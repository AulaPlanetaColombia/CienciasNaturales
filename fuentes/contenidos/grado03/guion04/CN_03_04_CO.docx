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eastAsia="Cambria" w:hAnsi="Arial" w:cs="Arial"/>
                <w:b/>
              </w:rPr>
              <w:t>Los recursos naturales renovables</w:t>
            </w:r>
          </w:p>
        </w:tc>
      </w:tr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eastAsia="Cambria" w:hAnsi="Arial" w:cs="Arial"/>
                <w:highlight w:val="yellow"/>
                <w:lang w:val="es-CO"/>
              </w:rPr>
              <w:t>CN_03_04_CO</w:t>
            </w:r>
          </w:p>
        </w:tc>
      </w:tr>
      <w:tr w:rsidR="00294006" w:rsidTr="00B96A4A">
        <w:tc>
          <w:tcPr>
            <w:tcW w:w="1951" w:type="dxa"/>
            <w:shd w:val="clear" w:color="auto" w:fill="000000" w:themeFill="text1"/>
          </w:tcPr>
          <w:p w:rsidR="00294006" w:rsidRPr="00073B1C" w:rsidRDefault="00294006" w:rsidP="00B96A4A">
            <w:pPr>
              <w:tabs>
                <w:tab w:val="right" w:pos="8498"/>
              </w:tabs>
              <w:rPr>
                <w:rFonts w:ascii="Times" w:hAnsi="Times"/>
              </w:rPr>
            </w:pPr>
            <w:r w:rsidRPr="00073B1C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294006" w:rsidRPr="00073B1C" w:rsidRDefault="00073B1C" w:rsidP="00B96A4A">
            <w:pPr>
              <w:tabs>
                <w:tab w:val="right" w:pos="8498"/>
              </w:tabs>
              <w:rPr>
                <w:rFonts w:ascii="Arial" w:hAnsi="Arial" w:cs="Arial"/>
                <w:highlight w:val="yellow"/>
              </w:rPr>
            </w:pPr>
            <w:r w:rsidRPr="00073B1C">
              <w:rPr>
                <w:rFonts w:ascii="Arial" w:hAnsi="Arial" w:cs="Arial"/>
              </w:rPr>
              <w:t>Los recursos naturales se clasifican en renovables, no renovables e inagotables. Ahora aprenderás sobre los recursos naturales renovables</w:t>
            </w:r>
          </w:p>
        </w:tc>
      </w:tr>
    </w:tbl>
    <w:p w:rsidR="00073B1C" w:rsidRDefault="00073B1C" w:rsidP="00081745">
      <w:pPr>
        <w:tabs>
          <w:tab w:val="right" w:pos="8498"/>
        </w:tabs>
        <w:spacing w:after="0"/>
        <w:rPr>
          <w:rFonts w:ascii="Arial" w:hAnsi="Arial" w:cs="Arial"/>
          <w:sz w:val="22"/>
          <w:highlight w:val="yellow"/>
        </w:rPr>
      </w:pPr>
    </w:p>
    <w:p w:rsidR="002973CB" w:rsidRPr="00B72116" w:rsidRDefault="00073B1C" w:rsidP="00081745">
      <w:pPr>
        <w:tabs>
          <w:tab w:val="right" w:pos="8498"/>
        </w:tabs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 </w:t>
      </w:r>
      <w:r w:rsidR="00081745" w:rsidRPr="00B72116">
        <w:rPr>
          <w:rFonts w:ascii="Arial" w:hAnsi="Arial" w:cs="Arial"/>
          <w:sz w:val="22"/>
          <w:highlight w:val="yellow"/>
        </w:rPr>
        <w:t>[SECCIÓN 1]</w:t>
      </w:r>
      <w:r w:rsidR="00081745" w:rsidRPr="00B72116">
        <w:rPr>
          <w:rFonts w:ascii="Arial" w:hAnsi="Arial" w:cs="Arial"/>
          <w:b/>
          <w:sz w:val="22"/>
        </w:rPr>
        <w:t>1</w:t>
      </w:r>
      <w:r w:rsidR="001C1285" w:rsidRPr="00B72116">
        <w:rPr>
          <w:rFonts w:ascii="Arial" w:hAnsi="Arial" w:cs="Arial"/>
          <w:b/>
          <w:sz w:val="22"/>
        </w:rPr>
        <w:t>Clasificación de los recursos naturales</w:t>
      </w:r>
    </w:p>
    <w:p w:rsidR="00D408F4" w:rsidRPr="00B72116" w:rsidRDefault="00D408F4" w:rsidP="00081745">
      <w:pPr>
        <w:spacing w:after="0"/>
        <w:rPr>
          <w:rFonts w:ascii="Arial" w:hAnsi="Arial" w:cs="Arial"/>
          <w:sz w:val="22"/>
        </w:rPr>
      </w:pPr>
    </w:p>
    <w:p w:rsidR="00C66D87" w:rsidRPr="00B72116" w:rsidRDefault="00DC5C19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Los seres humanos tenemos una serie de </w:t>
      </w:r>
      <w:r w:rsidR="002C5059" w:rsidRPr="00B72116">
        <w:rPr>
          <w:rFonts w:ascii="Arial" w:hAnsi="Arial" w:cs="Arial"/>
          <w:b/>
          <w:color w:val="000000"/>
          <w:sz w:val="22"/>
        </w:rPr>
        <w:t>requerimientos</w:t>
      </w:r>
      <w:r w:rsidR="00073B1C">
        <w:rPr>
          <w:rFonts w:ascii="Arial" w:hAnsi="Arial" w:cs="Arial"/>
          <w:b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 xml:space="preserve">que debemos satisfacer para vivir adecuadamente. </w:t>
      </w:r>
      <w:r w:rsidR="002C5059" w:rsidRPr="00B72116">
        <w:rPr>
          <w:rFonts w:ascii="Arial" w:hAnsi="Arial" w:cs="Arial"/>
          <w:color w:val="000000"/>
          <w:sz w:val="22"/>
        </w:rPr>
        <w:t>Es indispensable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563C01" w:rsidRPr="00B72116">
        <w:rPr>
          <w:rFonts w:ascii="Arial" w:hAnsi="Arial" w:cs="Arial"/>
          <w:color w:val="000000"/>
          <w:sz w:val="22"/>
        </w:rPr>
        <w:t>alimentarnos</w:t>
      </w:r>
      <w:r w:rsidRPr="00B72116">
        <w:rPr>
          <w:rFonts w:ascii="Arial" w:hAnsi="Arial" w:cs="Arial"/>
          <w:color w:val="000000"/>
          <w:sz w:val="22"/>
        </w:rPr>
        <w:t xml:space="preserve"> y vesti</w:t>
      </w:r>
      <w:r w:rsidR="00563C01" w:rsidRPr="00B72116">
        <w:rPr>
          <w:rFonts w:ascii="Arial" w:hAnsi="Arial" w:cs="Arial"/>
          <w:color w:val="000000"/>
          <w:sz w:val="22"/>
        </w:rPr>
        <w:t>rnos.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2C5059" w:rsidRPr="00B72116">
        <w:rPr>
          <w:rFonts w:ascii="Arial" w:hAnsi="Arial" w:cs="Arial"/>
          <w:color w:val="000000"/>
          <w:sz w:val="22"/>
        </w:rPr>
        <w:t>Es necesario</w:t>
      </w:r>
      <w:r w:rsidR="00992403" w:rsidRPr="00B72116">
        <w:rPr>
          <w:rFonts w:ascii="Arial" w:hAnsi="Arial" w:cs="Arial"/>
          <w:color w:val="000000"/>
          <w:sz w:val="22"/>
        </w:rPr>
        <w:t xml:space="preserve"> poner en movimiento nuestros carros</w:t>
      </w:r>
      <w:r w:rsidR="00FB3845" w:rsidRPr="00B72116">
        <w:rPr>
          <w:rFonts w:ascii="Arial" w:hAnsi="Arial" w:cs="Arial"/>
          <w:color w:val="000000"/>
          <w:sz w:val="22"/>
        </w:rPr>
        <w:t xml:space="preserve"> y</w:t>
      </w:r>
      <w:r w:rsidRPr="00B72116">
        <w:rPr>
          <w:rFonts w:ascii="Arial" w:hAnsi="Arial" w:cs="Arial"/>
          <w:color w:val="000000"/>
          <w:sz w:val="22"/>
        </w:rPr>
        <w:t xml:space="preserve"> alumbrar nuestras </w:t>
      </w:r>
      <w:r w:rsidR="00081F22" w:rsidRPr="00B72116">
        <w:rPr>
          <w:rFonts w:ascii="Arial" w:hAnsi="Arial" w:cs="Arial"/>
          <w:color w:val="000000"/>
          <w:sz w:val="22"/>
        </w:rPr>
        <w:t xml:space="preserve">casas y ciudades. </w:t>
      </w:r>
      <w:r w:rsidR="002C5059" w:rsidRPr="00B72116">
        <w:rPr>
          <w:rFonts w:ascii="Arial" w:hAnsi="Arial" w:cs="Arial"/>
          <w:color w:val="000000"/>
          <w:sz w:val="22"/>
        </w:rPr>
        <w:t>Necesitamos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FB3845" w:rsidRPr="00B72116">
        <w:rPr>
          <w:rFonts w:ascii="Arial" w:hAnsi="Arial" w:cs="Arial"/>
          <w:color w:val="000000"/>
          <w:sz w:val="22"/>
        </w:rPr>
        <w:t>aire y agua</w:t>
      </w:r>
      <w:r w:rsidR="00992403" w:rsidRPr="00B72116">
        <w:rPr>
          <w:rFonts w:ascii="Arial" w:hAnsi="Arial" w:cs="Arial"/>
          <w:color w:val="000000"/>
          <w:sz w:val="22"/>
        </w:rPr>
        <w:t xml:space="preserve"> puros para respirar e hidratarnos.</w:t>
      </w:r>
      <w:r w:rsidR="00CB3414" w:rsidRPr="00B72116">
        <w:rPr>
          <w:rFonts w:ascii="Arial" w:hAnsi="Arial" w:cs="Arial"/>
          <w:color w:val="000000"/>
          <w:sz w:val="22"/>
        </w:rPr>
        <w:t xml:space="preserve"> Y </w:t>
      </w:r>
      <w:r w:rsidR="002C5059" w:rsidRPr="00B72116">
        <w:rPr>
          <w:rFonts w:ascii="Arial" w:hAnsi="Arial" w:cs="Arial"/>
          <w:color w:val="000000"/>
          <w:sz w:val="22"/>
        </w:rPr>
        <w:t xml:space="preserve">necesitamos </w:t>
      </w:r>
      <w:r w:rsidR="00CB3414" w:rsidRPr="00B72116">
        <w:rPr>
          <w:rFonts w:ascii="Arial" w:hAnsi="Arial" w:cs="Arial"/>
          <w:color w:val="000000"/>
          <w:sz w:val="22"/>
        </w:rPr>
        <w:t xml:space="preserve">también, </w:t>
      </w:r>
      <w:r w:rsidR="00C66D87" w:rsidRPr="00B72116">
        <w:rPr>
          <w:rFonts w:ascii="Arial" w:hAnsi="Arial" w:cs="Arial"/>
          <w:color w:val="000000"/>
          <w:sz w:val="22"/>
        </w:rPr>
        <w:t>materias primas para construir edificios</w:t>
      </w:r>
      <w:r w:rsidR="00EF3BD1" w:rsidRPr="00B72116">
        <w:rPr>
          <w:rFonts w:ascii="Arial" w:hAnsi="Arial" w:cs="Arial"/>
          <w:color w:val="000000"/>
          <w:sz w:val="22"/>
        </w:rPr>
        <w:t xml:space="preserve"> y</w:t>
      </w:r>
      <w:r w:rsidR="00EA09DB" w:rsidRPr="00B72116">
        <w:rPr>
          <w:rFonts w:ascii="Arial" w:hAnsi="Arial" w:cs="Arial"/>
          <w:color w:val="000000"/>
          <w:sz w:val="22"/>
        </w:rPr>
        <w:t xml:space="preserve"> carreteras</w:t>
      </w:r>
      <w:r w:rsidR="00C141FD" w:rsidRPr="00B72116">
        <w:rPr>
          <w:rFonts w:ascii="Arial" w:hAnsi="Arial" w:cs="Arial"/>
          <w:color w:val="000000"/>
          <w:sz w:val="22"/>
        </w:rPr>
        <w:t xml:space="preserve"> o elaborar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CB3414" w:rsidRPr="00B72116">
        <w:rPr>
          <w:rFonts w:ascii="Arial" w:hAnsi="Arial" w:cs="Arial"/>
          <w:color w:val="000000"/>
          <w:sz w:val="22"/>
        </w:rPr>
        <w:t>miles</w:t>
      </w:r>
      <w:r w:rsidR="00A24E23" w:rsidRPr="00B72116">
        <w:rPr>
          <w:rFonts w:ascii="Arial" w:hAnsi="Arial" w:cs="Arial"/>
          <w:color w:val="000000"/>
          <w:sz w:val="22"/>
        </w:rPr>
        <w:t xml:space="preserve"> de</w:t>
      </w:r>
      <w:r w:rsidR="00C66D87" w:rsidRPr="00B72116">
        <w:rPr>
          <w:rFonts w:ascii="Arial" w:hAnsi="Arial" w:cs="Arial"/>
          <w:color w:val="000000"/>
          <w:sz w:val="22"/>
        </w:rPr>
        <w:t xml:space="preserve"> objetos</w:t>
      </w:r>
      <w:r w:rsidR="00CB3414" w:rsidRPr="00B72116">
        <w:rPr>
          <w:rFonts w:ascii="Arial" w:hAnsi="Arial" w:cs="Arial"/>
          <w:color w:val="000000"/>
          <w:sz w:val="22"/>
        </w:rPr>
        <w:t xml:space="preserve"> en nuestras fábricas</w:t>
      </w:r>
      <w:r w:rsidR="00F01D38" w:rsidRPr="00B72116">
        <w:rPr>
          <w:rFonts w:ascii="Arial" w:hAnsi="Arial" w:cs="Arial"/>
          <w:color w:val="000000"/>
          <w:sz w:val="22"/>
        </w:rPr>
        <w:t>.</w:t>
      </w:r>
    </w:p>
    <w:p w:rsidR="002818E5" w:rsidRPr="00B72116" w:rsidRDefault="002818E5" w:rsidP="00081745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818E5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2818E5" w:rsidRPr="00B72116" w:rsidRDefault="002818E5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818E5" w:rsidRPr="00B72116" w:rsidRDefault="00282DB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2818E5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818E5" w:rsidRPr="00B72116" w:rsidRDefault="009B49A8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Mano sosteniendo el mundo</w:t>
            </w:r>
            <w:r w:rsidR="003A59DE" w:rsidRPr="00B72116">
              <w:rPr>
                <w:rFonts w:ascii="Arial" w:hAnsi="Arial" w:cs="Arial"/>
                <w:color w:val="000000"/>
                <w:sz w:val="20"/>
              </w:rPr>
              <w:t xml:space="preserve"> y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sus recursos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2818E5" w:rsidRPr="00B72116" w:rsidRDefault="009B49A8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85753825</w:t>
            </w:r>
          </w:p>
        </w:tc>
      </w:tr>
      <w:tr w:rsidR="002818E5" w:rsidRPr="00B72116" w:rsidTr="009878FE">
        <w:tc>
          <w:tcPr>
            <w:tcW w:w="2518" w:type="dxa"/>
          </w:tcPr>
          <w:p w:rsidR="002818E5" w:rsidRPr="00B72116" w:rsidRDefault="002818E5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2818E5" w:rsidRPr="00B72116" w:rsidRDefault="002818E5" w:rsidP="00CB32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Sin excepción, todos los recursos que el ser humano n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>ecesita para vivir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son proporcionados en abundancia por la naturaleza. La tarea más importante del hombre consiste en aprender a administrarlos lo mejor posible.</w:t>
            </w:r>
          </w:p>
        </w:tc>
      </w:tr>
    </w:tbl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797C43" w:rsidRPr="00B72116" w:rsidRDefault="00797C43" w:rsidP="00081745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 xml:space="preserve">Todo aquello </w:t>
      </w:r>
      <w:r w:rsidR="002C5059" w:rsidRPr="00B72116">
        <w:rPr>
          <w:rFonts w:ascii="Arial" w:hAnsi="Arial" w:cs="Arial"/>
          <w:color w:val="000000"/>
          <w:sz w:val="22"/>
        </w:rPr>
        <w:t>requerido</w:t>
      </w:r>
      <w:r w:rsidRPr="00B72116">
        <w:rPr>
          <w:rFonts w:ascii="Arial" w:hAnsi="Arial" w:cs="Arial"/>
          <w:color w:val="000000"/>
          <w:sz w:val="22"/>
        </w:rPr>
        <w:t xml:space="preserve"> por el</w:t>
      </w:r>
      <w:r w:rsidR="00C141FD" w:rsidRPr="00B72116">
        <w:rPr>
          <w:rFonts w:ascii="Arial" w:hAnsi="Arial" w:cs="Arial"/>
          <w:color w:val="000000"/>
          <w:sz w:val="22"/>
        </w:rPr>
        <w:t xml:space="preserve"> ser humano para satisfacer sus</w:t>
      </w:r>
      <w:r w:rsidRPr="00B72116">
        <w:rPr>
          <w:rFonts w:ascii="Arial" w:hAnsi="Arial" w:cs="Arial"/>
          <w:color w:val="000000"/>
          <w:sz w:val="22"/>
        </w:rPr>
        <w:t xml:space="preserve"> necesidades se denomina </w:t>
      </w:r>
      <w:r w:rsidRPr="00B72116">
        <w:rPr>
          <w:rFonts w:ascii="Arial" w:hAnsi="Arial" w:cs="Arial"/>
          <w:b/>
          <w:color w:val="000000"/>
          <w:sz w:val="22"/>
        </w:rPr>
        <w:t>recurso</w:t>
      </w:r>
      <w:r w:rsidRPr="00B72116">
        <w:rPr>
          <w:rFonts w:ascii="Arial" w:hAnsi="Arial" w:cs="Arial"/>
          <w:color w:val="000000"/>
          <w:sz w:val="22"/>
        </w:rPr>
        <w:t>. Son recurso</w:t>
      </w:r>
      <w:r w:rsidR="00C141FD" w:rsidRPr="00B72116">
        <w:rPr>
          <w:rFonts w:ascii="Arial" w:hAnsi="Arial" w:cs="Arial"/>
          <w:color w:val="000000"/>
          <w:sz w:val="22"/>
        </w:rPr>
        <w:t xml:space="preserve">s la luz del Sol, el viento </w:t>
      </w:r>
      <w:r w:rsidR="002F38AF">
        <w:rPr>
          <w:rFonts w:ascii="Arial" w:hAnsi="Arial" w:cs="Arial"/>
          <w:color w:val="000000"/>
          <w:sz w:val="22"/>
        </w:rPr>
        <w:t>y el agua que hay en los ríos</w:t>
      </w:r>
      <w:r w:rsidR="00CB32DA">
        <w:rPr>
          <w:rFonts w:ascii="Arial" w:hAnsi="Arial" w:cs="Arial"/>
          <w:color w:val="000000"/>
          <w:sz w:val="22"/>
        </w:rPr>
        <w:t>, lagunas y mares</w:t>
      </w:r>
      <w:r w:rsidR="00C141FD" w:rsidRPr="00B72116">
        <w:rPr>
          <w:rFonts w:ascii="Arial" w:hAnsi="Arial" w:cs="Arial"/>
          <w:color w:val="000000"/>
          <w:sz w:val="22"/>
        </w:rPr>
        <w:t>.</w:t>
      </w:r>
      <w:r w:rsidR="00CB32DA">
        <w:rPr>
          <w:rFonts w:ascii="Arial" w:hAnsi="Arial" w:cs="Arial"/>
          <w:color w:val="000000"/>
          <w:sz w:val="22"/>
        </w:rPr>
        <w:tab/>
      </w:r>
      <w:r w:rsidR="00C141FD" w:rsidRPr="00B72116">
        <w:rPr>
          <w:rFonts w:ascii="Arial" w:hAnsi="Arial" w:cs="Arial"/>
          <w:color w:val="000000"/>
          <w:sz w:val="22"/>
        </w:rPr>
        <w:t xml:space="preserve">También </w:t>
      </w:r>
      <w:r w:rsidRPr="00B72116">
        <w:rPr>
          <w:rFonts w:ascii="Arial" w:hAnsi="Arial" w:cs="Arial"/>
          <w:color w:val="000000"/>
          <w:sz w:val="22"/>
        </w:rPr>
        <w:t xml:space="preserve">las plantas, </w:t>
      </w:r>
      <w:r w:rsidR="00C141FD" w:rsidRPr="00B72116">
        <w:rPr>
          <w:rFonts w:ascii="Arial" w:hAnsi="Arial" w:cs="Arial"/>
          <w:color w:val="000000"/>
          <w:sz w:val="22"/>
        </w:rPr>
        <w:t>los animales</w:t>
      </w:r>
      <w:r w:rsidR="00EE59FB" w:rsidRPr="00B72116">
        <w:rPr>
          <w:rFonts w:ascii="Arial" w:hAnsi="Arial" w:cs="Arial"/>
          <w:color w:val="000000"/>
          <w:sz w:val="22"/>
        </w:rPr>
        <w:t xml:space="preserve"> o el</w:t>
      </w:r>
      <w:r w:rsidR="00C141FD" w:rsidRPr="00B72116">
        <w:rPr>
          <w:rFonts w:ascii="Arial" w:hAnsi="Arial" w:cs="Arial"/>
          <w:color w:val="000000"/>
          <w:sz w:val="22"/>
        </w:rPr>
        <w:t xml:space="preserve"> aire. El </w:t>
      </w:r>
      <w:r w:rsidRPr="00B72116">
        <w:rPr>
          <w:rFonts w:ascii="Arial" w:hAnsi="Arial" w:cs="Arial"/>
          <w:color w:val="000000"/>
          <w:sz w:val="22"/>
        </w:rPr>
        <w:t>petr</w:t>
      </w:r>
      <w:r w:rsidR="00C141FD" w:rsidRPr="00B72116">
        <w:rPr>
          <w:rFonts w:ascii="Arial" w:hAnsi="Arial" w:cs="Arial"/>
          <w:color w:val="000000"/>
          <w:sz w:val="22"/>
        </w:rPr>
        <w:t>óleo</w:t>
      </w:r>
      <w:r w:rsidR="00EE59FB" w:rsidRPr="00B72116">
        <w:rPr>
          <w:rFonts w:ascii="Arial" w:hAnsi="Arial" w:cs="Arial"/>
          <w:color w:val="000000"/>
          <w:sz w:val="22"/>
        </w:rPr>
        <w:t>,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E59FB" w:rsidRPr="00B72116">
        <w:rPr>
          <w:rFonts w:ascii="Arial" w:hAnsi="Arial" w:cs="Arial"/>
          <w:color w:val="000000"/>
          <w:sz w:val="22"/>
        </w:rPr>
        <w:t xml:space="preserve">el </w:t>
      </w:r>
      <w:r w:rsidR="00C141FD" w:rsidRPr="00B72116">
        <w:rPr>
          <w:rFonts w:ascii="Arial" w:hAnsi="Arial" w:cs="Arial"/>
          <w:color w:val="000000"/>
          <w:sz w:val="22"/>
        </w:rPr>
        <w:t xml:space="preserve">gas </w:t>
      </w:r>
      <w:r w:rsidR="00EE59FB" w:rsidRPr="00B72116">
        <w:rPr>
          <w:rFonts w:ascii="Arial" w:hAnsi="Arial" w:cs="Arial"/>
          <w:color w:val="000000"/>
          <w:sz w:val="22"/>
        </w:rPr>
        <w:t xml:space="preserve">o los minerales que se encuentran en </w:t>
      </w:r>
      <w:r w:rsidR="00CB32DA">
        <w:rPr>
          <w:rFonts w:ascii="Arial" w:hAnsi="Arial" w:cs="Arial"/>
          <w:color w:val="000000"/>
          <w:sz w:val="22"/>
        </w:rPr>
        <w:t xml:space="preserve">la corteza y </w:t>
      </w:r>
      <w:r w:rsidR="00EE59FB" w:rsidRPr="00B72116">
        <w:rPr>
          <w:rFonts w:ascii="Arial" w:hAnsi="Arial" w:cs="Arial"/>
          <w:color w:val="000000"/>
          <w:sz w:val="22"/>
        </w:rPr>
        <w:t xml:space="preserve">el interior de la tierra, son recursos </w:t>
      </w:r>
      <w:r w:rsidR="00C141FD" w:rsidRPr="00B72116">
        <w:rPr>
          <w:rFonts w:ascii="Arial" w:hAnsi="Arial" w:cs="Arial"/>
          <w:color w:val="000000"/>
          <w:sz w:val="22"/>
        </w:rPr>
        <w:t xml:space="preserve">también. </w:t>
      </w:r>
      <w:r w:rsidR="00972FD0" w:rsidRPr="00B72116">
        <w:rPr>
          <w:rFonts w:ascii="Arial" w:hAnsi="Arial" w:cs="Arial"/>
          <w:color w:val="000000"/>
          <w:sz w:val="22"/>
        </w:rPr>
        <w:t xml:space="preserve">Sin excepción </w:t>
      </w:r>
      <w:r w:rsidR="00EE59FB" w:rsidRPr="00B72116">
        <w:rPr>
          <w:rFonts w:ascii="Arial" w:hAnsi="Arial" w:cs="Arial"/>
          <w:color w:val="000000"/>
          <w:sz w:val="22"/>
        </w:rPr>
        <w:t xml:space="preserve">esos </w:t>
      </w:r>
      <w:r w:rsidR="00990307" w:rsidRPr="00B72116">
        <w:rPr>
          <w:rFonts w:ascii="Arial" w:hAnsi="Arial" w:cs="Arial"/>
          <w:color w:val="000000"/>
          <w:sz w:val="22"/>
        </w:rPr>
        <w:t xml:space="preserve"> recursos</w:t>
      </w:r>
      <w:r w:rsidR="00EA09DB" w:rsidRPr="00B72116">
        <w:rPr>
          <w:rFonts w:ascii="Arial" w:hAnsi="Arial" w:cs="Arial"/>
          <w:color w:val="000000"/>
          <w:sz w:val="22"/>
        </w:rPr>
        <w:t xml:space="preserve"> son </w:t>
      </w:r>
      <w:r w:rsidR="00EF3BD1" w:rsidRPr="00B72116">
        <w:rPr>
          <w:rFonts w:ascii="Arial" w:hAnsi="Arial" w:cs="Arial"/>
          <w:color w:val="000000"/>
          <w:sz w:val="22"/>
        </w:rPr>
        <w:t xml:space="preserve">producidos y </w:t>
      </w:r>
      <w:r w:rsidR="00C141FD" w:rsidRPr="00B72116">
        <w:rPr>
          <w:rFonts w:ascii="Arial" w:hAnsi="Arial" w:cs="Arial"/>
          <w:color w:val="000000"/>
          <w:sz w:val="22"/>
        </w:rPr>
        <w:t xml:space="preserve">proporcionados </w:t>
      </w:r>
      <w:r w:rsidR="00EA09DB" w:rsidRPr="00B72116">
        <w:rPr>
          <w:rFonts w:ascii="Arial" w:hAnsi="Arial" w:cs="Arial"/>
          <w:color w:val="000000"/>
          <w:sz w:val="22"/>
        </w:rPr>
        <w:t>por la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naturaleza</w:t>
      </w:r>
      <w:r w:rsidR="00EA09DB" w:rsidRPr="00B72116">
        <w:rPr>
          <w:rFonts w:ascii="Arial" w:hAnsi="Arial" w:cs="Arial"/>
          <w:color w:val="000000"/>
          <w:sz w:val="22"/>
        </w:rPr>
        <w:t xml:space="preserve">. </w:t>
      </w:r>
      <w:r w:rsidR="00972FD0" w:rsidRPr="00B72116">
        <w:rPr>
          <w:rFonts w:ascii="Arial" w:hAnsi="Arial" w:cs="Arial"/>
          <w:color w:val="000000"/>
          <w:sz w:val="22"/>
        </w:rPr>
        <w:t>Por</w:t>
      </w:r>
      <w:r w:rsidR="00033702" w:rsidRPr="00B72116">
        <w:rPr>
          <w:rFonts w:ascii="Arial" w:hAnsi="Arial" w:cs="Arial"/>
          <w:color w:val="000000"/>
          <w:sz w:val="22"/>
        </w:rPr>
        <w:t xml:space="preserve"> es</w:t>
      </w:r>
      <w:r w:rsidR="00436ECA" w:rsidRPr="00B72116">
        <w:rPr>
          <w:rFonts w:ascii="Arial" w:hAnsi="Arial" w:cs="Arial"/>
          <w:color w:val="000000"/>
          <w:sz w:val="22"/>
        </w:rPr>
        <w:t>o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972FD0" w:rsidRPr="00B72116">
        <w:rPr>
          <w:rFonts w:ascii="Arial" w:hAnsi="Arial" w:cs="Arial"/>
          <w:color w:val="000000"/>
          <w:sz w:val="22"/>
        </w:rPr>
        <w:t>se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784575" w:rsidRPr="00B72116">
        <w:rPr>
          <w:rFonts w:ascii="Arial" w:hAnsi="Arial" w:cs="Arial"/>
          <w:color w:val="000000"/>
          <w:sz w:val="22"/>
        </w:rPr>
        <w:t>denomina</w:t>
      </w:r>
      <w:r w:rsidR="00972FD0" w:rsidRPr="00B72116">
        <w:rPr>
          <w:rFonts w:ascii="Arial" w:hAnsi="Arial" w:cs="Arial"/>
          <w:color w:val="000000"/>
          <w:sz w:val="22"/>
        </w:rPr>
        <w:t>n</w:t>
      </w:r>
      <w:r w:rsidR="00073B1C">
        <w:rPr>
          <w:rFonts w:ascii="Arial" w:hAnsi="Arial" w:cs="Arial"/>
          <w:color w:val="000000"/>
          <w:sz w:val="22"/>
        </w:rPr>
        <w:t xml:space="preserve"> </w:t>
      </w:r>
      <w:r w:rsidR="00EA09DB" w:rsidRPr="00B72116">
        <w:rPr>
          <w:rFonts w:ascii="Arial" w:hAnsi="Arial" w:cs="Arial"/>
          <w:b/>
          <w:color w:val="000000"/>
          <w:sz w:val="22"/>
        </w:rPr>
        <w:t>recursos naturales</w:t>
      </w:r>
      <w:r w:rsidR="00EA09DB" w:rsidRPr="00B72116">
        <w:rPr>
          <w:rFonts w:ascii="Arial" w:hAnsi="Arial" w:cs="Arial"/>
          <w:color w:val="000000"/>
          <w:sz w:val="22"/>
        </w:rPr>
        <w:t>.</w:t>
      </w:r>
    </w:p>
    <w:p w:rsidR="003B7C6C" w:rsidRPr="00B72116" w:rsidRDefault="003B7C6C" w:rsidP="003B7C6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B7C6C" w:rsidRPr="00B72116" w:rsidTr="009878FE">
        <w:tc>
          <w:tcPr>
            <w:tcW w:w="8978" w:type="dxa"/>
            <w:gridSpan w:val="2"/>
            <w:shd w:val="clear" w:color="auto" w:fill="000000" w:themeFill="text1"/>
          </w:tcPr>
          <w:p w:rsidR="003B7C6C" w:rsidRPr="00B72116" w:rsidRDefault="003B7C6C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3B7C6C" w:rsidRPr="00B72116" w:rsidTr="009878FE">
        <w:tc>
          <w:tcPr>
            <w:tcW w:w="2518" w:type="dxa"/>
          </w:tcPr>
          <w:p w:rsidR="003B7C6C" w:rsidRPr="00B72116" w:rsidRDefault="003B7C6C" w:rsidP="009878F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3B7C6C" w:rsidRPr="004B5A93" w:rsidRDefault="005D17F5" w:rsidP="00CB32DA">
            <w:pPr>
              <w:rPr>
                <w:rFonts w:ascii="Arial" w:hAnsi="Arial" w:cs="Arial"/>
                <w:color w:val="000000"/>
                <w:sz w:val="20"/>
              </w:rPr>
            </w:pPr>
            <w:r w:rsidRPr="004B5A93">
              <w:rPr>
                <w:rFonts w:ascii="Arial" w:hAnsi="Arial" w:cs="Arial"/>
                <w:color w:val="000000"/>
              </w:rPr>
              <w:t xml:space="preserve">Recuerda que, según el diccionario, recurso es un conjunto de elementos disponibles para resolver una necesidad, por ejemplo, cuando te bañas, lo haces con </w:t>
            </w:r>
            <w:r w:rsidRPr="004B5A93">
              <w:rPr>
                <w:rFonts w:ascii="Arial" w:hAnsi="Arial" w:cs="Arial"/>
                <w:b/>
                <w:color w:val="000000"/>
              </w:rPr>
              <w:t>agua</w:t>
            </w:r>
            <w:r w:rsidRPr="004B5A93">
              <w:rPr>
                <w:rFonts w:ascii="Arial" w:hAnsi="Arial" w:cs="Arial"/>
                <w:color w:val="000000"/>
              </w:rPr>
              <w:t xml:space="preserve"> calentada con </w:t>
            </w:r>
            <w:r w:rsidRPr="004B5A93">
              <w:rPr>
                <w:rFonts w:ascii="Arial" w:hAnsi="Arial" w:cs="Arial"/>
                <w:b/>
                <w:color w:val="000000"/>
              </w:rPr>
              <w:t>gas</w:t>
            </w:r>
            <w:r w:rsidRPr="004B5A93">
              <w:rPr>
                <w:rFonts w:ascii="Arial" w:hAnsi="Arial" w:cs="Arial"/>
                <w:color w:val="000000"/>
              </w:rPr>
              <w:t xml:space="preserve"> o </w:t>
            </w:r>
            <w:r w:rsidRPr="004B5A93">
              <w:rPr>
                <w:rFonts w:ascii="Arial" w:hAnsi="Arial" w:cs="Arial"/>
                <w:b/>
                <w:color w:val="000000"/>
              </w:rPr>
              <w:t>electricidad</w:t>
            </w:r>
            <w:r w:rsidRPr="004B5A93">
              <w:rPr>
                <w:rFonts w:ascii="Arial" w:hAnsi="Arial" w:cs="Arial"/>
                <w:color w:val="000000"/>
              </w:rPr>
              <w:t xml:space="preserve">; la ropa que usas está elaborada con </w:t>
            </w:r>
            <w:r w:rsidRPr="004B5A93">
              <w:rPr>
                <w:rFonts w:ascii="Arial" w:hAnsi="Arial" w:cs="Arial"/>
                <w:b/>
                <w:color w:val="000000"/>
              </w:rPr>
              <w:t>algodón</w:t>
            </w:r>
            <w:r w:rsidRPr="004B5A93">
              <w:rPr>
                <w:rFonts w:ascii="Arial" w:hAnsi="Arial" w:cs="Arial"/>
                <w:color w:val="000000"/>
              </w:rPr>
              <w:t xml:space="preserve"> o </w:t>
            </w:r>
            <w:r w:rsidRPr="004B5A93">
              <w:rPr>
                <w:rFonts w:ascii="Arial" w:hAnsi="Arial" w:cs="Arial"/>
                <w:b/>
                <w:color w:val="000000"/>
              </w:rPr>
              <w:t>lana</w:t>
            </w:r>
            <w:r w:rsidRPr="004B5A93">
              <w:rPr>
                <w:rFonts w:ascii="Arial" w:hAnsi="Arial" w:cs="Arial"/>
                <w:color w:val="000000"/>
              </w:rPr>
              <w:t xml:space="preserve">; tus zapatos están hechos de </w:t>
            </w:r>
            <w:r w:rsidRPr="004B5A93">
              <w:rPr>
                <w:rFonts w:ascii="Arial" w:hAnsi="Arial" w:cs="Arial"/>
                <w:b/>
                <w:color w:val="000000"/>
              </w:rPr>
              <w:t>cuero</w:t>
            </w:r>
            <w:r w:rsidRPr="004B5A93">
              <w:rPr>
                <w:rFonts w:ascii="Arial" w:hAnsi="Arial" w:cs="Arial"/>
                <w:color w:val="000000"/>
              </w:rPr>
              <w:t xml:space="preserve"> de res; cuando desayunas o almuerzas consumes </w:t>
            </w:r>
            <w:r w:rsidRPr="004B5A93">
              <w:rPr>
                <w:rFonts w:ascii="Arial" w:hAnsi="Arial" w:cs="Arial"/>
                <w:b/>
                <w:color w:val="000000"/>
              </w:rPr>
              <w:t>alimentos</w:t>
            </w:r>
            <w:r w:rsidRPr="004B5A93">
              <w:rPr>
                <w:rFonts w:ascii="Arial" w:hAnsi="Arial" w:cs="Arial"/>
                <w:color w:val="000000"/>
              </w:rPr>
              <w:t xml:space="preserve"> que vienen de la naturaleza</w:t>
            </w:r>
            <w:r w:rsidR="00CB32DA">
              <w:rPr>
                <w:rFonts w:ascii="Arial" w:hAnsi="Arial" w:cs="Arial"/>
                <w:color w:val="000000"/>
              </w:rPr>
              <w:t>,</w:t>
            </w:r>
            <w:r w:rsidR="00B96A4A" w:rsidRPr="004B5A93">
              <w:rPr>
                <w:rFonts w:ascii="Arial" w:hAnsi="Arial" w:cs="Arial"/>
                <w:color w:val="000000"/>
              </w:rPr>
              <w:t xml:space="preserve"> </w:t>
            </w:r>
            <w:r w:rsidRPr="004B5A93">
              <w:rPr>
                <w:rFonts w:ascii="Arial" w:hAnsi="Arial" w:cs="Arial"/>
                <w:color w:val="000000"/>
              </w:rPr>
              <w:t xml:space="preserve">y el carro o el bus, en el que te transportas son movidos por </w:t>
            </w:r>
            <w:r w:rsidRPr="004B5A93">
              <w:rPr>
                <w:rFonts w:ascii="Arial" w:hAnsi="Arial" w:cs="Arial"/>
                <w:b/>
                <w:color w:val="000000"/>
              </w:rPr>
              <w:t>gasolina</w:t>
            </w:r>
            <w:r w:rsidRPr="004B5A93"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1303F6" w:rsidRPr="00B72116" w:rsidRDefault="001303F6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0426E3" w:rsidRPr="00B72116" w:rsidRDefault="00FA3023" w:rsidP="00081745">
      <w:p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De acuerdo con su</w:t>
      </w:r>
      <w:r w:rsidR="007B0177" w:rsidRPr="00B72116">
        <w:rPr>
          <w:rFonts w:ascii="Arial" w:hAnsi="Arial" w:cs="Arial"/>
          <w:color w:val="000000"/>
          <w:sz w:val="22"/>
        </w:rPr>
        <w:t xml:space="preserve"> disponibilidad</w:t>
      </w:r>
      <w:r w:rsidRPr="00B72116">
        <w:rPr>
          <w:rFonts w:ascii="Arial" w:hAnsi="Arial" w:cs="Arial"/>
          <w:color w:val="000000"/>
          <w:sz w:val="22"/>
        </w:rPr>
        <w:t xml:space="preserve"> para el ser humano los recursos naturales </w:t>
      </w:r>
      <w:r w:rsidR="000426E3" w:rsidRPr="00B72116">
        <w:rPr>
          <w:rFonts w:ascii="Arial" w:hAnsi="Arial" w:cs="Arial"/>
          <w:color w:val="000000"/>
          <w:sz w:val="22"/>
        </w:rPr>
        <w:t xml:space="preserve">se </w:t>
      </w:r>
      <w:r w:rsidRPr="00B72116">
        <w:rPr>
          <w:rFonts w:ascii="Arial" w:hAnsi="Arial" w:cs="Arial"/>
          <w:color w:val="000000"/>
          <w:sz w:val="22"/>
        </w:rPr>
        <w:t>pueden clasificar</w:t>
      </w:r>
      <w:r w:rsidR="000426E3" w:rsidRPr="00B72116">
        <w:rPr>
          <w:rFonts w:ascii="Arial" w:hAnsi="Arial" w:cs="Arial"/>
          <w:color w:val="000000"/>
          <w:sz w:val="22"/>
        </w:rPr>
        <w:t xml:space="preserve"> en</w:t>
      </w:r>
      <w:r w:rsidRPr="00B72116">
        <w:rPr>
          <w:rFonts w:ascii="Arial" w:hAnsi="Arial" w:cs="Arial"/>
          <w:color w:val="000000"/>
          <w:sz w:val="22"/>
        </w:rPr>
        <w:t>:</w:t>
      </w:r>
    </w:p>
    <w:p w:rsidR="00033702" w:rsidRPr="00B72116" w:rsidRDefault="00033702" w:rsidP="00081745">
      <w:pPr>
        <w:spacing w:after="0"/>
        <w:rPr>
          <w:rFonts w:ascii="Arial" w:hAnsi="Arial" w:cs="Arial"/>
          <w:color w:val="000000"/>
          <w:sz w:val="22"/>
        </w:rPr>
      </w:pPr>
    </w:p>
    <w:p w:rsidR="00975077" w:rsidRPr="00B72116" w:rsidRDefault="00975077" w:rsidP="00975077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Renovables</w:t>
      </w:r>
    </w:p>
    <w:p w:rsidR="00FA3023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I</w:t>
      </w:r>
      <w:r w:rsidR="000426E3" w:rsidRPr="00B72116">
        <w:rPr>
          <w:rFonts w:ascii="Arial" w:hAnsi="Arial" w:cs="Arial"/>
          <w:b/>
          <w:color w:val="000000"/>
          <w:sz w:val="22"/>
        </w:rPr>
        <w:t>nagotables</w:t>
      </w:r>
    </w:p>
    <w:p w:rsidR="00EE1F4D" w:rsidRPr="00B72116" w:rsidRDefault="00CF4A33" w:rsidP="00FA3023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  <w:b/>
          <w:color w:val="000000"/>
          <w:sz w:val="22"/>
        </w:rPr>
      </w:pPr>
      <w:r w:rsidRPr="00B72116">
        <w:rPr>
          <w:rFonts w:ascii="Arial" w:hAnsi="Arial" w:cs="Arial"/>
          <w:b/>
          <w:color w:val="000000"/>
          <w:sz w:val="22"/>
        </w:rPr>
        <w:t>N</w:t>
      </w:r>
      <w:r w:rsidR="000426E3" w:rsidRPr="00B72116">
        <w:rPr>
          <w:rFonts w:ascii="Arial" w:hAnsi="Arial" w:cs="Arial"/>
          <w:b/>
          <w:color w:val="000000"/>
          <w:sz w:val="22"/>
        </w:rPr>
        <w:t xml:space="preserve">o renovables </w:t>
      </w:r>
    </w:p>
    <w:p w:rsidR="00CA70C6" w:rsidRPr="00B72116" w:rsidRDefault="00CA70C6" w:rsidP="00CF4A33">
      <w:pPr>
        <w:pStyle w:val="Prrafodelista"/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B72116" w:rsidTr="005D1738">
        <w:tc>
          <w:tcPr>
            <w:tcW w:w="9033" w:type="dxa"/>
            <w:gridSpan w:val="2"/>
            <w:shd w:val="clear" w:color="auto" w:fill="000000" w:themeFill="text1"/>
          </w:tcPr>
          <w:p w:rsidR="00726376" w:rsidRPr="00B72116" w:rsidRDefault="00726376" w:rsidP="000426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26376" w:rsidRPr="00B72116" w:rsidRDefault="00282DBD" w:rsidP="0014569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726376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726376" w:rsidRPr="00B72116" w:rsidRDefault="006425AD" w:rsidP="006425A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Clasificación de l</w:t>
            </w:r>
            <w:r w:rsidR="00957B06" w:rsidRPr="00B72116">
              <w:rPr>
                <w:rFonts w:ascii="Arial" w:hAnsi="Arial" w:cs="Arial"/>
                <w:color w:val="000000"/>
                <w:sz w:val="20"/>
              </w:rPr>
              <w:t>os recursos naturales</w:t>
            </w:r>
          </w:p>
        </w:tc>
      </w:tr>
      <w:tr w:rsidR="00726376" w:rsidRPr="00B72116" w:rsidTr="000426E3">
        <w:tc>
          <w:tcPr>
            <w:tcW w:w="2518" w:type="dxa"/>
          </w:tcPr>
          <w:p w:rsidR="00726376" w:rsidRPr="00B72116" w:rsidRDefault="00726376" w:rsidP="000426E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26376" w:rsidRPr="00B72116" w:rsidRDefault="007500CE" w:rsidP="00546D7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lastRenderedPageBreak/>
              <w:t>naturales.</w:t>
            </w:r>
          </w:p>
        </w:tc>
      </w:tr>
    </w:tbl>
    <w:p w:rsidR="0062452F" w:rsidRPr="00B72116" w:rsidRDefault="0062452F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03F6" w:rsidRPr="00B72116" w:rsidTr="00964DA8">
        <w:tc>
          <w:tcPr>
            <w:tcW w:w="9033" w:type="dxa"/>
            <w:gridSpan w:val="2"/>
            <w:shd w:val="clear" w:color="auto" w:fill="000000" w:themeFill="text1"/>
          </w:tcPr>
          <w:p w:rsidR="001303F6" w:rsidRPr="00B72116" w:rsidRDefault="001303F6" w:rsidP="00964DA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303F6" w:rsidRPr="00B72116" w:rsidRDefault="00282DBD" w:rsidP="00964DA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n-US"/>
              </w:rPr>
              <w:t>CN_03_04_CO_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F52E93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="001303F6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Los recursos naturales en las actividades diarias del niño.</w:t>
            </w:r>
          </w:p>
        </w:tc>
      </w:tr>
      <w:tr w:rsidR="001303F6" w:rsidRPr="00B72116" w:rsidTr="00964DA8">
        <w:tc>
          <w:tcPr>
            <w:tcW w:w="2518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03F6" w:rsidRPr="00B72116" w:rsidRDefault="001303F6" w:rsidP="00964DA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clasifican algunos recursos naturales de acuerdo con la actividad en la que los niños los utilizan en su vida diaria.</w:t>
            </w:r>
          </w:p>
        </w:tc>
      </w:tr>
    </w:tbl>
    <w:p w:rsidR="001303F6" w:rsidRPr="00B72116" w:rsidRDefault="001303F6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1C08D7" w:rsidRPr="00B72116" w:rsidRDefault="001C08D7" w:rsidP="001C08D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1.1 Consolidación</w:t>
      </w:r>
    </w:p>
    <w:p w:rsidR="001C08D7" w:rsidRPr="00B72116" w:rsidRDefault="001C08D7" w:rsidP="001C08D7">
      <w:pPr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8D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1C08D7" w:rsidRPr="00B72116" w:rsidRDefault="001C08D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08D7" w:rsidRPr="00B72116" w:rsidRDefault="00282DBD" w:rsidP="003A4A17">
            <w:pPr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highlight w:val="cyan"/>
                <w:lang w:val="en-US"/>
              </w:rPr>
              <w:t>CN_03_04_CO_</w:t>
            </w:r>
            <w:r w:rsidR="00070791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REC3</w:t>
            </w:r>
            <w:r w:rsidR="001C08D7" w:rsidRPr="00B72116">
              <w:rPr>
                <w:rFonts w:ascii="Arial" w:hAnsi="Arial" w:cs="Arial"/>
                <w:color w:val="000000" w:themeColor="text1"/>
                <w:sz w:val="20"/>
                <w:highlight w:val="cyan"/>
              </w:rPr>
              <w:t>0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08D7" w:rsidRPr="00B72116" w:rsidRDefault="007B7AD9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="006A1A2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os </w:t>
            </w:r>
            <w:r w:rsidR="001C08D7" w:rsidRPr="00B72116">
              <w:rPr>
                <w:rFonts w:ascii="Arial" w:hAnsi="Arial" w:cs="Arial"/>
                <w:color w:val="000000" w:themeColor="text1"/>
                <w:sz w:val="20"/>
              </w:rPr>
              <w:t>recursos naturales</w:t>
            </w:r>
          </w:p>
        </w:tc>
      </w:tr>
      <w:tr w:rsidR="001C08D7" w:rsidRPr="00B72116" w:rsidTr="003A4A17">
        <w:tc>
          <w:tcPr>
            <w:tcW w:w="2518" w:type="dxa"/>
          </w:tcPr>
          <w:p w:rsidR="001C08D7" w:rsidRPr="00B72116" w:rsidRDefault="001C08D7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8D7" w:rsidRPr="00B72116" w:rsidRDefault="00D81467" w:rsidP="006A1A2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Ejercicio </w:t>
            </w:r>
            <w:r w:rsidR="000E2064" w:rsidRPr="00B72116">
              <w:rPr>
                <w:rFonts w:ascii="Arial" w:hAnsi="Arial" w:cs="Arial"/>
                <w:color w:val="000000" w:themeColor="text1"/>
                <w:sz w:val="20"/>
              </w:rPr>
              <w:t>en el que se relacionan las diferentes clases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de recursos naturales con su definición.</w:t>
            </w:r>
          </w:p>
        </w:tc>
      </w:tr>
    </w:tbl>
    <w:p w:rsidR="001C08D7" w:rsidRPr="00B72116" w:rsidRDefault="001C08D7" w:rsidP="001C08D7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 xml:space="preserve">[SECCIÓN </w:t>
      </w:r>
      <w:r w:rsidR="00A00FC6">
        <w:rPr>
          <w:rFonts w:ascii="Arial" w:hAnsi="Arial" w:cs="Arial"/>
          <w:sz w:val="22"/>
          <w:highlight w:val="yellow"/>
        </w:rPr>
        <w:t>1</w:t>
      </w:r>
      <w:r w:rsidRPr="00B72116">
        <w:rPr>
          <w:rFonts w:ascii="Arial" w:hAnsi="Arial" w:cs="Arial"/>
          <w:sz w:val="22"/>
          <w:highlight w:val="yellow"/>
        </w:rPr>
        <w:t>]</w:t>
      </w:r>
      <w:r w:rsidR="001C08D7" w:rsidRPr="00B72116">
        <w:rPr>
          <w:rFonts w:ascii="Arial" w:hAnsi="Arial" w:cs="Arial"/>
          <w:b/>
          <w:sz w:val="22"/>
        </w:rPr>
        <w:t xml:space="preserve"> 2</w:t>
      </w:r>
      <w:r w:rsidR="001C1285" w:rsidRPr="00B72116">
        <w:rPr>
          <w:rFonts w:ascii="Arial" w:hAnsi="Arial" w:cs="Arial"/>
          <w:b/>
          <w:sz w:val="22"/>
        </w:rPr>
        <w:t>Los recursos naturales renovables</w:t>
      </w:r>
    </w:p>
    <w:p w:rsidR="0056556B" w:rsidRPr="00B72116" w:rsidRDefault="0056556B" w:rsidP="005D1738">
      <w:pPr>
        <w:spacing w:after="0"/>
        <w:rPr>
          <w:rFonts w:ascii="Arial" w:hAnsi="Arial" w:cs="Arial"/>
          <w:b/>
          <w:sz w:val="22"/>
        </w:rPr>
      </w:pPr>
    </w:p>
    <w:p w:rsidR="004033F4" w:rsidRPr="00B72116" w:rsidRDefault="000A1A7A" w:rsidP="004033F4">
      <w:p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eastAsia="Times New Roman" w:hAnsi="Arial" w:cs="Arial"/>
          <w:sz w:val="22"/>
          <w:lang w:val="es-CO" w:eastAsia="es-CO"/>
        </w:rPr>
        <w:t>Son aquellos cuya disponibilidad depende de la cantidad que utilicemos. Re</w:t>
      </w:r>
      <w:r w:rsidRPr="00B72116">
        <w:rPr>
          <w:rFonts w:ascii="Arial" w:hAnsi="Arial" w:cs="Arial"/>
          <w:color w:val="000000"/>
          <w:sz w:val="22"/>
        </w:rPr>
        <w:t xml:space="preserve">cursos </w:t>
      </w:r>
      <w:r w:rsidR="004033F4" w:rsidRPr="00B72116">
        <w:rPr>
          <w:rFonts w:ascii="Arial" w:hAnsi="Arial" w:cs="Arial"/>
          <w:color w:val="000000"/>
          <w:sz w:val="22"/>
        </w:rPr>
        <w:t>como</w:t>
      </w:r>
      <w:r w:rsidR="00D71ED3" w:rsidRPr="00B72116">
        <w:rPr>
          <w:rFonts w:ascii="Arial" w:hAnsi="Arial" w:cs="Arial"/>
          <w:color w:val="000000"/>
          <w:sz w:val="22"/>
        </w:rPr>
        <w:t xml:space="preserve"> el agua,</w:t>
      </w:r>
      <w:r w:rsidR="004033F4" w:rsidRPr="00B72116">
        <w:rPr>
          <w:rFonts w:ascii="Arial" w:hAnsi="Arial" w:cs="Arial"/>
          <w:color w:val="000000"/>
          <w:sz w:val="22"/>
        </w:rPr>
        <w:t xml:space="preserve"> las planta</w:t>
      </w:r>
      <w:r w:rsidR="004F6903" w:rsidRPr="00B72116">
        <w:rPr>
          <w:rFonts w:ascii="Arial" w:hAnsi="Arial" w:cs="Arial"/>
          <w:color w:val="000000"/>
          <w:sz w:val="22"/>
        </w:rPr>
        <w:t xml:space="preserve">s </w:t>
      </w:r>
      <w:r w:rsidR="00E25E3D" w:rsidRPr="00B72116">
        <w:rPr>
          <w:rFonts w:ascii="Arial" w:hAnsi="Arial" w:cs="Arial"/>
          <w:color w:val="000000"/>
          <w:sz w:val="22"/>
        </w:rPr>
        <w:t xml:space="preserve">o el aire </w:t>
      </w:r>
      <w:r w:rsidRPr="00B72116">
        <w:rPr>
          <w:rFonts w:ascii="Arial" w:hAnsi="Arial" w:cs="Arial"/>
          <w:color w:val="000000"/>
          <w:sz w:val="22"/>
        </w:rPr>
        <w:t>necesitan cierto tiempo para que la naturaleza los reponga</w:t>
      </w:r>
      <w:r w:rsidR="00E25E3D" w:rsidRPr="00B72116">
        <w:rPr>
          <w:rFonts w:ascii="Arial" w:hAnsi="Arial" w:cs="Arial"/>
          <w:color w:val="000000"/>
          <w:sz w:val="22"/>
        </w:rPr>
        <w:t xml:space="preserve"> después de que han sido </w:t>
      </w:r>
      <w:r w:rsidR="003972D2" w:rsidRPr="00B72116">
        <w:rPr>
          <w:rFonts w:ascii="Arial" w:hAnsi="Arial" w:cs="Arial"/>
          <w:color w:val="000000"/>
          <w:sz w:val="22"/>
        </w:rPr>
        <w:t>aprovechados</w:t>
      </w:r>
      <w:r w:rsidR="00E25E3D" w:rsidRPr="00B72116">
        <w:rPr>
          <w:rFonts w:ascii="Arial" w:hAnsi="Arial" w:cs="Arial"/>
          <w:color w:val="000000"/>
          <w:sz w:val="22"/>
        </w:rPr>
        <w:t xml:space="preserve"> por el hombre. </w:t>
      </w:r>
      <w:r w:rsidR="003972D2" w:rsidRPr="00B72116">
        <w:rPr>
          <w:rFonts w:ascii="Arial" w:hAnsi="Arial" w:cs="Arial"/>
          <w:color w:val="000000"/>
          <w:sz w:val="22"/>
        </w:rPr>
        <w:t>Por eso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>e</w:t>
      </w:r>
      <w:r w:rsidR="00C56AC1" w:rsidRPr="00B72116">
        <w:rPr>
          <w:rFonts w:ascii="Arial" w:hAnsi="Arial" w:cs="Arial"/>
          <w:color w:val="000000"/>
          <w:sz w:val="22"/>
        </w:rPr>
        <w:t>l ser humano debe aprender a utilizar</w:t>
      </w:r>
      <w:r w:rsidR="00554C3C" w:rsidRPr="00B72116">
        <w:rPr>
          <w:rFonts w:ascii="Arial" w:hAnsi="Arial" w:cs="Arial"/>
          <w:color w:val="000000"/>
          <w:sz w:val="22"/>
        </w:rPr>
        <w:t>los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554C3C" w:rsidRPr="00B72116">
        <w:rPr>
          <w:rFonts w:ascii="Arial" w:hAnsi="Arial" w:cs="Arial"/>
          <w:color w:val="000000"/>
          <w:sz w:val="22"/>
        </w:rPr>
        <w:t xml:space="preserve">en </w:t>
      </w:r>
      <w:r w:rsidR="00C56AC1" w:rsidRPr="00B72116">
        <w:rPr>
          <w:rFonts w:ascii="Arial" w:hAnsi="Arial" w:cs="Arial"/>
          <w:color w:val="000000"/>
          <w:sz w:val="22"/>
        </w:rPr>
        <w:t>cantidad</w:t>
      </w:r>
      <w:r w:rsidR="00554C3C" w:rsidRPr="00B72116">
        <w:rPr>
          <w:rFonts w:ascii="Arial" w:hAnsi="Arial" w:cs="Arial"/>
          <w:color w:val="000000"/>
          <w:sz w:val="22"/>
        </w:rPr>
        <w:t>es</w:t>
      </w:r>
      <w:r w:rsidR="002C73DA" w:rsidRPr="00B72116">
        <w:rPr>
          <w:rFonts w:ascii="Arial" w:hAnsi="Arial" w:cs="Arial"/>
          <w:color w:val="000000"/>
          <w:sz w:val="22"/>
        </w:rPr>
        <w:t xml:space="preserve"> y tiempos limitado</w:t>
      </w:r>
      <w:r w:rsidR="00554C3C" w:rsidRPr="00B72116">
        <w:rPr>
          <w:rFonts w:ascii="Arial" w:hAnsi="Arial" w:cs="Arial"/>
          <w:color w:val="000000"/>
          <w:sz w:val="22"/>
        </w:rPr>
        <w:t>s</w:t>
      </w:r>
      <w:r w:rsidR="001C4EA4" w:rsidRPr="00B72116">
        <w:rPr>
          <w:rFonts w:ascii="Arial" w:hAnsi="Arial" w:cs="Arial"/>
          <w:color w:val="000000"/>
          <w:sz w:val="22"/>
        </w:rPr>
        <w:t>.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Pr="00B72116">
        <w:rPr>
          <w:rFonts w:ascii="Arial" w:hAnsi="Arial" w:cs="Arial"/>
          <w:color w:val="000000"/>
          <w:sz w:val="22"/>
        </w:rPr>
        <w:t>A los</w:t>
      </w:r>
      <w:r w:rsidR="00B96A4A">
        <w:rPr>
          <w:rFonts w:ascii="Arial" w:hAnsi="Arial" w:cs="Arial"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b/>
          <w:color w:val="000000"/>
          <w:sz w:val="22"/>
        </w:rPr>
        <w:t>recursos naturales renovables</w:t>
      </w:r>
      <w:r w:rsidR="00B96A4A">
        <w:rPr>
          <w:rFonts w:ascii="Arial" w:hAnsi="Arial" w:cs="Arial"/>
          <w:b/>
          <w:color w:val="000000"/>
          <w:sz w:val="22"/>
        </w:rPr>
        <w:t xml:space="preserve"> </w:t>
      </w:r>
      <w:r w:rsidR="004033F4" w:rsidRPr="00B72116">
        <w:rPr>
          <w:rFonts w:ascii="Arial" w:hAnsi="Arial" w:cs="Arial"/>
          <w:color w:val="000000"/>
          <w:sz w:val="22"/>
        </w:rPr>
        <w:t>pertenecen:</w:t>
      </w:r>
    </w:p>
    <w:p w:rsidR="004033F4" w:rsidRPr="00B72116" w:rsidRDefault="004033F4" w:rsidP="004033F4">
      <w:pPr>
        <w:spacing w:after="0"/>
        <w:rPr>
          <w:rFonts w:ascii="Arial" w:hAnsi="Arial" w:cs="Arial"/>
          <w:color w:val="000000"/>
          <w:sz w:val="22"/>
        </w:rPr>
      </w:pP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aire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agua</w:t>
      </w:r>
    </w:p>
    <w:p w:rsidR="004033F4" w:rsidRPr="00B72116" w:rsidRDefault="002C73DA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El suelo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flora</w:t>
      </w:r>
    </w:p>
    <w:p w:rsidR="004033F4" w:rsidRPr="00B72116" w:rsidRDefault="004033F4" w:rsidP="004033F4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  <w:sz w:val="22"/>
        </w:rPr>
      </w:pPr>
      <w:r w:rsidRPr="00B72116">
        <w:rPr>
          <w:rFonts w:ascii="Arial" w:hAnsi="Arial" w:cs="Arial"/>
          <w:color w:val="000000"/>
          <w:sz w:val="22"/>
        </w:rPr>
        <w:t>La fauna</w:t>
      </w:r>
    </w:p>
    <w:p w:rsidR="000B1C54" w:rsidRPr="00B72116" w:rsidRDefault="000B1C54" w:rsidP="000B1C54">
      <w:pPr>
        <w:pStyle w:val="Prrafodelista"/>
        <w:spacing w:after="0"/>
        <w:rPr>
          <w:rFonts w:ascii="Arial" w:hAnsi="Arial" w:cs="Arial"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95DAD" w:rsidRPr="00B72116" w:rsidTr="009878FE">
        <w:tc>
          <w:tcPr>
            <w:tcW w:w="9033" w:type="dxa"/>
            <w:gridSpan w:val="2"/>
            <w:shd w:val="clear" w:color="auto" w:fill="0D0D0D" w:themeFill="text1" w:themeFillTint="F2"/>
          </w:tcPr>
          <w:p w:rsidR="00E95DAD" w:rsidRPr="00B72116" w:rsidRDefault="00E95DAD" w:rsidP="009878F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95DAD" w:rsidRPr="00B72116" w:rsidRDefault="00282DBD" w:rsidP="00581740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s-CO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95DAD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IMG0</w:t>
            </w:r>
            <w:r w:rsidR="0086136E" w:rsidRPr="00B72116">
              <w:rPr>
                <w:rFonts w:ascii="Arial" w:hAnsi="Arial" w:cs="Arial"/>
                <w:color w:val="000000"/>
                <w:sz w:val="20"/>
                <w:highlight w:val="yellow"/>
                <w:lang w:val="es-CO"/>
              </w:rPr>
              <w:t>2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95DAD" w:rsidRPr="00B72116" w:rsidRDefault="00794BEB" w:rsidP="00C87FA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Fotografía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de un niño tomando agua de un vaso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95DAD" w:rsidRPr="00B72116" w:rsidRDefault="00581740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60242563</w:t>
            </w:r>
          </w:p>
        </w:tc>
      </w:tr>
      <w:tr w:rsidR="00E95DAD" w:rsidRPr="00B72116" w:rsidTr="009878FE">
        <w:tc>
          <w:tcPr>
            <w:tcW w:w="2518" w:type="dxa"/>
          </w:tcPr>
          <w:p w:rsidR="00E95DAD" w:rsidRPr="00B72116" w:rsidRDefault="00E95DAD" w:rsidP="009878F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95DAD" w:rsidRPr="00B72116" w:rsidRDefault="003C445F" w:rsidP="006275BD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El agua es un recurso natural renovable. Si utilizamos</w:t>
            </w:r>
            <w:r w:rsidR="00682A9A" w:rsidRPr="00B72116">
              <w:rPr>
                <w:rFonts w:ascii="Arial" w:hAnsi="Arial" w:cs="Arial"/>
                <w:color w:val="000000"/>
                <w:sz w:val="20"/>
              </w:rPr>
              <w:t xml:space="preserve">  solo la cantidad necesaria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en nuestros hogares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 xml:space="preserve">,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tendremos agua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96A4A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275BD" w:rsidRPr="00B72116">
              <w:rPr>
                <w:rFonts w:ascii="Arial" w:hAnsi="Arial" w:cs="Arial"/>
                <w:color w:val="000000"/>
                <w:sz w:val="20"/>
              </w:rPr>
              <w:t>siempre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96A4A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87FAD" w:rsidRPr="00B72116">
              <w:rPr>
                <w:rFonts w:ascii="Arial" w:hAnsi="Arial" w:cs="Arial"/>
                <w:color w:val="000000"/>
                <w:sz w:val="20"/>
              </w:rPr>
              <w:t>a nuestra disposición</w:t>
            </w:r>
            <w:r w:rsidR="00794BEB"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8C4FC7" w:rsidRPr="00B72116" w:rsidRDefault="008C4FC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A4A1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3A4A17" w:rsidRPr="00B72116" w:rsidRDefault="003A4A1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A4A17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FF3ACC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0E2064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REC4</w:t>
            </w:r>
            <w:r w:rsidR="003A4A17" w:rsidRPr="00FF3ACC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A4A17" w:rsidRPr="00B72116" w:rsidRDefault="00351465" w:rsidP="003A4A1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Identificación</w:t>
            </w:r>
            <w:r w:rsidR="003A4A17" w:rsidRPr="00B72116">
              <w:rPr>
                <w:rFonts w:ascii="Arial" w:hAnsi="Arial" w:cs="Arial"/>
                <w:color w:val="000000"/>
                <w:sz w:val="20"/>
              </w:rPr>
              <w:t xml:space="preserve"> de los recursos naturales renovables</w:t>
            </w:r>
          </w:p>
        </w:tc>
      </w:tr>
      <w:tr w:rsidR="003A4A17" w:rsidRPr="00B72116" w:rsidTr="003A4A17">
        <w:tc>
          <w:tcPr>
            <w:tcW w:w="2518" w:type="dxa"/>
          </w:tcPr>
          <w:p w:rsidR="003A4A17" w:rsidRPr="00B72116" w:rsidRDefault="003A4A1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A4A17" w:rsidRPr="00B72116" w:rsidRDefault="00EF7C8D" w:rsidP="003A4A17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Secuencia de imágenes que muestra </w:t>
            </w:r>
            <w:r w:rsidR="00A00FC6" w:rsidRPr="00B72116">
              <w:rPr>
                <w:rFonts w:ascii="Arial" w:hAnsi="Arial" w:cs="Arial"/>
                <w:color w:val="000000" w:themeColor="text1"/>
                <w:sz w:val="20"/>
              </w:rPr>
              <w:t>cómo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se clasifican los recursos naturales renovables.</w:t>
            </w:r>
          </w:p>
        </w:tc>
      </w:tr>
    </w:tbl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A4A17" w:rsidRPr="00B72116" w:rsidRDefault="003A4A17" w:rsidP="003A4A17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Pr="00B72116">
        <w:rPr>
          <w:rFonts w:ascii="Arial" w:hAnsi="Arial" w:cs="Arial"/>
          <w:b/>
          <w:sz w:val="22"/>
        </w:rPr>
        <w:t>2.1 Consolidación</w:t>
      </w:r>
    </w:p>
    <w:p w:rsidR="003A4A17" w:rsidRPr="00B72116" w:rsidRDefault="003A4A17" w:rsidP="005D173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C4FC7" w:rsidRPr="00B72116" w:rsidTr="003A4A17">
        <w:tc>
          <w:tcPr>
            <w:tcW w:w="9033" w:type="dxa"/>
            <w:gridSpan w:val="2"/>
            <w:shd w:val="clear" w:color="auto" w:fill="000000" w:themeFill="text1"/>
          </w:tcPr>
          <w:p w:rsidR="008C4FC7" w:rsidRPr="00B72116" w:rsidRDefault="008C4FC7" w:rsidP="003A4A1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C4FC7" w:rsidRPr="00B72116" w:rsidRDefault="00282DBD" w:rsidP="008561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43E68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REC5</w:t>
            </w:r>
            <w:r w:rsidR="008C4FC7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C4FC7" w:rsidRPr="00B72116" w:rsidRDefault="00E7576E" w:rsidP="003A4A17">
            <w:pPr>
              <w:rPr>
                <w:rFonts w:ascii="Arial" w:hAnsi="Arial" w:cs="Arial"/>
                <w:b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Clasificación de los recursos naturales renovables</w:t>
            </w:r>
          </w:p>
        </w:tc>
      </w:tr>
      <w:tr w:rsidR="008C4FC7" w:rsidRPr="00B72116" w:rsidTr="003A4A17">
        <w:tc>
          <w:tcPr>
            <w:tcW w:w="2518" w:type="dxa"/>
          </w:tcPr>
          <w:p w:rsidR="008C4FC7" w:rsidRPr="00B72116" w:rsidRDefault="008C4FC7" w:rsidP="003A4A1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C4FC7" w:rsidRPr="00B72116" w:rsidRDefault="00E7576E" w:rsidP="00E7576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Ejercicio en el que se relacionan diferentes imágenes con el tipo de recurso natural renovable al cual pertenecen.</w:t>
            </w:r>
          </w:p>
        </w:tc>
      </w:tr>
    </w:tbl>
    <w:p w:rsidR="008C4FC7" w:rsidRPr="00B72116" w:rsidRDefault="008C4FC7" w:rsidP="008C4FC7">
      <w:pPr>
        <w:spacing w:after="0"/>
        <w:rPr>
          <w:rFonts w:ascii="Arial" w:hAnsi="Arial" w:cs="Arial"/>
          <w:sz w:val="22"/>
        </w:rPr>
      </w:pPr>
    </w:p>
    <w:p w:rsidR="00AA74EE" w:rsidRPr="00B72116" w:rsidRDefault="00F23646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1]</w:t>
      </w:r>
      <w:r w:rsidR="006318C2" w:rsidRPr="00B72116">
        <w:rPr>
          <w:rFonts w:ascii="Arial" w:hAnsi="Arial" w:cs="Arial"/>
          <w:b/>
          <w:sz w:val="22"/>
        </w:rPr>
        <w:t>3</w:t>
      </w:r>
      <w:r w:rsidR="00AA74EE" w:rsidRPr="00B72116">
        <w:rPr>
          <w:rFonts w:ascii="Arial" w:hAnsi="Arial" w:cs="Arial"/>
          <w:b/>
          <w:sz w:val="22"/>
        </w:rPr>
        <w:t xml:space="preserve"> El aire</w:t>
      </w:r>
    </w:p>
    <w:p w:rsidR="004A11C5" w:rsidRPr="00B72116" w:rsidRDefault="004A11C5" w:rsidP="005D1738">
      <w:pPr>
        <w:spacing w:after="0"/>
        <w:rPr>
          <w:rFonts w:ascii="Arial" w:hAnsi="Arial" w:cs="Arial"/>
          <w:sz w:val="22"/>
        </w:rPr>
      </w:pPr>
    </w:p>
    <w:p w:rsidR="00071B33" w:rsidRPr="00B72116" w:rsidRDefault="002F38AF" w:rsidP="005D1738">
      <w:pPr>
        <w:spacing w:after="0"/>
        <w:rPr>
          <w:rFonts w:ascii="Arial" w:hAnsi="Arial" w:cs="Arial"/>
          <w:sz w:val="22"/>
        </w:rPr>
      </w:pPr>
      <w:r w:rsidRPr="002F38AF">
        <w:rPr>
          <w:rFonts w:ascii="Arial" w:hAnsi="Arial" w:cs="Arial"/>
          <w:sz w:val="22"/>
        </w:rPr>
        <w:t>La Tierra, nuestro planeta, es una inmensa esfera. Está compuesta por varias capas</w:t>
      </w:r>
      <w:r>
        <w:rPr>
          <w:rFonts w:ascii="Arial" w:hAnsi="Arial" w:cs="Arial"/>
          <w:sz w:val="22"/>
        </w:rPr>
        <w:t xml:space="preserve"> concéntricas</w:t>
      </w:r>
      <w:r w:rsidR="005E2433" w:rsidRPr="00B72116">
        <w:rPr>
          <w:rFonts w:ascii="Arial" w:hAnsi="Arial" w:cs="Arial"/>
          <w:sz w:val="22"/>
        </w:rPr>
        <w:t xml:space="preserve">. La </w:t>
      </w:r>
      <w:r w:rsidR="00FC36BA" w:rsidRPr="00B72116">
        <w:rPr>
          <w:rFonts w:ascii="Arial" w:hAnsi="Arial" w:cs="Arial"/>
          <w:sz w:val="22"/>
        </w:rPr>
        <w:t xml:space="preserve">más externa, llamada </w:t>
      </w:r>
      <w:r w:rsidR="00FC36BA" w:rsidRPr="00B72116">
        <w:rPr>
          <w:rFonts w:ascii="Arial" w:hAnsi="Arial" w:cs="Arial"/>
          <w:b/>
          <w:sz w:val="22"/>
        </w:rPr>
        <w:t>atmósfera</w:t>
      </w:r>
      <w:r w:rsidR="00FC36BA" w:rsidRPr="00B72116">
        <w:rPr>
          <w:rFonts w:ascii="Arial" w:hAnsi="Arial" w:cs="Arial"/>
          <w:sz w:val="22"/>
        </w:rPr>
        <w:t xml:space="preserve">, es la menos densa y la más liviana. </w:t>
      </w:r>
      <w:r w:rsidR="00ED197E" w:rsidRPr="00B72116">
        <w:rPr>
          <w:rFonts w:ascii="Arial" w:hAnsi="Arial" w:cs="Arial"/>
          <w:sz w:val="22"/>
        </w:rPr>
        <w:t>L</w:t>
      </w:r>
      <w:r w:rsidR="00FC36BA" w:rsidRPr="00B72116">
        <w:rPr>
          <w:rFonts w:ascii="Arial" w:hAnsi="Arial" w:cs="Arial"/>
          <w:sz w:val="22"/>
        </w:rPr>
        <w:t>a atm</w:t>
      </w:r>
      <w:r w:rsidR="00497D30" w:rsidRPr="00B72116">
        <w:rPr>
          <w:rFonts w:ascii="Arial" w:hAnsi="Arial" w:cs="Arial"/>
          <w:sz w:val="22"/>
        </w:rPr>
        <w:t>ósfera</w:t>
      </w:r>
      <w:r w:rsidR="00C96C51" w:rsidRPr="00B72116">
        <w:rPr>
          <w:rFonts w:ascii="Arial" w:hAnsi="Arial" w:cs="Arial"/>
          <w:sz w:val="22"/>
        </w:rPr>
        <w:t>,</w:t>
      </w:r>
      <w:r w:rsidR="00FC36BA" w:rsidRPr="00B72116">
        <w:rPr>
          <w:rFonts w:ascii="Arial" w:hAnsi="Arial" w:cs="Arial"/>
          <w:sz w:val="22"/>
        </w:rPr>
        <w:t xml:space="preserve"> está compuesta por </w:t>
      </w:r>
      <w:r w:rsidR="004D7C73" w:rsidRPr="00B72116">
        <w:rPr>
          <w:rFonts w:ascii="Arial" w:hAnsi="Arial" w:cs="Arial"/>
          <w:sz w:val="22"/>
        </w:rPr>
        <w:t xml:space="preserve">varios gases mezclados. Algunos de </w:t>
      </w:r>
      <w:r w:rsidR="00497D30" w:rsidRPr="00B72116">
        <w:rPr>
          <w:rFonts w:ascii="Arial" w:hAnsi="Arial" w:cs="Arial"/>
          <w:sz w:val="22"/>
        </w:rPr>
        <w:t>esos gases se presentan en mayores cantidades que otros</w:t>
      </w:r>
      <w:r w:rsidR="004D7C73" w:rsidRPr="00B72116">
        <w:rPr>
          <w:rFonts w:ascii="Arial" w:hAnsi="Arial" w:cs="Arial"/>
          <w:sz w:val="22"/>
        </w:rPr>
        <w:t xml:space="preserve">. </w:t>
      </w:r>
      <w:r w:rsidR="002C73DA" w:rsidRPr="00B72116">
        <w:rPr>
          <w:rFonts w:ascii="Arial" w:hAnsi="Arial" w:cs="Arial"/>
          <w:sz w:val="22"/>
        </w:rPr>
        <w:t>E</w:t>
      </w:r>
      <w:r w:rsidR="00497D30" w:rsidRPr="00B72116">
        <w:rPr>
          <w:rFonts w:ascii="Arial" w:hAnsi="Arial" w:cs="Arial"/>
          <w:sz w:val="22"/>
        </w:rPr>
        <w:t>sta mezcla de gase</w:t>
      </w:r>
      <w:r w:rsidR="002C73DA" w:rsidRPr="00B72116">
        <w:rPr>
          <w:rFonts w:ascii="Arial" w:hAnsi="Arial" w:cs="Arial"/>
          <w:sz w:val="22"/>
        </w:rPr>
        <w:t>s que conforman la atmósfera se conoce como</w:t>
      </w:r>
      <w:r w:rsidR="004B5A93">
        <w:rPr>
          <w:rFonts w:ascii="Arial" w:hAnsi="Arial" w:cs="Arial"/>
          <w:sz w:val="22"/>
        </w:rPr>
        <w:t xml:space="preserve"> </w:t>
      </w:r>
      <w:r w:rsidR="00497D30" w:rsidRPr="00B72116">
        <w:rPr>
          <w:rFonts w:ascii="Arial" w:hAnsi="Arial" w:cs="Arial"/>
          <w:b/>
          <w:sz w:val="22"/>
        </w:rPr>
        <w:t>aire</w:t>
      </w:r>
      <w:r w:rsidR="00497D30" w:rsidRPr="00B72116">
        <w:rPr>
          <w:rFonts w:ascii="Arial" w:hAnsi="Arial" w:cs="Arial"/>
          <w:sz w:val="22"/>
        </w:rPr>
        <w:t>.</w:t>
      </w:r>
    </w:p>
    <w:p w:rsidR="00497D30" w:rsidRPr="00B72116" w:rsidRDefault="00497D30" w:rsidP="005D1738">
      <w:pPr>
        <w:spacing w:after="0"/>
        <w:rPr>
          <w:rFonts w:ascii="Arial" w:hAnsi="Arial" w:cs="Arial"/>
          <w:sz w:val="22"/>
        </w:rPr>
      </w:pPr>
    </w:p>
    <w:p w:rsidR="00497D30" w:rsidRPr="00B72116" w:rsidRDefault="002672F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aire de la atmosfera se caracteriza porque </w:t>
      </w:r>
      <w:r w:rsidR="00A82797" w:rsidRPr="00B72116">
        <w:rPr>
          <w:rFonts w:ascii="Arial" w:hAnsi="Arial" w:cs="Arial"/>
          <w:sz w:val="22"/>
        </w:rPr>
        <w:t xml:space="preserve">siempre </w:t>
      </w:r>
      <w:r w:rsidR="00391E5F" w:rsidRPr="00B72116">
        <w:rPr>
          <w:rFonts w:ascii="Arial" w:hAnsi="Arial" w:cs="Arial"/>
          <w:sz w:val="22"/>
        </w:rPr>
        <w:t>está en movimiento d</w:t>
      </w:r>
      <w:r w:rsidR="00434013" w:rsidRPr="00B72116">
        <w:rPr>
          <w:rFonts w:ascii="Arial" w:hAnsi="Arial" w:cs="Arial"/>
          <w:sz w:val="22"/>
        </w:rPr>
        <w:t>ebido a la acci</w:t>
      </w:r>
      <w:r w:rsidR="00AA20FA" w:rsidRPr="00B72116">
        <w:rPr>
          <w:rFonts w:ascii="Arial" w:hAnsi="Arial" w:cs="Arial"/>
          <w:sz w:val="22"/>
        </w:rPr>
        <w:t xml:space="preserve">ón del Sol sobre la tierra. </w:t>
      </w:r>
      <w:r w:rsidR="002C73DA" w:rsidRPr="00B72116">
        <w:rPr>
          <w:rFonts w:ascii="Arial" w:hAnsi="Arial" w:cs="Arial"/>
          <w:sz w:val="22"/>
        </w:rPr>
        <w:t>El aire</w:t>
      </w:r>
      <w:r w:rsidR="00AA20FA" w:rsidRPr="00B72116">
        <w:rPr>
          <w:rFonts w:ascii="Arial" w:hAnsi="Arial" w:cs="Arial"/>
          <w:sz w:val="22"/>
        </w:rPr>
        <w:t xml:space="preserve"> en movimiento </w:t>
      </w:r>
      <w:r w:rsidR="002C73DA" w:rsidRPr="00B72116">
        <w:rPr>
          <w:rFonts w:ascii="Arial" w:hAnsi="Arial" w:cs="Arial"/>
          <w:sz w:val="22"/>
        </w:rPr>
        <w:t>se</w:t>
      </w:r>
      <w:r w:rsidR="004B5A93">
        <w:rPr>
          <w:rFonts w:ascii="Arial" w:hAnsi="Arial" w:cs="Arial"/>
          <w:sz w:val="22"/>
        </w:rPr>
        <w:t xml:space="preserve"> </w:t>
      </w:r>
      <w:r w:rsidR="00AA20FA" w:rsidRPr="00B72116">
        <w:rPr>
          <w:rFonts w:ascii="Arial" w:hAnsi="Arial" w:cs="Arial"/>
          <w:sz w:val="22"/>
        </w:rPr>
        <w:t xml:space="preserve">denomina </w:t>
      </w:r>
      <w:r w:rsidR="00526E89" w:rsidRPr="00B72116">
        <w:rPr>
          <w:rFonts w:ascii="Arial" w:hAnsi="Arial" w:cs="Arial"/>
          <w:b/>
          <w:sz w:val="22"/>
        </w:rPr>
        <w:t>v</w:t>
      </w:r>
      <w:r w:rsidR="00AA20FA" w:rsidRPr="00B72116">
        <w:rPr>
          <w:rFonts w:ascii="Arial" w:hAnsi="Arial" w:cs="Arial"/>
          <w:b/>
          <w:sz w:val="22"/>
        </w:rPr>
        <w:t>iento</w:t>
      </w:r>
      <w:r w:rsidR="00AA20FA" w:rsidRPr="00B72116">
        <w:rPr>
          <w:rFonts w:ascii="Arial" w:hAnsi="Arial" w:cs="Arial"/>
          <w:sz w:val="22"/>
        </w:rPr>
        <w:t>.</w:t>
      </w:r>
    </w:p>
    <w:p w:rsidR="00AA20FA" w:rsidRPr="00B72116" w:rsidRDefault="00AA20FA" w:rsidP="005D173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96C51" w:rsidRPr="00B72116" w:rsidTr="00CF3C64">
        <w:tc>
          <w:tcPr>
            <w:tcW w:w="9033" w:type="dxa"/>
            <w:gridSpan w:val="2"/>
            <w:shd w:val="clear" w:color="auto" w:fill="0D0D0D" w:themeFill="text1" w:themeFillTint="F2"/>
          </w:tcPr>
          <w:p w:rsidR="00C96C51" w:rsidRPr="00B72116" w:rsidRDefault="00C96C51" w:rsidP="00CF3C6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96C51" w:rsidRPr="00B72116" w:rsidRDefault="00282DBD" w:rsidP="00CF3C64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4E6EF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IMG03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96C51" w:rsidRPr="00B72116" w:rsidRDefault="00CF3C64" w:rsidP="002C4FBA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Imagen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de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>un</w:t>
            </w:r>
            <w:r w:rsidR="004B5A93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2C4FBA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molino de </w:t>
            </w:r>
            <w:r w:rsidR="004E6EF1" w:rsidRPr="00B72116">
              <w:rPr>
                <w:rFonts w:ascii="Arial" w:hAnsi="Arial" w:cs="Arial"/>
                <w:color w:val="000000" w:themeColor="text1"/>
                <w:sz w:val="20"/>
              </w:rPr>
              <w:t>viento en movimiento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96C51" w:rsidRPr="00B72116" w:rsidRDefault="00FD067D" w:rsidP="00CF3C64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20270224</w:t>
            </w:r>
          </w:p>
        </w:tc>
      </w:tr>
      <w:tr w:rsidR="00C96C51" w:rsidRPr="00B72116" w:rsidTr="00CF3C64">
        <w:tc>
          <w:tcPr>
            <w:tcW w:w="2518" w:type="dxa"/>
          </w:tcPr>
          <w:p w:rsidR="00C96C51" w:rsidRPr="00B72116" w:rsidRDefault="00C96C51" w:rsidP="00CF3C6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96C51" w:rsidRPr="00B72116" w:rsidRDefault="004E6EF1" w:rsidP="00CC22D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No vemos el aire porque es transparente. Pero podemos </w:t>
            </w:r>
            <w:r w:rsidR="00CC22D3" w:rsidRPr="00B72116">
              <w:rPr>
                <w:rFonts w:ascii="Arial" w:hAnsi="Arial" w:cs="Arial"/>
                <w:color w:val="000000"/>
                <w:sz w:val="20"/>
              </w:rPr>
              <w:t xml:space="preserve">ver sus </w:t>
            </w:r>
            <w:r w:rsidR="00CC22D3" w:rsidRPr="00B72116">
              <w:rPr>
                <w:rFonts w:ascii="Arial" w:hAnsi="Arial" w:cs="Arial"/>
                <w:b/>
                <w:color w:val="000000"/>
                <w:sz w:val="20"/>
              </w:rPr>
              <w:t>efectos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.</w:t>
            </w:r>
          </w:p>
        </w:tc>
      </w:tr>
    </w:tbl>
    <w:p w:rsidR="00C96C51" w:rsidRPr="00B72116" w:rsidRDefault="00C96C51" w:rsidP="00C96C51">
      <w:pPr>
        <w:spacing w:after="0"/>
        <w:rPr>
          <w:rFonts w:ascii="Arial" w:hAnsi="Arial" w:cs="Arial"/>
          <w:color w:val="000000"/>
          <w:sz w:val="22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.1 </w:t>
      </w:r>
      <w:r w:rsidR="00AA74EE" w:rsidRPr="00B72116">
        <w:rPr>
          <w:rFonts w:ascii="Arial" w:hAnsi="Arial" w:cs="Arial"/>
          <w:b/>
          <w:sz w:val="22"/>
        </w:rPr>
        <w:t>La composición del aire</w:t>
      </w:r>
    </w:p>
    <w:p w:rsidR="00CF3C64" w:rsidRPr="00B72116" w:rsidRDefault="00CF3C64" w:rsidP="005D1738">
      <w:pPr>
        <w:spacing w:after="0"/>
        <w:rPr>
          <w:rFonts w:ascii="Arial" w:hAnsi="Arial" w:cs="Arial"/>
          <w:b/>
          <w:sz w:val="22"/>
        </w:rPr>
      </w:pPr>
    </w:p>
    <w:p w:rsidR="00C07862" w:rsidRPr="00B72116" w:rsidRDefault="00526E89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053D89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aire está compuesto</w:t>
      </w:r>
      <w:r w:rsidR="007E2452" w:rsidRPr="00B72116">
        <w:rPr>
          <w:rFonts w:ascii="Arial" w:hAnsi="Arial" w:cs="Arial"/>
          <w:sz w:val="22"/>
        </w:rPr>
        <w:t xml:space="preserve"> por </w:t>
      </w:r>
      <w:r w:rsidRPr="00B72116">
        <w:rPr>
          <w:rFonts w:ascii="Arial" w:hAnsi="Arial" w:cs="Arial"/>
          <w:sz w:val="22"/>
        </w:rPr>
        <w:t>diferentes</w:t>
      </w:r>
      <w:r w:rsidR="00D64F9A" w:rsidRPr="00B72116">
        <w:rPr>
          <w:rFonts w:ascii="Arial" w:hAnsi="Arial" w:cs="Arial"/>
          <w:sz w:val="22"/>
        </w:rPr>
        <w:t xml:space="preserve"> gases. </w:t>
      </w:r>
      <w:r w:rsidR="00683D2D" w:rsidRPr="00B72116">
        <w:rPr>
          <w:rFonts w:ascii="Arial" w:hAnsi="Arial" w:cs="Arial"/>
          <w:sz w:val="22"/>
        </w:rPr>
        <w:t xml:space="preserve">El </w:t>
      </w:r>
      <w:r w:rsidR="00693667" w:rsidRPr="00B72116">
        <w:rPr>
          <w:rFonts w:ascii="Arial" w:hAnsi="Arial" w:cs="Arial"/>
          <w:sz w:val="22"/>
        </w:rPr>
        <w:t xml:space="preserve"> más abundante </w:t>
      </w:r>
      <w:r w:rsidR="00683D2D" w:rsidRPr="00B72116">
        <w:rPr>
          <w:rFonts w:ascii="Arial" w:hAnsi="Arial" w:cs="Arial"/>
          <w:sz w:val="22"/>
        </w:rPr>
        <w:t>es</w:t>
      </w:r>
      <w:r w:rsidR="00693667" w:rsidRPr="00B72116">
        <w:rPr>
          <w:rFonts w:ascii="Arial" w:hAnsi="Arial" w:cs="Arial"/>
          <w:sz w:val="22"/>
        </w:rPr>
        <w:t xml:space="preserve"> el</w:t>
      </w:r>
      <w:r w:rsidR="00693667" w:rsidRPr="00B72116">
        <w:rPr>
          <w:rFonts w:ascii="Arial" w:hAnsi="Arial" w:cs="Arial"/>
          <w:b/>
          <w:sz w:val="22"/>
        </w:rPr>
        <w:t xml:space="preserve"> nitrógeno</w:t>
      </w:r>
      <w:r w:rsidR="00693667" w:rsidRPr="00B72116">
        <w:rPr>
          <w:rFonts w:ascii="Arial" w:hAnsi="Arial" w:cs="Arial"/>
          <w:sz w:val="22"/>
        </w:rPr>
        <w:t xml:space="preserve">. Al nitrógeno le sigue en abundancia el </w:t>
      </w:r>
      <w:r w:rsidR="00693667" w:rsidRPr="00B72116">
        <w:rPr>
          <w:rFonts w:ascii="Arial" w:hAnsi="Arial" w:cs="Arial"/>
          <w:b/>
          <w:sz w:val="22"/>
        </w:rPr>
        <w:t>oxígeno</w:t>
      </w:r>
      <w:r w:rsidR="00693667" w:rsidRPr="00B72116">
        <w:rPr>
          <w:rFonts w:ascii="Arial" w:hAnsi="Arial" w:cs="Arial"/>
          <w:sz w:val="22"/>
        </w:rPr>
        <w:t xml:space="preserve">.  Los gases restantes </w:t>
      </w:r>
      <w:r w:rsidR="00DD4D17" w:rsidRPr="00B72116">
        <w:rPr>
          <w:rFonts w:ascii="Arial" w:hAnsi="Arial" w:cs="Arial"/>
          <w:sz w:val="22"/>
        </w:rPr>
        <w:t xml:space="preserve">se encuentran en cantidades </w:t>
      </w:r>
      <w:r w:rsidR="00693667" w:rsidRPr="00B72116">
        <w:rPr>
          <w:rFonts w:ascii="Arial" w:hAnsi="Arial" w:cs="Arial"/>
          <w:sz w:val="22"/>
        </w:rPr>
        <w:t xml:space="preserve"> pequeñas. </w:t>
      </w:r>
    </w:p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C07862" w:rsidRDefault="00C07862" w:rsidP="00C07862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más importante de los gases que se encuentran en pequeñas cantidades es el </w:t>
      </w:r>
      <w:r w:rsidRPr="00B72116">
        <w:rPr>
          <w:rFonts w:ascii="Arial" w:hAnsi="Arial" w:cs="Arial"/>
          <w:b/>
          <w:sz w:val="22"/>
        </w:rPr>
        <w:t>dióxido de carbono.</w:t>
      </w:r>
      <w:r w:rsidR="004B5A93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Este gas junto con el oxígeno </w:t>
      </w:r>
      <w:proofErr w:type="gramStart"/>
      <w:r w:rsidRPr="00B72116">
        <w:rPr>
          <w:rFonts w:ascii="Arial" w:hAnsi="Arial" w:cs="Arial"/>
          <w:sz w:val="22"/>
        </w:rPr>
        <w:t>son</w:t>
      </w:r>
      <w:proofErr w:type="gramEnd"/>
      <w:r w:rsidRPr="00B72116">
        <w:rPr>
          <w:rFonts w:ascii="Arial" w:hAnsi="Arial" w:cs="Arial"/>
          <w:sz w:val="22"/>
        </w:rPr>
        <w:t xml:space="preserve"> indispensables para la </w:t>
      </w:r>
      <w:r w:rsidR="00053D89" w:rsidRPr="00B72116">
        <w:rPr>
          <w:rFonts w:ascii="Arial" w:hAnsi="Arial" w:cs="Arial"/>
          <w:b/>
          <w:sz w:val="22"/>
        </w:rPr>
        <w:t xml:space="preserve">fotosíntesis </w:t>
      </w:r>
      <w:r w:rsidR="00053D89" w:rsidRPr="00053D89">
        <w:rPr>
          <w:rFonts w:ascii="Arial" w:hAnsi="Arial" w:cs="Arial"/>
          <w:sz w:val="22"/>
        </w:rPr>
        <w:t>y la</w:t>
      </w:r>
      <w:r w:rsidR="00053D89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. </w:t>
      </w:r>
    </w:p>
    <w:p w:rsidR="005D17F5" w:rsidRDefault="005D17F5" w:rsidP="005D17F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17F5" w:rsidRPr="005D1738" w:rsidTr="005D17F5">
        <w:tc>
          <w:tcPr>
            <w:tcW w:w="8978" w:type="dxa"/>
            <w:gridSpan w:val="2"/>
            <w:shd w:val="clear" w:color="auto" w:fill="000000" w:themeFill="text1"/>
          </w:tcPr>
          <w:p w:rsidR="005D17F5" w:rsidRPr="003F1B27" w:rsidRDefault="005D17F5" w:rsidP="005D17F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F1B27">
              <w:rPr>
                <w:rFonts w:ascii="Arial" w:hAnsi="Arial" w:cs="Arial"/>
                <w:b/>
                <w:color w:val="FFFFFF" w:themeColor="background1"/>
              </w:rPr>
              <w:t>Destacado</w:t>
            </w:r>
          </w:p>
        </w:tc>
      </w:tr>
      <w:tr w:rsidR="005D17F5" w:rsidRPr="00726376" w:rsidTr="005D17F5">
        <w:trPr>
          <w:trHeight w:val="296"/>
        </w:trPr>
        <w:tc>
          <w:tcPr>
            <w:tcW w:w="2518" w:type="dxa"/>
          </w:tcPr>
          <w:p w:rsidR="005D17F5" w:rsidRPr="003F1B27" w:rsidRDefault="005D17F5" w:rsidP="005D17F5">
            <w:pPr>
              <w:rPr>
                <w:rFonts w:ascii="Arial" w:hAnsi="Arial" w:cs="Arial"/>
                <w:b/>
              </w:rPr>
            </w:pPr>
            <w:r w:rsidRPr="003F1B2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5D17F5" w:rsidRPr="003F1B27" w:rsidRDefault="005D17F5" w:rsidP="005D17F5">
            <w:pPr>
              <w:rPr>
                <w:rFonts w:ascii="Arial" w:hAnsi="Arial" w:cs="Arial"/>
                <w:b/>
              </w:rPr>
            </w:pPr>
            <w:r w:rsidRPr="003F1B27">
              <w:rPr>
                <w:rFonts w:ascii="Arial" w:hAnsi="Arial" w:cs="Arial"/>
              </w:rPr>
              <w:t>El ozono</w:t>
            </w:r>
          </w:p>
        </w:tc>
      </w:tr>
      <w:tr w:rsidR="005D17F5" w:rsidTr="005D17F5">
        <w:tc>
          <w:tcPr>
            <w:tcW w:w="2518" w:type="dxa"/>
          </w:tcPr>
          <w:p w:rsidR="005D17F5" w:rsidRPr="003F1B27" w:rsidRDefault="005D17F5" w:rsidP="005D17F5">
            <w:pPr>
              <w:rPr>
                <w:rFonts w:ascii="Arial" w:hAnsi="Arial" w:cs="Arial"/>
              </w:rPr>
            </w:pPr>
            <w:r w:rsidRPr="003F1B2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5D17F5" w:rsidRPr="003F1B27" w:rsidRDefault="005D17F5" w:rsidP="007F40EF">
            <w:pPr>
              <w:rPr>
                <w:rFonts w:ascii="Arial" w:hAnsi="Arial" w:cs="Arial"/>
              </w:rPr>
            </w:pPr>
            <w:r w:rsidRPr="003F1B27">
              <w:rPr>
                <w:rFonts w:ascii="Arial" w:hAnsi="Arial" w:cs="Arial"/>
              </w:rPr>
              <w:t xml:space="preserve">Junto con el aire, en la atmósfera existe otro gas llamado ozono. El </w:t>
            </w:r>
            <w:r w:rsidR="00A00FC6" w:rsidRPr="003F1B27">
              <w:rPr>
                <w:rFonts w:ascii="Arial" w:hAnsi="Arial" w:cs="Arial"/>
              </w:rPr>
              <w:t>ozono</w:t>
            </w:r>
            <w:r w:rsidRPr="003F1B27">
              <w:rPr>
                <w:rFonts w:ascii="Arial" w:hAnsi="Arial" w:cs="Arial"/>
              </w:rPr>
              <w:t xml:space="preserve"> es importante porque forma una capa en el exterior de la atmósfera que nos protege de los rayos ultravioleta procedentes del Sol.</w:t>
            </w:r>
            <w:r w:rsidR="004B5A93" w:rsidRPr="003F1B27">
              <w:rPr>
                <w:rFonts w:ascii="Arial" w:hAnsi="Arial" w:cs="Arial"/>
              </w:rPr>
              <w:t xml:space="preserve"> </w:t>
            </w:r>
            <w:r w:rsidRPr="003F1B27">
              <w:rPr>
                <w:rFonts w:ascii="Arial" w:hAnsi="Arial" w:cs="Arial"/>
              </w:rPr>
              <w:t xml:space="preserve">Si quieres conocer más acerca de la función protectora del ozono, mira el siguiente video disponible en </w:t>
            </w:r>
            <w:hyperlink r:id="rId9" w:history="1">
              <w:r w:rsidR="007F40EF" w:rsidRPr="003F1B27">
                <w:rPr>
                  <w:rStyle w:val="Hipervnculo"/>
                  <w:rFonts w:ascii="Arial" w:hAnsi="Arial" w:cs="Arial"/>
                </w:rPr>
                <w:t>[VER]</w:t>
              </w:r>
            </w:hyperlink>
            <w:r w:rsidR="003F1B27">
              <w:rPr>
                <w:rFonts w:ascii="Arial" w:hAnsi="Arial" w:cs="Arial"/>
              </w:rPr>
              <w:t>.</w:t>
            </w:r>
          </w:p>
        </w:tc>
      </w:tr>
    </w:tbl>
    <w:p w:rsidR="00C07862" w:rsidRPr="00B72116" w:rsidRDefault="00C07862" w:rsidP="005D1738">
      <w:pPr>
        <w:spacing w:after="0"/>
        <w:rPr>
          <w:rFonts w:ascii="Arial" w:hAnsi="Arial" w:cs="Arial"/>
          <w:sz w:val="22"/>
        </w:rPr>
      </w:pPr>
    </w:p>
    <w:p w:rsidR="00B454B2" w:rsidRDefault="00B9007E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conocer más</w:t>
      </w:r>
      <w:r w:rsidR="00C07862" w:rsidRPr="00B72116">
        <w:rPr>
          <w:rFonts w:ascii="Arial" w:hAnsi="Arial" w:cs="Arial"/>
          <w:sz w:val="22"/>
        </w:rPr>
        <w:t xml:space="preserve"> de cerca</w:t>
      </w:r>
      <w:r w:rsidRPr="00B72116">
        <w:rPr>
          <w:rFonts w:ascii="Arial" w:hAnsi="Arial" w:cs="Arial"/>
          <w:sz w:val="22"/>
        </w:rPr>
        <w:t xml:space="preserve"> la composición del aire observa el siguiente gráfico:</w:t>
      </w:r>
    </w:p>
    <w:p w:rsidR="000C1DE1" w:rsidRPr="00B72116" w:rsidRDefault="000C1DE1" w:rsidP="005D1738">
      <w:pPr>
        <w:spacing w:after="0"/>
        <w:rPr>
          <w:rFonts w:ascii="Arial" w:hAnsi="Arial" w:cs="Arial"/>
          <w:sz w:val="22"/>
        </w:rPr>
      </w:pPr>
    </w:p>
    <w:p w:rsidR="00B454B2" w:rsidRDefault="003060B4" w:rsidP="004B0F3F">
      <w:pPr>
        <w:spacing w:after="0"/>
        <w:jc w:val="center"/>
        <w:rPr>
          <w:rFonts w:ascii="Arial" w:hAnsi="Arial" w:cs="Arial"/>
          <w:sz w:val="22"/>
        </w:rPr>
      </w:pPr>
      <w:r w:rsidRPr="003060B4">
        <w:rPr>
          <w:rFonts w:ascii="Arial" w:hAnsi="Arial" w:cs="Arial"/>
          <w:noProof/>
          <w:sz w:val="22"/>
          <w:lang w:val="es-ES" w:eastAsia="es-ES"/>
        </w:rPr>
        <w:lastRenderedPageBreak/>
        <mc:AlternateContent>
          <mc:Choice Requires="wpg">
            <w:drawing>
              <wp:inline distT="0" distB="0" distL="0" distR="0">
                <wp:extent cx="2763672" cy="1692322"/>
                <wp:effectExtent l="0" t="0" r="1941830" b="1050925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92" cy="2743200"/>
                          <a:chOff x="2143108" y="2057400"/>
                          <a:chExt cx="4714892" cy="2743200"/>
                        </a:xfrm>
                      </wpg:grpSpPr>
                      <wpg:graphicFrame>
                        <wpg:cNvPr id="3" name="6 Gráfico"/>
                        <wpg:cNvFrPr/>
                        <wpg:xfrm>
                          <a:off x="2286000" y="2057400"/>
                          <a:ext cx="4572000" cy="2743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s:wsp>
                        <wps:cNvPr id="4" name="11 Rectángulo"/>
                        <wps:cNvSpPr/>
                        <wps:spPr>
                          <a:xfrm>
                            <a:off x="2143108" y="2928934"/>
                            <a:ext cx="357190" cy="50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2A2" w:rsidRDefault="002242A2" w:rsidP="002242A2">
                              <w:pPr>
                                <w:pStyle w:val="NormalWeb"/>
                                <w:spacing w:before="2" w:after="2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CO"/>
                                </w:rPr>
                                <w:t>%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1 Grupo" o:spid="_x0000_s1026" style="width:217.6pt;height:133.25pt;mso-position-horizontal-relative:char;mso-position-vertical-relative:line" coordorigin="21431,20574" coordsize="47148,27432" o:gfxdata="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6 Gráfico" o:spid="_x0000_s1027" type="#_x0000_t75" style="position:absolute;left:22833;top:20574;width:45720;height:27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IuB&#10;eMIAAADaAAAADwAAAGRycy9kb3ducmV2LnhtbESPQWvCQBSE70L/w/IKvZlNUhCJriKWSk9aYyke&#10;H9lnNph9G7Jbjf/eLQgeh5n5hpkvB9uKC/W+cawgS1IQxJXTDdcKfg6f4ykIH5A1to5JwY08LBcv&#10;ozkW2l15T5cy1CJC2BeowITQFVL6ypBFn7iOOHon11sMUfa11D1eI9y2Mk/TibTYcFww2NHaUHUu&#10;/6yCj+/j9re7bWTu/eqcmU2T77JSqbfXYTUDEWgIz/Cj/aUVvMP/lXgD5OIO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gIuBeMIAAADaAAAADwAAAAAAAAAAAAAAAACbAgAAZHJzL2Rv&#10;d25yZXYueG1sUEsFBgAAAAAEAAQA8wAAAIoDAAAAAA==&#10;">
                  <v:imagedata r:id="rId11" o:title=""/>
                  <o:lock v:ext="edit" aspectratio="f"/>
                </v:shape>
                <v:rect id="11 Rectángulo" o:spid="_x0000_s1028" style="position:absolute;left:21431;top:29289;width:3571;height: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>
                  <v:textbox>
                    <w:txbxContent>
                      <w:p w:rsidR="002242A2" w:rsidRDefault="002242A2" w:rsidP="002242A2">
                        <w:pPr>
                          <w:pStyle w:val="NormalWeb"/>
                          <w:spacing w:before="2" w:after="2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CO"/>
                          </w:rPr>
                          <w:t>%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C1DE1" w:rsidRPr="00B72116" w:rsidRDefault="000C1DE1" w:rsidP="000C1DE1">
      <w:pPr>
        <w:spacing w:after="0"/>
        <w:jc w:val="center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B151B" w:rsidRPr="00B72116" w:rsidTr="00880CC4">
        <w:tc>
          <w:tcPr>
            <w:tcW w:w="8978" w:type="dxa"/>
            <w:gridSpan w:val="2"/>
            <w:shd w:val="clear" w:color="auto" w:fill="000000" w:themeFill="text1"/>
          </w:tcPr>
          <w:p w:rsidR="00EB151B" w:rsidRPr="00B72116" w:rsidRDefault="00EB151B" w:rsidP="00880CC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B151B" w:rsidRPr="00B72116" w:rsidTr="00F74AC2">
        <w:trPr>
          <w:trHeight w:val="296"/>
        </w:trPr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602" w:type="dxa"/>
          </w:tcPr>
          <w:p w:rsidR="00EB151B" w:rsidRPr="00B72116" w:rsidRDefault="00A4515B" w:rsidP="00880CC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Origen del oxígeno terrestre.</w:t>
            </w:r>
          </w:p>
        </w:tc>
      </w:tr>
      <w:tr w:rsidR="00EB151B" w:rsidRPr="00B72116" w:rsidTr="00F74AC2">
        <w:tc>
          <w:tcPr>
            <w:tcW w:w="2376" w:type="dxa"/>
          </w:tcPr>
          <w:p w:rsidR="00EB151B" w:rsidRPr="00B72116" w:rsidRDefault="00EB151B" w:rsidP="00880CC4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602" w:type="dxa"/>
          </w:tcPr>
          <w:p w:rsidR="00EB151B" w:rsidRPr="00B72116" w:rsidRDefault="007F0DE8" w:rsidP="00CC22D3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Hace miles de millones de años  ya había seres vivos</w:t>
            </w:r>
            <w:r w:rsidR="00591214" w:rsidRPr="00B72116">
              <w:rPr>
                <w:rFonts w:ascii="Arial" w:hAnsi="Arial" w:cs="Arial"/>
                <w:sz w:val="20"/>
              </w:rPr>
              <w:t xml:space="preserve"> en la tierra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pero</w:t>
            </w:r>
            <w:r w:rsidR="00591214" w:rsidRPr="00B72116">
              <w:rPr>
                <w:rFonts w:ascii="Arial" w:hAnsi="Arial" w:cs="Arial"/>
                <w:sz w:val="20"/>
              </w:rPr>
              <w:t xml:space="preserve"> exist</w:t>
            </w:r>
            <w:r w:rsidR="00DA7B76" w:rsidRPr="00B72116">
              <w:rPr>
                <w:rFonts w:ascii="Arial" w:hAnsi="Arial" w:cs="Arial"/>
                <w:sz w:val="20"/>
              </w:rPr>
              <w:t>ía</w:t>
            </w:r>
            <w:r w:rsidR="003060B4">
              <w:rPr>
                <w:rFonts w:ascii="Arial" w:hAnsi="Arial" w:cs="Arial"/>
                <w:sz w:val="20"/>
              </w:rPr>
              <w:t xml:space="preserve"> </w:t>
            </w:r>
            <w:r w:rsidR="00DA7B76" w:rsidRPr="00B72116">
              <w:rPr>
                <w:rFonts w:ascii="Arial" w:hAnsi="Arial" w:cs="Arial"/>
                <w:sz w:val="20"/>
              </w:rPr>
              <w:t>oxígeno en muy pequeñas cantidades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Por entonces apareció un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alga</w:t>
            </w:r>
            <w:r w:rsidR="00591214" w:rsidRPr="00B72116">
              <w:rPr>
                <w:rFonts w:ascii="Arial" w:hAnsi="Arial" w:cs="Arial"/>
                <w:sz w:val="20"/>
              </w:rPr>
              <w:t xml:space="preserve"> microscópica que </w:t>
            </w:r>
            <w:r w:rsidR="00A804C7" w:rsidRPr="00B72116">
              <w:rPr>
                <w:rFonts w:ascii="Arial" w:hAnsi="Arial" w:cs="Arial"/>
                <w:sz w:val="20"/>
              </w:rPr>
              <w:t xml:space="preserve">llevaba a cabo </w:t>
            </w:r>
            <w:r w:rsidR="00591214" w:rsidRPr="00B72116">
              <w:rPr>
                <w:rFonts w:ascii="Arial" w:hAnsi="Arial" w:cs="Arial"/>
                <w:sz w:val="20"/>
              </w:rPr>
              <w:t xml:space="preserve"> la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fotosíntesis</w:t>
            </w:r>
            <w:r w:rsidR="00591214" w:rsidRPr="00B72116">
              <w:rPr>
                <w:rFonts w:ascii="Arial" w:hAnsi="Arial" w:cs="Arial"/>
                <w:sz w:val="20"/>
              </w:rPr>
              <w:t xml:space="preserve"> y vivía en </w:t>
            </w:r>
            <w:r w:rsidR="00591214" w:rsidRPr="00B72116">
              <w:rPr>
                <w:rFonts w:ascii="Arial" w:hAnsi="Arial" w:cs="Arial"/>
                <w:b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. </w:t>
            </w:r>
            <w:r w:rsidR="00A4515B" w:rsidRPr="00B72116">
              <w:rPr>
                <w:rFonts w:ascii="Arial" w:hAnsi="Arial" w:cs="Arial"/>
                <w:sz w:val="20"/>
              </w:rPr>
              <w:t xml:space="preserve">Esas </w:t>
            </w:r>
            <w:r w:rsidR="00DA7B76" w:rsidRPr="00B72116">
              <w:rPr>
                <w:rFonts w:ascii="Arial" w:hAnsi="Arial" w:cs="Arial"/>
                <w:sz w:val="20"/>
              </w:rPr>
              <w:t>colonias</w:t>
            </w:r>
            <w:r w:rsidR="00591214" w:rsidRPr="00B72116">
              <w:rPr>
                <w:rFonts w:ascii="Arial" w:hAnsi="Arial" w:cs="Arial"/>
                <w:sz w:val="20"/>
              </w:rPr>
              <w:t xml:space="preserve"> poblaron </w:t>
            </w:r>
            <w:r w:rsidR="002C73DA" w:rsidRPr="00B72116">
              <w:rPr>
                <w:rFonts w:ascii="Arial" w:hAnsi="Arial" w:cs="Arial"/>
                <w:sz w:val="20"/>
              </w:rPr>
              <w:t xml:space="preserve">todos </w:t>
            </w:r>
            <w:r w:rsidR="00A4515B" w:rsidRPr="00B72116">
              <w:rPr>
                <w:rFonts w:ascii="Arial" w:hAnsi="Arial" w:cs="Arial"/>
                <w:sz w:val="20"/>
              </w:rPr>
              <w:t>los mares de la tierra. Durante millones de años, esas algas llamadas</w:t>
            </w:r>
            <w:r w:rsidR="00DA7B76" w:rsidRPr="00B72116">
              <w:rPr>
                <w:rFonts w:ascii="Arial" w:hAnsi="Arial" w:cs="Arial"/>
                <w:sz w:val="20"/>
              </w:rPr>
              <w:t>,</w:t>
            </w:r>
            <w:r w:rsidR="003060B4">
              <w:rPr>
                <w:rFonts w:ascii="Arial" w:hAnsi="Arial" w:cs="Arial"/>
                <w:sz w:val="20"/>
              </w:rPr>
              <w:t xml:space="preserve"> </w:t>
            </w:r>
            <w:r w:rsidR="00A4515B" w:rsidRPr="00B72116">
              <w:rPr>
                <w:rFonts w:ascii="Arial" w:hAnsi="Arial" w:cs="Arial"/>
                <w:b/>
                <w:sz w:val="20"/>
              </w:rPr>
              <w:t>estromatolitos</w:t>
            </w:r>
            <w:r w:rsidR="00DA7B76" w:rsidRPr="00B72116">
              <w:rPr>
                <w:rFonts w:ascii="Arial" w:hAnsi="Arial" w:cs="Arial"/>
                <w:b/>
                <w:sz w:val="20"/>
              </w:rPr>
              <w:t>,</w:t>
            </w:r>
            <w:r w:rsidR="00A4515B" w:rsidRPr="00B72116">
              <w:rPr>
                <w:rFonts w:ascii="Arial" w:hAnsi="Arial" w:cs="Arial"/>
                <w:sz w:val="20"/>
              </w:rPr>
              <w:t xml:space="preserve">  produjeron </w:t>
            </w:r>
            <w:r w:rsidR="00F74AC2">
              <w:rPr>
                <w:rFonts w:ascii="Arial" w:hAnsi="Arial" w:cs="Arial"/>
                <w:sz w:val="20"/>
              </w:rPr>
              <w:t xml:space="preserve">prácticamente todo </w:t>
            </w:r>
            <w:r w:rsidR="00A4515B" w:rsidRPr="00B72116">
              <w:rPr>
                <w:rFonts w:ascii="Arial" w:hAnsi="Arial" w:cs="Arial"/>
                <w:sz w:val="20"/>
              </w:rPr>
              <w:t>el oxígeno existente hoy en el planeta.</w:t>
            </w:r>
          </w:p>
        </w:tc>
      </w:tr>
    </w:tbl>
    <w:p w:rsidR="00EB151B" w:rsidRPr="00B72116" w:rsidRDefault="00EB151B" w:rsidP="00EB151B">
      <w:pPr>
        <w:spacing w:after="0"/>
        <w:rPr>
          <w:rFonts w:ascii="Arial" w:hAnsi="Arial" w:cs="Arial"/>
          <w:color w:val="000000"/>
          <w:sz w:val="22"/>
        </w:rPr>
      </w:pPr>
    </w:p>
    <w:p w:rsidR="007A3126" w:rsidRPr="00B72116" w:rsidRDefault="007A3126" w:rsidP="007A3126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aire</w:t>
      </w:r>
    </w:p>
    <w:p w:rsidR="00CF3C64" w:rsidRPr="00B72116" w:rsidRDefault="00CF3C64" w:rsidP="007A3126">
      <w:pPr>
        <w:spacing w:after="0"/>
        <w:rPr>
          <w:rFonts w:ascii="Arial" w:hAnsi="Arial" w:cs="Arial"/>
          <w:b/>
          <w:sz w:val="22"/>
        </w:rPr>
      </w:pPr>
    </w:p>
    <w:p w:rsidR="000D2E97" w:rsidRPr="00B72116" w:rsidRDefault="00FD526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vivos </w:t>
      </w:r>
      <w:r w:rsidR="00014F71" w:rsidRPr="00B72116">
        <w:rPr>
          <w:rFonts w:ascii="Arial" w:hAnsi="Arial" w:cs="Arial"/>
          <w:sz w:val="22"/>
        </w:rPr>
        <w:t>aprovechamos</w:t>
      </w:r>
      <w:r w:rsidR="003060B4">
        <w:rPr>
          <w:rFonts w:ascii="Arial" w:hAnsi="Arial" w:cs="Arial"/>
          <w:sz w:val="22"/>
        </w:rPr>
        <w:t xml:space="preserve"> </w:t>
      </w:r>
      <w:r w:rsidR="008A6EED" w:rsidRPr="00B72116">
        <w:rPr>
          <w:rFonts w:ascii="Arial" w:hAnsi="Arial" w:cs="Arial"/>
          <w:sz w:val="22"/>
        </w:rPr>
        <w:t xml:space="preserve">los gases del </w:t>
      </w:r>
      <w:r w:rsidR="000D2E97" w:rsidRPr="00B72116">
        <w:rPr>
          <w:rFonts w:ascii="Arial" w:hAnsi="Arial" w:cs="Arial"/>
          <w:sz w:val="22"/>
        </w:rPr>
        <w:t>aire</w:t>
      </w:r>
      <w:r w:rsidR="007326E9" w:rsidRPr="00B72116">
        <w:rPr>
          <w:rFonts w:ascii="Arial" w:hAnsi="Arial" w:cs="Arial"/>
          <w:sz w:val="22"/>
        </w:rPr>
        <w:t>,</w:t>
      </w:r>
      <w:r w:rsidR="003060B4">
        <w:rPr>
          <w:rFonts w:ascii="Arial" w:hAnsi="Arial" w:cs="Arial"/>
          <w:sz w:val="22"/>
        </w:rPr>
        <w:t xml:space="preserve"> </w:t>
      </w:r>
      <w:r w:rsidR="0058584B" w:rsidRPr="00B72116">
        <w:rPr>
          <w:rFonts w:ascii="Arial" w:hAnsi="Arial" w:cs="Arial"/>
          <w:sz w:val="22"/>
        </w:rPr>
        <w:t>principalmente,</w:t>
      </w:r>
      <w:r w:rsidR="00CF3C64" w:rsidRPr="00B72116">
        <w:rPr>
          <w:rFonts w:ascii="Arial" w:hAnsi="Arial" w:cs="Arial"/>
          <w:sz w:val="22"/>
        </w:rPr>
        <w:t xml:space="preserve"> para </w:t>
      </w:r>
      <w:r w:rsidR="00CF3C64" w:rsidRPr="00B72116">
        <w:rPr>
          <w:rFonts w:ascii="Arial" w:hAnsi="Arial" w:cs="Arial"/>
          <w:b/>
          <w:sz w:val="22"/>
        </w:rPr>
        <w:t>respirar</w:t>
      </w:r>
      <w:r w:rsidR="003060B4">
        <w:rPr>
          <w:rFonts w:ascii="Arial" w:hAnsi="Arial" w:cs="Arial"/>
          <w:b/>
          <w:sz w:val="22"/>
        </w:rPr>
        <w:t xml:space="preserve"> </w:t>
      </w:r>
      <w:r w:rsidR="00581740" w:rsidRPr="00B72116">
        <w:rPr>
          <w:rFonts w:ascii="Arial" w:hAnsi="Arial" w:cs="Arial"/>
          <w:sz w:val="22"/>
        </w:rPr>
        <w:t xml:space="preserve">o para </w:t>
      </w:r>
      <w:r w:rsidR="00035FB0">
        <w:rPr>
          <w:rFonts w:ascii="Arial" w:hAnsi="Arial" w:cs="Arial"/>
          <w:sz w:val="22"/>
        </w:rPr>
        <w:t xml:space="preserve">hacer </w:t>
      </w:r>
      <w:r w:rsidR="00035FB0" w:rsidRPr="00035FB0">
        <w:rPr>
          <w:rFonts w:ascii="Arial" w:hAnsi="Arial" w:cs="Arial"/>
          <w:b/>
          <w:sz w:val="22"/>
        </w:rPr>
        <w:t>f</w:t>
      </w:r>
      <w:r w:rsidR="00014F71" w:rsidRPr="00B72116">
        <w:rPr>
          <w:rFonts w:ascii="Arial" w:hAnsi="Arial" w:cs="Arial"/>
          <w:b/>
          <w:sz w:val="22"/>
        </w:rPr>
        <w:t>otos</w:t>
      </w:r>
      <w:r w:rsidR="003060B4">
        <w:rPr>
          <w:rFonts w:ascii="Arial" w:hAnsi="Arial" w:cs="Arial"/>
          <w:b/>
          <w:sz w:val="22"/>
        </w:rPr>
        <w:t>íntesis</w:t>
      </w:r>
      <w:r w:rsidR="00CF3C64" w:rsidRPr="00B72116">
        <w:rPr>
          <w:rFonts w:ascii="Arial" w:hAnsi="Arial" w:cs="Arial"/>
          <w:sz w:val="22"/>
        </w:rPr>
        <w:t>.</w:t>
      </w:r>
      <w:r w:rsidR="003060B4">
        <w:rPr>
          <w:rFonts w:ascii="Arial" w:hAnsi="Arial" w:cs="Arial"/>
          <w:sz w:val="22"/>
        </w:rPr>
        <w:t xml:space="preserve"> </w:t>
      </w:r>
    </w:p>
    <w:p w:rsidR="000D2E97" w:rsidRPr="00B72116" w:rsidRDefault="000D2E97" w:rsidP="00CF3C64">
      <w:pPr>
        <w:spacing w:after="0"/>
        <w:rPr>
          <w:rFonts w:ascii="Arial" w:hAnsi="Arial" w:cs="Arial"/>
          <w:sz w:val="22"/>
        </w:rPr>
      </w:pPr>
    </w:p>
    <w:p w:rsidR="00324F82" w:rsidRPr="00B72116" w:rsidRDefault="0058584B" w:rsidP="00CF3C6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respiración</w:t>
      </w:r>
      <w:r w:rsidRPr="00B72116">
        <w:rPr>
          <w:rFonts w:ascii="Arial" w:hAnsi="Arial" w:cs="Arial"/>
          <w:sz w:val="22"/>
        </w:rPr>
        <w:t xml:space="preserve"> es un fenómeno propio de los animales, </w:t>
      </w:r>
      <w:r w:rsidR="00324F82" w:rsidRPr="00B72116">
        <w:rPr>
          <w:rFonts w:ascii="Arial" w:hAnsi="Arial" w:cs="Arial"/>
          <w:sz w:val="22"/>
        </w:rPr>
        <w:t>de las plantas</w:t>
      </w:r>
      <w:r w:rsidR="00457755" w:rsidRPr="00B72116">
        <w:rPr>
          <w:rFonts w:ascii="Arial" w:hAnsi="Arial" w:cs="Arial"/>
          <w:sz w:val="22"/>
        </w:rPr>
        <w:t xml:space="preserve"> y de otros </w:t>
      </w:r>
      <w:r w:rsidR="00CC3F9F" w:rsidRPr="00B72116">
        <w:rPr>
          <w:rFonts w:ascii="Arial" w:hAnsi="Arial" w:cs="Arial"/>
          <w:sz w:val="22"/>
        </w:rPr>
        <w:t xml:space="preserve">seres vivos. </w:t>
      </w:r>
      <w:r w:rsidR="00324F82" w:rsidRPr="00B72116">
        <w:rPr>
          <w:rFonts w:ascii="Arial" w:hAnsi="Arial" w:cs="Arial"/>
          <w:sz w:val="22"/>
        </w:rPr>
        <w:t xml:space="preserve">Cuando los seres vivos respiramos tomamos oxigeno del aire y expulsamos </w:t>
      </w:r>
      <w:r w:rsidR="00FD526B" w:rsidRPr="00B72116">
        <w:rPr>
          <w:rFonts w:ascii="Arial" w:hAnsi="Arial" w:cs="Arial"/>
          <w:sz w:val="22"/>
        </w:rPr>
        <w:t xml:space="preserve">a éste </w:t>
      </w:r>
      <w:r w:rsidR="00324F82" w:rsidRPr="00B72116">
        <w:rPr>
          <w:rFonts w:ascii="Arial" w:hAnsi="Arial" w:cs="Arial"/>
          <w:sz w:val="22"/>
        </w:rPr>
        <w:t xml:space="preserve">dióxido de carbono. </w:t>
      </w:r>
      <w:r w:rsidR="0081556C">
        <w:rPr>
          <w:rFonts w:ascii="Arial" w:hAnsi="Arial" w:cs="Arial"/>
          <w:sz w:val="22"/>
        </w:rPr>
        <w:t>Cuando l</w:t>
      </w:r>
      <w:r w:rsidR="00324F82" w:rsidRPr="00B72116">
        <w:rPr>
          <w:rFonts w:ascii="Arial" w:hAnsi="Arial" w:cs="Arial"/>
          <w:sz w:val="22"/>
        </w:rPr>
        <w:t>as plant</w:t>
      </w:r>
      <w:r w:rsidR="007326E9" w:rsidRPr="00B72116">
        <w:rPr>
          <w:rFonts w:ascii="Arial" w:hAnsi="Arial" w:cs="Arial"/>
          <w:sz w:val="22"/>
        </w:rPr>
        <w:t xml:space="preserve">as </w:t>
      </w:r>
      <w:proofErr w:type="spellStart"/>
      <w:r w:rsidR="00B77A5E">
        <w:rPr>
          <w:rFonts w:ascii="Arial" w:hAnsi="Arial" w:cs="Arial"/>
          <w:b/>
          <w:sz w:val="22"/>
        </w:rPr>
        <w:t>fotosintetiz</w:t>
      </w:r>
      <w:r w:rsidR="007326E9" w:rsidRPr="00B72116">
        <w:rPr>
          <w:rFonts w:ascii="Arial" w:hAnsi="Arial" w:cs="Arial"/>
          <w:b/>
          <w:sz w:val="22"/>
        </w:rPr>
        <w:t>an</w:t>
      </w:r>
      <w:proofErr w:type="spellEnd"/>
      <w:r w:rsidR="00324F82" w:rsidRPr="00B72116">
        <w:rPr>
          <w:rFonts w:ascii="Arial" w:hAnsi="Arial" w:cs="Arial"/>
          <w:sz w:val="22"/>
        </w:rPr>
        <w:t xml:space="preserve">  toman dióxido de carbono del aire y expulsan oxígeno</w:t>
      </w:r>
      <w:r w:rsidR="00FD526B" w:rsidRPr="00B72116">
        <w:rPr>
          <w:rFonts w:ascii="Arial" w:hAnsi="Arial" w:cs="Arial"/>
          <w:sz w:val="22"/>
        </w:rPr>
        <w:t xml:space="preserve"> a éste</w:t>
      </w:r>
      <w:r w:rsidR="00324F82" w:rsidRPr="00B72116">
        <w:rPr>
          <w:rFonts w:ascii="Arial" w:hAnsi="Arial" w:cs="Arial"/>
          <w:sz w:val="22"/>
        </w:rPr>
        <w:t xml:space="preserve">. Las plantas, </w:t>
      </w:r>
      <w:r w:rsidR="00CC3F9F" w:rsidRPr="00B72116">
        <w:rPr>
          <w:rFonts w:ascii="Arial" w:hAnsi="Arial" w:cs="Arial"/>
          <w:sz w:val="22"/>
        </w:rPr>
        <w:t xml:space="preserve">al igual </w:t>
      </w:r>
      <w:r w:rsidR="00E037A5" w:rsidRPr="00B72116">
        <w:rPr>
          <w:rFonts w:ascii="Arial" w:hAnsi="Arial" w:cs="Arial"/>
          <w:sz w:val="22"/>
        </w:rPr>
        <w:t xml:space="preserve">que </w:t>
      </w:r>
      <w:r w:rsidR="00CC3F9F" w:rsidRPr="00B72116">
        <w:rPr>
          <w:rFonts w:ascii="Arial" w:hAnsi="Arial" w:cs="Arial"/>
          <w:sz w:val="22"/>
        </w:rPr>
        <w:t xml:space="preserve">los animales y los seres humanos, </w:t>
      </w:r>
      <w:r w:rsidR="00324F82" w:rsidRPr="00B72116">
        <w:rPr>
          <w:rFonts w:ascii="Arial" w:hAnsi="Arial" w:cs="Arial"/>
          <w:sz w:val="22"/>
        </w:rPr>
        <w:t>también respiran.</w:t>
      </w:r>
    </w:p>
    <w:p w:rsidR="00EB1C09" w:rsidRPr="00B72116" w:rsidRDefault="00EB1C09" w:rsidP="00CF3C64">
      <w:pPr>
        <w:spacing w:after="0"/>
        <w:rPr>
          <w:rFonts w:ascii="Arial" w:hAnsi="Arial" w:cs="Arial"/>
          <w:sz w:val="22"/>
        </w:rPr>
      </w:pPr>
    </w:p>
    <w:p w:rsidR="00EB1C09" w:rsidRPr="005A0FA7" w:rsidRDefault="00EB1C09" w:rsidP="00CF3C64">
      <w:pPr>
        <w:spacing w:after="0"/>
        <w:rPr>
          <w:rFonts w:ascii="Arial" w:hAnsi="Arial" w:cs="Arial"/>
          <w:sz w:val="22"/>
        </w:rPr>
      </w:pPr>
      <w:r w:rsidRPr="005A0FA7">
        <w:rPr>
          <w:rFonts w:ascii="Arial" w:hAnsi="Arial" w:cs="Arial"/>
          <w:sz w:val="22"/>
        </w:rPr>
        <w:t xml:space="preserve">Si quieres conocer algo más sobre la fotosíntesis </w:t>
      </w:r>
      <w:r w:rsidR="002D72A4" w:rsidRPr="005A0FA7">
        <w:rPr>
          <w:rFonts w:ascii="Arial" w:hAnsi="Arial" w:cs="Arial"/>
        </w:rPr>
        <w:t>mira las siguientes imágenes disponibles en</w:t>
      </w:r>
      <w:r w:rsidR="005A0FA7" w:rsidRPr="005A0FA7">
        <w:rPr>
          <w:rFonts w:ascii="Arial" w:hAnsi="Arial" w:cs="Arial"/>
        </w:rPr>
        <w:t xml:space="preserve"> </w:t>
      </w:r>
      <w:hyperlink r:id="rId12" w:history="1">
        <w:r w:rsidRPr="005A0FA7">
          <w:rPr>
            <w:rStyle w:val="Hipervnculo"/>
            <w:rFonts w:ascii="Arial" w:hAnsi="Arial" w:cs="Arial"/>
            <w:sz w:val="22"/>
          </w:rPr>
          <w:t>[VER]</w:t>
        </w:r>
      </w:hyperlink>
      <w:r w:rsidR="002D72A4" w:rsidRPr="005A0FA7">
        <w:rPr>
          <w:rFonts w:ascii="Arial" w:hAnsi="Arial" w:cs="Arial"/>
        </w:rPr>
        <w:t>.</w:t>
      </w:r>
    </w:p>
    <w:p w:rsidR="00160991" w:rsidRPr="00B72116" w:rsidRDefault="00160991" w:rsidP="00CF3C64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326E9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7326E9" w:rsidRPr="00B72116" w:rsidRDefault="007326E9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7326E9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7326E9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IMG04</w:t>
            </w:r>
          </w:p>
        </w:tc>
      </w:tr>
      <w:tr w:rsidR="007326E9" w:rsidRPr="00B72116" w:rsidTr="00E72C71">
        <w:trPr>
          <w:trHeight w:val="348"/>
        </w:trPr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niños rodeados por plantas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7326E9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145558600</w:t>
            </w:r>
          </w:p>
        </w:tc>
      </w:tr>
      <w:tr w:rsidR="007326E9" w:rsidRPr="00B72116" w:rsidTr="00E43E68">
        <w:tc>
          <w:tcPr>
            <w:tcW w:w="2518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7326E9" w:rsidRPr="00B72116" w:rsidRDefault="007326E9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seres humanos y los animales dependemos del oxígeno que producen las plantas durante la fotosíntesis. </w:t>
            </w:r>
          </w:p>
        </w:tc>
      </w:tr>
    </w:tbl>
    <w:p w:rsidR="007326E9" w:rsidRPr="00B72116" w:rsidRDefault="007326E9" w:rsidP="00AA74EE">
      <w:pPr>
        <w:spacing w:after="0"/>
        <w:rPr>
          <w:rFonts w:ascii="Arial" w:hAnsi="Arial" w:cs="Arial"/>
          <w:sz w:val="22"/>
          <w:highlight w:val="yellow"/>
        </w:rPr>
      </w:pPr>
    </w:p>
    <w:p w:rsidR="00AA74EE" w:rsidRPr="00B72116" w:rsidRDefault="00AA74EE" w:rsidP="00AA74EE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 xml:space="preserve"> Daños causados al aire por el ser humano</w:t>
      </w:r>
    </w:p>
    <w:p w:rsidR="00E037A5" w:rsidRPr="00B72116" w:rsidRDefault="00E037A5" w:rsidP="00AA74EE">
      <w:pPr>
        <w:spacing w:after="0"/>
        <w:rPr>
          <w:rFonts w:ascii="Arial" w:hAnsi="Arial" w:cs="Arial"/>
          <w:b/>
          <w:sz w:val="22"/>
        </w:rPr>
      </w:pPr>
    </w:p>
    <w:p w:rsidR="00273F2F" w:rsidRPr="00B72116" w:rsidRDefault="00CF28A7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lastRenderedPageBreak/>
        <w:t xml:space="preserve">La respiración y la fotosíntesis son </w:t>
      </w:r>
      <w:r w:rsidRPr="00B72116">
        <w:rPr>
          <w:rFonts w:ascii="Arial" w:hAnsi="Arial" w:cs="Arial"/>
          <w:b/>
          <w:sz w:val="22"/>
        </w:rPr>
        <w:t>funciones vitales</w:t>
      </w:r>
      <w:r w:rsidR="00035FB0">
        <w:rPr>
          <w:rFonts w:ascii="Arial" w:hAnsi="Arial" w:cs="Arial"/>
          <w:b/>
          <w:sz w:val="22"/>
        </w:rPr>
        <w:t xml:space="preserve"> </w:t>
      </w:r>
      <w:r w:rsidR="00372743" w:rsidRPr="00B72116">
        <w:rPr>
          <w:rFonts w:ascii="Arial" w:hAnsi="Arial" w:cs="Arial"/>
          <w:sz w:val="22"/>
        </w:rPr>
        <w:t>de</w:t>
      </w:r>
      <w:r w:rsidRPr="00B72116">
        <w:rPr>
          <w:rFonts w:ascii="Arial" w:hAnsi="Arial" w:cs="Arial"/>
          <w:sz w:val="22"/>
        </w:rPr>
        <w:t xml:space="preserve"> los seres vivos. </w:t>
      </w:r>
      <w:r w:rsidR="0005613C" w:rsidRPr="00B72116">
        <w:rPr>
          <w:rFonts w:ascii="Arial" w:hAnsi="Arial" w:cs="Arial"/>
          <w:sz w:val="22"/>
        </w:rPr>
        <w:t xml:space="preserve">Por lo tanto </w:t>
      </w:r>
      <w:r w:rsidR="006622D2" w:rsidRPr="00B72116">
        <w:rPr>
          <w:rFonts w:ascii="Arial" w:hAnsi="Arial" w:cs="Arial"/>
          <w:sz w:val="22"/>
        </w:rPr>
        <w:t xml:space="preserve">para que esas </w:t>
      </w:r>
      <w:r w:rsidR="00C25CE1" w:rsidRPr="00B72116">
        <w:rPr>
          <w:rFonts w:ascii="Arial" w:hAnsi="Arial" w:cs="Arial"/>
          <w:sz w:val="22"/>
        </w:rPr>
        <w:t>funciones se den adecuadamente l</w:t>
      </w:r>
      <w:r w:rsidR="006622D2" w:rsidRPr="00B72116">
        <w:rPr>
          <w:rFonts w:ascii="Arial" w:hAnsi="Arial" w:cs="Arial"/>
          <w:sz w:val="22"/>
        </w:rPr>
        <w:t xml:space="preserve">os gases que componen el aire deben estar en </w:t>
      </w:r>
      <w:r w:rsidR="006622D2" w:rsidRPr="00B72116">
        <w:rPr>
          <w:rFonts w:ascii="Arial" w:hAnsi="Arial" w:cs="Arial"/>
          <w:b/>
          <w:sz w:val="22"/>
        </w:rPr>
        <w:t>equilibrio</w:t>
      </w:r>
      <w:r w:rsidR="006622D2" w:rsidRPr="00B72116">
        <w:rPr>
          <w:rFonts w:ascii="Arial" w:hAnsi="Arial" w:cs="Arial"/>
          <w:sz w:val="22"/>
        </w:rPr>
        <w:t xml:space="preserve">. </w:t>
      </w:r>
      <w:r w:rsidR="00B50FB5" w:rsidRPr="00B72116">
        <w:rPr>
          <w:rFonts w:ascii="Arial" w:hAnsi="Arial" w:cs="Arial"/>
          <w:sz w:val="22"/>
        </w:rPr>
        <w:t xml:space="preserve">Por ejemplo, si el aire contiene </w:t>
      </w:r>
      <w:r w:rsidR="00752E3D" w:rsidRPr="00B72116">
        <w:rPr>
          <w:rFonts w:ascii="Arial" w:hAnsi="Arial" w:cs="Arial"/>
          <w:sz w:val="22"/>
        </w:rPr>
        <w:t xml:space="preserve">grandes </w:t>
      </w:r>
      <w:r w:rsidR="00B50FB5" w:rsidRPr="00B72116">
        <w:rPr>
          <w:rFonts w:ascii="Arial" w:hAnsi="Arial" w:cs="Arial"/>
          <w:sz w:val="22"/>
        </w:rPr>
        <w:t>cantidades de dióxido de carbono</w:t>
      </w:r>
      <w:r w:rsidR="00752E3D" w:rsidRPr="00B72116">
        <w:rPr>
          <w:rFonts w:ascii="Arial" w:hAnsi="Arial" w:cs="Arial"/>
          <w:sz w:val="22"/>
        </w:rPr>
        <w:t>, es posible que l</w:t>
      </w:r>
      <w:r w:rsidR="00563E29" w:rsidRPr="00B72116">
        <w:rPr>
          <w:rFonts w:ascii="Arial" w:hAnsi="Arial" w:cs="Arial"/>
          <w:sz w:val="22"/>
        </w:rPr>
        <w:t>os animales se</w:t>
      </w:r>
      <w:r w:rsidR="00035FB0">
        <w:rPr>
          <w:rFonts w:ascii="Arial" w:hAnsi="Arial" w:cs="Arial"/>
          <w:sz w:val="22"/>
        </w:rPr>
        <w:t xml:space="preserve"> </w:t>
      </w:r>
      <w:r w:rsidR="00B50FB5" w:rsidRPr="00B72116">
        <w:rPr>
          <w:rFonts w:ascii="Arial" w:hAnsi="Arial" w:cs="Arial"/>
          <w:b/>
          <w:sz w:val="22"/>
        </w:rPr>
        <w:t>intoxi</w:t>
      </w:r>
      <w:r w:rsidR="00752E3D" w:rsidRPr="00B72116">
        <w:rPr>
          <w:rFonts w:ascii="Arial" w:hAnsi="Arial" w:cs="Arial"/>
          <w:b/>
          <w:sz w:val="22"/>
        </w:rPr>
        <w:t>quen</w:t>
      </w:r>
      <w:r w:rsidR="00563E29" w:rsidRPr="00B72116">
        <w:rPr>
          <w:rFonts w:ascii="Arial" w:hAnsi="Arial" w:cs="Arial"/>
          <w:sz w:val="22"/>
        </w:rPr>
        <w:t xml:space="preserve">. </w:t>
      </w:r>
      <w:r w:rsidR="005D17F5" w:rsidRPr="005D17F5">
        <w:rPr>
          <w:rFonts w:ascii="Arial" w:hAnsi="Arial" w:cs="Arial"/>
          <w:sz w:val="22"/>
        </w:rPr>
        <w:t xml:space="preserve">Las plantas no tendrían ningún </w:t>
      </w:r>
      <w:r w:rsidR="005D17F5">
        <w:rPr>
          <w:rFonts w:ascii="Arial" w:hAnsi="Arial" w:cs="Arial"/>
          <w:sz w:val="22"/>
        </w:rPr>
        <w:t xml:space="preserve">problema </w:t>
      </w:r>
      <w:r w:rsidR="005D17F5" w:rsidRPr="005D17F5">
        <w:rPr>
          <w:rFonts w:ascii="Arial" w:hAnsi="Arial" w:cs="Arial"/>
          <w:sz w:val="22"/>
        </w:rPr>
        <w:t>porque este gas lo utilizan para fabricar su alimento.</w:t>
      </w:r>
    </w:p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25CE1" w:rsidRPr="00B72116" w:rsidTr="00512BA6">
        <w:tc>
          <w:tcPr>
            <w:tcW w:w="9033" w:type="dxa"/>
            <w:gridSpan w:val="2"/>
            <w:shd w:val="clear" w:color="auto" w:fill="0D0D0D" w:themeFill="text1" w:themeFillTint="F2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25CE1" w:rsidRPr="00B72116" w:rsidRDefault="00282DBD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25CE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IMG05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varios autos contaminando el aire con gases nocivos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40584751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25CE1" w:rsidRPr="00B72116" w:rsidRDefault="00C25CE1" w:rsidP="00512BA6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autos arrojan, todos los años, miles de toneladas de gases nocivos a la atmósfera.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25CE1" w:rsidRPr="00B72116" w:rsidTr="00512BA6">
        <w:tc>
          <w:tcPr>
            <w:tcW w:w="8978" w:type="dxa"/>
            <w:gridSpan w:val="2"/>
            <w:shd w:val="clear" w:color="auto" w:fill="000000" w:themeFill="text1"/>
          </w:tcPr>
          <w:p w:rsidR="00C25CE1" w:rsidRPr="00B72116" w:rsidRDefault="00C25CE1" w:rsidP="00512BA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25CE1" w:rsidRPr="00B72116" w:rsidTr="00512BA6">
        <w:trPr>
          <w:trHeight w:val="296"/>
        </w:trPr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25CE1" w:rsidRPr="00B72116" w:rsidRDefault="00BA2B8C" w:rsidP="00512BA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Existe también contaminación de origen natural </w:t>
            </w:r>
          </w:p>
        </w:tc>
      </w:tr>
      <w:tr w:rsidR="00C25CE1" w:rsidRPr="00B72116" w:rsidTr="00512BA6">
        <w:tc>
          <w:tcPr>
            <w:tcW w:w="2518" w:type="dxa"/>
          </w:tcPr>
          <w:p w:rsidR="00C25CE1" w:rsidRPr="00B72116" w:rsidRDefault="00C25CE1" w:rsidP="00512BA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25CE1" w:rsidRPr="00B72116" w:rsidRDefault="00BA2B8C" w:rsidP="00BB3B14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No todas las fuentes de contaminación son de origen </w:t>
            </w:r>
            <w:r w:rsidRPr="00B72116">
              <w:rPr>
                <w:rFonts w:ascii="Arial" w:hAnsi="Arial" w:cs="Arial"/>
                <w:b/>
                <w:sz w:val="20"/>
              </w:rPr>
              <w:t>artificial</w:t>
            </w:r>
            <w:r w:rsidRPr="00B72116">
              <w:rPr>
                <w:rFonts w:ascii="Arial" w:hAnsi="Arial" w:cs="Arial"/>
                <w:sz w:val="20"/>
              </w:rPr>
              <w:t xml:space="preserve">. </w:t>
            </w:r>
            <w:r w:rsidR="00512567" w:rsidRPr="00B72116">
              <w:rPr>
                <w:rFonts w:ascii="Arial" w:hAnsi="Arial" w:cs="Arial"/>
                <w:sz w:val="20"/>
              </w:rPr>
              <w:t>Por ejemplo, l</w:t>
            </w:r>
            <w:r w:rsidR="00C25CE1" w:rsidRPr="00B72116">
              <w:rPr>
                <w:rFonts w:ascii="Arial" w:hAnsi="Arial" w:cs="Arial"/>
                <w:sz w:val="20"/>
              </w:rPr>
              <w:t xml:space="preserve">os volcanes </w:t>
            </w:r>
            <w:r w:rsidR="00C25CE1" w:rsidRPr="00B72116">
              <w:rPr>
                <w:rFonts w:ascii="Arial" w:hAnsi="Arial" w:cs="Arial"/>
                <w:b/>
                <w:sz w:val="20"/>
              </w:rPr>
              <w:t>activos</w:t>
            </w:r>
            <w:r w:rsidR="00C25CE1" w:rsidRPr="00B72116">
              <w:rPr>
                <w:rFonts w:ascii="Arial" w:hAnsi="Arial" w:cs="Arial"/>
                <w:sz w:val="20"/>
              </w:rPr>
              <w:t xml:space="preserve"> expulsan dióxido de carbono y otros gases </w:t>
            </w:r>
            <w:r w:rsidR="00512567" w:rsidRPr="00B72116">
              <w:rPr>
                <w:rFonts w:ascii="Arial" w:hAnsi="Arial" w:cs="Arial"/>
                <w:sz w:val="20"/>
              </w:rPr>
              <w:t xml:space="preserve">tóxicos </w:t>
            </w:r>
            <w:r w:rsidR="00C25CE1" w:rsidRPr="00B72116">
              <w:rPr>
                <w:rFonts w:ascii="Arial" w:hAnsi="Arial" w:cs="Arial"/>
                <w:sz w:val="20"/>
              </w:rPr>
              <w:t>a la atmósfera</w:t>
            </w:r>
            <w:r w:rsidR="00512567" w:rsidRPr="00B72116">
              <w:rPr>
                <w:rFonts w:ascii="Arial" w:hAnsi="Arial" w:cs="Arial"/>
                <w:sz w:val="20"/>
              </w:rPr>
              <w:t>. Esos gases contaminan el aire y causan diversos daños a los seres vivos.</w:t>
            </w:r>
            <w:r w:rsidR="00C25CE1" w:rsidRPr="00B72116">
              <w:rPr>
                <w:rFonts w:ascii="Arial" w:hAnsi="Arial" w:cs="Arial"/>
                <w:sz w:val="20"/>
              </w:rPr>
              <w:t xml:space="preserve"> Este tipo de contaminación es natural, </w:t>
            </w:r>
            <w:r w:rsidR="00BB3B14">
              <w:rPr>
                <w:rFonts w:ascii="Arial" w:hAnsi="Arial" w:cs="Arial"/>
                <w:sz w:val="20"/>
              </w:rPr>
              <w:t xml:space="preserve">es decir, </w:t>
            </w:r>
            <w:r w:rsidR="00C25CE1" w:rsidRPr="00B72116">
              <w:rPr>
                <w:rFonts w:ascii="Arial" w:hAnsi="Arial" w:cs="Arial"/>
                <w:sz w:val="20"/>
              </w:rPr>
              <w:t xml:space="preserve">no </w:t>
            </w:r>
            <w:r w:rsidR="00BB3B14">
              <w:rPr>
                <w:rFonts w:ascii="Arial" w:hAnsi="Arial" w:cs="Arial"/>
                <w:sz w:val="20"/>
              </w:rPr>
              <w:t xml:space="preserve">la </w:t>
            </w:r>
            <w:r w:rsidR="00C25CE1" w:rsidRPr="00B72116">
              <w:rPr>
                <w:rFonts w:ascii="Arial" w:hAnsi="Arial" w:cs="Arial"/>
                <w:sz w:val="20"/>
              </w:rPr>
              <w:t>ocasiona</w:t>
            </w:r>
            <w:r w:rsidR="00BB3B14">
              <w:rPr>
                <w:rFonts w:ascii="Arial" w:hAnsi="Arial" w:cs="Arial"/>
                <w:sz w:val="20"/>
              </w:rPr>
              <w:t xml:space="preserve"> el ser humano</w:t>
            </w:r>
            <w:r w:rsidR="00C25CE1" w:rsidRPr="00B72116">
              <w:rPr>
                <w:rFonts w:ascii="Arial" w:hAnsi="Arial" w:cs="Arial"/>
                <w:sz w:val="20"/>
              </w:rPr>
              <w:t xml:space="preserve">.    </w:t>
            </w:r>
          </w:p>
        </w:tc>
      </w:tr>
    </w:tbl>
    <w:p w:rsidR="00C25CE1" w:rsidRPr="00B72116" w:rsidRDefault="00C25CE1" w:rsidP="00C25CE1">
      <w:pPr>
        <w:spacing w:after="0"/>
        <w:rPr>
          <w:rFonts w:ascii="Arial" w:hAnsi="Arial" w:cs="Arial"/>
          <w:color w:val="000000"/>
          <w:sz w:val="22"/>
        </w:rPr>
      </w:pPr>
    </w:p>
    <w:p w:rsidR="00752E3D" w:rsidRPr="00B72116" w:rsidRDefault="009909A1" w:rsidP="00AA74EE">
      <w:p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Debido a las actividades que realiza el ser humano se arrojan g</w:t>
      </w:r>
      <w:r w:rsidR="00B50FB5" w:rsidRPr="00B72116">
        <w:rPr>
          <w:rFonts w:ascii="Arial" w:hAnsi="Arial" w:cs="Arial"/>
          <w:sz w:val="22"/>
        </w:rPr>
        <w:t>ases a</w:t>
      </w:r>
      <w:r w:rsidR="008814CC">
        <w:rPr>
          <w:rFonts w:ascii="Arial" w:hAnsi="Arial" w:cs="Arial"/>
          <w:sz w:val="22"/>
        </w:rPr>
        <w:t>l</w:t>
      </w:r>
      <w:r w:rsidR="00B50FB5" w:rsidRPr="00B72116">
        <w:rPr>
          <w:rFonts w:ascii="Arial" w:hAnsi="Arial" w:cs="Arial"/>
          <w:sz w:val="22"/>
        </w:rPr>
        <w:t xml:space="preserve"> aire </w:t>
      </w:r>
      <w:r w:rsidR="008814CC">
        <w:rPr>
          <w:rFonts w:ascii="Arial" w:hAnsi="Arial" w:cs="Arial"/>
          <w:sz w:val="22"/>
        </w:rPr>
        <w:t>como dióxido de carbono</w:t>
      </w:r>
      <w:r w:rsidR="00435735">
        <w:rPr>
          <w:rFonts w:ascii="Arial" w:hAnsi="Arial" w:cs="Arial"/>
          <w:sz w:val="22"/>
        </w:rPr>
        <w:t xml:space="preserve"> y</w:t>
      </w:r>
      <w:r w:rsidR="007212BC">
        <w:rPr>
          <w:rFonts w:ascii="Arial" w:hAnsi="Arial" w:cs="Arial"/>
          <w:sz w:val="22"/>
        </w:rPr>
        <w:t xml:space="preserve"> otr</w:t>
      </w:r>
      <w:r w:rsidR="00435735">
        <w:rPr>
          <w:rFonts w:ascii="Arial" w:hAnsi="Arial" w:cs="Arial"/>
          <w:sz w:val="22"/>
        </w:rPr>
        <w:t>os más</w:t>
      </w:r>
      <w:r w:rsidR="00734448">
        <w:rPr>
          <w:rFonts w:ascii="Arial" w:hAnsi="Arial" w:cs="Arial"/>
          <w:sz w:val="22"/>
        </w:rPr>
        <w:t>.</w:t>
      </w:r>
      <w:r w:rsidR="00914115" w:rsidRPr="00B72116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="00752FD0" w:rsidRPr="00B72116">
        <w:rPr>
          <w:rFonts w:ascii="Arial" w:hAnsi="Arial" w:cs="Arial"/>
          <w:sz w:val="22"/>
        </w:rPr>
        <w:t xml:space="preserve">Cuando el aire contiene grandes cantidades </w:t>
      </w:r>
      <w:r w:rsidR="00D92DBD" w:rsidRPr="00B72116">
        <w:rPr>
          <w:rFonts w:ascii="Arial" w:hAnsi="Arial" w:cs="Arial"/>
          <w:sz w:val="22"/>
        </w:rPr>
        <w:t>de es</w:t>
      </w:r>
      <w:r w:rsidR="0005613C" w:rsidRPr="00B72116">
        <w:rPr>
          <w:rFonts w:ascii="Arial" w:hAnsi="Arial" w:cs="Arial"/>
          <w:sz w:val="22"/>
        </w:rPr>
        <w:t xml:space="preserve">os </w:t>
      </w:r>
      <w:r w:rsidR="00752FD0" w:rsidRPr="00B72116">
        <w:rPr>
          <w:rFonts w:ascii="Arial" w:hAnsi="Arial" w:cs="Arial"/>
          <w:sz w:val="22"/>
        </w:rPr>
        <w:t xml:space="preserve">gases se dice que está </w:t>
      </w:r>
      <w:r w:rsidR="00752FD0" w:rsidRPr="00B72116">
        <w:rPr>
          <w:rFonts w:ascii="Arial" w:hAnsi="Arial" w:cs="Arial"/>
          <w:b/>
          <w:sz w:val="22"/>
        </w:rPr>
        <w:t>contaminado</w:t>
      </w:r>
      <w:r w:rsidR="00752FD0" w:rsidRPr="00B72116">
        <w:rPr>
          <w:rFonts w:ascii="Arial" w:hAnsi="Arial" w:cs="Arial"/>
          <w:sz w:val="22"/>
        </w:rPr>
        <w:t>.</w:t>
      </w:r>
    </w:p>
    <w:p w:rsidR="00752E3D" w:rsidRPr="00B72116" w:rsidRDefault="00752E3D" w:rsidP="00AA74EE">
      <w:pPr>
        <w:spacing w:after="0"/>
        <w:rPr>
          <w:rFonts w:ascii="Arial" w:hAnsi="Arial" w:cs="Arial"/>
          <w:sz w:val="22"/>
        </w:rPr>
      </w:pPr>
    </w:p>
    <w:p w:rsidR="0005613C" w:rsidRPr="00B72116" w:rsidRDefault="00C87BAD" w:rsidP="00AA74E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b/>
          <w:sz w:val="22"/>
        </w:rPr>
        <w:t>contaminación</w:t>
      </w:r>
      <w:r w:rsidR="00035FB0">
        <w:rPr>
          <w:rFonts w:ascii="Arial" w:hAnsi="Arial" w:cs="Arial"/>
          <w:b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por gases</w:t>
      </w:r>
      <w:r w:rsidRPr="00B72116">
        <w:rPr>
          <w:rFonts w:ascii="Arial" w:hAnsi="Arial" w:cs="Arial"/>
          <w:sz w:val="22"/>
        </w:rPr>
        <w:t xml:space="preserve"> es el</w:t>
      </w:r>
      <w:r w:rsidR="00752E3D" w:rsidRPr="00B72116">
        <w:rPr>
          <w:rFonts w:ascii="Arial" w:hAnsi="Arial" w:cs="Arial"/>
          <w:sz w:val="22"/>
        </w:rPr>
        <w:t xml:space="preserve"> principal daño cau</w:t>
      </w:r>
      <w:r w:rsidRPr="00B72116">
        <w:rPr>
          <w:rFonts w:ascii="Arial" w:hAnsi="Arial" w:cs="Arial"/>
          <w:sz w:val="22"/>
        </w:rPr>
        <w:t>sado a</w:t>
      </w:r>
      <w:r w:rsidR="00E50798">
        <w:rPr>
          <w:rFonts w:ascii="Arial" w:hAnsi="Arial" w:cs="Arial"/>
          <w:sz w:val="22"/>
        </w:rPr>
        <w:t>l</w:t>
      </w:r>
      <w:r w:rsidR="00035FB0">
        <w:rPr>
          <w:rFonts w:ascii="Arial" w:hAnsi="Arial" w:cs="Arial"/>
          <w:sz w:val="22"/>
        </w:rPr>
        <w:t xml:space="preserve"> </w:t>
      </w:r>
      <w:r w:rsidR="00964DA8" w:rsidRPr="00B72116">
        <w:rPr>
          <w:rFonts w:ascii="Arial" w:hAnsi="Arial" w:cs="Arial"/>
          <w:sz w:val="22"/>
        </w:rPr>
        <w:t>aire</w:t>
      </w:r>
      <w:r w:rsidR="00435735">
        <w:rPr>
          <w:rFonts w:ascii="Arial" w:hAnsi="Arial" w:cs="Arial"/>
          <w:sz w:val="22"/>
        </w:rPr>
        <w:t xml:space="preserve"> por las</w:t>
      </w:r>
      <w:r w:rsidRPr="00B72116">
        <w:rPr>
          <w:rFonts w:ascii="Arial" w:hAnsi="Arial" w:cs="Arial"/>
          <w:sz w:val="22"/>
        </w:rPr>
        <w:t xml:space="preserve"> </w:t>
      </w:r>
      <w:r w:rsidR="0067587A">
        <w:rPr>
          <w:rFonts w:ascii="Arial" w:hAnsi="Arial" w:cs="Arial"/>
          <w:sz w:val="22"/>
        </w:rPr>
        <w:t xml:space="preserve">actividades que realiza </w:t>
      </w:r>
      <w:r w:rsidR="00035FB0">
        <w:rPr>
          <w:rFonts w:ascii="Arial" w:hAnsi="Arial" w:cs="Arial"/>
          <w:sz w:val="22"/>
        </w:rPr>
        <w:t xml:space="preserve">el </w:t>
      </w:r>
      <w:r w:rsidRPr="00B72116">
        <w:rPr>
          <w:rFonts w:ascii="Arial" w:hAnsi="Arial" w:cs="Arial"/>
          <w:sz w:val="22"/>
        </w:rPr>
        <w:t>ser humano</w:t>
      </w:r>
      <w:r w:rsidR="00752E3D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Los principales tipos de contaminación del aire son los</w:t>
      </w:r>
      <w:r w:rsidR="0005613C" w:rsidRPr="00B72116">
        <w:rPr>
          <w:rFonts w:ascii="Arial" w:hAnsi="Arial" w:cs="Arial"/>
          <w:sz w:val="22"/>
        </w:rPr>
        <w:t xml:space="preserve"> siguientes:</w:t>
      </w:r>
    </w:p>
    <w:p w:rsidR="00014F71" w:rsidRPr="00B72116" w:rsidRDefault="00014F71" w:rsidP="008E6F6D">
      <w:pPr>
        <w:spacing w:after="0"/>
        <w:rPr>
          <w:rFonts w:ascii="Arial" w:hAnsi="Arial" w:cs="Arial"/>
          <w:sz w:val="22"/>
          <w:highlight w:val="yellow"/>
        </w:rPr>
      </w:pPr>
    </w:p>
    <w:p w:rsidR="005D1738" w:rsidRPr="00B72116" w:rsidRDefault="005D1738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.1</w:t>
      </w:r>
      <w:r w:rsidR="00AA74EE" w:rsidRPr="00B72116">
        <w:rPr>
          <w:rFonts w:ascii="Arial" w:hAnsi="Arial" w:cs="Arial"/>
          <w:b/>
          <w:sz w:val="22"/>
        </w:rPr>
        <w:t xml:space="preserve"> Contaminación por </w:t>
      </w:r>
      <w:r w:rsidR="007D2992" w:rsidRPr="00B72116">
        <w:rPr>
          <w:rFonts w:ascii="Arial" w:hAnsi="Arial" w:cs="Arial"/>
          <w:b/>
          <w:sz w:val="22"/>
        </w:rPr>
        <w:t>gases</w:t>
      </w:r>
      <w:r w:rsidR="00AA74EE" w:rsidRPr="00B72116">
        <w:rPr>
          <w:rFonts w:ascii="Arial" w:hAnsi="Arial" w:cs="Arial"/>
          <w:b/>
          <w:sz w:val="22"/>
        </w:rPr>
        <w:t xml:space="preserve"> provenientes de vehículos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BD3A71" w:rsidRPr="00B72116" w:rsidRDefault="00D57F7B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vehículos se mueven gracias a motores </w:t>
      </w:r>
      <w:r w:rsidR="003B1AE1" w:rsidRPr="00B72116">
        <w:rPr>
          <w:rFonts w:ascii="Arial" w:hAnsi="Arial" w:cs="Arial"/>
          <w:sz w:val="22"/>
        </w:rPr>
        <w:t>impulsados</w:t>
      </w:r>
      <w:r w:rsidRPr="00B72116">
        <w:rPr>
          <w:rFonts w:ascii="Arial" w:hAnsi="Arial" w:cs="Arial"/>
          <w:sz w:val="22"/>
        </w:rPr>
        <w:t xml:space="preserve"> por combustibles como </w:t>
      </w:r>
      <w:r w:rsidRPr="00B72116">
        <w:rPr>
          <w:rFonts w:ascii="Arial" w:hAnsi="Arial" w:cs="Arial"/>
          <w:b/>
          <w:sz w:val="22"/>
        </w:rPr>
        <w:t>gasolina</w:t>
      </w:r>
      <w:r w:rsidRPr="00B72116">
        <w:rPr>
          <w:rFonts w:ascii="Arial" w:hAnsi="Arial" w:cs="Arial"/>
          <w:sz w:val="22"/>
        </w:rPr>
        <w:t xml:space="preserve"> o </w:t>
      </w:r>
      <w:r w:rsidRPr="00B72116">
        <w:rPr>
          <w:rFonts w:ascii="Arial" w:hAnsi="Arial" w:cs="Arial"/>
          <w:b/>
          <w:sz w:val="22"/>
        </w:rPr>
        <w:t>ACPM</w:t>
      </w:r>
      <w:r w:rsidRPr="00B72116">
        <w:rPr>
          <w:rFonts w:ascii="Arial" w:hAnsi="Arial" w:cs="Arial"/>
          <w:sz w:val="22"/>
        </w:rPr>
        <w:t>.  E</w:t>
      </w:r>
      <w:r w:rsidR="00FB72A1" w:rsidRPr="00B72116">
        <w:rPr>
          <w:rFonts w:ascii="Arial" w:hAnsi="Arial" w:cs="Arial"/>
          <w:sz w:val="22"/>
        </w:rPr>
        <w:t>n el interior  de los</w:t>
      </w:r>
      <w:r w:rsidRPr="00B72116">
        <w:rPr>
          <w:rFonts w:ascii="Arial" w:hAnsi="Arial" w:cs="Arial"/>
          <w:sz w:val="22"/>
        </w:rPr>
        <w:t xml:space="preserve"> motores </w:t>
      </w:r>
      <w:r w:rsidR="00FB72A1" w:rsidRPr="00B72116">
        <w:rPr>
          <w:rFonts w:ascii="Arial" w:hAnsi="Arial" w:cs="Arial"/>
          <w:sz w:val="22"/>
        </w:rPr>
        <w:t>esos</w:t>
      </w:r>
      <w:r w:rsidRPr="00B72116">
        <w:rPr>
          <w:rFonts w:ascii="Arial" w:hAnsi="Arial" w:cs="Arial"/>
          <w:sz w:val="22"/>
        </w:rPr>
        <w:t xml:space="preserve"> combustibles son quemados</w:t>
      </w:r>
      <w:r w:rsidR="00EE6135" w:rsidRPr="00B72116">
        <w:rPr>
          <w:rFonts w:ascii="Arial" w:hAnsi="Arial" w:cs="Arial"/>
          <w:sz w:val="22"/>
        </w:rPr>
        <w:t xml:space="preserve"> para generar </w:t>
      </w:r>
      <w:r w:rsidR="002F38AF">
        <w:rPr>
          <w:rFonts w:ascii="Arial" w:hAnsi="Arial" w:cs="Arial"/>
          <w:sz w:val="22"/>
        </w:rPr>
        <w:t xml:space="preserve">energía y </w:t>
      </w:r>
      <w:r w:rsidR="00BD3A71" w:rsidRPr="00B72116">
        <w:rPr>
          <w:rFonts w:ascii="Arial" w:hAnsi="Arial" w:cs="Arial"/>
          <w:sz w:val="22"/>
        </w:rPr>
        <w:t xml:space="preserve">movimiento. Como residuo </w:t>
      </w:r>
      <w:r w:rsidR="00BB7B8F" w:rsidRPr="00B72116">
        <w:rPr>
          <w:rFonts w:ascii="Arial" w:hAnsi="Arial" w:cs="Arial"/>
          <w:sz w:val="22"/>
        </w:rPr>
        <w:t xml:space="preserve">de la quema </w:t>
      </w:r>
      <w:r w:rsidR="00DD4D17" w:rsidRPr="00B72116">
        <w:rPr>
          <w:rFonts w:ascii="Arial" w:hAnsi="Arial" w:cs="Arial"/>
          <w:sz w:val="22"/>
        </w:rPr>
        <w:t xml:space="preserve">de </w:t>
      </w:r>
      <w:r w:rsidR="00BB7B8F" w:rsidRPr="00B72116">
        <w:rPr>
          <w:rFonts w:ascii="Arial" w:hAnsi="Arial" w:cs="Arial"/>
          <w:sz w:val="22"/>
        </w:rPr>
        <w:t>los combustibles</w:t>
      </w:r>
      <w:r w:rsidR="00FB72A1" w:rsidRPr="00B72116">
        <w:rPr>
          <w:rFonts w:ascii="Arial" w:hAnsi="Arial" w:cs="Arial"/>
          <w:sz w:val="22"/>
        </w:rPr>
        <w:t>,</w:t>
      </w:r>
      <w:r w:rsidR="00BD3A71" w:rsidRPr="00B72116">
        <w:rPr>
          <w:rFonts w:ascii="Arial" w:hAnsi="Arial" w:cs="Arial"/>
          <w:sz w:val="22"/>
        </w:rPr>
        <w:t xml:space="preserve"> se produce</w:t>
      </w:r>
      <w:r w:rsidR="007852CB" w:rsidRPr="00B72116">
        <w:rPr>
          <w:rFonts w:ascii="Arial" w:hAnsi="Arial" w:cs="Arial"/>
          <w:sz w:val="22"/>
        </w:rPr>
        <w:t>n</w:t>
      </w:r>
      <w:r w:rsidR="0075485B" w:rsidRPr="00B72116">
        <w:rPr>
          <w:rFonts w:ascii="Arial" w:hAnsi="Arial" w:cs="Arial"/>
          <w:sz w:val="22"/>
        </w:rPr>
        <w:t xml:space="preserve"> dióxido de carbono y </w:t>
      </w:r>
      <w:r w:rsidR="00BD3A71" w:rsidRPr="00B72116">
        <w:rPr>
          <w:rFonts w:ascii="Arial" w:hAnsi="Arial" w:cs="Arial"/>
          <w:sz w:val="22"/>
        </w:rPr>
        <w:t>otros gase</w:t>
      </w:r>
      <w:r w:rsidR="00FB72A1" w:rsidRPr="00B72116">
        <w:rPr>
          <w:rFonts w:ascii="Arial" w:hAnsi="Arial" w:cs="Arial"/>
          <w:sz w:val="22"/>
        </w:rPr>
        <w:t>s</w:t>
      </w:r>
      <w:r w:rsidR="007212BC">
        <w:rPr>
          <w:rFonts w:ascii="Arial" w:hAnsi="Arial" w:cs="Arial"/>
          <w:sz w:val="22"/>
        </w:rPr>
        <w:t xml:space="preserve"> </w:t>
      </w:r>
      <w:r w:rsidR="00DE14E3" w:rsidRPr="00B72116">
        <w:rPr>
          <w:rFonts w:ascii="Arial" w:hAnsi="Arial" w:cs="Arial"/>
          <w:sz w:val="22"/>
        </w:rPr>
        <w:t>contaminantes</w:t>
      </w:r>
      <w:r w:rsidR="0075485B" w:rsidRPr="00B72116">
        <w:rPr>
          <w:rFonts w:ascii="Arial" w:hAnsi="Arial" w:cs="Arial"/>
          <w:sz w:val="22"/>
        </w:rPr>
        <w:t xml:space="preserve">. </w:t>
      </w:r>
      <w:r w:rsidR="007852CB" w:rsidRPr="00B72116">
        <w:rPr>
          <w:rFonts w:ascii="Arial" w:hAnsi="Arial" w:cs="Arial"/>
          <w:sz w:val="22"/>
        </w:rPr>
        <w:t>Esos</w:t>
      </w:r>
      <w:r w:rsidR="0075485B" w:rsidRPr="00B72116">
        <w:rPr>
          <w:rFonts w:ascii="Arial" w:hAnsi="Arial" w:cs="Arial"/>
          <w:sz w:val="22"/>
        </w:rPr>
        <w:t xml:space="preserve"> gases </w:t>
      </w:r>
      <w:r w:rsidR="00A177B9" w:rsidRPr="00B72116">
        <w:rPr>
          <w:rFonts w:ascii="Arial" w:hAnsi="Arial" w:cs="Arial"/>
          <w:sz w:val="22"/>
        </w:rPr>
        <w:t>expulsados al aire</w:t>
      </w:r>
      <w:r w:rsidR="0075485B" w:rsidRPr="00B72116">
        <w:rPr>
          <w:rFonts w:ascii="Arial" w:hAnsi="Arial" w:cs="Arial"/>
          <w:sz w:val="22"/>
        </w:rPr>
        <w:t xml:space="preserve"> por los vehículos</w:t>
      </w:r>
      <w:r w:rsidR="007212BC">
        <w:rPr>
          <w:rFonts w:ascii="Arial" w:hAnsi="Arial" w:cs="Arial"/>
          <w:sz w:val="22"/>
        </w:rPr>
        <w:t xml:space="preserve"> </w:t>
      </w:r>
      <w:r w:rsidR="003B1AE1" w:rsidRPr="00B72116">
        <w:rPr>
          <w:rFonts w:ascii="Arial" w:hAnsi="Arial" w:cs="Arial"/>
          <w:sz w:val="22"/>
        </w:rPr>
        <w:t>contienen sustancias nocivas para</w:t>
      </w:r>
      <w:r w:rsidR="007212BC">
        <w:rPr>
          <w:rFonts w:ascii="Arial" w:hAnsi="Arial" w:cs="Arial"/>
          <w:sz w:val="22"/>
        </w:rPr>
        <w:t xml:space="preserve"> </w:t>
      </w:r>
      <w:r w:rsidR="00A00FC6">
        <w:rPr>
          <w:rFonts w:ascii="Arial" w:hAnsi="Arial" w:cs="Arial"/>
          <w:sz w:val="22"/>
        </w:rPr>
        <w:t xml:space="preserve">el </w:t>
      </w:r>
      <w:r w:rsidR="00FB72A1" w:rsidRPr="00B72116">
        <w:rPr>
          <w:rFonts w:ascii="Arial" w:hAnsi="Arial" w:cs="Arial"/>
          <w:sz w:val="22"/>
        </w:rPr>
        <w:t xml:space="preserve">ser humano y </w:t>
      </w:r>
      <w:r w:rsidR="00950A4A" w:rsidRPr="00950A4A">
        <w:rPr>
          <w:rFonts w:ascii="Arial" w:hAnsi="Arial" w:cs="Arial"/>
          <w:sz w:val="22"/>
        </w:rPr>
        <w:t>los demás seres vivos.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</w:p>
    <w:p w:rsidR="00DE14E3" w:rsidRPr="00B72116" w:rsidRDefault="00DE14E3" w:rsidP="005D1738">
      <w:pPr>
        <w:spacing w:after="0"/>
        <w:rPr>
          <w:rFonts w:ascii="Arial" w:hAnsi="Arial" w:cs="Arial"/>
          <w:b/>
          <w:sz w:val="22"/>
        </w:rPr>
      </w:pPr>
    </w:p>
    <w:p w:rsidR="00DE14E3" w:rsidRPr="00B72116" w:rsidRDefault="003B1AE1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Las</w:t>
      </w:r>
      <w:r w:rsidR="00DE14E3" w:rsidRPr="00B72116">
        <w:rPr>
          <w:rFonts w:ascii="Arial" w:hAnsi="Arial" w:cs="Arial"/>
          <w:sz w:val="22"/>
        </w:rPr>
        <w:t xml:space="preserve"> industrias </w:t>
      </w:r>
      <w:r w:rsidR="00662B43" w:rsidRPr="00B72116">
        <w:rPr>
          <w:rFonts w:ascii="Arial" w:hAnsi="Arial" w:cs="Arial"/>
          <w:sz w:val="22"/>
        </w:rPr>
        <w:t xml:space="preserve">producen </w:t>
      </w:r>
      <w:r w:rsidR="00DE14E3" w:rsidRPr="00B72116">
        <w:rPr>
          <w:rFonts w:ascii="Arial" w:hAnsi="Arial" w:cs="Arial"/>
          <w:sz w:val="22"/>
        </w:rPr>
        <w:t>gases</w:t>
      </w:r>
      <w:r w:rsidR="0078635E" w:rsidRPr="00B72116">
        <w:rPr>
          <w:rFonts w:ascii="Arial" w:hAnsi="Arial" w:cs="Arial"/>
          <w:sz w:val="22"/>
        </w:rPr>
        <w:t xml:space="preserve"> contaminantes y tóxicos </w:t>
      </w:r>
      <w:r w:rsidRPr="00B72116">
        <w:rPr>
          <w:rFonts w:ascii="Arial" w:hAnsi="Arial" w:cs="Arial"/>
          <w:sz w:val="22"/>
        </w:rPr>
        <w:t>como resultado</w:t>
      </w:r>
      <w:r w:rsidR="0078635E" w:rsidRPr="00B72116">
        <w:rPr>
          <w:rFonts w:ascii="Arial" w:hAnsi="Arial" w:cs="Arial"/>
          <w:sz w:val="22"/>
        </w:rPr>
        <w:t xml:space="preserve"> de los procesos de elaboración de sus productos. </w:t>
      </w:r>
      <w:r w:rsidR="00387BCA" w:rsidRPr="00B72116">
        <w:rPr>
          <w:rFonts w:ascii="Arial" w:hAnsi="Arial" w:cs="Arial"/>
          <w:sz w:val="22"/>
        </w:rPr>
        <w:t>Esos</w:t>
      </w:r>
      <w:r w:rsidR="0019146E" w:rsidRPr="00B72116">
        <w:rPr>
          <w:rFonts w:ascii="Arial" w:hAnsi="Arial" w:cs="Arial"/>
          <w:sz w:val="22"/>
        </w:rPr>
        <w:t xml:space="preserve"> gases </w:t>
      </w:r>
      <w:r w:rsidR="00387BCA" w:rsidRPr="00B72116">
        <w:rPr>
          <w:rFonts w:ascii="Arial" w:hAnsi="Arial" w:cs="Arial"/>
          <w:sz w:val="22"/>
        </w:rPr>
        <w:t>afectan</w:t>
      </w:r>
      <w:r w:rsidR="007212BC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a</w:t>
      </w:r>
      <w:r w:rsidR="007212BC">
        <w:rPr>
          <w:rFonts w:ascii="Arial" w:hAnsi="Arial" w:cs="Arial"/>
          <w:sz w:val="22"/>
        </w:rPr>
        <w:t xml:space="preserve"> </w:t>
      </w:r>
      <w:r w:rsidR="007E2452" w:rsidRPr="00B72116">
        <w:rPr>
          <w:rFonts w:ascii="Arial" w:hAnsi="Arial" w:cs="Arial"/>
          <w:sz w:val="22"/>
        </w:rPr>
        <w:t xml:space="preserve">los </w:t>
      </w:r>
      <w:r w:rsidR="00387BCA" w:rsidRPr="00B72116">
        <w:rPr>
          <w:rFonts w:ascii="Arial" w:hAnsi="Arial" w:cs="Arial"/>
          <w:sz w:val="22"/>
        </w:rPr>
        <w:t>seres</w:t>
      </w:r>
      <w:r w:rsidR="007212BC">
        <w:rPr>
          <w:rFonts w:ascii="Arial" w:hAnsi="Arial" w:cs="Arial"/>
          <w:sz w:val="22"/>
        </w:rPr>
        <w:t xml:space="preserve"> </w:t>
      </w:r>
      <w:r w:rsidR="00387BCA" w:rsidRPr="00B72116">
        <w:rPr>
          <w:rFonts w:ascii="Arial" w:hAnsi="Arial" w:cs="Arial"/>
          <w:sz w:val="22"/>
        </w:rPr>
        <w:t xml:space="preserve">humanos </w:t>
      </w:r>
      <w:r w:rsidR="0078635E" w:rsidRPr="00B72116">
        <w:rPr>
          <w:rFonts w:ascii="Arial" w:hAnsi="Arial" w:cs="Arial"/>
          <w:sz w:val="22"/>
        </w:rPr>
        <w:t xml:space="preserve">y </w:t>
      </w:r>
      <w:r w:rsidR="0019146E" w:rsidRPr="00B72116">
        <w:rPr>
          <w:rFonts w:ascii="Arial" w:hAnsi="Arial" w:cs="Arial"/>
          <w:sz w:val="22"/>
        </w:rPr>
        <w:t xml:space="preserve">a los </w:t>
      </w:r>
      <w:r w:rsidR="0078635E" w:rsidRPr="00B72116">
        <w:rPr>
          <w:rFonts w:ascii="Arial" w:hAnsi="Arial" w:cs="Arial"/>
          <w:sz w:val="22"/>
        </w:rPr>
        <w:t>animales.</w:t>
      </w:r>
      <w:r w:rsidR="00387BCA" w:rsidRPr="00B72116">
        <w:rPr>
          <w:rFonts w:ascii="Arial" w:hAnsi="Arial" w:cs="Arial"/>
          <w:sz w:val="22"/>
        </w:rPr>
        <w:t xml:space="preserve"> Existen</w:t>
      </w:r>
      <w:r w:rsidR="0019146E" w:rsidRPr="00B72116">
        <w:rPr>
          <w:rFonts w:ascii="Arial" w:hAnsi="Arial" w:cs="Arial"/>
          <w:sz w:val="22"/>
        </w:rPr>
        <w:t xml:space="preserve"> otros gases</w:t>
      </w:r>
      <w:r w:rsidR="007212BC">
        <w:rPr>
          <w:rFonts w:ascii="Arial" w:hAnsi="Arial" w:cs="Arial"/>
          <w:sz w:val="22"/>
        </w:rPr>
        <w:t xml:space="preserve"> </w:t>
      </w:r>
      <w:r w:rsidR="00662B43" w:rsidRPr="00B72116">
        <w:rPr>
          <w:rFonts w:ascii="Arial" w:hAnsi="Arial" w:cs="Arial"/>
          <w:sz w:val="22"/>
        </w:rPr>
        <w:t xml:space="preserve">producidos por las fábricas que son </w:t>
      </w:r>
      <w:r w:rsidRPr="00B72116">
        <w:rPr>
          <w:rFonts w:ascii="Arial" w:hAnsi="Arial" w:cs="Arial"/>
          <w:sz w:val="22"/>
        </w:rPr>
        <w:t>nocivos</w:t>
      </w:r>
      <w:r w:rsidR="00387BCA" w:rsidRPr="00B72116">
        <w:rPr>
          <w:rFonts w:ascii="Arial" w:hAnsi="Arial" w:cs="Arial"/>
          <w:sz w:val="22"/>
        </w:rPr>
        <w:t xml:space="preserve"> para las plantas</w:t>
      </w:r>
      <w:r w:rsidR="00662B43" w:rsidRPr="00B72116">
        <w:rPr>
          <w:rFonts w:ascii="Arial" w:hAnsi="Arial" w:cs="Arial"/>
          <w:sz w:val="22"/>
        </w:rPr>
        <w:t>.</w:t>
      </w:r>
    </w:p>
    <w:p w:rsidR="00E65F68" w:rsidRPr="00B72116" w:rsidRDefault="00E65F68" w:rsidP="005D1738">
      <w:pPr>
        <w:spacing w:after="0"/>
        <w:rPr>
          <w:rFonts w:ascii="Arial" w:hAnsi="Arial" w:cs="Arial"/>
          <w:b/>
          <w:sz w:val="22"/>
        </w:rPr>
      </w:pPr>
    </w:p>
    <w:p w:rsidR="00AA74EE" w:rsidRPr="00B72116" w:rsidRDefault="00AA74EE" w:rsidP="005D173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.3</w:t>
      </w:r>
      <w:r w:rsidR="0077074B" w:rsidRPr="00B72116">
        <w:rPr>
          <w:rFonts w:ascii="Arial" w:hAnsi="Arial" w:cs="Arial"/>
          <w:b/>
          <w:sz w:val="22"/>
        </w:rPr>
        <w:t>.3 Contaminación por quema</w:t>
      </w:r>
      <w:r w:rsidR="00662B43" w:rsidRPr="00B72116">
        <w:rPr>
          <w:rFonts w:ascii="Arial" w:hAnsi="Arial" w:cs="Arial"/>
          <w:b/>
          <w:sz w:val="22"/>
        </w:rPr>
        <w:t xml:space="preserve"> de</w:t>
      </w:r>
      <w:r w:rsidRPr="00B72116">
        <w:rPr>
          <w:rFonts w:ascii="Arial" w:hAnsi="Arial" w:cs="Arial"/>
          <w:b/>
          <w:sz w:val="22"/>
        </w:rPr>
        <w:t xml:space="preserve"> selvas y bosques</w:t>
      </w:r>
    </w:p>
    <w:p w:rsidR="00EE6135" w:rsidRPr="00B72116" w:rsidRDefault="00EE6135" w:rsidP="005D1738">
      <w:pPr>
        <w:spacing w:after="0"/>
        <w:rPr>
          <w:rFonts w:ascii="Arial" w:hAnsi="Arial" w:cs="Arial"/>
          <w:b/>
          <w:sz w:val="22"/>
        </w:rPr>
      </w:pPr>
    </w:p>
    <w:p w:rsidR="00662B43" w:rsidRPr="00B72116" w:rsidRDefault="00EE6135" w:rsidP="005D173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zonas </w:t>
      </w:r>
      <w:r w:rsidRPr="00B72116">
        <w:rPr>
          <w:rFonts w:ascii="Arial" w:hAnsi="Arial" w:cs="Arial"/>
          <w:b/>
          <w:sz w:val="22"/>
        </w:rPr>
        <w:t>tropicales</w:t>
      </w:r>
      <w:r w:rsidR="00662B43" w:rsidRPr="00B72116">
        <w:rPr>
          <w:rFonts w:ascii="Arial" w:hAnsi="Arial" w:cs="Arial"/>
          <w:sz w:val="22"/>
        </w:rPr>
        <w:t xml:space="preserve"> de la tierra</w:t>
      </w:r>
      <w:r w:rsidR="00DD1028" w:rsidRPr="00B72116">
        <w:rPr>
          <w:rFonts w:ascii="Arial" w:hAnsi="Arial" w:cs="Arial"/>
          <w:sz w:val="22"/>
        </w:rPr>
        <w:t xml:space="preserve"> abundan las </w:t>
      </w:r>
      <w:r w:rsidR="00DD1028" w:rsidRPr="00B72116">
        <w:rPr>
          <w:rFonts w:ascii="Arial" w:hAnsi="Arial" w:cs="Arial"/>
          <w:b/>
          <w:sz w:val="22"/>
        </w:rPr>
        <w:t>selvas</w:t>
      </w:r>
      <w:r w:rsidR="00662B43" w:rsidRPr="00B72116">
        <w:rPr>
          <w:rFonts w:ascii="Arial" w:hAnsi="Arial" w:cs="Arial"/>
          <w:sz w:val="22"/>
        </w:rPr>
        <w:t xml:space="preserve">. </w:t>
      </w:r>
      <w:r w:rsidR="00DD1028" w:rsidRPr="00B72116">
        <w:rPr>
          <w:rFonts w:ascii="Arial" w:hAnsi="Arial" w:cs="Arial"/>
          <w:sz w:val="22"/>
        </w:rPr>
        <w:t>En</w:t>
      </w:r>
      <w:r w:rsidR="001166C8">
        <w:rPr>
          <w:rFonts w:ascii="Arial" w:hAnsi="Arial" w:cs="Arial"/>
          <w:sz w:val="22"/>
        </w:rPr>
        <w:t xml:space="preserve"> </w:t>
      </w:r>
      <w:r w:rsidR="00DD1028" w:rsidRPr="00B72116">
        <w:rPr>
          <w:rFonts w:ascii="Arial" w:hAnsi="Arial" w:cs="Arial"/>
          <w:sz w:val="22"/>
        </w:rPr>
        <w:t>aquellos</w:t>
      </w:r>
      <w:r w:rsidR="00662B43" w:rsidRPr="00B72116">
        <w:rPr>
          <w:rFonts w:ascii="Arial" w:hAnsi="Arial" w:cs="Arial"/>
          <w:sz w:val="22"/>
        </w:rPr>
        <w:t xml:space="preserve"> lugares </w:t>
      </w:r>
      <w:r w:rsidR="00DD1028" w:rsidRPr="00B72116">
        <w:rPr>
          <w:rFonts w:ascii="Arial" w:hAnsi="Arial" w:cs="Arial"/>
          <w:sz w:val="22"/>
        </w:rPr>
        <w:t xml:space="preserve">los </w:t>
      </w:r>
      <w:r w:rsidR="00662B43" w:rsidRPr="00B72116">
        <w:rPr>
          <w:rFonts w:ascii="Arial" w:hAnsi="Arial" w:cs="Arial"/>
          <w:sz w:val="22"/>
        </w:rPr>
        <w:t xml:space="preserve">seres humanos derriban </w:t>
      </w:r>
      <w:r w:rsidR="00DD1028" w:rsidRPr="00B72116">
        <w:rPr>
          <w:rFonts w:ascii="Arial" w:hAnsi="Arial" w:cs="Arial"/>
          <w:sz w:val="22"/>
        </w:rPr>
        <w:t xml:space="preserve">y queman esas </w:t>
      </w:r>
      <w:r w:rsidR="00662B43" w:rsidRPr="00B72116">
        <w:rPr>
          <w:rFonts w:ascii="Arial" w:hAnsi="Arial" w:cs="Arial"/>
          <w:sz w:val="22"/>
        </w:rPr>
        <w:t xml:space="preserve">selvas </w:t>
      </w:r>
      <w:r w:rsidR="00DD1028" w:rsidRPr="00B72116">
        <w:rPr>
          <w:rFonts w:ascii="Arial" w:hAnsi="Arial" w:cs="Arial"/>
          <w:sz w:val="22"/>
        </w:rPr>
        <w:t xml:space="preserve">para </w:t>
      </w:r>
      <w:r w:rsidR="007852CB" w:rsidRPr="00B72116">
        <w:rPr>
          <w:rFonts w:ascii="Arial" w:hAnsi="Arial" w:cs="Arial"/>
          <w:sz w:val="22"/>
        </w:rPr>
        <w:t>cultivar</w:t>
      </w:r>
      <w:r w:rsidR="00DD1028" w:rsidRPr="00B72116">
        <w:rPr>
          <w:rFonts w:ascii="Arial" w:hAnsi="Arial" w:cs="Arial"/>
          <w:sz w:val="22"/>
        </w:rPr>
        <w:t xml:space="preserve"> o criar ganado. Como residuo de la quema de las selvas se produce dióxido de carbono que contamina el aire.</w:t>
      </w:r>
    </w:p>
    <w:p w:rsidR="0017604D" w:rsidRPr="00B72116" w:rsidRDefault="0017604D" w:rsidP="007F43B5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41D02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C41D02" w:rsidRPr="00B72116" w:rsidRDefault="00C41D02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41D02" w:rsidRPr="00B72116" w:rsidRDefault="00282DBD" w:rsidP="00640D8F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34366F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6</w:t>
            </w:r>
            <w:r w:rsidR="00C41D02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C41D02" w:rsidRPr="00B72116" w:rsidRDefault="002357D7" w:rsidP="002357D7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Tipos de contaminación del aire</w:t>
            </w:r>
          </w:p>
        </w:tc>
      </w:tr>
      <w:tr w:rsidR="00C41D02" w:rsidRPr="00B72116" w:rsidTr="00E43E68">
        <w:tc>
          <w:tcPr>
            <w:tcW w:w="2518" w:type="dxa"/>
          </w:tcPr>
          <w:p w:rsidR="00C41D02" w:rsidRPr="00B72116" w:rsidRDefault="00C41D02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41D02" w:rsidRPr="00B72116" w:rsidRDefault="00294F9D" w:rsidP="002357D7">
            <w:pPr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  <w:lang w:val="es-CO"/>
              </w:rPr>
              <w:t>Secuencia de imágenes que muestra los diferentes tipos de contaminación del aire.</w:t>
            </w:r>
          </w:p>
        </w:tc>
      </w:tr>
    </w:tbl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5D6973" w:rsidRDefault="005D6973" w:rsidP="007F43B5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7F43B5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.4</w:t>
      </w:r>
      <w:r w:rsidRPr="00B72116">
        <w:rPr>
          <w:rFonts w:ascii="Arial" w:hAnsi="Arial" w:cs="Arial"/>
          <w:b/>
          <w:sz w:val="22"/>
        </w:rPr>
        <w:t xml:space="preserve"> Conservación del aire</w:t>
      </w:r>
    </w:p>
    <w:p w:rsidR="00A177B9" w:rsidRPr="00B72116" w:rsidRDefault="00A177B9" w:rsidP="001A3328">
      <w:pPr>
        <w:spacing w:after="0"/>
        <w:rPr>
          <w:rFonts w:ascii="Arial" w:hAnsi="Arial" w:cs="Arial"/>
          <w:b/>
          <w:sz w:val="22"/>
        </w:rPr>
      </w:pPr>
    </w:p>
    <w:p w:rsidR="00A177B9" w:rsidRPr="00B72116" w:rsidRDefault="007E2452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los principales daños que ocasionamos los seres humanos al aire</w:t>
      </w:r>
      <w:r w:rsidR="00F82E85" w:rsidRPr="00B72116">
        <w:rPr>
          <w:rFonts w:ascii="Arial" w:hAnsi="Arial" w:cs="Arial"/>
          <w:sz w:val="22"/>
        </w:rPr>
        <w:t>.</w:t>
      </w:r>
      <w:r w:rsidR="002C7E1E" w:rsidRPr="00B72116">
        <w:rPr>
          <w:rFonts w:ascii="Arial" w:hAnsi="Arial" w:cs="Arial"/>
          <w:sz w:val="22"/>
        </w:rPr>
        <w:t xml:space="preserve"> Para disminuir </w:t>
      </w:r>
      <w:r w:rsidRPr="00B72116">
        <w:rPr>
          <w:rFonts w:ascii="Arial" w:hAnsi="Arial" w:cs="Arial"/>
          <w:sz w:val="22"/>
        </w:rPr>
        <w:t>esos daños</w:t>
      </w:r>
      <w:r w:rsidR="000C4F8D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</w:t>
      </w:r>
      <w:r w:rsidR="000C4F8D">
        <w:rPr>
          <w:rFonts w:ascii="Arial" w:hAnsi="Arial" w:cs="Arial"/>
          <w:sz w:val="22"/>
        </w:rPr>
        <w:t xml:space="preserve"> </w:t>
      </w:r>
      <w:r w:rsidR="002C7E1E" w:rsidRPr="00B72116">
        <w:rPr>
          <w:rFonts w:ascii="Arial" w:hAnsi="Arial" w:cs="Arial"/>
          <w:sz w:val="22"/>
        </w:rPr>
        <w:t>t</w:t>
      </w:r>
      <w:r w:rsidR="00DD4D17" w:rsidRPr="00B72116">
        <w:rPr>
          <w:rFonts w:ascii="Arial" w:hAnsi="Arial" w:cs="Arial"/>
          <w:sz w:val="22"/>
        </w:rPr>
        <w:t>omar l</w:t>
      </w:r>
      <w:r w:rsidR="002C7E1E" w:rsidRPr="00B72116">
        <w:rPr>
          <w:rFonts w:ascii="Arial" w:hAnsi="Arial" w:cs="Arial"/>
          <w:sz w:val="22"/>
        </w:rPr>
        <w:t xml:space="preserve">as </w:t>
      </w:r>
      <w:r w:rsidR="007852CB" w:rsidRPr="00B72116">
        <w:rPr>
          <w:rFonts w:ascii="Arial" w:hAnsi="Arial" w:cs="Arial"/>
          <w:sz w:val="22"/>
        </w:rPr>
        <w:t xml:space="preserve">siguientes </w:t>
      </w:r>
      <w:r w:rsidR="007B2177" w:rsidRPr="00B72116">
        <w:rPr>
          <w:rFonts w:ascii="Arial" w:hAnsi="Arial" w:cs="Arial"/>
          <w:sz w:val="22"/>
        </w:rPr>
        <w:t>medidas</w:t>
      </w:r>
      <w:r w:rsidR="00C55E0E" w:rsidRPr="00B72116">
        <w:rPr>
          <w:rFonts w:ascii="Arial" w:hAnsi="Arial" w:cs="Arial"/>
          <w:sz w:val="22"/>
        </w:rPr>
        <w:t>:</w:t>
      </w:r>
    </w:p>
    <w:p w:rsidR="00C55E0E" w:rsidRPr="00B72116" w:rsidRDefault="00C55E0E" w:rsidP="001A3328">
      <w:pPr>
        <w:spacing w:after="0"/>
        <w:rPr>
          <w:rFonts w:ascii="Arial" w:hAnsi="Arial" w:cs="Arial"/>
          <w:sz w:val="22"/>
        </w:rPr>
      </w:pP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Utilizar </w:t>
      </w:r>
      <w:r w:rsidR="00120480" w:rsidRPr="00B72116">
        <w:rPr>
          <w:rFonts w:ascii="Arial" w:hAnsi="Arial" w:cs="Arial"/>
          <w:sz w:val="22"/>
        </w:rPr>
        <w:t>con mayor frecuencia</w:t>
      </w:r>
      <w:r w:rsidR="007B2177" w:rsidRPr="00B72116">
        <w:rPr>
          <w:rFonts w:ascii="Arial" w:hAnsi="Arial" w:cs="Arial"/>
          <w:sz w:val="22"/>
        </w:rPr>
        <w:t xml:space="preserve"> el</w:t>
      </w:r>
      <w:r w:rsidR="00120480" w:rsidRPr="00B72116">
        <w:rPr>
          <w:rFonts w:ascii="Arial" w:hAnsi="Arial" w:cs="Arial"/>
          <w:sz w:val="22"/>
        </w:rPr>
        <w:t xml:space="preserve"> trasporte público que </w:t>
      </w:r>
      <w:r w:rsidR="007B2177"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sz w:val="22"/>
        </w:rPr>
        <w:t>carros particulares.</w:t>
      </w:r>
    </w:p>
    <w:p w:rsidR="00C55E0E" w:rsidRPr="00B72116" w:rsidRDefault="00C55E0E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construcción de ciclo-rutas y el uso de la bicicleta.</w:t>
      </w:r>
    </w:p>
    <w:p w:rsidR="00C55E0E" w:rsidRPr="00B72116" w:rsidRDefault="007B2177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la utilización de combustibles menos contaminantes.</w:t>
      </w:r>
    </w:p>
    <w:p w:rsidR="00F82E85" w:rsidRPr="00B72116" w:rsidRDefault="00F82E85" w:rsidP="00C55E0E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Obligar a las fábricas a que purifiquen, mediante filtración, el aire contaminado.</w:t>
      </w:r>
    </w:p>
    <w:p w:rsidR="00BB7B8F" w:rsidRPr="00B72116" w:rsidRDefault="00BB7B8F" w:rsidP="00BB7B8F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Evitar quemas </w:t>
      </w:r>
      <w:r w:rsidR="007E75EC" w:rsidRPr="00B72116">
        <w:rPr>
          <w:rFonts w:ascii="Arial" w:hAnsi="Arial" w:cs="Arial"/>
          <w:sz w:val="22"/>
        </w:rPr>
        <w:t>de</w:t>
      </w:r>
      <w:r w:rsidR="000C4F8D">
        <w:rPr>
          <w:rFonts w:ascii="Arial" w:hAnsi="Arial" w:cs="Arial"/>
          <w:sz w:val="22"/>
        </w:rPr>
        <w:t xml:space="preserve"> </w:t>
      </w:r>
      <w:r w:rsidR="00984680" w:rsidRPr="00B72116">
        <w:rPr>
          <w:rFonts w:ascii="Arial" w:hAnsi="Arial" w:cs="Arial"/>
          <w:sz w:val="22"/>
        </w:rPr>
        <w:t xml:space="preserve">grandes extensiones de </w:t>
      </w:r>
      <w:r w:rsidR="00F82E85" w:rsidRPr="00B72116">
        <w:rPr>
          <w:rFonts w:ascii="Arial" w:hAnsi="Arial" w:cs="Arial"/>
          <w:sz w:val="22"/>
        </w:rPr>
        <w:t xml:space="preserve">selvas promoviendo </w:t>
      </w:r>
      <w:r w:rsidRPr="00B72116">
        <w:rPr>
          <w:rFonts w:ascii="Arial" w:hAnsi="Arial" w:cs="Arial"/>
          <w:sz w:val="22"/>
        </w:rPr>
        <w:t xml:space="preserve">otras </w:t>
      </w:r>
      <w:r w:rsidR="007852CB" w:rsidRPr="00B72116">
        <w:rPr>
          <w:rFonts w:ascii="Arial" w:hAnsi="Arial" w:cs="Arial"/>
          <w:sz w:val="22"/>
        </w:rPr>
        <w:t>formas de cultivo.</w:t>
      </w:r>
    </w:p>
    <w:p w:rsidR="007B2177" w:rsidRPr="00B72116" w:rsidRDefault="007B2177" w:rsidP="007B217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22620" w:rsidRPr="00B72116" w:rsidTr="00E43E68">
        <w:tc>
          <w:tcPr>
            <w:tcW w:w="9033" w:type="dxa"/>
            <w:gridSpan w:val="2"/>
            <w:shd w:val="clear" w:color="auto" w:fill="0D0D0D" w:themeFill="text1" w:themeFillTint="F2"/>
          </w:tcPr>
          <w:p w:rsidR="00B22620" w:rsidRPr="00B72116" w:rsidRDefault="00B22620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22620" w:rsidRPr="00B72116" w:rsidRDefault="00282DB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2262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IMG06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22620" w:rsidRPr="00B72116" w:rsidRDefault="0045084A" w:rsidP="00BE70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Ciclistas en </w:t>
            </w:r>
            <w:r w:rsidR="003E3D27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medio del tráfico de 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ciudad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22620" w:rsidRPr="00B72116" w:rsidRDefault="00E72C71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155082974</w:t>
            </w:r>
          </w:p>
        </w:tc>
      </w:tr>
      <w:tr w:rsidR="00B22620" w:rsidRPr="00B72116" w:rsidTr="00E43E68">
        <w:tc>
          <w:tcPr>
            <w:tcW w:w="2518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22620" w:rsidRPr="00B72116" w:rsidRDefault="00B22620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bicicleta es un medio de transporte barato y no contamina el medio ambiente. </w:t>
            </w:r>
          </w:p>
        </w:tc>
      </w:tr>
    </w:tbl>
    <w:p w:rsidR="00B22620" w:rsidRPr="00B72116" w:rsidRDefault="00B22620" w:rsidP="007B2177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3</w:t>
      </w:r>
      <w:r w:rsidR="007A3126" w:rsidRPr="00B72116">
        <w:rPr>
          <w:rFonts w:ascii="Arial" w:hAnsi="Arial" w:cs="Arial"/>
          <w:b/>
          <w:sz w:val="22"/>
        </w:rPr>
        <w:t>.5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5003FD" w:rsidRPr="00B72116" w:rsidRDefault="005003FD" w:rsidP="005003F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03FD" w:rsidRPr="00B72116" w:rsidTr="00E43E68">
        <w:tc>
          <w:tcPr>
            <w:tcW w:w="9033" w:type="dxa"/>
            <w:gridSpan w:val="2"/>
            <w:shd w:val="clear" w:color="auto" w:fill="000000" w:themeFill="text1"/>
          </w:tcPr>
          <w:p w:rsidR="005003FD" w:rsidRPr="00B72116" w:rsidRDefault="005003FD" w:rsidP="00E43E6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5003FD" w:rsidRPr="00B72116" w:rsidRDefault="00282DBD" w:rsidP="00B54A04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003FD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REC70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003FD" w:rsidRPr="00B72116" w:rsidRDefault="00E33FAC" w:rsidP="00E43E68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aire</w:t>
            </w:r>
          </w:p>
        </w:tc>
      </w:tr>
      <w:tr w:rsidR="005003FD" w:rsidRPr="00B72116" w:rsidTr="00E43E68">
        <w:tc>
          <w:tcPr>
            <w:tcW w:w="2518" w:type="dxa"/>
          </w:tcPr>
          <w:p w:rsidR="005003FD" w:rsidRPr="00B72116" w:rsidRDefault="005003FD" w:rsidP="00E43E6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03FD" w:rsidRPr="00B72116" w:rsidRDefault="00E33FAC" w:rsidP="00E33FA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de escogencia múltiple sobre los conocimientos adquiridos por los niños sobre el aire,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5003FD" w:rsidRPr="00B72116" w:rsidRDefault="005003FD" w:rsidP="005003FD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El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63604C" w:rsidRPr="00B72116" w:rsidRDefault="006F103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 el líquido más abundante de la tierra. Casi el setenta por ciento de la superficie terrestre está cubierta </w:t>
      </w:r>
      <w:r w:rsidR="00890A20" w:rsidRPr="00B72116">
        <w:rPr>
          <w:rFonts w:ascii="Arial" w:hAnsi="Arial" w:cs="Arial"/>
          <w:sz w:val="22"/>
        </w:rPr>
        <w:t>por agua</w:t>
      </w:r>
      <w:r w:rsidRPr="00B72116">
        <w:rPr>
          <w:rFonts w:ascii="Arial" w:hAnsi="Arial" w:cs="Arial"/>
          <w:sz w:val="22"/>
        </w:rPr>
        <w:t xml:space="preserve">. </w:t>
      </w:r>
      <w:r w:rsidR="00796EE0">
        <w:rPr>
          <w:rFonts w:ascii="Arial" w:hAnsi="Arial" w:cs="Arial"/>
          <w:sz w:val="22"/>
        </w:rPr>
        <w:t>La vida s</w:t>
      </w:r>
      <w:r w:rsidR="0063604C" w:rsidRPr="00B72116">
        <w:rPr>
          <w:rFonts w:ascii="Arial" w:hAnsi="Arial" w:cs="Arial"/>
          <w:sz w:val="22"/>
        </w:rPr>
        <w:t xml:space="preserve">e originó en el agua. Por esta razón, el agua forma </w:t>
      </w:r>
      <w:r w:rsidR="00890A20" w:rsidRPr="00B72116">
        <w:rPr>
          <w:rFonts w:ascii="Arial" w:hAnsi="Arial" w:cs="Arial"/>
          <w:sz w:val="22"/>
        </w:rPr>
        <w:t>más del</w:t>
      </w:r>
      <w:r w:rsidR="0063604C" w:rsidRPr="00B72116">
        <w:rPr>
          <w:rFonts w:ascii="Arial" w:hAnsi="Arial" w:cs="Arial"/>
          <w:sz w:val="22"/>
        </w:rPr>
        <w:t xml:space="preserve"> </w:t>
      </w:r>
      <w:r w:rsidR="005F3918">
        <w:rPr>
          <w:rFonts w:ascii="Arial" w:hAnsi="Arial" w:cs="Arial"/>
          <w:sz w:val="22"/>
        </w:rPr>
        <w:t>setenta</w:t>
      </w:r>
      <w:r w:rsidR="005F3918" w:rsidRPr="00B72116">
        <w:rPr>
          <w:rFonts w:ascii="Arial" w:hAnsi="Arial" w:cs="Arial"/>
          <w:sz w:val="22"/>
        </w:rPr>
        <w:t xml:space="preserve"> </w:t>
      </w:r>
      <w:r w:rsidR="0063604C" w:rsidRPr="00B72116">
        <w:rPr>
          <w:rFonts w:ascii="Arial" w:hAnsi="Arial" w:cs="Arial"/>
          <w:sz w:val="22"/>
        </w:rPr>
        <w:t xml:space="preserve">por ciento del </w:t>
      </w:r>
      <w:r w:rsidR="00890A20" w:rsidRPr="00B72116">
        <w:rPr>
          <w:rFonts w:ascii="Arial" w:hAnsi="Arial" w:cs="Arial"/>
          <w:sz w:val="22"/>
        </w:rPr>
        <w:t xml:space="preserve">cuerpo de los </w:t>
      </w:r>
      <w:r w:rsidR="0063604C" w:rsidRPr="00B72116">
        <w:rPr>
          <w:rFonts w:ascii="Arial" w:hAnsi="Arial" w:cs="Arial"/>
          <w:sz w:val="22"/>
        </w:rPr>
        <w:t>seres vivos.</w:t>
      </w:r>
      <w:r w:rsidR="005F3918">
        <w:rPr>
          <w:rFonts w:ascii="Arial" w:hAnsi="Arial" w:cs="Arial"/>
          <w:sz w:val="22"/>
          <w:lang w:val="es-MX"/>
        </w:rPr>
        <w:t xml:space="preserve"> </w:t>
      </w:r>
      <w:r w:rsidR="00890A20" w:rsidRPr="00B72116">
        <w:rPr>
          <w:rFonts w:ascii="Arial" w:hAnsi="Arial" w:cs="Arial"/>
          <w:sz w:val="22"/>
        </w:rPr>
        <w:t xml:space="preserve">El funcionamiento de nuestros cuerpos y </w:t>
      </w:r>
      <w:r w:rsidR="00CE7D1D" w:rsidRPr="00B72116">
        <w:rPr>
          <w:rFonts w:ascii="Arial" w:hAnsi="Arial" w:cs="Arial"/>
          <w:sz w:val="22"/>
        </w:rPr>
        <w:t>el de</w:t>
      </w:r>
      <w:r w:rsidR="00890A20" w:rsidRPr="00B72116">
        <w:rPr>
          <w:rFonts w:ascii="Arial" w:hAnsi="Arial" w:cs="Arial"/>
          <w:sz w:val="22"/>
        </w:rPr>
        <w:t xml:space="preserve"> los demás seres vivos depende en gran parte de</w:t>
      </w:r>
      <w:r w:rsidR="001B1801" w:rsidRPr="00B72116">
        <w:rPr>
          <w:rFonts w:ascii="Arial" w:hAnsi="Arial" w:cs="Arial"/>
          <w:sz w:val="22"/>
        </w:rPr>
        <w:t>l</w:t>
      </w:r>
      <w:r w:rsidR="00B4674C" w:rsidRPr="00B72116">
        <w:rPr>
          <w:rFonts w:ascii="Arial" w:hAnsi="Arial" w:cs="Arial"/>
          <w:sz w:val="22"/>
        </w:rPr>
        <w:t xml:space="preserve"> agua</w:t>
      </w:r>
      <w:r w:rsidR="00890A20" w:rsidRPr="00B72116">
        <w:rPr>
          <w:rFonts w:ascii="Arial" w:hAnsi="Arial" w:cs="Arial"/>
          <w:sz w:val="22"/>
        </w:rPr>
        <w:t>.</w:t>
      </w:r>
    </w:p>
    <w:p w:rsidR="00856139" w:rsidRPr="00B72116" w:rsidRDefault="00856139" w:rsidP="001A3328">
      <w:pPr>
        <w:spacing w:after="0"/>
        <w:rPr>
          <w:rFonts w:ascii="Arial" w:hAnsi="Arial" w:cs="Arial"/>
          <w:sz w:val="22"/>
        </w:rPr>
      </w:pPr>
    </w:p>
    <w:p w:rsidR="00B4674C" w:rsidRDefault="00E06494" w:rsidP="00B4674C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agua está compuesta por </w:t>
      </w:r>
      <w:r w:rsidR="00120480" w:rsidRPr="00B72116">
        <w:rPr>
          <w:rFonts w:ascii="Arial" w:hAnsi="Arial" w:cs="Arial"/>
          <w:sz w:val="22"/>
        </w:rPr>
        <w:t>hidrógeno y el oxígeno. Estos d</w:t>
      </w:r>
      <w:r w:rsidR="00B4674C" w:rsidRPr="00B72116">
        <w:rPr>
          <w:rFonts w:ascii="Arial" w:hAnsi="Arial" w:cs="Arial"/>
          <w:sz w:val="22"/>
        </w:rPr>
        <w:t>os</w:t>
      </w:r>
      <w:r w:rsidRPr="00B72116">
        <w:rPr>
          <w:rFonts w:ascii="Arial" w:hAnsi="Arial" w:cs="Arial"/>
          <w:sz w:val="22"/>
        </w:rPr>
        <w:t xml:space="preserve"> gases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al unirse</w:t>
      </w:r>
      <w:r w:rsidR="00120480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forman un líquido. </w:t>
      </w:r>
      <w:r w:rsidR="006807E0" w:rsidRPr="00B72116">
        <w:rPr>
          <w:rFonts w:ascii="Arial" w:hAnsi="Arial" w:cs="Arial"/>
          <w:sz w:val="22"/>
        </w:rPr>
        <w:t>Debido a esto</w:t>
      </w:r>
      <w:r w:rsidR="00064E72">
        <w:rPr>
          <w:rFonts w:ascii="Arial" w:hAnsi="Arial" w:cs="Arial"/>
          <w:sz w:val="22"/>
        </w:rPr>
        <w:t xml:space="preserve"> </w:t>
      </w:r>
      <w:r w:rsidR="006807E0" w:rsidRPr="00B72116">
        <w:rPr>
          <w:rFonts w:ascii="Arial" w:hAnsi="Arial" w:cs="Arial"/>
          <w:sz w:val="22"/>
        </w:rPr>
        <w:t xml:space="preserve">el agua </w:t>
      </w:r>
      <w:r w:rsidRPr="00B72116">
        <w:rPr>
          <w:rFonts w:ascii="Arial" w:hAnsi="Arial" w:cs="Arial"/>
          <w:sz w:val="22"/>
        </w:rPr>
        <w:t xml:space="preserve">tiene características únicas. </w:t>
      </w:r>
      <w:r w:rsidR="006807E0" w:rsidRPr="00B72116">
        <w:rPr>
          <w:rFonts w:ascii="Arial" w:hAnsi="Arial" w:cs="Arial"/>
          <w:sz w:val="22"/>
        </w:rPr>
        <w:t>Por ejemplo, el</w:t>
      </w:r>
      <w:r w:rsidR="001B1801" w:rsidRPr="00B72116">
        <w:rPr>
          <w:rFonts w:ascii="Arial" w:hAnsi="Arial" w:cs="Arial"/>
          <w:sz w:val="22"/>
        </w:rPr>
        <w:t xml:space="preserve"> agua es capaz de disolver muchas sustancias. </w:t>
      </w:r>
      <w:r w:rsidR="004B4155" w:rsidRPr="00B72116">
        <w:rPr>
          <w:rFonts w:ascii="Arial" w:hAnsi="Arial" w:cs="Arial"/>
          <w:sz w:val="22"/>
        </w:rPr>
        <w:t xml:space="preserve">Acuérdate que pasa cuando pones sal o azúcar en un vaso con agua. </w:t>
      </w:r>
      <w:r w:rsidR="00387CAE" w:rsidRPr="00B72116">
        <w:rPr>
          <w:rFonts w:ascii="Arial" w:hAnsi="Arial" w:cs="Arial"/>
          <w:sz w:val="22"/>
        </w:rPr>
        <w:t xml:space="preserve">El agua también tiene la capacidad de enfriar fácilmente otros cuerpos. </w:t>
      </w:r>
      <w:r w:rsidR="00CE1609" w:rsidRPr="00CE1609">
        <w:rPr>
          <w:rFonts w:ascii="Arial" w:hAnsi="Arial" w:cs="Arial"/>
          <w:sz w:val="22"/>
        </w:rPr>
        <w:t>Por eso cuando hace mucho calor te refrescas si entras en una piscina</w:t>
      </w:r>
      <w:r w:rsidR="00CE1609">
        <w:rPr>
          <w:rFonts w:ascii="Arial" w:hAnsi="Arial" w:cs="Arial"/>
          <w:sz w:val="22"/>
        </w:rPr>
        <w:t>.</w:t>
      </w:r>
    </w:p>
    <w:p w:rsidR="00CE1609" w:rsidRPr="00B72116" w:rsidRDefault="00CE1609" w:rsidP="00B4674C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674C" w:rsidRPr="00B72116" w:rsidTr="00B4674C">
        <w:tc>
          <w:tcPr>
            <w:tcW w:w="9033" w:type="dxa"/>
            <w:gridSpan w:val="2"/>
            <w:shd w:val="clear" w:color="auto" w:fill="0D0D0D" w:themeFill="text1" w:themeFillTint="F2"/>
          </w:tcPr>
          <w:p w:rsidR="00B4674C" w:rsidRPr="00B72116" w:rsidRDefault="00B4674C" w:rsidP="00B4674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674C" w:rsidRPr="00B72116" w:rsidRDefault="00282DBD" w:rsidP="00B4674C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4674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IMG07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Niño tomando agua de un arroyo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166674365</w:t>
            </w:r>
          </w:p>
        </w:tc>
      </w:tr>
      <w:tr w:rsidR="00B4674C" w:rsidRPr="00B72116" w:rsidTr="00B4674C">
        <w:tc>
          <w:tcPr>
            <w:tcW w:w="2518" w:type="dxa"/>
          </w:tcPr>
          <w:p w:rsidR="00B4674C" w:rsidRPr="00B72116" w:rsidRDefault="00B4674C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4674C" w:rsidRPr="00B72116" w:rsidRDefault="00294A56" w:rsidP="00B4674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agua pura es esencial para la vida y 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buena salud de los seres humanos.</w:t>
            </w:r>
          </w:p>
        </w:tc>
      </w:tr>
    </w:tbl>
    <w:p w:rsidR="00B4674C" w:rsidRPr="00B72116" w:rsidRDefault="00B4674C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.1 Los cuerpos de agua</w:t>
      </w:r>
    </w:p>
    <w:p w:rsidR="007852CB" w:rsidRPr="00B72116" w:rsidRDefault="007852CB" w:rsidP="001A3328">
      <w:pPr>
        <w:spacing w:after="0"/>
        <w:rPr>
          <w:rFonts w:ascii="Arial" w:hAnsi="Arial" w:cs="Arial"/>
          <w:sz w:val="22"/>
        </w:rPr>
      </w:pPr>
    </w:p>
    <w:p w:rsidR="00C1169A" w:rsidRPr="00B72116" w:rsidRDefault="004164F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En el planeta, el agua</w:t>
      </w:r>
      <w:r w:rsidR="001B4F86">
        <w:rPr>
          <w:rFonts w:ascii="Arial" w:hAnsi="Arial" w:cs="Arial"/>
          <w:sz w:val="22"/>
        </w:rPr>
        <w:t xml:space="preserve"> </w:t>
      </w:r>
      <w:r w:rsidR="00432C17" w:rsidRPr="00B72116">
        <w:rPr>
          <w:rFonts w:ascii="Arial" w:hAnsi="Arial" w:cs="Arial"/>
          <w:sz w:val="22"/>
        </w:rPr>
        <w:t xml:space="preserve">forma depósitos llamados </w:t>
      </w:r>
      <w:r w:rsidR="00C1169A" w:rsidRPr="00B72116">
        <w:rPr>
          <w:rFonts w:ascii="Arial" w:hAnsi="Arial" w:cs="Arial"/>
          <w:b/>
          <w:sz w:val="22"/>
        </w:rPr>
        <w:t>cuerpos de agua</w:t>
      </w:r>
      <w:r w:rsidR="00C1169A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>os</w:t>
      </w:r>
      <w:r w:rsidR="00AB065F" w:rsidRPr="00B72116">
        <w:rPr>
          <w:rFonts w:ascii="Arial" w:hAnsi="Arial" w:cs="Arial"/>
          <w:sz w:val="22"/>
        </w:rPr>
        <w:t xml:space="preserve"> mares</w:t>
      </w:r>
      <w:r w:rsidRPr="00B72116">
        <w:rPr>
          <w:rFonts w:ascii="Arial" w:hAnsi="Arial" w:cs="Arial"/>
          <w:sz w:val="22"/>
        </w:rPr>
        <w:t>,</w:t>
      </w:r>
      <w:r w:rsidR="001B4F86">
        <w:rPr>
          <w:rFonts w:ascii="Arial" w:hAnsi="Arial" w:cs="Arial"/>
          <w:sz w:val="22"/>
        </w:rPr>
        <w:t xml:space="preserve"> </w:t>
      </w:r>
      <w:r w:rsidR="00C1169A" w:rsidRPr="00B72116">
        <w:rPr>
          <w:rFonts w:ascii="Arial" w:hAnsi="Arial" w:cs="Arial"/>
          <w:sz w:val="22"/>
        </w:rPr>
        <w:t xml:space="preserve">los </w:t>
      </w:r>
      <w:r w:rsidR="00920C22" w:rsidRPr="00B72116">
        <w:rPr>
          <w:rFonts w:ascii="Arial" w:hAnsi="Arial" w:cs="Arial"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lagos son cuerpos de agua. También son cuerpos de agua las aguas subterráneas</w:t>
      </w:r>
      <w:r w:rsidR="00920C22" w:rsidRPr="00B72116">
        <w:rPr>
          <w:rFonts w:ascii="Arial" w:hAnsi="Arial" w:cs="Arial"/>
          <w:sz w:val="22"/>
        </w:rPr>
        <w:t xml:space="preserve"> y </w:t>
      </w:r>
      <w:r w:rsidR="00432C17" w:rsidRPr="00B72116">
        <w:rPr>
          <w:rFonts w:ascii="Arial" w:hAnsi="Arial" w:cs="Arial"/>
          <w:sz w:val="22"/>
        </w:rPr>
        <w:t xml:space="preserve">las </w:t>
      </w:r>
      <w:r w:rsidR="00C1169A" w:rsidRPr="00B72116">
        <w:rPr>
          <w:rFonts w:ascii="Arial" w:hAnsi="Arial" w:cs="Arial"/>
          <w:sz w:val="22"/>
        </w:rPr>
        <w:t>congeladas</w:t>
      </w:r>
      <w:r w:rsidR="00920C22" w:rsidRPr="00B72116">
        <w:rPr>
          <w:rFonts w:ascii="Arial" w:hAnsi="Arial" w:cs="Arial"/>
          <w:sz w:val="22"/>
        </w:rPr>
        <w:t>.</w:t>
      </w:r>
    </w:p>
    <w:p w:rsidR="00C1169A" w:rsidRPr="00B72116" w:rsidRDefault="00C1169A" w:rsidP="001A3328">
      <w:pPr>
        <w:spacing w:after="0"/>
        <w:rPr>
          <w:rFonts w:ascii="Arial" w:hAnsi="Arial" w:cs="Arial"/>
          <w:sz w:val="22"/>
        </w:rPr>
      </w:pPr>
    </w:p>
    <w:p w:rsidR="00894645" w:rsidRPr="00B72116" w:rsidRDefault="00C1169A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mares</w:t>
      </w:r>
      <w:r w:rsidR="00432C17" w:rsidRPr="00B72116">
        <w:rPr>
          <w:rFonts w:ascii="Arial" w:hAnsi="Arial" w:cs="Arial"/>
          <w:sz w:val="22"/>
        </w:rPr>
        <w:t xml:space="preserve"> son</w:t>
      </w:r>
      <w:r w:rsidRPr="00B72116">
        <w:rPr>
          <w:rFonts w:ascii="Arial" w:hAnsi="Arial" w:cs="Arial"/>
          <w:sz w:val="22"/>
        </w:rPr>
        <w:t xml:space="preserve"> cuerpos de agua </w:t>
      </w:r>
      <w:r w:rsidR="00432C17" w:rsidRPr="00B72116">
        <w:rPr>
          <w:rFonts w:ascii="Arial" w:hAnsi="Arial" w:cs="Arial"/>
          <w:sz w:val="22"/>
        </w:rPr>
        <w:t>muy</w:t>
      </w:r>
      <w:r w:rsidRPr="00B72116">
        <w:rPr>
          <w:rFonts w:ascii="Arial" w:hAnsi="Arial" w:cs="Arial"/>
          <w:sz w:val="22"/>
        </w:rPr>
        <w:t xml:space="preserve"> grandes. Estos ocupan casi el 70 por ciento de la superficie terrestre. El agua </w:t>
      </w:r>
      <w:r w:rsidR="00880CC4" w:rsidRPr="00B72116">
        <w:rPr>
          <w:rFonts w:ascii="Arial" w:hAnsi="Arial" w:cs="Arial"/>
          <w:sz w:val="22"/>
        </w:rPr>
        <w:t>de</w:t>
      </w:r>
      <w:r w:rsidR="00010B52" w:rsidRPr="00B72116">
        <w:rPr>
          <w:rFonts w:ascii="Arial" w:hAnsi="Arial" w:cs="Arial"/>
          <w:sz w:val="22"/>
        </w:rPr>
        <w:t>l</w:t>
      </w:r>
      <w:r w:rsidR="00880CC4" w:rsidRPr="00B72116">
        <w:rPr>
          <w:rFonts w:ascii="Arial" w:hAnsi="Arial" w:cs="Arial"/>
          <w:sz w:val="22"/>
        </w:rPr>
        <w:t xml:space="preserve"> mar</w:t>
      </w:r>
      <w:r w:rsidR="005F1429" w:rsidRPr="00B72116">
        <w:rPr>
          <w:rFonts w:ascii="Arial" w:hAnsi="Arial" w:cs="Arial"/>
          <w:sz w:val="22"/>
        </w:rPr>
        <w:t xml:space="preserve"> es</w:t>
      </w:r>
      <w:r w:rsidRPr="00B72116">
        <w:rPr>
          <w:rFonts w:ascii="Arial" w:hAnsi="Arial" w:cs="Arial"/>
          <w:sz w:val="22"/>
        </w:rPr>
        <w:t xml:space="preserve"> salada. </w:t>
      </w:r>
      <w:r w:rsidR="00EF22BB" w:rsidRPr="00B72116">
        <w:rPr>
          <w:rFonts w:ascii="Arial" w:hAnsi="Arial" w:cs="Arial"/>
          <w:sz w:val="22"/>
        </w:rPr>
        <w:t xml:space="preserve">Las aguas de </w:t>
      </w:r>
      <w:r w:rsidR="005F1429" w:rsidRPr="00B72116">
        <w:rPr>
          <w:rFonts w:ascii="Arial" w:hAnsi="Arial" w:cs="Arial"/>
          <w:sz w:val="22"/>
        </w:rPr>
        <w:t>los mares</w:t>
      </w:r>
      <w:r w:rsidR="00EF22BB" w:rsidRPr="00B72116">
        <w:rPr>
          <w:rFonts w:ascii="Arial" w:hAnsi="Arial" w:cs="Arial"/>
          <w:sz w:val="22"/>
        </w:rPr>
        <w:t xml:space="preserve"> presentan movimientos como </w:t>
      </w:r>
      <w:r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b/>
          <w:sz w:val="22"/>
        </w:rPr>
        <w:t>corrientes marinas</w:t>
      </w:r>
      <w:r w:rsidR="00432C17" w:rsidRPr="00B72116">
        <w:rPr>
          <w:rFonts w:ascii="Arial" w:hAnsi="Arial" w:cs="Arial"/>
          <w:sz w:val="22"/>
        </w:rPr>
        <w:t xml:space="preserve"> y el </w:t>
      </w:r>
      <w:r w:rsidR="00432C17" w:rsidRPr="00B72116">
        <w:rPr>
          <w:rFonts w:ascii="Arial" w:hAnsi="Arial" w:cs="Arial"/>
          <w:b/>
          <w:sz w:val="22"/>
        </w:rPr>
        <w:t>oleaje</w:t>
      </w:r>
      <w:r w:rsidRPr="00B72116">
        <w:rPr>
          <w:rFonts w:ascii="Arial" w:hAnsi="Arial" w:cs="Arial"/>
          <w:sz w:val="22"/>
        </w:rPr>
        <w:t>.</w:t>
      </w:r>
    </w:p>
    <w:p w:rsidR="00894645" w:rsidRPr="00B72116" w:rsidRDefault="00894645" w:rsidP="001A3328">
      <w:pPr>
        <w:spacing w:after="0"/>
        <w:rPr>
          <w:rFonts w:ascii="Arial" w:hAnsi="Arial" w:cs="Arial"/>
          <w:sz w:val="22"/>
        </w:rPr>
      </w:pPr>
    </w:p>
    <w:p w:rsidR="00EF22BB" w:rsidRPr="00B72116" w:rsidRDefault="00EF22BB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</w:t>
      </w:r>
      <w:r w:rsidRPr="00B72116">
        <w:rPr>
          <w:rFonts w:ascii="Arial" w:hAnsi="Arial" w:cs="Arial"/>
          <w:b/>
          <w:sz w:val="22"/>
        </w:rPr>
        <w:t>ríos</w:t>
      </w:r>
      <w:r w:rsidRPr="00B72116">
        <w:rPr>
          <w:rFonts w:ascii="Arial" w:hAnsi="Arial" w:cs="Arial"/>
          <w:sz w:val="22"/>
        </w:rPr>
        <w:t xml:space="preserve"> y los </w:t>
      </w:r>
      <w:r w:rsidRPr="00B72116">
        <w:rPr>
          <w:rFonts w:ascii="Arial" w:hAnsi="Arial" w:cs="Arial"/>
          <w:b/>
          <w:sz w:val="22"/>
        </w:rPr>
        <w:t xml:space="preserve">lagos </w:t>
      </w:r>
      <w:r w:rsidR="001B3B77">
        <w:rPr>
          <w:rFonts w:ascii="Arial" w:hAnsi="Arial" w:cs="Arial"/>
          <w:sz w:val="22"/>
        </w:rPr>
        <w:t>son cuerpos de</w:t>
      </w:r>
      <w:r w:rsidRPr="00B7211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agua dulce</w:t>
      </w:r>
      <w:r w:rsidRPr="00B72116">
        <w:rPr>
          <w:rFonts w:ascii="Arial" w:hAnsi="Arial" w:cs="Arial"/>
          <w:sz w:val="22"/>
        </w:rPr>
        <w:t>. Las aguas de los ríos forman c</w:t>
      </w:r>
      <w:r w:rsidRPr="00B72116">
        <w:rPr>
          <w:rFonts w:ascii="Arial" w:hAnsi="Arial" w:cs="Arial"/>
          <w:b/>
          <w:sz w:val="22"/>
        </w:rPr>
        <w:t>orrientes</w:t>
      </w:r>
      <w:r w:rsidRPr="00B72116">
        <w:rPr>
          <w:rFonts w:ascii="Arial" w:hAnsi="Arial" w:cs="Arial"/>
          <w:sz w:val="22"/>
        </w:rPr>
        <w:t>.</w:t>
      </w:r>
      <w:r w:rsidR="001B4F86">
        <w:rPr>
          <w:rFonts w:ascii="Arial" w:hAnsi="Arial" w:cs="Arial"/>
          <w:sz w:val="22"/>
        </w:rPr>
        <w:t xml:space="preserve"> </w:t>
      </w:r>
      <w:r w:rsidR="00894645" w:rsidRPr="00B72116">
        <w:rPr>
          <w:rFonts w:ascii="Arial" w:hAnsi="Arial" w:cs="Arial"/>
          <w:sz w:val="22"/>
        </w:rPr>
        <w:t>L</w:t>
      </w:r>
      <w:r w:rsidRPr="00B72116">
        <w:rPr>
          <w:rFonts w:ascii="Arial" w:hAnsi="Arial" w:cs="Arial"/>
          <w:sz w:val="22"/>
        </w:rPr>
        <w:t>as agua</w:t>
      </w:r>
      <w:r w:rsidR="00F86234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de los lagos</w:t>
      </w:r>
      <w:r w:rsidR="00CE1609">
        <w:rPr>
          <w:rFonts w:ascii="Arial" w:hAnsi="Arial" w:cs="Arial"/>
          <w:sz w:val="22"/>
        </w:rPr>
        <w:t xml:space="preserve"> no forman corrientes,</w:t>
      </w:r>
      <w:r w:rsidR="001B40D8" w:rsidRPr="00B72116">
        <w:rPr>
          <w:rFonts w:ascii="Arial" w:hAnsi="Arial" w:cs="Arial"/>
          <w:sz w:val="22"/>
        </w:rPr>
        <w:t xml:space="preserve"> son </w:t>
      </w:r>
      <w:r w:rsidR="00CE1609">
        <w:rPr>
          <w:rFonts w:ascii="Arial" w:hAnsi="Arial" w:cs="Arial"/>
          <w:sz w:val="22"/>
        </w:rPr>
        <w:t xml:space="preserve">más </w:t>
      </w:r>
      <w:r w:rsidR="001B40D8" w:rsidRPr="00B72116">
        <w:rPr>
          <w:rFonts w:ascii="Arial" w:hAnsi="Arial" w:cs="Arial"/>
          <w:sz w:val="22"/>
        </w:rPr>
        <w:t>quietas</w:t>
      </w:r>
      <w:r w:rsidR="00894645" w:rsidRPr="00B72116">
        <w:rPr>
          <w:rFonts w:ascii="Arial" w:hAnsi="Arial" w:cs="Arial"/>
          <w:sz w:val="22"/>
        </w:rPr>
        <w:t xml:space="preserve"> y tranquilas</w:t>
      </w:r>
      <w:r w:rsidR="005F1429" w:rsidRPr="00B72116">
        <w:rPr>
          <w:rFonts w:ascii="Arial" w:hAnsi="Arial" w:cs="Arial"/>
          <w:sz w:val="22"/>
        </w:rPr>
        <w:t xml:space="preserve">. </w:t>
      </w:r>
    </w:p>
    <w:p w:rsidR="00880CC4" w:rsidRPr="00B72116" w:rsidRDefault="00880CC4" w:rsidP="001A3328">
      <w:pPr>
        <w:spacing w:after="0"/>
        <w:rPr>
          <w:rFonts w:ascii="Arial" w:hAnsi="Arial" w:cs="Arial"/>
          <w:sz w:val="22"/>
        </w:rPr>
      </w:pPr>
    </w:p>
    <w:p w:rsidR="00945876" w:rsidRDefault="00F86234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Cuando el agua se evapora por </w:t>
      </w:r>
      <w:r w:rsidR="003D11DB" w:rsidRPr="00B72116">
        <w:rPr>
          <w:rFonts w:ascii="Arial" w:hAnsi="Arial" w:cs="Arial"/>
          <w:sz w:val="22"/>
        </w:rPr>
        <w:t xml:space="preserve">la </w:t>
      </w:r>
      <w:r w:rsidRPr="00B72116">
        <w:rPr>
          <w:rFonts w:ascii="Arial" w:hAnsi="Arial" w:cs="Arial"/>
          <w:sz w:val="22"/>
        </w:rPr>
        <w:t xml:space="preserve">acción del Sol se forman </w:t>
      </w:r>
      <w:r w:rsidRPr="00B72116">
        <w:rPr>
          <w:rFonts w:ascii="Arial" w:hAnsi="Arial" w:cs="Arial"/>
          <w:b/>
          <w:sz w:val="22"/>
        </w:rPr>
        <w:t>nubes</w:t>
      </w:r>
      <w:r w:rsidRPr="00B72116">
        <w:rPr>
          <w:rFonts w:ascii="Arial" w:hAnsi="Arial" w:cs="Arial"/>
          <w:sz w:val="22"/>
        </w:rPr>
        <w:t xml:space="preserve">. Cuando las nubes se enfrían y se ponen muy pesadas se convierten en </w:t>
      </w:r>
      <w:r w:rsidRPr="00B72116">
        <w:rPr>
          <w:rFonts w:ascii="Arial" w:hAnsi="Arial" w:cs="Arial"/>
          <w:b/>
          <w:sz w:val="22"/>
        </w:rPr>
        <w:t>lluvia</w:t>
      </w:r>
      <w:r w:rsidRPr="00B72116">
        <w:rPr>
          <w:rFonts w:ascii="Arial" w:hAnsi="Arial" w:cs="Arial"/>
          <w:sz w:val="22"/>
        </w:rPr>
        <w:t>.</w:t>
      </w:r>
      <w:r w:rsidR="00E71DE8">
        <w:rPr>
          <w:rFonts w:ascii="Arial" w:hAnsi="Arial" w:cs="Arial"/>
          <w:sz w:val="22"/>
        </w:rPr>
        <w:t xml:space="preserve"> </w:t>
      </w:r>
      <w:r w:rsidR="001B40D8" w:rsidRPr="00B72116">
        <w:rPr>
          <w:rFonts w:ascii="Arial" w:hAnsi="Arial" w:cs="Arial"/>
          <w:sz w:val="22"/>
        </w:rPr>
        <w:t xml:space="preserve">El agua lluvia </w:t>
      </w:r>
      <w:r w:rsidR="00E71DE8">
        <w:rPr>
          <w:rFonts w:ascii="Arial" w:hAnsi="Arial" w:cs="Arial"/>
          <w:sz w:val="22"/>
        </w:rPr>
        <w:t xml:space="preserve">penetra </w:t>
      </w:r>
      <w:r w:rsidR="008F2A5A" w:rsidRPr="00B72116">
        <w:rPr>
          <w:rFonts w:ascii="Arial" w:hAnsi="Arial" w:cs="Arial"/>
          <w:sz w:val="22"/>
        </w:rPr>
        <w:t>en</w:t>
      </w:r>
      <w:r w:rsidR="001B40D8" w:rsidRPr="00B72116">
        <w:rPr>
          <w:rFonts w:ascii="Arial" w:hAnsi="Arial" w:cs="Arial"/>
          <w:sz w:val="22"/>
        </w:rPr>
        <w:t xml:space="preserve"> las profundidades de la tierra</w:t>
      </w:r>
      <w:r w:rsidR="008F2A5A" w:rsidRPr="00B72116">
        <w:rPr>
          <w:rFonts w:ascii="Arial" w:hAnsi="Arial" w:cs="Arial"/>
          <w:sz w:val="22"/>
        </w:rPr>
        <w:t xml:space="preserve"> formando depósitos </w:t>
      </w:r>
      <w:r w:rsidR="00894645" w:rsidRPr="00B72116">
        <w:rPr>
          <w:rFonts w:ascii="Arial" w:hAnsi="Arial" w:cs="Arial"/>
          <w:sz w:val="22"/>
        </w:rPr>
        <w:t>de</w:t>
      </w:r>
      <w:r w:rsidR="00E71DE8">
        <w:rPr>
          <w:rFonts w:ascii="Arial" w:hAnsi="Arial" w:cs="Arial"/>
          <w:sz w:val="22"/>
        </w:rPr>
        <w:t xml:space="preserve"> </w:t>
      </w:r>
      <w:r w:rsidR="008F2A5A" w:rsidRPr="00B72116">
        <w:rPr>
          <w:rFonts w:ascii="Arial" w:hAnsi="Arial" w:cs="Arial"/>
          <w:b/>
          <w:sz w:val="22"/>
        </w:rPr>
        <w:t>aguas subterráneas</w:t>
      </w:r>
      <w:r w:rsidR="008F2A5A" w:rsidRPr="00B72116">
        <w:rPr>
          <w:rFonts w:ascii="Arial" w:hAnsi="Arial" w:cs="Arial"/>
          <w:sz w:val="22"/>
        </w:rPr>
        <w:t>.</w:t>
      </w:r>
    </w:p>
    <w:p w:rsidR="00945876" w:rsidRDefault="00945876" w:rsidP="001A3328">
      <w:pPr>
        <w:spacing w:after="0"/>
        <w:rPr>
          <w:rFonts w:ascii="Arial" w:hAnsi="Arial" w:cs="Arial"/>
          <w:sz w:val="22"/>
        </w:rPr>
      </w:pPr>
    </w:p>
    <w:p w:rsidR="00945876" w:rsidRDefault="00945876" w:rsidP="0094587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 lugares de la tierra muy fríos, como los polos y las montañas muy elevadas, el agua se congela. En esos lugares el agua forma </w:t>
      </w:r>
      <w:r w:rsidRPr="00B72116">
        <w:rPr>
          <w:rFonts w:ascii="Arial" w:hAnsi="Arial" w:cs="Arial"/>
          <w:b/>
          <w:sz w:val="22"/>
        </w:rPr>
        <w:t>cuerpos de agua congelada</w:t>
      </w:r>
      <w:r w:rsidRPr="00B72116">
        <w:rPr>
          <w:rFonts w:ascii="Arial" w:hAnsi="Arial" w:cs="Arial"/>
          <w:sz w:val="22"/>
        </w:rPr>
        <w:t>.</w:t>
      </w:r>
    </w:p>
    <w:p w:rsidR="00894645" w:rsidRDefault="00894645" w:rsidP="001A332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71DE8" w:rsidRPr="00B72116" w:rsidTr="002242A2">
        <w:tc>
          <w:tcPr>
            <w:tcW w:w="8978" w:type="dxa"/>
            <w:gridSpan w:val="2"/>
            <w:shd w:val="clear" w:color="auto" w:fill="000000" w:themeFill="text1"/>
          </w:tcPr>
          <w:p w:rsidR="00E71DE8" w:rsidRPr="00B72116" w:rsidRDefault="00E71DE8" w:rsidP="002242A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71DE8" w:rsidRPr="00B72116" w:rsidTr="002242A2">
        <w:trPr>
          <w:trHeight w:val="296"/>
        </w:trPr>
        <w:tc>
          <w:tcPr>
            <w:tcW w:w="2518" w:type="dxa"/>
          </w:tcPr>
          <w:p w:rsidR="00E71DE8" w:rsidRPr="00B72116" w:rsidRDefault="00E71DE8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E71DE8" w:rsidRPr="00B72116" w:rsidRDefault="00E71DE8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</w:rPr>
              <w:t>Distribución del agua en el mundo</w:t>
            </w:r>
          </w:p>
        </w:tc>
      </w:tr>
      <w:tr w:rsidR="00E71DE8" w:rsidRPr="00B72116" w:rsidTr="002242A2">
        <w:tc>
          <w:tcPr>
            <w:tcW w:w="2518" w:type="dxa"/>
          </w:tcPr>
          <w:p w:rsidR="00E71DE8" w:rsidRPr="00B72116" w:rsidRDefault="00E71DE8" w:rsidP="002242A2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E71DE8" w:rsidRPr="00B72116" w:rsidRDefault="00636EBD" w:rsidP="00636EB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</w:t>
            </w:r>
            <w:r w:rsidR="00E71DE8">
              <w:rPr>
                <w:rFonts w:ascii="Arial" w:hAnsi="Arial" w:cs="Arial"/>
                <w:sz w:val="20"/>
              </w:rPr>
              <w:t xml:space="preserve"> agua salada </w:t>
            </w:r>
            <w:r>
              <w:rPr>
                <w:rFonts w:ascii="Arial" w:hAnsi="Arial" w:cs="Arial"/>
                <w:sz w:val="20"/>
              </w:rPr>
              <w:t xml:space="preserve">de los mares </w:t>
            </w:r>
            <w:r w:rsidR="00E71DE8">
              <w:rPr>
                <w:rFonts w:ascii="Arial" w:hAnsi="Arial" w:cs="Arial"/>
                <w:sz w:val="20"/>
              </w:rPr>
              <w:t>corresponde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71DE8">
              <w:rPr>
                <w:rFonts w:ascii="Arial" w:hAnsi="Arial" w:cs="Arial"/>
                <w:sz w:val="20"/>
              </w:rPr>
              <w:t xml:space="preserve">aproximadamente </w:t>
            </w:r>
            <w:r>
              <w:rPr>
                <w:rFonts w:ascii="Arial" w:hAnsi="Arial" w:cs="Arial"/>
                <w:sz w:val="20"/>
              </w:rPr>
              <w:t>a</w:t>
            </w:r>
            <w:r w:rsidR="00E71DE8">
              <w:rPr>
                <w:rFonts w:ascii="Arial" w:hAnsi="Arial" w:cs="Arial"/>
                <w:sz w:val="20"/>
              </w:rPr>
              <w:t xml:space="preserve">l </w:t>
            </w:r>
            <w:r>
              <w:rPr>
                <w:rFonts w:ascii="Arial" w:hAnsi="Arial" w:cs="Arial"/>
                <w:sz w:val="20"/>
              </w:rPr>
              <w:t>97% del agua total existente en el planeta, mientras que el agua dulce, la que nosotros bebemos, corresponde al 3% de ese total.</w:t>
            </w:r>
            <w:r w:rsidRPr="00B72116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E71DE8" w:rsidRPr="00B72116" w:rsidRDefault="00E71DE8" w:rsidP="001A3328">
      <w:pPr>
        <w:spacing w:after="0"/>
        <w:rPr>
          <w:rFonts w:ascii="Arial" w:hAnsi="Arial" w:cs="Arial"/>
          <w:sz w:val="22"/>
        </w:rPr>
      </w:pPr>
    </w:p>
    <w:p w:rsidR="001B40D8" w:rsidRPr="00B72116" w:rsidRDefault="001B40D8" w:rsidP="001A3328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84073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84073" w:rsidRPr="00B72116" w:rsidRDefault="00D84073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84073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REC8</w:t>
            </w:r>
            <w:r w:rsidR="00D84073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0</w:t>
            </w:r>
          </w:p>
        </w:tc>
      </w:tr>
      <w:tr w:rsidR="00D84073" w:rsidRPr="00B72116" w:rsidTr="00731939"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84073" w:rsidRPr="00B72116" w:rsidRDefault="00212DCC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cuerpos de agua</w:t>
            </w:r>
          </w:p>
        </w:tc>
      </w:tr>
      <w:tr w:rsidR="00D84073" w:rsidRPr="00B72116" w:rsidTr="009E371C">
        <w:trPr>
          <w:trHeight w:val="163"/>
        </w:trPr>
        <w:tc>
          <w:tcPr>
            <w:tcW w:w="2518" w:type="dxa"/>
          </w:tcPr>
          <w:p w:rsidR="00D84073" w:rsidRPr="00B72116" w:rsidRDefault="00D8407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84073" w:rsidRPr="00B72116" w:rsidRDefault="00350F56" w:rsidP="00D15C55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cuerpos de agua encontrados en el planeta.</w:t>
            </w:r>
          </w:p>
        </w:tc>
      </w:tr>
    </w:tbl>
    <w:p w:rsidR="005D6973" w:rsidRPr="00B72116" w:rsidRDefault="005D6973" w:rsidP="00D84073">
      <w:pPr>
        <w:spacing w:after="0"/>
        <w:rPr>
          <w:rFonts w:ascii="Arial" w:hAnsi="Arial" w:cs="Arial"/>
          <w:sz w:val="22"/>
          <w:highlight w:val="yellow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del agua</w:t>
      </w:r>
    </w:p>
    <w:p w:rsidR="005F1429" w:rsidRPr="00B72116" w:rsidRDefault="005F1429" w:rsidP="001A3328">
      <w:pPr>
        <w:spacing w:after="0"/>
        <w:rPr>
          <w:rFonts w:ascii="Arial" w:hAnsi="Arial" w:cs="Arial"/>
          <w:b/>
          <w:sz w:val="22"/>
        </w:rPr>
      </w:pPr>
    </w:p>
    <w:p w:rsidR="00F74F53" w:rsidRDefault="00F74F53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cuerpo de los seres vivos está constituido en su mayor parte por agua. </w:t>
      </w:r>
      <w:r w:rsidR="001C1B3A" w:rsidRPr="00B72116">
        <w:rPr>
          <w:rFonts w:ascii="Arial" w:hAnsi="Arial" w:cs="Arial"/>
          <w:sz w:val="22"/>
        </w:rPr>
        <w:t xml:space="preserve">Los seres vivos </w:t>
      </w:r>
      <w:r w:rsidR="00212DCC" w:rsidRPr="00B72116">
        <w:rPr>
          <w:rFonts w:ascii="Arial" w:hAnsi="Arial" w:cs="Arial"/>
          <w:sz w:val="22"/>
        </w:rPr>
        <w:t>necesitan del agua para</w:t>
      </w:r>
      <w:r w:rsidR="00945876">
        <w:rPr>
          <w:rFonts w:ascii="Arial" w:hAnsi="Arial" w:cs="Arial"/>
          <w:sz w:val="22"/>
        </w:rPr>
        <w:t xml:space="preserve"> </w:t>
      </w:r>
      <w:r w:rsidR="00212DCC" w:rsidRPr="00B72116">
        <w:rPr>
          <w:rFonts w:ascii="Arial" w:hAnsi="Arial" w:cs="Arial"/>
          <w:sz w:val="22"/>
        </w:rPr>
        <w:t>llevar a cabo s</w:t>
      </w:r>
      <w:r w:rsidRPr="00B72116">
        <w:rPr>
          <w:rFonts w:ascii="Arial" w:hAnsi="Arial" w:cs="Arial"/>
          <w:sz w:val="22"/>
        </w:rPr>
        <w:t xml:space="preserve">us </w:t>
      </w:r>
      <w:r w:rsidRPr="00B72116">
        <w:rPr>
          <w:rFonts w:ascii="Arial" w:hAnsi="Arial" w:cs="Arial"/>
          <w:b/>
          <w:sz w:val="22"/>
        </w:rPr>
        <w:t>funciones vitales</w:t>
      </w:r>
      <w:r w:rsidRPr="00B72116">
        <w:rPr>
          <w:rFonts w:ascii="Arial" w:hAnsi="Arial" w:cs="Arial"/>
          <w:sz w:val="22"/>
        </w:rPr>
        <w:t xml:space="preserve">. </w:t>
      </w:r>
      <w:r w:rsidR="00212DCC" w:rsidRPr="00B72116">
        <w:rPr>
          <w:rFonts w:ascii="Arial" w:hAnsi="Arial" w:cs="Arial"/>
          <w:sz w:val="22"/>
        </w:rPr>
        <w:t>Los</w:t>
      </w:r>
      <w:r w:rsidR="00786C3D" w:rsidRPr="00B72116">
        <w:rPr>
          <w:rFonts w:ascii="Arial" w:hAnsi="Arial" w:cs="Arial"/>
          <w:sz w:val="22"/>
        </w:rPr>
        <w:t xml:space="preserve"> animales</w:t>
      </w:r>
      <w:r w:rsidR="00EF4423" w:rsidRPr="00B72116">
        <w:rPr>
          <w:rFonts w:ascii="Arial" w:hAnsi="Arial" w:cs="Arial"/>
          <w:sz w:val="22"/>
        </w:rPr>
        <w:t xml:space="preserve"> y </w:t>
      </w:r>
      <w:r w:rsidR="00212DCC" w:rsidRPr="00B72116">
        <w:rPr>
          <w:rFonts w:ascii="Arial" w:hAnsi="Arial" w:cs="Arial"/>
          <w:sz w:val="22"/>
        </w:rPr>
        <w:t>nosotros</w:t>
      </w:r>
      <w:r w:rsidR="00945876">
        <w:rPr>
          <w:rFonts w:ascii="Arial" w:hAnsi="Arial" w:cs="Arial"/>
          <w:sz w:val="22"/>
        </w:rPr>
        <w:t xml:space="preserve"> los humano</w:t>
      </w:r>
      <w:r w:rsidR="00A95647">
        <w:rPr>
          <w:rFonts w:ascii="Arial" w:hAnsi="Arial" w:cs="Arial"/>
          <w:sz w:val="22"/>
        </w:rPr>
        <w:t xml:space="preserve">s </w:t>
      </w:r>
      <w:r w:rsidR="004677C5" w:rsidRPr="00B72116">
        <w:rPr>
          <w:rFonts w:ascii="Arial" w:hAnsi="Arial" w:cs="Arial"/>
          <w:sz w:val="22"/>
        </w:rPr>
        <w:t>necesitamos beber</w:t>
      </w:r>
      <w:r w:rsidR="00EF4423" w:rsidRPr="00B72116">
        <w:rPr>
          <w:rFonts w:ascii="Arial" w:hAnsi="Arial" w:cs="Arial"/>
          <w:sz w:val="22"/>
        </w:rPr>
        <w:t xml:space="preserve"> agua para </w:t>
      </w:r>
      <w:r w:rsidR="00EF4423" w:rsidRPr="00B72116">
        <w:rPr>
          <w:rFonts w:ascii="Arial" w:hAnsi="Arial" w:cs="Arial"/>
          <w:b/>
          <w:sz w:val="22"/>
        </w:rPr>
        <w:t>hidratarnos</w:t>
      </w:r>
      <w:r w:rsidR="004C0F44" w:rsidRPr="00B72116">
        <w:rPr>
          <w:rFonts w:ascii="Arial" w:hAnsi="Arial" w:cs="Arial"/>
          <w:sz w:val="22"/>
        </w:rPr>
        <w:t xml:space="preserve">.  </w:t>
      </w:r>
      <w:r w:rsidR="00950A4A" w:rsidRPr="00950A4A">
        <w:rPr>
          <w:rFonts w:ascii="Arial" w:hAnsi="Arial" w:cs="Arial"/>
          <w:sz w:val="22"/>
        </w:rPr>
        <w:t xml:space="preserve">Las plantas aprovechan </w:t>
      </w:r>
      <w:r w:rsidR="002F6DE1">
        <w:rPr>
          <w:rFonts w:ascii="Arial" w:hAnsi="Arial" w:cs="Arial"/>
          <w:sz w:val="22"/>
        </w:rPr>
        <w:t xml:space="preserve">para su alimentación </w:t>
      </w:r>
      <w:r w:rsidR="00950A4A" w:rsidRPr="00950A4A">
        <w:rPr>
          <w:rFonts w:ascii="Arial" w:hAnsi="Arial" w:cs="Arial"/>
          <w:sz w:val="22"/>
        </w:rPr>
        <w:t>algunas sustancias del suelo disuel</w:t>
      </w:r>
      <w:r w:rsidR="00950A4A">
        <w:rPr>
          <w:rFonts w:ascii="Arial" w:hAnsi="Arial" w:cs="Arial"/>
          <w:sz w:val="22"/>
        </w:rPr>
        <w:t>tas en agua</w:t>
      </w:r>
      <w:r w:rsidR="002F6DE1">
        <w:rPr>
          <w:rFonts w:ascii="Arial" w:hAnsi="Arial" w:cs="Arial"/>
          <w:sz w:val="22"/>
        </w:rPr>
        <w:t>.</w:t>
      </w:r>
    </w:p>
    <w:p w:rsidR="00950A4A" w:rsidRPr="00B72116" w:rsidRDefault="00950A4A" w:rsidP="001A3328">
      <w:pPr>
        <w:spacing w:after="0"/>
        <w:rPr>
          <w:rFonts w:ascii="Arial" w:hAnsi="Arial" w:cs="Arial"/>
          <w:sz w:val="22"/>
        </w:rPr>
      </w:pPr>
    </w:p>
    <w:p w:rsidR="00A6698B" w:rsidRPr="00B72116" w:rsidRDefault="00212DCC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agua es el</w:t>
      </w:r>
      <w:r w:rsidR="00E6526C">
        <w:rPr>
          <w:rFonts w:ascii="Arial" w:hAnsi="Arial" w:cs="Arial"/>
          <w:sz w:val="22"/>
        </w:rPr>
        <w:t xml:space="preserve"> </w:t>
      </w:r>
      <w:r w:rsidR="00F74F53" w:rsidRPr="00B72116">
        <w:rPr>
          <w:rFonts w:ascii="Arial" w:hAnsi="Arial" w:cs="Arial"/>
          <w:b/>
          <w:sz w:val="22"/>
        </w:rPr>
        <w:t>hábitat</w:t>
      </w:r>
      <w:r w:rsidR="00E6526C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muchos seres vivos</w:t>
      </w:r>
      <w:r w:rsidR="00F74F53" w:rsidRPr="00B72116">
        <w:rPr>
          <w:rFonts w:ascii="Arial" w:hAnsi="Arial" w:cs="Arial"/>
          <w:sz w:val="22"/>
        </w:rPr>
        <w:t>. P</w:t>
      </w:r>
      <w:r w:rsidR="003536A3" w:rsidRPr="00B72116">
        <w:rPr>
          <w:rFonts w:ascii="Arial" w:hAnsi="Arial" w:cs="Arial"/>
          <w:sz w:val="22"/>
        </w:rPr>
        <w:t>or ejemplo:</w:t>
      </w:r>
      <w:r w:rsidR="00F74F53" w:rsidRPr="00B72116">
        <w:rPr>
          <w:rFonts w:ascii="Arial" w:hAnsi="Arial" w:cs="Arial"/>
          <w:sz w:val="22"/>
        </w:rPr>
        <w:t xml:space="preserve"> </w:t>
      </w:r>
      <w:r w:rsidR="00E6526C">
        <w:rPr>
          <w:rFonts w:ascii="Arial" w:hAnsi="Arial" w:cs="Arial"/>
          <w:sz w:val="22"/>
        </w:rPr>
        <w:t>viven</w:t>
      </w:r>
      <w:r w:rsidR="00F74F53" w:rsidRPr="00B72116">
        <w:rPr>
          <w:rFonts w:ascii="Arial" w:hAnsi="Arial" w:cs="Arial"/>
          <w:sz w:val="22"/>
        </w:rPr>
        <w:t xml:space="preserve"> </w:t>
      </w:r>
      <w:r w:rsidR="00F74F53" w:rsidRPr="008B0BF4">
        <w:rPr>
          <w:rFonts w:ascii="Arial" w:hAnsi="Arial" w:cs="Arial"/>
          <w:sz w:val="22"/>
        </w:rPr>
        <w:t>truchas</w:t>
      </w:r>
      <w:r w:rsidR="00F74F53" w:rsidRPr="00B72116">
        <w:rPr>
          <w:rFonts w:ascii="Arial" w:hAnsi="Arial" w:cs="Arial"/>
          <w:sz w:val="22"/>
        </w:rPr>
        <w:t xml:space="preserve"> en los r</w:t>
      </w:r>
      <w:r w:rsidR="00A6698B" w:rsidRPr="00B72116">
        <w:rPr>
          <w:rFonts w:ascii="Arial" w:hAnsi="Arial" w:cs="Arial"/>
          <w:sz w:val="22"/>
        </w:rPr>
        <w:t>íos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A6698B" w:rsidRPr="00B72116">
        <w:rPr>
          <w:rFonts w:ascii="Arial" w:hAnsi="Arial" w:cs="Arial"/>
          <w:sz w:val="22"/>
        </w:rPr>
        <w:t xml:space="preserve"> ballenas </w:t>
      </w:r>
      <w:r w:rsidR="00E6526C">
        <w:rPr>
          <w:rFonts w:ascii="Arial" w:hAnsi="Arial" w:cs="Arial"/>
          <w:sz w:val="22"/>
        </w:rPr>
        <w:t>en</w:t>
      </w:r>
      <w:r w:rsidR="00A6698B" w:rsidRPr="00B72116">
        <w:rPr>
          <w:rFonts w:ascii="Arial" w:hAnsi="Arial" w:cs="Arial"/>
          <w:sz w:val="22"/>
        </w:rPr>
        <w:t xml:space="preserve"> los mares</w:t>
      </w:r>
      <w:r w:rsidR="000F36E2" w:rsidRPr="00B72116">
        <w:rPr>
          <w:rFonts w:ascii="Arial" w:hAnsi="Arial" w:cs="Arial"/>
          <w:sz w:val="22"/>
        </w:rPr>
        <w:t xml:space="preserve">, </w:t>
      </w:r>
      <w:r w:rsidR="003536A3" w:rsidRPr="00B72116">
        <w:rPr>
          <w:rFonts w:ascii="Arial" w:hAnsi="Arial" w:cs="Arial"/>
          <w:sz w:val="22"/>
        </w:rPr>
        <w:t>y</w:t>
      </w:r>
      <w:r w:rsidR="00A6698B" w:rsidRPr="00B72116">
        <w:rPr>
          <w:rFonts w:ascii="Arial" w:hAnsi="Arial" w:cs="Arial"/>
          <w:sz w:val="22"/>
        </w:rPr>
        <w:t xml:space="preserve"> ranas </w:t>
      </w:r>
      <w:r w:rsidRPr="00B72116">
        <w:rPr>
          <w:rFonts w:ascii="Arial" w:hAnsi="Arial" w:cs="Arial"/>
          <w:sz w:val="22"/>
        </w:rPr>
        <w:t xml:space="preserve">y </w:t>
      </w:r>
      <w:r w:rsidR="00A95647">
        <w:rPr>
          <w:rFonts w:ascii="Arial" w:hAnsi="Arial" w:cs="Arial"/>
          <w:sz w:val="22"/>
        </w:rPr>
        <w:t xml:space="preserve">algunas </w:t>
      </w:r>
      <w:r w:rsidRPr="00B72116">
        <w:rPr>
          <w:rFonts w:ascii="Arial" w:hAnsi="Arial" w:cs="Arial"/>
          <w:sz w:val="22"/>
        </w:rPr>
        <w:t xml:space="preserve"> plantas acuáticas</w:t>
      </w:r>
      <w:r w:rsidR="00E6526C">
        <w:rPr>
          <w:rFonts w:ascii="Arial" w:hAnsi="Arial" w:cs="Arial"/>
          <w:sz w:val="22"/>
        </w:rPr>
        <w:t xml:space="preserve"> </w:t>
      </w:r>
      <w:r w:rsidR="00A6698B" w:rsidRPr="00B72116">
        <w:rPr>
          <w:rFonts w:ascii="Arial" w:hAnsi="Arial" w:cs="Arial"/>
          <w:sz w:val="22"/>
        </w:rPr>
        <w:t>en los lagos.</w:t>
      </w:r>
    </w:p>
    <w:p w:rsidR="00A6698B" w:rsidRPr="00B72116" w:rsidRDefault="00A6698B" w:rsidP="001A3328">
      <w:pPr>
        <w:spacing w:after="0"/>
        <w:rPr>
          <w:rFonts w:ascii="Arial" w:hAnsi="Arial" w:cs="Arial"/>
          <w:sz w:val="22"/>
        </w:rPr>
      </w:pPr>
    </w:p>
    <w:p w:rsidR="00FF0727" w:rsidRDefault="00E2175F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seres humanos </w:t>
      </w:r>
      <w:r w:rsidR="00595F82" w:rsidRPr="00B72116">
        <w:rPr>
          <w:rFonts w:ascii="Arial" w:hAnsi="Arial" w:cs="Arial"/>
          <w:sz w:val="22"/>
        </w:rPr>
        <w:t>utilizamos</w:t>
      </w:r>
      <w:r w:rsidR="00A6698B" w:rsidRPr="00B72116">
        <w:rPr>
          <w:rFonts w:ascii="Arial" w:hAnsi="Arial" w:cs="Arial"/>
          <w:sz w:val="22"/>
        </w:rPr>
        <w:t xml:space="preserve"> el agua</w:t>
      </w:r>
      <w:r w:rsidR="00A95647">
        <w:rPr>
          <w:rFonts w:ascii="Arial" w:hAnsi="Arial" w:cs="Arial"/>
          <w:sz w:val="22"/>
        </w:rPr>
        <w:t xml:space="preserve"> </w:t>
      </w:r>
      <w:r w:rsidR="000F36E2" w:rsidRPr="00B72116">
        <w:rPr>
          <w:rFonts w:ascii="Arial" w:hAnsi="Arial" w:cs="Arial"/>
          <w:sz w:val="22"/>
        </w:rPr>
        <w:t>en nuestros</w:t>
      </w:r>
      <w:r w:rsidR="00595F82" w:rsidRPr="00B72116">
        <w:rPr>
          <w:rFonts w:ascii="Arial" w:hAnsi="Arial" w:cs="Arial"/>
          <w:sz w:val="22"/>
        </w:rPr>
        <w:t xml:space="preserve"> hogares</w:t>
      </w:r>
      <w:r w:rsidR="00432C17" w:rsidRPr="00B72116">
        <w:rPr>
          <w:rFonts w:ascii="Arial" w:hAnsi="Arial" w:cs="Arial"/>
          <w:sz w:val="22"/>
        </w:rPr>
        <w:t>. La utilizamos</w:t>
      </w:r>
      <w:r w:rsidR="00A95647">
        <w:rPr>
          <w:rFonts w:ascii="Arial" w:hAnsi="Arial" w:cs="Arial"/>
          <w:sz w:val="22"/>
        </w:rPr>
        <w:t xml:space="preserve"> </w:t>
      </w:r>
      <w:r w:rsidR="007E75EC" w:rsidRPr="00B72116">
        <w:rPr>
          <w:rFonts w:ascii="Arial" w:hAnsi="Arial" w:cs="Arial"/>
          <w:sz w:val="22"/>
        </w:rPr>
        <w:t xml:space="preserve">también </w:t>
      </w:r>
      <w:r w:rsidR="007D37F8" w:rsidRPr="00B72116">
        <w:rPr>
          <w:rFonts w:ascii="Arial" w:hAnsi="Arial" w:cs="Arial"/>
          <w:sz w:val="22"/>
        </w:rPr>
        <w:t>en</w:t>
      </w:r>
      <w:r w:rsidR="004677C5" w:rsidRPr="00B72116">
        <w:rPr>
          <w:rFonts w:ascii="Arial" w:hAnsi="Arial" w:cs="Arial"/>
          <w:sz w:val="22"/>
        </w:rPr>
        <w:t xml:space="preserve"> la industria </w:t>
      </w:r>
      <w:r w:rsidR="007D37F8" w:rsidRPr="00B72116">
        <w:rPr>
          <w:rFonts w:ascii="Arial" w:hAnsi="Arial" w:cs="Arial"/>
          <w:sz w:val="22"/>
        </w:rPr>
        <w:t>para</w:t>
      </w:r>
      <w:r w:rsidR="00A95647">
        <w:rPr>
          <w:rFonts w:ascii="Arial" w:hAnsi="Arial" w:cs="Arial"/>
          <w:sz w:val="22"/>
        </w:rPr>
        <w:t xml:space="preserve"> </w:t>
      </w:r>
      <w:r w:rsidR="004677C5" w:rsidRPr="00B72116">
        <w:rPr>
          <w:rFonts w:ascii="Arial" w:hAnsi="Arial" w:cs="Arial"/>
          <w:sz w:val="22"/>
        </w:rPr>
        <w:t xml:space="preserve">la </w:t>
      </w:r>
      <w:r w:rsidR="00025DF8" w:rsidRPr="00B72116">
        <w:rPr>
          <w:rFonts w:ascii="Arial" w:hAnsi="Arial" w:cs="Arial"/>
          <w:sz w:val="22"/>
        </w:rPr>
        <w:t>elaboración de productos</w:t>
      </w:r>
      <w:r w:rsidR="00595F82" w:rsidRPr="00B72116">
        <w:rPr>
          <w:rFonts w:ascii="Arial" w:hAnsi="Arial" w:cs="Arial"/>
          <w:sz w:val="22"/>
        </w:rPr>
        <w:t xml:space="preserve">.  </w:t>
      </w:r>
      <w:r w:rsidR="004C0F44" w:rsidRPr="00B72116">
        <w:rPr>
          <w:rFonts w:ascii="Arial" w:hAnsi="Arial" w:cs="Arial"/>
          <w:sz w:val="22"/>
        </w:rPr>
        <w:t>El agua</w:t>
      </w:r>
      <w:r w:rsidR="00025DF8" w:rsidRPr="00B72116">
        <w:rPr>
          <w:rFonts w:ascii="Arial" w:hAnsi="Arial" w:cs="Arial"/>
          <w:sz w:val="22"/>
        </w:rPr>
        <w:t>, además,</w:t>
      </w:r>
      <w:r w:rsidR="004C0F44" w:rsidRPr="00B72116">
        <w:rPr>
          <w:rFonts w:ascii="Arial" w:hAnsi="Arial" w:cs="Arial"/>
          <w:sz w:val="22"/>
        </w:rPr>
        <w:t xml:space="preserve"> nos proporciona diversión. Podemos</w:t>
      </w:r>
      <w:r w:rsidR="00A95647">
        <w:rPr>
          <w:rFonts w:ascii="Arial" w:hAnsi="Arial" w:cs="Arial"/>
          <w:sz w:val="22"/>
        </w:rPr>
        <w:t xml:space="preserve"> </w:t>
      </w:r>
      <w:r w:rsidR="004C0F44" w:rsidRPr="00B72116">
        <w:rPr>
          <w:rFonts w:ascii="Arial" w:hAnsi="Arial" w:cs="Arial"/>
          <w:sz w:val="22"/>
        </w:rPr>
        <w:t xml:space="preserve">nadar o esquiar sobre las aguas de un lago. </w:t>
      </w:r>
    </w:p>
    <w:p w:rsidR="00E51656" w:rsidRPr="00B72116" w:rsidRDefault="00E51656" w:rsidP="00E5165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51656" w:rsidRPr="00B72116" w:rsidTr="009E371C">
        <w:tc>
          <w:tcPr>
            <w:tcW w:w="9033" w:type="dxa"/>
            <w:gridSpan w:val="2"/>
            <w:shd w:val="clear" w:color="auto" w:fill="0D0D0D" w:themeFill="text1" w:themeFillTint="F2"/>
          </w:tcPr>
          <w:p w:rsidR="00E51656" w:rsidRPr="00B72116" w:rsidRDefault="00E51656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CN_03_04_CO_IMG08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Mujer lavando unos tomates con agua del grifo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190074470</w:t>
            </w:r>
          </w:p>
        </w:tc>
      </w:tr>
      <w:tr w:rsidR="00E51656" w:rsidRPr="00B72116" w:rsidTr="009E371C">
        <w:tc>
          <w:tcPr>
            <w:tcW w:w="2518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51656" w:rsidRPr="00B72116" w:rsidRDefault="00E51656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Gran parte de las labores domésticas requieren de la utilización del agua.</w:t>
            </w:r>
          </w:p>
        </w:tc>
      </w:tr>
    </w:tbl>
    <w:p w:rsidR="00CE1609" w:rsidRPr="00B72116" w:rsidRDefault="00CE1609" w:rsidP="00CE1609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E1609" w:rsidRPr="00B72116" w:rsidTr="009E371C">
        <w:tc>
          <w:tcPr>
            <w:tcW w:w="8978" w:type="dxa"/>
            <w:gridSpan w:val="2"/>
            <w:shd w:val="clear" w:color="auto" w:fill="000000" w:themeFill="text1"/>
          </w:tcPr>
          <w:p w:rsidR="00CE1609" w:rsidRPr="00B72116" w:rsidRDefault="00CE1609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CE1609" w:rsidRPr="00B72116" w:rsidTr="009E371C">
        <w:trPr>
          <w:trHeight w:val="296"/>
        </w:trPr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CE1609" w:rsidRPr="00B72116" w:rsidRDefault="00E51656" w:rsidP="00E51656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El </w:t>
            </w:r>
            <w:r>
              <w:rPr>
                <w:rFonts w:ascii="Arial" w:hAnsi="Arial" w:cs="Arial"/>
                <w:sz w:val="20"/>
              </w:rPr>
              <w:t xml:space="preserve">ciclo del </w:t>
            </w:r>
            <w:r w:rsidRPr="00CE1609">
              <w:rPr>
                <w:rFonts w:ascii="Arial" w:hAnsi="Arial" w:cs="Arial"/>
                <w:sz w:val="20"/>
              </w:rPr>
              <w:t>agua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E1609" w:rsidRPr="00B72116" w:rsidTr="009E371C">
        <w:tc>
          <w:tcPr>
            <w:tcW w:w="2518" w:type="dxa"/>
          </w:tcPr>
          <w:p w:rsidR="00CE1609" w:rsidRPr="00B72116" w:rsidRDefault="00CE1609" w:rsidP="009E371C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>El agua viaja alrededor de la tie</w:t>
            </w:r>
            <w:r w:rsidR="00211BBD">
              <w:rPr>
                <w:rFonts w:ascii="Arial" w:hAnsi="Arial" w:cs="Arial"/>
                <w:sz w:val="20"/>
              </w:rPr>
              <w:t>rra. Imagínate una gota de agua;</w:t>
            </w:r>
            <w:r w:rsidRPr="00CE1609">
              <w:rPr>
                <w:rFonts w:ascii="Arial" w:hAnsi="Arial" w:cs="Arial"/>
                <w:sz w:val="20"/>
              </w:rPr>
              <w:t xml:space="preserve"> a veces está en una nube</w:t>
            </w:r>
            <w:r w:rsidR="00211BBD">
              <w:rPr>
                <w:rFonts w:ascii="Arial" w:hAnsi="Arial" w:cs="Arial"/>
                <w:sz w:val="20"/>
              </w:rPr>
              <w:t xml:space="preserve"> o en la nieve de una elevada montaña. Otras veces, esa misma gota, </w:t>
            </w:r>
            <w:r w:rsidRPr="00CE1609">
              <w:rPr>
                <w:rFonts w:ascii="Arial" w:hAnsi="Arial" w:cs="Arial"/>
                <w:sz w:val="20"/>
              </w:rPr>
              <w:t>está en un río, en un lago o en el mar. El agua forma un ciclo qu</w:t>
            </w:r>
            <w:r>
              <w:rPr>
                <w:rFonts w:ascii="Arial" w:hAnsi="Arial" w:cs="Arial"/>
                <w:sz w:val="20"/>
              </w:rPr>
              <w:t>e s</w:t>
            </w:r>
            <w:r w:rsidRPr="00CE1609">
              <w:rPr>
                <w:rFonts w:ascii="Arial" w:hAnsi="Arial" w:cs="Arial"/>
                <w:sz w:val="20"/>
              </w:rPr>
              <w:t>e repite una y otra vez.</w:t>
            </w:r>
          </w:p>
          <w:p w:rsidR="00CE1609" w:rsidRPr="00CE1609" w:rsidRDefault="00CE1609" w:rsidP="00CE1609">
            <w:pPr>
              <w:rPr>
                <w:rFonts w:ascii="Arial" w:hAnsi="Arial" w:cs="Arial"/>
                <w:sz w:val="20"/>
              </w:rPr>
            </w:pPr>
          </w:p>
          <w:p w:rsidR="00CE1609" w:rsidRPr="00B72116" w:rsidRDefault="00CE1609" w:rsidP="00BC2F8A">
            <w:pPr>
              <w:rPr>
                <w:rFonts w:ascii="Arial" w:hAnsi="Arial" w:cs="Arial"/>
                <w:sz w:val="20"/>
              </w:rPr>
            </w:pPr>
            <w:r w:rsidRPr="00CE1609">
              <w:rPr>
                <w:rFonts w:ascii="Arial" w:hAnsi="Arial" w:cs="Arial"/>
                <w:sz w:val="20"/>
              </w:rPr>
              <w:t xml:space="preserve">Si quieres conocer más sobre el ciclo del agua, mira esta imagen disponible en </w:t>
            </w:r>
            <w:hyperlink r:id="rId13" w:history="1">
              <w:r w:rsidR="00BC2F8A" w:rsidRPr="00BC2F8A">
                <w:rPr>
                  <w:rStyle w:val="Hipervnculo"/>
                  <w:rFonts w:ascii="Arial" w:hAnsi="Arial" w:cs="Arial"/>
                  <w:sz w:val="20"/>
                </w:rPr>
                <w:t>[VER]</w:t>
              </w:r>
            </w:hyperlink>
          </w:p>
        </w:tc>
      </w:tr>
    </w:tbl>
    <w:p w:rsidR="005E0446" w:rsidRPr="00B72116" w:rsidRDefault="005E0446" w:rsidP="001A3328">
      <w:pPr>
        <w:spacing w:after="0"/>
        <w:rPr>
          <w:rFonts w:ascii="Arial" w:hAnsi="Arial" w:cs="Arial"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color w:val="FF0000"/>
          <w:sz w:val="18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591E33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 Daños causados al agua por parte del ser humano</w:t>
      </w:r>
    </w:p>
    <w:p w:rsidR="00B82951" w:rsidRPr="00B72116" w:rsidRDefault="00B82951" w:rsidP="001A3328">
      <w:pPr>
        <w:spacing w:after="0"/>
        <w:rPr>
          <w:rFonts w:ascii="Arial" w:hAnsi="Arial" w:cs="Arial"/>
          <w:sz w:val="22"/>
        </w:rPr>
      </w:pPr>
    </w:p>
    <w:p w:rsidR="00BA6F36" w:rsidRPr="00B72116" w:rsidRDefault="00EF4423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</w:rPr>
        <w:t xml:space="preserve">Siempre que </w:t>
      </w:r>
      <w:r w:rsidR="00B82951" w:rsidRPr="00B72116">
        <w:rPr>
          <w:rFonts w:ascii="Arial" w:hAnsi="Arial" w:cs="Arial"/>
          <w:sz w:val="22"/>
        </w:rPr>
        <w:t>los seres humanos utilizamos el</w:t>
      </w:r>
      <w:r w:rsidRPr="00B72116">
        <w:rPr>
          <w:rFonts w:ascii="Arial" w:hAnsi="Arial" w:cs="Arial"/>
          <w:sz w:val="22"/>
        </w:rPr>
        <w:t xml:space="preserve"> agua</w:t>
      </w:r>
      <w:r w:rsidR="00A95647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la </w:t>
      </w:r>
      <w:r w:rsidR="005C4D62" w:rsidRPr="00B72116">
        <w:rPr>
          <w:rFonts w:ascii="Arial" w:hAnsi="Arial" w:cs="Arial"/>
          <w:sz w:val="22"/>
        </w:rPr>
        <w:t>mezclamos</w:t>
      </w:r>
      <w:r w:rsidR="00930F21" w:rsidRPr="00B72116">
        <w:rPr>
          <w:rFonts w:ascii="Arial" w:hAnsi="Arial" w:cs="Arial"/>
          <w:sz w:val="22"/>
        </w:rPr>
        <w:t xml:space="preserve"> con ciertas sustancias</w:t>
      </w:r>
      <w:r w:rsidRPr="00B72116">
        <w:rPr>
          <w:rFonts w:ascii="Arial" w:hAnsi="Arial" w:cs="Arial"/>
          <w:sz w:val="22"/>
        </w:rPr>
        <w:t xml:space="preserve">. </w:t>
      </w:r>
      <w:r w:rsidR="00FD05E4" w:rsidRPr="00B72116">
        <w:rPr>
          <w:rFonts w:ascii="Arial" w:hAnsi="Arial" w:cs="Arial"/>
          <w:sz w:val="22"/>
        </w:rPr>
        <w:t>Por ejemplo</w:t>
      </w:r>
      <w:r w:rsidR="00B82951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cada vez que nos lavamos las manos</w:t>
      </w:r>
      <w:r w:rsidR="00A95647">
        <w:rPr>
          <w:rFonts w:ascii="Arial" w:hAnsi="Arial" w:cs="Arial"/>
          <w:sz w:val="22"/>
        </w:rPr>
        <w:t xml:space="preserve"> </w:t>
      </w:r>
      <w:r w:rsidR="00930F21" w:rsidRPr="00B72116">
        <w:rPr>
          <w:rFonts w:ascii="Arial" w:hAnsi="Arial" w:cs="Arial"/>
          <w:sz w:val="22"/>
        </w:rPr>
        <w:t xml:space="preserve">contaminamos el agua con jabón y </w:t>
      </w:r>
      <w:r w:rsidR="00347506" w:rsidRPr="00B72116">
        <w:rPr>
          <w:rFonts w:ascii="Arial" w:hAnsi="Arial" w:cs="Arial"/>
          <w:sz w:val="22"/>
        </w:rPr>
        <w:t>grasas</w:t>
      </w:r>
      <w:r w:rsidR="00930F21" w:rsidRPr="00B72116">
        <w:rPr>
          <w:rFonts w:ascii="Arial" w:hAnsi="Arial" w:cs="Arial"/>
          <w:sz w:val="22"/>
        </w:rPr>
        <w:t xml:space="preserve">. </w:t>
      </w:r>
      <w:r w:rsidR="00F96EEE" w:rsidRPr="00B72116">
        <w:rPr>
          <w:rFonts w:ascii="Arial" w:hAnsi="Arial" w:cs="Arial"/>
          <w:sz w:val="22"/>
        </w:rPr>
        <w:t>Algunos de los daños que los seres humanos causamos</w:t>
      </w:r>
      <w:r w:rsidR="0097720D" w:rsidRPr="00B72116">
        <w:rPr>
          <w:rFonts w:ascii="Arial" w:hAnsi="Arial" w:cs="Arial"/>
          <w:sz w:val="22"/>
        </w:rPr>
        <w:t xml:space="preserve"> al agua </w:t>
      </w:r>
      <w:r w:rsidR="00F96EEE" w:rsidRPr="00B72116">
        <w:rPr>
          <w:rFonts w:ascii="Arial" w:hAnsi="Arial" w:cs="Arial"/>
          <w:sz w:val="22"/>
        </w:rPr>
        <w:t>son los siguientes:</w:t>
      </w:r>
    </w:p>
    <w:p w:rsidR="00BA6F36" w:rsidRPr="00B72116" w:rsidRDefault="00BA6F3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</w:p>
    <w:p w:rsidR="00347506" w:rsidRPr="00B72116" w:rsidRDefault="00347506" w:rsidP="00347506">
      <w:pPr>
        <w:spacing w:after="0"/>
        <w:rPr>
          <w:rFonts w:ascii="Arial" w:hAnsi="Arial" w:cs="Arial"/>
          <w:sz w:val="22"/>
        </w:rPr>
      </w:pPr>
    </w:p>
    <w:p w:rsidR="0023528F" w:rsidRPr="00B72116" w:rsidRDefault="005D11B6" w:rsidP="00347506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los </w:t>
      </w:r>
      <w:r w:rsidRPr="00B72116">
        <w:rPr>
          <w:rFonts w:ascii="Arial" w:hAnsi="Arial" w:cs="Arial"/>
          <w:b/>
          <w:sz w:val="22"/>
        </w:rPr>
        <w:t>botaderos</w:t>
      </w:r>
      <w:r w:rsidR="0023528F" w:rsidRPr="00B72116">
        <w:rPr>
          <w:rFonts w:ascii="Arial" w:hAnsi="Arial" w:cs="Arial"/>
          <w:sz w:val="22"/>
        </w:rPr>
        <w:t xml:space="preserve"> las basuras depositadas se </w:t>
      </w:r>
      <w:r w:rsidR="0023528F" w:rsidRPr="00B72116">
        <w:rPr>
          <w:rFonts w:ascii="Arial" w:hAnsi="Arial" w:cs="Arial"/>
          <w:b/>
          <w:sz w:val="22"/>
        </w:rPr>
        <w:t>descomponen</w:t>
      </w:r>
      <w:r w:rsidR="0023528F" w:rsidRPr="00B72116">
        <w:rPr>
          <w:rFonts w:ascii="Arial" w:hAnsi="Arial" w:cs="Arial"/>
          <w:sz w:val="22"/>
        </w:rPr>
        <w:t xml:space="preserve"> y producen sustancias contaminantes. En algunos casos, esas sustancias pueden llegar a los ríos o la las aguas subterráneas contaminándolos.</w:t>
      </w:r>
      <w:r w:rsidR="00A95647">
        <w:rPr>
          <w:rFonts w:ascii="Arial" w:hAnsi="Arial" w:cs="Arial"/>
          <w:sz w:val="22"/>
        </w:rPr>
        <w:t xml:space="preserve"> </w:t>
      </w:r>
      <w:r w:rsidR="0023528F" w:rsidRPr="00B72116">
        <w:rPr>
          <w:rFonts w:ascii="Arial" w:hAnsi="Arial" w:cs="Arial"/>
          <w:sz w:val="22"/>
        </w:rPr>
        <w:t xml:space="preserve">Algunos cuerpos de agua </w:t>
      </w:r>
      <w:r w:rsidR="005C4D62" w:rsidRPr="00B72116">
        <w:rPr>
          <w:rFonts w:ascii="Arial" w:hAnsi="Arial" w:cs="Arial"/>
          <w:sz w:val="22"/>
        </w:rPr>
        <w:t>también se contaminan</w:t>
      </w:r>
      <w:r w:rsidR="0023528F" w:rsidRPr="00B72116">
        <w:rPr>
          <w:rFonts w:ascii="Arial" w:hAnsi="Arial" w:cs="Arial"/>
          <w:sz w:val="22"/>
        </w:rPr>
        <w:t xml:space="preserve"> cuando</w:t>
      </w:r>
      <w:r w:rsidR="00CF2D7A" w:rsidRPr="00B72116">
        <w:rPr>
          <w:rFonts w:ascii="Arial" w:hAnsi="Arial" w:cs="Arial"/>
          <w:sz w:val="22"/>
        </w:rPr>
        <w:t xml:space="preserve"> arrojamos directamente </w:t>
      </w:r>
      <w:r w:rsidR="0023528F" w:rsidRPr="00B72116">
        <w:rPr>
          <w:rFonts w:ascii="Arial" w:hAnsi="Arial" w:cs="Arial"/>
          <w:sz w:val="22"/>
        </w:rPr>
        <w:t xml:space="preserve">basura </w:t>
      </w:r>
      <w:r w:rsidR="00A510B3" w:rsidRPr="00B72116">
        <w:rPr>
          <w:rFonts w:ascii="Arial" w:hAnsi="Arial" w:cs="Arial"/>
          <w:sz w:val="22"/>
        </w:rPr>
        <w:t>en ellos.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.2 Contaminación por desechos industriales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A54D77" w:rsidRPr="00E829D2" w:rsidRDefault="00B82951" w:rsidP="00347506">
      <w:pPr>
        <w:spacing w:after="0"/>
        <w:rPr>
          <w:rFonts w:ascii="Arial" w:hAnsi="Arial" w:cs="Arial"/>
          <w:sz w:val="22"/>
          <w:lang w:val="es-MX"/>
        </w:rPr>
      </w:pPr>
      <w:r w:rsidRPr="00B72116">
        <w:rPr>
          <w:rFonts w:ascii="Arial" w:hAnsi="Arial" w:cs="Arial"/>
          <w:sz w:val="22"/>
        </w:rPr>
        <w:t>En la elaboración de sus productos</w:t>
      </w:r>
      <w:r w:rsidR="00A54D77" w:rsidRPr="00B72116">
        <w:rPr>
          <w:rFonts w:ascii="Arial" w:hAnsi="Arial" w:cs="Arial"/>
          <w:sz w:val="22"/>
        </w:rPr>
        <w:t xml:space="preserve"> las fábricas </w:t>
      </w:r>
      <w:r w:rsidR="000D3251" w:rsidRPr="00B72116">
        <w:rPr>
          <w:rFonts w:ascii="Arial" w:hAnsi="Arial" w:cs="Arial"/>
          <w:sz w:val="22"/>
        </w:rPr>
        <w:t>generan</w:t>
      </w:r>
      <w:r w:rsidR="00A54D77" w:rsidRPr="00B72116">
        <w:rPr>
          <w:rFonts w:ascii="Arial" w:hAnsi="Arial" w:cs="Arial"/>
          <w:sz w:val="22"/>
        </w:rPr>
        <w:t xml:space="preserve"> desechos.</w:t>
      </w:r>
      <w:r w:rsidRPr="00B72116">
        <w:rPr>
          <w:rFonts w:ascii="Arial" w:hAnsi="Arial" w:cs="Arial"/>
          <w:sz w:val="22"/>
        </w:rPr>
        <w:t xml:space="preserve"> E</w:t>
      </w:r>
      <w:r w:rsidR="00B25310" w:rsidRPr="00B72116">
        <w:rPr>
          <w:rFonts w:ascii="Arial" w:hAnsi="Arial" w:cs="Arial"/>
          <w:sz w:val="22"/>
        </w:rPr>
        <w:t>sos</w:t>
      </w:r>
      <w:r w:rsidR="00A54D77" w:rsidRPr="00B72116">
        <w:rPr>
          <w:rFonts w:ascii="Arial" w:hAnsi="Arial" w:cs="Arial"/>
          <w:sz w:val="22"/>
        </w:rPr>
        <w:t xml:space="preserve"> desechos </w:t>
      </w:r>
      <w:r w:rsidR="00B25310" w:rsidRPr="00B72116">
        <w:rPr>
          <w:rFonts w:ascii="Arial" w:hAnsi="Arial" w:cs="Arial"/>
          <w:sz w:val="22"/>
        </w:rPr>
        <w:t xml:space="preserve">pueden ser </w:t>
      </w:r>
      <w:r w:rsidR="00A54D77" w:rsidRPr="00B72116">
        <w:rPr>
          <w:rFonts w:ascii="Arial" w:hAnsi="Arial" w:cs="Arial"/>
          <w:sz w:val="22"/>
        </w:rPr>
        <w:t>l</w:t>
      </w:r>
      <w:r w:rsidR="000D3251" w:rsidRPr="00B72116">
        <w:rPr>
          <w:rFonts w:ascii="Arial" w:hAnsi="Arial" w:cs="Arial"/>
          <w:sz w:val="22"/>
        </w:rPr>
        <w:t>íquidos</w:t>
      </w:r>
      <w:r w:rsidR="00B25310" w:rsidRPr="00B72116">
        <w:rPr>
          <w:rFonts w:ascii="Arial" w:hAnsi="Arial" w:cs="Arial"/>
          <w:sz w:val="22"/>
        </w:rPr>
        <w:t xml:space="preserve"> o</w:t>
      </w:r>
      <w:r w:rsidR="00440EA4">
        <w:rPr>
          <w:rFonts w:ascii="Arial" w:hAnsi="Arial" w:cs="Arial"/>
          <w:sz w:val="22"/>
        </w:rPr>
        <w:t xml:space="preserve"> </w:t>
      </w:r>
      <w:r w:rsidR="00A54D77" w:rsidRPr="00B72116">
        <w:rPr>
          <w:rFonts w:ascii="Arial" w:hAnsi="Arial" w:cs="Arial"/>
          <w:sz w:val="22"/>
        </w:rPr>
        <w:t xml:space="preserve">sólidos. Los desechos sólidos se </w:t>
      </w:r>
      <w:r w:rsidR="00084DB0" w:rsidRPr="00B72116">
        <w:rPr>
          <w:rFonts w:ascii="Arial" w:hAnsi="Arial" w:cs="Arial"/>
          <w:sz w:val="22"/>
        </w:rPr>
        <w:t>llevan</w:t>
      </w:r>
      <w:r w:rsidR="000D3251" w:rsidRPr="00B72116">
        <w:rPr>
          <w:rFonts w:ascii="Arial" w:hAnsi="Arial" w:cs="Arial"/>
          <w:sz w:val="22"/>
        </w:rPr>
        <w:t xml:space="preserve"> a los botaderos</w:t>
      </w:r>
      <w:r w:rsidR="00A54D77" w:rsidRPr="00B72116">
        <w:rPr>
          <w:rFonts w:ascii="Arial" w:hAnsi="Arial" w:cs="Arial"/>
          <w:sz w:val="22"/>
        </w:rPr>
        <w:t>. En ca</w:t>
      </w:r>
      <w:r w:rsidR="00084DB0" w:rsidRPr="00B72116">
        <w:rPr>
          <w:rFonts w:ascii="Arial" w:hAnsi="Arial" w:cs="Arial"/>
          <w:sz w:val="22"/>
        </w:rPr>
        <w:t xml:space="preserve">mbio los </w:t>
      </w:r>
      <w:r w:rsidR="000D3251" w:rsidRPr="00B72116">
        <w:rPr>
          <w:rFonts w:ascii="Arial" w:hAnsi="Arial" w:cs="Arial"/>
          <w:sz w:val="22"/>
        </w:rPr>
        <w:t xml:space="preserve">líquidos necesitan del agua para ser eliminados. Tanto los desechos sólidos como los líquidos pueden </w:t>
      </w:r>
      <w:r w:rsidR="00B25310" w:rsidRPr="00B72116">
        <w:rPr>
          <w:rFonts w:ascii="Arial" w:hAnsi="Arial" w:cs="Arial"/>
          <w:sz w:val="22"/>
        </w:rPr>
        <w:t>alcanzar</w:t>
      </w:r>
      <w:r w:rsidR="000D3251" w:rsidRPr="00B72116">
        <w:rPr>
          <w:rFonts w:ascii="Arial" w:hAnsi="Arial" w:cs="Arial"/>
          <w:sz w:val="22"/>
        </w:rPr>
        <w:t xml:space="preserve"> los cuerpos de agua </w:t>
      </w:r>
      <w:r w:rsidR="00E829D2">
        <w:rPr>
          <w:rFonts w:ascii="Arial" w:hAnsi="Arial" w:cs="Arial"/>
          <w:sz w:val="22"/>
        </w:rPr>
        <w:t>y contaminarlos.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.3 Contaminación </w:t>
      </w:r>
      <w:r w:rsidR="00591E33" w:rsidRPr="00B72116">
        <w:rPr>
          <w:rFonts w:ascii="Arial" w:hAnsi="Arial" w:cs="Arial"/>
          <w:b/>
          <w:sz w:val="22"/>
        </w:rPr>
        <w:t xml:space="preserve">por </w:t>
      </w:r>
      <w:r w:rsidR="00CF2D7A" w:rsidRPr="00B72116">
        <w:rPr>
          <w:rFonts w:ascii="Arial" w:hAnsi="Arial" w:cs="Arial"/>
          <w:b/>
          <w:sz w:val="22"/>
        </w:rPr>
        <w:t>actividades</w:t>
      </w:r>
      <w:r w:rsidR="00987698" w:rsidRPr="00B72116">
        <w:rPr>
          <w:rFonts w:ascii="Arial" w:hAnsi="Arial" w:cs="Arial"/>
          <w:b/>
          <w:sz w:val="22"/>
        </w:rPr>
        <w:t xml:space="preserve"> humana</w:t>
      </w:r>
      <w:r w:rsidR="00591E33" w:rsidRPr="00B72116">
        <w:rPr>
          <w:rFonts w:ascii="Arial" w:hAnsi="Arial" w:cs="Arial"/>
          <w:b/>
          <w:sz w:val="22"/>
        </w:rPr>
        <w:t>s</w:t>
      </w:r>
    </w:p>
    <w:p w:rsidR="00347506" w:rsidRPr="00B72116" w:rsidRDefault="00347506" w:rsidP="001A3328">
      <w:pPr>
        <w:spacing w:after="0"/>
        <w:rPr>
          <w:rFonts w:ascii="Arial" w:hAnsi="Arial" w:cs="Arial"/>
          <w:b/>
          <w:sz w:val="22"/>
        </w:rPr>
      </w:pPr>
    </w:p>
    <w:p w:rsidR="00347506" w:rsidRPr="00B72116" w:rsidRDefault="005D11B6" w:rsidP="001A33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En las </w:t>
      </w:r>
      <w:r w:rsidRPr="00B72116">
        <w:rPr>
          <w:rFonts w:ascii="Arial" w:hAnsi="Arial" w:cs="Arial"/>
          <w:b/>
          <w:sz w:val="22"/>
        </w:rPr>
        <w:t>zonas rurales</w:t>
      </w:r>
      <w:r w:rsidRPr="00B72116">
        <w:rPr>
          <w:rFonts w:ascii="Arial" w:hAnsi="Arial" w:cs="Arial"/>
          <w:sz w:val="22"/>
        </w:rPr>
        <w:t xml:space="preserve"> y </w:t>
      </w:r>
      <w:r w:rsidR="00B25310" w:rsidRPr="00B72116">
        <w:rPr>
          <w:rFonts w:ascii="Arial" w:hAnsi="Arial" w:cs="Arial"/>
          <w:sz w:val="22"/>
        </w:rPr>
        <w:t>en las ciudades</w:t>
      </w:r>
      <w:r w:rsidR="00347506" w:rsidRPr="00B72116">
        <w:rPr>
          <w:rFonts w:ascii="Arial" w:hAnsi="Arial" w:cs="Arial"/>
          <w:sz w:val="22"/>
        </w:rPr>
        <w:t xml:space="preserve"> utilizamos </w:t>
      </w:r>
      <w:r w:rsidR="00B25310" w:rsidRPr="00B72116">
        <w:rPr>
          <w:rFonts w:ascii="Arial" w:hAnsi="Arial" w:cs="Arial"/>
          <w:sz w:val="22"/>
        </w:rPr>
        <w:t>agua en nuestras casas. C</w:t>
      </w:r>
      <w:r w:rsidR="0015520F" w:rsidRPr="00B72116">
        <w:rPr>
          <w:rFonts w:ascii="Arial" w:hAnsi="Arial" w:cs="Arial"/>
          <w:sz w:val="22"/>
        </w:rPr>
        <w:t xml:space="preserve">ada vez que </w:t>
      </w:r>
      <w:r w:rsidR="00B25310" w:rsidRPr="00B72116">
        <w:rPr>
          <w:rFonts w:ascii="Arial" w:hAnsi="Arial" w:cs="Arial"/>
          <w:sz w:val="22"/>
        </w:rPr>
        <w:t xml:space="preserve">cocinamos </w:t>
      </w:r>
      <w:r w:rsidR="0015520F" w:rsidRPr="00B72116">
        <w:rPr>
          <w:rFonts w:ascii="Arial" w:hAnsi="Arial" w:cs="Arial"/>
          <w:sz w:val="22"/>
        </w:rPr>
        <w:t xml:space="preserve">o lavamos los platos </w:t>
      </w:r>
      <w:r w:rsidR="00B25310" w:rsidRPr="00B72116">
        <w:rPr>
          <w:rFonts w:ascii="Arial" w:hAnsi="Arial" w:cs="Arial"/>
          <w:sz w:val="22"/>
        </w:rPr>
        <w:t xml:space="preserve">utilizamos agua. </w:t>
      </w:r>
      <w:r w:rsidR="00C04096" w:rsidRPr="00B72116">
        <w:rPr>
          <w:rFonts w:ascii="Arial" w:hAnsi="Arial" w:cs="Arial"/>
          <w:sz w:val="22"/>
        </w:rPr>
        <w:t>La utilizamos</w:t>
      </w:r>
      <w:r w:rsidR="00347506" w:rsidRPr="00B72116">
        <w:rPr>
          <w:rFonts w:ascii="Arial" w:hAnsi="Arial" w:cs="Arial"/>
          <w:sz w:val="22"/>
        </w:rPr>
        <w:t xml:space="preserve"> para lavar nuestra ropa y  asear nuestro cuerpo</w:t>
      </w:r>
      <w:r w:rsidR="00B25310" w:rsidRPr="00B72116">
        <w:rPr>
          <w:rFonts w:ascii="Arial" w:hAnsi="Arial" w:cs="Arial"/>
          <w:sz w:val="22"/>
        </w:rPr>
        <w:t>. Eliminamos nuestros</w:t>
      </w:r>
      <w:r w:rsidR="00440EA4">
        <w:rPr>
          <w:rFonts w:ascii="Arial" w:hAnsi="Arial" w:cs="Arial"/>
          <w:sz w:val="22"/>
        </w:rPr>
        <w:t xml:space="preserve"> </w:t>
      </w:r>
      <w:r w:rsidR="00347506" w:rsidRPr="00B72116">
        <w:rPr>
          <w:rFonts w:ascii="Arial" w:hAnsi="Arial" w:cs="Arial"/>
          <w:b/>
          <w:sz w:val="22"/>
        </w:rPr>
        <w:t>residuos corporales</w:t>
      </w:r>
      <w:r w:rsidR="00B25310" w:rsidRPr="00B72116">
        <w:rPr>
          <w:rFonts w:ascii="Arial" w:hAnsi="Arial" w:cs="Arial"/>
          <w:sz w:val="22"/>
        </w:rPr>
        <w:t xml:space="preserve"> arrojándolos al agua.</w:t>
      </w:r>
      <w:r w:rsidR="0091542C">
        <w:rPr>
          <w:rFonts w:ascii="Arial" w:hAnsi="Arial" w:cs="Arial"/>
          <w:sz w:val="22"/>
        </w:rPr>
        <w:t xml:space="preserve"> E</w:t>
      </w:r>
      <w:r w:rsidR="001F57B5" w:rsidRPr="00B72116">
        <w:rPr>
          <w:rFonts w:ascii="Arial" w:hAnsi="Arial" w:cs="Arial"/>
          <w:sz w:val="22"/>
        </w:rPr>
        <w:t>l agua contaminada que sale de nuestra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casa</w:t>
      </w:r>
      <w:r w:rsidR="00EC330A" w:rsidRPr="00B72116">
        <w:rPr>
          <w:rFonts w:ascii="Arial" w:hAnsi="Arial" w:cs="Arial"/>
          <w:sz w:val="22"/>
        </w:rPr>
        <w:t>s</w:t>
      </w:r>
      <w:r w:rsidR="001F57B5" w:rsidRPr="00B72116">
        <w:rPr>
          <w:rFonts w:ascii="Arial" w:hAnsi="Arial" w:cs="Arial"/>
          <w:sz w:val="22"/>
        </w:rPr>
        <w:t xml:space="preserve"> llega finalmente  a los ríos, al mar y a las aguas subterráneas.</w:t>
      </w:r>
    </w:p>
    <w:p w:rsidR="00C04096" w:rsidRPr="00B72116" w:rsidRDefault="00C04096" w:rsidP="00C0409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0409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C04096" w:rsidRPr="00B72116" w:rsidRDefault="00C0409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C0409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C0409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IMG09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C04096" w:rsidRPr="00B72116" w:rsidRDefault="00E31A7F" w:rsidP="00440EA4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</w:t>
            </w:r>
            <w:r w:rsidR="00F41B51">
              <w:rPr>
                <w:rFonts w:ascii="Arial" w:hAnsi="Arial" w:cs="Arial"/>
                <w:color w:val="000000"/>
                <w:sz w:val="20"/>
              </w:rPr>
              <w:t>l río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C04096" w:rsidRPr="00B72116">
              <w:rPr>
                <w:rFonts w:ascii="Arial" w:hAnsi="Arial" w:cs="Arial"/>
                <w:color w:val="000000"/>
                <w:sz w:val="20"/>
              </w:rPr>
              <w:t>Bogotá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C04096" w:rsidRPr="00B72116" w:rsidRDefault="00C95787" w:rsidP="00731939">
            <w:pPr>
              <w:rPr>
                <w:rFonts w:ascii="Arial" w:hAnsi="Arial" w:cs="Arial"/>
                <w:color w:val="000000"/>
                <w:sz w:val="20"/>
              </w:rPr>
            </w:pPr>
            <w:hyperlink r:id="rId14" w:history="1">
              <w:r w:rsidR="00FF61A4" w:rsidRPr="00513919">
                <w:rPr>
                  <w:rStyle w:val="Hipervnculo"/>
                  <w:rFonts w:ascii="Arial" w:hAnsi="Arial" w:cs="Arial"/>
                  <w:sz w:val="20"/>
                </w:rPr>
                <w:t>https://www.flickr.com/photos/ginaparody/5781951623</w:t>
              </w:r>
            </w:hyperlink>
            <w:r w:rsidR="00FF61A4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C04096" w:rsidRPr="00B72116" w:rsidTr="00731939">
        <w:tc>
          <w:tcPr>
            <w:tcW w:w="2518" w:type="dxa"/>
          </w:tcPr>
          <w:p w:rsidR="00C04096" w:rsidRPr="00B72116" w:rsidRDefault="00C0409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C04096" w:rsidRPr="00B72116" w:rsidRDefault="00FA3C4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rio Bogotá es uno de los más contaminados del mundo. Recibe los desechos de más de 7 millones de habitantes y de miles de fábricas </w:t>
            </w:r>
            <w:r w:rsidR="003E3D27" w:rsidRPr="00B72116">
              <w:rPr>
                <w:rFonts w:ascii="Arial" w:hAnsi="Arial" w:cs="Arial"/>
                <w:color w:val="000000"/>
                <w:sz w:val="20"/>
              </w:rPr>
              <w:t>e indus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trias.</w:t>
            </w:r>
          </w:p>
        </w:tc>
      </w:tr>
    </w:tbl>
    <w:p w:rsidR="00C04096" w:rsidRPr="00B72116" w:rsidRDefault="00C04096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="00945E34">
        <w:rPr>
          <w:rFonts w:ascii="Arial" w:hAnsi="Arial" w:cs="Arial"/>
          <w:b/>
          <w:sz w:val="22"/>
        </w:rPr>
        <w:t xml:space="preserve"> </w:t>
      </w:r>
      <w:r w:rsidRPr="00B72116">
        <w:rPr>
          <w:rFonts w:ascii="Arial" w:hAnsi="Arial" w:cs="Arial"/>
          <w:b/>
          <w:sz w:val="22"/>
        </w:rPr>
        <w:t>Conservaci</w:t>
      </w:r>
      <w:r w:rsidR="00591E33" w:rsidRPr="00B72116">
        <w:rPr>
          <w:rFonts w:ascii="Arial" w:hAnsi="Arial" w:cs="Arial"/>
          <w:b/>
          <w:sz w:val="22"/>
        </w:rPr>
        <w:t>ón del agua</w:t>
      </w:r>
    </w:p>
    <w:p w:rsidR="00CF2D7A" w:rsidRPr="00B72116" w:rsidRDefault="00CF2D7A" w:rsidP="001A3328">
      <w:pPr>
        <w:spacing w:after="0"/>
        <w:rPr>
          <w:rFonts w:ascii="Arial" w:hAnsi="Arial" w:cs="Arial"/>
          <w:b/>
          <w:sz w:val="22"/>
        </w:rPr>
      </w:pPr>
    </w:p>
    <w:p w:rsidR="007D37F8" w:rsidRPr="00B72116" w:rsidRDefault="000F5DCF" w:rsidP="007D37F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Aprendiste </w:t>
      </w:r>
      <w:r w:rsidR="0091235E" w:rsidRPr="00B72116">
        <w:rPr>
          <w:rFonts w:ascii="Arial" w:hAnsi="Arial" w:cs="Arial"/>
          <w:sz w:val="22"/>
        </w:rPr>
        <w:t xml:space="preserve"> que el</w:t>
      </w:r>
      <w:r w:rsidR="00490007" w:rsidRPr="00B72116">
        <w:rPr>
          <w:rFonts w:ascii="Arial" w:hAnsi="Arial" w:cs="Arial"/>
          <w:sz w:val="22"/>
        </w:rPr>
        <w:t xml:space="preserve"> agua puede ser contaminada por </w:t>
      </w:r>
      <w:r w:rsidR="002E3AEE" w:rsidRPr="00B72116">
        <w:rPr>
          <w:rFonts w:ascii="Arial" w:hAnsi="Arial" w:cs="Arial"/>
          <w:sz w:val="22"/>
        </w:rPr>
        <w:t>sustancias y desechos que proceden de b</w:t>
      </w:r>
      <w:r w:rsidR="0095793F" w:rsidRPr="00B72116">
        <w:rPr>
          <w:rFonts w:ascii="Arial" w:hAnsi="Arial" w:cs="Arial"/>
          <w:sz w:val="22"/>
        </w:rPr>
        <w:t>ot</w:t>
      </w:r>
      <w:r w:rsidR="00987698" w:rsidRPr="00B72116">
        <w:rPr>
          <w:rFonts w:ascii="Arial" w:hAnsi="Arial" w:cs="Arial"/>
          <w:sz w:val="22"/>
        </w:rPr>
        <w:t>aderos</w:t>
      </w:r>
      <w:r w:rsidR="002E3AEE" w:rsidRPr="00B72116">
        <w:rPr>
          <w:rFonts w:ascii="Arial" w:hAnsi="Arial" w:cs="Arial"/>
          <w:sz w:val="22"/>
        </w:rPr>
        <w:t xml:space="preserve">, casas y fábricas. </w:t>
      </w:r>
      <w:r w:rsidR="007D37F8" w:rsidRPr="00B72116">
        <w:rPr>
          <w:rFonts w:ascii="Arial" w:hAnsi="Arial" w:cs="Arial"/>
          <w:sz w:val="22"/>
        </w:rPr>
        <w:t xml:space="preserve">Para </w:t>
      </w:r>
      <w:r w:rsidR="00084DB0" w:rsidRPr="00B72116">
        <w:rPr>
          <w:rFonts w:ascii="Arial" w:hAnsi="Arial" w:cs="Arial"/>
          <w:sz w:val="22"/>
        </w:rPr>
        <w:t xml:space="preserve">evitar o </w:t>
      </w:r>
      <w:r w:rsidR="007D37F8" w:rsidRPr="00B72116">
        <w:rPr>
          <w:rFonts w:ascii="Arial" w:hAnsi="Arial" w:cs="Arial"/>
          <w:sz w:val="22"/>
        </w:rPr>
        <w:t xml:space="preserve">disminuir </w:t>
      </w:r>
      <w:r w:rsidR="002E3AEE" w:rsidRPr="00B72116">
        <w:rPr>
          <w:rFonts w:ascii="Arial" w:hAnsi="Arial" w:cs="Arial"/>
          <w:sz w:val="22"/>
        </w:rPr>
        <w:t>la contaminación del agua</w:t>
      </w:r>
      <w:r w:rsidR="00945E34">
        <w:rPr>
          <w:rFonts w:ascii="Arial" w:hAnsi="Arial" w:cs="Arial"/>
          <w:sz w:val="22"/>
        </w:rPr>
        <w:t xml:space="preserve"> </w:t>
      </w:r>
      <w:r w:rsidR="002E3AEE" w:rsidRPr="00B72116">
        <w:rPr>
          <w:rFonts w:ascii="Arial" w:hAnsi="Arial" w:cs="Arial"/>
          <w:sz w:val="22"/>
        </w:rPr>
        <w:t>podemos tomar</w:t>
      </w:r>
      <w:r w:rsidR="007D37F8" w:rsidRPr="00B72116">
        <w:rPr>
          <w:rFonts w:ascii="Arial" w:hAnsi="Arial" w:cs="Arial"/>
          <w:sz w:val="22"/>
        </w:rPr>
        <w:t xml:space="preserve"> las siguientes medidas:</w:t>
      </w:r>
    </w:p>
    <w:p w:rsidR="007D37F8" w:rsidRPr="00B72116" w:rsidRDefault="007D37F8" w:rsidP="007D37F8">
      <w:pPr>
        <w:spacing w:after="0"/>
        <w:rPr>
          <w:rFonts w:ascii="Arial" w:hAnsi="Arial" w:cs="Arial"/>
          <w:sz w:val="22"/>
        </w:rPr>
      </w:pPr>
    </w:p>
    <w:p w:rsidR="007D37F8" w:rsidRPr="00B72116" w:rsidRDefault="002E3AEE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b/>
          <w:sz w:val="22"/>
        </w:rPr>
        <w:t>In</w:t>
      </w:r>
      <w:r w:rsidR="00BA4568" w:rsidRPr="00B72116">
        <w:rPr>
          <w:rFonts w:ascii="Arial" w:hAnsi="Arial" w:cs="Arial"/>
          <w:b/>
          <w:sz w:val="22"/>
        </w:rPr>
        <w:t>s</w:t>
      </w:r>
      <w:r w:rsidRPr="00B72116">
        <w:rPr>
          <w:rFonts w:ascii="Arial" w:hAnsi="Arial" w:cs="Arial"/>
          <w:b/>
          <w:sz w:val="22"/>
        </w:rPr>
        <w:t>talar</w:t>
      </w:r>
      <w:r w:rsidRPr="00B72116">
        <w:rPr>
          <w:rFonts w:ascii="Arial" w:hAnsi="Arial" w:cs="Arial"/>
          <w:sz w:val="22"/>
        </w:rPr>
        <w:t xml:space="preserve"> </w:t>
      </w:r>
      <w:r w:rsidR="00945E34">
        <w:rPr>
          <w:rFonts w:ascii="Arial" w:hAnsi="Arial" w:cs="Arial"/>
          <w:sz w:val="22"/>
        </w:rPr>
        <w:t>rellenos sanitarios</w:t>
      </w:r>
      <w:r w:rsidRPr="00B72116">
        <w:rPr>
          <w:rFonts w:ascii="Arial" w:hAnsi="Arial" w:cs="Arial"/>
          <w:sz w:val="22"/>
        </w:rPr>
        <w:t xml:space="preserve"> lo más alejados posible de los cuerpos de agua.</w:t>
      </w:r>
    </w:p>
    <w:p w:rsidR="00BA4568" w:rsidRPr="00B72116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b/>
          <w:sz w:val="22"/>
        </w:rPr>
        <w:t>Promover</w:t>
      </w:r>
      <w:r w:rsidRPr="00B72116">
        <w:rPr>
          <w:rFonts w:ascii="Arial" w:hAnsi="Arial" w:cs="Arial"/>
          <w:sz w:val="22"/>
        </w:rPr>
        <w:t xml:space="preserve"> el reciclaje de basuras</w:t>
      </w:r>
      <w:r w:rsidR="008C4BF2">
        <w:rPr>
          <w:rFonts w:ascii="Arial" w:hAnsi="Arial" w:cs="Arial"/>
          <w:sz w:val="22"/>
        </w:rPr>
        <w:t xml:space="preserve"> </w:t>
      </w:r>
      <w:r w:rsidR="00FA539D">
        <w:rPr>
          <w:rFonts w:ascii="Arial" w:hAnsi="Arial" w:cs="Arial"/>
          <w:sz w:val="22"/>
        </w:rPr>
        <w:t xml:space="preserve">tanto </w:t>
      </w:r>
      <w:r w:rsidR="008C4BF2">
        <w:rPr>
          <w:rFonts w:ascii="Arial" w:hAnsi="Arial" w:cs="Arial"/>
          <w:sz w:val="22"/>
        </w:rPr>
        <w:t xml:space="preserve">en hogares </w:t>
      </w:r>
      <w:r w:rsidR="00FA539D">
        <w:rPr>
          <w:rFonts w:ascii="Arial" w:hAnsi="Arial" w:cs="Arial"/>
          <w:sz w:val="22"/>
        </w:rPr>
        <w:t xml:space="preserve">cómo en las fábricas. </w:t>
      </w:r>
      <w:r w:rsidR="008C4BF2">
        <w:rPr>
          <w:rFonts w:ascii="Arial" w:hAnsi="Arial" w:cs="Arial"/>
          <w:sz w:val="22"/>
        </w:rPr>
        <w:t xml:space="preserve"> </w:t>
      </w:r>
    </w:p>
    <w:p w:rsidR="007D37F8" w:rsidRDefault="00BA4568" w:rsidP="007D37F8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Instalar</w:t>
      </w:r>
      <w:r w:rsidR="00945E34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plantas de tratamiento para </w:t>
      </w:r>
      <w:r w:rsidR="001635A4" w:rsidRPr="00B72116">
        <w:rPr>
          <w:rFonts w:ascii="Arial" w:hAnsi="Arial" w:cs="Arial"/>
          <w:b/>
          <w:sz w:val="22"/>
        </w:rPr>
        <w:t>depurar</w:t>
      </w:r>
      <w:r w:rsidR="00EE2DD5">
        <w:rPr>
          <w:rFonts w:ascii="Arial" w:hAnsi="Arial" w:cs="Arial"/>
          <w:b/>
          <w:sz w:val="22"/>
        </w:rPr>
        <w:t xml:space="preserve"> </w:t>
      </w:r>
      <w:r w:rsidR="005A2ED3" w:rsidRPr="00B72116">
        <w:rPr>
          <w:rFonts w:ascii="Arial" w:hAnsi="Arial" w:cs="Arial"/>
          <w:sz w:val="22"/>
        </w:rPr>
        <w:t xml:space="preserve">las </w:t>
      </w:r>
      <w:r w:rsidRPr="00B72116">
        <w:rPr>
          <w:rFonts w:ascii="Arial" w:hAnsi="Arial" w:cs="Arial"/>
          <w:sz w:val="22"/>
        </w:rPr>
        <w:t xml:space="preserve">aguas contaminadas </w:t>
      </w:r>
      <w:r w:rsidR="00D5703C" w:rsidRPr="00B72116">
        <w:rPr>
          <w:rFonts w:ascii="Arial" w:hAnsi="Arial" w:cs="Arial"/>
          <w:sz w:val="22"/>
        </w:rPr>
        <w:t>procedentes</w:t>
      </w:r>
      <w:r w:rsidRPr="00B72116">
        <w:rPr>
          <w:rFonts w:ascii="Arial" w:hAnsi="Arial" w:cs="Arial"/>
          <w:sz w:val="22"/>
        </w:rPr>
        <w:t xml:space="preserve"> de casas y fábricas.</w:t>
      </w:r>
    </w:p>
    <w:p w:rsidR="005D5828" w:rsidRDefault="005D5828" w:rsidP="008C4BF2">
      <w:pPr>
        <w:spacing w:after="0"/>
        <w:ind w:left="72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2DD5" w:rsidRPr="00B72116" w:rsidTr="002242A2">
        <w:tc>
          <w:tcPr>
            <w:tcW w:w="8978" w:type="dxa"/>
            <w:gridSpan w:val="2"/>
            <w:shd w:val="clear" w:color="auto" w:fill="000000" w:themeFill="text1"/>
          </w:tcPr>
          <w:p w:rsidR="00EE2DD5" w:rsidRPr="00B72116" w:rsidRDefault="00EE2DD5" w:rsidP="002242A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EE2DD5" w:rsidRPr="00B72116" w:rsidTr="002242A2">
        <w:trPr>
          <w:trHeight w:val="296"/>
        </w:trPr>
        <w:tc>
          <w:tcPr>
            <w:tcW w:w="2518" w:type="dxa"/>
          </w:tcPr>
          <w:p w:rsidR="00EE2DD5" w:rsidRPr="00B72116" w:rsidRDefault="00EE2DD5" w:rsidP="002242A2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EE2DD5" w:rsidRPr="00B72116" w:rsidRDefault="008C4BF2" w:rsidP="00EE2DD5">
            <w:pPr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sz w:val="20"/>
              </w:rPr>
              <w:t>Tú</w:t>
            </w:r>
            <w:r w:rsidR="00EE2DD5">
              <w:rPr>
                <w:rFonts w:ascii="Arial" w:hAnsi="Arial" w:cs="Arial"/>
                <w:sz w:val="20"/>
              </w:rPr>
              <w:t xml:space="preserve"> también puedes ayudar a reciclar</w:t>
            </w:r>
            <w:r w:rsidR="00DF1EF3">
              <w:rPr>
                <w:rFonts w:ascii="Arial" w:hAnsi="Arial" w:cs="Arial"/>
                <w:sz w:val="20"/>
              </w:rPr>
              <w:t xml:space="preserve"> las basuras</w:t>
            </w:r>
          </w:p>
        </w:tc>
      </w:tr>
      <w:tr w:rsidR="00EE2DD5" w:rsidRPr="00B72116" w:rsidTr="002242A2">
        <w:tc>
          <w:tcPr>
            <w:tcW w:w="2518" w:type="dxa"/>
          </w:tcPr>
          <w:p w:rsidR="00EE2DD5" w:rsidRPr="00B72116" w:rsidRDefault="00EE2DD5" w:rsidP="002242A2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EE2DD5" w:rsidRPr="00B72116" w:rsidRDefault="00DF1EF3" w:rsidP="002F6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Puedes comenzar el proceso de reciclaje de basuras separando los desechos que se producen en tu casa. Para esto </w:t>
            </w:r>
            <w:r w:rsidR="002F6C3B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>pueden destina</w:t>
            </w:r>
            <w:r w:rsidR="002F6C3B">
              <w:rPr>
                <w:rFonts w:ascii="Arial" w:hAnsi="Arial" w:cs="Arial"/>
                <w:sz w:val="20"/>
              </w:rPr>
              <w:t xml:space="preserve">r cuatro </w:t>
            </w:r>
            <w:r>
              <w:rPr>
                <w:rFonts w:ascii="Arial" w:hAnsi="Arial" w:cs="Arial"/>
                <w:sz w:val="20"/>
              </w:rPr>
              <w:t xml:space="preserve"> recipientes. En uno </w:t>
            </w:r>
            <w:r w:rsidR="002F6C3B">
              <w:rPr>
                <w:rFonts w:ascii="Arial" w:hAnsi="Arial" w:cs="Arial"/>
                <w:sz w:val="20"/>
              </w:rPr>
              <w:t>se pueden depositar los materiales plásticos, en otro los de cartón y papel, en otro los de vidrio y en el último los desechos orgánicos.</w:t>
            </w:r>
          </w:p>
        </w:tc>
      </w:tr>
    </w:tbl>
    <w:p w:rsidR="005D5828" w:rsidRDefault="005D5828" w:rsidP="008C4BF2">
      <w:pPr>
        <w:spacing w:after="0"/>
        <w:ind w:left="720"/>
        <w:rPr>
          <w:rFonts w:ascii="Arial" w:hAnsi="Arial" w:cs="Arial"/>
          <w:sz w:val="22"/>
        </w:rPr>
      </w:pPr>
    </w:p>
    <w:p w:rsidR="00C04096" w:rsidRDefault="00C07102" w:rsidP="001A3328">
      <w:pPr>
        <w:spacing w:after="0"/>
        <w:rPr>
          <w:rFonts w:ascii="Arial" w:hAnsi="Arial" w:cs="Arial"/>
          <w:sz w:val="22"/>
        </w:rPr>
      </w:pPr>
      <w:r w:rsidRPr="008C4BF2">
        <w:rPr>
          <w:rFonts w:ascii="Arial" w:hAnsi="Arial" w:cs="Arial"/>
          <w:sz w:val="22"/>
        </w:rPr>
        <w:t xml:space="preserve">Si quieres conocer algo más sobre la depuración de las aguas contaminadas </w:t>
      </w:r>
      <w:r w:rsidR="004A5C88" w:rsidRPr="008C4BF2">
        <w:rPr>
          <w:rFonts w:ascii="Arial" w:hAnsi="Arial" w:cs="Arial"/>
          <w:sz w:val="22"/>
        </w:rPr>
        <w:t xml:space="preserve">con algas </w:t>
      </w:r>
      <w:r w:rsidRPr="008C4BF2">
        <w:rPr>
          <w:rFonts w:ascii="Arial" w:hAnsi="Arial" w:cs="Arial"/>
          <w:sz w:val="22"/>
        </w:rPr>
        <w:t xml:space="preserve">accede a </w:t>
      </w:r>
      <w:r w:rsidR="004A5C88" w:rsidRPr="008C4BF2">
        <w:rPr>
          <w:rFonts w:ascii="Arial" w:hAnsi="Arial" w:cs="Arial"/>
          <w:sz w:val="22"/>
        </w:rPr>
        <w:t>este doc</w:t>
      </w:r>
      <w:r w:rsidR="008C4BF2">
        <w:rPr>
          <w:rFonts w:ascii="Arial" w:hAnsi="Arial" w:cs="Arial"/>
          <w:sz w:val="22"/>
        </w:rPr>
        <w:t>u</w:t>
      </w:r>
      <w:r w:rsidR="004A5C88" w:rsidRPr="008C4BF2">
        <w:rPr>
          <w:rFonts w:ascii="Arial" w:hAnsi="Arial" w:cs="Arial"/>
          <w:sz w:val="22"/>
        </w:rPr>
        <w:t>mental</w:t>
      </w:r>
      <w:r w:rsidRPr="008C4BF2">
        <w:rPr>
          <w:rFonts w:ascii="Arial" w:hAnsi="Arial" w:cs="Arial"/>
          <w:sz w:val="22"/>
        </w:rPr>
        <w:t xml:space="preserve"> disponible en </w:t>
      </w:r>
      <w:hyperlink r:id="rId15" w:history="1">
        <w:r w:rsidR="004A5C88" w:rsidRPr="008C4BF2">
          <w:rPr>
            <w:rStyle w:val="Hipervnculo"/>
            <w:rFonts w:ascii="Arial" w:hAnsi="Arial" w:cs="Arial"/>
            <w:sz w:val="22"/>
          </w:rPr>
          <w:t>[VER]</w:t>
        </w:r>
      </w:hyperlink>
      <w:r w:rsidRPr="008C4BF2">
        <w:rPr>
          <w:rFonts w:ascii="Arial" w:hAnsi="Arial" w:cs="Arial"/>
          <w:sz w:val="22"/>
        </w:rPr>
        <w:t>.</w:t>
      </w:r>
    </w:p>
    <w:p w:rsidR="00950A4A" w:rsidRPr="00B72116" w:rsidRDefault="00950A4A" w:rsidP="001A3328">
      <w:pPr>
        <w:spacing w:after="0"/>
        <w:rPr>
          <w:rFonts w:ascii="Arial" w:hAnsi="Arial" w:cs="Arial"/>
          <w:b/>
          <w:sz w:val="22"/>
        </w:rPr>
      </w:pPr>
    </w:p>
    <w:p w:rsidR="001A3328" w:rsidRPr="00B72116" w:rsidRDefault="001A3328" w:rsidP="001A3328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DE3EA1" w:rsidRPr="00B72116" w:rsidRDefault="00DE3EA1" w:rsidP="00DE3EA1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3EA1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DE3EA1" w:rsidRPr="00B72116" w:rsidRDefault="00DE3EA1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3EA1" w:rsidRPr="00B72116" w:rsidRDefault="00282DB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>
              <w:rPr>
                <w:rFonts w:ascii="Arial" w:hAnsi="Arial" w:cs="Arial"/>
                <w:color w:val="000000"/>
                <w:sz w:val="20"/>
              </w:rPr>
              <w:t>90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3EA1" w:rsidRPr="00B72116" w:rsidRDefault="00DE3EA1" w:rsidP="00DF67DB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Consolidación de conocimientos sobre el </w:t>
            </w:r>
            <w:r w:rsidR="00DF67DB" w:rsidRPr="00B72116">
              <w:rPr>
                <w:rFonts w:ascii="Arial" w:hAnsi="Arial" w:cs="Arial"/>
                <w:color w:val="000000" w:themeColor="text1"/>
                <w:sz w:val="20"/>
              </w:rPr>
              <w:t>agua</w:t>
            </w:r>
          </w:p>
        </w:tc>
      </w:tr>
      <w:tr w:rsidR="00DE3EA1" w:rsidRPr="00B72116" w:rsidTr="00731939">
        <w:tc>
          <w:tcPr>
            <w:tcW w:w="2518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3EA1" w:rsidRPr="00B72116" w:rsidRDefault="00DE3EA1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>idos por los niños sobre el agua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DF67DB" w:rsidRPr="00B72116">
              <w:rPr>
                <w:rFonts w:ascii="Arial" w:hAnsi="Arial" w:cs="Arial"/>
                <w:color w:val="000000"/>
                <w:sz w:val="20"/>
              </w:rPr>
              <w:t xml:space="preserve">un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recurso natural renovable.</w:t>
            </w:r>
          </w:p>
        </w:tc>
      </w:tr>
    </w:tbl>
    <w:p w:rsidR="00DE3EA1" w:rsidRPr="00B72116" w:rsidRDefault="00DE3EA1" w:rsidP="00DE3EA1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DE3EA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5</w:t>
      </w:r>
      <w:r w:rsidR="00673077" w:rsidRPr="00B72116">
        <w:rPr>
          <w:rFonts w:ascii="Arial" w:hAnsi="Arial" w:cs="Arial"/>
          <w:b/>
          <w:sz w:val="22"/>
        </w:rPr>
        <w:t>El</w:t>
      </w:r>
      <w:r w:rsidR="00D52CCD" w:rsidRPr="00B72116">
        <w:rPr>
          <w:rFonts w:ascii="Arial" w:hAnsi="Arial" w:cs="Arial"/>
          <w:b/>
          <w:sz w:val="22"/>
        </w:rPr>
        <w:t xml:space="preserve"> suelo</w:t>
      </w:r>
    </w:p>
    <w:p w:rsidR="0091235E" w:rsidRPr="00B72116" w:rsidRDefault="0091235E" w:rsidP="00591E33">
      <w:pPr>
        <w:spacing w:after="0"/>
        <w:rPr>
          <w:rFonts w:ascii="Arial" w:hAnsi="Arial" w:cs="Arial"/>
          <w:b/>
          <w:sz w:val="22"/>
        </w:rPr>
      </w:pPr>
    </w:p>
    <w:p w:rsidR="00595354" w:rsidRDefault="003066F7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El suelo no es solamente aquello sobre lo cual ponemos nuestros pies. El suelo es en realidad </w:t>
      </w:r>
      <w:r w:rsidR="00310DC1" w:rsidRPr="00B72116">
        <w:rPr>
          <w:rFonts w:ascii="Arial" w:hAnsi="Arial" w:cs="Arial"/>
          <w:sz w:val="22"/>
        </w:rPr>
        <w:t>una mezcla de componentes vivos y no vivos</w:t>
      </w:r>
      <w:r w:rsidR="003C6844" w:rsidRPr="00B72116">
        <w:rPr>
          <w:rFonts w:ascii="Arial" w:hAnsi="Arial" w:cs="Arial"/>
          <w:sz w:val="22"/>
        </w:rPr>
        <w:t>.</w:t>
      </w:r>
    </w:p>
    <w:p w:rsidR="005D6973" w:rsidRPr="00B72116" w:rsidRDefault="005D6973" w:rsidP="00591E33">
      <w:pPr>
        <w:spacing w:after="0"/>
        <w:rPr>
          <w:rFonts w:ascii="Arial" w:hAnsi="Arial" w:cs="Arial"/>
          <w:sz w:val="22"/>
        </w:rPr>
      </w:pPr>
    </w:p>
    <w:p w:rsidR="0091235E" w:rsidRPr="00B72116" w:rsidRDefault="00595354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</w:t>
      </w:r>
      <w:r w:rsidR="00B41835">
        <w:rPr>
          <w:rFonts w:ascii="Arial" w:hAnsi="Arial" w:cs="Arial"/>
          <w:sz w:val="22"/>
        </w:rPr>
        <w:t xml:space="preserve"> </w:t>
      </w:r>
      <w:r w:rsidR="00310DC1" w:rsidRPr="00B72116">
        <w:rPr>
          <w:rFonts w:ascii="Arial" w:hAnsi="Arial" w:cs="Arial"/>
          <w:b/>
          <w:sz w:val="22"/>
        </w:rPr>
        <w:t>compone</w:t>
      </w:r>
      <w:r w:rsidR="00987698" w:rsidRPr="00B72116">
        <w:rPr>
          <w:rFonts w:ascii="Arial" w:hAnsi="Arial" w:cs="Arial"/>
          <w:b/>
          <w:sz w:val="22"/>
        </w:rPr>
        <w:t>nte</w:t>
      </w:r>
      <w:r w:rsidRPr="00B72116">
        <w:rPr>
          <w:rFonts w:ascii="Arial" w:hAnsi="Arial" w:cs="Arial"/>
          <w:b/>
          <w:sz w:val="22"/>
        </w:rPr>
        <w:t xml:space="preserve"> no vivo</w:t>
      </w:r>
      <w:r w:rsidR="00B41835">
        <w:rPr>
          <w:rFonts w:ascii="Arial" w:hAnsi="Arial" w:cs="Arial"/>
          <w:b/>
          <w:sz w:val="22"/>
        </w:rPr>
        <w:t xml:space="preserve"> </w:t>
      </w:r>
      <w:r w:rsidR="00A56174" w:rsidRPr="00B72116">
        <w:rPr>
          <w:rFonts w:ascii="Arial" w:hAnsi="Arial" w:cs="Arial"/>
          <w:sz w:val="22"/>
        </w:rPr>
        <w:t xml:space="preserve">del suelo </w:t>
      </w:r>
      <w:r w:rsidR="000005B0" w:rsidRPr="00B72116">
        <w:rPr>
          <w:rFonts w:ascii="Arial" w:hAnsi="Arial" w:cs="Arial"/>
          <w:sz w:val="22"/>
        </w:rPr>
        <w:t>está</w:t>
      </w:r>
      <w:r w:rsidR="009A6070" w:rsidRPr="00B72116">
        <w:rPr>
          <w:rFonts w:ascii="Arial" w:hAnsi="Arial" w:cs="Arial"/>
          <w:sz w:val="22"/>
        </w:rPr>
        <w:t xml:space="preserve"> c</w:t>
      </w:r>
      <w:r w:rsidRPr="00B72116">
        <w:rPr>
          <w:rFonts w:ascii="Arial" w:hAnsi="Arial" w:cs="Arial"/>
          <w:sz w:val="22"/>
        </w:rPr>
        <w:t>onformado</w:t>
      </w:r>
      <w:r w:rsidR="000005B0" w:rsidRPr="00B72116">
        <w:rPr>
          <w:rFonts w:ascii="Arial" w:hAnsi="Arial" w:cs="Arial"/>
          <w:sz w:val="22"/>
        </w:rPr>
        <w:t xml:space="preserve"> por</w:t>
      </w:r>
      <w:r w:rsidR="003C6844" w:rsidRPr="00B72116">
        <w:rPr>
          <w:rFonts w:ascii="Arial" w:hAnsi="Arial" w:cs="Arial"/>
          <w:sz w:val="22"/>
        </w:rPr>
        <w:t xml:space="preserve"> rocas, arcillas, arena, agua y aire.</w:t>
      </w:r>
      <w:r w:rsidR="00B41835">
        <w:rPr>
          <w:rFonts w:ascii="Arial" w:hAnsi="Arial" w:cs="Arial"/>
          <w:sz w:val="22"/>
        </w:rPr>
        <w:t xml:space="preserve"> </w:t>
      </w:r>
      <w:r w:rsidR="009775E1" w:rsidRPr="00B72116">
        <w:rPr>
          <w:rFonts w:ascii="Arial" w:hAnsi="Arial" w:cs="Arial"/>
          <w:sz w:val="22"/>
        </w:rPr>
        <w:t xml:space="preserve">Millones de </w:t>
      </w:r>
      <w:r w:rsidR="004B21E0" w:rsidRPr="00B72116">
        <w:rPr>
          <w:rFonts w:ascii="Arial" w:hAnsi="Arial" w:cs="Arial"/>
          <w:sz w:val="22"/>
        </w:rPr>
        <w:t xml:space="preserve">algas, </w:t>
      </w:r>
      <w:r w:rsidR="009775E1" w:rsidRPr="00B72116">
        <w:rPr>
          <w:rFonts w:ascii="Arial" w:hAnsi="Arial" w:cs="Arial"/>
          <w:sz w:val="22"/>
        </w:rPr>
        <w:t>bacterias, hongos e insectos conforman el</w:t>
      </w:r>
      <w:r w:rsidR="00B41835">
        <w:rPr>
          <w:rFonts w:ascii="Arial" w:hAnsi="Arial" w:cs="Arial"/>
          <w:sz w:val="22"/>
        </w:rPr>
        <w:t xml:space="preserve"> </w:t>
      </w:r>
      <w:r w:rsidR="000005B0" w:rsidRPr="00B72116">
        <w:rPr>
          <w:rFonts w:ascii="Arial" w:hAnsi="Arial" w:cs="Arial"/>
          <w:b/>
          <w:sz w:val="22"/>
        </w:rPr>
        <w:t>compone</w:t>
      </w:r>
      <w:r w:rsidRPr="00B72116">
        <w:rPr>
          <w:rFonts w:ascii="Arial" w:hAnsi="Arial" w:cs="Arial"/>
          <w:b/>
          <w:sz w:val="22"/>
        </w:rPr>
        <w:t xml:space="preserve">nte </w:t>
      </w:r>
      <w:r w:rsidR="009775E1" w:rsidRPr="00B72116">
        <w:rPr>
          <w:rFonts w:ascii="Arial" w:hAnsi="Arial" w:cs="Arial"/>
          <w:b/>
          <w:sz w:val="22"/>
        </w:rPr>
        <w:t>vivo</w:t>
      </w:r>
      <w:r w:rsidRPr="00B72116">
        <w:rPr>
          <w:rFonts w:ascii="Arial" w:hAnsi="Arial" w:cs="Arial"/>
          <w:sz w:val="22"/>
        </w:rPr>
        <w:t>. Esa</w:t>
      </w:r>
      <w:r w:rsidR="009A6070" w:rsidRPr="00B72116">
        <w:rPr>
          <w:rFonts w:ascii="Arial" w:hAnsi="Arial" w:cs="Arial"/>
          <w:sz w:val="22"/>
        </w:rPr>
        <w:t xml:space="preserve"> mezcla de </w:t>
      </w:r>
      <w:r w:rsidR="00D0544A" w:rsidRPr="00B72116">
        <w:rPr>
          <w:rFonts w:ascii="Arial" w:hAnsi="Arial" w:cs="Arial"/>
          <w:sz w:val="22"/>
        </w:rPr>
        <w:t>componentes vivos y no vivos hacen</w:t>
      </w:r>
      <w:r w:rsidR="00B41835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del suelo</w:t>
      </w:r>
      <w:r w:rsidR="00D0544A" w:rsidRPr="00B72116">
        <w:rPr>
          <w:rFonts w:ascii="Arial" w:hAnsi="Arial" w:cs="Arial"/>
          <w:sz w:val="22"/>
        </w:rPr>
        <w:t xml:space="preserve"> un</w:t>
      </w:r>
      <w:r w:rsidR="009775E1" w:rsidRPr="00B72116">
        <w:rPr>
          <w:rFonts w:ascii="Arial" w:hAnsi="Arial" w:cs="Arial"/>
          <w:sz w:val="22"/>
        </w:rPr>
        <w:t>a especie de</w:t>
      </w:r>
      <w:r w:rsidR="00D0544A" w:rsidRPr="00B72116">
        <w:rPr>
          <w:rFonts w:ascii="Arial" w:hAnsi="Arial" w:cs="Arial"/>
          <w:sz w:val="22"/>
        </w:rPr>
        <w:t xml:space="preserve"> organismo</w:t>
      </w:r>
      <w:r w:rsidR="00A56174" w:rsidRPr="00B72116">
        <w:rPr>
          <w:rFonts w:ascii="Arial" w:hAnsi="Arial" w:cs="Arial"/>
          <w:sz w:val="22"/>
        </w:rPr>
        <w:t xml:space="preserve"> gigante</w:t>
      </w:r>
      <w:r w:rsidR="00D0544A" w:rsidRPr="00B72116">
        <w:rPr>
          <w:rFonts w:ascii="Arial" w:hAnsi="Arial" w:cs="Arial"/>
          <w:sz w:val="22"/>
        </w:rPr>
        <w:t xml:space="preserve">. </w:t>
      </w:r>
    </w:p>
    <w:p w:rsidR="00BB5316" w:rsidRPr="00B72116" w:rsidRDefault="00BB5316" w:rsidP="00BB5316">
      <w:pPr>
        <w:spacing w:after="0"/>
        <w:rPr>
          <w:rFonts w:ascii="Arial" w:hAnsi="Arial" w:cs="Arial"/>
          <w:b/>
          <w:color w:val="000000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B5316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BB5316" w:rsidRPr="00B72116" w:rsidRDefault="00BB5316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B5316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B5316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0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B5316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Imagen de algunos seres vivos </w:t>
            </w:r>
            <w:r w:rsidR="004B21E0" w:rsidRPr="00B72116">
              <w:rPr>
                <w:rFonts w:ascii="Arial" w:hAnsi="Arial" w:cs="Arial"/>
                <w:color w:val="000000"/>
                <w:sz w:val="20"/>
              </w:rPr>
              <w:t>del suelo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 w:themeColor="text1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B5316" w:rsidRPr="00B72116" w:rsidRDefault="002B3333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100183373</w:t>
            </w:r>
          </w:p>
        </w:tc>
      </w:tr>
      <w:tr w:rsidR="00BB5316" w:rsidRPr="00B72116" w:rsidTr="00731939">
        <w:tc>
          <w:tcPr>
            <w:tcW w:w="2518" w:type="dxa"/>
          </w:tcPr>
          <w:p w:rsidR="00BB5316" w:rsidRPr="00B72116" w:rsidRDefault="00BB531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B5316" w:rsidRPr="00B72116" w:rsidRDefault="004B21E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En el suelo encontramos millones de seres vivos que no vemos a simple vista. Son el componente vivo del suelo.</w:t>
            </w:r>
          </w:p>
        </w:tc>
      </w:tr>
    </w:tbl>
    <w:p w:rsidR="00BB5316" w:rsidRPr="00B72116" w:rsidRDefault="00BB5316" w:rsidP="00BB5316">
      <w:pPr>
        <w:spacing w:after="0"/>
        <w:rPr>
          <w:rFonts w:ascii="Arial" w:hAnsi="Arial" w:cs="Arial"/>
          <w:b/>
          <w:sz w:val="22"/>
        </w:rPr>
      </w:pPr>
    </w:p>
    <w:p w:rsidR="00A56174" w:rsidRPr="00B72116" w:rsidRDefault="008E209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El suelo es necesario para la supervivencia del ser humano. En el suelo construimos nuestras casas y ciudades. P</w:t>
      </w:r>
      <w:r w:rsidR="005010D6" w:rsidRPr="00B72116">
        <w:rPr>
          <w:rFonts w:ascii="Arial" w:hAnsi="Arial" w:cs="Arial"/>
          <w:sz w:val="22"/>
        </w:rPr>
        <w:t>ero hay algo</w:t>
      </w:r>
      <w:r w:rsidRPr="00B72116">
        <w:rPr>
          <w:rFonts w:ascii="Arial" w:hAnsi="Arial" w:cs="Arial"/>
          <w:sz w:val="22"/>
        </w:rPr>
        <w:t xml:space="preserve"> más importante</w:t>
      </w:r>
      <w:r w:rsidR="005010D6" w:rsidRPr="00B72116">
        <w:rPr>
          <w:rFonts w:ascii="Arial" w:hAnsi="Arial" w:cs="Arial"/>
          <w:sz w:val="22"/>
        </w:rPr>
        <w:t>,</w:t>
      </w:r>
      <w:r w:rsidRPr="00B72116">
        <w:rPr>
          <w:rFonts w:ascii="Arial" w:hAnsi="Arial" w:cs="Arial"/>
          <w:sz w:val="22"/>
        </w:rPr>
        <w:t xml:space="preserve"> del suelo obtenemos </w:t>
      </w:r>
      <w:r w:rsidR="005010D6" w:rsidRPr="00B72116">
        <w:rPr>
          <w:rFonts w:ascii="Arial" w:hAnsi="Arial" w:cs="Arial"/>
          <w:sz w:val="22"/>
        </w:rPr>
        <w:t>nuestros alimentos</w:t>
      </w:r>
      <w:r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lastRenderedPageBreak/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 Los tipos de suelo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8D4266" w:rsidRPr="00B72116" w:rsidRDefault="008C5AD5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Existen suelos en las selvas, los desiertos o en los polos fríos de la </w:t>
      </w:r>
      <w:r w:rsidR="00840299" w:rsidRPr="00B72116">
        <w:rPr>
          <w:rFonts w:ascii="Arial" w:hAnsi="Arial" w:cs="Arial"/>
          <w:sz w:val="22"/>
        </w:rPr>
        <w:t>tierra. Dependiendo</w:t>
      </w:r>
      <w:r w:rsidRPr="00B72116">
        <w:rPr>
          <w:rFonts w:ascii="Arial" w:hAnsi="Arial" w:cs="Arial"/>
          <w:sz w:val="22"/>
        </w:rPr>
        <w:t xml:space="preserve"> del ambiente en el qu</w:t>
      </w:r>
      <w:r w:rsidR="00D52CCD" w:rsidRPr="00B72116">
        <w:rPr>
          <w:rFonts w:ascii="Arial" w:hAnsi="Arial" w:cs="Arial"/>
          <w:sz w:val="22"/>
        </w:rPr>
        <w:t>e se encuentren, el suelo es diferente</w:t>
      </w:r>
      <w:r w:rsidRPr="00B72116">
        <w:rPr>
          <w:rFonts w:ascii="Arial" w:hAnsi="Arial" w:cs="Arial"/>
          <w:sz w:val="22"/>
        </w:rPr>
        <w:t xml:space="preserve">. Por ejemplo, en las selvas donde llueve mucho </w:t>
      </w:r>
      <w:r w:rsidR="00D52CCD" w:rsidRPr="00B72116">
        <w:rPr>
          <w:rFonts w:ascii="Arial" w:hAnsi="Arial" w:cs="Arial"/>
          <w:sz w:val="22"/>
        </w:rPr>
        <w:t>el suelo es</w:t>
      </w:r>
      <w:r w:rsidRPr="00B72116">
        <w:rPr>
          <w:rFonts w:ascii="Arial" w:hAnsi="Arial" w:cs="Arial"/>
          <w:sz w:val="22"/>
        </w:rPr>
        <w:t xml:space="preserve"> h</w:t>
      </w:r>
      <w:r w:rsidR="000572CD" w:rsidRPr="00B72116">
        <w:rPr>
          <w:rFonts w:ascii="Arial" w:hAnsi="Arial" w:cs="Arial"/>
          <w:sz w:val="22"/>
        </w:rPr>
        <w:t>úmedo</w:t>
      </w:r>
      <w:r w:rsidR="00D73BB4" w:rsidRPr="00B72116">
        <w:rPr>
          <w:rFonts w:ascii="Arial" w:hAnsi="Arial" w:cs="Arial"/>
          <w:sz w:val="22"/>
        </w:rPr>
        <w:t xml:space="preserve"> y </w:t>
      </w:r>
      <w:r w:rsidR="00D52CCD" w:rsidRPr="00B72116">
        <w:rPr>
          <w:rFonts w:ascii="Arial" w:hAnsi="Arial" w:cs="Arial"/>
          <w:sz w:val="22"/>
        </w:rPr>
        <w:t>rico</w:t>
      </w:r>
      <w:r w:rsidR="000572CD" w:rsidRPr="00B72116">
        <w:rPr>
          <w:rFonts w:ascii="Arial" w:hAnsi="Arial" w:cs="Arial"/>
          <w:sz w:val="22"/>
        </w:rPr>
        <w:t xml:space="preserve"> en se</w:t>
      </w:r>
      <w:r w:rsidR="00BB5316" w:rsidRPr="00B72116">
        <w:rPr>
          <w:rFonts w:ascii="Arial" w:hAnsi="Arial" w:cs="Arial"/>
          <w:sz w:val="22"/>
        </w:rPr>
        <w:t>res vivos. En</w:t>
      </w:r>
      <w:r w:rsidR="000572CD" w:rsidRPr="00B72116">
        <w:rPr>
          <w:rFonts w:ascii="Arial" w:hAnsi="Arial" w:cs="Arial"/>
          <w:sz w:val="22"/>
        </w:rPr>
        <w:t xml:space="preserve"> los desiertos donde llueve poco </w:t>
      </w:r>
      <w:r w:rsidR="00D52CCD" w:rsidRPr="00B72116">
        <w:rPr>
          <w:rFonts w:ascii="Arial" w:hAnsi="Arial" w:cs="Arial"/>
          <w:sz w:val="22"/>
        </w:rPr>
        <w:t>el suelo es seco</w:t>
      </w:r>
      <w:r w:rsidR="000572CD" w:rsidRPr="00B72116">
        <w:rPr>
          <w:rFonts w:ascii="Arial" w:hAnsi="Arial" w:cs="Arial"/>
          <w:sz w:val="22"/>
        </w:rPr>
        <w:t xml:space="preserve"> y </w:t>
      </w:r>
      <w:r w:rsidR="0018564A">
        <w:rPr>
          <w:rFonts w:ascii="Arial" w:hAnsi="Arial" w:cs="Arial"/>
          <w:sz w:val="22"/>
        </w:rPr>
        <w:t xml:space="preserve">casi </w:t>
      </w:r>
      <w:r w:rsidR="00D52CCD" w:rsidRPr="00B72116">
        <w:rPr>
          <w:rFonts w:ascii="Arial" w:hAnsi="Arial" w:cs="Arial"/>
          <w:sz w:val="22"/>
        </w:rPr>
        <w:t>carente</w:t>
      </w:r>
      <w:r w:rsidR="00BB5316" w:rsidRPr="00B72116">
        <w:rPr>
          <w:rFonts w:ascii="Arial" w:hAnsi="Arial" w:cs="Arial"/>
          <w:sz w:val="22"/>
        </w:rPr>
        <w:t xml:space="preserve"> de</w:t>
      </w:r>
      <w:r w:rsidR="00D73BB4" w:rsidRPr="00B72116">
        <w:rPr>
          <w:rFonts w:ascii="Arial" w:hAnsi="Arial" w:cs="Arial"/>
          <w:sz w:val="22"/>
        </w:rPr>
        <w:t xml:space="preserve"> vida</w:t>
      </w:r>
      <w:r w:rsidR="000572CD" w:rsidRPr="00B72116">
        <w:rPr>
          <w:rFonts w:ascii="Arial" w:hAnsi="Arial" w:cs="Arial"/>
          <w:sz w:val="22"/>
        </w:rPr>
        <w:t>.</w:t>
      </w:r>
    </w:p>
    <w:p w:rsidR="00A56174" w:rsidRPr="00B72116" w:rsidRDefault="00A56174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.1.1 Suelos fértiles y áridos</w:t>
      </w:r>
    </w:p>
    <w:p w:rsidR="00D73BB4" w:rsidRPr="00B72116" w:rsidRDefault="00D73BB4" w:rsidP="00591E33">
      <w:pPr>
        <w:spacing w:after="0"/>
        <w:rPr>
          <w:rFonts w:ascii="Arial" w:hAnsi="Arial" w:cs="Arial"/>
          <w:b/>
          <w:sz w:val="22"/>
        </w:rPr>
      </w:pPr>
    </w:p>
    <w:p w:rsidR="00951849" w:rsidRPr="00B72116" w:rsidRDefault="007A18C6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ricos en </w:t>
      </w:r>
      <w:r w:rsidRPr="00B72116">
        <w:rPr>
          <w:rFonts w:ascii="Arial" w:hAnsi="Arial" w:cs="Arial"/>
          <w:b/>
          <w:sz w:val="22"/>
        </w:rPr>
        <w:t>mat</w:t>
      </w:r>
      <w:r w:rsidR="009775E1" w:rsidRPr="00B72116">
        <w:rPr>
          <w:rFonts w:ascii="Arial" w:hAnsi="Arial" w:cs="Arial"/>
          <w:b/>
          <w:sz w:val="22"/>
        </w:rPr>
        <w:t>eria orgánica</w:t>
      </w:r>
      <w:r w:rsidR="009775E1" w:rsidRPr="00B72116">
        <w:rPr>
          <w:rFonts w:ascii="Arial" w:hAnsi="Arial" w:cs="Arial"/>
          <w:sz w:val="22"/>
        </w:rPr>
        <w:t xml:space="preserve"> y con agua suficiente</w:t>
      </w:r>
      <w:r w:rsidRPr="00B72116">
        <w:rPr>
          <w:rFonts w:ascii="Arial" w:hAnsi="Arial" w:cs="Arial"/>
          <w:sz w:val="22"/>
        </w:rPr>
        <w:t xml:space="preserve">, son suelos fértiles. Los suelos fértiles son aquellos que permiten </w:t>
      </w:r>
      <w:r w:rsidR="00951849" w:rsidRPr="00B72116">
        <w:rPr>
          <w:rFonts w:ascii="Arial" w:hAnsi="Arial" w:cs="Arial"/>
          <w:sz w:val="22"/>
        </w:rPr>
        <w:t xml:space="preserve">que las plantas crezcan bien y abundantemente. </w:t>
      </w:r>
      <w:r w:rsidR="009A6070" w:rsidRPr="00B72116">
        <w:rPr>
          <w:rFonts w:ascii="Arial" w:hAnsi="Arial" w:cs="Arial"/>
          <w:sz w:val="22"/>
        </w:rPr>
        <w:t>Estos</w:t>
      </w:r>
      <w:r w:rsidR="00951849" w:rsidRPr="00B72116">
        <w:rPr>
          <w:rFonts w:ascii="Arial" w:hAnsi="Arial" w:cs="Arial"/>
          <w:sz w:val="22"/>
        </w:rPr>
        <w:t xml:space="preserve"> suelos son apropiados para la agricultura. En cambio los suelos sec</w:t>
      </w:r>
      <w:r w:rsidR="009A0F6F" w:rsidRPr="00B72116">
        <w:rPr>
          <w:rFonts w:ascii="Arial" w:hAnsi="Arial" w:cs="Arial"/>
          <w:sz w:val="22"/>
        </w:rPr>
        <w:t>os o pobres en materia orgánica</w:t>
      </w:r>
      <w:r w:rsidR="00951849" w:rsidRPr="00B72116">
        <w:rPr>
          <w:rFonts w:ascii="Arial" w:hAnsi="Arial" w:cs="Arial"/>
          <w:sz w:val="22"/>
        </w:rPr>
        <w:t xml:space="preserve"> son suelos áridos. </w:t>
      </w:r>
      <w:r w:rsidR="004F2852" w:rsidRPr="00B72116">
        <w:rPr>
          <w:rFonts w:ascii="Arial" w:hAnsi="Arial" w:cs="Arial"/>
          <w:sz w:val="22"/>
        </w:rPr>
        <w:t>En los suelos</w:t>
      </w:r>
      <w:r w:rsidR="00951849" w:rsidRPr="00B72116">
        <w:rPr>
          <w:rFonts w:ascii="Arial" w:hAnsi="Arial" w:cs="Arial"/>
          <w:sz w:val="22"/>
        </w:rPr>
        <w:t xml:space="preserve"> áridos</w:t>
      </w:r>
      <w:r w:rsidR="009775E1" w:rsidRPr="00B72116">
        <w:rPr>
          <w:rFonts w:ascii="Arial" w:hAnsi="Arial" w:cs="Arial"/>
          <w:sz w:val="22"/>
        </w:rPr>
        <w:t xml:space="preserve"> la vegetación es escasa. Son </w:t>
      </w:r>
      <w:r w:rsidR="004F2852" w:rsidRPr="00B72116">
        <w:rPr>
          <w:rFonts w:ascii="Arial" w:hAnsi="Arial" w:cs="Arial"/>
          <w:sz w:val="22"/>
        </w:rPr>
        <w:t xml:space="preserve">suelos </w:t>
      </w:r>
      <w:r w:rsidR="009775E1" w:rsidRPr="00B72116">
        <w:rPr>
          <w:rFonts w:ascii="Arial" w:hAnsi="Arial" w:cs="Arial"/>
          <w:sz w:val="22"/>
        </w:rPr>
        <w:t>in</w:t>
      </w:r>
      <w:r w:rsidR="004F2852" w:rsidRPr="00B72116">
        <w:rPr>
          <w:rFonts w:ascii="Arial" w:hAnsi="Arial" w:cs="Arial"/>
          <w:sz w:val="22"/>
        </w:rPr>
        <w:t>apropiados para la agricultura.</w:t>
      </w:r>
    </w:p>
    <w:p w:rsidR="009A0F6F" w:rsidRPr="00B72116" w:rsidRDefault="009A0F6F" w:rsidP="00591E33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F6F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9A0F6F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9A0F6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1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0F6F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</w:t>
            </w:r>
            <w:r w:rsidR="00595354" w:rsidRPr="00B72116">
              <w:rPr>
                <w:rFonts w:ascii="Arial" w:hAnsi="Arial" w:cs="Arial"/>
                <w:color w:val="000000"/>
                <w:sz w:val="20"/>
              </w:rPr>
              <w:t>n d</w:t>
            </w:r>
            <w:r w:rsidR="009A0F6F" w:rsidRPr="00B72116">
              <w:rPr>
                <w:rFonts w:ascii="Arial" w:hAnsi="Arial" w:cs="Arial"/>
                <w:color w:val="000000"/>
                <w:sz w:val="20"/>
              </w:rPr>
              <w:t>esierto</w:t>
            </w:r>
            <w:r w:rsidR="002B3333" w:rsidRPr="00B72116">
              <w:rPr>
                <w:rFonts w:ascii="Arial" w:hAnsi="Arial" w:cs="Arial"/>
                <w:color w:val="000000"/>
                <w:sz w:val="20"/>
              </w:rPr>
              <w:t xml:space="preserve"> creado por el hombre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9A0F6F" w:rsidRPr="00B72116" w:rsidRDefault="00844FA7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129155648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A0F6F" w:rsidRPr="00B72116" w:rsidRDefault="002B3333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Algunos desiertos son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naturales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otros, como el de la imagen, han sido credos por el hombre.</w:t>
            </w:r>
          </w:p>
        </w:tc>
      </w:tr>
    </w:tbl>
    <w:p w:rsidR="009A0F6F" w:rsidRPr="00B72116" w:rsidRDefault="009A0F6F" w:rsidP="009A0F6F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A0F6F" w:rsidRPr="00B72116" w:rsidTr="00731939">
        <w:tc>
          <w:tcPr>
            <w:tcW w:w="8978" w:type="dxa"/>
            <w:gridSpan w:val="2"/>
            <w:shd w:val="clear" w:color="auto" w:fill="000000" w:themeFill="text1"/>
          </w:tcPr>
          <w:p w:rsidR="009A0F6F" w:rsidRPr="00B72116" w:rsidRDefault="009A0F6F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9A0F6F" w:rsidRPr="00B72116" w:rsidTr="00731939">
        <w:trPr>
          <w:trHeight w:val="296"/>
        </w:trPr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9A0F6F" w:rsidRPr="00B72116" w:rsidRDefault="00512567" w:rsidP="00731939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m</w:t>
            </w:r>
            <w:r w:rsidR="002C1E87" w:rsidRPr="00B72116">
              <w:rPr>
                <w:rFonts w:ascii="Arial" w:hAnsi="Arial" w:cs="Arial"/>
                <w:sz w:val="20"/>
              </w:rPr>
              <w:t>ateria orgánica</w:t>
            </w:r>
          </w:p>
        </w:tc>
      </w:tr>
      <w:tr w:rsidR="009A0F6F" w:rsidRPr="00B72116" w:rsidTr="00731939">
        <w:tc>
          <w:tcPr>
            <w:tcW w:w="2518" w:type="dxa"/>
          </w:tcPr>
          <w:p w:rsidR="009A0F6F" w:rsidRPr="00B72116" w:rsidRDefault="009A0F6F" w:rsidP="00731939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A0F6F" w:rsidRPr="00B72116" w:rsidRDefault="002B3333" w:rsidP="00163AF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Además de los componentes </w:t>
            </w:r>
            <w:r w:rsidR="00687D93" w:rsidRPr="00B72116">
              <w:rPr>
                <w:rFonts w:ascii="Arial" w:hAnsi="Arial" w:cs="Arial"/>
                <w:sz w:val="20"/>
              </w:rPr>
              <w:t xml:space="preserve">vivo y no vivo del suelo, en éstos se encuentra materia orgánica. </w:t>
            </w:r>
            <w:r w:rsidR="002314E1" w:rsidRPr="00B72116">
              <w:rPr>
                <w:rFonts w:ascii="Arial" w:hAnsi="Arial" w:cs="Arial"/>
                <w:sz w:val="20"/>
              </w:rPr>
              <w:t xml:space="preserve">La </w:t>
            </w:r>
            <w:r w:rsidR="002314E1" w:rsidRPr="00B72116">
              <w:rPr>
                <w:rFonts w:ascii="Arial" w:hAnsi="Arial" w:cs="Arial"/>
                <w:b/>
                <w:sz w:val="20"/>
              </w:rPr>
              <w:t>materia orgánica</w:t>
            </w:r>
            <w:r w:rsidR="00B41835">
              <w:rPr>
                <w:rFonts w:ascii="Arial" w:hAnsi="Arial" w:cs="Arial"/>
                <w:b/>
                <w:sz w:val="20"/>
              </w:rPr>
              <w:t xml:space="preserve"> </w:t>
            </w:r>
            <w:r w:rsidR="00687D93" w:rsidRPr="00B72116">
              <w:rPr>
                <w:rFonts w:ascii="Arial" w:hAnsi="Arial" w:cs="Arial"/>
                <w:sz w:val="20"/>
              </w:rPr>
              <w:t>es el producto de la desco</w:t>
            </w:r>
            <w:r w:rsidR="00512567" w:rsidRPr="00B72116">
              <w:rPr>
                <w:rFonts w:ascii="Arial" w:hAnsi="Arial" w:cs="Arial"/>
                <w:sz w:val="20"/>
              </w:rPr>
              <w:t>mposición, por parte de microorganismos</w:t>
            </w:r>
            <w:r w:rsidR="00163AF7">
              <w:rPr>
                <w:rFonts w:ascii="Arial" w:hAnsi="Arial" w:cs="Arial"/>
                <w:sz w:val="20"/>
              </w:rPr>
              <w:t xml:space="preserve"> y otros pequeños </w:t>
            </w:r>
            <w:r w:rsidR="00163AF7" w:rsidRPr="00B41835">
              <w:rPr>
                <w:rFonts w:ascii="Arial" w:hAnsi="Arial" w:cs="Arial"/>
                <w:sz w:val="20"/>
              </w:rPr>
              <w:t>seres vivos</w:t>
            </w:r>
            <w:r w:rsidR="00C86AB6" w:rsidRPr="00B41835">
              <w:rPr>
                <w:rFonts w:ascii="Arial" w:hAnsi="Arial" w:cs="Arial"/>
                <w:sz w:val="20"/>
              </w:rPr>
              <w:t xml:space="preserve">, </w:t>
            </w:r>
            <w:r w:rsidR="00512567" w:rsidRPr="00B41835">
              <w:rPr>
                <w:rFonts w:ascii="Arial" w:hAnsi="Arial" w:cs="Arial"/>
                <w:sz w:val="20"/>
              </w:rPr>
              <w:t xml:space="preserve">de restos y desechos  de </w:t>
            </w:r>
            <w:r w:rsidR="00687D93" w:rsidRPr="00B41835">
              <w:rPr>
                <w:rFonts w:ascii="Arial" w:hAnsi="Arial" w:cs="Arial"/>
                <w:sz w:val="20"/>
              </w:rPr>
              <w:t xml:space="preserve">animales y </w:t>
            </w:r>
            <w:r w:rsidR="00163AF7" w:rsidRPr="00B41835">
              <w:rPr>
                <w:rFonts w:ascii="Arial" w:hAnsi="Arial" w:cs="Arial"/>
                <w:sz w:val="20"/>
              </w:rPr>
              <w:t>vegetales</w:t>
            </w:r>
            <w:r w:rsidR="00512567" w:rsidRPr="00B41835">
              <w:rPr>
                <w:rFonts w:ascii="Arial" w:hAnsi="Arial" w:cs="Arial"/>
                <w:sz w:val="20"/>
              </w:rPr>
              <w:t xml:space="preserve"> que llegan al suelo.</w:t>
            </w:r>
            <w:r w:rsidR="00B41835" w:rsidRPr="00B41835">
              <w:rPr>
                <w:rFonts w:ascii="Arial" w:hAnsi="Arial" w:cs="Arial"/>
                <w:sz w:val="20"/>
              </w:rPr>
              <w:t xml:space="preserve"> </w:t>
            </w:r>
            <w:r w:rsidR="002314E1" w:rsidRPr="00B41835">
              <w:rPr>
                <w:rFonts w:ascii="Arial" w:hAnsi="Arial" w:cs="Arial"/>
                <w:sz w:val="20"/>
              </w:rPr>
              <w:t>En l</w:t>
            </w:r>
            <w:r w:rsidR="00687D93" w:rsidRPr="00B41835">
              <w:rPr>
                <w:rFonts w:ascii="Arial" w:hAnsi="Arial" w:cs="Arial"/>
                <w:sz w:val="20"/>
              </w:rPr>
              <w:t>a materia orgánica</w:t>
            </w:r>
            <w:r w:rsidR="00B41835" w:rsidRPr="00B41835">
              <w:rPr>
                <w:rFonts w:ascii="Arial" w:hAnsi="Arial" w:cs="Arial"/>
                <w:sz w:val="20"/>
              </w:rPr>
              <w:t xml:space="preserve"> </w:t>
            </w:r>
            <w:r w:rsidR="002314E1" w:rsidRPr="00B41835">
              <w:rPr>
                <w:rFonts w:ascii="Arial" w:hAnsi="Arial" w:cs="Arial"/>
                <w:sz w:val="20"/>
              </w:rPr>
              <w:t xml:space="preserve">se encuentran muchos de los </w:t>
            </w:r>
            <w:r w:rsidR="00B41835" w:rsidRPr="002526D8">
              <w:rPr>
                <w:rFonts w:ascii="Arial" w:hAnsi="Arial" w:cs="Arial"/>
                <w:sz w:val="20"/>
                <w:szCs w:val="20"/>
              </w:rPr>
              <w:t>n</w:t>
            </w:r>
            <w:r w:rsidR="00C07102" w:rsidRPr="002526D8">
              <w:rPr>
                <w:rFonts w:ascii="Arial" w:hAnsi="Arial" w:cs="Arial"/>
                <w:sz w:val="20"/>
                <w:szCs w:val="20"/>
              </w:rPr>
              <w:t>utrientes que necesitan las plantas para su desarrollo y crecimiento.</w:t>
            </w:r>
          </w:p>
        </w:tc>
      </w:tr>
    </w:tbl>
    <w:p w:rsidR="006C0D87" w:rsidRPr="00B72116" w:rsidRDefault="006C0D87" w:rsidP="00591E33">
      <w:pPr>
        <w:spacing w:after="0"/>
        <w:rPr>
          <w:rFonts w:ascii="Arial" w:hAnsi="Arial" w:cs="Arial"/>
          <w:b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080061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.2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99164B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</w:t>
      </w:r>
      <w:r w:rsidR="0095793F" w:rsidRPr="00B72116">
        <w:rPr>
          <w:rFonts w:ascii="Arial" w:hAnsi="Arial" w:cs="Arial"/>
          <w:b/>
          <w:sz w:val="22"/>
        </w:rPr>
        <w:t>l suelo</w:t>
      </w:r>
    </w:p>
    <w:p w:rsidR="00EA11C1" w:rsidRPr="00B72116" w:rsidRDefault="00EA11C1" w:rsidP="00591E33">
      <w:pPr>
        <w:spacing w:after="0"/>
        <w:rPr>
          <w:rFonts w:ascii="Arial" w:hAnsi="Arial" w:cs="Arial"/>
          <w:b/>
          <w:sz w:val="22"/>
        </w:rPr>
      </w:pPr>
    </w:p>
    <w:p w:rsidR="00CF2EC4" w:rsidRPr="00B72116" w:rsidRDefault="00D346C9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la vegetación el suelo es indispensable. El suelo le da a las plantas un luga</w:t>
      </w:r>
      <w:r w:rsidR="00422903" w:rsidRPr="00B72116">
        <w:rPr>
          <w:rFonts w:ascii="Arial" w:hAnsi="Arial" w:cs="Arial"/>
          <w:sz w:val="22"/>
        </w:rPr>
        <w:t>r en el cual p</w:t>
      </w:r>
      <w:r w:rsidR="0095793F" w:rsidRPr="00B72116">
        <w:rPr>
          <w:rFonts w:ascii="Arial" w:hAnsi="Arial" w:cs="Arial"/>
          <w:sz w:val="22"/>
        </w:rPr>
        <w:t>uede</w:t>
      </w:r>
      <w:r w:rsidR="00422903" w:rsidRPr="00B72116">
        <w:rPr>
          <w:rFonts w:ascii="Arial" w:hAnsi="Arial" w:cs="Arial"/>
          <w:sz w:val="22"/>
        </w:rPr>
        <w:t xml:space="preserve">n crecer y echar raíces. El suelo también suministra a </w:t>
      </w:r>
      <w:r w:rsidR="00731939" w:rsidRPr="00B72116">
        <w:rPr>
          <w:rFonts w:ascii="Arial" w:hAnsi="Arial" w:cs="Arial"/>
          <w:sz w:val="22"/>
        </w:rPr>
        <w:t>las plantas</w:t>
      </w:r>
      <w:r w:rsidR="00422903" w:rsidRPr="00B72116">
        <w:rPr>
          <w:rFonts w:ascii="Arial" w:hAnsi="Arial" w:cs="Arial"/>
          <w:sz w:val="22"/>
        </w:rPr>
        <w:t xml:space="preserve"> agua y </w:t>
      </w:r>
      <w:r w:rsidR="00422903" w:rsidRPr="00B72116">
        <w:rPr>
          <w:rFonts w:ascii="Arial" w:hAnsi="Arial" w:cs="Arial"/>
          <w:b/>
          <w:sz w:val="22"/>
        </w:rPr>
        <w:t>nutrientes</w:t>
      </w:r>
      <w:r w:rsidR="00422903" w:rsidRPr="00B72116">
        <w:rPr>
          <w:rFonts w:ascii="Arial" w:hAnsi="Arial" w:cs="Arial"/>
          <w:sz w:val="22"/>
        </w:rPr>
        <w:t xml:space="preserve">. Sobre </w:t>
      </w:r>
      <w:r w:rsidR="00512BA6" w:rsidRPr="00B72116">
        <w:rPr>
          <w:rFonts w:ascii="Arial" w:hAnsi="Arial" w:cs="Arial"/>
          <w:sz w:val="22"/>
        </w:rPr>
        <w:t>el suelo c</w:t>
      </w:r>
      <w:r w:rsidR="00D52CCD" w:rsidRPr="00B72116">
        <w:rPr>
          <w:rFonts w:ascii="Arial" w:hAnsi="Arial" w:cs="Arial"/>
          <w:sz w:val="22"/>
        </w:rPr>
        <w:t>recen</w:t>
      </w:r>
      <w:r w:rsidR="00422903" w:rsidRPr="00B72116">
        <w:rPr>
          <w:rFonts w:ascii="Arial" w:hAnsi="Arial" w:cs="Arial"/>
          <w:sz w:val="22"/>
        </w:rPr>
        <w:t xml:space="preserve"> diferentes </w:t>
      </w:r>
      <w:r w:rsidR="00731939" w:rsidRPr="00B72116">
        <w:rPr>
          <w:rFonts w:ascii="Arial" w:hAnsi="Arial" w:cs="Arial"/>
          <w:sz w:val="22"/>
        </w:rPr>
        <w:t>agrupaciones de</w:t>
      </w:r>
      <w:r w:rsidR="00422903" w:rsidRPr="00B72116">
        <w:rPr>
          <w:rFonts w:ascii="Arial" w:hAnsi="Arial" w:cs="Arial"/>
          <w:sz w:val="22"/>
        </w:rPr>
        <w:t xml:space="preserve"> vegetaci</w:t>
      </w:r>
      <w:r w:rsidR="00E65FDF" w:rsidRPr="00B72116">
        <w:rPr>
          <w:rFonts w:ascii="Arial" w:hAnsi="Arial" w:cs="Arial"/>
          <w:sz w:val="22"/>
        </w:rPr>
        <w:t>ón</w:t>
      </w:r>
      <w:r w:rsidR="00F96EEE" w:rsidRPr="00B72116">
        <w:rPr>
          <w:rFonts w:ascii="Arial" w:hAnsi="Arial" w:cs="Arial"/>
          <w:sz w:val="22"/>
        </w:rPr>
        <w:t xml:space="preserve"> como</w:t>
      </w:r>
      <w:r w:rsidR="002526D8">
        <w:rPr>
          <w:rFonts w:ascii="Arial" w:hAnsi="Arial" w:cs="Arial"/>
          <w:sz w:val="22"/>
        </w:rPr>
        <w:t xml:space="preserve"> </w:t>
      </w:r>
      <w:r w:rsidR="00422903" w:rsidRPr="00B72116">
        <w:rPr>
          <w:rFonts w:ascii="Arial" w:hAnsi="Arial" w:cs="Arial"/>
          <w:sz w:val="22"/>
        </w:rPr>
        <w:t>selvas</w:t>
      </w:r>
      <w:r w:rsidR="00F4583C" w:rsidRPr="00B72116">
        <w:rPr>
          <w:rFonts w:ascii="Arial" w:hAnsi="Arial" w:cs="Arial"/>
          <w:sz w:val="22"/>
        </w:rPr>
        <w:t>, bosques</w:t>
      </w:r>
      <w:r w:rsidR="00422903" w:rsidRPr="00B72116">
        <w:rPr>
          <w:rFonts w:ascii="Arial" w:hAnsi="Arial" w:cs="Arial"/>
          <w:sz w:val="22"/>
        </w:rPr>
        <w:t xml:space="preserve"> o </w:t>
      </w:r>
      <w:r w:rsidR="00422903" w:rsidRPr="00B72116">
        <w:rPr>
          <w:rFonts w:ascii="Arial" w:hAnsi="Arial" w:cs="Arial"/>
          <w:b/>
          <w:sz w:val="22"/>
        </w:rPr>
        <w:t>sabanas</w:t>
      </w:r>
      <w:r w:rsidR="00422903" w:rsidRPr="00B72116">
        <w:rPr>
          <w:rFonts w:ascii="Arial" w:hAnsi="Arial" w:cs="Arial"/>
          <w:sz w:val="22"/>
        </w:rPr>
        <w:t xml:space="preserve">. Junto con la vegetación </w:t>
      </w:r>
      <w:r w:rsidR="00E47FA2" w:rsidRPr="00B72116">
        <w:rPr>
          <w:rFonts w:ascii="Arial" w:hAnsi="Arial" w:cs="Arial"/>
          <w:sz w:val="22"/>
        </w:rPr>
        <w:t xml:space="preserve">de </w:t>
      </w:r>
      <w:r w:rsidR="00591188" w:rsidRPr="00B72116">
        <w:rPr>
          <w:rFonts w:ascii="Arial" w:hAnsi="Arial" w:cs="Arial"/>
          <w:sz w:val="22"/>
        </w:rPr>
        <w:t xml:space="preserve">los suelos </w:t>
      </w:r>
      <w:r w:rsidR="0095793F" w:rsidRPr="00B72116">
        <w:rPr>
          <w:rFonts w:ascii="Arial" w:hAnsi="Arial" w:cs="Arial"/>
          <w:sz w:val="22"/>
        </w:rPr>
        <w:t>crecen y se reproducen</w:t>
      </w:r>
      <w:r w:rsidR="00E47FA2" w:rsidRPr="00B72116">
        <w:rPr>
          <w:rFonts w:ascii="Arial" w:hAnsi="Arial" w:cs="Arial"/>
          <w:sz w:val="22"/>
        </w:rPr>
        <w:t xml:space="preserve"> miles de especies animales</w:t>
      </w:r>
      <w:r w:rsidR="00422903" w:rsidRPr="00B72116">
        <w:rPr>
          <w:rFonts w:ascii="Arial" w:hAnsi="Arial" w:cs="Arial"/>
          <w:sz w:val="22"/>
        </w:rPr>
        <w:t>.</w:t>
      </w:r>
    </w:p>
    <w:p w:rsidR="00123BBA" w:rsidRPr="00B72116" w:rsidRDefault="00123BBA" w:rsidP="00591E33">
      <w:pPr>
        <w:spacing w:after="0"/>
        <w:rPr>
          <w:rFonts w:ascii="Arial" w:hAnsi="Arial" w:cs="Arial"/>
          <w:sz w:val="22"/>
        </w:rPr>
      </w:pP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suelos con abundante vegetación </w:t>
      </w:r>
      <w:r w:rsidRPr="00B72116">
        <w:rPr>
          <w:rFonts w:ascii="Arial" w:hAnsi="Arial" w:cs="Arial"/>
          <w:b/>
          <w:sz w:val="22"/>
        </w:rPr>
        <w:t xml:space="preserve">retienen </w:t>
      </w:r>
      <w:r w:rsidRPr="00B72116">
        <w:rPr>
          <w:rFonts w:ascii="Arial" w:hAnsi="Arial" w:cs="Arial"/>
          <w:sz w:val="22"/>
        </w:rPr>
        <w:t xml:space="preserve">agua. Esos suelos son como grandes </w:t>
      </w:r>
      <w:r w:rsidRPr="00B72116">
        <w:rPr>
          <w:rFonts w:ascii="Arial" w:hAnsi="Arial" w:cs="Arial"/>
          <w:b/>
          <w:sz w:val="22"/>
        </w:rPr>
        <w:t>depósitos</w:t>
      </w:r>
      <w:r w:rsidR="003A3984">
        <w:rPr>
          <w:rFonts w:ascii="Arial" w:hAnsi="Arial" w:cs="Arial"/>
          <w:b/>
          <w:sz w:val="22"/>
        </w:rPr>
        <w:t xml:space="preserve"> </w:t>
      </w:r>
      <w:r w:rsidR="0095793F" w:rsidRPr="00B72116">
        <w:rPr>
          <w:rFonts w:ascii="Arial" w:hAnsi="Arial" w:cs="Arial"/>
          <w:sz w:val="22"/>
        </w:rPr>
        <w:t xml:space="preserve">a </w:t>
      </w:r>
      <w:r w:rsidRPr="00B72116">
        <w:rPr>
          <w:rFonts w:ascii="Arial" w:hAnsi="Arial" w:cs="Arial"/>
          <w:sz w:val="22"/>
        </w:rPr>
        <w:t>partir de los cual</w:t>
      </w:r>
      <w:r w:rsidR="0095793F" w:rsidRPr="00B72116">
        <w:rPr>
          <w:rFonts w:ascii="Arial" w:hAnsi="Arial" w:cs="Arial"/>
          <w:sz w:val="22"/>
        </w:rPr>
        <w:t xml:space="preserve">es se originan arroyos y </w:t>
      </w:r>
      <w:r w:rsidRPr="00B72116">
        <w:rPr>
          <w:rFonts w:ascii="Arial" w:hAnsi="Arial" w:cs="Arial"/>
          <w:sz w:val="22"/>
        </w:rPr>
        <w:t xml:space="preserve">ríos. </w:t>
      </w:r>
    </w:p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188" w:rsidRPr="00B72116" w:rsidRDefault="00D52CCD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Aprovechamos la fertilidad</w:t>
      </w:r>
      <w:r w:rsidR="00F4583C" w:rsidRPr="00B72116">
        <w:rPr>
          <w:rFonts w:ascii="Arial" w:hAnsi="Arial" w:cs="Arial"/>
          <w:sz w:val="22"/>
        </w:rPr>
        <w:t xml:space="preserve"> del suelo para producir </w:t>
      </w:r>
      <w:r w:rsidR="00CF2EC4" w:rsidRPr="00B72116">
        <w:rPr>
          <w:rFonts w:ascii="Arial" w:hAnsi="Arial" w:cs="Arial"/>
          <w:sz w:val="22"/>
        </w:rPr>
        <w:t>alimentos</w:t>
      </w:r>
      <w:r w:rsidR="00F4583C" w:rsidRPr="00B72116">
        <w:rPr>
          <w:rFonts w:ascii="Arial" w:hAnsi="Arial" w:cs="Arial"/>
          <w:sz w:val="22"/>
        </w:rPr>
        <w:t xml:space="preserve"> o criar ovejas y ganado</w:t>
      </w:r>
      <w:r w:rsidR="00E65FDF" w:rsidRPr="00B72116">
        <w:rPr>
          <w:rFonts w:ascii="Arial" w:hAnsi="Arial" w:cs="Arial"/>
          <w:sz w:val="22"/>
        </w:rPr>
        <w:t xml:space="preserve">. </w:t>
      </w:r>
      <w:r w:rsidR="00CF2EC4" w:rsidRPr="00B72116">
        <w:rPr>
          <w:rFonts w:ascii="Arial" w:hAnsi="Arial" w:cs="Arial"/>
          <w:sz w:val="22"/>
        </w:rPr>
        <w:t xml:space="preserve">Dependemos completamente </w:t>
      </w:r>
      <w:r w:rsidRPr="00B72116">
        <w:rPr>
          <w:rFonts w:ascii="Arial" w:hAnsi="Arial" w:cs="Arial"/>
          <w:sz w:val="22"/>
        </w:rPr>
        <w:t>del suelo</w:t>
      </w:r>
      <w:r w:rsidR="00CF2EC4" w:rsidRPr="00B72116">
        <w:rPr>
          <w:rFonts w:ascii="Arial" w:hAnsi="Arial" w:cs="Arial"/>
          <w:sz w:val="22"/>
        </w:rPr>
        <w:t xml:space="preserve"> para </w:t>
      </w:r>
      <w:r w:rsidR="00F4583C" w:rsidRPr="00B72116">
        <w:rPr>
          <w:rFonts w:ascii="Arial" w:hAnsi="Arial" w:cs="Arial"/>
          <w:sz w:val="22"/>
        </w:rPr>
        <w:t>alimentarnos</w:t>
      </w:r>
      <w:r w:rsidR="00CF2EC4" w:rsidRPr="00B72116">
        <w:rPr>
          <w:rFonts w:ascii="Arial" w:hAnsi="Arial" w:cs="Arial"/>
          <w:sz w:val="22"/>
        </w:rPr>
        <w:t xml:space="preserve">. </w:t>
      </w:r>
      <w:r w:rsidR="00123BBA" w:rsidRPr="00B72116">
        <w:rPr>
          <w:rFonts w:ascii="Arial" w:hAnsi="Arial" w:cs="Arial"/>
          <w:sz w:val="22"/>
        </w:rPr>
        <w:t>Utilizamos</w:t>
      </w:r>
      <w:r w:rsidR="001D7C5B" w:rsidRPr="00B72116">
        <w:rPr>
          <w:rFonts w:ascii="Arial" w:hAnsi="Arial" w:cs="Arial"/>
          <w:sz w:val="22"/>
        </w:rPr>
        <w:t xml:space="preserve"> el suelo para construir casas,</w:t>
      </w:r>
      <w:r w:rsidR="00F96EEE" w:rsidRPr="00B72116">
        <w:rPr>
          <w:rFonts w:ascii="Arial" w:hAnsi="Arial" w:cs="Arial"/>
          <w:sz w:val="22"/>
        </w:rPr>
        <w:t xml:space="preserve"> ciudades o zonas de recreación</w:t>
      </w:r>
      <w:r w:rsidR="001D7C5B" w:rsidRPr="00B72116">
        <w:rPr>
          <w:rFonts w:ascii="Arial" w:hAnsi="Arial" w:cs="Arial"/>
          <w:sz w:val="22"/>
        </w:rPr>
        <w:t xml:space="preserve"> como parques.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DE0941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2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E31A7F" w:rsidP="00E31A7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Imagen de un c</w:t>
            </w:r>
            <w:r w:rsidR="00DE0941" w:rsidRPr="00B72116">
              <w:rPr>
                <w:rFonts w:ascii="Arial" w:hAnsi="Arial" w:cs="Arial"/>
                <w:color w:val="000000"/>
                <w:sz w:val="20"/>
              </w:rPr>
              <w:t>ultivo de</w:t>
            </w:r>
            <w:r w:rsidR="004250C5" w:rsidRPr="00B72116">
              <w:rPr>
                <w:rFonts w:ascii="Arial" w:hAnsi="Arial" w:cs="Arial"/>
                <w:color w:val="000000"/>
                <w:sz w:val="20"/>
              </w:rPr>
              <w:t xml:space="preserve"> arroz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en Asia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DE0941" w:rsidRPr="00B72116" w:rsidRDefault="00C04608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129789821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DE0941" w:rsidRPr="00B72116" w:rsidRDefault="00836F6F" w:rsidP="00836F6F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El arroz es originario de Asia, hoy constituye una de las especies más </w:t>
            </w:r>
            <w:r w:rsidRPr="00B72116">
              <w:rPr>
                <w:rFonts w:ascii="Arial" w:hAnsi="Arial" w:cs="Arial"/>
                <w:color w:val="000000"/>
                <w:sz w:val="20"/>
              </w:rPr>
              <w:lastRenderedPageBreak/>
              <w:t xml:space="preserve">cultivadas en el mundo. </w:t>
            </w:r>
          </w:p>
        </w:tc>
      </w:tr>
    </w:tbl>
    <w:p w:rsidR="00DE0941" w:rsidRPr="00B72116" w:rsidRDefault="00DE0941" w:rsidP="00591E33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.3 </w:t>
      </w:r>
      <w:r w:rsidR="0095793F" w:rsidRPr="00B72116">
        <w:rPr>
          <w:rFonts w:ascii="Arial" w:hAnsi="Arial" w:cs="Arial"/>
          <w:b/>
          <w:sz w:val="22"/>
        </w:rPr>
        <w:t xml:space="preserve">Daños causados al suelo </w:t>
      </w:r>
      <w:r w:rsidRPr="00B72116">
        <w:rPr>
          <w:rFonts w:ascii="Arial" w:hAnsi="Arial" w:cs="Arial"/>
          <w:b/>
          <w:sz w:val="22"/>
        </w:rPr>
        <w:t>por parte del ser humano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1D7C5B" w:rsidRPr="00B72116" w:rsidRDefault="00E47FA2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Causamos daño a</w:t>
      </w:r>
      <w:r w:rsidR="0095793F" w:rsidRPr="00B72116">
        <w:rPr>
          <w:rFonts w:ascii="Arial" w:hAnsi="Arial" w:cs="Arial"/>
          <w:sz w:val="22"/>
        </w:rPr>
        <w:t xml:space="preserve">l suelo </w:t>
      </w:r>
      <w:r w:rsidR="0097720D" w:rsidRPr="00B72116">
        <w:rPr>
          <w:rFonts w:ascii="Arial" w:hAnsi="Arial" w:cs="Arial"/>
          <w:sz w:val="22"/>
        </w:rPr>
        <w:t xml:space="preserve">cuando </w:t>
      </w:r>
      <w:r w:rsidR="00D52CCD" w:rsidRPr="00B72116">
        <w:rPr>
          <w:rFonts w:ascii="Arial" w:hAnsi="Arial" w:cs="Arial"/>
          <w:sz w:val="22"/>
        </w:rPr>
        <w:t xml:space="preserve">arrojamos contaminantes en </w:t>
      </w:r>
      <w:r w:rsidR="004123A6" w:rsidRPr="00B72116">
        <w:rPr>
          <w:rFonts w:ascii="Arial" w:hAnsi="Arial" w:cs="Arial"/>
          <w:sz w:val="22"/>
        </w:rPr>
        <w:t>él</w:t>
      </w:r>
      <w:r w:rsidR="0097720D" w:rsidRPr="00B72116">
        <w:rPr>
          <w:rFonts w:ascii="Arial" w:hAnsi="Arial" w:cs="Arial"/>
          <w:sz w:val="22"/>
        </w:rPr>
        <w:t xml:space="preserve">. También </w:t>
      </w:r>
      <w:r w:rsidR="007657FD" w:rsidRPr="00B72116">
        <w:rPr>
          <w:rFonts w:ascii="Arial" w:hAnsi="Arial" w:cs="Arial"/>
          <w:sz w:val="22"/>
        </w:rPr>
        <w:t xml:space="preserve">cuando </w:t>
      </w:r>
      <w:r w:rsidR="0097720D" w:rsidRPr="00B72116">
        <w:rPr>
          <w:rFonts w:ascii="Arial" w:hAnsi="Arial" w:cs="Arial"/>
          <w:sz w:val="22"/>
        </w:rPr>
        <w:t>cultivamos</w:t>
      </w:r>
      <w:r w:rsidR="007657FD" w:rsidRPr="00B72116">
        <w:rPr>
          <w:rFonts w:ascii="Arial" w:hAnsi="Arial" w:cs="Arial"/>
          <w:sz w:val="22"/>
        </w:rPr>
        <w:t xml:space="preserve"> inadecuadamente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o e</w:t>
      </w:r>
      <w:r w:rsidRPr="00B72116">
        <w:rPr>
          <w:rFonts w:ascii="Arial" w:hAnsi="Arial" w:cs="Arial"/>
          <w:sz w:val="22"/>
        </w:rPr>
        <w:t>liminamos</w:t>
      </w:r>
      <w:r w:rsidR="00B41835">
        <w:rPr>
          <w:rFonts w:ascii="Arial" w:hAnsi="Arial" w:cs="Arial"/>
          <w:sz w:val="22"/>
        </w:rPr>
        <w:t xml:space="preserve"> </w:t>
      </w:r>
      <w:r w:rsidR="005660D0">
        <w:rPr>
          <w:rFonts w:ascii="Arial" w:hAnsi="Arial" w:cs="Arial"/>
          <w:sz w:val="22"/>
        </w:rPr>
        <w:t>la</w:t>
      </w:r>
      <w:r w:rsidR="00491FCB" w:rsidRPr="00B72116">
        <w:rPr>
          <w:rFonts w:ascii="Arial" w:hAnsi="Arial" w:cs="Arial"/>
          <w:sz w:val="22"/>
        </w:rPr>
        <w:t xml:space="preserve"> vegetación </w:t>
      </w:r>
      <w:r w:rsidR="00B05055" w:rsidRPr="00B72116">
        <w:rPr>
          <w:rFonts w:ascii="Arial" w:hAnsi="Arial" w:cs="Arial"/>
          <w:sz w:val="22"/>
        </w:rPr>
        <w:t>sin necesidad</w:t>
      </w:r>
      <w:r w:rsidR="007657FD" w:rsidRPr="00B72116">
        <w:rPr>
          <w:rFonts w:ascii="Arial" w:hAnsi="Arial" w:cs="Arial"/>
          <w:sz w:val="22"/>
        </w:rPr>
        <w:t xml:space="preserve">. </w:t>
      </w:r>
      <w:r w:rsidR="0097720D" w:rsidRPr="00B72116">
        <w:rPr>
          <w:rFonts w:ascii="Arial" w:hAnsi="Arial" w:cs="Arial"/>
          <w:sz w:val="22"/>
        </w:rPr>
        <w:t>C</w:t>
      </w:r>
      <w:r w:rsidR="007657FD" w:rsidRPr="00B72116">
        <w:rPr>
          <w:rFonts w:ascii="Arial" w:hAnsi="Arial" w:cs="Arial"/>
          <w:sz w:val="22"/>
        </w:rPr>
        <w:t xml:space="preserve">uando </w:t>
      </w:r>
      <w:r w:rsidR="00B05055" w:rsidRPr="00B72116">
        <w:rPr>
          <w:rFonts w:ascii="Arial" w:hAnsi="Arial" w:cs="Arial"/>
          <w:sz w:val="22"/>
        </w:rPr>
        <w:t>construimos casas y ciudades donde no corresponde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 xml:space="preserve">acabamos con </w:t>
      </w:r>
      <w:r w:rsidR="00D52CCD" w:rsidRPr="00B72116">
        <w:rPr>
          <w:rFonts w:ascii="Arial" w:hAnsi="Arial" w:cs="Arial"/>
          <w:sz w:val="22"/>
        </w:rPr>
        <w:t xml:space="preserve">los </w:t>
      </w:r>
      <w:r w:rsidR="00D44E17" w:rsidRPr="00B72116">
        <w:rPr>
          <w:rFonts w:ascii="Arial" w:hAnsi="Arial" w:cs="Arial"/>
          <w:sz w:val="22"/>
        </w:rPr>
        <w:t>suelos fértiles</w:t>
      </w:r>
      <w:r w:rsidR="00B05055" w:rsidRPr="00B72116">
        <w:rPr>
          <w:rFonts w:ascii="Arial" w:hAnsi="Arial" w:cs="Arial"/>
          <w:sz w:val="22"/>
        </w:rPr>
        <w:t>. Algunos de</w:t>
      </w:r>
      <w:r w:rsidR="007657FD" w:rsidRPr="00B72116">
        <w:rPr>
          <w:rFonts w:ascii="Arial" w:hAnsi="Arial" w:cs="Arial"/>
          <w:sz w:val="22"/>
        </w:rPr>
        <w:t xml:space="preserve"> los daños que los seres humanos </w:t>
      </w:r>
      <w:r w:rsidR="00B05055" w:rsidRPr="00B72116">
        <w:rPr>
          <w:rFonts w:ascii="Arial" w:hAnsi="Arial" w:cs="Arial"/>
          <w:sz w:val="22"/>
        </w:rPr>
        <w:t>causamos</w:t>
      </w:r>
      <w:r w:rsidR="00AF2485" w:rsidRPr="00B72116">
        <w:rPr>
          <w:rFonts w:ascii="Arial" w:hAnsi="Arial" w:cs="Arial"/>
          <w:sz w:val="22"/>
        </w:rPr>
        <w:t xml:space="preserve"> al</w:t>
      </w:r>
      <w:r w:rsidR="00B41835">
        <w:rPr>
          <w:rFonts w:ascii="Arial" w:hAnsi="Arial" w:cs="Arial"/>
          <w:sz w:val="22"/>
        </w:rPr>
        <w:t xml:space="preserve"> </w:t>
      </w:r>
      <w:r w:rsidR="00AF2485" w:rsidRPr="00B72116">
        <w:rPr>
          <w:rFonts w:ascii="Arial" w:hAnsi="Arial" w:cs="Arial"/>
          <w:sz w:val="22"/>
        </w:rPr>
        <w:t>suelo</w:t>
      </w:r>
      <w:r w:rsidR="00B05055" w:rsidRPr="00B72116">
        <w:rPr>
          <w:rFonts w:ascii="Arial" w:hAnsi="Arial" w:cs="Arial"/>
          <w:sz w:val="22"/>
        </w:rPr>
        <w:t xml:space="preserve"> son los siguientes:</w:t>
      </w:r>
    </w:p>
    <w:p w:rsidR="001D7C5B" w:rsidRPr="00B72116" w:rsidRDefault="001D7C5B" w:rsidP="00591E33">
      <w:pPr>
        <w:spacing w:after="0"/>
        <w:rPr>
          <w:rFonts w:ascii="Arial" w:hAnsi="Arial" w:cs="Arial"/>
          <w:b/>
          <w:sz w:val="22"/>
        </w:rPr>
      </w:pPr>
    </w:p>
    <w:p w:rsidR="00B05055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D15C55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.1 Contaminación por basuras</w:t>
      </w:r>
      <w:r w:rsidR="00373B0B" w:rsidRPr="00B72116">
        <w:rPr>
          <w:rFonts w:ascii="Arial" w:hAnsi="Arial" w:cs="Arial"/>
          <w:b/>
          <w:sz w:val="22"/>
        </w:rPr>
        <w:t xml:space="preserve"> y desechos industriales</w:t>
      </w:r>
    </w:p>
    <w:p w:rsidR="001E0089" w:rsidRDefault="001E0089" w:rsidP="00591E33">
      <w:pPr>
        <w:spacing w:after="0"/>
        <w:rPr>
          <w:rFonts w:ascii="Arial" w:hAnsi="Arial" w:cs="Arial"/>
          <w:sz w:val="22"/>
        </w:rPr>
      </w:pPr>
    </w:p>
    <w:p w:rsidR="00D44E17" w:rsidRPr="00B72116" w:rsidRDefault="007C0346" w:rsidP="00591E33">
      <w:p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491FCB" w:rsidRPr="00B72116">
        <w:rPr>
          <w:rFonts w:ascii="Arial" w:hAnsi="Arial" w:cs="Arial"/>
          <w:sz w:val="22"/>
        </w:rPr>
        <w:t xml:space="preserve"> los </w:t>
      </w:r>
      <w:r w:rsidR="00B5231D">
        <w:rPr>
          <w:rFonts w:ascii="Arial" w:hAnsi="Arial" w:cs="Arial"/>
          <w:sz w:val="22"/>
        </w:rPr>
        <w:t>rellenos sanitarios</w:t>
      </w:r>
      <w:r w:rsidR="00A85328" w:rsidRPr="00B72116">
        <w:rPr>
          <w:rFonts w:ascii="Arial" w:hAnsi="Arial" w:cs="Arial"/>
          <w:sz w:val="22"/>
        </w:rPr>
        <w:t xml:space="preserve"> se</w:t>
      </w:r>
      <w:r>
        <w:rPr>
          <w:rFonts w:ascii="Arial" w:hAnsi="Arial" w:cs="Arial"/>
          <w:sz w:val="22"/>
        </w:rPr>
        <w:t xml:space="preserve"> llevan y</w:t>
      </w:r>
      <w:r w:rsidR="00A85328" w:rsidRPr="00B72116">
        <w:rPr>
          <w:rFonts w:ascii="Arial" w:hAnsi="Arial" w:cs="Arial"/>
          <w:sz w:val="22"/>
        </w:rPr>
        <w:t xml:space="preserve"> </w:t>
      </w:r>
      <w:r w:rsidR="00B5231D">
        <w:rPr>
          <w:rFonts w:ascii="Arial" w:hAnsi="Arial" w:cs="Arial"/>
          <w:sz w:val="22"/>
        </w:rPr>
        <w:t xml:space="preserve">se </w:t>
      </w:r>
      <w:r w:rsidR="00A85328" w:rsidRPr="00B72116">
        <w:rPr>
          <w:rFonts w:ascii="Arial" w:hAnsi="Arial" w:cs="Arial"/>
          <w:sz w:val="22"/>
        </w:rPr>
        <w:t>producen sustancias contaminantes.</w:t>
      </w:r>
      <w:r w:rsidR="00B41835">
        <w:rPr>
          <w:rFonts w:ascii="Arial" w:hAnsi="Arial" w:cs="Arial"/>
          <w:sz w:val="22"/>
        </w:rPr>
        <w:t xml:space="preserve"> </w:t>
      </w:r>
      <w:r w:rsidR="00D44E17" w:rsidRPr="00B72116">
        <w:rPr>
          <w:rFonts w:ascii="Arial" w:hAnsi="Arial" w:cs="Arial"/>
          <w:sz w:val="22"/>
        </w:rPr>
        <w:t>También</w:t>
      </w:r>
      <w:r w:rsidR="00491FCB" w:rsidRPr="00B72116">
        <w:rPr>
          <w:rFonts w:ascii="Arial" w:hAnsi="Arial" w:cs="Arial"/>
          <w:sz w:val="22"/>
        </w:rPr>
        <w:t xml:space="preserve"> en</w:t>
      </w:r>
      <w:r w:rsidR="00A10CA5" w:rsidRPr="00B72116">
        <w:rPr>
          <w:rFonts w:ascii="Arial" w:hAnsi="Arial" w:cs="Arial"/>
          <w:sz w:val="22"/>
        </w:rPr>
        <w:t xml:space="preserve"> l</w:t>
      </w:r>
      <w:r w:rsidR="00A85328" w:rsidRPr="00B72116">
        <w:rPr>
          <w:rFonts w:ascii="Arial" w:hAnsi="Arial" w:cs="Arial"/>
          <w:sz w:val="22"/>
        </w:rPr>
        <w:t>a</w:t>
      </w:r>
      <w:r w:rsidR="00A10CA5" w:rsidRPr="00B72116">
        <w:rPr>
          <w:rFonts w:ascii="Arial" w:hAnsi="Arial" w:cs="Arial"/>
          <w:sz w:val="22"/>
        </w:rPr>
        <w:t>s</w:t>
      </w:r>
      <w:r w:rsidR="00A85328" w:rsidRPr="00B72116">
        <w:rPr>
          <w:rFonts w:ascii="Arial" w:hAnsi="Arial" w:cs="Arial"/>
          <w:sz w:val="22"/>
        </w:rPr>
        <w:t xml:space="preserve"> industri</w:t>
      </w:r>
      <w:r w:rsidR="00A10CA5" w:rsidRPr="00B72116">
        <w:rPr>
          <w:rFonts w:ascii="Arial" w:hAnsi="Arial" w:cs="Arial"/>
          <w:sz w:val="22"/>
        </w:rPr>
        <w:t xml:space="preserve">as </w:t>
      </w:r>
      <w:r w:rsidR="00491FCB" w:rsidRPr="00B72116">
        <w:rPr>
          <w:rFonts w:ascii="Arial" w:hAnsi="Arial" w:cs="Arial"/>
          <w:sz w:val="22"/>
        </w:rPr>
        <w:t xml:space="preserve">se </w:t>
      </w:r>
      <w:r w:rsidR="00A10CA5" w:rsidRPr="00B72116">
        <w:rPr>
          <w:rFonts w:ascii="Arial" w:hAnsi="Arial" w:cs="Arial"/>
          <w:sz w:val="22"/>
        </w:rPr>
        <w:t xml:space="preserve">producen desechos </w:t>
      </w:r>
      <w:r w:rsidR="00952D0E" w:rsidRPr="00B72116">
        <w:rPr>
          <w:rFonts w:ascii="Arial" w:hAnsi="Arial" w:cs="Arial"/>
          <w:sz w:val="22"/>
        </w:rPr>
        <w:t xml:space="preserve">y sustancias </w:t>
      </w:r>
      <w:r w:rsidR="00A10CA5" w:rsidRPr="00B72116">
        <w:rPr>
          <w:rFonts w:ascii="Arial" w:hAnsi="Arial" w:cs="Arial"/>
          <w:sz w:val="22"/>
        </w:rPr>
        <w:t>contaminan</w:t>
      </w:r>
      <w:r w:rsidR="00A85328" w:rsidRPr="00B72116">
        <w:rPr>
          <w:rFonts w:ascii="Arial" w:hAnsi="Arial" w:cs="Arial"/>
          <w:sz w:val="22"/>
        </w:rPr>
        <w:t xml:space="preserve">tes como resultado de la elaboración de sus productos. </w:t>
      </w:r>
      <w:r w:rsidR="00491FCB" w:rsidRPr="00B72116">
        <w:rPr>
          <w:rFonts w:ascii="Arial" w:hAnsi="Arial" w:cs="Arial"/>
          <w:sz w:val="22"/>
        </w:rPr>
        <w:t>Cuando l</w:t>
      </w:r>
      <w:r w:rsidR="00952D0E" w:rsidRPr="00B72116">
        <w:rPr>
          <w:rFonts w:ascii="Arial" w:hAnsi="Arial" w:cs="Arial"/>
          <w:sz w:val="22"/>
        </w:rPr>
        <w:t>os contaminantes de b</w:t>
      </w:r>
      <w:r w:rsidR="00AF2485" w:rsidRPr="00B72116">
        <w:rPr>
          <w:rFonts w:ascii="Arial" w:hAnsi="Arial" w:cs="Arial"/>
          <w:sz w:val="22"/>
        </w:rPr>
        <w:t xml:space="preserve">otaderos </w:t>
      </w:r>
      <w:r w:rsidR="00B5231D">
        <w:rPr>
          <w:rFonts w:ascii="Arial" w:hAnsi="Arial" w:cs="Arial"/>
          <w:sz w:val="22"/>
        </w:rPr>
        <w:t xml:space="preserve">de basuras </w:t>
      </w:r>
      <w:r w:rsidR="00952D0E" w:rsidRPr="00B72116">
        <w:rPr>
          <w:rFonts w:ascii="Arial" w:hAnsi="Arial" w:cs="Arial"/>
          <w:sz w:val="22"/>
        </w:rPr>
        <w:t xml:space="preserve">e industrias </w:t>
      </w:r>
      <w:r w:rsidR="00491FCB" w:rsidRPr="00B72116">
        <w:rPr>
          <w:rFonts w:ascii="Arial" w:hAnsi="Arial" w:cs="Arial"/>
          <w:sz w:val="22"/>
        </w:rPr>
        <w:t>llegan</w:t>
      </w:r>
      <w:r w:rsidR="00952D0E" w:rsidRPr="00B72116">
        <w:rPr>
          <w:rFonts w:ascii="Arial" w:hAnsi="Arial" w:cs="Arial"/>
          <w:sz w:val="22"/>
        </w:rPr>
        <w:t xml:space="preserve"> hasta los suelos </w:t>
      </w:r>
      <w:r w:rsidR="007B7EDA" w:rsidRPr="00B72116">
        <w:rPr>
          <w:rFonts w:ascii="Arial" w:hAnsi="Arial" w:cs="Arial"/>
          <w:sz w:val="22"/>
        </w:rPr>
        <w:t xml:space="preserve">afectan </w:t>
      </w:r>
      <w:r w:rsidR="00491FCB" w:rsidRPr="00B72116">
        <w:rPr>
          <w:rFonts w:ascii="Arial" w:hAnsi="Arial" w:cs="Arial"/>
          <w:sz w:val="22"/>
        </w:rPr>
        <w:t>su componente vivo</w:t>
      </w:r>
      <w:r w:rsidR="007B7EDA" w:rsidRPr="00B72116">
        <w:rPr>
          <w:rFonts w:ascii="Arial" w:hAnsi="Arial" w:cs="Arial"/>
          <w:sz w:val="22"/>
        </w:rPr>
        <w:t xml:space="preserve">. </w:t>
      </w:r>
      <w:r w:rsidR="00AF2485" w:rsidRPr="00B72116">
        <w:rPr>
          <w:rFonts w:ascii="Arial" w:hAnsi="Arial" w:cs="Arial"/>
          <w:sz w:val="22"/>
        </w:rPr>
        <w:t>Sin el componente</w:t>
      </w:r>
      <w:r>
        <w:rPr>
          <w:rFonts w:ascii="Arial" w:hAnsi="Arial" w:cs="Arial"/>
          <w:sz w:val="22"/>
        </w:rPr>
        <w:t xml:space="preserve"> vivo</w:t>
      </w:r>
      <w:r w:rsidR="00AF2485" w:rsidRPr="00B72116">
        <w:rPr>
          <w:rFonts w:ascii="Arial" w:hAnsi="Arial" w:cs="Arial"/>
          <w:sz w:val="22"/>
        </w:rPr>
        <w:t xml:space="preserve"> los suelos son </w:t>
      </w:r>
      <w:r w:rsidR="00AF2485" w:rsidRPr="00B72116">
        <w:rPr>
          <w:rFonts w:ascii="Arial" w:hAnsi="Arial" w:cs="Arial"/>
          <w:b/>
          <w:sz w:val="22"/>
        </w:rPr>
        <w:t>in</w:t>
      </w:r>
      <w:r w:rsidR="007B7EDA" w:rsidRPr="00B72116">
        <w:rPr>
          <w:rFonts w:ascii="Arial" w:hAnsi="Arial" w:cs="Arial"/>
          <w:b/>
          <w:sz w:val="22"/>
        </w:rPr>
        <w:t>fértiles</w:t>
      </w:r>
      <w:r w:rsidR="007B7EDA" w:rsidRPr="00B72116">
        <w:rPr>
          <w:rFonts w:ascii="Arial" w:hAnsi="Arial" w:cs="Arial"/>
          <w:sz w:val="22"/>
        </w:rPr>
        <w:t>.</w:t>
      </w:r>
    </w:p>
    <w:p w:rsidR="00D44E17" w:rsidRPr="00B72116" w:rsidRDefault="00D44E17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591E33" w:rsidP="00591E33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2736DF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Contaminación por </w:t>
      </w:r>
      <w:r w:rsidR="002736DF" w:rsidRPr="00B72116">
        <w:rPr>
          <w:rFonts w:ascii="Arial" w:hAnsi="Arial" w:cs="Arial"/>
          <w:b/>
          <w:sz w:val="22"/>
        </w:rPr>
        <w:t>insecticidas y fertilizantes</w:t>
      </w:r>
    </w:p>
    <w:p w:rsidR="00C04608" w:rsidRPr="00B72116" w:rsidRDefault="00C04608" w:rsidP="00591E33">
      <w:pPr>
        <w:spacing w:after="0"/>
        <w:rPr>
          <w:rFonts w:ascii="Arial" w:hAnsi="Arial" w:cs="Arial"/>
          <w:sz w:val="22"/>
        </w:rPr>
      </w:pPr>
    </w:p>
    <w:p w:rsidR="00D27B53" w:rsidRPr="00B72116" w:rsidRDefault="00D27B53" w:rsidP="00591E33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Para cultivar alimentos los seres humanos utilizamos fertilizantes e insecticidas</w:t>
      </w:r>
      <w:r w:rsidR="007C0346">
        <w:rPr>
          <w:rFonts w:ascii="Arial" w:hAnsi="Arial" w:cs="Arial"/>
          <w:sz w:val="22"/>
        </w:rPr>
        <w:t xml:space="preserve"> </w:t>
      </w:r>
      <w:r w:rsidR="00491FCB" w:rsidRPr="00B72116">
        <w:rPr>
          <w:rFonts w:ascii="Arial" w:hAnsi="Arial" w:cs="Arial"/>
          <w:b/>
          <w:sz w:val="22"/>
        </w:rPr>
        <w:t>químicos</w:t>
      </w:r>
      <w:r w:rsidRPr="00B72116">
        <w:rPr>
          <w:rFonts w:ascii="Arial" w:hAnsi="Arial" w:cs="Arial"/>
          <w:sz w:val="22"/>
        </w:rPr>
        <w:t>. Los fertilizante</w:t>
      </w:r>
      <w:r w:rsidR="00D2257A" w:rsidRPr="00B72116">
        <w:rPr>
          <w:rFonts w:ascii="Arial" w:hAnsi="Arial" w:cs="Arial"/>
          <w:sz w:val="22"/>
        </w:rPr>
        <w:t>s</w:t>
      </w:r>
      <w:r w:rsidRPr="00B72116">
        <w:rPr>
          <w:rFonts w:ascii="Arial" w:hAnsi="Arial" w:cs="Arial"/>
          <w:sz w:val="22"/>
        </w:rPr>
        <w:t xml:space="preserve"> se utilizan para </w:t>
      </w:r>
      <w:r w:rsidR="00D2257A" w:rsidRPr="00B72116">
        <w:rPr>
          <w:rFonts w:ascii="Arial" w:hAnsi="Arial" w:cs="Arial"/>
          <w:sz w:val="22"/>
        </w:rPr>
        <w:t xml:space="preserve">hacer </w:t>
      </w:r>
      <w:r w:rsidRPr="00B72116">
        <w:rPr>
          <w:rFonts w:ascii="Arial" w:hAnsi="Arial" w:cs="Arial"/>
          <w:sz w:val="22"/>
        </w:rPr>
        <w:t>que las</w:t>
      </w:r>
      <w:r w:rsidR="007C034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plantas crezcan</w:t>
      </w:r>
      <w:r w:rsidR="00D2257A" w:rsidRPr="00B72116">
        <w:rPr>
          <w:rFonts w:ascii="Arial" w:hAnsi="Arial" w:cs="Arial"/>
          <w:sz w:val="22"/>
        </w:rPr>
        <w:t xml:space="preserve"> más r</w:t>
      </w:r>
      <w:r w:rsidR="005F6A07" w:rsidRPr="00B72116">
        <w:rPr>
          <w:rFonts w:ascii="Arial" w:hAnsi="Arial" w:cs="Arial"/>
          <w:sz w:val="22"/>
        </w:rPr>
        <w:t>ápidamente</w:t>
      </w:r>
      <w:r w:rsidR="00D2257A" w:rsidRPr="00B72116">
        <w:rPr>
          <w:rFonts w:ascii="Arial" w:hAnsi="Arial" w:cs="Arial"/>
          <w:sz w:val="22"/>
        </w:rPr>
        <w:t xml:space="preserve">. Los insecticidas se </w:t>
      </w:r>
      <w:r w:rsidR="003E699D" w:rsidRPr="00B72116">
        <w:rPr>
          <w:rFonts w:ascii="Arial" w:hAnsi="Arial" w:cs="Arial"/>
          <w:sz w:val="22"/>
        </w:rPr>
        <w:t>usan</w:t>
      </w:r>
      <w:r w:rsidR="00D2257A" w:rsidRPr="00B72116">
        <w:rPr>
          <w:rFonts w:ascii="Arial" w:hAnsi="Arial" w:cs="Arial"/>
          <w:sz w:val="22"/>
        </w:rPr>
        <w:t xml:space="preserve"> para </w:t>
      </w:r>
      <w:r w:rsidR="007C0346">
        <w:rPr>
          <w:rFonts w:ascii="Arial" w:hAnsi="Arial" w:cs="Arial"/>
          <w:sz w:val="22"/>
        </w:rPr>
        <w:t>eliminar</w:t>
      </w:r>
      <w:r w:rsidR="007C0346" w:rsidRPr="00B72116">
        <w:rPr>
          <w:rFonts w:ascii="Arial" w:hAnsi="Arial" w:cs="Arial"/>
          <w:sz w:val="22"/>
        </w:rPr>
        <w:t xml:space="preserve"> </w:t>
      </w:r>
      <w:r w:rsidR="00D2257A" w:rsidRPr="00B72116">
        <w:rPr>
          <w:rFonts w:ascii="Arial" w:hAnsi="Arial" w:cs="Arial"/>
          <w:sz w:val="22"/>
        </w:rPr>
        <w:t xml:space="preserve">insectos que </w:t>
      </w:r>
      <w:r w:rsidR="006F1684" w:rsidRPr="00B72116">
        <w:rPr>
          <w:rFonts w:ascii="Arial" w:hAnsi="Arial" w:cs="Arial"/>
          <w:sz w:val="22"/>
        </w:rPr>
        <w:t xml:space="preserve">se alimentan </w:t>
      </w:r>
      <w:r w:rsidR="007E6C3D">
        <w:rPr>
          <w:rFonts w:ascii="Arial" w:hAnsi="Arial" w:cs="Arial"/>
          <w:sz w:val="22"/>
        </w:rPr>
        <w:t>de</w:t>
      </w:r>
      <w:r w:rsidR="00564FCE">
        <w:rPr>
          <w:rFonts w:ascii="Arial" w:hAnsi="Arial" w:cs="Arial"/>
          <w:sz w:val="22"/>
        </w:rPr>
        <w:t xml:space="preserve"> </w:t>
      </w:r>
      <w:r w:rsidR="00D2257A" w:rsidRPr="00B72116">
        <w:rPr>
          <w:rFonts w:ascii="Arial" w:hAnsi="Arial" w:cs="Arial"/>
          <w:sz w:val="22"/>
        </w:rPr>
        <w:t xml:space="preserve">los cultivos. Los fertilizantes e insecticidas </w:t>
      </w:r>
      <w:r w:rsidR="00AF2485" w:rsidRPr="00B72116">
        <w:rPr>
          <w:rFonts w:ascii="Arial" w:hAnsi="Arial" w:cs="Arial"/>
          <w:sz w:val="22"/>
        </w:rPr>
        <w:t>químicos</w:t>
      </w:r>
      <w:r w:rsidR="007C0346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 xml:space="preserve">eliminan </w:t>
      </w:r>
      <w:r w:rsidR="00D2257A" w:rsidRPr="00B72116">
        <w:rPr>
          <w:rFonts w:ascii="Arial" w:hAnsi="Arial" w:cs="Arial"/>
          <w:sz w:val="22"/>
        </w:rPr>
        <w:t xml:space="preserve">el componente vivo del suelo. </w:t>
      </w:r>
    </w:p>
    <w:p w:rsidR="00D27B53" w:rsidRPr="00B72116" w:rsidRDefault="00D27B53" w:rsidP="00591E33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3]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.3.</w:t>
      </w:r>
      <w:r w:rsidR="00373B0B" w:rsidRPr="00B72116">
        <w:rPr>
          <w:rFonts w:ascii="Arial" w:hAnsi="Arial" w:cs="Arial"/>
          <w:b/>
          <w:sz w:val="22"/>
        </w:rPr>
        <w:t>3</w:t>
      </w:r>
      <w:r w:rsidRPr="00B72116">
        <w:rPr>
          <w:rFonts w:ascii="Arial" w:hAnsi="Arial" w:cs="Arial"/>
          <w:b/>
          <w:sz w:val="22"/>
        </w:rPr>
        <w:t xml:space="preserve"> La erosión</w:t>
      </w:r>
    </w:p>
    <w:p w:rsidR="00C04608" w:rsidRPr="00B72116" w:rsidRDefault="00C04608" w:rsidP="002736DF">
      <w:pPr>
        <w:spacing w:after="0"/>
        <w:rPr>
          <w:rFonts w:ascii="Arial" w:hAnsi="Arial" w:cs="Arial"/>
          <w:b/>
          <w:sz w:val="22"/>
        </w:rPr>
      </w:pPr>
    </w:p>
    <w:p w:rsidR="006F1684" w:rsidRPr="00B72116" w:rsidRDefault="006F1684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erosión se </w:t>
      </w:r>
      <w:r w:rsidR="00E471D7" w:rsidRPr="00B72116">
        <w:rPr>
          <w:rFonts w:ascii="Arial" w:hAnsi="Arial" w:cs="Arial"/>
          <w:sz w:val="22"/>
        </w:rPr>
        <w:t>presenta</w:t>
      </w:r>
      <w:r w:rsidRPr="00B72116">
        <w:rPr>
          <w:rFonts w:ascii="Arial" w:hAnsi="Arial" w:cs="Arial"/>
          <w:sz w:val="22"/>
        </w:rPr>
        <w:t xml:space="preserve"> cuando </w:t>
      </w:r>
      <w:r w:rsidR="00E95147" w:rsidRPr="00B72116">
        <w:rPr>
          <w:rFonts w:ascii="Arial" w:hAnsi="Arial" w:cs="Arial"/>
          <w:sz w:val="22"/>
        </w:rPr>
        <w:t>las lluvias</w:t>
      </w:r>
      <w:r w:rsidRPr="00B72116">
        <w:rPr>
          <w:rFonts w:ascii="Arial" w:hAnsi="Arial" w:cs="Arial"/>
          <w:sz w:val="22"/>
        </w:rPr>
        <w:t xml:space="preserve"> o el viento </w:t>
      </w:r>
      <w:r w:rsidR="005F6A07" w:rsidRPr="00B72116">
        <w:rPr>
          <w:rFonts w:ascii="Arial" w:hAnsi="Arial" w:cs="Arial"/>
          <w:sz w:val="22"/>
        </w:rPr>
        <w:t>arrastran</w:t>
      </w:r>
      <w:r w:rsidR="00D64DC5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la parte viva del suelo</w:t>
      </w:r>
      <w:r w:rsidRPr="00B72116">
        <w:rPr>
          <w:rFonts w:ascii="Arial" w:hAnsi="Arial" w:cs="Arial"/>
          <w:sz w:val="22"/>
        </w:rPr>
        <w:t>.</w:t>
      </w:r>
      <w:r w:rsidR="00D64DC5">
        <w:rPr>
          <w:rFonts w:ascii="Arial" w:hAnsi="Arial" w:cs="Arial"/>
          <w:sz w:val="22"/>
        </w:rPr>
        <w:t xml:space="preserve"> </w:t>
      </w:r>
      <w:r w:rsidR="00315FE0" w:rsidRPr="00B72116">
        <w:rPr>
          <w:rFonts w:ascii="Arial" w:hAnsi="Arial" w:cs="Arial"/>
          <w:sz w:val="22"/>
        </w:rPr>
        <w:t>Los</w:t>
      </w:r>
      <w:r w:rsidR="00E95147" w:rsidRPr="00B72116">
        <w:rPr>
          <w:rFonts w:ascii="Arial" w:hAnsi="Arial" w:cs="Arial"/>
          <w:sz w:val="22"/>
        </w:rPr>
        <w:t xml:space="preserve"> suelos </w:t>
      </w:r>
      <w:r w:rsidR="00315FE0" w:rsidRPr="00B72116">
        <w:rPr>
          <w:rFonts w:ascii="Arial" w:hAnsi="Arial" w:cs="Arial"/>
          <w:sz w:val="22"/>
        </w:rPr>
        <w:t>con vegetación son protegidos del viento y de las lluvias por</w:t>
      </w:r>
      <w:r w:rsidR="00E95147" w:rsidRPr="00B72116">
        <w:rPr>
          <w:rFonts w:ascii="Arial" w:hAnsi="Arial" w:cs="Arial"/>
          <w:sz w:val="22"/>
        </w:rPr>
        <w:t xml:space="preserve"> las raíces, tallos y hojas de las plantas.</w:t>
      </w:r>
      <w:r w:rsidR="00D64DC5">
        <w:rPr>
          <w:rFonts w:ascii="Arial" w:hAnsi="Arial" w:cs="Arial"/>
          <w:sz w:val="22"/>
        </w:rPr>
        <w:t xml:space="preserve"> </w:t>
      </w:r>
      <w:r w:rsidR="003E699D" w:rsidRPr="00B72116">
        <w:rPr>
          <w:rFonts w:ascii="Arial" w:hAnsi="Arial" w:cs="Arial"/>
          <w:sz w:val="22"/>
        </w:rPr>
        <w:t>Cuando</w:t>
      </w:r>
      <w:r w:rsidR="00315FE0" w:rsidRPr="00B72116">
        <w:rPr>
          <w:rFonts w:ascii="Arial" w:hAnsi="Arial" w:cs="Arial"/>
          <w:sz w:val="22"/>
        </w:rPr>
        <w:t xml:space="preserve"> el ser humano elimina </w:t>
      </w:r>
      <w:r w:rsidR="00B01CC8" w:rsidRPr="00B72116">
        <w:rPr>
          <w:rFonts w:ascii="Arial" w:hAnsi="Arial" w:cs="Arial"/>
          <w:sz w:val="22"/>
        </w:rPr>
        <w:t xml:space="preserve">la vegetación de los suelos </w:t>
      </w:r>
      <w:r w:rsidR="003E699D" w:rsidRPr="00B72116">
        <w:rPr>
          <w:rFonts w:ascii="Arial" w:hAnsi="Arial" w:cs="Arial"/>
          <w:sz w:val="22"/>
        </w:rPr>
        <w:t>éstos</w:t>
      </w:r>
      <w:r w:rsidR="00315FE0" w:rsidRPr="00B72116">
        <w:rPr>
          <w:rFonts w:ascii="Arial" w:hAnsi="Arial" w:cs="Arial"/>
          <w:sz w:val="22"/>
        </w:rPr>
        <w:t xml:space="preserve"> quedan desprotegidos</w:t>
      </w:r>
      <w:r w:rsidR="005F6A07" w:rsidRPr="00B72116">
        <w:rPr>
          <w:rFonts w:ascii="Arial" w:hAnsi="Arial" w:cs="Arial"/>
          <w:sz w:val="22"/>
        </w:rPr>
        <w:t xml:space="preserve"> y se erosionan</w:t>
      </w:r>
      <w:r w:rsidR="00D64DC5">
        <w:rPr>
          <w:rFonts w:ascii="Arial" w:hAnsi="Arial" w:cs="Arial"/>
          <w:sz w:val="22"/>
        </w:rPr>
        <w:t xml:space="preserve"> </w:t>
      </w:r>
      <w:r w:rsidR="005F6A07" w:rsidRPr="00B72116">
        <w:rPr>
          <w:rFonts w:ascii="Arial" w:hAnsi="Arial" w:cs="Arial"/>
          <w:sz w:val="22"/>
        </w:rPr>
        <w:t>fácilmente. Los suelos er</w:t>
      </w:r>
      <w:r w:rsidR="00A06A1D" w:rsidRPr="00B72116">
        <w:rPr>
          <w:rFonts w:ascii="Arial" w:hAnsi="Arial" w:cs="Arial"/>
          <w:sz w:val="22"/>
        </w:rPr>
        <w:t xml:space="preserve">osionados </w:t>
      </w:r>
      <w:r w:rsidR="003E699D" w:rsidRPr="00B72116">
        <w:rPr>
          <w:rFonts w:ascii="Arial" w:hAnsi="Arial" w:cs="Arial"/>
          <w:sz w:val="22"/>
        </w:rPr>
        <w:t>no son</w:t>
      </w:r>
      <w:r w:rsidR="00A06A1D" w:rsidRPr="00B72116">
        <w:rPr>
          <w:rFonts w:ascii="Arial" w:hAnsi="Arial" w:cs="Arial"/>
          <w:sz w:val="22"/>
        </w:rPr>
        <w:t xml:space="preserve"> fértiles</w:t>
      </w:r>
      <w:r w:rsidR="00C659BD" w:rsidRPr="00B72116">
        <w:rPr>
          <w:rFonts w:ascii="Arial" w:hAnsi="Arial" w:cs="Arial"/>
          <w:sz w:val="22"/>
        </w:rPr>
        <w:t>.</w:t>
      </w:r>
    </w:p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E0941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DE0941" w:rsidRPr="00B72116" w:rsidRDefault="00DE0941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DE0941" w:rsidRPr="00B72116" w:rsidRDefault="00282DBD" w:rsidP="00DE0941">
            <w:pPr>
              <w:rPr>
                <w:rFonts w:ascii="Arial" w:hAnsi="Arial" w:cs="Arial"/>
                <w:b/>
                <w:color w:val="000000"/>
                <w:sz w:val="16"/>
                <w:szCs w:val="18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REC100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DE0941" w:rsidRPr="00B72116" w:rsidRDefault="00765929" w:rsidP="006004A1">
            <w:pPr>
              <w:rPr>
                <w:rFonts w:ascii="Arial" w:hAnsi="Arial" w:cs="Arial"/>
                <w:color w:val="000000"/>
                <w:sz w:val="20"/>
                <w:highlight w:val="red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Daños causados a los suelos por parte del ser humano</w:t>
            </w:r>
          </w:p>
        </w:tc>
      </w:tr>
      <w:tr w:rsidR="00DE0941" w:rsidRPr="00B72116" w:rsidTr="006004A1">
        <w:tc>
          <w:tcPr>
            <w:tcW w:w="2518" w:type="dxa"/>
          </w:tcPr>
          <w:p w:rsidR="00DE0941" w:rsidRPr="00B72116" w:rsidRDefault="00DE0941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E0941" w:rsidRPr="00B72116" w:rsidRDefault="00C6565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Secuencia de imágenes que muestra los diferentes daños causados a los suelos por parte del ser humano.</w:t>
            </w:r>
          </w:p>
        </w:tc>
      </w:tr>
    </w:tbl>
    <w:p w:rsidR="00DE0941" w:rsidRPr="00B72116" w:rsidRDefault="00DE0941" w:rsidP="00DE0941">
      <w:pPr>
        <w:spacing w:after="0"/>
        <w:rPr>
          <w:rFonts w:ascii="Arial" w:hAnsi="Arial" w:cs="Arial"/>
          <w:sz w:val="22"/>
        </w:rPr>
      </w:pPr>
    </w:p>
    <w:p w:rsidR="00A06A1D" w:rsidRPr="00B72116" w:rsidRDefault="00591E33" w:rsidP="00DE0941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Conservaci</w:t>
      </w:r>
      <w:r w:rsidR="002736DF" w:rsidRPr="00B72116">
        <w:rPr>
          <w:rFonts w:ascii="Arial" w:hAnsi="Arial" w:cs="Arial"/>
          <w:b/>
          <w:sz w:val="22"/>
        </w:rPr>
        <w:t>ón de los suelos</w:t>
      </w:r>
    </w:p>
    <w:p w:rsidR="00A06A1D" w:rsidRPr="00B72116" w:rsidRDefault="00A06A1D" w:rsidP="00591E33">
      <w:pPr>
        <w:spacing w:after="0"/>
        <w:rPr>
          <w:rFonts w:ascii="Arial" w:hAnsi="Arial" w:cs="Arial"/>
          <w:b/>
          <w:sz w:val="22"/>
        </w:rPr>
      </w:pPr>
    </w:p>
    <w:p w:rsidR="00C659BD" w:rsidRPr="00B72116" w:rsidRDefault="00B01CC8" w:rsidP="00C659BD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Conoces algunos</w:t>
      </w:r>
      <w:r w:rsidR="00DF7F95" w:rsidRPr="00B72116">
        <w:rPr>
          <w:rFonts w:ascii="Arial" w:hAnsi="Arial" w:cs="Arial"/>
          <w:sz w:val="22"/>
        </w:rPr>
        <w:t xml:space="preserve"> daños que los seres humanos causamos a los suelos.</w:t>
      </w:r>
      <w:r w:rsidR="006B71C6">
        <w:rPr>
          <w:rFonts w:ascii="Arial" w:hAnsi="Arial" w:cs="Arial"/>
          <w:sz w:val="22"/>
        </w:rPr>
        <w:t xml:space="preserve"> </w:t>
      </w:r>
      <w:r w:rsidR="00C659BD" w:rsidRPr="00B72116">
        <w:rPr>
          <w:rFonts w:ascii="Arial" w:hAnsi="Arial" w:cs="Arial"/>
          <w:sz w:val="22"/>
        </w:rPr>
        <w:t xml:space="preserve">Para disminuir </w:t>
      </w:r>
      <w:r w:rsidRPr="00B72116">
        <w:rPr>
          <w:rFonts w:ascii="Arial" w:hAnsi="Arial" w:cs="Arial"/>
          <w:sz w:val="22"/>
        </w:rPr>
        <w:t xml:space="preserve">o evitar </w:t>
      </w:r>
      <w:r w:rsidR="00C659BD" w:rsidRPr="00B72116">
        <w:rPr>
          <w:rFonts w:ascii="Arial" w:hAnsi="Arial" w:cs="Arial"/>
          <w:sz w:val="22"/>
        </w:rPr>
        <w:t>esos daños podemos tomar las siguientes medidas:</w:t>
      </w:r>
    </w:p>
    <w:p w:rsidR="00C659BD" w:rsidRPr="00B72116" w:rsidRDefault="00C659BD" w:rsidP="00C659BD">
      <w:pPr>
        <w:spacing w:after="0"/>
        <w:rPr>
          <w:rFonts w:ascii="Arial" w:hAnsi="Arial" w:cs="Arial"/>
          <w:sz w:val="22"/>
        </w:rPr>
      </w:pPr>
    </w:p>
    <w:p w:rsidR="00C659BD" w:rsidRPr="00B72116" w:rsidRDefault="00C659BD" w:rsidP="00B01CC8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Promover el reciclaje de basuras</w:t>
      </w:r>
      <w:r w:rsidR="00BB51D6" w:rsidRPr="00B72116">
        <w:rPr>
          <w:rFonts w:ascii="Arial" w:hAnsi="Arial" w:cs="Arial"/>
          <w:sz w:val="22"/>
        </w:rPr>
        <w:t xml:space="preserve"> y</w:t>
      </w:r>
      <w:r w:rsidR="00C61476" w:rsidRPr="00B72116">
        <w:rPr>
          <w:rFonts w:ascii="Arial" w:hAnsi="Arial" w:cs="Arial"/>
          <w:sz w:val="22"/>
        </w:rPr>
        <w:t xml:space="preserve"> desechos originados en</w:t>
      </w:r>
      <w:r w:rsidRPr="00B72116">
        <w:rPr>
          <w:rFonts w:ascii="Arial" w:hAnsi="Arial" w:cs="Arial"/>
          <w:sz w:val="22"/>
        </w:rPr>
        <w:t xml:space="preserve"> fábricas</w:t>
      </w:r>
      <w:r w:rsidR="00B179CD">
        <w:rPr>
          <w:rFonts w:ascii="Arial" w:hAnsi="Arial" w:cs="Arial"/>
          <w:sz w:val="22"/>
        </w:rPr>
        <w:t xml:space="preserve"> y así</w:t>
      </w:r>
      <w:r w:rsidR="00B1797D">
        <w:rPr>
          <w:rFonts w:ascii="Arial" w:hAnsi="Arial" w:cs="Arial"/>
          <w:sz w:val="22"/>
        </w:rPr>
        <w:t xml:space="preserve"> evitar que é</w:t>
      </w:r>
      <w:r w:rsidR="006B71C6">
        <w:rPr>
          <w:rFonts w:ascii="Arial" w:hAnsi="Arial" w:cs="Arial"/>
          <w:sz w:val="22"/>
        </w:rPr>
        <w:t>stas lleguen al suelo.</w:t>
      </w:r>
    </w:p>
    <w:p w:rsidR="00C659BD" w:rsidRPr="00B72116" w:rsidRDefault="00C659BD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Instalar </w:t>
      </w:r>
      <w:r w:rsidR="00B1797D">
        <w:rPr>
          <w:rFonts w:ascii="Arial" w:hAnsi="Arial" w:cs="Arial"/>
          <w:sz w:val="22"/>
        </w:rPr>
        <w:t>rellenos sanitarios</w:t>
      </w:r>
      <w:r w:rsidRPr="00B72116">
        <w:rPr>
          <w:rFonts w:ascii="Arial" w:hAnsi="Arial" w:cs="Arial"/>
          <w:sz w:val="22"/>
        </w:rPr>
        <w:t xml:space="preserve"> lo más alejados posible de los suelos fértiles.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Reemplazar </w:t>
      </w:r>
      <w:r w:rsidR="00EA65F8" w:rsidRPr="00B72116">
        <w:rPr>
          <w:rFonts w:ascii="Arial" w:hAnsi="Arial" w:cs="Arial"/>
          <w:sz w:val="22"/>
        </w:rPr>
        <w:t xml:space="preserve">el uso de </w:t>
      </w:r>
      <w:r w:rsidRPr="00B72116">
        <w:rPr>
          <w:rFonts w:ascii="Arial" w:hAnsi="Arial" w:cs="Arial"/>
          <w:sz w:val="22"/>
        </w:rPr>
        <w:t>insecticidas</w:t>
      </w:r>
      <w:r w:rsidR="00AF2485" w:rsidRPr="00B72116">
        <w:rPr>
          <w:rFonts w:ascii="Arial" w:hAnsi="Arial" w:cs="Arial"/>
          <w:sz w:val="22"/>
        </w:rPr>
        <w:t xml:space="preserve"> químicos </w:t>
      </w:r>
      <w:r w:rsidR="00C61476" w:rsidRPr="00B72116">
        <w:rPr>
          <w:rFonts w:ascii="Arial" w:hAnsi="Arial" w:cs="Arial"/>
          <w:sz w:val="22"/>
        </w:rPr>
        <w:t>por</w:t>
      </w:r>
      <w:r w:rsidR="006B71C6">
        <w:rPr>
          <w:rFonts w:ascii="Arial" w:hAnsi="Arial" w:cs="Arial"/>
          <w:sz w:val="22"/>
        </w:rPr>
        <w:t xml:space="preserve"> </w:t>
      </w:r>
      <w:r w:rsidR="001652E0" w:rsidRPr="00B72116">
        <w:rPr>
          <w:rFonts w:ascii="Arial" w:hAnsi="Arial" w:cs="Arial"/>
          <w:sz w:val="22"/>
        </w:rPr>
        <w:t>otros menos</w:t>
      </w:r>
      <w:r w:rsidR="00C61476" w:rsidRPr="00B72116">
        <w:rPr>
          <w:rFonts w:ascii="Arial" w:hAnsi="Arial" w:cs="Arial"/>
          <w:sz w:val="22"/>
        </w:rPr>
        <w:t xml:space="preserve"> dañinos.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Cambiar los fertilizantes </w:t>
      </w:r>
      <w:r w:rsidR="00AF2485" w:rsidRPr="00B72116">
        <w:rPr>
          <w:rFonts w:ascii="Arial" w:hAnsi="Arial" w:cs="Arial"/>
          <w:sz w:val="22"/>
        </w:rPr>
        <w:t>químicos</w:t>
      </w:r>
      <w:r w:rsidRPr="00B72116">
        <w:rPr>
          <w:rFonts w:ascii="Arial" w:hAnsi="Arial" w:cs="Arial"/>
          <w:sz w:val="22"/>
        </w:rPr>
        <w:t xml:space="preserve"> por fertilizantes</w:t>
      </w:r>
      <w:r w:rsidR="00171303" w:rsidRPr="00B72116">
        <w:rPr>
          <w:rFonts w:ascii="Arial" w:hAnsi="Arial" w:cs="Arial"/>
          <w:sz w:val="22"/>
        </w:rPr>
        <w:t xml:space="preserve"> de origen natural</w:t>
      </w:r>
      <w:r w:rsidRPr="00B72116">
        <w:rPr>
          <w:rFonts w:ascii="Arial" w:hAnsi="Arial" w:cs="Arial"/>
          <w:sz w:val="22"/>
        </w:rPr>
        <w:t>.</w:t>
      </w:r>
    </w:p>
    <w:p w:rsidR="00246CD4" w:rsidRPr="00B72116" w:rsidRDefault="00246CD4" w:rsidP="00C659BD">
      <w:pPr>
        <w:pStyle w:val="Prrafodelista"/>
        <w:numPr>
          <w:ilvl w:val="0"/>
          <w:numId w:val="40"/>
        </w:num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Sembrar árboles y plantas para proteger los suelos de la erosión.</w:t>
      </w:r>
    </w:p>
    <w:p w:rsidR="00025B77" w:rsidRPr="00B72116" w:rsidRDefault="00025B77" w:rsidP="00025B77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25B77" w:rsidRPr="00B72116" w:rsidTr="00731939">
        <w:tc>
          <w:tcPr>
            <w:tcW w:w="9033" w:type="dxa"/>
            <w:gridSpan w:val="2"/>
            <w:shd w:val="clear" w:color="auto" w:fill="0D0D0D" w:themeFill="text1" w:themeFillTint="F2"/>
          </w:tcPr>
          <w:p w:rsidR="00025B77" w:rsidRPr="00B72116" w:rsidRDefault="00025B77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025B77" w:rsidRPr="00B72116" w:rsidRDefault="00282DB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025B77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3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De</w:t>
            </w:r>
            <w:r w:rsidR="000C0D8D"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CN</w:t>
            </w: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ripción</w:t>
            </w:r>
            <w:proofErr w:type="spellEnd"/>
          </w:p>
        </w:tc>
        <w:tc>
          <w:tcPr>
            <w:tcW w:w="6515" w:type="dxa"/>
          </w:tcPr>
          <w:p w:rsidR="00025B77" w:rsidRPr="00B72116" w:rsidRDefault="00C04608" w:rsidP="00DA53A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Grupo de personas en labores de reforestación.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025B77" w:rsidRPr="00B72116" w:rsidRDefault="00D02566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217946986</w:t>
            </w:r>
          </w:p>
        </w:tc>
      </w:tr>
      <w:tr w:rsidR="00025B77" w:rsidRPr="00B72116" w:rsidTr="00731939">
        <w:tc>
          <w:tcPr>
            <w:tcW w:w="2518" w:type="dxa"/>
          </w:tcPr>
          <w:p w:rsidR="00025B77" w:rsidRPr="00B72116" w:rsidRDefault="00025B77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025B77" w:rsidRPr="00B72116" w:rsidRDefault="00DA53A0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siembra de árboles, en ciertas zonas, ayuda a evitar la erosión</w:t>
            </w:r>
            <w:r w:rsidR="00E31A7F" w:rsidRPr="00B72116">
              <w:rPr>
                <w:rFonts w:ascii="Arial" w:hAnsi="Arial" w:cs="Arial"/>
                <w:color w:val="000000"/>
                <w:sz w:val="20"/>
              </w:rPr>
              <w:t xml:space="preserve"> de los suelos.</w:t>
            </w:r>
          </w:p>
        </w:tc>
      </w:tr>
    </w:tbl>
    <w:p w:rsidR="005D6973" w:rsidRPr="00B72116" w:rsidRDefault="005D6973" w:rsidP="00025B77">
      <w:pPr>
        <w:spacing w:after="0"/>
        <w:rPr>
          <w:rFonts w:ascii="Arial" w:hAnsi="Arial" w:cs="Arial"/>
          <w:sz w:val="22"/>
        </w:rPr>
      </w:pPr>
    </w:p>
    <w:p w:rsidR="00591E33" w:rsidRPr="00B72116" w:rsidRDefault="00591E33" w:rsidP="00591E33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5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3E699D" w:rsidRPr="00B72116" w:rsidRDefault="003E699D" w:rsidP="003E699D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699D" w:rsidRPr="00B72116" w:rsidTr="00731939">
        <w:tc>
          <w:tcPr>
            <w:tcW w:w="9033" w:type="dxa"/>
            <w:gridSpan w:val="2"/>
            <w:shd w:val="clear" w:color="auto" w:fill="000000" w:themeFill="text1"/>
          </w:tcPr>
          <w:p w:rsidR="003E699D" w:rsidRPr="00B72116" w:rsidRDefault="003E699D" w:rsidP="00731939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3E699D" w:rsidRPr="00B72116" w:rsidRDefault="003E699D" w:rsidP="00731939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SC_03_04_</w:t>
            </w:r>
            <w:r w:rsidR="007E1965"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10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3E699D" w:rsidRPr="00B72116" w:rsidRDefault="008C162E" w:rsidP="00731939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el suelo</w:t>
            </w:r>
          </w:p>
        </w:tc>
      </w:tr>
      <w:tr w:rsidR="003E699D" w:rsidRPr="00B72116" w:rsidTr="00731939">
        <w:tc>
          <w:tcPr>
            <w:tcW w:w="2518" w:type="dxa"/>
          </w:tcPr>
          <w:p w:rsidR="003E699D" w:rsidRPr="00B72116" w:rsidRDefault="003E699D" w:rsidP="00731939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3E699D" w:rsidRPr="00B72116" w:rsidRDefault="008C162E" w:rsidP="008C162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el suelo, como un recurso natural renovable.</w:t>
            </w:r>
          </w:p>
        </w:tc>
      </w:tr>
    </w:tbl>
    <w:p w:rsidR="003E699D" w:rsidRPr="00B72116" w:rsidRDefault="003E699D" w:rsidP="003E699D">
      <w:pPr>
        <w:spacing w:after="0"/>
        <w:rPr>
          <w:rFonts w:ascii="Arial" w:hAnsi="Arial" w:cs="Arial"/>
          <w:b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 La flora</w:t>
      </w:r>
    </w:p>
    <w:p w:rsidR="009A09BA" w:rsidRPr="00B72116" w:rsidRDefault="009A09BA" w:rsidP="002736DF">
      <w:pPr>
        <w:spacing w:after="0"/>
        <w:rPr>
          <w:rFonts w:ascii="Arial" w:hAnsi="Arial" w:cs="Arial"/>
          <w:b/>
          <w:sz w:val="22"/>
        </w:rPr>
      </w:pPr>
    </w:p>
    <w:p w:rsidR="009A09BA" w:rsidRPr="00B72116" w:rsidRDefault="00B76C6E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Las plantas </w:t>
      </w:r>
      <w:r w:rsidR="00A924DE">
        <w:rPr>
          <w:rFonts w:ascii="Arial" w:hAnsi="Arial" w:cs="Arial"/>
          <w:sz w:val="22"/>
        </w:rPr>
        <w:t>se</w:t>
      </w:r>
      <w:r w:rsidRPr="00B72116">
        <w:rPr>
          <w:rFonts w:ascii="Arial" w:hAnsi="Arial" w:cs="Arial"/>
          <w:sz w:val="22"/>
        </w:rPr>
        <w:t xml:space="preserve"> encuentran en casi todos los</w:t>
      </w:r>
      <w:r w:rsidR="006B71C6">
        <w:rPr>
          <w:rFonts w:ascii="Arial" w:hAnsi="Arial" w:cs="Arial"/>
          <w:sz w:val="22"/>
        </w:rPr>
        <w:t xml:space="preserve"> </w:t>
      </w:r>
      <w:r w:rsidR="0020357A" w:rsidRPr="00B72116">
        <w:rPr>
          <w:rFonts w:ascii="Arial" w:hAnsi="Arial" w:cs="Arial"/>
          <w:sz w:val="22"/>
        </w:rPr>
        <w:t>lugares</w:t>
      </w:r>
      <w:r w:rsidR="006B71C6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>de la tierra</w:t>
      </w:r>
      <w:r w:rsidR="009A09BA" w:rsidRPr="00B72116">
        <w:rPr>
          <w:rFonts w:ascii="Arial" w:hAnsi="Arial" w:cs="Arial"/>
          <w:sz w:val="22"/>
        </w:rPr>
        <w:t xml:space="preserve">. Todas las especies </w:t>
      </w:r>
      <w:r w:rsidR="0013259C" w:rsidRPr="00B72116">
        <w:rPr>
          <w:rFonts w:ascii="Arial" w:hAnsi="Arial" w:cs="Arial"/>
          <w:sz w:val="22"/>
        </w:rPr>
        <w:t xml:space="preserve">vegetales </w:t>
      </w:r>
      <w:r w:rsidR="009A09BA" w:rsidRPr="00B72116">
        <w:rPr>
          <w:rFonts w:ascii="Arial" w:hAnsi="Arial" w:cs="Arial"/>
          <w:sz w:val="22"/>
        </w:rPr>
        <w:t xml:space="preserve">que se encuentran en un lugar </w:t>
      </w:r>
      <w:r w:rsidR="0013259C" w:rsidRPr="00B72116">
        <w:rPr>
          <w:rFonts w:ascii="Arial" w:hAnsi="Arial" w:cs="Arial"/>
          <w:sz w:val="22"/>
        </w:rPr>
        <w:t xml:space="preserve">determinado </w:t>
      </w:r>
      <w:r w:rsidR="009A09BA" w:rsidRPr="00B72116">
        <w:rPr>
          <w:rFonts w:ascii="Arial" w:hAnsi="Arial" w:cs="Arial"/>
          <w:sz w:val="22"/>
        </w:rPr>
        <w:t xml:space="preserve">constituyen la </w:t>
      </w:r>
      <w:r w:rsidR="009A09BA" w:rsidRPr="00B72116">
        <w:rPr>
          <w:rFonts w:ascii="Arial" w:hAnsi="Arial" w:cs="Arial"/>
          <w:b/>
          <w:sz w:val="22"/>
        </w:rPr>
        <w:t>flora</w:t>
      </w:r>
      <w:r w:rsidR="0013259C" w:rsidRPr="00B72116">
        <w:rPr>
          <w:rFonts w:ascii="Arial" w:hAnsi="Arial" w:cs="Arial"/>
          <w:sz w:val="22"/>
        </w:rPr>
        <w:t xml:space="preserve"> de ese lugar. Por ejemplo, la flora de </w:t>
      </w:r>
      <w:r w:rsidR="00D80A3C" w:rsidRPr="00B72116">
        <w:rPr>
          <w:rFonts w:ascii="Arial" w:hAnsi="Arial" w:cs="Arial"/>
          <w:sz w:val="22"/>
        </w:rPr>
        <w:t xml:space="preserve">los </w:t>
      </w:r>
      <w:r w:rsidR="00D80A3C" w:rsidRPr="00B72116">
        <w:rPr>
          <w:rFonts w:ascii="Arial" w:hAnsi="Arial" w:cs="Arial"/>
          <w:b/>
          <w:sz w:val="22"/>
        </w:rPr>
        <w:t>llanos orientales</w:t>
      </w:r>
      <w:r w:rsidR="0013259C" w:rsidRPr="00B72116">
        <w:rPr>
          <w:rFonts w:ascii="Arial" w:hAnsi="Arial" w:cs="Arial"/>
          <w:sz w:val="22"/>
        </w:rPr>
        <w:t xml:space="preserve"> está con</w:t>
      </w:r>
      <w:r w:rsidR="0084234A" w:rsidRPr="00B72116">
        <w:rPr>
          <w:rFonts w:ascii="Arial" w:hAnsi="Arial" w:cs="Arial"/>
          <w:sz w:val="22"/>
        </w:rPr>
        <w:t>stituida princi</w:t>
      </w:r>
      <w:r w:rsidR="0013259C" w:rsidRPr="00B72116">
        <w:rPr>
          <w:rFonts w:ascii="Arial" w:hAnsi="Arial" w:cs="Arial"/>
          <w:sz w:val="22"/>
        </w:rPr>
        <w:t xml:space="preserve">palmente por pastos y </w:t>
      </w:r>
      <w:r w:rsidR="0084234A" w:rsidRPr="00B72116">
        <w:rPr>
          <w:rFonts w:ascii="Arial" w:hAnsi="Arial" w:cs="Arial"/>
          <w:sz w:val="22"/>
        </w:rPr>
        <w:t>varias especies de arbustos</w:t>
      </w:r>
      <w:r w:rsidR="0013259C" w:rsidRPr="00B72116">
        <w:rPr>
          <w:rFonts w:ascii="Arial" w:hAnsi="Arial" w:cs="Arial"/>
          <w:sz w:val="22"/>
        </w:rPr>
        <w:t xml:space="preserve">. </w:t>
      </w:r>
      <w:r w:rsidRPr="00B72116">
        <w:rPr>
          <w:rFonts w:ascii="Arial" w:hAnsi="Arial" w:cs="Arial"/>
          <w:sz w:val="22"/>
        </w:rPr>
        <w:t>La</w:t>
      </w:r>
      <w:r w:rsidR="00DF2F6A" w:rsidRPr="00B72116">
        <w:rPr>
          <w:rFonts w:ascii="Arial" w:hAnsi="Arial" w:cs="Arial"/>
          <w:sz w:val="22"/>
        </w:rPr>
        <w:t xml:space="preserve"> flora de la </w:t>
      </w:r>
      <w:r w:rsidR="00DF2F6A" w:rsidRPr="00B72116">
        <w:rPr>
          <w:rFonts w:ascii="Arial" w:hAnsi="Arial" w:cs="Arial"/>
          <w:b/>
          <w:sz w:val="22"/>
        </w:rPr>
        <w:t>selva amazónica</w:t>
      </w:r>
      <w:r w:rsidR="00DF2F6A" w:rsidRPr="00B72116">
        <w:rPr>
          <w:rFonts w:ascii="Arial" w:hAnsi="Arial" w:cs="Arial"/>
          <w:sz w:val="22"/>
        </w:rPr>
        <w:t xml:space="preserve"> está constituida en su mayoría por arboles de diversos tamaños.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76C6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4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B76C6E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los llanos orientales</w:t>
            </w:r>
            <w:r w:rsidR="0023191E">
              <w:rPr>
                <w:rFonts w:ascii="Arial" w:hAnsi="Arial" w:cs="Arial"/>
                <w:color w:val="000000" w:themeColor="text1"/>
                <w:sz w:val="20"/>
              </w:rPr>
              <w:t xml:space="preserve"> de C</w:t>
            </w:r>
            <w:r w:rsidR="00E31A7F" w:rsidRPr="00B72116">
              <w:rPr>
                <w:rFonts w:ascii="Arial" w:hAnsi="Arial" w:cs="Arial"/>
                <w:color w:val="000000" w:themeColor="text1"/>
                <w:sz w:val="20"/>
              </w:rPr>
              <w:t>olombia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D02566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171233870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5F4648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La flora de los llanos orientales está for</w:t>
            </w:r>
            <w:r w:rsidR="00A86F15" w:rsidRPr="00B72116">
              <w:rPr>
                <w:rFonts w:ascii="Arial" w:hAnsi="Arial" w:cs="Arial"/>
                <w:color w:val="000000"/>
                <w:sz w:val="20"/>
              </w:rPr>
              <w:t xml:space="preserve">mada principalmente por pastos y arbustos. </w:t>
            </w:r>
            <w:r w:rsidR="00D02566" w:rsidRPr="00B72116">
              <w:rPr>
                <w:rFonts w:ascii="Arial" w:hAnsi="Arial" w:cs="Arial"/>
                <w:color w:val="000000"/>
                <w:sz w:val="20"/>
              </w:rPr>
              <w:t>En estas zonas la ganadería es la principal actividad.</w:t>
            </w:r>
          </w:p>
        </w:tc>
      </w:tr>
    </w:tbl>
    <w:p w:rsidR="005F4648" w:rsidRPr="00B72116" w:rsidRDefault="005F4648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0C7884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</w:t>
      </w:r>
      <w:r w:rsidR="00552D96" w:rsidRPr="00B72116">
        <w:rPr>
          <w:rFonts w:ascii="Arial" w:hAnsi="Arial" w:cs="Arial"/>
          <w:b/>
          <w:sz w:val="22"/>
        </w:rPr>
        <w:t>i</w:t>
      </w:r>
      <w:r w:rsidR="00BE32DD" w:rsidRPr="00B72116">
        <w:rPr>
          <w:rFonts w:ascii="Arial" w:hAnsi="Arial" w:cs="Arial"/>
          <w:b/>
          <w:sz w:val="22"/>
        </w:rPr>
        <w:t>os</w:t>
      </w:r>
      <w:r w:rsidRPr="00B72116">
        <w:rPr>
          <w:rFonts w:ascii="Arial" w:hAnsi="Arial" w:cs="Arial"/>
          <w:b/>
          <w:sz w:val="22"/>
        </w:rPr>
        <w:t xml:space="preserve"> de la flora</w:t>
      </w:r>
    </w:p>
    <w:p w:rsidR="000C7884" w:rsidRPr="00B72116" w:rsidRDefault="000C7884" w:rsidP="002736DF">
      <w:pPr>
        <w:spacing w:after="0"/>
        <w:rPr>
          <w:rFonts w:ascii="Arial" w:hAnsi="Arial" w:cs="Arial"/>
          <w:b/>
          <w:sz w:val="22"/>
        </w:rPr>
      </w:pPr>
    </w:p>
    <w:p w:rsidR="00035A66" w:rsidRPr="00B72116" w:rsidRDefault="00B840E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Desde tiempos muy antiguos la flora ha servido al ser humano </w:t>
      </w:r>
      <w:r w:rsidR="00EB4A4A" w:rsidRPr="00B72116">
        <w:rPr>
          <w:rFonts w:ascii="Arial" w:hAnsi="Arial" w:cs="Arial"/>
          <w:sz w:val="22"/>
        </w:rPr>
        <w:t xml:space="preserve">y a otros seres vivos </w:t>
      </w:r>
      <w:r w:rsidRPr="00B72116">
        <w:rPr>
          <w:rFonts w:ascii="Arial" w:hAnsi="Arial" w:cs="Arial"/>
          <w:sz w:val="22"/>
        </w:rPr>
        <w:t xml:space="preserve">como fuente de </w:t>
      </w:r>
      <w:r w:rsidR="004B7B81" w:rsidRPr="00B72116">
        <w:rPr>
          <w:rFonts w:ascii="Arial" w:hAnsi="Arial" w:cs="Arial"/>
          <w:sz w:val="22"/>
        </w:rPr>
        <w:t>recursos. La</w:t>
      </w:r>
      <w:r w:rsidR="00EB4A4A" w:rsidRPr="00B72116">
        <w:rPr>
          <w:rFonts w:ascii="Arial" w:hAnsi="Arial" w:cs="Arial"/>
          <w:sz w:val="22"/>
        </w:rPr>
        <w:t xml:space="preserve"> vegetación que compone la flora es el hábit</w:t>
      </w:r>
      <w:r w:rsidR="00B76C6E" w:rsidRPr="00B72116">
        <w:rPr>
          <w:rFonts w:ascii="Arial" w:hAnsi="Arial" w:cs="Arial"/>
          <w:sz w:val="22"/>
        </w:rPr>
        <w:t xml:space="preserve">at de millones de animales y </w:t>
      </w:r>
      <w:r w:rsidR="00EB4A4A" w:rsidRPr="00B72116">
        <w:rPr>
          <w:rFonts w:ascii="Arial" w:hAnsi="Arial" w:cs="Arial"/>
          <w:sz w:val="22"/>
        </w:rPr>
        <w:t xml:space="preserve">otros tipos de </w:t>
      </w:r>
      <w:r w:rsidR="004B7B81" w:rsidRPr="00B72116">
        <w:rPr>
          <w:rFonts w:ascii="Arial" w:hAnsi="Arial" w:cs="Arial"/>
          <w:sz w:val="22"/>
        </w:rPr>
        <w:t>organismos</w:t>
      </w:r>
      <w:r w:rsidR="004B7B81">
        <w:rPr>
          <w:rFonts w:ascii="Arial" w:hAnsi="Arial" w:cs="Arial"/>
          <w:sz w:val="22"/>
        </w:rPr>
        <w:t>.</w:t>
      </w:r>
      <w:r w:rsidR="004B7B81" w:rsidRPr="00B72116">
        <w:rPr>
          <w:rFonts w:ascii="Arial" w:hAnsi="Arial" w:cs="Arial"/>
          <w:sz w:val="22"/>
        </w:rPr>
        <w:t xml:space="preserve"> La</w:t>
      </w:r>
      <w:r w:rsidR="00035A66" w:rsidRPr="00B72116">
        <w:rPr>
          <w:rFonts w:ascii="Arial" w:hAnsi="Arial" w:cs="Arial"/>
          <w:sz w:val="22"/>
        </w:rPr>
        <w:t xml:space="preserve"> mayoría de los alimentos que consumimos</w:t>
      </w:r>
      <w:r w:rsidR="00654563" w:rsidRPr="00B72116">
        <w:rPr>
          <w:rFonts w:ascii="Arial" w:hAnsi="Arial" w:cs="Arial"/>
          <w:sz w:val="22"/>
        </w:rPr>
        <w:t>,</w:t>
      </w:r>
      <w:r w:rsidR="00035A66" w:rsidRPr="00B72116">
        <w:rPr>
          <w:rFonts w:ascii="Arial" w:hAnsi="Arial" w:cs="Arial"/>
          <w:sz w:val="22"/>
        </w:rPr>
        <w:t xml:space="preserve"> hombres y </w:t>
      </w:r>
      <w:r w:rsidR="004B7B81" w:rsidRPr="00B72116">
        <w:rPr>
          <w:rFonts w:ascii="Arial" w:hAnsi="Arial" w:cs="Arial"/>
          <w:sz w:val="22"/>
        </w:rPr>
        <w:t>animales, provienen</w:t>
      </w:r>
      <w:r w:rsidR="00B76C6E" w:rsidRPr="00B72116">
        <w:rPr>
          <w:rFonts w:ascii="Arial" w:hAnsi="Arial" w:cs="Arial"/>
          <w:sz w:val="22"/>
        </w:rPr>
        <w:t xml:space="preserve"> de la</w:t>
      </w:r>
      <w:r w:rsidR="00035A66" w:rsidRPr="00B72116">
        <w:rPr>
          <w:rFonts w:ascii="Arial" w:hAnsi="Arial" w:cs="Arial"/>
          <w:sz w:val="22"/>
        </w:rPr>
        <w:t xml:space="preserve"> flora.</w:t>
      </w:r>
    </w:p>
    <w:p w:rsidR="00035A66" w:rsidRPr="00B72116" w:rsidRDefault="00035A66" w:rsidP="002736DF">
      <w:pPr>
        <w:spacing w:after="0"/>
        <w:rPr>
          <w:rFonts w:ascii="Arial" w:hAnsi="Arial" w:cs="Arial"/>
          <w:sz w:val="22"/>
        </w:rPr>
      </w:pPr>
    </w:p>
    <w:p w:rsidR="00BB51D6" w:rsidRPr="00B72116" w:rsidRDefault="00035A66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Uno de los recursos</w:t>
      </w:r>
      <w:r w:rsidR="00B840E6" w:rsidRPr="00B72116">
        <w:rPr>
          <w:rFonts w:ascii="Arial" w:hAnsi="Arial" w:cs="Arial"/>
          <w:sz w:val="22"/>
        </w:rPr>
        <w:t xml:space="preserve"> más importante </w:t>
      </w:r>
      <w:r w:rsidR="00EB4A4A" w:rsidRPr="00B72116">
        <w:rPr>
          <w:rFonts w:ascii="Arial" w:hAnsi="Arial" w:cs="Arial"/>
          <w:sz w:val="22"/>
        </w:rPr>
        <w:t xml:space="preserve">que </w:t>
      </w:r>
      <w:r w:rsidR="00B76C6E" w:rsidRPr="00B72116">
        <w:rPr>
          <w:rFonts w:ascii="Arial" w:hAnsi="Arial" w:cs="Arial"/>
          <w:sz w:val="22"/>
        </w:rPr>
        <w:t>no</w:t>
      </w:r>
      <w:r w:rsidR="00B16292" w:rsidRPr="00B72116">
        <w:rPr>
          <w:rFonts w:ascii="Arial" w:hAnsi="Arial" w:cs="Arial"/>
          <w:sz w:val="22"/>
        </w:rPr>
        <w:t>s</w:t>
      </w:r>
      <w:r w:rsidR="00B76C6E" w:rsidRPr="00B72116">
        <w:rPr>
          <w:rFonts w:ascii="Arial" w:hAnsi="Arial" w:cs="Arial"/>
          <w:sz w:val="22"/>
        </w:rPr>
        <w:t xml:space="preserve"> suministra </w:t>
      </w:r>
      <w:r w:rsidR="00B840E6" w:rsidRPr="00B72116">
        <w:rPr>
          <w:rFonts w:ascii="Arial" w:hAnsi="Arial" w:cs="Arial"/>
          <w:sz w:val="22"/>
        </w:rPr>
        <w:t xml:space="preserve">la flora es la </w:t>
      </w:r>
      <w:r w:rsidR="00B840E6" w:rsidRPr="00B72116">
        <w:rPr>
          <w:rFonts w:ascii="Arial" w:hAnsi="Arial" w:cs="Arial"/>
          <w:b/>
          <w:sz w:val="22"/>
        </w:rPr>
        <w:t>madera</w:t>
      </w:r>
      <w:r w:rsidR="00B840E6" w:rsidRPr="00B72116">
        <w:rPr>
          <w:rFonts w:ascii="Arial" w:hAnsi="Arial" w:cs="Arial"/>
          <w:sz w:val="22"/>
        </w:rPr>
        <w:t>. La madera ha sido usa</w:t>
      </w:r>
      <w:r w:rsidR="00602D69" w:rsidRPr="00B72116">
        <w:rPr>
          <w:rFonts w:ascii="Arial" w:hAnsi="Arial" w:cs="Arial"/>
          <w:sz w:val="22"/>
        </w:rPr>
        <w:t>da</w:t>
      </w:r>
      <w:r w:rsidR="00B840E6" w:rsidRPr="00B72116">
        <w:rPr>
          <w:rFonts w:ascii="Arial" w:hAnsi="Arial" w:cs="Arial"/>
          <w:sz w:val="22"/>
        </w:rPr>
        <w:t xml:space="preserve"> por el hombre para </w:t>
      </w:r>
      <w:r w:rsidR="0044006D" w:rsidRPr="00B72116">
        <w:rPr>
          <w:rFonts w:ascii="Arial" w:hAnsi="Arial" w:cs="Arial"/>
          <w:sz w:val="22"/>
        </w:rPr>
        <w:t>producir</w:t>
      </w:r>
      <w:r w:rsidR="00671A28" w:rsidRPr="00B72116">
        <w:rPr>
          <w:rFonts w:ascii="Arial" w:hAnsi="Arial" w:cs="Arial"/>
          <w:sz w:val="22"/>
        </w:rPr>
        <w:t xml:space="preserve"> fuego y calor. T</w:t>
      </w:r>
      <w:r w:rsidR="00B840E6" w:rsidRPr="00B72116">
        <w:rPr>
          <w:rFonts w:ascii="Arial" w:hAnsi="Arial" w:cs="Arial"/>
          <w:sz w:val="22"/>
        </w:rPr>
        <w:t xml:space="preserve">ambién </w:t>
      </w:r>
      <w:r w:rsidRPr="00B72116">
        <w:rPr>
          <w:rFonts w:ascii="Arial" w:hAnsi="Arial" w:cs="Arial"/>
          <w:sz w:val="22"/>
        </w:rPr>
        <w:t>para</w:t>
      </w:r>
      <w:r w:rsidR="003B6C50">
        <w:rPr>
          <w:rFonts w:ascii="Arial" w:hAnsi="Arial" w:cs="Arial"/>
          <w:sz w:val="22"/>
        </w:rPr>
        <w:t xml:space="preserve"> </w:t>
      </w:r>
      <w:r w:rsidR="004B7B81" w:rsidRPr="00B72116">
        <w:rPr>
          <w:rFonts w:ascii="Arial" w:hAnsi="Arial" w:cs="Arial"/>
          <w:sz w:val="22"/>
        </w:rPr>
        <w:t>construir viviendas</w:t>
      </w:r>
      <w:r w:rsidR="00B840E6" w:rsidRPr="00B72116">
        <w:rPr>
          <w:rFonts w:ascii="Arial" w:hAnsi="Arial" w:cs="Arial"/>
          <w:sz w:val="22"/>
        </w:rPr>
        <w:t xml:space="preserve"> y </w:t>
      </w:r>
      <w:r w:rsidRPr="00B72116">
        <w:rPr>
          <w:rFonts w:ascii="Arial" w:hAnsi="Arial" w:cs="Arial"/>
          <w:sz w:val="22"/>
        </w:rPr>
        <w:t>elaborar</w:t>
      </w:r>
      <w:r w:rsidR="00B840E6" w:rsidRPr="00B72116">
        <w:rPr>
          <w:rFonts w:ascii="Arial" w:hAnsi="Arial" w:cs="Arial"/>
          <w:sz w:val="22"/>
        </w:rPr>
        <w:t xml:space="preserve"> herramientas. </w:t>
      </w:r>
    </w:p>
    <w:p w:rsidR="00B47F16" w:rsidRPr="00B72116" w:rsidRDefault="00B47F16" w:rsidP="002736DF">
      <w:pPr>
        <w:spacing w:after="0"/>
        <w:rPr>
          <w:rFonts w:ascii="Arial" w:hAnsi="Arial" w:cs="Arial"/>
          <w:sz w:val="22"/>
        </w:rPr>
      </w:pPr>
    </w:p>
    <w:p w:rsidR="00035A66" w:rsidRPr="00B72116" w:rsidRDefault="005E77B1" w:rsidP="00671A28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Las  especies vegetales que constituyen la flora contienen sustancias químicas. </w:t>
      </w:r>
      <w:r w:rsidR="00D56F96" w:rsidRPr="00B72116">
        <w:rPr>
          <w:rFonts w:ascii="Arial" w:hAnsi="Arial" w:cs="Arial"/>
          <w:sz w:val="22"/>
        </w:rPr>
        <w:t xml:space="preserve">Algunas de </w:t>
      </w:r>
      <w:r w:rsidR="00AF1974" w:rsidRPr="00B72116">
        <w:rPr>
          <w:rFonts w:ascii="Arial" w:hAnsi="Arial" w:cs="Arial"/>
          <w:sz w:val="22"/>
        </w:rPr>
        <w:t>las cuales</w:t>
      </w:r>
      <w:r w:rsidR="003B6C50">
        <w:rPr>
          <w:rFonts w:ascii="Arial" w:hAnsi="Arial" w:cs="Arial"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se utilizan en</w:t>
      </w:r>
      <w:r w:rsidR="007D5AC8" w:rsidRPr="00B72116">
        <w:rPr>
          <w:rFonts w:ascii="Arial" w:hAnsi="Arial" w:cs="Arial"/>
          <w:sz w:val="22"/>
        </w:rPr>
        <w:t xml:space="preserve"> la </w:t>
      </w:r>
      <w:r w:rsidRPr="00B72116">
        <w:rPr>
          <w:rFonts w:ascii="Arial" w:hAnsi="Arial" w:cs="Arial"/>
          <w:sz w:val="22"/>
        </w:rPr>
        <w:t>ela</w:t>
      </w:r>
      <w:r w:rsidR="00433BF5" w:rsidRPr="00B72116">
        <w:rPr>
          <w:rFonts w:ascii="Arial" w:hAnsi="Arial" w:cs="Arial"/>
          <w:sz w:val="22"/>
        </w:rPr>
        <w:t>boración de medicinas, perfumes</w:t>
      </w:r>
      <w:r w:rsidRPr="00B72116">
        <w:rPr>
          <w:rFonts w:ascii="Arial" w:hAnsi="Arial" w:cs="Arial"/>
          <w:sz w:val="22"/>
        </w:rPr>
        <w:t xml:space="preserve"> y otros productos.</w:t>
      </w:r>
      <w:r w:rsidR="003B6C50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Además, m</w:t>
      </w:r>
      <w:r w:rsidR="00035A66" w:rsidRPr="00B72116">
        <w:rPr>
          <w:rFonts w:ascii="Arial" w:hAnsi="Arial" w:cs="Arial"/>
          <w:sz w:val="22"/>
        </w:rPr>
        <w:t xml:space="preserve">uchas especies vegetales nos proporcionan </w:t>
      </w:r>
      <w:r w:rsidR="00035A66" w:rsidRPr="00B72116">
        <w:rPr>
          <w:rFonts w:ascii="Arial" w:hAnsi="Arial" w:cs="Arial"/>
          <w:b/>
          <w:sz w:val="22"/>
        </w:rPr>
        <w:t>fibras</w:t>
      </w:r>
      <w:r w:rsidR="003B6C50">
        <w:rPr>
          <w:rFonts w:ascii="Arial" w:hAnsi="Arial" w:cs="Arial"/>
          <w:b/>
          <w:sz w:val="22"/>
        </w:rPr>
        <w:t xml:space="preserve"> </w:t>
      </w:r>
      <w:r w:rsidR="00B76C6E" w:rsidRPr="00B72116">
        <w:rPr>
          <w:rFonts w:ascii="Arial" w:hAnsi="Arial" w:cs="Arial"/>
          <w:sz w:val="22"/>
        </w:rPr>
        <w:t>con</w:t>
      </w:r>
      <w:r w:rsidR="003B6C50">
        <w:rPr>
          <w:rFonts w:ascii="Arial" w:hAnsi="Arial" w:cs="Arial"/>
          <w:sz w:val="22"/>
        </w:rPr>
        <w:t xml:space="preserve"> </w:t>
      </w:r>
      <w:r w:rsidR="007D5AC8" w:rsidRPr="00B72116">
        <w:rPr>
          <w:rFonts w:ascii="Arial" w:hAnsi="Arial" w:cs="Arial"/>
          <w:sz w:val="22"/>
        </w:rPr>
        <w:t>las cuales</w:t>
      </w:r>
      <w:r w:rsidR="00035A66" w:rsidRPr="00B72116">
        <w:rPr>
          <w:rFonts w:ascii="Arial" w:hAnsi="Arial" w:cs="Arial"/>
          <w:sz w:val="22"/>
        </w:rPr>
        <w:t xml:space="preserve"> elaboramos hilos y tejidos.</w:t>
      </w:r>
    </w:p>
    <w:p w:rsidR="007D5AC8" w:rsidRPr="00B72116" w:rsidRDefault="007D5AC8" w:rsidP="006B153E">
      <w:pPr>
        <w:spacing w:after="0"/>
        <w:rPr>
          <w:rFonts w:ascii="Arial" w:hAnsi="Arial" w:cs="Arial"/>
          <w:sz w:val="22"/>
        </w:rPr>
      </w:pPr>
    </w:p>
    <w:p w:rsidR="006B153E" w:rsidRPr="00B72116" w:rsidRDefault="006B153E" w:rsidP="006B153E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Gracias a la </w:t>
      </w:r>
      <w:r w:rsidRPr="00B5256B">
        <w:rPr>
          <w:rFonts w:ascii="Arial" w:hAnsi="Arial" w:cs="Arial"/>
          <w:b/>
          <w:sz w:val="22"/>
        </w:rPr>
        <w:t>fotosíntesis</w:t>
      </w:r>
      <w:r w:rsidR="003B6C50">
        <w:rPr>
          <w:rFonts w:ascii="Arial" w:hAnsi="Arial" w:cs="Arial"/>
          <w:sz w:val="22"/>
        </w:rPr>
        <w:t xml:space="preserve"> </w:t>
      </w:r>
      <w:r w:rsidR="00EB4A4A" w:rsidRPr="00B72116">
        <w:rPr>
          <w:rFonts w:ascii="Arial" w:hAnsi="Arial" w:cs="Arial"/>
          <w:sz w:val="22"/>
        </w:rPr>
        <w:t>la flora suministra</w:t>
      </w:r>
      <w:r w:rsidR="00D56F96" w:rsidRPr="00B72116">
        <w:rPr>
          <w:rFonts w:ascii="Arial" w:hAnsi="Arial" w:cs="Arial"/>
          <w:sz w:val="22"/>
        </w:rPr>
        <w:t xml:space="preserve"> a la atmósfera </w:t>
      </w:r>
      <w:r w:rsidRPr="00B72116">
        <w:rPr>
          <w:rFonts w:ascii="Arial" w:hAnsi="Arial" w:cs="Arial"/>
          <w:sz w:val="22"/>
        </w:rPr>
        <w:t>enormes</w:t>
      </w:r>
      <w:r w:rsidR="00D56F96" w:rsidRPr="00B72116">
        <w:rPr>
          <w:rFonts w:ascii="Arial" w:hAnsi="Arial" w:cs="Arial"/>
          <w:sz w:val="22"/>
        </w:rPr>
        <w:t xml:space="preserve"> cantidades de oxígeno.</w:t>
      </w:r>
      <w:r w:rsidR="00AF1974" w:rsidRPr="00B72116">
        <w:rPr>
          <w:rFonts w:ascii="Arial" w:hAnsi="Arial" w:cs="Arial"/>
          <w:sz w:val="22"/>
        </w:rPr>
        <w:t xml:space="preserve"> Además, l</w:t>
      </w:r>
      <w:r w:rsidRPr="00B72116">
        <w:rPr>
          <w:rFonts w:ascii="Arial" w:hAnsi="Arial" w:cs="Arial"/>
          <w:sz w:val="22"/>
        </w:rPr>
        <w:t xml:space="preserve">os </w:t>
      </w:r>
      <w:r w:rsidR="00EB4A4A" w:rsidRPr="00B72116">
        <w:rPr>
          <w:rFonts w:ascii="Arial" w:hAnsi="Arial" w:cs="Arial"/>
          <w:b/>
          <w:sz w:val="22"/>
        </w:rPr>
        <w:t>páramos</w:t>
      </w:r>
      <w:r w:rsidRPr="00B72116">
        <w:rPr>
          <w:rFonts w:ascii="Arial" w:hAnsi="Arial" w:cs="Arial"/>
          <w:sz w:val="22"/>
        </w:rPr>
        <w:t xml:space="preserve">, selvas y otros ambientes con </w:t>
      </w:r>
      <w:r w:rsidR="00C34D85" w:rsidRPr="00B72116">
        <w:rPr>
          <w:rFonts w:ascii="Arial" w:hAnsi="Arial" w:cs="Arial"/>
          <w:sz w:val="22"/>
        </w:rPr>
        <w:t xml:space="preserve">abundante </w:t>
      </w:r>
      <w:r w:rsidRPr="00B72116">
        <w:rPr>
          <w:rFonts w:ascii="Arial" w:hAnsi="Arial" w:cs="Arial"/>
          <w:sz w:val="22"/>
        </w:rPr>
        <w:t xml:space="preserve">vegetación </w:t>
      </w:r>
      <w:r w:rsidR="00B16292" w:rsidRPr="00B72116">
        <w:rPr>
          <w:rFonts w:ascii="Arial" w:hAnsi="Arial" w:cs="Arial"/>
          <w:sz w:val="22"/>
        </w:rPr>
        <w:t xml:space="preserve">retienen y </w:t>
      </w:r>
      <w:r w:rsidRPr="00B72116">
        <w:rPr>
          <w:rFonts w:ascii="Arial" w:hAnsi="Arial" w:cs="Arial"/>
          <w:sz w:val="22"/>
        </w:rPr>
        <w:t>almacenan grandes cantidades de agua.</w:t>
      </w:r>
    </w:p>
    <w:p w:rsidR="00B47F16" w:rsidRPr="00B72116" w:rsidRDefault="00B47F16" w:rsidP="00B47F16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47F16" w:rsidRPr="00B72116" w:rsidTr="002C73DA">
        <w:tc>
          <w:tcPr>
            <w:tcW w:w="9033" w:type="dxa"/>
            <w:gridSpan w:val="2"/>
            <w:shd w:val="clear" w:color="auto" w:fill="000000" w:themeFill="text1"/>
          </w:tcPr>
          <w:p w:rsidR="00B47F16" w:rsidRPr="00B72116" w:rsidRDefault="00B47F16" w:rsidP="002C73DA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47F16" w:rsidRPr="00B72116" w:rsidRDefault="00282DBD" w:rsidP="002C73DA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blue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20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beneficios de la flora </w:t>
            </w:r>
          </w:p>
        </w:tc>
      </w:tr>
      <w:tr w:rsidR="00B47F16" w:rsidRPr="00B72116" w:rsidTr="002C73DA">
        <w:tc>
          <w:tcPr>
            <w:tcW w:w="2518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47F16" w:rsidRPr="00B72116" w:rsidRDefault="00B47F16" w:rsidP="002C73DA">
            <w:pPr>
              <w:rPr>
                <w:rFonts w:ascii="Arial" w:hAnsi="Arial" w:cs="Arial"/>
                <w:color w:val="FF0000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Presentación en la que se muestran  los beneficios de la flora al ser humano y a la naturaleza.  </w:t>
            </w:r>
          </w:p>
        </w:tc>
      </w:tr>
    </w:tbl>
    <w:p w:rsidR="0082354E" w:rsidRDefault="0082354E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3B5BAB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373B0B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Daños causados a la flora por parte del ser humano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  <w:highlight w:val="yellow"/>
        </w:rPr>
      </w:pPr>
    </w:p>
    <w:p w:rsidR="001B3DEE" w:rsidRPr="00B72116" w:rsidRDefault="00EB4A4A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</w:t>
      </w:r>
      <w:r w:rsidR="006F0B8B" w:rsidRPr="00B72116">
        <w:rPr>
          <w:rFonts w:ascii="Arial" w:hAnsi="Arial" w:cs="Arial"/>
          <w:sz w:val="22"/>
        </w:rPr>
        <w:t xml:space="preserve"> madera que consumimos </w:t>
      </w:r>
      <w:r w:rsidR="00BD60B4" w:rsidRPr="00B72116">
        <w:rPr>
          <w:rFonts w:ascii="Arial" w:hAnsi="Arial" w:cs="Arial"/>
          <w:sz w:val="22"/>
        </w:rPr>
        <w:t>proviene de bosques y</w:t>
      </w:r>
      <w:r w:rsidR="006F0B8B" w:rsidRPr="00B72116">
        <w:rPr>
          <w:rFonts w:ascii="Arial" w:hAnsi="Arial" w:cs="Arial"/>
          <w:sz w:val="22"/>
        </w:rPr>
        <w:t xml:space="preserve"> selvas. Para obtener </w:t>
      </w:r>
      <w:r w:rsidR="00F5560A" w:rsidRPr="00B72116">
        <w:rPr>
          <w:rFonts w:ascii="Arial" w:hAnsi="Arial" w:cs="Arial"/>
          <w:sz w:val="22"/>
        </w:rPr>
        <w:t xml:space="preserve">esa </w:t>
      </w:r>
      <w:r w:rsidR="006F0B8B" w:rsidRPr="00B72116">
        <w:rPr>
          <w:rFonts w:ascii="Arial" w:hAnsi="Arial" w:cs="Arial"/>
          <w:sz w:val="22"/>
        </w:rPr>
        <w:t xml:space="preserve">madera se talan grandes árboles. </w:t>
      </w:r>
      <w:r w:rsidR="00F5560A" w:rsidRPr="00B72116">
        <w:rPr>
          <w:rFonts w:ascii="Arial" w:hAnsi="Arial" w:cs="Arial"/>
          <w:sz w:val="22"/>
        </w:rPr>
        <w:t xml:space="preserve">En algunos lugares se talan más árboles de los que la naturaleza puede reponer. En esos lugares las especies de árboles </w:t>
      </w:r>
      <w:r w:rsidR="00B16292" w:rsidRPr="00B72116">
        <w:rPr>
          <w:rFonts w:ascii="Arial" w:hAnsi="Arial" w:cs="Arial"/>
          <w:b/>
          <w:sz w:val="22"/>
        </w:rPr>
        <w:t>maderables</w:t>
      </w:r>
      <w:r w:rsidR="00F5560A" w:rsidRPr="00B72116">
        <w:rPr>
          <w:rFonts w:ascii="Arial" w:hAnsi="Arial" w:cs="Arial"/>
          <w:sz w:val="22"/>
        </w:rPr>
        <w:t xml:space="preserve"> se agotan o desaparecen.</w:t>
      </w:r>
    </w:p>
    <w:p w:rsidR="00B16292" w:rsidRPr="00B72116" w:rsidRDefault="00B16292" w:rsidP="002736DF">
      <w:pPr>
        <w:spacing w:after="0"/>
        <w:rPr>
          <w:rFonts w:ascii="Arial" w:hAnsi="Arial" w:cs="Arial"/>
          <w:sz w:val="22"/>
        </w:rPr>
      </w:pPr>
    </w:p>
    <w:p w:rsidR="00A22E2C" w:rsidRPr="00B72116" w:rsidRDefault="00B16292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Cada segundo s</w:t>
      </w:r>
      <w:r w:rsidR="001B3DEE" w:rsidRPr="00B72116">
        <w:rPr>
          <w:rFonts w:ascii="Arial" w:hAnsi="Arial" w:cs="Arial"/>
          <w:sz w:val="22"/>
        </w:rPr>
        <w:t xml:space="preserve">elvas </w:t>
      </w:r>
      <w:r w:rsidR="00E93F6A" w:rsidRPr="00B72116">
        <w:rPr>
          <w:rFonts w:ascii="Arial" w:hAnsi="Arial" w:cs="Arial"/>
          <w:sz w:val="22"/>
        </w:rPr>
        <w:t xml:space="preserve">tropicales </w:t>
      </w:r>
      <w:r w:rsidR="001B3DEE" w:rsidRPr="00B72116">
        <w:rPr>
          <w:rFonts w:ascii="Arial" w:hAnsi="Arial" w:cs="Arial"/>
          <w:sz w:val="22"/>
        </w:rPr>
        <w:t xml:space="preserve">y bosques completos son talados y quemados en todo el mundo. </w:t>
      </w:r>
      <w:r w:rsidR="00A22E2C" w:rsidRPr="00B72116">
        <w:rPr>
          <w:rFonts w:ascii="Arial" w:hAnsi="Arial" w:cs="Arial"/>
          <w:sz w:val="22"/>
        </w:rPr>
        <w:t xml:space="preserve">Los seres humanos lo hacen para sembrar grandes </w:t>
      </w:r>
      <w:r w:rsidR="005472BF" w:rsidRPr="00B72116">
        <w:rPr>
          <w:rFonts w:ascii="Arial" w:hAnsi="Arial" w:cs="Arial"/>
          <w:sz w:val="22"/>
        </w:rPr>
        <w:t xml:space="preserve">extensiones de </w:t>
      </w:r>
      <w:r w:rsidR="00A22E2C" w:rsidRPr="00B72116">
        <w:rPr>
          <w:rFonts w:ascii="Arial" w:hAnsi="Arial" w:cs="Arial"/>
          <w:sz w:val="22"/>
        </w:rPr>
        <w:t xml:space="preserve">cultivos </w:t>
      </w:r>
      <w:r w:rsidR="001B3DEE" w:rsidRPr="00B72116">
        <w:rPr>
          <w:rFonts w:ascii="Arial" w:hAnsi="Arial" w:cs="Arial"/>
          <w:sz w:val="22"/>
        </w:rPr>
        <w:t>o cr</w:t>
      </w:r>
      <w:r w:rsidR="00A22E2C" w:rsidRPr="00B72116">
        <w:rPr>
          <w:rFonts w:ascii="Arial" w:hAnsi="Arial" w:cs="Arial"/>
          <w:sz w:val="22"/>
        </w:rPr>
        <w:t>i</w:t>
      </w:r>
      <w:r w:rsidR="001B3DEE" w:rsidRPr="00B72116">
        <w:rPr>
          <w:rFonts w:ascii="Arial" w:hAnsi="Arial" w:cs="Arial"/>
          <w:sz w:val="22"/>
        </w:rPr>
        <w:t>a</w:t>
      </w:r>
      <w:r w:rsidR="00A22E2C" w:rsidRPr="00B72116">
        <w:rPr>
          <w:rFonts w:ascii="Arial" w:hAnsi="Arial" w:cs="Arial"/>
          <w:sz w:val="22"/>
        </w:rPr>
        <w:t>r</w:t>
      </w:r>
      <w:r w:rsidR="001B3DEE" w:rsidRPr="00B72116">
        <w:rPr>
          <w:rFonts w:ascii="Arial" w:hAnsi="Arial" w:cs="Arial"/>
          <w:sz w:val="22"/>
        </w:rPr>
        <w:t xml:space="preserve"> ganado.</w:t>
      </w:r>
    </w:p>
    <w:p w:rsidR="00B85DAF" w:rsidRPr="00B72116" w:rsidRDefault="00B85DAF" w:rsidP="00B85DA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5DAF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B85DAF" w:rsidRPr="00B72116" w:rsidRDefault="00B85DAF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B85DAF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B85DAF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IMG01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5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85DAF" w:rsidRPr="00B72116" w:rsidRDefault="00E31A7F" w:rsidP="00E31A7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Imagen de una s</w:t>
            </w:r>
            <w:r w:rsidR="00B85DAF" w:rsidRPr="00B72116">
              <w:rPr>
                <w:rFonts w:ascii="Arial" w:hAnsi="Arial" w:cs="Arial"/>
                <w:color w:val="000000" w:themeColor="text1"/>
                <w:sz w:val="20"/>
              </w:rPr>
              <w:t>elva talada</w:t>
            </w: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por actividades humanas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214118173</w:t>
            </w:r>
          </w:p>
        </w:tc>
      </w:tr>
      <w:tr w:rsidR="00B85DAF" w:rsidRPr="00B72116" w:rsidTr="006004A1">
        <w:tc>
          <w:tcPr>
            <w:tcW w:w="2518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85DAF" w:rsidRPr="00B72116" w:rsidRDefault="00B85DAF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Cada minuto se talan enormes extensiones de selvas en todas las </w:t>
            </w:r>
            <w:r w:rsidR="00456F0C" w:rsidRPr="00B72116">
              <w:rPr>
                <w:rFonts w:ascii="Arial" w:hAnsi="Arial" w:cs="Arial"/>
                <w:b/>
                <w:color w:val="000000"/>
                <w:sz w:val="20"/>
              </w:rPr>
              <w:t>zonas tropicales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del mundo.</w:t>
            </w:r>
          </w:p>
        </w:tc>
      </w:tr>
    </w:tbl>
    <w:p w:rsidR="00B85DAF" w:rsidRPr="00B72116" w:rsidRDefault="00B85DAF" w:rsidP="00B85DAF">
      <w:pPr>
        <w:spacing w:after="0"/>
        <w:rPr>
          <w:rFonts w:ascii="Arial" w:hAnsi="Arial" w:cs="Arial"/>
          <w:sz w:val="22"/>
          <w:highlight w:val="yellow"/>
        </w:rPr>
      </w:pPr>
    </w:p>
    <w:p w:rsidR="00F5560A" w:rsidRDefault="000A1641" w:rsidP="002736DF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Las</w:t>
      </w:r>
      <w:r w:rsidR="00A22E2C" w:rsidRPr="00B72116">
        <w:rPr>
          <w:rFonts w:ascii="Arial" w:hAnsi="Arial" w:cs="Arial"/>
          <w:sz w:val="22"/>
        </w:rPr>
        <w:t xml:space="preserve"> especies vegetales </w:t>
      </w:r>
      <w:r w:rsidR="00242AAF" w:rsidRPr="00B72116">
        <w:rPr>
          <w:rFonts w:ascii="Arial" w:hAnsi="Arial" w:cs="Arial"/>
          <w:sz w:val="22"/>
        </w:rPr>
        <w:t xml:space="preserve">necesitan de un suelo sano </w:t>
      </w:r>
      <w:r w:rsidR="00BD60B4" w:rsidRPr="00B72116">
        <w:rPr>
          <w:rFonts w:ascii="Arial" w:hAnsi="Arial" w:cs="Arial"/>
          <w:sz w:val="22"/>
        </w:rPr>
        <w:t>y</w:t>
      </w:r>
      <w:r w:rsidR="00242AAF" w:rsidRPr="00B72116">
        <w:rPr>
          <w:rFonts w:ascii="Arial" w:hAnsi="Arial" w:cs="Arial"/>
          <w:sz w:val="22"/>
        </w:rPr>
        <w:t xml:space="preserve"> agua pura para vivir. Cuando el suelo o el agua </w:t>
      </w:r>
      <w:r w:rsidR="00433BF5" w:rsidRPr="00B72116">
        <w:rPr>
          <w:rFonts w:ascii="Arial" w:hAnsi="Arial" w:cs="Arial"/>
          <w:sz w:val="22"/>
        </w:rPr>
        <w:t xml:space="preserve">de un lugar </w:t>
      </w:r>
      <w:r w:rsidR="00242AAF" w:rsidRPr="00B72116">
        <w:rPr>
          <w:rFonts w:ascii="Arial" w:hAnsi="Arial" w:cs="Arial"/>
          <w:sz w:val="22"/>
        </w:rPr>
        <w:t xml:space="preserve">son contaminados por </w:t>
      </w:r>
      <w:r w:rsidR="00433BF5" w:rsidRPr="00B72116">
        <w:rPr>
          <w:rFonts w:ascii="Arial" w:hAnsi="Arial" w:cs="Arial"/>
          <w:sz w:val="22"/>
        </w:rPr>
        <w:t xml:space="preserve">sustancias y </w:t>
      </w:r>
      <w:r w:rsidR="00242AAF" w:rsidRPr="00B72116">
        <w:rPr>
          <w:rFonts w:ascii="Arial" w:hAnsi="Arial" w:cs="Arial"/>
          <w:sz w:val="22"/>
        </w:rPr>
        <w:t>residuos</w:t>
      </w:r>
      <w:r w:rsidR="00E93F6A" w:rsidRPr="00B72116">
        <w:rPr>
          <w:rFonts w:ascii="Arial" w:hAnsi="Arial" w:cs="Arial"/>
          <w:sz w:val="22"/>
        </w:rPr>
        <w:t>,</w:t>
      </w:r>
      <w:r w:rsidR="00242AAF" w:rsidRPr="00B72116">
        <w:rPr>
          <w:rFonts w:ascii="Arial" w:hAnsi="Arial" w:cs="Arial"/>
          <w:sz w:val="22"/>
        </w:rPr>
        <w:t xml:space="preserve"> la flora </w:t>
      </w:r>
      <w:r w:rsidR="00433BF5" w:rsidRPr="00B72116">
        <w:rPr>
          <w:rFonts w:ascii="Arial" w:hAnsi="Arial" w:cs="Arial"/>
          <w:sz w:val="22"/>
        </w:rPr>
        <w:t xml:space="preserve">de ese lugar se </w:t>
      </w:r>
      <w:r w:rsidR="00242AAF" w:rsidRPr="00B72116">
        <w:rPr>
          <w:rFonts w:ascii="Arial" w:hAnsi="Arial" w:cs="Arial"/>
          <w:sz w:val="22"/>
        </w:rPr>
        <w:t>afecta.</w:t>
      </w:r>
    </w:p>
    <w:p w:rsidR="0082354E" w:rsidRDefault="0082354E" w:rsidP="002736DF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EA140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130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flora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flora con la acción que lo puede disminuir o solucionar.</w:t>
            </w:r>
          </w:p>
        </w:tc>
      </w:tr>
    </w:tbl>
    <w:p w:rsidR="003B5BAB" w:rsidRPr="00B72116" w:rsidRDefault="003B5BAB" w:rsidP="002736DF">
      <w:pPr>
        <w:spacing w:after="0"/>
        <w:rPr>
          <w:rFonts w:ascii="Arial" w:hAnsi="Arial" w:cs="Arial"/>
          <w:sz w:val="22"/>
        </w:rPr>
      </w:pPr>
    </w:p>
    <w:p w:rsidR="00AF5BF9" w:rsidRPr="00B72116" w:rsidRDefault="00AF5BF9" w:rsidP="00AF5BF9">
      <w:pPr>
        <w:spacing w:after="0"/>
        <w:rPr>
          <w:rFonts w:ascii="Arial" w:hAnsi="Arial" w:cs="Arial"/>
          <w:sz w:val="22"/>
          <w:highlight w:val="yellow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="00BD60B4" w:rsidRPr="00B72116">
        <w:rPr>
          <w:rFonts w:ascii="Arial" w:hAnsi="Arial" w:cs="Arial"/>
          <w:b/>
          <w:sz w:val="22"/>
        </w:rPr>
        <w:t>.3</w:t>
      </w:r>
      <w:r w:rsidRPr="00B72116">
        <w:rPr>
          <w:rFonts w:ascii="Arial" w:hAnsi="Arial" w:cs="Arial"/>
          <w:b/>
          <w:sz w:val="22"/>
        </w:rPr>
        <w:t xml:space="preserve"> La conservación de la flora</w:t>
      </w:r>
    </w:p>
    <w:p w:rsidR="000A1641" w:rsidRPr="00B72116" w:rsidRDefault="000A1641" w:rsidP="00AF5BF9">
      <w:pPr>
        <w:spacing w:after="0"/>
        <w:rPr>
          <w:rFonts w:ascii="Arial" w:hAnsi="Arial" w:cs="Arial"/>
          <w:sz w:val="22"/>
          <w:highlight w:val="yellow"/>
        </w:rPr>
      </w:pPr>
    </w:p>
    <w:p w:rsidR="004B4F44" w:rsidRPr="00B72116" w:rsidRDefault="00E93F6A" w:rsidP="004B4F44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conoces algunos de los</w:t>
      </w:r>
      <w:r w:rsidR="00BD60B4" w:rsidRPr="00B72116">
        <w:rPr>
          <w:rFonts w:ascii="Arial" w:hAnsi="Arial" w:cs="Arial"/>
          <w:sz w:val="22"/>
        </w:rPr>
        <w:t xml:space="preserve"> daños que lo</w:t>
      </w:r>
      <w:r w:rsidR="00DF7F95" w:rsidRPr="00B72116">
        <w:rPr>
          <w:rFonts w:ascii="Arial" w:hAnsi="Arial" w:cs="Arial"/>
          <w:sz w:val="22"/>
        </w:rPr>
        <w:t xml:space="preserve">s seres </w:t>
      </w:r>
      <w:r w:rsidR="00BD60B4" w:rsidRPr="00B72116">
        <w:rPr>
          <w:rFonts w:ascii="Arial" w:hAnsi="Arial" w:cs="Arial"/>
          <w:sz w:val="22"/>
        </w:rPr>
        <w:t xml:space="preserve">humanos causamos a la flora. </w:t>
      </w:r>
      <w:r w:rsidR="004B4F44" w:rsidRPr="00B72116">
        <w:rPr>
          <w:rFonts w:ascii="Arial" w:hAnsi="Arial" w:cs="Arial"/>
          <w:sz w:val="22"/>
        </w:rPr>
        <w:t>Para disminuir esos daños podemos tomar las siguientes medidas:</w:t>
      </w:r>
    </w:p>
    <w:p w:rsidR="00F839B8" w:rsidRPr="00B72116" w:rsidRDefault="00F839B8" w:rsidP="00173574">
      <w:pPr>
        <w:spacing w:after="0"/>
        <w:rPr>
          <w:rFonts w:ascii="Arial" w:hAnsi="Arial" w:cs="Arial"/>
          <w:color w:val="FF0000"/>
          <w:sz w:val="22"/>
        </w:rPr>
      </w:pPr>
    </w:p>
    <w:p w:rsidR="00C61476" w:rsidRPr="00B72116" w:rsidRDefault="00C61476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Promover sistemas de cultivo</w:t>
      </w:r>
      <w:r w:rsidR="003B6C50">
        <w:rPr>
          <w:rFonts w:ascii="Arial" w:hAnsi="Arial" w:cs="Arial"/>
          <w:color w:val="000000" w:themeColor="text1"/>
          <w:sz w:val="22"/>
        </w:rPr>
        <w:t xml:space="preserve"> </w:t>
      </w:r>
      <w:r w:rsidR="00E93F6A" w:rsidRPr="00B72116">
        <w:rPr>
          <w:rFonts w:ascii="Arial" w:hAnsi="Arial" w:cs="Arial"/>
          <w:color w:val="000000" w:themeColor="text1"/>
          <w:sz w:val="22"/>
        </w:rPr>
        <w:t>apropiados para la selva y</w:t>
      </w:r>
      <w:r w:rsidRPr="00B72116">
        <w:rPr>
          <w:rFonts w:ascii="Arial" w:hAnsi="Arial" w:cs="Arial"/>
          <w:color w:val="000000" w:themeColor="text1"/>
          <w:sz w:val="22"/>
        </w:rPr>
        <w:t xml:space="preserve"> los bosques.</w:t>
      </w:r>
    </w:p>
    <w:p w:rsidR="005472BF" w:rsidRPr="00B72116" w:rsidRDefault="005472BF" w:rsidP="005472BF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Prohibir la cría de ganado en zonas de bosques y selvas.</w:t>
      </w:r>
    </w:p>
    <w:p w:rsidR="00F839B8" w:rsidRPr="00B72116" w:rsidRDefault="00F839B8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Promover la explotaci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ón </w:t>
      </w:r>
      <w:r w:rsidR="00324229" w:rsidRPr="00B72116">
        <w:rPr>
          <w:rFonts w:ascii="Arial" w:hAnsi="Arial" w:cs="Arial"/>
          <w:b/>
          <w:color w:val="000000" w:themeColor="text1"/>
          <w:sz w:val="22"/>
        </w:rPr>
        <w:t>racional</w:t>
      </w:r>
      <w:r w:rsidR="00324229" w:rsidRPr="00B72116">
        <w:rPr>
          <w:rFonts w:ascii="Arial" w:hAnsi="Arial" w:cs="Arial"/>
          <w:color w:val="000000" w:themeColor="text1"/>
          <w:sz w:val="22"/>
        </w:rPr>
        <w:t xml:space="preserve"> de</w:t>
      </w:r>
      <w:r w:rsidR="005472BF" w:rsidRPr="00B72116">
        <w:rPr>
          <w:rFonts w:ascii="Arial" w:hAnsi="Arial" w:cs="Arial"/>
          <w:color w:val="000000" w:themeColor="text1"/>
          <w:sz w:val="22"/>
        </w:rPr>
        <w:t xml:space="preserve"> especies productora</w:t>
      </w:r>
      <w:r w:rsidR="00173574" w:rsidRPr="00B72116">
        <w:rPr>
          <w:rFonts w:ascii="Arial" w:hAnsi="Arial" w:cs="Arial"/>
          <w:color w:val="000000" w:themeColor="text1"/>
          <w:sz w:val="22"/>
        </w:rPr>
        <w:t>s de madera.</w:t>
      </w:r>
    </w:p>
    <w:p w:rsidR="00F839B8" w:rsidRPr="00B72116" w:rsidRDefault="00173574" w:rsidP="004B4F4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Fomentar el cultivo de especies productoras de madera.</w:t>
      </w:r>
    </w:p>
    <w:p w:rsidR="00173574" w:rsidRPr="00B72116" w:rsidRDefault="00173574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Instalar botaderos de basura lo más alejados posible de bosques y selvas.</w:t>
      </w:r>
    </w:p>
    <w:p w:rsidR="00642345" w:rsidRPr="00B72116" w:rsidRDefault="00654563" w:rsidP="00173574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Crear</w:t>
      </w:r>
      <w:r w:rsidR="00642345" w:rsidRPr="00B72116">
        <w:rPr>
          <w:rFonts w:ascii="Arial" w:hAnsi="Arial" w:cs="Arial"/>
          <w:color w:val="000000" w:themeColor="text1"/>
          <w:sz w:val="22"/>
        </w:rPr>
        <w:t xml:space="preserve"> áreas protegidas </w:t>
      </w:r>
      <w:r w:rsidR="004A6AD2">
        <w:rPr>
          <w:rFonts w:ascii="Arial" w:hAnsi="Arial" w:cs="Arial"/>
          <w:color w:val="000000" w:themeColor="text1"/>
          <w:sz w:val="22"/>
        </w:rPr>
        <w:t>en selvas</w:t>
      </w:r>
      <w:r w:rsidR="009C688D">
        <w:rPr>
          <w:rFonts w:ascii="Arial" w:hAnsi="Arial" w:cs="Arial"/>
          <w:color w:val="000000" w:themeColor="text1"/>
          <w:sz w:val="22"/>
        </w:rPr>
        <w:t xml:space="preserve"> y bosques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0357A" w:rsidRPr="00B72116" w:rsidTr="006004A1">
        <w:tc>
          <w:tcPr>
            <w:tcW w:w="8978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Destacado</w:t>
            </w:r>
          </w:p>
        </w:tc>
      </w:tr>
      <w:tr w:rsidR="0020357A" w:rsidRPr="00B72116" w:rsidTr="006004A1">
        <w:trPr>
          <w:trHeight w:val="296"/>
        </w:trPr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Título</w:t>
            </w:r>
          </w:p>
        </w:tc>
        <w:tc>
          <w:tcPr>
            <w:tcW w:w="6460" w:type="dxa"/>
          </w:tcPr>
          <w:p w:rsidR="0020357A" w:rsidRPr="00B72116" w:rsidRDefault="005061F3" w:rsidP="006004A1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sz w:val="20"/>
              </w:rPr>
              <w:t>La chagra, un sistema de cultivo apropiado para la selva amazónica.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20357A" w:rsidRPr="00B72116" w:rsidRDefault="003F4EF7" w:rsidP="001D0037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 xml:space="preserve">La </w:t>
            </w:r>
            <w:r w:rsidRPr="00B72116">
              <w:rPr>
                <w:rFonts w:ascii="Arial" w:hAnsi="Arial" w:cs="Arial"/>
                <w:b/>
                <w:sz w:val="20"/>
              </w:rPr>
              <w:t xml:space="preserve">chagra </w:t>
            </w:r>
            <w:r w:rsidR="00A21826" w:rsidRPr="00B72116">
              <w:rPr>
                <w:rFonts w:ascii="Arial" w:hAnsi="Arial" w:cs="Arial"/>
                <w:sz w:val="20"/>
              </w:rPr>
              <w:t>en un método tradicional indígena</w:t>
            </w:r>
            <w:r w:rsidRPr="00B72116">
              <w:rPr>
                <w:rFonts w:ascii="Arial" w:hAnsi="Arial" w:cs="Arial"/>
                <w:sz w:val="20"/>
              </w:rPr>
              <w:t xml:space="preserve"> para la producción de alimentos en la selva amazónica. La chagra se </w:t>
            </w:r>
            <w:r w:rsidR="00A21826" w:rsidRPr="00B72116">
              <w:rPr>
                <w:rFonts w:ascii="Arial" w:hAnsi="Arial" w:cs="Arial"/>
                <w:sz w:val="20"/>
              </w:rPr>
              <w:t xml:space="preserve">basa </w:t>
            </w:r>
            <w:r w:rsidRPr="00B72116">
              <w:rPr>
                <w:rFonts w:ascii="Arial" w:hAnsi="Arial" w:cs="Arial"/>
                <w:sz w:val="20"/>
              </w:rPr>
              <w:t>en el desmonte de una pequeña porción de selva, cuya vegetación se quema para permitir la liberación de nutrientes.</w:t>
            </w:r>
            <w:r w:rsidR="005061F3" w:rsidRPr="00B72116">
              <w:rPr>
                <w:rFonts w:ascii="Arial" w:hAnsi="Arial" w:cs="Arial"/>
                <w:sz w:val="20"/>
              </w:rPr>
              <w:t xml:space="preserve"> El suelo</w:t>
            </w:r>
            <w:r w:rsidRPr="00B72116">
              <w:rPr>
                <w:rFonts w:ascii="Arial" w:hAnsi="Arial" w:cs="Arial"/>
                <w:sz w:val="20"/>
              </w:rPr>
              <w:t xml:space="preserve"> enriquecido </w:t>
            </w:r>
            <w:r w:rsidR="005061F3" w:rsidRPr="00B72116">
              <w:rPr>
                <w:rFonts w:ascii="Arial" w:hAnsi="Arial" w:cs="Arial"/>
                <w:sz w:val="20"/>
              </w:rPr>
              <w:t xml:space="preserve">con esos nutrientes </w:t>
            </w:r>
            <w:r w:rsidRPr="00B72116">
              <w:rPr>
                <w:rFonts w:ascii="Arial" w:hAnsi="Arial" w:cs="Arial"/>
                <w:sz w:val="20"/>
              </w:rPr>
              <w:t xml:space="preserve">se utiliza para sembrar durante 2 o 3 años. Luego se </w:t>
            </w:r>
            <w:r w:rsidR="00480F24" w:rsidRPr="00B72116">
              <w:rPr>
                <w:rFonts w:ascii="Arial" w:hAnsi="Arial" w:cs="Arial"/>
                <w:sz w:val="20"/>
              </w:rPr>
              <w:lastRenderedPageBreak/>
              <w:t>aban</w:t>
            </w:r>
            <w:r w:rsidR="00885FAA" w:rsidRPr="00B72116">
              <w:rPr>
                <w:rFonts w:ascii="Arial" w:hAnsi="Arial" w:cs="Arial"/>
                <w:sz w:val="20"/>
              </w:rPr>
              <w:t>dona</w:t>
            </w:r>
            <w:r w:rsidRPr="00B72116">
              <w:rPr>
                <w:rFonts w:ascii="Arial" w:hAnsi="Arial" w:cs="Arial"/>
                <w:sz w:val="20"/>
              </w:rPr>
              <w:t xml:space="preserve"> el lugar y la selva se encarga de recuperarlo. </w:t>
            </w:r>
            <w:hyperlink r:id="rId16" w:history="1">
              <w:r w:rsidR="00A2524E" w:rsidRPr="00B72116">
                <w:rPr>
                  <w:rStyle w:val="Hipervnculo"/>
                  <w:rFonts w:ascii="Arial" w:hAnsi="Arial" w:cs="Arial"/>
                  <w:sz w:val="20"/>
                </w:rPr>
                <w:t>[VER]</w:t>
              </w:r>
            </w:hyperlink>
          </w:p>
        </w:tc>
      </w:tr>
    </w:tbl>
    <w:p w:rsidR="0020357A" w:rsidRPr="00B72116" w:rsidRDefault="0020357A" w:rsidP="0020357A">
      <w:pPr>
        <w:spacing w:after="0"/>
        <w:rPr>
          <w:rFonts w:ascii="Arial" w:hAnsi="Arial" w:cs="Arial"/>
          <w:color w:val="000000"/>
          <w:sz w:val="22"/>
        </w:rPr>
      </w:pPr>
    </w:p>
    <w:p w:rsidR="002736DF" w:rsidRPr="00B72116" w:rsidRDefault="002736DF" w:rsidP="002736D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6</w:t>
      </w:r>
      <w:r w:rsidRPr="00B72116">
        <w:rPr>
          <w:rFonts w:ascii="Arial" w:hAnsi="Arial" w:cs="Arial"/>
          <w:b/>
          <w:sz w:val="22"/>
        </w:rPr>
        <w:t>.</w:t>
      </w:r>
      <w:r w:rsidR="00BD60B4" w:rsidRPr="00B72116">
        <w:rPr>
          <w:rFonts w:ascii="Arial" w:hAnsi="Arial" w:cs="Arial"/>
          <w:b/>
          <w:sz w:val="22"/>
        </w:rPr>
        <w:t>4</w:t>
      </w:r>
      <w:r w:rsidRPr="00B72116">
        <w:rPr>
          <w:rFonts w:ascii="Arial" w:hAnsi="Arial" w:cs="Arial"/>
          <w:b/>
          <w:sz w:val="22"/>
        </w:rPr>
        <w:t xml:space="preserve"> Consolidación</w:t>
      </w:r>
    </w:p>
    <w:p w:rsidR="0020357A" w:rsidRPr="00B72116" w:rsidRDefault="0020357A" w:rsidP="0020357A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357A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20357A" w:rsidRPr="00B72116" w:rsidRDefault="0020357A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20357A" w:rsidRPr="00B72116" w:rsidRDefault="00282DBD" w:rsidP="006004A1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20357A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REC1</w:t>
            </w:r>
            <w:r w:rsidR="00EA1404">
              <w:rPr>
                <w:rFonts w:ascii="Arial" w:hAnsi="Arial" w:cs="Arial"/>
                <w:color w:val="000000"/>
                <w:sz w:val="20"/>
              </w:rPr>
              <w:t>40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20357A" w:rsidRPr="00B72116" w:rsidRDefault="00211774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Consolidación de conocimientos sobre la flora</w:t>
            </w:r>
          </w:p>
        </w:tc>
      </w:tr>
      <w:tr w:rsidR="0020357A" w:rsidRPr="00B72116" w:rsidTr="006004A1">
        <w:tc>
          <w:tcPr>
            <w:tcW w:w="2518" w:type="dxa"/>
          </w:tcPr>
          <w:p w:rsidR="0020357A" w:rsidRPr="00B72116" w:rsidRDefault="0020357A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0357A" w:rsidRPr="00B72116" w:rsidRDefault="002760D8" w:rsidP="002760D8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de escogencia múltiple sobre los conocimientos adquiridos por los niños sobre la flora, como un recurso natural renovable.</w:t>
            </w:r>
          </w:p>
        </w:tc>
      </w:tr>
    </w:tbl>
    <w:p w:rsidR="00373B0B" w:rsidRPr="00B72116" w:rsidRDefault="00373B0B" w:rsidP="005D1738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 La fauna</w:t>
      </w:r>
    </w:p>
    <w:p w:rsidR="006E6C41" w:rsidRPr="00B72116" w:rsidRDefault="006E6C41" w:rsidP="00373B0B">
      <w:pPr>
        <w:spacing w:after="0"/>
        <w:rPr>
          <w:rFonts w:ascii="Arial" w:hAnsi="Arial" w:cs="Arial"/>
          <w:b/>
          <w:sz w:val="22"/>
        </w:rPr>
      </w:pPr>
    </w:p>
    <w:p w:rsidR="0036632B" w:rsidRPr="00B72116" w:rsidRDefault="0020357A" w:rsidP="0036632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Los animales se encuentran en casi todos los lugares de la tierra </w:t>
      </w:r>
      <w:r w:rsidR="0036632B" w:rsidRPr="00B72116">
        <w:rPr>
          <w:rFonts w:ascii="Arial" w:hAnsi="Arial" w:cs="Arial"/>
          <w:sz w:val="22"/>
        </w:rPr>
        <w:t xml:space="preserve">Todas las especies animales que habitan un lugar determinado constituyen la </w:t>
      </w:r>
      <w:r w:rsidR="0036632B" w:rsidRPr="00B72116">
        <w:rPr>
          <w:rFonts w:ascii="Arial" w:hAnsi="Arial" w:cs="Arial"/>
          <w:b/>
          <w:sz w:val="22"/>
        </w:rPr>
        <w:t>fauna</w:t>
      </w:r>
      <w:r w:rsidR="0036632B" w:rsidRPr="00B72116">
        <w:rPr>
          <w:rFonts w:ascii="Arial" w:hAnsi="Arial" w:cs="Arial"/>
          <w:sz w:val="22"/>
        </w:rPr>
        <w:t xml:space="preserve"> de ese lugar.  Por ejemplo, los </w:t>
      </w:r>
      <w:r w:rsidR="0036632B" w:rsidRPr="00B72116">
        <w:rPr>
          <w:rFonts w:ascii="Arial" w:hAnsi="Arial" w:cs="Arial"/>
          <w:b/>
          <w:sz w:val="22"/>
        </w:rPr>
        <w:t>jaguares</w:t>
      </w:r>
      <w:r w:rsidR="0036632B" w:rsidRPr="00B72116">
        <w:rPr>
          <w:rFonts w:ascii="Arial" w:hAnsi="Arial" w:cs="Arial"/>
          <w:sz w:val="22"/>
        </w:rPr>
        <w:t xml:space="preserve">, los </w:t>
      </w:r>
      <w:r w:rsidR="0036632B" w:rsidRPr="00B72116">
        <w:rPr>
          <w:rFonts w:ascii="Arial" w:hAnsi="Arial" w:cs="Arial"/>
          <w:b/>
          <w:sz w:val="22"/>
        </w:rPr>
        <w:t>perezosos</w:t>
      </w:r>
      <w:r w:rsidR="0036632B" w:rsidRPr="00B72116">
        <w:rPr>
          <w:rFonts w:ascii="Arial" w:hAnsi="Arial" w:cs="Arial"/>
          <w:sz w:val="22"/>
        </w:rPr>
        <w:t xml:space="preserve"> y miles de </w:t>
      </w:r>
      <w:r w:rsidR="008554C9" w:rsidRPr="00B72116">
        <w:rPr>
          <w:rFonts w:ascii="Arial" w:hAnsi="Arial" w:cs="Arial"/>
          <w:sz w:val="22"/>
        </w:rPr>
        <w:t xml:space="preserve">otras </w:t>
      </w:r>
      <w:r w:rsidR="0036632B" w:rsidRPr="00B72116">
        <w:rPr>
          <w:rFonts w:ascii="Arial" w:hAnsi="Arial" w:cs="Arial"/>
          <w:sz w:val="22"/>
        </w:rPr>
        <w:t xml:space="preserve">especies animales </w:t>
      </w:r>
      <w:r w:rsidR="008554C9" w:rsidRPr="00B72116">
        <w:rPr>
          <w:rFonts w:ascii="Arial" w:hAnsi="Arial" w:cs="Arial"/>
          <w:sz w:val="22"/>
        </w:rPr>
        <w:t>constituyen</w:t>
      </w:r>
      <w:r w:rsidR="0036632B" w:rsidRPr="00B72116">
        <w:rPr>
          <w:rFonts w:ascii="Arial" w:hAnsi="Arial" w:cs="Arial"/>
          <w:sz w:val="22"/>
        </w:rPr>
        <w:t xml:space="preserve"> la fauna </w:t>
      </w:r>
      <w:r w:rsidRPr="00B72116">
        <w:rPr>
          <w:rFonts w:ascii="Arial" w:hAnsi="Arial" w:cs="Arial"/>
          <w:sz w:val="22"/>
        </w:rPr>
        <w:t>selvática del A</w:t>
      </w:r>
      <w:r w:rsidR="0036632B" w:rsidRPr="00B72116">
        <w:rPr>
          <w:rFonts w:ascii="Arial" w:hAnsi="Arial" w:cs="Arial"/>
          <w:sz w:val="22"/>
        </w:rPr>
        <w:t>maz</w:t>
      </w:r>
      <w:r w:rsidRPr="00B72116">
        <w:rPr>
          <w:rFonts w:ascii="Arial" w:hAnsi="Arial" w:cs="Arial"/>
          <w:sz w:val="22"/>
        </w:rPr>
        <w:t>onas</w:t>
      </w:r>
      <w:r w:rsidR="0036632B" w:rsidRPr="00B72116">
        <w:rPr>
          <w:rFonts w:ascii="Arial" w:hAnsi="Arial" w:cs="Arial"/>
          <w:sz w:val="22"/>
        </w:rPr>
        <w:t xml:space="preserve">. </w:t>
      </w:r>
      <w:r w:rsidR="00E7557A" w:rsidRPr="00B72116">
        <w:rPr>
          <w:rFonts w:ascii="Arial" w:hAnsi="Arial" w:cs="Arial"/>
          <w:sz w:val="22"/>
        </w:rPr>
        <w:t>Las ballenas o los tiburones forman parte de la fauna marina.</w:t>
      </w:r>
    </w:p>
    <w:p w:rsidR="00ED197E" w:rsidRPr="00B72116" w:rsidRDefault="00ED197E" w:rsidP="00ED197E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D197E" w:rsidRPr="00B72116" w:rsidTr="00ED197E">
        <w:tc>
          <w:tcPr>
            <w:tcW w:w="9033" w:type="dxa"/>
            <w:gridSpan w:val="2"/>
            <w:shd w:val="clear" w:color="auto" w:fill="0D0D0D" w:themeFill="text1" w:themeFillTint="F2"/>
          </w:tcPr>
          <w:p w:rsidR="00ED197E" w:rsidRPr="00B72116" w:rsidRDefault="00ED197E" w:rsidP="00ED197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D197E" w:rsidRPr="00B72116" w:rsidRDefault="00282DBD" w:rsidP="00ED197E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D197E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IM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G1</w:t>
            </w:r>
            <w:r w:rsidR="003538CC" w:rsidRPr="00B72116">
              <w:rPr>
                <w:rFonts w:ascii="Arial" w:hAnsi="Arial" w:cs="Arial"/>
                <w:color w:val="000000"/>
                <w:sz w:val="20"/>
                <w:lang w:val="en-US"/>
              </w:rPr>
              <w:t>6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D197E" w:rsidRPr="00B72116" w:rsidRDefault="00CF4E89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 xml:space="preserve">Grupo de </w:t>
            </w:r>
            <w:r w:rsidR="009269CF" w:rsidRPr="00B72116">
              <w:rPr>
                <w:rFonts w:ascii="Arial" w:hAnsi="Arial" w:cs="Arial"/>
                <w:color w:val="000000" w:themeColor="text1"/>
                <w:sz w:val="20"/>
              </w:rPr>
              <w:t>defines saltando fuera del agua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D197E" w:rsidRPr="00B72116" w:rsidRDefault="00B82915" w:rsidP="00ED197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4811878</w:t>
            </w:r>
          </w:p>
        </w:tc>
      </w:tr>
      <w:tr w:rsidR="00ED197E" w:rsidRPr="00B72116" w:rsidTr="00ED197E">
        <w:tc>
          <w:tcPr>
            <w:tcW w:w="2518" w:type="dxa"/>
          </w:tcPr>
          <w:p w:rsidR="00ED197E" w:rsidRPr="00B72116" w:rsidRDefault="00ED197E" w:rsidP="00ED197E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D197E" w:rsidRPr="00B72116" w:rsidRDefault="00CF4E89" w:rsidP="00B82915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La fauna de los océanos está constituida por algunos mamíferos como 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>los delfines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:rsidR="00A804C7" w:rsidRPr="00B72116" w:rsidRDefault="00A804C7" w:rsidP="00A804C7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804C7" w:rsidRPr="00B72116" w:rsidTr="00546D78">
        <w:tc>
          <w:tcPr>
            <w:tcW w:w="8978" w:type="dxa"/>
            <w:gridSpan w:val="2"/>
            <w:shd w:val="clear" w:color="auto" w:fill="000000" w:themeFill="text1"/>
          </w:tcPr>
          <w:p w:rsidR="00A804C7" w:rsidRPr="00B72116" w:rsidRDefault="00A804C7" w:rsidP="00546D78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Recuerda</w:t>
            </w:r>
          </w:p>
        </w:tc>
      </w:tr>
      <w:tr w:rsidR="00A804C7" w:rsidRPr="00B72116" w:rsidTr="00546D78">
        <w:tc>
          <w:tcPr>
            <w:tcW w:w="2518" w:type="dxa"/>
          </w:tcPr>
          <w:p w:rsidR="00A804C7" w:rsidRPr="00B72116" w:rsidRDefault="00A804C7" w:rsidP="00546D7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sz w:val="16"/>
                <w:szCs w:val="18"/>
              </w:rPr>
              <w:t>Contenido</w:t>
            </w:r>
          </w:p>
        </w:tc>
        <w:tc>
          <w:tcPr>
            <w:tcW w:w="6460" w:type="dxa"/>
          </w:tcPr>
          <w:p w:rsidR="009076E9" w:rsidRPr="005D6973" w:rsidRDefault="00A804C7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Los animales y las plantas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pueden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 xml:space="preserve">clasificar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como</w:t>
            </w:r>
            <w:r w:rsidR="009C688D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B72116">
              <w:rPr>
                <w:rFonts w:ascii="Arial" w:hAnsi="Arial" w:cs="Arial"/>
                <w:b/>
                <w:color w:val="000000"/>
                <w:sz w:val="20"/>
              </w:rPr>
              <w:t>salvajes</w:t>
            </w:r>
            <w:r w:rsidR="009C688D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o</w:t>
            </w:r>
            <w:ins w:id="1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Pr="00B72116">
              <w:rPr>
                <w:rFonts w:ascii="Arial" w:hAnsi="Arial" w:cs="Arial"/>
                <w:b/>
                <w:color w:val="000000"/>
                <w:sz w:val="20"/>
              </w:rPr>
              <w:t>doméstico</w:t>
            </w:r>
            <w:r w:rsidRPr="00C26991">
              <w:rPr>
                <w:rFonts w:ascii="Arial" w:hAnsi="Arial" w:cs="Arial"/>
                <w:b/>
                <w:color w:val="000000"/>
                <w:sz w:val="20"/>
              </w:rPr>
              <w:t>s</w:t>
            </w:r>
            <w:r w:rsidRPr="00B72116">
              <w:rPr>
                <w:rFonts w:ascii="Arial" w:hAnsi="Arial" w:cs="Arial"/>
                <w:color w:val="000000"/>
                <w:sz w:val="20"/>
              </w:rPr>
              <w:t>.</w:t>
            </w:r>
            <w:r w:rsidR="00C2699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9076E9" w:rsidRPr="005D6973">
              <w:rPr>
                <w:rFonts w:ascii="Arial" w:hAnsi="Arial" w:cs="Arial"/>
                <w:color w:val="000000"/>
                <w:sz w:val="20"/>
              </w:rPr>
              <w:t>Los animales domésticos son aquellos que viven con el hombre. Algunos de éstos le sirven de alimento y otros de compañía.</w:t>
            </w:r>
          </w:p>
          <w:p w:rsidR="009076E9" w:rsidRPr="005D6973" w:rsidRDefault="009076E9" w:rsidP="005D6973">
            <w:pPr>
              <w:rPr>
                <w:rFonts w:ascii="Arial" w:hAnsi="Arial" w:cs="Arial"/>
                <w:color w:val="000000"/>
                <w:sz w:val="20"/>
              </w:rPr>
            </w:pPr>
            <w:r w:rsidRPr="005D6973">
              <w:rPr>
                <w:rFonts w:ascii="Arial" w:hAnsi="Arial" w:cs="Arial"/>
                <w:color w:val="000000"/>
                <w:sz w:val="20"/>
              </w:rPr>
              <w:t xml:space="preserve">Los animales salvajes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son aquellos que  no son domésticos y </w:t>
            </w:r>
            <w:r w:rsidR="005D6973">
              <w:rPr>
                <w:rFonts w:ascii="Arial" w:hAnsi="Arial" w:cs="Arial"/>
                <w:color w:val="000000"/>
                <w:sz w:val="20"/>
              </w:rPr>
              <w:t xml:space="preserve">no 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viven </w:t>
            </w:r>
            <w:r w:rsidR="005D6973">
              <w:rPr>
                <w:rFonts w:ascii="Arial" w:hAnsi="Arial" w:cs="Arial"/>
                <w:color w:val="000000"/>
                <w:sz w:val="20"/>
              </w:rPr>
              <w:t>en contacto con el</w:t>
            </w:r>
            <w:r w:rsidR="008D179E" w:rsidRPr="005D6973">
              <w:rPr>
                <w:rFonts w:ascii="Arial" w:hAnsi="Arial" w:cs="Arial"/>
                <w:color w:val="000000"/>
                <w:sz w:val="20"/>
              </w:rPr>
              <w:t xml:space="preserve"> hombre.</w:t>
            </w:r>
          </w:p>
          <w:p w:rsidR="009076E9" w:rsidRPr="00B72116" w:rsidRDefault="009076E9" w:rsidP="009076E9">
            <w:pPr>
              <w:rPr>
                <w:rFonts w:ascii="Arial" w:hAnsi="Arial" w:cs="Arial"/>
                <w:color w:val="000000"/>
                <w:sz w:val="20"/>
              </w:rPr>
            </w:pPr>
          </w:p>
          <w:p w:rsidR="00A804C7" w:rsidRPr="00B72116" w:rsidRDefault="00A804C7" w:rsidP="008D179E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Todas las especies de plantas y animales 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domésticos 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fueron </w:t>
            </w:r>
            <w:r w:rsidR="00C74290" w:rsidRPr="00B72116">
              <w:rPr>
                <w:rFonts w:ascii="Arial" w:hAnsi="Arial" w:cs="Arial"/>
                <w:color w:val="000000"/>
                <w:sz w:val="20"/>
              </w:rPr>
              <w:t>en el pasado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 salvajes.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E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>sas especies</w:t>
            </w:r>
            <w:ins w:id="2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="000D27AE" w:rsidRPr="00B72116">
              <w:rPr>
                <w:rFonts w:ascii="Arial" w:hAnsi="Arial" w:cs="Arial"/>
                <w:color w:val="000000"/>
                <w:sz w:val="20"/>
              </w:rPr>
              <w:t>fueron do</w:t>
            </w:r>
            <w:r w:rsidR="000C3639" w:rsidRPr="00B72116">
              <w:rPr>
                <w:rFonts w:ascii="Arial" w:hAnsi="Arial" w:cs="Arial"/>
                <w:color w:val="000000"/>
                <w:sz w:val="20"/>
              </w:rPr>
              <w:t xml:space="preserve">mesticadas por el ser humano.  </w:t>
            </w:r>
            <w:r w:rsidR="00AD08AB" w:rsidRPr="00B72116">
              <w:rPr>
                <w:rFonts w:ascii="Arial" w:hAnsi="Arial" w:cs="Arial"/>
                <w:color w:val="000000"/>
                <w:sz w:val="20"/>
              </w:rPr>
              <w:t>Por ejemplo, l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os familiares lejanos de la</w:t>
            </w:r>
            <w:r w:rsidR="00FD607B" w:rsidRPr="00B72116">
              <w:rPr>
                <w:rFonts w:ascii="Arial" w:hAnsi="Arial" w:cs="Arial"/>
                <w:color w:val="000000"/>
                <w:sz w:val="20"/>
              </w:rPr>
              <w:t xml:space="preserve">s </w:t>
            </w:r>
            <w:r w:rsidR="009076E9" w:rsidRPr="00B72116">
              <w:rPr>
                <w:rFonts w:ascii="Arial" w:hAnsi="Arial" w:cs="Arial"/>
                <w:color w:val="000000"/>
                <w:sz w:val="20"/>
              </w:rPr>
              <w:t>gallinas vivieron</w:t>
            </w:r>
            <w:ins w:id="3" w:author="ggcv" w:date="2015-03-18T19:34:00Z">
              <w:r w:rsidR="009C688D">
                <w:rPr>
                  <w:rFonts w:ascii="Arial" w:hAnsi="Arial" w:cs="Arial"/>
                  <w:color w:val="000000"/>
                  <w:sz w:val="20"/>
                </w:rPr>
                <w:t xml:space="preserve"> </w:t>
              </w:r>
            </w:ins>
            <w:r w:rsidR="008D179E" w:rsidRPr="00B72116">
              <w:rPr>
                <w:rFonts w:ascii="Arial" w:hAnsi="Arial" w:cs="Arial"/>
                <w:color w:val="000000"/>
                <w:sz w:val="20"/>
              </w:rPr>
              <w:t xml:space="preserve">como animales salvajes, 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>hace miles de años</w:t>
            </w:r>
            <w:r w:rsidR="008D179E" w:rsidRPr="00B72116">
              <w:rPr>
                <w:rFonts w:ascii="Arial" w:hAnsi="Arial" w:cs="Arial"/>
                <w:color w:val="000000"/>
                <w:sz w:val="20"/>
              </w:rPr>
              <w:t>,</w:t>
            </w:r>
            <w:r w:rsidR="00B65895" w:rsidRPr="00B72116">
              <w:rPr>
                <w:rFonts w:ascii="Arial" w:hAnsi="Arial" w:cs="Arial"/>
                <w:color w:val="000000"/>
                <w:sz w:val="20"/>
              </w:rPr>
              <w:t xml:space="preserve"> en las selvas de Asia.</w:t>
            </w:r>
          </w:p>
        </w:tc>
      </w:tr>
    </w:tbl>
    <w:p w:rsidR="00A804C7" w:rsidRPr="00B72116" w:rsidRDefault="00A804C7" w:rsidP="00ED197E">
      <w:pPr>
        <w:spacing w:after="0"/>
        <w:rPr>
          <w:rFonts w:ascii="Arial" w:hAnsi="Arial" w:cs="Arial"/>
          <w:color w:val="000000"/>
          <w:sz w:val="22"/>
        </w:rPr>
      </w:pPr>
    </w:p>
    <w:p w:rsidR="00EE02A0" w:rsidRPr="00B72116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 xml:space="preserve">.1 </w:t>
      </w:r>
      <w:r w:rsidR="00BE32DD" w:rsidRPr="00B72116">
        <w:rPr>
          <w:rFonts w:ascii="Arial" w:hAnsi="Arial" w:cs="Arial"/>
          <w:b/>
          <w:sz w:val="22"/>
        </w:rPr>
        <w:t>Los beneficios</w:t>
      </w:r>
      <w:r w:rsidRPr="00B72116">
        <w:rPr>
          <w:rFonts w:ascii="Arial" w:hAnsi="Arial" w:cs="Arial"/>
          <w:b/>
          <w:sz w:val="22"/>
        </w:rPr>
        <w:t xml:space="preserve"> de la fauna</w:t>
      </w:r>
    </w:p>
    <w:p w:rsidR="00EE02A0" w:rsidRPr="00B72116" w:rsidRDefault="00EE02A0" w:rsidP="00373B0B">
      <w:pPr>
        <w:spacing w:after="0"/>
        <w:rPr>
          <w:rFonts w:ascii="Arial" w:hAnsi="Arial" w:cs="Arial"/>
          <w:b/>
          <w:sz w:val="22"/>
        </w:rPr>
      </w:pPr>
    </w:p>
    <w:p w:rsidR="00E7557A" w:rsidRPr="00B72116" w:rsidRDefault="0060467F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La vida de los seres humanos ha</w:t>
      </w:r>
      <w:r w:rsidR="00C26991">
        <w:rPr>
          <w:rFonts w:ascii="Arial" w:hAnsi="Arial" w:cs="Arial"/>
          <w:sz w:val="22"/>
        </w:rPr>
        <w:t xml:space="preserve"> </w:t>
      </w:r>
      <w:r w:rsidRPr="00B72116">
        <w:rPr>
          <w:rFonts w:ascii="Arial" w:hAnsi="Arial" w:cs="Arial"/>
          <w:sz w:val="22"/>
        </w:rPr>
        <w:t xml:space="preserve">estado siempre relacionada con los animales. Desde épocas </w:t>
      </w:r>
      <w:r w:rsidR="00187F7C" w:rsidRPr="00B72116">
        <w:rPr>
          <w:rFonts w:ascii="Arial" w:hAnsi="Arial" w:cs="Arial"/>
          <w:sz w:val="22"/>
        </w:rPr>
        <w:t>muy antiguas</w:t>
      </w:r>
      <w:r w:rsidRPr="00B72116">
        <w:rPr>
          <w:rFonts w:ascii="Arial" w:hAnsi="Arial" w:cs="Arial"/>
          <w:sz w:val="22"/>
        </w:rPr>
        <w:t xml:space="preserve"> el hombre ha </w:t>
      </w:r>
      <w:r w:rsidR="006B79B3" w:rsidRPr="00B72116">
        <w:rPr>
          <w:rFonts w:ascii="Arial" w:hAnsi="Arial" w:cs="Arial"/>
          <w:sz w:val="22"/>
        </w:rPr>
        <w:t xml:space="preserve">aprovechado su carne como alimento. </w:t>
      </w:r>
      <w:r w:rsidR="00187F7C" w:rsidRPr="00B72116">
        <w:rPr>
          <w:rFonts w:ascii="Arial" w:hAnsi="Arial" w:cs="Arial"/>
          <w:sz w:val="22"/>
        </w:rPr>
        <w:t>Por ejemplo, ha</w:t>
      </w:r>
      <w:r w:rsidR="006B79B3" w:rsidRPr="00B72116">
        <w:rPr>
          <w:rFonts w:ascii="Arial" w:hAnsi="Arial" w:cs="Arial"/>
          <w:sz w:val="22"/>
        </w:rPr>
        <w:t xml:space="preserve"> aprovechado </w:t>
      </w:r>
      <w:r w:rsidR="00187F7C" w:rsidRPr="00B72116">
        <w:rPr>
          <w:rFonts w:ascii="Arial" w:hAnsi="Arial" w:cs="Arial"/>
          <w:sz w:val="22"/>
        </w:rPr>
        <w:t xml:space="preserve">también </w:t>
      </w:r>
      <w:r w:rsidRPr="00B72116">
        <w:rPr>
          <w:rFonts w:ascii="Arial" w:hAnsi="Arial" w:cs="Arial"/>
          <w:sz w:val="22"/>
        </w:rPr>
        <w:t>sus pieles para elaborar vestidos, bolsos o zapatos.</w:t>
      </w:r>
    </w:p>
    <w:p w:rsidR="00EE02A0" w:rsidRPr="00B72116" w:rsidRDefault="00EE02A0" w:rsidP="00EE02A0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D0D0D" w:themeFill="text1" w:themeFillTint="F2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Imagen (fotografía, gráfica o ilustración)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  <w:lang w:val="en-US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I</w:t>
            </w:r>
            <w:r w:rsidR="003538CC" w:rsidRPr="00B72116">
              <w:rPr>
                <w:rFonts w:ascii="Arial" w:hAnsi="Arial" w:cs="Arial"/>
                <w:color w:val="000000"/>
                <w:sz w:val="20"/>
                <w:highlight w:val="yellow"/>
                <w:lang w:val="en-US"/>
              </w:rPr>
              <w:t>MG17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Mujer esquimal vestida</w:t>
            </w:r>
            <w:r w:rsidR="00EE02A0" w:rsidRPr="00B72116">
              <w:rPr>
                <w:rFonts w:ascii="Arial" w:hAnsi="Arial" w:cs="Arial"/>
                <w:color w:val="000000" w:themeColor="text1"/>
                <w:sz w:val="20"/>
              </w:rPr>
              <w:t xml:space="preserve"> con pieles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Código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Shutterstock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 xml:space="preserve"> (o URL o la ruta en </w:t>
            </w:r>
            <w:proofErr w:type="spellStart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AulaPlaneta</w:t>
            </w:r>
            <w:proofErr w:type="spellEnd"/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)</w:t>
            </w:r>
          </w:p>
        </w:tc>
        <w:tc>
          <w:tcPr>
            <w:tcW w:w="6515" w:type="dxa"/>
          </w:tcPr>
          <w:p w:rsidR="00EE02A0" w:rsidRPr="00B72116" w:rsidRDefault="00B82915" w:rsidP="006004A1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145314475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EE02A0" w:rsidRPr="00B72116" w:rsidRDefault="00CF4E89" w:rsidP="00E251F5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Los esquimales habitan las zonas frías del norte. Ellos dependen exclusivamente de los animales para alimentarse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 xml:space="preserve">, vestirse y </w:t>
            </w:r>
            <w:r w:rsidR="00E251F5">
              <w:rPr>
                <w:rFonts w:ascii="Arial" w:hAnsi="Arial" w:cs="Arial"/>
                <w:color w:val="000000"/>
                <w:sz w:val="20"/>
              </w:rPr>
              <w:t>algunos elementos para</w:t>
            </w:r>
            <w:r w:rsidR="00B82915" w:rsidRPr="00B72116">
              <w:rPr>
                <w:rFonts w:ascii="Arial" w:hAnsi="Arial" w:cs="Arial"/>
                <w:color w:val="000000"/>
                <w:sz w:val="20"/>
              </w:rPr>
              <w:t xml:space="preserve"> sus viviendas.</w:t>
            </w:r>
          </w:p>
        </w:tc>
      </w:tr>
    </w:tbl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A826CC" w:rsidRPr="00B72116" w:rsidRDefault="00F94077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lastRenderedPageBreak/>
        <w:t xml:space="preserve">Algunas especies animales son admiradas por los seres humanos. </w:t>
      </w:r>
      <w:r w:rsidR="006776AE" w:rsidRPr="00B72116">
        <w:rPr>
          <w:rFonts w:ascii="Arial" w:hAnsi="Arial" w:cs="Arial"/>
          <w:sz w:val="22"/>
        </w:rPr>
        <w:t>Otras</w:t>
      </w:r>
      <w:r w:rsidR="0089059D" w:rsidRPr="00B72116">
        <w:rPr>
          <w:rFonts w:ascii="Arial" w:hAnsi="Arial" w:cs="Arial"/>
          <w:sz w:val="22"/>
        </w:rPr>
        <w:t xml:space="preserve"> le son de gran compañía</w:t>
      </w:r>
      <w:r w:rsidR="00307B1E" w:rsidRPr="00B72116">
        <w:rPr>
          <w:rFonts w:ascii="Arial" w:hAnsi="Arial" w:cs="Arial"/>
          <w:sz w:val="22"/>
        </w:rPr>
        <w:t>.</w:t>
      </w:r>
      <w:r w:rsidR="00C26991">
        <w:rPr>
          <w:rFonts w:ascii="Arial" w:hAnsi="Arial" w:cs="Arial"/>
          <w:sz w:val="22"/>
        </w:rPr>
        <w:t xml:space="preserve"> </w:t>
      </w:r>
      <w:r w:rsidR="009014D0" w:rsidRPr="00B72116">
        <w:rPr>
          <w:rFonts w:ascii="Arial" w:hAnsi="Arial" w:cs="Arial"/>
          <w:sz w:val="22"/>
        </w:rPr>
        <w:t>Debido a eso</w:t>
      </w:r>
      <w:r w:rsidRPr="00B72116">
        <w:rPr>
          <w:rFonts w:ascii="Arial" w:hAnsi="Arial" w:cs="Arial"/>
          <w:sz w:val="22"/>
        </w:rPr>
        <w:t xml:space="preserve"> las adopta</w:t>
      </w:r>
      <w:r w:rsidR="00187F7C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 como mascotas</w:t>
      </w:r>
      <w:r w:rsidR="006B79B3" w:rsidRPr="00B72116">
        <w:rPr>
          <w:rFonts w:ascii="Arial" w:hAnsi="Arial" w:cs="Arial"/>
          <w:sz w:val="22"/>
        </w:rPr>
        <w:t xml:space="preserve"> y algun</w:t>
      </w:r>
      <w:r w:rsidR="00187F7C" w:rsidRPr="00B72116">
        <w:rPr>
          <w:rFonts w:ascii="Arial" w:hAnsi="Arial" w:cs="Arial"/>
          <w:sz w:val="22"/>
        </w:rPr>
        <w:t>as viven con  ell</w:t>
      </w:r>
      <w:r w:rsidR="00EE02A0" w:rsidRPr="00B72116">
        <w:rPr>
          <w:rFonts w:ascii="Arial" w:hAnsi="Arial" w:cs="Arial"/>
          <w:sz w:val="22"/>
        </w:rPr>
        <w:t>o</w:t>
      </w:r>
      <w:r w:rsidR="00187F7C" w:rsidRPr="00B72116">
        <w:rPr>
          <w:rFonts w:ascii="Arial" w:hAnsi="Arial" w:cs="Arial"/>
          <w:sz w:val="22"/>
        </w:rPr>
        <w:t xml:space="preserve">s en sus </w:t>
      </w:r>
      <w:r w:rsidR="00307B1E" w:rsidRPr="00B72116">
        <w:rPr>
          <w:rFonts w:ascii="Arial" w:hAnsi="Arial" w:cs="Arial"/>
          <w:sz w:val="22"/>
        </w:rPr>
        <w:t>hogares</w:t>
      </w:r>
      <w:r w:rsidR="006B79B3" w:rsidRPr="00B72116">
        <w:rPr>
          <w:rFonts w:ascii="Arial" w:hAnsi="Arial" w:cs="Arial"/>
          <w:sz w:val="22"/>
        </w:rPr>
        <w:t>.</w:t>
      </w:r>
      <w:r w:rsidR="00C26991">
        <w:rPr>
          <w:rFonts w:ascii="Arial" w:hAnsi="Arial" w:cs="Arial"/>
          <w:sz w:val="22"/>
        </w:rPr>
        <w:t xml:space="preserve"> </w:t>
      </w:r>
      <w:r w:rsidR="00EE02A0" w:rsidRPr="00B72116">
        <w:rPr>
          <w:rFonts w:ascii="Arial" w:hAnsi="Arial" w:cs="Arial"/>
          <w:sz w:val="22"/>
        </w:rPr>
        <w:t>Por ejemplo, la</w:t>
      </w:r>
      <w:r w:rsidR="0089059D" w:rsidRPr="00B72116">
        <w:rPr>
          <w:rFonts w:ascii="Arial" w:hAnsi="Arial" w:cs="Arial"/>
          <w:sz w:val="22"/>
        </w:rPr>
        <w:t xml:space="preserve"> mayor parte de los peces</w:t>
      </w:r>
      <w:r w:rsidR="008C7034" w:rsidRPr="00B72116">
        <w:rPr>
          <w:rFonts w:ascii="Arial" w:hAnsi="Arial" w:cs="Arial"/>
          <w:sz w:val="22"/>
        </w:rPr>
        <w:t xml:space="preserve"> de</w:t>
      </w:r>
      <w:r w:rsidR="0089059D" w:rsidRPr="00B72116">
        <w:rPr>
          <w:rFonts w:ascii="Arial" w:hAnsi="Arial" w:cs="Arial"/>
          <w:sz w:val="22"/>
        </w:rPr>
        <w:t xml:space="preserve"> acuario</w:t>
      </w:r>
      <w:r w:rsidR="00C26991">
        <w:rPr>
          <w:rFonts w:ascii="Arial" w:hAnsi="Arial" w:cs="Arial"/>
          <w:sz w:val="22"/>
        </w:rPr>
        <w:t xml:space="preserve"> </w:t>
      </w:r>
      <w:r w:rsidR="008C7034" w:rsidRPr="00B72116">
        <w:rPr>
          <w:rFonts w:ascii="Arial" w:hAnsi="Arial" w:cs="Arial"/>
          <w:sz w:val="22"/>
        </w:rPr>
        <w:t>proceden</w:t>
      </w:r>
      <w:r w:rsidR="0089059D" w:rsidRPr="00B72116">
        <w:rPr>
          <w:rFonts w:ascii="Arial" w:hAnsi="Arial" w:cs="Arial"/>
          <w:sz w:val="22"/>
        </w:rPr>
        <w:t xml:space="preserve"> de los ríos </w:t>
      </w:r>
      <w:r w:rsidR="000C51BA" w:rsidRPr="00B72116">
        <w:rPr>
          <w:rFonts w:ascii="Arial" w:hAnsi="Arial" w:cs="Arial"/>
          <w:sz w:val="22"/>
        </w:rPr>
        <w:t>del Amazonas</w:t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</w:rPr>
      </w:pPr>
    </w:p>
    <w:p w:rsidR="00F94077" w:rsidRDefault="00A826CC" w:rsidP="00373B0B">
      <w:pPr>
        <w:spacing w:after="0"/>
        <w:rPr>
          <w:rFonts w:ascii="Arial" w:hAnsi="Arial" w:cs="Arial"/>
          <w:sz w:val="16"/>
          <w:szCs w:val="18"/>
          <w:lang w:val="es-CO"/>
        </w:rPr>
      </w:pPr>
      <w:r w:rsidRPr="00B72116">
        <w:rPr>
          <w:rFonts w:ascii="Arial" w:hAnsi="Arial" w:cs="Arial"/>
          <w:sz w:val="22"/>
        </w:rPr>
        <w:t xml:space="preserve">Si quieres más información sobre los beneficios de la fauna al ser humano, mira este hermoso documental sobre </w:t>
      </w:r>
      <w:r w:rsidR="00F630AD" w:rsidRPr="00B72116">
        <w:rPr>
          <w:rFonts w:ascii="Arial" w:hAnsi="Arial" w:cs="Arial"/>
          <w:sz w:val="22"/>
        </w:rPr>
        <w:t xml:space="preserve">los esquimales </w:t>
      </w:r>
      <w:r w:rsidR="00F630AD" w:rsidRPr="00EF5EB9">
        <w:rPr>
          <w:rFonts w:ascii="Arial" w:hAnsi="Arial" w:cs="Arial"/>
          <w:sz w:val="22"/>
        </w:rPr>
        <w:t>disponibles</w:t>
      </w:r>
      <w:r w:rsidR="00EF5EB9" w:rsidRPr="00EF5EB9">
        <w:rPr>
          <w:rFonts w:ascii="Arial" w:hAnsi="Arial" w:cs="Arial"/>
          <w:sz w:val="22"/>
        </w:rPr>
        <w:t xml:space="preserve"> en </w:t>
      </w:r>
      <w:hyperlink r:id="rId17" w:history="1">
        <w:r w:rsidR="00BC2F8A" w:rsidRPr="00BC2F8A">
          <w:rPr>
            <w:rStyle w:val="Hipervnculo"/>
            <w:rFonts w:ascii="Arial" w:hAnsi="Arial" w:cs="Arial"/>
            <w:sz w:val="22"/>
          </w:rPr>
          <w:t>[VER]</w:t>
        </w:r>
      </w:hyperlink>
      <w:r w:rsidR="00BC2F8A">
        <w:rPr>
          <w:rFonts w:ascii="Arial" w:hAnsi="Arial" w:cs="Arial"/>
          <w:sz w:val="22"/>
        </w:rPr>
        <w:t>.</w:t>
      </w:r>
    </w:p>
    <w:p w:rsidR="00A826CC" w:rsidRPr="00B72116" w:rsidRDefault="00A826CC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9014D0" w:rsidRPr="00B72116" w:rsidRDefault="00373B0B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</w:t>
      </w:r>
      <w:r w:rsidR="00AD0E2F" w:rsidRPr="00B72116">
        <w:rPr>
          <w:rFonts w:ascii="Arial" w:hAnsi="Arial" w:cs="Arial"/>
          <w:b/>
          <w:sz w:val="22"/>
        </w:rPr>
        <w:t>2</w:t>
      </w:r>
      <w:r w:rsidRPr="00B72116">
        <w:rPr>
          <w:rFonts w:ascii="Arial" w:hAnsi="Arial" w:cs="Arial"/>
          <w:b/>
          <w:sz w:val="22"/>
        </w:rPr>
        <w:t xml:space="preserve"> Daños causados a la fauna por parte del ser humano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p w:rsidR="009014D0" w:rsidRPr="00B72116" w:rsidRDefault="005B7ABD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Los</w:t>
      </w:r>
      <w:r w:rsidR="00EE02A0" w:rsidRPr="00B72116">
        <w:rPr>
          <w:rFonts w:ascii="Arial" w:hAnsi="Arial" w:cs="Arial"/>
          <w:sz w:val="22"/>
        </w:rPr>
        <w:t xml:space="preserve"> seres humanos</w:t>
      </w:r>
      <w:r w:rsidR="006F1EEF">
        <w:rPr>
          <w:rFonts w:ascii="Arial" w:hAnsi="Arial" w:cs="Arial"/>
          <w:sz w:val="22"/>
        </w:rPr>
        <w:t xml:space="preserve"> </w:t>
      </w:r>
      <w:r w:rsidR="008D40D0" w:rsidRPr="00B72116">
        <w:rPr>
          <w:rFonts w:ascii="Arial" w:hAnsi="Arial" w:cs="Arial"/>
          <w:sz w:val="22"/>
        </w:rPr>
        <w:t>pesca</w:t>
      </w:r>
      <w:r w:rsidR="006F1EEF">
        <w:rPr>
          <w:rFonts w:ascii="Arial" w:hAnsi="Arial" w:cs="Arial"/>
          <w:sz w:val="22"/>
        </w:rPr>
        <w:t xml:space="preserve"> </w:t>
      </w:r>
      <w:r w:rsidR="00EE02A0" w:rsidRPr="00B72116">
        <w:rPr>
          <w:rFonts w:ascii="Arial" w:hAnsi="Arial" w:cs="Arial"/>
          <w:sz w:val="22"/>
        </w:rPr>
        <w:t>n</w:t>
      </w:r>
      <w:r w:rsidR="006F0558" w:rsidRPr="00B72116">
        <w:rPr>
          <w:rFonts w:ascii="Arial" w:hAnsi="Arial" w:cs="Arial"/>
          <w:sz w:val="22"/>
        </w:rPr>
        <w:t xml:space="preserve">o </w:t>
      </w:r>
      <w:r w:rsidR="008D40D0" w:rsidRPr="00B72116">
        <w:rPr>
          <w:rFonts w:ascii="Arial" w:hAnsi="Arial" w:cs="Arial"/>
          <w:sz w:val="22"/>
        </w:rPr>
        <w:t>caza</w:t>
      </w:r>
      <w:r w:rsidR="00EE02A0" w:rsidRPr="00B72116">
        <w:rPr>
          <w:rFonts w:ascii="Arial" w:hAnsi="Arial" w:cs="Arial"/>
          <w:sz w:val="22"/>
        </w:rPr>
        <w:t>n</w:t>
      </w:r>
      <w:r w:rsidR="008D40D0" w:rsidRPr="00B72116">
        <w:rPr>
          <w:rFonts w:ascii="Arial" w:hAnsi="Arial" w:cs="Arial"/>
          <w:sz w:val="22"/>
        </w:rPr>
        <w:t xml:space="preserve"> diferentes animales</w:t>
      </w:r>
      <w:r w:rsidRPr="00B72116">
        <w:rPr>
          <w:rFonts w:ascii="Arial" w:hAnsi="Arial" w:cs="Arial"/>
          <w:sz w:val="22"/>
        </w:rPr>
        <w:t xml:space="preserve"> para alimentarse</w:t>
      </w:r>
      <w:r w:rsidR="008D40D0" w:rsidRPr="00B72116">
        <w:rPr>
          <w:rFonts w:ascii="Arial" w:hAnsi="Arial" w:cs="Arial"/>
          <w:sz w:val="22"/>
        </w:rPr>
        <w:t xml:space="preserve">. </w:t>
      </w:r>
      <w:r w:rsidR="003A0D2D" w:rsidRPr="00B72116">
        <w:rPr>
          <w:rFonts w:ascii="Arial" w:hAnsi="Arial" w:cs="Arial"/>
          <w:sz w:val="22"/>
        </w:rPr>
        <w:t xml:space="preserve">En muchos </w:t>
      </w:r>
      <w:r w:rsidR="00307B1E" w:rsidRPr="00B72116">
        <w:rPr>
          <w:rFonts w:ascii="Arial" w:hAnsi="Arial" w:cs="Arial"/>
          <w:sz w:val="22"/>
        </w:rPr>
        <w:t>lugares del planeta</w:t>
      </w:r>
      <w:r w:rsidR="003A0D2D" w:rsidRPr="00B72116">
        <w:rPr>
          <w:rFonts w:ascii="Arial" w:hAnsi="Arial" w:cs="Arial"/>
          <w:sz w:val="22"/>
        </w:rPr>
        <w:t xml:space="preserve"> los seres humanos </w:t>
      </w:r>
      <w:r w:rsidRPr="00B72116">
        <w:rPr>
          <w:rFonts w:ascii="Arial" w:hAnsi="Arial" w:cs="Arial"/>
          <w:sz w:val="22"/>
        </w:rPr>
        <w:t xml:space="preserve">los </w:t>
      </w:r>
      <w:r w:rsidR="003A0D2D" w:rsidRPr="00B72116">
        <w:rPr>
          <w:rFonts w:ascii="Arial" w:hAnsi="Arial" w:cs="Arial"/>
          <w:sz w:val="22"/>
        </w:rPr>
        <w:t>cazan o pescan</w:t>
      </w:r>
      <w:r w:rsidR="006F1EEF">
        <w:rPr>
          <w:rFonts w:ascii="Arial" w:hAnsi="Arial" w:cs="Arial"/>
          <w:sz w:val="22"/>
        </w:rPr>
        <w:t xml:space="preserve"> </w:t>
      </w:r>
      <w:r w:rsidR="003A0D2D" w:rsidRPr="00B72116">
        <w:rPr>
          <w:rFonts w:ascii="Arial" w:hAnsi="Arial" w:cs="Arial"/>
          <w:sz w:val="22"/>
        </w:rPr>
        <w:t xml:space="preserve">en </w:t>
      </w:r>
      <w:r w:rsidR="003A0D2D" w:rsidRPr="00B72116">
        <w:rPr>
          <w:rFonts w:ascii="Arial" w:hAnsi="Arial" w:cs="Arial"/>
          <w:b/>
          <w:sz w:val="22"/>
        </w:rPr>
        <w:t>exceso</w:t>
      </w:r>
      <w:r w:rsidR="003A0D2D" w:rsidRPr="00B72116">
        <w:rPr>
          <w:rFonts w:ascii="Arial" w:hAnsi="Arial" w:cs="Arial"/>
          <w:sz w:val="22"/>
        </w:rPr>
        <w:t>. Con el tiempo, en esos lugares, los animales disminu</w:t>
      </w:r>
      <w:r w:rsidR="0057652B" w:rsidRPr="00B72116">
        <w:rPr>
          <w:rFonts w:ascii="Arial" w:hAnsi="Arial" w:cs="Arial"/>
          <w:sz w:val="22"/>
        </w:rPr>
        <w:t>yen</w:t>
      </w:r>
      <w:r w:rsidR="003A0D2D" w:rsidRPr="00B72116">
        <w:rPr>
          <w:rFonts w:ascii="Arial" w:hAnsi="Arial" w:cs="Arial"/>
          <w:sz w:val="22"/>
        </w:rPr>
        <w:t xml:space="preserve"> o se extingu</w:t>
      </w:r>
      <w:r w:rsidR="0057652B" w:rsidRPr="00B72116">
        <w:rPr>
          <w:rFonts w:ascii="Arial" w:hAnsi="Arial" w:cs="Arial"/>
          <w:sz w:val="22"/>
        </w:rPr>
        <w:t>e</w:t>
      </w:r>
      <w:r w:rsidR="003A0D2D" w:rsidRPr="00B72116">
        <w:rPr>
          <w:rFonts w:ascii="Arial" w:hAnsi="Arial" w:cs="Arial"/>
          <w:sz w:val="22"/>
        </w:rPr>
        <w:t>n.</w:t>
      </w:r>
      <w:r w:rsidR="00C41C41" w:rsidRPr="00B72116">
        <w:rPr>
          <w:rFonts w:ascii="Arial" w:hAnsi="Arial" w:cs="Arial"/>
          <w:sz w:val="22"/>
        </w:rPr>
        <w:t xml:space="preserve"> Por ejemplo, el hombre prehistórico casó en exceso </w:t>
      </w:r>
      <w:r w:rsidR="00C41C41" w:rsidRPr="00B72116">
        <w:rPr>
          <w:rFonts w:ascii="Arial" w:hAnsi="Arial" w:cs="Arial"/>
          <w:b/>
          <w:sz w:val="22"/>
        </w:rPr>
        <w:t xml:space="preserve">mastodontes </w:t>
      </w:r>
      <w:r w:rsidR="00C41C41" w:rsidRPr="00B72116">
        <w:rPr>
          <w:rFonts w:ascii="Arial" w:hAnsi="Arial" w:cs="Arial"/>
          <w:sz w:val="22"/>
        </w:rPr>
        <w:t>y</w:t>
      </w:r>
      <w:r w:rsidR="00C41C41" w:rsidRPr="00B72116">
        <w:rPr>
          <w:rFonts w:ascii="Arial" w:hAnsi="Arial" w:cs="Arial"/>
          <w:b/>
          <w:sz w:val="22"/>
        </w:rPr>
        <w:t xml:space="preserve"> mamuts</w:t>
      </w:r>
      <w:r w:rsidR="00C41C41" w:rsidRPr="00B72116">
        <w:rPr>
          <w:rFonts w:ascii="Arial" w:hAnsi="Arial" w:cs="Arial"/>
          <w:sz w:val="22"/>
        </w:rPr>
        <w:t xml:space="preserve">, con el tiempo éstos se extinguieron. </w:t>
      </w:r>
    </w:p>
    <w:p w:rsidR="003D09AD" w:rsidRPr="00B72116" w:rsidRDefault="003D09AD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5EB9" w:rsidRPr="0027463C" w:rsidTr="009E371C">
        <w:tc>
          <w:tcPr>
            <w:tcW w:w="8978" w:type="dxa"/>
            <w:gridSpan w:val="2"/>
            <w:shd w:val="clear" w:color="auto" w:fill="000000" w:themeFill="text1"/>
          </w:tcPr>
          <w:p w:rsidR="00EF5EB9" w:rsidRPr="0027463C" w:rsidRDefault="00EF5EB9" w:rsidP="009E37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27463C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F5EB9" w:rsidRPr="0027463C" w:rsidTr="009E371C">
        <w:trPr>
          <w:trHeight w:val="296"/>
        </w:trPr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</w:rPr>
              <w:t>El tráfico de especies</w:t>
            </w:r>
          </w:p>
        </w:tc>
      </w:tr>
      <w:tr w:rsidR="00EF5EB9" w:rsidRPr="0027463C" w:rsidTr="009E371C">
        <w:tc>
          <w:tcPr>
            <w:tcW w:w="2518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27463C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EF5EB9" w:rsidRPr="0027463C" w:rsidRDefault="00EF5EB9" w:rsidP="009E371C">
            <w:pPr>
              <w:rPr>
                <w:rFonts w:ascii="Times" w:hAnsi="Times"/>
              </w:rPr>
            </w:pPr>
            <w:r w:rsidRPr="00E40849">
              <w:rPr>
                <w:rFonts w:ascii="Times" w:hAnsi="Times"/>
              </w:rPr>
              <w:t>Ciertas especies animales son cazadas para ser tenidas como mascotas. Por esta razón</w:t>
            </w:r>
            <w:ins w:id="4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esas especies</w:t>
            </w:r>
            <w:ins w:id="5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disminuyen o se extinguen en sus lugares de origen. Por ejemplo, en los hogares encontramos mascotas como monos, loros y otros animales provenientes de las selvas. En varios lugares de esas selvas ya no encontramos monos o</w:t>
            </w:r>
            <w:ins w:id="6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>loros. Existen bandas criminales que llevan esas especie</w:t>
            </w:r>
            <w:r w:rsidR="007F55B9">
              <w:rPr>
                <w:rFonts w:ascii="Times" w:hAnsi="Times"/>
              </w:rPr>
              <w:t>s</w:t>
            </w:r>
            <w:r w:rsidRPr="00E40849">
              <w:rPr>
                <w:rFonts w:ascii="Times" w:hAnsi="Times"/>
              </w:rPr>
              <w:t xml:space="preserve"> animales ilegalmente desde sus hábitats</w:t>
            </w:r>
            <w:ins w:id="7" w:author="ggcv" w:date="2015-03-18T19:38:00Z">
              <w:r w:rsidR="006F1EEF">
                <w:rPr>
                  <w:rFonts w:ascii="Times" w:hAnsi="Times"/>
                </w:rPr>
                <w:t xml:space="preserve"> </w:t>
              </w:r>
            </w:ins>
            <w:r w:rsidRPr="00E40849">
              <w:rPr>
                <w:rFonts w:ascii="Times" w:hAnsi="Times"/>
              </w:rPr>
              <w:t xml:space="preserve">a las ciudades para venderlas como mascotas. La actividad de estas bandas se denomina </w:t>
            </w:r>
            <w:r w:rsidRPr="00E40849">
              <w:rPr>
                <w:rFonts w:ascii="Times" w:hAnsi="Times"/>
                <w:b/>
              </w:rPr>
              <w:t>tráfico de especies</w:t>
            </w:r>
            <w:r w:rsidRPr="00E40849">
              <w:rPr>
                <w:rFonts w:ascii="Times" w:hAnsi="Times"/>
              </w:rPr>
              <w:t>.</w:t>
            </w:r>
          </w:p>
        </w:tc>
      </w:tr>
    </w:tbl>
    <w:p w:rsidR="00EF5EB9" w:rsidRPr="00B72116" w:rsidRDefault="00EF5EB9" w:rsidP="00373B0B">
      <w:pPr>
        <w:spacing w:after="0"/>
        <w:rPr>
          <w:rFonts w:ascii="Arial" w:hAnsi="Arial" w:cs="Arial"/>
          <w:sz w:val="22"/>
        </w:rPr>
      </w:pPr>
    </w:p>
    <w:p w:rsidR="006E04EA" w:rsidRPr="00B72116" w:rsidRDefault="005C75FE" w:rsidP="00373B0B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 xml:space="preserve">La vegetación de selvas y bosques </w:t>
      </w:r>
      <w:r w:rsidR="00D277B9" w:rsidRPr="00B72116">
        <w:rPr>
          <w:rFonts w:ascii="Arial" w:hAnsi="Arial" w:cs="Arial"/>
          <w:sz w:val="22"/>
        </w:rPr>
        <w:t>son el</w:t>
      </w:r>
      <w:r w:rsidRPr="00B72116">
        <w:rPr>
          <w:rFonts w:ascii="Arial" w:hAnsi="Arial" w:cs="Arial"/>
          <w:sz w:val="22"/>
        </w:rPr>
        <w:t xml:space="preserve"> h</w:t>
      </w:r>
      <w:r w:rsidR="003F0D9E" w:rsidRPr="00B72116">
        <w:rPr>
          <w:rFonts w:ascii="Arial" w:hAnsi="Arial" w:cs="Arial"/>
          <w:sz w:val="22"/>
        </w:rPr>
        <w:t xml:space="preserve">ábitat </w:t>
      </w:r>
      <w:r w:rsidR="00D277B9" w:rsidRPr="00B72116">
        <w:rPr>
          <w:rFonts w:ascii="Arial" w:hAnsi="Arial" w:cs="Arial"/>
          <w:sz w:val="22"/>
        </w:rPr>
        <w:t>de</w:t>
      </w:r>
      <w:r w:rsidR="009C688D">
        <w:rPr>
          <w:rFonts w:ascii="Arial" w:hAnsi="Arial" w:cs="Arial"/>
          <w:sz w:val="22"/>
        </w:rPr>
        <w:t xml:space="preserve"> </w:t>
      </w:r>
      <w:r w:rsidR="006F1EEF">
        <w:rPr>
          <w:rFonts w:ascii="Arial" w:hAnsi="Arial" w:cs="Arial"/>
          <w:sz w:val="22"/>
        </w:rPr>
        <w:t>muchos animales</w:t>
      </w:r>
      <w:r w:rsidRPr="00B72116">
        <w:rPr>
          <w:rFonts w:ascii="Arial" w:hAnsi="Arial" w:cs="Arial"/>
          <w:sz w:val="22"/>
        </w:rPr>
        <w:t xml:space="preserve">. </w:t>
      </w:r>
      <w:r w:rsidR="00C361D0" w:rsidRPr="00B72116">
        <w:rPr>
          <w:rFonts w:ascii="Arial" w:hAnsi="Arial" w:cs="Arial"/>
          <w:sz w:val="22"/>
        </w:rPr>
        <w:t xml:space="preserve">En esos ambientes </w:t>
      </w:r>
      <w:r w:rsidR="00695964" w:rsidRPr="00B72116">
        <w:rPr>
          <w:rFonts w:ascii="Arial" w:hAnsi="Arial" w:cs="Arial"/>
          <w:sz w:val="22"/>
        </w:rPr>
        <w:t>los animales se reproducen y</w:t>
      </w:r>
      <w:r w:rsidR="006F1EEF">
        <w:rPr>
          <w:rFonts w:ascii="Arial" w:hAnsi="Arial" w:cs="Arial"/>
          <w:sz w:val="22"/>
        </w:rPr>
        <w:t xml:space="preserve"> </w:t>
      </w:r>
      <w:r w:rsidR="00796D35" w:rsidRPr="00B72116">
        <w:rPr>
          <w:rFonts w:ascii="Arial" w:hAnsi="Arial" w:cs="Arial"/>
          <w:sz w:val="22"/>
        </w:rPr>
        <w:t xml:space="preserve">encuentran </w:t>
      </w:r>
      <w:r w:rsidR="004765F7" w:rsidRPr="00B72116">
        <w:rPr>
          <w:rFonts w:ascii="Arial" w:hAnsi="Arial" w:cs="Arial"/>
          <w:sz w:val="22"/>
        </w:rPr>
        <w:t>los</w:t>
      </w:r>
      <w:r w:rsidRPr="00B72116">
        <w:rPr>
          <w:rFonts w:ascii="Arial" w:hAnsi="Arial" w:cs="Arial"/>
          <w:sz w:val="22"/>
        </w:rPr>
        <w:t xml:space="preserve"> alimentos </w:t>
      </w:r>
      <w:r w:rsidR="004765F7" w:rsidRPr="00B72116">
        <w:rPr>
          <w:rFonts w:ascii="Arial" w:hAnsi="Arial" w:cs="Arial"/>
          <w:sz w:val="22"/>
        </w:rPr>
        <w:t>que consume</w:t>
      </w:r>
      <w:r w:rsidR="00695964" w:rsidRPr="00B72116">
        <w:rPr>
          <w:rFonts w:ascii="Arial" w:hAnsi="Arial" w:cs="Arial"/>
          <w:sz w:val="22"/>
        </w:rPr>
        <w:t>n</w:t>
      </w:r>
      <w:r w:rsidRPr="00B72116">
        <w:rPr>
          <w:rFonts w:ascii="Arial" w:hAnsi="Arial" w:cs="Arial"/>
          <w:sz w:val="22"/>
        </w:rPr>
        <w:t xml:space="preserve">. </w:t>
      </w:r>
      <w:r w:rsidR="00371CC2" w:rsidRPr="00B72116">
        <w:rPr>
          <w:rFonts w:ascii="Arial" w:hAnsi="Arial" w:cs="Arial"/>
          <w:sz w:val="22"/>
        </w:rPr>
        <w:t>Cuando el hombre tala y quema esas selvas y bosques</w:t>
      </w:r>
      <w:r w:rsidR="00D277B9" w:rsidRPr="00B72116">
        <w:rPr>
          <w:rFonts w:ascii="Arial" w:hAnsi="Arial" w:cs="Arial"/>
          <w:sz w:val="22"/>
        </w:rPr>
        <w:t xml:space="preserve"> la fauna disminuye o se extingue. </w:t>
      </w:r>
    </w:p>
    <w:p w:rsidR="00EE02A0" w:rsidRPr="00B72116" w:rsidRDefault="00EE02A0" w:rsidP="00373B0B">
      <w:pPr>
        <w:spacing w:after="0"/>
        <w:rPr>
          <w:rFonts w:ascii="Arial" w:hAnsi="Arial" w:cs="Arial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E02A0" w:rsidRPr="00B72116" w:rsidTr="006004A1">
        <w:tc>
          <w:tcPr>
            <w:tcW w:w="9033" w:type="dxa"/>
            <w:gridSpan w:val="2"/>
            <w:shd w:val="clear" w:color="auto" w:fill="000000" w:themeFill="text1"/>
          </w:tcPr>
          <w:p w:rsidR="00EE02A0" w:rsidRPr="00B72116" w:rsidRDefault="00EE02A0" w:rsidP="006004A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Profundiza: recurso nuevo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EE02A0" w:rsidRPr="00B72116" w:rsidRDefault="00282DBD" w:rsidP="006004A1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blue"/>
                <w:lang w:val="es-CO"/>
              </w:rPr>
              <w:t>CN_03_04_CO_</w:t>
            </w:r>
            <w:r w:rsidR="00EE02A0" w:rsidRPr="00B72116">
              <w:rPr>
                <w:rFonts w:ascii="Arial" w:hAnsi="Arial" w:cs="Arial"/>
                <w:color w:val="000000"/>
                <w:sz w:val="20"/>
                <w:highlight w:val="blue"/>
              </w:rPr>
              <w:t>REC</w:t>
            </w:r>
            <w:r w:rsidR="00EE02A0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1</w:t>
            </w:r>
            <w:r w:rsidR="00EA1404" w:rsidRPr="00BE424B">
              <w:rPr>
                <w:rFonts w:ascii="Arial" w:hAnsi="Arial" w:cs="Arial"/>
                <w:color w:val="000000"/>
                <w:sz w:val="20"/>
                <w:highlight w:val="blue"/>
              </w:rPr>
              <w:t>50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6E0483" w:rsidRPr="00B72116" w:rsidRDefault="006E0483" w:rsidP="006E048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El deterioro que genera el </w:t>
            </w:r>
            <w:r w:rsidR="00674D8D" w:rsidRPr="00B72116">
              <w:rPr>
                <w:rFonts w:ascii="Arial" w:hAnsi="Arial" w:cs="Arial"/>
                <w:color w:val="000000"/>
                <w:sz w:val="20"/>
              </w:rPr>
              <w:t>ser humano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a la fauna</w:t>
            </w:r>
          </w:p>
        </w:tc>
      </w:tr>
      <w:tr w:rsidR="00EE02A0" w:rsidRPr="00B72116" w:rsidTr="006004A1">
        <w:tc>
          <w:tcPr>
            <w:tcW w:w="2518" w:type="dxa"/>
          </w:tcPr>
          <w:p w:rsidR="00EE02A0" w:rsidRPr="00B72116" w:rsidRDefault="00EE02A0" w:rsidP="006004A1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E02A0" w:rsidRPr="00B72116" w:rsidRDefault="007525AD" w:rsidP="005C69ED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Interactivo en el que el niño puede escoger entre cuatro imágenes. De las cuales cada una lo llevará a otra imagen relacionada, y además, a un comentario sobre el respectivo daño causado a la fauna por el ser humano.</w:t>
            </w:r>
          </w:p>
        </w:tc>
      </w:tr>
    </w:tbl>
    <w:p w:rsidR="0082354E" w:rsidRPr="00B72116" w:rsidRDefault="0082354E" w:rsidP="0082354E">
      <w:pPr>
        <w:spacing w:after="0"/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54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82354E" w:rsidRPr="00B72116" w:rsidRDefault="0082354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EA1404">
              <w:rPr>
                <w:rFonts w:ascii="Arial" w:hAnsi="Arial" w:cs="Arial"/>
                <w:color w:val="000000"/>
                <w:sz w:val="20"/>
                <w:highlight w:val="cyan"/>
              </w:rPr>
              <w:t>REC160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Daños causados a la fauna por el ser humano</w:t>
            </w:r>
          </w:p>
        </w:tc>
      </w:tr>
      <w:tr w:rsidR="0082354E" w:rsidRPr="00B72116" w:rsidTr="009E09F3">
        <w:tc>
          <w:tcPr>
            <w:tcW w:w="2518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2354E" w:rsidRPr="00B72116" w:rsidRDefault="0082354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Ejercicio en el que se relacionan los diferentes daños ocasionados a la fauna con la acción que lo puede disminuir o solucionar.</w:t>
            </w:r>
          </w:p>
        </w:tc>
      </w:tr>
    </w:tbl>
    <w:p w:rsidR="0082354E" w:rsidRDefault="0082354E" w:rsidP="00AD0E2F">
      <w:pPr>
        <w:spacing w:after="0"/>
        <w:rPr>
          <w:rFonts w:ascii="Arial" w:hAnsi="Arial" w:cs="Arial"/>
          <w:sz w:val="22"/>
          <w:highlight w:val="yellow"/>
        </w:rPr>
      </w:pPr>
    </w:p>
    <w:p w:rsidR="00AD0E2F" w:rsidRPr="00B72116" w:rsidRDefault="00AD0E2F" w:rsidP="00AD0E2F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.3 La conservación de la fauna</w:t>
      </w:r>
    </w:p>
    <w:p w:rsidR="00796D35" w:rsidRPr="00B72116" w:rsidRDefault="00796D35" w:rsidP="00AD0E2F">
      <w:pPr>
        <w:spacing w:after="0"/>
        <w:rPr>
          <w:rFonts w:ascii="Arial" w:hAnsi="Arial" w:cs="Arial"/>
          <w:b/>
          <w:sz w:val="22"/>
        </w:rPr>
      </w:pPr>
    </w:p>
    <w:p w:rsidR="002D6500" w:rsidRPr="00B72116" w:rsidRDefault="002D6500" w:rsidP="002D6500">
      <w:pPr>
        <w:spacing w:after="0"/>
        <w:rPr>
          <w:rFonts w:ascii="Arial" w:hAnsi="Arial" w:cs="Arial"/>
          <w:sz w:val="22"/>
        </w:rPr>
      </w:pPr>
      <w:r w:rsidRPr="00B72116">
        <w:rPr>
          <w:rFonts w:ascii="Arial" w:hAnsi="Arial" w:cs="Arial"/>
          <w:sz w:val="22"/>
        </w:rPr>
        <w:t>Ya conociste algunos daños que los seres humanos causamos a la fauna. Para disminuir esos daños podemos tomar las siguientes medidas:</w:t>
      </w:r>
    </w:p>
    <w:p w:rsidR="002D6500" w:rsidRPr="00B72116" w:rsidRDefault="002D6500" w:rsidP="002D6500">
      <w:pPr>
        <w:spacing w:after="0"/>
        <w:rPr>
          <w:rFonts w:ascii="Arial" w:hAnsi="Arial" w:cs="Arial"/>
          <w:color w:val="FF0000"/>
          <w:sz w:val="22"/>
        </w:rPr>
      </w:pP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Prohibir o limitar la caza y la pesca de especies animales</w:t>
      </w:r>
      <w:r w:rsidR="00CC22D3" w:rsidRPr="00B72116">
        <w:rPr>
          <w:rFonts w:ascii="Arial" w:hAnsi="Arial" w:cs="Arial"/>
          <w:color w:val="000000" w:themeColor="text1"/>
          <w:sz w:val="22"/>
        </w:rPr>
        <w:t xml:space="preserve"> en peligro</w:t>
      </w:r>
      <w:r w:rsidR="006F1EEF">
        <w:rPr>
          <w:rFonts w:ascii="Arial" w:hAnsi="Arial" w:cs="Arial"/>
          <w:color w:val="000000" w:themeColor="text1"/>
          <w:sz w:val="22"/>
        </w:rPr>
        <w:t xml:space="preserve"> de extinción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D6500" w:rsidRPr="00B72116" w:rsidRDefault="002D6500" w:rsidP="002D650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lastRenderedPageBreak/>
        <w:t xml:space="preserve">Promover la cría de </w:t>
      </w:r>
      <w:r w:rsidR="00240580" w:rsidRPr="00B72116">
        <w:rPr>
          <w:rFonts w:ascii="Arial" w:hAnsi="Arial" w:cs="Arial"/>
          <w:color w:val="000000" w:themeColor="text1"/>
          <w:sz w:val="22"/>
        </w:rPr>
        <w:t>esp</w:t>
      </w:r>
      <w:r w:rsidRPr="00B72116">
        <w:rPr>
          <w:rFonts w:ascii="Arial" w:hAnsi="Arial" w:cs="Arial"/>
          <w:color w:val="000000" w:themeColor="text1"/>
          <w:sz w:val="22"/>
        </w:rPr>
        <w:t>ecies animales</w:t>
      </w:r>
      <w:r w:rsidR="00240580" w:rsidRPr="00B72116">
        <w:rPr>
          <w:rFonts w:ascii="Arial" w:hAnsi="Arial" w:cs="Arial"/>
          <w:color w:val="000000" w:themeColor="text1"/>
          <w:sz w:val="22"/>
        </w:rPr>
        <w:t xml:space="preserve"> muy cazadas o</w:t>
      </w:r>
      <w:r w:rsidRPr="00B72116">
        <w:rPr>
          <w:rFonts w:ascii="Arial" w:hAnsi="Arial" w:cs="Arial"/>
          <w:color w:val="000000" w:themeColor="text1"/>
          <w:sz w:val="22"/>
        </w:rPr>
        <w:t xml:space="preserve"> en peligro de extinción</w:t>
      </w:r>
      <w:r w:rsidR="006F1EEF">
        <w:rPr>
          <w:rFonts w:ascii="Arial" w:hAnsi="Arial" w:cs="Arial"/>
          <w:color w:val="000000" w:themeColor="text1"/>
          <w:sz w:val="22"/>
        </w:rPr>
        <w:t xml:space="preserve"> para luego devolverlas a su hábitat natural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>Evitar o prohibir la tala y quema de selvas y bosques</w:t>
      </w:r>
      <w:r w:rsidR="002D6500" w:rsidRPr="00B72116">
        <w:rPr>
          <w:rFonts w:ascii="Arial" w:hAnsi="Arial" w:cs="Arial"/>
          <w:color w:val="000000" w:themeColor="text1"/>
          <w:sz w:val="22"/>
        </w:rPr>
        <w:t>.</w:t>
      </w:r>
    </w:p>
    <w:p w:rsidR="00240580" w:rsidRPr="00B72116" w:rsidRDefault="00240580" w:rsidP="00240580">
      <w:pPr>
        <w:pStyle w:val="Prrafodelista"/>
        <w:numPr>
          <w:ilvl w:val="0"/>
          <w:numId w:val="41"/>
        </w:numPr>
        <w:spacing w:after="0"/>
        <w:rPr>
          <w:rFonts w:ascii="Arial" w:hAnsi="Arial" w:cs="Arial"/>
          <w:color w:val="000000" w:themeColor="text1"/>
          <w:sz w:val="22"/>
        </w:rPr>
      </w:pPr>
      <w:r w:rsidRPr="00B72116">
        <w:rPr>
          <w:rFonts w:ascii="Arial" w:hAnsi="Arial" w:cs="Arial"/>
          <w:color w:val="000000" w:themeColor="text1"/>
          <w:sz w:val="22"/>
        </w:rPr>
        <w:t xml:space="preserve">No adquirir 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como mascotas </w:t>
      </w:r>
      <w:r w:rsidRPr="00B72116">
        <w:rPr>
          <w:rFonts w:ascii="Arial" w:hAnsi="Arial" w:cs="Arial"/>
          <w:color w:val="000000" w:themeColor="text1"/>
          <w:sz w:val="22"/>
        </w:rPr>
        <w:t>animales provenientes de</w:t>
      </w:r>
      <w:r w:rsidR="00DF0D97" w:rsidRPr="00B72116">
        <w:rPr>
          <w:rFonts w:ascii="Arial" w:hAnsi="Arial" w:cs="Arial"/>
          <w:color w:val="000000" w:themeColor="text1"/>
          <w:sz w:val="22"/>
        </w:rPr>
        <w:t xml:space="preserve"> selvas, bosques o de otros</w:t>
      </w:r>
      <w:r w:rsidRPr="00B72116">
        <w:rPr>
          <w:rFonts w:ascii="Arial" w:hAnsi="Arial" w:cs="Arial"/>
          <w:color w:val="000000" w:themeColor="text1"/>
          <w:sz w:val="22"/>
        </w:rPr>
        <w:t xml:space="preserve"> ambientes naturales</w:t>
      </w:r>
      <w:r w:rsidR="003B55D4">
        <w:rPr>
          <w:rFonts w:ascii="Arial" w:hAnsi="Arial" w:cs="Arial"/>
          <w:color w:val="000000" w:themeColor="text1"/>
          <w:sz w:val="22"/>
        </w:rPr>
        <w:t xml:space="preserve"> y así </w:t>
      </w:r>
      <w:r w:rsidR="006F1EEF">
        <w:rPr>
          <w:rFonts w:ascii="Arial" w:hAnsi="Arial" w:cs="Arial"/>
          <w:color w:val="000000" w:themeColor="text1"/>
          <w:sz w:val="22"/>
        </w:rPr>
        <w:t>evitar el tráfico ilegal</w:t>
      </w:r>
      <w:r w:rsidRPr="00B72116">
        <w:rPr>
          <w:rFonts w:ascii="Arial" w:hAnsi="Arial" w:cs="Arial"/>
          <w:color w:val="000000" w:themeColor="text1"/>
          <w:sz w:val="22"/>
        </w:rPr>
        <w:t>.</w:t>
      </w:r>
    </w:p>
    <w:p w:rsidR="00695964" w:rsidRPr="00B72116" w:rsidRDefault="00695964" w:rsidP="00373B0B">
      <w:pPr>
        <w:spacing w:after="0"/>
        <w:rPr>
          <w:rFonts w:ascii="Arial" w:hAnsi="Arial" w:cs="Arial"/>
          <w:sz w:val="22"/>
          <w:highlight w:val="yellow"/>
        </w:rPr>
      </w:pPr>
    </w:p>
    <w:p w:rsidR="00373B0B" w:rsidRDefault="00373B0B" w:rsidP="00373B0B">
      <w:pPr>
        <w:spacing w:after="0"/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2]</w:t>
      </w:r>
      <w:r w:rsidR="006318C2" w:rsidRPr="00B72116">
        <w:rPr>
          <w:rFonts w:ascii="Arial" w:hAnsi="Arial" w:cs="Arial"/>
          <w:b/>
          <w:sz w:val="22"/>
        </w:rPr>
        <w:t>7</w:t>
      </w:r>
      <w:r w:rsidRPr="00B72116">
        <w:rPr>
          <w:rFonts w:ascii="Arial" w:hAnsi="Arial" w:cs="Arial"/>
          <w:b/>
          <w:sz w:val="22"/>
        </w:rPr>
        <w:t>.4 Consolidación</w:t>
      </w:r>
    </w:p>
    <w:p w:rsidR="00F842E7" w:rsidRDefault="00F842E7" w:rsidP="00F842E7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842E7" w:rsidRPr="005D1738" w:rsidTr="00FF3ACC">
        <w:tc>
          <w:tcPr>
            <w:tcW w:w="9033" w:type="dxa"/>
            <w:gridSpan w:val="2"/>
            <w:shd w:val="clear" w:color="auto" w:fill="000000" w:themeFill="text1"/>
          </w:tcPr>
          <w:p w:rsidR="00F842E7" w:rsidRPr="005D1738" w:rsidRDefault="00F842E7" w:rsidP="00FF3AC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9E371C">
              <w:rPr>
                <w:rFonts w:ascii="Arial" w:hAnsi="Arial" w:cs="Arial"/>
                <w:color w:val="000000"/>
                <w:highlight w:val="cyan"/>
                <w:lang w:val="es-CO"/>
              </w:rPr>
              <w:t>CN_03_04_CO_</w:t>
            </w:r>
            <w:r w:rsidRPr="009E371C">
              <w:rPr>
                <w:rFonts w:ascii="Arial" w:hAnsi="Arial" w:cs="Arial"/>
                <w:color w:val="000000"/>
                <w:highlight w:val="cyan"/>
              </w:rPr>
              <w:t>REC</w:t>
            </w:r>
            <w:r w:rsidRPr="009E371C">
              <w:rPr>
                <w:rFonts w:ascii="Arial" w:hAnsi="Arial" w:cs="Arial"/>
                <w:color w:val="000000"/>
              </w:rPr>
              <w:t>170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 w:themeColor="text1"/>
              </w:rPr>
            </w:pPr>
            <w:r w:rsidRPr="009E371C">
              <w:rPr>
                <w:rFonts w:ascii="Arial" w:hAnsi="Arial" w:cs="Arial"/>
                <w:color w:val="000000" w:themeColor="text1"/>
              </w:rPr>
              <w:t>Consolidación de conocimientos sobre la fauna</w:t>
            </w:r>
          </w:p>
        </w:tc>
      </w:tr>
      <w:tr w:rsidR="00F842E7" w:rsidTr="00FF3ACC">
        <w:tc>
          <w:tcPr>
            <w:tcW w:w="2518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842E7" w:rsidRPr="009E371C" w:rsidRDefault="00F842E7" w:rsidP="00FF3ACC">
            <w:pPr>
              <w:rPr>
                <w:rFonts w:ascii="Arial" w:hAnsi="Arial" w:cs="Arial"/>
                <w:color w:val="000000"/>
              </w:rPr>
            </w:pPr>
            <w:r w:rsidRPr="009E371C">
              <w:rPr>
                <w:rFonts w:ascii="Arial" w:hAnsi="Arial" w:cs="Arial"/>
                <w:color w:val="000000"/>
              </w:rPr>
              <w:t>Ejercicio de escogencia múltiple sobre los conocimientos adquiridos por los niños sobre la fauna, como un recurso natural renovable.</w:t>
            </w:r>
          </w:p>
        </w:tc>
      </w:tr>
    </w:tbl>
    <w:p w:rsidR="00341EC0" w:rsidRDefault="00341EC0" w:rsidP="006C1774">
      <w:pPr>
        <w:rPr>
          <w:rFonts w:ascii="Arial" w:hAnsi="Arial" w:cs="Arial"/>
          <w:sz w:val="22"/>
          <w:highlight w:val="yellow"/>
        </w:rPr>
      </w:pPr>
    </w:p>
    <w:p w:rsidR="00105B0E" w:rsidRPr="00B72116" w:rsidRDefault="00341EC0" w:rsidP="006C177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  <w:highlight w:val="yellow"/>
        </w:rPr>
        <w:t>[</w:t>
      </w:r>
      <w:r w:rsidR="00524926">
        <w:rPr>
          <w:rFonts w:ascii="Arial" w:hAnsi="Arial" w:cs="Arial"/>
          <w:sz w:val="22"/>
          <w:highlight w:val="yellow"/>
        </w:rPr>
        <w:t>SECCIÓN 1</w:t>
      </w:r>
      <w:r w:rsidR="0082354E" w:rsidRPr="00B72116">
        <w:rPr>
          <w:rFonts w:ascii="Arial" w:hAnsi="Arial" w:cs="Arial"/>
          <w:sz w:val="22"/>
          <w:highlight w:val="yellow"/>
        </w:rPr>
        <w:t>]</w:t>
      </w:r>
      <w:r w:rsidR="0082354E">
        <w:rPr>
          <w:rFonts w:ascii="Arial" w:hAnsi="Arial" w:cs="Arial"/>
          <w:b/>
          <w:sz w:val="22"/>
        </w:rPr>
        <w:t xml:space="preserve"> 8 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REC18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ciclo del agua.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describa  el ciclo del agua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como parte de un recurso natural renovable como el agua.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05B0E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05B0E" w:rsidRPr="00B72116" w:rsidRDefault="00105B0E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</w:rPr>
              <w:t>E</w:t>
            </w:r>
            <w:r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C</w:t>
            </w:r>
            <w:r w:rsidR="006C1774" w:rsidRPr="00EF5EB9">
              <w:rPr>
                <w:rFonts w:ascii="Arial" w:hAnsi="Arial" w:cs="Arial"/>
                <w:color w:val="000000"/>
                <w:sz w:val="20"/>
                <w:highlight w:val="cyan"/>
              </w:rPr>
              <w:t>190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reciclaje de basuras.</w:t>
            </w:r>
          </w:p>
        </w:tc>
      </w:tr>
      <w:tr w:rsidR="00105B0E" w:rsidRPr="00B72116" w:rsidTr="009E09F3">
        <w:tc>
          <w:tcPr>
            <w:tcW w:w="2518" w:type="dxa"/>
          </w:tcPr>
          <w:p w:rsidR="00105B0E" w:rsidRPr="00B72116" w:rsidRDefault="00105B0E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05B0E" w:rsidRPr="00B72116" w:rsidRDefault="005710F1" w:rsidP="00E016C9">
            <w:pPr>
              <w:rPr>
                <w:rFonts w:ascii="Arial" w:hAnsi="Arial" w:cs="Arial"/>
                <w:color w:val="000000"/>
                <w:sz w:val="20"/>
              </w:rPr>
            </w:pPr>
            <w:r w:rsidRPr="005710F1">
              <w:rPr>
                <w:rFonts w:ascii="Arial" w:hAnsi="Arial" w:cs="Arial"/>
                <w:color w:val="000000"/>
                <w:sz w:val="20"/>
              </w:rPr>
              <w:t>Se pide al estudiante que defina qué es reciclaje de basuras y para qué sirve</w:t>
            </w:r>
            <w:r w:rsidR="00FB04EF">
              <w:rPr>
                <w:rFonts w:ascii="Arial" w:hAnsi="Arial" w:cs="Arial"/>
                <w:color w:val="000000"/>
                <w:sz w:val="20"/>
              </w:rPr>
              <w:t xml:space="preserve">, como </w:t>
            </w:r>
            <w:r w:rsidR="00E016C9">
              <w:rPr>
                <w:rFonts w:ascii="Arial" w:hAnsi="Arial" w:cs="Arial"/>
                <w:color w:val="000000"/>
                <w:sz w:val="20"/>
              </w:rPr>
              <w:t>un factor  de contaminación común a  los recursos naturales renovables.</w:t>
            </w:r>
          </w:p>
        </w:tc>
      </w:tr>
    </w:tbl>
    <w:p w:rsidR="001C4F11" w:rsidRDefault="001C4F11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664F" w:rsidRPr="00B72116" w:rsidTr="00FF3ACC">
        <w:tc>
          <w:tcPr>
            <w:tcW w:w="9033" w:type="dxa"/>
            <w:gridSpan w:val="2"/>
            <w:shd w:val="clear" w:color="auto" w:fill="000000" w:themeFill="text1"/>
          </w:tcPr>
          <w:p w:rsidR="004B664F" w:rsidRPr="00B72116" w:rsidRDefault="004B664F" w:rsidP="00FF3A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CO</w:t>
            </w:r>
            <w:r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_REC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20</w:t>
            </w:r>
            <w:r w:rsidRPr="004B664F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0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El papel</w:t>
            </w:r>
          </w:p>
        </w:tc>
      </w:tr>
      <w:tr w:rsidR="004B664F" w:rsidRPr="00B72116" w:rsidTr="00FF3ACC">
        <w:tc>
          <w:tcPr>
            <w:tcW w:w="2518" w:type="dxa"/>
          </w:tcPr>
          <w:p w:rsidR="004B664F" w:rsidRPr="00B72116" w:rsidRDefault="004B664F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B664F" w:rsidRPr="00B72116" w:rsidRDefault="006C1774" w:rsidP="00FF3ACC">
            <w:pPr>
              <w:rPr>
                <w:rFonts w:ascii="Arial" w:hAnsi="Arial" w:cs="Arial"/>
                <w:color w:val="000000"/>
                <w:sz w:val="20"/>
              </w:rPr>
            </w:pPr>
            <w:r w:rsidRPr="006C1774">
              <w:rPr>
                <w:rFonts w:ascii="Arial" w:hAnsi="Arial" w:cs="Arial"/>
                <w:color w:val="000000"/>
                <w:sz w:val="20"/>
              </w:rPr>
              <w:t>Se pide al estudiante que investigue qué es el papel, d</w:t>
            </w:r>
            <w:r w:rsidR="00FB04EF">
              <w:rPr>
                <w:rFonts w:ascii="Arial" w:hAnsi="Arial" w:cs="Arial"/>
                <w:color w:val="000000"/>
                <w:sz w:val="20"/>
              </w:rPr>
              <w:t>e qué se hace y como se elabora; como parte de las utilidades de las utilidades de la flora, un recurso natural renovable.</w:t>
            </w:r>
          </w:p>
        </w:tc>
      </w:tr>
    </w:tbl>
    <w:p w:rsidR="004B664F" w:rsidRDefault="004B664F" w:rsidP="001C4F11">
      <w:pPr>
        <w:spacing w:after="0"/>
        <w:rPr>
          <w:rFonts w:ascii="Arial" w:hAnsi="Arial" w:cs="Arial"/>
          <w:sz w:val="16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4F11" w:rsidRPr="00B72116" w:rsidTr="009E09F3">
        <w:tc>
          <w:tcPr>
            <w:tcW w:w="9033" w:type="dxa"/>
            <w:gridSpan w:val="2"/>
            <w:shd w:val="clear" w:color="auto" w:fill="000000" w:themeFill="text1"/>
          </w:tcPr>
          <w:p w:rsidR="001C4F11" w:rsidRPr="00B72116" w:rsidRDefault="001C4F11" w:rsidP="009E09F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Practica: recurso nuevo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6C1774">
              <w:rPr>
                <w:rFonts w:ascii="Arial" w:hAnsi="Arial" w:cs="Arial"/>
                <w:color w:val="000000"/>
                <w:sz w:val="20"/>
                <w:highlight w:val="cyan"/>
              </w:rPr>
              <w:t>REC21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1C4F11" w:rsidRPr="00B72116" w:rsidTr="009E09F3"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B72116">
              <w:rPr>
                <w:rFonts w:ascii="Arial" w:hAnsi="Arial" w:cs="Arial"/>
                <w:color w:val="000000" w:themeColor="text1"/>
                <w:sz w:val="20"/>
              </w:rPr>
              <w:t>La seda</w:t>
            </w:r>
          </w:p>
        </w:tc>
      </w:tr>
      <w:tr w:rsidR="001C4F11" w:rsidRPr="00B72116" w:rsidTr="00FB04EF">
        <w:trPr>
          <w:trHeight w:val="844"/>
        </w:trPr>
        <w:tc>
          <w:tcPr>
            <w:tcW w:w="2518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4F11" w:rsidRPr="00B72116" w:rsidRDefault="001C4F11" w:rsidP="009E09F3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Se pide al estudiante que investigue q</w:t>
            </w:r>
            <w:r w:rsidR="00E016C9">
              <w:rPr>
                <w:rFonts w:ascii="Arial" w:hAnsi="Arial" w:cs="Arial"/>
                <w:color w:val="000000"/>
                <w:sz w:val="20"/>
              </w:rPr>
              <w:t xml:space="preserve">ué es la seda y como se produce; </w:t>
            </w:r>
            <w:r w:rsidR="00FB04EF">
              <w:rPr>
                <w:rFonts w:ascii="Arial" w:hAnsi="Arial" w:cs="Arial"/>
                <w:color w:val="000000"/>
                <w:sz w:val="20"/>
              </w:rPr>
              <w:t>como parte de las utilida</w:t>
            </w:r>
            <w:r w:rsidR="00E016C9">
              <w:rPr>
                <w:rFonts w:ascii="Arial" w:hAnsi="Arial" w:cs="Arial"/>
                <w:color w:val="000000"/>
                <w:sz w:val="20"/>
              </w:rPr>
              <w:t>des de las utilidades de la fauna</w:t>
            </w:r>
            <w:r w:rsidR="00FB04EF">
              <w:rPr>
                <w:rFonts w:ascii="Arial" w:hAnsi="Arial" w:cs="Arial"/>
                <w:color w:val="000000"/>
                <w:sz w:val="20"/>
              </w:rPr>
              <w:t>, un recurso natural renovable.</w:t>
            </w:r>
          </w:p>
        </w:tc>
      </w:tr>
    </w:tbl>
    <w:p w:rsidR="001C4F11" w:rsidRPr="00B72116" w:rsidRDefault="001C4F11" w:rsidP="001C4F11">
      <w:pPr>
        <w:spacing w:after="0"/>
        <w:rPr>
          <w:rFonts w:ascii="Arial" w:hAnsi="Arial" w:cs="Arial"/>
          <w:sz w:val="22"/>
        </w:rPr>
      </w:pPr>
    </w:p>
    <w:p w:rsidR="00054A93" w:rsidRPr="00B72116" w:rsidRDefault="00054A93" w:rsidP="00134A9E">
      <w:pPr>
        <w:rPr>
          <w:rFonts w:ascii="Arial" w:hAnsi="Arial" w:cs="Arial"/>
          <w:b/>
          <w:sz w:val="22"/>
        </w:rPr>
      </w:pPr>
      <w:r w:rsidRPr="00B72116">
        <w:rPr>
          <w:rFonts w:ascii="Arial" w:hAnsi="Arial" w:cs="Arial"/>
          <w:sz w:val="22"/>
          <w:highlight w:val="yellow"/>
        </w:rPr>
        <w:t>[SECCIÓN 1]</w:t>
      </w:r>
      <w:r w:rsidRPr="00B72116">
        <w:rPr>
          <w:rFonts w:ascii="Arial" w:hAnsi="Arial" w:cs="Arial"/>
          <w:b/>
          <w:sz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7114"/>
      </w:tblGrid>
      <w:tr w:rsidR="0001195D" w:rsidRPr="00B72116" w:rsidTr="009E371C">
        <w:tc>
          <w:tcPr>
            <w:tcW w:w="9054" w:type="dxa"/>
            <w:gridSpan w:val="2"/>
            <w:shd w:val="clear" w:color="auto" w:fill="000000" w:themeFill="text1"/>
          </w:tcPr>
          <w:p w:rsidR="0001195D" w:rsidRPr="00B72116" w:rsidRDefault="0001195D" w:rsidP="009E371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CN_03_04_CO_REC2</w:t>
            </w:r>
            <w:r>
              <w:rPr>
                <w:rFonts w:ascii="Arial" w:hAnsi="Arial" w:cs="Arial"/>
                <w:color w:val="000000"/>
                <w:sz w:val="20"/>
                <w:highlight w:val="cyan"/>
              </w:rPr>
              <w:t>2</w:t>
            </w: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Mapa conceptual</w:t>
            </w:r>
          </w:p>
        </w:tc>
      </w:tr>
      <w:tr w:rsidR="0001195D" w:rsidRPr="00B72116" w:rsidTr="009E371C">
        <w:tc>
          <w:tcPr>
            <w:tcW w:w="1940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7114" w:type="dxa"/>
          </w:tcPr>
          <w:p w:rsidR="0001195D" w:rsidRPr="00B72116" w:rsidRDefault="0001195D" w:rsidP="009E371C">
            <w:pPr>
              <w:rPr>
                <w:rFonts w:ascii="Arial" w:hAnsi="Arial" w:cs="Arial"/>
                <w:color w:val="FF0000"/>
                <w:sz w:val="20"/>
              </w:rPr>
            </w:pPr>
          </w:p>
        </w:tc>
      </w:tr>
    </w:tbl>
    <w:p w:rsidR="005417AC" w:rsidRPr="00B72116" w:rsidRDefault="005417AC" w:rsidP="005417AC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17AC" w:rsidRPr="00B72116" w:rsidTr="00984680">
        <w:tc>
          <w:tcPr>
            <w:tcW w:w="9033" w:type="dxa"/>
            <w:gridSpan w:val="2"/>
            <w:shd w:val="clear" w:color="auto" w:fill="000000" w:themeFill="text1"/>
          </w:tcPr>
          <w:p w:rsidR="005417AC" w:rsidRPr="00B72116" w:rsidRDefault="005417AC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Evaluación: recurso nuevo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417AC" w:rsidRPr="00B72116" w:rsidRDefault="00282DBD" w:rsidP="00984680">
            <w:pPr>
              <w:rPr>
                <w:rFonts w:ascii="Arial" w:hAnsi="Arial" w:cs="Arial"/>
                <w:b/>
                <w:color w:val="FF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  <w:lang w:val="es-CO"/>
              </w:rPr>
              <w:t>CN_03_04_CO_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REC</w:t>
            </w:r>
            <w:r w:rsidR="0001195D">
              <w:rPr>
                <w:rFonts w:ascii="Arial" w:hAnsi="Arial" w:cs="Arial"/>
                <w:color w:val="000000"/>
                <w:sz w:val="20"/>
                <w:highlight w:val="cyan"/>
              </w:rPr>
              <w:t>23</w:t>
            </w:r>
            <w:r w:rsidR="005417AC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Título</w:t>
            </w:r>
          </w:p>
        </w:tc>
        <w:tc>
          <w:tcPr>
            <w:tcW w:w="6515" w:type="dxa"/>
          </w:tcPr>
          <w:p w:rsidR="005417AC" w:rsidRPr="00B72116" w:rsidRDefault="00DE015A" w:rsidP="00DE015A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>Auto</w:t>
            </w:r>
            <w:r w:rsidR="00B90074" w:rsidRPr="00B72116">
              <w:rPr>
                <w:rFonts w:ascii="Arial" w:hAnsi="Arial" w:cs="Arial"/>
                <w:color w:val="000000"/>
                <w:sz w:val="20"/>
              </w:rPr>
              <w:t>e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>valu</w:t>
            </w:r>
            <w:r w:rsidRPr="00B72116">
              <w:rPr>
                <w:rFonts w:ascii="Arial" w:hAnsi="Arial" w:cs="Arial"/>
                <w:color w:val="000000"/>
                <w:sz w:val="20"/>
              </w:rPr>
              <w:t>a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ción 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sobre los</w:t>
            </w:r>
            <w:r w:rsidR="005417AC" w:rsidRPr="00B72116">
              <w:rPr>
                <w:rFonts w:ascii="Arial" w:hAnsi="Arial" w:cs="Arial"/>
                <w:color w:val="000000"/>
                <w:sz w:val="20"/>
              </w:rPr>
              <w:t xml:space="preserve"> recursos naturales renovable</w:t>
            </w:r>
            <w:r w:rsidRPr="00B72116">
              <w:rPr>
                <w:rFonts w:ascii="Arial" w:hAnsi="Arial" w:cs="Arial"/>
                <w:color w:val="000000"/>
                <w:sz w:val="20"/>
              </w:rPr>
              <w:t>s</w:t>
            </w:r>
          </w:p>
        </w:tc>
      </w:tr>
      <w:tr w:rsidR="005417AC" w:rsidRPr="00B72116" w:rsidTr="00984680">
        <w:tc>
          <w:tcPr>
            <w:tcW w:w="2518" w:type="dxa"/>
          </w:tcPr>
          <w:p w:rsidR="005417AC" w:rsidRPr="00B72116" w:rsidRDefault="005417A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417AC" w:rsidRPr="00B72116" w:rsidRDefault="00DE015A" w:rsidP="00117C3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color w:val="000000"/>
                <w:sz w:val="20"/>
              </w:rPr>
              <w:t xml:space="preserve">Ejercicio </w:t>
            </w:r>
            <w:r w:rsidR="00255FFD" w:rsidRPr="00B72116">
              <w:rPr>
                <w:rFonts w:ascii="Arial" w:hAnsi="Arial" w:cs="Arial"/>
                <w:color w:val="000000"/>
                <w:sz w:val="20"/>
              </w:rPr>
              <w:t xml:space="preserve">de escogencia múltiple 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que permite al estudiante autoevaluar sus conocimientos </w:t>
            </w:r>
            <w:r w:rsidR="00117C30" w:rsidRPr="00B72116">
              <w:rPr>
                <w:rFonts w:ascii="Arial" w:hAnsi="Arial" w:cs="Arial"/>
                <w:color w:val="000000"/>
                <w:sz w:val="20"/>
              </w:rPr>
              <w:t>sobre</w:t>
            </w:r>
            <w:r w:rsidRPr="00B72116">
              <w:rPr>
                <w:rFonts w:ascii="Arial" w:hAnsi="Arial" w:cs="Arial"/>
                <w:color w:val="000000"/>
                <w:sz w:val="20"/>
              </w:rPr>
              <w:t xml:space="preserve"> los recursos naturales renovables.</w:t>
            </w:r>
          </w:p>
        </w:tc>
      </w:tr>
    </w:tbl>
    <w:p w:rsidR="00134A9E" w:rsidRPr="00B72116" w:rsidRDefault="00134A9E" w:rsidP="00F21DA8">
      <w:pPr>
        <w:spacing w:after="0"/>
        <w:rPr>
          <w:rFonts w:ascii="Arial" w:hAnsi="Arial" w:cs="Arial"/>
          <w:sz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74"/>
        <w:gridCol w:w="5729"/>
      </w:tblGrid>
      <w:tr w:rsidR="005F3C82" w:rsidRPr="00B72116" w:rsidTr="00984680">
        <w:tc>
          <w:tcPr>
            <w:tcW w:w="9054" w:type="dxa"/>
            <w:gridSpan w:val="3"/>
            <w:shd w:val="clear" w:color="auto" w:fill="000000" w:themeFill="text1"/>
          </w:tcPr>
          <w:p w:rsidR="005F3C82" w:rsidRPr="00B72116" w:rsidRDefault="005F3C82" w:rsidP="00984680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B72116">
              <w:rPr>
                <w:rFonts w:ascii="Arial" w:hAnsi="Arial" w:cs="Arial"/>
                <w:b/>
                <w:color w:val="FFFFFF" w:themeColor="background1"/>
                <w:sz w:val="20"/>
              </w:rPr>
              <w:t>Webs de referencia</w:t>
            </w:r>
          </w:p>
        </w:tc>
      </w:tr>
      <w:tr w:rsidR="005F3C82" w:rsidRPr="00B72116" w:rsidTr="00C543A5">
        <w:tc>
          <w:tcPr>
            <w:tcW w:w="1951" w:type="dxa"/>
          </w:tcPr>
          <w:p w:rsidR="005F3C82" w:rsidRPr="00B72116" w:rsidRDefault="005F3C82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Código</w:t>
            </w:r>
          </w:p>
        </w:tc>
        <w:tc>
          <w:tcPr>
            <w:tcW w:w="7103" w:type="dxa"/>
            <w:gridSpan w:val="2"/>
          </w:tcPr>
          <w:p w:rsidR="005F3C82" w:rsidRPr="00B72116" w:rsidRDefault="00282DBD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CN_03_04_CO_</w:t>
            </w:r>
            <w:r w:rsidR="00FF3ACC">
              <w:rPr>
                <w:rFonts w:ascii="Arial" w:hAnsi="Arial" w:cs="Arial"/>
                <w:color w:val="000000"/>
                <w:sz w:val="20"/>
                <w:highlight w:val="cyan"/>
              </w:rPr>
              <w:t>REC24</w:t>
            </w:r>
            <w:r w:rsidR="005F3C82" w:rsidRPr="00B72116">
              <w:rPr>
                <w:rFonts w:ascii="Arial" w:hAnsi="Arial" w:cs="Arial"/>
                <w:color w:val="000000"/>
                <w:sz w:val="20"/>
                <w:highlight w:val="cyan"/>
              </w:rPr>
              <w:t>0</w:t>
            </w: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01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C95787" w:rsidP="00B72116">
            <w:pPr>
              <w:rPr>
                <w:rFonts w:ascii="Arial" w:hAnsi="Arial" w:cs="Arial"/>
                <w:sz w:val="20"/>
              </w:rPr>
            </w:pPr>
            <w:hyperlink r:id="rId18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http://www.icarito.cl/enciclopedia/articulo/primer-ciclo-basico/educacion-tecnologica/recursos-naturales/2010/03/38-8567-9-recursos-naturales.shtml</w:t>
              </w:r>
            </w:hyperlink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color w:val="000000"/>
                <w:sz w:val="20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02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27463C" w:rsidRDefault="00C95787" w:rsidP="00B72116">
            <w:pPr>
              <w:rPr>
                <w:rFonts w:ascii="Arial" w:hAnsi="Arial" w:cs="Arial"/>
                <w:sz w:val="20"/>
              </w:rPr>
            </w:pPr>
            <w:hyperlink r:id="rId19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http://www.rena.edu.ve/primeraetapa/Ciencias/recursos.html</w:t>
              </w:r>
            </w:hyperlink>
          </w:p>
          <w:p w:rsidR="00B10A7C" w:rsidRPr="00B72116" w:rsidRDefault="00B10A7C" w:rsidP="00B72116">
            <w:pPr>
              <w:rPr>
                <w:rFonts w:ascii="Arial" w:hAnsi="Arial" w:cs="Arial"/>
                <w:sz w:val="20"/>
              </w:rPr>
            </w:pPr>
          </w:p>
        </w:tc>
      </w:tr>
      <w:tr w:rsidR="0027463C" w:rsidRPr="00B72116" w:rsidTr="00C543A5">
        <w:tc>
          <w:tcPr>
            <w:tcW w:w="1951" w:type="dxa"/>
          </w:tcPr>
          <w:p w:rsidR="0027463C" w:rsidRPr="00B72116" w:rsidRDefault="0027463C" w:rsidP="00984680">
            <w:pPr>
              <w:rPr>
                <w:rFonts w:ascii="Arial" w:hAnsi="Arial" w:cs="Arial"/>
                <w:b/>
                <w:color w:val="000000"/>
                <w:sz w:val="16"/>
                <w:szCs w:val="18"/>
              </w:rPr>
            </w:pPr>
            <w:r w:rsidRPr="00B72116">
              <w:rPr>
                <w:rFonts w:ascii="Arial" w:hAnsi="Arial" w:cs="Arial"/>
                <w:b/>
                <w:color w:val="000000"/>
                <w:sz w:val="16"/>
                <w:szCs w:val="18"/>
              </w:rPr>
              <w:t>Web 03</w:t>
            </w:r>
          </w:p>
        </w:tc>
        <w:tc>
          <w:tcPr>
            <w:tcW w:w="1374" w:type="dxa"/>
          </w:tcPr>
          <w:p w:rsidR="0027463C" w:rsidRPr="00B72116" w:rsidRDefault="0027463C" w:rsidP="00B72116">
            <w:pPr>
              <w:rPr>
                <w:rFonts w:ascii="Arial" w:hAnsi="Arial" w:cs="Arial"/>
                <w:sz w:val="20"/>
              </w:rPr>
            </w:pPr>
            <w:r w:rsidRPr="00B72116">
              <w:rPr>
                <w:rFonts w:ascii="Arial" w:hAnsi="Arial" w:cs="Arial"/>
                <w:sz w:val="20"/>
              </w:rPr>
              <w:t>Los recursos naturales.</w:t>
            </w:r>
          </w:p>
        </w:tc>
        <w:tc>
          <w:tcPr>
            <w:tcW w:w="5729" w:type="dxa"/>
          </w:tcPr>
          <w:p w:rsidR="00B10A7C" w:rsidRPr="00B72116" w:rsidRDefault="00C95787" w:rsidP="00B72116">
            <w:pPr>
              <w:rPr>
                <w:rFonts w:ascii="Arial" w:hAnsi="Arial" w:cs="Arial"/>
                <w:sz w:val="20"/>
              </w:rPr>
            </w:pPr>
            <w:hyperlink r:id="rId20" w:history="1">
              <w:r w:rsidR="00B10A7C" w:rsidRPr="002F5AA6">
                <w:rPr>
                  <w:rStyle w:val="Hipervnculo"/>
                  <w:rFonts w:ascii="Arial" w:hAnsi="Arial" w:cs="Arial"/>
                  <w:sz w:val="20"/>
                </w:rPr>
                <w:t>http://www.eduteka.org/proyectos.php/2/18553</w:t>
              </w:r>
            </w:hyperlink>
          </w:p>
        </w:tc>
      </w:tr>
    </w:tbl>
    <w:p w:rsidR="005F3C82" w:rsidRPr="00B72116" w:rsidRDefault="005F3C82" w:rsidP="005F3C82">
      <w:pPr>
        <w:spacing w:after="0"/>
        <w:rPr>
          <w:rFonts w:ascii="Arial" w:hAnsi="Arial" w:cs="Arial"/>
          <w:sz w:val="22"/>
          <w:highlight w:val="yellow"/>
        </w:rPr>
      </w:pPr>
    </w:p>
    <w:p w:rsidR="005F3C82" w:rsidRPr="00B72116" w:rsidRDefault="005F3C82" w:rsidP="00F21DA8">
      <w:pPr>
        <w:spacing w:after="0"/>
        <w:rPr>
          <w:rFonts w:ascii="Arial" w:hAnsi="Arial" w:cs="Arial"/>
          <w:sz w:val="22"/>
          <w:highlight w:val="yellow"/>
        </w:rPr>
      </w:pPr>
    </w:p>
    <w:sectPr w:rsidR="005F3C82" w:rsidRPr="00B72116" w:rsidSect="00FC30C2">
      <w:headerReference w:type="even" r:id="rId21"/>
      <w:headerReference w:type="default" r:id="rId2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787" w:rsidRDefault="00C95787">
      <w:pPr>
        <w:spacing w:after="0"/>
      </w:pPr>
      <w:r>
        <w:separator/>
      </w:r>
    </w:p>
  </w:endnote>
  <w:endnote w:type="continuationSeparator" w:id="0">
    <w:p w:rsidR="00C95787" w:rsidRDefault="00C957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787" w:rsidRDefault="00C95787">
      <w:pPr>
        <w:spacing w:after="0"/>
      </w:pPr>
      <w:r>
        <w:separator/>
      </w:r>
    </w:p>
  </w:footnote>
  <w:footnote w:type="continuationSeparator" w:id="0">
    <w:p w:rsidR="00C95787" w:rsidRDefault="00C957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A2" w:rsidRDefault="002242A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242A2" w:rsidRDefault="002242A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A2" w:rsidRDefault="002242A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09A1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2242A2" w:rsidRDefault="002242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FC1"/>
    <w:multiLevelType w:val="hybridMultilevel"/>
    <w:tmpl w:val="35685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506FC2"/>
    <w:multiLevelType w:val="hybridMultilevel"/>
    <w:tmpl w:val="78749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925DA7"/>
    <w:multiLevelType w:val="hybridMultilevel"/>
    <w:tmpl w:val="4426C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44D1E"/>
    <w:multiLevelType w:val="hybridMultilevel"/>
    <w:tmpl w:val="88022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6">
    <w:nsid w:val="74E83019"/>
    <w:multiLevelType w:val="hybridMultilevel"/>
    <w:tmpl w:val="CEA8B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3"/>
  </w:num>
  <w:num w:numId="5">
    <w:abstractNumId w:val="25"/>
  </w:num>
  <w:num w:numId="6">
    <w:abstractNumId w:val="12"/>
  </w:num>
  <w:num w:numId="7">
    <w:abstractNumId w:val="7"/>
  </w:num>
  <w:num w:numId="8">
    <w:abstractNumId w:val="17"/>
  </w:num>
  <w:num w:numId="9">
    <w:abstractNumId w:val="29"/>
  </w:num>
  <w:num w:numId="10">
    <w:abstractNumId w:val="5"/>
  </w:num>
  <w:num w:numId="11">
    <w:abstractNumId w:val="22"/>
  </w:num>
  <w:num w:numId="12">
    <w:abstractNumId w:val="38"/>
  </w:num>
  <w:num w:numId="13">
    <w:abstractNumId w:val="21"/>
  </w:num>
  <w:num w:numId="14">
    <w:abstractNumId w:val="23"/>
  </w:num>
  <w:num w:numId="15">
    <w:abstractNumId w:val="35"/>
  </w:num>
  <w:num w:numId="16">
    <w:abstractNumId w:val="31"/>
  </w:num>
  <w:num w:numId="17">
    <w:abstractNumId w:val="39"/>
  </w:num>
  <w:num w:numId="18">
    <w:abstractNumId w:val="26"/>
  </w:num>
  <w:num w:numId="19">
    <w:abstractNumId w:val="19"/>
  </w:num>
  <w:num w:numId="20">
    <w:abstractNumId w:val="10"/>
  </w:num>
  <w:num w:numId="21">
    <w:abstractNumId w:val="41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30"/>
  </w:num>
  <w:num w:numId="27">
    <w:abstractNumId w:val="13"/>
  </w:num>
  <w:num w:numId="28">
    <w:abstractNumId w:val="8"/>
  </w:num>
  <w:num w:numId="29">
    <w:abstractNumId w:val="20"/>
  </w:num>
  <w:num w:numId="30">
    <w:abstractNumId w:val="1"/>
  </w:num>
  <w:num w:numId="31">
    <w:abstractNumId w:val="32"/>
  </w:num>
  <w:num w:numId="32">
    <w:abstractNumId w:val="6"/>
  </w:num>
  <w:num w:numId="33">
    <w:abstractNumId w:val="37"/>
  </w:num>
  <w:num w:numId="34">
    <w:abstractNumId w:val="15"/>
  </w:num>
  <w:num w:numId="35">
    <w:abstractNumId w:val="14"/>
  </w:num>
  <w:num w:numId="36">
    <w:abstractNumId w:val="9"/>
  </w:num>
  <w:num w:numId="37">
    <w:abstractNumId w:val="33"/>
  </w:num>
  <w:num w:numId="38">
    <w:abstractNumId w:val="36"/>
  </w:num>
  <w:num w:numId="39">
    <w:abstractNumId w:val="34"/>
  </w:num>
  <w:num w:numId="40">
    <w:abstractNumId w:val="0"/>
  </w:num>
  <w:num w:numId="41">
    <w:abstractNumId w:val="4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B0"/>
    <w:rsid w:val="000024C6"/>
    <w:rsid w:val="00003438"/>
    <w:rsid w:val="00003A91"/>
    <w:rsid w:val="000040E5"/>
    <w:rsid w:val="000045EE"/>
    <w:rsid w:val="00004D7D"/>
    <w:rsid w:val="000063E9"/>
    <w:rsid w:val="000064E2"/>
    <w:rsid w:val="00010B52"/>
    <w:rsid w:val="00011212"/>
    <w:rsid w:val="0001195D"/>
    <w:rsid w:val="00012056"/>
    <w:rsid w:val="00014F71"/>
    <w:rsid w:val="000157BD"/>
    <w:rsid w:val="00016723"/>
    <w:rsid w:val="000170D6"/>
    <w:rsid w:val="000177F1"/>
    <w:rsid w:val="000210DB"/>
    <w:rsid w:val="00021CDC"/>
    <w:rsid w:val="0002373E"/>
    <w:rsid w:val="000239F4"/>
    <w:rsid w:val="00025B77"/>
    <w:rsid w:val="00025DF8"/>
    <w:rsid w:val="0002755D"/>
    <w:rsid w:val="000277F7"/>
    <w:rsid w:val="000278CC"/>
    <w:rsid w:val="00030E2D"/>
    <w:rsid w:val="00033394"/>
    <w:rsid w:val="00033702"/>
    <w:rsid w:val="00033A3A"/>
    <w:rsid w:val="0003581C"/>
    <w:rsid w:val="00035A66"/>
    <w:rsid w:val="00035DDC"/>
    <w:rsid w:val="00035FB0"/>
    <w:rsid w:val="00036F85"/>
    <w:rsid w:val="00037A37"/>
    <w:rsid w:val="00037FDF"/>
    <w:rsid w:val="00040B51"/>
    <w:rsid w:val="000426E3"/>
    <w:rsid w:val="0004273E"/>
    <w:rsid w:val="00042A94"/>
    <w:rsid w:val="00042D29"/>
    <w:rsid w:val="0004489C"/>
    <w:rsid w:val="000449E7"/>
    <w:rsid w:val="00046368"/>
    <w:rsid w:val="000463CE"/>
    <w:rsid w:val="000468AD"/>
    <w:rsid w:val="00046EB5"/>
    <w:rsid w:val="00046F41"/>
    <w:rsid w:val="000475DF"/>
    <w:rsid w:val="00047627"/>
    <w:rsid w:val="00050D4F"/>
    <w:rsid w:val="00051295"/>
    <w:rsid w:val="00051BF2"/>
    <w:rsid w:val="00053744"/>
    <w:rsid w:val="00053D89"/>
    <w:rsid w:val="00054A93"/>
    <w:rsid w:val="00054BDA"/>
    <w:rsid w:val="0005613C"/>
    <w:rsid w:val="0005679F"/>
    <w:rsid w:val="00056BFD"/>
    <w:rsid w:val="00056FCF"/>
    <w:rsid w:val="000572CD"/>
    <w:rsid w:val="000573A2"/>
    <w:rsid w:val="00057679"/>
    <w:rsid w:val="00061458"/>
    <w:rsid w:val="00061AAC"/>
    <w:rsid w:val="000629EA"/>
    <w:rsid w:val="00064E72"/>
    <w:rsid w:val="00064F7F"/>
    <w:rsid w:val="00067660"/>
    <w:rsid w:val="00070791"/>
    <w:rsid w:val="000716B5"/>
    <w:rsid w:val="00071B33"/>
    <w:rsid w:val="00073390"/>
    <w:rsid w:val="00073B1C"/>
    <w:rsid w:val="00073F81"/>
    <w:rsid w:val="0007415B"/>
    <w:rsid w:val="0007728E"/>
    <w:rsid w:val="0007752C"/>
    <w:rsid w:val="00080061"/>
    <w:rsid w:val="0008097D"/>
    <w:rsid w:val="00081745"/>
    <w:rsid w:val="00081E63"/>
    <w:rsid w:val="00081F22"/>
    <w:rsid w:val="0008475A"/>
    <w:rsid w:val="00084DB0"/>
    <w:rsid w:val="00085C3E"/>
    <w:rsid w:val="00085D52"/>
    <w:rsid w:val="00085F16"/>
    <w:rsid w:val="00086775"/>
    <w:rsid w:val="0008711D"/>
    <w:rsid w:val="000871E0"/>
    <w:rsid w:val="000874B0"/>
    <w:rsid w:val="000874F7"/>
    <w:rsid w:val="00090F2A"/>
    <w:rsid w:val="00091BC9"/>
    <w:rsid w:val="000924E5"/>
    <w:rsid w:val="0009314C"/>
    <w:rsid w:val="0009379A"/>
    <w:rsid w:val="00096510"/>
    <w:rsid w:val="00097ACE"/>
    <w:rsid w:val="00097F50"/>
    <w:rsid w:val="000A02BA"/>
    <w:rsid w:val="000A070F"/>
    <w:rsid w:val="000A089B"/>
    <w:rsid w:val="000A1641"/>
    <w:rsid w:val="000A1A7A"/>
    <w:rsid w:val="000A21D8"/>
    <w:rsid w:val="000A2E1F"/>
    <w:rsid w:val="000A3959"/>
    <w:rsid w:val="000A3DA9"/>
    <w:rsid w:val="000A3DE8"/>
    <w:rsid w:val="000A4D90"/>
    <w:rsid w:val="000A4E8F"/>
    <w:rsid w:val="000A7E1A"/>
    <w:rsid w:val="000B1C54"/>
    <w:rsid w:val="000B2DD2"/>
    <w:rsid w:val="000B5A8D"/>
    <w:rsid w:val="000C0B3F"/>
    <w:rsid w:val="000C0D8D"/>
    <w:rsid w:val="000C1D02"/>
    <w:rsid w:val="000C1DE1"/>
    <w:rsid w:val="000C244C"/>
    <w:rsid w:val="000C3639"/>
    <w:rsid w:val="000C4BAB"/>
    <w:rsid w:val="000C4F8D"/>
    <w:rsid w:val="000C51BA"/>
    <w:rsid w:val="000C602F"/>
    <w:rsid w:val="000C7884"/>
    <w:rsid w:val="000D03DF"/>
    <w:rsid w:val="000D0E70"/>
    <w:rsid w:val="000D22B7"/>
    <w:rsid w:val="000D2321"/>
    <w:rsid w:val="000D27AE"/>
    <w:rsid w:val="000D2E97"/>
    <w:rsid w:val="000D3251"/>
    <w:rsid w:val="000D3304"/>
    <w:rsid w:val="000D3AAA"/>
    <w:rsid w:val="000D4A6D"/>
    <w:rsid w:val="000D76CE"/>
    <w:rsid w:val="000E1629"/>
    <w:rsid w:val="000E1E66"/>
    <w:rsid w:val="000E2064"/>
    <w:rsid w:val="000E50F5"/>
    <w:rsid w:val="000E56BF"/>
    <w:rsid w:val="000E7362"/>
    <w:rsid w:val="000F0C7A"/>
    <w:rsid w:val="000F3118"/>
    <w:rsid w:val="000F36E2"/>
    <w:rsid w:val="000F3FFF"/>
    <w:rsid w:val="000F5DCF"/>
    <w:rsid w:val="000F7271"/>
    <w:rsid w:val="000F7B46"/>
    <w:rsid w:val="001018BE"/>
    <w:rsid w:val="00101D89"/>
    <w:rsid w:val="00104C94"/>
    <w:rsid w:val="00105B0E"/>
    <w:rsid w:val="00111CA8"/>
    <w:rsid w:val="0011245D"/>
    <w:rsid w:val="00112EDC"/>
    <w:rsid w:val="001166C8"/>
    <w:rsid w:val="00117C30"/>
    <w:rsid w:val="00120480"/>
    <w:rsid w:val="00121317"/>
    <w:rsid w:val="0012166F"/>
    <w:rsid w:val="001239A8"/>
    <w:rsid w:val="00123BBA"/>
    <w:rsid w:val="00123F0A"/>
    <w:rsid w:val="001246F9"/>
    <w:rsid w:val="00126C9E"/>
    <w:rsid w:val="00126D20"/>
    <w:rsid w:val="001300C4"/>
    <w:rsid w:val="001303F6"/>
    <w:rsid w:val="00130F81"/>
    <w:rsid w:val="001316BE"/>
    <w:rsid w:val="0013259C"/>
    <w:rsid w:val="0013385F"/>
    <w:rsid w:val="00134A9E"/>
    <w:rsid w:val="001354F3"/>
    <w:rsid w:val="001358CF"/>
    <w:rsid w:val="00135E31"/>
    <w:rsid w:val="0013785F"/>
    <w:rsid w:val="0014041D"/>
    <w:rsid w:val="00140B08"/>
    <w:rsid w:val="00140D65"/>
    <w:rsid w:val="00141CF1"/>
    <w:rsid w:val="001429A8"/>
    <w:rsid w:val="001435BE"/>
    <w:rsid w:val="00144EC9"/>
    <w:rsid w:val="001450F5"/>
    <w:rsid w:val="00145698"/>
    <w:rsid w:val="001471F8"/>
    <w:rsid w:val="00147210"/>
    <w:rsid w:val="00147D40"/>
    <w:rsid w:val="00150A19"/>
    <w:rsid w:val="00152DB8"/>
    <w:rsid w:val="00153FF4"/>
    <w:rsid w:val="0015520F"/>
    <w:rsid w:val="00155DDA"/>
    <w:rsid w:val="001561C2"/>
    <w:rsid w:val="00160991"/>
    <w:rsid w:val="00161D0A"/>
    <w:rsid w:val="001635A4"/>
    <w:rsid w:val="00163AF7"/>
    <w:rsid w:val="00163E0E"/>
    <w:rsid w:val="00164C58"/>
    <w:rsid w:val="001652E0"/>
    <w:rsid w:val="0016660B"/>
    <w:rsid w:val="00171303"/>
    <w:rsid w:val="001725C6"/>
    <w:rsid w:val="00173574"/>
    <w:rsid w:val="001736D7"/>
    <w:rsid w:val="001738BE"/>
    <w:rsid w:val="00175AA8"/>
    <w:rsid w:val="0017604D"/>
    <w:rsid w:val="00177A1F"/>
    <w:rsid w:val="00180B58"/>
    <w:rsid w:val="00181299"/>
    <w:rsid w:val="00183EBC"/>
    <w:rsid w:val="0018426E"/>
    <w:rsid w:val="0018564A"/>
    <w:rsid w:val="0018784F"/>
    <w:rsid w:val="00187F7C"/>
    <w:rsid w:val="00190346"/>
    <w:rsid w:val="0019146E"/>
    <w:rsid w:val="00192D51"/>
    <w:rsid w:val="00193B1C"/>
    <w:rsid w:val="0019469F"/>
    <w:rsid w:val="00195E54"/>
    <w:rsid w:val="00195F36"/>
    <w:rsid w:val="001A2B3A"/>
    <w:rsid w:val="001A3328"/>
    <w:rsid w:val="001A42BD"/>
    <w:rsid w:val="001A4664"/>
    <w:rsid w:val="001A5E30"/>
    <w:rsid w:val="001B1801"/>
    <w:rsid w:val="001B1F44"/>
    <w:rsid w:val="001B37F8"/>
    <w:rsid w:val="001B3B77"/>
    <w:rsid w:val="001B3DAF"/>
    <w:rsid w:val="001B3DEE"/>
    <w:rsid w:val="001B40D8"/>
    <w:rsid w:val="001B4371"/>
    <w:rsid w:val="001B4F86"/>
    <w:rsid w:val="001B55D1"/>
    <w:rsid w:val="001C0608"/>
    <w:rsid w:val="001C08D7"/>
    <w:rsid w:val="001C1285"/>
    <w:rsid w:val="001C161B"/>
    <w:rsid w:val="001C1B3A"/>
    <w:rsid w:val="001C4EA4"/>
    <w:rsid w:val="001C4F11"/>
    <w:rsid w:val="001C6229"/>
    <w:rsid w:val="001C6C39"/>
    <w:rsid w:val="001C77C9"/>
    <w:rsid w:val="001D0037"/>
    <w:rsid w:val="001D3E4E"/>
    <w:rsid w:val="001D42D1"/>
    <w:rsid w:val="001D49CD"/>
    <w:rsid w:val="001D54D1"/>
    <w:rsid w:val="001D6E31"/>
    <w:rsid w:val="001D7C5B"/>
    <w:rsid w:val="001E0089"/>
    <w:rsid w:val="001E037C"/>
    <w:rsid w:val="001E28E3"/>
    <w:rsid w:val="001E3A49"/>
    <w:rsid w:val="001E4A12"/>
    <w:rsid w:val="001E6A05"/>
    <w:rsid w:val="001F08CE"/>
    <w:rsid w:val="001F0A46"/>
    <w:rsid w:val="001F16AE"/>
    <w:rsid w:val="001F1D8F"/>
    <w:rsid w:val="001F23FD"/>
    <w:rsid w:val="001F26C5"/>
    <w:rsid w:val="001F2873"/>
    <w:rsid w:val="001F391D"/>
    <w:rsid w:val="001F4952"/>
    <w:rsid w:val="001F57B5"/>
    <w:rsid w:val="002022A7"/>
    <w:rsid w:val="0020303A"/>
    <w:rsid w:val="0020357A"/>
    <w:rsid w:val="00204553"/>
    <w:rsid w:val="0020599A"/>
    <w:rsid w:val="0021072A"/>
    <w:rsid w:val="00210777"/>
    <w:rsid w:val="00211774"/>
    <w:rsid w:val="00211BBD"/>
    <w:rsid w:val="00212435"/>
    <w:rsid w:val="00212459"/>
    <w:rsid w:val="00212716"/>
    <w:rsid w:val="00212DCC"/>
    <w:rsid w:val="00213E9C"/>
    <w:rsid w:val="00214515"/>
    <w:rsid w:val="00216A96"/>
    <w:rsid w:val="00216DA6"/>
    <w:rsid w:val="002209FB"/>
    <w:rsid w:val="002242A2"/>
    <w:rsid w:val="00226070"/>
    <w:rsid w:val="0022796D"/>
    <w:rsid w:val="0023016E"/>
    <w:rsid w:val="00230B4F"/>
    <w:rsid w:val="002314E1"/>
    <w:rsid w:val="0023191E"/>
    <w:rsid w:val="00232291"/>
    <w:rsid w:val="0023528F"/>
    <w:rsid w:val="002357D7"/>
    <w:rsid w:val="002365F1"/>
    <w:rsid w:val="0023765B"/>
    <w:rsid w:val="00240580"/>
    <w:rsid w:val="002406F9"/>
    <w:rsid w:val="00242282"/>
    <w:rsid w:val="00242AAF"/>
    <w:rsid w:val="00243875"/>
    <w:rsid w:val="00244336"/>
    <w:rsid w:val="00246CD4"/>
    <w:rsid w:val="002508BA"/>
    <w:rsid w:val="002514C9"/>
    <w:rsid w:val="002524D8"/>
    <w:rsid w:val="002526D8"/>
    <w:rsid w:val="00252A72"/>
    <w:rsid w:val="0025349D"/>
    <w:rsid w:val="00255FFD"/>
    <w:rsid w:val="00257DDB"/>
    <w:rsid w:val="002632B2"/>
    <w:rsid w:val="00264B58"/>
    <w:rsid w:val="002660EE"/>
    <w:rsid w:val="002672FE"/>
    <w:rsid w:val="00272066"/>
    <w:rsid w:val="00273007"/>
    <w:rsid w:val="002736D8"/>
    <w:rsid w:val="002736DF"/>
    <w:rsid w:val="00273969"/>
    <w:rsid w:val="00273F2F"/>
    <w:rsid w:val="0027463C"/>
    <w:rsid w:val="002750CF"/>
    <w:rsid w:val="002760D8"/>
    <w:rsid w:val="00276C9D"/>
    <w:rsid w:val="002818E5"/>
    <w:rsid w:val="00282DBD"/>
    <w:rsid w:val="00285778"/>
    <w:rsid w:val="00285811"/>
    <w:rsid w:val="00294006"/>
    <w:rsid w:val="00294A56"/>
    <w:rsid w:val="00294F9D"/>
    <w:rsid w:val="00295DD2"/>
    <w:rsid w:val="00295EE4"/>
    <w:rsid w:val="002973CB"/>
    <w:rsid w:val="00297958"/>
    <w:rsid w:val="00297E39"/>
    <w:rsid w:val="002A07B3"/>
    <w:rsid w:val="002A1E54"/>
    <w:rsid w:val="002A239D"/>
    <w:rsid w:val="002A239E"/>
    <w:rsid w:val="002A4DD7"/>
    <w:rsid w:val="002A6B17"/>
    <w:rsid w:val="002A768B"/>
    <w:rsid w:val="002B0F59"/>
    <w:rsid w:val="002B253B"/>
    <w:rsid w:val="002B3333"/>
    <w:rsid w:val="002C194D"/>
    <w:rsid w:val="002C1E87"/>
    <w:rsid w:val="002C2770"/>
    <w:rsid w:val="002C302D"/>
    <w:rsid w:val="002C4FBA"/>
    <w:rsid w:val="002C5059"/>
    <w:rsid w:val="002C5ADE"/>
    <w:rsid w:val="002C73DA"/>
    <w:rsid w:val="002C7D17"/>
    <w:rsid w:val="002C7E1E"/>
    <w:rsid w:val="002D1656"/>
    <w:rsid w:val="002D1F36"/>
    <w:rsid w:val="002D2B46"/>
    <w:rsid w:val="002D2FE7"/>
    <w:rsid w:val="002D6500"/>
    <w:rsid w:val="002D72A4"/>
    <w:rsid w:val="002E0A3A"/>
    <w:rsid w:val="002E22EC"/>
    <w:rsid w:val="002E34D4"/>
    <w:rsid w:val="002E3AEE"/>
    <w:rsid w:val="002E7393"/>
    <w:rsid w:val="002F1661"/>
    <w:rsid w:val="002F2B6D"/>
    <w:rsid w:val="002F38AF"/>
    <w:rsid w:val="002F3FB5"/>
    <w:rsid w:val="002F6C3B"/>
    <w:rsid w:val="002F6DE1"/>
    <w:rsid w:val="003030CE"/>
    <w:rsid w:val="00303CAD"/>
    <w:rsid w:val="00304F3E"/>
    <w:rsid w:val="00305F48"/>
    <w:rsid w:val="003060B4"/>
    <w:rsid w:val="003066F7"/>
    <w:rsid w:val="0030709A"/>
    <w:rsid w:val="00307B1E"/>
    <w:rsid w:val="00310DC1"/>
    <w:rsid w:val="003123C5"/>
    <w:rsid w:val="00312A3B"/>
    <w:rsid w:val="00312F78"/>
    <w:rsid w:val="003139FA"/>
    <w:rsid w:val="003150E5"/>
    <w:rsid w:val="00315FE0"/>
    <w:rsid w:val="00316248"/>
    <w:rsid w:val="00317F68"/>
    <w:rsid w:val="0032206E"/>
    <w:rsid w:val="0032234E"/>
    <w:rsid w:val="00322D61"/>
    <w:rsid w:val="00323B2C"/>
    <w:rsid w:val="00324229"/>
    <w:rsid w:val="00324E6A"/>
    <w:rsid w:val="00324F82"/>
    <w:rsid w:val="00325653"/>
    <w:rsid w:val="00326FC9"/>
    <w:rsid w:val="00327549"/>
    <w:rsid w:val="0033015E"/>
    <w:rsid w:val="00331E66"/>
    <w:rsid w:val="00332709"/>
    <w:rsid w:val="00333D4F"/>
    <w:rsid w:val="00335B4C"/>
    <w:rsid w:val="0033743D"/>
    <w:rsid w:val="00340782"/>
    <w:rsid w:val="00341EC0"/>
    <w:rsid w:val="00342FC2"/>
    <w:rsid w:val="0034366F"/>
    <w:rsid w:val="00346730"/>
    <w:rsid w:val="00347250"/>
    <w:rsid w:val="00347506"/>
    <w:rsid w:val="00347BA5"/>
    <w:rsid w:val="00350AB9"/>
    <w:rsid w:val="00350F56"/>
    <w:rsid w:val="00351465"/>
    <w:rsid w:val="003521B0"/>
    <w:rsid w:val="003524CB"/>
    <w:rsid w:val="003534B8"/>
    <w:rsid w:val="003536A3"/>
    <w:rsid w:val="003538CC"/>
    <w:rsid w:val="003556F1"/>
    <w:rsid w:val="00355BDE"/>
    <w:rsid w:val="00356434"/>
    <w:rsid w:val="00362BCE"/>
    <w:rsid w:val="0036393A"/>
    <w:rsid w:val="00365490"/>
    <w:rsid w:val="00365A47"/>
    <w:rsid w:val="0036632B"/>
    <w:rsid w:val="0036644C"/>
    <w:rsid w:val="003679D1"/>
    <w:rsid w:val="00371CC2"/>
    <w:rsid w:val="00372743"/>
    <w:rsid w:val="003727E6"/>
    <w:rsid w:val="00373B0B"/>
    <w:rsid w:val="00376179"/>
    <w:rsid w:val="00376B66"/>
    <w:rsid w:val="003812EB"/>
    <w:rsid w:val="0038315B"/>
    <w:rsid w:val="00383DC8"/>
    <w:rsid w:val="0038439E"/>
    <w:rsid w:val="0038456F"/>
    <w:rsid w:val="00385C30"/>
    <w:rsid w:val="00385E3E"/>
    <w:rsid w:val="00387BCA"/>
    <w:rsid w:val="00387CAE"/>
    <w:rsid w:val="00391E5F"/>
    <w:rsid w:val="003926E6"/>
    <w:rsid w:val="003936BA"/>
    <w:rsid w:val="00394AE7"/>
    <w:rsid w:val="00395773"/>
    <w:rsid w:val="00395F9D"/>
    <w:rsid w:val="00396E33"/>
    <w:rsid w:val="003972D2"/>
    <w:rsid w:val="003A0493"/>
    <w:rsid w:val="003A078C"/>
    <w:rsid w:val="003A0CAB"/>
    <w:rsid w:val="003A0D2D"/>
    <w:rsid w:val="003A2A39"/>
    <w:rsid w:val="003A3208"/>
    <w:rsid w:val="003A3984"/>
    <w:rsid w:val="003A4426"/>
    <w:rsid w:val="003A4A17"/>
    <w:rsid w:val="003A59DE"/>
    <w:rsid w:val="003A5FBA"/>
    <w:rsid w:val="003A63E0"/>
    <w:rsid w:val="003A6DB5"/>
    <w:rsid w:val="003A784A"/>
    <w:rsid w:val="003B0407"/>
    <w:rsid w:val="003B1AE1"/>
    <w:rsid w:val="003B2140"/>
    <w:rsid w:val="003B21B3"/>
    <w:rsid w:val="003B42EC"/>
    <w:rsid w:val="003B55D4"/>
    <w:rsid w:val="003B5BAB"/>
    <w:rsid w:val="003B5BAC"/>
    <w:rsid w:val="003B60E6"/>
    <w:rsid w:val="003B67F3"/>
    <w:rsid w:val="003B6C50"/>
    <w:rsid w:val="003B6E27"/>
    <w:rsid w:val="003B78D8"/>
    <w:rsid w:val="003B7C6C"/>
    <w:rsid w:val="003B7E6A"/>
    <w:rsid w:val="003C0290"/>
    <w:rsid w:val="003C20B8"/>
    <w:rsid w:val="003C2B9F"/>
    <w:rsid w:val="003C2D6D"/>
    <w:rsid w:val="003C306F"/>
    <w:rsid w:val="003C445F"/>
    <w:rsid w:val="003C4F13"/>
    <w:rsid w:val="003C50CE"/>
    <w:rsid w:val="003C6844"/>
    <w:rsid w:val="003C6ADD"/>
    <w:rsid w:val="003C6C1F"/>
    <w:rsid w:val="003D02D0"/>
    <w:rsid w:val="003D099A"/>
    <w:rsid w:val="003D09AD"/>
    <w:rsid w:val="003D0B91"/>
    <w:rsid w:val="003D11DB"/>
    <w:rsid w:val="003D1E79"/>
    <w:rsid w:val="003D2E1C"/>
    <w:rsid w:val="003D362C"/>
    <w:rsid w:val="003D47E5"/>
    <w:rsid w:val="003E024E"/>
    <w:rsid w:val="003E036B"/>
    <w:rsid w:val="003E1651"/>
    <w:rsid w:val="003E1BE1"/>
    <w:rsid w:val="003E1EB0"/>
    <w:rsid w:val="003E39CA"/>
    <w:rsid w:val="003E3D27"/>
    <w:rsid w:val="003E508C"/>
    <w:rsid w:val="003E699D"/>
    <w:rsid w:val="003E78DA"/>
    <w:rsid w:val="003F0D9E"/>
    <w:rsid w:val="003F118F"/>
    <w:rsid w:val="003F1707"/>
    <w:rsid w:val="003F19EE"/>
    <w:rsid w:val="003F1B27"/>
    <w:rsid w:val="003F1B3A"/>
    <w:rsid w:val="003F2984"/>
    <w:rsid w:val="003F2F74"/>
    <w:rsid w:val="003F3EE5"/>
    <w:rsid w:val="003F42C3"/>
    <w:rsid w:val="003F4EF7"/>
    <w:rsid w:val="003F6E14"/>
    <w:rsid w:val="003F7179"/>
    <w:rsid w:val="00401AD7"/>
    <w:rsid w:val="004033F4"/>
    <w:rsid w:val="00404CF7"/>
    <w:rsid w:val="00407C56"/>
    <w:rsid w:val="00407FEF"/>
    <w:rsid w:val="004123A6"/>
    <w:rsid w:val="00412A5F"/>
    <w:rsid w:val="004164F6"/>
    <w:rsid w:val="00416B09"/>
    <w:rsid w:val="00422903"/>
    <w:rsid w:val="00423370"/>
    <w:rsid w:val="004250C5"/>
    <w:rsid w:val="0042512A"/>
    <w:rsid w:val="004254E2"/>
    <w:rsid w:val="00425943"/>
    <w:rsid w:val="004274ED"/>
    <w:rsid w:val="004274FA"/>
    <w:rsid w:val="00431660"/>
    <w:rsid w:val="00431EC4"/>
    <w:rsid w:val="0043285A"/>
    <w:rsid w:val="00432C17"/>
    <w:rsid w:val="00433BF5"/>
    <w:rsid w:val="00434013"/>
    <w:rsid w:val="00434F74"/>
    <w:rsid w:val="00435735"/>
    <w:rsid w:val="00436E0A"/>
    <w:rsid w:val="00436ECA"/>
    <w:rsid w:val="0044006D"/>
    <w:rsid w:val="00440AF7"/>
    <w:rsid w:val="00440EA4"/>
    <w:rsid w:val="00441355"/>
    <w:rsid w:val="00442FB3"/>
    <w:rsid w:val="0044314A"/>
    <w:rsid w:val="004434F2"/>
    <w:rsid w:val="00444A53"/>
    <w:rsid w:val="00446FBC"/>
    <w:rsid w:val="004506D7"/>
    <w:rsid w:val="0045084A"/>
    <w:rsid w:val="00450CFD"/>
    <w:rsid w:val="004513A6"/>
    <w:rsid w:val="00453D0F"/>
    <w:rsid w:val="00453DA5"/>
    <w:rsid w:val="00455E58"/>
    <w:rsid w:val="00456C67"/>
    <w:rsid w:val="00456F0C"/>
    <w:rsid w:val="00456F6E"/>
    <w:rsid w:val="00457755"/>
    <w:rsid w:val="0046182F"/>
    <w:rsid w:val="00461BC5"/>
    <w:rsid w:val="00462857"/>
    <w:rsid w:val="00463CF7"/>
    <w:rsid w:val="0046422F"/>
    <w:rsid w:val="00465642"/>
    <w:rsid w:val="0046708B"/>
    <w:rsid w:val="004677C5"/>
    <w:rsid w:val="004713DB"/>
    <w:rsid w:val="00472320"/>
    <w:rsid w:val="004725E5"/>
    <w:rsid w:val="004742E8"/>
    <w:rsid w:val="004756AC"/>
    <w:rsid w:val="0047645C"/>
    <w:rsid w:val="004765F7"/>
    <w:rsid w:val="00480299"/>
    <w:rsid w:val="004802CB"/>
    <w:rsid w:val="00480F24"/>
    <w:rsid w:val="0048119B"/>
    <w:rsid w:val="004823D6"/>
    <w:rsid w:val="00482535"/>
    <w:rsid w:val="00484A58"/>
    <w:rsid w:val="0048783D"/>
    <w:rsid w:val="00490007"/>
    <w:rsid w:val="004905D5"/>
    <w:rsid w:val="0049129A"/>
    <w:rsid w:val="004914EC"/>
    <w:rsid w:val="00491BAB"/>
    <w:rsid w:val="00491E50"/>
    <w:rsid w:val="00491FCB"/>
    <w:rsid w:val="00493A29"/>
    <w:rsid w:val="00493EBC"/>
    <w:rsid w:val="00494824"/>
    <w:rsid w:val="00494CFD"/>
    <w:rsid w:val="00494FFD"/>
    <w:rsid w:val="00497D30"/>
    <w:rsid w:val="004A11C5"/>
    <w:rsid w:val="004A3952"/>
    <w:rsid w:val="004A4334"/>
    <w:rsid w:val="004A5C88"/>
    <w:rsid w:val="004A6044"/>
    <w:rsid w:val="004A6AD2"/>
    <w:rsid w:val="004A6E6E"/>
    <w:rsid w:val="004A743C"/>
    <w:rsid w:val="004A7AED"/>
    <w:rsid w:val="004B0F3F"/>
    <w:rsid w:val="004B21D1"/>
    <w:rsid w:val="004B21E0"/>
    <w:rsid w:val="004B3939"/>
    <w:rsid w:val="004B4155"/>
    <w:rsid w:val="004B47F2"/>
    <w:rsid w:val="004B4F44"/>
    <w:rsid w:val="004B5A93"/>
    <w:rsid w:val="004B664F"/>
    <w:rsid w:val="004B6B94"/>
    <w:rsid w:val="004B7B81"/>
    <w:rsid w:val="004B7F8D"/>
    <w:rsid w:val="004C0F44"/>
    <w:rsid w:val="004C1900"/>
    <w:rsid w:val="004C2881"/>
    <w:rsid w:val="004C2945"/>
    <w:rsid w:val="004C46B1"/>
    <w:rsid w:val="004C4869"/>
    <w:rsid w:val="004C6FE8"/>
    <w:rsid w:val="004C7D0C"/>
    <w:rsid w:val="004C7F59"/>
    <w:rsid w:val="004D0368"/>
    <w:rsid w:val="004D3002"/>
    <w:rsid w:val="004D5EE6"/>
    <w:rsid w:val="004D65E8"/>
    <w:rsid w:val="004D7C1C"/>
    <w:rsid w:val="004D7C73"/>
    <w:rsid w:val="004E0C44"/>
    <w:rsid w:val="004E3A34"/>
    <w:rsid w:val="004E4495"/>
    <w:rsid w:val="004E50F2"/>
    <w:rsid w:val="004E5E51"/>
    <w:rsid w:val="004E6EF1"/>
    <w:rsid w:val="004E742B"/>
    <w:rsid w:val="004F081F"/>
    <w:rsid w:val="004F2852"/>
    <w:rsid w:val="004F2CB7"/>
    <w:rsid w:val="004F341B"/>
    <w:rsid w:val="004F597E"/>
    <w:rsid w:val="004F61F9"/>
    <w:rsid w:val="004F6903"/>
    <w:rsid w:val="004F6AE7"/>
    <w:rsid w:val="005003FD"/>
    <w:rsid w:val="005010D6"/>
    <w:rsid w:val="00503061"/>
    <w:rsid w:val="00503AB4"/>
    <w:rsid w:val="005061F3"/>
    <w:rsid w:val="00506975"/>
    <w:rsid w:val="005113BC"/>
    <w:rsid w:val="00512567"/>
    <w:rsid w:val="00512BA6"/>
    <w:rsid w:val="00512FAD"/>
    <w:rsid w:val="005132E7"/>
    <w:rsid w:val="00513D1A"/>
    <w:rsid w:val="005141D9"/>
    <w:rsid w:val="00515332"/>
    <w:rsid w:val="005158CD"/>
    <w:rsid w:val="005167CF"/>
    <w:rsid w:val="00517426"/>
    <w:rsid w:val="005178C6"/>
    <w:rsid w:val="00521FFB"/>
    <w:rsid w:val="00522E49"/>
    <w:rsid w:val="00523677"/>
    <w:rsid w:val="00523EF5"/>
    <w:rsid w:val="00524926"/>
    <w:rsid w:val="00525BD4"/>
    <w:rsid w:val="00526E89"/>
    <w:rsid w:val="00526EB9"/>
    <w:rsid w:val="005273B3"/>
    <w:rsid w:val="005319D0"/>
    <w:rsid w:val="00531CF8"/>
    <w:rsid w:val="0053396A"/>
    <w:rsid w:val="0054073E"/>
    <w:rsid w:val="005407D1"/>
    <w:rsid w:val="005417AC"/>
    <w:rsid w:val="00541888"/>
    <w:rsid w:val="00541D80"/>
    <w:rsid w:val="00542BF6"/>
    <w:rsid w:val="00545BE9"/>
    <w:rsid w:val="00546D78"/>
    <w:rsid w:val="005472BF"/>
    <w:rsid w:val="00550059"/>
    <w:rsid w:val="00550CBB"/>
    <w:rsid w:val="00552D96"/>
    <w:rsid w:val="00554C3C"/>
    <w:rsid w:val="005556BA"/>
    <w:rsid w:val="0055598D"/>
    <w:rsid w:val="00556554"/>
    <w:rsid w:val="00557707"/>
    <w:rsid w:val="00557DB9"/>
    <w:rsid w:val="00560383"/>
    <w:rsid w:val="00561243"/>
    <w:rsid w:val="00561431"/>
    <w:rsid w:val="0056372C"/>
    <w:rsid w:val="00563C01"/>
    <w:rsid w:val="00563E29"/>
    <w:rsid w:val="00564275"/>
    <w:rsid w:val="00564FCE"/>
    <w:rsid w:val="0056556B"/>
    <w:rsid w:val="005660D0"/>
    <w:rsid w:val="0056759D"/>
    <w:rsid w:val="005700AC"/>
    <w:rsid w:val="005705C6"/>
    <w:rsid w:val="005710F1"/>
    <w:rsid w:val="00571674"/>
    <w:rsid w:val="00571AE9"/>
    <w:rsid w:val="00571DAB"/>
    <w:rsid w:val="00572014"/>
    <w:rsid w:val="005724DF"/>
    <w:rsid w:val="005726E4"/>
    <w:rsid w:val="00572B35"/>
    <w:rsid w:val="00574230"/>
    <w:rsid w:val="00574A97"/>
    <w:rsid w:val="00576218"/>
    <w:rsid w:val="0057652B"/>
    <w:rsid w:val="00577D57"/>
    <w:rsid w:val="00581740"/>
    <w:rsid w:val="005852AD"/>
    <w:rsid w:val="0058584B"/>
    <w:rsid w:val="00587381"/>
    <w:rsid w:val="00587A82"/>
    <w:rsid w:val="00591188"/>
    <w:rsid w:val="00591214"/>
    <w:rsid w:val="005919AA"/>
    <w:rsid w:val="00591E33"/>
    <w:rsid w:val="00591FEF"/>
    <w:rsid w:val="005939BA"/>
    <w:rsid w:val="00593DFD"/>
    <w:rsid w:val="00595354"/>
    <w:rsid w:val="00595F82"/>
    <w:rsid w:val="005A0FA7"/>
    <w:rsid w:val="005A21A7"/>
    <w:rsid w:val="005A2ED3"/>
    <w:rsid w:val="005A3B16"/>
    <w:rsid w:val="005A40CA"/>
    <w:rsid w:val="005A4C1A"/>
    <w:rsid w:val="005B35C1"/>
    <w:rsid w:val="005B61F4"/>
    <w:rsid w:val="005B648B"/>
    <w:rsid w:val="005B6E01"/>
    <w:rsid w:val="005B6EEC"/>
    <w:rsid w:val="005B7ABD"/>
    <w:rsid w:val="005C0797"/>
    <w:rsid w:val="005C0F9E"/>
    <w:rsid w:val="005C2112"/>
    <w:rsid w:val="005C2681"/>
    <w:rsid w:val="005C2DC9"/>
    <w:rsid w:val="005C40A1"/>
    <w:rsid w:val="005C4D62"/>
    <w:rsid w:val="005C69ED"/>
    <w:rsid w:val="005C7463"/>
    <w:rsid w:val="005C75FE"/>
    <w:rsid w:val="005D11B6"/>
    <w:rsid w:val="005D11C8"/>
    <w:rsid w:val="005D1738"/>
    <w:rsid w:val="005D17F5"/>
    <w:rsid w:val="005D3242"/>
    <w:rsid w:val="005D3558"/>
    <w:rsid w:val="005D3C97"/>
    <w:rsid w:val="005D3FA9"/>
    <w:rsid w:val="005D4960"/>
    <w:rsid w:val="005D4BD0"/>
    <w:rsid w:val="005D5828"/>
    <w:rsid w:val="005D6973"/>
    <w:rsid w:val="005D783D"/>
    <w:rsid w:val="005E0446"/>
    <w:rsid w:val="005E227B"/>
    <w:rsid w:val="005E2433"/>
    <w:rsid w:val="005E2D6E"/>
    <w:rsid w:val="005E40AA"/>
    <w:rsid w:val="005E5990"/>
    <w:rsid w:val="005E6D18"/>
    <w:rsid w:val="005E7549"/>
    <w:rsid w:val="005E77B1"/>
    <w:rsid w:val="005E7C7A"/>
    <w:rsid w:val="005E7FBC"/>
    <w:rsid w:val="005F118D"/>
    <w:rsid w:val="005F1429"/>
    <w:rsid w:val="005F145C"/>
    <w:rsid w:val="005F1BF1"/>
    <w:rsid w:val="005F226C"/>
    <w:rsid w:val="005F3918"/>
    <w:rsid w:val="005F3C82"/>
    <w:rsid w:val="005F4648"/>
    <w:rsid w:val="005F47D9"/>
    <w:rsid w:val="005F4DA4"/>
    <w:rsid w:val="005F6A07"/>
    <w:rsid w:val="006004A1"/>
    <w:rsid w:val="00601256"/>
    <w:rsid w:val="00602D69"/>
    <w:rsid w:val="00604376"/>
    <w:rsid w:val="0060467F"/>
    <w:rsid w:val="006055A2"/>
    <w:rsid w:val="00605A4C"/>
    <w:rsid w:val="00607EED"/>
    <w:rsid w:val="00610EBA"/>
    <w:rsid w:val="00611599"/>
    <w:rsid w:val="00611AFD"/>
    <w:rsid w:val="00612D36"/>
    <w:rsid w:val="00613303"/>
    <w:rsid w:val="006141AB"/>
    <w:rsid w:val="00614BF7"/>
    <w:rsid w:val="00616ABC"/>
    <w:rsid w:val="00616DBC"/>
    <w:rsid w:val="0061799C"/>
    <w:rsid w:val="00620174"/>
    <w:rsid w:val="00621979"/>
    <w:rsid w:val="00622ADD"/>
    <w:rsid w:val="006242A7"/>
    <w:rsid w:val="0062452F"/>
    <w:rsid w:val="0062484A"/>
    <w:rsid w:val="00626C9A"/>
    <w:rsid w:val="006275BD"/>
    <w:rsid w:val="006318C2"/>
    <w:rsid w:val="0063417D"/>
    <w:rsid w:val="006346A2"/>
    <w:rsid w:val="00634BC8"/>
    <w:rsid w:val="0063604C"/>
    <w:rsid w:val="006363AD"/>
    <w:rsid w:val="00636EBD"/>
    <w:rsid w:val="00637159"/>
    <w:rsid w:val="0064093D"/>
    <w:rsid w:val="00640D8F"/>
    <w:rsid w:val="00642345"/>
    <w:rsid w:val="006425AD"/>
    <w:rsid w:val="00642768"/>
    <w:rsid w:val="00645669"/>
    <w:rsid w:val="006459DB"/>
    <w:rsid w:val="0065038E"/>
    <w:rsid w:val="00650B26"/>
    <w:rsid w:val="00654563"/>
    <w:rsid w:val="006576B5"/>
    <w:rsid w:val="006603DE"/>
    <w:rsid w:val="00661D72"/>
    <w:rsid w:val="006622D2"/>
    <w:rsid w:val="00662B43"/>
    <w:rsid w:val="00665453"/>
    <w:rsid w:val="00665556"/>
    <w:rsid w:val="00670091"/>
    <w:rsid w:val="0067117B"/>
    <w:rsid w:val="00671A28"/>
    <w:rsid w:val="00673077"/>
    <w:rsid w:val="00673C1D"/>
    <w:rsid w:val="00674D8D"/>
    <w:rsid w:val="0067587A"/>
    <w:rsid w:val="00675E67"/>
    <w:rsid w:val="006769B2"/>
    <w:rsid w:val="006770FD"/>
    <w:rsid w:val="006776AE"/>
    <w:rsid w:val="006807E0"/>
    <w:rsid w:val="00682A9A"/>
    <w:rsid w:val="0068378A"/>
    <w:rsid w:val="00683D2D"/>
    <w:rsid w:val="0068736B"/>
    <w:rsid w:val="00687D93"/>
    <w:rsid w:val="00690A23"/>
    <w:rsid w:val="0069130B"/>
    <w:rsid w:val="006924A0"/>
    <w:rsid w:val="006926EE"/>
    <w:rsid w:val="00692844"/>
    <w:rsid w:val="00693667"/>
    <w:rsid w:val="006943E0"/>
    <w:rsid w:val="00695964"/>
    <w:rsid w:val="006959E5"/>
    <w:rsid w:val="00695B29"/>
    <w:rsid w:val="006A02D6"/>
    <w:rsid w:val="006A0494"/>
    <w:rsid w:val="006A0953"/>
    <w:rsid w:val="006A1381"/>
    <w:rsid w:val="006A1A20"/>
    <w:rsid w:val="006A2D60"/>
    <w:rsid w:val="006A449D"/>
    <w:rsid w:val="006A493A"/>
    <w:rsid w:val="006A5363"/>
    <w:rsid w:val="006A5449"/>
    <w:rsid w:val="006A5810"/>
    <w:rsid w:val="006B0124"/>
    <w:rsid w:val="006B0FA4"/>
    <w:rsid w:val="006B153E"/>
    <w:rsid w:val="006B19E6"/>
    <w:rsid w:val="006B3CAB"/>
    <w:rsid w:val="006B4CD5"/>
    <w:rsid w:val="006B5BE3"/>
    <w:rsid w:val="006B6A6A"/>
    <w:rsid w:val="006B71C6"/>
    <w:rsid w:val="006B79B3"/>
    <w:rsid w:val="006B7B1D"/>
    <w:rsid w:val="006C075F"/>
    <w:rsid w:val="006C0D87"/>
    <w:rsid w:val="006C1774"/>
    <w:rsid w:val="006C17DF"/>
    <w:rsid w:val="006C2906"/>
    <w:rsid w:val="006C46A1"/>
    <w:rsid w:val="006C690F"/>
    <w:rsid w:val="006C6B4D"/>
    <w:rsid w:val="006D0B87"/>
    <w:rsid w:val="006D1501"/>
    <w:rsid w:val="006D2080"/>
    <w:rsid w:val="006D2466"/>
    <w:rsid w:val="006D24A3"/>
    <w:rsid w:val="006D2B4F"/>
    <w:rsid w:val="006D3E7D"/>
    <w:rsid w:val="006D4074"/>
    <w:rsid w:val="006D4747"/>
    <w:rsid w:val="006E0483"/>
    <w:rsid w:val="006E04EA"/>
    <w:rsid w:val="006E04FF"/>
    <w:rsid w:val="006E3DFC"/>
    <w:rsid w:val="006E3FCB"/>
    <w:rsid w:val="006E6C41"/>
    <w:rsid w:val="006E73F7"/>
    <w:rsid w:val="006E7704"/>
    <w:rsid w:val="006F0558"/>
    <w:rsid w:val="006F0B8B"/>
    <w:rsid w:val="006F1033"/>
    <w:rsid w:val="006F1684"/>
    <w:rsid w:val="006F1EEF"/>
    <w:rsid w:val="006F3F0A"/>
    <w:rsid w:val="006F4C3F"/>
    <w:rsid w:val="006F6104"/>
    <w:rsid w:val="006F658C"/>
    <w:rsid w:val="006F7D3C"/>
    <w:rsid w:val="0070244F"/>
    <w:rsid w:val="00702D33"/>
    <w:rsid w:val="0070412A"/>
    <w:rsid w:val="00704D28"/>
    <w:rsid w:val="00705EF2"/>
    <w:rsid w:val="00706A0F"/>
    <w:rsid w:val="00706AB7"/>
    <w:rsid w:val="00706FEB"/>
    <w:rsid w:val="007070AC"/>
    <w:rsid w:val="007109CF"/>
    <w:rsid w:val="007114E8"/>
    <w:rsid w:val="007212BC"/>
    <w:rsid w:val="00723E98"/>
    <w:rsid w:val="00724299"/>
    <w:rsid w:val="00724705"/>
    <w:rsid w:val="00724CA8"/>
    <w:rsid w:val="00725D66"/>
    <w:rsid w:val="00726376"/>
    <w:rsid w:val="007311BE"/>
    <w:rsid w:val="00731939"/>
    <w:rsid w:val="007326E9"/>
    <w:rsid w:val="00734352"/>
    <w:rsid w:val="00734448"/>
    <w:rsid w:val="00736490"/>
    <w:rsid w:val="00737919"/>
    <w:rsid w:val="007415A9"/>
    <w:rsid w:val="00741910"/>
    <w:rsid w:val="00741C41"/>
    <w:rsid w:val="00742DFC"/>
    <w:rsid w:val="00743C15"/>
    <w:rsid w:val="007454E3"/>
    <w:rsid w:val="007466A1"/>
    <w:rsid w:val="00747361"/>
    <w:rsid w:val="007500CE"/>
    <w:rsid w:val="007511D6"/>
    <w:rsid w:val="007525AD"/>
    <w:rsid w:val="00752E3D"/>
    <w:rsid w:val="00752FD0"/>
    <w:rsid w:val="007530AF"/>
    <w:rsid w:val="0075379D"/>
    <w:rsid w:val="00753E7B"/>
    <w:rsid w:val="0075485B"/>
    <w:rsid w:val="00755F2B"/>
    <w:rsid w:val="007574BF"/>
    <w:rsid w:val="00763EA4"/>
    <w:rsid w:val="00765458"/>
    <w:rsid w:val="0076571D"/>
    <w:rsid w:val="007657FD"/>
    <w:rsid w:val="00765929"/>
    <w:rsid w:val="00766B09"/>
    <w:rsid w:val="0077074B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4575"/>
    <w:rsid w:val="007852CB"/>
    <w:rsid w:val="00785662"/>
    <w:rsid w:val="00785E93"/>
    <w:rsid w:val="00785F41"/>
    <w:rsid w:val="00785F84"/>
    <w:rsid w:val="0078635E"/>
    <w:rsid w:val="007864B8"/>
    <w:rsid w:val="00786C3D"/>
    <w:rsid w:val="00787A56"/>
    <w:rsid w:val="00791AD7"/>
    <w:rsid w:val="00792E85"/>
    <w:rsid w:val="00793B45"/>
    <w:rsid w:val="00794716"/>
    <w:rsid w:val="00794815"/>
    <w:rsid w:val="00794BEB"/>
    <w:rsid w:val="00795993"/>
    <w:rsid w:val="00796D35"/>
    <w:rsid w:val="00796EE0"/>
    <w:rsid w:val="00797AF2"/>
    <w:rsid w:val="00797C43"/>
    <w:rsid w:val="007A0EDA"/>
    <w:rsid w:val="007A18C6"/>
    <w:rsid w:val="007A2AE7"/>
    <w:rsid w:val="007A3126"/>
    <w:rsid w:val="007A45A9"/>
    <w:rsid w:val="007A537F"/>
    <w:rsid w:val="007A6FCA"/>
    <w:rsid w:val="007A7625"/>
    <w:rsid w:val="007B0177"/>
    <w:rsid w:val="007B08A6"/>
    <w:rsid w:val="007B0A41"/>
    <w:rsid w:val="007B0BEE"/>
    <w:rsid w:val="007B20A6"/>
    <w:rsid w:val="007B2177"/>
    <w:rsid w:val="007B2236"/>
    <w:rsid w:val="007B341F"/>
    <w:rsid w:val="007B7AD9"/>
    <w:rsid w:val="007B7B24"/>
    <w:rsid w:val="007B7EDA"/>
    <w:rsid w:val="007C0346"/>
    <w:rsid w:val="007C17B1"/>
    <w:rsid w:val="007C192C"/>
    <w:rsid w:val="007C5226"/>
    <w:rsid w:val="007C628A"/>
    <w:rsid w:val="007D2992"/>
    <w:rsid w:val="007D37F8"/>
    <w:rsid w:val="007D3B63"/>
    <w:rsid w:val="007D5AC8"/>
    <w:rsid w:val="007D6414"/>
    <w:rsid w:val="007E0DAD"/>
    <w:rsid w:val="007E1965"/>
    <w:rsid w:val="007E1F86"/>
    <w:rsid w:val="007E2452"/>
    <w:rsid w:val="007E24B0"/>
    <w:rsid w:val="007E330F"/>
    <w:rsid w:val="007E437D"/>
    <w:rsid w:val="007E6402"/>
    <w:rsid w:val="007E6B4B"/>
    <w:rsid w:val="007E6C3D"/>
    <w:rsid w:val="007E75EC"/>
    <w:rsid w:val="007F0867"/>
    <w:rsid w:val="007F0DE8"/>
    <w:rsid w:val="007F27B1"/>
    <w:rsid w:val="007F2B3E"/>
    <w:rsid w:val="007F40EF"/>
    <w:rsid w:val="007F43B5"/>
    <w:rsid w:val="007F4768"/>
    <w:rsid w:val="007F4CA9"/>
    <w:rsid w:val="007F51B3"/>
    <w:rsid w:val="007F55B9"/>
    <w:rsid w:val="007F57FD"/>
    <w:rsid w:val="007F6A35"/>
    <w:rsid w:val="00800ED8"/>
    <w:rsid w:val="008012B2"/>
    <w:rsid w:val="00804B8D"/>
    <w:rsid w:val="00806DFA"/>
    <w:rsid w:val="00810A81"/>
    <w:rsid w:val="008119A3"/>
    <w:rsid w:val="00812894"/>
    <w:rsid w:val="00813B4B"/>
    <w:rsid w:val="0081556C"/>
    <w:rsid w:val="00817720"/>
    <w:rsid w:val="0081772D"/>
    <w:rsid w:val="00820E89"/>
    <w:rsid w:val="00821CEC"/>
    <w:rsid w:val="008234E9"/>
    <w:rsid w:val="0082354E"/>
    <w:rsid w:val="008249DE"/>
    <w:rsid w:val="0082620B"/>
    <w:rsid w:val="00826289"/>
    <w:rsid w:val="00826C95"/>
    <w:rsid w:val="0082771A"/>
    <w:rsid w:val="008278AE"/>
    <w:rsid w:val="00827F9B"/>
    <w:rsid w:val="00830978"/>
    <w:rsid w:val="00831FEA"/>
    <w:rsid w:val="00833317"/>
    <w:rsid w:val="00834AF9"/>
    <w:rsid w:val="00835EAA"/>
    <w:rsid w:val="00836F6F"/>
    <w:rsid w:val="00840299"/>
    <w:rsid w:val="008420C8"/>
    <w:rsid w:val="008421CC"/>
    <w:rsid w:val="00842252"/>
    <w:rsid w:val="0084234A"/>
    <w:rsid w:val="0084479D"/>
    <w:rsid w:val="00844FA7"/>
    <w:rsid w:val="00845E19"/>
    <w:rsid w:val="008476F6"/>
    <w:rsid w:val="00847CB3"/>
    <w:rsid w:val="00847EA7"/>
    <w:rsid w:val="0085020C"/>
    <w:rsid w:val="00850A49"/>
    <w:rsid w:val="00852BC5"/>
    <w:rsid w:val="00854B41"/>
    <w:rsid w:val="008554C9"/>
    <w:rsid w:val="00856139"/>
    <w:rsid w:val="00856C80"/>
    <w:rsid w:val="00860C12"/>
    <w:rsid w:val="0086136E"/>
    <w:rsid w:val="008648CE"/>
    <w:rsid w:val="00864B03"/>
    <w:rsid w:val="00864DE7"/>
    <w:rsid w:val="00864FE2"/>
    <w:rsid w:val="0086569F"/>
    <w:rsid w:val="0086792D"/>
    <w:rsid w:val="00871D79"/>
    <w:rsid w:val="008723C4"/>
    <w:rsid w:val="0087270D"/>
    <w:rsid w:val="00872DEA"/>
    <w:rsid w:val="00875612"/>
    <w:rsid w:val="00880CC4"/>
    <w:rsid w:val="008814CC"/>
    <w:rsid w:val="008819B4"/>
    <w:rsid w:val="008825B3"/>
    <w:rsid w:val="0088291C"/>
    <w:rsid w:val="00884458"/>
    <w:rsid w:val="00885542"/>
    <w:rsid w:val="00885FAA"/>
    <w:rsid w:val="0089059D"/>
    <w:rsid w:val="00890A20"/>
    <w:rsid w:val="00891F91"/>
    <w:rsid w:val="0089249E"/>
    <w:rsid w:val="0089265D"/>
    <w:rsid w:val="00892B0B"/>
    <w:rsid w:val="00893017"/>
    <w:rsid w:val="00894645"/>
    <w:rsid w:val="008969D0"/>
    <w:rsid w:val="008A00D9"/>
    <w:rsid w:val="008A0D4A"/>
    <w:rsid w:val="008A1BD7"/>
    <w:rsid w:val="008A4D14"/>
    <w:rsid w:val="008A51E7"/>
    <w:rsid w:val="008A55B0"/>
    <w:rsid w:val="008A6EED"/>
    <w:rsid w:val="008B03F7"/>
    <w:rsid w:val="008B0481"/>
    <w:rsid w:val="008B05F7"/>
    <w:rsid w:val="008B0BF4"/>
    <w:rsid w:val="008B4B79"/>
    <w:rsid w:val="008B4C96"/>
    <w:rsid w:val="008B6CD2"/>
    <w:rsid w:val="008B6F21"/>
    <w:rsid w:val="008B78B3"/>
    <w:rsid w:val="008C159A"/>
    <w:rsid w:val="008C162E"/>
    <w:rsid w:val="008C184A"/>
    <w:rsid w:val="008C1B5B"/>
    <w:rsid w:val="008C2F46"/>
    <w:rsid w:val="008C30E7"/>
    <w:rsid w:val="008C3C24"/>
    <w:rsid w:val="008C4647"/>
    <w:rsid w:val="008C4BF2"/>
    <w:rsid w:val="008C4FC7"/>
    <w:rsid w:val="008C5AD5"/>
    <w:rsid w:val="008C6D7A"/>
    <w:rsid w:val="008C7034"/>
    <w:rsid w:val="008D15B1"/>
    <w:rsid w:val="008D179E"/>
    <w:rsid w:val="008D33F3"/>
    <w:rsid w:val="008D3EFF"/>
    <w:rsid w:val="008D40D0"/>
    <w:rsid w:val="008D4266"/>
    <w:rsid w:val="008D4A75"/>
    <w:rsid w:val="008D4E2E"/>
    <w:rsid w:val="008D5530"/>
    <w:rsid w:val="008D5541"/>
    <w:rsid w:val="008D5F4D"/>
    <w:rsid w:val="008D6275"/>
    <w:rsid w:val="008D6FD5"/>
    <w:rsid w:val="008E209D"/>
    <w:rsid w:val="008E43FD"/>
    <w:rsid w:val="008E5A55"/>
    <w:rsid w:val="008E6F6D"/>
    <w:rsid w:val="008F04B5"/>
    <w:rsid w:val="008F2A5A"/>
    <w:rsid w:val="008F3316"/>
    <w:rsid w:val="008F461D"/>
    <w:rsid w:val="008F4B10"/>
    <w:rsid w:val="009014D0"/>
    <w:rsid w:val="0090281B"/>
    <w:rsid w:val="009037BD"/>
    <w:rsid w:val="00904A13"/>
    <w:rsid w:val="009056B2"/>
    <w:rsid w:val="00905F4B"/>
    <w:rsid w:val="00906CE6"/>
    <w:rsid w:val="009074D5"/>
    <w:rsid w:val="009076E9"/>
    <w:rsid w:val="00907EC6"/>
    <w:rsid w:val="009110B7"/>
    <w:rsid w:val="0091235E"/>
    <w:rsid w:val="00912EB2"/>
    <w:rsid w:val="009130DE"/>
    <w:rsid w:val="00914115"/>
    <w:rsid w:val="0091476F"/>
    <w:rsid w:val="009153F5"/>
    <w:rsid w:val="0091542C"/>
    <w:rsid w:val="00917AEE"/>
    <w:rsid w:val="00917EC9"/>
    <w:rsid w:val="00920C22"/>
    <w:rsid w:val="0092235F"/>
    <w:rsid w:val="009224DB"/>
    <w:rsid w:val="009269CF"/>
    <w:rsid w:val="00927CC1"/>
    <w:rsid w:val="00930F21"/>
    <w:rsid w:val="009312D0"/>
    <w:rsid w:val="00932347"/>
    <w:rsid w:val="00933631"/>
    <w:rsid w:val="00934457"/>
    <w:rsid w:val="00934525"/>
    <w:rsid w:val="0093732D"/>
    <w:rsid w:val="00937DA9"/>
    <w:rsid w:val="00941884"/>
    <w:rsid w:val="00942AF2"/>
    <w:rsid w:val="00944271"/>
    <w:rsid w:val="00945604"/>
    <w:rsid w:val="00945876"/>
    <w:rsid w:val="00945E34"/>
    <w:rsid w:val="00950A4A"/>
    <w:rsid w:val="00951849"/>
    <w:rsid w:val="00952817"/>
    <w:rsid w:val="00952A91"/>
    <w:rsid w:val="00952D0E"/>
    <w:rsid w:val="0095345F"/>
    <w:rsid w:val="0095355B"/>
    <w:rsid w:val="00955009"/>
    <w:rsid w:val="00955DB1"/>
    <w:rsid w:val="0095793F"/>
    <w:rsid w:val="00957B06"/>
    <w:rsid w:val="00957D65"/>
    <w:rsid w:val="009604C5"/>
    <w:rsid w:val="00963B92"/>
    <w:rsid w:val="00963CC3"/>
    <w:rsid w:val="00964DA8"/>
    <w:rsid w:val="009655BE"/>
    <w:rsid w:val="009661D3"/>
    <w:rsid w:val="00967056"/>
    <w:rsid w:val="00971E52"/>
    <w:rsid w:val="00972FD0"/>
    <w:rsid w:val="00975077"/>
    <w:rsid w:val="00976A1A"/>
    <w:rsid w:val="0097720D"/>
    <w:rsid w:val="009775E1"/>
    <w:rsid w:val="0098031F"/>
    <w:rsid w:val="00981881"/>
    <w:rsid w:val="00984680"/>
    <w:rsid w:val="00984C03"/>
    <w:rsid w:val="009853DB"/>
    <w:rsid w:val="00985878"/>
    <w:rsid w:val="009873E2"/>
    <w:rsid w:val="00987698"/>
    <w:rsid w:val="009878FE"/>
    <w:rsid w:val="0099027B"/>
    <w:rsid w:val="00990307"/>
    <w:rsid w:val="009909A1"/>
    <w:rsid w:val="0099164B"/>
    <w:rsid w:val="00992403"/>
    <w:rsid w:val="00994885"/>
    <w:rsid w:val="009962E8"/>
    <w:rsid w:val="009963B3"/>
    <w:rsid w:val="00997341"/>
    <w:rsid w:val="009A078B"/>
    <w:rsid w:val="009A09BA"/>
    <w:rsid w:val="009A0F6F"/>
    <w:rsid w:val="009A285F"/>
    <w:rsid w:val="009A29B1"/>
    <w:rsid w:val="009A4D5D"/>
    <w:rsid w:val="009A5751"/>
    <w:rsid w:val="009A6070"/>
    <w:rsid w:val="009A6343"/>
    <w:rsid w:val="009A67C8"/>
    <w:rsid w:val="009B10FA"/>
    <w:rsid w:val="009B12F9"/>
    <w:rsid w:val="009B2287"/>
    <w:rsid w:val="009B3163"/>
    <w:rsid w:val="009B3AB4"/>
    <w:rsid w:val="009B49A8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88D"/>
    <w:rsid w:val="009D1C5D"/>
    <w:rsid w:val="009D3084"/>
    <w:rsid w:val="009D31DB"/>
    <w:rsid w:val="009D3B9A"/>
    <w:rsid w:val="009D3CA7"/>
    <w:rsid w:val="009D5A2C"/>
    <w:rsid w:val="009D5E68"/>
    <w:rsid w:val="009D61BE"/>
    <w:rsid w:val="009D7E43"/>
    <w:rsid w:val="009D7E55"/>
    <w:rsid w:val="009E09F3"/>
    <w:rsid w:val="009E1C8B"/>
    <w:rsid w:val="009E25A9"/>
    <w:rsid w:val="009E2A07"/>
    <w:rsid w:val="009E371C"/>
    <w:rsid w:val="009E3B06"/>
    <w:rsid w:val="009E58FB"/>
    <w:rsid w:val="009E601B"/>
    <w:rsid w:val="009F02B2"/>
    <w:rsid w:val="009F03B0"/>
    <w:rsid w:val="009F182E"/>
    <w:rsid w:val="009F205C"/>
    <w:rsid w:val="009F25C1"/>
    <w:rsid w:val="009F39F6"/>
    <w:rsid w:val="009F3E7C"/>
    <w:rsid w:val="009F4C5C"/>
    <w:rsid w:val="009F6336"/>
    <w:rsid w:val="00A00036"/>
    <w:rsid w:val="00A00B50"/>
    <w:rsid w:val="00A00FC6"/>
    <w:rsid w:val="00A03C8D"/>
    <w:rsid w:val="00A03F95"/>
    <w:rsid w:val="00A055BC"/>
    <w:rsid w:val="00A05739"/>
    <w:rsid w:val="00A064BA"/>
    <w:rsid w:val="00A06A1D"/>
    <w:rsid w:val="00A1083C"/>
    <w:rsid w:val="00A10CA5"/>
    <w:rsid w:val="00A12324"/>
    <w:rsid w:val="00A1377B"/>
    <w:rsid w:val="00A15964"/>
    <w:rsid w:val="00A15D9D"/>
    <w:rsid w:val="00A15FB3"/>
    <w:rsid w:val="00A16E62"/>
    <w:rsid w:val="00A177B9"/>
    <w:rsid w:val="00A21826"/>
    <w:rsid w:val="00A21C89"/>
    <w:rsid w:val="00A228DD"/>
    <w:rsid w:val="00A22E2C"/>
    <w:rsid w:val="00A22F0D"/>
    <w:rsid w:val="00A24E23"/>
    <w:rsid w:val="00A2524E"/>
    <w:rsid w:val="00A25ED0"/>
    <w:rsid w:val="00A306EB"/>
    <w:rsid w:val="00A30B25"/>
    <w:rsid w:val="00A31129"/>
    <w:rsid w:val="00A31F94"/>
    <w:rsid w:val="00A32058"/>
    <w:rsid w:val="00A34F0F"/>
    <w:rsid w:val="00A360AE"/>
    <w:rsid w:val="00A3663B"/>
    <w:rsid w:val="00A43806"/>
    <w:rsid w:val="00A4515B"/>
    <w:rsid w:val="00A45D50"/>
    <w:rsid w:val="00A4625A"/>
    <w:rsid w:val="00A46B4A"/>
    <w:rsid w:val="00A47C12"/>
    <w:rsid w:val="00A510B3"/>
    <w:rsid w:val="00A51BE5"/>
    <w:rsid w:val="00A52066"/>
    <w:rsid w:val="00A538C1"/>
    <w:rsid w:val="00A53EB9"/>
    <w:rsid w:val="00A54D77"/>
    <w:rsid w:val="00A55F33"/>
    <w:rsid w:val="00A56174"/>
    <w:rsid w:val="00A56F58"/>
    <w:rsid w:val="00A6198D"/>
    <w:rsid w:val="00A63C60"/>
    <w:rsid w:val="00A63D3D"/>
    <w:rsid w:val="00A65139"/>
    <w:rsid w:val="00A65D5D"/>
    <w:rsid w:val="00A6698B"/>
    <w:rsid w:val="00A669F2"/>
    <w:rsid w:val="00A67888"/>
    <w:rsid w:val="00A71691"/>
    <w:rsid w:val="00A7297E"/>
    <w:rsid w:val="00A72C51"/>
    <w:rsid w:val="00A730DC"/>
    <w:rsid w:val="00A735F6"/>
    <w:rsid w:val="00A7402E"/>
    <w:rsid w:val="00A74A1C"/>
    <w:rsid w:val="00A7576A"/>
    <w:rsid w:val="00A76494"/>
    <w:rsid w:val="00A764C8"/>
    <w:rsid w:val="00A76EAC"/>
    <w:rsid w:val="00A77CC3"/>
    <w:rsid w:val="00A77DB3"/>
    <w:rsid w:val="00A804C7"/>
    <w:rsid w:val="00A81304"/>
    <w:rsid w:val="00A826CC"/>
    <w:rsid w:val="00A82797"/>
    <w:rsid w:val="00A83867"/>
    <w:rsid w:val="00A842BD"/>
    <w:rsid w:val="00A84352"/>
    <w:rsid w:val="00A84C3F"/>
    <w:rsid w:val="00A85328"/>
    <w:rsid w:val="00A85F2A"/>
    <w:rsid w:val="00A86F15"/>
    <w:rsid w:val="00A87CEE"/>
    <w:rsid w:val="00A90D6B"/>
    <w:rsid w:val="00A9249E"/>
    <w:rsid w:val="00A924DE"/>
    <w:rsid w:val="00A9477F"/>
    <w:rsid w:val="00A953E8"/>
    <w:rsid w:val="00A95647"/>
    <w:rsid w:val="00A97238"/>
    <w:rsid w:val="00A97D5C"/>
    <w:rsid w:val="00AA20FA"/>
    <w:rsid w:val="00AA2D75"/>
    <w:rsid w:val="00AA4D27"/>
    <w:rsid w:val="00AA58F3"/>
    <w:rsid w:val="00AA5CE7"/>
    <w:rsid w:val="00AA6F28"/>
    <w:rsid w:val="00AA74EE"/>
    <w:rsid w:val="00AA7EA9"/>
    <w:rsid w:val="00AB01C0"/>
    <w:rsid w:val="00AB065F"/>
    <w:rsid w:val="00AB1343"/>
    <w:rsid w:val="00AB1B5D"/>
    <w:rsid w:val="00AB1EE6"/>
    <w:rsid w:val="00AB264F"/>
    <w:rsid w:val="00AB5C6C"/>
    <w:rsid w:val="00AB605B"/>
    <w:rsid w:val="00AC0278"/>
    <w:rsid w:val="00AC1D2D"/>
    <w:rsid w:val="00AC1DB8"/>
    <w:rsid w:val="00AC1EBE"/>
    <w:rsid w:val="00AC2AE4"/>
    <w:rsid w:val="00AC3685"/>
    <w:rsid w:val="00AC3DE2"/>
    <w:rsid w:val="00AC43BB"/>
    <w:rsid w:val="00AC4732"/>
    <w:rsid w:val="00AC575F"/>
    <w:rsid w:val="00AC58BD"/>
    <w:rsid w:val="00AD0488"/>
    <w:rsid w:val="00AD04FE"/>
    <w:rsid w:val="00AD08AB"/>
    <w:rsid w:val="00AD0E2F"/>
    <w:rsid w:val="00AD357D"/>
    <w:rsid w:val="00AD5442"/>
    <w:rsid w:val="00AD61DD"/>
    <w:rsid w:val="00AD7350"/>
    <w:rsid w:val="00AE0BBF"/>
    <w:rsid w:val="00AE1FC1"/>
    <w:rsid w:val="00AE355E"/>
    <w:rsid w:val="00AE4988"/>
    <w:rsid w:val="00AE6CCF"/>
    <w:rsid w:val="00AE7C66"/>
    <w:rsid w:val="00AF11C0"/>
    <w:rsid w:val="00AF1974"/>
    <w:rsid w:val="00AF2159"/>
    <w:rsid w:val="00AF2485"/>
    <w:rsid w:val="00AF4302"/>
    <w:rsid w:val="00AF4E0B"/>
    <w:rsid w:val="00AF5BF9"/>
    <w:rsid w:val="00AF78AB"/>
    <w:rsid w:val="00AF7A51"/>
    <w:rsid w:val="00AF7F27"/>
    <w:rsid w:val="00AF7F33"/>
    <w:rsid w:val="00B01CC2"/>
    <w:rsid w:val="00B01CC8"/>
    <w:rsid w:val="00B05055"/>
    <w:rsid w:val="00B06769"/>
    <w:rsid w:val="00B0798D"/>
    <w:rsid w:val="00B10A7C"/>
    <w:rsid w:val="00B10C1D"/>
    <w:rsid w:val="00B10D84"/>
    <w:rsid w:val="00B11370"/>
    <w:rsid w:val="00B11A7A"/>
    <w:rsid w:val="00B14D82"/>
    <w:rsid w:val="00B16292"/>
    <w:rsid w:val="00B1797D"/>
    <w:rsid w:val="00B179CD"/>
    <w:rsid w:val="00B209BA"/>
    <w:rsid w:val="00B20E9B"/>
    <w:rsid w:val="00B22015"/>
    <w:rsid w:val="00B2218B"/>
    <w:rsid w:val="00B22620"/>
    <w:rsid w:val="00B22B6E"/>
    <w:rsid w:val="00B22FBD"/>
    <w:rsid w:val="00B2419E"/>
    <w:rsid w:val="00B25310"/>
    <w:rsid w:val="00B254E9"/>
    <w:rsid w:val="00B25962"/>
    <w:rsid w:val="00B3006B"/>
    <w:rsid w:val="00B3009A"/>
    <w:rsid w:val="00B300F7"/>
    <w:rsid w:val="00B308B7"/>
    <w:rsid w:val="00B32575"/>
    <w:rsid w:val="00B32A55"/>
    <w:rsid w:val="00B34AAF"/>
    <w:rsid w:val="00B35E3B"/>
    <w:rsid w:val="00B3643D"/>
    <w:rsid w:val="00B36897"/>
    <w:rsid w:val="00B40776"/>
    <w:rsid w:val="00B41835"/>
    <w:rsid w:val="00B428AB"/>
    <w:rsid w:val="00B42B92"/>
    <w:rsid w:val="00B42BD1"/>
    <w:rsid w:val="00B42C5C"/>
    <w:rsid w:val="00B454B2"/>
    <w:rsid w:val="00B4674C"/>
    <w:rsid w:val="00B46EF2"/>
    <w:rsid w:val="00B47F16"/>
    <w:rsid w:val="00B50FB5"/>
    <w:rsid w:val="00B5231D"/>
    <w:rsid w:val="00B5256B"/>
    <w:rsid w:val="00B52B58"/>
    <w:rsid w:val="00B533AA"/>
    <w:rsid w:val="00B540D4"/>
    <w:rsid w:val="00B54A04"/>
    <w:rsid w:val="00B559C2"/>
    <w:rsid w:val="00B55DDA"/>
    <w:rsid w:val="00B60128"/>
    <w:rsid w:val="00B60598"/>
    <w:rsid w:val="00B628BD"/>
    <w:rsid w:val="00B62FB0"/>
    <w:rsid w:val="00B6365A"/>
    <w:rsid w:val="00B64055"/>
    <w:rsid w:val="00B6416D"/>
    <w:rsid w:val="00B64501"/>
    <w:rsid w:val="00B65452"/>
    <w:rsid w:val="00B65895"/>
    <w:rsid w:val="00B66B84"/>
    <w:rsid w:val="00B70F20"/>
    <w:rsid w:val="00B72116"/>
    <w:rsid w:val="00B749F9"/>
    <w:rsid w:val="00B76C6E"/>
    <w:rsid w:val="00B77A5E"/>
    <w:rsid w:val="00B77F43"/>
    <w:rsid w:val="00B80CF0"/>
    <w:rsid w:val="00B81238"/>
    <w:rsid w:val="00B813F4"/>
    <w:rsid w:val="00B82915"/>
    <w:rsid w:val="00B82951"/>
    <w:rsid w:val="00B83745"/>
    <w:rsid w:val="00B840E6"/>
    <w:rsid w:val="00B85DAF"/>
    <w:rsid w:val="00B86549"/>
    <w:rsid w:val="00B879A3"/>
    <w:rsid w:val="00B90074"/>
    <w:rsid w:val="00B9007E"/>
    <w:rsid w:val="00B9292E"/>
    <w:rsid w:val="00B932A2"/>
    <w:rsid w:val="00B943E0"/>
    <w:rsid w:val="00B94ED5"/>
    <w:rsid w:val="00B95566"/>
    <w:rsid w:val="00B95FDC"/>
    <w:rsid w:val="00B96A4A"/>
    <w:rsid w:val="00BA05B7"/>
    <w:rsid w:val="00BA1128"/>
    <w:rsid w:val="00BA245F"/>
    <w:rsid w:val="00BA2B8C"/>
    <w:rsid w:val="00BA4332"/>
    <w:rsid w:val="00BA4568"/>
    <w:rsid w:val="00BA6F36"/>
    <w:rsid w:val="00BB065C"/>
    <w:rsid w:val="00BB0E5A"/>
    <w:rsid w:val="00BB24E1"/>
    <w:rsid w:val="00BB3B14"/>
    <w:rsid w:val="00BB48F9"/>
    <w:rsid w:val="00BB4A4B"/>
    <w:rsid w:val="00BB51D6"/>
    <w:rsid w:val="00BB5316"/>
    <w:rsid w:val="00BB5AF3"/>
    <w:rsid w:val="00BB70A9"/>
    <w:rsid w:val="00BB7B8F"/>
    <w:rsid w:val="00BC1FD5"/>
    <w:rsid w:val="00BC2B5B"/>
    <w:rsid w:val="00BC2F8A"/>
    <w:rsid w:val="00BC3023"/>
    <w:rsid w:val="00BC3106"/>
    <w:rsid w:val="00BC3559"/>
    <w:rsid w:val="00BC4D24"/>
    <w:rsid w:val="00BD0EE2"/>
    <w:rsid w:val="00BD118D"/>
    <w:rsid w:val="00BD2487"/>
    <w:rsid w:val="00BD24EE"/>
    <w:rsid w:val="00BD281F"/>
    <w:rsid w:val="00BD3664"/>
    <w:rsid w:val="00BD3A71"/>
    <w:rsid w:val="00BD4892"/>
    <w:rsid w:val="00BD4A6E"/>
    <w:rsid w:val="00BD5856"/>
    <w:rsid w:val="00BD5F6C"/>
    <w:rsid w:val="00BD60B4"/>
    <w:rsid w:val="00BE0E7B"/>
    <w:rsid w:val="00BE0F08"/>
    <w:rsid w:val="00BE1884"/>
    <w:rsid w:val="00BE2A3D"/>
    <w:rsid w:val="00BE3022"/>
    <w:rsid w:val="00BE32DD"/>
    <w:rsid w:val="00BE424B"/>
    <w:rsid w:val="00BE43A5"/>
    <w:rsid w:val="00BE5EA1"/>
    <w:rsid w:val="00BE5F09"/>
    <w:rsid w:val="00BE606E"/>
    <w:rsid w:val="00BE70CC"/>
    <w:rsid w:val="00BE7621"/>
    <w:rsid w:val="00BF12B2"/>
    <w:rsid w:val="00BF18D7"/>
    <w:rsid w:val="00BF1CBE"/>
    <w:rsid w:val="00BF43DD"/>
    <w:rsid w:val="00BF45A2"/>
    <w:rsid w:val="00BF5D48"/>
    <w:rsid w:val="00BF6363"/>
    <w:rsid w:val="00BF7C30"/>
    <w:rsid w:val="00C0121C"/>
    <w:rsid w:val="00C01683"/>
    <w:rsid w:val="00C01DF0"/>
    <w:rsid w:val="00C01ED9"/>
    <w:rsid w:val="00C04096"/>
    <w:rsid w:val="00C04608"/>
    <w:rsid w:val="00C0613E"/>
    <w:rsid w:val="00C06483"/>
    <w:rsid w:val="00C07102"/>
    <w:rsid w:val="00C073CF"/>
    <w:rsid w:val="00C07862"/>
    <w:rsid w:val="00C10363"/>
    <w:rsid w:val="00C1169A"/>
    <w:rsid w:val="00C12466"/>
    <w:rsid w:val="00C126F9"/>
    <w:rsid w:val="00C141FD"/>
    <w:rsid w:val="00C14B4A"/>
    <w:rsid w:val="00C164CC"/>
    <w:rsid w:val="00C208F0"/>
    <w:rsid w:val="00C21467"/>
    <w:rsid w:val="00C229C9"/>
    <w:rsid w:val="00C23870"/>
    <w:rsid w:val="00C249D6"/>
    <w:rsid w:val="00C25727"/>
    <w:rsid w:val="00C25CE1"/>
    <w:rsid w:val="00C26991"/>
    <w:rsid w:val="00C273A7"/>
    <w:rsid w:val="00C321AA"/>
    <w:rsid w:val="00C321B7"/>
    <w:rsid w:val="00C33136"/>
    <w:rsid w:val="00C34D85"/>
    <w:rsid w:val="00C361D0"/>
    <w:rsid w:val="00C36B3D"/>
    <w:rsid w:val="00C36EC0"/>
    <w:rsid w:val="00C41651"/>
    <w:rsid w:val="00C41840"/>
    <w:rsid w:val="00C41C41"/>
    <w:rsid w:val="00C41D02"/>
    <w:rsid w:val="00C42D5B"/>
    <w:rsid w:val="00C42F71"/>
    <w:rsid w:val="00C44F3B"/>
    <w:rsid w:val="00C453B1"/>
    <w:rsid w:val="00C459BD"/>
    <w:rsid w:val="00C45CDB"/>
    <w:rsid w:val="00C5058A"/>
    <w:rsid w:val="00C505D4"/>
    <w:rsid w:val="00C50A7F"/>
    <w:rsid w:val="00C510AB"/>
    <w:rsid w:val="00C51292"/>
    <w:rsid w:val="00C53DBD"/>
    <w:rsid w:val="00C543A5"/>
    <w:rsid w:val="00C55466"/>
    <w:rsid w:val="00C55BAE"/>
    <w:rsid w:val="00C55E0E"/>
    <w:rsid w:val="00C5698A"/>
    <w:rsid w:val="00C56AC1"/>
    <w:rsid w:val="00C57590"/>
    <w:rsid w:val="00C576F1"/>
    <w:rsid w:val="00C61476"/>
    <w:rsid w:val="00C6182E"/>
    <w:rsid w:val="00C649D5"/>
    <w:rsid w:val="00C65655"/>
    <w:rsid w:val="00C659BD"/>
    <w:rsid w:val="00C659E6"/>
    <w:rsid w:val="00C66B92"/>
    <w:rsid w:val="00C66CAC"/>
    <w:rsid w:val="00C66D87"/>
    <w:rsid w:val="00C70112"/>
    <w:rsid w:val="00C7074A"/>
    <w:rsid w:val="00C70A3F"/>
    <w:rsid w:val="00C73DCA"/>
    <w:rsid w:val="00C74290"/>
    <w:rsid w:val="00C74E6C"/>
    <w:rsid w:val="00C7646B"/>
    <w:rsid w:val="00C76EE8"/>
    <w:rsid w:val="00C77554"/>
    <w:rsid w:val="00C82FC3"/>
    <w:rsid w:val="00C8328A"/>
    <w:rsid w:val="00C8567B"/>
    <w:rsid w:val="00C859F4"/>
    <w:rsid w:val="00C86AB6"/>
    <w:rsid w:val="00C87205"/>
    <w:rsid w:val="00C87495"/>
    <w:rsid w:val="00C87BAD"/>
    <w:rsid w:val="00C87FAD"/>
    <w:rsid w:val="00C90045"/>
    <w:rsid w:val="00C903D6"/>
    <w:rsid w:val="00C91E67"/>
    <w:rsid w:val="00C92124"/>
    <w:rsid w:val="00C9381A"/>
    <w:rsid w:val="00C9467B"/>
    <w:rsid w:val="00C95787"/>
    <w:rsid w:val="00C9659D"/>
    <w:rsid w:val="00C96621"/>
    <w:rsid w:val="00C96C51"/>
    <w:rsid w:val="00CA26D2"/>
    <w:rsid w:val="00CA3AD8"/>
    <w:rsid w:val="00CA4D75"/>
    <w:rsid w:val="00CA5055"/>
    <w:rsid w:val="00CA5183"/>
    <w:rsid w:val="00CA5431"/>
    <w:rsid w:val="00CA65CC"/>
    <w:rsid w:val="00CA70C6"/>
    <w:rsid w:val="00CB0642"/>
    <w:rsid w:val="00CB0E5D"/>
    <w:rsid w:val="00CB1917"/>
    <w:rsid w:val="00CB32DA"/>
    <w:rsid w:val="00CB3414"/>
    <w:rsid w:val="00CB59F9"/>
    <w:rsid w:val="00CB600A"/>
    <w:rsid w:val="00CC22D3"/>
    <w:rsid w:val="00CC3AE9"/>
    <w:rsid w:val="00CC3F9F"/>
    <w:rsid w:val="00CC5BF1"/>
    <w:rsid w:val="00CC5C2E"/>
    <w:rsid w:val="00CC5D5A"/>
    <w:rsid w:val="00CC6806"/>
    <w:rsid w:val="00CC6CBE"/>
    <w:rsid w:val="00CD000F"/>
    <w:rsid w:val="00CD027F"/>
    <w:rsid w:val="00CD1130"/>
    <w:rsid w:val="00CD1F63"/>
    <w:rsid w:val="00CD39D7"/>
    <w:rsid w:val="00CD42E1"/>
    <w:rsid w:val="00CD751A"/>
    <w:rsid w:val="00CE1609"/>
    <w:rsid w:val="00CE18B4"/>
    <w:rsid w:val="00CE19BB"/>
    <w:rsid w:val="00CE477F"/>
    <w:rsid w:val="00CE5880"/>
    <w:rsid w:val="00CE78E2"/>
    <w:rsid w:val="00CE7D1D"/>
    <w:rsid w:val="00CE7FEB"/>
    <w:rsid w:val="00CF097F"/>
    <w:rsid w:val="00CF0CC8"/>
    <w:rsid w:val="00CF28A7"/>
    <w:rsid w:val="00CF29BE"/>
    <w:rsid w:val="00CF2CCF"/>
    <w:rsid w:val="00CF2D7A"/>
    <w:rsid w:val="00CF2EC4"/>
    <w:rsid w:val="00CF347E"/>
    <w:rsid w:val="00CF3C64"/>
    <w:rsid w:val="00CF47A8"/>
    <w:rsid w:val="00CF4A33"/>
    <w:rsid w:val="00CF4E89"/>
    <w:rsid w:val="00CF5748"/>
    <w:rsid w:val="00CF5BB5"/>
    <w:rsid w:val="00CF6C7D"/>
    <w:rsid w:val="00CF719A"/>
    <w:rsid w:val="00D00C13"/>
    <w:rsid w:val="00D0155D"/>
    <w:rsid w:val="00D018E9"/>
    <w:rsid w:val="00D01B35"/>
    <w:rsid w:val="00D01FD9"/>
    <w:rsid w:val="00D02566"/>
    <w:rsid w:val="00D0544A"/>
    <w:rsid w:val="00D0596E"/>
    <w:rsid w:val="00D102E2"/>
    <w:rsid w:val="00D12268"/>
    <w:rsid w:val="00D137BF"/>
    <w:rsid w:val="00D1522A"/>
    <w:rsid w:val="00D15622"/>
    <w:rsid w:val="00D1587E"/>
    <w:rsid w:val="00D15C55"/>
    <w:rsid w:val="00D16157"/>
    <w:rsid w:val="00D162A1"/>
    <w:rsid w:val="00D17A68"/>
    <w:rsid w:val="00D21EED"/>
    <w:rsid w:val="00D21FB9"/>
    <w:rsid w:val="00D2257A"/>
    <w:rsid w:val="00D24A37"/>
    <w:rsid w:val="00D251AF"/>
    <w:rsid w:val="00D27780"/>
    <w:rsid w:val="00D277B9"/>
    <w:rsid w:val="00D279F7"/>
    <w:rsid w:val="00D27B53"/>
    <w:rsid w:val="00D311A0"/>
    <w:rsid w:val="00D32120"/>
    <w:rsid w:val="00D32640"/>
    <w:rsid w:val="00D33B2F"/>
    <w:rsid w:val="00D346C9"/>
    <w:rsid w:val="00D34D57"/>
    <w:rsid w:val="00D3601D"/>
    <w:rsid w:val="00D408F4"/>
    <w:rsid w:val="00D4141B"/>
    <w:rsid w:val="00D43A78"/>
    <w:rsid w:val="00D4487E"/>
    <w:rsid w:val="00D44E17"/>
    <w:rsid w:val="00D45539"/>
    <w:rsid w:val="00D45D95"/>
    <w:rsid w:val="00D478FB"/>
    <w:rsid w:val="00D47B06"/>
    <w:rsid w:val="00D47D1F"/>
    <w:rsid w:val="00D501F4"/>
    <w:rsid w:val="00D5044C"/>
    <w:rsid w:val="00D50C59"/>
    <w:rsid w:val="00D51F9C"/>
    <w:rsid w:val="00D52CCD"/>
    <w:rsid w:val="00D537ED"/>
    <w:rsid w:val="00D54874"/>
    <w:rsid w:val="00D54A43"/>
    <w:rsid w:val="00D567E4"/>
    <w:rsid w:val="00D569B6"/>
    <w:rsid w:val="00D56AF8"/>
    <w:rsid w:val="00D56EDD"/>
    <w:rsid w:val="00D56F96"/>
    <w:rsid w:val="00D5703C"/>
    <w:rsid w:val="00D57078"/>
    <w:rsid w:val="00D573AA"/>
    <w:rsid w:val="00D57F7B"/>
    <w:rsid w:val="00D600A8"/>
    <w:rsid w:val="00D60DF6"/>
    <w:rsid w:val="00D6139F"/>
    <w:rsid w:val="00D63AAF"/>
    <w:rsid w:val="00D64DC5"/>
    <w:rsid w:val="00D64F9A"/>
    <w:rsid w:val="00D65A57"/>
    <w:rsid w:val="00D6710F"/>
    <w:rsid w:val="00D707C1"/>
    <w:rsid w:val="00D71ED3"/>
    <w:rsid w:val="00D71FD1"/>
    <w:rsid w:val="00D72969"/>
    <w:rsid w:val="00D73498"/>
    <w:rsid w:val="00D73B7B"/>
    <w:rsid w:val="00D73BB4"/>
    <w:rsid w:val="00D80A3C"/>
    <w:rsid w:val="00D80AC4"/>
    <w:rsid w:val="00D81467"/>
    <w:rsid w:val="00D821FA"/>
    <w:rsid w:val="00D84073"/>
    <w:rsid w:val="00D8413A"/>
    <w:rsid w:val="00D844E0"/>
    <w:rsid w:val="00D852F9"/>
    <w:rsid w:val="00D879CA"/>
    <w:rsid w:val="00D918DB"/>
    <w:rsid w:val="00D91BDC"/>
    <w:rsid w:val="00D92DBD"/>
    <w:rsid w:val="00DA53A0"/>
    <w:rsid w:val="00DA57A8"/>
    <w:rsid w:val="00DA5BD8"/>
    <w:rsid w:val="00DA7B76"/>
    <w:rsid w:val="00DA7CC1"/>
    <w:rsid w:val="00DB1615"/>
    <w:rsid w:val="00DB2C6F"/>
    <w:rsid w:val="00DB2D1F"/>
    <w:rsid w:val="00DB2F90"/>
    <w:rsid w:val="00DB4387"/>
    <w:rsid w:val="00DC35B8"/>
    <w:rsid w:val="00DC3F3C"/>
    <w:rsid w:val="00DC5C19"/>
    <w:rsid w:val="00DC638C"/>
    <w:rsid w:val="00DD09E0"/>
    <w:rsid w:val="00DD1028"/>
    <w:rsid w:val="00DD2490"/>
    <w:rsid w:val="00DD2604"/>
    <w:rsid w:val="00DD45E2"/>
    <w:rsid w:val="00DD4B41"/>
    <w:rsid w:val="00DD4D17"/>
    <w:rsid w:val="00DD534A"/>
    <w:rsid w:val="00DD740E"/>
    <w:rsid w:val="00DD777F"/>
    <w:rsid w:val="00DE015A"/>
    <w:rsid w:val="00DE0941"/>
    <w:rsid w:val="00DE14E3"/>
    <w:rsid w:val="00DE1CEE"/>
    <w:rsid w:val="00DE3AAE"/>
    <w:rsid w:val="00DE3EA1"/>
    <w:rsid w:val="00DE456E"/>
    <w:rsid w:val="00DE69EE"/>
    <w:rsid w:val="00DE6F1E"/>
    <w:rsid w:val="00DE7924"/>
    <w:rsid w:val="00DF0D97"/>
    <w:rsid w:val="00DF1AEC"/>
    <w:rsid w:val="00DF1EF3"/>
    <w:rsid w:val="00DF2345"/>
    <w:rsid w:val="00DF25AE"/>
    <w:rsid w:val="00DF28B1"/>
    <w:rsid w:val="00DF2F6A"/>
    <w:rsid w:val="00DF44F5"/>
    <w:rsid w:val="00DF4821"/>
    <w:rsid w:val="00DF67DB"/>
    <w:rsid w:val="00DF7895"/>
    <w:rsid w:val="00DF7F95"/>
    <w:rsid w:val="00E003A6"/>
    <w:rsid w:val="00E00B89"/>
    <w:rsid w:val="00E01400"/>
    <w:rsid w:val="00E015D9"/>
    <w:rsid w:val="00E016C9"/>
    <w:rsid w:val="00E016FB"/>
    <w:rsid w:val="00E037A5"/>
    <w:rsid w:val="00E03BA9"/>
    <w:rsid w:val="00E043B8"/>
    <w:rsid w:val="00E04646"/>
    <w:rsid w:val="00E06494"/>
    <w:rsid w:val="00E06BCD"/>
    <w:rsid w:val="00E07D41"/>
    <w:rsid w:val="00E10F1D"/>
    <w:rsid w:val="00E135BE"/>
    <w:rsid w:val="00E13EFB"/>
    <w:rsid w:val="00E15CA3"/>
    <w:rsid w:val="00E1666E"/>
    <w:rsid w:val="00E176B4"/>
    <w:rsid w:val="00E17B3F"/>
    <w:rsid w:val="00E2175F"/>
    <w:rsid w:val="00E218E2"/>
    <w:rsid w:val="00E2355C"/>
    <w:rsid w:val="00E23960"/>
    <w:rsid w:val="00E2397E"/>
    <w:rsid w:val="00E24FDD"/>
    <w:rsid w:val="00E251F5"/>
    <w:rsid w:val="00E25E3D"/>
    <w:rsid w:val="00E26B0C"/>
    <w:rsid w:val="00E31A7F"/>
    <w:rsid w:val="00E328E7"/>
    <w:rsid w:val="00E33AEB"/>
    <w:rsid w:val="00E33FAC"/>
    <w:rsid w:val="00E33FC6"/>
    <w:rsid w:val="00E352B0"/>
    <w:rsid w:val="00E3602A"/>
    <w:rsid w:val="00E3697A"/>
    <w:rsid w:val="00E3728B"/>
    <w:rsid w:val="00E41B97"/>
    <w:rsid w:val="00E437F5"/>
    <w:rsid w:val="00E43E68"/>
    <w:rsid w:val="00E44704"/>
    <w:rsid w:val="00E45564"/>
    <w:rsid w:val="00E45AF3"/>
    <w:rsid w:val="00E45B8B"/>
    <w:rsid w:val="00E45FD0"/>
    <w:rsid w:val="00E471D7"/>
    <w:rsid w:val="00E47958"/>
    <w:rsid w:val="00E47FA2"/>
    <w:rsid w:val="00E50798"/>
    <w:rsid w:val="00E51625"/>
    <w:rsid w:val="00E51656"/>
    <w:rsid w:val="00E51AF5"/>
    <w:rsid w:val="00E538CC"/>
    <w:rsid w:val="00E5607F"/>
    <w:rsid w:val="00E56D0A"/>
    <w:rsid w:val="00E607B7"/>
    <w:rsid w:val="00E623D5"/>
    <w:rsid w:val="00E623F0"/>
    <w:rsid w:val="00E6526C"/>
    <w:rsid w:val="00E65F68"/>
    <w:rsid w:val="00E65FDF"/>
    <w:rsid w:val="00E66A4A"/>
    <w:rsid w:val="00E67395"/>
    <w:rsid w:val="00E67616"/>
    <w:rsid w:val="00E679E2"/>
    <w:rsid w:val="00E71DE8"/>
    <w:rsid w:val="00E72C71"/>
    <w:rsid w:val="00E72CB9"/>
    <w:rsid w:val="00E7313F"/>
    <w:rsid w:val="00E737F0"/>
    <w:rsid w:val="00E73BCB"/>
    <w:rsid w:val="00E73D7C"/>
    <w:rsid w:val="00E74924"/>
    <w:rsid w:val="00E7557A"/>
    <w:rsid w:val="00E7576E"/>
    <w:rsid w:val="00E75ACB"/>
    <w:rsid w:val="00E76D7B"/>
    <w:rsid w:val="00E803FF"/>
    <w:rsid w:val="00E80876"/>
    <w:rsid w:val="00E816E8"/>
    <w:rsid w:val="00E829D2"/>
    <w:rsid w:val="00E85C68"/>
    <w:rsid w:val="00E90226"/>
    <w:rsid w:val="00E90F5C"/>
    <w:rsid w:val="00E9108F"/>
    <w:rsid w:val="00E91EEC"/>
    <w:rsid w:val="00E93F6A"/>
    <w:rsid w:val="00E95147"/>
    <w:rsid w:val="00E95DAD"/>
    <w:rsid w:val="00E96D4C"/>
    <w:rsid w:val="00E97104"/>
    <w:rsid w:val="00EA09DB"/>
    <w:rsid w:val="00EA11C1"/>
    <w:rsid w:val="00EA1404"/>
    <w:rsid w:val="00EA3378"/>
    <w:rsid w:val="00EA56FC"/>
    <w:rsid w:val="00EA617C"/>
    <w:rsid w:val="00EA65F8"/>
    <w:rsid w:val="00EB151B"/>
    <w:rsid w:val="00EB1C09"/>
    <w:rsid w:val="00EB2472"/>
    <w:rsid w:val="00EB3348"/>
    <w:rsid w:val="00EB471B"/>
    <w:rsid w:val="00EB4A4A"/>
    <w:rsid w:val="00EB66D6"/>
    <w:rsid w:val="00EB68B5"/>
    <w:rsid w:val="00EB6A13"/>
    <w:rsid w:val="00EB6C2C"/>
    <w:rsid w:val="00EC1411"/>
    <w:rsid w:val="00EC17C3"/>
    <w:rsid w:val="00EC2846"/>
    <w:rsid w:val="00EC330A"/>
    <w:rsid w:val="00EC3C88"/>
    <w:rsid w:val="00EC4690"/>
    <w:rsid w:val="00EC5847"/>
    <w:rsid w:val="00ED0B81"/>
    <w:rsid w:val="00ED0FC0"/>
    <w:rsid w:val="00ED197E"/>
    <w:rsid w:val="00ED22D9"/>
    <w:rsid w:val="00ED3937"/>
    <w:rsid w:val="00ED3B3D"/>
    <w:rsid w:val="00ED3C09"/>
    <w:rsid w:val="00ED49D1"/>
    <w:rsid w:val="00ED6B53"/>
    <w:rsid w:val="00EE02A0"/>
    <w:rsid w:val="00EE1F4D"/>
    <w:rsid w:val="00EE242C"/>
    <w:rsid w:val="00EE2999"/>
    <w:rsid w:val="00EE2DD5"/>
    <w:rsid w:val="00EE3051"/>
    <w:rsid w:val="00EE3B24"/>
    <w:rsid w:val="00EE503C"/>
    <w:rsid w:val="00EE59FB"/>
    <w:rsid w:val="00EE6135"/>
    <w:rsid w:val="00EE7E0B"/>
    <w:rsid w:val="00EF15BF"/>
    <w:rsid w:val="00EF22BB"/>
    <w:rsid w:val="00EF3BD1"/>
    <w:rsid w:val="00EF43EB"/>
    <w:rsid w:val="00EF4423"/>
    <w:rsid w:val="00EF5161"/>
    <w:rsid w:val="00EF5EB9"/>
    <w:rsid w:val="00EF6734"/>
    <w:rsid w:val="00EF7C8D"/>
    <w:rsid w:val="00F01D38"/>
    <w:rsid w:val="00F01EFC"/>
    <w:rsid w:val="00F02AF4"/>
    <w:rsid w:val="00F02B76"/>
    <w:rsid w:val="00F03F69"/>
    <w:rsid w:val="00F04148"/>
    <w:rsid w:val="00F04A2D"/>
    <w:rsid w:val="00F0694F"/>
    <w:rsid w:val="00F07E7C"/>
    <w:rsid w:val="00F11351"/>
    <w:rsid w:val="00F117B0"/>
    <w:rsid w:val="00F12923"/>
    <w:rsid w:val="00F1336F"/>
    <w:rsid w:val="00F14431"/>
    <w:rsid w:val="00F149EC"/>
    <w:rsid w:val="00F1537F"/>
    <w:rsid w:val="00F1586C"/>
    <w:rsid w:val="00F16D37"/>
    <w:rsid w:val="00F17BD9"/>
    <w:rsid w:val="00F21DA8"/>
    <w:rsid w:val="00F23646"/>
    <w:rsid w:val="00F23DBC"/>
    <w:rsid w:val="00F271D3"/>
    <w:rsid w:val="00F27D40"/>
    <w:rsid w:val="00F30E80"/>
    <w:rsid w:val="00F317B2"/>
    <w:rsid w:val="00F335B5"/>
    <w:rsid w:val="00F33C48"/>
    <w:rsid w:val="00F36937"/>
    <w:rsid w:val="00F36FF2"/>
    <w:rsid w:val="00F40100"/>
    <w:rsid w:val="00F40FB0"/>
    <w:rsid w:val="00F41B51"/>
    <w:rsid w:val="00F42A20"/>
    <w:rsid w:val="00F45523"/>
    <w:rsid w:val="00F4583C"/>
    <w:rsid w:val="00F46B41"/>
    <w:rsid w:val="00F46EA4"/>
    <w:rsid w:val="00F47E2B"/>
    <w:rsid w:val="00F50900"/>
    <w:rsid w:val="00F51C55"/>
    <w:rsid w:val="00F528A6"/>
    <w:rsid w:val="00F52DC7"/>
    <w:rsid w:val="00F52E93"/>
    <w:rsid w:val="00F53972"/>
    <w:rsid w:val="00F53EC7"/>
    <w:rsid w:val="00F550E4"/>
    <w:rsid w:val="00F5560A"/>
    <w:rsid w:val="00F5566F"/>
    <w:rsid w:val="00F55E68"/>
    <w:rsid w:val="00F56259"/>
    <w:rsid w:val="00F5734A"/>
    <w:rsid w:val="00F57632"/>
    <w:rsid w:val="00F576FB"/>
    <w:rsid w:val="00F60D90"/>
    <w:rsid w:val="00F630AD"/>
    <w:rsid w:val="00F64426"/>
    <w:rsid w:val="00F64E82"/>
    <w:rsid w:val="00F6653D"/>
    <w:rsid w:val="00F66A8B"/>
    <w:rsid w:val="00F70C32"/>
    <w:rsid w:val="00F7245B"/>
    <w:rsid w:val="00F74AC2"/>
    <w:rsid w:val="00F74F53"/>
    <w:rsid w:val="00F76A53"/>
    <w:rsid w:val="00F77D60"/>
    <w:rsid w:val="00F800D3"/>
    <w:rsid w:val="00F814E6"/>
    <w:rsid w:val="00F81BC4"/>
    <w:rsid w:val="00F829E0"/>
    <w:rsid w:val="00F82E85"/>
    <w:rsid w:val="00F830A0"/>
    <w:rsid w:val="00F835EB"/>
    <w:rsid w:val="00F839B8"/>
    <w:rsid w:val="00F842E7"/>
    <w:rsid w:val="00F85CA2"/>
    <w:rsid w:val="00F86234"/>
    <w:rsid w:val="00F92056"/>
    <w:rsid w:val="00F94077"/>
    <w:rsid w:val="00F94D42"/>
    <w:rsid w:val="00F956A5"/>
    <w:rsid w:val="00F96EEE"/>
    <w:rsid w:val="00F97348"/>
    <w:rsid w:val="00F974C1"/>
    <w:rsid w:val="00FA3023"/>
    <w:rsid w:val="00FA3C46"/>
    <w:rsid w:val="00FA3E01"/>
    <w:rsid w:val="00FA4496"/>
    <w:rsid w:val="00FA539D"/>
    <w:rsid w:val="00FA5916"/>
    <w:rsid w:val="00FA7710"/>
    <w:rsid w:val="00FB04EF"/>
    <w:rsid w:val="00FB0FC6"/>
    <w:rsid w:val="00FB267F"/>
    <w:rsid w:val="00FB30B8"/>
    <w:rsid w:val="00FB3711"/>
    <w:rsid w:val="00FB3845"/>
    <w:rsid w:val="00FB5911"/>
    <w:rsid w:val="00FB66B3"/>
    <w:rsid w:val="00FB72A1"/>
    <w:rsid w:val="00FB7B12"/>
    <w:rsid w:val="00FC0244"/>
    <w:rsid w:val="00FC0B60"/>
    <w:rsid w:val="00FC1267"/>
    <w:rsid w:val="00FC1522"/>
    <w:rsid w:val="00FC19BC"/>
    <w:rsid w:val="00FC2BE1"/>
    <w:rsid w:val="00FC30C2"/>
    <w:rsid w:val="00FC36BA"/>
    <w:rsid w:val="00FC375F"/>
    <w:rsid w:val="00FD05E4"/>
    <w:rsid w:val="00FD067D"/>
    <w:rsid w:val="00FD09C7"/>
    <w:rsid w:val="00FD233E"/>
    <w:rsid w:val="00FD2625"/>
    <w:rsid w:val="00FD2B9B"/>
    <w:rsid w:val="00FD2ED1"/>
    <w:rsid w:val="00FD526B"/>
    <w:rsid w:val="00FD562B"/>
    <w:rsid w:val="00FD5656"/>
    <w:rsid w:val="00FD607B"/>
    <w:rsid w:val="00FE12EA"/>
    <w:rsid w:val="00FE189D"/>
    <w:rsid w:val="00FE2DE7"/>
    <w:rsid w:val="00FE4300"/>
    <w:rsid w:val="00FE5D52"/>
    <w:rsid w:val="00FE7191"/>
    <w:rsid w:val="00FF0727"/>
    <w:rsid w:val="00FF230F"/>
    <w:rsid w:val="00FF2A4B"/>
    <w:rsid w:val="00FF2D3C"/>
    <w:rsid w:val="00FF3ACC"/>
    <w:rsid w:val="00FF3E4E"/>
    <w:rsid w:val="00FF4C22"/>
    <w:rsid w:val="00FF5D26"/>
    <w:rsid w:val="00FF602C"/>
    <w:rsid w:val="00FF61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A826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Nuz7Galr_9g" TargetMode="External"/><Relationship Id="rId18" Type="http://schemas.openxmlformats.org/officeDocument/2006/relationships/hyperlink" Target="http://www.icarito.cl/enciclopedia/articulo/primer-ciclo-basico/educacion-tecnologica/recursos-naturales/2010/03/38-8567-9-recursos-naturales.s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aulaplaneta.planetasaber.com/encyclopedia/default.asp?idpack=5&amp;idpil=AN010233&amp;ruta=aulaplaneta&amp;DATA=1YusGj5lEO0wOeBGSiDT6EYSg3gKixsa81%2fxspBJ6OE%3d" TargetMode="External"/><Relationship Id="rId17" Type="http://schemas.openxmlformats.org/officeDocument/2006/relationships/hyperlink" Target="http://www.rtve.es/alacarta/videos/otros-pueblos/otros-pueblos-canada-primavera-esquimal/199110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8rejnDMVtTU" TargetMode="External"/><Relationship Id="rId20" Type="http://schemas.openxmlformats.org/officeDocument/2006/relationships/hyperlink" Target="http://www.eduteka.org/proyectos.php/2/18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flKuePzXR2A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://www.rena.edu.ve/primeraetapa/Ciencias/recurso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Nq3NsYxh288" TargetMode="External"/><Relationship Id="rId14" Type="http://schemas.openxmlformats.org/officeDocument/2006/relationships/hyperlink" Target="https://www.flickr.com/photos/ginaparody/5781951623" TargetMode="External"/><Relationship Id="rId22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invertIfNegative val="0"/>
          <c:cat>
            <c:strRef>
              <c:f>Hoja1!$A$2:$A$5</c:f>
              <c:strCache>
                <c:ptCount val="4"/>
                <c:pt idx="0">
                  <c:v>Nitrógeno </c:v>
                </c:pt>
                <c:pt idx="1">
                  <c:v>Oxígeno</c:v>
                </c:pt>
                <c:pt idx="2">
                  <c:v>Dióxido de Carbono</c:v>
                </c:pt>
                <c:pt idx="3">
                  <c:v>Otros Gases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78</c:v>
                </c:pt>
                <c:pt idx="1">
                  <c:v>20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9217280"/>
        <c:axId val="69382912"/>
        <c:axId val="0"/>
      </c:bar3DChart>
      <c:catAx>
        <c:axId val="69217280"/>
        <c:scaling>
          <c:orientation val="minMax"/>
        </c:scaling>
        <c:delete val="0"/>
        <c:axPos val="b"/>
        <c:majorTickMark val="out"/>
        <c:minorTickMark val="none"/>
        <c:tickLblPos val="nextTo"/>
        <c:crossAx val="69382912"/>
        <c:crosses val="autoZero"/>
        <c:auto val="1"/>
        <c:lblAlgn val="ctr"/>
        <c:lblOffset val="100"/>
        <c:noMultiLvlLbl val="0"/>
      </c:catAx>
      <c:valAx>
        <c:axId val="69382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2172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B0AE3-3FB1-4DF0-9FC5-82576907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17</Pages>
  <Words>5690</Words>
  <Characters>31296</Characters>
  <Application>Microsoft Office Word</Application>
  <DocSecurity>0</DocSecurity>
  <Lines>260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36913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DIEGO</cp:lastModifiedBy>
  <cp:revision>109</cp:revision>
  <dcterms:created xsi:type="dcterms:W3CDTF">2015-03-25T16:44:00Z</dcterms:created>
  <dcterms:modified xsi:type="dcterms:W3CDTF">2015-03-31T04:06:00Z</dcterms:modified>
</cp:coreProperties>
</file>