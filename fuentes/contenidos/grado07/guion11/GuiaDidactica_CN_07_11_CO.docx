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F4E2D" w14:textId="77777777" w:rsidR="008A427E" w:rsidRPr="00E92A22" w:rsidRDefault="008A427E" w:rsidP="00E92A22">
      <w:pPr>
        <w:spacing w:line="360" w:lineRule="auto"/>
        <w:jc w:val="both"/>
        <w:rPr>
          <w:rFonts w:ascii="Arial" w:eastAsia="Arial Unicode MS" w:hAnsi="Arial" w:cs="Arial Unicode MS"/>
          <w:b/>
          <w:color w:val="FF0000"/>
          <w:lang w:eastAsia="es-CO"/>
          <w:rPrChange w:id="0" w:author="Ma Pilar García G." w:date="2016-03-03T12:32:00Z">
            <w:rPr>
              <w:rFonts w:ascii="Arial Unicode MS" w:eastAsia="Arial Unicode MS" w:hAnsi="Arial Unicode MS" w:cs="Arial Unicode MS"/>
              <w:b/>
              <w:color w:val="FF0000"/>
              <w:sz w:val="22"/>
              <w:szCs w:val="22"/>
              <w:lang w:eastAsia="es-CO"/>
            </w:rPr>
          </w:rPrChange>
        </w:rPr>
        <w:pPrChange w:id="1" w:author="Ma Pilar García G." w:date="2016-03-03T12:32:00Z">
          <w:pPr>
            <w:jc w:val="both"/>
          </w:pPr>
        </w:pPrChange>
      </w:pPr>
      <w:r w:rsidRPr="00E92A22">
        <w:rPr>
          <w:rFonts w:ascii="Arial" w:eastAsia="Arial Unicode MS" w:hAnsi="Arial" w:cs="Arial Unicode MS"/>
          <w:b/>
          <w:color w:val="FF0000"/>
          <w:lang w:eastAsia="es-CO"/>
          <w:rPrChange w:id="2" w:author="Ma Pilar García G." w:date="2016-03-03T12:32:00Z">
            <w:rPr>
              <w:rFonts w:ascii="Arial Unicode MS" w:eastAsia="Arial Unicode MS" w:hAnsi="Arial Unicode MS" w:cs="Arial Unicode MS"/>
              <w:b/>
              <w:color w:val="FF0000"/>
              <w:sz w:val="22"/>
              <w:szCs w:val="22"/>
              <w:lang w:eastAsia="es-CO"/>
            </w:rPr>
          </w:rPrChange>
        </w:rPr>
        <w:t xml:space="preserve">(Objetivos) </w:t>
      </w:r>
    </w:p>
    <w:p w14:paraId="57F6DB61" w14:textId="79A1F881" w:rsidR="008A427E" w:rsidRPr="00E92A22" w:rsidRDefault="008A427E" w:rsidP="00E92A22">
      <w:pPr>
        <w:spacing w:line="360" w:lineRule="auto"/>
        <w:jc w:val="both"/>
        <w:rPr>
          <w:rFonts w:ascii="Arial" w:eastAsia="Arial Unicode MS" w:hAnsi="Arial" w:cs="Arial Unicode MS"/>
          <w:b/>
          <w:bCs/>
          <w:rPrChange w:id="3" w:author="Ma Pilar García G." w:date="2016-03-03T12:32:00Z">
            <w:rPr>
              <w:rFonts w:ascii="Arial Unicode MS" w:eastAsia="Arial Unicode MS" w:hAnsi="Arial Unicode MS" w:cs="Arial Unicode MS"/>
              <w:b/>
              <w:bCs/>
              <w:sz w:val="22"/>
              <w:szCs w:val="22"/>
            </w:rPr>
          </w:rPrChange>
        </w:rPr>
        <w:pPrChange w:id="4" w:author="Ma Pilar García G." w:date="2016-03-03T12:32:00Z">
          <w:pPr/>
        </w:pPrChange>
      </w:pPr>
      <w:r w:rsidRPr="00E92A22">
        <w:rPr>
          <w:rFonts w:ascii="Arial" w:eastAsia="Arial Unicode MS" w:hAnsi="Arial" w:cs="Arial Unicode MS"/>
          <w:b/>
          <w:bCs/>
          <w:rPrChange w:id="5" w:author="Ma Pilar García G." w:date="2016-03-03T12:32:00Z">
            <w:rPr>
              <w:rFonts w:ascii="Arial Unicode MS" w:eastAsia="Arial Unicode MS" w:hAnsi="Arial Unicode MS" w:cs="Arial Unicode MS"/>
              <w:b/>
              <w:bCs/>
              <w:sz w:val="22"/>
              <w:szCs w:val="22"/>
            </w:rPr>
          </w:rPrChange>
        </w:rPr>
        <w:t>Entorno físico</w:t>
      </w:r>
      <w:ins w:id="6" w:author="Ma Pilar García G." w:date="2016-03-03T12:31:00Z">
        <w:r w:rsidR="00E92A22" w:rsidRPr="00E92A22">
          <w:rPr>
            <w:rFonts w:ascii="Arial" w:eastAsia="Arial Unicode MS" w:hAnsi="Arial" w:cs="Arial Unicode MS"/>
            <w:b/>
            <w:bCs/>
            <w:rPrChange w:id="7" w:author="Ma Pilar García G." w:date="2016-03-03T12:32:00Z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rPrChange>
          </w:rPr>
          <w:t xml:space="preserve"> </w:t>
        </w:r>
      </w:ins>
      <w:ins w:id="8" w:author="Ma Pilar García G." w:date="2016-03-03T12:33:00Z">
        <w:r w:rsidR="00E92A22">
          <w:rPr>
            <w:rFonts w:ascii="Arial" w:eastAsia="Arial Unicode MS" w:hAnsi="Arial" w:cs="Arial Unicode MS"/>
            <w:b/>
            <w:bCs/>
          </w:rPr>
          <w:t xml:space="preserve">– </w:t>
        </w:r>
      </w:ins>
      <w:del w:id="9" w:author="Ma Pilar García G." w:date="2016-03-03T12:32:00Z">
        <w:r w:rsidRPr="00E92A22" w:rsidDel="00E92A22">
          <w:rPr>
            <w:rFonts w:ascii="Arial" w:eastAsia="Arial Unicode MS" w:hAnsi="Arial" w:cs="Arial Unicode MS"/>
            <w:b/>
            <w:bCs/>
            <w:rPrChange w:id="10" w:author="Ma Pilar García G." w:date="2016-03-03T12:32:00Z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rPrChange>
          </w:rPr>
          <w:delText xml:space="preserve"> </w:delText>
        </w:r>
      </w:del>
      <w:r w:rsidRPr="00E92A22">
        <w:rPr>
          <w:rFonts w:ascii="Arial" w:eastAsia="Arial Unicode MS" w:hAnsi="Arial" w:cs="Arial Unicode MS"/>
          <w:b/>
          <w:bCs/>
          <w:rPrChange w:id="11" w:author="Ma Pilar García G." w:date="2016-03-03T12:32:00Z">
            <w:rPr>
              <w:rFonts w:ascii="Arial Unicode MS" w:eastAsia="Arial Unicode MS" w:hAnsi="Arial Unicode MS" w:cs="Arial Unicode MS"/>
              <w:b/>
              <w:bCs/>
              <w:sz w:val="22"/>
              <w:szCs w:val="22"/>
            </w:rPr>
          </w:rPrChange>
        </w:rPr>
        <w:t>Ciencia</w:t>
      </w:r>
      <w:ins w:id="12" w:author="Ma Pilar García G." w:date="2016-03-03T12:33:00Z">
        <w:r w:rsidR="00E92A22">
          <w:rPr>
            <w:rFonts w:ascii="Arial" w:eastAsia="Arial Unicode MS" w:hAnsi="Arial" w:cs="Arial Unicode MS"/>
            <w:b/>
            <w:bCs/>
          </w:rPr>
          <w:t>, t</w:t>
        </w:r>
      </w:ins>
      <w:del w:id="13" w:author="Ma Pilar García G." w:date="2016-03-03T12:33:00Z">
        <w:r w:rsidRPr="00E92A22" w:rsidDel="00E92A22">
          <w:rPr>
            <w:rFonts w:ascii="Arial" w:eastAsia="Arial Unicode MS" w:hAnsi="Arial" w:cs="Arial Unicode MS"/>
            <w:b/>
            <w:bCs/>
            <w:rPrChange w:id="14" w:author="Ma Pilar García G." w:date="2016-03-03T12:32:00Z">
              <w:rPr>
                <w:rFonts w:ascii="Arial Unicode MS" w:eastAsia="Arial Unicode MS" w:hAnsi="Arial Unicode MS" w:cs="Arial Unicode MS"/>
                <w:b/>
                <w:bCs/>
                <w:sz w:val="22"/>
                <w:szCs w:val="22"/>
              </w:rPr>
            </w:rPrChange>
          </w:rPr>
          <w:delText xml:space="preserve"> T</w:delText>
        </w:r>
      </w:del>
      <w:r w:rsidRPr="00E92A22">
        <w:rPr>
          <w:rFonts w:ascii="Arial" w:eastAsia="Arial Unicode MS" w:hAnsi="Arial" w:cs="Arial Unicode MS"/>
          <w:b/>
          <w:bCs/>
          <w:rPrChange w:id="15" w:author="Ma Pilar García G." w:date="2016-03-03T12:32:00Z">
            <w:rPr>
              <w:rFonts w:ascii="Arial Unicode MS" w:eastAsia="Arial Unicode MS" w:hAnsi="Arial Unicode MS" w:cs="Arial Unicode MS"/>
              <w:b/>
              <w:bCs/>
              <w:sz w:val="22"/>
              <w:szCs w:val="22"/>
            </w:rPr>
          </w:rPrChange>
        </w:rPr>
        <w:t>ecnología y sociedad</w:t>
      </w:r>
    </w:p>
    <w:p w14:paraId="02173A6D" w14:textId="526AE29D" w:rsidR="00D82497" w:rsidRPr="00E92A22" w:rsidDel="008A427E" w:rsidRDefault="00D82497" w:rsidP="00E92A22">
      <w:pPr>
        <w:numPr>
          <w:ilvl w:val="0"/>
          <w:numId w:val="9"/>
        </w:numPr>
        <w:tabs>
          <w:tab w:val="left" w:pos="284"/>
        </w:tabs>
        <w:spacing w:line="360" w:lineRule="auto"/>
        <w:ind w:left="284"/>
        <w:jc w:val="both"/>
        <w:rPr>
          <w:del w:id="16" w:author="LEONOR LOZANO" w:date="2016-02-27T21:27:00Z"/>
          <w:rFonts w:ascii="Arial" w:eastAsia="Arial Unicode MS" w:hAnsi="Arial" w:cs="Arial Unicode MS"/>
          <w:b/>
          <w:rPrChange w:id="17" w:author="Ma Pilar García G." w:date="2016-03-03T12:32:00Z">
            <w:rPr>
              <w:del w:id="18" w:author="LEONOR LOZANO" w:date="2016-02-27T21:27:00Z"/>
              <w:rFonts w:ascii="Arial" w:hAnsi="Arial" w:cs="Arial"/>
              <w:b/>
            </w:rPr>
          </w:rPrChange>
        </w:rPr>
        <w:pPrChange w:id="19" w:author="Ma Pilar García G." w:date="2016-03-03T12:32:00Z">
          <w:pPr>
            <w:spacing w:line="360" w:lineRule="auto"/>
          </w:pPr>
        </w:pPrChange>
      </w:pPr>
      <w:del w:id="20" w:author="LEONOR LOZANO" w:date="2016-02-27T21:27:00Z">
        <w:r w:rsidRPr="00E92A22" w:rsidDel="008A427E">
          <w:rPr>
            <w:rFonts w:ascii="Arial" w:eastAsia="Arial Unicode MS" w:hAnsi="Arial" w:cs="Arial Unicode MS"/>
            <w:b/>
            <w:rPrChange w:id="21" w:author="Ma Pilar García G." w:date="2016-03-03T12:32:00Z">
              <w:rPr>
                <w:rFonts w:ascii="Arial" w:hAnsi="Arial" w:cs="Arial"/>
                <w:b/>
              </w:rPr>
            </w:rPrChange>
          </w:rPr>
          <w:delText>Guía didáctica</w:delText>
        </w:r>
      </w:del>
    </w:p>
    <w:p w14:paraId="5EF25884" w14:textId="344AF992" w:rsidR="00436E1F" w:rsidRPr="00E92A22" w:rsidDel="008A427E" w:rsidRDefault="00436E1F" w:rsidP="00E92A22">
      <w:pPr>
        <w:tabs>
          <w:tab w:val="left" w:pos="284"/>
        </w:tabs>
        <w:spacing w:line="360" w:lineRule="auto"/>
        <w:ind w:left="284"/>
        <w:jc w:val="both"/>
        <w:rPr>
          <w:del w:id="22" w:author="LEONOR LOZANO" w:date="2016-02-27T21:30:00Z"/>
          <w:rFonts w:ascii="Arial" w:eastAsia="Arial Unicode MS" w:hAnsi="Arial" w:cs="Arial Unicode MS"/>
          <w:b/>
          <w:rPrChange w:id="23" w:author="Ma Pilar García G." w:date="2016-03-03T12:32:00Z">
            <w:rPr>
              <w:del w:id="24" w:author="LEONOR LOZANO" w:date="2016-02-27T21:30:00Z"/>
              <w:rFonts w:ascii="Arial" w:hAnsi="Arial" w:cs="Arial"/>
              <w:b/>
            </w:rPr>
          </w:rPrChange>
        </w:rPr>
        <w:pPrChange w:id="25" w:author="Ma Pilar García G." w:date="2016-03-03T12:32:00Z">
          <w:pPr>
            <w:spacing w:line="360" w:lineRule="auto"/>
          </w:pPr>
        </w:pPrChange>
      </w:pPr>
    </w:p>
    <w:p w14:paraId="502914C7" w14:textId="3B552E01" w:rsidR="00D82497" w:rsidRPr="00E92A22" w:rsidDel="008A427E" w:rsidRDefault="00D82497" w:rsidP="00E92A22">
      <w:pPr>
        <w:tabs>
          <w:tab w:val="left" w:pos="284"/>
        </w:tabs>
        <w:spacing w:line="360" w:lineRule="auto"/>
        <w:ind w:left="284"/>
        <w:jc w:val="both"/>
        <w:rPr>
          <w:del w:id="26" w:author="LEONOR LOZANO" w:date="2016-02-27T21:30:00Z"/>
          <w:rFonts w:ascii="Arial" w:eastAsia="Arial Unicode MS" w:hAnsi="Arial" w:cs="Arial Unicode MS"/>
          <w:rPrChange w:id="27" w:author="Ma Pilar García G." w:date="2016-03-03T12:32:00Z">
            <w:rPr>
              <w:del w:id="28" w:author="LEONOR LOZANO" w:date="2016-02-27T21:30:00Z"/>
              <w:rFonts w:ascii="Arial" w:hAnsi="Arial" w:cs="Arial"/>
            </w:rPr>
          </w:rPrChange>
        </w:rPr>
        <w:pPrChange w:id="29" w:author="Ma Pilar García G." w:date="2016-03-03T12:32:00Z">
          <w:pPr>
            <w:spacing w:line="360" w:lineRule="auto"/>
          </w:pPr>
        </w:pPrChange>
      </w:pPr>
    </w:p>
    <w:p w14:paraId="530F0470" w14:textId="1B732927" w:rsidR="00D82497" w:rsidRPr="00E92A22" w:rsidDel="008A427E" w:rsidRDefault="008560A4" w:rsidP="00E92A22">
      <w:pPr>
        <w:tabs>
          <w:tab w:val="left" w:pos="284"/>
        </w:tabs>
        <w:spacing w:line="360" w:lineRule="auto"/>
        <w:ind w:left="284"/>
        <w:jc w:val="both"/>
        <w:rPr>
          <w:del w:id="30" w:author="LEONOR LOZANO" w:date="2016-02-27T21:27:00Z"/>
          <w:rFonts w:ascii="Arial" w:eastAsia="Arial Unicode MS" w:hAnsi="Arial" w:cs="Arial Unicode MS"/>
          <w:b/>
          <w:rPrChange w:id="31" w:author="Ma Pilar García G." w:date="2016-03-03T12:32:00Z">
            <w:rPr>
              <w:del w:id="32" w:author="LEONOR LOZANO" w:date="2016-02-27T21:27:00Z"/>
              <w:rFonts w:ascii="Arial" w:hAnsi="Arial" w:cs="Arial"/>
              <w:b/>
            </w:rPr>
          </w:rPrChange>
        </w:rPr>
        <w:pPrChange w:id="33" w:author="Ma Pilar García G." w:date="2016-03-03T12:32:00Z">
          <w:pPr>
            <w:spacing w:line="360" w:lineRule="auto"/>
          </w:pPr>
        </w:pPrChange>
      </w:pPr>
      <w:del w:id="34" w:author="LEONOR LOZANO" w:date="2016-02-27T21:27:00Z">
        <w:r w:rsidRPr="00E92A22" w:rsidDel="008A427E">
          <w:rPr>
            <w:rFonts w:ascii="Arial" w:eastAsia="Arial Unicode MS" w:hAnsi="Arial" w:cs="Arial Unicode MS"/>
            <w:b/>
            <w:rPrChange w:id="35" w:author="Ma Pilar García G." w:date="2016-03-03T12:32:00Z">
              <w:rPr>
                <w:rFonts w:ascii="Arial" w:hAnsi="Arial" w:cs="Arial"/>
                <w:b/>
              </w:rPr>
            </w:rPrChange>
          </w:rPr>
          <w:delText>Estándar</w:delText>
        </w:r>
      </w:del>
    </w:p>
    <w:p w14:paraId="65E8F51B" w14:textId="4DD2BFA5" w:rsidR="00BC5E78" w:rsidRPr="00E92A22" w:rsidDel="008A427E" w:rsidRDefault="00BC5E78" w:rsidP="00E92A22">
      <w:pPr>
        <w:tabs>
          <w:tab w:val="left" w:pos="284"/>
        </w:tabs>
        <w:spacing w:line="360" w:lineRule="auto"/>
        <w:ind w:left="284"/>
        <w:jc w:val="both"/>
        <w:rPr>
          <w:del w:id="36" w:author="LEONOR LOZANO" w:date="2016-02-27T21:30:00Z"/>
          <w:rFonts w:ascii="Arial" w:eastAsia="Arial Unicode MS" w:hAnsi="Arial" w:cs="Arial Unicode MS"/>
          <w:rPrChange w:id="37" w:author="Ma Pilar García G." w:date="2016-03-03T12:32:00Z">
            <w:rPr>
              <w:del w:id="38" w:author="LEONOR LOZANO" w:date="2016-02-27T21:30:00Z"/>
              <w:rFonts w:ascii="Arial" w:hAnsi="Arial" w:cs="Arial"/>
            </w:rPr>
          </w:rPrChange>
        </w:rPr>
        <w:pPrChange w:id="39" w:author="Ma Pilar García G." w:date="2016-03-03T12:32:00Z">
          <w:pPr>
            <w:spacing w:line="360" w:lineRule="auto"/>
          </w:pPr>
        </w:pPrChange>
      </w:pPr>
    </w:p>
    <w:p w14:paraId="350FFABB" w14:textId="4CA16BA1" w:rsidR="00BC5E78" w:rsidRPr="00E92A22" w:rsidRDefault="0096339F" w:rsidP="00E92A22">
      <w:pPr>
        <w:pStyle w:val="NormalWeb"/>
        <w:numPr>
          <w:ilvl w:val="0"/>
          <w:numId w:val="9"/>
        </w:numPr>
        <w:shd w:val="clear" w:color="auto" w:fill="FFFFFF"/>
        <w:tabs>
          <w:tab w:val="left" w:pos="284"/>
        </w:tabs>
        <w:spacing w:after="240" w:line="360" w:lineRule="auto"/>
        <w:ind w:left="284" w:right="120"/>
        <w:jc w:val="both"/>
        <w:rPr>
          <w:rStyle w:val="negrita"/>
          <w:rFonts w:ascii="Arial" w:eastAsia="Arial Unicode MS" w:hAnsi="Arial" w:cs="Arial Unicode MS"/>
          <w:bCs/>
          <w:color w:val="333333"/>
          <w:rPrChange w:id="40" w:author="Ma Pilar García G." w:date="2016-03-03T12:32:00Z">
            <w:rPr>
              <w:rStyle w:val="negrita"/>
              <w:rFonts w:asciiTheme="minorHAnsi" w:eastAsiaTheme="minorEastAsia" w:hAnsiTheme="minorHAnsi" w:cstheme="minorBidi"/>
              <w:bCs/>
              <w:color w:val="333333"/>
              <w:lang w:val="es-ES_tradnl" w:eastAsia="es-ES"/>
            </w:rPr>
          </w:rPrChange>
        </w:rPr>
        <w:pPrChange w:id="41" w:author="Ma Pilar García G." w:date="2016-03-03T12:32:00Z">
          <w:pPr>
            <w:pStyle w:val="NormalWeb"/>
            <w:numPr>
              <w:numId w:val="8"/>
            </w:numPr>
            <w:shd w:val="clear" w:color="auto" w:fill="FFFFFF"/>
            <w:spacing w:after="240" w:line="360" w:lineRule="auto"/>
            <w:ind w:left="720" w:right="120" w:hanging="360"/>
          </w:pPr>
        </w:pPrChange>
      </w:pP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42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Establezco relaciones entre las características macroscópicas y microscópicas de la materia y las propiedades físicas y químicas de las sustancias que la constituyen.</w:t>
      </w:r>
    </w:p>
    <w:p w14:paraId="67AAD2CE" w14:textId="776B33FD" w:rsidR="00CA20DC" w:rsidRPr="00E92A22" w:rsidRDefault="00CA20DC" w:rsidP="00E92A22">
      <w:pPr>
        <w:pStyle w:val="NormalWeb"/>
        <w:numPr>
          <w:ilvl w:val="0"/>
          <w:numId w:val="9"/>
        </w:numPr>
        <w:shd w:val="clear" w:color="auto" w:fill="FFFFFF"/>
        <w:tabs>
          <w:tab w:val="left" w:pos="284"/>
        </w:tabs>
        <w:spacing w:after="240" w:line="360" w:lineRule="auto"/>
        <w:ind w:left="284" w:right="120"/>
        <w:jc w:val="both"/>
        <w:rPr>
          <w:rStyle w:val="negrita"/>
          <w:rFonts w:ascii="Arial" w:eastAsia="Arial Unicode MS" w:hAnsi="Arial" w:cs="Arial Unicode MS"/>
          <w:bCs/>
          <w:color w:val="333333"/>
          <w:rPrChange w:id="43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pPrChange w:id="44" w:author="Ma Pilar García G." w:date="2016-03-03T12:32:00Z">
          <w:pPr>
            <w:pStyle w:val="NormalWeb"/>
            <w:numPr>
              <w:numId w:val="8"/>
            </w:numPr>
            <w:shd w:val="clear" w:color="auto" w:fill="FFFFFF"/>
            <w:spacing w:after="240" w:line="360" w:lineRule="auto"/>
            <w:ind w:left="720" w:right="120" w:hanging="360"/>
          </w:pPr>
        </w:pPrChange>
      </w:pP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45" w:author="Ma Pilar García G." w:date="2016-03-03T12:32:00Z">
            <w:rPr>
              <w:rStyle w:val="negrita"/>
              <w:bCs/>
              <w:color w:val="333333"/>
            </w:rPr>
          </w:rPrChange>
        </w:rPr>
        <w:t xml:space="preserve"> </w:t>
      </w:r>
      <w:del w:id="46" w:author="LEONOR LOZANO" w:date="2016-02-27T21:31:00Z">
        <w:r w:rsidRPr="00E92A22" w:rsidDel="008A427E">
          <w:rPr>
            <w:rStyle w:val="negrita"/>
            <w:rFonts w:ascii="Arial" w:eastAsia="Arial Unicode MS" w:hAnsi="Arial" w:cs="Arial Unicode MS"/>
            <w:bCs/>
            <w:color w:val="333333"/>
            <w:rPrChange w:id="47" w:author="Ma Pilar García G." w:date="2016-03-03T12:32:00Z">
              <w:rPr>
                <w:rStyle w:val="negrita"/>
                <w:bCs/>
                <w:color w:val="333333"/>
              </w:rPr>
            </w:rPrChange>
          </w:rPr>
          <w:delText xml:space="preserve">  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48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Evalúo el potencial de los recursos naturales, la forma como se han utilizado en desarrollos tecnológicos y las consecuencias de la acción del ser humano sobre ellos.</w:t>
      </w:r>
    </w:p>
    <w:p w14:paraId="28A8268E" w14:textId="77777777" w:rsidR="008A427E" w:rsidRPr="00E92A22" w:rsidRDefault="008A427E" w:rsidP="00E92A22">
      <w:pPr>
        <w:spacing w:line="360" w:lineRule="auto"/>
        <w:jc w:val="both"/>
        <w:rPr>
          <w:ins w:id="49" w:author="LEONOR LOZANO" w:date="2016-02-27T21:44:00Z"/>
          <w:rFonts w:ascii="Arial" w:eastAsia="Arial Unicode MS" w:hAnsi="Arial" w:cs="Arial Unicode MS"/>
          <w:b/>
          <w:color w:val="FF0000"/>
          <w:lang w:eastAsia="es-CO"/>
          <w:rPrChange w:id="50" w:author="Ma Pilar García G." w:date="2016-03-03T12:32:00Z">
            <w:rPr>
              <w:ins w:id="51" w:author="LEONOR LOZANO" w:date="2016-02-27T21:44:00Z"/>
              <w:rFonts w:ascii="Arial Unicode MS" w:eastAsia="Arial Unicode MS" w:hAnsi="Arial Unicode MS" w:cs="Arial Unicode MS"/>
              <w:b/>
              <w:color w:val="FF0000"/>
              <w:sz w:val="22"/>
              <w:szCs w:val="22"/>
              <w:lang w:eastAsia="es-CO"/>
            </w:rPr>
          </w:rPrChange>
        </w:rPr>
        <w:pPrChange w:id="52" w:author="Ma Pilar García G." w:date="2016-03-03T12:32:00Z">
          <w:pPr>
            <w:pStyle w:val="Prrafodelista"/>
            <w:numPr>
              <w:numId w:val="9"/>
            </w:numPr>
            <w:ind w:hanging="360"/>
          </w:pPr>
        </w:pPrChange>
      </w:pPr>
      <w:ins w:id="53" w:author="LEONOR LOZANO" w:date="2016-02-27T21:32:00Z">
        <w:r w:rsidRPr="00E92A22">
          <w:rPr>
            <w:rFonts w:ascii="Arial" w:eastAsia="Arial Unicode MS" w:hAnsi="Arial" w:cs="Arial Unicode MS"/>
            <w:b/>
            <w:color w:val="FF0000"/>
            <w:lang w:eastAsia="es-CO"/>
            <w:rPrChange w:id="54" w:author="Ma Pilar García G." w:date="2016-03-03T12:32:00Z">
              <w:rPr>
                <w:lang w:eastAsia="es-CO"/>
              </w:rPr>
            </w:rPrChange>
          </w:rPr>
          <w:t xml:space="preserve">(Competencias) </w:t>
        </w:r>
      </w:ins>
    </w:p>
    <w:p w14:paraId="292ABE7F" w14:textId="77777777" w:rsidR="00682290" w:rsidRPr="00E92A22" w:rsidRDefault="00682290" w:rsidP="00E92A22">
      <w:pPr>
        <w:spacing w:line="360" w:lineRule="auto"/>
        <w:jc w:val="both"/>
        <w:rPr>
          <w:ins w:id="55" w:author="LEONOR LOZANO" w:date="2016-02-27T21:32:00Z"/>
          <w:rFonts w:ascii="Arial" w:eastAsia="Arial Unicode MS" w:hAnsi="Arial" w:cs="Arial Unicode MS"/>
          <w:b/>
          <w:color w:val="FF0000"/>
          <w:lang w:eastAsia="es-CO"/>
          <w:rPrChange w:id="56" w:author="Ma Pilar García G." w:date="2016-03-03T12:32:00Z">
            <w:rPr>
              <w:ins w:id="57" w:author="LEONOR LOZANO" w:date="2016-02-27T21:32:00Z"/>
              <w:lang w:eastAsia="es-CO"/>
            </w:rPr>
          </w:rPrChange>
        </w:rPr>
        <w:pPrChange w:id="58" w:author="Ma Pilar García G." w:date="2016-03-03T12:32:00Z">
          <w:pPr>
            <w:pStyle w:val="Prrafodelista"/>
            <w:numPr>
              <w:numId w:val="9"/>
            </w:numPr>
            <w:ind w:hanging="360"/>
          </w:pPr>
        </w:pPrChange>
      </w:pPr>
    </w:p>
    <w:p w14:paraId="0C37991A" w14:textId="3986DCB0" w:rsidR="008560A4" w:rsidRPr="00E92A22" w:rsidDel="008A427E" w:rsidRDefault="00436E1F" w:rsidP="00E92A22">
      <w:pPr>
        <w:pStyle w:val="Prrafodelista"/>
        <w:numPr>
          <w:ilvl w:val="0"/>
          <w:numId w:val="19"/>
        </w:numPr>
        <w:spacing w:line="360" w:lineRule="auto"/>
        <w:ind w:left="426"/>
        <w:jc w:val="both"/>
        <w:rPr>
          <w:del w:id="59" w:author="LEONOR LOZANO" w:date="2016-02-27T21:31:00Z"/>
          <w:rFonts w:ascii="Arial" w:eastAsia="Arial Unicode MS" w:hAnsi="Arial" w:cs="Arial Unicode MS"/>
          <w:b/>
          <w:rPrChange w:id="60" w:author="Ma Pilar García G." w:date="2016-03-03T12:32:00Z">
            <w:rPr>
              <w:del w:id="61" w:author="LEONOR LOZANO" w:date="2016-02-27T21:31:00Z"/>
              <w:rFonts w:ascii="Arial" w:hAnsi="Arial" w:cs="Arial"/>
              <w:b/>
            </w:rPr>
          </w:rPrChange>
        </w:rPr>
        <w:pPrChange w:id="62" w:author="Ma Pilar García G." w:date="2016-03-03T12:32:00Z">
          <w:pPr>
            <w:spacing w:line="360" w:lineRule="auto"/>
          </w:pPr>
        </w:pPrChange>
      </w:pPr>
      <w:del w:id="63" w:author="LEONOR LOZANO" w:date="2016-02-27T21:32:00Z">
        <w:r w:rsidRPr="00E92A22" w:rsidDel="008A427E">
          <w:rPr>
            <w:rFonts w:ascii="Arial" w:eastAsia="Arial Unicode MS" w:hAnsi="Arial" w:cs="Arial Unicode MS"/>
            <w:b/>
            <w:rPrChange w:id="64" w:author="Ma Pilar García G." w:date="2016-03-03T12:32:00Z">
              <w:rPr>
                <w:rFonts w:ascii="Arial" w:hAnsi="Arial" w:cs="Arial"/>
                <w:b/>
              </w:rPr>
            </w:rPrChange>
          </w:rPr>
          <w:delText>Entorno</w:delText>
        </w:r>
      </w:del>
    </w:p>
    <w:p w14:paraId="022A2DFC" w14:textId="1B5EF917" w:rsidR="00D82497" w:rsidRPr="00E92A22" w:rsidDel="008A427E" w:rsidRDefault="00D82497" w:rsidP="00E92A22">
      <w:pPr>
        <w:pStyle w:val="Prrafodelista"/>
        <w:spacing w:line="360" w:lineRule="auto"/>
        <w:ind w:left="426"/>
        <w:rPr>
          <w:del w:id="65" w:author="LEONOR LOZANO" w:date="2016-02-27T21:31:00Z"/>
          <w:rFonts w:ascii="Arial" w:hAnsi="Arial"/>
          <w:rPrChange w:id="66" w:author="Ma Pilar García G." w:date="2016-03-03T12:32:00Z">
            <w:rPr>
              <w:del w:id="67" w:author="LEONOR LOZANO" w:date="2016-02-27T21:31:00Z"/>
              <w:rFonts w:ascii="Arial" w:hAnsi="Arial" w:cs="Arial"/>
            </w:rPr>
          </w:rPrChange>
        </w:rPr>
        <w:pPrChange w:id="68" w:author="Ma Pilar García G." w:date="2016-03-03T12:32:00Z">
          <w:pPr>
            <w:spacing w:line="360" w:lineRule="auto"/>
          </w:pPr>
        </w:pPrChange>
      </w:pPr>
    </w:p>
    <w:p w14:paraId="4D430A06" w14:textId="386F8414" w:rsidR="00D82497" w:rsidRPr="00E92A22" w:rsidDel="00682290" w:rsidRDefault="00436E1F" w:rsidP="00E92A22">
      <w:pPr>
        <w:pStyle w:val="Prrafodelista"/>
        <w:spacing w:line="360" w:lineRule="auto"/>
        <w:ind w:left="426"/>
        <w:rPr>
          <w:del w:id="69" w:author="LEONOR LOZANO" w:date="2016-02-27T21:44:00Z"/>
          <w:rFonts w:ascii="Arial" w:hAnsi="Arial"/>
          <w:rPrChange w:id="70" w:author="Ma Pilar García G." w:date="2016-03-03T12:32:00Z">
            <w:rPr>
              <w:del w:id="71" w:author="LEONOR LOZANO" w:date="2016-02-27T21:44:00Z"/>
              <w:rFonts w:ascii="Arial" w:hAnsi="Arial" w:cs="Arial"/>
            </w:rPr>
          </w:rPrChange>
        </w:rPr>
        <w:pPrChange w:id="72" w:author="Ma Pilar García G." w:date="2016-03-03T12:32:00Z">
          <w:pPr>
            <w:spacing w:line="360" w:lineRule="auto"/>
          </w:pPr>
        </w:pPrChange>
      </w:pPr>
      <w:del w:id="73" w:author="LEONOR LOZANO" w:date="2016-02-27T21:31:00Z">
        <w:r w:rsidRPr="00E92A22" w:rsidDel="008A427E">
          <w:rPr>
            <w:rFonts w:ascii="Arial" w:hAnsi="Arial"/>
            <w:rPrChange w:id="74" w:author="Ma Pilar García G." w:date="2016-03-03T12:32:00Z">
              <w:rPr>
                <w:rFonts w:ascii="Arial" w:hAnsi="Arial" w:cs="Arial"/>
              </w:rPr>
            </w:rPrChange>
          </w:rPr>
          <w:delText>Físico</w:delText>
        </w:r>
      </w:del>
    </w:p>
    <w:p w14:paraId="20AD3417" w14:textId="02DB99C9" w:rsidR="00CA20DC" w:rsidRPr="00E92A22" w:rsidDel="008A427E" w:rsidRDefault="00CA20DC" w:rsidP="00E92A22">
      <w:pPr>
        <w:pStyle w:val="Prrafodelista"/>
        <w:spacing w:line="360" w:lineRule="auto"/>
        <w:ind w:left="426"/>
        <w:rPr>
          <w:del w:id="75" w:author="LEONOR LOZANO" w:date="2016-02-27T21:32:00Z"/>
          <w:rFonts w:ascii="Arial" w:hAnsi="Arial"/>
          <w:rPrChange w:id="76" w:author="Ma Pilar García G." w:date="2016-03-03T12:32:00Z">
            <w:rPr>
              <w:del w:id="77" w:author="LEONOR LOZANO" w:date="2016-02-27T21:32:00Z"/>
              <w:rFonts w:ascii="Arial" w:hAnsi="Arial" w:cs="Arial"/>
            </w:rPr>
          </w:rPrChange>
        </w:rPr>
        <w:pPrChange w:id="78" w:author="Ma Pilar García G." w:date="2016-03-03T12:32:00Z">
          <w:pPr>
            <w:spacing w:line="360" w:lineRule="auto"/>
          </w:pPr>
        </w:pPrChange>
      </w:pPr>
    </w:p>
    <w:p w14:paraId="32927DF0" w14:textId="3DA7561D" w:rsidR="00436E1F" w:rsidRPr="00E92A22" w:rsidDel="008A427E" w:rsidRDefault="00436E1F" w:rsidP="00E92A22">
      <w:pPr>
        <w:pStyle w:val="Prrafodelista"/>
        <w:spacing w:line="360" w:lineRule="auto"/>
        <w:ind w:left="426"/>
        <w:rPr>
          <w:del w:id="79" w:author="LEONOR LOZANO" w:date="2016-02-27T21:32:00Z"/>
          <w:rFonts w:ascii="Arial" w:hAnsi="Arial"/>
          <w:rPrChange w:id="80" w:author="Ma Pilar García G." w:date="2016-03-03T12:32:00Z">
            <w:rPr>
              <w:del w:id="81" w:author="LEONOR LOZANO" w:date="2016-02-27T21:32:00Z"/>
              <w:rFonts w:ascii="Arial" w:hAnsi="Arial" w:cs="Arial"/>
            </w:rPr>
          </w:rPrChange>
        </w:rPr>
        <w:pPrChange w:id="82" w:author="Ma Pilar García G." w:date="2016-03-03T12:32:00Z">
          <w:pPr>
            <w:spacing w:line="360" w:lineRule="auto"/>
          </w:pPr>
        </w:pPrChange>
      </w:pPr>
    </w:p>
    <w:p w14:paraId="1FE462B2" w14:textId="453AFBD3" w:rsidR="00D82497" w:rsidRPr="00E92A22" w:rsidDel="008A427E" w:rsidRDefault="008560A4" w:rsidP="00E92A22">
      <w:pPr>
        <w:pStyle w:val="Prrafodelista"/>
        <w:spacing w:line="360" w:lineRule="auto"/>
        <w:ind w:left="426"/>
        <w:rPr>
          <w:del w:id="83" w:author="LEONOR LOZANO" w:date="2016-02-27T21:32:00Z"/>
          <w:rFonts w:ascii="Arial" w:hAnsi="Arial"/>
          <w:rPrChange w:id="84" w:author="Ma Pilar García G." w:date="2016-03-03T12:32:00Z">
            <w:rPr>
              <w:del w:id="85" w:author="LEONOR LOZANO" w:date="2016-02-27T21:32:00Z"/>
              <w:rFonts w:ascii="Arial" w:hAnsi="Arial" w:cs="Arial"/>
              <w:b/>
            </w:rPr>
          </w:rPrChange>
        </w:rPr>
        <w:pPrChange w:id="86" w:author="Ma Pilar García G." w:date="2016-03-03T12:32:00Z">
          <w:pPr>
            <w:spacing w:line="360" w:lineRule="auto"/>
          </w:pPr>
        </w:pPrChange>
      </w:pPr>
      <w:del w:id="87" w:author="LEONOR LOZANO" w:date="2016-02-27T21:32:00Z">
        <w:r w:rsidRPr="00E92A22" w:rsidDel="008A427E">
          <w:rPr>
            <w:rFonts w:ascii="Arial" w:hAnsi="Arial"/>
            <w:rPrChange w:id="88" w:author="Ma Pilar García G." w:date="2016-03-03T12:32:00Z">
              <w:rPr>
                <w:rFonts w:ascii="Arial" w:hAnsi="Arial" w:cs="Arial"/>
                <w:b/>
              </w:rPr>
            </w:rPrChange>
          </w:rPr>
          <w:delText>Competencias</w:delText>
        </w:r>
      </w:del>
    </w:p>
    <w:p w14:paraId="48312AFD" w14:textId="579F62D0" w:rsidR="00436E1F" w:rsidRPr="00E92A22" w:rsidDel="008A427E" w:rsidRDefault="00436E1F" w:rsidP="00E92A22">
      <w:pPr>
        <w:pStyle w:val="Prrafodelista"/>
        <w:spacing w:line="360" w:lineRule="auto"/>
        <w:ind w:left="426"/>
        <w:rPr>
          <w:del w:id="89" w:author="LEONOR LOZANO" w:date="2016-02-27T21:32:00Z"/>
          <w:rFonts w:ascii="Arial" w:hAnsi="Arial"/>
          <w:rPrChange w:id="90" w:author="Ma Pilar García G." w:date="2016-03-03T12:32:00Z">
            <w:rPr>
              <w:del w:id="91" w:author="LEONOR LOZANO" w:date="2016-02-27T21:32:00Z"/>
              <w:rFonts w:ascii="Arial" w:hAnsi="Arial" w:cs="Arial"/>
              <w:b/>
            </w:rPr>
          </w:rPrChange>
        </w:rPr>
        <w:pPrChange w:id="92" w:author="Ma Pilar García G." w:date="2016-03-03T12:32:00Z">
          <w:pPr>
            <w:spacing w:line="360" w:lineRule="auto"/>
          </w:pPr>
        </w:pPrChange>
      </w:pPr>
    </w:p>
    <w:p w14:paraId="36B1DDB3" w14:textId="48438407" w:rsidR="00072E53" w:rsidRPr="00E92A22" w:rsidDel="00EB5520" w:rsidRDefault="00072E53" w:rsidP="00E92A22">
      <w:pPr>
        <w:pStyle w:val="Prrafodelista"/>
        <w:numPr>
          <w:ilvl w:val="0"/>
          <w:numId w:val="10"/>
        </w:numPr>
        <w:shd w:val="clear" w:color="auto" w:fill="FFFFFF"/>
        <w:spacing w:after="240" w:line="360" w:lineRule="auto"/>
        <w:ind w:right="120"/>
        <w:jc w:val="both"/>
        <w:rPr>
          <w:del w:id="93" w:author="LEONOR LOZANO" w:date="2016-02-27T21:50:00Z"/>
          <w:rStyle w:val="negrita"/>
          <w:rFonts w:ascii="Arial" w:eastAsia="Arial Unicode MS" w:hAnsi="Arial" w:cs="Arial Unicode MS"/>
          <w:bCs/>
          <w:rPrChange w:id="94" w:author="Ma Pilar García G." w:date="2016-03-03T12:32:00Z">
            <w:rPr>
              <w:del w:id="95" w:author="LEONOR LOZANO" w:date="2016-02-27T21:50:00Z"/>
              <w:rStyle w:val="negrita"/>
              <w:rFonts w:asciiTheme="minorHAnsi" w:eastAsiaTheme="minorEastAsia" w:hAnsiTheme="minorHAnsi" w:cstheme="minorBidi"/>
              <w:bCs/>
              <w:lang w:val="es-ES_tradnl" w:eastAsia="es-ES"/>
            </w:rPr>
          </w:rPrChange>
        </w:rPr>
        <w:pPrChange w:id="96" w:author="Ma Pilar García G." w:date="2016-03-03T12:32:00Z">
          <w:pPr>
            <w:pStyle w:val="NormalWeb"/>
            <w:numPr>
              <w:numId w:val="7"/>
            </w:numPr>
            <w:shd w:val="clear" w:color="auto" w:fill="FFFFFF"/>
            <w:spacing w:after="240" w:line="360" w:lineRule="auto"/>
            <w:ind w:left="360" w:right="120" w:hanging="360"/>
          </w:pPr>
        </w:pPrChange>
      </w:pP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97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Verific</w:t>
      </w:r>
      <w:ins w:id="98" w:author="LEONOR LOZANO" w:date="2016-02-27T21:51:00Z">
        <w:r w:rsidR="00EB5520" w:rsidRPr="00E92A22">
          <w:rPr>
            <w:rStyle w:val="negrita"/>
            <w:rFonts w:ascii="Arial" w:eastAsia="Arial Unicode MS" w:hAnsi="Arial" w:cs="Arial Unicode MS"/>
            <w:bCs/>
            <w:color w:val="333333"/>
            <w:rPrChange w:id="99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Cs/>
                <w:color w:val="333333"/>
                <w:sz w:val="22"/>
                <w:szCs w:val="22"/>
              </w:rPr>
            </w:rPrChange>
          </w:rPr>
          <w:t>ar</w:t>
        </w:r>
      </w:ins>
      <w:del w:id="100" w:author="LEONOR LOZANO" w:date="2016-02-27T21:51:00Z">
        <w:r w:rsidRPr="00E92A22" w:rsidDel="00EB5520">
          <w:rPr>
            <w:rStyle w:val="negrita"/>
            <w:rFonts w:ascii="Arial" w:eastAsia="Arial Unicode MS" w:hAnsi="Arial" w:cs="Arial Unicode MS"/>
            <w:bCs/>
            <w:color w:val="333333"/>
            <w:rPrChange w:id="101" w:author="Ma Pilar García G." w:date="2016-03-03T12:32:00Z">
              <w:rPr>
                <w:rStyle w:val="negrita"/>
                <w:rFonts w:ascii="Arial" w:hAnsi="Arial" w:cs="Arial"/>
                <w:bCs/>
                <w:color w:val="333333"/>
              </w:rPr>
            </w:rPrChange>
          </w:rPr>
          <w:delText>o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02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 la acción de fuerzas electrostáticas y magnéticas</w:t>
      </w:r>
      <w:ins w:id="103" w:author="Ma Pilar García G." w:date="2016-03-03T12:34:00Z">
        <w:r w:rsidR="006A418F">
          <w:rPr>
            <w:rStyle w:val="negrita"/>
            <w:rFonts w:ascii="Arial" w:eastAsia="Arial Unicode MS" w:hAnsi="Arial" w:cs="Arial Unicode MS"/>
            <w:bCs/>
            <w:color w:val="333333"/>
          </w:rPr>
          <w:t>,</w:t>
        </w:r>
      </w:ins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04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 y explic</w:t>
      </w:r>
      <w:ins w:id="105" w:author="LEONOR LOZANO" w:date="2016-02-27T21:51:00Z">
        <w:r w:rsidR="00EB5520" w:rsidRPr="00E92A22">
          <w:rPr>
            <w:rStyle w:val="negrita"/>
            <w:rFonts w:ascii="Arial" w:eastAsia="Arial Unicode MS" w:hAnsi="Arial" w:cs="Arial Unicode MS"/>
            <w:bCs/>
            <w:color w:val="333333"/>
            <w:rPrChange w:id="106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Cs/>
                <w:color w:val="333333"/>
                <w:sz w:val="22"/>
                <w:szCs w:val="22"/>
              </w:rPr>
            </w:rPrChange>
          </w:rPr>
          <w:t>ar</w:t>
        </w:r>
      </w:ins>
      <w:del w:id="107" w:author="LEONOR LOZANO" w:date="2016-02-27T21:51:00Z">
        <w:r w:rsidRPr="00E92A22" w:rsidDel="00EB5520">
          <w:rPr>
            <w:rStyle w:val="negrita"/>
            <w:rFonts w:ascii="Arial" w:eastAsia="Arial Unicode MS" w:hAnsi="Arial" w:cs="Arial Unicode MS"/>
            <w:bCs/>
            <w:color w:val="333333"/>
            <w:rPrChange w:id="108" w:author="Ma Pilar García G." w:date="2016-03-03T12:32:00Z">
              <w:rPr>
                <w:rStyle w:val="negrita"/>
                <w:rFonts w:ascii="Arial" w:hAnsi="Arial" w:cs="Arial"/>
                <w:bCs/>
                <w:color w:val="333333"/>
              </w:rPr>
            </w:rPrChange>
          </w:rPr>
          <w:delText>o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09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 su relación con la carga eléctrica.</w:t>
      </w:r>
    </w:p>
    <w:p w14:paraId="76BECA4A" w14:textId="77777777" w:rsidR="00EB5520" w:rsidRPr="00E92A22" w:rsidRDefault="00EB5520" w:rsidP="00E92A22">
      <w:pPr>
        <w:pStyle w:val="Prrafodelista"/>
        <w:numPr>
          <w:ilvl w:val="0"/>
          <w:numId w:val="10"/>
        </w:numPr>
        <w:shd w:val="clear" w:color="auto" w:fill="FFFFFF"/>
        <w:spacing w:after="240" w:line="360" w:lineRule="auto"/>
        <w:ind w:right="120"/>
        <w:jc w:val="both"/>
        <w:rPr>
          <w:ins w:id="110" w:author="LEONOR LOZANO" w:date="2016-02-27T21:50:00Z"/>
          <w:rStyle w:val="negrita"/>
          <w:rFonts w:ascii="Arial" w:eastAsia="Arial Unicode MS" w:hAnsi="Arial" w:cs="Arial Unicode MS"/>
          <w:bCs/>
          <w:rPrChange w:id="111" w:author="Ma Pilar García G." w:date="2016-03-03T12:32:00Z">
            <w:rPr>
              <w:ins w:id="112" w:author="LEONOR LOZANO" w:date="2016-02-27T21:50:00Z"/>
              <w:rStyle w:val="negrita"/>
              <w:rFonts w:ascii="Arial Unicode MS" w:eastAsia="Arial Unicode MS" w:hAnsi="Arial Unicode MS" w:cs="Arial Unicode MS"/>
              <w:bCs/>
              <w:color w:val="333333"/>
              <w:sz w:val="22"/>
              <w:szCs w:val="22"/>
              <w:lang w:val="es-ES_tradnl" w:eastAsia="es-ES"/>
            </w:rPr>
          </w:rPrChange>
        </w:rPr>
        <w:pPrChange w:id="113" w:author="Ma Pilar García G." w:date="2016-03-03T12:32:00Z">
          <w:pPr>
            <w:pStyle w:val="NormalWeb"/>
            <w:numPr>
              <w:numId w:val="7"/>
            </w:numPr>
            <w:shd w:val="clear" w:color="auto" w:fill="FFFFFF"/>
            <w:spacing w:after="240" w:line="360" w:lineRule="auto"/>
            <w:ind w:left="360" w:right="120" w:hanging="360"/>
          </w:pPr>
        </w:pPrChange>
      </w:pPr>
    </w:p>
    <w:p w14:paraId="021A09E0" w14:textId="0E6C864C" w:rsidR="00072E53" w:rsidRPr="00E92A22" w:rsidDel="00EB5520" w:rsidRDefault="00072E53" w:rsidP="00E92A22">
      <w:pPr>
        <w:pStyle w:val="Prrafodelista"/>
        <w:numPr>
          <w:ilvl w:val="0"/>
          <w:numId w:val="10"/>
        </w:numPr>
        <w:shd w:val="clear" w:color="auto" w:fill="FFFFFF"/>
        <w:spacing w:after="240" w:line="360" w:lineRule="auto"/>
        <w:ind w:right="120"/>
        <w:jc w:val="both"/>
        <w:rPr>
          <w:del w:id="114" w:author="LEONOR LOZANO" w:date="2016-02-27T21:50:00Z"/>
          <w:rStyle w:val="negrita"/>
          <w:rFonts w:ascii="Arial" w:eastAsia="Arial Unicode MS" w:hAnsi="Arial" w:cs="Arial Unicode MS"/>
          <w:bCs/>
          <w:rPrChange w:id="115" w:author="Ma Pilar García G." w:date="2016-03-03T12:32:00Z">
            <w:rPr>
              <w:del w:id="116" w:author="LEONOR LOZANO" w:date="2016-02-27T21:50:00Z"/>
              <w:rStyle w:val="negrita"/>
              <w:bCs/>
            </w:rPr>
          </w:rPrChange>
        </w:rPr>
        <w:pPrChange w:id="117" w:author="Ma Pilar García G." w:date="2016-03-03T12:32:00Z">
          <w:pPr>
            <w:pStyle w:val="NormalWeb"/>
            <w:numPr>
              <w:numId w:val="7"/>
            </w:numPr>
            <w:shd w:val="clear" w:color="auto" w:fill="FFFFFF"/>
            <w:spacing w:after="240" w:line="360" w:lineRule="auto"/>
            <w:ind w:left="360" w:right="120" w:hanging="360"/>
          </w:pPr>
        </w:pPrChange>
      </w:pP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18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Verific</w:t>
      </w:r>
      <w:ins w:id="119" w:author="LEONOR LOZANO" w:date="2016-02-27T21:51:00Z">
        <w:r w:rsidR="00EB5520" w:rsidRPr="00E92A22">
          <w:rPr>
            <w:rStyle w:val="negrita"/>
            <w:rFonts w:ascii="Arial" w:eastAsia="Arial Unicode MS" w:hAnsi="Arial" w:cs="Arial Unicode MS"/>
            <w:bCs/>
            <w:color w:val="333333"/>
            <w:rPrChange w:id="120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Cs/>
                <w:color w:val="333333"/>
                <w:sz w:val="22"/>
                <w:szCs w:val="22"/>
              </w:rPr>
            </w:rPrChange>
          </w:rPr>
          <w:t>ar</w:t>
        </w:r>
      </w:ins>
      <w:del w:id="121" w:author="LEONOR LOZANO" w:date="2016-02-27T21:51:00Z">
        <w:r w:rsidRPr="00E92A22" w:rsidDel="00EB5520">
          <w:rPr>
            <w:rStyle w:val="negrita"/>
            <w:rFonts w:ascii="Arial" w:eastAsia="Arial Unicode MS" w:hAnsi="Arial" w:cs="Arial Unicode MS"/>
            <w:bCs/>
            <w:color w:val="333333"/>
            <w:rPrChange w:id="122" w:author="Ma Pilar García G." w:date="2016-03-03T12:32:00Z">
              <w:rPr>
                <w:rStyle w:val="negrita"/>
                <w:rFonts w:ascii="Arial" w:hAnsi="Arial" w:cs="Arial"/>
                <w:bCs/>
                <w:color w:val="333333"/>
              </w:rPr>
            </w:rPrChange>
          </w:rPr>
          <w:delText>o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23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 relaciones entre distancia recorrida, velocidad y fuerza involucrada en diversos tipos de movimiento.</w:t>
      </w:r>
    </w:p>
    <w:p w14:paraId="2F245421" w14:textId="77777777" w:rsidR="00EB5520" w:rsidRPr="00E92A22" w:rsidRDefault="00EB5520" w:rsidP="00E92A22">
      <w:pPr>
        <w:pStyle w:val="Prrafodelista"/>
        <w:numPr>
          <w:ilvl w:val="0"/>
          <w:numId w:val="10"/>
        </w:numPr>
        <w:shd w:val="clear" w:color="auto" w:fill="FFFFFF"/>
        <w:spacing w:after="240" w:line="360" w:lineRule="auto"/>
        <w:ind w:right="120"/>
        <w:jc w:val="both"/>
        <w:rPr>
          <w:ins w:id="124" w:author="LEONOR LOZANO" w:date="2016-02-27T21:51:00Z"/>
          <w:rStyle w:val="negrita"/>
          <w:rFonts w:ascii="Arial" w:eastAsia="Arial Unicode MS" w:hAnsi="Arial" w:cs="Arial Unicode MS"/>
          <w:bCs/>
          <w:rPrChange w:id="125" w:author="Ma Pilar García G." w:date="2016-03-03T12:32:00Z">
            <w:rPr>
              <w:ins w:id="126" w:author="LEONOR LOZANO" w:date="2016-02-27T21:51:00Z"/>
              <w:rStyle w:val="negrita"/>
              <w:rFonts w:ascii="Arial Unicode MS" w:eastAsia="Arial Unicode MS" w:hAnsi="Arial Unicode MS" w:cs="Arial Unicode MS"/>
              <w:bCs/>
              <w:color w:val="333333"/>
              <w:sz w:val="22"/>
              <w:szCs w:val="22"/>
              <w:lang w:val="es-ES_tradnl" w:eastAsia="es-ES"/>
            </w:rPr>
          </w:rPrChange>
        </w:rPr>
        <w:pPrChange w:id="127" w:author="Ma Pilar García G." w:date="2016-03-03T12:32:00Z">
          <w:pPr>
            <w:pStyle w:val="NormalWeb"/>
            <w:numPr>
              <w:numId w:val="7"/>
            </w:numPr>
            <w:shd w:val="clear" w:color="auto" w:fill="FFFFFF"/>
            <w:spacing w:after="240" w:line="360" w:lineRule="auto"/>
            <w:ind w:left="360" w:right="120" w:hanging="360"/>
          </w:pPr>
        </w:pPrChange>
      </w:pPr>
    </w:p>
    <w:p w14:paraId="53C55ED3" w14:textId="7468C2D6" w:rsidR="00072E53" w:rsidRPr="00E92A22" w:rsidDel="00EB5520" w:rsidRDefault="00072E53" w:rsidP="00E92A22">
      <w:pPr>
        <w:pStyle w:val="Prrafodelista"/>
        <w:numPr>
          <w:ilvl w:val="0"/>
          <w:numId w:val="10"/>
        </w:numPr>
        <w:shd w:val="clear" w:color="auto" w:fill="FFFFFF"/>
        <w:spacing w:after="240" w:line="360" w:lineRule="auto"/>
        <w:ind w:right="120"/>
        <w:jc w:val="both"/>
        <w:rPr>
          <w:del w:id="128" w:author="LEONOR LOZANO" w:date="2016-02-27T21:51:00Z"/>
          <w:rStyle w:val="negrita"/>
          <w:rFonts w:ascii="Arial" w:eastAsia="Arial Unicode MS" w:hAnsi="Arial" w:cs="Arial Unicode MS"/>
          <w:bCs/>
          <w:rPrChange w:id="129" w:author="Ma Pilar García G." w:date="2016-03-03T12:32:00Z">
            <w:rPr>
              <w:del w:id="130" w:author="LEONOR LOZANO" w:date="2016-02-27T21:51:00Z"/>
              <w:rStyle w:val="negrita"/>
              <w:bCs/>
            </w:rPr>
          </w:rPrChange>
        </w:rPr>
        <w:pPrChange w:id="131" w:author="Ma Pilar García G." w:date="2016-03-03T12:32:00Z">
          <w:pPr>
            <w:pStyle w:val="NormalWeb"/>
            <w:numPr>
              <w:numId w:val="7"/>
            </w:numPr>
            <w:shd w:val="clear" w:color="auto" w:fill="FFFFFF"/>
            <w:spacing w:after="240" w:line="360" w:lineRule="auto"/>
            <w:ind w:left="360" w:right="120" w:hanging="360"/>
          </w:pPr>
        </w:pPrChange>
      </w:pP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32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Relacion</w:t>
      </w:r>
      <w:ins w:id="133" w:author="LEONOR LOZANO" w:date="2016-02-27T21:52:00Z">
        <w:r w:rsidR="00EB5520" w:rsidRPr="00E92A22">
          <w:rPr>
            <w:rStyle w:val="negrita"/>
            <w:rFonts w:ascii="Arial" w:eastAsia="Arial Unicode MS" w:hAnsi="Arial" w:cs="Arial Unicode MS"/>
            <w:bCs/>
            <w:color w:val="333333"/>
            <w:rPrChange w:id="134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Cs/>
                <w:color w:val="333333"/>
                <w:sz w:val="22"/>
                <w:szCs w:val="22"/>
              </w:rPr>
            </w:rPrChange>
          </w:rPr>
          <w:t>ar</w:t>
        </w:r>
      </w:ins>
      <w:del w:id="135" w:author="LEONOR LOZANO" w:date="2016-02-27T21:52:00Z">
        <w:r w:rsidRPr="00E92A22" w:rsidDel="00EB5520">
          <w:rPr>
            <w:rStyle w:val="negrita"/>
            <w:rFonts w:ascii="Arial" w:eastAsia="Arial Unicode MS" w:hAnsi="Arial" w:cs="Arial Unicode MS"/>
            <w:bCs/>
            <w:color w:val="333333"/>
            <w:rPrChange w:id="136" w:author="Ma Pilar García G." w:date="2016-03-03T12:32:00Z">
              <w:rPr>
                <w:rStyle w:val="negrita"/>
                <w:rFonts w:ascii="Arial" w:hAnsi="Arial" w:cs="Arial"/>
                <w:bCs/>
                <w:color w:val="333333"/>
              </w:rPr>
            </w:rPrChange>
          </w:rPr>
          <w:delText>o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37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 energía y movimiento.</w:t>
      </w:r>
    </w:p>
    <w:p w14:paraId="4BC79F78" w14:textId="77777777" w:rsidR="00EB5520" w:rsidRPr="00E92A22" w:rsidRDefault="00EB5520" w:rsidP="00E92A22">
      <w:pPr>
        <w:pStyle w:val="Prrafodelista"/>
        <w:numPr>
          <w:ilvl w:val="0"/>
          <w:numId w:val="10"/>
        </w:numPr>
        <w:shd w:val="clear" w:color="auto" w:fill="FFFFFF"/>
        <w:spacing w:after="240" w:line="360" w:lineRule="auto"/>
        <w:ind w:right="120"/>
        <w:jc w:val="both"/>
        <w:rPr>
          <w:ins w:id="138" w:author="LEONOR LOZANO" w:date="2016-02-27T21:51:00Z"/>
          <w:rStyle w:val="negrita"/>
          <w:rFonts w:ascii="Arial" w:eastAsia="Arial Unicode MS" w:hAnsi="Arial" w:cs="Arial Unicode MS"/>
          <w:bCs/>
          <w:rPrChange w:id="139" w:author="Ma Pilar García G." w:date="2016-03-03T12:32:00Z">
            <w:rPr>
              <w:ins w:id="140" w:author="LEONOR LOZANO" w:date="2016-02-27T21:51:00Z"/>
              <w:rStyle w:val="negrita"/>
              <w:rFonts w:ascii="Arial Unicode MS" w:eastAsia="Arial Unicode MS" w:hAnsi="Arial Unicode MS" w:cs="Arial Unicode MS"/>
              <w:bCs/>
              <w:color w:val="333333"/>
              <w:sz w:val="22"/>
              <w:szCs w:val="22"/>
              <w:lang w:val="es-ES_tradnl" w:eastAsia="es-ES"/>
            </w:rPr>
          </w:rPrChange>
        </w:rPr>
        <w:pPrChange w:id="141" w:author="Ma Pilar García G." w:date="2016-03-03T12:32:00Z">
          <w:pPr>
            <w:pStyle w:val="NormalWeb"/>
            <w:numPr>
              <w:numId w:val="7"/>
            </w:numPr>
            <w:shd w:val="clear" w:color="auto" w:fill="FFFFFF"/>
            <w:spacing w:after="240" w:line="360" w:lineRule="auto"/>
            <w:ind w:left="360" w:right="120" w:hanging="360"/>
          </w:pPr>
        </w:pPrChange>
      </w:pPr>
    </w:p>
    <w:p w14:paraId="580EC220" w14:textId="10552513" w:rsidR="00CA20DC" w:rsidRPr="00E92A22" w:rsidRDefault="00CA20DC" w:rsidP="00E92A22">
      <w:pPr>
        <w:pStyle w:val="Prrafodelista"/>
        <w:numPr>
          <w:ilvl w:val="0"/>
          <w:numId w:val="10"/>
        </w:numPr>
        <w:shd w:val="clear" w:color="auto" w:fill="FFFFFF"/>
        <w:spacing w:after="240" w:line="360" w:lineRule="auto"/>
        <w:ind w:right="120"/>
        <w:jc w:val="both"/>
        <w:rPr>
          <w:rStyle w:val="negrita"/>
          <w:rFonts w:ascii="Arial" w:eastAsia="Arial Unicode MS" w:hAnsi="Arial" w:cs="Arial Unicode MS"/>
          <w:bCs/>
          <w:rPrChange w:id="142" w:author="Ma Pilar García G." w:date="2016-03-03T12:32:00Z">
            <w:rPr>
              <w:rStyle w:val="negrita"/>
              <w:bCs/>
            </w:rPr>
          </w:rPrChange>
        </w:rPr>
        <w:pPrChange w:id="143" w:author="Ma Pilar García G." w:date="2016-03-03T12:32:00Z">
          <w:pPr>
            <w:pStyle w:val="NormalWeb"/>
            <w:numPr>
              <w:numId w:val="7"/>
            </w:numPr>
            <w:shd w:val="clear" w:color="auto" w:fill="FFFFFF"/>
            <w:spacing w:after="240" w:line="360" w:lineRule="auto"/>
            <w:ind w:left="360" w:right="120" w:hanging="360"/>
          </w:pPr>
        </w:pPrChange>
      </w:pP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44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Analiz</w:t>
      </w:r>
      <w:ins w:id="145" w:author="LEONOR LOZANO" w:date="2016-02-27T21:52:00Z">
        <w:r w:rsidR="00EB5520" w:rsidRPr="00E92A22">
          <w:rPr>
            <w:rStyle w:val="negrita"/>
            <w:rFonts w:ascii="Arial" w:eastAsia="Arial Unicode MS" w:hAnsi="Arial" w:cs="Arial Unicode MS"/>
            <w:bCs/>
            <w:color w:val="333333"/>
            <w:rPrChange w:id="146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Cs/>
                <w:color w:val="333333"/>
                <w:sz w:val="22"/>
                <w:szCs w:val="22"/>
              </w:rPr>
            </w:rPrChange>
          </w:rPr>
          <w:t>ar</w:t>
        </w:r>
      </w:ins>
      <w:del w:id="147" w:author="LEONOR LOZANO" w:date="2016-02-27T21:52:00Z">
        <w:r w:rsidRPr="00E92A22" w:rsidDel="00EB5520">
          <w:rPr>
            <w:rStyle w:val="negrita"/>
            <w:rFonts w:ascii="Arial" w:eastAsia="Arial Unicode MS" w:hAnsi="Arial" w:cs="Arial Unicode MS"/>
            <w:bCs/>
            <w:color w:val="333333"/>
            <w:rPrChange w:id="148" w:author="Ma Pilar García G." w:date="2016-03-03T12:32:00Z">
              <w:rPr>
                <w:rStyle w:val="negrita"/>
                <w:rFonts w:ascii="Arial" w:hAnsi="Arial" w:cs="Arial"/>
                <w:bCs/>
                <w:color w:val="333333"/>
              </w:rPr>
            </w:rPrChange>
          </w:rPr>
          <w:delText>o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49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 el potencial de los recursos naturales </w:t>
      </w:r>
      <w:del w:id="150" w:author="LEONOR LOZANO" w:date="2016-02-27T21:52:00Z">
        <w:r w:rsidRPr="00E92A22" w:rsidDel="00EB5520">
          <w:rPr>
            <w:rStyle w:val="negrita"/>
            <w:rFonts w:ascii="Arial" w:eastAsia="Arial Unicode MS" w:hAnsi="Arial" w:cs="Arial Unicode MS"/>
            <w:bCs/>
            <w:color w:val="333333"/>
            <w:rPrChange w:id="151" w:author="Ma Pilar García G." w:date="2016-03-03T12:32:00Z">
              <w:rPr>
                <w:rStyle w:val="negrita"/>
                <w:rFonts w:ascii="Arial" w:hAnsi="Arial" w:cs="Arial"/>
                <w:bCs/>
                <w:color w:val="333333"/>
              </w:rPr>
            </w:rPrChange>
          </w:rPr>
          <w:delText>de mi</w:delText>
        </w:r>
      </w:del>
      <w:ins w:id="152" w:author="LEONOR LOZANO" w:date="2016-02-27T21:52:00Z">
        <w:r w:rsidR="00EB5520" w:rsidRPr="00E92A22">
          <w:rPr>
            <w:rStyle w:val="negrita"/>
            <w:rFonts w:ascii="Arial" w:eastAsia="Arial Unicode MS" w:hAnsi="Arial" w:cs="Arial Unicode MS"/>
            <w:bCs/>
            <w:color w:val="333333"/>
            <w:rPrChange w:id="153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Cs/>
                <w:color w:val="333333"/>
                <w:sz w:val="22"/>
                <w:szCs w:val="22"/>
              </w:rPr>
            </w:rPrChange>
          </w:rPr>
          <w:t>del</w:t>
        </w:r>
      </w:ins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54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 entorno para la obtención de energía e indic</w:t>
      </w:r>
      <w:ins w:id="155" w:author="LEONOR LOZANO" w:date="2016-02-27T21:52:00Z">
        <w:r w:rsidR="00EB5520" w:rsidRPr="00E92A22">
          <w:rPr>
            <w:rStyle w:val="negrita"/>
            <w:rFonts w:ascii="Arial" w:eastAsia="Arial Unicode MS" w:hAnsi="Arial" w:cs="Arial Unicode MS"/>
            <w:bCs/>
            <w:color w:val="333333"/>
            <w:rPrChange w:id="156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Cs/>
                <w:color w:val="333333"/>
                <w:sz w:val="22"/>
                <w:szCs w:val="22"/>
              </w:rPr>
            </w:rPrChange>
          </w:rPr>
          <w:t>ar</w:t>
        </w:r>
      </w:ins>
      <w:del w:id="157" w:author="LEONOR LOZANO" w:date="2016-02-27T21:52:00Z">
        <w:r w:rsidRPr="00E92A22" w:rsidDel="00EB5520">
          <w:rPr>
            <w:rStyle w:val="negrita"/>
            <w:rFonts w:ascii="Arial" w:eastAsia="Arial Unicode MS" w:hAnsi="Arial" w:cs="Arial Unicode MS"/>
            <w:bCs/>
            <w:color w:val="333333"/>
            <w:rPrChange w:id="158" w:author="Ma Pilar García G." w:date="2016-03-03T12:32:00Z">
              <w:rPr>
                <w:rStyle w:val="negrita"/>
                <w:rFonts w:ascii="Arial" w:hAnsi="Arial" w:cs="Arial"/>
                <w:bCs/>
                <w:color w:val="333333"/>
              </w:rPr>
            </w:rPrChange>
          </w:rPr>
          <w:delText>o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159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 sus posibles usos</w:t>
      </w:r>
      <w:r w:rsidRPr="00E92A22">
        <w:rPr>
          <w:rStyle w:val="negrita"/>
          <w:rFonts w:ascii="Arial" w:eastAsia="Arial Unicode MS" w:hAnsi="Arial" w:cs="Arial Unicode MS"/>
          <w:bCs/>
          <w:rPrChange w:id="160" w:author="Ma Pilar García G." w:date="2016-03-03T12:32:00Z">
            <w:rPr>
              <w:rStyle w:val="negrita"/>
              <w:bCs/>
            </w:rPr>
          </w:rPrChange>
        </w:rPr>
        <w:t>.</w:t>
      </w:r>
    </w:p>
    <w:p w14:paraId="38DAE375" w14:textId="77777777" w:rsidR="008A427E" w:rsidRPr="00E92A22" w:rsidRDefault="008A427E" w:rsidP="00E92A22">
      <w:pPr>
        <w:spacing w:line="360" w:lineRule="auto"/>
        <w:jc w:val="both"/>
        <w:rPr>
          <w:ins w:id="161" w:author="LEONOR LOZANO" w:date="2016-02-27T21:33:00Z"/>
          <w:rFonts w:ascii="Arial" w:eastAsia="Arial Unicode MS" w:hAnsi="Arial" w:cs="Arial Unicode MS"/>
          <w:b/>
          <w:color w:val="FF0000"/>
          <w:lang w:eastAsia="es-CO"/>
          <w:rPrChange w:id="162" w:author="Ma Pilar García G." w:date="2016-03-03T12:32:00Z">
            <w:rPr>
              <w:ins w:id="163" w:author="LEONOR LOZANO" w:date="2016-02-27T21:33:00Z"/>
              <w:lang w:eastAsia="es-CO"/>
            </w:rPr>
          </w:rPrChange>
        </w:rPr>
        <w:pPrChange w:id="164" w:author="Ma Pilar García G." w:date="2016-03-03T12:32:00Z">
          <w:pPr>
            <w:pStyle w:val="Prrafodelista"/>
            <w:numPr>
              <w:numId w:val="10"/>
            </w:numPr>
            <w:ind w:left="360" w:hanging="360"/>
          </w:pPr>
        </w:pPrChange>
      </w:pPr>
      <w:ins w:id="165" w:author="LEONOR LOZANO" w:date="2016-02-27T21:33:00Z">
        <w:r w:rsidRPr="00E92A22">
          <w:rPr>
            <w:rFonts w:ascii="Arial" w:eastAsia="Arial Unicode MS" w:hAnsi="Arial" w:cs="Arial Unicode MS"/>
            <w:b/>
            <w:color w:val="FF0000"/>
            <w:lang w:eastAsia="es-CO"/>
            <w:rPrChange w:id="166" w:author="Ma Pilar García G." w:date="2016-03-03T12:32:00Z">
              <w:rPr>
                <w:lang w:eastAsia="es-CO"/>
              </w:rPr>
            </w:rPrChange>
          </w:rPr>
          <w:t>(Guía didáctica o Estrategia didáctica)</w:t>
        </w:r>
      </w:ins>
    </w:p>
    <w:p w14:paraId="15186C20" w14:textId="0E038A3C" w:rsidR="00D82497" w:rsidRPr="00E92A22" w:rsidDel="008A427E" w:rsidRDefault="009B0F0B" w:rsidP="00E92A22">
      <w:pPr>
        <w:spacing w:line="360" w:lineRule="auto"/>
        <w:jc w:val="both"/>
        <w:rPr>
          <w:del w:id="167" w:author="LEONOR LOZANO" w:date="2016-02-27T21:33:00Z"/>
          <w:rFonts w:ascii="Arial" w:eastAsia="Arial Unicode MS" w:hAnsi="Arial" w:cs="Arial Unicode MS"/>
          <w:b/>
          <w:rPrChange w:id="168" w:author="Ma Pilar García G." w:date="2016-03-03T12:32:00Z">
            <w:rPr>
              <w:del w:id="169" w:author="LEONOR LOZANO" w:date="2016-02-27T21:33:00Z"/>
              <w:rFonts w:ascii="Arial" w:hAnsi="Arial" w:cs="Arial"/>
              <w:b/>
            </w:rPr>
          </w:rPrChange>
        </w:rPr>
        <w:pPrChange w:id="170" w:author="Ma Pilar García G." w:date="2016-03-03T12:32:00Z">
          <w:pPr>
            <w:spacing w:line="360" w:lineRule="auto"/>
          </w:pPr>
        </w:pPrChange>
      </w:pPr>
      <w:del w:id="171" w:author="LEONOR LOZANO" w:date="2016-02-27T21:33:00Z">
        <w:r w:rsidRPr="00E92A22" w:rsidDel="008A427E">
          <w:rPr>
            <w:rFonts w:ascii="Arial" w:eastAsia="Arial Unicode MS" w:hAnsi="Arial" w:cs="Arial Unicode MS"/>
            <w:b/>
            <w:rPrChange w:id="172" w:author="Ma Pilar García G." w:date="2016-03-03T12:32:00Z">
              <w:rPr>
                <w:rFonts w:ascii="Arial" w:hAnsi="Arial" w:cs="Arial"/>
                <w:b/>
              </w:rPr>
            </w:rPrChange>
          </w:rPr>
          <w:delText>Estrategia didáctica</w:delText>
        </w:r>
      </w:del>
    </w:p>
    <w:p w14:paraId="64F8D71F" w14:textId="77777777" w:rsidR="00D82497" w:rsidRPr="00E92A22" w:rsidRDefault="00D82497" w:rsidP="00E92A22">
      <w:pPr>
        <w:spacing w:line="360" w:lineRule="auto"/>
        <w:jc w:val="both"/>
        <w:rPr>
          <w:rFonts w:ascii="Arial" w:eastAsia="Arial Unicode MS" w:hAnsi="Arial" w:cs="Arial Unicode MS"/>
          <w:rPrChange w:id="173" w:author="Ma Pilar García G." w:date="2016-03-03T12:32:00Z">
            <w:rPr>
              <w:rFonts w:ascii="Arial" w:hAnsi="Arial" w:cs="Arial"/>
            </w:rPr>
          </w:rPrChange>
        </w:rPr>
        <w:pPrChange w:id="174" w:author="Ma Pilar García G." w:date="2016-03-03T12:32:00Z">
          <w:pPr>
            <w:spacing w:line="360" w:lineRule="auto"/>
          </w:pPr>
        </w:pPrChange>
      </w:pPr>
    </w:p>
    <w:p w14:paraId="31EFB0FC" w14:textId="064CEDF5" w:rsidR="00436E1F" w:rsidRPr="00E92A22" w:rsidRDefault="00436E1F" w:rsidP="00E92A2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  <w:rPrChange w:id="175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176" w:author="Ma Pilar García G." w:date="2016-03-03T12:32:00Z">
          <w:pPr>
            <w:pStyle w:val="NormalWeb"/>
            <w:shd w:val="clear" w:color="auto" w:fill="FFFFFF"/>
            <w:spacing w:before="0" w:beforeAutospacing="0" w:after="240" w:afterAutospacing="0" w:line="360" w:lineRule="auto"/>
          </w:pPr>
        </w:pPrChange>
      </w:pPr>
      <w:r w:rsidRPr="00E92A22">
        <w:rPr>
          <w:rFonts w:ascii="Arial" w:eastAsia="Arial Unicode MS" w:hAnsi="Arial" w:cs="Arial Unicode MS"/>
          <w:color w:val="333333"/>
          <w:rPrChange w:id="177" w:author="Ma Pilar García G." w:date="2016-03-03T12:32:00Z">
            <w:rPr>
              <w:rFonts w:ascii="Arial" w:hAnsi="Arial" w:cs="Arial"/>
              <w:color w:val="333333"/>
            </w:rPr>
          </w:rPrChange>
        </w:rPr>
        <w:t>La</w:t>
      </w:r>
      <w:ins w:id="178" w:author="LEONOR LOZANO" w:date="2016-02-27T21:57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179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180" w:author="LEONOR LOZANO" w:date="2016-02-27T21:57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181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182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fuerza</w:t>
      </w:r>
      <w:ins w:id="183" w:author="LEONOR LOZANO" w:date="2016-02-27T21:57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184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185" w:author="LEONOR LOZANO" w:date="2016-02-27T21:57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186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187" w:author="Ma Pilar García G." w:date="2016-03-03T12:32:00Z">
            <w:rPr>
              <w:rFonts w:ascii="Arial" w:hAnsi="Arial" w:cs="Arial"/>
              <w:color w:val="333333"/>
            </w:rPr>
          </w:rPrChange>
        </w:rPr>
        <w:t>es una</w:t>
      </w:r>
      <w:r w:rsidR="00FA6160" w:rsidRPr="00E92A22">
        <w:rPr>
          <w:rFonts w:ascii="Arial" w:eastAsia="Arial Unicode MS" w:hAnsi="Arial" w:cs="Arial Unicode MS"/>
          <w:color w:val="333333"/>
          <w:rPrChange w:id="188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</w:t>
      </w:r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189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magnitud física</w:t>
      </w:r>
      <w:r w:rsidR="00FA6160"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190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 xml:space="preserve"> </w:t>
      </w:r>
      <w:r w:rsidRPr="00E92A22">
        <w:rPr>
          <w:rFonts w:ascii="Arial" w:eastAsia="Arial Unicode MS" w:hAnsi="Arial" w:cs="Arial Unicode MS"/>
          <w:color w:val="333333"/>
          <w:rPrChange w:id="191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presente en todas las situaciones que se </w:t>
      </w:r>
      <w:r w:rsidR="005A07A9" w:rsidRPr="00E92A22">
        <w:rPr>
          <w:rFonts w:ascii="Arial" w:eastAsia="Arial Unicode MS" w:hAnsi="Arial" w:cs="Arial Unicode MS"/>
          <w:color w:val="333333"/>
          <w:rPrChange w:id="192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observan </w:t>
      </w:r>
      <w:r w:rsidRPr="00E92A22">
        <w:rPr>
          <w:rFonts w:ascii="Arial" w:eastAsia="Arial Unicode MS" w:hAnsi="Arial" w:cs="Arial Unicode MS"/>
          <w:color w:val="333333"/>
          <w:rPrChange w:id="193" w:author="Ma Pilar García G." w:date="2016-03-03T12:32:00Z">
            <w:rPr>
              <w:rFonts w:ascii="Arial" w:hAnsi="Arial" w:cs="Arial"/>
              <w:color w:val="333333"/>
            </w:rPr>
          </w:rPrChange>
        </w:rPr>
        <w:t>en la naturaleza.</w:t>
      </w:r>
    </w:p>
    <w:p w14:paraId="53658644" w14:textId="1EEEE090" w:rsidR="00436E1F" w:rsidRPr="00E92A22" w:rsidRDefault="00436E1F" w:rsidP="00E92A22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ins w:id="194" w:author="LEONOR LOZANO" w:date="2016-02-27T21:58:00Z"/>
          <w:rFonts w:ascii="Arial" w:eastAsia="Arial Unicode MS" w:hAnsi="Arial" w:cs="Arial Unicode MS"/>
          <w:color w:val="333333"/>
          <w:rPrChange w:id="195" w:author="Ma Pilar García G." w:date="2016-03-03T12:32:00Z">
            <w:rPr>
              <w:ins w:id="196" w:author="LEONOR LOZANO" w:date="2016-02-27T21:58:00Z"/>
              <w:rFonts w:ascii="Arial Unicode MS" w:eastAsia="Arial Unicode MS" w:hAnsi="Arial Unicode MS" w:cs="Arial Unicode MS"/>
              <w:color w:val="333333"/>
              <w:sz w:val="22"/>
              <w:szCs w:val="22"/>
            </w:rPr>
          </w:rPrChange>
        </w:rPr>
        <w:pPrChange w:id="197" w:author="Ma Pilar García G." w:date="2016-03-03T12:32:00Z">
          <w:pPr>
            <w:pStyle w:val="Normal1"/>
            <w:shd w:val="clear" w:color="auto" w:fill="FFFFFF"/>
            <w:spacing w:before="0" w:beforeAutospacing="0" w:after="240" w:afterAutospacing="0" w:line="360" w:lineRule="auto"/>
          </w:pPr>
        </w:pPrChange>
      </w:pPr>
      <w:r w:rsidRPr="00E92A22">
        <w:rPr>
          <w:rFonts w:ascii="Arial" w:eastAsia="Arial Unicode MS" w:hAnsi="Arial" w:cs="Arial Unicode MS"/>
          <w:color w:val="333333"/>
          <w:rPrChange w:id="198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Para cumplir los </w:t>
      </w:r>
      <w:del w:id="199" w:author="Ma Pilar García G." w:date="2016-03-03T12:38:00Z">
        <w:r w:rsidRPr="00E92A22" w:rsidDel="006A418F">
          <w:rPr>
            <w:rFonts w:ascii="Arial" w:eastAsia="Arial Unicode MS" w:hAnsi="Arial" w:cs="Arial Unicode MS"/>
            <w:color w:val="333333"/>
            <w:rPrChange w:id="200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logros </w:delText>
        </w:r>
      </w:del>
      <w:ins w:id="201" w:author="Ma Pilar García G." w:date="2016-03-03T12:38:00Z">
        <w:r w:rsidR="006A418F">
          <w:rPr>
            <w:rFonts w:ascii="Arial" w:eastAsia="Arial Unicode MS" w:hAnsi="Arial" w:cs="Arial Unicode MS"/>
            <w:color w:val="333333"/>
          </w:rPr>
          <w:t>objetivos</w:t>
        </w:r>
        <w:r w:rsidR="006A418F" w:rsidRPr="00E92A22">
          <w:rPr>
            <w:rFonts w:ascii="Arial" w:eastAsia="Arial Unicode MS" w:hAnsi="Arial" w:cs="Arial Unicode MS"/>
            <w:color w:val="333333"/>
            <w:rPrChange w:id="202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t xml:space="preserve"> </w:t>
        </w:r>
      </w:ins>
      <w:r w:rsidRPr="00E92A22">
        <w:rPr>
          <w:rFonts w:ascii="Arial" w:eastAsia="Arial Unicode MS" w:hAnsi="Arial" w:cs="Arial Unicode MS"/>
          <w:color w:val="333333"/>
          <w:rPrChange w:id="203" w:author="Ma Pilar García G." w:date="2016-03-03T12:32:00Z">
            <w:rPr>
              <w:rFonts w:ascii="Arial" w:hAnsi="Arial" w:cs="Arial"/>
              <w:color w:val="333333"/>
            </w:rPr>
          </w:rPrChange>
        </w:rPr>
        <w:t>generales (</w:t>
      </w:r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04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saber</w:t>
      </w:r>
      <w:ins w:id="205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06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07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08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209" w:author="Ma Pilar García G." w:date="2016-03-03T12:32:00Z">
            <w:rPr>
              <w:rFonts w:ascii="Arial" w:hAnsi="Arial" w:cs="Arial"/>
              <w:color w:val="333333"/>
            </w:rPr>
          </w:rPrChange>
        </w:rPr>
        <w:t>qué</w:t>
      </w:r>
      <w:ins w:id="210" w:author="LEONOR LOZANO" w:date="2016-02-27T21:55:00Z">
        <w:r w:rsidR="00EB5520" w:rsidRPr="00E92A22">
          <w:rPr>
            <w:rFonts w:ascii="Arial" w:eastAsia="Arial Unicode MS" w:hAnsi="Arial" w:cs="Arial Unicode MS"/>
            <w:color w:val="333333"/>
            <w:rPrChange w:id="211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12" w:author="LEONOR LOZANO" w:date="2016-02-27T21:55:00Z">
        <w:r w:rsidRPr="00E92A22" w:rsidDel="00EB5520">
          <w:rPr>
            <w:rFonts w:ascii="Arial" w:eastAsia="Arial Unicode MS" w:hAnsi="Arial" w:cs="Arial Unicode MS"/>
            <w:color w:val="333333"/>
            <w:rPrChange w:id="213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214" w:author="Ma Pilar García G." w:date="2016-03-03T12:32:00Z">
            <w:rPr>
              <w:rFonts w:ascii="Arial" w:hAnsi="Arial" w:cs="Arial"/>
              <w:color w:val="333333"/>
            </w:rPr>
          </w:rPrChange>
        </w:rPr>
        <w:t>es la</w:t>
      </w:r>
      <w:ins w:id="215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16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17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18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19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fuerza</w:t>
      </w:r>
      <w:r w:rsidR="00FA6160" w:rsidRPr="00E92A22">
        <w:rPr>
          <w:rStyle w:val="apple-converted-space"/>
          <w:rFonts w:ascii="Arial" w:eastAsia="Arial Unicode MS" w:hAnsi="Arial" w:cs="Arial Unicode MS"/>
          <w:b/>
          <w:bCs/>
          <w:color w:val="333333"/>
          <w:rPrChange w:id="220" w:author="Ma Pilar García G." w:date="2016-03-03T12:32:00Z">
            <w:rPr>
              <w:rStyle w:val="apple-converted-space"/>
              <w:rFonts w:ascii="Arial" w:hAnsi="Arial" w:cs="Arial"/>
              <w:b/>
              <w:bCs/>
              <w:color w:val="333333"/>
            </w:rPr>
          </w:rPrChange>
        </w:rPr>
        <w:t xml:space="preserve"> </w:t>
      </w:r>
      <w:r w:rsidRPr="00E92A22">
        <w:rPr>
          <w:rFonts w:ascii="Arial" w:eastAsia="Arial Unicode MS" w:hAnsi="Arial" w:cs="Arial Unicode MS"/>
          <w:color w:val="333333"/>
          <w:rPrChange w:id="221" w:author="Ma Pilar García G." w:date="2016-03-03T12:32:00Z">
            <w:rPr>
              <w:rFonts w:ascii="Arial" w:hAnsi="Arial" w:cs="Arial"/>
              <w:color w:val="333333"/>
            </w:rPr>
          </w:rPrChange>
        </w:rPr>
        <w:t>y</w:t>
      </w:r>
      <w:ins w:id="222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223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24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225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26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realizar cálculos</w:t>
      </w:r>
      <w:ins w:id="227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28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29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30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231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con ella, </w:t>
      </w:r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32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identificar</w:t>
      </w:r>
      <w:ins w:id="233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34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35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36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237" w:author="Ma Pilar García G." w:date="2016-03-03T12:32:00Z">
            <w:rPr>
              <w:rFonts w:ascii="Arial" w:hAnsi="Arial" w:cs="Arial"/>
              <w:color w:val="333333"/>
            </w:rPr>
          </w:rPrChange>
        </w:rPr>
        <w:t>los</w:t>
      </w:r>
      <w:ins w:id="238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239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40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241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42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tipos de fuerza</w:t>
      </w:r>
      <w:r w:rsidRPr="00E92A22">
        <w:rPr>
          <w:rFonts w:ascii="Arial" w:eastAsia="Arial Unicode MS" w:hAnsi="Arial" w:cs="Arial Unicode MS"/>
          <w:color w:val="333333"/>
          <w:rPrChange w:id="243" w:author="Ma Pilar García G." w:date="2016-03-03T12:32:00Z">
            <w:rPr>
              <w:rFonts w:ascii="Arial" w:hAnsi="Arial" w:cs="Arial"/>
              <w:color w:val="333333"/>
            </w:rPr>
          </w:rPrChange>
        </w:rPr>
        <w:t>,</w:t>
      </w:r>
      <w:ins w:id="244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245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46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247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48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comprender</w:t>
      </w:r>
      <w:ins w:id="249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50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51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52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253" w:author="Ma Pilar García G." w:date="2016-03-03T12:32:00Z">
            <w:rPr>
              <w:rFonts w:ascii="Arial" w:hAnsi="Arial" w:cs="Arial"/>
              <w:color w:val="333333"/>
            </w:rPr>
          </w:rPrChange>
        </w:rPr>
        <w:t>su relación con el</w:t>
      </w:r>
      <w:ins w:id="254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255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56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257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58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trabajo</w:t>
      </w:r>
      <w:r w:rsidR="00DA3FAE"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59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 xml:space="preserve">, </w:t>
      </w:r>
      <w:r w:rsidR="00DA3FAE" w:rsidRPr="00E92A22">
        <w:rPr>
          <w:rStyle w:val="negrita"/>
          <w:rFonts w:ascii="Arial" w:eastAsia="Arial Unicode MS" w:hAnsi="Arial" w:cs="Arial Unicode MS"/>
          <w:bCs/>
          <w:color w:val="333333"/>
          <w:rPrChange w:id="260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comprender</w:t>
      </w:r>
      <w:r w:rsidR="00FA6160"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61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 xml:space="preserve"> </w:t>
      </w:r>
      <w:r w:rsidRPr="00E92A22">
        <w:rPr>
          <w:rStyle w:val="apple-converted-space"/>
          <w:rFonts w:ascii="Arial" w:eastAsia="Arial Unicode MS" w:hAnsi="Arial" w:cs="Arial Unicode MS"/>
          <w:b/>
          <w:bCs/>
          <w:color w:val="333333"/>
          <w:rPrChange w:id="262" w:author="Ma Pilar García G." w:date="2016-03-03T12:32:00Z">
            <w:rPr>
              <w:rStyle w:val="apple-converted-space"/>
              <w:rFonts w:ascii="Arial" w:hAnsi="Arial" w:cs="Arial"/>
              <w:b/>
              <w:bCs/>
              <w:color w:val="333333"/>
            </w:rPr>
          </w:rPrChange>
        </w:rPr>
        <w:t>el</w:t>
      </w:r>
      <w:r w:rsidR="00FA6160" w:rsidRPr="00E92A22">
        <w:rPr>
          <w:rStyle w:val="apple-converted-space"/>
          <w:rFonts w:ascii="Arial" w:eastAsia="Arial Unicode MS" w:hAnsi="Arial" w:cs="Arial Unicode MS"/>
          <w:b/>
          <w:bCs/>
          <w:color w:val="333333"/>
          <w:rPrChange w:id="263" w:author="Ma Pilar García G." w:date="2016-03-03T12:32:00Z">
            <w:rPr>
              <w:rStyle w:val="apple-converted-space"/>
              <w:rFonts w:ascii="Arial" w:hAnsi="Arial" w:cs="Arial"/>
              <w:b/>
              <w:bCs/>
              <w:color w:val="333333"/>
            </w:rPr>
          </w:rPrChange>
        </w:rPr>
        <w:t xml:space="preserve"> </w:t>
      </w:r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64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principio de Arquímedes</w:t>
      </w:r>
      <w:r w:rsidRPr="00E92A22">
        <w:rPr>
          <w:rFonts w:ascii="Arial" w:eastAsia="Arial Unicode MS" w:hAnsi="Arial" w:cs="Arial Unicode MS"/>
          <w:color w:val="333333"/>
          <w:rPrChange w:id="265" w:author="Ma Pilar García G." w:date="2016-03-03T12:32:00Z">
            <w:rPr>
              <w:rFonts w:ascii="Arial" w:hAnsi="Arial" w:cs="Arial"/>
              <w:color w:val="333333"/>
            </w:rPr>
          </w:rPrChange>
        </w:rPr>
        <w:t>), se propone la siguiente secuencia didáctica:</w:t>
      </w:r>
    </w:p>
    <w:p w14:paraId="29797621" w14:textId="33B58E68" w:rsidR="008C4161" w:rsidRPr="00E92A22" w:rsidDel="008C4161" w:rsidRDefault="008C4161" w:rsidP="00E92A22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del w:id="266" w:author="LEONOR LOZANO" w:date="2016-02-27T21:58:00Z"/>
          <w:rFonts w:ascii="Arial" w:eastAsia="Arial Unicode MS" w:hAnsi="Arial" w:cs="Arial Unicode MS"/>
          <w:color w:val="333333"/>
          <w:rPrChange w:id="267" w:author="Ma Pilar García G." w:date="2016-03-03T12:32:00Z">
            <w:rPr>
              <w:del w:id="268" w:author="LEONOR LOZANO" w:date="2016-02-27T21:58:00Z"/>
              <w:rFonts w:ascii="Arial" w:hAnsi="Arial" w:cs="Arial"/>
              <w:color w:val="333333"/>
            </w:rPr>
          </w:rPrChange>
        </w:rPr>
        <w:pPrChange w:id="269" w:author="Ma Pilar García G." w:date="2016-03-03T12:32:00Z">
          <w:pPr>
            <w:pStyle w:val="Normal1"/>
            <w:shd w:val="clear" w:color="auto" w:fill="FFFFFF"/>
            <w:spacing w:before="0" w:beforeAutospacing="0" w:after="240" w:afterAutospacing="0" w:line="360" w:lineRule="auto"/>
          </w:pPr>
        </w:pPrChange>
      </w:pPr>
    </w:p>
    <w:p w14:paraId="78DCCCEB" w14:textId="0B6EE486" w:rsidR="00436E1F" w:rsidRPr="00E92A22" w:rsidRDefault="00436E1F" w:rsidP="00E92A22">
      <w:pPr>
        <w:pStyle w:val="tab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333333"/>
          <w:rPrChange w:id="270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271" w:author="Ma Pilar García G." w:date="2016-03-03T12:32:00Z">
          <w:pPr>
            <w:pStyle w:val="tab1"/>
            <w:shd w:val="clear" w:color="auto" w:fill="FFFFFF"/>
            <w:spacing w:before="0" w:beforeAutospacing="0" w:after="240" w:afterAutospacing="0" w:line="360" w:lineRule="auto"/>
          </w:pPr>
        </w:pPrChange>
      </w:pPr>
      <w:r w:rsidRPr="00E92A22">
        <w:rPr>
          <w:rFonts w:ascii="Arial" w:eastAsia="Arial Unicode MS" w:hAnsi="Arial" w:cs="Arial Unicode MS"/>
          <w:color w:val="333333"/>
          <w:rPrChange w:id="272" w:author="Ma Pilar García G." w:date="2016-03-03T12:32:00Z">
            <w:rPr>
              <w:rFonts w:ascii="Arial" w:hAnsi="Arial" w:cs="Arial"/>
              <w:color w:val="333333"/>
            </w:rPr>
          </w:rPrChange>
        </w:rPr>
        <w:t>1. Entender la</w:t>
      </w:r>
      <w:ins w:id="273" w:author="LEONOR LOZANO" w:date="2016-02-27T21:55:00Z">
        <w:r w:rsidR="00EB5520" w:rsidRPr="00E92A22">
          <w:rPr>
            <w:rStyle w:val="negrita"/>
            <w:rFonts w:ascii="Arial" w:eastAsia="Arial Unicode MS" w:hAnsi="Arial" w:cs="Arial Unicode MS"/>
            <w:b/>
            <w:bCs/>
            <w:color w:val="333333"/>
            <w:rPrChange w:id="274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f</w:t>
        </w:r>
      </w:ins>
      <w:del w:id="275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276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del w:id="277" w:author="LEONOR LOZANO" w:date="2016-02-27T21:54:00Z">
        <w:r w:rsidRPr="00E92A22" w:rsidDel="00EB5520">
          <w:rPr>
            <w:rStyle w:val="negrita"/>
            <w:rFonts w:ascii="Arial" w:eastAsia="Arial Unicode MS" w:hAnsi="Arial" w:cs="Arial Unicode MS"/>
            <w:b/>
            <w:bCs/>
            <w:color w:val="333333"/>
            <w:rPrChange w:id="278" w:author="Ma Pilar García G." w:date="2016-03-03T12:32:00Z">
              <w:rPr>
                <w:rStyle w:val="negrita"/>
                <w:rFonts w:ascii="Arial" w:hAnsi="Arial" w:cs="Arial"/>
                <w:b/>
                <w:bCs/>
                <w:color w:val="333333"/>
              </w:rPr>
            </w:rPrChange>
          </w:rPr>
          <w:delText>f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79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uerza</w:t>
      </w:r>
      <w:ins w:id="280" w:author="LEONOR LOZANO" w:date="2016-02-27T21:54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81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82" w:author="LEONOR LOZANO" w:date="2016-02-27T21:54:00Z">
        <w:r w:rsidRPr="00E92A22" w:rsidDel="00EB5520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83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284" w:author="Ma Pilar García G." w:date="2016-03-03T12:32:00Z">
            <w:rPr>
              <w:rFonts w:ascii="Arial" w:hAnsi="Arial" w:cs="Arial"/>
              <w:color w:val="333333"/>
            </w:rPr>
          </w:rPrChange>
        </w:rPr>
        <w:t>y los</w:t>
      </w:r>
      <w:ins w:id="285" w:author="LEONOR LOZANO" w:date="2016-02-27T21:54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286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87" w:author="LEONOR LOZANO" w:date="2016-02-27T21:54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288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289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tipos de fuerza</w:t>
      </w:r>
      <w:ins w:id="290" w:author="LEONOR LOZANO" w:date="2016-02-27T21:54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91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292" w:author="LEONOR LOZANO" w:date="2016-02-27T21:54:00Z">
        <w:r w:rsidRPr="00E92A22" w:rsidDel="00EB5520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293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294" w:author="Ma Pilar García G." w:date="2016-03-03T12:32:00Z">
            <w:rPr>
              <w:rFonts w:ascii="Arial" w:hAnsi="Arial" w:cs="Arial"/>
              <w:color w:val="333333"/>
            </w:rPr>
          </w:rPrChange>
        </w:rPr>
        <w:t>que actúan normalmente.</w:t>
      </w:r>
    </w:p>
    <w:p w14:paraId="49AE5AFE" w14:textId="38419C62" w:rsidR="00436E1F" w:rsidRPr="00E92A22" w:rsidRDefault="00436E1F" w:rsidP="00E92A22">
      <w:pPr>
        <w:pStyle w:val="tab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333333"/>
          <w:rPrChange w:id="295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296" w:author="Ma Pilar García G." w:date="2016-03-03T12:32:00Z">
          <w:pPr>
            <w:pStyle w:val="tab1"/>
            <w:shd w:val="clear" w:color="auto" w:fill="FFFFFF"/>
            <w:spacing w:before="0" w:beforeAutospacing="0" w:after="240" w:afterAutospacing="0" w:line="360" w:lineRule="auto"/>
          </w:pPr>
        </w:pPrChange>
      </w:pPr>
      <w:r w:rsidRPr="00E92A22">
        <w:rPr>
          <w:rFonts w:ascii="Arial" w:eastAsia="Arial Unicode MS" w:hAnsi="Arial" w:cs="Arial Unicode MS"/>
          <w:color w:val="333333"/>
          <w:rPrChange w:id="297" w:author="Ma Pilar García G." w:date="2016-03-03T12:32:00Z">
            <w:rPr>
              <w:rFonts w:ascii="Arial" w:hAnsi="Arial" w:cs="Arial"/>
              <w:color w:val="333333"/>
            </w:rPr>
          </w:rPrChange>
        </w:rPr>
        <w:t>2.</w:t>
      </w:r>
      <w:ins w:id="298" w:author="LEONOR LOZANO" w:date="2016-02-27T21:57:00Z">
        <w:r w:rsidR="00EB5520" w:rsidRPr="00E92A22">
          <w:rPr>
            <w:rFonts w:ascii="Arial" w:eastAsia="Arial Unicode MS" w:hAnsi="Arial" w:cs="Arial Unicode MS"/>
            <w:color w:val="333333"/>
            <w:rPrChange w:id="299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300" w:author="LEONOR LOZANO" w:date="2016-02-27T21:56:00Z">
        <w:r w:rsidRPr="00E92A22" w:rsidDel="00EB5520">
          <w:rPr>
            <w:rFonts w:ascii="Arial" w:eastAsia="Arial Unicode MS" w:hAnsi="Arial" w:cs="Arial Unicode MS"/>
            <w:color w:val="333333"/>
            <w:rPrChange w:id="301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302" w:author="Ma Pilar García G." w:date="2016-03-03T12:32:00Z">
            <w:rPr>
              <w:rFonts w:ascii="Arial" w:hAnsi="Arial" w:cs="Arial"/>
              <w:color w:val="333333"/>
            </w:rPr>
          </w:rPrChange>
        </w:rPr>
        <w:t>Trabajar con las</w:t>
      </w:r>
      <w:ins w:id="303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304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305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306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307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fuerzas</w:t>
      </w:r>
      <w:ins w:id="308" w:author="LEONOR LOZANO" w:date="2016-02-27T21:54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309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310" w:author="LEONOR LOZANO" w:date="2016-02-27T21:54:00Z">
        <w:r w:rsidRPr="00E92A22" w:rsidDel="00EB5520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311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312" w:author="Ma Pilar García G." w:date="2016-03-03T12:32:00Z">
            <w:rPr>
              <w:rFonts w:ascii="Arial" w:hAnsi="Arial" w:cs="Arial"/>
              <w:color w:val="333333"/>
            </w:rPr>
          </w:rPrChange>
        </w:rPr>
        <w:t>más</w:t>
      </w:r>
      <w:ins w:id="313" w:author="LEONOR LOZANO" w:date="2016-02-27T21:55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314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315" w:author="LEONOR LOZANO" w:date="2016-02-27T21:55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316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317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comunes</w:t>
      </w:r>
      <w:r w:rsidRPr="00E92A22">
        <w:rPr>
          <w:rFonts w:ascii="Arial" w:eastAsia="Arial Unicode MS" w:hAnsi="Arial" w:cs="Arial Unicode MS"/>
          <w:color w:val="333333"/>
          <w:rPrChange w:id="318" w:author="Ma Pilar García G." w:date="2016-03-03T12:32:00Z">
            <w:rPr>
              <w:rFonts w:ascii="Arial" w:hAnsi="Arial" w:cs="Arial"/>
              <w:color w:val="333333"/>
            </w:rPr>
          </w:rPrChange>
        </w:rPr>
        <w:t>.</w:t>
      </w:r>
    </w:p>
    <w:p w14:paraId="40E5936C" w14:textId="10A06FD0" w:rsidR="00436E1F" w:rsidRPr="00E92A22" w:rsidRDefault="00436E1F" w:rsidP="00E92A22">
      <w:pPr>
        <w:pStyle w:val="tab1"/>
        <w:shd w:val="clear" w:color="auto" w:fill="FFFFFF"/>
        <w:spacing w:before="0" w:beforeAutospacing="0" w:after="0" w:afterAutospacing="0" w:line="360" w:lineRule="auto"/>
        <w:jc w:val="both"/>
        <w:rPr>
          <w:rFonts w:ascii="Arial" w:eastAsia="Arial Unicode MS" w:hAnsi="Arial" w:cs="Arial Unicode MS"/>
          <w:color w:val="333333"/>
          <w:rPrChange w:id="319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320" w:author="Ma Pilar García G." w:date="2016-03-03T12:32:00Z">
          <w:pPr>
            <w:pStyle w:val="tab1"/>
            <w:shd w:val="clear" w:color="auto" w:fill="FFFFFF"/>
            <w:spacing w:before="0" w:beforeAutospacing="0" w:after="240" w:afterAutospacing="0" w:line="360" w:lineRule="auto"/>
          </w:pPr>
        </w:pPrChange>
      </w:pPr>
      <w:r w:rsidRPr="00E92A22">
        <w:rPr>
          <w:rFonts w:ascii="Arial" w:eastAsia="Arial Unicode MS" w:hAnsi="Arial" w:cs="Arial Unicode MS"/>
          <w:color w:val="333333"/>
          <w:rPrChange w:id="321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3. Estudiar </w:t>
      </w:r>
      <w:r w:rsidR="00DA3FAE" w:rsidRPr="00E92A22">
        <w:rPr>
          <w:rFonts w:ascii="Arial" w:eastAsia="Arial Unicode MS" w:hAnsi="Arial" w:cs="Arial Unicode MS"/>
          <w:color w:val="333333"/>
          <w:rPrChange w:id="322" w:author="Ma Pilar García G." w:date="2016-03-03T12:32:00Z">
            <w:rPr>
              <w:rFonts w:ascii="Arial" w:hAnsi="Arial" w:cs="Arial"/>
              <w:color w:val="333333"/>
            </w:rPr>
          </w:rPrChange>
        </w:rPr>
        <w:t>el concepto</w:t>
      </w:r>
      <w:r w:rsidRPr="00E92A22">
        <w:rPr>
          <w:rFonts w:ascii="Arial" w:eastAsia="Arial Unicode MS" w:hAnsi="Arial" w:cs="Arial Unicode MS"/>
          <w:color w:val="333333"/>
          <w:rPrChange w:id="323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de</w:t>
      </w:r>
      <w:ins w:id="324" w:author="LEONOR LOZANO" w:date="2016-02-27T21:54:00Z">
        <w:r w:rsidR="00EB5520" w:rsidRPr="00E92A22">
          <w:rPr>
            <w:rStyle w:val="apple-converted-space"/>
            <w:rFonts w:ascii="Arial" w:eastAsia="Arial Unicode MS" w:hAnsi="Arial" w:cs="Arial Unicode MS"/>
            <w:color w:val="333333"/>
            <w:rPrChange w:id="325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326" w:author="LEONOR LOZANO" w:date="2016-02-27T21:54:00Z">
        <w:r w:rsidRPr="00E92A22" w:rsidDel="00EB5520">
          <w:rPr>
            <w:rStyle w:val="apple-converted-space"/>
            <w:rFonts w:ascii="Arial" w:eastAsia="Arial Unicode MS" w:hAnsi="Arial" w:cs="Arial Unicode MS"/>
            <w:color w:val="333333"/>
            <w:rPrChange w:id="327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328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trabajo</w:t>
      </w:r>
      <w:ins w:id="329" w:author="LEONOR LOZANO" w:date="2016-02-27T21:54:00Z">
        <w:r w:rsidR="00EB5520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330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331" w:author="LEONOR LOZANO" w:date="2016-02-27T21:54:00Z">
        <w:r w:rsidRPr="009B0848" w:rsidDel="00EB5520">
          <w:rPr>
            <w:rStyle w:val="apple-converted-space"/>
            <w:rFonts w:ascii="Arial" w:eastAsia="Arial Unicode MS" w:hAnsi="Arial" w:cs="Arial Unicode MS"/>
            <w:bCs/>
            <w:color w:val="333333"/>
            <w:rPrChange w:id="332" w:author="Ma Pilar García G." w:date="2016-03-03T12:45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="00DA3FAE" w:rsidRPr="009B0848">
        <w:rPr>
          <w:rStyle w:val="apple-converted-space"/>
          <w:rFonts w:ascii="Arial" w:eastAsia="Arial Unicode MS" w:hAnsi="Arial" w:cs="Arial Unicode MS"/>
          <w:bCs/>
          <w:color w:val="333333"/>
          <w:rPrChange w:id="333" w:author="Ma Pilar García G." w:date="2016-03-03T12:45:00Z">
            <w:rPr>
              <w:rStyle w:val="apple-converted-space"/>
              <w:rFonts w:ascii="Arial" w:hAnsi="Arial" w:cs="Arial"/>
              <w:b/>
              <w:bCs/>
              <w:color w:val="333333"/>
            </w:rPr>
          </w:rPrChange>
        </w:rPr>
        <w:t>y</w:t>
      </w:r>
      <w:r w:rsidR="00DA3FAE" w:rsidRPr="00E92A22">
        <w:rPr>
          <w:rStyle w:val="apple-converted-space"/>
          <w:rFonts w:ascii="Arial" w:eastAsia="Arial Unicode MS" w:hAnsi="Arial" w:cs="Arial Unicode MS"/>
          <w:b/>
          <w:bCs/>
          <w:color w:val="333333"/>
          <w:rPrChange w:id="334" w:author="Ma Pilar García G." w:date="2016-03-03T12:32:00Z">
            <w:rPr>
              <w:rStyle w:val="apple-converted-space"/>
              <w:rFonts w:ascii="Arial" w:hAnsi="Arial" w:cs="Arial"/>
              <w:b/>
              <w:bCs/>
              <w:color w:val="333333"/>
            </w:rPr>
          </w:rPrChange>
        </w:rPr>
        <w:t xml:space="preserve"> torque</w:t>
      </w:r>
      <w:r w:rsidR="00DA3FAE" w:rsidRPr="00E92A22">
        <w:rPr>
          <w:rFonts w:ascii="Arial" w:eastAsia="Arial Unicode MS" w:hAnsi="Arial" w:cs="Arial Unicode MS"/>
          <w:color w:val="333333"/>
          <w:rPrChange w:id="335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</w:t>
      </w:r>
      <w:r w:rsidRPr="00E92A22">
        <w:rPr>
          <w:rFonts w:ascii="Arial" w:eastAsia="Arial Unicode MS" w:hAnsi="Arial" w:cs="Arial Unicode MS"/>
          <w:color w:val="333333"/>
          <w:rPrChange w:id="336" w:author="Ma Pilar García G." w:date="2016-03-03T12:32:00Z">
            <w:rPr>
              <w:rFonts w:ascii="Arial" w:hAnsi="Arial" w:cs="Arial"/>
              <w:color w:val="333333"/>
            </w:rPr>
          </w:rPrChange>
        </w:rPr>
        <w:t>en relación</w:t>
      </w:r>
      <w:r w:rsidR="00DA3FAE" w:rsidRPr="00E92A22">
        <w:rPr>
          <w:rFonts w:ascii="Arial" w:eastAsia="Arial Unicode MS" w:hAnsi="Arial" w:cs="Arial Unicode MS"/>
          <w:color w:val="333333"/>
          <w:rPrChange w:id="337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con el punto de aplicación de </w:t>
      </w:r>
      <w:r w:rsidRPr="00E92A22">
        <w:rPr>
          <w:rFonts w:ascii="Arial" w:eastAsia="Arial Unicode MS" w:hAnsi="Arial" w:cs="Arial Unicode MS"/>
          <w:color w:val="333333"/>
          <w:rPrChange w:id="338" w:author="Ma Pilar García G." w:date="2016-03-03T12:32:00Z">
            <w:rPr>
              <w:rFonts w:ascii="Arial" w:hAnsi="Arial" w:cs="Arial"/>
              <w:color w:val="333333"/>
            </w:rPr>
          </w:rPrChange>
        </w:rPr>
        <w:t>la fuerza.</w:t>
      </w:r>
      <w:bookmarkStart w:id="339" w:name="_GoBack"/>
      <w:bookmarkEnd w:id="339"/>
    </w:p>
    <w:p w14:paraId="05F298A6" w14:textId="0FC4E7B6" w:rsidR="00436E1F" w:rsidRPr="00E92A22" w:rsidRDefault="00DA3FAE" w:rsidP="00E92A22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  <w:rPrChange w:id="340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341" w:author="Ma Pilar García G." w:date="2016-03-03T12:32:00Z">
          <w:pPr>
            <w:pStyle w:val="Normal1"/>
            <w:shd w:val="clear" w:color="auto" w:fill="FFFFFF"/>
            <w:spacing w:before="0" w:beforeAutospacing="0" w:after="240" w:afterAutospacing="0" w:line="360" w:lineRule="auto"/>
          </w:pPr>
        </w:pPrChange>
      </w:pPr>
      <w:del w:id="342" w:author="LEONOR LOZANO" w:date="2016-02-28T18:35:00Z">
        <w:r w:rsidRPr="00E92A22" w:rsidDel="00E40D51">
          <w:rPr>
            <w:rFonts w:ascii="Arial" w:eastAsia="Arial Unicode MS" w:hAnsi="Arial" w:cs="Arial Unicode MS"/>
            <w:color w:val="333333"/>
            <w:rPrChange w:id="343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Inicie</w:delText>
        </w:r>
      </w:del>
      <w:ins w:id="344" w:author="LEONOR LOZANO" w:date="2016-02-28T18:35:00Z">
        <w:r w:rsidR="00E40D51" w:rsidRPr="00E92A22">
          <w:rPr>
            <w:rFonts w:ascii="Arial" w:eastAsia="Arial Unicode MS" w:hAnsi="Arial" w:cs="Arial Unicode MS"/>
            <w:color w:val="333333"/>
            <w:rPrChange w:id="345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>Inicie</w:t>
        </w:r>
      </w:ins>
      <w:r w:rsidR="00436E1F" w:rsidRPr="00E92A22">
        <w:rPr>
          <w:rFonts w:ascii="Arial" w:eastAsia="Arial Unicode MS" w:hAnsi="Arial" w:cs="Arial Unicode MS"/>
          <w:color w:val="333333"/>
          <w:rPrChange w:id="346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con el concepto de fuerza</w:t>
      </w:r>
      <w:r w:rsidRPr="00E92A22">
        <w:rPr>
          <w:rFonts w:ascii="Arial" w:eastAsia="Arial Unicode MS" w:hAnsi="Arial" w:cs="Arial Unicode MS"/>
          <w:color w:val="333333"/>
          <w:rPrChange w:id="347" w:author="Ma Pilar García G." w:date="2016-03-03T12:32:00Z">
            <w:rPr>
              <w:rFonts w:ascii="Arial" w:hAnsi="Arial" w:cs="Arial"/>
              <w:color w:val="333333"/>
            </w:rPr>
          </w:rPrChange>
        </w:rPr>
        <w:t>. Para ello, encontrará</w:t>
      </w:r>
      <w:ins w:id="348" w:author="LEONOR LOZANO" w:date="2016-02-29T08:23:00Z">
        <w:r w:rsidR="00327BBD" w:rsidRPr="00E92A22">
          <w:rPr>
            <w:rFonts w:ascii="Arial" w:eastAsia="Arial Unicode MS" w:hAnsi="Arial" w:cs="Arial Unicode MS"/>
            <w:color w:val="333333"/>
            <w:rPrChange w:id="349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en los recursos</w:t>
        </w:r>
      </w:ins>
      <w:r w:rsidR="00436E1F" w:rsidRPr="00E92A22">
        <w:rPr>
          <w:rFonts w:ascii="Arial" w:eastAsia="Arial Unicode MS" w:hAnsi="Arial" w:cs="Arial Unicode MS"/>
          <w:color w:val="333333"/>
          <w:rPrChange w:id="350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</w:t>
      </w:r>
      <w:r w:rsidRPr="00E92A22">
        <w:rPr>
          <w:rFonts w:ascii="Arial" w:eastAsia="Arial Unicode MS" w:hAnsi="Arial" w:cs="Arial Unicode MS"/>
          <w:color w:val="333333"/>
          <w:rPrChange w:id="351" w:author="Ma Pilar García G." w:date="2016-03-03T12:32:00Z">
            <w:rPr>
              <w:rFonts w:ascii="Arial" w:hAnsi="Arial" w:cs="Arial"/>
              <w:color w:val="333333"/>
            </w:rPr>
          </w:rPrChange>
        </w:rPr>
        <w:t>varias imágenes que le permiten</w:t>
      </w:r>
      <w:r w:rsidR="00FA6160" w:rsidRPr="00E92A22">
        <w:rPr>
          <w:rFonts w:ascii="Arial" w:eastAsia="Arial Unicode MS" w:hAnsi="Arial" w:cs="Arial Unicode MS"/>
          <w:color w:val="333333"/>
          <w:rPrChange w:id="352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</w:t>
      </w:r>
      <w:r w:rsidR="00436E1F" w:rsidRPr="00E92A22">
        <w:rPr>
          <w:rStyle w:val="negrita"/>
          <w:rFonts w:ascii="Arial" w:eastAsia="Arial Unicode MS" w:hAnsi="Arial" w:cs="Arial Unicode MS"/>
          <w:bCs/>
          <w:color w:val="333333"/>
          <w:rPrChange w:id="353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introduc</w:t>
      </w: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354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ir </w:t>
      </w:r>
      <w:r w:rsidR="005A07A9" w:rsidRPr="00E92A22">
        <w:rPr>
          <w:rStyle w:val="negrita"/>
          <w:rFonts w:ascii="Arial" w:eastAsia="Arial Unicode MS" w:hAnsi="Arial" w:cs="Arial Unicode MS"/>
          <w:bCs/>
          <w:color w:val="333333"/>
          <w:rPrChange w:id="355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los</w:t>
      </w:r>
      <w:r w:rsidR="005A07A9"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356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 xml:space="preserve"> </w:t>
      </w: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357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concepto</w:t>
      </w:r>
      <w:r w:rsidR="005A07A9" w:rsidRPr="00E92A22">
        <w:rPr>
          <w:rStyle w:val="negrita"/>
          <w:rFonts w:ascii="Arial" w:eastAsia="Arial Unicode MS" w:hAnsi="Arial" w:cs="Arial Unicode MS"/>
          <w:bCs/>
          <w:color w:val="333333"/>
          <w:rPrChange w:id="358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s</w:t>
      </w:r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359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 xml:space="preserve"> </w:t>
      </w: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360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de</w:t>
      </w:r>
      <w:r w:rsidR="00FA6160"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361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 xml:space="preserve"> </w:t>
      </w:r>
      <w:r w:rsidR="00436E1F"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362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fuerza</w:t>
      </w:r>
      <w:r w:rsidR="00FA6160" w:rsidRPr="00E92A22">
        <w:rPr>
          <w:rStyle w:val="apple-converted-space"/>
          <w:rFonts w:ascii="Arial" w:eastAsia="Arial Unicode MS" w:hAnsi="Arial" w:cs="Arial Unicode MS"/>
          <w:color w:val="333333"/>
          <w:rPrChange w:id="363" w:author="Ma Pilar García G." w:date="2016-03-03T12:32:00Z">
            <w:rPr>
              <w:rStyle w:val="apple-converted-space"/>
              <w:rFonts w:ascii="Arial" w:hAnsi="Arial" w:cs="Arial"/>
              <w:color w:val="333333"/>
            </w:rPr>
          </w:rPrChange>
        </w:rPr>
        <w:t xml:space="preserve"> </w:t>
      </w:r>
      <w:r w:rsidRPr="00E92A22">
        <w:rPr>
          <w:rStyle w:val="apple-converted-space"/>
          <w:rFonts w:ascii="Arial" w:eastAsia="Arial Unicode MS" w:hAnsi="Arial" w:cs="Arial Unicode MS"/>
          <w:color w:val="333333"/>
          <w:rPrChange w:id="364" w:author="Ma Pilar García G." w:date="2016-03-03T12:32:00Z">
            <w:rPr>
              <w:rStyle w:val="apple-converted-space"/>
              <w:rFonts w:ascii="Arial" w:hAnsi="Arial" w:cs="Arial"/>
              <w:color w:val="333333"/>
            </w:rPr>
          </w:rPrChange>
        </w:rPr>
        <w:t>y</w:t>
      </w:r>
      <w:r w:rsidRPr="00E92A22">
        <w:rPr>
          <w:rStyle w:val="apple-converted-space"/>
          <w:rFonts w:ascii="Arial" w:eastAsia="Arial Unicode MS" w:hAnsi="Arial" w:cs="Arial Unicode MS"/>
          <w:b/>
          <w:color w:val="333333"/>
          <w:rPrChange w:id="365" w:author="Ma Pilar García G." w:date="2016-03-03T12:32:00Z">
            <w:rPr>
              <w:rStyle w:val="apple-converted-space"/>
              <w:rFonts w:ascii="Arial" w:hAnsi="Arial" w:cs="Arial"/>
              <w:b/>
              <w:color w:val="333333"/>
            </w:rPr>
          </w:rPrChange>
        </w:rPr>
        <w:t xml:space="preserve"> magnitud vectorial</w:t>
      </w:r>
      <w:r w:rsidR="005A07A9" w:rsidRPr="00E92A22">
        <w:rPr>
          <w:rStyle w:val="apple-converted-space"/>
          <w:rFonts w:ascii="Arial" w:eastAsia="Arial Unicode MS" w:hAnsi="Arial" w:cs="Arial Unicode MS"/>
          <w:color w:val="333333"/>
          <w:rPrChange w:id="366" w:author="Ma Pilar García G." w:date="2016-03-03T12:32:00Z">
            <w:rPr>
              <w:rStyle w:val="apple-converted-space"/>
              <w:rFonts w:ascii="Arial" w:hAnsi="Arial" w:cs="Arial"/>
              <w:color w:val="333333"/>
            </w:rPr>
          </w:rPrChange>
        </w:rPr>
        <w:t>,</w:t>
      </w:r>
      <w:r w:rsidRPr="00E92A22">
        <w:rPr>
          <w:rStyle w:val="apple-converted-space"/>
          <w:rFonts w:ascii="Arial" w:eastAsia="Arial Unicode MS" w:hAnsi="Arial" w:cs="Arial Unicode MS"/>
          <w:b/>
          <w:color w:val="333333"/>
          <w:rPrChange w:id="367" w:author="Ma Pilar García G." w:date="2016-03-03T12:32:00Z">
            <w:rPr>
              <w:rStyle w:val="apple-converted-space"/>
              <w:rFonts w:ascii="Arial" w:hAnsi="Arial" w:cs="Arial"/>
              <w:b/>
              <w:color w:val="333333"/>
            </w:rPr>
          </w:rPrChange>
        </w:rPr>
        <w:t xml:space="preserve"> </w:t>
      </w:r>
      <w:r w:rsidR="005A07A9" w:rsidRPr="00E92A22">
        <w:rPr>
          <w:rFonts w:ascii="Arial" w:eastAsia="Arial Unicode MS" w:hAnsi="Arial" w:cs="Arial Unicode MS"/>
          <w:color w:val="333333"/>
          <w:rPrChange w:id="368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a fin de </w:t>
      </w:r>
      <w:r w:rsidR="00436E1F" w:rsidRPr="00E92A22">
        <w:rPr>
          <w:rFonts w:ascii="Arial" w:eastAsia="Arial Unicode MS" w:hAnsi="Arial" w:cs="Arial Unicode MS"/>
          <w:color w:val="333333"/>
          <w:rPrChange w:id="369" w:author="Ma Pilar García G." w:date="2016-03-03T12:32:00Z">
            <w:rPr>
              <w:rFonts w:ascii="Arial" w:hAnsi="Arial" w:cs="Arial"/>
              <w:color w:val="333333"/>
            </w:rPr>
          </w:rPrChange>
        </w:rPr>
        <w:t>motiva</w:t>
      </w:r>
      <w:r w:rsidR="005A07A9" w:rsidRPr="00E92A22">
        <w:rPr>
          <w:rFonts w:ascii="Arial" w:eastAsia="Arial Unicode MS" w:hAnsi="Arial" w:cs="Arial Unicode MS"/>
          <w:color w:val="333333"/>
          <w:rPrChange w:id="370" w:author="Ma Pilar García G." w:date="2016-03-03T12:32:00Z">
            <w:rPr>
              <w:rFonts w:ascii="Arial" w:hAnsi="Arial" w:cs="Arial"/>
              <w:color w:val="333333"/>
            </w:rPr>
          </w:rPrChange>
        </w:rPr>
        <w:t>r</w:t>
      </w:r>
      <w:r w:rsidR="00436E1F" w:rsidRPr="00E92A22">
        <w:rPr>
          <w:rFonts w:ascii="Arial" w:eastAsia="Arial Unicode MS" w:hAnsi="Arial" w:cs="Arial Unicode MS"/>
          <w:color w:val="333333"/>
          <w:rPrChange w:id="371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la participación</w:t>
      </w:r>
      <w:ins w:id="372" w:author="Ma Pilar García G." w:date="2016-03-03T12:40:00Z">
        <w:r w:rsidR="006A418F">
          <w:rPr>
            <w:rFonts w:ascii="Arial" w:eastAsia="Arial Unicode MS" w:hAnsi="Arial" w:cs="Arial Unicode MS"/>
            <w:color w:val="333333"/>
          </w:rPr>
          <w:t xml:space="preserve"> </w:t>
        </w:r>
      </w:ins>
      <w:del w:id="373" w:author="Ma Pilar García G." w:date="2016-03-03T12:40:00Z">
        <w:r w:rsidR="00436E1F" w:rsidRPr="00E92A22" w:rsidDel="006A418F">
          <w:rPr>
            <w:rFonts w:ascii="Arial" w:eastAsia="Arial Unicode MS" w:hAnsi="Arial" w:cs="Arial Unicode MS"/>
            <w:color w:val="333333"/>
            <w:rPrChange w:id="374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activa </w:delText>
        </w:r>
      </w:del>
      <w:r w:rsidR="00436E1F" w:rsidRPr="00E92A22">
        <w:rPr>
          <w:rFonts w:ascii="Arial" w:eastAsia="Arial Unicode MS" w:hAnsi="Arial" w:cs="Arial Unicode MS"/>
          <w:color w:val="333333"/>
          <w:rPrChange w:id="375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de los </w:t>
      </w:r>
      <w:r w:rsidRPr="00E92A22">
        <w:rPr>
          <w:rFonts w:ascii="Arial" w:eastAsia="Arial Unicode MS" w:hAnsi="Arial" w:cs="Arial Unicode MS"/>
          <w:color w:val="333333"/>
          <w:rPrChange w:id="376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estudiantes </w:t>
      </w:r>
      <w:del w:id="377" w:author="Ma Pilar García G." w:date="2016-03-03T12:40:00Z">
        <w:r w:rsidRPr="00E92A22" w:rsidDel="006A418F">
          <w:rPr>
            <w:rFonts w:ascii="Arial" w:eastAsia="Arial Unicode MS" w:hAnsi="Arial" w:cs="Arial Unicode MS"/>
            <w:color w:val="333333"/>
            <w:rPrChange w:id="378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para ir</w:delText>
        </w:r>
      </w:del>
      <w:ins w:id="379" w:author="Ma Pilar García G." w:date="2016-03-03T12:40:00Z">
        <w:r w:rsidR="006A418F">
          <w:rPr>
            <w:rFonts w:ascii="Arial" w:eastAsia="Arial Unicode MS" w:hAnsi="Arial" w:cs="Arial Unicode MS"/>
            <w:color w:val="333333"/>
          </w:rPr>
          <w:t>al</w:t>
        </w:r>
      </w:ins>
      <w:r w:rsidRPr="00E92A22">
        <w:rPr>
          <w:rFonts w:ascii="Arial" w:eastAsia="Arial Unicode MS" w:hAnsi="Arial" w:cs="Arial Unicode MS"/>
          <w:color w:val="333333"/>
          <w:rPrChange w:id="380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desarrolla</w:t>
      </w:r>
      <w:ins w:id="381" w:author="Ma Pilar García G." w:date="2016-03-03T12:40:00Z">
        <w:r w:rsidR="006A418F">
          <w:rPr>
            <w:rFonts w:ascii="Arial" w:eastAsia="Arial Unicode MS" w:hAnsi="Arial" w:cs="Arial Unicode MS"/>
            <w:color w:val="333333"/>
          </w:rPr>
          <w:t>r</w:t>
        </w:r>
      </w:ins>
      <w:del w:id="382" w:author="Ma Pilar García G." w:date="2016-03-03T12:40:00Z">
        <w:r w:rsidRPr="00E92A22" w:rsidDel="006A418F">
          <w:rPr>
            <w:rFonts w:ascii="Arial" w:eastAsia="Arial Unicode MS" w:hAnsi="Arial" w:cs="Arial Unicode MS"/>
            <w:color w:val="333333"/>
            <w:rPrChange w:id="383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ndo</w:delText>
        </w:r>
      </w:del>
      <w:r w:rsidRPr="00E92A22">
        <w:rPr>
          <w:rFonts w:ascii="Arial" w:eastAsia="Arial Unicode MS" w:hAnsi="Arial" w:cs="Arial Unicode MS"/>
          <w:color w:val="333333"/>
          <w:rPrChange w:id="384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el tema.</w:t>
      </w:r>
    </w:p>
    <w:p w14:paraId="46D6D692" w14:textId="4A789F31" w:rsidR="00436E1F" w:rsidRPr="00E92A22" w:rsidRDefault="00436E1F" w:rsidP="00E92A22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  <w:rPrChange w:id="385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386" w:author="Ma Pilar García G." w:date="2016-03-03T12:32:00Z">
          <w:pPr>
            <w:pStyle w:val="Normal1"/>
            <w:shd w:val="clear" w:color="auto" w:fill="FFFFFF"/>
            <w:spacing w:before="0" w:beforeAutospacing="0" w:after="240" w:afterAutospacing="0" w:line="360" w:lineRule="auto"/>
          </w:pPr>
        </w:pPrChange>
      </w:pPr>
      <w:del w:id="387" w:author="LEONOR LOZANO" w:date="2016-02-29T08:24:00Z">
        <w:r w:rsidRPr="00E92A22" w:rsidDel="00327BBD">
          <w:rPr>
            <w:rFonts w:ascii="Arial" w:eastAsia="Arial Unicode MS" w:hAnsi="Arial" w:cs="Arial Unicode MS"/>
            <w:color w:val="333333"/>
            <w:rPrChange w:id="388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A continuación, d</w:delText>
        </w:r>
      </w:del>
      <w:ins w:id="389" w:author="LEONOR LOZANO" w:date="2016-02-29T08:24:00Z">
        <w:r w:rsidR="00327BBD" w:rsidRPr="00E92A22">
          <w:rPr>
            <w:rFonts w:ascii="Arial" w:eastAsia="Arial Unicode MS" w:hAnsi="Arial" w:cs="Arial Unicode MS"/>
            <w:color w:val="333333"/>
            <w:rPrChange w:id="390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>D</w:t>
        </w:r>
      </w:ins>
      <w:r w:rsidRPr="00E92A22">
        <w:rPr>
          <w:rFonts w:ascii="Arial" w:eastAsia="Arial Unicode MS" w:hAnsi="Arial" w:cs="Arial Unicode MS"/>
          <w:color w:val="333333"/>
          <w:rPrChange w:id="391" w:author="Ma Pilar García G." w:date="2016-03-03T12:32:00Z">
            <w:rPr>
              <w:rFonts w:ascii="Arial" w:hAnsi="Arial" w:cs="Arial"/>
              <w:color w:val="333333"/>
            </w:rPr>
          </w:rPrChange>
        </w:rPr>
        <w:t>ispone</w:t>
      </w:r>
      <w:r w:rsidR="00DA3FAE" w:rsidRPr="00E92A22">
        <w:rPr>
          <w:rFonts w:ascii="Arial" w:eastAsia="Arial Unicode MS" w:hAnsi="Arial" w:cs="Arial Unicode MS"/>
          <w:color w:val="333333"/>
          <w:rPrChange w:id="392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de una serie de</w:t>
      </w:r>
      <w:r w:rsidR="00FA6160" w:rsidRPr="00E92A22">
        <w:rPr>
          <w:rFonts w:ascii="Arial" w:eastAsia="Arial Unicode MS" w:hAnsi="Arial" w:cs="Arial Unicode MS"/>
          <w:color w:val="333333"/>
          <w:rPrChange w:id="393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</w:t>
      </w:r>
      <w:r w:rsidRPr="00E92A22">
        <w:rPr>
          <w:rFonts w:ascii="Arial" w:eastAsia="Arial Unicode MS" w:hAnsi="Arial" w:cs="Arial Unicode MS"/>
          <w:color w:val="333333"/>
          <w:rPrChange w:id="394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recursos que explican las </w:t>
      </w:r>
      <w:r w:rsidRPr="006A418F">
        <w:rPr>
          <w:rFonts w:ascii="Arial" w:eastAsia="Arial Unicode MS" w:hAnsi="Arial" w:cs="Arial Unicode MS"/>
          <w:b/>
          <w:color w:val="333333"/>
          <w:rPrChange w:id="395" w:author="Ma Pilar García G." w:date="2016-03-03T12:40:00Z">
            <w:rPr>
              <w:rFonts w:ascii="Arial" w:hAnsi="Arial" w:cs="Arial"/>
              <w:color w:val="333333"/>
            </w:rPr>
          </w:rPrChange>
        </w:rPr>
        <w:t>fuerzas</w:t>
      </w:r>
      <w:r w:rsidR="00DA3FAE" w:rsidRPr="006A418F">
        <w:rPr>
          <w:rFonts w:ascii="Arial" w:eastAsia="Arial Unicode MS" w:hAnsi="Arial" w:cs="Arial Unicode MS"/>
          <w:b/>
          <w:color w:val="333333"/>
          <w:rPrChange w:id="396" w:author="Ma Pilar García G." w:date="2016-03-03T12:40:00Z">
            <w:rPr>
              <w:rFonts w:ascii="Arial" w:hAnsi="Arial" w:cs="Arial"/>
              <w:color w:val="333333"/>
            </w:rPr>
          </w:rPrChange>
        </w:rPr>
        <w:t xml:space="preserve"> básicas de la naturaleza</w:t>
      </w:r>
      <w:r w:rsidRPr="00E92A22">
        <w:rPr>
          <w:rFonts w:ascii="Arial" w:eastAsia="Arial Unicode MS" w:hAnsi="Arial" w:cs="Arial Unicode MS"/>
          <w:color w:val="333333"/>
          <w:rPrChange w:id="397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</w:t>
      </w:r>
      <w:r w:rsidR="00DA3FAE" w:rsidRPr="00E92A22">
        <w:rPr>
          <w:rFonts w:ascii="Arial" w:eastAsia="Arial Unicode MS" w:hAnsi="Arial" w:cs="Arial Unicode MS"/>
          <w:color w:val="333333"/>
          <w:rPrChange w:id="398" w:author="Ma Pilar García G." w:date="2016-03-03T12:32:00Z">
            <w:rPr>
              <w:rFonts w:ascii="Arial" w:hAnsi="Arial" w:cs="Arial"/>
              <w:color w:val="333333"/>
            </w:rPr>
          </w:rPrChange>
        </w:rPr>
        <w:t>en virtud de las cuales se definen los diferentes tipos de fuerzas</w:t>
      </w:r>
      <w:r w:rsidRPr="00E92A22">
        <w:rPr>
          <w:rFonts w:ascii="Arial" w:eastAsia="Arial Unicode MS" w:hAnsi="Arial" w:cs="Arial Unicode MS"/>
          <w:color w:val="333333"/>
          <w:rPrChange w:id="399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. Para </w:t>
      </w:r>
      <w:del w:id="400" w:author="LEONOR LOZANO" w:date="2016-02-29T08:25:00Z">
        <w:r w:rsidRPr="00E92A22" w:rsidDel="00327BBD">
          <w:rPr>
            <w:rFonts w:ascii="Arial" w:eastAsia="Arial Unicode MS" w:hAnsi="Arial" w:cs="Arial Unicode MS"/>
            <w:color w:val="333333"/>
            <w:rPrChange w:id="401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concluir el apartado de</w:delText>
        </w:r>
        <w:r w:rsidR="00DA3FAE" w:rsidRPr="00E92A22" w:rsidDel="00327BBD">
          <w:rPr>
            <w:rFonts w:ascii="Arial" w:eastAsia="Arial Unicode MS" w:hAnsi="Arial" w:cs="Arial Unicode MS"/>
            <w:color w:val="333333"/>
            <w:rPrChange w:id="402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exposición </w:delText>
        </w:r>
      </w:del>
      <w:ins w:id="403" w:author="LEONOR LOZANO" w:date="2016-02-29T08:25:00Z">
        <w:r w:rsidR="00327BBD" w:rsidRPr="00E92A22">
          <w:rPr>
            <w:rFonts w:ascii="Arial" w:eastAsia="Arial Unicode MS" w:hAnsi="Arial" w:cs="Arial Unicode MS"/>
            <w:color w:val="333333"/>
            <w:rPrChange w:id="404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cerrar el tema </w:t>
        </w:r>
      </w:ins>
      <w:r w:rsidR="00DA3FAE" w:rsidRPr="00E92A22">
        <w:rPr>
          <w:rFonts w:ascii="Arial" w:eastAsia="Arial Unicode MS" w:hAnsi="Arial" w:cs="Arial Unicode MS"/>
          <w:color w:val="333333"/>
          <w:rPrChange w:id="405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de fuerzas, </w:t>
      </w:r>
      <w:del w:id="406" w:author="LEONOR LOZANO" w:date="2016-02-29T08:29:00Z">
        <w:r w:rsidR="00DA3FAE" w:rsidRPr="00E92A22" w:rsidDel="00327BBD">
          <w:rPr>
            <w:rFonts w:ascii="Arial" w:eastAsia="Arial Unicode MS" w:hAnsi="Arial" w:cs="Arial Unicode MS"/>
            <w:color w:val="333333"/>
            <w:rPrChange w:id="407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dispone</w:delText>
        </w:r>
        <w:r w:rsidRPr="00E92A22" w:rsidDel="00327BBD">
          <w:rPr>
            <w:rFonts w:ascii="Arial" w:eastAsia="Arial Unicode MS" w:hAnsi="Arial" w:cs="Arial Unicode MS"/>
            <w:color w:val="333333"/>
            <w:rPrChange w:id="408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</w:delText>
        </w:r>
      </w:del>
      <w:ins w:id="409" w:author="LEONOR LOZANO" w:date="2016-02-29T08:29:00Z">
        <w:r w:rsidR="00327BBD" w:rsidRPr="00E92A22">
          <w:rPr>
            <w:rFonts w:ascii="Arial" w:eastAsia="Arial Unicode MS" w:hAnsi="Arial" w:cs="Arial Unicode MS"/>
            <w:color w:val="333333"/>
            <w:rPrChange w:id="410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apóyese </w:t>
        </w:r>
      </w:ins>
      <w:del w:id="411" w:author="LEONOR LOZANO" w:date="2016-02-29T08:30:00Z">
        <w:r w:rsidRPr="00E92A22" w:rsidDel="00327BBD">
          <w:rPr>
            <w:rFonts w:ascii="Arial" w:eastAsia="Arial Unicode MS" w:hAnsi="Arial" w:cs="Arial Unicode MS"/>
            <w:color w:val="333333"/>
            <w:rPrChange w:id="412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de</w:delText>
        </w:r>
        <w:r w:rsidR="00930B1D" w:rsidRPr="00E92A22" w:rsidDel="00327BBD">
          <w:rPr>
            <w:rFonts w:ascii="Arial" w:eastAsia="Arial Unicode MS" w:hAnsi="Arial" w:cs="Arial Unicode MS"/>
            <w:color w:val="333333"/>
            <w:rPrChange w:id="413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un</w:delText>
        </w:r>
      </w:del>
      <w:ins w:id="414" w:author="LEONOR LOZANO" w:date="2016-02-29T08:30:00Z">
        <w:r w:rsidR="00327BBD" w:rsidRPr="00E92A22">
          <w:rPr>
            <w:rFonts w:ascii="Arial" w:eastAsia="Arial Unicode MS" w:hAnsi="Arial" w:cs="Arial Unicode MS"/>
            <w:color w:val="333333"/>
            <w:rPrChange w:id="415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>en el</w:t>
        </w:r>
      </w:ins>
      <w:r w:rsidR="00930B1D" w:rsidRPr="00E92A22">
        <w:rPr>
          <w:rFonts w:ascii="Arial" w:eastAsia="Arial Unicode MS" w:hAnsi="Arial" w:cs="Arial Unicode MS"/>
          <w:color w:val="333333"/>
          <w:rPrChange w:id="416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recurso que recoge todo</w:t>
      </w:r>
      <w:r w:rsidR="00DA3FAE" w:rsidRPr="00E92A22">
        <w:rPr>
          <w:rFonts w:ascii="Arial" w:eastAsia="Arial Unicode MS" w:hAnsi="Arial" w:cs="Arial Unicode MS"/>
          <w:color w:val="333333"/>
          <w:rPrChange w:id="417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lo trabajado sobre </w:t>
      </w:r>
      <w:r w:rsidR="005A07A9" w:rsidRPr="00E92A22">
        <w:rPr>
          <w:rFonts w:ascii="Arial" w:eastAsia="Arial Unicode MS" w:hAnsi="Arial" w:cs="Arial Unicode MS"/>
          <w:color w:val="333333"/>
          <w:rPrChange w:id="418" w:author="Ma Pilar García G." w:date="2016-03-03T12:32:00Z">
            <w:rPr>
              <w:rFonts w:ascii="Arial" w:hAnsi="Arial" w:cs="Arial"/>
              <w:color w:val="333333"/>
            </w:rPr>
          </w:rPrChange>
        </w:rPr>
        <w:t>este concepto</w:t>
      </w:r>
      <w:r w:rsidRPr="00E92A22">
        <w:rPr>
          <w:rFonts w:ascii="Arial" w:eastAsia="Arial Unicode MS" w:hAnsi="Arial" w:cs="Arial Unicode MS"/>
          <w:color w:val="333333"/>
          <w:rPrChange w:id="419" w:author="Ma Pilar García G." w:date="2016-03-03T12:32:00Z">
            <w:rPr>
              <w:rFonts w:ascii="Arial" w:hAnsi="Arial" w:cs="Arial"/>
              <w:color w:val="333333"/>
            </w:rPr>
          </w:rPrChange>
        </w:rPr>
        <w:t>.</w:t>
      </w:r>
      <w:ins w:id="420" w:author="LEONOR LOZANO" w:date="2016-02-29T08:33:00Z">
        <w:r w:rsidR="00327BBD" w:rsidRPr="00E92A22">
          <w:rPr>
            <w:rFonts w:ascii="Arial" w:eastAsia="Arial Unicode MS" w:hAnsi="Arial" w:cs="Arial Unicode MS"/>
            <w:color w:val="333333"/>
            <w:rPrChange w:id="421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422" w:author="LEONOR LOZANO" w:date="2016-02-29T08:33:00Z">
        <w:r w:rsidRPr="00E92A22" w:rsidDel="00327BBD">
          <w:rPr>
            <w:rFonts w:ascii="Arial" w:eastAsia="Arial Unicode MS" w:hAnsi="Arial" w:cs="Arial Unicode MS"/>
            <w:color w:val="333333"/>
            <w:rPrChange w:id="423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</w:delText>
        </w:r>
      </w:del>
      <w:ins w:id="424" w:author="LEONOR LOZANO" w:date="2016-02-29T08:33:00Z">
        <w:r w:rsidR="00327BBD" w:rsidRPr="00E92A22">
          <w:rPr>
            <w:rFonts w:ascii="Arial" w:eastAsia="Arial Unicode MS" w:hAnsi="Arial" w:cs="Arial Unicode MS"/>
            <w:color w:val="333333"/>
            <w:rPrChange w:id="425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>Igualmente</w:t>
        </w:r>
      </w:ins>
      <w:ins w:id="426" w:author="LEONOR LOZANO" w:date="2016-02-29T08:32:00Z">
        <w:r w:rsidR="00327BBD" w:rsidRPr="00E92A22">
          <w:rPr>
            <w:rFonts w:ascii="Arial" w:eastAsia="Arial Unicode MS" w:hAnsi="Arial" w:cs="Arial Unicode MS"/>
            <w:color w:val="333333"/>
            <w:rPrChange w:id="427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>,</w:t>
        </w:r>
      </w:ins>
      <w:del w:id="428" w:author="LEONOR LOZANO" w:date="2016-02-29T08:32:00Z">
        <w:r w:rsidRPr="00E92A22" w:rsidDel="00327BBD">
          <w:rPr>
            <w:rFonts w:ascii="Arial" w:eastAsia="Arial Unicode MS" w:hAnsi="Arial" w:cs="Arial Unicode MS"/>
            <w:color w:val="333333"/>
            <w:rPrChange w:id="429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L</w:delText>
        </w:r>
      </w:del>
      <w:ins w:id="430" w:author="LEONOR LOZANO" w:date="2016-02-29T08:32:00Z">
        <w:r w:rsidR="00327BBD" w:rsidRPr="00E92A22">
          <w:rPr>
            <w:rFonts w:ascii="Arial" w:eastAsia="Arial Unicode MS" w:hAnsi="Arial" w:cs="Arial Unicode MS"/>
            <w:color w:val="333333"/>
            <w:rPrChange w:id="431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l</w:t>
        </w:r>
      </w:ins>
      <w:r w:rsidRPr="00E92A22">
        <w:rPr>
          <w:rFonts w:ascii="Arial" w:eastAsia="Arial Unicode MS" w:hAnsi="Arial" w:cs="Arial Unicode MS"/>
          <w:color w:val="333333"/>
          <w:rPrChange w:id="432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os conceptos tratados en los recursos expositivos se potencian con </w:t>
      </w:r>
      <w:r w:rsidRPr="00E92A22">
        <w:rPr>
          <w:rFonts w:ascii="Arial" w:eastAsia="Arial Unicode MS" w:hAnsi="Arial" w:cs="Arial Unicode MS"/>
          <w:color w:val="333333"/>
          <w:rPrChange w:id="433" w:author="Ma Pilar García G." w:date="2016-03-03T12:32:00Z">
            <w:rPr>
              <w:rFonts w:ascii="Arial" w:hAnsi="Arial" w:cs="Arial"/>
              <w:color w:val="333333"/>
            </w:rPr>
          </w:rPrChange>
        </w:rPr>
        <w:lastRenderedPageBreak/>
        <w:t>actividades interactivas relacionadas para consolidar el componente matemático de las fuerzas.</w:t>
      </w:r>
    </w:p>
    <w:p w14:paraId="3AF276B5" w14:textId="4D1AAA61" w:rsidR="00436E1F" w:rsidRPr="00E92A22" w:rsidRDefault="00436E1F" w:rsidP="00E92A22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  <w:rPrChange w:id="434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435" w:author="Ma Pilar García G." w:date="2016-03-03T12:32:00Z">
          <w:pPr>
            <w:pStyle w:val="Normal1"/>
            <w:shd w:val="clear" w:color="auto" w:fill="FFFFFF"/>
            <w:spacing w:before="0" w:beforeAutospacing="0" w:after="240" w:afterAutospacing="0" w:line="360" w:lineRule="auto"/>
          </w:pPr>
        </w:pPrChange>
      </w:pPr>
      <w:del w:id="436" w:author="LEONOR LOZANO" w:date="2016-02-29T08:33:00Z">
        <w:r w:rsidRPr="00E92A22" w:rsidDel="00327BBD">
          <w:rPr>
            <w:rFonts w:ascii="Arial" w:eastAsia="Arial Unicode MS" w:hAnsi="Arial" w:cs="Arial Unicode MS"/>
            <w:color w:val="333333"/>
            <w:rPrChange w:id="437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Después</w:delText>
        </w:r>
        <w:r w:rsidR="005A07A9" w:rsidRPr="00E92A22" w:rsidDel="00327BBD">
          <w:rPr>
            <w:rFonts w:ascii="Arial" w:eastAsia="Arial Unicode MS" w:hAnsi="Arial" w:cs="Arial Unicode MS"/>
            <w:color w:val="333333"/>
            <w:rPrChange w:id="438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,</w:delText>
        </w:r>
      </w:del>
      <w:del w:id="439" w:author="LEONOR LOZANO" w:date="2016-02-27T22:01:00Z">
        <w:r w:rsidR="00930B1D" w:rsidRPr="00E92A22" w:rsidDel="008C4161">
          <w:rPr>
            <w:rFonts w:ascii="Arial" w:eastAsia="Arial Unicode MS" w:hAnsi="Arial" w:cs="Arial Unicode MS"/>
            <w:color w:val="333333"/>
            <w:rPrChange w:id="440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 </w:delText>
        </w:r>
      </w:del>
      <w:del w:id="441" w:author="LEONOR LOZANO" w:date="2016-02-29T08:33:00Z">
        <w:r w:rsidR="00930B1D" w:rsidRPr="00E92A22" w:rsidDel="00327BBD">
          <w:rPr>
            <w:rFonts w:ascii="Arial" w:eastAsia="Arial Unicode MS" w:hAnsi="Arial" w:cs="Arial Unicode MS"/>
            <w:color w:val="333333"/>
            <w:rPrChange w:id="442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t</w:delText>
        </w:r>
      </w:del>
      <w:ins w:id="443" w:author="LEONOR LOZANO" w:date="2016-02-29T08:35:00Z">
        <w:r w:rsidR="00327BBD" w:rsidRPr="00E92A22">
          <w:rPr>
            <w:rFonts w:ascii="Arial" w:eastAsia="Arial Unicode MS" w:hAnsi="Arial" w:cs="Arial Unicode MS"/>
            <w:color w:val="333333"/>
            <w:rPrChange w:id="444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Enfatice en </w:t>
        </w:r>
      </w:ins>
      <w:del w:id="445" w:author="LEONOR LOZANO" w:date="2016-02-29T08:35:00Z">
        <w:r w:rsidR="00930B1D" w:rsidRPr="00E92A22" w:rsidDel="00327BBD">
          <w:rPr>
            <w:rFonts w:ascii="Arial" w:eastAsia="Arial Unicode MS" w:hAnsi="Arial" w:cs="Arial Unicode MS"/>
            <w:color w:val="333333"/>
            <w:rPrChange w:id="446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rabaje</w:delText>
        </w:r>
        <w:r w:rsidRPr="00E92A22" w:rsidDel="00327BBD">
          <w:rPr>
            <w:rFonts w:ascii="Arial" w:eastAsia="Arial Unicode MS" w:hAnsi="Arial" w:cs="Arial Unicode MS"/>
            <w:color w:val="333333"/>
            <w:rPrChange w:id="447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</w:delText>
        </w:r>
      </w:del>
      <w:r w:rsidR="005A07A9" w:rsidRPr="00E92A22">
        <w:rPr>
          <w:rFonts w:ascii="Arial" w:eastAsia="Arial Unicode MS" w:hAnsi="Arial" w:cs="Arial Unicode MS"/>
          <w:color w:val="333333"/>
          <w:rPrChange w:id="448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los </w:t>
      </w:r>
      <w:r w:rsidR="00930B1D" w:rsidRPr="00E92A22">
        <w:rPr>
          <w:rFonts w:ascii="Arial" w:eastAsia="Arial Unicode MS" w:hAnsi="Arial" w:cs="Arial Unicode MS"/>
          <w:color w:val="333333"/>
          <w:rPrChange w:id="449" w:author="Ma Pilar García G." w:date="2016-03-03T12:32:00Z">
            <w:rPr>
              <w:rFonts w:ascii="Arial" w:hAnsi="Arial" w:cs="Arial"/>
              <w:color w:val="333333"/>
            </w:rPr>
          </w:rPrChange>
        </w:rPr>
        <w:t>efectos de las fuerzas:</w:t>
      </w:r>
      <w:ins w:id="450" w:author="LEONOR LOZANO" w:date="2016-02-27T22:01:00Z">
        <w:r w:rsidR="008C4161" w:rsidRPr="00E92A22">
          <w:rPr>
            <w:rStyle w:val="apple-converted-space"/>
            <w:rFonts w:ascii="Arial" w:eastAsia="Arial Unicode MS" w:hAnsi="Arial" w:cs="Arial Unicode MS"/>
            <w:color w:val="333333"/>
            <w:rPrChange w:id="451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452" w:author="LEONOR LOZANO" w:date="2016-02-27T22:01:00Z">
        <w:r w:rsidRPr="00E92A22" w:rsidDel="008C4161">
          <w:rPr>
            <w:rStyle w:val="apple-converted-space"/>
            <w:rFonts w:ascii="Arial" w:eastAsia="Arial Unicode MS" w:hAnsi="Arial" w:cs="Arial Unicode MS"/>
            <w:color w:val="333333"/>
            <w:rPrChange w:id="453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454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trabajo</w:t>
      </w:r>
      <w:ins w:id="455" w:author="LEONOR LOZANO" w:date="2016-02-27T22:01:00Z">
        <w:r w:rsidR="008C4161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456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457" w:author="LEONOR LOZANO" w:date="2016-02-27T22:01:00Z">
        <w:r w:rsidRPr="00E92A22" w:rsidDel="008C4161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458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459" w:author="Ma Pilar García G." w:date="2016-03-03T12:32:00Z">
            <w:rPr>
              <w:rFonts w:ascii="Arial" w:hAnsi="Arial" w:cs="Arial"/>
              <w:color w:val="333333"/>
            </w:rPr>
          </w:rPrChange>
        </w:rPr>
        <w:t>y</w:t>
      </w:r>
      <w:ins w:id="460" w:author="LEONOR LOZANO" w:date="2016-02-27T22:01:00Z">
        <w:r w:rsidR="008C4161" w:rsidRPr="00E92A22">
          <w:rPr>
            <w:rStyle w:val="apple-converted-space"/>
            <w:rFonts w:ascii="Arial" w:eastAsia="Arial Unicode MS" w:hAnsi="Arial" w:cs="Arial Unicode MS"/>
            <w:color w:val="333333"/>
            <w:rPrChange w:id="461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462" w:author="LEONOR LOZANO" w:date="2016-02-27T22:01:00Z">
        <w:r w:rsidRPr="00E92A22" w:rsidDel="008C4161">
          <w:rPr>
            <w:rStyle w:val="apple-converted-space"/>
            <w:rFonts w:ascii="Arial" w:eastAsia="Arial Unicode MS" w:hAnsi="Arial" w:cs="Arial Unicode MS"/>
            <w:color w:val="333333"/>
            <w:rPrChange w:id="463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="00DA3FAE"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464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torque</w:t>
      </w:r>
      <w:r w:rsidRPr="00E92A22">
        <w:rPr>
          <w:rFonts w:ascii="Arial" w:eastAsia="Arial Unicode MS" w:hAnsi="Arial" w:cs="Arial Unicode MS"/>
          <w:color w:val="333333"/>
          <w:rPrChange w:id="465" w:author="Ma Pilar García G." w:date="2016-03-03T12:32:00Z">
            <w:rPr>
              <w:rFonts w:ascii="Arial" w:hAnsi="Arial" w:cs="Arial"/>
              <w:color w:val="333333"/>
            </w:rPr>
          </w:rPrChange>
        </w:rPr>
        <w:t>, y su relación con la</w:t>
      </w:r>
      <w:ins w:id="466" w:author="LEONOR LOZANO" w:date="2016-02-27T22:01:00Z">
        <w:r w:rsidR="008C4161" w:rsidRPr="00E92A22">
          <w:rPr>
            <w:rStyle w:val="apple-converted-space"/>
            <w:rFonts w:ascii="Arial" w:eastAsia="Arial Unicode MS" w:hAnsi="Arial" w:cs="Arial Unicode MS"/>
            <w:color w:val="333333"/>
            <w:rPrChange w:id="467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468" w:author="LEONOR LOZANO" w:date="2016-02-27T22:01:00Z">
        <w:r w:rsidRPr="00E92A22" w:rsidDel="008C4161">
          <w:rPr>
            <w:rStyle w:val="apple-converted-space"/>
            <w:rFonts w:ascii="Arial" w:eastAsia="Arial Unicode MS" w:hAnsi="Arial" w:cs="Arial Unicode MS"/>
            <w:color w:val="333333"/>
            <w:rPrChange w:id="469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470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fuerza</w:t>
      </w:r>
      <w:r w:rsidR="005A07A9" w:rsidRPr="00E92A22">
        <w:rPr>
          <w:rFonts w:ascii="Arial" w:eastAsia="Arial Unicode MS" w:hAnsi="Arial" w:cs="Arial Unicode MS"/>
          <w:color w:val="333333"/>
          <w:rPrChange w:id="471" w:author="Ma Pilar García G." w:date="2016-03-03T12:32:00Z">
            <w:rPr>
              <w:rFonts w:ascii="Arial" w:hAnsi="Arial" w:cs="Arial"/>
              <w:color w:val="333333"/>
            </w:rPr>
          </w:rPrChange>
        </w:rPr>
        <w:t>, p</w:t>
      </w:r>
      <w:r w:rsidRPr="00E92A22">
        <w:rPr>
          <w:rFonts w:ascii="Arial" w:eastAsia="Arial Unicode MS" w:hAnsi="Arial" w:cs="Arial Unicode MS"/>
          <w:color w:val="333333"/>
          <w:rPrChange w:id="472" w:author="Ma Pilar García G." w:date="2016-03-03T12:32:00Z">
            <w:rPr>
              <w:rFonts w:ascii="Arial" w:hAnsi="Arial" w:cs="Arial"/>
              <w:color w:val="333333"/>
            </w:rPr>
          </w:rPrChange>
        </w:rPr>
        <w:t>ara practicar el</w:t>
      </w:r>
      <w:r w:rsidR="00930B1D" w:rsidRPr="00E92A22">
        <w:rPr>
          <w:rFonts w:ascii="Arial" w:eastAsia="Arial Unicode MS" w:hAnsi="Arial" w:cs="Arial Unicode MS"/>
          <w:color w:val="333333"/>
          <w:rPrChange w:id="473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</w:t>
      </w:r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474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cálculo de problemas</w:t>
      </w:r>
      <w:ins w:id="475" w:author="LEONOR LOZANO" w:date="2016-02-27T22:01:00Z">
        <w:r w:rsidR="008C4161" w:rsidRPr="00E92A22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476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477" w:author="LEONOR LOZANO" w:date="2016-02-27T22:01:00Z">
        <w:r w:rsidRPr="006A418F" w:rsidDel="008C4161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478" w:author="Ma Pilar García G." w:date="2016-03-03T12:41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6A418F">
        <w:rPr>
          <w:rFonts w:ascii="Arial" w:eastAsia="Arial Unicode MS" w:hAnsi="Arial" w:cs="Arial Unicode MS"/>
          <w:b/>
          <w:color w:val="333333"/>
          <w:rPrChange w:id="479" w:author="Ma Pilar García G." w:date="2016-03-03T12:41:00Z">
            <w:rPr>
              <w:rFonts w:ascii="Arial" w:hAnsi="Arial" w:cs="Arial"/>
              <w:color w:val="333333"/>
            </w:rPr>
          </w:rPrChange>
        </w:rPr>
        <w:t xml:space="preserve">sobre </w:t>
      </w:r>
      <w:r w:rsidR="00930B1D" w:rsidRPr="006A418F">
        <w:rPr>
          <w:rFonts w:ascii="Arial" w:eastAsia="Arial Unicode MS" w:hAnsi="Arial" w:cs="Arial Unicode MS"/>
          <w:b/>
          <w:color w:val="333333"/>
          <w:rPrChange w:id="480" w:author="Ma Pilar García G." w:date="2016-03-03T12:41:00Z">
            <w:rPr>
              <w:rFonts w:ascii="Arial" w:hAnsi="Arial" w:cs="Arial"/>
              <w:color w:val="333333"/>
            </w:rPr>
          </w:rPrChange>
        </w:rPr>
        <w:t>trabajo</w:t>
      </w:r>
      <w:r w:rsidRPr="00E92A22">
        <w:rPr>
          <w:rFonts w:ascii="Arial" w:eastAsia="Arial Unicode MS" w:hAnsi="Arial" w:cs="Arial Unicode MS"/>
          <w:color w:val="333333"/>
          <w:rPrChange w:id="481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, </w:t>
      </w:r>
      <w:r w:rsidR="00930B1D" w:rsidRPr="00E92A22">
        <w:rPr>
          <w:rFonts w:ascii="Arial" w:eastAsia="Arial Unicode MS" w:hAnsi="Arial" w:cs="Arial Unicode MS"/>
          <w:color w:val="333333"/>
          <w:rPrChange w:id="482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así como sus </w:t>
      </w:r>
      <w:r w:rsidR="00930B1D" w:rsidRPr="006A418F">
        <w:rPr>
          <w:rFonts w:ascii="Arial" w:eastAsia="Arial Unicode MS" w:hAnsi="Arial" w:cs="Arial Unicode MS"/>
          <w:b/>
          <w:color w:val="333333"/>
          <w:rPrChange w:id="483" w:author="Ma Pilar García G." w:date="2016-03-03T12:42:00Z">
            <w:rPr>
              <w:rFonts w:ascii="Arial" w:hAnsi="Arial" w:cs="Arial"/>
              <w:color w:val="333333"/>
            </w:rPr>
          </w:rPrChange>
        </w:rPr>
        <w:t>unidades de medida</w:t>
      </w:r>
      <w:r w:rsidRPr="00E92A22">
        <w:rPr>
          <w:rFonts w:ascii="Arial" w:eastAsia="Arial Unicode MS" w:hAnsi="Arial" w:cs="Arial Unicode MS"/>
          <w:color w:val="333333"/>
          <w:rPrChange w:id="484" w:author="Ma Pilar García G." w:date="2016-03-03T12:32:00Z">
            <w:rPr>
              <w:rFonts w:ascii="Arial" w:hAnsi="Arial" w:cs="Arial"/>
              <w:color w:val="333333"/>
            </w:rPr>
          </w:rPrChange>
        </w:rPr>
        <w:t>.</w:t>
      </w:r>
    </w:p>
    <w:p w14:paraId="02C0C52A" w14:textId="1AF6A85A" w:rsidR="00436E1F" w:rsidRPr="00E92A22" w:rsidRDefault="00436E1F" w:rsidP="00E92A22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  <w:rPrChange w:id="485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486" w:author="Ma Pilar García G." w:date="2016-03-03T12:32:00Z">
          <w:pPr>
            <w:pStyle w:val="Normal1"/>
            <w:shd w:val="clear" w:color="auto" w:fill="FFFFFF"/>
            <w:spacing w:before="0" w:beforeAutospacing="0" w:after="240" w:afterAutospacing="0" w:line="360" w:lineRule="auto"/>
          </w:pPr>
        </w:pPrChange>
      </w:pPr>
      <w:r w:rsidRPr="00E92A22">
        <w:rPr>
          <w:rFonts w:ascii="Arial" w:eastAsia="Arial Unicode MS" w:hAnsi="Arial" w:cs="Arial Unicode MS"/>
          <w:color w:val="333333"/>
          <w:rPrChange w:id="487" w:author="Ma Pilar García G." w:date="2016-03-03T12:32:00Z">
            <w:rPr>
              <w:rFonts w:ascii="Arial" w:hAnsi="Arial" w:cs="Arial"/>
              <w:color w:val="333333"/>
            </w:rPr>
          </w:rPrChange>
        </w:rPr>
        <w:t>Tratadas las f</w:t>
      </w:r>
      <w:r w:rsidR="00930B1D" w:rsidRPr="00E92A22">
        <w:rPr>
          <w:rFonts w:ascii="Arial" w:eastAsia="Arial Unicode MS" w:hAnsi="Arial" w:cs="Arial Unicode MS"/>
          <w:color w:val="333333"/>
          <w:rPrChange w:id="488" w:author="Ma Pilar García G." w:date="2016-03-03T12:32:00Z">
            <w:rPr>
              <w:rFonts w:ascii="Arial" w:hAnsi="Arial" w:cs="Arial"/>
              <w:color w:val="333333"/>
            </w:rPr>
          </w:rPrChange>
        </w:rPr>
        <w:t>uerzas, puede</w:t>
      </w:r>
      <w:r w:rsidRPr="00E92A22">
        <w:rPr>
          <w:rFonts w:ascii="Arial" w:eastAsia="Arial Unicode MS" w:hAnsi="Arial" w:cs="Arial Unicode MS"/>
          <w:color w:val="333333"/>
          <w:rPrChange w:id="489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mostrar el recurso sobre el</w:t>
      </w:r>
      <w:ins w:id="490" w:author="LEONOR LOZANO" w:date="2016-02-27T22:01:00Z">
        <w:r w:rsidR="008C4161" w:rsidRPr="00E92A22">
          <w:rPr>
            <w:rStyle w:val="apple-converted-space"/>
            <w:rFonts w:ascii="Arial" w:eastAsia="Arial Unicode MS" w:hAnsi="Arial" w:cs="Arial Unicode MS"/>
            <w:color w:val="333333"/>
            <w:rPrChange w:id="491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492" w:author="LEONOR LOZANO" w:date="2016-02-27T22:01:00Z">
        <w:r w:rsidRPr="00E92A22" w:rsidDel="008C4161">
          <w:rPr>
            <w:rStyle w:val="apple-converted-space"/>
            <w:rFonts w:ascii="Arial" w:eastAsia="Arial Unicode MS" w:hAnsi="Arial" w:cs="Arial Unicode MS"/>
            <w:color w:val="333333"/>
            <w:rPrChange w:id="493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494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principio de Arquímedes</w:t>
      </w:r>
      <w:r w:rsidRPr="00E92A22">
        <w:rPr>
          <w:rFonts w:ascii="Arial" w:eastAsia="Arial Unicode MS" w:hAnsi="Arial" w:cs="Arial Unicode MS"/>
          <w:color w:val="333333"/>
          <w:rPrChange w:id="495" w:author="Ma Pilar García G." w:date="2016-03-03T12:32:00Z">
            <w:rPr>
              <w:rFonts w:ascii="Arial" w:hAnsi="Arial" w:cs="Arial"/>
              <w:color w:val="333333"/>
            </w:rPr>
          </w:rPrChange>
        </w:rPr>
        <w:t>, que sirve para ver las aplicaciones</w:t>
      </w:r>
      <w:ins w:id="496" w:author="LEONOR LOZANO" w:date="2016-02-27T22:02:00Z">
        <w:r w:rsidR="008C4161" w:rsidRPr="00E92A22">
          <w:rPr>
            <w:rFonts w:ascii="Arial" w:eastAsia="Arial Unicode MS" w:hAnsi="Arial" w:cs="Arial Unicode MS"/>
            <w:color w:val="333333"/>
            <w:rPrChange w:id="497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498" w:author="LEONOR LOZANO" w:date="2016-02-27T22:02:00Z">
        <w:r w:rsidRPr="00E92A22" w:rsidDel="008C4161">
          <w:rPr>
            <w:rFonts w:ascii="Arial" w:eastAsia="Arial Unicode MS" w:hAnsi="Arial" w:cs="Arial Unicode MS"/>
            <w:color w:val="333333"/>
            <w:rPrChange w:id="499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500" w:author="Ma Pilar García G." w:date="2016-03-03T12:32:00Z">
            <w:rPr>
              <w:rFonts w:ascii="Arial" w:hAnsi="Arial" w:cs="Arial"/>
              <w:color w:val="333333"/>
            </w:rPr>
          </w:rPrChange>
        </w:rPr>
        <w:t>de las fuerzas.</w:t>
      </w:r>
    </w:p>
    <w:p w14:paraId="39274A1E" w14:textId="1F35CBD9" w:rsidR="00436E1F" w:rsidRPr="00E92A22" w:rsidRDefault="00436E1F" w:rsidP="00E92A22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rFonts w:ascii="Arial" w:eastAsia="Arial Unicode MS" w:hAnsi="Arial" w:cs="Arial Unicode MS"/>
          <w:color w:val="333333"/>
          <w:rPrChange w:id="501" w:author="Ma Pilar García G." w:date="2016-03-03T12:32:00Z">
            <w:rPr>
              <w:rFonts w:ascii="Arial" w:hAnsi="Arial" w:cs="Arial"/>
              <w:color w:val="333333"/>
            </w:rPr>
          </w:rPrChange>
        </w:rPr>
        <w:pPrChange w:id="502" w:author="Ma Pilar García G." w:date="2016-03-03T12:32:00Z">
          <w:pPr>
            <w:pStyle w:val="Normal1"/>
            <w:shd w:val="clear" w:color="auto" w:fill="FFFFFF"/>
            <w:spacing w:before="0" w:beforeAutospacing="0" w:after="240" w:afterAutospacing="0" w:line="360" w:lineRule="auto"/>
          </w:pPr>
        </w:pPrChange>
      </w:pPr>
      <w:r w:rsidRPr="00E92A22">
        <w:rPr>
          <w:rFonts w:ascii="Arial" w:eastAsia="Arial Unicode MS" w:hAnsi="Arial" w:cs="Arial Unicode MS"/>
          <w:color w:val="333333"/>
          <w:rPrChange w:id="503" w:author="Ma Pilar García G." w:date="2016-03-03T12:32:00Z">
            <w:rPr>
              <w:rFonts w:ascii="Arial" w:hAnsi="Arial" w:cs="Arial"/>
              <w:color w:val="333333"/>
            </w:rPr>
          </w:rPrChange>
        </w:rPr>
        <w:t>En el transcurso del temario se trabajan, sobre todo, dos de las competencias básicas</w:t>
      </w:r>
      <w:ins w:id="504" w:author="LEONOR LOZANO" w:date="2016-02-28T18:38:00Z">
        <w:r w:rsidR="00E40D51" w:rsidRPr="00E92A22">
          <w:rPr>
            <w:rFonts w:ascii="Arial" w:eastAsia="Arial Unicode MS" w:hAnsi="Arial" w:cs="Arial Unicode MS"/>
            <w:color w:val="333333"/>
            <w:rPrChange w:id="505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>:</w:t>
        </w:r>
      </w:ins>
      <w:del w:id="506" w:author="LEONOR LOZANO" w:date="2016-02-28T18:38:00Z">
        <w:r w:rsidRPr="00E92A22" w:rsidDel="00E40D51">
          <w:rPr>
            <w:rFonts w:ascii="Arial" w:eastAsia="Arial Unicode MS" w:hAnsi="Arial" w:cs="Arial Unicode MS"/>
            <w:color w:val="333333"/>
            <w:rPrChange w:id="507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.</w:delText>
        </w:r>
      </w:del>
      <w:r w:rsidRPr="00E92A22">
        <w:rPr>
          <w:rFonts w:ascii="Arial" w:eastAsia="Arial Unicode MS" w:hAnsi="Arial" w:cs="Arial Unicode MS"/>
          <w:color w:val="333333"/>
          <w:rPrChange w:id="508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La</w:t>
      </w:r>
      <w:ins w:id="509" w:author="LEONOR LOZANO" w:date="2016-02-27T22:03:00Z">
        <w:r w:rsidR="007543D0" w:rsidRPr="00E92A22">
          <w:rPr>
            <w:rStyle w:val="apple-converted-space"/>
            <w:rFonts w:ascii="Arial" w:eastAsia="Arial Unicode MS" w:hAnsi="Arial" w:cs="Arial Unicode MS"/>
            <w:color w:val="333333"/>
            <w:rPrChange w:id="510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511" w:author="LEONOR LOZANO" w:date="2016-02-27T22:03:00Z">
        <w:r w:rsidRPr="00E92A22" w:rsidDel="007543D0">
          <w:rPr>
            <w:rStyle w:val="apple-converted-space"/>
            <w:rFonts w:ascii="Arial" w:eastAsia="Arial Unicode MS" w:hAnsi="Arial" w:cs="Arial Unicode MS"/>
            <w:color w:val="333333"/>
            <w:rPrChange w:id="512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513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competencia </w:t>
      </w:r>
      <w:r w:rsidR="005A07A9" w:rsidRPr="00E92A22">
        <w:rPr>
          <w:rStyle w:val="negrita"/>
          <w:rFonts w:ascii="Arial" w:eastAsia="Arial Unicode MS" w:hAnsi="Arial" w:cs="Arial Unicode MS"/>
          <w:bCs/>
          <w:color w:val="333333"/>
          <w:rPrChange w:id="514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sobre </w:t>
      </w: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515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el</w:t>
      </w:r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516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 xml:space="preserve"> conocimiento </w:t>
      </w:r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517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>y la interacción con el</w:t>
      </w:r>
      <w:r w:rsidRPr="00E92A22">
        <w:rPr>
          <w:rStyle w:val="negrita"/>
          <w:rFonts w:ascii="Arial" w:eastAsia="Arial Unicode MS" w:hAnsi="Arial" w:cs="Arial Unicode MS"/>
          <w:b/>
          <w:bCs/>
          <w:color w:val="333333"/>
          <w:rPrChange w:id="518" w:author="Ma Pilar García G." w:date="2016-03-03T12:3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 xml:space="preserve"> mundo físico</w:t>
      </w:r>
      <w:ins w:id="519" w:author="LEONOR LOZANO" w:date="2016-02-28T18:38:00Z">
        <w:r w:rsidR="00E40D51" w:rsidRPr="00E92A22">
          <w:rPr>
            <w:rStyle w:val="negrita"/>
            <w:rFonts w:ascii="Arial" w:eastAsia="Arial Unicode MS" w:hAnsi="Arial" w:cs="Arial Unicode MS"/>
            <w:b/>
            <w:bCs/>
            <w:color w:val="333333"/>
            <w:rPrChange w:id="520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, </w:t>
        </w:r>
        <w:r w:rsidR="00E40D51" w:rsidRPr="00E92A22">
          <w:rPr>
            <w:rStyle w:val="negrita"/>
            <w:rFonts w:ascii="Arial" w:eastAsia="Arial Unicode MS" w:hAnsi="Arial" w:cs="Arial Unicode MS"/>
            <w:bCs/>
            <w:color w:val="333333"/>
            <w:rPrChange w:id="521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>las cuales</w:t>
        </w:r>
        <w:r w:rsidR="00E40D51" w:rsidRPr="00E92A22">
          <w:rPr>
            <w:rStyle w:val="negrita"/>
            <w:rFonts w:ascii="Arial" w:eastAsia="Arial Unicode MS" w:hAnsi="Arial" w:cs="Arial Unicode MS"/>
            <w:b/>
            <w:bCs/>
            <w:color w:val="333333"/>
            <w:rPrChange w:id="522" w:author="Ma Pilar García G." w:date="2016-03-03T12:32:00Z">
              <w:rPr>
                <w:rStyle w:val="negrita"/>
                <w:rFonts w:ascii="Arial Unicode MS" w:eastAsia="Arial Unicode MS" w:hAnsi="Arial Unicode MS" w:cs="Arial Unicode MS"/>
                <w:b/>
                <w:bCs/>
                <w:color w:val="333333"/>
                <w:sz w:val="22"/>
                <w:szCs w:val="22"/>
              </w:rPr>
            </w:rPrChange>
          </w:rPr>
          <w:t xml:space="preserve"> </w:t>
        </w:r>
      </w:ins>
      <w:del w:id="523" w:author="LEONOR LOZANO" w:date="2016-02-27T22:02:00Z">
        <w:r w:rsidRPr="00E92A22" w:rsidDel="008C4161">
          <w:rPr>
            <w:rStyle w:val="apple-converted-space"/>
            <w:rFonts w:ascii="Arial" w:eastAsia="Arial Unicode MS" w:hAnsi="Arial" w:cs="Arial Unicode MS"/>
            <w:b/>
            <w:bCs/>
            <w:color w:val="333333"/>
            <w:rPrChange w:id="524" w:author="Ma Pilar García G." w:date="2016-03-03T12:32:00Z">
              <w:rPr>
                <w:rStyle w:val="apple-converted-space"/>
                <w:rFonts w:ascii="Arial" w:hAnsi="Arial" w:cs="Arial"/>
                <w:b/>
                <w:bCs/>
                <w:color w:val="333333"/>
              </w:rPr>
            </w:rPrChange>
          </w:rPr>
          <w:delText> </w:delText>
        </w:r>
      </w:del>
      <w:r w:rsidRPr="00E92A22">
        <w:rPr>
          <w:rFonts w:ascii="Arial" w:eastAsia="Arial Unicode MS" w:hAnsi="Arial" w:cs="Arial Unicode MS"/>
          <w:color w:val="333333"/>
          <w:rPrChange w:id="525" w:author="Ma Pilar García G." w:date="2016-03-03T12:32:00Z">
            <w:rPr>
              <w:rFonts w:ascii="Arial" w:hAnsi="Arial" w:cs="Arial"/>
              <w:color w:val="333333"/>
            </w:rPr>
          </w:rPrChange>
        </w:rPr>
        <w:t>está</w:t>
      </w:r>
      <w:r w:rsidR="00930B1D" w:rsidRPr="00E92A22">
        <w:rPr>
          <w:rFonts w:ascii="Arial" w:eastAsia="Arial Unicode MS" w:hAnsi="Arial" w:cs="Arial Unicode MS"/>
          <w:color w:val="333333"/>
          <w:rPrChange w:id="526" w:author="Ma Pilar García G." w:date="2016-03-03T12:32:00Z">
            <w:rPr>
              <w:rFonts w:ascii="Arial" w:hAnsi="Arial" w:cs="Arial"/>
              <w:color w:val="333333"/>
            </w:rPr>
          </w:rPrChange>
        </w:rPr>
        <w:t>n</w:t>
      </w:r>
      <w:r w:rsidRPr="00E92A22">
        <w:rPr>
          <w:rFonts w:ascii="Arial" w:eastAsia="Arial Unicode MS" w:hAnsi="Arial" w:cs="Arial Unicode MS"/>
          <w:color w:val="333333"/>
          <w:rPrChange w:id="527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presente</w:t>
      </w:r>
      <w:r w:rsidR="00930B1D" w:rsidRPr="00E92A22">
        <w:rPr>
          <w:rFonts w:ascii="Arial" w:eastAsia="Arial Unicode MS" w:hAnsi="Arial" w:cs="Arial Unicode MS"/>
          <w:color w:val="333333"/>
          <w:rPrChange w:id="528" w:author="Ma Pilar García G." w:date="2016-03-03T12:32:00Z">
            <w:rPr>
              <w:rFonts w:ascii="Arial" w:hAnsi="Arial" w:cs="Arial"/>
              <w:color w:val="333333"/>
            </w:rPr>
          </w:rPrChange>
        </w:rPr>
        <w:t>s</w:t>
      </w:r>
      <w:r w:rsidRPr="00E92A22">
        <w:rPr>
          <w:rFonts w:ascii="Arial" w:eastAsia="Arial Unicode MS" w:hAnsi="Arial" w:cs="Arial Unicode MS"/>
          <w:color w:val="333333"/>
          <w:rPrChange w:id="529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en todos los recursos y actividades</w:t>
      </w:r>
      <w:r w:rsidR="00930B1D" w:rsidRPr="00E92A22">
        <w:rPr>
          <w:rFonts w:ascii="Arial" w:eastAsia="Arial Unicode MS" w:hAnsi="Arial" w:cs="Arial Unicode MS"/>
          <w:color w:val="333333"/>
          <w:rPrChange w:id="530" w:author="Ma Pilar García G." w:date="2016-03-03T12:32:00Z">
            <w:rPr>
              <w:rFonts w:ascii="Arial" w:hAnsi="Arial" w:cs="Arial"/>
              <w:color w:val="333333"/>
            </w:rPr>
          </w:rPrChange>
        </w:rPr>
        <w:t>.</w:t>
      </w:r>
      <w:r w:rsidRPr="00E92A22">
        <w:rPr>
          <w:rFonts w:ascii="Arial" w:eastAsia="Arial Unicode MS" w:hAnsi="Arial" w:cs="Arial Unicode MS"/>
          <w:color w:val="333333"/>
          <w:rPrChange w:id="531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La c</w:t>
      </w:r>
      <w:r w:rsidR="00930B1D" w:rsidRPr="00E92A22">
        <w:rPr>
          <w:rFonts w:ascii="Arial" w:eastAsia="Arial Unicode MS" w:hAnsi="Arial" w:cs="Arial Unicode MS"/>
          <w:color w:val="333333"/>
          <w:rPrChange w:id="532" w:author="Ma Pilar García G." w:date="2016-03-03T12:32:00Z">
            <w:rPr>
              <w:rFonts w:ascii="Arial" w:hAnsi="Arial" w:cs="Arial"/>
              <w:color w:val="333333"/>
            </w:rPr>
          </w:rPrChange>
        </w:rPr>
        <w:t>omprensión de que la fuerza</w:t>
      </w:r>
      <w:r w:rsidR="00FA6160" w:rsidRPr="00E92A22">
        <w:rPr>
          <w:rFonts w:ascii="Arial" w:eastAsia="Arial Unicode MS" w:hAnsi="Arial" w:cs="Arial Unicode MS"/>
          <w:color w:val="333333"/>
          <w:rPrChange w:id="533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</w:t>
      </w:r>
      <w:r w:rsidRPr="00E92A22">
        <w:rPr>
          <w:rFonts w:ascii="Arial" w:eastAsia="Arial Unicode MS" w:hAnsi="Arial" w:cs="Arial Unicode MS"/>
          <w:color w:val="333333"/>
          <w:rPrChange w:id="534" w:author="Ma Pilar García G." w:date="2016-03-03T12:32:00Z">
            <w:rPr>
              <w:rFonts w:ascii="Arial" w:hAnsi="Arial" w:cs="Arial"/>
              <w:color w:val="333333"/>
            </w:rPr>
          </w:rPrChange>
        </w:rPr>
        <w:t>interac</w:t>
      </w:r>
      <w:r w:rsidR="00930B1D" w:rsidRPr="00E92A22">
        <w:rPr>
          <w:rFonts w:ascii="Arial" w:eastAsia="Arial Unicode MS" w:hAnsi="Arial" w:cs="Arial Unicode MS"/>
          <w:color w:val="333333"/>
          <w:rPrChange w:id="535" w:author="Ma Pilar García G." w:date="2016-03-03T12:32:00Z">
            <w:rPr>
              <w:rFonts w:ascii="Arial" w:hAnsi="Arial" w:cs="Arial"/>
              <w:color w:val="333333"/>
            </w:rPr>
          </w:rPrChange>
        </w:rPr>
        <w:t>túa</w:t>
      </w:r>
      <w:r w:rsidRPr="00E92A22">
        <w:rPr>
          <w:rFonts w:ascii="Arial" w:eastAsia="Arial Unicode MS" w:hAnsi="Arial" w:cs="Arial Unicode MS"/>
          <w:color w:val="333333"/>
          <w:rPrChange w:id="536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en todos los momentos de nuestra vida es una manera de acercar a los </w:t>
      </w:r>
      <w:r w:rsidR="00930B1D" w:rsidRPr="00E92A22">
        <w:rPr>
          <w:rFonts w:ascii="Arial" w:eastAsia="Arial Unicode MS" w:hAnsi="Arial" w:cs="Arial Unicode MS"/>
          <w:color w:val="333333"/>
          <w:rPrChange w:id="537" w:author="Ma Pilar García G." w:date="2016-03-03T12:32:00Z">
            <w:rPr>
              <w:rFonts w:ascii="Arial" w:hAnsi="Arial" w:cs="Arial"/>
              <w:color w:val="333333"/>
            </w:rPr>
          </w:rPrChange>
        </w:rPr>
        <w:t>estudiantes</w:t>
      </w:r>
      <w:r w:rsidRPr="00E92A22">
        <w:rPr>
          <w:rFonts w:ascii="Arial" w:eastAsia="Arial Unicode MS" w:hAnsi="Arial" w:cs="Arial Unicode MS"/>
          <w:color w:val="333333"/>
          <w:rPrChange w:id="538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a la física. Además,</w:t>
      </w:r>
      <w:del w:id="539" w:author="LEONOR LOZANO" w:date="2016-02-29T08:37:00Z">
        <w:r w:rsidRPr="00E92A22" w:rsidDel="00327BBD">
          <w:rPr>
            <w:rFonts w:ascii="Arial" w:eastAsia="Arial Unicode MS" w:hAnsi="Arial" w:cs="Arial Unicode MS"/>
            <w:color w:val="333333"/>
            <w:rPrChange w:id="540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también</w:delText>
        </w:r>
      </w:del>
      <w:r w:rsidRPr="00E92A22">
        <w:rPr>
          <w:rFonts w:ascii="Arial" w:eastAsia="Arial Unicode MS" w:hAnsi="Arial" w:cs="Arial Unicode MS"/>
          <w:color w:val="333333"/>
          <w:rPrChange w:id="541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 se potencia la</w:t>
      </w:r>
      <w:ins w:id="542" w:author="LEONOR LOZANO" w:date="2016-02-27T22:02:00Z">
        <w:r w:rsidR="008C4161" w:rsidRPr="00E92A22">
          <w:rPr>
            <w:rStyle w:val="apple-converted-space"/>
            <w:rFonts w:ascii="Arial" w:eastAsia="Arial Unicode MS" w:hAnsi="Arial" w:cs="Arial Unicode MS"/>
            <w:color w:val="333333"/>
            <w:rPrChange w:id="543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544" w:author="LEONOR LOZANO" w:date="2016-02-27T22:02:00Z">
        <w:r w:rsidRPr="006A418F" w:rsidDel="008C4161">
          <w:rPr>
            <w:rStyle w:val="apple-converted-space"/>
            <w:rFonts w:ascii="Arial" w:eastAsia="Arial Unicode MS" w:hAnsi="Arial" w:cs="Arial Unicode MS"/>
            <w:color w:val="333333"/>
            <w:rPrChange w:id="545" w:author="Ma Pilar García G." w:date="2016-03-03T12:4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6A418F">
        <w:rPr>
          <w:rStyle w:val="negrita"/>
          <w:rFonts w:ascii="Arial" w:eastAsia="Arial Unicode MS" w:hAnsi="Arial" w:cs="Arial Unicode MS"/>
          <w:bCs/>
          <w:color w:val="333333"/>
          <w:rPrChange w:id="546" w:author="Ma Pilar García G." w:date="2016-03-03T12:42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competencia matemática</w:t>
      </w:r>
      <w:r w:rsidRPr="00E92A22">
        <w:rPr>
          <w:rFonts w:ascii="Arial" w:eastAsia="Arial Unicode MS" w:hAnsi="Arial" w:cs="Arial Unicode MS"/>
          <w:color w:val="333333"/>
          <w:rPrChange w:id="547" w:author="Ma Pilar García G." w:date="2016-03-03T12:32:00Z">
            <w:rPr>
              <w:rFonts w:ascii="Arial" w:hAnsi="Arial" w:cs="Arial"/>
              <w:color w:val="333333"/>
            </w:rPr>
          </w:rPrChange>
        </w:rPr>
        <w:t>, ya que al ser magnitudes físicas, se pueden medir.</w:t>
      </w:r>
      <w:del w:id="548" w:author="LEONOR LOZANO" w:date="2016-02-29T08:37:00Z">
        <w:r w:rsidRPr="00E92A22" w:rsidDel="00327BBD">
          <w:rPr>
            <w:rFonts w:ascii="Arial" w:eastAsia="Arial Unicode MS" w:hAnsi="Arial" w:cs="Arial Unicode MS"/>
            <w:color w:val="333333"/>
            <w:rPrChange w:id="549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Por otro lado</w:delText>
        </w:r>
      </w:del>
      <w:ins w:id="550" w:author="LEONOR LOZANO" w:date="2016-02-29T08:37:00Z">
        <w:r w:rsidR="00327BBD" w:rsidRPr="00E92A22">
          <w:rPr>
            <w:rFonts w:ascii="Arial" w:eastAsia="Arial Unicode MS" w:hAnsi="Arial" w:cs="Arial Unicode MS"/>
            <w:color w:val="333333"/>
            <w:rPrChange w:id="551" w:author="Ma Pilar García G." w:date="2016-03-03T12:32:00Z">
              <w:rPr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L</w:t>
        </w:r>
      </w:ins>
      <w:del w:id="552" w:author="LEONOR LOZANO" w:date="2016-02-29T08:37:00Z">
        <w:r w:rsidRPr="00E92A22" w:rsidDel="00327BBD">
          <w:rPr>
            <w:rFonts w:ascii="Arial" w:eastAsia="Arial Unicode MS" w:hAnsi="Arial" w:cs="Arial Unicode MS"/>
            <w:color w:val="333333"/>
            <w:rPrChange w:id="553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, l</w:delText>
        </w:r>
      </w:del>
      <w:r w:rsidRPr="00E92A22">
        <w:rPr>
          <w:rFonts w:ascii="Arial" w:eastAsia="Arial Unicode MS" w:hAnsi="Arial" w:cs="Arial Unicode MS"/>
          <w:color w:val="333333"/>
          <w:rPrChange w:id="554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os ejercicios </w:t>
      </w:r>
      <w:del w:id="555" w:author="Ma Pilar García G." w:date="2016-03-03T12:43:00Z">
        <w:r w:rsidRPr="00E92A22" w:rsidDel="006A418F">
          <w:rPr>
            <w:rFonts w:ascii="Arial" w:eastAsia="Arial Unicode MS" w:hAnsi="Arial" w:cs="Arial Unicode MS"/>
            <w:color w:val="333333"/>
            <w:rPrChange w:id="556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de</w:delText>
        </w:r>
        <w:r w:rsidR="005A07A9" w:rsidRPr="00E92A22" w:rsidDel="006A418F">
          <w:rPr>
            <w:rFonts w:ascii="Arial" w:eastAsia="Arial Unicode MS" w:hAnsi="Arial" w:cs="Arial Unicode MS"/>
            <w:color w:val="333333"/>
            <w:rPrChange w:id="557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l</w:delText>
        </w:r>
        <w:r w:rsidRPr="00E92A22" w:rsidDel="006A418F">
          <w:rPr>
            <w:rFonts w:ascii="Arial" w:eastAsia="Arial Unicode MS" w:hAnsi="Arial" w:cs="Arial Unicode MS"/>
            <w:color w:val="333333"/>
            <w:rPrChange w:id="558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texto </w:delText>
        </w:r>
      </w:del>
      <w:r w:rsidRPr="00E92A22">
        <w:rPr>
          <w:rFonts w:ascii="Arial" w:eastAsia="Arial Unicode MS" w:hAnsi="Arial" w:cs="Arial Unicode MS"/>
          <w:color w:val="333333"/>
          <w:rPrChange w:id="559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ayudan a </w:t>
      </w:r>
      <w:r w:rsidR="005A07A9" w:rsidRPr="00E92A22">
        <w:rPr>
          <w:rFonts w:ascii="Arial" w:eastAsia="Arial Unicode MS" w:hAnsi="Arial" w:cs="Arial Unicode MS"/>
          <w:color w:val="333333"/>
          <w:rPrChange w:id="560" w:author="Ma Pilar García G." w:date="2016-03-03T12:32:00Z">
            <w:rPr>
              <w:rFonts w:ascii="Arial" w:hAnsi="Arial" w:cs="Arial"/>
              <w:color w:val="333333"/>
            </w:rPr>
          </w:rPrChange>
        </w:rPr>
        <w:t xml:space="preserve">afianzar </w:t>
      </w:r>
      <w:r w:rsidRPr="00E92A22">
        <w:rPr>
          <w:rFonts w:ascii="Arial" w:eastAsia="Arial Unicode MS" w:hAnsi="Arial" w:cs="Arial Unicode MS"/>
          <w:color w:val="333333"/>
          <w:rPrChange w:id="561" w:author="Ma Pilar García G." w:date="2016-03-03T12:32:00Z">
            <w:rPr>
              <w:rFonts w:ascii="Arial" w:hAnsi="Arial" w:cs="Arial"/>
              <w:color w:val="333333"/>
            </w:rPr>
          </w:rPrChange>
        </w:rPr>
        <w:t>la</w:t>
      </w:r>
      <w:ins w:id="562" w:author="LEONOR LOZANO" w:date="2016-02-27T22:02:00Z">
        <w:r w:rsidR="007543D0" w:rsidRPr="00E92A22">
          <w:rPr>
            <w:rStyle w:val="apple-converted-space"/>
            <w:rFonts w:ascii="Arial" w:eastAsia="Arial Unicode MS" w:hAnsi="Arial" w:cs="Arial Unicode MS"/>
            <w:color w:val="333333"/>
            <w:rPrChange w:id="563" w:author="Ma Pilar García G." w:date="2016-03-03T12:32:00Z">
              <w:rPr>
                <w:rStyle w:val="apple-converted-space"/>
                <w:rFonts w:ascii="Arial Unicode MS" w:eastAsia="Arial Unicode MS" w:hAnsi="Arial Unicode MS" w:cs="Arial Unicode MS"/>
                <w:color w:val="333333"/>
                <w:sz w:val="22"/>
                <w:szCs w:val="22"/>
              </w:rPr>
            </w:rPrChange>
          </w:rPr>
          <w:t xml:space="preserve"> </w:t>
        </w:r>
      </w:ins>
      <w:del w:id="564" w:author="LEONOR LOZANO" w:date="2016-02-27T22:02:00Z">
        <w:r w:rsidRPr="00E92A22" w:rsidDel="007543D0">
          <w:rPr>
            <w:rStyle w:val="apple-converted-space"/>
            <w:rFonts w:ascii="Arial" w:eastAsia="Arial Unicode MS" w:hAnsi="Arial" w:cs="Arial Unicode MS"/>
            <w:color w:val="333333"/>
            <w:rPrChange w:id="565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</w:del>
      <w:r w:rsidRPr="00E92A22">
        <w:rPr>
          <w:rStyle w:val="negrita"/>
          <w:rFonts w:ascii="Arial" w:eastAsia="Arial Unicode MS" w:hAnsi="Arial" w:cs="Arial Unicode MS"/>
          <w:bCs/>
          <w:color w:val="333333"/>
          <w:rPrChange w:id="566" w:author="Ma Pilar García G." w:date="2016-03-03T12:32:00Z">
            <w:rPr>
              <w:rStyle w:val="negrita"/>
              <w:rFonts w:ascii="Arial" w:hAnsi="Arial" w:cs="Arial"/>
              <w:bCs/>
              <w:color w:val="333333"/>
            </w:rPr>
          </w:rPrChange>
        </w:rPr>
        <w:t xml:space="preserve">competencia en </w:t>
      </w:r>
      <w:r w:rsidRPr="006A418F">
        <w:rPr>
          <w:rStyle w:val="negrita"/>
          <w:rFonts w:ascii="Arial" w:eastAsia="Arial Unicode MS" w:hAnsi="Arial" w:cs="Arial Unicode MS"/>
          <w:bCs/>
          <w:color w:val="333333"/>
          <w:rPrChange w:id="567" w:author="Ma Pilar García G." w:date="2016-03-03T12:43:00Z">
            <w:rPr>
              <w:rStyle w:val="negrita"/>
              <w:rFonts w:ascii="Arial" w:hAnsi="Arial" w:cs="Arial"/>
              <w:b/>
              <w:bCs/>
              <w:color w:val="333333"/>
            </w:rPr>
          </w:rPrChange>
        </w:rPr>
        <w:t>comunicación lingüística</w:t>
      </w:r>
      <w:r w:rsidRPr="00E92A22">
        <w:rPr>
          <w:rFonts w:ascii="Arial" w:eastAsia="Arial Unicode MS" w:hAnsi="Arial" w:cs="Arial Unicode MS"/>
          <w:color w:val="333333"/>
          <w:rPrChange w:id="568" w:author="Ma Pilar García G." w:date="2016-03-03T12:32:00Z">
            <w:rPr>
              <w:rFonts w:ascii="Arial" w:hAnsi="Arial" w:cs="Arial"/>
              <w:color w:val="333333"/>
            </w:rPr>
          </w:rPrChange>
        </w:rPr>
        <w:t>.</w:t>
      </w:r>
    </w:p>
    <w:p w14:paraId="335336B1" w14:textId="56DDD531" w:rsidR="00436E1F" w:rsidRPr="00E92A22" w:rsidDel="006A418F" w:rsidRDefault="00436E1F" w:rsidP="00E92A22">
      <w:pPr>
        <w:pStyle w:val="Normal1"/>
        <w:shd w:val="clear" w:color="auto" w:fill="FFFFFF"/>
        <w:spacing w:before="0" w:beforeAutospacing="0" w:after="240" w:afterAutospacing="0" w:line="360" w:lineRule="auto"/>
        <w:jc w:val="both"/>
        <w:rPr>
          <w:del w:id="569" w:author="Ma Pilar García G." w:date="2016-03-03T12:43:00Z"/>
          <w:rFonts w:ascii="Arial" w:eastAsia="Arial Unicode MS" w:hAnsi="Arial" w:cs="Arial Unicode MS"/>
          <w:color w:val="333333"/>
          <w:rPrChange w:id="570" w:author="Ma Pilar García G." w:date="2016-03-03T12:32:00Z">
            <w:rPr>
              <w:del w:id="571" w:author="Ma Pilar García G." w:date="2016-03-03T12:43:00Z"/>
              <w:rFonts w:ascii="Arial" w:hAnsi="Arial" w:cs="Arial"/>
              <w:color w:val="333333"/>
            </w:rPr>
          </w:rPrChange>
        </w:rPr>
        <w:pPrChange w:id="572" w:author="Ma Pilar García G." w:date="2016-03-03T12:32:00Z">
          <w:pPr>
            <w:pStyle w:val="Normal1"/>
            <w:shd w:val="clear" w:color="auto" w:fill="FFFFFF"/>
            <w:spacing w:before="0" w:beforeAutospacing="0" w:after="240" w:afterAutospacing="0" w:line="360" w:lineRule="auto"/>
          </w:pPr>
        </w:pPrChange>
      </w:pPr>
      <w:del w:id="573" w:author="Ma Pilar García G." w:date="2016-03-03T12:43:00Z">
        <w:r w:rsidRPr="00E92A22" w:rsidDel="006A418F">
          <w:rPr>
            <w:rFonts w:ascii="Arial" w:eastAsia="Arial Unicode MS" w:hAnsi="Arial" w:cs="Arial Unicode MS"/>
            <w:color w:val="333333"/>
            <w:rPrChange w:id="574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La variedad de recursos y actividades, y las propuestas a la hora de presentarlas</w:delText>
        </w:r>
        <w:r w:rsidR="005A07A9" w:rsidRPr="00E92A22" w:rsidDel="006A418F">
          <w:rPr>
            <w:rFonts w:ascii="Arial" w:eastAsia="Arial Unicode MS" w:hAnsi="Arial" w:cs="Arial Unicode MS"/>
            <w:color w:val="333333"/>
            <w:rPrChange w:id="575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,</w:delText>
        </w:r>
        <w:r w:rsidRPr="00E92A22" w:rsidDel="006A418F">
          <w:rPr>
            <w:rFonts w:ascii="Arial" w:eastAsia="Arial Unicode MS" w:hAnsi="Arial" w:cs="Arial Unicode MS"/>
            <w:color w:val="333333"/>
            <w:rPrChange w:id="576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 xml:space="preserve"> proporcionan versatilidad</w:delText>
        </w:r>
      </w:del>
      <w:ins w:id="577" w:author="LEONOR LOZANO" w:date="2016-02-27T22:02:00Z">
        <w:del w:id="578" w:author="Ma Pilar García G." w:date="2016-03-03T12:43:00Z">
          <w:r w:rsidR="008C4161" w:rsidRPr="00E92A22" w:rsidDel="006A418F">
            <w:rPr>
              <w:rFonts w:ascii="Arial" w:eastAsia="Arial Unicode MS" w:hAnsi="Arial" w:cs="Arial Unicode MS"/>
              <w:color w:val="333333"/>
              <w:rPrChange w:id="579" w:author="Ma Pilar García G." w:date="2016-03-03T12:32:00Z">
                <w:rPr>
                  <w:rFonts w:ascii="Arial Unicode MS" w:eastAsia="Arial Unicode MS" w:hAnsi="Arial Unicode MS" w:cs="Arial Unicode MS"/>
                  <w:color w:val="333333"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580" w:author="Ma Pilar García G." w:date="2016-03-03T12:43:00Z">
        <w:r w:rsidRPr="00E92A22" w:rsidDel="006A418F">
          <w:rPr>
            <w:rFonts w:ascii="Arial" w:eastAsia="Arial Unicode MS" w:hAnsi="Arial" w:cs="Arial Unicode MS"/>
            <w:color w:val="333333"/>
            <w:rPrChange w:id="581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 para poder atender</w:delText>
        </w:r>
      </w:del>
      <w:ins w:id="582" w:author="LEONOR LOZANO" w:date="2016-02-27T22:02:00Z">
        <w:del w:id="583" w:author="Ma Pilar García G." w:date="2016-03-03T12:43:00Z">
          <w:r w:rsidR="008C4161" w:rsidRPr="00E92A22" w:rsidDel="006A418F">
            <w:rPr>
              <w:rFonts w:ascii="Arial" w:eastAsia="Arial Unicode MS" w:hAnsi="Arial" w:cs="Arial Unicode MS"/>
              <w:color w:val="333333"/>
              <w:rPrChange w:id="584" w:author="Ma Pilar García G." w:date="2016-03-03T12:32:00Z">
                <w:rPr>
                  <w:rFonts w:ascii="Arial Unicode MS" w:eastAsia="Arial Unicode MS" w:hAnsi="Arial Unicode MS" w:cs="Arial Unicode MS"/>
                  <w:color w:val="333333"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585" w:author="Ma Pilar García G." w:date="2016-03-03T12:43:00Z">
        <w:r w:rsidRPr="00E92A22" w:rsidDel="006A418F">
          <w:rPr>
            <w:rFonts w:ascii="Arial" w:eastAsia="Arial Unicode MS" w:hAnsi="Arial" w:cs="Arial Unicode MS"/>
            <w:color w:val="333333"/>
            <w:rPrChange w:id="586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 la</w:delText>
        </w:r>
      </w:del>
      <w:ins w:id="587" w:author="LEONOR LOZANO" w:date="2016-02-27T22:02:00Z">
        <w:del w:id="588" w:author="Ma Pilar García G." w:date="2016-03-03T12:43:00Z">
          <w:r w:rsidR="008C4161" w:rsidRPr="00E92A22" w:rsidDel="006A418F">
            <w:rPr>
              <w:rStyle w:val="apple-converted-space"/>
              <w:rFonts w:ascii="Arial" w:eastAsia="Arial Unicode MS" w:hAnsi="Arial" w:cs="Arial Unicode MS"/>
              <w:color w:val="333333"/>
              <w:rPrChange w:id="589" w:author="Ma Pilar García G." w:date="2016-03-03T12:32:00Z">
                <w:rPr>
                  <w:rStyle w:val="apple-converted-space"/>
                  <w:rFonts w:ascii="Arial Unicode MS" w:eastAsia="Arial Unicode MS" w:hAnsi="Arial Unicode MS" w:cs="Arial Unicode MS"/>
                  <w:color w:val="333333"/>
                  <w:sz w:val="22"/>
                  <w:szCs w:val="22"/>
                </w:rPr>
              </w:rPrChange>
            </w:rPr>
            <w:delText xml:space="preserve"> </w:delText>
          </w:r>
        </w:del>
      </w:ins>
      <w:del w:id="590" w:author="Ma Pilar García G." w:date="2016-03-03T12:43:00Z">
        <w:r w:rsidRPr="00E92A22" w:rsidDel="006A418F">
          <w:rPr>
            <w:rStyle w:val="apple-converted-space"/>
            <w:rFonts w:ascii="Arial" w:eastAsia="Arial Unicode MS" w:hAnsi="Arial" w:cs="Arial Unicode MS"/>
            <w:color w:val="333333"/>
            <w:rPrChange w:id="591" w:author="Ma Pilar García G." w:date="2016-03-03T12:32:00Z">
              <w:rPr>
                <w:rStyle w:val="apple-converted-space"/>
                <w:rFonts w:ascii="Arial" w:hAnsi="Arial" w:cs="Arial"/>
                <w:color w:val="333333"/>
              </w:rPr>
            </w:rPrChange>
          </w:rPr>
          <w:delText> </w:delText>
        </w:r>
        <w:r w:rsidRPr="00E92A22" w:rsidDel="006A418F">
          <w:rPr>
            <w:rStyle w:val="negrita"/>
            <w:rFonts w:ascii="Arial" w:eastAsia="Arial Unicode MS" w:hAnsi="Arial" w:cs="Arial Unicode MS"/>
            <w:b/>
            <w:bCs/>
            <w:color w:val="333333"/>
            <w:rPrChange w:id="592" w:author="Ma Pilar García G." w:date="2016-03-03T12:32:00Z">
              <w:rPr>
                <w:rStyle w:val="negrita"/>
                <w:rFonts w:ascii="Arial" w:hAnsi="Arial" w:cs="Arial"/>
                <w:b/>
                <w:bCs/>
                <w:color w:val="333333"/>
              </w:rPr>
            </w:rPrChange>
          </w:rPr>
          <w:delText xml:space="preserve">diversidad del </w:delText>
        </w:r>
      </w:del>
      <w:ins w:id="593" w:author="LEONOR LOZANO" w:date="2016-02-29T08:38:00Z">
        <w:del w:id="594" w:author="Ma Pilar García G." w:date="2016-03-03T12:43:00Z">
          <w:r w:rsidR="00327BBD" w:rsidRPr="00E92A22" w:rsidDel="006A418F">
            <w:rPr>
              <w:rStyle w:val="negrita"/>
              <w:rFonts w:ascii="Arial" w:eastAsia="Arial Unicode MS" w:hAnsi="Arial" w:cs="Arial Unicode MS"/>
              <w:b/>
              <w:bCs/>
              <w:color w:val="333333"/>
              <w:rPrChange w:id="595" w:author="Ma Pilar García G." w:date="2016-03-03T12:32:00Z">
                <w:rPr>
                  <w:rStyle w:val="negrita"/>
                  <w:rFonts w:ascii="Arial Unicode MS" w:eastAsia="Arial Unicode MS" w:hAnsi="Arial Unicode MS" w:cs="Arial Unicode MS"/>
                  <w:b/>
                  <w:bCs/>
                  <w:color w:val="333333"/>
                  <w:sz w:val="22"/>
                  <w:szCs w:val="22"/>
                </w:rPr>
              </w:rPrChange>
            </w:rPr>
            <w:delText xml:space="preserve">en el </w:delText>
          </w:r>
        </w:del>
      </w:ins>
      <w:del w:id="596" w:author="Ma Pilar García G." w:date="2016-03-03T12:43:00Z">
        <w:r w:rsidRPr="00E92A22" w:rsidDel="006A418F">
          <w:rPr>
            <w:rStyle w:val="negrita"/>
            <w:rFonts w:ascii="Arial" w:eastAsia="Arial Unicode MS" w:hAnsi="Arial" w:cs="Arial Unicode MS"/>
            <w:b/>
            <w:bCs/>
            <w:color w:val="333333"/>
            <w:rPrChange w:id="597" w:author="Ma Pilar García G." w:date="2016-03-03T12:32:00Z">
              <w:rPr>
                <w:rStyle w:val="negrita"/>
                <w:rFonts w:ascii="Arial" w:hAnsi="Arial" w:cs="Arial"/>
                <w:b/>
                <w:bCs/>
                <w:color w:val="333333"/>
              </w:rPr>
            </w:rPrChange>
          </w:rPr>
          <w:delText>aula</w:delText>
        </w:r>
        <w:r w:rsidRPr="00E92A22" w:rsidDel="006A418F">
          <w:rPr>
            <w:rFonts w:ascii="Arial" w:eastAsia="Arial Unicode MS" w:hAnsi="Arial" w:cs="Arial Unicode MS"/>
            <w:color w:val="333333"/>
            <w:rPrChange w:id="598" w:author="Ma Pilar García G." w:date="2016-03-03T12:32:00Z">
              <w:rPr>
                <w:rFonts w:ascii="Arial" w:hAnsi="Arial" w:cs="Arial"/>
                <w:color w:val="333333"/>
              </w:rPr>
            </w:rPrChange>
          </w:rPr>
          <w:delText>.</w:delText>
        </w:r>
      </w:del>
    </w:p>
    <w:p w14:paraId="5385874F" w14:textId="77777777" w:rsidR="009E29DF" w:rsidRPr="00E92A22" w:rsidRDefault="009E29DF" w:rsidP="00E92A22">
      <w:pPr>
        <w:spacing w:line="360" w:lineRule="auto"/>
        <w:jc w:val="both"/>
        <w:rPr>
          <w:rFonts w:ascii="Arial" w:eastAsia="Arial Unicode MS" w:hAnsi="Arial" w:cs="Arial Unicode MS"/>
          <w:lang w:val="es-CO"/>
          <w:rPrChange w:id="599" w:author="Ma Pilar García G." w:date="2016-03-03T12:32:00Z">
            <w:rPr>
              <w:rFonts w:ascii="Arial" w:hAnsi="Arial" w:cs="Arial"/>
            </w:rPr>
          </w:rPrChange>
        </w:rPr>
        <w:pPrChange w:id="600" w:author="Ma Pilar García G." w:date="2016-03-03T12:32:00Z">
          <w:pPr>
            <w:spacing w:line="360" w:lineRule="auto"/>
          </w:pPr>
        </w:pPrChange>
      </w:pPr>
    </w:p>
    <w:sectPr w:rsidR="009E29DF" w:rsidRPr="00E92A22" w:rsidSect="00A375F9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B4CE1F" w14:textId="77777777" w:rsidR="00C41662" w:rsidRDefault="00C41662" w:rsidP="008A427E">
      <w:r>
        <w:separator/>
      </w:r>
    </w:p>
  </w:endnote>
  <w:endnote w:type="continuationSeparator" w:id="0">
    <w:p w14:paraId="50EFB101" w14:textId="77777777" w:rsidR="00C41662" w:rsidRDefault="00C41662" w:rsidP="008A4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AADBF5" w14:textId="77777777" w:rsidR="00C41662" w:rsidRDefault="00C41662" w:rsidP="008A427E">
      <w:r>
        <w:separator/>
      </w:r>
    </w:p>
  </w:footnote>
  <w:footnote w:type="continuationSeparator" w:id="0">
    <w:p w14:paraId="6FE113E6" w14:textId="77777777" w:rsidR="00C41662" w:rsidRDefault="00C41662" w:rsidP="008A42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27CE36" w14:textId="33BA5400" w:rsidR="008A427E" w:rsidRDefault="008A427E" w:rsidP="008A427E">
    <w:pPr>
      <w:pStyle w:val="Encabezado"/>
      <w:rPr>
        <w:ins w:id="601" w:author="LEONOR LOZANO" w:date="2016-02-27T21:29:00Z"/>
      </w:rPr>
    </w:pPr>
    <w:ins w:id="602" w:author="LEONOR LOZANO" w:date="2016-02-27T21:29:00Z">
      <w:r>
        <w:t>GuiaDidactica_CN_</w:t>
      </w:r>
      <w:r w:rsidRPr="009435FD">
        <w:t>0</w:t>
      </w:r>
      <w:r>
        <w:t>7</w:t>
      </w:r>
      <w:r w:rsidRPr="009435FD">
        <w:t>_</w:t>
      </w:r>
    </w:ins>
    <w:ins w:id="603" w:author="LEONOR LOZANO" w:date="2016-02-27T21:30:00Z">
      <w:r>
        <w:t>11</w:t>
      </w:r>
    </w:ins>
    <w:ins w:id="604" w:author="LEONOR LOZANO" w:date="2016-02-27T21:29:00Z">
      <w:r w:rsidRPr="009435FD">
        <w:t>_CO</w:t>
      </w:r>
    </w:ins>
  </w:p>
  <w:p w14:paraId="320B7160" w14:textId="49E5042B" w:rsidR="008A427E" w:rsidRDefault="008A427E">
    <w:pPr>
      <w:pStyle w:val="Encabezado"/>
      <w:rPr>
        <w:ins w:id="605" w:author="LEONOR LOZANO" w:date="2016-02-27T21:28:00Z"/>
      </w:rPr>
    </w:pPr>
  </w:p>
  <w:p w14:paraId="7E220E49" w14:textId="77777777" w:rsidR="008A427E" w:rsidRDefault="008A427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179"/>
    <w:multiLevelType w:val="hybridMultilevel"/>
    <w:tmpl w:val="491E9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14A63"/>
    <w:multiLevelType w:val="hybridMultilevel"/>
    <w:tmpl w:val="DA3E31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4757FD"/>
    <w:multiLevelType w:val="hybridMultilevel"/>
    <w:tmpl w:val="7F14C0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B61DFC"/>
    <w:multiLevelType w:val="hybridMultilevel"/>
    <w:tmpl w:val="E3ACC264"/>
    <w:lvl w:ilvl="0" w:tplc="918884B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6C4EDF"/>
    <w:multiLevelType w:val="hybridMultilevel"/>
    <w:tmpl w:val="09C08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F511877"/>
    <w:multiLevelType w:val="hybridMultilevel"/>
    <w:tmpl w:val="7E504D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E6504F"/>
    <w:multiLevelType w:val="hybridMultilevel"/>
    <w:tmpl w:val="71567FC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282CAC"/>
    <w:multiLevelType w:val="hybridMultilevel"/>
    <w:tmpl w:val="D6503D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9767C"/>
    <w:multiLevelType w:val="hybridMultilevel"/>
    <w:tmpl w:val="735C0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50F73"/>
    <w:multiLevelType w:val="hybridMultilevel"/>
    <w:tmpl w:val="D576B30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C110C51"/>
    <w:multiLevelType w:val="hybridMultilevel"/>
    <w:tmpl w:val="4A74B65C"/>
    <w:lvl w:ilvl="0" w:tplc="5DCA69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AF7B26"/>
    <w:multiLevelType w:val="hybridMultilevel"/>
    <w:tmpl w:val="78524A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A71470"/>
    <w:multiLevelType w:val="hybridMultilevel"/>
    <w:tmpl w:val="5C1ADD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D52388"/>
    <w:multiLevelType w:val="hybridMultilevel"/>
    <w:tmpl w:val="96360A1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997128"/>
    <w:multiLevelType w:val="hybridMultilevel"/>
    <w:tmpl w:val="A88C9C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13"/>
  </w:num>
  <w:num w:numId="9">
    <w:abstractNumId w:val="17"/>
  </w:num>
  <w:num w:numId="10">
    <w:abstractNumId w:val="16"/>
  </w:num>
  <w:num w:numId="11">
    <w:abstractNumId w:val="15"/>
  </w:num>
  <w:num w:numId="12">
    <w:abstractNumId w:val="14"/>
  </w:num>
  <w:num w:numId="13">
    <w:abstractNumId w:val="6"/>
  </w:num>
  <w:num w:numId="14">
    <w:abstractNumId w:val="9"/>
  </w:num>
  <w:num w:numId="15">
    <w:abstractNumId w:val="2"/>
  </w:num>
  <w:num w:numId="16">
    <w:abstractNumId w:val="1"/>
  </w:num>
  <w:num w:numId="17">
    <w:abstractNumId w:val="10"/>
  </w:num>
  <w:num w:numId="18">
    <w:abstractNumId w:val="4"/>
  </w:num>
  <w:num w:numId="19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ONOR LOZANO">
    <w15:presenceInfo w15:providerId="None" w15:userId="LEONOR LO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comments="0" w:insDel="0" w:formatting="0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72E53"/>
    <w:rsid w:val="000B6608"/>
    <w:rsid w:val="000C1F82"/>
    <w:rsid w:val="00105F80"/>
    <w:rsid w:val="001A07C8"/>
    <w:rsid w:val="002C7B1F"/>
    <w:rsid w:val="002D50E2"/>
    <w:rsid w:val="00327BBD"/>
    <w:rsid w:val="003521CA"/>
    <w:rsid w:val="003A19B2"/>
    <w:rsid w:val="003A4925"/>
    <w:rsid w:val="004137BC"/>
    <w:rsid w:val="00436E1F"/>
    <w:rsid w:val="004800E9"/>
    <w:rsid w:val="004E5301"/>
    <w:rsid w:val="00532E0A"/>
    <w:rsid w:val="005604E8"/>
    <w:rsid w:val="005A07A9"/>
    <w:rsid w:val="005C2098"/>
    <w:rsid w:val="0061350F"/>
    <w:rsid w:val="00682290"/>
    <w:rsid w:val="006A418F"/>
    <w:rsid w:val="006D3E09"/>
    <w:rsid w:val="006E1A88"/>
    <w:rsid w:val="006E74B7"/>
    <w:rsid w:val="006F7553"/>
    <w:rsid w:val="007446F9"/>
    <w:rsid w:val="007543D0"/>
    <w:rsid w:val="007806EC"/>
    <w:rsid w:val="007F34F4"/>
    <w:rsid w:val="00803913"/>
    <w:rsid w:val="00835F9B"/>
    <w:rsid w:val="008560A4"/>
    <w:rsid w:val="00861F8E"/>
    <w:rsid w:val="008A427E"/>
    <w:rsid w:val="008C4161"/>
    <w:rsid w:val="00930B1D"/>
    <w:rsid w:val="0096339F"/>
    <w:rsid w:val="009B0848"/>
    <w:rsid w:val="009B0F0B"/>
    <w:rsid w:val="009E29DF"/>
    <w:rsid w:val="00A375F9"/>
    <w:rsid w:val="00AB0113"/>
    <w:rsid w:val="00AF03E0"/>
    <w:rsid w:val="00BC2944"/>
    <w:rsid w:val="00BC54CD"/>
    <w:rsid w:val="00BC5E78"/>
    <w:rsid w:val="00BE655B"/>
    <w:rsid w:val="00BF285E"/>
    <w:rsid w:val="00C41662"/>
    <w:rsid w:val="00C74444"/>
    <w:rsid w:val="00CA20DC"/>
    <w:rsid w:val="00D24C9F"/>
    <w:rsid w:val="00D72BAC"/>
    <w:rsid w:val="00D82497"/>
    <w:rsid w:val="00DA3FAE"/>
    <w:rsid w:val="00DC3146"/>
    <w:rsid w:val="00E40D51"/>
    <w:rsid w:val="00E92A22"/>
    <w:rsid w:val="00EB5520"/>
    <w:rsid w:val="00F55F50"/>
    <w:rsid w:val="00FA61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6E1F"/>
  </w:style>
  <w:style w:type="character" w:customStyle="1" w:styleId="negrita">
    <w:name w:val="negrita"/>
    <w:basedOn w:val="Fuentedeprrafopredeter"/>
    <w:rsid w:val="00436E1F"/>
  </w:style>
  <w:style w:type="paragraph" w:customStyle="1" w:styleId="tab1">
    <w:name w:val="tab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8A42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427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42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27E"/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1">
    <w:name w:val="Normal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apple-converted-space">
    <w:name w:val="apple-converted-space"/>
    <w:basedOn w:val="Fuentedeprrafopredeter"/>
    <w:rsid w:val="00436E1F"/>
  </w:style>
  <w:style w:type="character" w:customStyle="1" w:styleId="negrita">
    <w:name w:val="negrita"/>
    <w:basedOn w:val="Fuentedeprrafopredeter"/>
    <w:rsid w:val="00436E1F"/>
  </w:style>
  <w:style w:type="paragraph" w:customStyle="1" w:styleId="tab1">
    <w:name w:val="tab1"/>
    <w:basedOn w:val="Normal"/>
    <w:rsid w:val="00436E1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8A42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427E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A42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27E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513</Words>
  <Characters>2827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DIANA GARCIA</dc:creator>
  <cp:lastModifiedBy>Ma Pilar García G.</cp:lastModifiedBy>
  <cp:revision>10</cp:revision>
  <dcterms:created xsi:type="dcterms:W3CDTF">2016-02-28T01:08:00Z</dcterms:created>
  <dcterms:modified xsi:type="dcterms:W3CDTF">2016-03-03T17:46:00Z</dcterms:modified>
</cp:coreProperties>
</file>