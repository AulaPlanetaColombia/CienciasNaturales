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27FB3" w14:textId="77777777" w:rsidR="00076486" w:rsidRPr="006D5F80" w:rsidRDefault="00076486">
      <w:pPr>
        <w:spacing w:line="276" w:lineRule="auto"/>
        <w:jc w:val="both"/>
        <w:rPr>
          <w:ins w:id="0" w:author="LEONOR LOZANO" w:date="2016-02-26T16:02:00Z"/>
          <w:rFonts w:ascii="Arial Unicode MS" w:eastAsia="Arial Unicode MS" w:hAnsi="Arial Unicode MS" w:cs="Arial Unicode MS"/>
          <w:b/>
          <w:sz w:val="22"/>
          <w:szCs w:val="22"/>
          <w:rPrChange w:id="1" w:author="LEONOR LOZANO" w:date="2016-02-29T07:57:00Z">
            <w:rPr>
              <w:ins w:id="2" w:author="LEONOR LOZANO" w:date="2016-02-26T16:02:00Z"/>
              <w:rFonts w:ascii="Arial" w:hAnsi="Arial" w:cs="Arial"/>
              <w:b/>
            </w:rPr>
          </w:rPrChange>
        </w:rPr>
        <w:pPrChange w:id="3" w:author="LEONOR LOZANO" w:date="2016-02-29T07:57:00Z">
          <w:pPr>
            <w:jc w:val="both"/>
          </w:pPr>
        </w:pPrChange>
      </w:pPr>
    </w:p>
    <w:p w14:paraId="7B89B7E3" w14:textId="77777777" w:rsidR="00134EB3" w:rsidRPr="000D0C20" w:rsidDel="00076486" w:rsidRDefault="00134EB3" w:rsidP="000D0C20">
      <w:pPr>
        <w:spacing w:line="360" w:lineRule="auto"/>
        <w:jc w:val="both"/>
        <w:rPr>
          <w:del w:id="4" w:author="LEONOR LOZANO" w:date="2016-02-26T16:01:00Z"/>
          <w:rFonts w:ascii="Arial" w:eastAsia="Arial Unicode MS" w:hAnsi="Arial" w:cs="Arial Unicode MS"/>
          <w:b/>
          <w:rPrChange w:id="5" w:author="Ma Pilar García G." w:date="2016-03-03T13:10:00Z">
            <w:rPr>
              <w:del w:id="6" w:author="LEONOR LOZANO" w:date="2016-02-26T16:01:00Z"/>
              <w:rFonts w:ascii="Arial" w:hAnsi="Arial" w:cs="Arial"/>
              <w:b/>
            </w:rPr>
          </w:rPrChange>
        </w:rPr>
        <w:pPrChange w:id="7" w:author="Ma Pilar García G." w:date="2016-03-03T13:10:00Z">
          <w:pPr>
            <w:spacing w:line="360" w:lineRule="auto"/>
            <w:jc w:val="both"/>
          </w:pPr>
        </w:pPrChange>
      </w:pPr>
      <w:del w:id="8" w:author="LEONOR LOZANO" w:date="2016-02-26T16:01:00Z">
        <w:r w:rsidRPr="000D0C20" w:rsidDel="00076486">
          <w:rPr>
            <w:rFonts w:ascii="Arial" w:eastAsia="Arial Unicode MS" w:hAnsi="Arial" w:cs="Arial Unicode MS"/>
            <w:b/>
            <w:rPrChange w:id="9" w:author="Ma Pilar García G." w:date="2016-03-03T13:10:00Z">
              <w:rPr>
                <w:rFonts w:ascii="Arial" w:hAnsi="Arial" w:cs="Arial"/>
                <w:b/>
              </w:rPr>
            </w:rPrChange>
          </w:rPr>
          <w:delText>Guía didáctica</w:delText>
        </w:r>
      </w:del>
    </w:p>
    <w:p w14:paraId="6D6072B4" w14:textId="77777777" w:rsidR="00134EB3" w:rsidRPr="000D0C20" w:rsidDel="00076486" w:rsidRDefault="00134EB3" w:rsidP="000D0C20">
      <w:pPr>
        <w:spacing w:line="360" w:lineRule="auto"/>
        <w:jc w:val="both"/>
        <w:rPr>
          <w:del w:id="10" w:author="LEONOR LOZANO" w:date="2016-02-26T16:02:00Z"/>
          <w:rFonts w:ascii="Arial" w:eastAsia="Arial Unicode MS" w:hAnsi="Arial" w:cs="Arial Unicode MS"/>
          <w:b/>
          <w:rPrChange w:id="11" w:author="Ma Pilar García G." w:date="2016-03-03T13:10:00Z">
            <w:rPr>
              <w:del w:id="12" w:author="LEONOR LOZANO" w:date="2016-02-26T16:02:00Z"/>
              <w:rFonts w:ascii="Arial" w:hAnsi="Arial" w:cs="Arial"/>
              <w:b/>
            </w:rPr>
          </w:rPrChange>
        </w:rPr>
        <w:pPrChange w:id="13" w:author="Ma Pilar García G." w:date="2016-03-03T13:10:00Z">
          <w:pPr>
            <w:spacing w:line="360" w:lineRule="auto"/>
            <w:jc w:val="both"/>
          </w:pPr>
        </w:pPrChange>
      </w:pPr>
    </w:p>
    <w:p w14:paraId="281D4B51" w14:textId="77777777" w:rsidR="00076486" w:rsidRPr="000D0C20" w:rsidRDefault="00076486" w:rsidP="000D0C20">
      <w:pPr>
        <w:spacing w:line="360" w:lineRule="auto"/>
        <w:jc w:val="both"/>
        <w:rPr>
          <w:ins w:id="14" w:author="LEONOR LOZANO" w:date="2016-02-26T16:02:00Z"/>
          <w:rFonts w:ascii="Arial" w:eastAsia="Arial Unicode MS" w:hAnsi="Arial" w:cs="Arial Unicode MS"/>
          <w:b/>
          <w:color w:val="FF0000"/>
          <w:lang w:eastAsia="es-CO"/>
          <w:rPrChange w:id="15" w:author="Ma Pilar García G." w:date="2016-03-03T13:10:00Z">
            <w:rPr>
              <w:ins w:id="16" w:author="LEONOR LOZANO" w:date="2016-02-26T16:02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17" w:author="Ma Pilar García G." w:date="2016-03-03T13:10:00Z">
          <w:pPr>
            <w:jc w:val="both"/>
          </w:pPr>
        </w:pPrChange>
      </w:pPr>
      <w:ins w:id="18" w:author="LEONOR LOZANO" w:date="2016-02-26T16:02:00Z">
        <w:r w:rsidRPr="000D0C20">
          <w:rPr>
            <w:rFonts w:ascii="Arial" w:eastAsia="Arial Unicode MS" w:hAnsi="Arial" w:cs="Arial Unicode MS"/>
            <w:b/>
            <w:color w:val="FF0000"/>
            <w:lang w:eastAsia="es-CO"/>
            <w:rPrChange w:id="19" w:author="Ma Pilar García G." w:date="2016-03-03T13:10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 xml:space="preserve">(Objetivos) </w:t>
        </w:r>
      </w:ins>
    </w:p>
    <w:p w14:paraId="06DF39DF" w14:textId="207DE620" w:rsidR="00076486" w:rsidRPr="000D0C20" w:rsidRDefault="00076486" w:rsidP="000D0C20">
      <w:pPr>
        <w:spacing w:line="360" w:lineRule="auto"/>
        <w:jc w:val="both"/>
        <w:rPr>
          <w:ins w:id="20" w:author="LEONOR LOZANO" w:date="2016-02-26T16:02:00Z"/>
          <w:rFonts w:ascii="Arial" w:eastAsia="Arial Unicode MS" w:hAnsi="Arial" w:cs="Arial Unicode MS"/>
          <w:b/>
          <w:bCs/>
          <w:rPrChange w:id="21" w:author="Ma Pilar García G." w:date="2016-03-03T13:10:00Z">
            <w:rPr>
              <w:ins w:id="22" w:author="LEONOR LOZANO" w:date="2016-02-26T16:02:00Z"/>
              <w:rFonts w:ascii="Arial Unicode MS" w:eastAsia="Arial Unicode MS" w:hAnsi="Arial Unicode MS" w:cs="Arial Unicode MS"/>
              <w:b/>
              <w:bCs/>
            </w:rPr>
          </w:rPrChange>
        </w:rPr>
        <w:pPrChange w:id="23" w:author="Ma Pilar García G." w:date="2016-03-03T13:10:00Z">
          <w:pPr/>
        </w:pPrChange>
      </w:pPr>
      <w:ins w:id="24" w:author="LEONOR LOZANO" w:date="2016-02-26T16:02:00Z">
        <w:r w:rsidRPr="000D0C20">
          <w:rPr>
            <w:rFonts w:ascii="Arial" w:eastAsia="Arial Unicode MS" w:hAnsi="Arial" w:cs="Arial Unicode MS"/>
            <w:b/>
            <w:bCs/>
            <w:rPrChange w:id="25" w:author="Ma Pilar García G." w:date="2016-03-03T13:10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>Entorno físico</w:t>
        </w:r>
      </w:ins>
      <w:ins w:id="26" w:author="Ma Pilar García G." w:date="2016-03-03T13:11:00Z">
        <w:r w:rsidR="00041899">
          <w:rPr>
            <w:rFonts w:ascii="Arial" w:eastAsia="Arial Unicode MS" w:hAnsi="Arial" w:cs="Arial Unicode MS"/>
            <w:b/>
            <w:bCs/>
          </w:rPr>
          <w:t xml:space="preserve"> –</w:t>
        </w:r>
      </w:ins>
      <w:ins w:id="27" w:author="LEONOR LOZANO" w:date="2016-02-26T16:02:00Z">
        <w:r w:rsidRPr="000D0C20">
          <w:rPr>
            <w:rFonts w:ascii="Arial" w:eastAsia="Arial Unicode MS" w:hAnsi="Arial" w:cs="Arial Unicode MS"/>
            <w:b/>
            <w:bCs/>
            <w:rPrChange w:id="28" w:author="Ma Pilar García G." w:date="2016-03-03T13:10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 xml:space="preserve"> Ciencia</w:t>
        </w:r>
      </w:ins>
      <w:ins w:id="29" w:author="Ma Pilar García G." w:date="2016-03-03T13:11:00Z">
        <w:r w:rsidR="00041899">
          <w:rPr>
            <w:rFonts w:ascii="Arial" w:eastAsia="Arial Unicode MS" w:hAnsi="Arial" w:cs="Arial Unicode MS"/>
            <w:b/>
            <w:bCs/>
          </w:rPr>
          <w:t>,</w:t>
        </w:r>
      </w:ins>
      <w:ins w:id="30" w:author="LEONOR LOZANO" w:date="2016-02-26T16:02:00Z">
        <w:r w:rsidRPr="000D0C20">
          <w:rPr>
            <w:rFonts w:ascii="Arial" w:eastAsia="Arial Unicode MS" w:hAnsi="Arial" w:cs="Arial Unicode MS"/>
            <w:b/>
            <w:bCs/>
            <w:rPrChange w:id="31" w:author="Ma Pilar García G." w:date="2016-03-03T13:10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 xml:space="preserve"> </w:t>
        </w:r>
      </w:ins>
      <w:ins w:id="32" w:author="Ma Pilar García G." w:date="2016-03-03T13:11:00Z">
        <w:r w:rsidR="00041899">
          <w:rPr>
            <w:rFonts w:ascii="Arial" w:eastAsia="Arial Unicode MS" w:hAnsi="Arial" w:cs="Arial Unicode MS"/>
            <w:b/>
            <w:bCs/>
          </w:rPr>
          <w:t>t</w:t>
        </w:r>
      </w:ins>
      <w:ins w:id="33" w:author="LEONOR LOZANO" w:date="2016-02-26T16:02:00Z">
        <w:del w:id="34" w:author="Ma Pilar García G." w:date="2016-03-03T13:11:00Z">
          <w:r w:rsidRPr="000D0C20" w:rsidDel="00041899">
            <w:rPr>
              <w:rFonts w:ascii="Arial" w:eastAsia="Arial Unicode MS" w:hAnsi="Arial" w:cs="Arial Unicode MS"/>
              <w:b/>
              <w:bCs/>
              <w:rPrChange w:id="35" w:author="Ma Pilar García G." w:date="2016-03-03T13:10:00Z">
                <w:rPr>
                  <w:rFonts w:ascii="Arial Unicode MS" w:eastAsia="Arial Unicode MS" w:hAnsi="Arial Unicode MS" w:cs="Arial Unicode MS"/>
                  <w:b/>
                  <w:bCs/>
                </w:rPr>
              </w:rPrChange>
            </w:rPr>
            <w:delText>T</w:delText>
          </w:r>
        </w:del>
        <w:r w:rsidRPr="000D0C20">
          <w:rPr>
            <w:rFonts w:ascii="Arial" w:eastAsia="Arial Unicode MS" w:hAnsi="Arial" w:cs="Arial Unicode MS"/>
            <w:b/>
            <w:bCs/>
            <w:rPrChange w:id="36" w:author="Ma Pilar García G." w:date="2016-03-03T13:10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>ecnología y sociedad</w:t>
        </w:r>
      </w:ins>
    </w:p>
    <w:p w14:paraId="3CBBD284" w14:textId="77777777" w:rsidR="00134EB3" w:rsidRPr="000D0C20" w:rsidDel="00076486" w:rsidRDefault="00134EB3" w:rsidP="000D0C20">
      <w:pPr>
        <w:spacing w:line="360" w:lineRule="auto"/>
        <w:jc w:val="both"/>
        <w:rPr>
          <w:del w:id="37" w:author="LEONOR LOZANO" w:date="2016-02-26T16:02:00Z"/>
          <w:rFonts w:ascii="Arial" w:eastAsia="Arial Unicode MS" w:hAnsi="Arial" w:cs="Arial Unicode MS"/>
          <w:b/>
          <w:bCs/>
          <w:lang w:val="es-CO"/>
          <w:rPrChange w:id="38" w:author="Ma Pilar García G." w:date="2016-03-03T13:10:00Z">
            <w:rPr>
              <w:del w:id="39" w:author="LEONOR LOZANO" w:date="2016-02-26T16:02:00Z"/>
              <w:rFonts w:ascii="Arial" w:hAnsi="Arial" w:cs="Arial"/>
              <w:b/>
              <w:bCs/>
              <w:lang w:val="es-CO"/>
            </w:rPr>
          </w:rPrChange>
        </w:rPr>
        <w:pPrChange w:id="40" w:author="Ma Pilar García G." w:date="2016-03-03T13:10:00Z">
          <w:pPr>
            <w:spacing w:line="360" w:lineRule="auto"/>
            <w:jc w:val="both"/>
          </w:pPr>
        </w:pPrChange>
      </w:pPr>
      <w:del w:id="41" w:author="LEONOR LOZANO" w:date="2016-02-26T16:02:00Z">
        <w:r w:rsidRPr="000D0C20" w:rsidDel="00076486">
          <w:rPr>
            <w:rFonts w:ascii="Arial" w:eastAsia="Arial Unicode MS" w:hAnsi="Arial" w:cs="Arial Unicode MS"/>
            <w:b/>
            <w:bCs/>
            <w:lang w:val="es-CO"/>
            <w:rPrChange w:id="42" w:author="Ma Pilar García G." w:date="2016-03-03T13:10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Estándar</w:delText>
        </w:r>
        <w:r w:rsidR="00B3514E" w:rsidRPr="000D0C20" w:rsidDel="00076486">
          <w:rPr>
            <w:rFonts w:ascii="Arial" w:eastAsia="Arial Unicode MS" w:hAnsi="Arial" w:cs="Arial Unicode MS"/>
            <w:b/>
            <w:bCs/>
            <w:lang w:val="es-CO"/>
            <w:rPrChange w:id="43" w:author="Ma Pilar García G." w:date="2016-03-03T13:10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</w:delText>
        </w:r>
      </w:del>
    </w:p>
    <w:p w14:paraId="0C87D5C4" w14:textId="77777777" w:rsidR="001933DA" w:rsidRPr="000D0C20" w:rsidRDefault="001933DA" w:rsidP="000D0C20">
      <w:pPr>
        <w:spacing w:line="360" w:lineRule="auto"/>
        <w:jc w:val="both"/>
        <w:rPr>
          <w:rFonts w:ascii="Arial" w:eastAsia="Arial Unicode MS" w:hAnsi="Arial" w:cs="Arial Unicode MS"/>
          <w:rPrChange w:id="44" w:author="Ma Pilar García G." w:date="2016-03-03T13:10:00Z">
            <w:rPr>
              <w:rFonts w:ascii="Arial" w:hAnsi="Arial" w:cs="Arial"/>
            </w:rPr>
          </w:rPrChange>
        </w:rPr>
        <w:pPrChange w:id="45" w:author="Ma Pilar García G." w:date="2016-03-03T13:10:00Z">
          <w:pPr>
            <w:spacing w:line="360" w:lineRule="auto"/>
            <w:jc w:val="both"/>
          </w:pPr>
        </w:pPrChange>
      </w:pPr>
    </w:p>
    <w:p w14:paraId="52208270" w14:textId="77777777" w:rsidR="00934D49" w:rsidRPr="000D0C20" w:rsidRDefault="00934D49" w:rsidP="000D0C2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eastAsia="Arial Unicode MS" w:hAnsi="Arial" w:cs="Arial Unicode MS"/>
          <w:lang w:val="es-CO"/>
          <w:rPrChange w:id="46" w:author="Ma Pilar García G." w:date="2016-03-03T13:10:00Z">
            <w:rPr>
              <w:lang w:val="es-CO"/>
            </w:rPr>
          </w:rPrChange>
        </w:rPr>
        <w:pPrChange w:id="47" w:author="Ma Pilar García G." w:date="2016-03-03T13:10:00Z">
          <w:pPr>
            <w:pStyle w:val="Prrafodelista"/>
            <w:numPr>
              <w:numId w:val="6"/>
            </w:numPr>
            <w:autoSpaceDE w:val="0"/>
            <w:autoSpaceDN w:val="0"/>
            <w:adjustRightInd w:val="0"/>
            <w:spacing w:line="360" w:lineRule="auto"/>
            <w:ind w:hanging="360"/>
            <w:jc w:val="both"/>
          </w:pPr>
        </w:pPrChange>
      </w:pPr>
      <w:r w:rsidRPr="000D0C20">
        <w:rPr>
          <w:rFonts w:ascii="Arial" w:eastAsia="Arial Unicode MS" w:hAnsi="Arial" w:cs="Arial Unicode MS"/>
          <w:color w:val="1F1410"/>
          <w:lang w:val="es-CO" w:eastAsia="en-US"/>
          <w:rPrChange w:id="48" w:author="Ma Pilar García G." w:date="2016-03-03T13:10:00Z">
            <w:rPr>
              <w:rFonts w:eastAsiaTheme="minorHAnsi"/>
              <w:lang w:val="es-CO" w:eastAsia="en-US"/>
            </w:rPr>
          </w:rPrChange>
        </w:rPr>
        <w:t>Establezco</w:t>
      </w:r>
      <w:r w:rsidR="005133AD" w:rsidRPr="000D0C20">
        <w:rPr>
          <w:rFonts w:ascii="Arial" w:eastAsia="Arial Unicode MS" w:hAnsi="Arial" w:cs="Arial Unicode MS"/>
          <w:color w:val="1F1410"/>
          <w:lang w:val="es-CO" w:eastAsia="en-US"/>
          <w:rPrChange w:id="49" w:author="Ma Pilar García G." w:date="2016-03-03T13:10:00Z">
            <w:rPr>
              <w:rFonts w:eastAsiaTheme="minorHAnsi"/>
              <w:lang w:val="es-CO" w:eastAsia="en-US"/>
            </w:rPr>
          </w:rPrChange>
        </w:rPr>
        <w:t xml:space="preserve"> </w:t>
      </w:r>
      <w:r w:rsidRPr="000D0C20">
        <w:rPr>
          <w:rFonts w:ascii="Arial" w:eastAsia="Arial Unicode MS" w:hAnsi="Arial" w:cs="Arial Unicode MS"/>
          <w:color w:val="1F1410"/>
          <w:lang w:val="es-CO" w:eastAsia="en-US"/>
          <w:rPrChange w:id="50" w:author="Ma Pilar García G." w:date="2016-03-03T13:10:00Z">
            <w:rPr>
              <w:rFonts w:eastAsiaTheme="minorHAnsi"/>
              <w:lang w:val="es-CO" w:eastAsia="en-US"/>
            </w:rPr>
          </w:rPrChange>
        </w:rPr>
        <w:t>relaciones</w:t>
      </w:r>
      <w:ins w:id="51" w:author="LEONOR LOZANO" w:date="2016-02-26T16:13:00Z">
        <w:r w:rsidR="00076486" w:rsidRPr="000D0C20">
          <w:rPr>
            <w:rFonts w:ascii="Arial" w:eastAsia="Arial Unicode MS" w:hAnsi="Arial" w:cs="Arial Unicode MS"/>
            <w:color w:val="1F1410"/>
            <w:lang w:val="es-CO" w:eastAsia="en-US"/>
            <w:rPrChange w:id="52" w:author="Ma Pilar García G." w:date="2016-03-03T13:10:00Z">
              <w:rPr>
                <w:rFonts w:ascii="Arial" w:eastAsiaTheme="minorHAnsi" w:hAnsi="Arial" w:cs="Arial"/>
                <w:color w:val="1F1410"/>
                <w:lang w:val="es-CO" w:eastAsia="en-US"/>
              </w:rPr>
            </w:rPrChange>
          </w:rPr>
          <w:t xml:space="preserve"> </w:t>
        </w:r>
      </w:ins>
      <w:del w:id="53" w:author="LEONOR LOZANO" w:date="2016-02-26T16:13:00Z">
        <w:r w:rsidRPr="000D0C20" w:rsidDel="00076486">
          <w:rPr>
            <w:rFonts w:ascii="Arial" w:eastAsia="Arial Unicode MS" w:hAnsi="Arial" w:cs="Arial Unicode MS"/>
            <w:color w:val="1F1410"/>
            <w:lang w:val="es-CO" w:eastAsia="en-US"/>
            <w:rPrChange w:id="54" w:author="Ma Pilar García G." w:date="2016-03-03T13:10:00Z">
              <w:rPr>
                <w:rFonts w:eastAsiaTheme="minorHAnsi"/>
                <w:lang w:val="es-CO" w:eastAsia="en-US"/>
              </w:rPr>
            </w:rPrChange>
          </w:rPr>
          <w:delText xml:space="preserve"> </w:delText>
        </w:r>
      </w:del>
      <w:r w:rsidRPr="000D0C20">
        <w:rPr>
          <w:rFonts w:ascii="Arial" w:eastAsia="Arial Unicode MS" w:hAnsi="Arial" w:cs="Arial Unicode MS"/>
          <w:color w:val="1F1410"/>
          <w:lang w:val="es-CO" w:eastAsia="en-US"/>
          <w:rPrChange w:id="55" w:author="Ma Pilar García G." w:date="2016-03-03T13:10:00Z">
            <w:rPr>
              <w:rFonts w:eastAsiaTheme="minorHAnsi"/>
              <w:lang w:val="es-CO" w:eastAsia="en-US"/>
            </w:rPr>
          </w:rPrChange>
        </w:rPr>
        <w:t>entre las características macroscópicas y microscópicas de la materia y las propiedades físicas y químicas de las sustancias que la constituyen.</w:t>
      </w:r>
    </w:p>
    <w:p w14:paraId="4438F268" w14:textId="77777777" w:rsidR="00876EC3" w:rsidRPr="000D0C20" w:rsidRDefault="00876EC3" w:rsidP="000D0C20">
      <w:pPr>
        <w:spacing w:line="360" w:lineRule="auto"/>
        <w:jc w:val="both"/>
        <w:rPr>
          <w:rFonts w:ascii="Arial" w:eastAsia="Arial Unicode MS" w:hAnsi="Arial" w:cs="Arial Unicode MS"/>
          <w:b/>
          <w:bCs/>
          <w:rPrChange w:id="56" w:author="Ma Pilar García G." w:date="2016-03-03T13:10:00Z">
            <w:rPr>
              <w:rFonts w:ascii="Arial" w:hAnsi="Arial" w:cs="Arial"/>
              <w:b/>
              <w:bCs/>
            </w:rPr>
          </w:rPrChange>
        </w:rPr>
        <w:pPrChange w:id="57" w:author="Ma Pilar García G." w:date="2016-03-03T13:10:00Z">
          <w:pPr>
            <w:spacing w:line="360" w:lineRule="auto"/>
            <w:jc w:val="both"/>
          </w:pPr>
        </w:pPrChange>
      </w:pPr>
    </w:p>
    <w:p w14:paraId="57B852F3" w14:textId="77777777" w:rsidR="00934D49" w:rsidRPr="000D0C20" w:rsidDel="00076486" w:rsidRDefault="00134EB3" w:rsidP="000D0C20">
      <w:pPr>
        <w:spacing w:line="360" w:lineRule="auto"/>
        <w:jc w:val="both"/>
        <w:rPr>
          <w:del w:id="58" w:author="LEONOR LOZANO" w:date="2016-02-26T16:04:00Z"/>
          <w:rFonts w:ascii="Arial" w:eastAsia="Arial Unicode MS" w:hAnsi="Arial" w:cs="Arial Unicode MS"/>
          <w:b/>
          <w:bCs/>
          <w:rPrChange w:id="59" w:author="Ma Pilar García G." w:date="2016-03-03T13:10:00Z">
            <w:rPr>
              <w:del w:id="60" w:author="LEONOR LOZANO" w:date="2016-02-26T16:04:00Z"/>
              <w:rFonts w:ascii="Arial" w:hAnsi="Arial" w:cs="Arial"/>
              <w:b/>
              <w:bCs/>
            </w:rPr>
          </w:rPrChange>
        </w:rPr>
        <w:pPrChange w:id="61" w:author="Ma Pilar García G." w:date="2016-03-03T13:10:00Z">
          <w:pPr>
            <w:spacing w:line="360" w:lineRule="auto"/>
            <w:jc w:val="both"/>
          </w:pPr>
        </w:pPrChange>
      </w:pPr>
      <w:del w:id="62" w:author="LEONOR LOZANO" w:date="2016-02-26T16:04:00Z">
        <w:r w:rsidRPr="000D0C20" w:rsidDel="00076486">
          <w:rPr>
            <w:rFonts w:ascii="Arial" w:eastAsia="Arial Unicode MS" w:hAnsi="Arial" w:cs="Arial Unicode MS"/>
            <w:b/>
            <w:bCs/>
            <w:rPrChange w:id="63" w:author="Ma Pilar García G." w:date="2016-03-03T13:10:00Z">
              <w:rPr>
                <w:rFonts w:ascii="Arial" w:hAnsi="Arial" w:cs="Arial"/>
                <w:b/>
                <w:bCs/>
              </w:rPr>
            </w:rPrChange>
          </w:rPr>
          <w:delText>Entorno</w:delText>
        </w:r>
      </w:del>
    </w:p>
    <w:p w14:paraId="555325F1" w14:textId="77777777" w:rsidR="00934D49" w:rsidRPr="000D0C20" w:rsidDel="00076486" w:rsidRDefault="00934D49" w:rsidP="000D0C20">
      <w:pPr>
        <w:spacing w:line="360" w:lineRule="auto"/>
        <w:jc w:val="both"/>
        <w:rPr>
          <w:del w:id="64" w:author="LEONOR LOZANO" w:date="2016-02-26T16:04:00Z"/>
          <w:rFonts w:ascii="Arial" w:eastAsia="Arial Unicode MS" w:hAnsi="Arial" w:cs="Arial Unicode MS"/>
          <w:b/>
          <w:bCs/>
          <w:rPrChange w:id="65" w:author="Ma Pilar García G." w:date="2016-03-03T13:10:00Z">
            <w:rPr>
              <w:del w:id="66" w:author="LEONOR LOZANO" w:date="2016-02-26T16:04:00Z"/>
              <w:rFonts w:ascii="Arial" w:hAnsi="Arial" w:cs="Arial"/>
              <w:b/>
              <w:bCs/>
            </w:rPr>
          </w:rPrChange>
        </w:rPr>
        <w:pPrChange w:id="67" w:author="Ma Pilar García G." w:date="2016-03-03T13:10:00Z">
          <w:pPr>
            <w:spacing w:line="360" w:lineRule="auto"/>
            <w:jc w:val="both"/>
          </w:pPr>
        </w:pPrChange>
      </w:pPr>
    </w:p>
    <w:p w14:paraId="71E37D71" w14:textId="77777777" w:rsidR="005133AD" w:rsidRPr="000D0C20" w:rsidDel="00076486" w:rsidRDefault="005133AD" w:rsidP="000D0C20">
      <w:pPr>
        <w:spacing w:line="360" w:lineRule="auto"/>
        <w:jc w:val="both"/>
        <w:rPr>
          <w:del w:id="68" w:author="LEONOR LOZANO" w:date="2016-02-26T16:04:00Z"/>
          <w:rFonts w:ascii="Arial" w:eastAsia="Arial Unicode MS" w:hAnsi="Arial" w:cs="Arial Unicode MS"/>
          <w:bCs/>
          <w:rPrChange w:id="69" w:author="Ma Pilar García G." w:date="2016-03-03T13:10:00Z">
            <w:rPr>
              <w:del w:id="70" w:author="LEONOR LOZANO" w:date="2016-02-26T16:04:00Z"/>
              <w:rFonts w:ascii="Arial" w:hAnsi="Arial" w:cs="Arial"/>
              <w:bCs/>
            </w:rPr>
          </w:rPrChange>
        </w:rPr>
        <w:pPrChange w:id="71" w:author="Ma Pilar García G." w:date="2016-03-03T13:10:00Z">
          <w:pPr>
            <w:pStyle w:val="Prrafodelista"/>
            <w:numPr>
              <w:numId w:val="7"/>
            </w:numPr>
            <w:spacing w:line="360" w:lineRule="auto"/>
            <w:ind w:hanging="360"/>
            <w:jc w:val="both"/>
          </w:pPr>
        </w:pPrChange>
      </w:pPr>
      <w:del w:id="72" w:author="LEONOR LOZANO" w:date="2016-02-26T16:04:00Z">
        <w:r w:rsidRPr="000D0C20" w:rsidDel="00076486">
          <w:rPr>
            <w:rFonts w:ascii="Arial" w:eastAsia="Arial Unicode MS" w:hAnsi="Arial" w:cs="Arial Unicode MS"/>
            <w:bCs/>
            <w:rPrChange w:id="73" w:author="Ma Pilar García G." w:date="2016-03-03T13:10:00Z">
              <w:rPr>
                <w:rFonts w:ascii="Arial" w:hAnsi="Arial" w:cs="Arial"/>
                <w:bCs/>
              </w:rPr>
            </w:rPrChange>
          </w:rPr>
          <w:delText>Físico.</w:delText>
        </w:r>
      </w:del>
    </w:p>
    <w:p w14:paraId="3F5051A9" w14:textId="77777777" w:rsidR="00FF635C" w:rsidRPr="000D0C20" w:rsidDel="00076486" w:rsidRDefault="00FF635C" w:rsidP="000D0C20">
      <w:pPr>
        <w:spacing w:line="360" w:lineRule="auto"/>
        <w:jc w:val="both"/>
        <w:rPr>
          <w:del w:id="74" w:author="LEONOR LOZANO" w:date="2016-02-26T16:04:00Z"/>
          <w:rFonts w:ascii="Arial" w:eastAsia="Arial Unicode MS" w:hAnsi="Arial" w:cs="Arial Unicode MS"/>
          <w:bCs/>
          <w:rPrChange w:id="75" w:author="Ma Pilar García G." w:date="2016-03-03T13:10:00Z">
            <w:rPr>
              <w:del w:id="76" w:author="LEONOR LOZANO" w:date="2016-02-26T16:04:00Z"/>
              <w:rFonts w:ascii="Arial" w:hAnsi="Arial" w:cs="Arial"/>
              <w:bCs/>
            </w:rPr>
          </w:rPrChange>
        </w:rPr>
        <w:pPrChange w:id="77" w:author="Ma Pilar García G." w:date="2016-03-03T13:10:00Z">
          <w:pPr>
            <w:spacing w:line="360" w:lineRule="auto"/>
            <w:jc w:val="both"/>
          </w:pPr>
        </w:pPrChange>
      </w:pPr>
    </w:p>
    <w:p w14:paraId="075992BF" w14:textId="77777777" w:rsidR="00076486" w:rsidRPr="000D0C20" w:rsidRDefault="00076486" w:rsidP="000D0C20">
      <w:pPr>
        <w:spacing w:line="360" w:lineRule="auto"/>
        <w:jc w:val="both"/>
        <w:rPr>
          <w:ins w:id="78" w:author="LEONOR LOZANO" w:date="2016-02-26T16:04:00Z"/>
          <w:rFonts w:ascii="Arial" w:eastAsia="Arial Unicode MS" w:hAnsi="Arial" w:cs="Arial Unicode MS"/>
          <w:b/>
          <w:color w:val="FF0000"/>
          <w:lang w:eastAsia="es-CO"/>
          <w:rPrChange w:id="79" w:author="Ma Pilar García G." w:date="2016-03-03T13:10:00Z">
            <w:rPr>
              <w:ins w:id="80" w:author="LEONOR LOZANO" w:date="2016-02-26T16:04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81" w:author="Ma Pilar García G." w:date="2016-03-03T13:10:00Z">
          <w:pPr/>
        </w:pPrChange>
      </w:pPr>
      <w:ins w:id="82" w:author="LEONOR LOZANO" w:date="2016-02-26T16:04:00Z">
        <w:r w:rsidRPr="000D0C20">
          <w:rPr>
            <w:rFonts w:ascii="Arial" w:eastAsia="Arial Unicode MS" w:hAnsi="Arial" w:cs="Arial Unicode MS"/>
            <w:b/>
            <w:color w:val="FF0000"/>
            <w:lang w:eastAsia="es-CO"/>
            <w:rPrChange w:id="83" w:author="Ma Pilar García G." w:date="2016-03-03T13:10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 xml:space="preserve">(Competencias) </w:t>
        </w:r>
      </w:ins>
    </w:p>
    <w:p w14:paraId="125F4E68" w14:textId="77777777" w:rsidR="00090FE7" w:rsidRPr="000D0C20" w:rsidDel="00076486" w:rsidRDefault="00134EB3" w:rsidP="000D0C20">
      <w:pPr>
        <w:spacing w:line="360" w:lineRule="auto"/>
        <w:jc w:val="both"/>
        <w:rPr>
          <w:del w:id="84" w:author="LEONOR LOZANO" w:date="2016-02-26T16:04:00Z"/>
          <w:rFonts w:ascii="Arial" w:eastAsia="Arial Unicode MS" w:hAnsi="Arial" w:cs="Arial Unicode MS"/>
          <w:b/>
          <w:bCs/>
          <w:lang w:val="es-CO"/>
          <w:rPrChange w:id="85" w:author="Ma Pilar García G." w:date="2016-03-03T13:10:00Z">
            <w:rPr>
              <w:del w:id="86" w:author="LEONOR LOZANO" w:date="2016-02-26T16:04:00Z"/>
              <w:rFonts w:ascii="Arial" w:hAnsi="Arial" w:cs="Arial"/>
              <w:b/>
              <w:bCs/>
              <w:lang w:val="es-CO"/>
            </w:rPr>
          </w:rPrChange>
        </w:rPr>
        <w:pPrChange w:id="87" w:author="Ma Pilar García G." w:date="2016-03-03T13:10:00Z">
          <w:pPr>
            <w:spacing w:line="360" w:lineRule="auto"/>
            <w:jc w:val="both"/>
          </w:pPr>
        </w:pPrChange>
      </w:pPr>
      <w:del w:id="88" w:author="LEONOR LOZANO" w:date="2016-02-26T16:04:00Z">
        <w:r w:rsidRPr="000D0C20" w:rsidDel="00076486">
          <w:rPr>
            <w:rFonts w:ascii="Arial" w:eastAsia="Arial Unicode MS" w:hAnsi="Arial" w:cs="Arial Unicode MS"/>
            <w:b/>
            <w:bCs/>
            <w:lang w:val="es-CO"/>
            <w:rPrChange w:id="89" w:author="Ma Pilar García G." w:date="2016-03-03T13:10:00Z">
              <w:rPr>
                <w:rFonts w:ascii="Arial" w:hAnsi="Arial" w:cs="Arial"/>
                <w:b/>
                <w:bCs/>
                <w:lang w:val="es-CO"/>
              </w:rPr>
            </w:rPrChange>
          </w:rPr>
          <w:delText xml:space="preserve">Competencias </w:delText>
        </w:r>
      </w:del>
    </w:p>
    <w:p w14:paraId="6D4F94EA" w14:textId="77777777" w:rsidR="00E2455C" w:rsidRPr="000D0C20" w:rsidRDefault="00E2455C" w:rsidP="000D0C20">
      <w:pPr>
        <w:spacing w:line="360" w:lineRule="auto"/>
        <w:jc w:val="both"/>
        <w:rPr>
          <w:rFonts w:ascii="Arial" w:eastAsia="Arial Unicode MS" w:hAnsi="Arial" w:cs="Arial Unicode MS"/>
          <w:b/>
          <w:bCs/>
          <w:lang w:val="es-CO"/>
          <w:rPrChange w:id="90" w:author="Ma Pilar García G." w:date="2016-03-03T13:10:00Z">
            <w:rPr>
              <w:rFonts w:ascii="Arial" w:hAnsi="Arial" w:cs="Arial"/>
              <w:b/>
              <w:bCs/>
              <w:lang w:val="es-CO"/>
            </w:rPr>
          </w:rPrChange>
        </w:rPr>
        <w:pPrChange w:id="91" w:author="Ma Pilar García G." w:date="2016-03-03T13:10:00Z">
          <w:pPr>
            <w:spacing w:line="360" w:lineRule="auto"/>
            <w:jc w:val="both"/>
          </w:pPr>
        </w:pPrChange>
      </w:pPr>
    </w:p>
    <w:p w14:paraId="2110CA7F" w14:textId="77777777" w:rsidR="005133AD" w:rsidRPr="000D0C20" w:rsidRDefault="005133AD" w:rsidP="000D0C20">
      <w:pPr>
        <w:pStyle w:val="Normal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rFonts w:ascii="Arial" w:eastAsia="Arial Unicode MS" w:hAnsi="Arial" w:cs="Arial Unicode MS"/>
          <w:color w:val="000000"/>
          <w:rPrChange w:id="92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93" w:author="Ma Pilar García G." w:date="2016-03-03T13:10:00Z">
          <w:pPr>
            <w:pStyle w:val="Normal2"/>
            <w:numPr>
              <w:numId w:val="8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94" w:author="Ma Pilar García G." w:date="2016-03-03T13:10:00Z">
            <w:rPr>
              <w:rFonts w:ascii="Arial" w:hAnsi="Arial" w:cs="Arial"/>
              <w:color w:val="000000"/>
            </w:rPr>
          </w:rPrChange>
        </w:rPr>
        <w:t>Explic</w:t>
      </w:r>
      <w:ins w:id="95" w:author="LEONOR LOZANO" w:date="2016-02-26T16:13:00Z">
        <w:r w:rsidR="00076486" w:rsidRPr="000D0C20">
          <w:rPr>
            <w:rFonts w:ascii="Arial" w:eastAsia="Arial Unicode MS" w:hAnsi="Arial" w:cs="Arial Unicode MS"/>
            <w:color w:val="000000"/>
            <w:rPrChange w:id="9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ar</w:t>
        </w:r>
      </w:ins>
      <w:del w:id="97" w:author="LEONOR LOZANO" w:date="2016-02-26T16:13:00Z">
        <w:r w:rsidRPr="000D0C20" w:rsidDel="00076486">
          <w:rPr>
            <w:rFonts w:ascii="Arial" w:eastAsia="Arial Unicode MS" w:hAnsi="Arial" w:cs="Arial Unicode MS"/>
            <w:color w:val="000000"/>
            <w:rPrChange w:id="98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o</w:delText>
        </w:r>
      </w:del>
      <w:r w:rsidRPr="000D0C20">
        <w:rPr>
          <w:rFonts w:ascii="Arial" w:eastAsia="Arial Unicode MS" w:hAnsi="Arial" w:cs="Arial Unicode MS"/>
          <w:color w:val="000000"/>
          <w:rPrChange w:id="9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cómo un número limitado de elementos hace posible la diversidad de la materia conocida.</w:t>
      </w:r>
    </w:p>
    <w:p w14:paraId="1C353CC9" w14:textId="77777777" w:rsidR="005133AD" w:rsidRPr="000D0C20" w:rsidRDefault="005133AD" w:rsidP="000D0C20">
      <w:pPr>
        <w:pStyle w:val="Normal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rFonts w:ascii="Arial" w:eastAsia="Arial Unicode MS" w:hAnsi="Arial" w:cs="Arial Unicode MS"/>
          <w:color w:val="000000"/>
          <w:rPrChange w:id="100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101" w:author="Ma Pilar García G." w:date="2016-03-03T13:10:00Z">
          <w:pPr>
            <w:pStyle w:val="Normal2"/>
            <w:numPr>
              <w:numId w:val="8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102" w:author="Ma Pilar García G." w:date="2016-03-03T13:10:00Z">
            <w:rPr>
              <w:rFonts w:ascii="Arial" w:hAnsi="Arial" w:cs="Arial"/>
              <w:color w:val="000000"/>
            </w:rPr>
          </w:rPrChange>
        </w:rPr>
        <w:t>Explic</w:t>
      </w:r>
      <w:ins w:id="103" w:author="LEONOR LOZANO" w:date="2016-02-26T16:13:00Z">
        <w:r w:rsidR="00076486" w:rsidRPr="000D0C20">
          <w:rPr>
            <w:rFonts w:ascii="Arial" w:eastAsia="Arial Unicode MS" w:hAnsi="Arial" w:cs="Arial Unicode MS"/>
            <w:color w:val="000000"/>
            <w:rPrChange w:id="10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ar</w:t>
        </w:r>
      </w:ins>
      <w:del w:id="105" w:author="LEONOR LOZANO" w:date="2016-02-26T16:13:00Z">
        <w:r w:rsidRPr="000D0C20" w:rsidDel="00076486">
          <w:rPr>
            <w:rFonts w:ascii="Arial" w:eastAsia="Arial Unicode MS" w:hAnsi="Arial" w:cs="Arial Unicode MS"/>
            <w:color w:val="000000"/>
            <w:rPrChange w:id="10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o</w:delText>
        </w:r>
      </w:del>
      <w:r w:rsidRPr="000D0C20">
        <w:rPr>
          <w:rFonts w:ascii="Arial" w:eastAsia="Arial Unicode MS" w:hAnsi="Arial" w:cs="Arial Unicode MS"/>
          <w:color w:val="000000"/>
          <w:rPrChange w:id="10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el desarrollo de modelos de organización de los elementos químicos.</w:t>
      </w:r>
    </w:p>
    <w:p w14:paraId="4169ABE8" w14:textId="77777777" w:rsidR="005133AD" w:rsidRPr="000D0C20" w:rsidRDefault="005D1093" w:rsidP="000D0C20">
      <w:pPr>
        <w:pStyle w:val="Normal2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rFonts w:ascii="Arial" w:eastAsia="Arial Unicode MS" w:hAnsi="Arial" w:cs="Arial Unicode MS"/>
          <w:color w:val="000000"/>
          <w:rPrChange w:id="108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109" w:author="Ma Pilar García G." w:date="2016-03-03T13:10:00Z">
          <w:pPr>
            <w:pStyle w:val="Normal2"/>
            <w:numPr>
              <w:numId w:val="8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110" w:author="Ma Pilar García G." w:date="2016-03-03T13:10:00Z">
            <w:rPr>
              <w:rFonts w:ascii="Arial" w:hAnsi="Arial" w:cs="Arial"/>
              <w:color w:val="000000"/>
            </w:rPr>
          </w:rPrChange>
        </w:rPr>
        <w:t>Explic</w:t>
      </w:r>
      <w:ins w:id="111" w:author="LEONOR LOZANO" w:date="2016-02-26T16:13:00Z">
        <w:r w:rsidR="00076486" w:rsidRPr="000D0C20">
          <w:rPr>
            <w:rFonts w:ascii="Arial" w:eastAsia="Arial Unicode MS" w:hAnsi="Arial" w:cs="Arial Unicode MS"/>
            <w:color w:val="000000"/>
            <w:rPrChange w:id="11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ar</w:t>
        </w:r>
      </w:ins>
      <w:del w:id="113" w:author="LEONOR LOZANO" w:date="2016-02-26T16:13:00Z">
        <w:r w:rsidRPr="000D0C20" w:rsidDel="00076486">
          <w:rPr>
            <w:rFonts w:ascii="Arial" w:eastAsia="Arial Unicode MS" w:hAnsi="Arial" w:cs="Arial Unicode MS"/>
            <w:color w:val="000000"/>
            <w:rPrChange w:id="11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o</w:delText>
        </w:r>
      </w:del>
      <w:r w:rsidRPr="000D0C20">
        <w:rPr>
          <w:rFonts w:ascii="Arial" w:eastAsia="Arial Unicode MS" w:hAnsi="Arial" w:cs="Arial Unicode MS"/>
          <w:color w:val="000000"/>
          <w:rPrChange w:id="11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y utiliz</w:t>
      </w:r>
      <w:ins w:id="116" w:author="LEONOR LOZANO" w:date="2016-02-26T16:13:00Z">
        <w:r w:rsidR="00076486" w:rsidRPr="000D0C20">
          <w:rPr>
            <w:rFonts w:ascii="Arial" w:eastAsia="Arial Unicode MS" w:hAnsi="Arial" w:cs="Arial Unicode MS"/>
            <w:color w:val="000000"/>
            <w:rPrChange w:id="117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ar</w:t>
        </w:r>
      </w:ins>
      <w:del w:id="118" w:author="LEONOR LOZANO" w:date="2016-02-26T16:13:00Z">
        <w:r w:rsidRPr="000D0C20" w:rsidDel="00076486">
          <w:rPr>
            <w:rFonts w:ascii="Arial" w:eastAsia="Arial Unicode MS" w:hAnsi="Arial" w:cs="Arial Unicode MS"/>
            <w:color w:val="000000"/>
            <w:rPrChange w:id="11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o</w:delText>
        </w:r>
      </w:del>
      <w:r w:rsidRPr="000D0C20">
        <w:rPr>
          <w:rFonts w:ascii="Arial" w:eastAsia="Arial Unicode MS" w:hAnsi="Arial" w:cs="Arial Unicode MS"/>
          <w:color w:val="000000"/>
          <w:rPrChange w:id="12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la tabla periódica como herramienta para predecir procesos químicos.</w:t>
      </w:r>
    </w:p>
    <w:p w14:paraId="0DF4C8AA" w14:textId="77777777" w:rsidR="00DC2552" w:rsidRPr="000D0C20" w:rsidRDefault="00DC2552" w:rsidP="000D0C20">
      <w:pPr>
        <w:spacing w:line="360" w:lineRule="auto"/>
        <w:jc w:val="both"/>
        <w:rPr>
          <w:rFonts w:ascii="Arial" w:eastAsia="Arial Unicode MS" w:hAnsi="Arial" w:cs="Arial Unicode MS"/>
          <w:lang w:val="es-CO"/>
          <w:rPrChange w:id="121" w:author="Ma Pilar García G." w:date="2016-03-03T13:10:00Z">
            <w:rPr>
              <w:rFonts w:ascii="Arial" w:hAnsi="Arial" w:cs="Arial"/>
              <w:lang w:val="es-CO"/>
            </w:rPr>
          </w:rPrChange>
        </w:rPr>
        <w:pPrChange w:id="122" w:author="Ma Pilar García G." w:date="2016-03-03T13:10:00Z">
          <w:pPr>
            <w:spacing w:line="360" w:lineRule="auto"/>
            <w:jc w:val="both"/>
          </w:pPr>
        </w:pPrChange>
      </w:pPr>
    </w:p>
    <w:p w14:paraId="02C2CC05" w14:textId="77777777" w:rsidR="009C1900" w:rsidRPr="000D0C20" w:rsidRDefault="009C1900" w:rsidP="000D0C20">
      <w:pPr>
        <w:spacing w:line="360" w:lineRule="auto"/>
        <w:jc w:val="both"/>
        <w:rPr>
          <w:ins w:id="123" w:author="LEONOR LOZANO" w:date="2016-02-26T16:19:00Z"/>
          <w:rFonts w:ascii="Arial" w:eastAsia="Arial Unicode MS" w:hAnsi="Arial" w:cs="Arial Unicode MS"/>
          <w:b/>
          <w:color w:val="FF0000"/>
          <w:lang w:eastAsia="es-CO"/>
          <w:rPrChange w:id="124" w:author="Ma Pilar García G." w:date="2016-03-03T13:10:00Z">
            <w:rPr>
              <w:ins w:id="125" w:author="LEONOR LOZANO" w:date="2016-02-26T16:19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126" w:author="Ma Pilar García G." w:date="2016-03-03T13:10:00Z">
          <w:pPr/>
        </w:pPrChange>
      </w:pPr>
      <w:ins w:id="127" w:author="LEONOR LOZANO" w:date="2016-02-26T16:19:00Z">
        <w:r w:rsidRPr="000D0C20">
          <w:rPr>
            <w:rFonts w:ascii="Arial" w:eastAsia="Arial Unicode MS" w:hAnsi="Arial" w:cs="Arial Unicode MS"/>
            <w:b/>
            <w:color w:val="FF0000"/>
            <w:lang w:eastAsia="es-CO"/>
            <w:rPrChange w:id="128" w:author="Ma Pilar García G." w:date="2016-03-03T13:10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>(Guía didáctica o Estrategia didáctica)</w:t>
        </w:r>
      </w:ins>
    </w:p>
    <w:p w14:paraId="0619A061" w14:textId="77777777" w:rsidR="00134EB3" w:rsidRPr="000D0C20" w:rsidDel="009C1900" w:rsidRDefault="00134EB3" w:rsidP="000D0C20">
      <w:pPr>
        <w:spacing w:line="360" w:lineRule="auto"/>
        <w:jc w:val="both"/>
        <w:rPr>
          <w:del w:id="129" w:author="LEONOR LOZANO" w:date="2016-02-26T16:19:00Z"/>
          <w:rFonts w:ascii="Arial" w:eastAsia="Arial Unicode MS" w:hAnsi="Arial" w:cs="Arial Unicode MS"/>
          <w:b/>
          <w:bCs/>
          <w:lang w:val="es-CO"/>
          <w:rPrChange w:id="130" w:author="Ma Pilar García G." w:date="2016-03-03T13:10:00Z">
            <w:rPr>
              <w:del w:id="131" w:author="LEONOR LOZANO" w:date="2016-02-26T16:19:00Z"/>
              <w:rFonts w:ascii="Arial" w:hAnsi="Arial" w:cs="Arial"/>
              <w:b/>
              <w:bCs/>
              <w:lang w:val="es-CO"/>
            </w:rPr>
          </w:rPrChange>
        </w:rPr>
        <w:pPrChange w:id="132" w:author="Ma Pilar García G." w:date="2016-03-03T13:10:00Z">
          <w:pPr>
            <w:spacing w:line="360" w:lineRule="auto"/>
            <w:jc w:val="both"/>
          </w:pPr>
        </w:pPrChange>
      </w:pPr>
      <w:del w:id="133" w:author="LEONOR LOZANO" w:date="2016-02-26T16:19:00Z">
        <w:r w:rsidRPr="000D0C20" w:rsidDel="009C1900">
          <w:rPr>
            <w:rFonts w:ascii="Arial" w:eastAsia="Arial Unicode MS" w:hAnsi="Arial" w:cs="Arial Unicode MS"/>
            <w:b/>
            <w:bCs/>
            <w:lang w:val="es-CO"/>
            <w:rPrChange w:id="134" w:author="Ma Pilar García G." w:date="2016-03-03T13:10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Estrategia didáctica</w:delText>
        </w:r>
      </w:del>
    </w:p>
    <w:p w14:paraId="202A6470" w14:textId="77777777" w:rsidR="00695583" w:rsidRPr="000D0C20" w:rsidRDefault="00695583" w:rsidP="000D0C20">
      <w:pPr>
        <w:spacing w:line="360" w:lineRule="auto"/>
        <w:jc w:val="both"/>
        <w:rPr>
          <w:rFonts w:ascii="Arial" w:eastAsia="Arial Unicode MS" w:hAnsi="Arial" w:cs="Arial Unicode MS"/>
          <w:lang w:val="es-CO"/>
          <w:rPrChange w:id="135" w:author="Ma Pilar García G." w:date="2016-03-03T13:10:00Z">
            <w:rPr>
              <w:lang w:val="es-CO"/>
            </w:rPr>
          </w:rPrChange>
        </w:rPr>
        <w:pPrChange w:id="136" w:author="Ma Pilar García G." w:date="2016-03-03T13:10:00Z">
          <w:pPr>
            <w:spacing w:line="360" w:lineRule="auto"/>
            <w:jc w:val="both"/>
          </w:pPr>
        </w:pPrChange>
      </w:pPr>
    </w:p>
    <w:p w14:paraId="155BD3D4" w14:textId="77777777" w:rsidR="00695583" w:rsidRPr="000D0C2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137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138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139" w:author="Ma Pilar García G." w:date="2016-03-03T13:10:00Z">
            <w:rPr>
              <w:rFonts w:ascii="Arial" w:hAnsi="Arial" w:cs="Arial"/>
              <w:color w:val="000000"/>
            </w:rPr>
          </w:rPrChange>
        </w:rPr>
        <w:t>Entender qué son los</w:t>
      </w:r>
      <w:ins w:id="140" w:author="LEONOR LOZANO" w:date="2016-02-26T16:19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141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142" w:author="LEONOR LOZANO" w:date="2016-02-26T16:19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14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144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elementos químicos</w:t>
      </w:r>
      <w:ins w:id="145" w:author="LEONOR LOZANO" w:date="2016-02-26T16:19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146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147" w:author="LEONOR LOZANO" w:date="2016-02-26T16:19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148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149" w:author="Ma Pilar García G." w:date="2016-03-03T13:10:00Z">
            <w:rPr>
              <w:rFonts w:ascii="Arial" w:hAnsi="Arial" w:cs="Arial"/>
              <w:color w:val="000000"/>
            </w:rPr>
          </w:rPrChange>
        </w:rPr>
        <w:t>resulta fundamental para comprender cómo funcionan las reacciones químicas</w:t>
      </w:r>
      <w:ins w:id="150" w:author="LEONOR LOZANO" w:date="2016-02-26T16:20:00Z">
        <w:r w:rsidR="009C1900" w:rsidRPr="000D0C20">
          <w:rPr>
            <w:rFonts w:ascii="Arial" w:eastAsia="Arial Unicode MS" w:hAnsi="Arial" w:cs="Arial Unicode MS"/>
            <w:color w:val="000000"/>
            <w:rPrChange w:id="151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,</w:t>
        </w:r>
      </w:ins>
      <w:r w:rsidRPr="000D0C20">
        <w:rPr>
          <w:rFonts w:ascii="Arial" w:eastAsia="Arial Unicode MS" w:hAnsi="Arial" w:cs="Arial Unicode MS"/>
          <w:color w:val="000000"/>
          <w:rPrChange w:id="15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o</w:t>
      </w:r>
      <w:ins w:id="153" w:author="LEONOR LOZANO" w:date="2016-02-26T16:19:00Z">
        <w:r w:rsidR="009C1900" w:rsidRPr="000D0C20">
          <w:rPr>
            <w:rFonts w:ascii="Arial" w:eastAsia="Arial Unicode MS" w:hAnsi="Arial" w:cs="Arial Unicode MS"/>
            <w:color w:val="000000"/>
            <w:rPrChange w:id="15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155" w:author="LEONOR LOZANO" w:date="2016-02-26T16:19:00Z">
        <w:r w:rsidRPr="000D0C20" w:rsidDel="009C1900">
          <w:rPr>
            <w:rFonts w:ascii="Arial" w:eastAsia="Arial Unicode MS" w:hAnsi="Arial" w:cs="Arial Unicode MS"/>
            <w:color w:val="000000"/>
            <w:rPrChange w:id="15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157" w:author="Ma Pilar García G." w:date="2016-03-03T13:10:00Z">
            <w:rPr>
              <w:rFonts w:ascii="Arial" w:hAnsi="Arial" w:cs="Arial"/>
              <w:color w:val="000000"/>
            </w:rPr>
          </w:rPrChange>
        </w:rPr>
        <w:t>qué afecta a la estructura de la materia.</w:t>
      </w:r>
    </w:p>
    <w:p w14:paraId="7EDA2A9D" w14:textId="3DB6C85A" w:rsidR="00695583" w:rsidRPr="000D0C20" w:rsidRDefault="0068623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158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159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16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Para comprender </w:t>
      </w:r>
      <w:r w:rsidR="00E173E3" w:rsidRPr="000D0C20">
        <w:rPr>
          <w:rFonts w:ascii="Arial" w:eastAsia="Arial Unicode MS" w:hAnsi="Arial" w:cs="Arial Unicode MS"/>
          <w:color w:val="000000"/>
          <w:rPrChange w:id="161" w:author="Ma Pilar García G." w:date="2016-03-03T13:10:00Z">
            <w:rPr>
              <w:rFonts w:ascii="Arial" w:hAnsi="Arial" w:cs="Arial"/>
              <w:color w:val="000000"/>
            </w:rPr>
          </w:rPrChange>
        </w:rPr>
        <w:t>la relación que existe entre</w:t>
      </w:r>
      <w:r w:rsidRPr="000D0C20">
        <w:rPr>
          <w:rFonts w:ascii="Arial" w:eastAsia="Arial Unicode MS" w:hAnsi="Arial" w:cs="Arial Unicode MS"/>
          <w:color w:val="000000"/>
          <w:rPrChange w:id="16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las características físicas y químicas de las sustancias </w:t>
      </w:r>
      <w:r w:rsidR="00E173E3" w:rsidRPr="000D0C20">
        <w:rPr>
          <w:rFonts w:ascii="Arial" w:eastAsia="Arial Unicode MS" w:hAnsi="Arial" w:cs="Arial Unicode MS"/>
          <w:color w:val="000000"/>
          <w:rPrChange w:id="16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y </w:t>
      </w:r>
      <w:r w:rsidR="00474903" w:rsidRPr="000D0C20">
        <w:rPr>
          <w:rFonts w:ascii="Arial" w:eastAsia="Arial Unicode MS" w:hAnsi="Arial" w:cs="Arial Unicode MS"/>
          <w:color w:val="000000"/>
          <w:rPrChange w:id="164" w:author="Ma Pilar García G." w:date="2016-03-03T13:10:00Z">
            <w:rPr>
              <w:rFonts w:ascii="Arial" w:hAnsi="Arial" w:cs="Arial"/>
              <w:color w:val="000000"/>
            </w:rPr>
          </w:rPrChange>
        </w:rPr>
        <w:t>la del</w:t>
      </w:r>
      <w:r w:rsidRPr="000D0C20">
        <w:rPr>
          <w:rFonts w:ascii="Arial" w:eastAsia="Arial Unicode MS" w:hAnsi="Arial" w:cs="Arial Unicode MS"/>
          <w:color w:val="000000"/>
          <w:rPrChange w:id="16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mundo microscópico y el ma</w:t>
      </w:r>
      <w:r w:rsidR="00E173E3" w:rsidRPr="000D0C20">
        <w:rPr>
          <w:rFonts w:ascii="Arial" w:eastAsia="Arial Unicode MS" w:hAnsi="Arial" w:cs="Arial Unicode MS"/>
          <w:color w:val="000000"/>
          <w:rPrChange w:id="166" w:author="Ma Pilar García G." w:date="2016-03-03T13:10:00Z">
            <w:rPr>
              <w:rFonts w:ascii="Arial" w:hAnsi="Arial" w:cs="Arial"/>
              <w:color w:val="000000"/>
            </w:rPr>
          </w:rPrChange>
        </w:rPr>
        <w:t>cros</w:t>
      </w:r>
      <w:r w:rsidRPr="000D0C20">
        <w:rPr>
          <w:rFonts w:ascii="Arial" w:eastAsia="Arial Unicode MS" w:hAnsi="Arial" w:cs="Arial Unicode MS"/>
          <w:color w:val="000000"/>
          <w:rPrChange w:id="167" w:author="Ma Pilar García G." w:date="2016-03-03T13:10:00Z">
            <w:rPr>
              <w:rFonts w:ascii="Arial" w:hAnsi="Arial" w:cs="Arial"/>
              <w:color w:val="000000"/>
            </w:rPr>
          </w:rPrChange>
        </w:rPr>
        <w:t>cópico,</w:t>
      </w:r>
      <w:r w:rsidR="00D11C9A" w:rsidRPr="000D0C20">
        <w:rPr>
          <w:rFonts w:ascii="Arial" w:eastAsia="Arial Unicode MS" w:hAnsi="Arial" w:cs="Arial Unicode MS"/>
          <w:color w:val="000000"/>
          <w:rPrChange w:id="168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r w:rsidR="00474903" w:rsidRPr="000D0C20">
        <w:rPr>
          <w:rFonts w:ascii="Arial" w:eastAsia="Arial Unicode MS" w:hAnsi="Arial" w:cs="Arial Unicode MS"/>
          <w:color w:val="000000"/>
          <w:rPrChange w:id="16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es importante reconocer </w:t>
      </w:r>
      <w:r w:rsidR="00D11C9A" w:rsidRPr="000D0C20">
        <w:rPr>
          <w:rFonts w:ascii="Arial" w:eastAsia="Arial Unicode MS" w:hAnsi="Arial" w:cs="Arial Unicode MS"/>
          <w:color w:val="000000"/>
          <w:rPrChange w:id="170" w:author="Ma Pilar García G." w:date="2016-03-03T13:10:00Z">
            <w:rPr>
              <w:rFonts w:ascii="Arial" w:hAnsi="Arial" w:cs="Arial"/>
              <w:color w:val="000000"/>
            </w:rPr>
          </w:rPrChange>
        </w:rPr>
        <w:t>los avances en el estudio de los elementos que conforman la materia,</w:t>
      </w:r>
      <w:r w:rsidR="00474903" w:rsidRPr="000D0C20">
        <w:rPr>
          <w:rFonts w:ascii="Arial" w:eastAsia="Arial Unicode MS" w:hAnsi="Arial" w:cs="Arial Unicode MS"/>
          <w:color w:val="000000"/>
          <w:rPrChange w:id="17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que</w:t>
      </w:r>
      <w:r w:rsidR="00D11C9A" w:rsidRPr="000D0C20">
        <w:rPr>
          <w:rFonts w:ascii="Arial" w:eastAsia="Arial Unicode MS" w:hAnsi="Arial" w:cs="Arial Unicode MS"/>
          <w:color w:val="000000"/>
          <w:rPrChange w:id="17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r w:rsidR="00474903" w:rsidRPr="000D0C20">
        <w:rPr>
          <w:rFonts w:ascii="Arial" w:eastAsia="Arial Unicode MS" w:hAnsi="Arial" w:cs="Arial Unicode MS"/>
          <w:color w:val="000000"/>
          <w:rPrChange w:id="17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a su vez </w:t>
      </w:r>
      <w:r w:rsidR="00D11C9A" w:rsidRPr="000D0C20">
        <w:rPr>
          <w:rFonts w:ascii="Arial" w:eastAsia="Arial Unicode MS" w:hAnsi="Arial" w:cs="Arial Unicode MS"/>
          <w:color w:val="000000"/>
          <w:rPrChange w:id="174" w:author="Ma Pilar García G." w:date="2016-03-03T13:10:00Z">
            <w:rPr>
              <w:rFonts w:ascii="Arial" w:hAnsi="Arial" w:cs="Arial"/>
              <w:color w:val="000000"/>
            </w:rPr>
          </w:rPrChange>
        </w:rPr>
        <w:t>conducen hacia el desarrollo tecnológico de las herramienta</w:t>
      </w:r>
      <w:r w:rsidR="00474903" w:rsidRPr="000D0C20">
        <w:rPr>
          <w:rFonts w:ascii="Arial" w:eastAsia="Arial Unicode MS" w:hAnsi="Arial" w:cs="Arial Unicode MS"/>
          <w:color w:val="000000"/>
          <w:rPrChange w:id="175" w:author="Ma Pilar García G." w:date="2016-03-03T13:10:00Z">
            <w:rPr>
              <w:rFonts w:ascii="Arial" w:hAnsi="Arial" w:cs="Arial"/>
              <w:color w:val="000000"/>
            </w:rPr>
          </w:rPrChange>
        </w:rPr>
        <w:t>s que utilizamos habitualmente en la actualidad</w:t>
      </w:r>
      <w:r w:rsidR="000A0343" w:rsidRPr="000D0C20">
        <w:rPr>
          <w:rFonts w:ascii="Arial" w:eastAsia="Arial Unicode MS" w:hAnsi="Arial" w:cs="Arial Unicode MS"/>
          <w:color w:val="000000"/>
          <w:rPrChange w:id="17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; </w:t>
      </w:r>
      <w:r w:rsidR="00474903" w:rsidRPr="000D0C20">
        <w:rPr>
          <w:rFonts w:ascii="Arial" w:eastAsia="Arial Unicode MS" w:hAnsi="Arial" w:cs="Arial Unicode MS"/>
          <w:color w:val="000000"/>
          <w:rPrChange w:id="177" w:author="Ma Pilar García G." w:date="2016-03-03T13:10:00Z">
            <w:rPr>
              <w:rFonts w:ascii="Arial" w:hAnsi="Arial" w:cs="Arial"/>
              <w:color w:val="000000"/>
            </w:rPr>
          </w:rPrChange>
        </w:rPr>
        <w:t>para esto se s</w:t>
      </w:r>
      <w:ins w:id="178" w:author="Ma Pilar García G." w:date="2016-03-03T13:14:00Z">
        <w:r w:rsidR="00041899">
          <w:rPr>
            <w:rFonts w:ascii="Arial" w:eastAsia="Arial Unicode MS" w:hAnsi="Arial" w:cs="Arial Unicode MS"/>
            <w:color w:val="000000"/>
          </w:rPr>
          <w:t>u</w:t>
        </w:r>
      </w:ins>
      <w:del w:id="179" w:author="Ma Pilar García G." w:date="2016-03-03T13:14:00Z">
        <w:r w:rsidR="00474903" w:rsidRPr="000D0C20" w:rsidDel="00041899">
          <w:rPr>
            <w:rFonts w:ascii="Arial" w:eastAsia="Arial Unicode MS" w:hAnsi="Arial" w:cs="Arial Unicode MS"/>
            <w:color w:val="000000"/>
            <w:rPrChange w:id="18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i</w:delText>
        </w:r>
      </w:del>
      <w:r w:rsidR="00474903" w:rsidRPr="000D0C20">
        <w:rPr>
          <w:rFonts w:ascii="Arial" w:eastAsia="Arial Unicode MS" w:hAnsi="Arial" w:cs="Arial Unicode MS"/>
          <w:color w:val="000000"/>
          <w:rPrChange w:id="181" w:author="Ma Pilar García G." w:date="2016-03-03T13:10:00Z">
            <w:rPr>
              <w:rFonts w:ascii="Arial" w:hAnsi="Arial" w:cs="Arial"/>
              <w:color w:val="000000"/>
            </w:rPr>
          </w:rPrChange>
        </w:rPr>
        <w:t>g</w:t>
      </w:r>
      <w:del w:id="182" w:author="Ma Pilar García G." w:date="2016-03-03T13:14:00Z">
        <w:r w:rsidR="00474903" w:rsidRPr="000D0C20" w:rsidDel="00041899">
          <w:rPr>
            <w:rFonts w:ascii="Arial" w:eastAsia="Arial Unicode MS" w:hAnsi="Arial" w:cs="Arial Unicode MS"/>
            <w:color w:val="000000"/>
            <w:rPrChange w:id="183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u</w:delText>
        </w:r>
      </w:del>
      <w:r w:rsidR="00474903" w:rsidRPr="000D0C20">
        <w:rPr>
          <w:rFonts w:ascii="Arial" w:eastAsia="Arial Unicode MS" w:hAnsi="Arial" w:cs="Arial Unicode MS"/>
          <w:color w:val="000000"/>
          <w:rPrChange w:id="184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iere la siguiente secuencia </w:t>
      </w:r>
      <w:ins w:id="185" w:author="Ma Pilar García G." w:date="2016-03-03T13:14:00Z">
        <w:r w:rsidR="00041899">
          <w:rPr>
            <w:rFonts w:ascii="Arial" w:eastAsia="Arial Unicode MS" w:hAnsi="Arial" w:cs="Arial Unicode MS"/>
            <w:color w:val="000000"/>
          </w:rPr>
          <w:t xml:space="preserve">didáctica, </w:t>
        </w:r>
      </w:ins>
      <w:r w:rsidR="000A0343" w:rsidRPr="000D0C20">
        <w:rPr>
          <w:rFonts w:ascii="Arial" w:eastAsia="Arial Unicode MS" w:hAnsi="Arial" w:cs="Arial Unicode MS"/>
          <w:color w:val="000000"/>
          <w:rPrChange w:id="18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a fin de </w:t>
      </w:r>
      <w:r w:rsidR="00474903" w:rsidRPr="000D0C20">
        <w:rPr>
          <w:rFonts w:ascii="Arial" w:eastAsia="Arial Unicode MS" w:hAnsi="Arial" w:cs="Arial Unicode MS"/>
          <w:color w:val="000000"/>
          <w:rPrChange w:id="18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abordar el tema de los elementos de la tabla periódica. </w:t>
      </w:r>
    </w:p>
    <w:p w14:paraId="12A1D33E" w14:textId="77777777" w:rsidR="00695583" w:rsidRPr="000D0C20" w:rsidRDefault="00695583" w:rsidP="000D0C20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000000"/>
          <w:rPrChange w:id="188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189" w:author="Ma Pilar García G." w:date="2016-03-03T13:10:00Z">
          <w:pPr>
            <w:pStyle w:val="tab1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190" w:author="Ma Pilar García G." w:date="2016-03-03T13:10:00Z">
            <w:rPr>
              <w:rFonts w:ascii="Arial" w:hAnsi="Arial" w:cs="Arial"/>
              <w:color w:val="000000"/>
            </w:rPr>
          </w:rPrChange>
        </w:rPr>
        <w:t>1. Interiorizar el</w:t>
      </w:r>
      <w:ins w:id="191" w:author="LEONOR LOZANO" w:date="2016-02-26T16:45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192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193" w:author="LEONOR LOZANO" w:date="2016-02-26T16:45:00Z">
        <w:r w:rsidRPr="000D0C20" w:rsidDel="00505A7A">
          <w:rPr>
            <w:rStyle w:val="apple-converted-space"/>
            <w:rFonts w:ascii="Arial" w:eastAsia="Arial Unicode MS" w:hAnsi="Arial" w:cs="Arial Unicode MS"/>
            <w:color w:val="000000"/>
            <w:rPrChange w:id="194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195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método científico</w:t>
      </w:r>
      <w:ins w:id="196" w:author="LEONOR LOZANO" w:date="2016-02-26T16:45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197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198" w:author="LEONOR LOZANO" w:date="2016-02-26T16:45:00Z">
        <w:r w:rsidRPr="000D0C20" w:rsidDel="00505A7A">
          <w:rPr>
            <w:rStyle w:val="apple-converted-space"/>
            <w:rFonts w:ascii="Arial" w:eastAsia="Arial Unicode MS" w:hAnsi="Arial" w:cs="Arial Unicode MS"/>
            <w:color w:val="000000"/>
            <w:rPrChange w:id="199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0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y la </w:t>
      </w:r>
      <w:r w:rsidRPr="00041899">
        <w:rPr>
          <w:rFonts w:ascii="Arial" w:eastAsia="Arial Unicode MS" w:hAnsi="Arial" w:cs="Arial Unicode MS"/>
          <w:b/>
          <w:color w:val="000000"/>
          <w:rPrChange w:id="201" w:author="Ma Pilar García G." w:date="2016-03-03T13:15:00Z">
            <w:rPr>
              <w:rFonts w:ascii="Arial" w:hAnsi="Arial" w:cs="Arial"/>
              <w:color w:val="000000"/>
            </w:rPr>
          </w:rPrChange>
        </w:rPr>
        <w:t>historia del</w:t>
      </w:r>
      <w:ins w:id="202" w:author="LEONOR LOZANO" w:date="2016-02-26T16:45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20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04" w:author="LEONOR LOZANO" w:date="2016-02-26T16:45:00Z">
        <w:r w:rsidRPr="000D0C20" w:rsidDel="00505A7A">
          <w:rPr>
            <w:rStyle w:val="apple-converted-space"/>
            <w:rFonts w:ascii="Arial" w:eastAsia="Arial Unicode MS" w:hAnsi="Arial" w:cs="Arial Unicode MS"/>
            <w:color w:val="000000"/>
            <w:rPrChange w:id="205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06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sistema periódico</w:t>
      </w:r>
      <w:r w:rsidRPr="000D0C20">
        <w:rPr>
          <w:rFonts w:ascii="Arial" w:eastAsia="Arial Unicode MS" w:hAnsi="Arial" w:cs="Arial Unicode MS"/>
          <w:color w:val="000000"/>
          <w:rPrChange w:id="207" w:author="Ma Pilar García G." w:date="2016-03-03T13:10:00Z">
            <w:rPr>
              <w:rFonts w:ascii="Arial" w:hAnsi="Arial" w:cs="Arial"/>
              <w:color w:val="000000"/>
            </w:rPr>
          </w:rPrChange>
        </w:rPr>
        <w:t>.</w:t>
      </w:r>
    </w:p>
    <w:p w14:paraId="6531B9AD" w14:textId="7C7EC9F8" w:rsidR="00695583" w:rsidRPr="000D0C20" w:rsidRDefault="00695583" w:rsidP="000D0C20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000000"/>
          <w:rPrChange w:id="208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209" w:author="Ma Pilar García G." w:date="2016-03-03T13:10:00Z">
          <w:pPr>
            <w:pStyle w:val="tab1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210" w:author="Ma Pilar García G." w:date="2016-03-03T13:10:00Z">
            <w:rPr>
              <w:rFonts w:ascii="Arial" w:hAnsi="Arial" w:cs="Arial"/>
              <w:color w:val="000000"/>
            </w:rPr>
          </w:rPrChange>
        </w:rPr>
        <w:t>2.</w:t>
      </w:r>
      <w:ins w:id="211" w:author="LEONOR LOZANO" w:date="2016-02-26T16:45:00Z">
        <w:r w:rsidR="00511EA5" w:rsidRPr="000D0C20">
          <w:rPr>
            <w:rFonts w:ascii="Arial" w:eastAsia="Arial Unicode MS" w:hAnsi="Arial" w:cs="Arial Unicode MS"/>
            <w:color w:val="000000"/>
            <w:rPrChange w:id="21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13" w:author="LEONOR LOZANO" w:date="2016-02-26T16:45:00Z">
        <w:r w:rsidRPr="000D0C20" w:rsidDel="00511EA5">
          <w:rPr>
            <w:rFonts w:ascii="Arial" w:eastAsia="Arial Unicode MS" w:hAnsi="Arial" w:cs="Arial Unicode MS"/>
            <w:color w:val="000000"/>
            <w:rPrChange w:id="21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15" w:author="Ma Pilar García G." w:date="2016-03-03T13:10:00Z">
            <w:rPr>
              <w:rFonts w:ascii="Arial" w:hAnsi="Arial" w:cs="Arial"/>
              <w:color w:val="000000"/>
            </w:rPr>
          </w:rPrChange>
        </w:rPr>
        <w:t>Entender</w:t>
      </w:r>
      <w:ins w:id="216" w:author="LEONOR LOZANO" w:date="2016-02-26T16:45:00Z">
        <w:r w:rsidR="00511EA5" w:rsidRPr="000D0C20">
          <w:rPr>
            <w:rFonts w:ascii="Arial" w:eastAsia="Arial Unicode MS" w:hAnsi="Arial" w:cs="Arial Unicode MS"/>
            <w:color w:val="000000"/>
            <w:rPrChange w:id="217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18" w:author="LEONOR LOZANO" w:date="2016-02-26T16:45:00Z">
        <w:r w:rsidRPr="000D0C20" w:rsidDel="00511EA5">
          <w:rPr>
            <w:rFonts w:ascii="Arial" w:eastAsia="Arial Unicode MS" w:hAnsi="Arial" w:cs="Arial Unicode MS"/>
            <w:color w:val="000000"/>
            <w:rPrChange w:id="21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20" w:author="Ma Pilar García G." w:date="2016-03-03T13:10:00Z">
            <w:rPr>
              <w:rFonts w:ascii="Arial" w:hAnsi="Arial" w:cs="Arial"/>
              <w:color w:val="000000"/>
            </w:rPr>
          </w:rPrChange>
        </w:rPr>
        <w:t>la</w:t>
      </w:r>
      <w:ins w:id="221" w:author="LEONOR LOZANO" w:date="2016-02-26T16:45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222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  <w:r w:rsidR="00505A7A" w:rsidRPr="000D0C20">
          <w:rPr>
            <w:rStyle w:val="apple-converted-space"/>
            <w:rFonts w:ascii="Arial" w:eastAsia="Arial Unicode MS" w:hAnsi="Arial" w:cs="Arial Unicode MS"/>
            <w:b/>
            <w:color w:val="000000"/>
            <w:rPrChange w:id="22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>e</w:t>
        </w:r>
      </w:ins>
      <w:del w:id="224" w:author="LEONOR LOZANO" w:date="2016-02-26T16:45:00Z">
        <w:r w:rsidRPr="000D0C20" w:rsidDel="00505A7A">
          <w:rPr>
            <w:rStyle w:val="apple-converted-space"/>
            <w:rFonts w:ascii="Arial" w:eastAsia="Arial Unicode MS" w:hAnsi="Arial" w:cs="Arial Unicode MS"/>
            <w:color w:val="000000"/>
            <w:rPrChange w:id="225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  <w:r w:rsidRPr="000D0C20" w:rsidDel="00505A7A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226" w:author="Ma Pilar García G." w:date="2016-03-03T13:10:00Z">
              <w:rPr>
                <w:rStyle w:val="negrita"/>
                <w:rFonts w:ascii="Arial" w:hAnsi="Arial" w:cs="Arial"/>
                <w:b/>
                <w:bCs/>
                <w:color w:val="000000"/>
              </w:rPr>
            </w:rPrChange>
          </w:rPr>
          <w:delText>e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27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structura</w:t>
      </w:r>
      <w:ins w:id="228" w:author="LEONOR LOZANO" w:date="2016-02-26T16:45:00Z">
        <w:r w:rsidR="00505A7A" w:rsidRPr="000D0C20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229" w:author="Ma Pilar García G." w:date="2016-03-03T13:10:00Z">
              <w:rPr>
                <w:rStyle w:val="negrita"/>
                <w:rFonts w:ascii="Arial" w:hAnsi="Arial" w:cs="Arial"/>
                <w:b/>
                <w:bCs/>
                <w:color w:val="000000"/>
              </w:rPr>
            </w:rPrChange>
          </w:rPr>
          <w:t xml:space="preserve"> </w:t>
        </w:r>
      </w:ins>
      <w:del w:id="230" w:author="LEONOR LOZANO" w:date="2016-02-26T16:45:00Z">
        <w:r w:rsidRPr="000D0C20" w:rsidDel="00505A7A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231" w:author="Ma Pilar García G." w:date="2016-03-03T13:10:00Z">
              <w:rPr>
                <w:rStyle w:val="negrita"/>
                <w:rFonts w:ascii="Arial" w:hAnsi="Arial" w:cs="Arial"/>
                <w:b/>
                <w:bCs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32" w:author="Ma Pilar García G." w:date="2016-03-03T13:10:00Z">
            <w:rPr>
              <w:rFonts w:ascii="Arial" w:hAnsi="Arial" w:cs="Arial"/>
              <w:color w:val="000000"/>
            </w:rPr>
          </w:rPrChange>
        </w:rPr>
        <w:t>de la</w:t>
      </w:r>
      <w:ins w:id="233" w:author="LEONOR LOZANO" w:date="2016-02-26T16:45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234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35" w:author="LEONOR LOZANO" w:date="2016-02-26T16:45:00Z">
        <w:r w:rsidRPr="000D0C20" w:rsidDel="00505A7A">
          <w:rPr>
            <w:rStyle w:val="apple-converted-space"/>
            <w:rFonts w:ascii="Arial" w:eastAsia="Arial Unicode MS" w:hAnsi="Arial" w:cs="Arial Unicode MS"/>
            <w:color w:val="000000"/>
            <w:rPrChange w:id="236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37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tabla periódica</w:t>
      </w:r>
      <w:r w:rsidRPr="000D0C20">
        <w:rPr>
          <w:rFonts w:ascii="Arial" w:eastAsia="Arial Unicode MS" w:hAnsi="Arial" w:cs="Arial Unicode MS"/>
          <w:color w:val="000000"/>
          <w:rPrChange w:id="238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: por qué es así y qué significa que cada elemento </w:t>
      </w:r>
      <w:del w:id="239" w:author="Ma Pilar García G." w:date="2016-03-03T13:17:00Z">
        <w:r w:rsidRPr="000D0C20" w:rsidDel="00041899">
          <w:rPr>
            <w:rFonts w:ascii="Arial" w:eastAsia="Arial Unicode MS" w:hAnsi="Arial" w:cs="Arial Unicode MS"/>
            <w:color w:val="000000"/>
            <w:rPrChange w:id="24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esté donde está</w:delText>
        </w:r>
      </w:del>
      <w:ins w:id="241" w:author="Ma Pilar García G." w:date="2016-03-03T13:17:00Z">
        <w:r w:rsidR="00041899">
          <w:rPr>
            <w:rFonts w:ascii="Arial" w:eastAsia="Arial Unicode MS" w:hAnsi="Arial" w:cs="Arial Unicode MS"/>
            <w:color w:val="000000"/>
          </w:rPr>
          <w:t>ocupe ese lugar en la tabla</w:t>
        </w:r>
      </w:ins>
      <w:r w:rsidRPr="000D0C20">
        <w:rPr>
          <w:rFonts w:ascii="Arial" w:eastAsia="Arial Unicode MS" w:hAnsi="Arial" w:cs="Arial Unicode MS"/>
          <w:color w:val="000000"/>
          <w:rPrChange w:id="242" w:author="Ma Pilar García G." w:date="2016-03-03T13:10:00Z">
            <w:rPr>
              <w:rFonts w:ascii="Arial" w:hAnsi="Arial" w:cs="Arial"/>
              <w:color w:val="000000"/>
            </w:rPr>
          </w:rPrChange>
        </w:rPr>
        <w:t>.</w:t>
      </w:r>
    </w:p>
    <w:p w14:paraId="3FAD1EFA" w14:textId="77777777" w:rsidR="00695583" w:rsidRDefault="00695583" w:rsidP="000D0C20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ins w:id="243" w:author="Ma Pilar García G." w:date="2016-03-03T13:17:00Z"/>
          <w:rFonts w:ascii="Arial" w:eastAsia="Arial Unicode MS" w:hAnsi="Arial" w:cs="Arial Unicode MS"/>
          <w:color w:val="000000"/>
        </w:rPr>
        <w:pPrChange w:id="244" w:author="Ma Pilar García G." w:date="2016-03-03T13:10:00Z">
          <w:pPr>
            <w:pStyle w:val="tab1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245" w:author="Ma Pilar García G." w:date="2016-03-03T13:10:00Z">
            <w:rPr>
              <w:rFonts w:ascii="Arial" w:hAnsi="Arial" w:cs="Arial"/>
              <w:color w:val="000000"/>
            </w:rPr>
          </w:rPrChange>
        </w:rPr>
        <w:t>3. Comprender en qué se diferencian los</w:t>
      </w:r>
      <w:ins w:id="246" w:author="LEONOR LOZANO" w:date="2016-02-26T16:45:00Z">
        <w:r w:rsidR="00511EA5" w:rsidRPr="000D0C20">
          <w:rPr>
            <w:rStyle w:val="apple-converted-space"/>
            <w:rFonts w:ascii="Arial" w:eastAsia="Arial Unicode MS" w:hAnsi="Arial" w:cs="Arial Unicode MS"/>
            <w:color w:val="000000"/>
            <w:rPrChange w:id="247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48" w:author="LEONOR LOZANO" w:date="2016-02-26T16:45:00Z">
        <w:r w:rsidRPr="000D0C20" w:rsidDel="00511EA5">
          <w:rPr>
            <w:rStyle w:val="apple-converted-space"/>
            <w:rFonts w:ascii="Arial" w:eastAsia="Arial Unicode MS" w:hAnsi="Arial" w:cs="Arial Unicode MS"/>
            <w:color w:val="000000"/>
            <w:rPrChange w:id="249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50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isótopos</w:t>
      </w:r>
      <w:ins w:id="251" w:author="LEONOR LOZANO" w:date="2016-02-26T16:45:00Z">
        <w:r w:rsidR="00511EA5" w:rsidRPr="000D0C20">
          <w:rPr>
            <w:rStyle w:val="apple-converted-space"/>
            <w:rFonts w:ascii="Arial" w:eastAsia="Arial Unicode MS" w:hAnsi="Arial" w:cs="Arial Unicode MS"/>
            <w:b/>
            <w:bCs/>
            <w:color w:val="000000"/>
            <w:rPrChange w:id="252" w:author="Ma Pilar García G." w:date="2016-03-03T13:10:00Z">
              <w:rPr>
                <w:rStyle w:val="apple-converted-space"/>
                <w:rFonts w:ascii="Arial" w:hAnsi="Arial" w:cs="Arial"/>
                <w:b/>
                <w:bCs/>
                <w:color w:val="000000"/>
              </w:rPr>
            </w:rPrChange>
          </w:rPr>
          <w:t xml:space="preserve"> </w:t>
        </w:r>
      </w:ins>
      <w:del w:id="253" w:author="LEONOR LOZANO" w:date="2016-02-26T16:45:00Z">
        <w:r w:rsidRPr="000D0C20" w:rsidDel="00511EA5">
          <w:rPr>
            <w:rStyle w:val="apple-converted-space"/>
            <w:rFonts w:ascii="Arial" w:eastAsia="Arial Unicode MS" w:hAnsi="Arial" w:cs="Arial Unicode MS"/>
            <w:b/>
            <w:bCs/>
            <w:color w:val="000000"/>
            <w:rPrChange w:id="254" w:author="Ma Pilar García G." w:date="2016-03-03T13:10:00Z">
              <w:rPr>
                <w:rStyle w:val="apple-converted-space"/>
                <w:rFonts w:ascii="Arial" w:hAnsi="Arial" w:cs="Arial"/>
                <w:b/>
                <w:bCs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55" w:author="Ma Pilar García G." w:date="2016-03-03T13:10:00Z">
            <w:rPr>
              <w:rFonts w:ascii="Arial" w:hAnsi="Arial" w:cs="Arial"/>
              <w:color w:val="000000"/>
            </w:rPr>
          </w:rPrChange>
        </w:rPr>
        <w:t>de un elemento.</w:t>
      </w:r>
    </w:p>
    <w:p w14:paraId="2717354B" w14:textId="77777777" w:rsidR="00041899" w:rsidRPr="000D0C20" w:rsidRDefault="00041899" w:rsidP="000D0C20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000000"/>
          <w:rPrChange w:id="256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257" w:author="Ma Pilar García G." w:date="2016-03-03T13:10:00Z">
          <w:pPr>
            <w:pStyle w:val="tab1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</w:p>
    <w:p w14:paraId="6F8A43B2" w14:textId="77777777" w:rsidR="00695583" w:rsidRPr="000D0C2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258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259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260" w:author="Ma Pilar García G." w:date="2016-03-03T13:10:00Z">
            <w:rPr>
              <w:rFonts w:ascii="Arial" w:hAnsi="Arial" w:cs="Arial"/>
              <w:color w:val="000000"/>
            </w:rPr>
          </w:rPrChange>
        </w:rPr>
        <w:t>Empezar el tema asegurando la comprensión de</w:t>
      </w:r>
      <w:ins w:id="261" w:author="LEONOR LOZANO" w:date="2016-02-26T16:45:00Z">
        <w:r w:rsidR="00511EA5" w:rsidRPr="000D0C20">
          <w:rPr>
            <w:rFonts w:ascii="Arial" w:eastAsia="Arial Unicode MS" w:hAnsi="Arial" w:cs="Arial Unicode MS"/>
            <w:color w:val="000000"/>
            <w:rPrChange w:id="26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63" w:author="LEONOR LOZANO" w:date="2016-02-26T16:45:00Z">
        <w:r w:rsidRPr="000D0C20" w:rsidDel="00511EA5">
          <w:rPr>
            <w:rFonts w:ascii="Arial" w:eastAsia="Arial Unicode MS" w:hAnsi="Arial" w:cs="Arial Unicode MS"/>
            <w:color w:val="000000"/>
            <w:rPrChange w:id="26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65" w:author="Ma Pilar García G." w:date="2016-03-03T13:10:00Z">
            <w:rPr>
              <w:rFonts w:ascii="Arial" w:hAnsi="Arial" w:cs="Arial"/>
              <w:color w:val="000000"/>
            </w:rPr>
          </w:rPrChange>
        </w:rPr>
        <w:t>qué es el sistema periódico y cómo se ha llegado hasta el actual</w:t>
      </w:r>
      <w:ins w:id="266" w:author="LEONOR LOZANO" w:date="2016-02-26T16:22:00Z">
        <w:del w:id="267" w:author="Ma Pilar García G." w:date="2016-03-03T13:18:00Z">
          <w:r w:rsidR="009C1900" w:rsidRPr="000D0C20" w:rsidDel="00041899">
            <w:rPr>
              <w:rFonts w:ascii="Arial" w:eastAsia="Arial Unicode MS" w:hAnsi="Arial" w:cs="Arial Unicode MS"/>
              <w:color w:val="000000"/>
              <w:rPrChange w:id="268" w:author="Ma Pilar García G." w:date="2016-03-03T13:10:00Z">
                <w:rPr>
                  <w:rFonts w:ascii="Arial" w:hAnsi="Arial" w:cs="Arial"/>
                  <w:color w:val="000000"/>
                </w:rPr>
              </w:rPrChange>
            </w:rPr>
            <w:delText>,</w:delText>
          </w:r>
        </w:del>
      </w:ins>
      <w:r w:rsidRPr="000D0C20">
        <w:rPr>
          <w:rFonts w:ascii="Arial" w:eastAsia="Arial Unicode MS" w:hAnsi="Arial" w:cs="Arial Unicode MS"/>
          <w:color w:val="000000"/>
          <w:rPrChange w:id="26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resulta fundam</w:t>
      </w:r>
      <w:r w:rsidR="00BC6A65" w:rsidRPr="000D0C20">
        <w:rPr>
          <w:rFonts w:ascii="Arial" w:eastAsia="Arial Unicode MS" w:hAnsi="Arial" w:cs="Arial Unicode MS"/>
          <w:color w:val="000000"/>
          <w:rPrChange w:id="270" w:author="Ma Pilar García G." w:date="2016-03-03T13:10:00Z">
            <w:rPr>
              <w:rFonts w:ascii="Arial" w:hAnsi="Arial" w:cs="Arial"/>
              <w:color w:val="000000"/>
            </w:rPr>
          </w:rPrChange>
        </w:rPr>
        <w:t>ental para que los estudiantes comprendan</w:t>
      </w:r>
      <w:r w:rsidRPr="000D0C20">
        <w:rPr>
          <w:rFonts w:ascii="Arial" w:eastAsia="Arial Unicode MS" w:hAnsi="Arial" w:cs="Arial Unicode MS"/>
          <w:color w:val="000000"/>
          <w:rPrChange w:id="27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la</w:t>
      </w:r>
      <w:ins w:id="272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27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74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275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76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evolución histórica</w:t>
      </w:r>
      <w:ins w:id="277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b/>
            <w:bCs/>
            <w:color w:val="000000"/>
            <w:rPrChange w:id="278" w:author="Ma Pilar García G." w:date="2016-03-03T13:10:00Z">
              <w:rPr>
                <w:rStyle w:val="apple-converted-space"/>
                <w:rFonts w:ascii="Arial" w:hAnsi="Arial" w:cs="Arial"/>
                <w:b/>
                <w:bCs/>
                <w:color w:val="000000"/>
              </w:rPr>
            </w:rPrChange>
          </w:rPr>
          <w:t xml:space="preserve"> </w:t>
        </w:r>
      </w:ins>
      <w:del w:id="279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b/>
            <w:bCs/>
            <w:color w:val="000000"/>
            <w:rPrChange w:id="280" w:author="Ma Pilar García G." w:date="2016-03-03T13:10:00Z">
              <w:rPr>
                <w:rStyle w:val="apple-converted-space"/>
                <w:rFonts w:ascii="Arial" w:hAnsi="Arial" w:cs="Arial"/>
                <w:b/>
                <w:bCs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81" w:author="Ma Pilar García G." w:date="2016-03-03T13:10:00Z">
            <w:rPr>
              <w:rFonts w:ascii="Arial" w:hAnsi="Arial" w:cs="Arial"/>
              <w:color w:val="000000"/>
            </w:rPr>
          </w:rPrChange>
        </w:rPr>
        <w:t>y</w:t>
      </w:r>
      <w:ins w:id="282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28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84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285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86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científica</w:t>
      </w:r>
      <w:ins w:id="287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288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89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290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291" w:author="Ma Pilar García G." w:date="2016-03-03T13:10:00Z">
            <w:rPr>
              <w:rFonts w:ascii="Arial" w:hAnsi="Arial" w:cs="Arial"/>
              <w:color w:val="000000"/>
            </w:rPr>
          </w:rPrChange>
        </w:rPr>
        <w:t>que ha llevado a la producción de la</w:t>
      </w:r>
      <w:ins w:id="292" w:author="LEONOR LOZANO" w:date="2016-02-26T16:46:00Z">
        <w:r w:rsidR="00511EA5" w:rsidRPr="000D0C20">
          <w:rPr>
            <w:rStyle w:val="apple-converted-space"/>
            <w:rFonts w:ascii="Arial" w:eastAsia="Arial Unicode MS" w:hAnsi="Arial" w:cs="Arial Unicode MS"/>
            <w:color w:val="000000"/>
            <w:rPrChange w:id="29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294" w:author="LEONOR LOZANO" w:date="2016-02-26T16:46:00Z">
        <w:r w:rsidRPr="000D0C20" w:rsidDel="00511EA5">
          <w:rPr>
            <w:rStyle w:val="apple-converted-space"/>
            <w:rFonts w:ascii="Arial" w:eastAsia="Arial Unicode MS" w:hAnsi="Arial" w:cs="Arial Unicode MS"/>
            <w:color w:val="000000"/>
            <w:rPrChange w:id="295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296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actual tabla periódica de los elementos</w:t>
      </w:r>
      <w:r w:rsidRPr="000D0C20">
        <w:rPr>
          <w:rFonts w:ascii="Arial" w:eastAsia="Arial Unicode MS" w:hAnsi="Arial" w:cs="Arial Unicode MS"/>
          <w:color w:val="000000"/>
          <w:rPrChange w:id="297" w:author="Ma Pilar García G." w:date="2016-03-03T13:10:00Z">
            <w:rPr>
              <w:rFonts w:ascii="Arial" w:hAnsi="Arial" w:cs="Arial"/>
              <w:color w:val="000000"/>
            </w:rPr>
          </w:rPrChange>
        </w:rPr>
        <w:t>.</w:t>
      </w:r>
      <w:ins w:id="298" w:author="LEONOR LOZANO" w:date="2016-02-26T16:30:00Z">
        <w:r w:rsidR="00632FD4" w:rsidRPr="000D0C20">
          <w:rPr>
            <w:rFonts w:ascii="Arial" w:eastAsia="Arial Unicode MS" w:hAnsi="Arial" w:cs="Arial Unicode MS"/>
            <w:color w:val="000000"/>
            <w:rPrChange w:id="29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</w:p>
    <w:p w14:paraId="2653EC91" w14:textId="77777777" w:rsidR="00695583" w:rsidRPr="000D0C2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300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301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302" w:author="Ma Pilar García G." w:date="2016-03-03T13:10:00Z">
            <w:rPr>
              <w:rFonts w:ascii="Arial" w:hAnsi="Arial" w:cs="Arial"/>
              <w:color w:val="000000"/>
            </w:rPr>
          </w:rPrChange>
        </w:rPr>
        <w:t>Conviene explicar la tabla periódica en toda su amplitud para fomentar su comprensión activa</w:t>
      </w:r>
      <w:del w:id="303" w:author="LEONOR LOZANO" w:date="2016-02-26T16:29:00Z">
        <w:r w:rsidRPr="000D0C20" w:rsidDel="00632FD4">
          <w:rPr>
            <w:rFonts w:ascii="Arial" w:eastAsia="Arial Unicode MS" w:hAnsi="Arial" w:cs="Arial Unicode MS"/>
            <w:color w:val="000000"/>
            <w:rPrChange w:id="30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,</w:delText>
        </w:r>
      </w:del>
      <w:r w:rsidRPr="000D0C20">
        <w:rPr>
          <w:rFonts w:ascii="Arial" w:eastAsia="Arial Unicode MS" w:hAnsi="Arial" w:cs="Arial Unicode MS"/>
          <w:color w:val="000000"/>
          <w:rPrChange w:id="30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más allá de su consulta</w:t>
      </w:r>
      <w:ins w:id="306" w:author="LEONOR LOZANO" w:date="2016-02-26T16:29:00Z">
        <w:r w:rsidR="00632FD4" w:rsidRPr="000D0C20">
          <w:rPr>
            <w:rFonts w:ascii="Arial" w:eastAsia="Arial Unicode MS" w:hAnsi="Arial" w:cs="Arial Unicode MS"/>
            <w:color w:val="000000"/>
            <w:rPrChange w:id="307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,</w:t>
        </w:r>
      </w:ins>
      <w:r w:rsidRPr="000D0C20">
        <w:rPr>
          <w:rFonts w:ascii="Arial" w:eastAsia="Arial Unicode MS" w:hAnsi="Arial" w:cs="Arial Unicode MS"/>
          <w:color w:val="000000"/>
          <w:rPrChange w:id="308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ins w:id="309" w:author="LEONOR LOZANO" w:date="2016-02-26T16:39:00Z">
        <w:r w:rsidR="00505A7A" w:rsidRPr="000D0C20">
          <w:rPr>
            <w:rFonts w:ascii="Arial" w:eastAsia="Arial Unicode MS" w:hAnsi="Arial" w:cs="Arial Unicode MS"/>
            <w:color w:val="000000"/>
            <w:rPrChange w:id="31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utilizándola en</w:t>
        </w:r>
      </w:ins>
      <w:ins w:id="311" w:author="LEONOR LOZANO" w:date="2016-02-26T16:35:00Z">
        <w:r w:rsidR="00505A7A" w:rsidRPr="000D0C20">
          <w:rPr>
            <w:rFonts w:ascii="Arial" w:eastAsia="Arial Unicode MS" w:hAnsi="Arial" w:cs="Arial Unicode MS"/>
            <w:color w:val="000000"/>
            <w:rPrChange w:id="31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13" w:author="LEONOR LOZANO" w:date="2016-02-26T16:39:00Z">
        <w:r w:rsidRPr="000D0C20" w:rsidDel="00505A7A">
          <w:rPr>
            <w:rFonts w:ascii="Arial" w:eastAsia="Arial Unicode MS" w:hAnsi="Arial" w:cs="Arial Unicode MS"/>
            <w:color w:val="000000"/>
            <w:rPrChange w:id="31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para</w:delText>
        </w:r>
      </w:del>
      <w:ins w:id="315" w:author="LEONOR LOZANO" w:date="2016-02-26T16:39:00Z">
        <w:r w:rsidR="00505A7A" w:rsidRPr="000D0C20">
          <w:rPr>
            <w:rFonts w:ascii="Arial" w:eastAsia="Arial Unicode MS" w:hAnsi="Arial" w:cs="Arial Unicode MS"/>
            <w:color w:val="000000"/>
            <w:rPrChange w:id="31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la</w:t>
        </w:r>
      </w:ins>
      <w:r w:rsidRPr="000D0C20">
        <w:rPr>
          <w:rFonts w:ascii="Arial" w:eastAsia="Arial Unicode MS" w:hAnsi="Arial" w:cs="Arial Unicode MS"/>
          <w:color w:val="000000"/>
          <w:rPrChange w:id="31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realiza</w:t>
      </w:r>
      <w:ins w:id="318" w:author="LEONOR LOZANO" w:date="2016-02-26T16:39:00Z">
        <w:r w:rsidR="00505A7A" w:rsidRPr="000D0C20">
          <w:rPr>
            <w:rFonts w:ascii="Arial" w:eastAsia="Arial Unicode MS" w:hAnsi="Arial" w:cs="Arial Unicode MS"/>
            <w:color w:val="000000"/>
            <w:rPrChange w:id="31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ción</w:t>
        </w:r>
      </w:ins>
      <w:del w:id="320" w:author="LEONOR LOZANO" w:date="2016-02-26T16:39:00Z">
        <w:r w:rsidRPr="000D0C20" w:rsidDel="00505A7A">
          <w:rPr>
            <w:rFonts w:ascii="Arial" w:eastAsia="Arial Unicode MS" w:hAnsi="Arial" w:cs="Arial Unicode MS"/>
            <w:color w:val="000000"/>
            <w:rPrChange w:id="321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r</w:delText>
        </w:r>
      </w:del>
      <w:r w:rsidRPr="000D0C20">
        <w:rPr>
          <w:rFonts w:ascii="Arial" w:eastAsia="Arial Unicode MS" w:hAnsi="Arial" w:cs="Arial Unicode MS"/>
          <w:color w:val="000000"/>
          <w:rPrChange w:id="32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ins w:id="323" w:author="LEONOR LOZANO" w:date="2016-02-29T08:02:00Z">
        <w:r w:rsidR="004F1AD2" w:rsidRPr="000D0C20">
          <w:rPr>
            <w:rFonts w:ascii="Arial" w:eastAsia="Arial Unicode MS" w:hAnsi="Arial" w:cs="Arial Unicode MS"/>
            <w:color w:val="000000"/>
            <w:rPrChange w:id="324" w:author="Ma Pilar García G." w:date="2016-03-03T13:10:00Z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rPrChange>
          </w:rPr>
          <w:t xml:space="preserve">de </w:t>
        </w:r>
      </w:ins>
      <w:r w:rsidRPr="000D0C20">
        <w:rPr>
          <w:rFonts w:ascii="Arial" w:eastAsia="Arial Unicode MS" w:hAnsi="Arial" w:cs="Arial Unicode MS"/>
          <w:color w:val="000000"/>
          <w:rPrChange w:id="32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ejercicios. Los </w:t>
      </w:r>
      <w:r w:rsidR="00BC6A65" w:rsidRPr="000D0C20">
        <w:rPr>
          <w:rFonts w:ascii="Arial" w:eastAsia="Arial Unicode MS" w:hAnsi="Arial" w:cs="Arial Unicode MS"/>
          <w:color w:val="000000"/>
          <w:rPrChange w:id="326" w:author="Ma Pilar García G." w:date="2016-03-03T13:10:00Z">
            <w:rPr>
              <w:rFonts w:ascii="Arial" w:hAnsi="Arial" w:cs="Arial"/>
              <w:color w:val="000000"/>
            </w:rPr>
          </w:rPrChange>
        </w:rPr>
        <w:t>estudiantes</w:t>
      </w:r>
      <w:r w:rsidRPr="000D0C20">
        <w:rPr>
          <w:rFonts w:ascii="Arial" w:eastAsia="Arial Unicode MS" w:hAnsi="Arial" w:cs="Arial Unicode MS"/>
          <w:color w:val="000000"/>
          <w:rPrChange w:id="32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deben entender que la</w:t>
      </w:r>
      <w:ins w:id="328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329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30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331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del w:id="332" w:author="LEONOR LOZANO" w:date="2016-02-29T08:05:00Z">
        <w:r w:rsidRPr="000D0C20" w:rsidDel="004F1AD2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333" w:author="Ma Pilar García G." w:date="2016-03-03T13:10:00Z">
              <w:rPr>
                <w:rStyle w:val="negrita"/>
                <w:rFonts w:ascii="Arial" w:hAnsi="Arial" w:cs="Arial"/>
                <w:b/>
                <w:bCs/>
                <w:color w:val="000000"/>
              </w:rPr>
            </w:rPrChange>
          </w:rPr>
          <w:delText>colocación</w:delText>
        </w:r>
      </w:del>
      <w:ins w:id="334" w:author="LEONOR LOZANO" w:date="2016-02-29T08:05:00Z">
        <w:r w:rsidR="004F1AD2" w:rsidRPr="000D0C20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335" w:author="Ma Pilar García G." w:date="2016-03-03T13:10:00Z">
              <w:rPr>
                <w:rStyle w:val="negrita"/>
                <w:rFonts w:ascii="Arial Unicode MS" w:eastAsia="Arial Unicode MS" w:hAnsi="Arial Unicode MS" w:cs="Arial Unicode MS"/>
                <w:b/>
                <w:bCs/>
                <w:color w:val="000000"/>
                <w:sz w:val="22"/>
                <w:szCs w:val="22"/>
              </w:rPr>
            </w:rPrChange>
          </w:rPr>
          <w:t>ubicación</w:t>
        </w:r>
      </w:ins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336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 xml:space="preserve"> de los diversos elementos</w:t>
      </w:r>
      <w:ins w:id="337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338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39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340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341" w:author="Ma Pilar García G." w:date="2016-03-03T13:10:00Z">
            <w:rPr>
              <w:rFonts w:ascii="Arial" w:hAnsi="Arial" w:cs="Arial"/>
              <w:color w:val="000000"/>
            </w:rPr>
          </w:rPrChange>
        </w:rPr>
        <w:t>en ella no es casual, sino que se trata de un</w:t>
      </w:r>
      <w:ins w:id="342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343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44" w:author="LEONOR LOZANO" w:date="2016-02-26T16:15:00Z">
        <w:r w:rsidRPr="00041899" w:rsidDel="009C1900">
          <w:rPr>
            <w:rStyle w:val="apple-converted-space"/>
            <w:rFonts w:ascii="Arial" w:eastAsia="Arial Unicode MS" w:hAnsi="Arial" w:cs="Arial Unicode MS"/>
            <w:color w:val="000000"/>
            <w:rPrChange w:id="345" w:author="Ma Pilar García G." w:date="2016-03-03T13:19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41899">
        <w:rPr>
          <w:rStyle w:val="negrita"/>
          <w:rFonts w:ascii="Arial" w:eastAsia="Arial Unicode MS" w:hAnsi="Arial" w:cs="Arial Unicode MS"/>
          <w:bCs/>
          <w:color w:val="000000"/>
          <w:rPrChange w:id="346" w:author="Ma Pilar García G." w:date="2016-03-03T13:19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aspecto descriptivo</w:t>
      </w:r>
      <w:r w:rsidRPr="000D0C20">
        <w:rPr>
          <w:rFonts w:ascii="Arial" w:eastAsia="Arial Unicode MS" w:hAnsi="Arial" w:cs="Arial Unicode MS"/>
          <w:color w:val="000000"/>
          <w:rPrChange w:id="34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: solo con saber a qué </w:t>
      </w:r>
      <w:r w:rsidRPr="000D0C20">
        <w:rPr>
          <w:rFonts w:ascii="Arial" w:eastAsia="Arial Unicode MS" w:hAnsi="Arial" w:cs="Arial Unicode MS"/>
          <w:color w:val="000000"/>
          <w:rPrChange w:id="348" w:author="Ma Pilar García G." w:date="2016-03-03T13:10:00Z">
            <w:rPr>
              <w:rFonts w:ascii="Arial" w:hAnsi="Arial" w:cs="Arial"/>
              <w:color w:val="000000"/>
            </w:rPr>
          </w:rPrChange>
        </w:rPr>
        <w:lastRenderedPageBreak/>
        <w:t xml:space="preserve">altura está un elemento, en qué columna o en qué fila, se pueden conocer muchas características </w:t>
      </w:r>
      <w:r w:rsidR="009127D0" w:rsidRPr="000D0C20">
        <w:rPr>
          <w:rFonts w:ascii="Arial" w:eastAsia="Arial Unicode MS" w:hAnsi="Arial" w:cs="Arial Unicode MS"/>
          <w:color w:val="000000"/>
          <w:rPrChange w:id="34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de </w:t>
      </w:r>
      <w:r w:rsidRPr="000D0C20">
        <w:rPr>
          <w:rFonts w:ascii="Arial" w:eastAsia="Arial Unicode MS" w:hAnsi="Arial" w:cs="Arial Unicode MS"/>
          <w:color w:val="000000"/>
          <w:rPrChange w:id="350" w:author="Ma Pilar García G." w:date="2016-03-03T13:10:00Z">
            <w:rPr>
              <w:rFonts w:ascii="Arial" w:hAnsi="Arial" w:cs="Arial"/>
              <w:color w:val="000000"/>
            </w:rPr>
          </w:rPrChange>
        </w:rPr>
        <w:t>él.</w:t>
      </w:r>
    </w:p>
    <w:p w14:paraId="7CA7358A" w14:textId="77777777" w:rsidR="00695583" w:rsidRPr="000D0C2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351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352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35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A modo de ejemplo, se pueden describir las </w:t>
      </w:r>
      <w:r w:rsidRPr="00041899">
        <w:rPr>
          <w:rFonts w:ascii="Arial" w:eastAsia="Arial Unicode MS" w:hAnsi="Arial" w:cs="Arial Unicode MS"/>
          <w:b/>
          <w:color w:val="000000"/>
          <w:rPrChange w:id="354" w:author="Ma Pilar García G." w:date="2016-03-03T13:20:00Z">
            <w:rPr>
              <w:rFonts w:ascii="Arial" w:hAnsi="Arial" w:cs="Arial"/>
              <w:color w:val="000000"/>
            </w:rPr>
          </w:rPrChange>
        </w:rPr>
        <w:t>propiedades</w:t>
      </w:r>
      <w:r w:rsidRPr="000D0C20">
        <w:rPr>
          <w:rFonts w:ascii="Arial" w:eastAsia="Arial Unicode MS" w:hAnsi="Arial" w:cs="Arial Unicode MS"/>
          <w:color w:val="000000"/>
          <w:rPrChange w:id="35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de dos elementos</w:t>
      </w:r>
      <w:del w:id="356" w:author="LEONOR LOZANO" w:date="2016-02-26T16:40:00Z">
        <w:r w:rsidRPr="000D0C20" w:rsidDel="00505A7A">
          <w:rPr>
            <w:rFonts w:ascii="Arial" w:eastAsia="Arial Unicode MS" w:hAnsi="Arial" w:cs="Arial Unicode MS"/>
            <w:color w:val="000000"/>
            <w:rPrChange w:id="357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,</w:delText>
        </w:r>
      </w:del>
      <w:r w:rsidRPr="000D0C20">
        <w:rPr>
          <w:rFonts w:ascii="Arial" w:eastAsia="Arial Unicode MS" w:hAnsi="Arial" w:cs="Arial Unicode MS"/>
          <w:color w:val="000000"/>
          <w:rPrChange w:id="358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como el</w:t>
      </w:r>
      <w:ins w:id="359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360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61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color w:val="000000"/>
            <w:rPrChange w:id="362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363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carbono</w:t>
      </w:r>
      <w:ins w:id="364" w:author="LEONOR LOZANO" w:date="2016-02-26T16:14:00Z">
        <w:r w:rsidR="00076486" w:rsidRPr="000D0C20">
          <w:rPr>
            <w:rStyle w:val="negrita"/>
            <w:rFonts w:ascii="Arial" w:eastAsia="Arial Unicode MS" w:hAnsi="Arial" w:cs="Arial Unicode MS"/>
            <w:b/>
            <w:bCs/>
            <w:color w:val="000000"/>
            <w:rPrChange w:id="365" w:author="Ma Pilar García G." w:date="2016-03-03T13:10:00Z">
              <w:rPr>
                <w:rStyle w:val="negrita"/>
                <w:rFonts w:ascii="Arial" w:hAnsi="Arial" w:cs="Arial"/>
                <w:b/>
                <w:bCs/>
                <w:color w:val="000000"/>
              </w:rPr>
            </w:rPrChange>
          </w:rPr>
          <w:t xml:space="preserve"> </w:t>
        </w:r>
      </w:ins>
      <w:del w:id="366" w:author="LEONOR LOZANO" w:date="2016-02-26T16:15:00Z">
        <w:r w:rsidRPr="000D0C20" w:rsidDel="009C1900">
          <w:rPr>
            <w:rStyle w:val="apple-converted-space"/>
            <w:rFonts w:ascii="Arial" w:eastAsia="Arial Unicode MS" w:hAnsi="Arial" w:cs="Arial Unicode MS"/>
            <w:b/>
            <w:bCs/>
            <w:color w:val="000000"/>
            <w:rPrChange w:id="367" w:author="Ma Pilar García G." w:date="2016-03-03T13:10:00Z">
              <w:rPr>
                <w:rStyle w:val="apple-converted-space"/>
                <w:rFonts w:ascii="Arial" w:hAnsi="Arial" w:cs="Arial"/>
                <w:b/>
                <w:bCs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368" w:author="Ma Pilar García G." w:date="2016-03-03T13:10:00Z">
            <w:rPr>
              <w:rFonts w:ascii="Arial" w:hAnsi="Arial" w:cs="Arial"/>
              <w:color w:val="000000"/>
            </w:rPr>
          </w:rPrChange>
        </w:rPr>
        <w:t>y el</w:t>
      </w:r>
      <w:r w:rsidR="00E2455C" w:rsidRPr="000D0C20">
        <w:rPr>
          <w:rFonts w:ascii="Arial" w:eastAsia="Arial Unicode MS" w:hAnsi="Arial" w:cs="Arial Unicode MS"/>
          <w:color w:val="000000"/>
          <w:rPrChange w:id="36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r w:rsidRPr="000D0C20">
        <w:rPr>
          <w:rStyle w:val="negrita"/>
          <w:rFonts w:ascii="Arial" w:eastAsia="Arial Unicode MS" w:hAnsi="Arial" w:cs="Arial Unicode MS"/>
          <w:b/>
          <w:bCs/>
          <w:color w:val="000000"/>
          <w:rPrChange w:id="370" w:author="Ma Pilar García G." w:date="2016-03-03T13:10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hidrógeno</w:t>
      </w:r>
      <w:r w:rsidRPr="000D0C20">
        <w:rPr>
          <w:rFonts w:ascii="Arial" w:eastAsia="Arial Unicode MS" w:hAnsi="Arial" w:cs="Arial Unicode MS"/>
          <w:color w:val="000000"/>
          <w:rPrChange w:id="37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, y relacionarlas </w:t>
      </w:r>
      <w:del w:id="372" w:author="LEONOR LOZANO" w:date="2016-02-26T16:14:00Z">
        <w:r w:rsidRPr="000D0C20" w:rsidDel="009C1900">
          <w:rPr>
            <w:rFonts w:ascii="Arial" w:eastAsia="Arial Unicode MS" w:hAnsi="Arial" w:cs="Arial Unicode MS"/>
            <w:color w:val="000000"/>
            <w:rPrChange w:id="373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con </w:delText>
        </w:r>
      </w:del>
      <w:ins w:id="374" w:author="LEONOR LOZANO" w:date="2016-02-26T16:14:00Z">
        <w:r w:rsidR="009C1900" w:rsidRPr="000D0C20">
          <w:rPr>
            <w:rFonts w:ascii="Arial" w:eastAsia="Arial Unicode MS" w:hAnsi="Arial" w:cs="Arial Unicode MS"/>
            <w:color w:val="000000"/>
            <w:rPrChange w:id="375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con </w:t>
        </w:r>
      </w:ins>
      <w:r w:rsidRPr="000D0C20">
        <w:rPr>
          <w:rFonts w:ascii="Arial" w:eastAsia="Arial Unicode MS" w:hAnsi="Arial" w:cs="Arial Unicode MS"/>
          <w:color w:val="000000"/>
          <w:rPrChange w:id="376" w:author="Ma Pilar García G." w:date="2016-03-03T13:10:00Z">
            <w:rPr>
              <w:rFonts w:ascii="Arial" w:hAnsi="Arial" w:cs="Arial"/>
              <w:color w:val="000000"/>
            </w:rPr>
          </w:rPrChange>
        </w:rPr>
        <w:t>sus respectivas</w:t>
      </w:r>
      <w:ins w:id="377" w:author="LEONOR LOZANO" w:date="2016-02-26T16:15:00Z">
        <w:r w:rsidR="009C1900" w:rsidRPr="000D0C20">
          <w:rPr>
            <w:rFonts w:ascii="Arial" w:eastAsia="Arial Unicode MS" w:hAnsi="Arial" w:cs="Arial Unicode MS"/>
            <w:color w:val="000000"/>
            <w:rPrChange w:id="378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79" w:author="LEONOR LOZANO" w:date="2016-02-26T16:15:00Z">
        <w:r w:rsidRPr="000D0C20" w:rsidDel="009C1900">
          <w:rPr>
            <w:rFonts w:ascii="Arial" w:eastAsia="Arial Unicode MS" w:hAnsi="Arial" w:cs="Arial Unicode MS"/>
            <w:color w:val="000000"/>
            <w:rPrChange w:id="38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  <w:r w:rsidRPr="000D0C20">
        <w:rPr>
          <w:rFonts w:ascii="Arial" w:eastAsia="Arial Unicode MS" w:hAnsi="Arial" w:cs="Arial Unicode MS"/>
          <w:color w:val="000000"/>
          <w:rPrChange w:id="381" w:author="Ma Pilar García G." w:date="2016-03-03T13:10:00Z">
            <w:rPr>
              <w:rFonts w:ascii="Arial" w:hAnsi="Arial" w:cs="Arial"/>
              <w:color w:val="000000"/>
            </w:rPr>
          </w:rPrChange>
        </w:rPr>
        <w:t>ubicaciones en la tabla periódica.</w:t>
      </w:r>
    </w:p>
    <w:p w14:paraId="411E461F" w14:textId="77777777" w:rsidR="00041899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ins w:id="382" w:author="Ma Pilar García G." w:date="2016-03-03T13:22:00Z"/>
          <w:rFonts w:ascii="Arial" w:eastAsia="Arial Unicode MS" w:hAnsi="Arial" w:cs="Arial Unicode MS"/>
          <w:color w:val="000000"/>
        </w:rPr>
        <w:pPrChange w:id="383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384" w:author="Ma Pilar García G." w:date="2016-03-03T13:10:00Z">
            <w:rPr>
              <w:rFonts w:ascii="Arial" w:hAnsi="Arial" w:cs="Arial"/>
              <w:color w:val="000000"/>
            </w:rPr>
          </w:rPrChange>
        </w:rPr>
        <w:t>Después, se presentan los</w:t>
      </w:r>
      <w:ins w:id="385" w:author="LEONOR LOZANO" w:date="2016-02-26T16:15:00Z">
        <w:r w:rsidR="009C1900" w:rsidRPr="000D0C20">
          <w:rPr>
            <w:rStyle w:val="apple-converted-space"/>
            <w:rFonts w:ascii="Arial" w:eastAsia="Arial Unicode MS" w:hAnsi="Arial" w:cs="Arial Unicode MS"/>
            <w:color w:val="000000"/>
            <w:rPrChange w:id="386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387" w:author="LEONOR LOZANO" w:date="2016-02-26T16:15:00Z">
        <w:r w:rsidRPr="00041899" w:rsidDel="009C1900">
          <w:rPr>
            <w:rStyle w:val="apple-converted-space"/>
            <w:rFonts w:ascii="Arial" w:eastAsia="Arial Unicode MS" w:hAnsi="Arial" w:cs="Arial Unicode MS"/>
            <w:color w:val="000000"/>
            <w:rPrChange w:id="388" w:author="Ma Pilar García G." w:date="2016-03-03T13:21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41899">
        <w:rPr>
          <w:rStyle w:val="negrita"/>
          <w:rFonts w:ascii="Arial" w:eastAsia="Arial Unicode MS" w:hAnsi="Arial" w:cs="Arial Unicode MS"/>
          <w:bCs/>
          <w:color w:val="000000"/>
          <w:rPrChange w:id="389" w:author="Ma Pilar García G." w:date="2016-03-03T13:21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isótopos</w:t>
      </w:r>
      <w:r w:rsidRPr="000D0C20">
        <w:rPr>
          <w:rFonts w:ascii="Arial" w:eastAsia="Arial Unicode MS" w:hAnsi="Arial" w:cs="Arial Unicode MS"/>
          <w:color w:val="000000"/>
          <w:rPrChange w:id="390" w:author="Ma Pilar García G." w:date="2016-03-03T13:10:00Z">
            <w:rPr>
              <w:rFonts w:ascii="Arial" w:hAnsi="Arial" w:cs="Arial"/>
              <w:color w:val="000000"/>
            </w:rPr>
          </w:rPrChange>
        </w:rPr>
        <w:t>,</w:t>
      </w:r>
      <w:ins w:id="391" w:author="Ma Pilar García G." w:date="2016-03-03T13:21:00Z">
        <w:r w:rsidR="00041899">
          <w:rPr>
            <w:rFonts w:ascii="Arial" w:eastAsia="Arial Unicode MS" w:hAnsi="Arial" w:cs="Arial Unicode MS"/>
            <w:color w:val="000000"/>
          </w:rPr>
          <w:t xml:space="preserve"> con el recurso </w:t>
        </w:r>
        <w:r w:rsidR="00041899" w:rsidRPr="00041899">
          <w:rPr>
            <w:rFonts w:ascii="Arial" w:eastAsia="Arial Unicode MS" w:hAnsi="Arial" w:cs="Arial Unicode MS"/>
            <w:b/>
            <w:color w:val="000000"/>
            <w:rPrChange w:id="392" w:author="Ma Pilar García G." w:date="2016-03-03T13:22:00Z">
              <w:rPr>
                <w:rFonts w:ascii="Arial" w:eastAsia="Arial Unicode MS" w:hAnsi="Arial" w:cs="Arial Unicode MS"/>
                <w:color w:val="000000"/>
              </w:rPr>
            </w:rPrChange>
          </w:rPr>
          <w:t>“¿Qu</w:t>
        </w:r>
      </w:ins>
      <w:ins w:id="393" w:author="Ma Pilar García G." w:date="2016-03-03T13:22:00Z">
        <w:r w:rsidR="00041899" w:rsidRPr="00041899">
          <w:rPr>
            <w:rFonts w:ascii="Arial" w:eastAsia="Arial Unicode MS" w:hAnsi="Arial" w:cs="Arial Unicode MS"/>
            <w:b/>
            <w:color w:val="000000"/>
            <w:rPrChange w:id="394" w:author="Ma Pilar García G." w:date="2016-03-03T13:22:00Z">
              <w:rPr>
                <w:rFonts w:ascii="Arial" w:eastAsia="Arial Unicode MS" w:hAnsi="Arial" w:cs="Arial Unicode MS"/>
                <w:color w:val="000000"/>
              </w:rPr>
            </w:rPrChange>
          </w:rPr>
          <w:t>é es un isótopo?”</w:t>
        </w:r>
        <w:r w:rsidR="00041899">
          <w:rPr>
            <w:rFonts w:ascii="Arial" w:eastAsia="Arial Unicode MS" w:hAnsi="Arial" w:cs="Arial Unicode MS"/>
            <w:color w:val="000000"/>
          </w:rPr>
          <w:t xml:space="preserve">, </w:t>
        </w:r>
      </w:ins>
      <w:del w:id="395" w:author="Ma Pilar García G." w:date="2016-03-03T13:22:00Z">
        <w:r w:rsidRPr="000D0C20" w:rsidDel="00041899">
          <w:rPr>
            <w:rFonts w:ascii="Arial" w:eastAsia="Arial Unicode MS" w:hAnsi="Arial" w:cs="Arial Unicode MS"/>
            <w:color w:val="000000"/>
            <w:rPrChange w:id="39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 </w:delText>
        </w:r>
      </w:del>
      <w:r w:rsidRPr="000D0C20">
        <w:rPr>
          <w:rFonts w:ascii="Arial" w:eastAsia="Arial Unicode MS" w:hAnsi="Arial" w:cs="Arial Unicode MS"/>
          <w:color w:val="000000"/>
          <w:rPrChange w:id="397" w:author="Ma Pilar García G." w:date="2016-03-03T13:10:00Z">
            <w:rPr>
              <w:rFonts w:ascii="Arial" w:hAnsi="Arial" w:cs="Arial"/>
              <w:color w:val="000000"/>
            </w:rPr>
          </w:rPrChange>
        </w:rPr>
        <w:t>destacando las diferencias de composición entre ellos</w:t>
      </w:r>
      <w:ins w:id="398" w:author="LEONOR LOZANO" w:date="2016-02-26T16:41:00Z">
        <w:r w:rsidR="00505A7A" w:rsidRPr="000D0C20">
          <w:rPr>
            <w:rFonts w:ascii="Arial" w:eastAsia="Arial Unicode MS" w:hAnsi="Arial" w:cs="Arial Unicode MS"/>
            <w:color w:val="000000"/>
            <w:rPrChange w:id="39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>.</w:t>
        </w:r>
      </w:ins>
      <w:del w:id="400" w:author="LEONOR LOZANO" w:date="2016-02-29T08:05:00Z">
        <w:r w:rsidRPr="000D0C20" w:rsidDel="004F1AD2">
          <w:rPr>
            <w:rFonts w:ascii="Arial" w:eastAsia="Arial Unicode MS" w:hAnsi="Arial" w:cs="Arial Unicode MS"/>
            <w:color w:val="000000"/>
            <w:rPrChange w:id="401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 </w:delText>
        </w:r>
        <w:r w:rsidR="00EB7BF4" w:rsidRPr="000D0C20" w:rsidDel="004F1AD2">
          <w:rPr>
            <w:rFonts w:ascii="Arial" w:eastAsia="Arial Unicode MS" w:hAnsi="Arial" w:cs="Arial Unicode MS"/>
            <w:color w:val="000000"/>
            <w:rPrChange w:id="40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Siguiendo con el objetivo del tema</w:delText>
        </w:r>
        <w:r w:rsidR="009127D0" w:rsidRPr="000D0C20" w:rsidDel="004F1AD2">
          <w:rPr>
            <w:rFonts w:ascii="Arial" w:eastAsia="Arial Unicode MS" w:hAnsi="Arial" w:cs="Arial Unicode MS"/>
            <w:color w:val="000000"/>
            <w:rPrChange w:id="403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,</w:delText>
        </w:r>
      </w:del>
      <w:r w:rsidR="00EB7BF4" w:rsidRPr="000D0C20">
        <w:rPr>
          <w:rFonts w:ascii="Arial" w:eastAsia="Arial Unicode MS" w:hAnsi="Arial" w:cs="Arial Unicode MS"/>
          <w:color w:val="000000"/>
          <w:rPrChange w:id="404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</w:p>
    <w:p w14:paraId="35BDD82F" w14:textId="4174EBE7" w:rsidR="00EB7BF4" w:rsidRDefault="004F1AD2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ins w:id="405" w:author="Ma Pilar García G." w:date="2016-03-03T13:26:00Z"/>
          <w:rFonts w:ascii="Arial" w:eastAsia="Arial Unicode MS" w:hAnsi="Arial" w:cs="Arial Unicode MS"/>
          <w:color w:val="000000"/>
        </w:rPr>
        <w:pPrChange w:id="406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ins w:id="407" w:author="LEONOR LOZANO" w:date="2016-02-29T08:06:00Z">
        <w:r w:rsidRPr="000D0C20">
          <w:rPr>
            <w:rFonts w:ascii="Arial" w:eastAsia="Arial Unicode MS" w:hAnsi="Arial" w:cs="Arial Unicode MS"/>
            <w:color w:val="000000"/>
            <w:rPrChange w:id="408" w:author="Ma Pilar García G." w:date="2016-03-03T13:10:00Z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rPrChange>
          </w:rPr>
          <w:t>S</w:t>
        </w:r>
      </w:ins>
      <w:del w:id="409" w:author="LEONOR LOZANO" w:date="2016-02-29T08:05:00Z">
        <w:r w:rsidR="00EB7BF4" w:rsidRPr="000D0C20" w:rsidDel="004F1AD2">
          <w:rPr>
            <w:rFonts w:ascii="Arial" w:eastAsia="Arial Unicode MS" w:hAnsi="Arial" w:cs="Arial Unicode MS"/>
            <w:color w:val="000000"/>
            <w:rPrChange w:id="41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s</w:delText>
        </w:r>
      </w:del>
      <w:r w:rsidR="00EB7BF4" w:rsidRPr="000D0C20">
        <w:rPr>
          <w:rFonts w:ascii="Arial" w:eastAsia="Arial Unicode MS" w:hAnsi="Arial" w:cs="Arial Unicode MS"/>
          <w:color w:val="000000"/>
          <w:rPrChange w:id="41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 </w:t>
      </w:r>
      <w:r w:rsidR="009127D0" w:rsidRPr="000D0C20">
        <w:rPr>
          <w:rFonts w:ascii="Arial" w:eastAsia="Arial Unicode MS" w:hAnsi="Arial" w:cs="Arial Unicode MS"/>
          <w:color w:val="000000"/>
          <w:rPrChange w:id="41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estudian </w:t>
      </w:r>
      <w:r w:rsidR="00EB7BF4" w:rsidRPr="000D0C20">
        <w:rPr>
          <w:rFonts w:ascii="Arial" w:eastAsia="Arial Unicode MS" w:hAnsi="Arial" w:cs="Arial Unicode MS"/>
          <w:color w:val="000000"/>
          <w:rPrChange w:id="41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los diferentes </w:t>
      </w:r>
      <w:r w:rsidR="00EB7BF4" w:rsidRPr="00041899">
        <w:rPr>
          <w:rFonts w:ascii="Arial" w:eastAsia="Arial Unicode MS" w:hAnsi="Arial" w:cs="Arial Unicode MS"/>
          <w:color w:val="000000"/>
          <w:rPrChange w:id="414" w:author="Ma Pilar García G." w:date="2016-03-03T13:23:00Z">
            <w:rPr>
              <w:rFonts w:ascii="Arial" w:hAnsi="Arial" w:cs="Arial"/>
              <w:b/>
              <w:color w:val="000000"/>
            </w:rPr>
          </w:rPrChange>
        </w:rPr>
        <w:t>aportes de los científicos</w:t>
      </w:r>
      <w:r w:rsidR="00EB7BF4" w:rsidRPr="000D0C20">
        <w:rPr>
          <w:rFonts w:ascii="Arial" w:eastAsia="Arial Unicode MS" w:hAnsi="Arial" w:cs="Arial Unicode MS"/>
          <w:b/>
          <w:color w:val="000000"/>
          <w:rPrChange w:id="415" w:author="Ma Pilar García G." w:date="2016-03-03T13:10:00Z">
            <w:rPr>
              <w:rFonts w:ascii="Arial" w:hAnsi="Arial" w:cs="Arial"/>
              <w:b/>
              <w:color w:val="000000"/>
            </w:rPr>
          </w:rPrChange>
        </w:rPr>
        <w:t xml:space="preserve"> </w:t>
      </w:r>
      <w:r w:rsidR="00EB7BF4" w:rsidRPr="000D0C20">
        <w:rPr>
          <w:rFonts w:ascii="Arial" w:eastAsia="Arial Unicode MS" w:hAnsi="Arial" w:cs="Arial Unicode MS"/>
          <w:color w:val="000000"/>
          <w:rPrChange w:id="41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en torno a la </w:t>
      </w:r>
      <w:r w:rsidR="00EB7BF4" w:rsidRPr="00041899">
        <w:rPr>
          <w:rFonts w:ascii="Arial" w:eastAsia="Arial Unicode MS" w:hAnsi="Arial" w:cs="Arial Unicode MS"/>
          <w:b/>
          <w:color w:val="000000"/>
          <w:rPrChange w:id="417" w:author="Ma Pilar García G." w:date="2016-03-03T13:23:00Z">
            <w:rPr>
              <w:rFonts w:ascii="Arial" w:hAnsi="Arial" w:cs="Arial"/>
              <w:color w:val="000000"/>
            </w:rPr>
          </w:rPrChange>
        </w:rPr>
        <w:t>periodicidad de los elementos</w:t>
      </w:r>
      <w:r w:rsidR="00EB7BF4" w:rsidRPr="000D0C20">
        <w:rPr>
          <w:rFonts w:ascii="Arial" w:eastAsia="Arial Unicode MS" w:hAnsi="Arial" w:cs="Arial Unicode MS"/>
          <w:color w:val="000000"/>
          <w:rPrChange w:id="418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y su posición en la tabla, </w:t>
      </w:r>
      <w:r w:rsidR="00AD57B2" w:rsidRPr="000D0C20">
        <w:rPr>
          <w:rFonts w:ascii="Arial" w:eastAsia="Arial Unicode MS" w:hAnsi="Arial" w:cs="Arial Unicode MS"/>
          <w:color w:val="000000"/>
          <w:rPrChange w:id="419" w:author="Ma Pilar García G." w:date="2016-03-03T13:10:00Z">
            <w:rPr>
              <w:rFonts w:ascii="Arial" w:hAnsi="Arial" w:cs="Arial"/>
              <w:color w:val="000000"/>
            </w:rPr>
          </w:rPrChange>
        </w:rPr>
        <w:t>determinando</w:t>
      </w:r>
      <w:r w:rsidR="00EB7BF4" w:rsidRPr="000D0C20">
        <w:rPr>
          <w:rFonts w:ascii="Arial" w:eastAsia="Arial Unicode MS" w:hAnsi="Arial" w:cs="Arial Unicode MS"/>
          <w:color w:val="000000"/>
          <w:rPrChange w:id="42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las características que corresponden a cada elemento según </w:t>
      </w:r>
      <w:r w:rsidR="00AD57B2" w:rsidRPr="000D0C20">
        <w:rPr>
          <w:rFonts w:ascii="Arial" w:eastAsia="Arial Unicode MS" w:hAnsi="Arial" w:cs="Arial Unicode MS"/>
          <w:color w:val="000000"/>
          <w:rPrChange w:id="421" w:author="Ma Pilar García G." w:date="2016-03-03T13:10:00Z">
            <w:rPr>
              <w:rFonts w:ascii="Arial" w:hAnsi="Arial" w:cs="Arial"/>
              <w:color w:val="000000"/>
            </w:rPr>
          </w:rPrChange>
        </w:rPr>
        <w:t>s</w:t>
      </w:r>
      <w:r w:rsidR="00EB7BF4" w:rsidRPr="000D0C20">
        <w:rPr>
          <w:rFonts w:ascii="Arial" w:eastAsia="Arial Unicode MS" w:hAnsi="Arial" w:cs="Arial Unicode MS"/>
          <w:color w:val="000000"/>
          <w:rPrChange w:id="422" w:author="Ma Pilar García G." w:date="2016-03-03T13:10:00Z">
            <w:rPr>
              <w:rFonts w:ascii="Arial" w:hAnsi="Arial" w:cs="Arial"/>
              <w:color w:val="000000"/>
            </w:rPr>
          </w:rPrChange>
        </w:rPr>
        <w:t>u ubicación.</w:t>
      </w:r>
    </w:p>
    <w:p w14:paraId="665B29DD" w14:textId="61408B5A" w:rsidR="008A11AE" w:rsidRPr="008A11AE" w:rsidRDefault="008A11AE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423" w:author="Ma Pilar García G." w:date="2016-03-03T13:29:00Z">
            <w:rPr>
              <w:rFonts w:ascii="Arial" w:hAnsi="Arial" w:cs="Arial"/>
              <w:color w:val="000000"/>
            </w:rPr>
          </w:rPrChange>
        </w:rPr>
        <w:pPrChange w:id="424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ins w:id="425" w:author="Ma Pilar García G." w:date="2016-03-03T13:26:00Z">
        <w:r>
          <w:rPr>
            <w:rFonts w:ascii="Arial" w:eastAsia="Arial Unicode MS" w:hAnsi="Arial" w:cs="Arial Unicode MS"/>
            <w:color w:val="000000"/>
          </w:rPr>
          <w:t xml:space="preserve">Con el </w:t>
        </w:r>
      </w:ins>
      <w:ins w:id="426" w:author="Ma Pilar García G." w:date="2016-03-03T13:28:00Z">
        <w:r>
          <w:rPr>
            <w:rFonts w:ascii="Arial" w:eastAsia="Arial Unicode MS" w:hAnsi="Arial" w:cs="Arial Unicode MS"/>
            <w:color w:val="000000"/>
          </w:rPr>
          <w:t xml:space="preserve">uso del </w:t>
        </w:r>
      </w:ins>
      <w:ins w:id="427" w:author="Ma Pilar García G." w:date="2016-03-03T13:26:00Z">
        <w:r>
          <w:rPr>
            <w:rFonts w:ascii="Arial" w:eastAsia="Arial Unicode MS" w:hAnsi="Arial" w:cs="Arial Unicode MS"/>
            <w:color w:val="000000"/>
          </w:rPr>
          <w:t xml:space="preserve">recurso </w:t>
        </w:r>
      </w:ins>
      <w:ins w:id="428" w:author="Ma Pilar García G." w:date="2016-03-03T13:27:00Z">
        <w:r w:rsidRPr="008A11AE">
          <w:rPr>
            <w:rFonts w:ascii="Arial" w:eastAsia="Arial Unicode MS" w:hAnsi="Arial" w:cs="Arial Unicode MS"/>
            <w:b/>
            <w:color w:val="000000"/>
            <w:rPrChange w:id="429" w:author="Ma Pilar García G." w:date="2016-03-03T13:27:00Z">
              <w:rPr>
                <w:rFonts w:ascii="Arial" w:eastAsia="Arial Unicode MS" w:hAnsi="Arial" w:cs="Arial Unicode MS"/>
                <w:color w:val="000000"/>
              </w:rPr>
            </w:rPrChange>
          </w:rPr>
          <w:t>“</w:t>
        </w:r>
      </w:ins>
      <w:ins w:id="430" w:author="Ma Pilar García G." w:date="2016-03-03T13:26:00Z">
        <w:r w:rsidRPr="008A11AE">
          <w:rPr>
            <w:rFonts w:ascii="Arial" w:eastAsia="Arial Unicode MS" w:hAnsi="Arial" w:cs="Arial Unicode MS"/>
            <w:b/>
            <w:color w:val="000000"/>
            <w:rPrChange w:id="431" w:author="Ma Pilar García G." w:date="2016-03-03T13:26:00Z">
              <w:rPr>
                <w:rFonts w:ascii="Arial" w:eastAsia="Arial Unicode MS" w:hAnsi="Arial" w:cs="Arial Unicode MS"/>
                <w:color w:val="000000"/>
              </w:rPr>
            </w:rPrChange>
          </w:rPr>
          <w:t>La tabla periódica actual</w:t>
        </w:r>
      </w:ins>
      <w:ins w:id="432" w:author="Ma Pilar García G." w:date="2016-03-03T13:27:00Z">
        <w:r>
          <w:rPr>
            <w:rFonts w:ascii="Arial" w:eastAsia="Arial Unicode MS" w:hAnsi="Arial" w:cs="Arial Unicode MS"/>
            <w:b/>
            <w:color w:val="000000"/>
          </w:rPr>
          <w:t xml:space="preserve">” </w:t>
        </w:r>
      </w:ins>
      <w:ins w:id="433" w:author="Ma Pilar García G." w:date="2016-03-03T13:26:00Z">
        <w:r w:rsidRPr="008A11AE">
          <w:rPr>
            <w:rFonts w:ascii="Arial" w:eastAsia="Arial Unicode MS" w:hAnsi="Arial" w:cs="Arial Unicode MS"/>
            <w:color w:val="000000"/>
            <w:rPrChange w:id="434" w:author="Ma Pilar García G." w:date="2016-03-03T13:29:00Z">
              <w:rPr>
                <w:rFonts w:ascii="Arial" w:eastAsia="Arial Unicode MS" w:hAnsi="Arial" w:cs="Arial Unicode MS"/>
                <w:b/>
                <w:color w:val="000000"/>
              </w:rPr>
            </w:rPrChange>
          </w:rPr>
          <w:t xml:space="preserve">se presenta </w:t>
        </w:r>
      </w:ins>
      <w:ins w:id="435" w:author="Ma Pilar García G." w:date="2016-03-03T13:29:00Z">
        <w:r w:rsidRPr="008A11AE">
          <w:rPr>
            <w:rFonts w:ascii="Arial" w:eastAsia="Arial Unicode MS" w:hAnsi="Arial" w:cs="Arial Unicode MS"/>
            <w:color w:val="000000"/>
            <w:rPrChange w:id="436" w:author="Ma Pilar García G." w:date="2016-03-03T13:29:00Z">
              <w:rPr>
                <w:rFonts w:ascii="Arial" w:eastAsia="Arial Unicode MS" w:hAnsi="Arial" w:cs="Arial Unicode MS"/>
                <w:b/>
                <w:color w:val="000000"/>
              </w:rPr>
            </w:rPrChange>
          </w:rPr>
          <w:t xml:space="preserve">la </w:t>
        </w:r>
        <w:r>
          <w:rPr>
            <w:rFonts w:ascii="Arial" w:eastAsia="Arial Unicode MS" w:hAnsi="Arial" w:cs="Arial Unicode MS"/>
            <w:color w:val="000000"/>
          </w:rPr>
          <w:t>tabla de los elementos químicos, que est</w:t>
        </w:r>
      </w:ins>
      <w:ins w:id="437" w:author="Ma Pilar García G." w:date="2016-03-03T13:30:00Z">
        <w:r>
          <w:rPr>
            <w:rFonts w:ascii="Arial" w:eastAsia="Arial Unicode MS" w:hAnsi="Arial" w:cs="Arial Unicode MS"/>
            <w:color w:val="000000"/>
          </w:rPr>
          <w:t xml:space="preserve">á asociado a un ejercicio </w:t>
        </w:r>
      </w:ins>
      <w:ins w:id="438" w:author="Ma Pilar García G." w:date="2016-03-03T13:32:00Z">
        <w:r>
          <w:rPr>
            <w:rFonts w:ascii="Arial" w:eastAsia="Arial Unicode MS" w:hAnsi="Arial" w:cs="Arial Unicode MS"/>
            <w:color w:val="000000"/>
          </w:rPr>
          <w:t>que permite</w:t>
        </w:r>
      </w:ins>
      <w:ins w:id="439" w:author="Ma Pilar García G." w:date="2016-03-03T13:30:00Z">
        <w:r>
          <w:rPr>
            <w:rFonts w:ascii="Arial" w:eastAsia="Arial Unicode MS" w:hAnsi="Arial" w:cs="Arial Unicode MS"/>
            <w:color w:val="000000"/>
          </w:rPr>
          <w:t xml:space="preserve"> reconocer</w:t>
        </w:r>
      </w:ins>
      <w:ins w:id="440" w:author="Ma Pilar García G." w:date="2016-03-03T13:35:00Z">
        <w:r w:rsidR="002F5722">
          <w:rPr>
            <w:rFonts w:ascii="Arial" w:eastAsia="Arial Unicode MS" w:hAnsi="Arial" w:cs="Arial Unicode MS"/>
            <w:color w:val="000000"/>
          </w:rPr>
          <w:t xml:space="preserve"> por sus caracter</w:t>
        </w:r>
      </w:ins>
      <w:ins w:id="441" w:author="Ma Pilar García G." w:date="2016-03-03T13:37:00Z">
        <w:r w:rsidR="002F5722">
          <w:rPr>
            <w:rFonts w:ascii="Arial" w:eastAsia="Arial Unicode MS" w:hAnsi="Arial" w:cs="Arial Unicode MS"/>
            <w:color w:val="000000"/>
          </w:rPr>
          <w:t>ísticas</w:t>
        </w:r>
      </w:ins>
      <w:ins w:id="442" w:author="Ma Pilar García G." w:date="2016-03-03T13:30:00Z">
        <w:r>
          <w:rPr>
            <w:rFonts w:ascii="Arial" w:eastAsia="Arial Unicode MS" w:hAnsi="Arial" w:cs="Arial Unicode MS"/>
            <w:color w:val="000000"/>
          </w:rPr>
          <w:t xml:space="preserve"> la ubicaci</w:t>
        </w:r>
      </w:ins>
      <w:ins w:id="443" w:author="Ma Pilar García G." w:date="2016-03-03T13:31:00Z">
        <w:r>
          <w:rPr>
            <w:rFonts w:ascii="Arial" w:eastAsia="Arial Unicode MS" w:hAnsi="Arial" w:cs="Arial Unicode MS"/>
            <w:color w:val="000000"/>
          </w:rPr>
          <w:t>ón de los grupos de elementos en la tabla.</w:t>
        </w:r>
      </w:ins>
    </w:p>
    <w:p w14:paraId="4F1B5006" w14:textId="3C0973FE" w:rsidR="00695583" w:rsidRPr="000D0C20" w:rsidRDefault="00695583" w:rsidP="000D0C20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444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445" w:author="Ma Pilar García G." w:date="2016-03-03T13:10:00Z">
          <w:pPr>
            <w:pStyle w:val="NormalWeb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r w:rsidRPr="000D0C20">
        <w:rPr>
          <w:rFonts w:ascii="Arial" w:eastAsia="Arial Unicode MS" w:hAnsi="Arial" w:cs="Arial Unicode MS"/>
          <w:color w:val="000000"/>
          <w:rPrChange w:id="44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La competencia </w:t>
      </w:r>
      <w:del w:id="447" w:author="Ma Pilar García G." w:date="2016-03-03T13:42:00Z">
        <w:r w:rsidRPr="000D0C20" w:rsidDel="002F5722">
          <w:rPr>
            <w:rFonts w:ascii="Arial" w:eastAsia="Arial Unicode MS" w:hAnsi="Arial" w:cs="Arial Unicode MS"/>
            <w:color w:val="000000"/>
            <w:rPrChange w:id="448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básica </w:delText>
        </w:r>
      </w:del>
      <w:r w:rsidRPr="000D0C20">
        <w:rPr>
          <w:rFonts w:ascii="Arial" w:eastAsia="Arial Unicode MS" w:hAnsi="Arial" w:cs="Arial Unicode MS"/>
          <w:color w:val="000000"/>
          <w:rPrChange w:id="449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trabajada en </w:t>
      </w:r>
      <w:del w:id="450" w:author="Ma Pilar García G." w:date="2016-03-03T13:42:00Z">
        <w:r w:rsidRPr="000D0C20" w:rsidDel="002F5722">
          <w:rPr>
            <w:rFonts w:ascii="Arial" w:eastAsia="Arial Unicode MS" w:hAnsi="Arial" w:cs="Arial Unicode MS"/>
            <w:color w:val="000000"/>
            <w:rPrChange w:id="451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todos </w:delText>
        </w:r>
      </w:del>
      <w:r w:rsidRPr="000D0C20">
        <w:rPr>
          <w:rFonts w:ascii="Arial" w:eastAsia="Arial Unicode MS" w:hAnsi="Arial" w:cs="Arial Unicode MS"/>
          <w:color w:val="000000"/>
          <w:rPrChange w:id="45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los recursos es </w:t>
      </w:r>
      <w:r w:rsidRPr="00041899">
        <w:rPr>
          <w:rStyle w:val="negrita"/>
          <w:rFonts w:ascii="Arial" w:eastAsia="Arial Unicode MS" w:hAnsi="Arial" w:cs="Arial Unicode MS"/>
          <w:bCs/>
          <w:color w:val="000000"/>
          <w:rPrChange w:id="453" w:author="Ma Pilar García G." w:date="2016-03-03T13:24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el conocimiento y la interacción con el mundo físico</w:t>
      </w:r>
      <w:r w:rsidRPr="00041899">
        <w:rPr>
          <w:rFonts w:ascii="Arial" w:eastAsia="Arial Unicode MS" w:hAnsi="Arial" w:cs="Arial Unicode MS"/>
          <w:color w:val="000000"/>
          <w:rPrChange w:id="454" w:author="Ma Pilar García G." w:date="2016-03-03T13:24:00Z">
            <w:rPr>
              <w:rFonts w:ascii="Arial" w:hAnsi="Arial" w:cs="Arial"/>
              <w:color w:val="000000"/>
            </w:rPr>
          </w:rPrChange>
        </w:rPr>
        <w:t>,</w:t>
      </w:r>
      <w:r w:rsidRPr="000D0C20">
        <w:rPr>
          <w:rFonts w:ascii="Arial" w:eastAsia="Arial Unicode MS" w:hAnsi="Arial" w:cs="Arial Unicode MS"/>
          <w:color w:val="000000"/>
          <w:rPrChange w:id="45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dado que el tema explora la composición de la materia</w:t>
      </w:r>
      <w:ins w:id="456" w:author="Ma Pilar García G." w:date="2016-03-03T13:43:00Z">
        <w:r w:rsidR="002F5722">
          <w:rPr>
            <w:rFonts w:ascii="Arial" w:eastAsia="Arial Unicode MS" w:hAnsi="Arial" w:cs="Arial Unicode MS"/>
            <w:color w:val="000000"/>
          </w:rPr>
          <w:t>,</w:t>
        </w:r>
      </w:ins>
      <w:del w:id="457" w:author="Ma Pilar García G." w:date="2016-03-03T13:38:00Z">
        <w:r w:rsidRPr="000D0C20" w:rsidDel="002F5722">
          <w:rPr>
            <w:rFonts w:ascii="Arial" w:eastAsia="Arial Unicode MS" w:hAnsi="Arial" w:cs="Arial Unicode MS"/>
            <w:color w:val="000000"/>
            <w:rPrChange w:id="458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, </w:delText>
        </w:r>
        <w:r w:rsidR="00D03480" w:rsidRPr="000D0C20" w:rsidDel="002F5722">
          <w:rPr>
            <w:rFonts w:ascii="Arial" w:eastAsia="Arial Unicode MS" w:hAnsi="Arial" w:cs="Arial Unicode MS"/>
            <w:color w:val="000000"/>
            <w:rPrChange w:id="45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la cual </w:delText>
        </w:r>
        <w:r w:rsidRPr="000D0C20" w:rsidDel="002F5722">
          <w:rPr>
            <w:rFonts w:ascii="Arial" w:eastAsia="Arial Unicode MS" w:hAnsi="Arial" w:cs="Arial Unicode MS"/>
            <w:color w:val="000000"/>
            <w:rPrChange w:id="46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lo compone</w:delText>
        </w:r>
      </w:del>
      <w:ins w:id="461" w:author="Ma Pilar García G." w:date="2016-03-03T13:38:00Z">
        <w:r w:rsidR="002F5722">
          <w:rPr>
            <w:rFonts w:ascii="Arial" w:eastAsia="Arial Unicode MS" w:hAnsi="Arial" w:cs="Arial Unicode MS"/>
            <w:color w:val="000000"/>
          </w:rPr>
          <w:t xml:space="preserve"> que integra</w:t>
        </w:r>
      </w:ins>
      <w:r w:rsidRPr="000D0C20">
        <w:rPr>
          <w:rFonts w:ascii="Arial" w:eastAsia="Arial Unicode MS" w:hAnsi="Arial" w:cs="Arial Unicode MS"/>
          <w:color w:val="000000"/>
          <w:rPrChange w:id="46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todo </w:t>
      </w:r>
      <w:del w:id="463" w:author="LEONOR LOZANO" w:date="2016-02-26T16:43:00Z">
        <w:r w:rsidRPr="000D0C20" w:rsidDel="00505A7A">
          <w:rPr>
            <w:rFonts w:ascii="Arial" w:eastAsia="Arial Unicode MS" w:hAnsi="Arial" w:cs="Arial Unicode MS"/>
            <w:color w:val="000000"/>
            <w:rPrChange w:id="46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y </w:delText>
        </w:r>
      </w:del>
      <w:ins w:id="465" w:author="LEONOR LOZANO" w:date="2016-02-26T16:43:00Z">
        <w:r w:rsidR="00505A7A" w:rsidRPr="000D0C20">
          <w:rPr>
            <w:rFonts w:ascii="Arial" w:eastAsia="Arial Unicode MS" w:hAnsi="Arial" w:cs="Arial Unicode MS"/>
            <w:color w:val="000000"/>
            <w:rPrChange w:id="46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lo que </w:t>
        </w:r>
      </w:ins>
      <w:r w:rsidRPr="000D0C20">
        <w:rPr>
          <w:rFonts w:ascii="Arial" w:eastAsia="Arial Unicode MS" w:hAnsi="Arial" w:cs="Arial Unicode MS"/>
          <w:color w:val="000000"/>
          <w:rPrChange w:id="467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nos rodea. </w:t>
      </w:r>
      <w:del w:id="468" w:author="LEONOR LOZANO" w:date="2016-02-29T08:06:00Z">
        <w:r w:rsidRPr="000D0C20" w:rsidDel="004F1AD2">
          <w:rPr>
            <w:rFonts w:ascii="Arial" w:eastAsia="Arial Unicode MS" w:hAnsi="Arial" w:cs="Arial Unicode MS"/>
            <w:color w:val="000000"/>
            <w:rPrChange w:id="46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También s</w:delText>
        </w:r>
      </w:del>
      <w:ins w:id="470" w:author="LEONOR LOZANO" w:date="2016-02-29T08:06:00Z">
        <w:r w:rsidR="004F1AD2" w:rsidRPr="000D0C20">
          <w:rPr>
            <w:rFonts w:ascii="Arial" w:eastAsia="Arial Unicode MS" w:hAnsi="Arial" w:cs="Arial Unicode MS"/>
            <w:color w:val="000000"/>
            <w:rPrChange w:id="471" w:author="Ma Pilar García G." w:date="2016-03-03T13:10:00Z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rPrChange>
          </w:rPr>
          <w:t>S</w:t>
        </w:r>
      </w:ins>
      <w:r w:rsidRPr="000D0C20">
        <w:rPr>
          <w:rFonts w:ascii="Arial" w:eastAsia="Arial Unicode MS" w:hAnsi="Arial" w:cs="Arial Unicode MS"/>
          <w:color w:val="000000"/>
          <w:rPrChange w:id="472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e </w:t>
      </w:r>
      <w:del w:id="473" w:author="Ma Pilar García G." w:date="2016-03-03T13:43:00Z">
        <w:r w:rsidRPr="000D0C20" w:rsidDel="002F5722">
          <w:rPr>
            <w:rFonts w:ascii="Arial" w:eastAsia="Arial Unicode MS" w:hAnsi="Arial" w:cs="Arial Unicode MS"/>
            <w:color w:val="000000"/>
            <w:rPrChange w:id="47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trabaja </w:delText>
        </w:r>
      </w:del>
      <w:ins w:id="475" w:author="Ma Pilar García G." w:date="2016-03-03T13:43:00Z">
        <w:r w:rsidR="002F5722">
          <w:rPr>
            <w:rFonts w:ascii="Arial" w:eastAsia="Arial Unicode MS" w:hAnsi="Arial" w:cs="Arial Unicode MS"/>
            <w:color w:val="000000"/>
          </w:rPr>
          <w:t>refuerza</w:t>
        </w:r>
        <w:r w:rsidR="002F5722" w:rsidRPr="000D0C20">
          <w:rPr>
            <w:rFonts w:ascii="Arial" w:eastAsia="Arial Unicode MS" w:hAnsi="Arial" w:cs="Arial Unicode MS"/>
            <w:color w:val="000000"/>
            <w:rPrChange w:id="47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r w:rsidRPr="000D0C20">
        <w:rPr>
          <w:rFonts w:ascii="Arial" w:eastAsia="Arial Unicode MS" w:hAnsi="Arial" w:cs="Arial Unicode MS"/>
          <w:color w:val="000000"/>
          <w:rPrChange w:id="477" w:author="Ma Pilar García G." w:date="2016-03-03T13:10:00Z">
            <w:rPr>
              <w:rFonts w:ascii="Arial" w:hAnsi="Arial" w:cs="Arial"/>
              <w:color w:val="000000"/>
            </w:rPr>
          </w:rPrChange>
        </w:rPr>
        <w:t>la</w:t>
      </w:r>
      <w:ins w:id="478" w:author="LEONOR LOZANO" w:date="2016-02-26T16:44:00Z">
        <w:r w:rsidR="00505A7A" w:rsidRPr="000D0C20">
          <w:rPr>
            <w:rStyle w:val="apple-converted-space"/>
            <w:rFonts w:ascii="Arial" w:eastAsia="Arial Unicode MS" w:hAnsi="Arial" w:cs="Arial Unicode MS"/>
            <w:color w:val="000000"/>
            <w:rPrChange w:id="479" w:author="Ma Pilar García G." w:date="2016-03-03T13:10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t xml:space="preserve"> </w:t>
        </w:r>
      </w:ins>
      <w:del w:id="480" w:author="LEONOR LOZANO" w:date="2016-02-26T16:44:00Z">
        <w:r w:rsidRPr="00041899" w:rsidDel="00505A7A">
          <w:rPr>
            <w:rStyle w:val="apple-converted-space"/>
            <w:rFonts w:ascii="Arial" w:eastAsia="Arial Unicode MS" w:hAnsi="Arial" w:cs="Arial Unicode MS"/>
            <w:color w:val="000000"/>
            <w:rPrChange w:id="481" w:author="Ma Pilar García G." w:date="2016-03-03T13:24:00Z">
              <w:rPr>
                <w:rStyle w:val="apple-converted-space"/>
                <w:rFonts w:ascii="Arial" w:hAnsi="Arial" w:cs="Arial"/>
                <w:color w:val="000000"/>
              </w:rPr>
            </w:rPrChange>
          </w:rPr>
          <w:delText> </w:delText>
        </w:r>
      </w:del>
      <w:r w:rsidRPr="00041899">
        <w:rPr>
          <w:rStyle w:val="negrita"/>
          <w:rFonts w:ascii="Arial" w:eastAsia="Arial Unicode MS" w:hAnsi="Arial" w:cs="Arial Unicode MS"/>
          <w:bCs/>
          <w:color w:val="000000"/>
          <w:rPrChange w:id="482" w:author="Ma Pilar García G." w:date="2016-03-03T13:24:00Z">
            <w:rPr>
              <w:rStyle w:val="negrita"/>
              <w:rFonts w:ascii="Arial" w:hAnsi="Arial" w:cs="Arial"/>
              <w:b/>
              <w:bCs/>
              <w:color w:val="000000"/>
            </w:rPr>
          </w:rPrChange>
        </w:rPr>
        <w:t>competencia social y ciudadana</w:t>
      </w:r>
      <w:del w:id="483" w:author="Ma Pilar García G." w:date="2016-03-03T13:40:00Z">
        <w:r w:rsidRPr="00041899" w:rsidDel="002F5722">
          <w:rPr>
            <w:rFonts w:ascii="Arial" w:eastAsia="Arial Unicode MS" w:hAnsi="Arial" w:cs="Arial Unicode MS"/>
            <w:color w:val="000000"/>
            <w:rPrChange w:id="484" w:author="Ma Pilar García G." w:date="2016-03-03T13:24:00Z">
              <w:rPr>
                <w:rFonts w:ascii="Arial" w:hAnsi="Arial" w:cs="Arial"/>
                <w:color w:val="000000"/>
              </w:rPr>
            </w:rPrChange>
          </w:rPr>
          <w:delText>,</w:delText>
        </w:r>
      </w:del>
      <w:r w:rsidRPr="00041899">
        <w:rPr>
          <w:rFonts w:ascii="Arial" w:eastAsia="Arial Unicode MS" w:hAnsi="Arial" w:cs="Arial Unicode MS"/>
          <w:color w:val="000000"/>
          <w:rPrChange w:id="485" w:author="Ma Pilar García G." w:date="2016-03-03T13:24:00Z">
            <w:rPr>
              <w:rFonts w:ascii="Arial" w:hAnsi="Arial" w:cs="Arial"/>
              <w:color w:val="000000"/>
            </w:rPr>
          </w:rPrChange>
        </w:rPr>
        <w:t xml:space="preserve"> al abordar </w:t>
      </w:r>
      <w:del w:id="486" w:author="Ma Pilar García G." w:date="2016-03-03T13:43:00Z">
        <w:r w:rsidRPr="00041899" w:rsidDel="002F5722">
          <w:rPr>
            <w:rFonts w:ascii="Arial" w:eastAsia="Arial Unicode MS" w:hAnsi="Arial" w:cs="Arial Unicode MS"/>
            <w:color w:val="000000"/>
            <w:rPrChange w:id="487" w:author="Ma Pilar García G." w:date="2016-03-03T13:24:00Z">
              <w:rPr>
                <w:rFonts w:ascii="Arial" w:hAnsi="Arial" w:cs="Arial"/>
                <w:color w:val="000000"/>
              </w:rPr>
            </w:rPrChange>
          </w:rPr>
          <w:delText xml:space="preserve">el tema de </w:delText>
        </w:r>
      </w:del>
      <w:r w:rsidRPr="00041899">
        <w:rPr>
          <w:rFonts w:ascii="Arial" w:eastAsia="Arial Unicode MS" w:hAnsi="Arial" w:cs="Arial Unicode MS"/>
          <w:color w:val="000000"/>
          <w:rPrChange w:id="488" w:author="Ma Pilar García G." w:date="2016-03-03T13:24:00Z">
            <w:rPr>
              <w:rFonts w:ascii="Arial" w:hAnsi="Arial" w:cs="Arial"/>
              <w:color w:val="000000"/>
            </w:rPr>
          </w:rPrChange>
        </w:rPr>
        <w:t xml:space="preserve">la </w:t>
      </w:r>
      <w:r w:rsidRPr="002F5722">
        <w:rPr>
          <w:rFonts w:ascii="Arial" w:eastAsia="Arial Unicode MS" w:hAnsi="Arial" w:cs="Arial Unicode MS"/>
          <w:b/>
          <w:color w:val="000000"/>
          <w:rPrChange w:id="489" w:author="Ma Pilar García G." w:date="2016-03-03T13:44:00Z">
            <w:rPr>
              <w:rFonts w:ascii="Arial" w:hAnsi="Arial" w:cs="Arial"/>
              <w:color w:val="000000"/>
            </w:rPr>
          </w:rPrChange>
        </w:rPr>
        <w:t>evolución de los descubrimientos científicos</w:t>
      </w:r>
      <w:r w:rsidRPr="000D0C20">
        <w:rPr>
          <w:rFonts w:ascii="Arial" w:eastAsia="Arial Unicode MS" w:hAnsi="Arial" w:cs="Arial Unicode MS"/>
          <w:color w:val="000000"/>
          <w:rPrChange w:id="49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a lo largo de la historia</w:t>
      </w:r>
      <w:ins w:id="491" w:author="LEONOR LOZANO" w:date="2016-02-29T08:07:00Z">
        <w:del w:id="492" w:author="Ma Pilar García G." w:date="2016-03-03T13:44:00Z">
          <w:r w:rsidR="004F1AD2" w:rsidRPr="000D0C20" w:rsidDel="002F5722">
            <w:rPr>
              <w:rFonts w:ascii="Arial" w:eastAsia="Arial Unicode MS" w:hAnsi="Arial" w:cs="Arial Unicode MS"/>
              <w:color w:val="000000"/>
              <w:rPrChange w:id="493" w:author="Ma Pilar García G." w:date="2016-03-03T13:10:00Z">
                <w:rPr>
                  <w:rFonts w:ascii="Arial Unicode MS" w:eastAsia="Arial Unicode MS" w:hAnsi="Arial Unicode MS" w:cs="Arial Unicode MS"/>
                  <w:color w:val="000000"/>
                  <w:sz w:val="22"/>
                  <w:szCs w:val="22"/>
                </w:rPr>
              </w:rPrChange>
            </w:rPr>
            <w:delText>,</w:delText>
          </w:r>
        </w:del>
      </w:ins>
      <w:del w:id="494" w:author="Ma Pilar García G." w:date="2016-03-03T13:44:00Z">
        <w:r w:rsidRPr="000D0C20" w:rsidDel="002F5722">
          <w:rPr>
            <w:rFonts w:ascii="Arial" w:eastAsia="Arial Unicode MS" w:hAnsi="Arial" w:cs="Arial Unicode MS"/>
            <w:color w:val="000000"/>
            <w:rPrChange w:id="495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 mediante </w:delText>
        </w:r>
        <w:r w:rsidR="00D03480" w:rsidRPr="000D0C20" w:rsidDel="002F5722">
          <w:rPr>
            <w:rFonts w:ascii="Arial" w:eastAsia="Arial Unicode MS" w:hAnsi="Arial" w:cs="Arial Unicode MS"/>
            <w:color w:val="000000"/>
            <w:rPrChange w:id="49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el aporte</w:delText>
        </w:r>
        <w:r w:rsidRPr="000D0C20" w:rsidDel="002F5722">
          <w:rPr>
            <w:rFonts w:ascii="Arial" w:eastAsia="Arial Unicode MS" w:hAnsi="Arial" w:cs="Arial Unicode MS"/>
            <w:color w:val="000000"/>
            <w:rPrChange w:id="497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 de científicos de diversos países y en distintos momentos</w:delText>
        </w:r>
      </w:del>
      <w:ins w:id="498" w:author="Ma Pilar García G." w:date="2016-03-03T13:34:00Z">
        <w:r w:rsidR="008A11AE">
          <w:rPr>
            <w:rFonts w:ascii="Arial" w:eastAsia="Arial Unicode MS" w:hAnsi="Arial" w:cs="Arial Unicode MS"/>
            <w:color w:val="000000"/>
          </w:rPr>
          <w:t xml:space="preserve">, y a través del recurso </w:t>
        </w:r>
      </w:ins>
      <w:ins w:id="499" w:author="Ma Pilar García G." w:date="2016-03-03T13:35:00Z">
        <w:r w:rsidR="002F5722" w:rsidRPr="002F5722">
          <w:rPr>
            <w:rFonts w:ascii="Arial" w:eastAsia="Arial Unicode MS" w:hAnsi="Arial" w:cs="Arial Unicode MS"/>
            <w:b/>
            <w:color w:val="000000"/>
            <w:rPrChange w:id="500" w:author="Ma Pilar García G." w:date="2016-03-03T13:35:00Z">
              <w:rPr>
                <w:rFonts w:ascii="Arial" w:eastAsia="Arial Unicode MS" w:hAnsi="Arial" w:cs="Arial Unicode MS"/>
                <w:color w:val="000000"/>
              </w:rPr>
            </w:rPrChange>
          </w:rPr>
          <w:t>“</w:t>
        </w:r>
      </w:ins>
      <w:ins w:id="501" w:author="Ma Pilar García G." w:date="2016-03-03T13:34:00Z">
        <w:r w:rsidR="008A11AE" w:rsidRPr="002F5722">
          <w:rPr>
            <w:rFonts w:ascii="Arial" w:eastAsia="Arial Unicode MS" w:hAnsi="Arial" w:cs="Arial Unicode MS"/>
            <w:b/>
            <w:color w:val="000000"/>
            <w:rPrChange w:id="502" w:author="Ma Pilar García G." w:date="2016-03-03T13:35:00Z">
              <w:rPr>
                <w:rFonts w:ascii="Arial" w:eastAsia="Arial Unicode MS" w:hAnsi="Arial" w:cs="Arial Unicode MS"/>
                <w:color w:val="000000"/>
              </w:rPr>
            </w:rPrChange>
          </w:rPr>
          <w:t>Los elementos químicos en el uso cotidiano</w:t>
        </w:r>
      </w:ins>
      <w:ins w:id="503" w:author="Ma Pilar García G." w:date="2016-03-03T13:35:00Z">
        <w:r w:rsidR="002F5722" w:rsidRPr="002F5722">
          <w:rPr>
            <w:rFonts w:ascii="Arial" w:eastAsia="Arial Unicode MS" w:hAnsi="Arial" w:cs="Arial Unicode MS"/>
            <w:b/>
            <w:color w:val="000000"/>
            <w:rPrChange w:id="504" w:author="Ma Pilar García G." w:date="2016-03-03T13:35:00Z">
              <w:rPr>
                <w:rFonts w:ascii="Arial" w:eastAsia="Arial Unicode MS" w:hAnsi="Arial" w:cs="Arial Unicode MS"/>
                <w:color w:val="000000"/>
              </w:rPr>
            </w:rPrChange>
          </w:rPr>
          <w:t>”</w:t>
        </w:r>
        <w:r w:rsidR="002F5722">
          <w:rPr>
            <w:rFonts w:ascii="Arial" w:eastAsia="Arial Unicode MS" w:hAnsi="Arial" w:cs="Arial Unicode MS"/>
            <w:color w:val="000000"/>
          </w:rPr>
          <w:t>.</w:t>
        </w:r>
      </w:ins>
      <w:del w:id="505" w:author="Ma Pilar García G." w:date="2016-03-03T13:34:00Z">
        <w:r w:rsidRPr="000D0C20" w:rsidDel="008A11AE">
          <w:rPr>
            <w:rFonts w:ascii="Arial" w:eastAsia="Arial Unicode MS" w:hAnsi="Arial" w:cs="Arial Unicode MS"/>
            <w:color w:val="000000"/>
            <w:rPrChange w:id="506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.</w:delText>
        </w:r>
      </w:del>
    </w:p>
    <w:p w14:paraId="65D9E4EC" w14:textId="455D7F1A" w:rsidR="00695583" w:rsidRPr="000D0C20" w:rsidRDefault="00695583" w:rsidP="000D0C20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000000"/>
          <w:rPrChange w:id="507" w:author="Ma Pilar García G." w:date="2016-03-03T13:10:00Z">
            <w:rPr>
              <w:rFonts w:ascii="Arial" w:hAnsi="Arial" w:cs="Arial"/>
              <w:color w:val="000000"/>
            </w:rPr>
          </w:rPrChange>
        </w:rPr>
        <w:pPrChange w:id="508" w:author="Ma Pilar García G." w:date="2016-03-03T13:10:00Z">
          <w:pPr>
            <w:pStyle w:val="NormalWeb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del w:id="509" w:author="LEONOR LOZANO" w:date="2016-02-29T08:07:00Z">
        <w:r w:rsidRPr="000D0C20" w:rsidDel="004F1AD2">
          <w:rPr>
            <w:rFonts w:ascii="Arial" w:eastAsia="Arial Unicode MS" w:hAnsi="Arial" w:cs="Arial Unicode MS"/>
            <w:color w:val="000000"/>
            <w:rPrChange w:id="51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Por último, l</w:delText>
        </w:r>
      </w:del>
      <w:ins w:id="511" w:author="LEONOR LOZANO" w:date="2016-02-29T08:07:00Z">
        <w:r w:rsidR="004F1AD2" w:rsidRPr="000D0C20">
          <w:rPr>
            <w:rFonts w:ascii="Arial" w:eastAsia="Arial Unicode MS" w:hAnsi="Arial" w:cs="Arial Unicode MS"/>
            <w:color w:val="000000"/>
            <w:rPrChange w:id="512" w:author="Ma Pilar García G." w:date="2016-03-03T13:10:00Z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rPrChange>
          </w:rPr>
          <w:t>L</w:t>
        </w:r>
      </w:ins>
      <w:r w:rsidRPr="000D0C20">
        <w:rPr>
          <w:rFonts w:ascii="Arial" w:eastAsia="Arial Unicode MS" w:hAnsi="Arial" w:cs="Arial Unicode MS"/>
          <w:color w:val="000000"/>
          <w:rPrChange w:id="51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os diferentes </w:t>
      </w:r>
      <w:del w:id="514" w:author="LEONOR LOZANO" w:date="2016-02-26T16:44:00Z">
        <w:r w:rsidRPr="000D0C20" w:rsidDel="00505A7A">
          <w:rPr>
            <w:rFonts w:ascii="Arial" w:eastAsia="Arial Unicode MS" w:hAnsi="Arial" w:cs="Arial Unicode MS"/>
            <w:color w:val="000000"/>
            <w:rPrChange w:id="515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enfoques de los </w:delText>
        </w:r>
      </w:del>
      <w:r w:rsidRPr="000D0C20">
        <w:rPr>
          <w:rFonts w:ascii="Arial" w:eastAsia="Arial Unicode MS" w:hAnsi="Arial" w:cs="Arial Unicode MS"/>
          <w:color w:val="000000"/>
          <w:rPrChange w:id="516" w:author="Ma Pilar García G." w:date="2016-03-03T13:10:00Z">
            <w:rPr>
              <w:rFonts w:ascii="Arial" w:hAnsi="Arial" w:cs="Arial"/>
              <w:color w:val="000000"/>
            </w:rPr>
          </w:rPrChange>
        </w:rPr>
        <w:t>recursos</w:t>
      </w:r>
      <w:ins w:id="517" w:author="Ma Pilar García G." w:date="2016-03-03T13:46:00Z">
        <w:r w:rsidR="009E5B4D">
          <w:rPr>
            <w:rFonts w:ascii="Arial" w:eastAsia="Arial Unicode MS" w:hAnsi="Arial" w:cs="Arial Unicode MS"/>
            <w:color w:val="000000"/>
          </w:rPr>
          <w:t>,</w:t>
        </w:r>
      </w:ins>
      <w:del w:id="518" w:author="LEONOR LOZANO" w:date="2016-02-26T16:44:00Z">
        <w:r w:rsidR="00AD57B2" w:rsidRPr="000D0C20" w:rsidDel="00505A7A">
          <w:rPr>
            <w:rFonts w:ascii="Arial" w:eastAsia="Arial Unicode MS" w:hAnsi="Arial" w:cs="Arial Unicode MS"/>
            <w:color w:val="000000"/>
            <w:rPrChange w:id="519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,</w:delText>
        </w:r>
      </w:del>
      <w:r w:rsidR="00EB7BF4" w:rsidRPr="000D0C20">
        <w:rPr>
          <w:rFonts w:ascii="Arial" w:eastAsia="Arial Unicode MS" w:hAnsi="Arial" w:cs="Arial Unicode MS"/>
          <w:color w:val="000000"/>
          <w:rPrChange w:id="52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con </w:t>
      </w:r>
      <w:r w:rsidR="00D03480" w:rsidRPr="000D0C20">
        <w:rPr>
          <w:rFonts w:ascii="Arial" w:eastAsia="Arial Unicode MS" w:hAnsi="Arial" w:cs="Arial Unicode MS"/>
          <w:color w:val="000000"/>
          <w:rPrChange w:id="52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su </w:t>
      </w:r>
      <w:r w:rsidR="00EB7BF4" w:rsidRPr="000D0C20">
        <w:rPr>
          <w:rFonts w:ascii="Arial" w:eastAsia="Arial Unicode MS" w:hAnsi="Arial" w:cs="Arial Unicode MS"/>
          <w:color w:val="000000"/>
          <w:rPrChange w:id="522" w:author="Ma Pilar García G." w:date="2016-03-03T13:10:00Z">
            <w:rPr>
              <w:rFonts w:ascii="Arial" w:hAnsi="Arial" w:cs="Arial"/>
              <w:color w:val="000000"/>
            </w:rPr>
          </w:rPrChange>
        </w:rPr>
        <w:t>gran</w:t>
      </w:r>
      <w:r w:rsidR="00AD57B2" w:rsidRPr="000D0C20">
        <w:rPr>
          <w:rFonts w:ascii="Arial" w:eastAsia="Arial Unicode MS" w:hAnsi="Arial" w:cs="Arial Unicode MS"/>
          <w:color w:val="000000"/>
          <w:rPrChange w:id="523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  <w:r w:rsidR="00EB7BF4" w:rsidRPr="000D0C20">
        <w:rPr>
          <w:rFonts w:ascii="Arial" w:eastAsia="Arial Unicode MS" w:hAnsi="Arial" w:cs="Arial Unicode MS"/>
          <w:color w:val="000000"/>
          <w:rPrChange w:id="524" w:author="Ma Pilar García G." w:date="2016-03-03T13:10:00Z">
            <w:rPr>
              <w:rFonts w:ascii="Arial" w:hAnsi="Arial" w:cs="Arial"/>
              <w:color w:val="000000"/>
            </w:rPr>
          </w:rPrChange>
        </w:rPr>
        <w:t>variedad de actividades propuestas</w:t>
      </w:r>
      <w:r w:rsidR="00D03480" w:rsidRPr="000D0C20">
        <w:rPr>
          <w:rFonts w:ascii="Arial" w:eastAsia="Arial Unicode MS" w:hAnsi="Arial" w:cs="Arial Unicode MS"/>
          <w:color w:val="000000"/>
          <w:rPrChange w:id="525" w:author="Ma Pilar García G." w:date="2016-03-03T13:10:00Z">
            <w:rPr>
              <w:rFonts w:ascii="Arial" w:hAnsi="Arial" w:cs="Arial"/>
              <w:color w:val="000000"/>
            </w:rPr>
          </w:rPrChange>
        </w:rPr>
        <w:t>,</w:t>
      </w:r>
      <w:r w:rsidR="00EB7BF4" w:rsidRPr="000D0C20">
        <w:rPr>
          <w:rFonts w:ascii="Arial" w:eastAsia="Arial Unicode MS" w:hAnsi="Arial" w:cs="Arial Unicode MS"/>
          <w:color w:val="000000"/>
          <w:rPrChange w:id="52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aportan </w:t>
      </w:r>
      <w:del w:id="527" w:author="Ma Pilar García G." w:date="2016-03-03T13:46:00Z">
        <w:r w:rsidR="00EB7BF4" w:rsidRPr="000D0C20" w:rsidDel="009E5B4D">
          <w:rPr>
            <w:rFonts w:ascii="Arial" w:eastAsia="Arial Unicode MS" w:hAnsi="Arial" w:cs="Arial Unicode MS"/>
            <w:color w:val="000000"/>
            <w:rPrChange w:id="528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para </w:delText>
        </w:r>
      </w:del>
      <w:ins w:id="529" w:author="Ma Pilar García G." w:date="2016-03-03T13:46:00Z">
        <w:r w:rsidR="009E5B4D">
          <w:rPr>
            <w:rFonts w:ascii="Arial" w:eastAsia="Arial Unicode MS" w:hAnsi="Arial" w:cs="Arial Unicode MS"/>
            <w:color w:val="000000"/>
          </w:rPr>
          <w:t>a</w:t>
        </w:r>
        <w:r w:rsidR="009E5B4D" w:rsidRPr="000D0C20">
          <w:rPr>
            <w:rFonts w:ascii="Arial" w:eastAsia="Arial Unicode MS" w:hAnsi="Arial" w:cs="Arial Unicode MS"/>
            <w:color w:val="000000"/>
            <w:rPrChange w:id="530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t xml:space="preserve"> </w:t>
        </w:r>
      </w:ins>
      <w:r w:rsidR="00EB7BF4" w:rsidRPr="000D0C20">
        <w:rPr>
          <w:rFonts w:ascii="Arial" w:eastAsia="Arial Unicode MS" w:hAnsi="Arial" w:cs="Arial Unicode MS"/>
          <w:color w:val="000000"/>
          <w:rPrChange w:id="531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la diversidad </w:t>
      </w:r>
      <w:del w:id="532" w:author="LEONOR LOZANO" w:date="2016-02-29T08:08:00Z">
        <w:r w:rsidR="00EB7BF4" w:rsidRPr="000D0C20" w:rsidDel="004F1AD2">
          <w:rPr>
            <w:rFonts w:ascii="Arial" w:eastAsia="Arial Unicode MS" w:hAnsi="Arial" w:cs="Arial Unicode MS"/>
            <w:color w:val="000000"/>
            <w:rPrChange w:id="533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del</w:delText>
        </w:r>
        <w:r w:rsidR="00C732CD" w:rsidRPr="000D0C20" w:rsidDel="004F1AD2">
          <w:rPr>
            <w:rFonts w:ascii="Arial" w:eastAsia="Arial Unicode MS" w:hAnsi="Arial" w:cs="Arial Unicode MS"/>
            <w:color w:val="000000"/>
            <w:rPrChange w:id="534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 xml:space="preserve"> </w:delText>
        </w:r>
      </w:del>
      <w:ins w:id="535" w:author="LEONOR LOZANO" w:date="2016-02-29T08:08:00Z">
        <w:r w:rsidR="004F1AD2" w:rsidRPr="000D0C20">
          <w:rPr>
            <w:rFonts w:ascii="Arial" w:eastAsia="Arial Unicode MS" w:hAnsi="Arial" w:cs="Arial Unicode MS"/>
            <w:color w:val="000000"/>
            <w:rPrChange w:id="536" w:author="Ma Pilar García G." w:date="2016-03-03T13:10:00Z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</w:rPrChange>
          </w:rPr>
          <w:t xml:space="preserve">en el </w:t>
        </w:r>
      </w:ins>
      <w:r w:rsidR="00C732CD" w:rsidRPr="000D0C20">
        <w:rPr>
          <w:rFonts w:ascii="Arial" w:eastAsia="Arial Unicode MS" w:hAnsi="Arial" w:cs="Arial Unicode MS"/>
          <w:color w:val="000000"/>
          <w:rPrChange w:id="537" w:author="Ma Pilar García G." w:date="2016-03-03T13:10:00Z">
            <w:rPr>
              <w:rFonts w:ascii="Arial" w:hAnsi="Arial" w:cs="Arial"/>
              <w:color w:val="000000"/>
            </w:rPr>
          </w:rPrChange>
        </w:rPr>
        <w:t>aula</w:t>
      </w:r>
      <w:r w:rsidR="00EB7BF4" w:rsidRPr="000D0C20">
        <w:rPr>
          <w:rStyle w:val="apple-converted-space"/>
          <w:rFonts w:ascii="Arial" w:eastAsia="Arial Unicode MS" w:hAnsi="Arial" w:cs="Arial Unicode MS"/>
          <w:bCs/>
          <w:color w:val="000000"/>
          <w:rPrChange w:id="538" w:author="Ma Pilar García G." w:date="2016-03-03T13:10:00Z">
            <w:rPr>
              <w:rStyle w:val="apple-converted-space"/>
              <w:rFonts w:ascii="Arial" w:hAnsi="Arial" w:cs="Arial"/>
              <w:bCs/>
              <w:color w:val="000000"/>
            </w:rPr>
          </w:rPrChange>
        </w:rPr>
        <w:t>, a</w:t>
      </w:r>
      <w:r w:rsidRPr="000D0C20">
        <w:rPr>
          <w:rFonts w:ascii="Arial" w:eastAsia="Arial Unicode MS" w:hAnsi="Arial" w:cs="Arial Unicode MS"/>
          <w:color w:val="000000"/>
          <w:rPrChange w:id="539" w:author="Ma Pilar García G." w:date="2016-03-03T13:10:00Z">
            <w:rPr>
              <w:rFonts w:ascii="Arial" w:hAnsi="Arial" w:cs="Arial"/>
              <w:color w:val="000000"/>
            </w:rPr>
          </w:rPrChange>
        </w:rPr>
        <w:t>y</w:t>
      </w:r>
      <w:r w:rsidR="00EB7BF4" w:rsidRPr="000D0C20">
        <w:rPr>
          <w:rFonts w:ascii="Arial" w:eastAsia="Arial Unicode MS" w:hAnsi="Arial" w:cs="Arial Unicode MS"/>
          <w:color w:val="000000"/>
          <w:rPrChange w:id="540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udando </w:t>
      </w:r>
      <w:del w:id="541" w:author="Ma Pilar García G." w:date="2016-03-03T13:46:00Z">
        <w:r w:rsidR="00EB7BF4" w:rsidRPr="000D0C20" w:rsidDel="009E5B4D">
          <w:rPr>
            <w:rFonts w:ascii="Arial" w:eastAsia="Arial Unicode MS" w:hAnsi="Arial" w:cs="Arial Unicode MS"/>
            <w:color w:val="000000"/>
            <w:rPrChange w:id="542" w:author="Ma Pilar García G." w:date="2016-03-03T13:10:00Z">
              <w:rPr>
                <w:rFonts w:ascii="Arial" w:hAnsi="Arial" w:cs="Arial"/>
                <w:color w:val="000000"/>
              </w:rPr>
            </w:rPrChange>
          </w:rPr>
          <w:delText>al aprendizaje</w:delText>
        </w:r>
      </w:del>
      <w:ins w:id="543" w:author="Ma Pilar García G." w:date="2016-03-03T13:46:00Z">
        <w:r w:rsidR="009E5B4D">
          <w:rPr>
            <w:rFonts w:ascii="Arial" w:eastAsia="Arial Unicode MS" w:hAnsi="Arial" w:cs="Arial Unicode MS"/>
            <w:color w:val="000000"/>
          </w:rPr>
          <w:t>en la formación</w:t>
        </w:r>
      </w:ins>
      <w:bookmarkStart w:id="544" w:name="_GoBack"/>
      <w:bookmarkEnd w:id="544"/>
      <w:r w:rsidR="00EB7BF4" w:rsidRPr="000D0C20">
        <w:rPr>
          <w:rFonts w:ascii="Arial" w:eastAsia="Arial Unicode MS" w:hAnsi="Arial" w:cs="Arial Unicode MS"/>
          <w:color w:val="000000"/>
          <w:rPrChange w:id="545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de los estudiantes de manera individual y grupal.</w:t>
      </w:r>
      <w:r w:rsidRPr="000D0C20">
        <w:rPr>
          <w:rFonts w:ascii="Arial" w:eastAsia="Arial Unicode MS" w:hAnsi="Arial" w:cs="Arial Unicode MS"/>
          <w:color w:val="000000"/>
          <w:rPrChange w:id="546" w:author="Ma Pilar García G." w:date="2016-03-03T13:10:00Z">
            <w:rPr>
              <w:rFonts w:ascii="Arial" w:hAnsi="Arial" w:cs="Arial"/>
              <w:color w:val="000000"/>
            </w:rPr>
          </w:rPrChange>
        </w:rPr>
        <w:t xml:space="preserve"> </w:t>
      </w:r>
    </w:p>
    <w:p w14:paraId="73301D67" w14:textId="77777777" w:rsidR="00695583" w:rsidRPr="000D0C20" w:rsidDel="006D5F8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del w:id="547" w:author="LEONOR LOZANO" w:date="2016-02-29T07:58:00Z"/>
          <w:rFonts w:ascii="Arial" w:eastAsia="Arial Unicode MS" w:hAnsi="Arial" w:cs="Arial Unicode MS"/>
          <w:color w:val="000000"/>
          <w:rPrChange w:id="548" w:author="Ma Pilar García G." w:date="2016-03-03T13:10:00Z">
            <w:rPr>
              <w:del w:id="549" w:author="LEONOR LOZANO" w:date="2016-02-29T07:58:00Z"/>
              <w:rFonts w:ascii="Arial" w:hAnsi="Arial" w:cs="Arial"/>
              <w:color w:val="000000"/>
              <w:sz w:val="21"/>
              <w:szCs w:val="21"/>
            </w:rPr>
          </w:rPrChange>
        </w:rPr>
        <w:pPrChange w:id="550" w:author="Ma Pilar García G." w:date="2016-03-03T13:10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del w:id="551" w:author="LEONOR LOZANO" w:date="2016-02-29T07:58:00Z">
        <w:r w:rsidRPr="000D0C20" w:rsidDel="006D5F80">
          <w:rPr>
            <w:rFonts w:ascii="Arial" w:eastAsia="Arial Unicode MS" w:hAnsi="Arial" w:cs="Arial Unicode MS"/>
            <w:color w:val="000000"/>
            <w:rPrChange w:id="552" w:author="Ma Pilar García G." w:date="2016-03-03T13:10:00Z">
              <w:rPr>
                <w:rFonts w:ascii="Arial" w:hAnsi="Arial" w:cs="Arial"/>
                <w:color w:val="000000"/>
                <w:sz w:val="21"/>
                <w:szCs w:val="21"/>
              </w:rPr>
            </w:rPrChange>
          </w:rPr>
          <w:delText> </w:delText>
        </w:r>
      </w:del>
    </w:p>
    <w:p w14:paraId="17E4F94C" w14:textId="77777777" w:rsidR="00695583" w:rsidRPr="000D0C20" w:rsidRDefault="00695583" w:rsidP="000D0C20">
      <w:pPr>
        <w:pStyle w:val="Normal2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rPrChange w:id="553" w:author="Ma Pilar García G." w:date="2016-03-03T13:10:00Z">
            <w:rPr>
              <w:lang w:val="es-CO"/>
            </w:rPr>
          </w:rPrChange>
        </w:rPr>
        <w:pPrChange w:id="554" w:author="Ma Pilar García G." w:date="2016-03-03T13:10:00Z">
          <w:pPr>
            <w:spacing w:line="360" w:lineRule="auto"/>
            <w:jc w:val="both"/>
          </w:pPr>
        </w:pPrChange>
      </w:pPr>
    </w:p>
    <w:sectPr w:rsidR="00695583" w:rsidRPr="000D0C20" w:rsidSect="0004189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953E5E" w14:textId="77777777" w:rsidR="002F5722" w:rsidRDefault="002F5722" w:rsidP="00076486">
      <w:r>
        <w:separator/>
      </w:r>
    </w:p>
  </w:endnote>
  <w:endnote w:type="continuationSeparator" w:id="0">
    <w:p w14:paraId="627EB7C1" w14:textId="77777777" w:rsidR="002F5722" w:rsidRDefault="002F5722" w:rsidP="0007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9C45" w14:textId="77777777" w:rsidR="002F5722" w:rsidRDefault="002F5722" w:rsidP="00076486">
      <w:r>
        <w:separator/>
      </w:r>
    </w:p>
  </w:footnote>
  <w:footnote w:type="continuationSeparator" w:id="0">
    <w:p w14:paraId="2C9E2088" w14:textId="77777777" w:rsidR="002F5722" w:rsidRDefault="002F5722" w:rsidP="00076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95298" w14:textId="77777777" w:rsidR="002F5722" w:rsidRDefault="002F5722" w:rsidP="00076486">
    <w:pPr>
      <w:pStyle w:val="Encabezado"/>
      <w:rPr>
        <w:ins w:id="555" w:author="LEONOR LOZANO" w:date="2016-02-26T16:03:00Z"/>
      </w:rPr>
    </w:pPr>
    <w:ins w:id="556" w:author="LEONOR LOZANO" w:date="2016-02-26T16:03:00Z">
      <w:r>
        <w:t>GuiaDidactica_CN_</w:t>
      </w:r>
      <w:r w:rsidRPr="009435FD">
        <w:t>0</w:t>
      </w:r>
      <w:r>
        <w:t>7</w:t>
      </w:r>
      <w:r w:rsidRPr="009435FD">
        <w:t>_0</w:t>
      </w:r>
      <w:r>
        <w:t>9</w:t>
      </w:r>
      <w:r w:rsidRPr="009435FD">
        <w:t>_CO</w:t>
      </w:r>
    </w:ins>
  </w:p>
  <w:p w14:paraId="29C2521C" w14:textId="77777777" w:rsidR="002F5722" w:rsidRDefault="002F5722">
    <w:pPr>
      <w:pStyle w:val="Encabezado"/>
      <w:rPr>
        <w:ins w:id="557" w:author="LEONOR LOZANO" w:date="2016-02-26T16:03:00Z"/>
      </w:rPr>
    </w:pPr>
  </w:p>
  <w:p w14:paraId="1ED4BB30" w14:textId="77777777" w:rsidR="002F5722" w:rsidRDefault="002F572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EF2"/>
    <w:multiLevelType w:val="hybridMultilevel"/>
    <w:tmpl w:val="FD7AD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614C5"/>
    <w:multiLevelType w:val="hybridMultilevel"/>
    <w:tmpl w:val="D91C8F5C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D29F2"/>
    <w:multiLevelType w:val="hybridMultilevel"/>
    <w:tmpl w:val="B3E84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D661C"/>
    <w:multiLevelType w:val="hybridMultilevel"/>
    <w:tmpl w:val="F968A3B6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F0A37"/>
    <w:multiLevelType w:val="hybridMultilevel"/>
    <w:tmpl w:val="1B3AB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86FF7"/>
    <w:multiLevelType w:val="hybridMultilevel"/>
    <w:tmpl w:val="37705690"/>
    <w:lvl w:ilvl="0" w:tplc="FF0893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F7DF7"/>
    <w:multiLevelType w:val="hybridMultilevel"/>
    <w:tmpl w:val="42DECC76"/>
    <w:lvl w:ilvl="0" w:tplc="61B84DD2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4F644AE"/>
    <w:multiLevelType w:val="hybridMultilevel"/>
    <w:tmpl w:val="F5823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OR LOZANO">
    <w15:presenceInfo w15:providerId="None" w15:userId="LEONOR LO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comments="0" w:insDel="0" w:formatting="0"/>
  <w:trackRevision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B3"/>
    <w:rsid w:val="00041899"/>
    <w:rsid w:val="00076486"/>
    <w:rsid w:val="00090FE7"/>
    <w:rsid w:val="000A0343"/>
    <w:rsid w:val="000D0C20"/>
    <w:rsid w:val="00134EB3"/>
    <w:rsid w:val="00141D10"/>
    <w:rsid w:val="00166852"/>
    <w:rsid w:val="001933DA"/>
    <w:rsid w:val="001E634C"/>
    <w:rsid w:val="00237959"/>
    <w:rsid w:val="002F5722"/>
    <w:rsid w:val="0039645C"/>
    <w:rsid w:val="00434F01"/>
    <w:rsid w:val="00474903"/>
    <w:rsid w:val="004F1AD2"/>
    <w:rsid w:val="00505A7A"/>
    <w:rsid w:val="00511EA5"/>
    <w:rsid w:val="005133AD"/>
    <w:rsid w:val="00583556"/>
    <w:rsid w:val="005A66C3"/>
    <w:rsid w:val="005D1093"/>
    <w:rsid w:val="00632FD4"/>
    <w:rsid w:val="00686233"/>
    <w:rsid w:val="00695583"/>
    <w:rsid w:val="006964F2"/>
    <w:rsid w:val="006C6598"/>
    <w:rsid w:val="006D5F80"/>
    <w:rsid w:val="00753835"/>
    <w:rsid w:val="00764D86"/>
    <w:rsid w:val="00780CEF"/>
    <w:rsid w:val="00802041"/>
    <w:rsid w:val="00824AE2"/>
    <w:rsid w:val="00876EC3"/>
    <w:rsid w:val="00896C7A"/>
    <w:rsid w:val="008A11AE"/>
    <w:rsid w:val="009127D0"/>
    <w:rsid w:val="00934D49"/>
    <w:rsid w:val="00935FB4"/>
    <w:rsid w:val="00940F41"/>
    <w:rsid w:val="009C1900"/>
    <w:rsid w:val="009C577F"/>
    <w:rsid w:val="009C6094"/>
    <w:rsid w:val="009E5B4D"/>
    <w:rsid w:val="00A069C4"/>
    <w:rsid w:val="00AD57B2"/>
    <w:rsid w:val="00B050BE"/>
    <w:rsid w:val="00B3059B"/>
    <w:rsid w:val="00B3514E"/>
    <w:rsid w:val="00BB1435"/>
    <w:rsid w:val="00BB4BE9"/>
    <w:rsid w:val="00BC6A65"/>
    <w:rsid w:val="00C732CD"/>
    <w:rsid w:val="00CC4545"/>
    <w:rsid w:val="00D03480"/>
    <w:rsid w:val="00D11C9A"/>
    <w:rsid w:val="00D474CA"/>
    <w:rsid w:val="00DC2552"/>
    <w:rsid w:val="00E173E3"/>
    <w:rsid w:val="00E2455C"/>
    <w:rsid w:val="00E3052F"/>
    <w:rsid w:val="00EB7BF4"/>
    <w:rsid w:val="00F326D5"/>
    <w:rsid w:val="00F84D22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250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5583"/>
    <w:rPr>
      <w:b/>
      <w:bCs/>
    </w:rPr>
  </w:style>
  <w:style w:type="paragraph" w:customStyle="1" w:styleId="Normal2">
    <w:name w:val="Normal2"/>
    <w:basedOn w:val="Normal"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3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343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2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7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7D0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7D0"/>
    <w:rPr>
      <w:rFonts w:eastAsiaTheme="minorEastAsia"/>
      <w:b/>
      <w:bCs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0764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486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764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486"/>
    <w:rPr>
      <w:rFonts w:eastAsiaTheme="minorEastAsia"/>
      <w:sz w:val="24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5583"/>
    <w:rPr>
      <w:b/>
      <w:bCs/>
    </w:rPr>
  </w:style>
  <w:style w:type="paragraph" w:customStyle="1" w:styleId="Normal2">
    <w:name w:val="Normal2"/>
    <w:basedOn w:val="Normal"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3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343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12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27D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27D0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2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27D0"/>
    <w:rPr>
      <w:rFonts w:eastAsiaTheme="minorEastAsia"/>
      <w:b/>
      <w:bCs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0764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486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0764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486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597</Words>
  <Characters>3288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Ma Pilar García G.</cp:lastModifiedBy>
  <cp:revision>7</cp:revision>
  <dcterms:created xsi:type="dcterms:W3CDTF">2016-02-26T21:47:00Z</dcterms:created>
  <dcterms:modified xsi:type="dcterms:W3CDTF">2016-03-03T18:46:00Z</dcterms:modified>
</cp:coreProperties>
</file>