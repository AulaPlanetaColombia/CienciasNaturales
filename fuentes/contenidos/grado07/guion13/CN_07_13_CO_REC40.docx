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B27DA" w:rsidRDefault="000537AE" w:rsidP="003B2CF2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Ejercicio Genérico </w:t>
      </w:r>
      <w:r w:rsidR="00B860F0" w:rsidRPr="003B27DA">
        <w:rPr>
          <w:rFonts w:ascii="Arial" w:hAnsi="Arial" w:cs="Arial"/>
          <w:b/>
          <w:lang w:val="es-ES_tradnl"/>
        </w:rPr>
        <w:t>M10A: Contenedores</w:t>
      </w:r>
    </w:p>
    <w:p w:rsidR="0045712C" w:rsidRPr="003B27DA" w:rsidRDefault="0045712C" w:rsidP="003B2CF2">
      <w:pPr>
        <w:spacing w:line="276" w:lineRule="auto"/>
        <w:rPr>
          <w:rFonts w:ascii="Arial" w:hAnsi="Arial" w:cs="Arial"/>
          <w:lang w:val="es-ES_tradnl"/>
        </w:rPr>
      </w:pPr>
    </w:p>
    <w:p w:rsidR="00E61A4B" w:rsidRPr="003B27DA" w:rsidRDefault="00254FDB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5E4F61" w:rsidRPr="003B27DA">
        <w:rPr>
          <w:rFonts w:ascii="Arial" w:hAnsi="Arial" w:cs="Arial"/>
          <w:color w:val="000000"/>
          <w:lang w:val="es-ES"/>
        </w:rPr>
        <w:t>CN_07_13_CO</w:t>
      </w:r>
    </w:p>
    <w:p w:rsidR="00E61A4B" w:rsidRPr="003B27DA" w:rsidRDefault="00E61A4B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 xml:space="preserve">DATOS DEL </w:t>
      </w:r>
      <w:r w:rsidR="00340C3A" w:rsidRPr="003B27DA">
        <w:rPr>
          <w:rFonts w:ascii="Arial" w:hAnsi="Arial" w:cs="Arial"/>
          <w:b/>
          <w:lang w:val="es-ES_tradnl"/>
        </w:rPr>
        <w:t>RECURSO</w:t>
      </w:r>
    </w:p>
    <w:p w:rsidR="009320AC" w:rsidRPr="003B27DA" w:rsidRDefault="009320AC" w:rsidP="003B2CF2">
      <w:pPr>
        <w:spacing w:line="276" w:lineRule="auto"/>
        <w:rPr>
          <w:rFonts w:ascii="Arial" w:hAnsi="Arial" w:cs="Arial"/>
          <w:lang w:val="es-ES_tradnl"/>
        </w:rPr>
      </w:pP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Título del recurso(</w:t>
      </w:r>
      <w:r w:rsidRPr="003B27DA">
        <w:rPr>
          <w:rFonts w:ascii="Arial" w:hAnsi="Arial" w:cs="Arial"/>
          <w:b/>
          <w:highlight w:val="green"/>
          <w:lang w:val="es-ES_tradnl"/>
        </w:rPr>
        <w:t>65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E14BD5" w:rsidRPr="003B27DA" w:rsidRDefault="00E14BD5" w:rsidP="003B2CF2">
      <w:pPr>
        <w:spacing w:line="276" w:lineRule="auto"/>
        <w:rPr>
          <w:rFonts w:ascii="Arial" w:hAnsi="Arial" w:cs="Arial"/>
          <w:lang w:val="es-ES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AC7FAC" w:rsidRPr="003B27DA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B27DA">
        <w:rPr>
          <w:rFonts w:ascii="Arial" w:hAnsi="Arial" w:cs="Arial"/>
          <w:highlight w:val="green"/>
          <w:lang w:val="es-ES_tradnl"/>
        </w:rPr>
        <w:t>recurso</w:t>
      </w:r>
      <w:r w:rsidR="005E7174" w:rsidRPr="003B27DA">
        <w:rPr>
          <w:rFonts w:ascii="Arial" w:hAnsi="Arial" w:cs="Arial"/>
          <w:color w:val="000000"/>
          <w:lang w:val="es-ES"/>
        </w:rPr>
        <w:t xml:space="preserve">Actividad de arrastre de etiquetas al contenedor correspondiente, con términos relacionados </w:t>
      </w:r>
      <w:r w:rsidR="00A70A85" w:rsidRPr="003B27DA">
        <w:rPr>
          <w:rFonts w:ascii="Arial" w:hAnsi="Arial" w:cs="Arial"/>
          <w:color w:val="000000"/>
          <w:lang w:val="es-ES"/>
        </w:rPr>
        <w:t>con</w:t>
      </w:r>
      <w:r w:rsidR="003B27DA" w:rsidRPr="003B27DA">
        <w:rPr>
          <w:rFonts w:ascii="Arial" w:hAnsi="Arial" w:cs="Arial"/>
          <w:color w:val="000000"/>
          <w:lang w:val="es-ES"/>
        </w:rPr>
        <w:t xml:space="preserve"> </w:t>
      </w:r>
      <w:r w:rsidR="005E7174" w:rsidRPr="003B27DA">
        <w:rPr>
          <w:rFonts w:ascii="Arial" w:hAnsi="Arial" w:cs="Arial"/>
          <w:color w:val="000000"/>
          <w:lang w:val="es-ES"/>
        </w:rPr>
        <w:t>la teoría microbiana de la enfermedad y la creencia de los cuatro humores corporales.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B27DA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B27DA">
        <w:rPr>
          <w:rFonts w:ascii="Arial" w:hAnsi="Arial" w:cs="Arial"/>
          <w:highlight w:val="green"/>
          <w:lang w:val="es-ES_tradnl"/>
        </w:rPr>
        <w:t xml:space="preserve"> ",")</w:t>
      </w:r>
      <w:r w:rsidR="003B27DA" w:rsidRPr="003B27DA">
        <w:rPr>
          <w:rFonts w:ascii="Arial" w:hAnsi="Arial" w:cs="Arial"/>
          <w:lang w:val="es-ES_tradnl"/>
        </w:rPr>
        <w:t xml:space="preserve"> </w:t>
      </w:r>
      <w:r w:rsidR="00A96F16" w:rsidRPr="003B27DA">
        <w:rPr>
          <w:rFonts w:ascii="Arial" w:hAnsi="Arial" w:cs="Arial"/>
          <w:lang w:val="es-ES_tradnl"/>
        </w:rPr>
        <w:t>T</w:t>
      </w:r>
      <w:r w:rsidR="008C55D7" w:rsidRPr="003B27DA">
        <w:rPr>
          <w:rFonts w:ascii="Arial" w:hAnsi="Arial" w:cs="Arial"/>
          <w:lang w:val="es-ES_tradnl"/>
        </w:rPr>
        <w:t>eoría microbiana, enfermedad, sangría, humores, microscopio, microbio, microorganismo, patógeno</w:t>
      </w:r>
      <w:r w:rsidR="005F2028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3B27DA">
        <w:rPr>
          <w:rFonts w:ascii="Arial" w:hAnsi="Arial" w:cs="Arial"/>
          <w:highlight w:val="green"/>
          <w:lang w:val="es-ES_tradnl"/>
        </w:rPr>
        <w:t>)</w:t>
      </w:r>
      <w:r w:rsidR="00E92A34" w:rsidRPr="003B27DA">
        <w:rPr>
          <w:rFonts w:ascii="Arial" w:hAnsi="Arial" w:cs="Arial"/>
          <w:lang w:val="es-ES_tradnl"/>
        </w:rPr>
        <w:t>10</w:t>
      </w:r>
      <w:proofErr w:type="gramEnd"/>
      <w:r w:rsidR="00E92A34" w:rsidRPr="003B27DA">
        <w:rPr>
          <w:rFonts w:ascii="Arial" w:hAnsi="Arial" w:cs="Arial"/>
          <w:lang w:val="es-ES_tradnl"/>
        </w:rPr>
        <w:t xml:space="preserve"> minutos</w:t>
      </w:r>
      <w:ins w:id="0" w:author="Toshiba-User" w:date="2015-03-08T14:09:00Z">
        <w:r w:rsidR="005F2028" w:rsidRPr="003B27DA">
          <w:rPr>
            <w:rFonts w:ascii="Arial" w:hAnsi="Arial" w:cs="Arial"/>
            <w:lang w:val="es-ES_tradnl"/>
          </w:rPr>
          <w:t>.</w:t>
        </w:r>
      </w:ins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3490D" w:rsidRPr="003B27DA" w:rsidRDefault="0063490D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3D72B3" w:rsidRPr="003B27DA">
        <w:rPr>
          <w:rFonts w:ascii="Arial" w:hAnsi="Arial" w:cs="Arial"/>
          <w:highlight w:val="green"/>
          <w:lang w:val="es-ES_tradnl"/>
        </w:rPr>
        <w:t>Acción didáctica</w:t>
      </w:r>
      <w:r w:rsidR="00611072" w:rsidRPr="003B27DA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3B27DA">
        <w:rPr>
          <w:rFonts w:ascii="Arial" w:hAnsi="Arial" w:cs="Arial"/>
          <w:highlight w:val="green"/>
          <w:lang w:val="es-ES_tradnl"/>
        </w:rPr>
        <w:t>indicar</w:t>
      </w:r>
      <w:r w:rsidRPr="003B27DA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3B27DA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3B27DA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B27DA" w:rsidTr="00AC7496">
        <w:tc>
          <w:tcPr>
            <w:tcW w:w="124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B27DA" w:rsidRDefault="005F4C68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3D72B3" w:rsidRPr="003B27DA" w:rsidRDefault="00AC7496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BD1FF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B27DA" w:rsidTr="00B92165">
        <w:tc>
          <w:tcPr>
            <w:tcW w:w="4536" w:type="dxa"/>
          </w:tcPr>
          <w:p w:rsidR="002E4EE6" w:rsidRPr="003B27DA" w:rsidRDefault="00AC749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…</w:t>
            </w:r>
            <w:r w:rsidR="002E4EE6" w:rsidRPr="003B27D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B27DA" w:rsidRDefault="002E4EE6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3B27DA" w:rsidRDefault="008C55D7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B27DA" w:rsidTr="007B5078">
        <w:tc>
          <w:tcPr>
            <w:tcW w:w="212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3B27D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3B27DA" w:rsidRDefault="00A2147A" w:rsidP="003B2CF2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3B27DA" w:rsidRDefault="00A2147A" w:rsidP="003B2CF2">
      <w:pPr>
        <w:spacing w:line="276" w:lineRule="auto"/>
        <w:rPr>
          <w:rFonts w:ascii="Arial" w:hAnsi="Arial" w:cs="Arial"/>
          <w:lang w:val="es-ES_tradnl"/>
        </w:rPr>
      </w:pPr>
    </w:p>
    <w:p w:rsidR="004375B6" w:rsidRPr="003B27DA" w:rsidRDefault="0005228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4375B6" w:rsidRPr="003B27DA">
        <w:rPr>
          <w:rFonts w:ascii="Arial" w:hAnsi="Arial" w:cs="Arial"/>
          <w:highlight w:val="green"/>
          <w:lang w:val="es-ES_tradnl"/>
        </w:rPr>
        <w:t>Nivel del ejercicio, 1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Fácil, 2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Medio </w:t>
      </w:r>
      <w:r w:rsidRPr="003B27DA">
        <w:rPr>
          <w:rFonts w:ascii="Arial" w:hAnsi="Arial" w:cs="Arial"/>
          <w:highlight w:val="green"/>
          <w:lang w:val="es-ES_tradnl"/>
        </w:rPr>
        <w:t>ó</w:t>
      </w:r>
      <w:r w:rsidR="004375B6" w:rsidRPr="003B27DA">
        <w:rPr>
          <w:rFonts w:ascii="Arial" w:hAnsi="Arial" w:cs="Arial"/>
          <w:highlight w:val="green"/>
          <w:lang w:val="es-ES_tradnl"/>
        </w:rPr>
        <w:t xml:space="preserve"> 3</w:t>
      </w:r>
      <w:r w:rsidRPr="003B27DA">
        <w:rPr>
          <w:rFonts w:ascii="Arial" w:hAnsi="Arial" w:cs="Arial"/>
          <w:highlight w:val="green"/>
          <w:lang w:val="es-ES_tradnl"/>
        </w:rPr>
        <w:t>-</w:t>
      </w:r>
      <w:r w:rsidR="004375B6" w:rsidRPr="003B27DA">
        <w:rPr>
          <w:rFonts w:ascii="Arial" w:hAnsi="Arial" w:cs="Arial"/>
          <w:highlight w:val="green"/>
          <w:lang w:val="es-ES_tradnl"/>
        </w:rPr>
        <w:t>Difícil</w:t>
      </w:r>
      <w:r w:rsidR="00750696" w:rsidRPr="003B27DA">
        <w:rPr>
          <w:rFonts w:ascii="Arial" w:hAnsi="Arial" w:cs="Arial"/>
          <w:lang w:val="es-ES_tradnl"/>
        </w:rPr>
        <w:t xml:space="preserve"> 1-Fácil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45712C" w:rsidRPr="003B27DA" w:rsidRDefault="0045712C" w:rsidP="003B2CF2">
      <w:pPr>
        <w:spacing w:line="276" w:lineRule="auto"/>
        <w:rPr>
          <w:rFonts w:ascii="Arial" w:hAnsi="Arial" w:cs="Arial"/>
          <w:b/>
          <w:lang w:val="es-ES_tradnl"/>
        </w:rPr>
      </w:pPr>
      <w:r w:rsidRPr="003B27DA">
        <w:rPr>
          <w:rFonts w:ascii="Arial" w:hAnsi="Arial" w:cs="Arial"/>
          <w:b/>
          <w:lang w:val="es-ES_tradnl"/>
        </w:rPr>
        <w:t>DATOS DEL EJERCICIO</w:t>
      </w:r>
    </w:p>
    <w:p w:rsidR="00A925B6" w:rsidRPr="003B27DA" w:rsidRDefault="00A925B6" w:rsidP="003B2CF2">
      <w:pPr>
        <w:spacing w:line="276" w:lineRule="auto"/>
        <w:rPr>
          <w:rFonts w:ascii="Arial" w:hAnsi="Arial" w:cs="Arial"/>
          <w:lang w:val="es-ES_tradnl"/>
        </w:rPr>
      </w:pPr>
    </w:p>
    <w:p w:rsidR="00A925B6" w:rsidRPr="003B27DA" w:rsidRDefault="00125D25" w:rsidP="003B2CF2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B27DA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,</w:t>
        </w:r>
      </w:ins>
      <w:r w:rsidRPr="003B27DA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3B27DA">
        <w:rPr>
          <w:rFonts w:ascii="Arial" w:hAnsi="Arial" w:cs="Arial"/>
          <w:color w:val="0000FF"/>
          <w:lang w:val="es-ES_tradnl"/>
        </w:rPr>
        <w:t>. RECUERDA</w:t>
      </w:r>
      <w:ins w:id="2" w:author="Toshiba-User" w:date="2015-03-08T14:12:00Z">
        <w:r w:rsidR="005F2028" w:rsidRPr="003B27DA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3B27DA">
        <w:rPr>
          <w:rFonts w:ascii="Arial" w:hAnsi="Arial" w:cs="Arial"/>
          <w:color w:val="0000FF"/>
          <w:lang w:val="es-ES_tradnl"/>
        </w:rPr>
        <w:t>EL TÍTULO</w:t>
      </w:r>
      <w:r w:rsidR="00A925B6" w:rsidRPr="003B27DA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3B27DA" w:rsidRDefault="00054002" w:rsidP="003B2CF2">
      <w:pPr>
        <w:spacing w:line="276" w:lineRule="auto"/>
        <w:rPr>
          <w:rFonts w:ascii="Arial" w:hAnsi="Arial" w:cs="Arial"/>
          <w:lang w:val="es-ES"/>
        </w:rPr>
      </w:pPr>
      <w:r w:rsidRPr="003B27DA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Título del ejercicio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Pr="003B27DA">
        <w:rPr>
          <w:rFonts w:ascii="Arial" w:hAnsi="Arial" w:cs="Arial"/>
          <w:b/>
          <w:highlight w:val="green"/>
          <w:lang w:val="es-ES_tradnl"/>
        </w:rPr>
        <w:t>86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B27DA">
        <w:rPr>
          <w:rFonts w:ascii="Arial" w:hAnsi="Arial" w:cs="Arial"/>
          <w:highlight w:val="green"/>
          <w:lang w:val="es-ES_tradnl"/>
        </w:rPr>
        <w:t>)</w:t>
      </w:r>
      <w:r w:rsidR="00D3644C" w:rsidRPr="003B27DA">
        <w:rPr>
          <w:rFonts w:ascii="Arial" w:hAnsi="Arial" w:cs="Arial"/>
          <w:color w:val="000000"/>
          <w:lang w:val="es-ES"/>
        </w:rPr>
        <w:t>Teoría microbiana contra la hipótesis de los humores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054002" w:rsidRPr="003B27DA" w:rsidRDefault="0005400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6907A4" w:rsidRPr="003B27DA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B27DA">
        <w:rPr>
          <w:rFonts w:ascii="Arial" w:hAnsi="Arial" w:cs="Arial"/>
          <w:highlight w:val="green"/>
          <w:lang w:val="es-ES_tradnl"/>
        </w:rPr>
        <w:t>; “P” o “S”</w:t>
      </w:r>
      <w:r w:rsidR="00E92A34" w:rsidRPr="003B27DA">
        <w:rPr>
          <w:rFonts w:ascii="Arial" w:hAnsi="Arial" w:cs="Arial"/>
          <w:lang w:val="es-ES_tradnl"/>
        </w:rPr>
        <w:t xml:space="preserve"> S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6907A4" w:rsidRPr="003B27DA" w:rsidRDefault="00C92E0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1B3983" w:rsidRPr="003B27DA">
        <w:rPr>
          <w:rFonts w:ascii="Arial" w:hAnsi="Arial" w:cs="Arial"/>
          <w:highlight w:val="green"/>
          <w:lang w:val="es-ES_tradnl"/>
        </w:rPr>
        <w:t>Enunciado (</w:t>
      </w:r>
      <w:r w:rsidR="00992AB9" w:rsidRPr="003B27DA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B27DA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B27DA">
        <w:rPr>
          <w:rFonts w:ascii="Arial" w:hAnsi="Arial" w:cs="Arial"/>
          <w:highlight w:val="green"/>
          <w:lang w:val="es-ES_tradnl"/>
        </w:rPr>
        <w:t xml:space="preserve"> caracteres máximo</w:t>
      </w:r>
      <w:proofErr w:type="gramStart"/>
      <w:r w:rsidR="001B3983" w:rsidRPr="003B27DA">
        <w:rPr>
          <w:rFonts w:ascii="Arial" w:hAnsi="Arial" w:cs="Arial"/>
          <w:highlight w:val="green"/>
          <w:lang w:val="es-ES_tradnl"/>
        </w:rPr>
        <w:t>)</w:t>
      </w:r>
      <w:r w:rsidR="008D7CDB" w:rsidRPr="003B27DA">
        <w:rPr>
          <w:rFonts w:ascii="Arial" w:hAnsi="Arial" w:cs="Arial"/>
          <w:lang w:val="es-ES_tradnl"/>
        </w:rPr>
        <w:t>Arrastra</w:t>
      </w:r>
      <w:proofErr w:type="gramEnd"/>
      <w:r w:rsidR="008D7CDB" w:rsidRPr="003B27DA">
        <w:rPr>
          <w:rFonts w:ascii="Arial" w:hAnsi="Arial" w:cs="Arial"/>
          <w:lang w:val="es-ES_tradnl"/>
        </w:rPr>
        <w:t xml:space="preserve"> las etiquetas al contenedor correspondiente</w:t>
      </w:r>
      <w:r w:rsidR="002F0B8B" w:rsidRPr="003B27DA">
        <w:rPr>
          <w:rFonts w:ascii="Arial" w:hAnsi="Arial" w:cs="Arial"/>
          <w:lang w:val="es-ES_tradnl"/>
        </w:rPr>
        <w:t>.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F80068" w:rsidRPr="003B27DA" w:rsidRDefault="006907A4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B27DA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AF23DF" w:rsidRPr="003B27DA" w:rsidRDefault="001E2043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green"/>
          <w:lang w:val="es-ES_tradnl"/>
        </w:rPr>
        <w:t>M</w:t>
      </w:r>
      <w:r w:rsidR="00F80068" w:rsidRPr="003B27D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B27DA">
        <w:rPr>
          <w:rFonts w:ascii="Arial" w:hAnsi="Arial" w:cs="Arial"/>
          <w:highlight w:val="green"/>
          <w:lang w:val="es-ES_tradnl"/>
        </w:rPr>
        <w:t xml:space="preserve">ventana </w:t>
      </w:r>
      <w:r w:rsidRPr="003B27D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3B27DA">
        <w:rPr>
          <w:rFonts w:ascii="Arial" w:hAnsi="Arial" w:cs="Arial"/>
          <w:highlight w:val="green"/>
          <w:lang w:val="es-ES_tradnl"/>
        </w:rPr>
        <w:t>(S/N)</w:t>
      </w:r>
      <w:r w:rsidR="008D7CDB" w:rsidRPr="003B27DA">
        <w:rPr>
          <w:rFonts w:ascii="Arial" w:hAnsi="Arial" w:cs="Arial"/>
          <w:lang w:val="es-ES_tradnl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es-ES_tradnl"/>
        </w:rPr>
      </w:pP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3B27DA">
        <w:rPr>
          <w:rFonts w:ascii="Arial" w:hAnsi="Arial" w:cs="Arial"/>
          <w:highlight w:val="green"/>
          <w:lang w:val="pt-BR"/>
        </w:rPr>
        <w:t>Sinordenaciónaleatoria</w:t>
      </w:r>
      <w:proofErr w:type="spellEnd"/>
      <w:r w:rsidRPr="003B27DA">
        <w:rPr>
          <w:rFonts w:ascii="Arial" w:hAnsi="Arial" w:cs="Arial"/>
          <w:highlight w:val="green"/>
          <w:lang w:val="pt-BR"/>
        </w:rPr>
        <w:t xml:space="preserve"> (S/</w:t>
      </w:r>
      <w:proofErr w:type="gramStart"/>
      <w:r w:rsidRPr="003B27DA">
        <w:rPr>
          <w:rFonts w:ascii="Arial" w:hAnsi="Arial" w:cs="Arial"/>
          <w:highlight w:val="green"/>
          <w:lang w:val="pt-BR"/>
        </w:rPr>
        <w:t>N):)</w:t>
      </w:r>
      <w:proofErr w:type="gramEnd"/>
      <w:r w:rsidR="00E60D5B" w:rsidRPr="003B27DA">
        <w:rPr>
          <w:rFonts w:ascii="Arial" w:hAnsi="Arial" w:cs="Arial"/>
          <w:lang w:val="pt-BR"/>
        </w:rPr>
        <w:t xml:space="preserve"> N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pt-BR"/>
        </w:rPr>
      </w:pPr>
    </w:p>
    <w:p w:rsidR="006907A4" w:rsidRPr="003B27DA" w:rsidRDefault="006907A4" w:rsidP="003B2CF2">
      <w:pPr>
        <w:spacing w:line="276" w:lineRule="auto"/>
        <w:rPr>
          <w:rFonts w:ascii="Arial" w:hAnsi="Arial" w:cs="Arial"/>
          <w:lang w:val="pt-BR"/>
        </w:rPr>
      </w:pPr>
      <w:r w:rsidRPr="003B27DA">
        <w:rPr>
          <w:rFonts w:ascii="Arial" w:hAnsi="Arial" w:cs="Arial"/>
          <w:highlight w:val="green"/>
          <w:lang w:val="pt-BR"/>
        </w:rPr>
        <w:t>Mostrar calculadora (S/N)</w:t>
      </w:r>
      <w:r w:rsidR="008D7CDB" w:rsidRPr="003B27DA">
        <w:rPr>
          <w:rFonts w:ascii="Arial" w:hAnsi="Arial" w:cs="Arial"/>
          <w:lang w:val="pt-BR"/>
        </w:rPr>
        <w:t xml:space="preserve"> N</w:t>
      </w:r>
    </w:p>
    <w:p w:rsidR="000719EE" w:rsidRPr="003B27DA" w:rsidRDefault="000719EE" w:rsidP="003B2CF2">
      <w:pPr>
        <w:spacing w:line="276" w:lineRule="auto"/>
        <w:rPr>
          <w:rFonts w:ascii="Arial" w:hAnsi="Arial" w:cs="Arial"/>
          <w:lang w:val="pt-BR"/>
        </w:rPr>
      </w:pPr>
    </w:p>
    <w:p w:rsidR="00742D83" w:rsidRPr="003B27DA" w:rsidRDefault="00B860F0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3B27DA">
        <w:rPr>
          <w:rFonts w:ascii="Arial" w:hAnsi="Arial" w:cs="Arial"/>
          <w:color w:val="0000FF"/>
          <w:lang w:val="es-ES_tradnl"/>
        </w:rPr>
        <w:t>MÍN. 2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  MÁX. </w:t>
      </w:r>
      <w:r w:rsidRPr="003B27DA">
        <w:rPr>
          <w:rFonts w:ascii="Arial" w:hAnsi="Arial" w:cs="Arial"/>
          <w:color w:val="0000FF"/>
          <w:lang w:val="es-ES_tradnl"/>
        </w:rPr>
        <w:t>4</w:t>
      </w:r>
      <w:r w:rsidR="004A4A9C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>CONTENEDORES</w:t>
      </w:r>
      <w:r w:rsidR="009C4689" w:rsidRPr="003B27DA">
        <w:rPr>
          <w:rFonts w:ascii="Arial" w:hAnsi="Arial" w:cs="Arial"/>
          <w:color w:val="0000FF"/>
          <w:lang w:val="es-ES_tradnl"/>
        </w:rPr>
        <w:t xml:space="preserve">. </w:t>
      </w:r>
      <w:r w:rsidRPr="003B27DA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B27DA">
        <w:rPr>
          <w:rFonts w:ascii="Arial" w:hAnsi="Arial" w:cs="Arial"/>
          <w:color w:val="0000FF"/>
          <w:lang w:val="es-ES_tradnl"/>
        </w:rPr>
        <w:t xml:space="preserve">POR LO MENOS UNA </w:t>
      </w:r>
      <w:r w:rsidRPr="003B27DA">
        <w:rPr>
          <w:rFonts w:ascii="Arial" w:hAnsi="Arial" w:cs="Arial"/>
          <w:color w:val="0000FF"/>
          <w:lang w:val="es-ES_tradnl"/>
        </w:rPr>
        <w:t>RESPUESTA</w:t>
      </w:r>
      <w:r w:rsidR="0036258A" w:rsidRPr="003B27DA">
        <w:rPr>
          <w:rFonts w:ascii="Arial" w:hAnsi="Arial" w:cs="Arial"/>
          <w:color w:val="0000FF"/>
          <w:lang w:val="es-ES_tradnl"/>
        </w:rPr>
        <w:t>.</w:t>
      </w:r>
    </w:p>
    <w:p w:rsidR="004A4A9C" w:rsidRPr="003B27DA" w:rsidRDefault="004A4A9C" w:rsidP="003B2CF2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="00B860F0" w:rsidRPr="003B27DA">
        <w:rPr>
          <w:rFonts w:ascii="Arial" w:hAnsi="Arial" w:cs="Arial"/>
          <w:highlight w:val="green"/>
          <w:lang w:val="es-ES_tradnl"/>
        </w:rPr>
        <w:t>Contenedor</w:t>
      </w:r>
      <w:r w:rsidR="00CD0B3B" w:rsidRPr="003B27DA">
        <w:rPr>
          <w:rFonts w:ascii="Arial" w:hAnsi="Arial" w:cs="Arial"/>
          <w:highlight w:val="green"/>
          <w:lang w:val="es-ES_tradnl"/>
        </w:rPr>
        <w:t xml:space="preserve"> 1</w:t>
      </w:r>
      <w:r w:rsidRPr="003B27DA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Teoría microbiana</w:t>
      </w:r>
      <w:r w:rsidR="002F0B8B" w:rsidRPr="003B27DA">
        <w:rPr>
          <w:rFonts w:ascii="Arial" w:hAnsi="Arial" w:cs="Arial"/>
          <w:lang w:val="es-ES_tradnl"/>
        </w:rPr>
        <w:t>.</w:t>
      </w:r>
    </w:p>
    <w:p w:rsidR="006D02A8" w:rsidRPr="003B27DA" w:rsidRDefault="006D02A8" w:rsidP="003B2CF2">
      <w:pPr>
        <w:spacing w:line="276" w:lineRule="auto"/>
        <w:rPr>
          <w:rFonts w:ascii="Arial" w:hAnsi="Arial" w:cs="Arial"/>
          <w:lang w:val="es-ES_tradnl"/>
        </w:rPr>
      </w:pPr>
    </w:p>
    <w:p w:rsidR="007D2825" w:rsidRPr="003B27DA" w:rsidRDefault="009E7DA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3B27DA">
        <w:rPr>
          <w:rFonts w:ascii="Arial" w:hAnsi="Arial" w:cs="Arial"/>
          <w:highlight w:val="yellow"/>
          <w:lang w:val="es-ES_tradnl"/>
        </w:rPr>
        <w:t>Respuesta</w:t>
      </w:r>
      <w:r w:rsidR="007D2825" w:rsidRPr="003B27DA">
        <w:rPr>
          <w:rFonts w:ascii="Arial" w:hAnsi="Arial" w:cs="Arial"/>
          <w:highlight w:val="yellow"/>
          <w:lang w:val="es-ES_tradnl"/>
        </w:rPr>
        <w:t>s</w:t>
      </w:r>
      <w:r w:rsidRPr="003B27DA">
        <w:rPr>
          <w:rFonts w:ascii="Arial" w:hAnsi="Arial" w:cs="Arial"/>
          <w:highlight w:val="yellow"/>
          <w:lang w:val="es-ES_tradnl"/>
        </w:rPr>
        <w:t>(</w:t>
      </w:r>
      <w:proofErr w:type="gramEnd"/>
      <w:r w:rsidRPr="003B27DA">
        <w:rPr>
          <w:rFonts w:ascii="Arial" w:hAnsi="Arial" w:cs="Arial"/>
          <w:highlight w:val="yellow"/>
          <w:lang w:val="es-ES_tradnl"/>
        </w:rPr>
        <w:t xml:space="preserve">mín. </w:t>
      </w:r>
      <w:r w:rsidR="00B860F0" w:rsidRPr="003B27DA">
        <w:rPr>
          <w:rFonts w:ascii="Arial" w:hAnsi="Arial" w:cs="Arial"/>
          <w:highlight w:val="yellow"/>
          <w:lang w:val="es-ES_tradnl"/>
        </w:rPr>
        <w:t>1</w:t>
      </w:r>
      <w:r w:rsidRPr="003B27DA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B27DA">
        <w:rPr>
          <w:rFonts w:ascii="Arial" w:hAnsi="Arial" w:cs="Arial"/>
          <w:b/>
          <w:highlight w:val="yellow"/>
          <w:lang w:val="es-ES_tradnl"/>
        </w:rPr>
        <w:t>2</w:t>
      </w:r>
      <w:r w:rsidRPr="003B27DA">
        <w:rPr>
          <w:rFonts w:ascii="Arial" w:hAnsi="Arial" w:cs="Arial"/>
          <w:b/>
          <w:highlight w:val="yellow"/>
          <w:lang w:val="es-ES_tradnl"/>
        </w:rPr>
        <w:t>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3B27DA" w:rsidRDefault="00584F8B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Microscopio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Antibiótico</w:t>
      </w:r>
    </w:p>
    <w:p w:rsidR="00584F8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Infección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0C3569">
        <w:rPr>
          <w:rFonts w:ascii="Arial" w:hAnsi="Arial" w:cs="Arial"/>
          <w:highlight w:val="red"/>
          <w:lang w:val="es-ES_tradnl"/>
        </w:rPr>
        <w:t>Higiene</w:t>
      </w:r>
    </w:p>
    <w:p w:rsidR="00D8018C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efectivo</w:t>
      </w:r>
    </w:p>
    <w:p w:rsidR="00763018" w:rsidRPr="003B27DA" w:rsidRDefault="00763018" w:rsidP="003B2CF2">
      <w:pPr>
        <w:spacing w:line="276" w:lineRule="auto"/>
        <w:rPr>
          <w:rFonts w:ascii="Arial" w:hAnsi="Arial" w:cs="Arial"/>
          <w:lang w:val="es-ES_tradnl"/>
        </w:rPr>
      </w:pP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C5701A" w:rsidRPr="003B27DA" w:rsidRDefault="00C5701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green"/>
          <w:lang w:val="es-ES_tradnl"/>
        </w:rPr>
        <w:t>Contenedor 2 (</w:t>
      </w:r>
      <w:r w:rsidRPr="003B27DA">
        <w:rPr>
          <w:rFonts w:ascii="Arial" w:hAnsi="Arial" w:cs="Arial"/>
          <w:b/>
          <w:highlight w:val="green"/>
          <w:lang w:val="es-ES_tradnl"/>
        </w:rPr>
        <w:t>25</w:t>
      </w:r>
      <w:r w:rsidRPr="003B27DA">
        <w:rPr>
          <w:rFonts w:ascii="Arial" w:hAnsi="Arial" w:cs="Arial"/>
          <w:highlight w:val="green"/>
          <w:lang w:val="es-ES_tradnl"/>
        </w:rPr>
        <w:t xml:space="preserve"> caracteres máximo)</w:t>
      </w:r>
      <w:r w:rsidR="00ED2008" w:rsidRPr="003B27DA">
        <w:rPr>
          <w:rFonts w:ascii="Arial" w:hAnsi="Arial" w:cs="Arial"/>
          <w:lang w:val="es-ES_tradnl"/>
        </w:rPr>
        <w:t xml:space="preserve"> Hipótesis de los humores</w:t>
      </w:r>
      <w:r w:rsidR="002F0B8B" w:rsidRPr="003B27DA">
        <w:rPr>
          <w:rFonts w:ascii="Arial" w:hAnsi="Arial" w:cs="Arial"/>
          <w:lang w:val="es-ES_tradnl"/>
        </w:rPr>
        <w:t>.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b/>
          <w:color w:val="FF0000"/>
          <w:lang w:val="es-ES_tradnl"/>
        </w:rPr>
        <w:t>*</w:t>
      </w:r>
      <w:r w:rsidRPr="003B27DA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B27DA">
        <w:rPr>
          <w:rFonts w:ascii="Arial" w:hAnsi="Arial" w:cs="Arial"/>
          <w:b/>
          <w:highlight w:val="yellow"/>
          <w:lang w:val="es-ES_tradnl"/>
        </w:rPr>
        <w:t>23</w:t>
      </w:r>
      <w:r w:rsidRPr="003B27DA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</w:p>
    <w:p w:rsidR="00E60D5B" w:rsidRPr="003B27DA" w:rsidRDefault="009D2242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F</w:t>
      </w:r>
      <w:r w:rsidR="00E60D5B" w:rsidRPr="003B27DA">
        <w:rPr>
          <w:rFonts w:ascii="Arial" w:hAnsi="Arial" w:cs="Arial"/>
          <w:lang w:val="es-ES_tradnl"/>
        </w:rPr>
        <w:t>luidos</w:t>
      </w:r>
    </w:p>
    <w:p w:rsidR="00E60D5B" w:rsidRPr="003B27DA" w:rsidRDefault="00E60D5B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Sangría</w:t>
      </w:r>
    </w:p>
    <w:p w:rsidR="00317F10" w:rsidRPr="003B27DA" w:rsidRDefault="00317F10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Sanguijuelas</w:t>
      </w:r>
    </w:p>
    <w:p w:rsidR="0089063A" w:rsidRPr="003B27DA" w:rsidRDefault="00DE56E5" w:rsidP="003B2CF2">
      <w:pPr>
        <w:tabs>
          <w:tab w:val="left" w:pos="760"/>
        </w:tabs>
        <w:spacing w:line="276" w:lineRule="auto"/>
        <w:rPr>
          <w:rFonts w:ascii="Arial" w:hAnsi="Arial" w:cs="Arial"/>
          <w:lang w:val="es-ES_tradnl"/>
        </w:rPr>
      </w:pPr>
      <w:r w:rsidRPr="000C3569">
        <w:rPr>
          <w:rFonts w:ascii="Arial" w:hAnsi="Arial" w:cs="Arial"/>
          <w:highlight w:val="red"/>
          <w:lang w:val="es-ES_tradnl"/>
        </w:rPr>
        <w:t>Mito</w:t>
      </w:r>
      <w:r w:rsidR="00D8018C" w:rsidRPr="003B27DA">
        <w:rPr>
          <w:rFonts w:ascii="Arial" w:hAnsi="Arial" w:cs="Arial"/>
          <w:lang w:val="es-ES_tradnl"/>
        </w:rPr>
        <w:tab/>
      </w:r>
    </w:p>
    <w:p w:rsidR="00763018" w:rsidRPr="003B27DA" w:rsidRDefault="00D8018C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lang w:val="es-ES_tradnl"/>
        </w:rPr>
        <w:t>Método i</w:t>
      </w:r>
      <w:r w:rsidR="00763018" w:rsidRPr="003B27DA">
        <w:rPr>
          <w:rFonts w:ascii="Arial" w:hAnsi="Arial" w:cs="Arial"/>
          <w:lang w:val="es-ES_tradnl"/>
        </w:rPr>
        <w:t>nefectivo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r w:rsidRPr="003B27DA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</w:p>
    <w:p w:rsidR="0089063A" w:rsidRPr="003B27DA" w:rsidRDefault="0089063A" w:rsidP="003B2CF2">
      <w:pPr>
        <w:spacing w:line="276" w:lineRule="auto"/>
        <w:rPr>
          <w:rFonts w:ascii="Arial" w:hAnsi="Arial" w:cs="Arial"/>
          <w:lang w:val="es-ES_tradnl"/>
        </w:rPr>
      </w:pPr>
      <w:bookmarkStart w:id="3" w:name="_GoBack"/>
      <w:bookmarkEnd w:id="3"/>
    </w:p>
    <w:sectPr w:rsidR="0089063A" w:rsidRPr="003B27D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5F"/>
    <w:rsid w:val="0005228B"/>
    <w:rsid w:val="000537AE"/>
    <w:rsid w:val="00054002"/>
    <w:rsid w:val="000719EE"/>
    <w:rsid w:val="000B20BA"/>
    <w:rsid w:val="000C3569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0B8B"/>
    <w:rsid w:val="002F3F12"/>
    <w:rsid w:val="00317F10"/>
    <w:rsid w:val="00317F44"/>
    <w:rsid w:val="00326C60"/>
    <w:rsid w:val="00334EA6"/>
    <w:rsid w:val="00340C3A"/>
    <w:rsid w:val="00342E6F"/>
    <w:rsid w:val="00345260"/>
    <w:rsid w:val="00353644"/>
    <w:rsid w:val="0036258A"/>
    <w:rsid w:val="00376986"/>
    <w:rsid w:val="003A458C"/>
    <w:rsid w:val="003B27DA"/>
    <w:rsid w:val="003B2CF2"/>
    <w:rsid w:val="003B49B4"/>
    <w:rsid w:val="003D72B3"/>
    <w:rsid w:val="004024BA"/>
    <w:rsid w:val="00411F22"/>
    <w:rsid w:val="00417B06"/>
    <w:rsid w:val="004206EF"/>
    <w:rsid w:val="004375B6"/>
    <w:rsid w:val="0045712C"/>
    <w:rsid w:val="00485C72"/>
    <w:rsid w:val="00495119"/>
    <w:rsid w:val="004A4A9C"/>
    <w:rsid w:val="004E3248"/>
    <w:rsid w:val="00506FA9"/>
    <w:rsid w:val="00510FE7"/>
    <w:rsid w:val="0052013C"/>
    <w:rsid w:val="00547951"/>
    <w:rsid w:val="005513FA"/>
    <w:rsid w:val="00551D6E"/>
    <w:rsid w:val="00552D7C"/>
    <w:rsid w:val="0055381A"/>
    <w:rsid w:val="00584F8B"/>
    <w:rsid w:val="005B210B"/>
    <w:rsid w:val="005C209B"/>
    <w:rsid w:val="005D3CC8"/>
    <w:rsid w:val="005E4F61"/>
    <w:rsid w:val="005E7174"/>
    <w:rsid w:val="005F2028"/>
    <w:rsid w:val="005F4C68"/>
    <w:rsid w:val="00611072"/>
    <w:rsid w:val="00616529"/>
    <w:rsid w:val="00630169"/>
    <w:rsid w:val="0063490D"/>
    <w:rsid w:val="00647430"/>
    <w:rsid w:val="00677B1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696"/>
    <w:rsid w:val="0076301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55D7"/>
    <w:rsid w:val="008C6F76"/>
    <w:rsid w:val="008D7CDB"/>
    <w:rsid w:val="00923C89"/>
    <w:rsid w:val="009320AC"/>
    <w:rsid w:val="009510B5"/>
    <w:rsid w:val="00953886"/>
    <w:rsid w:val="009663BC"/>
    <w:rsid w:val="0099088A"/>
    <w:rsid w:val="00992AB9"/>
    <w:rsid w:val="009C370A"/>
    <w:rsid w:val="009C4689"/>
    <w:rsid w:val="009D2242"/>
    <w:rsid w:val="009E7DAC"/>
    <w:rsid w:val="009F074B"/>
    <w:rsid w:val="00A2147A"/>
    <w:rsid w:val="00A22796"/>
    <w:rsid w:val="00A61B6D"/>
    <w:rsid w:val="00A70A85"/>
    <w:rsid w:val="00A714C4"/>
    <w:rsid w:val="00A74CE5"/>
    <w:rsid w:val="00A925B6"/>
    <w:rsid w:val="00A96F16"/>
    <w:rsid w:val="00A974E1"/>
    <w:rsid w:val="00AA0FF1"/>
    <w:rsid w:val="00AA10B5"/>
    <w:rsid w:val="00AC165F"/>
    <w:rsid w:val="00AC45C1"/>
    <w:rsid w:val="00AC7496"/>
    <w:rsid w:val="00AC7FAC"/>
    <w:rsid w:val="00AE458C"/>
    <w:rsid w:val="00AF23DF"/>
    <w:rsid w:val="00B00906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3D30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CBC"/>
    <w:rsid w:val="00CD0B3B"/>
    <w:rsid w:val="00CD2245"/>
    <w:rsid w:val="00CE7115"/>
    <w:rsid w:val="00D15A42"/>
    <w:rsid w:val="00D3600C"/>
    <w:rsid w:val="00D3644C"/>
    <w:rsid w:val="00D660AD"/>
    <w:rsid w:val="00D8018C"/>
    <w:rsid w:val="00DD1154"/>
    <w:rsid w:val="00DE1C4F"/>
    <w:rsid w:val="00DE2253"/>
    <w:rsid w:val="00DE56E5"/>
    <w:rsid w:val="00DE69EE"/>
    <w:rsid w:val="00DF5702"/>
    <w:rsid w:val="00E0506B"/>
    <w:rsid w:val="00E057E6"/>
    <w:rsid w:val="00E14BD5"/>
    <w:rsid w:val="00E32F4B"/>
    <w:rsid w:val="00E54DA3"/>
    <w:rsid w:val="00E60D5B"/>
    <w:rsid w:val="00E61A4B"/>
    <w:rsid w:val="00E62858"/>
    <w:rsid w:val="00E713BD"/>
    <w:rsid w:val="00E7707B"/>
    <w:rsid w:val="00E814BE"/>
    <w:rsid w:val="00E84C33"/>
    <w:rsid w:val="00E92A34"/>
    <w:rsid w:val="00EA22E1"/>
    <w:rsid w:val="00EA3E65"/>
    <w:rsid w:val="00EB0CCB"/>
    <w:rsid w:val="00EC398E"/>
    <w:rsid w:val="00EC3FD8"/>
    <w:rsid w:val="00ED200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D9E894C-0C0C-4A0A-9DF5-48B6647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0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10</cp:revision>
  <dcterms:created xsi:type="dcterms:W3CDTF">2015-03-08T19:13:00Z</dcterms:created>
  <dcterms:modified xsi:type="dcterms:W3CDTF">2015-05-10T14:46:00Z</dcterms:modified>
</cp:coreProperties>
</file>