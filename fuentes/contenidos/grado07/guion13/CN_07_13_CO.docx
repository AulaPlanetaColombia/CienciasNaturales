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37A" w:rsidRPr="0062737A" w:rsidRDefault="0062737A" w:rsidP="0062737A">
      <w:pPr>
        <w:spacing w:after="0"/>
        <w:rPr>
          <w:rFonts w:ascii="Arial" w:eastAsia="Times New Roman" w:hAnsi="Arial" w:cs="Arial"/>
          <w:color w:val="000000"/>
          <w:szCs w:val="22"/>
          <w:lang w:val="es-CO" w:eastAsia="es-CO"/>
        </w:rPr>
      </w:pPr>
      <w:bookmarkStart w:id="0" w:name="_GoBack"/>
      <w:bookmarkEnd w:id="0"/>
    </w:p>
    <w:tbl>
      <w:tblPr>
        <w:tblStyle w:val="Tablaconcuadrcula"/>
        <w:tblW w:w="9262" w:type="dxa"/>
        <w:tblInd w:w="-176" w:type="dxa"/>
        <w:tblLook w:val="04A0" w:firstRow="1" w:lastRow="0" w:firstColumn="1" w:lastColumn="0" w:noHBand="0" w:noVBand="1"/>
      </w:tblPr>
      <w:tblGrid>
        <w:gridCol w:w="2235"/>
        <w:gridCol w:w="7027"/>
      </w:tblGrid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Título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0733F9">
              <w:rPr>
                <w:rFonts w:ascii="Arial" w:hAnsi="Arial" w:cs="Arial"/>
                <w:b/>
              </w:rPr>
              <w:t>Ciencia y tecnología al servicio de la Medicina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Código del guion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EF4C29">
              <w:rPr>
                <w:rFonts w:ascii="Arial" w:hAnsi="Arial" w:cs="Arial"/>
                <w:sz w:val="20"/>
                <w:szCs w:val="20"/>
                <w:lang w:val="es-ES"/>
              </w:rPr>
              <w:t>GUION CN_07_13_CO</w:t>
            </w:r>
          </w:p>
        </w:tc>
      </w:tr>
      <w:tr w:rsidR="00EF4C29" w:rsidTr="0047635D">
        <w:tc>
          <w:tcPr>
            <w:tcW w:w="2235" w:type="dxa"/>
            <w:shd w:val="clear" w:color="auto" w:fill="000000" w:themeFill="text1"/>
          </w:tcPr>
          <w:p w:rsidR="00EF4C29" w:rsidRPr="00E92066" w:rsidRDefault="00EF4C29" w:rsidP="00F50F04">
            <w:pPr>
              <w:tabs>
                <w:tab w:val="right" w:pos="8498"/>
              </w:tabs>
              <w:rPr>
                <w:rFonts w:ascii="Times" w:hAnsi="Times"/>
              </w:rPr>
            </w:pPr>
            <w:r w:rsidRPr="00E92066">
              <w:rPr>
                <w:rFonts w:ascii="Times" w:hAnsi="Times"/>
              </w:rPr>
              <w:t>Descripción</w:t>
            </w:r>
          </w:p>
        </w:tc>
        <w:tc>
          <w:tcPr>
            <w:tcW w:w="7027" w:type="dxa"/>
          </w:tcPr>
          <w:p w:rsidR="00EF4C29" w:rsidRDefault="00EF4C29" w:rsidP="00F50F04">
            <w:pPr>
              <w:tabs>
                <w:tab w:val="right" w:pos="8498"/>
              </w:tabs>
              <w:rPr>
                <w:rFonts w:ascii="Times" w:hAnsi="Times"/>
                <w:highlight w:val="yellow"/>
              </w:rPr>
            </w:pPr>
            <w:r w:rsidRPr="0062737A">
              <w:rPr>
                <w:rFonts w:ascii="Arial" w:eastAsia="Times New Roman" w:hAnsi="Arial" w:cs="Arial"/>
                <w:color w:val="000000"/>
                <w:lang w:val="es-CO" w:eastAsia="es-CO"/>
              </w:rPr>
              <w:t>La ciencia al cuidado de la salud. Aprende cómo la medicina se ha desarrollado gracias a las ciencias naturales</w:t>
            </w:r>
            <w:r>
              <w:rPr>
                <w:rFonts w:ascii="Arial" w:eastAsia="Times New Roman" w:hAnsi="Arial" w:cs="Arial"/>
                <w:color w:val="000000"/>
                <w:lang w:val="es-CO" w:eastAsia="es-CO"/>
              </w:rPr>
              <w:t>.</w:t>
            </w:r>
          </w:p>
        </w:tc>
      </w:tr>
    </w:tbl>
    <w:p w:rsidR="0062737A" w:rsidRP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  <w:lang w:val="es-CO"/>
        </w:rPr>
      </w:pPr>
    </w:p>
    <w:p w:rsidR="0062737A" w:rsidRDefault="0062737A" w:rsidP="003A2CCB">
      <w:pPr>
        <w:tabs>
          <w:tab w:val="right" w:pos="8498"/>
        </w:tabs>
        <w:spacing w:after="0" w:line="276" w:lineRule="auto"/>
        <w:rPr>
          <w:rFonts w:ascii="Arial" w:hAnsi="Arial" w:cs="Arial"/>
          <w:highlight w:val="yellow"/>
        </w:rPr>
      </w:pPr>
    </w:p>
    <w:p w:rsidR="002973CB" w:rsidRPr="00E8250A" w:rsidRDefault="00081745" w:rsidP="003A2CCB">
      <w:pPr>
        <w:tabs>
          <w:tab w:val="right" w:pos="8498"/>
        </w:tabs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1</w:t>
      </w:r>
      <w:r w:rsidR="00E1054C">
        <w:rPr>
          <w:rFonts w:ascii="Arial" w:hAnsi="Arial" w:cs="Arial"/>
          <w:b/>
        </w:rPr>
        <w:t xml:space="preserve"> </w:t>
      </w:r>
      <w:r w:rsidR="00E41989" w:rsidRPr="00E8250A">
        <w:rPr>
          <w:rFonts w:ascii="Arial" w:hAnsi="Arial" w:cs="Arial"/>
          <w:b/>
        </w:rPr>
        <w:t xml:space="preserve">Las ciencias naturales y la </w:t>
      </w:r>
      <w:r w:rsidR="00AA4D9A" w:rsidRPr="00E8250A">
        <w:rPr>
          <w:rFonts w:ascii="Arial" w:hAnsi="Arial" w:cs="Arial"/>
          <w:b/>
        </w:rPr>
        <w:t>Medicina</w:t>
      </w:r>
    </w:p>
    <w:p w:rsidR="00D408F4" w:rsidRPr="00E8250A" w:rsidRDefault="00D408F4" w:rsidP="003A2CCB">
      <w:pPr>
        <w:spacing w:after="0" w:line="276" w:lineRule="auto"/>
        <w:rPr>
          <w:rFonts w:ascii="Arial" w:hAnsi="Arial" w:cs="Arial"/>
        </w:rPr>
      </w:pPr>
    </w:p>
    <w:p w:rsidR="00C8009D" w:rsidRPr="00E8250A" w:rsidRDefault="00481715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Las ciencias naturales buscan conocer y explicar </w:t>
      </w:r>
      <w:r w:rsidR="00514379" w:rsidRPr="00E8250A">
        <w:rPr>
          <w:rFonts w:ascii="Arial" w:hAnsi="Arial" w:cs="Arial"/>
          <w:color w:val="000000"/>
          <w:lang w:val="es-ES"/>
        </w:rPr>
        <w:t xml:space="preserve">todos los aspectos de la naturaleza. </w:t>
      </w:r>
      <w:r w:rsidR="00F940B1" w:rsidRPr="00E8250A">
        <w:rPr>
          <w:rFonts w:ascii="Arial" w:hAnsi="Arial" w:cs="Arial"/>
          <w:color w:val="000000"/>
          <w:lang w:val="es-ES"/>
        </w:rPr>
        <w:t xml:space="preserve">Este conocimiento se </w:t>
      </w:r>
      <w:r w:rsidR="00405854" w:rsidRPr="00E8250A">
        <w:rPr>
          <w:rFonts w:ascii="Arial" w:hAnsi="Arial" w:cs="Arial"/>
          <w:color w:val="000000"/>
          <w:lang w:val="es-ES"/>
        </w:rPr>
        <w:t xml:space="preserve">puede usar para muchas </w:t>
      </w:r>
      <w:r w:rsidR="00405854" w:rsidRPr="00E8250A">
        <w:rPr>
          <w:rFonts w:ascii="Arial" w:hAnsi="Arial" w:cs="Arial"/>
          <w:lang w:val="es-ES"/>
        </w:rPr>
        <w:t>cosas</w:t>
      </w:r>
      <w:r w:rsidR="007F2220" w:rsidRPr="00E8250A">
        <w:rPr>
          <w:rFonts w:ascii="Arial" w:hAnsi="Arial" w:cs="Arial"/>
          <w:lang w:val="es-ES"/>
        </w:rPr>
        <w:t>, e</w:t>
      </w:r>
      <w:r w:rsidR="00A56E25" w:rsidRPr="00E8250A">
        <w:rPr>
          <w:rFonts w:ascii="Arial" w:hAnsi="Arial" w:cs="Arial"/>
          <w:lang w:val="es-ES"/>
        </w:rPr>
        <w:t xml:space="preserve">ntre otras, </w:t>
      </w:r>
      <w:r w:rsidR="000F615F" w:rsidRPr="00E8250A">
        <w:rPr>
          <w:rFonts w:ascii="Arial" w:hAnsi="Arial" w:cs="Arial"/>
          <w:lang w:val="es-ES"/>
        </w:rPr>
        <w:t xml:space="preserve">mejorar la </w:t>
      </w:r>
      <w:r w:rsidR="000F615F" w:rsidRPr="00E8250A">
        <w:rPr>
          <w:rFonts w:ascii="Arial" w:hAnsi="Arial" w:cs="Arial"/>
          <w:b/>
          <w:lang w:val="es-ES"/>
        </w:rPr>
        <w:t xml:space="preserve">salud </w:t>
      </w:r>
      <w:r w:rsidR="000F615F" w:rsidRPr="00E8250A">
        <w:rPr>
          <w:rFonts w:ascii="Arial" w:hAnsi="Arial" w:cs="Arial"/>
          <w:lang w:val="es-ES"/>
        </w:rPr>
        <w:t xml:space="preserve">y </w:t>
      </w:r>
      <w:r w:rsidR="00405854" w:rsidRPr="00E8250A">
        <w:rPr>
          <w:rFonts w:ascii="Arial" w:hAnsi="Arial" w:cs="Arial"/>
          <w:lang w:val="es-ES"/>
        </w:rPr>
        <w:t xml:space="preserve">la </w:t>
      </w:r>
      <w:r w:rsidR="000F615F" w:rsidRPr="00E8250A">
        <w:rPr>
          <w:rFonts w:ascii="Arial" w:hAnsi="Arial" w:cs="Arial"/>
          <w:lang w:val="es-ES"/>
        </w:rPr>
        <w:t>calidad de vida de las personas.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De </w:t>
      </w:r>
      <w:r w:rsidR="007F2220" w:rsidRPr="00E8250A">
        <w:rPr>
          <w:rFonts w:ascii="Arial" w:hAnsi="Arial" w:cs="Arial"/>
          <w:lang w:val="es-ES"/>
        </w:rPr>
        <w:t>ello</w:t>
      </w:r>
      <w:r w:rsidR="00584F95" w:rsidRPr="00E8250A">
        <w:rPr>
          <w:rFonts w:ascii="Arial" w:hAnsi="Arial" w:cs="Arial"/>
          <w:lang w:val="es-ES"/>
        </w:rPr>
        <w:t xml:space="preserve"> </w:t>
      </w:r>
      <w:r w:rsidR="00F940B1" w:rsidRPr="00E8250A">
        <w:rPr>
          <w:rFonts w:ascii="Arial" w:hAnsi="Arial" w:cs="Arial"/>
          <w:lang w:val="es-ES"/>
        </w:rPr>
        <w:t xml:space="preserve">se encarga la </w:t>
      </w:r>
      <w:r w:rsidR="00AA4D9A" w:rsidRPr="00E8250A">
        <w:rPr>
          <w:rFonts w:ascii="Arial" w:hAnsi="Arial" w:cs="Arial"/>
          <w:b/>
          <w:lang w:val="es-ES"/>
        </w:rPr>
        <w:t>Medicina</w:t>
      </w:r>
      <w:r w:rsidR="00F940B1" w:rsidRPr="00E8250A">
        <w:rPr>
          <w:rFonts w:ascii="Arial" w:hAnsi="Arial" w:cs="Arial"/>
          <w:lang w:val="es-ES"/>
        </w:rPr>
        <w:t>.</w:t>
      </w:r>
    </w:p>
    <w:p w:rsidR="00C8009D" w:rsidRPr="00E8250A" w:rsidRDefault="00C8009D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</w:p>
    <w:p w:rsidR="00C83E13" w:rsidRPr="00E8250A" w:rsidRDefault="00F940B1" w:rsidP="00E74DB8">
      <w:pPr>
        <w:spacing w:after="0"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Aunque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="00584F95" w:rsidRPr="00E8250A">
        <w:rPr>
          <w:rFonts w:ascii="Arial" w:hAnsi="Arial" w:cs="Arial"/>
          <w:color w:val="000000"/>
          <w:lang w:val="es-ES"/>
        </w:rPr>
        <w:t xml:space="preserve"> </w:t>
      </w:r>
      <w:r w:rsidR="00EF4C29">
        <w:rPr>
          <w:rFonts w:ascii="Arial" w:hAnsi="Arial" w:cs="Arial"/>
          <w:color w:val="000000"/>
          <w:lang w:val="es-ES"/>
        </w:rPr>
        <w:t>existe desde cuando el ser humano quiso curar sus enfermedades, con la ayuda de otras ciencias</w:t>
      </w:r>
      <w:r w:rsidR="00893EC3">
        <w:rPr>
          <w:rFonts w:ascii="Arial" w:hAnsi="Arial" w:cs="Arial"/>
          <w:color w:val="000000"/>
          <w:lang w:val="es-ES"/>
        </w:rPr>
        <w:t xml:space="preserve"> </w:t>
      </w:r>
      <w:r w:rsidR="00A03C9F" w:rsidRPr="00E8250A">
        <w:rPr>
          <w:rFonts w:ascii="Arial" w:hAnsi="Arial" w:cs="Arial"/>
          <w:color w:val="000000"/>
          <w:lang w:val="es-ES"/>
        </w:rPr>
        <w:t>ha mejorado sus</w:t>
      </w:r>
      <w:r w:rsidRPr="00E8250A">
        <w:rPr>
          <w:rFonts w:ascii="Arial" w:hAnsi="Arial" w:cs="Arial"/>
          <w:color w:val="000000"/>
          <w:lang w:val="es-ES"/>
        </w:rPr>
        <w:t xml:space="preserve"> técnicas y </w:t>
      </w:r>
      <w:r w:rsidR="00A03C9F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herramientas</w:t>
      </w:r>
      <w:r w:rsidR="00FA02DC">
        <w:rPr>
          <w:rFonts w:ascii="Arial" w:hAnsi="Arial" w:cs="Arial"/>
          <w:color w:val="000000"/>
          <w:lang w:val="es-ES"/>
        </w:rPr>
        <w:t xml:space="preserve"> que usa</w:t>
      </w:r>
      <w:r w:rsidR="00271EE8" w:rsidRPr="00E8250A">
        <w:rPr>
          <w:rFonts w:ascii="Arial" w:hAnsi="Arial" w:cs="Arial"/>
          <w:color w:val="000000"/>
          <w:lang w:val="es-ES"/>
        </w:rPr>
        <w:t>.</w:t>
      </w:r>
      <w:r w:rsidR="00EF4C29">
        <w:rPr>
          <w:rFonts w:ascii="Arial" w:hAnsi="Arial" w:cs="Arial"/>
          <w:color w:val="000000"/>
          <w:lang w:val="es-ES"/>
        </w:rPr>
        <w:t xml:space="preserve"> </w:t>
      </w:r>
      <w:r w:rsidR="00F652F5">
        <w:rPr>
          <w:rFonts w:ascii="Arial" w:hAnsi="Arial" w:cs="Arial"/>
          <w:color w:val="000000"/>
          <w:lang w:val="es-ES"/>
        </w:rPr>
        <w:t>Los desarrollos tecnol</w:t>
      </w:r>
      <w:r w:rsidR="007B6D82">
        <w:rPr>
          <w:rFonts w:ascii="Arial" w:hAnsi="Arial" w:cs="Arial"/>
          <w:color w:val="000000"/>
          <w:lang w:val="es-ES"/>
        </w:rPr>
        <w:t xml:space="preserve">ógicos han permitido ver de cerca lo que ocurre adentro del cuerpo humano y explicar el porqué de muchas enfermedades. </w:t>
      </w:r>
    </w:p>
    <w:p w:rsidR="00F850C1" w:rsidRPr="00E8250A" w:rsidRDefault="00F850C1" w:rsidP="003A2CCB">
      <w:pPr>
        <w:spacing w:after="0" w:line="276" w:lineRule="auto"/>
        <w:rPr>
          <w:rFonts w:ascii="Arial" w:hAnsi="Arial" w:cs="Arial"/>
          <w:color w:val="000000"/>
          <w:lang w:val="es-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6E25F6" w:rsidRPr="00E8250A" w:rsidTr="00F850C1">
        <w:tc>
          <w:tcPr>
            <w:tcW w:w="9054" w:type="dxa"/>
            <w:gridSpan w:val="2"/>
            <w:shd w:val="clear" w:color="auto" w:fill="0D0D0D" w:themeFill="text1" w:themeFillTint="F2"/>
          </w:tcPr>
          <w:p w:rsidR="006E25F6" w:rsidRPr="00E8250A" w:rsidRDefault="006E25F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6E25F6" w:rsidRPr="00E8250A" w:rsidTr="00F850C1">
        <w:tc>
          <w:tcPr>
            <w:tcW w:w="2518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E25F6" w:rsidRPr="00E8250A" w:rsidRDefault="006E25F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CN_07_13_CO_IMG01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Fotografía de un busto de Hipócrates</w:t>
            </w:r>
          </w:p>
        </w:tc>
      </w:tr>
      <w:tr w:rsidR="003F03AB" w:rsidRPr="00E8250A" w:rsidTr="00F850C1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208355944</w:t>
            </w:r>
          </w:p>
        </w:tc>
      </w:tr>
      <w:tr w:rsidR="003F03AB" w:rsidRPr="00E8250A" w:rsidTr="003F03AB">
        <w:trPr>
          <w:trHeight w:val="85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FA02D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Hipócrates de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Cos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fue un médico de la antigua Grecia</w:t>
            </w:r>
            <w:r w:rsidR="002B5170">
              <w:rPr>
                <w:rFonts w:ascii="Arial" w:hAnsi="Arial" w:cs="Arial"/>
                <w:sz w:val="24"/>
                <w:szCs w:val="24"/>
              </w:rPr>
              <w:t xml:space="preserve"> reconocido por separar la M</w:t>
            </w:r>
            <w:r w:rsidRPr="00E8250A">
              <w:rPr>
                <w:rFonts w:ascii="Arial" w:hAnsi="Arial" w:cs="Arial"/>
                <w:sz w:val="24"/>
                <w:szCs w:val="24"/>
              </w:rPr>
              <w:t>edicina de la filosofía y la religión.</w:t>
            </w:r>
            <w:r w:rsidR="00FA02DC">
              <w:rPr>
                <w:rFonts w:ascii="Arial" w:hAnsi="Arial" w:cs="Arial"/>
                <w:sz w:val="24"/>
                <w:szCs w:val="24"/>
              </w:rPr>
              <w:t xml:space="preserve"> Defendió la concepción de la enfermedad como una consecuencia de un desequilibrio de los llamados “humores” del cuerpo.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71EE8" w:rsidRPr="00E8250A" w:rsidRDefault="00271EE8" w:rsidP="003A2CCB">
      <w:pPr>
        <w:spacing w:after="0" w:line="276" w:lineRule="auto"/>
        <w:rPr>
          <w:rFonts w:ascii="Arial" w:hAnsi="Arial" w:cs="Arial"/>
          <w:b/>
        </w:rPr>
      </w:pPr>
    </w:p>
    <w:p w:rsidR="00271EE8" w:rsidRPr="00E8250A" w:rsidRDefault="00271EE8" w:rsidP="00E74DB8">
      <w:p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Las ciencias naturales</w:t>
      </w:r>
      <w:r w:rsidR="00EF4C29">
        <w:rPr>
          <w:rFonts w:ascii="Arial" w:hAnsi="Arial" w:cs="Arial"/>
          <w:color w:val="000000"/>
          <w:lang w:val="es-ES"/>
        </w:rPr>
        <w:t>, por ejemplo,</w:t>
      </w:r>
      <w:r w:rsidRPr="00E8250A">
        <w:rPr>
          <w:rFonts w:ascii="Arial" w:hAnsi="Arial" w:cs="Arial"/>
          <w:color w:val="000000"/>
          <w:lang w:val="es-ES"/>
        </w:rPr>
        <w:t xml:space="preserve"> le han permitido a la </w:t>
      </w:r>
      <w:r w:rsidR="00AA4D9A" w:rsidRPr="00E8250A">
        <w:rPr>
          <w:rFonts w:ascii="Arial" w:hAnsi="Arial" w:cs="Arial"/>
          <w:color w:val="000000"/>
          <w:lang w:val="es-ES"/>
        </w:rPr>
        <w:t>Medicina</w:t>
      </w:r>
      <w:r w:rsidRPr="00E8250A">
        <w:rPr>
          <w:rFonts w:ascii="Arial" w:hAnsi="Arial" w:cs="Arial"/>
          <w:color w:val="000000"/>
          <w:lang w:val="es-ES"/>
        </w:rPr>
        <w:t>:</w:t>
      </w:r>
    </w:p>
    <w:p w:rsidR="00271EE8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 xml:space="preserve">Entender mejor el funcionamiento del cuerpo humano. </w:t>
      </w:r>
    </w:p>
    <w:p w:rsidR="00271EE8" w:rsidRPr="00E8250A" w:rsidRDefault="00893EC3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Entender </w:t>
      </w:r>
      <w:r w:rsidR="00271EE8" w:rsidRPr="00E8250A">
        <w:rPr>
          <w:rFonts w:ascii="Arial" w:hAnsi="Arial" w:cs="Arial"/>
          <w:color w:val="000000"/>
          <w:lang w:val="es-ES"/>
        </w:rPr>
        <w:t>el origen y la transmisión de las enfermedades, así como su funcionamiento.</w:t>
      </w:r>
    </w:p>
    <w:p w:rsidR="00431E2C" w:rsidRPr="00E8250A" w:rsidRDefault="00271EE8" w:rsidP="00E74DB8">
      <w:pPr>
        <w:pStyle w:val="Prrafodelista"/>
        <w:numPr>
          <w:ilvl w:val="0"/>
          <w:numId w:val="36"/>
        </w:numPr>
        <w:spacing w:line="276" w:lineRule="auto"/>
        <w:jc w:val="both"/>
        <w:rPr>
          <w:rFonts w:ascii="Arial" w:hAnsi="Arial" w:cs="Arial"/>
          <w:color w:val="000000"/>
          <w:lang w:val="es-ES"/>
        </w:rPr>
      </w:pPr>
      <w:r w:rsidRPr="00E8250A">
        <w:rPr>
          <w:rFonts w:ascii="Arial" w:hAnsi="Arial" w:cs="Arial"/>
          <w:color w:val="000000"/>
          <w:lang w:val="es-ES"/>
        </w:rPr>
        <w:t>Desarrollar técnicas y herramientas que permitan mejorar el diagnóstico,</w:t>
      </w:r>
      <w:r w:rsidR="00A03C9F" w:rsidRPr="00E8250A">
        <w:rPr>
          <w:rFonts w:ascii="Arial" w:hAnsi="Arial" w:cs="Arial"/>
          <w:color w:val="000000"/>
          <w:lang w:val="es-ES"/>
        </w:rPr>
        <w:t xml:space="preserve"> tratamiento o prevención de</w:t>
      </w:r>
      <w:r w:rsidR="00B10935">
        <w:rPr>
          <w:rFonts w:ascii="Arial" w:hAnsi="Arial" w:cs="Arial"/>
          <w:color w:val="000000"/>
          <w:lang w:val="es-ES"/>
        </w:rPr>
        <w:t xml:space="preserve"> </w:t>
      </w:r>
      <w:r w:rsidR="00A56E25" w:rsidRPr="00E8250A">
        <w:rPr>
          <w:rFonts w:ascii="Arial" w:hAnsi="Arial" w:cs="Arial"/>
          <w:color w:val="000000"/>
          <w:lang w:val="es-ES"/>
        </w:rPr>
        <w:t xml:space="preserve">las </w:t>
      </w:r>
      <w:r w:rsidRPr="00E8250A">
        <w:rPr>
          <w:rFonts w:ascii="Arial" w:hAnsi="Arial" w:cs="Arial"/>
          <w:color w:val="000000"/>
          <w:lang w:val="es-ES"/>
        </w:rPr>
        <w:t>enfermedades.</w:t>
      </w:r>
    </w:p>
    <w:p w:rsidR="005814D7" w:rsidRPr="00E8250A" w:rsidRDefault="005814D7" w:rsidP="003A2CCB">
      <w:pPr>
        <w:spacing w:after="0" w:line="276" w:lineRule="auto"/>
        <w:rPr>
          <w:rFonts w:ascii="Arial" w:hAnsi="Arial" w:cs="Arial"/>
          <w:color w:val="000000"/>
        </w:rPr>
      </w:pPr>
    </w:p>
    <w:p w:rsidR="00DA690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lastRenderedPageBreak/>
        <w:t>[SECCIÓN 2</w:t>
      </w:r>
      <w:r w:rsidR="00DA6907" w:rsidRPr="00E8250A">
        <w:rPr>
          <w:rFonts w:ascii="Arial" w:hAnsi="Arial" w:cs="Arial"/>
          <w:highlight w:val="yellow"/>
        </w:rPr>
        <w:t>]</w:t>
      </w:r>
      <w:r w:rsidR="00DA6907" w:rsidRPr="00E8250A">
        <w:rPr>
          <w:rFonts w:ascii="Arial" w:hAnsi="Arial" w:cs="Arial"/>
          <w:b/>
        </w:rPr>
        <w:t>1</w:t>
      </w:r>
      <w:r w:rsidR="00C50B6C" w:rsidRPr="00E8250A">
        <w:rPr>
          <w:rFonts w:ascii="Arial" w:hAnsi="Arial" w:cs="Arial"/>
          <w:b/>
        </w:rPr>
        <w:t>.1</w:t>
      </w:r>
      <w:r w:rsidR="00DA6907" w:rsidRPr="00E8250A">
        <w:rPr>
          <w:rFonts w:ascii="Arial" w:hAnsi="Arial" w:cs="Arial"/>
          <w:b/>
        </w:rPr>
        <w:t xml:space="preserve"> Consolidación</w:t>
      </w:r>
    </w:p>
    <w:p w:rsidR="00DA6907" w:rsidRDefault="00893EC3" w:rsidP="003A2CCB">
      <w:pPr>
        <w:spacing w:after="0" w:line="276" w:lineRule="auto"/>
        <w:rPr>
          <w:rFonts w:ascii="Arial" w:hAnsi="Arial" w:cs="Arial"/>
        </w:rPr>
      </w:pPr>
      <w:r w:rsidRPr="00893EC3">
        <w:rPr>
          <w:rFonts w:ascii="Arial" w:hAnsi="Arial" w:cs="Arial"/>
        </w:rPr>
        <w:t>La siguiente actividad</w:t>
      </w:r>
      <w:r>
        <w:rPr>
          <w:rFonts w:ascii="Arial" w:hAnsi="Arial" w:cs="Arial"/>
        </w:rPr>
        <w:t xml:space="preserve"> te per</w:t>
      </w:r>
      <w:r w:rsidR="00FA02DC">
        <w:rPr>
          <w:rFonts w:ascii="Arial" w:hAnsi="Arial" w:cs="Arial"/>
        </w:rPr>
        <w:t xml:space="preserve">mite revisar la percepción que tienes sobre el aporte de las ciencias naturales a la Medicina. </w:t>
      </w:r>
    </w:p>
    <w:p w:rsidR="00893EC3" w:rsidRPr="00893EC3" w:rsidRDefault="00893EC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A690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DA6907" w:rsidRPr="00E8250A" w:rsidRDefault="00DA69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</w:t>
            </w:r>
            <w:r w:rsidR="00C85B27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CO_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REC</w:t>
            </w:r>
            <w:r w:rsidR="00F74F1E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1</w:t>
            </w:r>
            <w:r w:rsidR="00947E2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¿Cómo sería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la ciencia?</w:t>
            </w:r>
          </w:p>
        </w:tc>
      </w:tr>
      <w:tr w:rsidR="00DA6907" w:rsidRPr="00E8250A" w:rsidTr="00C6466A">
        <w:tc>
          <w:tcPr>
            <w:tcW w:w="2518" w:type="dxa"/>
          </w:tcPr>
          <w:p w:rsidR="00DA6907" w:rsidRPr="00E8250A" w:rsidRDefault="00DA69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A6907" w:rsidRPr="00E8250A" w:rsidRDefault="00320E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 de respuesta libre. Se le</w:t>
            </w:r>
            <w:r w:rsidR="00B95E4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pide a los estudiantes discutir cuál sería el estado de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sin el aporte de las </w:t>
            </w:r>
            <w:r w:rsidR="006233AC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iencias naturales.</w:t>
            </w:r>
          </w:p>
        </w:tc>
      </w:tr>
    </w:tbl>
    <w:p w:rsidR="005B35C1" w:rsidRPr="00E8250A" w:rsidRDefault="005B35C1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5D1738" w:rsidRPr="00E8250A" w:rsidRDefault="00F2364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6A1381" w:rsidRPr="00E8250A">
        <w:rPr>
          <w:rFonts w:ascii="Arial" w:hAnsi="Arial" w:cs="Arial"/>
          <w:b/>
        </w:rPr>
        <w:t>2</w:t>
      </w:r>
      <w:r w:rsidR="00207D01">
        <w:rPr>
          <w:rFonts w:ascii="Arial" w:hAnsi="Arial" w:cs="Arial"/>
          <w:b/>
        </w:rPr>
        <w:t xml:space="preserve"> </w:t>
      </w:r>
      <w:r w:rsidR="005D4791" w:rsidRPr="00E8250A">
        <w:rPr>
          <w:rFonts w:ascii="Arial" w:hAnsi="Arial" w:cs="Arial"/>
          <w:b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="005D4791"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417765" w:rsidRPr="00E8250A" w:rsidRDefault="00417765" w:rsidP="003A2CCB">
      <w:pPr>
        <w:spacing w:after="0" w:line="276" w:lineRule="auto"/>
        <w:rPr>
          <w:rFonts w:ascii="Arial" w:hAnsi="Arial" w:cs="Arial"/>
          <w:b/>
        </w:rPr>
      </w:pPr>
    </w:p>
    <w:p w:rsidR="0009214D" w:rsidRPr="00E8250A" w:rsidRDefault="0041776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</w:t>
      </w:r>
      <w:r w:rsidR="00207D01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  <w:b/>
        </w:rPr>
        <w:t>Biología</w:t>
      </w:r>
      <w:r w:rsidR="00207D01">
        <w:rPr>
          <w:rFonts w:ascii="Arial" w:hAnsi="Arial" w:cs="Arial"/>
          <w:b/>
        </w:rPr>
        <w:t xml:space="preserve"> </w:t>
      </w:r>
      <w:r w:rsidR="009A7093">
        <w:rPr>
          <w:rFonts w:ascii="Arial" w:hAnsi="Arial" w:cs="Arial"/>
        </w:rPr>
        <w:t>estudia a</w:t>
      </w:r>
      <w:r w:rsidR="002B517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s</w:t>
      </w:r>
      <w:r w:rsidR="0009214D" w:rsidRPr="00E8250A">
        <w:rPr>
          <w:rFonts w:ascii="Arial" w:hAnsi="Arial" w:cs="Arial"/>
          <w:b/>
        </w:rPr>
        <w:t>eres vivos</w:t>
      </w:r>
      <w:r w:rsidR="0009214D" w:rsidRPr="00E8250A">
        <w:rPr>
          <w:rFonts w:ascii="Arial" w:hAnsi="Arial" w:cs="Arial"/>
        </w:rPr>
        <w:t>, y</w:t>
      </w:r>
      <w:r w:rsidR="00AD7E73" w:rsidRPr="00E8250A">
        <w:rPr>
          <w:rFonts w:ascii="Arial" w:hAnsi="Arial" w:cs="Arial"/>
        </w:rPr>
        <w:t xml:space="preserve"> esto incluye</w:t>
      </w:r>
      <w:r w:rsidR="00AB3AF1" w:rsidRPr="00E8250A">
        <w:rPr>
          <w:rFonts w:ascii="Arial" w:hAnsi="Arial" w:cs="Arial"/>
        </w:rPr>
        <w:t xml:space="preserve"> a los seres humanos. </w:t>
      </w:r>
      <w:r w:rsidR="00AD7E73" w:rsidRPr="00E8250A">
        <w:rPr>
          <w:rFonts w:ascii="Arial" w:hAnsi="Arial" w:cs="Arial"/>
        </w:rPr>
        <w:t xml:space="preserve">Por eso el funcionamiento del cuerpo humano hace parte del campo de estudio de la </w:t>
      </w:r>
      <w:r w:rsidR="009F68D7" w:rsidRPr="00E8250A">
        <w:rPr>
          <w:rFonts w:ascii="Arial" w:hAnsi="Arial" w:cs="Arial"/>
        </w:rPr>
        <w:t>Biología</w:t>
      </w:r>
      <w:r w:rsidR="00AD7E73" w:rsidRPr="00E8250A">
        <w:rPr>
          <w:rFonts w:ascii="Arial" w:hAnsi="Arial" w:cs="Arial"/>
        </w:rPr>
        <w:t xml:space="preserve"> y eso la relaciona con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N</w:t>
      </w:r>
      <w:r w:rsidR="006F3DE4" w:rsidRPr="00E8250A">
        <w:rPr>
          <w:rFonts w:ascii="Arial" w:hAnsi="Arial" w:cs="Arial"/>
        </w:rPr>
        <w:t xml:space="preserve">o siempre </w:t>
      </w:r>
      <w:r w:rsidR="00D601FC" w:rsidRPr="00E8250A">
        <w:rPr>
          <w:rFonts w:ascii="Arial" w:hAnsi="Arial" w:cs="Arial"/>
        </w:rPr>
        <w:t xml:space="preserve">ocurre que la </w:t>
      </w:r>
      <w:r w:rsidR="009F68D7" w:rsidRPr="00E8250A">
        <w:rPr>
          <w:rFonts w:ascii="Arial" w:hAnsi="Arial" w:cs="Arial"/>
        </w:rPr>
        <w:t>Biología</w:t>
      </w:r>
      <w:r w:rsidR="00584F95" w:rsidRPr="00E8250A">
        <w:rPr>
          <w:rFonts w:ascii="Arial" w:hAnsi="Arial" w:cs="Arial"/>
        </w:rPr>
        <w:t xml:space="preserve"> </w:t>
      </w:r>
      <w:r w:rsidR="00D601FC" w:rsidRPr="00E8250A">
        <w:rPr>
          <w:rFonts w:ascii="Arial" w:hAnsi="Arial" w:cs="Arial"/>
        </w:rPr>
        <w:t>inves</w:t>
      </w:r>
      <w:r w:rsidRPr="00E8250A">
        <w:rPr>
          <w:rFonts w:ascii="Arial" w:hAnsi="Arial" w:cs="Arial"/>
        </w:rPr>
        <w:t xml:space="preserve">tiga y la </w:t>
      </w:r>
      <w:r w:rsidR="00AA4D9A" w:rsidRPr="00E8250A">
        <w:rPr>
          <w:rFonts w:ascii="Arial" w:hAnsi="Arial" w:cs="Arial"/>
        </w:rPr>
        <w:t>Medicina</w:t>
      </w:r>
      <w:r w:rsidR="00584F95" w:rsidRPr="00E8250A">
        <w:rPr>
          <w:rFonts w:ascii="Arial" w:hAnsi="Arial" w:cs="Arial"/>
        </w:rPr>
        <w:t xml:space="preserve"> </w:t>
      </w:r>
      <w:r w:rsidR="009F68D7" w:rsidRPr="00E8250A">
        <w:rPr>
          <w:rFonts w:ascii="Arial" w:hAnsi="Arial" w:cs="Arial"/>
        </w:rPr>
        <w:t xml:space="preserve">solo </w:t>
      </w:r>
      <w:r w:rsidR="007B6D82">
        <w:rPr>
          <w:rFonts w:ascii="Arial" w:hAnsi="Arial" w:cs="Arial"/>
        </w:rPr>
        <w:t>aplica, h</w:t>
      </w:r>
      <w:r w:rsidR="00D601FC" w:rsidRPr="00E8250A">
        <w:rPr>
          <w:rFonts w:ascii="Arial" w:hAnsi="Arial" w:cs="Arial"/>
        </w:rPr>
        <w:t>ay descubrimientos q</w:t>
      </w:r>
      <w:r w:rsidR="007B6D82">
        <w:rPr>
          <w:rFonts w:ascii="Arial" w:hAnsi="Arial" w:cs="Arial"/>
        </w:rPr>
        <w:t>ue se hacen al intentar entender o tratar</w:t>
      </w:r>
      <w:r w:rsidR="00310167">
        <w:rPr>
          <w:rFonts w:ascii="Arial" w:hAnsi="Arial" w:cs="Arial"/>
        </w:rPr>
        <w:t xml:space="preserve"> </w:t>
      </w:r>
      <w:r w:rsidR="00A03C9F" w:rsidRPr="00E8250A">
        <w:rPr>
          <w:rFonts w:ascii="Arial" w:hAnsi="Arial" w:cs="Arial"/>
        </w:rPr>
        <w:t xml:space="preserve">asuntos propios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. </w:t>
      </w:r>
      <w:r w:rsidR="00D601FC" w:rsidRPr="00E8250A">
        <w:rPr>
          <w:rFonts w:ascii="Arial" w:hAnsi="Arial" w:cs="Arial"/>
        </w:rPr>
        <w:t xml:space="preserve">Por ejemplo, </w:t>
      </w:r>
      <w:r w:rsidR="009F68D7" w:rsidRPr="00E8250A">
        <w:rPr>
          <w:rFonts w:ascii="Arial" w:hAnsi="Arial" w:cs="Arial"/>
        </w:rPr>
        <w:t>la</w:t>
      </w:r>
      <w:r w:rsidR="00584F95" w:rsidRPr="00E8250A">
        <w:rPr>
          <w:rFonts w:ascii="Arial" w:hAnsi="Arial" w:cs="Arial"/>
        </w:rPr>
        <w:t xml:space="preserve"> </w:t>
      </w:r>
      <w:r w:rsidR="008D3A88" w:rsidRPr="00E8250A">
        <w:rPr>
          <w:rFonts w:ascii="Arial" w:hAnsi="Arial" w:cs="Arial"/>
          <w:b/>
        </w:rPr>
        <w:t>anatomía</w:t>
      </w:r>
      <w:r w:rsidR="009F68D7" w:rsidRPr="00E8250A">
        <w:rPr>
          <w:rFonts w:ascii="Arial" w:hAnsi="Arial" w:cs="Arial"/>
        </w:rPr>
        <w:t>,</w:t>
      </w:r>
      <w:r w:rsidR="007B6D82">
        <w:rPr>
          <w:rFonts w:ascii="Arial" w:hAnsi="Arial" w:cs="Arial"/>
        </w:rPr>
        <w:t xml:space="preserve"> una rama de la Biología, evolucionó</w:t>
      </w:r>
      <w:r w:rsidR="00A56E25" w:rsidRPr="00E8250A">
        <w:rPr>
          <w:rFonts w:ascii="Arial" w:hAnsi="Arial" w:cs="Arial"/>
        </w:rPr>
        <w:t xml:space="preserve"> debido al trabajo de la Medicina </w:t>
      </w:r>
      <w:r w:rsidR="006233AC" w:rsidRPr="00E8250A">
        <w:rPr>
          <w:rFonts w:ascii="Arial" w:hAnsi="Arial" w:cs="Arial"/>
        </w:rPr>
        <w:t xml:space="preserve">en busca de </w:t>
      </w:r>
      <w:r w:rsidR="008D3A88" w:rsidRPr="00E8250A">
        <w:rPr>
          <w:rFonts w:ascii="Arial" w:hAnsi="Arial" w:cs="Arial"/>
        </w:rPr>
        <w:t xml:space="preserve">comprender </w:t>
      </w:r>
      <w:r w:rsidR="00A56E25" w:rsidRPr="00E8250A">
        <w:rPr>
          <w:rFonts w:ascii="Arial" w:hAnsi="Arial" w:cs="Arial"/>
        </w:rPr>
        <w:t>la estructura y conformación</w:t>
      </w:r>
      <w:r w:rsidR="00310167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d</w:t>
      </w:r>
      <w:r w:rsidR="008D3A88" w:rsidRPr="00E8250A">
        <w:rPr>
          <w:rFonts w:ascii="Arial" w:hAnsi="Arial" w:cs="Arial"/>
        </w:rPr>
        <w:t>el cuerpo humano.</w:t>
      </w:r>
      <w:r w:rsidR="007B6D82">
        <w:rPr>
          <w:rFonts w:ascii="Arial" w:hAnsi="Arial" w:cs="Arial"/>
        </w:rPr>
        <w:t xml:space="preserve"> A su vez, la tecnología aportó aparatos y técnicas que permitieron conocer partes del cuerpo sin necesidad de hacer cortes o disecciones, como se debía hacer antes.</w:t>
      </w:r>
    </w:p>
    <w:p w:rsidR="00AD7E73" w:rsidRPr="00E8250A" w:rsidRDefault="00AD7E73" w:rsidP="00E74DB8">
      <w:pPr>
        <w:spacing w:after="0" w:line="276" w:lineRule="auto"/>
        <w:jc w:val="both"/>
        <w:rPr>
          <w:rFonts w:ascii="Arial" w:hAnsi="Arial" w:cs="Arial"/>
        </w:rPr>
      </w:pPr>
    </w:p>
    <w:p w:rsidR="00AD7E73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AD7E73" w:rsidRPr="00E8250A">
        <w:rPr>
          <w:rFonts w:ascii="Arial" w:hAnsi="Arial" w:cs="Arial"/>
        </w:rPr>
        <w:t>os avances en l</w:t>
      </w:r>
      <w:r w:rsidR="009F68D7" w:rsidRPr="00E8250A">
        <w:rPr>
          <w:rFonts w:ascii="Arial" w:hAnsi="Arial" w:cs="Arial"/>
        </w:rPr>
        <w:t>a Biología han beneficiado</w:t>
      </w:r>
      <w:r w:rsidR="00AD7E73" w:rsidRPr="00E8250A">
        <w:rPr>
          <w:rFonts w:ascii="Arial" w:hAnsi="Arial" w:cs="Arial"/>
        </w:rPr>
        <w:t xml:space="preserve"> a la </w:t>
      </w:r>
      <w:r w:rsidR="00AA4D9A" w:rsidRPr="00E8250A">
        <w:rPr>
          <w:rFonts w:ascii="Arial" w:hAnsi="Arial" w:cs="Arial"/>
        </w:rPr>
        <w:t>Medicina</w:t>
      </w:r>
      <w:r w:rsidR="00AD7E73" w:rsidRPr="00E8250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al brindar soluciones para</w:t>
      </w:r>
      <w:r w:rsidR="00AD7E73" w:rsidRPr="00E8250A">
        <w:rPr>
          <w:rFonts w:ascii="Arial" w:hAnsi="Arial" w:cs="Arial"/>
        </w:rPr>
        <w:t xml:space="preserve"> problema</w:t>
      </w:r>
      <w:r>
        <w:rPr>
          <w:rFonts w:ascii="Arial" w:hAnsi="Arial" w:cs="Arial"/>
        </w:rPr>
        <w:t>s</w:t>
      </w:r>
      <w:r w:rsidR="00AD7E73" w:rsidRPr="00E8250A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>es</w:t>
      </w:r>
      <w:r w:rsidR="00584F95" w:rsidRPr="00E8250A">
        <w:rPr>
          <w:rFonts w:ascii="Arial" w:hAnsi="Arial" w:cs="Arial"/>
        </w:rPr>
        <w:t xml:space="preserve"> </w:t>
      </w:r>
      <w:r w:rsidR="00AD7E73" w:rsidRPr="00E8250A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al hacer</w:t>
      </w:r>
      <w:r w:rsidR="00AD7E73" w:rsidRPr="00E8250A">
        <w:rPr>
          <w:rFonts w:ascii="Arial" w:hAnsi="Arial" w:cs="Arial"/>
        </w:rPr>
        <w:t xml:space="preserve"> descubrimientos</w:t>
      </w:r>
      <w:r w:rsidR="009F68D7" w:rsidRPr="00E825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obligan a modificar</w:t>
      </w:r>
      <w:r w:rsidR="00584F95" w:rsidRPr="00E8250A">
        <w:rPr>
          <w:rFonts w:ascii="Arial" w:hAnsi="Arial" w:cs="Arial"/>
        </w:rPr>
        <w:t xml:space="preserve"> </w:t>
      </w:r>
      <w:r w:rsidR="00A56E25" w:rsidRPr="00E8250A">
        <w:rPr>
          <w:rFonts w:ascii="Arial" w:hAnsi="Arial" w:cs="Arial"/>
        </w:rPr>
        <w:t>conceptos y aplicaciones</w:t>
      </w:r>
      <w:r w:rsidR="00AD7E73" w:rsidRPr="00E8250A">
        <w:rPr>
          <w:rFonts w:ascii="Arial" w:hAnsi="Arial" w:cs="Arial"/>
        </w:rPr>
        <w:t>.</w:t>
      </w:r>
    </w:p>
    <w:p w:rsidR="004C3C7C" w:rsidRPr="00E8250A" w:rsidRDefault="004C3C7C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47E21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947E21" w:rsidRPr="00E8250A" w:rsidRDefault="00947E2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CN_07_13_CO_REC20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Algunas plantas medicinales y sus beneficios</w:t>
            </w:r>
          </w:p>
        </w:tc>
      </w:tr>
      <w:tr w:rsidR="00947E21" w:rsidRPr="00E8250A" w:rsidTr="00C6466A">
        <w:tc>
          <w:tcPr>
            <w:tcW w:w="2518" w:type="dxa"/>
          </w:tcPr>
          <w:p w:rsidR="00947E21" w:rsidRPr="00E8250A" w:rsidRDefault="00947E2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947E21" w:rsidRPr="00E8250A" w:rsidRDefault="00841D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de diapositivas que muestra fotografías de plantas medicinales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tradicionales y sus beneficios</w:t>
            </w:r>
          </w:p>
        </w:tc>
      </w:tr>
    </w:tbl>
    <w:p w:rsidR="004D5B85" w:rsidRPr="00E8250A" w:rsidRDefault="004D5B85" w:rsidP="003A2CCB">
      <w:pPr>
        <w:spacing w:after="0" w:line="276" w:lineRule="auto"/>
        <w:rPr>
          <w:rFonts w:ascii="Arial" w:hAnsi="Arial" w:cs="Arial"/>
        </w:rPr>
      </w:pPr>
    </w:p>
    <w:p w:rsidR="00D601FC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2.1 </w:t>
      </w:r>
      <w:r w:rsidR="00D42E68" w:rsidRPr="00E8250A">
        <w:rPr>
          <w:rFonts w:ascii="Arial" w:hAnsi="Arial" w:cs="Arial"/>
          <w:b/>
        </w:rPr>
        <w:t xml:space="preserve">Los descubrimientos biológicos que cambiaron para siempre la </w:t>
      </w:r>
      <w:r w:rsidR="00AA4D9A" w:rsidRPr="00E8250A">
        <w:rPr>
          <w:rFonts w:ascii="Arial" w:hAnsi="Arial" w:cs="Arial"/>
          <w:b/>
        </w:rPr>
        <w:t>Medicina</w:t>
      </w:r>
    </w:p>
    <w:p w:rsidR="00D42E68" w:rsidRPr="00E8250A" w:rsidRDefault="00D42E6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4D5B85" w:rsidRPr="00E8250A" w:rsidRDefault="00AA4D9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>En otras épocas y lugares</w:t>
      </w:r>
      <w:r w:rsidR="007B6D82">
        <w:rPr>
          <w:rFonts w:ascii="Arial" w:hAnsi="Arial" w:cs="Arial"/>
        </w:rPr>
        <w:t>,</w:t>
      </w:r>
      <w:r w:rsidR="00CE3585" w:rsidRPr="00E8250A">
        <w:rPr>
          <w:rFonts w:ascii="Arial" w:hAnsi="Arial" w:cs="Arial"/>
        </w:rPr>
        <w:t xml:space="preserve"> los médicos</w:t>
      </w:r>
      <w:r w:rsidR="00B4703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ejercieron</w:t>
      </w:r>
      <w:r w:rsidR="00CE3585" w:rsidRPr="00E8250A">
        <w:rPr>
          <w:rFonts w:ascii="Arial" w:hAnsi="Arial" w:cs="Arial"/>
        </w:rPr>
        <w:t xml:space="preserve"> s</w:t>
      </w:r>
      <w:r w:rsidR="00804BAF" w:rsidRPr="00E8250A">
        <w:rPr>
          <w:rFonts w:ascii="Arial" w:hAnsi="Arial" w:cs="Arial"/>
        </w:rPr>
        <w:t>u profesión basados en ideas que no siempre eran correctas, por lo que</w:t>
      </w:r>
      <w:r w:rsidR="007B6D82">
        <w:rPr>
          <w:rFonts w:ascii="Arial" w:hAnsi="Arial" w:cs="Arial"/>
        </w:rPr>
        <w:t xml:space="preserve"> algunos de sus métodos resultaban</w:t>
      </w:r>
      <w:r w:rsidR="00B10935">
        <w:rPr>
          <w:rFonts w:ascii="Arial" w:hAnsi="Arial" w:cs="Arial"/>
        </w:rPr>
        <w:t xml:space="preserve"> </w:t>
      </w:r>
      <w:r w:rsidR="00CE3585" w:rsidRPr="00E8250A">
        <w:rPr>
          <w:rFonts w:ascii="Arial" w:hAnsi="Arial" w:cs="Arial"/>
        </w:rPr>
        <w:t xml:space="preserve">poco o nada efectivos. 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8C69AA" w:rsidRPr="00E8250A" w:rsidRDefault="00CE358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durante </w:t>
      </w:r>
      <w:r w:rsidR="00804BAF" w:rsidRPr="00E8250A">
        <w:rPr>
          <w:rFonts w:ascii="Arial" w:hAnsi="Arial" w:cs="Arial"/>
        </w:rPr>
        <w:t>mucho tiempo</w:t>
      </w:r>
      <w:r w:rsidR="007B6D82">
        <w:rPr>
          <w:rFonts w:ascii="Arial" w:hAnsi="Arial" w:cs="Arial"/>
        </w:rPr>
        <w:t>,</w:t>
      </w:r>
      <w:r w:rsidR="00B10935">
        <w:rPr>
          <w:rFonts w:ascii="Arial" w:hAnsi="Arial" w:cs="Arial"/>
        </w:rPr>
        <w:t xml:space="preserve"> </w:t>
      </w:r>
      <w:r w:rsidR="004D5B85" w:rsidRPr="00E8250A">
        <w:rPr>
          <w:rFonts w:ascii="Arial" w:hAnsi="Arial" w:cs="Arial"/>
        </w:rPr>
        <w:t>se creyó</w:t>
      </w:r>
      <w:r w:rsidR="00804BAF" w:rsidRPr="00E8250A">
        <w:rPr>
          <w:rFonts w:ascii="Arial" w:hAnsi="Arial" w:cs="Arial"/>
        </w:rPr>
        <w:t xml:space="preserve"> que las diferentes enfermedades</w:t>
      </w:r>
      <w:r w:rsidR="007F73A4">
        <w:rPr>
          <w:rFonts w:ascii="Arial" w:hAnsi="Arial" w:cs="Arial"/>
        </w:rPr>
        <w:t xml:space="preserve"> </w:t>
      </w:r>
      <w:r w:rsidR="0040449A" w:rsidRPr="00E8250A">
        <w:rPr>
          <w:rFonts w:ascii="Arial" w:hAnsi="Arial" w:cs="Arial"/>
        </w:rPr>
        <w:t>de los seres humanos</w:t>
      </w:r>
      <w:r w:rsidR="00804BAF" w:rsidRPr="00E8250A">
        <w:rPr>
          <w:rFonts w:ascii="Arial" w:hAnsi="Arial" w:cs="Arial"/>
        </w:rPr>
        <w:t xml:space="preserve"> se producían por el</w:t>
      </w:r>
      <w:r w:rsidRPr="00E8250A">
        <w:rPr>
          <w:rFonts w:ascii="Arial" w:hAnsi="Arial" w:cs="Arial"/>
        </w:rPr>
        <w:t xml:space="preserve"> desequilibrio de unos fluidos en el organismo</w:t>
      </w:r>
      <w:r w:rsidR="003F6678" w:rsidRPr="00E8250A">
        <w:rPr>
          <w:rFonts w:ascii="Arial" w:hAnsi="Arial" w:cs="Arial"/>
        </w:rPr>
        <w:t xml:space="preserve"> llamados “humores”</w:t>
      </w:r>
      <w:r w:rsidRPr="00E8250A">
        <w:rPr>
          <w:rFonts w:ascii="Arial" w:hAnsi="Arial" w:cs="Arial"/>
        </w:rPr>
        <w:t xml:space="preserve">, uno de los cuales era la sangre. </w:t>
      </w:r>
      <w:r w:rsidR="0040449A" w:rsidRPr="00E8250A">
        <w:rPr>
          <w:rFonts w:ascii="Arial" w:hAnsi="Arial" w:cs="Arial"/>
        </w:rPr>
        <w:t>El tratamiento más utilizado</w:t>
      </w:r>
      <w:r w:rsidR="00804BAF" w:rsidRPr="00E8250A">
        <w:rPr>
          <w:rFonts w:ascii="Arial" w:hAnsi="Arial" w:cs="Arial"/>
        </w:rPr>
        <w:t xml:space="preserve"> para equilibrar esos humores</w:t>
      </w:r>
      <w:r w:rsidR="0057169D" w:rsidRPr="00E8250A">
        <w:rPr>
          <w:rFonts w:ascii="Arial" w:hAnsi="Arial" w:cs="Arial"/>
        </w:rPr>
        <w:t xml:space="preserve"> era conocido como “</w:t>
      </w:r>
      <w:r w:rsidR="0057169D" w:rsidRPr="00E8250A">
        <w:rPr>
          <w:rFonts w:ascii="Arial" w:hAnsi="Arial" w:cs="Arial"/>
          <w:b/>
        </w:rPr>
        <w:t>sangría</w:t>
      </w:r>
      <w:r w:rsidR="0057169D" w:rsidRPr="00E8250A">
        <w:rPr>
          <w:rFonts w:ascii="Arial" w:hAnsi="Arial" w:cs="Arial"/>
        </w:rPr>
        <w:t>”</w:t>
      </w:r>
      <w:r w:rsidR="00B4703F" w:rsidRPr="00E8250A">
        <w:rPr>
          <w:rFonts w:ascii="Arial" w:hAnsi="Arial" w:cs="Arial"/>
        </w:rPr>
        <w:t xml:space="preserve"> </w:t>
      </w:r>
      <w:r w:rsidR="0057169D" w:rsidRPr="00E8250A">
        <w:rPr>
          <w:rFonts w:ascii="Arial" w:hAnsi="Arial" w:cs="Arial"/>
        </w:rPr>
        <w:t>y consistí</w:t>
      </w:r>
      <w:r w:rsidR="00804BAF" w:rsidRPr="00E8250A">
        <w:rPr>
          <w:rFonts w:ascii="Arial" w:hAnsi="Arial" w:cs="Arial"/>
        </w:rPr>
        <w:t>a en hacer cortes en el cuerpo del</w:t>
      </w:r>
      <w:r w:rsidR="0057169D" w:rsidRPr="00E8250A">
        <w:rPr>
          <w:rFonts w:ascii="Arial" w:hAnsi="Arial" w:cs="Arial"/>
        </w:rPr>
        <w:t xml:space="preserve"> paciente para extrae</w:t>
      </w:r>
      <w:r w:rsidR="0040449A" w:rsidRPr="00E8250A">
        <w:rPr>
          <w:rFonts w:ascii="Arial" w:hAnsi="Arial" w:cs="Arial"/>
        </w:rPr>
        <w:t>rle</w:t>
      </w:r>
      <w:r w:rsidR="004D5B85" w:rsidRPr="00E8250A">
        <w:rPr>
          <w:rFonts w:ascii="Arial" w:hAnsi="Arial" w:cs="Arial"/>
        </w:rPr>
        <w:t xml:space="preserve"> sangre.</w:t>
      </w:r>
    </w:p>
    <w:p w:rsidR="00804BAF" w:rsidRPr="00E8250A" w:rsidRDefault="00804BA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C69AA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8C69AA" w:rsidRPr="00E8250A" w:rsidRDefault="008C69A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C69AA" w:rsidRPr="00E8250A" w:rsidTr="00C6466A">
        <w:tc>
          <w:tcPr>
            <w:tcW w:w="2518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C69AA" w:rsidRPr="00E8250A" w:rsidRDefault="008C69A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Ilustración medieval de la práctica conocida como sangría 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D5691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7B6D82" w:rsidRPr="004D0050">
                <w:rPr>
                  <w:rStyle w:val="Hipervnculo"/>
                  <w:rFonts w:ascii="Arial" w:hAnsi="Arial" w:cs="Arial"/>
                </w:rPr>
                <w:t>http://upload.wikimedia.org/wikipedia/commons/0/01/Blood_letting.jpg</w:t>
              </w:r>
            </w:hyperlink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Grabado en el que un médico </w:t>
            </w:r>
            <w:r w:rsidR="00F6260D" w:rsidRPr="00E8250A">
              <w:rPr>
                <w:rFonts w:ascii="Arial" w:hAnsi="Arial" w:cs="Arial"/>
                <w:sz w:val="24"/>
                <w:szCs w:val="24"/>
              </w:rPr>
              <w:t xml:space="preserve">hace </w:t>
            </w:r>
            <w:r w:rsidRPr="00E8250A">
              <w:rPr>
                <w:rFonts w:ascii="Arial" w:hAnsi="Arial" w:cs="Arial"/>
                <w:sz w:val="24"/>
                <w:szCs w:val="24"/>
              </w:rPr>
              <w:t>un corte en el brazo de un paciente para practicarle una sangría.</w:t>
            </w:r>
            <w:r w:rsidR="007B6D82">
              <w:rPr>
                <w:rFonts w:ascii="Arial" w:hAnsi="Arial" w:cs="Arial"/>
                <w:sz w:val="24"/>
                <w:szCs w:val="24"/>
              </w:rPr>
              <w:t xml:space="preserve"> Este método tan particular se usaba para tratar enfermedades tan dispares como la sordera o la amnesia. Se pensaba que la sangre se estancaba en algunas partes del cuerpo y que al hacerla fluir se conseguía una revitalización del cuerpo. </w:t>
            </w:r>
          </w:p>
        </w:tc>
      </w:tr>
    </w:tbl>
    <w:p w:rsidR="008C69AA" w:rsidRPr="00E8250A" w:rsidRDefault="008C69AA" w:rsidP="003A2CCB">
      <w:pPr>
        <w:spacing w:after="0" w:line="276" w:lineRule="auto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medio de </w:t>
      </w:r>
      <w:r w:rsidR="007E6A65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 xml:space="preserve">sangrías se intentó curar una gran variedad </w:t>
      </w:r>
      <w:r w:rsidR="007B6D82">
        <w:rPr>
          <w:rFonts w:ascii="Arial" w:hAnsi="Arial" w:cs="Arial"/>
        </w:rPr>
        <w:t>de enfermedades, aun cuando esta</w:t>
      </w:r>
      <w:r w:rsidRPr="00E8250A">
        <w:rPr>
          <w:rFonts w:ascii="Arial" w:hAnsi="Arial" w:cs="Arial"/>
        </w:rPr>
        <w:t>s no tuvieran nada que ver con la cantidad de sangre que había en el cuerpo del pacient</w:t>
      </w:r>
      <w:r w:rsidR="007E6A65" w:rsidRPr="00E8250A">
        <w:rPr>
          <w:rFonts w:ascii="Arial" w:hAnsi="Arial" w:cs="Arial"/>
        </w:rPr>
        <w:t>e. Normalmente es</w:t>
      </w:r>
      <w:r w:rsidRPr="00E8250A">
        <w:rPr>
          <w:rFonts w:ascii="Arial" w:hAnsi="Arial" w:cs="Arial"/>
        </w:rPr>
        <w:t>e método no producía ninguna mejoría en la salud de las personas e incluso</w:t>
      </w:r>
      <w:r w:rsidR="008120B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podía empeorar su salud y hasta poner en riesgo su vida. 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Además de las sangrías</w:t>
      </w:r>
      <w:r w:rsidR="00602953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también fue muy popular el uso de </w:t>
      </w:r>
      <w:r w:rsidRPr="00E8250A">
        <w:rPr>
          <w:rFonts w:ascii="Arial" w:hAnsi="Arial" w:cs="Arial"/>
          <w:b/>
        </w:rPr>
        <w:t>sanguijuelas</w:t>
      </w:r>
      <w:r w:rsidRPr="00E8250A">
        <w:rPr>
          <w:rFonts w:ascii="Arial" w:hAnsi="Arial" w:cs="Arial"/>
        </w:rPr>
        <w:t>, pequeños animales que se alimentan de sangre. Estas se ponían sobre distintas partes del cuerpo del paciente para que se alimentaran y a menudo no se retiraban hasta que la persona estuviera a punto de desmayarse por la pérdida de sangre.</w:t>
      </w:r>
    </w:p>
    <w:p w:rsidR="00804BAF" w:rsidRPr="00E8250A" w:rsidRDefault="00804BAF" w:rsidP="00E74DB8">
      <w:pPr>
        <w:spacing w:after="0" w:line="276" w:lineRule="auto"/>
        <w:jc w:val="both"/>
        <w:rPr>
          <w:rFonts w:ascii="Arial" w:hAnsi="Arial" w:cs="Arial"/>
        </w:rPr>
      </w:pPr>
    </w:p>
    <w:p w:rsidR="004D5B85" w:rsidRPr="00E8250A" w:rsidRDefault="007B6D82" w:rsidP="00E74DB8">
      <w:p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fortuna, c</w:t>
      </w:r>
      <w:r w:rsidR="00C25AF8" w:rsidRPr="00E8250A">
        <w:rPr>
          <w:rFonts w:ascii="Arial" w:hAnsi="Arial" w:cs="Arial"/>
        </w:rPr>
        <w:t xml:space="preserve">on el paso del </w:t>
      </w:r>
      <w:r>
        <w:rPr>
          <w:rFonts w:ascii="Arial" w:hAnsi="Arial" w:cs="Arial"/>
        </w:rPr>
        <w:t>tiempo, se han hecho descubrimientos y construido</w:t>
      </w:r>
      <w:r w:rsidR="00C25AF8" w:rsidRPr="00E8250A">
        <w:rPr>
          <w:rFonts w:ascii="Arial" w:hAnsi="Arial" w:cs="Arial"/>
        </w:rPr>
        <w:t xml:space="preserve"> conocimientos que llevarían a r</w:t>
      </w:r>
      <w:r w:rsidR="004D5B85" w:rsidRPr="00E8250A">
        <w:rPr>
          <w:rFonts w:ascii="Arial" w:hAnsi="Arial" w:cs="Arial"/>
        </w:rPr>
        <w:t>eevaluar muchas de las creencias</w:t>
      </w:r>
      <w:r w:rsidR="00087573" w:rsidRPr="00E8250A">
        <w:rPr>
          <w:rFonts w:ascii="Arial" w:hAnsi="Arial" w:cs="Arial"/>
        </w:rPr>
        <w:t xml:space="preserve"> de la </w:t>
      </w:r>
      <w:r w:rsidR="00AA4D9A" w:rsidRPr="00E8250A">
        <w:rPr>
          <w:rFonts w:ascii="Arial" w:hAnsi="Arial" w:cs="Arial"/>
        </w:rPr>
        <w:t>Medicina</w:t>
      </w:r>
      <w:r>
        <w:rPr>
          <w:rFonts w:ascii="Arial" w:hAnsi="Arial" w:cs="Arial"/>
        </w:rPr>
        <w:t>. Y, al</w:t>
      </w:r>
      <w:r w:rsidR="00B4703F" w:rsidRPr="00E8250A">
        <w:rPr>
          <w:rFonts w:ascii="Arial" w:hAnsi="Arial" w:cs="Arial"/>
        </w:rPr>
        <w:t xml:space="preserve"> </w:t>
      </w:r>
      <w:r w:rsidR="00BF6779" w:rsidRPr="00E8250A">
        <w:rPr>
          <w:rFonts w:ascii="Arial" w:hAnsi="Arial" w:cs="Arial"/>
        </w:rPr>
        <w:t>a</w:t>
      </w:r>
      <w:r w:rsidR="00C25AF8" w:rsidRPr="00E8250A">
        <w:rPr>
          <w:rFonts w:ascii="Arial" w:hAnsi="Arial" w:cs="Arial"/>
        </w:rPr>
        <w:t xml:space="preserve">daptar los diagnósticos y los tratamientos a esos nuevos conocimientos, </w:t>
      </w:r>
      <w:r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lastRenderedPageBreak/>
        <w:t>ha logrado</w:t>
      </w:r>
      <w:r w:rsidR="00FE7276" w:rsidRPr="00E8250A">
        <w:rPr>
          <w:rFonts w:ascii="Arial" w:hAnsi="Arial" w:cs="Arial"/>
        </w:rPr>
        <w:t xml:space="preserve"> comprender mejor </w:t>
      </w:r>
      <w:r>
        <w:rPr>
          <w:rFonts w:ascii="Arial" w:hAnsi="Arial" w:cs="Arial"/>
        </w:rPr>
        <w:t xml:space="preserve">muchas </w:t>
      </w:r>
      <w:r w:rsidR="00FE7276" w:rsidRPr="00E8250A">
        <w:rPr>
          <w:rFonts w:ascii="Arial" w:hAnsi="Arial" w:cs="Arial"/>
        </w:rPr>
        <w:t>enfermedades y</w:t>
      </w:r>
      <w:r w:rsidR="00CB5E53"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CB5E53" w:rsidRPr="00E8250A">
        <w:rPr>
          <w:rFonts w:ascii="Arial" w:hAnsi="Arial" w:cs="Arial"/>
        </w:rPr>
        <w:t>por ello,</w:t>
      </w:r>
      <w:r w:rsidR="00FE7276" w:rsidRPr="00E8250A">
        <w:rPr>
          <w:rFonts w:ascii="Arial" w:hAnsi="Arial" w:cs="Arial"/>
        </w:rPr>
        <w:t xml:space="preserve"> tratarlas de manera más efectiva.</w:t>
      </w:r>
    </w:p>
    <w:p w:rsidR="004D5B85" w:rsidRPr="00E8250A" w:rsidRDefault="004D5B85" w:rsidP="00E74DB8">
      <w:pPr>
        <w:spacing w:after="0" w:line="276" w:lineRule="auto"/>
        <w:jc w:val="both"/>
        <w:rPr>
          <w:rFonts w:ascii="Arial" w:hAnsi="Arial" w:cs="Arial"/>
        </w:rPr>
      </w:pPr>
    </w:p>
    <w:p w:rsidR="00C25AF8" w:rsidRPr="00E8250A" w:rsidRDefault="00FE727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Muchos de esos conocimientos nuevos provienen de las investigaciones en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. A continuación se presentan un par de ejemplos de </w:t>
      </w:r>
      <w:r w:rsidR="007E6A65" w:rsidRPr="00E8250A">
        <w:rPr>
          <w:rFonts w:ascii="Arial" w:hAnsi="Arial" w:cs="Arial"/>
        </w:rPr>
        <w:t xml:space="preserve">descubrimientos que tuvieron </w:t>
      </w:r>
      <w:r w:rsidRPr="00E8250A">
        <w:rPr>
          <w:rFonts w:ascii="Arial" w:hAnsi="Arial" w:cs="Arial"/>
        </w:rPr>
        <w:t xml:space="preserve">gran impacto en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>.</w:t>
      </w: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highlight w:val="yellow"/>
        </w:rPr>
      </w:pPr>
    </w:p>
    <w:p w:rsidR="005D1738" w:rsidRPr="00E8250A" w:rsidRDefault="005D1738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2.1.1 </w:t>
      </w:r>
      <w:r w:rsidR="00C25AF8" w:rsidRPr="00E8250A">
        <w:rPr>
          <w:rFonts w:ascii="Arial" w:hAnsi="Arial" w:cs="Arial"/>
          <w:b/>
        </w:rPr>
        <w:t>El descubrimiento de los microbios y su relación con las enfermedades</w:t>
      </w:r>
    </w:p>
    <w:p w:rsidR="00C25AF8" w:rsidRPr="00E8250A" w:rsidRDefault="00C25AF8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3D3A0B" w:rsidRPr="00E8250A" w:rsidRDefault="00C25A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Se le llama </w:t>
      </w:r>
      <w:r w:rsidRPr="00E8250A">
        <w:rPr>
          <w:rFonts w:ascii="Arial" w:hAnsi="Arial" w:cs="Arial"/>
          <w:b/>
        </w:rPr>
        <w:t>microbio</w:t>
      </w:r>
      <w:r w:rsidR="00B10935">
        <w:rPr>
          <w:rFonts w:ascii="Arial" w:hAnsi="Arial" w:cs="Arial"/>
          <w:b/>
        </w:rPr>
        <w:t xml:space="preserve"> </w:t>
      </w:r>
      <w:r w:rsidR="007763A8" w:rsidRPr="00E8250A">
        <w:rPr>
          <w:rFonts w:ascii="Arial" w:hAnsi="Arial" w:cs="Arial"/>
        </w:rPr>
        <w:t xml:space="preserve">o </w:t>
      </w:r>
      <w:r w:rsidR="007763A8" w:rsidRPr="00E8250A">
        <w:rPr>
          <w:rFonts w:ascii="Arial" w:hAnsi="Arial" w:cs="Arial"/>
          <w:b/>
        </w:rPr>
        <w:t>microorganismo</w:t>
      </w:r>
      <w:r w:rsidR="00B1093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 todo organismo microscópico, es decir, </w:t>
      </w:r>
      <w:r w:rsidR="00CE722F" w:rsidRPr="00E8250A">
        <w:rPr>
          <w:rFonts w:ascii="Arial" w:hAnsi="Arial" w:cs="Arial"/>
        </w:rPr>
        <w:t xml:space="preserve">a todo ser viviente </w:t>
      </w:r>
      <w:r w:rsidRPr="00E8250A">
        <w:rPr>
          <w:rFonts w:ascii="Arial" w:hAnsi="Arial" w:cs="Arial"/>
        </w:rPr>
        <w:t>que no puede verse</w:t>
      </w:r>
      <w:r w:rsidR="00CE722F" w:rsidRPr="00E8250A">
        <w:rPr>
          <w:rFonts w:ascii="Arial" w:hAnsi="Arial" w:cs="Arial"/>
        </w:rPr>
        <w:t xml:space="preserve"> a simple vista</w:t>
      </w:r>
      <w:r w:rsidR="00C644FA" w:rsidRPr="00E8250A">
        <w:rPr>
          <w:rFonts w:ascii="Arial" w:hAnsi="Arial" w:cs="Arial"/>
        </w:rPr>
        <w:t xml:space="preserve"> debido a su pequeño tamaño</w:t>
      </w:r>
      <w:r w:rsidR="00CE722F" w:rsidRPr="00E8250A">
        <w:rPr>
          <w:rFonts w:ascii="Arial" w:hAnsi="Arial" w:cs="Arial"/>
        </w:rPr>
        <w:t xml:space="preserve">, sino que para verlo debe emplearse un </w:t>
      </w:r>
      <w:r w:rsidR="00CE722F" w:rsidRPr="00E8250A">
        <w:rPr>
          <w:rFonts w:ascii="Arial" w:hAnsi="Arial" w:cs="Arial"/>
          <w:b/>
        </w:rPr>
        <w:t>microscopio</w:t>
      </w:r>
      <w:r w:rsidR="00CE722F" w:rsidRPr="00E8250A">
        <w:rPr>
          <w:rFonts w:ascii="Arial" w:hAnsi="Arial" w:cs="Arial"/>
        </w:rPr>
        <w:t>.</w:t>
      </w:r>
    </w:p>
    <w:p w:rsidR="003D3A0B" w:rsidRPr="00E8250A" w:rsidRDefault="003D3A0B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C565F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9C565F" w:rsidRPr="00E8250A" w:rsidRDefault="009C56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C565F" w:rsidRPr="00E8250A" w:rsidTr="00C6466A">
        <w:tc>
          <w:tcPr>
            <w:tcW w:w="2518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C565F" w:rsidRPr="00E8250A" w:rsidRDefault="009C56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CN_07_13_CO_IMG03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un microscopio óptico sencillo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92321482</w:t>
            </w:r>
          </w:p>
        </w:tc>
      </w:tr>
      <w:tr w:rsidR="003F03AB" w:rsidRPr="00E8250A" w:rsidTr="00C6466A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7B6D82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microscopio permite ampliar miles de veces una imagen, haciendo posible ver cosas muy pequeñas.</w:t>
            </w:r>
            <w:r w:rsidR="007B6D82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80275">
              <w:rPr>
                <w:rFonts w:ascii="Arial" w:hAnsi="Arial" w:cs="Arial"/>
                <w:color w:val="000000"/>
                <w:sz w:val="24"/>
                <w:szCs w:val="24"/>
              </w:rPr>
              <w:t>Los microscopios más sencillos funcionan gracias a la combinación de dos lentes.</w:t>
            </w:r>
          </w:p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1A050F" w:rsidRPr="00E8250A" w:rsidRDefault="00E153A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Antes de la invención del microscopio no se tenía conocimiento de la existencia de estos seres diminutos, pero </w:t>
      </w:r>
      <w:r w:rsidR="007E42DF" w:rsidRPr="00E8250A">
        <w:rPr>
          <w:rFonts w:ascii="Arial" w:hAnsi="Arial" w:cs="Arial"/>
        </w:rPr>
        <w:t>cuando</w:t>
      </w:r>
      <w:r w:rsidR="0031718E" w:rsidRPr="00E8250A">
        <w:rPr>
          <w:rFonts w:ascii="Arial" w:hAnsi="Arial" w:cs="Arial"/>
        </w:rPr>
        <w:t xml:space="preserve"> </w:t>
      </w:r>
      <w:r w:rsidR="005A3FE5" w:rsidRPr="00E8250A">
        <w:rPr>
          <w:rFonts w:ascii="Arial" w:hAnsi="Arial" w:cs="Arial"/>
        </w:rPr>
        <w:t>pudieron ser observados</w:t>
      </w:r>
      <w:r w:rsidR="00952496" w:rsidRPr="00E8250A">
        <w:rPr>
          <w:rFonts w:ascii="Arial" w:hAnsi="Arial" w:cs="Arial"/>
        </w:rPr>
        <w:t xml:space="preserve"> se </w:t>
      </w:r>
      <w:r w:rsidR="002750DF" w:rsidRPr="00E8250A">
        <w:rPr>
          <w:rFonts w:ascii="Arial" w:hAnsi="Arial" w:cs="Arial"/>
        </w:rPr>
        <w:t>comenzaron a estudiar intensamente. C</w:t>
      </w:r>
      <w:r w:rsidRPr="00E8250A">
        <w:rPr>
          <w:rFonts w:ascii="Arial" w:hAnsi="Arial" w:cs="Arial"/>
        </w:rPr>
        <w:t>on el tiempo se llegó a comprender que estaban en casi cualquier parte: en el agua, sobre los alimentos, en la tierra o sobre la piel</w:t>
      </w:r>
      <w:r w:rsidR="002750DF" w:rsidRPr="00E8250A">
        <w:rPr>
          <w:rFonts w:ascii="Arial" w:hAnsi="Arial" w:cs="Arial"/>
        </w:rPr>
        <w:t xml:space="preserve"> de las personas</w:t>
      </w:r>
      <w:r w:rsidRPr="00E8250A">
        <w:rPr>
          <w:rFonts w:ascii="Arial" w:hAnsi="Arial" w:cs="Arial"/>
        </w:rPr>
        <w:t xml:space="preserve">. </w:t>
      </w:r>
    </w:p>
    <w:p w:rsidR="00F84F68" w:rsidRPr="00E8250A" w:rsidRDefault="00F84F68" w:rsidP="00E74DB8">
      <w:pPr>
        <w:spacing w:after="0" w:line="276" w:lineRule="auto"/>
        <w:jc w:val="both"/>
        <w:rPr>
          <w:rFonts w:ascii="Arial" w:hAnsi="Arial" w:cs="Arial"/>
        </w:rPr>
      </w:pPr>
    </w:p>
    <w:p w:rsidR="006748A1" w:rsidRPr="00E8250A" w:rsidRDefault="002750D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Más adelante s</w:t>
      </w:r>
      <w:r w:rsidR="00E153AF" w:rsidRPr="00E8250A">
        <w:rPr>
          <w:rFonts w:ascii="Arial" w:hAnsi="Arial" w:cs="Arial"/>
        </w:rPr>
        <w:t>e encontró que muchas enfermedades</w:t>
      </w:r>
      <w:r w:rsidR="00B10935">
        <w:rPr>
          <w:rFonts w:ascii="Arial" w:hAnsi="Arial" w:cs="Arial"/>
        </w:rPr>
        <w:t xml:space="preserve"> </w:t>
      </w:r>
      <w:r w:rsidR="00E153AF" w:rsidRPr="00E8250A">
        <w:rPr>
          <w:rFonts w:ascii="Arial" w:hAnsi="Arial" w:cs="Arial"/>
        </w:rPr>
        <w:t>estaban relacionadas con la presencia de uno o más micr</w:t>
      </w:r>
      <w:r w:rsidRPr="00E8250A">
        <w:rPr>
          <w:rFonts w:ascii="Arial" w:hAnsi="Arial" w:cs="Arial"/>
        </w:rPr>
        <w:t>obios en el cuerpo del enfermo y</w:t>
      </w:r>
      <w:r w:rsidR="00104C0F" w:rsidRPr="00E8250A">
        <w:rPr>
          <w:rFonts w:ascii="Arial" w:hAnsi="Arial" w:cs="Arial"/>
        </w:rPr>
        <w:t xml:space="preserve"> que</w:t>
      </w:r>
      <w:r w:rsidR="007E42DF" w:rsidRPr="00E8250A">
        <w:rPr>
          <w:rFonts w:ascii="Arial" w:hAnsi="Arial" w:cs="Arial"/>
        </w:rPr>
        <w:t>,</w:t>
      </w:r>
      <w:r w:rsidR="00104C0F" w:rsidRPr="00E8250A">
        <w:rPr>
          <w:rFonts w:ascii="Arial" w:hAnsi="Arial" w:cs="Arial"/>
        </w:rPr>
        <w:t xml:space="preserve"> si se </w:t>
      </w:r>
      <w:r w:rsidR="002338F9" w:rsidRPr="00E8250A">
        <w:rPr>
          <w:rFonts w:ascii="Arial" w:hAnsi="Arial" w:cs="Arial"/>
        </w:rPr>
        <w:t>introduc</w:t>
      </w:r>
      <w:r w:rsidR="00053E6E" w:rsidRPr="00E8250A">
        <w:rPr>
          <w:rFonts w:ascii="Arial" w:hAnsi="Arial" w:cs="Arial"/>
        </w:rPr>
        <w:t>í</w:t>
      </w:r>
      <w:r w:rsidR="002338F9" w:rsidRPr="00E8250A">
        <w:rPr>
          <w:rFonts w:ascii="Arial" w:hAnsi="Arial" w:cs="Arial"/>
        </w:rPr>
        <w:t>an</w:t>
      </w:r>
      <w:r w:rsidR="00104C0F" w:rsidRPr="00E8250A">
        <w:rPr>
          <w:rFonts w:ascii="Arial" w:hAnsi="Arial" w:cs="Arial"/>
        </w:rPr>
        <w:t xml:space="preserve"> estos microorganismos </w:t>
      </w:r>
      <w:r w:rsidR="00053E6E" w:rsidRPr="00E8250A">
        <w:rPr>
          <w:rFonts w:ascii="Arial" w:hAnsi="Arial" w:cs="Arial"/>
        </w:rPr>
        <w:t xml:space="preserve">en </w:t>
      </w:r>
      <w:r w:rsidR="00104C0F" w:rsidRPr="00E8250A">
        <w:rPr>
          <w:rFonts w:ascii="Arial" w:hAnsi="Arial" w:cs="Arial"/>
        </w:rPr>
        <w:t>los cuerpos de organismos sanos, esto</w:t>
      </w:r>
      <w:r w:rsidRPr="00E8250A">
        <w:rPr>
          <w:rFonts w:ascii="Arial" w:hAnsi="Arial" w:cs="Arial"/>
        </w:rPr>
        <w:t>s se enfermaban.</w:t>
      </w:r>
      <w:r w:rsidR="0062737A">
        <w:rPr>
          <w:rFonts w:ascii="Arial" w:hAnsi="Arial" w:cs="Arial"/>
        </w:rPr>
        <w:t xml:space="preserve"> </w:t>
      </w:r>
      <w:r w:rsidR="007763A8" w:rsidRPr="00E8250A">
        <w:rPr>
          <w:rFonts w:ascii="Arial" w:hAnsi="Arial" w:cs="Arial"/>
        </w:rPr>
        <w:t>De esta manera</w:t>
      </w:r>
      <w:r w:rsidR="00E153AF" w:rsidRPr="00E8250A">
        <w:rPr>
          <w:rFonts w:ascii="Arial" w:hAnsi="Arial" w:cs="Arial"/>
        </w:rPr>
        <w:t xml:space="preserve"> se descubrieron las </w:t>
      </w:r>
      <w:r w:rsidR="00E153AF" w:rsidRPr="00E8250A">
        <w:rPr>
          <w:rFonts w:ascii="Arial" w:hAnsi="Arial" w:cs="Arial"/>
          <w:b/>
        </w:rPr>
        <w:t>enfermedades infeccio</w:t>
      </w:r>
      <w:r w:rsidR="007763A8" w:rsidRPr="00E8250A">
        <w:rPr>
          <w:rFonts w:ascii="Arial" w:hAnsi="Arial" w:cs="Arial"/>
          <w:b/>
        </w:rPr>
        <w:t>sas</w:t>
      </w:r>
      <w:r w:rsidR="007763A8" w:rsidRPr="00E8250A">
        <w:rPr>
          <w:rFonts w:ascii="Arial" w:hAnsi="Arial" w:cs="Arial"/>
        </w:rPr>
        <w:t>.</w:t>
      </w:r>
    </w:p>
    <w:p w:rsidR="006748A1" w:rsidRPr="00E8250A" w:rsidRDefault="006748A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84F68" w:rsidRPr="00E8250A" w:rsidTr="00B73DC6">
        <w:tc>
          <w:tcPr>
            <w:tcW w:w="9054" w:type="dxa"/>
            <w:gridSpan w:val="2"/>
            <w:shd w:val="clear" w:color="auto" w:fill="0D0D0D" w:themeFill="text1" w:themeFillTint="F2"/>
          </w:tcPr>
          <w:p w:rsidR="00F84F68" w:rsidRPr="00E8250A" w:rsidRDefault="00F84F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CN_07_13_CO_IMG04</w:t>
            </w:r>
          </w:p>
        </w:tc>
      </w:tr>
      <w:tr w:rsidR="00F84F68" w:rsidRPr="00E8250A" w:rsidTr="00B73DC6">
        <w:tc>
          <w:tcPr>
            <w:tcW w:w="2518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36" w:type="dxa"/>
          </w:tcPr>
          <w:p w:rsidR="00F84F68" w:rsidRPr="00E8250A" w:rsidRDefault="00F84F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</w:t>
            </w:r>
            <w:r w:rsidR="00A4213D" w:rsidRPr="00E8250A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0861F1">
              <w:rPr>
                <w:rFonts w:ascii="Arial" w:hAnsi="Arial" w:cs="Arial"/>
                <w:color w:val="000000"/>
                <w:sz w:val="24"/>
                <w:szCs w:val="24"/>
              </w:rPr>
              <w:t>l</w:t>
            </w:r>
            <w:r w:rsidR="00194C07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</w:p>
        </w:tc>
      </w:tr>
      <w:tr w:rsidR="003F03AB" w:rsidRPr="00E8250A" w:rsidTr="00FC4100">
        <w:trPr>
          <w:trHeight w:val="353"/>
        </w:trPr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3F03AB" w:rsidRPr="00E8250A" w:rsidRDefault="00543B9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12"/>
              </w:rPr>
              <w:fldChar w:fldCharType="begin"/>
            </w:r>
            <w:r w:rsidR="00053E6E" w:rsidRPr="00E8250A">
              <w:rPr>
                <w:rFonts w:ascii="Arial" w:hAnsi="Arial" w:cs="Arial"/>
                <w:color w:val="000000"/>
                <w:sz w:val="14"/>
                <w:szCs w:val="24"/>
              </w:rPr>
              <w:instrText xml:space="preserve"> HYPERLINK "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" </w:instrText>
            </w:r>
            <w:r w:rsidRPr="00E8250A">
              <w:rPr>
                <w:rFonts w:ascii="Arial" w:hAnsi="Arial" w:cs="Arial"/>
                <w:color w:val="000000"/>
                <w:sz w:val="12"/>
              </w:rPr>
              <w:fldChar w:fldCharType="separate"/>
            </w:r>
            <w:r w:rsidR="00053E6E" w:rsidRPr="00E8250A">
              <w:rPr>
                <w:rStyle w:val="Hipervnculo"/>
                <w:rFonts w:ascii="Arial" w:hAnsi="Arial" w:cs="Arial"/>
                <w:sz w:val="14"/>
                <w:szCs w:val="24"/>
              </w:rPr>
              <w:t>https://www.flickr.com/photos/niaid/5613656967/in/photolist-9y4sD6-663GS3-oUqw4E-aUpZtv-dntBkS-dkYoFh-4ZXvEZ-4YnKb1-8YbMM3-4YXcRC-o51L4j-76JBn-qAUTwY-8tKfgH-8tNhkL-5cKC4a-4UGmk7-61DzQU-3KuSy-q5DmCS-dWPJZt-pApGc6-AFNa1-56SBkB-fqJvak-aoWdob-AFN91-9VQDQb-9VQDTf-aoTsPK-qbdaqP-q975rQ-qagM4E-5kV8ot-9VQDMq-a3bJE2-5TYVL9-pAmf2i-5TVUyU-f4X8hj-8u1KXR-dQu5BG-97CcJU-xHczv-4URYiB-4YgqFy-7wsmgv-6pu9Ck-4TsbqH</w:t>
            </w:r>
            <w:ins w:id="1" w:author="Toshiba-User" w:date="2015-03-08T17:55:00Z">
              <w:r w:rsidRPr="00E8250A">
                <w:rPr>
                  <w:rFonts w:ascii="Arial" w:hAnsi="Arial" w:cs="Arial"/>
                  <w:color w:val="000000"/>
                  <w:sz w:val="12"/>
                </w:rPr>
                <w:fldChar w:fldCharType="end"/>
              </w:r>
            </w:ins>
          </w:p>
        </w:tc>
      </w:tr>
      <w:tr w:rsidR="003F03AB" w:rsidRPr="00E8250A" w:rsidTr="00B73DC6">
        <w:tc>
          <w:tcPr>
            <w:tcW w:w="2518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3F03AB" w:rsidRPr="00E8250A" w:rsidRDefault="003F03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la bacteria </w:t>
            </w:r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Salmonella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sp</w:t>
            </w:r>
            <w:proofErr w:type="spellEnd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 xml:space="preserve">.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en</w:t>
            </w:r>
            <w:proofErr w:type="gram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rojo) invadiendo células humanas. Las </w:t>
            </w:r>
            <w:r w:rsidR="00B10935" w:rsidRPr="00E8250A">
              <w:rPr>
                <w:rFonts w:ascii="Arial" w:hAnsi="Arial" w:cs="Arial"/>
                <w:color w:val="000000"/>
                <w:sz w:val="24"/>
                <w:szCs w:val="24"/>
              </w:rPr>
              <w:t>salmonellas</w:t>
            </w:r>
            <w:r w:rsidR="00FC410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son bacterias causantes de enfermedades en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animales y seres humanos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Esta fotografía se tomó </w:t>
            </w:r>
            <w:r w:rsidR="002338F9" w:rsidRPr="00E8250A">
              <w:rPr>
                <w:rFonts w:ascii="Arial" w:hAnsi="Arial" w:cs="Arial"/>
                <w:color w:val="000000"/>
                <w:sz w:val="24"/>
                <w:szCs w:val="24"/>
              </w:rPr>
              <w:t>con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microscopio</w:t>
            </w:r>
            <w:r w:rsidR="00B10935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electrónico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. </w:t>
            </w:r>
          </w:p>
        </w:tc>
      </w:tr>
    </w:tbl>
    <w:p w:rsidR="00104C0F" w:rsidRPr="00E8250A" w:rsidRDefault="00104C0F" w:rsidP="003A2CCB">
      <w:pPr>
        <w:spacing w:after="0" w:line="276" w:lineRule="auto"/>
        <w:rPr>
          <w:rFonts w:ascii="Arial" w:hAnsi="Arial" w:cs="Arial"/>
        </w:rPr>
      </w:pPr>
    </w:p>
    <w:p w:rsidR="00087573" w:rsidRPr="00E8250A" w:rsidRDefault="0008757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73DC6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B73DC6" w:rsidRPr="00E8250A" w:rsidRDefault="00B73DC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B73DC6" w:rsidRPr="00E8250A" w:rsidRDefault="00932309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I</w:t>
            </w:r>
            <w:r w:rsidR="00B73DC6" w:rsidRPr="00E8250A">
              <w:rPr>
                <w:rFonts w:ascii="Arial" w:hAnsi="Arial" w:cs="Arial"/>
                <w:sz w:val="24"/>
                <w:szCs w:val="24"/>
              </w:rPr>
              <w:t xml:space="preserve">mpacto de la teoría microbiana de la enfermedad en el desarrollo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</w:p>
        </w:tc>
      </w:tr>
      <w:tr w:rsidR="00B73DC6" w:rsidRPr="00E8250A" w:rsidTr="00B73DC6">
        <w:tc>
          <w:tcPr>
            <w:tcW w:w="2518" w:type="dxa"/>
          </w:tcPr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16438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No todos los microorganismos son dañinos y no todas las enfermedades son producidas por microorganismos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;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aun así</w:t>
            </w:r>
            <w:r w:rsidR="00932309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este descubrimiento significó un gran avance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2B5170" w:rsidRPr="00E8250A" w:rsidRDefault="002B5170" w:rsidP="003A2CCB">
            <w:pPr>
              <w:spacing w:line="276" w:lineRule="auto"/>
              <w:rPr>
                <w:ins w:id="2" w:author="Daniel" w:date="2015-03-09T16:47:00Z"/>
                <w:rFonts w:ascii="Arial" w:hAnsi="Arial" w:cs="Arial"/>
                <w:sz w:val="24"/>
                <w:szCs w:val="24"/>
              </w:rPr>
            </w:pPr>
          </w:p>
          <w:p w:rsidR="00B73DC6" w:rsidRPr="00E8250A" w:rsidRDefault="00B73DC6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comprender que una enfermedad determinada se debía a la presencia de un microorganismo significaba que esa enfermed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 xml:space="preserve">ad ya no se explicaría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 xml:space="preserve">más </w:t>
            </w:r>
            <w:r w:rsidR="003508FC" w:rsidRPr="00E8250A">
              <w:rPr>
                <w:rFonts w:ascii="Arial" w:hAnsi="Arial" w:cs="Arial"/>
                <w:sz w:val="24"/>
                <w:szCs w:val="24"/>
              </w:rPr>
              <w:t>por teorías tales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como la de los “humores</w:t>
            </w:r>
            <w:r w:rsidR="0096785B" w:rsidRPr="00E8250A">
              <w:rPr>
                <w:rFonts w:ascii="Arial" w:hAnsi="Arial" w:cs="Arial"/>
                <w:sz w:val="24"/>
                <w:szCs w:val="24"/>
              </w:rPr>
              <w:t>”.</w:t>
            </w:r>
          </w:p>
        </w:tc>
      </w:tr>
    </w:tbl>
    <w:p w:rsidR="00B73DC6" w:rsidRPr="00E8250A" w:rsidRDefault="00B73DC6" w:rsidP="003A2CCB">
      <w:pPr>
        <w:spacing w:after="0" w:line="276" w:lineRule="auto"/>
        <w:rPr>
          <w:rFonts w:ascii="Arial" w:hAnsi="Arial" w:cs="Arial"/>
        </w:rPr>
      </w:pPr>
    </w:p>
    <w:p w:rsidR="00163A2D" w:rsidRPr="00E8250A" w:rsidRDefault="0050107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Las investigaciones también mostraron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que</w:t>
      </w:r>
      <w:r w:rsidR="0062737A">
        <w:rPr>
          <w:rFonts w:ascii="Arial" w:hAnsi="Arial" w:cs="Arial"/>
        </w:rPr>
        <w:t xml:space="preserve"> </w:t>
      </w:r>
      <w:r w:rsidR="00000F62" w:rsidRPr="00E8250A">
        <w:rPr>
          <w:rFonts w:ascii="Arial" w:hAnsi="Arial" w:cs="Arial"/>
        </w:rPr>
        <w:t>la</w:t>
      </w:r>
      <w:r w:rsidR="00000F62" w:rsidRPr="00E8250A">
        <w:rPr>
          <w:rFonts w:ascii="Arial" w:hAnsi="Arial" w:cs="Arial"/>
          <w:b/>
        </w:rPr>
        <w:t xml:space="preserve"> limpieza </w:t>
      </w:r>
      <w:r w:rsidR="00000F62" w:rsidRPr="00E8250A">
        <w:rPr>
          <w:rFonts w:ascii="Arial" w:hAnsi="Arial" w:cs="Arial"/>
        </w:rPr>
        <w:t>evita</w:t>
      </w:r>
      <w:r w:rsidR="00BE68AF" w:rsidRPr="00E8250A">
        <w:rPr>
          <w:rFonts w:ascii="Arial" w:hAnsi="Arial" w:cs="Arial"/>
        </w:rPr>
        <w:t xml:space="preserve"> la presencia y transmisión de microorganismos causa</w:t>
      </w:r>
      <w:r w:rsidR="00770922" w:rsidRPr="00E8250A">
        <w:rPr>
          <w:rFonts w:ascii="Arial" w:hAnsi="Arial" w:cs="Arial"/>
        </w:rPr>
        <w:t>ntes de enfermedades</w:t>
      </w:r>
      <w:r w:rsidRPr="00E8250A">
        <w:rPr>
          <w:rFonts w:ascii="Arial" w:hAnsi="Arial" w:cs="Arial"/>
        </w:rPr>
        <w:t>.</w:t>
      </w:r>
      <w:r w:rsidR="00FC4100" w:rsidRPr="00E8250A">
        <w:rPr>
          <w:rFonts w:ascii="Arial" w:hAnsi="Arial" w:cs="Arial"/>
        </w:rPr>
        <w:t xml:space="preserve"> </w:t>
      </w:r>
      <w:r w:rsidR="002338F9" w:rsidRPr="00E8250A">
        <w:rPr>
          <w:rFonts w:ascii="Arial" w:hAnsi="Arial" w:cs="Arial"/>
        </w:rPr>
        <w:t>Debido a esto</w:t>
      </w:r>
      <w:r w:rsidR="0072660B" w:rsidRPr="00E8250A">
        <w:rPr>
          <w:rFonts w:ascii="Arial" w:hAnsi="Arial" w:cs="Arial"/>
        </w:rPr>
        <w:t>,</w:t>
      </w:r>
      <w:r w:rsidR="002338F9" w:rsidRPr="00E8250A">
        <w:rPr>
          <w:rFonts w:ascii="Arial" w:hAnsi="Arial" w:cs="Arial"/>
        </w:rPr>
        <w:t xml:space="preserve"> los </w:t>
      </w:r>
      <w:r w:rsidR="0072660B" w:rsidRPr="00E8250A">
        <w:rPr>
          <w:rFonts w:ascii="Arial" w:hAnsi="Arial" w:cs="Arial"/>
        </w:rPr>
        <w:t xml:space="preserve">Estados </w:t>
      </w:r>
      <w:r w:rsidRPr="00E8250A">
        <w:rPr>
          <w:rFonts w:ascii="Arial" w:hAnsi="Arial" w:cs="Arial"/>
        </w:rPr>
        <w:t>implementaron</w:t>
      </w:r>
      <w:r w:rsidR="00FC410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nuevas</w:t>
      </w:r>
      <w:r w:rsidRPr="00E8250A">
        <w:rPr>
          <w:rFonts w:ascii="Arial" w:hAnsi="Arial" w:cs="Arial"/>
          <w:b/>
        </w:rPr>
        <w:t xml:space="preserve"> normas</w:t>
      </w:r>
      <w:r w:rsidR="00FC4100" w:rsidRPr="00E8250A">
        <w:rPr>
          <w:rFonts w:ascii="Arial" w:hAnsi="Arial" w:cs="Arial"/>
          <w:b/>
        </w:rPr>
        <w:t xml:space="preserve"> </w:t>
      </w:r>
      <w:r w:rsidR="00770922" w:rsidRPr="00E8250A">
        <w:rPr>
          <w:rFonts w:ascii="Arial" w:hAnsi="Arial" w:cs="Arial"/>
          <w:b/>
        </w:rPr>
        <w:t>y costumbre</w:t>
      </w:r>
      <w:r w:rsidRPr="00E8250A">
        <w:rPr>
          <w:rFonts w:ascii="Arial" w:hAnsi="Arial" w:cs="Arial"/>
          <w:b/>
        </w:rPr>
        <w:t>s</w:t>
      </w:r>
      <w:r w:rsidR="00770922" w:rsidRPr="00E8250A">
        <w:rPr>
          <w:rFonts w:ascii="Arial" w:hAnsi="Arial" w:cs="Arial"/>
          <w:b/>
        </w:rPr>
        <w:t xml:space="preserve"> de higiene</w:t>
      </w:r>
      <w:r w:rsidRPr="00E8250A">
        <w:rPr>
          <w:rFonts w:ascii="Arial" w:hAnsi="Arial" w:cs="Arial"/>
        </w:rPr>
        <w:t xml:space="preserve"> que ayudaron</w:t>
      </w:r>
      <w:r w:rsidR="00BE68AF" w:rsidRPr="00E8250A">
        <w:rPr>
          <w:rFonts w:ascii="Arial" w:hAnsi="Arial" w:cs="Arial"/>
        </w:rPr>
        <w:t xml:space="preserve"> a disminuir no</w:t>
      </w:r>
      <w:r w:rsidRPr="00E8250A">
        <w:rPr>
          <w:rFonts w:ascii="Arial" w:hAnsi="Arial" w:cs="Arial"/>
        </w:rPr>
        <w:t>tablemente los casos de personas afectadas por enfermedades</w:t>
      </w:r>
      <w:r w:rsidR="00BE68AF" w:rsidRPr="00E8250A">
        <w:rPr>
          <w:rFonts w:ascii="Arial" w:hAnsi="Arial" w:cs="Arial"/>
        </w:rPr>
        <w:t xml:space="preserve"> como </w:t>
      </w:r>
      <w:r w:rsidR="003055F7" w:rsidRPr="00E8250A">
        <w:rPr>
          <w:rFonts w:ascii="Arial" w:hAnsi="Arial" w:cs="Arial"/>
        </w:rPr>
        <w:t xml:space="preserve">la </w:t>
      </w:r>
      <w:r w:rsidR="00A525FE" w:rsidRPr="00E8250A">
        <w:rPr>
          <w:rFonts w:ascii="Arial" w:hAnsi="Arial" w:cs="Arial"/>
          <w:b/>
        </w:rPr>
        <w:t>peste bubónica</w:t>
      </w:r>
      <w:r w:rsidR="00A525FE" w:rsidRPr="00E8250A">
        <w:rPr>
          <w:rFonts w:ascii="Arial" w:hAnsi="Arial" w:cs="Arial"/>
        </w:rPr>
        <w:t xml:space="preserve"> o el </w:t>
      </w:r>
      <w:r w:rsidR="00A525FE" w:rsidRPr="00E8250A">
        <w:rPr>
          <w:rFonts w:ascii="Arial" w:hAnsi="Arial" w:cs="Arial"/>
          <w:b/>
        </w:rPr>
        <w:t>cólera</w:t>
      </w:r>
      <w:r w:rsidR="00A525FE" w:rsidRPr="00E8250A">
        <w:rPr>
          <w:rFonts w:ascii="Arial" w:hAnsi="Arial" w:cs="Arial"/>
        </w:rPr>
        <w:t>.</w:t>
      </w:r>
    </w:p>
    <w:p w:rsidR="00163A2D" w:rsidRPr="00E8250A" w:rsidRDefault="00163A2D" w:rsidP="00E74DB8">
      <w:pPr>
        <w:spacing w:after="0" w:line="276" w:lineRule="auto"/>
        <w:jc w:val="both"/>
        <w:rPr>
          <w:rFonts w:ascii="Arial" w:hAnsi="Arial" w:cs="Arial"/>
        </w:rPr>
      </w:pPr>
    </w:p>
    <w:p w:rsidR="003055F7" w:rsidRPr="00E8250A" w:rsidRDefault="00E92BC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Los científicos pronto entendieron que</w:t>
      </w:r>
      <w:r w:rsidR="00591938" w:rsidRPr="00E8250A">
        <w:rPr>
          <w:rFonts w:ascii="Arial" w:hAnsi="Arial" w:cs="Arial"/>
        </w:rPr>
        <w:t xml:space="preserve"> un paciente podría recuperar su salud</w:t>
      </w:r>
      <w:r w:rsidR="006611D0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</w:t>
      </w:r>
      <w:r w:rsidR="003055F7" w:rsidRPr="00E8250A">
        <w:rPr>
          <w:rFonts w:ascii="Arial" w:hAnsi="Arial" w:cs="Arial"/>
        </w:rPr>
        <w:t xml:space="preserve"> podían eliminar los </w:t>
      </w:r>
      <w:r w:rsidR="003055F7" w:rsidRPr="00E8250A">
        <w:rPr>
          <w:rFonts w:ascii="Arial" w:hAnsi="Arial" w:cs="Arial"/>
          <w:b/>
        </w:rPr>
        <w:t>microbios patógenos</w:t>
      </w:r>
      <w:r w:rsidR="003055F7" w:rsidRPr="00E8250A">
        <w:rPr>
          <w:rFonts w:ascii="Arial" w:hAnsi="Arial" w:cs="Arial"/>
        </w:rPr>
        <w:t xml:space="preserve"> (es de</w:t>
      </w:r>
      <w:r w:rsidRPr="00E8250A">
        <w:rPr>
          <w:rFonts w:ascii="Arial" w:hAnsi="Arial" w:cs="Arial"/>
        </w:rPr>
        <w:t xml:space="preserve">cir, </w:t>
      </w:r>
      <w:r w:rsidR="003508FC" w:rsidRPr="00E8250A">
        <w:rPr>
          <w:rFonts w:ascii="Arial" w:hAnsi="Arial" w:cs="Arial"/>
        </w:rPr>
        <w:t xml:space="preserve">los </w:t>
      </w:r>
      <w:r w:rsidR="002338F9" w:rsidRPr="00E8250A">
        <w:rPr>
          <w:rFonts w:ascii="Arial" w:hAnsi="Arial" w:cs="Arial"/>
        </w:rPr>
        <w:t>causantes de enfermedad)</w:t>
      </w:r>
      <w:r w:rsidRPr="00E8250A">
        <w:rPr>
          <w:rFonts w:ascii="Arial" w:hAnsi="Arial" w:cs="Arial"/>
        </w:rPr>
        <w:t>. E</w:t>
      </w:r>
      <w:r w:rsidR="003055F7" w:rsidRPr="00E8250A">
        <w:rPr>
          <w:rFonts w:ascii="Arial" w:hAnsi="Arial" w:cs="Arial"/>
        </w:rPr>
        <w:t xml:space="preserve">sto </w:t>
      </w:r>
      <w:r w:rsidR="006611D0" w:rsidRPr="00E8250A">
        <w:rPr>
          <w:rFonts w:ascii="Arial" w:hAnsi="Arial" w:cs="Arial"/>
        </w:rPr>
        <w:t xml:space="preserve">llevó </w:t>
      </w:r>
      <w:r w:rsidR="003055F7" w:rsidRPr="00E8250A">
        <w:rPr>
          <w:rFonts w:ascii="Arial" w:hAnsi="Arial" w:cs="Arial"/>
        </w:rPr>
        <w:t xml:space="preserve">al </w:t>
      </w:r>
      <w:r w:rsidR="00770922" w:rsidRPr="00E8250A">
        <w:rPr>
          <w:rFonts w:ascii="Arial" w:hAnsi="Arial" w:cs="Arial"/>
        </w:rPr>
        <w:t>descubriendo</w:t>
      </w:r>
      <w:r w:rsidR="003055F7" w:rsidRPr="00E8250A">
        <w:rPr>
          <w:rFonts w:ascii="Arial" w:hAnsi="Arial" w:cs="Arial"/>
        </w:rPr>
        <w:t xml:space="preserve"> y desarrollo de los </w:t>
      </w:r>
      <w:r w:rsidR="003055F7" w:rsidRPr="00E8250A">
        <w:rPr>
          <w:rFonts w:ascii="Arial" w:hAnsi="Arial" w:cs="Arial"/>
          <w:b/>
        </w:rPr>
        <w:t>antibióticos</w:t>
      </w:r>
      <w:r w:rsidR="003055F7" w:rsidRPr="00E8250A">
        <w:rPr>
          <w:rFonts w:ascii="Arial" w:hAnsi="Arial" w:cs="Arial"/>
        </w:rPr>
        <w:t>, que son sustancias que matan o impiden el crecimiento de ciertos microorganismos.</w:t>
      </w:r>
      <w:ins w:id="3" w:author="ggcv" w:date="2015-03-11T10:56:00Z">
        <w:r w:rsidR="00FC4100" w:rsidRPr="00E8250A">
          <w:rPr>
            <w:rFonts w:ascii="Arial" w:hAnsi="Arial" w:cs="Arial"/>
          </w:rPr>
          <w:t xml:space="preserve"> </w:t>
        </w:r>
      </w:ins>
      <w:r w:rsidR="00770922" w:rsidRPr="00E8250A">
        <w:rPr>
          <w:rFonts w:ascii="Arial" w:hAnsi="Arial" w:cs="Arial"/>
        </w:rPr>
        <w:t xml:space="preserve">Gracias a los antibióticos se </w:t>
      </w:r>
      <w:r w:rsidR="006611D0" w:rsidRPr="00E8250A">
        <w:rPr>
          <w:rFonts w:ascii="Arial" w:hAnsi="Arial" w:cs="Arial"/>
        </w:rPr>
        <w:t xml:space="preserve">pudo </w:t>
      </w:r>
      <w:r w:rsidR="00591938" w:rsidRPr="00E8250A">
        <w:rPr>
          <w:rFonts w:ascii="Arial" w:hAnsi="Arial" w:cs="Arial"/>
        </w:rPr>
        <w:t xml:space="preserve">sanar de </w:t>
      </w:r>
      <w:r w:rsidR="00770922" w:rsidRPr="00E8250A">
        <w:rPr>
          <w:rFonts w:ascii="Arial" w:hAnsi="Arial" w:cs="Arial"/>
        </w:rPr>
        <w:t xml:space="preserve">enfermedades que antes eran incurables y </w:t>
      </w:r>
      <w:r w:rsidRPr="00E8250A">
        <w:rPr>
          <w:rFonts w:ascii="Arial" w:hAnsi="Arial" w:cs="Arial"/>
        </w:rPr>
        <w:t>así salvar</w:t>
      </w:r>
      <w:r w:rsidR="00770922" w:rsidRPr="00E8250A">
        <w:rPr>
          <w:rFonts w:ascii="Arial" w:hAnsi="Arial" w:cs="Arial"/>
        </w:rPr>
        <w:t xml:space="preserve"> millones de vidas.</w:t>
      </w:r>
    </w:p>
    <w:p w:rsidR="00EB5993" w:rsidRPr="00E8250A" w:rsidRDefault="00EB5993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B5993" w:rsidRPr="00E8250A" w:rsidTr="00B73DC6">
        <w:tc>
          <w:tcPr>
            <w:tcW w:w="8978" w:type="dxa"/>
            <w:gridSpan w:val="2"/>
            <w:shd w:val="clear" w:color="auto" w:fill="000000" w:themeFill="text1"/>
          </w:tcPr>
          <w:p w:rsidR="00EB5993" w:rsidRPr="00E8250A" w:rsidRDefault="00EB59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EB5993" w:rsidRPr="00E8250A" w:rsidTr="00B73DC6">
        <w:tc>
          <w:tcPr>
            <w:tcW w:w="2518" w:type="dxa"/>
          </w:tcPr>
          <w:p w:rsidR="00EB5993" w:rsidRPr="00E8250A" w:rsidRDefault="00EB5993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EB5993" w:rsidRPr="00E8250A" w:rsidRDefault="003D5667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>descubrimiento de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 existencia de los microbios 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lastRenderedPageBreak/>
              <w:t xml:space="preserve">cambió 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la manera de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diagnosticar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trata</w:t>
            </w:r>
            <w:r w:rsidR="00AE632A" w:rsidRPr="00E8250A">
              <w:rPr>
                <w:rFonts w:ascii="Arial" w:hAnsi="Arial" w:cs="Arial"/>
                <w:sz w:val="24"/>
                <w:szCs w:val="24"/>
              </w:rPr>
              <w:t xml:space="preserve">r y </w:t>
            </w:r>
            <w:r w:rsidR="00AE632A" w:rsidRPr="00E8250A">
              <w:rPr>
                <w:rFonts w:ascii="Arial" w:hAnsi="Arial" w:cs="Arial"/>
                <w:b/>
                <w:sz w:val="24"/>
                <w:szCs w:val="24"/>
              </w:rPr>
              <w:t>preveni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las 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 xml:space="preserve"> y transformó </w:t>
            </w:r>
            <w:r w:rsidR="006F64FF"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. Pr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ác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ticamente todos nosotro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s hemos sido vacunados preventivamente contra algunas</w:t>
            </w:r>
            <w:r w:rsidR="00FC410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338F9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9308A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las cuales en otra época causaban un gran número de muertes. Tambi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én alguna vez se nos han diagnosticado enfermedades microbianas 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>y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 xml:space="preserve"> hemos sido</w:t>
            </w:r>
            <w:r w:rsidR="009C23F5" w:rsidRPr="00E8250A">
              <w:rPr>
                <w:rFonts w:ascii="Arial" w:hAnsi="Arial" w:cs="Arial"/>
                <w:sz w:val="24"/>
                <w:szCs w:val="24"/>
              </w:rPr>
              <w:t xml:space="preserve"> tratados con antibi</w:t>
            </w:r>
            <w:r w:rsidR="00E82F18" w:rsidRPr="00E8250A">
              <w:rPr>
                <w:rFonts w:ascii="Arial" w:hAnsi="Arial" w:cs="Arial"/>
                <w:sz w:val="24"/>
                <w:szCs w:val="24"/>
              </w:rPr>
              <w:t>óticos.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36"/>
      </w:tblGrid>
      <w:tr w:rsidR="0068176D" w:rsidRPr="00E8250A" w:rsidTr="00C6466A">
        <w:tc>
          <w:tcPr>
            <w:tcW w:w="9054" w:type="dxa"/>
            <w:gridSpan w:val="2"/>
            <w:shd w:val="clear" w:color="auto" w:fill="000000" w:themeFill="text1"/>
          </w:tcPr>
          <w:p w:rsidR="0068176D" w:rsidRPr="00E8250A" w:rsidRDefault="0068176D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aprovechado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</w:t>
            </w:r>
            <w:r w:rsidR="00F61851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REC30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Ubicación en Aula Planeta</w:t>
            </w:r>
          </w:p>
        </w:tc>
        <w:tc>
          <w:tcPr>
            <w:tcW w:w="6536" w:type="dxa"/>
          </w:tcPr>
          <w:p w:rsidR="0068176D" w:rsidRPr="00F4315D" w:rsidRDefault="00A6127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lang w:val="es-CO"/>
              </w:rPr>
              <w:t>6° Primaria/Ciencias de la naturaleza/La salud/</w:t>
            </w:r>
            <w:r w:rsidR="000B78F6" w:rsidRPr="00F4315D">
              <w:rPr>
                <w:rFonts w:ascii="Arial" w:hAnsi="Arial" w:cs="Arial"/>
                <w:sz w:val="24"/>
                <w:szCs w:val="24"/>
                <w:lang w:val="es-CO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Cambio (descripción o capturas de pantallas)</w:t>
            </w:r>
          </w:p>
        </w:tc>
        <w:tc>
          <w:tcPr>
            <w:tcW w:w="6536" w:type="dxa"/>
          </w:tcPr>
          <w:p w:rsidR="00E82F18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Se requieren cambios en las fichas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profesor y de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>l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alumno.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La 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ficha 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>de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>l</w:t>
            </w:r>
            <w:r w:rsidR="00B10935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</w:t>
            </w: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profesor</w:t>
            </w:r>
            <w:r w:rsidR="00E82F18"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quedará</w:t>
            </w:r>
            <w:r w:rsidRPr="00F4315D">
              <w:rPr>
                <w:rFonts w:ascii="Arial" w:hAnsi="Arial" w:cs="Arial"/>
                <w:sz w:val="24"/>
                <w:szCs w:val="24"/>
                <w:highlight w:val="yellow"/>
              </w:rPr>
              <w:t xml:space="preserve"> así: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Objetivo</w:t>
            </w:r>
          </w:p>
          <w:p w:rsidR="00C21F1C" w:rsidRPr="00F4315D" w:rsidRDefault="00E82F18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Permitir</w:t>
            </w:r>
            <w:r w:rsidR="0062737A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que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a través de este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los alumnos conozcan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acerca de los causantes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, la transmisión, el contagio,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 xml:space="preserve">la prevención y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tratamiento de las enfermedades infecciosas.</w:t>
            </w:r>
          </w:p>
          <w:p w:rsidR="00C21F1C" w:rsidRPr="00F4315D" w:rsidRDefault="00C21F1C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bCs/>
                <w:sz w:val="24"/>
                <w:szCs w:val="24"/>
              </w:rPr>
              <w:t>Propuesta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Antes de la presentación</w:t>
            </w:r>
          </w:p>
          <w:p w:rsidR="00C21F1C" w:rsidRPr="00F4315D" w:rsidRDefault="00BF69E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Explore </w:t>
            </w:r>
            <w:r w:rsidR="00E82F18" w:rsidRPr="00F4315D">
              <w:rPr>
                <w:rFonts w:ascii="Arial" w:hAnsi="Arial" w:cs="Arial"/>
                <w:sz w:val="24"/>
                <w:szCs w:val="24"/>
              </w:rPr>
              <w:t xml:space="preserve">acerca de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ideas previas que tiene</w:t>
            </w:r>
            <w:r w:rsidRPr="00F4315D">
              <w:rPr>
                <w:rFonts w:ascii="Arial" w:hAnsi="Arial" w:cs="Arial"/>
                <w:sz w:val="24"/>
                <w:szCs w:val="24"/>
              </w:rPr>
              <w:t>n sus alumnos sobre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las enfermedades infecciosas. Para ello, 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planté</w:t>
            </w:r>
            <w:r w:rsidRPr="00F4315D">
              <w:rPr>
                <w:rFonts w:ascii="Arial" w:hAnsi="Arial" w:cs="Arial"/>
                <w:sz w:val="24"/>
                <w:szCs w:val="24"/>
              </w:rPr>
              <w:t>e</w:t>
            </w:r>
            <w:r w:rsidR="000743FA" w:rsidRPr="00F4315D">
              <w:rPr>
                <w:rFonts w:ascii="Arial" w:hAnsi="Arial" w:cs="Arial"/>
                <w:sz w:val="24"/>
                <w:szCs w:val="24"/>
              </w:rPr>
              <w:t>les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preguntas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como las siguientes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son las enfermedades infecciosas?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¿Qué enfermedades infecciosas conocen?</w:t>
            </w:r>
          </w:p>
          <w:p w:rsidR="00C21F1C" w:rsidRPr="00F4315D" w:rsidRDefault="00C21F1C" w:rsidP="003A2CCB">
            <w:pPr>
              <w:pStyle w:val="tab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- ¿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Infecciosa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y</w:t>
            </w:r>
            <w:r w:rsidRPr="00F4315D">
              <w:rPr>
                <w:rStyle w:val="apple-converted-space"/>
                <w:rFonts w:ascii="Arial" w:eastAsia="Calibri" w:hAnsi="Arial" w:cs="Arial"/>
                <w:sz w:val="24"/>
                <w:szCs w:val="24"/>
              </w:rPr>
              <w:t> </w:t>
            </w:r>
            <w:r w:rsidRPr="00F4315D">
              <w:rPr>
                <w:rStyle w:val="cursiva"/>
                <w:rFonts w:ascii="Arial" w:hAnsi="Arial" w:cs="Arial"/>
                <w:iCs/>
                <w:sz w:val="24"/>
                <w:szCs w:val="24"/>
              </w:rPr>
              <w:t>contagiosa</w:t>
            </w:r>
            <w:r w:rsidRPr="00F4315D">
              <w:rPr>
                <w:rStyle w:val="apple-converted-space"/>
                <w:rFonts w:ascii="Arial" w:eastAsia="Calibri" w:hAnsi="Arial" w:cs="Arial"/>
                <w:i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quieren decir lo mismo? 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Durante la presentación</w:t>
            </w:r>
          </w:p>
          <w:p w:rsidR="00C21F1C" w:rsidRPr="00F4315D" w:rsidRDefault="002C2870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Tenga en cuenta que el interactivo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 se divide en cuatro 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lastRenderedPageBreak/>
              <w:t>apartad</w:t>
            </w:r>
            <w:r w:rsidRPr="00F4315D">
              <w:rPr>
                <w:rFonts w:ascii="Arial" w:hAnsi="Arial" w:cs="Arial"/>
                <w:sz w:val="24"/>
                <w:szCs w:val="24"/>
              </w:rPr>
              <w:t>os.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 xml:space="preserve">De acuerdo con cada apartado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lleve a cabo las siguientes acciones</w:t>
            </w:r>
            <w:r w:rsidR="00BC7893"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En el apartado “causantes”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proofErr w:type="gramStart"/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¿</w:t>
            </w:r>
            <w:proofErr w:type="gramEnd"/>
            <w:r w:rsidR="00C21F1C" w:rsidRPr="00F4315D">
              <w:rPr>
                <w:rFonts w:ascii="Arial" w:hAnsi="Arial" w:cs="Arial"/>
                <w:sz w:val="24"/>
                <w:szCs w:val="24"/>
              </w:rPr>
              <w:t>Cuáles son los causantes de las enfermedades contag</w:t>
            </w:r>
            <w:r w:rsidRPr="00F4315D">
              <w:rPr>
                <w:rFonts w:ascii="Arial" w:hAnsi="Arial" w:cs="Arial"/>
                <w:sz w:val="24"/>
                <w:szCs w:val="24"/>
              </w:rPr>
              <w:t>iosas?</w:t>
            </w:r>
          </w:p>
          <w:p w:rsidR="00C21F1C" w:rsidRPr="00F4315D" w:rsidRDefault="00BC7893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adquisición</w:t>
            </w:r>
            <w:r w:rsidRPr="00F4315D">
              <w:rPr>
                <w:rFonts w:ascii="Arial" w:hAnsi="Arial" w:cs="Arial"/>
                <w:sz w:val="24"/>
                <w:szCs w:val="24"/>
              </w:rPr>
              <w:t>”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genere una discusión entre sus alumnos basado en la pregunta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: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 xml:space="preserve"> ¿C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uál serí</w:t>
            </w:r>
            <w:r w:rsidR="00277D9E" w:rsidRPr="00F4315D">
              <w:rPr>
                <w:rFonts w:ascii="Arial" w:hAnsi="Arial" w:cs="Arial"/>
                <w:sz w:val="24"/>
                <w:szCs w:val="24"/>
              </w:rPr>
              <w:t>a la mejor manera de prevenir una infección?</w:t>
            </w:r>
          </w:p>
          <w:p w:rsidR="00277D9E" w:rsidRPr="00F4315D" w:rsidRDefault="00277D9E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“contagio” defina conjuntamente con sus alumno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>s</w:t>
            </w:r>
            <w:ins w:id="4" w:author="ggcv" w:date="2015-03-11T11:44:00Z">
              <w:r w:rsidR="0062737A" w:rsidRPr="00F4315D">
                <w:rPr>
                  <w:rFonts w:ascii="Arial" w:hAnsi="Arial" w:cs="Arial"/>
                  <w:sz w:val="24"/>
                  <w:szCs w:val="24"/>
                </w:rPr>
                <w:t xml:space="preserve"> </w:t>
              </w:r>
            </w:ins>
            <w:r w:rsidR="0022626B" w:rsidRPr="00F4315D">
              <w:rPr>
                <w:rFonts w:ascii="Arial" w:hAnsi="Arial" w:cs="Arial"/>
                <w:sz w:val="24"/>
                <w:szCs w:val="24"/>
              </w:rPr>
              <w:t xml:space="preserve">qué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significa “contagio” y cuáles 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podrían ser las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formas m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ás frecuentes de contagio.</w:t>
            </w:r>
          </w:p>
          <w:p w:rsidR="00C21F1C" w:rsidRPr="00F4315D" w:rsidRDefault="00277D9E" w:rsidP="003A2CCB">
            <w:pPr>
              <w:pStyle w:val="cabecera3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En el apartado “p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revención y tratamiento</w:t>
            </w:r>
            <w:r w:rsidRPr="00F4315D">
              <w:rPr>
                <w:rFonts w:ascii="Arial" w:hAnsi="Arial" w:cs="Arial"/>
                <w:sz w:val="24"/>
                <w:szCs w:val="24"/>
              </w:rPr>
              <w:t>” genere una discusión entre sus alumnos basado en las preguntas que aparecen en ese ap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a</w:t>
            </w:r>
            <w:r w:rsidRPr="00F4315D">
              <w:rPr>
                <w:rFonts w:ascii="Arial" w:hAnsi="Arial" w:cs="Arial"/>
                <w:sz w:val="24"/>
                <w:szCs w:val="24"/>
              </w:rPr>
              <w:t>rtado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>. Pídales luego que propongan algunas medidas de prevención para evitar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enfermedades infecciosas</w:t>
            </w:r>
            <w:r w:rsidR="00FB274D" w:rsidRPr="00F4315D">
              <w:rPr>
                <w:rFonts w:ascii="Arial" w:hAnsi="Arial" w:cs="Arial"/>
                <w:sz w:val="24"/>
                <w:szCs w:val="24"/>
              </w:rPr>
              <w:t xml:space="preserve"> y contagios.</w:t>
            </w:r>
          </w:p>
          <w:p w:rsidR="00C21F1C" w:rsidRPr="00F4315D" w:rsidRDefault="00C21F1C" w:rsidP="003A2CCB">
            <w:pPr>
              <w:pStyle w:val="cabecera2"/>
              <w:shd w:val="clear" w:color="auto" w:fill="FFFFFF"/>
              <w:spacing w:before="375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Después de la presentación</w:t>
            </w:r>
          </w:p>
          <w:p w:rsidR="00FB274D" w:rsidRPr="00F4315D" w:rsidRDefault="00FB274D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Complemente la información generada durante la presentación 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y las discusiones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acudiendo a las siguientes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referencias</w:t>
            </w:r>
            <w:r w:rsidR="002303A5" w:rsidRPr="00F4315D">
              <w:rPr>
                <w:rFonts w:ascii="Arial" w:hAnsi="Arial" w:cs="Arial"/>
                <w:sz w:val="24"/>
                <w:szCs w:val="24"/>
              </w:rPr>
              <w:t xml:space="preserve"> bibliográficas</w:t>
            </w:r>
            <w:r w:rsidRPr="00F4315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Gran Enciclopedia Planeta [</w:t>
            </w:r>
            <w:hyperlink r:id="rId9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]. </w:t>
            </w:r>
          </w:p>
          <w:p w:rsidR="002303A5" w:rsidRPr="00F4315D" w:rsidRDefault="00C21F1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Canal de Salud de Mapfre [</w:t>
            </w:r>
            <w:hyperlink r:id="rId10" w:tgtFrame="_blank" w:history="1">
              <w:r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Pr="00F4315D">
              <w:rPr>
                <w:rFonts w:ascii="Arial" w:hAnsi="Arial" w:cs="Arial"/>
                <w:sz w:val="24"/>
                <w:szCs w:val="24"/>
              </w:rPr>
              <w:t xml:space="preserve">], </w:t>
            </w:r>
          </w:p>
          <w:p w:rsidR="00C21F1C" w:rsidRPr="00F4315D" w:rsidRDefault="002303A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 xml:space="preserve">nteractivo sobre enfermedades infecciosas disponible en la </w:t>
            </w:r>
            <w:r w:rsidR="0022626B" w:rsidRPr="00F4315D">
              <w:rPr>
                <w:rFonts w:ascii="Arial" w:hAnsi="Arial" w:cs="Arial"/>
                <w:sz w:val="24"/>
                <w:szCs w:val="24"/>
              </w:rPr>
              <w:t>W</w:t>
            </w:r>
            <w:r w:rsidR="00C21F1C" w:rsidRPr="00F4315D">
              <w:rPr>
                <w:rFonts w:ascii="Arial" w:hAnsi="Arial" w:cs="Arial"/>
                <w:sz w:val="24"/>
                <w:szCs w:val="24"/>
              </w:rPr>
              <w:t>eb del Colegio Público Los Ángeles, en Extremadura [</w:t>
            </w:r>
            <w:hyperlink r:id="rId11" w:tgtFrame="_blank" w:history="1">
              <w:r w:rsidR="00C21F1C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C21F1C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  <w:p w:rsidR="00BC172E" w:rsidRPr="00F4315D" w:rsidRDefault="00843832" w:rsidP="003A2CCB">
            <w:pPr>
              <w:pStyle w:val="cabecera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>La</w:t>
            </w:r>
            <w:r w:rsidR="001C23F7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ficha del alumno</w:t>
            </w:r>
            <w:r w:rsidR="00C50805" w:rsidRPr="00F4315D">
              <w:rPr>
                <w:rFonts w:ascii="Arial" w:hAnsi="Arial" w:cs="Arial"/>
                <w:b/>
                <w:sz w:val="24"/>
                <w:szCs w:val="24"/>
                <w:highlight w:val="yellow"/>
              </w:rPr>
              <w:t xml:space="preserve"> quedaría así:</w:t>
            </w:r>
          </w:p>
          <w:p w:rsidR="00C50805" w:rsidRPr="00F4315D" w:rsidRDefault="00C50805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</w:t>
            </w:r>
            <w:r w:rsidRPr="00F4315D">
              <w:rPr>
                <w:rStyle w:val="apple-converted-space"/>
                <w:rFonts w:ascii="Arial" w:hAnsi="Arial" w:cs="Arial"/>
                <w:sz w:val="24"/>
                <w:szCs w:val="24"/>
              </w:rPr>
              <w:t> </w:t>
            </w:r>
            <w:r w:rsidRPr="00F4315D">
              <w:rPr>
                <w:rStyle w:val="negrita"/>
                <w:rFonts w:ascii="Arial" w:hAnsi="Arial" w:cs="Arial"/>
                <w:b/>
                <w:bCs/>
                <w:sz w:val="24"/>
                <w:szCs w:val="24"/>
              </w:rPr>
              <w:t>enfermedades infecciosas</w:t>
            </w:r>
            <w:r w:rsidRPr="00F4315D">
              <w:rPr>
                <w:rStyle w:val="apple-converted-space"/>
                <w:rFonts w:ascii="Arial" w:hAnsi="Arial" w:cs="Arial"/>
                <w:b/>
                <w:bCs/>
                <w:sz w:val="24"/>
                <w:szCs w:val="24"/>
              </w:rPr>
              <w:t> </w:t>
            </w:r>
            <w:r w:rsidRPr="00F4315D">
              <w:rPr>
                <w:rFonts w:ascii="Arial" w:hAnsi="Arial" w:cs="Arial"/>
                <w:sz w:val="24"/>
                <w:szCs w:val="24"/>
              </w:rPr>
              <w:t>son aquellas causadas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 xml:space="preserve"> por agentes microscópicos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como virus o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bacterias</w:t>
            </w:r>
            <w:r w:rsidR="00431635" w:rsidRPr="00F4315D">
              <w:rPr>
                <w:rFonts w:ascii="Arial" w:hAnsi="Arial" w:cs="Arial"/>
                <w:sz w:val="24"/>
                <w:szCs w:val="24"/>
              </w:rPr>
              <w:t>.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Estos agentes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microscópicos,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causantes de enfermedades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 xml:space="preserve"> se 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lastRenderedPageBreak/>
              <w:t>conocen como “</w:t>
            </w:r>
            <w:r w:rsidR="006F6B9A" w:rsidRPr="00F4315D">
              <w:rPr>
                <w:rFonts w:ascii="Arial" w:hAnsi="Arial" w:cs="Arial"/>
                <w:b/>
                <w:sz w:val="24"/>
                <w:szCs w:val="24"/>
              </w:rPr>
              <w:t>patógenos</w:t>
            </w:r>
            <w:r w:rsidR="006F6B9A" w:rsidRPr="00F4315D">
              <w:rPr>
                <w:rFonts w:ascii="Arial" w:hAnsi="Arial" w:cs="Arial"/>
                <w:sz w:val="24"/>
                <w:szCs w:val="24"/>
              </w:rPr>
              <w:t>”.</w:t>
            </w:r>
          </w:p>
          <w:p w:rsidR="00653428" w:rsidRPr="00F4315D" w:rsidRDefault="006F6B9A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Para combatir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 efectivamente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este tipo de enfermedades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ya sea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prev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n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iéndo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las o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>tratándolas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se requiere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n conocimientos sobre </w:t>
            </w:r>
            <w:r w:rsidR="00653428" w:rsidRPr="00F4315D">
              <w:rPr>
                <w:rFonts w:ascii="Arial" w:hAnsi="Arial" w:cs="Arial"/>
                <w:sz w:val="24"/>
                <w:szCs w:val="24"/>
              </w:rPr>
              <w:t>su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s causantes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486F9D" w:rsidRPr="00F4315D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transmisión y</w:t>
            </w:r>
            <w:r w:rsidR="00C554A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>forma</w:t>
            </w:r>
            <w:r w:rsidR="006F5DC7" w:rsidRPr="00F4315D">
              <w:rPr>
                <w:rFonts w:ascii="Arial" w:hAnsi="Arial" w:cs="Arial"/>
                <w:sz w:val="24"/>
                <w:szCs w:val="24"/>
              </w:rPr>
              <w:t>s</w:t>
            </w:r>
            <w:r w:rsidR="00843832" w:rsidRPr="00F4315D">
              <w:rPr>
                <w:rFonts w:ascii="Arial" w:hAnsi="Arial" w:cs="Arial"/>
                <w:sz w:val="24"/>
                <w:szCs w:val="24"/>
              </w:rPr>
              <w:t xml:space="preserve"> de contagio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  <w:p w:rsidR="006F5DC7" w:rsidRPr="00F4315D" w:rsidRDefault="006F5DC7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Por ejemplo, el causante de la gripa es un virus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 y</w:t>
            </w:r>
            <w:r w:rsidR="00FC4100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>se transmite de p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ersona a persona a través de</w:t>
            </w:r>
            <w:r w:rsidR="0031016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partículas desaliva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provenientes de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estornudos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lo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contienen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;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se trata con medicamentos que reducen los síntomas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>,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pero </w:t>
            </w:r>
            <w:r w:rsidR="00ED18B7" w:rsidRPr="00F4315D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no eliminan los virus; y se previene evitando el contagio mediante el uso de tapabocas.</w:t>
            </w:r>
          </w:p>
          <w:p w:rsidR="0068176D" w:rsidRPr="00F4315D" w:rsidRDefault="001A24BC" w:rsidP="003A2CCB">
            <w:pPr>
              <w:pStyle w:val="Normal1"/>
              <w:shd w:val="clear" w:color="auto" w:fill="FFFFFF"/>
              <w:spacing w:before="0" w:beforeAutospacing="0"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 xml:space="preserve">Puedes ampliar la información sobre este tema consultando en </w:t>
            </w:r>
            <w:r w:rsidR="002C3AFD" w:rsidRPr="00F4315D">
              <w:rPr>
                <w:rFonts w:ascii="Arial" w:hAnsi="Arial" w:cs="Arial"/>
                <w:sz w:val="24"/>
                <w:szCs w:val="24"/>
              </w:rPr>
              <w:t>I</w:t>
            </w:r>
            <w:r w:rsidRPr="00F4315D">
              <w:rPr>
                <w:rFonts w:ascii="Arial" w:hAnsi="Arial" w:cs="Arial"/>
                <w:sz w:val="24"/>
                <w:szCs w:val="24"/>
              </w:rPr>
              <w:t>nternet</w:t>
            </w:r>
            <w:r w:rsidR="00057088" w:rsidRPr="00F4315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Interactivo sobre enfermedades infecciosas</w:t>
            </w:r>
            <w:ins w:id="5" w:author="Daniel" w:date="2015-03-10T06:36:00Z">
              <w:r w:rsidR="00E2455C" w:rsidRPr="00F4315D">
                <w:rPr>
                  <w:rFonts w:ascii="Arial" w:hAnsi="Arial" w:cs="Arial"/>
                  <w:sz w:val="24"/>
                  <w:szCs w:val="24"/>
                </w:rPr>
                <w:t>,</w:t>
              </w:r>
            </w:ins>
            <w:r w:rsidR="00406E30" w:rsidRPr="00F4315D">
              <w:rPr>
                <w:rFonts w:ascii="Arial" w:hAnsi="Arial" w:cs="Arial"/>
                <w:sz w:val="24"/>
                <w:szCs w:val="24"/>
              </w:rPr>
              <w:t xml:space="preserve"> disponible en la </w:t>
            </w:r>
            <w:r w:rsidR="00E427FD" w:rsidRPr="00F4315D">
              <w:rPr>
                <w:rFonts w:ascii="Arial" w:hAnsi="Arial" w:cs="Arial"/>
                <w:sz w:val="24"/>
                <w:szCs w:val="24"/>
              </w:rPr>
              <w:t xml:space="preserve">Web </w:t>
            </w:r>
            <w:r w:rsidR="00406E30" w:rsidRPr="00F4315D">
              <w:rPr>
                <w:rFonts w:ascii="Arial" w:hAnsi="Arial" w:cs="Arial"/>
                <w:sz w:val="24"/>
                <w:szCs w:val="24"/>
              </w:rPr>
              <w:t>del Colegio Público Los Ángeles, en Extremadura [</w:t>
            </w:r>
            <w:hyperlink r:id="rId12" w:tgtFrame="_blank" w:history="1">
              <w:r w:rsidR="00406E30" w:rsidRPr="00F4315D">
                <w:rPr>
                  <w:rStyle w:val="Hipervnculo"/>
                  <w:rFonts w:ascii="Arial" w:hAnsi="Arial" w:cs="Arial"/>
                  <w:color w:val="auto"/>
                  <w:sz w:val="24"/>
                  <w:szCs w:val="24"/>
                </w:rPr>
                <w:t>ver</w:t>
              </w:r>
            </w:hyperlink>
            <w:r w:rsidR="00406E30" w:rsidRPr="00F4315D">
              <w:rPr>
                <w:rFonts w:ascii="Arial" w:hAnsi="Arial" w:cs="Arial"/>
                <w:sz w:val="24"/>
                <w:szCs w:val="24"/>
              </w:rPr>
              <w:t>].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36" w:type="dxa"/>
          </w:tcPr>
          <w:p w:rsidR="0068176D" w:rsidRPr="00F4315D" w:rsidRDefault="00AF6B11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Las enfermedades infecciosas</w:t>
            </w:r>
          </w:p>
        </w:tc>
      </w:tr>
      <w:tr w:rsidR="0068176D" w:rsidRPr="00E8250A" w:rsidTr="00C6466A">
        <w:tc>
          <w:tcPr>
            <w:tcW w:w="2518" w:type="dxa"/>
          </w:tcPr>
          <w:p w:rsidR="0068176D" w:rsidRPr="00E8250A" w:rsidRDefault="006817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68176D" w:rsidRPr="00F4315D" w:rsidRDefault="001A24B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F4315D">
              <w:rPr>
                <w:rFonts w:ascii="Arial" w:hAnsi="Arial" w:cs="Arial"/>
                <w:sz w:val="24"/>
                <w:szCs w:val="24"/>
              </w:rPr>
              <w:t>Interactivo sobre los causante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>s, la transmisión, el contagio,</w:t>
            </w:r>
            <w:r w:rsidRPr="00F4315D">
              <w:rPr>
                <w:rFonts w:ascii="Arial" w:hAnsi="Arial" w:cs="Arial"/>
                <w:sz w:val="24"/>
                <w:szCs w:val="24"/>
              </w:rPr>
              <w:t xml:space="preserve"> la prevención y </w:t>
            </w:r>
            <w:r w:rsidR="004235D0" w:rsidRPr="00F4315D"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F4315D">
              <w:rPr>
                <w:rFonts w:ascii="Arial" w:hAnsi="Arial" w:cs="Arial"/>
                <w:sz w:val="24"/>
                <w:szCs w:val="24"/>
              </w:rPr>
              <w:t>tratamiento de las enfermedades infecciosas</w:t>
            </w:r>
            <w:r w:rsidR="00B12DF2" w:rsidRPr="00F4315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68176D" w:rsidRPr="00E8250A" w:rsidRDefault="0068176D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27310" w:rsidRPr="00E8250A" w:rsidTr="00B73DC6">
        <w:tc>
          <w:tcPr>
            <w:tcW w:w="9033" w:type="dxa"/>
            <w:gridSpan w:val="2"/>
            <w:shd w:val="clear" w:color="auto" w:fill="000000" w:themeFill="text1"/>
          </w:tcPr>
          <w:p w:rsidR="00F27310" w:rsidRPr="00E8250A" w:rsidRDefault="00F27310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27310" w:rsidRPr="00E8250A" w:rsidRDefault="00F6185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CN_07_13_CO_REC40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27310" w:rsidRPr="00E8250A" w:rsidRDefault="00FE558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Teoría microbiana contra la </w:t>
            </w:r>
            <w:r w:rsidR="00762268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hipótesis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</w:t>
            </w:r>
            <w:r w:rsidR="00B73DC6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los humores</w:t>
            </w:r>
          </w:p>
        </w:tc>
      </w:tr>
      <w:tr w:rsidR="00F27310" w:rsidRPr="00E8250A" w:rsidTr="00B73DC6">
        <w:tc>
          <w:tcPr>
            <w:tcW w:w="2518" w:type="dxa"/>
          </w:tcPr>
          <w:p w:rsidR="00F27310" w:rsidRPr="00E8250A" w:rsidRDefault="00F2731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27310" w:rsidRPr="00E8250A" w:rsidRDefault="007641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de arrastre de etiquetas al contenedor correspondiente, con términos relacionados a la teoría microbiana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la enfermedad y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>la creencia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los </w:t>
            </w:r>
            <w:r w:rsidR="003508FC" w:rsidRPr="00E8250A">
              <w:rPr>
                <w:rFonts w:ascii="Arial" w:hAnsi="Arial" w:cs="Arial"/>
                <w:color w:val="000000"/>
                <w:sz w:val="24"/>
                <w:szCs w:val="24"/>
              </w:rPr>
              <w:t>cuatro</w:t>
            </w:r>
            <w:r w:rsidR="000379FC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humores</w:t>
            </w:r>
            <w:r w:rsidR="00FE558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corporales</w:t>
            </w:r>
            <w:r w:rsidR="00EB73C1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E722F" w:rsidRPr="00E8250A" w:rsidRDefault="00CE722F" w:rsidP="003A2CCB">
      <w:pPr>
        <w:spacing w:after="0" w:line="276" w:lineRule="auto"/>
        <w:rPr>
          <w:rFonts w:ascii="Arial" w:hAnsi="Arial" w:cs="Arial"/>
        </w:rPr>
      </w:pPr>
    </w:p>
    <w:p w:rsidR="00EB495E" w:rsidRPr="00E8250A" w:rsidRDefault="00EB495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3]</w:t>
      </w:r>
      <w:r w:rsidRPr="00E8250A">
        <w:rPr>
          <w:rFonts w:ascii="Arial" w:hAnsi="Arial" w:cs="Arial"/>
          <w:b/>
        </w:rPr>
        <w:t xml:space="preserve">2.1.2 </w:t>
      </w:r>
      <w:r w:rsidR="00701B64" w:rsidRPr="00E8250A">
        <w:rPr>
          <w:rFonts w:ascii="Arial" w:hAnsi="Arial" w:cs="Arial"/>
          <w:b/>
        </w:rPr>
        <w:t>Las enfermedades hereditarias</w:t>
      </w:r>
    </w:p>
    <w:p w:rsidR="00E06E77" w:rsidRPr="00E8250A" w:rsidRDefault="00E06E77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2120DC" w:rsidRPr="00E8250A" w:rsidRDefault="00E06E77" w:rsidP="00E74DB8">
      <w:pPr>
        <w:spacing w:after="0" w:line="276" w:lineRule="auto"/>
        <w:jc w:val="both"/>
        <w:rPr>
          <w:ins w:id="6" w:author="Daniel" w:date="2015-03-09T16:49:00Z"/>
          <w:rFonts w:ascii="Arial" w:hAnsi="Arial" w:cs="Arial"/>
        </w:rPr>
      </w:pPr>
      <w:r w:rsidRPr="00E8250A">
        <w:rPr>
          <w:rFonts w:ascii="Arial" w:hAnsi="Arial" w:cs="Arial"/>
        </w:rPr>
        <w:t xml:space="preserve">Desde la </w:t>
      </w:r>
      <w:r w:rsidR="003B4B7F" w:rsidRPr="00E8250A">
        <w:rPr>
          <w:rFonts w:ascii="Arial" w:hAnsi="Arial" w:cs="Arial"/>
        </w:rPr>
        <w:t xml:space="preserve">Antigüedad </w:t>
      </w:r>
      <w:r w:rsidRPr="00E8250A">
        <w:rPr>
          <w:rFonts w:ascii="Arial" w:hAnsi="Arial" w:cs="Arial"/>
        </w:rPr>
        <w:t xml:space="preserve">se </w:t>
      </w:r>
      <w:r w:rsidR="00E92BC8" w:rsidRPr="00E8250A">
        <w:rPr>
          <w:rFonts w:ascii="Arial" w:hAnsi="Arial" w:cs="Arial"/>
        </w:rPr>
        <w:t>conocen</w:t>
      </w:r>
      <w:r w:rsidR="008F0DE3" w:rsidRPr="00E8250A">
        <w:rPr>
          <w:rFonts w:ascii="Arial" w:hAnsi="Arial" w:cs="Arial"/>
        </w:rPr>
        <w:t xml:space="preserve"> enfermedades que pasan de generación en generación </w:t>
      </w:r>
      <w:r w:rsidR="007E04D0" w:rsidRPr="00E8250A">
        <w:rPr>
          <w:rFonts w:ascii="Arial" w:hAnsi="Arial" w:cs="Arial"/>
        </w:rPr>
        <w:t xml:space="preserve">dentro de </w:t>
      </w:r>
      <w:r w:rsidR="008F0DE3" w:rsidRPr="00E8250A">
        <w:rPr>
          <w:rFonts w:ascii="Arial" w:hAnsi="Arial" w:cs="Arial"/>
        </w:rPr>
        <w:t>un</w:t>
      </w:r>
      <w:r w:rsidR="00E92BC8" w:rsidRPr="00E8250A">
        <w:rPr>
          <w:rFonts w:ascii="Arial" w:hAnsi="Arial" w:cs="Arial"/>
        </w:rPr>
        <w:t>a misma familia, es decir,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  <w:b/>
        </w:rPr>
        <w:t>enfermedades hereditarias.</w:t>
      </w:r>
      <w:ins w:id="7" w:author="ggcv" w:date="2015-03-11T10:59:00Z">
        <w:r w:rsidR="00057088" w:rsidRPr="00E8250A">
          <w:rPr>
            <w:rFonts w:ascii="Arial" w:hAnsi="Arial" w:cs="Arial"/>
            <w:b/>
          </w:rPr>
          <w:t xml:space="preserve"> </w:t>
        </w:r>
      </w:ins>
      <w:r w:rsidR="00E92BC8" w:rsidRPr="00E8250A">
        <w:rPr>
          <w:rFonts w:ascii="Arial" w:hAnsi="Arial" w:cs="Arial"/>
        </w:rPr>
        <w:t>Pero antes no se conocía la razón de e</w:t>
      </w:r>
      <w:r w:rsidR="004235D0" w:rsidRPr="00E8250A">
        <w:rPr>
          <w:rFonts w:ascii="Arial" w:hAnsi="Arial" w:cs="Arial"/>
        </w:rPr>
        <w:t>s</w:t>
      </w:r>
      <w:r w:rsidR="00E92BC8" w:rsidRPr="00E8250A">
        <w:rPr>
          <w:rFonts w:ascii="Arial" w:hAnsi="Arial" w:cs="Arial"/>
        </w:rPr>
        <w:t xml:space="preserve">tas enfermedades. </w:t>
      </w:r>
    </w:p>
    <w:p w:rsidR="002120DC" w:rsidRPr="00E8250A" w:rsidRDefault="002120DC" w:rsidP="00E74DB8">
      <w:pPr>
        <w:spacing w:after="0" w:line="276" w:lineRule="auto"/>
        <w:jc w:val="both"/>
        <w:rPr>
          <w:ins w:id="8" w:author="Daniel" w:date="2015-03-09T16:49:00Z"/>
          <w:rFonts w:ascii="Arial" w:hAnsi="Arial" w:cs="Arial"/>
        </w:rPr>
      </w:pPr>
    </w:p>
    <w:p w:rsidR="008F0DE3" w:rsidRPr="00E8250A" w:rsidRDefault="004235D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gente trataba de explicarlas, por ejemplo, atribuyéndolas a</w:t>
      </w:r>
      <w:r w:rsidR="00057088" w:rsidRPr="00E8250A">
        <w:rPr>
          <w:rFonts w:ascii="Arial" w:hAnsi="Arial" w:cs="Arial"/>
        </w:rPr>
        <w:t xml:space="preserve"> </w:t>
      </w:r>
      <w:r w:rsidR="008F0DE3" w:rsidRPr="00E8250A">
        <w:rPr>
          <w:rFonts w:ascii="Arial" w:hAnsi="Arial" w:cs="Arial"/>
        </w:rPr>
        <w:t>“</w:t>
      </w:r>
      <w:r w:rsidR="008F0DE3" w:rsidRPr="00E8250A">
        <w:rPr>
          <w:rFonts w:ascii="Arial" w:hAnsi="Arial" w:cs="Arial"/>
          <w:b/>
        </w:rPr>
        <w:t xml:space="preserve">maldiciones </w:t>
      </w:r>
      <w:r w:rsidR="003554AB" w:rsidRPr="00E8250A">
        <w:rPr>
          <w:rFonts w:ascii="Arial" w:hAnsi="Arial" w:cs="Arial"/>
          <w:b/>
        </w:rPr>
        <w:t>generacionales</w:t>
      </w:r>
      <w:r w:rsidRPr="00E8250A">
        <w:rPr>
          <w:rFonts w:ascii="Arial" w:hAnsi="Arial" w:cs="Arial"/>
        </w:rPr>
        <w:t>”</w:t>
      </w:r>
      <w:r w:rsidR="00057088" w:rsidRPr="00E8250A">
        <w:rPr>
          <w:rFonts w:ascii="Arial" w:hAnsi="Arial" w:cs="Arial"/>
        </w:rPr>
        <w:t xml:space="preserve"> </w:t>
      </w:r>
      <w:r w:rsidR="00E92BC8" w:rsidRPr="00E8250A">
        <w:rPr>
          <w:rFonts w:ascii="Arial" w:hAnsi="Arial" w:cs="Arial"/>
        </w:rPr>
        <w:t xml:space="preserve">lanzadas sobre la familia por los dioses como castigo </w:t>
      </w:r>
      <w:r w:rsidR="003B4B7F" w:rsidRPr="00E8250A">
        <w:rPr>
          <w:rFonts w:ascii="Arial" w:hAnsi="Arial" w:cs="Arial"/>
        </w:rPr>
        <w:t xml:space="preserve">por </w:t>
      </w:r>
      <w:r w:rsidR="00E92BC8" w:rsidRPr="00E8250A">
        <w:rPr>
          <w:rFonts w:ascii="Arial" w:hAnsi="Arial" w:cs="Arial"/>
        </w:rPr>
        <w:t>su mala conducta.</w:t>
      </w:r>
      <w:r w:rsidR="008F0DE3" w:rsidRPr="00E8250A">
        <w:rPr>
          <w:rFonts w:ascii="Arial" w:hAnsi="Arial" w:cs="Arial"/>
        </w:rPr>
        <w:t xml:space="preserve"> Debido a esto se generaban prejuicios y acusaciones </w:t>
      </w:r>
      <w:r w:rsidRPr="00E8250A">
        <w:rPr>
          <w:rFonts w:ascii="Arial" w:hAnsi="Arial" w:cs="Arial"/>
        </w:rPr>
        <w:t>que recaían sobre</w:t>
      </w:r>
      <w:r w:rsidR="008F0DE3" w:rsidRPr="00E8250A">
        <w:rPr>
          <w:rFonts w:ascii="Arial" w:hAnsi="Arial" w:cs="Arial"/>
        </w:rPr>
        <w:t xml:space="preserve"> las personas que </w:t>
      </w:r>
      <w:r w:rsidRPr="00E8250A">
        <w:rPr>
          <w:rFonts w:ascii="Arial" w:hAnsi="Arial" w:cs="Arial"/>
        </w:rPr>
        <w:t>padecían</w:t>
      </w:r>
      <w:r w:rsidR="008F0DE3" w:rsidRPr="00E8250A">
        <w:rPr>
          <w:rFonts w:ascii="Arial" w:hAnsi="Arial" w:cs="Arial"/>
        </w:rPr>
        <w:t xml:space="preserve"> una </w:t>
      </w:r>
      <w:r w:rsidR="00DE718D" w:rsidRPr="00E8250A">
        <w:rPr>
          <w:rFonts w:ascii="Arial" w:hAnsi="Arial" w:cs="Arial"/>
        </w:rPr>
        <w:t>enfermedad hereditaria.</w:t>
      </w:r>
    </w:p>
    <w:p w:rsidR="00685996" w:rsidRPr="00E8250A" w:rsidRDefault="00685996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4F7FCB" w:rsidRPr="00E8250A" w:rsidTr="00C6466A">
        <w:tc>
          <w:tcPr>
            <w:tcW w:w="9054" w:type="dxa"/>
            <w:gridSpan w:val="2"/>
            <w:shd w:val="clear" w:color="auto" w:fill="0D0D0D" w:themeFill="text1" w:themeFillTint="F2"/>
          </w:tcPr>
          <w:p w:rsidR="004F7FCB" w:rsidRPr="00E8250A" w:rsidRDefault="004F7FC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</w:t>
            </w:r>
            <w:r w:rsidR="00850458"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05</w:t>
            </w:r>
          </w:p>
        </w:tc>
      </w:tr>
      <w:tr w:rsidR="004F7FCB" w:rsidRPr="00E8250A" w:rsidTr="00C6466A">
        <w:tc>
          <w:tcPr>
            <w:tcW w:w="2518" w:type="dxa"/>
          </w:tcPr>
          <w:p w:rsidR="004F7FCB" w:rsidRPr="00E8250A" w:rsidRDefault="004F7FC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4F7FCB" w:rsidRPr="00E8250A" w:rsidRDefault="001108F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Imagen de la reina Victoria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http://upload.wikimedia.org/wikipedia/commons/c/c2/1887_postcard_of_Queen_Victoria.jpg</w:t>
            </w:r>
          </w:p>
        </w:tc>
      </w:tr>
      <w:tr w:rsidR="000B093C" w:rsidRPr="00E8250A" w:rsidTr="00C6466A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reina Victoria de Inglaterra era portadora de una enfermedad 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hereditaria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llamada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hemofilia</w:t>
            </w:r>
            <w:r w:rsidR="003B4B7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que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impide la correcta coagulación de la sangre. Sin saberlo, transmitió la hemofilia a sus descendientes</w:t>
            </w:r>
            <w:r w:rsidR="002C3AF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los cuales formaban parte de la nobleza de varios países europeos. Por esto la hemofilia llegó a conocerse como la</w:t>
            </w:r>
            <w:r w:rsidR="00BC03B5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“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enfermedad real”. </w:t>
            </w:r>
          </w:p>
        </w:tc>
      </w:tr>
    </w:tbl>
    <w:p w:rsidR="008F0DE3" w:rsidRPr="00E8250A" w:rsidRDefault="008F0DE3" w:rsidP="003A2CCB">
      <w:pPr>
        <w:spacing w:after="0" w:line="276" w:lineRule="auto"/>
        <w:rPr>
          <w:rFonts w:ascii="Arial" w:hAnsi="Arial" w:cs="Arial"/>
          <w:b/>
        </w:rPr>
      </w:pPr>
    </w:p>
    <w:p w:rsidR="008F0DE3" w:rsidRPr="00E8250A" w:rsidRDefault="00C0765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 mediados de siglo XIX el monje </w:t>
      </w:r>
      <w:r w:rsidR="00980006" w:rsidRPr="00E8250A">
        <w:rPr>
          <w:rFonts w:ascii="Arial" w:hAnsi="Arial" w:cs="Arial"/>
        </w:rPr>
        <w:t xml:space="preserve">austriaco </w:t>
      </w:r>
      <w:proofErr w:type="spellStart"/>
      <w:r w:rsidRPr="00E8250A">
        <w:rPr>
          <w:rFonts w:ascii="Arial" w:hAnsi="Arial" w:cs="Arial"/>
          <w:b/>
        </w:rPr>
        <w:t>Gregor</w:t>
      </w:r>
      <w:proofErr w:type="spellEnd"/>
      <w:r w:rsidR="00057088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  <w:b/>
        </w:rPr>
        <w:t xml:space="preserve">Mendel </w:t>
      </w:r>
      <w:r w:rsidR="0024210E" w:rsidRPr="00E8250A">
        <w:rPr>
          <w:rFonts w:ascii="Arial" w:hAnsi="Arial" w:cs="Arial"/>
        </w:rPr>
        <w:t>estudió</w:t>
      </w:r>
      <w:r w:rsidR="00524393" w:rsidRPr="00E8250A">
        <w:rPr>
          <w:rFonts w:ascii="Arial" w:hAnsi="Arial" w:cs="Arial"/>
        </w:rPr>
        <w:t xml:space="preserve"> la manera en que las características pasan de los padres a los hijos y estableció una serie de reglas sencillas al respecto.</w:t>
      </w:r>
    </w:p>
    <w:p w:rsidR="008F0DE3" w:rsidRPr="00E8250A" w:rsidRDefault="008F0DE3" w:rsidP="00E74DB8">
      <w:pPr>
        <w:spacing w:after="0" w:line="276" w:lineRule="auto"/>
        <w:jc w:val="both"/>
        <w:rPr>
          <w:rFonts w:ascii="Arial" w:hAnsi="Arial" w:cs="Arial"/>
        </w:rPr>
      </w:pPr>
    </w:p>
    <w:p w:rsidR="00524393" w:rsidRPr="00E8250A" w:rsidRDefault="0052439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Más adelante se </w:t>
      </w:r>
      <w:r w:rsidR="0024210E" w:rsidRPr="00E8250A">
        <w:rPr>
          <w:rFonts w:ascii="Arial" w:hAnsi="Arial" w:cs="Arial"/>
        </w:rPr>
        <w:t xml:space="preserve">descubrió </w:t>
      </w:r>
      <w:proofErr w:type="spellStart"/>
      <w:r w:rsidRPr="00E8250A">
        <w:rPr>
          <w:rFonts w:ascii="Arial" w:hAnsi="Arial" w:cs="Arial"/>
        </w:rPr>
        <w:t>quelas</w:t>
      </w:r>
      <w:proofErr w:type="spellEnd"/>
      <w:r w:rsidRPr="00E8250A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</w:rPr>
        <w:t>características hereditarias</w:t>
      </w:r>
      <w:r w:rsidR="00D5725B" w:rsidRPr="00E8250A">
        <w:rPr>
          <w:rFonts w:ascii="Arial" w:hAnsi="Arial" w:cs="Arial"/>
        </w:rPr>
        <w:t xml:space="preserve"> estaban en los</w:t>
      </w:r>
      <w:r w:rsidR="009457C8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  <w:b/>
        </w:rPr>
        <w:t>cromosomas</w:t>
      </w:r>
      <w:r w:rsidR="004C70F5" w:rsidRPr="00E8250A">
        <w:rPr>
          <w:rFonts w:ascii="Arial" w:hAnsi="Arial" w:cs="Arial"/>
        </w:rPr>
        <w:t xml:space="preserve"> y que</w:t>
      </w:r>
      <w:r w:rsidR="00C674E5" w:rsidRPr="00E8250A">
        <w:rPr>
          <w:rFonts w:ascii="Arial" w:hAnsi="Arial" w:cs="Arial"/>
        </w:rPr>
        <w:t>,</w:t>
      </w:r>
      <w:r w:rsidR="004C70F5" w:rsidRPr="00E8250A">
        <w:rPr>
          <w:rFonts w:ascii="Arial" w:hAnsi="Arial" w:cs="Arial"/>
        </w:rPr>
        <w:t xml:space="preserve"> a través de </w:t>
      </w:r>
      <w:r w:rsidR="00F13701" w:rsidRPr="00E8250A">
        <w:rPr>
          <w:rFonts w:ascii="Arial" w:hAnsi="Arial" w:cs="Arial"/>
        </w:rPr>
        <w:t>estos</w:t>
      </w:r>
      <w:r w:rsidR="004C70F5" w:rsidRPr="00E8250A">
        <w:rPr>
          <w:rFonts w:ascii="Arial" w:hAnsi="Arial" w:cs="Arial"/>
        </w:rPr>
        <w:t xml:space="preserve">, </w:t>
      </w:r>
      <w:r w:rsidR="00F13701" w:rsidRPr="00E8250A">
        <w:rPr>
          <w:rFonts w:ascii="Arial" w:hAnsi="Arial" w:cs="Arial"/>
        </w:rPr>
        <w:t>l</w:t>
      </w:r>
      <w:r w:rsidR="004C70F5" w:rsidRPr="00E8250A">
        <w:rPr>
          <w:rFonts w:ascii="Arial" w:hAnsi="Arial" w:cs="Arial"/>
        </w:rPr>
        <w:t>as características se</w:t>
      </w:r>
      <w:r w:rsidR="00057088" w:rsidRPr="00E8250A">
        <w:rPr>
          <w:rFonts w:ascii="Arial" w:hAnsi="Arial" w:cs="Arial"/>
        </w:rPr>
        <w:t xml:space="preserve"> </w:t>
      </w:r>
      <w:r w:rsidR="004C70F5" w:rsidRPr="00E8250A">
        <w:rPr>
          <w:rFonts w:ascii="Arial" w:hAnsi="Arial" w:cs="Arial"/>
        </w:rPr>
        <w:t xml:space="preserve">transmitían </w:t>
      </w:r>
      <w:r w:rsidR="00F31E12" w:rsidRPr="00E8250A">
        <w:rPr>
          <w:rFonts w:ascii="Arial" w:hAnsi="Arial" w:cs="Arial"/>
        </w:rPr>
        <w:t xml:space="preserve">de padres a hijos durante </w:t>
      </w:r>
      <w:r w:rsidR="004C70F5" w:rsidRPr="00E8250A">
        <w:rPr>
          <w:rFonts w:ascii="Arial" w:hAnsi="Arial" w:cs="Arial"/>
        </w:rPr>
        <w:t>los diferentes eventos reproductivos</w:t>
      </w:r>
      <w:r w:rsidR="00D5725B" w:rsidRPr="00E8250A">
        <w:rPr>
          <w:rFonts w:ascii="Arial" w:hAnsi="Arial" w:cs="Arial"/>
        </w:rPr>
        <w:t>.</w:t>
      </w:r>
      <w:r w:rsidR="008120B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Como a</w:t>
      </w:r>
      <w:r w:rsidR="004C70F5" w:rsidRPr="00E8250A">
        <w:rPr>
          <w:rFonts w:ascii="Arial" w:hAnsi="Arial" w:cs="Arial"/>
        </w:rPr>
        <w:t>lgunas alteraciones</w:t>
      </w:r>
      <w:r w:rsidRPr="00E8250A">
        <w:rPr>
          <w:rFonts w:ascii="Arial" w:hAnsi="Arial" w:cs="Arial"/>
        </w:rPr>
        <w:t xml:space="preserve"> en los cromosomas producen e</w:t>
      </w:r>
      <w:r w:rsidR="00F31E12" w:rsidRPr="00E8250A">
        <w:rPr>
          <w:rFonts w:ascii="Arial" w:hAnsi="Arial" w:cs="Arial"/>
        </w:rPr>
        <w:t>nfermedades</w:t>
      </w:r>
      <w:r w:rsidR="002C3AFD" w:rsidRPr="00E8250A">
        <w:rPr>
          <w:rFonts w:ascii="Arial" w:hAnsi="Arial" w:cs="Arial"/>
        </w:rPr>
        <w:t>,</w:t>
      </w:r>
      <w:r w:rsidR="00F31E12" w:rsidRPr="00E8250A">
        <w:rPr>
          <w:rFonts w:ascii="Arial" w:hAnsi="Arial" w:cs="Arial"/>
        </w:rPr>
        <w:t xml:space="preserve"> estas</w:t>
      </w:r>
      <w:r w:rsidR="00C674E5" w:rsidRPr="00E8250A">
        <w:rPr>
          <w:rFonts w:ascii="Arial" w:hAnsi="Arial" w:cs="Arial"/>
        </w:rPr>
        <w:t xml:space="preserve"> se heredan</w:t>
      </w:r>
      <w:r w:rsidR="00057088" w:rsidRPr="00E8250A">
        <w:rPr>
          <w:rFonts w:ascii="Arial" w:hAnsi="Arial" w:cs="Arial"/>
        </w:rPr>
        <w:t xml:space="preserve"> </w:t>
      </w:r>
      <w:r w:rsidR="00F31E12" w:rsidRPr="00E8250A">
        <w:rPr>
          <w:rFonts w:ascii="Arial" w:hAnsi="Arial" w:cs="Arial"/>
        </w:rPr>
        <w:t>bajo ciertas condiciones</w:t>
      </w:r>
      <w:r w:rsidR="00C674E5" w:rsidRPr="00E8250A">
        <w:rPr>
          <w:rFonts w:ascii="Arial" w:hAnsi="Arial" w:cs="Arial"/>
        </w:rPr>
        <w:t>.</w:t>
      </w:r>
    </w:p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F375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F3757" w:rsidRPr="00E8250A" w:rsidRDefault="00FF375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FF375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CN_07_13_CO_IMG06</w:t>
            </w:r>
          </w:p>
        </w:tc>
      </w:tr>
      <w:tr w:rsidR="00FF3757" w:rsidRPr="00E8250A" w:rsidTr="000E4C32">
        <w:tc>
          <w:tcPr>
            <w:tcW w:w="2518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F3757" w:rsidRPr="00E8250A" w:rsidRDefault="00FF375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Ilustración de una célula en la que se ven los cromosomas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http://upload.wikimedia.org/wikipedia/commons/4/47/Schprophase.jpg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una célula en la que aparecen sus cromosomas en color rojo y azul, dentro del núcleo de la célula. </w:t>
            </w:r>
            <w:r w:rsidR="00F64B31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En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cromosomas se guarda la información del organismo que se transmite de generación en generación.</w:t>
            </w:r>
          </w:p>
        </w:tc>
      </w:tr>
    </w:tbl>
    <w:p w:rsidR="00FF7D40" w:rsidRPr="00E8250A" w:rsidRDefault="00FF7D40" w:rsidP="003A2CCB">
      <w:pPr>
        <w:spacing w:after="0" w:line="276" w:lineRule="auto"/>
        <w:rPr>
          <w:rFonts w:ascii="Arial" w:hAnsi="Arial" w:cs="Arial"/>
        </w:rPr>
      </w:pPr>
    </w:p>
    <w:p w:rsidR="00E771B3" w:rsidRPr="00E8250A" w:rsidRDefault="00655BD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</w:t>
      </w:r>
      <w:r w:rsidR="004A32BF" w:rsidRPr="00E8250A">
        <w:rPr>
          <w:rFonts w:ascii="Arial" w:hAnsi="Arial" w:cs="Arial"/>
        </w:rPr>
        <w:t>aber que las enfermedades hereditarias se producen por daños en los cromosomas</w:t>
      </w:r>
      <w:r w:rsidRPr="00E8250A">
        <w:rPr>
          <w:rFonts w:ascii="Arial" w:hAnsi="Arial" w:cs="Arial"/>
        </w:rPr>
        <w:t>,</w:t>
      </w:r>
      <w:r w:rsidR="004A32BF" w:rsidRPr="00E8250A">
        <w:rPr>
          <w:rFonts w:ascii="Arial" w:hAnsi="Arial" w:cs="Arial"/>
        </w:rPr>
        <w:t xml:space="preserve"> y no por maldiciones, </w:t>
      </w:r>
      <w:r w:rsidR="00A1797E" w:rsidRPr="00E8250A">
        <w:rPr>
          <w:rFonts w:ascii="Arial" w:hAnsi="Arial" w:cs="Arial"/>
        </w:rPr>
        <w:t>permitió que se desarrollara</w:t>
      </w:r>
      <w:r w:rsidR="004A32BF" w:rsidRPr="00E8250A">
        <w:rPr>
          <w:rFonts w:ascii="Arial" w:hAnsi="Arial" w:cs="Arial"/>
        </w:rPr>
        <w:t>n técnicas para diagnosticar estas enfermedades</w:t>
      </w:r>
      <w:r w:rsidR="00057088" w:rsidRPr="00E8250A">
        <w:rPr>
          <w:rFonts w:ascii="Arial" w:hAnsi="Arial" w:cs="Arial"/>
        </w:rPr>
        <w:t xml:space="preserve"> </w:t>
      </w:r>
      <w:r w:rsidR="00A1797E" w:rsidRPr="00E8250A">
        <w:rPr>
          <w:rFonts w:ascii="Arial" w:hAnsi="Arial" w:cs="Arial"/>
        </w:rPr>
        <w:t xml:space="preserve">y abrió la puerta para trabajar en </w:t>
      </w:r>
      <w:r w:rsidRPr="00E8250A">
        <w:rPr>
          <w:rFonts w:ascii="Arial" w:hAnsi="Arial" w:cs="Arial"/>
        </w:rPr>
        <w:t xml:space="preserve">su </w:t>
      </w:r>
      <w:r w:rsidR="00A1797E" w:rsidRPr="00E8250A">
        <w:rPr>
          <w:rFonts w:ascii="Arial" w:hAnsi="Arial" w:cs="Arial"/>
        </w:rPr>
        <w:t xml:space="preserve">cura. </w:t>
      </w:r>
    </w:p>
    <w:p w:rsidR="00E771B3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</w:p>
    <w:p w:rsidR="00A1797E" w:rsidRPr="00E8250A" w:rsidRDefault="00E771B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Actualmente se pueden diagnosticar muchas enfermedades hereditarias</w:t>
      </w:r>
      <w:r w:rsidR="002C3AF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incluso antes de que la persona nazca. También se conocen mejor las causas y los síntomas de muchas de ellas, aunque todavía queda mucho por investigar. </w:t>
      </w:r>
    </w:p>
    <w:p w:rsidR="00011533" w:rsidRPr="00E8250A" w:rsidRDefault="00011533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13755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13755" w:rsidRPr="00E8250A" w:rsidRDefault="00313755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Presente y futuro de las enfermedades hereditarias</w:t>
            </w:r>
          </w:p>
        </w:tc>
      </w:tr>
      <w:tr w:rsidR="00313755" w:rsidRPr="00E8250A" w:rsidTr="000E4C32">
        <w:tc>
          <w:tcPr>
            <w:tcW w:w="2518" w:type="dxa"/>
          </w:tcPr>
          <w:p w:rsidR="00313755" w:rsidRPr="00E8250A" w:rsidRDefault="00313755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13755" w:rsidRPr="00E8250A" w:rsidRDefault="00A1797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A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 pesar de la comprensión que se tiene de las enfermedades hereditarias, </w:t>
            </w:r>
            <w:r w:rsidRPr="00E8250A">
              <w:rPr>
                <w:rFonts w:ascii="Arial" w:hAnsi="Arial" w:cs="Arial"/>
                <w:sz w:val="24"/>
                <w:szCs w:val="24"/>
              </w:rPr>
              <w:t>la mayoría de estas siguen siendo incurables.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Sin embargo,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 xml:space="preserve">ya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6C0020" w:rsidRPr="00E8250A">
              <w:rPr>
                <w:rFonts w:ascii="Arial" w:hAnsi="Arial" w:cs="Arial"/>
                <w:sz w:val="24"/>
                <w:szCs w:val="24"/>
              </w:rPr>
              <w:t xml:space="preserve">realizan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experimentos orientados a modificar la información contenida en los cromosomas y se</w:t>
            </w:r>
            <w:r w:rsidR="00057088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7446" w:rsidRPr="00E8250A">
              <w:rPr>
                <w:rFonts w:ascii="Arial" w:hAnsi="Arial" w:cs="Arial"/>
                <w:sz w:val="24"/>
                <w:szCs w:val="24"/>
              </w:rPr>
              <w:t>han probado con éxito técnicas que permiten corregi</w:t>
            </w:r>
            <w:r w:rsidRPr="00E8250A">
              <w:rPr>
                <w:rFonts w:ascii="Arial" w:hAnsi="Arial" w:cs="Arial"/>
                <w:sz w:val="24"/>
                <w:szCs w:val="24"/>
              </w:rPr>
              <w:t>r los daños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 existentes</w:t>
            </w:r>
            <w:r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3082" w:rsidRPr="00E8250A" w:rsidRDefault="0051308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B8754F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B8754F" w:rsidRPr="00E8250A" w:rsidRDefault="00B8754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B8754F" w:rsidRPr="00E8250A" w:rsidTr="000E4C32">
        <w:tc>
          <w:tcPr>
            <w:tcW w:w="2518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B8754F" w:rsidRPr="00E8250A" w:rsidRDefault="00B8754F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estudio de la herencia de las características biológicas permiti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ó entender </w:t>
            </w:r>
            <w:r w:rsidR="007659D4" w:rsidRPr="00E8250A">
              <w:rPr>
                <w:rFonts w:ascii="Arial" w:hAnsi="Arial" w:cs="Arial"/>
                <w:sz w:val="24"/>
                <w:szCs w:val="24"/>
              </w:rPr>
              <w:t xml:space="preserve">la existencia de </w:t>
            </w:r>
            <w:r w:rsidR="007D1640" w:rsidRPr="00E8250A">
              <w:rPr>
                <w:rFonts w:ascii="Arial" w:hAnsi="Arial" w:cs="Arial"/>
                <w:sz w:val="24"/>
                <w:szCs w:val="24"/>
              </w:rPr>
              <w:t xml:space="preserve">enfermedades que se pueden transmitir de generación en generación por mecanismos biológicos. </w:t>
            </w:r>
            <w:r w:rsidR="005F032F" w:rsidRPr="00E8250A">
              <w:rPr>
                <w:rFonts w:ascii="Arial" w:hAnsi="Arial" w:cs="Arial"/>
                <w:sz w:val="24"/>
                <w:szCs w:val="24"/>
              </w:rPr>
              <w:t>Esa comprensi</w:t>
            </w:r>
            <w:r w:rsidR="00702D44" w:rsidRPr="00E8250A">
              <w:rPr>
                <w:rFonts w:ascii="Arial" w:hAnsi="Arial" w:cs="Arial"/>
                <w:sz w:val="24"/>
                <w:szCs w:val="24"/>
              </w:rPr>
              <w:t xml:space="preserve">ón fue el inicio de un esfuerzo investigativo que aún </w:t>
            </w:r>
            <w:r w:rsidR="0069454E" w:rsidRPr="00E8250A">
              <w:rPr>
                <w:rFonts w:ascii="Arial" w:hAnsi="Arial" w:cs="Arial"/>
                <w:sz w:val="24"/>
                <w:szCs w:val="24"/>
              </w:rPr>
              <w:t>continúa</w:t>
            </w:r>
            <w:r w:rsidR="00E771B3" w:rsidRPr="00E8250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8754F" w:rsidRPr="00E8250A" w:rsidRDefault="00B8754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513082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513082" w:rsidRPr="00E8250A" w:rsidRDefault="0051308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CN_07_13_CO_REC50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Las enfermedades hereditarias</w:t>
            </w:r>
          </w:p>
        </w:tc>
      </w:tr>
      <w:tr w:rsidR="00513082" w:rsidRPr="00E8250A" w:rsidTr="000E4C32">
        <w:tc>
          <w:tcPr>
            <w:tcW w:w="2518" w:type="dxa"/>
          </w:tcPr>
          <w:p w:rsidR="00513082" w:rsidRPr="00E8250A" w:rsidRDefault="0051308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513082" w:rsidRPr="00E8250A" w:rsidRDefault="009C3CA5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de arrastrar etiquetas para rellenar los huecos en un texto </w:t>
            </w:r>
            <w:r w:rsidR="007D506D" w:rsidRPr="00E8250A">
              <w:rPr>
                <w:rFonts w:ascii="Arial" w:hAnsi="Arial" w:cs="Arial"/>
                <w:color w:val="000000"/>
                <w:sz w:val="24"/>
                <w:szCs w:val="24"/>
              </w:rPr>
              <w:t>sobre enfermedades hereditarias</w:t>
            </w:r>
            <w:r w:rsidR="009C3227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E57772" w:rsidRPr="00E8250A" w:rsidRDefault="00E57772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37FA6" w:rsidRPr="00E8250A">
        <w:rPr>
          <w:rFonts w:ascii="Arial" w:hAnsi="Arial" w:cs="Arial"/>
          <w:b/>
        </w:rPr>
        <w:t>2.2</w:t>
      </w:r>
      <w:r w:rsidRPr="00E8250A">
        <w:rPr>
          <w:rFonts w:ascii="Arial" w:hAnsi="Arial" w:cs="Arial"/>
          <w:b/>
        </w:rPr>
        <w:t xml:space="preserve"> Consolidación</w:t>
      </w:r>
    </w:p>
    <w:p w:rsidR="00C85B27" w:rsidRPr="00E8250A" w:rsidRDefault="00C85B27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85B27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C85B27" w:rsidRPr="00E8250A" w:rsidRDefault="00C85B2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C85B27" w:rsidRPr="00E8250A" w:rsidRDefault="00A75D6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513082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6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relación entre la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C85B27" w:rsidRPr="00E8250A" w:rsidTr="00C6466A">
        <w:tc>
          <w:tcPr>
            <w:tcW w:w="2518" w:type="dxa"/>
          </w:tcPr>
          <w:p w:rsidR="00C85B27" w:rsidRPr="00E8250A" w:rsidRDefault="00C85B2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85B27" w:rsidRPr="00E8250A" w:rsidRDefault="00507DB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Actividad consis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>tente en identificar como falso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986848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verdadero</w:t>
            </w:r>
            <w:r w:rsidR="00B57277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unos enunciados que tratan sobre la relación entre </w:t>
            </w:r>
            <w:r w:rsidR="009F68D7" w:rsidRPr="00E8250A">
              <w:rPr>
                <w:rFonts w:ascii="Arial" w:hAnsi="Arial" w:cs="Arial"/>
                <w:color w:val="000000"/>
                <w:sz w:val="24"/>
                <w:szCs w:val="24"/>
              </w:rPr>
              <w:t>Biología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C85B27" w:rsidRPr="00E8250A" w:rsidRDefault="00C85B27" w:rsidP="003A2CCB">
      <w:pPr>
        <w:spacing w:after="0" w:line="276" w:lineRule="auto"/>
        <w:rPr>
          <w:rFonts w:ascii="Arial" w:hAnsi="Arial" w:cs="Arial"/>
          <w:highlight w:val="yellow"/>
        </w:rPr>
      </w:pPr>
    </w:p>
    <w:p w:rsidR="002D0DA6" w:rsidRPr="00E8250A" w:rsidRDefault="002D0DA6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3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1526CF" w:rsidRPr="00E8250A" w:rsidRDefault="001526CF" w:rsidP="003A2CCB">
      <w:pPr>
        <w:spacing w:line="276" w:lineRule="auto"/>
        <w:rPr>
          <w:rFonts w:ascii="Arial" w:hAnsi="Arial" w:cs="Arial"/>
        </w:rPr>
      </w:pPr>
    </w:p>
    <w:p w:rsidR="009D027D" w:rsidRPr="00E8250A" w:rsidRDefault="001526CF" w:rsidP="003A2CCB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Actualmente, 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</w:rPr>
        <w:t xml:space="preserve"> es una de las herramientas más</w:t>
      </w:r>
      <w:r w:rsidR="002D6E3D" w:rsidRPr="00E8250A">
        <w:rPr>
          <w:rFonts w:ascii="Arial" w:hAnsi="Arial" w:cs="Arial"/>
        </w:rPr>
        <w:t xml:space="preserve"> poderosas que usa la </w:t>
      </w:r>
      <w:r w:rsidR="00AA4D9A" w:rsidRPr="00E8250A">
        <w:rPr>
          <w:rFonts w:ascii="Arial" w:hAnsi="Arial" w:cs="Arial"/>
        </w:rPr>
        <w:t>Medicina</w:t>
      </w:r>
      <w:r w:rsidR="008C4890" w:rsidRPr="00E8250A">
        <w:rPr>
          <w:rFonts w:ascii="Arial" w:hAnsi="Arial" w:cs="Arial"/>
        </w:rPr>
        <w:t xml:space="preserve"> y la utiliza con mucha frecuencia.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Desde la </w:t>
      </w:r>
      <w:r w:rsidR="002E6609" w:rsidRPr="00E8250A">
        <w:rPr>
          <w:rFonts w:ascii="Arial" w:hAnsi="Arial" w:cs="Arial"/>
        </w:rPr>
        <w:t xml:space="preserve">Antigüedad </w:t>
      </w:r>
      <w:r w:rsidR="007659D4" w:rsidRPr="00E8250A">
        <w:rPr>
          <w:rFonts w:ascii="Arial" w:hAnsi="Arial" w:cs="Arial"/>
        </w:rPr>
        <w:t>se conocía</w:t>
      </w:r>
      <w:r w:rsidR="002D6E3D" w:rsidRPr="00E8250A">
        <w:rPr>
          <w:rFonts w:ascii="Arial" w:hAnsi="Arial" w:cs="Arial"/>
        </w:rPr>
        <w:t xml:space="preserve">n sustancias con propiedades </w:t>
      </w:r>
      <w:r w:rsidR="009F7E60" w:rsidRPr="00E8250A">
        <w:rPr>
          <w:rFonts w:ascii="Arial" w:hAnsi="Arial" w:cs="Arial"/>
        </w:rPr>
        <w:t>m</w:t>
      </w:r>
      <w:r w:rsidR="00AA4D9A" w:rsidRPr="00E8250A">
        <w:rPr>
          <w:rFonts w:ascii="Arial" w:hAnsi="Arial" w:cs="Arial"/>
        </w:rPr>
        <w:t>edicina</w:t>
      </w:r>
      <w:r w:rsidR="002D6E3D" w:rsidRPr="00E8250A">
        <w:rPr>
          <w:rFonts w:ascii="Arial" w:hAnsi="Arial" w:cs="Arial"/>
        </w:rPr>
        <w:t xml:space="preserve">les, </w:t>
      </w:r>
      <w:r w:rsidR="00E771B3" w:rsidRPr="00E8250A">
        <w:rPr>
          <w:rFonts w:ascii="Arial" w:hAnsi="Arial" w:cs="Arial"/>
        </w:rPr>
        <w:t>pero</w:t>
      </w:r>
      <w:r w:rsidR="00057088" w:rsidRPr="00E8250A">
        <w:rPr>
          <w:rFonts w:ascii="Arial" w:hAnsi="Arial" w:cs="Arial"/>
        </w:rPr>
        <w:t xml:space="preserve"> </w:t>
      </w:r>
      <w:r w:rsidR="00FA0A79" w:rsidRPr="00E8250A">
        <w:rPr>
          <w:rFonts w:ascii="Arial" w:hAnsi="Arial" w:cs="Arial"/>
        </w:rPr>
        <w:t xml:space="preserve">no se entendía </w:t>
      </w:r>
      <w:r w:rsidR="00554794" w:rsidRPr="00E8250A">
        <w:rPr>
          <w:rFonts w:ascii="Arial" w:hAnsi="Arial" w:cs="Arial"/>
        </w:rPr>
        <w:t>cómo</w:t>
      </w:r>
      <w:r w:rsidR="00FA0A79" w:rsidRPr="00E8250A">
        <w:rPr>
          <w:rFonts w:ascii="Arial" w:hAnsi="Arial" w:cs="Arial"/>
        </w:rPr>
        <w:t xml:space="preserve"> funcionaban</w:t>
      </w:r>
      <w:r w:rsidR="002D6E3D" w:rsidRPr="00E8250A">
        <w:rPr>
          <w:rFonts w:ascii="Arial" w:hAnsi="Arial" w:cs="Arial"/>
        </w:rPr>
        <w:t xml:space="preserve">. Con la aparición y el desarrollo de la </w:t>
      </w:r>
      <w:r w:rsidR="00554794" w:rsidRPr="00E8250A">
        <w:rPr>
          <w:rFonts w:ascii="Arial" w:hAnsi="Arial" w:cs="Arial"/>
          <w:b/>
        </w:rPr>
        <w:t>Química</w:t>
      </w:r>
      <w:r w:rsidR="002D6E3D" w:rsidRPr="00E8250A">
        <w:rPr>
          <w:rFonts w:ascii="Arial" w:hAnsi="Arial" w:cs="Arial"/>
        </w:rPr>
        <w:t xml:space="preserve"> se ha ido comprendiendo </w:t>
      </w:r>
      <w:r w:rsidR="00FA0A79" w:rsidRPr="00E8250A">
        <w:rPr>
          <w:rFonts w:ascii="Arial" w:hAnsi="Arial" w:cs="Arial"/>
        </w:rPr>
        <w:t>cada vez mejor cómo funciona el cuerpo humano y por qué muchas sustan</w:t>
      </w:r>
      <w:r w:rsidR="007659D4" w:rsidRPr="00E8250A">
        <w:rPr>
          <w:rFonts w:ascii="Arial" w:hAnsi="Arial" w:cs="Arial"/>
        </w:rPr>
        <w:t>cias tienen determinados</w:t>
      </w:r>
      <w:r w:rsidR="00554794" w:rsidRPr="00E8250A">
        <w:rPr>
          <w:rFonts w:ascii="Arial" w:hAnsi="Arial" w:cs="Arial"/>
        </w:rPr>
        <w:t xml:space="preserve"> efecto</w:t>
      </w:r>
      <w:r w:rsidR="007659D4" w:rsidRPr="00E8250A">
        <w:rPr>
          <w:rFonts w:ascii="Arial" w:hAnsi="Arial" w:cs="Arial"/>
        </w:rPr>
        <w:t>s.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También gracias a la</w:t>
      </w:r>
      <w:r w:rsidR="00057088" w:rsidRPr="00E8250A">
        <w:rPr>
          <w:rFonts w:ascii="Arial" w:hAnsi="Arial" w:cs="Arial"/>
        </w:rPr>
        <w:t xml:space="preserve"> </w:t>
      </w:r>
      <w:r w:rsidR="00554794" w:rsidRPr="00E8250A">
        <w:rPr>
          <w:rFonts w:ascii="Arial" w:hAnsi="Arial" w:cs="Arial"/>
        </w:rPr>
        <w:t>Química</w:t>
      </w:r>
      <w:r w:rsidR="00057088" w:rsidRPr="00E8250A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hoy </w:t>
      </w:r>
      <w:r w:rsidR="00FA0A79" w:rsidRPr="00E8250A">
        <w:rPr>
          <w:rFonts w:ascii="Arial" w:hAnsi="Arial" w:cs="Arial"/>
        </w:rPr>
        <w:t>se</w:t>
      </w:r>
      <w:r w:rsidR="007659D4" w:rsidRPr="00E8250A">
        <w:rPr>
          <w:rFonts w:ascii="Arial" w:hAnsi="Arial" w:cs="Arial"/>
        </w:rPr>
        <w:t xml:space="preserve"> pueden crear nuevas sustancias</w:t>
      </w:r>
      <w:r w:rsidR="009457C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>con</w:t>
      </w:r>
      <w:r w:rsidR="00FA0A79" w:rsidRPr="00E8250A">
        <w:rPr>
          <w:rFonts w:ascii="Arial" w:hAnsi="Arial" w:cs="Arial"/>
        </w:rPr>
        <w:t xml:space="preserve"> funciones específicas.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D027D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9D027D" w:rsidRPr="00E8250A" w:rsidRDefault="00FA0A7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="003F6138" w:rsidRPr="00E8250A">
              <w:rPr>
                <w:rFonts w:ascii="Arial" w:hAnsi="Arial" w:cs="Arial"/>
                <w:b/>
                <w:sz w:val="24"/>
                <w:szCs w:val="24"/>
              </w:rPr>
              <w:t xml:space="preserve"> y el funcionamiento del organismo</w:t>
            </w:r>
          </w:p>
        </w:tc>
      </w:tr>
      <w:tr w:rsidR="009D027D" w:rsidRPr="00E8250A" w:rsidTr="000E4C32">
        <w:tc>
          <w:tcPr>
            <w:tcW w:w="2518" w:type="dxa"/>
          </w:tcPr>
          <w:p w:rsidR="009D027D" w:rsidRPr="00E8250A" w:rsidRDefault="009D027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D027D" w:rsidRPr="00E8250A" w:rsidRDefault="008C4890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vida se sustenta en 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y todos los seres vivos llevamos a cabo</w:t>
            </w:r>
            <w:r w:rsidR="00246BD1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reacciones </w:t>
            </w:r>
            <w:r w:rsidR="009F7E60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en nuestros cuerpos para cumplir adecuadamente con nuestras funciones vitales.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permitido entender muchos de los procesos que ocurren </w:t>
            </w:r>
            <w:r w:rsidR="002E6609" w:rsidRPr="00E8250A">
              <w:rPr>
                <w:rFonts w:ascii="Arial" w:hAnsi="Arial" w:cs="Arial"/>
                <w:sz w:val="24"/>
                <w:szCs w:val="24"/>
              </w:rPr>
              <w:t>dentro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de nuestro organismo.</w:t>
            </w:r>
          </w:p>
        </w:tc>
      </w:tr>
    </w:tbl>
    <w:p w:rsidR="009D027D" w:rsidRPr="00E8250A" w:rsidRDefault="009D027D" w:rsidP="003A2CCB">
      <w:pPr>
        <w:spacing w:line="276" w:lineRule="auto"/>
        <w:rPr>
          <w:rFonts w:ascii="Arial" w:hAnsi="Arial" w:cs="Arial"/>
        </w:rPr>
      </w:pPr>
    </w:p>
    <w:p w:rsidR="00752089" w:rsidRPr="00E8250A" w:rsidRDefault="00752089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3.1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tratamiento de enfermedades</w:t>
      </w:r>
    </w:p>
    <w:p w:rsidR="00752089" w:rsidRPr="00E8250A" w:rsidRDefault="009457C8" w:rsidP="009457C8">
      <w:pPr>
        <w:tabs>
          <w:tab w:val="left" w:pos="2665"/>
        </w:tabs>
        <w:spacing w:after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8C4890" w:rsidRPr="00E8250A" w:rsidRDefault="009133C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Parte de la labor de los médicos</w:t>
      </w:r>
      <w:r w:rsidR="007659D4" w:rsidRPr="00E8250A">
        <w:rPr>
          <w:rFonts w:ascii="Arial" w:hAnsi="Arial" w:cs="Arial"/>
        </w:rPr>
        <w:t xml:space="preserve"> consiste en </w:t>
      </w:r>
      <w:r w:rsidRPr="00E8250A">
        <w:rPr>
          <w:rFonts w:ascii="Arial" w:hAnsi="Arial" w:cs="Arial"/>
        </w:rPr>
        <w:t>cur</w:t>
      </w:r>
      <w:r w:rsidR="00FA1711" w:rsidRPr="00E8250A">
        <w:rPr>
          <w:rFonts w:ascii="Arial" w:hAnsi="Arial" w:cs="Arial"/>
        </w:rPr>
        <w:t>ar una</w:t>
      </w:r>
      <w:r w:rsidRPr="00E8250A">
        <w:rPr>
          <w:rFonts w:ascii="Arial" w:hAnsi="Arial" w:cs="Arial"/>
        </w:rPr>
        <w:t xml:space="preserve"> enfermedad o aliviar </w:t>
      </w:r>
      <w:r w:rsidR="006C2936" w:rsidRPr="00E8250A">
        <w:rPr>
          <w:rFonts w:ascii="Arial" w:hAnsi="Arial" w:cs="Arial"/>
        </w:rPr>
        <w:t xml:space="preserve">sus </w:t>
      </w:r>
      <w:r w:rsidRPr="00E8250A">
        <w:rPr>
          <w:rFonts w:ascii="Arial" w:hAnsi="Arial" w:cs="Arial"/>
        </w:rPr>
        <w:t xml:space="preserve">síntomas. </w:t>
      </w:r>
      <w:r w:rsidR="00FA1711" w:rsidRPr="00E8250A">
        <w:rPr>
          <w:rFonts w:ascii="Arial" w:hAnsi="Arial" w:cs="Arial"/>
        </w:rPr>
        <w:t>U</w:t>
      </w:r>
      <w:r w:rsidR="00FA0A79" w:rsidRPr="00E8250A">
        <w:rPr>
          <w:rFonts w:ascii="Arial" w:hAnsi="Arial" w:cs="Arial"/>
        </w:rPr>
        <w:t xml:space="preserve">na de las formas de </w:t>
      </w:r>
      <w:r w:rsidR="00FA1711" w:rsidRPr="00E8250A">
        <w:rPr>
          <w:rFonts w:ascii="Arial" w:hAnsi="Arial" w:cs="Arial"/>
        </w:rPr>
        <w:t xml:space="preserve">lograr este cometido </w:t>
      </w:r>
      <w:r w:rsidR="00A44A4B" w:rsidRPr="00E8250A">
        <w:rPr>
          <w:rFonts w:ascii="Arial" w:hAnsi="Arial" w:cs="Arial"/>
        </w:rPr>
        <w:t>es</w:t>
      </w:r>
      <w:r w:rsidR="00FA1711" w:rsidRPr="00E8250A">
        <w:rPr>
          <w:rFonts w:ascii="Arial" w:hAnsi="Arial" w:cs="Arial"/>
        </w:rPr>
        <w:t xml:space="preserve"> administrando al</w:t>
      </w:r>
      <w:r w:rsidRPr="00E8250A">
        <w:rPr>
          <w:rFonts w:ascii="Arial" w:hAnsi="Arial" w:cs="Arial"/>
        </w:rPr>
        <w:t xml:space="preserve"> paciente una sustancia o grupo de sustancias</w:t>
      </w:r>
      <w:r w:rsidR="008176A8">
        <w:rPr>
          <w:rFonts w:ascii="Arial" w:hAnsi="Arial" w:cs="Arial"/>
        </w:rPr>
        <w:t xml:space="preserve"> </w:t>
      </w:r>
      <w:r w:rsidR="007659D4" w:rsidRPr="00E8250A">
        <w:rPr>
          <w:rFonts w:ascii="Arial" w:hAnsi="Arial" w:cs="Arial"/>
        </w:rPr>
        <w:t xml:space="preserve">con </w:t>
      </w:r>
      <w:r w:rsidRPr="00E8250A">
        <w:rPr>
          <w:rFonts w:ascii="Arial" w:hAnsi="Arial" w:cs="Arial"/>
        </w:rPr>
        <w:t xml:space="preserve">algún efecto </w:t>
      </w:r>
      <w:r w:rsidR="00D26FD4" w:rsidRPr="00E8250A">
        <w:rPr>
          <w:rFonts w:ascii="Arial" w:hAnsi="Arial" w:cs="Arial"/>
        </w:rPr>
        <w:t>determinado</w:t>
      </w:r>
      <w:r w:rsidR="00FA0A79" w:rsidRPr="00E8250A">
        <w:rPr>
          <w:rFonts w:ascii="Arial" w:hAnsi="Arial" w:cs="Arial"/>
        </w:rPr>
        <w:t xml:space="preserve">. </w:t>
      </w:r>
      <w:r w:rsidR="008C4890" w:rsidRPr="00E8250A">
        <w:rPr>
          <w:rFonts w:ascii="Arial" w:hAnsi="Arial" w:cs="Arial"/>
        </w:rPr>
        <w:t xml:space="preserve">Por ejemplo, para combatir una </w:t>
      </w:r>
      <w:r w:rsidR="00FA1711" w:rsidRPr="00E8250A">
        <w:rPr>
          <w:rFonts w:ascii="Arial" w:hAnsi="Arial" w:cs="Arial"/>
        </w:rPr>
        <w:t xml:space="preserve">infección se usan antibióticos </w:t>
      </w:r>
      <w:r w:rsidR="008C4890" w:rsidRPr="00E8250A">
        <w:rPr>
          <w:rFonts w:ascii="Arial" w:hAnsi="Arial" w:cs="Arial"/>
        </w:rPr>
        <w:t>y</w:t>
      </w:r>
      <w:r w:rsidR="008176A8">
        <w:rPr>
          <w:rFonts w:ascii="Arial" w:hAnsi="Arial" w:cs="Arial"/>
        </w:rPr>
        <w:t xml:space="preserve"> </w:t>
      </w:r>
      <w:r w:rsidR="008C4890" w:rsidRPr="00E8250A">
        <w:rPr>
          <w:rFonts w:ascii="Arial" w:hAnsi="Arial" w:cs="Arial"/>
        </w:rPr>
        <w:t xml:space="preserve">para aliviar el dolor se usan analgésicos. </w:t>
      </w:r>
    </w:p>
    <w:p w:rsidR="00D26FD4" w:rsidRPr="00E8250A" w:rsidRDefault="00D26FD4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8C48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Estas sustancias </w:t>
      </w:r>
      <w:r w:rsidR="00A44A4B" w:rsidRPr="00E8250A">
        <w:rPr>
          <w:rFonts w:ascii="Arial" w:hAnsi="Arial" w:cs="Arial"/>
        </w:rPr>
        <w:t xml:space="preserve">químicas se llaman </w:t>
      </w:r>
      <w:r w:rsidR="00D26FD4" w:rsidRPr="00E8250A">
        <w:rPr>
          <w:rFonts w:ascii="Arial" w:hAnsi="Arial" w:cs="Arial"/>
          <w:b/>
        </w:rPr>
        <w:t>m</w:t>
      </w:r>
      <w:r w:rsidR="00AA4D9A" w:rsidRPr="00E8250A">
        <w:rPr>
          <w:rFonts w:ascii="Arial" w:hAnsi="Arial" w:cs="Arial"/>
          <w:b/>
        </w:rPr>
        <w:t>edicina</w:t>
      </w:r>
      <w:r w:rsidRPr="00E8250A">
        <w:rPr>
          <w:rFonts w:ascii="Arial" w:hAnsi="Arial" w:cs="Arial"/>
          <w:b/>
        </w:rPr>
        <w:t>s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medicamentos</w:t>
      </w:r>
      <w:r w:rsidR="00A90761" w:rsidRPr="00E8250A">
        <w:rPr>
          <w:rFonts w:ascii="Arial" w:hAnsi="Arial" w:cs="Arial"/>
        </w:rPr>
        <w:t xml:space="preserve"> y </w:t>
      </w:r>
      <w:r w:rsidR="00FA0A79" w:rsidRPr="00E8250A">
        <w:rPr>
          <w:rFonts w:ascii="Arial" w:hAnsi="Arial" w:cs="Arial"/>
        </w:rPr>
        <w:t>sirven para</w:t>
      </w:r>
      <w:r w:rsidR="00D26FD4" w:rsidRPr="00E8250A">
        <w:rPr>
          <w:rFonts w:ascii="Arial" w:hAnsi="Arial" w:cs="Arial"/>
        </w:rPr>
        <w:t xml:space="preserve"> curar</w:t>
      </w:r>
      <w:r w:rsidR="00A44A4B" w:rsidRPr="00E8250A">
        <w:rPr>
          <w:rFonts w:ascii="Arial" w:hAnsi="Arial" w:cs="Arial"/>
        </w:rPr>
        <w:t xml:space="preserve"> o </w:t>
      </w:r>
      <w:r w:rsidR="00D26FD4" w:rsidRPr="00E8250A">
        <w:rPr>
          <w:rFonts w:ascii="Arial" w:hAnsi="Arial" w:cs="Arial"/>
        </w:rPr>
        <w:t>prevenir enfermedades</w:t>
      </w:r>
      <w:r w:rsidR="00AD4FCE" w:rsidRPr="00E8250A">
        <w:rPr>
          <w:rFonts w:ascii="Arial" w:hAnsi="Arial" w:cs="Arial"/>
        </w:rPr>
        <w:t xml:space="preserve"> o</w:t>
      </w:r>
      <w:r w:rsidR="00A44A4B" w:rsidRPr="00E8250A">
        <w:rPr>
          <w:rFonts w:ascii="Arial" w:hAnsi="Arial" w:cs="Arial"/>
        </w:rPr>
        <w:t xml:space="preserve"> para</w:t>
      </w:r>
      <w:r w:rsidR="00AD4FCE" w:rsidRPr="00E8250A">
        <w:rPr>
          <w:rFonts w:ascii="Arial" w:hAnsi="Arial" w:cs="Arial"/>
        </w:rPr>
        <w:t xml:space="preserve"> aliviar los síntomas </w:t>
      </w:r>
      <w:r w:rsidRPr="00E8250A">
        <w:rPr>
          <w:rFonts w:ascii="Arial" w:hAnsi="Arial" w:cs="Arial"/>
        </w:rPr>
        <w:t>que estas producen</w:t>
      </w:r>
      <w:r w:rsidR="00AD4FCE" w:rsidRPr="00E8250A">
        <w:rPr>
          <w:rFonts w:ascii="Arial" w:hAnsi="Arial" w:cs="Arial"/>
        </w:rPr>
        <w:t>.</w:t>
      </w:r>
      <w:ins w:id="9" w:author="ggcv" w:date="2015-03-11T11:08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>Mucho</w:t>
      </w:r>
      <w:r w:rsidR="00F07139" w:rsidRPr="00E8250A">
        <w:rPr>
          <w:rFonts w:ascii="Arial" w:hAnsi="Arial" w:cs="Arial"/>
        </w:rPr>
        <w:t xml:space="preserve">s </w:t>
      </w:r>
      <w:r w:rsidR="00AD4FCE" w:rsidRPr="00E8250A">
        <w:rPr>
          <w:rFonts w:ascii="Arial" w:hAnsi="Arial" w:cs="Arial"/>
        </w:rPr>
        <w:t xml:space="preserve">medicamentos se </w:t>
      </w:r>
      <w:r w:rsidR="00A44A4B" w:rsidRPr="00E8250A">
        <w:rPr>
          <w:rFonts w:ascii="Arial" w:hAnsi="Arial" w:cs="Arial"/>
        </w:rPr>
        <w:t xml:space="preserve">elaboran </w:t>
      </w:r>
      <w:r w:rsidR="00AD4FCE" w:rsidRPr="00E8250A">
        <w:rPr>
          <w:rFonts w:ascii="Arial" w:hAnsi="Arial" w:cs="Arial"/>
        </w:rPr>
        <w:t xml:space="preserve">a partir de </w:t>
      </w:r>
      <w:r w:rsidR="00A44A4B" w:rsidRPr="00E8250A">
        <w:rPr>
          <w:rFonts w:ascii="Arial" w:hAnsi="Arial" w:cs="Arial"/>
        </w:rPr>
        <w:t xml:space="preserve">materias </w:t>
      </w:r>
      <w:r w:rsidR="00AD4FCE" w:rsidRPr="00E8250A">
        <w:rPr>
          <w:rFonts w:ascii="Arial" w:hAnsi="Arial" w:cs="Arial"/>
        </w:rPr>
        <w:t>que se encuentran en la</w:t>
      </w:r>
      <w:ins w:id="10" w:author="ggcv" w:date="2015-03-11T11:06:00Z">
        <w:r w:rsidR="00991A5B" w:rsidRPr="00E8250A">
          <w:rPr>
            <w:rFonts w:ascii="Arial" w:hAnsi="Arial" w:cs="Arial"/>
          </w:rPr>
          <w:t xml:space="preserve"> </w:t>
        </w:r>
      </w:ins>
      <w:r w:rsidR="00AD4FCE" w:rsidRPr="00E8250A">
        <w:rPr>
          <w:rFonts w:ascii="Arial" w:hAnsi="Arial" w:cs="Arial"/>
        </w:rPr>
        <w:t xml:space="preserve">naturaleza. </w:t>
      </w:r>
      <w:r w:rsidR="00E17391" w:rsidRPr="00E8250A">
        <w:rPr>
          <w:rFonts w:ascii="Arial" w:hAnsi="Arial" w:cs="Arial"/>
        </w:rPr>
        <w:t xml:space="preserve">Por ejemplo, el </w:t>
      </w:r>
      <w:r w:rsidR="00A44A4B" w:rsidRPr="00E8250A">
        <w:rPr>
          <w:rFonts w:ascii="Arial" w:hAnsi="Arial" w:cs="Arial"/>
          <w:b/>
        </w:rPr>
        <w:t>ácido salicílico</w:t>
      </w:r>
      <w:r w:rsidR="00991A5B" w:rsidRPr="00E8250A">
        <w:rPr>
          <w:rFonts w:ascii="Arial" w:hAnsi="Arial" w:cs="Arial"/>
          <w:b/>
        </w:rPr>
        <w:t xml:space="preserve"> </w:t>
      </w:r>
      <w:r w:rsidR="00AD4FCE" w:rsidRPr="00E8250A">
        <w:rPr>
          <w:rFonts w:ascii="Arial" w:hAnsi="Arial" w:cs="Arial"/>
        </w:rPr>
        <w:t>proviene de la corteza de un</w:t>
      </w:r>
      <w:r w:rsidR="00E17391" w:rsidRPr="00E8250A">
        <w:rPr>
          <w:rFonts w:ascii="Arial" w:hAnsi="Arial" w:cs="Arial"/>
        </w:rPr>
        <w:t xml:space="preserve"> árbol llamado </w:t>
      </w:r>
      <w:r w:rsidR="00E17391" w:rsidRPr="00E8250A">
        <w:rPr>
          <w:rFonts w:ascii="Arial" w:hAnsi="Arial" w:cs="Arial"/>
          <w:b/>
        </w:rPr>
        <w:t>sauce</w:t>
      </w:r>
      <w:r w:rsidR="00991A5B" w:rsidRPr="00E8250A">
        <w:rPr>
          <w:rFonts w:ascii="Arial" w:hAnsi="Arial" w:cs="Arial"/>
          <w:b/>
        </w:rPr>
        <w:t xml:space="preserve"> </w:t>
      </w:r>
      <w:r w:rsidR="001D50DC" w:rsidRPr="00E8250A">
        <w:rPr>
          <w:rFonts w:ascii="Arial" w:hAnsi="Arial" w:cs="Arial"/>
        </w:rPr>
        <w:t>y a partir</w:t>
      </w:r>
      <w:r w:rsidR="00D26FD4" w:rsidRPr="00E8250A">
        <w:rPr>
          <w:rFonts w:ascii="Arial" w:hAnsi="Arial" w:cs="Arial"/>
        </w:rPr>
        <w:t xml:space="preserve"> de </w:t>
      </w:r>
      <w:r w:rsidR="001C0B9D" w:rsidRPr="00E8250A">
        <w:rPr>
          <w:rFonts w:ascii="Arial" w:hAnsi="Arial" w:cs="Arial"/>
        </w:rPr>
        <w:t xml:space="preserve">este </w:t>
      </w:r>
      <w:r w:rsidR="00E17391" w:rsidRPr="00E8250A">
        <w:rPr>
          <w:rFonts w:ascii="Arial" w:hAnsi="Arial" w:cs="Arial"/>
        </w:rPr>
        <w:t xml:space="preserve">se </w:t>
      </w:r>
      <w:r w:rsidR="00121397" w:rsidRPr="00E8250A">
        <w:rPr>
          <w:rFonts w:ascii="Arial" w:hAnsi="Arial" w:cs="Arial"/>
        </w:rPr>
        <w:t xml:space="preserve">produce </w:t>
      </w:r>
      <w:r w:rsidR="00E17391" w:rsidRPr="00E8250A">
        <w:rPr>
          <w:rFonts w:ascii="Arial" w:hAnsi="Arial" w:cs="Arial"/>
        </w:rPr>
        <w:t xml:space="preserve">la </w:t>
      </w:r>
      <w:r w:rsidR="00D26FD4" w:rsidRPr="00E8250A">
        <w:rPr>
          <w:rFonts w:ascii="Arial" w:hAnsi="Arial" w:cs="Arial"/>
          <w:b/>
        </w:rPr>
        <w:t>A</w:t>
      </w:r>
      <w:r w:rsidR="00E17391" w:rsidRPr="00E8250A">
        <w:rPr>
          <w:rFonts w:ascii="Arial" w:hAnsi="Arial" w:cs="Arial"/>
          <w:b/>
        </w:rPr>
        <w:t>spirina</w:t>
      </w:r>
      <w:r w:rsidR="00E17391" w:rsidRPr="00E8250A">
        <w:rPr>
          <w:rFonts w:ascii="Arial" w:hAnsi="Arial" w:cs="Arial"/>
        </w:rPr>
        <w:t xml:space="preserve"> que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entre otras cosas</w:t>
      </w:r>
      <w:r w:rsidR="009F7E60" w:rsidRPr="00E8250A">
        <w:rPr>
          <w:rFonts w:ascii="Arial" w:hAnsi="Arial" w:cs="Arial"/>
        </w:rPr>
        <w:t>,</w:t>
      </w:r>
      <w:r w:rsidR="00E17391" w:rsidRPr="00E8250A">
        <w:rPr>
          <w:rFonts w:ascii="Arial" w:hAnsi="Arial" w:cs="Arial"/>
        </w:rPr>
        <w:t xml:space="preserve"> se usa para reducir el dolor, la fiebre y la inflamación. </w:t>
      </w:r>
    </w:p>
    <w:p w:rsidR="00A90761" w:rsidRPr="00E8250A" w:rsidRDefault="00A90761" w:rsidP="00E74DB8">
      <w:pPr>
        <w:spacing w:after="0" w:line="276" w:lineRule="auto"/>
        <w:jc w:val="both"/>
        <w:rPr>
          <w:rFonts w:ascii="Arial" w:hAnsi="Arial" w:cs="Arial"/>
        </w:rPr>
      </w:pPr>
    </w:p>
    <w:p w:rsidR="00AD4FCE" w:rsidRPr="00E8250A" w:rsidRDefault="006F1736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Otro ejemplo es el </w:t>
      </w:r>
      <w:r w:rsidR="00121397" w:rsidRPr="00E8250A">
        <w:rPr>
          <w:rFonts w:ascii="Arial" w:hAnsi="Arial" w:cs="Arial"/>
          <w:b/>
        </w:rPr>
        <w:t>hidróxido de aluminio</w:t>
      </w:r>
      <w:r w:rsidRPr="00E8250A">
        <w:rPr>
          <w:rFonts w:ascii="Arial" w:hAnsi="Arial" w:cs="Arial"/>
        </w:rPr>
        <w:t xml:space="preserve">, que se encuentra </w:t>
      </w:r>
      <w:r w:rsidR="00D03CB2" w:rsidRPr="00E8250A">
        <w:rPr>
          <w:rFonts w:ascii="Arial" w:hAnsi="Arial" w:cs="Arial"/>
        </w:rPr>
        <w:t xml:space="preserve">en la naturaleza </w:t>
      </w:r>
      <w:r w:rsidRPr="00E8250A">
        <w:rPr>
          <w:rFonts w:ascii="Arial" w:hAnsi="Arial" w:cs="Arial"/>
        </w:rPr>
        <w:t xml:space="preserve">en forma de un mineral llamado </w:t>
      </w:r>
      <w:proofErr w:type="spellStart"/>
      <w:r w:rsidR="00991A5B" w:rsidRPr="00E8250A">
        <w:rPr>
          <w:rFonts w:ascii="Arial" w:hAnsi="Arial" w:cs="Arial"/>
          <w:b/>
        </w:rPr>
        <w:t>Gibbsita</w:t>
      </w:r>
      <w:proofErr w:type="spellEnd"/>
      <w:r w:rsidR="00991A5B" w:rsidRPr="00E8250A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y sirve para controlar la acidez estomacal</w:t>
      </w:r>
      <w:r w:rsidR="00D03CB2" w:rsidRPr="00E8250A">
        <w:rPr>
          <w:rFonts w:ascii="Arial" w:hAnsi="Arial" w:cs="Arial"/>
        </w:rPr>
        <w:t xml:space="preserve"> y </w:t>
      </w:r>
      <w:r w:rsidRPr="00E8250A">
        <w:rPr>
          <w:rFonts w:ascii="Arial" w:hAnsi="Arial" w:cs="Arial"/>
        </w:rPr>
        <w:t>alivia</w:t>
      </w:r>
      <w:r w:rsidR="00D03CB2" w:rsidRPr="00E8250A">
        <w:rPr>
          <w:rFonts w:ascii="Arial" w:hAnsi="Arial" w:cs="Arial"/>
        </w:rPr>
        <w:t>r</w:t>
      </w:r>
      <w:r w:rsidRPr="00E8250A">
        <w:rPr>
          <w:rFonts w:ascii="Arial" w:hAnsi="Arial" w:cs="Arial"/>
        </w:rPr>
        <w:t xml:space="preserve"> enfermedades </w:t>
      </w:r>
      <w:r w:rsidR="001F4FBF" w:rsidRPr="00E8250A">
        <w:rPr>
          <w:rFonts w:ascii="Arial" w:hAnsi="Arial" w:cs="Arial"/>
        </w:rPr>
        <w:t>del aparato digestivo</w:t>
      </w:r>
      <w:r w:rsidR="000A7DB0" w:rsidRPr="00E8250A">
        <w:rPr>
          <w:rFonts w:ascii="Arial" w:hAnsi="Arial" w:cs="Arial"/>
        </w:rPr>
        <w:t>,</w:t>
      </w:r>
      <w:r w:rsidR="00991A5B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como</w:t>
      </w:r>
      <w:r w:rsidR="000A7DB0" w:rsidRPr="00E8250A">
        <w:rPr>
          <w:rFonts w:ascii="Arial" w:hAnsi="Arial" w:cs="Arial"/>
        </w:rPr>
        <w:t xml:space="preserve"> las</w:t>
      </w:r>
      <w:r w:rsidRPr="00E8250A">
        <w:rPr>
          <w:rFonts w:ascii="Arial" w:hAnsi="Arial" w:cs="Arial"/>
        </w:rPr>
        <w:t xml:space="preserve"> úlceras.</w:t>
      </w:r>
    </w:p>
    <w:p w:rsidR="001A0BCC" w:rsidRPr="00E8250A" w:rsidRDefault="001A0BCC" w:rsidP="00E74DB8">
      <w:pPr>
        <w:spacing w:after="0" w:line="276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6678"/>
      </w:tblGrid>
      <w:tr w:rsidR="00F93FD8" w:rsidRPr="00E8250A" w:rsidTr="005001DC">
        <w:tc>
          <w:tcPr>
            <w:tcW w:w="9054" w:type="dxa"/>
            <w:gridSpan w:val="2"/>
            <w:shd w:val="clear" w:color="auto" w:fill="0D0D0D" w:themeFill="text1" w:themeFillTint="F2"/>
          </w:tcPr>
          <w:p w:rsidR="00F93FD8" w:rsidRPr="00E8250A" w:rsidRDefault="00F93FD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678" w:type="dxa"/>
          </w:tcPr>
          <w:p w:rsidR="00F93FD8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CN_07_13_CO_IMG07</w:t>
            </w:r>
          </w:p>
        </w:tc>
      </w:tr>
      <w:tr w:rsidR="00F93FD8" w:rsidRPr="00E8250A" w:rsidTr="000B093C">
        <w:trPr>
          <w:trHeight w:val="429"/>
        </w:trPr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678" w:type="dxa"/>
          </w:tcPr>
          <w:p w:rsidR="00F93FD8" w:rsidRPr="00E8250A" w:rsidRDefault="00367C5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mineral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llamado </w:t>
            </w:r>
            <w:proofErr w:type="spellStart"/>
            <w:r w:rsidR="00AE50F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  <w:proofErr w:type="spellEnd"/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678" w:type="dxa"/>
          </w:tcPr>
          <w:p w:rsidR="00F93FD8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132237047</w:t>
            </w:r>
          </w:p>
        </w:tc>
      </w:tr>
      <w:tr w:rsidR="00F93FD8" w:rsidRPr="00E8250A" w:rsidTr="00D06914">
        <w:tc>
          <w:tcPr>
            <w:tcW w:w="2376" w:type="dxa"/>
          </w:tcPr>
          <w:p w:rsidR="00F93FD8" w:rsidRPr="00E8250A" w:rsidRDefault="00F93FD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678" w:type="dxa"/>
          </w:tcPr>
          <w:p w:rsidR="00F93FD8" w:rsidRPr="00E8250A" w:rsidRDefault="005001D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367C52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muestra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gibbsita</w:t>
            </w:r>
            <w:proofErr w:type="spellEnd"/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u</w:t>
            </w:r>
            <w:r w:rsidR="00D26FD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na de las formas minerales del </w:t>
            </w:r>
            <w:r w:rsidR="008D4CE3" w:rsidRPr="00E8250A">
              <w:rPr>
                <w:rFonts w:ascii="Arial" w:hAnsi="Arial" w:cs="Arial"/>
                <w:color w:val="000000"/>
                <w:sz w:val="24"/>
                <w:szCs w:val="24"/>
              </w:rPr>
              <w:t>hidróxido de aluminio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B66B2E" w:rsidRPr="00E8250A" w:rsidRDefault="00B66B2E" w:rsidP="003A2CCB">
      <w:pPr>
        <w:spacing w:after="0" w:line="276" w:lineRule="auto"/>
        <w:rPr>
          <w:rFonts w:ascii="Arial" w:hAnsi="Arial" w:cs="Arial"/>
        </w:rPr>
      </w:pP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químicos estudian estas sustancias para identificarlas, entender cómo son y por qué funcionan. </w:t>
      </w:r>
      <w:r w:rsidR="00347A6F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 xml:space="preserve"> partir de esta información se hacen </w:t>
      </w:r>
      <w:r w:rsidR="00D26FD4" w:rsidRPr="00E8250A">
        <w:rPr>
          <w:rFonts w:ascii="Arial" w:hAnsi="Arial" w:cs="Arial"/>
        </w:rPr>
        <w:t xml:space="preserve">nuevos medicamentos </w:t>
      </w:r>
      <w:r w:rsidRPr="00E8250A">
        <w:rPr>
          <w:rFonts w:ascii="Arial" w:hAnsi="Arial" w:cs="Arial"/>
        </w:rPr>
        <w:t xml:space="preserve">o se mejoran </w:t>
      </w:r>
      <w:r w:rsidR="00D26FD4" w:rsidRPr="00E8250A">
        <w:rPr>
          <w:rFonts w:ascii="Arial" w:hAnsi="Arial" w:cs="Arial"/>
        </w:rPr>
        <w:t>los existentes</w:t>
      </w:r>
      <w:r w:rsidRPr="00E8250A">
        <w:rPr>
          <w:rFonts w:ascii="Arial" w:hAnsi="Arial" w:cs="Arial"/>
        </w:rPr>
        <w:t>.</w:t>
      </w:r>
    </w:p>
    <w:p w:rsidR="006556DA" w:rsidRPr="00E8250A" w:rsidRDefault="006556DA" w:rsidP="00E74DB8">
      <w:pPr>
        <w:spacing w:after="0" w:line="276" w:lineRule="auto"/>
        <w:jc w:val="both"/>
        <w:rPr>
          <w:rFonts w:ascii="Arial" w:hAnsi="Arial" w:cs="Arial"/>
        </w:rPr>
      </w:pPr>
    </w:p>
    <w:p w:rsidR="00A90761" w:rsidRPr="00E8250A" w:rsidRDefault="00D26FD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En relación con </w:t>
      </w:r>
      <w:r w:rsidR="00A90761" w:rsidRPr="00E8250A">
        <w:rPr>
          <w:rFonts w:ascii="Arial" w:hAnsi="Arial" w:cs="Arial"/>
        </w:rPr>
        <w:t xml:space="preserve">los medicamentos, la </w:t>
      </w:r>
      <w:r w:rsidR="00554794" w:rsidRPr="00E8250A">
        <w:rPr>
          <w:rFonts w:ascii="Arial" w:hAnsi="Arial" w:cs="Arial"/>
        </w:rPr>
        <w:t>Química</w:t>
      </w:r>
      <w:r w:rsidR="00A90761" w:rsidRPr="00E8250A">
        <w:rPr>
          <w:rFonts w:ascii="Arial" w:hAnsi="Arial" w:cs="Arial"/>
        </w:rPr>
        <w:t xml:space="preserve"> permite: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Entender por qué funcionan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Mejorar su efectividad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Hacer más barata su producción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Encontrar nuevas fuentes</w:t>
      </w:r>
      <w:r w:rsidR="00F217C1" w:rsidRPr="00E8250A">
        <w:rPr>
          <w:rFonts w:ascii="Arial" w:hAnsi="Arial" w:cs="Arial"/>
        </w:rPr>
        <w:t>.</w:t>
      </w:r>
    </w:p>
    <w:p w:rsidR="009D7293" w:rsidRPr="00E8250A" w:rsidRDefault="00A90761" w:rsidP="00E74DB8">
      <w:pPr>
        <w:pStyle w:val="Prrafodelista"/>
        <w:numPr>
          <w:ilvl w:val="0"/>
          <w:numId w:val="37"/>
        </w:num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Fabricar </w:t>
      </w:r>
      <w:r w:rsidR="00F217C1" w:rsidRPr="00E8250A">
        <w:rPr>
          <w:rFonts w:ascii="Arial" w:hAnsi="Arial" w:cs="Arial"/>
        </w:rPr>
        <w:t xml:space="preserve">otros </w:t>
      </w:r>
      <w:r w:rsidRPr="00E8250A">
        <w:rPr>
          <w:rFonts w:ascii="Arial" w:hAnsi="Arial" w:cs="Arial"/>
        </w:rPr>
        <w:t>nuevos</w:t>
      </w:r>
      <w:r w:rsidR="00F217C1" w:rsidRPr="00E8250A">
        <w:rPr>
          <w:rFonts w:ascii="Arial" w:hAnsi="Arial" w:cs="Arial"/>
        </w:rPr>
        <w:t>.</w:t>
      </w:r>
    </w:p>
    <w:p w:rsidR="00A90761" w:rsidRPr="00E8250A" w:rsidRDefault="00A90761" w:rsidP="00E74DB8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981CDE" w:rsidRPr="00E8250A" w:rsidRDefault="0054440C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3.2 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el </w:t>
      </w:r>
      <w:r w:rsidR="003D7A78" w:rsidRPr="00E8250A">
        <w:rPr>
          <w:rFonts w:ascii="Arial" w:hAnsi="Arial" w:cs="Arial"/>
          <w:b/>
        </w:rPr>
        <w:t xml:space="preserve">trabajo de </w:t>
      </w:r>
      <w:r w:rsidR="00B7368A" w:rsidRPr="00E8250A">
        <w:rPr>
          <w:rFonts w:ascii="Arial" w:hAnsi="Arial" w:cs="Arial"/>
          <w:b/>
        </w:rPr>
        <w:t>diagnóstico</w:t>
      </w:r>
    </w:p>
    <w:p w:rsidR="00B7368A" w:rsidRPr="00E8250A" w:rsidRDefault="00B7368A" w:rsidP="003A2CCB">
      <w:pPr>
        <w:spacing w:after="0" w:line="276" w:lineRule="auto"/>
        <w:rPr>
          <w:rFonts w:ascii="Arial" w:hAnsi="Arial" w:cs="Arial"/>
          <w:b/>
        </w:rPr>
      </w:pPr>
    </w:p>
    <w:p w:rsidR="002C5E9C" w:rsidRPr="00E8250A" w:rsidRDefault="00FA1711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Para</w:t>
      </w:r>
      <w:r w:rsidR="0054440C" w:rsidRPr="00E8250A">
        <w:rPr>
          <w:rFonts w:ascii="Arial" w:hAnsi="Arial" w:cs="Arial"/>
        </w:rPr>
        <w:t xml:space="preserve"> cuidar la salud de una persona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 xml:space="preserve">los profesionales </w:t>
      </w:r>
      <w:r w:rsidR="00642995" w:rsidRPr="00E8250A">
        <w:rPr>
          <w:rFonts w:ascii="Arial" w:hAnsi="Arial" w:cs="Arial"/>
        </w:rPr>
        <w:t>médicos</w:t>
      </w:r>
      <w:r w:rsidR="009272AE" w:rsidRPr="00E8250A">
        <w:rPr>
          <w:rFonts w:ascii="Arial" w:hAnsi="Arial" w:cs="Arial"/>
        </w:rPr>
        <w:t xml:space="preserve"> necesitan tener </w:t>
      </w:r>
      <w:r w:rsidR="009272AE" w:rsidRPr="00E8250A">
        <w:rPr>
          <w:rFonts w:ascii="Arial" w:hAnsi="Arial" w:cs="Arial"/>
          <w:b/>
        </w:rPr>
        <w:t>datos</w:t>
      </w:r>
      <w:r w:rsidRPr="00E8250A">
        <w:rPr>
          <w:rFonts w:ascii="Arial" w:hAnsi="Arial" w:cs="Arial"/>
        </w:rPr>
        <w:t xml:space="preserve"> acerca del estado de su</w:t>
      </w:r>
      <w:r w:rsidR="00E8250A" w:rsidRPr="00E8250A">
        <w:rPr>
          <w:rFonts w:ascii="Arial" w:hAnsi="Arial" w:cs="Arial"/>
        </w:rPr>
        <w:t xml:space="preserve"> </w:t>
      </w:r>
      <w:r w:rsidR="009272AE" w:rsidRPr="00E8250A">
        <w:rPr>
          <w:rFonts w:ascii="Arial" w:hAnsi="Arial" w:cs="Arial"/>
        </w:rPr>
        <w:t>cuerpo</w:t>
      </w:r>
      <w:r w:rsidR="00834F28" w:rsidRPr="00E8250A">
        <w:rPr>
          <w:rFonts w:ascii="Arial" w:hAnsi="Arial" w:cs="Arial"/>
        </w:rPr>
        <w:t>.</w:t>
      </w:r>
      <w:r w:rsidR="00E8250A" w:rsidRPr="00E8250A">
        <w:rPr>
          <w:rFonts w:ascii="Arial" w:hAnsi="Arial" w:cs="Arial"/>
        </w:rPr>
        <w:t xml:space="preserve"> </w:t>
      </w:r>
      <w:r w:rsidR="00834F28" w:rsidRPr="00E8250A">
        <w:rPr>
          <w:rFonts w:ascii="Arial" w:hAnsi="Arial" w:cs="Arial"/>
        </w:rPr>
        <w:t xml:space="preserve">Esto incluye </w:t>
      </w:r>
      <w:r w:rsidR="00AC7375" w:rsidRPr="00E8250A">
        <w:rPr>
          <w:rFonts w:ascii="Arial" w:hAnsi="Arial" w:cs="Arial"/>
        </w:rPr>
        <w:t xml:space="preserve">información </w:t>
      </w:r>
      <w:r w:rsidR="00616814" w:rsidRPr="00E8250A">
        <w:rPr>
          <w:rFonts w:ascii="Arial" w:hAnsi="Arial" w:cs="Arial"/>
        </w:rPr>
        <w:t>como el tipo de sangre</w:t>
      </w:r>
      <w:r w:rsidR="00765C43" w:rsidRPr="00E8250A">
        <w:rPr>
          <w:rFonts w:ascii="Arial" w:hAnsi="Arial" w:cs="Arial"/>
        </w:rPr>
        <w:t xml:space="preserve"> o </w:t>
      </w:r>
      <w:r w:rsidR="00642995" w:rsidRPr="00E8250A">
        <w:rPr>
          <w:rFonts w:ascii="Arial" w:hAnsi="Arial" w:cs="Arial"/>
        </w:rPr>
        <w:t xml:space="preserve">los </w:t>
      </w:r>
      <w:r w:rsidR="00765C43" w:rsidRPr="00E8250A">
        <w:rPr>
          <w:rFonts w:ascii="Arial" w:hAnsi="Arial" w:cs="Arial"/>
        </w:rPr>
        <w:t>niveles de azúcar</w:t>
      </w:r>
      <w:r w:rsidR="00834F28" w:rsidRPr="00E8250A">
        <w:rPr>
          <w:rFonts w:ascii="Arial" w:hAnsi="Arial" w:cs="Arial"/>
        </w:rPr>
        <w:t xml:space="preserve">, </w:t>
      </w:r>
      <w:r w:rsidR="00AC7375" w:rsidRPr="00E8250A">
        <w:rPr>
          <w:rFonts w:ascii="Arial" w:hAnsi="Arial" w:cs="Arial"/>
        </w:rPr>
        <w:t>y sobre</w:t>
      </w:r>
      <w:r w:rsidR="00834F28" w:rsidRPr="00E8250A">
        <w:rPr>
          <w:rFonts w:ascii="Arial" w:hAnsi="Arial" w:cs="Arial"/>
        </w:rPr>
        <w:t xml:space="preserve"> las enfermedades que </w:t>
      </w:r>
      <w:r w:rsidR="00AC7375" w:rsidRPr="00E8250A">
        <w:rPr>
          <w:rFonts w:ascii="Arial" w:hAnsi="Arial" w:cs="Arial"/>
        </w:rPr>
        <w:t xml:space="preserve">sufra </w:t>
      </w:r>
      <w:r w:rsidRPr="00E8250A">
        <w:rPr>
          <w:rFonts w:ascii="Arial" w:hAnsi="Arial" w:cs="Arial"/>
        </w:rPr>
        <w:t>su cuerpo</w:t>
      </w:r>
      <w:r w:rsidR="00834F2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554794" w:rsidRPr="00E8250A">
              <w:rPr>
                <w:rFonts w:ascii="Arial" w:hAnsi="Arial" w:cs="Arial"/>
                <w:b/>
                <w:sz w:val="24"/>
                <w:szCs w:val="24"/>
              </w:rPr>
              <w:t>Química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Química ha demostrado ser muy útil para ayudar a hacer un buen diagnóstico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sz w:val="24"/>
                <w:szCs w:val="24"/>
              </w:rPr>
              <w:t>médico, que es el procedimiento por el cual se define el estado del cuerpo de una persona.</w:t>
            </w:r>
          </w:p>
          <w:p w:rsidR="00991A5B" w:rsidRPr="00E8250A" w:rsidRDefault="00991A5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presencia de ciertas moléculas en el cuerpo o la reacción de un individuo a determinadas sustancias </w:t>
            </w:r>
            <w:r w:rsidR="00642995" w:rsidRPr="00E8250A">
              <w:rPr>
                <w:rFonts w:ascii="Arial" w:hAnsi="Arial" w:cs="Arial"/>
                <w:sz w:val="24"/>
                <w:szCs w:val="24"/>
              </w:rPr>
              <w:t>q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uímica</w:t>
            </w:r>
            <w:r w:rsidRPr="00E8250A">
              <w:rPr>
                <w:rFonts w:ascii="Arial" w:hAnsi="Arial" w:cs="Arial"/>
                <w:sz w:val="24"/>
                <w:szCs w:val="24"/>
              </w:rPr>
              <w:t>s dan información acerca de cómo es y cómo se encuentra ese individuo.</w:t>
            </w:r>
          </w:p>
        </w:tc>
      </w:tr>
    </w:tbl>
    <w:p w:rsidR="00642995" w:rsidRPr="00E8250A" w:rsidRDefault="00642995" w:rsidP="003A2CCB">
      <w:pPr>
        <w:spacing w:line="276" w:lineRule="auto"/>
        <w:rPr>
          <w:rFonts w:ascii="Arial" w:hAnsi="Arial" w:cs="Arial"/>
        </w:rPr>
      </w:pPr>
    </w:p>
    <w:p w:rsidR="004E5C30" w:rsidRPr="00E8250A" w:rsidRDefault="004E5C30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Química ha demostrado ser muy útil para ayudar a hacer un buen, que es el procedimiento por el cual se define el estado del cuerpo de una persona.</w:t>
      </w:r>
    </w:p>
    <w:p w:rsidR="001A0BCC" w:rsidRPr="00E8250A" w:rsidRDefault="00C561D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presencia de ciertas moléculas en el cuerpo o la reacción de un individuo a determinadas sustancias </w:t>
      </w:r>
      <w:r w:rsidR="00642995" w:rsidRPr="00E8250A">
        <w:rPr>
          <w:rFonts w:ascii="Arial" w:hAnsi="Arial" w:cs="Arial"/>
        </w:rPr>
        <w:t>q</w:t>
      </w:r>
      <w:r w:rsidR="00554794" w:rsidRPr="00E8250A">
        <w:rPr>
          <w:rFonts w:ascii="Arial" w:hAnsi="Arial" w:cs="Arial"/>
        </w:rPr>
        <w:t>uímica</w:t>
      </w:r>
      <w:r w:rsidRPr="00E8250A">
        <w:rPr>
          <w:rFonts w:ascii="Arial" w:hAnsi="Arial" w:cs="Arial"/>
        </w:rPr>
        <w:t>s dan información acerca de cómo es y cómo se encuentra ese individuo.</w:t>
      </w:r>
    </w:p>
    <w:p w:rsidR="003D7A78" w:rsidRPr="00E8250A" w:rsidRDefault="002C5E9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C561D2" w:rsidRPr="00E8250A">
        <w:rPr>
          <w:rFonts w:ascii="Arial" w:hAnsi="Arial" w:cs="Arial"/>
        </w:rPr>
        <w:t>una mujer embarazada tiene en su sangre y en su orina una cantidad mayor de lo normal de cierta sustancia</w:t>
      </w:r>
      <w:r w:rsidR="004E5C30" w:rsidRPr="00E8250A">
        <w:rPr>
          <w:rFonts w:ascii="Arial" w:hAnsi="Arial" w:cs="Arial"/>
        </w:rPr>
        <w:t xml:space="preserve"> </w:t>
      </w:r>
      <w:r w:rsidR="003D7A78" w:rsidRPr="00E8250A">
        <w:rPr>
          <w:rFonts w:ascii="Arial" w:hAnsi="Arial" w:cs="Arial"/>
        </w:rPr>
        <w:t xml:space="preserve">llamada hormona </w:t>
      </w:r>
      <w:proofErr w:type="spellStart"/>
      <w:r w:rsidR="003D7A78" w:rsidRPr="00E8250A">
        <w:rPr>
          <w:rFonts w:ascii="Arial" w:hAnsi="Arial" w:cs="Arial"/>
        </w:rPr>
        <w:t>hCG</w:t>
      </w:r>
      <w:proofErr w:type="spellEnd"/>
      <w:r w:rsidR="003D7A78" w:rsidRPr="00E8250A">
        <w:rPr>
          <w:rFonts w:ascii="Arial" w:hAnsi="Arial" w:cs="Arial"/>
        </w:rPr>
        <w:t>. L</w:t>
      </w:r>
      <w:r w:rsidR="00877B43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s </w:t>
      </w:r>
      <w:r w:rsidR="00877B43" w:rsidRPr="00E8250A">
        <w:rPr>
          <w:rFonts w:ascii="Arial" w:hAnsi="Arial" w:cs="Arial"/>
        </w:rPr>
        <w:t>kits</w:t>
      </w:r>
      <w:r w:rsidR="004E5C30" w:rsidRPr="00E8250A">
        <w:rPr>
          <w:rFonts w:ascii="Arial" w:hAnsi="Arial" w:cs="Arial"/>
        </w:rPr>
        <w:t xml:space="preserve"> </w:t>
      </w:r>
      <w:r w:rsidR="00877B43"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</w:rPr>
        <w:t>pruebas de embarazo</w:t>
      </w:r>
      <w:r w:rsidR="00616814" w:rsidRPr="00E8250A">
        <w:rPr>
          <w:rFonts w:ascii="Arial" w:hAnsi="Arial" w:cs="Arial"/>
        </w:rPr>
        <w:t xml:space="preserve"> contienen un químico</w:t>
      </w:r>
      <w:r w:rsidR="00C561D2" w:rsidRPr="00E8250A">
        <w:rPr>
          <w:rFonts w:ascii="Arial" w:hAnsi="Arial" w:cs="Arial"/>
        </w:rPr>
        <w:t xml:space="preserve"> q</w:t>
      </w:r>
      <w:r w:rsidR="00616814" w:rsidRPr="00E8250A">
        <w:rPr>
          <w:rFonts w:ascii="Arial" w:hAnsi="Arial" w:cs="Arial"/>
        </w:rPr>
        <w:t xml:space="preserve">ue </w:t>
      </w:r>
      <w:r w:rsidR="00642995" w:rsidRPr="00E8250A">
        <w:rPr>
          <w:rFonts w:ascii="Arial" w:hAnsi="Arial" w:cs="Arial"/>
        </w:rPr>
        <w:t>reacciona</w:t>
      </w:r>
      <w:r w:rsidR="004E5C30" w:rsidRPr="00E8250A">
        <w:rPr>
          <w:rFonts w:ascii="Arial" w:hAnsi="Arial" w:cs="Arial"/>
        </w:rPr>
        <w:t xml:space="preserve"> </w:t>
      </w:r>
      <w:r w:rsidR="00ED39E3" w:rsidRPr="00E8250A">
        <w:rPr>
          <w:rFonts w:ascii="Arial" w:hAnsi="Arial" w:cs="Arial"/>
        </w:rPr>
        <w:t>a est</w:t>
      </w:r>
      <w:r w:rsidR="003D7A78" w:rsidRPr="00E8250A">
        <w:rPr>
          <w:rFonts w:ascii="Arial" w:hAnsi="Arial" w:cs="Arial"/>
        </w:rPr>
        <w:t>a hormona produciendo un cambio de color</w:t>
      </w:r>
      <w:r w:rsidR="00877B43" w:rsidRPr="00E8250A">
        <w:rPr>
          <w:rFonts w:ascii="Arial" w:hAnsi="Arial" w:cs="Arial"/>
        </w:rPr>
        <w:t xml:space="preserve">. Si hay embarazo, </w:t>
      </w:r>
      <w:r w:rsidR="00ED39E3" w:rsidRPr="00E8250A">
        <w:rPr>
          <w:rFonts w:ascii="Arial" w:hAnsi="Arial" w:cs="Arial"/>
        </w:rPr>
        <w:t>el</w:t>
      </w:r>
      <w:r w:rsidR="003D7A78" w:rsidRPr="00E8250A">
        <w:rPr>
          <w:rFonts w:ascii="Arial" w:hAnsi="Arial" w:cs="Arial"/>
        </w:rPr>
        <w:t xml:space="preserve"> color</w:t>
      </w:r>
      <w:r w:rsidR="00ED39E3" w:rsidRPr="00E8250A">
        <w:rPr>
          <w:rFonts w:ascii="Arial" w:hAnsi="Arial" w:cs="Arial"/>
        </w:rPr>
        <w:t xml:space="preserve"> cambia</w:t>
      </w:r>
      <w:r w:rsidR="003D7A7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8907A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8907AB" w:rsidRPr="00E8250A" w:rsidRDefault="008907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CN_07_13_CO_IMG08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Prueba de embarazo casera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8907AB" w:rsidRPr="00E8250A" w:rsidRDefault="00835BD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138638984</w:t>
            </w:r>
          </w:p>
        </w:tc>
      </w:tr>
      <w:tr w:rsidR="008907AB" w:rsidRPr="00E8250A" w:rsidTr="00336C0C">
        <w:tc>
          <w:tcPr>
            <w:tcW w:w="2518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8907AB" w:rsidRPr="00E8250A" w:rsidRDefault="008907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una</w:t>
            </w:r>
            <w:r w:rsidR="00796C8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prueba de embarazo casera. </w:t>
            </w:r>
          </w:p>
        </w:tc>
      </w:tr>
    </w:tbl>
    <w:p w:rsidR="00877B43" w:rsidRPr="00E8250A" w:rsidRDefault="00877B43" w:rsidP="003A2CCB">
      <w:pPr>
        <w:spacing w:line="276" w:lineRule="auto"/>
        <w:rPr>
          <w:rFonts w:ascii="Arial" w:hAnsi="Arial" w:cs="Arial"/>
        </w:rPr>
      </w:pPr>
    </w:p>
    <w:p w:rsidR="00DE2C91" w:rsidRPr="00E8250A" w:rsidRDefault="00133D3C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>método químico para saber si una sustancia está presente o no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en el cuerpo </w:t>
      </w:r>
      <w:r w:rsidR="00DE2C91" w:rsidRPr="00E8250A">
        <w:rPr>
          <w:rFonts w:ascii="Arial" w:hAnsi="Arial" w:cs="Arial"/>
        </w:rPr>
        <w:t xml:space="preserve">permite hacer pruebas muy diversas, como medir el nivel de azúcar en la sangre, la deficiencia o </w:t>
      </w:r>
      <w:r w:rsidR="00B840DD" w:rsidRPr="00E8250A">
        <w:rPr>
          <w:rFonts w:ascii="Arial" w:hAnsi="Arial" w:cs="Arial"/>
        </w:rPr>
        <w:t xml:space="preserve">el </w:t>
      </w:r>
      <w:r w:rsidR="00DE2C91" w:rsidRPr="00E8250A">
        <w:rPr>
          <w:rFonts w:ascii="Arial" w:hAnsi="Arial" w:cs="Arial"/>
        </w:rPr>
        <w:t xml:space="preserve">exceso de vitaminas en el paciente o conocer si </w:t>
      </w:r>
      <w:r w:rsidR="007772E8" w:rsidRPr="00E8250A">
        <w:rPr>
          <w:rFonts w:ascii="Arial" w:hAnsi="Arial" w:cs="Arial"/>
        </w:rPr>
        <w:t xml:space="preserve">alguien </w:t>
      </w:r>
      <w:r w:rsidR="00DE2C91" w:rsidRPr="00E8250A">
        <w:rPr>
          <w:rFonts w:ascii="Arial" w:hAnsi="Arial" w:cs="Arial"/>
        </w:rPr>
        <w:t>ha consumido ciertas drogas.</w:t>
      </w:r>
    </w:p>
    <w:p w:rsidR="0054440C" w:rsidRPr="00E8250A" w:rsidRDefault="007D7A28" w:rsidP="003A2CCB">
      <w:pPr>
        <w:spacing w:line="276" w:lineRule="auto"/>
        <w:rPr>
          <w:rFonts w:ascii="Arial" w:hAnsi="Arial" w:cs="Arial"/>
        </w:rPr>
      </w:pPr>
      <w:r w:rsidRPr="00E8250A">
        <w:rPr>
          <w:rFonts w:ascii="Arial" w:hAnsi="Arial" w:cs="Arial"/>
        </w:rPr>
        <w:t>Es</w:t>
      </w:r>
      <w:r w:rsidR="0047242B" w:rsidRPr="00E8250A">
        <w:rPr>
          <w:rFonts w:ascii="Arial" w:hAnsi="Arial" w:cs="Arial"/>
        </w:rPr>
        <w:t xml:space="preserve">os son </w:t>
      </w:r>
      <w:r w:rsidR="007772E8" w:rsidRPr="00E8250A">
        <w:rPr>
          <w:rFonts w:ascii="Arial" w:hAnsi="Arial" w:cs="Arial"/>
        </w:rPr>
        <w:t xml:space="preserve">solo </w:t>
      </w:r>
      <w:r w:rsidR="0047242B" w:rsidRPr="00E8250A">
        <w:rPr>
          <w:rFonts w:ascii="Arial" w:hAnsi="Arial" w:cs="Arial"/>
        </w:rPr>
        <w:t xml:space="preserve">unos pocos ejemplos de las muchas pruebas que pueden hacerse con el uso de la </w:t>
      </w:r>
      <w:r w:rsidR="00554794" w:rsidRPr="00E8250A">
        <w:rPr>
          <w:rFonts w:ascii="Arial" w:hAnsi="Arial" w:cs="Arial"/>
        </w:rPr>
        <w:t>Química</w:t>
      </w:r>
      <w:r w:rsidR="004E5C30" w:rsidRPr="00E8250A">
        <w:rPr>
          <w:rFonts w:ascii="Arial" w:hAnsi="Arial" w:cs="Arial"/>
        </w:rPr>
        <w:t xml:space="preserve"> </w:t>
      </w:r>
      <w:r w:rsidR="001A0BCC" w:rsidRPr="00E8250A">
        <w:rPr>
          <w:rFonts w:ascii="Arial" w:hAnsi="Arial" w:cs="Arial"/>
        </w:rPr>
        <w:t>y que resultan muy</w:t>
      </w:r>
      <w:r w:rsidR="00877B43" w:rsidRPr="00E8250A">
        <w:rPr>
          <w:rFonts w:ascii="Arial" w:hAnsi="Arial" w:cs="Arial"/>
        </w:rPr>
        <w:t xml:space="preserve"> útiles a</w:t>
      </w:r>
      <w:r w:rsidR="0047242B" w:rsidRPr="00E8250A">
        <w:rPr>
          <w:rFonts w:ascii="Arial" w:hAnsi="Arial" w:cs="Arial"/>
        </w:rPr>
        <w:t xml:space="preserve"> la </w:t>
      </w:r>
      <w:r w:rsidR="00AA4D9A" w:rsidRPr="00E8250A">
        <w:rPr>
          <w:rFonts w:ascii="Arial" w:hAnsi="Arial" w:cs="Arial"/>
        </w:rPr>
        <w:t>Medicina</w:t>
      </w:r>
      <w:r w:rsidR="0047242B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844626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844626" w:rsidRPr="00E8250A" w:rsidRDefault="0084462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CN_07_13_CO_REC70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844626" w:rsidRPr="00E8250A" w:rsidRDefault="009C390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¿</w:t>
            </w:r>
            <w:r w:rsidR="00E25E50" w:rsidRPr="00E8250A">
              <w:rPr>
                <w:rFonts w:ascii="Arial" w:hAnsi="Arial" w:cs="Arial"/>
                <w:color w:val="000000"/>
                <w:sz w:val="24"/>
                <w:szCs w:val="24"/>
              </w:rPr>
              <w:t>Cómo se hace un test químico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?</w:t>
            </w:r>
          </w:p>
        </w:tc>
      </w:tr>
      <w:tr w:rsidR="00844626" w:rsidRPr="00E8250A" w:rsidTr="000E4C32">
        <w:tc>
          <w:tcPr>
            <w:tcW w:w="2518" w:type="dxa"/>
          </w:tcPr>
          <w:p w:rsidR="00844626" w:rsidRPr="00E8250A" w:rsidRDefault="0084462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844626" w:rsidRPr="00E8250A" w:rsidRDefault="000F52B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Ejercicio de ordenar frases en el orden apropiado, las cuales muestran el proceso de elaboración de un test químico.</w:t>
            </w:r>
          </w:p>
        </w:tc>
      </w:tr>
    </w:tbl>
    <w:p w:rsidR="00844626" w:rsidRPr="00E8250A" w:rsidRDefault="00844626" w:rsidP="003A2CCB">
      <w:pPr>
        <w:spacing w:line="276" w:lineRule="auto"/>
        <w:rPr>
          <w:rFonts w:ascii="Arial" w:hAnsi="Arial" w:cs="Arial"/>
        </w:rPr>
      </w:pPr>
    </w:p>
    <w:p w:rsidR="0047242B" w:rsidRPr="00E8250A" w:rsidRDefault="0047242B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F00193" w:rsidRPr="00E8250A">
        <w:rPr>
          <w:rFonts w:ascii="Arial" w:hAnsi="Arial" w:cs="Arial"/>
          <w:b/>
        </w:rPr>
        <w:t>3.3</w:t>
      </w:r>
      <w:r w:rsidR="00BA20D3" w:rsidRPr="00E8250A">
        <w:rPr>
          <w:rFonts w:ascii="Arial" w:hAnsi="Arial" w:cs="Arial"/>
          <w:b/>
        </w:rPr>
        <w:t xml:space="preserve">La </w:t>
      </w:r>
      <w:r w:rsidR="00554794" w:rsidRPr="00E8250A">
        <w:rPr>
          <w:rFonts w:ascii="Arial" w:hAnsi="Arial" w:cs="Arial"/>
          <w:b/>
        </w:rPr>
        <w:t>Química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8D1AF9" w:rsidRPr="00E8250A" w:rsidRDefault="008D1AF9" w:rsidP="003A2CCB">
      <w:pPr>
        <w:spacing w:after="0" w:line="276" w:lineRule="auto"/>
        <w:rPr>
          <w:rFonts w:ascii="Arial" w:hAnsi="Arial" w:cs="Arial"/>
          <w:b/>
        </w:rPr>
      </w:pPr>
    </w:p>
    <w:p w:rsidR="007D7A28" w:rsidRPr="00E8250A" w:rsidRDefault="00A951D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Cada vez más, la </w:t>
      </w:r>
      <w:r w:rsidR="00AA4D9A" w:rsidRPr="00E8250A">
        <w:rPr>
          <w:rFonts w:ascii="Arial" w:hAnsi="Arial" w:cs="Arial"/>
        </w:rPr>
        <w:t>Medicina</w:t>
      </w:r>
      <w:r w:rsidR="008176A8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busca </w:t>
      </w:r>
      <w:r w:rsidRPr="00E8250A">
        <w:rPr>
          <w:rFonts w:ascii="Arial" w:hAnsi="Arial" w:cs="Arial"/>
        </w:rPr>
        <w:t xml:space="preserve">prevenir las enfermedades y no </w:t>
      </w:r>
      <w:r w:rsidR="004B2DB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 xml:space="preserve">tratarlas cuando aparecen. </w:t>
      </w:r>
      <w:r w:rsidR="00B840DD" w:rsidRPr="00E8250A">
        <w:rPr>
          <w:rFonts w:ascii="Arial" w:hAnsi="Arial" w:cs="Arial"/>
        </w:rPr>
        <w:t>L</w:t>
      </w:r>
      <w:r w:rsidR="0071722C" w:rsidRPr="00E8250A">
        <w:rPr>
          <w:rFonts w:ascii="Arial" w:hAnsi="Arial" w:cs="Arial"/>
        </w:rPr>
        <w:t xml:space="preserve">a </w:t>
      </w:r>
      <w:r w:rsidR="00554794" w:rsidRPr="00E8250A">
        <w:rPr>
          <w:rFonts w:ascii="Arial" w:hAnsi="Arial" w:cs="Arial"/>
        </w:rPr>
        <w:t>Química</w:t>
      </w:r>
      <w:r w:rsidR="007D7A28" w:rsidRPr="00E8250A">
        <w:rPr>
          <w:rFonts w:ascii="Arial" w:hAnsi="Arial" w:cs="Arial"/>
        </w:rPr>
        <w:t xml:space="preserve"> también resulta</w:t>
      </w:r>
      <w:r w:rsidR="0071722C" w:rsidRPr="00E8250A">
        <w:rPr>
          <w:rFonts w:ascii="Arial" w:hAnsi="Arial" w:cs="Arial"/>
        </w:rPr>
        <w:t xml:space="preserve"> útil en </w:t>
      </w:r>
      <w:r w:rsidR="00B840DD" w:rsidRPr="00E8250A">
        <w:rPr>
          <w:rFonts w:ascii="Arial" w:hAnsi="Arial" w:cs="Arial"/>
        </w:rPr>
        <w:t xml:space="preserve">la </w:t>
      </w:r>
      <w:r w:rsidR="0071722C" w:rsidRPr="00E8250A">
        <w:rPr>
          <w:rFonts w:ascii="Arial" w:hAnsi="Arial" w:cs="Arial"/>
        </w:rPr>
        <w:t>prevención</w:t>
      </w:r>
      <w:r w:rsidR="00B840DD" w:rsidRPr="00E8250A">
        <w:rPr>
          <w:rFonts w:ascii="Arial" w:hAnsi="Arial" w:cs="Arial"/>
        </w:rPr>
        <w:t xml:space="preserve"> de </w:t>
      </w:r>
      <w:r w:rsidR="00877B43" w:rsidRPr="00E8250A">
        <w:rPr>
          <w:rFonts w:ascii="Arial" w:hAnsi="Arial" w:cs="Arial"/>
        </w:rPr>
        <w:t xml:space="preserve">esas </w:t>
      </w:r>
      <w:r w:rsidR="00B840DD" w:rsidRPr="00E8250A">
        <w:rPr>
          <w:rFonts w:ascii="Arial" w:hAnsi="Arial" w:cs="Arial"/>
        </w:rPr>
        <w:t>enfermedades</w:t>
      </w:r>
      <w:r w:rsidR="0071722C" w:rsidRPr="00E8250A">
        <w:rPr>
          <w:rFonts w:ascii="Arial" w:hAnsi="Arial" w:cs="Arial"/>
        </w:rPr>
        <w:t xml:space="preserve">. </w:t>
      </w:r>
      <w:r w:rsidR="009B5B71" w:rsidRPr="00E8250A">
        <w:rPr>
          <w:rFonts w:ascii="Arial" w:hAnsi="Arial" w:cs="Arial"/>
        </w:rPr>
        <w:t xml:space="preserve">Por eso, </w:t>
      </w:r>
      <w:r w:rsidR="007D7A28" w:rsidRPr="00E8250A">
        <w:rPr>
          <w:rFonts w:ascii="Arial" w:hAnsi="Arial" w:cs="Arial"/>
        </w:rPr>
        <w:t xml:space="preserve">reconocer las sustancias </w:t>
      </w:r>
      <w:r w:rsidR="009B5B71" w:rsidRPr="00E8250A">
        <w:rPr>
          <w:rFonts w:ascii="Arial" w:hAnsi="Arial" w:cs="Arial"/>
        </w:rPr>
        <w:t xml:space="preserve">químicas </w:t>
      </w:r>
      <w:r w:rsidR="007D7A28" w:rsidRPr="00E8250A">
        <w:rPr>
          <w:rFonts w:ascii="Arial" w:hAnsi="Arial" w:cs="Arial"/>
        </w:rPr>
        <w:t>y su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efecto</w:t>
      </w:r>
      <w:r w:rsidR="0078722C" w:rsidRPr="00E8250A">
        <w:rPr>
          <w:rFonts w:ascii="Arial" w:hAnsi="Arial" w:cs="Arial"/>
        </w:rPr>
        <w:t>s</w:t>
      </w:r>
      <w:r w:rsidR="007D7A28" w:rsidRPr="00E8250A">
        <w:rPr>
          <w:rFonts w:ascii="Arial" w:hAnsi="Arial" w:cs="Arial"/>
        </w:rPr>
        <w:t xml:space="preserve"> en el cuerpo permite anticiparse a los problemas que puedan ocasionar o sacar provecho de sus cualidades.</w:t>
      </w:r>
    </w:p>
    <w:p w:rsidR="00840ED4" w:rsidRPr="00E8250A" w:rsidRDefault="00840ED4" w:rsidP="00E74DB8">
      <w:pPr>
        <w:spacing w:after="0" w:line="276" w:lineRule="auto"/>
        <w:jc w:val="both"/>
        <w:rPr>
          <w:rFonts w:ascii="Arial" w:hAnsi="Arial" w:cs="Arial"/>
        </w:rPr>
      </w:pPr>
    </w:p>
    <w:p w:rsidR="008D1AF9" w:rsidRPr="00E8250A" w:rsidRDefault="0071722C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Por ejemplo,</w:t>
      </w:r>
      <w:r w:rsidR="00385BBD" w:rsidRPr="00E8250A">
        <w:rPr>
          <w:rFonts w:ascii="Arial" w:hAnsi="Arial" w:cs="Arial"/>
        </w:rPr>
        <w:t xml:space="preserve"> se sabe que</w:t>
      </w:r>
      <w:r w:rsidRPr="00E8250A">
        <w:rPr>
          <w:rFonts w:ascii="Arial" w:hAnsi="Arial" w:cs="Arial"/>
        </w:rPr>
        <w:t xml:space="preserve"> la </w:t>
      </w:r>
      <w:r w:rsidR="009B5B71" w:rsidRPr="00E8250A">
        <w:rPr>
          <w:rFonts w:ascii="Arial" w:hAnsi="Arial" w:cs="Arial"/>
        </w:rPr>
        <w:t>escasez</w:t>
      </w:r>
      <w:r w:rsidR="004E5C30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de </w:t>
      </w:r>
      <w:r w:rsidRPr="00E8250A">
        <w:rPr>
          <w:rFonts w:ascii="Arial" w:hAnsi="Arial" w:cs="Arial"/>
          <w:b/>
        </w:rPr>
        <w:t>yodo</w:t>
      </w:r>
      <w:r w:rsidRPr="00E8250A">
        <w:rPr>
          <w:rFonts w:ascii="Arial" w:hAnsi="Arial" w:cs="Arial"/>
        </w:rPr>
        <w:t xml:space="preserve"> en la dieta </w:t>
      </w:r>
      <w:r w:rsidR="00DE2C91" w:rsidRPr="00E8250A">
        <w:rPr>
          <w:rFonts w:ascii="Arial" w:hAnsi="Arial" w:cs="Arial"/>
        </w:rPr>
        <w:t>humana</w:t>
      </w:r>
      <w:r w:rsidR="004E5C30" w:rsidRPr="00E8250A">
        <w:rPr>
          <w:rFonts w:ascii="Arial" w:hAnsi="Arial" w:cs="Arial"/>
        </w:rPr>
        <w:t xml:space="preserve"> </w:t>
      </w:r>
      <w:r w:rsidR="00231E15" w:rsidRPr="00E8250A">
        <w:rPr>
          <w:rFonts w:ascii="Arial" w:hAnsi="Arial" w:cs="Arial"/>
        </w:rPr>
        <w:t>causa diferentes problemas</w:t>
      </w:r>
      <w:r w:rsidR="009B5B71" w:rsidRPr="00E8250A">
        <w:rPr>
          <w:rFonts w:ascii="Arial" w:hAnsi="Arial" w:cs="Arial"/>
        </w:rPr>
        <w:t>:</w:t>
      </w:r>
      <w:r w:rsidR="00231E15" w:rsidRPr="00E8250A">
        <w:rPr>
          <w:rFonts w:ascii="Arial" w:hAnsi="Arial" w:cs="Arial"/>
        </w:rPr>
        <w:t xml:space="preserve"> desde dolores musculares o debil</w:t>
      </w:r>
      <w:r w:rsidR="00251522" w:rsidRPr="00E8250A">
        <w:rPr>
          <w:rFonts w:ascii="Arial" w:hAnsi="Arial" w:cs="Arial"/>
        </w:rPr>
        <w:t xml:space="preserve">idad general hasta </w:t>
      </w:r>
      <w:r w:rsidR="009B5B71" w:rsidRPr="00E8250A">
        <w:rPr>
          <w:rFonts w:ascii="Arial" w:hAnsi="Arial" w:cs="Arial"/>
        </w:rPr>
        <w:t xml:space="preserve">cambios </w:t>
      </w:r>
      <w:r w:rsidR="00231E15" w:rsidRPr="00E8250A">
        <w:rPr>
          <w:rFonts w:ascii="Arial" w:hAnsi="Arial" w:cs="Arial"/>
        </w:rPr>
        <w:t xml:space="preserve">en el desarrollo del cerebro. </w:t>
      </w:r>
      <w:r w:rsidR="00934557" w:rsidRPr="00E8250A">
        <w:rPr>
          <w:rFonts w:ascii="Arial" w:hAnsi="Arial" w:cs="Arial"/>
        </w:rPr>
        <w:t>Para prevenir estos problemas</w:t>
      </w:r>
      <w:r w:rsidR="00231E15" w:rsidRPr="00E8250A">
        <w:rPr>
          <w:rFonts w:ascii="Arial" w:hAnsi="Arial" w:cs="Arial"/>
        </w:rPr>
        <w:t xml:space="preserve"> se agrega yodo a la sal con la que se condimenta la comida. </w:t>
      </w:r>
      <w:r w:rsidR="00934557" w:rsidRPr="00E8250A">
        <w:rPr>
          <w:rFonts w:ascii="Arial" w:hAnsi="Arial" w:cs="Arial"/>
        </w:rPr>
        <w:t xml:space="preserve">Esta </w:t>
      </w:r>
      <w:r w:rsidR="00934557" w:rsidRPr="00E8250A">
        <w:rPr>
          <w:rFonts w:ascii="Arial" w:hAnsi="Arial" w:cs="Arial"/>
          <w:b/>
        </w:rPr>
        <w:t>sal yodada</w:t>
      </w:r>
      <w:r w:rsidR="00934557" w:rsidRPr="00E8250A">
        <w:rPr>
          <w:rFonts w:ascii="Arial" w:hAnsi="Arial" w:cs="Arial"/>
        </w:rPr>
        <w:t xml:space="preserve"> es la sal que comúnmente se vende y se consume en </w:t>
      </w:r>
      <w:r w:rsidR="00B840DD" w:rsidRPr="00E8250A">
        <w:rPr>
          <w:rFonts w:ascii="Arial" w:hAnsi="Arial" w:cs="Arial"/>
        </w:rPr>
        <w:t>Colombia</w:t>
      </w:r>
      <w:r w:rsidR="00934557" w:rsidRPr="00E8250A">
        <w:rPr>
          <w:rFonts w:ascii="Arial" w:hAnsi="Arial" w:cs="Arial"/>
        </w:rPr>
        <w:t>.</w:t>
      </w:r>
    </w:p>
    <w:p w:rsidR="00231E15" w:rsidRPr="00E8250A" w:rsidRDefault="00231E15" w:rsidP="00E74DB8">
      <w:pPr>
        <w:spacing w:after="0" w:line="276" w:lineRule="auto"/>
        <w:jc w:val="both"/>
        <w:rPr>
          <w:rFonts w:ascii="Arial" w:hAnsi="Arial" w:cs="Arial"/>
        </w:rPr>
      </w:pPr>
    </w:p>
    <w:p w:rsidR="0073227E" w:rsidRPr="00E8250A" w:rsidRDefault="0073227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9273FB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ejemplo del uso de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en las tareas de prevención es el tratamiento del agua. E</w:t>
      </w:r>
      <w:r w:rsidR="00231E15" w:rsidRPr="00E8250A">
        <w:rPr>
          <w:rFonts w:ascii="Arial" w:hAnsi="Arial" w:cs="Arial"/>
        </w:rPr>
        <w:t>l agua contaminada con bacteri</w:t>
      </w:r>
      <w:r w:rsidRPr="00E8250A">
        <w:rPr>
          <w:rFonts w:ascii="Arial" w:hAnsi="Arial" w:cs="Arial"/>
        </w:rPr>
        <w:t>as u otros organismos puede ser causante</w:t>
      </w:r>
      <w:r w:rsidR="00231E15" w:rsidRPr="00E8250A">
        <w:rPr>
          <w:rFonts w:ascii="Arial" w:hAnsi="Arial" w:cs="Arial"/>
        </w:rPr>
        <w:t xml:space="preserve"> de enfermedades</w:t>
      </w:r>
      <w:r w:rsidRPr="00E8250A">
        <w:rPr>
          <w:rFonts w:ascii="Arial" w:hAnsi="Arial" w:cs="Arial"/>
        </w:rPr>
        <w:t xml:space="preserve"> muy graves</w:t>
      </w:r>
      <w:r w:rsidR="00231E15" w:rsidRPr="00E8250A">
        <w:rPr>
          <w:rFonts w:ascii="Arial" w:hAnsi="Arial" w:cs="Arial"/>
        </w:rPr>
        <w:t xml:space="preserve">. </w:t>
      </w:r>
      <w:r w:rsidRPr="00E8250A">
        <w:rPr>
          <w:rFonts w:ascii="Arial" w:hAnsi="Arial" w:cs="Arial"/>
        </w:rPr>
        <w:t>Para prevenirlas</w:t>
      </w:r>
      <w:r w:rsidR="00840ED4" w:rsidRPr="00E8250A">
        <w:rPr>
          <w:rFonts w:ascii="Arial" w:hAnsi="Arial" w:cs="Arial"/>
        </w:rPr>
        <w:t xml:space="preserve">, en muchas ciudades </w:t>
      </w:r>
      <w:r w:rsidR="00877B43" w:rsidRPr="00E8250A">
        <w:rPr>
          <w:rFonts w:ascii="Arial" w:hAnsi="Arial" w:cs="Arial"/>
        </w:rPr>
        <w:t xml:space="preserve">del mundo </w:t>
      </w:r>
      <w:r w:rsidR="00840ED4" w:rsidRPr="00E8250A">
        <w:rPr>
          <w:rFonts w:ascii="Arial" w:hAnsi="Arial" w:cs="Arial"/>
        </w:rPr>
        <w:t xml:space="preserve">se agrega </w:t>
      </w:r>
      <w:r w:rsidR="00840ED4" w:rsidRPr="00E8250A">
        <w:rPr>
          <w:rFonts w:ascii="Arial" w:hAnsi="Arial" w:cs="Arial"/>
          <w:b/>
        </w:rPr>
        <w:t>cloro</w:t>
      </w:r>
      <w:r w:rsidRPr="00E8250A">
        <w:rPr>
          <w:rFonts w:ascii="Arial" w:hAnsi="Arial" w:cs="Arial"/>
        </w:rPr>
        <w:t xml:space="preserve"> al agua </w:t>
      </w:r>
      <w:r w:rsidR="00877B43" w:rsidRPr="00E8250A">
        <w:rPr>
          <w:rFonts w:ascii="Arial" w:hAnsi="Arial" w:cs="Arial"/>
        </w:rPr>
        <w:t>de consumo público</w:t>
      </w:r>
      <w:r w:rsidRPr="00E8250A">
        <w:rPr>
          <w:rFonts w:ascii="Arial" w:hAnsi="Arial" w:cs="Arial"/>
        </w:rPr>
        <w:t xml:space="preserve">, pues el cloro </w:t>
      </w:r>
      <w:r w:rsidR="00DE2C91" w:rsidRPr="00E8250A">
        <w:rPr>
          <w:rFonts w:ascii="Arial" w:hAnsi="Arial" w:cs="Arial"/>
        </w:rPr>
        <w:t xml:space="preserve">elimina los microorganismos. </w:t>
      </w:r>
    </w:p>
    <w:p w:rsidR="0073227E" w:rsidRPr="00E8250A" w:rsidRDefault="0073227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5507E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A5507E" w:rsidRPr="00E8250A" w:rsidRDefault="00A5507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5507E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</w:t>
            </w:r>
            <w:r w:rsidR="00926A52"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8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0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Carencias y excesos de yodo y cloro</w:t>
            </w:r>
          </w:p>
        </w:tc>
      </w:tr>
      <w:tr w:rsidR="00A5507E" w:rsidRPr="00E8250A" w:rsidTr="000E4C32">
        <w:tc>
          <w:tcPr>
            <w:tcW w:w="2518" w:type="dxa"/>
          </w:tcPr>
          <w:p w:rsidR="00A5507E" w:rsidRPr="00E8250A" w:rsidRDefault="00A5507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5507E" w:rsidRPr="00E8250A" w:rsidRDefault="00CA53E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con texto e imágenes (doble menú con fichas) que trata sobre los efectos en el cuerpo humano de la carencia y el exceso de yodo y cloro</w:t>
            </w:r>
          </w:p>
        </w:tc>
      </w:tr>
    </w:tbl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A31F7" w:rsidRPr="00E8250A" w:rsidTr="000E4C32">
        <w:tc>
          <w:tcPr>
            <w:tcW w:w="8978" w:type="dxa"/>
            <w:gridSpan w:val="2"/>
            <w:shd w:val="clear" w:color="auto" w:fill="000000" w:themeFill="text1"/>
          </w:tcPr>
          <w:p w:rsidR="005A31F7" w:rsidRPr="00E8250A" w:rsidRDefault="005A31F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A31F7" w:rsidRPr="00E8250A" w:rsidTr="000E4C32">
        <w:tc>
          <w:tcPr>
            <w:tcW w:w="2518" w:type="dxa"/>
          </w:tcPr>
          <w:p w:rsidR="005A31F7" w:rsidRPr="00E8250A" w:rsidRDefault="005A31F7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5A31F7" w:rsidRPr="00E8250A" w:rsidRDefault="00EC02A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 necesario saber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cuál es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la función y el efecto que tienen</w:t>
            </w:r>
            <w:r w:rsidR="0004719F" w:rsidRPr="00E8250A">
              <w:rPr>
                <w:rFonts w:ascii="Arial" w:hAnsi="Arial" w:cs="Arial"/>
                <w:sz w:val="24"/>
                <w:szCs w:val="24"/>
              </w:rPr>
              <w:t xml:space="preserve"> los</w:t>
            </w:r>
            <w:r w:rsidR="008176A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>distintos elementos y moléculas en el cuerpo humano para entender cómo funciona el organismo</w:t>
            </w:r>
            <w:r w:rsidR="004E5C30" w:rsidRPr="00E8250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125A5" w:rsidRPr="00E8250A">
              <w:rPr>
                <w:rFonts w:ascii="Arial" w:hAnsi="Arial" w:cs="Arial"/>
                <w:sz w:val="24"/>
                <w:szCs w:val="24"/>
              </w:rPr>
              <w:t>y qué cosas lo afectan.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Por eso la </w:t>
            </w:r>
            <w:r w:rsidR="00554794" w:rsidRPr="00E8250A">
              <w:rPr>
                <w:rFonts w:ascii="Arial" w:hAnsi="Arial" w:cs="Arial"/>
                <w:sz w:val="24"/>
                <w:szCs w:val="24"/>
              </w:rPr>
              <w:t>Química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 es una de las ciencias más importantes para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="00805915" w:rsidRPr="00E8250A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3.4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0019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F00193" w:rsidRPr="00E8250A" w:rsidRDefault="00F0019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F00193" w:rsidRPr="00E8250A" w:rsidTr="00C6466A">
        <w:tc>
          <w:tcPr>
            <w:tcW w:w="2518" w:type="dxa"/>
          </w:tcPr>
          <w:p w:rsidR="00F00193" w:rsidRPr="00E8250A" w:rsidRDefault="00F0019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  <w:t>Código</w:t>
            </w:r>
          </w:p>
        </w:tc>
        <w:tc>
          <w:tcPr>
            <w:tcW w:w="6515" w:type="dxa"/>
          </w:tcPr>
          <w:p w:rsidR="00F00193" w:rsidRPr="00E8250A" w:rsidRDefault="00D0686D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</w:t>
            </w:r>
            <w:r w:rsidR="00FD5B71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9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E5730" w:rsidRPr="00E8250A" w:rsidRDefault="00AF723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Funciones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de la </w:t>
            </w:r>
            <w:r w:rsidR="00554794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Química</w:t>
            </w:r>
            <w:r w:rsidR="006E5730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6E5730" w:rsidRPr="00E8250A" w:rsidTr="00C6466A">
        <w:tc>
          <w:tcPr>
            <w:tcW w:w="2518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E5730" w:rsidRPr="00E8250A" w:rsidRDefault="006E573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clasificación de diferentes funciones de la </w:t>
            </w:r>
            <w:r w:rsidR="00554794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Química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según sean de diagnóstico, prevención o tratamiento.</w:t>
            </w:r>
          </w:p>
        </w:tc>
      </w:tr>
    </w:tbl>
    <w:p w:rsidR="00F00193" w:rsidRPr="00E8250A" w:rsidRDefault="00F00193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262C4" w:rsidRPr="00E8250A" w:rsidRDefault="002262C4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 xml:space="preserve">4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y la </w:t>
      </w:r>
      <w:r w:rsidR="00AA4D9A" w:rsidRPr="00E8250A">
        <w:rPr>
          <w:rFonts w:ascii="Arial" w:hAnsi="Arial" w:cs="Arial"/>
          <w:b/>
        </w:rPr>
        <w:t>Medicina</w:t>
      </w:r>
    </w:p>
    <w:p w:rsidR="002262C4" w:rsidRPr="00E8250A" w:rsidRDefault="002262C4" w:rsidP="003A2CCB">
      <w:pPr>
        <w:spacing w:after="0" w:line="276" w:lineRule="auto"/>
        <w:rPr>
          <w:rFonts w:ascii="Arial" w:hAnsi="Arial" w:cs="Arial"/>
        </w:rPr>
      </w:pPr>
    </w:p>
    <w:p w:rsidR="002D0DA6" w:rsidRPr="00E8250A" w:rsidRDefault="00D121A4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La </w:t>
      </w:r>
      <w:r w:rsidR="00AF7233" w:rsidRPr="00E8250A">
        <w:rPr>
          <w:rFonts w:ascii="Arial" w:hAnsi="Arial" w:cs="Arial"/>
          <w:b/>
        </w:rPr>
        <w:t>Física</w:t>
      </w:r>
      <w:r w:rsidR="0073227E" w:rsidRPr="00E8250A">
        <w:rPr>
          <w:rFonts w:ascii="Arial" w:hAnsi="Arial" w:cs="Arial"/>
        </w:rPr>
        <w:t xml:space="preserve"> tambi</w:t>
      </w:r>
      <w:r w:rsidR="001125A5" w:rsidRPr="00E8250A">
        <w:rPr>
          <w:rFonts w:ascii="Arial" w:hAnsi="Arial" w:cs="Arial"/>
        </w:rPr>
        <w:t xml:space="preserve">én ha sido importante para el avance de la </w:t>
      </w:r>
      <w:r w:rsidR="00AA4D9A" w:rsidRPr="00E8250A">
        <w:rPr>
          <w:rFonts w:ascii="Arial" w:hAnsi="Arial" w:cs="Arial"/>
        </w:rPr>
        <w:t>Medicina</w:t>
      </w:r>
      <w:r w:rsidR="001125A5" w:rsidRPr="00E8250A">
        <w:rPr>
          <w:rFonts w:ascii="Arial" w:hAnsi="Arial" w:cs="Arial"/>
        </w:rPr>
        <w:t>, sobre todo aportando nuevas tecnologías.</w:t>
      </w:r>
      <w:r w:rsidR="008176A8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Gracias a ella se han construido nuevos aparatos que sirven para la prevención, diagnóstico y tratamiento de muchas enfermedades.</w:t>
      </w:r>
    </w:p>
    <w:p w:rsidR="00C85B9C" w:rsidRPr="00E8250A" w:rsidRDefault="00C85B9C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4.1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tratamiento de las enfermedades</w:t>
      </w:r>
    </w:p>
    <w:p w:rsidR="009553DE" w:rsidRPr="00E8250A" w:rsidRDefault="00424CA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 ejemplo de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aplicada a la salud es la</w:t>
      </w:r>
      <w:r w:rsidR="006960FD" w:rsidRPr="00E8250A">
        <w:rPr>
          <w:rFonts w:ascii="Arial" w:hAnsi="Arial" w:cs="Arial"/>
        </w:rPr>
        <w:t xml:space="preserve"> técnica de</w:t>
      </w:r>
      <w:r w:rsidR="00B11A5F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desfibrilación</w:t>
      </w:r>
      <w:r w:rsidRPr="00E8250A">
        <w:rPr>
          <w:rFonts w:ascii="Arial" w:hAnsi="Arial" w:cs="Arial"/>
        </w:rPr>
        <w:t xml:space="preserve">, que </w:t>
      </w:r>
      <w:r w:rsidR="003C5849" w:rsidRPr="00E8250A">
        <w:rPr>
          <w:rFonts w:ascii="Arial" w:hAnsi="Arial" w:cs="Arial"/>
        </w:rPr>
        <w:t>consiste en</w:t>
      </w:r>
      <w:r w:rsidR="00AF7233" w:rsidRPr="00E8250A">
        <w:rPr>
          <w:rFonts w:ascii="Arial" w:hAnsi="Arial" w:cs="Arial"/>
        </w:rPr>
        <w:t xml:space="preserve"> aplicar </w:t>
      </w:r>
      <w:r w:rsidR="003C5849" w:rsidRPr="00E8250A">
        <w:rPr>
          <w:rFonts w:ascii="Arial" w:hAnsi="Arial" w:cs="Arial"/>
        </w:rPr>
        <w:t xml:space="preserve">una </w:t>
      </w:r>
      <w:r w:rsidRPr="00E8250A">
        <w:rPr>
          <w:rFonts w:ascii="Arial" w:hAnsi="Arial" w:cs="Arial"/>
        </w:rPr>
        <w:t xml:space="preserve">corriente </w:t>
      </w:r>
      <w:r w:rsidR="003C5849" w:rsidRPr="00E8250A">
        <w:rPr>
          <w:rFonts w:ascii="Arial" w:hAnsi="Arial" w:cs="Arial"/>
        </w:rPr>
        <w:t>eléctrica al</w:t>
      </w:r>
      <w:r w:rsidRPr="00E8250A">
        <w:rPr>
          <w:rFonts w:ascii="Arial" w:hAnsi="Arial" w:cs="Arial"/>
        </w:rPr>
        <w:t xml:space="preserve"> corazón para contrarrestar trastornos cardiacos.</w:t>
      </w:r>
      <w:r w:rsidR="00B11A5F" w:rsidRPr="00E8250A">
        <w:rPr>
          <w:rFonts w:ascii="Arial" w:hAnsi="Arial" w:cs="Arial"/>
        </w:rPr>
        <w:t xml:space="preserve"> </w:t>
      </w:r>
      <w:r w:rsidR="009553DE" w:rsidRPr="00E8250A">
        <w:rPr>
          <w:rFonts w:ascii="Arial" w:hAnsi="Arial" w:cs="Arial"/>
        </w:rPr>
        <w:t>El latido del corazón depende de una serie de impulsos eléctricos que s</w:t>
      </w:r>
      <w:r w:rsidR="003C5849" w:rsidRPr="00E8250A">
        <w:rPr>
          <w:rFonts w:ascii="Arial" w:hAnsi="Arial" w:cs="Arial"/>
        </w:rPr>
        <w:t xml:space="preserve">e generan </w:t>
      </w:r>
      <w:r w:rsidR="008A2A93" w:rsidRPr="00E8250A">
        <w:rPr>
          <w:rFonts w:ascii="Arial" w:hAnsi="Arial" w:cs="Arial"/>
        </w:rPr>
        <w:t>en ese órgano</w:t>
      </w:r>
      <w:r w:rsidR="003C5849" w:rsidRPr="00E8250A">
        <w:rPr>
          <w:rFonts w:ascii="Arial" w:hAnsi="Arial" w:cs="Arial"/>
        </w:rPr>
        <w:t xml:space="preserve"> y cuando estos fallan el corazón puede detenerse. Al aplicar corriente desde afuera se pueden reactivar las células encargadas de generar esos impulsos</w:t>
      </w:r>
      <w:r w:rsidR="006179E1" w:rsidRPr="00E8250A">
        <w:rPr>
          <w:rFonts w:ascii="Arial" w:hAnsi="Arial" w:cs="Arial"/>
        </w:rPr>
        <w:t>,</w:t>
      </w:r>
      <w:r w:rsidR="003C5849" w:rsidRPr="00E8250A">
        <w:rPr>
          <w:rFonts w:ascii="Arial" w:hAnsi="Arial" w:cs="Arial"/>
        </w:rPr>
        <w:t xml:space="preserve"> y</w:t>
      </w:r>
      <w:r w:rsidR="00B11A5F" w:rsidRPr="00E8250A">
        <w:rPr>
          <w:rFonts w:ascii="Arial" w:hAnsi="Arial" w:cs="Arial"/>
        </w:rPr>
        <w:t xml:space="preserve"> </w:t>
      </w:r>
      <w:r w:rsidR="003C5849" w:rsidRPr="00E8250A">
        <w:rPr>
          <w:rFonts w:ascii="Arial" w:hAnsi="Arial" w:cs="Arial"/>
        </w:rPr>
        <w:t>así</w:t>
      </w:r>
      <w:r w:rsidR="00EB0351" w:rsidRPr="00E8250A">
        <w:rPr>
          <w:rFonts w:ascii="Arial" w:hAnsi="Arial" w:cs="Arial"/>
        </w:rPr>
        <w:t xml:space="preserve"> se</w:t>
      </w:r>
      <w:r w:rsidR="003C5849" w:rsidRPr="00E8250A">
        <w:rPr>
          <w:rFonts w:ascii="Arial" w:hAnsi="Arial" w:cs="Arial"/>
        </w:rPr>
        <w:t xml:space="preserve"> salva la vida de una persona </w:t>
      </w:r>
      <w:r w:rsidR="001C0CBD" w:rsidRPr="00E8250A">
        <w:rPr>
          <w:rFonts w:ascii="Arial" w:hAnsi="Arial" w:cs="Arial"/>
        </w:rPr>
        <w:t>durante</w:t>
      </w:r>
      <w:r w:rsidR="003C5849" w:rsidRPr="00E8250A">
        <w:rPr>
          <w:rFonts w:ascii="Arial" w:hAnsi="Arial" w:cs="Arial"/>
        </w:rPr>
        <w:t xml:space="preserve"> un </w:t>
      </w:r>
      <w:r w:rsidR="003C5849" w:rsidRPr="00E8250A">
        <w:rPr>
          <w:rFonts w:ascii="Arial" w:hAnsi="Arial" w:cs="Arial"/>
          <w:b/>
        </w:rPr>
        <w:t>paro cardiaco</w:t>
      </w:r>
      <w:r w:rsidR="003C5849" w:rsidRPr="00E8250A">
        <w:rPr>
          <w:rFonts w:ascii="Arial" w:hAnsi="Arial" w:cs="Arial"/>
        </w:rPr>
        <w:t xml:space="preserve">. </w:t>
      </w: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Cuando esas cé</w:t>
      </w:r>
      <w:r w:rsidR="004D7E9B" w:rsidRPr="00E8250A">
        <w:rPr>
          <w:rFonts w:ascii="Arial" w:hAnsi="Arial" w:cs="Arial"/>
        </w:rPr>
        <w:t>lulas se dañan, es posible instalar cerca a</w:t>
      </w:r>
      <w:r w:rsidRPr="00E8250A">
        <w:rPr>
          <w:rFonts w:ascii="Arial" w:hAnsi="Arial" w:cs="Arial"/>
        </w:rPr>
        <w:t xml:space="preserve">l corazón un aparato que le envíe los impulsos eléctricos que </w:t>
      </w:r>
      <w:r w:rsidR="00CA36FE" w:rsidRPr="00E8250A">
        <w:rPr>
          <w:rFonts w:ascii="Arial" w:hAnsi="Arial" w:cs="Arial"/>
        </w:rPr>
        <w:t>e</w:t>
      </w:r>
      <w:r w:rsidR="00AF34E8" w:rsidRPr="00E8250A">
        <w:rPr>
          <w:rFonts w:ascii="Arial" w:hAnsi="Arial" w:cs="Arial"/>
        </w:rPr>
        <w:t>ste necesita para funcionar. Es</w:t>
      </w:r>
      <w:r w:rsidRPr="00E8250A">
        <w:rPr>
          <w:rFonts w:ascii="Arial" w:hAnsi="Arial" w:cs="Arial"/>
        </w:rPr>
        <w:t xml:space="preserve">e aparato, que existe gracias a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, se llama </w:t>
      </w:r>
      <w:r w:rsidRPr="00E8250A">
        <w:rPr>
          <w:rFonts w:ascii="Arial" w:hAnsi="Arial" w:cs="Arial"/>
          <w:b/>
        </w:rPr>
        <w:t>marcapasos</w:t>
      </w:r>
      <w:r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0B6A07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0B6A07" w:rsidRPr="00E8250A" w:rsidRDefault="000B6A07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0B6A07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CN_07_13_CO_IMG09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6A07" w:rsidRPr="00E8250A" w:rsidRDefault="00F96B9C" w:rsidP="0069760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Médico </w:t>
            </w:r>
            <w:proofErr w:type="spellStart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desfibrilando</w:t>
            </w:r>
            <w:proofErr w:type="spellEnd"/>
            <w:r w:rsidR="0069760B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6179E1" w:rsidRPr="00E8250A"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 paciente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158365127</w:t>
            </w:r>
          </w:p>
        </w:tc>
      </w:tr>
      <w:tr w:rsidR="000B6A07" w:rsidRPr="00E8250A" w:rsidTr="000E4C32">
        <w:tc>
          <w:tcPr>
            <w:tcW w:w="2518" w:type="dxa"/>
          </w:tcPr>
          <w:p w:rsidR="000B6A07" w:rsidRPr="00E8250A" w:rsidRDefault="000B6A07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0B6A07" w:rsidRPr="00E8250A" w:rsidRDefault="003D40A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Médico utilizando un desfibrilador para reanimar un paciente</w:t>
            </w:r>
          </w:p>
        </w:tc>
      </w:tr>
    </w:tbl>
    <w:p w:rsidR="00A12EDF" w:rsidRPr="00E8250A" w:rsidRDefault="00A12EDF" w:rsidP="003A2CCB">
      <w:pPr>
        <w:spacing w:line="276" w:lineRule="auto"/>
        <w:rPr>
          <w:rFonts w:ascii="Arial" w:hAnsi="Arial" w:cs="Arial"/>
        </w:rPr>
      </w:pPr>
    </w:p>
    <w:p w:rsidR="00D4289F" w:rsidRPr="00E8250A" w:rsidRDefault="003C5849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invención</w:t>
      </w:r>
      <w:r w:rsidR="005120C6" w:rsidRPr="00E8250A">
        <w:rPr>
          <w:rFonts w:ascii="Arial" w:hAnsi="Arial" w:cs="Arial"/>
        </w:rPr>
        <w:t xml:space="preserve"> del </w:t>
      </w:r>
      <w:r w:rsidR="005120C6" w:rsidRPr="00E8250A">
        <w:rPr>
          <w:rFonts w:ascii="Arial" w:hAnsi="Arial" w:cs="Arial"/>
          <w:b/>
        </w:rPr>
        <w:t>láser</w:t>
      </w:r>
      <w:r w:rsidR="00B11A5F" w:rsidRPr="00E8250A">
        <w:rPr>
          <w:rFonts w:ascii="Arial" w:hAnsi="Arial" w:cs="Arial"/>
          <w:b/>
        </w:rPr>
        <w:t xml:space="preserve"> </w:t>
      </w:r>
      <w:r w:rsidR="005120C6" w:rsidRPr="00E8250A">
        <w:rPr>
          <w:rFonts w:ascii="Arial" w:hAnsi="Arial" w:cs="Arial"/>
        </w:rPr>
        <w:t xml:space="preserve">también </w:t>
      </w:r>
      <w:r w:rsidRPr="00E8250A">
        <w:rPr>
          <w:rFonts w:ascii="Arial" w:hAnsi="Arial" w:cs="Arial"/>
        </w:rPr>
        <w:t>se dio gracias a</w:t>
      </w:r>
      <w:r w:rsidR="005120C6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5120C6" w:rsidRPr="00E8250A">
        <w:rPr>
          <w:rFonts w:ascii="Arial" w:hAnsi="Arial" w:cs="Arial"/>
        </w:rPr>
        <w:t xml:space="preserve"> y este tiene</w:t>
      </w:r>
      <w:r w:rsidRPr="00E8250A">
        <w:rPr>
          <w:rFonts w:ascii="Arial" w:hAnsi="Arial" w:cs="Arial"/>
        </w:rPr>
        <w:t xml:space="preserve"> muchos usos en </w:t>
      </w:r>
      <w:r w:rsidR="00AA4D9A" w:rsidRPr="00E8250A">
        <w:rPr>
          <w:rFonts w:ascii="Arial" w:hAnsi="Arial" w:cs="Arial"/>
        </w:rPr>
        <w:t>Medicina</w:t>
      </w:r>
      <w:r w:rsidR="001C0CBD" w:rsidRPr="00E8250A">
        <w:rPr>
          <w:rFonts w:ascii="Arial" w:hAnsi="Arial" w:cs="Arial"/>
        </w:rPr>
        <w:t xml:space="preserve">. El láser </w:t>
      </w:r>
      <w:r w:rsidRPr="00E8250A">
        <w:rPr>
          <w:rFonts w:ascii="Arial" w:hAnsi="Arial" w:cs="Arial"/>
        </w:rPr>
        <w:t>permite</w:t>
      </w:r>
      <w:r w:rsidR="005120C6" w:rsidRPr="00E8250A">
        <w:rPr>
          <w:rFonts w:ascii="Arial" w:hAnsi="Arial" w:cs="Arial"/>
        </w:rPr>
        <w:t xml:space="preserve"> hacer cortes muy delgados</w:t>
      </w:r>
      <w:r w:rsidR="00585486" w:rsidRPr="00E8250A">
        <w:rPr>
          <w:rFonts w:ascii="Arial" w:hAnsi="Arial" w:cs="Arial"/>
        </w:rPr>
        <w:t xml:space="preserve"> y precisos</w:t>
      </w:r>
      <w:r w:rsidR="005120C6" w:rsidRPr="00E8250A">
        <w:rPr>
          <w:rFonts w:ascii="Arial" w:hAnsi="Arial" w:cs="Arial"/>
        </w:rPr>
        <w:t xml:space="preserve">, lo que </w:t>
      </w:r>
      <w:r w:rsidR="00585486" w:rsidRPr="00E8250A">
        <w:rPr>
          <w:rFonts w:ascii="Arial" w:hAnsi="Arial" w:cs="Arial"/>
        </w:rPr>
        <w:t xml:space="preserve">facilita operaciones delicadas, como las </w:t>
      </w:r>
      <w:r w:rsidR="005B6F46" w:rsidRPr="00E8250A">
        <w:rPr>
          <w:rFonts w:ascii="Arial" w:hAnsi="Arial" w:cs="Arial"/>
        </w:rPr>
        <w:t>de arterias o las del ojo</w:t>
      </w:r>
      <w:r w:rsidR="00585486" w:rsidRPr="00E8250A">
        <w:rPr>
          <w:rFonts w:ascii="Arial" w:hAnsi="Arial" w:cs="Arial"/>
        </w:rPr>
        <w:t>. También sirve para remover tejidos</w:t>
      </w:r>
      <w:r w:rsidR="00B11A5F" w:rsidRPr="00E8250A">
        <w:rPr>
          <w:rFonts w:ascii="Arial" w:hAnsi="Arial" w:cs="Arial"/>
        </w:rPr>
        <w:t xml:space="preserve"> </w:t>
      </w:r>
      <w:r w:rsidR="00213D06" w:rsidRPr="00E8250A">
        <w:rPr>
          <w:rFonts w:ascii="Arial" w:hAnsi="Arial" w:cs="Arial"/>
        </w:rPr>
        <w:t>que pueden ser dañinos</w:t>
      </w:r>
      <w:r w:rsidR="00585486" w:rsidRPr="00E8250A">
        <w:rPr>
          <w:rFonts w:ascii="Arial" w:hAnsi="Arial" w:cs="Arial"/>
        </w:rPr>
        <w:t xml:space="preserve"> como tumores</w:t>
      </w:r>
      <w:r w:rsidR="00B11A5F" w:rsidRPr="00E8250A">
        <w:rPr>
          <w:rFonts w:ascii="Arial" w:hAnsi="Arial" w:cs="Arial"/>
        </w:rPr>
        <w:t xml:space="preserve"> </w:t>
      </w:r>
      <w:r w:rsidR="00AF34E8" w:rsidRPr="00E8250A">
        <w:rPr>
          <w:rFonts w:ascii="Arial" w:hAnsi="Arial" w:cs="Arial"/>
        </w:rPr>
        <w:t>o</w:t>
      </w:r>
      <w:r w:rsidR="00012F11" w:rsidRPr="00E8250A">
        <w:rPr>
          <w:rFonts w:ascii="Arial" w:hAnsi="Arial" w:cs="Arial"/>
        </w:rPr>
        <w:t xml:space="preserve"> se usa para quitar o disminuir cicatrices y tatuajes. </w:t>
      </w:r>
      <w:r w:rsidR="00E81981" w:rsidRPr="00E8250A">
        <w:rPr>
          <w:rFonts w:ascii="Arial" w:hAnsi="Arial" w:cs="Arial"/>
        </w:rPr>
        <w:t xml:space="preserve">Además, el láser tiene la ventaja de no causar sangrado cuando se hace una cirugía, pues al mismo tiempo que corta </w:t>
      </w:r>
      <w:r w:rsidR="00213D06" w:rsidRPr="00E8250A">
        <w:rPr>
          <w:rFonts w:ascii="Arial" w:hAnsi="Arial" w:cs="Arial"/>
        </w:rPr>
        <w:t xml:space="preserve">cierra </w:t>
      </w:r>
      <w:r w:rsidR="00E81981" w:rsidRPr="00E8250A">
        <w:rPr>
          <w:rFonts w:ascii="Arial" w:hAnsi="Arial" w:cs="Arial"/>
        </w:rPr>
        <w:t>la herida.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B61D2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B61D2F" w:rsidRPr="00E8250A" w:rsidRDefault="00B61D2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B61D2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CN_07_13_CO_IMG10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escalpelo láser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lastRenderedPageBreak/>
              <w:t>http://www.google.com/imgres?imgurl=http://upload.wikimedia.org/wikipedia/commons/c/c7/Sharplan_40C.jpg&amp;imgrefurl=http://en.wikipedia.org/wiki/Laser_scalpel&amp;h=2490&amp;w=1</w:t>
            </w:r>
            <w:r w:rsidRPr="00207D01">
              <w:rPr>
                <w:rFonts w:ascii="Arial" w:hAnsi="Arial" w:cs="Arial"/>
                <w:color w:val="333333"/>
                <w:sz w:val="16"/>
                <w:szCs w:val="24"/>
                <w:shd w:val="clear" w:color="auto" w:fill="FFFFFF"/>
              </w:rPr>
              <w:lastRenderedPageBreak/>
              <w:t>746&amp;tbnid=OSqpBE8hFKfKqM:&amp;zoom=1&amp;docid=F_kqsIpiwMd27M&amp;ei=ZtjrVLuWGOqPsQSlsYKgBw&amp;tbm=isch&amp;ved=0CB4QMygAMAA</w:t>
            </w:r>
          </w:p>
        </w:tc>
      </w:tr>
      <w:tr w:rsidR="00B61D2F" w:rsidRPr="00E8250A" w:rsidTr="000E4C32">
        <w:tc>
          <w:tcPr>
            <w:tcW w:w="2518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B61D2F" w:rsidRPr="00E8250A" w:rsidRDefault="00B61D2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93603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scalpelo </w:t>
            </w:r>
            <w:r w:rsidR="00831B5D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 bisturí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láser</w:t>
            </w:r>
          </w:p>
        </w:tc>
      </w:tr>
    </w:tbl>
    <w:p w:rsidR="00B61D2F" w:rsidRPr="00E8250A" w:rsidRDefault="00B61D2F" w:rsidP="003A2CCB">
      <w:pPr>
        <w:spacing w:line="276" w:lineRule="auto"/>
        <w:rPr>
          <w:rFonts w:ascii="Arial" w:hAnsi="Arial" w:cs="Arial"/>
        </w:rPr>
      </w:pPr>
    </w:p>
    <w:p w:rsidR="00431093" w:rsidRDefault="00E81981" w:rsidP="00E74DB8">
      <w:pPr>
        <w:spacing w:line="276" w:lineRule="auto"/>
        <w:jc w:val="both"/>
        <w:rPr>
          <w:ins w:id="11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 xml:space="preserve">Existen muchos otros ejemplos de la aplicación de 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en el tratamiento de enfermedades y dolencias. Por ejemplo, las </w:t>
      </w:r>
      <w:r w:rsidRPr="00E8250A">
        <w:rPr>
          <w:rFonts w:ascii="Arial" w:hAnsi="Arial" w:cs="Arial"/>
          <w:b/>
        </w:rPr>
        <w:t>incubadoras</w:t>
      </w:r>
      <w:r w:rsidRPr="00E8250A">
        <w:rPr>
          <w:rFonts w:ascii="Arial" w:hAnsi="Arial" w:cs="Arial"/>
        </w:rPr>
        <w:t>, en las que se pone a los bebés prematuros o el uso de</w:t>
      </w:r>
      <w:r w:rsidRPr="00E8250A">
        <w:rPr>
          <w:rFonts w:ascii="Arial" w:hAnsi="Arial" w:cs="Arial"/>
          <w:b/>
        </w:rPr>
        <w:t xml:space="preserve"> radioterapia</w:t>
      </w:r>
      <w:r w:rsidRPr="00E8250A">
        <w:rPr>
          <w:rFonts w:ascii="Arial" w:hAnsi="Arial" w:cs="Arial"/>
        </w:rPr>
        <w:t xml:space="preserve"> para tratar pacientes con cáncer</w:t>
      </w:r>
      <w:r w:rsidR="00BA20D3" w:rsidRPr="00E8250A">
        <w:rPr>
          <w:rFonts w:ascii="Arial" w:hAnsi="Arial" w:cs="Arial"/>
        </w:rPr>
        <w:t>.</w:t>
      </w:r>
      <w:ins w:id="12" w:author="ggcv" w:date="2015-03-11T11:45:00Z">
        <w:r w:rsidR="00431093">
          <w:rPr>
            <w:rFonts w:ascii="Arial" w:hAnsi="Arial" w:cs="Arial"/>
          </w:rPr>
          <w:t xml:space="preserve"> </w:t>
        </w:r>
      </w:ins>
    </w:p>
    <w:p w:rsidR="00FD7F15" w:rsidRPr="00E8250A" w:rsidRDefault="00431093" w:rsidP="00E74DB8">
      <w:pPr>
        <w:spacing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este tema, mira el siguiente video disponible en </w:t>
      </w:r>
      <w:r w:rsidR="00BA20D3" w:rsidRPr="00431093">
        <w:rPr>
          <w:rFonts w:ascii="Arial" w:hAnsi="Arial" w:cs="Arial"/>
        </w:rPr>
        <w:t>[</w:t>
      </w:r>
      <w:hyperlink r:id="rId13" w:history="1">
        <w:r w:rsidR="00BA20D3" w:rsidRPr="00E8250A">
          <w:rPr>
            <w:rStyle w:val="Hipervnculo"/>
            <w:rFonts w:ascii="Arial" w:hAnsi="Arial" w:cs="Arial"/>
          </w:rPr>
          <w:t>VER</w:t>
        </w:r>
      </w:hyperlink>
      <w:r w:rsidR="00BA20D3" w:rsidRPr="00E8250A">
        <w:rPr>
          <w:rFonts w:ascii="Arial" w:hAnsi="Arial" w:cs="Arial"/>
        </w:rPr>
        <w:t>]</w:t>
      </w:r>
      <w:r w:rsidR="009273FB">
        <w:rPr>
          <w:rFonts w:ascii="Arial" w:hAnsi="Arial" w:cs="Arial"/>
        </w:rPr>
        <w:t>.</w:t>
      </w:r>
    </w:p>
    <w:p w:rsidR="0053408F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4.2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el trabajo de diagnóstico</w:t>
      </w:r>
    </w:p>
    <w:p w:rsidR="000B30CE" w:rsidRPr="00E8250A" w:rsidRDefault="003815C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también ha hecho contribuciones enormes </w:t>
      </w:r>
      <w:r w:rsidR="00DA2CB4" w:rsidRPr="00E8250A">
        <w:rPr>
          <w:rFonts w:ascii="Arial" w:hAnsi="Arial" w:cs="Arial"/>
        </w:rPr>
        <w:t>a</w:t>
      </w:r>
      <w:r w:rsidRPr="00E8250A">
        <w:rPr>
          <w:rFonts w:ascii="Arial" w:hAnsi="Arial" w:cs="Arial"/>
        </w:rPr>
        <w:t>l trabajo de diagnóstico</w:t>
      </w:r>
      <w:r w:rsidR="000B30CE" w:rsidRPr="00E8250A">
        <w:rPr>
          <w:rFonts w:ascii="Arial" w:hAnsi="Arial" w:cs="Arial"/>
        </w:rPr>
        <w:t xml:space="preserve">. Diferentes aparatos y principios físicos se usan para obtener información de </w:t>
      </w:r>
      <w:r w:rsidR="00C643CE" w:rsidRPr="00E8250A">
        <w:rPr>
          <w:rFonts w:ascii="Arial" w:hAnsi="Arial" w:cs="Arial"/>
        </w:rPr>
        <w:t xml:space="preserve">distintas </w:t>
      </w:r>
      <w:r w:rsidR="000B30CE" w:rsidRPr="00E8250A">
        <w:rPr>
          <w:rFonts w:ascii="Arial" w:hAnsi="Arial" w:cs="Arial"/>
        </w:rPr>
        <w:t>partes del cuerpo.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B30CE" w:rsidRPr="00E8250A" w:rsidTr="0093433C">
        <w:tc>
          <w:tcPr>
            <w:tcW w:w="8978" w:type="dxa"/>
            <w:gridSpan w:val="2"/>
            <w:shd w:val="clear" w:color="auto" w:fill="000000" w:themeFill="text1"/>
          </w:tcPr>
          <w:p w:rsidR="000B30CE" w:rsidRPr="00E8250A" w:rsidRDefault="000B30C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La </w:t>
            </w:r>
            <w:r w:rsidR="00AF7233" w:rsidRPr="00E8250A">
              <w:rPr>
                <w:rFonts w:ascii="Arial" w:hAnsi="Arial" w:cs="Arial"/>
                <w:b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 en el diagnóstico médico</w:t>
            </w:r>
          </w:p>
        </w:tc>
      </w:tr>
      <w:tr w:rsidR="000B30CE" w:rsidRPr="00E8250A" w:rsidTr="0093433C">
        <w:tc>
          <w:tcPr>
            <w:tcW w:w="2518" w:type="dxa"/>
          </w:tcPr>
          <w:p w:rsidR="000B30CE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7C41DC" w:rsidRPr="00E8250A" w:rsidRDefault="000B30CE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Gracias a la aplicación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es posible 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ver y escuchar cómo está funcionando </w:t>
            </w:r>
            <w:r w:rsidR="0093433C" w:rsidRPr="00E8250A">
              <w:rPr>
                <w:rFonts w:ascii="Arial" w:hAnsi="Arial" w:cs="Arial"/>
                <w:sz w:val="24"/>
                <w:szCs w:val="24"/>
              </w:rPr>
              <w:t>el interior d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>el cuerpo de una persona</w:t>
            </w:r>
            <w:r w:rsidR="004850E5" w:rsidRPr="00E8250A">
              <w:rPr>
                <w:rFonts w:ascii="Arial" w:hAnsi="Arial" w:cs="Arial"/>
                <w:sz w:val="24"/>
                <w:szCs w:val="24"/>
              </w:rPr>
              <w:t>,</w:t>
            </w:r>
            <w:r w:rsidR="007C41DC" w:rsidRPr="00E8250A">
              <w:rPr>
                <w:rFonts w:ascii="Arial" w:hAnsi="Arial" w:cs="Arial"/>
                <w:sz w:val="24"/>
                <w:szCs w:val="24"/>
              </w:rPr>
              <w:t xml:space="preserve"> sin necesidad de practicarle una cirugía. </w:t>
            </w:r>
          </w:p>
          <w:p w:rsidR="007C41DC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B30CE" w:rsidRPr="00E8250A" w:rsidRDefault="007C41DC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Esto es muy útil porque operar a una persona implica siempre riesgos para su vida y su salud, además de ser un proceso complejo y muchas veces costoso. </w:t>
            </w:r>
          </w:p>
        </w:tc>
      </w:tr>
    </w:tbl>
    <w:p w:rsidR="007C41DC" w:rsidRPr="00E8250A" w:rsidRDefault="007C41DC" w:rsidP="003A2CCB">
      <w:pPr>
        <w:spacing w:line="276" w:lineRule="auto"/>
        <w:rPr>
          <w:rFonts w:ascii="Arial" w:hAnsi="Arial" w:cs="Arial"/>
        </w:rPr>
      </w:pPr>
    </w:p>
    <w:p w:rsidR="002D55E6" w:rsidRPr="00E8250A" w:rsidRDefault="00812DC5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El uso del </w:t>
      </w:r>
      <w:r w:rsidRPr="00E8250A">
        <w:rPr>
          <w:rFonts w:ascii="Arial" w:hAnsi="Arial" w:cs="Arial"/>
          <w:b/>
        </w:rPr>
        <w:t>estetoscopio</w:t>
      </w:r>
      <w:r w:rsidRPr="00E8250A">
        <w:rPr>
          <w:rFonts w:ascii="Arial" w:hAnsi="Arial" w:cs="Arial"/>
        </w:rPr>
        <w:t>, por ejemplo, permite a los médicos evaluar el estado del corazón</w:t>
      </w:r>
      <w:r w:rsidR="004850E5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de forma sencilla, segura, rápida y económica. </w:t>
      </w:r>
      <w:r w:rsidR="00E1464C" w:rsidRPr="00E8250A">
        <w:rPr>
          <w:rFonts w:ascii="Arial" w:hAnsi="Arial" w:cs="Arial"/>
        </w:rPr>
        <w:t xml:space="preserve">Este aparato se basa en los principios de la </w:t>
      </w:r>
      <w:r w:rsidR="00E1464C" w:rsidRPr="00E8250A">
        <w:rPr>
          <w:rFonts w:ascii="Arial" w:hAnsi="Arial" w:cs="Arial"/>
          <w:b/>
        </w:rPr>
        <w:t>acústica</w:t>
      </w:r>
      <w:r w:rsidR="00E1464C" w:rsidRPr="00E8250A">
        <w:rPr>
          <w:rFonts w:ascii="Arial" w:hAnsi="Arial" w:cs="Arial"/>
        </w:rPr>
        <w:t xml:space="preserve">, la rama de </w:t>
      </w:r>
      <w:r w:rsidR="00E81981"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="00E81981" w:rsidRPr="00E8250A">
        <w:rPr>
          <w:rFonts w:ascii="Arial" w:hAnsi="Arial" w:cs="Arial"/>
        </w:rPr>
        <w:t xml:space="preserve"> que estudia el sonido. El estetoscopio</w:t>
      </w:r>
      <w:r w:rsidR="00E1464C" w:rsidRPr="00E8250A">
        <w:rPr>
          <w:rFonts w:ascii="Arial" w:hAnsi="Arial" w:cs="Arial"/>
        </w:rPr>
        <w:t xml:space="preserve"> ampli</w:t>
      </w:r>
      <w:r w:rsidR="00E81981" w:rsidRPr="00E8250A">
        <w:rPr>
          <w:rFonts w:ascii="Arial" w:hAnsi="Arial" w:cs="Arial"/>
        </w:rPr>
        <w:t>fica</w:t>
      </w:r>
      <w:r w:rsidR="00A647FE" w:rsidRPr="00E8250A">
        <w:rPr>
          <w:rFonts w:ascii="Arial" w:hAnsi="Arial" w:cs="Arial"/>
        </w:rPr>
        <w:t xml:space="preserve"> el sonido que produce el movimiento de los órganos en el cuerpo. Aunque es muy usado para escuchar el c</w:t>
      </w:r>
      <w:r w:rsidR="003815CC" w:rsidRPr="00E8250A">
        <w:rPr>
          <w:rFonts w:ascii="Arial" w:hAnsi="Arial" w:cs="Arial"/>
        </w:rPr>
        <w:t>orazón, también se usa con</w:t>
      </w:r>
      <w:r w:rsidR="00E81981" w:rsidRPr="00E8250A">
        <w:rPr>
          <w:rFonts w:ascii="Arial" w:hAnsi="Arial" w:cs="Arial"/>
        </w:rPr>
        <w:t xml:space="preserve"> frecuencia para escuchar el funcionamiento de</w:t>
      </w:r>
      <w:r w:rsidR="00B11A5F" w:rsidRPr="00E8250A">
        <w:rPr>
          <w:rFonts w:ascii="Arial" w:hAnsi="Arial" w:cs="Arial"/>
        </w:rPr>
        <w:t xml:space="preserve"> </w:t>
      </w:r>
      <w:r w:rsidR="00E81981" w:rsidRPr="00E8250A">
        <w:rPr>
          <w:rFonts w:ascii="Arial" w:hAnsi="Arial" w:cs="Arial"/>
        </w:rPr>
        <w:t>los pulmones. Ocasionalmente,</w:t>
      </w:r>
      <w:r w:rsidR="00A647FE" w:rsidRPr="00E8250A">
        <w:rPr>
          <w:rFonts w:ascii="Arial" w:hAnsi="Arial" w:cs="Arial"/>
        </w:rPr>
        <w:t xml:space="preserve"> se usa para escuchar el movimiento de los intestinos o el flujo de sangre en los vasos sanguíneos.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FD7F15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FD7F15" w:rsidRPr="00E8250A" w:rsidRDefault="00FD7F15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D7F15" w:rsidRPr="00E8250A" w:rsidTr="000E4C32">
        <w:tc>
          <w:tcPr>
            <w:tcW w:w="2518" w:type="dxa"/>
          </w:tcPr>
          <w:p w:rsidR="00FD7F15" w:rsidRPr="00E8250A" w:rsidRDefault="00FD7F1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850458" w:rsidRPr="00E8250A" w:rsidRDefault="0085045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CN_07_13_CO_IMG11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Fotografía de un estetoscopio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0B093C" w:rsidRPr="00E8250A" w:rsidRDefault="00B618D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196514594</w:t>
            </w:r>
          </w:p>
        </w:tc>
      </w:tr>
      <w:tr w:rsidR="000B093C" w:rsidRPr="00E8250A" w:rsidTr="000E4C32">
        <w:tc>
          <w:tcPr>
            <w:tcW w:w="2518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0B093C" w:rsidRPr="00E8250A" w:rsidRDefault="000B093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estetoscopio caracteriza a los médicos,</w:t>
            </w:r>
            <w:r w:rsidR="00324D50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pues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todos llevan uno.</w:t>
            </w:r>
          </w:p>
        </w:tc>
      </w:tr>
    </w:tbl>
    <w:p w:rsidR="00FD7F15" w:rsidRPr="00E8250A" w:rsidRDefault="00FD7F15" w:rsidP="003A2CCB">
      <w:pPr>
        <w:spacing w:line="276" w:lineRule="auto"/>
        <w:rPr>
          <w:rFonts w:ascii="Arial" w:hAnsi="Arial" w:cs="Arial"/>
        </w:rPr>
      </w:pPr>
    </w:p>
    <w:p w:rsidR="00CF0587" w:rsidRPr="00E8250A" w:rsidRDefault="0054358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Otra forma de usar el sonido para revisar el interior </w:t>
      </w:r>
      <w:r w:rsidR="00A137C7" w:rsidRPr="00E8250A">
        <w:rPr>
          <w:rFonts w:ascii="Arial" w:hAnsi="Arial" w:cs="Arial"/>
        </w:rPr>
        <w:t xml:space="preserve">del cuerpo es </w:t>
      </w:r>
      <w:r w:rsidR="00D51A74" w:rsidRPr="00E8250A">
        <w:rPr>
          <w:rFonts w:ascii="Arial" w:hAnsi="Arial" w:cs="Arial"/>
        </w:rPr>
        <w:t>por medio</w:t>
      </w:r>
      <w:r w:rsidR="00E64AC1" w:rsidRPr="00E8250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>d</w:t>
      </w:r>
      <w:r w:rsidR="00A137C7" w:rsidRPr="00E8250A">
        <w:rPr>
          <w:rFonts w:ascii="Arial" w:hAnsi="Arial" w:cs="Arial"/>
        </w:rPr>
        <w:t>el</w:t>
      </w:r>
      <w:ins w:id="13" w:author="ggcv" w:date="2015-03-11T11:24:00Z">
        <w:r w:rsidR="00E64AC1" w:rsidRPr="00E8250A">
          <w:rPr>
            <w:rFonts w:ascii="Arial" w:hAnsi="Arial" w:cs="Arial"/>
          </w:rPr>
          <w:t xml:space="preserve"> </w:t>
        </w:r>
      </w:ins>
      <w:r w:rsidRPr="00E8250A">
        <w:rPr>
          <w:rFonts w:ascii="Arial" w:hAnsi="Arial" w:cs="Arial"/>
          <w:b/>
        </w:rPr>
        <w:t>ultrasonido</w:t>
      </w:r>
      <w:r w:rsidR="005B23FE" w:rsidRPr="00E8250A">
        <w:rPr>
          <w:rFonts w:ascii="Arial" w:hAnsi="Arial" w:cs="Arial"/>
        </w:rPr>
        <w:t xml:space="preserve">, </w:t>
      </w:r>
      <w:r w:rsidR="00A137C7" w:rsidRPr="00E8250A">
        <w:rPr>
          <w:rFonts w:ascii="Arial" w:hAnsi="Arial" w:cs="Arial"/>
        </w:rPr>
        <w:t>llamad</w:t>
      </w:r>
      <w:r w:rsidR="005B23FE" w:rsidRPr="00E8250A">
        <w:rPr>
          <w:rFonts w:ascii="Arial" w:hAnsi="Arial" w:cs="Arial"/>
        </w:rPr>
        <w:t>o</w:t>
      </w:r>
      <w:r w:rsidR="00A137C7" w:rsidRPr="00E8250A">
        <w:rPr>
          <w:rFonts w:ascii="Arial" w:hAnsi="Arial" w:cs="Arial"/>
        </w:rPr>
        <w:t xml:space="preserve"> también </w:t>
      </w:r>
      <w:r w:rsidR="00A137C7" w:rsidRPr="00E8250A">
        <w:rPr>
          <w:rFonts w:ascii="Arial" w:hAnsi="Arial" w:cs="Arial"/>
          <w:b/>
        </w:rPr>
        <w:t>ultrasonografía</w:t>
      </w:r>
      <w:r w:rsidR="00A137C7" w:rsidRPr="00E8250A">
        <w:rPr>
          <w:rFonts w:ascii="Arial" w:hAnsi="Arial" w:cs="Arial"/>
        </w:rPr>
        <w:t xml:space="preserve"> o </w:t>
      </w:r>
      <w:r w:rsidR="00A137C7" w:rsidRPr="00E8250A">
        <w:rPr>
          <w:rFonts w:ascii="Arial" w:hAnsi="Arial" w:cs="Arial"/>
          <w:b/>
        </w:rPr>
        <w:t>ecografía</w:t>
      </w:r>
      <w:r w:rsidR="005B23FE" w:rsidRPr="00E8250A">
        <w:rPr>
          <w:rFonts w:ascii="Arial" w:hAnsi="Arial" w:cs="Arial"/>
        </w:rPr>
        <w:t>. Esta técnica funciona</w:t>
      </w:r>
      <w:r w:rsidR="00FF0729" w:rsidRPr="00E8250A">
        <w:rPr>
          <w:rFonts w:ascii="Arial" w:hAnsi="Arial" w:cs="Arial"/>
        </w:rPr>
        <w:t xml:space="preserve"> generando</w:t>
      </w:r>
      <w:r w:rsidRPr="00E8250A">
        <w:rPr>
          <w:rFonts w:ascii="Arial" w:hAnsi="Arial" w:cs="Arial"/>
        </w:rPr>
        <w:t xml:space="preserve"> ondas sonoras de alta frecuencia </w:t>
      </w:r>
      <w:r w:rsidR="003815CC" w:rsidRPr="00E8250A">
        <w:rPr>
          <w:rFonts w:ascii="Arial" w:hAnsi="Arial" w:cs="Arial"/>
        </w:rPr>
        <w:t>capaces de penetrar en el</w:t>
      </w:r>
      <w:r w:rsidR="006226AE" w:rsidRPr="00E8250A">
        <w:rPr>
          <w:rFonts w:ascii="Arial" w:hAnsi="Arial" w:cs="Arial"/>
        </w:rPr>
        <w:t xml:space="preserve"> cuerpo</w:t>
      </w:r>
      <w:r w:rsidR="005B23FE" w:rsidRPr="00E8250A">
        <w:rPr>
          <w:rFonts w:ascii="Arial" w:hAnsi="Arial" w:cs="Arial"/>
        </w:rPr>
        <w:t xml:space="preserve"> y</w:t>
      </w:r>
      <w:r w:rsidR="00FF0729" w:rsidRPr="00E8250A">
        <w:rPr>
          <w:rFonts w:ascii="Arial" w:hAnsi="Arial" w:cs="Arial"/>
        </w:rPr>
        <w:t xml:space="preserve"> midiendo</w:t>
      </w:r>
      <w:r w:rsidR="003815CC" w:rsidRPr="00E8250A">
        <w:rPr>
          <w:rFonts w:ascii="Arial" w:hAnsi="Arial" w:cs="Arial"/>
        </w:rPr>
        <w:t xml:space="preserve"> cómo se comportan al rebotar dentro de este</w:t>
      </w:r>
      <w:r w:rsidR="006226AE" w:rsidRPr="00E8250A">
        <w:rPr>
          <w:rFonts w:ascii="Arial" w:hAnsi="Arial" w:cs="Arial"/>
        </w:rPr>
        <w:t xml:space="preserve">. Un computador </w:t>
      </w:r>
      <w:r w:rsidR="00D51A74" w:rsidRPr="00E8250A">
        <w:rPr>
          <w:rFonts w:ascii="Arial" w:hAnsi="Arial" w:cs="Arial"/>
        </w:rPr>
        <w:t>se encarga</w:t>
      </w:r>
      <w:r w:rsidR="006226AE" w:rsidRPr="00E8250A">
        <w:rPr>
          <w:rFonts w:ascii="Arial" w:hAnsi="Arial" w:cs="Arial"/>
        </w:rPr>
        <w:t xml:space="preserve"> de analizar la forma en </w:t>
      </w:r>
      <w:r w:rsidR="00A137C7" w:rsidRPr="00E8250A">
        <w:rPr>
          <w:rFonts w:ascii="Arial" w:hAnsi="Arial" w:cs="Arial"/>
        </w:rPr>
        <w:t>la que el sonido rebota y</w:t>
      </w:r>
      <w:r w:rsidR="00D132BC" w:rsidRPr="00E8250A">
        <w:rPr>
          <w:rFonts w:ascii="Arial" w:hAnsi="Arial" w:cs="Arial"/>
        </w:rPr>
        <w:t xml:space="preserve">, </w:t>
      </w:r>
      <w:r w:rsidR="001B2F48" w:rsidRPr="00E8250A">
        <w:rPr>
          <w:rFonts w:ascii="Arial" w:hAnsi="Arial" w:cs="Arial"/>
        </w:rPr>
        <w:t>con esos d</w:t>
      </w:r>
      <w:r w:rsidR="003815CC" w:rsidRPr="00E8250A">
        <w:rPr>
          <w:rFonts w:ascii="Arial" w:hAnsi="Arial" w:cs="Arial"/>
        </w:rPr>
        <w:t>atos</w:t>
      </w:r>
      <w:r w:rsidR="00D132BC" w:rsidRPr="00E8250A">
        <w:rPr>
          <w:rFonts w:ascii="Arial" w:hAnsi="Arial" w:cs="Arial"/>
        </w:rPr>
        <w:t>,</w:t>
      </w:r>
      <w:r w:rsidR="008120BA">
        <w:rPr>
          <w:rFonts w:ascii="Arial" w:hAnsi="Arial" w:cs="Arial"/>
        </w:rPr>
        <w:t xml:space="preserve"> </w:t>
      </w:r>
      <w:r w:rsidR="00D51A74" w:rsidRPr="00E8250A">
        <w:rPr>
          <w:rFonts w:ascii="Arial" w:hAnsi="Arial" w:cs="Arial"/>
        </w:rPr>
        <w:t xml:space="preserve">elabora </w:t>
      </w:r>
      <w:r w:rsidR="006226AE" w:rsidRPr="00E8250A">
        <w:rPr>
          <w:rFonts w:ascii="Arial" w:hAnsi="Arial" w:cs="Arial"/>
        </w:rPr>
        <w:t>una imagen</w:t>
      </w:r>
      <w:r w:rsidR="00AF34E8" w:rsidRPr="00E8250A">
        <w:rPr>
          <w:rFonts w:ascii="Arial" w:hAnsi="Arial" w:cs="Arial"/>
        </w:rPr>
        <w:t xml:space="preserve"> del interior del cuerpo</w:t>
      </w:r>
      <w:r w:rsidR="003815CC" w:rsidRPr="00E8250A">
        <w:rPr>
          <w:rFonts w:ascii="Arial" w:hAnsi="Arial" w:cs="Arial"/>
        </w:rPr>
        <w:t>.</w:t>
      </w:r>
      <w:r w:rsidR="008176A8">
        <w:rPr>
          <w:rFonts w:ascii="Arial" w:hAnsi="Arial" w:cs="Arial"/>
        </w:rPr>
        <w:t xml:space="preserve"> </w:t>
      </w:r>
      <w:r w:rsidR="00C36C91" w:rsidRPr="00E8250A">
        <w:rPr>
          <w:rFonts w:ascii="Arial" w:hAnsi="Arial" w:cs="Arial"/>
        </w:rPr>
        <w:t xml:space="preserve">Esta técnica se usa para </w:t>
      </w:r>
      <w:r w:rsidR="000108DF" w:rsidRPr="00E8250A">
        <w:rPr>
          <w:rFonts w:ascii="Arial" w:hAnsi="Arial" w:cs="Arial"/>
        </w:rPr>
        <w:t>ver</w:t>
      </w:r>
      <w:r w:rsidR="00AF34E8" w:rsidRPr="00E8250A">
        <w:rPr>
          <w:rFonts w:ascii="Arial" w:hAnsi="Arial" w:cs="Arial"/>
        </w:rPr>
        <w:t xml:space="preserve">los </w:t>
      </w:r>
      <w:r w:rsidR="001B2F48" w:rsidRPr="00E8250A">
        <w:rPr>
          <w:rFonts w:ascii="Arial" w:hAnsi="Arial" w:cs="Arial"/>
        </w:rPr>
        <w:t xml:space="preserve">tejidos </w:t>
      </w:r>
      <w:r w:rsidR="00AF34E8" w:rsidRPr="00E8250A">
        <w:rPr>
          <w:rFonts w:ascii="Arial" w:hAnsi="Arial" w:cs="Arial"/>
        </w:rPr>
        <w:t xml:space="preserve">de </w:t>
      </w:r>
      <w:r w:rsidR="000108DF" w:rsidRPr="00E8250A">
        <w:rPr>
          <w:rFonts w:ascii="Arial" w:hAnsi="Arial" w:cs="Arial"/>
        </w:rPr>
        <w:t xml:space="preserve">músculos, tendones y </w:t>
      </w:r>
      <w:r w:rsidR="00AF34E8" w:rsidRPr="00E8250A">
        <w:rPr>
          <w:rFonts w:ascii="Arial" w:hAnsi="Arial" w:cs="Arial"/>
        </w:rPr>
        <w:t>otros</w:t>
      </w:r>
      <w:r w:rsidR="000108DF" w:rsidRPr="00E8250A">
        <w:rPr>
          <w:rFonts w:ascii="Arial" w:hAnsi="Arial" w:cs="Arial"/>
        </w:rPr>
        <w:t xml:space="preserve"> órganos internos. Además, se usa para </w:t>
      </w:r>
      <w:r w:rsidR="00D51A74" w:rsidRPr="00E8250A">
        <w:rPr>
          <w:rFonts w:ascii="Arial" w:hAnsi="Arial" w:cs="Arial"/>
        </w:rPr>
        <w:t>observar el feto dentro del</w:t>
      </w:r>
      <w:r w:rsidR="000108DF" w:rsidRPr="00E8250A">
        <w:rPr>
          <w:rFonts w:ascii="Arial" w:hAnsi="Arial" w:cs="Arial"/>
        </w:rPr>
        <w:t xml:space="preserve"> vientre materno</w:t>
      </w:r>
      <w:r w:rsidR="00A137C7" w:rsidRPr="00E8250A">
        <w:rPr>
          <w:rFonts w:ascii="Arial" w:hAnsi="Arial" w:cs="Arial"/>
        </w:rPr>
        <w:t xml:space="preserve">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3603B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3603B" w:rsidRPr="00E8250A" w:rsidRDefault="0093603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3603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CN_07_13_CO_IMG12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</w:t>
            </w:r>
            <w:r w:rsidR="00047D6B" w:rsidRPr="00E8250A">
              <w:rPr>
                <w:rFonts w:ascii="Arial" w:hAnsi="Arial" w:cs="Arial"/>
                <w:color w:val="000000"/>
                <w:sz w:val="24"/>
                <w:szCs w:val="24"/>
              </w:rPr>
              <w:t>de un médico haciendo una ecografía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3603B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189090734</w:t>
            </w:r>
          </w:p>
        </w:tc>
      </w:tr>
      <w:tr w:rsidR="0093603B" w:rsidRPr="00E8250A" w:rsidTr="000E4C32">
        <w:tc>
          <w:tcPr>
            <w:tcW w:w="2518" w:type="dxa"/>
          </w:tcPr>
          <w:p w:rsidR="0093603B" w:rsidRPr="00E8250A" w:rsidRDefault="0093603B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3603B" w:rsidRPr="00E8250A" w:rsidRDefault="00402F5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 médico llevando a cabo una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ecografía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a una mujer embarazada. En la pantalla del computador se </w:t>
            </w:r>
            <w:r w:rsidR="00D51A74" w:rsidRPr="00E8250A">
              <w:rPr>
                <w:rFonts w:ascii="Arial" w:hAnsi="Arial" w:cs="Arial"/>
                <w:color w:val="000000"/>
                <w:sz w:val="24"/>
                <w:szCs w:val="24"/>
              </w:rPr>
              <w:t>puede ver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útero</w:t>
            </w:r>
            <w:r w:rsidR="008176A8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de la paciente.</w:t>
            </w:r>
          </w:p>
        </w:tc>
      </w:tr>
    </w:tbl>
    <w:p w:rsidR="0093603B" w:rsidRPr="00E8250A" w:rsidRDefault="0093603B" w:rsidP="003A2CCB">
      <w:pPr>
        <w:spacing w:line="276" w:lineRule="auto"/>
        <w:rPr>
          <w:rFonts w:ascii="Arial" w:hAnsi="Arial" w:cs="Arial"/>
        </w:rPr>
      </w:pPr>
    </w:p>
    <w:p w:rsidR="001B2F48" w:rsidRPr="00E8250A" w:rsidRDefault="000108D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Con los </w:t>
      </w:r>
      <w:r w:rsidRPr="00E8250A">
        <w:rPr>
          <w:rFonts w:ascii="Arial" w:hAnsi="Arial" w:cs="Arial"/>
          <w:b/>
        </w:rPr>
        <w:t>ultrasonidos</w:t>
      </w:r>
      <w:r w:rsidRPr="00E8250A">
        <w:rPr>
          <w:rFonts w:ascii="Arial" w:hAnsi="Arial" w:cs="Arial"/>
        </w:rPr>
        <w:t xml:space="preserve"> se obtienen imágenes</w:t>
      </w:r>
      <w:r w:rsidR="00884483" w:rsidRPr="00E8250A">
        <w:rPr>
          <w:rFonts w:ascii="Arial" w:hAnsi="Arial" w:cs="Arial"/>
        </w:rPr>
        <w:t xml:space="preserve"> de tejidos blandos</w:t>
      </w:r>
      <w:r w:rsidR="001B2F48" w:rsidRPr="00E8250A">
        <w:rPr>
          <w:rFonts w:ascii="Arial" w:hAnsi="Arial" w:cs="Arial"/>
        </w:rPr>
        <w:t>, pero cuando se quiere</w:t>
      </w:r>
      <w:r w:rsidR="00884483" w:rsidRPr="00E8250A">
        <w:rPr>
          <w:rFonts w:ascii="Arial" w:hAnsi="Arial" w:cs="Arial"/>
        </w:rPr>
        <w:t xml:space="preserve"> ver </w:t>
      </w:r>
      <w:r w:rsidR="001B2F48" w:rsidRPr="00E8250A">
        <w:rPr>
          <w:rFonts w:ascii="Arial" w:hAnsi="Arial" w:cs="Arial"/>
        </w:rPr>
        <w:t xml:space="preserve">el interior de </w:t>
      </w:r>
      <w:r w:rsidR="00884483" w:rsidRPr="00E8250A">
        <w:rPr>
          <w:rFonts w:ascii="Arial" w:hAnsi="Arial" w:cs="Arial"/>
        </w:rPr>
        <w:t>tejidos duros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como los huesos</w:t>
      </w:r>
      <w:r w:rsidR="00D132BC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est</w:t>
      </w:r>
      <w:r w:rsidR="001B2F48" w:rsidRPr="00E8250A">
        <w:rPr>
          <w:rFonts w:ascii="Arial" w:hAnsi="Arial" w:cs="Arial"/>
        </w:rPr>
        <w:t>a técnica no sirve</w:t>
      </w:r>
      <w:r w:rsidR="00564CD5" w:rsidRPr="00E8250A">
        <w:rPr>
          <w:rFonts w:ascii="Arial" w:hAnsi="Arial" w:cs="Arial"/>
        </w:rPr>
        <w:t>,</w:t>
      </w:r>
      <w:r w:rsidR="00884483" w:rsidRPr="00E8250A">
        <w:rPr>
          <w:rFonts w:ascii="Arial" w:hAnsi="Arial" w:cs="Arial"/>
        </w:rPr>
        <w:t xml:space="preserve"> debido a que las ondas de sonido no son capaces de atravesarlos. </w:t>
      </w:r>
    </w:p>
    <w:p w:rsidR="001B031C" w:rsidRPr="00E8250A" w:rsidRDefault="0088448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Para estos casos, se recurre a las </w:t>
      </w:r>
      <w:r w:rsidRPr="00E8250A">
        <w:rPr>
          <w:rFonts w:ascii="Arial" w:hAnsi="Arial" w:cs="Arial"/>
          <w:b/>
        </w:rPr>
        <w:t>radiografías</w:t>
      </w:r>
      <w:r w:rsidR="001B2F48" w:rsidRPr="00E8250A">
        <w:rPr>
          <w:rFonts w:ascii="Arial" w:hAnsi="Arial" w:cs="Arial"/>
        </w:rPr>
        <w:t xml:space="preserve">. </w:t>
      </w:r>
      <w:r w:rsidR="00296586" w:rsidRPr="00E8250A">
        <w:rPr>
          <w:rFonts w:ascii="Arial" w:hAnsi="Arial" w:cs="Arial"/>
        </w:rPr>
        <w:t xml:space="preserve">En </w:t>
      </w:r>
      <w:r w:rsidR="00564CD5" w:rsidRPr="00E8250A">
        <w:rPr>
          <w:rFonts w:ascii="Arial" w:hAnsi="Arial" w:cs="Arial"/>
        </w:rPr>
        <w:t>ellas</w:t>
      </w:r>
      <w:r w:rsidR="00296586" w:rsidRPr="00E8250A">
        <w:rPr>
          <w:rFonts w:ascii="Arial" w:hAnsi="Arial" w:cs="Arial"/>
        </w:rPr>
        <w:t xml:space="preserve"> los rayos no rebotan, sino que atraviesan el cuerpo que se está estudiando</w:t>
      </w:r>
      <w:r w:rsidR="00564CD5" w:rsidRPr="00E8250A">
        <w:rPr>
          <w:rFonts w:ascii="Arial" w:hAnsi="Arial" w:cs="Arial"/>
        </w:rPr>
        <w:t xml:space="preserve"> y llegan </w:t>
      </w:r>
      <w:r w:rsidR="00135F64" w:rsidRPr="00E8250A">
        <w:rPr>
          <w:rFonts w:ascii="Arial" w:hAnsi="Arial" w:cs="Arial"/>
        </w:rPr>
        <w:t>hasta</w:t>
      </w:r>
      <w:r w:rsidR="00296586" w:rsidRPr="00E8250A">
        <w:rPr>
          <w:rFonts w:ascii="Arial" w:hAnsi="Arial" w:cs="Arial"/>
        </w:rPr>
        <w:t xml:space="preserve"> un detector. Según la densidad y la composición de cada tejido, los rayos </w:t>
      </w:r>
      <w:r w:rsidR="00135F64" w:rsidRPr="00E8250A">
        <w:rPr>
          <w:rFonts w:ascii="Arial" w:hAnsi="Arial" w:cs="Arial"/>
        </w:rPr>
        <w:t>atraviesan el cuerpo</w:t>
      </w:r>
      <w:r w:rsidR="00296586" w:rsidRPr="00E8250A">
        <w:rPr>
          <w:rFonts w:ascii="Arial" w:hAnsi="Arial" w:cs="Arial"/>
        </w:rPr>
        <w:t xml:space="preserve"> con mayor o menor facilidad, por lo que en la imagen que se</w:t>
      </w:r>
      <w:r w:rsidR="001B2F48" w:rsidRPr="00E8250A">
        <w:rPr>
          <w:rFonts w:ascii="Arial" w:hAnsi="Arial" w:cs="Arial"/>
        </w:rPr>
        <w:t xml:space="preserve"> forma se </w:t>
      </w:r>
      <w:r w:rsidR="00135F64" w:rsidRPr="00E8250A">
        <w:rPr>
          <w:rFonts w:ascii="Arial" w:hAnsi="Arial" w:cs="Arial"/>
        </w:rPr>
        <w:t>ven</w:t>
      </w:r>
      <w:r w:rsidR="00A33F61" w:rsidRPr="00E8250A">
        <w:rPr>
          <w:rFonts w:ascii="Arial" w:hAnsi="Arial" w:cs="Arial"/>
        </w:rPr>
        <w:t xml:space="preserve"> diferentes</w:t>
      </w:r>
      <w:r w:rsidR="001B2F48" w:rsidRPr="00E8250A">
        <w:rPr>
          <w:rFonts w:ascii="Arial" w:hAnsi="Arial" w:cs="Arial"/>
        </w:rPr>
        <w:t xml:space="preserve"> zonas </w:t>
      </w:r>
      <w:r w:rsidR="00135F64" w:rsidRPr="00E8250A">
        <w:rPr>
          <w:rFonts w:ascii="Arial" w:hAnsi="Arial" w:cs="Arial"/>
        </w:rPr>
        <w:t>que corresponden</w:t>
      </w:r>
      <w:r w:rsidR="001B2F48" w:rsidRPr="00E8250A">
        <w:rPr>
          <w:rFonts w:ascii="Arial" w:hAnsi="Arial" w:cs="Arial"/>
        </w:rPr>
        <w:t xml:space="preserve"> a los distintos</w:t>
      </w:r>
      <w:r w:rsidR="00296586" w:rsidRPr="00E8250A">
        <w:rPr>
          <w:rFonts w:ascii="Arial" w:hAnsi="Arial" w:cs="Arial"/>
        </w:rPr>
        <w:t xml:space="preserve"> tejidos. </w:t>
      </w:r>
      <w:r w:rsidR="00135F64" w:rsidRPr="00E8250A">
        <w:rPr>
          <w:rFonts w:ascii="Arial" w:hAnsi="Arial" w:cs="Arial"/>
        </w:rPr>
        <w:t>Así, l</w:t>
      </w:r>
      <w:r w:rsidR="00296586" w:rsidRPr="00E8250A">
        <w:rPr>
          <w:rFonts w:ascii="Arial" w:hAnsi="Arial" w:cs="Arial"/>
        </w:rPr>
        <w:t>os huesos y los cartílagos resu</w:t>
      </w:r>
      <w:r w:rsidR="001B2F48" w:rsidRPr="00E8250A">
        <w:rPr>
          <w:rFonts w:ascii="Arial" w:hAnsi="Arial" w:cs="Arial"/>
        </w:rPr>
        <w:t>ltan fáciles de diferenciar.</w:t>
      </w:r>
    </w:p>
    <w:p w:rsidR="001B2F48" w:rsidRPr="00E8250A" w:rsidRDefault="001B2F4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las radiografías se hacen usando </w:t>
      </w:r>
      <w:r w:rsidRPr="00E8250A">
        <w:rPr>
          <w:rFonts w:ascii="Arial" w:hAnsi="Arial" w:cs="Arial"/>
          <w:b/>
        </w:rPr>
        <w:t xml:space="preserve">rayos </w:t>
      </w:r>
      <w:r w:rsidR="00564CD5" w:rsidRPr="00E8250A">
        <w:rPr>
          <w:rFonts w:ascii="Arial" w:hAnsi="Arial" w:cs="Arial"/>
          <w:b/>
        </w:rPr>
        <w:t>X</w:t>
      </w:r>
      <w:r w:rsidR="00AE0479" w:rsidRPr="00E8250A">
        <w:rPr>
          <w:rFonts w:ascii="Arial" w:hAnsi="Arial" w:cs="Arial"/>
        </w:rPr>
        <w:t xml:space="preserve">, una forma especial de </w:t>
      </w:r>
      <w:r w:rsidRPr="00E8250A">
        <w:rPr>
          <w:rFonts w:ascii="Arial" w:hAnsi="Arial" w:cs="Arial"/>
        </w:rPr>
        <w:t>radiación.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5085F" w:rsidRPr="00E8250A" w:rsidTr="000E4C32">
        <w:tc>
          <w:tcPr>
            <w:tcW w:w="9054" w:type="dxa"/>
            <w:gridSpan w:val="2"/>
            <w:shd w:val="clear" w:color="auto" w:fill="0D0D0D" w:themeFill="text1" w:themeFillTint="F2"/>
          </w:tcPr>
          <w:p w:rsidR="0095085F" w:rsidRPr="00E8250A" w:rsidRDefault="0095085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Imagen (fotografía, gráfica o ilustración)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5085F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CN_07_13_CO_IMG13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107915651</w:t>
            </w:r>
          </w:p>
        </w:tc>
      </w:tr>
      <w:tr w:rsidR="0095085F" w:rsidRPr="00E8250A" w:rsidTr="000E4C32">
        <w:tc>
          <w:tcPr>
            <w:tcW w:w="2518" w:type="dxa"/>
          </w:tcPr>
          <w:p w:rsidR="0095085F" w:rsidRPr="00E8250A" w:rsidRDefault="0095085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5085F" w:rsidRPr="00E8250A" w:rsidRDefault="00924C9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Radiografía de tórax</w:t>
            </w:r>
          </w:p>
        </w:tc>
      </w:tr>
    </w:tbl>
    <w:p w:rsidR="0095085F" w:rsidRPr="00E8250A" w:rsidRDefault="0095085F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D5B71" w:rsidRPr="00E8250A" w:rsidTr="000E4C32">
        <w:tc>
          <w:tcPr>
            <w:tcW w:w="9033" w:type="dxa"/>
            <w:gridSpan w:val="2"/>
            <w:shd w:val="clear" w:color="auto" w:fill="000000" w:themeFill="text1"/>
          </w:tcPr>
          <w:p w:rsidR="00FD5B71" w:rsidRPr="00E8250A" w:rsidRDefault="00FD5B7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CN_07_13_CO_REC100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El uso de las ondas en el diagnóstico médico</w:t>
            </w:r>
          </w:p>
        </w:tc>
      </w:tr>
      <w:tr w:rsidR="00FD5B71" w:rsidRPr="00E8250A" w:rsidTr="000E4C32">
        <w:tc>
          <w:tcPr>
            <w:tcW w:w="2518" w:type="dxa"/>
          </w:tcPr>
          <w:p w:rsidR="00FD5B71" w:rsidRPr="00E8250A" w:rsidRDefault="00FD5B7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FD5B71" w:rsidRPr="00E8250A" w:rsidRDefault="007F430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Presentación interactiva que ilustra el uso de ondas (electromagnéticas y sonoras) en el diagnóstico médico a trav</w:t>
            </w:r>
            <w:r w:rsidR="00135F64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és de dos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ejemplos. </w:t>
            </w:r>
          </w:p>
        </w:tc>
      </w:tr>
    </w:tbl>
    <w:p w:rsidR="00A647FE" w:rsidRPr="00E8250A" w:rsidRDefault="00A647FE" w:rsidP="003A2CCB">
      <w:pPr>
        <w:spacing w:line="276" w:lineRule="auto"/>
        <w:rPr>
          <w:rFonts w:ascii="Arial" w:hAnsi="Arial" w:cs="Arial"/>
        </w:rPr>
      </w:pPr>
    </w:p>
    <w:p w:rsidR="005678C3" w:rsidRPr="00E8250A" w:rsidRDefault="0053408F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 xml:space="preserve">4.3 La </w:t>
      </w:r>
      <w:r w:rsidR="00AF7233" w:rsidRPr="00E8250A">
        <w:rPr>
          <w:rFonts w:ascii="Arial" w:hAnsi="Arial" w:cs="Arial"/>
          <w:b/>
        </w:rPr>
        <w:t>Física</w:t>
      </w:r>
      <w:r w:rsidRPr="00E8250A">
        <w:rPr>
          <w:rFonts w:ascii="Arial" w:hAnsi="Arial" w:cs="Arial"/>
          <w:b/>
        </w:rPr>
        <w:t xml:space="preserve"> en la prevención de enfermedades</w:t>
      </w:r>
    </w:p>
    <w:p w:rsidR="00A06C16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AF7233" w:rsidRPr="00E8250A">
        <w:rPr>
          <w:rFonts w:ascii="Arial" w:hAnsi="Arial" w:cs="Arial"/>
        </w:rPr>
        <w:t>Física</w:t>
      </w:r>
      <w:r w:rsidRPr="00E8250A">
        <w:rPr>
          <w:rFonts w:ascii="Arial" w:hAnsi="Arial" w:cs="Arial"/>
        </w:rPr>
        <w:t xml:space="preserve"> puede ayudar a prevenir </w:t>
      </w:r>
      <w:r w:rsidR="00AF0E32" w:rsidRPr="00E8250A">
        <w:rPr>
          <w:rFonts w:ascii="Arial" w:hAnsi="Arial" w:cs="Arial"/>
        </w:rPr>
        <w:t xml:space="preserve">diferentes </w:t>
      </w:r>
      <w:r w:rsidRPr="00E8250A">
        <w:rPr>
          <w:rFonts w:ascii="Arial" w:hAnsi="Arial" w:cs="Arial"/>
        </w:rPr>
        <w:t>enfermedades</w:t>
      </w:r>
      <w:r w:rsidR="00E64AC1"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controla</w:t>
      </w:r>
      <w:r w:rsidR="00AF0E32" w:rsidRPr="00E8250A">
        <w:rPr>
          <w:rFonts w:ascii="Arial" w:hAnsi="Arial" w:cs="Arial"/>
        </w:rPr>
        <w:t>ndo</w:t>
      </w:r>
      <w:r w:rsidRPr="00E8250A">
        <w:rPr>
          <w:rFonts w:ascii="Arial" w:hAnsi="Arial" w:cs="Arial"/>
        </w:rPr>
        <w:t xml:space="preserve"> aspectos del medio ambiente que pueden llegar a ser dañinos. </w:t>
      </w:r>
    </w:p>
    <w:p w:rsidR="00ED0454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las </w:t>
      </w:r>
      <w:r w:rsidRPr="00E8250A">
        <w:rPr>
          <w:rFonts w:ascii="Arial" w:hAnsi="Arial" w:cs="Arial"/>
          <w:b/>
        </w:rPr>
        <w:t>radiaciones electromagnéticas</w:t>
      </w:r>
      <w:r w:rsidRPr="00E8250A">
        <w:rPr>
          <w:rFonts w:ascii="Arial" w:hAnsi="Arial" w:cs="Arial"/>
        </w:rPr>
        <w:t xml:space="preserve"> pueden ser muy peligrosas</w:t>
      </w:r>
      <w:r w:rsidR="00AF0E32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si no se</w:t>
      </w:r>
      <w:r w:rsidR="00ED5029" w:rsidRPr="00E8250A">
        <w:rPr>
          <w:rFonts w:ascii="Arial" w:hAnsi="Arial" w:cs="Arial"/>
        </w:rPr>
        <w:t xml:space="preserve"> tiene cuidado con ellas</w:t>
      </w:r>
      <w:r w:rsidRPr="00E8250A">
        <w:rPr>
          <w:rFonts w:ascii="Arial" w:hAnsi="Arial" w:cs="Arial"/>
        </w:rPr>
        <w:t>. Cuando tienen la suficiente energía para penetrar el núcleo c</w:t>
      </w:r>
      <w:r w:rsidR="00ED0454" w:rsidRPr="00E8250A">
        <w:rPr>
          <w:rFonts w:ascii="Arial" w:hAnsi="Arial" w:cs="Arial"/>
        </w:rPr>
        <w:t>elular</w:t>
      </w:r>
      <w:r w:rsidR="00933013" w:rsidRPr="00E8250A">
        <w:rPr>
          <w:rFonts w:ascii="Arial" w:hAnsi="Arial" w:cs="Arial"/>
        </w:rPr>
        <w:t>,</w:t>
      </w:r>
      <w:r w:rsidR="00ED0454" w:rsidRPr="00E8250A">
        <w:rPr>
          <w:rFonts w:ascii="Arial" w:hAnsi="Arial" w:cs="Arial"/>
        </w:rPr>
        <w:t xml:space="preserve"> son capaces de alterar el</w:t>
      </w:r>
      <w:r w:rsidRPr="00E8250A">
        <w:rPr>
          <w:rFonts w:ascii="Arial" w:hAnsi="Arial" w:cs="Arial"/>
        </w:rPr>
        <w:t xml:space="preserve"> ADN</w:t>
      </w:r>
      <w:r w:rsidR="00AF0E32" w:rsidRPr="00E8250A">
        <w:rPr>
          <w:rFonts w:ascii="Arial" w:hAnsi="Arial" w:cs="Arial"/>
        </w:rPr>
        <w:t xml:space="preserve"> y causar </w:t>
      </w:r>
      <w:r w:rsidRPr="00E8250A">
        <w:rPr>
          <w:rFonts w:ascii="Arial" w:hAnsi="Arial" w:cs="Arial"/>
        </w:rPr>
        <w:t>diferentes daños</w:t>
      </w:r>
      <w:r w:rsidR="001B2F48" w:rsidRPr="00E8250A">
        <w:rPr>
          <w:rFonts w:ascii="Arial" w:hAnsi="Arial" w:cs="Arial"/>
        </w:rPr>
        <w:t>. A veces, estos daños se convierten en cáncer.</w:t>
      </w:r>
    </w:p>
    <w:p w:rsidR="001B2F48" w:rsidRPr="00E8250A" w:rsidRDefault="00A06C16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Hay muchos tipos </w:t>
      </w:r>
      <w:r w:rsidR="00A33F61" w:rsidRPr="00E8250A">
        <w:rPr>
          <w:rFonts w:ascii="Arial" w:hAnsi="Arial" w:cs="Arial"/>
        </w:rPr>
        <w:t>de radiación electromagnética,</w:t>
      </w:r>
      <w:r w:rsidR="005146A5">
        <w:rPr>
          <w:rFonts w:ascii="Arial" w:hAnsi="Arial" w:cs="Arial"/>
        </w:rPr>
        <w:t xml:space="preserve">  </w:t>
      </w:r>
      <w:r w:rsidRPr="00E8250A">
        <w:rPr>
          <w:rFonts w:ascii="Arial" w:hAnsi="Arial" w:cs="Arial"/>
        </w:rPr>
        <w:t xml:space="preserve">una de ellas es la luz. Una parte de la luz </w:t>
      </w:r>
      <w:r w:rsidR="00402F59" w:rsidRPr="00E8250A">
        <w:rPr>
          <w:rFonts w:ascii="Arial" w:hAnsi="Arial" w:cs="Arial"/>
        </w:rPr>
        <w:t>que emite el sol se conoce como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rayos ultravioleta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radiación UV</w:t>
      </w:r>
      <w:r w:rsidR="00A33F61" w:rsidRPr="00E8250A">
        <w:rPr>
          <w:rFonts w:ascii="Arial" w:hAnsi="Arial" w:cs="Arial"/>
        </w:rPr>
        <w:t>, la cual es potencialmente</w:t>
      </w:r>
      <w:r w:rsidR="00402F59" w:rsidRPr="00E8250A">
        <w:rPr>
          <w:rFonts w:ascii="Arial" w:hAnsi="Arial" w:cs="Arial"/>
        </w:rPr>
        <w:t xml:space="preserve"> peligrosa. Esta puede llegar a causar cáncer en la piel o en los ojos</w:t>
      </w:r>
      <w:r w:rsidR="00933013" w:rsidRPr="00E8250A">
        <w:rPr>
          <w:rFonts w:ascii="Arial" w:hAnsi="Arial" w:cs="Arial"/>
        </w:rPr>
        <w:t>,</w:t>
      </w:r>
      <w:r w:rsidR="005146A5">
        <w:rPr>
          <w:rFonts w:ascii="Arial" w:hAnsi="Arial" w:cs="Arial"/>
        </w:rPr>
        <w:t xml:space="preserve"> </w:t>
      </w:r>
      <w:r w:rsidR="00A33F61" w:rsidRPr="00E8250A">
        <w:rPr>
          <w:rFonts w:ascii="Arial" w:hAnsi="Arial" w:cs="Arial"/>
        </w:rPr>
        <w:t>debido a exposiciones prolongadas</w:t>
      </w:r>
      <w:r w:rsidR="00323ABC" w:rsidRPr="00E8250A">
        <w:rPr>
          <w:rFonts w:ascii="Arial" w:hAnsi="Arial" w:cs="Arial"/>
        </w:rPr>
        <w:t>.</w:t>
      </w:r>
    </w:p>
    <w:p w:rsidR="00A12EDF" w:rsidRPr="00E8250A" w:rsidRDefault="004D26B3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La existencia de esta radiación</w:t>
      </w:r>
      <w:r w:rsidR="000269C1" w:rsidRPr="00E8250A">
        <w:rPr>
          <w:rFonts w:ascii="Arial" w:hAnsi="Arial" w:cs="Arial"/>
        </w:rPr>
        <w:t xml:space="preserve"> y</w:t>
      </w:r>
      <w:r w:rsidRPr="00E8250A">
        <w:rPr>
          <w:rFonts w:ascii="Arial" w:hAnsi="Arial" w:cs="Arial"/>
        </w:rPr>
        <w:t xml:space="preserve"> los daños que puede provocar se conocen gracias a la </w:t>
      </w:r>
      <w:r w:rsidR="00AF7233" w:rsidRPr="00E8250A">
        <w:rPr>
          <w:rFonts w:ascii="Arial" w:hAnsi="Arial" w:cs="Arial"/>
        </w:rPr>
        <w:t>Física</w:t>
      </w:r>
      <w:r w:rsidR="00D37F2F" w:rsidRPr="00E8250A">
        <w:rPr>
          <w:rFonts w:ascii="Arial" w:hAnsi="Arial" w:cs="Arial"/>
        </w:rPr>
        <w:t>. Y</w:t>
      </w:r>
      <w:r w:rsidR="00BD3F6A" w:rsidRPr="00E8250A">
        <w:rPr>
          <w:rFonts w:ascii="Arial" w:hAnsi="Arial" w:cs="Arial"/>
        </w:rPr>
        <w:t xml:space="preserve"> también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gracias a ella</w:t>
      </w:r>
      <w:r w:rsidR="00933013" w:rsidRPr="00E8250A">
        <w:rPr>
          <w:rFonts w:ascii="Arial" w:hAnsi="Arial" w:cs="Arial"/>
        </w:rPr>
        <w:t>,</w:t>
      </w:r>
      <w:r w:rsidR="00BD3F6A" w:rsidRPr="00E8250A">
        <w:rPr>
          <w:rFonts w:ascii="Arial" w:hAnsi="Arial" w:cs="Arial"/>
        </w:rPr>
        <w:t xml:space="preserve"> se han desarrollado </w:t>
      </w:r>
      <w:r w:rsidR="00135F64" w:rsidRPr="00E8250A">
        <w:rPr>
          <w:rFonts w:ascii="Arial" w:hAnsi="Arial" w:cs="Arial"/>
        </w:rPr>
        <w:t>formas de protección</w:t>
      </w:r>
      <w:r w:rsidR="00BD3F6A" w:rsidRPr="00E8250A">
        <w:rPr>
          <w:rFonts w:ascii="Arial" w:hAnsi="Arial" w:cs="Arial"/>
        </w:rPr>
        <w:t>, como los</w:t>
      </w:r>
      <w:r w:rsidR="00E64AC1" w:rsidRPr="00E8250A">
        <w:rPr>
          <w:rFonts w:ascii="Arial" w:hAnsi="Arial" w:cs="Arial"/>
        </w:rPr>
        <w:t xml:space="preserve"> </w:t>
      </w:r>
      <w:r w:rsidR="001B2F48" w:rsidRPr="00E8250A">
        <w:rPr>
          <w:rFonts w:ascii="Arial" w:hAnsi="Arial" w:cs="Arial"/>
          <w:b/>
        </w:rPr>
        <w:t>filtros de rayos UV</w:t>
      </w:r>
      <w:r w:rsidR="000269C1" w:rsidRPr="00E8250A">
        <w:rPr>
          <w:rFonts w:ascii="Arial" w:hAnsi="Arial" w:cs="Arial"/>
        </w:rPr>
        <w:t>, que</w:t>
      </w:r>
      <w:r w:rsidR="00BD3F6A" w:rsidRPr="00E8250A">
        <w:rPr>
          <w:rFonts w:ascii="Arial" w:hAnsi="Arial" w:cs="Arial"/>
        </w:rPr>
        <w:t xml:space="preserve"> impid</w:t>
      </w:r>
      <w:r w:rsidR="00A33F61" w:rsidRPr="00E8250A">
        <w:rPr>
          <w:rFonts w:ascii="Arial" w:hAnsi="Arial" w:cs="Arial"/>
        </w:rPr>
        <w:t xml:space="preserve">en el paso de </w:t>
      </w:r>
      <w:r w:rsidR="000269C1" w:rsidRPr="00E8250A">
        <w:rPr>
          <w:rFonts w:ascii="Arial" w:hAnsi="Arial" w:cs="Arial"/>
        </w:rPr>
        <w:t>radiación ultravioleta</w:t>
      </w:r>
      <w:r w:rsidR="00933013" w:rsidRPr="00E8250A">
        <w:rPr>
          <w:rFonts w:ascii="Arial" w:hAnsi="Arial" w:cs="Arial"/>
        </w:rPr>
        <w:t>. S</w:t>
      </w:r>
      <w:r w:rsidR="00BD3F6A" w:rsidRPr="00E8250A">
        <w:rPr>
          <w:rFonts w:ascii="Arial" w:hAnsi="Arial" w:cs="Arial"/>
        </w:rPr>
        <w:t>e usan en protector</w:t>
      </w:r>
      <w:r w:rsidR="00A33F61" w:rsidRPr="00E8250A">
        <w:rPr>
          <w:rFonts w:ascii="Arial" w:hAnsi="Arial" w:cs="Arial"/>
        </w:rPr>
        <w:t>es solares y en algunas lentes</w:t>
      </w:r>
      <w:r w:rsidR="00E64AC1" w:rsidRPr="00E8250A">
        <w:rPr>
          <w:rFonts w:ascii="Arial" w:hAnsi="Arial" w:cs="Arial"/>
        </w:rPr>
        <w:t xml:space="preserve"> </w:t>
      </w:r>
      <w:r w:rsidR="0032665E" w:rsidRPr="00E8250A">
        <w:rPr>
          <w:rFonts w:ascii="Arial" w:hAnsi="Arial" w:cs="Arial"/>
        </w:rPr>
        <w:t xml:space="preserve">de </w:t>
      </w:r>
      <w:r w:rsidR="00BD3F6A" w:rsidRPr="00E8250A">
        <w:rPr>
          <w:rFonts w:ascii="Arial" w:hAnsi="Arial" w:cs="Arial"/>
        </w:rPr>
        <w:t xml:space="preserve">sol (cuidado: no siempre los lentes oscuros tienen filtros UV). 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3D40AB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3D40AB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CN_07_13_CO_IMG14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Mujer sonriente sobre la cual rebotan rayos solares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201006257</w:t>
            </w:r>
          </w:p>
        </w:tc>
      </w:tr>
      <w:tr w:rsidR="00FB34F1" w:rsidRPr="00E8250A" w:rsidTr="001B3DDB">
        <w:tc>
          <w:tcPr>
            <w:tcW w:w="2518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Pie de imagen</w:t>
            </w:r>
          </w:p>
        </w:tc>
        <w:tc>
          <w:tcPr>
            <w:tcW w:w="6536" w:type="dxa"/>
          </w:tcPr>
          <w:p w:rsidR="00FB34F1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Los filtros UV permiten que gran parte de la luz los atraviese</w:t>
            </w:r>
            <w:r w:rsidR="00933013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pero impiden el paso de la radiación ultravioleta. Estos filtros se encuentran en gafas </w:t>
            </w:r>
            <w:r w:rsidR="00A76B18" w:rsidRPr="00E8250A">
              <w:rPr>
                <w:rFonts w:ascii="Arial" w:hAnsi="Arial" w:cs="Arial"/>
                <w:color w:val="000000"/>
                <w:sz w:val="24"/>
                <w:szCs w:val="24"/>
              </w:rPr>
              <w:t>de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sol, protectores solares para la piel o lentes de cámaras fotográficas.</w:t>
            </w:r>
          </w:p>
        </w:tc>
      </w:tr>
    </w:tbl>
    <w:p w:rsidR="003D40AB" w:rsidRPr="00E8250A" w:rsidRDefault="003D40AB" w:rsidP="003A2CCB">
      <w:pPr>
        <w:spacing w:line="276" w:lineRule="auto"/>
        <w:rPr>
          <w:rFonts w:ascii="Arial" w:hAnsi="Arial" w:cs="Arial"/>
        </w:rPr>
      </w:pPr>
    </w:p>
    <w:p w:rsidR="00BD3F6A" w:rsidRPr="00E8250A" w:rsidRDefault="00D37F2F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 factor medioambiental que puede producir enf</w:t>
      </w:r>
      <w:r w:rsidR="00A33F61" w:rsidRPr="00E8250A">
        <w:rPr>
          <w:rFonts w:ascii="Arial" w:hAnsi="Arial" w:cs="Arial"/>
        </w:rPr>
        <w:t>ermedades es la contaminación de</w:t>
      </w:r>
      <w:r w:rsidRPr="00E8250A">
        <w:rPr>
          <w:rFonts w:ascii="Arial" w:hAnsi="Arial" w:cs="Arial"/>
        </w:rPr>
        <w:t xml:space="preserve"> alimentos por </w:t>
      </w:r>
      <w:r w:rsidR="00BD3F6A" w:rsidRPr="00E8250A">
        <w:rPr>
          <w:rFonts w:ascii="Arial" w:hAnsi="Arial" w:cs="Arial"/>
        </w:rPr>
        <w:t>ciertos microorganismos.</w:t>
      </w:r>
    </w:p>
    <w:p w:rsidR="00DB79E2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Una forma muy efectiva de esterilizar los alimentos, es decir, de destrui</w:t>
      </w:r>
      <w:r w:rsidR="009C0844" w:rsidRPr="00E8250A">
        <w:rPr>
          <w:rFonts w:ascii="Arial" w:hAnsi="Arial" w:cs="Arial"/>
        </w:rPr>
        <w:t xml:space="preserve">r todos los microorganismos que se encuentran </w:t>
      </w:r>
      <w:r w:rsidRPr="00E8250A">
        <w:rPr>
          <w:rFonts w:ascii="Arial" w:hAnsi="Arial" w:cs="Arial"/>
        </w:rPr>
        <w:t xml:space="preserve">en ellos, </w:t>
      </w:r>
      <w:r w:rsidR="00F34891" w:rsidRPr="00E8250A">
        <w:rPr>
          <w:rFonts w:ascii="Arial" w:hAnsi="Arial" w:cs="Arial"/>
        </w:rPr>
        <w:t>es</w:t>
      </w:r>
      <w:r w:rsidR="00E64AC1" w:rsidRPr="00E8250A">
        <w:rPr>
          <w:rFonts w:ascii="Arial" w:hAnsi="Arial" w:cs="Arial"/>
        </w:rPr>
        <w:t xml:space="preserve"> </w:t>
      </w:r>
      <w:r w:rsidR="00207D01">
        <w:rPr>
          <w:rFonts w:ascii="Arial" w:hAnsi="Arial" w:cs="Arial"/>
        </w:rPr>
        <w:t>usando</w:t>
      </w:r>
      <w:r w:rsidRPr="00E8250A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>irradiación</w:t>
      </w:r>
      <w:r w:rsidRPr="00E8250A">
        <w:rPr>
          <w:rFonts w:ascii="Arial" w:hAnsi="Arial" w:cs="Arial"/>
        </w:rPr>
        <w:t xml:space="preserve">. Esto significa someter </w:t>
      </w:r>
      <w:r w:rsidR="00A33F61" w:rsidRPr="00E8250A">
        <w:rPr>
          <w:rFonts w:ascii="Arial" w:hAnsi="Arial" w:cs="Arial"/>
        </w:rPr>
        <w:t>los alimentos</w:t>
      </w:r>
      <w:r w:rsidRPr="00E8250A">
        <w:rPr>
          <w:rFonts w:ascii="Arial" w:hAnsi="Arial" w:cs="Arial"/>
        </w:rPr>
        <w:t xml:space="preserve"> a ciertos tipos de radiación, como los </w:t>
      </w:r>
      <w:r w:rsidRPr="00E8250A">
        <w:rPr>
          <w:rFonts w:ascii="Arial" w:hAnsi="Arial" w:cs="Arial"/>
          <w:b/>
        </w:rPr>
        <w:t xml:space="preserve">rayos </w:t>
      </w:r>
      <w:r w:rsidR="00F34891" w:rsidRPr="00E8250A">
        <w:rPr>
          <w:rFonts w:ascii="Arial" w:hAnsi="Arial" w:cs="Arial"/>
          <w:b/>
        </w:rPr>
        <w:t>X</w:t>
      </w:r>
      <w:r w:rsidRPr="00E8250A">
        <w:rPr>
          <w:rFonts w:ascii="Arial" w:hAnsi="Arial" w:cs="Arial"/>
        </w:rPr>
        <w:t xml:space="preserve">, </w:t>
      </w:r>
      <w:r w:rsidRPr="00E8250A">
        <w:rPr>
          <w:rFonts w:ascii="Arial" w:hAnsi="Arial" w:cs="Arial"/>
          <w:b/>
        </w:rPr>
        <w:t>rayos gamma</w:t>
      </w:r>
      <w:r w:rsidRPr="00E8250A">
        <w:rPr>
          <w:rFonts w:ascii="Arial" w:hAnsi="Arial" w:cs="Arial"/>
        </w:rPr>
        <w:t xml:space="preserve"> o </w:t>
      </w:r>
      <w:r w:rsidRPr="00E8250A">
        <w:rPr>
          <w:rFonts w:ascii="Arial" w:hAnsi="Arial" w:cs="Arial"/>
          <w:b/>
        </w:rPr>
        <w:t>haces de electrones</w:t>
      </w:r>
      <w:r w:rsidRPr="00E8250A">
        <w:rPr>
          <w:rFonts w:ascii="Arial" w:hAnsi="Arial" w:cs="Arial"/>
        </w:rPr>
        <w:t xml:space="preserve"> (rayos de electrones de alta energía). </w:t>
      </w:r>
    </w:p>
    <w:p w:rsidR="00D527FA" w:rsidRPr="00E8250A" w:rsidRDefault="00EC0FF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Este método no le</w:t>
      </w:r>
      <w:r w:rsidR="00872D46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quita propiedades </w:t>
      </w:r>
      <w:r w:rsidR="00FA2823" w:rsidRPr="00E8250A">
        <w:rPr>
          <w:rFonts w:ascii="Arial" w:hAnsi="Arial" w:cs="Arial"/>
        </w:rPr>
        <w:t xml:space="preserve">nutricionales a </w:t>
      </w:r>
      <w:r w:rsidR="00A33F61" w:rsidRPr="00E8250A">
        <w:rPr>
          <w:rFonts w:ascii="Arial" w:hAnsi="Arial" w:cs="Arial"/>
        </w:rPr>
        <w:t>los alimentos ni los hace peligrosos</w:t>
      </w:r>
      <w:r w:rsidR="00FA2823" w:rsidRPr="00E8250A">
        <w:rPr>
          <w:rFonts w:ascii="Arial" w:hAnsi="Arial" w:cs="Arial"/>
        </w:rPr>
        <w:t xml:space="preserve"> para el consumo </w:t>
      </w:r>
      <w:r w:rsidR="00A33F61" w:rsidRPr="00E8250A">
        <w:rPr>
          <w:rFonts w:ascii="Arial" w:hAnsi="Arial" w:cs="Arial"/>
        </w:rPr>
        <w:t>humano</w:t>
      </w:r>
      <w:r w:rsidR="000E4C32" w:rsidRPr="00E8250A">
        <w:rPr>
          <w:rFonts w:ascii="Arial" w:hAnsi="Arial" w:cs="Arial"/>
        </w:rPr>
        <w:t xml:space="preserve">. </w:t>
      </w:r>
      <w:r w:rsidR="00ED5DB3" w:rsidRPr="00E8250A">
        <w:rPr>
          <w:rFonts w:ascii="Arial" w:hAnsi="Arial" w:cs="Arial"/>
        </w:rPr>
        <w:t>Hoy en día</w:t>
      </w:r>
      <w:r w:rsidR="00E64AC1" w:rsidRPr="00E8250A">
        <w:rPr>
          <w:rFonts w:ascii="Arial" w:hAnsi="Arial" w:cs="Arial"/>
        </w:rPr>
        <w:t xml:space="preserve"> </w:t>
      </w:r>
      <w:r w:rsidR="009C0844" w:rsidRPr="00E8250A">
        <w:rPr>
          <w:rFonts w:ascii="Arial" w:hAnsi="Arial" w:cs="Arial"/>
        </w:rPr>
        <w:t xml:space="preserve">este método </w:t>
      </w:r>
      <w:r w:rsidR="000E4C32" w:rsidRPr="00E8250A">
        <w:rPr>
          <w:rFonts w:ascii="Arial" w:hAnsi="Arial" w:cs="Arial"/>
        </w:rPr>
        <w:t>no está muy extendido</w:t>
      </w:r>
      <w:r w:rsidR="00FA2823" w:rsidRPr="00E8250A">
        <w:rPr>
          <w:rFonts w:ascii="Arial" w:hAnsi="Arial" w:cs="Arial"/>
        </w:rPr>
        <w:t xml:space="preserve"> debido al desconocimiento de su existencia o </w:t>
      </w:r>
      <w:r w:rsidR="00B10AC9" w:rsidRPr="00E8250A">
        <w:rPr>
          <w:rFonts w:ascii="Arial" w:hAnsi="Arial" w:cs="Arial"/>
        </w:rPr>
        <w:t xml:space="preserve">de </w:t>
      </w:r>
      <w:r w:rsidR="00FA2823" w:rsidRPr="00E8250A">
        <w:rPr>
          <w:rFonts w:ascii="Arial" w:hAnsi="Arial" w:cs="Arial"/>
        </w:rPr>
        <w:t xml:space="preserve">su funcionamiento, pero cada vez más países encuentran en la irradiación de </w:t>
      </w:r>
      <w:r w:rsidR="00ED5DB3" w:rsidRPr="00E8250A">
        <w:rPr>
          <w:rFonts w:ascii="Arial" w:hAnsi="Arial" w:cs="Arial"/>
        </w:rPr>
        <w:t xml:space="preserve">los </w:t>
      </w:r>
      <w:r w:rsidR="00FA2823" w:rsidRPr="00E8250A">
        <w:rPr>
          <w:rFonts w:ascii="Arial" w:hAnsi="Arial" w:cs="Arial"/>
        </w:rPr>
        <w:t xml:space="preserve">alimentos una forma segura y efectiva de </w:t>
      </w:r>
      <w:r w:rsidR="00ED5DB3" w:rsidRPr="00E8250A">
        <w:rPr>
          <w:rFonts w:ascii="Arial" w:hAnsi="Arial" w:cs="Arial"/>
        </w:rPr>
        <w:t xml:space="preserve">esterilizarlos y </w:t>
      </w:r>
      <w:r w:rsidR="00FA2823" w:rsidRPr="00E8250A">
        <w:rPr>
          <w:rFonts w:ascii="Arial" w:hAnsi="Arial" w:cs="Arial"/>
        </w:rPr>
        <w:t>conservarlos</w:t>
      </w:r>
      <w:r w:rsidR="00F90CF8" w:rsidRPr="00E8250A">
        <w:rPr>
          <w:rFonts w:ascii="Arial" w:hAnsi="Arial"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D527FA" w:rsidRPr="00E8250A" w:rsidTr="00507DB7">
        <w:tc>
          <w:tcPr>
            <w:tcW w:w="8978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D527FA" w:rsidRPr="00E8250A" w:rsidRDefault="00DB79E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recibido aportes desde diferentes áreas de la </w:t>
            </w:r>
            <w:r w:rsidR="00AF7233" w:rsidRPr="00E8250A">
              <w:rPr>
                <w:rFonts w:ascii="Arial" w:hAnsi="Arial" w:cs="Arial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sz w:val="24"/>
                <w:szCs w:val="24"/>
              </w:rPr>
              <w:t>. Se ha demostrado su utilidad tanto en el tratamiento de enfermedades como en su diagnóstico y prevención.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527FA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D527FA" w:rsidRPr="00E8250A" w:rsidRDefault="00D527FA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CN_07_13_CO_REC110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Otros ejemplos de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D527FA" w:rsidRPr="00E8250A" w:rsidTr="00507DB7">
        <w:tc>
          <w:tcPr>
            <w:tcW w:w="2518" w:type="dxa"/>
          </w:tcPr>
          <w:p w:rsidR="00D527FA" w:rsidRPr="00E8250A" w:rsidRDefault="00D527F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D527FA" w:rsidRPr="00E8250A" w:rsidRDefault="005F70E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libre. Se le</w:t>
            </w:r>
            <w:r w:rsidR="00817689" w:rsidRPr="00E8250A">
              <w:rPr>
                <w:rFonts w:ascii="Arial" w:hAnsi="Arial" w:cs="Arial"/>
                <w:color w:val="000000"/>
                <w:sz w:val="24"/>
                <w:szCs w:val="24"/>
              </w:rPr>
              <w:t>s</w:t>
            </w:r>
            <w:r w:rsidR="005146A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pide a los estudiantes pensar en más ejemplos que muestren la relación entre la </w:t>
            </w:r>
            <w:r w:rsidR="00AF7233" w:rsidRPr="00E8250A">
              <w:rPr>
                <w:rFonts w:ascii="Arial" w:hAnsi="Arial" w:cs="Arial"/>
                <w:color w:val="000000"/>
                <w:sz w:val="24"/>
                <w:szCs w:val="24"/>
              </w:rPr>
              <w:t>Física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y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D527FA" w:rsidRPr="00E8250A" w:rsidRDefault="00D527FA" w:rsidP="003A2CCB">
      <w:pPr>
        <w:spacing w:line="276" w:lineRule="auto"/>
        <w:rPr>
          <w:rFonts w:ascii="Arial" w:hAnsi="Arial" w:cs="Arial"/>
        </w:rPr>
      </w:pP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Pr="00E8250A">
        <w:rPr>
          <w:rFonts w:ascii="Arial" w:hAnsi="Arial" w:cs="Arial"/>
          <w:b/>
        </w:rPr>
        <w:t>4.4 Consolidación</w:t>
      </w:r>
    </w:p>
    <w:p w:rsidR="00F00193" w:rsidRPr="00E8250A" w:rsidRDefault="00F00193" w:rsidP="003A2CCB">
      <w:pPr>
        <w:spacing w:after="0" w:line="276" w:lineRule="auto"/>
        <w:rPr>
          <w:rFonts w:ascii="Arial" w:hAnsi="Arial" w:cs="Arial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11D7F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011D7F" w:rsidRPr="00E8250A" w:rsidRDefault="00011D7F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CN_07_13_CO_REC120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Para cada necesidad una técnica o un instrumento</w:t>
            </w:r>
          </w:p>
        </w:tc>
      </w:tr>
      <w:tr w:rsidR="00011D7F" w:rsidRPr="00E8250A" w:rsidTr="00507DB7">
        <w:tc>
          <w:tcPr>
            <w:tcW w:w="2518" w:type="dxa"/>
          </w:tcPr>
          <w:p w:rsidR="00011D7F" w:rsidRPr="00E8250A" w:rsidRDefault="00011D7F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011D7F" w:rsidRPr="00E8250A" w:rsidRDefault="00EE1E5D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Práctica en la que se relaciona cada palabra correspondiente a una técnica o instrumento médico con la necesidad que puede satisfacer.</w:t>
            </w:r>
          </w:p>
        </w:tc>
      </w:tr>
    </w:tbl>
    <w:p w:rsidR="00F00193" w:rsidRPr="00E8250A" w:rsidRDefault="00F00193" w:rsidP="003A2CCB">
      <w:pPr>
        <w:spacing w:line="276" w:lineRule="auto"/>
        <w:rPr>
          <w:rFonts w:ascii="Arial" w:hAnsi="Arial" w:cs="Arial"/>
        </w:rPr>
      </w:pPr>
    </w:p>
    <w:p w:rsidR="000A024E" w:rsidRPr="00E8250A" w:rsidRDefault="00D61090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7031B2">
        <w:rPr>
          <w:rFonts w:ascii="Arial" w:hAnsi="Arial" w:cs="Arial"/>
          <w:b/>
        </w:rPr>
        <w:t xml:space="preserve"> </w:t>
      </w:r>
      <w:r w:rsidR="00EF654A" w:rsidRPr="00E8250A">
        <w:rPr>
          <w:rFonts w:ascii="Arial" w:hAnsi="Arial" w:cs="Arial"/>
          <w:b/>
        </w:rPr>
        <w:t xml:space="preserve">La </w:t>
      </w:r>
      <w:r w:rsidR="00A71F0C" w:rsidRPr="00E8250A">
        <w:rPr>
          <w:rFonts w:ascii="Arial" w:hAnsi="Arial" w:cs="Arial"/>
          <w:b/>
        </w:rPr>
        <w:t>M</w:t>
      </w:r>
      <w:r w:rsidR="00EF654A" w:rsidRPr="00E8250A">
        <w:rPr>
          <w:rFonts w:ascii="Arial" w:hAnsi="Arial" w:cs="Arial"/>
          <w:b/>
        </w:rPr>
        <w:t>edicina y su trabajo en equipo con otras ciencias naturales</w:t>
      </w:r>
    </w:p>
    <w:p w:rsidR="006B3512" w:rsidRPr="00E8250A" w:rsidRDefault="00CD253F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Aunque es útil revisar</w:t>
      </w:r>
      <w:r w:rsidR="00D85335" w:rsidRPr="00E8250A">
        <w:rPr>
          <w:rFonts w:ascii="Arial" w:hAnsi="Arial" w:cs="Arial"/>
        </w:rPr>
        <w:t xml:space="preserve"> casos puntuales</w:t>
      </w:r>
      <w:r w:rsidRPr="00E8250A">
        <w:rPr>
          <w:rFonts w:ascii="Arial" w:hAnsi="Arial" w:cs="Arial"/>
        </w:rPr>
        <w:t xml:space="preserve"> para ilustrar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las ciencias naturales, la realidad es que los avances científicos y tecnológicos normalmente dependen de la acumulación de </w:t>
      </w:r>
      <w:r w:rsidR="00D85335" w:rsidRPr="00E8250A">
        <w:rPr>
          <w:rFonts w:ascii="Arial" w:hAnsi="Arial" w:cs="Arial"/>
        </w:rPr>
        <w:t xml:space="preserve">muchos </w:t>
      </w:r>
      <w:r w:rsidRPr="00E8250A">
        <w:rPr>
          <w:rFonts w:ascii="Arial" w:hAnsi="Arial" w:cs="Arial"/>
        </w:rPr>
        <w:t>conocimientos de áreas diferentes</w:t>
      </w:r>
      <w:r w:rsidR="006B3512" w:rsidRPr="00E8250A">
        <w:rPr>
          <w:rFonts w:ascii="Arial" w:hAnsi="Arial" w:cs="Arial"/>
        </w:rPr>
        <w:t xml:space="preserve">. </w:t>
      </w:r>
    </w:p>
    <w:p w:rsidR="006B3512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6B351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mayoría de los avances en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debe</w:t>
      </w:r>
      <w:r w:rsidR="00EF654A" w:rsidRPr="00E8250A">
        <w:rPr>
          <w:rFonts w:ascii="Arial" w:hAnsi="Arial" w:cs="Arial"/>
        </w:rPr>
        <w:t>n</w:t>
      </w:r>
      <w:r w:rsidRPr="00E8250A">
        <w:rPr>
          <w:rFonts w:ascii="Arial" w:hAnsi="Arial" w:cs="Arial"/>
        </w:rPr>
        <w:t xml:space="preserve"> 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os</w:t>
      </w:r>
      <w:r w:rsidRPr="00E8250A">
        <w:rPr>
          <w:rFonts w:ascii="Arial" w:hAnsi="Arial" w:cs="Arial"/>
        </w:rPr>
        <w:t xml:space="preserve"> aporte</w:t>
      </w:r>
      <w:r w:rsidR="00EF654A" w:rsidRPr="00E8250A">
        <w:rPr>
          <w:rFonts w:ascii="Arial" w:hAnsi="Arial" w:cs="Arial"/>
        </w:rPr>
        <w:t>s</w:t>
      </w:r>
      <w:r w:rsidRPr="00E8250A">
        <w:rPr>
          <w:rFonts w:ascii="Arial" w:hAnsi="Arial" w:cs="Arial"/>
        </w:rPr>
        <w:t xml:space="preserve"> de varias ciencias, </w:t>
      </w:r>
      <w:r w:rsidR="00D85335" w:rsidRPr="00E8250A">
        <w:rPr>
          <w:rFonts w:ascii="Arial" w:hAnsi="Arial" w:cs="Arial"/>
        </w:rPr>
        <w:t xml:space="preserve">y </w:t>
      </w:r>
      <w:r w:rsidRPr="00E8250A">
        <w:rPr>
          <w:rFonts w:ascii="Arial" w:hAnsi="Arial" w:cs="Arial"/>
        </w:rPr>
        <w:t xml:space="preserve">las únicas ciencias </w:t>
      </w:r>
      <w:r w:rsidR="00EF654A" w:rsidRPr="00E8250A">
        <w:rPr>
          <w:rFonts w:ascii="Arial" w:hAnsi="Arial" w:cs="Arial"/>
        </w:rPr>
        <w:t xml:space="preserve">que existen </w:t>
      </w:r>
      <w:r w:rsidRPr="00E8250A">
        <w:rPr>
          <w:rFonts w:ascii="Arial" w:hAnsi="Arial" w:cs="Arial"/>
        </w:rPr>
        <w:t xml:space="preserve">no son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="00D85335"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D85335" w:rsidRPr="00E8250A">
        <w:rPr>
          <w:rFonts w:ascii="Arial" w:hAnsi="Arial" w:cs="Arial"/>
        </w:rPr>
        <w:t>.</w:t>
      </w: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</w:rPr>
      </w:pPr>
    </w:p>
    <w:p w:rsidR="000A024E" w:rsidRPr="00E8250A" w:rsidRDefault="000A024E" w:rsidP="00E74DB8">
      <w:pPr>
        <w:spacing w:after="0"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 xml:space="preserve"> [SECCIÓN 2]</w:t>
      </w:r>
      <w:r w:rsidR="001C2F9A" w:rsidRPr="00E8250A">
        <w:rPr>
          <w:rFonts w:ascii="Arial" w:hAnsi="Arial" w:cs="Arial"/>
          <w:b/>
        </w:rPr>
        <w:t>5</w:t>
      </w:r>
      <w:r w:rsidRPr="00E8250A">
        <w:rPr>
          <w:rFonts w:ascii="Arial" w:hAnsi="Arial" w:cs="Arial"/>
          <w:b/>
        </w:rPr>
        <w:t xml:space="preserve">.1 Geología, </w:t>
      </w:r>
      <w:r w:rsidR="00A71F0C" w:rsidRPr="00E8250A">
        <w:rPr>
          <w:rFonts w:ascii="Arial" w:hAnsi="Arial" w:cs="Arial"/>
          <w:b/>
        </w:rPr>
        <w:t>A</w:t>
      </w:r>
      <w:r w:rsidRPr="00E8250A">
        <w:rPr>
          <w:rFonts w:ascii="Arial" w:hAnsi="Arial" w:cs="Arial"/>
          <w:b/>
        </w:rPr>
        <w:t xml:space="preserve">stronomía y </w:t>
      </w:r>
      <w:r w:rsidR="00AA4D9A" w:rsidRPr="00E8250A">
        <w:rPr>
          <w:rFonts w:ascii="Arial" w:hAnsi="Arial" w:cs="Arial"/>
          <w:b/>
        </w:rPr>
        <w:t>Medicina</w:t>
      </w:r>
    </w:p>
    <w:p w:rsidR="00D61090" w:rsidRPr="00E8250A" w:rsidRDefault="00D61090" w:rsidP="00E74DB8">
      <w:pPr>
        <w:spacing w:after="0" w:line="276" w:lineRule="auto"/>
        <w:jc w:val="both"/>
        <w:rPr>
          <w:rFonts w:ascii="Arial" w:hAnsi="Arial" w:cs="Arial"/>
          <w:b/>
        </w:rPr>
      </w:pPr>
    </w:p>
    <w:p w:rsidR="000B7FD8" w:rsidRPr="00E8250A" w:rsidRDefault="00D61090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Es fácil encontrar la relación de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con la </w:t>
      </w:r>
      <w:r w:rsidR="009F68D7" w:rsidRPr="00E8250A">
        <w:rPr>
          <w:rFonts w:ascii="Arial" w:hAnsi="Arial" w:cs="Arial"/>
        </w:rPr>
        <w:t>Biología</w:t>
      </w:r>
      <w:r w:rsidRPr="00E8250A">
        <w:rPr>
          <w:rFonts w:ascii="Arial" w:hAnsi="Arial" w:cs="Arial"/>
        </w:rPr>
        <w:t xml:space="preserve">, la </w:t>
      </w:r>
      <w:r w:rsidR="00554794" w:rsidRPr="00E8250A">
        <w:rPr>
          <w:rFonts w:ascii="Arial" w:hAnsi="Arial" w:cs="Arial"/>
        </w:rPr>
        <w:t>Química</w:t>
      </w:r>
      <w:r w:rsidR="00EF654A" w:rsidRPr="00E8250A">
        <w:rPr>
          <w:rFonts w:ascii="Arial" w:hAnsi="Arial" w:cs="Arial"/>
        </w:rPr>
        <w:t xml:space="preserve"> o</w:t>
      </w:r>
      <w:r w:rsidRPr="00E8250A">
        <w:rPr>
          <w:rFonts w:ascii="Arial" w:hAnsi="Arial" w:cs="Arial"/>
        </w:rPr>
        <w:t xml:space="preserve"> la </w:t>
      </w:r>
      <w:r w:rsidR="00AF7233" w:rsidRPr="00E8250A">
        <w:rPr>
          <w:rFonts w:ascii="Arial" w:hAnsi="Arial" w:cs="Arial"/>
        </w:rPr>
        <w:t>Física</w:t>
      </w:r>
      <w:r w:rsidR="00AA7F73" w:rsidRPr="00E8250A">
        <w:rPr>
          <w:rFonts w:ascii="Arial" w:hAnsi="Arial" w:cs="Arial"/>
        </w:rPr>
        <w:t>. E</w:t>
      </w:r>
      <w:r w:rsidR="000B7FD8" w:rsidRPr="00E8250A">
        <w:rPr>
          <w:rFonts w:ascii="Arial" w:hAnsi="Arial" w:cs="Arial"/>
        </w:rPr>
        <w:t>n cambio, puede no ser tan obvia</w:t>
      </w:r>
      <w:r w:rsidR="005146A5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 xml:space="preserve">su relación </w:t>
      </w:r>
      <w:r w:rsidR="00AA7F73" w:rsidRPr="00E8250A">
        <w:rPr>
          <w:rFonts w:ascii="Arial" w:hAnsi="Arial" w:cs="Arial"/>
        </w:rPr>
        <w:t xml:space="preserve">con la </w:t>
      </w:r>
      <w:r w:rsidR="00ED5DB3" w:rsidRPr="00E8250A">
        <w:rPr>
          <w:rFonts w:ascii="Arial" w:hAnsi="Arial" w:cs="Arial"/>
          <w:b/>
        </w:rPr>
        <w:t>A</w:t>
      </w:r>
      <w:r w:rsidR="00AA7F73" w:rsidRPr="00E8250A">
        <w:rPr>
          <w:rFonts w:ascii="Arial" w:hAnsi="Arial" w:cs="Arial"/>
          <w:b/>
        </w:rPr>
        <w:t>stronomía</w:t>
      </w:r>
      <w:r w:rsidR="00EF654A" w:rsidRPr="00E8250A">
        <w:rPr>
          <w:rFonts w:ascii="Arial" w:hAnsi="Arial" w:cs="Arial"/>
        </w:rPr>
        <w:t xml:space="preserve"> o</w:t>
      </w:r>
      <w:r w:rsidR="00AA7F73" w:rsidRPr="00E8250A">
        <w:rPr>
          <w:rFonts w:ascii="Arial" w:hAnsi="Arial" w:cs="Arial"/>
        </w:rPr>
        <w:t xml:space="preserve"> la </w:t>
      </w:r>
      <w:r w:rsidR="00ED5DB3" w:rsidRPr="00E8250A">
        <w:rPr>
          <w:rFonts w:ascii="Arial" w:hAnsi="Arial" w:cs="Arial"/>
          <w:b/>
        </w:rPr>
        <w:t>G</w:t>
      </w:r>
      <w:r w:rsidR="00AA7F73" w:rsidRPr="00E8250A">
        <w:rPr>
          <w:rFonts w:ascii="Arial" w:hAnsi="Arial" w:cs="Arial"/>
          <w:b/>
        </w:rPr>
        <w:t>eología</w:t>
      </w:r>
      <w:r w:rsidR="00AA7F73" w:rsidRPr="00E8250A">
        <w:rPr>
          <w:rFonts w:ascii="Arial" w:hAnsi="Arial" w:cs="Arial"/>
        </w:rPr>
        <w:t xml:space="preserve">, que también son ciencias naturales. </w:t>
      </w:r>
      <w:r w:rsidR="00A90871" w:rsidRPr="00E8250A">
        <w:rPr>
          <w:rFonts w:ascii="Arial" w:hAnsi="Arial" w:cs="Arial"/>
        </w:rPr>
        <w:t>Esto se debe en parte a que estas ciencias se enfocan</w:t>
      </w:r>
      <w:r w:rsidR="00ED5DB3" w:rsidRPr="00E8250A">
        <w:rPr>
          <w:rFonts w:ascii="Arial" w:hAnsi="Arial" w:cs="Arial"/>
        </w:rPr>
        <w:t xml:space="preserve"> en fenómenos de</w:t>
      </w:r>
      <w:r w:rsidR="000B7FD8" w:rsidRPr="00E8250A">
        <w:rPr>
          <w:rFonts w:ascii="Arial" w:hAnsi="Arial" w:cs="Arial"/>
        </w:rPr>
        <w:t xml:space="preserve"> gran escala, como el funcionamiento de la tierra o del universo.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Sin embargo, existen también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algunos aportes de estas ciencias a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, y en épocas recientes han surgido grupos de trabajo que buscan acercar 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a estas disciplinas.</w:t>
      </w:r>
    </w:p>
    <w:p w:rsidR="00BC448F" w:rsidRPr="00E8250A" w:rsidRDefault="00BC448F" w:rsidP="00E74DB8">
      <w:pPr>
        <w:spacing w:after="0" w:line="276" w:lineRule="auto"/>
        <w:jc w:val="both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5.</w:t>
      </w:r>
      <w:r w:rsidR="00691315" w:rsidRPr="00E8250A">
        <w:rPr>
          <w:rFonts w:ascii="Arial" w:hAnsi="Arial" w:cs="Arial"/>
          <w:b/>
        </w:rPr>
        <w:t>1</w:t>
      </w:r>
      <w:r w:rsidRPr="00E8250A">
        <w:rPr>
          <w:rFonts w:ascii="Arial" w:hAnsi="Arial" w:cs="Arial"/>
          <w:b/>
        </w:rPr>
        <w:t>.1</w:t>
      </w:r>
      <w:r w:rsidR="00691315" w:rsidRPr="00E8250A">
        <w:rPr>
          <w:rFonts w:ascii="Arial" w:hAnsi="Arial" w:cs="Arial"/>
          <w:b/>
        </w:rPr>
        <w:t xml:space="preserve"> </w:t>
      </w:r>
      <w:r w:rsidR="00691315" w:rsidRPr="004852A1">
        <w:rPr>
          <w:rFonts w:ascii="Arial" w:hAnsi="Arial" w:cs="Arial"/>
          <w:b/>
        </w:rPr>
        <w:t xml:space="preserve">Geología y </w:t>
      </w:r>
      <w:r w:rsidR="00AA4D9A" w:rsidRPr="004852A1">
        <w:rPr>
          <w:rFonts w:ascii="Arial" w:hAnsi="Arial" w:cs="Arial"/>
          <w:b/>
        </w:rPr>
        <w:t>Medicina</w:t>
      </w:r>
    </w:p>
    <w:p w:rsidR="000B7FD8" w:rsidRPr="00E8250A" w:rsidRDefault="008C3F3D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</w:t>
      </w:r>
      <w:r w:rsidR="008B3F8A" w:rsidRPr="00E8250A">
        <w:rPr>
          <w:rFonts w:ascii="Arial" w:hAnsi="Arial" w:cs="Arial"/>
        </w:rPr>
        <w:t>Geología</w:t>
      </w:r>
      <w:r w:rsidRPr="00E8250A">
        <w:rPr>
          <w:rFonts w:ascii="Arial" w:hAnsi="Arial" w:cs="Arial"/>
        </w:rPr>
        <w:t>, que es la ciencia que estudia la</w:t>
      </w:r>
      <w:r w:rsidRPr="00E8250A">
        <w:rPr>
          <w:rFonts w:ascii="Arial" w:hAnsi="Arial" w:cs="Arial"/>
          <w:b/>
        </w:rPr>
        <w:t xml:space="preserve"> composición</w:t>
      </w:r>
      <w:r w:rsidRPr="00E8250A">
        <w:rPr>
          <w:rFonts w:ascii="Arial" w:hAnsi="Arial" w:cs="Arial"/>
        </w:rPr>
        <w:t>,</w:t>
      </w:r>
      <w:r w:rsidR="007F73A4">
        <w:rPr>
          <w:rFonts w:ascii="Arial" w:hAnsi="Arial" w:cs="Arial"/>
        </w:rPr>
        <w:t xml:space="preserve"> </w:t>
      </w:r>
      <w:r w:rsidR="00EF654A" w:rsidRPr="00E8250A">
        <w:rPr>
          <w:rFonts w:ascii="Arial" w:hAnsi="Arial" w:cs="Arial"/>
        </w:rPr>
        <w:t>la</w:t>
      </w:r>
      <w:r w:rsidR="007F73A4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  <w:b/>
        </w:rPr>
        <w:t xml:space="preserve">estructura interna </w:t>
      </w:r>
      <w:r w:rsidRPr="00E8250A">
        <w:rPr>
          <w:rFonts w:ascii="Arial" w:hAnsi="Arial" w:cs="Arial"/>
        </w:rPr>
        <w:t xml:space="preserve">y </w:t>
      </w:r>
      <w:r w:rsidR="00EF654A" w:rsidRPr="00E8250A">
        <w:rPr>
          <w:rFonts w:ascii="Arial" w:hAnsi="Arial" w:cs="Arial"/>
        </w:rPr>
        <w:t xml:space="preserve">la </w:t>
      </w:r>
      <w:r w:rsidRPr="00E8250A">
        <w:rPr>
          <w:rFonts w:ascii="Arial" w:hAnsi="Arial" w:cs="Arial"/>
          <w:b/>
        </w:rPr>
        <w:t xml:space="preserve">evolución </w:t>
      </w:r>
      <w:r w:rsidRPr="00E8250A">
        <w:rPr>
          <w:rFonts w:ascii="Arial" w:hAnsi="Arial" w:cs="Arial"/>
        </w:rPr>
        <w:t>de la tierra</w:t>
      </w:r>
      <w:r w:rsidR="00A90871" w:rsidRPr="00E8250A">
        <w:rPr>
          <w:rFonts w:ascii="Arial" w:hAnsi="Arial" w:cs="Arial"/>
        </w:rPr>
        <w:t>, tiene una línea de trabajo</w:t>
      </w:r>
      <w:r w:rsidR="005146A5">
        <w:rPr>
          <w:rFonts w:ascii="Arial" w:hAnsi="Arial" w:cs="Arial"/>
        </w:rPr>
        <w:t xml:space="preserve"> </w:t>
      </w:r>
      <w:r w:rsidR="00A90871" w:rsidRPr="00E8250A">
        <w:rPr>
          <w:rFonts w:ascii="Arial" w:hAnsi="Arial" w:cs="Arial"/>
        </w:rPr>
        <w:t xml:space="preserve">llamada </w:t>
      </w:r>
      <w:r w:rsidR="00A90871" w:rsidRPr="00E8250A">
        <w:rPr>
          <w:rFonts w:ascii="Arial" w:hAnsi="Arial" w:cs="Arial"/>
          <w:b/>
        </w:rPr>
        <w:t>geología</w:t>
      </w:r>
      <w:r w:rsidR="005146A5">
        <w:rPr>
          <w:rFonts w:ascii="Arial" w:hAnsi="Arial" w:cs="Arial"/>
          <w:b/>
        </w:rPr>
        <w:t xml:space="preserve"> </w:t>
      </w:r>
      <w:r w:rsidR="00A90871" w:rsidRPr="00E8250A">
        <w:rPr>
          <w:rFonts w:ascii="Arial" w:hAnsi="Arial" w:cs="Arial"/>
          <w:b/>
        </w:rPr>
        <w:t>médica</w:t>
      </w:r>
      <w:r w:rsidR="00DB79E2" w:rsidRPr="00E8250A">
        <w:rPr>
          <w:rFonts w:ascii="Arial" w:hAnsi="Arial" w:cs="Arial"/>
        </w:rPr>
        <w:t xml:space="preserve">. Esta </w:t>
      </w:r>
      <w:r w:rsidR="00A90871" w:rsidRPr="00E8250A">
        <w:rPr>
          <w:rFonts w:ascii="Arial" w:hAnsi="Arial" w:cs="Arial"/>
        </w:rPr>
        <w:t xml:space="preserve">estudia la relación entre los factores geológicos y la salud de las personas. </w:t>
      </w:r>
    </w:p>
    <w:p w:rsidR="000B7FD8" w:rsidRPr="00E8250A" w:rsidRDefault="000B7FD8" w:rsidP="00E74DB8">
      <w:pPr>
        <w:spacing w:after="0" w:line="276" w:lineRule="auto"/>
        <w:jc w:val="both"/>
        <w:rPr>
          <w:rFonts w:ascii="Arial" w:hAnsi="Arial" w:cs="Arial"/>
        </w:rPr>
      </w:pPr>
    </w:p>
    <w:p w:rsidR="00D61090" w:rsidRPr="00E8250A" w:rsidRDefault="00A9087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Por ejemplo, </w:t>
      </w:r>
      <w:r w:rsidR="000B7FD8" w:rsidRPr="00E8250A">
        <w:rPr>
          <w:rFonts w:ascii="Arial" w:hAnsi="Arial" w:cs="Arial"/>
        </w:rPr>
        <w:t xml:space="preserve">la </w:t>
      </w:r>
      <w:r w:rsidR="000B7FD8" w:rsidRPr="00E8250A">
        <w:rPr>
          <w:rFonts w:ascii="Arial" w:hAnsi="Arial" w:cs="Arial"/>
          <w:b/>
        </w:rPr>
        <w:t>geología médica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 xml:space="preserve">analiza la relación entre </w:t>
      </w:r>
      <w:r w:rsidR="00ED5DB3" w:rsidRPr="00E8250A">
        <w:rPr>
          <w:rFonts w:ascii="Arial" w:hAnsi="Arial" w:cs="Arial"/>
        </w:rPr>
        <w:t xml:space="preserve">las </w:t>
      </w:r>
      <w:r w:rsidRPr="00E8250A">
        <w:rPr>
          <w:rFonts w:ascii="Arial" w:hAnsi="Arial" w:cs="Arial"/>
        </w:rPr>
        <w:t>emisiones volcánicas y la aparición de enfer</w:t>
      </w:r>
      <w:r w:rsidR="00ED5DB3" w:rsidRPr="00E8250A">
        <w:rPr>
          <w:rFonts w:ascii="Arial" w:hAnsi="Arial" w:cs="Arial"/>
        </w:rPr>
        <w:t>medades</w:t>
      </w:r>
      <w:r w:rsidR="00F80F39" w:rsidRPr="00E8250A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o</w:t>
      </w:r>
      <w:r w:rsidRPr="00E8250A">
        <w:rPr>
          <w:rFonts w:ascii="Arial" w:hAnsi="Arial" w:cs="Arial"/>
        </w:rPr>
        <w:t xml:space="preserve"> la distribuci</w:t>
      </w:r>
      <w:r w:rsidR="00BC448F" w:rsidRPr="00E8250A">
        <w:rPr>
          <w:rFonts w:ascii="Arial" w:hAnsi="Arial" w:cs="Arial"/>
        </w:rPr>
        <w:t>ón geográfica</w:t>
      </w:r>
      <w:r w:rsidRPr="00E8250A">
        <w:rPr>
          <w:rFonts w:ascii="Arial" w:hAnsi="Arial" w:cs="Arial"/>
        </w:rPr>
        <w:t xml:space="preserve"> de ciertos minerales en el aire, la tierra o el agua</w:t>
      </w:r>
      <w:r w:rsidR="00A71F0C" w:rsidRPr="00E8250A">
        <w:rPr>
          <w:rFonts w:ascii="Arial" w:hAnsi="Arial" w:cs="Arial"/>
        </w:rPr>
        <w:t>,</w:t>
      </w:r>
      <w:r w:rsidR="00ED5DB3" w:rsidRPr="00E8250A">
        <w:rPr>
          <w:rFonts w:ascii="Arial" w:hAnsi="Arial" w:cs="Arial"/>
        </w:rPr>
        <w:t xml:space="preserve"> l</w:t>
      </w:r>
      <w:r w:rsidR="002859AE" w:rsidRPr="00E8250A">
        <w:rPr>
          <w:rFonts w:ascii="Arial" w:hAnsi="Arial" w:cs="Arial"/>
        </w:rPr>
        <w:t>os cuales</w:t>
      </w:r>
      <w:r w:rsidRPr="00E8250A">
        <w:rPr>
          <w:rFonts w:ascii="Arial" w:hAnsi="Arial" w:cs="Arial"/>
        </w:rPr>
        <w:t xml:space="preserve"> pueden </w:t>
      </w:r>
      <w:r w:rsidR="00BC448F" w:rsidRPr="00E8250A">
        <w:rPr>
          <w:rFonts w:ascii="Arial" w:hAnsi="Arial" w:cs="Arial"/>
        </w:rPr>
        <w:t>alterar la</w:t>
      </w:r>
      <w:r w:rsidR="002859AE" w:rsidRPr="00E8250A">
        <w:rPr>
          <w:rFonts w:ascii="Arial" w:hAnsi="Arial" w:cs="Arial"/>
        </w:rPr>
        <w:t xml:space="preserve"> salud según </w:t>
      </w:r>
      <w:r w:rsidR="00ED5DB3" w:rsidRPr="00E8250A">
        <w:rPr>
          <w:rFonts w:ascii="Arial" w:hAnsi="Arial" w:cs="Arial"/>
        </w:rPr>
        <w:t>sus niveles</w:t>
      </w:r>
      <w:r w:rsidR="005146A5">
        <w:rPr>
          <w:rFonts w:ascii="Arial" w:hAnsi="Arial" w:cs="Arial"/>
        </w:rPr>
        <w:t xml:space="preserve"> </w:t>
      </w:r>
      <w:r w:rsidR="00BC448F" w:rsidRPr="00E8250A">
        <w:rPr>
          <w:rFonts w:ascii="Arial" w:hAnsi="Arial" w:cs="Arial"/>
        </w:rPr>
        <w:t>dentro del cuerpo.</w:t>
      </w:r>
    </w:p>
    <w:p w:rsidR="00A35CD2" w:rsidRPr="00E8250A" w:rsidRDefault="00A35CD2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CN_07_13_CO_IMG15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F80F39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Ilustración de un volcán haciendo erupción cerca al </w:t>
            </w:r>
            <w:r w:rsidR="00F80F39" w:rsidRPr="00E8250A">
              <w:rPr>
                <w:rFonts w:ascii="Arial" w:hAnsi="Arial" w:cs="Arial"/>
                <w:color w:val="000000"/>
                <w:sz w:val="24"/>
                <w:szCs w:val="24"/>
              </w:rPr>
              <w:t>mar.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132880304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DB79E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Cuando hacen erupción, los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volcanes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arrojan a la atmósfera gases que pueden viajar cientos de kilómetros. Algunos de ellos,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sulfuro de hidrógeno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dióxido de azufre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, pueden causar problemas respiratorios e irritación. Otros</w:t>
            </w:r>
            <w:r w:rsidR="00CB206D" w:rsidRPr="00E8250A">
              <w:rPr>
                <w:rFonts w:ascii="Arial" w:hAnsi="Arial" w:cs="Arial"/>
                <w:color w:val="000000"/>
                <w:sz w:val="24"/>
                <w:szCs w:val="24"/>
              </w:rPr>
              <w:t>,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el </w:t>
            </w: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ácido fluorhídrico</w:t>
            </w:r>
            <w:r w:rsidR="00CB206D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,</w:t>
            </w:r>
            <w:r w:rsidR="00F80F39"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tienen efectos tan graves como la degeneración de los huesos o incluso la muerte.</w:t>
            </w:r>
          </w:p>
        </w:tc>
      </w:tr>
    </w:tbl>
    <w:p w:rsidR="00CF31D4" w:rsidRPr="00E8250A" w:rsidRDefault="00CF31D4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0A024E" w:rsidP="00E74DB8">
      <w:pPr>
        <w:spacing w:line="276" w:lineRule="auto"/>
        <w:jc w:val="both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3</w:t>
      </w:r>
      <w:r w:rsidR="00691315" w:rsidRPr="00E8250A">
        <w:rPr>
          <w:rFonts w:ascii="Arial" w:hAnsi="Arial" w:cs="Arial"/>
          <w:highlight w:val="yellow"/>
        </w:rPr>
        <w:t>]</w:t>
      </w:r>
      <w:r w:rsidR="001C2F9A" w:rsidRPr="00E8250A">
        <w:rPr>
          <w:rFonts w:ascii="Arial" w:hAnsi="Arial" w:cs="Arial"/>
          <w:b/>
        </w:rPr>
        <w:t>5</w:t>
      </w:r>
      <w:r w:rsidR="00691315" w:rsidRPr="00E8250A">
        <w:rPr>
          <w:rFonts w:ascii="Arial" w:hAnsi="Arial" w:cs="Arial"/>
          <w:b/>
        </w:rPr>
        <w:t>.</w:t>
      </w:r>
      <w:r w:rsidRPr="00E8250A">
        <w:rPr>
          <w:rFonts w:ascii="Arial" w:hAnsi="Arial" w:cs="Arial"/>
          <w:b/>
        </w:rPr>
        <w:t>1.</w:t>
      </w:r>
      <w:r w:rsidR="00691315" w:rsidRPr="00E8250A">
        <w:rPr>
          <w:rFonts w:ascii="Arial" w:hAnsi="Arial" w:cs="Arial"/>
          <w:b/>
        </w:rPr>
        <w:t xml:space="preserve">2 Astronomía y </w:t>
      </w:r>
      <w:r w:rsidR="00AA4D9A" w:rsidRPr="00E8250A">
        <w:rPr>
          <w:rFonts w:ascii="Arial" w:hAnsi="Arial" w:cs="Arial"/>
          <w:b/>
        </w:rPr>
        <w:t>Medicina</w:t>
      </w:r>
    </w:p>
    <w:p w:rsidR="00A562F8" w:rsidRPr="00E8250A" w:rsidRDefault="00F96BD5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BC448F" w:rsidRPr="00E8250A">
        <w:rPr>
          <w:rFonts w:ascii="Arial" w:hAnsi="Arial" w:cs="Arial"/>
        </w:rPr>
        <w:t xml:space="preserve">a </w:t>
      </w:r>
      <w:r w:rsidR="00BC448F" w:rsidRPr="00E8250A">
        <w:rPr>
          <w:rFonts w:ascii="Arial" w:hAnsi="Arial" w:cs="Arial"/>
          <w:b/>
        </w:rPr>
        <w:t>astronomía</w:t>
      </w:r>
      <w:r w:rsidR="00BC448F" w:rsidRPr="00E8250A">
        <w:rPr>
          <w:rFonts w:ascii="Arial" w:hAnsi="Arial" w:cs="Arial"/>
        </w:rPr>
        <w:t>,</w:t>
      </w:r>
      <w:r w:rsidR="00520D35">
        <w:rPr>
          <w:rFonts w:ascii="Arial" w:hAnsi="Arial" w:cs="Arial"/>
        </w:rPr>
        <w:t xml:space="preserve"> </w:t>
      </w:r>
      <w:r w:rsidR="002859AE" w:rsidRPr="00E8250A">
        <w:rPr>
          <w:rFonts w:ascii="Arial" w:hAnsi="Arial" w:cs="Arial"/>
        </w:rPr>
        <w:t xml:space="preserve">ciencia </w:t>
      </w:r>
      <w:r w:rsidRPr="00E8250A">
        <w:rPr>
          <w:rFonts w:ascii="Arial" w:hAnsi="Arial" w:cs="Arial"/>
        </w:rPr>
        <w:t>que estudia el</w:t>
      </w:r>
      <w:r w:rsidRPr="00E8250A">
        <w:rPr>
          <w:rFonts w:ascii="Arial" w:hAnsi="Arial" w:cs="Arial"/>
          <w:b/>
        </w:rPr>
        <w:t xml:space="preserve"> universo </w:t>
      </w:r>
      <w:r w:rsidRPr="00E8250A">
        <w:rPr>
          <w:rFonts w:ascii="Arial" w:hAnsi="Arial" w:cs="Arial"/>
        </w:rPr>
        <w:t>y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los</w:t>
      </w:r>
      <w:r w:rsidRPr="00E8250A">
        <w:rPr>
          <w:rFonts w:ascii="Arial" w:hAnsi="Arial" w:cs="Arial"/>
          <w:b/>
        </w:rPr>
        <w:t xml:space="preserve"> cuerpos celestes</w:t>
      </w:r>
      <w:r w:rsidRPr="00E8250A">
        <w:rPr>
          <w:rFonts w:ascii="Arial" w:hAnsi="Arial" w:cs="Arial"/>
        </w:rPr>
        <w:t xml:space="preserve">, </w:t>
      </w:r>
      <w:r w:rsidR="00A562F8" w:rsidRPr="00E8250A">
        <w:rPr>
          <w:rFonts w:ascii="Arial" w:hAnsi="Arial" w:cs="Arial"/>
        </w:rPr>
        <w:t xml:space="preserve">ha tenido poca relación con la </w:t>
      </w:r>
      <w:r w:rsidR="00AA4D9A" w:rsidRPr="00E8250A">
        <w:rPr>
          <w:rFonts w:ascii="Arial" w:hAnsi="Arial" w:cs="Arial"/>
        </w:rPr>
        <w:t>Medicina</w:t>
      </w:r>
      <w:r w:rsidR="00A562F8" w:rsidRPr="00E8250A">
        <w:rPr>
          <w:rFonts w:ascii="Arial" w:hAnsi="Arial" w:cs="Arial"/>
        </w:rPr>
        <w:t>, pues su objeto de estudio es muy diferente. Pero esto no significa que no sea pos</w:t>
      </w:r>
      <w:r w:rsidR="00DB79E2" w:rsidRPr="00E8250A">
        <w:rPr>
          <w:rFonts w:ascii="Arial" w:hAnsi="Arial" w:cs="Arial"/>
        </w:rPr>
        <w:t>ible la colaboración entre las dos</w:t>
      </w:r>
      <w:r w:rsidR="00A562F8" w:rsidRPr="00E8250A">
        <w:rPr>
          <w:rFonts w:ascii="Arial" w:hAnsi="Arial" w:cs="Arial"/>
        </w:rPr>
        <w:t>.</w:t>
      </w:r>
    </w:p>
    <w:p w:rsidR="00A562F8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</w:p>
    <w:p w:rsidR="009D2BE1" w:rsidRPr="00E8250A" w:rsidRDefault="00A562F8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La astronomía </w:t>
      </w:r>
      <w:r w:rsidR="00F96BD5" w:rsidRPr="00E8250A">
        <w:rPr>
          <w:rFonts w:ascii="Arial" w:hAnsi="Arial" w:cs="Arial"/>
        </w:rPr>
        <w:t>usa tecnología</w:t>
      </w:r>
      <w:r w:rsidR="00DB79E2" w:rsidRPr="00E8250A">
        <w:rPr>
          <w:rFonts w:ascii="Arial" w:hAnsi="Arial" w:cs="Arial"/>
        </w:rPr>
        <w:t xml:space="preserve">s que </w:t>
      </w:r>
      <w:r w:rsidR="002859AE" w:rsidRPr="00E8250A">
        <w:rPr>
          <w:rFonts w:ascii="Arial" w:hAnsi="Arial" w:cs="Arial"/>
        </w:rPr>
        <w:t>permiten analizar</w:t>
      </w:r>
      <w:r w:rsidR="000B7FD8" w:rsidRPr="00E8250A">
        <w:rPr>
          <w:rFonts w:ascii="Arial" w:hAnsi="Arial" w:cs="Arial"/>
        </w:rPr>
        <w:t xml:space="preserve"> gran</w:t>
      </w:r>
      <w:r w:rsidR="00F129B7" w:rsidRPr="00E8250A">
        <w:rPr>
          <w:rFonts w:ascii="Arial" w:hAnsi="Arial" w:cs="Arial"/>
        </w:rPr>
        <w:t>des volú</w:t>
      </w:r>
      <w:r w:rsidR="00ED5DB3" w:rsidRPr="00E8250A">
        <w:rPr>
          <w:rFonts w:ascii="Arial" w:hAnsi="Arial" w:cs="Arial"/>
        </w:rPr>
        <w:t>menes</w:t>
      </w:r>
      <w:r w:rsidR="000B7FD8" w:rsidRPr="00E8250A">
        <w:rPr>
          <w:rFonts w:ascii="Arial" w:hAnsi="Arial" w:cs="Arial"/>
        </w:rPr>
        <w:t xml:space="preserve"> de imágenes del universo en busca de anomalías, como </w:t>
      </w:r>
      <w:r w:rsidR="00DB79E2" w:rsidRPr="00E8250A">
        <w:rPr>
          <w:rFonts w:ascii="Arial" w:hAnsi="Arial" w:cs="Arial"/>
        </w:rPr>
        <w:t xml:space="preserve">por ejemplo </w:t>
      </w:r>
      <w:r w:rsidR="000B7FD8" w:rsidRPr="00E8250A">
        <w:rPr>
          <w:rFonts w:ascii="Arial" w:hAnsi="Arial" w:cs="Arial"/>
        </w:rPr>
        <w:t xml:space="preserve">el nacimiento de una estrella. </w:t>
      </w:r>
      <w:r w:rsidR="00DB79E2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DB79E2" w:rsidRPr="00E8250A">
        <w:rPr>
          <w:rFonts w:ascii="Arial" w:hAnsi="Arial" w:cs="Arial"/>
        </w:rPr>
        <w:t xml:space="preserve"> también requiere analizar </w:t>
      </w:r>
      <w:r w:rsidR="00ED5DB3" w:rsidRPr="00E8250A">
        <w:rPr>
          <w:rFonts w:ascii="Arial" w:hAnsi="Arial" w:cs="Arial"/>
        </w:rPr>
        <w:t xml:space="preserve">grandes volúmenes </w:t>
      </w:r>
      <w:r w:rsidR="002859AE" w:rsidRPr="00E8250A">
        <w:rPr>
          <w:rFonts w:ascii="Arial" w:hAnsi="Arial" w:cs="Arial"/>
        </w:rPr>
        <w:t>de</w:t>
      </w:r>
      <w:r w:rsidR="00DB79E2" w:rsidRPr="00E8250A">
        <w:rPr>
          <w:rFonts w:ascii="Arial" w:hAnsi="Arial" w:cs="Arial"/>
        </w:rPr>
        <w:t xml:space="preserve"> imágenes, pero no del universo sino del cuerpo, en busca de enfermedades.</w:t>
      </w:r>
    </w:p>
    <w:p w:rsidR="009D2BE1" w:rsidRPr="00E8250A" w:rsidRDefault="009D2BE1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A562F8" w:rsidP="00E74DB8">
      <w:pPr>
        <w:spacing w:after="0" w:line="276" w:lineRule="auto"/>
        <w:jc w:val="both"/>
        <w:rPr>
          <w:ins w:id="14" w:author="ggcv" w:date="2015-03-11T11:51:00Z"/>
          <w:rFonts w:ascii="Arial" w:hAnsi="Arial" w:cs="Arial"/>
        </w:rPr>
      </w:pPr>
      <w:r w:rsidRPr="00E8250A">
        <w:rPr>
          <w:rFonts w:ascii="Arial" w:hAnsi="Arial" w:cs="Arial"/>
        </w:rPr>
        <w:t>Así, las técnicas de la astronomía para analizar el uni</w:t>
      </w:r>
      <w:r w:rsidR="002859AE" w:rsidRPr="00E8250A">
        <w:rPr>
          <w:rFonts w:ascii="Arial" w:hAnsi="Arial" w:cs="Arial"/>
        </w:rPr>
        <w:t xml:space="preserve">verso están siendo adaptadas </w:t>
      </w:r>
      <w:r w:rsidRPr="00E8250A">
        <w:rPr>
          <w:rFonts w:ascii="Arial" w:hAnsi="Arial" w:cs="Arial"/>
        </w:rPr>
        <w:t xml:space="preserve">para </w:t>
      </w:r>
      <w:r w:rsidR="00DB79E2" w:rsidRPr="00E8250A">
        <w:rPr>
          <w:rFonts w:ascii="Arial" w:hAnsi="Arial" w:cs="Arial"/>
        </w:rPr>
        <w:t xml:space="preserve">buscar signos </w:t>
      </w:r>
      <w:r w:rsidRPr="00E8250A">
        <w:rPr>
          <w:rFonts w:ascii="Arial" w:hAnsi="Arial" w:cs="Arial"/>
        </w:rPr>
        <w:t>de enfermedad como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por ejemplo</w:t>
      </w:r>
      <w:r w:rsidR="00CB206D" w:rsidRPr="00E8250A">
        <w:rPr>
          <w:rFonts w:ascii="Arial" w:hAnsi="Arial" w:cs="Arial"/>
        </w:rPr>
        <w:t>,</w:t>
      </w:r>
      <w:r w:rsidRPr="00E8250A">
        <w:rPr>
          <w:rFonts w:ascii="Arial" w:hAnsi="Arial" w:cs="Arial"/>
        </w:rPr>
        <w:t xml:space="preserve"> tumores malignos.</w:t>
      </w:r>
      <w:r w:rsidR="005146A5">
        <w:rPr>
          <w:rFonts w:ascii="Arial" w:hAnsi="Arial" w:cs="Arial"/>
        </w:rPr>
        <w:t xml:space="preserve"> </w:t>
      </w:r>
      <w:r w:rsidR="00F96BD5" w:rsidRPr="00E8250A">
        <w:rPr>
          <w:rFonts w:ascii="Arial" w:hAnsi="Arial" w:cs="Arial"/>
        </w:rPr>
        <w:t xml:space="preserve">En años recientes </w:t>
      </w:r>
      <w:r w:rsidR="002447C7" w:rsidRPr="00E8250A">
        <w:rPr>
          <w:rFonts w:ascii="Arial" w:hAnsi="Arial" w:cs="Arial"/>
        </w:rPr>
        <w:t xml:space="preserve">se han hecho esfuerzos </w:t>
      </w:r>
      <w:r w:rsidR="00D242F6" w:rsidRPr="00E8250A">
        <w:rPr>
          <w:rFonts w:ascii="Arial" w:hAnsi="Arial" w:cs="Arial"/>
        </w:rPr>
        <w:t>de colaboración entre las dos disciplinas</w:t>
      </w:r>
      <w:r w:rsidR="002447C7" w:rsidRPr="00E8250A">
        <w:rPr>
          <w:rFonts w:ascii="Arial" w:hAnsi="Arial" w:cs="Arial"/>
        </w:rPr>
        <w:t xml:space="preserve"> para mejor</w:t>
      </w:r>
      <w:r w:rsidR="000B7FD8" w:rsidRPr="00E8250A">
        <w:rPr>
          <w:rFonts w:ascii="Arial" w:hAnsi="Arial" w:cs="Arial"/>
        </w:rPr>
        <w:t>ar esta tecnología,</w:t>
      </w:r>
      <w:r w:rsidR="00F129B7" w:rsidRPr="00E8250A">
        <w:rPr>
          <w:rFonts w:ascii="Arial" w:hAnsi="Arial" w:cs="Arial"/>
        </w:rPr>
        <w:t xml:space="preserve"> desarrollando programas informáticos</w:t>
      </w:r>
      <w:r w:rsidR="00D242F6" w:rsidRPr="00E8250A">
        <w:rPr>
          <w:rFonts w:ascii="Arial" w:hAnsi="Arial" w:cs="Arial"/>
        </w:rPr>
        <w:t xml:space="preserve"> que permiten</w:t>
      </w:r>
      <w:r w:rsidR="002447C7" w:rsidRPr="00E8250A">
        <w:rPr>
          <w:rFonts w:ascii="Arial" w:hAnsi="Arial" w:cs="Arial"/>
        </w:rPr>
        <w:t xml:space="preserve"> analizar </w:t>
      </w:r>
      <w:r w:rsidR="00D242F6" w:rsidRPr="00E8250A">
        <w:rPr>
          <w:rFonts w:ascii="Arial" w:hAnsi="Arial" w:cs="Arial"/>
        </w:rPr>
        <w:t>de manera más efectiva</w:t>
      </w:r>
      <w:r w:rsidR="002447C7" w:rsidRPr="00E8250A">
        <w:rPr>
          <w:rFonts w:ascii="Arial" w:hAnsi="Arial" w:cs="Arial"/>
        </w:rPr>
        <w:t xml:space="preserve"> la</w:t>
      </w:r>
      <w:r w:rsidR="00DB79E2" w:rsidRPr="00E8250A">
        <w:rPr>
          <w:rFonts w:ascii="Arial" w:hAnsi="Arial" w:cs="Arial"/>
        </w:rPr>
        <w:t xml:space="preserve"> gran cantidad de información contenida en</w:t>
      </w:r>
      <w:r w:rsidR="002447C7" w:rsidRPr="00E8250A">
        <w:rPr>
          <w:rFonts w:ascii="Arial" w:hAnsi="Arial" w:cs="Arial"/>
        </w:rPr>
        <w:t xml:space="preserve"> las imágenes.</w:t>
      </w:r>
      <w:r w:rsidR="00691315" w:rsidRPr="00E8250A">
        <w:rPr>
          <w:rFonts w:ascii="Arial" w:hAnsi="Arial" w:cs="Arial"/>
        </w:rPr>
        <w:t xml:space="preserve"> </w:t>
      </w:r>
    </w:p>
    <w:p w:rsidR="00431093" w:rsidRDefault="00431093" w:rsidP="00E74DB8">
      <w:pPr>
        <w:spacing w:after="0" w:line="276" w:lineRule="auto"/>
        <w:jc w:val="both"/>
        <w:rPr>
          <w:ins w:id="15" w:author="ggcv" w:date="2015-03-11T11:51:00Z"/>
          <w:rFonts w:ascii="Arial" w:hAnsi="Arial" w:cs="Arial"/>
        </w:rPr>
      </w:pPr>
    </w:p>
    <w:p w:rsidR="00946303" w:rsidRPr="00E8250A" w:rsidRDefault="00431093" w:rsidP="00E74DB8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 xml:space="preserve">Si quieres conocer más acerca de tema mira el siguiente video disponible en </w:t>
      </w:r>
      <w:r w:rsidR="00691315" w:rsidRPr="00E8250A">
        <w:rPr>
          <w:rFonts w:ascii="Arial" w:hAnsi="Arial" w:cs="Arial"/>
        </w:rPr>
        <w:t>[</w:t>
      </w:r>
      <w:hyperlink r:id="rId14" w:history="1">
        <w:r w:rsidR="00691315" w:rsidRPr="00E8250A">
          <w:rPr>
            <w:rStyle w:val="Hipervnculo"/>
            <w:rFonts w:ascii="Arial" w:hAnsi="Arial" w:cs="Arial"/>
          </w:rPr>
          <w:t>VER</w:t>
        </w:r>
      </w:hyperlink>
      <w:r w:rsidR="00691315" w:rsidRPr="00E8250A">
        <w:rPr>
          <w:rFonts w:ascii="Arial" w:hAnsi="Arial" w:cs="Arial"/>
        </w:rPr>
        <w:t>]</w:t>
      </w:r>
      <w:r>
        <w:rPr>
          <w:rFonts w:ascii="Arial" w:hAnsi="Arial" w:cs="Arial"/>
        </w:rPr>
        <w:t>.</w:t>
      </w:r>
    </w:p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A35D6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CA35D6" w:rsidRPr="00E8250A" w:rsidRDefault="00CA35D6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CN_07_13_CO_REC130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Geología, Astronomía y Medicina</w:t>
            </w:r>
          </w:p>
        </w:tc>
      </w:tr>
      <w:tr w:rsidR="00CA35D6" w:rsidRPr="00E8250A" w:rsidTr="00507DB7">
        <w:tc>
          <w:tcPr>
            <w:tcW w:w="2518" w:type="dxa"/>
          </w:tcPr>
          <w:p w:rsidR="00CA35D6" w:rsidRPr="00E8250A" w:rsidRDefault="00CA35D6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CA35D6" w:rsidRPr="00E8250A" w:rsidRDefault="00F07CE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Preguntas de selección múltiple que indagan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por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la relación </w:t>
            </w:r>
            <w:r w:rsidR="00011C83"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de 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la Geología y la Astronomía con la Medicina.</w:t>
            </w:r>
          </w:p>
        </w:tc>
      </w:tr>
    </w:tbl>
    <w:p w:rsidR="00CA35D6" w:rsidRPr="00E8250A" w:rsidRDefault="00CA35D6" w:rsidP="003A2CCB">
      <w:pPr>
        <w:spacing w:after="0" w:line="276" w:lineRule="auto"/>
        <w:rPr>
          <w:rFonts w:ascii="Arial" w:hAnsi="Arial" w:cs="Arial"/>
        </w:rPr>
      </w:pPr>
    </w:p>
    <w:p w:rsidR="00D61090" w:rsidRPr="00E8250A" w:rsidRDefault="00D61090" w:rsidP="003A2CCB">
      <w:pPr>
        <w:spacing w:after="0" w:line="276" w:lineRule="auto"/>
        <w:rPr>
          <w:rFonts w:ascii="Arial" w:hAnsi="Arial" w:cs="Arial"/>
        </w:rPr>
      </w:pPr>
    </w:p>
    <w:p w:rsidR="00691315" w:rsidRPr="00E8250A" w:rsidRDefault="00691315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5</w:t>
      </w:r>
      <w:r w:rsidR="000A024E" w:rsidRPr="00E8250A">
        <w:rPr>
          <w:rFonts w:ascii="Arial" w:hAnsi="Arial" w:cs="Arial"/>
          <w:b/>
        </w:rPr>
        <w:t>.2</w:t>
      </w:r>
      <w:r w:rsidR="004852A1">
        <w:rPr>
          <w:rFonts w:ascii="Arial" w:hAnsi="Arial" w:cs="Arial"/>
          <w:b/>
        </w:rPr>
        <w:t xml:space="preserve"> </w:t>
      </w:r>
      <w:r w:rsidR="00A462A2" w:rsidRPr="00E8250A">
        <w:rPr>
          <w:rFonts w:ascii="Arial" w:hAnsi="Arial" w:cs="Arial"/>
          <w:b/>
        </w:rPr>
        <w:t xml:space="preserve">La colaboración de las ciencias para el avance de la </w:t>
      </w:r>
      <w:r w:rsidR="00AA4D9A" w:rsidRPr="00E8250A">
        <w:rPr>
          <w:rFonts w:ascii="Arial" w:hAnsi="Arial" w:cs="Arial"/>
          <w:b/>
        </w:rPr>
        <w:t>Medicina</w:t>
      </w:r>
    </w:p>
    <w:p w:rsidR="00691315" w:rsidRPr="00E8250A" w:rsidRDefault="00691315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DB79E2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Como ya se dijo, es normal que el desarrollo de las diferentes ciencias y dela </w:t>
      </w:r>
      <w:r w:rsidR="00AA4D9A" w:rsidRPr="00E8250A">
        <w:rPr>
          <w:rFonts w:ascii="Arial" w:hAnsi="Arial" w:cs="Arial"/>
        </w:rPr>
        <w:t>Medicina</w:t>
      </w:r>
      <w:r w:rsidRPr="00E8250A">
        <w:rPr>
          <w:rFonts w:ascii="Arial" w:hAnsi="Arial" w:cs="Arial"/>
        </w:rPr>
        <w:t xml:space="preserve"> se haga gracias a la colaboración entre </w:t>
      </w:r>
      <w:r w:rsidR="00CB206D" w:rsidRPr="00E8250A">
        <w:rPr>
          <w:rFonts w:ascii="Arial" w:hAnsi="Arial" w:cs="Arial"/>
        </w:rPr>
        <w:t>e</w:t>
      </w:r>
      <w:r w:rsidRPr="00E8250A">
        <w:rPr>
          <w:rFonts w:ascii="Arial" w:hAnsi="Arial" w:cs="Arial"/>
        </w:rPr>
        <w:t>stas. Un buen ejemplo de esto es la invención de</w:t>
      </w:r>
      <w:r w:rsidR="006A06F0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las</w:t>
      </w:r>
      <w:r w:rsidRPr="00E8250A">
        <w:rPr>
          <w:rFonts w:ascii="Arial" w:hAnsi="Arial" w:cs="Arial"/>
          <w:b/>
        </w:rPr>
        <w:t xml:space="preserve"> vacunas.</w:t>
      </w:r>
    </w:p>
    <w:p w:rsidR="003D40AB" w:rsidRPr="00E8250A" w:rsidRDefault="003D40AB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3D40AB" w:rsidRPr="00E8250A" w:rsidTr="001B3DDB">
        <w:tc>
          <w:tcPr>
            <w:tcW w:w="8978" w:type="dxa"/>
            <w:gridSpan w:val="2"/>
            <w:shd w:val="clear" w:color="auto" w:fill="000000" w:themeFill="text1"/>
          </w:tcPr>
          <w:p w:rsidR="003D40AB" w:rsidRPr="00E8250A" w:rsidRDefault="003D40AB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:rsidR="003D40AB" w:rsidRPr="00E8250A" w:rsidRDefault="001A1620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Las vacunas</w:t>
            </w:r>
          </w:p>
        </w:tc>
      </w:tr>
      <w:tr w:rsidR="003D40AB" w:rsidRPr="00E8250A" w:rsidTr="001B3DDB">
        <w:tc>
          <w:tcPr>
            <w:tcW w:w="2518" w:type="dxa"/>
          </w:tcPr>
          <w:p w:rsidR="003D40A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3A760B" w:rsidRPr="00E8250A" w:rsidRDefault="003D40AB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Las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 xml:space="preserve">vacunas 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constituyen uno de los logros más importantes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. Gracias a ellas se salvan millones de vidas al año, pues permiten prevenir </w:t>
            </w:r>
            <w:r w:rsidR="00A35CD2" w:rsidRPr="00E8250A">
              <w:rPr>
                <w:rFonts w:ascii="Arial" w:hAnsi="Arial" w:cs="Arial"/>
                <w:sz w:val="24"/>
                <w:szCs w:val="24"/>
              </w:rPr>
              <w:t>enfermedades</w:t>
            </w:r>
            <w:r w:rsidR="009C0C69" w:rsidRPr="00E8250A">
              <w:rPr>
                <w:rFonts w:ascii="Arial" w:hAnsi="Arial" w:cs="Arial"/>
                <w:sz w:val="24"/>
                <w:szCs w:val="24"/>
              </w:rPr>
              <w:t xml:space="preserve"> o disminuir su gravedad.</w:t>
            </w:r>
          </w:p>
        </w:tc>
      </w:tr>
    </w:tbl>
    <w:p w:rsidR="001564F9" w:rsidRPr="00E8250A" w:rsidRDefault="001564F9" w:rsidP="003A2CCB">
      <w:pPr>
        <w:spacing w:after="0" w:line="276" w:lineRule="auto"/>
        <w:rPr>
          <w:rFonts w:ascii="Arial" w:hAnsi="Arial" w:cs="Arial"/>
        </w:rPr>
      </w:pPr>
    </w:p>
    <w:p w:rsidR="00DB79E2" w:rsidRPr="00E8250A" w:rsidRDefault="001B3D58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Una vacuna se aplica </w:t>
      </w:r>
      <w:r w:rsidRPr="00E8250A">
        <w:rPr>
          <w:rFonts w:ascii="Arial" w:hAnsi="Arial" w:cs="Arial"/>
          <w:b/>
        </w:rPr>
        <w:t>inoculando</w:t>
      </w:r>
      <w:r w:rsidR="00DB79E2" w:rsidRPr="00E8250A">
        <w:rPr>
          <w:rFonts w:ascii="Arial" w:hAnsi="Arial" w:cs="Arial"/>
        </w:rPr>
        <w:t xml:space="preserve"> en el cuerpo del paciente un microorganismo patógeno </w:t>
      </w:r>
      <w:r w:rsidR="00DB79E2" w:rsidRPr="00E8250A">
        <w:rPr>
          <w:rFonts w:ascii="Arial" w:hAnsi="Arial" w:cs="Arial"/>
          <w:b/>
        </w:rPr>
        <w:t>debilitado</w:t>
      </w:r>
      <w:r w:rsidR="00DB79E2" w:rsidRPr="00E8250A">
        <w:rPr>
          <w:rFonts w:ascii="Arial" w:hAnsi="Arial" w:cs="Arial"/>
        </w:rPr>
        <w:t xml:space="preserve"> o una parte de este, de manera que no se produzca la enfermedad con toda su fuerza. Al hacer esto, el cuerpo aprende a reconocer el patógeno y prepara defensas para combatirlo. Cuando la persona se vea expuesta a ese microorganismo en el futuro, su cuerpo ya sabrá cómo luchar contra él y así podrá eliminarlo.</w:t>
      </w:r>
    </w:p>
    <w:p w:rsidR="001B3D58" w:rsidRPr="00E8250A" w:rsidRDefault="00DB79E2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L</w:t>
      </w:r>
      <w:r w:rsidR="00301E28" w:rsidRPr="00E8250A">
        <w:rPr>
          <w:rFonts w:ascii="Arial" w:hAnsi="Arial" w:cs="Arial"/>
        </w:rPr>
        <w:t xml:space="preserve">as primeras vacunas se hacían </w:t>
      </w:r>
      <w:r w:rsidR="00DC4DF7" w:rsidRPr="00E8250A">
        <w:rPr>
          <w:rFonts w:ascii="Arial" w:hAnsi="Arial" w:cs="Arial"/>
        </w:rPr>
        <w:t xml:space="preserve">solo </w:t>
      </w:r>
      <w:r w:rsidR="00301E28" w:rsidRPr="00E8250A">
        <w:rPr>
          <w:rFonts w:ascii="Arial" w:hAnsi="Arial" w:cs="Arial"/>
        </w:rPr>
        <w:t xml:space="preserve">a partir de conocimientos biológicos y </w:t>
      </w:r>
      <w:r w:rsidRPr="00E8250A">
        <w:rPr>
          <w:rFonts w:ascii="Arial" w:hAnsi="Arial" w:cs="Arial"/>
        </w:rPr>
        <w:t xml:space="preserve">sin intervención de la </w:t>
      </w:r>
      <w:r w:rsidR="00554794" w:rsidRPr="00E8250A">
        <w:rPr>
          <w:rFonts w:ascii="Arial" w:hAnsi="Arial" w:cs="Arial"/>
        </w:rPr>
        <w:t>Química</w:t>
      </w:r>
      <w:r w:rsidR="001B3D58" w:rsidRPr="00E8250A">
        <w:rPr>
          <w:rFonts w:ascii="Arial" w:hAnsi="Arial" w:cs="Arial"/>
        </w:rPr>
        <w:t>. P</w:t>
      </w:r>
      <w:r w:rsidR="00301E28" w:rsidRPr="00E8250A">
        <w:rPr>
          <w:rFonts w:ascii="Arial" w:hAnsi="Arial" w:cs="Arial"/>
        </w:rPr>
        <w:t xml:space="preserve">or ejemplo, moliendo costras secas infectadas de viruela </w:t>
      </w:r>
      <w:r w:rsidRPr="00E8250A">
        <w:rPr>
          <w:rFonts w:ascii="Arial" w:hAnsi="Arial" w:cs="Arial"/>
        </w:rPr>
        <w:t>y aspirando el polvo resultante. Sin embargo</w:t>
      </w:r>
      <w:r w:rsidR="00C45FB3" w:rsidRPr="00E8250A">
        <w:rPr>
          <w:rFonts w:ascii="Arial" w:hAnsi="Arial" w:cs="Arial"/>
        </w:rPr>
        <w:t>,</w:t>
      </w:r>
      <w:r w:rsidR="00301E28" w:rsidRPr="00E8250A">
        <w:rPr>
          <w:rFonts w:ascii="Arial" w:hAnsi="Arial" w:cs="Arial"/>
        </w:rPr>
        <w:t xml:space="preserve"> los avances en la </w:t>
      </w:r>
      <w:r w:rsidR="00554794" w:rsidRPr="00E8250A">
        <w:rPr>
          <w:rFonts w:ascii="Arial" w:hAnsi="Arial" w:cs="Arial"/>
        </w:rPr>
        <w:t>Química</w:t>
      </w:r>
      <w:r w:rsidR="00301E28" w:rsidRPr="00E8250A">
        <w:rPr>
          <w:rFonts w:ascii="Arial" w:hAnsi="Arial" w:cs="Arial"/>
        </w:rPr>
        <w:t xml:space="preserve"> han permitido disponer de nuevas técnicas para </w:t>
      </w:r>
      <w:r w:rsidR="00301E28" w:rsidRPr="00E8250A">
        <w:rPr>
          <w:rFonts w:ascii="Arial" w:hAnsi="Arial" w:cs="Arial"/>
          <w:b/>
        </w:rPr>
        <w:t>debilitar</w:t>
      </w:r>
      <w:r w:rsidR="00520D35">
        <w:rPr>
          <w:rFonts w:ascii="Arial" w:hAnsi="Arial" w:cs="Arial"/>
          <w:b/>
        </w:rPr>
        <w:t xml:space="preserve"> </w:t>
      </w:r>
      <w:r w:rsidR="00ED5029" w:rsidRPr="00E8250A">
        <w:rPr>
          <w:rFonts w:ascii="Arial" w:hAnsi="Arial" w:cs="Arial"/>
        </w:rPr>
        <w:t>los microorganis</w:t>
      </w:r>
      <w:r w:rsidR="00F129B7" w:rsidRPr="00E8250A">
        <w:rPr>
          <w:rFonts w:ascii="Arial" w:hAnsi="Arial" w:cs="Arial"/>
        </w:rPr>
        <w:t xml:space="preserve">mos y desarrollar con </w:t>
      </w:r>
      <w:r w:rsidR="00CB206D" w:rsidRPr="00E8250A">
        <w:rPr>
          <w:rFonts w:ascii="Arial" w:hAnsi="Arial" w:cs="Arial"/>
        </w:rPr>
        <w:t>e</w:t>
      </w:r>
      <w:r w:rsidR="00F129B7" w:rsidRPr="00E8250A">
        <w:rPr>
          <w:rFonts w:ascii="Arial" w:hAnsi="Arial" w:cs="Arial"/>
        </w:rPr>
        <w:t>stos</w:t>
      </w:r>
      <w:r w:rsidR="00C45FB3" w:rsidRPr="00E8250A">
        <w:rPr>
          <w:rFonts w:ascii="Arial" w:hAnsi="Arial" w:cs="Arial"/>
        </w:rPr>
        <w:t xml:space="preserve"> las</w:t>
      </w:r>
      <w:r w:rsidR="00F129B7" w:rsidRPr="00E8250A">
        <w:rPr>
          <w:rFonts w:ascii="Arial" w:hAnsi="Arial" w:cs="Arial"/>
        </w:rPr>
        <w:t xml:space="preserve"> vacunas.</w:t>
      </w:r>
    </w:p>
    <w:p w:rsidR="00301E28" w:rsidRPr="00E8250A" w:rsidRDefault="00656BAC" w:rsidP="00E74DB8">
      <w:pPr>
        <w:spacing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Además, la </w:t>
      </w:r>
      <w:r w:rsidR="00554794" w:rsidRPr="00E8250A">
        <w:rPr>
          <w:rFonts w:ascii="Arial" w:hAnsi="Arial" w:cs="Arial"/>
        </w:rPr>
        <w:t>Química</w:t>
      </w:r>
      <w:r w:rsidRPr="00E8250A">
        <w:rPr>
          <w:rFonts w:ascii="Arial" w:hAnsi="Arial" w:cs="Arial"/>
        </w:rPr>
        <w:t xml:space="preserve"> ha </w:t>
      </w:r>
      <w:r w:rsidR="0018310C" w:rsidRPr="00E8250A">
        <w:rPr>
          <w:rFonts w:ascii="Arial" w:hAnsi="Arial" w:cs="Arial"/>
        </w:rPr>
        <w:t>proporcionado</w:t>
      </w:r>
      <w:r w:rsidRPr="00E8250A">
        <w:rPr>
          <w:rFonts w:ascii="Arial" w:hAnsi="Arial" w:cs="Arial"/>
        </w:rPr>
        <w:t xml:space="preserve"> la capacidad de</w:t>
      </w:r>
      <w:r w:rsidR="00ED5029" w:rsidRPr="00E8250A">
        <w:rPr>
          <w:rFonts w:ascii="Arial" w:hAnsi="Arial" w:cs="Arial"/>
        </w:rPr>
        <w:t xml:space="preserve"> rec</w:t>
      </w:r>
      <w:r w:rsidR="0018310C" w:rsidRPr="00E8250A">
        <w:rPr>
          <w:rFonts w:ascii="Arial" w:hAnsi="Arial" w:cs="Arial"/>
        </w:rPr>
        <w:t>onocer y aislar</w:t>
      </w:r>
      <w:r w:rsidRPr="00E8250A">
        <w:rPr>
          <w:rFonts w:ascii="Arial" w:hAnsi="Arial" w:cs="Arial"/>
        </w:rPr>
        <w:t xml:space="preserve"> partes de la</w:t>
      </w:r>
      <w:r w:rsidR="00ED5029" w:rsidRPr="00E8250A">
        <w:rPr>
          <w:rFonts w:ascii="Arial" w:hAnsi="Arial" w:cs="Arial"/>
        </w:rPr>
        <w:t xml:space="preserve"> estructura </w:t>
      </w:r>
      <w:r w:rsidR="00F129B7" w:rsidRPr="00E8250A">
        <w:rPr>
          <w:rFonts w:ascii="Arial" w:hAnsi="Arial" w:cs="Arial"/>
        </w:rPr>
        <w:t>celular de los patógenos, las cuales</w:t>
      </w:r>
      <w:r w:rsidR="00F80F39" w:rsidRPr="00E8250A">
        <w:rPr>
          <w:rFonts w:ascii="Arial" w:hAnsi="Arial" w:cs="Arial"/>
        </w:rPr>
        <w:t xml:space="preserve"> </w:t>
      </w:r>
      <w:r w:rsidR="00F129B7" w:rsidRPr="00E8250A">
        <w:rPr>
          <w:rFonts w:ascii="Arial" w:hAnsi="Arial" w:cs="Arial"/>
        </w:rPr>
        <w:t>se u</w:t>
      </w:r>
      <w:r w:rsidR="00C45FB3" w:rsidRPr="00E8250A">
        <w:rPr>
          <w:rFonts w:ascii="Arial" w:hAnsi="Arial" w:cs="Arial"/>
        </w:rPr>
        <w:t>t</w:t>
      </w:r>
      <w:r w:rsidR="00F129B7" w:rsidRPr="00E8250A">
        <w:rPr>
          <w:rFonts w:ascii="Arial" w:hAnsi="Arial" w:cs="Arial"/>
        </w:rPr>
        <w:t>ilizan</w:t>
      </w:r>
      <w:r w:rsidRPr="00E8250A">
        <w:rPr>
          <w:rFonts w:ascii="Arial" w:hAnsi="Arial" w:cs="Arial"/>
        </w:rPr>
        <w:t xml:space="preserve"> para fabricar vacunas. Por ejemplo, se puede vacunar </w:t>
      </w:r>
      <w:r w:rsidR="00FE5BC8" w:rsidRPr="00E8250A">
        <w:rPr>
          <w:rFonts w:ascii="Arial" w:hAnsi="Arial" w:cs="Arial"/>
        </w:rPr>
        <w:t xml:space="preserve">a </w:t>
      </w:r>
      <w:r w:rsidRPr="00E8250A">
        <w:rPr>
          <w:rFonts w:ascii="Arial" w:hAnsi="Arial" w:cs="Arial"/>
        </w:rPr>
        <w:t xml:space="preserve">una persona inyectándole </w:t>
      </w:r>
      <w:r w:rsidR="00FE5BC8" w:rsidRPr="00E8250A">
        <w:rPr>
          <w:rFonts w:ascii="Arial" w:hAnsi="Arial" w:cs="Arial"/>
        </w:rPr>
        <w:t xml:space="preserve">solo </w:t>
      </w:r>
      <w:r w:rsidRPr="00E8250A">
        <w:rPr>
          <w:rFonts w:ascii="Arial" w:hAnsi="Arial" w:cs="Arial"/>
        </w:rPr>
        <w:t>ciertas proteínas de la membrana celular del microorganismo que causa la enfermedad.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9059E3" w:rsidRPr="00E8250A" w:rsidTr="007971BC">
        <w:tc>
          <w:tcPr>
            <w:tcW w:w="9054" w:type="dxa"/>
            <w:gridSpan w:val="2"/>
            <w:shd w:val="clear" w:color="auto" w:fill="0D0D0D" w:themeFill="text1" w:themeFillTint="F2"/>
          </w:tcPr>
          <w:p w:rsidR="009059E3" w:rsidRPr="00E8250A" w:rsidRDefault="009059E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9059E3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CN_07_13_CO_IMG16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Un niño </w:t>
            </w:r>
            <w:r w:rsidR="00523C7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es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vacunado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112344575</w:t>
            </w:r>
          </w:p>
        </w:tc>
      </w:tr>
      <w:tr w:rsidR="009059E3" w:rsidRPr="00E8250A" w:rsidTr="007971BC">
        <w:tc>
          <w:tcPr>
            <w:tcW w:w="2518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9059E3" w:rsidRPr="00E8250A" w:rsidRDefault="009059E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Gracias a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la aplicación de vacunas en niños y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bebés, s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 </w:t>
            </w:r>
            <w:r w:rsidR="0044641E" w:rsidRPr="00E8250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han disminuido drásticamente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muchas enfermedades. En el caso de la viruela, esta enfermedad ha sido erradicada gracias a la vacunación.</w:t>
            </w:r>
          </w:p>
        </w:tc>
      </w:tr>
    </w:tbl>
    <w:p w:rsidR="00301E28" w:rsidRPr="00E8250A" w:rsidRDefault="00301E28" w:rsidP="003A2CCB">
      <w:pPr>
        <w:spacing w:line="276" w:lineRule="auto"/>
        <w:rPr>
          <w:rFonts w:ascii="Arial" w:hAnsi="Arial" w:cs="Arial"/>
        </w:rPr>
      </w:pPr>
    </w:p>
    <w:p w:rsidR="00946DDF" w:rsidRPr="00E8250A" w:rsidRDefault="009840D3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>Otro</w:t>
      </w:r>
      <w:r w:rsidR="00AB0546" w:rsidRPr="00E8250A">
        <w:rPr>
          <w:rFonts w:ascii="Arial" w:hAnsi="Arial" w:cs="Arial"/>
        </w:rPr>
        <w:t xml:space="preserve"> ejemplo </w:t>
      </w:r>
      <w:r w:rsidR="00946DDF" w:rsidRPr="00E8250A">
        <w:rPr>
          <w:rFonts w:ascii="Arial" w:hAnsi="Arial" w:cs="Arial"/>
        </w:rPr>
        <w:t>de la importancia de la colaboración entre las d</w:t>
      </w:r>
      <w:r w:rsidR="00301E28" w:rsidRPr="00E8250A">
        <w:rPr>
          <w:rFonts w:ascii="Arial" w:hAnsi="Arial" w:cs="Arial"/>
        </w:rPr>
        <w:t xml:space="preserve">iferentes ciencias es </w:t>
      </w:r>
      <w:r w:rsidR="00F129B7" w:rsidRPr="00E8250A">
        <w:rPr>
          <w:rFonts w:ascii="Arial" w:hAnsi="Arial" w:cs="Arial"/>
        </w:rPr>
        <w:t xml:space="preserve">el </w:t>
      </w:r>
      <w:r w:rsidR="001564F9" w:rsidRPr="00E8250A">
        <w:rPr>
          <w:rFonts w:ascii="Arial" w:hAnsi="Arial" w:cs="Arial"/>
        </w:rPr>
        <w:t xml:space="preserve">descubrimiento de la </w:t>
      </w:r>
      <w:r w:rsidR="001564F9" w:rsidRPr="00E8250A">
        <w:rPr>
          <w:rFonts w:ascii="Arial" w:hAnsi="Arial" w:cs="Arial"/>
          <w:b/>
        </w:rPr>
        <w:t>penicilina</w:t>
      </w:r>
      <w:r w:rsidR="001564F9" w:rsidRPr="00E8250A">
        <w:rPr>
          <w:rFonts w:ascii="Arial" w:hAnsi="Arial" w:cs="Arial"/>
        </w:rPr>
        <w:t>, una de las drogas más importantes en la historia d</w:t>
      </w:r>
      <w:r w:rsidR="00946DDF" w:rsidRPr="00E8250A">
        <w:rPr>
          <w:rFonts w:ascii="Arial" w:hAnsi="Arial" w:cs="Arial"/>
        </w:rPr>
        <w:t xml:space="preserve">e </w:t>
      </w:r>
      <w:r w:rsidR="00AB0546" w:rsidRPr="00E8250A">
        <w:rPr>
          <w:rFonts w:ascii="Arial" w:hAnsi="Arial" w:cs="Arial"/>
        </w:rPr>
        <w:t xml:space="preserve">la </w:t>
      </w:r>
      <w:r w:rsidR="00AA4D9A" w:rsidRPr="00E8250A">
        <w:rPr>
          <w:rFonts w:ascii="Arial" w:hAnsi="Arial" w:cs="Arial"/>
        </w:rPr>
        <w:t>Medicina</w:t>
      </w:r>
      <w:r w:rsidR="00AB0546" w:rsidRPr="00E8250A">
        <w:rPr>
          <w:rFonts w:ascii="Arial" w:hAnsi="Arial" w:cs="Arial"/>
        </w:rPr>
        <w:t>.</w:t>
      </w:r>
      <w:r w:rsidR="007F73A4">
        <w:rPr>
          <w:rFonts w:ascii="Arial" w:hAnsi="Arial" w:cs="Arial"/>
        </w:rPr>
        <w:t xml:space="preserve"> </w:t>
      </w:r>
      <w:r w:rsidR="00AB0546" w:rsidRPr="00E8250A">
        <w:rPr>
          <w:rFonts w:ascii="Arial" w:hAnsi="Arial" w:cs="Arial"/>
        </w:rPr>
        <w:t>Para descubrirla</w:t>
      </w:r>
      <w:r w:rsidR="00946DDF" w:rsidRPr="00E8250A">
        <w:rPr>
          <w:rFonts w:ascii="Arial" w:hAnsi="Arial" w:cs="Arial"/>
        </w:rPr>
        <w:t xml:space="preserve"> fue indispensable la intervención de la </w:t>
      </w:r>
      <w:r w:rsidR="00AF7233" w:rsidRPr="00E8250A">
        <w:rPr>
          <w:rFonts w:ascii="Arial" w:hAnsi="Arial" w:cs="Arial"/>
        </w:rPr>
        <w:t>Física</w:t>
      </w:r>
      <w:r w:rsidR="008A69E1" w:rsidRPr="00E8250A">
        <w:rPr>
          <w:rFonts w:ascii="Arial" w:hAnsi="Arial" w:cs="Arial"/>
        </w:rPr>
        <w:t xml:space="preserve">, la </w:t>
      </w:r>
      <w:r w:rsidR="009F68D7" w:rsidRPr="00E8250A">
        <w:rPr>
          <w:rFonts w:ascii="Arial" w:hAnsi="Arial" w:cs="Arial"/>
        </w:rPr>
        <w:t>Biología</w:t>
      </w:r>
      <w:r w:rsidR="008A69E1" w:rsidRPr="00E8250A">
        <w:rPr>
          <w:rFonts w:ascii="Arial" w:hAnsi="Arial" w:cs="Arial"/>
        </w:rPr>
        <w:t xml:space="preserve"> y la </w:t>
      </w:r>
      <w:r w:rsidR="00554794" w:rsidRPr="00E8250A">
        <w:rPr>
          <w:rFonts w:ascii="Arial" w:hAnsi="Arial" w:cs="Arial"/>
        </w:rPr>
        <w:t>Química</w:t>
      </w:r>
      <w:r w:rsidR="008A69E1" w:rsidRPr="00E8250A">
        <w:rPr>
          <w:rFonts w:ascii="Arial" w:hAnsi="Arial" w:cs="Arial"/>
        </w:rPr>
        <w:t>, como veremos a continuación.</w:t>
      </w:r>
    </w:p>
    <w:p w:rsidR="00946DDF" w:rsidRPr="00E8250A" w:rsidRDefault="00946DDF" w:rsidP="00E74DB8">
      <w:pPr>
        <w:spacing w:after="0" w:line="276" w:lineRule="auto"/>
        <w:jc w:val="both"/>
        <w:rPr>
          <w:rFonts w:ascii="Arial" w:hAnsi="Arial" w:cs="Arial"/>
        </w:rPr>
      </w:pPr>
    </w:p>
    <w:p w:rsidR="001E7172" w:rsidRPr="00E8250A" w:rsidRDefault="00AD71FE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Los </w:t>
      </w:r>
      <w:r w:rsidR="00837BBA" w:rsidRPr="00E8250A">
        <w:rPr>
          <w:rFonts w:ascii="Arial" w:hAnsi="Arial" w:cs="Arial"/>
        </w:rPr>
        <w:t xml:space="preserve">primeros </w:t>
      </w:r>
      <w:r w:rsidRPr="00E8250A">
        <w:rPr>
          <w:rFonts w:ascii="Arial" w:hAnsi="Arial" w:cs="Arial"/>
        </w:rPr>
        <w:t xml:space="preserve">trabajos en </w:t>
      </w:r>
      <w:r w:rsidRPr="00E8250A">
        <w:rPr>
          <w:rFonts w:ascii="Arial" w:hAnsi="Arial" w:cs="Arial"/>
          <w:b/>
        </w:rPr>
        <w:t>óptica</w:t>
      </w:r>
      <w:r w:rsidRPr="00E8250A">
        <w:rPr>
          <w:rFonts w:ascii="Arial" w:hAnsi="Arial" w:cs="Arial"/>
        </w:rPr>
        <w:t xml:space="preserve"> permitieron construir lentes capaces de amplificar las imágenes,</w:t>
      </w:r>
      <w:r w:rsidR="00061AAA" w:rsidRPr="00E8250A">
        <w:rPr>
          <w:rFonts w:ascii="Arial" w:hAnsi="Arial" w:cs="Arial"/>
        </w:rPr>
        <w:t xml:space="preserve"> con lo</w:t>
      </w:r>
      <w:r w:rsidR="00C45FB3" w:rsidRPr="00E8250A">
        <w:rPr>
          <w:rFonts w:ascii="Arial" w:hAnsi="Arial" w:cs="Arial"/>
        </w:rPr>
        <w:t>s</w:t>
      </w:r>
      <w:r w:rsidR="00061AAA" w:rsidRPr="00E8250A">
        <w:rPr>
          <w:rFonts w:ascii="Arial" w:hAnsi="Arial" w:cs="Arial"/>
        </w:rPr>
        <w:t xml:space="preserve"> que se crearon las primeras lupas. Posteriormente, </w:t>
      </w:r>
      <w:r w:rsidR="00837BBA" w:rsidRPr="00E8250A">
        <w:rPr>
          <w:rFonts w:ascii="Arial" w:hAnsi="Arial" w:cs="Arial"/>
        </w:rPr>
        <w:t>con la mejora de esta</w:t>
      </w:r>
      <w:r w:rsidR="005146A5">
        <w:rPr>
          <w:rFonts w:ascii="Arial" w:hAnsi="Arial" w:cs="Arial"/>
        </w:rPr>
        <w:t xml:space="preserve"> </w:t>
      </w:r>
      <w:r w:rsidR="00913E11" w:rsidRPr="00E8250A">
        <w:rPr>
          <w:rFonts w:ascii="Arial" w:hAnsi="Arial" w:cs="Arial"/>
        </w:rPr>
        <w:t>tecnología</w:t>
      </w:r>
      <w:r w:rsidR="00BA0573" w:rsidRPr="00E8250A">
        <w:rPr>
          <w:rFonts w:ascii="Arial" w:hAnsi="Arial" w:cs="Arial"/>
        </w:rPr>
        <w:t xml:space="preserve">, </w:t>
      </w:r>
      <w:r w:rsidR="00061AAA" w:rsidRPr="00E8250A">
        <w:rPr>
          <w:rFonts w:ascii="Arial" w:hAnsi="Arial" w:cs="Arial"/>
        </w:rPr>
        <w:t xml:space="preserve">se crearon los </w:t>
      </w:r>
      <w:r w:rsidR="00061AAA" w:rsidRPr="00E8250A">
        <w:rPr>
          <w:rFonts w:ascii="Arial" w:hAnsi="Arial" w:cs="Arial"/>
          <w:b/>
        </w:rPr>
        <w:t>microscopios</w:t>
      </w:r>
      <w:r w:rsidR="00061AAA" w:rsidRPr="00E8250A">
        <w:rPr>
          <w:rFonts w:ascii="Arial" w:hAnsi="Arial" w:cs="Arial"/>
        </w:rPr>
        <w:t xml:space="preserve">, que hicieron posible observar objetos demasiado pequeños para </w:t>
      </w:r>
      <w:r w:rsidR="00247D6F" w:rsidRPr="00E8250A">
        <w:rPr>
          <w:rFonts w:ascii="Arial" w:hAnsi="Arial" w:cs="Arial"/>
        </w:rPr>
        <w:t xml:space="preserve">verlos </w:t>
      </w:r>
      <w:r w:rsidR="00061AAA" w:rsidRPr="00E8250A">
        <w:rPr>
          <w:rFonts w:ascii="Arial" w:hAnsi="Arial" w:cs="Arial"/>
        </w:rPr>
        <w:t xml:space="preserve">a simple vista. </w:t>
      </w:r>
    </w:p>
    <w:p w:rsidR="001E7172" w:rsidRPr="00E8250A" w:rsidRDefault="001E7172" w:rsidP="00E74DB8">
      <w:pPr>
        <w:spacing w:after="0" w:line="276" w:lineRule="auto"/>
        <w:jc w:val="both"/>
        <w:rPr>
          <w:rFonts w:ascii="Arial" w:hAnsi="Arial" w:cs="Arial"/>
        </w:rPr>
      </w:pPr>
    </w:p>
    <w:p w:rsidR="004F05EB" w:rsidRPr="00E8250A" w:rsidRDefault="00913E11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t xml:space="preserve">Así, la </w:t>
      </w:r>
      <w:r w:rsidR="00AF7233" w:rsidRPr="00E8250A">
        <w:rPr>
          <w:rFonts w:ascii="Arial" w:hAnsi="Arial" w:cs="Arial"/>
          <w:b/>
        </w:rPr>
        <w:t>Física</w:t>
      </w:r>
      <w:r w:rsidR="005146A5">
        <w:rPr>
          <w:rFonts w:ascii="Arial" w:hAnsi="Arial" w:cs="Arial"/>
          <w:b/>
        </w:rPr>
        <w:t xml:space="preserve"> </w:t>
      </w:r>
      <w:r w:rsidRPr="00E8250A">
        <w:rPr>
          <w:rFonts w:ascii="Arial" w:hAnsi="Arial" w:cs="Arial"/>
        </w:rPr>
        <w:t>permitió la invención del microscopio, y con el uso de este aparato se conoció la</w:t>
      </w:r>
      <w:r w:rsidR="00837BBA" w:rsidRPr="00E8250A">
        <w:rPr>
          <w:rFonts w:ascii="Arial" w:hAnsi="Arial" w:cs="Arial"/>
        </w:rPr>
        <w:t xml:space="preserve"> existencia de </w:t>
      </w:r>
      <w:r w:rsidR="00485E2D" w:rsidRPr="00E8250A">
        <w:rPr>
          <w:rFonts w:ascii="Arial" w:hAnsi="Arial" w:cs="Arial"/>
        </w:rPr>
        <w:t xml:space="preserve">los </w:t>
      </w:r>
      <w:r w:rsidR="00485E2D" w:rsidRPr="00E8250A">
        <w:rPr>
          <w:rFonts w:ascii="Arial" w:hAnsi="Arial" w:cs="Arial"/>
          <w:b/>
        </w:rPr>
        <w:t>microorganismos</w:t>
      </w:r>
      <w:r w:rsidRPr="00E8250A">
        <w:rPr>
          <w:rFonts w:ascii="Arial" w:hAnsi="Arial" w:cs="Arial"/>
        </w:rPr>
        <w:t>. El descubrimiento de estos seres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>significó un avance enorme</w:t>
      </w:r>
      <w:r w:rsidR="005146A5">
        <w:rPr>
          <w:rFonts w:ascii="Arial" w:hAnsi="Arial" w:cs="Arial"/>
        </w:rPr>
        <w:t xml:space="preserve"> </w:t>
      </w:r>
      <w:r w:rsidRPr="00E8250A">
        <w:rPr>
          <w:rFonts w:ascii="Arial" w:hAnsi="Arial" w:cs="Arial"/>
        </w:rPr>
        <w:t xml:space="preserve">para </w:t>
      </w:r>
      <w:r w:rsidR="00485E2D" w:rsidRPr="00E8250A">
        <w:rPr>
          <w:rFonts w:ascii="Arial" w:hAnsi="Arial" w:cs="Arial"/>
        </w:rPr>
        <w:t xml:space="preserve">la </w:t>
      </w:r>
      <w:r w:rsidR="009F68D7" w:rsidRPr="00E8250A">
        <w:rPr>
          <w:rFonts w:ascii="Arial" w:hAnsi="Arial" w:cs="Arial"/>
          <w:b/>
        </w:rPr>
        <w:t>Biología</w:t>
      </w:r>
      <w:r w:rsidRPr="00E8250A">
        <w:rPr>
          <w:rFonts w:ascii="Arial" w:hAnsi="Arial" w:cs="Arial"/>
        </w:rPr>
        <w:t>.</w:t>
      </w:r>
    </w:p>
    <w:p w:rsidR="003D1948" w:rsidRPr="00E8250A" w:rsidRDefault="003D1948" w:rsidP="00E74DB8">
      <w:pPr>
        <w:spacing w:after="0" w:line="276" w:lineRule="auto"/>
        <w:jc w:val="both"/>
        <w:rPr>
          <w:rFonts w:ascii="Arial" w:hAnsi="Arial" w:cs="Arial"/>
        </w:rPr>
      </w:pPr>
    </w:p>
    <w:p w:rsidR="00431093" w:rsidRDefault="00F129B7" w:rsidP="0062737A">
      <w:pPr>
        <w:spacing w:after="0" w:line="276" w:lineRule="auto"/>
        <w:jc w:val="both"/>
        <w:rPr>
          <w:ins w:id="16" w:author="ggcv" w:date="2015-03-11T11:50:00Z"/>
          <w:rFonts w:ascii="Times" w:hAnsi="Times"/>
        </w:rPr>
      </w:pPr>
      <w:r w:rsidRPr="00E8250A">
        <w:rPr>
          <w:rFonts w:ascii="Arial" w:hAnsi="Arial" w:cs="Arial"/>
        </w:rPr>
        <w:t>Con el microscopio, l</w:t>
      </w:r>
      <w:r w:rsidR="00094D8F" w:rsidRPr="00E8250A">
        <w:rPr>
          <w:rFonts w:ascii="Arial" w:hAnsi="Arial" w:cs="Arial"/>
        </w:rPr>
        <w:t xml:space="preserve">os científicos comenzaron a investigar diversos aspectos de los microorganismos y </w:t>
      </w:r>
      <w:r w:rsidR="00BA0573" w:rsidRPr="00E8250A">
        <w:rPr>
          <w:rFonts w:ascii="Arial" w:hAnsi="Arial" w:cs="Arial"/>
        </w:rPr>
        <w:t>se generó</w:t>
      </w:r>
      <w:r w:rsidR="00094D8F" w:rsidRPr="00E8250A">
        <w:rPr>
          <w:rFonts w:ascii="Arial" w:hAnsi="Arial" w:cs="Arial"/>
        </w:rPr>
        <w:t xml:space="preserve"> un interés especial en</w:t>
      </w:r>
      <w:r w:rsidR="00117268" w:rsidRPr="00E8250A">
        <w:rPr>
          <w:rFonts w:ascii="Arial" w:hAnsi="Arial" w:cs="Arial"/>
        </w:rPr>
        <w:t xml:space="preserve"> estudiar</w:t>
      </w:r>
      <w:r w:rsidR="00094D8F" w:rsidRPr="00E8250A">
        <w:rPr>
          <w:rFonts w:ascii="Arial" w:hAnsi="Arial" w:cs="Arial"/>
        </w:rPr>
        <w:t xml:space="preserve"> los microbios causantes de enfermedades y </w:t>
      </w:r>
      <w:r w:rsidRPr="00E8250A">
        <w:rPr>
          <w:rFonts w:ascii="Arial" w:hAnsi="Arial" w:cs="Arial"/>
        </w:rPr>
        <w:t xml:space="preserve">en </w:t>
      </w:r>
      <w:r w:rsidR="00094D8F" w:rsidRPr="00E8250A">
        <w:rPr>
          <w:rFonts w:ascii="Arial" w:hAnsi="Arial" w:cs="Arial"/>
        </w:rPr>
        <w:t xml:space="preserve">las formas de combatirlos. </w:t>
      </w:r>
      <w:r w:rsidR="004F05EB" w:rsidRPr="00E8250A">
        <w:rPr>
          <w:rFonts w:ascii="Arial" w:hAnsi="Arial" w:cs="Arial"/>
        </w:rPr>
        <w:t xml:space="preserve">Uno de los </w:t>
      </w:r>
      <w:r w:rsidRPr="00E8250A">
        <w:rPr>
          <w:rFonts w:ascii="Arial" w:hAnsi="Arial" w:cs="Arial"/>
        </w:rPr>
        <w:t xml:space="preserve">organismos </w:t>
      </w:r>
      <w:r w:rsidR="004F05EB" w:rsidRPr="00E8250A">
        <w:rPr>
          <w:rFonts w:ascii="Arial" w:hAnsi="Arial" w:cs="Arial"/>
        </w:rPr>
        <w:t>estudiados fue el hongo</w:t>
      </w:r>
      <w:r w:rsidR="00F80F39" w:rsidRPr="00E8250A">
        <w:rPr>
          <w:rFonts w:ascii="Arial" w:hAnsi="Arial" w:cs="Arial"/>
        </w:rPr>
        <w:t xml:space="preserve"> </w:t>
      </w:r>
      <w:proofErr w:type="spellStart"/>
      <w:r w:rsidR="004F05EB" w:rsidRPr="00E8250A">
        <w:rPr>
          <w:rFonts w:ascii="Arial" w:hAnsi="Arial" w:cs="Arial"/>
          <w:b/>
          <w:i/>
        </w:rPr>
        <w:t>Penicillium</w:t>
      </w:r>
      <w:proofErr w:type="spellEnd"/>
      <w:r w:rsidR="004F05EB" w:rsidRPr="00E8250A">
        <w:rPr>
          <w:rFonts w:ascii="Arial" w:hAnsi="Arial" w:cs="Arial"/>
          <w:i/>
        </w:rPr>
        <w:t>,</w:t>
      </w:r>
      <w:r w:rsidR="00F80F39" w:rsidRPr="00E8250A">
        <w:rPr>
          <w:rFonts w:ascii="Arial" w:hAnsi="Arial" w:cs="Arial"/>
          <w:i/>
        </w:rPr>
        <w:t xml:space="preserve"> </w:t>
      </w:r>
      <w:r w:rsidR="004F05EB" w:rsidRPr="00E8250A">
        <w:rPr>
          <w:rFonts w:ascii="Arial" w:hAnsi="Arial" w:cs="Arial"/>
        </w:rPr>
        <w:t>que</w:t>
      </w:r>
      <w:r w:rsidR="00F80F39" w:rsidRPr="00E8250A">
        <w:rPr>
          <w:rFonts w:ascii="Arial" w:hAnsi="Arial" w:cs="Arial"/>
        </w:rPr>
        <w:t xml:space="preserve"> </w:t>
      </w:r>
      <w:r w:rsidR="004F05EB" w:rsidRPr="00E8250A">
        <w:rPr>
          <w:rFonts w:ascii="Arial" w:hAnsi="Arial" w:cs="Arial"/>
        </w:rPr>
        <w:t>produce una sustancia capaz de eliminar otros microorganismos</w:t>
      </w:r>
      <w:r w:rsidR="009273FB">
        <w:rPr>
          <w:rFonts w:ascii="Arial" w:hAnsi="Arial" w:cs="Arial"/>
        </w:rPr>
        <w:t xml:space="preserve">. </w:t>
      </w:r>
      <w:r w:rsidR="004F05EB" w:rsidRPr="00E8250A">
        <w:rPr>
          <w:rFonts w:ascii="Arial" w:hAnsi="Arial" w:cs="Arial"/>
        </w:rPr>
        <w:t>Esta sustancia recibió el nombre de</w:t>
      </w:r>
      <w:ins w:id="17" w:author="ggcv" w:date="2015-03-11T11:49:00Z">
        <w:r w:rsidR="00431093">
          <w:rPr>
            <w:rFonts w:ascii="Arial" w:hAnsi="Arial" w:cs="Arial"/>
          </w:rPr>
          <w:t xml:space="preserve"> </w:t>
        </w:r>
      </w:ins>
      <w:r w:rsidR="004F05EB" w:rsidRPr="00E8250A">
        <w:rPr>
          <w:rFonts w:ascii="Arial" w:hAnsi="Arial" w:cs="Arial"/>
          <w:b/>
        </w:rPr>
        <w:t>penicilina</w:t>
      </w:r>
      <w:r w:rsidR="004F05EB" w:rsidRPr="00E8250A">
        <w:rPr>
          <w:rFonts w:ascii="Arial" w:hAnsi="Arial" w:cs="Arial"/>
        </w:rPr>
        <w:t>,</w:t>
      </w:r>
      <w:r w:rsidR="00431093">
        <w:rPr>
          <w:rFonts w:ascii="Arial" w:hAnsi="Arial" w:cs="Arial"/>
        </w:rPr>
        <w:t xml:space="preserve"> </w:t>
      </w:r>
      <w:r w:rsidR="00BA0573" w:rsidRPr="00E8250A">
        <w:rPr>
          <w:rFonts w:ascii="Arial" w:hAnsi="Arial" w:cs="Arial"/>
        </w:rPr>
        <w:t xml:space="preserve">la cual </w:t>
      </w:r>
      <w:r w:rsidR="00233682" w:rsidRPr="00E8250A">
        <w:rPr>
          <w:rFonts w:ascii="Arial" w:hAnsi="Arial" w:cs="Arial"/>
        </w:rPr>
        <w:t xml:space="preserve">se </w:t>
      </w:r>
      <w:r w:rsidR="000F3D8A" w:rsidRPr="00E8250A">
        <w:rPr>
          <w:rFonts w:ascii="Arial" w:hAnsi="Arial" w:cs="Arial"/>
        </w:rPr>
        <w:t>ha usado</w:t>
      </w:r>
      <w:r w:rsidR="004F05EB" w:rsidRPr="00E8250A">
        <w:rPr>
          <w:rFonts w:ascii="Arial" w:hAnsi="Arial" w:cs="Arial"/>
        </w:rPr>
        <w:t xml:space="preserve"> para matar a los microbios causantes </w:t>
      </w:r>
      <w:r w:rsidR="00117268" w:rsidRPr="00E8250A">
        <w:rPr>
          <w:rFonts w:ascii="Arial" w:hAnsi="Arial" w:cs="Arial"/>
        </w:rPr>
        <w:t xml:space="preserve">de </w:t>
      </w:r>
      <w:r w:rsidR="004F05EB" w:rsidRPr="00E8250A">
        <w:rPr>
          <w:rFonts w:ascii="Arial" w:hAnsi="Arial" w:cs="Arial"/>
        </w:rPr>
        <w:t>enfermedades.</w:t>
      </w:r>
      <w:ins w:id="18" w:author="ggcv" w:date="2015-03-11T11:50:00Z">
        <w:r w:rsidR="00431093" w:rsidRPr="00431093">
          <w:rPr>
            <w:rFonts w:ascii="Times" w:hAnsi="Times"/>
          </w:rPr>
          <w:t xml:space="preserve"> </w:t>
        </w:r>
      </w:ins>
    </w:p>
    <w:p w:rsidR="00431093" w:rsidRDefault="00431093" w:rsidP="0062737A">
      <w:pPr>
        <w:spacing w:after="0" w:line="276" w:lineRule="auto"/>
        <w:jc w:val="both"/>
        <w:rPr>
          <w:ins w:id="19" w:author="ggcv" w:date="2015-03-11T11:50:00Z"/>
          <w:rFonts w:ascii="Times" w:hAnsi="Times"/>
        </w:rPr>
      </w:pPr>
    </w:p>
    <w:p w:rsidR="00946DDF" w:rsidRPr="00E8250A" w:rsidRDefault="00431093" w:rsidP="0062737A">
      <w:pPr>
        <w:spacing w:after="0" w:line="276" w:lineRule="auto"/>
        <w:jc w:val="both"/>
        <w:rPr>
          <w:rFonts w:ascii="Arial" w:hAnsi="Arial" w:cs="Arial"/>
        </w:rPr>
      </w:pPr>
      <w:r w:rsidRPr="00431093">
        <w:rPr>
          <w:rFonts w:ascii="Arial" w:hAnsi="Arial" w:cs="Arial"/>
        </w:rPr>
        <w:t>Si quieres conocer más acerca de este tema, mira el siguiente video disponible en</w:t>
      </w:r>
      <w:ins w:id="20" w:author="ggcv" w:date="2015-03-11T11:40:00Z">
        <w:r w:rsidR="0062737A">
          <w:rPr>
            <w:rFonts w:ascii="Arial" w:hAnsi="Arial" w:cs="Arial"/>
          </w:rPr>
          <w:t xml:space="preserve"> </w:t>
        </w:r>
      </w:ins>
      <w:r w:rsidR="00952D41" w:rsidRPr="00E8250A">
        <w:rPr>
          <w:rFonts w:ascii="Arial" w:hAnsi="Arial" w:cs="Arial"/>
        </w:rPr>
        <w:t>[</w:t>
      </w:r>
      <w:hyperlink r:id="rId15" w:history="1">
        <w:r w:rsidR="00952D41" w:rsidRPr="00E8250A">
          <w:rPr>
            <w:rStyle w:val="Hipervnculo"/>
            <w:rFonts w:ascii="Arial" w:hAnsi="Arial" w:cs="Arial"/>
          </w:rPr>
          <w:t>VER</w:t>
        </w:r>
      </w:hyperlink>
      <w:r w:rsidR="00952D41" w:rsidRPr="00E8250A">
        <w:rPr>
          <w:rFonts w:ascii="Arial" w:hAnsi="Arial" w:cs="Arial"/>
        </w:rPr>
        <w:t>]</w:t>
      </w:r>
      <w:ins w:id="21" w:author="ggcv" w:date="2015-03-11T11:50:00Z">
        <w:r>
          <w:rPr>
            <w:rFonts w:ascii="Arial" w:hAnsi="Arial" w:cs="Arial"/>
          </w:rPr>
          <w:t>.</w:t>
        </w:r>
      </w:ins>
    </w:p>
    <w:p w:rsidR="00946DDF" w:rsidRPr="00E8250A" w:rsidRDefault="00946DDF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36"/>
      </w:tblGrid>
      <w:tr w:rsidR="00A35CD2" w:rsidRPr="00E8250A" w:rsidTr="001B3DDB">
        <w:tc>
          <w:tcPr>
            <w:tcW w:w="9054" w:type="dxa"/>
            <w:gridSpan w:val="2"/>
            <w:shd w:val="clear" w:color="auto" w:fill="0D0D0D" w:themeFill="text1" w:themeFillTint="F2"/>
          </w:tcPr>
          <w:p w:rsidR="00A35CD2" w:rsidRPr="00E8250A" w:rsidRDefault="00A35CD2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36" w:type="dxa"/>
          </w:tcPr>
          <w:p w:rsidR="00A35CD2" w:rsidRPr="00E8250A" w:rsidRDefault="0085045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  <w:t>CN_07_13_CO_IMG17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Cajas de Petri con hongos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Código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Shutterstock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(o URL o la ruta en </w:t>
            </w:r>
            <w:proofErr w:type="spellStart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AulaPlaneta</w:t>
            </w:r>
            <w:proofErr w:type="spellEnd"/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)</w:t>
            </w:r>
          </w:p>
        </w:tc>
        <w:tc>
          <w:tcPr>
            <w:tcW w:w="6536" w:type="dxa"/>
          </w:tcPr>
          <w:p w:rsidR="00A35CD2" w:rsidRPr="00E8250A" w:rsidRDefault="00FB34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189319409</w:t>
            </w:r>
          </w:p>
        </w:tc>
      </w:tr>
      <w:tr w:rsidR="00A35CD2" w:rsidRPr="00E8250A" w:rsidTr="001B3DDB">
        <w:tc>
          <w:tcPr>
            <w:tcW w:w="2518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36" w:type="dxa"/>
          </w:tcPr>
          <w:p w:rsidR="00A35CD2" w:rsidRPr="00E8250A" w:rsidRDefault="00A35CD2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Fotografía de unas muestras del hongo </w:t>
            </w:r>
            <w:proofErr w:type="spellStart"/>
            <w:r w:rsidRPr="00E8250A">
              <w:rPr>
                <w:rFonts w:ascii="Arial" w:hAnsi="Arial" w:cs="Arial"/>
                <w:i/>
                <w:color w:val="000000"/>
                <w:sz w:val="24"/>
                <w:szCs w:val="24"/>
              </w:rPr>
              <w:t>Penicillium</w:t>
            </w:r>
            <w:proofErr w:type="spellEnd"/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en cajas de Petri. Es común cultivar organismos en estas cajas de vidrio para su manejo en el laboratorio,</w:t>
            </w:r>
          </w:p>
        </w:tc>
      </w:tr>
    </w:tbl>
    <w:p w:rsidR="008A41DC" w:rsidRPr="00E8250A" w:rsidRDefault="008A41DC" w:rsidP="003A2CCB">
      <w:pPr>
        <w:spacing w:after="0" w:line="276" w:lineRule="auto"/>
        <w:rPr>
          <w:rFonts w:ascii="Arial" w:hAnsi="Arial" w:cs="Arial"/>
        </w:rPr>
      </w:pPr>
    </w:p>
    <w:p w:rsidR="0060120E" w:rsidRPr="00E8250A" w:rsidRDefault="005D2BAB" w:rsidP="00E74DB8">
      <w:pPr>
        <w:spacing w:after="0" w:line="276" w:lineRule="auto"/>
        <w:jc w:val="both"/>
        <w:rPr>
          <w:rFonts w:ascii="Arial" w:hAnsi="Arial" w:cs="Arial"/>
        </w:rPr>
      </w:pPr>
      <w:r w:rsidRPr="00E8250A">
        <w:rPr>
          <w:rFonts w:ascii="Arial" w:hAnsi="Arial" w:cs="Arial"/>
        </w:rPr>
        <w:lastRenderedPageBreak/>
        <w:t xml:space="preserve">Con el estudio que se hizo de la </w:t>
      </w:r>
      <w:r w:rsidRPr="00E8250A">
        <w:rPr>
          <w:rFonts w:ascii="Arial" w:hAnsi="Arial" w:cs="Arial"/>
          <w:b/>
        </w:rPr>
        <w:t>penicilina</w:t>
      </w:r>
      <w:r w:rsidRPr="00E8250A">
        <w:rPr>
          <w:rFonts w:ascii="Arial" w:hAnsi="Arial" w:cs="Arial"/>
        </w:rPr>
        <w:t xml:space="preserve"> a través de la </w:t>
      </w:r>
      <w:r w:rsidR="00554794" w:rsidRPr="00E8250A">
        <w:rPr>
          <w:rFonts w:ascii="Arial" w:hAnsi="Arial" w:cs="Arial"/>
          <w:b/>
        </w:rPr>
        <w:t>Química</w:t>
      </w:r>
      <w:r w:rsidR="003D1948" w:rsidRPr="00E8250A">
        <w:rPr>
          <w:rFonts w:ascii="Arial" w:hAnsi="Arial" w:cs="Arial"/>
        </w:rPr>
        <w:t>, se lograron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>mejorar las técn</w:t>
      </w:r>
      <w:r w:rsidR="007015FC" w:rsidRPr="00E8250A">
        <w:rPr>
          <w:rFonts w:ascii="Arial" w:hAnsi="Arial" w:cs="Arial"/>
        </w:rPr>
        <w:t>icas de obtención de esta droga</w:t>
      </w:r>
      <w:r w:rsidR="00E30E67" w:rsidRPr="00E8250A">
        <w:rPr>
          <w:rFonts w:ascii="Arial" w:hAnsi="Arial" w:cs="Arial"/>
        </w:rPr>
        <w:t xml:space="preserve"> y</w:t>
      </w:r>
      <w:r w:rsidR="007015FC" w:rsidRPr="00E8250A">
        <w:rPr>
          <w:rFonts w:ascii="Arial" w:hAnsi="Arial" w:cs="Arial"/>
        </w:rPr>
        <w:t xml:space="preserve"> abaratar sus costos</w:t>
      </w:r>
      <w:r w:rsidR="00E30E67" w:rsidRPr="00E8250A">
        <w:rPr>
          <w:rFonts w:ascii="Arial" w:hAnsi="Arial" w:cs="Arial"/>
        </w:rPr>
        <w:t>.</w:t>
      </w:r>
      <w:r w:rsidR="00CF1829" w:rsidRPr="00E8250A">
        <w:rPr>
          <w:rFonts w:ascii="Arial" w:hAnsi="Arial" w:cs="Arial"/>
        </w:rPr>
        <w:t xml:space="preserve"> Además, a</w:t>
      </w:r>
      <w:r w:rsidRPr="00E8250A">
        <w:rPr>
          <w:rFonts w:ascii="Arial" w:hAnsi="Arial" w:cs="Arial"/>
        </w:rPr>
        <w:t>l comprender cómo actuaba</w:t>
      </w:r>
      <w:r w:rsidR="00117268" w:rsidRPr="00E8250A">
        <w:rPr>
          <w:rFonts w:ascii="Arial" w:hAnsi="Arial" w:cs="Arial"/>
        </w:rPr>
        <w:t>,</w:t>
      </w:r>
      <w:r w:rsidR="00CF1829" w:rsidRPr="00E8250A">
        <w:rPr>
          <w:rFonts w:ascii="Arial" w:hAnsi="Arial" w:cs="Arial"/>
        </w:rPr>
        <w:t xml:space="preserve"> se pudieron desarrollar</w:t>
      </w:r>
      <w:r w:rsidR="005146A5">
        <w:rPr>
          <w:rFonts w:ascii="Arial" w:hAnsi="Arial" w:cs="Arial"/>
        </w:rPr>
        <w:t xml:space="preserve"> </w:t>
      </w:r>
      <w:r w:rsidR="0060120E" w:rsidRPr="00E8250A">
        <w:rPr>
          <w:rFonts w:ascii="Arial" w:hAnsi="Arial" w:cs="Arial"/>
        </w:rPr>
        <w:t xml:space="preserve">nuevos </w:t>
      </w:r>
      <w:r w:rsidR="0060120E" w:rsidRPr="00E8250A">
        <w:rPr>
          <w:rFonts w:ascii="Arial" w:hAnsi="Arial" w:cs="Arial"/>
          <w:b/>
        </w:rPr>
        <w:t>antibióticos</w:t>
      </w:r>
      <w:r w:rsidR="00FD1882" w:rsidRPr="00E8250A">
        <w:rPr>
          <w:rFonts w:ascii="Arial" w:hAnsi="Arial" w:cs="Arial"/>
        </w:rPr>
        <w:t>, naturales o</w:t>
      </w:r>
      <w:r w:rsidR="000C2E11" w:rsidRPr="00E8250A">
        <w:rPr>
          <w:rFonts w:ascii="Arial" w:hAnsi="Arial" w:cs="Arial"/>
        </w:rPr>
        <w:t xml:space="preserve"> sintéticos</w:t>
      </w:r>
      <w:r w:rsidRPr="00E8250A">
        <w:rPr>
          <w:rFonts w:ascii="Arial" w:hAnsi="Arial" w:cs="Arial"/>
        </w:rPr>
        <w:t xml:space="preserve">, para combatir los microorganismos </w:t>
      </w:r>
      <w:r w:rsidR="00BA0573" w:rsidRPr="00E8250A">
        <w:rPr>
          <w:rFonts w:ascii="Arial" w:hAnsi="Arial" w:cs="Arial"/>
        </w:rPr>
        <w:t>resistentes a</w:t>
      </w:r>
      <w:r w:rsidRPr="00E8250A">
        <w:rPr>
          <w:rFonts w:ascii="Arial" w:hAnsi="Arial" w:cs="Arial"/>
        </w:rPr>
        <w:t xml:space="preserve"> la penicilina</w:t>
      </w:r>
      <w:r w:rsidR="0060120E" w:rsidRPr="00E8250A">
        <w:rPr>
          <w:rFonts w:ascii="Arial" w:hAnsi="Arial" w:cs="Arial"/>
        </w:rPr>
        <w:t xml:space="preserve">. </w:t>
      </w:r>
      <w:r w:rsidR="00BA0573" w:rsidRPr="00E8250A">
        <w:rPr>
          <w:rFonts w:ascii="Arial" w:hAnsi="Arial" w:cs="Arial"/>
        </w:rPr>
        <w:t>H</w:t>
      </w:r>
      <w:r w:rsidR="0060120E" w:rsidRPr="00E8250A">
        <w:rPr>
          <w:rFonts w:ascii="Arial" w:hAnsi="Arial" w:cs="Arial"/>
        </w:rPr>
        <w:t>oy en día</w:t>
      </w:r>
      <w:r w:rsidR="00190D37" w:rsidRPr="00E8250A">
        <w:rPr>
          <w:rFonts w:ascii="Arial" w:hAnsi="Arial" w:cs="Arial"/>
        </w:rPr>
        <w:t xml:space="preserve"> se trabaja en el desarrollo de nuevos y mejores antibióticos. </w:t>
      </w:r>
    </w:p>
    <w:p w:rsidR="0060120E" w:rsidRPr="00E8250A" w:rsidRDefault="0060120E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015FC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7015FC" w:rsidRPr="00E8250A" w:rsidRDefault="007015FC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blue"/>
              </w:rPr>
              <w:t>CN_07_13_CO_REC140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7015FC" w:rsidRPr="00E8250A" w:rsidRDefault="005E2A0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¿Por qué se necesita</w:t>
            </w:r>
            <w:r w:rsidR="007015FC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desarrollar nuevos antibióticos?</w:t>
            </w:r>
          </w:p>
        </w:tc>
      </w:tr>
      <w:tr w:rsidR="007015FC" w:rsidRPr="00E8250A" w:rsidTr="00507DB7">
        <w:tc>
          <w:tcPr>
            <w:tcW w:w="2518" w:type="dxa"/>
          </w:tcPr>
          <w:p w:rsidR="007015FC" w:rsidRPr="00E8250A" w:rsidRDefault="007015F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7015FC" w:rsidRPr="00E8250A" w:rsidRDefault="003A1B9C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Interactivo que explica la necesidad de desarrollar nuevos antibióticos, debido a la resistencia que adquieren las poblaciones microbianas por el mal uso de los antibióticos existentes.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041241" w:rsidRPr="00E8250A" w:rsidTr="00C6466A">
        <w:tc>
          <w:tcPr>
            <w:tcW w:w="8978" w:type="dxa"/>
            <w:gridSpan w:val="2"/>
            <w:shd w:val="clear" w:color="auto" w:fill="000000" w:themeFill="text1"/>
          </w:tcPr>
          <w:p w:rsidR="00041241" w:rsidRPr="00E8250A" w:rsidRDefault="00041241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041241" w:rsidRPr="00E8250A" w:rsidTr="00C6466A">
        <w:tc>
          <w:tcPr>
            <w:tcW w:w="2518" w:type="dxa"/>
          </w:tcPr>
          <w:p w:rsidR="00041241" w:rsidRPr="00E8250A" w:rsidRDefault="00041241" w:rsidP="003A2CCB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:rsidR="00041241" w:rsidRPr="00E8250A" w:rsidRDefault="00D9465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 xml:space="preserve">La historia de la </w:t>
            </w:r>
            <w:r w:rsidR="00AA4D9A" w:rsidRPr="00E8250A">
              <w:rPr>
                <w:rFonts w:ascii="Arial" w:hAnsi="Arial" w:cs="Arial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las diferentes disciplinas han interactuado entre </w:t>
            </w:r>
            <w:proofErr w:type="spellStart"/>
            <w:r w:rsidRPr="00E8250A">
              <w:rPr>
                <w:rFonts w:ascii="Arial" w:hAnsi="Arial" w:cs="Arial"/>
                <w:sz w:val="24"/>
                <w:szCs w:val="24"/>
              </w:rPr>
              <w:t>sí.También</w:t>
            </w:r>
            <w:proofErr w:type="spellEnd"/>
            <w:r w:rsidRPr="00E8250A">
              <w:rPr>
                <w:rFonts w:ascii="Arial" w:hAnsi="Arial" w:cs="Arial"/>
                <w:sz w:val="24"/>
                <w:szCs w:val="24"/>
              </w:rPr>
              <w:t xml:space="preserve"> ha demostrado cómo </w:t>
            </w:r>
            <w:r w:rsidRPr="00E8250A">
              <w:rPr>
                <w:rFonts w:ascii="Arial" w:hAnsi="Arial" w:cs="Arial"/>
                <w:b/>
                <w:sz w:val="24"/>
                <w:szCs w:val="24"/>
              </w:rPr>
              <w:t>los grandes avances científicos se deben al esfuerzo de muchas personas</w:t>
            </w:r>
            <w:r w:rsidRPr="00E8250A">
              <w:rPr>
                <w:rFonts w:ascii="Arial" w:hAnsi="Arial" w:cs="Arial"/>
                <w:sz w:val="24"/>
                <w:szCs w:val="24"/>
              </w:rPr>
              <w:t>, en lugares y épocas diferentes.</w:t>
            </w:r>
          </w:p>
        </w:tc>
      </w:tr>
    </w:tbl>
    <w:p w:rsidR="00041241" w:rsidRPr="00E8250A" w:rsidRDefault="00041241" w:rsidP="003A2CCB">
      <w:pPr>
        <w:spacing w:after="0" w:line="276" w:lineRule="auto"/>
        <w:rPr>
          <w:rFonts w:ascii="Arial" w:hAnsi="Arial" w:cs="Arial"/>
        </w:rPr>
      </w:pP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2]</w:t>
      </w:r>
      <w:r w:rsidR="001C2F9A" w:rsidRPr="00E8250A">
        <w:rPr>
          <w:rFonts w:ascii="Arial" w:hAnsi="Arial" w:cs="Arial"/>
          <w:b/>
        </w:rPr>
        <w:t>5.3</w:t>
      </w:r>
      <w:r w:rsidRPr="00E8250A">
        <w:rPr>
          <w:rFonts w:ascii="Arial" w:hAnsi="Arial" w:cs="Arial"/>
          <w:b/>
        </w:rPr>
        <w:t xml:space="preserve"> Consolidación</w:t>
      </w:r>
    </w:p>
    <w:p w:rsidR="00E022D3" w:rsidRPr="00E8250A" w:rsidRDefault="00E022D3" w:rsidP="003A2CCB">
      <w:pPr>
        <w:spacing w:after="0" w:line="276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E022D3" w:rsidRPr="00E8250A" w:rsidTr="00C6466A">
        <w:tc>
          <w:tcPr>
            <w:tcW w:w="9033" w:type="dxa"/>
            <w:gridSpan w:val="2"/>
            <w:shd w:val="clear" w:color="auto" w:fill="000000" w:themeFill="text1"/>
          </w:tcPr>
          <w:p w:rsidR="00E022D3" w:rsidRPr="00E8250A" w:rsidRDefault="00E022D3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E022D3" w:rsidRPr="00E8250A" w:rsidRDefault="00F41F56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CN_07_13_CO_REC150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Aportes de dos o más ciencias al desarrollo de la </w:t>
            </w:r>
            <w:r w:rsidR="002C07C0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E022D3" w:rsidRPr="00E8250A" w:rsidTr="00C6466A">
        <w:tc>
          <w:tcPr>
            <w:tcW w:w="2518" w:type="dxa"/>
          </w:tcPr>
          <w:p w:rsidR="00E022D3" w:rsidRPr="00E8250A" w:rsidRDefault="00E022D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E022D3" w:rsidRPr="00E8250A" w:rsidRDefault="003210C0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Actividad de respuesta libre. Se le pide al estudiante que d</w:t>
            </w:r>
            <w:r w:rsidR="006B124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é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dos ejemplos de instrumentos o procedimientos usados en la </w:t>
            </w:r>
            <w:r w:rsidR="00604B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, que hayan sido desarrollados a partir del conocimiento de dos o más ciencias naturales.</w:t>
            </w:r>
          </w:p>
        </w:tc>
      </w:tr>
    </w:tbl>
    <w:p w:rsidR="00101AA1" w:rsidRPr="00E8250A" w:rsidRDefault="00101AA1" w:rsidP="003A2CCB">
      <w:pPr>
        <w:spacing w:line="276" w:lineRule="auto"/>
        <w:rPr>
          <w:rFonts w:ascii="Arial" w:hAnsi="Arial" w:cs="Arial"/>
        </w:rPr>
      </w:pPr>
    </w:p>
    <w:p w:rsidR="00A61E19" w:rsidRPr="00E8250A" w:rsidRDefault="00A61E19" w:rsidP="003A2CCB">
      <w:pPr>
        <w:spacing w:line="276" w:lineRule="auto"/>
        <w:rPr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="001C2F9A" w:rsidRPr="00E8250A">
        <w:rPr>
          <w:rFonts w:ascii="Arial" w:hAnsi="Arial" w:cs="Arial"/>
          <w:b/>
        </w:rPr>
        <w:t>6</w:t>
      </w:r>
      <w:r w:rsidRPr="00E8250A">
        <w:rPr>
          <w:rFonts w:ascii="Arial" w:hAnsi="Arial" w:cs="Arial"/>
          <w:b/>
        </w:rPr>
        <w:t xml:space="preserve"> Competencias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CN_07_13_CO_REC160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F0752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Diferentes papeles de cada ciencia en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Ejercicio de rellenar huecos en un texto que trata sobre la relación entre la </w:t>
            </w:r>
            <w:r w:rsidR="00AA4D9A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Medicina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 y las </w:t>
            </w:r>
            <w:r w:rsidR="00351388"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</w:t>
            </w: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iencias naturales.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CN_07_13_CO_REC17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¿Es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una </w:t>
            </w:r>
            <w:r w:rsidR="00830F2A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DD67F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  <w:lang w:val="es-ES_tradnl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Pregunta de respuesta libre que indaga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por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la posibilidad de considerar a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 como </w:t>
            </w:r>
            <w:r w:rsidR="0050444B" w:rsidRPr="00E8250A">
              <w:rPr>
                <w:rFonts w:ascii="Arial" w:hAnsi="Arial" w:cs="Arial"/>
                <w:color w:val="000000"/>
                <w:sz w:val="24"/>
                <w:szCs w:val="24"/>
              </w:rPr>
              <w:t>c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iencia natural</w:t>
            </w:r>
            <w:r w:rsidR="009F2EF9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CN_07_13_CO_REC18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216DF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Instrumentos y conocimientos de las ciencias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CB7EA1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Ejercicio interactivo consistente en relacionar instrumentos y conocimientos usados por la </w:t>
            </w:r>
            <w:r w:rsidR="002828AF" w:rsidRPr="00E8250A">
              <w:rPr>
                <w:rFonts w:ascii="Arial" w:hAnsi="Arial" w:cs="Arial"/>
                <w:color w:val="000000"/>
                <w:sz w:val="24"/>
                <w:szCs w:val="24"/>
              </w:rPr>
              <w:t xml:space="preserve">Medicina 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con la ciencia natural de la cual hacen parte o en la que se basan.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CN_07_13_CO_REC19</w:t>
            </w:r>
            <w:r w:rsidR="00A61E19"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Afirmaciones verdaderas y falsas sobre ciencia y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3306A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 xml:space="preserve">Actividad consistente en identificar como falsos o verdaderos unos enunciados referentes a diversos aspectos del papel de la ciencia en la </w:t>
            </w:r>
            <w:r w:rsidR="00AA4D9A"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Medicina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61E19" w:rsidRPr="00E8250A" w:rsidTr="00507DB7">
        <w:tc>
          <w:tcPr>
            <w:tcW w:w="9033" w:type="dxa"/>
            <w:gridSpan w:val="2"/>
            <w:shd w:val="clear" w:color="auto" w:fill="000000" w:themeFill="text1"/>
          </w:tcPr>
          <w:p w:rsidR="00A61E19" w:rsidRPr="00E8250A" w:rsidRDefault="00A61E19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A61E19" w:rsidRPr="00E8250A" w:rsidRDefault="00967F95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CN_07_13_CO_REC200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¿Se pueden crear vacunas para todas las enfermedades?</w:t>
            </w:r>
          </w:p>
        </w:tc>
      </w:tr>
      <w:tr w:rsidR="00A61E19" w:rsidRPr="00E8250A" w:rsidTr="00507DB7">
        <w:tc>
          <w:tcPr>
            <w:tcW w:w="2518" w:type="dxa"/>
          </w:tcPr>
          <w:p w:rsidR="00A61E19" w:rsidRPr="00E8250A" w:rsidRDefault="00A61E1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A61E19" w:rsidRPr="00E8250A" w:rsidRDefault="00A4626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Pregunta de respuesta libre acerca del alcance de las vacunas</w:t>
            </w:r>
            <w:r w:rsidR="00342568" w:rsidRPr="00E8250A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</w:tbl>
    <w:p w:rsidR="00A61E19" w:rsidRPr="00E8250A" w:rsidRDefault="00A61E19" w:rsidP="003A2CCB">
      <w:pPr>
        <w:spacing w:line="276" w:lineRule="auto"/>
        <w:rPr>
          <w:rFonts w:ascii="Arial" w:hAnsi="Arial" w:cs="Arial"/>
        </w:rPr>
      </w:pPr>
    </w:p>
    <w:p w:rsidR="00054A93" w:rsidRDefault="00054A93" w:rsidP="003A2CCB">
      <w:pPr>
        <w:spacing w:line="276" w:lineRule="auto"/>
        <w:rPr>
          <w:ins w:id="22" w:author="ggcv" w:date="2015-03-11T11:52:00Z"/>
          <w:rFonts w:ascii="Arial" w:hAnsi="Arial" w:cs="Arial"/>
          <w:b/>
        </w:rPr>
      </w:pPr>
      <w:r w:rsidRPr="00E8250A">
        <w:rPr>
          <w:rFonts w:ascii="Arial" w:hAnsi="Arial" w:cs="Arial"/>
          <w:highlight w:val="yellow"/>
        </w:rPr>
        <w:t>[SECCIÓN 1]</w:t>
      </w:r>
      <w:r w:rsidRPr="00E8250A">
        <w:rPr>
          <w:rFonts w:ascii="Arial" w:hAnsi="Arial" w:cs="Arial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03B43" w:rsidRPr="00E8250A" w:rsidTr="00B10935">
        <w:tc>
          <w:tcPr>
            <w:tcW w:w="9033" w:type="dxa"/>
            <w:gridSpan w:val="2"/>
            <w:shd w:val="clear" w:color="auto" w:fill="000000" w:themeFill="text1"/>
          </w:tcPr>
          <w:p w:rsidR="00603B43" w:rsidRPr="00E8250A" w:rsidRDefault="00603B43" w:rsidP="00B10935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</w:t>
            </w:r>
            <w:r w:rsidRPr="00603B43">
              <w:rPr>
                <w:rFonts w:ascii="Arial" w:hAnsi="Arial" w:cs="Arial"/>
                <w:sz w:val="24"/>
                <w:szCs w:val="24"/>
                <w:highlight w:val="cyan"/>
              </w:rPr>
              <w:t>13_CO_REC210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</w:t>
            </w:r>
          </w:p>
        </w:tc>
      </w:tr>
      <w:tr w:rsidR="00603B43" w:rsidRPr="00E8250A" w:rsidTr="00B10935">
        <w:tc>
          <w:tcPr>
            <w:tcW w:w="2518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603B43" w:rsidRPr="00E8250A" w:rsidRDefault="00603B43" w:rsidP="00B10935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</w:rPr>
              <w:t>Mapa conceptual sobre el tema Ciencia y tecnología al servicio de la Medicina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42568" w:rsidRPr="00E8250A" w:rsidTr="00841D3B">
        <w:tc>
          <w:tcPr>
            <w:tcW w:w="9033" w:type="dxa"/>
            <w:gridSpan w:val="2"/>
            <w:shd w:val="clear" w:color="auto" w:fill="000000" w:themeFill="text1"/>
          </w:tcPr>
          <w:p w:rsidR="00342568" w:rsidRPr="00E8250A" w:rsidRDefault="00342568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</w:t>
            </w:r>
            <w:r w:rsidR="00603B43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2</w:t>
            </w:r>
            <w:r w:rsidRPr="00E8250A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0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Título</w:t>
            </w:r>
          </w:p>
        </w:tc>
        <w:tc>
          <w:tcPr>
            <w:tcW w:w="6515" w:type="dxa"/>
          </w:tcPr>
          <w:p w:rsidR="00342568" w:rsidRPr="00E8250A" w:rsidRDefault="00197CE9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Ciencia y tecnología al servicio de la Medicina</w:t>
            </w:r>
          </w:p>
        </w:tc>
      </w:tr>
      <w:tr w:rsidR="00342568" w:rsidRPr="00E8250A" w:rsidTr="00841D3B">
        <w:tc>
          <w:tcPr>
            <w:tcW w:w="2518" w:type="dxa"/>
          </w:tcPr>
          <w:p w:rsidR="00342568" w:rsidRPr="00E8250A" w:rsidRDefault="00342568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:rsidR="00342568" w:rsidRPr="00E8250A" w:rsidRDefault="00B13D53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color w:val="000000"/>
                <w:sz w:val="24"/>
                <w:szCs w:val="24"/>
                <w:lang w:val="es-ES"/>
              </w:rPr>
              <w:t>Preguntas de respuesta libre sobre los diferentes temas expuestos en este capítulo.</w:t>
            </w:r>
          </w:p>
        </w:tc>
      </w:tr>
    </w:tbl>
    <w:p w:rsidR="00342568" w:rsidRPr="00E8250A" w:rsidRDefault="00342568" w:rsidP="003A2CCB">
      <w:pPr>
        <w:spacing w:after="0" w:line="276" w:lineRule="auto"/>
        <w:rPr>
          <w:rFonts w:ascii="Arial" w:hAnsi="Arial" w:cs="Arial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2001"/>
        <w:gridCol w:w="5940"/>
      </w:tblGrid>
      <w:tr w:rsidR="00134A9E" w:rsidRPr="00E8250A" w:rsidTr="00BA0573">
        <w:tc>
          <w:tcPr>
            <w:tcW w:w="9054" w:type="dxa"/>
            <w:gridSpan w:val="3"/>
            <w:shd w:val="clear" w:color="auto" w:fill="000000" w:themeFill="text1"/>
          </w:tcPr>
          <w:p w:rsidR="00134A9E" w:rsidRPr="00E8250A" w:rsidRDefault="00134A9E" w:rsidP="003A2CCB">
            <w:pPr>
              <w:spacing w:line="276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41" w:type="dxa"/>
            <w:gridSpan w:val="2"/>
          </w:tcPr>
          <w:p w:rsidR="00134A9E" w:rsidRPr="00E8250A" w:rsidRDefault="00E370E7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C801FF">
              <w:rPr>
                <w:rFonts w:ascii="Arial" w:hAnsi="Arial" w:cs="Arial"/>
                <w:color w:val="000000"/>
                <w:sz w:val="24"/>
                <w:szCs w:val="24"/>
                <w:highlight w:val="cyan"/>
              </w:rPr>
              <w:t>CN_07_13_CO_REC230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Minerales importantes en la salud humana</w:t>
            </w:r>
          </w:p>
        </w:tc>
        <w:tc>
          <w:tcPr>
            <w:tcW w:w="5940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  <w:lang w:val="es-ES_tradnl"/>
              </w:rPr>
              <w:t>http://www.fao.org/docrep/006/w0073s/w0073s0e.htm</w:t>
            </w:r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2001" w:type="dxa"/>
          </w:tcPr>
          <w:p w:rsidR="00134A9E" w:rsidRPr="00E8250A" w:rsidRDefault="00F1411D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El problema de la resistencia a los antibióticos</w:t>
            </w:r>
          </w:p>
        </w:tc>
        <w:tc>
          <w:tcPr>
            <w:tcW w:w="5940" w:type="dxa"/>
          </w:tcPr>
          <w:p w:rsidR="00134A9E" w:rsidRPr="00E8250A" w:rsidRDefault="002D02EC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ins w:id="23" w:author="Daniel" w:date="2015-03-10T07:43:00Z">
              <w:r w:rsidRPr="00E8250A">
                <w:rPr>
                  <w:rFonts w:ascii="Arial" w:hAnsi="Arial" w:cs="Arial"/>
                  <w:sz w:val="24"/>
                  <w:szCs w:val="24"/>
                </w:rPr>
                <w:t>http://www.who.int/mediacentre/factsheets/fs194/es/</w:t>
              </w:r>
            </w:ins>
          </w:p>
        </w:tc>
      </w:tr>
      <w:tr w:rsidR="00134A9E" w:rsidRPr="00E8250A" w:rsidTr="00E20455">
        <w:tc>
          <w:tcPr>
            <w:tcW w:w="1113" w:type="dxa"/>
          </w:tcPr>
          <w:p w:rsidR="00134A9E" w:rsidRPr="00E8250A" w:rsidRDefault="00134A9E" w:rsidP="003A2CCB">
            <w:pPr>
              <w:spacing w:line="276" w:lineRule="auto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E8250A">
              <w:rPr>
                <w:rFonts w:ascii="Arial" w:hAnsi="Arial" w:cs="Arial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2001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La técnica del ultrasonido</w:t>
            </w:r>
          </w:p>
        </w:tc>
        <w:tc>
          <w:tcPr>
            <w:tcW w:w="5940" w:type="dxa"/>
          </w:tcPr>
          <w:p w:rsidR="00134A9E" w:rsidRPr="00E8250A" w:rsidRDefault="00A4362A" w:rsidP="003A2CCB">
            <w:pPr>
              <w:spacing w:line="276" w:lineRule="auto"/>
              <w:rPr>
                <w:rFonts w:ascii="Arial" w:hAnsi="Arial" w:cs="Arial"/>
                <w:color w:val="BFBFBF" w:themeColor="background1" w:themeShade="BF"/>
                <w:sz w:val="24"/>
                <w:szCs w:val="24"/>
              </w:rPr>
            </w:pPr>
            <w:r w:rsidRPr="00E8250A">
              <w:rPr>
                <w:rFonts w:ascii="Arial" w:hAnsi="Arial" w:cs="Arial"/>
                <w:sz w:val="24"/>
                <w:szCs w:val="24"/>
              </w:rPr>
              <w:t>http://www.nibib.nih.gov/espanol/temas-cientificos/ultrasonido</w:t>
            </w:r>
          </w:p>
        </w:tc>
      </w:tr>
    </w:tbl>
    <w:p w:rsidR="00134A9E" w:rsidRPr="00E8250A" w:rsidRDefault="00134A9E" w:rsidP="003A2CCB">
      <w:pPr>
        <w:spacing w:after="0" w:line="276" w:lineRule="auto"/>
        <w:rPr>
          <w:rFonts w:ascii="Arial" w:hAnsi="Arial" w:cs="Arial"/>
          <w:highlight w:val="yellow"/>
          <w:lang w:val="es-MX"/>
        </w:rPr>
      </w:pPr>
    </w:p>
    <w:p w:rsidR="009D7E43" w:rsidRPr="00E8250A" w:rsidRDefault="009D7E43" w:rsidP="003A2CCB">
      <w:pPr>
        <w:spacing w:after="0" w:line="276" w:lineRule="auto"/>
        <w:rPr>
          <w:rFonts w:ascii="Arial" w:hAnsi="Arial" w:cs="Arial"/>
          <w:lang w:val="es-MX"/>
        </w:rPr>
      </w:pPr>
    </w:p>
    <w:sectPr w:rsidR="009D7E43" w:rsidRPr="00E8250A" w:rsidSect="00FC30C2">
      <w:headerReference w:type="even" r:id="rId16"/>
      <w:headerReference w:type="default" r:id="rId1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91B" w:rsidRDefault="00D5691B">
      <w:pPr>
        <w:spacing w:after="0"/>
      </w:pPr>
      <w:r>
        <w:separator/>
      </w:r>
    </w:p>
  </w:endnote>
  <w:endnote w:type="continuationSeparator" w:id="0">
    <w:p w:rsidR="00D5691B" w:rsidRDefault="00D56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91B" w:rsidRDefault="00D5691B">
      <w:pPr>
        <w:spacing w:after="0"/>
      </w:pPr>
      <w:r>
        <w:separator/>
      </w:r>
    </w:p>
  </w:footnote>
  <w:footnote w:type="continuationSeparator" w:id="0">
    <w:p w:rsidR="00D5691B" w:rsidRDefault="00D56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10935" w:rsidRDefault="00B10935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935" w:rsidRDefault="00B10935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709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10935" w:rsidRPr="000733F9" w:rsidRDefault="00B10935" w:rsidP="0004489C">
    <w:pPr>
      <w:pStyle w:val="Encabezado"/>
      <w:ind w:right="360"/>
      <w:rPr>
        <w:rFonts w:ascii="Arial" w:hAnsi="Arial" w:cs="Arial"/>
        <w:b/>
        <w:sz w:val="22"/>
        <w:szCs w:val="22"/>
      </w:rPr>
    </w:pPr>
    <w:r w:rsidRPr="000733F9">
      <w:rPr>
        <w:rFonts w:ascii="Arial" w:hAnsi="Arial" w:cs="Arial"/>
        <w:sz w:val="20"/>
        <w:szCs w:val="20"/>
        <w:highlight w:val="yellow"/>
        <w:lang w:val="es-ES"/>
      </w:rPr>
      <w:t>[GUION CN_07_13_CO]</w:t>
    </w:r>
    <w:r w:rsidRPr="000733F9">
      <w:rPr>
        <w:rFonts w:ascii="Arial" w:hAnsi="Arial" w:cs="Arial"/>
        <w:sz w:val="20"/>
        <w:szCs w:val="20"/>
        <w:lang w:val="es-ES"/>
      </w:rPr>
      <w:t xml:space="preserve"> </w:t>
    </w:r>
    <w:r w:rsidRPr="000733F9">
      <w:rPr>
        <w:rFonts w:ascii="Arial" w:hAnsi="Arial" w:cs="Arial"/>
        <w:b/>
        <w:sz w:val="22"/>
        <w:szCs w:val="22"/>
      </w:rPr>
      <w:t>Ciencia y tecnología al servicio de la Medicina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E94325"/>
    <w:multiLevelType w:val="hybridMultilevel"/>
    <w:tmpl w:val="5672A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765F9"/>
    <w:multiLevelType w:val="hybridMultilevel"/>
    <w:tmpl w:val="90EE86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3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7"/>
  </w:num>
  <w:num w:numId="10">
    <w:abstractNumId w:val="4"/>
  </w:num>
  <w:num w:numId="11">
    <w:abstractNumId w:val="19"/>
  </w:num>
  <w:num w:numId="12">
    <w:abstractNumId w:val="34"/>
  </w:num>
  <w:num w:numId="13">
    <w:abstractNumId w:val="18"/>
  </w:num>
  <w:num w:numId="14">
    <w:abstractNumId w:val="20"/>
  </w:num>
  <w:num w:numId="15">
    <w:abstractNumId w:val="32"/>
  </w:num>
  <w:num w:numId="16">
    <w:abstractNumId w:val="30"/>
  </w:num>
  <w:num w:numId="17">
    <w:abstractNumId w:val="35"/>
  </w:num>
  <w:num w:numId="18">
    <w:abstractNumId w:val="23"/>
  </w:num>
  <w:num w:numId="19">
    <w:abstractNumId w:val="16"/>
  </w:num>
  <w:num w:numId="20">
    <w:abstractNumId w:val="8"/>
  </w:num>
  <w:num w:numId="21">
    <w:abstractNumId w:val="36"/>
  </w:num>
  <w:num w:numId="22">
    <w:abstractNumId w:val="9"/>
  </w:num>
  <w:num w:numId="23">
    <w:abstractNumId w:val="1"/>
  </w:num>
  <w:num w:numId="24">
    <w:abstractNumId w:val="26"/>
  </w:num>
  <w:num w:numId="25">
    <w:abstractNumId w:val="25"/>
  </w:num>
  <w:num w:numId="26">
    <w:abstractNumId w:val="29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31"/>
  </w:num>
  <w:num w:numId="32">
    <w:abstractNumId w:val="5"/>
  </w:num>
  <w:num w:numId="33">
    <w:abstractNumId w:val="33"/>
  </w:num>
  <w:num w:numId="34">
    <w:abstractNumId w:val="13"/>
  </w:num>
  <w:num w:numId="35">
    <w:abstractNumId w:val="12"/>
  </w:num>
  <w:num w:numId="36">
    <w:abstractNumId w:val="28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73CB"/>
    <w:rsid w:val="00000F62"/>
    <w:rsid w:val="00002208"/>
    <w:rsid w:val="000024C6"/>
    <w:rsid w:val="00003A91"/>
    <w:rsid w:val="000040E5"/>
    <w:rsid w:val="000043F3"/>
    <w:rsid w:val="000045EE"/>
    <w:rsid w:val="000063E9"/>
    <w:rsid w:val="000064E2"/>
    <w:rsid w:val="000108DF"/>
    <w:rsid w:val="00011533"/>
    <w:rsid w:val="00011C83"/>
    <w:rsid w:val="00011D7F"/>
    <w:rsid w:val="00012056"/>
    <w:rsid w:val="00012F11"/>
    <w:rsid w:val="0001477B"/>
    <w:rsid w:val="00016723"/>
    <w:rsid w:val="000170D6"/>
    <w:rsid w:val="000177F1"/>
    <w:rsid w:val="000240CC"/>
    <w:rsid w:val="00026006"/>
    <w:rsid w:val="000269C1"/>
    <w:rsid w:val="000270D4"/>
    <w:rsid w:val="000277F7"/>
    <w:rsid w:val="000278CC"/>
    <w:rsid w:val="00027DD3"/>
    <w:rsid w:val="00030025"/>
    <w:rsid w:val="00030E2D"/>
    <w:rsid w:val="00033394"/>
    <w:rsid w:val="00033A3A"/>
    <w:rsid w:val="0003581C"/>
    <w:rsid w:val="00035DDC"/>
    <w:rsid w:val="00036F85"/>
    <w:rsid w:val="000379FC"/>
    <w:rsid w:val="00037FDF"/>
    <w:rsid w:val="00040B51"/>
    <w:rsid w:val="00041241"/>
    <w:rsid w:val="0004273E"/>
    <w:rsid w:val="00042A94"/>
    <w:rsid w:val="0004489C"/>
    <w:rsid w:val="000468AD"/>
    <w:rsid w:val="00046EB5"/>
    <w:rsid w:val="00046F41"/>
    <w:rsid w:val="00047097"/>
    <w:rsid w:val="0004719F"/>
    <w:rsid w:val="00047627"/>
    <w:rsid w:val="00047D6B"/>
    <w:rsid w:val="00053744"/>
    <w:rsid w:val="00053E6E"/>
    <w:rsid w:val="00054A93"/>
    <w:rsid w:val="0005679F"/>
    <w:rsid w:val="00056BFD"/>
    <w:rsid w:val="00056FCF"/>
    <w:rsid w:val="00057088"/>
    <w:rsid w:val="000573A2"/>
    <w:rsid w:val="00057679"/>
    <w:rsid w:val="00061AAA"/>
    <w:rsid w:val="000629EA"/>
    <w:rsid w:val="00064F7B"/>
    <w:rsid w:val="00064F7F"/>
    <w:rsid w:val="000654A3"/>
    <w:rsid w:val="000716B5"/>
    <w:rsid w:val="000733F9"/>
    <w:rsid w:val="0007415B"/>
    <w:rsid w:val="000743FA"/>
    <w:rsid w:val="00075ABD"/>
    <w:rsid w:val="0007752C"/>
    <w:rsid w:val="00081745"/>
    <w:rsid w:val="00081E63"/>
    <w:rsid w:val="0008305B"/>
    <w:rsid w:val="0008475A"/>
    <w:rsid w:val="00085D52"/>
    <w:rsid w:val="000861F1"/>
    <w:rsid w:val="00086775"/>
    <w:rsid w:val="0008711D"/>
    <w:rsid w:val="000871E0"/>
    <w:rsid w:val="000874F7"/>
    <w:rsid w:val="00087573"/>
    <w:rsid w:val="0009214D"/>
    <w:rsid w:val="000924E5"/>
    <w:rsid w:val="0009314C"/>
    <w:rsid w:val="0009379A"/>
    <w:rsid w:val="00094D8F"/>
    <w:rsid w:val="00096510"/>
    <w:rsid w:val="00097ACE"/>
    <w:rsid w:val="00097F50"/>
    <w:rsid w:val="000A024E"/>
    <w:rsid w:val="000A070F"/>
    <w:rsid w:val="000A089B"/>
    <w:rsid w:val="000A3959"/>
    <w:rsid w:val="000A3DA9"/>
    <w:rsid w:val="000A3DE8"/>
    <w:rsid w:val="000A4D90"/>
    <w:rsid w:val="000A7DB0"/>
    <w:rsid w:val="000A7E1A"/>
    <w:rsid w:val="000B093C"/>
    <w:rsid w:val="000B2DD2"/>
    <w:rsid w:val="000B30CE"/>
    <w:rsid w:val="000B5A8D"/>
    <w:rsid w:val="000B6A07"/>
    <w:rsid w:val="000B78F6"/>
    <w:rsid w:val="000B7FD8"/>
    <w:rsid w:val="000C0B3F"/>
    <w:rsid w:val="000C2E11"/>
    <w:rsid w:val="000C3A04"/>
    <w:rsid w:val="000C4BAB"/>
    <w:rsid w:val="000C602F"/>
    <w:rsid w:val="000D0E70"/>
    <w:rsid w:val="000D15B3"/>
    <w:rsid w:val="000D22B7"/>
    <w:rsid w:val="000D3304"/>
    <w:rsid w:val="000D3AAA"/>
    <w:rsid w:val="000D76CE"/>
    <w:rsid w:val="000E1629"/>
    <w:rsid w:val="000E1E66"/>
    <w:rsid w:val="000E4C32"/>
    <w:rsid w:val="000E50F5"/>
    <w:rsid w:val="000E56BF"/>
    <w:rsid w:val="000E7362"/>
    <w:rsid w:val="000E7A06"/>
    <w:rsid w:val="000F0C7A"/>
    <w:rsid w:val="000F3118"/>
    <w:rsid w:val="000F3D8A"/>
    <w:rsid w:val="000F52B9"/>
    <w:rsid w:val="000F615F"/>
    <w:rsid w:val="000F68E5"/>
    <w:rsid w:val="000F7B46"/>
    <w:rsid w:val="001018BE"/>
    <w:rsid w:val="001019F4"/>
    <w:rsid w:val="00101AA1"/>
    <w:rsid w:val="00101D89"/>
    <w:rsid w:val="00102040"/>
    <w:rsid w:val="00104C0F"/>
    <w:rsid w:val="001068DA"/>
    <w:rsid w:val="001108F6"/>
    <w:rsid w:val="00110C58"/>
    <w:rsid w:val="0011245D"/>
    <w:rsid w:val="001125A5"/>
    <w:rsid w:val="00112EDC"/>
    <w:rsid w:val="00117268"/>
    <w:rsid w:val="001176BF"/>
    <w:rsid w:val="00121173"/>
    <w:rsid w:val="00121317"/>
    <w:rsid w:val="00121397"/>
    <w:rsid w:val="001239A8"/>
    <w:rsid w:val="001246F9"/>
    <w:rsid w:val="001300C4"/>
    <w:rsid w:val="001316BE"/>
    <w:rsid w:val="0013385F"/>
    <w:rsid w:val="00133D3C"/>
    <w:rsid w:val="00134A9E"/>
    <w:rsid w:val="001354F3"/>
    <w:rsid w:val="00135E31"/>
    <w:rsid w:val="00135F64"/>
    <w:rsid w:val="00137FA6"/>
    <w:rsid w:val="00140B08"/>
    <w:rsid w:val="00140D65"/>
    <w:rsid w:val="001435BE"/>
    <w:rsid w:val="00145712"/>
    <w:rsid w:val="00147210"/>
    <w:rsid w:val="001477D4"/>
    <w:rsid w:val="00147D40"/>
    <w:rsid w:val="00150024"/>
    <w:rsid w:val="00150A19"/>
    <w:rsid w:val="001526CF"/>
    <w:rsid w:val="00152DB8"/>
    <w:rsid w:val="00155DDA"/>
    <w:rsid w:val="001561C2"/>
    <w:rsid w:val="001564F9"/>
    <w:rsid w:val="00157379"/>
    <w:rsid w:val="00161D0A"/>
    <w:rsid w:val="00163A2D"/>
    <w:rsid w:val="00163E0E"/>
    <w:rsid w:val="00164C58"/>
    <w:rsid w:val="00165524"/>
    <w:rsid w:val="00167F7A"/>
    <w:rsid w:val="001738BE"/>
    <w:rsid w:val="00175AA8"/>
    <w:rsid w:val="00177A1F"/>
    <w:rsid w:val="001823E9"/>
    <w:rsid w:val="0018310C"/>
    <w:rsid w:val="00183EBC"/>
    <w:rsid w:val="0018426E"/>
    <w:rsid w:val="001863E9"/>
    <w:rsid w:val="00186BD8"/>
    <w:rsid w:val="0018784F"/>
    <w:rsid w:val="00190D37"/>
    <w:rsid w:val="00193B1C"/>
    <w:rsid w:val="0019469F"/>
    <w:rsid w:val="00194C07"/>
    <w:rsid w:val="00195E54"/>
    <w:rsid w:val="00197CE9"/>
    <w:rsid w:val="001A050F"/>
    <w:rsid w:val="001A0BCC"/>
    <w:rsid w:val="001A1620"/>
    <w:rsid w:val="001A24BC"/>
    <w:rsid w:val="001A2B3A"/>
    <w:rsid w:val="001A42BD"/>
    <w:rsid w:val="001A4664"/>
    <w:rsid w:val="001A5B78"/>
    <w:rsid w:val="001A5E30"/>
    <w:rsid w:val="001B031C"/>
    <w:rsid w:val="001B1F44"/>
    <w:rsid w:val="001B2F48"/>
    <w:rsid w:val="001B37F8"/>
    <w:rsid w:val="001B3D58"/>
    <w:rsid w:val="001B3DAF"/>
    <w:rsid w:val="001B3DDB"/>
    <w:rsid w:val="001B4371"/>
    <w:rsid w:val="001B6121"/>
    <w:rsid w:val="001C0B9D"/>
    <w:rsid w:val="001C0CBD"/>
    <w:rsid w:val="001C161B"/>
    <w:rsid w:val="001C23F7"/>
    <w:rsid w:val="001C2F9A"/>
    <w:rsid w:val="001C3ACF"/>
    <w:rsid w:val="001C4377"/>
    <w:rsid w:val="001C6229"/>
    <w:rsid w:val="001D42D1"/>
    <w:rsid w:val="001D49CD"/>
    <w:rsid w:val="001D50DC"/>
    <w:rsid w:val="001D54D1"/>
    <w:rsid w:val="001D6E31"/>
    <w:rsid w:val="001E67FA"/>
    <w:rsid w:val="001E7172"/>
    <w:rsid w:val="001E7C0A"/>
    <w:rsid w:val="001F16AE"/>
    <w:rsid w:val="001F1D8F"/>
    <w:rsid w:val="001F221D"/>
    <w:rsid w:val="001F26C5"/>
    <w:rsid w:val="001F2873"/>
    <w:rsid w:val="001F391D"/>
    <w:rsid w:val="001F4FBF"/>
    <w:rsid w:val="002022A7"/>
    <w:rsid w:val="0020303A"/>
    <w:rsid w:val="00204AFF"/>
    <w:rsid w:val="00204DED"/>
    <w:rsid w:val="0020599A"/>
    <w:rsid w:val="00207D01"/>
    <w:rsid w:val="0021072A"/>
    <w:rsid w:val="002108C4"/>
    <w:rsid w:val="002120DC"/>
    <w:rsid w:val="00212435"/>
    <w:rsid w:val="00212459"/>
    <w:rsid w:val="002138FB"/>
    <w:rsid w:val="00213D06"/>
    <w:rsid w:val="00214515"/>
    <w:rsid w:val="00216DF3"/>
    <w:rsid w:val="002209FB"/>
    <w:rsid w:val="00224398"/>
    <w:rsid w:val="0022626B"/>
    <w:rsid w:val="002262C4"/>
    <w:rsid w:val="002267A9"/>
    <w:rsid w:val="0023016E"/>
    <w:rsid w:val="002303A5"/>
    <w:rsid w:val="0023077D"/>
    <w:rsid w:val="00230B4F"/>
    <w:rsid w:val="00231E15"/>
    <w:rsid w:val="00232291"/>
    <w:rsid w:val="00233682"/>
    <w:rsid w:val="002338F9"/>
    <w:rsid w:val="00234D94"/>
    <w:rsid w:val="0023765B"/>
    <w:rsid w:val="00240572"/>
    <w:rsid w:val="002406F9"/>
    <w:rsid w:val="0024210E"/>
    <w:rsid w:val="002432CF"/>
    <w:rsid w:val="0024349B"/>
    <w:rsid w:val="00243875"/>
    <w:rsid w:val="00244336"/>
    <w:rsid w:val="002447C7"/>
    <w:rsid w:val="00244B0F"/>
    <w:rsid w:val="00245B84"/>
    <w:rsid w:val="00246BD1"/>
    <w:rsid w:val="00247D6F"/>
    <w:rsid w:val="00251320"/>
    <w:rsid w:val="002514C9"/>
    <w:rsid w:val="00251522"/>
    <w:rsid w:val="00252A72"/>
    <w:rsid w:val="00257DDB"/>
    <w:rsid w:val="002632B2"/>
    <w:rsid w:val="00264604"/>
    <w:rsid w:val="00264B58"/>
    <w:rsid w:val="0026641F"/>
    <w:rsid w:val="00271EE8"/>
    <w:rsid w:val="00272066"/>
    <w:rsid w:val="00273007"/>
    <w:rsid w:val="002750DF"/>
    <w:rsid w:val="00276C9D"/>
    <w:rsid w:val="00277D9E"/>
    <w:rsid w:val="00280816"/>
    <w:rsid w:val="002828AF"/>
    <w:rsid w:val="00285778"/>
    <w:rsid w:val="00285811"/>
    <w:rsid w:val="002859AE"/>
    <w:rsid w:val="00293EA9"/>
    <w:rsid w:val="00296586"/>
    <w:rsid w:val="002973CB"/>
    <w:rsid w:val="0029747A"/>
    <w:rsid w:val="002A07B3"/>
    <w:rsid w:val="002A1E54"/>
    <w:rsid w:val="002A239D"/>
    <w:rsid w:val="002A239E"/>
    <w:rsid w:val="002A519D"/>
    <w:rsid w:val="002A6242"/>
    <w:rsid w:val="002A6B17"/>
    <w:rsid w:val="002A768B"/>
    <w:rsid w:val="002B0F59"/>
    <w:rsid w:val="002B253B"/>
    <w:rsid w:val="002B5170"/>
    <w:rsid w:val="002C07C0"/>
    <w:rsid w:val="002C149C"/>
    <w:rsid w:val="002C194D"/>
    <w:rsid w:val="002C2770"/>
    <w:rsid w:val="002C2870"/>
    <w:rsid w:val="002C2E22"/>
    <w:rsid w:val="002C3AFD"/>
    <w:rsid w:val="002C5ADE"/>
    <w:rsid w:val="002C5B64"/>
    <w:rsid w:val="002C5E9C"/>
    <w:rsid w:val="002C7D17"/>
    <w:rsid w:val="002D02EC"/>
    <w:rsid w:val="002D0DA6"/>
    <w:rsid w:val="002D1656"/>
    <w:rsid w:val="002D2B46"/>
    <w:rsid w:val="002D2FE7"/>
    <w:rsid w:val="002D4567"/>
    <w:rsid w:val="002D55E6"/>
    <w:rsid w:val="002D6E3D"/>
    <w:rsid w:val="002E0A3A"/>
    <w:rsid w:val="002E34D4"/>
    <w:rsid w:val="002E6609"/>
    <w:rsid w:val="002E7393"/>
    <w:rsid w:val="002F0472"/>
    <w:rsid w:val="002F3FB5"/>
    <w:rsid w:val="002F4518"/>
    <w:rsid w:val="00301E28"/>
    <w:rsid w:val="003030CE"/>
    <w:rsid w:val="00304F3E"/>
    <w:rsid w:val="003055F7"/>
    <w:rsid w:val="00305F48"/>
    <w:rsid w:val="0030698A"/>
    <w:rsid w:val="00306FCA"/>
    <w:rsid w:val="0030709A"/>
    <w:rsid w:val="00310167"/>
    <w:rsid w:val="00312A3B"/>
    <w:rsid w:val="00312F78"/>
    <w:rsid w:val="00313755"/>
    <w:rsid w:val="003139FA"/>
    <w:rsid w:val="003150E5"/>
    <w:rsid w:val="0031718E"/>
    <w:rsid w:val="00317F68"/>
    <w:rsid w:val="00320E26"/>
    <w:rsid w:val="003210C0"/>
    <w:rsid w:val="00321402"/>
    <w:rsid w:val="0032206E"/>
    <w:rsid w:val="0032234E"/>
    <w:rsid w:val="00322D61"/>
    <w:rsid w:val="00323ABC"/>
    <w:rsid w:val="00323B2C"/>
    <w:rsid w:val="00324D50"/>
    <w:rsid w:val="00324E6A"/>
    <w:rsid w:val="00325653"/>
    <w:rsid w:val="0032665E"/>
    <w:rsid w:val="00326FC9"/>
    <w:rsid w:val="00327549"/>
    <w:rsid w:val="0033015E"/>
    <w:rsid w:val="00331E66"/>
    <w:rsid w:val="00332709"/>
    <w:rsid w:val="00333D4F"/>
    <w:rsid w:val="00336C0C"/>
    <w:rsid w:val="0033743D"/>
    <w:rsid w:val="00340782"/>
    <w:rsid w:val="00342568"/>
    <w:rsid w:val="00346730"/>
    <w:rsid w:val="00347250"/>
    <w:rsid w:val="00347A6F"/>
    <w:rsid w:val="00347BA5"/>
    <w:rsid w:val="003508FC"/>
    <w:rsid w:val="00350AB9"/>
    <w:rsid w:val="00351388"/>
    <w:rsid w:val="0035139A"/>
    <w:rsid w:val="0035194E"/>
    <w:rsid w:val="003521B0"/>
    <w:rsid w:val="003524CB"/>
    <w:rsid w:val="003534B8"/>
    <w:rsid w:val="003554AB"/>
    <w:rsid w:val="003556F1"/>
    <w:rsid w:val="00356434"/>
    <w:rsid w:val="00360C3D"/>
    <w:rsid w:val="00362BCE"/>
    <w:rsid w:val="0036393A"/>
    <w:rsid w:val="003651C8"/>
    <w:rsid w:val="00365A47"/>
    <w:rsid w:val="0036627F"/>
    <w:rsid w:val="0036644C"/>
    <w:rsid w:val="00367C52"/>
    <w:rsid w:val="0037371B"/>
    <w:rsid w:val="00376179"/>
    <w:rsid w:val="00376599"/>
    <w:rsid w:val="00376B66"/>
    <w:rsid w:val="003812EB"/>
    <w:rsid w:val="003815CC"/>
    <w:rsid w:val="00381B1B"/>
    <w:rsid w:val="0038315B"/>
    <w:rsid w:val="0038456F"/>
    <w:rsid w:val="00385BBD"/>
    <w:rsid w:val="00385C30"/>
    <w:rsid w:val="00385E3E"/>
    <w:rsid w:val="003926E6"/>
    <w:rsid w:val="003939BF"/>
    <w:rsid w:val="00393AAF"/>
    <w:rsid w:val="00394AE7"/>
    <w:rsid w:val="00395F9D"/>
    <w:rsid w:val="00396E33"/>
    <w:rsid w:val="003A0493"/>
    <w:rsid w:val="003A1B9C"/>
    <w:rsid w:val="003A2A39"/>
    <w:rsid w:val="003A2CCB"/>
    <w:rsid w:val="003A3208"/>
    <w:rsid w:val="003A5642"/>
    <w:rsid w:val="003A5FBA"/>
    <w:rsid w:val="003A63E0"/>
    <w:rsid w:val="003A760B"/>
    <w:rsid w:val="003A784A"/>
    <w:rsid w:val="003A7E60"/>
    <w:rsid w:val="003B0407"/>
    <w:rsid w:val="003B2140"/>
    <w:rsid w:val="003B374D"/>
    <w:rsid w:val="003B4B7F"/>
    <w:rsid w:val="003B6E27"/>
    <w:rsid w:val="003B730D"/>
    <w:rsid w:val="003B7E6A"/>
    <w:rsid w:val="003C0290"/>
    <w:rsid w:val="003C20B8"/>
    <w:rsid w:val="003C2B9F"/>
    <w:rsid w:val="003C2D6D"/>
    <w:rsid w:val="003C2E88"/>
    <w:rsid w:val="003C306F"/>
    <w:rsid w:val="003C3902"/>
    <w:rsid w:val="003C50CE"/>
    <w:rsid w:val="003C5849"/>
    <w:rsid w:val="003C5A05"/>
    <w:rsid w:val="003C6ADD"/>
    <w:rsid w:val="003C6C1F"/>
    <w:rsid w:val="003C7FC0"/>
    <w:rsid w:val="003D099A"/>
    <w:rsid w:val="003D0B91"/>
    <w:rsid w:val="003D1948"/>
    <w:rsid w:val="003D1ECE"/>
    <w:rsid w:val="003D362C"/>
    <w:rsid w:val="003D3A0B"/>
    <w:rsid w:val="003D40AB"/>
    <w:rsid w:val="003D5667"/>
    <w:rsid w:val="003D7A78"/>
    <w:rsid w:val="003E024E"/>
    <w:rsid w:val="003E036B"/>
    <w:rsid w:val="003E0A1A"/>
    <w:rsid w:val="003E1651"/>
    <w:rsid w:val="003E1BE1"/>
    <w:rsid w:val="003E39CA"/>
    <w:rsid w:val="003E3BE1"/>
    <w:rsid w:val="003F03AB"/>
    <w:rsid w:val="003F1B3A"/>
    <w:rsid w:val="003F2984"/>
    <w:rsid w:val="003F2F74"/>
    <w:rsid w:val="003F3EE5"/>
    <w:rsid w:val="003F42C3"/>
    <w:rsid w:val="003F6138"/>
    <w:rsid w:val="003F6678"/>
    <w:rsid w:val="003F6E14"/>
    <w:rsid w:val="003F7179"/>
    <w:rsid w:val="00402F59"/>
    <w:rsid w:val="00403757"/>
    <w:rsid w:val="0040449A"/>
    <w:rsid w:val="00404CF7"/>
    <w:rsid w:val="00405854"/>
    <w:rsid w:val="00406E30"/>
    <w:rsid w:val="00407C56"/>
    <w:rsid w:val="00412894"/>
    <w:rsid w:val="00416B09"/>
    <w:rsid w:val="00417765"/>
    <w:rsid w:val="004235D0"/>
    <w:rsid w:val="00424CAF"/>
    <w:rsid w:val="0042512A"/>
    <w:rsid w:val="00425943"/>
    <w:rsid w:val="004274ED"/>
    <w:rsid w:val="004274FA"/>
    <w:rsid w:val="00431093"/>
    <w:rsid w:val="00431635"/>
    <w:rsid w:val="00431DAF"/>
    <w:rsid w:val="00431E2C"/>
    <w:rsid w:val="004329BF"/>
    <w:rsid w:val="00436E0A"/>
    <w:rsid w:val="00440AF7"/>
    <w:rsid w:val="0044314A"/>
    <w:rsid w:val="004434F2"/>
    <w:rsid w:val="0044641E"/>
    <w:rsid w:val="00446625"/>
    <w:rsid w:val="00446FBC"/>
    <w:rsid w:val="004506D7"/>
    <w:rsid w:val="00453D0F"/>
    <w:rsid w:val="00453D42"/>
    <w:rsid w:val="00453DA5"/>
    <w:rsid w:val="00455ADE"/>
    <w:rsid w:val="00455E58"/>
    <w:rsid w:val="0046182F"/>
    <w:rsid w:val="00461BC5"/>
    <w:rsid w:val="0046708B"/>
    <w:rsid w:val="0047242B"/>
    <w:rsid w:val="004725E5"/>
    <w:rsid w:val="00473CE1"/>
    <w:rsid w:val="004756AC"/>
    <w:rsid w:val="0047635D"/>
    <w:rsid w:val="0047645C"/>
    <w:rsid w:val="00476BD2"/>
    <w:rsid w:val="004775C1"/>
    <w:rsid w:val="004802CB"/>
    <w:rsid w:val="0048119B"/>
    <w:rsid w:val="00481715"/>
    <w:rsid w:val="00482535"/>
    <w:rsid w:val="00484A58"/>
    <w:rsid w:val="004850E5"/>
    <w:rsid w:val="004852A1"/>
    <w:rsid w:val="00485E2D"/>
    <w:rsid w:val="00486F9D"/>
    <w:rsid w:val="0048783D"/>
    <w:rsid w:val="004905D5"/>
    <w:rsid w:val="00491E50"/>
    <w:rsid w:val="00493139"/>
    <w:rsid w:val="00493322"/>
    <w:rsid w:val="00493A29"/>
    <w:rsid w:val="00493EBC"/>
    <w:rsid w:val="00494824"/>
    <w:rsid w:val="004A32BF"/>
    <w:rsid w:val="004A3952"/>
    <w:rsid w:val="004A4334"/>
    <w:rsid w:val="004A6044"/>
    <w:rsid w:val="004A60FB"/>
    <w:rsid w:val="004A6E6E"/>
    <w:rsid w:val="004B166F"/>
    <w:rsid w:val="004B21D1"/>
    <w:rsid w:val="004B2DB8"/>
    <w:rsid w:val="004B3939"/>
    <w:rsid w:val="004B47F2"/>
    <w:rsid w:val="004B6B94"/>
    <w:rsid w:val="004B7F8D"/>
    <w:rsid w:val="004C1440"/>
    <w:rsid w:val="004C2881"/>
    <w:rsid w:val="004C3C7C"/>
    <w:rsid w:val="004C46B1"/>
    <w:rsid w:val="004C4869"/>
    <w:rsid w:val="004C70F5"/>
    <w:rsid w:val="004C7D0C"/>
    <w:rsid w:val="004D26B3"/>
    <w:rsid w:val="004D3002"/>
    <w:rsid w:val="004D5B85"/>
    <w:rsid w:val="004D65E8"/>
    <w:rsid w:val="004D7C1C"/>
    <w:rsid w:val="004D7E9B"/>
    <w:rsid w:val="004E007C"/>
    <w:rsid w:val="004E0C44"/>
    <w:rsid w:val="004E50F2"/>
    <w:rsid w:val="004E5C30"/>
    <w:rsid w:val="004E5E51"/>
    <w:rsid w:val="004E6D20"/>
    <w:rsid w:val="004E742B"/>
    <w:rsid w:val="004F05EB"/>
    <w:rsid w:val="004F341B"/>
    <w:rsid w:val="004F4D96"/>
    <w:rsid w:val="004F6AE7"/>
    <w:rsid w:val="004F7FCB"/>
    <w:rsid w:val="005001DC"/>
    <w:rsid w:val="00501075"/>
    <w:rsid w:val="00503061"/>
    <w:rsid w:val="00503AB4"/>
    <w:rsid w:val="0050444B"/>
    <w:rsid w:val="00506975"/>
    <w:rsid w:val="00507DB7"/>
    <w:rsid w:val="005113BC"/>
    <w:rsid w:val="005115C2"/>
    <w:rsid w:val="005120C6"/>
    <w:rsid w:val="00512FAD"/>
    <w:rsid w:val="00513082"/>
    <w:rsid w:val="005132E7"/>
    <w:rsid w:val="00513D1A"/>
    <w:rsid w:val="005141D9"/>
    <w:rsid w:val="00514379"/>
    <w:rsid w:val="005146A5"/>
    <w:rsid w:val="00515332"/>
    <w:rsid w:val="005158CD"/>
    <w:rsid w:val="00515D5C"/>
    <w:rsid w:val="00516438"/>
    <w:rsid w:val="005167CF"/>
    <w:rsid w:val="00517426"/>
    <w:rsid w:val="00520D35"/>
    <w:rsid w:val="00521FFB"/>
    <w:rsid w:val="00522E49"/>
    <w:rsid w:val="00523C7C"/>
    <w:rsid w:val="00523EF5"/>
    <w:rsid w:val="00524393"/>
    <w:rsid w:val="00525BD4"/>
    <w:rsid w:val="00525DA6"/>
    <w:rsid w:val="005273B3"/>
    <w:rsid w:val="005319D0"/>
    <w:rsid w:val="00531CF8"/>
    <w:rsid w:val="0053396A"/>
    <w:rsid w:val="0053408F"/>
    <w:rsid w:val="005407D1"/>
    <w:rsid w:val="00541888"/>
    <w:rsid w:val="00541D80"/>
    <w:rsid w:val="00542BF6"/>
    <w:rsid w:val="00543582"/>
    <w:rsid w:val="00543B96"/>
    <w:rsid w:val="0054440C"/>
    <w:rsid w:val="00545BE9"/>
    <w:rsid w:val="00550059"/>
    <w:rsid w:val="00550CBB"/>
    <w:rsid w:val="00554647"/>
    <w:rsid w:val="00554794"/>
    <w:rsid w:val="00555667"/>
    <w:rsid w:val="005556BA"/>
    <w:rsid w:val="0055598D"/>
    <w:rsid w:val="00556554"/>
    <w:rsid w:val="00557707"/>
    <w:rsid w:val="00557DB9"/>
    <w:rsid w:val="00561243"/>
    <w:rsid w:val="00561431"/>
    <w:rsid w:val="00561983"/>
    <w:rsid w:val="0056219C"/>
    <w:rsid w:val="005630B0"/>
    <w:rsid w:val="0056372C"/>
    <w:rsid w:val="00564275"/>
    <w:rsid w:val="00564CD5"/>
    <w:rsid w:val="0056759D"/>
    <w:rsid w:val="005678C3"/>
    <w:rsid w:val="005700AC"/>
    <w:rsid w:val="0057169D"/>
    <w:rsid w:val="00571AE9"/>
    <w:rsid w:val="00572014"/>
    <w:rsid w:val="005726E4"/>
    <w:rsid w:val="00572B35"/>
    <w:rsid w:val="00574A97"/>
    <w:rsid w:val="0057537E"/>
    <w:rsid w:val="00576218"/>
    <w:rsid w:val="00577D57"/>
    <w:rsid w:val="00580D38"/>
    <w:rsid w:val="005814D7"/>
    <w:rsid w:val="00583338"/>
    <w:rsid w:val="00584F95"/>
    <w:rsid w:val="005852AD"/>
    <w:rsid w:val="00585486"/>
    <w:rsid w:val="0058625C"/>
    <w:rsid w:val="00587381"/>
    <w:rsid w:val="00590586"/>
    <w:rsid w:val="00591938"/>
    <w:rsid w:val="005919AA"/>
    <w:rsid w:val="005939BA"/>
    <w:rsid w:val="00593DFD"/>
    <w:rsid w:val="00595275"/>
    <w:rsid w:val="005968BE"/>
    <w:rsid w:val="005A31F7"/>
    <w:rsid w:val="005A3B16"/>
    <w:rsid w:val="005A3FE5"/>
    <w:rsid w:val="005A40CA"/>
    <w:rsid w:val="005A4C1A"/>
    <w:rsid w:val="005A5BEC"/>
    <w:rsid w:val="005B1546"/>
    <w:rsid w:val="005B23FE"/>
    <w:rsid w:val="005B35C1"/>
    <w:rsid w:val="005B61F4"/>
    <w:rsid w:val="005B648B"/>
    <w:rsid w:val="005B6E01"/>
    <w:rsid w:val="005B6F46"/>
    <w:rsid w:val="005C027E"/>
    <w:rsid w:val="005C0797"/>
    <w:rsid w:val="005C2112"/>
    <w:rsid w:val="005C2585"/>
    <w:rsid w:val="005C2681"/>
    <w:rsid w:val="005C40A1"/>
    <w:rsid w:val="005D0607"/>
    <w:rsid w:val="005D1738"/>
    <w:rsid w:val="005D2BAB"/>
    <w:rsid w:val="005D3558"/>
    <w:rsid w:val="005D3C97"/>
    <w:rsid w:val="005D3FA9"/>
    <w:rsid w:val="005D4791"/>
    <w:rsid w:val="005D4960"/>
    <w:rsid w:val="005D4BD0"/>
    <w:rsid w:val="005D783D"/>
    <w:rsid w:val="005E227B"/>
    <w:rsid w:val="005E2A01"/>
    <w:rsid w:val="005E40AA"/>
    <w:rsid w:val="005E7549"/>
    <w:rsid w:val="005E7C7A"/>
    <w:rsid w:val="005F032F"/>
    <w:rsid w:val="005F0F6B"/>
    <w:rsid w:val="005F118D"/>
    <w:rsid w:val="005F226C"/>
    <w:rsid w:val="005F4DA4"/>
    <w:rsid w:val="005F642E"/>
    <w:rsid w:val="005F70ED"/>
    <w:rsid w:val="0060120E"/>
    <w:rsid w:val="00601256"/>
    <w:rsid w:val="00602953"/>
    <w:rsid w:val="00602B2D"/>
    <w:rsid w:val="00603B43"/>
    <w:rsid w:val="00604376"/>
    <w:rsid w:val="006043D5"/>
    <w:rsid w:val="006046E9"/>
    <w:rsid w:val="00604B88"/>
    <w:rsid w:val="00605A4C"/>
    <w:rsid w:val="00610EBA"/>
    <w:rsid w:val="00612D36"/>
    <w:rsid w:val="006141AB"/>
    <w:rsid w:val="00616814"/>
    <w:rsid w:val="00616DBC"/>
    <w:rsid w:val="0061799C"/>
    <w:rsid w:val="006179E1"/>
    <w:rsid w:val="00620174"/>
    <w:rsid w:val="00621979"/>
    <w:rsid w:val="006226AE"/>
    <w:rsid w:val="00622ADD"/>
    <w:rsid w:val="006233AC"/>
    <w:rsid w:val="00623744"/>
    <w:rsid w:val="006242A7"/>
    <w:rsid w:val="0062484A"/>
    <w:rsid w:val="00625478"/>
    <w:rsid w:val="00626C9A"/>
    <w:rsid w:val="0062737A"/>
    <w:rsid w:val="00632AE6"/>
    <w:rsid w:val="006346A2"/>
    <w:rsid w:val="00635D7D"/>
    <w:rsid w:val="00637159"/>
    <w:rsid w:val="00642768"/>
    <w:rsid w:val="00642995"/>
    <w:rsid w:val="00643715"/>
    <w:rsid w:val="00645669"/>
    <w:rsid w:val="006474AC"/>
    <w:rsid w:val="00647B10"/>
    <w:rsid w:val="0065038E"/>
    <w:rsid w:val="0065226E"/>
    <w:rsid w:val="00653428"/>
    <w:rsid w:val="006556DA"/>
    <w:rsid w:val="00655BDC"/>
    <w:rsid w:val="00656BAC"/>
    <w:rsid w:val="006603DE"/>
    <w:rsid w:val="006611D0"/>
    <w:rsid w:val="00670091"/>
    <w:rsid w:val="006748A1"/>
    <w:rsid w:val="00674A10"/>
    <w:rsid w:val="006769B2"/>
    <w:rsid w:val="006770FD"/>
    <w:rsid w:val="0068176D"/>
    <w:rsid w:val="0068378A"/>
    <w:rsid w:val="00685996"/>
    <w:rsid w:val="0068736B"/>
    <w:rsid w:val="00690A23"/>
    <w:rsid w:val="0069130B"/>
    <w:rsid w:val="00691315"/>
    <w:rsid w:val="006924A0"/>
    <w:rsid w:val="00692844"/>
    <w:rsid w:val="00692FFF"/>
    <w:rsid w:val="0069454E"/>
    <w:rsid w:val="00695896"/>
    <w:rsid w:val="006959E5"/>
    <w:rsid w:val="00695B29"/>
    <w:rsid w:val="006960FD"/>
    <w:rsid w:val="0069760B"/>
    <w:rsid w:val="006A0494"/>
    <w:rsid w:val="006A06F0"/>
    <w:rsid w:val="006A0953"/>
    <w:rsid w:val="006A09C3"/>
    <w:rsid w:val="006A1381"/>
    <w:rsid w:val="006A2D60"/>
    <w:rsid w:val="006A449D"/>
    <w:rsid w:val="006A493A"/>
    <w:rsid w:val="006A5363"/>
    <w:rsid w:val="006A5810"/>
    <w:rsid w:val="006B0124"/>
    <w:rsid w:val="006B0FA4"/>
    <w:rsid w:val="006B124A"/>
    <w:rsid w:val="006B273A"/>
    <w:rsid w:val="006B3512"/>
    <w:rsid w:val="006B4CD5"/>
    <w:rsid w:val="006C0020"/>
    <w:rsid w:val="006C075F"/>
    <w:rsid w:val="006C17DF"/>
    <w:rsid w:val="006C2936"/>
    <w:rsid w:val="006C46A1"/>
    <w:rsid w:val="006C690F"/>
    <w:rsid w:val="006D24A3"/>
    <w:rsid w:val="006D2AF4"/>
    <w:rsid w:val="006D3E7D"/>
    <w:rsid w:val="006D4074"/>
    <w:rsid w:val="006E04FF"/>
    <w:rsid w:val="006E25F6"/>
    <w:rsid w:val="006E36E6"/>
    <w:rsid w:val="006E3DFC"/>
    <w:rsid w:val="006E3FCB"/>
    <w:rsid w:val="006E5730"/>
    <w:rsid w:val="006E73F7"/>
    <w:rsid w:val="006E7704"/>
    <w:rsid w:val="006F1736"/>
    <w:rsid w:val="006F37A2"/>
    <w:rsid w:val="006F3DE4"/>
    <w:rsid w:val="006F3F0A"/>
    <w:rsid w:val="006F5DC7"/>
    <w:rsid w:val="006F6078"/>
    <w:rsid w:val="006F64FF"/>
    <w:rsid w:val="006F6B9A"/>
    <w:rsid w:val="006F7D3C"/>
    <w:rsid w:val="007004AA"/>
    <w:rsid w:val="007015FC"/>
    <w:rsid w:val="00701B64"/>
    <w:rsid w:val="0070244F"/>
    <w:rsid w:val="00702D33"/>
    <w:rsid w:val="00702D44"/>
    <w:rsid w:val="007031B2"/>
    <w:rsid w:val="00704D28"/>
    <w:rsid w:val="00706A0F"/>
    <w:rsid w:val="00706AB7"/>
    <w:rsid w:val="00706FEB"/>
    <w:rsid w:val="007070AC"/>
    <w:rsid w:val="007109CF"/>
    <w:rsid w:val="00710BE1"/>
    <w:rsid w:val="007114E8"/>
    <w:rsid w:val="00713A63"/>
    <w:rsid w:val="0071722C"/>
    <w:rsid w:val="00720C6D"/>
    <w:rsid w:val="00723E98"/>
    <w:rsid w:val="00724705"/>
    <w:rsid w:val="00724CA8"/>
    <w:rsid w:val="00725D66"/>
    <w:rsid w:val="00726376"/>
    <w:rsid w:val="0072660B"/>
    <w:rsid w:val="007311BE"/>
    <w:rsid w:val="0073227E"/>
    <w:rsid w:val="00736490"/>
    <w:rsid w:val="007415A9"/>
    <w:rsid w:val="00741C41"/>
    <w:rsid w:val="00742DFC"/>
    <w:rsid w:val="00743249"/>
    <w:rsid w:val="007454E3"/>
    <w:rsid w:val="007466A1"/>
    <w:rsid w:val="00747361"/>
    <w:rsid w:val="00752089"/>
    <w:rsid w:val="007530AF"/>
    <w:rsid w:val="007536DE"/>
    <w:rsid w:val="0075379D"/>
    <w:rsid w:val="00753E7B"/>
    <w:rsid w:val="007574BF"/>
    <w:rsid w:val="00760569"/>
    <w:rsid w:val="00762268"/>
    <w:rsid w:val="0076416E"/>
    <w:rsid w:val="007659D4"/>
    <w:rsid w:val="00765C43"/>
    <w:rsid w:val="00767063"/>
    <w:rsid w:val="0077084B"/>
    <w:rsid w:val="00770922"/>
    <w:rsid w:val="00772B97"/>
    <w:rsid w:val="00773DE0"/>
    <w:rsid w:val="007763A8"/>
    <w:rsid w:val="007772E8"/>
    <w:rsid w:val="00780218"/>
    <w:rsid w:val="007814A8"/>
    <w:rsid w:val="00781B11"/>
    <w:rsid w:val="00782988"/>
    <w:rsid w:val="00782D81"/>
    <w:rsid w:val="00783621"/>
    <w:rsid w:val="007838F6"/>
    <w:rsid w:val="00783C10"/>
    <w:rsid w:val="00785E93"/>
    <w:rsid w:val="00785F84"/>
    <w:rsid w:val="007864B8"/>
    <w:rsid w:val="0078722C"/>
    <w:rsid w:val="00787A56"/>
    <w:rsid w:val="00791AD7"/>
    <w:rsid w:val="00793B45"/>
    <w:rsid w:val="00794137"/>
    <w:rsid w:val="00794716"/>
    <w:rsid w:val="00794815"/>
    <w:rsid w:val="00794867"/>
    <w:rsid w:val="00796C80"/>
    <w:rsid w:val="007971BC"/>
    <w:rsid w:val="00797AF2"/>
    <w:rsid w:val="007A0EDA"/>
    <w:rsid w:val="007A45A9"/>
    <w:rsid w:val="007A6FCA"/>
    <w:rsid w:val="007A7625"/>
    <w:rsid w:val="007B08A6"/>
    <w:rsid w:val="007B0BEE"/>
    <w:rsid w:val="007B2236"/>
    <w:rsid w:val="007B341F"/>
    <w:rsid w:val="007B5F1D"/>
    <w:rsid w:val="007B6540"/>
    <w:rsid w:val="007B6D82"/>
    <w:rsid w:val="007B77A5"/>
    <w:rsid w:val="007C192C"/>
    <w:rsid w:val="007C41DC"/>
    <w:rsid w:val="007C4EDF"/>
    <w:rsid w:val="007C5226"/>
    <w:rsid w:val="007C7446"/>
    <w:rsid w:val="007D0934"/>
    <w:rsid w:val="007D1640"/>
    <w:rsid w:val="007D506D"/>
    <w:rsid w:val="007D5447"/>
    <w:rsid w:val="007D7A28"/>
    <w:rsid w:val="007E01D8"/>
    <w:rsid w:val="007E04D0"/>
    <w:rsid w:val="007E24B0"/>
    <w:rsid w:val="007E40F8"/>
    <w:rsid w:val="007E42DF"/>
    <w:rsid w:val="007E4C53"/>
    <w:rsid w:val="007E4FA5"/>
    <w:rsid w:val="007E6A09"/>
    <w:rsid w:val="007E6A65"/>
    <w:rsid w:val="007E6B4B"/>
    <w:rsid w:val="007F0867"/>
    <w:rsid w:val="007F2220"/>
    <w:rsid w:val="007F27B1"/>
    <w:rsid w:val="007F2B3E"/>
    <w:rsid w:val="007F430A"/>
    <w:rsid w:val="007F4768"/>
    <w:rsid w:val="007F4CA9"/>
    <w:rsid w:val="007F51B3"/>
    <w:rsid w:val="007F6A35"/>
    <w:rsid w:val="007F73A4"/>
    <w:rsid w:val="00800ED8"/>
    <w:rsid w:val="008032D9"/>
    <w:rsid w:val="00803C9D"/>
    <w:rsid w:val="00804B8D"/>
    <w:rsid w:val="00804BAF"/>
    <w:rsid w:val="00805915"/>
    <w:rsid w:val="00806DFA"/>
    <w:rsid w:val="00810A81"/>
    <w:rsid w:val="008119A3"/>
    <w:rsid w:val="008120BA"/>
    <w:rsid w:val="00812894"/>
    <w:rsid w:val="00812DC5"/>
    <w:rsid w:val="00817689"/>
    <w:rsid w:val="008176A8"/>
    <w:rsid w:val="0081772D"/>
    <w:rsid w:val="00820E89"/>
    <w:rsid w:val="00821CEC"/>
    <w:rsid w:val="00825C9E"/>
    <w:rsid w:val="0082620B"/>
    <w:rsid w:val="00826289"/>
    <w:rsid w:val="0082771A"/>
    <w:rsid w:val="008278AE"/>
    <w:rsid w:val="00827F9B"/>
    <w:rsid w:val="00830978"/>
    <w:rsid w:val="00830F2A"/>
    <w:rsid w:val="00831B5D"/>
    <w:rsid w:val="00833317"/>
    <w:rsid w:val="008348EB"/>
    <w:rsid w:val="00834AF9"/>
    <w:rsid w:val="00834F28"/>
    <w:rsid w:val="00835BDF"/>
    <w:rsid w:val="00837BBA"/>
    <w:rsid w:val="00840ED4"/>
    <w:rsid w:val="00841D3B"/>
    <w:rsid w:val="008420C8"/>
    <w:rsid w:val="008421CC"/>
    <w:rsid w:val="00842252"/>
    <w:rsid w:val="00843832"/>
    <w:rsid w:val="00844626"/>
    <w:rsid w:val="0084479D"/>
    <w:rsid w:val="00845E19"/>
    <w:rsid w:val="008476F6"/>
    <w:rsid w:val="00847EA7"/>
    <w:rsid w:val="00850458"/>
    <w:rsid w:val="00850A49"/>
    <w:rsid w:val="00854B41"/>
    <w:rsid w:val="00855067"/>
    <w:rsid w:val="00855ADF"/>
    <w:rsid w:val="00862214"/>
    <w:rsid w:val="008648CE"/>
    <w:rsid w:val="00864B03"/>
    <w:rsid w:val="00864FE2"/>
    <w:rsid w:val="0086569F"/>
    <w:rsid w:val="008668E2"/>
    <w:rsid w:val="00871D79"/>
    <w:rsid w:val="0087270D"/>
    <w:rsid w:val="00872D46"/>
    <w:rsid w:val="00875612"/>
    <w:rsid w:val="00877B43"/>
    <w:rsid w:val="00877E5D"/>
    <w:rsid w:val="008819B4"/>
    <w:rsid w:val="008825B3"/>
    <w:rsid w:val="0088291C"/>
    <w:rsid w:val="00884483"/>
    <w:rsid w:val="008907AB"/>
    <w:rsid w:val="0089249E"/>
    <w:rsid w:val="0089265D"/>
    <w:rsid w:val="00893017"/>
    <w:rsid w:val="00893EC3"/>
    <w:rsid w:val="008954A5"/>
    <w:rsid w:val="008969D0"/>
    <w:rsid w:val="008A00D9"/>
    <w:rsid w:val="008A0D4A"/>
    <w:rsid w:val="008A10BF"/>
    <w:rsid w:val="008A1BD7"/>
    <w:rsid w:val="008A2A93"/>
    <w:rsid w:val="008A41DC"/>
    <w:rsid w:val="008A4D14"/>
    <w:rsid w:val="008A51E7"/>
    <w:rsid w:val="008A69E1"/>
    <w:rsid w:val="008B03F7"/>
    <w:rsid w:val="008B2047"/>
    <w:rsid w:val="008B3F8A"/>
    <w:rsid w:val="008B4C96"/>
    <w:rsid w:val="008B6F21"/>
    <w:rsid w:val="008B78B3"/>
    <w:rsid w:val="008C040A"/>
    <w:rsid w:val="008C184A"/>
    <w:rsid w:val="008C1B5B"/>
    <w:rsid w:val="008C223B"/>
    <w:rsid w:val="008C2F46"/>
    <w:rsid w:val="008C3C24"/>
    <w:rsid w:val="008C3F3D"/>
    <w:rsid w:val="008C4647"/>
    <w:rsid w:val="008C4890"/>
    <w:rsid w:val="008C69AA"/>
    <w:rsid w:val="008C6D7A"/>
    <w:rsid w:val="008D1AF9"/>
    <w:rsid w:val="008D33F3"/>
    <w:rsid w:val="008D3A88"/>
    <w:rsid w:val="008D3EFF"/>
    <w:rsid w:val="008D440D"/>
    <w:rsid w:val="008D4A75"/>
    <w:rsid w:val="008D4CE3"/>
    <w:rsid w:val="008D4E2E"/>
    <w:rsid w:val="008D5541"/>
    <w:rsid w:val="008D6275"/>
    <w:rsid w:val="008D6FD5"/>
    <w:rsid w:val="008E43FD"/>
    <w:rsid w:val="008E5A55"/>
    <w:rsid w:val="008F04B5"/>
    <w:rsid w:val="008F0DE3"/>
    <w:rsid w:val="008F2B2A"/>
    <w:rsid w:val="008F3316"/>
    <w:rsid w:val="008F4B10"/>
    <w:rsid w:val="00902DFD"/>
    <w:rsid w:val="009037BD"/>
    <w:rsid w:val="00904A13"/>
    <w:rsid w:val="009059E3"/>
    <w:rsid w:val="00905F4B"/>
    <w:rsid w:val="00906CE6"/>
    <w:rsid w:val="009074D5"/>
    <w:rsid w:val="00907EC6"/>
    <w:rsid w:val="00910D7A"/>
    <w:rsid w:val="00912EB2"/>
    <w:rsid w:val="009133CB"/>
    <w:rsid w:val="00913E11"/>
    <w:rsid w:val="009153F5"/>
    <w:rsid w:val="00924C92"/>
    <w:rsid w:val="00926A52"/>
    <w:rsid w:val="009272AE"/>
    <w:rsid w:val="009273FB"/>
    <w:rsid w:val="00927CC1"/>
    <w:rsid w:val="009312D0"/>
    <w:rsid w:val="00932309"/>
    <w:rsid w:val="00932347"/>
    <w:rsid w:val="00933013"/>
    <w:rsid w:val="00933631"/>
    <w:rsid w:val="0093433C"/>
    <w:rsid w:val="00934557"/>
    <w:rsid w:val="0093603B"/>
    <w:rsid w:val="009366C3"/>
    <w:rsid w:val="009370A7"/>
    <w:rsid w:val="0093732D"/>
    <w:rsid w:val="00937DA9"/>
    <w:rsid w:val="0094183E"/>
    <w:rsid w:val="00942AF2"/>
    <w:rsid w:val="00942E2F"/>
    <w:rsid w:val="00945604"/>
    <w:rsid w:val="009457C8"/>
    <w:rsid w:val="00946303"/>
    <w:rsid w:val="00946DDF"/>
    <w:rsid w:val="00947E21"/>
    <w:rsid w:val="0095085F"/>
    <w:rsid w:val="00952496"/>
    <w:rsid w:val="00952817"/>
    <w:rsid w:val="00952A91"/>
    <w:rsid w:val="00952D41"/>
    <w:rsid w:val="0095345F"/>
    <w:rsid w:val="0095355B"/>
    <w:rsid w:val="00955009"/>
    <w:rsid w:val="009553DE"/>
    <w:rsid w:val="009604C5"/>
    <w:rsid w:val="00963B92"/>
    <w:rsid w:val="00963CC3"/>
    <w:rsid w:val="009655BE"/>
    <w:rsid w:val="009661D3"/>
    <w:rsid w:val="0096785B"/>
    <w:rsid w:val="00967F95"/>
    <w:rsid w:val="00970FDC"/>
    <w:rsid w:val="00971E52"/>
    <w:rsid w:val="009761C2"/>
    <w:rsid w:val="00976A1A"/>
    <w:rsid w:val="00980006"/>
    <w:rsid w:val="0098031F"/>
    <w:rsid w:val="00980FA7"/>
    <w:rsid w:val="00981CDE"/>
    <w:rsid w:val="009840D3"/>
    <w:rsid w:val="00984C03"/>
    <w:rsid w:val="009867C2"/>
    <w:rsid w:val="00986848"/>
    <w:rsid w:val="0098727D"/>
    <w:rsid w:val="009873E2"/>
    <w:rsid w:val="0099027B"/>
    <w:rsid w:val="00991A5B"/>
    <w:rsid w:val="00992592"/>
    <w:rsid w:val="0099308A"/>
    <w:rsid w:val="00993166"/>
    <w:rsid w:val="00994885"/>
    <w:rsid w:val="009962E8"/>
    <w:rsid w:val="009963B3"/>
    <w:rsid w:val="009A078B"/>
    <w:rsid w:val="009A285F"/>
    <w:rsid w:val="009A29B1"/>
    <w:rsid w:val="009A5751"/>
    <w:rsid w:val="009A67C8"/>
    <w:rsid w:val="009A7093"/>
    <w:rsid w:val="009A742D"/>
    <w:rsid w:val="009B12F9"/>
    <w:rsid w:val="009B167D"/>
    <w:rsid w:val="009B2287"/>
    <w:rsid w:val="009B3163"/>
    <w:rsid w:val="009B32D4"/>
    <w:rsid w:val="009B3AB4"/>
    <w:rsid w:val="009B5B71"/>
    <w:rsid w:val="009B79A0"/>
    <w:rsid w:val="009C04CA"/>
    <w:rsid w:val="009C0844"/>
    <w:rsid w:val="009C08CC"/>
    <w:rsid w:val="009C0C69"/>
    <w:rsid w:val="009C0D65"/>
    <w:rsid w:val="009C17CF"/>
    <w:rsid w:val="009C17E7"/>
    <w:rsid w:val="009C1A2F"/>
    <w:rsid w:val="009C23F5"/>
    <w:rsid w:val="009C2BC9"/>
    <w:rsid w:val="009C3227"/>
    <w:rsid w:val="009C356B"/>
    <w:rsid w:val="009C3903"/>
    <w:rsid w:val="009C3CA5"/>
    <w:rsid w:val="009C3F8A"/>
    <w:rsid w:val="009C4CCD"/>
    <w:rsid w:val="009C565F"/>
    <w:rsid w:val="009C5A72"/>
    <w:rsid w:val="009D027D"/>
    <w:rsid w:val="009D1C5D"/>
    <w:rsid w:val="009D29B6"/>
    <w:rsid w:val="009D2AB8"/>
    <w:rsid w:val="009D2BE1"/>
    <w:rsid w:val="009D31DB"/>
    <w:rsid w:val="009D3B9A"/>
    <w:rsid w:val="009D3CA7"/>
    <w:rsid w:val="009D5A2C"/>
    <w:rsid w:val="009D5E68"/>
    <w:rsid w:val="009D5F22"/>
    <w:rsid w:val="009D61BE"/>
    <w:rsid w:val="009D7293"/>
    <w:rsid w:val="009D7E43"/>
    <w:rsid w:val="009E1977"/>
    <w:rsid w:val="009E25A9"/>
    <w:rsid w:val="009E2A07"/>
    <w:rsid w:val="009E3B06"/>
    <w:rsid w:val="009E3E39"/>
    <w:rsid w:val="009E482C"/>
    <w:rsid w:val="009E58FB"/>
    <w:rsid w:val="009E601B"/>
    <w:rsid w:val="009E63F1"/>
    <w:rsid w:val="009F02B2"/>
    <w:rsid w:val="009F03B0"/>
    <w:rsid w:val="009F182E"/>
    <w:rsid w:val="009F205C"/>
    <w:rsid w:val="009F25C1"/>
    <w:rsid w:val="009F2EF9"/>
    <w:rsid w:val="009F3E7C"/>
    <w:rsid w:val="009F6703"/>
    <w:rsid w:val="009F68D7"/>
    <w:rsid w:val="009F73F7"/>
    <w:rsid w:val="009F7E60"/>
    <w:rsid w:val="00A00B50"/>
    <w:rsid w:val="00A03C9F"/>
    <w:rsid w:val="00A03F95"/>
    <w:rsid w:val="00A055BC"/>
    <w:rsid w:val="00A05739"/>
    <w:rsid w:val="00A06C16"/>
    <w:rsid w:val="00A1083C"/>
    <w:rsid w:val="00A12324"/>
    <w:rsid w:val="00A12EDF"/>
    <w:rsid w:val="00A1377B"/>
    <w:rsid w:val="00A137C7"/>
    <w:rsid w:val="00A15964"/>
    <w:rsid w:val="00A15D9D"/>
    <w:rsid w:val="00A16E62"/>
    <w:rsid w:val="00A1797E"/>
    <w:rsid w:val="00A21978"/>
    <w:rsid w:val="00A21C89"/>
    <w:rsid w:val="00A25ED0"/>
    <w:rsid w:val="00A31F94"/>
    <w:rsid w:val="00A3306A"/>
    <w:rsid w:val="00A33F61"/>
    <w:rsid w:val="00A34F0F"/>
    <w:rsid w:val="00A35CD2"/>
    <w:rsid w:val="00A3663B"/>
    <w:rsid w:val="00A4213D"/>
    <w:rsid w:val="00A4358C"/>
    <w:rsid w:val="00A4362A"/>
    <w:rsid w:val="00A43806"/>
    <w:rsid w:val="00A4495D"/>
    <w:rsid w:val="00A44A4B"/>
    <w:rsid w:val="00A45D50"/>
    <w:rsid w:val="00A4626E"/>
    <w:rsid w:val="00A462A2"/>
    <w:rsid w:val="00A46B4A"/>
    <w:rsid w:val="00A47C12"/>
    <w:rsid w:val="00A51BE5"/>
    <w:rsid w:val="00A52066"/>
    <w:rsid w:val="00A525FE"/>
    <w:rsid w:val="00A538C1"/>
    <w:rsid w:val="00A5507E"/>
    <w:rsid w:val="00A55F33"/>
    <w:rsid w:val="00A562F8"/>
    <w:rsid w:val="00A56E25"/>
    <w:rsid w:val="00A56F58"/>
    <w:rsid w:val="00A61272"/>
    <w:rsid w:val="00A6198D"/>
    <w:rsid w:val="00A61E19"/>
    <w:rsid w:val="00A63C60"/>
    <w:rsid w:val="00A63D3D"/>
    <w:rsid w:val="00A647FE"/>
    <w:rsid w:val="00A65139"/>
    <w:rsid w:val="00A65D5D"/>
    <w:rsid w:val="00A66C7A"/>
    <w:rsid w:val="00A71F0C"/>
    <w:rsid w:val="00A726AF"/>
    <w:rsid w:val="00A7297E"/>
    <w:rsid w:val="00A730DC"/>
    <w:rsid w:val="00A7402E"/>
    <w:rsid w:val="00A74A1C"/>
    <w:rsid w:val="00A75D65"/>
    <w:rsid w:val="00A76494"/>
    <w:rsid w:val="00A764C8"/>
    <w:rsid w:val="00A76B18"/>
    <w:rsid w:val="00A76EAC"/>
    <w:rsid w:val="00A81304"/>
    <w:rsid w:val="00A8203F"/>
    <w:rsid w:val="00A83867"/>
    <w:rsid w:val="00A85F2A"/>
    <w:rsid w:val="00A8624B"/>
    <w:rsid w:val="00A87CEE"/>
    <w:rsid w:val="00A90761"/>
    <w:rsid w:val="00A90871"/>
    <w:rsid w:val="00A922A4"/>
    <w:rsid w:val="00A9249E"/>
    <w:rsid w:val="00A927CD"/>
    <w:rsid w:val="00A951D1"/>
    <w:rsid w:val="00A97238"/>
    <w:rsid w:val="00AA4D27"/>
    <w:rsid w:val="00AA4D9A"/>
    <w:rsid w:val="00AA5772"/>
    <w:rsid w:val="00AA58F3"/>
    <w:rsid w:val="00AA5CE7"/>
    <w:rsid w:val="00AA6F28"/>
    <w:rsid w:val="00AA7EA9"/>
    <w:rsid w:val="00AA7F73"/>
    <w:rsid w:val="00AB01C0"/>
    <w:rsid w:val="00AB0546"/>
    <w:rsid w:val="00AB1343"/>
    <w:rsid w:val="00AB1922"/>
    <w:rsid w:val="00AB1EE6"/>
    <w:rsid w:val="00AB264F"/>
    <w:rsid w:val="00AB3AF1"/>
    <w:rsid w:val="00AB5C6C"/>
    <w:rsid w:val="00AB605B"/>
    <w:rsid w:val="00AC1D2D"/>
    <w:rsid w:val="00AC1DB8"/>
    <w:rsid w:val="00AC3685"/>
    <w:rsid w:val="00AC3DE2"/>
    <w:rsid w:val="00AC43BB"/>
    <w:rsid w:val="00AC575F"/>
    <w:rsid w:val="00AC58BD"/>
    <w:rsid w:val="00AC7375"/>
    <w:rsid w:val="00AD0488"/>
    <w:rsid w:val="00AD2780"/>
    <w:rsid w:val="00AD4FCE"/>
    <w:rsid w:val="00AD5F33"/>
    <w:rsid w:val="00AD61DD"/>
    <w:rsid w:val="00AD6FD8"/>
    <w:rsid w:val="00AD71FE"/>
    <w:rsid w:val="00AD7350"/>
    <w:rsid w:val="00AD7E73"/>
    <w:rsid w:val="00AE0479"/>
    <w:rsid w:val="00AE0BBF"/>
    <w:rsid w:val="00AE11CE"/>
    <w:rsid w:val="00AE1FC1"/>
    <w:rsid w:val="00AE4251"/>
    <w:rsid w:val="00AE4988"/>
    <w:rsid w:val="00AE50F3"/>
    <w:rsid w:val="00AE632A"/>
    <w:rsid w:val="00AE6CCF"/>
    <w:rsid w:val="00AE7C66"/>
    <w:rsid w:val="00AF0752"/>
    <w:rsid w:val="00AF0E32"/>
    <w:rsid w:val="00AF11C0"/>
    <w:rsid w:val="00AF34E8"/>
    <w:rsid w:val="00AF4302"/>
    <w:rsid w:val="00AF6B11"/>
    <w:rsid w:val="00AF7233"/>
    <w:rsid w:val="00AF78AB"/>
    <w:rsid w:val="00AF7BB8"/>
    <w:rsid w:val="00AF7F27"/>
    <w:rsid w:val="00AF7F33"/>
    <w:rsid w:val="00B06769"/>
    <w:rsid w:val="00B10935"/>
    <w:rsid w:val="00B10AC9"/>
    <w:rsid w:val="00B10D84"/>
    <w:rsid w:val="00B11370"/>
    <w:rsid w:val="00B11A5F"/>
    <w:rsid w:val="00B11A7A"/>
    <w:rsid w:val="00B125CD"/>
    <w:rsid w:val="00B12DF2"/>
    <w:rsid w:val="00B13D53"/>
    <w:rsid w:val="00B1438D"/>
    <w:rsid w:val="00B14452"/>
    <w:rsid w:val="00B17570"/>
    <w:rsid w:val="00B209BA"/>
    <w:rsid w:val="00B22015"/>
    <w:rsid w:val="00B2218B"/>
    <w:rsid w:val="00B22B6E"/>
    <w:rsid w:val="00B233BE"/>
    <w:rsid w:val="00B2419E"/>
    <w:rsid w:val="00B25962"/>
    <w:rsid w:val="00B3006B"/>
    <w:rsid w:val="00B300F7"/>
    <w:rsid w:val="00B32575"/>
    <w:rsid w:val="00B32A55"/>
    <w:rsid w:val="00B3643D"/>
    <w:rsid w:val="00B36897"/>
    <w:rsid w:val="00B36EFC"/>
    <w:rsid w:val="00B42B92"/>
    <w:rsid w:val="00B42BD1"/>
    <w:rsid w:val="00B42C5C"/>
    <w:rsid w:val="00B46EF2"/>
    <w:rsid w:val="00B4703F"/>
    <w:rsid w:val="00B52B58"/>
    <w:rsid w:val="00B533AA"/>
    <w:rsid w:val="00B540D4"/>
    <w:rsid w:val="00B54110"/>
    <w:rsid w:val="00B559C2"/>
    <w:rsid w:val="00B55DDA"/>
    <w:rsid w:val="00B57277"/>
    <w:rsid w:val="00B60128"/>
    <w:rsid w:val="00B618DA"/>
    <w:rsid w:val="00B61D2F"/>
    <w:rsid w:val="00B628BD"/>
    <w:rsid w:val="00B62FB0"/>
    <w:rsid w:val="00B6365A"/>
    <w:rsid w:val="00B6416D"/>
    <w:rsid w:val="00B65452"/>
    <w:rsid w:val="00B66B2E"/>
    <w:rsid w:val="00B70F20"/>
    <w:rsid w:val="00B7368A"/>
    <w:rsid w:val="00B73DC6"/>
    <w:rsid w:val="00B767AE"/>
    <w:rsid w:val="00B76BA7"/>
    <w:rsid w:val="00B76C29"/>
    <w:rsid w:val="00B77F43"/>
    <w:rsid w:val="00B80275"/>
    <w:rsid w:val="00B80CF0"/>
    <w:rsid w:val="00B81238"/>
    <w:rsid w:val="00B840DD"/>
    <w:rsid w:val="00B85EC2"/>
    <w:rsid w:val="00B86549"/>
    <w:rsid w:val="00B8754F"/>
    <w:rsid w:val="00B879A3"/>
    <w:rsid w:val="00B9292E"/>
    <w:rsid w:val="00B932A2"/>
    <w:rsid w:val="00B95566"/>
    <w:rsid w:val="00B95E1B"/>
    <w:rsid w:val="00B95E40"/>
    <w:rsid w:val="00B95FDC"/>
    <w:rsid w:val="00BA0573"/>
    <w:rsid w:val="00BA05B7"/>
    <w:rsid w:val="00BA1128"/>
    <w:rsid w:val="00BA1F8D"/>
    <w:rsid w:val="00BA20D3"/>
    <w:rsid w:val="00BA245F"/>
    <w:rsid w:val="00BA2899"/>
    <w:rsid w:val="00BA3E02"/>
    <w:rsid w:val="00BA4332"/>
    <w:rsid w:val="00BB065C"/>
    <w:rsid w:val="00BB0E5A"/>
    <w:rsid w:val="00BB42B7"/>
    <w:rsid w:val="00BB48F9"/>
    <w:rsid w:val="00BB4A4B"/>
    <w:rsid w:val="00BB5AF3"/>
    <w:rsid w:val="00BB70A9"/>
    <w:rsid w:val="00BC03B5"/>
    <w:rsid w:val="00BC172E"/>
    <w:rsid w:val="00BC1FD5"/>
    <w:rsid w:val="00BC2B5B"/>
    <w:rsid w:val="00BC2DC5"/>
    <w:rsid w:val="00BC3023"/>
    <w:rsid w:val="00BC448F"/>
    <w:rsid w:val="00BC4D24"/>
    <w:rsid w:val="00BC7893"/>
    <w:rsid w:val="00BD118D"/>
    <w:rsid w:val="00BD2487"/>
    <w:rsid w:val="00BD281F"/>
    <w:rsid w:val="00BD3F6A"/>
    <w:rsid w:val="00BD40E3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68AF"/>
    <w:rsid w:val="00BE7621"/>
    <w:rsid w:val="00BF12B2"/>
    <w:rsid w:val="00BF18D7"/>
    <w:rsid w:val="00BF45A2"/>
    <w:rsid w:val="00BF6133"/>
    <w:rsid w:val="00BF6779"/>
    <w:rsid w:val="00BF69E3"/>
    <w:rsid w:val="00BF7C30"/>
    <w:rsid w:val="00C0121C"/>
    <w:rsid w:val="00C01DF0"/>
    <w:rsid w:val="00C01ED9"/>
    <w:rsid w:val="00C0613E"/>
    <w:rsid w:val="00C06D3A"/>
    <w:rsid w:val="00C073CF"/>
    <w:rsid w:val="00C07653"/>
    <w:rsid w:val="00C10171"/>
    <w:rsid w:val="00C10363"/>
    <w:rsid w:val="00C126F9"/>
    <w:rsid w:val="00C164CC"/>
    <w:rsid w:val="00C208F0"/>
    <w:rsid w:val="00C21467"/>
    <w:rsid w:val="00C21F1C"/>
    <w:rsid w:val="00C229C9"/>
    <w:rsid w:val="00C2436B"/>
    <w:rsid w:val="00C25727"/>
    <w:rsid w:val="00C25AF8"/>
    <w:rsid w:val="00C273A7"/>
    <w:rsid w:val="00C27EF0"/>
    <w:rsid w:val="00C321AA"/>
    <w:rsid w:val="00C321B7"/>
    <w:rsid w:val="00C33136"/>
    <w:rsid w:val="00C36B3D"/>
    <w:rsid w:val="00C36C91"/>
    <w:rsid w:val="00C36EC0"/>
    <w:rsid w:val="00C405B0"/>
    <w:rsid w:val="00C41840"/>
    <w:rsid w:val="00C42F71"/>
    <w:rsid w:val="00C44F3B"/>
    <w:rsid w:val="00C453B1"/>
    <w:rsid w:val="00C45599"/>
    <w:rsid w:val="00C459BD"/>
    <w:rsid w:val="00C45FB3"/>
    <w:rsid w:val="00C505D4"/>
    <w:rsid w:val="00C50805"/>
    <w:rsid w:val="00C50B6C"/>
    <w:rsid w:val="00C51292"/>
    <w:rsid w:val="00C52A54"/>
    <w:rsid w:val="00C53DBD"/>
    <w:rsid w:val="00C55466"/>
    <w:rsid w:val="00C554AD"/>
    <w:rsid w:val="00C55BAE"/>
    <w:rsid w:val="00C561D2"/>
    <w:rsid w:val="00C563B8"/>
    <w:rsid w:val="00C5698A"/>
    <w:rsid w:val="00C6191A"/>
    <w:rsid w:val="00C643CE"/>
    <w:rsid w:val="00C644FA"/>
    <w:rsid w:val="00C6466A"/>
    <w:rsid w:val="00C649D5"/>
    <w:rsid w:val="00C66B92"/>
    <w:rsid w:val="00C66FD0"/>
    <w:rsid w:val="00C674E5"/>
    <w:rsid w:val="00C70112"/>
    <w:rsid w:val="00C7074A"/>
    <w:rsid w:val="00C73DCA"/>
    <w:rsid w:val="00C74E6C"/>
    <w:rsid w:val="00C7646B"/>
    <w:rsid w:val="00C76EE8"/>
    <w:rsid w:val="00C77554"/>
    <w:rsid w:val="00C8009D"/>
    <w:rsid w:val="00C801FF"/>
    <w:rsid w:val="00C8328A"/>
    <w:rsid w:val="00C83E13"/>
    <w:rsid w:val="00C8567B"/>
    <w:rsid w:val="00C859F4"/>
    <w:rsid w:val="00C85B27"/>
    <w:rsid w:val="00C85B9C"/>
    <w:rsid w:val="00C87205"/>
    <w:rsid w:val="00C90045"/>
    <w:rsid w:val="00C903D6"/>
    <w:rsid w:val="00C92052"/>
    <w:rsid w:val="00C9381A"/>
    <w:rsid w:val="00C9396F"/>
    <w:rsid w:val="00C9467B"/>
    <w:rsid w:val="00C9659D"/>
    <w:rsid w:val="00CA26D2"/>
    <w:rsid w:val="00CA35D6"/>
    <w:rsid w:val="00CA36FE"/>
    <w:rsid w:val="00CA3AD8"/>
    <w:rsid w:val="00CA4D75"/>
    <w:rsid w:val="00CA5055"/>
    <w:rsid w:val="00CA5183"/>
    <w:rsid w:val="00CA53E6"/>
    <w:rsid w:val="00CA5431"/>
    <w:rsid w:val="00CA65CC"/>
    <w:rsid w:val="00CB0642"/>
    <w:rsid w:val="00CB1917"/>
    <w:rsid w:val="00CB206D"/>
    <w:rsid w:val="00CB59F9"/>
    <w:rsid w:val="00CB5E53"/>
    <w:rsid w:val="00CB7615"/>
    <w:rsid w:val="00CB7EA1"/>
    <w:rsid w:val="00CC0EA7"/>
    <w:rsid w:val="00CC13C0"/>
    <w:rsid w:val="00CC3AE9"/>
    <w:rsid w:val="00CC5C2E"/>
    <w:rsid w:val="00CC5D5A"/>
    <w:rsid w:val="00CD027F"/>
    <w:rsid w:val="00CD1130"/>
    <w:rsid w:val="00CD253F"/>
    <w:rsid w:val="00CD39D7"/>
    <w:rsid w:val="00CD3EC9"/>
    <w:rsid w:val="00CD42E1"/>
    <w:rsid w:val="00CD751A"/>
    <w:rsid w:val="00CE18B4"/>
    <w:rsid w:val="00CE19BB"/>
    <w:rsid w:val="00CE3585"/>
    <w:rsid w:val="00CE477F"/>
    <w:rsid w:val="00CE5880"/>
    <w:rsid w:val="00CE722F"/>
    <w:rsid w:val="00CE7822"/>
    <w:rsid w:val="00CE78E2"/>
    <w:rsid w:val="00CF0587"/>
    <w:rsid w:val="00CF1829"/>
    <w:rsid w:val="00CF29BE"/>
    <w:rsid w:val="00CF2CCF"/>
    <w:rsid w:val="00CF31D4"/>
    <w:rsid w:val="00CF347E"/>
    <w:rsid w:val="00CF6C7D"/>
    <w:rsid w:val="00D00C13"/>
    <w:rsid w:val="00D0155D"/>
    <w:rsid w:val="00D018E9"/>
    <w:rsid w:val="00D01B35"/>
    <w:rsid w:val="00D01FD9"/>
    <w:rsid w:val="00D03CB2"/>
    <w:rsid w:val="00D0664B"/>
    <w:rsid w:val="00D0686D"/>
    <w:rsid w:val="00D06914"/>
    <w:rsid w:val="00D102E2"/>
    <w:rsid w:val="00D121A4"/>
    <w:rsid w:val="00D12D96"/>
    <w:rsid w:val="00D132BC"/>
    <w:rsid w:val="00D137BF"/>
    <w:rsid w:val="00D1522A"/>
    <w:rsid w:val="00D1555F"/>
    <w:rsid w:val="00D15622"/>
    <w:rsid w:val="00D1587E"/>
    <w:rsid w:val="00D16157"/>
    <w:rsid w:val="00D162A1"/>
    <w:rsid w:val="00D17A68"/>
    <w:rsid w:val="00D21FB9"/>
    <w:rsid w:val="00D22A01"/>
    <w:rsid w:val="00D233F1"/>
    <w:rsid w:val="00D242F6"/>
    <w:rsid w:val="00D24A37"/>
    <w:rsid w:val="00D24DF3"/>
    <w:rsid w:val="00D251AF"/>
    <w:rsid w:val="00D26FD4"/>
    <w:rsid w:val="00D311A0"/>
    <w:rsid w:val="00D324B8"/>
    <w:rsid w:val="00D32640"/>
    <w:rsid w:val="00D33718"/>
    <w:rsid w:val="00D33B2F"/>
    <w:rsid w:val="00D34D57"/>
    <w:rsid w:val="00D34E09"/>
    <w:rsid w:val="00D3601D"/>
    <w:rsid w:val="00D37EFB"/>
    <w:rsid w:val="00D37F2F"/>
    <w:rsid w:val="00D37F4D"/>
    <w:rsid w:val="00D408F4"/>
    <w:rsid w:val="00D4141B"/>
    <w:rsid w:val="00D4220F"/>
    <w:rsid w:val="00D4289F"/>
    <w:rsid w:val="00D42E68"/>
    <w:rsid w:val="00D43A78"/>
    <w:rsid w:val="00D4487E"/>
    <w:rsid w:val="00D4500A"/>
    <w:rsid w:val="00D45539"/>
    <w:rsid w:val="00D46CBC"/>
    <w:rsid w:val="00D478FB"/>
    <w:rsid w:val="00D47B06"/>
    <w:rsid w:val="00D47D1F"/>
    <w:rsid w:val="00D50C59"/>
    <w:rsid w:val="00D51A74"/>
    <w:rsid w:val="00D51F9C"/>
    <w:rsid w:val="00D527FA"/>
    <w:rsid w:val="00D537ED"/>
    <w:rsid w:val="00D567E4"/>
    <w:rsid w:val="00D5691B"/>
    <w:rsid w:val="00D56EDD"/>
    <w:rsid w:val="00D57078"/>
    <w:rsid w:val="00D5725B"/>
    <w:rsid w:val="00D573AA"/>
    <w:rsid w:val="00D600A8"/>
    <w:rsid w:val="00D601FC"/>
    <w:rsid w:val="00D603D0"/>
    <w:rsid w:val="00D60DF6"/>
    <w:rsid w:val="00D61090"/>
    <w:rsid w:val="00D61A0A"/>
    <w:rsid w:val="00D61DD7"/>
    <w:rsid w:val="00D65A57"/>
    <w:rsid w:val="00D6710F"/>
    <w:rsid w:val="00D707C1"/>
    <w:rsid w:val="00D72969"/>
    <w:rsid w:val="00D73498"/>
    <w:rsid w:val="00D73B7B"/>
    <w:rsid w:val="00D74F96"/>
    <w:rsid w:val="00D80AC4"/>
    <w:rsid w:val="00D8202B"/>
    <w:rsid w:val="00D821FA"/>
    <w:rsid w:val="00D8413A"/>
    <w:rsid w:val="00D844E0"/>
    <w:rsid w:val="00D85335"/>
    <w:rsid w:val="00D879CA"/>
    <w:rsid w:val="00D918DB"/>
    <w:rsid w:val="00D9465D"/>
    <w:rsid w:val="00D96ABA"/>
    <w:rsid w:val="00DA2CB4"/>
    <w:rsid w:val="00DA3D10"/>
    <w:rsid w:val="00DA5711"/>
    <w:rsid w:val="00DA57A8"/>
    <w:rsid w:val="00DA5BD8"/>
    <w:rsid w:val="00DA6907"/>
    <w:rsid w:val="00DA6E44"/>
    <w:rsid w:val="00DA779C"/>
    <w:rsid w:val="00DA7CC1"/>
    <w:rsid w:val="00DB4387"/>
    <w:rsid w:val="00DB79E2"/>
    <w:rsid w:val="00DC137E"/>
    <w:rsid w:val="00DC3F3C"/>
    <w:rsid w:val="00DC4DF7"/>
    <w:rsid w:val="00DC638C"/>
    <w:rsid w:val="00DC76AC"/>
    <w:rsid w:val="00DD09E0"/>
    <w:rsid w:val="00DD2490"/>
    <w:rsid w:val="00DD2604"/>
    <w:rsid w:val="00DD45E2"/>
    <w:rsid w:val="00DD4B41"/>
    <w:rsid w:val="00DD534A"/>
    <w:rsid w:val="00DD67F1"/>
    <w:rsid w:val="00DD740E"/>
    <w:rsid w:val="00DD742E"/>
    <w:rsid w:val="00DE1CEE"/>
    <w:rsid w:val="00DE2C91"/>
    <w:rsid w:val="00DE3AAE"/>
    <w:rsid w:val="00DE68C8"/>
    <w:rsid w:val="00DE6992"/>
    <w:rsid w:val="00DE69EE"/>
    <w:rsid w:val="00DE6F1E"/>
    <w:rsid w:val="00DE718D"/>
    <w:rsid w:val="00DF0A03"/>
    <w:rsid w:val="00DF1AEC"/>
    <w:rsid w:val="00DF25AE"/>
    <w:rsid w:val="00DF28B1"/>
    <w:rsid w:val="00DF44F5"/>
    <w:rsid w:val="00DF50A3"/>
    <w:rsid w:val="00DF7895"/>
    <w:rsid w:val="00E00B89"/>
    <w:rsid w:val="00E01400"/>
    <w:rsid w:val="00E022D3"/>
    <w:rsid w:val="00E03BA9"/>
    <w:rsid w:val="00E04646"/>
    <w:rsid w:val="00E06BCD"/>
    <w:rsid w:val="00E06E77"/>
    <w:rsid w:val="00E073F5"/>
    <w:rsid w:val="00E1054C"/>
    <w:rsid w:val="00E106B5"/>
    <w:rsid w:val="00E10F1D"/>
    <w:rsid w:val="00E135BE"/>
    <w:rsid w:val="00E13EFB"/>
    <w:rsid w:val="00E1464C"/>
    <w:rsid w:val="00E153AF"/>
    <w:rsid w:val="00E15CA3"/>
    <w:rsid w:val="00E17391"/>
    <w:rsid w:val="00E176B4"/>
    <w:rsid w:val="00E17B3F"/>
    <w:rsid w:val="00E20455"/>
    <w:rsid w:val="00E2106D"/>
    <w:rsid w:val="00E218E2"/>
    <w:rsid w:val="00E2355C"/>
    <w:rsid w:val="00E2397E"/>
    <w:rsid w:val="00E2455C"/>
    <w:rsid w:val="00E24FDD"/>
    <w:rsid w:val="00E25E50"/>
    <w:rsid w:val="00E26B0C"/>
    <w:rsid w:val="00E30E67"/>
    <w:rsid w:val="00E328E7"/>
    <w:rsid w:val="00E33AEB"/>
    <w:rsid w:val="00E33FC6"/>
    <w:rsid w:val="00E3697A"/>
    <w:rsid w:val="00E370E7"/>
    <w:rsid w:val="00E3728B"/>
    <w:rsid w:val="00E41989"/>
    <w:rsid w:val="00E427FD"/>
    <w:rsid w:val="00E437F5"/>
    <w:rsid w:val="00E45564"/>
    <w:rsid w:val="00E45B8B"/>
    <w:rsid w:val="00E45FD0"/>
    <w:rsid w:val="00E5040C"/>
    <w:rsid w:val="00E51625"/>
    <w:rsid w:val="00E538CC"/>
    <w:rsid w:val="00E57772"/>
    <w:rsid w:val="00E607B7"/>
    <w:rsid w:val="00E60FA7"/>
    <w:rsid w:val="00E623D5"/>
    <w:rsid w:val="00E623F0"/>
    <w:rsid w:val="00E64AC1"/>
    <w:rsid w:val="00E664A1"/>
    <w:rsid w:val="00E67395"/>
    <w:rsid w:val="00E67616"/>
    <w:rsid w:val="00E679E2"/>
    <w:rsid w:val="00E72CB9"/>
    <w:rsid w:val="00E7313F"/>
    <w:rsid w:val="00E73BCB"/>
    <w:rsid w:val="00E73D7C"/>
    <w:rsid w:val="00E74924"/>
    <w:rsid w:val="00E74DB8"/>
    <w:rsid w:val="00E75ACB"/>
    <w:rsid w:val="00E75F14"/>
    <w:rsid w:val="00E76296"/>
    <w:rsid w:val="00E771B3"/>
    <w:rsid w:val="00E77618"/>
    <w:rsid w:val="00E80876"/>
    <w:rsid w:val="00E81981"/>
    <w:rsid w:val="00E8250A"/>
    <w:rsid w:val="00E82DCB"/>
    <w:rsid w:val="00E82F18"/>
    <w:rsid w:val="00E85C68"/>
    <w:rsid w:val="00E90F5C"/>
    <w:rsid w:val="00E9108F"/>
    <w:rsid w:val="00E91EEC"/>
    <w:rsid w:val="00E92BC8"/>
    <w:rsid w:val="00E97547"/>
    <w:rsid w:val="00EA4B18"/>
    <w:rsid w:val="00EA56FC"/>
    <w:rsid w:val="00EA617C"/>
    <w:rsid w:val="00EB0351"/>
    <w:rsid w:val="00EB2472"/>
    <w:rsid w:val="00EB3348"/>
    <w:rsid w:val="00EB495E"/>
    <w:rsid w:val="00EB4BB2"/>
    <w:rsid w:val="00EB5993"/>
    <w:rsid w:val="00EB66D6"/>
    <w:rsid w:val="00EB68B5"/>
    <w:rsid w:val="00EB6C2C"/>
    <w:rsid w:val="00EB73C1"/>
    <w:rsid w:val="00EC02AC"/>
    <w:rsid w:val="00EC0FF2"/>
    <w:rsid w:val="00EC1411"/>
    <w:rsid w:val="00EC17C3"/>
    <w:rsid w:val="00EC2846"/>
    <w:rsid w:val="00EC4690"/>
    <w:rsid w:val="00EC5847"/>
    <w:rsid w:val="00ED0454"/>
    <w:rsid w:val="00ED0B81"/>
    <w:rsid w:val="00ED0FC0"/>
    <w:rsid w:val="00ED11D7"/>
    <w:rsid w:val="00ED18B7"/>
    <w:rsid w:val="00ED22D9"/>
    <w:rsid w:val="00ED23F1"/>
    <w:rsid w:val="00ED3937"/>
    <w:rsid w:val="00ED39E3"/>
    <w:rsid w:val="00ED3C09"/>
    <w:rsid w:val="00ED49D1"/>
    <w:rsid w:val="00ED5029"/>
    <w:rsid w:val="00ED5DB3"/>
    <w:rsid w:val="00ED63E9"/>
    <w:rsid w:val="00ED6B53"/>
    <w:rsid w:val="00EE1E5D"/>
    <w:rsid w:val="00EE3B24"/>
    <w:rsid w:val="00EE503C"/>
    <w:rsid w:val="00EF15BF"/>
    <w:rsid w:val="00EF43EB"/>
    <w:rsid w:val="00EF4C29"/>
    <w:rsid w:val="00EF5161"/>
    <w:rsid w:val="00EF654A"/>
    <w:rsid w:val="00EF7C2F"/>
    <w:rsid w:val="00F00193"/>
    <w:rsid w:val="00F01BA8"/>
    <w:rsid w:val="00F01EFC"/>
    <w:rsid w:val="00F03371"/>
    <w:rsid w:val="00F03F69"/>
    <w:rsid w:val="00F04148"/>
    <w:rsid w:val="00F0694F"/>
    <w:rsid w:val="00F07139"/>
    <w:rsid w:val="00F07CE8"/>
    <w:rsid w:val="00F07E7C"/>
    <w:rsid w:val="00F11351"/>
    <w:rsid w:val="00F129B7"/>
    <w:rsid w:val="00F12E40"/>
    <w:rsid w:val="00F1336F"/>
    <w:rsid w:val="00F13701"/>
    <w:rsid w:val="00F1411D"/>
    <w:rsid w:val="00F14431"/>
    <w:rsid w:val="00F1586C"/>
    <w:rsid w:val="00F15E09"/>
    <w:rsid w:val="00F16D37"/>
    <w:rsid w:val="00F17BD9"/>
    <w:rsid w:val="00F217C1"/>
    <w:rsid w:val="00F21DA8"/>
    <w:rsid w:val="00F23402"/>
    <w:rsid w:val="00F23646"/>
    <w:rsid w:val="00F23DBC"/>
    <w:rsid w:val="00F26531"/>
    <w:rsid w:val="00F27310"/>
    <w:rsid w:val="00F30E80"/>
    <w:rsid w:val="00F317B2"/>
    <w:rsid w:val="00F31E12"/>
    <w:rsid w:val="00F335B5"/>
    <w:rsid w:val="00F336E3"/>
    <w:rsid w:val="00F33C48"/>
    <w:rsid w:val="00F34891"/>
    <w:rsid w:val="00F358E9"/>
    <w:rsid w:val="00F36937"/>
    <w:rsid w:val="00F36FF2"/>
    <w:rsid w:val="00F40100"/>
    <w:rsid w:val="00F40FB0"/>
    <w:rsid w:val="00F41F56"/>
    <w:rsid w:val="00F4315D"/>
    <w:rsid w:val="00F45523"/>
    <w:rsid w:val="00F50900"/>
    <w:rsid w:val="00F51C55"/>
    <w:rsid w:val="00F528A6"/>
    <w:rsid w:val="00F52DC7"/>
    <w:rsid w:val="00F52F85"/>
    <w:rsid w:val="00F53972"/>
    <w:rsid w:val="00F53EC7"/>
    <w:rsid w:val="00F550E4"/>
    <w:rsid w:val="00F5566F"/>
    <w:rsid w:val="00F55E68"/>
    <w:rsid w:val="00F561F8"/>
    <w:rsid w:val="00F56259"/>
    <w:rsid w:val="00F5734A"/>
    <w:rsid w:val="00F57632"/>
    <w:rsid w:val="00F576FB"/>
    <w:rsid w:val="00F60044"/>
    <w:rsid w:val="00F60D6E"/>
    <w:rsid w:val="00F60D90"/>
    <w:rsid w:val="00F61851"/>
    <w:rsid w:val="00F6260D"/>
    <w:rsid w:val="00F645D6"/>
    <w:rsid w:val="00F64B31"/>
    <w:rsid w:val="00F652F5"/>
    <w:rsid w:val="00F6653D"/>
    <w:rsid w:val="00F66A8B"/>
    <w:rsid w:val="00F70C32"/>
    <w:rsid w:val="00F7245B"/>
    <w:rsid w:val="00F74F1E"/>
    <w:rsid w:val="00F77D60"/>
    <w:rsid w:val="00F800D3"/>
    <w:rsid w:val="00F80F39"/>
    <w:rsid w:val="00F814E6"/>
    <w:rsid w:val="00F81BC4"/>
    <w:rsid w:val="00F825E3"/>
    <w:rsid w:val="00F830A0"/>
    <w:rsid w:val="00F83561"/>
    <w:rsid w:val="00F835EB"/>
    <w:rsid w:val="00F84F68"/>
    <w:rsid w:val="00F850C1"/>
    <w:rsid w:val="00F85CA2"/>
    <w:rsid w:val="00F8602A"/>
    <w:rsid w:val="00F90CF8"/>
    <w:rsid w:val="00F91DC2"/>
    <w:rsid w:val="00F93FD8"/>
    <w:rsid w:val="00F940B1"/>
    <w:rsid w:val="00F946CB"/>
    <w:rsid w:val="00F96B9C"/>
    <w:rsid w:val="00F96BD5"/>
    <w:rsid w:val="00F97348"/>
    <w:rsid w:val="00F974C1"/>
    <w:rsid w:val="00FA02DC"/>
    <w:rsid w:val="00FA0A79"/>
    <w:rsid w:val="00FA1711"/>
    <w:rsid w:val="00FA2823"/>
    <w:rsid w:val="00FA3E01"/>
    <w:rsid w:val="00FA4496"/>
    <w:rsid w:val="00FA5916"/>
    <w:rsid w:val="00FA7710"/>
    <w:rsid w:val="00FB274D"/>
    <w:rsid w:val="00FB30B8"/>
    <w:rsid w:val="00FB34F1"/>
    <w:rsid w:val="00FB3711"/>
    <w:rsid w:val="00FB5911"/>
    <w:rsid w:val="00FB7B12"/>
    <w:rsid w:val="00FC30C2"/>
    <w:rsid w:val="00FC4100"/>
    <w:rsid w:val="00FD09C7"/>
    <w:rsid w:val="00FD1882"/>
    <w:rsid w:val="00FD2625"/>
    <w:rsid w:val="00FD2B9B"/>
    <w:rsid w:val="00FD562B"/>
    <w:rsid w:val="00FD5656"/>
    <w:rsid w:val="00FD5B71"/>
    <w:rsid w:val="00FD7F15"/>
    <w:rsid w:val="00FE02DD"/>
    <w:rsid w:val="00FE1894"/>
    <w:rsid w:val="00FE242C"/>
    <w:rsid w:val="00FE3F97"/>
    <w:rsid w:val="00FE4300"/>
    <w:rsid w:val="00FE5585"/>
    <w:rsid w:val="00FE5BC8"/>
    <w:rsid w:val="00FE5D52"/>
    <w:rsid w:val="00FE61F8"/>
    <w:rsid w:val="00FE7191"/>
    <w:rsid w:val="00FE7276"/>
    <w:rsid w:val="00FF0729"/>
    <w:rsid w:val="00FF2A4B"/>
    <w:rsid w:val="00FF2D3C"/>
    <w:rsid w:val="00FF3757"/>
    <w:rsid w:val="00FF3E4E"/>
    <w:rsid w:val="00FF5A68"/>
    <w:rsid w:val="00FF602C"/>
    <w:rsid w:val="00FF646C"/>
    <w:rsid w:val="00FF7D4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17C3A904-9252-4669-9CF8-626A64EC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75F14"/>
    <w:rPr>
      <w:color w:val="800080" w:themeColor="followedHyperlink"/>
      <w:u w:val="single"/>
    </w:rPr>
  </w:style>
  <w:style w:type="paragraph" w:customStyle="1" w:styleId="cabecera1">
    <w:name w:val="cabecera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Normal1">
    <w:name w:val="Normal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cabecera2">
    <w:name w:val="cabecera2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paragraph" w:customStyle="1" w:styleId="tab1">
    <w:name w:val="tab1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cursiva">
    <w:name w:val="cursiva"/>
    <w:basedOn w:val="Fuentedeprrafopredeter"/>
    <w:rsid w:val="00C21F1C"/>
  </w:style>
  <w:style w:type="paragraph" w:customStyle="1" w:styleId="cabecera3">
    <w:name w:val="cabecera3"/>
    <w:basedOn w:val="Normal"/>
    <w:rsid w:val="00C21F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negrita">
    <w:name w:val="negrita"/>
    <w:basedOn w:val="Fuentedeprrafopredeter"/>
    <w:rsid w:val="00C5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8938">
          <w:marLeft w:val="319"/>
          <w:marRight w:val="319"/>
          <w:marTop w:val="300"/>
          <w:marBottom w:val="450"/>
          <w:divBdr>
            <w:top w:val="single" w:sz="6" w:space="26" w:color="CCCCCC"/>
            <w:left w:val="single" w:sz="6" w:space="16" w:color="CCCCCC"/>
            <w:bottom w:val="single" w:sz="6" w:space="23" w:color="CCCCCC"/>
            <w:right w:val="single" w:sz="6" w:space="16" w:color="CCCCCC"/>
          </w:divBdr>
        </w:div>
      </w:divsChild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load.wikimedia.org/wikipedia/commons/0/01/Blood_letting.jpg" TargetMode="External"/><Relationship Id="rId13" Type="http://schemas.openxmlformats.org/officeDocument/2006/relationships/hyperlink" Target="http://www.cancer.org/espanol/servicios/tratamientosyefectossecundarios/radioterapia/fragmentado/principios-de-la-radioterapia-how-does-radiation-work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plosangeles.juntaextremadura.net/web/edilim/tercer_ciclo/cmedio/la_salud/enfermedades_infecciosas/enfermedades_infecciosas.html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plosangeles.juntaextremadura.net/web/edilim/tercer_ciclo/cmedio/la_salud/enfermedades_infecciosas/enfermedades_infecciosa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iografiasyvidas.com/monografia/fleming/penicilina.htm" TargetMode="External"/><Relationship Id="rId10" Type="http://schemas.openxmlformats.org/officeDocument/2006/relationships/hyperlink" Target="http://www.mapfre.com/salud/es/cinformativo/enfermedades-infecciosas.s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profesores.aulaplaneta.com/BCRedir.aspx?URL=/encyclopedia/default.asp?idreg=8185" TargetMode="External"/><Relationship Id="rId14" Type="http://schemas.openxmlformats.org/officeDocument/2006/relationships/hyperlink" Target="http://www.larazon.es/un-software-para-encontrar-estrellas-tambien-detecta-el-cancer-FA8839272%23.Ttt1Rv0vQYNK05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764E1-2AA4-4ED2-BB0C-FDB1348D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6848</Words>
  <Characters>37668</Characters>
  <Application>Microsoft Office Word</Application>
  <DocSecurity>0</DocSecurity>
  <Lines>313</Lines>
  <Paragraphs>88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44428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Mpgarcia</cp:lastModifiedBy>
  <cp:revision>26</cp:revision>
  <dcterms:created xsi:type="dcterms:W3CDTF">2015-03-11T17:15:00Z</dcterms:created>
  <dcterms:modified xsi:type="dcterms:W3CDTF">2015-03-26T20:42:00Z</dcterms:modified>
</cp:coreProperties>
</file>