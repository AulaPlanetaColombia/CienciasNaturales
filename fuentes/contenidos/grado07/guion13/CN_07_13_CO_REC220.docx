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0A6" w:rsidRPr="00106845" w:rsidRDefault="005E6BCF">
      <w:pPr>
        <w:spacing w:line="276" w:lineRule="auto"/>
        <w:jc w:val="center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Ejercicio Genérico M101: Preguntas de respuesta libre (NO AUTOEVALUABLE)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2F6EA7" w:rsidRPr="00106845">
        <w:rPr>
          <w:rFonts w:ascii="Arial" w:hAnsi="Arial" w:cs="Arial"/>
          <w:color w:val="000000"/>
          <w:lang w:val="es-ES"/>
        </w:rPr>
        <w:t>CN_07_13_CO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DATOS DEL RECURSO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Título del recurso(</w:t>
      </w:r>
      <w:r w:rsidRPr="00106845">
        <w:rPr>
          <w:rFonts w:ascii="Arial" w:hAnsi="Arial" w:cs="Arial"/>
          <w:b/>
          <w:highlight w:val="green"/>
          <w:lang w:val="es-ES_tradnl"/>
        </w:rPr>
        <w:t>65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máx.)</w:t>
      </w:r>
      <w:r w:rsidRPr="00106845">
        <w:rPr>
          <w:rFonts w:ascii="Arial" w:hAnsi="Arial" w:cs="Arial"/>
          <w:lang w:val="es-ES_tradnl"/>
        </w:rPr>
        <w:t>Ciencia y tecnología al servicio de la Medicina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Descripción del recurso</w:t>
      </w:r>
      <w:r w:rsidRPr="00106845">
        <w:rPr>
          <w:rFonts w:ascii="Arial" w:hAnsi="Arial" w:cs="Arial"/>
          <w:color w:val="000000"/>
          <w:lang w:val="es-ES"/>
        </w:rPr>
        <w:t>Preguntas de respuesta libre sobre los diferentes temas expuestos en este capítulo.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5E6F68" w:rsidRPr="00106845">
        <w:rPr>
          <w:rFonts w:ascii="Arial" w:hAnsi="Arial" w:cs="Arial"/>
          <w:lang w:val="es-ES_tradnl"/>
        </w:rPr>
        <w:t xml:space="preserve"> </w:t>
      </w:r>
      <w:r w:rsidR="00080430" w:rsidRPr="00106845">
        <w:rPr>
          <w:rFonts w:ascii="Arial" w:hAnsi="Arial" w:cs="Arial"/>
          <w:lang w:val="es-ES_tradnl"/>
        </w:rPr>
        <w:t>C</w:t>
      </w:r>
      <w:r w:rsidRPr="00106845">
        <w:rPr>
          <w:rFonts w:ascii="Arial" w:hAnsi="Arial" w:cs="Arial"/>
          <w:lang w:val="es-ES_tradnl"/>
        </w:rPr>
        <w:t>iencias naturales,</w:t>
      </w:r>
      <w:r w:rsidR="005E6F68" w:rsidRPr="00106845">
        <w:rPr>
          <w:rFonts w:ascii="Arial" w:hAnsi="Arial" w:cs="Arial"/>
          <w:lang w:val="es-ES_tradnl"/>
        </w:rPr>
        <w:t xml:space="preserve"> </w:t>
      </w:r>
      <w:r w:rsidR="00080430" w:rsidRPr="00106845">
        <w:rPr>
          <w:rFonts w:ascii="Arial" w:hAnsi="Arial" w:cs="Arial"/>
          <w:lang w:val="es-ES_tradnl"/>
        </w:rPr>
        <w:t>M</w:t>
      </w:r>
      <w:r w:rsidRPr="00106845">
        <w:rPr>
          <w:rFonts w:ascii="Arial" w:hAnsi="Arial" w:cs="Arial"/>
          <w:lang w:val="es-ES_tradnl"/>
        </w:rPr>
        <w:t>edicina, aplicación</w:t>
      </w:r>
      <w:r w:rsidR="00080430" w:rsidRPr="00106845">
        <w:rPr>
          <w:rFonts w:ascii="Arial" w:hAnsi="Arial" w:cs="Arial"/>
          <w:lang w:val="es-ES_tradnl"/>
        </w:rPr>
        <w:t>,</w:t>
      </w:r>
      <w:r w:rsidRPr="00106845">
        <w:rPr>
          <w:rFonts w:ascii="Arial" w:hAnsi="Arial" w:cs="Arial"/>
          <w:lang w:val="es-ES_tradnl"/>
        </w:rPr>
        <w:t xml:space="preserve"> ciencias</w:t>
      </w:r>
      <w:ins w:id="0" w:author="Daniel" w:date="2015-03-10T11:27:00Z">
        <w:r w:rsidR="00080430" w:rsidRPr="00106845">
          <w:rPr>
            <w:rFonts w:ascii="Arial" w:hAnsi="Arial" w:cs="Arial"/>
            <w:lang w:val="es-ES_tradnl"/>
          </w:rPr>
          <w:t>.</w:t>
        </w:r>
      </w:ins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Tiempo estimado (minutos)</w:t>
      </w:r>
      <w:r w:rsidR="000025CD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60 minutos.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Acción didáctica (</w:t>
      </w:r>
      <w:proofErr w:type="spellStart"/>
      <w:r w:rsidRPr="00106845">
        <w:rPr>
          <w:rFonts w:ascii="Arial" w:hAnsi="Arial" w:cs="Arial"/>
          <w:highlight w:val="green"/>
          <w:lang w:val="es-ES_tradnl"/>
        </w:rPr>
        <w:t>indicarsólo</w:t>
      </w:r>
      <w:proofErr w:type="spellEnd"/>
      <w:r w:rsidRPr="00106845">
        <w:rPr>
          <w:rFonts w:ascii="Arial" w:hAnsi="Arial" w:cs="Arial"/>
          <w:highlight w:val="green"/>
          <w:lang w:val="es-ES_tradnl"/>
        </w:rPr>
        <w:t xml:space="preserve">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50"/>
        <w:gridCol w:w="2374"/>
        <w:gridCol w:w="419"/>
        <w:gridCol w:w="2169"/>
        <w:gridCol w:w="401"/>
      </w:tblGrid>
      <w:tr w:rsidR="00AC7496" w:rsidRPr="00106845" w:rsidTr="00AC7496">
        <w:tc>
          <w:tcPr>
            <w:tcW w:w="1248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268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106845" w:rsidTr="00AC7496">
        <w:tc>
          <w:tcPr>
            <w:tcW w:w="1248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106845" w:rsidTr="00B92165">
        <w:tc>
          <w:tcPr>
            <w:tcW w:w="453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106845" w:rsidTr="00B92165">
        <w:tc>
          <w:tcPr>
            <w:tcW w:w="453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106845" w:rsidTr="007B5078">
        <w:tc>
          <w:tcPr>
            <w:tcW w:w="212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106845" w:rsidTr="007B5078">
        <w:tc>
          <w:tcPr>
            <w:tcW w:w="212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15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  <w:tr w:rsidR="00712769" w:rsidRPr="00106845" w:rsidTr="007B5078">
        <w:tc>
          <w:tcPr>
            <w:tcW w:w="212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BA70A6" w:rsidRPr="00106845" w:rsidRDefault="005E6BCF">
            <w:pPr>
              <w:spacing w:line="276" w:lineRule="auto"/>
              <w:rPr>
                <w:rFonts w:ascii="Arial" w:hAnsi="Arial" w:cs="Arial"/>
                <w:lang w:val="es-ES_tradnl"/>
              </w:rPr>
            </w:pPr>
            <w:r w:rsidRPr="0010684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BA70A6" w:rsidRPr="00106845" w:rsidRDefault="00BA70A6">
            <w:pPr>
              <w:spacing w:line="276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Nivel del ejercicio, 1-Fácil, 2-Medio ó 3-Difícil</w:t>
      </w:r>
      <w:r w:rsidRPr="00106845">
        <w:rPr>
          <w:rFonts w:ascii="Arial" w:hAnsi="Arial" w:cs="Arial"/>
          <w:lang w:val="es-ES_tradnl"/>
        </w:rPr>
        <w:t xml:space="preserve"> 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b/>
          <w:lang w:val="es-ES_tradnl"/>
        </w:rPr>
      </w:pPr>
      <w:r w:rsidRPr="00106845">
        <w:rPr>
          <w:rFonts w:ascii="Arial" w:hAnsi="Arial" w:cs="Arial"/>
          <w:b/>
          <w:lang w:val="es-ES_tradnl"/>
        </w:rPr>
        <w:t>DATOS DEL EJERCICIO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jc w:val="both"/>
        <w:rPr>
          <w:rFonts w:ascii="Arial" w:hAnsi="Arial" w:cs="Arial"/>
          <w:color w:val="0000FF"/>
          <w:lang w:val="es-ES_tradnl"/>
        </w:rPr>
      </w:pPr>
      <w:r w:rsidRPr="00106845">
        <w:rPr>
          <w:rFonts w:ascii="Arial" w:hAnsi="Arial" w:cs="Arial"/>
          <w:color w:val="0000FF"/>
          <w:lang w:val="es-ES_tradnl"/>
        </w:rPr>
        <w:t>COPIA EL TÍTULO DEL RECURSO PARA EL TÍTULO DEL EJERCICIO, A MENOS QUE SEA DIFERENTE. RECUERDA</w:t>
      </w:r>
      <w:r w:rsidR="005E6F68" w:rsidRPr="00106845">
        <w:rPr>
          <w:rFonts w:ascii="Arial" w:hAnsi="Arial" w:cs="Arial"/>
          <w:color w:val="0000FF"/>
          <w:lang w:val="es-ES_tradnl"/>
        </w:rPr>
        <w:t xml:space="preserve"> </w:t>
      </w:r>
      <w:r w:rsidRPr="00106845">
        <w:rPr>
          <w:rFonts w:ascii="Arial" w:hAnsi="Arial" w:cs="Arial"/>
          <w:color w:val="0000FF"/>
          <w:lang w:val="es-ES_tradnl"/>
        </w:rPr>
        <w:t>QUE</w:t>
      </w:r>
      <w:r w:rsidR="005E6F68" w:rsidRPr="00106845">
        <w:rPr>
          <w:rFonts w:ascii="Arial" w:hAnsi="Arial" w:cs="Arial"/>
          <w:color w:val="0000FF"/>
          <w:lang w:val="es-ES_tradnl"/>
        </w:rPr>
        <w:t xml:space="preserve"> </w:t>
      </w:r>
      <w:r w:rsidRPr="00106845">
        <w:rPr>
          <w:rFonts w:ascii="Arial" w:hAnsi="Arial" w:cs="Arial"/>
          <w:color w:val="0000FF"/>
          <w:lang w:val="es-ES_tradnl"/>
        </w:rPr>
        <w:t xml:space="preserve">EL TÍTULO NO DEBE REBASAR LOS 86 CARACTERES. 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Título del ejercicio (</w:t>
      </w:r>
      <w:r w:rsidRPr="00106845">
        <w:rPr>
          <w:rFonts w:ascii="Arial" w:hAnsi="Arial" w:cs="Arial"/>
          <w:b/>
          <w:highlight w:val="green"/>
          <w:lang w:val="es-ES_tradnl"/>
        </w:rPr>
        <w:t>86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máx.)</w:t>
      </w:r>
      <w:r w:rsidRPr="00106845">
        <w:rPr>
          <w:rFonts w:ascii="Arial" w:hAnsi="Arial" w:cs="Arial"/>
          <w:lang w:val="es-ES_tradnl"/>
        </w:rPr>
        <w:t xml:space="preserve"> Ciencia y tecnología al servicio de la Medicina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106845">
        <w:rPr>
          <w:rFonts w:ascii="Arial" w:hAnsi="Arial" w:cs="Arial"/>
          <w:highlight w:val="green"/>
          <w:lang w:val="es-ES_tradnl"/>
        </w:rPr>
        <w:t>Grado del ejercicio (Primaria o Secundaria); “P” o “S”</w:t>
      </w:r>
      <w:r w:rsidRPr="00106845">
        <w:rPr>
          <w:rFonts w:ascii="Arial" w:hAnsi="Arial" w:cs="Arial"/>
          <w:lang w:val="es-ES_tradnl"/>
        </w:rPr>
        <w:t xml:space="preserve"> S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106845">
        <w:rPr>
          <w:rFonts w:ascii="Arial" w:hAnsi="Arial" w:cs="Arial"/>
          <w:b/>
          <w:highlight w:val="green"/>
          <w:lang w:val="es-ES_tradnl"/>
        </w:rPr>
        <w:t>193</w:t>
      </w:r>
      <w:r w:rsidRPr="00106845">
        <w:rPr>
          <w:rFonts w:ascii="Arial" w:hAnsi="Arial" w:cs="Arial"/>
          <w:highlight w:val="green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Responde las siguientes preguntas y al finalizar haz clic en enviar o entrega las respuestas al profesor por el medio que </w:t>
      </w:r>
      <w:r w:rsidR="00080430" w:rsidRPr="00106845">
        <w:rPr>
          <w:rFonts w:ascii="Arial" w:hAnsi="Arial" w:cs="Arial"/>
          <w:lang w:val="es-ES_tradnl"/>
        </w:rPr>
        <w:t>él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te indique. 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06845">
        <w:rPr>
          <w:rFonts w:ascii="Arial" w:hAnsi="Arial" w:cs="Arial"/>
          <w:highlight w:val="green"/>
          <w:lang w:val="es-ES_tradnl"/>
        </w:rPr>
        <w:t xml:space="preserve"> (ventana flotante)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10684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106845">
        <w:rPr>
          <w:rFonts w:ascii="Arial" w:hAnsi="Arial" w:cs="Arial"/>
          <w:highlight w:val="green"/>
          <w:lang w:val="es-ES_tradnl"/>
        </w:rPr>
        <w:t>(S/N)</w:t>
      </w:r>
      <w:r w:rsidRPr="00106845">
        <w:rPr>
          <w:rFonts w:ascii="Arial" w:hAnsi="Arial" w:cs="Arial"/>
          <w:lang w:val="es-ES_tradnl"/>
        </w:rPr>
        <w:t xml:space="preserve"> N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Mostrar calculadora (S/N)</w:t>
      </w:r>
      <w:r w:rsidRPr="00106845">
        <w:rPr>
          <w:rFonts w:ascii="Arial" w:hAnsi="Arial" w:cs="Arial"/>
          <w:lang w:val="es-ES_tradnl"/>
        </w:rPr>
        <w:t xml:space="preserve"> N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color w:val="0000FF"/>
          <w:lang w:val="es-ES_tradnl"/>
        </w:rPr>
      </w:pPr>
      <w:r w:rsidRPr="00106845">
        <w:rPr>
          <w:rFonts w:ascii="Arial" w:hAnsi="Arial" w:cs="Arial"/>
          <w:color w:val="0000FF"/>
          <w:lang w:val="es-ES_tradnl"/>
        </w:rPr>
        <w:t>BATERÍA DE PREGUNTAS DE RESPUESTA LIBRE, MÍNIMO 1 - MÁXIMO 10. ES OPCIONAL ACOMPAÑAR LA PREGUNTACON UNA EXPLICACIÓN (QUE SOLAMENTE VERÁ EL PROFESOR@),UNA IMAGEN O UN TEXTO (LECTURA). IMPORTANTE: NO PUEDE HABER IMAGEN Y TEXTO A LA VEZ.</w:t>
      </w:r>
    </w:p>
    <w:p w:rsidR="00BA70A6" w:rsidRPr="00106845" w:rsidRDefault="00BA70A6">
      <w:pPr>
        <w:spacing w:line="276" w:lineRule="auto"/>
        <w:rPr>
          <w:rFonts w:ascii="Arial" w:hAnsi="Arial" w:cs="Arial"/>
          <w:color w:val="0000FF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green"/>
          <w:lang w:val="es-ES_tradnl"/>
        </w:rPr>
        <w:t>PREGUNTA 1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Enunciado (pregunta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>¿Cómo funcionan las vacunas?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 xml:space="preserve"> 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proofErr w:type="gramStart"/>
      <w:r w:rsidRPr="00106845">
        <w:rPr>
          <w:rFonts w:ascii="Arial" w:hAnsi="Arial" w:cs="Arial"/>
          <w:highlight w:val="yellow"/>
          <w:lang w:val="es-ES_tradnl"/>
        </w:rPr>
        <w:t>Explicación(</w:t>
      </w:r>
      <w:proofErr w:type="gramEnd"/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2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 xml:space="preserve">¿Si la radiación es capaz de destruir células, por qué se usa en la </w:t>
      </w:r>
      <w:r w:rsidR="00126377" w:rsidRPr="00106845">
        <w:rPr>
          <w:rFonts w:ascii="Arial" w:hAnsi="Arial" w:cs="Arial"/>
          <w:lang w:val="es-ES_tradnl"/>
        </w:rPr>
        <w:t>M</w:t>
      </w:r>
      <w:r w:rsidRPr="00106845">
        <w:rPr>
          <w:rFonts w:ascii="Arial" w:hAnsi="Arial" w:cs="Arial"/>
          <w:lang w:val="es-ES_tradnl"/>
        </w:rPr>
        <w:t>edicina?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3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el ultrasonido no permite ver el interior de un hueso y la radiografía sí?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3-Difícil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4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¿Cómo se puede detectar la presencia de alguna sustancia química en la sangre?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5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¿Qué es una droga sintética?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6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la Biología es importante para la Medicina?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="00106845" w:rsidRPr="00106845">
        <w:rPr>
          <w:rFonts w:ascii="Arial" w:hAnsi="Arial" w:cs="Arial"/>
          <w:lang w:val="es-ES_tradnl"/>
        </w:rPr>
        <w:t xml:space="preserve"> 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7</w:t>
      </w: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Pr="00106845">
        <w:rPr>
          <w:rFonts w:ascii="Arial" w:hAnsi="Arial" w:cs="Arial"/>
          <w:lang w:val="es-ES_tradnl"/>
        </w:rPr>
        <w:t xml:space="preserve"> ¿Por qué la Química es importante para la Medicina?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106845" w:rsidRPr="00106845">
        <w:rPr>
          <w:rFonts w:ascii="Arial" w:hAnsi="Arial" w:cs="Arial"/>
          <w:lang w:val="es-ES_tradnl"/>
        </w:rPr>
        <w:t xml:space="preserve"> </w:t>
      </w:r>
    </w:p>
    <w:p w:rsidR="00106845" w:rsidRDefault="00106845">
      <w:pPr>
        <w:spacing w:line="276" w:lineRule="auto"/>
        <w:rPr>
          <w:rFonts w:ascii="Arial" w:hAnsi="Arial" w:cs="Arial"/>
          <w:lang w:val="es-ES_tradnl"/>
        </w:rPr>
      </w:pPr>
    </w:p>
    <w:p w:rsidR="00FC65F4" w:rsidRPr="00106845" w:rsidRDefault="00FC65F4" w:rsidP="00FC65F4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green"/>
          <w:lang w:val="es-ES_tradnl"/>
        </w:rPr>
        <w:t>PREGUNTA 7</w:t>
      </w:r>
    </w:p>
    <w:p w:rsidR="00FC65F4" w:rsidRDefault="00FC65F4">
      <w:pPr>
        <w:spacing w:line="276" w:lineRule="auto"/>
        <w:rPr>
          <w:rFonts w:ascii="Arial" w:hAnsi="Arial" w:cs="Arial"/>
          <w:b/>
          <w:color w:val="FF0000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 xml:space="preserve">Enunciado (pregunta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  <w:r w:rsidR="00FC65F4">
        <w:rPr>
          <w:rFonts w:ascii="Arial" w:hAnsi="Arial" w:cs="Arial"/>
          <w:lang w:val="es-ES_tradnl"/>
        </w:rPr>
        <w:t xml:space="preserve"> </w:t>
      </w:r>
      <w:bookmarkStart w:id="1" w:name="_GoBack"/>
      <w:bookmarkEnd w:id="1"/>
      <w:r w:rsidRPr="00106845">
        <w:rPr>
          <w:rFonts w:ascii="Arial" w:hAnsi="Arial" w:cs="Arial"/>
          <w:lang w:val="es-ES_tradnl"/>
        </w:rPr>
        <w:t>¿Por qué la Física es importante para la Medicina?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106845">
        <w:rPr>
          <w:rFonts w:ascii="Arial" w:hAnsi="Arial" w:cs="Arial"/>
          <w:highlight w:val="yellow"/>
          <w:lang w:val="es-ES_tradnl"/>
        </w:rPr>
        <w:t>Nivel 1-Fácil, 2-Medio, ó 3-Dificil:</w:t>
      </w:r>
      <w:r w:rsidRPr="00106845">
        <w:rPr>
          <w:rFonts w:ascii="Arial" w:hAnsi="Arial" w:cs="Arial"/>
          <w:lang w:val="es-ES_tradnl"/>
        </w:rPr>
        <w:t>2-Medio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Explicación (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>IMAGEN:</w:t>
      </w: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>*</w:t>
      </w:r>
      <w:r w:rsidRPr="00106845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highlight w:val="yellow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>Imagen normal (codificado ejemplo, CI_S3_G1_REC10_F1n)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ind w:left="426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b/>
          <w:color w:val="FF0000"/>
          <w:lang w:val="es-ES_tradnl"/>
        </w:rPr>
        <w:t xml:space="preserve">* </w:t>
      </w:r>
      <w:r w:rsidRPr="00106845">
        <w:rPr>
          <w:rFonts w:ascii="Arial" w:hAnsi="Arial" w:cs="Arial"/>
          <w:highlight w:val="yellow"/>
          <w:lang w:val="es-ES_tradnl"/>
        </w:rPr>
        <w:t xml:space="preserve">Imagen amplificada </w:t>
      </w:r>
      <w:r w:rsidRPr="00106845">
        <w:rPr>
          <w:rFonts w:ascii="Arial" w:hAnsi="Arial" w:cs="Arial"/>
          <w:b/>
          <w:highlight w:val="yellow"/>
          <w:lang w:val="es-ES_tradnl"/>
        </w:rPr>
        <w:t>opcional</w:t>
      </w:r>
      <w:r w:rsidRPr="00106845">
        <w:rPr>
          <w:rFonts w:ascii="Arial" w:hAnsi="Arial" w:cs="Arial"/>
          <w:highlight w:val="yellow"/>
          <w:lang w:val="es-ES_tradnl"/>
        </w:rPr>
        <w:t xml:space="preserve"> (codificado ejemplo, CI_S3_G1_REC10_F1a)</w:t>
      </w:r>
    </w:p>
    <w:p w:rsidR="00BA70A6" w:rsidRPr="00106845" w:rsidRDefault="00BA70A6">
      <w:pPr>
        <w:spacing w:line="276" w:lineRule="auto"/>
        <w:ind w:left="567"/>
        <w:rPr>
          <w:rFonts w:ascii="Arial" w:hAnsi="Arial" w:cs="Arial"/>
          <w:lang w:val="es-ES_tradnl"/>
        </w:rPr>
      </w:pPr>
    </w:p>
    <w:p w:rsidR="00BA70A6" w:rsidRPr="00106845" w:rsidRDefault="005E6BCF">
      <w:pPr>
        <w:spacing w:line="276" w:lineRule="auto"/>
        <w:rPr>
          <w:rFonts w:ascii="Arial" w:hAnsi="Arial" w:cs="Arial"/>
          <w:lang w:val="es-ES_tradnl"/>
        </w:rPr>
      </w:pPr>
      <w:r w:rsidRPr="00106845">
        <w:rPr>
          <w:rFonts w:ascii="Arial" w:hAnsi="Arial" w:cs="Arial"/>
          <w:highlight w:val="yellow"/>
          <w:lang w:val="es-ES_tradnl"/>
        </w:rPr>
        <w:t xml:space="preserve">Texto (lectura </w:t>
      </w:r>
      <w:r w:rsidRPr="00106845">
        <w:rPr>
          <w:rFonts w:ascii="Arial" w:hAnsi="Arial" w:cs="Arial"/>
          <w:b/>
          <w:highlight w:val="yellow"/>
          <w:lang w:val="es-ES_tradnl"/>
        </w:rPr>
        <w:t>500</w:t>
      </w:r>
      <w:r w:rsidRPr="00106845">
        <w:rPr>
          <w:rFonts w:ascii="Arial" w:hAnsi="Arial" w:cs="Arial"/>
          <w:highlight w:val="yellow"/>
          <w:lang w:val="es-ES_tradnl"/>
        </w:rPr>
        <w:t xml:space="preserve"> caracteres máximo)</w:t>
      </w:r>
    </w:p>
    <w:p w:rsidR="00BA70A6" w:rsidRPr="00106845" w:rsidRDefault="00BA70A6">
      <w:pPr>
        <w:spacing w:line="276" w:lineRule="auto"/>
        <w:rPr>
          <w:rFonts w:ascii="Arial" w:hAnsi="Arial" w:cs="Arial"/>
          <w:lang w:val="es-ES_tradnl"/>
        </w:rPr>
      </w:pPr>
    </w:p>
    <w:p w:rsidR="005B595C" w:rsidRPr="00106845" w:rsidRDefault="005B595C">
      <w:pPr>
        <w:spacing w:line="276" w:lineRule="auto"/>
        <w:rPr>
          <w:rFonts w:ascii="Arial" w:hAnsi="Arial" w:cs="Arial"/>
          <w:lang w:val="es-ES_tradnl"/>
        </w:rPr>
      </w:pPr>
    </w:p>
    <w:sectPr w:rsidR="005B595C" w:rsidRPr="0010684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25CD"/>
    <w:rsid w:val="00025642"/>
    <w:rsid w:val="00046B74"/>
    <w:rsid w:val="00051C59"/>
    <w:rsid w:val="0005228B"/>
    <w:rsid w:val="000537AE"/>
    <w:rsid w:val="00054002"/>
    <w:rsid w:val="000719EE"/>
    <w:rsid w:val="00080430"/>
    <w:rsid w:val="000B20BA"/>
    <w:rsid w:val="000D352C"/>
    <w:rsid w:val="000F1BE4"/>
    <w:rsid w:val="00104E5C"/>
    <w:rsid w:val="00106845"/>
    <w:rsid w:val="00125D25"/>
    <w:rsid w:val="00126377"/>
    <w:rsid w:val="0017289A"/>
    <w:rsid w:val="001877E8"/>
    <w:rsid w:val="001B092E"/>
    <w:rsid w:val="001B3983"/>
    <w:rsid w:val="001D2148"/>
    <w:rsid w:val="001E2043"/>
    <w:rsid w:val="001F52D4"/>
    <w:rsid w:val="002233BF"/>
    <w:rsid w:val="00227850"/>
    <w:rsid w:val="00230D9D"/>
    <w:rsid w:val="00245B9F"/>
    <w:rsid w:val="00254D62"/>
    <w:rsid w:val="00254FDB"/>
    <w:rsid w:val="002568BE"/>
    <w:rsid w:val="0025696B"/>
    <w:rsid w:val="0025789D"/>
    <w:rsid w:val="0028518B"/>
    <w:rsid w:val="00294916"/>
    <w:rsid w:val="002B2F09"/>
    <w:rsid w:val="002B2FFD"/>
    <w:rsid w:val="002B4E82"/>
    <w:rsid w:val="002B7E96"/>
    <w:rsid w:val="002E30A7"/>
    <w:rsid w:val="002E3C63"/>
    <w:rsid w:val="002E4EE6"/>
    <w:rsid w:val="002F3F12"/>
    <w:rsid w:val="002F6EA7"/>
    <w:rsid w:val="00317F44"/>
    <w:rsid w:val="00326C60"/>
    <w:rsid w:val="00331958"/>
    <w:rsid w:val="00334EA6"/>
    <w:rsid w:val="00335666"/>
    <w:rsid w:val="0033702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046F1"/>
    <w:rsid w:val="00411F22"/>
    <w:rsid w:val="00413949"/>
    <w:rsid w:val="00417B06"/>
    <w:rsid w:val="004375B6"/>
    <w:rsid w:val="0045712C"/>
    <w:rsid w:val="00485C72"/>
    <w:rsid w:val="00495119"/>
    <w:rsid w:val="00496501"/>
    <w:rsid w:val="004A4A9C"/>
    <w:rsid w:val="004D3E90"/>
    <w:rsid w:val="004E6A27"/>
    <w:rsid w:val="004F64DC"/>
    <w:rsid w:val="00510FE7"/>
    <w:rsid w:val="0052013C"/>
    <w:rsid w:val="005513FA"/>
    <w:rsid w:val="00551D6E"/>
    <w:rsid w:val="00552D7C"/>
    <w:rsid w:val="005742E1"/>
    <w:rsid w:val="0057625D"/>
    <w:rsid w:val="00584F8B"/>
    <w:rsid w:val="005B1760"/>
    <w:rsid w:val="005B210B"/>
    <w:rsid w:val="005B595C"/>
    <w:rsid w:val="005C209B"/>
    <w:rsid w:val="005D3CC8"/>
    <w:rsid w:val="005E6BCF"/>
    <w:rsid w:val="005E6F6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6FE0"/>
    <w:rsid w:val="006A32CE"/>
    <w:rsid w:val="006A3851"/>
    <w:rsid w:val="006B1C75"/>
    <w:rsid w:val="006C5EF2"/>
    <w:rsid w:val="006D02A8"/>
    <w:rsid w:val="006E0D3D"/>
    <w:rsid w:val="006E1C59"/>
    <w:rsid w:val="006E32EF"/>
    <w:rsid w:val="00706573"/>
    <w:rsid w:val="00712769"/>
    <w:rsid w:val="00713B23"/>
    <w:rsid w:val="0072270A"/>
    <w:rsid w:val="0073531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01B0"/>
    <w:rsid w:val="00811398"/>
    <w:rsid w:val="0087216E"/>
    <w:rsid w:val="008752D9"/>
    <w:rsid w:val="00881754"/>
    <w:rsid w:val="00887567"/>
    <w:rsid w:val="0089063A"/>
    <w:rsid w:val="008932B9"/>
    <w:rsid w:val="00897E13"/>
    <w:rsid w:val="008A23AB"/>
    <w:rsid w:val="008C6F76"/>
    <w:rsid w:val="008F62E6"/>
    <w:rsid w:val="00923C89"/>
    <w:rsid w:val="009320AC"/>
    <w:rsid w:val="009510B5"/>
    <w:rsid w:val="009531E2"/>
    <w:rsid w:val="00953886"/>
    <w:rsid w:val="009638B6"/>
    <w:rsid w:val="0099088A"/>
    <w:rsid w:val="00991941"/>
    <w:rsid w:val="00992AB9"/>
    <w:rsid w:val="009C192D"/>
    <w:rsid w:val="009C2E06"/>
    <w:rsid w:val="009C4689"/>
    <w:rsid w:val="009D60C2"/>
    <w:rsid w:val="009E7DAC"/>
    <w:rsid w:val="009F074B"/>
    <w:rsid w:val="009F522C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2F56"/>
    <w:rsid w:val="00AE458C"/>
    <w:rsid w:val="00AF23DF"/>
    <w:rsid w:val="00B0282E"/>
    <w:rsid w:val="00B31AB3"/>
    <w:rsid w:val="00B45ECD"/>
    <w:rsid w:val="00B51D60"/>
    <w:rsid w:val="00B5250C"/>
    <w:rsid w:val="00B5420C"/>
    <w:rsid w:val="00B55138"/>
    <w:rsid w:val="00B860F0"/>
    <w:rsid w:val="00B92165"/>
    <w:rsid w:val="00BA70A6"/>
    <w:rsid w:val="00BC129D"/>
    <w:rsid w:val="00BC2254"/>
    <w:rsid w:val="00BD1B63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60B4"/>
    <w:rsid w:val="00CD0B3B"/>
    <w:rsid w:val="00CD2245"/>
    <w:rsid w:val="00CE5F02"/>
    <w:rsid w:val="00CE7115"/>
    <w:rsid w:val="00D06A64"/>
    <w:rsid w:val="00D15A42"/>
    <w:rsid w:val="00D2400C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933A5"/>
    <w:rsid w:val="00EA22E1"/>
    <w:rsid w:val="00EA3E65"/>
    <w:rsid w:val="00EB0CCB"/>
    <w:rsid w:val="00EB633B"/>
    <w:rsid w:val="00EC398E"/>
    <w:rsid w:val="00EC3FD8"/>
    <w:rsid w:val="00EF7BBC"/>
    <w:rsid w:val="00F077E0"/>
    <w:rsid w:val="00F157B9"/>
    <w:rsid w:val="00F44912"/>
    <w:rsid w:val="00F44F99"/>
    <w:rsid w:val="00F57E22"/>
    <w:rsid w:val="00F70E70"/>
    <w:rsid w:val="00F73B99"/>
    <w:rsid w:val="00F77557"/>
    <w:rsid w:val="00F80068"/>
    <w:rsid w:val="00F819D0"/>
    <w:rsid w:val="00F828D8"/>
    <w:rsid w:val="00F93E33"/>
    <w:rsid w:val="00FA04FB"/>
    <w:rsid w:val="00FA6DF9"/>
    <w:rsid w:val="00FB6302"/>
    <w:rsid w:val="00FC65F4"/>
    <w:rsid w:val="00FD4E51"/>
    <w:rsid w:val="00FE1D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01FDDAC9-7598-4C5C-9F70-3E073EBB6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3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001B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1B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080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8043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8043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80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804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861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Germán Cuervo</cp:lastModifiedBy>
  <cp:revision>12</cp:revision>
  <dcterms:created xsi:type="dcterms:W3CDTF">2015-03-08T20:49:00Z</dcterms:created>
  <dcterms:modified xsi:type="dcterms:W3CDTF">2015-07-05T22:15:00Z</dcterms:modified>
</cp:coreProperties>
</file>