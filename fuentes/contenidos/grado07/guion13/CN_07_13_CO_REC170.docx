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33B" w:rsidRPr="00D54C8B" w:rsidRDefault="000537AE" w:rsidP="00EA3C61">
      <w:pPr>
        <w:spacing w:line="276" w:lineRule="auto"/>
        <w:jc w:val="center"/>
        <w:rPr>
          <w:rFonts w:ascii="Arial" w:hAnsi="Arial" w:cs="Arial"/>
          <w:b/>
          <w:lang w:val="es-ES_tradnl"/>
        </w:rPr>
      </w:pPr>
      <w:r w:rsidRPr="00D54C8B">
        <w:rPr>
          <w:rFonts w:ascii="Arial" w:hAnsi="Arial" w:cs="Arial"/>
          <w:b/>
          <w:lang w:val="es-ES_tradnl"/>
        </w:rPr>
        <w:t xml:space="preserve">Ejercicio Genérico </w:t>
      </w:r>
      <w:r w:rsidR="00C40A52" w:rsidRPr="00D54C8B">
        <w:rPr>
          <w:rFonts w:ascii="Arial" w:hAnsi="Arial" w:cs="Arial"/>
          <w:b/>
          <w:lang w:val="es-ES_tradnl"/>
        </w:rPr>
        <w:t>M101: Preguntas de respuesta libre</w:t>
      </w:r>
      <w:r w:rsidR="00EB633B" w:rsidRPr="00D54C8B">
        <w:rPr>
          <w:rFonts w:ascii="Arial" w:hAnsi="Arial" w:cs="Arial"/>
          <w:b/>
          <w:lang w:val="es-ES_tradnl"/>
        </w:rPr>
        <w:t xml:space="preserve"> (NO AUTOEVALUABLE)</w:t>
      </w:r>
    </w:p>
    <w:p w:rsidR="0045712C" w:rsidRPr="00D54C8B" w:rsidRDefault="0045712C" w:rsidP="00EA3C61">
      <w:pPr>
        <w:spacing w:line="276" w:lineRule="auto"/>
        <w:rPr>
          <w:rFonts w:ascii="Arial" w:hAnsi="Arial" w:cs="Arial"/>
          <w:lang w:val="es-ES_tradnl"/>
        </w:rPr>
      </w:pPr>
    </w:p>
    <w:p w:rsidR="00E61A4B" w:rsidRPr="00D54C8B" w:rsidRDefault="00254FDB" w:rsidP="00EA3C61">
      <w:pPr>
        <w:spacing w:line="276" w:lineRule="auto"/>
        <w:rPr>
          <w:rFonts w:ascii="Arial" w:hAnsi="Arial" w:cs="Arial"/>
          <w:lang w:val="es-ES"/>
        </w:rPr>
      </w:pPr>
      <w:r w:rsidRPr="00D54C8B">
        <w:rPr>
          <w:rFonts w:ascii="Arial" w:hAnsi="Arial" w:cs="Arial"/>
          <w:b/>
          <w:color w:val="FF0000"/>
          <w:lang w:val="es-ES_tradnl"/>
        </w:rPr>
        <w:t>*</w:t>
      </w:r>
      <w:r w:rsidRPr="00D54C8B">
        <w:rPr>
          <w:rFonts w:ascii="Arial" w:hAnsi="Arial" w:cs="Arial"/>
          <w:highlight w:val="green"/>
          <w:lang w:val="es-ES_tradnl"/>
        </w:rPr>
        <w:t>Nombre del guión a que corresponde el ejercicio</w:t>
      </w:r>
      <w:r w:rsidR="001F0925" w:rsidRPr="00D54C8B">
        <w:rPr>
          <w:rFonts w:ascii="Arial" w:hAnsi="Arial" w:cs="Arial"/>
          <w:color w:val="000000"/>
          <w:lang w:val="es-ES"/>
        </w:rPr>
        <w:t>CN_07_13_CO</w:t>
      </w:r>
    </w:p>
    <w:p w:rsidR="00E61A4B" w:rsidRPr="00D54C8B" w:rsidRDefault="00E61A4B" w:rsidP="00EA3C61">
      <w:pPr>
        <w:spacing w:line="276" w:lineRule="auto"/>
        <w:rPr>
          <w:rFonts w:ascii="Arial" w:hAnsi="Arial" w:cs="Arial"/>
          <w:lang w:val="es-ES_tradnl"/>
        </w:rPr>
      </w:pPr>
    </w:p>
    <w:p w:rsidR="0063490D" w:rsidRPr="00D54C8B" w:rsidRDefault="0045712C" w:rsidP="00EA3C61">
      <w:pPr>
        <w:spacing w:line="276" w:lineRule="auto"/>
        <w:rPr>
          <w:rFonts w:ascii="Arial" w:hAnsi="Arial" w:cs="Arial"/>
          <w:b/>
          <w:lang w:val="es-ES_tradnl"/>
        </w:rPr>
      </w:pPr>
      <w:r w:rsidRPr="00D54C8B">
        <w:rPr>
          <w:rFonts w:ascii="Arial" w:hAnsi="Arial" w:cs="Arial"/>
          <w:b/>
          <w:lang w:val="es-ES_tradnl"/>
        </w:rPr>
        <w:t xml:space="preserve">DATOS DEL </w:t>
      </w:r>
      <w:r w:rsidR="00340C3A" w:rsidRPr="00D54C8B">
        <w:rPr>
          <w:rFonts w:ascii="Arial" w:hAnsi="Arial" w:cs="Arial"/>
          <w:b/>
          <w:lang w:val="es-ES_tradnl"/>
        </w:rPr>
        <w:t>RECURSO</w:t>
      </w:r>
    </w:p>
    <w:p w:rsidR="009320AC" w:rsidRPr="00D54C8B" w:rsidRDefault="009320AC" w:rsidP="00EA3C61">
      <w:pPr>
        <w:spacing w:line="276" w:lineRule="auto"/>
        <w:rPr>
          <w:rFonts w:ascii="Arial" w:hAnsi="Arial" w:cs="Arial"/>
          <w:lang w:val="es-ES_tradnl"/>
        </w:rPr>
      </w:pPr>
    </w:p>
    <w:p w:rsidR="00E14BD5" w:rsidRPr="00D54C8B" w:rsidRDefault="00E14BD5" w:rsidP="00EA3C61">
      <w:pPr>
        <w:spacing w:line="276" w:lineRule="auto"/>
        <w:rPr>
          <w:rFonts w:ascii="Arial" w:hAnsi="Arial" w:cs="Arial"/>
          <w:lang w:val="es-ES"/>
        </w:rPr>
      </w:pPr>
      <w:r w:rsidRPr="00D54C8B">
        <w:rPr>
          <w:rFonts w:ascii="Arial" w:hAnsi="Arial" w:cs="Arial"/>
          <w:b/>
          <w:color w:val="FF0000"/>
          <w:lang w:val="es-ES_tradnl"/>
        </w:rPr>
        <w:t>*</w:t>
      </w:r>
      <w:r w:rsidRPr="00D54C8B">
        <w:rPr>
          <w:rFonts w:ascii="Arial" w:hAnsi="Arial" w:cs="Arial"/>
          <w:highlight w:val="green"/>
          <w:lang w:val="es-ES_tradnl"/>
        </w:rPr>
        <w:t xml:space="preserve">Título del </w:t>
      </w:r>
      <w:proofErr w:type="gramStart"/>
      <w:r w:rsidRPr="00D54C8B">
        <w:rPr>
          <w:rFonts w:ascii="Arial" w:hAnsi="Arial" w:cs="Arial"/>
          <w:highlight w:val="green"/>
          <w:lang w:val="es-ES_tradnl"/>
        </w:rPr>
        <w:t>recurso(</w:t>
      </w:r>
      <w:proofErr w:type="gramEnd"/>
      <w:r w:rsidRPr="00D54C8B">
        <w:rPr>
          <w:rFonts w:ascii="Arial" w:hAnsi="Arial" w:cs="Arial"/>
          <w:b/>
          <w:highlight w:val="green"/>
          <w:lang w:val="es-ES_tradnl"/>
        </w:rPr>
        <w:t>65</w:t>
      </w:r>
      <w:r w:rsidRPr="00D54C8B">
        <w:rPr>
          <w:rFonts w:ascii="Arial" w:hAnsi="Arial" w:cs="Arial"/>
          <w:highlight w:val="green"/>
          <w:lang w:val="es-ES_tradnl"/>
        </w:rPr>
        <w:t xml:space="preserve"> caracteres máx.)</w:t>
      </w:r>
      <w:r w:rsidR="001F0925" w:rsidRPr="00D54C8B">
        <w:rPr>
          <w:rFonts w:ascii="Arial" w:hAnsi="Arial" w:cs="Arial"/>
          <w:color w:val="000000"/>
          <w:lang w:val="es-ES"/>
        </w:rPr>
        <w:t xml:space="preserve">¿Es la </w:t>
      </w:r>
      <w:r w:rsidR="00863ED8" w:rsidRPr="00D54C8B">
        <w:rPr>
          <w:rFonts w:ascii="Arial" w:hAnsi="Arial" w:cs="Arial"/>
          <w:color w:val="000000"/>
          <w:lang w:val="es-ES"/>
        </w:rPr>
        <w:t>Medicina</w:t>
      </w:r>
      <w:r w:rsidR="001F0925" w:rsidRPr="00D54C8B">
        <w:rPr>
          <w:rFonts w:ascii="Arial" w:hAnsi="Arial" w:cs="Arial"/>
          <w:color w:val="000000"/>
          <w:lang w:val="es-ES"/>
        </w:rPr>
        <w:t xml:space="preserve"> una ciencia natural?</w:t>
      </w:r>
    </w:p>
    <w:p w:rsidR="00E14BD5" w:rsidRPr="00D54C8B" w:rsidRDefault="00E14BD5" w:rsidP="00EA3C61">
      <w:pPr>
        <w:spacing w:line="276" w:lineRule="auto"/>
        <w:rPr>
          <w:rFonts w:ascii="Arial" w:hAnsi="Arial" w:cs="Arial"/>
          <w:lang w:val="es-ES_tradnl"/>
        </w:rPr>
      </w:pPr>
    </w:p>
    <w:p w:rsidR="0063490D" w:rsidRPr="00D54C8B" w:rsidRDefault="0063490D" w:rsidP="00EA3C61">
      <w:pPr>
        <w:spacing w:line="276" w:lineRule="auto"/>
        <w:rPr>
          <w:rFonts w:ascii="Arial" w:hAnsi="Arial" w:cs="Arial"/>
          <w:lang w:val="es-ES"/>
        </w:rPr>
      </w:pPr>
      <w:r w:rsidRPr="00D54C8B">
        <w:rPr>
          <w:rFonts w:ascii="Arial" w:hAnsi="Arial" w:cs="Arial"/>
          <w:b/>
          <w:color w:val="FF0000"/>
          <w:lang w:val="es-ES_tradnl"/>
        </w:rPr>
        <w:t>*</w:t>
      </w:r>
      <w:r w:rsidR="00AC7FAC" w:rsidRPr="00D54C8B">
        <w:rPr>
          <w:rFonts w:ascii="Arial" w:hAnsi="Arial" w:cs="Arial"/>
          <w:highlight w:val="green"/>
          <w:lang w:val="es-ES_tradnl"/>
        </w:rPr>
        <w:t xml:space="preserve">Descripción del </w:t>
      </w:r>
      <w:r w:rsidR="00340C3A" w:rsidRPr="00D54C8B">
        <w:rPr>
          <w:rFonts w:ascii="Arial" w:hAnsi="Arial" w:cs="Arial"/>
          <w:highlight w:val="green"/>
          <w:lang w:val="es-ES_tradnl"/>
        </w:rPr>
        <w:t>recurso</w:t>
      </w:r>
      <w:r w:rsidR="009C297E" w:rsidRPr="00D54C8B">
        <w:rPr>
          <w:rFonts w:ascii="Arial" w:hAnsi="Arial" w:cs="Arial"/>
          <w:color w:val="000000"/>
          <w:lang w:val="es-ES"/>
        </w:rPr>
        <w:t xml:space="preserve">Pregunta de respuesta libre que indaga </w:t>
      </w:r>
      <w:r w:rsidR="00B65C28" w:rsidRPr="00D54C8B">
        <w:rPr>
          <w:rFonts w:ascii="Arial" w:hAnsi="Arial" w:cs="Arial"/>
          <w:color w:val="000000"/>
          <w:lang w:val="es-ES"/>
        </w:rPr>
        <w:t>por</w:t>
      </w:r>
      <w:r w:rsidR="00D54C8B" w:rsidRPr="00D54C8B">
        <w:rPr>
          <w:rFonts w:ascii="Arial" w:hAnsi="Arial" w:cs="Arial"/>
          <w:color w:val="000000"/>
          <w:lang w:val="es-ES"/>
        </w:rPr>
        <w:t xml:space="preserve"> </w:t>
      </w:r>
      <w:r w:rsidR="009C297E" w:rsidRPr="00D54C8B">
        <w:rPr>
          <w:rFonts w:ascii="Arial" w:hAnsi="Arial" w:cs="Arial"/>
          <w:color w:val="000000"/>
          <w:lang w:val="es-ES"/>
        </w:rPr>
        <w:t xml:space="preserve">la posibilidad de considerar a la </w:t>
      </w:r>
      <w:r w:rsidR="00863ED8" w:rsidRPr="00D54C8B">
        <w:rPr>
          <w:rFonts w:ascii="Arial" w:hAnsi="Arial" w:cs="Arial"/>
          <w:color w:val="000000"/>
          <w:lang w:val="es-ES"/>
        </w:rPr>
        <w:t>Medicina</w:t>
      </w:r>
      <w:r w:rsidR="009C297E" w:rsidRPr="00D54C8B">
        <w:rPr>
          <w:rFonts w:ascii="Arial" w:hAnsi="Arial" w:cs="Arial"/>
          <w:color w:val="000000"/>
          <w:lang w:val="es-ES"/>
        </w:rPr>
        <w:t xml:space="preserve"> como ciencia natural</w:t>
      </w:r>
      <w:r w:rsidR="00F76374" w:rsidRPr="00D54C8B">
        <w:rPr>
          <w:rFonts w:ascii="Arial" w:hAnsi="Arial" w:cs="Arial"/>
          <w:color w:val="000000"/>
          <w:lang w:val="es-ES"/>
        </w:rPr>
        <w:t>.</w:t>
      </w:r>
    </w:p>
    <w:p w:rsidR="000719EE" w:rsidRPr="00D54C8B" w:rsidRDefault="000719EE" w:rsidP="00EA3C61">
      <w:pPr>
        <w:spacing w:line="276" w:lineRule="auto"/>
        <w:rPr>
          <w:rFonts w:ascii="Arial" w:hAnsi="Arial" w:cs="Arial"/>
          <w:lang w:val="es-ES_tradnl"/>
        </w:rPr>
      </w:pPr>
    </w:p>
    <w:p w:rsidR="003D72B3" w:rsidRPr="00D54C8B" w:rsidRDefault="0063490D" w:rsidP="00EA3C61">
      <w:pPr>
        <w:spacing w:line="276" w:lineRule="auto"/>
        <w:rPr>
          <w:rFonts w:ascii="Arial" w:hAnsi="Arial" w:cs="Arial"/>
          <w:lang w:val="es-ES_tradnl"/>
        </w:rPr>
      </w:pPr>
      <w:r w:rsidRPr="00D54C8B">
        <w:rPr>
          <w:rFonts w:ascii="Arial" w:hAnsi="Arial" w:cs="Arial"/>
          <w:b/>
          <w:color w:val="FF0000"/>
          <w:lang w:val="es-ES_tradnl"/>
        </w:rPr>
        <w:t>*</w:t>
      </w:r>
      <w:r w:rsidR="003D72B3" w:rsidRPr="00D54C8B">
        <w:rPr>
          <w:rFonts w:ascii="Arial" w:hAnsi="Arial" w:cs="Arial"/>
          <w:highlight w:val="green"/>
          <w:lang w:val="es-ES_tradnl"/>
        </w:rPr>
        <w:t>Palabras clave del recurso (separadas por</w:t>
      </w:r>
      <w:r w:rsidRPr="00D54C8B">
        <w:rPr>
          <w:rFonts w:ascii="Arial" w:hAnsi="Arial" w:cs="Arial"/>
          <w:highlight w:val="green"/>
          <w:lang w:val="es-ES_tradnl"/>
        </w:rPr>
        <w:t xml:space="preserve"> comas</w:t>
      </w:r>
      <w:r w:rsidR="003D72B3" w:rsidRPr="00D54C8B">
        <w:rPr>
          <w:rFonts w:ascii="Arial" w:hAnsi="Arial" w:cs="Arial"/>
          <w:highlight w:val="green"/>
          <w:lang w:val="es-ES_tradnl"/>
        </w:rPr>
        <w:t xml:space="preserve"> ",")</w:t>
      </w:r>
      <w:r w:rsidR="00D54C8B" w:rsidRPr="00D54C8B">
        <w:rPr>
          <w:rFonts w:ascii="Arial" w:hAnsi="Arial" w:cs="Arial"/>
          <w:lang w:val="es-ES_tradnl"/>
        </w:rPr>
        <w:t xml:space="preserve"> </w:t>
      </w:r>
      <w:r w:rsidR="00B65C28" w:rsidRPr="00D54C8B">
        <w:rPr>
          <w:rFonts w:ascii="Arial" w:hAnsi="Arial" w:cs="Arial"/>
          <w:lang w:val="es-ES_tradnl"/>
        </w:rPr>
        <w:t>M</w:t>
      </w:r>
      <w:r w:rsidR="00863ED8" w:rsidRPr="00D54C8B">
        <w:rPr>
          <w:rFonts w:ascii="Arial" w:hAnsi="Arial" w:cs="Arial"/>
          <w:lang w:val="es-ES_tradnl"/>
        </w:rPr>
        <w:t>edicina</w:t>
      </w:r>
      <w:r w:rsidR="009C297E" w:rsidRPr="00D54C8B">
        <w:rPr>
          <w:rFonts w:ascii="Arial" w:hAnsi="Arial" w:cs="Arial"/>
          <w:lang w:val="es-ES_tradnl"/>
        </w:rPr>
        <w:t>, ciencia natural.</w:t>
      </w:r>
    </w:p>
    <w:p w:rsidR="000719EE" w:rsidRPr="00D54C8B" w:rsidRDefault="000719EE" w:rsidP="00EA3C61">
      <w:pPr>
        <w:spacing w:line="276" w:lineRule="auto"/>
        <w:rPr>
          <w:rFonts w:ascii="Arial" w:hAnsi="Arial" w:cs="Arial"/>
          <w:lang w:val="es-ES_tradnl"/>
        </w:rPr>
      </w:pPr>
    </w:p>
    <w:p w:rsidR="003D72B3" w:rsidRPr="00D54C8B" w:rsidRDefault="0063490D" w:rsidP="00EA3C61">
      <w:pPr>
        <w:spacing w:line="276" w:lineRule="auto"/>
        <w:rPr>
          <w:rFonts w:ascii="Arial" w:hAnsi="Arial" w:cs="Arial"/>
          <w:lang w:val="es-ES_tradnl"/>
        </w:rPr>
      </w:pPr>
      <w:r w:rsidRPr="00D54C8B">
        <w:rPr>
          <w:rFonts w:ascii="Arial" w:hAnsi="Arial" w:cs="Arial"/>
          <w:b/>
          <w:color w:val="FF0000"/>
          <w:lang w:val="es-ES_tradnl"/>
        </w:rPr>
        <w:t>*</w:t>
      </w:r>
      <w:r w:rsidRPr="00D54C8B">
        <w:rPr>
          <w:rFonts w:ascii="Arial" w:hAnsi="Arial" w:cs="Arial"/>
          <w:highlight w:val="green"/>
          <w:lang w:val="es-ES_tradnl"/>
        </w:rPr>
        <w:t>Tiempo estimado (minutos)</w:t>
      </w:r>
      <w:r w:rsidR="009C297E" w:rsidRPr="00D54C8B">
        <w:rPr>
          <w:rFonts w:ascii="Arial" w:hAnsi="Arial" w:cs="Arial"/>
          <w:lang w:val="es-ES_tradnl"/>
        </w:rPr>
        <w:t xml:space="preserve"> 30 minutos</w:t>
      </w:r>
      <w:ins w:id="0" w:author="Toshiba-User" w:date="2015-03-08T15:18:00Z">
        <w:r w:rsidR="00DD3F4C" w:rsidRPr="00D54C8B">
          <w:rPr>
            <w:rFonts w:ascii="Arial" w:hAnsi="Arial" w:cs="Arial"/>
            <w:lang w:val="es-ES_tradnl"/>
          </w:rPr>
          <w:t>.</w:t>
        </w:r>
      </w:ins>
    </w:p>
    <w:p w:rsidR="000719EE" w:rsidRPr="00D54C8B" w:rsidRDefault="000719EE" w:rsidP="00EA3C61">
      <w:pPr>
        <w:spacing w:line="276" w:lineRule="auto"/>
        <w:rPr>
          <w:rFonts w:ascii="Arial" w:hAnsi="Arial" w:cs="Arial"/>
          <w:lang w:val="es-ES_tradnl"/>
        </w:rPr>
      </w:pPr>
    </w:p>
    <w:p w:rsidR="0063490D" w:rsidRPr="00D54C8B" w:rsidRDefault="0063490D" w:rsidP="00EA3C61">
      <w:pPr>
        <w:spacing w:line="276" w:lineRule="auto"/>
        <w:rPr>
          <w:rFonts w:ascii="Arial" w:hAnsi="Arial" w:cs="Arial"/>
          <w:lang w:val="es-ES_tradnl"/>
        </w:rPr>
      </w:pPr>
      <w:r w:rsidRPr="00D54C8B">
        <w:rPr>
          <w:rFonts w:ascii="Arial" w:hAnsi="Arial" w:cs="Arial"/>
          <w:b/>
          <w:color w:val="FF0000"/>
          <w:lang w:val="es-ES_tradnl"/>
        </w:rPr>
        <w:t>*</w:t>
      </w:r>
      <w:r w:rsidR="003D72B3" w:rsidRPr="00D54C8B">
        <w:rPr>
          <w:rFonts w:ascii="Arial" w:hAnsi="Arial" w:cs="Arial"/>
          <w:highlight w:val="green"/>
          <w:lang w:val="es-ES_tradnl"/>
        </w:rPr>
        <w:t>Acción didáctica</w:t>
      </w:r>
      <w:r w:rsidR="00611072" w:rsidRPr="00D54C8B">
        <w:rPr>
          <w:rFonts w:ascii="Arial" w:hAnsi="Arial" w:cs="Arial"/>
          <w:highlight w:val="green"/>
          <w:lang w:val="es-ES_tradnl"/>
        </w:rPr>
        <w:t xml:space="preserve"> (</w:t>
      </w:r>
      <w:proofErr w:type="spellStart"/>
      <w:r w:rsidR="005F4C68" w:rsidRPr="00D54C8B">
        <w:rPr>
          <w:rFonts w:ascii="Arial" w:hAnsi="Arial" w:cs="Arial"/>
          <w:highlight w:val="green"/>
          <w:lang w:val="es-ES_tradnl"/>
        </w:rPr>
        <w:t>indicar</w:t>
      </w:r>
      <w:r w:rsidRPr="00D54C8B">
        <w:rPr>
          <w:rFonts w:ascii="Arial" w:hAnsi="Arial" w:cs="Arial"/>
          <w:highlight w:val="green"/>
          <w:lang w:val="es-ES_tradnl"/>
        </w:rPr>
        <w:t>sólo</w:t>
      </w:r>
      <w:proofErr w:type="spellEnd"/>
      <w:r w:rsidRPr="00D54C8B">
        <w:rPr>
          <w:rFonts w:ascii="Arial" w:hAnsi="Arial" w:cs="Arial"/>
          <w:highlight w:val="green"/>
          <w:lang w:val="es-ES_tradnl"/>
        </w:rPr>
        <w:t xml:space="preserve"> una</w:t>
      </w:r>
      <w:r w:rsidR="003D72B3" w:rsidRPr="00D54C8B">
        <w:rPr>
          <w:rFonts w:ascii="Arial" w:hAnsi="Arial" w:cs="Arial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377"/>
        <w:gridCol w:w="383"/>
        <w:gridCol w:w="1457"/>
        <w:gridCol w:w="350"/>
        <w:gridCol w:w="2374"/>
        <w:gridCol w:w="419"/>
        <w:gridCol w:w="2169"/>
        <w:gridCol w:w="401"/>
      </w:tblGrid>
      <w:tr w:rsidR="00AC7496" w:rsidRPr="00D54C8B" w:rsidTr="00AC7496">
        <w:tc>
          <w:tcPr>
            <w:tcW w:w="1248" w:type="dxa"/>
          </w:tcPr>
          <w:p w:rsidR="005F4C68" w:rsidRPr="00D54C8B" w:rsidRDefault="005F4C68" w:rsidP="00EA3C61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D54C8B">
              <w:rPr>
                <w:rFonts w:ascii="Arial" w:hAnsi="Arial" w:cs="Arial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D54C8B" w:rsidRDefault="005F4C68" w:rsidP="00EA3C61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:rsidR="005F4C68" w:rsidRPr="00D54C8B" w:rsidRDefault="005F4C68" w:rsidP="00EA3C61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D54C8B">
              <w:rPr>
                <w:rFonts w:ascii="Arial" w:hAnsi="Arial" w:cs="Arial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D54C8B" w:rsidRDefault="005F4C68" w:rsidP="00EA3C61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:rsidR="005F4C68" w:rsidRPr="00D54C8B" w:rsidRDefault="00AC7496" w:rsidP="00EA3C61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D54C8B">
              <w:rPr>
                <w:rFonts w:ascii="Arial" w:hAnsi="Arial" w:cs="Arial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D54C8B" w:rsidRDefault="00B65C28" w:rsidP="00EA3C61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D54C8B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2268" w:type="dxa"/>
          </w:tcPr>
          <w:p w:rsidR="005F4C68" w:rsidRPr="00D54C8B" w:rsidRDefault="005F4C68" w:rsidP="00EA3C61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D54C8B">
              <w:rPr>
                <w:rFonts w:ascii="Arial" w:hAnsi="Arial" w:cs="Arial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D54C8B" w:rsidRDefault="005F4C68" w:rsidP="00EA3C61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  <w:tr w:rsidR="00AC7496" w:rsidRPr="00D54C8B" w:rsidTr="00AC7496">
        <w:tc>
          <w:tcPr>
            <w:tcW w:w="1248" w:type="dxa"/>
          </w:tcPr>
          <w:p w:rsidR="005F4C68" w:rsidRPr="00D54C8B" w:rsidRDefault="005F4C68" w:rsidP="00EA3C61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D54C8B">
              <w:rPr>
                <w:rFonts w:ascii="Arial" w:hAnsi="Arial" w:cs="Arial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D54C8B" w:rsidRDefault="005F4C68" w:rsidP="00EA3C61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:rsidR="005F4C68" w:rsidRPr="00D54C8B" w:rsidRDefault="005F4C68" w:rsidP="00EA3C61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D54C8B">
              <w:rPr>
                <w:rFonts w:ascii="Arial" w:hAnsi="Arial" w:cs="Arial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D54C8B" w:rsidRDefault="005F4C68" w:rsidP="00EA3C61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:rsidR="005F4C68" w:rsidRPr="00D54C8B" w:rsidRDefault="005F4C68" w:rsidP="00EA3C61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D54C8B">
              <w:rPr>
                <w:rFonts w:ascii="Arial" w:hAnsi="Arial" w:cs="Arial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D54C8B" w:rsidRDefault="005F4C68" w:rsidP="00EA3C61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:rsidR="005F4C68" w:rsidRPr="00D54C8B" w:rsidRDefault="005F4C68" w:rsidP="00EA3C61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D54C8B">
              <w:rPr>
                <w:rFonts w:ascii="Arial" w:hAnsi="Arial" w:cs="Arial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D54C8B" w:rsidRDefault="005F4C68" w:rsidP="00EA3C61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</w:tbl>
    <w:p w:rsidR="000719EE" w:rsidRPr="00D54C8B" w:rsidRDefault="000719EE" w:rsidP="00EA3C61">
      <w:pPr>
        <w:spacing w:line="276" w:lineRule="auto"/>
        <w:rPr>
          <w:rFonts w:ascii="Arial" w:hAnsi="Arial" w:cs="Arial"/>
          <w:lang w:val="es-ES_tradnl"/>
        </w:rPr>
      </w:pPr>
    </w:p>
    <w:p w:rsidR="003D72B3" w:rsidRPr="00D54C8B" w:rsidRDefault="00AC7496" w:rsidP="00EA3C61">
      <w:pPr>
        <w:spacing w:line="276" w:lineRule="auto"/>
        <w:rPr>
          <w:rFonts w:ascii="Arial" w:hAnsi="Arial" w:cs="Arial"/>
          <w:lang w:val="es-ES_tradnl"/>
        </w:rPr>
      </w:pPr>
      <w:r w:rsidRPr="00D54C8B">
        <w:rPr>
          <w:rFonts w:ascii="Arial" w:hAnsi="Arial" w:cs="Arial"/>
          <w:b/>
          <w:color w:val="FF0000"/>
          <w:lang w:val="es-ES_tradnl"/>
        </w:rPr>
        <w:t>*</w:t>
      </w:r>
      <w:r w:rsidRPr="00D54C8B">
        <w:rPr>
          <w:rFonts w:ascii="Arial" w:hAnsi="Arial" w:cs="Arial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BD1FFA" w:rsidRPr="00D54C8B" w:rsidTr="00B92165">
        <w:tc>
          <w:tcPr>
            <w:tcW w:w="4536" w:type="dxa"/>
          </w:tcPr>
          <w:p w:rsidR="002E4EE6" w:rsidRPr="00D54C8B" w:rsidRDefault="00AC7496" w:rsidP="00EA3C61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D54C8B">
              <w:rPr>
                <w:rFonts w:ascii="Arial" w:hAnsi="Arial" w:cs="Arial"/>
                <w:lang w:val="es-ES_tradnl"/>
              </w:rPr>
              <w:t>…</w:t>
            </w:r>
            <w:r w:rsidR="002E4EE6" w:rsidRPr="00D54C8B">
              <w:rPr>
                <w:rFonts w:ascii="Arial" w:hAnsi="Arial" w:cs="Arial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D54C8B" w:rsidRDefault="002E4EE6" w:rsidP="00EA3C61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2E4EE6" w:rsidRPr="00D54C8B" w:rsidRDefault="00BD1FFA" w:rsidP="00EA3C61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D54C8B">
              <w:rPr>
                <w:rFonts w:ascii="Arial" w:hAnsi="Arial" w:cs="Arial"/>
                <w:lang w:val="es-ES_tradnl"/>
              </w:rPr>
              <w:t>…</w:t>
            </w:r>
            <w:r w:rsidR="002E4EE6" w:rsidRPr="00D54C8B">
              <w:rPr>
                <w:rFonts w:ascii="Arial" w:hAnsi="Arial" w:cs="Arial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D54C8B" w:rsidRDefault="002E4EE6" w:rsidP="00EA3C61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  <w:tr w:rsidR="00BD1FFA" w:rsidRPr="00D54C8B" w:rsidTr="00B92165">
        <w:tc>
          <w:tcPr>
            <w:tcW w:w="4536" w:type="dxa"/>
          </w:tcPr>
          <w:p w:rsidR="002E4EE6" w:rsidRPr="00D54C8B" w:rsidRDefault="00AC7496" w:rsidP="00EA3C61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D54C8B">
              <w:rPr>
                <w:rFonts w:ascii="Arial" w:hAnsi="Arial" w:cs="Arial"/>
                <w:lang w:val="es-ES_tradnl"/>
              </w:rPr>
              <w:t>…</w:t>
            </w:r>
            <w:r w:rsidR="002E4EE6" w:rsidRPr="00D54C8B">
              <w:rPr>
                <w:rFonts w:ascii="Arial" w:hAnsi="Arial" w:cs="Arial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D54C8B" w:rsidRDefault="00B65C28" w:rsidP="00EA3C61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D54C8B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D54C8B" w:rsidRDefault="002E4EE6" w:rsidP="00EA3C61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D54C8B">
              <w:rPr>
                <w:rFonts w:ascii="Arial" w:hAnsi="Arial" w:cs="Arial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D54C8B" w:rsidRDefault="002E4EE6" w:rsidP="00EA3C61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  <w:tr w:rsidR="00BD1FFA" w:rsidRPr="00D54C8B" w:rsidTr="00B92165">
        <w:tc>
          <w:tcPr>
            <w:tcW w:w="4536" w:type="dxa"/>
          </w:tcPr>
          <w:p w:rsidR="002E4EE6" w:rsidRPr="00D54C8B" w:rsidRDefault="00AC7496" w:rsidP="00EA3C61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D54C8B">
              <w:rPr>
                <w:rFonts w:ascii="Arial" w:hAnsi="Arial" w:cs="Arial"/>
                <w:lang w:val="es-ES_tradnl"/>
              </w:rPr>
              <w:t>…</w:t>
            </w:r>
            <w:r w:rsidR="002E4EE6" w:rsidRPr="00D54C8B">
              <w:rPr>
                <w:rFonts w:ascii="Arial" w:hAnsi="Arial" w:cs="Arial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D54C8B" w:rsidRDefault="002E4EE6" w:rsidP="00EA3C61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2E4EE6" w:rsidRPr="00D54C8B" w:rsidRDefault="00BD1FFA" w:rsidP="00EA3C61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D54C8B">
              <w:rPr>
                <w:rFonts w:ascii="Arial" w:hAnsi="Arial" w:cs="Arial"/>
                <w:lang w:val="es-ES_tradnl"/>
              </w:rPr>
              <w:t>…</w:t>
            </w:r>
            <w:r w:rsidR="002E4EE6" w:rsidRPr="00D54C8B">
              <w:rPr>
                <w:rFonts w:ascii="Arial" w:hAnsi="Arial" w:cs="Arial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D54C8B" w:rsidRDefault="002E4EE6" w:rsidP="00EA3C61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  <w:tr w:rsidR="00BD1FFA" w:rsidRPr="00D54C8B" w:rsidTr="00B92165">
        <w:tc>
          <w:tcPr>
            <w:tcW w:w="4536" w:type="dxa"/>
          </w:tcPr>
          <w:p w:rsidR="002E4EE6" w:rsidRPr="00D54C8B" w:rsidRDefault="00AC7496" w:rsidP="00EA3C61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D54C8B">
              <w:rPr>
                <w:rFonts w:ascii="Arial" w:hAnsi="Arial" w:cs="Arial"/>
                <w:lang w:val="es-ES_tradnl"/>
              </w:rPr>
              <w:t>…</w:t>
            </w:r>
            <w:r w:rsidR="002E4EE6" w:rsidRPr="00D54C8B">
              <w:rPr>
                <w:rFonts w:ascii="Arial" w:hAnsi="Arial" w:cs="Arial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D54C8B" w:rsidRDefault="002E4EE6" w:rsidP="00EA3C61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2E4EE6" w:rsidRPr="00D54C8B" w:rsidRDefault="002E4EE6" w:rsidP="00EA3C61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D54C8B">
              <w:rPr>
                <w:rFonts w:ascii="Arial" w:hAnsi="Arial" w:cs="Arial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D54C8B" w:rsidRDefault="002E4EE6" w:rsidP="00EA3C61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</w:tbl>
    <w:p w:rsidR="000719EE" w:rsidRPr="00D54C8B" w:rsidRDefault="000719EE" w:rsidP="00EA3C61">
      <w:pPr>
        <w:spacing w:line="276" w:lineRule="auto"/>
        <w:rPr>
          <w:rFonts w:ascii="Arial" w:hAnsi="Arial" w:cs="Arial"/>
          <w:lang w:val="es-ES_tradnl"/>
        </w:rPr>
      </w:pPr>
    </w:p>
    <w:p w:rsidR="00712769" w:rsidRPr="00D54C8B" w:rsidRDefault="00712769" w:rsidP="00EA3C61">
      <w:pPr>
        <w:spacing w:line="276" w:lineRule="auto"/>
        <w:rPr>
          <w:rFonts w:ascii="Arial" w:hAnsi="Arial" w:cs="Arial"/>
          <w:lang w:val="es-ES_tradnl"/>
        </w:rPr>
      </w:pPr>
      <w:r w:rsidRPr="00D54C8B">
        <w:rPr>
          <w:rFonts w:ascii="Arial" w:hAnsi="Arial" w:cs="Arial"/>
          <w:b/>
          <w:color w:val="FF0000"/>
          <w:lang w:val="es-ES_tradnl"/>
        </w:rPr>
        <w:t>*</w:t>
      </w:r>
      <w:r w:rsidRPr="00D54C8B">
        <w:rPr>
          <w:rFonts w:ascii="Arial" w:hAnsi="Arial" w:cs="Arial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D54C8B" w:rsidTr="007B5078">
        <w:tc>
          <w:tcPr>
            <w:tcW w:w="2126" w:type="dxa"/>
          </w:tcPr>
          <w:p w:rsidR="00712769" w:rsidRPr="00D54C8B" w:rsidRDefault="00712769" w:rsidP="00EA3C61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D54C8B">
              <w:rPr>
                <w:rFonts w:ascii="Arial" w:hAnsi="Arial" w:cs="Arial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712769" w:rsidRPr="00D54C8B" w:rsidRDefault="00712769" w:rsidP="00EA3C61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:rsidR="00712769" w:rsidRPr="00D54C8B" w:rsidRDefault="00712769" w:rsidP="00EA3C61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D54C8B">
              <w:rPr>
                <w:rFonts w:ascii="Arial" w:hAnsi="Arial" w:cs="Arial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712769" w:rsidRPr="00D54C8B" w:rsidRDefault="00712769" w:rsidP="00EA3C61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712769" w:rsidRPr="00D54C8B" w:rsidRDefault="00712769" w:rsidP="00EA3C61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D54C8B">
              <w:rPr>
                <w:rFonts w:ascii="Arial" w:hAnsi="Arial" w:cs="Arial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712769" w:rsidRPr="00D54C8B" w:rsidRDefault="00712769" w:rsidP="00EA3C61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</w:tcPr>
          <w:p w:rsidR="00712769" w:rsidRPr="00D54C8B" w:rsidRDefault="00712769" w:rsidP="00EA3C61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D54C8B">
              <w:rPr>
                <w:rFonts w:ascii="Arial" w:hAnsi="Arial" w:cs="Arial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712769" w:rsidRPr="00D54C8B" w:rsidRDefault="00712769" w:rsidP="00EA3C61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  <w:tr w:rsidR="00712769" w:rsidRPr="00D54C8B" w:rsidTr="007B5078">
        <w:tc>
          <w:tcPr>
            <w:tcW w:w="2126" w:type="dxa"/>
          </w:tcPr>
          <w:p w:rsidR="00712769" w:rsidRPr="00D54C8B" w:rsidRDefault="00712769" w:rsidP="00EA3C61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D54C8B">
              <w:rPr>
                <w:rFonts w:ascii="Arial" w:hAnsi="Arial" w:cs="Arial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712769" w:rsidRPr="00D54C8B" w:rsidRDefault="00B65C28" w:rsidP="00EA3C61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D54C8B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1156" w:type="dxa"/>
          </w:tcPr>
          <w:p w:rsidR="00712769" w:rsidRPr="00D54C8B" w:rsidRDefault="00712769" w:rsidP="00EA3C61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D54C8B">
              <w:rPr>
                <w:rFonts w:ascii="Arial" w:hAnsi="Arial" w:cs="Arial"/>
                <w:lang w:val="es-ES_tradnl"/>
              </w:rPr>
              <w:t>Web</w:t>
            </w:r>
          </w:p>
        </w:tc>
        <w:tc>
          <w:tcPr>
            <w:tcW w:w="425" w:type="dxa"/>
          </w:tcPr>
          <w:p w:rsidR="00712769" w:rsidRPr="00D54C8B" w:rsidRDefault="00712769" w:rsidP="00EA3C61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712769" w:rsidRPr="00D54C8B" w:rsidRDefault="00712769" w:rsidP="00EA3C61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D54C8B">
              <w:rPr>
                <w:rFonts w:ascii="Arial" w:hAnsi="Arial" w:cs="Arial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712769" w:rsidRPr="00D54C8B" w:rsidRDefault="00712769" w:rsidP="00EA3C61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12769" w:rsidRPr="00D54C8B" w:rsidRDefault="00712769" w:rsidP="00EA3C61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D54C8B">
              <w:rPr>
                <w:rFonts w:ascii="Arial" w:hAnsi="Arial" w:cs="Arial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12769" w:rsidRPr="00D54C8B" w:rsidRDefault="00712769" w:rsidP="00EA3C61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  <w:tr w:rsidR="00712769" w:rsidRPr="00D54C8B" w:rsidTr="007B5078">
        <w:tc>
          <w:tcPr>
            <w:tcW w:w="2126" w:type="dxa"/>
          </w:tcPr>
          <w:p w:rsidR="00712769" w:rsidRPr="00D54C8B" w:rsidRDefault="00712769" w:rsidP="00EA3C61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D54C8B">
              <w:rPr>
                <w:rFonts w:ascii="Arial" w:hAnsi="Arial" w:cs="Arial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712769" w:rsidRPr="00D54C8B" w:rsidRDefault="00712769" w:rsidP="00EA3C61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:rsidR="00712769" w:rsidRPr="00D54C8B" w:rsidRDefault="00712769" w:rsidP="00EA3C61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D54C8B">
              <w:rPr>
                <w:rFonts w:ascii="Arial" w:hAnsi="Arial" w:cs="Arial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712769" w:rsidRPr="00D54C8B" w:rsidRDefault="00712769" w:rsidP="00EA3C61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712769" w:rsidRPr="00D54C8B" w:rsidRDefault="00712769" w:rsidP="00EA3C61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D54C8B">
              <w:rPr>
                <w:rFonts w:ascii="Arial" w:hAnsi="Arial" w:cs="Arial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712769" w:rsidRPr="00D54C8B" w:rsidRDefault="00712769" w:rsidP="00EA3C61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712769" w:rsidRPr="00D54C8B" w:rsidRDefault="00712769" w:rsidP="00EA3C61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712769" w:rsidRPr="00D54C8B" w:rsidRDefault="00712769" w:rsidP="00EA3C61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</w:tbl>
    <w:p w:rsidR="00712769" w:rsidRPr="00D54C8B" w:rsidRDefault="00712769" w:rsidP="00EA3C61">
      <w:pPr>
        <w:spacing w:line="276" w:lineRule="auto"/>
        <w:rPr>
          <w:rFonts w:ascii="Arial" w:hAnsi="Arial" w:cs="Arial"/>
          <w:lang w:val="es-ES_tradnl"/>
        </w:rPr>
      </w:pPr>
    </w:p>
    <w:p w:rsidR="004375B6" w:rsidRPr="00D54C8B" w:rsidRDefault="0005228B" w:rsidP="00EA3C61">
      <w:pPr>
        <w:spacing w:line="276" w:lineRule="auto"/>
        <w:rPr>
          <w:rFonts w:ascii="Arial" w:hAnsi="Arial" w:cs="Arial"/>
          <w:lang w:val="es-ES_tradnl"/>
        </w:rPr>
      </w:pPr>
      <w:r w:rsidRPr="00D54C8B">
        <w:rPr>
          <w:rFonts w:ascii="Arial" w:hAnsi="Arial" w:cs="Arial"/>
          <w:b/>
          <w:color w:val="FF0000"/>
          <w:lang w:val="es-ES_tradnl"/>
        </w:rPr>
        <w:t>*</w:t>
      </w:r>
      <w:r w:rsidR="004375B6" w:rsidRPr="00D54C8B">
        <w:rPr>
          <w:rFonts w:ascii="Arial" w:hAnsi="Arial" w:cs="Arial"/>
          <w:highlight w:val="green"/>
          <w:lang w:val="es-ES_tradnl"/>
        </w:rPr>
        <w:t>Nivel del ejercicio, 1</w:t>
      </w:r>
      <w:r w:rsidRPr="00D54C8B">
        <w:rPr>
          <w:rFonts w:ascii="Arial" w:hAnsi="Arial" w:cs="Arial"/>
          <w:highlight w:val="green"/>
          <w:lang w:val="es-ES_tradnl"/>
        </w:rPr>
        <w:t>-</w:t>
      </w:r>
      <w:r w:rsidR="004375B6" w:rsidRPr="00D54C8B">
        <w:rPr>
          <w:rFonts w:ascii="Arial" w:hAnsi="Arial" w:cs="Arial"/>
          <w:highlight w:val="green"/>
          <w:lang w:val="es-ES_tradnl"/>
        </w:rPr>
        <w:t>Fácil, 2</w:t>
      </w:r>
      <w:r w:rsidRPr="00D54C8B">
        <w:rPr>
          <w:rFonts w:ascii="Arial" w:hAnsi="Arial" w:cs="Arial"/>
          <w:highlight w:val="green"/>
          <w:lang w:val="es-ES_tradnl"/>
        </w:rPr>
        <w:t>-</w:t>
      </w:r>
      <w:r w:rsidR="004375B6" w:rsidRPr="00D54C8B">
        <w:rPr>
          <w:rFonts w:ascii="Arial" w:hAnsi="Arial" w:cs="Arial"/>
          <w:highlight w:val="green"/>
          <w:lang w:val="es-ES_tradnl"/>
        </w:rPr>
        <w:t xml:space="preserve">Medio </w:t>
      </w:r>
      <w:r w:rsidRPr="00D54C8B">
        <w:rPr>
          <w:rFonts w:ascii="Arial" w:hAnsi="Arial" w:cs="Arial"/>
          <w:highlight w:val="green"/>
          <w:lang w:val="es-ES_tradnl"/>
        </w:rPr>
        <w:t>ó</w:t>
      </w:r>
      <w:r w:rsidR="004375B6" w:rsidRPr="00D54C8B">
        <w:rPr>
          <w:rFonts w:ascii="Arial" w:hAnsi="Arial" w:cs="Arial"/>
          <w:highlight w:val="green"/>
          <w:lang w:val="es-ES_tradnl"/>
        </w:rPr>
        <w:t xml:space="preserve"> 3</w:t>
      </w:r>
      <w:r w:rsidRPr="00D54C8B">
        <w:rPr>
          <w:rFonts w:ascii="Arial" w:hAnsi="Arial" w:cs="Arial"/>
          <w:highlight w:val="green"/>
          <w:lang w:val="es-ES_tradnl"/>
        </w:rPr>
        <w:t>-</w:t>
      </w:r>
      <w:r w:rsidR="004375B6" w:rsidRPr="00D54C8B">
        <w:rPr>
          <w:rFonts w:ascii="Arial" w:hAnsi="Arial" w:cs="Arial"/>
          <w:highlight w:val="green"/>
          <w:lang w:val="es-ES_tradnl"/>
        </w:rPr>
        <w:t>Difícil</w:t>
      </w:r>
      <w:r w:rsidR="009C297E" w:rsidRPr="00D54C8B">
        <w:rPr>
          <w:rFonts w:ascii="Arial" w:hAnsi="Arial" w:cs="Arial"/>
          <w:lang w:val="es-ES_tradnl"/>
        </w:rPr>
        <w:t xml:space="preserve"> 3-Dif</w:t>
      </w:r>
      <w:r w:rsidR="006A12FE" w:rsidRPr="00D54C8B">
        <w:rPr>
          <w:rFonts w:ascii="Arial" w:hAnsi="Arial" w:cs="Arial"/>
          <w:lang w:val="es-ES_tradnl"/>
        </w:rPr>
        <w:t>í</w:t>
      </w:r>
      <w:r w:rsidR="009C297E" w:rsidRPr="00D54C8B">
        <w:rPr>
          <w:rFonts w:ascii="Arial" w:hAnsi="Arial" w:cs="Arial"/>
          <w:lang w:val="es-ES_tradnl"/>
        </w:rPr>
        <w:t>cil</w:t>
      </w:r>
    </w:p>
    <w:p w:rsidR="000719EE" w:rsidRPr="00D54C8B" w:rsidRDefault="000719EE" w:rsidP="00EA3C61">
      <w:pPr>
        <w:spacing w:line="276" w:lineRule="auto"/>
        <w:rPr>
          <w:rFonts w:ascii="Arial" w:hAnsi="Arial" w:cs="Arial"/>
          <w:lang w:val="es-ES_tradnl"/>
        </w:rPr>
      </w:pPr>
    </w:p>
    <w:p w:rsidR="0045712C" w:rsidRPr="00D54C8B" w:rsidRDefault="0045712C" w:rsidP="00EA3C61">
      <w:pPr>
        <w:spacing w:line="276" w:lineRule="auto"/>
        <w:rPr>
          <w:rFonts w:ascii="Arial" w:hAnsi="Arial" w:cs="Arial"/>
          <w:b/>
          <w:lang w:val="es-ES_tradnl"/>
        </w:rPr>
      </w:pPr>
      <w:r w:rsidRPr="00D54C8B">
        <w:rPr>
          <w:rFonts w:ascii="Arial" w:hAnsi="Arial" w:cs="Arial"/>
          <w:b/>
          <w:lang w:val="es-ES_tradnl"/>
        </w:rPr>
        <w:t>DATOS DEL EJERCICIO</w:t>
      </w:r>
    </w:p>
    <w:p w:rsidR="00A925B6" w:rsidRPr="00D54C8B" w:rsidRDefault="00A925B6" w:rsidP="00EA3C61">
      <w:pPr>
        <w:spacing w:line="276" w:lineRule="auto"/>
        <w:rPr>
          <w:rFonts w:ascii="Arial" w:hAnsi="Arial" w:cs="Arial"/>
          <w:lang w:val="es-ES_tradnl"/>
        </w:rPr>
      </w:pPr>
    </w:p>
    <w:p w:rsidR="00A925B6" w:rsidRPr="00D54C8B" w:rsidRDefault="00125D25" w:rsidP="00EA3C61">
      <w:pPr>
        <w:spacing w:line="276" w:lineRule="auto"/>
        <w:jc w:val="both"/>
        <w:rPr>
          <w:rFonts w:ascii="Arial" w:hAnsi="Arial" w:cs="Arial"/>
          <w:color w:val="0000FF"/>
          <w:lang w:val="es-ES_tradnl"/>
        </w:rPr>
      </w:pPr>
      <w:r w:rsidRPr="00D54C8B">
        <w:rPr>
          <w:rFonts w:ascii="Arial" w:hAnsi="Arial" w:cs="Arial"/>
          <w:color w:val="0000FF"/>
          <w:lang w:val="es-ES_tradnl"/>
        </w:rPr>
        <w:t xml:space="preserve">COPIA </w:t>
      </w:r>
      <w:r w:rsidR="00A925B6" w:rsidRPr="00D54C8B">
        <w:rPr>
          <w:rFonts w:ascii="Arial" w:hAnsi="Arial" w:cs="Arial"/>
          <w:color w:val="0000FF"/>
          <w:lang w:val="es-ES_tradnl"/>
        </w:rPr>
        <w:t xml:space="preserve">EL TÍTULO DEL RECURSO </w:t>
      </w:r>
      <w:r w:rsidRPr="00D54C8B">
        <w:rPr>
          <w:rFonts w:ascii="Arial" w:hAnsi="Arial" w:cs="Arial"/>
          <w:color w:val="0000FF"/>
          <w:lang w:val="es-ES_tradnl"/>
        </w:rPr>
        <w:t>PARA EL TÍTULO DEL EJERCICIO</w:t>
      </w:r>
      <w:ins w:id="1" w:author="Toshiba-User" w:date="2015-03-08T15:21:00Z">
        <w:r w:rsidR="00DD3F4C" w:rsidRPr="00D54C8B">
          <w:rPr>
            <w:rFonts w:ascii="Arial" w:hAnsi="Arial" w:cs="Arial"/>
            <w:color w:val="0000FF"/>
            <w:lang w:val="es-ES_tradnl"/>
          </w:rPr>
          <w:t>,</w:t>
        </w:r>
      </w:ins>
      <w:r w:rsidRPr="00D54C8B">
        <w:rPr>
          <w:rFonts w:ascii="Arial" w:hAnsi="Arial" w:cs="Arial"/>
          <w:color w:val="0000FF"/>
          <w:lang w:val="es-ES_tradnl"/>
        </w:rPr>
        <w:t xml:space="preserve"> A MENOS QUE SEA DIFERENTE</w:t>
      </w:r>
      <w:r w:rsidR="00A925B6" w:rsidRPr="00D54C8B">
        <w:rPr>
          <w:rFonts w:ascii="Arial" w:hAnsi="Arial" w:cs="Arial"/>
          <w:color w:val="0000FF"/>
          <w:lang w:val="es-ES_tradnl"/>
        </w:rPr>
        <w:t>. RECUERDA</w:t>
      </w:r>
      <w:r w:rsidR="00DD3F4C" w:rsidRPr="00D54C8B">
        <w:rPr>
          <w:rFonts w:ascii="Arial" w:hAnsi="Arial" w:cs="Arial"/>
          <w:color w:val="0000FF"/>
          <w:lang w:val="es-ES_tradnl"/>
        </w:rPr>
        <w:t xml:space="preserve"> QUE</w:t>
      </w:r>
      <w:r w:rsidR="00D54C8B" w:rsidRPr="00D54C8B">
        <w:rPr>
          <w:rFonts w:ascii="Arial" w:hAnsi="Arial" w:cs="Arial"/>
          <w:color w:val="0000FF"/>
          <w:lang w:val="es-ES_tradnl"/>
        </w:rPr>
        <w:t xml:space="preserve"> </w:t>
      </w:r>
      <w:r w:rsidR="00EA3E65" w:rsidRPr="00D54C8B">
        <w:rPr>
          <w:rFonts w:ascii="Arial" w:hAnsi="Arial" w:cs="Arial"/>
          <w:color w:val="0000FF"/>
          <w:lang w:val="es-ES_tradnl"/>
        </w:rPr>
        <w:t>EL TÍTULO</w:t>
      </w:r>
      <w:r w:rsidR="00A925B6" w:rsidRPr="00D54C8B">
        <w:rPr>
          <w:rFonts w:ascii="Arial" w:hAnsi="Arial" w:cs="Arial"/>
          <w:color w:val="0000FF"/>
          <w:lang w:val="es-ES_tradnl"/>
        </w:rPr>
        <w:t xml:space="preserve"> NO DEBE REBASAR LOS 86 CARACTERES. </w:t>
      </w:r>
    </w:p>
    <w:p w:rsidR="00B0282E" w:rsidRPr="00D54C8B" w:rsidRDefault="00054002" w:rsidP="00EA3C61">
      <w:pPr>
        <w:spacing w:line="276" w:lineRule="auto"/>
        <w:rPr>
          <w:rFonts w:ascii="Arial" w:hAnsi="Arial" w:cs="Arial"/>
          <w:lang w:val="es-ES"/>
        </w:rPr>
      </w:pPr>
      <w:r w:rsidRPr="00D54C8B">
        <w:rPr>
          <w:rFonts w:ascii="Arial" w:hAnsi="Arial" w:cs="Arial"/>
          <w:b/>
          <w:color w:val="FF0000"/>
          <w:lang w:val="es-ES_tradnl"/>
        </w:rPr>
        <w:t>*</w:t>
      </w:r>
      <w:r w:rsidR="006907A4" w:rsidRPr="00D54C8B">
        <w:rPr>
          <w:rFonts w:ascii="Arial" w:hAnsi="Arial" w:cs="Arial"/>
          <w:highlight w:val="green"/>
          <w:lang w:val="es-ES_tradnl"/>
        </w:rPr>
        <w:t>Título del ejercicio</w:t>
      </w:r>
      <w:r w:rsidRPr="00D54C8B">
        <w:rPr>
          <w:rFonts w:ascii="Arial" w:hAnsi="Arial" w:cs="Arial"/>
          <w:highlight w:val="green"/>
          <w:lang w:val="es-ES_tradnl"/>
        </w:rPr>
        <w:t xml:space="preserve"> (</w:t>
      </w:r>
      <w:r w:rsidRPr="00D54C8B">
        <w:rPr>
          <w:rFonts w:ascii="Arial" w:hAnsi="Arial" w:cs="Arial"/>
          <w:b/>
          <w:highlight w:val="green"/>
          <w:lang w:val="es-ES_tradnl"/>
        </w:rPr>
        <w:t>86</w:t>
      </w:r>
      <w:r w:rsidRPr="00D54C8B">
        <w:rPr>
          <w:rFonts w:ascii="Arial" w:hAnsi="Arial" w:cs="Arial"/>
          <w:highlight w:val="green"/>
          <w:lang w:val="es-ES_tradnl"/>
        </w:rPr>
        <w:t xml:space="preserve"> caracteres máx.</w:t>
      </w:r>
      <w:r w:rsidR="00D660AD" w:rsidRPr="00D54C8B">
        <w:rPr>
          <w:rFonts w:ascii="Arial" w:hAnsi="Arial" w:cs="Arial"/>
          <w:highlight w:val="green"/>
          <w:lang w:val="es-ES_tradnl"/>
        </w:rPr>
        <w:t>)</w:t>
      </w:r>
      <w:r w:rsidR="009C297E" w:rsidRPr="00D54C8B">
        <w:rPr>
          <w:rFonts w:ascii="Arial" w:hAnsi="Arial" w:cs="Arial"/>
          <w:color w:val="000000"/>
          <w:lang w:val="es-ES"/>
        </w:rPr>
        <w:t xml:space="preserve">¿Es la </w:t>
      </w:r>
      <w:r w:rsidR="00863ED8" w:rsidRPr="00D54C8B">
        <w:rPr>
          <w:rFonts w:ascii="Arial" w:hAnsi="Arial" w:cs="Arial"/>
          <w:color w:val="000000"/>
          <w:lang w:val="es-ES"/>
        </w:rPr>
        <w:t>Medicina</w:t>
      </w:r>
      <w:r w:rsidR="009C297E" w:rsidRPr="00D54C8B">
        <w:rPr>
          <w:rFonts w:ascii="Arial" w:hAnsi="Arial" w:cs="Arial"/>
          <w:color w:val="000000"/>
          <w:lang w:val="es-ES"/>
        </w:rPr>
        <w:t xml:space="preserve"> una ciencia natural?</w:t>
      </w:r>
    </w:p>
    <w:p w:rsidR="000719EE" w:rsidRPr="00D54C8B" w:rsidRDefault="000719EE" w:rsidP="00EA3C61">
      <w:pPr>
        <w:spacing w:line="276" w:lineRule="auto"/>
        <w:rPr>
          <w:rFonts w:ascii="Arial" w:hAnsi="Arial" w:cs="Arial"/>
          <w:lang w:val="es-ES_tradnl"/>
        </w:rPr>
      </w:pPr>
    </w:p>
    <w:p w:rsidR="00054002" w:rsidRPr="00D54C8B" w:rsidRDefault="00054002" w:rsidP="00EA3C61">
      <w:pPr>
        <w:spacing w:line="276" w:lineRule="auto"/>
        <w:rPr>
          <w:rFonts w:ascii="Arial" w:hAnsi="Arial" w:cs="Arial"/>
          <w:lang w:val="es-ES_tradnl"/>
        </w:rPr>
      </w:pPr>
      <w:r w:rsidRPr="00D54C8B">
        <w:rPr>
          <w:rFonts w:ascii="Arial" w:hAnsi="Arial" w:cs="Arial"/>
          <w:b/>
          <w:color w:val="FF0000"/>
          <w:lang w:val="es-ES_tradnl"/>
        </w:rPr>
        <w:t>*</w:t>
      </w:r>
      <w:r w:rsidR="006907A4" w:rsidRPr="00D54C8B">
        <w:rPr>
          <w:rFonts w:ascii="Arial" w:hAnsi="Arial" w:cs="Arial"/>
          <w:highlight w:val="green"/>
          <w:lang w:val="es-ES_tradnl"/>
        </w:rPr>
        <w:t>Grado del ejercicio (Primaria o Secundaria)</w:t>
      </w:r>
      <w:r w:rsidR="009F074B" w:rsidRPr="00D54C8B">
        <w:rPr>
          <w:rFonts w:ascii="Arial" w:hAnsi="Arial" w:cs="Arial"/>
          <w:highlight w:val="green"/>
          <w:lang w:val="es-ES_tradnl"/>
        </w:rPr>
        <w:t>; “P” o “S”</w:t>
      </w:r>
      <w:r w:rsidR="009C297E" w:rsidRPr="00D54C8B">
        <w:rPr>
          <w:rFonts w:ascii="Arial" w:hAnsi="Arial" w:cs="Arial"/>
          <w:lang w:val="es-ES_tradnl"/>
        </w:rPr>
        <w:t xml:space="preserve"> S</w:t>
      </w:r>
    </w:p>
    <w:p w:rsidR="000719EE" w:rsidRPr="00D54C8B" w:rsidRDefault="000719EE" w:rsidP="00EA3C61">
      <w:pPr>
        <w:spacing w:line="276" w:lineRule="auto"/>
        <w:rPr>
          <w:rFonts w:ascii="Arial" w:hAnsi="Arial" w:cs="Arial"/>
          <w:lang w:val="es-ES_tradnl"/>
        </w:rPr>
      </w:pPr>
    </w:p>
    <w:p w:rsidR="006907A4" w:rsidRPr="00D54C8B" w:rsidRDefault="00C92E0A" w:rsidP="00EA3C61">
      <w:pPr>
        <w:spacing w:line="276" w:lineRule="auto"/>
        <w:rPr>
          <w:rFonts w:ascii="Arial" w:hAnsi="Arial" w:cs="Arial"/>
          <w:lang w:val="es-ES_tradnl"/>
        </w:rPr>
      </w:pPr>
      <w:r w:rsidRPr="00D54C8B">
        <w:rPr>
          <w:rFonts w:ascii="Arial" w:hAnsi="Arial" w:cs="Arial"/>
          <w:b/>
          <w:color w:val="FF0000"/>
          <w:lang w:val="es-ES_tradnl"/>
        </w:rPr>
        <w:t>*</w:t>
      </w:r>
      <w:r w:rsidR="001B3983" w:rsidRPr="00D54C8B">
        <w:rPr>
          <w:rFonts w:ascii="Arial" w:hAnsi="Arial" w:cs="Arial"/>
          <w:highlight w:val="green"/>
          <w:lang w:val="es-ES_tradnl"/>
        </w:rPr>
        <w:t>Enunciado (</w:t>
      </w:r>
      <w:r w:rsidR="00992AB9" w:rsidRPr="00D54C8B">
        <w:rPr>
          <w:rFonts w:ascii="Arial" w:hAnsi="Arial" w:cs="Arial"/>
          <w:highlight w:val="green"/>
          <w:lang w:val="es-ES_tradnl"/>
        </w:rPr>
        <w:t xml:space="preserve">Instrucción </w:t>
      </w:r>
      <w:r w:rsidR="001B3983" w:rsidRPr="00D54C8B">
        <w:rPr>
          <w:rFonts w:ascii="Arial" w:hAnsi="Arial" w:cs="Arial"/>
          <w:b/>
          <w:highlight w:val="green"/>
          <w:lang w:val="es-ES_tradnl"/>
        </w:rPr>
        <w:t>193</w:t>
      </w:r>
      <w:r w:rsidR="001B3983" w:rsidRPr="00D54C8B">
        <w:rPr>
          <w:rFonts w:ascii="Arial" w:hAnsi="Arial" w:cs="Arial"/>
          <w:highlight w:val="green"/>
          <w:lang w:val="es-ES_tradnl"/>
        </w:rPr>
        <w:t xml:space="preserve"> caracteres máximo)</w:t>
      </w:r>
      <w:r w:rsidR="009C297E" w:rsidRPr="00D54C8B">
        <w:rPr>
          <w:rFonts w:ascii="Arial" w:hAnsi="Arial" w:cs="Arial"/>
          <w:lang w:val="es-ES_tradnl"/>
        </w:rPr>
        <w:t xml:space="preserve"> Responde la siguiente pregunta y cuando termines haz clic en enviar o entrega la respuesta al profesor por el medio que </w:t>
      </w:r>
      <w:r w:rsidR="00B65C28" w:rsidRPr="00D54C8B">
        <w:rPr>
          <w:rFonts w:ascii="Arial" w:hAnsi="Arial" w:cs="Arial"/>
          <w:lang w:val="es-ES_tradnl"/>
        </w:rPr>
        <w:t>él</w:t>
      </w:r>
      <w:r w:rsidR="00D54C8B" w:rsidRPr="00D54C8B">
        <w:rPr>
          <w:rFonts w:ascii="Arial" w:hAnsi="Arial" w:cs="Arial"/>
          <w:lang w:val="es-ES_tradnl"/>
        </w:rPr>
        <w:t xml:space="preserve"> </w:t>
      </w:r>
      <w:r w:rsidR="009C297E" w:rsidRPr="00D54C8B">
        <w:rPr>
          <w:rFonts w:ascii="Arial" w:hAnsi="Arial" w:cs="Arial"/>
          <w:lang w:val="es-ES_tradnl"/>
        </w:rPr>
        <w:t>te indique.</w:t>
      </w:r>
    </w:p>
    <w:p w:rsidR="000719EE" w:rsidRPr="00D54C8B" w:rsidRDefault="000719EE" w:rsidP="00EA3C61">
      <w:pPr>
        <w:spacing w:line="276" w:lineRule="auto"/>
        <w:rPr>
          <w:rFonts w:ascii="Arial" w:hAnsi="Arial" w:cs="Arial"/>
          <w:lang w:val="es-ES_tradnl"/>
        </w:rPr>
      </w:pPr>
    </w:p>
    <w:p w:rsidR="00F80068" w:rsidRPr="00D54C8B" w:rsidRDefault="006907A4" w:rsidP="00EA3C61">
      <w:pPr>
        <w:spacing w:line="276" w:lineRule="auto"/>
        <w:rPr>
          <w:rFonts w:ascii="Arial" w:hAnsi="Arial" w:cs="Arial"/>
          <w:lang w:val="es-ES_tradnl"/>
        </w:rPr>
      </w:pPr>
      <w:r w:rsidRPr="00D54C8B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="006D02A8" w:rsidRPr="00D54C8B">
        <w:rPr>
          <w:rFonts w:ascii="Arial" w:hAnsi="Arial" w:cs="Arial"/>
          <w:highlight w:val="green"/>
          <w:lang w:val="es-ES_tradnl"/>
        </w:rPr>
        <w:t xml:space="preserve"> (ventana flotante)</w:t>
      </w:r>
    </w:p>
    <w:p w:rsidR="000719EE" w:rsidRPr="00D54C8B" w:rsidRDefault="000719EE" w:rsidP="00EA3C61">
      <w:pPr>
        <w:spacing w:line="276" w:lineRule="auto"/>
        <w:rPr>
          <w:rFonts w:ascii="Arial" w:hAnsi="Arial" w:cs="Arial"/>
          <w:lang w:val="es-ES_tradnl"/>
        </w:rPr>
      </w:pPr>
    </w:p>
    <w:p w:rsidR="00AF23DF" w:rsidRPr="00D54C8B" w:rsidRDefault="001E2043" w:rsidP="00EA3C61">
      <w:pPr>
        <w:spacing w:line="276" w:lineRule="auto"/>
        <w:rPr>
          <w:rFonts w:ascii="Arial" w:hAnsi="Arial" w:cs="Arial"/>
          <w:lang w:val="es-ES_tradnl"/>
        </w:rPr>
      </w:pPr>
      <w:r w:rsidRPr="00D54C8B">
        <w:rPr>
          <w:rFonts w:ascii="Arial" w:hAnsi="Arial" w:cs="Arial"/>
          <w:highlight w:val="green"/>
          <w:lang w:val="es-ES_tradnl"/>
        </w:rPr>
        <w:t>M</w:t>
      </w:r>
      <w:r w:rsidR="00F80068" w:rsidRPr="00D54C8B">
        <w:rPr>
          <w:rFonts w:ascii="Arial" w:hAnsi="Arial" w:cs="Arial"/>
          <w:highlight w:val="green"/>
          <w:lang w:val="es-ES_tradnl"/>
        </w:rPr>
        <w:t xml:space="preserve">ostrar al inicio del ejercicio </w:t>
      </w:r>
      <w:r w:rsidR="00FD4E51" w:rsidRPr="00D54C8B">
        <w:rPr>
          <w:rFonts w:ascii="Arial" w:hAnsi="Arial" w:cs="Arial"/>
          <w:highlight w:val="green"/>
          <w:lang w:val="es-ES_tradnl"/>
        </w:rPr>
        <w:t xml:space="preserve">ventana </w:t>
      </w:r>
      <w:r w:rsidRPr="00D54C8B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="002233BF" w:rsidRPr="00D54C8B">
        <w:rPr>
          <w:rFonts w:ascii="Arial" w:hAnsi="Arial" w:cs="Arial"/>
          <w:highlight w:val="green"/>
          <w:lang w:val="es-ES_tradnl"/>
        </w:rPr>
        <w:t>(S/N)</w:t>
      </w:r>
    </w:p>
    <w:p w:rsidR="00584F8B" w:rsidRPr="00D54C8B" w:rsidRDefault="00584F8B" w:rsidP="00EA3C61">
      <w:pPr>
        <w:spacing w:line="276" w:lineRule="auto"/>
        <w:rPr>
          <w:rFonts w:ascii="Arial" w:hAnsi="Arial" w:cs="Arial"/>
          <w:lang w:val="es-ES_tradnl"/>
        </w:rPr>
      </w:pPr>
    </w:p>
    <w:p w:rsidR="006907A4" w:rsidRPr="00D54C8B" w:rsidRDefault="006907A4" w:rsidP="00EA3C61">
      <w:pPr>
        <w:spacing w:line="276" w:lineRule="auto"/>
        <w:rPr>
          <w:rFonts w:ascii="Arial" w:hAnsi="Arial" w:cs="Arial"/>
          <w:lang w:val="es-ES_tradnl"/>
        </w:rPr>
      </w:pPr>
      <w:r w:rsidRPr="00D54C8B">
        <w:rPr>
          <w:rFonts w:ascii="Arial" w:hAnsi="Arial" w:cs="Arial"/>
          <w:highlight w:val="green"/>
          <w:lang w:val="es-ES_tradnl"/>
        </w:rPr>
        <w:t>Mostrar calculadora (S/N)</w:t>
      </w:r>
      <w:r w:rsidR="009C297E" w:rsidRPr="00D54C8B">
        <w:rPr>
          <w:rFonts w:ascii="Arial" w:hAnsi="Arial" w:cs="Arial"/>
          <w:lang w:val="es-ES_tradnl"/>
        </w:rPr>
        <w:t xml:space="preserve"> N</w:t>
      </w:r>
    </w:p>
    <w:p w:rsidR="00EB633B" w:rsidRPr="00D54C8B" w:rsidRDefault="00EB633B" w:rsidP="00EA3C61">
      <w:pPr>
        <w:spacing w:line="276" w:lineRule="auto"/>
        <w:rPr>
          <w:rFonts w:ascii="Arial" w:hAnsi="Arial" w:cs="Arial"/>
          <w:lang w:val="es-ES_tradnl"/>
        </w:rPr>
      </w:pPr>
    </w:p>
    <w:p w:rsidR="00742D83" w:rsidRPr="00D54C8B" w:rsidRDefault="006E0D3D" w:rsidP="00EA3C61">
      <w:pPr>
        <w:spacing w:line="276" w:lineRule="auto"/>
        <w:rPr>
          <w:rFonts w:ascii="Arial" w:hAnsi="Arial" w:cs="Arial"/>
          <w:color w:val="0000FF"/>
          <w:lang w:val="es-ES_tradnl"/>
        </w:rPr>
      </w:pPr>
      <w:r w:rsidRPr="00D54C8B">
        <w:rPr>
          <w:rFonts w:ascii="Arial" w:hAnsi="Arial" w:cs="Arial"/>
          <w:color w:val="0000FF"/>
          <w:lang w:val="es-ES_tradnl"/>
        </w:rPr>
        <w:t xml:space="preserve">BATERIA DE </w:t>
      </w:r>
      <w:r w:rsidR="009C2E06" w:rsidRPr="00D54C8B">
        <w:rPr>
          <w:rFonts w:ascii="Arial" w:hAnsi="Arial" w:cs="Arial"/>
          <w:color w:val="0000FF"/>
          <w:lang w:val="es-ES_tradnl"/>
        </w:rPr>
        <w:t xml:space="preserve">PREGUNTAS </w:t>
      </w:r>
      <w:r w:rsidRPr="00D54C8B">
        <w:rPr>
          <w:rFonts w:ascii="Arial" w:hAnsi="Arial" w:cs="Arial"/>
          <w:color w:val="0000FF"/>
          <w:lang w:val="es-ES_tradnl"/>
        </w:rPr>
        <w:t>DE RESPUESTA</w:t>
      </w:r>
      <w:r w:rsidR="009C2E06" w:rsidRPr="00D54C8B">
        <w:rPr>
          <w:rFonts w:ascii="Arial" w:hAnsi="Arial" w:cs="Arial"/>
          <w:color w:val="0000FF"/>
          <w:lang w:val="es-ES_tradnl"/>
        </w:rPr>
        <w:t xml:space="preserve"> LIBRE, MÍNIMO 1 - MÁXIMO 10. ES OPCIONAL ACOMPAÑAR LA PREGUNTACON UNA EXPLICACIÓN (QUE SOLAMENTE VERÁ EL PROFESOR@)</w:t>
      </w:r>
      <w:r w:rsidR="00DD3F4C" w:rsidRPr="00D54C8B">
        <w:rPr>
          <w:rFonts w:ascii="Arial" w:hAnsi="Arial" w:cs="Arial"/>
          <w:color w:val="0000FF"/>
          <w:lang w:val="es-ES_tradnl"/>
        </w:rPr>
        <w:t>,</w:t>
      </w:r>
      <w:r w:rsidR="009C2E06" w:rsidRPr="00D54C8B">
        <w:rPr>
          <w:rFonts w:ascii="Arial" w:hAnsi="Arial" w:cs="Arial"/>
          <w:color w:val="0000FF"/>
          <w:lang w:val="es-ES_tradnl"/>
        </w:rPr>
        <w:t xml:space="preserve"> UNA IMAGEN O UN TEXTO (LECTURA). IMPORTANTE: NO PUEDE HABER IMAGEN Y TEXTO A LA VEZ.</w:t>
      </w:r>
    </w:p>
    <w:p w:rsidR="004A4A9C" w:rsidRPr="00D54C8B" w:rsidRDefault="004A4A9C" w:rsidP="00EA3C61">
      <w:pPr>
        <w:spacing w:line="276" w:lineRule="auto"/>
        <w:rPr>
          <w:rFonts w:ascii="Arial" w:hAnsi="Arial" w:cs="Arial"/>
          <w:color w:val="0000FF"/>
          <w:lang w:val="es-ES_tradnl"/>
        </w:rPr>
      </w:pPr>
    </w:p>
    <w:p w:rsidR="007D2825" w:rsidRPr="00D54C8B" w:rsidRDefault="009E7DAC" w:rsidP="00EA3C61">
      <w:pPr>
        <w:spacing w:line="276" w:lineRule="auto"/>
        <w:rPr>
          <w:rFonts w:ascii="Arial" w:hAnsi="Arial" w:cs="Arial"/>
          <w:lang w:val="es-ES_tradnl"/>
        </w:rPr>
      </w:pPr>
      <w:r w:rsidRPr="00D54C8B">
        <w:rPr>
          <w:rFonts w:ascii="Arial" w:hAnsi="Arial" w:cs="Arial"/>
          <w:b/>
          <w:color w:val="FF0000"/>
          <w:lang w:val="es-ES_tradnl"/>
        </w:rPr>
        <w:t>*</w:t>
      </w:r>
      <w:r w:rsidR="009C2E06" w:rsidRPr="00D54C8B">
        <w:rPr>
          <w:rFonts w:ascii="Arial" w:hAnsi="Arial" w:cs="Arial"/>
          <w:highlight w:val="green"/>
          <w:lang w:val="es-ES_tradnl"/>
        </w:rPr>
        <w:t>PREGUNTA</w:t>
      </w:r>
      <w:r w:rsidR="00A96ADF" w:rsidRPr="00D54C8B">
        <w:rPr>
          <w:rFonts w:ascii="Arial" w:hAnsi="Arial" w:cs="Arial"/>
          <w:highlight w:val="green"/>
          <w:lang w:val="es-ES_tradnl"/>
        </w:rPr>
        <w:t xml:space="preserve"> 1</w:t>
      </w:r>
    </w:p>
    <w:p w:rsidR="00F70E70" w:rsidRPr="00D54C8B" w:rsidRDefault="001F52D4" w:rsidP="00EA3C61">
      <w:pPr>
        <w:spacing w:line="276" w:lineRule="auto"/>
        <w:rPr>
          <w:rFonts w:ascii="Arial" w:hAnsi="Arial" w:cs="Arial"/>
          <w:lang w:val="es-ES_tradnl"/>
        </w:rPr>
      </w:pPr>
      <w:r w:rsidRPr="00D54C8B">
        <w:rPr>
          <w:rFonts w:ascii="Arial" w:hAnsi="Arial" w:cs="Arial"/>
          <w:b/>
          <w:color w:val="FF0000"/>
          <w:lang w:val="es-ES_tradnl"/>
        </w:rPr>
        <w:t>*</w:t>
      </w:r>
      <w:r w:rsidR="009C2E06" w:rsidRPr="00D54C8B">
        <w:rPr>
          <w:rFonts w:ascii="Arial" w:hAnsi="Arial" w:cs="Arial"/>
          <w:highlight w:val="yellow"/>
          <w:lang w:val="es-ES_tradnl"/>
        </w:rPr>
        <w:t>Enunciado (p</w:t>
      </w:r>
      <w:r w:rsidR="00A96ADF" w:rsidRPr="00D54C8B">
        <w:rPr>
          <w:rFonts w:ascii="Arial" w:hAnsi="Arial" w:cs="Arial"/>
          <w:highlight w:val="yellow"/>
          <w:lang w:val="es-ES_tradnl"/>
        </w:rPr>
        <w:t>regunta</w:t>
      </w:r>
      <w:r w:rsidR="009C2E06" w:rsidRPr="00D54C8B">
        <w:rPr>
          <w:rFonts w:ascii="Arial" w:hAnsi="Arial" w:cs="Arial"/>
          <w:b/>
          <w:highlight w:val="yellow"/>
          <w:lang w:val="es-ES_tradnl"/>
        </w:rPr>
        <w:t>500</w:t>
      </w:r>
      <w:r w:rsidR="00A96ADF" w:rsidRPr="00D54C8B">
        <w:rPr>
          <w:rFonts w:ascii="Arial" w:hAnsi="Arial" w:cs="Arial"/>
          <w:highlight w:val="yellow"/>
          <w:lang w:val="es-ES_tradnl"/>
        </w:rPr>
        <w:t xml:space="preserve"> caracteres máximo</w:t>
      </w:r>
      <w:proofErr w:type="gramStart"/>
      <w:r w:rsidR="00C5701A" w:rsidRPr="00D54C8B">
        <w:rPr>
          <w:rFonts w:ascii="Arial" w:hAnsi="Arial" w:cs="Arial"/>
          <w:highlight w:val="yellow"/>
          <w:lang w:val="es-ES_tradnl"/>
        </w:rPr>
        <w:t>)</w:t>
      </w:r>
      <w:r w:rsidR="009C297E" w:rsidRPr="00D54C8B">
        <w:rPr>
          <w:rFonts w:ascii="Arial" w:hAnsi="Arial" w:cs="Arial"/>
          <w:lang w:val="es-ES_tradnl"/>
        </w:rPr>
        <w:t>¿</w:t>
      </w:r>
      <w:proofErr w:type="gramEnd"/>
      <w:r w:rsidR="009C297E" w:rsidRPr="00D54C8B">
        <w:rPr>
          <w:rFonts w:ascii="Arial" w:hAnsi="Arial" w:cs="Arial"/>
          <w:lang w:val="es-ES_tradnl"/>
        </w:rPr>
        <w:t xml:space="preserve">Se puede considerar la </w:t>
      </w:r>
      <w:r w:rsidR="00863ED8" w:rsidRPr="00D54C8B">
        <w:rPr>
          <w:rFonts w:ascii="Arial" w:hAnsi="Arial" w:cs="Arial"/>
          <w:lang w:val="es-ES_tradnl"/>
        </w:rPr>
        <w:t>Medicina</w:t>
      </w:r>
      <w:r w:rsidR="009C297E" w:rsidRPr="00D54C8B">
        <w:rPr>
          <w:rFonts w:ascii="Arial" w:hAnsi="Arial" w:cs="Arial"/>
          <w:lang w:val="es-ES_tradnl"/>
        </w:rPr>
        <w:t xml:space="preserve"> como una ciencia natural en sí misma o es </w:t>
      </w:r>
      <w:r w:rsidR="00B65C28" w:rsidRPr="00D54C8B">
        <w:rPr>
          <w:rFonts w:ascii="Arial" w:hAnsi="Arial" w:cs="Arial"/>
          <w:lang w:val="es-ES_tradnl"/>
        </w:rPr>
        <w:t xml:space="preserve">solo </w:t>
      </w:r>
      <w:r w:rsidR="009C297E" w:rsidRPr="00D54C8B">
        <w:rPr>
          <w:rFonts w:ascii="Arial" w:hAnsi="Arial" w:cs="Arial"/>
          <w:lang w:val="es-ES_tradnl"/>
        </w:rPr>
        <w:t xml:space="preserve">una aplicación de conocimientos y </w:t>
      </w:r>
      <w:r w:rsidR="009C297E" w:rsidRPr="00D54C8B">
        <w:rPr>
          <w:rFonts w:ascii="Arial" w:hAnsi="Arial" w:cs="Arial"/>
          <w:b/>
          <w:lang w:val="es-ES_tradnl"/>
        </w:rPr>
        <w:t>técnicas</w:t>
      </w:r>
      <w:r w:rsidR="009C297E" w:rsidRPr="00D54C8B">
        <w:rPr>
          <w:rFonts w:ascii="Arial" w:hAnsi="Arial" w:cs="Arial"/>
          <w:lang w:val="es-ES_tradnl"/>
        </w:rPr>
        <w:t xml:space="preserve"> de las ciencias naturales?</w:t>
      </w:r>
    </w:p>
    <w:p w:rsidR="00863ED8" w:rsidRPr="00D54C8B" w:rsidRDefault="00863ED8" w:rsidP="00EA3C61">
      <w:pPr>
        <w:spacing w:line="276" w:lineRule="auto"/>
        <w:rPr>
          <w:rFonts w:ascii="Arial" w:hAnsi="Arial" w:cs="Arial"/>
          <w:lang w:val="es-ES_tradnl"/>
        </w:rPr>
      </w:pPr>
    </w:p>
    <w:p w:rsidR="009C2E06" w:rsidRPr="00D54C8B" w:rsidRDefault="009C2E06" w:rsidP="00EA3C61">
      <w:pPr>
        <w:spacing w:line="276" w:lineRule="auto"/>
        <w:rPr>
          <w:rFonts w:ascii="Arial" w:hAnsi="Arial" w:cs="Arial"/>
          <w:lang w:val="es-ES_tradnl"/>
        </w:rPr>
      </w:pPr>
      <w:r w:rsidRPr="00D54C8B">
        <w:rPr>
          <w:rFonts w:ascii="Arial" w:hAnsi="Arial" w:cs="Arial"/>
          <w:b/>
          <w:color w:val="FF0000"/>
          <w:lang w:val="es-ES_tradnl"/>
        </w:rPr>
        <w:t>*</w:t>
      </w:r>
      <w:r w:rsidRPr="00D54C8B">
        <w:rPr>
          <w:rFonts w:ascii="Arial" w:hAnsi="Arial" w:cs="Arial"/>
          <w:highlight w:val="yellow"/>
          <w:lang w:val="es-ES_tradnl"/>
        </w:rPr>
        <w:t>Nivel 1-Fácil, 2-Medio, ó 3-Dificil:</w:t>
      </w:r>
      <w:r w:rsidR="00867371" w:rsidRPr="00D54C8B">
        <w:rPr>
          <w:rFonts w:ascii="Arial" w:hAnsi="Arial" w:cs="Arial"/>
          <w:lang w:val="es-ES_tradnl"/>
        </w:rPr>
        <w:t>3-Difícil</w:t>
      </w:r>
    </w:p>
    <w:p w:rsidR="009C2E06" w:rsidRPr="00D54C8B" w:rsidRDefault="009C2E06" w:rsidP="00EA3C61">
      <w:pPr>
        <w:spacing w:line="276" w:lineRule="auto"/>
        <w:rPr>
          <w:rFonts w:ascii="Arial" w:hAnsi="Arial" w:cs="Arial"/>
          <w:lang w:val="es-ES_tradnl"/>
        </w:rPr>
      </w:pPr>
    </w:p>
    <w:p w:rsidR="001F52D4" w:rsidRPr="00D54C8B" w:rsidRDefault="009C2E06" w:rsidP="00EA3C61">
      <w:pPr>
        <w:spacing w:line="276" w:lineRule="auto"/>
        <w:jc w:val="both"/>
        <w:rPr>
          <w:rFonts w:ascii="Arial" w:hAnsi="Arial" w:cs="Arial"/>
          <w:lang w:val="es-ES_tradnl"/>
        </w:rPr>
      </w:pPr>
      <w:r w:rsidRPr="00D54C8B">
        <w:rPr>
          <w:rFonts w:ascii="Arial" w:hAnsi="Arial" w:cs="Arial"/>
          <w:highlight w:val="yellow"/>
          <w:lang w:val="es-ES_tradnl"/>
        </w:rPr>
        <w:t>Explicación</w:t>
      </w:r>
      <w:r w:rsidR="001F52D4" w:rsidRPr="00D54C8B">
        <w:rPr>
          <w:rFonts w:ascii="Arial" w:hAnsi="Arial" w:cs="Arial"/>
          <w:highlight w:val="yellow"/>
          <w:lang w:val="es-ES_tradnl"/>
        </w:rPr>
        <w:t>(</w:t>
      </w:r>
      <w:r w:rsidRPr="00D54C8B">
        <w:rPr>
          <w:rFonts w:ascii="Arial" w:hAnsi="Arial" w:cs="Arial"/>
          <w:b/>
          <w:highlight w:val="yellow"/>
          <w:lang w:val="es-ES_tradnl"/>
        </w:rPr>
        <w:t>500</w:t>
      </w:r>
      <w:r w:rsidR="00A96ADF" w:rsidRPr="00D54C8B">
        <w:rPr>
          <w:rFonts w:ascii="Arial" w:hAnsi="Arial" w:cs="Arial"/>
          <w:highlight w:val="yellow"/>
          <w:lang w:val="es-ES_tradnl"/>
        </w:rPr>
        <w:t xml:space="preserve"> caracteres máximo</w:t>
      </w:r>
      <w:r w:rsidR="001F52D4" w:rsidRPr="00D54C8B">
        <w:rPr>
          <w:rFonts w:ascii="Arial" w:hAnsi="Arial" w:cs="Arial"/>
          <w:highlight w:val="yellow"/>
          <w:lang w:val="es-ES_tradnl"/>
        </w:rPr>
        <w:t>)</w:t>
      </w:r>
      <w:r w:rsidR="007C0272" w:rsidRPr="00D54C8B">
        <w:rPr>
          <w:rFonts w:ascii="Arial" w:hAnsi="Arial" w:cs="Arial"/>
          <w:lang w:val="es-ES_tradnl"/>
        </w:rPr>
        <w:t xml:space="preserve">Debido a la importancia de la </w:t>
      </w:r>
      <w:r w:rsidR="00863ED8" w:rsidRPr="00D54C8B">
        <w:rPr>
          <w:rFonts w:ascii="Arial" w:hAnsi="Arial" w:cs="Arial"/>
          <w:lang w:val="es-ES_tradnl"/>
        </w:rPr>
        <w:t>Medicina</w:t>
      </w:r>
      <w:r w:rsidR="007C0272" w:rsidRPr="00D54C8B">
        <w:rPr>
          <w:rFonts w:ascii="Arial" w:hAnsi="Arial" w:cs="Arial"/>
          <w:lang w:val="es-ES_tradnl"/>
        </w:rPr>
        <w:t xml:space="preserve"> en nuestra vida y </w:t>
      </w:r>
      <w:r w:rsidR="00B65C28" w:rsidRPr="00D54C8B">
        <w:rPr>
          <w:rFonts w:ascii="Arial" w:hAnsi="Arial" w:cs="Arial"/>
          <w:lang w:val="es-ES_tradnl"/>
        </w:rPr>
        <w:t xml:space="preserve">el </w:t>
      </w:r>
      <w:r w:rsidR="007C0272" w:rsidRPr="00D54C8B">
        <w:rPr>
          <w:rFonts w:ascii="Arial" w:hAnsi="Arial" w:cs="Arial"/>
          <w:lang w:val="es-ES_tradnl"/>
        </w:rPr>
        <w:t xml:space="preserve">alto grado de preparación que exige a sus practicantes, es fácil rechazar la idea de que sea “solo” una aplicación de las ciencias. Sin embargo, la </w:t>
      </w:r>
      <w:r w:rsidR="00863ED8" w:rsidRPr="00D54C8B">
        <w:rPr>
          <w:rFonts w:ascii="Arial" w:hAnsi="Arial" w:cs="Arial"/>
          <w:lang w:val="es-ES_tradnl"/>
        </w:rPr>
        <w:t>Medicina</w:t>
      </w:r>
      <w:r w:rsidR="007C0272" w:rsidRPr="00D54C8B">
        <w:rPr>
          <w:rFonts w:ascii="Arial" w:hAnsi="Arial" w:cs="Arial"/>
          <w:lang w:val="es-ES_tradnl"/>
        </w:rPr>
        <w:t xml:space="preserve"> no estudia un aspecto particular de la naturaleza que no haga parte de otra ciencia natural. Su objeto de estudio, la salud humana, hace parte del área de estudio de la </w:t>
      </w:r>
      <w:r w:rsidR="00863ED8" w:rsidRPr="00D54C8B">
        <w:rPr>
          <w:rFonts w:ascii="Arial" w:hAnsi="Arial" w:cs="Arial"/>
          <w:lang w:val="es-ES_tradnl"/>
        </w:rPr>
        <w:t>Biología</w:t>
      </w:r>
      <w:r w:rsidR="007C0272" w:rsidRPr="00D54C8B">
        <w:rPr>
          <w:rFonts w:ascii="Arial" w:hAnsi="Arial" w:cs="Arial"/>
          <w:lang w:val="es-ES_tradnl"/>
        </w:rPr>
        <w:t>. Por esto no es una ci</w:t>
      </w:r>
      <w:bookmarkStart w:id="2" w:name="_GoBack"/>
      <w:bookmarkEnd w:id="2"/>
      <w:r w:rsidR="007C0272" w:rsidRPr="00D54C8B">
        <w:rPr>
          <w:rFonts w:ascii="Arial" w:hAnsi="Arial" w:cs="Arial"/>
          <w:lang w:val="es-ES_tradnl"/>
        </w:rPr>
        <w:t>encia natural.</w:t>
      </w:r>
    </w:p>
    <w:p w:rsidR="00C5701A" w:rsidRPr="00D54C8B" w:rsidRDefault="00C5701A" w:rsidP="00EA3C61">
      <w:pPr>
        <w:spacing w:line="276" w:lineRule="auto"/>
        <w:rPr>
          <w:rFonts w:ascii="Arial" w:hAnsi="Arial" w:cs="Arial"/>
          <w:lang w:val="es-ES_tradnl"/>
        </w:rPr>
      </w:pPr>
    </w:p>
    <w:p w:rsidR="005B1760" w:rsidRPr="00D54C8B" w:rsidRDefault="005B1760" w:rsidP="00EA3C61">
      <w:pPr>
        <w:spacing w:line="276" w:lineRule="auto"/>
        <w:rPr>
          <w:rFonts w:ascii="Arial" w:hAnsi="Arial" w:cs="Arial"/>
          <w:lang w:val="es-ES_tradnl"/>
        </w:rPr>
      </w:pPr>
    </w:p>
    <w:p w:rsidR="005B1760" w:rsidRPr="00D54C8B" w:rsidRDefault="005B1760" w:rsidP="00EA3C61">
      <w:pPr>
        <w:spacing w:line="276" w:lineRule="auto"/>
        <w:rPr>
          <w:rFonts w:ascii="Arial" w:hAnsi="Arial" w:cs="Arial"/>
          <w:lang w:val="es-ES_tradnl"/>
        </w:rPr>
      </w:pPr>
    </w:p>
    <w:p w:rsidR="005B1760" w:rsidRPr="00D54C8B" w:rsidRDefault="005B1760" w:rsidP="00EA3C61">
      <w:pPr>
        <w:spacing w:line="276" w:lineRule="auto"/>
        <w:rPr>
          <w:rFonts w:ascii="Arial" w:hAnsi="Arial" w:cs="Arial"/>
          <w:lang w:val="es-ES_tradnl"/>
        </w:rPr>
      </w:pPr>
    </w:p>
    <w:sectPr w:rsidR="005B1760" w:rsidRPr="00D54C8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hyphenationZone w:val="425"/>
  <w:characterSpacingControl w:val="doNotCompress"/>
  <w:compat>
    <w:useFELayout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B092E"/>
    <w:rsid w:val="001B3983"/>
    <w:rsid w:val="001D2148"/>
    <w:rsid w:val="001E2043"/>
    <w:rsid w:val="001F0925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5383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136CB"/>
    <w:rsid w:val="0052013C"/>
    <w:rsid w:val="005513FA"/>
    <w:rsid w:val="00551D6E"/>
    <w:rsid w:val="00552D7C"/>
    <w:rsid w:val="0057625D"/>
    <w:rsid w:val="00584F8B"/>
    <w:rsid w:val="00585AEC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12FE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0272"/>
    <w:rsid w:val="007C28CE"/>
    <w:rsid w:val="007C72AB"/>
    <w:rsid w:val="007D0493"/>
    <w:rsid w:val="007D2825"/>
    <w:rsid w:val="007F74EA"/>
    <w:rsid w:val="00863ED8"/>
    <w:rsid w:val="00867371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97E"/>
    <w:rsid w:val="009C2E06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A4840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65C28"/>
    <w:rsid w:val="00B71B85"/>
    <w:rsid w:val="00B860F0"/>
    <w:rsid w:val="00B92165"/>
    <w:rsid w:val="00BA5926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B7D44"/>
    <w:rsid w:val="00CD0B3B"/>
    <w:rsid w:val="00CD2245"/>
    <w:rsid w:val="00CE7115"/>
    <w:rsid w:val="00D0317C"/>
    <w:rsid w:val="00D15A42"/>
    <w:rsid w:val="00D3600C"/>
    <w:rsid w:val="00D54C8B"/>
    <w:rsid w:val="00D660AD"/>
    <w:rsid w:val="00DD3F4C"/>
    <w:rsid w:val="00DE1C4F"/>
    <w:rsid w:val="00DE2253"/>
    <w:rsid w:val="00DE69EE"/>
    <w:rsid w:val="00DF5702"/>
    <w:rsid w:val="00E057E6"/>
    <w:rsid w:val="00E14BD5"/>
    <w:rsid w:val="00E32F4B"/>
    <w:rsid w:val="00E351DB"/>
    <w:rsid w:val="00E54DA3"/>
    <w:rsid w:val="00E61A4B"/>
    <w:rsid w:val="00E62858"/>
    <w:rsid w:val="00E7707B"/>
    <w:rsid w:val="00E814BE"/>
    <w:rsid w:val="00E84C33"/>
    <w:rsid w:val="00EA22E1"/>
    <w:rsid w:val="00EA3C61"/>
    <w:rsid w:val="00EA3E65"/>
    <w:rsid w:val="00EB0CCB"/>
    <w:rsid w:val="00EB633B"/>
    <w:rsid w:val="00EC398E"/>
    <w:rsid w:val="00EC3FD8"/>
    <w:rsid w:val="00EF7BBC"/>
    <w:rsid w:val="00F157B9"/>
    <w:rsid w:val="00F44F99"/>
    <w:rsid w:val="00F57295"/>
    <w:rsid w:val="00F57E22"/>
    <w:rsid w:val="00F70E70"/>
    <w:rsid w:val="00F73B99"/>
    <w:rsid w:val="00F76374"/>
    <w:rsid w:val="00F80068"/>
    <w:rsid w:val="00F819D0"/>
    <w:rsid w:val="00F93E33"/>
    <w:rsid w:val="00FA04FB"/>
    <w:rsid w:val="00FA6DF9"/>
    <w:rsid w:val="00FC7C85"/>
    <w:rsid w:val="00FD4E51"/>
    <w:rsid w:val="00FE1D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92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65C2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5C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422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ggcv</cp:lastModifiedBy>
  <cp:revision>6</cp:revision>
  <dcterms:created xsi:type="dcterms:W3CDTF">2015-03-08T20:23:00Z</dcterms:created>
  <dcterms:modified xsi:type="dcterms:W3CDTF">2015-03-11T20:45:00Z</dcterms:modified>
</cp:coreProperties>
</file>