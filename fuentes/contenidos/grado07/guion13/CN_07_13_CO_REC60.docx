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F1003D" w:rsidRDefault="000537AE" w:rsidP="00EB5109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F1003D">
        <w:rPr>
          <w:rFonts w:ascii="Arial" w:hAnsi="Arial" w:cs="Arial"/>
          <w:b/>
          <w:lang w:val="es-ES_tradnl"/>
        </w:rPr>
        <w:t xml:space="preserve">Ejercicio Genérico </w:t>
      </w:r>
      <w:r w:rsidR="0025789D" w:rsidRPr="00F1003D">
        <w:rPr>
          <w:rFonts w:ascii="Arial" w:hAnsi="Arial" w:cs="Arial"/>
          <w:b/>
          <w:lang w:val="es-ES_tradnl"/>
        </w:rPr>
        <w:t>M4A: Test - solo texto</w:t>
      </w:r>
    </w:p>
    <w:p w:rsidR="0045712C" w:rsidRPr="00F1003D" w:rsidRDefault="0045712C" w:rsidP="00EB5109">
      <w:pPr>
        <w:spacing w:line="276" w:lineRule="auto"/>
        <w:rPr>
          <w:rFonts w:ascii="Arial" w:hAnsi="Arial" w:cs="Arial"/>
          <w:lang w:val="es-ES_tradnl"/>
        </w:rPr>
      </w:pPr>
    </w:p>
    <w:p w:rsidR="00E61A4B" w:rsidRPr="00F1003D" w:rsidRDefault="00254FDB" w:rsidP="00EB5109">
      <w:pPr>
        <w:spacing w:line="276" w:lineRule="auto"/>
        <w:rPr>
          <w:rFonts w:ascii="Arial" w:hAnsi="Arial" w:cs="Arial"/>
          <w:lang w:val="es-ES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Pr="00F1003D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232D37" w:rsidRPr="00F1003D">
        <w:rPr>
          <w:rFonts w:ascii="Arial" w:hAnsi="Arial" w:cs="Arial"/>
          <w:color w:val="000000"/>
          <w:lang w:val="es-ES"/>
        </w:rPr>
        <w:t>CN_07_13_CO</w:t>
      </w:r>
    </w:p>
    <w:p w:rsidR="00E61A4B" w:rsidRPr="00F1003D" w:rsidRDefault="00E61A4B" w:rsidP="00EB5109">
      <w:pPr>
        <w:spacing w:line="276" w:lineRule="auto"/>
        <w:rPr>
          <w:rFonts w:ascii="Arial" w:hAnsi="Arial" w:cs="Arial"/>
          <w:lang w:val="es-ES_tradnl"/>
        </w:rPr>
      </w:pPr>
    </w:p>
    <w:p w:rsidR="0063490D" w:rsidRPr="00F1003D" w:rsidRDefault="0045712C" w:rsidP="00EB5109">
      <w:pPr>
        <w:spacing w:line="276" w:lineRule="auto"/>
        <w:rPr>
          <w:rFonts w:ascii="Arial" w:hAnsi="Arial" w:cs="Arial"/>
          <w:b/>
          <w:lang w:val="es-ES_tradnl"/>
        </w:rPr>
      </w:pPr>
      <w:r w:rsidRPr="00F1003D">
        <w:rPr>
          <w:rFonts w:ascii="Arial" w:hAnsi="Arial" w:cs="Arial"/>
          <w:b/>
          <w:lang w:val="es-ES_tradnl"/>
        </w:rPr>
        <w:t xml:space="preserve">DATOS DEL </w:t>
      </w:r>
      <w:r w:rsidR="00340C3A" w:rsidRPr="00F1003D">
        <w:rPr>
          <w:rFonts w:ascii="Arial" w:hAnsi="Arial" w:cs="Arial"/>
          <w:b/>
          <w:lang w:val="es-ES_tradnl"/>
        </w:rPr>
        <w:t>RECURSO</w:t>
      </w:r>
    </w:p>
    <w:p w:rsidR="009320AC" w:rsidRPr="00F1003D" w:rsidRDefault="009320AC" w:rsidP="00EB5109">
      <w:pPr>
        <w:spacing w:line="276" w:lineRule="auto"/>
        <w:rPr>
          <w:rFonts w:ascii="Arial" w:hAnsi="Arial" w:cs="Arial"/>
          <w:lang w:val="es-ES_tradnl"/>
        </w:rPr>
      </w:pPr>
    </w:p>
    <w:p w:rsidR="00C679A1" w:rsidRPr="00F1003D" w:rsidRDefault="00C679A1" w:rsidP="00EB5109">
      <w:pPr>
        <w:spacing w:line="276" w:lineRule="auto"/>
        <w:rPr>
          <w:rFonts w:ascii="Arial" w:hAnsi="Arial" w:cs="Arial"/>
          <w:lang w:val="es-ES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Pr="00F1003D">
        <w:rPr>
          <w:rFonts w:ascii="Arial" w:hAnsi="Arial" w:cs="Arial"/>
          <w:highlight w:val="green"/>
          <w:lang w:val="es-ES_tradnl"/>
        </w:rPr>
        <w:t>Título del recurso(</w:t>
      </w:r>
      <w:r w:rsidRPr="00F1003D">
        <w:rPr>
          <w:rFonts w:ascii="Arial" w:hAnsi="Arial" w:cs="Arial"/>
          <w:b/>
          <w:highlight w:val="green"/>
          <w:lang w:val="es-ES_tradnl"/>
        </w:rPr>
        <w:t>65</w:t>
      </w:r>
      <w:r w:rsidRPr="00F1003D">
        <w:rPr>
          <w:rFonts w:ascii="Arial" w:hAnsi="Arial" w:cs="Arial"/>
          <w:highlight w:val="green"/>
          <w:lang w:val="es-ES_tradnl"/>
        </w:rPr>
        <w:t xml:space="preserve"> caracteres máx.)</w:t>
      </w:r>
      <w:r w:rsidR="00A86DDA" w:rsidRPr="00F1003D">
        <w:rPr>
          <w:rFonts w:ascii="Arial" w:hAnsi="Arial" w:cs="Arial"/>
          <w:color w:val="000000"/>
          <w:lang w:val="es-ES"/>
        </w:rPr>
        <w:t>La relación entre la Biología y la M</w:t>
      </w:r>
      <w:r w:rsidR="00232D37" w:rsidRPr="00F1003D">
        <w:rPr>
          <w:rFonts w:ascii="Arial" w:hAnsi="Arial" w:cs="Arial"/>
          <w:color w:val="000000"/>
          <w:lang w:val="es-ES"/>
        </w:rPr>
        <w:t>edicina</w:t>
      </w:r>
    </w:p>
    <w:p w:rsidR="00C679A1" w:rsidRPr="00F1003D" w:rsidRDefault="00C679A1" w:rsidP="00EB5109">
      <w:pPr>
        <w:spacing w:line="276" w:lineRule="auto"/>
        <w:rPr>
          <w:rFonts w:ascii="Arial" w:hAnsi="Arial" w:cs="Arial"/>
          <w:lang w:val="es-ES_tradnl"/>
        </w:rPr>
      </w:pPr>
    </w:p>
    <w:p w:rsidR="0063490D" w:rsidRPr="00F1003D" w:rsidRDefault="0063490D" w:rsidP="00EB5109">
      <w:pPr>
        <w:spacing w:line="276" w:lineRule="auto"/>
        <w:rPr>
          <w:rFonts w:ascii="Arial" w:hAnsi="Arial" w:cs="Arial"/>
          <w:lang w:val="es-ES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="00AC7FAC" w:rsidRPr="00F1003D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F1003D">
        <w:rPr>
          <w:rFonts w:ascii="Arial" w:hAnsi="Arial" w:cs="Arial"/>
          <w:highlight w:val="green"/>
          <w:lang w:val="es-ES_tradnl"/>
        </w:rPr>
        <w:t>recurso</w:t>
      </w:r>
      <w:r w:rsidR="007645D0" w:rsidRPr="00F1003D">
        <w:rPr>
          <w:rFonts w:ascii="Arial" w:hAnsi="Arial" w:cs="Arial"/>
          <w:color w:val="000000"/>
          <w:lang w:val="es-ES"/>
        </w:rPr>
        <w:t xml:space="preserve">Actividad consistente en identificar como falsos o verdaderos unos enunciados que tratan sobre la relación entre </w:t>
      </w:r>
      <w:r w:rsidR="00A934D9" w:rsidRPr="00F1003D">
        <w:rPr>
          <w:rFonts w:ascii="Arial" w:hAnsi="Arial" w:cs="Arial"/>
          <w:color w:val="000000"/>
          <w:lang w:val="es-ES"/>
        </w:rPr>
        <w:t xml:space="preserve">la </w:t>
      </w:r>
      <w:r w:rsidR="007645D0" w:rsidRPr="00F1003D">
        <w:rPr>
          <w:rFonts w:ascii="Arial" w:hAnsi="Arial" w:cs="Arial"/>
          <w:color w:val="000000"/>
          <w:lang w:val="es-ES"/>
        </w:rPr>
        <w:t>Biología y</w:t>
      </w:r>
      <w:r w:rsidR="00A934D9" w:rsidRPr="00F1003D">
        <w:rPr>
          <w:rFonts w:ascii="Arial" w:hAnsi="Arial" w:cs="Arial"/>
          <w:color w:val="000000"/>
          <w:lang w:val="es-ES"/>
        </w:rPr>
        <w:t xml:space="preserve"> la</w:t>
      </w:r>
      <w:r w:rsidR="007645D0" w:rsidRPr="00F1003D">
        <w:rPr>
          <w:rFonts w:ascii="Arial" w:hAnsi="Arial" w:cs="Arial"/>
          <w:color w:val="000000"/>
          <w:lang w:val="es-ES"/>
        </w:rPr>
        <w:t xml:space="preserve"> Medicina.</w:t>
      </w:r>
    </w:p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3D72B3" w:rsidRPr="00F1003D" w:rsidRDefault="0063490D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="003D72B3" w:rsidRPr="00F1003D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F1003D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F1003D">
        <w:rPr>
          <w:rFonts w:ascii="Arial" w:hAnsi="Arial" w:cs="Arial"/>
          <w:highlight w:val="green"/>
          <w:lang w:val="es-ES_tradnl"/>
        </w:rPr>
        <w:t xml:space="preserve"> ",")</w:t>
      </w:r>
      <w:r w:rsidR="00F1003D" w:rsidRPr="00F1003D">
        <w:rPr>
          <w:rFonts w:ascii="Arial" w:hAnsi="Arial" w:cs="Arial"/>
          <w:lang w:val="es-ES_tradnl"/>
        </w:rPr>
        <w:t xml:space="preserve"> </w:t>
      </w:r>
      <w:r w:rsidR="00A04263" w:rsidRPr="00F1003D">
        <w:rPr>
          <w:rFonts w:ascii="Arial" w:hAnsi="Arial" w:cs="Arial"/>
          <w:lang w:val="es-ES_tradnl"/>
        </w:rPr>
        <w:t>B</w:t>
      </w:r>
      <w:r w:rsidR="00232D37" w:rsidRPr="00F1003D">
        <w:rPr>
          <w:rFonts w:ascii="Arial" w:hAnsi="Arial" w:cs="Arial"/>
          <w:lang w:val="es-ES_tradnl"/>
        </w:rPr>
        <w:t xml:space="preserve">iología, </w:t>
      </w:r>
      <w:r w:rsidR="00A04263" w:rsidRPr="00F1003D">
        <w:rPr>
          <w:rFonts w:ascii="Arial" w:hAnsi="Arial" w:cs="Arial"/>
          <w:lang w:val="es-ES_tradnl"/>
        </w:rPr>
        <w:t>Medicina</w:t>
      </w:r>
      <w:r w:rsidR="00232D37" w:rsidRPr="00F1003D">
        <w:rPr>
          <w:rFonts w:ascii="Arial" w:hAnsi="Arial" w:cs="Arial"/>
          <w:lang w:val="es-ES_tradnl"/>
        </w:rPr>
        <w:t xml:space="preserve">, relación entre </w:t>
      </w:r>
      <w:r w:rsidR="00A04263" w:rsidRPr="00F1003D">
        <w:rPr>
          <w:rFonts w:ascii="Arial" w:hAnsi="Arial" w:cs="Arial"/>
          <w:lang w:val="es-ES_tradnl"/>
        </w:rPr>
        <w:t xml:space="preserve">Biología </w:t>
      </w:r>
      <w:r w:rsidR="00232D37" w:rsidRPr="00F1003D">
        <w:rPr>
          <w:rFonts w:ascii="Arial" w:hAnsi="Arial" w:cs="Arial"/>
          <w:lang w:val="es-ES_tradnl"/>
        </w:rPr>
        <w:t xml:space="preserve">y la </w:t>
      </w:r>
      <w:r w:rsidR="00A04263" w:rsidRPr="00F1003D">
        <w:rPr>
          <w:rFonts w:ascii="Arial" w:hAnsi="Arial" w:cs="Arial"/>
          <w:lang w:val="es-ES_tradnl"/>
        </w:rPr>
        <w:t>Medicina.</w:t>
      </w:r>
    </w:p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3D72B3" w:rsidRPr="00F1003D" w:rsidRDefault="0063490D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Pr="00F1003D">
        <w:rPr>
          <w:rFonts w:ascii="Arial" w:hAnsi="Arial" w:cs="Arial"/>
          <w:highlight w:val="green"/>
          <w:lang w:val="es-ES_tradnl"/>
        </w:rPr>
        <w:t>Tiempo estimado (minutos)</w:t>
      </w:r>
      <w:r w:rsidR="00177897" w:rsidRPr="00F1003D">
        <w:rPr>
          <w:rFonts w:ascii="Arial" w:hAnsi="Arial" w:cs="Arial"/>
          <w:lang w:val="es-ES_tradnl"/>
        </w:rPr>
        <w:t xml:space="preserve"> 20 minutos</w:t>
      </w:r>
      <w:r w:rsidR="00A934D9" w:rsidRPr="00F1003D">
        <w:rPr>
          <w:rFonts w:ascii="Arial" w:hAnsi="Arial" w:cs="Arial"/>
          <w:lang w:val="es-ES_tradnl"/>
        </w:rPr>
        <w:t>.</w:t>
      </w:r>
    </w:p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63490D" w:rsidRPr="00F1003D" w:rsidRDefault="0063490D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="003D72B3" w:rsidRPr="00F1003D">
        <w:rPr>
          <w:rFonts w:ascii="Arial" w:hAnsi="Arial" w:cs="Arial"/>
          <w:highlight w:val="green"/>
          <w:lang w:val="es-ES_tradnl"/>
        </w:rPr>
        <w:t>Acción didáctica</w:t>
      </w:r>
      <w:r w:rsidR="00611072" w:rsidRPr="00F1003D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F1003D">
        <w:rPr>
          <w:rFonts w:ascii="Arial" w:hAnsi="Arial" w:cs="Arial"/>
          <w:highlight w:val="green"/>
          <w:lang w:val="es-ES_tradnl"/>
        </w:rPr>
        <w:t>indicar</w:t>
      </w:r>
      <w:r w:rsidRPr="00F1003D">
        <w:rPr>
          <w:rFonts w:ascii="Arial" w:hAnsi="Arial" w:cs="Arial"/>
          <w:highlight w:val="green"/>
          <w:lang w:val="es-ES_tradnl"/>
        </w:rPr>
        <w:t>sólo una</w:t>
      </w:r>
      <w:r w:rsidR="003D72B3" w:rsidRPr="00F1003D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F1003D" w:rsidTr="00AC7496">
        <w:tc>
          <w:tcPr>
            <w:tcW w:w="1248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77897" w:rsidRPr="00F1003D" w:rsidRDefault="00177897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F1003D" w:rsidRDefault="00AC749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F1003D" w:rsidTr="00AC7496">
        <w:tc>
          <w:tcPr>
            <w:tcW w:w="1248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F1003D" w:rsidRDefault="005F4C68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3D72B3" w:rsidRPr="00F1003D" w:rsidRDefault="00AC7496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Pr="00F1003D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F1003D" w:rsidTr="00B92165">
        <w:tc>
          <w:tcPr>
            <w:tcW w:w="4536" w:type="dxa"/>
          </w:tcPr>
          <w:p w:rsidR="002E4EE6" w:rsidRPr="00F1003D" w:rsidRDefault="00AC749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…</w:t>
            </w:r>
            <w:r w:rsidR="002E4EE6" w:rsidRPr="00F1003D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F1003D" w:rsidRDefault="002E4EE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F1003D" w:rsidRDefault="00BD1FFA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…</w:t>
            </w:r>
            <w:r w:rsidR="002E4EE6" w:rsidRPr="00F1003D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F1003D" w:rsidRDefault="002E4EE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F1003D" w:rsidTr="00B92165">
        <w:tc>
          <w:tcPr>
            <w:tcW w:w="4536" w:type="dxa"/>
          </w:tcPr>
          <w:p w:rsidR="002E4EE6" w:rsidRPr="00F1003D" w:rsidRDefault="00AC749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…</w:t>
            </w:r>
            <w:r w:rsidR="002E4EE6" w:rsidRPr="00F1003D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F1003D" w:rsidRDefault="00177897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F1003D" w:rsidRDefault="002E4EE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F1003D" w:rsidRDefault="002E4EE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F1003D" w:rsidTr="00B92165">
        <w:tc>
          <w:tcPr>
            <w:tcW w:w="4536" w:type="dxa"/>
          </w:tcPr>
          <w:p w:rsidR="002E4EE6" w:rsidRPr="00F1003D" w:rsidRDefault="00AC749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…</w:t>
            </w:r>
            <w:r w:rsidR="002E4EE6" w:rsidRPr="00F1003D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F1003D" w:rsidRDefault="002E4EE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F1003D" w:rsidRDefault="00BD1FFA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…</w:t>
            </w:r>
            <w:r w:rsidR="002E4EE6" w:rsidRPr="00F1003D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F1003D" w:rsidRDefault="002E4EE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F1003D" w:rsidTr="00B92165">
        <w:tc>
          <w:tcPr>
            <w:tcW w:w="4536" w:type="dxa"/>
          </w:tcPr>
          <w:p w:rsidR="002E4EE6" w:rsidRPr="00F1003D" w:rsidRDefault="00AC749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…</w:t>
            </w:r>
            <w:r w:rsidR="002E4EE6" w:rsidRPr="00F1003D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F1003D" w:rsidRDefault="002E4EE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F1003D" w:rsidRDefault="002E4EE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F1003D" w:rsidRDefault="002E4EE6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502F8B" w:rsidRPr="00F1003D" w:rsidRDefault="00502F8B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Pr="00F1003D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F1003D" w:rsidTr="007B5078">
        <w:tc>
          <w:tcPr>
            <w:tcW w:w="2126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F1003D" w:rsidRDefault="00177897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502F8B" w:rsidRPr="00F1003D" w:rsidTr="007B5078">
        <w:tc>
          <w:tcPr>
            <w:tcW w:w="2126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502F8B" w:rsidRPr="00F1003D" w:rsidTr="007B5078">
        <w:tc>
          <w:tcPr>
            <w:tcW w:w="2126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F1003D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F1003D" w:rsidRDefault="00502F8B" w:rsidP="00EB5109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502F8B" w:rsidRPr="00F1003D" w:rsidRDefault="00502F8B" w:rsidP="00EB5109">
      <w:pPr>
        <w:spacing w:line="276" w:lineRule="auto"/>
        <w:rPr>
          <w:rFonts w:ascii="Arial" w:hAnsi="Arial" w:cs="Arial"/>
          <w:lang w:val="es-ES_tradnl"/>
        </w:rPr>
      </w:pPr>
    </w:p>
    <w:p w:rsidR="004375B6" w:rsidRPr="00F1003D" w:rsidRDefault="0005228B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="004375B6" w:rsidRPr="00F1003D">
        <w:rPr>
          <w:rFonts w:ascii="Arial" w:hAnsi="Arial" w:cs="Arial"/>
          <w:highlight w:val="green"/>
          <w:lang w:val="es-ES_tradnl"/>
        </w:rPr>
        <w:t>Nivel del ejercicio, 1</w:t>
      </w:r>
      <w:r w:rsidRPr="00F1003D">
        <w:rPr>
          <w:rFonts w:ascii="Arial" w:hAnsi="Arial" w:cs="Arial"/>
          <w:highlight w:val="green"/>
          <w:lang w:val="es-ES_tradnl"/>
        </w:rPr>
        <w:t>-</w:t>
      </w:r>
      <w:r w:rsidR="004375B6" w:rsidRPr="00F1003D">
        <w:rPr>
          <w:rFonts w:ascii="Arial" w:hAnsi="Arial" w:cs="Arial"/>
          <w:highlight w:val="green"/>
          <w:lang w:val="es-ES_tradnl"/>
        </w:rPr>
        <w:t>Fácil, 2</w:t>
      </w:r>
      <w:r w:rsidRPr="00F1003D">
        <w:rPr>
          <w:rFonts w:ascii="Arial" w:hAnsi="Arial" w:cs="Arial"/>
          <w:highlight w:val="green"/>
          <w:lang w:val="es-ES_tradnl"/>
        </w:rPr>
        <w:t>-</w:t>
      </w:r>
      <w:r w:rsidR="004375B6" w:rsidRPr="00F1003D">
        <w:rPr>
          <w:rFonts w:ascii="Arial" w:hAnsi="Arial" w:cs="Arial"/>
          <w:highlight w:val="green"/>
          <w:lang w:val="es-ES_tradnl"/>
        </w:rPr>
        <w:t xml:space="preserve">Medio </w:t>
      </w:r>
      <w:r w:rsidRPr="00F1003D">
        <w:rPr>
          <w:rFonts w:ascii="Arial" w:hAnsi="Arial" w:cs="Arial"/>
          <w:highlight w:val="green"/>
          <w:lang w:val="es-ES_tradnl"/>
        </w:rPr>
        <w:t>ó</w:t>
      </w:r>
      <w:r w:rsidR="004375B6" w:rsidRPr="00F1003D">
        <w:rPr>
          <w:rFonts w:ascii="Arial" w:hAnsi="Arial" w:cs="Arial"/>
          <w:highlight w:val="green"/>
          <w:lang w:val="es-ES_tradnl"/>
        </w:rPr>
        <w:t xml:space="preserve"> 3</w:t>
      </w:r>
      <w:r w:rsidRPr="00F1003D">
        <w:rPr>
          <w:rFonts w:ascii="Arial" w:hAnsi="Arial" w:cs="Arial"/>
          <w:highlight w:val="green"/>
          <w:lang w:val="es-ES_tradnl"/>
        </w:rPr>
        <w:t>-</w:t>
      </w:r>
      <w:r w:rsidR="004375B6" w:rsidRPr="00F1003D">
        <w:rPr>
          <w:rFonts w:ascii="Arial" w:hAnsi="Arial" w:cs="Arial"/>
          <w:highlight w:val="green"/>
          <w:lang w:val="es-ES_tradnl"/>
        </w:rPr>
        <w:t>Difícil</w:t>
      </w:r>
      <w:r w:rsidR="00F1003D" w:rsidRPr="00F1003D">
        <w:rPr>
          <w:rFonts w:ascii="Arial" w:hAnsi="Arial" w:cs="Arial"/>
          <w:lang w:val="es-ES_tradnl"/>
        </w:rPr>
        <w:t xml:space="preserve"> </w:t>
      </w:r>
      <w:r w:rsidR="00177897" w:rsidRPr="00F1003D">
        <w:rPr>
          <w:rFonts w:ascii="Arial" w:hAnsi="Arial" w:cs="Arial"/>
          <w:lang w:val="es-ES_tradnl"/>
        </w:rPr>
        <w:t>3-Dif</w:t>
      </w:r>
      <w:r w:rsidR="00521618" w:rsidRPr="00F1003D">
        <w:rPr>
          <w:rFonts w:ascii="Arial" w:hAnsi="Arial" w:cs="Arial"/>
          <w:lang w:val="es-ES_tradnl"/>
        </w:rPr>
        <w:t>í</w:t>
      </w:r>
      <w:r w:rsidR="00177897" w:rsidRPr="00F1003D">
        <w:rPr>
          <w:rFonts w:ascii="Arial" w:hAnsi="Arial" w:cs="Arial"/>
          <w:lang w:val="es-ES_tradnl"/>
        </w:rPr>
        <w:t>cil</w:t>
      </w:r>
    </w:p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45712C" w:rsidRPr="00F1003D" w:rsidRDefault="0045712C" w:rsidP="00EB5109">
      <w:pPr>
        <w:spacing w:line="276" w:lineRule="auto"/>
        <w:rPr>
          <w:rFonts w:ascii="Arial" w:hAnsi="Arial" w:cs="Arial"/>
          <w:b/>
          <w:lang w:val="es-ES_tradnl"/>
        </w:rPr>
      </w:pPr>
      <w:r w:rsidRPr="00F1003D">
        <w:rPr>
          <w:rFonts w:ascii="Arial" w:hAnsi="Arial" w:cs="Arial"/>
          <w:b/>
          <w:lang w:val="es-ES_tradnl"/>
        </w:rPr>
        <w:t>DATOS DEL EJERCICIO</w:t>
      </w:r>
    </w:p>
    <w:p w:rsidR="00A925B6" w:rsidRPr="00F1003D" w:rsidRDefault="00A925B6" w:rsidP="00EB5109">
      <w:pPr>
        <w:spacing w:line="276" w:lineRule="auto"/>
        <w:rPr>
          <w:rFonts w:ascii="Arial" w:hAnsi="Arial" w:cs="Arial"/>
          <w:lang w:val="es-ES_tradnl"/>
        </w:rPr>
      </w:pPr>
    </w:p>
    <w:p w:rsidR="00A925B6" w:rsidRPr="00F1003D" w:rsidRDefault="00125D25" w:rsidP="00EB5109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F1003D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F1003D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F1003D">
        <w:rPr>
          <w:rFonts w:ascii="Arial" w:hAnsi="Arial" w:cs="Arial"/>
          <w:color w:val="0000FF"/>
          <w:lang w:val="es-ES_tradnl"/>
        </w:rPr>
        <w:t>PARA EL TÍTULO DEL EJERCICIO</w:t>
      </w:r>
      <w:ins w:id="0" w:author="Toshiba-User" w:date="2015-03-08T14:21:00Z">
        <w:r w:rsidR="00A934D9" w:rsidRPr="00F1003D">
          <w:rPr>
            <w:rFonts w:ascii="Arial" w:hAnsi="Arial" w:cs="Arial"/>
            <w:color w:val="0000FF"/>
            <w:lang w:val="es-ES_tradnl"/>
          </w:rPr>
          <w:t>,</w:t>
        </w:r>
      </w:ins>
      <w:r w:rsidRPr="00F1003D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F1003D">
        <w:rPr>
          <w:rFonts w:ascii="Arial" w:hAnsi="Arial" w:cs="Arial"/>
          <w:color w:val="0000FF"/>
          <w:lang w:val="es-ES_tradnl"/>
        </w:rPr>
        <w:t>. RECUERDA</w:t>
      </w:r>
      <w:r w:rsidR="00A934D9" w:rsidRPr="00F1003D">
        <w:rPr>
          <w:rFonts w:ascii="Arial" w:hAnsi="Arial" w:cs="Arial"/>
          <w:color w:val="0000FF"/>
          <w:lang w:val="es-ES_tradnl"/>
        </w:rPr>
        <w:t xml:space="preserve"> QUE</w:t>
      </w:r>
      <w:r w:rsidR="00F1003D" w:rsidRPr="00F1003D">
        <w:rPr>
          <w:rFonts w:ascii="Arial" w:hAnsi="Arial" w:cs="Arial"/>
          <w:color w:val="0000FF"/>
          <w:lang w:val="es-ES_tradnl"/>
        </w:rPr>
        <w:t xml:space="preserve"> </w:t>
      </w:r>
      <w:r w:rsidR="00EA3E65" w:rsidRPr="00F1003D">
        <w:rPr>
          <w:rFonts w:ascii="Arial" w:hAnsi="Arial" w:cs="Arial"/>
          <w:color w:val="0000FF"/>
          <w:lang w:val="es-ES_tradnl"/>
        </w:rPr>
        <w:t>EL TÍTULO</w:t>
      </w:r>
      <w:r w:rsidR="00A925B6" w:rsidRPr="00F1003D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F1003D" w:rsidRDefault="00054002" w:rsidP="00EB5109">
      <w:pPr>
        <w:spacing w:line="276" w:lineRule="auto"/>
        <w:rPr>
          <w:rFonts w:ascii="Arial" w:hAnsi="Arial" w:cs="Arial"/>
          <w:lang w:val="es-ES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="006907A4" w:rsidRPr="00F1003D">
        <w:rPr>
          <w:rFonts w:ascii="Arial" w:hAnsi="Arial" w:cs="Arial"/>
          <w:highlight w:val="green"/>
          <w:lang w:val="es-ES_tradnl"/>
        </w:rPr>
        <w:t>Título del ejercicio</w:t>
      </w:r>
      <w:r w:rsidRPr="00F1003D">
        <w:rPr>
          <w:rFonts w:ascii="Arial" w:hAnsi="Arial" w:cs="Arial"/>
          <w:highlight w:val="green"/>
          <w:lang w:val="es-ES_tradnl"/>
        </w:rPr>
        <w:t xml:space="preserve"> (</w:t>
      </w:r>
      <w:r w:rsidRPr="00F1003D">
        <w:rPr>
          <w:rFonts w:ascii="Arial" w:hAnsi="Arial" w:cs="Arial"/>
          <w:b/>
          <w:highlight w:val="green"/>
          <w:lang w:val="es-ES_tradnl"/>
        </w:rPr>
        <w:t>86</w:t>
      </w:r>
      <w:r w:rsidRPr="00F1003D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F1003D">
        <w:rPr>
          <w:rFonts w:ascii="Arial" w:hAnsi="Arial" w:cs="Arial"/>
          <w:highlight w:val="green"/>
          <w:lang w:val="es-ES_tradnl"/>
        </w:rPr>
        <w:t>)</w:t>
      </w:r>
      <w:r w:rsidR="00A86DDA" w:rsidRPr="00F1003D">
        <w:rPr>
          <w:rFonts w:ascii="Arial" w:hAnsi="Arial" w:cs="Arial"/>
          <w:color w:val="000000"/>
          <w:lang w:val="es-ES"/>
        </w:rPr>
        <w:t>La relación entre la Biología y la M</w:t>
      </w:r>
      <w:r w:rsidR="00177897" w:rsidRPr="00F1003D">
        <w:rPr>
          <w:rFonts w:ascii="Arial" w:hAnsi="Arial" w:cs="Arial"/>
          <w:color w:val="000000"/>
          <w:lang w:val="es-ES"/>
        </w:rPr>
        <w:t>edicina</w:t>
      </w:r>
    </w:p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054002" w:rsidRPr="00F1003D" w:rsidRDefault="00054002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F1003D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F1003D">
        <w:rPr>
          <w:rFonts w:ascii="Arial" w:hAnsi="Arial" w:cs="Arial"/>
          <w:highlight w:val="green"/>
          <w:lang w:val="es-ES_tradnl"/>
        </w:rPr>
        <w:t>; “P” o “S”</w:t>
      </w:r>
      <w:r w:rsidR="00177897" w:rsidRPr="00F1003D">
        <w:rPr>
          <w:rFonts w:ascii="Arial" w:hAnsi="Arial" w:cs="Arial"/>
          <w:lang w:val="es-ES_tradnl"/>
        </w:rPr>
        <w:t xml:space="preserve"> S</w:t>
      </w:r>
    </w:p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6907A4" w:rsidRPr="00F1003D" w:rsidRDefault="00C92E0A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="001B3983" w:rsidRPr="00F1003D">
        <w:rPr>
          <w:rFonts w:ascii="Arial" w:hAnsi="Arial" w:cs="Arial"/>
          <w:highlight w:val="green"/>
          <w:lang w:val="es-ES_tradnl"/>
        </w:rPr>
        <w:t>Enunciado (</w:t>
      </w:r>
      <w:r w:rsidR="00992AB9" w:rsidRPr="00F1003D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F1003D">
        <w:rPr>
          <w:rFonts w:ascii="Arial" w:hAnsi="Arial" w:cs="Arial"/>
          <w:b/>
          <w:highlight w:val="green"/>
          <w:lang w:val="es-ES_tradnl"/>
        </w:rPr>
        <w:t>193</w:t>
      </w:r>
      <w:r w:rsidR="001B3983" w:rsidRPr="00F1003D">
        <w:rPr>
          <w:rFonts w:ascii="Arial" w:hAnsi="Arial" w:cs="Arial"/>
          <w:highlight w:val="green"/>
          <w:lang w:val="es-ES_tradnl"/>
        </w:rPr>
        <w:t xml:space="preserve"> caracteres máximo)</w:t>
      </w:r>
      <w:r w:rsidR="00177897" w:rsidRPr="00F1003D">
        <w:rPr>
          <w:rFonts w:ascii="Arial" w:hAnsi="Arial" w:cs="Arial"/>
          <w:lang w:val="es-ES_tradnl"/>
        </w:rPr>
        <w:t xml:space="preserve"> Par</w:t>
      </w:r>
      <w:r w:rsidR="00E92B48" w:rsidRPr="00F1003D">
        <w:rPr>
          <w:rFonts w:ascii="Arial" w:hAnsi="Arial" w:cs="Arial"/>
          <w:lang w:val="es-ES_tradnl"/>
        </w:rPr>
        <w:t>a cada enunciado responde</w:t>
      </w:r>
      <w:r w:rsidR="00177897" w:rsidRPr="00F1003D">
        <w:rPr>
          <w:rFonts w:ascii="Arial" w:hAnsi="Arial" w:cs="Arial"/>
          <w:lang w:val="es-ES_tradnl"/>
        </w:rPr>
        <w:t xml:space="preserve"> falso o verdadero.</w:t>
      </w:r>
    </w:p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F80068" w:rsidRPr="00F1003D" w:rsidRDefault="006907A4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F1003D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AF23DF" w:rsidRPr="00F1003D" w:rsidRDefault="001E2043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highlight w:val="green"/>
          <w:lang w:val="es-ES_tradnl"/>
        </w:rPr>
        <w:t>M</w:t>
      </w:r>
      <w:r w:rsidR="00F80068" w:rsidRPr="00F1003D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F1003D">
        <w:rPr>
          <w:rFonts w:ascii="Arial" w:hAnsi="Arial" w:cs="Arial"/>
          <w:highlight w:val="green"/>
          <w:lang w:val="es-ES_tradnl"/>
        </w:rPr>
        <w:t xml:space="preserve">ventana </w:t>
      </w:r>
      <w:r w:rsidRPr="00F1003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F1003D">
        <w:rPr>
          <w:rFonts w:ascii="Arial" w:hAnsi="Arial" w:cs="Arial"/>
          <w:highlight w:val="green"/>
          <w:lang w:val="es-ES_tradnl"/>
        </w:rPr>
        <w:t>(S/N)</w:t>
      </w:r>
      <w:r w:rsidR="00E92B48" w:rsidRPr="00F1003D">
        <w:rPr>
          <w:rFonts w:ascii="Arial" w:hAnsi="Arial" w:cs="Arial"/>
          <w:lang w:val="es-ES_tradnl"/>
        </w:rPr>
        <w:t xml:space="preserve"> N</w:t>
      </w:r>
    </w:p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033E28" w:rsidRPr="00F1003D" w:rsidRDefault="00033E28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Pr="00F1003D">
        <w:rPr>
          <w:rFonts w:ascii="Arial" w:hAnsi="Arial" w:cs="Arial"/>
          <w:highlight w:val="green"/>
          <w:lang w:val="es-ES_tradnl"/>
        </w:rPr>
        <w:t>Sin ordenación aleatoria (S/N):)</w:t>
      </w:r>
      <w:r w:rsidR="00177897" w:rsidRPr="00F1003D">
        <w:rPr>
          <w:rFonts w:ascii="Arial" w:hAnsi="Arial" w:cs="Arial"/>
          <w:lang w:val="es-ES_tradnl"/>
        </w:rPr>
        <w:t xml:space="preserve"> S</w:t>
      </w:r>
    </w:p>
    <w:p w:rsidR="00033E28" w:rsidRPr="00F1003D" w:rsidRDefault="00033E28" w:rsidP="00EB5109">
      <w:pPr>
        <w:spacing w:line="276" w:lineRule="auto"/>
        <w:rPr>
          <w:rFonts w:ascii="Arial" w:hAnsi="Arial" w:cs="Arial"/>
          <w:lang w:val="es-ES_tradnl"/>
        </w:rPr>
      </w:pPr>
    </w:p>
    <w:p w:rsidR="006907A4" w:rsidRPr="00F1003D" w:rsidRDefault="006907A4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highlight w:val="green"/>
          <w:lang w:val="es-ES_tradnl"/>
        </w:rPr>
        <w:t>Mostrar calculadora (S/N)</w:t>
      </w:r>
      <w:r w:rsidR="00177897" w:rsidRPr="00F1003D">
        <w:rPr>
          <w:rFonts w:ascii="Arial" w:hAnsi="Arial" w:cs="Arial"/>
          <w:lang w:val="es-ES_tradnl"/>
        </w:rPr>
        <w:t xml:space="preserve"> N</w:t>
      </w:r>
    </w:p>
    <w:p w:rsidR="000719EE" w:rsidRPr="00F1003D" w:rsidRDefault="000719EE" w:rsidP="00EB5109">
      <w:pPr>
        <w:spacing w:line="276" w:lineRule="auto"/>
        <w:rPr>
          <w:rFonts w:ascii="Arial" w:hAnsi="Arial" w:cs="Arial"/>
          <w:lang w:val="es-ES_tradnl"/>
        </w:rPr>
      </w:pPr>
    </w:p>
    <w:p w:rsidR="009C4689" w:rsidRPr="00F1003D" w:rsidRDefault="00923C89" w:rsidP="00EB5109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F1003D">
        <w:rPr>
          <w:rFonts w:ascii="Arial" w:hAnsi="Arial" w:cs="Arial"/>
          <w:b/>
          <w:color w:val="0000FF"/>
          <w:lang w:val="es-ES_tradnl"/>
        </w:rPr>
        <w:t>NO</w:t>
      </w:r>
      <w:r w:rsidRPr="00F1003D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F1003D">
        <w:rPr>
          <w:rFonts w:ascii="Arial" w:hAnsi="Arial" w:cs="Arial"/>
          <w:color w:val="0000FF"/>
          <w:lang w:val="es-ES_tradnl"/>
        </w:rPr>
        <w:t xml:space="preserve">, </w:t>
      </w:r>
      <w:r w:rsidR="002B2F09" w:rsidRPr="00F1003D">
        <w:rPr>
          <w:rFonts w:ascii="Arial" w:hAnsi="Arial" w:cs="Arial"/>
          <w:color w:val="0000FF"/>
          <w:lang w:val="es-ES_tradnl"/>
        </w:rPr>
        <w:t>APLICA A TODAS LAS PR</w:t>
      </w:r>
      <w:r w:rsidR="006C5EF2" w:rsidRPr="00F1003D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F1003D">
        <w:rPr>
          <w:rFonts w:ascii="Arial" w:hAnsi="Arial" w:cs="Arial"/>
          <w:color w:val="0000FF"/>
          <w:lang w:val="es-ES_tradnl"/>
        </w:rPr>
        <w:t>EJERCICIO</w:t>
      </w:r>
      <w:r w:rsidR="009C4689" w:rsidRPr="00F1003D">
        <w:rPr>
          <w:rFonts w:ascii="Arial" w:hAnsi="Arial" w:cs="Arial"/>
          <w:color w:val="0000FF"/>
          <w:lang w:val="es-ES_tradnl"/>
        </w:rPr>
        <w:t>.</w:t>
      </w:r>
    </w:p>
    <w:p w:rsidR="009C4689" w:rsidRPr="00F1003D" w:rsidRDefault="009C4689" w:rsidP="00EB5109">
      <w:pPr>
        <w:spacing w:line="276" w:lineRule="auto"/>
        <w:rPr>
          <w:rFonts w:ascii="Arial" w:hAnsi="Arial" w:cs="Arial"/>
          <w:lang w:val="pt-BR"/>
        </w:rPr>
      </w:pPr>
      <w:r w:rsidRPr="00F1003D">
        <w:rPr>
          <w:rFonts w:ascii="Arial" w:hAnsi="Arial" w:cs="Arial"/>
          <w:b/>
          <w:color w:val="FF0000"/>
          <w:lang w:val="pt-BR"/>
        </w:rPr>
        <w:t>*</w:t>
      </w:r>
      <w:r w:rsidRPr="00F1003D">
        <w:rPr>
          <w:rFonts w:ascii="Arial" w:hAnsi="Arial" w:cs="Arial"/>
          <w:highlight w:val="green"/>
          <w:lang w:val="pt-BR"/>
        </w:rPr>
        <w:t>Respuesta única (S/N)</w:t>
      </w:r>
      <w:r w:rsidR="00177897" w:rsidRPr="00F1003D">
        <w:rPr>
          <w:rFonts w:ascii="Arial" w:hAnsi="Arial" w:cs="Arial"/>
          <w:lang w:val="pt-BR"/>
        </w:rPr>
        <w:t xml:space="preserve"> S</w:t>
      </w:r>
    </w:p>
    <w:p w:rsidR="009C4689" w:rsidRPr="00F1003D" w:rsidRDefault="009C4689" w:rsidP="00EB5109">
      <w:pPr>
        <w:spacing w:line="276" w:lineRule="auto"/>
        <w:rPr>
          <w:rFonts w:ascii="Arial" w:hAnsi="Arial" w:cs="Arial"/>
          <w:lang w:val="pt-BR"/>
        </w:rPr>
      </w:pPr>
    </w:p>
    <w:p w:rsidR="00742D83" w:rsidRPr="00F1003D" w:rsidRDefault="004A4A9C" w:rsidP="00EB5109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F1003D">
        <w:rPr>
          <w:rFonts w:ascii="Arial" w:hAnsi="Arial" w:cs="Arial"/>
          <w:color w:val="0000FF"/>
          <w:lang w:val="pt-BR"/>
        </w:rPr>
        <w:t>MÍN. 1</w:t>
      </w:r>
      <w:r w:rsidR="00F1003D" w:rsidRPr="00F1003D">
        <w:rPr>
          <w:rFonts w:ascii="Arial" w:hAnsi="Arial" w:cs="Arial"/>
          <w:color w:val="0000FF"/>
          <w:lang w:val="pt-BR"/>
        </w:rPr>
        <w:t xml:space="preserve"> </w:t>
      </w:r>
      <w:r w:rsidRPr="00F1003D">
        <w:rPr>
          <w:rFonts w:ascii="Arial" w:hAnsi="Arial" w:cs="Arial"/>
          <w:color w:val="0000FF"/>
          <w:lang w:val="pt-BR"/>
        </w:rPr>
        <w:t>MÁX. 1</w:t>
      </w:r>
      <w:r w:rsidR="009C4689" w:rsidRPr="00F1003D">
        <w:rPr>
          <w:rFonts w:ascii="Arial" w:hAnsi="Arial" w:cs="Arial"/>
          <w:color w:val="0000FF"/>
          <w:lang w:val="pt-BR"/>
        </w:rPr>
        <w:t>0</w:t>
      </w:r>
      <w:r w:rsidRPr="00F1003D">
        <w:rPr>
          <w:rFonts w:ascii="Arial" w:hAnsi="Arial" w:cs="Arial"/>
          <w:color w:val="0000FF"/>
          <w:lang w:val="pt-BR"/>
        </w:rPr>
        <w:t xml:space="preserve">. </w:t>
      </w:r>
      <w:r w:rsidR="009C4689" w:rsidRPr="00F1003D">
        <w:rPr>
          <w:rFonts w:ascii="Arial" w:hAnsi="Arial" w:cs="Arial"/>
          <w:color w:val="0000FF"/>
          <w:lang w:val="es-ES_tradnl"/>
        </w:rPr>
        <w:t xml:space="preserve">TEST-TEXTO (OPCIÓN MÚLTIPLE). </w:t>
      </w:r>
      <w:r w:rsidR="00D3600C" w:rsidRPr="00F1003D">
        <w:rPr>
          <w:rFonts w:ascii="Arial" w:hAnsi="Arial" w:cs="Arial"/>
          <w:color w:val="0000FF"/>
          <w:lang w:val="es-ES_tradnl"/>
        </w:rPr>
        <w:t>EL TEXTO DE LA EXPLICACIÓN SE MUESTRA AL MOMENTO DE PEDIR LA SOLUCIÓN. POR LO MENOS UNA O TODAS LAS RESPUESTAS DE UNA PREGUNTA PUEDEN SER CORRECTAS</w:t>
      </w:r>
      <w:r w:rsidR="00A934D9" w:rsidRPr="00F1003D">
        <w:rPr>
          <w:rFonts w:ascii="Arial" w:hAnsi="Arial" w:cs="Arial"/>
          <w:color w:val="0000FF"/>
          <w:lang w:val="es-ES_tradnl"/>
        </w:rPr>
        <w:t>.</w:t>
      </w:r>
      <w:r w:rsidR="00D3600C" w:rsidRPr="00F1003D">
        <w:rPr>
          <w:rFonts w:ascii="Arial" w:hAnsi="Arial" w:cs="Arial"/>
          <w:color w:val="0000FF"/>
          <w:lang w:val="es-ES_tradnl"/>
        </w:rPr>
        <w:t xml:space="preserve"> MARQUE </w:t>
      </w:r>
      <w:r w:rsidR="0036258A" w:rsidRPr="00F1003D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F1003D">
        <w:rPr>
          <w:rFonts w:ascii="Arial" w:hAnsi="Arial" w:cs="Arial"/>
          <w:color w:val="0000FF"/>
          <w:lang w:val="es-ES_tradnl"/>
        </w:rPr>
        <w:t>CON NEGRITA</w:t>
      </w:r>
      <w:r w:rsidR="0036258A" w:rsidRPr="00F1003D">
        <w:rPr>
          <w:rFonts w:ascii="Arial" w:hAnsi="Arial" w:cs="Arial"/>
          <w:color w:val="0000FF"/>
          <w:lang w:val="es-ES_tradnl"/>
        </w:rPr>
        <w:t>.</w:t>
      </w:r>
    </w:p>
    <w:p w:rsidR="004A4A9C" w:rsidRPr="00F1003D" w:rsidRDefault="004A4A9C" w:rsidP="00EB5109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F1003D" w:rsidRDefault="006D02A8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="00CD0B3B" w:rsidRPr="00F1003D">
        <w:rPr>
          <w:rFonts w:ascii="Arial" w:hAnsi="Arial" w:cs="Arial"/>
          <w:highlight w:val="green"/>
          <w:lang w:val="es-ES_tradnl"/>
        </w:rPr>
        <w:t>Pregunta 1</w:t>
      </w:r>
      <w:r w:rsidRPr="00F1003D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F1003D">
        <w:rPr>
          <w:rFonts w:ascii="Arial" w:hAnsi="Arial" w:cs="Arial"/>
          <w:b/>
          <w:highlight w:val="green"/>
          <w:lang w:val="es-ES_tradnl"/>
        </w:rPr>
        <w:t>173</w:t>
      </w:r>
      <w:r w:rsidRPr="00F1003D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177897" w:rsidRPr="00F1003D" w:rsidRDefault="00177897" w:rsidP="00EB5109">
      <w:pPr>
        <w:spacing w:line="276" w:lineRule="auto"/>
        <w:rPr>
          <w:rFonts w:ascii="Arial" w:hAnsi="Arial" w:cs="Arial"/>
          <w:lang w:val="es-ES_tradnl"/>
        </w:rPr>
      </w:pPr>
    </w:p>
    <w:p w:rsidR="006D02A8" w:rsidRPr="00F1003D" w:rsidRDefault="007645D0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>La B</w:t>
      </w:r>
      <w:r w:rsidR="00177897" w:rsidRPr="00F1003D">
        <w:rPr>
          <w:rFonts w:ascii="Arial" w:hAnsi="Arial" w:cs="Arial"/>
          <w:lang w:val="es-ES_tradnl"/>
        </w:rPr>
        <w:t>iol</w:t>
      </w:r>
      <w:r w:rsidR="00E92B48" w:rsidRPr="00F1003D">
        <w:rPr>
          <w:rFonts w:ascii="Arial" w:hAnsi="Arial" w:cs="Arial"/>
          <w:lang w:val="es-ES_tradnl"/>
        </w:rPr>
        <w:t xml:space="preserve">ogía es una rama de la </w:t>
      </w:r>
      <w:r w:rsidR="00A934D9" w:rsidRPr="00F1003D">
        <w:rPr>
          <w:rFonts w:ascii="Arial" w:hAnsi="Arial" w:cs="Arial"/>
          <w:lang w:val="es-ES_tradnl"/>
        </w:rPr>
        <w:t>M</w:t>
      </w:r>
      <w:r w:rsidR="00E92B48" w:rsidRPr="00F1003D">
        <w:rPr>
          <w:rFonts w:ascii="Arial" w:hAnsi="Arial" w:cs="Arial"/>
          <w:lang w:val="es-ES_tradnl"/>
        </w:rPr>
        <w:t>edicina</w:t>
      </w:r>
      <w:r w:rsidR="00177897" w:rsidRPr="00F1003D">
        <w:rPr>
          <w:rFonts w:ascii="Arial" w:hAnsi="Arial" w:cs="Arial"/>
          <w:lang w:val="es-ES_tradnl"/>
        </w:rPr>
        <w:t>.</w:t>
      </w:r>
    </w:p>
    <w:p w:rsidR="00CD0B3B" w:rsidRPr="00F1003D" w:rsidRDefault="00CD0B3B" w:rsidP="00EB5109">
      <w:pPr>
        <w:spacing w:line="276" w:lineRule="auto"/>
        <w:rPr>
          <w:rFonts w:ascii="Arial" w:hAnsi="Arial" w:cs="Arial"/>
          <w:lang w:val="es-ES_tradnl"/>
        </w:rPr>
      </w:pPr>
    </w:p>
    <w:p w:rsidR="00B5250C" w:rsidRPr="00F1003D" w:rsidRDefault="00CD0B3B" w:rsidP="00EB5109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F1003D">
        <w:rPr>
          <w:rFonts w:ascii="Arial" w:hAnsi="Arial" w:cs="Arial"/>
          <w:highlight w:val="yellow"/>
          <w:lang w:val="es-ES_tradnl"/>
        </w:rPr>
        <w:t>Explicación (</w:t>
      </w:r>
      <w:r w:rsidRPr="00F1003D">
        <w:rPr>
          <w:rFonts w:ascii="Arial" w:hAnsi="Arial" w:cs="Arial"/>
          <w:b/>
          <w:highlight w:val="yellow"/>
          <w:lang w:val="es-ES_tradnl"/>
        </w:rPr>
        <w:t>173</w:t>
      </w:r>
      <w:r w:rsidRPr="00F1003D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5250C" w:rsidRPr="00F1003D" w:rsidRDefault="00B5250C" w:rsidP="00EB5109">
      <w:pPr>
        <w:spacing w:line="276" w:lineRule="auto"/>
        <w:rPr>
          <w:rFonts w:ascii="Arial" w:hAnsi="Arial" w:cs="Arial"/>
          <w:lang w:val="es-ES_tradnl"/>
        </w:rPr>
      </w:pPr>
    </w:p>
    <w:p w:rsidR="00B5250C" w:rsidRPr="00F1003D" w:rsidRDefault="00A70E59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>El objeto de estudio de l</w:t>
      </w:r>
      <w:r w:rsidR="007645D0" w:rsidRPr="00F1003D">
        <w:rPr>
          <w:rFonts w:ascii="Arial" w:hAnsi="Arial" w:cs="Arial"/>
          <w:lang w:val="es-ES_tradnl"/>
        </w:rPr>
        <w:t>a Biología es toda la vida. La M</w:t>
      </w:r>
      <w:r w:rsidR="00E92B48" w:rsidRPr="00F1003D">
        <w:rPr>
          <w:rFonts w:ascii="Arial" w:hAnsi="Arial" w:cs="Arial"/>
          <w:lang w:val="es-ES_tradnl"/>
        </w:rPr>
        <w:t>edicina es una rama de la Biología.</w:t>
      </w:r>
    </w:p>
    <w:p w:rsidR="00177897" w:rsidRPr="00F1003D" w:rsidRDefault="00177897" w:rsidP="00EB5109">
      <w:pPr>
        <w:spacing w:line="276" w:lineRule="auto"/>
        <w:rPr>
          <w:rFonts w:ascii="Arial" w:hAnsi="Arial" w:cs="Arial"/>
          <w:lang w:val="es-ES_tradnl"/>
        </w:rPr>
      </w:pPr>
    </w:p>
    <w:p w:rsidR="00B5250C" w:rsidRPr="00F1003D" w:rsidRDefault="009E7DAC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Pr="00F1003D">
        <w:rPr>
          <w:rFonts w:ascii="Arial" w:hAnsi="Arial" w:cs="Arial"/>
          <w:highlight w:val="yellow"/>
          <w:lang w:val="es-ES_tradnl"/>
        </w:rPr>
        <w:t>Respuesta</w:t>
      </w:r>
      <w:r w:rsidR="007D2825" w:rsidRPr="00F1003D">
        <w:rPr>
          <w:rFonts w:ascii="Arial" w:hAnsi="Arial" w:cs="Arial"/>
          <w:highlight w:val="yellow"/>
          <w:lang w:val="es-ES_tradnl"/>
        </w:rPr>
        <w:t>s</w:t>
      </w:r>
      <w:r w:rsidRPr="00F1003D">
        <w:rPr>
          <w:rFonts w:ascii="Arial" w:hAnsi="Arial" w:cs="Arial"/>
          <w:highlight w:val="yellow"/>
          <w:lang w:val="es-ES_tradnl"/>
        </w:rPr>
        <w:t xml:space="preserve">(mín. 2 – máx. 5, </w:t>
      </w:r>
      <w:r w:rsidRPr="00F1003D">
        <w:rPr>
          <w:rFonts w:ascii="Arial" w:hAnsi="Arial" w:cs="Arial"/>
          <w:b/>
          <w:highlight w:val="yellow"/>
          <w:lang w:val="es-ES_tradnl"/>
        </w:rPr>
        <w:t>73</w:t>
      </w:r>
      <w:r w:rsidRPr="00F1003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B5250C" w:rsidRPr="00F1003D" w:rsidRDefault="00B5250C" w:rsidP="00EB5109">
      <w:pPr>
        <w:spacing w:line="276" w:lineRule="auto"/>
        <w:rPr>
          <w:rFonts w:ascii="Arial" w:hAnsi="Arial" w:cs="Arial"/>
          <w:lang w:val="es-ES_tradnl"/>
        </w:rPr>
      </w:pPr>
    </w:p>
    <w:p w:rsidR="007D2825" w:rsidRPr="00F1003D" w:rsidRDefault="00A70E59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>Verdadero</w:t>
      </w:r>
    </w:p>
    <w:p w:rsidR="00A70E59" w:rsidRPr="00F1003D" w:rsidRDefault="00A70E59" w:rsidP="00EB5109">
      <w:pPr>
        <w:spacing w:line="276" w:lineRule="auto"/>
        <w:rPr>
          <w:rFonts w:ascii="Arial" w:hAnsi="Arial" w:cs="Arial"/>
          <w:b/>
          <w:lang w:val="es-ES_tradnl"/>
        </w:rPr>
      </w:pPr>
      <w:r w:rsidRPr="00F1003D">
        <w:rPr>
          <w:rFonts w:ascii="Arial" w:hAnsi="Arial" w:cs="Arial"/>
          <w:b/>
          <w:lang w:val="es-ES_tradnl"/>
        </w:rPr>
        <w:t>Falso</w:t>
      </w:r>
    </w:p>
    <w:p w:rsidR="007D2825" w:rsidRPr="00F1003D" w:rsidRDefault="007D2825" w:rsidP="00EB5109">
      <w:pPr>
        <w:spacing w:line="276" w:lineRule="auto"/>
        <w:rPr>
          <w:rFonts w:ascii="Arial" w:hAnsi="Arial" w:cs="Arial"/>
          <w:lang w:val="es-ES_tradnl"/>
        </w:rPr>
      </w:pPr>
    </w:p>
    <w:p w:rsidR="007D2825" w:rsidRPr="00F1003D" w:rsidRDefault="007D2825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highlight w:val="green"/>
          <w:lang w:val="es-ES_tradnl"/>
        </w:rPr>
        <w:t>Pregunta 2 (</w:t>
      </w:r>
      <w:r w:rsidRPr="00F1003D">
        <w:rPr>
          <w:rFonts w:ascii="Arial" w:hAnsi="Arial" w:cs="Arial"/>
          <w:b/>
          <w:highlight w:val="green"/>
          <w:lang w:val="es-ES_tradnl"/>
        </w:rPr>
        <w:t>173</w:t>
      </w:r>
      <w:r w:rsidRPr="00F1003D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A70E59" w:rsidRPr="00F1003D" w:rsidRDefault="00A70E59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 xml:space="preserve">La teoría de los humores fue uno de los primeros aportes científicos </w:t>
      </w:r>
      <w:r w:rsidR="00E92B48" w:rsidRPr="00F1003D">
        <w:rPr>
          <w:rFonts w:ascii="Arial" w:hAnsi="Arial" w:cs="Arial"/>
          <w:lang w:val="es-ES_tradnl"/>
        </w:rPr>
        <w:t>de</w:t>
      </w:r>
      <w:r w:rsidRPr="00F1003D">
        <w:rPr>
          <w:rFonts w:ascii="Arial" w:hAnsi="Arial" w:cs="Arial"/>
          <w:lang w:val="es-ES_tradnl"/>
        </w:rPr>
        <w:t xml:space="preserve"> la </w:t>
      </w:r>
      <w:r w:rsidR="00A934D9" w:rsidRPr="00F1003D">
        <w:rPr>
          <w:rFonts w:ascii="Arial" w:hAnsi="Arial" w:cs="Arial"/>
          <w:lang w:val="es-ES_tradnl"/>
        </w:rPr>
        <w:t>B</w:t>
      </w:r>
      <w:r w:rsidRPr="00F1003D">
        <w:rPr>
          <w:rFonts w:ascii="Arial" w:hAnsi="Arial" w:cs="Arial"/>
          <w:lang w:val="es-ES_tradnl"/>
        </w:rPr>
        <w:t xml:space="preserve">iología a la </w:t>
      </w:r>
      <w:r w:rsidR="00A934D9" w:rsidRPr="00F1003D">
        <w:rPr>
          <w:rFonts w:ascii="Arial" w:hAnsi="Arial" w:cs="Arial"/>
          <w:lang w:val="es-ES_tradnl"/>
        </w:rPr>
        <w:t>M</w:t>
      </w:r>
      <w:r w:rsidRPr="00F1003D">
        <w:rPr>
          <w:rFonts w:ascii="Arial" w:hAnsi="Arial" w:cs="Arial"/>
          <w:lang w:val="es-ES_tradnl"/>
        </w:rPr>
        <w:t>edicina</w:t>
      </w:r>
      <w:r w:rsidR="00E92B48" w:rsidRPr="00F1003D">
        <w:rPr>
          <w:rFonts w:ascii="Arial" w:hAnsi="Arial" w:cs="Arial"/>
          <w:lang w:val="es-ES_tradnl"/>
        </w:rPr>
        <w:t>.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2B0B2F" w:rsidP="00EB5109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F1003D">
        <w:rPr>
          <w:rFonts w:ascii="Arial" w:hAnsi="Arial" w:cs="Arial"/>
          <w:highlight w:val="yellow"/>
          <w:lang w:val="es-ES_tradnl"/>
        </w:rPr>
        <w:t>Explicación (</w:t>
      </w:r>
      <w:r w:rsidRPr="00F1003D">
        <w:rPr>
          <w:rFonts w:ascii="Arial" w:hAnsi="Arial" w:cs="Arial"/>
          <w:b/>
          <w:highlight w:val="yellow"/>
          <w:lang w:val="es-ES_tradnl"/>
        </w:rPr>
        <w:t>173</w:t>
      </w:r>
      <w:r w:rsidRPr="00F1003D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A70E59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>La hipótesis de los humores no era una teoría científica: no se apoyaba en evidencia empírica</w:t>
      </w:r>
      <w:r w:rsidR="00E92B48" w:rsidRPr="00F1003D">
        <w:rPr>
          <w:rFonts w:ascii="Arial" w:hAnsi="Arial" w:cs="Arial"/>
          <w:lang w:val="es-ES_tradnl"/>
        </w:rPr>
        <w:t>. N</w:t>
      </w:r>
      <w:r w:rsidRPr="00F1003D">
        <w:rPr>
          <w:rFonts w:ascii="Arial" w:hAnsi="Arial" w:cs="Arial"/>
          <w:lang w:val="es-ES_tradnl"/>
        </w:rPr>
        <w:t xml:space="preserve">o es un aporte a la </w:t>
      </w:r>
      <w:r w:rsidR="00C25568" w:rsidRPr="00F1003D">
        <w:rPr>
          <w:rFonts w:ascii="Arial" w:hAnsi="Arial" w:cs="Arial"/>
          <w:lang w:val="es-ES_tradnl"/>
        </w:rPr>
        <w:t>Medicina</w:t>
      </w:r>
      <w:r w:rsidRPr="00F1003D">
        <w:rPr>
          <w:rFonts w:ascii="Arial" w:hAnsi="Arial" w:cs="Arial"/>
          <w:lang w:val="es-ES_tradnl"/>
        </w:rPr>
        <w:t>: tenía conceptos erróneos y métodos ineficaces</w:t>
      </w:r>
      <w:r w:rsidR="00E92B48" w:rsidRPr="00F1003D">
        <w:rPr>
          <w:rFonts w:ascii="Arial" w:hAnsi="Arial" w:cs="Arial"/>
          <w:lang w:val="es-ES_tradnl"/>
        </w:rPr>
        <w:t>.</w:t>
      </w:r>
    </w:p>
    <w:p w:rsidR="00A70E59" w:rsidRPr="00F1003D" w:rsidRDefault="00A70E59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F1003D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F1003D">
        <w:rPr>
          <w:rFonts w:ascii="Arial" w:hAnsi="Arial" w:cs="Arial"/>
          <w:b/>
          <w:highlight w:val="yellow"/>
          <w:lang w:val="es-ES_tradnl"/>
        </w:rPr>
        <w:t>73</w:t>
      </w:r>
      <w:r w:rsidRPr="00F1003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8E55CC" w:rsidRPr="00F1003D" w:rsidRDefault="008E55CC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>Verdadero</w:t>
      </w:r>
    </w:p>
    <w:p w:rsidR="002B0B2F" w:rsidRPr="00F1003D" w:rsidRDefault="008E55CC" w:rsidP="00EB5109">
      <w:pPr>
        <w:spacing w:line="276" w:lineRule="auto"/>
        <w:rPr>
          <w:rFonts w:ascii="Arial" w:hAnsi="Arial" w:cs="Arial"/>
          <w:b/>
          <w:lang w:val="es-ES_tradnl"/>
        </w:rPr>
      </w:pPr>
      <w:r w:rsidRPr="00F1003D">
        <w:rPr>
          <w:rFonts w:ascii="Arial" w:hAnsi="Arial" w:cs="Arial"/>
          <w:b/>
          <w:lang w:val="es-ES_tradnl"/>
        </w:rPr>
        <w:t>Falso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7D2825" w:rsidRPr="00F1003D" w:rsidRDefault="007D2825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highlight w:val="green"/>
          <w:lang w:val="es-ES_tradnl"/>
        </w:rPr>
        <w:t>Pregunta 3 (</w:t>
      </w:r>
      <w:r w:rsidRPr="00F1003D">
        <w:rPr>
          <w:rFonts w:ascii="Arial" w:hAnsi="Arial" w:cs="Arial"/>
          <w:b/>
          <w:highlight w:val="green"/>
          <w:lang w:val="es-ES_tradnl"/>
        </w:rPr>
        <w:t>173</w:t>
      </w:r>
      <w:r w:rsidRPr="00F1003D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8E55CC" w:rsidRPr="00F1003D" w:rsidRDefault="008E55CC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 xml:space="preserve">Es imposible desarrollar alguna especialidad médica que no tenga algo en común con la </w:t>
      </w:r>
      <w:r w:rsidR="00A934D9" w:rsidRPr="00F1003D">
        <w:rPr>
          <w:rFonts w:ascii="Arial" w:hAnsi="Arial" w:cs="Arial"/>
          <w:lang w:val="es-ES_tradnl"/>
        </w:rPr>
        <w:t>B</w:t>
      </w:r>
      <w:r w:rsidRPr="00F1003D">
        <w:rPr>
          <w:rFonts w:ascii="Arial" w:hAnsi="Arial" w:cs="Arial"/>
          <w:lang w:val="es-ES_tradnl"/>
        </w:rPr>
        <w:t>iología</w:t>
      </w:r>
      <w:r w:rsidR="00E92B48" w:rsidRPr="00F1003D">
        <w:rPr>
          <w:rFonts w:ascii="Arial" w:hAnsi="Arial" w:cs="Arial"/>
          <w:lang w:val="es-ES_tradnl"/>
        </w:rPr>
        <w:t>.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2B0B2F" w:rsidP="00EB5109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F1003D">
        <w:rPr>
          <w:rFonts w:ascii="Arial" w:hAnsi="Arial" w:cs="Arial"/>
          <w:highlight w:val="yellow"/>
          <w:lang w:val="es-ES_tradnl"/>
        </w:rPr>
        <w:t>Explicación (</w:t>
      </w:r>
      <w:r w:rsidRPr="00F1003D">
        <w:rPr>
          <w:rFonts w:ascii="Arial" w:hAnsi="Arial" w:cs="Arial"/>
          <w:b/>
          <w:highlight w:val="yellow"/>
          <w:lang w:val="es-ES_tradnl"/>
        </w:rPr>
        <w:t>173</w:t>
      </w:r>
      <w:r w:rsidRPr="00F1003D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D308E0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>Toda especialidad médica se relaciona con la salud del ser humano y</w:t>
      </w:r>
      <w:r w:rsidR="00C25568" w:rsidRPr="00F1003D">
        <w:rPr>
          <w:rFonts w:ascii="Arial" w:hAnsi="Arial" w:cs="Arial"/>
          <w:lang w:val="es-ES_tradnl"/>
        </w:rPr>
        <w:t>,</w:t>
      </w:r>
      <w:r w:rsidRPr="00F1003D">
        <w:rPr>
          <w:rFonts w:ascii="Arial" w:hAnsi="Arial" w:cs="Arial"/>
          <w:lang w:val="es-ES_tradnl"/>
        </w:rPr>
        <w:t xml:space="preserve"> por tanto</w:t>
      </w:r>
      <w:r w:rsidR="00C25568" w:rsidRPr="00F1003D">
        <w:rPr>
          <w:rFonts w:ascii="Arial" w:hAnsi="Arial" w:cs="Arial"/>
          <w:lang w:val="es-ES_tradnl"/>
        </w:rPr>
        <w:t>,</w:t>
      </w:r>
      <w:r w:rsidRPr="00F1003D">
        <w:rPr>
          <w:rFonts w:ascii="Arial" w:hAnsi="Arial" w:cs="Arial"/>
          <w:lang w:val="es-ES_tradnl"/>
        </w:rPr>
        <w:t xml:space="preserve"> con el funcionamiento de su cuerpo. </w:t>
      </w:r>
      <w:r w:rsidR="00E92B48" w:rsidRPr="00F1003D">
        <w:rPr>
          <w:rFonts w:ascii="Arial" w:hAnsi="Arial" w:cs="Arial"/>
          <w:lang w:val="es-ES_tradnl"/>
        </w:rPr>
        <w:t>E</w:t>
      </w:r>
      <w:r w:rsidRPr="00F1003D">
        <w:rPr>
          <w:rFonts w:ascii="Arial" w:hAnsi="Arial" w:cs="Arial"/>
          <w:lang w:val="es-ES_tradnl"/>
        </w:rPr>
        <w:t xml:space="preserve">l funcionamiento del </w:t>
      </w:r>
      <w:r w:rsidR="00EF7C76" w:rsidRPr="00F1003D">
        <w:rPr>
          <w:rFonts w:ascii="Arial" w:hAnsi="Arial" w:cs="Arial"/>
          <w:lang w:val="es-ES_tradnl"/>
        </w:rPr>
        <w:t>cuerpo</w:t>
      </w:r>
      <w:r w:rsidRPr="00F1003D">
        <w:rPr>
          <w:rFonts w:ascii="Arial" w:hAnsi="Arial" w:cs="Arial"/>
          <w:lang w:val="es-ES_tradnl"/>
        </w:rPr>
        <w:t xml:space="preserve"> hace parte de la </w:t>
      </w:r>
      <w:bookmarkStart w:id="1" w:name="_GoBack"/>
      <w:bookmarkEnd w:id="1"/>
      <w:r w:rsidR="00A934D9" w:rsidRPr="00F1003D">
        <w:rPr>
          <w:rFonts w:ascii="Arial" w:hAnsi="Arial" w:cs="Arial"/>
          <w:lang w:val="es-ES_tradnl"/>
        </w:rPr>
        <w:t>B</w:t>
      </w:r>
      <w:r w:rsidRPr="00F1003D">
        <w:rPr>
          <w:rFonts w:ascii="Arial" w:hAnsi="Arial" w:cs="Arial"/>
          <w:lang w:val="es-ES_tradnl"/>
        </w:rPr>
        <w:t>iología</w:t>
      </w:r>
      <w:r w:rsidR="007645D0" w:rsidRPr="00F1003D">
        <w:rPr>
          <w:rFonts w:ascii="Arial" w:hAnsi="Arial" w:cs="Arial"/>
          <w:lang w:val="es-ES_tradnl"/>
        </w:rPr>
        <w:t>.</w:t>
      </w:r>
    </w:p>
    <w:p w:rsidR="00D308E0" w:rsidRPr="00F1003D" w:rsidRDefault="00D308E0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Pr="00F1003D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F1003D">
        <w:rPr>
          <w:rFonts w:ascii="Arial" w:hAnsi="Arial" w:cs="Arial"/>
          <w:b/>
          <w:highlight w:val="yellow"/>
          <w:lang w:val="es-ES_tradnl"/>
        </w:rPr>
        <w:t>73</w:t>
      </w:r>
      <w:r w:rsidRPr="00F1003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8E55CC" w:rsidRPr="00F1003D" w:rsidRDefault="008E55CC" w:rsidP="00EB5109">
      <w:pPr>
        <w:spacing w:line="276" w:lineRule="auto"/>
        <w:rPr>
          <w:rFonts w:ascii="Arial" w:hAnsi="Arial" w:cs="Arial"/>
          <w:b/>
          <w:lang w:val="es-ES_tradnl"/>
        </w:rPr>
      </w:pPr>
      <w:r w:rsidRPr="00F1003D">
        <w:rPr>
          <w:rFonts w:ascii="Arial" w:hAnsi="Arial" w:cs="Arial"/>
          <w:b/>
          <w:lang w:val="es-ES_tradnl"/>
        </w:rPr>
        <w:t>Verdadero</w:t>
      </w:r>
    </w:p>
    <w:p w:rsidR="002B0B2F" w:rsidRPr="00F1003D" w:rsidRDefault="008E55CC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>Falso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7D2825" w:rsidRPr="00F1003D" w:rsidRDefault="007D2825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highlight w:val="green"/>
          <w:lang w:val="es-ES_tradnl"/>
        </w:rPr>
        <w:t>Pregunta 4 (</w:t>
      </w:r>
      <w:r w:rsidRPr="00F1003D">
        <w:rPr>
          <w:rFonts w:ascii="Arial" w:hAnsi="Arial" w:cs="Arial"/>
          <w:b/>
          <w:highlight w:val="green"/>
          <w:lang w:val="es-ES_tradnl"/>
        </w:rPr>
        <w:t>173</w:t>
      </w:r>
      <w:r w:rsidRPr="00F1003D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327BD7" w:rsidRPr="00F1003D" w:rsidRDefault="00327BD7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 xml:space="preserve">Todo </w:t>
      </w:r>
      <w:r w:rsidR="007645D0" w:rsidRPr="00F1003D">
        <w:rPr>
          <w:rFonts w:ascii="Arial" w:hAnsi="Arial" w:cs="Arial"/>
          <w:lang w:val="es-ES_tradnl"/>
        </w:rPr>
        <w:t>avance en el campo de la B</w:t>
      </w:r>
      <w:r w:rsidR="009051DF" w:rsidRPr="00F1003D">
        <w:rPr>
          <w:rFonts w:ascii="Arial" w:hAnsi="Arial" w:cs="Arial"/>
          <w:lang w:val="es-ES_tradnl"/>
        </w:rPr>
        <w:t>iología</w:t>
      </w:r>
      <w:r w:rsidRPr="00F1003D">
        <w:rPr>
          <w:rFonts w:ascii="Arial" w:hAnsi="Arial" w:cs="Arial"/>
          <w:lang w:val="es-ES_tradnl"/>
        </w:rPr>
        <w:t xml:space="preserve"> le </w:t>
      </w:r>
      <w:r w:rsidR="007645D0" w:rsidRPr="00F1003D">
        <w:rPr>
          <w:rFonts w:ascii="Arial" w:hAnsi="Arial" w:cs="Arial"/>
          <w:lang w:val="es-ES_tradnl"/>
        </w:rPr>
        <w:t>sirve de una u otra forma a la M</w:t>
      </w:r>
      <w:r w:rsidRPr="00F1003D">
        <w:rPr>
          <w:rFonts w:ascii="Arial" w:hAnsi="Arial" w:cs="Arial"/>
          <w:lang w:val="es-ES_tradnl"/>
        </w:rPr>
        <w:t>edicina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2B0B2F" w:rsidP="00EB5109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F1003D">
        <w:rPr>
          <w:rFonts w:ascii="Arial" w:hAnsi="Arial" w:cs="Arial"/>
          <w:highlight w:val="yellow"/>
          <w:lang w:val="es-ES_tradnl"/>
        </w:rPr>
        <w:t>Explicación (</w:t>
      </w:r>
      <w:r w:rsidRPr="00F1003D">
        <w:rPr>
          <w:rFonts w:ascii="Arial" w:hAnsi="Arial" w:cs="Arial"/>
          <w:b/>
          <w:highlight w:val="yellow"/>
          <w:lang w:val="es-ES_tradnl"/>
        </w:rPr>
        <w:t>173</w:t>
      </w:r>
      <w:r w:rsidRPr="00F1003D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327BD7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 xml:space="preserve">La </w:t>
      </w:r>
      <w:r w:rsidR="00A934D9" w:rsidRPr="00F1003D">
        <w:rPr>
          <w:rFonts w:ascii="Arial" w:hAnsi="Arial" w:cs="Arial"/>
          <w:lang w:val="es-ES_tradnl"/>
        </w:rPr>
        <w:t>B</w:t>
      </w:r>
      <w:r w:rsidRPr="00F1003D">
        <w:rPr>
          <w:rFonts w:ascii="Arial" w:hAnsi="Arial" w:cs="Arial"/>
          <w:lang w:val="es-ES_tradnl"/>
        </w:rPr>
        <w:t>iología</w:t>
      </w:r>
      <w:r w:rsidR="009051DF" w:rsidRPr="00F1003D">
        <w:rPr>
          <w:rFonts w:ascii="Arial" w:hAnsi="Arial" w:cs="Arial"/>
          <w:lang w:val="es-ES_tradnl"/>
        </w:rPr>
        <w:t xml:space="preserve"> realiza muchos trabajos</w:t>
      </w:r>
      <w:r w:rsidRPr="00F1003D">
        <w:rPr>
          <w:rFonts w:ascii="Arial" w:hAnsi="Arial" w:cs="Arial"/>
          <w:lang w:val="es-ES_tradnl"/>
        </w:rPr>
        <w:t xml:space="preserve"> que no se relacionan</w:t>
      </w:r>
      <w:r w:rsidR="009051DF" w:rsidRPr="00F1003D">
        <w:rPr>
          <w:rFonts w:ascii="Arial" w:hAnsi="Arial" w:cs="Arial"/>
          <w:lang w:val="es-ES_tradnl"/>
        </w:rPr>
        <w:t xml:space="preserve"> con la salud humana. Por ejemplo, la asignación de nombres</w:t>
      </w:r>
      <w:r w:rsidR="00B82402" w:rsidRPr="00F1003D">
        <w:rPr>
          <w:rFonts w:ascii="Arial" w:hAnsi="Arial" w:cs="Arial"/>
          <w:lang w:val="es-ES_tradnl"/>
        </w:rPr>
        <w:t xml:space="preserve"> a las diferentes especies.</w:t>
      </w:r>
    </w:p>
    <w:p w:rsidR="00327BD7" w:rsidRPr="00F1003D" w:rsidRDefault="00327BD7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b/>
          <w:color w:val="FF0000"/>
          <w:lang w:val="es-ES_tradnl"/>
        </w:rPr>
        <w:t>*</w:t>
      </w:r>
      <w:r w:rsidRPr="00F1003D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F1003D">
        <w:rPr>
          <w:rFonts w:ascii="Arial" w:hAnsi="Arial" w:cs="Arial"/>
          <w:b/>
          <w:highlight w:val="yellow"/>
          <w:lang w:val="es-ES_tradnl"/>
        </w:rPr>
        <w:t>73</w:t>
      </w:r>
      <w:r w:rsidRPr="00F1003D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327BD7" w:rsidRPr="00F1003D" w:rsidRDefault="00327BD7" w:rsidP="00EB5109">
      <w:pPr>
        <w:spacing w:line="276" w:lineRule="auto"/>
        <w:rPr>
          <w:rFonts w:ascii="Arial" w:hAnsi="Arial" w:cs="Arial"/>
          <w:lang w:val="es-ES_tradnl"/>
        </w:rPr>
      </w:pPr>
      <w:r w:rsidRPr="00F1003D">
        <w:rPr>
          <w:rFonts w:ascii="Arial" w:hAnsi="Arial" w:cs="Arial"/>
          <w:lang w:val="es-ES_tradnl"/>
        </w:rPr>
        <w:t>Verdadero</w:t>
      </w:r>
    </w:p>
    <w:p w:rsidR="002B0B2F" w:rsidRPr="00F1003D" w:rsidRDefault="00327BD7" w:rsidP="00EB5109">
      <w:pPr>
        <w:spacing w:line="276" w:lineRule="auto"/>
        <w:rPr>
          <w:rFonts w:ascii="Arial" w:hAnsi="Arial" w:cs="Arial"/>
          <w:b/>
          <w:lang w:val="es-ES_tradnl"/>
        </w:rPr>
      </w:pPr>
      <w:r w:rsidRPr="00F1003D">
        <w:rPr>
          <w:rFonts w:ascii="Arial" w:hAnsi="Arial" w:cs="Arial"/>
          <w:b/>
          <w:lang w:val="es-ES_tradnl"/>
        </w:rPr>
        <w:t>Falso</w:t>
      </w: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2B0B2F" w:rsidRPr="00F1003D" w:rsidRDefault="002B0B2F" w:rsidP="00EB5109">
      <w:pPr>
        <w:spacing w:line="276" w:lineRule="auto"/>
        <w:rPr>
          <w:rFonts w:ascii="Arial" w:hAnsi="Arial" w:cs="Arial"/>
          <w:lang w:val="es-ES_tradnl"/>
        </w:rPr>
      </w:pPr>
    </w:p>
    <w:p w:rsidR="007D2825" w:rsidRPr="00F1003D" w:rsidRDefault="007D2825" w:rsidP="00EB5109">
      <w:pPr>
        <w:spacing w:line="276" w:lineRule="auto"/>
        <w:rPr>
          <w:rFonts w:ascii="Arial" w:hAnsi="Arial" w:cs="Arial"/>
          <w:lang w:val="es-ES_tradnl"/>
        </w:rPr>
      </w:pPr>
    </w:p>
    <w:p w:rsidR="00F1003D" w:rsidRPr="00F1003D" w:rsidRDefault="00F1003D">
      <w:pPr>
        <w:spacing w:line="276" w:lineRule="auto"/>
        <w:rPr>
          <w:rFonts w:ascii="Arial" w:hAnsi="Arial" w:cs="Arial"/>
          <w:lang w:val="es-ES_tradnl"/>
        </w:rPr>
      </w:pPr>
    </w:p>
    <w:sectPr w:rsidR="00F1003D" w:rsidRPr="00F1003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9F5" w:rsidRDefault="006939F5" w:rsidP="00C648D7">
      <w:r>
        <w:separator/>
      </w:r>
    </w:p>
  </w:endnote>
  <w:endnote w:type="continuationSeparator" w:id="1">
    <w:p w:rsidR="006939F5" w:rsidRDefault="006939F5" w:rsidP="00C64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9F5" w:rsidRDefault="006939F5" w:rsidP="00C648D7">
      <w:r>
        <w:separator/>
      </w:r>
    </w:p>
  </w:footnote>
  <w:footnote w:type="continuationSeparator" w:id="1">
    <w:p w:rsidR="006939F5" w:rsidRDefault="006939F5" w:rsidP="00C648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0FE8"/>
    <w:rsid w:val="000719EE"/>
    <w:rsid w:val="000B20BA"/>
    <w:rsid w:val="00104E5C"/>
    <w:rsid w:val="00125D25"/>
    <w:rsid w:val="00177897"/>
    <w:rsid w:val="001B092E"/>
    <w:rsid w:val="001B3983"/>
    <w:rsid w:val="001D2148"/>
    <w:rsid w:val="001E2043"/>
    <w:rsid w:val="002233BF"/>
    <w:rsid w:val="00227850"/>
    <w:rsid w:val="00230D9D"/>
    <w:rsid w:val="00232D37"/>
    <w:rsid w:val="00254FDB"/>
    <w:rsid w:val="0025789D"/>
    <w:rsid w:val="0028567E"/>
    <w:rsid w:val="002B0B2F"/>
    <w:rsid w:val="002B2F09"/>
    <w:rsid w:val="002B7E96"/>
    <w:rsid w:val="002D436F"/>
    <w:rsid w:val="002E30A7"/>
    <w:rsid w:val="002E4EE6"/>
    <w:rsid w:val="002F3F12"/>
    <w:rsid w:val="00317F44"/>
    <w:rsid w:val="00326C60"/>
    <w:rsid w:val="00327BD7"/>
    <w:rsid w:val="00340C3A"/>
    <w:rsid w:val="00342E6F"/>
    <w:rsid w:val="00345260"/>
    <w:rsid w:val="00353644"/>
    <w:rsid w:val="0036258A"/>
    <w:rsid w:val="00381781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2EC6"/>
    <w:rsid w:val="004D7082"/>
    <w:rsid w:val="00502F8B"/>
    <w:rsid w:val="0050328B"/>
    <w:rsid w:val="0052013C"/>
    <w:rsid w:val="00521618"/>
    <w:rsid w:val="005513FA"/>
    <w:rsid w:val="00551D6E"/>
    <w:rsid w:val="00552D7C"/>
    <w:rsid w:val="005A1CA1"/>
    <w:rsid w:val="005B210B"/>
    <w:rsid w:val="005B5F41"/>
    <w:rsid w:val="005B7A35"/>
    <w:rsid w:val="005C209B"/>
    <w:rsid w:val="005F4C68"/>
    <w:rsid w:val="00611072"/>
    <w:rsid w:val="00616529"/>
    <w:rsid w:val="00630169"/>
    <w:rsid w:val="0063490D"/>
    <w:rsid w:val="00647430"/>
    <w:rsid w:val="006907A4"/>
    <w:rsid w:val="006939F5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645D0"/>
    <w:rsid w:val="00792588"/>
    <w:rsid w:val="007A2B2C"/>
    <w:rsid w:val="007B25C8"/>
    <w:rsid w:val="007B521F"/>
    <w:rsid w:val="007B7770"/>
    <w:rsid w:val="007C28CE"/>
    <w:rsid w:val="007D0493"/>
    <w:rsid w:val="007D2825"/>
    <w:rsid w:val="007E4A7C"/>
    <w:rsid w:val="008752D9"/>
    <w:rsid w:val="008932B9"/>
    <w:rsid w:val="008C6F76"/>
    <w:rsid w:val="008E55CC"/>
    <w:rsid w:val="009051DF"/>
    <w:rsid w:val="00923C89"/>
    <w:rsid w:val="009320AC"/>
    <w:rsid w:val="009510B5"/>
    <w:rsid w:val="00953886"/>
    <w:rsid w:val="0099088A"/>
    <w:rsid w:val="00992AB9"/>
    <w:rsid w:val="009A5EA8"/>
    <w:rsid w:val="009C4689"/>
    <w:rsid w:val="009E7DAC"/>
    <w:rsid w:val="009F074B"/>
    <w:rsid w:val="00A04263"/>
    <w:rsid w:val="00A22796"/>
    <w:rsid w:val="00A61B6D"/>
    <w:rsid w:val="00A70E59"/>
    <w:rsid w:val="00A714C4"/>
    <w:rsid w:val="00A74CE5"/>
    <w:rsid w:val="00A86DDA"/>
    <w:rsid w:val="00A925B6"/>
    <w:rsid w:val="00A934D9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2402"/>
    <w:rsid w:val="00B92165"/>
    <w:rsid w:val="00BC129D"/>
    <w:rsid w:val="00BC2254"/>
    <w:rsid w:val="00BD1FFA"/>
    <w:rsid w:val="00C0683E"/>
    <w:rsid w:val="00C209AE"/>
    <w:rsid w:val="00C219A9"/>
    <w:rsid w:val="00C25568"/>
    <w:rsid w:val="00C34A1F"/>
    <w:rsid w:val="00C35567"/>
    <w:rsid w:val="00C43F55"/>
    <w:rsid w:val="00C648D7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08E0"/>
    <w:rsid w:val="00D31AAA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92B48"/>
    <w:rsid w:val="00EA1895"/>
    <w:rsid w:val="00EA22E1"/>
    <w:rsid w:val="00EA3E65"/>
    <w:rsid w:val="00EB0CCB"/>
    <w:rsid w:val="00EB5109"/>
    <w:rsid w:val="00EC398E"/>
    <w:rsid w:val="00EC3FD8"/>
    <w:rsid w:val="00EF7BBC"/>
    <w:rsid w:val="00EF7C76"/>
    <w:rsid w:val="00F1003D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42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26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48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48D7"/>
  </w:style>
  <w:style w:type="paragraph" w:styleId="Piedepgina">
    <w:name w:val="footer"/>
    <w:basedOn w:val="Normal"/>
    <w:link w:val="PiedepginaCar"/>
    <w:uiPriority w:val="99"/>
    <w:unhideWhenUsed/>
    <w:rsid w:val="00C648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10</cp:revision>
  <dcterms:created xsi:type="dcterms:W3CDTF">2015-03-08T19:25:00Z</dcterms:created>
  <dcterms:modified xsi:type="dcterms:W3CDTF">2015-03-11T20:10:00Z</dcterms:modified>
</cp:coreProperties>
</file>