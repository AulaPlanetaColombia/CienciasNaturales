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90B" w:rsidRPr="003D670F" w:rsidRDefault="00CA690B" w:rsidP="00CF4C0A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bookmarkStart w:id="0" w:name="_GoBack"/>
      <w:r w:rsidRPr="003D670F">
        <w:rPr>
          <w:rFonts w:ascii="Arial" w:hAnsi="Arial" w:cs="Arial"/>
          <w:b/>
          <w:color w:val="FF0000"/>
          <w:lang w:val="es-ES_tradnl"/>
        </w:rPr>
        <w:t>Las enfermedades hereditarias</w:t>
      </w:r>
      <w:r w:rsidRPr="003D670F">
        <w:rPr>
          <w:rFonts w:ascii="Arial" w:hAnsi="Arial" w:cs="Arial"/>
          <w:b/>
          <w:color w:val="FF0000"/>
          <w:lang w:val="es-ES_tradnl"/>
        </w:rPr>
        <w:tab/>
      </w:r>
    </w:p>
    <w:p w:rsidR="003D670F" w:rsidRPr="003D670F" w:rsidRDefault="003D670F" w:rsidP="00CF4C0A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</w:p>
    <w:p w:rsidR="00CA690B" w:rsidRPr="003D670F" w:rsidRDefault="00CA690B" w:rsidP="00CF4C0A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3D670F">
        <w:rPr>
          <w:rFonts w:ascii="Arial" w:hAnsi="Arial" w:cs="Arial"/>
          <w:b/>
          <w:color w:val="FF0000"/>
          <w:lang w:val="es-ES_tradnl"/>
        </w:rPr>
        <w:t>Ejercicio de arrastrar etiquetas para completar un texto sobre las enfermedades hereditarias</w:t>
      </w:r>
      <w:r w:rsidRPr="003D670F">
        <w:rPr>
          <w:rFonts w:ascii="Arial" w:hAnsi="Arial" w:cs="Arial"/>
          <w:b/>
          <w:color w:val="FF0000"/>
          <w:lang w:val="es-ES_tradnl"/>
        </w:rPr>
        <w:tab/>
      </w:r>
    </w:p>
    <w:p w:rsidR="000719EE" w:rsidRPr="003D670F" w:rsidRDefault="00CA690B" w:rsidP="00CA690B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  <w:r w:rsidRPr="003D670F">
        <w:rPr>
          <w:rFonts w:ascii="Arial" w:hAnsi="Arial" w:cs="Arial"/>
          <w:b/>
          <w:color w:val="FF0000"/>
          <w:lang w:val="es-ES_tradnl"/>
        </w:rPr>
        <w:t>m2a</w:t>
      </w:r>
      <w:r w:rsidRPr="003D670F">
        <w:rPr>
          <w:rFonts w:ascii="Arial" w:hAnsi="Arial" w:cs="Arial"/>
          <w:b/>
          <w:color w:val="FF0000"/>
          <w:lang w:val="es-ES_tradnl"/>
        </w:rPr>
        <w:tab/>
      </w:r>
      <w:r w:rsidRPr="003D670F">
        <w:rPr>
          <w:rFonts w:ascii="Arial" w:hAnsi="Arial" w:cs="Arial"/>
          <w:b/>
          <w:color w:val="FF0000"/>
          <w:lang w:val="es-ES_tradnl"/>
        </w:rPr>
        <w:tab/>
      </w:r>
      <w:r w:rsidRPr="003D670F">
        <w:rPr>
          <w:rFonts w:ascii="Arial" w:hAnsi="Arial" w:cs="Arial"/>
          <w:b/>
          <w:color w:val="FF0000"/>
          <w:lang w:val="es-ES_tradnl"/>
        </w:rPr>
        <w:tab/>
        <w:t>REC60</w:t>
      </w:r>
      <w:r w:rsidRPr="003D670F">
        <w:rPr>
          <w:rFonts w:ascii="Arial" w:hAnsi="Arial" w:cs="Arial"/>
          <w:b/>
          <w:color w:val="FF0000"/>
          <w:lang w:val="es-ES_tradnl"/>
        </w:rPr>
        <w:tab/>
        <w:t>antes REC 50</w:t>
      </w:r>
    </w:p>
    <w:bookmarkEnd w:id="0"/>
    <w:p w:rsidR="00CA690B" w:rsidRPr="00631F21" w:rsidRDefault="00CA690B" w:rsidP="00CF4C0A">
      <w:pPr>
        <w:spacing w:line="276" w:lineRule="auto"/>
        <w:rPr>
          <w:rFonts w:ascii="Arial" w:hAnsi="Arial" w:cs="Arial"/>
          <w:lang w:val="es-ES"/>
        </w:rPr>
      </w:pPr>
    </w:p>
    <w:p w:rsidR="003D72B3" w:rsidRPr="00631F21" w:rsidRDefault="0063490D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3D72B3" w:rsidRPr="00631F21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631F21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631F21">
        <w:rPr>
          <w:rFonts w:ascii="Arial" w:hAnsi="Arial" w:cs="Arial"/>
          <w:highlight w:val="green"/>
          <w:lang w:val="es-ES_tradnl"/>
        </w:rPr>
        <w:t xml:space="preserve"> ",")</w:t>
      </w:r>
      <w:r w:rsidR="00631F21" w:rsidRPr="00631F21">
        <w:rPr>
          <w:rFonts w:ascii="Arial" w:hAnsi="Arial" w:cs="Arial"/>
          <w:lang w:val="es-ES_tradnl"/>
        </w:rPr>
        <w:t xml:space="preserve"> </w:t>
      </w:r>
      <w:r w:rsidR="000C5B28" w:rsidRPr="00631F21">
        <w:rPr>
          <w:rFonts w:ascii="Arial" w:hAnsi="Arial" w:cs="Arial"/>
          <w:lang w:val="es-ES_tradnl"/>
        </w:rPr>
        <w:t>H</w:t>
      </w:r>
      <w:r w:rsidR="008E3A2E" w:rsidRPr="00631F21">
        <w:rPr>
          <w:rFonts w:ascii="Arial" w:hAnsi="Arial" w:cs="Arial"/>
          <w:lang w:val="es-ES_tradnl"/>
        </w:rPr>
        <w:t>erencia, enfermedades hereditarias, cromosomas, genética.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3D72B3" w:rsidRPr="00631F21" w:rsidRDefault="0063490D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Pr="00631F21">
        <w:rPr>
          <w:rFonts w:ascii="Arial" w:hAnsi="Arial" w:cs="Arial"/>
          <w:highlight w:val="green"/>
          <w:lang w:val="es-ES_tradnl"/>
        </w:rPr>
        <w:t>Tiempo estimado (minutos)</w:t>
      </w:r>
      <w:r w:rsidR="008E3A2E" w:rsidRPr="00631F21">
        <w:rPr>
          <w:rFonts w:ascii="Arial" w:hAnsi="Arial" w:cs="Arial"/>
          <w:lang w:val="es-ES_tradnl"/>
        </w:rPr>
        <w:t xml:space="preserve"> 10 minutos</w:t>
      </w:r>
      <w:r w:rsidR="00666F6F" w:rsidRPr="00631F21">
        <w:rPr>
          <w:rFonts w:ascii="Arial" w:hAnsi="Arial" w:cs="Arial"/>
          <w:lang w:val="es-ES_tradnl"/>
        </w:rPr>
        <w:t>.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63490D" w:rsidRPr="00631F21" w:rsidRDefault="0063490D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3D72B3" w:rsidRPr="00631F21">
        <w:rPr>
          <w:rFonts w:ascii="Arial" w:hAnsi="Arial" w:cs="Arial"/>
          <w:highlight w:val="green"/>
          <w:lang w:val="es-ES_tradnl"/>
        </w:rPr>
        <w:t>Acción didáctica</w:t>
      </w:r>
      <w:r w:rsidR="00611072" w:rsidRPr="00631F21">
        <w:rPr>
          <w:rFonts w:ascii="Arial" w:hAnsi="Arial" w:cs="Arial"/>
          <w:highlight w:val="green"/>
          <w:lang w:val="es-ES_tradnl"/>
        </w:rPr>
        <w:t xml:space="preserve"> (</w:t>
      </w:r>
      <w:proofErr w:type="spellStart"/>
      <w:r w:rsidR="005F4C68" w:rsidRPr="00631F21">
        <w:rPr>
          <w:rFonts w:ascii="Arial" w:hAnsi="Arial" w:cs="Arial"/>
          <w:highlight w:val="green"/>
          <w:lang w:val="es-ES_tradnl"/>
        </w:rPr>
        <w:t>indicar</w:t>
      </w:r>
      <w:r w:rsidRPr="00631F21">
        <w:rPr>
          <w:rFonts w:ascii="Arial" w:hAnsi="Arial" w:cs="Arial"/>
          <w:highlight w:val="green"/>
          <w:lang w:val="es-ES_tradnl"/>
        </w:rPr>
        <w:t>sólo</w:t>
      </w:r>
      <w:proofErr w:type="spellEnd"/>
      <w:r w:rsidRPr="00631F21">
        <w:rPr>
          <w:rFonts w:ascii="Arial" w:hAnsi="Arial" w:cs="Arial"/>
          <w:highlight w:val="green"/>
          <w:lang w:val="es-ES_tradnl"/>
        </w:rPr>
        <w:t xml:space="preserve"> una</w:t>
      </w:r>
      <w:r w:rsidR="003D72B3" w:rsidRPr="00631F21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631F21" w:rsidTr="00AC7496">
        <w:tc>
          <w:tcPr>
            <w:tcW w:w="1248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631F21" w:rsidRDefault="008E3A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631F21" w:rsidRDefault="00AC749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631F21" w:rsidTr="00AC7496">
        <w:tc>
          <w:tcPr>
            <w:tcW w:w="1248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631F21" w:rsidRDefault="005F4C68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3D72B3" w:rsidRPr="00631F21" w:rsidRDefault="00AC7496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Pr="00631F21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31F21" w:rsidTr="00B92165">
        <w:tc>
          <w:tcPr>
            <w:tcW w:w="4536" w:type="dxa"/>
          </w:tcPr>
          <w:p w:rsidR="002E4EE6" w:rsidRPr="00631F21" w:rsidRDefault="00AC749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…</w:t>
            </w:r>
            <w:r w:rsidR="002E4EE6" w:rsidRPr="00631F21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631F21" w:rsidRDefault="00BD1FFA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…</w:t>
            </w:r>
            <w:r w:rsidR="002E4EE6" w:rsidRPr="00631F21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31F21" w:rsidTr="00B92165">
        <w:tc>
          <w:tcPr>
            <w:tcW w:w="4536" w:type="dxa"/>
          </w:tcPr>
          <w:p w:rsidR="002E4EE6" w:rsidRPr="00631F21" w:rsidRDefault="00AC749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…</w:t>
            </w:r>
            <w:r w:rsidR="002E4EE6" w:rsidRPr="00631F21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631F21" w:rsidRDefault="008E3A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31F21" w:rsidTr="00B92165">
        <w:tc>
          <w:tcPr>
            <w:tcW w:w="4536" w:type="dxa"/>
          </w:tcPr>
          <w:p w:rsidR="002E4EE6" w:rsidRPr="00631F21" w:rsidRDefault="00AC749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…</w:t>
            </w:r>
            <w:r w:rsidR="002E4EE6" w:rsidRPr="00631F21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631F21" w:rsidRDefault="00BD1FFA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…</w:t>
            </w:r>
            <w:r w:rsidR="002E4EE6" w:rsidRPr="00631F21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31F21" w:rsidTr="00B92165">
        <w:tc>
          <w:tcPr>
            <w:tcW w:w="4536" w:type="dxa"/>
          </w:tcPr>
          <w:p w:rsidR="002E4EE6" w:rsidRPr="00631F21" w:rsidRDefault="00AC749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…</w:t>
            </w:r>
            <w:r w:rsidR="002E4EE6" w:rsidRPr="00631F21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631F21" w:rsidRDefault="002E4EE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9833A6" w:rsidRPr="00631F21" w:rsidRDefault="009833A6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Pr="00631F21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631F21" w:rsidTr="007B5078">
        <w:tc>
          <w:tcPr>
            <w:tcW w:w="2126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631F21" w:rsidRDefault="008E3A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9833A6" w:rsidRPr="00631F21" w:rsidTr="007B5078">
        <w:tc>
          <w:tcPr>
            <w:tcW w:w="2126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9833A6" w:rsidRPr="00631F21" w:rsidTr="007B5078">
        <w:tc>
          <w:tcPr>
            <w:tcW w:w="2126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631F21" w:rsidRDefault="009833A6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9833A6" w:rsidRPr="00631F21" w:rsidRDefault="009833A6" w:rsidP="00CF4C0A">
      <w:pPr>
        <w:spacing w:line="276" w:lineRule="auto"/>
        <w:rPr>
          <w:rFonts w:ascii="Arial" w:hAnsi="Arial" w:cs="Arial"/>
          <w:lang w:val="es-ES_tradnl"/>
        </w:rPr>
      </w:pPr>
    </w:p>
    <w:p w:rsidR="004375B6" w:rsidRPr="00631F21" w:rsidRDefault="0005228B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4375B6" w:rsidRPr="00631F21">
        <w:rPr>
          <w:rFonts w:ascii="Arial" w:hAnsi="Arial" w:cs="Arial"/>
          <w:highlight w:val="green"/>
          <w:lang w:val="es-ES_tradnl"/>
        </w:rPr>
        <w:t>Nivel del ejercicio, 1</w:t>
      </w:r>
      <w:r w:rsidRPr="00631F21">
        <w:rPr>
          <w:rFonts w:ascii="Arial" w:hAnsi="Arial" w:cs="Arial"/>
          <w:highlight w:val="green"/>
          <w:lang w:val="es-ES_tradnl"/>
        </w:rPr>
        <w:t>-</w:t>
      </w:r>
      <w:r w:rsidR="004375B6" w:rsidRPr="00631F21">
        <w:rPr>
          <w:rFonts w:ascii="Arial" w:hAnsi="Arial" w:cs="Arial"/>
          <w:highlight w:val="green"/>
          <w:lang w:val="es-ES_tradnl"/>
        </w:rPr>
        <w:t>Fácil, 2</w:t>
      </w:r>
      <w:r w:rsidRPr="00631F21">
        <w:rPr>
          <w:rFonts w:ascii="Arial" w:hAnsi="Arial" w:cs="Arial"/>
          <w:highlight w:val="green"/>
          <w:lang w:val="es-ES_tradnl"/>
        </w:rPr>
        <w:t>-</w:t>
      </w:r>
      <w:r w:rsidR="004375B6" w:rsidRPr="00631F21">
        <w:rPr>
          <w:rFonts w:ascii="Arial" w:hAnsi="Arial" w:cs="Arial"/>
          <w:highlight w:val="green"/>
          <w:lang w:val="es-ES_tradnl"/>
        </w:rPr>
        <w:t xml:space="preserve">Medio </w:t>
      </w:r>
      <w:r w:rsidRPr="00631F21">
        <w:rPr>
          <w:rFonts w:ascii="Arial" w:hAnsi="Arial" w:cs="Arial"/>
          <w:highlight w:val="green"/>
          <w:lang w:val="es-ES_tradnl"/>
        </w:rPr>
        <w:t>ó</w:t>
      </w:r>
      <w:r w:rsidR="004375B6" w:rsidRPr="00631F21">
        <w:rPr>
          <w:rFonts w:ascii="Arial" w:hAnsi="Arial" w:cs="Arial"/>
          <w:highlight w:val="green"/>
          <w:lang w:val="es-ES_tradnl"/>
        </w:rPr>
        <w:t xml:space="preserve"> 3</w:t>
      </w:r>
      <w:r w:rsidRPr="00631F21">
        <w:rPr>
          <w:rFonts w:ascii="Arial" w:hAnsi="Arial" w:cs="Arial"/>
          <w:highlight w:val="green"/>
          <w:lang w:val="es-ES_tradnl"/>
        </w:rPr>
        <w:t>-</w:t>
      </w:r>
      <w:r w:rsidR="004375B6" w:rsidRPr="00631F21">
        <w:rPr>
          <w:rFonts w:ascii="Arial" w:hAnsi="Arial" w:cs="Arial"/>
          <w:highlight w:val="green"/>
          <w:lang w:val="es-ES_tradnl"/>
        </w:rPr>
        <w:t>Difícil</w:t>
      </w:r>
      <w:r w:rsidR="0096039E" w:rsidRPr="00631F21">
        <w:rPr>
          <w:rFonts w:ascii="Arial" w:hAnsi="Arial" w:cs="Arial"/>
          <w:lang w:val="es-ES_tradnl"/>
        </w:rPr>
        <w:t xml:space="preserve"> 2-Medio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45712C" w:rsidRPr="00631F21" w:rsidRDefault="0045712C" w:rsidP="00CF4C0A">
      <w:pPr>
        <w:spacing w:line="276" w:lineRule="auto"/>
        <w:rPr>
          <w:rFonts w:ascii="Arial" w:hAnsi="Arial" w:cs="Arial"/>
          <w:b/>
          <w:lang w:val="es-ES_tradnl"/>
        </w:rPr>
      </w:pPr>
      <w:r w:rsidRPr="00631F21">
        <w:rPr>
          <w:rFonts w:ascii="Arial" w:hAnsi="Arial" w:cs="Arial"/>
          <w:b/>
          <w:lang w:val="es-ES_tradnl"/>
        </w:rPr>
        <w:t>DATOS DEL EJERCICIO</w:t>
      </w:r>
    </w:p>
    <w:p w:rsidR="00A925B6" w:rsidRPr="00631F21" w:rsidRDefault="00A925B6" w:rsidP="00CF4C0A">
      <w:pPr>
        <w:spacing w:line="276" w:lineRule="auto"/>
        <w:rPr>
          <w:rFonts w:ascii="Arial" w:hAnsi="Arial" w:cs="Arial"/>
          <w:lang w:val="es-ES_tradnl"/>
        </w:rPr>
      </w:pPr>
    </w:p>
    <w:p w:rsidR="00A925B6" w:rsidRPr="00631F21" w:rsidRDefault="00125D25" w:rsidP="00CF4C0A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631F21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631F21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631F21">
        <w:rPr>
          <w:rFonts w:ascii="Arial" w:hAnsi="Arial" w:cs="Arial"/>
          <w:color w:val="0000FF"/>
          <w:lang w:val="es-ES_tradnl"/>
        </w:rPr>
        <w:t>PARA EL TÍTULO DEL EJERCICIO</w:t>
      </w:r>
      <w:ins w:id="1" w:author="Toshiba-User" w:date="2015-03-08T14:14:00Z">
        <w:r w:rsidR="00666F6F" w:rsidRPr="00631F21">
          <w:rPr>
            <w:rFonts w:ascii="Arial" w:hAnsi="Arial" w:cs="Arial"/>
            <w:color w:val="0000FF"/>
            <w:lang w:val="es-ES_tradnl"/>
          </w:rPr>
          <w:t>,</w:t>
        </w:r>
      </w:ins>
      <w:r w:rsidRPr="00631F21">
        <w:rPr>
          <w:rFonts w:ascii="Arial" w:hAnsi="Arial" w:cs="Arial"/>
          <w:color w:val="0000FF"/>
          <w:lang w:val="es-ES_tradnl"/>
        </w:rPr>
        <w:t xml:space="preserve"> A MENOS QUE SEA DIFERENTE</w:t>
      </w:r>
      <w:r w:rsidR="00A925B6" w:rsidRPr="00631F21">
        <w:rPr>
          <w:rFonts w:ascii="Arial" w:hAnsi="Arial" w:cs="Arial"/>
          <w:color w:val="0000FF"/>
          <w:lang w:val="es-ES_tradnl"/>
        </w:rPr>
        <w:t>. RECUERDA</w:t>
      </w:r>
      <w:ins w:id="2" w:author="Toshiba-User" w:date="2015-03-08T14:14:00Z">
        <w:r w:rsidR="00666F6F" w:rsidRPr="00631F21">
          <w:rPr>
            <w:rFonts w:ascii="Arial" w:hAnsi="Arial" w:cs="Arial"/>
            <w:color w:val="0000FF"/>
            <w:lang w:val="es-ES_tradnl"/>
          </w:rPr>
          <w:t>:</w:t>
        </w:r>
      </w:ins>
      <w:r w:rsidR="00EA3E65" w:rsidRPr="00631F21">
        <w:rPr>
          <w:rFonts w:ascii="Arial" w:hAnsi="Arial" w:cs="Arial"/>
          <w:color w:val="0000FF"/>
          <w:lang w:val="es-ES_tradnl"/>
        </w:rPr>
        <w:t>EL TÍTULO</w:t>
      </w:r>
      <w:r w:rsidR="00A925B6" w:rsidRPr="00631F21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:rsidR="00B0282E" w:rsidRPr="00631F21" w:rsidRDefault="00054002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6907A4" w:rsidRPr="00631F21">
        <w:rPr>
          <w:rFonts w:ascii="Arial" w:hAnsi="Arial" w:cs="Arial"/>
          <w:highlight w:val="green"/>
          <w:lang w:val="es-ES_tradnl"/>
        </w:rPr>
        <w:t>Título del ejercicio</w:t>
      </w:r>
      <w:r w:rsidRPr="00631F21">
        <w:rPr>
          <w:rFonts w:ascii="Arial" w:hAnsi="Arial" w:cs="Arial"/>
          <w:highlight w:val="green"/>
          <w:lang w:val="es-ES_tradnl"/>
        </w:rPr>
        <w:t xml:space="preserve"> (</w:t>
      </w:r>
      <w:r w:rsidRPr="00631F21">
        <w:rPr>
          <w:rFonts w:ascii="Arial" w:hAnsi="Arial" w:cs="Arial"/>
          <w:b/>
          <w:highlight w:val="green"/>
          <w:lang w:val="es-ES_tradnl"/>
        </w:rPr>
        <w:t>86</w:t>
      </w:r>
      <w:r w:rsidRPr="00631F21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631F21">
        <w:rPr>
          <w:rFonts w:ascii="Arial" w:hAnsi="Arial" w:cs="Arial"/>
          <w:highlight w:val="green"/>
          <w:lang w:val="es-ES_tradnl"/>
        </w:rPr>
        <w:t>)</w:t>
      </w:r>
      <w:r w:rsidR="008E3A2E" w:rsidRPr="00631F21">
        <w:rPr>
          <w:rFonts w:ascii="Arial" w:hAnsi="Arial" w:cs="Arial"/>
          <w:color w:val="000000"/>
          <w:lang w:val="es-ES"/>
        </w:rPr>
        <w:t>Las enfermedades hereditarias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054002" w:rsidRPr="00631F21" w:rsidRDefault="00054002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6907A4" w:rsidRPr="00631F21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631F21">
        <w:rPr>
          <w:rFonts w:ascii="Arial" w:hAnsi="Arial" w:cs="Arial"/>
          <w:highlight w:val="green"/>
          <w:lang w:val="es-ES_tradnl"/>
        </w:rPr>
        <w:t>; “P” o “S”</w:t>
      </w:r>
      <w:r w:rsidR="008E3A2E" w:rsidRPr="00631F21">
        <w:rPr>
          <w:rFonts w:ascii="Arial" w:hAnsi="Arial" w:cs="Arial"/>
          <w:lang w:val="es-ES_tradnl"/>
        </w:rPr>
        <w:t xml:space="preserve"> S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6907A4" w:rsidRPr="00631F21" w:rsidRDefault="00C92E0A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1B3983" w:rsidRPr="00631F21">
        <w:rPr>
          <w:rFonts w:ascii="Arial" w:hAnsi="Arial" w:cs="Arial"/>
          <w:highlight w:val="green"/>
          <w:lang w:val="es-ES_tradnl"/>
        </w:rPr>
        <w:t>Enunciado (</w:t>
      </w:r>
      <w:r w:rsidR="00992AB9" w:rsidRPr="00631F21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631F21">
        <w:rPr>
          <w:rFonts w:ascii="Arial" w:hAnsi="Arial" w:cs="Arial"/>
          <w:b/>
          <w:highlight w:val="green"/>
          <w:lang w:val="es-ES_tradnl"/>
        </w:rPr>
        <w:t>193</w:t>
      </w:r>
      <w:r w:rsidR="001B3983" w:rsidRPr="00631F21">
        <w:rPr>
          <w:rFonts w:ascii="Arial" w:hAnsi="Arial" w:cs="Arial"/>
          <w:highlight w:val="green"/>
          <w:lang w:val="es-ES_tradnl"/>
        </w:rPr>
        <w:t xml:space="preserve"> caracteres máximo)</w:t>
      </w:r>
      <w:r w:rsidR="008E3A2E" w:rsidRPr="00631F21">
        <w:rPr>
          <w:rFonts w:ascii="Arial" w:hAnsi="Arial" w:cs="Arial"/>
          <w:lang w:val="es-ES_tradnl"/>
        </w:rPr>
        <w:t xml:space="preserve"> Arrastra las palabras a la</w:t>
      </w:r>
      <w:r w:rsidR="00C85B13" w:rsidRPr="00631F21">
        <w:rPr>
          <w:rFonts w:ascii="Arial" w:hAnsi="Arial" w:cs="Arial"/>
          <w:lang w:val="es-ES_tradnl"/>
        </w:rPr>
        <w:t xml:space="preserve"> posición que les corresponde dentrod</w:t>
      </w:r>
      <w:r w:rsidR="008E3A2E" w:rsidRPr="00631F21">
        <w:rPr>
          <w:rFonts w:ascii="Arial" w:hAnsi="Arial" w:cs="Arial"/>
          <w:lang w:val="es-ES_tradnl"/>
        </w:rPr>
        <w:t>el texto.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F80068" w:rsidRPr="00631F21" w:rsidRDefault="006907A4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highlight w:val="green"/>
          <w:u w:val="single"/>
          <w:lang w:val="es-ES_tradnl"/>
        </w:rPr>
        <w:lastRenderedPageBreak/>
        <w:t>Más información</w:t>
      </w:r>
      <w:r w:rsidR="006D02A8" w:rsidRPr="00631F21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AF23DF" w:rsidRPr="00631F21" w:rsidRDefault="001E2043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highlight w:val="green"/>
          <w:lang w:val="es-ES_tradnl"/>
        </w:rPr>
        <w:t>M</w:t>
      </w:r>
      <w:r w:rsidR="00F80068" w:rsidRPr="00631F21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631F21">
        <w:rPr>
          <w:rFonts w:ascii="Arial" w:hAnsi="Arial" w:cs="Arial"/>
          <w:highlight w:val="green"/>
          <w:lang w:val="es-ES_tradnl"/>
        </w:rPr>
        <w:t xml:space="preserve">ventana </w:t>
      </w:r>
      <w:r w:rsidRPr="00631F21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2233BF" w:rsidRPr="00631F21">
        <w:rPr>
          <w:rFonts w:ascii="Arial" w:hAnsi="Arial" w:cs="Arial"/>
          <w:highlight w:val="green"/>
          <w:lang w:val="es-ES_tradnl"/>
        </w:rPr>
        <w:t>(S/N)</w:t>
      </w:r>
      <w:r w:rsidR="008E3A2E" w:rsidRPr="00631F21">
        <w:rPr>
          <w:rFonts w:ascii="Arial" w:hAnsi="Arial" w:cs="Arial"/>
          <w:lang w:val="es-ES_tradnl"/>
        </w:rPr>
        <w:t xml:space="preserve"> N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es-ES_tradnl"/>
        </w:rPr>
      </w:pPr>
    </w:p>
    <w:p w:rsidR="006907A4" w:rsidRPr="00631F21" w:rsidRDefault="006907A4" w:rsidP="00CF4C0A">
      <w:pPr>
        <w:spacing w:line="276" w:lineRule="auto"/>
        <w:rPr>
          <w:rFonts w:ascii="Arial" w:hAnsi="Arial" w:cs="Arial"/>
          <w:lang w:val="pt-BR"/>
        </w:rPr>
      </w:pPr>
      <w:r w:rsidRPr="00631F21">
        <w:rPr>
          <w:rFonts w:ascii="Arial" w:hAnsi="Arial" w:cs="Arial"/>
          <w:highlight w:val="green"/>
          <w:lang w:val="pt-BR"/>
        </w:rPr>
        <w:t>Mostrar calculadora (S/N)</w:t>
      </w:r>
      <w:r w:rsidR="008E3A2E" w:rsidRPr="00631F21">
        <w:rPr>
          <w:rFonts w:ascii="Arial" w:hAnsi="Arial" w:cs="Arial"/>
          <w:lang w:val="pt-BR"/>
        </w:rPr>
        <w:t xml:space="preserve"> N</w:t>
      </w:r>
    </w:p>
    <w:p w:rsidR="000719EE" w:rsidRPr="00631F21" w:rsidRDefault="000719EE" w:rsidP="00CF4C0A">
      <w:pPr>
        <w:spacing w:line="276" w:lineRule="auto"/>
        <w:rPr>
          <w:rFonts w:ascii="Arial" w:hAnsi="Arial" w:cs="Arial"/>
          <w:lang w:val="pt-BR"/>
        </w:rPr>
      </w:pPr>
    </w:p>
    <w:p w:rsidR="00485C72" w:rsidRPr="00631F21" w:rsidRDefault="00BC2254" w:rsidP="00CF4C0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631F21">
        <w:rPr>
          <w:rFonts w:ascii="Arial" w:hAnsi="Arial" w:cs="Arial"/>
          <w:color w:val="0000FF"/>
          <w:lang w:val="pt-BR"/>
        </w:rPr>
        <w:t>MÍN. 2 MÁ</w:t>
      </w:r>
      <w:r w:rsidR="00EF7BBC" w:rsidRPr="00631F21">
        <w:rPr>
          <w:rFonts w:ascii="Arial" w:hAnsi="Arial" w:cs="Arial"/>
          <w:color w:val="0000FF"/>
          <w:lang w:val="pt-BR"/>
        </w:rPr>
        <w:t xml:space="preserve">X. 12. </w:t>
      </w:r>
      <w:r w:rsidR="00EF7BBC" w:rsidRPr="00631F21">
        <w:rPr>
          <w:rFonts w:ascii="Arial" w:hAnsi="Arial" w:cs="Arial"/>
          <w:color w:val="0000FF"/>
          <w:lang w:val="es-ES_tradnl"/>
        </w:rPr>
        <w:t>RELLENAR HUECOS. ESCRIBE</w:t>
      </w:r>
      <w:r w:rsidR="00631F21" w:rsidRPr="00631F21">
        <w:rPr>
          <w:rFonts w:ascii="Arial" w:hAnsi="Arial" w:cs="Arial"/>
          <w:color w:val="0000FF"/>
          <w:lang w:val="es-ES_tradnl"/>
        </w:rPr>
        <w:t xml:space="preserve"> </w:t>
      </w:r>
      <w:r w:rsidR="00666F6F" w:rsidRPr="00631F21">
        <w:rPr>
          <w:rFonts w:ascii="Arial" w:hAnsi="Arial" w:cs="Arial"/>
          <w:color w:val="0000FF"/>
          <w:lang w:val="es-ES_tradnl"/>
        </w:rPr>
        <w:t xml:space="preserve">UN </w:t>
      </w:r>
      <w:r w:rsidRPr="00631F21">
        <w:rPr>
          <w:rFonts w:ascii="Arial" w:hAnsi="Arial" w:cs="Arial"/>
          <w:color w:val="0000FF"/>
          <w:lang w:val="es-ES_tradnl"/>
        </w:rPr>
        <w:t xml:space="preserve">TEXTO EN EL CUAL SE DEBERÁ </w:t>
      </w:r>
      <w:r w:rsidR="00EF7BBC" w:rsidRPr="00631F21">
        <w:rPr>
          <w:rFonts w:ascii="Arial" w:hAnsi="Arial" w:cs="Arial"/>
          <w:color w:val="0000FF"/>
          <w:lang w:val="es-ES_tradnl"/>
        </w:rPr>
        <w:t>INCLUIR</w:t>
      </w:r>
      <w:r w:rsidRPr="00631F21">
        <w:rPr>
          <w:rFonts w:ascii="Arial" w:hAnsi="Arial" w:cs="Arial"/>
          <w:color w:val="0000FF"/>
          <w:lang w:val="es-ES_tradnl"/>
        </w:rPr>
        <w:t xml:space="preserve"> UN ASTERISCO ENTRE CORCHETES [*] EN </w:t>
      </w:r>
      <w:r w:rsidR="00EF7BBC" w:rsidRPr="00631F21">
        <w:rPr>
          <w:rFonts w:ascii="Arial" w:hAnsi="Arial" w:cs="Arial"/>
          <w:color w:val="0000FF"/>
          <w:lang w:val="es-ES_tradnl"/>
        </w:rPr>
        <w:t xml:space="preserve">CADA UNO DE </w:t>
      </w:r>
      <w:r w:rsidR="00342E6F" w:rsidRPr="00631F21">
        <w:rPr>
          <w:rFonts w:ascii="Arial" w:hAnsi="Arial" w:cs="Arial"/>
          <w:color w:val="0000FF"/>
          <w:lang w:val="es-ES_tradnl"/>
        </w:rPr>
        <w:t>LOS ESPACIOS EN DÓ</w:t>
      </w:r>
      <w:r w:rsidRPr="00631F21">
        <w:rPr>
          <w:rFonts w:ascii="Arial" w:hAnsi="Arial" w:cs="Arial"/>
          <w:color w:val="0000FF"/>
          <w:lang w:val="es-ES_tradnl"/>
        </w:rPr>
        <w:t>NDE QUEDARÁN HUECOS A RELLENAR</w:t>
      </w:r>
      <w:r w:rsidR="00666F6F" w:rsidRPr="00631F21">
        <w:rPr>
          <w:rFonts w:ascii="Arial" w:hAnsi="Arial" w:cs="Arial"/>
          <w:color w:val="0000FF"/>
          <w:lang w:val="es-ES_tradnl"/>
        </w:rPr>
        <w:t>.</w:t>
      </w:r>
      <w:r w:rsidRPr="00631F21">
        <w:rPr>
          <w:rFonts w:ascii="Arial" w:hAnsi="Arial" w:cs="Arial"/>
          <w:color w:val="0000FF"/>
          <w:lang w:val="es-ES_tradnl"/>
        </w:rPr>
        <w:t xml:space="preserve"> EJEMPLO:</w:t>
      </w:r>
    </w:p>
    <w:p w:rsidR="00742D83" w:rsidRPr="00631F21" w:rsidRDefault="00742D83" w:rsidP="00CF4C0A">
      <w:pPr>
        <w:spacing w:line="276" w:lineRule="auto"/>
        <w:rPr>
          <w:rFonts w:ascii="Arial" w:hAnsi="Arial" w:cs="Arial"/>
          <w:lang w:val="es-ES_tradnl"/>
        </w:rPr>
      </w:pPr>
    </w:p>
    <w:p w:rsidR="00742D83" w:rsidRPr="00631F21" w:rsidRDefault="001C2F65" w:rsidP="00CF4C0A">
      <w:pPr>
        <w:spacing w:line="276" w:lineRule="auto"/>
        <w:jc w:val="center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lang w:val="es-ES_tradnl"/>
        </w:rPr>
        <w:t>Lo que no es para ti...aunque te pongas</w:t>
      </w:r>
      <w:r w:rsidR="00742D83" w:rsidRPr="00631F21">
        <w:rPr>
          <w:rFonts w:ascii="Arial" w:hAnsi="Arial" w:cs="Arial"/>
          <w:lang w:val="es-ES_tradnl"/>
        </w:rPr>
        <w:t>…</w:t>
      </w:r>
      <w:r w:rsidR="00742D83" w:rsidRPr="00631F21">
        <w:rPr>
          <w:rFonts w:ascii="Arial" w:hAnsi="Arial" w:cs="Arial"/>
          <w:color w:val="0000FF"/>
          <w:lang w:val="es-ES_tradnl"/>
        </w:rPr>
        <w:t>ENTONCES DEBE SER:</w:t>
      </w:r>
      <w:r w:rsidR="00631F21" w:rsidRPr="00631F21">
        <w:rPr>
          <w:rFonts w:ascii="Arial" w:hAnsi="Arial" w:cs="Arial"/>
          <w:color w:val="0000FF"/>
          <w:lang w:val="es-ES_tradnl"/>
        </w:rPr>
        <w:t xml:space="preserve"> </w:t>
      </w:r>
      <w:r w:rsidRPr="00631F21">
        <w:rPr>
          <w:rFonts w:ascii="Arial" w:hAnsi="Arial" w:cs="Arial"/>
          <w:lang w:val="es-ES_tradnl"/>
        </w:rPr>
        <w:t>Lo que no es para ti...aunque te [*</w:t>
      </w:r>
      <w:proofErr w:type="gramStart"/>
      <w:r w:rsidRPr="00631F21">
        <w:rPr>
          <w:rFonts w:ascii="Arial" w:hAnsi="Arial" w:cs="Arial"/>
          <w:lang w:val="es-ES_tradnl"/>
        </w:rPr>
        <w:t>] …</w:t>
      </w:r>
      <w:proofErr w:type="gramEnd"/>
    </w:p>
    <w:p w:rsidR="00742D83" w:rsidRPr="00631F21" w:rsidRDefault="00742D83" w:rsidP="00CF4C0A">
      <w:pPr>
        <w:spacing w:line="276" w:lineRule="auto"/>
        <w:rPr>
          <w:rFonts w:ascii="Arial" w:hAnsi="Arial" w:cs="Arial"/>
          <w:lang w:val="es-ES_tradnl"/>
        </w:rPr>
      </w:pPr>
    </w:p>
    <w:p w:rsidR="00742D83" w:rsidRPr="00631F21" w:rsidRDefault="00CE7115" w:rsidP="00CF4C0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631F21">
        <w:rPr>
          <w:rFonts w:ascii="Arial" w:hAnsi="Arial" w:cs="Arial"/>
          <w:color w:val="0000FF"/>
          <w:lang w:val="es-ES_tradnl"/>
        </w:rPr>
        <w:t>DESPUÉS</w:t>
      </w:r>
      <w:r w:rsidR="00EF7BBC" w:rsidRPr="00631F21">
        <w:rPr>
          <w:rFonts w:ascii="Arial" w:hAnsi="Arial" w:cs="Arial"/>
          <w:color w:val="0000FF"/>
          <w:lang w:val="es-ES_tradnl"/>
        </w:rPr>
        <w:t xml:space="preserve"> ESCRIBIR EN CADA CASILLA DEL 1 AL 12 </w:t>
      </w:r>
      <w:r w:rsidR="005513FA" w:rsidRPr="00631F21">
        <w:rPr>
          <w:rFonts w:ascii="Arial" w:hAnsi="Arial" w:cs="Arial"/>
          <w:color w:val="0000FF"/>
          <w:lang w:val="es-ES_tradnl"/>
        </w:rPr>
        <w:t>LAS PALABRAS RESPUESTAS</w:t>
      </w:r>
      <w:r w:rsidR="00EF7BBC" w:rsidRPr="00631F21">
        <w:rPr>
          <w:rFonts w:ascii="Arial" w:hAnsi="Arial" w:cs="Arial"/>
          <w:color w:val="0000FF"/>
          <w:lang w:val="es-ES_tradnl"/>
        </w:rPr>
        <w:t xml:space="preserve"> O LAS PALABRAS CORRESPONDIENTES </w:t>
      </w:r>
      <w:r w:rsidR="00666F6F" w:rsidRPr="00631F21">
        <w:rPr>
          <w:rFonts w:ascii="Arial" w:hAnsi="Arial" w:cs="Arial"/>
          <w:color w:val="0000FF"/>
          <w:lang w:val="es-ES_tradnl"/>
        </w:rPr>
        <w:t xml:space="preserve">A </w:t>
      </w:r>
      <w:r w:rsidR="00EF7BBC" w:rsidRPr="00631F21">
        <w:rPr>
          <w:rFonts w:ascii="Arial" w:hAnsi="Arial" w:cs="Arial"/>
          <w:color w:val="0000FF"/>
          <w:lang w:val="es-ES_tradnl"/>
        </w:rPr>
        <w:t>CADA ASTERISCO</w:t>
      </w:r>
      <w:r w:rsidRPr="00631F21">
        <w:rPr>
          <w:rFonts w:ascii="Arial" w:hAnsi="Arial" w:cs="Arial"/>
          <w:color w:val="0000FF"/>
          <w:lang w:val="es-ES_tradnl"/>
        </w:rPr>
        <w:t xml:space="preserve"> (</w:t>
      </w:r>
      <w:r w:rsidRPr="00631F21">
        <w:rPr>
          <w:rFonts w:ascii="Arial" w:hAnsi="Arial" w:cs="Arial"/>
          <w:b/>
          <w:color w:val="0000FF"/>
          <w:lang w:val="es-ES_tradnl"/>
        </w:rPr>
        <w:t>IMPORTANTE</w:t>
      </w:r>
      <w:r w:rsidRPr="00631F21">
        <w:rPr>
          <w:rFonts w:ascii="Arial" w:hAnsi="Arial" w:cs="Arial"/>
          <w:color w:val="0000FF"/>
          <w:lang w:val="es-ES_tradnl"/>
        </w:rPr>
        <w:t>: LAS RESPUESTAS DEBEN SER ÚNICAS Y DEBEN IR EN EL ORDEN DE APARICIÓN)</w:t>
      </w:r>
      <w:r w:rsidR="00666F6F" w:rsidRPr="00631F21">
        <w:rPr>
          <w:rFonts w:ascii="Arial" w:hAnsi="Arial" w:cs="Arial"/>
          <w:color w:val="0000FF"/>
          <w:lang w:val="es-ES_tradnl"/>
        </w:rPr>
        <w:t>.</w:t>
      </w:r>
      <w:r w:rsidR="00EF7BBC" w:rsidRPr="00631F21">
        <w:rPr>
          <w:rFonts w:ascii="Arial" w:hAnsi="Arial" w:cs="Arial"/>
          <w:color w:val="0000FF"/>
          <w:lang w:val="es-ES_tradnl"/>
        </w:rPr>
        <w:t xml:space="preserve"> EJEMPLO:</w:t>
      </w:r>
    </w:p>
    <w:p w:rsidR="00EF7BBC" w:rsidRPr="00631F21" w:rsidRDefault="00EF7BBC" w:rsidP="00CF4C0A">
      <w:pPr>
        <w:spacing w:line="276" w:lineRule="auto"/>
        <w:rPr>
          <w:rFonts w:ascii="Arial" w:hAnsi="Arial" w:cs="Arial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631F21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631F21" w:rsidRDefault="001C2F65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631F21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631F21" w:rsidRDefault="001C2F65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pongas</w:t>
            </w:r>
          </w:p>
        </w:tc>
      </w:tr>
    </w:tbl>
    <w:p w:rsidR="00EF7BBC" w:rsidRPr="00631F21" w:rsidRDefault="00EF7BBC" w:rsidP="00CF4C0A">
      <w:pPr>
        <w:spacing w:line="276" w:lineRule="auto"/>
        <w:rPr>
          <w:rFonts w:ascii="Arial" w:hAnsi="Arial" w:cs="Arial"/>
          <w:lang w:val="es-ES_tradnl"/>
        </w:rPr>
      </w:pPr>
    </w:p>
    <w:p w:rsidR="00742D83" w:rsidRPr="00631F21" w:rsidRDefault="00046B74" w:rsidP="00CF4C0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631F21">
        <w:rPr>
          <w:rFonts w:ascii="Arial" w:hAnsi="Arial" w:cs="Arial"/>
          <w:color w:val="0000FF"/>
          <w:lang w:val="es-ES_tradnl"/>
        </w:rPr>
        <w:t>NOTA: ESTE EJERCICIO PUEDE O NO UTILIZAR AUDIO</w:t>
      </w:r>
    </w:p>
    <w:p w:rsidR="002F3F12" w:rsidRPr="00631F21" w:rsidRDefault="002F3F12" w:rsidP="00CF4C0A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</w:p>
    <w:p w:rsidR="006D02A8" w:rsidRPr="00631F21" w:rsidRDefault="006D02A8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Pr="00631F21">
        <w:rPr>
          <w:rFonts w:ascii="Arial" w:hAnsi="Arial" w:cs="Arial"/>
          <w:highlight w:val="green"/>
          <w:lang w:val="es-ES_tradnl"/>
        </w:rPr>
        <w:t>Texto a rellenar (</w:t>
      </w:r>
      <w:r w:rsidRPr="00631F21">
        <w:rPr>
          <w:rFonts w:ascii="Arial" w:hAnsi="Arial" w:cs="Arial"/>
          <w:b/>
          <w:highlight w:val="green"/>
          <w:lang w:val="es-ES_tradnl"/>
        </w:rPr>
        <w:t>745</w:t>
      </w:r>
      <w:r w:rsidRPr="00631F21">
        <w:rPr>
          <w:rFonts w:ascii="Arial" w:hAnsi="Arial" w:cs="Arial"/>
          <w:highlight w:val="green"/>
          <w:lang w:val="es-ES_tradnl"/>
        </w:rPr>
        <w:t xml:space="preserve"> caracteres máximo)</w:t>
      </w:r>
    </w:p>
    <w:p w:rsidR="006D02A8" w:rsidRPr="00631F21" w:rsidRDefault="006D02A8" w:rsidP="00CF4C0A">
      <w:pPr>
        <w:spacing w:line="276" w:lineRule="auto"/>
        <w:rPr>
          <w:rFonts w:ascii="Arial" w:hAnsi="Arial" w:cs="Arial"/>
          <w:lang w:val="es-ES_tradnl"/>
        </w:rPr>
      </w:pPr>
    </w:p>
    <w:p w:rsidR="006D02A8" w:rsidRPr="00631F21" w:rsidRDefault="008E3A2E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lang w:val="es-ES_tradnl"/>
        </w:rPr>
        <w:t xml:space="preserve">Antiguamente, las [*] [*] eran </w:t>
      </w:r>
      <w:r w:rsidR="00D64E2E" w:rsidRPr="00631F21">
        <w:rPr>
          <w:rFonts w:ascii="Arial" w:hAnsi="Arial" w:cs="Arial"/>
          <w:lang w:val="es-ES_tradnl"/>
        </w:rPr>
        <w:t>consideradas</w:t>
      </w:r>
      <w:r w:rsidRPr="00631F21">
        <w:rPr>
          <w:rFonts w:ascii="Arial" w:hAnsi="Arial" w:cs="Arial"/>
          <w:lang w:val="es-ES_tradnl"/>
        </w:rPr>
        <w:t xml:space="preserve"> [*]. Ahora se sabe que hay </w:t>
      </w:r>
      <w:r w:rsidR="00BF6EC3" w:rsidRPr="00631F21">
        <w:rPr>
          <w:rFonts w:ascii="Arial" w:hAnsi="Arial" w:cs="Arial"/>
          <w:lang w:val="es-ES_tradnl"/>
        </w:rPr>
        <w:t>[*] de los [*]</w:t>
      </w:r>
      <w:r w:rsidR="00D64E2E" w:rsidRPr="00631F21">
        <w:rPr>
          <w:rFonts w:ascii="Arial" w:hAnsi="Arial" w:cs="Arial"/>
          <w:lang w:val="es-ES_tradnl"/>
        </w:rPr>
        <w:t xml:space="preserve"> que se transmiten de padres</w:t>
      </w:r>
      <w:r w:rsidRPr="00631F21">
        <w:rPr>
          <w:rFonts w:ascii="Arial" w:hAnsi="Arial" w:cs="Arial"/>
          <w:lang w:val="es-ES_tradnl"/>
        </w:rPr>
        <w:t xml:space="preserve"> a hijos</w:t>
      </w:r>
      <w:r w:rsidR="00666F6F" w:rsidRPr="00631F21">
        <w:rPr>
          <w:rFonts w:ascii="Arial" w:hAnsi="Arial" w:cs="Arial"/>
          <w:lang w:val="es-ES_tradnl"/>
        </w:rPr>
        <w:t xml:space="preserve"> a</w:t>
      </w:r>
      <w:r w:rsidRPr="00631F21">
        <w:rPr>
          <w:rFonts w:ascii="Arial" w:hAnsi="Arial" w:cs="Arial"/>
          <w:lang w:val="es-ES_tradnl"/>
        </w:rPr>
        <w:t xml:space="preserve"> través de los [*]</w:t>
      </w:r>
      <w:r w:rsidR="00D64E2E" w:rsidRPr="00631F21">
        <w:rPr>
          <w:rFonts w:ascii="Arial" w:hAnsi="Arial" w:cs="Arial"/>
          <w:lang w:val="es-ES_tradnl"/>
        </w:rPr>
        <w:t xml:space="preserve">, y </w:t>
      </w:r>
      <w:r w:rsidR="0030069D" w:rsidRPr="00631F21">
        <w:rPr>
          <w:rFonts w:ascii="Arial" w:hAnsi="Arial" w:cs="Arial"/>
          <w:lang w:val="es-ES_tradnl"/>
        </w:rPr>
        <w:t>estos</w:t>
      </w:r>
      <w:r w:rsidR="00631F21" w:rsidRPr="00631F21">
        <w:rPr>
          <w:rFonts w:ascii="Arial" w:hAnsi="Arial" w:cs="Arial"/>
          <w:lang w:val="es-ES_tradnl"/>
        </w:rPr>
        <w:t xml:space="preserve"> </w:t>
      </w:r>
      <w:r w:rsidR="00D64E2E" w:rsidRPr="00631F21">
        <w:rPr>
          <w:rFonts w:ascii="Arial" w:hAnsi="Arial" w:cs="Arial"/>
          <w:lang w:val="es-ES_tradnl"/>
        </w:rPr>
        <w:t xml:space="preserve">a veces </w:t>
      </w:r>
      <w:r w:rsidR="00631F21" w:rsidRPr="00631F21">
        <w:rPr>
          <w:rFonts w:ascii="Arial" w:hAnsi="Arial" w:cs="Arial"/>
          <w:lang w:val="es-ES_tradnl"/>
        </w:rPr>
        <w:t>producen</w:t>
      </w:r>
      <w:r w:rsidR="00D64E2E" w:rsidRPr="00631F21">
        <w:rPr>
          <w:rFonts w:ascii="Arial" w:hAnsi="Arial" w:cs="Arial"/>
          <w:lang w:val="es-ES_tradnl"/>
        </w:rPr>
        <w:t xml:space="preserve"> enfermedades. El reconocer que estos padecimientos son de origen [*] significa entender que es posible investigar y desarrollar una [*]. </w:t>
      </w:r>
    </w:p>
    <w:p w:rsidR="006D02A8" w:rsidRPr="00631F21" w:rsidRDefault="006D02A8" w:rsidP="00CF4C0A">
      <w:pPr>
        <w:spacing w:line="276" w:lineRule="auto"/>
        <w:rPr>
          <w:rFonts w:ascii="Arial" w:hAnsi="Arial" w:cs="Arial"/>
          <w:lang w:val="es-ES_tradnl"/>
        </w:rPr>
      </w:pPr>
    </w:p>
    <w:p w:rsidR="00227850" w:rsidRPr="00631F21" w:rsidRDefault="0072270A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b/>
          <w:color w:val="FF0000"/>
          <w:lang w:val="es-ES_tradnl"/>
        </w:rPr>
        <w:t>*</w:t>
      </w:r>
      <w:r w:rsidR="00227850" w:rsidRPr="00631F21">
        <w:rPr>
          <w:rFonts w:ascii="Arial" w:hAnsi="Arial" w:cs="Arial"/>
          <w:highlight w:val="green"/>
          <w:lang w:val="es-ES_tradnl"/>
        </w:rPr>
        <w:t>Palabras (</w:t>
      </w:r>
      <w:r w:rsidRPr="00631F21">
        <w:rPr>
          <w:rFonts w:ascii="Arial" w:hAnsi="Arial" w:cs="Arial"/>
          <w:highlight w:val="green"/>
          <w:lang w:val="es-ES_tradnl"/>
        </w:rPr>
        <w:t xml:space="preserve">respuestas </w:t>
      </w:r>
      <w:r w:rsidR="00227850" w:rsidRPr="00631F21">
        <w:rPr>
          <w:rFonts w:ascii="Arial" w:hAnsi="Arial" w:cs="Arial"/>
          <w:b/>
          <w:highlight w:val="green"/>
          <w:lang w:val="es-ES_tradnl"/>
        </w:rPr>
        <w:t>23</w:t>
      </w:r>
      <w:r w:rsidR="00227850" w:rsidRPr="00631F21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631F21" w:rsidTr="00227850">
        <w:tc>
          <w:tcPr>
            <w:tcW w:w="534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631F21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631F21" w:rsidRDefault="008E3A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enfermedades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631F21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631F21" w:rsidRDefault="008E3A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hereditarias</w:t>
            </w:r>
          </w:p>
        </w:tc>
      </w:tr>
      <w:tr w:rsidR="00227850" w:rsidRPr="00631F21" w:rsidTr="00227850">
        <w:tc>
          <w:tcPr>
            <w:tcW w:w="534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631F21" w:rsidRDefault="008E3A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maldiciones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631F21" w:rsidRDefault="00BF6EC3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características</w:t>
            </w:r>
          </w:p>
        </w:tc>
      </w:tr>
      <w:tr w:rsidR="00227850" w:rsidRPr="00631F21" w:rsidTr="00227850">
        <w:tc>
          <w:tcPr>
            <w:tcW w:w="534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631F21" w:rsidRDefault="00BF6EC3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organismos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631F21" w:rsidRDefault="00BF6EC3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cromosomas</w:t>
            </w:r>
          </w:p>
        </w:tc>
      </w:tr>
      <w:tr w:rsidR="00227850" w:rsidRPr="00631F21" w:rsidTr="00227850">
        <w:tc>
          <w:tcPr>
            <w:tcW w:w="534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631F21" w:rsidRDefault="00D64E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natural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631F21" w:rsidRDefault="00D64E2E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cura</w:t>
            </w:r>
          </w:p>
        </w:tc>
      </w:tr>
      <w:tr w:rsidR="00227850" w:rsidRPr="00631F21" w:rsidTr="00227850">
        <w:tc>
          <w:tcPr>
            <w:tcW w:w="534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227850" w:rsidRPr="00631F21" w:rsidRDefault="00227850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227850" w:rsidRPr="00631F21" w:rsidRDefault="00227850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227850" w:rsidRPr="00631F21" w:rsidTr="00227850">
        <w:tc>
          <w:tcPr>
            <w:tcW w:w="534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227850" w:rsidRPr="00631F21" w:rsidRDefault="00227850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631F21" w:rsidRDefault="00227850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227850" w:rsidRPr="00631F21" w:rsidRDefault="00227850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F93E33" w:rsidRPr="00631F21" w:rsidRDefault="00F93E33" w:rsidP="00CF4C0A">
      <w:pPr>
        <w:spacing w:line="276" w:lineRule="auto"/>
        <w:rPr>
          <w:rFonts w:ascii="Arial" w:hAnsi="Arial" w:cs="Arial"/>
          <w:lang w:val="es-ES_tradnl"/>
        </w:rPr>
      </w:pPr>
    </w:p>
    <w:p w:rsidR="007260CF" w:rsidRPr="00631F21" w:rsidRDefault="007260CF" w:rsidP="00CF4C0A">
      <w:pPr>
        <w:spacing w:line="276" w:lineRule="auto"/>
        <w:rPr>
          <w:rFonts w:ascii="Arial" w:hAnsi="Arial" w:cs="Arial"/>
          <w:lang w:val="es-ES_tradnl"/>
        </w:rPr>
      </w:pPr>
      <w:r w:rsidRPr="00631F21">
        <w:rPr>
          <w:rFonts w:ascii="Arial" w:hAnsi="Arial" w:cs="Arial"/>
          <w:highlight w:val="green"/>
          <w:lang w:val="es-ES_tradnl"/>
        </w:rPr>
        <w:t>Palabras para despistar (</w:t>
      </w:r>
      <w:r w:rsidRPr="00631F21">
        <w:rPr>
          <w:rFonts w:ascii="Arial" w:hAnsi="Arial" w:cs="Arial"/>
          <w:b/>
          <w:highlight w:val="green"/>
          <w:lang w:val="es-ES_tradnl"/>
        </w:rPr>
        <w:t>23</w:t>
      </w:r>
      <w:r w:rsidRPr="00631F21">
        <w:rPr>
          <w:rFonts w:ascii="Arial" w:hAnsi="Arial" w:cs="Arial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631F21" w:rsidTr="007B5078">
        <w:tc>
          <w:tcPr>
            <w:tcW w:w="534" w:type="dxa"/>
            <w:shd w:val="clear" w:color="auto" w:fill="E6E6E6"/>
            <w:vAlign w:val="center"/>
          </w:tcPr>
          <w:p w:rsidR="007260CF" w:rsidRPr="00631F21" w:rsidRDefault="007260CF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631F21" w:rsidRDefault="000770DF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sobrenatural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631F21" w:rsidRDefault="007260CF" w:rsidP="00CF4C0A">
            <w:pPr>
              <w:spacing w:line="276" w:lineRule="auto"/>
              <w:jc w:val="center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631F21" w:rsidRDefault="000770DF" w:rsidP="00CF4C0A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631F21">
              <w:rPr>
                <w:rFonts w:ascii="Arial" w:hAnsi="Arial" w:cs="Arial"/>
                <w:lang w:val="es-ES_tradnl"/>
              </w:rPr>
              <w:t>infecciosas</w:t>
            </w:r>
          </w:p>
        </w:tc>
      </w:tr>
    </w:tbl>
    <w:p w:rsidR="0041036C" w:rsidRPr="00631F21" w:rsidRDefault="0041036C" w:rsidP="00CF4C0A">
      <w:pPr>
        <w:spacing w:line="276" w:lineRule="auto"/>
        <w:rPr>
          <w:rFonts w:ascii="Arial" w:hAnsi="Arial" w:cs="Arial"/>
          <w:lang w:val="es-ES_tradnl"/>
        </w:rPr>
      </w:pPr>
    </w:p>
    <w:p w:rsidR="00EE1BFD" w:rsidRPr="00631F21" w:rsidRDefault="00EE1BFD" w:rsidP="00CF4C0A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631F21">
        <w:rPr>
          <w:rFonts w:ascii="Arial" w:hAnsi="Arial" w:cs="Arial"/>
          <w:color w:val="0000FF"/>
          <w:lang w:val="es-ES_tradnl"/>
        </w:rPr>
        <w:t>NOTA: ESTE EJERCICIO PUEDE O NO UTILIZAR AUDIO</w:t>
      </w:r>
    </w:p>
    <w:p w:rsidR="00EE1BFD" w:rsidRPr="00631F21" w:rsidRDefault="00EE1BFD" w:rsidP="00CF4C0A">
      <w:pPr>
        <w:spacing w:line="276" w:lineRule="auto"/>
        <w:rPr>
          <w:rFonts w:ascii="Arial" w:hAnsi="Arial" w:cs="Arial"/>
          <w:lang w:val="es-ES_tradnl"/>
        </w:rPr>
      </w:pPr>
    </w:p>
    <w:p w:rsidR="00EE1BFD" w:rsidRPr="00631F21" w:rsidRDefault="00EE1BFD" w:rsidP="00CF4C0A">
      <w:pPr>
        <w:spacing w:line="276" w:lineRule="auto"/>
        <w:rPr>
          <w:rFonts w:ascii="Arial" w:hAnsi="Arial" w:cs="Arial"/>
          <w:highlight w:val="green"/>
          <w:lang w:val="es-ES_tradnl"/>
        </w:rPr>
      </w:pPr>
      <w:r w:rsidRPr="00631F21">
        <w:rPr>
          <w:rFonts w:ascii="Arial" w:hAnsi="Arial" w:cs="Arial"/>
          <w:highlight w:val="green"/>
          <w:lang w:val="es-ES_tradnl"/>
        </w:rPr>
        <w:t xml:space="preserve">Audio (opcional) S/N, Si existe, indicar el nombre del archivo mp3 </w:t>
      </w:r>
    </w:p>
    <w:p w:rsidR="0072270A" w:rsidRPr="00631F21" w:rsidRDefault="0072270A" w:rsidP="00CF4C0A">
      <w:pPr>
        <w:spacing w:line="276" w:lineRule="auto"/>
        <w:rPr>
          <w:rFonts w:ascii="Arial" w:hAnsi="Arial" w:cs="Arial"/>
          <w:lang w:val="es-ES_tradnl"/>
        </w:rPr>
      </w:pPr>
    </w:p>
    <w:sectPr w:rsidR="0072270A" w:rsidRPr="00631F2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770DF"/>
    <w:rsid w:val="000B20BA"/>
    <w:rsid w:val="000C5B28"/>
    <w:rsid w:val="000F25E8"/>
    <w:rsid w:val="00104E5C"/>
    <w:rsid w:val="00125D25"/>
    <w:rsid w:val="00170CC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0069D"/>
    <w:rsid w:val="00310537"/>
    <w:rsid w:val="00326C60"/>
    <w:rsid w:val="00340C3A"/>
    <w:rsid w:val="00342E6F"/>
    <w:rsid w:val="003440D6"/>
    <w:rsid w:val="00345260"/>
    <w:rsid w:val="00353644"/>
    <w:rsid w:val="00384088"/>
    <w:rsid w:val="003A458C"/>
    <w:rsid w:val="003D670F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0C0B"/>
    <w:rsid w:val="00611072"/>
    <w:rsid w:val="00616529"/>
    <w:rsid w:val="00631F21"/>
    <w:rsid w:val="0063490D"/>
    <w:rsid w:val="00647430"/>
    <w:rsid w:val="0066155E"/>
    <w:rsid w:val="00666F6F"/>
    <w:rsid w:val="006907A4"/>
    <w:rsid w:val="006A32CE"/>
    <w:rsid w:val="006A3851"/>
    <w:rsid w:val="006B1C75"/>
    <w:rsid w:val="006C64F3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260A"/>
    <w:rsid w:val="008932B9"/>
    <w:rsid w:val="008E3A2E"/>
    <w:rsid w:val="009320AC"/>
    <w:rsid w:val="0096039E"/>
    <w:rsid w:val="009833A6"/>
    <w:rsid w:val="00992AB9"/>
    <w:rsid w:val="009A6A9F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BF6EC3"/>
    <w:rsid w:val="00C0683E"/>
    <w:rsid w:val="00C209AE"/>
    <w:rsid w:val="00C219A9"/>
    <w:rsid w:val="00C34A1F"/>
    <w:rsid w:val="00C35567"/>
    <w:rsid w:val="00C7287C"/>
    <w:rsid w:val="00C7411E"/>
    <w:rsid w:val="00C82D30"/>
    <w:rsid w:val="00C84826"/>
    <w:rsid w:val="00C85B13"/>
    <w:rsid w:val="00C92E0A"/>
    <w:rsid w:val="00CA5658"/>
    <w:rsid w:val="00CA690B"/>
    <w:rsid w:val="00CB02D2"/>
    <w:rsid w:val="00CD2245"/>
    <w:rsid w:val="00CE7115"/>
    <w:rsid w:val="00CF4C0A"/>
    <w:rsid w:val="00D15A42"/>
    <w:rsid w:val="00D64E2E"/>
    <w:rsid w:val="00D660AD"/>
    <w:rsid w:val="00DE1C4F"/>
    <w:rsid w:val="00DE69EE"/>
    <w:rsid w:val="00DF49C4"/>
    <w:rsid w:val="00E04F8A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E0C3EA09-8CE6-4807-9C96-0B43125E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C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4C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4C0A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006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06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069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06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06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9</cp:revision>
  <dcterms:created xsi:type="dcterms:W3CDTF">2015-03-08T19:19:00Z</dcterms:created>
  <dcterms:modified xsi:type="dcterms:W3CDTF">2015-08-10T21:29:00Z</dcterms:modified>
</cp:coreProperties>
</file>