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5C9" w:rsidRPr="006E05C9" w:rsidRDefault="006E05C9" w:rsidP="00DA79C8">
      <w:pPr>
        <w:spacing w:line="276" w:lineRule="auto"/>
        <w:jc w:val="both"/>
        <w:rPr>
          <w:rFonts w:ascii="Arial" w:hAnsi="Arial" w:cs="Arial"/>
          <w:b/>
          <w:color w:val="FF0000"/>
          <w:lang w:val="es-ES_tradnl"/>
        </w:rPr>
      </w:pPr>
      <w:bookmarkStart w:id="0" w:name="_GoBack"/>
      <w:r w:rsidRPr="006E05C9">
        <w:rPr>
          <w:rFonts w:ascii="Arial" w:hAnsi="Arial" w:cs="Arial"/>
          <w:b/>
          <w:color w:val="FF0000"/>
          <w:lang w:val="es-ES_tradnl"/>
        </w:rPr>
        <w:t>Carencias y excesos de yodo y cloro</w:t>
      </w:r>
      <w:r w:rsidRPr="006E05C9">
        <w:rPr>
          <w:rFonts w:ascii="Arial" w:hAnsi="Arial" w:cs="Arial"/>
          <w:b/>
          <w:color w:val="FF0000"/>
          <w:lang w:val="es-ES_tradnl"/>
        </w:rPr>
        <w:tab/>
      </w:r>
    </w:p>
    <w:p w:rsidR="006E05C9" w:rsidRPr="006E05C9" w:rsidRDefault="006E05C9" w:rsidP="00DA79C8">
      <w:pPr>
        <w:spacing w:line="276" w:lineRule="auto"/>
        <w:jc w:val="both"/>
        <w:rPr>
          <w:rFonts w:ascii="Arial" w:hAnsi="Arial" w:cs="Arial"/>
          <w:b/>
          <w:color w:val="FF0000"/>
          <w:lang w:val="es-ES_tradnl"/>
        </w:rPr>
      </w:pPr>
    </w:p>
    <w:p w:rsidR="006E05C9" w:rsidRPr="006E05C9" w:rsidRDefault="006E05C9" w:rsidP="00DA79C8">
      <w:pPr>
        <w:spacing w:line="276" w:lineRule="auto"/>
        <w:jc w:val="both"/>
        <w:rPr>
          <w:rFonts w:ascii="Arial" w:hAnsi="Arial" w:cs="Arial"/>
          <w:b/>
          <w:color w:val="FF0000"/>
          <w:lang w:val="es-ES_tradnl"/>
        </w:rPr>
      </w:pPr>
      <w:r w:rsidRPr="006E05C9">
        <w:rPr>
          <w:rFonts w:ascii="Arial" w:hAnsi="Arial" w:cs="Arial"/>
          <w:b/>
          <w:color w:val="FF0000"/>
          <w:lang w:val="es-ES_tradnl"/>
        </w:rPr>
        <w:t xml:space="preserve">Interactivo con texto e </w:t>
      </w:r>
      <w:proofErr w:type="gramStart"/>
      <w:r w:rsidRPr="006E05C9">
        <w:rPr>
          <w:rFonts w:ascii="Arial" w:hAnsi="Arial" w:cs="Arial"/>
          <w:b/>
          <w:color w:val="FF0000"/>
          <w:lang w:val="es-ES_tradnl"/>
        </w:rPr>
        <w:t>imágenes  sobre</w:t>
      </w:r>
      <w:proofErr w:type="gramEnd"/>
      <w:r w:rsidRPr="006E05C9">
        <w:rPr>
          <w:rFonts w:ascii="Arial" w:hAnsi="Arial" w:cs="Arial"/>
          <w:b/>
          <w:color w:val="FF0000"/>
          <w:lang w:val="es-ES_tradnl"/>
        </w:rPr>
        <w:t xml:space="preserve"> los efectos en el cuerpo humano de la carencia y el exceso de yodo y cloro</w:t>
      </w:r>
      <w:r w:rsidRPr="006E05C9">
        <w:rPr>
          <w:rFonts w:ascii="Arial" w:hAnsi="Arial" w:cs="Arial"/>
          <w:b/>
          <w:color w:val="FF0000"/>
          <w:lang w:val="es-ES_tradnl"/>
        </w:rPr>
        <w:tab/>
      </w:r>
    </w:p>
    <w:p w:rsidR="006E05C9" w:rsidRPr="006E05C9" w:rsidRDefault="006E05C9" w:rsidP="00DA79C8">
      <w:pPr>
        <w:spacing w:line="276" w:lineRule="auto"/>
        <w:jc w:val="both"/>
        <w:rPr>
          <w:rFonts w:ascii="Arial" w:hAnsi="Arial" w:cs="Arial"/>
          <w:b/>
          <w:color w:val="FF0000"/>
          <w:lang w:val="es-ES_tradnl"/>
        </w:rPr>
      </w:pPr>
    </w:p>
    <w:p w:rsidR="00CD652E" w:rsidRPr="006E05C9" w:rsidRDefault="006E05C9" w:rsidP="006E05C9">
      <w:pPr>
        <w:spacing w:line="276" w:lineRule="auto"/>
        <w:jc w:val="both"/>
        <w:rPr>
          <w:rFonts w:ascii="Arial" w:hAnsi="Arial" w:cs="Arial"/>
          <w:b/>
          <w:color w:val="FF0000"/>
          <w:lang w:val="es-ES_tradnl"/>
        </w:rPr>
      </w:pPr>
      <w:r w:rsidRPr="006E05C9">
        <w:rPr>
          <w:rFonts w:ascii="Arial" w:hAnsi="Arial" w:cs="Arial"/>
          <w:b/>
          <w:color w:val="FF0000"/>
          <w:lang w:val="es-ES_tradnl"/>
        </w:rPr>
        <w:t>f7</w:t>
      </w:r>
      <w:r w:rsidRPr="006E05C9">
        <w:rPr>
          <w:rFonts w:ascii="Arial" w:hAnsi="Arial" w:cs="Arial"/>
          <w:b/>
          <w:color w:val="FF0000"/>
          <w:lang w:val="es-ES_tradnl"/>
        </w:rPr>
        <w:tab/>
      </w:r>
      <w:r w:rsidRPr="006E05C9">
        <w:rPr>
          <w:rFonts w:ascii="Arial" w:hAnsi="Arial" w:cs="Arial"/>
          <w:b/>
          <w:color w:val="FF0000"/>
          <w:lang w:val="es-ES_tradnl"/>
        </w:rPr>
        <w:tab/>
        <w:t>REC110</w:t>
      </w:r>
      <w:r w:rsidRPr="006E05C9">
        <w:rPr>
          <w:rFonts w:ascii="Arial" w:hAnsi="Arial" w:cs="Arial"/>
          <w:b/>
          <w:color w:val="FF0000"/>
          <w:lang w:val="es-ES_tradnl"/>
        </w:rPr>
        <w:tab/>
        <w:t>antes REC80</w:t>
      </w:r>
    </w:p>
    <w:bookmarkEnd w:id="0"/>
    <w:p w:rsidR="006E05C9" w:rsidRPr="00B45642" w:rsidRDefault="006E05C9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CD652E" w:rsidRPr="00B45642" w:rsidRDefault="00CD6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Palabras clave del recurso (separadas por comas ",")</w:t>
      </w:r>
      <w:r w:rsidR="00242CF9" w:rsidRPr="00B45642">
        <w:rPr>
          <w:rFonts w:ascii="Arial" w:hAnsi="Arial" w:cs="Arial"/>
          <w:lang w:val="es-ES_tradnl"/>
        </w:rPr>
        <w:t xml:space="preserve"> </w:t>
      </w:r>
      <w:r w:rsidR="00883653" w:rsidRPr="00B45642">
        <w:rPr>
          <w:rFonts w:ascii="Arial" w:hAnsi="Arial" w:cs="Arial"/>
          <w:lang w:val="es-ES_tradnl"/>
        </w:rPr>
        <w:t>C</w:t>
      </w:r>
      <w:r w:rsidR="008B3714" w:rsidRPr="00B45642">
        <w:rPr>
          <w:rFonts w:ascii="Arial" w:hAnsi="Arial" w:cs="Arial"/>
          <w:lang w:val="es-ES_tradnl"/>
        </w:rPr>
        <w:t>arencia, deficiencia, exceso, cloro, yodo, sal</w:t>
      </w:r>
      <w:r w:rsidR="000250A8" w:rsidRPr="00B45642">
        <w:rPr>
          <w:rFonts w:ascii="Arial" w:hAnsi="Arial" w:cs="Arial"/>
          <w:lang w:val="es-ES_tradnl"/>
        </w:rPr>
        <w:t>.</w:t>
      </w:r>
    </w:p>
    <w:p w:rsidR="00CD652E" w:rsidRPr="00B45642" w:rsidRDefault="00CD6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CD652E" w:rsidRPr="00B45642" w:rsidRDefault="00CD6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Tiempo estimado (minutos)</w:t>
      </w:r>
      <w:r w:rsidR="007B4C9F" w:rsidRPr="00B45642">
        <w:rPr>
          <w:rFonts w:ascii="Arial" w:hAnsi="Arial" w:cs="Arial"/>
          <w:lang w:val="es-ES_tradnl"/>
        </w:rPr>
        <w:t xml:space="preserve"> 2</w:t>
      </w:r>
      <w:r w:rsidR="00DD60EC" w:rsidRPr="00B45642">
        <w:rPr>
          <w:rFonts w:ascii="Arial" w:hAnsi="Arial" w:cs="Arial"/>
          <w:lang w:val="es-ES_tradnl"/>
        </w:rPr>
        <w:t>0 minutos</w:t>
      </w:r>
      <w:r w:rsidR="000250A8" w:rsidRPr="00B45642">
        <w:rPr>
          <w:rFonts w:ascii="Arial" w:hAnsi="Arial" w:cs="Arial"/>
          <w:lang w:val="es-ES_tradnl"/>
        </w:rPr>
        <w:t>.</w:t>
      </w:r>
    </w:p>
    <w:p w:rsidR="00CD652E" w:rsidRPr="00B45642" w:rsidRDefault="00CD6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CD652E" w:rsidRPr="00B45642" w:rsidRDefault="00CD6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401"/>
        <w:gridCol w:w="1457"/>
        <w:gridCol w:w="350"/>
        <w:gridCol w:w="2374"/>
        <w:gridCol w:w="401"/>
        <w:gridCol w:w="2169"/>
        <w:gridCol w:w="401"/>
      </w:tblGrid>
      <w:tr w:rsidR="00CD652E" w:rsidRPr="00B45642" w:rsidTr="00F4317E">
        <w:tc>
          <w:tcPr>
            <w:tcW w:w="1248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B45642" w:rsidRDefault="00455D03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D652E" w:rsidRPr="00B45642" w:rsidTr="00F4317E">
        <w:tc>
          <w:tcPr>
            <w:tcW w:w="1248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CD652E" w:rsidRPr="00B45642" w:rsidRDefault="00CD6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CD652E" w:rsidRPr="00B45642" w:rsidRDefault="00CD6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B45642" w:rsidTr="00F4317E">
        <w:tc>
          <w:tcPr>
            <w:tcW w:w="4536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D652E" w:rsidRPr="00B45642" w:rsidTr="00F4317E">
        <w:tc>
          <w:tcPr>
            <w:tcW w:w="4536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CD652E" w:rsidRPr="00B45642" w:rsidRDefault="00455D03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D652E" w:rsidRPr="00B45642" w:rsidTr="00F4317E">
        <w:tc>
          <w:tcPr>
            <w:tcW w:w="4536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D652E" w:rsidRPr="00B45642" w:rsidTr="00F4317E">
        <w:tc>
          <w:tcPr>
            <w:tcW w:w="4536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B45642" w:rsidRDefault="00CD652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CD652E" w:rsidRPr="00B45642" w:rsidRDefault="00CD6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485F4E" w:rsidRPr="00B45642" w:rsidRDefault="00485F4E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B45642" w:rsidTr="007B5078">
        <w:tc>
          <w:tcPr>
            <w:tcW w:w="2126" w:type="dxa"/>
          </w:tcPr>
          <w:p w:rsidR="00485F4E" w:rsidRPr="00B45642" w:rsidRDefault="00485F4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85F4E" w:rsidRPr="00B45642" w:rsidRDefault="00485F4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485F4E" w:rsidRPr="00B45642" w:rsidRDefault="00485F4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85F4E" w:rsidRPr="00B45642" w:rsidRDefault="00485F4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485F4E" w:rsidRPr="00B45642" w:rsidRDefault="00485F4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85F4E" w:rsidRPr="00B45642" w:rsidRDefault="00485F4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485F4E" w:rsidRPr="00B45642" w:rsidRDefault="00485F4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85F4E" w:rsidRPr="00B45642" w:rsidRDefault="00455D03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485F4E" w:rsidRPr="00B45642" w:rsidTr="007B5078">
        <w:tc>
          <w:tcPr>
            <w:tcW w:w="2126" w:type="dxa"/>
          </w:tcPr>
          <w:p w:rsidR="00485F4E" w:rsidRPr="00B45642" w:rsidRDefault="00485F4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85F4E" w:rsidRPr="00B45642" w:rsidRDefault="00485F4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485F4E" w:rsidRPr="00B45642" w:rsidRDefault="00485F4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85F4E" w:rsidRPr="00B45642" w:rsidRDefault="00485F4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485F4E" w:rsidRPr="00B45642" w:rsidRDefault="00485F4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85F4E" w:rsidRPr="00B45642" w:rsidRDefault="00485F4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85F4E" w:rsidRPr="00B45642" w:rsidRDefault="00485F4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85F4E" w:rsidRPr="00B45642" w:rsidRDefault="00485F4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85F4E" w:rsidRPr="00B45642" w:rsidTr="007B5078">
        <w:tc>
          <w:tcPr>
            <w:tcW w:w="2126" w:type="dxa"/>
          </w:tcPr>
          <w:p w:rsidR="00485F4E" w:rsidRPr="00B45642" w:rsidRDefault="00485F4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85F4E" w:rsidRPr="00B45642" w:rsidRDefault="00485F4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485F4E" w:rsidRPr="00B45642" w:rsidRDefault="00485F4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85F4E" w:rsidRPr="00B45642" w:rsidRDefault="00485F4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485F4E" w:rsidRPr="00B45642" w:rsidRDefault="00485F4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45642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85F4E" w:rsidRPr="00B45642" w:rsidRDefault="00485F4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85F4E" w:rsidRPr="00B45642" w:rsidRDefault="00485F4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85F4E" w:rsidRPr="00B45642" w:rsidRDefault="00485F4E" w:rsidP="00DA79C8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85F4E" w:rsidRPr="00B45642" w:rsidRDefault="00485F4E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CD652E" w:rsidRPr="00B45642" w:rsidRDefault="00CD6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Nivel del ejercicio, 1-Fácil, 2-Medio ó 3-Difícil</w:t>
      </w:r>
      <w:r w:rsidR="00A6586E" w:rsidRPr="00B45642">
        <w:rPr>
          <w:rFonts w:ascii="Arial" w:hAnsi="Arial" w:cs="Arial"/>
          <w:lang w:val="es-ES_tradnl"/>
        </w:rPr>
        <w:t xml:space="preserve"> 1-Fácil</w:t>
      </w:r>
    </w:p>
    <w:p w:rsidR="00CD652E" w:rsidRPr="00B45642" w:rsidRDefault="00CD6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F4317E" w:rsidRPr="00B45642" w:rsidRDefault="00F4317E" w:rsidP="00DA79C8">
      <w:pPr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B45642">
        <w:rPr>
          <w:rFonts w:ascii="Arial" w:hAnsi="Arial" w:cs="Arial"/>
          <w:b/>
          <w:lang w:val="es-ES_tradnl"/>
        </w:rPr>
        <w:t>FICHA DEL PROFESOR</w:t>
      </w:r>
    </w:p>
    <w:p w:rsidR="00F4317E" w:rsidRPr="00B45642" w:rsidRDefault="00F4317E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F4317E" w:rsidRPr="00B45642" w:rsidRDefault="00027917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>Objetivo</w:t>
      </w:r>
    </w:p>
    <w:p w:rsidR="00027917" w:rsidRPr="00B45642" w:rsidRDefault="00027917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D97C8D" w:rsidRPr="00B45642" w:rsidRDefault="002E118F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 xml:space="preserve">Este interactivo </w:t>
      </w:r>
      <w:r w:rsidR="00D70275" w:rsidRPr="00B45642">
        <w:rPr>
          <w:rFonts w:ascii="Arial" w:hAnsi="Arial" w:cs="Arial"/>
          <w:lang w:val="es-ES_tradnl"/>
        </w:rPr>
        <w:t>permite</w:t>
      </w:r>
      <w:r w:rsidRPr="00B45642">
        <w:rPr>
          <w:rFonts w:ascii="Arial" w:hAnsi="Arial" w:cs="Arial"/>
          <w:lang w:val="es-ES_tradnl"/>
        </w:rPr>
        <w:t xml:space="preserve"> ejemplificar la importancia de la presencia</w:t>
      </w:r>
      <w:r w:rsidR="00D97C8D" w:rsidRPr="00B45642">
        <w:rPr>
          <w:rFonts w:ascii="Arial" w:hAnsi="Arial" w:cs="Arial"/>
          <w:lang w:val="es-ES_tradnl"/>
        </w:rPr>
        <w:t>,</w:t>
      </w:r>
      <w:r w:rsidR="00D70275" w:rsidRPr="00B45642">
        <w:rPr>
          <w:rFonts w:ascii="Arial" w:hAnsi="Arial" w:cs="Arial"/>
          <w:lang w:val="es-ES_tradnl"/>
        </w:rPr>
        <w:t xml:space="preserve"> en</w:t>
      </w:r>
      <w:r w:rsidR="00D97C8D" w:rsidRPr="00B45642">
        <w:rPr>
          <w:rFonts w:ascii="Arial" w:hAnsi="Arial" w:cs="Arial"/>
          <w:lang w:val="es-ES_tradnl"/>
        </w:rPr>
        <w:t xml:space="preserve"> cantidades muy precisas, </w:t>
      </w:r>
      <w:r w:rsidRPr="00B45642">
        <w:rPr>
          <w:rFonts w:ascii="Arial" w:hAnsi="Arial" w:cs="Arial"/>
          <w:lang w:val="es-ES_tradnl"/>
        </w:rPr>
        <w:t>de elementos químicos en el cuerpo humano</w:t>
      </w:r>
      <w:r w:rsidR="007B4C9F" w:rsidRPr="00B45642">
        <w:rPr>
          <w:rFonts w:ascii="Arial" w:hAnsi="Arial" w:cs="Arial"/>
          <w:lang w:val="es-ES_tradnl"/>
        </w:rPr>
        <w:t>.</w:t>
      </w:r>
    </w:p>
    <w:p w:rsidR="00D97C8D" w:rsidRPr="00B45642" w:rsidRDefault="00D97C8D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2E118F" w:rsidRPr="00B45642" w:rsidRDefault="002E118F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>Propuesta</w:t>
      </w:r>
    </w:p>
    <w:p w:rsidR="002E118F" w:rsidRPr="00B45642" w:rsidRDefault="002E118F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2E118F" w:rsidRPr="00B45642" w:rsidRDefault="002E118F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>Antes de la presentación</w:t>
      </w:r>
    </w:p>
    <w:p w:rsidR="002E118F" w:rsidRPr="00B45642" w:rsidRDefault="002E118F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2E118F" w:rsidRPr="00B45642" w:rsidRDefault="00D97C8D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lastRenderedPageBreak/>
        <w:t xml:space="preserve">Tanto el </w:t>
      </w:r>
      <w:r w:rsidR="002E118F" w:rsidRPr="00B45642">
        <w:rPr>
          <w:rFonts w:ascii="Arial" w:hAnsi="Arial" w:cs="Arial"/>
          <w:lang w:val="es-ES_tradnl"/>
        </w:rPr>
        <w:t>cloro como el yodo están presentes en la sal de cocina</w:t>
      </w:r>
      <w:r w:rsidR="000250A8" w:rsidRPr="00B45642">
        <w:rPr>
          <w:rFonts w:ascii="Arial" w:hAnsi="Arial" w:cs="Arial"/>
          <w:lang w:val="es-ES_tradnl"/>
        </w:rPr>
        <w:t>.</w:t>
      </w:r>
      <w:r w:rsidR="00242CF9" w:rsidRPr="00B45642">
        <w:rPr>
          <w:rFonts w:ascii="Arial" w:hAnsi="Arial" w:cs="Arial"/>
          <w:lang w:val="es-ES_tradnl"/>
        </w:rPr>
        <w:t xml:space="preserve"> </w:t>
      </w:r>
      <w:r w:rsidR="000250A8" w:rsidRPr="00B45642">
        <w:rPr>
          <w:rFonts w:ascii="Arial" w:hAnsi="Arial" w:cs="Arial"/>
          <w:lang w:val="es-ES_tradnl"/>
        </w:rPr>
        <w:t xml:space="preserve">Por </w:t>
      </w:r>
      <w:r w:rsidRPr="00B45642">
        <w:rPr>
          <w:rFonts w:ascii="Arial" w:hAnsi="Arial" w:cs="Arial"/>
          <w:lang w:val="es-ES_tradnl"/>
        </w:rPr>
        <w:t>eso su ingestión es</w:t>
      </w:r>
      <w:r w:rsidR="007B4C9F" w:rsidRPr="00B45642">
        <w:rPr>
          <w:rFonts w:ascii="Arial" w:hAnsi="Arial" w:cs="Arial"/>
          <w:lang w:val="es-ES_tradnl"/>
        </w:rPr>
        <w:t xml:space="preserve"> asunto cotidiano</w:t>
      </w:r>
      <w:r w:rsidR="000250A8" w:rsidRPr="00B45642">
        <w:rPr>
          <w:rFonts w:ascii="Arial" w:hAnsi="Arial" w:cs="Arial"/>
          <w:lang w:val="es-ES_tradnl"/>
        </w:rPr>
        <w:t>,</w:t>
      </w:r>
      <w:r w:rsidR="00242CF9" w:rsidRPr="00B45642">
        <w:rPr>
          <w:rFonts w:ascii="Arial" w:hAnsi="Arial" w:cs="Arial"/>
          <w:lang w:val="es-CO"/>
        </w:rPr>
        <w:t xml:space="preserve"> </w:t>
      </w:r>
      <w:r w:rsidR="007B4C9F" w:rsidRPr="00B45642">
        <w:rPr>
          <w:rFonts w:ascii="Arial" w:hAnsi="Arial" w:cs="Arial"/>
          <w:lang w:val="es-ES_tradnl"/>
        </w:rPr>
        <w:t>sin contar</w:t>
      </w:r>
      <w:r w:rsidR="00FE5940" w:rsidRPr="00B45642">
        <w:rPr>
          <w:rFonts w:ascii="Arial" w:hAnsi="Arial" w:cs="Arial"/>
          <w:lang w:val="es-ES_tradnl"/>
        </w:rPr>
        <w:t xml:space="preserve"> con</w:t>
      </w:r>
      <w:r w:rsidR="00242CF9" w:rsidRPr="00B45642">
        <w:rPr>
          <w:rFonts w:ascii="Arial" w:hAnsi="Arial" w:cs="Arial"/>
          <w:lang w:val="es-ES_tradnl"/>
        </w:rPr>
        <w:t xml:space="preserve"> </w:t>
      </w:r>
      <w:r w:rsidR="00DE1F93" w:rsidRPr="00B45642">
        <w:rPr>
          <w:rFonts w:ascii="Arial" w:hAnsi="Arial" w:cs="Arial"/>
          <w:lang w:val="es-ES_tradnl"/>
        </w:rPr>
        <w:t>que</w:t>
      </w:r>
      <w:r w:rsidR="002E118F" w:rsidRPr="00B45642">
        <w:rPr>
          <w:rFonts w:ascii="Arial" w:hAnsi="Arial" w:cs="Arial"/>
          <w:lang w:val="es-ES_tradnl"/>
        </w:rPr>
        <w:t xml:space="preserve"> estos </w:t>
      </w:r>
      <w:r w:rsidR="007B4C9F" w:rsidRPr="00B45642">
        <w:rPr>
          <w:rFonts w:ascii="Arial" w:hAnsi="Arial" w:cs="Arial"/>
          <w:lang w:val="es-ES_tradnl"/>
        </w:rPr>
        <w:t>elementos</w:t>
      </w:r>
      <w:r w:rsidR="00DE1F93" w:rsidRPr="00B45642">
        <w:rPr>
          <w:rFonts w:ascii="Arial" w:hAnsi="Arial" w:cs="Arial"/>
          <w:lang w:val="es-ES_tradnl"/>
        </w:rPr>
        <w:t xml:space="preserve"> están presentes también en otras sustancias</w:t>
      </w:r>
      <w:r w:rsidR="007B4C9F" w:rsidRPr="00B45642">
        <w:rPr>
          <w:rFonts w:ascii="Arial" w:hAnsi="Arial" w:cs="Arial"/>
          <w:lang w:val="es-ES_tradnl"/>
        </w:rPr>
        <w:t xml:space="preserve"> diferentes </w:t>
      </w:r>
      <w:r w:rsidR="000250A8" w:rsidRPr="00B45642">
        <w:rPr>
          <w:rFonts w:ascii="Arial" w:hAnsi="Arial" w:cs="Arial"/>
          <w:lang w:val="es-ES_tradnl"/>
        </w:rPr>
        <w:t xml:space="preserve">a </w:t>
      </w:r>
      <w:r w:rsidR="007B4C9F" w:rsidRPr="00B45642">
        <w:rPr>
          <w:rFonts w:ascii="Arial" w:hAnsi="Arial" w:cs="Arial"/>
          <w:lang w:val="es-ES_tradnl"/>
        </w:rPr>
        <w:t>la sal</w:t>
      </w:r>
      <w:r w:rsidR="002E118F" w:rsidRPr="00B45642">
        <w:rPr>
          <w:rFonts w:ascii="Arial" w:hAnsi="Arial" w:cs="Arial"/>
          <w:lang w:val="es-ES_tradnl"/>
        </w:rPr>
        <w:t xml:space="preserve">. </w:t>
      </w:r>
      <w:r w:rsidR="007B4C9F" w:rsidRPr="00B45642">
        <w:rPr>
          <w:rFonts w:ascii="Arial" w:hAnsi="Arial" w:cs="Arial"/>
          <w:lang w:val="es-ES_tradnl"/>
        </w:rPr>
        <w:t>Resalte</w:t>
      </w:r>
      <w:r w:rsidR="002E118F" w:rsidRPr="00B45642">
        <w:rPr>
          <w:rFonts w:ascii="Arial" w:hAnsi="Arial" w:cs="Arial"/>
          <w:lang w:val="es-ES_tradnl"/>
        </w:rPr>
        <w:t xml:space="preserve"> este hecho</w:t>
      </w:r>
      <w:r w:rsidR="007B4C9F" w:rsidRPr="00B45642">
        <w:rPr>
          <w:rFonts w:ascii="Arial" w:hAnsi="Arial" w:cs="Arial"/>
          <w:lang w:val="es-ES_tradnl"/>
        </w:rPr>
        <w:t xml:space="preserve"> y haga</w:t>
      </w:r>
      <w:r w:rsidR="002E118F" w:rsidRPr="00B45642">
        <w:rPr>
          <w:rFonts w:ascii="Arial" w:hAnsi="Arial" w:cs="Arial"/>
          <w:lang w:val="es-ES_tradnl"/>
        </w:rPr>
        <w:t xml:space="preserve"> que los estudiantes entiendan que ambos e</w:t>
      </w:r>
      <w:r w:rsidRPr="00B45642">
        <w:rPr>
          <w:rFonts w:ascii="Arial" w:hAnsi="Arial" w:cs="Arial"/>
          <w:lang w:val="es-ES_tradnl"/>
        </w:rPr>
        <w:t xml:space="preserve">lementos </w:t>
      </w:r>
      <w:r w:rsidR="00DE1F93" w:rsidRPr="00B45642">
        <w:rPr>
          <w:rFonts w:ascii="Arial" w:hAnsi="Arial" w:cs="Arial"/>
          <w:lang w:val="es-ES_tradnl"/>
        </w:rPr>
        <w:t>están presentes en</w:t>
      </w:r>
      <w:r w:rsidRPr="00B45642">
        <w:rPr>
          <w:rFonts w:ascii="Arial" w:hAnsi="Arial" w:cs="Arial"/>
          <w:lang w:val="es-ES_tradnl"/>
        </w:rPr>
        <w:t xml:space="preserve"> la sal yodada. T</w:t>
      </w:r>
      <w:r w:rsidR="002E118F" w:rsidRPr="00B45642">
        <w:rPr>
          <w:rFonts w:ascii="Arial" w:hAnsi="Arial" w:cs="Arial"/>
          <w:lang w:val="es-ES_tradnl"/>
        </w:rPr>
        <w:t>ambién ha</w:t>
      </w:r>
      <w:r w:rsidR="00DE1F93" w:rsidRPr="00B45642">
        <w:rPr>
          <w:rFonts w:ascii="Arial" w:hAnsi="Arial" w:cs="Arial"/>
          <w:lang w:val="es-ES_tradnl"/>
        </w:rPr>
        <w:t>ga</w:t>
      </w:r>
      <w:r w:rsidR="002E118F" w:rsidRPr="00B45642">
        <w:rPr>
          <w:rFonts w:ascii="Arial" w:hAnsi="Arial" w:cs="Arial"/>
          <w:lang w:val="es-ES_tradnl"/>
        </w:rPr>
        <w:t xml:space="preserve"> hincapié en que </w:t>
      </w:r>
      <w:r w:rsidR="00DE1F93" w:rsidRPr="00B45642">
        <w:rPr>
          <w:rFonts w:ascii="Arial" w:hAnsi="Arial" w:cs="Arial"/>
          <w:lang w:val="es-ES_tradnl"/>
        </w:rPr>
        <w:t>tanto el yodo como el cloro</w:t>
      </w:r>
      <w:r w:rsidR="002E118F" w:rsidRPr="00B45642">
        <w:rPr>
          <w:rFonts w:ascii="Arial" w:hAnsi="Arial" w:cs="Arial"/>
          <w:lang w:val="es-ES_tradnl"/>
        </w:rPr>
        <w:t xml:space="preserve"> son elementos químicos.</w:t>
      </w:r>
    </w:p>
    <w:p w:rsidR="002E118F" w:rsidRPr="00B45642" w:rsidRDefault="002E118F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200797" w:rsidRPr="00B45642" w:rsidRDefault="00200797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>Después de la presentación</w:t>
      </w:r>
    </w:p>
    <w:p w:rsidR="00200797" w:rsidRPr="00B45642" w:rsidRDefault="00200797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2E118F" w:rsidRPr="00B45642" w:rsidRDefault="00356257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>Al finalizar</w:t>
      </w:r>
      <w:r w:rsidR="000250A8" w:rsidRPr="00B45642">
        <w:rPr>
          <w:rFonts w:ascii="Arial" w:hAnsi="Arial" w:cs="Arial"/>
          <w:lang w:val="es-ES_tradnl"/>
        </w:rPr>
        <w:t>,</w:t>
      </w:r>
      <w:r w:rsidR="00242CF9" w:rsidRPr="00B45642">
        <w:rPr>
          <w:rFonts w:ascii="Arial" w:hAnsi="Arial" w:cs="Arial"/>
          <w:lang w:val="es-ES_tradnl"/>
        </w:rPr>
        <w:t xml:space="preserve"> </w:t>
      </w:r>
      <w:r w:rsidR="00DE1F93" w:rsidRPr="00B45642">
        <w:rPr>
          <w:rFonts w:ascii="Arial" w:hAnsi="Arial" w:cs="Arial"/>
          <w:lang w:val="es-ES_tradnl"/>
        </w:rPr>
        <w:t>haga</w:t>
      </w:r>
      <w:r w:rsidRPr="00B45642">
        <w:rPr>
          <w:rFonts w:ascii="Arial" w:hAnsi="Arial" w:cs="Arial"/>
          <w:lang w:val="es-ES_tradnl"/>
        </w:rPr>
        <w:t xml:space="preserve"> notar </w:t>
      </w:r>
      <w:r w:rsidR="00DE1F93" w:rsidRPr="00B45642">
        <w:rPr>
          <w:rFonts w:ascii="Arial" w:hAnsi="Arial" w:cs="Arial"/>
          <w:lang w:val="es-ES_tradnl"/>
        </w:rPr>
        <w:t xml:space="preserve">a sus estudiantes </w:t>
      </w:r>
      <w:r w:rsidRPr="00B45642">
        <w:rPr>
          <w:rFonts w:ascii="Arial" w:hAnsi="Arial" w:cs="Arial"/>
          <w:lang w:val="es-ES_tradnl"/>
        </w:rPr>
        <w:t>la importa</w:t>
      </w:r>
      <w:r w:rsidR="00DE1F93" w:rsidRPr="00B45642">
        <w:rPr>
          <w:rFonts w:ascii="Arial" w:hAnsi="Arial" w:cs="Arial"/>
          <w:lang w:val="es-ES_tradnl"/>
        </w:rPr>
        <w:t>ncia de los elementos químicos para</w:t>
      </w:r>
      <w:r w:rsidRPr="00B45642">
        <w:rPr>
          <w:rFonts w:ascii="Arial" w:hAnsi="Arial" w:cs="Arial"/>
          <w:lang w:val="es-ES_tradnl"/>
        </w:rPr>
        <w:t xml:space="preserve"> el correcto funcionamie</w:t>
      </w:r>
      <w:r w:rsidR="00A03BCB" w:rsidRPr="00B45642">
        <w:rPr>
          <w:rFonts w:ascii="Arial" w:hAnsi="Arial" w:cs="Arial"/>
          <w:lang w:val="es-ES_tradnl"/>
        </w:rPr>
        <w:t>nto del cuerpo y</w:t>
      </w:r>
      <w:r w:rsidR="000250A8" w:rsidRPr="00B45642">
        <w:rPr>
          <w:rFonts w:ascii="Arial" w:hAnsi="Arial" w:cs="Arial"/>
          <w:lang w:val="es-ES_tradnl"/>
        </w:rPr>
        <w:t>,</w:t>
      </w:r>
      <w:r w:rsidR="00A03BCB" w:rsidRPr="00B45642">
        <w:rPr>
          <w:rFonts w:ascii="Arial" w:hAnsi="Arial" w:cs="Arial"/>
          <w:lang w:val="es-ES_tradnl"/>
        </w:rPr>
        <w:t xml:space="preserve"> por extensión</w:t>
      </w:r>
      <w:r w:rsidR="000250A8" w:rsidRPr="00B45642">
        <w:rPr>
          <w:rFonts w:ascii="Arial" w:hAnsi="Arial" w:cs="Arial"/>
          <w:lang w:val="es-ES_tradnl"/>
        </w:rPr>
        <w:t>,</w:t>
      </w:r>
      <w:r w:rsidR="00242CF9" w:rsidRPr="00B45642">
        <w:rPr>
          <w:rFonts w:ascii="Arial" w:hAnsi="Arial" w:cs="Arial"/>
          <w:lang w:val="es-ES_tradnl"/>
        </w:rPr>
        <w:t xml:space="preserve"> </w:t>
      </w:r>
      <w:r w:rsidR="00DE1F93" w:rsidRPr="00B45642">
        <w:rPr>
          <w:rFonts w:ascii="Arial" w:hAnsi="Arial" w:cs="Arial"/>
          <w:lang w:val="es-ES_tradnl"/>
        </w:rPr>
        <w:t>de la Q</w:t>
      </w:r>
      <w:r w:rsidRPr="00B45642">
        <w:rPr>
          <w:rFonts w:ascii="Arial" w:hAnsi="Arial" w:cs="Arial"/>
          <w:lang w:val="es-ES_tradnl"/>
        </w:rPr>
        <w:t>uímica</w:t>
      </w:r>
      <w:r w:rsidR="00242CF9" w:rsidRPr="00B45642">
        <w:rPr>
          <w:rFonts w:ascii="Arial" w:hAnsi="Arial" w:cs="Arial"/>
          <w:lang w:val="es-ES_tradnl"/>
        </w:rPr>
        <w:t xml:space="preserve"> </w:t>
      </w:r>
      <w:r w:rsidR="00DE1F93" w:rsidRPr="00B45642">
        <w:rPr>
          <w:rFonts w:ascii="Arial" w:hAnsi="Arial" w:cs="Arial"/>
          <w:lang w:val="es-ES_tradnl"/>
        </w:rPr>
        <w:t xml:space="preserve">tanto </w:t>
      </w:r>
      <w:r w:rsidRPr="00B45642">
        <w:rPr>
          <w:rFonts w:ascii="Arial" w:hAnsi="Arial" w:cs="Arial"/>
          <w:lang w:val="es-ES_tradnl"/>
        </w:rPr>
        <w:t xml:space="preserve">para </w:t>
      </w:r>
      <w:r w:rsidR="00D97C8D" w:rsidRPr="00B45642">
        <w:rPr>
          <w:rFonts w:ascii="Arial" w:hAnsi="Arial" w:cs="Arial"/>
          <w:lang w:val="es-ES_tradnl"/>
        </w:rPr>
        <w:t xml:space="preserve">el conocimiento de </w:t>
      </w:r>
      <w:r w:rsidR="00DE1F93" w:rsidRPr="00B45642">
        <w:rPr>
          <w:rFonts w:ascii="Arial" w:hAnsi="Arial" w:cs="Arial"/>
          <w:lang w:val="es-ES_tradnl"/>
        </w:rPr>
        <w:t>dichos elementos como para</w:t>
      </w:r>
      <w:r w:rsidR="00242CF9" w:rsidRPr="00B45642">
        <w:rPr>
          <w:rFonts w:ascii="Arial" w:hAnsi="Arial" w:cs="Arial"/>
          <w:lang w:val="es-ES_tradnl"/>
        </w:rPr>
        <w:t xml:space="preserve"> </w:t>
      </w:r>
      <w:r w:rsidR="00D97C8D" w:rsidRPr="00B45642">
        <w:rPr>
          <w:rFonts w:ascii="Arial" w:hAnsi="Arial" w:cs="Arial"/>
          <w:lang w:val="es-ES_tradnl"/>
        </w:rPr>
        <w:t>la medición de</w:t>
      </w:r>
      <w:r w:rsidR="00242CF9" w:rsidRPr="00B45642">
        <w:rPr>
          <w:rFonts w:ascii="Arial" w:hAnsi="Arial" w:cs="Arial"/>
          <w:lang w:val="es-ES_tradnl"/>
        </w:rPr>
        <w:t xml:space="preserve"> </w:t>
      </w:r>
      <w:r w:rsidR="00A03BCB" w:rsidRPr="00B45642">
        <w:rPr>
          <w:rFonts w:ascii="Arial" w:hAnsi="Arial" w:cs="Arial"/>
          <w:lang w:val="es-ES_tradnl"/>
        </w:rPr>
        <w:t xml:space="preserve">los niveles de </w:t>
      </w:r>
      <w:r w:rsidR="00FE5940" w:rsidRPr="00B45642">
        <w:rPr>
          <w:rFonts w:ascii="Arial" w:hAnsi="Arial" w:cs="Arial"/>
          <w:lang w:val="es-ES_tradnl"/>
        </w:rPr>
        <w:t xml:space="preserve">presencia de </w:t>
      </w:r>
      <w:r w:rsidR="000250A8" w:rsidRPr="00B45642">
        <w:rPr>
          <w:rFonts w:ascii="Arial" w:hAnsi="Arial" w:cs="Arial"/>
          <w:lang w:val="es-ES_tradnl"/>
        </w:rPr>
        <w:t>ellos</w:t>
      </w:r>
      <w:r w:rsidRPr="00B45642">
        <w:rPr>
          <w:rFonts w:ascii="Arial" w:hAnsi="Arial" w:cs="Arial"/>
          <w:lang w:val="es-ES_tradnl"/>
        </w:rPr>
        <w:t xml:space="preserve"> en el organismo.</w:t>
      </w:r>
      <w:r w:rsidR="00C2226A" w:rsidRPr="00B45642">
        <w:rPr>
          <w:rFonts w:ascii="Arial" w:hAnsi="Arial" w:cs="Arial"/>
          <w:lang w:val="es-ES_tradnl"/>
        </w:rPr>
        <w:t xml:space="preserve"> Si los estudiantes no llegan a esa conclusión </w:t>
      </w:r>
      <w:r w:rsidR="00A03BCB" w:rsidRPr="00B45642">
        <w:rPr>
          <w:rFonts w:ascii="Arial" w:hAnsi="Arial" w:cs="Arial"/>
          <w:lang w:val="es-ES_tradnl"/>
        </w:rPr>
        <w:t>como parte de un</w:t>
      </w:r>
      <w:r w:rsidR="00C2226A" w:rsidRPr="00B45642">
        <w:rPr>
          <w:rFonts w:ascii="Arial" w:hAnsi="Arial" w:cs="Arial"/>
          <w:lang w:val="es-ES_tradnl"/>
        </w:rPr>
        <w:t xml:space="preserve"> ejercicio de socialización, </w:t>
      </w:r>
      <w:r w:rsidR="00A03BCB" w:rsidRPr="00B45642">
        <w:rPr>
          <w:rFonts w:ascii="Arial" w:hAnsi="Arial" w:cs="Arial"/>
          <w:lang w:val="es-ES_tradnl"/>
        </w:rPr>
        <w:t xml:space="preserve">hágales </w:t>
      </w:r>
      <w:r w:rsidR="00C2226A" w:rsidRPr="00B45642">
        <w:rPr>
          <w:rFonts w:ascii="Arial" w:hAnsi="Arial" w:cs="Arial"/>
          <w:lang w:val="es-ES_tradnl"/>
        </w:rPr>
        <w:t>ver esto, pues es</w:t>
      </w:r>
      <w:r w:rsidR="00A03BCB" w:rsidRPr="00B45642">
        <w:rPr>
          <w:rFonts w:ascii="Arial" w:hAnsi="Arial" w:cs="Arial"/>
          <w:lang w:val="es-ES_tradnl"/>
        </w:rPr>
        <w:t>t</w:t>
      </w:r>
      <w:r w:rsidR="00C2226A" w:rsidRPr="00B45642">
        <w:rPr>
          <w:rFonts w:ascii="Arial" w:hAnsi="Arial" w:cs="Arial"/>
          <w:lang w:val="es-ES_tradnl"/>
        </w:rPr>
        <w:t xml:space="preserve">e es el sentido de esta presentación. </w:t>
      </w:r>
    </w:p>
    <w:p w:rsidR="002E118F" w:rsidRPr="00B45642" w:rsidRDefault="002E118F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2F1AB4" w:rsidRPr="00B45642" w:rsidRDefault="002F1AB4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>Para ampliar es</w:t>
      </w:r>
      <w:r w:rsidR="00D97C8D" w:rsidRPr="00B45642">
        <w:rPr>
          <w:rFonts w:ascii="Arial" w:hAnsi="Arial" w:cs="Arial"/>
          <w:lang w:val="es-ES_tradnl"/>
        </w:rPr>
        <w:t>te tema</w:t>
      </w:r>
      <w:r w:rsidR="00444CDB" w:rsidRPr="00B45642">
        <w:rPr>
          <w:rFonts w:ascii="Arial" w:hAnsi="Arial" w:cs="Arial"/>
          <w:lang w:val="es-ES_tradnl"/>
        </w:rPr>
        <w:t xml:space="preserve"> </w:t>
      </w:r>
      <w:r w:rsidR="00E06E0A" w:rsidRPr="00B45642">
        <w:rPr>
          <w:rFonts w:ascii="Arial" w:hAnsi="Arial" w:cs="Arial"/>
          <w:lang w:val="es-ES_tradnl"/>
        </w:rPr>
        <w:t>mencione</w:t>
      </w:r>
      <w:r w:rsidR="00D97C8D" w:rsidRPr="00B45642">
        <w:rPr>
          <w:rFonts w:ascii="Arial" w:hAnsi="Arial" w:cs="Arial"/>
          <w:lang w:val="es-ES_tradnl"/>
        </w:rPr>
        <w:t xml:space="preserve"> otros</w:t>
      </w:r>
      <w:r w:rsidRPr="00B45642">
        <w:rPr>
          <w:rFonts w:ascii="Arial" w:hAnsi="Arial" w:cs="Arial"/>
          <w:lang w:val="es-ES_tradnl"/>
        </w:rPr>
        <w:t xml:space="preserve"> elementos o moléculas </w:t>
      </w:r>
      <w:r w:rsidR="00D97C8D" w:rsidRPr="00B45642">
        <w:rPr>
          <w:rFonts w:ascii="Arial" w:hAnsi="Arial" w:cs="Arial"/>
          <w:lang w:val="es-ES_tradnl"/>
        </w:rPr>
        <w:t>importantes para</w:t>
      </w:r>
      <w:r w:rsidRPr="00B45642">
        <w:rPr>
          <w:rFonts w:ascii="Arial" w:hAnsi="Arial" w:cs="Arial"/>
          <w:lang w:val="es-ES_tradnl"/>
        </w:rPr>
        <w:t xml:space="preserve"> el metabolismo. </w:t>
      </w:r>
      <w:r w:rsidR="00E06E0A" w:rsidRPr="00B45642">
        <w:rPr>
          <w:rFonts w:ascii="Arial" w:hAnsi="Arial" w:cs="Arial"/>
          <w:lang w:val="es-ES_tradnl"/>
        </w:rPr>
        <w:t>Mantenga</w:t>
      </w:r>
      <w:r w:rsidRPr="00B45642">
        <w:rPr>
          <w:rFonts w:ascii="Arial" w:hAnsi="Arial" w:cs="Arial"/>
          <w:lang w:val="es-ES_tradnl"/>
        </w:rPr>
        <w:t xml:space="preserve"> la discusión </w:t>
      </w:r>
      <w:r w:rsidR="00E06E0A" w:rsidRPr="00B45642">
        <w:rPr>
          <w:rFonts w:ascii="Arial" w:hAnsi="Arial" w:cs="Arial"/>
          <w:lang w:val="es-ES_tradnl"/>
        </w:rPr>
        <w:t>citando ejemplos de</w:t>
      </w:r>
      <w:r w:rsidRPr="00B45642">
        <w:rPr>
          <w:rFonts w:ascii="Arial" w:hAnsi="Arial" w:cs="Arial"/>
          <w:lang w:val="es-ES_tradnl"/>
        </w:rPr>
        <w:t xml:space="preserve"> sustanc</w:t>
      </w:r>
      <w:r w:rsidR="00D97C8D" w:rsidRPr="00B45642">
        <w:rPr>
          <w:rFonts w:ascii="Arial" w:hAnsi="Arial" w:cs="Arial"/>
          <w:lang w:val="es-ES_tradnl"/>
        </w:rPr>
        <w:t xml:space="preserve">ias cuya cantidad normal </w:t>
      </w:r>
      <w:r w:rsidR="00E06E0A" w:rsidRPr="00B45642">
        <w:rPr>
          <w:rFonts w:ascii="Arial" w:hAnsi="Arial" w:cs="Arial"/>
          <w:lang w:val="es-ES_tradnl"/>
        </w:rPr>
        <w:t xml:space="preserve">deba estar </w:t>
      </w:r>
      <w:r w:rsidR="00D97C8D" w:rsidRPr="00B45642">
        <w:rPr>
          <w:rFonts w:ascii="Arial" w:hAnsi="Arial" w:cs="Arial"/>
          <w:lang w:val="es-ES_tradnl"/>
        </w:rPr>
        <w:t>dentro de</w:t>
      </w:r>
      <w:r w:rsidR="00E06E0A" w:rsidRPr="00B45642">
        <w:rPr>
          <w:rFonts w:ascii="Arial" w:hAnsi="Arial" w:cs="Arial"/>
          <w:lang w:val="es-ES_tradnl"/>
        </w:rPr>
        <w:t xml:space="preserve"> un rango limitado. L</w:t>
      </w:r>
      <w:r w:rsidRPr="00B45642">
        <w:rPr>
          <w:rFonts w:ascii="Arial" w:hAnsi="Arial" w:cs="Arial"/>
          <w:lang w:val="es-ES_tradnl"/>
        </w:rPr>
        <w:t xml:space="preserve">as vitaminas y </w:t>
      </w:r>
      <w:r w:rsidR="00E06E0A" w:rsidRPr="00B45642">
        <w:rPr>
          <w:rFonts w:ascii="Arial" w:hAnsi="Arial" w:cs="Arial"/>
          <w:lang w:val="es-ES_tradnl"/>
        </w:rPr>
        <w:t xml:space="preserve">los </w:t>
      </w:r>
      <w:r w:rsidRPr="00B45642">
        <w:rPr>
          <w:rFonts w:ascii="Arial" w:hAnsi="Arial" w:cs="Arial"/>
          <w:lang w:val="es-ES_tradnl"/>
        </w:rPr>
        <w:t>minerales son ejemplos excelentes.</w:t>
      </w:r>
    </w:p>
    <w:p w:rsidR="002F1AB4" w:rsidRPr="00B45642" w:rsidRDefault="002F1AB4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C2226A" w:rsidRDefault="002F1AB4" w:rsidP="00DA79C8">
      <w:pPr>
        <w:spacing w:line="276" w:lineRule="auto"/>
        <w:jc w:val="both"/>
        <w:rPr>
          <w:rFonts w:ascii="Arial" w:hAnsi="Arial" w:cs="Arial"/>
          <w:lang w:val="es-ES"/>
        </w:rPr>
      </w:pPr>
      <w:r w:rsidRPr="00B45642">
        <w:rPr>
          <w:rFonts w:ascii="Arial" w:hAnsi="Arial" w:cs="Arial"/>
          <w:lang w:val="es-ES_tradnl"/>
        </w:rPr>
        <w:t xml:space="preserve">Para </w:t>
      </w:r>
      <w:r w:rsidR="002A7A0A" w:rsidRPr="00B45642">
        <w:rPr>
          <w:rFonts w:ascii="Arial" w:hAnsi="Arial" w:cs="Arial"/>
          <w:lang w:val="es-ES_tradnl"/>
        </w:rPr>
        <w:t xml:space="preserve">obtener </w:t>
      </w:r>
      <w:r w:rsidRPr="00B45642">
        <w:rPr>
          <w:rFonts w:ascii="Arial" w:hAnsi="Arial" w:cs="Arial"/>
          <w:lang w:val="es-ES_tradnl"/>
        </w:rPr>
        <w:t xml:space="preserve">una lista de minerales </w:t>
      </w:r>
      <w:r w:rsidR="00794474" w:rsidRPr="00B45642">
        <w:rPr>
          <w:rFonts w:ascii="Arial" w:hAnsi="Arial" w:cs="Arial"/>
          <w:lang w:val="es-ES_tradnl"/>
        </w:rPr>
        <w:t>importantes para</w:t>
      </w:r>
      <w:r w:rsidRPr="00B45642">
        <w:rPr>
          <w:rFonts w:ascii="Arial" w:hAnsi="Arial" w:cs="Arial"/>
          <w:lang w:val="es-ES_tradnl"/>
        </w:rPr>
        <w:t xml:space="preserve"> el </w:t>
      </w:r>
      <w:r w:rsidR="00794474" w:rsidRPr="00B45642">
        <w:rPr>
          <w:rFonts w:ascii="Arial" w:hAnsi="Arial" w:cs="Arial"/>
          <w:lang w:val="es-ES_tradnl"/>
        </w:rPr>
        <w:t>ser</w:t>
      </w:r>
      <w:r w:rsidRPr="00B45642">
        <w:rPr>
          <w:rFonts w:ascii="Arial" w:hAnsi="Arial" w:cs="Arial"/>
          <w:lang w:val="es-ES_tradnl"/>
        </w:rPr>
        <w:t xml:space="preserve"> humano y su efecto en el organis</w:t>
      </w:r>
      <w:r w:rsidR="00C15ED7" w:rsidRPr="00B45642">
        <w:rPr>
          <w:rFonts w:ascii="Arial" w:hAnsi="Arial" w:cs="Arial"/>
          <w:lang w:val="es-ES_tradnl"/>
        </w:rPr>
        <w:t xml:space="preserve">mo, </w:t>
      </w:r>
      <w:r w:rsidR="00794474" w:rsidRPr="00B45642">
        <w:rPr>
          <w:rFonts w:ascii="Arial" w:hAnsi="Arial" w:cs="Arial"/>
          <w:lang w:val="es-ES_tradnl"/>
        </w:rPr>
        <w:t>consulte</w:t>
      </w:r>
      <w:r w:rsidRPr="00B45642">
        <w:rPr>
          <w:rFonts w:ascii="Arial" w:hAnsi="Arial" w:cs="Arial"/>
          <w:lang w:val="es-ES_tradnl"/>
        </w:rPr>
        <w:t xml:space="preserve"> un documento de la </w:t>
      </w:r>
      <w:r w:rsidR="00794474" w:rsidRPr="00B45642">
        <w:rPr>
          <w:rFonts w:ascii="Arial" w:hAnsi="Arial" w:cs="Arial"/>
          <w:lang w:val="es-ES_tradnl"/>
        </w:rPr>
        <w:t>FAO</w:t>
      </w:r>
      <w:r w:rsidR="00242CF9" w:rsidRPr="00B45642">
        <w:rPr>
          <w:rFonts w:ascii="Arial" w:hAnsi="Arial" w:cs="Arial"/>
          <w:lang w:val="es-ES_tradnl"/>
        </w:rPr>
        <w:t xml:space="preserve"> </w:t>
      </w:r>
      <w:r w:rsidR="00A21444" w:rsidRPr="00B45642">
        <w:rPr>
          <w:rFonts w:ascii="Arial" w:hAnsi="Arial" w:cs="Arial"/>
          <w:lang w:val="es-ES_tradnl"/>
        </w:rPr>
        <w:t>sobre “Nutrición humana en el mundo en desarrollo...”, cap. 10, “Minerales”,</w:t>
      </w:r>
      <w:r w:rsidR="00242CF9" w:rsidRPr="00B45642">
        <w:rPr>
          <w:rFonts w:ascii="Arial" w:hAnsi="Arial" w:cs="Arial"/>
          <w:lang w:val="es-ES_tradnl"/>
        </w:rPr>
        <w:t xml:space="preserve"> </w:t>
      </w:r>
      <w:r w:rsidR="00C15ED7" w:rsidRPr="00B45642">
        <w:rPr>
          <w:rFonts w:ascii="Arial" w:hAnsi="Arial" w:cs="Arial"/>
          <w:lang w:val="es-ES_tradnl"/>
        </w:rPr>
        <w:t>disponible en la siguiente página</w:t>
      </w:r>
      <w:r w:rsidR="00242CF9" w:rsidRPr="00B45642">
        <w:rPr>
          <w:rFonts w:ascii="Arial" w:hAnsi="Arial" w:cs="Arial"/>
          <w:lang w:val="es-ES_tradnl"/>
        </w:rPr>
        <w:t xml:space="preserve"> </w:t>
      </w:r>
      <w:r w:rsidR="00020830" w:rsidRPr="00B45642">
        <w:rPr>
          <w:rFonts w:ascii="Arial" w:hAnsi="Arial" w:cs="Arial"/>
          <w:lang w:val="es-ES_tradnl"/>
        </w:rPr>
        <w:t>Web</w:t>
      </w:r>
      <w:r w:rsidR="00C15ED7" w:rsidRPr="00B45642">
        <w:rPr>
          <w:rFonts w:ascii="Arial" w:hAnsi="Arial" w:cs="Arial"/>
          <w:lang w:val="es-ES_tradnl"/>
        </w:rPr>
        <w:t xml:space="preserve">: </w:t>
      </w:r>
      <w:hyperlink r:id="rId5" w:history="1">
        <w:r w:rsidR="00B45642" w:rsidRPr="0045558C">
          <w:rPr>
            <w:rStyle w:val="Hipervnculo"/>
            <w:rFonts w:ascii="Arial" w:hAnsi="Arial" w:cs="Arial"/>
            <w:lang w:val="es-ES"/>
          </w:rPr>
          <w:t>http://www.fao.org/docrep/006/w0073s/w0073s0e.htm</w:t>
        </w:r>
      </w:hyperlink>
    </w:p>
    <w:p w:rsidR="00B45642" w:rsidRPr="00B45642" w:rsidRDefault="00B45642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F4317E" w:rsidRDefault="002E118F" w:rsidP="00DA79C8">
      <w:pPr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B45642">
        <w:rPr>
          <w:rFonts w:ascii="Arial" w:hAnsi="Arial" w:cs="Arial"/>
          <w:b/>
          <w:lang w:val="es-ES_tradnl"/>
        </w:rPr>
        <w:t>FICHA DEL A</w:t>
      </w:r>
      <w:r w:rsidR="00F4317E" w:rsidRPr="00B45642">
        <w:rPr>
          <w:rFonts w:ascii="Arial" w:hAnsi="Arial" w:cs="Arial"/>
          <w:b/>
          <w:lang w:val="es-ES_tradnl"/>
        </w:rPr>
        <w:t>LUMNO</w:t>
      </w:r>
    </w:p>
    <w:p w:rsidR="00B45642" w:rsidRPr="00B45642" w:rsidRDefault="00B45642" w:rsidP="00DA79C8">
      <w:pPr>
        <w:spacing w:line="276" w:lineRule="auto"/>
        <w:jc w:val="both"/>
        <w:rPr>
          <w:rFonts w:ascii="Arial" w:hAnsi="Arial" w:cs="Arial"/>
          <w:b/>
          <w:lang w:val="es-ES_tradnl"/>
        </w:rPr>
      </w:pPr>
    </w:p>
    <w:p w:rsidR="009F5240" w:rsidRPr="00B45642" w:rsidRDefault="003F116B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>El</w:t>
      </w:r>
      <w:r w:rsidR="00D01189" w:rsidRPr="00B45642">
        <w:rPr>
          <w:rFonts w:ascii="Arial" w:hAnsi="Arial" w:cs="Arial"/>
          <w:lang w:val="es-ES_tradnl"/>
        </w:rPr>
        <w:t xml:space="preserve"> yodo </w:t>
      </w:r>
      <w:r w:rsidRPr="00B45642">
        <w:rPr>
          <w:rFonts w:ascii="Arial" w:hAnsi="Arial" w:cs="Arial"/>
          <w:lang w:val="es-ES_tradnl"/>
        </w:rPr>
        <w:t>es importante para el cuerpo humano</w:t>
      </w:r>
      <w:r w:rsidR="000250A8" w:rsidRPr="00B45642">
        <w:rPr>
          <w:rFonts w:ascii="Arial" w:hAnsi="Arial" w:cs="Arial"/>
          <w:lang w:val="es-ES_tradnl"/>
        </w:rPr>
        <w:t xml:space="preserve"> y</w:t>
      </w:r>
      <w:r w:rsidR="00444CDB" w:rsidRPr="00B45642">
        <w:rPr>
          <w:rFonts w:ascii="Arial" w:hAnsi="Arial" w:cs="Arial"/>
          <w:lang w:val="es-ES_tradnl"/>
        </w:rPr>
        <w:t xml:space="preserve"> </w:t>
      </w:r>
      <w:r w:rsidR="009F5240" w:rsidRPr="00B45642">
        <w:rPr>
          <w:rFonts w:ascii="Arial" w:hAnsi="Arial" w:cs="Arial"/>
          <w:lang w:val="es-ES_tradnl"/>
        </w:rPr>
        <w:t xml:space="preserve">normalmente </w:t>
      </w:r>
      <w:r w:rsidR="00D01189" w:rsidRPr="00B45642">
        <w:rPr>
          <w:rFonts w:ascii="Arial" w:hAnsi="Arial" w:cs="Arial"/>
          <w:lang w:val="es-ES_tradnl"/>
        </w:rPr>
        <w:t>se añade</w:t>
      </w:r>
      <w:r w:rsidR="009F5240" w:rsidRPr="00B45642">
        <w:rPr>
          <w:rFonts w:ascii="Arial" w:hAnsi="Arial" w:cs="Arial"/>
          <w:lang w:val="es-ES_tradnl"/>
        </w:rPr>
        <w:t xml:space="preserve"> a la sal de cocina. Pero, ¿</w:t>
      </w:r>
      <w:r w:rsidR="000250A8" w:rsidRPr="00B45642">
        <w:rPr>
          <w:rFonts w:ascii="Arial" w:hAnsi="Arial" w:cs="Arial"/>
          <w:lang w:val="es-ES_tradnl"/>
        </w:rPr>
        <w:t>c</w:t>
      </w:r>
      <w:r w:rsidR="009F5240" w:rsidRPr="00B45642">
        <w:rPr>
          <w:rFonts w:ascii="Arial" w:hAnsi="Arial" w:cs="Arial"/>
          <w:lang w:val="es-ES_tradnl"/>
        </w:rPr>
        <w:t>uáles son las consecuencias de la fa</w:t>
      </w:r>
      <w:r w:rsidRPr="00B45642">
        <w:rPr>
          <w:rFonts w:ascii="Arial" w:hAnsi="Arial" w:cs="Arial"/>
          <w:lang w:val="es-ES_tradnl"/>
        </w:rPr>
        <w:t>lta de este elemento químico</w:t>
      </w:r>
      <w:r w:rsidR="00D70275" w:rsidRPr="00B45642">
        <w:rPr>
          <w:rFonts w:ascii="Arial" w:hAnsi="Arial" w:cs="Arial"/>
          <w:lang w:val="es-ES_tradnl"/>
        </w:rPr>
        <w:t xml:space="preserve"> en el organismo humano</w:t>
      </w:r>
      <w:r w:rsidRPr="00B45642">
        <w:rPr>
          <w:rFonts w:ascii="Arial" w:hAnsi="Arial" w:cs="Arial"/>
          <w:lang w:val="es-ES_tradnl"/>
        </w:rPr>
        <w:t>?</w:t>
      </w:r>
      <w:r w:rsidR="00C515AD" w:rsidRPr="00B45642">
        <w:rPr>
          <w:rFonts w:ascii="Arial" w:hAnsi="Arial" w:cs="Arial"/>
          <w:lang w:val="es-ES_tradnl"/>
        </w:rPr>
        <w:t>,</w:t>
      </w:r>
      <w:r w:rsidRPr="00B45642">
        <w:rPr>
          <w:rFonts w:ascii="Arial" w:hAnsi="Arial" w:cs="Arial"/>
          <w:lang w:val="es-ES_tradnl"/>
        </w:rPr>
        <w:t xml:space="preserve"> ¿</w:t>
      </w:r>
      <w:r w:rsidR="000250A8" w:rsidRPr="00B45642">
        <w:rPr>
          <w:rFonts w:ascii="Arial" w:hAnsi="Arial" w:cs="Arial"/>
          <w:lang w:val="es-ES_tradnl"/>
        </w:rPr>
        <w:t>c</w:t>
      </w:r>
      <w:r w:rsidRPr="00B45642">
        <w:rPr>
          <w:rFonts w:ascii="Arial" w:hAnsi="Arial" w:cs="Arial"/>
          <w:lang w:val="es-ES_tradnl"/>
        </w:rPr>
        <w:t>uáles son las consecuencias de un exceso</w:t>
      </w:r>
      <w:r w:rsidR="009F5240" w:rsidRPr="00B45642">
        <w:rPr>
          <w:rFonts w:ascii="Arial" w:hAnsi="Arial" w:cs="Arial"/>
          <w:lang w:val="es-ES_tradnl"/>
        </w:rPr>
        <w:t>?</w:t>
      </w:r>
      <w:r w:rsidR="00C515AD" w:rsidRPr="00B45642">
        <w:rPr>
          <w:rFonts w:ascii="Arial" w:hAnsi="Arial" w:cs="Arial"/>
          <w:lang w:val="es-ES_tradnl"/>
        </w:rPr>
        <w:t>,</w:t>
      </w:r>
      <w:r w:rsidR="009F5240" w:rsidRPr="00B45642">
        <w:rPr>
          <w:rFonts w:ascii="Arial" w:hAnsi="Arial" w:cs="Arial"/>
          <w:lang w:val="es-ES_tradnl"/>
        </w:rPr>
        <w:t xml:space="preserve"> ¿</w:t>
      </w:r>
      <w:r w:rsidR="000250A8" w:rsidRPr="00B45642">
        <w:rPr>
          <w:rFonts w:ascii="Arial" w:hAnsi="Arial" w:cs="Arial"/>
          <w:lang w:val="es-ES_tradnl"/>
        </w:rPr>
        <w:t>q</w:t>
      </w:r>
      <w:r w:rsidR="009F5240" w:rsidRPr="00B45642">
        <w:rPr>
          <w:rFonts w:ascii="Arial" w:hAnsi="Arial" w:cs="Arial"/>
          <w:lang w:val="es-ES_tradnl"/>
        </w:rPr>
        <w:t>ué otros elementos hay en la sal?</w:t>
      </w:r>
      <w:r w:rsidR="00C515AD" w:rsidRPr="00B45642">
        <w:rPr>
          <w:rFonts w:ascii="Arial" w:hAnsi="Arial" w:cs="Arial"/>
          <w:lang w:val="es-ES_tradnl"/>
        </w:rPr>
        <w:t>,</w:t>
      </w:r>
      <w:r w:rsidR="009F5240" w:rsidRPr="00B45642">
        <w:rPr>
          <w:rFonts w:ascii="Arial" w:hAnsi="Arial" w:cs="Arial"/>
          <w:lang w:val="es-ES_tradnl"/>
        </w:rPr>
        <w:t xml:space="preserve"> ¿</w:t>
      </w:r>
      <w:r w:rsidR="000250A8" w:rsidRPr="00B45642">
        <w:rPr>
          <w:rFonts w:ascii="Arial" w:hAnsi="Arial" w:cs="Arial"/>
          <w:lang w:val="es-ES_tradnl"/>
        </w:rPr>
        <w:t>s</w:t>
      </w:r>
      <w:r w:rsidR="009F5240" w:rsidRPr="00B45642">
        <w:rPr>
          <w:rFonts w:ascii="Arial" w:hAnsi="Arial" w:cs="Arial"/>
          <w:lang w:val="es-ES_tradnl"/>
        </w:rPr>
        <w:t>on</w:t>
      </w:r>
      <w:r w:rsidR="00444CDB" w:rsidRPr="00B45642">
        <w:rPr>
          <w:rFonts w:ascii="Arial" w:hAnsi="Arial" w:cs="Arial"/>
          <w:lang w:val="es-ES_tradnl"/>
        </w:rPr>
        <w:t xml:space="preserve"> </w:t>
      </w:r>
      <w:r w:rsidR="00C515AD" w:rsidRPr="00B45642">
        <w:rPr>
          <w:rFonts w:ascii="Arial" w:hAnsi="Arial" w:cs="Arial"/>
          <w:lang w:val="es-ES_tradnl"/>
        </w:rPr>
        <w:t>importantes</w:t>
      </w:r>
      <w:ins w:id="1" w:author="ggcv" w:date="2015-03-11T13:28:00Z">
        <w:r w:rsidR="00444CDB" w:rsidRPr="00B45642">
          <w:rPr>
            <w:rFonts w:ascii="Arial" w:hAnsi="Arial" w:cs="Arial"/>
            <w:lang w:val="es-ES_tradnl"/>
          </w:rPr>
          <w:t xml:space="preserve"> </w:t>
        </w:r>
      </w:ins>
      <w:r w:rsidR="00C515AD" w:rsidRPr="00B45642">
        <w:rPr>
          <w:rFonts w:ascii="Arial" w:hAnsi="Arial" w:cs="Arial"/>
          <w:lang w:val="es-ES_tradnl"/>
        </w:rPr>
        <w:t xml:space="preserve">estos </w:t>
      </w:r>
      <w:r w:rsidR="00D70275" w:rsidRPr="00B45642">
        <w:rPr>
          <w:rFonts w:ascii="Arial" w:hAnsi="Arial" w:cs="Arial"/>
          <w:lang w:val="es-ES_tradnl"/>
        </w:rPr>
        <w:t>elementos</w:t>
      </w:r>
      <w:r w:rsidR="009F5240" w:rsidRPr="00B45642">
        <w:rPr>
          <w:rFonts w:ascii="Arial" w:hAnsi="Arial" w:cs="Arial"/>
          <w:lang w:val="es-ES_tradnl"/>
        </w:rPr>
        <w:t>?</w:t>
      </w:r>
    </w:p>
    <w:p w:rsidR="009F5240" w:rsidRPr="00B45642" w:rsidRDefault="009F5240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5D1A0A" w:rsidRPr="00B45642" w:rsidRDefault="00E6453E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>La sal que consumimos con las comidas está compuesta por dos elementos químicos: el cloro y el sodio. A</w:t>
      </w:r>
      <w:r w:rsidR="003F116B" w:rsidRPr="00B45642">
        <w:rPr>
          <w:rFonts w:ascii="Arial" w:hAnsi="Arial" w:cs="Arial"/>
          <w:lang w:val="es-ES_tradnl"/>
        </w:rPr>
        <w:t xml:space="preserve">demás, se le puede añadir yodo </w:t>
      </w:r>
      <w:r w:rsidR="00794474" w:rsidRPr="00B45642">
        <w:rPr>
          <w:rFonts w:ascii="Arial" w:hAnsi="Arial" w:cs="Arial"/>
          <w:lang w:val="es-ES_tradnl"/>
        </w:rPr>
        <w:t>o flúor. El yodo se añade para prevenir fallas en el funcionamiento de la glándula tiroide</w:t>
      </w:r>
      <w:r w:rsidR="00C3213D" w:rsidRPr="00B45642">
        <w:rPr>
          <w:rFonts w:ascii="Arial" w:hAnsi="Arial" w:cs="Arial"/>
          <w:lang w:val="es-ES_tradnl"/>
        </w:rPr>
        <w:t>s</w:t>
      </w:r>
      <w:r w:rsidR="00C36CBD" w:rsidRPr="00B45642">
        <w:rPr>
          <w:rFonts w:ascii="Arial" w:hAnsi="Arial" w:cs="Arial"/>
          <w:lang w:val="es-ES_tradnl"/>
        </w:rPr>
        <w:t xml:space="preserve"> y</w:t>
      </w:r>
      <w:r w:rsidR="00C3213D" w:rsidRPr="00B45642">
        <w:rPr>
          <w:rFonts w:ascii="Arial" w:hAnsi="Arial" w:cs="Arial"/>
          <w:lang w:val="es-ES_tradnl"/>
        </w:rPr>
        <w:t xml:space="preserve"> el flúor se añade</w:t>
      </w:r>
      <w:r w:rsidRPr="00B45642">
        <w:rPr>
          <w:rFonts w:ascii="Arial" w:hAnsi="Arial" w:cs="Arial"/>
          <w:lang w:val="es-ES_tradnl"/>
        </w:rPr>
        <w:t xml:space="preserve"> para prevenir la</w:t>
      </w:r>
      <w:r w:rsidR="003F116B" w:rsidRPr="00B45642">
        <w:rPr>
          <w:rFonts w:ascii="Arial" w:hAnsi="Arial" w:cs="Arial"/>
          <w:lang w:val="es-ES_tradnl"/>
        </w:rPr>
        <w:t>s</w:t>
      </w:r>
      <w:r w:rsidRPr="00B45642">
        <w:rPr>
          <w:rFonts w:ascii="Arial" w:hAnsi="Arial" w:cs="Arial"/>
          <w:lang w:val="es-ES_tradnl"/>
        </w:rPr>
        <w:t xml:space="preserve"> caries. Al igual que el cloro y el sodio, el yodo y el flúor son elementos </w:t>
      </w:r>
      <w:r w:rsidR="005D1A0A" w:rsidRPr="00B45642">
        <w:rPr>
          <w:rFonts w:ascii="Arial" w:hAnsi="Arial" w:cs="Arial"/>
          <w:lang w:val="es-ES_tradnl"/>
        </w:rPr>
        <w:t>qu</w:t>
      </w:r>
      <w:r w:rsidR="003F116B" w:rsidRPr="00B45642">
        <w:rPr>
          <w:rFonts w:ascii="Arial" w:hAnsi="Arial" w:cs="Arial"/>
          <w:lang w:val="es-ES_tradnl"/>
        </w:rPr>
        <w:t>ímicos importantes para</w:t>
      </w:r>
      <w:r w:rsidR="005D1A0A" w:rsidRPr="00B45642">
        <w:rPr>
          <w:rFonts w:ascii="Arial" w:hAnsi="Arial" w:cs="Arial"/>
          <w:lang w:val="es-ES_tradnl"/>
        </w:rPr>
        <w:t xml:space="preserve"> el correcto funcionamiento del cuerpo.</w:t>
      </w:r>
    </w:p>
    <w:p w:rsidR="005D1A0A" w:rsidRPr="00B45642" w:rsidRDefault="005D1A0A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F4317E" w:rsidRPr="00B45642" w:rsidRDefault="00C3213D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>Ten en cuenta que estos elementos químicos deben estar presentes en el cuerpo en cantidades precisas</w:t>
      </w:r>
      <w:r w:rsidR="00C36CBD" w:rsidRPr="00B45642">
        <w:rPr>
          <w:rFonts w:ascii="Arial" w:hAnsi="Arial" w:cs="Arial"/>
          <w:lang w:val="es-ES_tradnl"/>
        </w:rPr>
        <w:t xml:space="preserve"> y</w:t>
      </w:r>
      <w:r w:rsidRPr="00B45642">
        <w:rPr>
          <w:rFonts w:ascii="Arial" w:hAnsi="Arial" w:cs="Arial"/>
          <w:lang w:val="es-ES_tradnl"/>
        </w:rPr>
        <w:t xml:space="preserve"> no puede haber un exceso de un elemento determinado o una deficiencia de </w:t>
      </w:r>
      <w:r w:rsidR="00ED6626" w:rsidRPr="00B45642">
        <w:rPr>
          <w:rFonts w:ascii="Arial" w:hAnsi="Arial" w:cs="Arial"/>
          <w:lang w:val="es-ES_tradnl"/>
        </w:rPr>
        <w:t>este</w:t>
      </w:r>
      <w:r w:rsidRPr="00B45642">
        <w:rPr>
          <w:rFonts w:ascii="Arial" w:hAnsi="Arial" w:cs="Arial"/>
          <w:lang w:val="es-ES_tradnl"/>
        </w:rPr>
        <w:t>.</w:t>
      </w:r>
    </w:p>
    <w:p w:rsidR="00F4317E" w:rsidRPr="00B45642" w:rsidRDefault="00F4317E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8404BC" w:rsidRPr="00B45642" w:rsidRDefault="00CD652E" w:rsidP="00DA79C8">
      <w:pPr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B45642">
        <w:rPr>
          <w:rFonts w:ascii="Arial" w:hAnsi="Arial" w:cs="Arial"/>
          <w:b/>
          <w:lang w:val="es-ES_tradnl"/>
        </w:rPr>
        <w:t xml:space="preserve">DATOS DEL </w:t>
      </w:r>
      <w:r w:rsidR="00F4317E" w:rsidRPr="00B45642">
        <w:rPr>
          <w:rFonts w:ascii="Arial" w:hAnsi="Arial" w:cs="Arial"/>
          <w:b/>
          <w:lang w:val="es-ES_tradnl"/>
        </w:rPr>
        <w:t>INTERACTIVO</w:t>
      </w:r>
    </w:p>
    <w:p w:rsidR="008404BC" w:rsidRPr="00B45642" w:rsidRDefault="008404BC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F4317E" w:rsidRPr="00B45642" w:rsidRDefault="006559E5" w:rsidP="00DA79C8">
      <w:pPr>
        <w:shd w:val="clear" w:color="auto" w:fill="E0E0E0"/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B45642">
        <w:rPr>
          <w:rFonts w:ascii="Arial" w:hAnsi="Arial" w:cs="Arial"/>
          <w:b/>
          <w:lang w:val="es-ES_tradnl"/>
        </w:rPr>
        <w:t>MENÚ</w:t>
      </w:r>
    </w:p>
    <w:p w:rsidR="00F4317E" w:rsidRPr="00B45642" w:rsidRDefault="00F4317E" w:rsidP="00DA79C8">
      <w:pPr>
        <w:spacing w:line="276" w:lineRule="auto"/>
        <w:ind w:left="142" w:hanging="142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Número de imágenes del menú (</w:t>
      </w:r>
      <w:r w:rsidRPr="00B45642">
        <w:rPr>
          <w:rFonts w:ascii="Arial" w:hAnsi="Arial" w:cs="Arial"/>
          <w:b/>
          <w:highlight w:val="green"/>
          <w:lang w:val="es-ES_tradnl"/>
        </w:rPr>
        <w:t>mín. 2 – máx. 8</w:t>
      </w:r>
      <w:r w:rsidRPr="00B45642">
        <w:rPr>
          <w:rFonts w:ascii="Arial" w:hAnsi="Arial" w:cs="Arial"/>
          <w:highlight w:val="green"/>
          <w:lang w:val="es-ES_tradnl"/>
        </w:rPr>
        <w:t>)</w:t>
      </w:r>
      <w:r w:rsidR="00BC5B01" w:rsidRPr="00B45642">
        <w:rPr>
          <w:rFonts w:ascii="Arial" w:hAnsi="Arial" w:cs="Arial"/>
          <w:lang w:val="es-ES_tradnl"/>
        </w:rPr>
        <w:t>2</w:t>
      </w:r>
    </w:p>
    <w:p w:rsidR="00F4317E" w:rsidRPr="00B45642" w:rsidRDefault="00F4317E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7B25A6" w:rsidRPr="00B45642" w:rsidRDefault="00CD652E" w:rsidP="00DA79C8">
      <w:pPr>
        <w:spacing w:line="276" w:lineRule="auto"/>
        <w:ind w:left="142" w:hanging="142"/>
        <w:jc w:val="both"/>
        <w:rPr>
          <w:rFonts w:ascii="Arial" w:hAnsi="Arial" w:cs="Arial"/>
          <w:color w:val="0000FF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lastRenderedPageBreak/>
        <w:t>*</w:t>
      </w:r>
      <w:r w:rsidR="004A0080" w:rsidRPr="00B45642">
        <w:rPr>
          <w:rFonts w:ascii="Arial" w:hAnsi="Arial" w:cs="Arial"/>
          <w:highlight w:val="green"/>
          <w:lang w:val="es-ES_tradnl"/>
        </w:rPr>
        <w:t xml:space="preserve">Título </w:t>
      </w:r>
      <w:r w:rsidRPr="00B45642">
        <w:rPr>
          <w:rFonts w:ascii="Arial" w:hAnsi="Arial" w:cs="Arial"/>
          <w:highlight w:val="green"/>
          <w:lang w:val="es-ES_tradnl"/>
        </w:rPr>
        <w:t>(</w:t>
      </w:r>
      <w:r w:rsidR="00F4317E" w:rsidRPr="00B45642">
        <w:rPr>
          <w:rFonts w:ascii="Arial" w:hAnsi="Arial" w:cs="Arial"/>
          <w:b/>
          <w:highlight w:val="green"/>
          <w:lang w:val="es-ES_tradnl"/>
        </w:rPr>
        <w:t>65</w:t>
      </w:r>
      <w:r w:rsidRPr="00B45642">
        <w:rPr>
          <w:rFonts w:ascii="Arial" w:hAnsi="Arial" w:cs="Arial"/>
          <w:highlight w:val="green"/>
          <w:lang w:val="es-ES_tradnl"/>
        </w:rPr>
        <w:t xml:space="preserve"> caracteres máx.)</w:t>
      </w:r>
      <w:r w:rsidR="004E3506" w:rsidRPr="00B45642">
        <w:rPr>
          <w:rFonts w:ascii="Arial" w:hAnsi="Arial" w:cs="Arial"/>
          <w:lang w:val="es-ES_tradnl"/>
        </w:rPr>
        <w:t>Carencias y excesos de cloro y yodo</w:t>
      </w:r>
    </w:p>
    <w:p w:rsidR="00CD652E" w:rsidRPr="00B45642" w:rsidRDefault="00CD6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CD652E" w:rsidRPr="00B45642" w:rsidRDefault="00CD6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="00F4317E" w:rsidRPr="00B45642">
        <w:rPr>
          <w:rFonts w:ascii="Arial" w:hAnsi="Arial" w:cs="Arial"/>
          <w:highlight w:val="green"/>
          <w:lang w:val="es-ES_tradnl"/>
        </w:rPr>
        <w:t>Instrucción</w:t>
      </w:r>
      <w:r w:rsidRPr="00B45642">
        <w:rPr>
          <w:rFonts w:ascii="Arial" w:hAnsi="Arial" w:cs="Arial"/>
          <w:highlight w:val="green"/>
          <w:lang w:val="es-ES_tradnl"/>
        </w:rPr>
        <w:t xml:space="preserve"> (</w:t>
      </w:r>
      <w:r w:rsidR="002A563F" w:rsidRPr="00B45642">
        <w:rPr>
          <w:rFonts w:ascii="Arial" w:hAnsi="Arial" w:cs="Arial"/>
          <w:b/>
          <w:highlight w:val="green"/>
          <w:lang w:val="es-ES_tradnl"/>
        </w:rPr>
        <w:t>68</w:t>
      </w:r>
      <w:r w:rsidR="00F4317E" w:rsidRPr="00B45642">
        <w:rPr>
          <w:rFonts w:ascii="Arial" w:hAnsi="Arial" w:cs="Arial"/>
          <w:highlight w:val="green"/>
          <w:lang w:val="es-ES_tradnl"/>
        </w:rPr>
        <w:t xml:space="preserve"> caracteres máx.)</w:t>
      </w:r>
      <w:r w:rsidR="009B383C" w:rsidRPr="00B45642">
        <w:rPr>
          <w:rFonts w:ascii="Arial" w:hAnsi="Arial" w:cs="Arial"/>
          <w:lang w:val="es-ES_tradnl"/>
        </w:rPr>
        <w:t xml:space="preserve"> Selecciona una imagen</w:t>
      </w:r>
    </w:p>
    <w:p w:rsidR="006559E5" w:rsidRPr="00B45642" w:rsidRDefault="006559E5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6559E5" w:rsidRPr="00B45642" w:rsidRDefault="006559E5" w:rsidP="00DA79C8">
      <w:pPr>
        <w:shd w:val="clear" w:color="auto" w:fill="99CCFF"/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lang w:val="es-ES_tradnl"/>
        </w:rPr>
        <w:t>IMAGEN</w:t>
      </w:r>
      <w:r w:rsidRPr="00B45642">
        <w:rPr>
          <w:rFonts w:ascii="Arial" w:hAnsi="Arial" w:cs="Arial"/>
          <w:lang w:val="es-ES_tradnl"/>
        </w:rPr>
        <w:t xml:space="preserve"> 1 DEL MENÚ</w:t>
      </w:r>
    </w:p>
    <w:p w:rsidR="00CD652E" w:rsidRPr="00B45642" w:rsidRDefault="00F4317E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="00E928AA" w:rsidRPr="00B45642">
        <w:rPr>
          <w:rFonts w:ascii="Arial" w:hAnsi="Arial" w:cs="Arial"/>
          <w:highlight w:val="green"/>
          <w:lang w:val="es-ES_tradnl"/>
        </w:rPr>
        <w:t xml:space="preserve">Imagen </w:t>
      </w:r>
      <w:r w:rsidR="004A2B92" w:rsidRPr="00B45642">
        <w:rPr>
          <w:rFonts w:ascii="Arial" w:hAnsi="Arial" w:cs="Arial"/>
          <w:highlight w:val="green"/>
          <w:lang w:val="es-ES_tradnl"/>
        </w:rPr>
        <w:t>del menú</w:t>
      </w:r>
      <w:r w:rsidR="00055E09" w:rsidRPr="00B45642">
        <w:rPr>
          <w:rFonts w:ascii="Arial" w:hAnsi="Arial" w:cs="Arial"/>
          <w:highlight w:val="green"/>
          <w:lang w:val="es-ES_tradnl"/>
        </w:rPr>
        <w:t>:</w:t>
      </w:r>
    </w:p>
    <w:p w:rsidR="009028C0" w:rsidRPr="00B45642" w:rsidRDefault="001E1243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="009028C0" w:rsidRPr="00B45642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E23E2C" w:rsidRPr="00B45642" w:rsidRDefault="00E23E2C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CE5DCD" w:rsidRPr="00B45642" w:rsidRDefault="00993F0B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>Imagen</w:t>
      </w:r>
      <w:r w:rsidR="00CE5DCD" w:rsidRPr="00B45642">
        <w:rPr>
          <w:rFonts w:ascii="Arial" w:hAnsi="Arial" w:cs="Arial"/>
          <w:lang w:val="es-ES_tradnl"/>
        </w:rPr>
        <w:t xml:space="preserve"> tomada de creativecommons:</w:t>
      </w:r>
    </w:p>
    <w:bookmarkStart w:id="2" w:name="OLE_LINK3"/>
    <w:p w:rsidR="00CE5DCD" w:rsidRPr="00B45642" w:rsidRDefault="00444CDB" w:rsidP="00DA79C8">
      <w:pPr>
        <w:spacing w:line="276" w:lineRule="auto"/>
        <w:jc w:val="both"/>
        <w:rPr>
          <w:ins w:id="3" w:author="ggcv" w:date="2015-03-11T13:30:00Z"/>
          <w:rFonts w:ascii="Arial" w:hAnsi="Arial" w:cs="Arial"/>
          <w:lang w:val="es-ES_tradnl"/>
        </w:rPr>
      </w:pPr>
      <w:ins w:id="4" w:author="ggcv" w:date="2015-03-11T13:30:00Z">
        <w:r w:rsidRPr="00B45642">
          <w:rPr>
            <w:rFonts w:ascii="Arial" w:hAnsi="Arial" w:cs="Arial"/>
            <w:lang w:val="es-ES_tradnl"/>
          </w:rPr>
          <w:fldChar w:fldCharType="begin"/>
        </w:r>
        <w:r w:rsidRPr="00B45642">
          <w:rPr>
            <w:rFonts w:ascii="Arial" w:hAnsi="Arial" w:cs="Arial"/>
            <w:lang w:val="es-ES_tradnl"/>
          </w:rPr>
          <w:instrText xml:space="preserve"> HYPERLINK "</w:instrText>
        </w:r>
      </w:ins>
      <w:r w:rsidRPr="00B45642">
        <w:rPr>
          <w:rFonts w:ascii="Arial" w:hAnsi="Arial" w:cs="Arial"/>
          <w:lang w:val="es-ES_tradnl"/>
        </w:rPr>
        <w:instrText>http://www.google.com/imgres?imgurl=http://upload.wikimedia.org/wikipedia/commons/4/41/Electron_shell_017_Chlorine_(diatomic_nonmetal)_-_no_label.svg&amp;imgrefurl=http://commons.wikimedia.org/wiki/File:Electron_shell_017_Chlorine_(diatomic_nonmetal)_-_no_label.svg&amp;h=1200&amp;w=1200&amp;tbnid=ZlR7oBOl82z8PM:&amp;zoom=1&amp;docid=Q_7be10KLSLprM&amp;ei=fMDrVJ3nDqmIsQStuoG4AQ&amp;tbm=isch&amp;ved=0CB4QMygAMAA</w:instrText>
      </w:r>
      <w:ins w:id="5" w:author="ggcv" w:date="2015-03-11T13:30:00Z">
        <w:r w:rsidRPr="00B45642">
          <w:rPr>
            <w:rFonts w:ascii="Arial" w:hAnsi="Arial" w:cs="Arial"/>
            <w:lang w:val="es-ES_tradnl"/>
          </w:rPr>
          <w:instrText xml:space="preserve">" </w:instrText>
        </w:r>
        <w:r w:rsidRPr="00B45642">
          <w:rPr>
            <w:rFonts w:ascii="Arial" w:hAnsi="Arial" w:cs="Arial"/>
            <w:lang w:val="es-ES_tradnl"/>
          </w:rPr>
          <w:fldChar w:fldCharType="separate"/>
        </w:r>
      </w:ins>
      <w:r w:rsidRPr="00B45642">
        <w:rPr>
          <w:rStyle w:val="Hipervnculo"/>
          <w:rFonts w:ascii="Arial" w:hAnsi="Arial" w:cs="Arial"/>
          <w:lang w:val="es-ES_tradnl"/>
        </w:rPr>
        <w:t>http://www.google.com/imgres?imgurl=http://upload.wikimedia.org/wikipedia/commons/4/41/Electron_shell_017_Chlorine_(diatomic_nonmetal)_-_no_label.svg&amp;imgrefurl=http://commons.wikimedia.org/wiki/File:Electron_shell_017_Chlorine_(diatomic_nonmetal)_-_no_label.svg&amp;h=1200&amp;w=1200&amp;tbnid=ZlR7oBOl82z8PM:&amp;zoom=1&amp;docid=Q_7be10KLSLprM&amp;ei=fMDrVJ3nDqmIsQStuoG4AQ&amp;tbm=isch&amp;ved=0CB4QMygAMAA</w:t>
      </w:r>
      <w:ins w:id="6" w:author="ggcv" w:date="2015-03-11T13:30:00Z">
        <w:r w:rsidRPr="00B45642">
          <w:rPr>
            <w:rFonts w:ascii="Arial" w:hAnsi="Arial" w:cs="Arial"/>
            <w:lang w:val="es-ES_tradnl"/>
          </w:rPr>
          <w:fldChar w:fldCharType="end"/>
        </w:r>
      </w:ins>
    </w:p>
    <w:bookmarkEnd w:id="2"/>
    <w:p w:rsidR="00CD652E" w:rsidRPr="00B45642" w:rsidRDefault="00CD6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8B35FE" w:rsidRPr="00B45642" w:rsidRDefault="008B35FE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highlight w:val="yellow"/>
          <w:lang w:val="es-ES_tradnl"/>
        </w:rPr>
        <w:t>Nombre de archivo codificado (ejemplo, CI_S3_G1_REC10_F1)</w:t>
      </w:r>
      <w:r w:rsidRPr="00B45642">
        <w:rPr>
          <w:rFonts w:ascii="Arial" w:hAnsi="Arial" w:cs="Arial"/>
          <w:lang w:val="es-ES_tradnl"/>
        </w:rPr>
        <w:t xml:space="preserve"> CN_07_13_CO_REC80_F1</w:t>
      </w:r>
    </w:p>
    <w:p w:rsidR="008B35FE" w:rsidRPr="00B45642" w:rsidRDefault="008B35FE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CD652E" w:rsidRPr="00B45642" w:rsidRDefault="00E928AA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highlight w:val="yellow"/>
          <w:lang w:val="es-ES_tradnl"/>
        </w:rPr>
        <w:t xml:space="preserve">OPCIONAL </w:t>
      </w:r>
      <w:r w:rsidR="009E19DB" w:rsidRPr="00B45642">
        <w:rPr>
          <w:rFonts w:ascii="Arial" w:hAnsi="Arial" w:cs="Arial"/>
          <w:highlight w:val="yellow"/>
          <w:lang w:val="es-ES_tradnl"/>
        </w:rPr>
        <w:t>Pie de imagen</w:t>
      </w:r>
      <w:r w:rsidR="006559E5" w:rsidRPr="00B45642">
        <w:rPr>
          <w:rFonts w:ascii="Arial" w:hAnsi="Arial" w:cs="Arial"/>
          <w:highlight w:val="yellow"/>
          <w:lang w:val="es-ES_tradnl"/>
        </w:rPr>
        <w:t xml:space="preserve"> (</w:t>
      </w:r>
      <w:r w:rsidR="006559E5" w:rsidRPr="00B45642">
        <w:rPr>
          <w:rFonts w:ascii="Arial" w:hAnsi="Arial" w:cs="Arial"/>
          <w:b/>
          <w:highlight w:val="yellow"/>
          <w:lang w:val="es-ES_tradnl"/>
        </w:rPr>
        <w:t>48</w:t>
      </w:r>
      <w:r w:rsidR="006559E5" w:rsidRPr="00B45642">
        <w:rPr>
          <w:rFonts w:ascii="Arial" w:hAnsi="Arial" w:cs="Arial"/>
          <w:highlight w:val="yellow"/>
          <w:lang w:val="es-ES_tradnl"/>
        </w:rPr>
        <w:t xml:space="preserve"> caracteres máx., se puede usar cursivas</w:t>
      </w:r>
      <w:r w:rsidR="00CD652E" w:rsidRPr="00B45642">
        <w:rPr>
          <w:rFonts w:ascii="Arial" w:hAnsi="Arial" w:cs="Arial"/>
          <w:highlight w:val="yellow"/>
          <w:lang w:val="es-ES_tradnl"/>
        </w:rPr>
        <w:t>)</w:t>
      </w:r>
      <w:r w:rsidR="00444CDB" w:rsidRPr="00B45642">
        <w:rPr>
          <w:rFonts w:ascii="Arial" w:hAnsi="Arial" w:cs="Arial"/>
          <w:lang w:val="es-ES_tradnl"/>
        </w:rPr>
        <w:t xml:space="preserve"> </w:t>
      </w:r>
      <w:r w:rsidR="00DC0F71" w:rsidRPr="00B45642">
        <w:rPr>
          <w:rFonts w:ascii="Arial" w:hAnsi="Arial" w:cs="Arial"/>
          <w:lang w:val="es-ES_tradnl"/>
        </w:rPr>
        <w:t>Cloro</w:t>
      </w:r>
    </w:p>
    <w:p w:rsidR="006559E5" w:rsidRPr="00B45642" w:rsidRDefault="006559E5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C038CA" w:rsidRPr="00B45642" w:rsidRDefault="00C038CA" w:rsidP="00DA79C8">
      <w:pPr>
        <w:shd w:val="clear" w:color="auto" w:fill="FFCC99"/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B45642">
        <w:rPr>
          <w:rFonts w:ascii="Arial" w:hAnsi="Arial" w:cs="Arial"/>
          <w:b/>
          <w:lang w:val="es-ES_tradnl"/>
        </w:rPr>
        <w:t xml:space="preserve">SUBMENÚ </w:t>
      </w:r>
      <w:r w:rsidR="00DB0C40" w:rsidRPr="00B45642">
        <w:rPr>
          <w:rFonts w:ascii="Arial" w:hAnsi="Arial" w:cs="Arial"/>
          <w:lang w:val="es-ES_tradnl"/>
        </w:rPr>
        <w:t>DE IMAGEN 1</w:t>
      </w:r>
    </w:p>
    <w:p w:rsidR="00CB78BE" w:rsidRPr="00B45642" w:rsidRDefault="00CB78BE" w:rsidP="00DA79C8">
      <w:pPr>
        <w:spacing w:line="276" w:lineRule="auto"/>
        <w:ind w:left="142" w:hanging="142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Número de</w:t>
      </w:r>
      <w:r w:rsidR="00AC44A0" w:rsidRPr="00B45642">
        <w:rPr>
          <w:rFonts w:ascii="Arial" w:hAnsi="Arial" w:cs="Arial"/>
          <w:highlight w:val="green"/>
          <w:lang w:val="es-ES_tradnl"/>
        </w:rPr>
        <w:t xml:space="preserve"> sub</w:t>
      </w:r>
      <w:r w:rsidRPr="00B45642">
        <w:rPr>
          <w:rFonts w:ascii="Arial" w:hAnsi="Arial" w:cs="Arial"/>
          <w:highlight w:val="green"/>
          <w:lang w:val="es-ES_tradnl"/>
        </w:rPr>
        <w:t xml:space="preserve"> imágenes del submenú (</w:t>
      </w:r>
      <w:r w:rsidRPr="00B45642">
        <w:rPr>
          <w:rFonts w:ascii="Arial" w:hAnsi="Arial" w:cs="Arial"/>
          <w:b/>
          <w:highlight w:val="green"/>
          <w:lang w:val="es-ES_tradnl"/>
        </w:rPr>
        <w:t>mín. 2 – máx. 8</w:t>
      </w:r>
      <w:r w:rsidRPr="00B45642">
        <w:rPr>
          <w:rFonts w:ascii="Arial" w:hAnsi="Arial" w:cs="Arial"/>
          <w:highlight w:val="green"/>
          <w:lang w:val="es-ES_tradnl"/>
        </w:rPr>
        <w:t>)</w:t>
      </w:r>
      <w:r w:rsidR="00AE04C5" w:rsidRPr="00B45642">
        <w:rPr>
          <w:rFonts w:ascii="Arial" w:hAnsi="Arial" w:cs="Arial"/>
          <w:lang w:val="es-ES_tradnl"/>
        </w:rPr>
        <w:t>2</w:t>
      </w:r>
    </w:p>
    <w:p w:rsidR="00CB78BE" w:rsidRPr="00B45642" w:rsidRDefault="00CB78BE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C038CA" w:rsidRPr="00B45642" w:rsidRDefault="00C038CA" w:rsidP="00DA79C8">
      <w:pPr>
        <w:spacing w:line="276" w:lineRule="auto"/>
        <w:ind w:left="142" w:hanging="142"/>
        <w:jc w:val="both"/>
        <w:rPr>
          <w:rFonts w:ascii="Arial" w:hAnsi="Arial" w:cs="Arial"/>
          <w:color w:val="0000FF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Título (</w:t>
      </w:r>
      <w:r w:rsidRPr="00B45642">
        <w:rPr>
          <w:rFonts w:ascii="Arial" w:hAnsi="Arial" w:cs="Arial"/>
          <w:b/>
          <w:highlight w:val="green"/>
          <w:lang w:val="es-ES_tradnl"/>
        </w:rPr>
        <w:t>65</w:t>
      </w:r>
      <w:r w:rsidRPr="00B45642">
        <w:rPr>
          <w:rFonts w:ascii="Arial" w:hAnsi="Arial" w:cs="Arial"/>
          <w:highlight w:val="green"/>
          <w:lang w:val="es-ES_tradnl"/>
        </w:rPr>
        <w:t xml:space="preserve"> caracteres máx.)</w:t>
      </w:r>
      <w:r w:rsidR="003F3D90" w:rsidRPr="00B45642">
        <w:rPr>
          <w:rFonts w:ascii="Arial" w:hAnsi="Arial" w:cs="Arial"/>
          <w:lang w:val="es-ES_tradnl"/>
        </w:rPr>
        <w:t>Exceso y carencia de cloro</w:t>
      </w:r>
    </w:p>
    <w:p w:rsidR="00C038CA" w:rsidRPr="00B45642" w:rsidRDefault="00C038CA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C038CA" w:rsidRPr="00B45642" w:rsidRDefault="00C038CA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Instrucción (</w:t>
      </w:r>
      <w:r w:rsidRPr="00B45642">
        <w:rPr>
          <w:rFonts w:ascii="Arial" w:hAnsi="Arial" w:cs="Arial"/>
          <w:b/>
          <w:highlight w:val="green"/>
          <w:lang w:val="es-ES_tradnl"/>
        </w:rPr>
        <w:t>68</w:t>
      </w:r>
      <w:r w:rsidRPr="00B45642">
        <w:rPr>
          <w:rFonts w:ascii="Arial" w:hAnsi="Arial" w:cs="Arial"/>
          <w:highlight w:val="green"/>
          <w:lang w:val="es-ES_tradnl"/>
        </w:rPr>
        <w:t xml:space="preserve"> caracteres máx.)</w:t>
      </w:r>
      <w:r w:rsidR="00745197" w:rsidRPr="00B45642">
        <w:rPr>
          <w:rFonts w:ascii="Arial" w:hAnsi="Arial" w:cs="Arial"/>
          <w:lang w:val="es-ES_tradnl"/>
        </w:rPr>
        <w:t xml:space="preserve"> Selecciona una imagen</w:t>
      </w:r>
    </w:p>
    <w:p w:rsidR="00C038CA" w:rsidRPr="00B45642" w:rsidRDefault="00C038CA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C038CA" w:rsidRPr="00B45642" w:rsidRDefault="00A23E06" w:rsidP="00DA79C8">
      <w:pPr>
        <w:shd w:val="clear" w:color="auto" w:fill="FF99CC"/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B45642">
        <w:rPr>
          <w:rFonts w:ascii="Arial" w:hAnsi="Arial" w:cs="Arial"/>
          <w:b/>
          <w:lang w:val="es-ES_tradnl"/>
        </w:rPr>
        <w:t xml:space="preserve">SUB </w:t>
      </w:r>
      <w:r w:rsidR="00C038CA" w:rsidRPr="00B45642">
        <w:rPr>
          <w:rFonts w:ascii="Arial" w:hAnsi="Arial" w:cs="Arial"/>
          <w:b/>
          <w:lang w:val="es-ES_tradnl"/>
        </w:rPr>
        <w:t xml:space="preserve">IMAGEN </w:t>
      </w:r>
      <w:r w:rsidR="00C038CA" w:rsidRPr="00B45642">
        <w:rPr>
          <w:rFonts w:ascii="Arial" w:hAnsi="Arial" w:cs="Arial"/>
          <w:lang w:val="es-ES_tradnl"/>
        </w:rPr>
        <w:t xml:space="preserve">1 DEL </w:t>
      </w:r>
      <w:r w:rsidRPr="00B45642">
        <w:rPr>
          <w:rFonts w:ascii="Arial" w:hAnsi="Arial" w:cs="Arial"/>
          <w:lang w:val="es-ES_tradnl"/>
        </w:rPr>
        <w:t>SUB</w:t>
      </w:r>
      <w:r w:rsidR="00C038CA" w:rsidRPr="00B45642">
        <w:rPr>
          <w:rFonts w:ascii="Arial" w:hAnsi="Arial" w:cs="Arial"/>
          <w:lang w:val="es-ES_tradnl"/>
        </w:rPr>
        <w:t>MENÚ</w:t>
      </w:r>
    </w:p>
    <w:p w:rsidR="00C038CA" w:rsidRPr="00B45642" w:rsidRDefault="00C038CA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="00055E09" w:rsidRPr="00B45642">
        <w:rPr>
          <w:rFonts w:ascii="Arial" w:hAnsi="Arial" w:cs="Arial"/>
          <w:highlight w:val="green"/>
          <w:lang w:val="es-ES_tradnl"/>
        </w:rPr>
        <w:t>Sub I</w:t>
      </w:r>
      <w:r w:rsidRPr="00B45642">
        <w:rPr>
          <w:rFonts w:ascii="Arial" w:hAnsi="Arial" w:cs="Arial"/>
          <w:highlight w:val="green"/>
          <w:lang w:val="es-ES_tradnl"/>
        </w:rPr>
        <w:t xml:space="preserve">magen del </w:t>
      </w:r>
      <w:r w:rsidR="00A23E06" w:rsidRPr="00B45642">
        <w:rPr>
          <w:rFonts w:ascii="Arial" w:hAnsi="Arial" w:cs="Arial"/>
          <w:highlight w:val="green"/>
          <w:lang w:val="es-ES_tradnl"/>
        </w:rPr>
        <w:t>sub</w:t>
      </w:r>
      <w:r w:rsidRPr="00B45642">
        <w:rPr>
          <w:rFonts w:ascii="Arial" w:hAnsi="Arial" w:cs="Arial"/>
          <w:highlight w:val="green"/>
          <w:lang w:val="es-ES_tradnl"/>
        </w:rPr>
        <w:t>menú</w:t>
      </w:r>
      <w:r w:rsidR="00B1142A" w:rsidRPr="00B45642">
        <w:rPr>
          <w:rFonts w:ascii="Arial" w:hAnsi="Arial" w:cs="Arial"/>
          <w:highlight w:val="green"/>
          <w:lang w:val="es-ES_tradnl"/>
        </w:rPr>
        <w:t>:</w:t>
      </w:r>
    </w:p>
    <w:p w:rsidR="00C038CA" w:rsidRPr="00B45642" w:rsidRDefault="00C038CA" w:rsidP="00DA79C8">
      <w:pPr>
        <w:spacing w:line="276" w:lineRule="auto"/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  <w:bookmarkStart w:id="7" w:name="OLE_LINK4"/>
      <w:r w:rsidR="00617549" w:rsidRPr="00B45642">
        <w:rPr>
          <w:rFonts w:ascii="Arial" w:hAnsi="Arial" w:cs="Arial"/>
          <w:color w:val="333333"/>
          <w:shd w:val="clear" w:color="auto" w:fill="FFFFFF"/>
          <w:lang w:val="es-ES"/>
        </w:rPr>
        <w:t>114023257</w:t>
      </w:r>
      <w:bookmarkEnd w:id="7"/>
    </w:p>
    <w:p w:rsidR="002B3671" w:rsidRPr="00B45642" w:rsidRDefault="002B3671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9028C0" w:rsidRPr="00B45642" w:rsidRDefault="009028C0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highlight w:val="yellow"/>
          <w:lang w:val="es-ES_tradnl"/>
        </w:rPr>
        <w:t>Nombre de archivo codificado (ejemplo, CI_S3_G1_REC10_F1)</w:t>
      </w:r>
      <w:r w:rsidRPr="00B45642">
        <w:rPr>
          <w:rFonts w:ascii="Arial" w:hAnsi="Arial" w:cs="Arial"/>
          <w:lang w:val="es-ES_tradnl"/>
        </w:rPr>
        <w:t xml:space="preserve"> CN_07_13_CO_REC80_F2</w:t>
      </w:r>
    </w:p>
    <w:p w:rsidR="009028C0" w:rsidRPr="00B45642" w:rsidRDefault="009028C0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C038CA" w:rsidRPr="00B45642" w:rsidRDefault="003B7018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highlight w:val="yellow"/>
          <w:lang w:val="es-ES_tradnl"/>
        </w:rPr>
        <w:t>OPCIONAL Pie de imagen</w:t>
      </w:r>
      <w:r w:rsidR="00C038CA" w:rsidRPr="00B45642">
        <w:rPr>
          <w:rFonts w:ascii="Arial" w:hAnsi="Arial" w:cs="Arial"/>
          <w:highlight w:val="yellow"/>
          <w:lang w:val="es-ES_tradnl"/>
        </w:rPr>
        <w:t xml:space="preserve"> (</w:t>
      </w:r>
      <w:r w:rsidR="00C038CA" w:rsidRPr="00B45642">
        <w:rPr>
          <w:rFonts w:ascii="Arial" w:hAnsi="Arial" w:cs="Arial"/>
          <w:b/>
          <w:highlight w:val="yellow"/>
          <w:lang w:val="es-ES_tradnl"/>
        </w:rPr>
        <w:t>48</w:t>
      </w:r>
      <w:r w:rsidR="00C038CA" w:rsidRPr="00B45642">
        <w:rPr>
          <w:rFonts w:ascii="Arial" w:hAnsi="Arial" w:cs="Arial"/>
          <w:highlight w:val="yellow"/>
          <w:lang w:val="es-ES_tradnl"/>
        </w:rPr>
        <w:t xml:space="preserve"> caracteres máx., se puede usar cursivas)</w:t>
      </w:r>
      <w:r w:rsidR="00444CDB" w:rsidRPr="00B45642">
        <w:rPr>
          <w:rFonts w:ascii="Arial" w:hAnsi="Arial" w:cs="Arial"/>
          <w:lang w:val="es-ES_tradnl"/>
        </w:rPr>
        <w:t xml:space="preserve"> </w:t>
      </w:r>
      <w:r w:rsidR="00DC0F71" w:rsidRPr="00B45642">
        <w:rPr>
          <w:rFonts w:ascii="Arial" w:hAnsi="Arial" w:cs="Arial"/>
          <w:lang w:val="es-ES_tradnl"/>
        </w:rPr>
        <w:t>Exceso</w:t>
      </w:r>
    </w:p>
    <w:p w:rsidR="00C038CA" w:rsidRPr="00B45642" w:rsidRDefault="00C038CA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8A0DE3" w:rsidRPr="00B45642" w:rsidRDefault="008A0DE3" w:rsidP="00DA79C8">
      <w:pPr>
        <w:spacing w:line="276" w:lineRule="auto"/>
        <w:ind w:left="142" w:hanging="142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 xml:space="preserve">Número de fichas </w:t>
      </w:r>
      <w:proofErr w:type="spellStart"/>
      <w:r w:rsidRPr="00B45642">
        <w:rPr>
          <w:rFonts w:ascii="Arial" w:hAnsi="Arial" w:cs="Arial"/>
          <w:highlight w:val="green"/>
          <w:lang w:val="es-ES_tradnl"/>
        </w:rPr>
        <w:t>de</w:t>
      </w:r>
      <w:r w:rsidR="00055E09" w:rsidRPr="00B45642">
        <w:rPr>
          <w:rFonts w:ascii="Arial" w:hAnsi="Arial" w:cs="Arial"/>
          <w:highlight w:val="green"/>
          <w:lang w:val="es-ES_tradnl"/>
        </w:rPr>
        <w:t>Sub</w:t>
      </w:r>
      <w:proofErr w:type="spellEnd"/>
      <w:r w:rsidR="00055E09" w:rsidRPr="00B45642">
        <w:rPr>
          <w:rFonts w:ascii="Arial" w:hAnsi="Arial" w:cs="Arial"/>
          <w:highlight w:val="green"/>
          <w:lang w:val="es-ES_tradnl"/>
        </w:rPr>
        <w:t xml:space="preserve"> Imagen </w:t>
      </w:r>
      <w:r w:rsidRPr="00B45642">
        <w:rPr>
          <w:rFonts w:ascii="Arial" w:hAnsi="Arial" w:cs="Arial"/>
          <w:highlight w:val="green"/>
          <w:lang w:val="es-ES_tradnl"/>
        </w:rPr>
        <w:t>(</w:t>
      </w:r>
      <w:r w:rsidRPr="00B45642">
        <w:rPr>
          <w:rFonts w:ascii="Arial" w:hAnsi="Arial" w:cs="Arial"/>
          <w:b/>
          <w:highlight w:val="green"/>
          <w:lang w:val="es-ES_tradnl"/>
        </w:rPr>
        <w:t>mín. 1 – máx. 6</w:t>
      </w:r>
      <w:r w:rsidRPr="00B45642">
        <w:rPr>
          <w:rFonts w:ascii="Arial" w:hAnsi="Arial" w:cs="Arial"/>
          <w:highlight w:val="green"/>
          <w:lang w:val="es-ES_tradnl"/>
        </w:rPr>
        <w:t>)</w:t>
      </w:r>
      <w:r w:rsidR="00444CDB" w:rsidRPr="00B45642">
        <w:rPr>
          <w:rFonts w:ascii="Arial" w:hAnsi="Arial" w:cs="Arial"/>
          <w:lang w:val="es-ES_tradnl"/>
        </w:rPr>
        <w:t xml:space="preserve"> </w:t>
      </w:r>
      <w:r w:rsidR="00FB4C8F" w:rsidRPr="00B45642">
        <w:rPr>
          <w:rFonts w:ascii="Arial" w:hAnsi="Arial" w:cs="Arial"/>
          <w:lang w:val="es-ES_tradnl"/>
        </w:rPr>
        <w:t>1</w:t>
      </w:r>
    </w:p>
    <w:p w:rsidR="008A0DE3" w:rsidRPr="00B45642" w:rsidRDefault="008A0DE3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6559E5" w:rsidRPr="00B45642" w:rsidRDefault="006559E5" w:rsidP="00DA79C8">
      <w:pPr>
        <w:shd w:val="clear" w:color="auto" w:fill="CC99FF"/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B45642">
        <w:rPr>
          <w:rFonts w:ascii="Arial" w:hAnsi="Arial" w:cs="Arial"/>
          <w:b/>
          <w:lang w:val="es-ES_tradnl"/>
        </w:rPr>
        <w:t xml:space="preserve">FICHA </w:t>
      </w:r>
      <w:r w:rsidRPr="00B45642">
        <w:rPr>
          <w:rFonts w:ascii="Arial" w:hAnsi="Arial" w:cs="Arial"/>
          <w:lang w:val="es-ES_tradnl"/>
        </w:rPr>
        <w:t xml:space="preserve">1 DE </w:t>
      </w:r>
      <w:r w:rsidR="00A23E06" w:rsidRPr="00B45642">
        <w:rPr>
          <w:rFonts w:ascii="Arial" w:hAnsi="Arial" w:cs="Arial"/>
          <w:lang w:val="es-ES_tradnl"/>
        </w:rPr>
        <w:t>SUB</w:t>
      </w:r>
      <w:r w:rsidR="00DB0C40" w:rsidRPr="00B45642">
        <w:rPr>
          <w:rFonts w:ascii="Arial" w:hAnsi="Arial" w:cs="Arial"/>
          <w:lang w:val="es-ES_tradnl"/>
        </w:rPr>
        <w:t>IMAGEN 1</w:t>
      </w:r>
    </w:p>
    <w:p w:rsidR="00CD652E" w:rsidRPr="00B45642" w:rsidRDefault="00CD6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="008404BC" w:rsidRPr="00B45642">
        <w:rPr>
          <w:rFonts w:ascii="Arial" w:hAnsi="Arial" w:cs="Arial"/>
          <w:highlight w:val="green"/>
          <w:lang w:val="es-ES_tradnl"/>
        </w:rPr>
        <w:t>Título de la ficha (</w:t>
      </w:r>
      <w:r w:rsidR="008404BC" w:rsidRPr="00B45642">
        <w:rPr>
          <w:rFonts w:ascii="Arial" w:hAnsi="Arial" w:cs="Arial"/>
          <w:b/>
          <w:highlight w:val="green"/>
          <w:lang w:val="es-ES_tradnl"/>
        </w:rPr>
        <w:t>58</w:t>
      </w:r>
      <w:r w:rsidR="00E928AA" w:rsidRPr="00B45642">
        <w:rPr>
          <w:rFonts w:ascii="Arial" w:hAnsi="Arial" w:cs="Arial"/>
          <w:highlight w:val="green"/>
          <w:lang w:val="es-ES_tradnl"/>
        </w:rPr>
        <w:t xml:space="preserve"> caracteres máximo)</w:t>
      </w:r>
      <w:r w:rsidR="00444CDB" w:rsidRPr="00B45642">
        <w:rPr>
          <w:rFonts w:ascii="Arial" w:hAnsi="Arial" w:cs="Arial"/>
          <w:lang w:val="es-ES_tradnl"/>
        </w:rPr>
        <w:t xml:space="preserve"> </w:t>
      </w:r>
      <w:r w:rsidR="009616CE" w:rsidRPr="00B45642">
        <w:rPr>
          <w:rFonts w:ascii="Arial" w:hAnsi="Arial" w:cs="Arial"/>
          <w:lang w:val="es-ES_tradnl"/>
        </w:rPr>
        <w:t>Algunos e</w:t>
      </w:r>
      <w:r w:rsidR="0080098D" w:rsidRPr="00B45642">
        <w:rPr>
          <w:rFonts w:ascii="Arial" w:hAnsi="Arial" w:cs="Arial"/>
          <w:lang w:val="es-ES_tradnl"/>
        </w:rPr>
        <w:t>fectos del exceso de cloro</w:t>
      </w:r>
    </w:p>
    <w:p w:rsidR="00CD652E" w:rsidRPr="00B45642" w:rsidRDefault="00CD6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2B3671" w:rsidRPr="00B45642" w:rsidRDefault="00E31CAA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Texto</w:t>
      </w:r>
    </w:p>
    <w:p w:rsidR="00FD052E" w:rsidRPr="00B45642" w:rsidRDefault="00FD0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>Hipertensión arterial</w:t>
      </w:r>
    </w:p>
    <w:p w:rsidR="00CD652E" w:rsidRPr="00B45642" w:rsidRDefault="00F97F8E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>Estreñimiento</w:t>
      </w:r>
    </w:p>
    <w:p w:rsidR="00F97F8E" w:rsidRPr="00B45642" w:rsidRDefault="00F97F8E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>Náusea</w:t>
      </w:r>
      <w:r w:rsidR="00D44DDA" w:rsidRPr="00B45642">
        <w:rPr>
          <w:rFonts w:ascii="Arial" w:hAnsi="Arial" w:cs="Arial"/>
          <w:lang w:val="es-ES_tradnl"/>
        </w:rPr>
        <w:t>s</w:t>
      </w:r>
    </w:p>
    <w:p w:rsidR="00F97F8E" w:rsidRPr="00B45642" w:rsidRDefault="00F97F8E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lastRenderedPageBreak/>
        <w:t>Vómito</w:t>
      </w:r>
    </w:p>
    <w:p w:rsidR="00F97F8E" w:rsidRPr="00B45642" w:rsidRDefault="00F97F8E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>Diarrea</w:t>
      </w:r>
    </w:p>
    <w:p w:rsidR="00F97F8E" w:rsidRPr="00B45642" w:rsidRDefault="00B14CF9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>Somnolencia</w:t>
      </w:r>
    </w:p>
    <w:p w:rsidR="00616529" w:rsidRPr="00B45642" w:rsidRDefault="00616529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DF6F53" w:rsidRPr="00B45642" w:rsidRDefault="00DF6F53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Imagen 1 deficha</w:t>
      </w:r>
      <w:r w:rsidR="00B1142A" w:rsidRPr="00B45642">
        <w:rPr>
          <w:rFonts w:ascii="Arial" w:hAnsi="Arial" w:cs="Arial"/>
          <w:highlight w:val="green"/>
          <w:lang w:val="es-ES_tradnl"/>
        </w:rPr>
        <w:t>:</w:t>
      </w:r>
    </w:p>
    <w:p w:rsidR="00DF6F53" w:rsidRPr="00B45642" w:rsidRDefault="00DF6F53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DF6F53" w:rsidRPr="00B45642" w:rsidRDefault="00DF6F53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0B3648" w:rsidRPr="00B45642" w:rsidRDefault="000B3648" w:rsidP="00DA79C8">
      <w:pPr>
        <w:spacing w:line="276" w:lineRule="auto"/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  <w:r w:rsidRPr="00B45642">
        <w:rPr>
          <w:rFonts w:ascii="Arial" w:hAnsi="Arial" w:cs="Arial"/>
          <w:lang w:val="es-ES_tradnl"/>
        </w:rPr>
        <w:t>Crear una ilustración co</w:t>
      </w:r>
      <w:r w:rsidR="005B5FA9" w:rsidRPr="00B45642">
        <w:rPr>
          <w:rFonts w:ascii="Arial" w:hAnsi="Arial" w:cs="Arial"/>
          <w:lang w:val="es-ES_tradnl"/>
        </w:rPr>
        <w:t>n una flecha indicadora</w:t>
      </w:r>
      <w:r w:rsidRPr="00B45642">
        <w:rPr>
          <w:rFonts w:ascii="Arial" w:hAnsi="Arial" w:cs="Arial"/>
          <w:lang w:val="es-ES_tradnl"/>
        </w:rPr>
        <w:t xml:space="preserve"> similar a la de la siguiente imagen de </w:t>
      </w:r>
      <w:proofErr w:type="spellStart"/>
      <w:r w:rsidRPr="00B45642">
        <w:rPr>
          <w:rFonts w:ascii="Arial" w:hAnsi="Arial" w:cs="Arial"/>
          <w:lang w:val="es-ES_tradnl"/>
        </w:rPr>
        <w:t>shutterstock</w:t>
      </w:r>
      <w:proofErr w:type="spellEnd"/>
      <w:r w:rsidRPr="00B45642">
        <w:rPr>
          <w:rFonts w:ascii="Arial" w:hAnsi="Arial" w:cs="Arial"/>
          <w:lang w:val="es-ES_tradnl"/>
        </w:rPr>
        <w:t xml:space="preserve">: </w:t>
      </w:r>
      <w:r w:rsidRPr="00B45642">
        <w:rPr>
          <w:rFonts w:ascii="Arial" w:hAnsi="Arial" w:cs="Arial"/>
          <w:color w:val="333333"/>
          <w:shd w:val="clear" w:color="auto" w:fill="FFFFFF"/>
          <w:lang w:val="es-ES"/>
        </w:rPr>
        <w:t>87442406</w:t>
      </w:r>
    </w:p>
    <w:p w:rsidR="0011725F" w:rsidRPr="00B45642" w:rsidRDefault="0011725F" w:rsidP="00DA79C8">
      <w:pPr>
        <w:spacing w:line="276" w:lineRule="auto"/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</w:p>
    <w:p w:rsidR="0011725F" w:rsidRPr="00B45642" w:rsidRDefault="0011725F" w:rsidP="00DA79C8">
      <w:pPr>
        <w:spacing w:line="276" w:lineRule="auto"/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  <w:r w:rsidRPr="00B45642">
        <w:rPr>
          <w:rFonts w:ascii="Arial" w:hAnsi="Arial" w:cs="Arial"/>
          <w:noProof/>
          <w:lang w:val="es-CO" w:eastAsia="es-CO" w:bidi="he-IL"/>
        </w:rPr>
        <w:drawing>
          <wp:inline distT="0" distB="0" distL="0" distR="0">
            <wp:extent cx="1238250" cy="930063"/>
            <wp:effectExtent l="19050" t="0" r="0" b="0"/>
            <wp:docPr id="1" name="Imagen 1" descr="indicator showing a progress of performance le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icator showing a progress of performance leve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30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25F" w:rsidRPr="00B45642" w:rsidRDefault="0011725F" w:rsidP="00DA79C8">
      <w:pPr>
        <w:spacing w:line="276" w:lineRule="auto"/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</w:p>
    <w:p w:rsidR="000B3648" w:rsidRPr="00B45642" w:rsidRDefault="000B3648" w:rsidP="00DA79C8">
      <w:pPr>
        <w:spacing w:line="276" w:lineRule="auto"/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  <w:r w:rsidRPr="00B45642">
        <w:rPr>
          <w:rFonts w:ascii="Arial" w:hAnsi="Arial" w:cs="Arial"/>
          <w:color w:val="333333"/>
          <w:shd w:val="clear" w:color="auto" w:fill="FFFFFF"/>
          <w:lang w:val="es-ES"/>
        </w:rPr>
        <w:t xml:space="preserve">Esta </w:t>
      </w:r>
      <w:r w:rsidR="00CB386B" w:rsidRPr="00B45642">
        <w:rPr>
          <w:rFonts w:ascii="Arial" w:hAnsi="Arial" w:cs="Arial"/>
          <w:color w:val="333333"/>
          <w:shd w:val="clear" w:color="auto" w:fill="FFFFFF"/>
          <w:lang w:val="es-ES"/>
        </w:rPr>
        <w:t xml:space="preserve">no </w:t>
      </w:r>
      <w:r w:rsidRPr="00B45642">
        <w:rPr>
          <w:rFonts w:ascii="Arial" w:hAnsi="Arial" w:cs="Arial"/>
          <w:color w:val="333333"/>
          <w:shd w:val="clear" w:color="auto" w:fill="FFFFFF"/>
          <w:lang w:val="es-ES"/>
        </w:rPr>
        <w:t>debe tener 4 niveles</w:t>
      </w:r>
      <w:r w:rsidR="00C36CBD" w:rsidRPr="00B45642">
        <w:rPr>
          <w:rFonts w:ascii="Arial" w:hAnsi="Arial" w:cs="Arial"/>
          <w:color w:val="333333"/>
          <w:shd w:val="clear" w:color="auto" w:fill="FFFFFF"/>
          <w:lang w:val="es-ES"/>
        </w:rPr>
        <w:t>,</w:t>
      </w:r>
      <w:r w:rsidRPr="00B45642">
        <w:rPr>
          <w:rFonts w:ascii="Arial" w:hAnsi="Arial" w:cs="Arial"/>
          <w:color w:val="333333"/>
          <w:shd w:val="clear" w:color="auto" w:fill="FFFFFF"/>
          <w:lang w:val="es-ES"/>
        </w:rPr>
        <w:t xml:space="preserve"> como en el ejemplo, sino 3. A la izquierda debe decir “Bajo” y ser de color rojo</w:t>
      </w:r>
      <w:r w:rsidR="00C36CBD" w:rsidRPr="00B45642">
        <w:rPr>
          <w:rFonts w:ascii="Arial" w:hAnsi="Arial" w:cs="Arial"/>
          <w:color w:val="333333"/>
          <w:shd w:val="clear" w:color="auto" w:fill="FFFFFF"/>
          <w:lang w:val="es-ES"/>
        </w:rPr>
        <w:t>;</w:t>
      </w:r>
      <w:r w:rsidRPr="00B45642">
        <w:rPr>
          <w:rFonts w:ascii="Arial" w:hAnsi="Arial" w:cs="Arial"/>
          <w:color w:val="333333"/>
          <w:shd w:val="clear" w:color="auto" w:fill="FFFFFF"/>
          <w:lang w:val="es-ES"/>
        </w:rPr>
        <w:t xml:space="preserve"> en el centro debe decir “Medio” y ser de color verde</w:t>
      </w:r>
      <w:r w:rsidR="00C36CBD" w:rsidRPr="00B45642">
        <w:rPr>
          <w:rFonts w:ascii="Arial" w:hAnsi="Arial" w:cs="Arial"/>
          <w:color w:val="333333"/>
          <w:shd w:val="clear" w:color="auto" w:fill="FFFFFF"/>
          <w:lang w:val="es-ES"/>
        </w:rPr>
        <w:t>;</w:t>
      </w:r>
      <w:r w:rsidRPr="00B45642">
        <w:rPr>
          <w:rFonts w:ascii="Arial" w:hAnsi="Arial" w:cs="Arial"/>
          <w:color w:val="333333"/>
          <w:shd w:val="clear" w:color="auto" w:fill="FFFFFF"/>
          <w:lang w:val="es-ES"/>
        </w:rPr>
        <w:t xml:space="preserve"> y a la derecha debe decir “Alto” y ser</w:t>
      </w:r>
      <w:r w:rsidR="00C36CBD" w:rsidRPr="00B45642">
        <w:rPr>
          <w:rFonts w:ascii="Arial" w:hAnsi="Arial" w:cs="Arial"/>
          <w:color w:val="333333"/>
          <w:shd w:val="clear" w:color="auto" w:fill="FFFFFF"/>
          <w:lang w:val="es-ES"/>
        </w:rPr>
        <w:t>,</w:t>
      </w:r>
      <w:r w:rsidRPr="00B45642">
        <w:rPr>
          <w:rFonts w:ascii="Arial" w:hAnsi="Arial" w:cs="Arial"/>
          <w:color w:val="333333"/>
          <w:shd w:val="clear" w:color="auto" w:fill="FFFFFF"/>
          <w:lang w:val="es-ES"/>
        </w:rPr>
        <w:t xml:space="preserve"> de nuevo</w:t>
      </w:r>
      <w:r w:rsidR="00C36CBD" w:rsidRPr="00B45642">
        <w:rPr>
          <w:rFonts w:ascii="Arial" w:hAnsi="Arial" w:cs="Arial"/>
          <w:color w:val="333333"/>
          <w:shd w:val="clear" w:color="auto" w:fill="FFFFFF"/>
          <w:lang w:val="es-ES"/>
        </w:rPr>
        <w:t>,</w:t>
      </w:r>
      <w:r w:rsidRPr="00B45642">
        <w:rPr>
          <w:rFonts w:ascii="Arial" w:hAnsi="Arial" w:cs="Arial"/>
          <w:color w:val="333333"/>
          <w:shd w:val="clear" w:color="auto" w:fill="FFFFFF"/>
          <w:lang w:val="es-ES"/>
        </w:rPr>
        <w:t xml:space="preserve"> de color rojo (indicando así que los extremos son indeseables). La flecha debe apuntar a la derecha, hacia el nivel alto.</w:t>
      </w:r>
    </w:p>
    <w:p w:rsidR="009028C0" w:rsidRPr="00B45642" w:rsidRDefault="009028C0" w:rsidP="00DA79C8">
      <w:pPr>
        <w:spacing w:line="276" w:lineRule="auto"/>
        <w:jc w:val="both"/>
        <w:rPr>
          <w:rFonts w:ascii="Arial" w:hAnsi="Arial" w:cs="Arial"/>
          <w:highlight w:val="yellow"/>
          <w:lang w:val="es-ES"/>
        </w:rPr>
      </w:pPr>
    </w:p>
    <w:p w:rsidR="009028C0" w:rsidRPr="00B45642" w:rsidRDefault="009028C0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highlight w:val="yellow"/>
          <w:lang w:val="es-ES_tradnl"/>
        </w:rPr>
        <w:t>Nombre de archivo codificado (ejemplo, CI_S3_G1_REC10_F1)</w:t>
      </w:r>
      <w:r w:rsidRPr="00B45642">
        <w:rPr>
          <w:rFonts w:ascii="Arial" w:hAnsi="Arial" w:cs="Arial"/>
          <w:lang w:val="es-ES_tradnl"/>
        </w:rPr>
        <w:t xml:space="preserve"> CN_07_13_CO_REC80_F3</w:t>
      </w:r>
    </w:p>
    <w:p w:rsidR="00DF6F53" w:rsidRPr="00B45642" w:rsidRDefault="00DF6F53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DF6F53" w:rsidRPr="00B45642" w:rsidRDefault="00DF6F53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highlight w:val="yellow"/>
          <w:lang w:val="es-ES_tradnl"/>
        </w:rPr>
        <w:t>Pie de imagen 1 (</w:t>
      </w:r>
      <w:r w:rsidRPr="00B45642">
        <w:rPr>
          <w:rFonts w:ascii="Arial" w:hAnsi="Arial" w:cs="Arial"/>
          <w:b/>
          <w:highlight w:val="yellow"/>
          <w:lang w:val="es-ES_tradnl"/>
        </w:rPr>
        <w:t>140</w:t>
      </w:r>
      <w:r w:rsidRPr="00B45642">
        <w:rPr>
          <w:rFonts w:ascii="Arial" w:hAnsi="Arial" w:cs="Arial"/>
          <w:highlight w:val="yellow"/>
          <w:lang w:val="es-ES_tradnl"/>
        </w:rPr>
        <w:t xml:space="preserve"> caracteres máx., se puede usar cursivas)</w:t>
      </w:r>
      <w:r w:rsidR="000B3648" w:rsidRPr="00B45642">
        <w:rPr>
          <w:rFonts w:ascii="Arial" w:hAnsi="Arial" w:cs="Arial"/>
          <w:lang w:val="es-ES_tradnl"/>
        </w:rPr>
        <w:t xml:space="preserve"> Nivel de cloro</w:t>
      </w:r>
    </w:p>
    <w:p w:rsidR="00DF6F53" w:rsidRPr="00B45642" w:rsidRDefault="00DF6F53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FD052E" w:rsidRPr="00B45642" w:rsidRDefault="00FD052E" w:rsidP="00DA79C8">
      <w:pPr>
        <w:shd w:val="clear" w:color="auto" w:fill="FF99CC"/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B45642">
        <w:rPr>
          <w:rFonts w:ascii="Arial" w:hAnsi="Arial" w:cs="Arial"/>
          <w:b/>
          <w:lang w:val="es-ES_tradnl"/>
        </w:rPr>
        <w:t xml:space="preserve">SUB IMAGEN </w:t>
      </w:r>
      <w:r w:rsidRPr="00B45642">
        <w:rPr>
          <w:rFonts w:ascii="Arial" w:hAnsi="Arial" w:cs="Arial"/>
          <w:lang w:val="es-ES_tradnl"/>
        </w:rPr>
        <w:t>2 DEL SUBMENÚ</w:t>
      </w:r>
    </w:p>
    <w:p w:rsidR="00FD052E" w:rsidRPr="00B45642" w:rsidRDefault="00FD0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Sub Imagen del submenú:</w:t>
      </w:r>
    </w:p>
    <w:p w:rsidR="00E45E67" w:rsidRPr="00B45642" w:rsidRDefault="00FD052E" w:rsidP="00DA79C8">
      <w:pPr>
        <w:spacing w:line="276" w:lineRule="auto"/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  <w:bookmarkStart w:id="8" w:name="OLE_LINK5"/>
      <w:r w:rsidR="00E45E67" w:rsidRPr="00B45642">
        <w:rPr>
          <w:rFonts w:ascii="Arial" w:hAnsi="Arial" w:cs="Arial"/>
          <w:color w:val="333333"/>
          <w:shd w:val="clear" w:color="auto" w:fill="FFFFFF"/>
          <w:lang w:val="es-ES"/>
        </w:rPr>
        <w:t>113565910</w:t>
      </w:r>
      <w:bookmarkEnd w:id="8"/>
    </w:p>
    <w:p w:rsidR="00FD052E" w:rsidRPr="00B45642" w:rsidRDefault="00FD0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9028C0" w:rsidRPr="00B45642" w:rsidRDefault="009028C0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highlight w:val="yellow"/>
          <w:lang w:val="es-ES_tradnl"/>
        </w:rPr>
        <w:t>Nombre de archivo codificado (ejemplo, CI_S3_G1_REC10_F1)</w:t>
      </w:r>
      <w:r w:rsidR="009363BE" w:rsidRPr="00B45642">
        <w:rPr>
          <w:rFonts w:ascii="Arial" w:hAnsi="Arial" w:cs="Arial"/>
          <w:lang w:val="es-ES_tradnl"/>
        </w:rPr>
        <w:t xml:space="preserve"> CN_07_13_CO_REC80_F4</w:t>
      </w:r>
    </w:p>
    <w:p w:rsidR="009028C0" w:rsidRPr="00B45642" w:rsidRDefault="009028C0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FD052E" w:rsidRPr="00B45642" w:rsidRDefault="00FD0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highlight w:val="yellow"/>
          <w:lang w:val="es-ES_tradnl"/>
        </w:rPr>
        <w:t>OPCIONAL Pie de imagen (</w:t>
      </w:r>
      <w:r w:rsidRPr="00B45642">
        <w:rPr>
          <w:rFonts w:ascii="Arial" w:hAnsi="Arial" w:cs="Arial"/>
          <w:b/>
          <w:highlight w:val="yellow"/>
          <w:lang w:val="es-ES_tradnl"/>
        </w:rPr>
        <w:t>48</w:t>
      </w:r>
      <w:r w:rsidRPr="00B45642">
        <w:rPr>
          <w:rFonts w:ascii="Arial" w:hAnsi="Arial" w:cs="Arial"/>
          <w:highlight w:val="yellow"/>
          <w:lang w:val="es-ES_tradnl"/>
        </w:rPr>
        <w:t xml:space="preserve"> caracteres máx., se puede usar cursivas)</w:t>
      </w:r>
      <w:r w:rsidR="00A63A7F" w:rsidRPr="00B45642">
        <w:rPr>
          <w:rFonts w:ascii="Arial" w:hAnsi="Arial" w:cs="Arial"/>
          <w:lang w:val="es-ES_tradnl"/>
        </w:rPr>
        <w:t xml:space="preserve"> </w:t>
      </w:r>
      <w:r w:rsidR="00DC0F71" w:rsidRPr="00B45642">
        <w:rPr>
          <w:rFonts w:ascii="Arial" w:hAnsi="Arial" w:cs="Arial"/>
          <w:lang w:val="es-ES_tradnl"/>
        </w:rPr>
        <w:t>Carencia</w:t>
      </w:r>
    </w:p>
    <w:p w:rsidR="00FD052E" w:rsidRPr="00B45642" w:rsidRDefault="00FD0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FD052E" w:rsidRPr="00B45642" w:rsidRDefault="00FD052E" w:rsidP="00DA79C8">
      <w:pPr>
        <w:spacing w:line="276" w:lineRule="auto"/>
        <w:ind w:left="142" w:hanging="142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Número de fichas del Sub Imagen (</w:t>
      </w:r>
      <w:r w:rsidRPr="00B45642">
        <w:rPr>
          <w:rFonts w:ascii="Arial" w:hAnsi="Arial" w:cs="Arial"/>
          <w:b/>
          <w:highlight w:val="green"/>
          <w:lang w:val="es-ES_tradnl"/>
        </w:rPr>
        <w:t>mín. 1 – máx. 6</w:t>
      </w:r>
      <w:r w:rsidRPr="00B45642">
        <w:rPr>
          <w:rFonts w:ascii="Arial" w:hAnsi="Arial" w:cs="Arial"/>
          <w:highlight w:val="green"/>
          <w:lang w:val="es-ES_tradnl"/>
        </w:rPr>
        <w:t>)</w:t>
      </w:r>
      <w:r w:rsidRPr="00B45642">
        <w:rPr>
          <w:rFonts w:ascii="Arial" w:hAnsi="Arial" w:cs="Arial"/>
          <w:lang w:val="es-ES_tradnl"/>
        </w:rPr>
        <w:t>1</w:t>
      </w:r>
    </w:p>
    <w:p w:rsidR="00FD052E" w:rsidRPr="00B45642" w:rsidRDefault="00FD0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FD052E" w:rsidRPr="00B45642" w:rsidRDefault="00FD052E" w:rsidP="00DA79C8">
      <w:pPr>
        <w:shd w:val="clear" w:color="auto" w:fill="CC99FF"/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B45642">
        <w:rPr>
          <w:rFonts w:ascii="Arial" w:hAnsi="Arial" w:cs="Arial"/>
          <w:b/>
          <w:lang w:val="es-ES_tradnl"/>
        </w:rPr>
        <w:t xml:space="preserve">FICHA </w:t>
      </w:r>
      <w:r w:rsidRPr="00B45642">
        <w:rPr>
          <w:rFonts w:ascii="Arial" w:hAnsi="Arial" w:cs="Arial"/>
          <w:lang w:val="es-ES_tradnl"/>
        </w:rPr>
        <w:t>1 DE SUBIMAGEN 2</w:t>
      </w:r>
    </w:p>
    <w:p w:rsidR="00FD052E" w:rsidRPr="00B45642" w:rsidRDefault="00FD0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Título de la ficha (</w:t>
      </w:r>
      <w:r w:rsidRPr="00B45642">
        <w:rPr>
          <w:rFonts w:ascii="Arial" w:hAnsi="Arial" w:cs="Arial"/>
          <w:b/>
          <w:highlight w:val="green"/>
          <w:lang w:val="es-ES_tradnl"/>
        </w:rPr>
        <w:t>58</w:t>
      </w:r>
      <w:r w:rsidRPr="00B45642">
        <w:rPr>
          <w:rFonts w:ascii="Arial" w:hAnsi="Arial" w:cs="Arial"/>
          <w:highlight w:val="green"/>
          <w:lang w:val="es-ES_tradnl"/>
        </w:rPr>
        <w:t xml:space="preserve"> caracteres máximo)</w:t>
      </w:r>
      <w:r w:rsidR="009616CE" w:rsidRPr="00B45642">
        <w:rPr>
          <w:rFonts w:ascii="Arial" w:hAnsi="Arial" w:cs="Arial"/>
          <w:lang w:val="es-ES_tradnl"/>
        </w:rPr>
        <w:t>Algunos e</w:t>
      </w:r>
      <w:r w:rsidRPr="00B45642">
        <w:rPr>
          <w:rFonts w:ascii="Arial" w:hAnsi="Arial" w:cs="Arial"/>
          <w:lang w:val="es-ES_tradnl"/>
        </w:rPr>
        <w:t>fectos de la carencia de cloro</w:t>
      </w:r>
    </w:p>
    <w:p w:rsidR="00FD052E" w:rsidRPr="00B45642" w:rsidRDefault="00FD0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C320F4" w:rsidRPr="00B45642" w:rsidRDefault="00FD052E" w:rsidP="00DA79C8">
      <w:pPr>
        <w:spacing w:line="276" w:lineRule="auto"/>
        <w:jc w:val="both"/>
        <w:rPr>
          <w:ins w:id="9" w:author="Daniel" w:date="2015-03-10T09:03:00Z"/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Texto</w:t>
      </w:r>
    </w:p>
    <w:p w:rsidR="00A63A7F" w:rsidRPr="00B45642" w:rsidRDefault="00A63A7F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>Baja tensión arterial</w:t>
      </w:r>
      <w:r w:rsidRPr="00B45642" w:rsidDel="00A63A7F">
        <w:rPr>
          <w:rFonts w:ascii="Arial" w:hAnsi="Arial" w:cs="Arial"/>
          <w:lang w:val="es-ES_tradnl"/>
        </w:rPr>
        <w:t xml:space="preserve"> </w:t>
      </w:r>
    </w:p>
    <w:p w:rsidR="00FD052E" w:rsidRPr="00B45642" w:rsidRDefault="00FD0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>Dolores abdominales</w:t>
      </w:r>
    </w:p>
    <w:p w:rsidR="00FD052E" w:rsidRPr="00B45642" w:rsidRDefault="00FD0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>Calambres</w:t>
      </w:r>
    </w:p>
    <w:p w:rsidR="00FD052E" w:rsidRPr="00B45642" w:rsidRDefault="00FD0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>Sequedad de la piel</w:t>
      </w:r>
    </w:p>
    <w:p w:rsidR="00FD052E" w:rsidRPr="00B45642" w:rsidRDefault="00ED1B28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>Arritmia cardiaca</w:t>
      </w:r>
    </w:p>
    <w:p w:rsidR="00FD052E" w:rsidRPr="00B45642" w:rsidRDefault="00FD0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lastRenderedPageBreak/>
        <w:t>Diarrea</w:t>
      </w:r>
    </w:p>
    <w:p w:rsidR="00FD052E" w:rsidRPr="00B45642" w:rsidRDefault="00FD0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FD052E" w:rsidRPr="00B45642" w:rsidRDefault="00FD0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Imagen 1 deficha:</w:t>
      </w:r>
    </w:p>
    <w:p w:rsidR="00FD052E" w:rsidRPr="00B45642" w:rsidRDefault="00FD0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FD052E" w:rsidRPr="00B45642" w:rsidRDefault="00FD0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0B3648" w:rsidRPr="00B45642" w:rsidRDefault="000B3648" w:rsidP="00DA79C8">
      <w:pPr>
        <w:spacing w:line="276" w:lineRule="auto"/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  <w:r w:rsidRPr="00B45642">
        <w:rPr>
          <w:rFonts w:ascii="Arial" w:hAnsi="Arial" w:cs="Arial"/>
          <w:lang w:val="es-ES_tradnl"/>
        </w:rPr>
        <w:t xml:space="preserve">Crear una ilustración con una flecha indicadora de nivel similar a la de la siguiente imagen de </w:t>
      </w:r>
      <w:proofErr w:type="spellStart"/>
      <w:r w:rsidRPr="00B45642">
        <w:rPr>
          <w:rFonts w:ascii="Arial" w:hAnsi="Arial" w:cs="Arial"/>
          <w:lang w:val="es-ES_tradnl"/>
        </w:rPr>
        <w:t>shutterstock</w:t>
      </w:r>
      <w:proofErr w:type="spellEnd"/>
      <w:r w:rsidRPr="00B45642">
        <w:rPr>
          <w:rFonts w:ascii="Arial" w:hAnsi="Arial" w:cs="Arial"/>
          <w:lang w:val="es-ES_tradnl"/>
        </w:rPr>
        <w:t xml:space="preserve">: </w:t>
      </w:r>
      <w:r w:rsidRPr="00B45642">
        <w:rPr>
          <w:rFonts w:ascii="Arial" w:hAnsi="Arial" w:cs="Arial"/>
          <w:color w:val="333333"/>
          <w:shd w:val="clear" w:color="auto" w:fill="FFFFFF"/>
          <w:lang w:val="es-ES"/>
        </w:rPr>
        <w:t>87442406</w:t>
      </w:r>
    </w:p>
    <w:p w:rsidR="0011725F" w:rsidRPr="00B45642" w:rsidRDefault="0011725F" w:rsidP="00DA79C8">
      <w:pPr>
        <w:spacing w:line="276" w:lineRule="auto"/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</w:p>
    <w:p w:rsidR="0011725F" w:rsidRPr="00B45642" w:rsidRDefault="0011725F" w:rsidP="00DA79C8">
      <w:pPr>
        <w:spacing w:line="276" w:lineRule="auto"/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  <w:r w:rsidRPr="00B45642">
        <w:rPr>
          <w:rFonts w:ascii="Arial" w:hAnsi="Arial" w:cs="Arial"/>
          <w:noProof/>
          <w:color w:val="333333"/>
          <w:shd w:val="clear" w:color="auto" w:fill="FFFFFF"/>
          <w:lang w:val="es-CO" w:eastAsia="es-CO" w:bidi="he-IL"/>
        </w:rPr>
        <w:drawing>
          <wp:inline distT="0" distB="0" distL="0" distR="0">
            <wp:extent cx="1238250" cy="930063"/>
            <wp:effectExtent l="19050" t="0" r="0" b="0"/>
            <wp:docPr id="2" name="Imagen 1" descr="indicator showing a progress of performance le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icator showing a progress of performance leve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30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25F" w:rsidRPr="00B45642" w:rsidRDefault="0011725F" w:rsidP="00DA79C8">
      <w:pPr>
        <w:spacing w:line="276" w:lineRule="auto"/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</w:p>
    <w:p w:rsidR="0011725F" w:rsidRPr="00B45642" w:rsidRDefault="0011725F" w:rsidP="00DA79C8">
      <w:pPr>
        <w:spacing w:line="276" w:lineRule="auto"/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</w:p>
    <w:p w:rsidR="000B3648" w:rsidRPr="00B45642" w:rsidRDefault="000B3648" w:rsidP="00DA79C8">
      <w:pPr>
        <w:spacing w:line="276" w:lineRule="auto"/>
        <w:jc w:val="both"/>
        <w:rPr>
          <w:rFonts w:ascii="Arial" w:hAnsi="Arial" w:cs="Arial"/>
          <w:lang w:val="es-ES"/>
        </w:rPr>
      </w:pPr>
      <w:r w:rsidRPr="00B45642">
        <w:rPr>
          <w:rFonts w:ascii="Arial" w:hAnsi="Arial" w:cs="Arial"/>
          <w:color w:val="333333"/>
          <w:shd w:val="clear" w:color="auto" w:fill="FFFFFF"/>
          <w:lang w:val="es-ES"/>
        </w:rPr>
        <w:t>Esta debe tener no 4 niveles como en el ejemplo, sino 3. A la izquierda debe decir “Bajo” y ser de color rojo</w:t>
      </w:r>
      <w:r w:rsidR="00C36CBD" w:rsidRPr="00B45642">
        <w:rPr>
          <w:rFonts w:ascii="Arial" w:hAnsi="Arial" w:cs="Arial"/>
          <w:color w:val="333333"/>
          <w:shd w:val="clear" w:color="auto" w:fill="FFFFFF"/>
          <w:lang w:val="es-ES"/>
        </w:rPr>
        <w:t>;</w:t>
      </w:r>
      <w:r w:rsidRPr="00B45642">
        <w:rPr>
          <w:rFonts w:ascii="Arial" w:hAnsi="Arial" w:cs="Arial"/>
          <w:color w:val="333333"/>
          <w:shd w:val="clear" w:color="auto" w:fill="FFFFFF"/>
          <w:lang w:val="es-ES"/>
        </w:rPr>
        <w:t xml:space="preserve"> en el centro debe decir “Medio” y ser de color verde</w:t>
      </w:r>
      <w:r w:rsidR="00C36CBD" w:rsidRPr="00B45642">
        <w:rPr>
          <w:rFonts w:ascii="Arial" w:hAnsi="Arial" w:cs="Arial"/>
          <w:color w:val="333333"/>
          <w:shd w:val="clear" w:color="auto" w:fill="FFFFFF"/>
          <w:lang w:val="es-ES"/>
        </w:rPr>
        <w:t>;</w:t>
      </w:r>
      <w:r w:rsidRPr="00B45642">
        <w:rPr>
          <w:rFonts w:ascii="Arial" w:hAnsi="Arial" w:cs="Arial"/>
          <w:color w:val="333333"/>
          <w:shd w:val="clear" w:color="auto" w:fill="FFFFFF"/>
          <w:lang w:val="es-ES"/>
        </w:rPr>
        <w:t xml:space="preserve"> y a la derecha debe decir “Alto” y ser</w:t>
      </w:r>
      <w:r w:rsidR="00C36CBD" w:rsidRPr="00B45642">
        <w:rPr>
          <w:rFonts w:ascii="Arial" w:hAnsi="Arial" w:cs="Arial"/>
          <w:color w:val="333333"/>
          <w:shd w:val="clear" w:color="auto" w:fill="FFFFFF"/>
          <w:lang w:val="es-ES"/>
        </w:rPr>
        <w:t>,</w:t>
      </w:r>
      <w:r w:rsidRPr="00B45642">
        <w:rPr>
          <w:rFonts w:ascii="Arial" w:hAnsi="Arial" w:cs="Arial"/>
          <w:color w:val="333333"/>
          <w:shd w:val="clear" w:color="auto" w:fill="FFFFFF"/>
          <w:lang w:val="es-ES"/>
        </w:rPr>
        <w:t xml:space="preserve"> de nuevo</w:t>
      </w:r>
      <w:r w:rsidR="00C36CBD" w:rsidRPr="00B45642">
        <w:rPr>
          <w:rFonts w:ascii="Arial" w:hAnsi="Arial" w:cs="Arial"/>
          <w:color w:val="333333"/>
          <w:shd w:val="clear" w:color="auto" w:fill="FFFFFF"/>
          <w:lang w:val="es-ES"/>
        </w:rPr>
        <w:t>,</w:t>
      </w:r>
      <w:r w:rsidRPr="00B45642">
        <w:rPr>
          <w:rFonts w:ascii="Arial" w:hAnsi="Arial" w:cs="Arial"/>
          <w:color w:val="333333"/>
          <w:shd w:val="clear" w:color="auto" w:fill="FFFFFF"/>
          <w:lang w:val="es-ES"/>
        </w:rPr>
        <w:t xml:space="preserve"> de color rojo (indicando así que los extremos son indeseables). La flecha debe apuntar a l</w:t>
      </w:r>
      <w:r w:rsidR="006E3F29" w:rsidRPr="00B45642">
        <w:rPr>
          <w:rFonts w:ascii="Arial" w:hAnsi="Arial" w:cs="Arial"/>
          <w:color w:val="333333"/>
          <w:shd w:val="clear" w:color="auto" w:fill="FFFFFF"/>
          <w:lang w:val="es-ES"/>
        </w:rPr>
        <w:t>a izquierda, hacia el nivel bajo</w:t>
      </w:r>
      <w:r w:rsidRPr="00B45642">
        <w:rPr>
          <w:rFonts w:ascii="Arial" w:hAnsi="Arial" w:cs="Arial"/>
          <w:color w:val="333333"/>
          <w:shd w:val="clear" w:color="auto" w:fill="FFFFFF"/>
          <w:lang w:val="es-ES"/>
        </w:rPr>
        <w:t>.</w:t>
      </w:r>
    </w:p>
    <w:p w:rsidR="00FD052E" w:rsidRPr="00B45642" w:rsidRDefault="00FD052E" w:rsidP="00DA79C8">
      <w:pPr>
        <w:spacing w:line="276" w:lineRule="auto"/>
        <w:jc w:val="both"/>
        <w:rPr>
          <w:rFonts w:ascii="Arial" w:hAnsi="Arial" w:cs="Arial"/>
          <w:lang w:val="es-ES"/>
        </w:rPr>
      </w:pPr>
    </w:p>
    <w:p w:rsidR="00AA1DC2" w:rsidRPr="00B45642" w:rsidRDefault="00AA1DC2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highlight w:val="yellow"/>
          <w:lang w:val="es-ES_tradnl"/>
        </w:rPr>
        <w:t>Nombre de archivo codificado (ejemplo, CI_S3_G1_REC10_F1)</w:t>
      </w:r>
      <w:r w:rsidR="009363BE" w:rsidRPr="00B45642">
        <w:rPr>
          <w:rFonts w:ascii="Arial" w:hAnsi="Arial" w:cs="Arial"/>
          <w:lang w:val="es-ES_tradnl"/>
        </w:rPr>
        <w:t xml:space="preserve"> CN_07_13_CO_REC80_F5</w:t>
      </w:r>
    </w:p>
    <w:p w:rsidR="00FD052E" w:rsidRPr="00B45642" w:rsidRDefault="00FD0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FD052E" w:rsidRPr="00B45642" w:rsidRDefault="00FD052E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highlight w:val="yellow"/>
          <w:lang w:val="es-ES_tradnl"/>
        </w:rPr>
        <w:t>Pie de imagen 1 (</w:t>
      </w:r>
      <w:r w:rsidRPr="00B45642">
        <w:rPr>
          <w:rFonts w:ascii="Arial" w:hAnsi="Arial" w:cs="Arial"/>
          <w:b/>
          <w:highlight w:val="yellow"/>
          <w:lang w:val="es-ES_tradnl"/>
        </w:rPr>
        <w:t>140</w:t>
      </w:r>
      <w:r w:rsidRPr="00B45642">
        <w:rPr>
          <w:rFonts w:ascii="Arial" w:hAnsi="Arial" w:cs="Arial"/>
          <w:highlight w:val="yellow"/>
          <w:lang w:val="es-ES_tradnl"/>
        </w:rPr>
        <w:t xml:space="preserve"> caracteres máx., se puede usar cursivas)</w:t>
      </w:r>
      <w:r w:rsidR="000B3648" w:rsidRPr="00B45642">
        <w:rPr>
          <w:rFonts w:ascii="Arial" w:hAnsi="Arial" w:cs="Arial"/>
          <w:lang w:val="es-ES_tradnl"/>
        </w:rPr>
        <w:t xml:space="preserve"> Nivel de cloro</w:t>
      </w:r>
    </w:p>
    <w:p w:rsidR="00DF6F53" w:rsidRPr="00B45642" w:rsidRDefault="00DF6F53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D76D85" w:rsidRPr="00B45642" w:rsidRDefault="00D76D85" w:rsidP="00DA79C8">
      <w:pPr>
        <w:shd w:val="clear" w:color="auto" w:fill="99CCFF"/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lang w:val="es-ES_tradnl"/>
        </w:rPr>
        <w:t>IMAGEN</w:t>
      </w:r>
      <w:r w:rsidRPr="00B45642">
        <w:rPr>
          <w:rFonts w:ascii="Arial" w:hAnsi="Arial" w:cs="Arial"/>
          <w:lang w:val="es-ES_tradnl"/>
        </w:rPr>
        <w:t xml:space="preserve"> 2 DEL MENÚ</w:t>
      </w:r>
    </w:p>
    <w:p w:rsidR="00D76D85" w:rsidRPr="00B45642" w:rsidRDefault="00D76D85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Imagen del menú:</w:t>
      </w:r>
    </w:p>
    <w:p w:rsidR="00D76D85" w:rsidRPr="00B45642" w:rsidRDefault="00D76D85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="0052644F" w:rsidRPr="00B45642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  <w:r w:rsidR="0052644F" w:rsidRPr="00B45642">
        <w:rPr>
          <w:rFonts w:ascii="Arial" w:hAnsi="Arial" w:cs="Arial"/>
          <w:lang w:val="es-ES_tradnl"/>
        </w:rPr>
        <w:t xml:space="preserve"> Imagen</w:t>
      </w:r>
      <w:r w:rsidRPr="00B45642">
        <w:rPr>
          <w:rFonts w:ascii="Arial" w:hAnsi="Arial" w:cs="Arial"/>
          <w:lang w:val="es-ES_tradnl"/>
        </w:rPr>
        <w:t xml:space="preserve"> tomada de creativecommons:</w:t>
      </w:r>
    </w:p>
    <w:bookmarkStart w:id="10" w:name="OLE_LINK6"/>
    <w:p w:rsidR="00D76D85" w:rsidRPr="00B45642" w:rsidRDefault="00A63A7F" w:rsidP="00DA79C8">
      <w:pPr>
        <w:spacing w:line="276" w:lineRule="auto"/>
        <w:jc w:val="both"/>
        <w:rPr>
          <w:ins w:id="11" w:author="ggcv" w:date="2015-03-11T13:36:00Z"/>
          <w:rFonts w:ascii="Arial" w:hAnsi="Arial" w:cs="Arial"/>
          <w:lang w:val="es-ES_tradnl"/>
        </w:rPr>
      </w:pPr>
      <w:ins w:id="12" w:author="ggcv" w:date="2015-03-11T13:36:00Z">
        <w:r w:rsidRPr="00B45642">
          <w:rPr>
            <w:rFonts w:ascii="Arial" w:hAnsi="Arial" w:cs="Arial"/>
            <w:lang w:val="es-ES_tradnl"/>
          </w:rPr>
          <w:fldChar w:fldCharType="begin"/>
        </w:r>
        <w:r w:rsidRPr="00B45642">
          <w:rPr>
            <w:rFonts w:ascii="Arial" w:hAnsi="Arial" w:cs="Arial"/>
            <w:lang w:val="es-ES_tradnl"/>
          </w:rPr>
          <w:instrText xml:space="preserve"> HYPERLINK "</w:instrText>
        </w:r>
      </w:ins>
      <w:r w:rsidRPr="00B45642">
        <w:rPr>
          <w:rFonts w:ascii="Arial" w:hAnsi="Arial" w:cs="Arial"/>
          <w:lang w:val="es-ES_tradnl"/>
        </w:rPr>
        <w:instrText>http://www.google.com/imgres?imgurl=http://upload.wikimedia.org/wikipedia/commons/0/04/Electron_shell_053_Iodine_-_no_label.svg&amp;imgrefurl=http://commons.wikimedia.org/wiki/File:Electron_shell_053_Iodine_-_no_label.svg?uselang%3Dfi&amp;h=1600&amp;w=1600&amp;tbnid=zkAn6uyehFWAYM:&amp;zoom=1&amp;docid=SCy3MlyPwIliGM&amp;itg=1&amp;ei=h8DrVLrDOKrjsAS3uoLoDw&amp;tbm=isch&amp;ved=0CD0QMygZMBk</w:instrText>
      </w:r>
      <w:ins w:id="13" w:author="ggcv" w:date="2015-03-11T13:36:00Z">
        <w:r w:rsidRPr="00B45642">
          <w:rPr>
            <w:rFonts w:ascii="Arial" w:hAnsi="Arial" w:cs="Arial"/>
            <w:lang w:val="es-ES_tradnl"/>
          </w:rPr>
          <w:instrText xml:space="preserve">" </w:instrText>
        </w:r>
        <w:r w:rsidRPr="00B45642">
          <w:rPr>
            <w:rFonts w:ascii="Arial" w:hAnsi="Arial" w:cs="Arial"/>
            <w:lang w:val="es-ES_tradnl"/>
          </w:rPr>
          <w:fldChar w:fldCharType="separate"/>
        </w:r>
      </w:ins>
      <w:r w:rsidRPr="00B45642">
        <w:rPr>
          <w:rStyle w:val="Hipervnculo"/>
          <w:rFonts w:ascii="Arial" w:hAnsi="Arial" w:cs="Arial"/>
          <w:lang w:val="es-ES_tradnl"/>
        </w:rPr>
        <w:t>http://www.google.com/imgres?imgurl=http://upload.wikimedia.org/wikipedia/commons/0/04/Electron_shell_053_Iodine_-_no_label.svg&amp;imgrefurl=http://commons.wikimedia.org/wiki/File:Electron_shell_053_Iodine_-_no_label.svg?uselang%3Dfi&amp;h=1600&amp;w=1600&amp;tbnid=zkAn6uyehFWAYM:&amp;zoom=1&amp;docid=SCy3MlyPwIliGM&amp;itg=1&amp;ei=h8DrVLrDOKrjsAS3uoLoDw&amp;tbm=isch&amp;ved=0CD0QMygZMBk</w:t>
      </w:r>
      <w:ins w:id="14" w:author="ggcv" w:date="2015-03-11T13:36:00Z">
        <w:r w:rsidRPr="00B45642">
          <w:rPr>
            <w:rFonts w:ascii="Arial" w:hAnsi="Arial" w:cs="Arial"/>
            <w:lang w:val="es-ES_tradnl"/>
          </w:rPr>
          <w:fldChar w:fldCharType="end"/>
        </w:r>
      </w:ins>
    </w:p>
    <w:p w:rsidR="00A63A7F" w:rsidRPr="00B45642" w:rsidRDefault="00A63A7F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bookmarkEnd w:id="10"/>
    <w:p w:rsidR="009363BE" w:rsidRPr="00B45642" w:rsidRDefault="009363BE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highlight w:val="yellow"/>
          <w:lang w:val="es-ES_tradnl"/>
        </w:rPr>
        <w:t>Nombre de archivo codificado (ejemplo, CI_S3_G1_REC10_F1)</w:t>
      </w:r>
      <w:r w:rsidRPr="00B45642">
        <w:rPr>
          <w:rFonts w:ascii="Arial" w:hAnsi="Arial" w:cs="Arial"/>
          <w:lang w:val="es-ES_tradnl"/>
        </w:rPr>
        <w:t xml:space="preserve"> CN_07_13_CO_REC80_F6</w:t>
      </w:r>
    </w:p>
    <w:p w:rsidR="009363BE" w:rsidRPr="00B45642" w:rsidRDefault="009363BE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D76D85" w:rsidRPr="00B45642" w:rsidRDefault="00D76D85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highlight w:val="yellow"/>
          <w:lang w:val="es-ES_tradnl"/>
        </w:rPr>
        <w:t>OPCIONAL Pie de imagen (</w:t>
      </w:r>
      <w:r w:rsidRPr="00B45642">
        <w:rPr>
          <w:rFonts w:ascii="Arial" w:hAnsi="Arial" w:cs="Arial"/>
          <w:b/>
          <w:highlight w:val="yellow"/>
          <w:lang w:val="es-ES_tradnl"/>
        </w:rPr>
        <w:t>48</w:t>
      </w:r>
      <w:r w:rsidRPr="00B45642">
        <w:rPr>
          <w:rFonts w:ascii="Arial" w:hAnsi="Arial" w:cs="Arial"/>
          <w:highlight w:val="yellow"/>
          <w:lang w:val="es-ES_tradnl"/>
        </w:rPr>
        <w:t xml:space="preserve"> caracteres máx., se puede usar cursivas)</w:t>
      </w:r>
      <w:r w:rsidR="00677FDC" w:rsidRPr="00B45642">
        <w:rPr>
          <w:rFonts w:ascii="Arial" w:hAnsi="Arial" w:cs="Arial"/>
          <w:lang w:val="es-ES_tradnl"/>
        </w:rPr>
        <w:t xml:space="preserve"> Y</w:t>
      </w:r>
      <w:r w:rsidR="00B45642">
        <w:rPr>
          <w:rFonts w:ascii="Arial" w:hAnsi="Arial" w:cs="Arial"/>
          <w:lang w:val="es-ES_tradnl"/>
        </w:rPr>
        <w:t>odo</w:t>
      </w:r>
    </w:p>
    <w:p w:rsidR="00D76D85" w:rsidRPr="00B45642" w:rsidRDefault="00D76D85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D76D85" w:rsidRPr="00B45642" w:rsidRDefault="00D76D85" w:rsidP="00DA79C8">
      <w:pPr>
        <w:shd w:val="clear" w:color="auto" w:fill="FFCC99"/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B45642">
        <w:rPr>
          <w:rFonts w:ascii="Arial" w:hAnsi="Arial" w:cs="Arial"/>
          <w:b/>
          <w:lang w:val="es-ES_tradnl"/>
        </w:rPr>
        <w:t xml:space="preserve">SUBMENÚ </w:t>
      </w:r>
      <w:r w:rsidR="00D21D9D" w:rsidRPr="00B45642">
        <w:rPr>
          <w:rFonts w:ascii="Arial" w:hAnsi="Arial" w:cs="Arial"/>
          <w:lang w:val="es-ES_tradnl"/>
        </w:rPr>
        <w:t>DE IMAGEN 2</w:t>
      </w:r>
    </w:p>
    <w:p w:rsidR="00D76D85" w:rsidRPr="00B45642" w:rsidRDefault="00D76D85" w:rsidP="00DA79C8">
      <w:pPr>
        <w:spacing w:line="276" w:lineRule="auto"/>
        <w:ind w:left="142" w:hanging="142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Número de sub imágenes del submenú (</w:t>
      </w:r>
      <w:r w:rsidRPr="00B45642">
        <w:rPr>
          <w:rFonts w:ascii="Arial" w:hAnsi="Arial" w:cs="Arial"/>
          <w:b/>
          <w:highlight w:val="green"/>
          <w:lang w:val="es-ES_tradnl"/>
        </w:rPr>
        <w:t>mín. 2 – máx. 8</w:t>
      </w:r>
      <w:r w:rsidRPr="00B45642">
        <w:rPr>
          <w:rFonts w:ascii="Arial" w:hAnsi="Arial" w:cs="Arial"/>
          <w:highlight w:val="green"/>
          <w:lang w:val="es-ES_tradnl"/>
        </w:rPr>
        <w:t>)</w:t>
      </w:r>
      <w:r w:rsidRPr="00B45642">
        <w:rPr>
          <w:rFonts w:ascii="Arial" w:hAnsi="Arial" w:cs="Arial"/>
          <w:lang w:val="es-ES_tradnl"/>
        </w:rPr>
        <w:t>2</w:t>
      </w:r>
    </w:p>
    <w:p w:rsidR="00D76D85" w:rsidRPr="00B45642" w:rsidRDefault="00D76D85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D76D85" w:rsidRPr="00B45642" w:rsidRDefault="00D76D85" w:rsidP="00DA79C8">
      <w:pPr>
        <w:spacing w:line="276" w:lineRule="auto"/>
        <w:ind w:left="142" w:hanging="142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Título (</w:t>
      </w:r>
      <w:r w:rsidRPr="00B45642">
        <w:rPr>
          <w:rFonts w:ascii="Arial" w:hAnsi="Arial" w:cs="Arial"/>
          <w:b/>
          <w:highlight w:val="green"/>
          <w:lang w:val="es-ES_tradnl"/>
        </w:rPr>
        <w:t>65</w:t>
      </w:r>
      <w:r w:rsidRPr="00B45642">
        <w:rPr>
          <w:rFonts w:ascii="Arial" w:hAnsi="Arial" w:cs="Arial"/>
          <w:highlight w:val="green"/>
          <w:lang w:val="es-ES_tradnl"/>
        </w:rPr>
        <w:t xml:space="preserve"> caracteres máx.)</w:t>
      </w:r>
      <w:r w:rsidR="00D21D9D" w:rsidRPr="00B45642">
        <w:rPr>
          <w:rFonts w:ascii="Arial" w:hAnsi="Arial" w:cs="Arial"/>
          <w:lang w:val="es-ES_tradnl"/>
        </w:rPr>
        <w:t>Exceso y carencia de yodo</w:t>
      </w:r>
    </w:p>
    <w:p w:rsidR="00D21D9D" w:rsidRPr="00B45642" w:rsidRDefault="00D21D9D" w:rsidP="00DA79C8">
      <w:pPr>
        <w:spacing w:line="276" w:lineRule="auto"/>
        <w:ind w:left="142" w:hanging="142"/>
        <w:jc w:val="both"/>
        <w:rPr>
          <w:rFonts w:ascii="Arial" w:hAnsi="Arial" w:cs="Arial"/>
          <w:color w:val="0000FF"/>
          <w:lang w:val="es-ES_tradnl"/>
        </w:rPr>
      </w:pPr>
    </w:p>
    <w:p w:rsidR="00D76D85" w:rsidRPr="00B45642" w:rsidRDefault="00D76D85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Instrucción (</w:t>
      </w:r>
      <w:r w:rsidRPr="00B45642">
        <w:rPr>
          <w:rFonts w:ascii="Arial" w:hAnsi="Arial" w:cs="Arial"/>
          <w:b/>
          <w:highlight w:val="green"/>
          <w:lang w:val="es-ES_tradnl"/>
        </w:rPr>
        <w:t>68</w:t>
      </w:r>
      <w:r w:rsidRPr="00B45642">
        <w:rPr>
          <w:rFonts w:ascii="Arial" w:hAnsi="Arial" w:cs="Arial"/>
          <w:highlight w:val="green"/>
          <w:lang w:val="es-ES_tradnl"/>
        </w:rPr>
        <w:t xml:space="preserve"> caracteres máx.)</w:t>
      </w:r>
      <w:r w:rsidR="00D21D9D" w:rsidRPr="00B45642">
        <w:rPr>
          <w:rFonts w:ascii="Arial" w:hAnsi="Arial" w:cs="Arial"/>
          <w:lang w:val="es-ES_tradnl"/>
        </w:rPr>
        <w:t xml:space="preserve"> Selecciona una imagen</w:t>
      </w:r>
    </w:p>
    <w:p w:rsidR="00D76D85" w:rsidRPr="00B45642" w:rsidRDefault="00D76D85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D76D85" w:rsidRPr="00B45642" w:rsidRDefault="00D76D85" w:rsidP="00DA79C8">
      <w:pPr>
        <w:shd w:val="clear" w:color="auto" w:fill="FF99CC"/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B45642">
        <w:rPr>
          <w:rFonts w:ascii="Arial" w:hAnsi="Arial" w:cs="Arial"/>
          <w:b/>
          <w:lang w:val="es-ES_tradnl"/>
        </w:rPr>
        <w:t xml:space="preserve">SUB IMAGEN </w:t>
      </w:r>
      <w:r w:rsidRPr="00B45642">
        <w:rPr>
          <w:rFonts w:ascii="Arial" w:hAnsi="Arial" w:cs="Arial"/>
          <w:lang w:val="es-ES_tradnl"/>
        </w:rPr>
        <w:t>1 DEL SUBMENÚ</w:t>
      </w:r>
    </w:p>
    <w:p w:rsidR="00D76D85" w:rsidRPr="00B45642" w:rsidRDefault="00D76D85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Sub Imagen del submenú:</w:t>
      </w:r>
    </w:p>
    <w:p w:rsidR="00E45E67" w:rsidRPr="00B45642" w:rsidRDefault="00D76D85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  <w:bookmarkStart w:id="15" w:name="OLE_LINK7"/>
      <w:r w:rsidR="00E45E67" w:rsidRPr="00B45642">
        <w:rPr>
          <w:rFonts w:ascii="Arial" w:hAnsi="Arial" w:cs="Arial"/>
          <w:color w:val="333333"/>
          <w:shd w:val="clear" w:color="auto" w:fill="FFFFFF"/>
          <w:lang w:val="es-ES"/>
        </w:rPr>
        <w:t>114023257</w:t>
      </w:r>
      <w:bookmarkEnd w:id="15"/>
    </w:p>
    <w:p w:rsidR="007E08AC" w:rsidRPr="00B45642" w:rsidRDefault="007E08AC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9363BE" w:rsidRPr="00B45642" w:rsidRDefault="009363BE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highlight w:val="yellow"/>
          <w:lang w:val="es-ES_tradnl"/>
        </w:rPr>
        <w:t>Nombre de archivo codificado (ejemplo, CI_S3_G1_REC10_F1)</w:t>
      </w:r>
      <w:r w:rsidRPr="00B45642">
        <w:rPr>
          <w:rFonts w:ascii="Arial" w:hAnsi="Arial" w:cs="Arial"/>
          <w:lang w:val="es-ES_tradnl"/>
        </w:rPr>
        <w:t xml:space="preserve"> CN_07_13_CO_REC80_F7</w:t>
      </w:r>
    </w:p>
    <w:p w:rsidR="00D76D85" w:rsidRPr="00B45642" w:rsidRDefault="00D76D85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D76D85" w:rsidRPr="00B45642" w:rsidRDefault="00D76D85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highlight w:val="yellow"/>
          <w:lang w:val="es-ES_tradnl"/>
        </w:rPr>
        <w:t>OPCIONAL Pie de imagen (</w:t>
      </w:r>
      <w:r w:rsidRPr="00B45642">
        <w:rPr>
          <w:rFonts w:ascii="Arial" w:hAnsi="Arial" w:cs="Arial"/>
          <w:b/>
          <w:highlight w:val="yellow"/>
          <w:lang w:val="es-ES_tradnl"/>
        </w:rPr>
        <w:t>48</w:t>
      </w:r>
      <w:r w:rsidRPr="00B45642">
        <w:rPr>
          <w:rFonts w:ascii="Arial" w:hAnsi="Arial" w:cs="Arial"/>
          <w:highlight w:val="yellow"/>
          <w:lang w:val="es-ES_tradnl"/>
        </w:rPr>
        <w:t xml:space="preserve"> caracteres máx., se puede usar cursivas)</w:t>
      </w:r>
      <w:r w:rsidR="00A63A7F" w:rsidRPr="00B45642">
        <w:rPr>
          <w:rFonts w:ascii="Arial" w:hAnsi="Arial" w:cs="Arial"/>
          <w:lang w:val="es-ES_tradnl"/>
        </w:rPr>
        <w:t xml:space="preserve"> </w:t>
      </w:r>
      <w:r w:rsidR="007141B7" w:rsidRPr="00B45642">
        <w:rPr>
          <w:rFonts w:ascii="Arial" w:hAnsi="Arial" w:cs="Arial"/>
          <w:lang w:val="es-ES_tradnl"/>
        </w:rPr>
        <w:t>Exceso</w:t>
      </w:r>
    </w:p>
    <w:p w:rsidR="00D76D85" w:rsidRPr="00B45642" w:rsidRDefault="00D76D85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D76D85" w:rsidRPr="00B45642" w:rsidRDefault="00D76D85" w:rsidP="00DA79C8">
      <w:pPr>
        <w:spacing w:line="276" w:lineRule="auto"/>
        <w:ind w:left="142" w:hanging="142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Número de fichas del Sub Imagen (</w:t>
      </w:r>
      <w:r w:rsidRPr="00B45642">
        <w:rPr>
          <w:rFonts w:ascii="Arial" w:hAnsi="Arial" w:cs="Arial"/>
          <w:b/>
          <w:highlight w:val="green"/>
          <w:lang w:val="es-ES_tradnl"/>
        </w:rPr>
        <w:t>mín. 1 – máx. 6</w:t>
      </w:r>
      <w:r w:rsidRPr="00B45642">
        <w:rPr>
          <w:rFonts w:ascii="Arial" w:hAnsi="Arial" w:cs="Arial"/>
          <w:highlight w:val="green"/>
          <w:lang w:val="es-ES_tradnl"/>
        </w:rPr>
        <w:t>)</w:t>
      </w:r>
      <w:r w:rsidR="0053269B" w:rsidRPr="00B45642">
        <w:rPr>
          <w:rFonts w:ascii="Arial" w:hAnsi="Arial" w:cs="Arial"/>
          <w:lang w:val="es-ES_tradnl"/>
        </w:rPr>
        <w:t xml:space="preserve"> 1</w:t>
      </w:r>
    </w:p>
    <w:p w:rsidR="00D76D85" w:rsidRPr="00B45642" w:rsidRDefault="00D76D85" w:rsidP="00DA79C8">
      <w:pPr>
        <w:shd w:val="clear" w:color="auto" w:fill="CC99FF"/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B45642">
        <w:rPr>
          <w:rFonts w:ascii="Arial" w:hAnsi="Arial" w:cs="Arial"/>
          <w:b/>
          <w:lang w:val="es-ES_tradnl"/>
        </w:rPr>
        <w:t xml:space="preserve">FICHA </w:t>
      </w:r>
      <w:r w:rsidRPr="00B45642">
        <w:rPr>
          <w:rFonts w:ascii="Arial" w:hAnsi="Arial" w:cs="Arial"/>
          <w:lang w:val="es-ES_tradnl"/>
        </w:rPr>
        <w:t>1 DE SUBIMAGEN 1</w:t>
      </w:r>
    </w:p>
    <w:p w:rsidR="00D76D85" w:rsidRPr="00B45642" w:rsidRDefault="00D76D85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Título de la ficha (</w:t>
      </w:r>
      <w:r w:rsidRPr="00B45642">
        <w:rPr>
          <w:rFonts w:ascii="Arial" w:hAnsi="Arial" w:cs="Arial"/>
          <w:b/>
          <w:highlight w:val="green"/>
          <w:lang w:val="es-ES_tradnl"/>
        </w:rPr>
        <w:t>58</w:t>
      </w:r>
      <w:r w:rsidRPr="00B45642">
        <w:rPr>
          <w:rFonts w:ascii="Arial" w:hAnsi="Arial" w:cs="Arial"/>
          <w:highlight w:val="green"/>
          <w:lang w:val="es-ES_tradnl"/>
        </w:rPr>
        <w:t xml:space="preserve"> caracteres máximo)</w:t>
      </w:r>
      <w:r w:rsidR="0053269B" w:rsidRPr="00B45642">
        <w:rPr>
          <w:rFonts w:ascii="Arial" w:hAnsi="Arial" w:cs="Arial"/>
          <w:lang w:val="es-ES_tradnl"/>
        </w:rPr>
        <w:t xml:space="preserve"> Algunos efectos del exceso de yodo</w:t>
      </w:r>
    </w:p>
    <w:p w:rsidR="00D76D85" w:rsidRPr="00B45642" w:rsidRDefault="00D76D85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175307" w:rsidRPr="00B45642" w:rsidRDefault="00D76D85" w:rsidP="00DA79C8">
      <w:pPr>
        <w:spacing w:line="276" w:lineRule="auto"/>
        <w:jc w:val="both"/>
        <w:rPr>
          <w:ins w:id="16" w:author="Daniel" w:date="2015-03-10T09:08:00Z"/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Texto</w:t>
      </w:r>
    </w:p>
    <w:p w:rsidR="0053269B" w:rsidRPr="00B45642" w:rsidRDefault="008A224A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>Hipertiroidismo</w:t>
      </w:r>
    </w:p>
    <w:p w:rsidR="00FA1250" w:rsidRPr="00B45642" w:rsidRDefault="00FA1250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>Taquicardia</w:t>
      </w:r>
    </w:p>
    <w:p w:rsidR="00FA1250" w:rsidRPr="00B45642" w:rsidRDefault="00FA1250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>Insomnio</w:t>
      </w:r>
    </w:p>
    <w:p w:rsidR="00FA1250" w:rsidRPr="00B45642" w:rsidRDefault="00FA1250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>Ansiedad</w:t>
      </w:r>
    </w:p>
    <w:p w:rsidR="00D76D85" w:rsidRPr="00B45642" w:rsidRDefault="00D76D85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D76D85" w:rsidRPr="00B45642" w:rsidRDefault="00D76D85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 xml:space="preserve">Imagen 1 </w:t>
      </w:r>
      <w:proofErr w:type="spellStart"/>
      <w:r w:rsidRPr="00B45642">
        <w:rPr>
          <w:rFonts w:ascii="Arial" w:hAnsi="Arial" w:cs="Arial"/>
          <w:highlight w:val="green"/>
          <w:lang w:val="es-ES_tradnl"/>
        </w:rPr>
        <w:t>deficha</w:t>
      </w:r>
      <w:proofErr w:type="spellEnd"/>
      <w:r w:rsidRPr="00B45642">
        <w:rPr>
          <w:rFonts w:ascii="Arial" w:hAnsi="Arial" w:cs="Arial"/>
          <w:highlight w:val="green"/>
          <w:lang w:val="es-ES_tradnl"/>
        </w:rPr>
        <w:t>:</w:t>
      </w:r>
    </w:p>
    <w:p w:rsidR="00D76D85" w:rsidRPr="00B45642" w:rsidRDefault="00D76D85" w:rsidP="00DA79C8">
      <w:pPr>
        <w:spacing w:line="276" w:lineRule="auto"/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="0013422F" w:rsidRPr="00B45642">
        <w:rPr>
          <w:rFonts w:ascii="Arial" w:hAnsi="Arial" w:cs="Arial"/>
          <w:lang w:val="es-ES_tradnl"/>
        </w:rPr>
        <w:t xml:space="preserve">Crear una ilustración con una flecha indicadora de nivel similar a la de la siguiente imagen de </w:t>
      </w:r>
      <w:proofErr w:type="spellStart"/>
      <w:r w:rsidR="0013422F" w:rsidRPr="00B45642">
        <w:rPr>
          <w:rFonts w:ascii="Arial" w:hAnsi="Arial" w:cs="Arial"/>
          <w:lang w:val="es-ES_tradnl"/>
        </w:rPr>
        <w:t>shutterstock</w:t>
      </w:r>
      <w:proofErr w:type="spellEnd"/>
      <w:r w:rsidR="0013422F" w:rsidRPr="00B45642">
        <w:rPr>
          <w:rFonts w:ascii="Arial" w:hAnsi="Arial" w:cs="Arial"/>
          <w:lang w:val="es-ES_tradnl"/>
        </w:rPr>
        <w:t xml:space="preserve">: </w:t>
      </w:r>
      <w:r w:rsidR="0013422F" w:rsidRPr="00B45642">
        <w:rPr>
          <w:rFonts w:ascii="Arial" w:hAnsi="Arial" w:cs="Arial"/>
          <w:color w:val="333333"/>
          <w:shd w:val="clear" w:color="auto" w:fill="FFFFFF"/>
          <w:lang w:val="es-ES"/>
        </w:rPr>
        <w:t>87442406</w:t>
      </w:r>
    </w:p>
    <w:p w:rsidR="0011725F" w:rsidRPr="00B45642" w:rsidRDefault="0011725F" w:rsidP="00DA79C8">
      <w:pPr>
        <w:spacing w:line="276" w:lineRule="auto"/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  <w:r w:rsidRPr="00B45642">
        <w:rPr>
          <w:rFonts w:ascii="Arial" w:hAnsi="Arial" w:cs="Arial"/>
          <w:noProof/>
          <w:color w:val="333333"/>
          <w:shd w:val="clear" w:color="auto" w:fill="FFFFFF"/>
          <w:lang w:val="es-CO" w:eastAsia="es-CO" w:bidi="he-IL"/>
        </w:rPr>
        <w:drawing>
          <wp:inline distT="0" distB="0" distL="0" distR="0">
            <wp:extent cx="1238250" cy="930063"/>
            <wp:effectExtent l="19050" t="0" r="0" b="0"/>
            <wp:docPr id="4" name="Imagen 1" descr="indicator showing a progress of performance le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icator showing a progress of performance leve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30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25F" w:rsidRPr="00B45642" w:rsidRDefault="0011725F" w:rsidP="00DA79C8">
      <w:pPr>
        <w:spacing w:line="276" w:lineRule="auto"/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</w:p>
    <w:p w:rsidR="0013422F" w:rsidRPr="00B45642" w:rsidRDefault="0013422F" w:rsidP="00DA79C8">
      <w:pPr>
        <w:spacing w:line="276" w:lineRule="auto"/>
        <w:jc w:val="both"/>
        <w:rPr>
          <w:rFonts w:ascii="Arial" w:hAnsi="Arial" w:cs="Arial"/>
          <w:lang w:val="es-ES"/>
        </w:rPr>
      </w:pPr>
      <w:r w:rsidRPr="00B45642">
        <w:rPr>
          <w:rFonts w:ascii="Arial" w:hAnsi="Arial" w:cs="Arial"/>
          <w:color w:val="333333"/>
          <w:shd w:val="clear" w:color="auto" w:fill="FFFFFF"/>
          <w:lang w:val="es-ES"/>
        </w:rPr>
        <w:t>Esta debe tener no 4 niveles como en el ejemplo, sino 3. A la izquierda debe decir “Bajo” y ser de color rojo</w:t>
      </w:r>
      <w:r w:rsidR="00C36CBD" w:rsidRPr="00B45642">
        <w:rPr>
          <w:rFonts w:ascii="Arial" w:hAnsi="Arial" w:cs="Arial"/>
          <w:color w:val="333333"/>
          <w:shd w:val="clear" w:color="auto" w:fill="FFFFFF"/>
          <w:lang w:val="es-ES"/>
        </w:rPr>
        <w:t>;</w:t>
      </w:r>
      <w:r w:rsidRPr="00B45642">
        <w:rPr>
          <w:rFonts w:ascii="Arial" w:hAnsi="Arial" w:cs="Arial"/>
          <w:color w:val="333333"/>
          <w:shd w:val="clear" w:color="auto" w:fill="FFFFFF"/>
          <w:lang w:val="es-ES"/>
        </w:rPr>
        <w:t xml:space="preserve"> en el centro debe decir “Medio” y ser de color verde</w:t>
      </w:r>
      <w:r w:rsidR="00C36CBD" w:rsidRPr="00B45642">
        <w:rPr>
          <w:rFonts w:ascii="Arial" w:hAnsi="Arial" w:cs="Arial"/>
          <w:color w:val="333333"/>
          <w:shd w:val="clear" w:color="auto" w:fill="FFFFFF"/>
          <w:lang w:val="es-ES"/>
        </w:rPr>
        <w:t>;</w:t>
      </w:r>
      <w:r w:rsidRPr="00B45642">
        <w:rPr>
          <w:rFonts w:ascii="Arial" w:hAnsi="Arial" w:cs="Arial"/>
          <w:color w:val="333333"/>
          <w:shd w:val="clear" w:color="auto" w:fill="FFFFFF"/>
          <w:lang w:val="es-ES"/>
        </w:rPr>
        <w:t xml:space="preserve"> y a la derecha debe decir “Alto” y ser</w:t>
      </w:r>
      <w:r w:rsidR="00C36CBD" w:rsidRPr="00B45642">
        <w:rPr>
          <w:rFonts w:ascii="Arial" w:hAnsi="Arial" w:cs="Arial"/>
          <w:color w:val="333333"/>
          <w:shd w:val="clear" w:color="auto" w:fill="FFFFFF"/>
          <w:lang w:val="es-ES"/>
        </w:rPr>
        <w:t>,</w:t>
      </w:r>
      <w:r w:rsidRPr="00B45642">
        <w:rPr>
          <w:rFonts w:ascii="Arial" w:hAnsi="Arial" w:cs="Arial"/>
          <w:color w:val="333333"/>
          <w:shd w:val="clear" w:color="auto" w:fill="FFFFFF"/>
          <w:lang w:val="es-ES"/>
        </w:rPr>
        <w:t xml:space="preserve"> de nuevo</w:t>
      </w:r>
      <w:r w:rsidR="00C36CBD" w:rsidRPr="00B45642">
        <w:rPr>
          <w:rFonts w:ascii="Arial" w:hAnsi="Arial" w:cs="Arial"/>
          <w:color w:val="333333"/>
          <w:shd w:val="clear" w:color="auto" w:fill="FFFFFF"/>
          <w:lang w:val="es-ES"/>
        </w:rPr>
        <w:t>,</w:t>
      </w:r>
      <w:r w:rsidRPr="00B45642">
        <w:rPr>
          <w:rFonts w:ascii="Arial" w:hAnsi="Arial" w:cs="Arial"/>
          <w:color w:val="333333"/>
          <w:shd w:val="clear" w:color="auto" w:fill="FFFFFF"/>
          <w:lang w:val="es-ES"/>
        </w:rPr>
        <w:t xml:space="preserve"> de color rojo (indicando así que los extremos son indeseables). La flecha debe apuntar a la derecha, hacia el nivel alto.</w:t>
      </w:r>
    </w:p>
    <w:p w:rsidR="00D76D85" w:rsidRPr="00B45642" w:rsidRDefault="00D76D85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9363BE" w:rsidRPr="00B45642" w:rsidRDefault="00D76D85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="009363BE" w:rsidRPr="00B45642">
        <w:rPr>
          <w:rFonts w:ascii="Arial" w:hAnsi="Arial" w:cs="Arial"/>
          <w:highlight w:val="yellow"/>
          <w:lang w:val="es-ES_tradnl"/>
        </w:rPr>
        <w:t>Nombre de archivo codificado (ejemplo, CI_S3_G1_REC10_F1)</w:t>
      </w:r>
      <w:r w:rsidR="009363BE" w:rsidRPr="00B45642">
        <w:rPr>
          <w:rFonts w:ascii="Arial" w:hAnsi="Arial" w:cs="Arial"/>
          <w:lang w:val="es-ES_tradnl"/>
        </w:rPr>
        <w:t xml:space="preserve"> CN_07_13_CO_REC80_F8</w:t>
      </w:r>
    </w:p>
    <w:p w:rsidR="00D76D85" w:rsidRPr="00B45642" w:rsidRDefault="00D76D85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D76D85" w:rsidRPr="00B45642" w:rsidRDefault="00D76D85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highlight w:val="yellow"/>
          <w:lang w:val="es-ES_tradnl"/>
        </w:rPr>
        <w:t>Pie de imagen 1 (</w:t>
      </w:r>
      <w:r w:rsidRPr="00B45642">
        <w:rPr>
          <w:rFonts w:ascii="Arial" w:hAnsi="Arial" w:cs="Arial"/>
          <w:b/>
          <w:highlight w:val="yellow"/>
          <w:lang w:val="es-ES_tradnl"/>
        </w:rPr>
        <w:t>140</w:t>
      </w:r>
      <w:r w:rsidRPr="00B45642">
        <w:rPr>
          <w:rFonts w:ascii="Arial" w:hAnsi="Arial" w:cs="Arial"/>
          <w:highlight w:val="yellow"/>
          <w:lang w:val="es-ES_tradnl"/>
        </w:rPr>
        <w:t xml:space="preserve"> caracteres máx., se puede usar cursivas)</w:t>
      </w:r>
      <w:r w:rsidR="000B3648" w:rsidRPr="00B45642">
        <w:rPr>
          <w:rFonts w:ascii="Arial" w:hAnsi="Arial" w:cs="Arial"/>
          <w:lang w:val="es-ES_tradnl"/>
        </w:rPr>
        <w:t xml:space="preserve"> Nivel de yodo</w:t>
      </w:r>
    </w:p>
    <w:p w:rsidR="00F95883" w:rsidRPr="00B45642" w:rsidRDefault="00F95883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F95883" w:rsidRPr="00B45642" w:rsidRDefault="00F95883" w:rsidP="00DA79C8">
      <w:pPr>
        <w:shd w:val="clear" w:color="auto" w:fill="FF99CC"/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B45642">
        <w:rPr>
          <w:rFonts w:ascii="Arial" w:hAnsi="Arial" w:cs="Arial"/>
          <w:b/>
          <w:lang w:val="es-ES_tradnl"/>
        </w:rPr>
        <w:t xml:space="preserve">SUB IMAGEN </w:t>
      </w:r>
      <w:r w:rsidRPr="00B45642">
        <w:rPr>
          <w:rFonts w:ascii="Arial" w:hAnsi="Arial" w:cs="Arial"/>
          <w:lang w:val="es-ES_tradnl"/>
        </w:rPr>
        <w:t>2 DEL SUBMENÚ</w:t>
      </w:r>
    </w:p>
    <w:p w:rsidR="00F95883" w:rsidRPr="00B45642" w:rsidRDefault="00F95883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Sub Imagen del submenú:</w:t>
      </w:r>
    </w:p>
    <w:p w:rsidR="00F95883" w:rsidRPr="00B45642" w:rsidRDefault="00F95883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  <w:bookmarkStart w:id="17" w:name="OLE_LINK8"/>
      <w:r w:rsidR="00E45E67" w:rsidRPr="00B45642">
        <w:rPr>
          <w:rFonts w:ascii="Arial" w:hAnsi="Arial" w:cs="Arial"/>
          <w:color w:val="333333"/>
          <w:shd w:val="clear" w:color="auto" w:fill="FFFFFF"/>
          <w:lang w:val="es-ES"/>
        </w:rPr>
        <w:t>113565910</w:t>
      </w:r>
      <w:bookmarkEnd w:id="17"/>
    </w:p>
    <w:p w:rsidR="00F95883" w:rsidRPr="00B45642" w:rsidRDefault="00F95883" w:rsidP="00DA79C8">
      <w:pPr>
        <w:spacing w:line="276" w:lineRule="auto"/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</w:p>
    <w:p w:rsidR="00357D23" w:rsidRPr="00B45642" w:rsidRDefault="00357D23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highlight w:val="yellow"/>
          <w:lang w:val="es-ES_tradnl"/>
        </w:rPr>
        <w:lastRenderedPageBreak/>
        <w:t>Nombre de archivo codificado (ejemplo, CI_S3_G1_REC10_F1)</w:t>
      </w:r>
      <w:r w:rsidRPr="00B45642">
        <w:rPr>
          <w:rFonts w:ascii="Arial" w:hAnsi="Arial" w:cs="Arial"/>
          <w:lang w:val="es-ES_tradnl"/>
        </w:rPr>
        <w:t xml:space="preserve"> CN_07_13_CO_REC80_F9</w:t>
      </w:r>
    </w:p>
    <w:p w:rsidR="00F95883" w:rsidRPr="00B45642" w:rsidRDefault="00F95883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F95883" w:rsidRPr="00B45642" w:rsidRDefault="00F95883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highlight w:val="yellow"/>
          <w:lang w:val="es-ES_tradnl"/>
        </w:rPr>
        <w:t>OPCIONAL Pie de imagen (</w:t>
      </w:r>
      <w:r w:rsidRPr="00B45642">
        <w:rPr>
          <w:rFonts w:ascii="Arial" w:hAnsi="Arial" w:cs="Arial"/>
          <w:b/>
          <w:highlight w:val="yellow"/>
          <w:lang w:val="es-ES_tradnl"/>
        </w:rPr>
        <w:t>48</w:t>
      </w:r>
      <w:r w:rsidRPr="00B45642">
        <w:rPr>
          <w:rFonts w:ascii="Arial" w:hAnsi="Arial" w:cs="Arial"/>
          <w:highlight w:val="yellow"/>
          <w:lang w:val="es-ES_tradnl"/>
        </w:rPr>
        <w:t xml:space="preserve"> caracteres máx., se puede usar cursivas)</w:t>
      </w:r>
      <w:r w:rsidR="00A63A7F" w:rsidRPr="00B45642">
        <w:rPr>
          <w:rFonts w:ascii="Arial" w:hAnsi="Arial" w:cs="Arial"/>
          <w:lang w:val="es-ES_tradnl"/>
        </w:rPr>
        <w:t xml:space="preserve"> </w:t>
      </w:r>
      <w:r w:rsidR="00003A87" w:rsidRPr="00B45642">
        <w:rPr>
          <w:rFonts w:ascii="Arial" w:hAnsi="Arial" w:cs="Arial"/>
          <w:lang w:val="es-ES_tradnl"/>
        </w:rPr>
        <w:t>Deficiencia</w:t>
      </w:r>
    </w:p>
    <w:p w:rsidR="00F95883" w:rsidRPr="00B45642" w:rsidRDefault="00F95883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F95883" w:rsidRPr="00B45642" w:rsidRDefault="00F95883" w:rsidP="00DA79C8">
      <w:pPr>
        <w:spacing w:line="276" w:lineRule="auto"/>
        <w:ind w:left="142" w:hanging="142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Número de fichas del Sub Imagen (</w:t>
      </w:r>
      <w:r w:rsidRPr="00B45642">
        <w:rPr>
          <w:rFonts w:ascii="Arial" w:hAnsi="Arial" w:cs="Arial"/>
          <w:b/>
          <w:highlight w:val="green"/>
          <w:lang w:val="es-ES_tradnl"/>
        </w:rPr>
        <w:t>mín. 1 – máx. 6</w:t>
      </w:r>
      <w:r w:rsidRPr="00B45642">
        <w:rPr>
          <w:rFonts w:ascii="Arial" w:hAnsi="Arial" w:cs="Arial"/>
          <w:highlight w:val="green"/>
          <w:lang w:val="es-ES_tradnl"/>
        </w:rPr>
        <w:t>)</w:t>
      </w:r>
      <w:r w:rsidRPr="00B45642">
        <w:rPr>
          <w:rFonts w:ascii="Arial" w:hAnsi="Arial" w:cs="Arial"/>
          <w:lang w:val="es-ES_tradnl"/>
        </w:rPr>
        <w:t xml:space="preserve"> 1 </w:t>
      </w:r>
    </w:p>
    <w:p w:rsidR="00F95883" w:rsidRPr="00B45642" w:rsidRDefault="00F95883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F95883" w:rsidRPr="00B45642" w:rsidRDefault="00F95883" w:rsidP="00DA79C8">
      <w:pPr>
        <w:shd w:val="clear" w:color="auto" w:fill="CC99FF"/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B45642">
        <w:rPr>
          <w:rFonts w:ascii="Arial" w:hAnsi="Arial" w:cs="Arial"/>
          <w:b/>
          <w:lang w:val="es-ES_tradnl"/>
        </w:rPr>
        <w:t xml:space="preserve">FICHA </w:t>
      </w:r>
      <w:r w:rsidRPr="00B45642">
        <w:rPr>
          <w:rFonts w:ascii="Arial" w:hAnsi="Arial" w:cs="Arial"/>
          <w:lang w:val="es-ES_tradnl"/>
        </w:rPr>
        <w:t>1 DE SUBIMAGEN 2</w:t>
      </w:r>
    </w:p>
    <w:p w:rsidR="00F95883" w:rsidRPr="00B45642" w:rsidRDefault="00F95883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Título de la ficha (</w:t>
      </w:r>
      <w:r w:rsidRPr="00B45642">
        <w:rPr>
          <w:rFonts w:ascii="Arial" w:hAnsi="Arial" w:cs="Arial"/>
          <w:b/>
          <w:highlight w:val="green"/>
          <w:lang w:val="es-ES_tradnl"/>
        </w:rPr>
        <w:t>58</w:t>
      </w:r>
      <w:r w:rsidRPr="00B45642">
        <w:rPr>
          <w:rFonts w:ascii="Arial" w:hAnsi="Arial" w:cs="Arial"/>
          <w:highlight w:val="green"/>
          <w:lang w:val="es-ES_tradnl"/>
        </w:rPr>
        <w:t xml:space="preserve"> caracteres máximo)</w:t>
      </w:r>
      <w:r w:rsidRPr="00B45642">
        <w:rPr>
          <w:rFonts w:ascii="Arial" w:hAnsi="Arial" w:cs="Arial"/>
          <w:lang w:val="es-ES_tradnl"/>
        </w:rPr>
        <w:t xml:space="preserve"> Algunos efectos</w:t>
      </w:r>
      <w:r w:rsidR="00B4248E" w:rsidRPr="00B45642">
        <w:rPr>
          <w:rFonts w:ascii="Arial" w:hAnsi="Arial" w:cs="Arial"/>
          <w:lang w:val="es-ES_tradnl"/>
        </w:rPr>
        <w:t xml:space="preserve"> de la carencia</w:t>
      </w:r>
      <w:r w:rsidRPr="00B45642">
        <w:rPr>
          <w:rFonts w:ascii="Arial" w:hAnsi="Arial" w:cs="Arial"/>
          <w:lang w:val="es-ES_tradnl"/>
        </w:rPr>
        <w:t xml:space="preserve"> de yodo</w:t>
      </w:r>
    </w:p>
    <w:p w:rsidR="00F95883" w:rsidRPr="00B45642" w:rsidRDefault="00F95883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AA3D7D" w:rsidRPr="00B45642" w:rsidRDefault="00F95883" w:rsidP="00DA79C8">
      <w:pPr>
        <w:spacing w:line="276" w:lineRule="auto"/>
        <w:jc w:val="both"/>
        <w:rPr>
          <w:ins w:id="18" w:author="Daniel" w:date="2015-03-10T09:11:00Z"/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Texto</w:t>
      </w:r>
    </w:p>
    <w:p w:rsidR="008A224A" w:rsidRPr="00B45642" w:rsidRDefault="008A224A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>Hipotiroidismo</w:t>
      </w:r>
    </w:p>
    <w:p w:rsidR="00F95883" w:rsidRPr="00B45642" w:rsidRDefault="008A224A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>Bocio</w:t>
      </w:r>
    </w:p>
    <w:p w:rsidR="00F95883" w:rsidRPr="00B45642" w:rsidRDefault="00F95883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>Retraso mental</w:t>
      </w:r>
    </w:p>
    <w:p w:rsidR="00F95883" w:rsidRPr="00B45642" w:rsidRDefault="00F95883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>Problemas de audición</w:t>
      </w:r>
    </w:p>
    <w:p w:rsidR="00F95883" w:rsidRPr="00B45642" w:rsidRDefault="00F95883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lang w:val="es-ES_tradnl"/>
        </w:rPr>
        <w:t xml:space="preserve">Aumento de la mortalidad infantil </w:t>
      </w:r>
    </w:p>
    <w:p w:rsidR="00F95883" w:rsidRPr="00B45642" w:rsidRDefault="00F95883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F95883" w:rsidRPr="00B45642" w:rsidRDefault="00F95883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green"/>
          <w:lang w:val="es-ES_tradnl"/>
        </w:rPr>
        <w:t>Imagen 1 deficha:</w:t>
      </w:r>
    </w:p>
    <w:p w:rsidR="00F95883" w:rsidRPr="00B45642" w:rsidRDefault="00F95883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b/>
          <w:color w:val="FF0000"/>
          <w:lang w:val="es-ES_tradnl"/>
        </w:rPr>
        <w:t>*</w:t>
      </w:r>
      <w:r w:rsidRPr="00B45642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F95883" w:rsidRPr="00B45642" w:rsidRDefault="00F95883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0B3648" w:rsidRPr="00B45642" w:rsidRDefault="000B3648" w:rsidP="00DA79C8">
      <w:pPr>
        <w:spacing w:line="276" w:lineRule="auto"/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  <w:r w:rsidRPr="00B45642">
        <w:rPr>
          <w:rFonts w:ascii="Arial" w:hAnsi="Arial" w:cs="Arial"/>
          <w:lang w:val="es-ES_tradnl"/>
        </w:rPr>
        <w:t xml:space="preserve">Crear una ilustración con una flecha indicadora de nivel similar a la de la siguiente imagen de </w:t>
      </w:r>
      <w:proofErr w:type="spellStart"/>
      <w:r w:rsidRPr="00B45642">
        <w:rPr>
          <w:rFonts w:ascii="Arial" w:hAnsi="Arial" w:cs="Arial"/>
          <w:lang w:val="es-ES_tradnl"/>
        </w:rPr>
        <w:t>shutterstock</w:t>
      </w:r>
      <w:proofErr w:type="spellEnd"/>
      <w:r w:rsidRPr="00B45642">
        <w:rPr>
          <w:rFonts w:ascii="Arial" w:hAnsi="Arial" w:cs="Arial"/>
          <w:lang w:val="es-ES_tradnl"/>
        </w:rPr>
        <w:t xml:space="preserve">: </w:t>
      </w:r>
      <w:r w:rsidRPr="00B45642">
        <w:rPr>
          <w:rFonts w:ascii="Arial" w:hAnsi="Arial" w:cs="Arial"/>
          <w:color w:val="333333"/>
          <w:shd w:val="clear" w:color="auto" w:fill="FFFFFF"/>
          <w:lang w:val="es-ES"/>
        </w:rPr>
        <w:t>87442406</w:t>
      </w:r>
    </w:p>
    <w:p w:rsidR="0011725F" w:rsidRPr="00B45642" w:rsidRDefault="0011725F" w:rsidP="00DA79C8">
      <w:pPr>
        <w:spacing w:line="276" w:lineRule="auto"/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  <w:r w:rsidRPr="00B45642">
        <w:rPr>
          <w:rFonts w:ascii="Arial" w:hAnsi="Arial" w:cs="Arial"/>
          <w:noProof/>
          <w:color w:val="333333"/>
          <w:shd w:val="clear" w:color="auto" w:fill="FFFFFF"/>
          <w:lang w:val="es-CO" w:eastAsia="es-CO" w:bidi="he-IL"/>
        </w:rPr>
        <w:drawing>
          <wp:inline distT="0" distB="0" distL="0" distR="0">
            <wp:extent cx="1238250" cy="930063"/>
            <wp:effectExtent l="19050" t="0" r="0" b="0"/>
            <wp:docPr id="3" name="Imagen 1" descr="indicator showing a progress of performance le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icator showing a progress of performance leve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30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25F" w:rsidRPr="00B45642" w:rsidRDefault="0011725F" w:rsidP="00DA79C8">
      <w:pPr>
        <w:spacing w:line="276" w:lineRule="auto"/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</w:p>
    <w:p w:rsidR="000B3648" w:rsidRPr="00B45642" w:rsidRDefault="000B3648" w:rsidP="00DA79C8">
      <w:pPr>
        <w:spacing w:line="276" w:lineRule="auto"/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  <w:r w:rsidRPr="00B45642">
        <w:rPr>
          <w:rFonts w:ascii="Arial" w:hAnsi="Arial" w:cs="Arial"/>
          <w:color w:val="333333"/>
          <w:shd w:val="clear" w:color="auto" w:fill="FFFFFF"/>
          <w:lang w:val="es-ES"/>
        </w:rPr>
        <w:t>Esta debe tener no 4 niveles como en el ejemplo, sino 3. A la izquierda debe decir “Bajo” y ser de color rojo</w:t>
      </w:r>
      <w:r w:rsidR="00C36CBD" w:rsidRPr="00B45642">
        <w:rPr>
          <w:rFonts w:ascii="Arial" w:hAnsi="Arial" w:cs="Arial"/>
          <w:color w:val="333333"/>
          <w:shd w:val="clear" w:color="auto" w:fill="FFFFFF"/>
          <w:lang w:val="es-ES"/>
        </w:rPr>
        <w:t>;</w:t>
      </w:r>
      <w:r w:rsidRPr="00B45642">
        <w:rPr>
          <w:rFonts w:ascii="Arial" w:hAnsi="Arial" w:cs="Arial"/>
          <w:color w:val="333333"/>
          <w:shd w:val="clear" w:color="auto" w:fill="FFFFFF"/>
          <w:lang w:val="es-ES"/>
        </w:rPr>
        <w:t xml:space="preserve"> en el centro debe decir “Medio” y ser de color verde</w:t>
      </w:r>
      <w:r w:rsidR="00C36CBD" w:rsidRPr="00B45642">
        <w:rPr>
          <w:rFonts w:ascii="Arial" w:hAnsi="Arial" w:cs="Arial"/>
          <w:color w:val="333333"/>
          <w:shd w:val="clear" w:color="auto" w:fill="FFFFFF"/>
          <w:lang w:val="es-ES"/>
        </w:rPr>
        <w:t>;</w:t>
      </w:r>
      <w:r w:rsidRPr="00B45642">
        <w:rPr>
          <w:rFonts w:ascii="Arial" w:hAnsi="Arial" w:cs="Arial"/>
          <w:color w:val="333333"/>
          <w:shd w:val="clear" w:color="auto" w:fill="FFFFFF"/>
          <w:lang w:val="es-ES"/>
        </w:rPr>
        <w:t xml:space="preserve"> y a la derecha debe decir “Alto” y ser</w:t>
      </w:r>
      <w:r w:rsidR="007D5D2E" w:rsidRPr="00B45642">
        <w:rPr>
          <w:rFonts w:ascii="Arial" w:hAnsi="Arial" w:cs="Arial"/>
          <w:color w:val="333333"/>
          <w:shd w:val="clear" w:color="auto" w:fill="FFFFFF"/>
          <w:lang w:val="es-ES"/>
        </w:rPr>
        <w:t>,</w:t>
      </w:r>
      <w:r w:rsidRPr="00B45642">
        <w:rPr>
          <w:rFonts w:ascii="Arial" w:hAnsi="Arial" w:cs="Arial"/>
          <w:color w:val="333333"/>
          <w:shd w:val="clear" w:color="auto" w:fill="FFFFFF"/>
          <w:lang w:val="es-ES"/>
        </w:rPr>
        <w:t xml:space="preserve"> de nuevo</w:t>
      </w:r>
      <w:r w:rsidR="007D5D2E" w:rsidRPr="00B45642">
        <w:rPr>
          <w:rFonts w:ascii="Arial" w:hAnsi="Arial" w:cs="Arial"/>
          <w:color w:val="333333"/>
          <w:shd w:val="clear" w:color="auto" w:fill="FFFFFF"/>
          <w:lang w:val="es-ES"/>
        </w:rPr>
        <w:t>,</w:t>
      </w:r>
      <w:r w:rsidRPr="00B45642">
        <w:rPr>
          <w:rFonts w:ascii="Arial" w:hAnsi="Arial" w:cs="Arial"/>
          <w:color w:val="333333"/>
          <w:shd w:val="clear" w:color="auto" w:fill="FFFFFF"/>
          <w:lang w:val="es-ES"/>
        </w:rPr>
        <w:t xml:space="preserve"> de color rojo (indicando así que los extremos son indeseables). La flecha debe apuntar a la izquierda, hacia el nivel bajo.</w:t>
      </w:r>
    </w:p>
    <w:p w:rsidR="00F95883" w:rsidRPr="00B45642" w:rsidRDefault="00F95883" w:rsidP="00DA79C8">
      <w:pPr>
        <w:spacing w:line="276" w:lineRule="auto"/>
        <w:jc w:val="both"/>
        <w:rPr>
          <w:rFonts w:ascii="Arial" w:hAnsi="Arial" w:cs="Arial"/>
          <w:lang w:val="es-ES"/>
        </w:rPr>
      </w:pPr>
    </w:p>
    <w:p w:rsidR="00357D23" w:rsidRPr="00B45642" w:rsidRDefault="00357D23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highlight w:val="yellow"/>
          <w:lang w:val="es-ES_tradnl"/>
        </w:rPr>
        <w:t>Nombre de archivo codificado (ejemplo, CI_S3_G1_REC10_F1)</w:t>
      </w:r>
      <w:r w:rsidRPr="00B45642">
        <w:rPr>
          <w:rFonts w:ascii="Arial" w:hAnsi="Arial" w:cs="Arial"/>
          <w:lang w:val="es-ES_tradnl"/>
        </w:rPr>
        <w:t xml:space="preserve"> CN_07_13_CO_REC80_F10</w:t>
      </w:r>
    </w:p>
    <w:p w:rsidR="00F95883" w:rsidRPr="00B45642" w:rsidRDefault="00F95883" w:rsidP="00DA79C8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F95883" w:rsidRPr="00B45642" w:rsidRDefault="00F95883" w:rsidP="00DA79C8">
      <w:pPr>
        <w:spacing w:line="276" w:lineRule="auto"/>
        <w:jc w:val="both"/>
        <w:rPr>
          <w:rFonts w:ascii="Arial" w:hAnsi="Arial" w:cs="Arial"/>
          <w:lang w:val="es-ES_tradnl"/>
        </w:rPr>
      </w:pPr>
      <w:r w:rsidRPr="00B45642">
        <w:rPr>
          <w:rFonts w:ascii="Arial" w:hAnsi="Arial" w:cs="Arial"/>
          <w:highlight w:val="yellow"/>
          <w:lang w:val="es-ES_tradnl"/>
        </w:rPr>
        <w:t>Pie de imagen 1 (</w:t>
      </w:r>
      <w:r w:rsidRPr="00B45642">
        <w:rPr>
          <w:rFonts w:ascii="Arial" w:hAnsi="Arial" w:cs="Arial"/>
          <w:b/>
          <w:highlight w:val="yellow"/>
          <w:lang w:val="es-ES_tradnl"/>
        </w:rPr>
        <w:t>140</w:t>
      </w:r>
      <w:r w:rsidRPr="00B45642">
        <w:rPr>
          <w:rFonts w:ascii="Arial" w:hAnsi="Arial" w:cs="Arial"/>
          <w:highlight w:val="yellow"/>
          <w:lang w:val="es-ES_tradnl"/>
        </w:rPr>
        <w:t xml:space="preserve"> caracteres máx., se puede usar cursivas)</w:t>
      </w:r>
      <w:r w:rsidR="000B3648" w:rsidRPr="00B45642">
        <w:rPr>
          <w:rFonts w:ascii="Arial" w:hAnsi="Arial" w:cs="Arial"/>
          <w:lang w:val="es-ES_tradnl"/>
        </w:rPr>
        <w:t xml:space="preserve"> Nivel de yodo</w:t>
      </w:r>
    </w:p>
    <w:p w:rsidR="00F95883" w:rsidRPr="00246F23" w:rsidRDefault="00F95883" w:rsidP="00DA79C8">
      <w:pPr>
        <w:spacing w:line="276" w:lineRule="auto"/>
        <w:jc w:val="both"/>
        <w:rPr>
          <w:rFonts w:ascii="Times New Roman" w:hAnsi="Times New Roman" w:cs="Times New Roman"/>
          <w:lang w:val="es-ES_tradnl"/>
        </w:rPr>
      </w:pPr>
    </w:p>
    <w:p w:rsidR="00E31CAA" w:rsidRPr="00246F23" w:rsidRDefault="00E31CAA" w:rsidP="00DA79C8">
      <w:pPr>
        <w:spacing w:line="276" w:lineRule="auto"/>
        <w:jc w:val="both"/>
        <w:rPr>
          <w:rFonts w:ascii="Times New Roman" w:hAnsi="Times New Roman" w:cs="Times New Roman"/>
          <w:lang w:val="es-ES_tradnl"/>
        </w:rPr>
      </w:pPr>
    </w:p>
    <w:sectPr w:rsidR="00E31CAA" w:rsidRPr="00246F2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3A87"/>
    <w:rsid w:val="000132FA"/>
    <w:rsid w:val="00020830"/>
    <w:rsid w:val="000250A8"/>
    <w:rsid w:val="00025642"/>
    <w:rsid w:val="00027917"/>
    <w:rsid w:val="0005228B"/>
    <w:rsid w:val="00054002"/>
    <w:rsid w:val="00055E09"/>
    <w:rsid w:val="0005658E"/>
    <w:rsid w:val="00083E3A"/>
    <w:rsid w:val="0009371D"/>
    <w:rsid w:val="000B3648"/>
    <w:rsid w:val="00104E5C"/>
    <w:rsid w:val="0011725F"/>
    <w:rsid w:val="00123EEE"/>
    <w:rsid w:val="0013422F"/>
    <w:rsid w:val="0014528A"/>
    <w:rsid w:val="00175307"/>
    <w:rsid w:val="001B3983"/>
    <w:rsid w:val="001E1243"/>
    <w:rsid w:val="001E2043"/>
    <w:rsid w:val="00200797"/>
    <w:rsid w:val="00242CF9"/>
    <w:rsid w:val="00246F23"/>
    <w:rsid w:val="0025228B"/>
    <w:rsid w:val="00254FDB"/>
    <w:rsid w:val="002705B2"/>
    <w:rsid w:val="002A563F"/>
    <w:rsid w:val="002A7A0A"/>
    <w:rsid w:val="002B3671"/>
    <w:rsid w:val="002B7E96"/>
    <w:rsid w:val="002E118F"/>
    <w:rsid w:val="002E4EE6"/>
    <w:rsid w:val="002E767A"/>
    <w:rsid w:val="002F1351"/>
    <w:rsid w:val="002F1AB4"/>
    <w:rsid w:val="002F6267"/>
    <w:rsid w:val="00326C60"/>
    <w:rsid w:val="00340C3A"/>
    <w:rsid w:val="00345260"/>
    <w:rsid w:val="00353644"/>
    <w:rsid w:val="00356257"/>
    <w:rsid w:val="00357D23"/>
    <w:rsid w:val="003712B0"/>
    <w:rsid w:val="003A6E6B"/>
    <w:rsid w:val="003B7018"/>
    <w:rsid w:val="003D72B3"/>
    <w:rsid w:val="003F116B"/>
    <w:rsid w:val="003F3D90"/>
    <w:rsid w:val="004375B6"/>
    <w:rsid w:val="00444CDB"/>
    <w:rsid w:val="00455D03"/>
    <w:rsid w:val="0045712C"/>
    <w:rsid w:val="004735BF"/>
    <w:rsid w:val="00480C10"/>
    <w:rsid w:val="00485F4E"/>
    <w:rsid w:val="004A0080"/>
    <w:rsid w:val="004A2B92"/>
    <w:rsid w:val="004E3506"/>
    <w:rsid w:val="004F035B"/>
    <w:rsid w:val="0051133B"/>
    <w:rsid w:val="0052644F"/>
    <w:rsid w:val="0053269B"/>
    <w:rsid w:val="00545ED7"/>
    <w:rsid w:val="00546AA8"/>
    <w:rsid w:val="00551D6E"/>
    <w:rsid w:val="00552D7C"/>
    <w:rsid w:val="005B5FA9"/>
    <w:rsid w:val="005C209B"/>
    <w:rsid w:val="005C741B"/>
    <w:rsid w:val="005D1A0A"/>
    <w:rsid w:val="005F4C68"/>
    <w:rsid w:val="00611072"/>
    <w:rsid w:val="00616529"/>
    <w:rsid w:val="00617549"/>
    <w:rsid w:val="0063490D"/>
    <w:rsid w:val="00647430"/>
    <w:rsid w:val="006559E5"/>
    <w:rsid w:val="006661E6"/>
    <w:rsid w:val="00677FDC"/>
    <w:rsid w:val="006907A4"/>
    <w:rsid w:val="006A32CE"/>
    <w:rsid w:val="006A3851"/>
    <w:rsid w:val="006B1C75"/>
    <w:rsid w:val="006C15E6"/>
    <w:rsid w:val="006C282E"/>
    <w:rsid w:val="006E05C9"/>
    <w:rsid w:val="006E1C59"/>
    <w:rsid w:val="006E32EF"/>
    <w:rsid w:val="006E38CA"/>
    <w:rsid w:val="006E3F29"/>
    <w:rsid w:val="00705DE0"/>
    <w:rsid w:val="007141B7"/>
    <w:rsid w:val="00745197"/>
    <w:rsid w:val="0074775C"/>
    <w:rsid w:val="00771228"/>
    <w:rsid w:val="00791E69"/>
    <w:rsid w:val="00794474"/>
    <w:rsid w:val="007B25A6"/>
    <w:rsid w:val="007B4C9F"/>
    <w:rsid w:val="007C28CE"/>
    <w:rsid w:val="007D5D2E"/>
    <w:rsid w:val="007E08AC"/>
    <w:rsid w:val="0080098D"/>
    <w:rsid w:val="0084009B"/>
    <w:rsid w:val="008404BC"/>
    <w:rsid w:val="00870466"/>
    <w:rsid w:val="00883653"/>
    <w:rsid w:val="008A0DE3"/>
    <w:rsid w:val="008A224A"/>
    <w:rsid w:val="008B35FE"/>
    <w:rsid w:val="008B3714"/>
    <w:rsid w:val="008C2029"/>
    <w:rsid w:val="008F6C0E"/>
    <w:rsid w:val="008F6F15"/>
    <w:rsid w:val="009028C0"/>
    <w:rsid w:val="00904EB2"/>
    <w:rsid w:val="0091337F"/>
    <w:rsid w:val="009363BE"/>
    <w:rsid w:val="00944A67"/>
    <w:rsid w:val="009616CE"/>
    <w:rsid w:val="00993F0B"/>
    <w:rsid w:val="009964A0"/>
    <w:rsid w:val="009B34B2"/>
    <w:rsid w:val="009B383C"/>
    <w:rsid w:val="009E19DB"/>
    <w:rsid w:val="009F5240"/>
    <w:rsid w:val="00A03BCB"/>
    <w:rsid w:val="00A21444"/>
    <w:rsid w:val="00A22796"/>
    <w:rsid w:val="00A23E06"/>
    <w:rsid w:val="00A61B6D"/>
    <w:rsid w:val="00A63A7F"/>
    <w:rsid w:val="00A6586E"/>
    <w:rsid w:val="00A925B6"/>
    <w:rsid w:val="00AA1DC2"/>
    <w:rsid w:val="00AA3D7D"/>
    <w:rsid w:val="00AB444F"/>
    <w:rsid w:val="00AB661F"/>
    <w:rsid w:val="00AC44A0"/>
    <w:rsid w:val="00AC45C1"/>
    <w:rsid w:val="00AC7496"/>
    <w:rsid w:val="00AC7FAC"/>
    <w:rsid w:val="00AD7044"/>
    <w:rsid w:val="00AE04C5"/>
    <w:rsid w:val="00AE458C"/>
    <w:rsid w:val="00AF23DF"/>
    <w:rsid w:val="00B0282E"/>
    <w:rsid w:val="00B1142A"/>
    <w:rsid w:val="00B14CF9"/>
    <w:rsid w:val="00B16990"/>
    <w:rsid w:val="00B207FD"/>
    <w:rsid w:val="00B4248E"/>
    <w:rsid w:val="00B45642"/>
    <w:rsid w:val="00B7601C"/>
    <w:rsid w:val="00B87127"/>
    <w:rsid w:val="00B92165"/>
    <w:rsid w:val="00BA4232"/>
    <w:rsid w:val="00BB5838"/>
    <w:rsid w:val="00BC129D"/>
    <w:rsid w:val="00BC5568"/>
    <w:rsid w:val="00BC5B01"/>
    <w:rsid w:val="00BD1FFA"/>
    <w:rsid w:val="00BF12DC"/>
    <w:rsid w:val="00C038CA"/>
    <w:rsid w:val="00C0683E"/>
    <w:rsid w:val="00C15ED7"/>
    <w:rsid w:val="00C209AE"/>
    <w:rsid w:val="00C2226A"/>
    <w:rsid w:val="00C320F4"/>
    <w:rsid w:val="00C3213D"/>
    <w:rsid w:val="00C34A1F"/>
    <w:rsid w:val="00C35567"/>
    <w:rsid w:val="00C36CBD"/>
    <w:rsid w:val="00C515AD"/>
    <w:rsid w:val="00C7411E"/>
    <w:rsid w:val="00C8005B"/>
    <w:rsid w:val="00C82D30"/>
    <w:rsid w:val="00C84826"/>
    <w:rsid w:val="00C92E0A"/>
    <w:rsid w:val="00C97C90"/>
    <w:rsid w:val="00CA5658"/>
    <w:rsid w:val="00CA74D1"/>
    <w:rsid w:val="00CB02D2"/>
    <w:rsid w:val="00CB386B"/>
    <w:rsid w:val="00CB552F"/>
    <w:rsid w:val="00CB78BE"/>
    <w:rsid w:val="00CD2245"/>
    <w:rsid w:val="00CD652E"/>
    <w:rsid w:val="00CE2836"/>
    <w:rsid w:val="00CE5DCD"/>
    <w:rsid w:val="00D01189"/>
    <w:rsid w:val="00D15A42"/>
    <w:rsid w:val="00D21D9D"/>
    <w:rsid w:val="00D44DDA"/>
    <w:rsid w:val="00D57C54"/>
    <w:rsid w:val="00D660AD"/>
    <w:rsid w:val="00D70275"/>
    <w:rsid w:val="00D76D85"/>
    <w:rsid w:val="00D90700"/>
    <w:rsid w:val="00D97C8D"/>
    <w:rsid w:val="00DA782C"/>
    <w:rsid w:val="00DA79C8"/>
    <w:rsid w:val="00DB0C40"/>
    <w:rsid w:val="00DC0F71"/>
    <w:rsid w:val="00DD60EC"/>
    <w:rsid w:val="00DE1C4F"/>
    <w:rsid w:val="00DE1F93"/>
    <w:rsid w:val="00DF0217"/>
    <w:rsid w:val="00DF6F53"/>
    <w:rsid w:val="00E06E0A"/>
    <w:rsid w:val="00E23E2C"/>
    <w:rsid w:val="00E31CAA"/>
    <w:rsid w:val="00E45E67"/>
    <w:rsid w:val="00E54DA3"/>
    <w:rsid w:val="00E61A4B"/>
    <w:rsid w:val="00E6453E"/>
    <w:rsid w:val="00E7707B"/>
    <w:rsid w:val="00E84C33"/>
    <w:rsid w:val="00E85E1C"/>
    <w:rsid w:val="00E928AA"/>
    <w:rsid w:val="00EA3E65"/>
    <w:rsid w:val="00EB0CCB"/>
    <w:rsid w:val="00EC398E"/>
    <w:rsid w:val="00ED1B28"/>
    <w:rsid w:val="00ED6626"/>
    <w:rsid w:val="00EE3B3C"/>
    <w:rsid w:val="00F157B9"/>
    <w:rsid w:val="00F36EA3"/>
    <w:rsid w:val="00F4317E"/>
    <w:rsid w:val="00F44F99"/>
    <w:rsid w:val="00F566C6"/>
    <w:rsid w:val="00F80068"/>
    <w:rsid w:val="00F819D0"/>
    <w:rsid w:val="00F95883"/>
    <w:rsid w:val="00F97F8E"/>
    <w:rsid w:val="00FA04FB"/>
    <w:rsid w:val="00FA1250"/>
    <w:rsid w:val="00FB4C8F"/>
    <w:rsid w:val="00FD052E"/>
    <w:rsid w:val="00FD2215"/>
    <w:rsid w:val="00FD4E51"/>
    <w:rsid w:val="00FE5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71FAD3B1-8373-4E2B-9DCD-A2A27443F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8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6D85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F116B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72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25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36CB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36CB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36CB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6C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6CBD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C36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3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://www.fao.org/docrep/006/w0073s/w0073s0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A3056-ECEB-4F41-B72C-2C8DB2761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1715</Words>
  <Characters>9438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Germán Cuervo</cp:lastModifiedBy>
  <cp:revision>46</cp:revision>
  <dcterms:created xsi:type="dcterms:W3CDTF">2015-03-08T21:37:00Z</dcterms:created>
  <dcterms:modified xsi:type="dcterms:W3CDTF">2015-08-10T21:36:00Z</dcterms:modified>
</cp:coreProperties>
</file>