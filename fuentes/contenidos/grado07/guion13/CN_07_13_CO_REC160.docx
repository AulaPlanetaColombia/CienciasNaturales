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E76F2D" w:rsidRDefault="000537AE" w:rsidP="00EB697E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 xml:space="preserve">Ejercicio Genérico </w:t>
      </w:r>
      <w:r w:rsidR="004A4A9C" w:rsidRPr="00E76F2D">
        <w:rPr>
          <w:rFonts w:ascii="Arial" w:hAnsi="Arial" w:cs="Arial"/>
          <w:b/>
          <w:lang w:val="es-ES_tradnl"/>
        </w:rPr>
        <w:t>M2C: Rellenar huecos desde desplegable</w:t>
      </w:r>
    </w:p>
    <w:p w:rsidR="0045712C" w:rsidRPr="00E76F2D" w:rsidRDefault="0045712C" w:rsidP="00EB697E">
      <w:pPr>
        <w:spacing w:line="276" w:lineRule="auto"/>
        <w:rPr>
          <w:rFonts w:ascii="Arial" w:hAnsi="Arial" w:cs="Arial"/>
          <w:lang w:val="es-ES_tradnl"/>
        </w:rPr>
      </w:pPr>
    </w:p>
    <w:p w:rsidR="00E61A4B" w:rsidRPr="00E76F2D" w:rsidRDefault="00254FDB" w:rsidP="00EB697E">
      <w:pPr>
        <w:spacing w:line="276" w:lineRule="auto"/>
        <w:rPr>
          <w:rFonts w:ascii="Arial" w:hAnsi="Arial" w:cs="Arial"/>
          <w:lang w:val="es-ES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Pr="00E76F2D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AD5700" w:rsidRPr="00E76F2D">
        <w:rPr>
          <w:rFonts w:ascii="Arial" w:hAnsi="Arial" w:cs="Arial"/>
          <w:color w:val="000000"/>
          <w:lang w:val="es-ES"/>
        </w:rPr>
        <w:t>CN_07_13_CO</w:t>
      </w:r>
    </w:p>
    <w:p w:rsidR="00E61A4B" w:rsidRPr="00E76F2D" w:rsidRDefault="00E61A4B" w:rsidP="00EB697E">
      <w:pPr>
        <w:spacing w:line="276" w:lineRule="auto"/>
        <w:rPr>
          <w:rFonts w:ascii="Arial" w:hAnsi="Arial" w:cs="Arial"/>
          <w:lang w:val="es-ES_tradnl"/>
        </w:rPr>
      </w:pPr>
    </w:p>
    <w:p w:rsidR="0063490D" w:rsidRPr="00E76F2D" w:rsidRDefault="0045712C" w:rsidP="00EB697E">
      <w:pPr>
        <w:spacing w:line="276" w:lineRule="auto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 xml:space="preserve">DATOS DEL </w:t>
      </w:r>
      <w:r w:rsidR="00340C3A" w:rsidRPr="00E76F2D">
        <w:rPr>
          <w:rFonts w:ascii="Arial" w:hAnsi="Arial" w:cs="Arial"/>
          <w:b/>
          <w:lang w:val="es-ES_tradnl"/>
        </w:rPr>
        <w:t>RECURSO</w:t>
      </w:r>
    </w:p>
    <w:p w:rsidR="009320AC" w:rsidRPr="00E76F2D" w:rsidRDefault="009320AC" w:rsidP="00EB697E">
      <w:pPr>
        <w:spacing w:line="276" w:lineRule="auto"/>
        <w:rPr>
          <w:rFonts w:ascii="Arial" w:hAnsi="Arial" w:cs="Arial"/>
          <w:lang w:val="es-ES_tradnl"/>
        </w:rPr>
      </w:pPr>
    </w:p>
    <w:p w:rsidR="00856F41" w:rsidRPr="00E76F2D" w:rsidRDefault="00856F41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Pr="00E76F2D">
        <w:rPr>
          <w:rFonts w:ascii="Arial" w:hAnsi="Arial" w:cs="Arial"/>
          <w:highlight w:val="green"/>
          <w:lang w:val="es-ES_tradnl"/>
        </w:rPr>
        <w:t xml:space="preserve">Título del </w:t>
      </w:r>
      <w:proofErr w:type="gramStart"/>
      <w:r w:rsidRPr="00E76F2D">
        <w:rPr>
          <w:rFonts w:ascii="Arial" w:hAnsi="Arial" w:cs="Arial"/>
          <w:highlight w:val="green"/>
          <w:lang w:val="es-ES_tradnl"/>
        </w:rPr>
        <w:t>recurso(</w:t>
      </w:r>
      <w:proofErr w:type="gramEnd"/>
      <w:r w:rsidRPr="00E76F2D">
        <w:rPr>
          <w:rFonts w:ascii="Arial" w:hAnsi="Arial" w:cs="Arial"/>
          <w:b/>
          <w:highlight w:val="green"/>
          <w:lang w:val="es-ES_tradnl"/>
        </w:rPr>
        <w:t>65</w:t>
      </w:r>
      <w:r w:rsidRPr="00E76F2D">
        <w:rPr>
          <w:rFonts w:ascii="Arial" w:hAnsi="Arial" w:cs="Arial"/>
          <w:highlight w:val="green"/>
          <w:lang w:val="es-ES_tradnl"/>
        </w:rPr>
        <w:t xml:space="preserve"> caracteres máx.)</w:t>
      </w:r>
      <w:r w:rsidR="00E76F2D" w:rsidRPr="00E76F2D">
        <w:rPr>
          <w:rFonts w:ascii="Arial" w:hAnsi="Arial" w:cs="Arial"/>
          <w:lang w:val="es-ES_tradnl"/>
        </w:rPr>
        <w:t xml:space="preserve"> </w:t>
      </w:r>
      <w:r w:rsidR="00DD0165" w:rsidRPr="00E76F2D">
        <w:rPr>
          <w:rFonts w:ascii="Arial" w:hAnsi="Arial" w:cs="Arial"/>
          <w:lang w:val="es-ES_tradnl"/>
        </w:rPr>
        <w:t>Diferentes papeles de cada ciencia en la Medicina</w:t>
      </w:r>
    </w:p>
    <w:p w:rsidR="00856F41" w:rsidRPr="00E76F2D" w:rsidRDefault="00856F41" w:rsidP="00EB697E">
      <w:pPr>
        <w:spacing w:line="276" w:lineRule="auto"/>
        <w:rPr>
          <w:rFonts w:ascii="Arial" w:hAnsi="Arial" w:cs="Arial"/>
          <w:lang w:val="es-ES_tradnl"/>
        </w:rPr>
      </w:pPr>
    </w:p>
    <w:p w:rsidR="0063490D" w:rsidRPr="00E76F2D" w:rsidRDefault="0063490D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="00AC7FAC" w:rsidRPr="00E76F2D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E76F2D">
        <w:rPr>
          <w:rFonts w:ascii="Arial" w:hAnsi="Arial" w:cs="Arial"/>
          <w:highlight w:val="green"/>
          <w:lang w:val="es-ES_tradnl"/>
        </w:rPr>
        <w:t>recurso</w:t>
      </w:r>
      <w:r w:rsidR="00E76F2D" w:rsidRPr="00E76F2D">
        <w:rPr>
          <w:rFonts w:ascii="Arial" w:hAnsi="Arial" w:cs="Arial"/>
          <w:lang w:val="es-ES_tradnl"/>
        </w:rPr>
        <w:t xml:space="preserve"> </w:t>
      </w:r>
      <w:r w:rsidR="00DD0165" w:rsidRPr="00E76F2D">
        <w:rPr>
          <w:rFonts w:ascii="Arial" w:hAnsi="Arial" w:cs="Arial"/>
          <w:lang w:val="es-ES_tradnl"/>
        </w:rPr>
        <w:t xml:space="preserve">Ejercicio de rellenar huecos en un texto que trata sobre la relación entre la Medicina y las </w:t>
      </w:r>
      <w:r w:rsidR="00922140" w:rsidRPr="00E76F2D">
        <w:rPr>
          <w:rFonts w:ascii="Arial" w:hAnsi="Arial" w:cs="Arial"/>
          <w:lang w:val="es-ES_tradnl"/>
        </w:rPr>
        <w:t>C</w:t>
      </w:r>
      <w:r w:rsidR="00DD0165" w:rsidRPr="00E76F2D">
        <w:rPr>
          <w:rFonts w:ascii="Arial" w:hAnsi="Arial" w:cs="Arial"/>
          <w:lang w:val="es-ES_tradnl"/>
        </w:rPr>
        <w:t>iencias naturales.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3D72B3" w:rsidRPr="00E76F2D" w:rsidRDefault="0063490D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="003D72B3" w:rsidRPr="00E76F2D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E76F2D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E76F2D">
        <w:rPr>
          <w:rFonts w:ascii="Arial" w:hAnsi="Arial" w:cs="Arial"/>
          <w:highlight w:val="green"/>
          <w:lang w:val="es-ES_tradnl"/>
        </w:rPr>
        <w:t xml:space="preserve"> ",")</w:t>
      </w:r>
      <w:r w:rsidR="00E76F2D" w:rsidRPr="00E76F2D">
        <w:rPr>
          <w:rFonts w:ascii="Arial" w:hAnsi="Arial" w:cs="Arial"/>
          <w:lang w:val="es-ES_tradnl"/>
        </w:rPr>
        <w:t xml:space="preserve"> M</w:t>
      </w:r>
      <w:r w:rsidR="00DD0165" w:rsidRPr="00E76F2D">
        <w:rPr>
          <w:rFonts w:ascii="Arial" w:hAnsi="Arial" w:cs="Arial"/>
          <w:lang w:val="es-ES_tradnl"/>
        </w:rPr>
        <w:t>edicina</w:t>
      </w:r>
      <w:r w:rsidR="002D4553" w:rsidRPr="00E76F2D">
        <w:rPr>
          <w:rFonts w:ascii="Arial" w:hAnsi="Arial" w:cs="Arial"/>
          <w:lang w:val="es-ES_tradnl"/>
        </w:rPr>
        <w:t>, biología, química, física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3D72B3" w:rsidRPr="00E76F2D" w:rsidRDefault="0063490D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Pr="00E76F2D">
        <w:rPr>
          <w:rFonts w:ascii="Arial" w:hAnsi="Arial" w:cs="Arial"/>
          <w:highlight w:val="green"/>
          <w:lang w:val="es-ES_tradnl"/>
        </w:rPr>
        <w:t>Tiempo estimado (minutos)</w:t>
      </w:r>
      <w:r w:rsidR="002D4553" w:rsidRPr="00E76F2D">
        <w:rPr>
          <w:rFonts w:ascii="Arial" w:hAnsi="Arial" w:cs="Arial"/>
          <w:lang w:val="es-ES_tradnl"/>
        </w:rPr>
        <w:t xml:space="preserve"> 10 minutos</w:t>
      </w:r>
      <w:r w:rsidR="00922140" w:rsidRPr="00E76F2D">
        <w:rPr>
          <w:rFonts w:ascii="Arial" w:hAnsi="Arial" w:cs="Arial"/>
          <w:lang w:val="es-ES_tradnl"/>
        </w:rPr>
        <w:t>.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63490D" w:rsidRPr="00E76F2D" w:rsidRDefault="0063490D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="003D72B3" w:rsidRPr="00E76F2D">
        <w:rPr>
          <w:rFonts w:ascii="Arial" w:hAnsi="Arial" w:cs="Arial"/>
          <w:highlight w:val="green"/>
          <w:lang w:val="es-ES_tradnl"/>
        </w:rPr>
        <w:t>Acción didáctica</w:t>
      </w:r>
      <w:r w:rsidR="00611072" w:rsidRPr="00E76F2D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E76F2D">
        <w:rPr>
          <w:rFonts w:ascii="Arial" w:hAnsi="Arial" w:cs="Arial"/>
          <w:highlight w:val="green"/>
          <w:lang w:val="es-ES_tradnl"/>
        </w:rPr>
        <w:t>indicar</w:t>
      </w:r>
      <w:r w:rsidRPr="00E76F2D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E76F2D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E76F2D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AC7496" w:rsidRPr="00E76F2D" w:rsidTr="00AC7496">
        <w:tc>
          <w:tcPr>
            <w:tcW w:w="1248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E76F2D" w:rsidRDefault="002D4553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E76F2D" w:rsidRDefault="00AC749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E76F2D" w:rsidTr="00AC7496">
        <w:tc>
          <w:tcPr>
            <w:tcW w:w="1248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E76F2D" w:rsidRDefault="005F4C68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3D72B3" w:rsidRPr="00E76F2D" w:rsidRDefault="00AC749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Pr="00E76F2D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E76F2D" w:rsidTr="00B92165">
        <w:tc>
          <w:tcPr>
            <w:tcW w:w="4536" w:type="dxa"/>
          </w:tcPr>
          <w:p w:rsidR="002E4EE6" w:rsidRPr="00E76F2D" w:rsidRDefault="00AC749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…</w:t>
            </w:r>
            <w:r w:rsidR="002E4EE6" w:rsidRPr="00E76F2D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E76F2D" w:rsidRDefault="002E4EE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E76F2D" w:rsidRDefault="00BD1FF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…</w:t>
            </w:r>
            <w:r w:rsidR="002E4EE6" w:rsidRPr="00E76F2D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E76F2D" w:rsidRDefault="002E4EE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76F2D" w:rsidTr="00B92165">
        <w:tc>
          <w:tcPr>
            <w:tcW w:w="4536" w:type="dxa"/>
          </w:tcPr>
          <w:p w:rsidR="002E4EE6" w:rsidRPr="00E76F2D" w:rsidRDefault="00AC749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…</w:t>
            </w:r>
            <w:r w:rsidR="002E4EE6" w:rsidRPr="00E76F2D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E76F2D" w:rsidRDefault="002D4553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E76F2D" w:rsidRDefault="002E4EE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E76F2D" w:rsidRDefault="002E4EE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76F2D" w:rsidTr="00B92165">
        <w:tc>
          <w:tcPr>
            <w:tcW w:w="4536" w:type="dxa"/>
          </w:tcPr>
          <w:p w:rsidR="002E4EE6" w:rsidRPr="00E76F2D" w:rsidRDefault="00AC749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…</w:t>
            </w:r>
            <w:r w:rsidR="002E4EE6" w:rsidRPr="00E76F2D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E76F2D" w:rsidRDefault="002E4EE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E76F2D" w:rsidRDefault="00BD1FF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…</w:t>
            </w:r>
            <w:r w:rsidR="002E4EE6" w:rsidRPr="00E76F2D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E76F2D" w:rsidRDefault="002E4EE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E76F2D" w:rsidTr="00B92165">
        <w:tc>
          <w:tcPr>
            <w:tcW w:w="4536" w:type="dxa"/>
          </w:tcPr>
          <w:p w:rsidR="002E4EE6" w:rsidRPr="00E76F2D" w:rsidRDefault="00AC749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…</w:t>
            </w:r>
            <w:r w:rsidR="002E4EE6" w:rsidRPr="00E76F2D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E76F2D" w:rsidRDefault="002E4EE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E76F2D" w:rsidRDefault="002E4EE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E76F2D" w:rsidRDefault="002E4EE6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0B2FCA" w:rsidRPr="00E76F2D" w:rsidRDefault="000B2FCA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Pr="00E76F2D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E76F2D" w:rsidTr="007B5078">
        <w:tc>
          <w:tcPr>
            <w:tcW w:w="2126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E76F2D" w:rsidRDefault="002D4553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0B2FCA" w:rsidRPr="00E76F2D" w:rsidTr="007B5078">
        <w:tc>
          <w:tcPr>
            <w:tcW w:w="2126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0B2FCA" w:rsidRPr="00E76F2D" w:rsidTr="007B5078">
        <w:tc>
          <w:tcPr>
            <w:tcW w:w="2126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E76F2D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E76F2D" w:rsidRDefault="000B2FCA" w:rsidP="00EB697E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B2FCA" w:rsidRPr="00E76F2D" w:rsidRDefault="000B2FCA" w:rsidP="00EB697E">
      <w:pPr>
        <w:spacing w:line="276" w:lineRule="auto"/>
        <w:rPr>
          <w:rFonts w:ascii="Arial" w:hAnsi="Arial" w:cs="Arial"/>
          <w:lang w:val="es-ES_tradnl"/>
        </w:rPr>
      </w:pPr>
    </w:p>
    <w:p w:rsidR="004375B6" w:rsidRPr="00E76F2D" w:rsidRDefault="0005228B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="004375B6" w:rsidRPr="00E76F2D">
        <w:rPr>
          <w:rFonts w:ascii="Arial" w:hAnsi="Arial" w:cs="Arial"/>
          <w:highlight w:val="green"/>
          <w:lang w:val="es-ES_tradnl"/>
        </w:rPr>
        <w:t>Nivel del ejercicio, 1</w:t>
      </w:r>
      <w:r w:rsidRPr="00E76F2D">
        <w:rPr>
          <w:rFonts w:ascii="Arial" w:hAnsi="Arial" w:cs="Arial"/>
          <w:highlight w:val="green"/>
          <w:lang w:val="es-ES_tradnl"/>
        </w:rPr>
        <w:t>-</w:t>
      </w:r>
      <w:r w:rsidR="004375B6" w:rsidRPr="00E76F2D">
        <w:rPr>
          <w:rFonts w:ascii="Arial" w:hAnsi="Arial" w:cs="Arial"/>
          <w:highlight w:val="green"/>
          <w:lang w:val="es-ES_tradnl"/>
        </w:rPr>
        <w:t>Fácil, 2</w:t>
      </w:r>
      <w:r w:rsidRPr="00E76F2D">
        <w:rPr>
          <w:rFonts w:ascii="Arial" w:hAnsi="Arial" w:cs="Arial"/>
          <w:highlight w:val="green"/>
          <w:lang w:val="es-ES_tradnl"/>
        </w:rPr>
        <w:t>-</w:t>
      </w:r>
      <w:r w:rsidR="004375B6" w:rsidRPr="00E76F2D">
        <w:rPr>
          <w:rFonts w:ascii="Arial" w:hAnsi="Arial" w:cs="Arial"/>
          <w:highlight w:val="green"/>
          <w:lang w:val="es-ES_tradnl"/>
        </w:rPr>
        <w:t xml:space="preserve">Medio </w:t>
      </w:r>
      <w:r w:rsidRPr="00E76F2D">
        <w:rPr>
          <w:rFonts w:ascii="Arial" w:hAnsi="Arial" w:cs="Arial"/>
          <w:highlight w:val="green"/>
          <w:lang w:val="es-ES_tradnl"/>
        </w:rPr>
        <w:t>ó</w:t>
      </w:r>
      <w:r w:rsidR="004375B6" w:rsidRPr="00E76F2D">
        <w:rPr>
          <w:rFonts w:ascii="Arial" w:hAnsi="Arial" w:cs="Arial"/>
          <w:highlight w:val="green"/>
          <w:lang w:val="es-ES_tradnl"/>
        </w:rPr>
        <w:t xml:space="preserve"> 3</w:t>
      </w:r>
      <w:r w:rsidRPr="00E76F2D">
        <w:rPr>
          <w:rFonts w:ascii="Arial" w:hAnsi="Arial" w:cs="Arial"/>
          <w:highlight w:val="green"/>
          <w:lang w:val="es-ES_tradnl"/>
        </w:rPr>
        <w:t>-</w:t>
      </w:r>
      <w:r w:rsidR="004375B6" w:rsidRPr="00E76F2D">
        <w:rPr>
          <w:rFonts w:ascii="Arial" w:hAnsi="Arial" w:cs="Arial"/>
          <w:highlight w:val="green"/>
          <w:lang w:val="es-ES_tradnl"/>
        </w:rPr>
        <w:t>Difícil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45712C" w:rsidRPr="00E76F2D" w:rsidRDefault="0045712C" w:rsidP="00EB697E">
      <w:pPr>
        <w:spacing w:line="276" w:lineRule="auto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>DATOS DEL EJERCICIO</w:t>
      </w:r>
    </w:p>
    <w:p w:rsidR="00A925B6" w:rsidRPr="00E76F2D" w:rsidRDefault="00A925B6" w:rsidP="00EB697E">
      <w:pPr>
        <w:spacing w:line="276" w:lineRule="auto"/>
        <w:rPr>
          <w:rFonts w:ascii="Arial" w:hAnsi="Arial" w:cs="Arial"/>
          <w:lang w:val="es-ES_tradnl"/>
        </w:rPr>
      </w:pPr>
    </w:p>
    <w:p w:rsidR="00A925B6" w:rsidRPr="00E76F2D" w:rsidRDefault="00125D25" w:rsidP="00EB697E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E76F2D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E76F2D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E76F2D">
        <w:rPr>
          <w:rFonts w:ascii="Arial" w:hAnsi="Arial" w:cs="Arial"/>
          <w:color w:val="0000FF"/>
          <w:lang w:val="es-ES_tradnl"/>
        </w:rPr>
        <w:t>PARA EL TÍTULO DEL EJERCICIO</w:t>
      </w:r>
      <w:ins w:id="0" w:author="Toshiba-User" w:date="2015-03-08T15:02:00Z">
        <w:r w:rsidR="00922140" w:rsidRPr="00E76F2D">
          <w:rPr>
            <w:rFonts w:ascii="Arial" w:hAnsi="Arial" w:cs="Arial"/>
            <w:color w:val="0000FF"/>
            <w:lang w:val="es-ES_tradnl"/>
          </w:rPr>
          <w:t>,</w:t>
        </w:r>
      </w:ins>
      <w:r w:rsidRPr="00E76F2D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E76F2D">
        <w:rPr>
          <w:rFonts w:ascii="Arial" w:hAnsi="Arial" w:cs="Arial"/>
          <w:color w:val="0000FF"/>
          <w:lang w:val="es-ES_tradnl"/>
        </w:rPr>
        <w:t>. RECUERDA</w:t>
      </w:r>
      <w:r w:rsidR="00922140" w:rsidRPr="00E76F2D">
        <w:rPr>
          <w:rFonts w:ascii="Arial" w:hAnsi="Arial" w:cs="Arial"/>
          <w:color w:val="0000FF"/>
          <w:lang w:val="es-ES_tradnl"/>
        </w:rPr>
        <w:t xml:space="preserve"> QUE</w:t>
      </w:r>
      <w:r w:rsidR="00E76F2D" w:rsidRPr="00E76F2D">
        <w:rPr>
          <w:rFonts w:ascii="Arial" w:hAnsi="Arial" w:cs="Arial"/>
          <w:color w:val="0000FF"/>
          <w:lang w:val="es-ES_tradnl"/>
        </w:rPr>
        <w:t xml:space="preserve"> </w:t>
      </w:r>
      <w:r w:rsidR="00EA3E65" w:rsidRPr="00E76F2D">
        <w:rPr>
          <w:rFonts w:ascii="Arial" w:hAnsi="Arial" w:cs="Arial"/>
          <w:color w:val="0000FF"/>
          <w:lang w:val="es-ES_tradnl"/>
        </w:rPr>
        <w:t>EL TÍTULO</w:t>
      </w:r>
      <w:r w:rsidR="00A925B6" w:rsidRPr="00E76F2D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0719EE" w:rsidRPr="00E76F2D" w:rsidRDefault="00054002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="006907A4" w:rsidRPr="00E76F2D">
        <w:rPr>
          <w:rFonts w:ascii="Arial" w:hAnsi="Arial" w:cs="Arial"/>
          <w:highlight w:val="green"/>
          <w:lang w:val="es-ES_tradnl"/>
        </w:rPr>
        <w:t>Título del ejercicio</w:t>
      </w:r>
      <w:r w:rsidRPr="00E76F2D">
        <w:rPr>
          <w:rFonts w:ascii="Arial" w:hAnsi="Arial" w:cs="Arial"/>
          <w:highlight w:val="green"/>
          <w:lang w:val="es-ES_tradnl"/>
        </w:rPr>
        <w:t xml:space="preserve"> (</w:t>
      </w:r>
      <w:r w:rsidRPr="00E76F2D">
        <w:rPr>
          <w:rFonts w:ascii="Arial" w:hAnsi="Arial" w:cs="Arial"/>
          <w:b/>
          <w:highlight w:val="green"/>
          <w:lang w:val="es-ES_tradnl"/>
        </w:rPr>
        <w:t>86</w:t>
      </w:r>
      <w:r w:rsidRPr="00E76F2D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E76F2D">
        <w:rPr>
          <w:rFonts w:ascii="Arial" w:hAnsi="Arial" w:cs="Arial"/>
          <w:highlight w:val="green"/>
          <w:lang w:val="es-ES_tradnl"/>
        </w:rPr>
        <w:t>)</w:t>
      </w:r>
      <w:r w:rsidR="00E76F2D" w:rsidRPr="00E76F2D">
        <w:rPr>
          <w:rFonts w:ascii="Arial" w:hAnsi="Arial" w:cs="Arial"/>
          <w:lang w:val="es-ES_tradnl"/>
        </w:rPr>
        <w:t xml:space="preserve"> </w:t>
      </w:r>
      <w:r w:rsidR="00074E71" w:rsidRPr="00E76F2D">
        <w:rPr>
          <w:rFonts w:ascii="Arial" w:hAnsi="Arial" w:cs="Arial"/>
          <w:lang w:val="es-ES_tradnl"/>
        </w:rPr>
        <w:t xml:space="preserve">Diferentes papeles de cada ciencia en la </w:t>
      </w:r>
      <w:r w:rsidR="00DD0165" w:rsidRPr="00E76F2D">
        <w:rPr>
          <w:rFonts w:ascii="Arial" w:hAnsi="Arial" w:cs="Arial"/>
          <w:lang w:val="es-ES_tradnl"/>
        </w:rPr>
        <w:t>Medicina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054002" w:rsidRPr="00E76F2D" w:rsidRDefault="00054002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6907A4" w:rsidRPr="00E76F2D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E76F2D">
        <w:rPr>
          <w:rFonts w:ascii="Arial" w:hAnsi="Arial" w:cs="Arial"/>
          <w:highlight w:val="green"/>
          <w:lang w:val="es-ES_tradnl"/>
        </w:rPr>
        <w:t>; “P” o “S”</w:t>
      </w:r>
      <w:r w:rsidR="002D4553" w:rsidRPr="00E76F2D">
        <w:rPr>
          <w:rFonts w:ascii="Arial" w:hAnsi="Arial" w:cs="Arial"/>
          <w:lang w:val="es-ES_tradnl"/>
        </w:rPr>
        <w:t xml:space="preserve"> S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6907A4" w:rsidRPr="00E76F2D" w:rsidRDefault="00C92E0A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b/>
          <w:color w:val="FF0000"/>
          <w:lang w:val="es-ES_tradnl"/>
        </w:rPr>
        <w:t>*</w:t>
      </w:r>
      <w:r w:rsidR="001B3983" w:rsidRPr="00E76F2D">
        <w:rPr>
          <w:rFonts w:ascii="Arial" w:hAnsi="Arial" w:cs="Arial"/>
          <w:highlight w:val="green"/>
          <w:lang w:val="es-ES_tradnl"/>
        </w:rPr>
        <w:t>Enunciado (</w:t>
      </w:r>
      <w:r w:rsidR="00992AB9" w:rsidRPr="00E76F2D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E76F2D">
        <w:rPr>
          <w:rFonts w:ascii="Arial" w:hAnsi="Arial" w:cs="Arial"/>
          <w:b/>
          <w:highlight w:val="green"/>
          <w:lang w:val="es-ES_tradnl"/>
        </w:rPr>
        <w:t>193</w:t>
      </w:r>
      <w:r w:rsidR="001B3983" w:rsidRPr="00E76F2D">
        <w:rPr>
          <w:rFonts w:ascii="Arial" w:hAnsi="Arial" w:cs="Arial"/>
          <w:highlight w:val="green"/>
          <w:lang w:val="es-ES_tradnl"/>
        </w:rPr>
        <w:t xml:space="preserve"> caracteres máximo)</w:t>
      </w:r>
      <w:r w:rsidR="002D4553" w:rsidRPr="00E76F2D">
        <w:rPr>
          <w:rFonts w:ascii="Arial" w:hAnsi="Arial" w:cs="Arial"/>
          <w:lang w:val="es-ES_tradnl"/>
        </w:rPr>
        <w:t xml:space="preserve"> Rellena los huecos en el texto escogiendo la ciencia que corresponda en cada caso.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F80068" w:rsidRPr="00E76F2D" w:rsidRDefault="006907A4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E76F2D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AF23DF" w:rsidRPr="00E76F2D" w:rsidRDefault="001E2043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highlight w:val="green"/>
          <w:lang w:val="es-ES_tradnl"/>
        </w:rPr>
        <w:t>M</w:t>
      </w:r>
      <w:r w:rsidR="00F80068" w:rsidRPr="00E76F2D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E76F2D">
        <w:rPr>
          <w:rFonts w:ascii="Arial" w:hAnsi="Arial" w:cs="Arial"/>
          <w:highlight w:val="green"/>
          <w:lang w:val="es-ES_tradnl"/>
        </w:rPr>
        <w:t xml:space="preserve">ventana </w:t>
      </w:r>
      <w:r w:rsidRPr="00E76F2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E76F2D">
        <w:rPr>
          <w:rFonts w:ascii="Arial" w:hAnsi="Arial" w:cs="Arial"/>
          <w:highlight w:val="green"/>
          <w:lang w:val="es-ES_tradnl"/>
        </w:rPr>
        <w:t>(S/N)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es-ES_tradnl"/>
        </w:rPr>
      </w:pPr>
    </w:p>
    <w:p w:rsidR="006907A4" w:rsidRPr="00E76F2D" w:rsidRDefault="006907A4" w:rsidP="00EB697E">
      <w:pPr>
        <w:spacing w:line="276" w:lineRule="auto"/>
        <w:rPr>
          <w:rFonts w:ascii="Arial" w:hAnsi="Arial" w:cs="Arial"/>
          <w:lang w:val="pt-BR"/>
        </w:rPr>
      </w:pPr>
      <w:r w:rsidRPr="00E76F2D">
        <w:rPr>
          <w:rFonts w:ascii="Arial" w:hAnsi="Arial" w:cs="Arial"/>
          <w:highlight w:val="green"/>
          <w:lang w:val="pt-BR"/>
        </w:rPr>
        <w:t>Mostrar calculadora (S/N)</w:t>
      </w:r>
      <w:r w:rsidR="002D4553" w:rsidRPr="00E76F2D">
        <w:rPr>
          <w:rFonts w:ascii="Arial" w:hAnsi="Arial" w:cs="Arial"/>
          <w:lang w:val="pt-BR"/>
        </w:rPr>
        <w:t xml:space="preserve"> N</w:t>
      </w:r>
    </w:p>
    <w:p w:rsidR="000719EE" w:rsidRPr="00E76F2D" w:rsidRDefault="000719EE" w:rsidP="00EB697E">
      <w:pPr>
        <w:spacing w:line="276" w:lineRule="auto"/>
        <w:rPr>
          <w:rFonts w:ascii="Arial" w:hAnsi="Arial" w:cs="Arial"/>
          <w:lang w:val="pt-BR"/>
        </w:rPr>
      </w:pPr>
    </w:p>
    <w:p w:rsidR="004A4A9C" w:rsidRPr="00E76F2D" w:rsidRDefault="004A4A9C" w:rsidP="00EB697E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E76F2D">
        <w:rPr>
          <w:rFonts w:ascii="Arial" w:hAnsi="Arial" w:cs="Arial"/>
          <w:color w:val="0000FF"/>
          <w:lang w:val="pt-BR"/>
        </w:rPr>
        <w:t xml:space="preserve">MÍN. 1MÁX. 12. </w:t>
      </w:r>
      <w:r w:rsidRPr="00E76F2D">
        <w:rPr>
          <w:rFonts w:ascii="Arial" w:hAnsi="Arial" w:cs="Arial"/>
          <w:color w:val="0000FF"/>
          <w:lang w:val="es-ES_tradnl"/>
        </w:rPr>
        <w:t xml:space="preserve">RELLENAR HUECOS DESDE DESPLEGABLES. ESCRIBE </w:t>
      </w:r>
      <w:ins w:id="1" w:author="Toshiba-User" w:date="2015-03-08T15:02:00Z">
        <w:r w:rsidR="00922140" w:rsidRPr="00E76F2D">
          <w:rPr>
            <w:rFonts w:ascii="Arial" w:hAnsi="Arial" w:cs="Arial"/>
            <w:color w:val="0000FF"/>
            <w:lang w:val="es-ES_tradnl"/>
          </w:rPr>
          <w:t xml:space="preserve">UN </w:t>
        </w:r>
      </w:ins>
      <w:r w:rsidRPr="00E76F2D">
        <w:rPr>
          <w:rFonts w:ascii="Arial" w:hAnsi="Arial" w:cs="Arial"/>
          <w:color w:val="0000FF"/>
          <w:lang w:val="es-ES_tradnl"/>
        </w:rPr>
        <w:t>TEXTO EN EL CUAL SE DEBERÁ INCLUIR UN ASTERISCO ENTRE CORCHETES [*] EN CADA UNO DE LOS ESPACIOS EN DÓNDE QUEDARÁN HUECOS CON RESPUSTAS A ELEGIR</w:t>
      </w:r>
      <w:ins w:id="2" w:author="Toshiba-User" w:date="2015-03-08T15:03:00Z">
        <w:r w:rsidR="00922140" w:rsidRPr="00E76F2D">
          <w:rPr>
            <w:rFonts w:ascii="Arial" w:hAnsi="Arial" w:cs="Arial"/>
            <w:color w:val="0000FF"/>
            <w:lang w:val="es-ES_tradnl"/>
          </w:rPr>
          <w:t>.</w:t>
        </w:r>
      </w:ins>
      <w:r w:rsidRPr="00E76F2D">
        <w:rPr>
          <w:rFonts w:ascii="Arial" w:hAnsi="Arial" w:cs="Arial"/>
          <w:color w:val="0000FF"/>
          <w:lang w:val="es-ES_tradnl"/>
        </w:rPr>
        <w:t xml:space="preserve"> EJEMPLO:</w:t>
      </w:r>
    </w:p>
    <w:p w:rsidR="004A4A9C" w:rsidRPr="00E76F2D" w:rsidRDefault="004A4A9C" w:rsidP="00EB697E">
      <w:pPr>
        <w:spacing w:line="276" w:lineRule="auto"/>
        <w:rPr>
          <w:rFonts w:ascii="Arial" w:hAnsi="Arial" w:cs="Arial"/>
          <w:lang w:val="es-ES_tradnl"/>
        </w:rPr>
      </w:pPr>
    </w:p>
    <w:p w:rsidR="004A4A9C" w:rsidRPr="00E76F2D" w:rsidRDefault="004A4A9C" w:rsidP="00EB697E">
      <w:pPr>
        <w:spacing w:line="276" w:lineRule="auto"/>
        <w:jc w:val="center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Lo que no es para ti...aunque te pongas…</w:t>
      </w:r>
      <w:r w:rsidRPr="00E76F2D">
        <w:rPr>
          <w:rFonts w:ascii="Arial" w:hAnsi="Arial" w:cs="Arial"/>
          <w:color w:val="0000FF"/>
          <w:lang w:val="es-ES_tradnl"/>
        </w:rPr>
        <w:t xml:space="preserve">   ENTONCES DEBE SER: </w:t>
      </w:r>
      <w:r w:rsidRPr="00E76F2D">
        <w:rPr>
          <w:rFonts w:ascii="Arial" w:hAnsi="Arial" w:cs="Arial"/>
          <w:lang w:val="es-ES_tradnl"/>
        </w:rPr>
        <w:t>Lo que no es para ti...aunque te [*]…</w:t>
      </w:r>
    </w:p>
    <w:p w:rsidR="004A4A9C" w:rsidRPr="00E76F2D" w:rsidRDefault="004A4A9C" w:rsidP="00EB697E">
      <w:pPr>
        <w:spacing w:line="276" w:lineRule="auto"/>
        <w:rPr>
          <w:rFonts w:ascii="Arial" w:hAnsi="Arial" w:cs="Arial"/>
          <w:lang w:val="es-ES_tradnl"/>
        </w:rPr>
      </w:pPr>
    </w:p>
    <w:p w:rsidR="00742D83" w:rsidRPr="00E76F2D" w:rsidRDefault="00742D83" w:rsidP="00EB697E">
      <w:pPr>
        <w:spacing w:line="276" w:lineRule="auto"/>
        <w:rPr>
          <w:rFonts w:ascii="Arial" w:hAnsi="Arial" w:cs="Arial"/>
          <w:lang w:val="es-ES_tradnl"/>
        </w:rPr>
      </w:pPr>
    </w:p>
    <w:p w:rsidR="00742D83" w:rsidRPr="00E76F2D" w:rsidRDefault="00CE7115" w:rsidP="00EB697E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E76F2D">
        <w:rPr>
          <w:rFonts w:ascii="Arial" w:hAnsi="Arial" w:cs="Arial"/>
          <w:color w:val="0000FF"/>
          <w:lang w:val="es-ES_tradnl"/>
        </w:rPr>
        <w:t>DESPUÉS</w:t>
      </w:r>
      <w:r w:rsidR="004A4A9C" w:rsidRPr="00E76F2D">
        <w:rPr>
          <w:rFonts w:ascii="Arial" w:hAnsi="Arial" w:cs="Arial"/>
          <w:color w:val="0000FF"/>
          <w:lang w:val="es-ES_tradnl"/>
        </w:rPr>
        <w:t xml:space="preserve"> ESCRIBEPARA CADA </w:t>
      </w:r>
      <w:proofErr w:type="gramStart"/>
      <w:r w:rsidR="004A4A9C" w:rsidRPr="00E76F2D">
        <w:rPr>
          <w:rFonts w:ascii="Arial" w:hAnsi="Arial" w:cs="Arial"/>
          <w:color w:val="0000FF"/>
          <w:lang w:val="es-ES_tradnl"/>
        </w:rPr>
        <w:t>HUECO(</w:t>
      </w:r>
      <w:proofErr w:type="gramEnd"/>
      <w:r w:rsidR="004A4A9C" w:rsidRPr="00E76F2D">
        <w:rPr>
          <w:rFonts w:ascii="Arial" w:hAnsi="Arial" w:cs="Arial"/>
          <w:color w:val="0000FF"/>
          <w:lang w:val="es-ES_tradnl"/>
        </w:rPr>
        <w:t xml:space="preserve">[*]) </w:t>
      </w:r>
      <w:r w:rsidR="004A4A9C" w:rsidRPr="00E76F2D">
        <w:rPr>
          <w:rFonts w:ascii="Arial" w:hAnsi="Arial" w:cs="Arial"/>
          <w:b/>
          <w:color w:val="0000FF"/>
          <w:lang w:val="es-ES_tradnl"/>
        </w:rPr>
        <w:t>CUATRO</w:t>
      </w:r>
      <w:r w:rsidR="004A4A9C" w:rsidRPr="00E76F2D">
        <w:rPr>
          <w:rFonts w:ascii="Arial" w:hAnsi="Arial" w:cs="Arial"/>
          <w:color w:val="0000FF"/>
          <w:lang w:val="es-ES_tradnl"/>
        </w:rPr>
        <w:t xml:space="preserve">POSIBLES </w:t>
      </w:r>
      <w:r w:rsidR="005513FA" w:rsidRPr="00E76F2D">
        <w:rPr>
          <w:rFonts w:ascii="Arial" w:hAnsi="Arial" w:cs="Arial"/>
          <w:color w:val="0000FF"/>
          <w:lang w:val="es-ES_tradnl"/>
        </w:rPr>
        <w:t>RESPUESTAS</w:t>
      </w:r>
      <w:r w:rsidR="004A4A9C" w:rsidRPr="00E76F2D">
        <w:rPr>
          <w:rFonts w:ascii="Arial" w:hAnsi="Arial" w:cs="Arial"/>
          <w:color w:val="0000FF"/>
          <w:lang w:val="es-ES_tradnl"/>
        </w:rPr>
        <w:t>INDICANDO LA RESPUESTA CORRECTA EN NEGRITA</w:t>
      </w:r>
      <w:r w:rsidRPr="00E76F2D">
        <w:rPr>
          <w:rFonts w:ascii="Arial" w:hAnsi="Arial" w:cs="Arial"/>
          <w:color w:val="0000FF"/>
          <w:lang w:val="es-ES_tradnl"/>
        </w:rPr>
        <w:t>(</w:t>
      </w:r>
      <w:r w:rsidRPr="00E76F2D">
        <w:rPr>
          <w:rFonts w:ascii="Arial" w:hAnsi="Arial" w:cs="Arial"/>
          <w:b/>
          <w:color w:val="0000FF"/>
          <w:lang w:val="es-ES_tradnl"/>
        </w:rPr>
        <w:t>IMPORTANTE</w:t>
      </w:r>
      <w:r w:rsidRPr="00E76F2D">
        <w:rPr>
          <w:rFonts w:ascii="Arial" w:hAnsi="Arial" w:cs="Arial"/>
          <w:color w:val="0000FF"/>
          <w:lang w:val="es-ES_tradnl"/>
        </w:rPr>
        <w:t xml:space="preserve">: LAS </w:t>
      </w:r>
      <w:r w:rsidR="004A4A9C" w:rsidRPr="00E76F2D">
        <w:rPr>
          <w:rFonts w:ascii="Arial" w:hAnsi="Arial" w:cs="Arial"/>
          <w:color w:val="0000FF"/>
          <w:lang w:val="es-ES_tradnl"/>
        </w:rPr>
        <w:t xml:space="preserve">LISTAS DE </w:t>
      </w:r>
      <w:r w:rsidRPr="00E76F2D">
        <w:rPr>
          <w:rFonts w:ascii="Arial" w:hAnsi="Arial" w:cs="Arial"/>
          <w:color w:val="0000FF"/>
          <w:lang w:val="es-ES_tradnl"/>
        </w:rPr>
        <w:t>RESPUESTAS DEBEN IR EN EL ORDEN DE APARICIÓN)</w:t>
      </w:r>
      <w:r w:rsidR="004A4A9C" w:rsidRPr="00E76F2D">
        <w:rPr>
          <w:rFonts w:ascii="Arial" w:hAnsi="Arial" w:cs="Arial"/>
          <w:color w:val="0000FF"/>
          <w:lang w:val="es-ES_tradnl"/>
        </w:rPr>
        <w:t>. CONSIDERE QUE EL ORDEN EN QUE SE ENLISTAN LAS CUATRO POSIBLES RESPUESTAS ES COMO TENDRÁ EL DESPLIEGUE LA LISTA EN PANTALLA</w:t>
      </w:r>
      <w:r w:rsidR="004024BA" w:rsidRPr="00E76F2D">
        <w:rPr>
          <w:rFonts w:ascii="Arial" w:hAnsi="Arial" w:cs="Arial"/>
          <w:color w:val="0000FF"/>
          <w:lang w:val="es-ES_tradnl"/>
        </w:rPr>
        <w:t>.</w:t>
      </w:r>
      <w:r w:rsidR="00EF7BBC" w:rsidRPr="00E76F2D">
        <w:rPr>
          <w:rFonts w:ascii="Arial" w:hAnsi="Arial" w:cs="Arial"/>
          <w:color w:val="0000FF"/>
          <w:lang w:val="es-ES_tradnl"/>
        </w:rPr>
        <w:t xml:space="preserve"> EJEMPLO:</w:t>
      </w:r>
    </w:p>
    <w:p w:rsidR="004A4A9C" w:rsidRPr="00E76F2D" w:rsidRDefault="004A4A9C" w:rsidP="00EB697E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8752D9" w:rsidRPr="00E76F2D" w:rsidRDefault="008752D9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color w:val="FF0000"/>
          <w:lang w:val="es-ES_tradnl"/>
        </w:rPr>
        <w:t xml:space="preserve">* </w:t>
      </w:r>
      <w:r w:rsidRPr="00E76F2D">
        <w:rPr>
          <w:rFonts w:ascii="Arial" w:hAnsi="Arial" w:cs="Arial"/>
          <w:color w:val="0000FF"/>
          <w:lang w:val="es-ES_tradnl"/>
        </w:rPr>
        <w:t>Palabra 1 (Opciones</w:t>
      </w:r>
      <w:r w:rsidR="009510B5" w:rsidRPr="00E76F2D">
        <w:rPr>
          <w:rFonts w:ascii="Arial" w:hAnsi="Arial" w:cs="Arial"/>
          <w:color w:val="0000FF"/>
          <w:lang w:val="es-ES_tradnl"/>
        </w:rPr>
        <w:t>,</w:t>
      </w:r>
      <w:r w:rsidRPr="00E76F2D">
        <w:rPr>
          <w:rFonts w:ascii="Arial" w:hAnsi="Arial" w:cs="Arial"/>
          <w:b/>
          <w:color w:val="0000FF"/>
          <w:lang w:val="es-ES_tradnl"/>
        </w:rPr>
        <w:t>23</w:t>
      </w:r>
      <w:r w:rsidRPr="00E76F2D">
        <w:rPr>
          <w:rFonts w:ascii="Arial" w:hAnsi="Arial" w:cs="Arial"/>
          <w:color w:val="0000FF"/>
          <w:lang w:val="es-ES_tradnl"/>
        </w:rPr>
        <w:t xml:space="preserve"> caracteres máximo cada </w:t>
      </w:r>
      <w:r w:rsidR="009510B5" w:rsidRPr="00E76F2D">
        <w:rPr>
          <w:rFonts w:ascii="Arial" w:hAnsi="Arial" w:cs="Arial"/>
          <w:color w:val="0000FF"/>
          <w:lang w:val="es-ES_tradnl"/>
        </w:rPr>
        <w:t>una</w:t>
      </w:r>
      <w:r w:rsidRPr="00E76F2D">
        <w:rPr>
          <w:rFonts w:ascii="Arial" w:hAnsi="Arial" w:cs="Arial"/>
          <w:color w:val="0000FF"/>
          <w:lang w:val="es-ES_tradnl"/>
        </w:rPr>
        <w:t>)</w:t>
      </w:r>
    </w:p>
    <w:p w:rsidR="004024BA" w:rsidRPr="00E76F2D" w:rsidRDefault="00DC24C3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C</w:t>
      </w:r>
      <w:r w:rsidR="004024BA" w:rsidRPr="00E76F2D">
        <w:rPr>
          <w:rFonts w:ascii="Arial" w:hAnsi="Arial" w:cs="Arial"/>
          <w:lang w:val="es-ES_tradnl"/>
        </w:rPr>
        <w:t>olocas</w:t>
      </w:r>
    </w:p>
    <w:p w:rsidR="002F3F12" w:rsidRPr="00E76F2D" w:rsidRDefault="00D85656" w:rsidP="00EB697E">
      <w:pPr>
        <w:spacing w:line="276" w:lineRule="auto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>P</w:t>
      </w:r>
      <w:r w:rsidR="004024BA" w:rsidRPr="00E76F2D">
        <w:rPr>
          <w:rFonts w:ascii="Arial" w:hAnsi="Arial" w:cs="Arial"/>
          <w:b/>
          <w:lang w:val="es-ES_tradnl"/>
        </w:rPr>
        <w:t>ongas</w:t>
      </w:r>
    </w:p>
    <w:p w:rsidR="002F3F12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Q</w:t>
      </w:r>
      <w:r w:rsidR="004024BA" w:rsidRPr="00E76F2D">
        <w:rPr>
          <w:rFonts w:ascii="Arial" w:hAnsi="Arial" w:cs="Arial"/>
          <w:lang w:val="es-ES_tradnl"/>
        </w:rPr>
        <w:t>uitas</w:t>
      </w:r>
    </w:p>
    <w:p w:rsidR="002F3F12" w:rsidRPr="00E76F2D" w:rsidRDefault="00D85656" w:rsidP="00EB697E">
      <w:pPr>
        <w:spacing w:line="276" w:lineRule="auto"/>
        <w:rPr>
          <w:rFonts w:ascii="Arial" w:hAnsi="Arial" w:cs="Arial"/>
          <w:lang w:val="pt-BR"/>
        </w:rPr>
      </w:pPr>
      <w:r w:rsidRPr="00E76F2D">
        <w:rPr>
          <w:rFonts w:ascii="Arial" w:hAnsi="Arial" w:cs="Arial"/>
          <w:lang w:val="pt-BR"/>
        </w:rPr>
        <w:t>R</w:t>
      </w:r>
      <w:r w:rsidR="008752D9" w:rsidRPr="00E76F2D">
        <w:rPr>
          <w:rFonts w:ascii="Arial" w:hAnsi="Arial" w:cs="Arial"/>
          <w:lang w:val="pt-BR"/>
        </w:rPr>
        <w:t>etiras</w:t>
      </w:r>
    </w:p>
    <w:p w:rsidR="002F3F12" w:rsidRPr="00E76F2D" w:rsidRDefault="002F3F12" w:rsidP="00EB697E">
      <w:pPr>
        <w:spacing w:line="276" w:lineRule="auto"/>
        <w:rPr>
          <w:rFonts w:ascii="Arial" w:hAnsi="Arial" w:cs="Arial"/>
          <w:lang w:val="pt-BR"/>
        </w:rPr>
      </w:pPr>
    </w:p>
    <w:p w:rsidR="006D02A8" w:rsidRPr="00E76F2D" w:rsidRDefault="006D02A8" w:rsidP="00EB697E">
      <w:pPr>
        <w:spacing w:line="276" w:lineRule="auto"/>
        <w:rPr>
          <w:rFonts w:ascii="Arial" w:hAnsi="Arial" w:cs="Arial"/>
          <w:lang w:val="pt-BR"/>
        </w:rPr>
      </w:pPr>
      <w:r w:rsidRPr="00E76F2D">
        <w:rPr>
          <w:rFonts w:ascii="Arial" w:hAnsi="Arial" w:cs="Arial"/>
          <w:b/>
          <w:color w:val="FF0000"/>
          <w:lang w:val="pt-BR"/>
        </w:rPr>
        <w:t>*</w:t>
      </w:r>
      <w:r w:rsidRPr="00E76F2D">
        <w:rPr>
          <w:rFonts w:ascii="Arial" w:hAnsi="Arial" w:cs="Arial"/>
          <w:highlight w:val="green"/>
          <w:lang w:val="pt-BR"/>
        </w:rPr>
        <w:t xml:space="preserve">Texto a </w:t>
      </w:r>
      <w:proofErr w:type="spellStart"/>
      <w:r w:rsidRPr="00E76F2D">
        <w:rPr>
          <w:rFonts w:ascii="Arial" w:hAnsi="Arial" w:cs="Arial"/>
          <w:highlight w:val="green"/>
          <w:lang w:val="pt-BR"/>
        </w:rPr>
        <w:t>rellenar</w:t>
      </w:r>
      <w:proofErr w:type="spellEnd"/>
      <w:r w:rsidRPr="00E76F2D">
        <w:rPr>
          <w:rFonts w:ascii="Arial" w:hAnsi="Arial" w:cs="Arial"/>
          <w:highlight w:val="green"/>
          <w:lang w:val="pt-BR"/>
        </w:rPr>
        <w:t xml:space="preserve"> (</w:t>
      </w:r>
      <w:proofErr w:type="gramStart"/>
      <w:r w:rsidRPr="00E76F2D">
        <w:rPr>
          <w:rFonts w:ascii="Arial" w:hAnsi="Arial" w:cs="Arial"/>
          <w:b/>
          <w:highlight w:val="green"/>
          <w:lang w:val="pt-BR"/>
        </w:rPr>
        <w:t>745</w:t>
      </w:r>
      <w:r w:rsidRPr="00E76F2D">
        <w:rPr>
          <w:rFonts w:ascii="Arial" w:hAnsi="Arial" w:cs="Arial"/>
          <w:highlight w:val="green"/>
          <w:lang w:val="pt-BR"/>
        </w:rPr>
        <w:t xml:space="preserve"> caracteres máximo</w:t>
      </w:r>
      <w:proofErr w:type="gramEnd"/>
      <w:r w:rsidRPr="00E76F2D">
        <w:rPr>
          <w:rFonts w:ascii="Arial" w:hAnsi="Arial" w:cs="Arial"/>
          <w:highlight w:val="green"/>
          <w:lang w:val="pt-BR"/>
        </w:rPr>
        <w:t>)</w:t>
      </w:r>
    </w:p>
    <w:p w:rsidR="006D02A8" w:rsidRPr="00E76F2D" w:rsidRDefault="006D02A8" w:rsidP="00EB697E">
      <w:pPr>
        <w:spacing w:line="276" w:lineRule="auto"/>
        <w:rPr>
          <w:rFonts w:ascii="Arial" w:hAnsi="Arial" w:cs="Arial"/>
          <w:lang w:val="pt-BR"/>
        </w:rPr>
      </w:pPr>
    </w:p>
    <w:p w:rsidR="00C43F55" w:rsidRPr="00E76F2D" w:rsidRDefault="002D4553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 xml:space="preserve">Los conocimientos básicos que sustentan la </w:t>
      </w:r>
      <w:r w:rsidR="00DD0165" w:rsidRPr="00E76F2D">
        <w:rPr>
          <w:rFonts w:ascii="Arial" w:hAnsi="Arial" w:cs="Arial"/>
          <w:lang w:val="es-ES_tradnl"/>
        </w:rPr>
        <w:t>Medicina</w:t>
      </w:r>
      <w:r w:rsidRPr="00E76F2D">
        <w:rPr>
          <w:rFonts w:ascii="Arial" w:hAnsi="Arial" w:cs="Arial"/>
          <w:lang w:val="es-ES_tradnl"/>
        </w:rPr>
        <w:t xml:space="preserve"> pertenecen al campo de la [*], mientras que la mayoría de los medicamentos se fabrican usando la [*]. </w:t>
      </w:r>
      <w:r w:rsidR="00F943E5" w:rsidRPr="00E76F2D">
        <w:rPr>
          <w:rFonts w:ascii="Arial" w:hAnsi="Arial" w:cs="Arial"/>
          <w:lang w:val="es-ES_tradnl"/>
        </w:rPr>
        <w:t>Para entender cómo es el cuerpo humano, qu</w:t>
      </w:r>
      <w:r w:rsidR="00D85656" w:rsidRPr="00E76F2D">
        <w:rPr>
          <w:rFonts w:ascii="Arial" w:hAnsi="Arial" w:cs="Arial"/>
          <w:lang w:val="es-ES_tradnl"/>
        </w:rPr>
        <w:t>é</w:t>
      </w:r>
      <w:r w:rsidR="00F943E5" w:rsidRPr="00E76F2D">
        <w:rPr>
          <w:rFonts w:ascii="Arial" w:hAnsi="Arial" w:cs="Arial"/>
          <w:lang w:val="es-ES_tradnl"/>
        </w:rPr>
        <w:t xml:space="preserve"> partes tiene y qu</w:t>
      </w:r>
      <w:r w:rsidR="00D85656" w:rsidRPr="00E76F2D">
        <w:rPr>
          <w:rFonts w:ascii="Arial" w:hAnsi="Arial" w:cs="Arial"/>
          <w:lang w:val="es-ES_tradnl"/>
        </w:rPr>
        <w:t>é</w:t>
      </w:r>
      <w:r w:rsidR="00F943E5" w:rsidRPr="00E76F2D">
        <w:rPr>
          <w:rFonts w:ascii="Arial" w:hAnsi="Arial" w:cs="Arial"/>
          <w:lang w:val="es-ES_tradnl"/>
        </w:rPr>
        <w:t xml:space="preserve"> funciones cumple, se debe acudir a la [*], y si se quiere visualizar el interior del cuerpo de un paciente determinado se recurre a la [*]. La distribución de minerales importantes para la salud en el globo </w:t>
      </w:r>
      <w:r w:rsidR="00CA4086" w:rsidRPr="00E76F2D">
        <w:rPr>
          <w:rFonts w:ascii="Arial" w:hAnsi="Arial" w:cs="Arial"/>
          <w:lang w:val="es-ES_tradnl"/>
        </w:rPr>
        <w:t>terrestre</w:t>
      </w:r>
      <w:r w:rsidR="00E76F2D" w:rsidRPr="00E76F2D">
        <w:rPr>
          <w:rFonts w:ascii="Arial" w:hAnsi="Arial" w:cs="Arial"/>
          <w:lang w:val="es-ES_tradnl"/>
        </w:rPr>
        <w:t xml:space="preserve"> </w:t>
      </w:r>
      <w:r w:rsidR="00F943E5" w:rsidRPr="00E76F2D">
        <w:rPr>
          <w:rFonts w:ascii="Arial" w:hAnsi="Arial" w:cs="Arial"/>
          <w:lang w:val="es-ES_tradnl"/>
        </w:rPr>
        <w:t xml:space="preserve">es estudiada por la [*], mientras que la presencia de dichos minerales en el cuerpo se evalúa normalmente usando técnicas de la [*]. </w:t>
      </w:r>
    </w:p>
    <w:p w:rsidR="006D02A8" w:rsidRPr="00E76F2D" w:rsidRDefault="006D02A8" w:rsidP="00EB697E">
      <w:pPr>
        <w:spacing w:line="276" w:lineRule="auto"/>
        <w:rPr>
          <w:rFonts w:ascii="Arial" w:hAnsi="Arial" w:cs="Arial"/>
          <w:lang w:val="es-ES_tradnl"/>
        </w:rPr>
      </w:pPr>
    </w:p>
    <w:p w:rsidR="00B5250C" w:rsidRPr="00E76F2D" w:rsidRDefault="00B5250C" w:rsidP="00EB697E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E76F2D">
        <w:rPr>
          <w:rFonts w:ascii="Arial" w:hAnsi="Arial" w:cs="Arial"/>
          <w:highlight w:val="green"/>
          <w:lang w:val="es-ES_tradnl"/>
        </w:rPr>
        <w:t>Audio (opcional) S/N</w:t>
      </w:r>
      <w:r w:rsidR="00D41746" w:rsidRPr="00E76F2D">
        <w:rPr>
          <w:rFonts w:ascii="Arial" w:hAnsi="Arial" w:cs="Arial"/>
          <w:highlight w:val="green"/>
          <w:lang w:val="es-ES_tradnl"/>
        </w:rPr>
        <w:t xml:space="preserve">, </w:t>
      </w:r>
      <w:r w:rsidRPr="00E76F2D">
        <w:rPr>
          <w:rFonts w:ascii="Arial" w:hAnsi="Arial" w:cs="Arial"/>
          <w:highlight w:val="green"/>
          <w:lang w:val="es-ES_tradnl"/>
        </w:rPr>
        <w:t xml:space="preserve">Si existe, indicar el nombre del archivo mp3 </w:t>
      </w:r>
    </w:p>
    <w:p w:rsidR="00B5250C" w:rsidRPr="00E76F2D" w:rsidRDefault="00B5250C" w:rsidP="00EB697E">
      <w:pPr>
        <w:spacing w:line="276" w:lineRule="auto"/>
        <w:rPr>
          <w:rFonts w:ascii="Arial" w:hAnsi="Arial" w:cs="Arial"/>
          <w:lang w:val="es-ES_tradnl"/>
        </w:rPr>
      </w:pPr>
    </w:p>
    <w:p w:rsidR="004024BA" w:rsidRPr="00E76F2D" w:rsidRDefault="004024BA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color w:val="FF0000"/>
          <w:lang w:val="es-ES_tradnl"/>
        </w:rPr>
        <w:t xml:space="preserve">* </w:t>
      </w:r>
      <w:r w:rsidR="008752D9" w:rsidRPr="00E76F2D">
        <w:rPr>
          <w:rFonts w:ascii="Arial" w:hAnsi="Arial" w:cs="Arial"/>
          <w:highlight w:val="green"/>
          <w:lang w:val="es-ES_tradnl"/>
        </w:rPr>
        <w:t>Palabra 1 (Opciones</w:t>
      </w:r>
      <w:proofErr w:type="gramStart"/>
      <w:r w:rsidR="00953886" w:rsidRPr="00E76F2D">
        <w:rPr>
          <w:rFonts w:ascii="Arial" w:hAnsi="Arial" w:cs="Arial"/>
          <w:highlight w:val="green"/>
          <w:lang w:val="es-ES_tradnl"/>
        </w:rPr>
        <w:t>,</w:t>
      </w:r>
      <w:r w:rsidR="008752D9" w:rsidRPr="00E76F2D">
        <w:rPr>
          <w:rFonts w:ascii="Arial" w:hAnsi="Arial" w:cs="Arial"/>
          <w:b/>
          <w:highlight w:val="green"/>
          <w:lang w:val="es-ES_tradnl"/>
        </w:rPr>
        <w:t>23</w:t>
      </w:r>
      <w:proofErr w:type="gramEnd"/>
      <w:r w:rsidR="008752D9" w:rsidRPr="00E76F2D">
        <w:rPr>
          <w:rFonts w:ascii="Arial" w:hAnsi="Arial" w:cs="Arial"/>
          <w:highlight w:val="green"/>
          <w:lang w:val="es-ES_tradnl"/>
        </w:rPr>
        <w:t xml:space="preserve"> caracteres máximo cada </w:t>
      </w:r>
      <w:r w:rsidR="00953886" w:rsidRPr="00E76F2D">
        <w:rPr>
          <w:rFonts w:ascii="Arial" w:hAnsi="Arial" w:cs="Arial"/>
          <w:highlight w:val="green"/>
          <w:lang w:val="es-ES_tradnl"/>
        </w:rPr>
        <w:t>una</w:t>
      </w:r>
      <w:r w:rsidR="008752D9" w:rsidRPr="00E76F2D">
        <w:rPr>
          <w:rFonts w:ascii="Arial" w:hAnsi="Arial" w:cs="Arial"/>
          <w:highlight w:val="green"/>
          <w:lang w:val="es-ES_tradnl"/>
        </w:rPr>
        <w:t>)</w:t>
      </w:r>
    </w:p>
    <w:p w:rsidR="0072270A" w:rsidRPr="00E76F2D" w:rsidRDefault="0072270A" w:rsidP="00EB697E">
      <w:pPr>
        <w:spacing w:line="276" w:lineRule="auto"/>
        <w:rPr>
          <w:rFonts w:ascii="Arial" w:hAnsi="Arial" w:cs="Arial"/>
          <w:lang w:val="es-ES_tradnl"/>
        </w:rPr>
      </w:pPr>
    </w:p>
    <w:p w:rsidR="002D4553" w:rsidRPr="00E76F2D" w:rsidRDefault="00D85656" w:rsidP="00EB697E">
      <w:pPr>
        <w:spacing w:line="276" w:lineRule="auto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>Biología</w:t>
      </w:r>
    </w:p>
    <w:p w:rsidR="00DE56B0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Química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Física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Geología</w:t>
      </w:r>
    </w:p>
    <w:p w:rsidR="002D4553" w:rsidRPr="00E76F2D" w:rsidRDefault="002D4553" w:rsidP="00EB697E">
      <w:pPr>
        <w:spacing w:line="276" w:lineRule="auto"/>
        <w:rPr>
          <w:rFonts w:ascii="Arial" w:hAnsi="Arial" w:cs="Arial"/>
          <w:lang w:val="es-ES_tradnl"/>
        </w:rPr>
      </w:pPr>
    </w:p>
    <w:p w:rsidR="00953886" w:rsidRPr="00E76F2D" w:rsidRDefault="0095388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highlight w:val="green"/>
          <w:lang w:val="es-ES_tradnl"/>
        </w:rPr>
        <w:t>Palabra 2(Opciones</w:t>
      </w:r>
      <w:proofErr w:type="gramStart"/>
      <w:r w:rsidRPr="00E76F2D">
        <w:rPr>
          <w:rFonts w:ascii="Arial" w:hAnsi="Arial" w:cs="Arial"/>
          <w:highlight w:val="green"/>
          <w:lang w:val="es-ES_tradnl"/>
        </w:rPr>
        <w:t>,</w:t>
      </w:r>
      <w:r w:rsidRPr="00E76F2D">
        <w:rPr>
          <w:rFonts w:ascii="Arial" w:hAnsi="Arial" w:cs="Arial"/>
          <w:b/>
          <w:highlight w:val="green"/>
          <w:lang w:val="es-ES_tradnl"/>
        </w:rPr>
        <w:t>23</w:t>
      </w:r>
      <w:proofErr w:type="gramEnd"/>
      <w:r w:rsidRPr="00E76F2D">
        <w:rPr>
          <w:rFonts w:ascii="Arial" w:hAnsi="Arial" w:cs="Arial"/>
          <w:highlight w:val="green"/>
          <w:lang w:val="es-ES_tradnl"/>
        </w:rPr>
        <w:t xml:space="preserve"> caracteres máximo cada una)</w:t>
      </w:r>
    </w:p>
    <w:p w:rsidR="004024BA" w:rsidRPr="00E76F2D" w:rsidRDefault="004024BA" w:rsidP="00EB697E">
      <w:pPr>
        <w:spacing w:line="276" w:lineRule="auto"/>
        <w:rPr>
          <w:rFonts w:ascii="Arial" w:hAnsi="Arial" w:cs="Arial"/>
          <w:lang w:val="es-ES_tradnl"/>
        </w:rPr>
      </w:pP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Biología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>Química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Física</w:t>
      </w:r>
    </w:p>
    <w:p w:rsidR="00DE56B0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Geología</w:t>
      </w:r>
    </w:p>
    <w:p w:rsidR="004024BA" w:rsidRPr="00E76F2D" w:rsidRDefault="004024BA" w:rsidP="00EB697E">
      <w:pPr>
        <w:spacing w:line="276" w:lineRule="auto"/>
        <w:rPr>
          <w:rFonts w:ascii="Arial" w:hAnsi="Arial" w:cs="Arial"/>
          <w:lang w:val="es-ES_tradnl"/>
        </w:rPr>
      </w:pPr>
    </w:p>
    <w:p w:rsidR="00953886" w:rsidRPr="00E76F2D" w:rsidRDefault="0095388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highlight w:val="green"/>
          <w:lang w:val="es-ES_tradnl"/>
        </w:rPr>
        <w:t>Palabra 3(Opciones</w:t>
      </w:r>
      <w:proofErr w:type="gramStart"/>
      <w:r w:rsidRPr="00E76F2D">
        <w:rPr>
          <w:rFonts w:ascii="Arial" w:hAnsi="Arial" w:cs="Arial"/>
          <w:highlight w:val="green"/>
          <w:lang w:val="es-ES_tradnl"/>
        </w:rPr>
        <w:t>,</w:t>
      </w:r>
      <w:r w:rsidRPr="00E76F2D">
        <w:rPr>
          <w:rFonts w:ascii="Arial" w:hAnsi="Arial" w:cs="Arial"/>
          <w:b/>
          <w:highlight w:val="green"/>
          <w:lang w:val="es-ES_tradnl"/>
        </w:rPr>
        <w:t>23</w:t>
      </w:r>
      <w:proofErr w:type="gramEnd"/>
      <w:r w:rsidRPr="00E76F2D">
        <w:rPr>
          <w:rFonts w:ascii="Arial" w:hAnsi="Arial" w:cs="Arial"/>
          <w:highlight w:val="green"/>
          <w:lang w:val="es-ES_tradnl"/>
        </w:rPr>
        <w:t xml:space="preserve"> caracteres máximo cada una)</w:t>
      </w:r>
    </w:p>
    <w:p w:rsidR="004024BA" w:rsidRPr="00E76F2D" w:rsidRDefault="004024BA" w:rsidP="00EB697E">
      <w:pPr>
        <w:spacing w:line="276" w:lineRule="auto"/>
        <w:rPr>
          <w:rFonts w:ascii="Arial" w:hAnsi="Arial" w:cs="Arial"/>
          <w:lang w:val="es-ES_tradnl"/>
        </w:rPr>
      </w:pPr>
    </w:p>
    <w:p w:rsidR="002D4553" w:rsidRPr="00E76F2D" w:rsidRDefault="00D85656" w:rsidP="00EB697E">
      <w:pPr>
        <w:spacing w:line="276" w:lineRule="auto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>Biología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Química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Física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Geología</w:t>
      </w:r>
    </w:p>
    <w:p w:rsidR="00DE56B0" w:rsidRPr="00E76F2D" w:rsidRDefault="00DE56B0" w:rsidP="00EB697E">
      <w:pPr>
        <w:spacing w:line="276" w:lineRule="auto"/>
        <w:rPr>
          <w:rFonts w:ascii="Arial" w:hAnsi="Arial" w:cs="Arial"/>
          <w:lang w:val="es-ES_tradnl"/>
        </w:rPr>
      </w:pPr>
    </w:p>
    <w:p w:rsidR="00953886" w:rsidRPr="00E76F2D" w:rsidRDefault="0095388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highlight w:val="green"/>
          <w:lang w:val="es-ES_tradnl"/>
        </w:rPr>
        <w:t>Palabra 4(Opciones</w:t>
      </w:r>
      <w:proofErr w:type="gramStart"/>
      <w:r w:rsidRPr="00E76F2D">
        <w:rPr>
          <w:rFonts w:ascii="Arial" w:hAnsi="Arial" w:cs="Arial"/>
          <w:highlight w:val="green"/>
          <w:lang w:val="es-ES_tradnl"/>
        </w:rPr>
        <w:t>,</w:t>
      </w:r>
      <w:r w:rsidRPr="00E76F2D">
        <w:rPr>
          <w:rFonts w:ascii="Arial" w:hAnsi="Arial" w:cs="Arial"/>
          <w:b/>
          <w:highlight w:val="green"/>
          <w:lang w:val="es-ES_tradnl"/>
        </w:rPr>
        <w:t>23</w:t>
      </w:r>
      <w:proofErr w:type="gramEnd"/>
      <w:r w:rsidRPr="00E76F2D">
        <w:rPr>
          <w:rFonts w:ascii="Arial" w:hAnsi="Arial" w:cs="Arial"/>
          <w:highlight w:val="green"/>
          <w:lang w:val="es-ES_tradnl"/>
        </w:rPr>
        <w:t xml:space="preserve"> caracteres máximo cada una)</w:t>
      </w:r>
    </w:p>
    <w:p w:rsidR="004024BA" w:rsidRPr="00E76F2D" w:rsidRDefault="004024BA" w:rsidP="00EB697E">
      <w:pPr>
        <w:spacing w:line="276" w:lineRule="auto"/>
        <w:rPr>
          <w:rFonts w:ascii="Arial" w:hAnsi="Arial" w:cs="Arial"/>
          <w:lang w:val="es-ES_tradnl"/>
        </w:rPr>
      </w:pP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Biología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Química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>Física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Geología</w:t>
      </w:r>
    </w:p>
    <w:p w:rsidR="00DE56B0" w:rsidRPr="00E76F2D" w:rsidRDefault="00DE56B0" w:rsidP="00EB697E">
      <w:pPr>
        <w:spacing w:line="276" w:lineRule="auto"/>
        <w:rPr>
          <w:rFonts w:ascii="Arial" w:hAnsi="Arial" w:cs="Arial"/>
          <w:lang w:val="es-ES_tradnl"/>
        </w:rPr>
      </w:pPr>
    </w:p>
    <w:p w:rsidR="00953886" w:rsidRPr="00E76F2D" w:rsidRDefault="0095388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highlight w:val="green"/>
          <w:lang w:val="es-ES_tradnl"/>
        </w:rPr>
        <w:t>Palabra 5(Opciones</w:t>
      </w:r>
      <w:proofErr w:type="gramStart"/>
      <w:r w:rsidRPr="00E76F2D">
        <w:rPr>
          <w:rFonts w:ascii="Arial" w:hAnsi="Arial" w:cs="Arial"/>
          <w:highlight w:val="green"/>
          <w:lang w:val="es-ES_tradnl"/>
        </w:rPr>
        <w:t>,</w:t>
      </w:r>
      <w:r w:rsidRPr="00E76F2D">
        <w:rPr>
          <w:rFonts w:ascii="Arial" w:hAnsi="Arial" w:cs="Arial"/>
          <w:b/>
          <w:highlight w:val="green"/>
          <w:lang w:val="es-ES_tradnl"/>
        </w:rPr>
        <w:t>23</w:t>
      </w:r>
      <w:proofErr w:type="gramEnd"/>
      <w:r w:rsidRPr="00E76F2D">
        <w:rPr>
          <w:rFonts w:ascii="Arial" w:hAnsi="Arial" w:cs="Arial"/>
          <w:highlight w:val="green"/>
          <w:lang w:val="es-ES_tradnl"/>
        </w:rPr>
        <w:t xml:space="preserve"> caracteres máximo cada una)</w:t>
      </w:r>
    </w:p>
    <w:p w:rsidR="004024BA" w:rsidRPr="00E76F2D" w:rsidRDefault="004024BA" w:rsidP="00EB697E">
      <w:pPr>
        <w:spacing w:line="276" w:lineRule="auto"/>
        <w:rPr>
          <w:rFonts w:ascii="Arial" w:hAnsi="Arial" w:cs="Arial"/>
          <w:lang w:val="es-ES_tradnl"/>
        </w:rPr>
      </w:pP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Biología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Química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Física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>Geología</w:t>
      </w:r>
    </w:p>
    <w:p w:rsidR="00DE56B0" w:rsidRPr="00E76F2D" w:rsidRDefault="00DE56B0" w:rsidP="00EB697E">
      <w:pPr>
        <w:spacing w:line="276" w:lineRule="auto"/>
        <w:rPr>
          <w:rFonts w:ascii="Arial" w:hAnsi="Arial" w:cs="Arial"/>
          <w:lang w:val="es-ES_tradnl"/>
        </w:rPr>
      </w:pPr>
    </w:p>
    <w:p w:rsidR="00953886" w:rsidRPr="00E76F2D" w:rsidRDefault="0095388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highlight w:val="green"/>
          <w:lang w:val="es-ES_tradnl"/>
        </w:rPr>
        <w:t>Palabra 6(Opciones</w:t>
      </w:r>
      <w:proofErr w:type="gramStart"/>
      <w:r w:rsidRPr="00E76F2D">
        <w:rPr>
          <w:rFonts w:ascii="Arial" w:hAnsi="Arial" w:cs="Arial"/>
          <w:highlight w:val="green"/>
          <w:lang w:val="es-ES_tradnl"/>
        </w:rPr>
        <w:t>,</w:t>
      </w:r>
      <w:r w:rsidRPr="00E76F2D">
        <w:rPr>
          <w:rFonts w:ascii="Arial" w:hAnsi="Arial" w:cs="Arial"/>
          <w:b/>
          <w:highlight w:val="green"/>
          <w:lang w:val="es-ES_tradnl"/>
        </w:rPr>
        <w:t>23</w:t>
      </w:r>
      <w:proofErr w:type="gramEnd"/>
      <w:r w:rsidRPr="00E76F2D">
        <w:rPr>
          <w:rFonts w:ascii="Arial" w:hAnsi="Arial" w:cs="Arial"/>
          <w:highlight w:val="green"/>
          <w:lang w:val="es-ES_tradnl"/>
        </w:rPr>
        <w:t xml:space="preserve"> caracteres máximo cada una)</w:t>
      </w:r>
    </w:p>
    <w:p w:rsidR="002D4553" w:rsidRPr="00E76F2D" w:rsidRDefault="002D4553" w:rsidP="00EB697E">
      <w:pPr>
        <w:spacing w:line="276" w:lineRule="auto"/>
        <w:rPr>
          <w:rFonts w:ascii="Arial" w:hAnsi="Arial" w:cs="Arial"/>
          <w:lang w:val="es-ES_tradnl"/>
        </w:rPr>
      </w:pP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Biología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b/>
          <w:lang w:val="es-ES_tradnl"/>
        </w:rPr>
      </w:pPr>
      <w:r w:rsidRPr="00E76F2D">
        <w:rPr>
          <w:rFonts w:ascii="Arial" w:hAnsi="Arial" w:cs="Arial"/>
          <w:b/>
          <w:lang w:val="es-ES_tradnl"/>
        </w:rPr>
        <w:t>Química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Física</w:t>
      </w:r>
    </w:p>
    <w:p w:rsidR="002D4553" w:rsidRPr="00E76F2D" w:rsidRDefault="00D85656" w:rsidP="00EB697E">
      <w:pPr>
        <w:spacing w:line="276" w:lineRule="auto"/>
        <w:rPr>
          <w:rFonts w:ascii="Arial" w:hAnsi="Arial" w:cs="Arial"/>
          <w:lang w:val="es-ES_tradnl"/>
        </w:rPr>
      </w:pPr>
      <w:r w:rsidRPr="00E76F2D">
        <w:rPr>
          <w:rFonts w:ascii="Arial" w:hAnsi="Arial" w:cs="Arial"/>
          <w:lang w:val="es-ES_tradnl"/>
        </w:rPr>
        <w:t>Geología</w:t>
      </w:r>
    </w:p>
    <w:p w:rsidR="00DE56B0" w:rsidRPr="00EB697E" w:rsidRDefault="00DE56B0" w:rsidP="00EB697E">
      <w:pPr>
        <w:spacing w:line="276" w:lineRule="auto"/>
        <w:rPr>
          <w:rFonts w:ascii="Times New Roman" w:hAnsi="Times New Roman" w:cs="Times New Roman"/>
          <w:lang w:val="es-ES_tradnl"/>
        </w:rPr>
      </w:pPr>
      <w:bookmarkStart w:id="3" w:name="_GoBack"/>
      <w:bookmarkEnd w:id="3"/>
    </w:p>
    <w:p w:rsidR="004024BA" w:rsidRPr="00EB697E" w:rsidRDefault="004024BA" w:rsidP="00EB697E">
      <w:pPr>
        <w:spacing w:line="276" w:lineRule="auto"/>
        <w:rPr>
          <w:rFonts w:ascii="Times New Roman" w:hAnsi="Times New Roman" w:cs="Times New Roman"/>
          <w:lang w:val="es-ES_tradnl"/>
        </w:rPr>
      </w:pPr>
    </w:p>
    <w:p w:rsidR="004024BA" w:rsidRPr="00EB697E" w:rsidRDefault="004024BA" w:rsidP="00EB697E">
      <w:pPr>
        <w:spacing w:line="276" w:lineRule="auto"/>
        <w:rPr>
          <w:rFonts w:ascii="Times New Roman" w:hAnsi="Times New Roman" w:cs="Times New Roman"/>
          <w:lang w:val="es-ES_tradnl"/>
        </w:rPr>
      </w:pPr>
    </w:p>
    <w:sectPr w:rsidR="004024BA" w:rsidRPr="00EB697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228B"/>
    <w:rsid w:val="000537AE"/>
    <w:rsid w:val="00054002"/>
    <w:rsid w:val="000719EE"/>
    <w:rsid w:val="00074E71"/>
    <w:rsid w:val="000B20BA"/>
    <w:rsid w:val="000B2FCA"/>
    <w:rsid w:val="00104E5C"/>
    <w:rsid w:val="00105DA4"/>
    <w:rsid w:val="00125D25"/>
    <w:rsid w:val="001B092E"/>
    <w:rsid w:val="001B3983"/>
    <w:rsid w:val="001D2148"/>
    <w:rsid w:val="001D563A"/>
    <w:rsid w:val="001E2043"/>
    <w:rsid w:val="002233BF"/>
    <w:rsid w:val="002257B3"/>
    <w:rsid w:val="00227850"/>
    <w:rsid w:val="00230D9D"/>
    <w:rsid w:val="00254FDB"/>
    <w:rsid w:val="002B7E96"/>
    <w:rsid w:val="002D4553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30CBC"/>
    <w:rsid w:val="005513FA"/>
    <w:rsid w:val="00551D6E"/>
    <w:rsid w:val="00552D7C"/>
    <w:rsid w:val="00567126"/>
    <w:rsid w:val="005B210B"/>
    <w:rsid w:val="005C209B"/>
    <w:rsid w:val="005C2E28"/>
    <w:rsid w:val="005E6B3C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1125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22140"/>
    <w:rsid w:val="009320AC"/>
    <w:rsid w:val="009510B5"/>
    <w:rsid w:val="00953886"/>
    <w:rsid w:val="009561F0"/>
    <w:rsid w:val="0099088A"/>
    <w:rsid w:val="00992AB9"/>
    <w:rsid w:val="009B3FE7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D5700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3883"/>
    <w:rsid w:val="00C84826"/>
    <w:rsid w:val="00C87BAD"/>
    <w:rsid w:val="00C92E0A"/>
    <w:rsid w:val="00CA4086"/>
    <w:rsid w:val="00CA5658"/>
    <w:rsid w:val="00CB02D2"/>
    <w:rsid w:val="00CD2245"/>
    <w:rsid w:val="00CE7115"/>
    <w:rsid w:val="00CE71AF"/>
    <w:rsid w:val="00D15A42"/>
    <w:rsid w:val="00D41746"/>
    <w:rsid w:val="00D5386B"/>
    <w:rsid w:val="00D660AD"/>
    <w:rsid w:val="00D85656"/>
    <w:rsid w:val="00DC24C3"/>
    <w:rsid w:val="00DD0165"/>
    <w:rsid w:val="00DE1C4F"/>
    <w:rsid w:val="00DE56B0"/>
    <w:rsid w:val="00DE69EE"/>
    <w:rsid w:val="00E32F4B"/>
    <w:rsid w:val="00E54CA7"/>
    <w:rsid w:val="00E54DA3"/>
    <w:rsid w:val="00E61A4B"/>
    <w:rsid w:val="00E76F2D"/>
    <w:rsid w:val="00E7707B"/>
    <w:rsid w:val="00E814BE"/>
    <w:rsid w:val="00E84C33"/>
    <w:rsid w:val="00EA22E1"/>
    <w:rsid w:val="00EA3E65"/>
    <w:rsid w:val="00EB0CCB"/>
    <w:rsid w:val="00EB697E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943E5"/>
    <w:rsid w:val="00FA04FB"/>
    <w:rsid w:val="00FD4E51"/>
    <w:rsid w:val="00FE4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71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8</cp:revision>
  <dcterms:created xsi:type="dcterms:W3CDTF">2015-03-08T20:17:00Z</dcterms:created>
  <dcterms:modified xsi:type="dcterms:W3CDTF">2015-03-11T20:40:00Z</dcterms:modified>
</cp:coreProperties>
</file>