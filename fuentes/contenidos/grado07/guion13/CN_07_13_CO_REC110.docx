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Pr="0023120F" w:rsidRDefault="000537AE" w:rsidP="004132CD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23120F">
        <w:rPr>
          <w:rFonts w:ascii="Arial" w:hAnsi="Arial" w:cs="Arial"/>
          <w:b/>
          <w:lang w:val="es-ES_tradnl"/>
        </w:rPr>
        <w:t xml:space="preserve">Ejercicio Genérico </w:t>
      </w:r>
      <w:r w:rsidR="00C40A52" w:rsidRPr="0023120F">
        <w:rPr>
          <w:rFonts w:ascii="Arial" w:hAnsi="Arial" w:cs="Arial"/>
          <w:b/>
          <w:lang w:val="es-ES_tradnl"/>
        </w:rPr>
        <w:t>M101: Preguntas de respuesta libre</w:t>
      </w:r>
      <w:r w:rsidR="00EB633B" w:rsidRPr="0023120F">
        <w:rPr>
          <w:rFonts w:ascii="Arial" w:hAnsi="Arial" w:cs="Arial"/>
          <w:b/>
          <w:lang w:val="es-ES_tradnl"/>
        </w:rPr>
        <w:t xml:space="preserve"> (NO AUTOEVALUABLE)</w:t>
      </w:r>
    </w:p>
    <w:p w:rsidR="0045712C" w:rsidRPr="0023120F" w:rsidRDefault="0045712C" w:rsidP="004132CD">
      <w:pPr>
        <w:spacing w:line="276" w:lineRule="auto"/>
        <w:rPr>
          <w:rFonts w:ascii="Arial" w:hAnsi="Arial" w:cs="Arial"/>
          <w:lang w:val="es-ES_tradnl"/>
        </w:rPr>
      </w:pPr>
    </w:p>
    <w:p w:rsidR="00E61A4B" w:rsidRPr="0023120F" w:rsidRDefault="00254FDB" w:rsidP="004132CD">
      <w:pPr>
        <w:spacing w:line="276" w:lineRule="auto"/>
        <w:rPr>
          <w:rFonts w:ascii="Arial" w:hAnsi="Arial" w:cs="Arial"/>
          <w:lang w:val="es-ES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Pr="0023120F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C9323C" w:rsidRPr="0023120F">
        <w:rPr>
          <w:rFonts w:ascii="Arial" w:hAnsi="Arial" w:cs="Arial"/>
          <w:color w:val="000000"/>
          <w:lang w:val="es-ES"/>
        </w:rPr>
        <w:t>CN_07_13_CO</w:t>
      </w:r>
    </w:p>
    <w:p w:rsidR="00E61A4B" w:rsidRPr="0023120F" w:rsidRDefault="00E61A4B" w:rsidP="004132CD">
      <w:pPr>
        <w:spacing w:line="276" w:lineRule="auto"/>
        <w:rPr>
          <w:rFonts w:ascii="Arial" w:hAnsi="Arial" w:cs="Arial"/>
          <w:lang w:val="es-ES_tradnl"/>
        </w:rPr>
      </w:pPr>
    </w:p>
    <w:p w:rsidR="0063490D" w:rsidRPr="0023120F" w:rsidRDefault="0045712C" w:rsidP="004132CD">
      <w:pPr>
        <w:spacing w:line="276" w:lineRule="auto"/>
        <w:rPr>
          <w:rFonts w:ascii="Arial" w:hAnsi="Arial" w:cs="Arial"/>
          <w:b/>
          <w:lang w:val="es-ES_tradnl"/>
        </w:rPr>
      </w:pPr>
      <w:r w:rsidRPr="0023120F">
        <w:rPr>
          <w:rFonts w:ascii="Arial" w:hAnsi="Arial" w:cs="Arial"/>
          <w:b/>
          <w:lang w:val="es-ES_tradnl"/>
        </w:rPr>
        <w:t xml:space="preserve">DATOS DEL </w:t>
      </w:r>
      <w:r w:rsidR="00340C3A" w:rsidRPr="0023120F">
        <w:rPr>
          <w:rFonts w:ascii="Arial" w:hAnsi="Arial" w:cs="Arial"/>
          <w:b/>
          <w:lang w:val="es-ES_tradnl"/>
        </w:rPr>
        <w:t>RECURSO</w:t>
      </w:r>
    </w:p>
    <w:p w:rsidR="009320AC" w:rsidRPr="0023120F" w:rsidRDefault="009320AC" w:rsidP="004132CD">
      <w:pPr>
        <w:spacing w:line="276" w:lineRule="auto"/>
        <w:rPr>
          <w:rFonts w:ascii="Arial" w:hAnsi="Arial" w:cs="Arial"/>
          <w:lang w:val="es-ES_tradnl"/>
        </w:rPr>
      </w:pPr>
    </w:p>
    <w:p w:rsidR="00E14BD5" w:rsidRPr="0023120F" w:rsidRDefault="00E14BD5" w:rsidP="004132CD">
      <w:pPr>
        <w:spacing w:line="276" w:lineRule="auto"/>
        <w:rPr>
          <w:rFonts w:ascii="Arial" w:hAnsi="Arial" w:cs="Arial"/>
          <w:lang w:val="es-ES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Pr="0023120F">
        <w:rPr>
          <w:rFonts w:ascii="Arial" w:hAnsi="Arial" w:cs="Arial"/>
          <w:highlight w:val="green"/>
          <w:lang w:val="es-ES_tradnl"/>
        </w:rPr>
        <w:t xml:space="preserve">Título del </w:t>
      </w:r>
      <w:proofErr w:type="gramStart"/>
      <w:r w:rsidRPr="0023120F">
        <w:rPr>
          <w:rFonts w:ascii="Arial" w:hAnsi="Arial" w:cs="Arial"/>
          <w:highlight w:val="green"/>
          <w:lang w:val="es-ES_tradnl"/>
        </w:rPr>
        <w:t>recurso(</w:t>
      </w:r>
      <w:proofErr w:type="gramEnd"/>
      <w:r w:rsidRPr="0023120F">
        <w:rPr>
          <w:rFonts w:ascii="Arial" w:hAnsi="Arial" w:cs="Arial"/>
          <w:b/>
          <w:highlight w:val="green"/>
          <w:lang w:val="es-ES_tradnl"/>
        </w:rPr>
        <w:t>65</w:t>
      </w:r>
      <w:r w:rsidRPr="0023120F">
        <w:rPr>
          <w:rFonts w:ascii="Arial" w:hAnsi="Arial" w:cs="Arial"/>
          <w:highlight w:val="green"/>
          <w:lang w:val="es-ES_tradnl"/>
        </w:rPr>
        <w:t xml:space="preserve"> caracteres máx.)</w:t>
      </w:r>
      <w:r w:rsidR="00C9323C" w:rsidRPr="0023120F">
        <w:rPr>
          <w:rFonts w:ascii="Arial" w:hAnsi="Arial" w:cs="Arial"/>
          <w:color w:val="000000"/>
          <w:lang w:val="es-ES"/>
        </w:rPr>
        <w:t>Otros e</w:t>
      </w:r>
      <w:r w:rsidR="00C57FDB" w:rsidRPr="0023120F">
        <w:rPr>
          <w:rFonts w:ascii="Arial" w:hAnsi="Arial" w:cs="Arial"/>
          <w:color w:val="000000"/>
          <w:lang w:val="es-ES"/>
        </w:rPr>
        <w:t>jemplos de la relación entre Física</w:t>
      </w:r>
      <w:r w:rsidR="003D0C32" w:rsidRPr="0023120F">
        <w:rPr>
          <w:rFonts w:ascii="Arial" w:hAnsi="Arial" w:cs="Arial"/>
          <w:color w:val="000000"/>
          <w:lang w:val="es-ES"/>
        </w:rPr>
        <w:t xml:space="preserve"> y</w:t>
      </w:r>
      <w:r w:rsidR="00CB5AB9">
        <w:rPr>
          <w:rFonts w:ascii="Arial" w:hAnsi="Arial" w:cs="Arial"/>
          <w:color w:val="000000"/>
          <w:lang w:val="es-ES"/>
        </w:rPr>
        <w:t xml:space="preserve"> </w:t>
      </w:r>
      <w:r w:rsidR="00C57FDB" w:rsidRPr="0023120F">
        <w:rPr>
          <w:rFonts w:ascii="Arial" w:hAnsi="Arial" w:cs="Arial"/>
          <w:color w:val="000000"/>
          <w:lang w:val="es-ES"/>
        </w:rPr>
        <w:t>Medicina</w:t>
      </w:r>
    </w:p>
    <w:p w:rsidR="00E14BD5" w:rsidRPr="0023120F" w:rsidRDefault="00E14BD5" w:rsidP="004132CD">
      <w:pPr>
        <w:spacing w:line="276" w:lineRule="auto"/>
        <w:rPr>
          <w:rFonts w:ascii="Arial" w:hAnsi="Arial" w:cs="Arial"/>
          <w:lang w:val="es-ES_tradnl"/>
        </w:rPr>
      </w:pPr>
    </w:p>
    <w:p w:rsidR="0063490D" w:rsidRPr="0023120F" w:rsidRDefault="0063490D" w:rsidP="004132CD">
      <w:pPr>
        <w:spacing w:line="276" w:lineRule="auto"/>
        <w:rPr>
          <w:rFonts w:ascii="Arial" w:hAnsi="Arial" w:cs="Arial"/>
          <w:lang w:val="es-ES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="00AC7FAC" w:rsidRPr="0023120F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23120F">
        <w:rPr>
          <w:rFonts w:ascii="Arial" w:hAnsi="Arial" w:cs="Arial"/>
          <w:highlight w:val="green"/>
          <w:lang w:val="es-ES_tradnl"/>
        </w:rPr>
        <w:t>recurso</w:t>
      </w:r>
      <w:r w:rsidR="00C9323C" w:rsidRPr="0023120F">
        <w:rPr>
          <w:rFonts w:ascii="Arial" w:hAnsi="Arial" w:cs="Arial"/>
          <w:color w:val="000000"/>
          <w:lang w:val="es-ES"/>
        </w:rPr>
        <w:t>Pregunta de respuesta libre.</w:t>
      </w:r>
      <w:r w:rsidR="003D0C32" w:rsidRPr="0023120F">
        <w:rPr>
          <w:rFonts w:ascii="Arial" w:hAnsi="Arial" w:cs="Arial"/>
          <w:color w:val="000000"/>
          <w:lang w:val="es-ES"/>
        </w:rPr>
        <w:t xml:space="preserve"> Se </w:t>
      </w:r>
      <w:r w:rsidR="00C57FDB" w:rsidRPr="0023120F">
        <w:rPr>
          <w:rFonts w:ascii="Arial" w:hAnsi="Arial" w:cs="Arial"/>
          <w:color w:val="000000"/>
          <w:lang w:val="es-ES"/>
        </w:rPr>
        <w:t>les</w:t>
      </w:r>
      <w:r w:rsidR="003D0C32" w:rsidRPr="0023120F">
        <w:rPr>
          <w:rFonts w:ascii="Arial" w:hAnsi="Arial" w:cs="Arial"/>
          <w:color w:val="000000"/>
          <w:lang w:val="es-ES"/>
        </w:rPr>
        <w:t xml:space="preserve"> pide a los estudiantes proponer </w:t>
      </w:r>
      <w:r w:rsidR="00C9323C" w:rsidRPr="0023120F">
        <w:rPr>
          <w:rFonts w:ascii="Arial" w:hAnsi="Arial" w:cs="Arial"/>
          <w:color w:val="000000"/>
          <w:lang w:val="es-ES"/>
        </w:rPr>
        <w:t xml:space="preserve">más ejemplos que muestren la relación entre la </w:t>
      </w:r>
      <w:r w:rsidR="00C57FDB" w:rsidRPr="0023120F">
        <w:rPr>
          <w:rFonts w:ascii="Arial" w:hAnsi="Arial" w:cs="Arial"/>
          <w:color w:val="000000"/>
          <w:lang w:val="es-ES"/>
        </w:rPr>
        <w:t>Física</w:t>
      </w:r>
      <w:r w:rsidR="00C9323C" w:rsidRPr="0023120F">
        <w:rPr>
          <w:rFonts w:ascii="Arial" w:hAnsi="Arial" w:cs="Arial"/>
          <w:color w:val="000000"/>
          <w:lang w:val="es-ES"/>
        </w:rPr>
        <w:t xml:space="preserve"> y la </w:t>
      </w:r>
      <w:r w:rsidR="00C57FDB" w:rsidRPr="0023120F">
        <w:rPr>
          <w:rFonts w:ascii="Arial" w:hAnsi="Arial" w:cs="Arial"/>
          <w:color w:val="000000"/>
          <w:lang w:val="es-ES"/>
        </w:rPr>
        <w:t>Medicina</w:t>
      </w:r>
      <w:r w:rsidR="00C9323C" w:rsidRPr="0023120F">
        <w:rPr>
          <w:rFonts w:ascii="Arial" w:hAnsi="Arial" w:cs="Arial"/>
          <w:color w:val="000000"/>
          <w:lang w:val="es-ES"/>
        </w:rPr>
        <w:t>.</w:t>
      </w:r>
    </w:p>
    <w:p w:rsidR="000719EE" w:rsidRPr="0023120F" w:rsidRDefault="000719EE" w:rsidP="004132CD">
      <w:pPr>
        <w:spacing w:line="276" w:lineRule="auto"/>
        <w:rPr>
          <w:rFonts w:ascii="Arial" w:hAnsi="Arial" w:cs="Arial"/>
          <w:lang w:val="es-ES_tradnl"/>
        </w:rPr>
      </w:pPr>
    </w:p>
    <w:p w:rsidR="003D72B3" w:rsidRPr="0023120F" w:rsidRDefault="0063490D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="003D72B3" w:rsidRPr="0023120F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23120F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23120F">
        <w:rPr>
          <w:rFonts w:ascii="Arial" w:hAnsi="Arial" w:cs="Arial"/>
          <w:highlight w:val="green"/>
          <w:lang w:val="es-ES_tradnl"/>
        </w:rPr>
        <w:t xml:space="preserve"> ",")</w:t>
      </w:r>
      <w:r w:rsidR="0023120F" w:rsidRPr="0023120F">
        <w:rPr>
          <w:rFonts w:ascii="Arial" w:hAnsi="Arial" w:cs="Arial"/>
          <w:lang w:val="es-ES_tradnl"/>
        </w:rPr>
        <w:t xml:space="preserve"> </w:t>
      </w:r>
      <w:r w:rsidR="00F21C9F" w:rsidRPr="0023120F">
        <w:rPr>
          <w:rFonts w:ascii="Arial" w:hAnsi="Arial" w:cs="Arial"/>
          <w:lang w:val="es-ES_tradnl"/>
        </w:rPr>
        <w:t>F</w:t>
      </w:r>
      <w:r w:rsidR="00C57FDB" w:rsidRPr="0023120F">
        <w:rPr>
          <w:rFonts w:ascii="Arial" w:hAnsi="Arial" w:cs="Arial"/>
          <w:lang w:val="es-ES_tradnl"/>
        </w:rPr>
        <w:t>ísica</w:t>
      </w:r>
      <w:r w:rsidR="00C9323C" w:rsidRPr="0023120F">
        <w:rPr>
          <w:rFonts w:ascii="Arial" w:hAnsi="Arial" w:cs="Arial"/>
          <w:lang w:val="es-ES_tradnl"/>
        </w:rPr>
        <w:t xml:space="preserve">, </w:t>
      </w:r>
      <w:r w:rsidR="003502E1" w:rsidRPr="0023120F">
        <w:rPr>
          <w:rFonts w:ascii="Arial" w:hAnsi="Arial" w:cs="Arial"/>
          <w:lang w:val="es-ES_tradnl"/>
        </w:rPr>
        <w:t>M</w:t>
      </w:r>
      <w:r w:rsidR="00C57FDB" w:rsidRPr="0023120F">
        <w:rPr>
          <w:rFonts w:ascii="Arial" w:hAnsi="Arial" w:cs="Arial"/>
          <w:lang w:val="es-ES_tradnl"/>
        </w:rPr>
        <w:t>edicina</w:t>
      </w:r>
      <w:r w:rsidR="00C9323C" w:rsidRPr="0023120F">
        <w:rPr>
          <w:rFonts w:ascii="Arial" w:hAnsi="Arial" w:cs="Arial"/>
          <w:lang w:val="es-ES_tradnl"/>
        </w:rPr>
        <w:t xml:space="preserve">, diagnóstico, tratamiento, cura, prevención. </w:t>
      </w:r>
    </w:p>
    <w:p w:rsidR="000719EE" w:rsidRPr="0023120F" w:rsidRDefault="000719EE" w:rsidP="004132CD">
      <w:pPr>
        <w:spacing w:line="276" w:lineRule="auto"/>
        <w:rPr>
          <w:rFonts w:ascii="Arial" w:hAnsi="Arial" w:cs="Arial"/>
          <w:lang w:val="es-ES_tradnl"/>
        </w:rPr>
      </w:pPr>
    </w:p>
    <w:p w:rsidR="003D72B3" w:rsidRPr="0023120F" w:rsidRDefault="0063490D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Pr="0023120F">
        <w:rPr>
          <w:rFonts w:ascii="Arial" w:hAnsi="Arial" w:cs="Arial"/>
          <w:highlight w:val="green"/>
          <w:lang w:val="es-ES_tradnl"/>
        </w:rPr>
        <w:t>Tiempo estimado (minutos)</w:t>
      </w:r>
      <w:r w:rsidR="00C9323C" w:rsidRPr="0023120F">
        <w:rPr>
          <w:rFonts w:ascii="Arial" w:hAnsi="Arial" w:cs="Arial"/>
          <w:lang w:val="es-ES_tradnl"/>
        </w:rPr>
        <w:t xml:space="preserve"> 30 minutos.</w:t>
      </w:r>
    </w:p>
    <w:p w:rsidR="000719EE" w:rsidRPr="0023120F" w:rsidRDefault="000719EE" w:rsidP="004132CD">
      <w:pPr>
        <w:spacing w:line="276" w:lineRule="auto"/>
        <w:rPr>
          <w:rFonts w:ascii="Arial" w:hAnsi="Arial" w:cs="Arial"/>
          <w:lang w:val="es-ES_tradnl"/>
        </w:rPr>
      </w:pPr>
    </w:p>
    <w:p w:rsidR="0063490D" w:rsidRPr="0023120F" w:rsidRDefault="0063490D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="003D72B3" w:rsidRPr="0023120F">
        <w:rPr>
          <w:rFonts w:ascii="Arial" w:hAnsi="Arial" w:cs="Arial"/>
          <w:highlight w:val="green"/>
          <w:lang w:val="es-ES_tradnl"/>
        </w:rPr>
        <w:t>Acción didáctica</w:t>
      </w:r>
      <w:r w:rsidR="00611072" w:rsidRPr="0023120F">
        <w:rPr>
          <w:rFonts w:ascii="Arial" w:hAnsi="Arial" w:cs="Arial"/>
          <w:highlight w:val="green"/>
          <w:lang w:val="es-ES_tradnl"/>
        </w:rPr>
        <w:t xml:space="preserve"> (</w:t>
      </w:r>
      <w:proofErr w:type="spellStart"/>
      <w:r w:rsidR="005F4C68" w:rsidRPr="0023120F">
        <w:rPr>
          <w:rFonts w:ascii="Arial" w:hAnsi="Arial" w:cs="Arial"/>
          <w:highlight w:val="green"/>
          <w:lang w:val="es-ES_tradnl"/>
        </w:rPr>
        <w:t>indicar</w:t>
      </w:r>
      <w:r w:rsidRPr="0023120F">
        <w:rPr>
          <w:rFonts w:ascii="Arial" w:hAnsi="Arial" w:cs="Arial"/>
          <w:highlight w:val="green"/>
          <w:lang w:val="es-ES_tradnl"/>
        </w:rPr>
        <w:t>sólo</w:t>
      </w:r>
      <w:proofErr w:type="spellEnd"/>
      <w:r w:rsidRPr="0023120F">
        <w:rPr>
          <w:rFonts w:ascii="Arial" w:hAnsi="Arial" w:cs="Arial"/>
          <w:highlight w:val="green"/>
          <w:lang w:val="es-ES_tradnl"/>
        </w:rPr>
        <w:t xml:space="preserve"> una</w:t>
      </w:r>
      <w:r w:rsidR="003D72B3" w:rsidRPr="0023120F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377"/>
        <w:gridCol w:w="383"/>
        <w:gridCol w:w="1457"/>
        <w:gridCol w:w="350"/>
        <w:gridCol w:w="2374"/>
        <w:gridCol w:w="419"/>
        <w:gridCol w:w="2169"/>
        <w:gridCol w:w="401"/>
      </w:tblGrid>
      <w:tr w:rsidR="00AC7496" w:rsidRPr="0023120F" w:rsidTr="00AC7496">
        <w:tc>
          <w:tcPr>
            <w:tcW w:w="1248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23120F" w:rsidRDefault="00AC749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23120F" w:rsidRDefault="003502E1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23120F" w:rsidTr="00AC7496">
        <w:tc>
          <w:tcPr>
            <w:tcW w:w="1248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23120F" w:rsidRDefault="000719EE" w:rsidP="004132CD">
      <w:pPr>
        <w:spacing w:line="276" w:lineRule="auto"/>
        <w:rPr>
          <w:rFonts w:ascii="Arial" w:hAnsi="Arial" w:cs="Arial"/>
          <w:lang w:val="es-ES_tradnl"/>
        </w:rPr>
      </w:pPr>
    </w:p>
    <w:p w:rsidR="003D72B3" w:rsidRPr="0023120F" w:rsidRDefault="00AC7496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Pr="0023120F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23120F" w:rsidTr="00B92165">
        <w:tc>
          <w:tcPr>
            <w:tcW w:w="4536" w:type="dxa"/>
          </w:tcPr>
          <w:p w:rsidR="002E4EE6" w:rsidRPr="0023120F" w:rsidRDefault="00AC749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…</w:t>
            </w:r>
            <w:r w:rsidR="002E4EE6" w:rsidRPr="0023120F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23120F" w:rsidRDefault="002E4EE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23120F" w:rsidRDefault="00BD1FFA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…</w:t>
            </w:r>
            <w:r w:rsidR="002E4EE6" w:rsidRPr="0023120F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23120F" w:rsidRDefault="002E4EE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23120F" w:rsidTr="00B92165">
        <w:tc>
          <w:tcPr>
            <w:tcW w:w="4536" w:type="dxa"/>
          </w:tcPr>
          <w:p w:rsidR="002E4EE6" w:rsidRPr="0023120F" w:rsidRDefault="00AC749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…</w:t>
            </w:r>
            <w:r w:rsidR="002E4EE6" w:rsidRPr="0023120F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23120F" w:rsidRDefault="003502E1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23120F" w:rsidRDefault="002E4EE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23120F" w:rsidRDefault="002E4EE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23120F" w:rsidTr="00B92165">
        <w:tc>
          <w:tcPr>
            <w:tcW w:w="4536" w:type="dxa"/>
          </w:tcPr>
          <w:p w:rsidR="002E4EE6" w:rsidRPr="0023120F" w:rsidRDefault="00AC749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…</w:t>
            </w:r>
            <w:r w:rsidR="002E4EE6" w:rsidRPr="0023120F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23120F" w:rsidRDefault="002E4EE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23120F" w:rsidRDefault="00BD1FFA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…</w:t>
            </w:r>
            <w:r w:rsidR="002E4EE6" w:rsidRPr="0023120F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23120F" w:rsidRDefault="002E4EE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23120F" w:rsidTr="00B92165">
        <w:tc>
          <w:tcPr>
            <w:tcW w:w="4536" w:type="dxa"/>
          </w:tcPr>
          <w:p w:rsidR="002E4EE6" w:rsidRPr="0023120F" w:rsidRDefault="00AC749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…</w:t>
            </w:r>
            <w:r w:rsidR="002E4EE6" w:rsidRPr="0023120F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23120F" w:rsidRDefault="002E4EE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23120F" w:rsidRDefault="002E4EE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23120F" w:rsidRDefault="002E4EE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23120F" w:rsidRDefault="000719EE" w:rsidP="004132CD">
      <w:pPr>
        <w:spacing w:line="276" w:lineRule="auto"/>
        <w:rPr>
          <w:rFonts w:ascii="Arial" w:hAnsi="Arial" w:cs="Arial"/>
          <w:lang w:val="es-ES_tradnl"/>
        </w:rPr>
      </w:pPr>
    </w:p>
    <w:p w:rsidR="00712769" w:rsidRPr="0023120F" w:rsidRDefault="00712769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Pr="0023120F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23120F" w:rsidTr="007B5078">
        <w:tc>
          <w:tcPr>
            <w:tcW w:w="2126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712769" w:rsidRPr="0023120F" w:rsidTr="007B5078">
        <w:tc>
          <w:tcPr>
            <w:tcW w:w="2126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23120F" w:rsidRDefault="003502E1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712769" w:rsidRPr="0023120F" w:rsidTr="007B5078">
        <w:tc>
          <w:tcPr>
            <w:tcW w:w="2126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712769" w:rsidRPr="0023120F" w:rsidRDefault="00712769" w:rsidP="004132CD">
      <w:pPr>
        <w:spacing w:line="276" w:lineRule="auto"/>
        <w:rPr>
          <w:rFonts w:ascii="Arial" w:hAnsi="Arial" w:cs="Arial"/>
          <w:lang w:val="es-ES_tradnl"/>
        </w:rPr>
      </w:pPr>
    </w:p>
    <w:p w:rsidR="004375B6" w:rsidRPr="0023120F" w:rsidRDefault="0005228B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="004375B6" w:rsidRPr="0023120F">
        <w:rPr>
          <w:rFonts w:ascii="Arial" w:hAnsi="Arial" w:cs="Arial"/>
          <w:highlight w:val="green"/>
          <w:lang w:val="es-ES_tradnl"/>
        </w:rPr>
        <w:t>Nivel del ejercicio, 1</w:t>
      </w:r>
      <w:r w:rsidRPr="0023120F">
        <w:rPr>
          <w:rFonts w:ascii="Arial" w:hAnsi="Arial" w:cs="Arial"/>
          <w:highlight w:val="green"/>
          <w:lang w:val="es-ES_tradnl"/>
        </w:rPr>
        <w:t>-</w:t>
      </w:r>
      <w:r w:rsidR="004375B6" w:rsidRPr="0023120F">
        <w:rPr>
          <w:rFonts w:ascii="Arial" w:hAnsi="Arial" w:cs="Arial"/>
          <w:highlight w:val="green"/>
          <w:lang w:val="es-ES_tradnl"/>
        </w:rPr>
        <w:t>Fácil, 2</w:t>
      </w:r>
      <w:r w:rsidRPr="0023120F">
        <w:rPr>
          <w:rFonts w:ascii="Arial" w:hAnsi="Arial" w:cs="Arial"/>
          <w:highlight w:val="green"/>
          <w:lang w:val="es-ES_tradnl"/>
        </w:rPr>
        <w:t>-</w:t>
      </w:r>
      <w:r w:rsidR="004375B6" w:rsidRPr="0023120F">
        <w:rPr>
          <w:rFonts w:ascii="Arial" w:hAnsi="Arial" w:cs="Arial"/>
          <w:highlight w:val="green"/>
          <w:lang w:val="es-ES_tradnl"/>
        </w:rPr>
        <w:t xml:space="preserve">Medio </w:t>
      </w:r>
      <w:r w:rsidRPr="0023120F">
        <w:rPr>
          <w:rFonts w:ascii="Arial" w:hAnsi="Arial" w:cs="Arial"/>
          <w:highlight w:val="green"/>
          <w:lang w:val="es-ES_tradnl"/>
        </w:rPr>
        <w:t>ó</w:t>
      </w:r>
      <w:r w:rsidR="004375B6" w:rsidRPr="0023120F">
        <w:rPr>
          <w:rFonts w:ascii="Arial" w:hAnsi="Arial" w:cs="Arial"/>
          <w:highlight w:val="green"/>
          <w:lang w:val="es-ES_tradnl"/>
        </w:rPr>
        <w:t xml:space="preserve"> 3</w:t>
      </w:r>
      <w:r w:rsidRPr="0023120F">
        <w:rPr>
          <w:rFonts w:ascii="Arial" w:hAnsi="Arial" w:cs="Arial"/>
          <w:highlight w:val="green"/>
          <w:lang w:val="es-ES_tradnl"/>
        </w:rPr>
        <w:t>-</w:t>
      </w:r>
      <w:r w:rsidR="004375B6" w:rsidRPr="0023120F">
        <w:rPr>
          <w:rFonts w:ascii="Arial" w:hAnsi="Arial" w:cs="Arial"/>
          <w:highlight w:val="green"/>
          <w:lang w:val="es-ES_tradnl"/>
        </w:rPr>
        <w:t>Difícil</w:t>
      </w:r>
      <w:r w:rsidR="00181F14" w:rsidRPr="0023120F">
        <w:rPr>
          <w:rFonts w:ascii="Arial" w:hAnsi="Arial" w:cs="Arial"/>
          <w:lang w:val="es-ES_tradnl"/>
        </w:rPr>
        <w:t xml:space="preserve"> 3-Difícil</w:t>
      </w:r>
    </w:p>
    <w:p w:rsidR="000719EE" w:rsidRPr="0023120F" w:rsidRDefault="000719EE" w:rsidP="004132CD">
      <w:pPr>
        <w:spacing w:line="276" w:lineRule="auto"/>
        <w:rPr>
          <w:rFonts w:ascii="Arial" w:hAnsi="Arial" w:cs="Arial"/>
          <w:lang w:val="es-ES_tradnl"/>
        </w:rPr>
      </w:pPr>
    </w:p>
    <w:p w:rsidR="0045712C" w:rsidRPr="0023120F" w:rsidRDefault="0045712C" w:rsidP="004132CD">
      <w:pPr>
        <w:spacing w:line="276" w:lineRule="auto"/>
        <w:rPr>
          <w:rFonts w:ascii="Arial" w:hAnsi="Arial" w:cs="Arial"/>
          <w:b/>
          <w:lang w:val="es-ES_tradnl"/>
        </w:rPr>
      </w:pPr>
      <w:r w:rsidRPr="0023120F">
        <w:rPr>
          <w:rFonts w:ascii="Arial" w:hAnsi="Arial" w:cs="Arial"/>
          <w:b/>
          <w:lang w:val="es-ES_tradnl"/>
        </w:rPr>
        <w:t>DATOS DEL EJERCICIO</w:t>
      </w:r>
    </w:p>
    <w:p w:rsidR="00A925B6" w:rsidRPr="0023120F" w:rsidRDefault="00A925B6" w:rsidP="004132CD">
      <w:pPr>
        <w:spacing w:line="276" w:lineRule="auto"/>
        <w:rPr>
          <w:rFonts w:ascii="Arial" w:hAnsi="Arial" w:cs="Arial"/>
          <w:lang w:val="es-ES_tradnl"/>
        </w:rPr>
      </w:pPr>
    </w:p>
    <w:p w:rsidR="00A925B6" w:rsidRPr="0023120F" w:rsidRDefault="00125D25" w:rsidP="004132CD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23120F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23120F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23120F">
        <w:rPr>
          <w:rFonts w:ascii="Arial" w:hAnsi="Arial" w:cs="Arial"/>
          <w:color w:val="0000FF"/>
          <w:lang w:val="es-ES_tradnl"/>
        </w:rPr>
        <w:t>PARA EL TÍTULO DEL EJERCICIO</w:t>
      </w:r>
      <w:ins w:id="0" w:author="Toshiba-User" w:date="2015-03-08T14:36:00Z">
        <w:r w:rsidR="0022369E" w:rsidRPr="0023120F">
          <w:rPr>
            <w:rFonts w:ascii="Arial" w:hAnsi="Arial" w:cs="Arial"/>
            <w:color w:val="0000FF"/>
            <w:lang w:val="es-ES_tradnl"/>
          </w:rPr>
          <w:t>,</w:t>
        </w:r>
      </w:ins>
      <w:r w:rsidRPr="0023120F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23120F">
        <w:rPr>
          <w:rFonts w:ascii="Arial" w:hAnsi="Arial" w:cs="Arial"/>
          <w:color w:val="0000FF"/>
          <w:lang w:val="es-ES_tradnl"/>
        </w:rPr>
        <w:t>. RECUERDA</w:t>
      </w:r>
      <w:ins w:id="1" w:author="Toshiba-User" w:date="2015-03-08T14:36:00Z">
        <w:r w:rsidR="0022369E" w:rsidRPr="0023120F">
          <w:rPr>
            <w:rFonts w:ascii="Arial" w:hAnsi="Arial" w:cs="Arial"/>
            <w:color w:val="0000FF"/>
            <w:lang w:val="es-ES_tradnl"/>
          </w:rPr>
          <w:t xml:space="preserve"> QUE</w:t>
        </w:r>
      </w:ins>
      <w:r w:rsidR="00EA3E65" w:rsidRPr="0023120F">
        <w:rPr>
          <w:rFonts w:ascii="Arial" w:hAnsi="Arial" w:cs="Arial"/>
          <w:color w:val="0000FF"/>
          <w:lang w:val="es-ES_tradnl"/>
        </w:rPr>
        <w:t>EL TÍTULO</w:t>
      </w:r>
      <w:r w:rsidR="00A925B6" w:rsidRPr="0023120F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23120F" w:rsidRDefault="00054002" w:rsidP="004132CD">
      <w:pPr>
        <w:spacing w:line="276" w:lineRule="auto"/>
        <w:rPr>
          <w:rFonts w:ascii="Arial" w:hAnsi="Arial" w:cs="Arial"/>
          <w:lang w:val="es-ES"/>
        </w:rPr>
      </w:pPr>
      <w:r w:rsidRPr="0023120F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="006907A4" w:rsidRPr="0023120F">
        <w:rPr>
          <w:rFonts w:ascii="Arial" w:hAnsi="Arial" w:cs="Arial"/>
          <w:highlight w:val="green"/>
          <w:lang w:val="es-ES_tradnl"/>
        </w:rPr>
        <w:t>Título del ejercicio</w:t>
      </w:r>
      <w:r w:rsidRPr="0023120F">
        <w:rPr>
          <w:rFonts w:ascii="Arial" w:hAnsi="Arial" w:cs="Arial"/>
          <w:highlight w:val="green"/>
          <w:lang w:val="es-ES_tradnl"/>
        </w:rPr>
        <w:t xml:space="preserve"> (</w:t>
      </w:r>
      <w:r w:rsidRPr="0023120F">
        <w:rPr>
          <w:rFonts w:ascii="Arial" w:hAnsi="Arial" w:cs="Arial"/>
          <w:b/>
          <w:highlight w:val="green"/>
          <w:lang w:val="es-ES_tradnl"/>
        </w:rPr>
        <w:t>86</w:t>
      </w:r>
      <w:r w:rsidRPr="0023120F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23120F">
        <w:rPr>
          <w:rFonts w:ascii="Arial" w:hAnsi="Arial" w:cs="Arial"/>
          <w:highlight w:val="green"/>
          <w:lang w:val="es-ES_tradnl"/>
        </w:rPr>
        <w:t>)</w:t>
      </w:r>
      <w:r w:rsidR="00CB5AB9">
        <w:rPr>
          <w:rFonts w:ascii="Arial" w:hAnsi="Arial" w:cs="Arial"/>
          <w:lang w:val="es-ES_tradnl"/>
        </w:rPr>
        <w:t xml:space="preserve"> </w:t>
      </w:r>
      <w:r w:rsidR="00407D0E" w:rsidRPr="0023120F">
        <w:rPr>
          <w:rFonts w:ascii="Arial" w:hAnsi="Arial" w:cs="Arial"/>
          <w:color w:val="000000"/>
          <w:lang w:val="es-ES"/>
        </w:rPr>
        <w:t xml:space="preserve">Otros ejemplos de la </w:t>
      </w:r>
      <w:r w:rsidR="003D0C32" w:rsidRPr="0023120F">
        <w:rPr>
          <w:rFonts w:ascii="Arial" w:hAnsi="Arial" w:cs="Arial"/>
          <w:color w:val="000000"/>
          <w:lang w:val="es-ES"/>
        </w:rPr>
        <w:t xml:space="preserve">relación entre </w:t>
      </w:r>
      <w:r w:rsidR="00C57FDB" w:rsidRPr="0023120F">
        <w:rPr>
          <w:rFonts w:ascii="Arial" w:hAnsi="Arial" w:cs="Arial"/>
          <w:color w:val="000000"/>
          <w:lang w:val="es-ES"/>
        </w:rPr>
        <w:t>Física</w:t>
      </w:r>
      <w:r w:rsidR="003D0C32" w:rsidRPr="0023120F">
        <w:rPr>
          <w:rFonts w:ascii="Arial" w:hAnsi="Arial" w:cs="Arial"/>
          <w:color w:val="000000"/>
          <w:lang w:val="es-ES"/>
        </w:rPr>
        <w:t xml:space="preserve"> y </w:t>
      </w:r>
      <w:r w:rsidR="00C57FDB" w:rsidRPr="0023120F">
        <w:rPr>
          <w:rFonts w:ascii="Arial" w:hAnsi="Arial" w:cs="Arial"/>
          <w:color w:val="000000"/>
          <w:lang w:val="es-ES"/>
        </w:rPr>
        <w:t>Medicina</w:t>
      </w:r>
    </w:p>
    <w:p w:rsidR="000719EE" w:rsidRPr="0023120F" w:rsidRDefault="000719EE" w:rsidP="004132CD">
      <w:pPr>
        <w:spacing w:line="276" w:lineRule="auto"/>
        <w:rPr>
          <w:rFonts w:ascii="Arial" w:hAnsi="Arial" w:cs="Arial"/>
          <w:lang w:val="es-ES_tradnl"/>
        </w:rPr>
      </w:pPr>
    </w:p>
    <w:p w:rsidR="00054002" w:rsidRPr="0023120F" w:rsidRDefault="00054002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="006907A4" w:rsidRPr="0023120F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23120F">
        <w:rPr>
          <w:rFonts w:ascii="Arial" w:hAnsi="Arial" w:cs="Arial"/>
          <w:highlight w:val="green"/>
          <w:lang w:val="es-ES_tradnl"/>
        </w:rPr>
        <w:t>; “P” o “S”</w:t>
      </w:r>
      <w:r w:rsidR="00407D0E" w:rsidRPr="0023120F">
        <w:rPr>
          <w:rFonts w:ascii="Arial" w:hAnsi="Arial" w:cs="Arial"/>
          <w:lang w:val="es-ES_tradnl"/>
        </w:rPr>
        <w:t xml:space="preserve"> S</w:t>
      </w:r>
    </w:p>
    <w:p w:rsidR="000719EE" w:rsidRPr="0023120F" w:rsidRDefault="000719EE" w:rsidP="004132CD">
      <w:pPr>
        <w:spacing w:line="276" w:lineRule="auto"/>
        <w:rPr>
          <w:rFonts w:ascii="Arial" w:hAnsi="Arial" w:cs="Arial"/>
          <w:lang w:val="es-ES_tradnl"/>
        </w:rPr>
      </w:pPr>
    </w:p>
    <w:p w:rsidR="006907A4" w:rsidRPr="0023120F" w:rsidRDefault="00C92E0A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="001B3983" w:rsidRPr="0023120F">
        <w:rPr>
          <w:rFonts w:ascii="Arial" w:hAnsi="Arial" w:cs="Arial"/>
          <w:highlight w:val="green"/>
          <w:lang w:val="es-ES_tradnl"/>
        </w:rPr>
        <w:t>Enunciado (</w:t>
      </w:r>
      <w:r w:rsidR="00992AB9" w:rsidRPr="0023120F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23120F">
        <w:rPr>
          <w:rFonts w:ascii="Arial" w:hAnsi="Arial" w:cs="Arial"/>
          <w:b/>
          <w:highlight w:val="green"/>
          <w:lang w:val="es-ES_tradnl"/>
        </w:rPr>
        <w:t>193</w:t>
      </w:r>
      <w:r w:rsidR="001B3983" w:rsidRPr="0023120F">
        <w:rPr>
          <w:rFonts w:ascii="Arial" w:hAnsi="Arial" w:cs="Arial"/>
          <w:highlight w:val="green"/>
          <w:lang w:val="es-ES_tradnl"/>
        </w:rPr>
        <w:t xml:space="preserve"> caracteres máximo)</w:t>
      </w:r>
      <w:r w:rsidR="00CB5AB9">
        <w:rPr>
          <w:rFonts w:ascii="Arial" w:hAnsi="Arial" w:cs="Arial"/>
          <w:lang w:val="es-ES_tradnl"/>
        </w:rPr>
        <w:t xml:space="preserve"> </w:t>
      </w:r>
      <w:r w:rsidR="008C192D" w:rsidRPr="0023120F">
        <w:rPr>
          <w:rFonts w:ascii="Arial" w:hAnsi="Arial" w:cs="Arial"/>
          <w:lang w:val="es-ES_tradnl"/>
        </w:rPr>
        <w:t xml:space="preserve">Realiza la siguiente actividad y cuando termines haz clic en enviar o entrega la respuesta al profesor por el medio que </w:t>
      </w:r>
      <w:r w:rsidR="003502E1" w:rsidRPr="0023120F">
        <w:rPr>
          <w:rFonts w:ascii="Arial" w:hAnsi="Arial" w:cs="Arial"/>
          <w:lang w:val="es-ES_tradnl"/>
        </w:rPr>
        <w:t>él</w:t>
      </w:r>
      <w:r w:rsidR="0023120F" w:rsidRPr="0023120F">
        <w:rPr>
          <w:rFonts w:ascii="Arial" w:hAnsi="Arial" w:cs="Arial"/>
          <w:lang w:val="es-ES_tradnl"/>
        </w:rPr>
        <w:t xml:space="preserve"> </w:t>
      </w:r>
      <w:r w:rsidR="008C192D" w:rsidRPr="0023120F">
        <w:rPr>
          <w:rFonts w:ascii="Arial" w:hAnsi="Arial" w:cs="Arial"/>
          <w:lang w:val="es-ES_tradnl"/>
        </w:rPr>
        <w:t xml:space="preserve">te indique. </w:t>
      </w:r>
    </w:p>
    <w:p w:rsidR="000719EE" w:rsidRPr="0023120F" w:rsidRDefault="000719EE" w:rsidP="004132CD">
      <w:pPr>
        <w:spacing w:line="276" w:lineRule="auto"/>
        <w:rPr>
          <w:rFonts w:ascii="Arial" w:hAnsi="Arial" w:cs="Arial"/>
          <w:lang w:val="es-ES_tradnl"/>
        </w:rPr>
      </w:pPr>
    </w:p>
    <w:p w:rsidR="00F80068" w:rsidRPr="0023120F" w:rsidRDefault="006907A4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23120F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23120F" w:rsidRDefault="000719EE" w:rsidP="004132CD">
      <w:pPr>
        <w:spacing w:line="276" w:lineRule="auto"/>
        <w:rPr>
          <w:rFonts w:ascii="Arial" w:hAnsi="Arial" w:cs="Arial"/>
          <w:lang w:val="es-ES_tradnl"/>
        </w:rPr>
      </w:pPr>
    </w:p>
    <w:p w:rsidR="00AF23DF" w:rsidRPr="0023120F" w:rsidRDefault="001E2043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highlight w:val="green"/>
          <w:lang w:val="es-ES_tradnl"/>
        </w:rPr>
        <w:t>M</w:t>
      </w:r>
      <w:r w:rsidR="00F80068" w:rsidRPr="0023120F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23120F">
        <w:rPr>
          <w:rFonts w:ascii="Arial" w:hAnsi="Arial" w:cs="Arial"/>
          <w:highlight w:val="green"/>
          <w:lang w:val="es-ES_tradnl"/>
        </w:rPr>
        <w:t xml:space="preserve">ventana </w:t>
      </w:r>
      <w:r w:rsidRPr="0023120F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23120F">
        <w:rPr>
          <w:rFonts w:ascii="Arial" w:hAnsi="Arial" w:cs="Arial"/>
          <w:highlight w:val="green"/>
          <w:lang w:val="es-ES_tradnl"/>
        </w:rPr>
        <w:t>(S/N)</w:t>
      </w:r>
      <w:r w:rsidR="00181F14" w:rsidRPr="0023120F">
        <w:rPr>
          <w:rFonts w:ascii="Arial" w:hAnsi="Arial" w:cs="Arial"/>
          <w:lang w:val="es-ES_tradnl"/>
        </w:rPr>
        <w:t xml:space="preserve"> N</w:t>
      </w:r>
    </w:p>
    <w:p w:rsidR="000719EE" w:rsidRPr="0023120F" w:rsidRDefault="000719EE" w:rsidP="004132CD">
      <w:pPr>
        <w:spacing w:line="276" w:lineRule="auto"/>
        <w:rPr>
          <w:rFonts w:ascii="Arial" w:hAnsi="Arial" w:cs="Arial"/>
          <w:lang w:val="es-ES_tradnl"/>
        </w:rPr>
      </w:pPr>
    </w:p>
    <w:p w:rsidR="006907A4" w:rsidRPr="0023120F" w:rsidRDefault="006907A4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highlight w:val="green"/>
          <w:lang w:val="es-ES_tradnl"/>
        </w:rPr>
        <w:t>Mostrar calculadora (S/N)</w:t>
      </w:r>
      <w:r w:rsidR="00181F14" w:rsidRPr="0023120F">
        <w:rPr>
          <w:rFonts w:ascii="Arial" w:hAnsi="Arial" w:cs="Arial"/>
          <w:lang w:val="es-ES_tradnl"/>
        </w:rPr>
        <w:t xml:space="preserve"> N</w:t>
      </w:r>
    </w:p>
    <w:p w:rsidR="009C4689" w:rsidRPr="0023120F" w:rsidRDefault="009C4689" w:rsidP="004132CD">
      <w:pPr>
        <w:spacing w:line="276" w:lineRule="auto"/>
        <w:rPr>
          <w:rFonts w:ascii="Arial" w:hAnsi="Arial" w:cs="Arial"/>
          <w:lang w:val="es-ES_tradnl"/>
        </w:rPr>
      </w:pPr>
    </w:p>
    <w:p w:rsidR="00742D83" w:rsidRPr="0023120F" w:rsidRDefault="006E0D3D" w:rsidP="004132CD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23120F">
        <w:rPr>
          <w:rFonts w:ascii="Arial" w:hAnsi="Arial" w:cs="Arial"/>
          <w:color w:val="0000FF"/>
          <w:lang w:val="es-ES_tradnl"/>
        </w:rPr>
        <w:t xml:space="preserve">BATERIA DE </w:t>
      </w:r>
      <w:r w:rsidR="009C2E06" w:rsidRPr="0023120F">
        <w:rPr>
          <w:rFonts w:ascii="Arial" w:hAnsi="Arial" w:cs="Arial"/>
          <w:color w:val="0000FF"/>
          <w:lang w:val="es-ES_tradnl"/>
        </w:rPr>
        <w:t xml:space="preserve">PREGUNTAS </w:t>
      </w:r>
      <w:r w:rsidRPr="0023120F">
        <w:rPr>
          <w:rFonts w:ascii="Arial" w:hAnsi="Arial" w:cs="Arial"/>
          <w:color w:val="0000FF"/>
          <w:lang w:val="es-ES_tradnl"/>
        </w:rPr>
        <w:t>DE RESPUESTA</w:t>
      </w:r>
      <w:r w:rsidR="009C2E06" w:rsidRPr="0023120F">
        <w:rPr>
          <w:rFonts w:ascii="Arial" w:hAnsi="Arial" w:cs="Arial"/>
          <w:color w:val="0000FF"/>
          <w:lang w:val="es-ES_tradnl"/>
        </w:rPr>
        <w:t xml:space="preserve"> LIBRE, MÍNIMO 1 - MÁXIMO 10. ES OPCIONAL ACOMPAÑAR LA PREGUNTACON UNA EXPLICACIÓN (QUE SOLAMENTE VERÁ EL PROFESOR@)</w:t>
      </w:r>
      <w:ins w:id="2" w:author="Toshiba-User" w:date="2015-03-08T14:37:00Z">
        <w:r w:rsidR="0022369E" w:rsidRPr="0023120F">
          <w:rPr>
            <w:rFonts w:ascii="Arial" w:hAnsi="Arial" w:cs="Arial"/>
            <w:color w:val="0000FF"/>
            <w:lang w:val="es-ES_tradnl"/>
          </w:rPr>
          <w:t>,</w:t>
        </w:r>
      </w:ins>
      <w:r w:rsidR="009C2E06" w:rsidRPr="0023120F">
        <w:rPr>
          <w:rFonts w:ascii="Arial" w:hAnsi="Arial" w:cs="Arial"/>
          <w:color w:val="0000FF"/>
          <w:lang w:val="es-ES_tradnl"/>
        </w:rPr>
        <w:t xml:space="preserve"> UNA IMAGEN O  UN TEXTO (LECTURA). IMPORTANTE: NO PUEDE HABER IMAGEN Y TEXTO A LA VEZ.</w:t>
      </w:r>
    </w:p>
    <w:p w:rsidR="004A4A9C" w:rsidRPr="0023120F" w:rsidRDefault="004A4A9C" w:rsidP="004132CD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7D2825" w:rsidRPr="0023120F" w:rsidRDefault="009E7DAC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="009C2E06" w:rsidRPr="0023120F">
        <w:rPr>
          <w:rFonts w:ascii="Arial" w:hAnsi="Arial" w:cs="Arial"/>
          <w:highlight w:val="green"/>
          <w:lang w:val="es-ES_tradnl"/>
        </w:rPr>
        <w:t>PREGUNTA</w:t>
      </w:r>
      <w:r w:rsidR="00A96ADF" w:rsidRPr="0023120F">
        <w:rPr>
          <w:rFonts w:ascii="Arial" w:hAnsi="Arial" w:cs="Arial"/>
          <w:highlight w:val="green"/>
          <w:lang w:val="es-ES_tradnl"/>
        </w:rPr>
        <w:t xml:space="preserve"> 1</w:t>
      </w:r>
    </w:p>
    <w:p w:rsidR="00000000" w:rsidRPr="0023120F" w:rsidRDefault="001F52D4">
      <w:pPr>
        <w:spacing w:line="276" w:lineRule="auto"/>
        <w:jc w:val="both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="009C2E06" w:rsidRPr="0023120F">
        <w:rPr>
          <w:rFonts w:ascii="Arial" w:hAnsi="Arial" w:cs="Arial"/>
          <w:highlight w:val="yellow"/>
          <w:lang w:val="es-ES_tradnl"/>
        </w:rPr>
        <w:t>Enunciado (p</w:t>
      </w:r>
      <w:r w:rsidR="00A96ADF" w:rsidRPr="0023120F">
        <w:rPr>
          <w:rFonts w:ascii="Arial" w:hAnsi="Arial" w:cs="Arial"/>
          <w:highlight w:val="yellow"/>
          <w:lang w:val="es-ES_tradnl"/>
        </w:rPr>
        <w:t>regunta</w:t>
      </w:r>
      <w:r w:rsidR="009C2E06" w:rsidRPr="0023120F">
        <w:rPr>
          <w:rFonts w:ascii="Arial" w:hAnsi="Arial" w:cs="Arial"/>
          <w:b/>
          <w:highlight w:val="yellow"/>
          <w:lang w:val="es-ES_tradnl"/>
        </w:rPr>
        <w:t>500</w:t>
      </w:r>
      <w:r w:rsidR="00A96ADF" w:rsidRPr="0023120F">
        <w:rPr>
          <w:rFonts w:ascii="Arial" w:hAnsi="Arial" w:cs="Arial"/>
          <w:highlight w:val="yellow"/>
          <w:lang w:val="es-ES_tradnl"/>
        </w:rPr>
        <w:t xml:space="preserve"> caracteres máximo</w:t>
      </w:r>
      <w:r w:rsidR="00C5701A" w:rsidRPr="0023120F">
        <w:rPr>
          <w:rFonts w:ascii="Arial" w:hAnsi="Arial" w:cs="Arial"/>
          <w:highlight w:val="yellow"/>
          <w:lang w:val="es-ES_tradnl"/>
        </w:rPr>
        <w:t>)</w:t>
      </w:r>
      <w:r w:rsidR="00D56175" w:rsidRPr="0023120F">
        <w:rPr>
          <w:rFonts w:ascii="Arial" w:hAnsi="Arial" w:cs="Arial"/>
          <w:lang w:val="es-ES_tradnl"/>
        </w:rPr>
        <w:t xml:space="preserve"> Da otros seis</w:t>
      </w:r>
      <w:r w:rsidR="003D0C32" w:rsidRPr="0023120F">
        <w:rPr>
          <w:rFonts w:ascii="Arial" w:hAnsi="Arial" w:cs="Arial"/>
          <w:lang w:val="es-ES_tradnl"/>
        </w:rPr>
        <w:t xml:space="preserve"> ejemplos</w:t>
      </w:r>
      <w:r w:rsidR="0030254A" w:rsidRPr="0023120F">
        <w:rPr>
          <w:rFonts w:ascii="Arial" w:hAnsi="Arial" w:cs="Arial"/>
          <w:lang w:val="es-ES_tradnl"/>
        </w:rPr>
        <w:t xml:space="preserve"> de aportes hechos por la </w:t>
      </w:r>
      <w:r w:rsidR="00C57FDB" w:rsidRPr="0023120F">
        <w:rPr>
          <w:rFonts w:ascii="Arial" w:hAnsi="Arial" w:cs="Arial"/>
          <w:lang w:val="es-ES_tradnl"/>
        </w:rPr>
        <w:t>Física</w:t>
      </w:r>
      <w:r w:rsidR="0030254A" w:rsidRPr="0023120F">
        <w:rPr>
          <w:rFonts w:ascii="Arial" w:hAnsi="Arial" w:cs="Arial"/>
          <w:lang w:val="es-ES_tradnl"/>
        </w:rPr>
        <w:t xml:space="preserve"> a la </w:t>
      </w:r>
      <w:r w:rsidR="00C57FDB" w:rsidRPr="0023120F">
        <w:rPr>
          <w:rFonts w:ascii="Arial" w:hAnsi="Arial" w:cs="Arial"/>
          <w:lang w:val="es-ES_tradnl"/>
        </w:rPr>
        <w:t>Medicina</w:t>
      </w:r>
      <w:r w:rsidR="0030254A" w:rsidRPr="0023120F">
        <w:rPr>
          <w:rFonts w:ascii="Arial" w:hAnsi="Arial" w:cs="Arial"/>
          <w:lang w:val="es-ES_tradnl"/>
        </w:rPr>
        <w:t>, diferentes a l</w:t>
      </w:r>
      <w:r w:rsidR="00D56175" w:rsidRPr="0023120F">
        <w:rPr>
          <w:rFonts w:ascii="Arial" w:hAnsi="Arial" w:cs="Arial"/>
          <w:lang w:val="es-ES_tradnl"/>
        </w:rPr>
        <w:t>os expuestos en este capítulo. Dos</w:t>
      </w:r>
      <w:r w:rsidR="0030254A" w:rsidRPr="0023120F">
        <w:rPr>
          <w:rFonts w:ascii="Arial" w:hAnsi="Arial" w:cs="Arial"/>
          <w:lang w:val="es-ES_tradnl"/>
        </w:rPr>
        <w:t xml:space="preserve"> de esos ejemplos deben estar re</w:t>
      </w:r>
      <w:r w:rsidR="00D56175" w:rsidRPr="0023120F">
        <w:rPr>
          <w:rFonts w:ascii="Arial" w:hAnsi="Arial" w:cs="Arial"/>
          <w:lang w:val="es-ES_tradnl"/>
        </w:rPr>
        <w:t xml:space="preserve">lacionados con el </w:t>
      </w:r>
      <w:r w:rsidR="00D56175" w:rsidRPr="0023120F">
        <w:rPr>
          <w:rFonts w:ascii="Arial" w:hAnsi="Arial" w:cs="Arial"/>
          <w:b/>
          <w:lang w:val="es-ES_tradnl"/>
        </w:rPr>
        <w:t>diagnóstico</w:t>
      </w:r>
      <w:r w:rsidR="00D56175" w:rsidRPr="0023120F">
        <w:rPr>
          <w:rFonts w:ascii="Arial" w:hAnsi="Arial" w:cs="Arial"/>
          <w:lang w:val="es-ES_tradnl"/>
        </w:rPr>
        <w:t>, dos</w:t>
      </w:r>
      <w:r w:rsidR="0030254A" w:rsidRPr="0023120F">
        <w:rPr>
          <w:rFonts w:ascii="Arial" w:hAnsi="Arial" w:cs="Arial"/>
          <w:lang w:val="es-ES_tradnl"/>
        </w:rPr>
        <w:t xml:space="preserve"> con l</w:t>
      </w:r>
      <w:r w:rsidR="00D56175" w:rsidRPr="0023120F">
        <w:rPr>
          <w:rFonts w:ascii="Arial" w:hAnsi="Arial" w:cs="Arial"/>
          <w:lang w:val="es-ES_tradnl"/>
        </w:rPr>
        <w:t xml:space="preserve">a </w:t>
      </w:r>
      <w:r w:rsidR="00D56175" w:rsidRPr="0023120F">
        <w:rPr>
          <w:rFonts w:ascii="Arial" w:hAnsi="Arial" w:cs="Arial"/>
          <w:b/>
          <w:lang w:val="es-ES_tradnl"/>
        </w:rPr>
        <w:t>prevención</w:t>
      </w:r>
      <w:r w:rsidR="00D56175" w:rsidRPr="0023120F">
        <w:rPr>
          <w:rFonts w:ascii="Arial" w:hAnsi="Arial" w:cs="Arial"/>
          <w:lang w:val="es-ES_tradnl"/>
        </w:rPr>
        <w:t xml:space="preserve"> y dos</w:t>
      </w:r>
      <w:r w:rsidR="0030254A" w:rsidRPr="0023120F">
        <w:rPr>
          <w:rFonts w:ascii="Arial" w:hAnsi="Arial" w:cs="Arial"/>
          <w:lang w:val="es-ES_tradnl"/>
        </w:rPr>
        <w:t xml:space="preserve"> con el </w:t>
      </w:r>
      <w:r w:rsidR="0030254A" w:rsidRPr="0023120F">
        <w:rPr>
          <w:rFonts w:ascii="Arial" w:hAnsi="Arial" w:cs="Arial"/>
          <w:b/>
          <w:lang w:val="es-ES_tradnl"/>
        </w:rPr>
        <w:t>tratamiento</w:t>
      </w:r>
      <w:r w:rsidR="0030254A" w:rsidRPr="0023120F">
        <w:rPr>
          <w:rFonts w:ascii="Arial" w:hAnsi="Arial" w:cs="Arial"/>
          <w:lang w:val="es-ES_tradnl"/>
        </w:rPr>
        <w:t xml:space="preserve"> de enfermedades</w:t>
      </w:r>
      <w:r w:rsidR="0023120F" w:rsidRPr="0023120F">
        <w:rPr>
          <w:rFonts w:ascii="Arial" w:hAnsi="Arial" w:cs="Arial"/>
          <w:lang w:val="es-ES_tradnl"/>
        </w:rPr>
        <w:t xml:space="preserve"> </w:t>
      </w:r>
      <w:r w:rsidR="00CA5AC2" w:rsidRPr="0023120F">
        <w:rPr>
          <w:rFonts w:ascii="Arial" w:hAnsi="Arial" w:cs="Arial"/>
          <w:lang w:val="es-ES_tradnl"/>
        </w:rPr>
        <w:t xml:space="preserve">(puedes ayudarte buscando en </w:t>
      </w:r>
      <w:r w:rsidR="00895523" w:rsidRPr="0023120F">
        <w:rPr>
          <w:rFonts w:ascii="Arial" w:hAnsi="Arial" w:cs="Arial"/>
          <w:lang w:val="es-ES_tradnl"/>
        </w:rPr>
        <w:t>Internet</w:t>
      </w:r>
      <w:r w:rsidR="0022369E" w:rsidRPr="0023120F">
        <w:rPr>
          <w:rFonts w:ascii="Arial" w:hAnsi="Arial" w:cs="Arial"/>
          <w:lang w:val="es-ES_tradnl"/>
        </w:rPr>
        <w:t>,</w:t>
      </w:r>
      <w:r w:rsidR="00CA5AC2" w:rsidRPr="0023120F">
        <w:rPr>
          <w:rFonts w:ascii="Arial" w:hAnsi="Arial" w:cs="Arial"/>
          <w:lang w:val="es-ES_tradnl"/>
        </w:rPr>
        <w:t xml:space="preserve"> copiando en </w:t>
      </w:r>
      <w:r w:rsidR="0022369E" w:rsidRPr="0023120F">
        <w:rPr>
          <w:rFonts w:ascii="Arial" w:hAnsi="Arial" w:cs="Arial"/>
          <w:lang w:val="es-ES_tradnl"/>
        </w:rPr>
        <w:t xml:space="preserve">el </w:t>
      </w:r>
      <w:r w:rsidR="00CA5AC2" w:rsidRPr="0023120F">
        <w:rPr>
          <w:rFonts w:ascii="Arial" w:hAnsi="Arial" w:cs="Arial"/>
          <w:lang w:val="es-ES_tradnl"/>
        </w:rPr>
        <w:t xml:space="preserve">buscador las siguientes frases: “diagnóstico de enfermedades”, “prevención de </w:t>
      </w:r>
      <w:bookmarkStart w:id="3" w:name="_GoBack"/>
      <w:bookmarkEnd w:id="3"/>
      <w:r w:rsidR="00CA5AC2" w:rsidRPr="0023120F">
        <w:rPr>
          <w:rFonts w:ascii="Arial" w:hAnsi="Arial" w:cs="Arial"/>
          <w:lang w:val="es-ES_tradnl"/>
        </w:rPr>
        <w:t>enfermedades” y “tratamiento de enfermedades”.</w:t>
      </w:r>
    </w:p>
    <w:p w:rsidR="00F70E70" w:rsidRPr="0023120F" w:rsidRDefault="00F70E70" w:rsidP="004132CD">
      <w:pPr>
        <w:spacing w:line="276" w:lineRule="auto"/>
        <w:rPr>
          <w:rFonts w:ascii="Arial" w:hAnsi="Arial" w:cs="Arial"/>
          <w:lang w:val="es-ES_tradnl"/>
        </w:rPr>
      </w:pPr>
    </w:p>
    <w:p w:rsidR="009C2E06" w:rsidRPr="0023120F" w:rsidRDefault="009C2E06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Pr="0023120F">
        <w:rPr>
          <w:rFonts w:ascii="Arial" w:hAnsi="Arial" w:cs="Arial"/>
          <w:highlight w:val="yellow"/>
          <w:lang w:val="es-ES_tradnl"/>
        </w:rPr>
        <w:t>Nivel 1-Fácil, 2-Medio, ó 3-Dificil:</w:t>
      </w:r>
      <w:r w:rsidR="0030254A" w:rsidRPr="0023120F">
        <w:rPr>
          <w:rFonts w:ascii="Arial" w:hAnsi="Arial" w:cs="Arial"/>
          <w:lang w:val="es-ES_tradnl"/>
        </w:rPr>
        <w:t>3-Difícil</w:t>
      </w:r>
    </w:p>
    <w:p w:rsidR="009C2E06" w:rsidRPr="0023120F" w:rsidRDefault="009C2E06" w:rsidP="004132CD">
      <w:pPr>
        <w:spacing w:line="276" w:lineRule="auto"/>
        <w:rPr>
          <w:rFonts w:ascii="Arial" w:hAnsi="Arial" w:cs="Arial"/>
          <w:lang w:val="es-ES_tradnl"/>
        </w:rPr>
      </w:pPr>
    </w:p>
    <w:p w:rsidR="001F52D4" w:rsidRPr="0023120F" w:rsidRDefault="009C2E06" w:rsidP="004132CD">
      <w:pPr>
        <w:spacing w:line="276" w:lineRule="auto"/>
        <w:rPr>
          <w:rFonts w:ascii="Arial" w:hAnsi="Arial" w:cs="Arial"/>
          <w:lang w:val="es-ES_tradnl"/>
        </w:rPr>
      </w:pPr>
      <w:proofErr w:type="gramStart"/>
      <w:r w:rsidRPr="0023120F">
        <w:rPr>
          <w:rFonts w:ascii="Arial" w:hAnsi="Arial" w:cs="Arial"/>
          <w:highlight w:val="yellow"/>
          <w:lang w:val="es-ES_tradnl"/>
        </w:rPr>
        <w:t>Explicación</w:t>
      </w:r>
      <w:r w:rsidR="001F52D4" w:rsidRPr="0023120F">
        <w:rPr>
          <w:rFonts w:ascii="Arial" w:hAnsi="Arial" w:cs="Arial"/>
          <w:highlight w:val="yellow"/>
          <w:lang w:val="es-ES_tradnl"/>
        </w:rPr>
        <w:t>(</w:t>
      </w:r>
      <w:proofErr w:type="gramEnd"/>
      <w:r w:rsidRPr="0023120F">
        <w:rPr>
          <w:rFonts w:ascii="Arial" w:hAnsi="Arial" w:cs="Arial"/>
          <w:b/>
          <w:highlight w:val="yellow"/>
          <w:lang w:val="es-ES_tradnl"/>
        </w:rPr>
        <w:t>500</w:t>
      </w:r>
      <w:r w:rsidR="00A96ADF" w:rsidRPr="0023120F">
        <w:rPr>
          <w:rFonts w:ascii="Arial" w:hAnsi="Arial" w:cs="Arial"/>
          <w:highlight w:val="yellow"/>
          <w:lang w:val="es-ES_tradnl"/>
        </w:rPr>
        <w:t xml:space="preserve"> caracteres máximo</w:t>
      </w:r>
      <w:r w:rsidR="001F52D4" w:rsidRPr="0023120F">
        <w:rPr>
          <w:rFonts w:ascii="Arial" w:hAnsi="Arial" w:cs="Arial"/>
          <w:highlight w:val="yellow"/>
          <w:lang w:val="es-ES_tradnl"/>
        </w:rPr>
        <w:t>)</w:t>
      </w:r>
    </w:p>
    <w:p w:rsidR="00C5701A" w:rsidRPr="0023120F" w:rsidRDefault="00C5701A" w:rsidP="004132CD">
      <w:pPr>
        <w:spacing w:line="276" w:lineRule="auto"/>
        <w:rPr>
          <w:rFonts w:ascii="Arial" w:hAnsi="Arial" w:cs="Arial"/>
          <w:lang w:val="es-ES_tradnl"/>
        </w:rPr>
      </w:pPr>
    </w:p>
    <w:p w:rsidR="00F70E70" w:rsidRPr="0023120F" w:rsidRDefault="00F70E70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highlight w:val="yellow"/>
          <w:lang w:val="es-ES_tradnl"/>
        </w:rPr>
        <w:t>IMAGEN:</w:t>
      </w:r>
    </w:p>
    <w:p w:rsidR="00F70E70" w:rsidRPr="0023120F" w:rsidRDefault="00F70E70" w:rsidP="004132CD">
      <w:pPr>
        <w:spacing w:line="276" w:lineRule="auto"/>
        <w:ind w:left="426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Pr="0023120F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F70E70" w:rsidRPr="0023120F" w:rsidRDefault="00F70E70" w:rsidP="004132CD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F70E70" w:rsidRPr="0023120F" w:rsidRDefault="00F70E70" w:rsidP="004132CD">
      <w:pPr>
        <w:spacing w:line="276" w:lineRule="auto"/>
        <w:ind w:left="426"/>
        <w:rPr>
          <w:rFonts w:ascii="Arial" w:hAnsi="Arial" w:cs="Arial"/>
          <w:highlight w:val="yellow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 xml:space="preserve">* </w:t>
      </w:r>
      <w:r w:rsidRPr="0023120F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F70E70" w:rsidRPr="0023120F" w:rsidRDefault="00F70E70" w:rsidP="004132CD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F70E70" w:rsidRPr="0023120F" w:rsidRDefault="00F70E70" w:rsidP="004132CD">
      <w:pPr>
        <w:spacing w:line="276" w:lineRule="auto"/>
        <w:ind w:left="426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 xml:space="preserve">* </w:t>
      </w:r>
      <w:r w:rsidRPr="0023120F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23120F">
        <w:rPr>
          <w:rFonts w:ascii="Arial" w:hAnsi="Arial" w:cs="Arial"/>
          <w:b/>
          <w:highlight w:val="yellow"/>
          <w:lang w:val="es-ES_tradnl"/>
        </w:rPr>
        <w:t>opcional</w:t>
      </w:r>
      <w:r w:rsidRPr="0023120F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F70E70" w:rsidRPr="0023120F" w:rsidRDefault="00F70E70" w:rsidP="004132CD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5B1760" w:rsidRPr="0023120F" w:rsidRDefault="0065400F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highlight w:val="yellow"/>
          <w:lang w:val="es-ES_tradnl"/>
        </w:rPr>
        <w:t xml:space="preserve">Texto </w:t>
      </w:r>
      <w:r w:rsidR="00254D62" w:rsidRPr="0023120F">
        <w:rPr>
          <w:rFonts w:ascii="Arial" w:hAnsi="Arial" w:cs="Arial"/>
          <w:highlight w:val="yellow"/>
          <w:lang w:val="es-ES_tradnl"/>
        </w:rPr>
        <w:t xml:space="preserve">(lectura </w:t>
      </w:r>
      <w:r w:rsidR="00254D62" w:rsidRPr="0023120F">
        <w:rPr>
          <w:rFonts w:ascii="Arial" w:hAnsi="Arial" w:cs="Arial"/>
          <w:b/>
          <w:highlight w:val="yellow"/>
          <w:lang w:val="es-ES_tradnl"/>
        </w:rPr>
        <w:t>500</w:t>
      </w:r>
      <w:r w:rsidR="00254D62" w:rsidRPr="0023120F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5B1760" w:rsidRPr="0023120F" w:rsidRDefault="005B1760" w:rsidP="004132CD">
      <w:pPr>
        <w:spacing w:line="276" w:lineRule="auto"/>
        <w:rPr>
          <w:rFonts w:ascii="Arial" w:hAnsi="Arial" w:cs="Arial"/>
          <w:lang w:val="es-ES_tradnl"/>
        </w:rPr>
      </w:pPr>
    </w:p>
    <w:p w:rsidR="005B1760" w:rsidRPr="0023120F" w:rsidRDefault="005B1760" w:rsidP="004132CD">
      <w:pPr>
        <w:spacing w:line="276" w:lineRule="auto"/>
        <w:rPr>
          <w:rFonts w:ascii="Arial" w:hAnsi="Arial" w:cs="Arial"/>
          <w:lang w:val="es-ES_tradnl"/>
        </w:rPr>
      </w:pPr>
    </w:p>
    <w:sectPr w:rsidR="005B1760" w:rsidRPr="0023120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5026A"/>
    <w:rsid w:val="00181F14"/>
    <w:rsid w:val="001B092E"/>
    <w:rsid w:val="001B3983"/>
    <w:rsid w:val="001D2148"/>
    <w:rsid w:val="001E2043"/>
    <w:rsid w:val="001F52D4"/>
    <w:rsid w:val="002233BF"/>
    <w:rsid w:val="0022369E"/>
    <w:rsid w:val="00227850"/>
    <w:rsid w:val="00230D9D"/>
    <w:rsid w:val="0023120F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0254A"/>
    <w:rsid w:val="00317F44"/>
    <w:rsid w:val="00326C60"/>
    <w:rsid w:val="00334EA6"/>
    <w:rsid w:val="00340C3A"/>
    <w:rsid w:val="00342E6F"/>
    <w:rsid w:val="00345260"/>
    <w:rsid w:val="003502E1"/>
    <w:rsid w:val="00353644"/>
    <w:rsid w:val="0036258A"/>
    <w:rsid w:val="003A458C"/>
    <w:rsid w:val="003B49B4"/>
    <w:rsid w:val="003D0C32"/>
    <w:rsid w:val="003D72B3"/>
    <w:rsid w:val="004024BA"/>
    <w:rsid w:val="00407D0E"/>
    <w:rsid w:val="00411F22"/>
    <w:rsid w:val="004132CD"/>
    <w:rsid w:val="00417B06"/>
    <w:rsid w:val="004375B6"/>
    <w:rsid w:val="00450F62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61D59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95523"/>
    <w:rsid w:val="008C192D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0767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57FDB"/>
    <w:rsid w:val="00C7411E"/>
    <w:rsid w:val="00C801EC"/>
    <w:rsid w:val="00C82D30"/>
    <w:rsid w:val="00C84826"/>
    <w:rsid w:val="00C92E0A"/>
    <w:rsid w:val="00C9323C"/>
    <w:rsid w:val="00CA5658"/>
    <w:rsid w:val="00CA5AC2"/>
    <w:rsid w:val="00CB02D2"/>
    <w:rsid w:val="00CB5AB9"/>
    <w:rsid w:val="00CD0B3B"/>
    <w:rsid w:val="00CD2245"/>
    <w:rsid w:val="00CE7115"/>
    <w:rsid w:val="00D15A42"/>
    <w:rsid w:val="00D3600C"/>
    <w:rsid w:val="00D56175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21C9F"/>
    <w:rsid w:val="00F44F99"/>
    <w:rsid w:val="00F57E22"/>
    <w:rsid w:val="00F70E70"/>
    <w:rsid w:val="00F73B99"/>
    <w:rsid w:val="00F73FC2"/>
    <w:rsid w:val="00F80068"/>
    <w:rsid w:val="00F8119B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7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32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2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ggcv</cp:lastModifiedBy>
  <cp:revision>8</cp:revision>
  <dcterms:created xsi:type="dcterms:W3CDTF">2015-03-08T19:39:00Z</dcterms:created>
  <dcterms:modified xsi:type="dcterms:W3CDTF">2015-03-11T23:39:00Z</dcterms:modified>
</cp:coreProperties>
</file>