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2305CE" w:rsidRDefault="000537AE" w:rsidP="00DA43B4">
      <w:pPr>
        <w:spacing w:line="276" w:lineRule="auto"/>
        <w:jc w:val="center"/>
        <w:rPr>
          <w:rFonts w:ascii="Arial" w:hAnsi="Arial" w:cs="Arial"/>
          <w:b/>
          <w:lang w:val="es-ES_tradnl"/>
        </w:rPr>
      </w:pPr>
      <w:r w:rsidRPr="002305CE">
        <w:rPr>
          <w:rFonts w:ascii="Arial" w:hAnsi="Arial" w:cs="Arial"/>
          <w:b/>
          <w:lang w:val="es-ES_tradnl"/>
        </w:rPr>
        <w:t xml:space="preserve">Ejercicio Genérico </w:t>
      </w:r>
      <w:r w:rsidR="0025789D" w:rsidRPr="002305CE">
        <w:rPr>
          <w:rFonts w:ascii="Arial" w:hAnsi="Arial" w:cs="Arial"/>
          <w:b/>
          <w:lang w:val="es-ES_tradnl"/>
        </w:rPr>
        <w:t>M4A: Test - solo texto</w:t>
      </w:r>
    </w:p>
    <w:p w:rsidR="0045712C" w:rsidRPr="002305CE" w:rsidRDefault="0045712C" w:rsidP="00DA43B4">
      <w:pPr>
        <w:spacing w:line="276" w:lineRule="auto"/>
        <w:rPr>
          <w:rFonts w:ascii="Arial" w:hAnsi="Arial" w:cs="Arial"/>
          <w:lang w:val="es-ES_tradnl"/>
        </w:rPr>
      </w:pPr>
    </w:p>
    <w:p w:rsidR="00E61A4B" w:rsidRPr="002305CE" w:rsidRDefault="00254FDB" w:rsidP="00DA43B4">
      <w:pPr>
        <w:spacing w:line="276" w:lineRule="auto"/>
        <w:rPr>
          <w:rFonts w:ascii="Arial" w:hAnsi="Arial" w:cs="Arial"/>
          <w:lang w:val="es-ES"/>
        </w:rPr>
      </w:pPr>
      <w:r w:rsidRPr="002305CE">
        <w:rPr>
          <w:rFonts w:ascii="Arial" w:hAnsi="Arial" w:cs="Arial"/>
          <w:b/>
          <w:color w:val="FF0000"/>
          <w:lang w:val="es-ES_tradnl"/>
        </w:rPr>
        <w:t>*</w:t>
      </w:r>
      <w:r w:rsidRPr="002305CE">
        <w:rPr>
          <w:rFonts w:ascii="Arial" w:hAnsi="Arial" w:cs="Arial"/>
          <w:highlight w:val="green"/>
          <w:lang w:val="es-ES_tradnl"/>
        </w:rPr>
        <w:t>Nombre del guión a que corresponde el ejercicio</w:t>
      </w:r>
      <w:r w:rsidR="00232D37" w:rsidRPr="002305CE">
        <w:rPr>
          <w:rFonts w:ascii="Arial" w:hAnsi="Arial" w:cs="Arial"/>
          <w:color w:val="000000"/>
          <w:lang w:val="es-ES"/>
        </w:rPr>
        <w:t>CN_07_13_CO</w:t>
      </w:r>
    </w:p>
    <w:p w:rsidR="00E61A4B" w:rsidRPr="002305CE" w:rsidRDefault="00E61A4B" w:rsidP="00DA43B4">
      <w:pPr>
        <w:spacing w:line="276" w:lineRule="auto"/>
        <w:rPr>
          <w:rFonts w:ascii="Arial" w:hAnsi="Arial" w:cs="Arial"/>
          <w:lang w:val="es-ES_tradnl"/>
        </w:rPr>
      </w:pPr>
    </w:p>
    <w:p w:rsidR="0063490D" w:rsidRPr="002305CE" w:rsidRDefault="0045712C" w:rsidP="00DA43B4">
      <w:pPr>
        <w:spacing w:line="276" w:lineRule="auto"/>
        <w:rPr>
          <w:rFonts w:ascii="Arial" w:hAnsi="Arial" w:cs="Arial"/>
          <w:b/>
          <w:lang w:val="es-ES_tradnl"/>
        </w:rPr>
      </w:pPr>
      <w:r w:rsidRPr="002305CE">
        <w:rPr>
          <w:rFonts w:ascii="Arial" w:hAnsi="Arial" w:cs="Arial"/>
          <w:b/>
          <w:lang w:val="es-ES_tradnl"/>
        </w:rPr>
        <w:t xml:space="preserve">DATOS DEL </w:t>
      </w:r>
      <w:r w:rsidR="00340C3A" w:rsidRPr="002305CE">
        <w:rPr>
          <w:rFonts w:ascii="Arial" w:hAnsi="Arial" w:cs="Arial"/>
          <w:b/>
          <w:lang w:val="es-ES_tradnl"/>
        </w:rPr>
        <w:t>RECURSO</w:t>
      </w:r>
    </w:p>
    <w:p w:rsidR="009320AC" w:rsidRPr="002305CE" w:rsidRDefault="009320AC" w:rsidP="00DA43B4">
      <w:pPr>
        <w:spacing w:line="276" w:lineRule="auto"/>
        <w:rPr>
          <w:rFonts w:ascii="Arial" w:hAnsi="Arial" w:cs="Arial"/>
          <w:lang w:val="es-ES_tradnl"/>
        </w:rPr>
      </w:pPr>
    </w:p>
    <w:p w:rsidR="00C679A1" w:rsidRPr="002305CE" w:rsidRDefault="00C679A1" w:rsidP="00DA43B4">
      <w:pPr>
        <w:spacing w:line="276" w:lineRule="auto"/>
        <w:rPr>
          <w:rFonts w:ascii="Arial" w:hAnsi="Arial" w:cs="Arial"/>
          <w:lang w:val="es-ES"/>
        </w:rPr>
      </w:pPr>
      <w:r w:rsidRPr="002305CE">
        <w:rPr>
          <w:rFonts w:ascii="Arial" w:hAnsi="Arial" w:cs="Arial"/>
          <w:b/>
          <w:color w:val="FF0000"/>
          <w:lang w:val="es-ES_tradnl"/>
        </w:rPr>
        <w:t>*</w:t>
      </w:r>
      <w:r w:rsidRPr="002305CE">
        <w:rPr>
          <w:rFonts w:ascii="Arial" w:hAnsi="Arial" w:cs="Arial"/>
          <w:highlight w:val="green"/>
          <w:lang w:val="es-ES_tradnl"/>
        </w:rPr>
        <w:t>Título del recurso(</w:t>
      </w:r>
      <w:r w:rsidRPr="002305CE">
        <w:rPr>
          <w:rFonts w:ascii="Arial" w:hAnsi="Arial" w:cs="Arial"/>
          <w:b/>
          <w:highlight w:val="green"/>
          <w:lang w:val="es-ES_tradnl"/>
        </w:rPr>
        <w:t>65</w:t>
      </w:r>
      <w:r w:rsidRPr="002305CE">
        <w:rPr>
          <w:rFonts w:ascii="Arial" w:hAnsi="Arial" w:cs="Arial"/>
          <w:highlight w:val="green"/>
          <w:lang w:val="es-ES_tradnl"/>
        </w:rPr>
        <w:t xml:space="preserve"> caracteres máx.)</w:t>
      </w:r>
      <w:r w:rsidR="00B21A2B" w:rsidRPr="002305CE">
        <w:rPr>
          <w:rFonts w:ascii="Arial" w:hAnsi="Arial" w:cs="Arial"/>
          <w:color w:val="000000"/>
          <w:lang w:val="es-ES"/>
        </w:rPr>
        <w:t>Afirmaciones verda</w:t>
      </w:r>
      <w:r w:rsidR="0046345C" w:rsidRPr="002305CE">
        <w:rPr>
          <w:rFonts w:ascii="Arial" w:hAnsi="Arial" w:cs="Arial"/>
          <w:color w:val="000000"/>
          <w:lang w:val="es-ES"/>
        </w:rPr>
        <w:t xml:space="preserve">deras y falsas sobre </w:t>
      </w:r>
      <w:r w:rsidR="007F31FC" w:rsidRPr="002305CE">
        <w:rPr>
          <w:rFonts w:ascii="Arial" w:hAnsi="Arial" w:cs="Arial"/>
          <w:color w:val="000000"/>
          <w:lang w:val="es-ES"/>
        </w:rPr>
        <w:t>c</w:t>
      </w:r>
      <w:r w:rsidR="007F31FC" w:rsidRPr="002305CE">
        <w:rPr>
          <w:rFonts w:ascii="Arial" w:hAnsi="Arial" w:cs="Arial"/>
          <w:color w:val="000000"/>
          <w:lang w:val="es-ES"/>
        </w:rPr>
        <w:t xml:space="preserve">iencia </w:t>
      </w:r>
      <w:r w:rsidR="0046345C" w:rsidRPr="002305CE">
        <w:rPr>
          <w:rFonts w:ascii="Arial" w:hAnsi="Arial" w:cs="Arial"/>
          <w:color w:val="000000"/>
          <w:lang w:val="es-ES"/>
        </w:rPr>
        <w:t>y Medicina</w:t>
      </w:r>
    </w:p>
    <w:p w:rsidR="00C679A1" w:rsidRPr="002305CE" w:rsidRDefault="00C679A1" w:rsidP="00DA43B4">
      <w:pPr>
        <w:spacing w:line="276" w:lineRule="auto"/>
        <w:rPr>
          <w:rFonts w:ascii="Arial" w:hAnsi="Arial" w:cs="Arial"/>
          <w:lang w:val="es-ES_tradnl"/>
        </w:rPr>
      </w:pPr>
    </w:p>
    <w:p w:rsidR="000719EE" w:rsidRPr="002305CE" w:rsidRDefault="000719EE" w:rsidP="00DA43B4">
      <w:pPr>
        <w:spacing w:line="276" w:lineRule="auto"/>
        <w:rPr>
          <w:rFonts w:ascii="Arial" w:hAnsi="Arial" w:cs="Arial"/>
          <w:lang w:val="es-ES_tradnl"/>
        </w:rPr>
      </w:pPr>
    </w:p>
    <w:p w:rsidR="0063490D" w:rsidRPr="002305CE" w:rsidRDefault="0063490D" w:rsidP="00DA43B4">
      <w:pPr>
        <w:spacing w:line="276" w:lineRule="auto"/>
        <w:rPr>
          <w:rFonts w:ascii="Arial" w:hAnsi="Arial" w:cs="Arial"/>
          <w:lang w:val="es-ES"/>
        </w:rPr>
      </w:pPr>
      <w:r w:rsidRPr="002305CE">
        <w:rPr>
          <w:rFonts w:ascii="Arial" w:hAnsi="Arial" w:cs="Arial"/>
          <w:b/>
          <w:color w:val="FF0000"/>
          <w:lang w:val="es-ES_tradnl"/>
        </w:rPr>
        <w:t>*</w:t>
      </w:r>
      <w:r w:rsidR="00AC7FAC" w:rsidRPr="002305CE">
        <w:rPr>
          <w:rFonts w:ascii="Arial" w:hAnsi="Arial" w:cs="Arial"/>
          <w:highlight w:val="green"/>
          <w:lang w:val="es-ES_tradnl"/>
        </w:rPr>
        <w:t xml:space="preserve">Descripción del </w:t>
      </w:r>
      <w:r w:rsidR="00340C3A" w:rsidRPr="002305CE">
        <w:rPr>
          <w:rFonts w:ascii="Arial" w:hAnsi="Arial" w:cs="Arial"/>
          <w:highlight w:val="green"/>
          <w:lang w:val="es-ES_tradnl"/>
        </w:rPr>
        <w:t>recurso</w:t>
      </w:r>
      <w:r w:rsidR="00232D37" w:rsidRPr="002305CE">
        <w:rPr>
          <w:rFonts w:ascii="Arial" w:hAnsi="Arial" w:cs="Arial"/>
          <w:color w:val="000000"/>
          <w:lang w:val="es-ES"/>
        </w:rPr>
        <w:t>Actividad consistente en identificar como falso</w:t>
      </w:r>
      <w:r w:rsidR="00B21A2B" w:rsidRPr="002305CE">
        <w:rPr>
          <w:rFonts w:ascii="Arial" w:hAnsi="Arial" w:cs="Arial"/>
          <w:color w:val="000000"/>
          <w:lang w:val="es-ES"/>
        </w:rPr>
        <w:t>s o verdaderos unos enunciados referentes a diversos aspectos</w:t>
      </w:r>
      <w:r w:rsidR="0046345C" w:rsidRPr="002305CE">
        <w:rPr>
          <w:rFonts w:ascii="Arial" w:hAnsi="Arial" w:cs="Arial"/>
          <w:color w:val="000000"/>
          <w:lang w:val="es-ES"/>
        </w:rPr>
        <w:t xml:space="preserve"> del papel de la </w:t>
      </w:r>
      <w:r w:rsidR="00B11168" w:rsidRPr="002305CE">
        <w:rPr>
          <w:rFonts w:ascii="Arial" w:hAnsi="Arial" w:cs="Arial"/>
          <w:color w:val="000000"/>
          <w:lang w:val="es-ES"/>
        </w:rPr>
        <w:t>c</w:t>
      </w:r>
      <w:r w:rsidR="00B11168" w:rsidRPr="002305CE">
        <w:rPr>
          <w:rFonts w:ascii="Arial" w:hAnsi="Arial" w:cs="Arial"/>
          <w:color w:val="000000"/>
          <w:lang w:val="es-ES"/>
        </w:rPr>
        <w:t xml:space="preserve">iencia </w:t>
      </w:r>
      <w:r w:rsidR="0046345C" w:rsidRPr="002305CE">
        <w:rPr>
          <w:rFonts w:ascii="Arial" w:hAnsi="Arial" w:cs="Arial"/>
          <w:color w:val="000000"/>
          <w:lang w:val="es-ES"/>
        </w:rPr>
        <w:t>en la Medicina</w:t>
      </w:r>
      <w:r w:rsidR="00232D37" w:rsidRPr="002305CE">
        <w:rPr>
          <w:rFonts w:ascii="Arial" w:hAnsi="Arial" w:cs="Arial"/>
          <w:color w:val="000000"/>
          <w:lang w:val="es-ES"/>
        </w:rPr>
        <w:t>.</w:t>
      </w:r>
    </w:p>
    <w:p w:rsidR="000719EE" w:rsidRPr="002305CE" w:rsidRDefault="000719EE" w:rsidP="00DA43B4">
      <w:pPr>
        <w:spacing w:line="276" w:lineRule="auto"/>
        <w:rPr>
          <w:rFonts w:ascii="Arial" w:hAnsi="Arial" w:cs="Arial"/>
          <w:lang w:val="es-ES_tradnl"/>
        </w:rPr>
      </w:pPr>
    </w:p>
    <w:p w:rsidR="003D72B3" w:rsidRPr="002305CE" w:rsidRDefault="0063490D" w:rsidP="00DA43B4">
      <w:pPr>
        <w:spacing w:line="276" w:lineRule="auto"/>
        <w:rPr>
          <w:rFonts w:ascii="Arial" w:hAnsi="Arial" w:cs="Arial"/>
          <w:lang w:val="es-ES_tradnl"/>
        </w:rPr>
      </w:pPr>
      <w:r w:rsidRPr="002305CE">
        <w:rPr>
          <w:rFonts w:ascii="Arial" w:hAnsi="Arial" w:cs="Arial"/>
          <w:b/>
          <w:color w:val="FF0000"/>
          <w:lang w:val="es-ES_tradnl"/>
        </w:rPr>
        <w:t>*</w:t>
      </w:r>
      <w:r w:rsidR="003D72B3" w:rsidRPr="002305CE">
        <w:rPr>
          <w:rFonts w:ascii="Arial" w:hAnsi="Arial" w:cs="Arial"/>
          <w:highlight w:val="green"/>
          <w:lang w:val="es-ES_tradnl"/>
        </w:rPr>
        <w:t>Palabras clave del recurso (separadas por</w:t>
      </w:r>
      <w:r w:rsidRPr="002305CE">
        <w:rPr>
          <w:rFonts w:ascii="Arial" w:hAnsi="Arial" w:cs="Arial"/>
          <w:highlight w:val="green"/>
          <w:lang w:val="es-ES_tradnl"/>
        </w:rPr>
        <w:t xml:space="preserve"> comas</w:t>
      </w:r>
      <w:r w:rsidR="003D72B3" w:rsidRPr="002305CE">
        <w:rPr>
          <w:rFonts w:ascii="Arial" w:hAnsi="Arial" w:cs="Arial"/>
          <w:highlight w:val="green"/>
          <w:lang w:val="es-ES_tradnl"/>
        </w:rPr>
        <w:t xml:space="preserve"> ",")</w:t>
      </w:r>
      <w:r w:rsidR="002305CE" w:rsidRPr="002305CE">
        <w:rPr>
          <w:rFonts w:ascii="Arial" w:hAnsi="Arial" w:cs="Arial"/>
          <w:lang w:val="es-ES_tradnl"/>
        </w:rPr>
        <w:t xml:space="preserve"> </w:t>
      </w:r>
      <w:r w:rsidR="00A72550" w:rsidRPr="002305CE">
        <w:rPr>
          <w:rFonts w:ascii="Arial" w:hAnsi="Arial" w:cs="Arial"/>
          <w:lang w:val="es-ES_tradnl"/>
        </w:rPr>
        <w:t>C</w:t>
      </w:r>
      <w:r w:rsidR="008D789E" w:rsidRPr="002305CE">
        <w:rPr>
          <w:rFonts w:ascii="Arial" w:hAnsi="Arial" w:cs="Arial"/>
          <w:lang w:val="es-ES_tradnl"/>
        </w:rPr>
        <w:t xml:space="preserve">iencias naturales, </w:t>
      </w:r>
      <w:r w:rsidR="00A72550" w:rsidRPr="002305CE">
        <w:rPr>
          <w:rFonts w:ascii="Arial" w:hAnsi="Arial" w:cs="Arial"/>
          <w:lang w:val="es-ES_tradnl"/>
        </w:rPr>
        <w:t>M</w:t>
      </w:r>
      <w:r w:rsidR="0046345C" w:rsidRPr="002305CE">
        <w:rPr>
          <w:rFonts w:ascii="Arial" w:hAnsi="Arial" w:cs="Arial"/>
          <w:lang w:val="es-ES_tradnl"/>
        </w:rPr>
        <w:t>edicina</w:t>
      </w:r>
      <w:r w:rsidR="001D5554" w:rsidRPr="002305CE">
        <w:rPr>
          <w:rFonts w:ascii="Arial" w:hAnsi="Arial" w:cs="Arial"/>
          <w:lang w:val="es-ES_tradnl"/>
        </w:rPr>
        <w:t>.</w:t>
      </w:r>
    </w:p>
    <w:p w:rsidR="000719EE" w:rsidRPr="002305CE" w:rsidRDefault="000719EE" w:rsidP="00DA43B4">
      <w:pPr>
        <w:spacing w:line="276" w:lineRule="auto"/>
        <w:rPr>
          <w:rFonts w:ascii="Arial" w:hAnsi="Arial" w:cs="Arial"/>
          <w:lang w:val="es-ES_tradnl"/>
        </w:rPr>
      </w:pPr>
    </w:p>
    <w:p w:rsidR="003D72B3" w:rsidRPr="002305CE" w:rsidRDefault="0063490D" w:rsidP="00DA43B4">
      <w:pPr>
        <w:spacing w:line="276" w:lineRule="auto"/>
        <w:rPr>
          <w:rFonts w:ascii="Arial" w:hAnsi="Arial" w:cs="Arial"/>
          <w:lang w:val="es-ES_tradnl"/>
        </w:rPr>
      </w:pPr>
      <w:r w:rsidRPr="002305CE">
        <w:rPr>
          <w:rFonts w:ascii="Arial" w:hAnsi="Arial" w:cs="Arial"/>
          <w:b/>
          <w:color w:val="FF0000"/>
          <w:lang w:val="es-ES_tradnl"/>
        </w:rPr>
        <w:t>*</w:t>
      </w:r>
      <w:r w:rsidRPr="002305CE">
        <w:rPr>
          <w:rFonts w:ascii="Arial" w:hAnsi="Arial" w:cs="Arial"/>
          <w:highlight w:val="green"/>
          <w:lang w:val="es-ES_tradnl"/>
        </w:rPr>
        <w:t>Tiempo estimado (minutos)</w:t>
      </w:r>
      <w:r w:rsidR="00177897" w:rsidRPr="002305CE">
        <w:rPr>
          <w:rFonts w:ascii="Arial" w:hAnsi="Arial" w:cs="Arial"/>
          <w:lang w:val="es-ES_tradnl"/>
        </w:rPr>
        <w:t xml:space="preserve"> 20 minutos</w:t>
      </w:r>
      <w:r w:rsidR="001D5554" w:rsidRPr="002305CE">
        <w:rPr>
          <w:rFonts w:ascii="Arial" w:hAnsi="Arial" w:cs="Arial"/>
          <w:lang w:val="es-ES_tradnl"/>
        </w:rPr>
        <w:t>.</w:t>
      </w:r>
    </w:p>
    <w:p w:rsidR="000719EE" w:rsidRPr="002305CE" w:rsidRDefault="000719EE" w:rsidP="00DA43B4">
      <w:pPr>
        <w:spacing w:line="276" w:lineRule="auto"/>
        <w:rPr>
          <w:rFonts w:ascii="Arial" w:hAnsi="Arial" w:cs="Arial"/>
          <w:lang w:val="es-ES_tradnl"/>
        </w:rPr>
      </w:pPr>
    </w:p>
    <w:p w:rsidR="0063490D" w:rsidRPr="002305CE" w:rsidRDefault="0063490D" w:rsidP="00DA43B4">
      <w:pPr>
        <w:spacing w:line="276" w:lineRule="auto"/>
        <w:rPr>
          <w:rFonts w:ascii="Arial" w:hAnsi="Arial" w:cs="Arial"/>
          <w:lang w:val="es-ES_tradnl"/>
        </w:rPr>
      </w:pPr>
      <w:r w:rsidRPr="002305CE">
        <w:rPr>
          <w:rFonts w:ascii="Arial" w:hAnsi="Arial" w:cs="Arial"/>
          <w:b/>
          <w:color w:val="FF0000"/>
          <w:lang w:val="es-ES_tradnl"/>
        </w:rPr>
        <w:t>*</w:t>
      </w:r>
      <w:r w:rsidR="003D72B3" w:rsidRPr="002305CE">
        <w:rPr>
          <w:rFonts w:ascii="Arial" w:hAnsi="Arial" w:cs="Arial"/>
          <w:highlight w:val="green"/>
          <w:lang w:val="es-ES_tradnl"/>
        </w:rPr>
        <w:t>Acción didáctica</w:t>
      </w:r>
      <w:r w:rsidR="00611072" w:rsidRPr="002305CE">
        <w:rPr>
          <w:rFonts w:ascii="Arial" w:hAnsi="Arial" w:cs="Arial"/>
          <w:highlight w:val="green"/>
          <w:lang w:val="es-ES_tradnl"/>
        </w:rPr>
        <w:t xml:space="preserve"> (</w:t>
      </w:r>
      <w:proofErr w:type="spellStart"/>
      <w:r w:rsidR="005F4C68" w:rsidRPr="002305CE">
        <w:rPr>
          <w:rFonts w:ascii="Arial" w:hAnsi="Arial" w:cs="Arial"/>
          <w:highlight w:val="green"/>
          <w:lang w:val="es-ES_tradnl"/>
        </w:rPr>
        <w:t>indicar</w:t>
      </w:r>
      <w:r w:rsidRPr="002305CE">
        <w:rPr>
          <w:rFonts w:ascii="Arial" w:hAnsi="Arial" w:cs="Arial"/>
          <w:highlight w:val="green"/>
          <w:lang w:val="es-ES_tradnl"/>
        </w:rPr>
        <w:t>sólo</w:t>
      </w:r>
      <w:proofErr w:type="spellEnd"/>
      <w:r w:rsidRPr="002305CE">
        <w:rPr>
          <w:rFonts w:ascii="Arial" w:hAnsi="Arial" w:cs="Arial"/>
          <w:highlight w:val="green"/>
          <w:lang w:val="es-ES_tradnl"/>
        </w:rPr>
        <w:t xml:space="preserve"> una</w:t>
      </w:r>
      <w:r w:rsidR="003D72B3" w:rsidRPr="002305CE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AC7496" w:rsidRPr="002305CE" w:rsidTr="00AC7496">
        <w:tc>
          <w:tcPr>
            <w:tcW w:w="1248" w:type="dxa"/>
          </w:tcPr>
          <w:p w:rsidR="005F4C68" w:rsidRPr="002305CE" w:rsidRDefault="005F4C68" w:rsidP="00DA43B4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05CE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2305CE" w:rsidRDefault="005F4C68" w:rsidP="00DA43B4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2305CE" w:rsidRDefault="005F4C68" w:rsidP="00DA43B4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05CE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77897" w:rsidRPr="002305CE" w:rsidRDefault="00177897" w:rsidP="00DA43B4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05C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2305CE" w:rsidRDefault="00AC7496" w:rsidP="00DA43B4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05CE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2305CE" w:rsidRDefault="005F4C68" w:rsidP="00DA43B4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5F4C68" w:rsidRPr="002305CE" w:rsidRDefault="005F4C68" w:rsidP="00DA43B4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05CE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2305CE" w:rsidRDefault="005F4C68" w:rsidP="00DA43B4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AC7496" w:rsidRPr="002305CE" w:rsidTr="00AC7496">
        <w:tc>
          <w:tcPr>
            <w:tcW w:w="1248" w:type="dxa"/>
          </w:tcPr>
          <w:p w:rsidR="005F4C68" w:rsidRPr="002305CE" w:rsidRDefault="005F4C68" w:rsidP="00DA43B4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05CE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2305CE" w:rsidRDefault="005F4C68" w:rsidP="00DA43B4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2305CE" w:rsidRDefault="005F4C68" w:rsidP="00DA43B4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05CE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2305CE" w:rsidRDefault="005F4C68" w:rsidP="00DA43B4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5F4C68" w:rsidRPr="002305CE" w:rsidRDefault="005F4C68" w:rsidP="00DA43B4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05CE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2305CE" w:rsidRDefault="005F4C68" w:rsidP="00DA43B4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5F4C68" w:rsidRPr="002305CE" w:rsidRDefault="005F4C68" w:rsidP="00DA43B4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05CE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2305CE" w:rsidRDefault="005F4C68" w:rsidP="00DA43B4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0719EE" w:rsidRPr="002305CE" w:rsidRDefault="000719EE" w:rsidP="00DA43B4">
      <w:pPr>
        <w:spacing w:line="276" w:lineRule="auto"/>
        <w:rPr>
          <w:rFonts w:ascii="Arial" w:hAnsi="Arial" w:cs="Arial"/>
          <w:lang w:val="es-ES_tradnl"/>
        </w:rPr>
      </w:pPr>
    </w:p>
    <w:p w:rsidR="003D72B3" w:rsidRPr="002305CE" w:rsidRDefault="00AC7496" w:rsidP="00DA43B4">
      <w:pPr>
        <w:spacing w:line="276" w:lineRule="auto"/>
        <w:rPr>
          <w:rFonts w:ascii="Arial" w:hAnsi="Arial" w:cs="Arial"/>
          <w:lang w:val="es-ES_tradnl"/>
        </w:rPr>
      </w:pPr>
      <w:r w:rsidRPr="002305CE">
        <w:rPr>
          <w:rFonts w:ascii="Arial" w:hAnsi="Arial" w:cs="Arial"/>
          <w:b/>
          <w:color w:val="FF0000"/>
          <w:lang w:val="es-ES_tradnl"/>
        </w:rPr>
        <w:t>*</w:t>
      </w:r>
      <w:r w:rsidRPr="002305CE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2305CE" w:rsidTr="00B92165">
        <w:tc>
          <w:tcPr>
            <w:tcW w:w="4536" w:type="dxa"/>
          </w:tcPr>
          <w:p w:rsidR="002E4EE6" w:rsidRPr="002305CE" w:rsidRDefault="00AC7496" w:rsidP="00DA43B4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05CE">
              <w:rPr>
                <w:rFonts w:ascii="Arial" w:hAnsi="Arial" w:cs="Arial"/>
                <w:lang w:val="es-ES_tradnl"/>
              </w:rPr>
              <w:t>…</w:t>
            </w:r>
            <w:r w:rsidR="002E4EE6" w:rsidRPr="002305CE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2305CE" w:rsidRDefault="002E4EE6" w:rsidP="00DA43B4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2305CE" w:rsidRDefault="00BD1FFA" w:rsidP="00DA43B4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05CE">
              <w:rPr>
                <w:rFonts w:ascii="Arial" w:hAnsi="Arial" w:cs="Arial"/>
                <w:lang w:val="es-ES_tradnl"/>
              </w:rPr>
              <w:t>…</w:t>
            </w:r>
            <w:r w:rsidR="002E4EE6" w:rsidRPr="002305CE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2305CE" w:rsidRDefault="002E4EE6" w:rsidP="00DA43B4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2305CE" w:rsidTr="00B92165">
        <w:tc>
          <w:tcPr>
            <w:tcW w:w="4536" w:type="dxa"/>
          </w:tcPr>
          <w:p w:rsidR="002E4EE6" w:rsidRPr="002305CE" w:rsidRDefault="00AC7496" w:rsidP="00DA43B4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05CE">
              <w:rPr>
                <w:rFonts w:ascii="Arial" w:hAnsi="Arial" w:cs="Arial"/>
                <w:lang w:val="es-ES_tradnl"/>
              </w:rPr>
              <w:t>…</w:t>
            </w:r>
            <w:r w:rsidR="002E4EE6" w:rsidRPr="002305CE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2305CE" w:rsidRDefault="00177897" w:rsidP="00DA43B4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05C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2305CE" w:rsidRDefault="002E4EE6" w:rsidP="00DA43B4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05CE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2305CE" w:rsidRDefault="002E4EE6" w:rsidP="00DA43B4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2305CE" w:rsidTr="00B92165">
        <w:tc>
          <w:tcPr>
            <w:tcW w:w="4536" w:type="dxa"/>
          </w:tcPr>
          <w:p w:rsidR="002E4EE6" w:rsidRPr="002305CE" w:rsidRDefault="00AC7496" w:rsidP="00DA43B4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05CE">
              <w:rPr>
                <w:rFonts w:ascii="Arial" w:hAnsi="Arial" w:cs="Arial"/>
                <w:lang w:val="es-ES_tradnl"/>
              </w:rPr>
              <w:t>…</w:t>
            </w:r>
            <w:r w:rsidR="002E4EE6" w:rsidRPr="002305CE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2305CE" w:rsidRDefault="002E4EE6" w:rsidP="00DA43B4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2305CE" w:rsidRDefault="00BD1FFA" w:rsidP="00DA43B4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05CE">
              <w:rPr>
                <w:rFonts w:ascii="Arial" w:hAnsi="Arial" w:cs="Arial"/>
                <w:lang w:val="es-ES_tradnl"/>
              </w:rPr>
              <w:t>…</w:t>
            </w:r>
            <w:r w:rsidR="002E4EE6" w:rsidRPr="002305CE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2305CE" w:rsidRDefault="002E4EE6" w:rsidP="00DA43B4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2305CE" w:rsidTr="00B92165">
        <w:tc>
          <w:tcPr>
            <w:tcW w:w="4536" w:type="dxa"/>
          </w:tcPr>
          <w:p w:rsidR="002E4EE6" w:rsidRPr="002305CE" w:rsidRDefault="00AC7496" w:rsidP="00DA43B4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05CE">
              <w:rPr>
                <w:rFonts w:ascii="Arial" w:hAnsi="Arial" w:cs="Arial"/>
                <w:lang w:val="es-ES_tradnl"/>
              </w:rPr>
              <w:t>…</w:t>
            </w:r>
            <w:r w:rsidR="002E4EE6" w:rsidRPr="002305CE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2305CE" w:rsidRDefault="002E4EE6" w:rsidP="00DA43B4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2305CE" w:rsidRDefault="002E4EE6" w:rsidP="00DA43B4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05CE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2305CE" w:rsidRDefault="002E4EE6" w:rsidP="00DA43B4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0719EE" w:rsidRPr="002305CE" w:rsidRDefault="000719EE" w:rsidP="00DA43B4">
      <w:pPr>
        <w:spacing w:line="276" w:lineRule="auto"/>
        <w:rPr>
          <w:rFonts w:ascii="Arial" w:hAnsi="Arial" w:cs="Arial"/>
          <w:lang w:val="es-ES_tradnl"/>
        </w:rPr>
      </w:pPr>
    </w:p>
    <w:p w:rsidR="00502F8B" w:rsidRPr="002305CE" w:rsidRDefault="00502F8B" w:rsidP="00DA43B4">
      <w:pPr>
        <w:spacing w:line="276" w:lineRule="auto"/>
        <w:rPr>
          <w:rFonts w:ascii="Arial" w:hAnsi="Arial" w:cs="Arial"/>
          <w:lang w:val="es-ES_tradnl"/>
        </w:rPr>
      </w:pPr>
      <w:r w:rsidRPr="002305CE">
        <w:rPr>
          <w:rFonts w:ascii="Arial" w:hAnsi="Arial" w:cs="Arial"/>
          <w:b/>
          <w:color w:val="FF0000"/>
          <w:lang w:val="es-ES_tradnl"/>
        </w:rPr>
        <w:t>*</w:t>
      </w:r>
      <w:r w:rsidRPr="002305CE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2305CE" w:rsidTr="007B5078">
        <w:tc>
          <w:tcPr>
            <w:tcW w:w="2126" w:type="dxa"/>
          </w:tcPr>
          <w:p w:rsidR="00502F8B" w:rsidRPr="002305CE" w:rsidRDefault="00502F8B" w:rsidP="00DA43B4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05CE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2305CE" w:rsidRDefault="00502F8B" w:rsidP="00DA43B4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502F8B" w:rsidRPr="002305CE" w:rsidRDefault="00502F8B" w:rsidP="00DA43B4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05CE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2305CE" w:rsidRDefault="00502F8B" w:rsidP="00DA43B4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502F8B" w:rsidRPr="002305CE" w:rsidRDefault="00502F8B" w:rsidP="00DA43B4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05CE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2305CE" w:rsidRDefault="00502F8B" w:rsidP="00DA43B4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502F8B" w:rsidRPr="002305CE" w:rsidRDefault="00502F8B" w:rsidP="00DA43B4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05CE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2305CE" w:rsidRDefault="00177897" w:rsidP="00DA43B4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05C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502F8B" w:rsidRPr="002305CE" w:rsidTr="007B5078">
        <w:tc>
          <w:tcPr>
            <w:tcW w:w="2126" w:type="dxa"/>
          </w:tcPr>
          <w:p w:rsidR="00502F8B" w:rsidRPr="002305CE" w:rsidRDefault="00502F8B" w:rsidP="00DA43B4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05CE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2305CE" w:rsidRDefault="00502F8B" w:rsidP="00DA43B4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502F8B" w:rsidRPr="002305CE" w:rsidRDefault="00502F8B" w:rsidP="00DA43B4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05CE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2305CE" w:rsidRDefault="00502F8B" w:rsidP="00DA43B4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502F8B" w:rsidRPr="002305CE" w:rsidRDefault="00502F8B" w:rsidP="00DA43B4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05CE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2305CE" w:rsidRDefault="00502F8B" w:rsidP="00DA43B4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2305CE" w:rsidRDefault="00502F8B" w:rsidP="00DA43B4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05CE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2305CE" w:rsidRDefault="00502F8B" w:rsidP="00DA43B4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502F8B" w:rsidRPr="002305CE" w:rsidTr="007B5078">
        <w:tc>
          <w:tcPr>
            <w:tcW w:w="2126" w:type="dxa"/>
          </w:tcPr>
          <w:p w:rsidR="00502F8B" w:rsidRPr="002305CE" w:rsidRDefault="00502F8B" w:rsidP="00DA43B4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05CE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2305CE" w:rsidRDefault="00502F8B" w:rsidP="00DA43B4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502F8B" w:rsidRPr="002305CE" w:rsidRDefault="00502F8B" w:rsidP="00DA43B4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05CE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2305CE" w:rsidRDefault="00502F8B" w:rsidP="00DA43B4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502F8B" w:rsidRPr="002305CE" w:rsidRDefault="00502F8B" w:rsidP="00DA43B4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05CE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2305CE" w:rsidRDefault="00502F8B" w:rsidP="00DA43B4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Pr="002305CE" w:rsidRDefault="00502F8B" w:rsidP="00DA43B4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2305CE" w:rsidRDefault="00502F8B" w:rsidP="00DA43B4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502F8B" w:rsidRPr="002305CE" w:rsidRDefault="00502F8B" w:rsidP="00DA43B4">
      <w:pPr>
        <w:spacing w:line="276" w:lineRule="auto"/>
        <w:rPr>
          <w:rFonts w:ascii="Arial" w:hAnsi="Arial" w:cs="Arial"/>
          <w:lang w:val="es-ES_tradnl"/>
        </w:rPr>
      </w:pPr>
    </w:p>
    <w:p w:rsidR="004375B6" w:rsidRPr="002305CE" w:rsidRDefault="0005228B" w:rsidP="00DA43B4">
      <w:pPr>
        <w:spacing w:line="276" w:lineRule="auto"/>
        <w:rPr>
          <w:rFonts w:ascii="Arial" w:hAnsi="Arial" w:cs="Arial"/>
          <w:lang w:val="es-ES_tradnl"/>
        </w:rPr>
      </w:pPr>
      <w:r w:rsidRPr="002305CE">
        <w:rPr>
          <w:rFonts w:ascii="Arial" w:hAnsi="Arial" w:cs="Arial"/>
          <w:b/>
          <w:color w:val="FF0000"/>
          <w:lang w:val="es-ES_tradnl"/>
        </w:rPr>
        <w:t>*</w:t>
      </w:r>
      <w:r w:rsidR="004375B6" w:rsidRPr="002305CE">
        <w:rPr>
          <w:rFonts w:ascii="Arial" w:hAnsi="Arial" w:cs="Arial"/>
          <w:highlight w:val="green"/>
          <w:lang w:val="es-ES_tradnl"/>
        </w:rPr>
        <w:t>Nivel del ejercicio, 1</w:t>
      </w:r>
      <w:r w:rsidRPr="002305CE">
        <w:rPr>
          <w:rFonts w:ascii="Arial" w:hAnsi="Arial" w:cs="Arial"/>
          <w:highlight w:val="green"/>
          <w:lang w:val="es-ES_tradnl"/>
        </w:rPr>
        <w:t>-</w:t>
      </w:r>
      <w:r w:rsidR="004375B6" w:rsidRPr="002305CE">
        <w:rPr>
          <w:rFonts w:ascii="Arial" w:hAnsi="Arial" w:cs="Arial"/>
          <w:highlight w:val="green"/>
          <w:lang w:val="es-ES_tradnl"/>
        </w:rPr>
        <w:t>Fácil, 2</w:t>
      </w:r>
      <w:r w:rsidRPr="002305CE">
        <w:rPr>
          <w:rFonts w:ascii="Arial" w:hAnsi="Arial" w:cs="Arial"/>
          <w:highlight w:val="green"/>
          <w:lang w:val="es-ES_tradnl"/>
        </w:rPr>
        <w:t>-</w:t>
      </w:r>
      <w:r w:rsidR="004375B6" w:rsidRPr="002305CE">
        <w:rPr>
          <w:rFonts w:ascii="Arial" w:hAnsi="Arial" w:cs="Arial"/>
          <w:highlight w:val="green"/>
          <w:lang w:val="es-ES_tradnl"/>
        </w:rPr>
        <w:t xml:space="preserve">Medio </w:t>
      </w:r>
      <w:r w:rsidRPr="002305CE">
        <w:rPr>
          <w:rFonts w:ascii="Arial" w:hAnsi="Arial" w:cs="Arial"/>
          <w:highlight w:val="green"/>
          <w:lang w:val="es-ES_tradnl"/>
        </w:rPr>
        <w:t>ó</w:t>
      </w:r>
      <w:r w:rsidR="004375B6" w:rsidRPr="002305CE">
        <w:rPr>
          <w:rFonts w:ascii="Arial" w:hAnsi="Arial" w:cs="Arial"/>
          <w:highlight w:val="green"/>
          <w:lang w:val="es-ES_tradnl"/>
        </w:rPr>
        <w:t xml:space="preserve"> 3</w:t>
      </w:r>
      <w:r w:rsidRPr="002305CE">
        <w:rPr>
          <w:rFonts w:ascii="Arial" w:hAnsi="Arial" w:cs="Arial"/>
          <w:highlight w:val="green"/>
          <w:lang w:val="es-ES_tradnl"/>
        </w:rPr>
        <w:t>-</w:t>
      </w:r>
      <w:r w:rsidR="004375B6" w:rsidRPr="002305CE">
        <w:rPr>
          <w:rFonts w:ascii="Arial" w:hAnsi="Arial" w:cs="Arial"/>
          <w:highlight w:val="green"/>
          <w:lang w:val="es-ES_tradnl"/>
        </w:rPr>
        <w:t>Difícil</w:t>
      </w:r>
      <w:r w:rsidR="00960692" w:rsidRPr="002305CE">
        <w:rPr>
          <w:rFonts w:ascii="Arial" w:hAnsi="Arial" w:cs="Arial"/>
          <w:lang w:val="es-ES_tradnl"/>
        </w:rPr>
        <w:t xml:space="preserve"> 2-Medio</w:t>
      </w:r>
    </w:p>
    <w:p w:rsidR="000719EE" w:rsidRPr="002305CE" w:rsidRDefault="000719EE" w:rsidP="00DA43B4">
      <w:pPr>
        <w:spacing w:line="276" w:lineRule="auto"/>
        <w:rPr>
          <w:rFonts w:ascii="Arial" w:hAnsi="Arial" w:cs="Arial"/>
          <w:lang w:val="es-ES_tradnl"/>
        </w:rPr>
      </w:pPr>
    </w:p>
    <w:p w:rsidR="0045712C" w:rsidRPr="002305CE" w:rsidRDefault="0045712C" w:rsidP="00DA43B4">
      <w:pPr>
        <w:spacing w:line="276" w:lineRule="auto"/>
        <w:rPr>
          <w:rFonts w:ascii="Arial" w:hAnsi="Arial" w:cs="Arial"/>
          <w:b/>
          <w:lang w:val="es-ES_tradnl"/>
        </w:rPr>
      </w:pPr>
      <w:r w:rsidRPr="002305CE">
        <w:rPr>
          <w:rFonts w:ascii="Arial" w:hAnsi="Arial" w:cs="Arial"/>
          <w:b/>
          <w:lang w:val="es-ES_tradnl"/>
        </w:rPr>
        <w:t>DATOS DEL EJERCICIO</w:t>
      </w:r>
    </w:p>
    <w:p w:rsidR="00A925B6" w:rsidRPr="002305CE" w:rsidRDefault="00A925B6" w:rsidP="00DA43B4">
      <w:pPr>
        <w:spacing w:line="276" w:lineRule="auto"/>
        <w:rPr>
          <w:rFonts w:ascii="Arial" w:hAnsi="Arial" w:cs="Arial"/>
          <w:lang w:val="es-ES_tradnl"/>
        </w:rPr>
      </w:pPr>
    </w:p>
    <w:p w:rsidR="00A925B6" w:rsidRPr="002305CE" w:rsidRDefault="00125D25" w:rsidP="00DA43B4">
      <w:pPr>
        <w:spacing w:line="276" w:lineRule="auto"/>
        <w:jc w:val="both"/>
        <w:rPr>
          <w:rFonts w:ascii="Arial" w:hAnsi="Arial" w:cs="Arial"/>
          <w:color w:val="0000FF"/>
          <w:lang w:val="es-ES_tradnl"/>
        </w:rPr>
      </w:pPr>
      <w:r w:rsidRPr="002305CE">
        <w:rPr>
          <w:rFonts w:ascii="Arial" w:hAnsi="Arial" w:cs="Arial"/>
          <w:color w:val="0000FF"/>
          <w:lang w:val="es-ES_tradnl"/>
        </w:rPr>
        <w:t xml:space="preserve">COPIA </w:t>
      </w:r>
      <w:r w:rsidR="00A925B6" w:rsidRPr="002305CE">
        <w:rPr>
          <w:rFonts w:ascii="Arial" w:hAnsi="Arial" w:cs="Arial"/>
          <w:color w:val="0000FF"/>
          <w:lang w:val="es-ES_tradnl"/>
        </w:rPr>
        <w:t xml:space="preserve">EL TÍTULO DEL RECURSO </w:t>
      </w:r>
      <w:r w:rsidRPr="002305CE">
        <w:rPr>
          <w:rFonts w:ascii="Arial" w:hAnsi="Arial" w:cs="Arial"/>
          <w:color w:val="0000FF"/>
          <w:lang w:val="es-ES_tradnl"/>
        </w:rPr>
        <w:t>PARA EL TÍTULO DEL EJERCICIO</w:t>
      </w:r>
      <w:ins w:id="0" w:author="Toshiba-User" w:date="2015-03-08T15:28:00Z">
        <w:r w:rsidR="001D5554" w:rsidRPr="002305CE">
          <w:rPr>
            <w:rFonts w:ascii="Arial" w:hAnsi="Arial" w:cs="Arial"/>
            <w:color w:val="0000FF"/>
            <w:lang w:val="es-ES_tradnl"/>
          </w:rPr>
          <w:t>,</w:t>
        </w:r>
      </w:ins>
      <w:r w:rsidRPr="002305CE">
        <w:rPr>
          <w:rFonts w:ascii="Arial" w:hAnsi="Arial" w:cs="Arial"/>
          <w:color w:val="0000FF"/>
          <w:lang w:val="es-ES_tradnl"/>
        </w:rPr>
        <w:t xml:space="preserve"> A MENOS QUE SEA DIFERENTE</w:t>
      </w:r>
      <w:r w:rsidR="00A925B6" w:rsidRPr="002305CE">
        <w:rPr>
          <w:rFonts w:ascii="Arial" w:hAnsi="Arial" w:cs="Arial"/>
          <w:color w:val="0000FF"/>
          <w:lang w:val="es-ES_tradnl"/>
        </w:rPr>
        <w:t xml:space="preserve">. RECUERDA </w:t>
      </w:r>
      <w:ins w:id="1" w:author="Toshiba-User" w:date="2015-03-08T15:28:00Z">
        <w:r w:rsidR="001D5554" w:rsidRPr="002305CE">
          <w:rPr>
            <w:rFonts w:ascii="Arial" w:hAnsi="Arial" w:cs="Arial"/>
            <w:color w:val="0000FF"/>
            <w:lang w:val="es-ES_tradnl"/>
          </w:rPr>
          <w:t xml:space="preserve">QUE </w:t>
        </w:r>
      </w:ins>
      <w:r w:rsidR="00EA3E65" w:rsidRPr="002305CE">
        <w:rPr>
          <w:rFonts w:ascii="Arial" w:hAnsi="Arial" w:cs="Arial"/>
          <w:color w:val="0000FF"/>
          <w:lang w:val="es-ES_tradnl"/>
        </w:rPr>
        <w:t>EL TÍTULO</w:t>
      </w:r>
      <w:r w:rsidR="00A925B6" w:rsidRPr="002305CE">
        <w:rPr>
          <w:rFonts w:ascii="Arial" w:hAnsi="Arial" w:cs="Arial"/>
          <w:color w:val="0000FF"/>
          <w:lang w:val="es-ES_tradnl"/>
        </w:rPr>
        <w:t xml:space="preserve"> NO DEBE REBASAR LOS 86 CARACTERES. </w:t>
      </w:r>
    </w:p>
    <w:p w:rsidR="00B0282E" w:rsidRPr="002305CE" w:rsidRDefault="00054002" w:rsidP="00DA43B4">
      <w:pPr>
        <w:spacing w:line="276" w:lineRule="auto"/>
        <w:rPr>
          <w:rFonts w:ascii="Arial" w:hAnsi="Arial" w:cs="Arial"/>
          <w:lang w:val="es-ES"/>
        </w:rPr>
      </w:pPr>
      <w:r w:rsidRPr="002305CE">
        <w:rPr>
          <w:rFonts w:ascii="Arial" w:hAnsi="Arial" w:cs="Arial"/>
          <w:b/>
          <w:color w:val="FF0000"/>
          <w:lang w:val="es-ES_tradnl"/>
        </w:rPr>
        <w:lastRenderedPageBreak/>
        <w:t>*</w:t>
      </w:r>
      <w:r w:rsidR="006907A4" w:rsidRPr="002305CE">
        <w:rPr>
          <w:rFonts w:ascii="Arial" w:hAnsi="Arial" w:cs="Arial"/>
          <w:highlight w:val="green"/>
          <w:lang w:val="es-ES_tradnl"/>
        </w:rPr>
        <w:t>Título del ejercicio</w:t>
      </w:r>
      <w:r w:rsidRPr="002305CE">
        <w:rPr>
          <w:rFonts w:ascii="Arial" w:hAnsi="Arial" w:cs="Arial"/>
          <w:highlight w:val="green"/>
          <w:lang w:val="es-ES_tradnl"/>
        </w:rPr>
        <w:t xml:space="preserve"> (</w:t>
      </w:r>
      <w:r w:rsidRPr="002305CE">
        <w:rPr>
          <w:rFonts w:ascii="Arial" w:hAnsi="Arial" w:cs="Arial"/>
          <w:b/>
          <w:highlight w:val="green"/>
          <w:lang w:val="es-ES_tradnl"/>
        </w:rPr>
        <w:t>86</w:t>
      </w:r>
      <w:r w:rsidRPr="002305CE">
        <w:rPr>
          <w:rFonts w:ascii="Arial" w:hAnsi="Arial" w:cs="Arial"/>
          <w:highlight w:val="green"/>
          <w:lang w:val="es-ES_tradnl"/>
        </w:rPr>
        <w:t xml:space="preserve"> caracteres máx.</w:t>
      </w:r>
      <w:r w:rsidR="00D660AD" w:rsidRPr="002305CE">
        <w:rPr>
          <w:rFonts w:ascii="Arial" w:hAnsi="Arial" w:cs="Arial"/>
          <w:highlight w:val="green"/>
          <w:lang w:val="es-ES_tradnl"/>
        </w:rPr>
        <w:t>)</w:t>
      </w:r>
      <w:r w:rsidR="003A2B86" w:rsidRPr="002305CE">
        <w:rPr>
          <w:rFonts w:ascii="Arial" w:hAnsi="Arial" w:cs="Arial"/>
          <w:color w:val="000000"/>
          <w:lang w:val="es-ES"/>
        </w:rPr>
        <w:t xml:space="preserve">Afirmaciones verdaderas y falsas sobre </w:t>
      </w:r>
      <w:r w:rsidR="00F35A74" w:rsidRPr="002305CE">
        <w:rPr>
          <w:rFonts w:ascii="Arial" w:hAnsi="Arial" w:cs="Arial"/>
          <w:color w:val="000000"/>
          <w:lang w:val="es-ES"/>
        </w:rPr>
        <w:t>c</w:t>
      </w:r>
      <w:r w:rsidR="003A2B86" w:rsidRPr="002305CE">
        <w:rPr>
          <w:rFonts w:ascii="Arial" w:hAnsi="Arial" w:cs="Arial"/>
          <w:color w:val="000000"/>
          <w:lang w:val="es-ES"/>
        </w:rPr>
        <w:t xml:space="preserve">iencia y </w:t>
      </w:r>
      <w:r w:rsidR="0046345C" w:rsidRPr="002305CE">
        <w:rPr>
          <w:rFonts w:ascii="Arial" w:hAnsi="Arial" w:cs="Arial"/>
          <w:color w:val="000000"/>
          <w:lang w:val="es-ES"/>
        </w:rPr>
        <w:t>Medicina</w:t>
      </w:r>
    </w:p>
    <w:p w:rsidR="000719EE" w:rsidRPr="002305CE" w:rsidRDefault="000719EE" w:rsidP="00DA43B4">
      <w:pPr>
        <w:spacing w:line="276" w:lineRule="auto"/>
        <w:rPr>
          <w:rFonts w:ascii="Arial" w:hAnsi="Arial" w:cs="Arial"/>
          <w:lang w:val="es-ES_tradnl"/>
        </w:rPr>
      </w:pPr>
    </w:p>
    <w:p w:rsidR="00054002" w:rsidRPr="002305CE" w:rsidRDefault="00054002" w:rsidP="00DA43B4">
      <w:pPr>
        <w:spacing w:line="276" w:lineRule="auto"/>
        <w:rPr>
          <w:rFonts w:ascii="Arial" w:hAnsi="Arial" w:cs="Arial"/>
          <w:lang w:val="es-ES_tradnl"/>
        </w:rPr>
      </w:pPr>
      <w:r w:rsidRPr="002305CE">
        <w:rPr>
          <w:rFonts w:ascii="Arial" w:hAnsi="Arial" w:cs="Arial"/>
          <w:b/>
          <w:color w:val="FF0000"/>
          <w:lang w:val="es-ES_tradnl"/>
        </w:rPr>
        <w:t>*</w:t>
      </w:r>
      <w:r w:rsidR="006907A4" w:rsidRPr="002305CE">
        <w:rPr>
          <w:rFonts w:ascii="Arial" w:hAnsi="Arial" w:cs="Arial"/>
          <w:highlight w:val="green"/>
          <w:lang w:val="es-ES_tradnl"/>
        </w:rPr>
        <w:t>Grado del ejercicio (Primaria o Secundaria)</w:t>
      </w:r>
      <w:r w:rsidR="009F074B" w:rsidRPr="002305CE">
        <w:rPr>
          <w:rFonts w:ascii="Arial" w:hAnsi="Arial" w:cs="Arial"/>
          <w:highlight w:val="green"/>
          <w:lang w:val="es-ES_tradnl"/>
        </w:rPr>
        <w:t>; “P” o “S”</w:t>
      </w:r>
      <w:r w:rsidR="00177897" w:rsidRPr="002305CE">
        <w:rPr>
          <w:rFonts w:ascii="Arial" w:hAnsi="Arial" w:cs="Arial"/>
          <w:lang w:val="es-ES_tradnl"/>
        </w:rPr>
        <w:t xml:space="preserve"> S</w:t>
      </w:r>
    </w:p>
    <w:p w:rsidR="000719EE" w:rsidRPr="002305CE" w:rsidRDefault="000719EE" w:rsidP="00DA43B4">
      <w:pPr>
        <w:spacing w:line="276" w:lineRule="auto"/>
        <w:rPr>
          <w:rFonts w:ascii="Arial" w:hAnsi="Arial" w:cs="Arial"/>
          <w:lang w:val="es-ES_tradnl"/>
        </w:rPr>
      </w:pPr>
    </w:p>
    <w:p w:rsidR="006907A4" w:rsidRPr="002305CE" w:rsidRDefault="00C92E0A" w:rsidP="00DA43B4">
      <w:pPr>
        <w:spacing w:line="276" w:lineRule="auto"/>
        <w:rPr>
          <w:rFonts w:ascii="Arial" w:hAnsi="Arial" w:cs="Arial"/>
          <w:lang w:val="es-ES_tradnl"/>
        </w:rPr>
      </w:pPr>
      <w:r w:rsidRPr="002305CE">
        <w:rPr>
          <w:rFonts w:ascii="Arial" w:hAnsi="Arial" w:cs="Arial"/>
          <w:b/>
          <w:color w:val="FF0000"/>
          <w:lang w:val="es-ES_tradnl"/>
        </w:rPr>
        <w:t>*</w:t>
      </w:r>
      <w:r w:rsidR="001B3983" w:rsidRPr="002305CE">
        <w:rPr>
          <w:rFonts w:ascii="Arial" w:hAnsi="Arial" w:cs="Arial"/>
          <w:highlight w:val="green"/>
          <w:lang w:val="es-ES_tradnl"/>
        </w:rPr>
        <w:t>Enunciado (</w:t>
      </w:r>
      <w:r w:rsidR="00992AB9" w:rsidRPr="002305CE">
        <w:rPr>
          <w:rFonts w:ascii="Arial" w:hAnsi="Arial" w:cs="Arial"/>
          <w:highlight w:val="green"/>
          <w:lang w:val="es-ES_tradnl"/>
        </w:rPr>
        <w:t xml:space="preserve">Instrucción </w:t>
      </w:r>
      <w:r w:rsidR="001B3983" w:rsidRPr="002305CE">
        <w:rPr>
          <w:rFonts w:ascii="Arial" w:hAnsi="Arial" w:cs="Arial"/>
          <w:b/>
          <w:highlight w:val="green"/>
          <w:lang w:val="es-ES_tradnl"/>
        </w:rPr>
        <w:t>193</w:t>
      </w:r>
      <w:r w:rsidR="001B3983" w:rsidRPr="002305CE">
        <w:rPr>
          <w:rFonts w:ascii="Arial" w:hAnsi="Arial" w:cs="Arial"/>
          <w:highlight w:val="green"/>
          <w:lang w:val="es-ES_tradnl"/>
        </w:rPr>
        <w:t xml:space="preserve"> caracteres máximo)</w:t>
      </w:r>
      <w:r w:rsidR="00177897" w:rsidRPr="002305CE">
        <w:rPr>
          <w:rFonts w:ascii="Arial" w:hAnsi="Arial" w:cs="Arial"/>
          <w:lang w:val="es-ES_tradnl"/>
        </w:rPr>
        <w:t xml:space="preserve"> Para cada enunciado</w:t>
      </w:r>
      <w:r w:rsidR="00F35A74" w:rsidRPr="002305CE">
        <w:rPr>
          <w:rFonts w:ascii="Arial" w:hAnsi="Arial" w:cs="Arial"/>
          <w:lang w:val="es-ES_tradnl"/>
        </w:rPr>
        <w:t>,</w:t>
      </w:r>
      <w:r w:rsidR="00177897" w:rsidRPr="002305CE">
        <w:rPr>
          <w:rFonts w:ascii="Arial" w:hAnsi="Arial" w:cs="Arial"/>
          <w:lang w:val="es-ES_tradnl"/>
        </w:rPr>
        <w:t xml:space="preserve"> responde si es falso o verdadero.</w:t>
      </w:r>
    </w:p>
    <w:p w:rsidR="000719EE" w:rsidRPr="002305CE" w:rsidRDefault="000719EE" w:rsidP="00DA43B4">
      <w:pPr>
        <w:spacing w:line="276" w:lineRule="auto"/>
        <w:rPr>
          <w:rFonts w:ascii="Arial" w:hAnsi="Arial" w:cs="Arial"/>
          <w:lang w:val="es-ES_tradnl"/>
        </w:rPr>
      </w:pPr>
    </w:p>
    <w:p w:rsidR="00F80068" w:rsidRPr="002305CE" w:rsidRDefault="006907A4" w:rsidP="00DA43B4">
      <w:pPr>
        <w:spacing w:line="276" w:lineRule="auto"/>
        <w:rPr>
          <w:rFonts w:ascii="Arial" w:hAnsi="Arial" w:cs="Arial"/>
          <w:lang w:val="es-ES_tradnl"/>
        </w:rPr>
      </w:pPr>
      <w:r w:rsidRPr="002305CE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2305CE">
        <w:rPr>
          <w:rFonts w:ascii="Arial" w:hAnsi="Arial" w:cs="Arial"/>
          <w:highlight w:val="green"/>
          <w:lang w:val="es-ES_tradnl"/>
        </w:rPr>
        <w:t xml:space="preserve"> (ventana flotante)</w:t>
      </w:r>
    </w:p>
    <w:p w:rsidR="000719EE" w:rsidRPr="002305CE" w:rsidRDefault="000719EE" w:rsidP="00DA43B4">
      <w:pPr>
        <w:spacing w:line="276" w:lineRule="auto"/>
        <w:rPr>
          <w:rFonts w:ascii="Arial" w:hAnsi="Arial" w:cs="Arial"/>
          <w:lang w:val="es-ES_tradnl"/>
        </w:rPr>
      </w:pPr>
    </w:p>
    <w:p w:rsidR="00AF23DF" w:rsidRPr="002305CE" w:rsidRDefault="001E2043" w:rsidP="00DA43B4">
      <w:pPr>
        <w:spacing w:line="276" w:lineRule="auto"/>
        <w:rPr>
          <w:rFonts w:ascii="Arial" w:hAnsi="Arial" w:cs="Arial"/>
          <w:lang w:val="es-ES_tradnl"/>
        </w:rPr>
      </w:pPr>
      <w:r w:rsidRPr="002305CE">
        <w:rPr>
          <w:rFonts w:ascii="Arial" w:hAnsi="Arial" w:cs="Arial"/>
          <w:highlight w:val="green"/>
          <w:lang w:val="es-ES_tradnl"/>
        </w:rPr>
        <w:t>M</w:t>
      </w:r>
      <w:r w:rsidR="00F80068" w:rsidRPr="002305CE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2305CE">
        <w:rPr>
          <w:rFonts w:ascii="Arial" w:hAnsi="Arial" w:cs="Arial"/>
          <w:highlight w:val="green"/>
          <w:lang w:val="es-ES_tradnl"/>
        </w:rPr>
        <w:t xml:space="preserve">ventana </w:t>
      </w:r>
      <w:r w:rsidRPr="002305CE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2233BF" w:rsidRPr="002305CE">
        <w:rPr>
          <w:rFonts w:ascii="Arial" w:hAnsi="Arial" w:cs="Arial"/>
          <w:highlight w:val="green"/>
          <w:lang w:val="es-ES_tradnl"/>
        </w:rPr>
        <w:t>(S/N)</w:t>
      </w:r>
    </w:p>
    <w:p w:rsidR="000719EE" w:rsidRPr="002305CE" w:rsidRDefault="000719EE" w:rsidP="00DA43B4">
      <w:pPr>
        <w:spacing w:line="276" w:lineRule="auto"/>
        <w:rPr>
          <w:rFonts w:ascii="Arial" w:hAnsi="Arial" w:cs="Arial"/>
          <w:lang w:val="es-ES_tradnl"/>
        </w:rPr>
      </w:pPr>
    </w:p>
    <w:p w:rsidR="00033E28" w:rsidRPr="002305CE" w:rsidRDefault="00033E28" w:rsidP="00DA43B4">
      <w:pPr>
        <w:spacing w:line="276" w:lineRule="auto"/>
        <w:rPr>
          <w:rFonts w:ascii="Arial" w:hAnsi="Arial" w:cs="Arial"/>
          <w:lang w:val="es-ES_tradnl"/>
        </w:rPr>
      </w:pPr>
      <w:r w:rsidRPr="002305CE">
        <w:rPr>
          <w:rFonts w:ascii="Arial" w:hAnsi="Arial" w:cs="Arial"/>
          <w:b/>
          <w:color w:val="FF0000"/>
          <w:lang w:val="es-ES_tradnl"/>
        </w:rPr>
        <w:t>*</w:t>
      </w:r>
      <w:r w:rsidRPr="002305CE">
        <w:rPr>
          <w:rFonts w:ascii="Arial" w:hAnsi="Arial" w:cs="Arial"/>
          <w:highlight w:val="green"/>
          <w:lang w:val="es-ES_tradnl"/>
        </w:rPr>
        <w:t>Sin ordenación aleatoria (S/N</w:t>
      </w:r>
      <w:proofErr w:type="gramStart"/>
      <w:r w:rsidRPr="002305CE">
        <w:rPr>
          <w:rFonts w:ascii="Arial" w:hAnsi="Arial" w:cs="Arial"/>
          <w:highlight w:val="green"/>
          <w:lang w:val="es-ES_tradnl"/>
        </w:rPr>
        <w:t>):</w:t>
      </w:r>
      <w:proofErr w:type="gramEnd"/>
      <w:r w:rsidRPr="002305CE">
        <w:rPr>
          <w:rFonts w:ascii="Arial" w:hAnsi="Arial" w:cs="Arial"/>
          <w:highlight w:val="green"/>
          <w:lang w:val="es-ES_tradnl"/>
        </w:rPr>
        <w:t>)</w:t>
      </w:r>
      <w:r w:rsidR="00177897" w:rsidRPr="002305CE">
        <w:rPr>
          <w:rFonts w:ascii="Arial" w:hAnsi="Arial" w:cs="Arial"/>
          <w:lang w:val="es-ES_tradnl"/>
        </w:rPr>
        <w:t xml:space="preserve"> S</w:t>
      </w:r>
    </w:p>
    <w:p w:rsidR="00033E28" w:rsidRPr="002305CE" w:rsidRDefault="00033E28" w:rsidP="00DA43B4">
      <w:pPr>
        <w:spacing w:line="276" w:lineRule="auto"/>
        <w:rPr>
          <w:rFonts w:ascii="Arial" w:hAnsi="Arial" w:cs="Arial"/>
          <w:lang w:val="es-ES_tradnl"/>
        </w:rPr>
      </w:pPr>
    </w:p>
    <w:p w:rsidR="006907A4" w:rsidRPr="002305CE" w:rsidRDefault="006907A4" w:rsidP="00DA43B4">
      <w:pPr>
        <w:spacing w:line="276" w:lineRule="auto"/>
        <w:rPr>
          <w:rFonts w:ascii="Arial" w:hAnsi="Arial" w:cs="Arial"/>
          <w:lang w:val="es-ES_tradnl"/>
        </w:rPr>
      </w:pPr>
      <w:r w:rsidRPr="002305CE">
        <w:rPr>
          <w:rFonts w:ascii="Arial" w:hAnsi="Arial" w:cs="Arial"/>
          <w:highlight w:val="green"/>
          <w:lang w:val="es-ES_tradnl"/>
        </w:rPr>
        <w:t>Mostrar calculadora (S/N)</w:t>
      </w:r>
      <w:r w:rsidR="00177897" w:rsidRPr="002305CE">
        <w:rPr>
          <w:rFonts w:ascii="Arial" w:hAnsi="Arial" w:cs="Arial"/>
          <w:lang w:val="es-ES_tradnl"/>
        </w:rPr>
        <w:t xml:space="preserve"> N</w:t>
      </w:r>
    </w:p>
    <w:p w:rsidR="000719EE" w:rsidRPr="002305CE" w:rsidRDefault="000719EE" w:rsidP="00DA43B4">
      <w:pPr>
        <w:spacing w:line="276" w:lineRule="auto"/>
        <w:rPr>
          <w:rFonts w:ascii="Arial" w:hAnsi="Arial" w:cs="Arial"/>
          <w:lang w:val="es-ES_tradnl"/>
        </w:rPr>
      </w:pPr>
    </w:p>
    <w:p w:rsidR="009C4689" w:rsidRPr="002305CE" w:rsidRDefault="00923C89" w:rsidP="00DA43B4">
      <w:pPr>
        <w:spacing w:line="276" w:lineRule="auto"/>
        <w:rPr>
          <w:rFonts w:ascii="Arial" w:hAnsi="Arial" w:cs="Arial"/>
          <w:color w:val="0000FF"/>
          <w:lang w:val="es-ES_tradnl"/>
        </w:rPr>
      </w:pPr>
      <w:r w:rsidRPr="002305CE">
        <w:rPr>
          <w:rFonts w:ascii="Arial" w:hAnsi="Arial" w:cs="Arial"/>
          <w:b/>
          <w:color w:val="0000FF"/>
          <w:lang w:val="es-ES_tradnl"/>
        </w:rPr>
        <w:t>NO</w:t>
      </w:r>
      <w:r w:rsidRPr="002305CE">
        <w:rPr>
          <w:rFonts w:ascii="Arial" w:hAnsi="Arial" w:cs="Arial"/>
          <w:color w:val="0000FF"/>
          <w:lang w:val="es-ES_tradnl"/>
        </w:rPr>
        <w:t>: PERMITE SELECCIONAR MÁS DE UNA OPCIÓN</w:t>
      </w:r>
      <w:r w:rsidR="006C5EF2" w:rsidRPr="002305CE">
        <w:rPr>
          <w:rFonts w:ascii="Arial" w:hAnsi="Arial" w:cs="Arial"/>
          <w:color w:val="0000FF"/>
          <w:lang w:val="es-ES_tradnl"/>
        </w:rPr>
        <w:t xml:space="preserve">, </w:t>
      </w:r>
      <w:r w:rsidR="002B2F09" w:rsidRPr="002305CE">
        <w:rPr>
          <w:rFonts w:ascii="Arial" w:hAnsi="Arial" w:cs="Arial"/>
          <w:color w:val="0000FF"/>
          <w:lang w:val="es-ES_tradnl"/>
        </w:rPr>
        <w:t>APLICA A TODAS LAS PR</w:t>
      </w:r>
      <w:r w:rsidR="006C5EF2" w:rsidRPr="002305CE">
        <w:rPr>
          <w:rFonts w:ascii="Arial" w:hAnsi="Arial" w:cs="Arial"/>
          <w:color w:val="0000FF"/>
          <w:lang w:val="es-ES_tradnl"/>
        </w:rPr>
        <w:t xml:space="preserve">EGUNTAS DEL </w:t>
      </w:r>
      <w:r w:rsidR="002B2F09" w:rsidRPr="002305CE">
        <w:rPr>
          <w:rFonts w:ascii="Arial" w:hAnsi="Arial" w:cs="Arial"/>
          <w:color w:val="0000FF"/>
          <w:lang w:val="es-ES_tradnl"/>
        </w:rPr>
        <w:t>EJERCICIO</w:t>
      </w:r>
      <w:r w:rsidR="009C4689" w:rsidRPr="002305CE">
        <w:rPr>
          <w:rFonts w:ascii="Arial" w:hAnsi="Arial" w:cs="Arial"/>
          <w:color w:val="0000FF"/>
          <w:lang w:val="es-ES_tradnl"/>
        </w:rPr>
        <w:t>.</w:t>
      </w:r>
    </w:p>
    <w:p w:rsidR="009C4689" w:rsidRPr="002305CE" w:rsidRDefault="009C4689" w:rsidP="00DA43B4">
      <w:pPr>
        <w:spacing w:line="276" w:lineRule="auto"/>
        <w:rPr>
          <w:rFonts w:ascii="Arial" w:hAnsi="Arial" w:cs="Arial"/>
          <w:lang w:val="pt-BR"/>
        </w:rPr>
      </w:pPr>
      <w:r w:rsidRPr="002305CE">
        <w:rPr>
          <w:rFonts w:ascii="Arial" w:hAnsi="Arial" w:cs="Arial"/>
          <w:b/>
          <w:color w:val="FF0000"/>
          <w:lang w:val="pt-BR"/>
        </w:rPr>
        <w:t>*</w:t>
      </w:r>
      <w:proofErr w:type="spellStart"/>
      <w:r w:rsidRPr="002305CE">
        <w:rPr>
          <w:rFonts w:ascii="Arial" w:hAnsi="Arial" w:cs="Arial"/>
          <w:highlight w:val="green"/>
          <w:lang w:val="pt-BR"/>
        </w:rPr>
        <w:t>Respuesta</w:t>
      </w:r>
      <w:proofErr w:type="spellEnd"/>
      <w:r w:rsidRPr="002305CE">
        <w:rPr>
          <w:rFonts w:ascii="Arial" w:hAnsi="Arial" w:cs="Arial"/>
          <w:highlight w:val="green"/>
          <w:lang w:val="pt-BR"/>
        </w:rPr>
        <w:t xml:space="preserve"> única (S/N)</w:t>
      </w:r>
      <w:r w:rsidR="00177897" w:rsidRPr="002305CE">
        <w:rPr>
          <w:rFonts w:ascii="Arial" w:hAnsi="Arial" w:cs="Arial"/>
          <w:lang w:val="pt-BR"/>
        </w:rPr>
        <w:t xml:space="preserve"> S</w:t>
      </w:r>
    </w:p>
    <w:p w:rsidR="009C4689" w:rsidRPr="002305CE" w:rsidRDefault="009C4689" w:rsidP="00DA43B4">
      <w:pPr>
        <w:spacing w:line="276" w:lineRule="auto"/>
        <w:rPr>
          <w:rFonts w:ascii="Arial" w:hAnsi="Arial" w:cs="Arial"/>
          <w:lang w:val="pt-BR"/>
        </w:rPr>
      </w:pPr>
    </w:p>
    <w:p w:rsidR="00742D83" w:rsidRPr="002305CE" w:rsidRDefault="004A4A9C" w:rsidP="00DA43B4">
      <w:pPr>
        <w:spacing w:line="276" w:lineRule="auto"/>
        <w:rPr>
          <w:rFonts w:ascii="Arial" w:hAnsi="Arial" w:cs="Arial"/>
          <w:color w:val="0000FF"/>
          <w:lang w:val="es-ES_tradnl"/>
        </w:rPr>
      </w:pPr>
      <w:r w:rsidRPr="002305CE">
        <w:rPr>
          <w:rFonts w:ascii="Arial" w:hAnsi="Arial" w:cs="Arial"/>
          <w:color w:val="0000FF"/>
          <w:lang w:val="pt-BR"/>
        </w:rPr>
        <w:t>MÍN. 1MÁX. 1</w:t>
      </w:r>
      <w:r w:rsidR="009C4689" w:rsidRPr="002305CE">
        <w:rPr>
          <w:rFonts w:ascii="Arial" w:hAnsi="Arial" w:cs="Arial"/>
          <w:color w:val="0000FF"/>
          <w:lang w:val="pt-BR"/>
        </w:rPr>
        <w:t>0</w:t>
      </w:r>
      <w:r w:rsidRPr="002305CE">
        <w:rPr>
          <w:rFonts w:ascii="Arial" w:hAnsi="Arial" w:cs="Arial"/>
          <w:color w:val="0000FF"/>
          <w:lang w:val="pt-BR"/>
        </w:rPr>
        <w:t xml:space="preserve">. </w:t>
      </w:r>
      <w:r w:rsidR="009C4689" w:rsidRPr="002305CE">
        <w:rPr>
          <w:rFonts w:ascii="Arial" w:hAnsi="Arial" w:cs="Arial"/>
          <w:color w:val="0000FF"/>
          <w:lang w:val="es-ES_tradnl"/>
        </w:rPr>
        <w:t xml:space="preserve">TEST-TEXTO (OPCIÓN MÚLTIPLE). </w:t>
      </w:r>
      <w:r w:rsidR="00D3600C" w:rsidRPr="002305CE">
        <w:rPr>
          <w:rFonts w:ascii="Arial" w:hAnsi="Arial" w:cs="Arial"/>
          <w:color w:val="0000FF"/>
          <w:lang w:val="es-ES_tradnl"/>
        </w:rPr>
        <w:t>EL TEXTO DE LA EXPLICACIÓN SE MUESTRA AL MOMENTO DE PEDIR LA SOLUCIÓN. POR LO MENOS UNA O TODAS LAS RESPUESTAS DE UNA PREGUNTA PUEDEN SER CORRECTAS</w:t>
      </w:r>
      <w:r w:rsidR="001D5554" w:rsidRPr="002305CE">
        <w:rPr>
          <w:rFonts w:ascii="Arial" w:hAnsi="Arial" w:cs="Arial"/>
          <w:color w:val="0000FF"/>
          <w:lang w:val="es-ES_tradnl"/>
        </w:rPr>
        <w:t>.</w:t>
      </w:r>
      <w:r w:rsidR="00D3600C" w:rsidRPr="002305CE">
        <w:rPr>
          <w:rFonts w:ascii="Arial" w:hAnsi="Arial" w:cs="Arial"/>
          <w:color w:val="0000FF"/>
          <w:lang w:val="es-ES_tradnl"/>
        </w:rPr>
        <w:t xml:space="preserve"> MARQUE </w:t>
      </w:r>
      <w:r w:rsidR="0036258A" w:rsidRPr="002305CE">
        <w:rPr>
          <w:rFonts w:ascii="Arial" w:hAnsi="Arial" w:cs="Arial"/>
          <w:color w:val="0000FF"/>
          <w:lang w:val="es-ES_tradnl"/>
        </w:rPr>
        <w:t xml:space="preserve">ÉSTAS </w:t>
      </w:r>
      <w:r w:rsidR="00D3600C" w:rsidRPr="002305CE">
        <w:rPr>
          <w:rFonts w:ascii="Arial" w:hAnsi="Arial" w:cs="Arial"/>
          <w:color w:val="0000FF"/>
          <w:lang w:val="es-ES_tradnl"/>
        </w:rPr>
        <w:t>CON NEGRITA</w:t>
      </w:r>
      <w:r w:rsidR="0036258A" w:rsidRPr="002305CE">
        <w:rPr>
          <w:rFonts w:ascii="Arial" w:hAnsi="Arial" w:cs="Arial"/>
          <w:color w:val="0000FF"/>
          <w:lang w:val="es-ES_tradnl"/>
        </w:rPr>
        <w:t>.</w:t>
      </w:r>
    </w:p>
    <w:p w:rsidR="0046345C" w:rsidRPr="002305CE" w:rsidRDefault="0046345C" w:rsidP="00DA43B4">
      <w:pPr>
        <w:spacing w:line="276" w:lineRule="auto"/>
        <w:rPr>
          <w:rFonts w:ascii="Arial" w:hAnsi="Arial" w:cs="Arial"/>
          <w:b/>
          <w:color w:val="FF0000"/>
          <w:lang w:val="es-ES_tradnl"/>
        </w:rPr>
      </w:pPr>
    </w:p>
    <w:p w:rsidR="006D02A8" w:rsidRPr="002305CE" w:rsidRDefault="006D02A8" w:rsidP="00DA43B4">
      <w:pPr>
        <w:spacing w:line="276" w:lineRule="auto"/>
        <w:rPr>
          <w:rFonts w:ascii="Arial" w:hAnsi="Arial" w:cs="Arial"/>
          <w:lang w:val="es-ES_tradnl"/>
        </w:rPr>
      </w:pPr>
      <w:r w:rsidRPr="002305CE">
        <w:rPr>
          <w:rFonts w:ascii="Arial" w:hAnsi="Arial" w:cs="Arial"/>
          <w:b/>
          <w:color w:val="FF0000"/>
          <w:lang w:val="es-ES_tradnl"/>
        </w:rPr>
        <w:t>*</w:t>
      </w:r>
      <w:r w:rsidR="00CD0B3B" w:rsidRPr="002305CE">
        <w:rPr>
          <w:rFonts w:ascii="Arial" w:hAnsi="Arial" w:cs="Arial"/>
          <w:highlight w:val="green"/>
          <w:lang w:val="es-ES_tradnl"/>
        </w:rPr>
        <w:t>Pregunta 1</w:t>
      </w:r>
      <w:r w:rsidRPr="002305CE">
        <w:rPr>
          <w:rFonts w:ascii="Arial" w:hAnsi="Arial" w:cs="Arial"/>
          <w:highlight w:val="green"/>
          <w:lang w:val="es-ES_tradnl"/>
        </w:rPr>
        <w:t xml:space="preserve"> (</w:t>
      </w:r>
      <w:r w:rsidR="00CD0B3B" w:rsidRPr="002305CE">
        <w:rPr>
          <w:rFonts w:ascii="Arial" w:hAnsi="Arial" w:cs="Arial"/>
          <w:b/>
          <w:highlight w:val="green"/>
          <w:lang w:val="es-ES_tradnl"/>
        </w:rPr>
        <w:t>173</w:t>
      </w:r>
      <w:r w:rsidRPr="002305CE">
        <w:rPr>
          <w:rFonts w:ascii="Arial" w:hAnsi="Arial" w:cs="Arial"/>
          <w:highlight w:val="green"/>
          <w:lang w:val="es-ES_tradnl"/>
        </w:rPr>
        <w:t xml:space="preserve"> caracteres máximo)</w:t>
      </w:r>
    </w:p>
    <w:p w:rsidR="00177897" w:rsidRPr="002305CE" w:rsidRDefault="00177897" w:rsidP="00DA43B4">
      <w:pPr>
        <w:spacing w:line="276" w:lineRule="auto"/>
        <w:rPr>
          <w:rFonts w:ascii="Arial" w:hAnsi="Arial" w:cs="Arial"/>
          <w:lang w:val="es-ES_tradnl"/>
        </w:rPr>
      </w:pPr>
    </w:p>
    <w:p w:rsidR="006D02A8" w:rsidRPr="002305CE" w:rsidRDefault="003A2B86" w:rsidP="00DA43B4">
      <w:pPr>
        <w:spacing w:line="276" w:lineRule="auto"/>
        <w:rPr>
          <w:rFonts w:ascii="Arial" w:hAnsi="Arial" w:cs="Arial"/>
          <w:lang w:val="es-ES_tradnl"/>
        </w:rPr>
      </w:pPr>
      <w:r w:rsidRPr="002305CE">
        <w:rPr>
          <w:rFonts w:ascii="Arial" w:hAnsi="Arial" w:cs="Arial"/>
          <w:lang w:val="es-ES_tradnl"/>
        </w:rPr>
        <w:t xml:space="preserve">La </w:t>
      </w:r>
      <w:r w:rsidR="0046345C" w:rsidRPr="002305CE">
        <w:rPr>
          <w:rFonts w:ascii="Arial" w:hAnsi="Arial" w:cs="Arial"/>
          <w:lang w:val="es-ES_tradnl"/>
        </w:rPr>
        <w:t>Biología</w:t>
      </w:r>
      <w:r w:rsidRPr="002305CE">
        <w:rPr>
          <w:rFonts w:ascii="Arial" w:hAnsi="Arial" w:cs="Arial"/>
          <w:lang w:val="es-ES_tradnl"/>
        </w:rPr>
        <w:t xml:space="preserve"> se encarga de estudiar y curar las maldiciones generacionales</w:t>
      </w:r>
      <w:ins w:id="2" w:author="Toshiba-User" w:date="2015-03-08T15:30:00Z">
        <w:r w:rsidR="001D5554" w:rsidRPr="002305CE">
          <w:rPr>
            <w:rFonts w:ascii="Arial" w:hAnsi="Arial" w:cs="Arial"/>
            <w:lang w:val="es-ES_tradnl"/>
          </w:rPr>
          <w:t>.</w:t>
        </w:r>
      </w:ins>
    </w:p>
    <w:p w:rsidR="00CD0B3B" w:rsidRPr="002305CE" w:rsidRDefault="00CD0B3B" w:rsidP="00DA43B4">
      <w:pPr>
        <w:spacing w:line="276" w:lineRule="auto"/>
        <w:rPr>
          <w:rFonts w:ascii="Arial" w:hAnsi="Arial" w:cs="Arial"/>
          <w:lang w:val="es-ES_tradnl"/>
        </w:rPr>
      </w:pPr>
    </w:p>
    <w:p w:rsidR="00B5250C" w:rsidRPr="002305CE" w:rsidRDefault="00CD0B3B" w:rsidP="00DA43B4">
      <w:pPr>
        <w:spacing w:line="276" w:lineRule="auto"/>
        <w:rPr>
          <w:rFonts w:ascii="Arial" w:hAnsi="Arial" w:cs="Arial"/>
          <w:highlight w:val="green"/>
          <w:lang w:val="es-ES_tradnl"/>
        </w:rPr>
      </w:pPr>
      <w:r w:rsidRPr="002305CE">
        <w:rPr>
          <w:rFonts w:ascii="Arial" w:hAnsi="Arial" w:cs="Arial"/>
          <w:highlight w:val="yellow"/>
          <w:lang w:val="es-ES_tradnl"/>
        </w:rPr>
        <w:t>Explicación (</w:t>
      </w:r>
      <w:r w:rsidRPr="002305CE">
        <w:rPr>
          <w:rFonts w:ascii="Arial" w:hAnsi="Arial" w:cs="Arial"/>
          <w:b/>
          <w:highlight w:val="yellow"/>
          <w:lang w:val="es-ES_tradnl"/>
        </w:rPr>
        <w:t>173</w:t>
      </w:r>
      <w:r w:rsidRPr="002305CE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177897" w:rsidRPr="002305CE" w:rsidRDefault="00177897" w:rsidP="00DA43B4">
      <w:pPr>
        <w:spacing w:line="276" w:lineRule="auto"/>
        <w:rPr>
          <w:rFonts w:ascii="Arial" w:hAnsi="Arial" w:cs="Arial"/>
          <w:lang w:val="es-ES_tradnl"/>
        </w:rPr>
      </w:pPr>
    </w:p>
    <w:p w:rsidR="00E6423C" w:rsidRPr="002305CE" w:rsidRDefault="00E6423C" w:rsidP="00DA43B4">
      <w:pPr>
        <w:spacing w:line="276" w:lineRule="auto"/>
        <w:rPr>
          <w:rFonts w:ascii="Arial" w:hAnsi="Arial" w:cs="Arial"/>
          <w:lang w:val="es-ES_tradnl"/>
        </w:rPr>
      </w:pPr>
      <w:r w:rsidRPr="002305CE">
        <w:rPr>
          <w:rFonts w:ascii="Arial" w:hAnsi="Arial" w:cs="Arial"/>
          <w:lang w:val="es-ES_tradnl"/>
        </w:rPr>
        <w:t xml:space="preserve">La </w:t>
      </w:r>
      <w:r w:rsidR="0046345C" w:rsidRPr="002305CE">
        <w:rPr>
          <w:rFonts w:ascii="Arial" w:hAnsi="Arial" w:cs="Arial"/>
          <w:lang w:val="es-ES_tradnl"/>
        </w:rPr>
        <w:t>Biología</w:t>
      </w:r>
      <w:r w:rsidRPr="002305CE">
        <w:rPr>
          <w:rFonts w:ascii="Arial" w:hAnsi="Arial" w:cs="Arial"/>
          <w:lang w:val="es-ES_tradnl"/>
        </w:rPr>
        <w:t xml:space="preserve"> no acepta la existencia de maldiciones generacionales, sino de enfermedades genéticas</w:t>
      </w:r>
      <w:r w:rsidR="001D5554" w:rsidRPr="002305CE">
        <w:rPr>
          <w:rFonts w:ascii="Arial" w:hAnsi="Arial" w:cs="Arial"/>
          <w:lang w:val="es-ES_tradnl"/>
        </w:rPr>
        <w:t>.</w:t>
      </w:r>
    </w:p>
    <w:p w:rsidR="00E6423C" w:rsidRPr="002305CE" w:rsidRDefault="00E6423C" w:rsidP="00DA43B4">
      <w:pPr>
        <w:spacing w:line="276" w:lineRule="auto"/>
        <w:rPr>
          <w:rFonts w:ascii="Arial" w:hAnsi="Arial" w:cs="Arial"/>
          <w:lang w:val="es-ES_tradnl"/>
        </w:rPr>
      </w:pPr>
    </w:p>
    <w:p w:rsidR="00B5250C" w:rsidRPr="002305CE" w:rsidRDefault="009E7DAC" w:rsidP="00DA43B4">
      <w:pPr>
        <w:spacing w:line="276" w:lineRule="auto"/>
        <w:rPr>
          <w:rFonts w:ascii="Arial" w:hAnsi="Arial" w:cs="Arial"/>
          <w:lang w:val="es-ES_tradnl"/>
        </w:rPr>
      </w:pPr>
      <w:r w:rsidRPr="002305CE">
        <w:rPr>
          <w:rFonts w:ascii="Arial" w:hAnsi="Arial" w:cs="Arial"/>
          <w:b/>
          <w:color w:val="FF0000"/>
          <w:lang w:val="es-ES_tradnl"/>
        </w:rPr>
        <w:t>*</w:t>
      </w:r>
      <w:proofErr w:type="gramStart"/>
      <w:r w:rsidRPr="002305CE">
        <w:rPr>
          <w:rFonts w:ascii="Arial" w:hAnsi="Arial" w:cs="Arial"/>
          <w:highlight w:val="yellow"/>
          <w:lang w:val="es-ES_tradnl"/>
        </w:rPr>
        <w:t>Respuesta</w:t>
      </w:r>
      <w:r w:rsidR="007D2825" w:rsidRPr="002305CE">
        <w:rPr>
          <w:rFonts w:ascii="Arial" w:hAnsi="Arial" w:cs="Arial"/>
          <w:highlight w:val="yellow"/>
          <w:lang w:val="es-ES_tradnl"/>
        </w:rPr>
        <w:t>s</w:t>
      </w:r>
      <w:r w:rsidRPr="002305CE">
        <w:rPr>
          <w:rFonts w:ascii="Arial" w:hAnsi="Arial" w:cs="Arial"/>
          <w:highlight w:val="yellow"/>
          <w:lang w:val="es-ES_tradnl"/>
        </w:rPr>
        <w:t>(</w:t>
      </w:r>
      <w:proofErr w:type="gramEnd"/>
      <w:r w:rsidRPr="002305CE">
        <w:rPr>
          <w:rFonts w:ascii="Arial" w:hAnsi="Arial" w:cs="Arial"/>
          <w:highlight w:val="yellow"/>
          <w:lang w:val="es-ES_tradnl"/>
        </w:rPr>
        <w:t xml:space="preserve">mín. 2 – máx. 5, </w:t>
      </w:r>
      <w:r w:rsidRPr="002305CE">
        <w:rPr>
          <w:rFonts w:ascii="Arial" w:hAnsi="Arial" w:cs="Arial"/>
          <w:b/>
          <w:highlight w:val="yellow"/>
          <w:lang w:val="es-ES_tradnl"/>
        </w:rPr>
        <w:t>73</w:t>
      </w:r>
      <w:r w:rsidRPr="002305CE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:rsidR="00B5250C" w:rsidRPr="002305CE" w:rsidRDefault="00B5250C" w:rsidP="00DA43B4">
      <w:pPr>
        <w:spacing w:line="276" w:lineRule="auto"/>
        <w:rPr>
          <w:rFonts w:ascii="Arial" w:hAnsi="Arial" w:cs="Arial"/>
          <w:lang w:val="es-ES_tradnl"/>
        </w:rPr>
      </w:pPr>
    </w:p>
    <w:p w:rsidR="007D2825" w:rsidRPr="002305CE" w:rsidRDefault="00A70E59" w:rsidP="00DA43B4">
      <w:pPr>
        <w:spacing w:line="276" w:lineRule="auto"/>
        <w:rPr>
          <w:rFonts w:ascii="Arial" w:hAnsi="Arial" w:cs="Arial"/>
          <w:lang w:val="es-ES_tradnl"/>
        </w:rPr>
      </w:pPr>
      <w:r w:rsidRPr="002305CE">
        <w:rPr>
          <w:rFonts w:ascii="Arial" w:hAnsi="Arial" w:cs="Arial"/>
          <w:lang w:val="es-ES_tradnl"/>
        </w:rPr>
        <w:t>Verdadero</w:t>
      </w:r>
    </w:p>
    <w:p w:rsidR="00A70E59" w:rsidRPr="002305CE" w:rsidRDefault="00A70E59" w:rsidP="00DA43B4">
      <w:pPr>
        <w:spacing w:line="276" w:lineRule="auto"/>
        <w:rPr>
          <w:rFonts w:ascii="Arial" w:hAnsi="Arial" w:cs="Arial"/>
          <w:b/>
          <w:lang w:val="es-ES_tradnl"/>
        </w:rPr>
      </w:pPr>
      <w:r w:rsidRPr="002305CE">
        <w:rPr>
          <w:rFonts w:ascii="Arial" w:hAnsi="Arial" w:cs="Arial"/>
          <w:b/>
          <w:lang w:val="es-ES_tradnl"/>
        </w:rPr>
        <w:t>Falso</w:t>
      </w:r>
    </w:p>
    <w:p w:rsidR="007D2825" w:rsidRPr="002305CE" w:rsidRDefault="007D2825" w:rsidP="00DA43B4">
      <w:pPr>
        <w:spacing w:line="276" w:lineRule="auto"/>
        <w:rPr>
          <w:rFonts w:ascii="Arial" w:hAnsi="Arial" w:cs="Arial"/>
          <w:lang w:val="es-ES_tradnl"/>
        </w:rPr>
      </w:pPr>
    </w:p>
    <w:p w:rsidR="007D2825" w:rsidRPr="002305CE" w:rsidRDefault="007D2825" w:rsidP="00DA43B4">
      <w:pPr>
        <w:spacing w:line="276" w:lineRule="auto"/>
        <w:rPr>
          <w:rFonts w:ascii="Arial" w:hAnsi="Arial" w:cs="Arial"/>
          <w:lang w:val="es-ES_tradnl"/>
        </w:rPr>
      </w:pPr>
      <w:r w:rsidRPr="002305CE">
        <w:rPr>
          <w:rFonts w:ascii="Arial" w:hAnsi="Arial" w:cs="Arial"/>
          <w:highlight w:val="green"/>
          <w:lang w:val="es-ES_tradnl"/>
        </w:rPr>
        <w:t>Pregunta 2 (</w:t>
      </w:r>
      <w:r w:rsidRPr="002305CE">
        <w:rPr>
          <w:rFonts w:ascii="Arial" w:hAnsi="Arial" w:cs="Arial"/>
          <w:b/>
          <w:highlight w:val="green"/>
          <w:lang w:val="es-ES_tradnl"/>
        </w:rPr>
        <w:t>173</w:t>
      </w:r>
      <w:r w:rsidRPr="002305CE">
        <w:rPr>
          <w:rFonts w:ascii="Arial" w:hAnsi="Arial" w:cs="Arial"/>
          <w:highlight w:val="green"/>
          <w:lang w:val="es-ES_tradnl"/>
        </w:rPr>
        <w:t xml:space="preserve"> caracteres máximo)</w:t>
      </w:r>
    </w:p>
    <w:p w:rsidR="002B0B2F" w:rsidRPr="002305CE" w:rsidRDefault="002B0B2F" w:rsidP="00DA43B4">
      <w:pPr>
        <w:spacing w:line="276" w:lineRule="auto"/>
        <w:rPr>
          <w:rFonts w:ascii="Arial" w:hAnsi="Arial" w:cs="Arial"/>
          <w:lang w:val="es-ES_tradnl"/>
        </w:rPr>
      </w:pPr>
    </w:p>
    <w:p w:rsidR="00A70E59" w:rsidRPr="002305CE" w:rsidRDefault="00960692" w:rsidP="00DA43B4">
      <w:pPr>
        <w:spacing w:line="276" w:lineRule="auto"/>
        <w:rPr>
          <w:rFonts w:ascii="Arial" w:hAnsi="Arial" w:cs="Arial"/>
          <w:lang w:val="es-ES_tradnl"/>
        </w:rPr>
      </w:pPr>
      <w:r w:rsidRPr="002305CE">
        <w:rPr>
          <w:rFonts w:ascii="Arial" w:hAnsi="Arial" w:cs="Arial"/>
          <w:lang w:val="es-ES_tradnl"/>
        </w:rPr>
        <w:t>A la sal de cocina se le extrae el yodo para prevenir las enfermedades ocasionadas por el exceso de este mineral</w:t>
      </w:r>
      <w:r w:rsidR="0046345C" w:rsidRPr="002305CE">
        <w:rPr>
          <w:rFonts w:ascii="Arial" w:hAnsi="Arial" w:cs="Arial"/>
          <w:lang w:val="es-ES_tradnl"/>
        </w:rPr>
        <w:t>.</w:t>
      </w:r>
    </w:p>
    <w:p w:rsidR="002B0B2F" w:rsidRPr="002305CE" w:rsidRDefault="002B0B2F" w:rsidP="00DA43B4">
      <w:pPr>
        <w:spacing w:line="276" w:lineRule="auto"/>
        <w:rPr>
          <w:rFonts w:ascii="Arial" w:hAnsi="Arial" w:cs="Arial"/>
          <w:lang w:val="es-ES_tradnl"/>
        </w:rPr>
      </w:pPr>
    </w:p>
    <w:p w:rsidR="002B0B2F" w:rsidRPr="002305CE" w:rsidRDefault="002B0B2F" w:rsidP="00DA43B4">
      <w:pPr>
        <w:spacing w:line="276" w:lineRule="auto"/>
        <w:rPr>
          <w:rFonts w:ascii="Arial" w:hAnsi="Arial" w:cs="Arial"/>
          <w:highlight w:val="green"/>
          <w:lang w:val="es-ES_tradnl"/>
        </w:rPr>
      </w:pPr>
      <w:r w:rsidRPr="002305CE">
        <w:rPr>
          <w:rFonts w:ascii="Arial" w:hAnsi="Arial" w:cs="Arial"/>
          <w:highlight w:val="yellow"/>
          <w:lang w:val="es-ES_tradnl"/>
        </w:rPr>
        <w:t>Explicación (</w:t>
      </w:r>
      <w:r w:rsidRPr="002305CE">
        <w:rPr>
          <w:rFonts w:ascii="Arial" w:hAnsi="Arial" w:cs="Arial"/>
          <w:b/>
          <w:highlight w:val="yellow"/>
          <w:lang w:val="es-ES_tradnl"/>
        </w:rPr>
        <w:t>173</w:t>
      </w:r>
      <w:r w:rsidRPr="002305CE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A70E59" w:rsidRPr="002305CE" w:rsidRDefault="00A70E59" w:rsidP="00DA43B4">
      <w:pPr>
        <w:spacing w:line="276" w:lineRule="auto"/>
        <w:rPr>
          <w:rFonts w:ascii="Arial" w:hAnsi="Arial" w:cs="Arial"/>
          <w:lang w:val="es-ES_tradnl"/>
        </w:rPr>
      </w:pPr>
    </w:p>
    <w:p w:rsidR="00E6423C" w:rsidRPr="002305CE" w:rsidRDefault="00364A7A" w:rsidP="00DA43B4">
      <w:pPr>
        <w:spacing w:line="276" w:lineRule="auto"/>
        <w:rPr>
          <w:rFonts w:ascii="Arial" w:hAnsi="Arial" w:cs="Arial"/>
          <w:lang w:val="es-ES_tradnl"/>
        </w:rPr>
      </w:pPr>
      <w:r w:rsidRPr="002305CE">
        <w:rPr>
          <w:rFonts w:ascii="Arial" w:hAnsi="Arial" w:cs="Arial"/>
          <w:lang w:val="es-ES_tradnl"/>
        </w:rPr>
        <w:lastRenderedPageBreak/>
        <w:t xml:space="preserve">A la sal se le adiciona yodo para prevenir </w:t>
      </w:r>
      <w:r w:rsidR="004306A5" w:rsidRPr="002305CE">
        <w:rPr>
          <w:rFonts w:ascii="Arial" w:hAnsi="Arial" w:cs="Arial"/>
          <w:lang w:val="es-ES_tradnl"/>
        </w:rPr>
        <w:t>su</w:t>
      </w:r>
      <w:r w:rsidR="002305CE" w:rsidRPr="002305CE">
        <w:rPr>
          <w:rFonts w:ascii="Arial" w:hAnsi="Arial" w:cs="Arial"/>
          <w:lang w:val="es-ES_tradnl"/>
        </w:rPr>
        <w:t xml:space="preserve"> </w:t>
      </w:r>
      <w:r w:rsidRPr="002305CE">
        <w:rPr>
          <w:rFonts w:ascii="Arial" w:hAnsi="Arial" w:cs="Arial"/>
          <w:lang w:val="es-ES_tradnl"/>
        </w:rPr>
        <w:t>carencia</w:t>
      </w:r>
      <w:r w:rsidR="001D5554" w:rsidRPr="002305CE">
        <w:rPr>
          <w:rFonts w:ascii="Arial" w:hAnsi="Arial" w:cs="Arial"/>
          <w:lang w:val="es-ES_tradnl"/>
        </w:rPr>
        <w:t>.</w:t>
      </w:r>
    </w:p>
    <w:p w:rsidR="00E6423C" w:rsidRPr="002305CE" w:rsidRDefault="00E6423C" w:rsidP="00DA43B4">
      <w:pPr>
        <w:spacing w:line="276" w:lineRule="auto"/>
        <w:rPr>
          <w:rFonts w:ascii="Arial" w:hAnsi="Arial" w:cs="Arial"/>
          <w:lang w:val="es-ES_tradnl"/>
        </w:rPr>
      </w:pPr>
    </w:p>
    <w:p w:rsidR="002B0B2F" w:rsidRPr="002305CE" w:rsidRDefault="002B0B2F" w:rsidP="00DA43B4">
      <w:pPr>
        <w:spacing w:line="276" w:lineRule="auto"/>
        <w:rPr>
          <w:rFonts w:ascii="Arial" w:hAnsi="Arial" w:cs="Arial"/>
          <w:lang w:val="es-ES_tradnl"/>
        </w:rPr>
      </w:pPr>
      <w:r w:rsidRPr="002305CE">
        <w:rPr>
          <w:rFonts w:ascii="Arial" w:hAnsi="Arial" w:cs="Arial"/>
          <w:b/>
          <w:color w:val="FF0000"/>
          <w:lang w:val="es-ES_tradnl"/>
        </w:rPr>
        <w:t>*</w:t>
      </w:r>
      <w:r w:rsidRPr="002305CE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2305CE">
        <w:rPr>
          <w:rFonts w:ascii="Arial" w:hAnsi="Arial" w:cs="Arial"/>
          <w:b/>
          <w:highlight w:val="yellow"/>
          <w:lang w:val="es-ES_tradnl"/>
        </w:rPr>
        <w:t>73</w:t>
      </w:r>
      <w:r w:rsidRPr="002305CE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:rsidR="002B0B2F" w:rsidRPr="002305CE" w:rsidRDefault="002B0B2F" w:rsidP="00DA43B4">
      <w:pPr>
        <w:spacing w:line="276" w:lineRule="auto"/>
        <w:rPr>
          <w:rFonts w:ascii="Arial" w:hAnsi="Arial" w:cs="Arial"/>
          <w:lang w:val="es-ES_tradnl"/>
        </w:rPr>
      </w:pPr>
    </w:p>
    <w:p w:rsidR="008E55CC" w:rsidRPr="002305CE" w:rsidRDefault="008E55CC" w:rsidP="00DA43B4">
      <w:pPr>
        <w:spacing w:line="276" w:lineRule="auto"/>
        <w:rPr>
          <w:rFonts w:ascii="Arial" w:hAnsi="Arial" w:cs="Arial"/>
          <w:lang w:val="es-ES_tradnl"/>
        </w:rPr>
      </w:pPr>
      <w:r w:rsidRPr="002305CE">
        <w:rPr>
          <w:rFonts w:ascii="Arial" w:hAnsi="Arial" w:cs="Arial"/>
          <w:lang w:val="es-ES_tradnl"/>
        </w:rPr>
        <w:t>Verdadero</w:t>
      </w:r>
    </w:p>
    <w:p w:rsidR="002B0B2F" w:rsidRPr="002305CE" w:rsidRDefault="008E55CC" w:rsidP="00DA43B4">
      <w:pPr>
        <w:spacing w:line="276" w:lineRule="auto"/>
        <w:rPr>
          <w:rFonts w:ascii="Arial" w:hAnsi="Arial" w:cs="Arial"/>
          <w:b/>
          <w:lang w:val="es-ES_tradnl"/>
        </w:rPr>
      </w:pPr>
      <w:r w:rsidRPr="002305CE">
        <w:rPr>
          <w:rFonts w:ascii="Arial" w:hAnsi="Arial" w:cs="Arial"/>
          <w:b/>
          <w:lang w:val="es-ES_tradnl"/>
        </w:rPr>
        <w:t>Falso</w:t>
      </w:r>
    </w:p>
    <w:p w:rsidR="002B0B2F" w:rsidRPr="002305CE" w:rsidRDefault="002B0B2F" w:rsidP="00DA43B4">
      <w:pPr>
        <w:spacing w:line="276" w:lineRule="auto"/>
        <w:rPr>
          <w:rFonts w:ascii="Arial" w:hAnsi="Arial" w:cs="Arial"/>
          <w:lang w:val="es-ES_tradnl"/>
        </w:rPr>
      </w:pPr>
    </w:p>
    <w:p w:rsidR="007D2825" w:rsidRPr="002305CE" w:rsidRDefault="007D2825" w:rsidP="00DA43B4">
      <w:pPr>
        <w:spacing w:line="276" w:lineRule="auto"/>
        <w:rPr>
          <w:rFonts w:ascii="Arial" w:hAnsi="Arial" w:cs="Arial"/>
          <w:lang w:val="es-ES_tradnl"/>
        </w:rPr>
      </w:pPr>
      <w:r w:rsidRPr="002305CE">
        <w:rPr>
          <w:rFonts w:ascii="Arial" w:hAnsi="Arial" w:cs="Arial"/>
          <w:highlight w:val="green"/>
          <w:lang w:val="es-ES_tradnl"/>
        </w:rPr>
        <w:t>Pregunta 3 (</w:t>
      </w:r>
      <w:r w:rsidRPr="002305CE">
        <w:rPr>
          <w:rFonts w:ascii="Arial" w:hAnsi="Arial" w:cs="Arial"/>
          <w:b/>
          <w:highlight w:val="green"/>
          <w:lang w:val="es-ES_tradnl"/>
        </w:rPr>
        <w:t>173</w:t>
      </w:r>
      <w:r w:rsidRPr="002305CE">
        <w:rPr>
          <w:rFonts w:ascii="Arial" w:hAnsi="Arial" w:cs="Arial"/>
          <w:highlight w:val="green"/>
          <w:lang w:val="es-ES_tradnl"/>
        </w:rPr>
        <w:t xml:space="preserve"> caracteres máximo)</w:t>
      </w:r>
    </w:p>
    <w:p w:rsidR="002B0B2F" w:rsidRPr="002305CE" w:rsidRDefault="002B0B2F" w:rsidP="00DA43B4">
      <w:pPr>
        <w:spacing w:line="276" w:lineRule="auto"/>
        <w:rPr>
          <w:rFonts w:ascii="Arial" w:hAnsi="Arial" w:cs="Arial"/>
          <w:lang w:val="es-ES_tradnl"/>
        </w:rPr>
      </w:pPr>
    </w:p>
    <w:p w:rsidR="008E55CC" w:rsidRPr="002305CE" w:rsidRDefault="00D93803" w:rsidP="00DA43B4">
      <w:pPr>
        <w:spacing w:line="276" w:lineRule="auto"/>
        <w:rPr>
          <w:rFonts w:ascii="Arial" w:hAnsi="Arial" w:cs="Arial"/>
          <w:lang w:val="es-ES_tradnl"/>
        </w:rPr>
      </w:pPr>
      <w:r w:rsidRPr="002305CE">
        <w:rPr>
          <w:rFonts w:ascii="Arial" w:hAnsi="Arial" w:cs="Arial"/>
          <w:lang w:val="es-ES_tradnl"/>
        </w:rPr>
        <w:t>En el trabajo de diagnóstico médico se usan aparatos capaces de crear imágenes a partir de sonidos</w:t>
      </w:r>
      <w:r w:rsidR="0046345C" w:rsidRPr="002305CE">
        <w:rPr>
          <w:rFonts w:ascii="Arial" w:hAnsi="Arial" w:cs="Arial"/>
          <w:lang w:val="es-ES_tradnl"/>
        </w:rPr>
        <w:t>.</w:t>
      </w:r>
    </w:p>
    <w:p w:rsidR="002B0B2F" w:rsidRPr="002305CE" w:rsidRDefault="002B0B2F" w:rsidP="00DA43B4">
      <w:pPr>
        <w:spacing w:line="276" w:lineRule="auto"/>
        <w:rPr>
          <w:rFonts w:ascii="Arial" w:hAnsi="Arial" w:cs="Arial"/>
          <w:lang w:val="es-ES_tradnl"/>
        </w:rPr>
      </w:pPr>
    </w:p>
    <w:p w:rsidR="002B0B2F" w:rsidRPr="002305CE" w:rsidRDefault="002B0B2F" w:rsidP="00DA43B4">
      <w:pPr>
        <w:spacing w:line="276" w:lineRule="auto"/>
        <w:rPr>
          <w:rFonts w:ascii="Arial" w:hAnsi="Arial" w:cs="Arial"/>
          <w:highlight w:val="green"/>
          <w:lang w:val="es-ES_tradnl"/>
        </w:rPr>
      </w:pPr>
      <w:r w:rsidRPr="002305CE">
        <w:rPr>
          <w:rFonts w:ascii="Arial" w:hAnsi="Arial" w:cs="Arial"/>
          <w:highlight w:val="yellow"/>
          <w:lang w:val="es-ES_tradnl"/>
        </w:rPr>
        <w:t>Explicación (</w:t>
      </w:r>
      <w:r w:rsidRPr="002305CE">
        <w:rPr>
          <w:rFonts w:ascii="Arial" w:hAnsi="Arial" w:cs="Arial"/>
          <w:b/>
          <w:highlight w:val="yellow"/>
          <w:lang w:val="es-ES_tradnl"/>
        </w:rPr>
        <w:t>173</w:t>
      </w:r>
      <w:r w:rsidRPr="002305CE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D308E0" w:rsidRPr="002305CE" w:rsidRDefault="00D308E0" w:rsidP="00DA43B4">
      <w:pPr>
        <w:spacing w:line="276" w:lineRule="auto"/>
        <w:rPr>
          <w:rFonts w:ascii="Arial" w:hAnsi="Arial" w:cs="Arial"/>
          <w:lang w:val="es-ES_tradnl"/>
        </w:rPr>
      </w:pPr>
    </w:p>
    <w:p w:rsidR="00364A7A" w:rsidRPr="002305CE" w:rsidRDefault="00364A7A" w:rsidP="00DA43B4">
      <w:pPr>
        <w:spacing w:line="276" w:lineRule="auto"/>
        <w:rPr>
          <w:rFonts w:ascii="Arial" w:hAnsi="Arial" w:cs="Arial"/>
          <w:lang w:val="es-ES_tradnl"/>
        </w:rPr>
      </w:pPr>
      <w:r w:rsidRPr="002305CE">
        <w:rPr>
          <w:rFonts w:ascii="Arial" w:hAnsi="Arial" w:cs="Arial"/>
          <w:lang w:val="es-ES_tradnl"/>
        </w:rPr>
        <w:t>Es la técnica de ultrasonido o ecografía</w:t>
      </w:r>
      <w:r w:rsidR="001D5554" w:rsidRPr="002305CE">
        <w:rPr>
          <w:rFonts w:ascii="Arial" w:hAnsi="Arial" w:cs="Arial"/>
          <w:lang w:val="es-ES_tradnl"/>
        </w:rPr>
        <w:t>.</w:t>
      </w:r>
    </w:p>
    <w:p w:rsidR="00D93803" w:rsidRPr="002305CE" w:rsidRDefault="00D93803" w:rsidP="00DA43B4">
      <w:pPr>
        <w:spacing w:line="276" w:lineRule="auto"/>
        <w:rPr>
          <w:rFonts w:ascii="Arial" w:hAnsi="Arial" w:cs="Arial"/>
          <w:lang w:val="es-ES_tradnl"/>
        </w:rPr>
      </w:pPr>
    </w:p>
    <w:p w:rsidR="002B0B2F" w:rsidRPr="002305CE" w:rsidRDefault="002B0B2F" w:rsidP="00DA43B4">
      <w:pPr>
        <w:spacing w:line="276" w:lineRule="auto"/>
        <w:rPr>
          <w:rFonts w:ascii="Arial" w:hAnsi="Arial" w:cs="Arial"/>
          <w:lang w:val="es-ES_tradnl"/>
        </w:rPr>
      </w:pPr>
      <w:r w:rsidRPr="002305CE">
        <w:rPr>
          <w:rFonts w:ascii="Arial" w:hAnsi="Arial" w:cs="Arial"/>
          <w:b/>
          <w:color w:val="FF0000"/>
          <w:lang w:val="es-ES_tradnl"/>
        </w:rPr>
        <w:t>*</w:t>
      </w:r>
      <w:r w:rsidRPr="002305CE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2305CE">
        <w:rPr>
          <w:rFonts w:ascii="Arial" w:hAnsi="Arial" w:cs="Arial"/>
          <w:b/>
          <w:highlight w:val="yellow"/>
          <w:lang w:val="es-ES_tradnl"/>
        </w:rPr>
        <w:t>73</w:t>
      </w:r>
      <w:r w:rsidRPr="002305CE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:rsidR="002B0B2F" w:rsidRPr="002305CE" w:rsidRDefault="002B0B2F" w:rsidP="00DA43B4">
      <w:pPr>
        <w:spacing w:line="276" w:lineRule="auto"/>
        <w:rPr>
          <w:rFonts w:ascii="Arial" w:hAnsi="Arial" w:cs="Arial"/>
          <w:lang w:val="es-ES_tradnl"/>
        </w:rPr>
      </w:pPr>
    </w:p>
    <w:p w:rsidR="008E55CC" w:rsidRPr="002305CE" w:rsidRDefault="008E55CC" w:rsidP="00DA43B4">
      <w:pPr>
        <w:spacing w:line="276" w:lineRule="auto"/>
        <w:rPr>
          <w:rFonts w:ascii="Arial" w:hAnsi="Arial" w:cs="Arial"/>
          <w:b/>
          <w:lang w:val="es-ES_tradnl"/>
        </w:rPr>
      </w:pPr>
      <w:r w:rsidRPr="002305CE">
        <w:rPr>
          <w:rFonts w:ascii="Arial" w:hAnsi="Arial" w:cs="Arial"/>
          <w:b/>
          <w:lang w:val="es-ES_tradnl"/>
        </w:rPr>
        <w:t>Verdadero</w:t>
      </w:r>
    </w:p>
    <w:p w:rsidR="002B0B2F" w:rsidRPr="002305CE" w:rsidRDefault="008E55CC" w:rsidP="00DA43B4">
      <w:pPr>
        <w:spacing w:line="276" w:lineRule="auto"/>
        <w:rPr>
          <w:rFonts w:ascii="Arial" w:hAnsi="Arial" w:cs="Arial"/>
          <w:lang w:val="es-ES_tradnl"/>
        </w:rPr>
      </w:pPr>
      <w:r w:rsidRPr="002305CE">
        <w:rPr>
          <w:rFonts w:ascii="Arial" w:hAnsi="Arial" w:cs="Arial"/>
          <w:lang w:val="es-ES_tradnl"/>
        </w:rPr>
        <w:t>Falso</w:t>
      </w:r>
    </w:p>
    <w:p w:rsidR="002B0B2F" w:rsidRPr="002305CE" w:rsidRDefault="002B0B2F" w:rsidP="00DA43B4">
      <w:pPr>
        <w:spacing w:line="276" w:lineRule="auto"/>
        <w:rPr>
          <w:rFonts w:ascii="Arial" w:hAnsi="Arial" w:cs="Arial"/>
          <w:lang w:val="es-ES_tradnl"/>
        </w:rPr>
      </w:pPr>
    </w:p>
    <w:p w:rsidR="007D2825" w:rsidRPr="002305CE" w:rsidRDefault="007D2825" w:rsidP="00DA43B4">
      <w:pPr>
        <w:spacing w:line="276" w:lineRule="auto"/>
        <w:rPr>
          <w:rFonts w:ascii="Arial" w:hAnsi="Arial" w:cs="Arial"/>
          <w:lang w:val="es-ES_tradnl"/>
        </w:rPr>
      </w:pPr>
      <w:r w:rsidRPr="002305CE">
        <w:rPr>
          <w:rFonts w:ascii="Arial" w:hAnsi="Arial" w:cs="Arial"/>
          <w:highlight w:val="green"/>
          <w:lang w:val="es-ES_tradnl"/>
        </w:rPr>
        <w:t>Pregunta 4 (</w:t>
      </w:r>
      <w:r w:rsidRPr="002305CE">
        <w:rPr>
          <w:rFonts w:ascii="Arial" w:hAnsi="Arial" w:cs="Arial"/>
          <w:b/>
          <w:highlight w:val="green"/>
          <w:lang w:val="es-ES_tradnl"/>
        </w:rPr>
        <w:t>173</w:t>
      </w:r>
      <w:r w:rsidRPr="002305CE">
        <w:rPr>
          <w:rFonts w:ascii="Arial" w:hAnsi="Arial" w:cs="Arial"/>
          <w:highlight w:val="green"/>
          <w:lang w:val="es-ES_tradnl"/>
        </w:rPr>
        <w:t xml:space="preserve"> caracteres máximo)</w:t>
      </w:r>
    </w:p>
    <w:p w:rsidR="002B0B2F" w:rsidRPr="002305CE" w:rsidRDefault="002B0B2F" w:rsidP="00DA43B4">
      <w:pPr>
        <w:spacing w:line="276" w:lineRule="auto"/>
        <w:rPr>
          <w:rFonts w:ascii="Arial" w:hAnsi="Arial" w:cs="Arial"/>
          <w:lang w:val="es-ES_tradnl"/>
        </w:rPr>
      </w:pPr>
    </w:p>
    <w:p w:rsidR="002B0B2F" w:rsidRPr="002305CE" w:rsidRDefault="00D93803" w:rsidP="00DA43B4">
      <w:pPr>
        <w:spacing w:line="276" w:lineRule="auto"/>
        <w:rPr>
          <w:rFonts w:ascii="Arial" w:hAnsi="Arial" w:cs="Arial"/>
          <w:lang w:val="es-ES_tradnl"/>
        </w:rPr>
      </w:pPr>
      <w:r w:rsidRPr="002305CE">
        <w:rPr>
          <w:rFonts w:ascii="Arial" w:hAnsi="Arial" w:cs="Arial"/>
          <w:lang w:val="es-ES_tradnl"/>
        </w:rPr>
        <w:t xml:space="preserve">Gracias a los trabajos en </w:t>
      </w:r>
      <w:r w:rsidR="0046345C" w:rsidRPr="002305CE">
        <w:rPr>
          <w:rFonts w:ascii="Arial" w:hAnsi="Arial" w:cs="Arial"/>
          <w:lang w:val="es-ES_tradnl"/>
        </w:rPr>
        <w:t>Física</w:t>
      </w:r>
      <w:r w:rsidRPr="002305CE">
        <w:rPr>
          <w:rFonts w:ascii="Arial" w:hAnsi="Arial" w:cs="Arial"/>
          <w:lang w:val="es-ES_tradnl"/>
        </w:rPr>
        <w:t xml:space="preserve"> se descubrió la existencia de los microorganismos</w:t>
      </w:r>
      <w:r w:rsidR="0046345C" w:rsidRPr="002305CE">
        <w:rPr>
          <w:rFonts w:ascii="Arial" w:hAnsi="Arial" w:cs="Arial"/>
          <w:lang w:val="es-ES_tradnl"/>
        </w:rPr>
        <w:t>.</w:t>
      </w:r>
    </w:p>
    <w:p w:rsidR="00D93803" w:rsidRPr="002305CE" w:rsidRDefault="00D93803" w:rsidP="00DA43B4">
      <w:pPr>
        <w:spacing w:line="276" w:lineRule="auto"/>
        <w:rPr>
          <w:rFonts w:ascii="Arial" w:hAnsi="Arial" w:cs="Arial"/>
          <w:lang w:val="es-ES_tradnl"/>
        </w:rPr>
      </w:pPr>
    </w:p>
    <w:p w:rsidR="002B0B2F" w:rsidRPr="002305CE" w:rsidRDefault="002B0B2F" w:rsidP="00DA43B4">
      <w:pPr>
        <w:spacing w:line="276" w:lineRule="auto"/>
        <w:rPr>
          <w:rFonts w:ascii="Arial" w:hAnsi="Arial" w:cs="Arial"/>
          <w:highlight w:val="green"/>
          <w:lang w:val="es-ES_tradnl"/>
        </w:rPr>
      </w:pPr>
      <w:r w:rsidRPr="002305CE">
        <w:rPr>
          <w:rFonts w:ascii="Arial" w:hAnsi="Arial" w:cs="Arial"/>
          <w:highlight w:val="yellow"/>
          <w:lang w:val="es-ES_tradnl"/>
        </w:rPr>
        <w:t>Explicación (</w:t>
      </w:r>
      <w:r w:rsidRPr="002305CE">
        <w:rPr>
          <w:rFonts w:ascii="Arial" w:hAnsi="Arial" w:cs="Arial"/>
          <w:b/>
          <w:highlight w:val="yellow"/>
          <w:lang w:val="es-ES_tradnl"/>
        </w:rPr>
        <w:t>173</w:t>
      </w:r>
      <w:r w:rsidRPr="002305CE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2B0B2F" w:rsidRPr="002305CE" w:rsidRDefault="002B0B2F" w:rsidP="00DA43B4">
      <w:pPr>
        <w:spacing w:line="276" w:lineRule="auto"/>
        <w:rPr>
          <w:rFonts w:ascii="Arial" w:hAnsi="Arial" w:cs="Arial"/>
          <w:lang w:val="es-ES_tradnl"/>
        </w:rPr>
      </w:pPr>
    </w:p>
    <w:p w:rsidR="00364A7A" w:rsidRPr="002305CE" w:rsidRDefault="00364A7A" w:rsidP="00DA43B4">
      <w:pPr>
        <w:spacing w:line="276" w:lineRule="auto"/>
        <w:rPr>
          <w:rFonts w:ascii="Arial" w:hAnsi="Arial" w:cs="Arial"/>
          <w:lang w:val="es-ES_tradnl"/>
        </w:rPr>
      </w:pPr>
      <w:r w:rsidRPr="002305CE">
        <w:rPr>
          <w:rFonts w:ascii="Arial" w:hAnsi="Arial" w:cs="Arial"/>
          <w:lang w:val="es-ES_tradnl"/>
        </w:rPr>
        <w:t>Gracias a la invención del microscopio de descubrieron los microorganismos</w:t>
      </w:r>
      <w:r w:rsidR="00FE0ED8" w:rsidRPr="002305CE">
        <w:rPr>
          <w:rFonts w:ascii="Arial" w:hAnsi="Arial" w:cs="Arial"/>
          <w:lang w:val="es-ES_tradnl"/>
        </w:rPr>
        <w:t>.</w:t>
      </w:r>
    </w:p>
    <w:p w:rsidR="00327BD7" w:rsidRPr="002305CE" w:rsidRDefault="00327BD7" w:rsidP="00DA43B4">
      <w:pPr>
        <w:spacing w:line="276" w:lineRule="auto"/>
        <w:rPr>
          <w:rFonts w:ascii="Arial" w:hAnsi="Arial" w:cs="Arial"/>
          <w:lang w:val="es-ES_tradnl"/>
        </w:rPr>
      </w:pPr>
    </w:p>
    <w:p w:rsidR="002B0B2F" w:rsidRPr="002305CE" w:rsidRDefault="002B0B2F" w:rsidP="00DA43B4">
      <w:pPr>
        <w:spacing w:line="276" w:lineRule="auto"/>
        <w:rPr>
          <w:rFonts w:ascii="Arial" w:hAnsi="Arial" w:cs="Arial"/>
          <w:lang w:val="es-ES_tradnl"/>
        </w:rPr>
      </w:pPr>
      <w:r w:rsidRPr="002305CE">
        <w:rPr>
          <w:rFonts w:ascii="Arial" w:hAnsi="Arial" w:cs="Arial"/>
          <w:b/>
          <w:color w:val="FF0000"/>
          <w:lang w:val="es-ES_tradnl"/>
        </w:rPr>
        <w:t>*</w:t>
      </w:r>
      <w:r w:rsidRPr="002305CE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2305CE">
        <w:rPr>
          <w:rFonts w:ascii="Arial" w:hAnsi="Arial" w:cs="Arial"/>
          <w:b/>
          <w:highlight w:val="yellow"/>
          <w:lang w:val="es-ES_tradnl"/>
        </w:rPr>
        <w:t>73</w:t>
      </w:r>
      <w:r w:rsidRPr="002305CE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:rsidR="002B0B2F" w:rsidRPr="002305CE" w:rsidRDefault="002B0B2F" w:rsidP="00DA43B4">
      <w:pPr>
        <w:spacing w:line="276" w:lineRule="auto"/>
        <w:rPr>
          <w:rFonts w:ascii="Arial" w:hAnsi="Arial" w:cs="Arial"/>
          <w:lang w:val="es-ES_tradnl"/>
        </w:rPr>
      </w:pPr>
    </w:p>
    <w:p w:rsidR="00327BD7" w:rsidRPr="002305CE" w:rsidRDefault="00327BD7" w:rsidP="00DA43B4">
      <w:pPr>
        <w:spacing w:line="276" w:lineRule="auto"/>
        <w:rPr>
          <w:rFonts w:ascii="Arial" w:hAnsi="Arial" w:cs="Arial"/>
          <w:b/>
          <w:lang w:val="es-ES_tradnl"/>
        </w:rPr>
      </w:pPr>
      <w:r w:rsidRPr="002305CE">
        <w:rPr>
          <w:rFonts w:ascii="Arial" w:hAnsi="Arial" w:cs="Arial"/>
          <w:b/>
          <w:lang w:val="es-ES_tradnl"/>
        </w:rPr>
        <w:t>Verdadero</w:t>
      </w:r>
    </w:p>
    <w:p w:rsidR="002B0B2F" w:rsidRPr="002305CE" w:rsidRDefault="00327BD7" w:rsidP="00DA43B4">
      <w:pPr>
        <w:spacing w:line="276" w:lineRule="auto"/>
        <w:rPr>
          <w:rFonts w:ascii="Arial" w:hAnsi="Arial" w:cs="Arial"/>
          <w:lang w:val="es-ES_tradnl"/>
        </w:rPr>
      </w:pPr>
      <w:r w:rsidRPr="002305CE">
        <w:rPr>
          <w:rFonts w:ascii="Arial" w:hAnsi="Arial" w:cs="Arial"/>
          <w:lang w:val="es-ES_tradnl"/>
        </w:rPr>
        <w:t>Falso</w:t>
      </w:r>
    </w:p>
    <w:p w:rsidR="002B0B2F" w:rsidRPr="002305CE" w:rsidRDefault="002B0B2F" w:rsidP="00DA43B4">
      <w:pPr>
        <w:spacing w:line="276" w:lineRule="auto"/>
        <w:rPr>
          <w:rFonts w:ascii="Arial" w:hAnsi="Arial" w:cs="Arial"/>
          <w:lang w:val="es-ES_tradnl"/>
        </w:rPr>
      </w:pPr>
    </w:p>
    <w:p w:rsidR="00D93803" w:rsidRPr="002305CE" w:rsidRDefault="00D93803" w:rsidP="00DA43B4">
      <w:pPr>
        <w:spacing w:line="276" w:lineRule="auto"/>
        <w:rPr>
          <w:rFonts w:ascii="Arial" w:hAnsi="Arial" w:cs="Arial"/>
          <w:lang w:val="es-ES_tradnl"/>
        </w:rPr>
      </w:pPr>
      <w:r w:rsidRPr="002305CE">
        <w:rPr>
          <w:rFonts w:ascii="Arial" w:hAnsi="Arial" w:cs="Arial"/>
          <w:highlight w:val="green"/>
          <w:lang w:val="es-ES_tradnl"/>
        </w:rPr>
        <w:t>Pregunta 5 (</w:t>
      </w:r>
      <w:r w:rsidRPr="002305CE">
        <w:rPr>
          <w:rFonts w:ascii="Arial" w:hAnsi="Arial" w:cs="Arial"/>
          <w:b/>
          <w:highlight w:val="green"/>
          <w:lang w:val="es-ES_tradnl"/>
        </w:rPr>
        <w:t>173</w:t>
      </w:r>
      <w:r w:rsidRPr="002305CE">
        <w:rPr>
          <w:rFonts w:ascii="Arial" w:hAnsi="Arial" w:cs="Arial"/>
          <w:highlight w:val="green"/>
          <w:lang w:val="es-ES_tradnl"/>
        </w:rPr>
        <w:t xml:space="preserve"> caracteres máximo)</w:t>
      </w:r>
    </w:p>
    <w:p w:rsidR="00D93803" w:rsidRPr="002305CE" w:rsidRDefault="00D93803" w:rsidP="00DA43B4">
      <w:pPr>
        <w:spacing w:line="276" w:lineRule="auto"/>
        <w:rPr>
          <w:rFonts w:ascii="Arial" w:hAnsi="Arial" w:cs="Arial"/>
          <w:lang w:val="es-ES_tradnl"/>
        </w:rPr>
      </w:pPr>
    </w:p>
    <w:p w:rsidR="009E1001" w:rsidRPr="002305CE" w:rsidRDefault="009E1001" w:rsidP="00DA43B4">
      <w:pPr>
        <w:spacing w:line="276" w:lineRule="auto"/>
        <w:rPr>
          <w:rFonts w:ascii="Arial" w:hAnsi="Arial" w:cs="Arial"/>
          <w:lang w:val="es-ES_tradnl"/>
        </w:rPr>
      </w:pPr>
      <w:r w:rsidRPr="002305CE">
        <w:rPr>
          <w:rFonts w:ascii="Arial" w:hAnsi="Arial" w:cs="Arial"/>
          <w:lang w:val="es-ES_tradnl"/>
        </w:rPr>
        <w:t xml:space="preserve">La </w:t>
      </w:r>
      <w:r w:rsidR="0046345C" w:rsidRPr="002305CE">
        <w:rPr>
          <w:rFonts w:ascii="Arial" w:hAnsi="Arial" w:cs="Arial"/>
          <w:lang w:val="es-ES_tradnl"/>
        </w:rPr>
        <w:t>Medicina</w:t>
      </w:r>
      <w:r w:rsidRPr="002305CE">
        <w:rPr>
          <w:rFonts w:ascii="Arial" w:hAnsi="Arial" w:cs="Arial"/>
          <w:lang w:val="es-ES_tradnl"/>
        </w:rPr>
        <w:t xml:space="preserve"> se beneficia de la </w:t>
      </w:r>
      <w:r w:rsidR="00FE0ED8" w:rsidRPr="002305CE">
        <w:rPr>
          <w:rFonts w:ascii="Arial" w:hAnsi="Arial" w:cs="Arial"/>
          <w:lang w:val="es-ES_tradnl"/>
        </w:rPr>
        <w:t xml:space="preserve">Astronomía </w:t>
      </w:r>
      <w:r w:rsidR="002305CE" w:rsidRPr="002305CE">
        <w:rPr>
          <w:rFonts w:ascii="Arial" w:hAnsi="Arial" w:cs="Arial"/>
          <w:lang w:val="es-ES_tradnl"/>
        </w:rPr>
        <w:t xml:space="preserve"> </w:t>
      </w:r>
      <w:r w:rsidR="001B4EE6" w:rsidRPr="002305CE">
        <w:rPr>
          <w:rFonts w:ascii="Arial" w:hAnsi="Arial" w:cs="Arial"/>
          <w:lang w:val="es-ES_tradnl"/>
        </w:rPr>
        <w:t>porque esta le da</w:t>
      </w:r>
      <w:r w:rsidRPr="002305CE">
        <w:rPr>
          <w:rFonts w:ascii="Arial" w:hAnsi="Arial" w:cs="Arial"/>
          <w:lang w:val="es-ES_tradnl"/>
        </w:rPr>
        <w:t xml:space="preserve"> información </w:t>
      </w:r>
      <w:r w:rsidR="001B4EE6" w:rsidRPr="002305CE">
        <w:rPr>
          <w:rFonts w:ascii="Arial" w:hAnsi="Arial" w:cs="Arial"/>
          <w:lang w:val="es-ES_tradnl"/>
        </w:rPr>
        <w:t>sobre</w:t>
      </w:r>
      <w:r w:rsidRPr="002305CE">
        <w:rPr>
          <w:rFonts w:ascii="Arial" w:hAnsi="Arial" w:cs="Arial"/>
          <w:lang w:val="es-ES_tradnl"/>
        </w:rPr>
        <w:t xml:space="preserve"> la distribución en el universo de minerales importantes para la salud</w:t>
      </w:r>
      <w:r w:rsidR="001B4EE6" w:rsidRPr="002305CE">
        <w:rPr>
          <w:rFonts w:ascii="Arial" w:hAnsi="Arial" w:cs="Arial"/>
          <w:lang w:val="es-ES_tradnl"/>
        </w:rPr>
        <w:t>.</w:t>
      </w:r>
    </w:p>
    <w:p w:rsidR="00D93803" w:rsidRPr="002305CE" w:rsidRDefault="00D93803" w:rsidP="00DA43B4">
      <w:pPr>
        <w:spacing w:line="276" w:lineRule="auto"/>
        <w:rPr>
          <w:rFonts w:ascii="Arial" w:hAnsi="Arial" w:cs="Arial"/>
          <w:lang w:val="es-ES_tradnl"/>
        </w:rPr>
      </w:pPr>
    </w:p>
    <w:p w:rsidR="00D93803" w:rsidRPr="002305CE" w:rsidRDefault="00D93803" w:rsidP="00DA43B4">
      <w:pPr>
        <w:spacing w:line="276" w:lineRule="auto"/>
        <w:rPr>
          <w:rFonts w:ascii="Arial" w:hAnsi="Arial" w:cs="Arial"/>
          <w:highlight w:val="green"/>
          <w:lang w:val="es-ES_tradnl"/>
        </w:rPr>
      </w:pPr>
      <w:r w:rsidRPr="002305CE">
        <w:rPr>
          <w:rFonts w:ascii="Arial" w:hAnsi="Arial" w:cs="Arial"/>
          <w:highlight w:val="yellow"/>
          <w:lang w:val="es-ES_tradnl"/>
        </w:rPr>
        <w:t>Explicación (</w:t>
      </w:r>
      <w:r w:rsidRPr="002305CE">
        <w:rPr>
          <w:rFonts w:ascii="Arial" w:hAnsi="Arial" w:cs="Arial"/>
          <w:b/>
          <w:highlight w:val="yellow"/>
          <w:lang w:val="es-ES_tradnl"/>
        </w:rPr>
        <w:t>173</w:t>
      </w:r>
      <w:r w:rsidRPr="002305CE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364A7A" w:rsidRPr="002305CE" w:rsidRDefault="00364A7A" w:rsidP="00DA43B4">
      <w:pPr>
        <w:spacing w:line="276" w:lineRule="auto"/>
        <w:rPr>
          <w:rFonts w:ascii="Arial" w:hAnsi="Arial" w:cs="Arial"/>
          <w:lang w:val="es-ES_tradnl"/>
        </w:rPr>
      </w:pPr>
    </w:p>
    <w:p w:rsidR="00D93803" w:rsidRPr="002305CE" w:rsidRDefault="007366D7" w:rsidP="00DA43B4">
      <w:pPr>
        <w:spacing w:line="276" w:lineRule="auto"/>
        <w:rPr>
          <w:rFonts w:ascii="Arial" w:hAnsi="Arial" w:cs="Arial"/>
          <w:lang w:val="es-ES_tradnl"/>
        </w:rPr>
      </w:pPr>
      <w:r w:rsidRPr="002305CE">
        <w:rPr>
          <w:rFonts w:ascii="Arial" w:hAnsi="Arial" w:cs="Arial"/>
          <w:lang w:val="es-ES_tradnl"/>
        </w:rPr>
        <w:t>Esta información no</w:t>
      </w:r>
      <w:r w:rsidR="001B4EE6" w:rsidRPr="002305CE">
        <w:rPr>
          <w:rFonts w:ascii="Arial" w:hAnsi="Arial" w:cs="Arial"/>
          <w:lang w:val="es-ES_tradnl"/>
        </w:rPr>
        <w:t xml:space="preserve"> es útil a</w:t>
      </w:r>
      <w:r w:rsidR="00D65DCA" w:rsidRPr="002305CE">
        <w:rPr>
          <w:rFonts w:ascii="Arial" w:hAnsi="Arial" w:cs="Arial"/>
          <w:lang w:val="es-ES_tradnl"/>
        </w:rPr>
        <w:t xml:space="preserve"> la </w:t>
      </w:r>
      <w:r w:rsidR="0046345C" w:rsidRPr="002305CE">
        <w:rPr>
          <w:rFonts w:ascii="Arial" w:hAnsi="Arial" w:cs="Arial"/>
          <w:lang w:val="es-ES_tradnl"/>
        </w:rPr>
        <w:t>Medicina</w:t>
      </w:r>
      <w:r w:rsidR="00FE0ED8" w:rsidRPr="002305CE">
        <w:rPr>
          <w:rFonts w:ascii="Arial" w:hAnsi="Arial" w:cs="Arial"/>
          <w:lang w:val="es-ES_tradnl"/>
        </w:rPr>
        <w:t>,</w:t>
      </w:r>
      <w:r w:rsidR="00D65DCA" w:rsidRPr="002305CE">
        <w:rPr>
          <w:rFonts w:ascii="Arial" w:hAnsi="Arial" w:cs="Arial"/>
          <w:lang w:val="es-ES_tradnl"/>
        </w:rPr>
        <w:t xml:space="preserve"> ya</w:t>
      </w:r>
      <w:r w:rsidRPr="002305CE">
        <w:rPr>
          <w:rFonts w:ascii="Arial" w:hAnsi="Arial" w:cs="Arial"/>
          <w:lang w:val="es-ES_tradnl"/>
        </w:rPr>
        <w:t>que no hay medios para recoger esos minerales. Además</w:t>
      </w:r>
      <w:r w:rsidR="00D65DCA" w:rsidRPr="002305CE">
        <w:rPr>
          <w:rFonts w:ascii="Arial" w:hAnsi="Arial" w:cs="Arial"/>
          <w:lang w:val="es-ES_tradnl"/>
        </w:rPr>
        <w:t>,</w:t>
      </w:r>
      <w:r w:rsidR="004C1E0E" w:rsidRPr="002305CE">
        <w:rPr>
          <w:rFonts w:ascii="Arial" w:hAnsi="Arial" w:cs="Arial"/>
          <w:lang w:val="es-ES_tradnl"/>
        </w:rPr>
        <w:t xml:space="preserve"> la A</w:t>
      </w:r>
      <w:r w:rsidRPr="002305CE">
        <w:rPr>
          <w:rFonts w:ascii="Arial" w:hAnsi="Arial" w:cs="Arial"/>
          <w:lang w:val="es-ES_tradnl"/>
        </w:rPr>
        <w:t>stronomía desconoc</w:t>
      </w:r>
      <w:r w:rsidR="004C1E0E" w:rsidRPr="002305CE">
        <w:rPr>
          <w:rFonts w:ascii="Arial" w:hAnsi="Arial" w:cs="Arial"/>
          <w:lang w:val="es-ES_tradnl"/>
        </w:rPr>
        <w:t xml:space="preserve">e la ubicación de </w:t>
      </w:r>
      <w:r w:rsidR="001D5554" w:rsidRPr="002305CE">
        <w:rPr>
          <w:rFonts w:ascii="Arial" w:hAnsi="Arial" w:cs="Arial"/>
          <w:lang w:val="es-ES_tradnl"/>
        </w:rPr>
        <w:t>e</w:t>
      </w:r>
      <w:r w:rsidR="004C1E0E" w:rsidRPr="002305CE">
        <w:rPr>
          <w:rFonts w:ascii="Arial" w:hAnsi="Arial" w:cs="Arial"/>
          <w:lang w:val="es-ES_tradnl"/>
        </w:rPr>
        <w:t xml:space="preserve">stos en </w:t>
      </w:r>
      <w:r w:rsidRPr="002305CE">
        <w:rPr>
          <w:rFonts w:ascii="Arial" w:hAnsi="Arial" w:cs="Arial"/>
          <w:lang w:val="es-ES_tradnl"/>
        </w:rPr>
        <w:t>el universo</w:t>
      </w:r>
      <w:r w:rsidR="001B4EE6" w:rsidRPr="002305CE">
        <w:rPr>
          <w:rFonts w:ascii="Arial" w:hAnsi="Arial" w:cs="Arial"/>
          <w:lang w:val="es-ES_tradnl"/>
        </w:rPr>
        <w:t>.</w:t>
      </w:r>
    </w:p>
    <w:p w:rsidR="00364A7A" w:rsidRPr="002305CE" w:rsidRDefault="00364A7A" w:rsidP="00DA43B4">
      <w:pPr>
        <w:spacing w:line="276" w:lineRule="auto"/>
        <w:rPr>
          <w:rFonts w:ascii="Arial" w:hAnsi="Arial" w:cs="Arial"/>
          <w:lang w:val="es-ES_tradnl"/>
        </w:rPr>
      </w:pPr>
    </w:p>
    <w:p w:rsidR="00D93803" w:rsidRPr="002305CE" w:rsidRDefault="00D93803" w:rsidP="00DA43B4">
      <w:pPr>
        <w:spacing w:line="276" w:lineRule="auto"/>
        <w:rPr>
          <w:rFonts w:ascii="Arial" w:hAnsi="Arial" w:cs="Arial"/>
          <w:lang w:val="es-ES_tradnl"/>
        </w:rPr>
      </w:pPr>
      <w:r w:rsidRPr="002305CE">
        <w:rPr>
          <w:rFonts w:ascii="Arial" w:hAnsi="Arial" w:cs="Arial"/>
          <w:b/>
          <w:color w:val="FF0000"/>
          <w:lang w:val="es-ES_tradnl"/>
        </w:rPr>
        <w:t>*</w:t>
      </w:r>
      <w:r w:rsidRPr="002305CE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2305CE">
        <w:rPr>
          <w:rFonts w:ascii="Arial" w:hAnsi="Arial" w:cs="Arial"/>
          <w:b/>
          <w:highlight w:val="yellow"/>
          <w:lang w:val="es-ES_tradnl"/>
        </w:rPr>
        <w:t>73</w:t>
      </w:r>
      <w:r w:rsidRPr="002305CE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:rsidR="00D93803" w:rsidRPr="002305CE" w:rsidRDefault="00D93803" w:rsidP="00DA43B4">
      <w:pPr>
        <w:spacing w:line="276" w:lineRule="auto"/>
        <w:rPr>
          <w:rFonts w:ascii="Arial" w:hAnsi="Arial" w:cs="Arial"/>
          <w:lang w:val="es-ES_tradnl"/>
        </w:rPr>
      </w:pPr>
    </w:p>
    <w:p w:rsidR="00D93803" w:rsidRPr="002305CE" w:rsidRDefault="00D93803" w:rsidP="00DA43B4">
      <w:pPr>
        <w:spacing w:line="276" w:lineRule="auto"/>
        <w:rPr>
          <w:rFonts w:ascii="Arial" w:hAnsi="Arial" w:cs="Arial"/>
          <w:lang w:val="es-ES_tradnl"/>
        </w:rPr>
      </w:pPr>
      <w:r w:rsidRPr="002305CE">
        <w:rPr>
          <w:rFonts w:ascii="Arial" w:hAnsi="Arial" w:cs="Arial"/>
          <w:lang w:val="es-ES_tradnl"/>
        </w:rPr>
        <w:lastRenderedPageBreak/>
        <w:t>Verdadero</w:t>
      </w:r>
    </w:p>
    <w:p w:rsidR="00D93803" w:rsidRPr="002305CE" w:rsidRDefault="00D93803" w:rsidP="00DA43B4">
      <w:pPr>
        <w:spacing w:line="276" w:lineRule="auto"/>
        <w:rPr>
          <w:rFonts w:ascii="Arial" w:hAnsi="Arial" w:cs="Arial"/>
          <w:b/>
          <w:lang w:val="es-ES_tradnl"/>
        </w:rPr>
      </w:pPr>
      <w:bookmarkStart w:id="3" w:name="_GoBack"/>
      <w:bookmarkEnd w:id="3"/>
      <w:r w:rsidRPr="002305CE">
        <w:rPr>
          <w:rFonts w:ascii="Arial" w:hAnsi="Arial" w:cs="Arial"/>
          <w:b/>
          <w:lang w:val="es-ES_tradnl"/>
        </w:rPr>
        <w:t>Falso</w:t>
      </w:r>
    </w:p>
    <w:p w:rsidR="002305CE" w:rsidRPr="002305CE" w:rsidRDefault="002305CE">
      <w:pPr>
        <w:spacing w:line="276" w:lineRule="auto"/>
        <w:rPr>
          <w:rFonts w:ascii="Arial" w:hAnsi="Arial" w:cs="Arial"/>
          <w:b/>
          <w:lang w:val="es-ES_tradnl"/>
        </w:rPr>
      </w:pPr>
    </w:p>
    <w:sectPr w:rsidR="002305CE" w:rsidRPr="002305C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33E28"/>
    <w:rsid w:val="00046B74"/>
    <w:rsid w:val="0005228B"/>
    <w:rsid w:val="000537AE"/>
    <w:rsid w:val="00054002"/>
    <w:rsid w:val="00070FE8"/>
    <w:rsid w:val="000719EE"/>
    <w:rsid w:val="000B20BA"/>
    <w:rsid w:val="00104E5C"/>
    <w:rsid w:val="00125D25"/>
    <w:rsid w:val="00177897"/>
    <w:rsid w:val="001B092E"/>
    <w:rsid w:val="001B3983"/>
    <w:rsid w:val="001B4EE6"/>
    <w:rsid w:val="001D2148"/>
    <w:rsid w:val="001D5554"/>
    <w:rsid w:val="001E2043"/>
    <w:rsid w:val="002233BF"/>
    <w:rsid w:val="002262FD"/>
    <w:rsid w:val="00227850"/>
    <w:rsid w:val="002305CE"/>
    <w:rsid w:val="00230D9D"/>
    <w:rsid w:val="00232D37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27BD7"/>
    <w:rsid w:val="00340C3A"/>
    <w:rsid w:val="00342E6F"/>
    <w:rsid w:val="00345260"/>
    <w:rsid w:val="00353644"/>
    <w:rsid w:val="0036258A"/>
    <w:rsid w:val="00364A7A"/>
    <w:rsid w:val="003A2B86"/>
    <w:rsid w:val="003A458C"/>
    <w:rsid w:val="003D72B3"/>
    <w:rsid w:val="004024BA"/>
    <w:rsid w:val="00411F22"/>
    <w:rsid w:val="00417B06"/>
    <w:rsid w:val="004306A5"/>
    <w:rsid w:val="004375B6"/>
    <w:rsid w:val="0045712C"/>
    <w:rsid w:val="0046345C"/>
    <w:rsid w:val="004761B9"/>
    <w:rsid w:val="00485C72"/>
    <w:rsid w:val="00495119"/>
    <w:rsid w:val="004A4A9C"/>
    <w:rsid w:val="004C1E0E"/>
    <w:rsid w:val="00502F8B"/>
    <w:rsid w:val="0050328B"/>
    <w:rsid w:val="0052013C"/>
    <w:rsid w:val="005513FA"/>
    <w:rsid w:val="00551D6E"/>
    <w:rsid w:val="00552D7C"/>
    <w:rsid w:val="005A1CA1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934DE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366D7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E4A7C"/>
    <w:rsid w:val="007F31FC"/>
    <w:rsid w:val="008003B4"/>
    <w:rsid w:val="008752D9"/>
    <w:rsid w:val="008932B9"/>
    <w:rsid w:val="008C6F76"/>
    <w:rsid w:val="008D789E"/>
    <w:rsid w:val="008E55CC"/>
    <w:rsid w:val="009051DF"/>
    <w:rsid w:val="00923C89"/>
    <w:rsid w:val="009320AC"/>
    <w:rsid w:val="009510B5"/>
    <w:rsid w:val="00953886"/>
    <w:rsid w:val="00960692"/>
    <w:rsid w:val="0099088A"/>
    <w:rsid w:val="00992AB9"/>
    <w:rsid w:val="009A5EA8"/>
    <w:rsid w:val="009C4689"/>
    <w:rsid w:val="009E1001"/>
    <w:rsid w:val="009E7DAC"/>
    <w:rsid w:val="009F074B"/>
    <w:rsid w:val="00A052F5"/>
    <w:rsid w:val="00A22796"/>
    <w:rsid w:val="00A61B6D"/>
    <w:rsid w:val="00A70E59"/>
    <w:rsid w:val="00A714C4"/>
    <w:rsid w:val="00A72550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1825"/>
    <w:rsid w:val="00B0282E"/>
    <w:rsid w:val="00B11168"/>
    <w:rsid w:val="00B21A2B"/>
    <w:rsid w:val="00B45ECD"/>
    <w:rsid w:val="00B51D60"/>
    <w:rsid w:val="00B5250C"/>
    <w:rsid w:val="00B55138"/>
    <w:rsid w:val="00B82402"/>
    <w:rsid w:val="00B92165"/>
    <w:rsid w:val="00BC129D"/>
    <w:rsid w:val="00BC2254"/>
    <w:rsid w:val="00BD1FFA"/>
    <w:rsid w:val="00BD4E85"/>
    <w:rsid w:val="00BE2C64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08E0"/>
    <w:rsid w:val="00D3600C"/>
    <w:rsid w:val="00D53E5B"/>
    <w:rsid w:val="00D65DCA"/>
    <w:rsid w:val="00D660AD"/>
    <w:rsid w:val="00D93803"/>
    <w:rsid w:val="00DA0D07"/>
    <w:rsid w:val="00DA43B4"/>
    <w:rsid w:val="00DE1C4F"/>
    <w:rsid w:val="00DE69EE"/>
    <w:rsid w:val="00DF5702"/>
    <w:rsid w:val="00E32F4B"/>
    <w:rsid w:val="00E54DA3"/>
    <w:rsid w:val="00E61A4B"/>
    <w:rsid w:val="00E62858"/>
    <w:rsid w:val="00E6423C"/>
    <w:rsid w:val="00E7707B"/>
    <w:rsid w:val="00E814BE"/>
    <w:rsid w:val="00E84C33"/>
    <w:rsid w:val="00EA1895"/>
    <w:rsid w:val="00EA22E1"/>
    <w:rsid w:val="00EA3E65"/>
    <w:rsid w:val="00EB0CCB"/>
    <w:rsid w:val="00EC398E"/>
    <w:rsid w:val="00EC3FD8"/>
    <w:rsid w:val="00EF7BBC"/>
    <w:rsid w:val="00EF7C76"/>
    <w:rsid w:val="00F157B9"/>
    <w:rsid w:val="00F27343"/>
    <w:rsid w:val="00F35A74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0ED8"/>
    <w:rsid w:val="00FE40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E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F31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1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598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ggcv</cp:lastModifiedBy>
  <cp:revision>11</cp:revision>
  <dcterms:created xsi:type="dcterms:W3CDTF">2015-03-08T20:31:00Z</dcterms:created>
  <dcterms:modified xsi:type="dcterms:W3CDTF">2015-03-11T20:53:00Z</dcterms:modified>
</cp:coreProperties>
</file>