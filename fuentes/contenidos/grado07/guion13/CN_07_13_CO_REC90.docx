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1F0E3F" w:rsidRDefault="000537AE" w:rsidP="00E329AA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 xml:space="preserve">Ejercicio Genérico </w:t>
      </w:r>
      <w:r w:rsidR="0025789D" w:rsidRPr="001F0E3F">
        <w:rPr>
          <w:rFonts w:ascii="Arial" w:hAnsi="Arial" w:cs="Arial"/>
          <w:b/>
          <w:lang w:val="es-ES_tradnl"/>
        </w:rPr>
        <w:t>M4A: Test - solo texto</w:t>
      </w:r>
    </w:p>
    <w:p w:rsidR="0045712C" w:rsidRPr="001F0E3F" w:rsidRDefault="0045712C" w:rsidP="00E329AA">
      <w:pPr>
        <w:spacing w:line="276" w:lineRule="auto"/>
        <w:rPr>
          <w:rFonts w:ascii="Arial" w:hAnsi="Arial" w:cs="Arial"/>
          <w:lang w:val="es-ES_tradnl"/>
        </w:rPr>
      </w:pPr>
    </w:p>
    <w:p w:rsidR="00E61A4B" w:rsidRPr="001F0E3F" w:rsidRDefault="00254FD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B47E13" w:rsidRPr="001F0E3F">
        <w:rPr>
          <w:rFonts w:ascii="Arial" w:hAnsi="Arial" w:cs="Arial"/>
          <w:color w:val="000000"/>
          <w:lang w:val="es-ES"/>
        </w:rPr>
        <w:t>CN_07_13_CO</w:t>
      </w:r>
    </w:p>
    <w:p w:rsidR="00E61A4B" w:rsidRPr="001F0E3F" w:rsidRDefault="00E61A4B" w:rsidP="00E329AA">
      <w:pPr>
        <w:spacing w:line="276" w:lineRule="auto"/>
        <w:rPr>
          <w:rFonts w:ascii="Arial" w:hAnsi="Arial" w:cs="Arial"/>
          <w:lang w:val="es-ES_tradnl"/>
        </w:rPr>
      </w:pPr>
    </w:p>
    <w:p w:rsidR="0063490D" w:rsidRPr="001F0E3F" w:rsidRDefault="0045712C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 xml:space="preserve">DATOS DEL </w:t>
      </w:r>
      <w:r w:rsidR="00340C3A" w:rsidRPr="001F0E3F">
        <w:rPr>
          <w:rFonts w:ascii="Arial" w:hAnsi="Arial" w:cs="Arial"/>
          <w:b/>
          <w:lang w:val="es-ES_tradnl"/>
        </w:rPr>
        <w:t>RECURSO</w:t>
      </w:r>
    </w:p>
    <w:p w:rsidR="009320AC" w:rsidRPr="001F0E3F" w:rsidRDefault="009320AC" w:rsidP="00E329AA">
      <w:pPr>
        <w:spacing w:line="276" w:lineRule="auto"/>
        <w:rPr>
          <w:rFonts w:ascii="Arial" w:hAnsi="Arial" w:cs="Arial"/>
          <w:lang w:val="es-ES_tradnl"/>
        </w:rPr>
      </w:pPr>
    </w:p>
    <w:p w:rsidR="00C679A1" w:rsidRPr="001F0E3F" w:rsidRDefault="00C679A1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green"/>
          <w:lang w:val="es-ES_tradnl"/>
        </w:rPr>
        <w:t>Título del recurso(</w:t>
      </w:r>
      <w:r w:rsidRPr="001F0E3F">
        <w:rPr>
          <w:rFonts w:ascii="Arial" w:hAnsi="Arial" w:cs="Arial"/>
          <w:b/>
          <w:highlight w:val="green"/>
          <w:lang w:val="es-ES_tradnl"/>
        </w:rPr>
        <w:t>65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máx.)</w:t>
      </w:r>
      <w:r w:rsidR="002921BA" w:rsidRPr="001F0E3F">
        <w:rPr>
          <w:rFonts w:ascii="Arial" w:hAnsi="Arial" w:cs="Arial"/>
          <w:color w:val="000000"/>
          <w:lang w:val="es-ES"/>
        </w:rPr>
        <w:t>Funciones de la Química en la Medicina</w:t>
      </w:r>
    </w:p>
    <w:p w:rsidR="00C679A1" w:rsidRPr="001F0E3F" w:rsidRDefault="00C679A1" w:rsidP="00E329AA">
      <w:pPr>
        <w:spacing w:line="276" w:lineRule="auto"/>
        <w:rPr>
          <w:rFonts w:ascii="Arial" w:hAnsi="Arial" w:cs="Arial"/>
          <w:lang w:val="es-ES_tradnl"/>
        </w:rPr>
      </w:pPr>
    </w:p>
    <w:p w:rsidR="0063490D" w:rsidRPr="001F0E3F" w:rsidRDefault="0063490D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="00AC7FAC" w:rsidRPr="001F0E3F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1F0E3F">
        <w:rPr>
          <w:rFonts w:ascii="Arial" w:hAnsi="Arial" w:cs="Arial"/>
          <w:highlight w:val="green"/>
          <w:lang w:val="es-ES_tradnl"/>
        </w:rPr>
        <w:t>recurso</w:t>
      </w:r>
      <w:r w:rsidR="001F0E3F" w:rsidRPr="001F0E3F">
        <w:rPr>
          <w:rFonts w:ascii="Arial" w:hAnsi="Arial" w:cs="Arial"/>
          <w:lang w:val="es-ES_tradnl"/>
        </w:rPr>
        <w:t xml:space="preserve"> </w:t>
      </w:r>
      <w:r w:rsidR="002921BA" w:rsidRPr="001F0E3F">
        <w:rPr>
          <w:rFonts w:ascii="Arial" w:hAnsi="Arial" w:cs="Arial"/>
          <w:lang w:val="es-ES_tradnl"/>
        </w:rPr>
        <w:t>Ejercicio de clasificación de diferentes funciones de la Química en la Medicina</w:t>
      </w:r>
      <w:r w:rsidR="00DB3CEA" w:rsidRPr="001F0E3F">
        <w:rPr>
          <w:rFonts w:ascii="Arial" w:hAnsi="Arial" w:cs="Arial"/>
          <w:lang w:val="es-ES_tradnl"/>
        </w:rPr>
        <w:t>,</w:t>
      </w:r>
      <w:r w:rsidR="002921BA" w:rsidRPr="001F0E3F">
        <w:rPr>
          <w:rFonts w:ascii="Arial" w:hAnsi="Arial" w:cs="Arial"/>
          <w:lang w:val="es-ES_tradnl"/>
        </w:rPr>
        <w:t xml:space="preserve"> según sean de diagnóstico, prevención o tratamiento.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3D72B3" w:rsidRPr="001F0E3F" w:rsidRDefault="0063490D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="003D72B3" w:rsidRPr="001F0E3F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1F0E3F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1F0E3F">
        <w:rPr>
          <w:rFonts w:ascii="Arial" w:hAnsi="Arial" w:cs="Arial"/>
          <w:highlight w:val="green"/>
          <w:lang w:val="es-ES_tradnl"/>
        </w:rPr>
        <w:t xml:space="preserve"> ",")</w:t>
      </w:r>
      <w:r w:rsidR="001F0E3F" w:rsidRPr="001F0E3F">
        <w:rPr>
          <w:rFonts w:ascii="Arial" w:hAnsi="Arial" w:cs="Arial"/>
          <w:lang w:val="es-ES_tradnl"/>
        </w:rPr>
        <w:t xml:space="preserve"> </w:t>
      </w:r>
      <w:r w:rsidR="00DB3CEA" w:rsidRPr="001F0E3F">
        <w:rPr>
          <w:rFonts w:ascii="Arial" w:hAnsi="Arial" w:cs="Arial"/>
          <w:lang w:val="es-ES_tradnl"/>
        </w:rPr>
        <w:t>Química</w:t>
      </w:r>
      <w:r w:rsidR="00B47E13" w:rsidRPr="001F0E3F">
        <w:rPr>
          <w:rFonts w:ascii="Arial" w:hAnsi="Arial" w:cs="Arial"/>
          <w:lang w:val="es-ES_tradnl"/>
        </w:rPr>
        <w:t xml:space="preserve">, </w:t>
      </w:r>
      <w:r w:rsidR="00DB3CEA" w:rsidRPr="001F0E3F">
        <w:rPr>
          <w:rFonts w:ascii="Arial" w:hAnsi="Arial" w:cs="Arial"/>
          <w:lang w:val="es-ES_tradnl"/>
        </w:rPr>
        <w:t>Medicina</w:t>
      </w:r>
      <w:r w:rsidR="00B47E13" w:rsidRPr="001F0E3F">
        <w:rPr>
          <w:rFonts w:ascii="Arial" w:hAnsi="Arial" w:cs="Arial"/>
          <w:lang w:val="es-ES_tradnl"/>
        </w:rPr>
        <w:t>, diagnóstico, prevención, tratamiento</w:t>
      </w:r>
      <w:r w:rsidR="002921BA" w:rsidRPr="001F0E3F">
        <w:rPr>
          <w:rFonts w:ascii="Arial" w:hAnsi="Arial" w:cs="Arial"/>
          <w:lang w:val="es-ES_tradnl"/>
        </w:rPr>
        <w:t>.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3D72B3" w:rsidRPr="001F0E3F" w:rsidRDefault="0063490D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green"/>
          <w:lang w:val="es-ES_tradnl"/>
        </w:rPr>
        <w:t>Tiempo estimado (minutos)</w:t>
      </w:r>
      <w:r w:rsidR="00B47E13" w:rsidRPr="001F0E3F">
        <w:rPr>
          <w:rFonts w:ascii="Arial" w:hAnsi="Arial" w:cs="Arial"/>
          <w:lang w:val="es-ES_tradnl"/>
        </w:rPr>
        <w:t xml:space="preserve"> 15 minutos</w:t>
      </w:r>
      <w:r w:rsidR="00F90ED9" w:rsidRPr="001F0E3F">
        <w:rPr>
          <w:rFonts w:ascii="Arial" w:hAnsi="Arial" w:cs="Arial"/>
          <w:lang w:val="es-ES_tradnl"/>
        </w:rPr>
        <w:t>.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63490D" w:rsidRPr="001F0E3F" w:rsidRDefault="0063490D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="003D72B3" w:rsidRPr="001F0E3F">
        <w:rPr>
          <w:rFonts w:ascii="Arial" w:hAnsi="Arial" w:cs="Arial"/>
          <w:highlight w:val="green"/>
          <w:lang w:val="es-ES_tradnl"/>
        </w:rPr>
        <w:t>Acción didáctica</w:t>
      </w:r>
      <w:r w:rsidR="00611072" w:rsidRPr="001F0E3F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1F0E3F">
        <w:rPr>
          <w:rFonts w:ascii="Arial" w:hAnsi="Arial" w:cs="Arial"/>
          <w:highlight w:val="green"/>
          <w:lang w:val="es-ES_tradnl"/>
        </w:rPr>
        <w:t>indicar</w:t>
      </w:r>
      <w:r w:rsidRPr="001F0E3F">
        <w:rPr>
          <w:rFonts w:ascii="Arial" w:hAnsi="Arial" w:cs="Arial"/>
          <w:highlight w:val="green"/>
          <w:lang w:val="es-ES_tradnl"/>
        </w:rPr>
        <w:t>sólo una</w:t>
      </w:r>
      <w:r w:rsidR="003D72B3" w:rsidRPr="001F0E3F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1F0E3F" w:rsidTr="00AC7496">
        <w:tc>
          <w:tcPr>
            <w:tcW w:w="1248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1F0E3F" w:rsidRDefault="00DB3CEA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1F0E3F" w:rsidRDefault="00AC749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1F0E3F" w:rsidTr="00AC7496">
        <w:tc>
          <w:tcPr>
            <w:tcW w:w="1248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1F0E3F" w:rsidRDefault="005F4C68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3D72B3" w:rsidRPr="001F0E3F" w:rsidRDefault="00AC7496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F0E3F" w:rsidTr="00B92165">
        <w:tc>
          <w:tcPr>
            <w:tcW w:w="4536" w:type="dxa"/>
          </w:tcPr>
          <w:p w:rsidR="002E4EE6" w:rsidRPr="001F0E3F" w:rsidRDefault="00AC749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…</w:t>
            </w:r>
            <w:r w:rsidR="002E4EE6" w:rsidRPr="001F0E3F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1F0E3F" w:rsidRDefault="00BD1FFA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…</w:t>
            </w:r>
            <w:r w:rsidR="002E4EE6" w:rsidRPr="001F0E3F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1F0E3F" w:rsidTr="00B92165">
        <w:tc>
          <w:tcPr>
            <w:tcW w:w="4536" w:type="dxa"/>
          </w:tcPr>
          <w:p w:rsidR="002E4EE6" w:rsidRPr="001F0E3F" w:rsidRDefault="00AC749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…</w:t>
            </w:r>
            <w:r w:rsidR="002E4EE6" w:rsidRPr="001F0E3F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1F0E3F" w:rsidRDefault="00DB3CEA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1F0E3F" w:rsidTr="00B92165">
        <w:tc>
          <w:tcPr>
            <w:tcW w:w="4536" w:type="dxa"/>
          </w:tcPr>
          <w:p w:rsidR="002E4EE6" w:rsidRPr="001F0E3F" w:rsidRDefault="00AC749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…</w:t>
            </w:r>
            <w:r w:rsidR="002E4EE6" w:rsidRPr="001F0E3F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1F0E3F" w:rsidRDefault="00BD1FFA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…</w:t>
            </w:r>
            <w:r w:rsidR="002E4EE6" w:rsidRPr="001F0E3F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1F0E3F" w:rsidTr="00B92165">
        <w:tc>
          <w:tcPr>
            <w:tcW w:w="4536" w:type="dxa"/>
          </w:tcPr>
          <w:p w:rsidR="002E4EE6" w:rsidRPr="001F0E3F" w:rsidRDefault="00AC749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…</w:t>
            </w:r>
            <w:r w:rsidR="002E4EE6" w:rsidRPr="001F0E3F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1F0E3F" w:rsidRDefault="002E4EE6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502F8B" w:rsidRPr="001F0E3F" w:rsidRDefault="00502F8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1F0E3F" w:rsidTr="007B5078">
        <w:tc>
          <w:tcPr>
            <w:tcW w:w="2126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1F0E3F" w:rsidRDefault="00DB3CEA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502F8B" w:rsidRPr="001F0E3F" w:rsidTr="007B5078">
        <w:tc>
          <w:tcPr>
            <w:tcW w:w="2126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502F8B" w:rsidRPr="001F0E3F" w:rsidTr="007B5078">
        <w:tc>
          <w:tcPr>
            <w:tcW w:w="2126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F0E3F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1F0E3F" w:rsidRDefault="00502F8B" w:rsidP="00E329A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502F8B" w:rsidRPr="001F0E3F" w:rsidRDefault="00502F8B" w:rsidP="00E329AA">
      <w:pPr>
        <w:spacing w:line="276" w:lineRule="auto"/>
        <w:rPr>
          <w:rFonts w:ascii="Arial" w:hAnsi="Arial" w:cs="Arial"/>
          <w:lang w:val="es-ES_tradnl"/>
        </w:rPr>
      </w:pPr>
    </w:p>
    <w:p w:rsidR="004375B6" w:rsidRPr="001F0E3F" w:rsidRDefault="0005228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="004375B6" w:rsidRPr="001F0E3F">
        <w:rPr>
          <w:rFonts w:ascii="Arial" w:hAnsi="Arial" w:cs="Arial"/>
          <w:highlight w:val="green"/>
          <w:lang w:val="es-ES_tradnl"/>
        </w:rPr>
        <w:t>Nivel del ejercicio, 1</w:t>
      </w:r>
      <w:r w:rsidRPr="001F0E3F">
        <w:rPr>
          <w:rFonts w:ascii="Arial" w:hAnsi="Arial" w:cs="Arial"/>
          <w:highlight w:val="green"/>
          <w:lang w:val="es-ES_tradnl"/>
        </w:rPr>
        <w:t>-</w:t>
      </w:r>
      <w:r w:rsidR="004375B6" w:rsidRPr="001F0E3F">
        <w:rPr>
          <w:rFonts w:ascii="Arial" w:hAnsi="Arial" w:cs="Arial"/>
          <w:highlight w:val="green"/>
          <w:lang w:val="es-ES_tradnl"/>
        </w:rPr>
        <w:t>Fácil, 2</w:t>
      </w:r>
      <w:r w:rsidRPr="001F0E3F">
        <w:rPr>
          <w:rFonts w:ascii="Arial" w:hAnsi="Arial" w:cs="Arial"/>
          <w:highlight w:val="green"/>
          <w:lang w:val="es-ES_tradnl"/>
        </w:rPr>
        <w:t>-</w:t>
      </w:r>
      <w:r w:rsidR="004375B6" w:rsidRPr="001F0E3F">
        <w:rPr>
          <w:rFonts w:ascii="Arial" w:hAnsi="Arial" w:cs="Arial"/>
          <w:highlight w:val="green"/>
          <w:lang w:val="es-ES_tradnl"/>
        </w:rPr>
        <w:t xml:space="preserve">Medio </w:t>
      </w:r>
      <w:r w:rsidRPr="001F0E3F">
        <w:rPr>
          <w:rFonts w:ascii="Arial" w:hAnsi="Arial" w:cs="Arial"/>
          <w:highlight w:val="green"/>
          <w:lang w:val="es-ES_tradnl"/>
        </w:rPr>
        <w:t>ó</w:t>
      </w:r>
      <w:r w:rsidR="004375B6" w:rsidRPr="001F0E3F">
        <w:rPr>
          <w:rFonts w:ascii="Arial" w:hAnsi="Arial" w:cs="Arial"/>
          <w:highlight w:val="green"/>
          <w:lang w:val="es-ES_tradnl"/>
        </w:rPr>
        <w:t xml:space="preserve"> 3</w:t>
      </w:r>
      <w:r w:rsidRPr="001F0E3F">
        <w:rPr>
          <w:rFonts w:ascii="Arial" w:hAnsi="Arial" w:cs="Arial"/>
          <w:highlight w:val="green"/>
          <w:lang w:val="es-ES_tradnl"/>
        </w:rPr>
        <w:t>-</w:t>
      </w:r>
      <w:r w:rsidR="004375B6" w:rsidRPr="001F0E3F">
        <w:rPr>
          <w:rFonts w:ascii="Arial" w:hAnsi="Arial" w:cs="Arial"/>
          <w:highlight w:val="green"/>
          <w:lang w:val="es-ES_tradnl"/>
        </w:rPr>
        <w:t>Difícil</w:t>
      </w:r>
      <w:r w:rsidR="00B47E13" w:rsidRPr="001F0E3F">
        <w:rPr>
          <w:rFonts w:ascii="Arial" w:hAnsi="Arial" w:cs="Arial"/>
          <w:lang w:val="es-ES_tradnl"/>
        </w:rPr>
        <w:t xml:space="preserve"> 1-Fácil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45712C" w:rsidRPr="001F0E3F" w:rsidRDefault="0045712C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DATOS DEL EJERCICIO</w:t>
      </w:r>
    </w:p>
    <w:p w:rsidR="00A925B6" w:rsidRPr="001F0E3F" w:rsidRDefault="00A925B6" w:rsidP="00E329AA">
      <w:pPr>
        <w:spacing w:line="276" w:lineRule="auto"/>
        <w:rPr>
          <w:rFonts w:ascii="Arial" w:hAnsi="Arial" w:cs="Arial"/>
          <w:lang w:val="es-ES_tradnl"/>
        </w:rPr>
      </w:pPr>
    </w:p>
    <w:p w:rsidR="00A925B6" w:rsidRPr="001F0E3F" w:rsidRDefault="00125D25" w:rsidP="00E329AA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1F0E3F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1F0E3F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1F0E3F">
        <w:rPr>
          <w:rFonts w:ascii="Arial" w:hAnsi="Arial" w:cs="Arial"/>
          <w:color w:val="0000FF"/>
          <w:lang w:val="es-ES_tradnl"/>
        </w:rPr>
        <w:t>PARA EL TÍTULO DEL EJERCICIO</w:t>
      </w:r>
      <w:r w:rsidR="00F90ED9" w:rsidRPr="001F0E3F">
        <w:rPr>
          <w:rFonts w:ascii="Arial" w:hAnsi="Arial" w:cs="Arial"/>
          <w:color w:val="0000FF"/>
          <w:lang w:val="es-ES_tradnl"/>
        </w:rPr>
        <w:t>,</w:t>
      </w:r>
      <w:r w:rsidRPr="001F0E3F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1F0E3F">
        <w:rPr>
          <w:rFonts w:ascii="Arial" w:hAnsi="Arial" w:cs="Arial"/>
          <w:color w:val="0000FF"/>
          <w:lang w:val="es-ES_tradnl"/>
        </w:rPr>
        <w:t>. RECUERDA</w:t>
      </w:r>
      <w:r w:rsidR="00F90ED9" w:rsidRPr="001F0E3F">
        <w:rPr>
          <w:rFonts w:ascii="Arial" w:hAnsi="Arial" w:cs="Arial"/>
          <w:color w:val="0000FF"/>
          <w:lang w:val="es-ES_tradnl"/>
        </w:rPr>
        <w:t xml:space="preserve"> QUE</w:t>
      </w:r>
      <w:r w:rsidR="00EA3E65" w:rsidRPr="001F0E3F">
        <w:rPr>
          <w:rFonts w:ascii="Arial" w:hAnsi="Arial" w:cs="Arial"/>
          <w:color w:val="0000FF"/>
          <w:lang w:val="es-ES_tradnl"/>
        </w:rPr>
        <w:t>EL TÍTULO</w:t>
      </w:r>
      <w:r w:rsidR="00A925B6" w:rsidRPr="001F0E3F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1F0E3F" w:rsidRDefault="00054002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="006907A4" w:rsidRPr="001F0E3F">
        <w:rPr>
          <w:rFonts w:ascii="Arial" w:hAnsi="Arial" w:cs="Arial"/>
          <w:highlight w:val="green"/>
          <w:lang w:val="es-ES_tradnl"/>
        </w:rPr>
        <w:t>Título del ejercicio</w:t>
      </w:r>
      <w:r w:rsidRPr="001F0E3F">
        <w:rPr>
          <w:rFonts w:ascii="Arial" w:hAnsi="Arial" w:cs="Arial"/>
          <w:highlight w:val="green"/>
          <w:lang w:val="es-ES_tradnl"/>
        </w:rPr>
        <w:t xml:space="preserve"> (</w:t>
      </w:r>
      <w:r w:rsidRPr="001F0E3F">
        <w:rPr>
          <w:rFonts w:ascii="Arial" w:hAnsi="Arial" w:cs="Arial"/>
          <w:b/>
          <w:highlight w:val="green"/>
          <w:lang w:val="es-ES_tradnl"/>
        </w:rPr>
        <w:t>86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1F0E3F">
        <w:rPr>
          <w:rFonts w:ascii="Arial" w:hAnsi="Arial" w:cs="Arial"/>
          <w:highlight w:val="green"/>
          <w:lang w:val="es-ES_tradnl"/>
        </w:rPr>
        <w:t>)</w:t>
      </w:r>
      <w:r w:rsidR="002921BA" w:rsidRPr="001F0E3F">
        <w:rPr>
          <w:rFonts w:ascii="Arial" w:hAnsi="Arial" w:cs="Arial"/>
          <w:color w:val="000000"/>
          <w:lang w:val="es-ES"/>
        </w:rPr>
        <w:t xml:space="preserve"> Funciones de la Química en la Medicina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054002" w:rsidRPr="001F0E3F" w:rsidRDefault="00054002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="006907A4" w:rsidRPr="001F0E3F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1F0E3F">
        <w:rPr>
          <w:rFonts w:ascii="Arial" w:hAnsi="Arial" w:cs="Arial"/>
          <w:highlight w:val="green"/>
          <w:lang w:val="es-ES_tradnl"/>
        </w:rPr>
        <w:t>; “P” o “S”</w:t>
      </w:r>
      <w:r w:rsidR="00BB3D58" w:rsidRPr="001F0E3F">
        <w:rPr>
          <w:rFonts w:ascii="Arial" w:hAnsi="Arial" w:cs="Arial"/>
          <w:lang w:val="es-ES_tradnl"/>
        </w:rPr>
        <w:t xml:space="preserve"> S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6907A4" w:rsidRPr="001F0E3F" w:rsidRDefault="00C92E0A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="001B3983" w:rsidRPr="001F0E3F">
        <w:rPr>
          <w:rFonts w:ascii="Arial" w:hAnsi="Arial" w:cs="Arial"/>
          <w:highlight w:val="green"/>
          <w:lang w:val="es-ES_tradnl"/>
        </w:rPr>
        <w:t>Enunciado (</w:t>
      </w:r>
      <w:r w:rsidR="00992AB9" w:rsidRPr="001F0E3F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1F0E3F">
        <w:rPr>
          <w:rFonts w:ascii="Arial" w:hAnsi="Arial" w:cs="Arial"/>
          <w:b/>
          <w:highlight w:val="green"/>
          <w:lang w:val="es-ES_tradnl"/>
        </w:rPr>
        <w:t>193</w:t>
      </w:r>
      <w:r w:rsidR="001B3983"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  <w:r w:rsidR="001F0E3F" w:rsidRPr="001F0E3F">
        <w:rPr>
          <w:rFonts w:ascii="Arial" w:hAnsi="Arial" w:cs="Arial"/>
          <w:lang w:val="es-ES_tradnl"/>
        </w:rPr>
        <w:t xml:space="preserve"> </w:t>
      </w:r>
      <w:r w:rsidR="00BB3D58" w:rsidRPr="001F0E3F">
        <w:rPr>
          <w:rFonts w:ascii="Arial" w:hAnsi="Arial" w:cs="Arial"/>
          <w:lang w:val="es-ES_tradnl"/>
        </w:rPr>
        <w:t xml:space="preserve">A continuación se presentan varias </w:t>
      </w:r>
      <w:r w:rsidR="00BC1C43" w:rsidRPr="001F0E3F">
        <w:rPr>
          <w:rFonts w:ascii="Arial" w:hAnsi="Arial" w:cs="Arial"/>
          <w:lang w:val="es-ES_tradnl"/>
        </w:rPr>
        <w:t>aplicaciones de</w:t>
      </w:r>
      <w:r w:rsidR="00F90ED9" w:rsidRPr="001F0E3F">
        <w:rPr>
          <w:rFonts w:ascii="Arial" w:hAnsi="Arial" w:cs="Arial"/>
          <w:lang w:val="es-ES_tradnl"/>
        </w:rPr>
        <w:t xml:space="preserve"> la Química en la M</w:t>
      </w:r>
      <w:r w:rsidR="00BB3D58" w:rsidRPr="001F0E3F">
        <w:rPr>
          <w:rFonts w:ascii="Arial" w:hAnsi="Arial" w:cs="Arial"/>
          <w:lang w:val="es-ES_tradnl"/>
        </w:rPr>
        <w:t>edicina. Para cada una, escoge la opción correcta según</w:t>
      </w:r>
      <w:r w:rsidR="00BA76FE" w:rsidRPr="001F0E3F">
        <w:rPr>
          <w:rFonts w:ascii="Arial" w:hAnsi="Arial" w:cs="Arial"/>
          <w:lang w:val="es-ES_tradnl"/>
        </w:rPr>
        <w:t>sean</w:t>
      </w:r>
      <w:r w:rsidR="00BB3D58" w:rsidRPr="001F0E3F">
        <w:rPr>
          <w:rFonts w:ascii="Arial" w:hAnsi="Arial" w:cs="Arial"/>
          <w:lang w:val="es-ES_tradnl"/>
        </w:rPr>
        <w:t xml:space="preserve"> actividades de prevención, diagnóstico o tratamiento.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F80068" w:rsidRPr="001F0E3F" w:rsidRDefault="006907A4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1F0E3F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AF23DF" w:rsidRPr="001F0E3F" w:rsidRDefault="001E2043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lang w:val="es-ES_tradnl"/>
        </w:rPr>
        <w:t>M</w:t>
      </w:r>
      <w:r w:rsidR="00F80068" w:rsidRPr="001F0E3F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1F0E3F">
        <w:rPr>
          <w:rFonts w:ascii="Arial" w:hAnsi="Arial" w:cs="Arial"/>
          <w:highlight w:val="green"/>
          <w:lang w:val="es-ES_tradnl"/>
        </w:rPr>
        <w:t xml:space="preserve">ventana </w:t>
      </w:r>
      <w:r w:rsidRPr="001F0E3F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1F0E3F">
        <w:rPr>
          <w:rFonts w:ascii="Arial" w:hAnsi="Arial" w:cs="Arial"/>
          <w:highlight w:val="green"/>
          <w:lang w:val="es-ES_tradnl"/>
        </w:rPr>
        <w:t>(S/N)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_tradnl"/>
        </w:rPr>
      </w:pPr>
    </w:p>
    <w:p w:rsidR="00033E28" w:rsidRPr="001F0E3F" w:rsidRDefault="00033E28" w:rsidP="00E329AA">
      <w:pPr>
        <w:spacing w:line="276" w:lineRule="auto"/>
        <w:rPr>
          <w:rFonts w:ascii="Arial" w:hAnsi="Arial" w:cs="Arial"/>
          <w:lang w:val="pt-BR"/>
        </w:rPr>
      </w:pPr>
      <w:r w:rsidRPr="001F0E3F">
        <w:rPr>
          <w:rFonts w:ascii="Arial" w:hAnsi="Arial" w:cs="Arial"/>
          <w:b/>
          <w:color w:val="FF0000"/>
          <w:lang w:val="pt-BR"/>
        </w:rPr>
        <w:t>*</w:t>
      </w:r>
      <w:r w:rsidRPr="001F0E3F">
        <w:rPr>
          <w:rFonts w:ascii="Arial" w:hAnsi="Arial" w:cs="Arial"/>
          <w:highlight w:val="green"/>
          <w:lang w:val="pt-BR"/>
        </w:rPr>
        <w:t>Sinordenaciónaleatoria (S/N):)</w:t>
      </w:r>
      <w:r w:rsidR="000A627F" w:rsidRPr="001F0E3F">
        <w:rPr>
          <w:rFonts w:ascii="Arial" w:hAnsi="Arial" w:cs="Arial"/>
          <w:lang w:val="pt-BR"/>
        </w:rPr>
        <w:t xml:space="preserve"> N</w:t>
      </w:r>
    </w:p>
    <w:p w:rsidR="00033E28" w:rsidRPr="001F0E3F" w:rsidRDefault="00033E28" w:rsidP="00E329AA">
      <w:pPr>
        <w:spacing w:line="276" w:lineRule="auto"/>
        <w:rPr>
          <w:rFonts w:ascii="Arial" w:hAnsi="Arial" w:cs="Arial"/>
          <w:lang w:val="pt-BR"/>
        </w:rPr>
      </w:pPr>
    </w:p>
    <w:p w:rsidR="006907A4" w:rsidRPr="001F0E3F" w:rsidRDefault="006907A4" w:rsidP="00E329AA">
      <w:pPr>
        <w:spacing w:line="276" w:lineRule="auto"/>
        <w:rPr>
          <w:rFonts w:ascii="Arial" w:hAnsi="Arial" w:cs="Arial"/>
          <w:lang w:val="es-ES"/>
        </w:rPr>
      </w:pPr>
      <w:r w:rsidRPr="001F0E3F">
        <w:rPr>
          <w:rFonts w:ascii="Arial" w:hAnsi="Arial" w:cs="Arial"/>
          <w:highlight w:val="green"/>
          <w:lang w:val="es-ES"/>
        </w:rPr>
        <w:t>Mostrar calculadora (S/N)</w:t>
      </w:r>
      <w:r w:rsidR="000A627F" w:rsidRPr="001F0E3F">
        <w:rPr>
          <w:rFonts w:ascii="Arial" w:hAnsi="Arial" w:cs="Arial"/>
          <w:lang w:val="es-ES"/>
        </w:rPr>
        <w:t xml:space="preserve"> N</w:t>
      </w:r>
    </w:p>
    <w:p w:rsidR="000719EE" w:rsidRPr="001F0E3F" w:rsidRDefault="000719EE" w:rsidP="00E329AA">
      <w:pPr>
        <w:spacing w:line="276" w:lineRule="auto"/>
        <w:rPr>
          <w:rFonts w:ascii="Arial" w:hAnsi="Arial" w:cs="Arial"/>
          <w:lang w:val="es-ES"/>
        </w:rPr>
      </w:pPr>
    </w:p>
    <w:p w:rsidR="009C4689" w:rsidRPr="001F0E3F" w:rsidRDefault="009C4689" w:rsidP="00E329AA">
      <w:pPr>
        <w:spacing w:line="276" w:lineRule="auto"/>
        <w:rPr>
          <w:rFonts w:ascii="Arial" w:hAnsi="Arial" w:cs="Arial"/>
          <w:lang w:val="es-ES"/>
        </w:rPr>
      </w:pPr>
    </w:p>
    <w:p w:rsidR="009C4689" w:rsidRPr="001F0E3F" w:rsidRDefault="00923C89" w:rsidP="00E329AA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1F0E3F">
        <w:rPr>
          <w:rFonts w:ascii="Arial" w:hAnsi="Arial" w:cs="Arial"/>
          <w:b/>
          <w:color w:val="0000FF"/>
          <w:lang w:val="es-ES_tradnl"/>
        </w:rPr>
        <w:t>NO</w:t>
      </w:r>
      <w:r w:rsidRPr="001F0E3F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1F0E3F">
        <w:rPr>
          <w:rFonts w:ascii="Arial" w:hAnsi="Arial" w:cs="Arial"/>
          <w:color w:val="0000FF"/>
          <w:lang w:val="es-ES_tradnl"/>
        </w:rPr>
        <w:t xml:space="preserve">, </w:t>
      </w:r>
      <w:r w:rsidR="002B2F09" w:rsidRPr="001F0E3F">
        <w:rPr>
          <w:rFonts w:ascii="Arial" w:hAnsi="Arial" w:cs="Arial"/>
          <w:color w:val="0000FF"/>
          <w:lang w:val="es-ES_tradnl"/>
        </w:rPr>
        <w:t>APLICA A TODAS LAS PR</w:t>
      </w:r>
      <w:r w:rsidR="006C5EF2" w:rsidRPr="001F0E3F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1F0E3F">
        <w:rPr>
          <w:rFonts w:ascii="Arial" w:hAnsi="Arial" w:cs="Arial"/>
          <w:color w:val="0000FF"/>
          <w:lang w:val="es-ES_tradnl"/>
        </w:rPr>
        <w:t>EJERCICIO</w:t>
      </w:r>
      <w:r w:rsidR="009C4689" w:rsidRPr="001F0E3F">
        <w:rPr>
          <w:rFonts w:ascii="Arial" w:hAnsi="Arial" w:cs="Arial"/>
          <w:color w:val="0000FF"/>
          <w:lang w:val="es-ES_tradnl"/>
        </w:rPr>
        <w:t>.</w:t>
      </w:r>
    </w:p>
    <w:p w:rsidR="009C4689" w:rsidRPr="001F0E3F" w:rsidRDefault="009C4689" w:rsidP="00E329AA">
      <w:pPr>
        <w:spacing w:line="276" w:lineRule="auto"/>
        <w:rPr>
          <w:rFonts w:ascii="Arial" w:hAnsi="Arial" w:cs="Arial"/>
          <w:lang w:val="pt-BR"/>
        </w:rPr>
      </w:pPr>
      <w:r w:rsidRPr="001F0E3F">
        <w:rPr>
          <w:rFonts w:ascii="Arial" w:hAnsi="Arial" w:cs="Arial"/>
          <w:b/>
          <w:color w:val="FF0000"/>
          <w:lang w:val="pt-BR"/>
        </w:rPr>
        <w:t>*</w:t>
      </w:r>
      <w:r w:rsidRPr="001F0E3F">
        <w:rPr>
          <w:rFonts w:ascii="Arial" w:hAnsi="Arial" w:cs="Arial"/>
          <w:highlight w:val="green"/>
          <w:lang w:val="pt-BR"/>
        </w:rPr>
        <w:t>Respuesta única (S/N)</w:t>
      </w:r>
      <w:r w:rsidR="000A627F" w:rsidRPr="001F0E3F">
        <w:rPr>
          <w:rFonts w:ascii="Arial" w:hAnsi="Arial" w:cs="Arial"/>
          <w:lang w:val="pt-BR"/>
        </w:rPr>
        <w:t xml:space="preserve"> S</w:t>
      </w:r>
    </w:p>
    <w:p w:rsidR="009C4689" w:rsidRPr="001F0E3F" w:rsidRDefault="009C4689" w:rsidP="00E329AA">
      <w:pPr>
        <w:spacing w:line="276" w:lineRule="auto"/>
        <w:rPr>
          <w:rFonts w:ascii="Arial" w:hAnsi="Arial" w:cs="Arial"/>
          <w:lang w:val="pt-BR"/>
        </w:rPr>
      </w:pPr>
    </w:p>
    <w:p w:rsidR="00742D83" w:rsidRPr="001F0E3F" w:rsidRDefault="004A4A9C" w:rsidP="00E329AA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1F0E3F">
        <w:rPr>
          <w:rFonts w:ascii="Arial" w:hAnsi="Arial" w:cs="Arial"/>
          <w:color w:val="0000FF"/>
          <w:lang w:val="pt-BR"/>
        </w:rPr>
        <w:t>MÍN. 1</w:t>
      </w:r>
      <w:r w:rsidR="00457464" w:rsidRPr="001F0E3F">
        <w:rPr>
          <w:rFonts w:ascii="Arial" w:hAnsi="Arial" w:cs="Arial"/>
          <w:color w:val="0000FF"/>
          <w:lang w:val="pt-BR"/>
        </w:rPr>
        <w:t>,</w:t>
      </w:r>
      <w:r w:rsidRPr="001F0E3F">
        <w:rPr>
          <w:rFonts w:ascii="Arial" w:hAnsi="Arial" w:cs="Arial"/>
          <w:color w:val="0000FF"/>
          <w:lang w:val="pt-BR"/>
        </w:rPr>
        <w:t xml:space="preserve"> MÁX.</w:t>
      </w:r>
      <w:r w:rsidRPr="001F0E3F">
        <w:rPr>
          <w:rFonts w:ascii="Arial" w:hAnsi="Arial" w:cs="Arial"/>
          <w:color w:val="0000FF"/>
          <w:lang w:val="es-ES"/>
        </w:rPr>
        <w:t xml:space="preserve"> 1</w:t>
      </w:r>
      <w:r w:rsidR="009C4689" w:rsidRPr="001F0E3F">
        <w:rPr>
          <w:rFonts w:ascii="Arial" w:hAnsi="Arial" w:cs="Arial"/>
          <w:color w:val="0000FF"/>
          <w:lang w:val="es-ES"/>
        </w:rPr>
        <w:t>0</w:t>
      </w:r>
      <w:r w:rsidRPr="001F0E3F">
        <w:rPr>
          <w:rFonts w:ascii="Arial" w:hAnsi="Arial" w:cs="Arial"/>
          <w:color w:val="0000FF"/>
          <w:lang w:val="es-ES"/>
        </w:rPr>
        <w:t xml:space="preserve">. </w:t>
      </w:r>
      <w:r w:rsidR="009C4689" w:rsidRPr="001F0E3F">
        <w:rPr>
          <w:rFonts w:ascii="Arial" w:hAnsi="Arial" w:cs="Arial"/>
          <w:color w:val="0000FF"/>
          <w:lang w:val="es-ES_tradnl"/>
        </w:rPr>
        <w:t xml:space="preserve">TEST-TEXTO (OPCIÓN MÚLTIPLE). </w:t>
      </w:r>
      <w:r w:rsidR="00D3600C" w:rsidRPr="001F0E3F">
        <w:rPr>
          <w:rFonts w:ascii="Arial" w:hAnsi="Arial" w:cs="Arial"/>
          <w:color w:val="0000FF"/>
          <w:lang w:val="es-ES_tradnl"/>
        </w:rPr>
        <w:t>EL TEXTO DE LA EXPLICACIÓN SE MUESTRA AL MOMENTO DE PEDIR LA SOLUCIÓN. POR LO MENOS UNA O TODAS LAS RESPUESTAS DE UN</w:t>
      </w:r>
      <w:r w:rsidR="00F90ED9" w:rsidRPr="001F0E3F">
        <w:rPr>
          <w:rFonts w:ascii="Arial" w:hAnsi="Arial" w:cs="Arial"/>
          <w:color w:val="0000FF"/>
          <w:lang w:val="es-ES_tradnl"/>
        </w:rPr>
        <w:t>A PREGUNTA PUEDEN SER CORRECTAS.</w:t>
      </w:r>
      <w:r w:rsidR="00D3600C" w:rsidRPr="001F0E3F">
        <w:rPr>
          <w:rFonts w:ascii="Arial" w:hAnsi="Arial" w:cs="Arial"/>
          <w:color w:val="0000FF"/>
          <w:lang w:val="es-ES_tradnl"/>
        </w:rPr>
        <w:t xml:space="preserve"> MARQUE </w:t>
      </w:r>
      <w:r w:rsidR="0036258A" w:rsidRPr="001F0E3F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1F0E3F">
        <w:rPr>
          <w:rFonts w:ascii="Arial" w:hAnsi="Arial" w:cs="Arial"/>
          <w:color w:val="0000FF"/>
          <w:lang w:val="es-ES_tradnl"/>
        </w:rPr>
        <w:t>CON NEGRITA</w:t>
      </w:r>
      <w:r w:rsidR="0036258A" w:rsidRPr="001F0E3F">
        <w:rPr>
          <w:rFonts w:ascii="Arial" w:hAnsi="Arial" w:cs="Arial"/>
          <w:color w:val="0000FF"/>
          <w:lang w:val="es-ES_tradnl"/>
        </w:rPr>
        <w:t>.</w:t>
      </w:r>
    </w:p>
    <w:p w:rsidR="004A4A9C" w:rsidRPr="001F0E3F" w:rsidRDefault="004A4A9C" w:rsidP="00E329AA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6D02A8" w:rsidRPr="001F0E3F" w:rsidRDefault="006D02A8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="00CD0B3B" w:rsidRPr="001F0E3F">
        <w:rPr>
          <w:rFonts w:ascii="Arial" w:hAnsi="Arial" w:cs="Arial"/>
          <w:highlight w:val="green"/>
          <w:lang w:val="es-ES_tradnl"/>
        </w:rPr>
        <w:t>Pregunta 1</w:t>
      </w:r>
      <w:r w:rsidRPr="001F0E3F">
        <w:rPr>
          <w:rFonts w:ascii="Arial" w:hAnsi="Arial" w:cs="Arial"/>
          <w:highlight w:val="green"/>
          <w:lang w:val="es-ES_tradnl"/>
        </w:rPr>
        <w:t xml:space="preserve"> (</w:t>
      </w:r>
      <w:r w:rsidR="00CD0B3B" w:rsidRPr="001F0E3F">
        <w:rPr>
          <w:rFonts w:ascii="Arial" w:hAnsi="Arial" w:cs="Arial"/>
          <w:b/>
          <w:highlight w:val="green"/>
          <w:lang w:val="es-ES_tradnl"/>
        </w:rPr>
        <w:t>173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6D02A8" w:rsidRPr="001F0E3F" w:rsidRDefault="006D02A8" w:rsidP="00E329AA">
      <w:pPr>
        <w:spacing w:line="276" w:lineRule="auto"/>
        <w:rPr>
          <w:rFonts w:ascii="Arial" w:hAnsi="Arial" w:cs="Arial"/>
          <w:lang w:val="es-ES_tradnl"/>
        </w:rPr>
      </w:pPr>
    </w:p>
    <w:p w:rsidR="00CD0B3B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Detección de la presencia de sustancias extrañas en el cuerpo</w:t>
      </w:r>
      <w:r w:rsidR="00F90ED9" w:rsidRPr="001F0E3F">
        <w:rPr>
          <w:rFonts w:ascii="Arial" w:hAnsi="Arial" w:cs="Arial"/>
          <w:lang w:val="es-ES_tradnl"/>
        </w:rPr>
        <w:t>.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</w:p>
    <w:p w:rsidR="00B5250C" w:rsidRPr="001F0E3F" w:rsidRDefault="00CD0B3B" w:rsidP="00E329A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1F0E3F">
        <w:rPr>
          <w:rFonts w:ascii="Arial" w:hAnsi="Arial" w:cs="Arial"/>
          <w:highlight w:val="yellow"/>
          <w:lang w:val="es-ES_tradnl"/>
        </w:rPr>
        <w:t>Explicación (</w:t>
      </w:r>
      <w:r w:rsidRPr="001F0E3F">
        <w:rPr>
          <w:rFonts w:ascii="Arial" w:hAnsi="Arial" w:cs="Arial"/>
          <w:b/>
          <w:highlight w:val="yellow"/>
          <w:lang w:val="es-ES_tradnl"/>
        </w:rPr>
        <w:t>173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5250C" w:rsidRPr="001F0E3F" w:rsidRDefault="00B5250C" w:rsidP="00E329AA">
      <w:pPr>
        <w:spacing w:line="276" w:lineRule="auto"/>
        <w:rPr>
          <w:rFonts w:ascii="Arial" w:hAnsi="Arial" w:cs="Arial"/>
          <w:lang w:val="es-ES_tradnl"/>
        </w:rPr>
      </w:pPr>
    </w:p>
    <w:p w:rsidR="00B5250C" w:rsidRPr="001F0E3F" w:rsidRDefault="009E7DAC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yellow"/>
          <w:lang w:val="es-ES_tradnl"/>
        </w:rPr>
        <w:t>Respuesta</w:t>
      </w:r>
      <w:r w:rsidR="007D2825" w:rsidRPr="001F0E3F">
        <w:rPr>
          <w:rFonts w:ascii="Arial" w:hAnsi="Arial" w:cs="Arial"/>
          <w:highlight w:val="yellow"/>
          <w:lang w:val="es-ES_tradnl"/>
        </w:rPr>
        <w:t>s</w:t>
      </w:r>
      <w:bookmarkStart w:id="0" w:name="_GoBack"/>
      <w:bookmarkEnd w:id="0"/>
      <w:r w:rsidRPr="001F0E3F">
        <w:rPr>
          <w:rFonts w:ascii="Arial" w:hAnsi="Arial" w:cs="Arial"/>
          <w:highlight w:val="yellow"/>
          <w:lang w:val="es-ES_tradnl"/>
        </w:rPr>
        <w:t xml:space="preserve">(mín. 2 – máx. 5, </w:t>
      </w:r>
      <w:r w:rsidRPr="001F0E3F">
        <w:rPr>
          <w:rFonts w:ascii="Arial" w:hAnsi="Arial" w:cs="Arial"/>
          <w:b/>
          <w:highlight w:val="yellow"/>
          <w:lang w:val="es-ES_tradnl"/>
        </w:rPr>
        <w:t>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B5250C" w:rsidRPr="001F0E3F" w:rsidRDefault="00B5250C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Prevención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Diagnóstico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Tratamiento</w:t>
      </w: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lang w:val="es-ES_tradnl"/>
        </w:rPr>
        <w:t>Pregunta 2 (</w:t>
      </w:r>
      <w:r w:rsidRPr="001F0E3F">
        <w:rPr>
          <w:rFonts w:ascii="Arial" w:hAnsi="Arial" w:cs="Arial"/>
          <w:b/>
          <w:highlight w:val="green"/>
          <w:lang w:val="es-ES_tradnl"/>
        </w:rPr>
        <w:t>173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D</w:t>
      </w:r>
      <w:r w:rsidR="00173F44" w:rsidRPr="001F0E3F">
        <w:rPr>
          <w:rFonts w:ascii="Arial" w:hAnsi="Arial" w:cs="Arial"/>
          <w:lang w:val="es-ES_tradnl"/>
        </w:rPr>
        <w:t>esinfección de sitios</w:t>
      </w:r>
      <w:r w:rsidRPr="001F0E3F">
        <w:rPr>
          <w:rFonts w:ascii="Arial" w:hAnsi="Arial" w:cs="Arial"/>
          <w:lang w:val="es-ES_tradnl"/>
        </w:rPr>
        <w:t xml:space="preserve"> públicos</w:t>
      </w:r>
      <w:r w:rsidR="00F90ED9" w:rsidRPr="001F0E3F">
        <w:rPr>
          <w:rFonts w:ascii="Arial" w:hAnsi="Arial" w:cs="Arial"/>
          <w:lang w:val="es-ES_tradnl"/>
        </w:rPr>
        <w:t>.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1F0E3F">
        <w:rPr>
          <w:rFonts w:ascii="Arial" w:hAnsi="Arial" w:cs="Arial"/>
          <w:highlight w:val="yellow"/>
          <w:lang w:val="es-ES_tradnl"/>
        </w:rPr>
        <w:t>Explicación (</w:t>
      </w:r>
      <w:r w:rsidRPr="001F0E3F">
        <w:rPr>
          <w:rFonts w:ascii="Arial" w:hAnsi="Arial" w:cs="Arial"/>
          <w:b/>
          <w:highlight w:val="yellow"/>
          <w:lang w:val="es-ES_tradnl"/>
        </w:rPr>
        <w:t>173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1F0E3F">
        <w:rPr>
          <w:rFonts w:ascii="Arial" w:hAnsi="Arial" w:cs="Arial"/>
          <w:b/>
          <w:highlight w:val="yellow"/>
          <w:lang w:val="es-ES_tradnl"/>
        </w:rPr>
        <w:t>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0A627F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Prevención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lastRenderedPageBreak/>
        <w:t>Diagnóstico</w:t>
      </w:r>
    </w:p>
    <w:p w:rsidR="002B0B2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Tratamiento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lang w:val="es-ES_tradnl"/>
        </w:rPr>
        <w:t>Pregunta 3 (</w:t>
      </w:r>
      <w:r w:rsidRPr="001F0E3F">
        <w:rPr>
          <w:rFonts w:ascii="Arial" w:hAnsi="Arial" w:cs="Arial"/>
          <w:b/>
          <w:highlight w:val="green"/>
          <w:lang w:val="es-ES_tradnl"/>
        </w:rPr>
        <w:t>173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7E41B8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Adición de yodo a la sal o cloro al agua.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1F0E3F">
        <w:rPr>
          <w:rFonts w:ascii="Arial" w:hAnsi="Arial" w:cs="Arial"/>
          <w:highlight w:val="yellow"/>
          <w:lang w:val="es-ES_tradnl"/>
        </w:rPr>
        <w:t>Explicación (</w:t>
      </w:r>
      <w:r w:rsidRPr="001F0E3F">
        <w:rPr>
          <w:rFonts w:ascii="Arial" w:hAnsi="Arial" w:cs="Arial"/>
          <w:b/>
          <w:highlight w:val="yellow"/>
          <w:lang w:val="es-ES_tradnl"/>
        </w:rPr>
        <w:t>173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1F0E3F">
        <w:rPr>
          <w:rFonts w:ascii="Arial" w:hAnsi="Arial" w:cs="Arial"/>
          <w:b/>
          <w:highlight w:val="yellow"/>
          <w:lang w:val="es-ES_tradnl"/>
        </w:rPr>
        <w:t>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0A627F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Prevención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Diagnóstico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Tratamiento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lang w:val="es-ES_tradnl"/>
        </w:rPr>
        <w:t>Pregunta 4 (</w:t>
      </w:r>
      <w:r w:rsidRPr="001F0E3F">
        <w:rPr>
          <w:rFonts w:ascii="Arial" w:hAnsi="Arial" w:cs="Arial"/>
          <w:b/>
          <w:highlight w:val="green"/>
          <w:lang w:val="es-ES_tradnl"/>
        </w:rPr>
        <w:t>173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Administración de sustancias para aliviar el dolor</w:t>
      </w:r>
      <w:r w:rsidR="002921BA" w:rsidRPr="001F0E3F">
        <w:rPr>
          <w:rFonts w:ascii="Arial" w:hAnsi="Arial" w:cs="Arial"/>
          <w:lang w:val="es-ES_tradnl"/>
        </w:rPr>
        <w:t>.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1F0E3F">
        <w:rPr>
          <w:rFonts w:ascii="Arial" w:hAnsi="Arial" w:cs="Arial"/>
          <w:highlight w:val="yellow"/>
          <w:lang w:val="es-ES_tradnl"/>
        </w:rPr>
        <w:t>Explicación (</w:t>
      </w:r>
      <w:r w:rsidRPr="001F0E3F">
        <w:rPr>
          <w:rFonts w:ascii="Arial" w:hAnsi="Arial" w:cs="Arial"/>
          <w:b/>
          <w:highlight w:val="yellow"/>
          <w:lang w:val="es-ES_tradnl"/>
        </w:rPr>
        <w:t>173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1F0E3F">
        <w:rPr>
          <w:rFonts w:ascii="Arial" w:hAnsi="Arial" w:cs="Arial"/>
          <w:b/>
          <w:highlight w:val="yellow"/>
          <w:lang w:val="es-ES_tradnl"/>
        </w:rPr>
        <w:t>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Prevención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Diagnóstico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Tratamiento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lang w:val="es-ES_tradnl"/>
        </w:rPr>
        <w:t>Pregunta 5 (</w:t>
      </w:r>
      <w:r w:rsidRPr="001F0E3F">
        <w:rPr>
          <w:rFonts w:ascii="Arial" w:hAnsi="Arial" w:cs="Arial"/>
          <w:b/>
          <w:highlight w:val="green"/>
          <w:lang w:val="es-ES_tradnl"/>
        </w:rPr>
        <w:t>173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M</w:t>
      </w:r>
      <w:r w:rsidR="00173F44" w:rsidRPr="001F0E3F">
        <w:rPr>
          <w:rFonts w:ascii="Arial" w:hAnsi="Arial" w:cs="Arial"/>
          <w:lang w:val="es-ES_tradnl"/>
        </w:rPr>
        <w:t>edición de la cantidad de una</w:t>
      </w:r>
      <w:r w:rsidRPr="001F0E3F">
        <w:rPr>
          <w:rFonts w:ascii="Arial" w:hAnsi="Arial" w:cs="Arial"/>
          <w:lang w:val="es-ES_tradnl"/>
        </w:rPr>
        <w:t xml:space="preserve"> sustancia en el cuerpo</w:t>
      </w:r>
      <w:r w:rsidR="00F90ED9" w:rsidRPr="001F0E3F">
        <w:rPr>
          <w:rFonts w:ascii="Arial" w:hAnsi="Arial" w:cs="Arial"/>
          <w:lang w:val="es-ES_tradnl"/>
        </w:rPr>
        <w:t>.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1F0E3F">
        <w:rPr>
          <w:rFonts w:ascii="Arial" w:hAnsi="Arial" w:cs="Arial"/>
          <w:highlight w:val="yellow"/>
          <w:lang w:val="es-ES_tradnl"/>
        </w:rPr>
        <w:t>Explicación (</w:t>
      </w:r>
      <w:r w:rsidRPr="001F0E3F">
        <w:rPr>
          <w:rFonts w:ascii="Arial" w:hAnsi="Arial" w:cs="Arial"/>
          <w:b/>
          <w:highlight w:val="yellow"/>
          <w:lang w:val="es-ES_tradnl"/>
        </w:rPr>
        <w:t>173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1F0E3F">
        <w:rPr>
          <w:rFonts w:ascii="Arial" w:hAnsi="Arial" w:cs="Arial"/>
          <w:b/>
          <w:highlight w:val="yellow"/>
          <w:lang w:val="es-ES_tradnl"/>
        </w:rPr>
        <w:t>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Prevención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Diagnóstico</w:t>
      </w:r>
    </w:p>
    <w:p w:rsidR="000A627F" w:rsidRPr="001F0E3F" w:rsidRDefault="000A627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Tratamiento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lang w:val="es-ES_tradnl"/>
        </w:rPr>
        <w:t>Pregunta 6 (</w:t>
      </w:r>
      <w:r w:rsidRPr="001F0E3F">
        <w:rPr>
          <w:rFonts w:ascii="Arial" w:hAnsi="Arial" w:cs="Arial"/>
          <w:b/>
          <w:highlight w:val="green"/>
          <w:lang w:val="es-ES_tradnl"/>
        </w:rPr>
        <w:t>173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0A627F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Administración de sustancias capaces de matar organismos que estén causando enfermedades</w:t>
      </w:r>
      <w:r w:rsidR="00C63595" w:rsidRPr="001F0E3F">
        <w:rPr>
          <w:rFonts w:ascii="Arial" w:hAnsi="Arial" w:cs="Arial"/>
          <w:lang w:val="es-ES_tradnl"/>
        </w:rPr>
        <w:t>.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1F0E3F">
        <w:rPr>
          <w:rFonts w:ascii="Arial" w:hAnsi="Arial" w:cs="Arial"/>
          <w:highlight w:val="yellow"/>
          <w:lang w:val="es-ES_tradnl"/>
        </w:rPr>
        <w:t>Explicación (</w:t>
      </w:r>
      <w:r w:rsidRPr="001F0E3F">
        <w:rPr>
          <w:rFonts w:ascii="Arial" w:hAnsi="Arial" w:cs="Arial"/>
          <w:b/>
          <w:highlight w:val="yellow"/>
          <w:lang w:val="es-ES_tradnl"/>
        </w:rPr>
        <w:t>173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1F0E3F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1F0E3F">
        <w:rPr>
          <w:rFonts w:ascii="Arial" w:hAnsi="Arial" w:cs="Arial"/>
          <w:b/>
          <w:highlight w:val="yellow"/>
          <w:lang w:val="es-ES_tradnl"/>
        </w:rPr>
        <w:t>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CD4F2B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Prevención</w:t>
      </w:r>
    </w:p>
    <w:p w:rsidR="00CD4F2B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Diagnóstico</w:t>
      </w:r>
    </w:p>
    <w:p w:rsidR="002B0B2F" w:rsidRPr="001F0E3F" w:rsidRDefault="00CD4F2B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Tratamiento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lang w:val="es-ES_tradnl"/>
        </w:rPr>
        <w:t>Pregunta 7 (</w:t>
      </w:r>
      <w:r w:rsidRPr="001F0E3F">
        <w:rPr>
          <w:rFonts w:ascii="Arial" w:hAnsi="Arial" w:cs="Arial"/>
          <w:b/>
          <w:highlight w:val="green"/>
          <w:lang w:val="es-ES_tradnl"/>
        </w:rPr>
        <w:t>173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7E41B8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Sum</w:t>
      </w:r>
      <w:r w:rsidR="00416A28" w:rsidRPr="001F0E3F">
        <w:rPr>
          <w:rFonts w:ascii="Arial" w:hAnsi="Arial" w:cs="Arial"/>
          <w:lang w:val="es-ES_tradnl"/>
        </w:rPr>
        <w:t>inistro de vitaminas</w:t>
      </w:r>
      <w:r w:rsidRPr="001F0E3F">
        <w:rPr>
          <w:rFonts w:ascii="Arial" w:hAnsi="Arial" w:cs="Arial"/>
          <w:lang w:val="es-ES_tradnl"/>
        </w:rPr>
        <w:t xml:space="preserve"> a un paciente que presenta una enfermedad por </w:t>
      </w:r>
      <w:r w:rsidR="00416A28" w:rsidRPr="001F0E3F">
        <w:rPr>
          <w:rFonts w:ascii="Arial" w:hAnsi="Arial" w:cs="Arial"/>
          <w:lang w:val="es-ES_tradnl"/>
        </w:rPr>
        <w:t>deficiencia</w:t>
      </w:r>
      <w:r w:rsidR="001F0E3F" w:rsidRPr="001F0E3F">
        <w:rPr>
          <w:rFonts w:ascii="Arial" w:hAnsi="Arial" w:cs="Arial"/>
          <w:lang w:val="es-ES_tradnl"/>
        </w:rPr>
        <w:t xml:space="preserve"> </w:t>
      </w:r>
      <w:r w:rsidR="00C63595" w:rsidRPr="001F0E3F">
        <w:rPr>
          <w:rFonts w:ascii="Arial" w:hAnsi="Arial" w:cs="Arial"/>
          <w:lang w:val="es-ES_tradnl"/>
        </w:rPr>
        <w:t>de</w:t>
      </w:r>
      <w:r w:rsidR="001F0E3F" w:rsidRPr="001F0E3F">
        <w:rPr>
          <w:rFonts w:ascii="Arial" w:hAnsi="Arial" w:cs="Arial"/>
          <w:lang w:val="es-ES_tradnl"/>
        </w:rPr>
        <w:t xml:space="preserve"> </w:t>
      </w:r>
      <w:r w:rsidRPr="001F0E3F">
        <w:rPr>
          <w:rFonts w:ascii="Arial" w:hAnsi="Arial" w:cs="Arial"/>
          <w:lang w:val="es-ES_tradnl"/>
        </w:rPr>
        <w:t>estas sustancias.</w:t>
      </w:r>
    </w:p>
    <w:p w:rsidR="00CD4F2B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1F0E3F">
        <w:rPr>
          <w:rFonts w:ascii="Arial" w:hAnsi="Arial" w:cs="Arial"/>
          <w:highlight w:val="yellow"/>
          <w:lang w:val="es-ES_tradnl"/>
        </w:rPr>
        <w:t>Explicación (</w:t>
      </w:r>
      <w:r w:rsidRPr="001F0E3F">
        <w:rPr>
          <w:rFonts w:ascii="Arial" w:hAnsi="Arial" w:cs="Arial"/>
          <w:b/>
          <w:highlight w:val="yellow"/>
          <w:lang w:val="es-ES_tradnl"/>
        </w:rPr>
        <w:t>173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1F0E3F">
        <w:rPr>
          <w:rFonts w:ascii="Arial" w:hAnsi="Arial" w:cs="Arial"/>
          <w:b/>
          <w:highlight w:val="yellow"/>
          <w:lang w:val="es-ES_tradnl"/>
        </w:rPr>
        <w:t>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CD4F2B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Prevención</w:t>
      </w:r>
    </w:p>
    <w:p w:rsidR="00CD4F2B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Diagnóstico</w:t>
      </w:r>
    </w:p>
    <w:p w:rsidR="00CD4F2B" w:rsidRPr="001F0E3F" w:rsidRDefault="00CD4F2B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Tratamiento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highlight w:val="green"/>
          <w:lang w:val="es-ES_tradnl"/>
        </w:rPr>
        <w:t>Pregunta 8 (</w:t>
      </w:r>
      <w:r w:rsidRPr="001F0E3F">
        <w:rPr>
          <w:rFonts w:ascii="Arial" w:hAnsi="Arial" w:cs="Arial"/>
          <w:b/>
          <w:highlight w:val="green"/>
          <w:lang w:val="es-ES_tradnl"/>
        </w:rPr>
        <w:t>173</w:t>
      </w:r>
      <w:r w:rsidRPr="001F0E3F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7E41B8" w:rsidRPr="001F0E3F" w:rsidRDefault="007E41B8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Sum</w:t>
      </w:r>
      <w:r w:rsidR="00416A28" w:rsidRPr="001F0E3F">
        <w:rPr>
          <w:rFonts w:ascii="Arial" w:hAnsi="Arial" w:cs="Arial"/>
          <w:lang w:val="es-ES_tradnl"/>
        </w:rPr>
        <w:t>inistro de vitaminas</w:t>
      </w:r>
      <w:r w:rsidRPr="001F0E3F">
        <w:rPr>
          <w:rFonts w:ascii="Arial" w:hAnsi="Arial" w:cs="Arial"/>
          <w:lang w:val="es-ES_tradnl"/>
        </w:rPr>
        <w:t xml:space="preserve"> a un paciente </w:t>
      </w:r>
      <w:r w:rsidRPr="001F0E3F">
        <w:rPr>
          <w:rFonts w:ascii="Arial" w:hAnsi="Arial" w:cs="Arial"/>
          <w:b/>
          <w:lang w:val="es-ES_tradnl"/>
        </w:rPr>
        <w:t>sin</w:t>
      </w:r>
      <w:r w:rsidRPr="001F0E3F">
        <w:rPr>
          <w:rFonts w:ascii="Arial" w:hAnsi="Arial" w:cs="Arial"/>
          <w:lang w:val="es-ES_tradnl"/>
        </w:rPr>
        <w:t xml:space="preserve"> que presente una enfermedad por </w:t>
      </w:r>
      <w:r w:rsidR="00416A28" w:rsidRPr="001F0E3F">
        <w:rPr>
          <w:rFonts w:ascii="Arial" w:hAnsi="Arial" w:cs="Arial"/>
          <w:lang w:val="es-ES_tradnl"/>
        </w:rPr>
        <w:t>deficiencia</w:t>
      </w:r>
      <w:r w:rsidR="001F0E3F" w:rsidRPr="001F0E3F">
        <w:rPr>
          <w:rFonts w:ascii="Arial" w:hAnsi="Arial" w:cs="Arial"/>
          <w:lang w:val="es-ES_tradnl"/>
        </w:rPr>
        <w:t xml:space="preserve"> </w:t>
      </w:r>
      <w:r w:rsidR="00151DD1" w:rsidRPr="001F0E3F">
        <w:rPr>
          <w:rFonts w:ascii="Arial" w:hAnsi="Arial" w:cs="Arial"/>
          <w:lang w:val="es-ES_tradnl"/>
        </w:rPr>
        <w:t>de</w:t>
      </w:r>
      <w:r w:rsidR="001F0E3F" w:rsidRPr="001F0E3F">
        <w:rPr>
          <w:rFonts w:ascii="Arial" w:hAnsi="Arial" w:cs="Arial"/>
          <w:lang w:val="es-ES_tradnl"/>
        </w:rPr>
        <w:t xml:space="preserve"> </w:t>
      </w:r>
      <w:r w:rsidRPr="001F0E3F">
        <w:rPr>
          <w:rFonts w:ascii="Arial" w:hAnsi="Arial" w:cs="Arial"/>
          <w:lang w:val="es-ES_tradnl"/>
        </w:rPr>
        <w:t>estas sustancias.</w:t>
      </w:r>
    </w:p>
    <w:p w:rsidR="00CD4F2B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1F0E3F">
        <w:rPr>
          <w:rFonts w:ascii="Arial" w:hAnsi="Arial" w:cs="Arial"/>
          <w:highlight w:val="yellow"/>
          <w:lang w:val="es-ES_tradnl"/>
        </w:rPr>
        <w:t>Explicación (</w:t>
      </w:r>
      <w:r w:rsidRPr="001F0E3F">
        <w:rPr>
          <w:rFonts w:ascii="Arial" w:hAnsi="Arial" w:cs="Arial"/>
          <w:b/>
          <w:highlight w:val="yellow"/>
          <w:lang w:val="es-ES_tradnl"/>
        </w:rPr>
        <w:t>173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b/>
          <w:color w:val="FF0000"/>
          <w:lang w:val="es-ES_tradnl"/>
        </w:rPr>
        <w:t>*</w:t>
      </w:r>
      <w:r w:rsidRPr="001F0E3F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1F0E3F">
        <w:rPr>
          <w:rFonts w:ascii="Arial" w:hAnsi="Arial" w:cs="Arial"/>
          <w:b/>
          <w:highlight w:val="yellow"/>
          <w:lang w:val="es-ES_tradnl"/>
        </w:rPr>
        <w:t>73</w:t>
      </w:r>
      <w:r w:rsidRPr="001F0E3F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CD4F2B" w:rsidRPr="001F0E3F" w:rsidRDefault="00CD4F2B" w:rsidP="00E329AA">
      <w:pPr>
        <w:spacing w:line="276" w:lineRule="auto"/>
        <w:rPr>
          <w:rFonts w:ascii="Arial" w:hAnsi="Arial" w:cs="Arial"/>
          <w:b/>
          <w:lang w:val="es-ES_tradnl"/>
        </w:rPr>
      </w:pPr>
      <w:r w:rsidRPr="001F0E3F">
        <w:rPr>
          <w:rFonts w:ascii="Arial" w:hAnsi="Arial" w:cs="Arial"/>
          <w:b/>
          <w:lang w:val="es-ES_tradnl"/>
        </w:rPr>
        <w:t>Prevención</w:t>
      </w:r>
    </w:p>
    <w:p w:rsidR="00CD4F2B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Diagnóstico</w:t>
      </w:r>
    </w:p>
    <w:p w:rsidR="002B0B2F" w:rsidRPr="001F0E3F" w:rsidRDefault="00CD4F2B" w:rsidP="00E329AA">
      <w:pPr>
        <w:spacing w:line="276" w:lineRule="auto"/>
        <w:rPr>
          <w:rFonts w:ascii="Arial" w:hAnsi="Arial" w:cs="Arial"/>
          <w:lang w:val="es-ES_tradnl"/>
        </w:rPr>
      </w:pPr>
      <w:r w:rsidRPr="001F0E3F">
        <w:rPr>
          <w:rFonts w:ascii="Arial" w:hAnsi="Arial" w:cs="Arial"/>
          <w:lang w:val="es-ES_tradnl"/>
        </w:rPr>
        <w:t>Tratamiento</w:t>
      </w: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2B0B2F" w:rsidRPr="001F0E3F" w:rsidRDefault="002B0B2F" w:rsidP="00E329AA">
      <w:pPr>
        <w:spacing w:line="276" w:lineRule="auto"/>
        <w:rPr>
          <w:rFonts w:ascii="Arial" w:hAnsi="Arial" w:cs="Arial"/>
          <w:lang w:val="es-ES_tradnl"/>
        </w:rPr>
      </w:pPr>
    </w:p>
    <w:p w:rsidR="007D2825" w:rsidRPr="001F0E3F" w:rsidRDefault="007D2825" w:rsidP="00E329AA">
      <w:pPr>
        <w:spacing w:line="276" w:lineRule="auto"/>
        <w:rPr>
          <w:rFonts w:ascii="Arial" w:hAnsi="Arial" w:cs="Arial"/>
          <w:lang w:val="es-ES_tradnl"/>
        </w:rPr>
      </w:pPr>
    </w:p>
    <w:sectPr w:rsidR="007D2825" w:rsidRPr="001F0E3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9BD" w:rsidRDefault="005F49BD" w:rsidP="009A13C5">
      <w:r>
        <w:separator/>
      </w:r>
    </w:p>
  </w:endnote>
  <w:endnote w:type="continuationSeparator" w:id="0">
    <w:p w:rsidR="005F49BD" w:rsidRDefault="005F49BD" w:rsidP="009A1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9BD" w:rsidRDefault="005F49BD" w:rsidP="009A13C5">
      <w:r>
        <w:separator/>
      </w:r>
    </w:p>
  </w:footnote>
  <w:footnote w:type="continuationSeparator" w:id="0">
    <w:p w:rsidR="005F49BD" w:rsidRDefault="005F49BD" w:rsidP="009A1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A627F"/>
    <w:rsid w:val="000B20BA"/>
    <w:rsid w:val="00102D70"/>
    <w:rsid w:val="00104476"/>
    <w:rsid w:val="00104E5C"/>
    <w:rsid w:val="00125D25"/>
    <w:rsid w:val="00151DD1"/>
    <w:rsid w:val="00173F44"/>
    <w:rsid w:val="001B092E"/>
    <w:rsid w:val="001B3983"/>
    <w:rsid w:val="001D2148"/>
    <w:rsid w:val="001E2043"/>
    <w:rsid w:val="001F0E3F"/>
    <w:rsid w:val="002233BF"/>
    <w:rsid w:val="00227850"/>
    <w:rsid w:val="00230D9D"/>
    <w:rsid w:val="00254FDB"/>
    <w:rsid w:val="0025789D"/>
    <w:rsid w:val="002921BA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E3C9A"/>
    <w:rsid w:val="004024BA"/>
    <w:rsid w:val="00411F22"/>
    <w:rsid w:val="00416A28"/>
    <w:rsid w:val="00417B06"/>
    <w:rsid w:val="004375B6"/>
    <w:rsid w:val="0045712C"/>
    <w:rsid w:val="00457464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B6AE5"/>
    <w:rsid w:val="005C209B"/>
    <w:rsid w:val="005D21D5"/>
    <w:rsid w:val="005F49BD"/>
    <w:rsid w:val="005F4C68"/>
    <w:rsid w:val="00611072"/>
    <w:rsid w:val="00616529"/>
    <w:rsid w:val="00630169"/>
    <w:rsid w:val="0063490D"/>
    <w:rsid w:val="00647430"/>
    <w:rsid w:val="006702E1"/>
    <w:rsid w:val="006907A4"/>
    <w:rsid w:val="006A32CE"/>
    <w:rsid w:val="006A3851"/>
    <w:rsid w:val="006B1C75"/>
    <w:rsid w:val="006C5EF2"/>
    <w:rsid w:val="006D02A8"/>
    <w:rsid w:val="006E1C59"/>
    <w:rsid w:val="006E32EF"/>
    <w:rsid w:val="006F05CE"/>
    <w:rsid w:val="00713B23"/>
    <w:rsid w:val="0072270A"/>
    <w:rsid w:val="00742D83"/>
    <w:rsid w:val="00742E65"/>
    <w:rsid w:val="00744A83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41B8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A13C5"/>
    <w:rsid w:val="009C4689"/>
    <w:rsid w:val="009E7DAC"/>
    <w:rsid w:val="009F074B"/>
    <w:rsid w:val="00A22796"/>
    <w:rsid w:val="00A61B6D"/>
    <w:rsid w:val="00A714C4"/>
    <w:rsid w:val="00A74CE5"/>
    <w:rsid w:val="00A91882"/>
    <w:rsid w:val="00A925B6"/>
    <w:rsid w:val="00A974E1"/>
    <w:rsid w:val="00AA0FF1"/>
    <w:rsid w:val="00AC165F"/>
    <w:rsid w:val="00AC45C1"/>
    <w:rsid w:val="00AC7496"/>
    <w:rsid w:val="00AC7FAC"/>
    <w:rsid w:val="00AD2395"/>
    <w:rsid w:val="00AE458C"/>
    <w:rsid w:val="00AF23DF"/>
    <w:rsid w:val="00B0282E"/>
    <w:rsid w:val="00B45ECD"/>
    <w:rsid w:val="00B47E13"/>
    <w:rsid w:val="00B51D60"/>
    <w:rsid w:val="00B5250C"/>
    <w:rsid w:val="00B55138"/>
    <w:rsid w:val="00B92165"/>
    <w:rsid w:val="00BA76FE"/>
    <w:rsid w:val="00BB3D58"/>
    <w:rsid w:val="00BC129D"/>
    <w:rsid w:val="00BC1C43"/>
    <w:rsid w:val="00BC2254"/>
    <w:rsid w:val="00BD1FFA"/>
    <w:rsid w:val="00C0683E"/>
    <w:rsid w:val="00C209AE"/>
    <w:rsid w:val="00C219A9"/>
    <w:rsid w:val="00C34A1F"/>
    <w:rsid w:val="00C35567"/>
    <w:rsid w:val="00C43F55"/>
    <w:rsid w:val="00C6359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417E"/>
    <w:rsid w:val="00CD4F2B"/>
    <w:rsid w:val="00CE7115"/>
    <w:rsid w:val="00D15A42"/>
    <w:rsid w:val="00D3600C"/>
    <w:rsid w:val="00D53626"/>
    <w:rsid w:val="00D660AD"/>
    <w:rsid w:val="00DB3CEA"/>
    <w:rsid w:val="00DE1C4F"/>
    <w:rsid w:val="00DE69EE"/>
    <w:rsid w:val="00DF5702"/>
    <w:rsid w:val="00E329AA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0ED9"/>
    <w:rsid w:val="00F93E33"/>
    <w:rsid w:val="00FA04FB"/>
    <w:rsid w:val="00FA2E48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F2A90540-CE92-433A-A0AA-A04DC3B6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3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13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13C5"/>
  </w:style>
  <w:style w:type="paragraph" w:styleId="Piedepgina">
    <w:name w:val="footer"/>
    <w:basedOn w:val="Normal"/>
    <w:link w:val="PiedepginaCar"/>
    <w:uiPriority w:val="99"/>
    <w:unhideWhenUsed/>
    <w:rsid w:val="009A13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3C5"/>
  </w:style>
  <w:style w:type="paragraph" w:styleId="Textodeglobo">
    <w:name w:val="Balloon Text"/>
    <w:basedOn w:val="Normal"/>
    <w:link w:val="TextodegloboCar"/>
    <w:uiPriority w:val="99"/>
    <w:semiHidden/>
    <w:unhideWhenUsed/>
    <w:rsid w:val="004574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13</cp:revision>
  <dcterms:created xsi:type="dcterms:W3CDTF">2015-03-08T19:35:00Z</dcterms:created>
  <dcterms:modified xsi:type="dcterms:W3CDTF">2015-07-05T19:09:00Z</dcterms:modified>
</cp:coreProperties>
</file>