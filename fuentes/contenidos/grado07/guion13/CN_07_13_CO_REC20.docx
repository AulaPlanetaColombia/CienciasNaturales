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Interactivo F1: Presentación de diapositivas</w:t>
      </w:r>
    </w:p>
    <w:p w:rsidR="0045712C" w:rsidRPr="00F57471" w:rsidRDefault="0045712C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6E66C7" w:rsidRPr="00F57471" w:rsidRDefault="00CD652E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6E66C7" w:rsidRPr="00F57471">
        <w:rPr>
          <w:rFonts w:ascii="Arial" w:hAnsi="Arial" w:cs="Arial"/>
          <w:color w:val="000000"/>
          <w:lang w:val="es-ES"/>
        </w:rPr>
        <w:t>CN_07_13_CO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DATOS DEL RECURSO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Título del recurso</w:t>
      </w:r>
      <w:r w:rsidR="004735BF" w:rsidRPr="00F57471">
        <w:rPr>
          <w:rFonts w:ascii="Arial" w:hAnsi="Arial" w:cs="Arial"/>
          <w:highlight w:val="green"/>
          <w:lang w:val="es-ES_tradnl"/>
        </w:rPr>
        <w:t>(</w:t>
      </w:r>
      <w:r w:rsidR="004735BF" w:rsidRPr="00F57471">
        <w:rPr>
          <w:rFonts w:ascii="Arial" w:hAnsi="Arial" w:cs="Arial"/>
          <w:b/>
          <w:highlight w:val="green"/>
          <w:lang w:val="es-ES_tradnl"/>
        </w:rPr>
        <w:t>65</w:t>
      </w:r>
      <w:r w:rsidR="004735BF" w:rsidRPr="00F57471">
        <w:rPr>
          <w:rFonts w:ascii="Arial" w:hAnsi="Arial" w:cs="Arial"/>
          <w:highlight w:val="green"/>
          <w:lang w:val="es-ES_tradnl"/>
        </w:rPr>
        <w:t xml:space="preserve"> caracteres máx.)</w:t>
      </w:r>
      <w:r w:rsidR="005E548B" w:rsidRPr="00F57471">
        <w:rPr>
          <w:rFonts w:ascii="Arial" w:hAnsi="Arial" w:cs="Arial"/>
          <w:lang w:val="es-ES_tradnl"/>
        </w:rPr>
        <w:t xml:space="preserve"> Algunas</w:t>
      </w:r>
      <w:r w:rsidR="006E66C7" w:rsidRPr="00F57471">
        <w:rPr>
          <w:rFonts w:ascii="Arial" w:hAnsi="Arial" w:cs="Arial"/>
          <w:lang w:val="es-ES_tradnl"/>
        </w:rPr>
        <w:t xml:space="preserve"> plantas </w:t>
      </w:r>
      <w:r w:rsidR="000B0C7D" w:rsidRPr="00F57471">
        <w:rPr>
          <w:rFonts w:ascii="Arial" w:hAnsi="Arial" w:cs="Arial"/>
          <w:lang w:val="es-ES_tradnl"/>
        </w:rPr>
        <w:t xml:space="preserve">medicinales </w:t>
      </w:r>
      <w:r w:rsidR="0081363F" w:rsidRPr="00F57471">
        <w:rPr>
          <w:rFonts w:ascii="Arial" w:hAnsi="Arial" w:cs="Arial"/>
          <w:lang w:val="es-ES_tradnl"/>
        </w:rPr>
        <w:t>y sus beneficios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Descripción del recurso</w:t>
      </w:r>
      <w:r w:rsidR="006E66C7" w:rsidRPr="00F57471">
        <w:rPr>
          <w:rFonts w:ascii="Arial" w:hAnsi="Arial" w:cs="Arial"/>
          <w:lang w:val="es-ES_tradnl"/>
        </w:rPr>
        <w:t xml:space="preserve"> Presentación de diapositivas que muestra fotografías de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="006E66C7" w:rsidRPr="00F57471">
        <w:rPr>
          <w:rFonts w:ascii="Arial" w:hAnsi="Arial" w:cs="Arial"/>
          <w:lang w:val="es-ES_tradnl"/>
        </w:rPr>
        <w:t xml:space="preserve">les tradicionales y </w:t>
      </w:r>
      <w:r w:rsidR="0081363F" w:rsidRPr="00F57471">
        <w:rPr>
          <w:rFonts w:ascii="Arial" w:hAnsi="Arial" w:cs="Arial"/>
          <w:lang w:val="es-ES_tradnl"/>
        </w:rPr>
        <w:t>sus beneficios.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="00EF5147" w:rsidRPr="00F57471">
        <w:rPr>
          <w:rFonts w:ascii="Arial" w:hAnsi="Arial" w:cs="Arial"/>
          <w:lang w:val="es-ES_tradnl"/>
        </w:rPr>
        <w:t>P</w:t>
      </w:r>
      <w:r w:rsidR="000B0C7D" w:rsidRPr="00F57471">
        <w:rPr>
          <w:rFonts w:ascii="Arial" w:hAnsi="Arial" w:cs="Arial"/>
          <w:lang w:val="es-ES_tradnl"/>
        </w:rPr>
        <w:t>lantas</w:t>
      </w:r>
      <w:r w:rsidR="00423220" w:rsidRPr="00F57471">
        <w:rPr>
          <w:rFonts w:ascii="Arial" w:hAnsi="Arial" w:cs="Arial"/>
          <w:lang w:val="es-ES_tradnl"/>
        </w:rPr>
        <w:t xml:space="preserve">  </w:t>
      </w:r>
      <w:r w:rsidR="00EF5147" w:rsidRPr="00F57471">
        <w:rPr>
          <w:rFonts w:ascii="Arial" w:hAnsi="Arial" w:cs="Arial"/>
          <w:lang w:val="es-ES_tradnl"/>
        </w:rPr>
        <w:t>medicinales</w:t>
      </w:r>
      <w:r w:rsidR="006E66C7" w:rsidRPr="00F57471">
        <w:rPr>
          <w:rFonts w:ascii="Arial" w:hAnsi="Arial" w:cs="Arial"/>
          <w:lang w:val="es-ES_tradnl"/>
        </w:rPr>
        <w:t xml:space="preserve">, </w:t>
      </w:r>
      <w:r w:rsidR="00CC0498" w:rsidRPr="00F57471">
        <w:rPr>
          <w:rFonts w:ascii="Arial" w:hAnsi="Arial" w:cs="Arial"/>
          <w:lang w:val="es-ES_tradnl"/>
        </w:rPr>
        <w:t>Medicina</w:t>
      </w:r>
      <w:r w:rsidR="006E66C7" w:rsidRPr="00F57471">
        <w:rPr>
          <w:rFonts w:ascii="Arial" w:hAnsi="Arial" w:cs="Arial"/>
          <w:lang w:val="es-ES_tradnl"/>
        </w:rPr>
        <w:t xml:space="preserve"> natural.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Tiempo estimado (minutos)</w:t>
      </w:r>
      <w:r w:rsidR="00B2094F" w:rsidRPr="00F57471">
        <w:rPr>
          <w:rFonts w:ascii="Arial" w:hAnsi="Arial" w:cs="Arial"/>
          <w:lang w:val="es-ES_tradnl"/>
        </w:rPr>
        <w:t xml:space="preserve"> 20</w:t>
      </w:r>
      <w:r w:rsidR="00E11320" w:rsidRPr="00F57471">
        <w:rPr>
          <w:rFonts w:ascii="Arial" w:hAnsi="Arial" w:cs="Arial"/>
          <w:lang w:val="es-ES_tradnl"/>
        </w:rPr>
        <w:t xml:space="preserve"> minutos.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124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535D2A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F57471" w:rsidTr="00F4317E">
        <w:tc>
          <w:tcPr>
            <w:tcW w:w="4536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F57471" w:rsidRDefault="00CD652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F57471" w:rsidRDefault="006E66C7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85F4E" w:rsidRPr="00F57471" w:rsidTr="007B5078">
        <w:tc>
          <w:tcPr>
            <w:tcW w:w="212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F57471" w:rsidRDefault="00485F4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85F4E" w:rsidRPr="00F57471" w:rsidRDefault="00485F4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="00E11320" w:rsidRPr="00F57471">
        <w:rPr>
          <w:rFonts w:ascii="Arial" w:hAnsi="Arial" w:cs="Arial"/>
          <w:lang w:val="es-ES_tradnl"/>
        </w:rPr>
        <w:t>1-Fácil</w:t>
      </w:r>
    </w:p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PROFESOR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Objetivo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Con esta secuencia de imágenes se busca mostrar la relación </w:t>
      </w:r>
      <w:r w:rsidR="00CC0498" w:rsidRPr="00F57471">
        <w:rPr>
          <w:rFonts w:ascii="Arial" w:hAnsi="Arial" w:cs="Arial"/>
          <w:lang w:val="es-ES_tradnl"/>
        </w:rPr>
        <w:t xml:space="preserve">entre Botánica y Medicina. </w:t>
      </w:r>
      <w:r w:rsidR="00F001D6" w:rsidRPr="00F57471">
        <w:rPr>
          <w:rFonts w:ascii="Arial" w:hAnsi="Arial" w:cs="Arial"/>
          <w:lang w:val="es-ES_tradnl"/>
        </w:rPr>
        <w:t>Como usted sabe, l</w:t>
      </w:r>
      <w:r w:rsidR="00CC0498" w:rsidRPr="00F57471">
        <w:rPr>
          <w:rFonts w:ascii="Arial" w:hAnsi="Arial" w:cs="Arial"/>
          <w:lang w:val="es-ES_tradnl"/>
        </w:rPr>
        <w:t>a Botánica es una disciplina científica que forma</w:t>
      </w:r>
      <w:r w:rsidR="00327CBD" w:rsidRPr="00F57471">
        <w:rPr>
          <w:rFonts w:ascii="Arial" w:hAnsi="Arial" w:cs="Arial"/>
          <w:lang w:val="es-ES_tradnl"/>
        </w:rPr>
        <w:t xml:space="preserve"> parte de la B</w:t>
      </w:r>
      <w:r w:rsidRPr="00F57471">
        <w:rPr>
          <w:rFonts w:ascii="Arial" w:hAnsi="Arial" w:cs="Arial"/>
          <w:lang w:val="es-ES_tradnl"/>
        </w:rPr>
        <w:t xml:space="preserve">iología. </w:t>
      </w: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lastRenderedPageBreak/>
        <w:t>Propuesta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65A7F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Antes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C0498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Señale</w:t>
      </w:r>
      <w:r w:rsidR="008E187A" w:rsidRPr="00F57471">
        <w:rPr>
          <w:rFonts w:ascii="Arial" w:hAnsi="Arial" w:cs="Arial"/>
          <w:lang w:val="es-ES_tradnl"/>
        </w:rPr>
        <w:t xml:space="preserve"> la importancia que ha tenido el estudio </w:t>
      </w:r>
      <w:r w:rsidRPr="00F57471">
        <w:rPr>
          <w:rFonts w:ascii="Arial" w:hAnsi="Arial" w:cs="Arial"/>
          <w:lang w:val="es-ES_tradnl"/>
        </w:rPr>
        <w:t xml:space="preserve">y utilización </w:t>
      </w:r>
      <w:r w:rsidR="008E187A" w:rsidRPr="00F57471">
        <w:rPr>
          <w:rFonts w:ascii="Arial" w:hAnsi="Arial" w:cs="Arial"/>
          <w:lang w:val="es-ES_tradnl"/>
        </w:rPr>
        <w:t xml:space="preserve">de las plantas en la </w:t>
      </w:r>
      <w:r w:rsidRPr="00F57471">
        <w:rPr>
          <w:rFonts w:ascii="Arial" w:hAnsi="Arial" w:cs="Arial"/>
          <w:lang w:val="es-ES_tradnl"/>
        </w:rPr>
        <w:t>Medicina antigua y resalte</w:t>
      </w:r>
      <w:r w:rsidR="00BE1717" w:rsidRPr="00F57471">
        <w:rPr>
          <w:rFonts w:ascii="Arial" w:hAnsi="Arial" w:cs="Arial"/>
          <w:lang w:val="es-ES_tradnl"/>
        </w:rPr>
        <w:t xml:space="preserve"> </w:t>
      </w:r>
      <w:r w:rsidR="00327CBD" w:rsidRPr="00F57471">
        <w:rPr>
          <w:rFonts w:ascii="Arial" w:hAnsi="Arial" w:cs="Arial"/>
          <w:lang w:val="es-ES_tradnl"/>
        </w:rPr>
        <w:t xml:space="preserve">que </w:t>
      </w:r>
      <w:r w:rsidR="008E187A" w:rsidRPr="00F57471">
        <w:rPr>
          <w:rFonts w:ascii="Arial" w:hAnsi="Arial" w:cs="Arial"/>
          <w:lang w:val="es-ES_tradnl"/>
        </w:rPr>
        <w:t>esa importancia se</w:t>
      </w:r>
      <w:r w:rsidRPr="00F57471">
        <w:rPr>
          <w:rFonts w:ascii="Arial" w:hAnsi="Arial" w:cs="Arial"/>
          <w:lang w:val="es-ES_tradnl"/>
        </w:rPr>
        <w:t xml:space="preserve"> ha mantenido a lo largo de</w:t>
      </w:r>
      <w:r w:rsidR="008E187A" w:rsidRPr="00F57471">
        <w:rPr>
          <w:rFonts w:ascii="Arial" w:hAnsi="Arial" w:cs="Arial"/>
          <w:lang w:val="es-ES_tradnl"/>
        </w:rPr>
        <w:t xml:space="preserve"> la historia de la </w:t>
      </w:r>
      <w:r w:rsidRPr="00F57471">
        <w:rPr>
          <w:rFonts w:ascii="Arial" w:hAnsi="Arial" w:cs="Arial"/>
          <w:lang w:val="es-ES_tradnl"/>
        </w:rPr>
        <w:t>Medicina</w:t>
      </w:r>
      <w:r w:rsidR="00F001D6" w:rsidRPr="00F57471">
        <w:rPr>
          <w:rFonts w:ascii="Arial" w:hAnsi="Arial" w:cs="Arial"/>
          <w:lang w:val="es-ES_tradnl"/>
        </w:rPr>
        <w:t xml:space="preserve"> y la humanidad</w:t>
      </w:r>
      <w:r w:rsidR="008E187A" w:rsidRPr="00F57471">
        <w:rPr>
          <w:rFonts w:ascii="Arial" w:hAnsi="Arial" w:cs="Arial"/>
          <w:lang w:val="es-ES_tradnl"/>
        </w:rPr>
        <w:t xml:space="preserve">, hasta nuestros días. 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Durante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C366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En cada diapositiva, </w:t>
      </w:r>
      <w:r w:rsidR="00CC0498" w:rsidRPr="00F57471">
        <w:rPr>
          <w:rFonts w:ascii="Arial" w:hAnsi="Arial" w:cs="Arial"/>
          <w:lang w:val="es-ES_tradnl"/>
        </w:rPr>
        <w:t>pregunte</w:t>
      </w:r>
      <w:r w:rsidRPr="00F57471">
        <w:rPr>
          <w:rFonts w:ascii="Arial" w:hAnsi="Arial" w:cs="Arial"/>
          <w:lang w:val="es-ES_tradnl"/>
        </w:rPr>
        <w:t xml:space="preserve"> a los estudiantes si conocen</w:t>
      </w:r>
      <w:r w:rsidR="001D6A1F" w:rsidRPr="00F57471">
        <w:rPr>
          <w:rFonts w:ascii="Arial" w:hAnsi="Arial" w:cs="Arial"/>
          <w:lang w:val="es-ES_tradnl"/>
        </w:rPr>
        <w:t xml:space="preserve"> o no</w:t>
      </w:r>
      <w:r w:rsidRPr="00F57471">
        <w:rPr>
          <w:rFonts w:ascii="Arial" w:hAnsi="Arial" w:cs="Arial"/>
          <w:lang w:val="es-ES_tradnl"/>
        </w:rPr>
        <w:t xml:space="preserve"> la planta mostrada y si saben de </w:t>
      </w:r>
      <w:r w:rsidR="00327CBD" w:rsidRPr="00F57471">
        <w:rPr>
          <w:rFonts w:ascii="Arial" w:hAnsi="Arial" w:cs="Arial"/>
          <w:lang w:val="es-ES_tradnl"/>
        </w:rPr>
        <w:t xml:space="preserve">los usos que </w:t>
      </w:r>
      <w:r w:rsidR="00CB35C1" w:rsidRPr="00F57471">
        <w:rPr>
          <w:rFonts w:ascii="Arial" w:hAnsi="Arial" w:cs="Arial"/>
          <w:lang w:val="es-ES_tradnl"/>
        </w:rPr>
        <w:t>esta tiene</w:t>
      </w:r>
      <w:r w:rsidR="00A9438A" w:rsidRPr="00F57471">
        <w:rPr>
          <w:rFonts w:ascii="Arial" w:hAnsi="Arial" w:cs="Arial"/>
          <w:lang w:val="es-ES_tradnl"/>
        </w:rPr>
        <w:t>. La</w:t>
      </w:r>
      <w:r w:rsidRPr="00F57471">
        <w:rPr>
          <w:rFonts w:ascii="Arial" w:hAnsi="Arial" w:cs="Arial"/>
          <w:lang w:val="es-ES_tradnl"/>
        </w:rPr>
        <w:t xml:space="preserve"> presentación no </w:t>
      </w:r>
      <w:r w:rsidR="00327CBD" w:rsidRPr="00F57471">
        <w:rPr>
          <w:rFonts w:ascii="Arial" w:hAnsi="Arial" w:cs="Arial"/>
          <w:lang w:val="es-ES_tradnl"/>
        </w:rPr>
        <w:t>está diseñada</w:t>
      </w:r>
      <w:r w:rsidR="00A9438A" w:rsidRPr="00F57471">
        <w:rPr>
          <w:rFonts w:ascii="Arial" w:hAnsi="Arial" w:cs="Arial"/>
          <w:lang w:val="es-ES_tradnl"/>
        </w:rPr>
        <w:t xml:space="preserve"> parahacer </w:t>
      </w:r>
      <w:r w:rsidRPr="00F57471">
        <w:rPr>
          <w:rFonts w:ascii="Arial" w:hAnsi="Arial" w:cs="Arial"/>
          <w:lang w:val="es-ES_tradnl"/>
        </w:rPr>
        <w:t>una visualización pasiva de una</w:t>
      </w:r>
      <w:r w:rsidR="00A9438A" w:rsidRPr="00F57471">
        <w:rPr>
          <w:rFonts w:ascii="Arial" w:hAnsi="Arial" w:cs="Arial"/>
          <w:lang w:val="es-ES_tradnl"/>
        </w:rPr>
        <w:t>s</w:t>
      </w:r>
      <w:r w:rsidRPr="00F57471">
        <w:rPr>
          <w:rFonts w:ascii="Arial" w:hAnsi="Arial" w:cs="Arial"/>
          <w:lang w:val="es-ES_tradnl"/>
        </w:rPr>
        <w:t xml:space="preserve"> pocas diapositivas, sino </w:t>
      </w:r>
      <w:r w:rsidR="00A9438A" w:rsidRPr="00F57471">
        <w:rPr>
          <w:rFonts w:ascii="Arial" w:hAnsi="Arial" w:cs="Arial"/>
          <w:lang w:val="es-ES_tradnl"/>
        </w:rPr>
        <w:t>para ser un apoyo visual con ejemplos específicos</w:t>
      </w:r>
      <w:r w:rsidR="00327CBD" w:rsidRPr="00F57471">
        <w:rPr>
          <w:rFonts w:ascii="Arial" w:hAnsi="Arial" w:cs="Arial"/>
          <w:lang w:val="es-ES_tradnl"/>
        </w:rPr>
        <w:t xml:space="preserve">, de tal manera que se pueda </w:t>
      </w:r>
      <w:r w:rsidR="00CB35C1" w:rsidRPr="00F57471">
        <w:rPr>
          <w:rFonts w:ascii="Arial" w:hAnsi="Arial" w:cs="Arial"/>
          <w:lang w:val="es-ES_tradnl"/>
        </w:rPr>
        <w:t>generar</w:t>
      </w:r>
      <w:r w:rsidR="00CC0498" w:rsidRPr="00F57471">
        <w:rPr>
          <w:rFonts w:ascii="Arial" w:hAnsi="Arial" w:cs="Arial"/>
          <w:lang w:val="es-ES_tradnl"/>
        </w:rPr>
        <w:t xml:space="preserve"> una discusión acerca de</w:t>
      </w:r>
      <w:r w:rsidRPr="00F57471">
        <w:rPr>
          <w:rFonts w:ascii="Arial" w:hAnsi="Arial" w:cs="Arial"/>
          <w:lang w:val="es-ES_tradnl"/>
        </w:rPr>
        <w:t xml:space="preserve"> la existencia y </w:t>
      </w:r>
      <w:r w:rsidR="00CC0498" w:rsidRPr="00F57471">
        <w:rPr>
          <w:rFonts w:ascii="Arial" w:hAnsi="Arial" w:cs="Arial"/>
          <w:lang w:val="es-ES_tradnl"/>
        </w:rPr>
        <w:t>d</w:t>
      </w:r>
      <w:r w:rsidRPr="00F57471">
        <w:rPr>
          <w:rFonts w:ascii="Arial" w:hAnsi="Arial" w:cs="Arial"/>
          <w:lang w:val="es-ES_tradnl"/>
        </w:rPr>
        <w:t xml:space="preserve">el uso de las plantas </w:t>
      </w:r>
      <w:r w:rsidR="000B0C7D" w:rsidRPr="00F57471">
        <w:rPr>
          <w:rFonts w:ascii="Arial" w:hAnsi="Arial" w:cs="Arial"/>
          <w:lang w:val="es-ES_tradnl"/>
        </w:rPr>
        <w:t>medicinales</w:t>
      </w:r>
      <w:r w:rsidR="00A9438A" w:rsidRPr="00F57471">
        <w:rPr>
          <w:rFonts w:ascii="Arial" w:hAnsi="Arial" w:cs="Arial"/>
          <w:lang w:val="es-ES_tradnl"/>
        </w:rPr>
        <w:t>.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Después de la presentación</w:t>
      </w:r>
    </w:p>
    <w:p w:rsidR="008E187A" w:rsidRPr="00F57471" w:rsidRDefault="008E187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E187A" w:rsidRPr="00F57471" w:rsidRDefault="00C0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>Pida</w:t>
      </w:r>
      <w:r w:rsidR="008E187A" w:rsidRPr="00F57471">
        <w:rPr>
          <w:rFonts w:ascii="Arial" w:hAnsi="Arial" w:cs="Arial"/>
          <w:lang w:val="es-ES_tradnl"/>
        </w:rPr>
        <w:t xml:space="preserve">a los estudiantes </w:t>
      </w:r>
      <w:r w:rsidRPr="00F57471">
        <w:rPr>
          <w:rFonts w:ascii="Arial" w:hAnsi="Arial" w:cs="Arial"/>
          <w:lang w:val="es-ES_tradnl"/>
        </w:rPr>
        <w:t>que mencionen</w:t>
      </w:r>
      <w:r w:rsidR="008E187A" w:rsidRPr="00F57471">
        <w:rPr>
          <w:rFonts w:ascii="Arial" w:hAnsi="Arial" w:cs="Arial"/>
          <w:lang w:val="es-ES_tradnl"/>
        </w:rPr>
        <w:t xml:space="preserve"> otras plantas </w:t>
      </w:r>
      <w:r w:rsidR="000B0C7D" w:rsidRPr="00F57471">
        <w:rPr>
          <w:rFonts w:ascii="Arial" w:hAnsi="Arial" w:cs="Arial"/>
          <w:lang w:val="es-ES_tradnl"/>
        </w:rPr>
        <w:t xml:space="preserve">medicinales </w:t>
      </w:r>
      <w:r w:rsidR="008E187A" w:rsidRPr="00F57471">
        <w:rPr>
          <w:rFonts w:ascii="Arial" w:hAnsi="Arial" w:cs="Arial"/>
          <w:lang w:val="es-ES_tradnl"/>
        </w:rPr>
        <w:t>que conozcan</w:t>
      </w:r>
      <w:r w:rsidR="00423220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y que cuenten </w:t>
      </w:r>
      <w:r w:rsidR="000B0C7D" w:rsidRPr="00F57471">
        <w:rPr>
          <w:rFonts w:ascii="Arial" w:hAnsi="Arial" w:cs="Arial"/>
          <w:lang w:val="es-ES_tradnl"/>
        </w:rPr>
        <w:t xml:space="preserve">quién </w:t>
      </w:r>
      <w:r w:rsidR="008E187A" w:rsidRPr="00F57471">
        <w:rPr>
          <w:rFonts w:ascii="Arial" w:hAnsi="Arial" w:cs="Arial"/>
          <w:lang w:val="es-ES_tradnl"/>
        </w:rPr>
        <w:t>las usa y para qué</w:t>
      </w:r>
      <w:r w:rsidRPr="00F57471">
        <w:rPr>
          <w:rFonts w:ascii="Arial" w:hAnsi="Arial" w:cs="Arial"/>
          <w:lang w:val="es-ES_tradnl"/>
        </w:rPr>
        <w:t xml:space="preserve"> se usan</w:t>
      </w:r>
      <w:r w:rsidR="008E187A" w:rsidRPr="00F57471">
        <w:rPr>
          <w:rFonts w:ascii="Arial" w:hAnsi="Arial" w:cs="Arial"/>
          <w:lang w:val="es-ES_tradnl"/>
        </w:rPr>
        <w:t xml:space="preserve">. </w:t>
      </w:r>
      <w:r w:rsidRPr="00F57471">
        <w:rPr>
          <w:rFonts w:ascii="Arial" w:hAnsi="Arial" w:cs="Arial"/>
          <w:lang w:val="es-ES_tradnl"/>
        </w:rPr>
        <w:t>Pregunte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también </w:t>
      </w:r>
      <w:r w:rsidR="008E187A" w:rsidRPr="00F57471">
        <w:rPr>
          <w:rFonts w:ascii="Arial" w:hAnsi="Arial" w:cs="Arial"/>
          <w:lang w:val="es-ES_tradnl"/>
        </w:rPr>
        <w:t xml:space="preserve">a los estudiantes </w:t>
      </w:r>
      <w:r w:rsidR="00753727" w:rsidRPr="00F57471">
        <w:rPr>
          <w:rFonts w:ascii="Arial" w:hAnsi="Arial" w:cs="Arial"/>
          <w:lang w:val="es-ES_tradnl"/>
        </w:rPr>
        <w:t>si creen</w:t>
      </w:r>
      <w:r w:rsidRPr="00F57471">
        <w:rPr>
          <w:rFonts w:ascii="Arial" w:hAnsi="Arial" w:cs="Arial"/>
          <w:lang w:val="es-ES_tradnl"/>
        </w:rPr>
        <w:t xml:space="preserve"> o no</w:t>
      </w:r>
      <w:r w:rsidR="00753727" w:rsidRPr="00F57471">
        <w:rPr>
          <w:rFonts w:ascii="Arial" w:hAnsi="Arial" w:cs="Arial"/>
          <w:lang w:val="es-ES_tradnl"/>
        </w:rPr>
        <w:t xml:space="preserve"> en la efectividad de es</w:t>
      </w:r>
      <w:r w:rsidR="008E187A" w:rsidRPr="00F57471">
        <w:rPr>
          <w:rFonts w:ascii="Arial" w:hAnsi="Arial" w:cs="Arial"/>
          <w:lang w:val="es-ES_tradnl"/>
        </w:rPr>
        <w:t>as planta</w:t>
      </w:r>
      <w:r w:rsidRPr="00F57471">
        <w:rPr>
          <w:rFonts w:ascii="Arial" w:hAnsi="Arial" w:cs="Arial"/>
          <w:lang w:val="es-ES_tradnl"/>
        </w:rPr>
        <w:t>s. Por último, en relación con su utilidad,</w:t>
      </w:r>
      <w:r w:rsidR="00535D2A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lang w:val="es-ES_tradnl"/>
        </w:rPr>
        <w:t xml:space="preserve">es importante </w:t>
      </w:r>
      <w:r w:rsidR="008C366A" w:rsidRPr="00F57471">
        <w:rPr>
          <w:rFonts w:ascii="Arial" w:hAnsi="Arial" w:cs="Arial"/>
          <w:lang w:val="es-ES_tradnl"/>
        </w:rPr>
        <w:t xml:space="preserve">discutir el hecho de que los efectos de las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="008C366A" w:rsidRPr="00F57471">
        <w:rPr>
          <w:rFonts w:ascii="Arial" w:hAnsi="Arial" w:cs="Arial"/>
          <w:lang w:val="es-ES_tradnl"/>
        </w:rPr>
        <w:t xml:space="preserve">les a menudo se exageran, </w:t>
      </w:r>
      <w:r w:rsidR="00753727" w:rsidRPr="00F57471">
        <w:rPr>
          <w:rFonts w:ascii="Arial" w:hAnsi="Arial" w:cs="Arial"/>
          <w:lang w:val="es-ES_tradnl"/>
        </w:rPr>
        <w:t>atribuyéndoseles</w:t>
      </w:r>
      <w:r w:rsidR="008C366A" w:rsidRPr="00F57471">
        <w:rPr>
          <w:rFonts w:ascii="Arial" w:hAnsi="Arial" w:cs="Arial"/>
          <w:lang w:val="es-ES_tradnl"/>
        </w:rPr>
        <w:t xml:space="preserve"> más beneficios de los que </w:t>
      </w:r>
      <w:r w:rsidR="00753727" w:rsidRPr="00F57471">
        <w:rPr>
          <w:rFonts w:ascii="Arial" w:hAnsi="Arial" w:cs="Arial"/>
          <w:lang w:val="es-ES_tradnl"/>
        </w:rPr>
        <w:t xml:space="preserve">en realidad </w:t>
      </w:r>
      <w:r w:rsidR="008C366A" w:rsidRPr="00F57471">
        <w:rPr>
          <w:rFonts w:ascii="Arial" w:hAnsi="Arial" w:cs="Arial"/>
          <w:lang w:val="es-ES_tradnl"/>
        </w:rPr>
        <w:t xml:space="preserve">tienen. </w:t>
      </w:r>
    </w:p>
    <w:p w:rsidR="00A65A7F" w:rsidRPr="00F57471" w:rsidRDefault="00A65A7F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F4317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FICHA DEL ALUMNO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A70E25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El uso de las </w:t>
      </w:r>
      <w:r w:rsidR="000B0C7D" w:rsidRPr="00F57471">
        <w:rPr>
          <w:rFonts w:ascii="Arial" w:hAnsi="Arial" w:cs="Arial"/>
          <w:lang w:val="es-ES_tradnl"/>
        </w:rPr>
        <w:t xml:space="preserve">plantas medicinales </w:t>
      </w:r>
      <w:r w:rsidRPr="00F57471">
        <w:rPr>
          <w:rFonts w:ascii="Arial" w:hAnsi="Arial" w:cs="Arial"/>
          <w:lang w:val="es-ES_tradnl"/>
        </w:rPr>
        <w:t xml:space="preserve">ha acompañado a la </w:t>
      </w:r>
      <w:r w:rsidR="00CC0498" w:rsidRPr="00F57471">
        <w:rPr>
          <w:rFonts w:ascii="Arial" w:hAnsi="Arial" w:cs="Arial"/>
          <w:lang w:val="es-ES_tradnl"/>
        </w:rPr>
        <w:t>Medicina</w:t>
      </w:r>
      <w:r w:rsidRPr="00F57471">
        <w:rPr>
          <w:rFonts w:ascii="Arial" w:hAnsi="Arial" w:cs="Arial"/>
          <w:lang w:val="es-ES_tradnl"/>
        </w:rPr>
        <w:t xml:space="preserve"> desde el comienzo y durante toda su historia ha tenido un papel fundamental. Aún ahora, el uso de plantas </w:t>
      </w:r>
      <w:r w:rsidR="0021607D" w:rsidRPr="00F57471">
        <w:rPr>
          <w:rFonts w:ascii="Arial" w:hAnsi="Arial" w:cs="Arial"/>
          <w:lang w:val="es-ES_tradnl"/>
        </w:rPr>
        <w:t>m</w:t>
      </w:r>
      <w:r w:rsidR="00CC0498" w:rsidRPr="00F57471">
        <w:rPr>
          <w:rFonts w:ascii="Arial" w:hAnsi="Arial" w:cs="Arial"/>
          <w:lang w:val="es-ES_tradnl"/>
        </w:rPr>
        <w:t>edicina</w:t>
      </w:r>
      <w:r w:rsidRPr="00F57471">
        <w:rPr>
          <w:rFonts w:ascii="Arial" w:hAnsi="Arial" w:cs="Arial"/>
          <w:lang w:val="es-ES_tradnl"/>
        </w:rPr>
        <w:t xml:space="preserve">les </w:t>
      </w:r>
      <w:r w:rsidR="000B0C7D" w:rsidRPr="00F57471">
        <w:rPr>
          <w:rFonts w:ascii="Arial" w:hAnsi="Arial" w:cs="Arial"/>
          <w:lang w:val="es-ES_tradnl"/>
        </w:rPr>
        <w:t xml:space="preserve">por parte de la población en general </w:t>
      </w:r>
      <w:r w:rsidRPr="00F57471">
        <w:rPr>
          <w:rFonts w:ascii="Arial" w:hAnsi="Arial" w:cs="Arial"/>
          <w:lang w:val="es-ES_tradnl"/>
        </w:rPr>
        <w:t>es</w:t>
      </w:r>
      <w:r w:rsidRPr="00F57471">
        <w:rPr>
          <w:rFonts w:ascii="Arial" w:hAnsi="Arial" w:cs="Arial"/>
          <w:b/>
          <w:lang w:val="es-ES_tradnl"/>
        </w:rPr>
        <w:t xml:space="preserve"> tradicional</w:t>
      </w:r>
      <w:r w:rsidRPr="00F57471">
        <w:rPr>
          <w:rFonts w:ascii="Arial" w:hAnsi="Arial" w:cs="Arial"/>
          <w:lang w:val="es-ES_tradnl"/>
        </w:rPr>
        <w:t xml:space="preserve"> y común</w:t>
      </w:r>
      <w:r w:rsidR="000B5E40" w:rsidRPr="00F57471">
        <w:rPr>
          <w:rFonts w:ascii="Arial" w:hAnsi="Arial" w:cs="Arial"/>
          <w:lang w:val="es-ES_tradnl"/>
        </w:rPr>
        <w:t xml:space="preserve">. </w:t>
      </w:r>
      <w:r w:rsidR="00AF4601" w:rsidRPr="00F57471">
        <w:rPr>
          <w:rFonts w:ascii="Arial" w:hAnsi="Arial" w:cs="Arial"/>
          <w:lang w:val="es-ES_tradnl"/>
        </w:rPr>
        <w:t>Además,</w:t>
      </w:r>
      <w:r w:rsidR="000B5E40" w:rsidRPr="00F57471">
        <w:rPr>
          <w:rFonts w:ascii="Arial" w:hAnsi="Arial" w:cs="Arial"/>
          <w:lang w:val="es-ES_tradnl"/>
        </w:rPr>
        <w:t xml:space="preserve"> una gran parte de los </w:t>
      </w:r>
      <w:r w:rsidR="000B5E40" w:rsidRPr="00F57471">
        <w:rPr>
          <w:rFonts w:ascii="Arial" w:hAnsi="Arial" w:cs="Arial"/>
          <w:b/>
          <w:lang w:val="es-ES_tradnl"/>
        </w:rPr>
        <w:t>fármacos</w:t>
      </w:r>
      <w:r w:rsidR="000B5E40" w:rsidRPr="00F57471">
        <w:rPr>
          <w:rFonts w:ascii="Arial" w:hAnsi="Arial" w:cs="Arial"/>
          <w:lang w:val="es-ES_tradnl"/>
        </w:rPr>
        <w:t xml:space="preserve"> elaborados en el laboratorio usan como base </w:t>
      </w:r>
      <w:r w:rsidR="000B5E40" w:rsidRPr="00F57471">
        <w:rPr>
          <w:rFonts w:ascii="Arial" w:hAnsi="Arial" w:cs="Arial"/>
          <w:b/>
          <w:lang w:val="es-ES_tradnl"/>
        </w:rPr>
        <w:t xml:space="preserve">moléculas </w:t>
      </w:r>
      <w:r w:rsidR="000B5E40" w:rsidRPr="00F57471">
        <w:rPr>
          <w:rFonts w:ascii="Arial" w:hAnsi="Arial" w:cs="Arial"/>
          <w:lang w:val="es-ES_tradnl"/>
        </w:rPr>
        <w:t>extraídas de las plantas o son imitaciones</w:t>
      </w:r>
      <w:r w:rsidR="000B5E40" w:rsidRPr="00F57471">
        <w:rPr>
          <w:rFonts w:ascii="Arial" w:hAnsi="Arial" w:cs="Arial"/>
          <w:b/>
          <w:lang w:val="es-ES_tradnl"/>
        </w:rPr>
        <w:t xml:space="preserve"> sintéticas</w:t>
      </w:r>
      <w:r w:rsidR="00B5617C">
        <w:rPr>
          <w:rFonts w:ascii="Arial" w:hAnsi="Arial" w:cs="Arial"/>
          <w:b/>
          <w:lang w:val="es-ES_tradnl"/>
        </w:rPr>
        <w:t xml:space="preserve"> </w:t>
      </w:r>
      <w:r w:rsidR="000B5E40" w:rsidRPr="00F57471">
        <w:rPr>
          <w:rFonts w:ascii="Arial" w:hAnsi="Arial" w:cs="Arial"/>
          <w:lang w:val="es-ES_tradnl"/>
        </w:rPr>
        <w:t xml:space="preserve">de esas mismas moléculas. </w:t>
      </w:r>
      <w:r w:rsidR="00CB35C1" w:rsidRPr="00F57471">
        <w:rPr>
          <w:rFonts w:ascii="Arial" w:hAnsi="Arial" w:cs="Arial"/>
          <w:lang w:val="es-ES_tradnl"/>
        </w:rPr>
        <w:t xml:space="preserve">Por eso </w:t>
      </w:r>
      <w:r w:rsidR="00BD0FBF" w:rsidRPr="00F57471">
        <w:rPr>
          <w:rFonts w:ascii="Arial" w:hAnsi="Arial" w:cs="Arial"/>
          <w:lang w:val="es-ES_tradnl"/>
        </w:rPr>
        <w:t>la B</w:t>
      </w:r>
      <w:r w:rsidR="00AF4601" w:rsidRPr="00F57471">
        <w:rPr>
          <w:rFonts w:ascii="Arial" w:hAnsi="Arial" w:cs="Arial"/>
          <w:lang w:val="es-ES_tradnl"/>
        </w:rPr>
        <w:t xml:space="preserve">iología, a través de la </w:t>
      </w:r>
      <w:r w:rsidR="00CC0498" w:rsidRPr="00F57471">
        <w:rPr>
          <w:rFonts w:ascii="Arial" w:hAnsi="Arial" w:cs="Arial"/>
          <w:lang w:val="es-ES_tradnl"/>
        </w:rPr>
        <w:t>Botánica</w:t>
      </w:r>
      <w:r w:rsidR="00AF4601" w:rsidRPr="00F57471">
        <w:rPr>
          <w:rFonts w:ascii="Arial" w:hAnsi="Arial" w:cs="Arial"/>
          <w:lang w:val="es-ES_tradnl"/>
        </w:rPr>
        <w:t xml:space="preserve">, ha sido fundamental para el desarrollo de la </w:t>
      </w:r>
      <w:r w:rsidR="00CC0498" w:rsidRPr="00F57471">
        <w:rPr>
          <w:rFonts w:ascii="Arial" w:hAnsi="Arial" w:cs="Arial"/>
          <w:lang w:val="es-ES_tradnl"/>
        </w:rPr>
        <w:t>Medicina</w:t>
      </w:r>
      <w:r w:rsidR="00AF4601" w:rsidRPr="00F57471">
        <w:rPr>
          <w:rFonts w:ascii="Arial" w:hAnsi="Arial" w:cs="Arial"/>
          <w:lang w:val="es-ES_tradnl"/>
        </w:rPr>
        <w:t>.</w:t>
      </w:r>
    </w:p>
    <w:p w:rsidR="00A70E25" w:rsidRPr="00F57471" w:rsidRDefault="00A70E25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AF4601" w:rsidRPr="00F57471" w:rsidRDefault="007B5334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lang w:val="es-ES_tradnl"/>
        </w:rPr>
        <w:t xml:space="preserve">¿Qué </w:t>
      </w:r>
      <w:r w:rsidR="000B0C7D" w:rsidRPr="00F57471">
        <w:rPr>
          <w:rFonts w:ascii="Arial" w:hAnsi="Arial" w:cs="Arial"/>
          <w:lang w:val="es-ES_tradnl"/>
        </w:rPr>
        <w:t>plantas medicinales</w:t>
      </w:r>
      <w:r w:rsidRPr="00F57471">
        <w:rPr>
          <w:rFonts w:ascii="Arial" w:hAnsi="Arial" w:cs="Arial"/>
          <w:lang w:val="es-ES_tradnl"/>
        </w:rPr>
        <w:t xml:space="preserve"> conoces?</w:t>
      </w:r>
    </w:p>
    <w:p w:rsidR="005C3DB3" w:rsidRPr="00F57471" w:rsidRDefault="005C3DB3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8404BC" w:rsidRPr="00F57471" w:rsidRDefault="00CD652E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 xml:space="preserve">DATOS DEL </w:t>
      </w:r>
      <w:r w:rsidR="00F4317E" w:rsidRPr="00F57471">
        <w:rPr>
          <w:rFonts w:ascii="Arial" w:hAnsi="Arial" w:cs="Arial"/>
          <w:b/>
          <w:lang w:val="es-ES_tradnl"/>
        </w:rPr>
        <w:t>INTERACTIVO</w:t>
      </w:r>
    </w:p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F57471" w:rsidTr="00552120">
        <w:tc>
          <w:tcPr>
            <w:tcW w:w="3964" w:type="dxa"/>
            <w:gridSpan w:val="2"/>
          </w:tcPr>
          <w:p w:rsidR="002166A3" w:rsidRPr="00F57471" w:rsidRDefault="0055212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Color</w:t>
            </w:r>
            <w:r w:rsidR="002166A3" w:rsidRPr="00F57471">
              <w:rPr>
                <w:rFonts w:ascii="Arial" w:hAnsi="Arial" w:cs="Arial"/>
                <w:b/>
                <w:lang w:val="es-ES_tradnl"/>
              </w:rPr>
              <w:t xml:space="preserve"> de fondo de la presentación</w:t>
            </w:r>
          </w:p>
          <w:p w:rsidR="00072995" w:rsidRPr="00F57471" w:rsidRDefault="00072995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F57471" w:rsidRDefault="008A4255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☒</w:t>
                </w:r>
              </w:p>
            </w:tc>
          </w:sdtContent>
        </w:sdt>
      </w:tr>
      <w:tr w:rsidR="002166A3" w:rsidRPr="00F57471" w:rsidTr="00552120">
        <w:tc>
          <w:tcPr>
            <w:tcW w:w="3256" w:type="dxa"/>
            <w:vAlign w:val="center"/>
          </w:tcPr>
          <w:p w:rsidR="002166A3" w:rsidRPr="00F57471" w:rsidRDefault="002166A3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Pr="00F57471" w:rsidRDefault="00552120" w:rsidP="007922AC">
                <w:pPr>
                  <w:spacing w:line="276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F57471">
                  <w:rPr>
                    <w:rFonts w:ascii="Arial" w:eastAsia="MS Mincho" w:hAnsi="MS Mincho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Pr="00F57471" w:rsidRDefault="002166A3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RPr="00F57471" w:rsidTr="00552120">
        <w:tc>
          <w:tcPr>
            <w:tcW w:w="3256" w:type="dxa"/>
          </w:tcPr>
          <w:p w:rsidR="00003FDC" w:rsidRPr="00F57471" w:rsidRDefault="00003FDC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F57471" w:rsidRDefault="003C61DF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003FDC" w:rsidRPr="00F57471" w:rsidRDefault="00003FDC" w:rsidP="007922AC">
      <w:pPr>
        <w:spacing w:line="276" w:lineRule="auto"/>
        <w:jc w:val="both"/>
        <w:rPr>
          <w:rFonts w:ascii="Arial" w:hAnsi="Arial" w:cs="Arial"/>
          <w:b/>
          <w:lang w:val="es-ES_tradnl"/>
        </w:rPr>
      </w:pPr>
    </w:p>
    <w:p w:rsidR="008404BC" w:rsidRPr="00F57471" w:rsidRDefault="008404BC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4317E" w:rsidRPr="00F57471" w:rsidRDefault="0055212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1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14F1A" w:rsidRPr="004B3ADA">
        <w:rPr>
          <w:rFonts w:ascii="Arial" w:hAnsi="Arial" w:cs="Arial"/>
          <w:color w:val="000000" w:themeColor="text1"/>
          <w:lang w:val="es-ES"/>
        </w:rPr>
        <w:t>107369720</w:t>
      </w: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552120" w:rsidRPr="00F57471" w:rsidRDefault="0055212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="008A4255"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8A4255" w:rsidRPr="00F57471">
        <w:rPr>
          <w:rFonts w:ascii="Arial" w:hAnsi="Arial" w:cs="Arial"/>
          <w:lang w:val="es-ES_tradnl"/>
        </w:rPr>
        <w:t>:</w:t>
      </w:r>
      <w:r w:rsidR="008A4255" w:rsidRPr="00F57471">
        <w:rPr>
          <w:rFonts w:ascii="Arial" w:hAnsi="Arial" w:cs="Arial"/>
          <w:color w:val="000000"/>
          <w:lang w:val="es-ES"/>
        </w:rPr>
        <w:t>CN_07_13_CO_REC20_F1</w:t>
      </w:r>
      <w:ins w:id="0" w:author="ggcv" w:date="2015-03-11T13:19:00Z">
        <w:r w:rsidR="00BE1717" w:rsidRPr="00F57471">
          <w:rPr>
            <w:rFonts w:ascii="Arial" w:hAnsi="Arial" w:cs="Arial"/>
            <w:color w:val="000000"/>
            <w:lang w:val="es-ES"/>
          </w:rPr>
          <w:t xml:space="preserve">  </w:t>
        </w:r>
      </w:ins>
    </w:p>
    <w:p w:rsidR="009A38AE" w:rsidRPr="00F57471" w:rsidRDefault="009A38A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RPr="00F57471" w:rsidTr="00B53A74">
        <w:tc>
          <w:tcPr>
            <w:tcW w:w="9622" w:type="dxa"/>
            <w:gridSpan w:val="3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r w:rsidR="0021607D" w:rsidRPr="00F57471">
              <w:rPr>
                <w:rFonts w:ascii="Arial" w:hAnsi="Arial" w:cs="Arial"/>
                <w:i/>
                <w:lang w:val="es-ES_tradnl"/>
              </w:rPr>
              <w:t>.</w:t>
            </w:r>
            <w:r w:rsidRPr="00F57471">
              <w:rPr>
                <w:rFonts w:ascii="Arial" w:hAnsi="Arial" w:cs="Arial"/>
                <w:i/>
                <w:lang w:val="es-ES_tradnl"/>
              </w:rPr>
              <w:t xml:space="preserve"> 30 caracteres)</w:t>
            </w:r>
          </w:p>
        </w:tc>
        <w:tc>
          <w:tcPr>
            <w:tcW w:w="2823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F57471" w:rsidRDefault="00B044D6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Hierbabuena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Indigestión, </w:t>
            </w:r>
            <w:r w:rsidR="00B10B01" w:rsidRPr="00F57471">
              <w:rPr>
                <w:rFonts w:ascii="Arial" w:hAnsi="Arial" w:cs="Arial"/>
                <w:lang w:val="es-ES_tradnl"/>
              </w:rPr>
              <w:t>mareos y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A38AE" w:rsidRPr="00F57471" w:rsidTr="009A38AE">
        <w:tc>
          <w:tcPr>
            <w:tcW w:w="1129" w:type="dxa"/>
          </w:tcPr>
          <w:p w:rsidR="009A38AE" w:rsidRPr="00F57471" w:rsidRDefault="009A38A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 xml:space="preserve">Problemas del hígado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324C60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26" style="position:absolute;left:0;text-align:left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860473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F57471" w:rsidRDefault="00CD652E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F11289" w:rsidRPr="00F57471" w:rsidRDefault="00F11289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F11289" w:rsidRPr="00B5617C" w:rsidRDefault="00F11289" w:rsidP="007922AC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es-ES_tradnl"/>
        </w:rPr>
      </w:pPr>
    </w:p>
    <w:p w:rsidR="00AF5C08" w:rsidRPr="00B5617C" w:rsidRDefault="00F11289" w:rsidP="007922AC">
      <w:pPr>
        <w:spacing w:line="276" w:lineRule="auto"/>
        <w:jc w:val="both"/>
        <w:rPr>
          <w:rFonts w:ascii="Arial" w:hAnsi="Arial" w:cs="Arial"/>
          <w:color w:val="000000" w:themeColor="text1"/>
          <w:lang w:val="es-ES_tradnl"/>
        </w:rPr>
      </w:pPr>
      <w:r w:rsidRPr="00B5617C">
        <w:rPr>
          <w:rFonts w:ascii="Arial" w:hAnsi="Arial" w:cs="Arial"/>
          <w:b/>
          <w:color w:val="000000" w:themeColor="text1"/>
          <w:lang w:val="es-ES_tradnl"/>
        </w:rPr>
        <w:t>*</w:t>
      </w:r>
      <w:r w:rsidRPr="00B5617C">
        <w:rPr>
          <w:rFonts w:ascii="Arial" w:hAnsi="Arial" w:cs="Arial"/>
          <w:color w:val="000000" w:themeColor="text1"/>
          <w:highlight w:val="yellow"/>
          <w:lang w:val="es-ES_tradnl"/>
        </w:rPr>
        <w:t>Nombre de archivo Shutterstock o descripción de ilustración a crear</w:t>
      </w:r>
      <w:r w:rsidR="00AF5C08" w:rsidRPr="00B5617C">
        <w:rPr>
          <w:rFonts w:ascii="Arial" w:hAnsi="Arial" w:cs="Arial"/>
          <w:color w:val="000000" w:themeColor="text1"/>
          <w:lang w:val="es-ES"/>
        </w:rPr>
        <w:t>:</w:t>
      </w:r>
      <w:bookmarkStart w:id="1" w:name="OLE_LINK1"/>
      <w:r w:rsidR="00B14F1A" w:rsidRPr="00B5617C">
        <w:rPr>
          <w:rFonts w:ascii="Arial" w:hAnsi="Arial" w:cs="Arial"/>
          <w:color w:val="000000" w:themeColor="text1"/>
          <w:shd w:val="clear" w:color="auto" w:fill="FFFFFF"/>
          <w:lang w:val="es-ES"/>
        </w:rPr>
        <w:t>131930447</w:t>
      </w:r>
      <w:bookmarkEnd w:id="1"/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2228CC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 xml:space="preserve">Nombre de archivo codificado </w:t>
      </w:r>
      <w:r w:rsidR="002228CC" w:rsidRPr="00F57471">
        <w:rPr>
          <w:rFonts w:ascii="Arial" w:hAnsi="Arial" w:cs="Arial"/>
          <w:color w:val="000000"/>
          <w:lang w:val="es-ES"/>
        </w:rPr>
        <w:t>CN_07_13_CO_REC20_F2</w:t>
      </w:r>
    </w:p>
    <w:p w:rsidR="00F11289" w:rsidRPr="00F57471" w:rsidRDefault="00F11289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RPr="00F57471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</w:t>
            </w:r>
            <w:ins w:id="2" w:author="Toshiba-User" w:date="2015-03-08T16:13:00Z">
              <w:r w:rsidR="0021607D" w:rsidRPr="00F57471">
                <w:rPr>
                  <w:rFonts w:ascii="Arial" w:hAnsi="Arial" w:cs="Arial"/>
                  <w:i/>
                  <w:lang w:val="es-ES_tradnl"/>
                </w:rPr>
                <w:t>.</w:t>
              </w:r>
            </w:ins>
            <w:r w:rsidRPr="00F57471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F57471" w:rsidRDefault="00ED0B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Manzanilla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Mareos, dolores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F11289" w:rsidRPr="00F57471" w:rsidTr="006F6E72">
        <w:tc>
          <w:tcPr>
            <w:tcW w:w="1129" w:type="dxa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Insomnio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535D2A" w:rsidTr="006F6E72">
        <w:tc>
          <w:tcPr>
            <w:tcW w:w="9622" w:type="dxa"/>
            <w:gridSpan w:val="3"/>
          </w:tcPr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lastRenderedPageBreak/>
              <w:pict>
                <v:group id="Grupo 12" o:spid="_x0000_s1037" style="position:absolute;left:0;text-align:left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F11289" w:rsidRPr="00F57471" w:rsidRDefault="00F11289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E31CAA" w:rsidRPr="00F57471" w:rsidRDefault="00E31CAA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p w:rsidR="009C3DF1" w:rsidRPr="00F57471" w:rsidRDefault="009C3DF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="002206CB" w:rsidRPr="00F57471">
        <w:rPr>
          <w:rFonts w:ascii="Arial" w:hAnsi="Arial" w:cs="Arial"/>
          <w:color w:val="333333"/>
          <w:shd w:val="clear" w:color="auto" w:fill="FFFFFF"/>
          <w:lang w:val="es-ES"/>
        </w:rPr>
        <w:t>235658731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000000"/>
          <w:lang w:val="es-ES"/>
        </w:rPr>
        <w:t>CN_07_13_CO_REC20_F3</w:t>
      </w:r>
    </w:p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C3DF1" w:rsidRPr="00F57471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C3DF1" w:rsidRPr="00F57471" w:rsidRDefault="0073623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Romero</w:t>
            </w:r>
          </w:p>
        </w:tc>
        <w:sdt>
          <w:sdtPr>
            <w:rPr>
              <w:rFonts w:ascii="Arial" w:hAnsi="Arial" w:cs="Arial"/>
              <w:lang w:val="es-ES_tradnl"/>
            </w:rPr>
            <w:id w:val="-33993957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F</w:t>
            </w:r>
            <w:r w:rsidR="00CD38A3" w:rsidRPr="00F57471">
              <w:rPr>
                <w:rFonts w:ascii="Arial" w:hAnsi="Arial" w:cs="Arial"/>
                <w:lang w:val="es-ES_tradnl"/>
              </w:rPr>
              <w:t xml:space="preserve">atiga, </w:t>
            </w:r>
            <w:r w:rsidRPr="00F57471">
              <w:rPr>
                <w:rFonts w:ascii="Arial" w:hAnsi="Arial" w:cs="Arial"/>
                <w:lang w:val="es-ES_tradnl"/>
              </w:rPr>
              <w:t>pérdida de memoria</w:t>
            </w:r>
          </w:p>
        </w:tc>
        <w:sdt>
          <w:sdtPr>
            <w:rPr>
              <w:rFonts w:ascii="Arial" w:hAnsi="Arial" w:cs="Arial"/>
              <w:lang w:val="es-ES_tradnl"/>
            </w:rPr>
            <w:id w:val="-18358268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9C3DF1" w:rsidRPr="00F57471" w:rsidTr="008E6F34">
        <w:tc>
          <w:tcPr>
            <w:tcW w:w="1129" w:type="dxa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C3DF1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Dificultad para concentrarse</w:t>
            </w:r>
          </w:p>
        </w:tc>
        <w:sdt>
          <w:sdtPr>
            <w:rPr>
              <w:rFonts w:ascii="Arial" w:hAnsi="Arial" w:cs="Arial"/>
              <w:lang w:val="es-ES_tradnl"/>
            </w:rPr>
            <w:id w:val="-458645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C3DF1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9C3DF1" w:rsidRPr="00535D2A" w:rsidTr="008E6F34">
        <w:tc>
          <w:tcPr>
            <w:tcW w:w="9622" w:type="dxa"/>
            <w:gridSpan w:val="3"/>
          </w:tcPr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left:0;text-align:left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4GkgQAANc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FnzTBcZxnOQFcUDCpE/3DjJfGkTxaX/hugT22MHn7ojg9sxddAw3ffZ67mndHVtu7yMv/gE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Ax5G4GkgQAANccAAAOAAAAAAAAAAAAAAAAAC4CAABkcnMvZTJvRG9jLnhtbFBL&#10;AQItABQABgAIAAAAIQBEx1D63gAAAAkBAAAPAAAAAAAAAAAAAAAAAOwGAABkcnMvZG93bnJldi54&#10;bWxQSwUGAAAAAAQABADzAAAA9wcAAAAA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9C3DF1" w:rsidRPr="00F11289" w:rsidRDefault="009C3DF1" w:rsidP="009C3DF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C3DF1" w:rsidRPr="00F57471" w:rsidRDefault="009C3DF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C3DF1" w:rsidRPr="00F57471" w:rsidRDefault="009C3DF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bookmarkStart w:id="3" w:name="OLE_LINK2"/>
      <w:r w:rsidR="00613411" w:rsidRPr="00F57471">
        <w:rPr>
          <w:rFonts w:ascii="Arial" w:hAnsi="Arial" w:cs="Arial"/>
          <w:lang w:val="es-ES_tradnl"/>
        </w:rPr>
        <w:t xml:space="preserve"> </w:t>
      </w:r>
      <w:r w:rsidRPr="00F57471">
        <w:rPr>
          <w:rFonts w:ascii="Arial" w:hAnsi="Arial" w:cs="Arial"/>
          <w:color w:val="333333"/>
          <w:shd w:val="clear" w:color="auto" w:fill="FFFFFF"/>
          <w:lang w:val="es-ES"/>
        </w:rPr>
        <w:t>71363629</w:t>
      </w:r>
      <w:bookmarkEnd w:id="3"/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CN_07_13_CO_REC20_F4</w:t>
      </w:r>
    </w:p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8339B2" w:rsidRPr="00F57471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Jengibre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4457153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339B2" w:rsidRPr="00F57471" w:rsidRDefault="008339B2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339B2" w:rsidRPr="00F57471" w:rsidRDefault="00802BB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</w:t>
            </w:r>
            <w:r w:rsidR="0030244F" w:rsidRPr="00F57471">
              <w:rPr>
                <w:rFonts w:ascii="Arial" w:hAnsi="Arial" w:cs="Arial"/>
                <w:lang w:val="es-ES_tradnl"/>
              </w:rPr>
              <w:t xml:space="preserve">sma, </w:t>
            </w:r>
            <w:r w:rsidRPr="00F57471">
              <w:rPr>
                <w:rFonts w:ascii="Arial" w:hAnsi="Arial" w:cs="Arial"/>
                <w:lang w:val="es-ES_tradnl"/>
              </w:rPr>
              <w:t>pulmonía, resfrío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17842111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8339B2" w:rsidRPr="00F57471" w:rsidTr="008E6F34">
        <w:tc>
          <w:tcPr>
            <w:tcW w:w="1129" w:type="dxa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339B2" w:rsidRPr="00F57471" w:rsidRDefault="00F0030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M</w:t>
            </w:r>
            <w:r w:rsidR="00802BB5" w:rsidRPr="00F57471">
              <w:rPr>
                <w:rFonts w:ascii="Arial" w:hAnsi="Arial" w:cs="Arial"/>
                <w:lang w:val="es-ES_tradnl"/>
              </w:rPr>
              <w:t>ejora la ci</w:t>
            </w:r>
            <w:r w:rsidRPr="00F57471">
              <w:rPr>
                <w:rFonts w:ascii="Arial" w:hAnsi="Arial" w:cs="Arial"/>
                <w:lang w:val="es-ES_tradnl"/>
              </w:rPr>
              <w:t>rculación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69543118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339B2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8339B2" w:rsidRPr="00535D2A" w:rsidTr="008E6F34">
        <w:tc>
          <w:tcPr>
            <w:tcW w:w="9622" w:type="dxa"/>
            <w:gridSpan w:val="3"/>
          </w:tcPr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left:0;text-align:left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BQ2uKmUBAAA2BwAAA4AAAAAAAAAAAAAAAAALgIAAGRycy9lMm9Eb2MueG1s&#10;UEsBAi0AFAAGAAgAAAAhAETHUPreAAAACQEAAA8AAAAAAAAAAAAAAAAA7gYAAGRycy9kb3ducmV2&#10;LnhtbFBLBQYAAAAABAAEAPMAAAD5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<v:textbox>
                      <w:txbxContent>
                        <w:p w:rsidR="008339B2" w:rsidRPr="00F11289" w:rsidRDefault="008339B2" w:rsidP="008339B2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8339B2" w:rsidRPr="00F57471" w:rsidRDefault="008339B2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8339B2" w:rsidRPr="00F57471" w:rsidRDefault="008339B2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color w:val="333333"/>
          <w:shd w:val="clear" w:color="auto" w:fill="FFFFFF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B352B0" w:rsidRPr="00F57471">
        <w:rPr>
          <w:rFonts w:ascii="Arial" w:hAnsi="Arial" w:cs="Arial"/>
          <w:color w:val="333333"/>
          <w:shd w:val="clear" w:color="auto" w:fill="FFFFFF"/>
          <w:lang w:val="es-ES"/>
        </w:rPr>
        <w:t>105450602</w:t>
      </w:r>
    </w:p>
    <w:p w:rsidR="00DA5956" w:rsidRPr="00F57471" w:rsidRDefault="00DA5956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20119A" w:rsidRPr="00F57471">
        <w:rPr>
          <w:rFonts w:ascii="Arial" w:hAnsi="Arial" w:cs="Arial"/>
          <w:color w:val="000000"/>
          <w:lang w:val="es-ES"/>
        </w:rPr>
        <w:t>_F5</w:t>
      </w:r>
    </w:p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451C90" w:rsidRPr="00F57471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51C90" w:rsidRPr="00F57471" w:rsidRDefault="0020119A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Tomillo</w:t>
            </w:r>
          </w:p>
        </w:tc>
        <w:sdt>
          <w:sdtPr>
            <w:rPr>
              <w:rFonts w:ascii="Arial" w:hAnsi="Arial" w:cs="Arial"/>
              <w:lang w:val="es-ES_tradnl"/>
            </w:rPr>
            <w:id w:val="113517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451C90" w:rsidRPr="00F57471" w:rsidRDefault="00451C9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51C90" w:rsidRPr="00F57471" w:rsidRDefault="00C85E95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respiratorias</w:t>
            </w:r>
          </w:p>
        </w:tc>
        <w:sdt>
          <w:sdtPr>
            <w:rPr>
              <w:rFonts w:ascii="Arial" w:hAnsi="Arial" w:cs="Arial"/>
              <w:lang w:val="es-ES_tradnl"/>
            </w:rPr>
            <w:id w:val="15283608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451C90" w:rsidRPr="00F57471" w:rsidTr="008E6F34">
        <w:tc>
          <w:tcPr>
            <w:tcW w:w="1129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es-ES_tradnl"/>
            </w:rPr>
            <w:id w:val="-27040219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451C90" w:rsidRPr="00F57471" w:rsidRDefault="00106F5B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451C90" w:rsidRPr="00535D2A" w:rsidTr="008E6F34">
        <w:tc>
          <w:tcPr>
            <w:tcW w:w="9622" w:type="dxa"/>
            <w:gridSpan w:val="3"/>
          </w:tcPr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left:0;text-align:left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Br3/+zkgQAANgcAAAOAAAAAAAAAAAAAAAAAC4CAABkcnMvZTJvRG9jLnhtbFBL&#10;AQItABQABgAIAAAAIQBEx1D63gAAAAkBAAAPAAAAAAAAAAAAAAAAAOwGAABkcnMvZG93bnJldi54&#10;bWxQSwUGAAAAAAQABADzAAAA9wcAAAAA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<v:textbox>
                      <w:txbxContent>
                        <w:p w:rsidR="00451C90" w:rsidRPr="00F11289" w:rsidRDefault="00451C90" w:rsidP="00451C9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51C90" w:rsidRPr="00F57471" w:rsidRDefault="00451C9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51C90" w:rsidRPr="00F57471" w:rsidRDefault="00451C9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r w:rsidRPr="00F57471">
        <w:rPr>
          <w:rFonts w:ascii="Arial" w:hAnsi="Arial" w:cs="Arial"/>
          <w:b/>
          <w:lang w:val="es-ES_tradnl"/>
        </w:rPr>
        <w:t>DIAPOSITIVA 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1F544E" w:rsidRPr="00F57471">
        <w:rPr>
          <w:rFonts w:ascii="Arial" w:hAnsi="Arial" w:cs="Arial"/>
          <w:color w:val="333333"/>
          <w:shd w:val="clear" w:color="auto" w:fill="FFFFFF"/>
          <w:lang w:val="es-ES"/>
        </w:rPr>
        <w:t>139528010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_F6</w:t>
      </w:r>
    </w:p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61B50" w:rsidRPr="00F57471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Ajo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26722795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Enfermedades cardiovasculares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3543176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D61B50" w:rsidRPr="00F57471" w:rsidTr="008E6F34">
        <w:tc>
          <w:tcPr>
            <w:tcW w:w="1129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Hipertensión</w:t>
            </w:r>
          </w:p>
        </w:tc>
        <w:sdt>
          <w:sdtPr>
            <w:rPr>
              <w:rFonts w:ascii="Arial" w:hAnsi="Arial" w:cs="Arial"/>
              <w:lang w:val="es-ES_tradnl"/>
            </w:rPr>
            <w:id w:val="-8924305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61B50" w:rsidRPr="00F57471" w:rsidRDefault="00D61B50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D61B50" w:rsidRPr="00535D2A" w:rsidTr="008E6F34">
        <w:tc>
          <w:tcPr>
            <w:tcW w:w="9622" w:type="dxa"/>
            <w:gridSpan w:val="3"/>
          </w:tcPr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_x0000_s1081" style="position:absolute;left:0;text-align:left;margin-left:63.15pt;margin-top:1.1pt;width:351.75pt;height:103.2pt;z-index:2516869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">
                  <v:rect id="Rectángulo 13" o:spid="_x0000_s108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<v:shape id="Cuadro de texto 2" o:spid="_x0000_s108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8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8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8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8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08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09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09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<v:textbox>
                      <w:txbxContent>
                        <w:p w:rsidR="00D61B50" w:rsidRPr="00F11289" w:rsidRDefault="00D61B50" w:rsidP="00D61B5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D61B50" w:rsidRPr="00F57471" w:rsidRDefault="00D61B50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61B50" w:rsidRPr="00F57471" w:rsidRDefault="00D61B50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hd w:val="clear" w:color="auto" w:fill="E0E0E0"/>
        <w:spacing w:line="276" w:lineRule="auto"/>
        <w:jc w:val="both"/>
        <w:rPr>
          <w:rFonts w:ascii="Arial" w:hAnsi="Arial" w:cs="Arial"/>
          <w:b/>
          <w:lang w:val="es-ES_tradnl"/>
        </w:rPr>
      </w:pPr>
      <w:bookmarkStart w:id="4" w:name="_GoBack"/>
      <w:bookmarkEnd w:id="4"/>
      <w:r w:rsidRPr="00F57471">
        <w:rPr>
          <w:rFonts w:ascii="Arial" w:hAnsi="Arial" w:cs="Arial"/>
          <w:b/>
          <w:lang w:val="es-ES_tradnl"/>
        </w:rPr>
        <w:t>DIAPOSITIVA 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F57471">
        <w:rPr>
          <w:rFonts w:ascii="Arial" w:hAnsi="Arial" w:cs="Arial"/>
          <w:color w:val="0000FF"/>
          <w:lang w:val="es-ES_tradnl"/>
        </w:rPr>
        <w:t>PARA CADA DIAPOSITIVA DUPLIQUEESTEBLOQUE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  <w:r w:rsidR="006D26F7" w:rsidRPr="00F57471">
        <w:rPr>
          <w:rFonts w:ascii="Arial" w:hAnsi="Arial" w:cs="Arial"/>
          <w:color w:val="333333"/>
          <w:shd w:val="clear" w:color="auto" w:fill="FFFFFF"/>
          <w:lang w:val="es-ES"/>
        </w:rPr>
        <w:t>164523092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  <w:r w:rsidRPr="00F57471">
        <w:rPr>
          <w:rFonts w:ascii="Arial" w:hAnsi="Arial" w:cs="Arial"/>
          <w:b/>
          <w:color w:val="FF0000"/>
          <w:lang w:val="es-ES_tradnl"/>
        </w:rPr>
        <w:t>*</w:t>
      </w:r>
      <w:r w:rsidRPr="00F57471">
        <w:rPr>
          <w:rFonts w:ascii="Arial" w:hAnsi="Arial" w:cs="Arial"/>
          <w:highlight w:val="yellow"/>
          <w:lang w:val="es-ES_tradnl"/>
        </w:rPr>
        <w:t>Nombre de archivo codificado</w:t>
      </w:r>
      <w:r w:rsidRPr="00F57471">
        <w:rPr>
          <w:rFonts w:ascii="Arial" w:hAnsi="Arial" w:cs="Arial"/>
          <w:color w:val="000000"/>
          <w:lang w:val="es-ES"/>
        </w:rPr>
        <w:t>CN_07_13_CO_REC20</w:t>
      </w:r>
      <w:r w:rsidR="00D026A4" w:rsidRPr="00F57471">
        <w:rPr>
          <w:rFonts w:ascii="Arial" w:hAnsi="Arial" w:cs="Arial"/>
          <w:color w:val="000000"/>
          <w:lang w:val="es-ES"/>
        </w:rPr>
        <w:t>_F7</w:t>
      </w:r>
    </w:p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D08A1" w:rsidRPr="00F57471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F57471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D08A1" w:rsidRPr="00F57471" w:rsidRDefault="00332FAC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Salvia</w:t>
            </w:r>
          </w:p>
        </w:tc>
        <w:sdt>
          <w:sdtPr>
            <w:rPr>
              <w:rFonts w:ascii="Arial" w:hAnsi="Arial" w:cs="Arial"/>
              <w:lang w:val="es-ES_tradnl"/>
            </w:rPr>
            <w:id w:val="3632367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LeftTop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Antiséptico</w:t>
            </w:r>
          </w:p>
        </w:tc>
        <w:sdt>
          <w:sdtPr>
            <w:rPr>
              <w:rFonts w:ascii="Arial" w:hAnsi="Arial" w:cs="Arial"/>
              <w:lang w:val="es-ES_tradnl"/>
            </w:rPr>
            <w:id w:val="43309695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LeftCenter</w:t>
                </w:r>
              </w:p>
            </w:tc>
          </w:sdtContent>
        </w:sdt>
      </w:tr>
      <w:tr w:rsidR="00BD08A1" w:rsidRPr="00F57471" w:rsidTr="008E6F34">
        <w:tc>
          <w:tcPr>
            <w:tcW w:w="1129" w:type="dxa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D08A1" w:rsidRPr="00F57471" w:rsidRDefault="00C70333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F57471">
              <w:rPr>
                <w:rFonts w:ascii="Arial" w:hAnsi="Arial" w:cs="Arial"/>
                <w:lang w:val="es-ES_tradnl"/>
              </w:rPr>
              <w:t>Anti</w:t>
            </w:r>
            <w:r w:rsidR="005E548B" w:rsidRPr="00F57471">
              <w:rPr>
                <w:rFonts w:ascii="Arial" w:hAnsi="Arial" w:cs="Arial"/>
                <w:lang w:val="es-ES_tradnl"/>
              </w:rPr>
              <w:t>inflamatorio</w:t>
            </w:r>
          </w:p>
        </w:tc>
        <w:sdt>
          <w:sdtPr>
            <w:rPr>
              <w:rFonts w:ascii="Arial" w:hAnsi="Arial" w:cs="Arial"/>
              <w:lang w:val="es-ES_tradnl"/>
            </w:rPr>
            <w:id w:val="-16936029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D08A1" w:rsidRPr="00F57471" w:rsidRDefault="00BD08A1" w:rsidP="007922AC">
                <w:pPr>
                  <w:spacing w:line="276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F57471">
                  <w:rPr>
                    <w:rFonts w:ascii="Arial" w:hAnsi="Arial" w:cs="Arial"/>
                    <w:lang w:val="es-ES_tradnl"/>
                  </w:rPr>
                  <w:t>LeftBottom</w:t>
                </w:r>
              </w:p>
            </w:tc>
          </w:sdtContent>
        </w:sdt>
      </w:tr>
      <w:tr w:rsidR="00BD08A1" w:rsidRPr="00535D2A" w:rsidTr="008E6F34">
        <w:tc>
          <w:tcPr>
            <w:tcW w:w="9622" w:type="dxa"/>
            <w:gridSpan w:val="3"/>
          </w:tcPr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F57471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3198E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  <w:r w:rsidRPr="00B3198E">
              <w:rPr>
                <w:rFonts w:ascii="Arial" w:hAnsi="Arial" w:cs="Arial"/>
                <w:noProof/>
                <w:lang w:val="es-ES" w:eastAsia="es-ES"/>
              </w:rPr>
              <w:pict>
                <v:group id="_x0000_s1092" style="position:absolute;left:0;text-align:left;margin-left:63.15pt;margin-top:1.1pt;width:351.75pt;height:103.2pt;z-index:2516889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">
                  <v:rect id="Rectángulo 13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Ipv8IA&#10;AADcAAAADwAAAGRycy9kb3ducmV2LnhtbERPTWvCQBC9C/0PywjezEZRadOsoQoSofXQtPQ8ZMck&#10;bXY2ZFcT/323IPQ2j/c5aTaaVlypd41lBYsoBkFcWt1wpeDz4zB/BOE8ssbWMim4kYNs+zBJMdF2&#10;4He6Fr4SIYRdggpq77tESlfWZNBFtiMO3Nn2Bn2AfSV1j0MIN61cxvFGGmw4NNTY0b6m8qe4GAWe&#10;Tjndhq/TK6855++31U6erVKz6fjyDMLT6P/Fd/dRh/lPa/h7Jl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Mim/wgAAANwAAAAPAAAAAAAAAAAAAAAAAJgCAABkcnMvZG93&#10;bnJldi54bWxQSwUGAAAAAAQABAD1AAAAhwMAAAAA&#10;" fillcolor="white [3212]" strokecolor="#4579b8 [3044]"/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</w:p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4n8MA&#10;AADc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agR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54n8MAAADcAAAADwAAAAAAAAAAAAAAAACYAgAAZHJzL2Rv&#10;d25yZXYueG1sUEsFBgAAAAAEAAQA9QAAAIgDAAAAAA==&#10;" filled="f" stroked="f">
                    <v:textbox>
                      <w:txbxContent>
                        <w:p w:rsidR="00BD08A1" w:rsidRPr="00F11289" w:rsidRDefault="00BD08A1" w:rsidP="00BD08A1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D08A1" w:rsidRPr="00F57471" w:rsidRDefault="00BD08A1" w:rsidP="007922AC">
            <w:pPr>
              <w:spacing w:line="276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D08A1" w:rsidRPr="00F57471" w:rsidRDefault="00BD08A1" w:rsidP="007922AC">
      <w:pPr>
        <w:spacing w:line="276" w:lineRule="auto"/>
        <w:jc w:val="both"/>
        <w:rPr>
          <w:rFonts w:ascii="Arial" w:hAnsi="Arial" w:cs="Arial"/>
          <w:lang w:val="es-ES"/>
        </w:rPr>
      </w:pPr>
    </w:p>
    <w:sectPr w:rsidR="00BD08A1" w:rsidRPr="00F5747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55B" w:rsidRDefault="00D6555B" w:rsidP="000B0C7D">
      <w:r>
        <w:separator/>
      </w:r>
    </w:p>
  </w:endnote>
  <w:endnote w:type="continuationSeparator" w:id="1">
    <w:p w:rsidR="00D6555B" w:rsidRDefault="00D6555B" w:rsidP="000B0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55B" w:rsidRDefault="00D6555B" w:rsidP="000B0C7D">
      <w:r>
        <w:separator/>
      </w:r>
    </w:p>
  </w:footnote>
  <w:footnote w:type="continuationSeparator" w:id="1">
    <w:p w:rsidR="00D6555B" w:rsidRDefault="00D6555B" w:rsidP="000B0C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907A4"/>
    <w:rsid w:val="00001BCE"/>
    <w:rsid w:val="00003FDC"/>
    <w:rsid w:val="00025642"/>
    <w:rsid w:val="0005228B"/>
    <w:rsid w:val="00054002"/>
    <w:rsid w:val="00055E09"/>
    <w:rsid w:val="00065A15"/>
    <w:rsid w:val="00072995"/>
    <w:rsid w:val="000751F6"/>
    <w:rsid w:val="000B0C7D"/>
    <w:rsid w:val="000B5E40"/>
    <w:rsid w:val="000D13B6"/>
    <w:rsid w:val="000F1DFD"/>
    <w:rsid w:val="00104E5C"/>
    <w:rsid w:val="00106F5B"/>
    <w:rsid w:val="0014528A"/>
    <w:rsid w:val="00145617"/>
    <w:rsid w:val="001B3983"/>
    <w:rsid w:val="001D6A1F"/>
    <w:rsid w:val="001E1243"/>
    <w:rsid w:val="001E2043"/>
    <w:rsid w:val="001F2841"/>
    <w:rsid w:val="001F544E"/>
    <w:rsid w:val="0020119A"/>
    <w:rsid w:val="0021607D"/>
    <w:rsid w:val="002166A3"/>
    <w:rsid w:val="002206CB"/>
    <w:rsid w:val="002228CC"/>
    <w:rsid w:val="00254FDB"/>
    <w:rsid w:val="002A563F"/>
    <w:rsid w:val="002B7E96"/>
    <w:rsid w:val="002E1CBD"/>
    <w:rsid w:val="002E4EE6"/>
    <w:rsid w:val="002F6267"/>
    <w:rsid w:val="0030244F"/>
    <w:rsid w:val="00304E0A"/>
    <w:rsid w:val="00326C60"/>
    <w:rsid w:val="00327CBD"/>
    <w:rsid w:val="00332FAC"/>
    <w:rsid w:val="00340C3A"/>
    <w:rsid w:val="00345260"/>
    <w:rsid w:val="00351F32"/>
    <w:rsid w:val="00353644"/>
    <w:rsid w:val="00376576"/>
    <w:rsid w:val="003A7CF4"/>
    <w:rsid w:val="003B7018"/>
    <w:rsid w:val="003C61DF"/>
    <w:rsid w:val="003D5510"/>
    <w:rsid w:val="003D72B3"/>
    <w:rsid w:val="00423220"/>
    <w:rsid w:val="004375B6"/>
    <w:rsid w:val="00451C90"/>
    <w:rsid w:val="0045712C"/>
    <w:rsid w:val="004735BF"/>
    <w:rsid w:val="00473FFB"/>
    <w:rsid w:val="00485F4E"/>
    <w:rsid w:val="004A0080"/>
    <w:rsid w:val="004A2B92"/>
    <w:rsid w:val="004B3ADA"/>
    <w:rsid w:val="00535D2A"/>
    <w:rsid w:val="00551D6E"/>
    <w:rsid w:val="00552120"/>
    <w:rsid w:val="00552D7C"/>
    <w:rsid w:val="005C209B"/>
    <w:rsid w:val="005C3DB3"/>
    <w:rsid w:val="005D26E3"/>
    <w:rsid w:val="005E548B"/>
    <w:rsid w:val="005E5933"/>
    <w:rsid w:val="005F4C68"/>
    <w:rsid w:val="005F5A5A"/>
    <w:rsid w:val="00611072"/>
    <w:rsid w:val="00613411"/>
    <w:rsid w:val="00616529"/>
    <w:rsid w:val="0063490D"/>
    <w:rsid w:val="00636DA2"/>
    <w:rsid w:val="00647430"/>
    <w:rsid w:val="006559E5"/>
    <w:rsid w:val="006661E6"/>
    <w:rsid w:val="006772F6"/>
    <w:rsid w:val="006907A4"/>
    <w:rsid w:val="006A32CE"/>
    <w:rsid w:val="006A3851"/>
    <w:rsid w:val="006B1C75"/>
    <w:rsid w:val="006D26F7"/>
    <w:rsid w:val="006E1C59"/>
    <w:rsid w:val="006E32EF"/>
    <w:rsid w:val="006E66C7"/>
    <w:rsid w:val="006F6EE7"/>
    <w:rsid w:val="00705DE0"/>
    <w:rsid w:val="0073623A"/>
    <w:rsid w:val="0074775C"/>
    <w:rsid w:val="00753727"/>
    <w:rsid w:val="00771228"/>
    <w:rsid w:val="007922AC"/>
    <w:rsid w:val="007B25A6"/>
    <w:rsid w:val="007B5334"/>
    <w:rsid w:val="007C28CE"/>
    <w:rsid w:val="00802BB5"/>
    <w:rsid w:val="0081363F"/>
    <w:rsid w:val="008339B2"/>
    <w:rsid w:val="0084009B"/>
    <w:rsid w:val="008404BC"/>
    <w:rsid w:val="00860473"/>
    <w:rsid w:val="008631B7"/>
    <w:rsid w:val="00870466"/>
    <w:rsid w:val="00886BDF"/>
    <w:rsid w:val="008A0DE3"/>
    <w:rsid w:val="008A4255"/>
    <w:rsid w:val="008B3F81"/>
    <w:rsid w:val="008C30A8"/>
    <w:rsid w:val="008C366A"/>
    <w:rsid w:val="008E187A"/>
    <w:rsid w:val="008F6F15"/>
    <w:rsid w:val="0091337F"/>
    <w:rsid w:val="009A38AE"/>
    <w:rsid w:val="009C3DF1"/>
    <w:rsid w:val="009E19DB"/>
    <w:rsid w:val="009E4903"/>
    <w:rsid w:val="00A20D88"/>
    <w:rsid w:val="00A22796"/>
    <w:rsid w:val="00A23E06"/>
    <w:rsid w:val="00A61B6D"/>
    <w:rsid w:val="00A65A7F"/>
    <w:rsid w:val="00A70E25"/>
    <w:rsid w:val="00A925B6"/>
    <w:rsid w:val="00A9438A"/>
    <w:rsid w:val="00AC44A0"/>
    <w:rsid w:val="00AC45C1"/>
    <w:rsid w:val="00AC7496"/>
    <w:rsid w:val="00AC7FAC"/>
    <w:rsid w:val="00AD7044"/>
    <w:rsid w:val="00AE458C"/>
    <w:rsid w:val="00AF23DF"/>
    <w:rsid w:val="00AF4601"/>
    <w:rsid w:val="00AF5C08"/>
    <w:rsid w:val="00B0282E"/>
    <w:rsid w:val="00B044D6"/>
    <w:rsid w:val="00B10B01"/>
    <w:rsid w:val="00B1142A"/>
    <w:rsid w:val="00B14F1A"/>
    <w:rsid w:val="00B16990"/>
    <w:rsid w:val="00B207FD"/>
    <w:rsid w:val="00B2094F"/>
    <w:rsid w:val="00B3198E"/>
    <w:rsid w:val="00B352B0"/>
    <w:rsid w:val="00B5617C"/>
    <w:rsid w:val="00B57250"/>
    <w:rsid w:val="00B92165"/>
    <w:rsid w:val="00BA4232"/>
    <w:rsid w:val="00BC129D"/>
    <w:rsid w:val="00BD08A1"/>
    <w:rsid w:val="00BD0FBF"/>
    <w:rsid w:val="00BD1FFA"/>
    <w:rsid w:val="00BE1717"/>
    <w:rsid w:val="00BF6A48"/>
    <w:rsid w:val="00C038CA"/>
    <w:rsid w:val="00C03DF1"/>
    <w:rsid w:val="00C0683E"/>
    <w:rsid w:val="00C1558A"/>
    <w:rsid w:val="00C209AE"/>
    <w:rsid w:val="00C34A1F"/>
    <w:rsid w:val="00C35567"/>
    <w:rsid w:val="00C70333"/>
    <w:rsid w:val="00C7411E"/>
    <w:rsid w:val="00C82D30"/>
    <w:rsid w:val="00C84826"/>
    <w:rsid w:val="00C85E95"/>
    <w:rsid w:val="00C92E0A"/>
    <w:rsid w:val="00CA5658"/>
    <w:rsid w:val="00CB02D2"/>
    <w:rsid w:val="00CB35C1"/>
    <w:rsid w:val="00CB552F"/>
    <w:rsid w:val="00CB78BE"/>
    <w:rsid w:val="00CC0498"/>
    <w:rsid w:val="00CC60CB"/>
    <w:rsid w:val="00CD2245"/>
    <w:rsid w:val="00CD38A3"/>
    <w:rsid w:val="00CD652E"/>
    <w:rsid w:val="00D026A4"/>
    <w:rsid w:val="00D15A42"/>
    <w:rsid w:val="00D34BF5"/>
    <w:rsid w:val="00D57C54"/>
    <w:rsid w:val="00D61B50"/>
    <w:rsid w:val="00D6555B"/>
    <w:rsid w:val="00D660AD"/>
    <w:rsid w:val="00DA5956"/>
    <w:rsid w:val="00DA782C"/>
    <w:rsid w:val="00DB0C40"/>
    <w:rsid w:val="00DE1C4F"/>
    <w:rsid w:val="00DF0217"/>
    <w:rsid w:val="00DF6F53"/>
    <w:rsid w:val="00E11320"/>
    <w:rsid w:val="00E31CAA"/>
    <w:rsid w:val="00E54DA3"/>
    <w:rsid w:val="00E61A4B"/>
    <w:rsid w:val="00E7707B"/>
    <w:rsid w:val="00E77CBE"/>
    <w:rsid w:val="00E84C33"/>
    <w:rsid w:val="00E928AA"/>
    <w:rsid w:val="00EA3E65"/>
    <w:rsid w:val="00EB0CCB"/>
    <w:rsid w:val="00EC049A"/>
    <w:rsid w:val="00EC398E"/>
    <w:rsid w:val="00ED0B95"/>
    <w:rsid w:val="00EF5147"/>
    <w:rsid w:val="00F001D6"/>
    <w:rsid w:val="00F00302"/>
    <w:rsid w:val="00F11289"/>
    <w:rsid w:val="00F157B9"/>
    <w:rsid w:val="00F4317E"/>
    <w:rsid w:val="00F44F99"/>
    <w:rsid w:val="00F51D65"/>
    <w:rsid w:val="00F566C6"/>
    <w:rsid w:val="00F57471"/>
    <w:rsid w:val="00F80068"/>
    <w:rsid w:val="00F80F35"/>
    <w:rsid w:val="00F819D0"/>
    <w:rsid w:val="00F87A20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F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206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6C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0C7D"/>
  </w:style>
  <w:style w:type="paragraph" w:styleId="Piedepgina">
    <w:name w:val="footer"/>
    <w:basedOn w:val="Normal"/>
    <w:link w:val="PiedepginaCar"/>
    <w:uiPriority w:val="99"/>
    <w:unhideWhenUsed/>
    <w:rsid w:val="000B0C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7D"/>
  </w:style>
  <w:style w:type="character" w:styleId="Refdecomentario">
    <w:name w:val="annotation reference"/>
    <w:basedOn w:val="Fuentedeprrafopredeter"/>
    <w:uiPriority w:val="99"/>
    <w:semiHidden/>
    <w:unhideWhenUsed/>
    <w:rsid w:val="00E77C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C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C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C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CB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3F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3FF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2206C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6C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F54295"/>
    <w:rsid w:val="0014737E"/>
    <w:rsid w:val="00180E7E"/>
    <w:rsid w:val="0019621F"/>
    <w:rsid w:val="001D1136"/>
    <w:rsid w:val="00323E91"/>
    <w:rsid w:val="0037443F"/>
    <w:rsid w:val="004D6CFC"/>
    <w:rsid w:val="00542BDB"/>
    <w:rsid w:val="006B1CE0"/>
    <w:rsid w:val="00A31F0A"/>
    <w:rsid w:val="00B93B4B"/>
    <w:rsid w:val="00BA02A6"/>
    <w:rsid w:val="00F54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F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D6CFC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72C5132C78824E0D9B248F45D63ACE8B">
    <w:name w:val="72C5132C78824E0D9B248F45D63ACE8B"/>
    <w:rsid w:val="004D6CFC"/>
    <w:pPr>
      <w:spacing w:after="200" w:line="276" w:lineRule="auto"/>
    </w:pPr>
  </w:style>
  <w:style w:type="paragraph" w:customStyle="1" w:styleId="5CEA93F3DEDC4998BEF1745F50EA7321">
    <w:name w:val="5CEA93F3DEDC4998BEF1745F50EA7321"/>
    <w:rsid w:val="004D6CFC"/>
    <w:pPr>
      <w:spacing w:after="200" w:line="276" w:lineRule="auto"/>
    </w:pPr>
  </w:style>
  <w:style w:type="paragraph" w:customStyle="1" w:styleId="DF41252CE31C4769878870D8924FF826">
    <w:name w:val="DF41252CE31C4769878870D8924FF826"/>
    <w:rsid w:val="004D6CFC"/>
    <w:pPr>
      <w:spacing w:after="200" w:line="276" w:lineRule="auto"/>
    </w:pPr>
  </w:style>
  <w:style w:type="paragraph" w:customStyle="1" w:styleId="4AF17589387F4354B1C204954AFA18BC">
    <w:name w:val="4AF17589387F4354B1C204954AFA18BC"/>
    <w:rsid w:val="004D6CFC"/>
    <w:pPr>
      <w:spacing w:after="200" w:line="276" w:lineRule="auto"/>
    </w:pPr>
  </w:style>
  <w:style w:type="paragraph" w:customStyle="1" w:styleId="428459CFBBF34C92B40580C2DEDC2FC4">
    <w:name w:val="428459CFBBF34C92B40580C2DEDC2FC4"/>
    <w:rsid w:val="004D6CFC"/>
    <w:pPr>
      <w:spacing w:after="200" w:line="276" w:lineRule="auto"/>
    </w:pPr>
  </w:style>
  <w:style w:type="paragraph" w:customStyle="1" w:styleId="441D1527AF6F40D3AB4C5AE00AA4704B">
    <w:name w:val="441D1527AF6F40D3AB4C5AE00AA4704B"/>
    <w:rsid w:val="004D6CFC"/>
    <w:pPr>
      <w:spacing w:after="200" w:line="276" w:lineRule="auto"/>
    </w:pPr>
  </w:style>
  <w:style w:type="paragraph" w:customStyle="1" w:styleId="2489C5728F774A05892CA2F1D9BA3F08">
    <w:name w:val="2489C5728F774A05892CA2F1D9BA3F08"/>
    <w:rsid w:val="004D6CFC"/>
    <w:pPr>
      <w:spacing w:after="200" w:line="276" w:lineRule="auto"/>
    </w:pPr>
  </w:style>
  <w:style w:type="paragraph" w:customStyle="1" w:styleId="32EE125721F44D4396B53D85CF26441A">
    <w:name w:val="32EE125721F44D4396B53D85CF26441A"/>
    <w:rsid w:val="004D6CFC"/>
    <w:pPr>
      <w:spacing w:after="200" w:line="276" w:lineRule="auto"/>
    </w:pPr>
  </w:style>
  <w:style w:type="paragraph" w:customStyle="1" w:styleId="3D8B3A9F1A0C48F9A622CBF1623D34F4">
    <w:name w:val="3D8B3A9F1A0C48F9A622CBF1623D34F4"/>
    <w:rsid w:val="004D6CFC"/>
    <w:pPr>
      <w:spacing w:after="200" w:line="276" w:lineRule="auto"/>
    </w:pPr>
  </w:style>
  <w:style w:type="paragraph" w:customStyle="1" w:styleId="31FD234E212C458DB4857730CCB5FAD1">
    <w:name w:val="31FD234E212C458DB4857730CCB5FAD1"/>
    <w:rsid w:val="004D6CFC"/>
    <w:pPr>
      <w:spacing w:after="200" w:line="276" w:lineRule="auto"/>
    </w:pPr>
  </w:style>
  <w:style w:type="paragraph" w:customStyle="1" w:styleId="619FE700D6F44013AC1A5BAFE7792954">
    <w:name w:val="619FE700D6F44013AC1A5BAFE7792954"/>
    <w:rsid w:val="004D6CFC"/>
    <w:pPr>
      <w:spacing w:after="200" w:line="276" w:lineRule="auto"/>
    </w:pPr>
  </w:style>
  <w:style w:type="paragraph" w:customStyle="1" w:styleId="B5C2869287E84C37BE8A44A5BADACE18">
    <w:name w:val="B5C2869287E84C37BE8A44A5BADACE18"/>
    <w:rsid w:val="004D6CFC"/>
    <w:pPr>
      <w:spacing w:after="200" w:line="276" w:lineRule="auto"/>
    </w:pPr>
  </w:style>
  <w:style w:type="paragraph" w:customStyle="1" w:styleId="11B1EBBF1E6349268FE13098F8566A66">
    <w:name w:val="11B1EBBF1E6349268FE13098F8566A66"/>
    <w:rsid w:val="004D6CFC"/>
    <w:pPr>
      <w:spacing w:after="200" w:line="276" w:lineRule="auto"/>
    </w:pPr>
  </w:style>
  <w:style w:type="paragraph" w:customStyle="1" w:styleId="8662ADE6823D40A39AF7C7C8BD89974D">
    <w:name w:val="8662ADE6823D40A39AF7C7C8BD89974D"/>
    <w:rsid w:val="004D6CFC"/>
    <w:pPr>
      <w:spacing w:after="200" w:line="276" w:lineRule="auto"/>
    </w:pPr>
  </w:style>
  <w:style w:type="paragraph" w:customStyle="1" w:styleId="2A751E08DE6847F3AEC9408962916E2A">
    <w:name w:val="2A751E08DE6847F3AEC9408962916E2A"/>
    <w:rsid w:val="004D6CFC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ggcv</cp:lastModifiedBy>
  <cp:revision>24</cp:revision>
  <dcterms:created xsi:type="dcterms:W3CDTF">2015-03-08T21:15:00Z</dcterms:created>
  <dcterms:modified xsi:type="dcterms:W3CDTF">2015-03-13T01:01:00Z</dcterms:modified>
</cp:coreProperties>
</file>