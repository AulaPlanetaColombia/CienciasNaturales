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6D7D8D" w:rsidRDefault="000537AE" w:rsidP="005E4C4A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 xml:space="preserve">Ejercicio Genérico </w:t>
      </w:r>
      <w:r w:rsidR="0025789D" w:rsidRPr="006D7D8D">
        <w:rPr>
          <w:rFonts w:ascii="Arial" w:hAnsi="Arial" w:cs="Arial"/>
          <w:b/>
          <w:lang w:val="es-ES_tradnl"/>
        </w:rPr>
        <w:t>M4A: Test - solo texto</w:t>
      </w:r>
    </w:p>
    <w:p w:rsidR="0045712C" w:rsidRPr="006D7D8D" w:rsidRDefault="0045712C" w:rsidP="005E4C4A">
      <w:pPr>
        <w:spacing w:line="276" w:lineRule="auto"/>
        <w:rPr>
          <w:rFonts w:ascii="Arial" w:hAnsi="Arial" w:cs="Arial"/>
          <w:lang w:val="es-ES_tradnl"/>
        </w:rPr>
      </w:pPr>
    </w:p>
    <w:p w:rsidR="00E61A4B" w:rsidRPr="006D7D8D" w:rsidRDefault="00254FDB" w:rsidP="005E4C4A">
      <w:pPr>
        <w:spacing w:line="276" w:lineRule="auto"/>
        <w:rPr>
          <w:rFonts w:ascii="Arial" w:hAnsi="Arial" w:cs="Arial"/>
          <w:lang w:val="es-ES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99576C" w:rsidRPr="006D7D8D">
        <w:rPr>
          <w:rFonts w:ascii="Arial" w:hAnsi="Arial" w:cs="Arial"/>
          <w:color w:val="000000"/>
          <w:lang w:val="es-ES"/>
        </w:rPr>
        <w:t>CN_07_13_CO</w:t>
      </w:r>
    </w:p>
    <w:p w:rsidR="00E61A4B" w:rsidRPr="006D7D8D" w:rsidRDefault="00E61A4B" w:rsidP="005E4C4A">
      <w:pPr>
        <w:spacing w:line="276" w:lineRule="auto"/>
        <w:rPr>
          <w:rFonts w:ascii="Arial" w:hAnsi="Arial" w:cs="Arial"/>
          <w:lang w:val="es-ES_tradnl"/>
        </w:rPr>
      </w:pPr>
    </w:p>
    <w:p w:rsidR="0063490D" w:rsidRPr="006D7D8D" w:rsidRDefault="0045712C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 xml:space="preserve">DATOS DEL </w:t>
      </w:r>
      <w:r w:rsidR="00340C3A" w:rsidRPr="006D7D8D">
        <w:rPr>
          <w:rFonts w:ascii="Arial" w:hAnsi="Arial" w:cs="Arial"/>
          <w:b/>
          <w:lang w:val="es-ES_tradnl"/>
        </w:rPr>
        <w:t>RECURSO</w:t>
      </w:r>
    </w:p>
    <w:p w:rsidR="009320AC" w:rsidRPr="006D7D8D" w:rsidRDefault="009320AC" w:rsidP="005E4C4A">
      <w:pPr>
        <w:spacing w:line="276" w:lineRule="auto"/>
        <w:rPr>
          <w:rFonts w:ascii="Arial" w:hAnsi="Arial" w:cs="Arial"/>
          <w:lang w:val="es-ES_tradnl"/>
        </w:rPr>
      </w:pPr>
    </w:p>
    <w:p w:rsidR="00C679A1" w:rsidRPr="006D7D8D" w:rsidRDefault="00C679A1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Título del recurso(</w:t>
      </w:r>
      <w:r w:rsidRPr="006D7D8D">
        <w:rPr>
          <w:rFonts w:ascii="Arial" w:hAnsi="Arial" w:cs="Arial"/>
          <w:b/>
          <w:highlight w:val="green"/>
          <w:lang w:val="es-ES_tradnl"/>
        </w:rPr>
        <w:t>65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máx.)</w:t>
      </w:r>
      <w:r w:rsidR="00EE31AB" w:rsidRPr="006D7D8D">
        <w:rPr>
          <w:rFonts w:ascii="Arial" w:hAnsi="Arial" w:cs="Arial"/>
          <w:lang w:val="es-ES_tradnl"/>
        </w:rPr>
        <w:t>Geología</w:t>
      </w:r>
      <w:r w:rsidR="00DA3F30" w:rsidRPr="006D7D8D">
        <w:rPr>
          <w:rFonts w:ascii="Arial" w:hAnsi="Arial" w:cs="Arial"/>
          <w:lang w:val="es-ES_tradnl"/>
        </w:rPr>
        <w:t xml:space="preserve">, </w:t>
      </w:r>
      <w:r w:rsidR="00EE31AB" w:rsidRPr="006D7D8D">
        <w:rPr>
          <w:rFonts w:ascii="Arial" w:hAnsi="Arial" w:cs="Arial"/>
          <w:lang w:val="es-ES_tradnl"/>
        </w:rPr>
        <w:t>Astronomía y Medicina.</w:t>
      </w:r>
    </w:p>
    <w:p w:rsidR="00C679A1" w:rsidRPr="006D7D8D" w:rsidRDefault="00C679A1" w:rsidP="005E4C4A">
      <w:pPr>
        <w:spacing w:line="276" w:lineRule="auto"/>
        <w:rPr>
          <w:rFonts w:ascii="Arial" w:hAnsi="Arial" w:cs="Arial"/>
          <w:lang w:val="es-ES_tradnl"/>
        </w:rPr>
      </w:pPr>
    </w:p>
    <w:p w:rsidR="0063490D" w:rsidRPr="006D7D8D" w:rsidRDefault="0063490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AC7FAC" w:rsidRPr="006D7D8D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6D7D8D">
        <w:rPr>
          <w:rFonts w:ascii="Arial" w:hAnsi="Arial" w:cs="Arial"/>
          <w:highlight w:val="green"/>
          <w:lang w:val="es-ES_tradnl"/>
        </w:rPr>
        <w:t>recurso</w:t>
      </w:r>
      <w:r w:rsidR="00DA3F30" w:rsidRPr="006D7D8D">
        <w:rPr>
          <w:rFonts w:ascii="Arial" w:hAnsi="Arial" w:cs="Arial"/>
          <w:lang w:val="es-ES_tradnl"/>
        </w:rPr>
        <w:t xml:space="preserve"> Preguntas de selección múltiple </w:t>
      </w:r>
      <w:r w:rsidR="00402FF7" w:rsidRPr="006D7D8D">
        <w:rPr>
          <w:rFonts w:ascii="Arial" w:hAnsi="Arial" w:cs="Arial"/>
          <w:lang w:val="es-ES_tradnl"/>
        </w:rPr>
        <w:t xml:space="preserve">que indagan sobre la relación </w:t>
      </w:r>
      <w:r w:rsidR="00483950" w:rsidRPr="006D7D8D">
        <w:rPr>
          <w:rFonts w:ascii="Arial" w:hAnsi="Arial" w:cs="Arial"/>
          <w:lang w:val="es-ES_tradnl"/>
        </w:rPr>
        <w:t xml:space="preserve">de </w:t>
      </w:r>
      <w:r w:rsidR="00DA3F30" w:rsidRPr="006D7D8D">
        <w:rPr>
          <w:rFonts w:ascii="Arial" w:hAnsi="Arial" w:cs="Arial"/>
          <w:lang w:val="es-ES_tradnl"/>
        </w:rPr>
        <w:t xml:space="preserve">la </w:t>
      </w:r>
      <w:r w:rsidR="00EE31AB" w:rsidRPr="006D7D8D">
        <w:rPr>
          <w:rFonts w:ascii="Arial" w:hAnsi="Arial" w:cs="Arial"/>
          <w:lang w:val="es-ES_tradnl"/>
        </w:rPr>
        <w:t>Geología</w:t>
      </w:r>
      <w:r w:rsidR="00DA3F30" w:rsidRPr="006D7D8D">
        <w:rPr>
          <w:rFonts w:ascii="Arial" w:hAnsi="Arial" w:cs="Arial"/>
          <w:lang w:val="es-ES_tradnl"/>
        </w:rPr>
        <w:t xml:space="preserve"> y la </w:t>
      </w:r>
      <w:r w:rsidR="00EE31AB" w:rsidRPr="006D7D8D">
        <w:rPr>
          <w:rFonts w:ascii="Arial" w:hAnsi="Arial" w:cs="Arial"/>
          <w:lang w:val="es-ES_tradnl"/>
        </w:rPr>
        <w:t>Astronomía con la Medicina</w:t>
      </w:r>
      <w:r w:rsidR="00DA3F30" w:rsidRPr="006D7D8D">
        <w:rPr>
          <w:rFonts w:ascii="Arial" w:hAnsi="Arial" w:cs="Arial"/>
          <w:lang w:val="es-ES_tradnl"/>
        </w:rPr>
        <w:t xml:space="preserve">. 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3D72B3" w:rsidRPr="006D7D8D" w:rsidRDefault="0063490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3D72B3" w:rsidRPr="006D7D8D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D7D8D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D7D8D">
        <w:rPr>
          <w:rFonts w:ascii="Arial" w:hAnsi="Arial" w:cs="Arial"/>
          <w:highlight w:val="green"/>
          <w:lang w:val="es-ES_tradnl"/>
        </w:rPr>
        <w:t xml:space="preserve"> ",")</w:t>
      </w:r>
      <w:r w:rsidR="006D7D8D" w:rsidRPr="006D7D8D">
        <w:rPr>
          <w:rFonts w:ascii="Arial" w:hAnsi="Arial" w:cs="Arial"/>
          <w:lang w:val="es-ES_tradnl"/>
        </w:rPr>
        <w:t xml:space="preserve"> </w:t>
      </w:r>
      <w:r w:rsidR="00483950" w:rsidRPr="006D7D8D">
        <w:rPr>
          <w:rFonts w:ascii="Arial" w:hAnsi="Arial" w:cs="Arial"/>
          <w:lang w:val="es-ES_tradnl"/>
        </w:rPr>
        <w:t>G</w:t>
      </w:r>
      <w:r w:rsidR="00EE31AB" w:rsidRPr="006D7D8D">
        <w:rPr>
          <w:rFonts w:ascii="Arial" w:hAnsi="Arial" w:cs="Arial"/>
          <w:lang w:val="es-ES_tradnl"/>
        </w:rPr>
        <w:t>eología</w:t>
      </w:r>
      <w:r w:rsidR="00CB3AF0" w:rsidRPr="006D7D8D">
        <w:rPr>
          <w:rFonts w:ascii="Arial" w:hAnsi="Arial" w:cs="Arial"/>
          <w:lang w:val="es-ES_tradnl"/>
        </w:rPr>
        <w:t xml:space="preserve">, </w:t>
      </w:r>
      <w:r w:rsidR="00483950" w:rsidRPr="006D7D8D">
        <w:rPr>
          <w:rFonts w:ascii="Arial" w:hAnsi="Arial" w:cs="Arial"/>
          <w:lang w:val="es-ES_tradnl"/>
        </w:rPr>
        <w:t>A</w:t>
      </w:r>
      <w:r w:rsidR="00EE31AB" w:rsidRPr="006D7D8D">
        <w:rPr>
          <w:rFonts w:ascii="Arial" w:hAnsi="Arial" w:cs="Arial"/>
          <w:lang w:val="es-ES_tradnl"/>
        </w:rPr>
        <w:t>stronomía</w:t>
      </w:r>
      <w:r w:rsidR="00CB3AF0" w:rsidRPr="006D7D8D">
        <w:rPr>
          <w:rFonts w:ascii="Arial" w:hAnsi="Arial" w:cs="Arial"/>
          <w:lang w:val="es-ES_tradnl"/>
        </w:rPr>
        <w:t xml:space="preserve">, </w:t>
      </w:r>
      <w:r w:rsidR="00483950" w:rsidRPr="006D7D8D">
        <w:rPr>
          <w:rFonts w:ascii="Arial" w:hAnsi="Arial" w:cs="Arial"/>
          <w:lang w:val="es-ES_tradnl"/>
        </w:rPr>
        <w:t>M</w:t>
      </w:r>
      <w:r w:rsidR="00EE31AB" w:rsidRPr="006D7D8D">
        <w:rPr>
          <w:rFonts w:ascii="Arial" w:hAnsi="Arial" w:cs="Arial"/>
          <w:lang w:val="es-ES_tradnl"/>
        </w:rPr>
        <w:t>edicina</w:t>
      </w:r>
      <w:r w:rsidR="00483950" w:rsidRPr="006D7D8D">
        <w:rPr>
          <w:rFonts w:ascii="Arial" w:hAnsi="Arial" w:cs="Arial"/>
          <w:lang w:val="es-ES_tradnl"/>
        </w:rPr>
        <w:t>.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3D72B3" w:rsidRPr="006D7D8D" w:rsidRDefault="0063490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Tiempo estimado (minutos)</w:t>
      </w:r>
      <w:r w:rsidR="00CB3AF0" w:rsidRPr="006D7D8D">
        <w:rPr>
          <w:rFonts w:ascii="Arial" w:hAnsi="Arial" w:cs="Arial"/>
          <w:lang w:val="es-ES_tradnl"/>
        </w:rPr>
        <w:t xml:space="preserve"> 10 minutos</w:t>
      </w:r>
      <w:r w:rsidR="00BC565C" w:rsidRPr="006D7D8D">
        <w:rPr>
          <w:rFonts w:ascii="Arial" w:hAnsi="Arial" w:cs="Arial"/>
          <w:lang w:val="es-ES_tradnl"/>
        </w:rPr>
        <w:t>.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63490D" w:rsidRPr="006D7D8D" w:rsidRDefault="0063490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3D72B3" w:rsidRPr="006D7D8D">
        <w:rPr>
          <w:rFonts w:ascii="Arial" w:hAnsi="Arial" w:cs="Arial"/>
          <w:highlight w:val="green"/>
          <w:lang w:val="es-ES_tradnl"/>
        </w:rPr>
        <w:t>Acción didáctica</w:t>
      </w:r>
      <w:r w:rsidR="00611072" w:rsidRPr="006D7D8D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6D7D8D">
        <w:rPr>
          <w:rFonts w:ascii="Arial" w:hAnsi="Arial" w:cs="Arial"/>
          <w:highlight w:val="green"/>
          <w:lang w:val="es-ES_tradnl"/>
        </w:rPr>
        <w:t>indicar</w:t>
      </w:r>
      <w:r w:rsidRPr="006D7D8D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6D7D8D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6D7D8D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6D7D8D" w:rsidTr="00AC7496">
        <w:tc>
          <w:tcPr>
            <w:tcW w:w="1248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D7D8D" w:rsidRDefault="00E0099E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D7D8D" w:rsidTr="00AC7496">
        <w:tc>
          <w:tcPr>
            <w:tcW w:w="1248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3D72B3" w:rsidRPr="006D7D8D" w:rsidRDefault="00AC7496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6D7D8D" w:rsidTr="00B92165">
        <w:tc>
          <w:tcPr>
            <w:tcW w:w="4536" w:type="dxa"/>
          </w:tcPr>
          <w:p w:rsidR="002E4EE6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D7D8D" w:rsidRDefault="00BD1FFA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D7D8D" w:rsidTr="00B92165">
        <w:tc>
          <w:tcPr>
            <w:tcW w:w="4536" w:type="dxa"/>
          </w:tcPr>
          <w:p w:rsidR="002E4EE6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D7D8D" w:rsidRDefault="007401B2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D7D8D" w:rsidTr="00B92165">
        <w:tc>
          <w:tcPr>
            <w:tcW w:w="4536" w:type="dxa"/>
          </w:tcPr>
          <w:p w:rsidR="002E4EE6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D7D8D" w:rsidRDefault="00BD1FFA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D7D8D" w:rsidTr="00B92165">
        <w:tc>
          <w:tcPr>
            <w:tcW w:w="4536" w:type="dxa"/>
          </w:tcPr>
          <w:p w:rsidR="002E4EE6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502F8B" w:rsidRPr="006D7D8D" w:rsidRDefault="00502F8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6D7D8D" w:rsidTr="007B5078">
        <w:tc>
          <w:tcPr>
            <w:tcW w:w="212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6D7D8D" w:rsidRDefault="007401B2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02F8B" w:rsidRPr="006D7D8D" w:rsidTr="007B5078">
        <w:tc>
          <w:tcPr>
            <w:tcW w:w="212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502F8B" w:rsidRPr="006D7D8D" w:rsidTr="007B5078">
        <w:tc>
          <w:tcPr>
            <w:tcW w:w="212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02F8B" w:rsidRPr="006D7D8D" w:rsidRDefault="00502F8B" w:rsidP="005E4C4A">
      <w:pPr>
        <w:spacing w:line="276" w:lineRule="auto"/>
        <w:rPr>
          <w:rFonts w:ascii="Arial" w:hAnsi="Arial" w:cs="Arial"/>
          <w:lang w:val="es-ES_tradnl"/>
        </w:rPr>
      </w:pPr>
    </w:p>
    <w:p w:rsidR="004375B6" w:rsidRPr="006D7D8D" w:rsidRDefault="0005228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4375B6" w:rsidRPr="006D7D8D">
        <w:rPr>
          <w:rFonts w:ascii="Arial" w:hAnsi="Arial" w:cs="Arial"/>
          <w:highlight w:val="green"/>
          <w:lang w:val="es-ES_tradnl"/>
        </w:rPr>
        <w:t>Nivel del ejercicio, 1</w:t>
      </w:r>
      <w:r w:rsidRPr="006D7D8D">
        <w:rPr>
          <w:rFonts w:ascii="Arial" w:hAnsi="Arial" w:cs="Arial"/>
          <w:highlight w:val="green"/>
          <w:lang w:val="es-ES_tradnl"/>
        </w:rPr>
        <w:t>-</w:t>
      </w:r>
      <w:r w:rsidR="004375B6" w:rsidRPr="006D7D8D">
        <w:rPr>
          <w:rFonts w:ascii="Arial" w:hAnsi="Arial" w:cs="Arial"/>
          <w:highlight w:val="green"/>
          <w:lang w:val="es-ES_tradnl"/>
        </w:rPr>
        <w:t>Fácil, 2</w:t>
      </w:r>
      <w:r w:rsidRPr="006D7D8D">
        <w:rPr>
          <w:rFonts w:ascii="Arial" w:hAnsi="Arial" w:cs="Arial"/>
          <w:highlight w:val="green"/>
          <w:lang w:val="es-ES_tradnl"/>
        </w:rPr>
        <w:t>-</w:t>
      </w:r>
      <w:r w:rsidR="004375B6" w:rsidRPr="006D7D8D">
        <w:rPr>
          <w:rFonts w:ascii="Arial" w:hAnsi="Arial" w:cs="Arial"/>
          <w:highlight w:val="green"/>
          <w:lang w:val="es-ES_tradnl"/>
        </w:rPr>
        <w:t xml:space="preserve">Medio </w:t>
      </w:r>
      <w:r w:rsidRPr="006D7D8D">
        <w:rPr>
          <w:rFonts w:ascii="Arial" w:hAnsi="Arial" w:cs="Arial"/>
          <w:highlight w:val="green"/>
          <w:lang w:val="es-ES_tradnl"/>
        </w:rPr>
        <w:t>ó</w:t>
      </w:r>
      <w:r w:rsidR="004375B6" w:rsidRPr="006D7D8D">
        <w:rPr>
          <w:rFonts w:ascii="Arial" w:hAnsi="Arial" w:cs="Arial"/>
          <w:highlight w:val="green"/>
          <w:lang w:val="es-ES_tradnl"/>
        </w:rPr>
        <w:t xml:space="preserve"> 3</w:t>
      </w:r>
      <w:r w:rsidRPr="006D7D8D">
        <w:rPr>
          <w:rFonts w:ascii="Arial" w:hAnsi="Arial" w:cs="Arial"/>
          <w:highlight w:val="green"/>
          <w:lang w:val="es-ES_tradnl"/>
        </w:rPr>
        <w:t>-</w:t>
      </w:r>
      <w:r w:rsidR="004375B6" w:rsidRPr="006D7D8D">
        <w:rPr>
          <w:rFonts w:ascii="Arial" w:hAnsi="Arial" w:cs="Arial"/>
          <w:highlight w:val="green"/>
          <w:lang w:val="es-ES_tradnl"/>
        </w:rPr>
        <w:t>Difícil</w:t>
      </w:r>
      <w:r w:rsidR="00A8754A" w:rsidRPr="006D7D8D">
        <w:rPr>
          <w:rFonts w:ascii="Arial" w:hAnsi="Arial" w:cs="Arial"/>
          <w:lang w:val="es-ES_tradnl"/>
        </w:rPr>
        <w:t>3-Dif</w:t>
      </w:r>
      <w:ins w:id="0" w:author="Toshiba-User" w:date="2015-03-08T15:50:00Z">
        <w:r w:rsidR="00B4663A" w:rsidRPr="006D7D8D">
          <w:rPr>
            <w:rFonts w:ascii="Arial" w:hAnsi="Arial" w:cs="Arial"/>
            <w:lang w:val="es-ES_tradnl"/>
          </w:rPr>
          <w:t>í</w:t>
        </w:r>
      </w:ins>
      <w:r w:rsidR="00A8754A" w:rsidRPr="006D7D8D">
        <w:rPr>
          <w:rFonts w:ascii="Arial" w:hAnsi="Arial" w:cs="Arial"/>
          <w:lang w:val="es-ES_tradnl"/>
        </w:rPr>
        <w:t>cil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45712C" w:rsidRPr="006D7D8D" w:rsidRDefault="0045712C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>DATOS DEL EJERCICIO</w:t>
      </w:r>
    </w:p>
    <w:p w:rsidR="00A925B6" w:rsidRPr="006D7D8D" w:rsidRDefault="00A925B6" w:rsidP="005E4C4A">
      <w:pPr>
        <w:spacing w:line="276" w:lineRule="auto"/>
        <w:rPr>
          <w:rFonts w:ascii="Arial" w:hAnsi="Arial" w:cs="Arial"/>
          <w:lang w:val="es-ES_tradnl"/>
        </w:rPr>
      </w:pPr>
    </w:p>
    <w:p w:rsidR="00A925B6" w:rsidRPr="006D7D8D" w:rsidRDefault="00125D25" w:rsidP="005E4C4A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6D7D8D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6D7D8D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6D7D8D">
        <w:rPr>
          <w:rFonts w:ascii="Arial" w:hAnsi="Arial" w:cs="Arial"/>
          <w:color w:val="0000FF"/>
          <w:lang w:val="es-ES_tradnl"/>
        </w:rPr>
        <w:t>PARA EL TÍTULO DEL EJERCICIO</w:t>
      </w:r>
      <w:r w:rsidR="00BC565C" w:rsidRPr="006D7D8D">
        <w:rPr>
          <w:rFonts w:ascii="Arial" w:hAnsi="Arial" w:cs="Arial"/>
          <w:color w:val="0000FF"/>
          <w:lang w:val="es-ES_tradnl"/>
        </w:rPr>
        <w:t>,</w:t>
      </w:r>
      <w:r w:rsidRPr="006D7D8D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6D7D8D">
        <w:rPr>
          <w:rFonts w:ascii="Arial" w:hAnsi="Arial" w:cs="Arial"/>
          <w:color w:val="0000FF"/>
          <w:lang w:val="es-ES_tradnl"/>
        </w:rPr>
        <w:t>. RECUERDA</w:t>
      </w:r>
      <w:r w:rsidR="00BC565C" w:rsidRPr="006D7D8D">
        <w:rPr>
          <w:rFonts w:ascii="Arial" w:hAnsi="Arial" w:cs="Arial"/>
          <w:color w:val="0000FF"/>
          <w:lang w:val="es-ES_tradnl"/>
        </w:rPr>
        <w:t xml:space="preserve"> QUE</w:t>
      </w:r>
      <w:r w:rsidR="006D7D8D" w:rsidRPr="006D7D8D">
        <w:rPr>
          <w:rFonts w:ascii="Arial" w:hAnsi="Arial" w:cs="Arial"/>
          <w:color w:val="0000FF"/>
          <w:lang w:val="es-ES_tradnl"/>
        </w:rPr>
        <w:t xml:space="preserve"> </w:t>
      </w:r>
      <w:r w:rsidR="00EA3E65" w:rsidRPr="006D7D8D">
        <w:rPr>
          <w:rFonts w:ascii="Arial" w:hAnsi="Arial" w:cs="Arial"/>
          <w:color w:val="0000FF"/>
          <w:lang w:val="es-ES_tradnl"/>
        </w:rPr>
        <w:t>EL TÍTULO</w:t>
      </w:r>
      <w:r w:rsidR="00A925B6" w:rsidRPr="006D7D8D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6D7D8D" w:rsidRDefault="00054002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6907A4" w:rsidRPr="006D7D8D">
        <w:rPr>
          <w:rFonts w:ascii="Arial" w:hAnsi="Arial" w:cs="Arial"/>
          <w:highlight w:val="green"/>
          <w:lang w:val="es-ES_tradnl"/>
        </w:rPr>
        <w:t>Título del ejercicio</w:t>
      </w:r>
      <w:r w:rsidRPr="006D7D8D">
        <w:rPr>
          <w:rFonts w:ascii="Arial" w:hAnsi="Arial" w:cs="Arial"/>
          <w:highlight w:val="green"/>
          <w:lang w:val="es-ES_tradnl"/>
        </w:rPr>
        <w:t xml:space="preserve"> (</w:t>
      </w:r>
      <w:r w:rsidRPr="006D7D8D">
        <w:rPr>
          <w:rFonts w:ascii="Arial" w:hAnsi="Arial" w:cs="Arial"/>
          <w:b/>
          <w:highlight w:val="green"/>
          <w:lang w:val="es-ES_tradnl"/>
        </w:rPr>
        <w:t>86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6D7D8D">
        <w:rPr>
          <w:rFonts w:ascii="Arial" w:hAnsi="Arial" w:cs="Arial"/>
          <w:highlight w:val="green"/>
          <w:lang w:val="es-ES_tradnl"/>
        </w:rPr>
        <w:t>)</w:t>
      </w:r>
      <w:r w:rsidR="006D7D8D" w:rsidRPr="006D7D8D">
        <w:rPr>
          <w:rFonts w:ascii="Arial" w:hAnsi="Arial" w:cs="Arial"/>
          <w:lang w:val="es-ES_tradnl"/>
        </w:rPr>
        <w:t xml:space="preserve"> </w:t>
      </w:r>
      <w:r w:rsidR="00EE31AB" w:rsidRPr="006D7D8D">
        <w:rPr>
          <w:rFonts w:ascii="Arial" w:hAnsi="Arial" w:cs="Arial"/>
          <w:lang w:val="es-ES_tradnl"/>
        </w:rPr>
        <w:t>Geología</w:t>
      </w:r>
      <w:r w:rsidR="00721828" w:rsidRPr="006D7D8D">
        <w:rPr>
          <w:rFonts w:ascii="Arial" w:hAnsi="Arial" w:cs="Arial"/>
          <w:lang w:val="es-ES_tradnl"/>
        </w:rPr>
        <w:t xml:space="preserve">, </w:t>
      </w:r>
      <w:r w:rsidR="00EE31AB" w:rsidRPr="006D7D8D">
        <w:rPr>
          <w:rFonts w:ascii="Arial" w:hAnsi="Arial" w:cs="Arial"/>
          <w:lang w:val="es-ES_tradnl"/>
        </w:rPr>
        <w:t>Astronomía</w:t>
      </w:r>
      <w:r w:rsidR="00721828" w:rsidRPr="006D7D8D">
        <w:rPr>
          <w:rFonts w:ascii="Arial" w:hAnsi="Arial" w:cs="Arial"/>
          <w:lang w:val="es-ES_tradnl"/>
        </w:rPr>
        <w:t xml:space="preserve"> y </w:t>
      </w:r>
      <w:r w:rsidR="00EE31AB" w:rsidRPr="006D7D8D">
        <w:rPr>
          <w:rFonts w:ascii="Arial" w:hAnsi="Arial" w:cs="Arial"/>
          <w:lang w:val="es-ES_tradnl"/>
        </w:rPr>
        <w:t>Medicina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054002" w:rsidRPr="006D7D8D" w:rsidRDefault="00054002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6907A4" w:rsidRPr="006D7D8D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6D7D8D">
        <w:rPr>
          <w:rFonts w:ascii="Arial" w:hAnsi="Arial" w:cs="Arial"/>
          <w:highlight w:val="green"/>
          <w:lang w:val="es-ES_tradnl"/>
        </w:rPr>
        <w:t>; “P” o “S”</w:t>
      </w:r>
      <w:r w:rsidR="00136F6C" w:rsidRPr="006D7D8D">
        <w:rPr>
          <w:rFonts w:ascii="Arial" w:hAnsi="Arial" w:cs="Arial"/>
          <w:lang w:val="es-ES_tradnl"/>
        </w:rPr>
        <w:t xml:space="preserve"> S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6907A4" w:rsidRPr="006D7D8D" w:rsidRDefault="00C92E0A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1B3983" w:rsidRPr="006D7D8D">
        <w:rPr>
          <w:rFonts w:ascii="Arial" w:hAnsi="Arial" w:cs="Arial"/>
          <w:highlight w:val="green"/>
          <w:lang w:val="es-ES_tradnl"/>
        </w:rPr>
        <w:t>Enunciado (</w:t>
      </w:r>
      <w:r w:rsidR="00992AB9" w:rsidRPr="006D7D8D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6D7D8D">
        <w:rPr>
          <w:rFonts w:ascii="Arial" w:hAnsi="Arial" w:cs="Arial"/>
          <w:b/>
          <w:highlight w:val="green"/>
          <w:lang w:val="es-ES_tradnl"/>
        </w:rPr>
        <w:t>193</w:t>
      </w:r>
      <w:r w:rsidR="001B3983" w:rsidRPr="006D7D8D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72118" w:rsidRPr="006D7D8D">
        <w:rPr>
          <w:rFonts w:ascii="Arial" w:hAnsi="Arial" w:cs="Arial"/>
          <w:lang w:val="es-ES_tradnl"/>
        </w:rPr>
        <w:t xml:space="preserve"> Escoge la frase correcta que </w:t>
      </w:r>
      <w:r w:rsidR="00612052" w:rsidRPr="006D7D8D">
        <w:rPr>
          <w:rFonts w:ascii="Arial" w:hAnsi="Arial" w:cs="Arial"/>
          <w:lang w:val="es-ES_tradnl"/>
        </w:rPr>
        <w:t>complementa</w:t>
      </w:r>
      <w:ins w:id="1" w:author="ggcv" w:date="2015-03-11T15:31:00Z">
        <w:r w:rsidR="006D7D8D" w:rsidRPr="006D7D8D">
          <w:rPr>
            <w:rFonts w:ascii="Arial" w:hAnsi="Arial" w:cs="Arial"/>
            <w:lang w:val="es-ES_tradnl"/>
          </w:rPr>
          <w:t xml:space="preserve"> </w:t>
        </w:r>
      </w:ins>
      <w:r w:rsidR="00972118" w:rsidRPr="006D7D8D">
        <w:rPr>
          <w:rFonts w:ascii="Arial" w:hAnsi="Arial" w:cs="Arial"/>
          <w:lang w:val="es-ES_tradnl"/>
        </w:rPr>
        <w:t>cada enunciado</w:t>
      </w:r>
      <w:r w:rsidR="00EE31AB" w:rsidRPr="006D7D8D">
        <w:rPr>
          <w:rFonts w:ascii="Arial" w:hAnsi="Arial" w:cs="Arial"/>
          <w:lang w:val="es-ES_tradnl"/>
        </w:rPr>
        <w:t>.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F80068" w:rsidRPr="006D7D8D" w:rsidRDefault="006907A4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6D7D8D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AF23DF" w:rsidRPr="006D7D8D" w:rsidRDefault="001E2043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lang w:val="es-ES_tradnl"/>
        </w:rPr>
        <w:t>M</w:t>
      </w:r>
      <w:r w:rsidR="00F80068" w:rsidRPr="006D7D8D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6D7D8D">
        <w:rPr>
          <w:rFonts w:ascii="Arial" w:hAnsi="Arial" w:cs="Arial"/>
          <w:highlight w:val="green"/>
          <w:lang w:val="es-ES_tradnl"/>
        </w:rPr>
        <w:t xml:space="preserve">ventana </w:t>
      </w:r>
      <w:r w:rsidRPr="006D7D8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6D7D8D">
        <w:rPr>
          <w:rFonts w:ascii="Arial" w:hAnsi="Arial" w:cs="Arial"/>
          <w:highlight w:val="green"/>
          <w:lang w:val="es-ES_tradnl"/>
        </w:rPr>
        <w:t>(S/N)</w:t>
      </w:r>
      <w:r w:rsidR="00972118" w:rsidRPr="006D7D8D">
        <w:rPr>
          <w:rFonts w:ascii="Arial" w:hAnsi="Arial" w:cs="Arial"/>
          <w:lang w:val="es-ES_tradnl"/>
        </w:rPr>
        <w:t xml:space="preserve"> N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033E28" w:rsidRPr="006D7D8D" w:rsidRDefault="00033E28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6D7D8D">
        <w:rPr>
          <w:rFonts w:ascii="Arial" w:hAnsi="Arial" w:cs="Arial"/>
          <w:highlight w:val="green"/>
          <w:lang w:val="es-ES_tradnl"/>
        </w:rPr>
        <w:t>):</w:t>
      </w:r>
      <w:proofErr w:type="gramEnd"/>
      <w:r w:rsidRPr="006D7D8D">
        <w:rPr>
          <w:rFonts w:ascii="Arial" w:hAnsi="Arial" w:cs="Arial"/>
          <w:highlight w:val="green"/>
          <w:lang w:val="es-ES_tradnl"/>
        </w:rPr>
        <w:t>)</w:t>
      </w:r>
      <w:r w:rsidR="00136F6C" w:rsidRPr="006D7D8D">
        <w:rPr>
          <w:rFonts w:ascii="Arial" w:hAnsi="Arial" w:cs="Arial"/>
          <w:lang w:val="es-ES_tradnl"/>
        </w:rPr>
        <w:t xml:space="preserve"> S</w:t>
      </w:r>
    </w:p>
    <w:p w:rsidR="00033E28" w:rsidRPr="006D7D8D" w:rsidRDefault="00033E28" w:rsidP="005E4C4A">
      <w:pPr>
        <w:spacing w:line="276" w:lineRule="auto"/>
        <w:rPr>
          <w:rFonts w:ascii="Arial" w:hAnsi="Arial" w:cs="Arial"/>
          <w:lang w:val="es-ES_tradnl"/>
        </w:rPr>
      </w:pPr>
    </w:p>
    <w:p w:rsidR="006907A4" w:rsidRPr="006D7D8D" w:rsidRDefault="006907A4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lang w:val="es-ES_tradnl"/>
        </w:rPr>
        <w:t>Mostrar calculadora (S/N)</w:t>
      </w:r>
      <w:r w:rsidR="00136F6C" w:rsidRPr="006D7D8D">
        <w:rPr>
          <w:rFonts w:ascii="Arial" w:hAnsi="Arial" w:cs="Arial"/>
          <w:lang w:val="es-ES_tradnl"/>
        </w:rPr>
        <w:t xml:space="preserve"> N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9C4689" w:rsidRPr="006D7D8D" w:rsidRDefault="00923C89" w:rsidP="005E4C4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D7D8D">
        <w:rPr>
          <w:rFonts w:ascii="Arial" w:hAnsi="Arial" w:cs="Arial"/>
          <w:b/>
          <w:color w:val="0000FF"/>
          <w:lang w:val="es-ES_tradnl"/>
        </w:rPr>
        <w:t>NO</w:t>
      </w:r>
      <w:r w:rsidRPr="006D7D8D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6D7D8D">
        <w:rPr>
          <w:rFonts w:ascii="Arial" w:hAnsi="Arial" w:cs="Arial"/>
          <w:color w:val="0000FF"/>
          <w:lang w:val="es-ES_tradnl"/>
        </w:rPr>
        <w:t xml:space="preserve">, </w:t>
      </w:r>
      <w:r w:rsidR="002B2F09" w:rsidRPr="006D7D8D">
        <w:rPr>
          <w:rFonts w:ascii="Arial" w:hAnsi="Arial" w:cs="Arial"/>
          <w:color w:val="0000FF"/>
          <w:lang w:val="es-ES_tradnl"/>
        </w:rPr>
        <w:t>APLICA A TODAS LAS PR</w:t>
      </w:r>
      <w:r w:rsidR="006C5EF2" w:rsidRPr="006D7D8D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6D7D8D">
        <w:rPr>
          <w:rFonts w:ascii="Arial" w:hAnsi="Arial" w:cs="Arial"/>
          <w:color w:val="0000FF"/>
          <w:lang w:val="es-ES_tradnl"/>
        </w:rPr>
        <w:t>EJERCICIO</w:t>
      </w:r>
      <w:r w:rsidR="009C4689" w:rsidRPr="006D7D8D">
        <w:rPr>
          <w:rFonts w:ascii="Arial" w:hAnsi="Arial" w:cs="Arial"/>
          <w:color w:val="0000FF"/>
          <w:lang w:val="es-ES_tradnl"/>
        </w:rPr>
        <w:t>.</w:t>
      </w:r>
    </w:p>
    <w:p w:rsidR="009C4689" w:rsidRPr="006D7D8D" w:rsidRDefault="009C4689" w:rsidP="005E4C4A">
      <w:pPr>
        <w:spacing w:line="276" w:lineRule="auto"/>
        <w:rPr>
          <w:rFonts w:ascii="Arial" w:hAnsi="Arial" w:cs="Arial"/>
          <w:lang w:val="pt-BR"/>
        </w:rPr>
      </w:pPr>
      <w:r w:rsidRPr="006D7D8D">
        <w:rPr>
          <w:rFonts w:ascii="Arial" w:hAnsi="Arial" w:cs="Arial"/>
          <w:b/>
          <w:color w:val="FF0000"/>
          <w:lang w:val="pt-BR"/>
        </w:rPr>
        <w:t>*</w:t>
      </w:r>
      <w:proofErr w:type="spellStart"/>
      <w:r w:rsidRPr="006D7D8D">
        <w:rPr>
          <w:rFonts w:ascii="Arial" w:hAnsi="Arial" w:cs="Arial"/>
          <w:highlight w:val="green"/>
          <w:lang w:val="pt-BR"/>
        </w:rPr>
        <w:t>Respuesta</w:t>
      </w:r>
      <w:proofErr w:type="spellEnd"/>
      <w:r w:rsidRPr="006D7D8D">
        <w:rPr>
          <w:rFonts w:ascii="Arial" w:hAnsi="Arial" w:cs="Arial"/>
          <w:highlight w:val="green"/>
          <w:lang w:val="pt-BR"/>
        </w:rPr>
        <w:t xml:space="preserve"> única (S/N)</w:t>
      </w:r>
      <w:r w:rsidR="00136F6C" w:rsidRPr="006D7D8D">
        <w:rPr>
          <w:rFonts w:ascii="Arial" w:hAnsi="Arial" w:cs="Arial"/>
          <w:lang w:val="pt-BR"/>
        </w:rPr>
        <w:t xml:space="preserve"> S</w:t>
      </w:r>
    </w:p>
    <w:p w:rsidR="009C4689" w:rsidRPr="006D7D8D" w:rsidRDefault="009C4689" w:rsidP="005E4C4A">
      <w:pPr>
        <w:spacing w:line="276" w:lineRule="auto"/>
        <w:rPr>
          <w:rFonts w:ascii="Arial" w:hAnsi="Arial" w:cs="Arial"/>
          <w:lang w:val="pt-BR"/>
        </w:rPr>
      </w:pPr>
    </w:p>
    <w:p w:rsidR="00742D83" w:rsidRPr="006D7D8D" w:rsidRDefault="004A4A9C" w:rsidP="005E4C4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D7D8D">
        <w:rPr>
          <w:rFonts w:ascii="Arial" w:hAnsi="Arial" w:cs="Arial"/>
          <w:color w:val="0000FF"/>
          <w:lang w:val="pt-BR"/>
        </w:rPr>
        <w:t>MÍN. 1MÁX. 1</w:t>
      </w:r>
      <w:r w:rsidR="009C4689" w:rsidRPr="006D7D8D">
        <w:rPr>
          <w:rFonts w:ascii="Arial" w:hAnsi="Arial" w:cs="Arial"/>
          <w:color w:val="0000FF"/>
          <w:lang w:val="pt-BR"/>
        </w:rPr>
        <w:t>0</w:t>
      </w:r>
      <w:r w:rsidRPr="006D7D8D">
        <w:rPr>
          <w:rFonts w:ascii="Arial" w:hAnsi="Arial" w:cs="Arial"/>
          <w:color w:val="0000FF"/>
          <w:lang w:val="pt-BR"/>
        </w:rPr>
        <w:t xml:space="preserve">. </w:t>
      </w:r>
      <w:r w:rsidR="009C4689" w:rsidRPr="006D7D8D">
        <w:rPr>
          <w:rFonts w:ascii="Arial" w:hAnsi="Arial" w:cs="Arial"/>
          <w:color w:val="0000FF"/>
          <w:lang w:val="es-ES_tradnl"/>
        </w:rPr>
        <w:t xml:space="preserve">TEST-TEXTO (OPCIÓN MÚLTIPLE). </w:t>
      </w:r>
      <w:r w:rsidR="00D3600C" w:rsidRPr="006D7D8D">
        <w:rPr>
          <w:rFonts w:ascii="Arial" w:hAnsi="Arial" w:cs="Arial"/>
          <w:color w:val="0000FF"/>
          <w:lang w:val="es-ES_tradnl"/>
        </w:rPr>
        <w:t>EL TEXTO DE LA EXPLICACIÓN SE MUESTRA AL MOMENTO DE PEDIR LA SOLUCIÓN. POR LO MENOS UNA O TODAS LAS RESPUESTAS DE UNA PREGUNTA PUEDEN SER CORRECTAS</w:t>
      </w:r>
      <w:r w:rsidR="00BC565C" w:rsidRPr="006D7D8D">
        <w:rPr>
          <w:rFonts w:ascii="Arial" w:hAnsi="Arial" w:cs="Arial"/>
          <w:color w:val="0000FF"/>
          <w:lang w:val="es-ES_tradnl"/>
        </w:rPr>
        <w:t>.</w:t>
      </w:r>
      <w:r w:rsidR="00D3600C" w:rsidRPr="006D7D8D">
        <w:rPr>
          <w:rFonts w:ascii="Arial" w:hAnsi="Arial" w:cs="Arial"/>
          <w:color w:val="0000FF"/>
          <w:lang w:val="es-ES_tradnl"/>
        </w:rPr>
        <w:t xml:space="preserve"> MARQUE </w:t>
      </w:r>
      <w:r w:rsidR="0036258A" w:rsidRPr="006D7D8D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6D7D8D">
        <w:rPr>
          <w:rFonts w:ascii="Arial" w:hAnsi="Arial" w:cs="Arial"/>
          <w:color w:val="0000FF"/>
          <w:lang w:val="es-ES_tradnl"/>
        </w:rPr>
        <w:t>CON NEGRITA</w:t>
      </w:r>
      <w:r w:rsidR="0036258A" w:rsidRPr="006D7D8D">
        <w:rPr>
          <w:rFonts w:ascii="Arial" w:hAnsi="Arial" w:cs="Arial"/>
          <w:color w:val="0000FF"/>
          <w:lang w:val="es-ES_tradnl"/>
        </w:rPr>
        <w:t>.</w:t>
      </w:r>
    </w:p>
    <w:p w:rsidR="004A4A9C" w:rsidRPr="006D7D8D" w:rsidRDefault="004A4A9C" w:rsidP="005E4C4A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6D7D8D" w:rsidRDefault="006D02A8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CD0B3B" w:rsidRPr="006D7D8D">
        <w:rPr>
          <w:rFonts w:ascii="Arial" w:hAnsi="Arial" w:cs="Arial"/>
          <w:highlight w:val="green"/>
          <w:lang w:val="es-ES_tradnl"/>
        </w:rPr>
        <w:t>Pregunta 1</w:t>
      </w:r>
      <w:r w:rsidRPr="006D7D8D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6D7D8D">
        <w:rPr>
          <w:rFonts w:ascii="Arial" w:hAnsi="Arial" w:cs="Arial"/>
          <w:b/>
          <w:highlight w:val="green"/>
          <w:lang w:val="es-ES_tradnl"/>
        </w:rPr>
        <w:t>173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A7530" w:rsidRPr="006D7D8D" w:rsidRDefault="002A7530" w:rsidP="005E4C4A">
      <w:pPr>
        <w:spacing w:line="276" w:lineRule="auto"/>
        <w:rPr>
          <w:rFonts w:ascii="Arial" w:hAnsi="Arial" w:cs="Arial"/>
          <w:lang w:val="es-ES_tradnl"/>
        </w:rPr>
      </w:pPr>
    </w:p>
    <w:p w:rsidR="002A7530" w:rsidRPr="006D7D8D" w:rsidRDefault="00DB5182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 xml:space="preserve">La </w:t>
      </w:r>
      <w:r w:rsidR="00EE31AB" w:rsidRPr="006D7D8D">
        <w:rPr>
          <w:rFonts w:ascii="Arial" w:hAnsi="Arial" w:cs="Arial"/>
          <w:lang w:val="es-ES_tradnl"/>
        </w:rPr>
        <w:t>Astronomía</w:t>
      </w:r>
      <w:r w:rsidR="006D7D8D" w:rsidRPr="006D7D8D">
        <w:rPr>
          <w:rFonts w:ascii="Arial" w:hAnsi="Arial" w:cs="Arial"/>
          <w:lang w:val="es-ES_tradnl"/>
        </w:rPr>
        <w:t xml:space="preserve"> </w:t>
      </w:r>
      <w:r w:rsidR="00430930" w:rsidRPr="006D7D8D">
        <w:rPr>
          <w:rFonts w:ascii="Arial" w:hAnsi="Arial" w:cs="Arial"/>
          <w:lang w:val="es-ES_tradnl"/>
        </w:rPr>
        <w:t xml:space="preserve">no </w:t>
      </w:r>
      <w:r w:rsidRPr="006D7D8D">
        <w:rPr>
          <w:rFonts w:ascii="Arial" w:hAnsi="Arial" w:cs="Arial"/>
          <w:lang w:val="es-ES_tradnl"/>
        </w:rPr>
        <w:t>ha sid</w:t>
      </w:r>
      <w:r w:rsidR="00430930" w:rsidRPr="006D7D8D">
        <w:rPr>
          <w:rFonts w:ascii="Arial" w:hAnsi="Arial" w:cs="Arial"/>
          <w:lang w:val="es-ES_tradnl"/>
        </w:rPr>
        <w:t xml:space="preserve">o fundamental en el desarrollo de la </w:t>
      </w:r>
      <w:r w:rsidR="00EE31AB" w:rsidRPr="006D7D8D">
        <w:rPr>
          <w:rFonts w:ascii="Arial" w:hAnsi="Arial" w:cs="Arial"/>
          <w:lang w:val="es-ES_tradnl"/>
        </w:rPr>
        <w:t>Medicina</w:t>
      </w:r>
      <w:r w:rsidR="006D7D8D" w:rsidRPr="006D7D8D">
        <w:rPr>
          <w:rFonts w:ascii="Arial" w:hAnsi="Arial" w:cs="Arial"/>
          <w:lang w:val="es-ES_tradnl"/>
        </w:rPr>
        <w:t>, pero</w:t>
      </w:r>
    </w:p>
    <w:p w:rsidR="002A7530" w:rsidRPr="006D7D8D" w:rsidRDefault="002A7530" w:rsidP="005E4C4A">
      <w:pPr>
        <w:spacing w:line="276" w:lineRule="auto"/>
        <w:rPr>
          <w:rFonts w:ascii="Arial" w:hAnsi="Arial" w:cs="Arial"/>
          <w:lang w:val="es-ES_tradnl"/>
        </w:rPr>
      </w:pPr>
    </w:p>
    <w:p w:rsidR="00B5250C" w:rsidRPr="006D7D8D" w:rsidRDefault="00CD0B3B" w:rsidP="005E4C4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6D7D8D">
        <w:rPr>
          <w:rFonts w:ascii="Arial" w:hAnsi="Arial" w:cs="Arial"/>
          <w:highlight w:val="yellow"/>
          <w:lang w:val="es-ES_tradnl"/>
        </w:rPr>
        <w:t>Explicación (</w:t>
      </w:r>
      <w:r w:rsidRPr="006D7D8D">
        <w:rPr>
          <w:rFonts w:ascii="Arial" w:hAnsi="Arial" w:cs="Arial"/>
          <w:b/>
          <w:highlight w:val="yellow"/>
          <w:lang w:val="es-ES_tradnl"/>
        </w:rPr>
        <w:t>173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5250C" w:rsidRPr="006D7D8D" w:rsidRDefault="00B5250C" w:rsidP="005E4C4A">
      <w:pPr>
        <w:spacing w:line="276" w:lineRule="auto"/>
        <w:rPr>
          <w:rFonts w:ascii="Arial" w:hAnsi="Arial" w:cs="Arial"/>
          <w:lang w:val="es-ES_tradnl"/>
        </w:rPr>
      </w:pPr>
    </w:p>
    <w:p w:rsidR="00B5250C" w:rsidRPr="006D7D8D" w:rsidRDefault="009E7DAC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proofErr w:type="gramStart"/>
      <w:r w:rsidRPr="006D7D8D">
        <w:rPr>
          <w:rFonts w:ascii="Arial" w:hAnsi="Arial" w:cs="Arial"/>
          <w:highlight w:val="yellow"/>
          <w:lang w:val="es-ES_tradnl"/>
        </w:rPr>
        <w:t>Respuesta</w:t>
      </w:r>
      <w:r w:rsidR="007D2825" w:rsidRPr="006D7D8D">
        <w:rPr>
          <w:rFonts w:ascii="Arial" w:hAnsi="Arial" w:cs="Arial"/>
          <w:highlight w:val="yellow"/>
          <w:lang w:val="es-ES_tradnl"/>
        </w:rPr>
        <w:t>s</w:t>
      </w:r>
      <w:r w:rsidRPr="006D7D8D">
        <w:rPr>
          <w:rFonts w:ascii="Arial" w:hAnsi="Arial" w:cs="Arial"/>
          <w:highlight w:val="yellow"/>
          <w:lang w:val="es-ES_tradnl"/>
        </w:rPr>
        <w:t>(</w:t>
      </w:r>
      <w:proofErr w:type="gramEnd"/>
      <w:r w:rsidRPr="006D7D8D">
        <w:rPr>
          <w:rFonts w:ascii="Arial" w:hAnsi="Arial" w:cs="Arial"/>
          <w:highlight w:val="yellow"/>
          <w:lang w:val="es-ES_tradnl"/>
        </w:rPr>
        <w:t xml:space="preserve">mín. 2 – máx. 5, </w:t>
      </w:r>
      <w:r w:rsidRPr="006D7D8D">
        <w:rPr>
          <w:rFonts w:ascii="Arial" w:hAnsi="Arial" w:cs="Arial"/>
          <w:b/>
          <w:highlight w:val="yellow"/>
          <w:lang w:val="es-ES_tradnl"/>
        </w:rPr>
        <w:t>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B5250C" w:rsidRPr="006D7D8D" w:rsidRDefault="00B5250C" w:rsidP="005E4C4A">
      <w:pPr>
        <w:spacing w:line="276" w:lineRule="auto"/>
        <w:rPr>
          <w:rFonts w:ascii="Arial" w:hAnsi="Arial" w:cs="Arial"/>
          <w:lang w:val="es-ES_tradnl"/>
        </w:rPr>
      </w:pPr>
    </w:p>
    <w:p w:rsidR="006D7D8D" w:rsidRPr="006D7D8D" w:rsidRDefault="006D7D8D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>…</w:t>
      </w:r>
      <w:r w:rsidR="00430930" w:rsidRPr="006D7D8D">
        <w:rPr>
          <w:rFonts w:ascii="Arial" w:hAnsi="Arial" w:cs="Arial"/>
          <w:b/>
          <w:lang w:val="es-ES_tradnl"/>
        </w:rPr>
        <w:t xml:space="preserve"> hoy la </w:t>
      </w:r>
      <w:r w:rsidR="00EE31AB" w:rsidRPr="006D7D8D">
        <w:rPr>
          <w:rFonts w:ascii="Arial" w:hAnsi="Arial" w:cs="Arial"/>
          <w:b/>
          <w:lang w:val="es-ES_tradnl"/>
        </w:rPr>
        <w:t>Medicina</w:t>
      </w:r>
      <w:r w:rsidR="00430930" w:rsidRPr="006D7D8D">
        <w:rPr>
          <w:rFonts w:ascii="Arial" w:hAnsi="Arial" w:cs="Arial"/>
          <w:b/>
          <w:lang w:val="es-ES_tradnl"/>
        </w:rPr>
        <w:t xml:space="preserve"> se beneficia de la </w:t>
      </w:r>
      <w:r w:rsidR="00EE31AB" w:rsidRPr="006D7D8D">
        <w:rPr>
          <w:rFonts w:ascii="Arial" w:hAnsi="Arial" w:cs="Arial"/>
          <w:b/>
          <w:lang w:val="es-ES_tradnl"/>
        </w:rPr>
        <w:t>Astronomía</w:t>
      </w:r>
      <w:r w:rsidR="00430930" w:rsidRPr="006D7D8D">
        <w:rPr>
          <w:rFonts w:ascii="Arial" w:hAnsi="Arial" w:cs="Arial"/>
          <w:b/>
          <w:lang w:val="es-ES_tradnl"/>
        </w:rPr>
        <w:t>.</w:t>
      </w:r>
    </w:p>
    <w:p w:rsidR="00430930" w:rsidRPr="006D7D8D" w:rsidRDefault="006D7D8D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>…</w:t>
      </w:r>
      <w:r w:rsidR="00430930" w:rsidRPr="006D7D8D">
        <w:rPr>
          <w:rFonts w:ascii="Arial" w:hAnsi="Arial" w:cs="Arial"/>
          <w:lang w:val="es-ES_tradnl"/>
        </w:rPr>
        <w:t xml:space="preserve"> hoy la </w:t>
      </w:r>
      <w:r w:rsidR="00EE31AB" w:rsidRPr="006D7D8D">
        <w:rPr>
          <w:rFonts w:ascii="Arial" w:hAnsi="Arial" w:cs="Arial"/>
          <w:lang w:val="es-ES_tradnl"/>
        </w:rPr>
        <w:t>Medicina</w:t>
      </w:r>
      <w:r w:rsidR="00430930" w:rsidRPr="006D7D8D">
        <w:rPr>
          <w:rFonts w:ascii="Arial" w:hAnsi="Arial" w:cs="Arial"/>
          <w:lang w:val="es-ES_tradnl"/>
        </w:rPr>
        <w:t xml:space="preserve"> no se beneficia de la </w:t>
      </w:r>
      <w:r w:rsidR="00EE31AB" w:rsidRPr="006D7D8D">
        <w:rPr>
          <w:rFonts w:ascii="Arial" w:hAnsi="Arial" w:cs="Arial"/>
          <w:lang w:val="es-ES_tradnl"/>
        </w:rPr>
        <w:t>Astronomía</w:t>
      </w:r>
      <w:r w:rsidR="00430930" w:rsidRPr="006D7D8D">
        <w:rPr>
          <w:rFonts w:ascii="Arial" w:hAnsi="Arial" w:cs="Arial"/>
          <w:lang w:val="es-ES_tradnl"/>
        </w:rPr>
        <w:t>.</w:t>
      </w:r>
    </w:p>
    <w:p w:rsidR="00EF6CE6" w:rsidRPr="006D7D8D" w:rsidRDefault="006D7D8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…l</w:t>
      </w:r>
      <w:r w:rsidR="008F49F8" w:rsidRPr="006D7D8D">
        <w:rPr>
          <w:rFonts w:ascii="Arial" w:hAnsi="Arial" w:cs="Arial"/>
          <w:lang w:val="es-ES_tradnl"/>
        </w:rPr>
        <w:t xml:space="preserve">a </w:t>
      </w:r>
      <w:r w:rsidR="00EE31AB" w:rsidRPr="006D7D8D">
        <w:rPr>
          <w:rFonts w:ascii="Arial" w:hAnsi="Arial" w:cs="Arial"/>
          <w:lang w:val="es-ES_tradnl"/>
        </w:rPr>
        <w:t>Medicina</w:t>
      </w:r>
      <w:r w:rsidR="008F49F8" w:rsidRPr="006D7D8D">
        <w:rPr>
          <w:rFonts w:ascii="Arial" w:hAnsi="Arial" w:cs="Arial"/>
          <w:lang w:val="es-ES_tradnl"/>
        </w:rPr>
        <w:t xml:space="preserve"> nunca se beneficiará de la </w:t>
      </w:r>
      <w:r w:rsidR="00EE31AB" w:rsidRPr="006D7D8D">
        <w:rPr>
          <w:rFonts w:ascii="Arial" w:hAnsi="Arial" w:cs="Arial"/>
          <w:lang w:val="es-ES_tradnl"/>
        </w:rPr>
        <w:t>Astronomía</w:t>
      </w:r>
      <w:r w:rsidR="00EF6CE6" w:rsidRPr="006D7D8D">
        <w:rPr>
          <w:rFonts w:ascii="Arial" w:hAnsi="Arial" w:cs="Arial"/>
          <w:lang w:val="es-ES_tradnl"/>
        </w:rPr>
        <w:t xml:space="preserve">. </w:t>
      </w:r>
    </w:p>
    <w:p w:rsidR="007D2825" w:rsidRPr="006D7D8D" w:rsidRDefault="007D2825" w:rsidP="005E4C4A">
      <w:pPr>
        <w:spacing w:line="276" w:lineRule="auto"/>
        <w:rPr>
          <w:rFonts w:ascii="Arial" w:hAnsi="Arial" w:cs="Arial"/>
          <w:lang w:val="es-ES_tradnl"/>
        </w:rPr>
      </w:pPr>
    </w:p>
    <w:p w:rsidR="007D2825" w:rsidRPr="006D7D8D" w:rsidRDefault="007D2825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lang w:val="es-ES_tradnl"/>
        </w:rPr>
        <w:t>Pregunta 2 (</w:t>
      </w:r>
      <w:r w:rsidRPr="006D7D8D">
        <w:rPr>
          <w:rFonts w:ascii="Arial" w:hAnsi="Arial" w:cs="Arial"/>
          <w:b/>
          <w:highlight w:val="green"/>
          <w:lang w:val="es-ES_tradnl"/>
        </w:rPr>
        <w:t>173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80525B" w:rsidRPr="006D7D8D" w:rsidRDefault="000F51F5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 xml:space="preserve">La </w:t>
      </w:r>
      <w:r w:rsidR="00EE31AB" w:rsidRPr="006D7D8D">
        <w:rPr>
          <w:rFonts w:ascii="Arial" w:hAnsi="Arial" w:cs="Arial"/>
          <w:lang w:val="es-ES_tradnl"/>
        </w:rPr>
        <w:t>Geología</w:t>
      </w:r>
      <w:r w:rsidRPr="006D7D8D">
        <w:rPr>
          <w:rFonts w:ascii="Arial" w:hAnsi="Arial" w:cs="Arial"/>
          <w:lang w:val="es-ES_tradnl"/>
        </w:rPr>
        <w:t xml:space="preserve"> podría</w:t>
      </w:r>
      <w:r w:rsidR="0080525B" w:rsidRPr="006D7D8D">
        <w:rPr>
          <w:rFonts w:ascii="Arial" w:hAnsi="Arial" w:cs="Arial"/>
          <w:lang w:val="es-ES_tradnl"/>
        </w:rPr>
        <w:t xml:space="preserve"> aportar más a la </w:t>
      </w:r>
      <w:r w:rsidR="00EE31AB" w:rsidRPr="006D7D8D">
        <w:rPr>
          <w:rFonts w:ascii="Arial" w:hAnsi="Arial" w:cs="Arial"/>
          <w:lang w:val="es-ES_tradnl"/>
        </w:rPr>
        <w:t>Medicina</w:t>
      </w:r>
      <w:r w:rsidR="0080525B" w:rsidRPr="006D7D8D">
        <w:rPr>
          <w:rFonts w:ascii="Arial" w:hAnsi="Arial" w:cs="Arial"/>
          <w:lang w:val="es-ES_tradnl"/>
        </w:rPr>
        <w:t xml:space="preserve"> en el campo de</w:t>
      </w:r>
      <w:r w:rsidR="00966B66" w:rsidRPr="006D7D8D">
        <w:rPr>
          <w:rFonts w:ascii="Arial" w:hAnsi="Arial" w:cs="Arial"/>
          <w:lang w:val="es-ES_tradnl"/>
        </w:rPr>
        <w:t>…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2B0B2F" w:rsidP="005E4C4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6D7D8D">
        <w:rPr>
          <w:rFonts w:ascii="Arial" w:hAnsi="Arial" w:cs="Arial"/>
          <w:highlight w:val="yellow"/>
          <w:lang w:val="es-ES_tradnl"/>
        </w:rPr>
        <w:t>Explicación (</w:t>
      </w:r>
      <w:r w:rsidRPr="006D7D8D">
        <w:rPr>
          <w:rFonts w:ascii="Arial" w:hAnsi="Arial" w:cs="Arial"/>
          <w:b/>
          <w:highlight w:val="yellow"/>
          <w:lang w:val="es-ES_tradnl"/>
        </w:rPr>
        <w:t>173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D7D8D">
        <w:rPr>
          <w:rFonts w:ascii="Arial" w:hAnsi="Arial" w:cs="Arial"/>
          <w:b/>
          <w:highlight w:val="yellow"/>
          <w:lang w:val="es-ES_tradnl"/>
        </w:rPr>
        <w:t>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80525B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>La prevención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El diagnóstico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El tratamiento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</w:p>
    <w:p w:rsidR="007D2825" w:rsidRPr="006D7D8D" w:rsidRDefault="007D2825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lang w:val="es-ES_tradnl"/>
        </w:rPr>
        <w:lastRenderedPageBreak/>
        <w:t>Pregunta 3 (</w:t>
      </w:r>
      <w:r w:rsidRPr="006D7D8D">
        <w:rPr>
          <w:rFonts w:ascii="Arial" w:hAnsi="Arial" w:cs="Arial"/>
          <w:b/>
          <w:highlight w:val="green"/>
          <w:lang w:val="es-ES_tradnl"/>
        </w:rPr>
        <w:t>173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¿Cuál de las siguientes ciencias naturales no tiene todavía aplicación en el diagnóstico médico?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2B0B2F" w:rsidP="005E4C4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6D7D8D">
        <w:rPr>
          <w:rFonts w:ascii="Arial" w:hAnsi="Arial" w:cs="Arial"/>
          <w:highlight w:val="yellow"/>
          <w:lang w:val="es-ES_tradnl"/>
        </w:rPr>
        <w:t>Explicación (</w:t>
      </w:r>
      <w:r w:rsidRPr="006D7D8D">
        <w:rPr>
          <w:rFonts w:ascii="Arial" w:hAnsi="Arial" w:cs="Arial"/>
          <w:b/>
          <w:highlight w:val="yellow"/>
          <w:lang w:val="es-ES_tradnl"/>
        </w:rPr>
        <w:t>173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D7D8D">
        <w:rPr>
          <w:rFonts w:ascii="Arial" w:hAnsi="Arial" w:cs="Arial"/>
          <w:b/>
          <w:highlight w:val="yellow"/>
          <w:lang w:val="es-ES_tradnl"/>
        </w:rPr>
        <w:t>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 xml:space="preserve">La </w:t>
      </w:r>
      <w:r w:rsidR="00F07239" w:rsidRPr="006D7D8D">
        <w:rPr>
          <w:rFonts w:ascii="Arial" w:hAnsi="Arial" w:cs="Arial"/>
          <w:lang w:val="es-ES_tradnl"/>
        </w:rPr>
        <w:t>Q</w:t>
      </w:r>
      <w:bookmarkStart w:id="2" w:name="_GoBack"/>
      <w:bookmarkEnd w:id="2"/>
      <w:r w:rsidR="00F07239" w:rsidRPr="006D7D8D">
        <w:rPr>
          <w:rFonts w:ascii="Arial" w:hAnsi="Arial" w:cs="Arial"/>
          <w:lang w:val="es-ES_tradnl"/>
        </w:rPr>
        <w:t>uímica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 xml:space="preserve">La </w:t>
      </w:r>
      <w:r w:rsidR="00F07239" w:rsidRPr="006D7D8D">
        <w:rPr>
          <w:rFonts w:ascii="Arial" w:hAnsi="Arial" w:cs="Arial"/>
          <w:lang w:val="es-ES_tradnl"/>
        </w:rPr>
        <w:t>F</w:t>
      </w:r>
      <w:r w:rsidRPr="006D7D8D">
        <w:rPr>
          <w:rFonts w:ascii="Arial" w:hAnsi="Arial" w:cs="Arial"/>
          <w:lang w:val="es-ES_tradnl"/>
        </w:rPr>
        <w:t>ísica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 xml:space="preserve">La </w:t>
      </w:r>
      <w:r w:rsidR="00EE31AB" w:rsidRPr="006D7D8D">
        <w:rPr>
          <w:rFonts w:ascii="Arial" w:hAnsi="Arial" w:cs="Arial"/>
          <w:b/>
          <w:lang w:val="es-ES_tradnl"/>
        </w:rPr>
        <w:t>Astronomía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Ninguna de las anteriores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sectPr w:rsidR="002B0B2F" w:rsidRPr="006D7D8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0EF4"/>
    <w:rsid w:val="00033E28"/>
    <w:rsid w:val="00046B74"/>
    <w:rsid w:val="0005228B"/>
    <w:rsid w:val="000537AE"/>
    <w:rsid w:val="00054002"/>
    <w:rsid w:val="000719EE"/>
    <w:rsid w:val="000803A7"/>
    <w:rsid w:val="00085B15"/>
    <w:rsid w:val="000B20BA"/>
    <w:rsid w:val="000D2EE2"/>
    <w:rsid w:val="000F51F5"/>
    <w:rsid w:val="00104E5C"/>
    <w:rsid w:val="00125D25"/>
    <w:rsid w:val="00131DA4"/>
    <w:rsid w:val="00136F6C"/>
    <w:rsid w:val="001B092E"/>
    <w:rsid w:val="001B3983"/>
    <w:rsid w:val="001D2148"/>
    <w:rsid w:val="001E2043"/>
    <w:rsid w:val="002020D8"/>
    <w:rsid w:val="002233BF"/>
    <w:rsid w:val="00227850"/>
    <w:rsid w:val="00230D9D"/>
    <w:rsid w:val="002310F2"/>
    <w:rsid w:val="002427A3"/>
    <w:rsid w:val="00246665"/>
    <w:rsid w:val="00254FDB"/>
    <w:rsid w:val="0025789D"/>
    <w:rsid w:val="002A7530"/>
    <w:rsid w:val="002B0B2F"/>
    <w:rsid w:val="002B2F09"/>
    <w:rsid w:val="002B7E96"/>
    <w:rsid w:val="002D42B7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7083"/>
    <w:rsid w:val="003A458C"/>
    <w:rsid w:val="003D72B3"/>
    <w:rsid w:val="003E254C"/>
    <w:rsid w:val="004024BA"/>
    <w:rsid w:val="00402FF7"/>
    <w:rsid w:val="00411F22"/>
    <w:rsid w:val="00417B06"/>
    <w:rsid w:val="00430930"/>
    <w:rsid w:val="004375B6"/>
    <w:rsid w:val="0045712C"/>
    <w:rsid w:val="00483950"/>
    <w:rsid w:val="00485C72"/>
    <w:rsid w:val="00495119"/>
    <w:rsid w:val="004A4A9C"/>
    <w:rsid w:val="004E296B"/>
    <w:rsid w:val="00502F8B"/>
    <w:rsid w:val="00516FAE"/>
    <w:rsid w:val="0052013C"/>
    <w:rsid w:val="005513FA"/>
    <w:rsid w:val="00551D6E"/>
    <w:rsid w:val="00552D7C"/>
    <w:rsid w:val="00564826"/>
    <w:rsid w:val="005B210B"/>
    <w:rsid w:val="005C209B"/>
    <w:rsid w:val="005E4C4A"/>
    <w:rsid w:val="005F4C68"/>
    <w:rsid w:val="00611072"/>
    <w:rsid w:val="0061205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7D8D"/>
    <w:rsid w:val="006E1C59"/>
    <w:rsid w:val="006E32EF"/>
    <w:rsid w:val="00713B23"/>
    <w:rsid w:val="00721828"/>
    <w:rsid w:val="0072270A"/>
    <w:rsid w:val="007401B2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525B"/>
    <w:rsid w:val="008752D9"/>
    <w:rsid w:val="008932B9"/>
    <w:rsid w:val="008C6F76"/>
    <w:rsid w:val="008F49F8"/>
    <w:rsid w:val="00923C89"/>
    <w:rsid w:val="00926252"/>
    <w:rsid w:val="009320AC"/>
    <w:rsid w:val="009510B5"/>
    <w:rsid w:val="00953886"/>
    <w:rsid w:val="00955906"/>
    <w:rsid w:val="00966B66"/>
    <w:rsid w:val="00972118"/>
    <w:rsid w:val="0099088A"/>
    <w:rsid w:val="00992AB9"/>
    <w:rsid w:val="0099576C"/>
    <w:rsid w:val="009C4689"/>
    <w:rsid w:val="009E7DAC"/>
    <w:rsid w:val="009F074B"/>
    <w:rsid w:val="00A22796"/>
    <w:rsid w:val="00A61B6D"/>
    <w:rsid w:val="00A714C4"/>
    <w:rsid w:val="00A74CE5"/>
    <w:rsid w:val="00A80278"/>
    <w:rsid w:val="00A8754A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4663A"/>
    <w:rsid w:val="00B51D60"/>
    <w:rsid w:val="00B5250C"/>
    <w:rsid w:val="00B55138"/>
    <w:rsid w:val="00B92165"/>
    <w:rsid w:val="00BC129D"/>
    <w:rsid w:val="00BC2254"/>
    <w:rsid w:val="00BC565C"/>
    <w:rsid w:val="00BD1FFA"/>
    <w:rsid w:val="00C0683E"/>
    <w:rsid w:val="00C209AE"/>
    <w:rsid w:val="00C219A9"/>
    <w:rsid w:val="00C34A1F"/>
    <w:rsid w:val="00C35567"/>
    <w:rsid w:val="00C43F55"/>
    <w:rsid w:val="00C57573"/>
    <w:rsid w:val="00C679A1"/>
    <w:rsid w:val="00C7411E"/>
    <w:rsid w:val="00C801EC"/>
    <w:rsid w:val="00C82D30"/>
    <w:rsid w:val="00C84826"/>
    <w:rsid w:val="00C92E0A"/>
    <w:rsid w:val="00CA5658"/>
    <w:rsid w:val="00CB02D2"/>
    <w:rsid w:val="00CB3AF0"/>
    <w:rsid w:val="00CC13F2"/>
    <w:rsid w:val="00CD0B3B"/>
    <w:rsid w:val="00CD2245"/>
    <w:rsid w:val="00CE7115"/>
    <w:rsid w:val="00D15A42"/>
    <w:rsid w:val="00D3600C"/>
    <w:rsid w:val="00D660AD"/>
    <w:rsid w:val="00DA3F30"/>
    <w:rsid w:val="00DB5182"/>
    <w:rsid w:val="00DE1C4F"/>
    <w:rsid w:val="00DE69EE"/>
    <w:rsid w:val="00DF5702"/>
    <w:rsid w:val="00E0099E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6CE"/>
    <w:rsid w:val="00ED301C"/>
    <w:rsid w:val="00EE0CAD"/>
    <w:rsid w:val="00EE31AB"/>
    <w:rsid w:val="00EF6CE6"/>
    <w:rsid w:val="00EF7BBC"/>
    <w:rsid w:val="00F07239"/>
    <w:rsid w:val="00F157B9"/>
    <w:rsid w:val="00F27343"/>
    <w:rsid w:val="00F30D1F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02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27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020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20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20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20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20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14</cp:revision>
  <dcterms:created xsi:type="dcterms:W3CDTF">2015-03-08T19:50:00Z</dcterms:created>
  <dcterms:modified xsi:type="dcterms:W3CDTF">2015-03-11T20:33:00Z</dcterms:modified>
</cp:coreProperties>
</file>