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2666" w:rsidRPr="00E52666" w:rsidRDefault="00E52666" w:rsidP="003B2CF2">
      <w:pPr>
        <w:spacing w:line="276" w:lineRule="auto"/>
        <w:rPr>
          <w:rFonts w:ascii="Arial" w:hAnsi="Arial" w:cs="Arial"/>
          <w:b/>
          <w:color w:val="FF0000"/>
          <w:lang w:val="es-ES_tradnl"/>
        </w:rPr>
      </w:pPr>
      <w:bookmarkStart w:id="0" w:name="_GoBack"/>
      <w:r w:rsidRPr="00E52666">
        <w:rPr>
          <w:rFonts w:ascii="Arial" w:hAnsi="Arial" w:cs="Arial"/>
          <w:b/>
          <w:color w:val="FF0000"/>
          <w:lang w:val="es-ES_tradnl"/>
        </w:rPr>
        <w:t>La teoría microbiana contra la hipótesis de los humores</w:t>
      </w:r>
      <w:r w:rsidRPr="00E52666">
        <w:rPr>
          <w:rFonts w:ascii="Arial" w:hAnsi="Arial" w:cs="Arial"/>
          <w:b/>
          <w:color w:val="FF0000"/>
          <w:lang w:val="es-ES_tradnl"/>
        </w:rPr>
        <w:tab/>
      </w:r>
    </w:p>
    <w:p w:rsidR="00E52666" w:rsidRPr="00E52666" w:rsidRDefault="00E52666" w:rsidP="003B2CF2">
      <w:pPr>
        <w:spacing w:line="276" w:lineRule="auto"/>
        <w:rPr>
          <w:rFonts w:ascii="Arial" w:hAnsi="Arial" w:cs="Arial"/>
          <w:b/>
          <w:color w:val="FF0000"/>
          <w:lang w:val="es-ES_tradnl"/>
        </w:rPr>
      </w:pPr>
    </w:p>
    <w:p w:rsidR="00E52666" w:rsidRPr="00E52666" w:rsidRDefault="00E52666" w:rsidP="003B2CF2">
      <w:pPr>
        <w:spacing w:line="276" w:lineRule="auto"/>
        <w:rPr>
          <w:rFonts w:ascii="Arial" w:hAnsi="Arial" w:cs="Arial"/>
          <w:b/>
          <w:color w:val="FF0000"/>
          <w:lang w:val="es-ES_tradnl"/>
        </w:rPr>
      </w:pPr>
      <w:r w:rsidRPr="00E52666">
        <w:rPr>
          <w:rFonts w:ascii="Arial" w:hAnsi="Arial" w:cs="Arial"/>
          <w:b/>
          <w:color w:val="FF0000"/>
          <w:lang w:val="es-ES_tradnl"/>
        </w:rPr>
        <w:t>Actividad de arrastre de etiquetas con términos propios de la teoría microbiana de la enfermedad y la creencia de los cuatro humores corporales</w:t>
      </w:r>
      <w:r w:rsidRPr="00E52666">
        <w:rPr>
          <w:rFonts w:ascii="Arial" w:hAnsi="Arial" w:cs="Arial"/>
          <w:b/>
          <w:color w:val="FF0000"/>
          <w:lang w:val="es-ES_tradnl"/>
        </w:rPr>
        <w:tab/>
      </w:r>
    </w:p>
    <w:p w:rsidR="00E52666" w:rsidRPr="00E52666" w:rsidRDefault="00E52666" w:rsidP="003B2CF2">
      <w:pPr>
        <w:spacing w:line="276" w:lineRule="auto"/>
        <w:rPr>
          <w:rFonts w:ascii="Arial" w:hAnsi="Arial" w:cs="Arial"/>
          <w:b/>
          <w:color w:val="FF0000"/>
          <w:lang w:val="es-ES_tradnl"/>
        </w:rPr>
      </w:pPr>
    </w:p>
    <w:p w:rsidR="000719EE" w:rsidRPr="00E52666" w:rsidRDefault="00E52666" w:rsidP="003B2CF2">
      <w:pPr>
        <w:spacing w:line="276" w:lineRule="auto"/>
        <w:rPr>
          <w:rFonts w:ascii="Arial" w:hAnsi="Arial" w:cs="Arial"/>
          <w:b/>
          <w:color w:val="FF0000"/>
          <w:lang w:val="es-ES_tradnl"/>
        </w:rPr>
      </w:pPr>
      <w:r w:rsidRPr="00E52666">
        <w:rPr>
          <w:rFonts w:ascii="Arial" w:hAnsi="Arial" w:cs="Arial"/>
          <w:b/>
          <w:color w:val="FF0000"/>
          <w:lang w:val="es-ES_tradnl"/>
        </w:rPr>
        <w:t>m10a</w:t>
      </w:r>
      <w:r w:rsidRPr="00E52666">
        <w:rPr>
          <w:rFonts w:ascii="Arial" w:hAnsi="Arial" w:cs="Arial"/>
          <w:b/>
          <w:color w:val="FF0000"/>
          <w:lang w:val="es-ES_tradnl"/>
        </w:rPr>
        <w:tab/>
      </w:r>
      <w:r w:rsidRPr="00E52666">
        <w:rPr>
          <w:rFonts w:ascii="Arial" w:hAnsi="Arial" w:cs="Arial"/>
          <w:b/>
          <w:color w:val="FF0000"/>
          <w:lang w:val="es-ES_tradnl"/>
        </w:rPr>
        <w:tab/>
      </w:r>
      <w:r w:rsidRPr="00E52666">
        <w:rPr>
          <w:rFonts w:ascii="Arial" w:hAnsi="Arial" w:cs="Arial"/>
          <w:b/>
          <w:color w:val="FF0000"/>
          <w:lang w:val="es-ES_tradnl"/>
        </w:rPr>
        <w:tab/>
        <w:t>REC50</w:t>
      </w:r>
      <w:r w:rsidRPr="00E52666">
        <w:rPr>
          <w:rFonts w:ascii="Arial" w:hAnsi="Arial" w:cs="Arial"/>
          <w:b/>
          <w:color w:val="FF0000"/>
          <w:lang w:val="es-ES_tradnl"/>
        </w:rPr>
        <w:tab/>
        <w:t>antes REC40</w:t>
      </w:r>
    </w:p>
    <w:bookmarkEnd w:id="0"/>
    <w:p w:rsidR="00E52666" w:rsidRDefault="00E52666" w:rsidP="003B2CF2">
      <w:pPr>
        <w:spacing w:line="276" w:lineRule="auto"/>
        <w:rPr>
          <w:rFonts w:ascii="Arial" w:hAnsi="Arial" w:cs="Arial"/>
          <w:b/>
          <w:lang w:val="es-ES_tradnl"/>
        </w:rPr>
      </w:pPr>
    </w:p>
    <w:p w:rsidR="00E52666" w:rsidRPr="003B27DA" w:rsidRDefault="00E52666" w:rsidP="003B2CF2">
      <w:pPr>
        <w:spacing w:line="276" w:lineRule="auto"/>
        <w:rPr>
          <w:rFonts w:ascii="Arial" w:hAnsi="Arial" w:cs="Arial"/>
          <w:lang w:val="es-ES"/>
        </w:rPr>
      </w:pPr>
    </w:p>
    <w:p w:rsidR="003D72B3" w:rsidRPr="003B27DA" w:rsidRDefault="0063490D" w:rsidP="003B2CF2">
      <w:pPr>
        <w:spacing w:line="276" w:lineRule="auto"/>
        <w:rPr>
          <w:rFonts w:ascii="Arial" w:hAnsi="Arial" w:cs="Arial"/>
          <w:lang w:val="es-ES_tradnl"/>
        </w:rPr>
      </w:pPr>
      <w:r w:rsidRPr="003B27DA">
        <w:rPr>
          <w:rFonts w:ascii="Arial" w:hAnsi="Arial" w:cs="Arial"/>
          <w:b/>
          <w:color w:val="FF0000"/>
          <w:lang w:val="es-ES_tradnl"/>
        </w:rPr>
        <w:t>*</w:t>
      </w:r>
      <w:r w:rsidR="003D72B3" w:rsidRPr="003B27DA">
        <w:rPr>
          <w:rFonts w:ascii="Arial" w:hAnsi="Arial" w:cs="Arial"/>
          <w:highlight w:val="green"/>
          <w:lang w:val="es-ES_tradnl"/>
        </w:rPr>
        <w:t>Palabras clave del recurso (separadas por</w:t>
      </w:r>
      <w:r w:rsidRPr="003B27DA">
        <w:rPr>
          <w:rFonts w:ascii="Arial" w:hAnsi="Arial" w:cs="Arial"/>
          <w:highlight w:val="green"/>
          <w:lang w:val="es-ES_tradnl"/>
        </w:rPr>
        <w:t xml:space="preserve"> comas</w:t>
      </w:r>
      <w:r w:rsidR="003D72B3" w:rsidRPr="003B27DA">
        <w:rPr>
          <w:rFonts w:ascii="Arial" w:hAnsi="Arial" w:cs="Arial"/>
          <w:highlight w:val="green"/>
          <w:lang w:val="es-ES_tradnl"/>
        </w:rPr>
        <w:t xml:space="preserve"> ",")</w:t>
      </w:r>
      <w:r w:rsidR="003B27DA" w:rsidRPr="003B27DA">
        <w:rPr>
          <w:rFonts w:ascii="Arial" w:hAnsi="Arial" w:cs="Arial"/>
          <w:lang w:val="es-ES_tradnl"/>
        </w:rPr>
        <w:t xml:space="preserve"> </w:t>
      </w:r>
      <w:r w:rsidR="00A96F16" w:rsidRPr="003B27DA">
        <w:rPr>
          <w:rFonts w:ascii="Arial" w:hAnsi="Arial" w:cs="Arial"/>
          <w:lang w:val="es-ES_tradnl"/>
        </w:rPr>
        <w:t>T</w:t>
      </w:r>
      <w:r w:rsidR="008C55D7" w:rsidRPr="003B27DA">
        <w:rPr>
          <w:rFonts w:ascii="Arial" w:hAnsi="Arial" w:cs="Arial"/>
          <w:lang w:val="es-ES_tradnl"/>
        </w:rPr>
        <w:t>eoría microbiana, enfermedad, sangría, humores, microscopio, microbio, microorganismo, patógeno</w:t>
      </w:r>
      <w:r w:rsidR="005F2028" w:rsidRPr="003B27DA">
        <w:rPr>
          <w:rFonts w:ascii="Arial" w:hAnsi="Arial" w:cs="Arial"/>
          <w:lang w:val="es-ES_tradnl"/>
        </w:rPr>
        <w:t>.</w:t>
      </w:r>
    </w:p>
    <w:p w:rsidR="000719EE" w:rsidRPr="003B27DA" w:rsidRDefault="000719EE" w:rsidP="003B2CF2">
      <w:pPr>
        <w:spacing w:line="276" w:lineRule="auto"/>
        <w:rPr>
          <w:rFonts w:ascii="Arial" w:hAnsi="Arial" w:cs="Arial"/>
          <w:lang w:val="es-ES_tradnl"/>
        </w:rPr>
      </w:pPr>
    </w:p>
    <w:p w:rsidR="003D72B3" w:rsidRPr="003B27DA" w:rsidRDefault="0063490D" w:rsidP="003B2CF2">
      <w:pPr>
        <w:spacing w:line="276" w:lineRule="auto"/>
        <w:rPr>
          <w:rFonts w:ascii="Arial" w:hAnsi="Arial" w:cs="Arial"/>
          <w:lang w:val="es-ES_tradnl"/>
        </w:rPr>
      </w:pPr>
      <w:r w:rsidRPr="003B27DA">
        <w:rPr>
          <w:rFonts w:ascii="Arial" w:hAnsi="Arial" w:cs="Arial"/>
          <w:b/>
          <w:color w:val="FF0000"/>
          <w:lang w:val="es-ES_tradnl"/>
        </w:rPr>
        <w:t>*</w:t>
      </w:r>
      <w:r w:rsidRPr="003B27DA">
        <w:rPr>
          <w:rFonts w:ascii="Arial" w:hAnsi="Arial" w:cs="Arial"/>
          <w:highlight w:val="green"/>
          <w:lang w:val="es-ES_tradnl"/>
        </w:rPr>
        <w:t>Tiempo estimado (minutos</w:t>
      </w:r>
      <w:proofErr w:type="gramStart"/>
      <w:r w:rsidRPr="003B27DA">
        <w:rPr>
          <w:rFonts w:ascii="Arial" w:hAnsi="Arial" w:cs="Arial"/>
          <w:highlight w:val="green"/>
          <w:lang w:val="es-ES_tradnl"/>
        </w:rPr>
        <w:t>)</w:t>
      </w:r>
      <w:r w:rsidR="00E92A34" w:rsidRPr="003B27DA">
        <w:rPr>
          <w:rFonts w:ascii="Arial" w:hAnsi="Arial" w:cs="Arial"/>
          <w:lang w:val="es-ES_tradnl"/>
        </w:rPr>
        <w:t>10</w:t>
      </w:r>
      <w:proofErr w:type="gramEnd"/>
      <w:r w:rsidR="00E92A34" w:rsidRPr="003B27DA">
        <w:rPr>
          <w:rFonts w:ascii="Arial" w:hAnsi="Arial" w:cs="Arial"/>
          <w:lang w:val="es-ES_tradnl"/>
        </w:rPr>
        <w:t xml:space="preserve"> minutos</w:t>
      </w:r>
      <w:ins w:id="1" w:author="Toshiba-User" w:date="2015-03-08T14:09:00Z">
        <w:r w:rsidR="005F2028" w:rsidRPr="003B27DA">
          <w:rPr>
            <w:rFonts w:ascii="Arial" w:hAnsi="Arial" w:cs="Arial"/>
            <w:lang w:val="es-ES_tradnl"/>
          </w:rPr>
          <w:t>.</w:t>
        </w:r>
      </w:ins>
    </w:p>
    <w:p w:rsidR="000719EE" w:rsidRPr="003B27DA" w:rsidRDefault="000719EE" w:rsidP="003B2CF2">
      <w:pPr>
        <w:spacing w:line="276" w:lineRule="auto"/>
        <w:rPr>
          <w:rFonts w:ascii="Arial" w:hAnsi="Arial" w:cs="Arial"/>
          <w:lang w:val="es-ES_tradnl"/>
        </w:rPr>
      </w:pPr>
    </w:p>
    <w:p w:rsidR="0063490D" w:rsidRPr="003B27DA" w:rsidRDefault="0063490D" w:rsidP="003B2CF2">
      <w:pPr>
        <w:spacing w:line="276" w:lineRule="auto"/>
        <w:rPr>
          <w:rFonts w:ascii="Arial" w:hAnsi="Arial" w:cs="Arial"/>
          <w:lang w:val="es-ES_tradnl"/>
        </w:rPr>
      </w:pPr>
      <w:r w:rsidRPr="003B27DA">
        <w:rPr>
          <w:rFonts w:ascii="Arial" w:hAnsi="Arial" w:cs="Arial"/>
          <w:b/>
          <w:color w:val="FF0000"/>
          <w:lang w:val="es-ES_tradnl"/>
        </w:rPr>
        <w:t>*</w:t>
      </w:r>
      <w:r w:rsidR="003D72B3" w:rsidRPr="003B27DA">
        <w:rPr>
          <w:rFonts w:ascii="Arial" w:hAnsi="Arial" w:cs="Arial"/>
          <w:highlight w:val="green"/>
          <w:lang w:val="es-ES_tradnl"/>
        </w:rPr>
        <w:t>Acción didáctica</w:t>
      </w:r>
      <w:r w:rsidR="00611072" w:rsidRPr="003B27DA">
        <w:rPr>
          <w:rFonts w:ascii="Arial" w:hAnsi="Arial" w:cs="Arial"/>
          <w:highlight w:val="green"/>
          <w:lang w:val="es-ES_tradnl"/>
        </w:rPr>
        <w:t xml:space="preserve"> (</w:t>
      </w:r>
      <w:proofErr w:type="spellStart"/>
      <w:r w:rsidR="005F4C68" w:rsidRPr="003B27DA">
        <w:rPr>
          <w:rFonts w:ascii="Arial" w:hAnsi="Arial" w:cs="Arial"/>
          <w:highlight w:val="green"/>
          <w:lang w:val="es-ES_tradnl"/>
        </w:rPr>
        <w:t>indicar</w:t>
      </w:r>
      <w:r w:rsidRPr="003B27DA">
        <w:rPr>
          <w:rFonts w:ascii="Arial" w:hAnsi="Arial" w:cs="Arial"/>
          <w:highlight w:val="green"/>
          <w:lang w:val="es-ES_tradnl"/>
        </w:rPr>
        <w:t>sólo</w:t>
      </w:r>
      <w:proofErr w:type="spellEnd"/>
      <w:r w:rsidRPr="003B27DA">
        <w:rPr>
          <w:rFonts w:ascii="Arial" w:hAnsi="Arial" w:cs="Arial"/>
          <w:highlight w:val="green"/>
          <w:lang w:val="es-ES_tradnl"/>
        </w:rPr>
        <w:t xml:space="preserve"> una</w:t>
      </w:r>
      <w:r w:rsidR="003D72B3" w:rsidRPr="003B27DA">
        <w:rPr>
          <w:rFonts w:ascii="Arial" w:hAnsi="Arial" w:cs="Arial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377"/>
        <w:gridCol w:w="381"/>
        <w:gridCol w:w="1457"/>
        <w:gridCol w:w="377"/>
        <w:gridCol w:w="2370"/>
        <w:gridCol w:w="401"/>
        <w:gridCol w:w="2166"/>
        <w:gridCol w:w="401"/>
      </w:tblGrid>
      <w:tr w:rsidR="00AC7496" w:rsidRPr="003B27DA" w:rsidTr="00AC7496">
        <w:tc>
          <w:tcPr>
            <w:tcW w:w="1248" w:type="dxa"/>
          </w:tcPr>
          <w:p w:rsidR="005F4C68" w:rsidRPr="003B27DA" w:rsidRDefault="005F4C68" w:rsidP="003B2CF2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3B27DA">
              <w:rPr>
                <w:rFonts w:ascii="Arial" w:hAnsi="Arial" w:cs="Arial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F4C68" w:rsidRPr="003B27DA" w:rsidRDefault="005F4C68" w:rsidP="003B2CF2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289" w:type="dxa"/>
          </w:tcPr>
          <w:p w:rsidR="005F4C68" w:rsidRPr="003B27DA" w:rsidRDefault="005F4C68" w:rsidP="003B2CF2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3B27DA">
              <w:rPr>
                <w:rFonts w:ascii="Arial" w:hAnsi="Arial" w:cs="Arial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F4C68" w:rsidRPr="003B27DA" w:rsidRDefault="008C55D7" w:rsidP="003B2CF2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3B27DA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2504" w:type="dxa"/>
          </w:tcPr>
          <w:p w:rsidR="005F4C68" w:rsidRPr="003B27DA" w:rsidRDefault="00AC7496" w:rsidP="003B2CF2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3B27DA">
              <w:rPr>
                <w:rFonts w:ascii="Arial" w:hAnsi="Arial" w:cs="Arial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F4C68" w:rsidRPr="003B27DA" w:rsidRDefault="005F4C68" w:rsidP="003B2CF2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268" w:type="dxa"/>
          </w:tcPr>
          <w:p w:rsidR="005F4C68" w:rsidRPr="003B27DA" w:rsidRDefault="005F4C68" w:rsidP="003B2CF2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3B27DA">
              <w:rPr>
                <w:rFonts w:ascii="Arial" w:hAnsi="Arial" w:cs="Arial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F4C68" w:rsidRPr="003B27DA" w:rsidRDefault="005F4C68" w:rsidP="003B2CF2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</w:tr>
      <w:tr w:rsidR="00AC7496" w:rsidRPr="003B27DA" w:rsidTr="00AC7496">
        <w:tc>
          <w:tcPr>
            <w:tcW w:w="1248" w:type="dxa"/>
          </w:tcPr>
          <w:p w:rsidR="005F4C68" w:rsidRPr="003B27DA" w:rsidRDefault="005F4C68" w:rsidP="003B2CF2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3B27DA">
              <w:rPr>
                <w:rFonts w:ascii="Arial" w:hAnsi="Arial" w:cs="Arial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F4C68" w:rsidRPr="003B27DA" w:rsidRDefault="005F4C68" w:rsidP="003B2CF2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289" w:type="dxa"/>
          </w:tcPr>
          <w:p w:rsidR="005F4C68" w:rsidRPr="003B27DA" w:rsidRDefault="005F4C68" w:rsidP="003B2CF2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3B27DA">
              <w:rPr>
                <w:rFonts w:ascii="Arial" w:hAnsi="Arial" w:cs="Arial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F4C68" w:rsidRPr="003B27DA" w:rsidRDefault="005F4C68" w:rsidP="003B2CF2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504" w:type="dxa"/>
          </w:tcPr>
          <w:p w:rsidR="005F4C68" w:rsidRPr="003B27DA" w:rsidRDefault="005F4C68" w:rsidP="003B2CF2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3B27DA">
              <w:rPr>
                <w:rFonts w:ascii="Arial" w:hAnsi="Arial" w:cs="Arial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F4C68" w:rsidRPr="003B27DA" w:rsidRDefault="005F4C68" w:rsidP="003B2CF2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268" w:type="dxa"/>
          </w:tcPr>
          <w:p w:rsidR="005F4C68" w:rsidRPr="003B27DA" w:rsidRDefault="005F4C68" w:rsidP="003B2CF2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3B27DA">
              <w:rPr>
                <w:rFonts w:ascii="Arial" w:hAnsi="Arial" w:cs="Arial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F4C68" w:rsidRPr="003B27DA" w:rsidRDefault="005F4C68" w:rsidP="003B2CF2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</w:tr>
    </w:tbl>
    <w:p w:rsidR="000719EE" w:rsidRPr="003B27DA" w:rsidRDefault="000719EE" w:rsidP="003B2CF2">
      <w:pPr>
        <w:spacing w:line="276" w:lineRule="auto"/>
        <w:rPr>
          <w:rFonts w:ascii="Arial" w:hAnsi="Arial" w:cs="Arial"/>
          <w:lang w:val="es-ES_tradnl"/>
        </w:rPr>
      </w:pPr>
    </w:p>
    <w:p w:rsidR="003D72B3" w:rsidRPr="003B27DA" w:rsidRDefault="00AC7496" w:rsidP="003B2CF2">
      <w:pPr>
        <w:spacing w:line="276" w:lineRule="auto"/>
        <w:rPr>
          <w:rFonts w:ascii="Arial" w:hAnsi="Arial" w:cs="Arial"/>
          <w:lang w:val="es-ES_tradnl"/>
        </w:rPr>
      </w:pPr>
      <w:r w:rsidRPr="003B27DA">
        <w:rPr>
          <w:rFonts w:ascii="Arial" w:hAnsi="Arial" w:cs="Arial"/>
          <w:b/>
          <w:color w:val="FF0000"/>
          <w:lang w:val="es-ES_tradnl"/>
        </w:rPr>
        <w:t>*</w:t>
      </w:r>
      <w:r w:rsidRPr="003B27DA">
        <w:rPr>
          <w:rFonts w:ascii="Arial" w:hAnsi="Arial" w:cs="Arial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3B27DA" w:rsidTr="00B92165">
        <w:tc>
          <w:tcPr>
            <w:tcW w:w="4536" w:type="dxa"/>
          </w:tcPr>
          <w:p w:rsidR="002E4EE6" w:rsidRPr="003B27DA" w:rsidRDefault="00AC7496" w:rsidP="003B2CF2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3B27DA">
              <w:rPr>
                <w:rFonts w:ascii="Arial" w:hAnsi="Arial" w:cs="Arial"/>
                <w:lang w:val="es-ES_tradnl"/>
              </w:rPr>
              <w:t>…</w:t>
            </w:r>
            <w:r w:rsidR="002E4EE6" w:rsidRPr="003B27DA">
              <w:rPr>
                <w:rFonts w:ascii="Arial" w:hAnsi="Arial" w:cs="Arial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E4EE6" w:rsidRPr="003B27DA" w:rsidRDefault="002E4EE6" w:rsidP="003B2CF2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</w:tcPr>
          <w:p w:rsidR="002E4EE6" w:rsidRPr="003B27DA" w:rsidRDefault="00BD1FFA" w:rsidP="003B2CF2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3B27DA">
              <w:rPr>
                <w:rFonts w:ascii="Arial" w:hAnsi="Arial" w:cs="Arial"/>
                <w:lang w:val="es-ES_tradnl"/>
              </w:rPr>
              <w:t>…</w:t>
            </w:r>
            <w:r w:rsidR="002E4EE6" w:rsidRPr="003B27DA">
              <w:rPr>
                <w:rFonts w:ascii="Arial" w:hAnsi="Arial" w:cs="Arial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E4EE6" w:rsidRPr="003B27DA" w:rsidRDefault="002E4EE6" w:rsidP="003B2CF2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</w:tr>
      <w:tr w:rsidR="00BD1FFA" w:rsidRPr="003B27DA" w:rsidTr="00B92165">
        <w:tc>
          <w:tcPr>
            <w:tcW w:w="4536" w:type="dxa"/>
          </w:tcPr>
          <w:p w:rsidR="002E4EE6" w:rsidRPr="003B27DA" w:rsidRDefault="00AC7496" w:rsidP="003B2CF2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3B27DA">
              <w:rPr>
                <w:rFonts w:ascii="Arial" w:hAnsi="Arial" w:cs="Arial"/>
                <w:lang w:val="es-ES_tradnl"/>
              </w:rPr>
              <w:t>…</w:t>
            </w:r>
            <w:r w:rsidR="002E4EE6" w:rsidRPr="003B27DA">
              <w:rPr>
                <w:rFonts w:ascii="Arial" w:hAnsi="Arial" w:cs="Arial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E4EE6" w:rsidRPr="003B27DA" w:rsidRDefault="008C55D7" w:rsidP="003B2CF2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3B27DA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111" w:type="dxa"/>
          </w:tcPr>
          <w:p w:rsidR="002E4EE6" w:rsidRPr="003B27DA" w:rsidRDefault="002E4EE6" w:rsidP="003B2CF2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3B27DA">
              <w:rPr>
                <w:rFonts w:ascii="Arial" w:hAnsi="Arial" w:cs="Arial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E4EE6" w:rsidRPr="003B27DA" w:rsidRDefault="002E4EE6" w:rsidP="003B2CF2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</w:tr>
      <w:tr w:rsidR="00BD1FFA" w:rsidRPr="003B27DA" w:rsidTr="00B92165">
        <w:tc>
          <w:tcPr>
            <w:tcW w:w="4536" w:type="dxa"/>
          </w:tcPr>
          <w:p w:rsidR="002E4EE6" w:rsidRPr="003B27DA" w:rsidRDefault="00AC7496" w:rsidP="003B2CF2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3B27DA">
              <w:rPr>
                <w:rFonts w:ascii="Arial" w:hAnsi="Arial" w:cs="Arial"/>
                <w:lang w:val="es-ES_tradnl"/>
              </w:rPr>
              <w:t>…</w:t>
            </w:r>
            <w:r w:rsidR="002E4EE6" w:rsidRPr="003B27DA">
              <w:rPr>
                <w:rFonts w:ascii="Arial" w:hAnsi="Arial" w:cs="Arial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E4EE6" w:rsidRPr="003B27DA" w:rsidRDefault="002E4EE6" w:rsidP="003B2CF2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</w:tcPr>
          <w:p w:rsidR="002E4EE6" w:rsidRPr="003B27DA" w:rsidRDefault="00BD1FFA" w:rsidP="003B2CF2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3B27DA">
              <w:rPr>
                <w:rFonts w:ascii="Arial" w:hAnsi="Arial" w:cs="Arial"/>
                <w:lang w:val="es-ES_tradnl"/>
              </w:rPr>
              <w:t>…</w:t>
            </w:r>
            <w:r w:rsidR="002E4EE6" w:rsidRPr="003B27DA">
              <w:rPr>
                <w:rFonts w:ascii="Arial" w:hAnsi="Arial" w:cs="Arial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E4EE6" w:rsidRPr="003B27DA" w:rsidRDefault="002E4EE6" w:rsidP="003B2CF2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</w:tr>
      <w:tr w:rsidR="00BD1FFA" w:rsidRPr="003B27DA" w:rsidTr="00B92165">
        <w:tc>
          <w:tcPr>
            <w:tcW w:w="4536" w:type="dxa"/>
          </w:tcPr>
          <w:p w:rsidR="002E4EE6" w:rsidRPr="003B27DA" w:rsidRDefault="00AC7496" w:rsidP="003B2CF2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3B27DA">
              <w:rPr>
                <w:rFonts w:ascii="Arial" w:hAnsi="Arial" w:cs="Arial"/>
                <w:lang w:val="es-ES_tradnl"/>
              </w:rPr>
              <w:t>…</w:t>
            </w:r>
            <w:r w:rsidR="002E4EE6" w:rsidRPr="003B27DA">
              <w:rPr>
                <w:rFonts w:ascii="Arial" w:hAnsi="Arial" w:cs="Arial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E4EE6" w:rsidRPr="003B27DA" w:rsidRDefault="002E4EE6" w:rsidP="003B2CF2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</w:tcPr>
          <w:p w:rsidR="002E4EE6" w:rsidRPr="003B27DA" w:rsidRDefault="002E4EE6" w:rsidP="003B2CF2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3B27DA">
              <w:rPr>
                <w:rFonts w:ascii="Arial" w:hAnsi="Arial" w:cs="Arial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E4EE6" w:rsidRPr="003B27DA" w:rsidRDefault="002E4EE6" w:rsidP="003B2CF2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</w:tr>
    </w:tbl>
    <w:p w:rsidR="000719EE" w:rsidRPr="003B27DA" w:rsidRDefault="000719EE" w:rsidP="003B2CF2">
      <w:pPr>
        <w:spacing w:line="276" w:lineRule="auto"/>
        <w:rPr>
          <w:rFonts w:ascii="Arial" w:hAnsi="Arial" w:cs="Arial"/>
          <w:lang w:val="es-ES_tradnl"/>
        </w:rPr>
      </w:pPr>
    </w:p>
    <w:p w:rsidR="00A2147A" w:rsidRPr="003B27DA" w:rsidRDefault="00A2147A" w:rsidP="003B2CF2">
      <w:pPr>
        <w:spacing w:line="276" w:lineRule="auto"/>
        <w:rPr>
          <w:rFonts w:ascii="Arial" w:hAnsi="Arial" w:cs="Arial"/>
          <w:lang w:val="es-ES_tradnl"/>
        </w:rPr>
      </w:pPr>
      <w:r w:rsidRPr="003B27DA">
        <w:rPr>
          <w:rFonts w:ascii="Arial" w:hAnsi="Arial" w:cs="Arial"/>
          <w:b/>
          <w:color w:val="FF0000"/>
          <w:lang w:val="es-ES_tradnl"/>
        </w:rPr>
        <w:t>*</w:t>
      </w:r>
      <w:r w:rsidRPr="003B27DA">
        <w:rPr>
          <w:rFonts w:ascii="Arial" w:hAnsi="Arial" w:cs="Arial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A2147A" w:rsidRPr="003B27DA" w:rsidTr="007B5078">
        <w:tc>
          <w:tcPr>
            <w:tcW w:w="2126" w:type="dxa"/>
          </w:tcPr>
          <w:p w:rsidR="00A2147A" w:rsidRPr="003B27DA" w:rsidRDefault="00A2147A" w:rsidP="003B2CF2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3B27DA">
              <w:rPr>
                <w:rFonts w:ascii="Arial" w:hAnsi="Arial" w:cs="Arial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A2147A" w:rsidRPr="003B27DA" w:rsidRDefault="00A2147A" w:rsidP="003B2CF2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56" w:type="dxa"/>
          </w:tcPr>
          <w:p w:rsidR="00A2147A" w:rsidRPr="003B27DA" w:rsidRDefault="00A2147A" w:rsidP="003B2CF2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3B27DA">
              <w:rPr>
                <w:rFonts w:ascii="Arial" w:hAnsi="Arial" w:cs="Arial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A2147A" w:rsidRPr="003B27DA" w:rsidRDefault="00A2147A" w:rsidP="003B2CF2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</w:tcPr>
          <w:p w:rsidR="00A2147A" w:rsidRPr="003B27DA" w:rsidRDefault="00A2147A" w:rsidP="003B2CF2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3B27DA">
              <w:rPr>
                <w:rFonts w:ascii="Arial" w:hAnsi="Arial" w:cs="Arial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A2147A" w:rsidRPr="003B27DA" w:rsidRDefault="00A2147A" w:rsidP="003B2CF2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</w:tcPr>
          <w:p w:rsidR="00A2147A" w:rsidRPr="003B27DA" w:rsidRDefault="00A2147A" w:rsidP="003B2CF2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3B27DA">
              <w:rPr>
                <w:rFonts w:ascii="Arial" w:hAnsi="Arial" w:cs="Arial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A2147A" w:rsidRPr="003B27DA" w:rsidRDefault="008C55D7" w:rsidP="003B2CF2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3B27DA"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A2147A" w:rsidRPr="003B27DA" w:rsidTr="007B5078">
        <w:tc>
          <w:tcPr>
            <w:tcW w:w="2126" w:type="dxa"/>
          </w:tcPr>
          <w:p w:rsidR="00A2147A" w:rsidRPr="003B27DA" w:rsidRDefault="00A2147A" w:rsidP="003B2CF2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3B27DA">
              <w:rPr>
                <w:rFonts w:ascii="Arial" w:hAnsi="Arial" w:cs="Arial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A2147A" w:rsidRPr="003B27DA" w:rsidRDefault="00A2147A" w:rsidP="003B2CF2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56" w:type="dxa"/>
          </w:tcPr>
          <w:p w:rsidR="00A2147A" w:rsidRPr="003B27DA" w:rsidRDefault="00A2147A" w:rsidP="003B2CF2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3B27DA">
              <w:rPr>
                <w:rFonts w:ascii="Arial" w:hAnsi="Arial" w:cs="Arial"/>
                <w:lang w:val="es-ES_tradnl"/>
              </w:rPr>
              <w:t>Web</w:t>
            </w:r>
          </w:p>
        </w:tc>
        <w:tc>
          <w:tcPr>
            <w:tcW w:w="425" w:type="dxa"/>
          </w:tcPr>
          <w:p w:rsidR="00A2147A" w:rsidRPr="003B27DA" w:rsidRDefault="00A2147A" w:rsidP="003B2CF2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</w:tcPr>
          <w:p w:rsidR="00A2147A" w:rsidRPr="003B27DA" w:rsidRDefault="00A2147A" w:rsidP="003B2CF2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3B27DA">
              <w:rPr>
                <w:rFonts w:ascii="Arial" w:hAnsi="Arial" w:cs="Arial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A2147A" w:rsidRPr="003B27DA" w:rsidRDefault="00A2147A" w:rsidP="003B2CF2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A2147A" w:rsidRPr="003B27DA" w:rsidRDefault="00A2147A" w:rsidP="003B2CF2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3B27DA">
              <w:rPr>
                <w:rFonts w:ascii="Arial" w:hAnsi="Arial" w:cs="Arial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A2147A" w:rsidRPr="003B27DA" w:rsidRDefault="00A2147A" w:rsidP="003B2CF2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</w:tr>
      <w:tr w:rsidR="00A2147A" w:rsidRPr="003B27DA" w:rsidTr="007B5078">
        <w:tc>
          <w:tcPr>
            <w:tcW w:w="2126" w:type="dxa"/>
          </w:tcPr>
          <w:p w:rsidR="00A2147A" w:rsidRPr="003B27DA" w:rsidRDefault="00A2147A" w:rsidP="003B2CF2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3B27DA">
              <w:rPr>
                <w:rFonts w:ascii="Arial" w:hAnsi="Arial" w:cs="Arial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A2147A" w:rsidRPr="003B27DA" w:rsidRDefault="00A2147A" w:rsidP="003B2CF2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56" w:type="dxa"/>
          </w:tcPr>
          <w:p w:rsidR="00A2147A" w:rsidRPr="003B27DA" w:rsidRDefault="00A2147A" w:rsidP="003B2CF2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3B27DA">
              <w:rPr>
                <w:rFonts w:ascii="Arial" w:hAnsi="Arial" w:cs="Arial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A2147A" w:rsidRPr="003B27DA" w:rsidRDefault="00A2147A" w:rsidP="003B2CF2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</w:tcPr>
          <w:p w:rsidR="00A2147A" w:rsidRPr="003B27DA" w:rsidRDefault="00A2147A" w:rsidP="003B2CF2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3B27DA">
              <w:rPr>
                <w:rFonts w:ascii="Arial" w:hAnsi="Arial" w:cs="Arial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A2147A" w:rsidRPr="003B27DA" w:rsidRDefault="00A2147A" w:rsidP="003B2CF2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A2147A" w:rsidRPr="003B27DA" w:rsidRDefault="00A2147A" w:rsidP="003B2CF2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A2147A" w:rsidRPr="003B27DA" w:rsidRDefault="00A2147A" w:rsidP="003B2CF2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</w:tr>
    </w:tbl>
    <w:p w:rsidR="00A2147A" w:rsidRPr="003B27DA" w:rsidRDefault="00A2147A" w:rsidP="003B2CF2">
      <w:pPr>
        <w:spacing w:line="276" w:lineRule="auto"/>
        <w:rPr>
          <w:rFonts w:ascii="Arial" w:hAnsi="Arial" w:cs="Arial"/>
          <w:lang w:val="es-ES_tradnl"/>
        </w:rPr>
      </w:pPr>
    </w:p>
    <w:p w:rsidR="004375B6" w:rsidRPr="003B27DA" w:rsidRDefault="0005228B" w:rsidP="003B2CF2">
      <w:pPr>
        <w:spacing w:line="276" w:lineRule="auto"/>
        <w:rPr>
          <w:rFonts w:ascii="Arial" w:hAnsi="Arial" w:cs="Arial"/>
          <w:lang w:val="es-ES_tradnl"/>
        </w:rPr>
      </w:pPr>
      <w:r w:rsidRPr="003B27DA">
        <w:rPr>
          <w:rFonts w:ascii="Arial" w:hAnsi="Arial" w:cs="Arial"/>
          <w:b/>
          <w:color w:val="FF0000"/>
          <w:lang w:val="es-ES_tradnl"/>
        </w:rPr>
        <w:t>*</w:t>
      </w:r>
      <w:r w:rsidR="004375B6" w:rsidRPr="003B27DA">
        <w:rPr>
          <w:rFonts w:ascii="Arial" w:hAnsi="Arial" w:cs="Arial"/>
          <w:highlight w:val="green"/>
          <w:lang w:val="es-ES_tradnl"/>
        </w:rPr>
        <w:t>Nivel del ejercicio, 1</w:t>
      </w:r>
      <w:r w:rsidRPr="003B27DA">
        <w:rPr>
          <w:rFonts w:ascii="Arial" w:hAnsi="Arial" w:cs="Arial"/>
          <w:highlight w:val="green"/>
          <w:lang w:val="es-ES_tradnl"/>
        </w:rPr>
        <w:t>-</w:t>
      </w:r>
      <w:r w:rsidR="004375B6" w:rsidRPr="003B27DA">
        <w:rPr>
          <w:rFonts w:ascii="Arial" w:hAnsi="Arial" w:cs="Arial"/>
          <w:highlight w:val="green"/>
          <w:lang w:val="es-ES_tradnl"/>
        </w:rPr>
        <w:t>Fácil, 2</w:t>
      </w:r>
      <w:r w:rsidRPr="003B27DA">
        <w:rPr>
          <w:rFonts w:ascii="Arial" w:hAnsi="Arial" w:cs="Arial"/>
          <w:highlight w:val="green"/>
          <w:lang w:val="es-ES_tradnl"/>
        </w:rPr>
        <w:t>-</w:t>
      </w:r>
      <w:r w:rsidR="004375B6" w:rsidRPr="003B27DA">
        <w:rPr>
          <w:rFonts w:ascii="Arial" w:hAnsi="Arial" w:cs="Arial"/>
          <w:highlight w:val="green"/>
          <w:lang w:val="es-ES_tradnl"/>
        </w:rPr>
        <w:t xml:space="preserve">Medio </w:t>
      </w:r>
      <w:r w:rsidRPr="003B27DA">
        <w:rPr>
          <w:rFonts w:ascii="Arial" w:hAnsi="Arial" w:cs="Arial"/>
          <w:highlight w:val="green"/>
          <w:lang w:val="es-ES_tradnl"/>
        </w:rPr>
        <w:t>ó</w:t>
      </w:r>
      <w:r w:rsidR="004375B6" w:rsidRPr="003B27DA">
        <w:rPr>
          <w:rFonts w:ascii="Arial" w:hAnsi="Arial" w:cs="Arial"/>
          <w:highlight w:val="green"/>
          <w:lang w:val="es-ES_tradnl"/>
        </w:rPr>
        <w:t xml:space="preserve"> 3</w:t>
      </w:r>
      <w:r w:rsidRPr="003B27DA">
        <w:rPr>
          <w:rFonts w:ascii="Arial" w:hAnsi="Arial" w:cs="Arial"/>
          <w:highlight w:val="green"/>
          <w:lang w:val="es-ES_tradnl"/>
        </w:rPr>
        <w:t>-</w:t>
      </w:r>
      <w:r w:rsidR="004375B6" w:rsidRPr="003B27DA">
        <w:rPr>
          <w:rFonts w:ascii="Arial" w:hAnsi="Arial" w:cs="Arial"/>
          <w:highlight w:val="green"/>
          <w:lang w:val="es-ES_tradnl"/>
        </w:rPr>
        <w:t>Difícil</w:t>
      </w:r>
      <w:r w:rsidR="00750696" w:rsidRPr="003B27DA">
        <w:rPr>
          <w:rFonts w:ascii="Arial" w:hAnsi="Arial" w:cs="Arial"/>
          <w:lang w:val="es-ES_tradnl"/>
        </w:rPr>
        <w:t xml:space="preserve"> 1-Fácil</w:t>
      </w:r>
    </w:p>
    <w:p w:rsidR="000719EE" w:rsidRPr="003B27DA" w:rsidRDefault="000719EE" w:rsidP="003B2CF2">
      <w:pPr>
        <w:spacing w:line="276" w:lineRule="auto"/>
        <w:rPr>
          <w:rFonts w:ascii="Arial" w:hAnsi="Arial" w:cs="Arial"/>
          <w:lang w:val="es-ES_tradnl"/>
        </w:rPr>
      </w:pPr>
    </w:p>
    <w:p w:rsidR="0045712C" w:rsidRPr="003B27DA" w:rsidRDefault="0045712C" w:rsidP="003B2CF2">
      <w:pPr>
        <w:spacing w:line="276" w:lineRule="auto"/>
        <w:rPr>
          <w:rFonts w:ascii="Arial" w:hAnsi="Arial" w:cs="Arial"/>
          <w:b/>
          <w:lang w:val="es-ES_tradnl"/>
        </w:rPr>
      </w:pPr>
      <w:r w:rsidRPr="003B27DA">
        <w:rPr>
          <w:rFonts w:ascii="Arial" w:hAnsi="Arial" w:cs="Arial"/>
          <w:b/>
          <w:lang w:val="es-ES_tradnl"/>
        </w:rPr>
        <w:t>DATOS DEL EJERCICIO</w:t>
      </w:r>
    </w:p>
    <w:p w:rsidR="00A925B6" w:rsidRPr="003B27DA" w:rsidRDefault="00A925B6" w:rsidP="003B2CF2">
      <w:pPr>
        <w:spacing w:line="276" w:lineRule="auto"/>
        <w:rPr>
          <w:rFonts w:ascii="Arial" w:hAnsi="Arial" w:cs="Arial"/>
          <w:lang w:val="es-ES_tradnl"/>
        </w:rPr>
      </w:pPr>
    </w:p>
    <w:p w:rsidR="00A925B6" w:rsidRPr="003B27DA" w:rsidRDefault="00125D25" w:rsidP="003B2CF2">
      <w:pPr>
        <w:spacing w:line="276" w:lineRule="auto"/>
        <w:jc w:val="both"/>
        <w:rPr>
          <w:rFonts w:ascii="Arial" w:hAnsi="Arial" w:cs="Arial"/>
          <w:color w:val="0000FF"/>
          <w:lang w:val="es-ES_tradnl"/>
        </w:rPr>
      </w:pPr>
      <w:r w:rsidRPr="003B27DA">
        <w:rPr>
          <w:rFonts w:ascii="Arial" w:hAnsi="Arial" w:cs="Arial"/>
          <w:color w:val="0000FF"/>
          <w:lang w:val="es-ES_tradnl"/>
        </w:rPr>
        <w:t xml:space="preserve">COPIA </w:t>
      </w:r>
      <w:r w:rsidR="00A925B6" w:rsidRPr="003B27DA">
        <w:rPr>
          <w:rFonts w:ascii="Arial" w:hAnsi="Arial" w:cs="Arial"/>
          <w:color w:val="0000FF"/>
          <w:lang w:val="es-ES_tradnl"/>
        </w:rPr>
        <w:t xml:space="preserve">EL TÍTULO DEL RECURSO </w:t>
      </w:r>
      <w:r w:rsidRPr="003B27DA">
        <w:rPr>
          <w:rFonts w:ascii="Arial" w:hAnsi="Arial" w:cs="Arial"/>
          <w:color w:val="0000FF"/>
          <w:lang w:val="es-ES_tradnl"/>
        </w:rPr>
        <w:t>PARA EL TÍTULO DEL EJERCICIO</w:t>
      </w:r>
      <w:ins w:id="2" w:author="Toshiba-User" w:date="2015-03-08T14:12:00Z">
        <w:r w:rsidR="005F2028" w:rsidRPr="003B27DA">
          <w:rPr>
            <w:rFonts w:ascii="Arial" w:hAnsi="Arial" w:cs="Arial"/>
            <w:color w:val="0000FF"/>
            <w:lang w:val="es-ES_tradnl"/>
          </w:rPr>
          <w:t>,</w:t>
        </w:r>
      </w:ins>
      <w:r w:rsidRPr="003B27DA">
        <w:rPr>
          <w:rFonts w:ascii="Arial" w:hAnsi="Arial" w:cs="Arial"/>
          <w:color w:val="0000FF"/>
          <w:lang w:val="es-ES_tradnl"/>
        </w:rPr>
        <w:t xml:space="preserve"> A MENOS QUE SEA DIFERENTE</w:t>
      </w:r>
      <w:r w:rsidR="00A925B6" w:rsidRPr="003B27DA">
        <w:rPr>
          <w:rFonts w:ascii="Arial" w:hAnsi="Arial" w:cs="Arial"/>
          <w:color w:val="0000FF"/>
          <w:lang w:val="es-ES_tradnl"/>
        </w:rPr>
        <w:t>. RECUERDA</w:t>
      </w:r>
      <w:ins w:id="3" w:author="Toshiba-User" w:date="2015-03-08T14:12:00Z">
        <w:r w:rsidR="005F2028" w:rsidRPr="003B27DA">
          <w:rPr>
            <w:rFonts w:ascii="Arial" w:hAnsi="Arial" w:cs="Arial"/>
            <w:color w:val="0000FF"/>
            <w:lang w:val="es-ES_tradnl"/>
          </w:rPr>
          <w:t>:</w:t>
        </w:r>
      </w:ins>
      <w:r w:rsidR="00EA3E65" w:rsidRPr="003B27DA">
        <w:rPr>
          <w:rFonts w:ascii="Arial" w:hAnsi="Arial" w:cs="Arial"/>
          <w:color w:val="0000FF"/>
          <w:lang w:val="es-ES_tradnl"/>
        </w:rPr>
        <w:t>EL TÍTULO</w:t>
      </w:r>
      <w:r w:rsidR="00A925B6" w:rsidRPr="003B27DA">
        <w:rPr>
          <w:rFonts w:ascii="Arial" w:hAnsi="Arial" w:cs="Arial"/>
          <w:color w:val="0000FF"/>
          <w:lang w:val="es-ES_tradnl"/>
        </w:rPr>
        <w:t xml:space="preserve"> NO DEBE REBASAR LOS 86 CARACTERES. </w:t>
      </w:r>
    </w:p>
    <w:p w:rsidR="00B0282E" w:rsidRPr="003B27DA" w:rsidRDefault="00054002" w:rsidP="003B2CF2">
      <w:pPr>
        <w:spacing w:line="276" w:lineRule="auto"/>
        <w:rPr>
          <w:rFonts w:ascii="Arial" w:hAnsi="Arial" w:cs="Arial"/>
          <w:lang w:val="es-ES"/>
        </w:rPr>
      </w:pPr>
      <w:r w:rsidRPr="003B27DA">
        <w:rPr>
          <w:rFonts w:ascii="Arial" w:hAnsi="Arial" w:cs="Arial"/>
          <w:b/>
          <w:color w:val="FF0000"/>
          <w:lang w:val="es-ES_tradnl"/>
        </w:rPr>
        <w:t>*</w:t>
      </w:r>
      <w:r w:rsidR="006907A4" w:rsidRPr="003B27DA">
        <w:rPr>
          <w:rFonts w:ascii="Arial" w:hAnsi="Arial" w:cs="Arial"/>
          <w:highlight w:val="green"/>
          <w:lang w:val="es-ES_tradnl"/>
        </w:rPr>
        <w:t>Título del ejercicio</w:t>
      </w:r>
      <w:r w:rsidRPr="003B27DA">
        <w:rPr>
          <w:rFonts w:ascii="Arial" w:hAnsi="Arial" w:cs="Arial"/>
          <w:highlight w:val="green"/>
          <w:lang w:val="es-ES_tradnl"/>
        </w:rPr>
        <w:t xml:space="preserve"> (</w:t>
      </w:r>
      <w:r w:rsidRPr="003B27DA">
        <w:rPr>
          <w:rFonts w:ascii="Arial" w:hAnsi="Arial" w:cs="Arial"/>
          <w:b/>
          <w:highlight w:val="green"/>
          <w:lang w:val="es-ES_tradnl"/>
        </w:rPr>
        <w:t>86</w:t>
      </w:r>
      <w:r w:rsidRPr="003B27DA">
        <w:rPr>
          <w:rFonts w:ascii="Arial" w:hAnsi="Arial" w:cs="Arial"/>
          <w:highlight w:val="green"/>
          <w:lang w:val="es-ES_tradnl"/>
        </w:rPr>
        <w:t xml:space="preserve"> caracteres máx.</w:t>
      </w:r>
      <w:r w:rsidR="00D660AD" w:rsidRPr="003B27DA">
        <w:rPr>
          <w:rFonts w:ascii="Arial" w:hAnsi="Arial" w:cs="Arial"/>
          <w:highlight w:val="green"/>
          <w:lang w:val="es-ES_tradnl"/>
        </w:rPr>
        <w:t>)</w:t>
      </w:r>
      <w:r w:rsidR="00D3644C" w:rsidRPr="003B27DA">
        <w:rPr>
          <w:rFonts w:ascii="Arial" w:hAnsi="Arial" w:cs="Arial"/>
          <w:color w:val="000000"/>
          <w:lang w:val="es-ES"/>
        </w:rPr>
        <w:t>Teoría microbiana contra la hipótesis de los humores</w:t>
      </w:r>
    </w:p>
    <w:p w:rsidR="000719EE" w:rsidRPr="003B27DA" w:rsidRDefault="000719EE" w:rsidP="003B2CF2">
      <w:pPr>
        <w:spacing w:line="276" w:lineRule="auto"/>
        <w:rPr>
          <w:rFonts w:ascii="Arial" w:hAnsi="Arial" w:cs="Arial"/>
          <w:lang w:val="es-ES_tradnl"/>
        </w:rPr>
      </w:pPr>
    </w:p>
    <w:p w:rsidR="00054002" w:rsidRPr="003B27DA" w:rsidRDefault="00054002" w:rsidP="003B2CF2">
      <w:pPr>
        <w:spacing w:line="276" w:lineRule="auto"/>
        <w:rPr>
          <w:rFonts w:ascii="Arial" w:hAnsi="Arial" w:cs="Arial"/>
          <w:lang w:val="es-ES_tradnl"/>
        </w:rPr>
      </w:pPr>
      <w:r w:rsidRPr="003B27DA">
        <w:rPr>
          <w:rFonts w:ascii="Arial" w:hAnsi="Arial" w:cs="Arial"/>
          <w:b/>
          <w:color w:val="FF0000"/>
          <w:lang w:val="es-ES_tradnl"/>
        </w:rPr>
        <w:t>*</w:t>
      </w:r>
      <w:r w:rsidR="006907A4" w:rsidRPr="003B27DA">
        <w:rPr>
          <w:rFonts w:ascii="Arial" w:hAnsi="Arial" w:cs="Arial"/>
          <w:highlight w:val="green"/>
          <w:lang w:val="es-ES_tradnl"/>
        </w:rPr>
        <w:t>Grado del ejercicio (Primaria o Secundaria)</w:t>
      </w:r>
      <w:r w:rsidR="009F074B" w:rsidRPr="003B27DA">
        <w:rPr>
          <w:rFonts w:ascii="Arial" w:hAnsi="Arial" w:cs="Arial"/>
          <w:highlight w:val="green"/>
          <w:lang w:val="es-ES_tradnl"/>
        </w:rPr>
        <w:t>; “P” o “S”</w:t>
      </w:r>
      <w:r w:rsidR="00E92A34" w:rsidRPr="003B27DA">
        <w:rPr>
          <w:rFonts w:ascii="Arial" w:hAnsi="Arial" w:cs="Arial"/>
          <w:lang w:val="es-ES_tradnl"/>
        </w:rPr>
        <w:t xml:space="preserve"> S</w:t>
      </w:r>
    </w:p>
    <w:p w:rsidR="000719EE" w:rsidRPr="003B27DA" w:rsidRDefault="000719EE" w:rsidP="003B2CF2">
      <w:pPr>
        <w:spacing w:line="276" w:lineRule="auto"/>
        <w:rPr>
          <w:rFonts w:ascii="Arial" w:hAnsi="Arial" w:cs="Arial"/>
          <w:lang w:val="es-ES_tradnl"/>
        </w:rPr>
      </w:pPr>
    </w:p>
    <w:p w:rsidR="006907A4" w:rsidRPr="003B27DA" w:rsidRDefault="00C92E0A" w:rsidP="003B2CF2">
      <w:pPr>
        <w:spacing w:line="276" w:lineRule="auto"/>
        <w:rPr>
          <w:rFonts w:ascii="Arial" w:hAnsi="Arial" w:cs="Arial"/>
          <w:lang w:val="es-ES_tradnl"/>
        </w:rPr>
      </w:pPr>
      <w:r w:rsidRPr="003B27DA">
        <w:rPr>
          <w:rFonts w:ascii="Arial" w:hAnsi="Arial" w:cs="Arial"/>
          <w:b/>
          <w:color w:val="FF0000"/>
          <w:lang w:val="es-ES_tradnl"/>
        </w:rPr>
        <w:lastRenderedPageBreak/>
        <w:t>*</w:t>
      </w:r>
      <w:r w:rsidR="001B3983" w:rsidRPr="003B27DA">
        <w:rPr>
          <w:rFonts w:ascii="Arial" w:hAnsi="Arial" w:cs="Arial"/>
          <w:highlight w:val="green"/>
          <w:lang w:val="es-ES_tradnl"/>
        </w:rPr>
        <w:t>Enunciado (</w:t>
      </w:r>
      <w:r w:rsidR="00992AB9" w:rsidRPr="003B27DA">
        <w:rPr>
          <w:rFonts w:ascii="Arial" w:hAnsi="Arial" w:cs="Arial"/>
          <w:highlight w:val="green"/>
          <w:lang w:val="es-ES_tradnl"/>
        </w:rPr>
        <w:t xml:space="preserve">Instrucción </w:t>
      </w:r>
      <w:r w:rsidR="001B3983" w:rsidRPr="003B27DA">
        <w:rPr>
          <w:rFonts w:ascii="Arial" w:hAnsi="Arial" w:cs="Arial"/>
          <w:b/>
          <w:highlight w:val="green"/>
          <w:lang w:val="es-ES_tradnl"/>
        </w:rPr>
        <w:t>193</w:t>
      </w:r>
      <w:r w:rsidR="001B3983" w:rsidRPr="003B27DA">
        <w:rPr>
          <w:rFonts w:ascii="Arial" w:hAnsi="Arial" w:cs="Arial"/>
          <w:highlight w:val="green"/>
          <w:lang w:val="es-ES_tradnl"/>
        </w:rPr>
        <w:t xml:space="preserve"> caracteres máximo</w:t>
      </w:r>
      <w:proofErr w:type="gramStart"/>
      <w:r w:rsidR="001B3983" w:rsidRPr="003B27DA">
        <w:rPr>
          <w:rFonts w:ascii="Arial" w:hAnsi="Arial" w:cs="Arial"/>
          <w:highlight w:val="green"/>
          <w:lang w:val="es-ES_tradnl"/>
        </w:rPr>
        <w:t>)</w:t>
      </w:r>
      <w:r w:rsidR="008D7CDB" w:rsidRPr="003B27DA">
        <w:rPr>
          <w:rFonts w:ascii="Arial" w:hAnsi="Arial" w:cs="Arial"/>
          <w:lang w:val="es-ES_tradnl"/>
        </w:rPr>
        <w:t>Arrastra</w:t>
      </w:r>
      <w:proofErr w:type="gramEnd"/>
      <w:r w:rsidR="008D7CDB" w:rsidRPr="003B27DA">
        <w:rPr>
          <w:rFonts w:ascii="Arial" w:hAnsi="Arial" w:cs="Arial"/>
          <w:lang w:val="es-ES_tradnl"/>
        </w:rPr>
        <w:t xml:space="preserve"> las etiquetas al contenedor correspondiente</w:t>
      </w:r>
      <w:r w:rsidR="002F0B8B" w:rsidRPr="003B27DA">
        <w:rPr>
          <w:rFonts w:ascii="Arial" w:hAnsi="Arial" w:cs="Arial"/>
          <w:lang w:val="es-ES_tradnl"/>
        </w:rPr>
        <w:t>.</w:t>
      </w:r>
    </w:p>
    <w:p w:rsidR="000719EE" w:rsidRPr="003B27DA" w:rsidRDefault="000719EE" w:rsidP="003B2CF2">
      <w:pPr>
        <w:spacing w:line="276" w:lineRule="auto"/>
        <w:rPr>
          <w:rFonts w:ascii="Arial" w:hAnsi="Arial" w:cs="Arial"/>
          <w:lang w:val="es-ES_tradnl"/>
        </w:rPr>
      </w:pPr>
    </w:p>
    <w:p w:rsidR="00F80068" w:rsidRPr="003B27DA" w:rsidRDefault="006907A4" w:rsidP="003B2CF2">
      <w:pPr>
        <w:spacing w:line="276" w:lineRule="auto"/>
        <w:rPr>
          <w:rFonts w:ascii="Arial" w:hAnsi="Arial" w:cs="Arial"/>
          <w:lang w:val="es-ES_tradnl"/>
        </w:rPr>
      </w:pPr>
      <w:r w:rsidRPr="003B27DA">
        <w:rPr>
          <w:rFonts w:ascii="Arial" w:hAnsi="Arial" w:cs="Arial"/>
          <w:highlight w:val="green"/>
          <w:u w:val="single"/>
          <w:lang w:val="es-ES_tradnl"/>
        </w:rPr>
        <w:t>Más información</w:t>
      </w:r>
      <w:r w:rsidR="006D02A8" w:rsidRPr="003B27DA">
        <w:rPr>
          <w:rFonts w:ascii="Arial" w:hAnsi="Arial" w:cs="Arial"/>
          <w:highlight w:val="green"/>
          <w:lang w:val="es-ES_tradnl"/>
        </w:rPr>
        <w:t xml:space="preserve"> (ventana flotante)</w:t>
      </w:r>
    </w:p>
    <w:p w:rsidR="000719EE" w:rsidRPr="003B27DA" w:rsidRDefault="000719EE" w:rsidP="003B2CF2">
      <w:pPr>
        <w:spacing w:line="276" w:lineRule="auto"/>
        <w:rPr>
          <w:rFonts w:ascii="Arial" w:hAnsi="Arial" w:cs="Arial"/>
          <w:lang w:val="es-ES_tradnl"/>
        </w:rPr>
      </w:pPr>
    </w:p>
    <w:p w:rsidR="00AF23DF" w:rsidRPr="003B27DA" w:rsidRDefault="001E2043" w:rsidP="003B2CF2">
      <w:pPr>
        <w:spacing w:line="276" w:lineRule="auto"/>
        <w:rPr>
          <w:rFonts w:ascii="Arial" w:hAnsi="Arial" w:cs="Arial"/>
          <w:lang w:val="es-ES_tradnl"/>
        </w:rPr>
      </w:pPr>
      <w:r w:rsidRPr="003B27DA">
        <w:rPr>
          <w:rFonts w:ascii="Arial" w:hAnsi="Arial" w:cs="Arial"/>
          <w:highlight w:val="green"/>
          <w:lang w:val="es-ES_tradnl"/>
        </w:rPr>
        <w:t>M</w:t>
      </w:r>
      <w:r w:rsidR="00F80068" w:rsidRPr="003B27DA">
        <w:rPr>
          <w:rFonts w:ascii="Arial" w:hAnsi="Arial" w:cs="Arial"/>
          <w:highlight w:val="green"/>
          <w:lang w:val="es-ES_tradnl"/>
        </w:rPr>
        <w:t xml:space="preserve">ostrar al inicio del ejercicio </w:t>
      </w:r>
      <w:r w:rsidR="00FD4E51" w:rsidRPr="003B27DA">
        <w:rPr>
          <w:rFonts w:ascii="Arial" w:hAnsi="Arial" w:cs="Arial"/>
          <w:highlight w:val="green"/>
          <w:lang w:val="es-ES_tradnl"/>
        </w:rPr>
        <w:t xml:space="preserve">ventana </w:t>
      </w:r>
      <w:r w:rsidRPr="003B27DA">
        <w:rPr>
          <w:rFonts w:ascii="Arial" w:hAnsi="Arial" w:cs="Arial"/>
          <w:highlight w:val="green"/>
          <w:u w:val="single"/>
          <w:lang w:val="es-ES_tradnl"/>
        </w:rPr>
        <w:t>Más información</w:t>
      </w:r>
      <w:r w:rsidR="002233BF" w:rsidRPr="003B27DA">
        <w:rPr>
          <w:rFonts w:ascii="Arial" w:hAnsi="Arial" w:cs="Arial"/>
          <w:highlight w:val="green"/>
          <w:lang w:val="es-ES_tradnl"/>
        </w:rPr>
        <w:t>(S/N)</w:t>
      </w:r>
      <w:r w:rsidR="008D7CDB" w:rsidRPr="003B27DA">
        <w:rPr>
          <w:rFonts w:ascii="Arial" w:hAnsi="Arial" w:cs="Arial"/>
          <w:lang w:val="es-ES_tradnl"/>
        </w:rPr>
        <w:t xml:space="preserve"> N</w:t>
      </w:r>
    </w:p>
    <w:p w:rsidR="000719EE" w:rsidRPr="003B27DA" w:rsidRDefault="000719EE" w:rsidP="003B2CF2">
      <w:pPr>
        <w:spacing w:line="276" w:lineRule="auto"/>
        <w:rPr>
          <w:rFonts w:ascii="Arial" w:hAnsi="Arial" w:cs="Arial"/>
          <w:lang w:val="es-ES_tradnl"/>
        </w:rPr>
      </w:pPr>
    </w:p>
    <w:p w:rsidR="00584F8B" w:rsidRPr="003B27DA" w:rsidRDefault="00584F8B" w:rsidP="003B2CF2">
      <w:pPr>
        <w:spacing w:line="276" w:lineRule="auto"/>
        <w:rPr>
          <w:rFonts w:ascii="Arial" w:hAnsi="Arial" w:cs="Arial"/>
          <w:lang w:val="pt-BR"/>
        </w:rPr>
      </w:pPr>
      <w:r w:rsidRPr="003B27DA">
        <w:rPr>
          <w:rFonts w:ascii="Arial" w:hAnsi="Arial" w:cs="Arial"/>
          <w:b/>
          <w:color w:val="FF0000"/>
          <w:lang w:val="pt-BR"/>
        </w:rPr>
        <w:t>*</w:t>
      </w:r>
      <w:proofErr w:type="spellStart"/>
      <w:r w:rsidRPr="003B27DA">
        <w:rPr>
          <w:rFonts w:ascii="Arial" w:hAnsi="Arial" w:cs="Arial"/>
          <w:highlight w:val="green"/>
          <w:lang w:val="pt-BR"/>
        </w:rPr>
        <w:t>Sinordenaciónaleatoria</w:t>
      </w:r>
      <w:proofErr w:type="spellEnd"/>
      <w:r w:rsidRPr="003B27DA">
        <w:rPr>
          <w:rFonts w:ascii="Arial" w:hAnsi="Arial" w:cs="Arial"/>
          <w:highlight w:val="green"/>
          <w:lang w:val="pt-BR"/>
        </w:rPr>
        <w:t xml:space="preserve"> (S/</w:t>
      </w:r>
      <w:proofErr w:type="gramStart"/>
      <w:r w:rsidRPr="003B27DA">
        <w:rPr>
          <w:rFonts w:ascii="Arial" w:hAnsi="Arial" w:cs="Arial"/>
          <w:highlight w:val="green"/>
          <w:lang w:val="pt-BR"/>
        </w:rPr>
        <w:t>N):)</w:t>
      </w:r>
      <w:proofErr w:type="gramEnd"/>
      <w:r w:rsidR="00E60D5B" w:rsidRPr="003B27DA">
        <w:rPr>
          <w:rFonts w:ascii="Arial" w:hAnsi="Arial" w:cs="Arial"/>
          <w:lang w:val="pt-BR"/>
        </w:rPr>
        <w:t xml:space="preserve"> N</w:t>
      </w:r>
    </w:p>
    <w:p w:rsidR="00584F8B" w:rsidRPr="003B27DA" w:rsidRDefault="00584F8B" w:rsidP="003B2CF2">
      <w:pPr>
        <w:spacing w:line="276" w:lineRule="auto"/>
        <w:rPr>
          <w:rFonts w:ascii="Arial" w:hAnsi="Arial" w:cs="Arial"/>
          <w:lang w:val="pt-BR"/>
        </w:rPr>
      </w:pPr>
    </w:p>
    <w:p w:rsidR="006907A4" w:rsidRPr="003B27DA" w:rsidRDefault="006907A4" w:rsidP="003B2CF2">
      <w:pPr>
        <w:spacing w:line="276" w:lineRule="auto"/>
        <w:rPr>
          <w:rFonts w:ascii="Arial" w:hAnsi="Arial" w:cs="Arial"/>
          <w:lang w:val="pt-BR"/>
        </w:rPr>
      </w:pPr>
      <w:r w:rsidRPr="003B27DA">
        <w:rPr>
          <w:rFonts w:ascii="Arial" w:hAnsi="Arial" w:cs="Arial"/>
          <w:highlight w:val="green"/>
          <w:lang w:val="pt-BR"/>
        </w:rPr>
        <w:t>Mostrar calculadora (S/N)</w:t>
      </w:r>
      <w:r w:rsidR="008D7CDB" w:rsidRPr="003B27DA">
        <w:rPr>
          <w:rFonts w:ascii="Arial" w:hAnsi="Arial" w:cs="Arial"/>
          <w:lang w:val="pt-BR"/>
        </w:rPr>
        <w:t xml:space="preserve"> N</w:t>
      </w:r>
    </w:p>
    <w:p w:rsidR="000719EE" w:rsidRPr="003B27DA" w:rsidRDefault="000719EE" w:rsidP="003B2CF2">
      <w:pPr>
        <w:spacing w:line="276" w:lineRule="auto"/>
        <w:rPr>
          <w:rFonts w:ascii="Arial" w:hAnsi="Arial" w:cs="Arial"/>
          <w:lang w:val="pt-BR"/>
        </w:rPr>
      </w:pPr>
    </w:p>
    <w:p w:rsidR="00742D83" w:rsidRPr="003B27DA" w:rsidRDefault="00B860F0" w:rsidP="003B2CF2">
      <w:pPr>
        <w:spacing w:line="276" w:lineRule="auto"/>
        <w:rPr>
          <w:rFonts w:ascii="Arial" w:hAnsi="Arial" w:cs="Arial"/>
          <w:color w:val="0000FF"/>
          <w:lang w:val="es-ES_tradnl"/>
        </w:rPr>
      </w:pPr>
      <w:r w:rsidRPr="003B27DA">
        <w:rPr>
          <w:rFonts w:ascii="Arial" w:hAnsi="Arial" w:cs="Arial"/>
          <w:color w:val="0000FF"/>
          <w:lang w:val="es-ES_tradnl"/>
        </w:rPr>
        <w:t>MÍN. 2</w:t>
      </w:r>
      <w:r w:rsidR="004A4A9C" w:rsidRPr="003B27DA">
        <w:rPr>
          <w:rFonts w:ascii="Arial" w:hAnsi="Arial" w:cs="Arial"/>
          <w:color w:val="0000FF"/>
          <w:lang w:val="es-ES_tradnl"/>
        </w:rPr>
        <w:t xml:space="preserve">  MÁX. </w:t>
      </w:r>
      <w:r w:rsidRPr="003B27DA">
        <w:rPr>
          <w:rFonts w:ascii="Arial" w:hAnsi="Arial" w:cs="Arial"/>
          <w:color w:val="0000FF"/>
          <w:lang w:val="es-ES_tradnl"/>
        </w:rPr>
        <w:t>4</w:t>
      </w:r>
      <w:r w:rsidR="004A4A9C" w:rsidRPr="003B27DA">
        <w:rPr>
          <w:rFonts w:ascii="Arial" w:hAnsi="Arial" w:cs="Arial"/>
          <w:color w:val="0000FF"/>
          <w:lang w:val="es-ES_tradnl"/>
        </w:rPr>
        <w:t xml:space="preserve">. </w:t>
      </w:r>
      <w:r w:rsidRPr="003B27DA">
        <w:rPr>
          <w:rFonts w:ascii="Arial" w:hAnsi="Arial" w:cs="Arial"/>
          <w:color w:val="0000FF"/>
          <w:lang w:val="es-ES_tradnl"/>
        </w:rPr>
        <w:t>CONTENEDORES</w:t>
      </w:r>
      <w:r w:rsidR="009C4689" w:rsidRPr="003B27DA">
        <w:rPr>
          <w:rFonts w:ascii="Arial" w:hAnsi="Arial" w:cs="Arial"/>
          <w:color w:val="0000FF"/>
          <w:lang w:val="es-ES_tradnl"/>
        </w:rPr>
        <w:t xml:space="preserve">. </w:t>
      </w:r>
      <w:r w:rsidRPr="003B27DA">
        <w:rPr>
          <w:rFonts w:ascii="Arial" w:hAnsi="Arial" w:cs="Arial"/>
          <w:color w:val="0000FF"/>
          <w:lang w:val="es-ES_tradnl"/>
        </w:rPr>
        <w:t xml:space="preserve">CADA CONTENEDOR DEBERÁ CONTAR CON </w:t>
      </w:r>
      <w:r w:rsidR="00D3600C" w:rsidRPr="003B27DA">
        <w:rPr>
          <w:rFonts w:ascii="Arial" w:hAnsi="Arial" w:cs="Arial"/>
          <w:color w:val="0000FF"/>
          <w:lang w:val="es-ES_tradnl"/>
        </w:rPr>
        <w:t xml:space="preserve">POR LO MENOS UNA </w:t>
      </w:r>
      <w:r w:rsidRPr="003B27DA">
        <w:rPr>
          <w:rFonts w:ascii="Arial" w:hAnsi="Arial" w:cs="Arial"/>
          <w:color w:val="0000FF"/>
          <w:lang w:val="es-ES_tradnl"/>
        </w:rPr>
        <w:t>RESPUESTA</w:t>
      </w:r>
      <w:r w:rsidR="0036258A" w:rsidRPr="003B27DA">
        <w:rPr>
          <w:rFonts w:ascii="Arial" w:hAnsi="Arial" w:cs="Arial"/>
          <w:color w:val="0000FF"/>
          <w:lang w:val="es-ES_tradnl"/>
        </w:rPr>
        <w:t>.</w:t>
      </w:r>
    </w:p>
    <w:p w:rsidR="004A4A9C" w:rsidRPr="003B27DA" w:rsidRDefault="004A4A9C" w:rsidP="003B2CF2">
      <w:pPr>
        <w:spacing w:line="276" w:lineRule="auto"/>
        <w:rPr>
          <w:rFonts w:ascii="Arial" w:hAnsi="Arial" w:cs="Arial"/>
          <w:color w:val="0000FF"/>
          <w:lang w:val="es-ES_tradnl"/>
        </w:rPr>
      </w:pPr>
    </w:p>
    <w:p w:rsidR="006D02A8" w:rsidRPr="003B27DA" w:rsidRDefault="006D02A8" w:rsidP="003B2CF2">
      <w:pPr>
        <w:spacing w:line="276" w:lineRule="auto"/>
        <w:rPr>
          <w:rFonts w:ascii="Arial" w:hAnsi="Arial" w:cs="Arial"/>
          <w:lang w:val="es-ES_tradnl"/>
        </w:rPr>
      </w:pPr>
      <w:r w:rsidRPr="003B27DA">
        <w:rPr>
          <w:rFonts w:ascii="Arial" w:hAnsi="Arial" w:cs="Arial"/>
          <w:b/>
          <w:color w:val="FF0000"/>
          <w:lang w:val="es-ES_tradnl"/>
        </w:rPr>
        <w:t>*</w:t>
      </w:r>
      <w:r w:rsidR="00B860F0" w:rsidRPr="003B27DA">
        <w:rPr>
          <w:rFonts w:ascii="Arial" w:hAnsi="Arial" w:cs="Arial"/>
          <w:highlight w:val="green"/>
          <w:lang w:val="es-ES_tradnl"/>
        </w:rPr>
        <w:t>Contenedor</w:t>
      </w:r>
      <w:r w:rsidR="00CD0B3B" w:rsidRPr="003B27DA">
        <w:rPr>
          <w:rFonts w:ascii="Arial" w:hAnsi="Arial" w:cs="Arial"/>
          <w:highlight w:val="green"/>
          <w:lang w:val="es-ES_tradnl"/>
        </w:rPr>
        <w:t xml:space="preserve"> 1</w:t>
      </w:r>
      <w:r w:rsidRPr="003B27DA">
        <w:rPr>
          <w:rFonts w:ascii="Arial" w:hAnsi="Arial" w:cs="Arial"/>
          <w:highlight w:val="green"/>
          <w:lang w:val="es-ES_tradnl"/>
        </w:rPr>
        <w:t xml:space="preserve"> (</w:t>
      </w:r>
      <w:r w:rsidR="00B860F0" w:rsidRPr="003B27DA">
        <w:rPr>
          <w:rFonts w:ascii="Arial" w:hAnsi="Arial" w:cs="Arial"/>
          <w:b/>
          <w:highlight w:val="green"/>
          <w:lang w:val="es-ES_tradnl"/>
        </w:rPr>
        <w:t>25</w:t>
      </w:r>
      <w:r w:rsidRPr="003B27DA">
        <w:rPr>
          <w:rFonts w:ascii="Arial" w:hAnsi="Arial" w:cs="Arial"/>
          <w:highlight w:val="green"/>
          <w:lang w:val="es-ES_tradnl"/>
        </w:rPr>
        <w:t xml:space="preserve"> caracteres máximo)</w:t>
      </w:r>
      <w:r w:rsidR="00ED2008" w:rsidRPr="003B27DA">
        <w:rPr>
          <w:rFonts w:ascii="Arial" w:hAnsi="Arial" w:cs="Arial"/>
          <w:lang w:val="es-ES_tradnl"/>
        </w:rPr>
        <w:t xml:space="preserve"> Teoría microbiana</w:t>
      </w:r>
      <w:r w:rsidR="002F0B8B" w:rsidRPr="003B27DA">
        <w:rPr>
          <w:rFonts w:ascii="Arial" w:hAnsi="Arial" w:cs="Arial"/>
          <w:lang w:val="es-ES_tradnl"/>
        </w:rPr>
        <w:t>.</w:t>
      </w:r>
    </w:p>
    <w:p w:rsidR="006D02A8" w:rsidRPr="003B27DA" w:rsidRDefault="006D02A8" w:rsidP="003B2CF2">
      <w:pPr>
        <w:spacing w:line="276" w:lineRule="auto"/>
        <w:rPr>
          <w:rFonts w:ascii="Arial" w:hAnsi="Arial" w:cs="Arial"/>
          <w:lang w:val="es-ES_tradnl"/>
        </w:rPr>
      </w:pPr>
    </w:p>
    <w:p w:rsidR="007D2825" w:rsidRPr="003B27DA" w:rsidRDefault="009E7DAC" w:rsidP="003B2CF2">
      <w:pPr>
        <w:spacing w:line="276" w:lineRule="auto"/>
        <w:rPr>
          <w:rFonts w:ascii="Arial" w:hAnsi="Arial" w:cs="Arial"/>
          <w:lang w:val="es-ES_tradnl"/>
        </w:rPr>
      </w:pPr>
      <w:r w:rsidRPr="003B27DA">
        <w:rPr>
          <w:rFonts w:ascii="Arial" w:hAnsi="Arial" w:cs="Arial"/>
          <w:b/>
          <w:color w:val="FF0000"/>
          <w:lang w:val="es-ES_tradnl"/>
        </w:rPr>
        <w:t>*</w:t>
      </w:r>
      <w:proofErr w:type="gramStart"/>
      <w:r w:rsidRPr="003B27DA">
        <w:rPr>
          <w:rFonts w:ascii="Arial" w:hAnsi="Arial" w:cs="Arial"/>
          <w:highlight w:val="yellow"/>
          <w:lang w:val="es-ES_tradnl"/>
        </w:rPr>
        <w:t>Respuesta</w:t>
      </w:r>
      <w:r w:rsidR="007D2825" w:rsidRPr="003B27DA">
        <w:rPr>
          <w:rFonts w:ascii="Arial" w:hAnsi="Arial" w:cs="Arial"/>
          <w:highlight w:val="yellow"/>
          <w:lang w:val="es-ES_tradnl"/>
        </w:rPr>
        <w:t>s</w:t>
      </w:r>
      <w:r w:rsidRPr="003B27DA">
        <w:rPr>
          <w:rFonts w:ascii="Arial" w:hAnsi="Arial" w:cs="Arial"/>
          <w:highlight w:val="yellow"/>
          <w:lang w:val="es-ES_tradnl"/>
        </w:rPr>
        <w:t>(</w:t>
      </w:r>
      <w:proofErr w:type="gramEnd"/>
      <w:r w:rsidRPr="003B27DA">
        <w:rPr>
          <w:rFonts w:ascii="Arial" w:hAnsi="Arial" w:cs="Arial"/>
          <w:highlight w:val="yellow"/>
          <w:lang w:val="es-ES_tradnl"/>
        </w:rPr>
        <w:t xml:space="preserve">mín. </w:t>
      </w:r>
      <w:r w:rsidR="00B860F0" w:rsidRPr="003B27DA">
        <w:rPr>
          <w:rFonts w:ascii="Arial" w:hAnsi="Arial" w:cs="Arial"/>
          <w:highlight w:val="yellow"/>
          <w:lang w:val="es-ES_tradnl"/>
        </w:rPr>
        <w:t>1</w:t>
      </w:r>
      <w:r w:rsidRPr="003B27DA">
        <w:rPr>
          <w:rFonts w:ascii="Arial" w:hAnsi="Arial" w:cs="Arial"/>
          <w:highlight w:val="yellow"/>
          <w:lang w:val="es-ES_tradnl"/>
        </w:rPr>
        <w:t xml:space="preserve"> – máx. 5, </w:t>
      </w:r>
      <w:r w:rsidR="00B860F0" w:rsidRPr="003B27DA">
        <w:rPr>
          <w:rFonts w:ascii="Arial" w:hAnsi="Arial" w:cs="Arial"/>
          <w:b/>
          <w:highlight w:val="yellow"/>
          <w:lang w:val="es-ES_tradnl"/>
        </w:rPr>
        <w:t>2</w:t>
      </w:r>
      <w:r w:rsidRPr="003B27DA">
        <w:rPr>
          <w:rFonts w:ascii="Arial" w:hAnsi="Arial" w:cs="Arial"/>
          <w:b/>
          <w:highlight w:val="yellow"/>
          <w:lang w:val="es-ES_tradnl"/>
        </w:rPr>
        <w:t>3</w:t>
      </w:r>
      <w:r w:rsidRPr="003B27DA">
        <w:rPr>
          <w:rFonts w:ascii="Arial" w:hAnsi="Arial" w:cs="Arial"/>
          <w:highlight w:val="yellow"/>
          <w:lang w:val="es-ES_tradnl"/>
        </w:rPr>
        <w:t xml:space="preserve"> caracteres máximo cada respuesta)</w:t>
      </w:r>
    </w:p>
    <w:p w:rsidR="00584F8B" w:rsidRPr="003B27DA" w:rsidRDefault="00584F8B" w:rsidP="003B2CF2">
      <w:pPr>
        <w:spacing w:line="276" w:lineRule="auto"/>
        <w:rPr>
          <w:rFonts w:ascii="Arial" w:hAnsi="Arial" w:cs="Arial"/>
          <w:lang w:val="es-ES_tradnl"/>
        </w:rPr>
      </w:pPr>
    </w:p>
    <w:p w:rsidR="00E60D5B" w:rsidRPr="003B27DA" w:rsidRDefault="00D8018C" w:rsidP="003B2CF2">
      <w:pPr>
        <w:spacing w:line="276" w:lineRule="auto"/>
        <w:rPr>
          <w:rFonts w:ascii="Arial" w:hAnsi="Arial" w:cs="Arial"/>
          <w:lang w:val="es-ES_tradnl"/>
        </w:rPr>
      </w:pPr>
      <w:r w:rsidRPr="003B27DA">
        <w:rPr>
          <w:rFonts w:ascii="Arial" w:hAnsi="Arial" w:cs="Arial"/>
          <w:lang w:val="es-ES_tradnl"/>
        </w:rPr>
        <w:t>Microscopio</w:t>
      </w:r>
    </w:p>
    <w:p w:rsidR="00E60D5B" w:rsidRPr="003B27DA" w:rsidRDefault="00E60D5B" w:rsidP="003B2CF2">
      <w:pPr>
        <w:spacing w:line="276" w:lineRule="auto"/>
        <w:rPr>
          <w:rFonts w:ascii="Arial" w:hAnsi="Arial" w:cs="Arial"/>
          <w:lang w:val="es-ES_tradnl"/>
        </w:rPr>
      </w:pPr>
      <w:r w:rsidRPr="003B27DA">
        <w:rPr>
          <w:rFonts w:ascii="Arial" w:hAnsi="Arial" w:cs="Arial"/>
          <w:lang w:val="es-ES_tradnl"/>
        </w:rPr>
        <w:t>Antibiótico</w:t>
      </w:r>
    </w:p>
    <w:p w:rsidR="00584F8B" w:rsidRPr="003B27DA" w:rsidRDefault="00E60D5B" w:rsidP="003B2CF2">
      <w:pPr>
        <w:spacing w:line="276" w:lineRule="auto"/>
        <w:rPr>
          <w:rFonts w:ascii="Arial" w:hAnsi="Arial" w:cs="Arial"/>
          <w:lang w:val="es-ES_tradnl"/>
        </w:rPr>
      </w:pPr>
      <w:r w:rsidRPr="003B27DA">
        <w:rPr>
          <w:rFonts w:ascii="Arial" w:hAnsi="Arial" w:cs="Arial"/>
          <w:lang w:val="es-ES_tradnl"/>
        </w:rPr>
        <w:t>Infección</w:t>
      </w:r>
    </w:p>
    <w:p w:rsidR="00E60D5B" w:rsidRPr="003B27DA" w:rsidRDefault="00E60D5B" w:rsidP="003B2CF2">
      <w:pPr>
        <w:spacing w:line="276" w:lineRule="auto"/>
        <w:rPr>
          <w:rFonts w:ascii="Arial" w:hAnsi="Arial" w:cs="Arial"/>
          <w:lang w:val="es-ES_tradnl"/>
        </w:rPr>
      </w:pPr>
      <w:r w:rsidRPr="003B27DA">
        <w:rPr>
          <w:rFonts w:ascii="Arial" w:hAnsi="Arial" w:cs="Arial"/>
          <w:lang w:val="es-ES_tradnl"/>
        </w:rPr>
        <w:t>Higiene</w:t>
      </w:r>
    </w:p>
    <w:p w:rsidR="00D8018C" w:rsidRPr="003B27DA" w:rsidRDefault="00D8018C" w:rsidP="003B2CF2">
      <w:pPr>
        <w:spacing w:line="276" w:lineRule="auto"/>
        <w:rPr>
          <w:rFonts w:ascii="Arial" w:hAnsi="Arial" w:cs="Arial"/>
          <w:lang w:val="es-ES_tradnl"/>
        </w:rPr>
      </w:pPr>
      <w:r w:rsidRPr="003B27DA">
        <w:rPr>
          <w:rFonts w:ascii="Arial" w:hAnsi="Arial" w:cs="Arial"/>
          <w:lang w:val="es-ES_tradnl"/>
        </w:rPr>
        <w:t>Método efectivo</w:t>
      </w:r>
    </w:p>
    <w:p w:rsidR="00763018" w:rsidRPr="003B27DA" w:rsidRDefault="00763018" w:rsidP="003B2CF2">
      <w:pPr>
        <w:spacing w:line="276" w:lineRule="auto"/>
        <w:rPr>
          <w:rFonts w:ascii="Arial" w:hAnsi="Arial" w:cs="Arial"/>
          <w:lang w:val="es-ES_tradnl"/>
        </w:rPr>
      </w:pPr>
    </w:p>
    <w:p w:rsidR="00C5701A" w:rsidRPr="003B27DA" w:rsidRDefault="00C5701A" w:rsidP="003B2CF2">
      <w:pPr>
        <w:spacing w:line="276" w:lineRule="auto"/>
        <w:rPr>
          <w:rFonts w:ascii="Arial" w:hAnsi="Arial" w:cs="Arial"/>
          <w:lang w:val="es-ES_tradnl"/>
        </w:rPr>
      </w:pPr>
      <w:r w:rsidRPr="003B27DA">
        <w:rPr>
          <w:rFonts w:ascii="Arial" w:hAnsi="Arial" w:cs="Arial"/>
          <w:highlight w:val="yellow"/>
          <w:lang w:val="es-ES_tradnl"/>
        </w:rPr>
        <w:t>Audio OPCIONAL (nombre del archivo .mp3)</w:t>
      </w:r>
    </w:p>
    <w:p w:rsidR="00C5701A" w:rsidRPr="003B27DA" w:rsidRDefault="00C5701A" w:rsidP="003B2CF2">
      <w:pPr>
        <w:spacing w:line="276" w:lineRule="auto"/>
        <w:rPr>
          <w:rFonts w:ascii="Arial" w:hAnsi="Arial" w:cs="Arial"/>
          <w:lang w:val="es-ES_tradnl"/>
        </w:rPr>
      </w:pPr>
    </w:p>
    <w:p w:rsidR="0089063A" w:rsidRPr="003B27DA" w:rsidRDefault="0089063A" w:rsidP="003B2CF2">
      <w:pPr>
        <w:spacing w:line="276" w:lineRule="auto"/>
        <w:rPr>
          <w:rFonts w:ascii="Arial" w:hAnsi="Arial" w:cs="Arial"/>
          <w:lang w:val="es-ES_tradnl"/>
        </w:rPr>
      </w:pPr>
      <w:r w:rsidRPr="003B27DA">
        <w:rPr>
          <w:rFonts w:ascii="Arial" w:hAnsi="Arial" w:cs="Arial"/>
          <w:b/>
          <w:color w:val="FF0000"/>
          <w:lang w:val="es-ES_tradnl"/>
        </w:rPr>
        <w:t>*</w:t>
      </w:r>
      <w:r w:rsidRPr="003B27DA">
        <w:rPr>
          <w:rFonts w:ascii="Arial" w:hAnsi="Arial" w:cs="Arial"/>
          <w:highlight w:val="green"/>
          <w:lang w:val="es-ES_tradnl"/>
        </w:rPr>
        <w:t>Contenedor 2 (</w:t>
      </w:r>
      <w:r w:rsidRPr="003B27DA">
        <w:rPr>
          <w:rFonts w:ascii="Arial" w:hAnsi="Arial" w:cs="Arial"/>
          <w:b/>
          <w:highlight w:val="green"/>
          <w:lang w:val="es-ES_tradnl"/>
        </w:rPr>
        <w:t>25</w:t>
      </w:r>
      <w:r w:rsidRPr="003B27DA">
        <w:rPr>
          <w:rFonts w:ascii="Arial" w:hAnsi="Arial" w:cs="Arial"/>
          <w:highlight w:val="green"/>
          <w:lang w:val="es-ES_tradnl"/>
        </w:rPr>
        <w:t xml:space="preserve"> caracteres máximo)</w:t>
      </w:r>
      <w:r w:rsidR="00ED2008" w:rsidRPr="003B27DA">
        <w:rPr>
          <w:rFonts w:ascii="Arial" w:hAnsi="Arial" w:cs="Arial"/>
          <w:lang w:val="es-ES_tradnl"/>
        </w:rPr>
        <w:t xml:space="preserve"> Hipótesis de los humores</w:t>
      </w:r>
      <w:r w:rsidR="002F0B8B" w:rsidRPr="003B27DA">
        <w:rPr>
          <w:rFonts w:ascii="Arial" w:hAnsi="Arial" w:cs="Arial"/>
          <w:lang w:val="es-ES_tradnl"/>
        </w:rPr>
        <w:t>.</w:t>
      </w:r>
    </w:p>
    <w:p w:rsidR="0089063A" w:rsidRPr="003B27DA" w:rsidRDefault="0089063A" w:rsidP="003B2CF2">
      <w:pPr>
        <w:spacing w:line="276" w:lineRule="auto"/>
        <w:rPr>
          <w:rFonts w:ascii="Arial" w:hAnsi="Arial" w:cs="Arial"/>
          <w:lang w:val="es-ES_tradnl"/>
        </w:rPr>
      </w:pPr>
    </w:p>
    <w:p w:rsidR="00E60D5B" w:rsidRPr="003B27DA" w:rsidRDefault="0089063A" w:rsidP="003B2CF2">
      <w:pPr>
        <w:spacing w:line="276" w:lineRule="auto"/>
        <w:rPr>
          <w:rFonts w:ascii="Arial" w:hAnsi="Arial" w:cs="Arial"/>
          <w:lang w:val="es-ES_tradnl"/>
        </w:rPr>
      </w:pPr>
      <w:r w:rsidRPr="003B27DA">
        <w:rPr>
          <w:rFonts w:ascii="Arial" w:hAnsi="Arial" w:cs="Arial"/>
          <w:b/>
          <w:color w:val="FF0000"/>
          <w:lang w:val="es-ES_tradnl"/>
        </w:rPr>
        <w:t>*</w:t>
      </w:r>
      <w:r w:rsidRPr="003B27DA">
        <w:rPr>
          <w:rFonts w:ascii="Arial" w:hAnsi="Arial" w:cs="Arial"/>
          <w:highlight w:val="yellow"/>
          <w:lang w:val="es-ES_tradnl"/>
        </w:rPr>
        <w:t xml:space="preserve">Respuestas (mín. 1 – máx. 5, </w:t>
      </w:r>
      <w:r w:rsidRPr="003B27DA">
        <w:rPr>
          <w:rFonts w:ascii="Arial" w:hAnsi="Arial" w:cs="Arial"/>
          <w:b/>
          <w:highlight w:val="yellow"/>
          <w:lang w:val="es-ES_tradnl"/>
        </w:rPr>
        <w:t>23</w:t>
      </w:r>
      <w:r w:rsidRPr="003B27DA">
        <w:rPr>
          <w:rFonts w:ascii="Arial" w:hAnsi="Arial" w:cs="Arial"/>
          <w:highlight w:val="yellow"/>
          <w:lang w:val="es-ES_tradnl"/>
        </w:rPr>
        <w:t xml:space="preserve"> caracteres máximo cada respuesta)</w:t>
      </w:r>
    </w:p>
    <w:p w:rsidR="00317F10" w:rsidRPr="003B27DA" w:rsidRDefault="00317F10" w:rsidP="003B2CF2">
      <w:pPr>
        <w:spacing w:line="276" w:lineRule="auto"/>
        <w:rPr>
          <w:rFonts w:ascii="Arial" w:hAnsi="Arial" w:cs="Arial"/>
          <w:lang w:val="es-ES_tradnl"/>
        </w:rPr>
      </w:pPr>
    </w:p>
    <w:p w:rsidR="00E60D5B" w:rsidRPr="003B27DA" w:rsidRDefault="009D2242" w:rsidP="003B2CF2">
      <w:pPr>
        <w:spacing w:line="276" w:lineRule="auto"/>
        <w:rPr>
          <w:rFonts w:ascii="Arial" w:hAnsi="Arial" w:cs="Arial"/>
          <w:lang w:val="es-ES_tradnl"/>
        </w:rPr>
      </w:pPr>
      <w:r w:rsidRPr="003B27DA">
        <w:rPr>
          <w:rFonts w:ascii="Arial" w:hAnsi="Arial" w:cs="Arial"/>
          <w:lang w:val="es-ES_tradnl"/>
        </w:rPr>
        <w:t>F</w:t>
      </w:r>
      <w:r w:rsidR="00E60D5B" w:rsidRPr="003B27DA">
        <w:rPr>
          <w:rFonts w:ascii="Arial" w:hAnsi="Arial" w:cs="Arial"/>
          <w:lang w:val="es-ES_tradnl"/>
        </w:rPr>
        <w:t>luidos</w:t>
      </w:r>
    </w:p>
    <w:p w:rsidR="00E60D5B" w:rsidRPr="003B27DA" w:rsidRDefault="00E60D5B" w:rsidP="003B2CF2">
      <w:pPr>
        <w:spacing w:line="276" w:lineRule="auto"/>
        <w:rPr>
          <w:rFonts w:ascii="Arial" w:hAnsi="Arial" w:cs="Arial"/>
          <w:lang w:val="es-ES_tradnl"/>
        </w:rPr>
      </w:pPr>
      <w:r w:rsidRPr="003B27DA">
        <w:rPr>
          <w:rFonts w:ascii="Arial" w:hAnsi="Arial" w:cs="Arial"/>
          <w:lang w:val="es-ES_tradnl"/>
        </w:rPr>
        <w:t>Sangría</w:t>
      </w:r>
    </w:p>
    <w:p w:rsidR="00317F10" w:rsidRPr="003B27DA" w:rsidRDefault="00317F10" w:rsidP="003B2CF2">
      <w:pPr>
        <w:spacing w:line="276" w:lineRule="auto"/>
        <w:rPr>
          <w:rFonts w:ascii="Arial" w:hAnsi="Arial" w:cs="Arial"/>
          <w:lang w:val="es-ES_tradnl"/>
        </w:rPr>
      </w:pPr>
      <w:r w:rsidRPr="003B27DA">
        <w:rPr>
          <w:rFonts w:ascii="Arial" w:hAnsi="Arial" w:cs="Arial"/>
          <w:lang w:val="es-ES_tradnl"/>
        </w:rPr>
        <w:t>Sanguijuelas</w:t>
      </w:r>
    </w:p>
    <w:p w:rsidR="0089063A" w:rsidRPr="003B27DA" w:rsidRDefault="00DE56E5" w:rsidP="003B2CF2">
      <w:pPr>
        <w:tabs>
          <w:tab w:val="left" w:pos="760"/>
        </w:tabs>
        <w:spacing w:line="276" w:lineRule="auto"/>
        <w:rPr>
          <w:rFonts w:ascii="Arial" w:hAnsi="Arial" w:cs="Arial"/>
          <w:lang w:val="es-ES_tradnl"/>
        </w:rPr>
      </w:pPr>
      <w:r w:rsidRPr="003B27DA">
        <w:rPr>
          <w:rFonts w:ascii="Arial" w:hAnsi="Arial" w:cs="Arial"/>
          <w:lang w:val="es-ES_tradnl"/>
        </w:rPr>
        <w:t>Mito</w:t>
      </w:r>
      <w:r w:rsidR="00D8018C" w:rsidRPr="003B27DA">
        <w:rPr>
          <w:rFonts w:ascii="Arial" w:hAnsi="Arial" w:cs="Arial"/>
          <w:lang w:val="es-ES_tradnl"/>
        </w:rPr>
        <w:tab/>
      </w:r>
    </w:p>
    <w:p w:rsidR="00763018" w:rsidRPr="003B27DA" w:rsidRDefault="00D8018C" w:rsidP="003B2CF2">
      <w:pPr>
        <w:spacing w:line="276" w:lineRule="auto"/>
        <w:rPr>
          <w:rFonts w:ascii="Arial" w:hAnsi="Arial" w:cs="Arial"/>
          <w:lang w:val="es-ES_tradnl"/>
        </w:rPr>
      </w:pPr>
      <w:r w:rsidRPr="003B27DA">
        <w:rPr>
          <w:rFonts w:ascii="Arial" w:hAnsi="Arial" w:cs="Arial"/>
          <w:lang w:val="es-ES_tradnl"/>
        </w:rPr>
        <w:t>Método i</w:t>
      </w:r>
      <w:r w:rsidR="00763018" w:rsidRPr="003B27DA">
        <w:rPr>
          <w:rFonts w:ascii="Arial" w:hAnsi="Arial" w:cs="Arial"/>
          <w:lang w:val="es-ES_tradnl"/>
        </w:rPr>
        <w:t>nefectivo</w:t>
      </w:r>
    </w:p>
    <w:p w:rsidR="0089063A" w:rsidRPr="003B27DA" w:rsidRDefault="0089063A" w:rsidP="003B2CF2">
      <w:pPr>
        <w:spacing w:line="276" w:lineRule="auto"/>
        <w:rPr>
          <w:rFonts w:ascii="Arial" w:hAnsi="Arial" w:cs="Arial"/>
          <w:lang w:val="es-ES_tradnl"/>
        </w:rPr>
      </w:pPr>
    </w:p>
    <w:p w:rsidR="0089063A" w:rsidRPr="003B27DA" w:rsidRDefault="0089063A" w:rsidP="003B2CF2">
      <w:pPr>
        <w:spacing w:line="276" w:lineRule="auto"/>
        <w:rPr>
          <w:rFonts w:ascii="Arial" w:hAnsi="Arial" w:cs="Arial"/>
          <w:lang w:val="es-ES_tradnl"/>
        </w:rPr>
      </w:pPr>
      <w:r w:rsidRPr="003B27DA">
        <w:rPr>
          <w:rFonts w:ascii="Arial" w:hAnsi="Arial" w:cs="Arial"/>
          <w:highlight w:val="yellow"/>
          <w:lang w:val="es-ES_tradnl"/>
        </w:rPr>
        <w:t>Audio OPCIONAL (nombre del archivo .mp3)</w:t>
      </w:r>
    </w:p>
    <w:p w:rsidR="0089063A" w:rsidRPr="003B27DA" w:rsidRDefault="0089063A" w:rsidP="003B2CF2">
      <w:pPr>
        <w:spacing w:line="276" w:lineRule="auto"/>
        <w:rPr>
          <w:rFonts w:ascii="Arial" w:hAnsi="Arial" w:cs="Arial"/>
          <w:lang w:val="es-ES_tradnl"/>
        </w:rPr>
      </w:pPr>
    </w:p>
    <w:p w:rsidR="0089063A" w:rsidRPr="003B27DA" w:rsidRDefault="0089063A" w:rsidP="003B2CF2">
      <w:pPr>
        <w:spacing w:line="276" w:lineRule="auto"/>
        <w:rPr>
          <w:rFonts w:ascii="Arial" w:hAnsi="Arial" w:cs="Arial"/>
          <w:lang w:val="es-ES_tradnl"/>
        </w:rPr>
      </w:pPr>
    </w:p>
    <w:sectPr w:rsidR="0089063A" w:rsidRPr="003B27D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07A4"/>
    <w:rsid w:val="00025642"/>
    <w:rsid w:val="00046B74"/>
    <w:rsid w:val="00051C59"/>
    <w:rsid w:val="0005225F"/>
    <w:rsid w:val="0005228B"/>
    <w:rsid w:val="000537AE"/>
    <w:rsid w:val="00054002"/>
    <w:rsid w:val="000719EE"/>
    <w:rsid w:val="000B20BA"/>
    <w:rsid w:val="00104E5C"/>
    <w:rsid w:val="00125D25"/>
    <w:rsid w:val="001B092E"/>
    <w:rsid w:val="001B3983"/>
    <w:rsid w:val="001D2148"/>
    <w:rsid w:val="001E2043"/>
    <w:rsid w:val="002233BF"/>
    <w:rsid w:val="00227850"/>
    <w:rsid w:val="00230D9D"/>
    <w:rsid w:val="00254FDB"/>
    <w:rsid w:val="0025789D"/>
    <w:rsid w:val="002B2F09"/>
    <w:rsid w:val="002B7E96"/>
    <w:rsid w:val="002E30A7"/>
    <w:rsid w:val="002E4EE6"/>
    <w:rsid w:val="002F0B8B"/>
    <w:rsid w:val="002F3F12"/>
    <w:rsid w:val="00317F10"/>
    <w:rsid w:val="00317F44"/>
    <w:rsid w:val="00326C60"/>
    <w:rsid w:val="00334EA6"/>
    <w:rsid w:val="00340C3A"/>
    <w:rsid w:val="00342E6F"/>
    <w:rsid w:val="00345260"/>
    <w:rsid w:val="00353644"/>
    <w:rsid w:val="0036258A"/>
    <w:rsid w:val="00376986"/>
    <w:rsid w:val="003A458C"/>
    <w:rsid w:val="003B27DA"/>
    <w:rsid w:val="003B2CF2"/>
    <w:rsid w:val="003B49B4"/>
    <w:rsid w:val="003D72B3"/>
    <w:rsid w:val="004024BA"/>
    <w:rsid w:val="00411F22"/>
    <w:rsid w:val="00417B06"/>
    <w:rsid w:val="004206EF"/>
    <w:rsid w:val="004375B6"/>
    <w:rsid w:val="0045712C"/>
    <w:rsid w:val="00485C72"/>
    <w:rsid w:val="00495119"/>
    <w:rsid w:val="004A4A9C"/>
    <w:rsid w:val="004E3248"/>
    <w:rsid w:val="00506FA9"/>
    <w:rsid w:val="00510FE7"/>
    <w:rsid w:val="0052013C"/>
    <w:rsid w:val="00547951"/>
    <w:rsid w:val="005513FA"/>
    <w:rsid w:val="00551D6E"/>
    <w:rsid w:val="00552D7C"/>
    <w:rsid w:val="0055381A"/>
    <w:rsid w:val="00584F8B"/>
    <w:rsid w:val="005B210B"/>
    <w:rsid w:val="005C209B"/>
    <w:rsid w:val="005D3CC8"/>
    <w:rsid w:val="005E4F61"/>
    <w:rsid w:val="005E7174"/>
    <w:rsid w:val="005F2028"/>
    <w:rsid w:val="005F4C68"/>
    <w:rsid w:val="00611072"/>
    <w:rsid w:val="00616529"/>
    <w:rsid w:val="00630169"/>
    <w:rsid w:val="0063490D"/>
    <w:rsid w:val="00647430"/>
    <w:rsid w:val="00677B19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50696"/>
    <w:rsid w:val="00763018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752D9"/>
    <w:rsid w:val="00881754"/>
    <w:rsid w:val="0089063A"/>
    <w:rsid w:val="008932B9"/>
    <w:rsid w:val="008C55D7"/>
    <w:rsid w:val="008C6F76"/>
    <w:rsid w:val="008D7CDB"/>
    <w:rsid w:val="00923C89"/>
    <w:rsid w:val="009320AC"/>
    <w:rsid w:val="009510B5"/>
    <w:rsid w:val="00953886"/>
    <w:rsid w:val="009663BC"/>
    <w:rsid w:val="0099088A"/>
    <w:rsid w:val="00992AB9"/>
    <w:rsid w:val="009C370A"/>
    <w:rsid w:val="009C4689"/>
    <w:rsid w:val="009D2242"/>
    <w:rsid w:val="009E7DAC"/>
    <w:rsid w:val="009F074B"/>
    <w:rsid w:val="00A2147A"/>
    <w:rsid w:val="00A22796"/>
    <w:rsid w:val="00A61B6D"/>
    <w:rsid w:val="00A70A85"/>
    <w:rsid w:val="00A714C4"/>
    <w:rsid w:val="00A74CE5"/>
    <w:rsid w:val="00A925B6"/>
    <w:rsid w:val="00A96F16"/>
    <w:rsid w:val="00A974E1"/>
    <w:rsid w:val="00AA0FF1"/>
    <w:rsid w:val="00AA10B5"/>
    <w:rsid w:val="00AC165F"/>
    <w:rsid w:val="00AC45C1"/>
    <w:rsid w:val="00AC7496"/>
    <w:rsid w:val="00AC7FAC"/>
    <w:rsid w:val="00AE458C"/>
    <w:rsid w:val="00AF23DF"/>
    <w:rsid w:val="00B00906"/>
    <w:rsid w:val="00B0282E"/>
    <w:rsid w:val="00B45ECD"/>
    <w:rsid w:val="00B51D60"/>
    <w:rsid w:val="00B5250C"/>
    <w:rsid w:val="00B55138"/>
    <w:rsid w:val="00B860F0"/>
    <w:rsid w:val="00B92165"/>
    <w:rsid w:val="00BC129D"/>
    <w:rsid w:val="00BC2254"/>
    <w:rsid w:val="00BD1FFA"/>
    <w:rsid w:val="00BD3D30"/>
    <w:rsid w:val="00C0683E"/>
    <w:rsid w:val="00C209AE"/>
    <w:rsid w:val="00C219A9"/>
    <w:rsid w:val="00C34A1F"/>
    <w:rsid w:val="00C35567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C6CBC"/>
    <w:rsid w:val="00CD0B3B"/>
    <w:rsid w:val="00CD2245"/>
    <w:rsid w:val="00CE7115"/>
    <w:rsid w:val="00D15A42"/>
    <w:rsid w:val="00D3600C"/>
    <w:rsid w:val="00D3644C"/>
    <w:rsid w:val="00D660AD"/>
    <w:rsid w:val="00D8018C"/>
    <w:rsid w:val="00DD1154"/>
    <w:rsid w:val="00DE1C4F"/>
    <w:rsid w:val="00DE2253"/>
    <w:rsid w:val="00DE56E5"/>
    <w:rsid w:val="00DE69EE"/>
    <w:rsid w:val="00DF5702"/>
    <w:rsid w:val="00E0506B"/>
    <w:rsid w:val="00E057E6"/>
    <w:rsid w:val="00E14BD5"/>
    <w:rsid w:val="00E32F4B"/>
    <w:rsid w:val="00E52666"/>
    <w:rsid w:val="00E54DA3"/>
    <w:rsid w:val="00E60D5B"/>
    <w:rsid w:val="00E61A4B"/>
    <w:rsid w:val="00E62858"/>
    <w:rsid w:val="00E713BD"/>
    <w:rsid w:val="00E7707B"/>
    <w:rsid w:val="00E814BE"/>
    <w:rsid w:val="00E84C33"/>
    <w:rsid w:val="00E92A34"/>
    <w:rsid w:val="00EA22E1"/>
    <w:rsid w:val="00EA3E65"/>
    <w:rsid w:val="00EB0CCB"/>
    <w:rsid w:val="00EC398E"/>
    <w:rsid w:val="00EC3FD8"/>
    <w:rsid w:val="00ED200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5:docId w15:val="{8E503C1C-9407-4920-B05E-DAED9C6EB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115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0506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506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344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Germán Cuervo</cp:lastModifiedBy>
  <cp:revision>10</cp:revision>
  <dcterms:created xsi:type="dcterms:W3CDTF">2015-03-08T19:13:00Z</dcterms:created>
  <dcterms:modified xsi:type="dcterms:W3CDTF">2015-08-10T21:28:00Z</dcterms:modified>
</cp:coreProperties>
</file>