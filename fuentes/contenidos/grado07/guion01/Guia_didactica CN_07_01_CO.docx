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BC" w:rsidRPr="00532721" w:rsidRDefault="00520DBC" w:rsidP="00520DBC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 xml:space="preserve">Guía didáctica </w:t>
      </w:r>
      <w:r>
        <w:rPr>
          <w:rFonts w:ascii="Times New Roman" w:hAnsi="Times New Roman" w:cs="Times New Roman"/>
          <w:b/>
        </w:rPr>
        <w:t>Sistemas de locomoción en los seres vivos</w:t>
      </w:r>
    </w:p>
    <w:p w:rsidR="00520DBC" w:rsidRPr="00532721" w:rsidRDefault="00520DBC" w:rsidP="00520DBC">
      <w:pPr>
        <w:jc w:val="both"/>
        <w:rPr>
          <w:rFonts w:ascii="Times New Roman" w:hAnsi="Times New Roman" w:cs="Times New Roman"/>
          <w:b/>
        </w:rPr>
      </w:pPr>
    </w:p>
    <w:p w:rsidR="00520DBC" w:rsidRPr="00532721" w:rsidRDefault="00520DBC" w:rsidP="00520DBC">
      <w:pPr>
        <w:jc w:val="both"/>
        <w:rPr>
          <w:rFonts w:ascii="Times New Roman" w:hAnsi="Times New Roman" w:cs="Times New Roman"/>
        </w:rPr>
      </w:pPr>
    </w:p>
    <w:p w:rsidR="00520DBC" w:rsidRPr="00532721" w:rsidRDefault="00520DBC" w:rsidP="00520DBC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Estándar</w:t>
      </w:r>
    </w:p>
    <w:p w:rsidR="00520DBC" w:rsidRPr="00532721" w:rsidRDefault="00520DBC" w:rsidP="00520DBC">
      <w:pPr>
        <w:jc w:val="both"/>
        <w:rPr>
          <w:rFonts w:ascii="Times New Roman" w:hAnsi="Times New Roman" w:cs="Times New Roman"/>
          <w:b/>
        </w:rPr>
      </w:pPr>
    </w:p>
    <w:p w:rsidR="00520DBC" w:rsidRPr="00532721" w:rsidRDefault="00520DBC" w:rsidP="00520DBC">
      <w:p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Identifico condiciones de cambio y de equilibrio en los seres vivos y en los ecosistemas.</w:t>
      </w:r>
    </w:p>
    <w:p w:rsidR="00520DBC" w:rsidRPr="00532721" w:rsidRDefault="00520DBC" w:rsidP="00520DBC">
      <w:pPr>
        <w:jc w:val="both"/>
        <w:rPr>
          <w:rFonts w:ascii="Times New Roman" w:hAnsi="Times New Roman" w:cs="Times New Roman"/>
          <w:b/>
        </w:rPr>
      </w:pPr>
    </w:p>
    <w:p w:rsidR="00520DBC" w:rsidRPr="00532721" w:rsidRDefault="00520DBC" w:rsidP="00520DBC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 xml:space="preserve">Entorno </w:t>
      </w:r>
    </w:p>
    <w:p w:rsidR="00520DBC" w:rsidRPr="00532721" w:rsidRDefault="00520DBC" w:rsidP="00520DBC">
      <w:pPr>
        <w:jc w:val="both"/>
        <w:rPr>
          <w:rFonts w:ascii="Times New Roman" w:hAnsi="Times New Roman" w:cs="Times New Roman"/>
          <w:b/>
        </w:rPr>
      </w:pPr>
    </w:p>
    <w:p w:rsidR="00520DBC" w:rsidRDefault="00520DBC" w:rsidP="00520D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VIVO</w:t>
      </w:r>
    </w:p>
    <w:p w:rsidR="00D62807" w:rsidRDefault="00520DBC" w:rsidP="00520D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unidad se </w:t>
      </w:r>
      <w:r w:rsidRPr="00532721">
        <w:rPr>
          <w:rFonts w:ascii="Times New Roman" w:hAnsi="Times New Roman" w:cs="Times New Roman"/>
        </w:rPr>
        <w:t>estudia</w:t>
      </w:r>
      <w:r w:rsidR="00D62807">
        <w:rPr>
          <w:rFonts w:ascii="Times New Roman" w:hAnsi="Times New Roman" w:cs="Times New Roman"/>
        </w:rPr>
        <w:t>n los diferentes sistemas y estructuras de locomoción en los seres vivos.</w:t>
      </w:r>
    </w:p>
    <w:p w:rsidR="00520DBC" w:rsidRDefault="00520DBC" w:rsidP="00520DB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:rsidR="00520DBC" w:rsidRPr="00532721" w:rsidRDefault="00520DBC" w:rsidP="00520DBC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Competencias</w:t>
      </w:r>
    </w:p>
    <w:p w:rsidR="00520DBC" w:rsidRPr="00532721" w:rsidRDefault="00520DBC" w:rsidP="00520DBC">
      <w:pPr>
        <w:jc w:val="both"/>
        <w:rPr>
          <w:rFonts w:ascii="Times New Roman" w:hAnsi="Times New Roman" w:cs="Times New Roman"/>
          <w:b/>
        </w:rPr>
      </w:pPr>
    </w:p>
    <w:p w:rsidR="00520DBC" w:rsidRDefault="00D62807" w:rsidP="00D6280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62807">
        <w:rPr>
          <w:rFonts w:ascii="Times New Roman" w:hAnsi="Times New Roman" w:cs="Times New Roman"/>
        </w:rPr>
        <w:t>Explico las funciones de los seres vivos a partir de las relaciones entre diferentes sistemas</w:t>
      </w:r>
      <w:r>
        <w:rPr>
          <w:rFonts w:ascii="Times New Roman" w:hAnsi="Times New Roman" w:cs="Times New Roman"/>
        </w:rPr>
        <w:t xml:space="preserve"> </w:t>
      </w:r>
      <w:r w:rsidRPr="00D62807">
        <w:rPr>
          <w:rFonts w:ascii="Times New Roman" w:hAnsi="Times New Roman" w:cs="Times New Roman"/>
        </w:rPr>
        <w:t>de órganos.</w:t>
      </w:r>
    </w:p>
    <w:p w:rsidR="00D62807" w:rsidRDefault="00D62807" w:rsidP="00D6280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62807">
        <w:rPr>
          <w:rFonts w:ascii="Times New Roman" w:hAnsi="Times New Roman" w:cs="Times New Roman"/>
        </w:rPr>
        <w:t>Establezco las adaptaciones de algunos seres</w:t>
      </w:r>
      <w:r>
        <w:rPr>
          <w:rFonts w:ascii="Times New Roman" w:hAnsi="Times New Roman" w:cs="Times New Roman"/>
        </w:rPr>
        <w:t xml:space="preserve"> </w:t>
      </w:r>
      <w:r w:rsidRPr="00D62807">
        <w:rPr>
          <w:rFonts w:ascii="Times New Roman" w:hAnsi="Times New Roman" w:cs="Times New Roman"/>
        </w:rPr>
        <w:t xml:space="preserve">vivos en ecosistemas de </w:t>
      </w:r>
      <w:commentRangeStart w:id="0"/>
      <w:r w:rsidRPr="00D62807">
        <w:rPr>
          <w:rFonts w:ascii="Times New Roman" w:hAnsi="Times New Roman" w:cs="Times New Roman"/>
        </w:rPr>
        <w:t>Colombia</w:t>
      </w:r>
      <w:commentRangeEnd w:id="0"/>
      <w:r w:rsidR="00990012">
        <w:rPr>
          <w:rStyle w:val="Refdecomentario"/>
        </w:rPr>
        <w:commentReference w:id="0"/>
      </w:r>
      <w:r w:rsidRPr="00D62807">
        <w:rPr>
          <w:rFonts w:ascii="Times New Roman" w:hAnsi="Times New Roman" w:cs="Times New Roman"/>
        </w:rPr>
        <w:t>.</w:t>
      </w:r>
    </w:p>
    <w:p w:rsidR="005A4EE0" w:rsidRPr="00D62807" w:rsidRDefault="005A4EE0" w:rsidP="005A4EE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A4EE0">
        <w:rPr>
          <w:rFonts w:ascii="Times New Roman" w:hAnsi="Times New Roman" w:cs="Times New Roman"/>
        </w:rPr>
        <w:t>Identifico y uso adecuadamente el lenguaje propio de las ciencias.</w:t>
      </w:r>
    </w:p>
    <w:p w:rsidR="00D62807" w:rsidRDefault="00D62807" w:rsidP="00520DBC">
      <w:pPr>
        <w:jc w:val="both"/>
        <w:rPr>
          <w:rFonts w:ascii="Times New Roman" w:hAnsi="Times New Roman" w:cs="Times New Roman"/>
          <w:b/>
        </w:rPr>
      </w:pPr>
    </w:p>
    <w:p w:rsidR="00520DBC" w:rsidRPr="00532721" w:rsidRDefault="00520DBC" w:rsidP="00520DBC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Estrategia didáctica</w:t>
      </w:r>
    </w:p>
    <w:p w:rsidR="00520DBC" w:rsidRDefault="00520DBC" w:rsidP="00520DBC">
      <w:pPr>
        <w:jc w:val="both"/>
        <w:rPr>
          <w:rFonts w:ascii="Times New Roman" w:hAnsi="Times New Roman" w:cs="Times New Roman"/>
        </w:rPr>
      </w:pPr>
    </w:p>
    <w:p w:rsidR="00520DBC" w:rsidRPr="00A26A66" w:rsidRDefault="00D62807" w:rsidP="00520D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locomoción es un proceso que permite la relación de los organismos con su entorno, ya sea para conseguir alimento, pareja, refugio o algún recurso necesario para su supervivencia. De acuerdo con esto, es importante establecer cómo se realiza la locomoción en los diferentes grupos de seres vivos y que estructuras emplean para realizarla.</w:t>
      </w:r>
    </w:p>
    <w:p w:rsidR="00520DBC" w:rsidRDefault="00520DBC" w:rsidP="00520DBC">
      <w:pPr>
        <w:jc w:val="both"/>
        <w:rPr>
          <w:rFonts w:ascii="Times New Roman" w:hAnsi="Times New Roman" w:cs="Times New Roman"/>
        </w:rPr>
      </w:pPr>
    </w:p>
    <w:p w:rsidR="00520DBC" w:rsidRPr="00A26A66" w:rsidRDefault="00D62807" w:rsidP="00520D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20DBC">
        <w:rPr>
          <w:rFonts w:ascii="Times New Roman" w:hAnsi="Times New Roman" w:cs="Times New Roman"/>
        </w:rPr>
        <w:t>ara facilitar la comprensión y</w:t>
      </w:r>
      <w:r w:rsidR="00520DBC" w:rsidRPr="00A26A66">
        <w:rPr>
          <w:rFonts w:ascii="Times New Roman" w:hAnsi="Times New Roman" w:cs="Times New Roman"/>
        </w:rPr>
        <w:t xml:space="preserve"> cumplir </w:t>
      </w:r>
      <w:r w:rsidR="00520DBC">
        <w:rPr>
          <w:rFonts w:ascii="Times New Roman" w:hAnsi="Times New Roman" w:cs="Times New Roman"/>
        </w:rPr>
        <w:t>las competencias propuesta</w:t>
      </w:r>
      <w:r w:rsidR="00520DBC" w:rsidRPr="00A26A66">
        <w:rPr>
          <w:rFonts w:ascii="Times New Roman" w:hAnsi="Times New Roman" w:cs="Times New Roman"/>
        </w:rPr>
        <w:t xml:space="preserve">s </w:t>
      </w:r>
      <w:r w:rsidR="00520DBC">
        <w:rPr>
          <w:rFonts w:ascii="Times New Roman" w:hAnsi="Times New Roman" w:cs="Times New Roman"/>
        </w:rPr>
        <w:t xml:space="preserve">para </w:t>
      </w:r>
      <w:r w:rsidR="00520DBC" w:rsidRPr="00A26A66">
        <w:rPr>
          <w:rFonts w:ascii="Times New Roman" w:hAnsi="Times New Roman" w:cs="Times New Roman"/>
        </w:rPr>
        <w:t>este tema, se propone la siguiente secuencia didáctica:</w:t>
      </w:r>
    </w:p>
    <w:p w:rsidR="00520DBC" w:rsidRPr="00A26A66" w:rsidRDefault="00520DBC" w:rsidP="00520DBC">
      <w:pPr>
        <w:jc w:val="both"/>
        <w:rPr>
          <w:rFonts w:ascii="Times New Roman" w:hAnsi="Times New Roman" w:cs="Times New Roman"/>
        </w:rPr>
      </w:pPr>
    </w:p>
    <w:p w:rsidR="00520DBC" w:rsidRPr="006C0697" w:rsidRDefault="00520DBC" w:rsidP="00520DBC">
      <w:pPr>
        <w:pStyle w:val="Prrafodelista"/>
        <w:rPr>
          <w:rFonts w:ascii="Times New Roman" w:hAnsi="Times New Roman" w:cs="Times New Roman"/>
        </w:rPr>
      </w:pPr>
    </w:p>
    <w:p w:rsidR="00520DBC" w:rsidRDefault="00D62807" w:rsidP="00520DB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Especifique el concepto de locomoción en los seres vivos, para que se realiza y las diferencias claras que se presentan en cada uno de los grupos.</w:t>
      </w:r>
    </w:p>
    <w:p w:rsidR="00D62807" w:rsidRDefault="00D62807" w:rsidP="00D62807">
      <w:pPr>
        <w:jc w:val="both"/>
        <w:rPr>
          <w:rFonts w:ascii="Times New Roman" w:hAnsi="Times New Roman" w:cs="Times New Roman"/>
        </w:rPr>
      </w:pPr>
    </w:p>
    <w:p w:rsidR="00D62807" w:rsidRDefault="002D4A49" w:rsidP="00D6280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Discuta con los estudiantes los artículos propuestos en las secciones VER de la unidad para dar mayor claridad al tema y mostrar su aplicabilidad en otros contextos.</w:t>
      </w:r>
    </w:p>
    <w:p w:rsidR="002D4A49" w:rsidRPr="002D4A49" w:rsidRDefault="002D4A49" w:rsidP="002D4A49">
      <w:pPr>
        <w:pStyle w:val="Prrafodelista"/>
        <w:rPr>
          <w:rFonts w:ascii="Times New Roman" w:hAnsi="Times New Roman" w:cs="Times New Roman"/>
        </w:rPr>
      </w:pPr>
    </w:p>
    <w:p w:rsidR="002D4A49" w:rsidRDefault="002D4A49" w:rsidP="00D62807">
      <w:pPr>
        <w:pStyle w:val="Prrafodelista"/>
        <w:numPr>
          <w:ilvl w:val="0"/>
          <w:numId w:val="2"/>
        </w:numPr>
        <w:jc w:val="both"/>
        <w:rPr>
          <w:ins w:id="1" w:author="Usuario" w:date="2015-06-02T17:22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Solicite a los estudiantes que consulten </w:t>
      </w:r>
      <w:ins w:id="2" w:author="Usuario" w:date="2015-06-02T17:23:00Z">
        <w:r w:rsidR="006521C4">
          <w:rPr>
            <w:rFonts w:ascii="Times New Roman" w:hAnsi="Times New Roman" w:cs="Times New Roman"/>
          </w:rPr>
          <w:t xml:space="preserve">el concepto de adaptación </w:t>
        </w:r>
      </w:ins>
      <w:r>
        <w:rPr>
          <w:rFonts w:ascii="Times New Roman" w:hAnsi="Times New Roman" w:cs="Times New Roman"/>
        </w:rPr>
        <w:t xml:space="preserve">y </w:t>
      </w:r>
      <w:ins w:id="3" w:author="Usuario" w:date="2015-06-02T17:31:00Z">
        <w:r w:rsidR="003D188C">
          <w:rPr>
            <w:rFonts w:ascii="Times New Roman" w:hAnsi="Times New Roman" w:cs="Times New Roman"/>
          </w:rPr>
          <w:t xml:space="preserve">que </w:t>
        </w:r>
      </w:ins>
      <w:r>
        <w:rPr>
          <w:rFonts w:ascii="Times New Roman" w:hAnsi="Times New Roman" w:cs="Times New Roman"/>
        </w:rPr>
        <w:t xml:space="preserve">elaboren un folleto sobre las diferentes adaptaciones corporales o de sus extremidades, que presentan los animales de acuerdo con el medio en el que se desplazan (terrestre, acuático o </w:t>
      </w:r>
      <w:commentRangeStart w:id="4"/>
      <w:r>
        <w:rPr>
          <w:rFonts w:ascii="Times New Roman" w:hAnsi="Times New Roman" w:cs="Times New Roman"/>
        </w:rPr>
        <w:t>aéreo</w:t>
      </w:r>
      <w:commentRangeEnd w:id="4"/>
      <w:r w:rsidR="006521C4">
        <w:rPr>
          <w:rStyle w:val="Refdecomentario"/>
        </w:rPr>
        <w:commentReference w:id="4"/>
      </w:r>
      <w:r>
        <w:rPr>
          <w:rFonts w:ascii="Times New Roman" w:hAnsi="Times New Roman" w:cs="Times New Roman"/>
        </w:rPr>
        <w:t>)</w:t>
      </w:r>
      <w:r w:rsidR="00BA4DD2">
        <w:rPr>
          <w:rFonts w:ascii="Times New Roman" w:hAnsi="Times New Roman" w:cs="Times New Roman"/>
        </w:rPr>
        <w:t>.</w:t>
      </w:r>
      <w:ins w:id="5" w:author="Usuario" w:date="2015-06-02T17:24:00Z">
        <w:r w:rsidR="006521C4">
          <w:rPr>
            <w:rFonts w:ascii="Times New Roman" w:hAnsi="Times New Roman" w:cs="Times New Roman"/>
          </w:rPr>
          <w:t xml:space="preserve"> El estudiante debe escoger mínimo cinco (5) animales colombianos de cada tipo de ambiente mencionado</w:t>
        </w:r>
      </w:ins>
      <w:ins w:id="6" w:author="Usuario" w:date="2015-06-02T17:25:00Z">
        <w:r w:rsidR="006521C4">
          <w:rPr>
            <w:rFonts w:ascii="Times New Roman" w:hAnsi="Times New Roman" w:cs="Times New Roman"/>
          </w:rPr>
          <w:t xml:space="preserve"> y describir sus caracter</w:t>
        </w:r>
      </w:ins>
      <w:ins w:id="7" w:author="Usuario" w:date="2015-06-02T17:26:00Z">
        <w:r w:rsidR="006521C4">
          <w:rPr>
            <w:rFonts w:ascii="Times New Roman" w:hAnsi="Times New Roman" w:cs="Times New Roman"/>
          </w:rPr>
          <w:t xml:space="preserve">ísticas particulares en cuanto a las estructuras empleadas </w:t>
        </w:r>
      </w:ins>
      <w:ins w:id="8" w:author="Usuario" w:date="2015-06-02T17:32:00Z">
        <w:r w:rsidR="003D188C">
          <w:rPr>
            <w:rFonts w:ascii="Times New Roman" w:hAnsi="Times New Roman" w:cs="Times New Roman"/>
          </w:rPr>
          <w:t>para</w:t>
        </w:r>
      </w:ins>
      <w:ins w:id="9" w:author="Usuario" w:date="2015-06-02T17:26:00Z">
        <w:r w:rsidR="006521C4">
          <w:rPr>
            <w:rFonts w:ascii="Times New Roman" w:hAnsi="Times New Roman" w:cs="Times New Roman"/>
          </w:rPr>
          <w:t xml:space="preserve"> la locomoción.</w:t>
        </w:r>
      </w:ins>
    </w:p>
    <w:p w:rsidR="006521C4" w:rsidRPr="006521C4" w:rsidRDefault="006521C4" w:rsidP="006521C4">
      <w:pPr>
        <w:pStyle w:val="Prrafodelista"/>
        <w:rPr>
          <w:ins w:id="10" w:author="Usuario" w:date="2015-06-02T17:22:00Z"/>
          <w:rFonts w:ascii="Times New Roman" w:hAnsi="Times New Roman" w:cs="Times New Roman"/>
          <w:rPrChange w:id="11" w:author="Usuario" w:date="2015-06-02T17:22:00Z">
            <w:rPr>
              <w:ins w:id="12" w:author="Usuario" w:date="2015-06-02T17:22:00Z"/>
            </w:rPr>
          </w:rPrChange>
        </w:rPr>
        <w:pPrChange w:id="13" w:author="Usuario" w:date="2015-06-02T17:22:00Z">
          <w:pPr>
            <w:pStyle w:val="Prrafodelista"/>
            <w:numPr>
              <w:numId w:val="2"/>
            </w:numPr>
            <w:ind w:left="360" w:hanging="360"/>
            <w:jc w:val="both"/>
          </w:pPr>
        </w:pPrChange>
      </w:pPr>
    </w:p>
    <w:p w:rsidR="006521C4" w:rsidRDefault="006521C4" w:rsidP="00D62807">
      <w:pPr>
        <w:pStyle w:val="Prrafodelista"/>
        <w:numPr>
          <w:ilvl w:val="0"/>
          <w:numId w:val="2"/>
        </w:numPr>
        <w:jc w:val="both"/>
        <w:rPr>
          <w:ins w:id="14" w:author="Usuario" w:date="2015-06-02T17:33:00Z"/>
          <w:rFonts w:ascii="Times New Roman" w:hAnsi="Times New Roman" w:cs="Times New Roman"/>
        </w:rPr>
      </w:pPr>
      <w:ins w:id="15" w:author="Usuario" w:date="2015-06-02T17:26:00Z">
        <w:r>
          <w:rPr>
            <w:rFonts w:ascii="Times New Roman" w:hAnsi="Times New Roman" w:cs="Times New Roman"/>
          </w:rPr>
          <w:t xml:space="preserve">Prepare una </w:t>
        </w:r>
      </w:ins>
      <w:ins w:id="16" w:author="Usuario" w:date="2015-06-02T17:32:00Z">
        <w:r w:rsidR="003D188C">
          <w:rPr>
            <w:rFonts w:ascii="Times New Roman" w:hAnsi="Times New Roman" w:cs="Times New Roman"/>
          </w:rPr>
          <w:t>exposición de los folletos e invite a los estudiantes a que realicen la respectiva presentación</w:t>
        </w:r>
      </w:ins>
      <w:ins w:id="17" w:author="Usuario" w:date="2015-06-02T17:33:00Z">
        <w:r w:rsidR="003D188C">
          <w:rPr>
            <w:rFonts w:ascii="Times New Roman" w:hAnsi="Times New Roman" w:cs="Times New Roman"/>
          </w:rPr>
          <w:t xml:space="preserve"> y sustentación</w:t>
        </w:r>
      </w:ins>
      <w:ins w:id="18" w:author="Usuario" w:date="2015-06-02T17:32:00Z">
        <w:r w:rsidR="003D188C">
          <w:rPr>
            <w:rFonts w:ascii="Times New Roman" w:hAnsi="Times New Roman" w:cs="Times New Roman"/>
          </w:rPr>
          <w:t xml:space="preserve"> de su trabajo</w:t>
        </w:r>
      </w:ins>
      <w:ins w:id="19" w:author="Usuario" w:date="2015-06-02T17:33:00Z">
        <w:r w:rsidR="003D188C">
          <w:rPr>
            <w:rFonts w:ascii="Times New Roman" w:hAnsi="Times New Roman" w:cs="Times New Roman"/>
          </w:rPr>
          <w:t>.</w:t>
        </w:r>
      </w:ins>
    </w:p>
    <w:p w:rsidR="003D188C" w:rsidRPr="003D188C" w:rsidRDefault="003D188C" w:rsidP="003D188C">
      <w:pPr>
        <w:pStyle w:val="Prrafodelista"/>
        <w:rPr>
          <w:ins w:id="20" w:author="Usuario" w:date="2015-06-02T17:33:00Z"/>
          <w:rFonts w:ascii="Times New Roman" w:hAnsi="Times New Roman" w:cs="Times New Roman"/>
          <w:rPrChange w:id="21" w:author="Usuario" w:date="2015-06-02T17:33:00Z">
            <w:rPr>
              <w:ins w:id="22" w:author="Usuario" w:date="2015-06-02T17:33:00Z"/>
            </w:rPr>
          </w:rPrChange>
        </w:rPr>
        <w:pPrChange w:id="23" w:author="Usuario" w:date="2015-06-02T17:33:00Z">
          <w:pPr>
            <w:pStyle w:val="Prrafodelista"/>
            <w:numPr>
              <w:numId w:val="2"/>
            </w:numPr>
            <w:ind w:left="360" w:hanging="360"/>
            <w:jc w:val="both"/>
          </w:pPr>
        </w:pPrChange>
      </w:pPr>
    </w:p>
    <w:p w:rsidR="003D188C" w:rsidRDefault="003D188C" w:rsidP="00D6280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ins w:id="24" w:author="Usuario" w:date="2015-06-02T17:33:00Z">
        <w:r>
          <w:rPr>
            <w:rFonts w:ascii="Times New Roman" w:hAnsi="Times New Roman" w:cs="Times New Roman"/>
          </w:rPr>
          <w:lastRenderedPageBreak/>
          <w:t>Diseñe una actividad evaluativa</w:t>
        </w:r>
      </w:ins>
      <w:ins w:id="25" w:author="Usuario" w:date="2015-06-02T17:34:00Z">
        <w:r>
          <w:rPr>
            <w:rFonts w:ascii="Times New Roman" w:hAnsi="Times New Roman" w:cs="Times New Roman"/>
          </w:rPr>
          <w:t>,</w:t>
        </w:r>
      </w:ins>
      <w:ins w:id="26" w:author="Usuario" w:date="2015-06-02T17:33:00Z">
        <w:r>
          <w:rPr>
            <w:rFonts w:ascii="Times New Roman" w:hAnsi="Times New Roman" w:cs="Times New Roman"/>
          </w:rPr>
          <w:t xml:space="preserve"> en la que los estudiantes puedan demostrar su aprendizaje</w:t>
        </w:r>
      </w:ins>
      <w:ins w:id="27" w:author="Usuario" w:date="2015-06-02T17:34:00Z">
        <w:r>
          <w:rPr>
            <w:rFonts w:ascii="Times New Roman" w:hAnsi="Times New Roman" w:cs="Times New Roman"/>
          </w:rPr>
          <w:t>,</w:t>
        </w:r>
      </w:ins>
      <w:ins w:id="28" w:author="Usuario" w:date="2015-06-02T17:33:00Z">
        <w:r>
          <w:rPr>
            <w:rFonts w:ascii="Times New Roman" w:hAnsi="Times New Roman" w:cs="Times New Roman"/>
          </w:rPr>
          <w:t xml:space="preserve"> sobre las diferentes estructuras empleadas por los animales para la locomoci</w:t>
        </w:r>
      </w:ins>
      <w:ins w:id="29" w:author="Usuario" w:date="2015-06-02T17:34:00Z">
        <w:r>
          <w:rPr>
            <w:rFonts w:ascii="Times New Roman" w:hAnsi="Times New Roman" w:cs="Times New Roman"/>
          </w:rPr>
          <w:t>ón</w:t>
        </w:r>
      </w:ins>
      <w:ins w:id="30" w:author="Usuario" w:date="2015-06-02T17:35:00Z">
        <w:r>
          <w:rPr>
            <w:rFonts w:ascii="Times New Roman" w:hAnsi="Times New Roman" w:cs="Times New Roman"/>
          </w:rPr>
          <w:t>,</w:t>
        </w:r>
      </w:ins>
      <w:ins w:id="31" w:author="Usuario" w:date="2015-06-02T17:34:00Z">
        <w:r>
          <w:rPr>
            <w:rFonts w:ascii="Times New Roman" w:hAnsi="Times New Roman" w:cs="Times New Roman"/>
          </w:rPr>
          <w:t xml:space="preserve"> de acuerdo al medio en el que se desplazan.</w:t>
        </w:r>
      </w:ins>
    </w:p>
    <w:p w:rsidR="00BA4DD2" w:rsidRPr="00BA4DD2" w:rsidRDefault="00BA4DD2" w:rsidP="00BA4DD2">
      <w:pPr>
        <w:pStyle w:val="Prrafodelista"/>
        <w:rPr>
          <w:rFonts w:ascii="Times New Roman" w:hAnsi="Times New Roman" w:cs="Times New Roman"/>
        </w:rPr>
      </w:pPr>
    </w:p>
    <w:p w:rsidR="00BA4DD2" w:rsidRDefault="00BA4DD2" w:rsidP="00D6280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Diseñe pequeñas actividades evaluativas sobre los conceptos impartidos sobre locomoción en los seres vivos.</w:t>
      </w:r>
    </w:p>
    <w:p w:rsidR="00BA4DD2" w:rsidRPr="00BA4DD2" w:rsidRDefault="00BA4DD2" w:rsidP="00BA4DD2">
      <w:pPr>
        <w:pStyle w:val="Prrafodelista"/>
        <w:rPr>
          <w:rFonts w:ascii="Times New Roman" w:hAnsi="Times New Roman" w:cs="Times New Roman"/>
        </w:rPr>
      </w:pPr>
    </w:p>
    <w:p w:rsidR="00BA4DD2" w:rsidRPr="00D62807" w:rsidRDefault="00BA4DD2" w:rsidP="00D6280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Utilice el mapa conceptual propuesto en el fin de unidad para repasar y evaluar los conceptos sobre el tema.</w:t>
      </w:r>
    </w:p>
    <w:p w:rsidR="00520DBC" w:rsidRPr="009E4177" w:rsidRDefault="00520DBC" w:rsidP="00520DBC">
      <w:pPr>
        <w:pStyle w:val="Prrafodelista"/>
        <w:rPr>
          <w:rFonts w:ascii="Times New Roman" w:hAnsi="Times New Roman" w:cs="Times New Roman"/>
        </w:rPr>
      </w:pPr>
    </w:p>
    <w:p w:rsidR="00520DBC" w:rsidRPr="00B05F2F" w:rsidRDefault="00520DBC" w:rsidP="00520DB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actividades planteadas en la sección de consolidación, le permiten al estudiante  evaluar sus conocimientos y aprender a argumentar sus ideas, al igual que manejar adecuadamente el lenguaje de las ciencias.</w:t>
      </w:r>
    </w:p>
    <w:p w:rsidR="00520DBC" w:rsidRPr="00532721" w:rsidRDefault="00520DBC" w:rsidP="00520DBC">
      <w:pPr>
        <w:jc w:val="both"/>
        <w:rPr>
          <w:rFonts w:ascii="Times New Roman" w:hAnsi="Times New Roman" w:cs="Times New Roman"/>
        </w:rPr>
      </w:pPr>
    </w:p>
    <w:p w:rsidR="00B75478" w:rsidRPr="002030C9" w:rsidRDefault="00520DBC" w:rsidP="00546B6F">
      <w:pPr>
        <w:pStyle w:val="Prrafodelista"/>
        <w:numPr>
          <w:ilvl w:val="0"/>
          <w:numId w:val="1"/>
        </w:numPr>
        <w:jc w:val="both"/>
        <w:rPr>
          <w:ins w:id="32" w:author="Usuario" w:date="2015-06-02T17:36:00Z"/>
          <w:rPrChange w:id="33" w:author="Usuario" w:date="2015-06-02T17:36:00Z">
            <w:rPr>
              <w:ins w:id="34" w:author="Usuario" w:date="2015-06-02T17:36:00Z"/>
              <w:rFonts w:ascii="Times New Roman" w:hAnsi="Times New Roman" w:cs="Times New Roman"/>
            </w:rPr>
          </w:rPrChange>
        </w:rPr>
      </w:pPr>
      <w:r w:rsidRPr="00546B6F">
        <w:rPr>
          <w:rFonts w:ascii="Times New Roman" w:hAnsi="Times New Roman" w:cs="Times New Roman"/>
        </w:rPr>
        <w:t xml:space="preserve">Utilice todas las actividades de ejercitación propuestas tanto en los subtemas como en las consolidaciones con el fin de reforzar y evaluar los aprendizajes de los </w:t>
      </w:r>
      <w:commentRangeStart w:id="35"/>
      <w:r w:rsidRPr="00546B6F">
        <w:rPr>
          <w:rFonts w:ascii="Times New Roman" w:hAnsi="Times New Roman" w:cs="Times New Roman"/>
        </w:rPr>
        <w:t>estudiantes</w:t>
      </w:r>
      <w:commentRangeEnd w:id="35"/>
      <w:r w:rsidR="00FE3F33">
        <w:rPr>
          <w:rStyle w:val="Refdecomentario"/>
        </w:rPr>
        <w:commentReference w:id="35"/>
      </w:r>
      <w:r w:rsidRPr="00546B6F">
        <w:rPr>
          <w:rFonts w:ascii="Times New Roman" w:hAnsi="Times New Roman" w:cs="Times New Roman"/>
        </w:rPr>
        <w:t>.</w:t>
      </w:r>
    </w:p>
    <w:p w:rsidR="002030C9" w:rsidRPr="00BA4DD2" w:rsidRDefault="002030C9" w:rsidP="00546B6F">
      <w:pPr>
        <w:pStyle w:val="Prrafodelista"/>
        <w:numPr>
          <w:ilvl w:val="0"/>
          <w:numId w:val="1"/>
        </w:numPr>
        <w:jc w:val="both"/>
      </w:pPr>
      <w:ins w:id="36" w:author="Usuario" w:date="2015-06-02T17:37:00Z">
        <w:r>
          <w:t xml:space="preserve">Aproveche las actividades de proyectos </w:t>
        </w:r>
        <w:proofErr w:type="spellStart"/>
        <w:r>
          <w:t>de</w:t>
        </w:r>
        <w:proofErr w:type="spellEnd"/>
        <w:r>
          <w:t xml:space="preserve"> la sección de competencias para motivar al estudiante hacia el proceso de in</w:t>
        </w:r>
      </w:ins>
      <w:ins w:id="37" w:author="Usuario" w:date="2015-06-02T17:38:00Z">
        <w:r>
          <w:t>vestigación en ciencias.</w:t>
        </w:r>
      </w:ins>
      <w:bookmarkStart w:id="38" w:name="_GoBack"/>
      <w:bookmarkEnd w:id="38"/>
    </w:p>
    <w:p w:rsidR="00BA4DD2" w:rsidRDefault="00BA4DD2" w:rsidP="00BA4DD2">
      <w:pPr>
        <w:pStyle w:val="Prrafodelista"/>
        <w:ind w:left="360"/>
        <w:jc w:val="both"/>
      </w:pPr>
    </w:p>
    <w:sectPr w:rsidR="00BA4DD2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15-06-01T21:28:00Z" w:initials="U">
    <w:p w:rsidR="00990012" w:rsidRDefault="00990012">
      <w:pPr>
        <w:pStyle w:val="Textocomentario"/>
      </w:pPr>
      <w:r>
        <w:rPr>
          <w:rStyle w:val="Refdecomentario"/>
        </w:rPr>
        <w:annotationRef/>
      </w:r>
      <w:r>
        <w:t>Hace falta profundizar en el concepto de adaptación y mencionar algunos ejemplos propios de organismos y ecosistemas colombianos como se establece en esta competencia</w:t>
      </w:r>
    </w:p>
  </w:comment>
  <w:comment w:id="4" w:author="Usuario" w:date="2015-06-02T17:23:00Z" w:initials="U">
    <w:p w:rsidR="006521C4" w:rsidRDefault="006521C4">
      <w:pPr>
        <w:pStyle w:val="Textocomentario"/>
      </w:pPr>
      <w:r>
        <w:rPr>
          <w:rStyle w:val="Refdecomentario"/>
        </w:rPr>
        <w:annotationRef/>
      </w:r>
      <w:r>
        <w:t>Esta es la actividad que se propone para abordar la competencia de adaptaciones. La complemente un poco más.</w:t>
      </w:r>
    </w:p>
  </w:comment>
  <w:comment w:id="35" w:author="USER" w:date="2015-06-01T21:37:00Z" w:initials="U">
    <w:p w:rsidR="00FE3F33" w:rsidRDefault="00FE3F33">
      <w:pPr>
        <w:pStyle w:val="Textocomentario"/>
      </w:pPr>
      <w:r>
        <w:rPr>
          <w:rStyle w:val="Refdecomentario"/>
        </w:rPr>
        <w:annotationRef/>
      </w:r>
      <w:r>
        <w:t>Creo que hace falta incluir una actividad tipo proyecto!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390E"/>
    <w:multiLevelType w:val="hybridMultilevel"/>
    <w:tmpl w:val="2D06C0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C42817"/>
    <w:multiLevelType w:val="hybridMultilevel"/>
    <w:tmpl w:val="48822C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AA3EBD"/>
    <w:multiLevelType w:val="hybridMultilevel"/>
    <w:tmpl w:val="969082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1464A1"/>
    <w:multiLevelType w:val="hybridMultilevel"/>
    <w:tmpl w:val="8C3EBA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F173BA"/>
    <w:multiLevelType w:val="hybridMultilevel"/>
    <w:tmpl w:val="0DC4663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BC"/>
    <w:rsid w:val="002030C9"/>
    <w:rsid w:val="002D4A49"/>
    <w:rsid w:val="003D188C"/>
    <w:rsid w:val="00520DBC"/>
    <w:rsid w:val="00546B6F"/>
    <w:rsid w:val="005A4EE0"/>
    <w:rsid w:val="006521C4"/>
    <w:rsid w:val="00990012"/>
    <w:rsid w:val="00B75478"/>
    <w:rsid w:val="00BA4DD2"/>
    <w:rsid w:val="00D44891"/>
    <w:rsid w:val="00D62807"/>
    <w:rsid w:val="00FE2D95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B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DB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900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001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0012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00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0012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0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012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B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DB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900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001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0012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00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0012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0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012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2015-06-02T22:35:00Z</dcterms:created>
  <dcterms:modified xsi:type="dcterms:W3CDTF">2015-06-02T22:38:00Z</dcterms:modified>
</cp:coreProperties>
</file>