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E55D" w14:textId="77777777" w:rsidR="00341C6D" w:rsidRPr="009715D2" w:rsidRDefault="00341C6D" w:rsidP="009715D2">
      <w:pPr>
        <w:spacing w:line="360" w:lineRule="auto"/>
        <w:jc w:val="both"/>
        <w:rPr>
          <w:ins w:id="0" w:author="LEONOR LOZANO" w:date="2016-02-28T18:53:00Z"/>
          <w:rFonts w:ascii="Arial" w:eastAsia="Arial Unicode MS" w:hAnsi="Arial" w:cs="Arial Unicode MS"/>
          <w:b/>
          <w:color w:val="FF0000"/>
          <w:lang w:eastAsia="es-CO"/>
          <w:rPrChange w:id="1" w:author="Ma Pilar García G." w:date="2016-03-03T15:28:00Z">
            <w:rPr>
              <w:ins w:id="2" w:author="LEONOR LOZANO" w:date="2016-02-28T18:53:00Z"/>
              <w:rFonts w:ascii="Arial Unicode MS" w:eastAsia="Arial Unicode MS" w:hAnsi="Arial Unicode MS" w:cs="Arial Unicode MS"/>
              <w:b/>
              <w:color w:val="FF0000"/>
              <w:sz w:val="22"/>
              <w:szCs w:val="22"/>
              <w:lang w:eastAsia="es-CO"/>
            </w:rPr>
          </w:rPrChange>
        </w:rPr>
        <w:pPrChange w:id="3" w:author="Ma Pilar García G." w:date="2016-03-03T15:28:00Z">
          <w:pPr>
            <w:jc w:val="both"/>
          </w:pPr>
        </w:pPrChange>
      </w:pPr>
      <w:ins w:id="4" w:author="LEONOR LOZANO" w:date="2016-02-28T18:48:00Z">
        <w:r w:rsidRPr="009715D2">
          <w:rPr>
            <w:rFonts w:ascii="Arial" w:eastAsia="Arial Unicode MS" w:hAnsi="Arial" w:cs="Arial Unicode MS"/>
            <w:b/>
            <w:color w:val="FF0000"/>
            <w:lang w:eastAsia="es-CO"/>
            <w:rPrChange w:id="5" w:author="Ma Pilar García G." w:date="2016-03-03T15:28:00Z">
              <w:rPr>
                <w:rFonts w:ascii="Arial Unicode MS" w:eastAsia="Arial Unicode MS" w:hAnsi="Arial Unicode MS" w:cs="Arial Unicode MS"/>
                <w:b/>
                <w:color w:val="FF0000"/>
                <w:lang w:eastAsia="es-CO"/>
              </w:rPr>
            </w:rPrChange>
          </w:rPr>
          <w:t xml:space="preserve">(Objetivos) </w:t>
        </w:r>
      </w:ins>
    </w:p>
    <w:p w14:paraId="28E9ED97" w14:textId="77777777" w:rsidR="00341C6D" w:rsidRPr="009715D2" w:rsidRDefault="00341C6D" w:rsidP="009715D2">
      <w:pPr>
        <w:spacing w:line="360" w:lineRule="auto"/>
        <w:jc w:val="both"/>
        <w:rPr>
          <w:ins w:id="6" w:author="LEONOR LOZANO" w:date="2016-02-28T18:48:00Z"/>
          <w:rFonts w:ascii="Arial" w:eastAsia="Arial Unicode MS" w:hAnsi="Arial" w:cs="Arial Unicode MS"/>
          <w:b/>
          <w:bCs/>
          <w:rPrChange w:id="7" w:author="Ma Pilar García G." w:date="2016-03-03T15:28:00Z">
            <w:rPr>
              <w:ins w:id="8" w:author="LEONOR LOZANO" w:date="2016-02-28T18:48:00Z"/>
              <w:rFonts w:ascii="Arial Unicode MS" w:eastAsia="Arial Unicode MS" w:hAnsi="Arial Unicode MS" w:cs="Arial Unicode MS"/>
              <w:b/>
              <w:bCs/>
            </w:rPr>
          </w:rPrChange>
        </w:rPr>
        <w:pPrChange w:id="9" w:author="Ma Pilar García G." w:date="2016-03-03T15:28:00Z">
          <w:pPr/>
        </w:pPrChange>
      </w:pPr>
      <w:ins w:id="10" w:author="LEONOR LOZANO" w:date="2016-02-28T18:48:00Z">
        <w:r w:rsidRPr="009715D2">
          <w:rPr>
            <w:rFonts w:ascii="Arial" w:eastAsia="Arial Unicode MS" w:hAnsi="Arial" w:cs="Arial Unicode MS"/>
            <w:b/>
            <w:bCs/>
            <w:rPrChange w:id="11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>Entorno físico</w:t>
        </w:r>
      </w:ins>
      <w:ins w:id="12" w:author="Ma Pilar García G." w:date="2016-03-03T15:28:00Z">
        <w:r w:rsidR="009715D2">
          <w:rPr>
            <w:rFonts w:ascii="Arial" w:eastAsia="Arial Unicode MS" w:hAnsi="Arial" w:cs="Arial Unicode MS"/>
            <w:b/>
            <w:bCs/>
          </w:rPr>
          <w:t xml:space="preserve"> –</w:t>
        </w:r>
      </w:ins>
      <w:ins w:id="13" w:author="LEONOR LOZANO" w:date="2016-02-28T18:48:00Z">
        <w:r w:rsidRPr="009715D2">
          <w:rPr>
            <w:rFonts w:ascii="Arial" w:eastAsia="Arial Unicode MS" w:hAnsi="Arial" w:cs="Arial Unicode MS"/>
            <w:b/>
            <w:bCs/>
            <w:rPrChange w:id="14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 xml:space="preserve"> Ciencia</w:t>
        </w:r>
      </w:ins>
      <w:ins w:id="15" w:author="Ma Pilar García G." w:date="2016-03-03T15:28:00Z">
        <w:r w:rsidR="009715D2">
          <w:rPr>
            <w:rFonts w:ascii="Arial" w:eastAsia="Arial Unicode MS" w:hAnsi="Arial" w:cs="Arial Unicode MS"/>
            <w:b/>
            <w:bCs/>
          </w:rPr>
          <w:t>,</w:t>
        </w:r>
      </w:ins>
      <w:ins w:id="16" w:author="LEONOR LOZANO" w:date="2016-02-28T18:48:00Z">
        <w:r w:rsidRPr="009715D2">
          <w:rPr>
            <w:rFonts w:ascii="Arial" w:eastAsia="Arial Unicode MS" w:hAnsi="Arial" w:cs="Arial Unicode MS"/>
            <w:b/>
            <w:bCs/>
            <w:rPrChange w:id="17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 xml:space="preserve"> </w:t>
        </w:r>
      </w:ins>
      <w:ins w:id="18" w:author="Ma Pilar García G." w:date="2016-03-03T15:28:00Z">
        <w:r w:rsidR="009715D2">
          <w:rPr>
            <w:rFonts w:ascii="Arial" w:eastAsia="Arial Unicode MS" w:hAnsi="Arial" w:cs="Arial Unicode MS"/>
            <w:b/>
            <w:bCs/>
          </w:rPr>
          <w:t>t</w:t>
        </w:r>
      </w:ins>
      <w:ins w:id="19" w:author="LEONOR LOZANO" w:date="2016-02-28T18:48:00Z">
        <w:del w:id="20" w:author="Ma Pilar García G." w:date="2016-03-03T15:28:00Z">
          <w:r w:rsidRPr="009715D2" w:rsidDel="009715D2">
            <w:rPr>
              <w:rFonts w:ascii="Arial" w:eastAsia="Arial Unicode MS" w:hAnsi="Arial" w:cs="Arial Unicode MS"/>
              <w:b/>
              <w:bCs/>
              <w:rPrChange w:id="21" w:author="Ma Pilar García G." w:date="2016-03-03T15:28:00Z">
                <w:rPr>
                  <w:rFonts w:ascii="Arial Unicode MS" w:eastAsia="Arial Unicode MS" w:hAnsi="Arial Unicode MS" w:cs="Arial Unicode MS"/>
                  <w:b/>
                  <w:bCs/>
                </w:rPr>
              </w:rPrChange>
            </w:rPr>
            <w:delText>T</w:delText>
          </w:r>
        </w:del>
        <w:r w:rsidRPr="009715D2">
          <w:rPr>
            <w:rFonts w:ascii="Arial" w:eastAsia="Arial Unicode MS" w:hAnsi="Arial" w:cs="Arial Unicode MS"/>
            <w:b/>
            <w:bCs/>
            <w:rPrChange w:id="22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</w:rPr>
            </w:rPrChange>
          </w:rPr>
          <w:t>ecnología y sociedad</w:t>
        </w:r>
      </w:ins>
    </w:p>
    <w:p w14:paraId="314C744D" w14:textId="77777777" w:rsidR="00134EB3" w:rsidRPr="009715D2" w:rsidDel="00341C6D" w:rsidRDefault="00134EB3" w:rsidP="009715D2">
      <w:pPr>
        <w:spacing w:line="360" w:lineRule="auto"/>
        <w:jc w:val="both"/>
        <w:rPr>
          <w:del w:id="23" w:author="LEONOR LOZANO" w:date="2016-02-28T18:48:00Z"/>
          <w:rFonts w:ascii="Arial" w:eastAsia="Arial Unicode MS" w:hAnsi="Arial" w:cs="Arial Unicode MS"/>
          <w:b/>
          <w:rPrChange w:id="24" w:author="Ma Pilar García G." w:date="2016-03-03T15:28:00Z">
            <w:rPr>
              <w:del w:id="25" w:author="LEONOR LOZANO" w:date="2016-02-28T18:48:00Z"/>
              <w:rFonts w:ascii="Arial" w:hAnsi="Arial" w:cs="Arial"/>
              <w:b/>
            </w:rPr>
          </w:rPrChange>
        </w:rPr>
        <w:pPrChange w:id="26" w:author="Ma Pilar García G." w:date="2016-03-03T15:28:00Z">
          <w:pPr>
            <w:spacing w:line="360" w:lineRule="auto"/>
            <w:jc w:val="both"/>
          </w:pPr>
        </w:pPrChange>
      </w:pPr>
      <w:del w:id="27" w:author="LEONOR LOZANO" w:date="2016-02-28T18:48:00Z">
        <w:r w:rsidRPr="009715D2" w:rsidDel="00341C6D">
          <w:rPr>
            <w:rFonts w:ascii="Arial" w:eastAsia="Arial Unicode MS" w:hAnsi="Arial" w:cs="Arial Unicode MS"/>
            <w:b/>
            <w:rPrChange w:id="28" w:author="Ma Pilar García G." w:date="2016-03-03T15:28:00Z">
              <w:rPr>
                <w:rFonts w:ascii="Arial" w:hAnsi="Arial" w:cs="Arial"/>
                <w:b/>
              </w:rPr>
            </w:rPrChange>
          </w:rPr>
          <w:delText>Guía didáctica</w:delText>
        </w:r>
      </w:del>
    </w:p>
    <w:p w14:paraId="5D167B86" w14:textId="77777777" w:rsidR="00134EB3" w:rsidRPr="009715D2" w:rsidDel="00341C6D" w:rsidRDefault="00134EB3" w:rsidP="009715D2">
      <w:pPr>
        <w:spacing w:line="360" w:lineRule="auto"/>
        <w:jc w:val="both"/>
        <w:rPr>
          <w:del w:id="29" w:author="LEONOR LOZANO" w:date="2016-02-28T18:48:00Z"/>
          <w:rFonts w:ascii="Arial" w:eastAsia="Arial Unicode MS" w:hAnsi="Arial" w:cs="Arial Unicode MS"/>
          <w:b/>
          <w:rPrChange w:id="30" w:author="Ma Pilar García G." w:date="2016-03-03T15:28:00Z">
            <w:rPr>
              <w:del w:id="31" w:author="LEONOR LOZANO" w:date="2016-02-28T18:48:00Z"/>
              <w:rFonts w:ascii="Arial" w:hAnsi="Arial" w:cs="Arial"/>
              <w:b/>
            </w:rPr>
          </w:rPrChange>
        </w:rPr>
        <w:pPrChange w:id="32" w:author="Ma Pilar García G." w:date="2016-03-03T15:28:00Z">
          <w:pPr>
            <w:spacing w:line="360" w:lineRule="auto"/>
            <w:jc w:val="both"/>
          </w:pPr>
        </w:pPrChange>
      </w:pPr>
    </w:p>
    <w:p w14:paraId="428D9D72" w14:textId="77777777" w:rsidR="001933DA" w:rsidRPr="009715D2" w:rsidDel="00341C6D" w:rsidRDefault="00134EB3" w:rsidP="009715D2">
      <w:pPr>
        <w:spacing w:line="360" w:lineRule="auto"/>
        <w:jc w:val="both"/>
        <w:rPr>
          <w:del w:id="33" w:author="LEONOR LOZANO" w:date="2016-02-28T18:48:00Z"/>
          <w:rFonts w:ascii="Arial" w:eastAsia="Arial Unicode MS" w:hAnsi="Arial" w:cs="Arial Unicode MS"/>
          <w:b/>
          <w:bCs/>
          <w:lang w:val="es-CO"/>
          <w:rPrChange w:id="34" w:author="Ma Pilar García G." w:date="2016-03-03T15:28:00Z">
            <w:rPr>
              <w:del w:id="35" w:author="LEONOR LOZANO" w:date="2016-02-28T18:48:00Z"/>
              <w:rFonts w:ascii="Arial" w:hAnsi="Arial" w:cs="Arial"/>
              <w:b/>
              <w:bCs/>
              <w:lang w:val="es-CO"/>
            </w:rPr>
          </w:rPrChange>
        </w:rPr>
        <w:pPrChange w:id="36" w:author="Ma Pilar García G." w:date="2016-03-03T15:28:00Z">
          <w:pPr>
            <w:spacing w:line="360" w:lineRule="auto"/>
            <w:jc w:val="both"/>
          </w:pPr>
        </w:pPrChange>
      </w:pPr>
      <w:del w:id="37" w:author="LEONOR LOZANO" w:date="2016-02-28T18:48:00Z">
        <w:r w:rsidRPr="009715D2" w:rsidDel="00341C6D">
          <w:rPr>
            <w:rFonts w:ascii="Arial" w:eastAsia="Arial Unicode MS" w:hAnsi="Arial" w:cs="Arial Unicode MS"/>
            <w:b/>
            <w:bCs/>
            <w:lang w:val="es-CO"/>
            <w:rPrChange w:id="38" w:author="Ma Pilar García G." w:date="2016-03-03T15:28:00Z">
              <w:rPr>
                <w:rFonts w:ascii="Arial" w:hAnsi="Arial" w:cs="Arial"/>
                <w:b/>
                <w:bCs/>
                <w:lang w:val="es-CO"/>
              </w:rPr>
            </w:rPrChange>
          </w:rPr>
          <w:delText>Estándar</w:delText>
        </w:r>
        <w:r w:rsidR="00B3514E" w:rsidRPr="009715D2" w:rsidDel="00341C6D">
          <w:rPr>
            <w:rFonts w:ascii="Arial" w:eastAsia="Arial Unicode MS" w:hAnsi="Arial" w:cs="Arial Unicode MS"/>
            <w:b/>
            <w:bCs/>
            <w:lang w:val="es-CO"/>
            <w:rPrChange w:id="39" w:author="Ma Pilar García G." w:date="2016-03-03T15:28:00Z">
              <w:rPr>
                <w:rFonts w:ascii="Arial" w:hAnsi="Arial" w:cs="Arial"/>
                <w:b/>
                <w:bCs/>
                <w:lang w:val="es-CO"/>
              </w:rPr>
            </w:rPrChange>
          </w:rPr>
          <w:delText>es</w:delText>
        </w:r>
      </w:del>
    </w:p>
    <w:p w14:paraId="4DDDE91E" w14:textId="77777777" w:rsidR="004240DA" w:rsidRPr="009715D2" w:rsidDel="00341C6D" w:rsidRDefault="004240DA" w:rsidP="009715D2">
      <w:pPr>
        <w:spacing w:line="360" w:lineRule="auto"/>
        <w:jc w:val="both"/>
        <w:rPr>
          <w:del w:id="40" w:author="LEONOR LOZANO" w:date="2016-02-28T18:49:00Z"/>
          <w:rFonts w:ascii="Arial" w:eastAsia="Arial Unicode MS" w:hAnsi="Arial" w:cs="Arial Unicode MS"/>
          <w:rPrChange w:id="41" w:author="Ma Pilar García G." w:date="2016-03-03T15:28:00Z">
            <w:rPr>
              <w:del w:id="42" w:author="LEONOR LOZANO" w:date="2016-02-28T18:49:00Z"/>
              <w:rFonts w:ascii="Arial" w:hAnsi="Arial" w:cs="Arial"/>
            </w:rPr>
          </w:rPrChange>
        </w:rPr>
        <w:pPrChange w:id="43" w:author="Ma Pilar García G." w:date="2016-03-03T15:28:00Z">
          <w:pPr>
            <w:spacing w:line="360" w:lineRule="auto"/>
            <w:jc w:val="both"/>
          </w:pPr>
        </w:pPrChange>
      </w:pPr>
    </w:p>
    <w:p w14:paraId="55450168" w14:textId="77777777" w:rsidR="00AE6BA2" w:rsidRPr="009715D2" w:rsidRDefault="00AE6BA2" w:rsidP="009715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eastAsia="Arial Unicode MS" w:hAnsi="Arial" w:cs="Arial Unicode MS"/>
          <w:lang w:val="es-CO"/>
          <w:rPrChange w:id="44" w:author="Ma Pilar García G." w:date="2016-03-03T15:28:00Z">
            <w:rPr>
              <w:rFonts w:ascii="Arial" w:hAnsi="Arial" w:cs="Arial"/>
              <w:lang w:val="es-CO"/>
            </w:rPr>
          </w:rPrChange>
        </w:rPr>
        <w:pPrChange w:id="45" w:author="Ma Pilar García G." w:date="2016-03-03T15:28:00Z">
          <w:pPr>
            <w:pStyle w:val="Prrafodelista"/>
            <w:numPr>
              <w:numId w:val="8"/>
            </w:numPr>
            <w:autoSpaceDE w:val="0"/>
            <w:autoSpaceDN w:val="0"/>
            <w:adjustRightInd w:val="0"/>
            <w:spacing w:line="360" w:lineRule="auto"/>
            <w:ind w:hanging="360"/>
            <w:jc w:val="both"/>
          </w:pPr>
        </w:pPrChange>
      </w:pPr>
      <w:r w:rsidRPr="009715D2">
        <w:rPr>
          <w:rFonts w:ascii="Arial" w:eastAsia="Arial Unicode MS" w:hAnsi="Arial" w:cs="Arial Unicode MS"/>
          <w:color w:val="1F1410"/>
          <w:lang w:val="es-CO" w:eastAsia="en-US"/>
          <w:rPrChange w:id="46" w:author="Ma Pilar García G." w:date="2016-03-03T15:28:00Z">
            <w:rPr>
              <w:rFonts w:ascii="Arial" w:eastAsiaTheme="minorHAnsi" w:hAnsi="Arial" w:cs="Arial"/>
              <w:color w:val="1F1410"/>
              <w:lang w:val="es-CO" w:eastAsia="en-US"/>
            </w:rPr>
          </w:rPrChange>
        </w:rPr>
        <w:t>Establezco relaciones entre las características macroscópicas y microscópicas de la materia y las propiedades físicas y químicas de las sustancias que la constituyen.</w:t>
      </w:r>
    </w:p>
    <w:p w14:paraId="5353E6FF" w14:textId="77777777" w:rsidR="001C07E5" w:rsidRPr="009715D2" w:rsidRDefault="00AE6BA2" w:rsidP="009715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426"/>
        <w:jc w:val="both"/>
        <w:rPr>
          <w:ins w:id="47" w:author="LEONOR LOZANO" w:date="2016-02-28T20:06:00Z"/>
          <w:rFonts w:ascii="Arial" w:eastAsia="Arial Unicode MS" w:hAnsi="Arial" w:cs="Arial Unicode MS"/>
          <w:lang w:val="es-CO"/>
          <w:rPrChange w:id="48" w:author="Ma Pilar García G." w:date="2016-03-03T15:28:00Z">
            <w:rPr>
              <w:ins w:id="49" w:author="LEONOR LOZANO" w:date="2016-02-28T20:06:00Z"/>
              <w:rFonts w:ascii="Arial Unicode MS" w:eastAsia="Arial Unicode MS" w:hAnsi="Arial Unicode MS" w:cs="Arial Unicode MS"/>
              <w:color w:val="1F1410"/>
              <w:sz w:val="22"/>
              <w:szCs w:val="22"/>
              <w:lang w:val="es-CO" w:eastAsia="en-US"/>
            </w:rPr>
          </w:rPrChange>
        </w:rPr>
        <w:pPrChange w:id="50" w:author="Ma Pilar García G." w:date="2016-03-03T15:28:00Z">
          <w:pPr>
            <w:pStyle w:val="Prrafodelista"/>
            <w:numPr>
              <w:numId w:val="8"/>
            </w:numPr>
            <w:autoSpaceDE w:val="0"/>
            <w:autoSpaceDN w:val="0"/>
            <w:adjustRightInd w:val="0"/>
            <w:spacing w:line="360" w:lineRule="auto"/>
            <w:ind w:hanging="360"/>
            <w:jc w:val="both"/>
          </w:pPr>
        </w:pPrChange>
      </w:pPr>
      <w:r w:rsidRPr="009715D2">
        <w:rPr>
          <w:rFonts w:ascii="Arial" w:eastAsia="Arial Unicode MS" w:hAnsi="Arial" w:cs="Arial Unicode MS"/>
          <w:color w:val="1F1410"/>
          <w:lang w:val="es-CO" w:eastAsia="en-US"/>
          <w:rPrChange w:id="51" w:author="Ma Pilar García G." w:date="2016-03-03T15:28:00Z">
            <w:rPr>
              <w:rFonts w:ascii="Arial" w:eastAsiaTheme="minorHAnsi" w:hAnsi="Arial" w:cs="Arial"/>
              <w:color w:val="1F1410"/>
              <w:lang w:val="es-CO" w:eastAsia="en-US"/>
            </w:rPr>
          </w:rPrChange>
        </w:rPr>
        <w:t>Evalúo el potencial de los recursos naturales, la forma como se han utilizado en desarrollos tecnológicos y las consecuencias de la acción del ser humano sobre ellos.</w:t>
      </w:r>
    </w:p>
    <w:p w14:paraId="54D193E9" w14:textId="77777777" w:rsidR="00D8426E" w:rsidRPr="009715D2" w:rsidRDefault="00D8426E" w:rsidP="009715D2">
      <w:pPr>
        <w:pStyle w:val="Prrafodelista"/>
        <w:autoSpaceDE w:val="0"/>
        <w:autoSpaceDN w:val="0"/>
        <w:adjustRightInd w:val="0"/>
        <w:spacing w:line="360" w:lineRule="auto"/>
        <w:ind w:left="426"/>
        <w:jc w:val="both"/>
        <w:rPr>
          <w:rFonts w:ascii="Arial" w:eastAsia="Arial Unicode MS" w:hAnsi="Arial" w:cs="Arial Unicode MS"/>
          <w:lang w:val="es-CO"/>
          <w:rPrChange w:id="52" w:author="Ma Pilar García G." w:date="2016-03-03T15:28:00Z">
            <w:rPr>
              <w:rFonts w:ascii="Arial" w:hAnsi="Arial" w:cs="Arial"/>
              <w:lang w:val="es-CO"/>
            </w:rPr>
          </w:rPrChange>
        </w:rPr>
        <w:pPrChange w:id="53" w:author="Ma Pilar García G." w:date="2016-03-03T15:28:00Z">
          <w:pPr>
            <w:pStyle w:val="Prrafodelista"/>
            <w:numPr>
              <w:numId w:val="8"/>
            </w:numPr>
            <w:autoSpaceDE w:val="0"/>
            <w:autoSpaceDN w:val="0"/>
            <w:adjustRightInd w:val="0"/>
            <w:spacing w:line="360" w:lineRule="auto"/>
            <w:ind w:hanging="360"/>
            <w:jc w:val="both"/>
          </w:pPr>
        </w:pPrChange>
      </w:pPr>
    </w:p>
    <w:p w14:paraId="0724323B" w14:textId="77777777" w:rsidR="00AE6BA2" w:rsidRPr="009715D2" w:rsidDel="00A831A0" w:rsidRDefault="00AE6BA2" w:rsidP="009715D2">
      <w:pPr>
        <w:pStyle w:val="Prrafodelista"/>
        <w:autoSpaceDE w:val="0"/>
        <w:autoSpaceDN w:val="0"/>
        <w:adjustRightInd w:val="0"/>
        <w:spacing w:line="360" w:lineRule="auto"/>
        <w:jc w:val="both"/>
        <w:rPr>
          <w:del w:id="54" w:author="LEONOR LOZANO" w:date="2016-02-28T19:39:00Z"/>
          <w:rFonts w:ascii="Arial" w:eastAsia="Arial Unicode MS" w:hAnsi="Arial" w:cs="Arial Unicode MS"/>
          <w:lang w:val="es-CO"/>
          <w:rPrChange w:id="55" w:author="Ma Pilar García G." w:date="2016-03-03T15:28:00Z">
            <w:rPr>
              <w:del w:id="56" w:author="LEONOR LOZANO" w:date="2016-02-28T19:39:00Z"/>
              <w:rFonts w:ascii="Arial" w:hAnsi="Arial" w:cs="Arial"/>
              <w:lang w:val="es-CO"/>
            </w:rPr>
          </w:rPrChange>
        </w:rPr>
        <w:pPrChange w:id="57" w:author="Ma Pilar García G." w:date="2016-03-03T15:28:00Z">
          <w:pPr>
            <w:pStyle w:val="Prrafodelista"/>
            <w:autoSpaceDE w:val="0"/>
            <w:autoSpaceDN w:val="0"/>
            <w:adjustRightInd w:val="0"/>
            <w:spacing w:line="360" w:lineRule="auto"/>
            <w:jc w:val="both"/>
          </w:pPr>
        </w:pPrChange>
      </w:pPr>
    </w:p>
    <w:p w14:paraId="12A7BA15" w14:textId="77777777" w:rsidR="00AB2762" w:rsidRPr="009715D2" w:rsidRDefault="00AB2762" w:rsidP="009715D2">
      <w:pPr>
        <w:spacing w:line="360" w:lineRule="auto"/>
        <w:rPr>
          <w:ins w:id="58" w:author="LEONOR LOZANO" w:date="2016-02-29T08:19:00Z"/>
          <w:rFonts w:ascii="Arial" w:eastAsia="Arial Unicode MS" w:hAnsi="Arial" w:cs="Arial Unicode MS"/>
          <w:b/>
          <w:color w:val="FF0000"/>
          <w:lang w:eastAsia="es-CO"/>
          <w:rPrChange w:id="59" w:author="Ma Pilar García G." w:date="2016-03-03T15:28:00Z">
            <w:rPr>
              <w:ins w:id="60" w:author="LEONOR LOZANO" w:date="2016-02-29T08:19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61" w:author="Ma Pilar García G." w:date="2016-03-03T15:28:00Z">
          <w:pPr/>
        </w:pPrChange>
      </w:pPr>
      <w:ins w:id="62" w:author="LEONOR LOZANO" w:date="2016-02-28T18:53:00Z">
        <w:r w:rsidRPr="009715D2">
          <w:rPr>
            <w:rFonts w:ascii="Arial" w:eastAsia="Arial Unicode MS" w:hAnsi="Arial" w:cs="Arial Unicode MS"/>
            <w:b/>
            <w:color w:val="FF0000"/>
            <w:lang w:eastAsia="es-CO"/>
            <w:rPrChange w:id="63" w:author="Ma Pilar García G." w:date="2016-03-03T15:28:00Z">
              <w:rPr>
                <w:rFonts w:ascii="Arial Unicode MS" w:eastAsia="Arial Unicode MS" w:hAnsi="Arial Unicode MS" w:cs="Arial Unicode MS"/>
                <w:b/>
                <w:color w:val="FF0000"/>
                <w:lang w:eastAsia="es-CO"/>
              </w:rPr>
            </w:rPrChange>
          </w:rPr>
          <w:t xml:space="preserve">(Competencias) </w:t>
        </w:r>
      </w:ins>
    </w:p>
    <w:p w14:paraId="479A7765" w14:textId="3EB74EE4" w:rsidR="00DB0343" w:rsidRPr="009715D2" w:rsidDel="00A9730B" w:rsidRDefault="00DB0343" w:rsidP="009715D2">
      <w:pPr>
        <w:spacing w:line="360" w:lineRule="auto"/>
        <w:rPr>
          <w:ins w:id="64" w:author="LEONOR LOZANO" w:date="2016-02-28T18:53:00Z"/>
          <w:del w:id="65" w:author="Ma Pilar García G." w:date="2016-03-03T15:59:00Z"/>
          <w:rFonts w:ascii="Arial" w:eastAsia="Arial Unicode MS" w:hAnsi="Arial" w:cs="Arial Unicode MS"/>
          <w:b/>
          <w:color w:val="FF0000"/>
          <w:lang w:eastAsia="es-CO"/>
          <w:rPrChange w:id="66" w:author="Ma Pilar García G." w:date="2016-03-03T15:28:00Z">
            <w:rPr>
              <w:ins w:id="67" w:author="LEONOR LOZANO" w:date="2016-02-28T18:53:00Z"/>
              <w:del w:id="68" w:author="Ma Pilar García G." w:date="2016-03-03T15:59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69" w:author="Ma Pilar García G." w:date="2016-03-03T15:28:00Z">
          <w:pPr/>
        </w:pPrChange>
      </w:pPr>
      <w:bookmarkStart w:id="70" w:name="_GoBack"/>
      <w:bookmarkEnd w:id="70"/>
    </w:p>
    <w:p w14:paraId="0BE32746" w14:textId="375E45F0" w:rsidR="00AE6BA2" w:rsidRPr="009715D2" w:rsidDel="00A9730B" w:rsidRDefault="00134EB3" w:rsidP="009715D2">
      <w:pPr>
        <w:spacing w:line="360" w:lineRule="auto"/>
        <w:jc w:val="both"/>
        <w:rPr>
          <w:del w:id="71" w:author="Ma Pilar García G." w:date="2016-03-03T15:59:00Z"/>
          <w:rFonts w:ascii="Arial" w:eastAsia="Arial Unicode MS" w:hAnsi="Arial" w:cs="Arial Unicode MS"/>
          <w:b/>
          <w:bCs/>
          <w:highlight w:val="yellow"/>
          <w:rPrChange w:id="72" w:author="Ma Pilar García G." w:date="2016-03-03T15:35:00Z">
            <w:rPr>
              <w:del w:id="73" w:author="Ma Pilar García G." w:date="2016-03-03T15:59:00Z"/>
              <w:rFonts w:ascii="Arial" w:hAnsi="Arial" w:cs="Arial"/>
              <w:b/>
              <w:bCs/>
            </w:rPr>
          </w:rPrChange>
        </w:rPr>
        <w:pPrChange w:id="74" w:author="Ma Pilar García G." w:date="2016-03-03T15:28:00Z">
          <w:pPr>
            <w:spacing w:line="360" w:lineRule="auto"/>
            <w:jc w:val="both"/>
          </w:pPr>
        </w:pPrChange>
      </w:pPr>
      <w:del w:id="75" w:author="Ma Pilar García G." w:date="2016-03-03T15:59:00Z">
        <w:r w:rsidRPr="009715D2" w:rsidDel="00A9730B">
          <w:rPr>
            <w:rFonts w:ascii="Arial" w:eastAsia="Arial Unicode MS" w:hAnsi="Arial" w:cs="Arial Unicode MS"/>
            <w:b/>
            <w:bCs/>
            <w:highlight w:val="yellow"/>
            <w:rPrChange w:id="76" w:author="Ma Pilar García G." w:date="2016-03-03T15:35:00Z">
              <w:rPr>
                <w:rFonts w:ascii="Arial" w:hAnsi="Arial" w:cs="Arial"/>
                <w:b/>
                <w:bCs/>
              </w:rPr>
            </w:rPrChange>
          </w:rPr>
          <w:delText>Entorno</w:delText>
        </w:r>
      </w:del>
    </w:p>
    <w:p w14:paraId="24666A25" w14:textId="36ADC900" w:rsidR="00AE6BA2" w:rsidRPr="009715D2" w:rsidDel="00A9730B" w:rsidRDefault="00AE6BA2" w:rsidP="009715D2">
      <w:pPr>
        <w:spacing w:line="360" w:lineRule="auto"/>
        <w:jc w:val="both"/>
        <w:rPr>
          <w:del w:id="77" w:author="Ma Pilar García G." w:date="2016-03-03T15:59:00Z"/>
          <w:rFonts w:ascii="Arial" w:eastAsia="Arial Unicode MS" w:hAnsi="Arial" w:cs="Arial Unicode MS"/>
          <w:b/>
          <w:bCs/>
          <w:highlight w:val="yellow"/>
          <w:rPrChange w:id="78" w:author="Ma Pilar García G." w:date="2016-03-03T15:35:00Z">
            <w:rPr>
              <w:del w:id="79" w:author="Ma Pilar García G." w:date="2016-03-03T15:59:00Z"/>
              <w:rFonts w:ascii="Arial" w:hAnsi="Arial" w:cs="Arial"/>
              <w:b/>
              <w:bCs/>
            </w:rPr>
          </w:rPrChange>
        </w:rPr>
        <w:pPrChange w:id="80" w:author="Ma Pilar García G." w:date="2016-03-03T15:28:00Z">
          <w:pPr>
            <w:spacing w:line="360" w:lineRule="auto"/>
            <w:jc w:val="both"/>
          </w:pPr>
        </w:pPrChange>
      </w:pPr>
    </w:p>
    <w:p w14:paraId="0802CC63" w14:textId="125C7A04" w:rsidR="00AE6BA2" w:rsidRPr="009715D2" w:rsidDel="00A9730B" w:rsidRDefault="00AE6BA2" w:rsidP="009715D2">
      <w:pPr>
        <w:pStyle w:val="Prrafodelista"/>
        <w:numPr>
          <w:ilvl w:val="0"/>
          <w:numId w:val="11"/>
        </w:numPr>
        <w:spacing w:line="360" w:lineRule="auto"/>
        <w:jc w:val="both"/>
        <w:rPr>
          <w:del w:id="81" w:author="Ma Pilar García G." w:date="2016-03-03T15:59:00Z"/>
          <w:rFonts w:ascii="Arial" w:eastAsia="Arial Unicode MS" w:hAnsi="Arial" w:cs="Arial Unicode MS"/>
          <w:b/>
          <w:bCs/>
          <w:highlight w:val="yellow"/>
          <w:rPrChange w:id="82" w:author="Ma Pilar García G." w:date="2016-03-03T15:35:00Z">
            <w:rPr>
              <w:del w:id="83" w:author="Ma Pilar García G." w:date="2016-03-03T15:59:00Z"/>
              <w:rFonts w:ascii="Arial" w:hAnsi="Arial" w:cs="Arial"/>
              <w:b/>
              <w:bCs/>
            </w:rPr>
          </w:rPrChange>
        </w:rPr>
        <w:pPrChange w:id="84" w:author="Ma Pilar García G." w:date="2016-03-03T15:28:00Z">
          <w:pPr>
            <w:pStyle w:val="Prrafodelista"/>
            <w:numPr>
              <w:numId w:val="9"/>
            </w:numPr>
            <w:spacing w:line="360" w:lineRule="auto"/>
            <w:ind w:hanging="360"/>
            <w:jc w:val="both"/>
          </w:pPr>
        </w:pPrChange>
      </w:pPr>
      <w:del w:id="85" w:author="Ma Pilar García G." w:date="2016-03-03T15:59:00Z">
        <w:r w:rsidRPr="009715D2" w:rsidDel="00A9730B">
          <w:rPr>
            <w:rFonts w:ascii="Arial" w:eastAsia="Arial Unicode MS" w:hAnsi="Arial" w:cs="Arial Unicode MS"/>
            <w:bCs/>
            <w:highlight w:val="yellow"/>
            <w:rPrChange w:id="86" w:author="Ma Pilar García G." w:date="2016-03-03T15:35:00Z">
              <w:rPr>
                <w:rFonts w:ascii="Arial" w:hAnsi="Arial" w:cs="Arial"/>
                <w:bCs/>
              </w:rPr>
            </w:rPrChange>
          </w:rPr>
          <w:delText>Físico</w:delText>
        </w:r>
        <w:r w:rsidR="00161770" w:rsidRPr="009715D2" w:rsidDel="00A9730B">
          <w:rPr>
            <w:rFonts w:ascii="Arial" w:eastAsia="Arial Unicode MS" w:hAnsi="Arial" w:cs="Arial Unicode MS"/>
            <w:bCs/>
            <w:highlight w:val="yellow"/>
            <w:rPrChange w:id="87" w:author="Ma Pilar García G." w:date="2016-03-03T15:35:00Z">
              <w:rPr>
                <w:rFonts w:ascii="Arial" w:hAnsi="Arial" w:cs="Arial"/>
                <w:bCs/>
              </w:rPr>
            </w:rPrChange>
          </w:rPr>
          <w:delText>.</w:delText>
        </w:r>
      </w:del>
    </w:p>
    <w:p w14:paraId="6E679541" w14:textId="37041758" w:rsidR="00161770" w:rsidRPr="009715D2" w:rsidDel="00A9730B" w:rsidRDefault="00161770" w:rsidP="009715D2">
      <w:pPr>
        <w:pStyle w:val="Prrafodelista"/>
        <w:numPr>
          <w:ilvl w:val="0"/>
          <w:numId w:val="9"/>
        </w:numPr>
        <w:spacing w:line="360" w:lineRule="auto"/>
        <w:jc w:val="both"/>
        <w:rPr>
          <w:del w:id="88" w:author="Ma Pilar García G." w:date="2016-03-03T15:59:00Z"/>
          <w:rFonts w:ascii="Arial" w:eastAsia="Arial Unicode MS" w:hAnsi="Arial" w:cs="Arial Unicode MS"/>
          <w:color w:val="1F1410"/>
          <w:highlight w:val="yellow"/>
          <w:lang w:val="es-CO" w:eastAsia="en-US"/>
          <w:rPrChange w:id="89" w:author="Ma Pilar García G." w:date="2016-03-03T15:35:00Z">
            <w:rPr>
              <w:del w:id="90" w:author="Ma Pilar García G." w:date="2016-03-03T15:59:00Z"/>
              <w:rFonts w:ascii="Arial" w:eastAsiaTheme="minorHAnsi" w:hAnsi="Arial" w:cs="Arial"/>
              <w:color w:val="1F1410"/>
              <w:lang w:val="es-CO" w:eastAsia="en-US"/>
            </w:rPr>
          </w:rPrChange>
        </w:rPr>
        <w:pPrChange w:id="91" w:author="Ma Pilar García G." w:date="2016-03-03T15:28:00Z">
          <w:pPr>
            <w:pStyle w:val="Prrafodelista"/>
            <w:numPr>
              <w:numId w:val="9"/>
            </w:numPr>
            <w:spacing w:line="360" w:lineRule="auto"/>
            <w:ind w:hanging="360"/>
            <w:jc w:val="both"/>
          </w:pPr>
        </w:pPrChange>
      </w:pPr>
      <w:del w:id="92" w:author="Ma Pilar García G." w:date="2016-03-03T15:59:00Z">
        <w:r w:rsidRPr="009715D2" w:rsidDel="00A9730B">
          <w:rPr>
            <w:rFonts w:ascii="Arial" w:eastAsia="Arial Unicode MS" w:hAnsi="Arial" w:cs="Arial Unicode MS"/>
            <w:color w:val="1F1410"/>
            <w:highlight w:val="yellow"/>
            <w:lang w:val="es-CO" w:eastAsia="en-US"/>
            <w:rPrChange w:id="93" w:author="Ma Pilar García G." w:date="2016-03-03T15:35:00Z">
              <w:rPr>
                <w:rFonts w:ascii="Arial" w:eastAsiaTheme="minorHAnsi" w:hAnsi="Arial" w:cs="Arial"/>
                <w:color w:val="1F1410"/>
                <w:lang w:val="es-CO" w:eastAsia="en-US"/>
              </w:rPr>
            </w:rPrChange>
          </w:rPr>
          <w:delText>Ciencia, tecnología y sociedad</w:delText>
        </w:r>
        <w:r w:rsidR="00900946" w:rsidRPr="009715D2" w:rsidDel="00A9730B">
          <w:rPr>
            <w:rFonts w:ascii="Arial" w:eastAsia="Arial Unicode MS" w:hAnsi="Arial" w:cs="Arial Unicode MS"/>
            <w:color w:val="1F1410"/>
            <w:highlight w:val="yellow"/>
            <w:lang w:val="es-CO" w:eastAsia="en-US"/>
            <w:rPrChange w:id="94" w:author="Ma Pilar García G." w:date="2016-03-03T15:35:00Z">
              <w:rPr>
                <w:rFonts w:ascii="Arial" w:eastAsiaTheme="minorHAnsi" w:hAnsi="Arial" w:cs="Arial"/>
                <w:color w:val="1F1410"/>
                <w:lang w:val="es-CO" w:eastAsia="en-US"/>
              </w:rPr>
            </w:rPrChange>
          </w:rPr>
          <w:delText>.</w:delText>
        </w:r>
      </w:del>
    </w:p>
    <w:p w14:paraId="16D5CDA9" w14:textId="3300502B" w:rsidR="00FF635C" w:rsidRPr="009715D2" w:rsidDel="00A9730B" w:rsidRDefault="00FF635C" w:rsidP="009715D2">
      <w:pPr>
        <w:spacing w:line="360" w:lineRule="auto"/>
        <w:jc w:val="both"/>
        <w:rPr>
          <w:del w:id="95" w:author="Ma Pilar García G." w:date="2016-03-03T15:59:00Z"/>
          <w:rFonts w:ascii="Arial" w:eastAsia="Arial Unicode MS" w:hAnsi="Arial" w:cs="Arial Unicode MS"/>
          <w:bCs/>
          <w:highlight w:val="yellow"/>
          <w:rPrChange w:id="96" w:author="Ma Pilar García G." w:date="2016-03-03T15:35:00Z">
            <w:rPr>
              <w:del w:id="97" w:author="Ma Pilar García G." w:date="2016-03-03T15:59:00Z"/>
              <w:rFonts w:ascii="Arial" w:hAnsi="Arial" w:cs="Arial"/>
              <w:bCs/>
            </w:rPr>
          </w:rPrChange>
        </w:rPr>
        <w:pPrChange w:id="98" w:author="Ma Pilar García G." w:date="2016-03-03T15:28:00Z">
          <w:pPr>
            <w:spacing w:line="360" w:lineRule="auto"/>
            <w:jc w:val="both"/>
          </w:pPr>
        </w:pPrChange>
      </w:pPr>
    </w:p>
    <w:p w14:paraId="233F875D" w14:textId="40392197" w:rsidR="00090FE7" w:rsidRPr="009715D2" w:rsidDel="00A9730B" w:rsidRDefault="00134EB3" w:rsidP="009715D2">
      <w:pPr>
        <w:spacing w:line="360" w:lineRule="auto"/>
        <w:jc w:val="both"/>
        <w:rPr>
          <w:del w:id="99" w:author="Ma Pilar García G." w:date="2016-03-03T15:59:00Z"/>
          <w:rFonts w:ascii="Arial" w:eastAsia="Arial Unicode MS" w:hAnsi="Arial" w:cs="Arial Unicode MS"/>
          <w:b/>
          <w:bCs/>
          <w:highlight w:val="yellow"/>
          <w:lang w:val="es-CO"/>
          <w:rPrChange w:id="100" w:author="Ma Pilar García G." w:date="2016-03-03T15:35:00Z">
            <w:rPr>
              <w:del w:id="101" w:author="Ma Pilar García G." w:date="2016-03-03T15:59:00Z"/>
              <w:rFonts w:ascii="Arial" w:hAnsi="Arial" w:cs="Arial"/>
              <w:b/>
              <w:bCs/>
              <w:lang w:val="es-CO"/>
            </w:rPr>
          </w:rPrChange>
        </w:rPr>
        <w:pPrChange w:id="102" w:author="Ma Pilar García G." w:date="2016-03-03T15:28:00Z">
          <w:pPr>
            <w:spacing w:line="360" w:lineRule="auto"/>
            <w:jc w:val="both"/>
          </w:pPr>
        </w:pPrChange>
      </w:pPr>
      <w:del w:id="103" w:author="Ma Pilar García G." w:date="2016-03-03T15:59:00Z">
        <w:r w:rsidRPr="009715D2" w:rsidDel="00A9730B">
          <w:rPr>
            <w:rFonts w:ascii="Arial" w:eastAsia="Arial Unicode MS" w:hAnsi="Arial" w:cs="Arial Unicode MS"/>
            <w:b/>
            <w:bCs/>
            <w:highlight w:val="yellow"/>
            <w:lang w:val="es-CO"/>
            <w:rPrChange w:id="104" w:author="Ma Pilar García G." w:date="2016-03-03T15:35:00Z">
              <w:rPr>
                <w:rFonts w:ascii="Arial" w:hAnsi="Arial" w:cs="Arial"/>
                <w:b/>
                <w:bCs/>
                <w:lang w:val="es-CO"/>
              </w:rPr>
            </w:rPrChange>
          </w:rPr>
          <w:delText xml:space="preserve">Competencias </w:delText>
        </w:r>
      </w:del>
    </w:p>
    <w:p w14:paraId="5738D2C0" w14:textId="6ACA66D5" w:rsidR="004240DA" w:rsidRPr="009715D2" w:rsidDel="00A9730B" w:rsidRDefault="004240DA" w:rsidP="009715D2">
      <w:pPr>
        <w:spacing w:line="360" w:lineRule="auto"/>
        <w:jc w:val="both"/>
        <w:rPr>
          <w:del w:id="105" w:author="Ma Pilar García G." w:date="2016-03-03T15:59:00Z"/>
          <w:rFonts w:ascii="Arial" w:eastAsia="Arial Unicode MS" w:hAnsi="Arial" w:cs="Arial Unicode MS"/>
          <w:b/>
          <w:bCs/>
          <w:highlight w:val="yellow"/>
          <w:lang w:val="es-CO"/>
          <w:rPrChange w:id="106" w:author="Ma Pilar García G." w:date="2016-03-03T15:35:00Z">
            <w:rPr>
              <w:del w:id="107" w:author="Ma Pilar García G." w:date="2016-03-03T15:59:00Z"/>
              <w:rFonts w:ascii="Arial" w:hAnsi="Arial" w:cs="Arial"/>
              <w:b/>
              <w:bCs/>
              <w:lang w:val="es-CO"/>
            </w:rPr>
          </w:rPrChange>
        </w:rPr>
        <w:pPrChange w:id="108" w:author="Ma Pilar García G." w:date="2016-03-03T15:28:00Z">
          <w:pPr>
            <w:spacing w:line="360" w:lineRule="auto"/>
            <w:jc w:val="both"/>
          </w:pPr>
        </w:pPrChange>
      </w:pPr>
    </w:p>
    <w:p w14:paraId="39F9F308" w14:textId="711545FE" w:rsidR="00AE6BA2" w:rsidRPr="009715D2" w:rsidDel="00A9730B" w:rsidRDefault="00AE6BA2" w:rsidP="009715D2">
      <w:pPr>
        <w:pStyle w:val="Normal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del w:id="109" w:author="Ma Pilar García G." w:date="2016-03-03T15:59:00Z"/>
          <w:rFonts w:ascii="Arial" w:eastAsia="Arial Unicode MS" w:hAnsi="Arial" w:cs="Arial Unicode MS"/>
          <w:color w:val="1F1410"/>
          <w:highlight w:val="yellow"/>
          <w:lang w:eastAsia="en-US"/>
          <w:rPrChange w:id="110" w:author="Ma Pilar García G." w:date="2016-03-03T15:35:00Z">
            <w:rPr>
              <w:del w:id="111" w:author="Ma Pilar García G." w:date="2016-03-03T15:59:00Z"/>
              <w:rFonts w:ascii="Arial" w:eastAsiaTheme="minorHAnsi" w:hAnsi="Arial" w:cs="Arial"/>
              <w:color w:val="1F1410"/>
              <w:lang w:eastAsia="en-US"/>
            </w:rPr>
          </w:rPrChange>
        </w:rPr>
        <w:pPrChange w:id="112" w:author="Ma Pilar García G." w:date="2016-03-03T15:28:00Z">
          <w:pPr>
            <w:pStyle w:val="Normal3"/>
            <w:numPr>
              <w:numId w:val="10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</w:pPr>
        </w:pPrChange>
      </w:pPr>
      <w:del w:id="113" w:author="Ma Pilar García G." w:date="2016-03-03T15:59:00Z">
        <w:r w:rsidRPr="009715D2" w:rsidDel="00A9730B">
          <w:rPr>
            <w:rFonts w:ascii="Arial" w:eastAsia="Arial Unicode MS" w:hAnsi="Arial" w:cs="Arial Unicode MS"/>
            <w:color w:val="1F1410"/>
            <w:highlight w:val="yellow"/>
            <w:lang w:eastAsia="en-US"/>
            <w:rPrChange w:id="114" w:author="Ma Pilar García G." w:date="2016-03-03T15:35:00Z">
              <w:rPr>
                <w:rFonts w:ascii="Arial" w:eastAsiaTheme="minorHAnsi" w:hAnsi="Arial" w:cs="Arial"/>
                <w:color w:val="1F1410"/>
                <w:lang w:eastAsia="en-US"/>
              </w:rPr>
            </w:rPrChange>
          </w:rPr>
          <w:delText>Verific</w:delText>
        </w:r>
      </w:del>
      <w:ins w:id="115" w:author="LEONOR LOZANO" w:date="2016-02-28T18:57:00Z">
        <w:del w:id="116" w:author="Ma Pilar García G." w:date="2016-03-03T15:59:00Z">
          <w:r w:rsidR="00AB2762" w:rsidRPr="009715D2" w:rsidDel="00A9730B">
            <w:rPr>
              <w:rFonts w:ascii="Arial" w:eastAsia="Arial Unicode MS" w:hAnsi="Arial" w:cs="Arial Unicode MS"/>
              <w:color w:val="1F1410"/>
              <w:highlight w:val="yellow"/>
              <w:lang w:eastAsia="en-US"/>
              <w:rPrChange w:id="117" w:author="Ma Pilar García G." w:date="2016-03-03T15:35:00Z">
                <w:rPr>
                  <w:rFonts w:ascii="Arial Unicode MS" w:eastAsia="Arial Unicode MS" w:hAnsi="Arial Unicode MS" w:cs="Arial Unicode MS"/>
                  <w:color w:val="1F1410"/>
                  <w:sz w:val="22"/>
                  <w:szCs w:val="22"/>
                  <w:lang w:eastAsia="en-US"/>
                </w:rPr>
              </w:rPrChange>
            </w:rPr>
            <w:delText>ar</w:delText>
          </w:r>
        </w:del>
      </w:ins>
      <w:del w:id="118" w:author="Ma Pilar García G." w:date="2016-03-03T15:59:00Z">
        <w:r w:rsidRPr="009715D2" w:rsidDel="00A9730B">
          <w:rPr>
            <w:rFonts w:ascii="Arial" w:eastAsia="Arial Unicode MS" w:hAnsi="Arial" w:cs="Arial Unicode MS"/>
            <w:color w:val="1F1410"/>
            <w:highlight w:val="yellow"/>
            <w:lang w:eastAsia="en-US"/>
            <w:rPrChange w:id="119" w:author="Ma Pilar García G." w:date="2016-03-03T15:35:00Z">
              <w:rPr>
                <w:rFonts w:ascii="Arial" w:eastAsiaTheme="minorHAnsi" w:hAnsi="Arial" w:cs="Arial"/>
                <w:color w:val="1F1410"/>
                <w:lang w:eastAsia="en-US"/>
              </w:rPr>
            </w:rPrChange>
          </w:rPr>
          <w:delText>o la acción de fuerzas electrostáticas y magnéticas y explic</w:delText>
        </w:r>
      </w:del>
      <w:ins w:id="120" w:author="LEONOR LOZANO" w:date="2016-02-28T18:58:00Z">
        <w:del w:id="121" w:author="Ma Pilar García G." w:date="2016-03-03T15:59:00Z">
          <w:r w:rsidR="00AB2762" w:rsidRPr="009715D2" w:rsidDel="00A9730B">
            <w:rPr>
              <w:rFonts w:ascii="Arial" w:eastAsia="Arial Unicode MS" w:hAnsi="Arial" w:cs="Arial Unicode MS"/>
              <w:color w:val="1F1410"/>
              <w:highlight w:val="yellow"/>
              <w:lang w:eastAsia="en-US"/>
              <w:rPrChange w:id="122" w:author="Ma Pilar García G." w:date="2016-03-03T15:35:00Z">
                <w:rPr>
                  <w:rFonts w:ascii="Arial Unicode MS" w:eastAsia="Arial Unicode MS" w:hAnsi="Arial Unicode MS" w:cs="Arial Unicode MS"/>
                  <w:color w:val="1F1410"/>
                  <w:sz w:val="22"/>
                  <w:szCs w:val="22"/>
                  <w:lang w:eastAsia="en-US"/>
                </w:rPr>
              </w:rPrChange>
            </w:rPr>
            <w:delText>ar</w:delText>
          </w:r>
        </w:del>
      </w:ins>
      <w:del w:id="123" w:author="Ma Pilar García G." w:date="2016-03-03T15:59:00Z">
        <w:r w:rsidRPr="009715D2" w:rsidDel="00A9730B">
          <w:rPr>
            <w:rFonts w:ascii="Arial" w:eastAsia="Arial Unicode MS" w:hAnsi="Arial" w:cs="Arial Unicode MS"/>
            <w:color w:val="1F1410"/>
            <w:highlight w:val="yellow"/>
            <w:lang w:eastAsia="en-US"/>
            <w:rPrChange w:id="124" w:author="Ma Pilar García G." w:date="2016-03-03T15:35:00Z">
              <w:rPr>
                <w:rFonts w:ascii="Arial" w:eastAsiaTheme="minorHAnsi" w:hAnsi="Arial" w:cs="Arial"/>
                <w:color w:val="1F1410"/>
                <w:lang w:eastAsia="en-US"/>
              </w:rPr>
            </w:rPrChange>
          </w:rPr>
          <w:delText>o su relación con la carga eléctrica.</w:delText>
        </w:r>
      </w:del>
    </w:p>
    <w:p w14:paraId="44ED473B" w14:textId="77777777" w:rsidR="00161770" w:rsidRPr="009715D2" w:rsidRDefault="00AE6BA2" w:rsidP="009715D2">
      <w:pPr>
        <w:pStyle w:val="Normal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rFonts w:ascii="Arial" w:eastAsia="Arial Unicode MS" w:hAnsi="Arial" w:cs="Arial Unicode MS"/>
          <w:color w:val="1F1410"/>
          <w:lang w:eastAsia="en-US"/>
          <w:rPrChange w:id="125" w:author="Ma Pilar García G." w:date="2016-03-03T15:28:00Z">
            <w:rPr>
              <w:rFonts w:ascii="Arial" w:eastAsiaTheme="minorHAnsi" w:hAnsi="Arial" w:cs="Arial"/>
              <w:color w:val="1F1410"/>
              <w:lang w:eastAsia="en-US"/>
            </w:rPr>
          </w:rPrChange>
        </w:rPr>
        <w:pPrChange w:id="126" w:author="Ma Pilar García G." w:date="2016-03-03T15:28:00Z">
          <w:pPr>
            <w:pStyle w:val="Normal3"/>
            <w:numPr>
              <w:numId w:val="10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</w:pPr>
        </w:pPrChange>
      </w:pPr>
      <w:r w:rsidRPr="009715D2">
        <w:rPr>
          <w:rFonts w:ascii="Arial" w:eastAsia="Arial Unicode MS" w:hAnsi="Arial" w:cs="Arial Unicode MS"/>
          <w:color w:val="1F1410"/>
          <w:lang w:eastAsia="en-US"/>
          <w:rPrChange w:id="127" w:author="Ma Pilar García G." w:date="2016-03-03T15:28:00Z">
            <w:rPr>
              <w:rFonts w:ascii="Arial" w:eastAsiaTheme="minorHAnsi" w:hAnsi="Arial" w:cs="Arial"/>
              <w:color w:val="1F1410"/>
              <w:lang w:eastAsia="en-US"/>
            </w:rPr>
          </w:rPrChange>
        </w:rPr>
        <w:t>Explic</w:t>
      </w:r>
      <w:ins w:id="128" w:author="LEONOR LOZANO" w:date="2016-02-28T18:58:00Z">
        <w:r w:rsidR="00AB2762" w:rsidRPr="009715D2">
          <w:rPr>
            <w:rFonts w:ascii="Arial" w:eastAsia="Arial Unicode MS" w:hAnsi="Arial" w:cs="Arial Unicode MS"/>
            <w:color w:val="1F1410"/>
            <w:lang w:eastAsia="en-US"/>
            <w:rPrChange w:id="129" w:author="Ma Pilar García G." w:date="2016-03-03T15:28:00Z">
              <w:rPr>
                <w:rFonts w:ascii="Arial Unicode MS" w:eastAsia="Arial Unicode MS" w:hAnsi="Arial Unicode MS" w:cs="Arial Unicode MS"/>
                <w:color w:val="1F1410"/>
                <w:sz w:val="22"/>
                <w:szCs w:val="22"/>
                <w:lang w:eastAsia="en-US"/>
              </w:rPr>
            </w:rPrChange>
          </w:rPr>
          <w:t>ar</w:t>
        </w:r>
      </w:ins>
      <w:del w:id="130" w:author="LEONOR LOZANO" w:date="2016-02-28T18:58:00Z">
        <w:r w:rsidRPr="009715D2" w:rsidDel="00AB2762">
          <w:rPr>
            <w:rFonts w:ascii="Arial" w:eastAsia="Arial Unicode MS" w:hAnsi="Arial" w:cs="Arial Unicode MS"/>
            <w:color w:val="1F1410"/>
            <w:lang w:eastAsia="en-US"/>
            <w:rPrChange w:id="131" w:author="Ma Pilar García G." w:date="2016-03-03T15:28:00Z">
              <w:rPr>
                <w:rFonts w:ascii="Arial" w:eastAsiaTheme="minorHAnsi" w:hAnsi="Arial" w:cs="Arial"/>
                <w:color w:val="1F1410"/>
                <w:lang w:eastAsia="en-US"/>
              </w:rPr>
            </w:rPrChange>
          </w:rPr>
          <w:delText>o</w:delText>
        </w:r>
      </w:del>
      <w:r w:rsidRPr="009715D2">
        <w:rPr>
          <w:rFonts w:ascii="Arial" w:eastAsia="Arial Unicode MS" w:hAnsi="Arial" w:cs="Arial Unicode MS"/>
          <w:color w:val="1F1410"/>
          <w:lang w:eastAsia="en-US"/>
          <w:rPrChange w:id="132" w:author="Ma Pilar García G." w:date="2016-03-03T15:28:00Z">
            <w:rPr>
              <w:rFonts w:ascii="Arial" w:eastAsiaTheme="minorHAnsi" w:hAnsi="Arial" w:cs="Arial"/>
              <w:color w:val="1F1410"/>
              <w:lang w:eastAsia="en-US"/>
            </w:rPr>
          </w:rPrChange>
        </w:rPr>
        <w:t xml:space="preserve"> la formación de moléculas y los estados de la materia a partir de fuerzas electrostáticas.</w:t>
      </w:r>
    </w:p>
    <w:p w14:paraId="5DD28DA8" w14:textId="77777777" w:rsidR="00717FE8" w:rsidRPr="009715D2" w:rsidRDefault="00161770" w:rsidP="009715D2">
      <w:pPr>
        <w:pStyle w:val="Normal3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ins w:id="133" w:author="LEONOR LOZANO" w:date="2016-02-28T20:01:00Z"/>
          <w:rFonts w:ascii="Arial" w:eastAsia="Arial Unicode MS" w:hAnsi="Arial" w:cs="Arial Unicode MS"/>
          <w:color w:val="1F1410"/>
          <w:lang w:eastAsia="en-US"/>
          <w:rPrChange w:id="134" w:author="Ma Pilar García G." w:date="2016-03-03T15:28:00Z">
            <w:rPr>
              <w:ins w:id="135" w:author="LEONOR LOZANO" w:date="2016-02-28T20:01:00Z"/>
              <w:rFonts w:ascii="Arial Unicode MS" w:eastAsia="Arial Unicode MS" w:hAnsi="Arial Unicode MS" w:cs="Arial Unicode MS"/>
              <w:color w:val="1F1410"/>
              <w:sz w:val="22"/>
              <w:szCs w:val="22"/>
              <w:lang w:eastAsia="en-US"/>
            </w:rPr>
          </w:rPrChange>
        </w:rPr>
        <w:pPrChange w:id="136" w:author="Ma Pilar García G." w:date="2016-03-03T15:28:00Z">
          <w:pPr>
            <w:pStyle w:val="Normal3"/>
            <w:numPr>
              <w:numId w:val="10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</w:pPr>
        </w:pPrChange>
      </w:pPr>
      <w:r w:rsidRPr="009715D2">
        <w:rPr>
          <w:rFonts w:ascii="Arial" w:eastAsia="Arial Unicode MS" w:hAnsi="Arial" w:cs="Arial Unicode MS"/>
          <w:color w:val="1F1410"/>
          <w:lang w:eastAsia="en-US"/>
          <w:rPrChange w:id="137" w:author="Ma Pilar García G." w:date="2016-03-03T15:28:00Z">
            <w:rPr>
              <w:rFonts w:ascii="Arial" w:eastAsiaTheme="minorHAnsi" w:hAnsi="Arial" w:cs="Arial"/>
              <w:color w:val="1F1410"/>
              <w:lang w:eastAsia="en-US"/>
            </w:rPr>
          </w:rPrChange>
        </w:rPr>
        <w:t>Identific</w:t>
      </w:r>
      <w:ins w:id="138" w:author="LEONOR LOZANO" w:date="2016-02-28T18:58:00Z">
        <w:r w:rsidR="00AB2762" w:rsidRPr="009715D2">
          <w:rPr>
            <w:rFonts w:ascii="Arial" w:eastAsia="Arial Unicode MS" w:hAnsi="Arial" w:cs="Arial Unicode MS"/>
            <w:color w:val="1F1410"/>
            <w:lang w:eastAsia="en-US"/>
            <w:rPrChange w:id="139" w:author="Ma Pilar García G." w:date="2016-03-03T15:28:00Z">
              <w:rPr>
                <w:rFonts w:ascii="Arial Unicode MS" w:eastAsia="Arial Unicode MS" w:hAnsi="Arial Unicode MS" w:cs="Arial Unicode MS"/>
                <w:color w:val="1F1410"/>
                <w:sz w:val="22"/>
                <w:szCs w:val="22"/>
                <w:lang w:eastAsia="en-US"/>
              </w:rPr>
            </w:rPrChange>
          </w:rPr>
          <w:t>ar</w:t>
        </w:r>
      </w:ins>
      <w:del w:id="140" w:author="LEONOR LOZANO" w:date="2016-02-28T18:58:00Z">
        <w:r w:rsidRPr="009715D2" w:rsidDel="00AB2762">
          <w:rPr>
            <w:rFonts w:ascii="Arial" w:eastAsia="Arial Unicode MS" w:hAnsi="Arial" w:cs="Arial Unicode MS"/>
            <w:color w:val="1F1410"/>
            <w:lang w:eastAsia="en-US"/>
            <w:rPrChange w:id="141" w:author="Ma Pilar García G." w:date="2016-03-03T15:28:00Z">
              <w:rPr>
                <w:rFonts w:ascii="Arial" w:eastAsiaTheme="minorHAnsi" w:hAnsi="Arial" w:cs="Arial"/>
                <w:color w:val="1F1410"/>
                <w:lang w:eastAsia="en-US"/>
              </w:rPr>
            </w:rPrChange>
          </w:rPr>
          <w:delText>o</w:delText>
        </w:r>
      </w:del>
      <w:r w:rsidRPr="009715D2">
        <w:rPr>
          <w:rFonts w:ascii="Arial" w:eastAsia="Arial Unicode MS" w:hAnsi="Arial" w:cs="Arial Unicode MS"/>
          <w:color w:val="1F1410"/>
          <w:lang w:eastAsia="en-US"/>
          <w:rPrChange w:id="142" w:author="Ma Pilar García G." w:date="2016-03-03T15:28:00Z">
            <w:rPr>
              <w:rFonts w:ascii="Arial" w:eastAsiaTheme="minorHAnsi" w:hAnsi="Arial" w:cs="Arial"/>
              <w:color w:val="1F1410"/>
              <w:lang w:eastAsia="en-US"/>
            </w:rPr>
          </w:rPrChange>
        </w:rPr>
        <w:t xml:space="preserve"> recursos renovables y no renovables y los peligros a los que están expuestos debido al desarrollo de los grupos humanos.</w:t>
      </w:r>
    </w:p>
    <w:p w14:paraId="71913D18" w14:textId="77777777" w:rsidR="00D8426E" w:rsidRPr="009715D2" w:rsidRDefault="00D8426E" w:rsidP="009715D2">
      <w:pPr>
        <w:pStyle w:val="Normal3"/>
        <w:shd w:val="clear" w:color="auto" w:fill="FFFFFF"/>
        <w:spacing w:before="0" w:beforeAutospacing="0" w:after="0" w:afterAutospacing="0" w:line="360" w:lineRule="auto"/>
        <w:ind w:left="426" w:right="120"/>
        <w:jc w:val="both"/>
        <w:rPr>
          <w:rFonts w:ascii="Arial" w:eastAsia="Arial Unicode MS" w:hAnsi="Arial" w:cs="Arial Unicode MS"/>
          <w:color w:val="1F1410"/>
          <w:lang w:eastAsia="en-US"/>
          <w:rPrChange w:id="143" w:author="Ma Pilar García G." w:date="2016-03-03T15:28:00Z">
            <w:rPr>
              <w:rFonts w:ascii="Arial" w:eastAsiaTheme="minorHAnsi" w:hAnsi="Arial" w:cs="Arial"/>
              <w:color w:val="1F1410"/>
              <w:lang w:eastAsia="en-US"/>
            </w:rPr>
          </w:rPrChange>
        </w:rPr>
        <w:pPrChange w:id="144" w:author="Ma Pilar García G." w:date="2016-03-03T15:28:00Z">
          <w:pPr>
            <w:pStyle w:val="Normal3"/>
            <w:numPr>
              <w:numId w:val="10"/>
            </w:numPr>
            <w:shd w:val="clear" w:color="auto" w:fill="FFFFFF"/>
            <w:spacing w:before="0" w:beforeAutospacing="0" w:after="0" w:afterAutospacing="0" w:line="360" w:lineRule="auto"/>
            <w:ind w:left="720" w:right="120" w:hanging="360"/>
          </w:pPr>
        </w:pPrChange>
      </w:pPr>
    </w:p>
    <w:p w14:paraId="6BE1C477" w14:textId="77777777" w:rsidR="00161770" w:rsidRPr="009715D2" w:rsidDel="00A831A0" w:rsidRDefault="00161770" w:rsidP="009715D2">
      <w:pPr>
        <w:pStyle w:val="Normal3"/>
        <w:shd w:val="clear" w:color="auto" w:fill="FFFFFF"/>
        <w:spacing w:before="0" w:beforeAutospacing="0" w:after="0" w:afterAutospacing="0" w:line="360" w:lineRule="auto"/>
        <w:ind w:left="720" w:right="120"/>
        <w:jc w:val="both"/>
        <w:rPr>
          <w:del w:id="145" w:author="LEONOR LOZANO" w:date="2016-02-28T19:39:00Z"/>
          <w:rFonts w:ascii="Arial" w:eastAsia="Arial Unicode MS" w:hAnsi="Arial" w:cs="Arial Unicode MS"/>
          <w:color w:val="1F1410"/>
          <w:lang w:eastAsia="en-US"/>
          <w:rPrChange w:id="146" w:author="Ma Pilar García G." w:date="2016-03-03T15:28:00Z">
            <w:rPr>
              <w:del w:id="147" w:author="LEONOR LOZANO" w:date="2016-02-28T19:39:00Z"/>
              <w:rFonts w:ascii="Arial" w:eastAsiaTheme="minorHAnsi" w:hAnsi="Arial" w:cs="Arial"/>
              <w:color w:val="1F1410"/>
              <w:lang w:eastAsia="en-US"/>
            </w:rPr>
          </w:rPrChange>
        </w:rPr>
        <w:pPrChange w:id="148" w:author="Ma Pilar García G." w:date="2016-03-03T15:28:00Z">
          <w:pPr>
            <w:pStyle w:val="Normal3"/>
            <w:shd w:val="clear" w:color="auto" w:fill="FFFFFF"/>
            <w:spacing w:before="0" w:beforeAutospacing="0" w:after="0" w:afterAutospacing="0" w:line="360" w:lineRule="auto"/>
            <w:ind w:left="720" w:right="120"/>
          </w:pPr>
        </w:pPrChange>
      </w:pPr>
    </w:p>
    <w:p w14:paraId="4F3B0815" w14:textId="77777777" w:rsidR="00161770" w:rsidRPr="009715D2" w:rsidDel="00643C1C" w:rsidRDefault="00161770" w:rsidP="009715D2">
      <w:pPr>
        <w:pStyle w:val="Normal3"/>
        <w:shd w:val="clear" w:color="auto" w:fill="FFFFFF"/>
        <w:spacing w:before="0" w:beforeAutospacing="0" w:after="0" w:afterAutospacing="0" w:line="360" w:lineRule="auto"/>
        <w:ind w:left="720" w:right="120"/>
        <w:jc w:val="both"/>
        <w:rPr>
          <w:del w:id="149" w:author="LEONOR LOZANO" w:date="2016-02-28T19:00:00Z"/>
          <w:rFonts w:ascii="Arial" w:eastAsia="Arial Unicode MS" w:hAnsi="Arial" w:cs="Arial Unicode MS"/>
          <w:color w:val="1F1410"/>
          <w:lang w:eastAsia="en-US"/>
          <w:rPrChange w:id="150" w:author="Ma Pilar García G." w:date="2016-03-03T15:28:00Z">
            <w:rPr>
              <w:del w:id="151" w:author="LEONOR LOZANO" w:date="2016-02-28T19:00:00Z"/>
              <w:rFonts w:ascii="Arial" w:eastAsiaTheme="minorHAnsi" w:hAnsi="Arial" w:cs="Arial"/>
              <w:color w:val="1F1410"/>
              <w:lang w:eastAsia="en-US"/>
            </w:rPr>
          </w:rPrChange>
        </w:rPr>
        <w:pPrChange w:id="152" w:author="Ma Pilar García G." w:date="2016-03-03T15:28:00Z">
          <w:pPr>
            <w:pStyle w:val="Normal3"/>
            <w:shd w:val="clear" w:color="auto" w:fill="FFFFFF"/>
            <w:spacing w:before="0" w:beforeAutospacing="0" w:after="0" w:afterAutospacing="0" w:line="360" w:lineRule="auto"/>
            <w:ind w:left="720" w:right="120"/>
          </w:pPr>
        </w:pPrChange>
      </w:pPr>
    </w:p>
    <w:p w14:paraId="26B1FB67" w14:textId="77777777" w:rsidR="00643C1C" w:rsidRPr="009715D2" w:rsidRDefault="00643C1C" w:rsidP="009715D2">
      <w:pPr>
        <w:spacing w:line="360" w:lineRule="auto"/>
        <w:rPr>
          <w:ins w:id="153" w:author="LEONOR LOZANO" w:date="2016-02-29T08:18:00Z"/>
          <w:rFonts w:ascii="Arial" w:eastAsia="Arial Unicode MS" w:hAnsi="Arial" w:cs="Arial Unicode MS"/>
          <w:b/>
          <w:color w:val="FF0000"/>
          <w:lang w:eastAsia="es-CO"/>
          <w:rPrChange w:id="154" w:author="Ma Pilar García G." w:date="2016-03-03T15:28:00Z">
            <w:rPr>
              <w:ins w:id="155" w:author="LEONOR LOZANO" w:date="2016-02-29T08:18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156" w:author="Ma Pilar García G." w:date="2016-03-03T15:28:00Z">
          <w:pPr/>
        </w:pPrChange>
      </w:pPr>
      <w:ins w:id="157" w:author="LEONOR LOZANO" w:date="2016-02-28T19:00:00Z">
        <w:r w:rsidRPr="009715D2">
          <w:rPr>
            <w:rFonts w:ascii="Arial" w:eastAsia="Arial Unicode MS" w:hAnsi="Arial" w:cs="Arial Unicode MS"/>
            <w:b/>
            <w:color w:val="FF0000"/>
            <w:lang w:eastAsia="es-CO"/>
            <w:rPrChange w:id="158" w:author="Ma Pilar García G." w:date="2016-03-03T15:28:00Z">
              <w:rPr>
                <w:rFonts w:ascii="Arial Unicode MS" w:eastAsia="Arial Unicode MS" w:hAnsi="Arial Unicode MS" w:cs="Arial Unicode MS"/>
                <w:b/>
                <w:color w:val="FF0000"/>
                <w:lang w:eastAsia="es-CO"/>
              </w:rPr>
            </w:rPrChange>
          </w:rPr>
          <w:t>(Guía didáctica o Estrategia didáctica)</w:t>
        </w:r>
      </w:ins>
    </w:p>
    <w:p w14:paraId="150655DE" w14:textId="77777777" w:rsidR="00DB0343" w:rsidRPr="009715D2" w:rsidRDefault="00DB0343" w:rsidP="009715D2">
      <w:pPr>
        <w:spacing w:line="360" w:lineRule="auto"/>
        <w:rPr>
          <w:ins w:id="159" w:author="LEONOR LOZANO" w:date="2016-02-28T19:00:00Z"/>
          <w:rFonts w:ascii="Arial" w:eastAsia="Arial Unicode MS" w:hAnsi="Arial" w:cs="Arial Unicode MS"/>
          <w:b/>
          <w:color w:val="FF0000"/>
          <w:lang w:eastAsia="es-CO"/>
          <w:rPrChange w:id="160" w:author="Ma Pilar García G." w:date="2016-03-03T15:28:00Z">
            <w:rPr>
              <w:ins w:id="161" w:author="LEONOR LOZANO" w:date="2016-02-28T19:00:00Z"/>
              <w:rFonts w:ascii="Arial Unicode MS" w:eastAsia="Arial Unicode MS" w:hAnsi="Arial Unicode MS" w:cs="Arial Unicode MS"/>
              <w:b/>
              <w:color w:val="FF0000"/>
              <w:lang w:eastAsia="es-CO"/>
            </w:rPr>
          </w:rPrChange>
        </w:rPr>
        <w:pPrChange w:id="162" w:author="Ma Pilar García G." w:date="2016-03-03T15:28:00Z">
          <w:pPr/>
        </w:pPrChange>
      </w:pPr>
    </w:p>
    <w:p w14:paraId="2F18E903" w14:textId="77777777" w:rsidR="00134EB3" w:rsidRPr="009715D2" w:rsidDel="00643C1C" w:rsidRDefault="00134EB3" w:rsidP="009715D2">
      <w:pPr>
        <w:spacing w:line="360" w:lineRule="auto"/>
        <w:jc w:val="both"/>
        <w:rPr>
          <w:del w:id="163" w:author="LEONOR LOZANO" w:date="2016-02-28T19:00:00Z"/>
          <w:rFonts w:ascii="Arial" w:eastAsia="Arial Unicode MS" w:hAnsi="Arial" w:cs="Arial Unicode MS"/>
          <w:b/>
          <w:bCs/>
          <w:lang w:val="es-CO"/>
          <w:rPrChange w:id="164" w:author="Ma Pilar García G." w:date="2016-03-03T15:28:00Z">
            <w:rPr>
              <w:del w:id="165" w:author="LEONOR LOZANO" w:date="2016-02-28T19:00:00Z"/>
              <w:rFonts w:ascii="Arial" w:hAnsi="Arial" w:cs="Arial"/>
              <w:b/>
              <w:bCs/>
              <w:lang w:val="es-CO"/>
            </w:rPr>
          </w:rPrChange>
        </w:rPr>
        <w:pPrChange w:id="166" w:author="Ma Pilar García G." w:date="2016-03-03T15:28:00Z">
          <w:pPr>
            <w:spacing w:line="360" w:lineRule="auto"/>
            <w:jc w:val="both"/>
          </w:pPr>
        </w:pPrChange>
      </w:pPr>
      <w:del w:id="167" w:author="LEONOR LOZANO" w:date="2016-02-28T19:00:00Z">
        <w:r w:rsidRPr="009715D2" w:rsidDel="00643C1C">
          <w:rPr>
            <w:rFonts w:ascii="Arial" w:eastAsia="Arial Unicode MS" w:hAnsi="Arial" w:cs="Arial Unicode MS"/>
            <w:b/>
            <w:bCs/>
            <w:lang w:val="es-CO"/>
            <w:rPrChange w:id="168" w:author="Ma Pilar García G." w:date="2016-03-03T15:28:00Z">
              <w:rPr>
                <w:rFonts w:ascii="Arial" w:hAnsi="Arial" w:cs="Arial"/>
                <w:b/>
                <w:bCs/>
                <w:lang w:val="es-CO"/>
              </w:rPr>
            </w:rPrChange>
          </w:rPr>
          <w:delText>Estrategia didáctica</w:delText>
        </w:r>
      </w:del>
    </w:p>
    <w:p w14:paraId="69AFD6E1" w14:textId="77777777" w:rsidR="004240DA" w:rsidRPr="009715D2" w:rsidDel="00DB0343" w:rsidRDefault="004240DA" w:rsidP="009715D2">
      <w:pPr>
        <w:spacing w:line="360" w:lineRule="auto"/>
        <w:jc w:val="both"/>
        <w:rPr>
          <w:del w:id="169" w:author="LEONOR LOZANO" w:date="2016-02-29T08:18:00Z"/>
          <w:rFonts w:ascii="Arial" w:eastAsia="Arial Unicode MS" w:hAnsi="Arial" w:cs="Arial Unicode MS"/>
          <w:bCs/>
          <w:lang w:val="es-CO"/>
          <w:rPrChange w:id="170" w:author="Ma Pilar García G." w:date="2016-03-03T15:28:00Z">
            <w:rPr>
              <w:del w:id="171" w:author="LEONOR LOZANO" w:date="2016-02-29T08:18:00Z"/>
              <w:rFonts w:ascii="Arial" w:hAnsi="Arial" w:cs="Arial"/>
              <w:bCs/>
              <w:lang w:val="es-CO"/>
            </w:rPr>
          </w:rPrChange>
        </w:rPr>
        <w:pPrChange w:id="172" w:author="Ma Pilar García G." w:date="2016-03-03T15:28:00Z">
          <w:pPr>
            <w:spacing w:line="360" w:lineRule="auto"/>
            <w:jc w:val="both"/>
          </w:pPr>
        </w:pPrChange>
      </w:pPr>
    </w:p>
    <w:p w14:paraId="19D357D2" w14:textId="77777777" w:rsidR="004240DA" w:rsidRPr="009715D2" w:rsidRDefault="001237AC" w:rsidP="009715D2">
      <w:pPr>
        <w:spacing w:line="360" w:lineRule="auto"/>
        <w:jc w:val="both"/>
        <w:rPr>
          <w:ins w:id="173" w:author="LEONOR LOZANO" w:date="2016-02-28T20:03:00Z"/>
          <w:rFonts w:ascii="Arial" w:eastAsia="Arial Unicode MS" w:hAnsi="Arial" w:cs="Arial Unicode MS"/>
          <w:rPrChange w:id="174" w:author="Ma Pilar García G." w:date="2016-03-03T15:28:00Z">
            <w:rPr>
              <w:ins w:id="175" w:author="LEONOR LOZANO" w:date="2016-02-28T20:03:00Z"/>
              <w:rFonts w:ascii="Arial Unicode MS" w:eastAsia="Arial Unicode MS" w:hAnsi="Arial Unicode MS" w:cs="Arial Unicode MS"/>
              <w:sz w:val="22"/>
              <w:szCs w:val="22"/>
            </w:rPr>
          </w:rPrChange>
        </w:rPr>
        <w:pPrChange w:id="176" w:author="Ma Pilar García G." w:date="2016-03-03T15:28:00Z">
          <w:pPr>
            <w:spacing w:line="360" w:lineRule="auto"/>
            <w:jc w:val="both"/>
          </w:pPr>
        </w:pPrChange>
      </w:pPr>
      <w:r w:rsidRPr="009715D2">
        <w:rPr>
          <w:rFonts w:ascii="Arial" w:eastAsia="Arial Unicode MS" w:hAnsi="Arial" w:cs="Arial Unicode MS"/>
          <w:rPrChange w:id="177" w:author="Ma Pilar García G." w:date="2016-03-03T15:28:00Z">
            <w:rPr>
              <w:rFonts w:ascii="Arial" w:hAnsi="Arial" w:cs="Arial"/>
            </w:rPr>
          </w:rPrChange>
        </w:rPr>
        <w:t>Para entender los procesos químicos que suceden en nuestro entorno</w:t>
      </w:r>
      <w:del w:id="178" w:author="Ma Pilar García G." w:date="2016-03-03T15:38:00Z">
        <w:r w:rsidR="00E74B0D" w:rsidRPr="009715D2" w:rsidDel="009715D2">
          <w:rPr>
            <w:rFonts w:ascii="Arial" w:eastAsia="Arial Unicode MS" w:hAnsi="Arial" w:cs="Arial Unicode MS"/>
            <w:rPrChange w:id="179" w:author="Ma Pilar García G." w:date="2016-03-03T15:28:00Z">
              <w:rPr>
                <w:rFonts w:ascii="Arial" w:hAnsi="Arial" w:cs="Arial"/>
              </w:rPr>
            </w:rPrChange>
          </w:rPr>
          <w:delText>,</w:delText>
        </w:r>
      </w:del>
      <w:r w:rsidRPr="009715D2">
        <w:rPr>
          <w:rFonts w:ascii="Arial" w:eastAsia="Arial Unicode MS" w:hAnsi="Arial" w:cs="Arial Unicode MS"/>
          <w:rPrChange w:id="180" w:author="Ma Pilar García G." w:date="2016-03-03T15:28:00Z">
            <w:rPr>
              <w:rFonts w:ascii="Arial" w:hAnsi="Arial" w:cs="Arial"/>
            </w:rPr>
          </w:rPrChange>
        </w:rPr>
        <w:t xml:space="preserve"> y la importancia que tienen las sustancias en nuestras vidas</w:t>
      </w:r>
      <w:del w:id="181" w:author="Ma Pilar García G." w:date="2016-03-03T15:37:00Z">
        <w:r w:rsidRPr="009715D2" w:rsidDel="009715D2">
          <w:rPr>
            <w:rFonts w:ascii="Arial" w:eastAsia="Arial Unicode MS" w:hAnsi="Arial" w:cs="Arial Unicode MS"/>
            <w:rPrChange w:id="182" w:author="Ma Pilar García G." w:date="2016-03-03T15:28:00Z">
              <w:rPr>
                <w:rFonts w:ascii="Arial" w:hAnsi="Arial" w:cs="Arial"/>
              </w:rPr>
            </w:rPrChange>
          </w:rPr>
          <w:delText>,</w:delText>
        </w:r>
      </w:del>
      <w:r w:rsidRPr="009715D2">
        <w:rPr>
          <w:rFonts w:ascii="Arial" w:eastAsia="Arial Unicode MS" w:hAnsi="Arial" w:cs="Arial Unicode MS"/>
          <w:rPrChange w:id="183" w:author="Ma Pilar García G." w:date="2016-03-03T15:28:00Z">
            <w:rPr>
              <w:rFonts w:ascii="Arial" w:hAnsi="Arial" w:cs="Arial"/>
            </w:rPr>
          </w:rPrChange>
        </w:rPr>
        <w:t xml:space="preserve"> es necesario c</w:t>
      </w:r>
      <w:r w:rsidR="005977F6" w:rsidRPr="009715D2">
        <w:rPr>
          <w:rFonts w:ascii="Arial" w:eastAsia="Arial Unicode MS" w:hAnsi="Arial" w:cs="Arial Unicode MS"/>
          <w:rPrChange w:id="184" w:author="Ma Pilar García G." w:date="2016-03-03T15:28:00Z">
            <w:rPr>
              <w:rFonts w:ascii="Arial" w:hAnsi="Arial" w:cs="Arial"/>
            </w:rPr>
          </w:rPrChange>
        </w:rPr>
        <w:t>onocer</w:t>
      </w:r>
      <w:r w:rsidR="004240DA" w:rsidRPr="009715D2">
        <w:rPr>
          <w:rFonts w:ascii="Arial" w:eastAsia="Arial Unicode MS" w:hAnsi="Arial" w:cs="Arial Unicode MS"/>
          <w:rPrChange w:id="185" w:author="Ma Pilar García G." w:date="2016-03-03T15:28:00Z">
            <w:rPr>
              <w:rFonts w:ascii="Arial" w:hAnsi="Arial" w:cs="Arial"/>
            </w:rPr>
          </w:rPrChange>
        </w:rPr>
        <w:t xml:space="preserve"> cómo se establece</w:t>
      </w:r>
      <w:r w:rsidRPr="009715D2">
        <w:rPr>
          <w:rFonts w:ascii="Arial" w:eastAsia="Arial Unicode MS" w:hAnsi="Arial" w:cs="Arial Unicode MS"/>
          <w:rPrChange w:id="186" w:author="Ma Pilar García G." w:date="2016-03-03T15:28:00Z">
            <w:rPr>
              <w:rFonts w:ascii="Arial" w:hAnsi="Arial" w:cs="Arial"/>
            </w:rPr>
          </w:rPrChange>
        </w:rPr>
        <w:t xml:space="preserve">n </w:t>
      </w:r>
      <w:r w:rsidR="006B13C5" w:rsidRPr="009715D2">
        <w:rPr>
          <w:rFonts w:ascii="Arial" w:eastAsia="Arial Unicode MS" w:hAnsi="Arial" w:cs="Arial Unicode MS"/>
          <w:rPrChange w:id="187" w:author="Ma Pilar García G." w:date="2016-03-03T15:28:00Z">
            <w:rPr>
              <w:rFonts w:ascii="Arial" w:hAnsi="Arial" w:cs="Arial"/>
            </w:rPr>
          </w:rPrChange>
        </w:rPr>
        <w:t xml:space="preserve">las </w:t>
      </w:r>
      <w:r w:rsidRPr="009715D2">
        <w:rPr>
          <w:rFonts w:ascii="Arial" w:eastAsia="Arial Unicode MS" w:hAnsi="Arial" w:cs="Arial Unicode MS"/>
          <w:rPrChange w:id="188" w:author="Ma Pilar García G." w:date="2016-03-03T15:28:00Z">
            <w:rPr>
              <w:rFonts w:ascii="Arial" w:hAnsi="Arial" w:cs="Arial"/>
            </w:rPr>
          </w:rPrChange>
        </w:rPr>
        <w:t xml:space="preserve">uniones </w:t>
      </w:r>
      <w:r w:rsidR="006B13C5" w:rsidRPr="009715D2">
        <w:rPr>
          <w:rFonts w:ascii="Arial" w:eastAsia="Arial Unicode MS" w:hAnsi="Arial" w:cs="Arial Unicode MS"/>
          <w:rPrChange w:id="189" w:author="Ma Pilar García G." w:date="2016-03-03T15:28:00Z">
            <w:rPr>
              <w:rFonts w:ascii="Arial" w:hAnsi="Arial" w:cs="Arial"/>
            </w:rPr>
          </w:rPrChange>
        </w:rPr>
        <w:t>que</w:t>
      </w:r>
      <w:r w:rsidRPr="009715D2">
        <w:rPr>
          <w:rFonts w:ascii="Arial" w:eastAsia="Arial Unicode MS" w:hAnsi="Arial" w:cs="Arial Unicode MS"/>
          <w:rPrChange w:id="190" w:author="Ma Pilar García G." w:date="2016-03-03T15:28:00Z">
            <w:rPr>
              <w:rFonts w:ascii="Arial" w:hAnsi="Arial" w:cs="Arial"/>
            </w:rPr>
          </w:rPrChange>
        </w:rPr>
        <w:t xml:space="preserve"> forma</w:t>
      </w:r>
      <w:r w:rsidR="006B13C5" w:rsidRPr="009715D2">
        <w:rPr>
          <w:rFonts w:ascii="Arial" w:eastAsia="Arial Unicode MS" w:hAnsi="Arial" w:cs="Arial Unicode MS"/>
          <w:rPrChange w:id="191" w:author="Ma Pilar García G." w:date="2016-03-03T15:28:00Z">
            <w:rPr>
              <w:rFonts w:ascii="Arial" w:hAnsi="Arial" w:cs="Arial"/>
            </w:rPr>
          </w:rPrChange>
        </w:rPr>
        <w:t>n</w:t>
      </w:r>
      <w:r w:rsidRPr="009715D2">
        <w:rPr>
          <w:rFonts w:ascii="Arial" w:eastAsia="Arial Unicode MS" w:hAnsi="Arial" w:cs="Arial Unicode MS"/>
          <w:rPrChange w:id="192" w:author="Ma Pilar García G." w:date="2016-03-03T15:28:00Z">
            <w:rPr>
              <w:rFonts w:ascii="Arial" w:hAnsi="Arial" w:cs="Arial"/>
            </w:rPr>
          </w:rPrChange>
        </w:rPr>
        <w:t xml:space="preserve"> moléculas</w:t>
      </w:r>
      <w:r w:rsidR="002659CA" w:rsidRPr="009715D2">
        <w:rPr>
          <w:rFonts w:ascii="Arial" w:eastAsia="Arial Unicode MS" w:hAnsi="Arial" w:cs="Arial Unicode MS"/>
          <w:rPrChange w:id="193" w:author="Ma Pilar García G." w:date="2016-03-03T15:28:00Z">
            <w:rPr>
              <w:rFonts w:ascii="Arial" w:hAnsi="Arial" w:cs="Arial"/>
            </w:rPr>
          </w:rPrChange>
        </w:rPr>
        <w:t xml:space="preserve"> por medio de las fuerzas electro</w:t>
      </w:r>
      <w:del w:id="194" w:author="Ma Pilar García G." w:date="2016-03-03T15:36:00Z">
        <w:r w:rsidR="002659CA" w:rsidRPr="009715D2" w:rsidDel="009715D2">
          <w:rPr>
            <w:rFonts w:ascii="Arial" w:eastAsia="Arial Unicode MS" w:hAnsi="Arial" w:cs="Arial Unicode MS"/>
            <w:rPrChange w:id="195" w:author="Ma Pilar García G." w:date="2016-03-03T15:28:00Z">
              <w:rPr>
                <w:rFonts w:ascii="Arial" w:hAnsi="Arial" w:cs="Arial"/>
              </w:rPr>
            </w:rPrChange>
          </w:rPr>
          <w:delText>e</w:delText>
        </w:r>
      </w:del>
      <w:r w:rsidR="002659CA" w:rsidRPr="009715D2">
        <w:rPr>
          <w:rFonts w:ascii="Arial" w:eastAsia="Arial Unicode MS" w:hAnsi="Arial" w:cs="Arial Unicode MS"/>
          <w:rPrChange w:id="196" w:author="Ma Pilar García G." w:date="2016-03-03T15:28:00Z">
            <w:rPr>
              <w:rFonts w:ascii="Arial" w:hAnsi="Arial" w:cs="Arial"/>
            </w:rPr>
          </w:rPrChange>
        </w:rPr>
        <w:t>státicas</w:t>
      </w:r>
      <w:r w:rsidRPr="009715D2">
        <w:rPr>
          <w:rFonts w:ascii="Arial" w:eastAsia="Arial Unicode MS" w:hAnsi="Arial" w:cs="Arial Unicode MS"/>
          <w:rPrChange w:id="197" w:author="Ma Pilar García G." w:date="2016-03-03T15:28:00Z">
            <w:rPr>
              <w:rFonts w:ascii="Arial" w:hAnsi="Arial" w:cs="Arial"/>
            </w:rPr>
          </w:rPrChange>
        </w:rPr>
        <w:t>;</w:t>
      </w:r>
      <w:r w:rsidR="004240DA" w:rsidRPr="009715D2">
        <w:rPr>
          <w:rFonts w:ascii="Arial" w:eastAsia="Arial Unicode MS" w:hAnsi="Arial" w:cs="Arial Unicode MS"/>
          <w:rPrChange w:id="198" w:author="Ma Pilar García G." w:date="2016-03-03T15:28:00Z">
            <w:rPr>
              <w:rFonts w:ascii="Arial" w:hAnsi="Arial" w:cs="Arial"/>
            </w:rPr>
          </w:rPrChange>
        </w:rPr>
        <w:t xml:space="preserve"> </w:t>
      </w:r>
      <w:r w:rsidRPr="009715D2">
        <w:rPr>
          <w:rFonts w:ascii="Arial" w:eastAsia="Arial Unicode MS" w:hAnsi="Arial" w:cs="Arial Unicode MS"/>
          <w:rPrChange w:id="199" w:author="Ma Pilar García G." w:date="2016-03-03T15:28:00Z">
            <w:rPr>
              <w:rFonts w:ascii="Arial" w:hAnsi="Arial" w:cs="Arial"/>
            </w:rPr>
          </w:rPrChange>
        </w:rPr>
        <w:t>identificar los tipos</w:t>
      </w:r>
      <w:r w:rsidR="00E01E95" w:rsidRPr="009715D2">
        <w:rPr>
          <w:rFonts w:ascii="Arial" w:eastAsia="Arial Unicode MS" w:hAnsi="Arial" w:cs="Arial Unicode MS"/>
          <w:rPrChange w:id="200" w:author="Ma Pilar García G." w:date="2016-03-03T15:28:00Z">
            <w:rPr>
              <w:rFonts w:ascii="Arial" w:hAnsi="Arial" w:cs="Arial"/>
            </w:rPr>
          </w:rPrChange>
        </w:rPr>
        <w:t xml:space="preserve"> de enlace</w:t>
      </w:r>
      <w:r w:rsidRPr="009715D2">
        <w:rPr>
          <w:rFonts w:ascii="Arial" w:eastAsia="Arial Unicode MS" w:hAnsi="Arial" w:cs="Arial Unicode MS"/>
          <w:rPrChange w:id="201" w:author="Ma Pilar García G." w:date="2016-03-03T15:28:00Z">
            <w:rPr>
              <w:rFonts w:ascii="Arial" w:hAnsi="Arial" w:cs="Arial"/>
            </w:rPr>
          </w:rPrChange>
        </w:rPr>
        <w:t xml:space="preserve"> y</w:t>
      </w:r>
      <w:r w:rsidR="005977F6" w:rsidRPr="009715D2">
        <w:rPr>
          <w:rFonts w:ascii="Arial" w:eastAsia="Arial Unicode MS" w:hAnsi="Arial" w:cs="Arial Unicode MS"/>
          <w:rPrChange w:id="202" w:author="Ma Pilar García G." w:date="2016-03-03T15:28:00Z">
            <w:rPr>
              <w:rFonts w:ascii="Arial" w:hAnsi="Arial" w:cs="Arial"/>
            </w:rPr>
          </w:rPrChange>
        </w:rPr>
        <w:t xml:space="preserve"> saber</w:t>
      </w:r>
      <w:r w:rsidR="00E01E95" w:rsidRPr="009715D2">
        <w:rPr>
          <w:rFonts w:ascii="Arial" w:eastAsia="Arial Unicode MS" w:hAnsi="Arial" w:cs="Arial Unicode MS"/>
          <w:rPrChange w:id="203" w:author="Ma Pilar García G." w:date="2016-03-03T15:28:00Z">
            <w:rPr>
              <w:rFonts w:ascii="Arial" w:hAnsi="Arial" w:cs="Arial"/>
            </w:rPr>
          </w:rPrChange>
        </w:rPr>
        <w:t xml:space="preserve"> </w:t>
      </w:r>
      <w:r w:rsidR="005977F6" w:rsidRPr="009715D2">
        <w:rPr>
          <w:rFonts w:ascii="Arial" w:eastAsia="Arial Unicode MS" w:hAnsi="Arial" w:cs="Arial Unicode MS"/>
          <w:rPrChange w:id="204" w:author="Ma Pilar García G." w:date="2016-03-03T15:28:00Z">
            <w:rPr>
              <w:rFonts w:ascii="Arial" w:hAnsi="Arial" w:cs="Arial"/>
            </w:rPr>
          </w:rPrChange>
        </w:rPr>
        <w:t>có</w:t>
      </w:r>
      <w:r w:rsidR="004240DA" w:rsidRPr="009715D2">
        <w:rPr>
          <w:rFonts w:ascii="Arial" w:eastAsia="Arial Unicode MS" w:hAnsi="Arial" w:cs="Arial Unicode MS"/>
          <w:rPrChange w:id="205" w:author="Ma Pilar García G." w:date="2016-03-03T15:28:00Z">
            <w:rPr>
              <w:rFonts w:ascii="Arial" w:hAnsi="Arial" w:cs="Arial"/>
            </w:rPr>
          </w:rPrChange>
        </w:rPr>
        <w:t>mo se nombran</w:t>
      </w:r>
      <w:r w:rsidRPr="009715D2">
        <w:rPr>
          <w:rFonts w:ascii="Arial" w:eastAsia="Arial Unicode MS" w:hAnsi="Arial" w:cs="Arial Unicode MS"/>
          <w:rPrChange w:id="206" w:author="Ma Pilar García G." w:date="2016-03-03T15:28:00Z">
            <w:rPr>
              <w:rFonts w:ascii="Arial" w:hAnsi="Arial" w:cs="Arial"/>
            </w:rPr>
          </w:rPrChange>
        </w:rPr>
        <w:t>.</w:t>
      </w:r>
      <w:r w:rsidR="004240DA" w:rsidRPr="009715D2">
        <w:rPr>
          <w:rFonts w:ascii="Arial" w:eastAsia="Arial Unicode MS" w:hAnsi="Arial" w:cs="Arial Unicode MS"/>
          <w:rPrChange w:id="207" w:author="Ma Pilar García G." w:date="2016-03-03T15:28:00Z">
            <w:rPr>
              <w:rFonts w:ascii="Arial" w:hAnsi="Arial" w:cs="Arial"/>
            </w:rPr>
          </w:rPrChange>
        </w:rPr>
        <w:t xml:space="preserve"> </w:t>
      </w:r>
    </w:p>
    <w:p w14:paraId="5BDCE436" w14:textId="77777777" w:rsidR="00D8426E" w:rsidRPr="009715D2" w:rsidDel="00D8426E" w:rsidRDefault="00D8426E" w:rsidP="009715D2">
      <w:pPr>
        <w:spacing w:line="360" w:lineRule="auto"/>
        <w:jc w:val="both"/>
        <w:rPr>
          <w:del w:id="208" w:author="LEONOR LOZANO" w:date="2016-02-28T20:04:00Z"/>
          <w:rFonts w:ascii="Arial" w:eastAsia="Arial Unicode MS" w:hAnsi="Arial" w:cs="Arial Unicode MS"/>
          <w:bCs/>
          <w:lang w:val="es-CO"/>
          <w:rPrChange w:id="209" w:author="Ma Pilar García G." w:date="2016-03-03T15:28:00Z">
            <w:rPr>
              <w:del w:id="210" w:author="LEONOR LOZANO" w:date="2016-02-28T20:04:00Z"/>
              <w:rFonts w:ascii="Arial" w:hAnsi="Arial" w:cs="Arial"/>
              <w:bCs/>
              <w:lang w:val="es-CO"/>
            </w:rPr>
          </w:rPrChange>
        </w:rPr>
        <w:pPrChange w:id="211" w:author="Ma Pilar García G." w:date="2016-03-03T15:28:00Z">
          <w:pPr>
            <w:spacing w:line="360" w:lineRule="auto"/>
            <w:jc w:val="both"/>
          </w:pPr>
        </w:pPrChange>
      </w:pPr>
    </w:p>
    <w:p w14:paraId="442BCC0D" w14:textId="77777777" w:rsidR="00695583" w:rsidRPr="009715D2" w:rsidDel="00A831A0" w:rsidRDefault="00695583" w:rsidP="009715D2">
      <w:pPr>
        <w:spacing w:line="360" w:lineRule="auto"/>
        <w:jc w:val="both"/>
        <w:rPr>
          <w:del w:id="212" w:author="LEONOR LOZANO" w:date="2016-02-28T19:36:00Z"/>
          <w:rFonts w:ascii="Arial" w:eastAsia="Arial Unicode MS" w:hAnsi="Arial" w:cs="Arial Unicode MS"/>
          <w:lang w:val="es-CO"/>
          <w:rPrChange w:id="213" w:author="Ma Pilar García G." w:date="2016-03-03T15:28:00Z">
            <w:rPr>
              <w:del w:id="214" w:author="LEONOR LOZANO" w:date="2016-02-28T19:36:00Z"/>
              <w:lang w:val="es-CO"/>
            </w:rPr>
          </w:rPrChange>
        </w:rPr>
        <w:pPrChange w:id="215" w:author="Ma Pilar García G." w:date="2016-03-03T15:28:00Z">
          <w:pPr>
            <w:spacing w:line="360" w:lineRule="auto"/>
            <w:jc w:val="both"/>
          </w:pPr>
        </w:pPrChange>
      </w:pPr>
    </w:p>
    <w:p w14:paraId="5F3FDFCB" w14:textId="77777777" w:rsidR="004240DA" w:rsidRPr="009715D2" w:rsidDel="00D8426E" w:rsidRDefault="001237AC" w:rsidP="009715D2">
      <w:pPr>
        <w:shd w:val="clear" w:color="auto" w:fill="FFFFFF"/>
        <w:spacing w:after="240" w:line="360" w:lineRule="auto"/>
        <w:jc w:val="both"/>
        <w:rPr>
          <w:del w:id="216" w:author="LEONOR LOZANO" w:date="2016-02-28T20:03:00Z"/>
          <w:rFonts w:ascii="Arial" w:eastAsia="Arial Unicode MS" w:hAnsi="Arial" w:cs="Arial Unicode MS"/>
          <w:lang w:val="es-CO" w:eastAsia="es-CO"/>
          <w:rPrChange w:id="217" w:author="Ma Pilar García G." w:date="2016-03-03T15:28:00Z">
            <w:rPr>
              <w:del w:id="218" w:author="LEONOR LOZANO" w:date="2016-02-28T20:03:00Z"/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219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lang w:val="es-CO" w:eastAsia="es-CO"/>
          <w:rPrChange w:id="22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Con la finalidad de</w:t>
      </w:r>
      <w:r w:rsidR="004240DA" w:rsidRPr="009715D2">
        <w:rPr>
          <w:rFonts w:ascii="Arial" w:eastAsia="Arial Unicode MS" w:hAnsi="Arial" w:cs="Arial Unicode MS"/>
          <w:lang w:val="es-CO" w:eastAsia="es-CO"/>
          <w:rPrChange w:id="22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lograr una correcta comprensión del tema, se sugiere la siguiente secuencia didáctica:</w:t>
      </w:r>
    </w:p>
    <w:p w14:paraId="30795D1E" w14:textId="77777777" w:rsidR="00D8426E" w:rsidRPr="009715D2" w:rsidRDefault="00D8426E" w:rsidP="009715D2">
      <w:pPr>
        <w:shd w:val="clear" w:color="auto" w:fill="FFFFFF"/>
        <w:spacing w:after="240" w:line="360" w:lineRule="auto"/>
        <w:jc w:val="both"/>
        <w:rPr>
          <w:ins w:id="222" w:author="LEONOR LOZANO" w:date="2016-02-28T20:03:00Z"/>
          <w:rFonts w:ascii="Arial" w:eastAsia="Arial Unicode MS" w:hAnsi="Arial" w:cs="Arial Unicode MS"/>
          <w:lang w:val="es-CO" w:eastAsia="es-CO"/>
          <w:rPrChange w:id="223" w:author="Ma Pilar García G." w:date="2016-03-03T15:28:00Z">
            <w:rPr>
              <w:ins w:id="224" w:author="LEONOR LOZANO" w:date="2016-02-28T20:03:00Z"/>
              <w:rFonts w:ascii="Arial Unicode MS" w:eastAsia="Arial Unicode MS" w:hAnsi="Arial Unicode MS" w:cs="Arial Unicode MS"/>
              <w:sz w:val="22"/>
              <w:szCs w:val="22"/>
              <w:lang w:val="es-CO" w:eastAsia="es-CO"/>
            </w:rPr>
          </w:rPrChange>
        </w:rPr>
        <w:pPrChange w:id="225" w:author="Ma Pilar García G." w:date="2016-03-03T15:28:00Z">
          <w:pPr>
            <w:shd w:val="clear" w:color="auto" w:fill="FFFFFF"/>
            <w:spacing w:after="240" w:line="360" w:lineRule="auto"/>
          </w:pPr>
        </w:pPrChange>
      </w:pPr>
    </w:p>
    <w:p w14:paraId="3AF610BB" w14:textId="77777777" w:rsidR="004240DA" w:rsidRPr="009715D2" w:rsidRDefault="004240DA" w:rsidP="009715D2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lang w:val="es-CO" w:eastAsia="es-CO"/>
          <w:rPrChange w:id="22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227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lang w:val="es-CO" w:eastAsia="es-CO"/>
          <w:rPrChange w:id="22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1</w:t>
      </w:r>
      <w:r w:rsidR="00E01E95" w:rsidRPr="009715D2">
        <w:rPr>
          <w:rFonts w:ascii="Arial" w:eastAsia="Arial Unicode MS" w:hAnsi="Arial" w:cs="Arial Unicode MS"/>
          <w:lang w:val="es-CO" w:eastAsia="es-CO"/>
          <w:rPrChange w:id="22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  <w:ins w:id="230" w:author="LEONOR LOZANO" w:date="2016-02-28T20:08:00Z">
        <w:r w:rsidR="00D8426E" w:rsidRPr="009715D2">
          <w:rPr>
            <w:rFonts w:ascii="Arial" w:eastAsia="Arial Unicode MS" w:hAnsi="Arial" w:cs="Arial Unicode MS"/>
            <w:lang w:val="es-CO" w:eastAsia="es-CO"/>
            <w:rPrChange w:id="231" w:author="Ma Pilar García G." w:date="2016-03-03T15:28:00Z">
              <w:rPr>
                <w:rFonts w:ascii="Arial Unicode MS" w:eastAsia="Arial Unicode MS" w:hAnsi="Arial Unicode MS" w:cs="Arial Unicode MS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ins w:id="232" w:author="Ma Pilar García G." w:date="2016-03-03T15:38:00Z">
        <w:r w:rsidR="009715D2">
          <w:rPr>
            <w:rFonts w:ascii="Arial" w:eastAsia="Arial Unicode MS" w:hAnsi="Arial" w:cs="Arial Unicode MS"/>
            <w:lang w:val="es-CO" w:eastAsia="es-CO"/>
          </w:rPr>
          <w:t xml:space="preserve"> </w:t>
        </w:r>
      </w:ins>
      <w:del w:id="233" w:author="LEONOR LOZANO" w:date="2016-02-28T20:08:00Z">
        <w:r w:rsidRPr="009715D2" w:rsidDel="00D8426E">
          <w:rPr>
            <w:rFonts w:ascii="Arial" w:eastAsia="Arial Unicode MS" w:hAnsi="Arial" w:cs="Arial Unicode MS"/>
            <w:lang w:val="es-CO" w:eastAsia="es-CO"/>
            <w:rPrChange w:id="234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Pr="009715D2">
        <w:rPr>
          <w:rFonts w:ascii="Arial" w:eastAsia="Arial Unicode MS" w:hAnsi="Arial" w:cs="Arial Unicode MS"/>
          <w:lang w:val="es-CO" w:eastAsia="es-CO"/>
          <w:rPrChange w:id="23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Comprender qué es el</w:t>
      </w:r>
      <w:ins w:id="236" w:author="LEONOR LOZANO" w:date="2016-02-28T20:00:00Z">
        <w:r w:rsidR="00311DD8" w:rsidRPr="009715D2">
          <w:rPr>
            <w:rFonts w:ascii="Arial" w:eastAsia="Arial Unicode MS" w:hAnsi="Arial" w:cs="Arial Unicode MS"/>
            <w:lang w:val="es-CO" w:eastAsia="es-CO"/>
            <w:rPrChange w:id="237" w:author="Ma Pilar García G." w:date="2016-03-03T15:28:00Z">
              <w:rPr>
                <w:rFonts w:ascii="Arial Unicode MS" w:eastAsia="Arial Unicode MS" w:hAnsi="Arial Unicode MS" w:cs="Arial Unicode MS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238" w:author="LEONOR LOZANO" w:date="2016-02-28T19:59:00Z">
        <w:r w:rsidRPr="009715D2" w:rsidDel="00311DD8">
          <w:rPr>
            <w:rFonts w:ascii="Arial" w:eastAsia="Arial Unicode MS" w:hAnsi="Arial" w:cs="Arial Unicode MS"/>
            <w:lang w:val="es-CO" w:eastAsia="es-CO"/>
            <w:rPrChange w:id="239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Pr="009715D2">
        <w:rPr>
          <w:rFonts w:ascii="Arial" w:eastAsia="Arial Unicode MS" w:hAnsi="Arial" w:cs="Arial Unicode MS"/>
          <w:b/>
          <w:bCs/>
          <w:lang w:val="es-CO" w:eastAsia="es-CO"/>
          <w:rPrChange w:id="240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enlace químico</w:t>
      </w:r>
      <w:ins w:id="241" w:author="LEONOR LOZANO" w:date="2016-02-28T20:00:00Z">
        <w:r w:rsidR="00311DD8" w:rsidRPr="009715D2">
          <w:rPr>
            <w:rFonts w:ascii="Arial" w:eastAsia="Arial Unicode MS" w:hAnsi="Arial" w:cs="Arial Unicode MS"/>
            <w:b/>
            <w:bCs/>
            <w:lang w:val="es-CO" w:eastAsia="es-CO"/>
            <w:rPrChange w:id="242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243" w:author="LEONOR LOZANO" w:date="2016-02-28T20:00:00Z">
        <w:r w:rsidRPr="009715D2" w:rsidDel="00311DD8">
          <w:rPr>
            <w:rFonts w:ascii="Arial" w:eastAsia="Arial Unicode MS" w:hAnsi="Arial" w:cs="Arial Unicode MS"/>
            <w:b/>
            <w:bCs/>
            <w:lang w:val="es-CO" w:eastAsia="es-CO"/>
            <w:rPrChange w:id="244" w:author="Ma Pilar García G." w:date="2016-03-03T15:28:00Z">
              <w:rPr>
                <w:rFonts w:ascii="Arial" w:eastAsia="Times New Roman" w:hAnsi="Arial" w:cs="Arial"/>
                <w:b/>
                <w:bCs/>
                <w:color w:val="333333"/>
                <w:lang w:val="es-CO" w:eastAsia="es-CO"/>
              </w:rPr>
            </w:rPrChange>
          </w:rPr>
          <w:delText> </w:delText>
        </w:r>
      </w:del>
      <w:r w:rsidRPr="009715D2">
        <w:rPr>
          <w:rFonts w:ascii="Arial" w:eastAsia="Arial Unicode MS" w:hAnsi="Arial" w:cs="Arial Unicode MS"/>
          <w:lang w:val="es-CO" w:eastAsia="es-CO"/>
          <w:rPrChange w:id="24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y </w:t>
      </w:r>
      <w:r w:rsidR="00161770" w:rsidRPr="009715D2">
        <w:rPr>
          <w:rFonts w:ascii="Arial" w:eastAsia="Arial Unicode MS" w:hAnsi="Arial" w:cs="Arial Unicode MS"/>
          <w:lang w:val="es-CO" w:eastAsia="es-CO"/>
          <w:rPrChange w:id="24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los</w:t>
      </w:r>
      <w:r w:rsidRPr="009715D2">
        <w:rPr>
          <w:rFonts w:ascii="Arial" w:eastAsia="Arial Unicode MS" w:hAnsi="Arial" w:cs="Arial Unicode MS"/>
          <w:lang w:val="es-CO" w:eastAsia="es-CO"/>
          <w:rPrChange w:id="24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ins w:id="248" w:author="Ma Pilar García G." w:date="2016-03-03T15:39:00Z">
        <w:r w:rsidR="009715D2">
          <w:rPr>
            <w:rFonts w:ascii="Arial" w:eastAsia="Arial Unicode MS" w:hAnsi="Arial" w:cs="Arial Unicode MS"/>
            <w:lang w:val="es-CO" w:eastAsia="es-CO"/>
          </w:rPr>
          <w:t xml:space="preserve">conocer los </w:t>
        </w:r>
      </w:ins>
      <w:r w:rsidRPr="009715D2">
        <w:rPr>
          <w:rFonts w:ascii="Arial" w:eastAsia="Arial Unicode MS" w:hAnsi="Arial" w:cs="Arial Unicode MS"/>
          <w:b/>
          <w:lang w:val="es-CO" w:eastAsia="es-CO"/>
          <w:rPrChange w:id="249" w:author="Ma Pilar García G." w:date="2016-03-03T15:39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tipos de enlaces</w:t>
      </w:r>
      <w:r w:rsidRPr="009715D2">
        <w:rPr>
          <w:rFonts w:ascii="Arial" w:eastAsia="Arial Unicode MS" w:hAnsi="Arial" w:cs="Arial Unicode MS"/>
          <w:lang w:val="es-CO" w:eastAsia="es-CO"/>
          <w:rPrChange w:id="25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ins w:id="251" w:author="Ma Pilar García G." w:date="2016-03-03T15:39:00Z">
        <w:r w:rsidR="009715D2">
          <w:rPr>
            <w:rFonts w:ascii="Arial" w:eastAsia="Arial Unicode MS" w:hAnsi="Arial" w:cs="Arial Unicode MS"/>
            <w:lang w:val="es-CO" w:eastAsia="es-CO"/>
          </w:rPr>
          <w:t xml:space="preserve">  </w:t>
        </w:r>
      </w:ins>
      <w:r w:rsidR="00161770" w:rsidRPr="009715D2">
        <w:rPr>
          <w:rFonts w:ascii="Arial" w:eastAsia="Arial Unicode MS" w:hAnsi="Arial" w:cs="Arial Unicode MS"/>
          <w:lang w:val="es-CO" w:eastAsia="es-CO"/>
          <w:rPrChange w:id="25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que existen</w:t>
      </w:r>
      <w:r w:rsidRPr="009715D2">
        <w:rPr>
          <w:rFonts w:ascii="Arial" w:eastAsia="Arial Unicode MS" w:hAnsi="Arial" w:cs="Arial Unicode MS"/>
          <w:lang w:val="es-CO" w:eastAsia="es-CO"/>
          <w:rPrChange w:id="25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</w:p>
    <w:p w14:paraId="0CEC9EB1" w14:textId="77777777" w:rsidR="004240DA" w:rsidRPr="009715D2" w:rsidRDefault="00E01E95" w:rsidP="009715D2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lang w:val="es-CO" w:eastAsia="es-CO"/>
          <w:rPrChange w:id="25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255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lang w:val="es-CO" w:eastAsia="es-CO"/>
          <w:rPrChange w:id="25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2</w:t>
      </w:r>
      <w:r w:rsidR="004240DA" w:rsidRPr="009715D2">
        <w:rPr>
          <w:rFonts w:ascii="Arial" w:eastAsia="Arial Unicode MS" w:hAnsi="Arial" w:cs="Arial Unicode MS"/>
          <w:lang w:val="es-CO" w:eastAsia="es-CO"/>
          <w:rPrChange w:id="25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 Conocer</w:t>
      </w:r>
      <w:r w:rsidR="00E74B0D" w:rsidRPr="009715D2">
        <w:rPr>
          <w:rFonts w:ascii="Arial" w:eastAsia="Arial Unicode MS" w:hAnsi="Arial" w:cs="Arial Unicode MS"/>
          <w:lang w:val="es-CO" w:eastAsia="es-CO"/>
          <w:rPrChange w:id="25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="00161770" w:rsidRPr="009715D2">
        <w:rPr>
          <w:rFonts w:ascii="Arial" w:eastAsia="Arial Unicode MS" w:hAnsi="Arial" w:cs="Arial Unicode MS"/>
          <w:lang w:val="es-CO" w:eastAsia="es-CO"/>
          <w:rPrChange w:id="25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las </w:t>
      </w:r>
      <w:r w:rsidR="004240DA" w:rsidRPr="009715D2">
        <w:rPr>
          <w:rFonts w:ascii="Arial" w:eastAsia="Arial Unicode MS" w:hAnsi="Arial" w:cs="Arial Unicode MS"/>
          <w:b/>
          <w:lang w:val="es-CO" w:eastAsia="es-CO"/>
          <w:rPrChange w:id="260" w:author="Ma Pilar García G." w:date="2016-03-03T15:39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estructuras</w:t>
      </w:r>
      <w:r w:rsidR="004240DA" w:rsidRPr="009715D2">
        <w:rPr>
          <w:rFonts w:ascii="Arial" w:eastAsia="Arial Unicode MS" w:hAnsi="Arial" w:cs="Arial Unicode MS"/>
          <w:lang w:val="es-CO" w:eastAsia="es-CO"/>
          <w:rPrChange w:id="26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="00161770" w:rsidRPr="009715D2">
        <w:rPr>
          <w:rFonts w:ascii="Arial" w:eastAsia="Arial Unicode MS" w:hAnsi="Arial" w:cs="Arial Unicode MS"/>
          <w:lang w:val="es-CO" w:eastAsia="es-CO"/>
          <w:rPrChange w:id="26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que </w:t>
      </w:r>
      <w:r w:rsidR="004240DA" w:rsidRPr="009715D2">
        <w:rPr>
          <w:rFonts w:ascii="Arial" w:eastAsia="Arial Unicode MS" w:hAnsi="Arial" w:cs="Arial Unicode MS"/>
          <w:lang w:val="es-CO" w:eastAsia="es-CO"/>
          <w:rPrChange w:id="26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presentan algunos</w:t>
      </w:r>
      <w:ins w:id="264" w:author="LEONOR LOZANO" w:date="2016-02-28T20:00:00Z">
        <w:r w:rsidR="00311DD8" w:rsidRPr="009715D2">
          <w:rPr>
            <w:rFonts w:ascii="Arial" w:eastAsia="Arial Unicode MS" w:hAnsi="Arial" w:cs="Arial Unicode MS"/>
            <w:lang w:val="es-CO" w:eastAsia="es-CO"/>
            <w:rPrChange w:id="265" w:author="Ma Pilar García G." w:date="2016-03-03T15:28:00Z">
              <w:rPr>
                <w:rFonts w:ascii="Arial Unicode MS" w:eastAsia="Arial Unicode MS" w:hAnsi="Arial Unicode MS" w:cs="Arial Unicode MS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266" w:author="LEONOR LOZANO" w:date="2016-02-28T20:00:00Z">
        <w:r w:rsidR="004240DA" w:rsidRPr="009715D2" w:rsidDel="00311DD8">
          <w:rPr>
            <w:rFonts w:ascii="Arial" w:eastAsia="Arial Unicode MS" w:hAnsi="Arial" w:cs="Arial Unicode MS"/>
            <w:lang w:val="es-CO" w:eastAsia="es-CO"/>
            <w:rPrChange w:id="267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b/>
          <w:bCs/>
          <w:lang w:val="es-CO" w:eastAsia="es-CO"/>
          <w:rPrChange w:id="268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compuestos binarios iónicos</w:t>
      </w:r>
      <w:r w:rsidR="004240DA" w:rsidRPr="009715D2">
        <w:rPr>
          <w:rFonts w:ascii="Arial" w:eastAsia="Arial Unicode MS" w:hAnsi="Arial" w:cs="Arial Unicode MS"/>
          <w:lang w:val="es-CO" w:eastAsia="es-CO"/>
          <w:rPrChange w:id="26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</w:p>
    <w:p w14:paraId="6C90AE16" w14:textId="77777777" w:rsidR="004240DA" w:rsidRPr="009715D2" w:rsidRDefault="00E01E95" w:rsidP="009715D2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  <w:rPrChange w:id="27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271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color w:val="333333"/>
          <w:lang w:val="es-CO" w:eastAsia="es-CO"/>
          <w:rPrChange w:id="27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3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27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 Reconocer los</w:t>
      </w:r>
      <w:ins w:id="274" w:author="LEONOR LOZANO" w:date="2016-02-28T20:00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275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276" w:author="LEONOR LOZANO" w:date="2016-02-28T20:00:00Z">
        <w:r w:rsidR="004240DA" w:rsidRPr="009715D2" w:rsidDel="00311DD8">
          <w:rPr>
            <w:rFonts w:ascii="Arial" w:eastAsia="Arial Unicode MS" w:hAnsi="Arial" w:cs="Arial Unicode MS"/>
            <w:color w:val="333333"/>
            <w:lang w:val="es-CO" w:eastAsia="es-CO"/>
            <w:rPrChange w:id="277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b/>
          <w:bCs/>
          <w:color w:val="333333"/>
          <w:lang w:val="es-CO" w:eastAsia="es-CO"/>
          <w:rPrChange w:id="278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compuestos binarios</w:t>
      </w:r>
      <w:ins w:id="279" w:author="LEONOR LOZANO" w:date="2016-02-28T20:00:00Z">
        <w:r w:rsidR="00311DD8" w:rsidRPr="009715D2">
          <w:rPr>
            <w:rFonts w:ascii="Arial" w:eastAsia="Arial Unicode MS" w:hAnsi="Arial" w:cs="Arial Unicode MS"/>
            <w:b/>
            <w:bCs/>
            <w:color w:val="333333"/>
            <w:lang w:val="es-CO" w:eastAsia="es-CO"/>
            <w:rPrChange w:id="280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281" w:author="LEONOR LOZANO" w:date="2016-02-28T20:00:00Z">
        <w:r w:rsidR="004240DA" w:rsidRPr="009715D2" w:rsidDel="00311DD8">
          <w:rPr>
            <w:rFonts w:ascii="Arial" w:eastAsia="Arial Unicode MS" w:hAnsi="Arial" w:cs="Arial Unicode MS"/>
            <w:b/>
            <w:bCs/>
            <w:color w:val="333333"/>
            <w:lang w:val="es-CO" w:eastAsia="es-CO"/>
            <w:rPrChange w:id="282" w:author="Ma Pilar García G." w:date="2016-03-03T15:28:00Z">
              <w:rPr>
                <w:rFonts w:ascii="Arial" w:eastAsia="Times New Roman" w:hAnsi="Arial" w:cs="Arial"/>
                <w:b/>
                <w:bCs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28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y saber formularlos. </w:t>
      </w:r>
    </w:p>
    <w:p w14:paraId="05736E44" w14:textId="77777777" w:rsidR="00E01E95" w:rsidRPr="009715D2" w:rsidRDefault="00E01E95" w:rsidP="009715D2">
      <w:pPr>
        <w:shd w:val="clear" w:color="auto" w:fill="FFFFFF"/>
        <w:spacing w:before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  <w:rPrChange w:id="28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285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color w:val="333333"/>
          <w:lang w:val="es-CO" w:eastAsia="es-CO"/>
          <w:rPrChange w:id="28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4. Establecer el origen de los </w:t>
      </w:r>
      <w:r w:rsidRPr="009715D2">
        <w:rPr>
          <w:rFonts w:ascii="Arial" w:eastAsia="Arial Unicode MS" w:hAnsi="Arial" w:cs="Arial Unicode MS"/>
          <w:b/>
          <w:color w:val="333333"/>
          <w:lang w:val="es-CO" w:eastAsia="es-CO"/>
          <w:rPrChange w:id="287" w:author="Ma Pilar García G." w:date="2016-03-03T15:28:00Z">
            <w:rPr>
              <w:rFonts w:ascii="Arial" w:eastAsia="Times New Roman" w:hAnsi="Arial" w:cs="Arial"/>
              <w:b/>
              <w:color w:val="333333"/>
              <w:lang w:val="es-CO" w:eastAsia="es-CO"/>
            </w:rPr>
          </w:rPrChange>
        </w:rPr>
        <w:t xml:space="preserve">materiales </w:t>
      </w:r>
      <w:r w:rsidRPr="009715D2">
        <w:rPr>
          <w:rFonts w:ascii="Arial" w:eastAsia="Arial Unicode MS" w:hAnsi="Arial" w:cs="Arial Unicode MS"/>
          <w:b/>
          <w:color w:val="333333"/>
          <w:lang w:val="es-CO" w:eastAsia="es-CO"/>
          <w:rPrChange w:id="288" w:author="Ma Pilar García G." w:date="2016-03-03T15:43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y la importancia que tiene la química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28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Pr="009715D2">
        <w:rPr>
          <w:rFonts w:ascii="Arial" w:eastAsia="Arial Unicode MS" w:hAnsi="Arial" w:cs="Arial Unicode MS"/>
          <w:b/>
          <w:color w:val="333333"/>
          <w:lang w:val="es-CO" w:eastAsia="es-CO"/>
          <w:rPrChange w:id="290" w:author="Ma Pilar García G." w:date="2016-03-03T15:43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en la vida</w:t>
      </w:r>
      <w:ins w:id="291" w:author="Ma Pilar García G." w:date="2016-03-03T15:40:00Z">
        <w:r w:rsidR="009715D2">
          <w:rPr>
            <w:rFonts w:ascii="Arial" w:eastAsia="Arial Unicode MS" w:hAnsi="Arial" w:cs="Arial Unicode MS"/>
            <w:color w:val="333333"/>
            <w:lang w:val="es-CO" w:eastAsia="es-CO"/>
          </w:rPr>
          <w:t>,</w:t>
        </w:r>
      </w:ins>
      <w:del w:id="292" w:author="Ma Pilar García G." w:date="2016-03-03T15:40:00Z">
        <w:r w:rsidR="00E74B0D" w:rsidRPr="009715D2" w:rsidDel="009715D2">
          <w:rPr>
            <w:rFonts w:ascii="Arial" w:eastAsia="Arial Unicode MS" w:hAnsi="Arial" w:cs="Arial Unicode MS"/>
            <w:color w:val="333333"/>
            <w:lang w:val="es-CO" w:eastAsia="es-CO"/>
            <w:rPrChange w:id="293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;</w:delText>
        </w:r>
      </w:del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29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del w:id="295" w:author="LEONOR LOZANO" w:date="2016-02-28T19:40:00Z">
        <w:r w:rsidR="009508A7" w:rsidRPr="009715D2" w:rsidDel="00A831A0">
          <w:rPr>
            <w:rFonts w:ascii="Arial" w:eastAsia="Arial Unicode MS" w:hAnsi="Arial" w:cs="Arial Unicode MS"/>
            <w:color w:val="333333"/>
            <w:lang w:val="es-CO" w:eastAsia="es-CO"/>
            <w:rPrChange w:id="296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igualmente</w:delText>
        </w:r>
      </w:del>
      <w:ins w:id="297" w:author="LEONOR LOZANO" w:date="2016-02-28T19:40:00Z">
        <w:r w:rsidR="00A831A0" w:rsidRPr="009715D2">
          <w:rPr>
            <w:rFonts w:ascii="Arial" w:eastAsia="Arial Unicode MS" w:hAnsi="Arial" w:cs="Arial Unicode MS"/>
            <w:color w:val="333333"/>
            <w:lang w:val="es-CO" w:eastAsia="es-CO"/>
            <w:rPrChange w:id="298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>así como</w:t>
        </w:r>
      </w:ins>
      <w:del w:id="299" w:author="Ma Pilar García G." w:date="2016-03-03T15:40:00Z">
        <w:r w:rsidR="00E74B0D" w:rsidRPr="009715D2" w:rsidDel="009715D2">
          <w:rPr>
            <w:rFonts w:ascii="Arial" w:eastAsia="Arial Unicode MS" w:hAnsi="Arial" w:cs="Arial Unicode MS"/>
            <w:color w:val="333333"/>
            <w:lang w:val="es-CO" w:eastAsia="es-CO"/>
            <w:rPrChange w:id="300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,</w:delText>
        </w:r>
      </w:del>
      <w:r w:rsidR="009508A7" w:rsidRPr="009715D2">
        <w:rPr>
          <w:rFonts w:ascii="Arial" w:eastAsia="Arial Unicode MS" w:hAnsi="Arial" w:cs="Arial Unicode MS"/>
          <w:color w:val="333333"/>
          <w:lang w:val="es-CO" w:eastAsia="es-CO"/>
          <w:rPrChange w:id="30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los 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0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peligros </w:t>
      </w:r>
      <w:r w:rsidR="009508A7" w:rsidRPr="009715D2">
        <w:rPr>
          <w:rFonts w:ascii="Arial" w:eastAsia="Arial Unicode MS" w:hAnsi="Arial" w:cs="Arial Unicode MS"/>
          <w:color w:val="333333"/>
          <w:lang w:val="es-CO" w:eastAsia="es-CO"/>
          <w:rPrChange w:id="30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del manejo de sustancias para el medio ambiente y para el cuerpo humano.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30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</w:p>
    <w:p w14:paraId="3859EC50" w14:textId="77777777" w:rsidR="004240DA" w:rsidRPr="009715D2" w:rsidRDefault="009508A7" w:rsidP="009715D2">
      <w:pPr>
        <w:shd w:val="clear" w:color="auto" w:fill="FFFFFF"/>
        <w:spacing w:before="240"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  <w:rPrChange w:id="30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306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color w:val="333333"/>
          <w:lang w:val="es-CO" w:eastAsia="es-CO"/>
          <w:rPrChange w:id="30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Para empezar</w:t>
      </w:r>
      <w:ins w:id="308" w:author="LEONOR LOZANO" w:date="2016-02-28T19:41:00Z">
        <w:r w:rsidR="00A831A0" w:rsidRPr="009715D2">
          <w:rPr>
            <w:rFonts w:ascii="Arial" w:eastAsia="Arial Unicode MS" w:hAnsi="Arial" w:cs="Arial Unicode MS"/>
            <w:color w:val="333333"/>
            <w:lang w:val="es-CO" w:eastAsia="es-CO"/>
            <w:rPrChange w:id="309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>,</w:t>
        </w:r>
      </w:ins>
      <w:r w:rsidRPr="009715D2">
        <w:rPr>
          <w:rFonts w:ascii="Arial" w:eastAsia="Arial Unicode MS" w:hAnsi="Arial" w:cs="Arial Unicode MS"/>
          <w:color w:val="333333"/>
          <w:lang w:val="es-CO" w:eastAsia="es-CO"/>
          <w:rPrChange w:id="31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se estudia el concepto de 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1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enlace químico y las diversas</w:t>
      </w:r>
      <w:ins w:id="312" w:author="LEONOR LOZANO" w:date="2016-02-28T19:59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313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314" w:author="LEONOR LOZANO" w:date="2016-02-28T19:59:00Z">
        <w:r w:rsidR="004240DA" w:rsidRPr="009715D2" w:rsidDel="00311DD8">
          <w:rPr>
            <w:rFonts w:ascii="Arial" w:eastAsia="Arial Unicode MS" w:hAnsi="Arial" w:cs="Arial Unicode MS"/>
            <w:color w:val="333333"/>
            <w:lang w:val="es-CO" w:eastAsia="es-CO"/>
            <w:rPrChange w:id="315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b/>
          <w:bCs/>
          <w:color w:val="333333"/>
          <w:lang w:val="es-CO" w:eastAsia="es-CO"/>
          <w:rPrChange w:id="316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tipologías de enlaces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1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; 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1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conviene que los 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31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estudiantes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2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2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comprendan 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32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que existen diferentes tipo</w:t>
      </w:r>
      <w:ins w:id="323" w:author="LEONOR LOZANO" w:date="2016-02-28T19:46:00Z">
        <w:r w:rsidR="00A831A0" w:rsidRPr="009715D2">
          <w:rPr>
            <w:rFonts w:ascii="Arial" w:eastAsia="Arial Unicode MS" w:hAnsi="Arial" w:cs="Arial Unicode MS"/>
            <w:color w:val="333333"/>
            <w:lang w:val="es-CO" w:eastAsia="es-CO"/>
            <w:rPrChange w:id="324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>s</w:t>
        </w:r>
      </w:ins>
      <w:r w:rsidRPr="009715D2">
        <w:rPr>
          <w:rFonts w:ascii="Arial" w:eastAsia="Arial Unicode MS" w:hAnsi="Arial" w:cs="Arial Unicode MS"/>
          <w:color w:val="333333"/>
          <w:lang w:val="es-CO" w:eastAsia="es-CO"/>
          <w:rPrChange w:id="32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de enlaces que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2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32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dependen de las características particulares de los elementos</w:t>
      </w:r>
      <w:del w:id="328" w:author="Ma Pilar García G." w:date="2016-03-03T15:43:00Z">
        <w:r w:rsidR="00E74B0D" w:rsidRPr="009715D2" w:rsidDel="009715D2">
          <w:rPr>
            <w:rFonts w:ascii="Arial" w:eastAsia="Arial Unicode MS" w:hAnsi="Arial" w:cs="Arial Unicode MS"/>
            <w:color w:val="333333"/>
            <w:lang w:val="es-CO" w:eastAsia="es-CO"/>
            <w:rPrChange w:id="329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,</w:delText>
        </w:r>
      </w:del>
      <w:r w:rsidRPr="009715D2">
        <w:rPr>
          <w:rFonts w:ascii="Arial" w:eastAsia="Arial Unicode MS" w:hAnsi="Arial" w:cs="Arial Unicode MS"/>
          <w:color w:val="333333"/>
          <w:lang w:val="es-CO" w:eastAsia="es-CO"/>
          <w:rPrChange w:id="33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que se están compartiendo </w:t>
      </w:r>
      <w:r w:rsidR="00C76773" w:rsidRPr="009715D2">
        <w:rPr>
          <w:rFonts w:ascii="Arial" w:eastAsia="Arial Unicode MS" w:hAnsi="Arial" w:cs="Arial Unicode MS"/>
          <w:color w:val="333333"/>
          <w:lang w:val="es-CO" w:eastAsia="es-CO"/>
          <w:rPrChange w:id="33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cargas</w:t>
      </w:r>
      <w:ins w:id="332" w:author="Ma Pilar García G." w:date="2016-03-03T15:44:00Z">
        <w:r w:rsidR="009715D2">
          <w:rPr>
            <w:rFonts w:ascii="Arial" w:eastAsia="Arial Unicode MS" w:hAnsi="Arial" w:cs="Arial Unicode MS"/>
            <w:color w:val="333333"/>
            <w:lang w:val="es-CO" w:eastAsia="es-CO"/>
          </w:rPr>
          <w:t>,</w:t>
        </w:r>
      </w:ins>
      <w:r w:rsidR="00C76773" w:rsidRPr="009715D2">
        <w:rPr>
          <w:rFonts w:ascii="Arial" w:eastAsia="Arial Unicode MS" w:hAnsi="Arial" w:cs="Arial Unicode MS"/>
          <w:color w:val="333333"/>
          <w:lang w:val="es-CO" w:eastAsia="es-CO"/>
          <w:rPrChange w:id="33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y que los 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3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productos que se obtienen de ellos son diferentes. 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3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Es necesario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3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3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poner ejemplos 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3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y acercar </w:t>
      </w:r>
      <w:r w:rsidR="00717FE8" w:rsidRPr="009715D2">
        <w:rPr>
          <w:rFonts w:ascii="Arial" w:eastAsia="Arial Unicode MS" w:hAnsi="Arial" w:cs="Arial Unicode MS"/>
          <w:color w:val="333333"/>
          <w:lang w:val="es-CO" w:eastAsia="es-CO"/>
          <w:rPrChange w:id="33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a la realidad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4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la explicación teórica para que el tema se </w:t>
      </w:r>
      <w:r w:rsidR="00C76773" w:rsidRPr="009715D2">
        <w:rPr>
          <w:rFonts w:ascii="Arial" w:eastAsia="Arial Unicode MS" w:hAnsi="Arial" w:cs="Arial Unicode MS"/>
          <w:color w:val="333333"/>
          <w:lang w:val="es-CO" w:eastAsia="es-CO"/>
          <w:rPrChange w:id="34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comprenda de mejor manera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4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</w:p>
    <w:p w14:paraId="6CCB8915" w14:textId="77777777" w:rsidR="004240DA" w:rsidRPr="009715D2" w:rsidRDefault="00717FE8" w:rsidP="009715D2">
      <w:pPr>
        <w:shd w:val="clear" w:color="auto" w:fill="FFFFFF"/>
        <w:spacing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  <w:rPrChange w:id="34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344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del w:id="345" w:author="LEONOR LOZANO" w:date="2016-02-28T19:47:00Z">
        <w:r w:rsidRPr="009715D2" w:rsidDel="00A831A0">
          <w:rPr>
            <w:rFonts w:ascii="Arial" w:eastAsia="Arial Unicode MS" w:hAnsi="Arial" w:cs="Arial Unicode MS"/>
            <w:color w:val="333333"/>
            <w:lang w:val="es-CO" w:eastAsia="es-CO"/>
            <w:rPrChange w:id="346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lastRenderedPageBreak/>
          <w:delText>Una vez se expone</w:delText>
        </w:r>
      </w:del>
      <w:ins w:id="347" w:author="LEONOR LOZANO" w:date="2016-02-28T19:51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348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>Abordado</w:t>
        </w:r>
      </w:ins>
      <w:r w:rsidRPr="009715D2">
        <w:rPr>
          <w:rFonts w:ascii="Arial" w:eastAsia="Arial Unicode MS" w:hAnsi="Arial" w:cs="Arial Unicode MS"/>
          <w:color w:val="333333"/>
          <w:lang w:val="es-CO" w:eastAsia="es-CO"/>
          <w:rPrChange w:id="34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el tema de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5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los enlaces, conviene introducir</w:t>
      </w:r>
      <w:ins w:id="351" w:author="LEONOR LOZANO" w:date="2016-02-28T19:58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352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353" w:author="LEONOR LOZANO" w:date="2016-02-28T19:58:00Z">
        <w:r w:rsidR="004240DA" w:rsidRPr="009715D2" w:rsidDel="00311DD8">
          <w:rPr>
            <w:rFonts w:ascii="Arial" w:eastAsia="Arial Unicode MS" w:hAnsi="Arial" w:cs="Arial Unicode MS"/>
            <w:color w:val="333333"/>
            <w:lang w:val="es-CO" w:eastAsia="es-CO"/>
            <w:rPrChange w:id="354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b/>
          <w:bCs/>
          <w:color w:val="333333"/>
          <w:lang w:val="es-CO" w:eastAsia="es-CO"/>
          <w:rPrChange w:id="355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 xml:space="preserve">cómo se combinan los elementos </w:t>
      </w:r>
      <w:r w:rsidR="004240DA" w:rsidRPr="009715D2">
        <w:rPr>
          <w:rFonts w:ascii="Arial" w:eastAsia="Arial Unicode MS" w:hAnsi="Arial" w:cs="Arial Unicode MS"/>
          <w:bCs/>
          <w:color w:val="333333"/>
          <w:lang w:val="es-CO" w:eastAsia="es-CO"/>
          <w:rPrChange w:id="356" w:author="Ma Pilar García G." w:date="2016-03-03T15:28:00Z">
            <w:rPr>
              <w:rFonts w:ascii="Arial" w:eastAsia="Times New Roman" w:hAnsi="Arial" w:cs="Arial"/>
              <w:bCs/>
              <w:color w:val="333333"/>
              <w:lang w:val="es-CO" w:eastAsia="es-CO"/>
            </w:rPr>
          </w:rPrChange>
        </w:rPr>
        <w:t>para formar compuestos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5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. Los primeros en presentarse serán los </w:t>
      </w:r>
      <w:r w:rsidR="004240DA" w:rsidRPr="009715D2">
        <w:rPr>
          <w:rFonts w:ascii="Arial" w:eastAsia="Arial Unicode MS" w:hAnsi="Arial" w:cs="Arial Unicode MS"/>
          <w:b/>
          <w:color w:val="333333"/>
          <w:lang w:val="es-CO" w:eastAsia="es-CO"/>
          <w:rPrChange w:id="358" w:author="Ma Pilar García G." w:date="2016-03-03T15:45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compuestos binarios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5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, de los que se trabajará la formulación, para luego llegar a un caso concreto: </w:t>
      </w:r>
      <w:r w:rsidR="004240DA" w:rsidRPr="009715D2">
        <w:rPr>
          <w:rFonts w:ascii="Arial" w:eastAsia="Arial Unicode MS" w:hAnsi="Arial" w:cs="Arial Unicode MS"/>
          <w:b/>
          <w:color w:val="333333"/>
          <w:lang w:val="es-CO" w:eastAsia="es-CO"/>
          <w:rPrChange w:id="360" w:author="Ma Pilar García G." w:date="2016-03-03T15:44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los óxidos</w:t>
      </w:r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6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</w:p>
    <w:p w14:paraId="5756EA88" w14:textId="77777777" w:rsidR="004240DA" w:rsidRPr="009715D2" w:rsidDel="00D8426E" w:rsidRDefault="00717FE8" w:rsidP="009715D2">
      <w:pPr>
        <w:shd w:val="clear" w:color="auto" w:fill="FFFFFF"/>
        <w:spacing w:before="240" w:after="240" w:line="360" w:lineRule="auto"/>
        <w:jc w:val="both"/>
        <w:rPr>
          <w:del w:id="362" w:author="LEONOR LOZANO" w:date="2016-02-28T20:02:00Z"/>
          <w:rFonts w:ascii="Arial" w:eastAsia="Arial Unicode MS" w:hAnsi="Arial" w:cs="Arial Unicode MS"/>
          <w:color w:val="333333"/>
          <w:lang w:val="es-CO" w:eastAsia="es-CO"/>
          <w:rPrChange w:id="363" w:author="Ma Pilar García G." w:date="2016-03-03T15:28:00Z">
            <w:rPr>
              <w:del w:id="364" w:author="LEONOR LOZANO" w:date="2016-02-28T20:02:00Z"/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365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del w:id="366" w:author="LEONOR LOZANO" w:date="2016-02-29T08:12:00Z">
        <w:r w:rsidRPr="009715D2" w:rsidDel="00DB0343">
          <w:rPr>
            <w:rFonts w:ascii="Arial" w:eastAsia="Arial Unicode MS" w:hAnsi="Arial" w:cs="Arial Unicode MS"/>
            <w:color w:val="333333"/>
            <w:lang w:val="es-CO" w:eastAsia="es-CO"/>
            <w:rPrChange w:id="367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En seguida</w:delText>
        </w:r>
        <w:r w:rsidR="004240DA" w:rsidRPr="009715D2" w:rsidDel="00DB0343">
          <w:rPr>
            <w:rFonts w:ascii="Arial" w:eastAsia="Arial Unicode MS" w:hAnsi="Arial" w:cs="Arial Unicode MS"/>
            <w:color w:val="333333"/>
            <w:lang w:val="es-CO" w:eastAsia="es-CO"/>
            <w:rPrChange w:id="368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, s</w:delText>
        </w:r>
      </w:del>
      <w:ins w:id="369" w:author="LEONOR LOZANO" w:date="2016-02-29T08:12:00Z">
        <w:r w:rsidR="00DB0343" w:rsidRPr="009715D2">
          <w:rPr>
            <w:rFonts w:ascii="Arial" w:eastAsia="Arial Unicode MS" w:hAnsi="Arial" w:cs="Arial Unicode MS"/>
            <w:color w:val="333333"/>
            <w:lang w:val="es-CO" w:eastAsia="es-CO"/>
            <w:rPrChange w:id="370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>S</w:t>
        </w:r>
      </w:ins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7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e mostrarán las distintas</w:t>
      </w:r>
      <w:ins w:id="372" w:author="LEONOR LOZANO" w:date="2016-02-28T19:59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373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374" w:author="LEONOR LOZANO" w:date="2016-02-28T19:59:00Z">
        <w:r w:rsidR="004240DA" w:rsidRPr="009715D2" w:rsidDel="00311DD8">
          <w:rPr>
            <w:rFonts w:ascii="Arial" w:eastAsia="Arial Unicode MS" w:hAnsi="Arial" w:cs="Arial Unicode MS"/>
            <w:color w:val="333333"/>
            <w:lang w:val="es-CO" w:eastAsia="es-CO"/>
            <w:rPrChange w:id="375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b/>
          <w:bCs/>
          <w:color w:val="333333"/>
          <w:lang w:val="es-CO" w:eastAsia="es-CO"/>
          <w:rPrChange w:id="376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estructuras cristalinas</w:t>
      </w:r>
      <w:ins w:id="377" w:author="LEONOR LOZANO" w:date="2016-02-28T19:58:00Z">
        <w:r w:rsidR="00311DD8" w:rsidRPr="009715D2">
          <w:rPr>
            <w:rFonts w:ascii="Arial" w:eastAsia="Arial Unicode MS" w:hAnsi="Arial" w:cs="Arial Unicode MS"/>
            <w:b/>
            <w:bCs/>
            <w:color w:val="333333"/>
            <w:lang w:val="es-CO" w:eastAsia="es-CO"/>
            <w:rPrChange w:id="378" w:author="Ma Pilar García G." w:date="2016-03-03T15:28:00Z">
              <w:rPr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379" w:author="LEONOR LOZANO" w:date="2016-02-28T19:58:00Z">
        <w:r w:rsidR="004240DA" w:rsidRPr="009715D2" w:rsidDel="00311DD8">
          <w:rPr>
            <w:rFonts w:ascii="Arial" w:eastAsia="Arial Unicode MS" w:hAnsi="Arial" w:cs="Arial Unicode MS"/>
            <w:b/>
            <w:bCs/>
            <w:color w:val="333333"/>
            <w:lang w:val="es-CO" w:eastAsia="es-CO"/>
            <w:rPrChange w:id="380" w:author="Ma Pilar García G." w:date="2016-03-03T15:28:00Z">
              <w:rPr>
                <w:rFonts w:ascii="Arial" w:eastAsia="Times New Roman" w:hAnsi="Arial" w:cs="Arial"/>
                <w:b/>
                <w:bCs/>
                <w:color w:val="333333"/>
                <w:lang w:val="es-CO" w:eastAsia="es-CO"/>
              </w:rPr>
            </w:rPrChange>
          </w:rPr>
          <w:delText> </w:delText>
        </w:r>
      </w:del>
      <w:r w:rsidR="004240DA" w:rsidRPr="009715D2">
        <w:rPr>
          <w:rFonts w:ascii="Arial" w:eastAsia="Arial Unicode MS" w:hAnsi="Arial" w:cs="Arial Unicode MS"/>
          <w:color w:val="333333"/>
          <w:lang w:val="es-CO" w:eastAsia="es-CO"/>
          <w:rPrChange w:id="38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que pueden adoptar los compuestos binarios iónicos.</w:t>
      </w:r>
      <w:ins w:id="382" w:author="LEONOR LOZANO" w:date="2016-02-28T20:02:00Z">
        <w:r w:rsidR="00D8426E" w:rsidRPr="009715D2">
          <w:rPr>
            <w:rFonts w:ascii="Arial" w:eastAsia="Arial Unicode MS" w:hAnsi="Arial" w:cs="Arial Unicode MS"/>
            <w:color w:val="333333"/>
            <w:lang w:val="es-CO" w:eastAsia="es-CO"/>
            <w:rPrChange w:id="383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</w:p>
    <w:p w14:paraId="3C703FA5" w14:textId="77777777" w:rsidR="004240DA" w:rsidRDefault="004240DA" w:rsidP="009715D2">
      <w:pPr>
        <w:shd w:val="clear" w:color="auto" w:fill="FFFFFF"/>
        <w:spacing w:before="240" w:after="240" w:line="360" w:lineRule="auto"/>
        <w:jc w:val="both"/>
        <w:rPr>
          <w:ins w:id="384" w:author="Ma Pilar García G." w:date="2016-03-03T15:48:00Z"/>
          <w:rFonts w:ascii="Arial" w:eastAsia="Arial Unicode MS" w:hAnsi="Arial" w:cs="Arial Unicode MS"/>
          <w:color w:val="333333"/>
          <w:lang w:val="es-CO" w:eastAsia="es-CO"/>
        </w:rPr>
        <w:pPrChange w:id="385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color w:val="333333"/>
          <w:lang w:val="es-CO" w:eastAsia="es-CO"/>
          <w:rPrChange w:id="38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Se pasa luego a la parte práctica de</w:t>
      </w:r>
      <w:ins w:id="387" w:author="LEONOR LOZANO" w:date="2016-02-28T19:58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388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389" w:author="LEONOR LOZANO" w:date="2016-02-28T19:58:00Z">
        <w:r w:rsidRPr="009715D2" w:rsidDel="00311DD8">
          <w:rPr>
            <w:rFonts w:ascii="Arial" w:eastAsia="Arial Unicode MS" w:hAnsi="Arial" w:cs="Arial Unicode MS"/>
            <w:color w:val="333333"/>
            <w:lang w:val="es-CO" w:eastAsia="es-CO"/>
            <w:rPrChange w:id="390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Pr="009715D2">
        <w:rPr>
          <w:rFonts w:ascii="Arial" w:eastAsia="Arial Unicode MS" w:hAnsi="Arial" w:cs="Arial Unicode MS"/>
          <w:b/>
          <w:bCs/>
          <w:color w:val="333333"/>
          <w:lang w:val="es-CO" w:eastAsia="es-CO"/>
          <w:rPrChange w:id="391" w:author="Ma Pilar García G." w:date="2016-03-03T15:28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formulación de compuestos binarios</w:t>
      </w:r>
      <w:del w:id="392" w:author="Ma Pilar García G." w:date="2016-03-03T15:47:00Z">
        <w:r w:rsidRPr="009715D2" w:rsidDel="005624E0">
          <w:rPr>
            <w:rFonts w:ascii="Arial" w:eastAsia="Arial Unicode MS" w:hAnsi="Arial" w:cs="Arial Unicode MS"/>
            <w:color w:val="333333"/>
            <w:lang w:val="es-CO" w:eastAsia="es-CO"/>
            <w:rPrChange w:id="393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. </w:delText>
        </w:r>
        <w:r w:rsidR="00E74B0D" w:rsidRPr="009715D2" w:rsidDel="005624E0">
          <w:rPr>
            <w:rFonts w:ascii="Arial" w:eastAsia="Arial Unicode MS" w:hAnsi="Arial" w:cs="Arial Unicode MS"/>
            <w:color w:val="333333"/>
            <w:lang w:val="es-CO" w:eastAsia="es-CO"/>
            <w:rPrChange w:id="394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S</w:delText>
        </w:r>
      </w:del>
      <w:ins w:id="395" w:author="Ma Pilar García G." w:date="2016-03-03T15:47:00Z">
        <w:r w:rsidR="005624E0">
          <w:rPr>
            <w:rFonts w:ascii="Arial" w:eastAsia="Arial Unicode MS" w:hAnsi="Arial" w:cs="Arial Unicode MS"/>
            <w:color w:val="333333"/>
            <w:lang w:val="es-CO" w:eastAsia="es-CO"/>
          </w:rPr>
          <w:t>: s</w:t>
        </w:r>
      </w:ins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39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e parte </w:t>
      </w:r>
      <w:r w:rsidR="00C76773" w:rsidRPr="009715D2">
        <w:rPr>
          <w:rFonts w:ascii="Arial" w:eastAsia="Arial Unicode MS" w:hAnsi="Arial" w:cs="Arial Unicode MS"/>
          <w:color w:val="333333"/>
          <w:lang w:val="es-CO" w:eastAsia="es-CO"/>
          <w:rPrChange w:id="39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de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39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Pr="005624E0">
        <w:rPr>
          <w:rFonts w:ascii="Arial" w:eastAsia="Arial Unicode MS" w:hAnsi="Arial" w:cs="Arial Unicode MS"/>
          <w:b/>
          <w:color w:val="333333"/>
          <w:lang w:val="es-CO" w:eastAsia="es-CO"/>
          <w:rPrChange w:id="399" w:author="Ma Pilar García G." w:date="2016-03-03T15:47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los óxidos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40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,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40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para seguir con los </w:t>
      </w:r>
      <w:r w:rsidRPr="005624E0">
        <w:rPr>
          <w:rFonts w:ascii="Arial" w:eastAsia="Arial Unicode MS" w:hAnsi="Arial" w:cs="Arial Unicode MS"/>
          <w:b/>
          <w:color w:val="333333"/>
          <w:lang w:val="es-CO" w:eastAsia="es-CO"/>
          <w:rPrChange w:id="402" w:author="Ma Pilar García G." w:date="2016-03-03T15:47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compuestos binarios del hidrógeno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40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y, por último, </w:t>
      </w:r>
      <w:r w:rsidRPr="005624E0">
        <w:rPr>
          <w:rFonts w:ascii="Arial" w:eastAsia="Arial Unicode MS" w:hAnsi="Arial" w:cs="Arial Unicode MS"/>
          <w:b/>
          <w:color w:val="333333"/>
          <w:lang w:val="es-CO" w:eastAsia="es-CO"/>
          <w:rPrChange w:id="404" w:author="Ma Pilar García G." w:date="2016-03-03T15:47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las sales binarias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40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 Es importante relacionar los compuestos trabajados en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406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la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40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formulación con los distintos tipos de enlaces </w:t>
      </w:r>
      <w:r w:rsidR="00C76773" w:rsidRPr="009715D2">
        <w:rPr>
          <w:rFonts w:ascii="Arial" w:eastAsia="Arial Unicode MS" w:hAnsi="Arial" w:cs="Arial Unicode MS"/>
          <w:color w:val="333333"/>
          <w:lang w:val="es-CO" w:eastAsia="es-CO"/>
          <w:rPrChange w:id="40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ya vistos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40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  <w:ins w:id="410" w:author="Ma Pilar García G." w:date="2016-03-03T15:49:00Z">
        <w:r w:rsidR="005624E0">
          <w:rPr>
            <w:rFonts w:ascii="Arial" w:eastAsia="Arial Unicode MS" w:hAnsi="Arial" w:cs="Arial Unicode MS"/>
            <w:color w:val="333333"/>
            <w:lang w:val="es-CO" w:eastAsia="es-CO"/>
          </w:rPr>
          <w:t xml:space="preserve"> Se proponen algunos recursos sobre las diferentes nomencalturas</w:t>
        </w:r>
      </w:ins>
      <w:ins w:id="411" w:author="Ma Pilar García G." w:date="2016-03-03T15:51:00Z">
        <w:r w:rsidR="005624E0">
          <w:rPr>
            <w:rFonts w:ascii="Arial" w:eastAsia="Arial Unicode MS" w:hAnsi="Arial" w:cs="Arial Unicode MS"/>
            <w:color w:val="333333"/>
            <w:lang w:val="es-CO" w:eastAsia="es-CO"/>
          </w:rPr>
          <w:t xml:space="preserve"> (</w:t>
        </w:r>
        <w:r w:rsidR="005624E0">
          <w:rPr>
            <w:rFonts w:ascii="Arial" w:eastAsia="Arial Unicode MS" w:hAnsi="Arial" w:cs="Arial Unicode MS"/>
            <w:b/>
            <w:color w:val="333333"/>
            <w:lang w:val="es-CO" w:eastAsia="es-CO"/>
            <w:rPrChange w:id="412" w:author="Ma Pilar García G." w:date="2016-03-03T15:51:00Z">
              <w:rPr>
                <w:rFonts w:ascii="Arial" w:eastAsia="Arial Unicode MS" w:hAnsi="Arial" w:cs="Arial Unicode MS"/>
                <w:b/>
                <w:color w:val="333333"/>
                <w:lang w:val="es-CO" w:eastAsia="es-CO"/>
              </w:rPr>
            </w:rPrChange>
          </w:rPr>
          <w:t>nomenclatura tradicional</w:t>
        </w:r>
        <w:r w:rsidR="005624E0">
          <w:rPr>
            <w:rFonts w:ascii="Arial" w:eastAsia="Arial Unicode MS" w:hAnsi="Arial" w:cs="Arial Unicode MS"/>
            <w:color w:val="333333"/>
            <w:lang w:val="es-CO" w:eastAsia="es-CO"/>
          </w:rPr>
          <w:t>,</w:t>
        </w:r>
        <w:r w:rsidR="005624E0" w:rsidRPr="005624E0">
          <w:rPr>
            <w:rFonts w:ascii="Arial" w:eastAsia="Arial Unicode MS" w:hAnsi="Arial" w:cs="Arial Unicode MS"/>
            <w:b/>
            <w:color w:val="333333"/>
            <w:lang w:val="es-CO" w:eastAsia="es-CO"/>
            <w:rPrChange w:id="413" w:author="Ma Pilar García G." w:date="2016-03-03T15:51:00Z">
              <w:rPr>
                <w:rFonts w:ascii="Arial" w:eastAsia="Arial Unicode MS" w:hAnsi="Arial" w:cs="Arial Unicode MS"/>
                <w:color w:val="333333"/>
                <w:lang w:val="es-CO" w:eastAsia="es-CO"/>
              </w:rPr>
            </w:rPrChange>
          </w:rPr>
          <w:t xml:space="preserve"> nomencletura Stock</w:t>
        </w:r>
        <w:r w:rsidR="005624E0">
          <w:rPr>
            <w:rFonts w:ascii="Arial" w:eastAsia="Arial Unicode MS" w:hAnsi="Arial" w:cs="Arial Unicode MS"/>
            <w:color w:val="333333"/>
            <w:lang w:val="es-CO" w:eastAsia="es-CO"/>
          </w:rPr>
          <w:t>).</w:t>
        </w:r>
      </w:ins>
    </w:p>
    <w:p w14:paraId="3946676C" w14:textId="77777777" w:rsidR="005624E0" w:rsidRPr="009715D2" w:rsidDel="005624E0" w:rsidRDefault="005624E0" w:rsidP="009715D2">
      <w:pPr>
        <w:shd w:val="clear" w:color="auto" w:fill="FFFFFF"/>
        <w:spacing w:before="240" w:after="240" w:line="360" w:lineRule="auto"/>
        <w:jc w:val="both"/>
        <w:rPr>
          <w:ins w:id="414" w:author="LEONOR LOZANO" w:date="2016-02-28T20:02:00Z"/>
          <w:del w:id="415" w:author="Ma Pilar García G." w:date="2016-03-03T15:51:00Z"/>
          <w:rFonts w:ascii="Arial" w:eastAsia="Arial Unicode MS" w:hAnsi="Arial" w:cs="Arial Unicode MS"/>
          <w:color w:val="333333"/>
          <w:lang w:val="es-CO" w:eastAsia="es-CO"/>
          <w:rPrChange w:id="416" w:author="Ma Pilar García G." w:date="2016-03-03T15:28:00Z">
            <w:rPr>
              <w:ins w:id="417" w:author="LEONOR LOZANO" w:date="2016-02-28T20:02:00Z"/>
              <w:del w:id="418" w:author="Ma Pilar García G." w:date="2016-03-03T15:51:00Z"/>
              <w:rFonts w:ascii="Arial Unicode MS" w:eastAsia="Arial Unicode MS" w:hAnsi="Arial Unicode MS" w:cs="Arial Unicode MS"/>
              <w:color w:val="333333"/>
              <w:sz w:val="22"/>
              <w:szCs w:val="22"/>
              <w:lang w:val="es-CO" w:eastAsia="es-CO"/>
            </w:rPr>
          </w:rPrChange>
        </w:rPr>
        <w:pPrChange w:id="419" w:author="Ma Pilar García G." w:date="2016-03-03T15:28:00Z">
          <w:pPr>
            <w:shd w:val="clear" w:color="auto" w:fill="FFFFFF"/>
            <w:spacing w:after="240" w:line="360" w:lineRule="auto"/>
          </w:pPr>
        </w:pPrChange>
      </w:pPr>
    </w:p>
    <w:p w14:paraId="5CFA62D7" w14:textId="77777777" w:rsidR="00D8426E" w:rsidRPr="009715D2" w:rsidDel="00D8426E" w:rsidRDefault="00D8426E" w:rsidP="009715D2">
      <w:pPr>
        <w:shd w:val="clear" w:color="auto" w:fill="FFFFFF"/>
        <w:spacing w:before="240" w:after="240" w:line="360" w:lineRule="auto"/>
        <w:jc w:val="both"/>
        <w:rPr>
          <w:del w:id="420" w:author="LEONOR LOZANO" w:date="2016-02-28T20:02:00Z"/>
          <w:rFonts w:ascii="Arial" w:eastAsia="Arial Unicode MS" w:hAnsi="Arial" w:cs="Arial Unicode MS"/>
          <w:color w:val="333333"/>
          <w:lang w:val="es-CO" w:eastAsia="es-CO"/>
          <w:rPrChange w:id="421" w:author="Ma Pilar García G." w:date="2016-03-03T15:28:00Z">
            <w:rPr>
              <w:del w:id="422" w:author="LEONOR LOZANO" w:date="2016-02-28T20:02:00Z"/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423" w:author="Ma Pilar García G." w:date="2016-03-03T15:28:00Z">
          <w:pPr>
            <w:shd w:val="clear" w:color="auto" w:fill="FFFFFF"/>
            <w:spacing w:after="240" w:line="360" w:lineRule="auto"/>
          </w:pPr>
        </w:pPrChange>
      </w:pPr>
    </w:p>
    <w:p w14:paraId="0CAEAC53" w14:textId="77777777" w:rsidR="00F107FF" w:rsidRPr="009715D2" w:rsidRDefault="00E74B0D" w:rsidP="009715D2">
      <w:pPr>
        <w:shd w:val="clear" w:color="auto" w:fill="FFFFFF"/>
        <w:spacing w:after="240" w:line="360" w:lineRule="auto"/>
        <w:jc w:val="both"/>
        <w:rPr>
          <w:rFonts w:ascii="Arial" w:eastAsia="Arial Unicode MS" w:hAnsi="Arial" w:cs="Arial Unicode MS"/>
          <w:color w:val="333333"/>
          <w:lang w:val="es-CO" w:eastAsia="es-CO"/>
          <w:rPrChange w:id="42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425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color w:val="333333"/>
          <w:shd w:val="clear" w:color="auto" w:fill="FFFFFF"/>
          <w:rPrChange w:id="426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Para </w:t>
      </w:r>
      <w:del w:id="427" w:author="LEONOR LOZANO" w:date="2016-02-28T19:53:00Z">
        <w:r w:rsidRPr="009715D2" w:rsidDel="00311DD8">
          <w:rPr>
            <w:rFonts w:ascii="Arial" w:eastAsia="Arial Unicode MS" w:hAnsi="Arial" w:cs="Arial Unicode MS"/>
            <w:color w:val="333333"/>
            <w:shd w:val="clear" w:color="auto" w:fill="FFFFFF"/>
            <w:rPrChange w:id="428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>finalizar</w:delText>
        </w:r>
        <w:r w:rsidR="00F107FF" w:rsidRPr="009715D2" w:rsidDel="00311DD8">
          <w:rPr>
            <w:rFonts w:ascii="Arial" w:eastAsia="Arial Unicode MS" w:hAnsi="Arial" w:cs="Arial Unicode MS"/>
            <w:color w:val="333333"/>
            <w:shd w:val="clear" w:color="auto" w:fill="FFFFFF"/>
            <w:rPrChange w:id="429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 xml:space="preserve"> el tema</w:delText>
        </w:r>
      </w:del>
      <w:ins w:id="430" w:author="LEONOR LOZANO" w:date="2016-02-28T19:53:00Z">
        <w:r w:rsidR="00311DD8" w:rsidRPr="009715D2">
          <w:rPr>
            <w:rFonts w:ascii="Arial" w:eastAsia="Arial Unicode MS" w:hAnsi="Arial" w:cs="Arial Unicode MS"/>
            <w:color w:val="333333"/>
            <w:shd w:val="clear" w:color="auto" w:fill="FFFFFF"/>
            <w:rPrChange w:id="431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shd w:val="clear" w:color="auto" w:fill="FFFFFF"/>
              </w:rPr>
            </w:rPrChange>
          </w:rPr>
          <w:t>cerrar,</w:t>
        </w:r>
      </w:ins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32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 </w:t>
      </w:r>
      <w:del w:id="433" w:author="Ma Pilar García G." w:date="2016-03-03T15:48:00Z">
        <w:r w:rsidRPr="009715D2" w:rsidDel="005624E0">
          <w:rPr>
            <w:rFonts w:ascii="Arial" w:eastAsia="Arial Unicode MS" w:hAnsi="Arial" w:cs="Arial Unicode MS"/>
            <w:color w:val="333333"/>
            <w:shd w:val="clear" w:color="auto" w:fill="FFFFFF"/>
            <w:rPrChange w:id="434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 xml:space="preserve">muestre </w:delText>
        </w:r>
      </w:del>
      <w:ins w:id="435" w:author="Ma Pilar García G." w:date="2016-03-03T15:48:00Z">
        <w:r w:rsidR="005624E0">
          <w:rPr>
            <w:rFonts w:ascii="Arial" w:eastAsia="Arial Unicode MS" w:hAnsi="Arial" w:cs="Arial Unicode MS"/>
            <w:color w:val="333333"/>
            <w:shd w:val="clear" w:color="auto" w:fill="FFFFFF"/>
          </w:rPr>
          <w:t>se sugiere mostrar</w:t>
        </w:r>
        <w:r w:rsidR="005624E0" w:rsidRPr="009715D2">
          <w:rPr>
            <w:rFonts w:ascii="Arial" w:eastAsia="Arial Unicode MS" w:hAnsi="Arial" w:cs="Arial Unicode MS"/>
            <w:color w:val="333333"/>
            <w:shd w:val="clear" w:color="auto" w:fill="FFFFFF"/>
            <w:rPrChange w:id="436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t xml:space="preserve"> </w:t>
        </w:r>
      </w:ins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37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el papel que desempeña </w:t>
      </w:r>
      <w:r w:rsidR="00F107FF" w:rsidRPr="005624E0">
        <w:rPr>
          <w:rFonts w:ascii="Arial" w:eastAsia="Arial Unicode MS" w:hAnsi="Arial" w:cs="Arial Unicode MS"/>
          <w:b/>
          <w:color w:val="333333"/>
          <w:shd w:val="clear" w:color="auto" w:fill="FFFFFF"/>
          <w:rPrChange w:id="438" w:author="Ma Pilar García G." w:date="2016-03-03T15:4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>la química en la</w:t>
      </w:r>
      <w:ins w:id="439" w:author="LEONOR LOZANO" w:date="2016-02-28T19:56:00Z">
        <w:r w:rsidR="00311DD8" w:rsidRPr="009715D2">
          <w:rPr>
            <w:rStyle w:val="apple-converted-space"/>
            <w:rFonts w:ascii="Arial" w:eastAsia="Arial Unicode MS" w:hAnsi="Arial" w:cs="Arial Unicode MS"/>
            <w:color w:val="333333"/>
            <w:shd w:val="clear" w:color="auto" w:fill="FFFFFF"/>
            <w:rPrChange w:id="440" w:author="Ma Pilar García G." w:date="2016-03-03T15:28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del w:id="441" w:author="LEONOR LOZANO" w:date="2016-02-28T19:56:00Z">
        <w:r w:rsidR="00F107FF" w:rsidRPr="009715D2" w:rsidDel="00311DD8">
          <w:rPr>
            <w:rStyle w:val="apple-converted-space"/>
            <w:rFonts w:ascii="Arial" w:eastAsia="Arial Unicode MS" w:hAnsi="Arial" w:cs="Arial Unicode MS"/>
            <w:color w:val="333333"/>
            <w:shd w:val="clear" w:color="auto" w:fill="FFFFFF"/>
            <w:rPrChange w:id="442" w:author="Ma Pilar García G." w:date="2016-03-03T15:28:00Z"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rPrChange>
          </w:rPr>
          <w:delText> </w:delText>
        </w:r>
      </w:del>
      <w:r w:rsidR="00F107FF" w:rsidRPr="009715D2">
        <w:rPr>
          <w:rStyle w:val="negrita"/>
          <w:rFonts w:ascii="Arial" w:eastAsia="Arial Unicode MS" w:hAnsi="Arial" w:cs="Arial Unicode MS"/>
          <w:b/>
          <w:bCs/>
          <w:color w:val="333333"/>
          <w:shd w:val="clear" w:color="auto" w:fill="FFFFFF"/>
          <w:rPrChange w:id="443" w:author="Ma Pilar García G." w:date="2016-03-03T15:28:00Z">
            <w:rPr>
              <w:rStyle w:val="negrita"/>
              <w:rFonts w:ascii="Arial" w:hAnsi="Arial" w:cs="Arial"/>
              <w:b/>
              <w:bCs/>
              <w:color w:val="333333"/>
              <w:shd w:val="clear" w:color="auto" w:fill="FFFFFF"/>
            </w:rPr>
          </w:rPrChange>
        </w:rPr>
        <w:t>actualidad</w:t>
      </w:r>
      <w:ins w:id="444" w:author="LEONOR LOZANO" w:date="2016-02-28T19:56:00Z">
        <w:r w:rsidR="00311DD8" w:rsidRPr="009715D2">
          <w:rPr>
            <w:rStyle w:val="apple-converted-space"/>
            <w:rFonts w:ascii="Arial" w:eastAsia="Arial Unicode MS" w:hAnsi="Arial" w:cs="Arial Unicode MS"/>
            <w:color w:val="333333"/>
            <w:shd w:val="clear" w:color="auto" w:fill="FFFFFF"/>
            <w:rPrChange w:id="445" w:author="Ma Pilar García G." w:date="2016-03-03T15:28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del w:id="446" w:author="LEONOR LOZANO" w:date="2016-02-28T19:56:00Z">
        <w:r w:rsidR="00F107FF" w:rsidRPr="009715D2" w:rsidDel="00311DD8">
          <w:rPr>
            <w:rStyle w:val="apple-converted-space"/>
            <w:rFonts w:ascii="Arial" w:eastAsia="Arial Unicode MS" w:hAnsi="Arial" w:cs="Arial Unicode MS"/>
            <w:color w:val="333333"/>
            <w:shd w:val="clear" w:color="auto" w:fill="FFFFFF"/>
            <w:rPrChange w:id="447" w:author="Ma Pilar García G." w:date="2016-03-03T15:28:00Z"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rPrChange>
          </w:rPr>
          <w:delText> </w:delText>
        </w:r>
      </w:del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48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>y el que puede tener en un</w:t>
      </w:r>
      <w:ins w:id="449" w:author="LEONOR LOZANO" w:date="2016-02-28T19:56:00Z">
        <w:r w:rsidR="00311DD8" w:rsidRPr="009715D2">
          <w:rPr>
            <w:rStyle w:val="apple-converted-space"/>
            <w:rFonts w:ascii="Arial" w:eastAsia="Arial Unicode MS" w:hAnsi="Arial" w:cs="Arial Unicode MS"/>
            <w:color w:val="333333"/>
            <w:shd w:val="clear" w:color="auto" w:fill="FFFFFF"/>
            <w:rPrChange w:id="450" w:author="Ma Pilar García G." w:date="2016-03-03T15:28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del w:id="451" w:author="LEONOR LOZANO" w:date="2016-02-28T19:56:00Z">
        <w:r w:rsidR="00F107FF" w:rsidRPr="009715D2" w:rsidDel="00311DD8">
          <w:rPr>
            <w:rStyle w:val="apple-converted-space"/>
            <w:rFonts w:ascii="Arial" w:eastAsia="Arial Unicode MS" w:hAnsi="Arial" w:cs="Arial Unicode MS"/>
            <w:color w:val="333333"/>
            <w:shd w:val="clear" w:color="auto" w:fill="FFFFFF"/>
            <w:rPrChange w:id="452" w:author="Ma Pilar García G." w:date="2016-03-03T15:28:00Z">
              <w:rPr>
                <w:rStyle w:val="apple-converted-space"/>
                <w:rFonts w:ascii="Arial" w:hAnsi="Arial" w:cs="Arial"/>
                <w:color w:val="333333"/>
                <w:shd w:val="clear" w:color="auto" w:fill="FFFFFF"/>
              </w:rPr>
            </w:rPrChange>
          </w:rPr>
          <w:delText> </w:delText>
        </w:r>
      </w:del>
      <w:r w:rsidR="00F107FF" w:rsidRPr="009715D2">
        <w:rPr>
          <w:rStyle w:val="negrita"/>
          <w:rFonts w:ascii="Arial" w:eastAsia="Arial Unicode MS" w:hAnsi="Arial" w:cs="Arial Unicode MS"/>
          <w:b/>
          <w:bCs/>
          <w:color w:val="333333"/>
          <w:shd w:val="clear" w:color="auto" w:fill="FFFFFF"/>
          <w:rPrChange w:id="453" w:author="Ma Pilar García G." w:date="2016-03-03T15:28:00Z">
            <w:rPr>
              <w:rStyle w:val="negrita"/>
              <w:rFonts w:ascii="Arial" w:hAnsi="Arial" w:cs="Arial"/>
              <w:b/>
              <w:bCs/>
              <w:color w:val="333333"/>
              <w:shd w:val="clear" w:color="auto" w:fill="FFFFFF"/>
            </w:rPr>
          </w:rPrChange>
        </w:rPr>
        <w:t>futuro</w:t>
      </w:r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54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>. Es importante</w:t>
      </w:r>
      <w:del w:id="455" w:author="LEONOR LOZANO" w:date="2016-02-28T20:07:00Z">
        <w:r w:rsidR="00F107FF" w:rsidRPr="009715D2" w:rsidDel="00D8426E">
          <w:rPr>
            <w:rFonts w:ascii="Arial" w:eastAsia="Arial Unicode MS" w:hAnsi="Arial" w:cs="Arial Unicode MS"/>
            <w:color w:val="333333"/>
            <w:shd w:val="clear" w:color="auto" w:fill="FFFFFF"/>
            <w:rPrChange w:id="456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>, en este punto</w:delText>
        </w:r>
      </w:del>
      <w:del w:id="457" w:author="Ma Pilar García G." w:date="2016-03-03T15:53:00Z">
        <w:r w:rsidR="00F107FF" w:rsidRPr="009715D2" w:rsidDel="005624E0">
          <w:rPr>
            <w:rFonts w:ascii="Arial" w:eastAsia="Arial Unicode MS" w:hAnsi="Arial" w:cs="Arial Unicode MS"/>
            <w:color w:val="333333"/>
            <w:shd w:val="clear" w:color="auto" w:fill="FFFFFF"/>
            <w:rPrChange w:id="458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>,</w:delText>
        </w:r>
      </w:del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59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 que los alumnos reflexionen y debatan sobre </w:t>
      </w:r>
      <w:del w:id="460" w:author="LEONOR LOZANO" w:date="2016-02-28T19:55:00Z">
        <w:r w:rsidR="00F107FF" w:rsidRPr="009715D2" w:rsidDel="00311DD8">
          <w:rPr>
            <w:rFonts w:ascii="Arial" w:eastAsia="Arial Unicode MS" w:hAnsi="Arial" w:cs="Arial Unicode MS"/>
            <w:color w:val="333333"/>
            <w:shd w:val="clear" w:color="auto" w:fill="FFFFFF"/>
            <w:rPrChange w:id="461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 xml:space="preserve">algunos </w:delText>
        </w:r>
      </w:del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62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>aspectos</w:t>
      </w:r>
      <w:ins w:id="463" w:author="Ma Pilar García G." w:date="2016-03-03T15:54:00Z">
        <w:r w:rsidR="005624E0">
          <w:rPr>
            <w:rFonts w:ascii="Arial" w:eastAsia="Arial Unicode MS" w:hAnsi="Arial" w:cs="Arial Unicode MS"/>
            <w:color w:val="333333"/>
            <w:shd w:val="clear" w:color="auto" w:fill="FFFFFF"/>
          </w:rPr>
          <w:t>,</w:t>
        </w:r>
      </w:ins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64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 </w:t>
      </w:r>
      <w:del w:id="465" w:author="LEONOR LOZANO" w:date="2016-02-28T19:55:00Z">
        <w:r w:rsidR="00F107FF" w:rsidRPr="009715D2" w:rsidDel="00311DD8">
          <w:rPr>
            <w:rFonts w:ascii="Arial" w:eastAsia="Arial Unicode MS" w:hAnsi="Arial" w:cs="Arial Unicode MS"/>
            <w:color w:val="333333"/>
            <w:shd w:val="clear" w:color="auto" w:fill="FFFFFF"/>
            <w:rPrChange w:id="466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 xml:space="preserve">de los asuntos </w:delText>
        </w:r>
      </w:del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67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que aparecen a diario en los periódicos o en las </w:t>
      </w:r>
      <w:r w:rsidR="00C76773" w:rsidRPr="009715D2">
        <w:rPr>
          <w:rFonts w:ascii="Arial" w:eastAsia="Arial Unicode MS" w:hAnsi="Arial" w:cs="Arial Unicode MS"/>
          <w:color w:val="333333"/>
          <w:shd w:val="clear" w:color="auto" w:fill="FFFFFF"/>
          <w:rPrChange w:id="468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noticias, </w:t>
      </w:r>
      <w:del w:id="469" w:author="Ma Pilar García G." w:date="2016-03-03T15:53:00Z">
        <w:r w:rsidR="00C76773" w:rsidRPr="009715D2" w:rsidDel="005624E0">
          <w:rPr>
            <w:rFonts w:ascii="Arial" w:eastAsia="Arial Unicode MS" w:hAnsi="Arial" w:cs="Arial Unicode MS"/>
            <w:color w:val="333333"/>
            <w:shd w:val="clear" w:color="auto" w:fill="FFFFFF"/>
            <w:rPrChange w:id="470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delText xml:space="preserve">como </w:delText>
        </w:r>
      </w:del>
      <w:ins w:id="471" w:author="Ma Pilar García G." w:date="2016-03-03T15:55:00Z">
        <w:r w:rsidR="005624E0">
          <w:rPr>
            <w:rFonts w:ascii="Arial" w:eastAsia="Arial Unicode MS" w:hAnsi="Arial" w:cs="Arial Unicode MS"/>
            <w:color w:val="333333"/>
            <w:shd w:val="clear" w:color="auto" w:fill="FFFFFF"/>
          </w:rPr>
          <w:t>como</w:t>
        </w:r>
      </w:ins>
      <w:ins w:id="472" w:author="Ma Pilar García G." w:date="2016-03-03T15:53:00Z">
        <w:r w:rsidR="005624E0" w:rsidRPr="009715D2">
          <w:rPr>
            <w:rFonts w:ascii="Arial" w:eastAsia="Arial Unicode MS" w:hAnsi="Arial" w:cs="Arial Unicode MS"/>
            <w:color w:val="333333"/>
            <w:shd w:val="clear" w:color="auto" w:fill="FFFFFF"/>
            <w:rPrChange w:id="473" w:author="Ma Pilar García G." w:date="2016-03-03T15:28:00Z">
              <w:rPr>
                <w:rFonts w:ascii="Arial" w:hAnsi="Arial" w:cs="Arial"/>
                <w:color w:val="333333"/>
                <w:shd w:val="clear" w:color="auto" w:fill="FFFFFF"/>
              </w:rPr>
            </w:rPrChange>
          </w:rPr>
          <w:t xml:space="preserve"> </w:t>
        </w:r>
      </w:ins>
      <w:r w:rsidR="00C76773" w:rsidRPr="009715D2">
        <w:rPr>
          <w:rFonts w:ascii="Arial" w:eastAsia="Arial Unicode MS" w:hAnsi="Arial" w:cs="Arial Unicode MS"/>
          <w:color w:val="333333"/>
          <w:shd w:val="clear" w:color="auto" w:fill="FFFFFF"/>
          <w:rPrChange w:id="474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los productos y materiales contaminantes, </w:t>
      </w:r>
      <w:r w:rsidRPr="009715D2">
        <w:rPr>
          <w:rFonts w:ascii="Arial" w:eastAsia="Arial Unicode MS" w:hAnsi="Arial" w:cs="Arial Unicode MS"/>
          <w:color w:val="333333"/>
          <w:shd w:val="clear" w:color="auto" w:fill="FFFFFF"/>
          <w:rPrChange w:id="475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>y</w:t>
      </w:r>
      <w:r w:rsidR="00C76773" w:rsidRPr="009715D2">
        <w:rPr>
          <w:rFonts w:ascii="Arial" w:eastAsia="Arial Unicode MS" w:hAnsi="Arial" w:cs="Arial Unicode MS"/>
          <w:color w:val="333333"/>
          <w:shd w:val="clear" w:color="auto" w:fill="FFFFFF"/>
          <w:rPrChange w:id="476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 xml:space="preserve"> los residuos de la fabricación de estos</w:t>
      </w:r>
      <w:r w:rsidR="00F107FF" w:rsidRPr="009715D2">
        <w:rPr>
          <w:rFonts w:ascii="Arial" w:eastAsia="Arial Unicode MS" w:hAnsi="Arial" w:cs="Arial Unicode MS"/>
          <w:color w:val="333333"/>
          <w:shd w:val="clear" w:color="auto" w:fill="FFFFFF"/>
          <w:rPrChange w:id="477" w:author="Ma Pilar García G." w:date="2016-03-03T15:28:00Z">
            <w:rPr>
              <w:rFonts w:ascii="Arial" w:hAnsi="Arial" w:cs="Arial"/>
              <w:color w:val="333333"/>
              <w:shd w:val="clear" w:color="auto" w:fill="FFFFFF"/>
            </w:rPr>
          </w:rPrChange>
        </w:rPr>
        <w:t>.</w:t>
      </w:r>
    </w:p>
    <w:p w14:paraId="241593F1" w14:textId="77777777" w:rsidR="004240DA" w:rsidRPr="009715D2" w:rsidDel="00A831A0" w:rsidRDefault="004240DA" w:rsidP="009715D2">
      <w:pPr>
        <w:shd w:val="clear" w:color="auto" w:fill="FFFFFF"/>
        <w:spacing w:after="240" w:line="360" w:lineRule="auto"/>
        <w:jc w:val="both"/>
        <w:rPr>
          <w:del w:id="478" w:author="LEONOR LOZANO" w:date="2016-02-28T19:45:00Z"/>
          <w:rFonts w:ascii="Arial" w:eastAsia="Arial Unicode MS" w:hAnsi="Arial" w:cs="Arial Unicode MS"/>
          <w:color w:val="333333"/>
          <w:lang w:val="es-CO" w:eastAsia="es-CO"/>
          <w:rPrChange w:id="479" w:author="Ma Pilar García G." w:date="2016-03-03T15:28:00Z">
            <w:rPr>
              <w:del w:id="480" w:author="LEONOR LOZANO" w:date="2016-02-28T19:45:00Z"/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481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r w:rsidRPr="009715D2">
        <w:rPr>
          <w:rFonts w:ascii="Arial" w:eastAsia="Arial Unicode MS" w:hAnsi="Arial" w:cs="Arial Unicode MS"/>
          <w:color w:val="333333"/>
          <w:lang w:val="es-CO" w:eastAsia="es-CO"/>
          <w:rPrChange w:id="48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La competencia </w:t>
      </w:r>
      <w:del w:id="483" w:author="Ma Pilar García G." w:date="2016-03-03T15:56:00Z">
        <w:r w:rsidRPr="009715D2" w:rsidDel="005624E0">
          <w:rPr>
            <w:rFonts w:ascii="Arial" w:eastAsia="Arial Unicode MS" w:hAnsi="Arial" w:cs="Arial Unicode MS"/>
            <w:color w:val="333333"/>
            <w:lang w:val="es-CO" w:eastAsia="es-CO"/>
            <w:rPrChange w:id="484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básica </w:delText>
        </w:r>
      </w:del>
      <w:r w:rsidRPr="009715D2">
        <w:rPr>
          <w:rFonts w:ascii="Arial" w:eastAsia="Arial Unicode MS" w:hAnsi="Arial" w:cs="Arial Unicode MS"/>
          <w:color w:val="333333"/>
          <w:lang w:val="es-CO" w:eastAsia="es-CO"/>
          <w:rPrChange w:id="485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trabajada en </w:t>
      </w:r>
      <w:del w:id="486" w:author="Ma Pilar García G." w:date="2016-03-03T15:56:00Z">
        <w:r w:rsidRPr="009715D2" w:rsidDel="005624E0">
          <w:rPr>
            <w:rFonts w:ascii="Arial" w:eastAsia="Arial Unicode MS" w:hAnsi="Arial" w:cs="Arial Unicode MS"/>
            <w:color w:val="333333"/>
            <w:lang w:val="es-CO" w:eastAsia="es-CO"/>
            <w:rPrChange w:id="487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todos </w:delText>
        </w:r>
      </w:del>
      <w:r w:rsidRPr="009715D2">
        <w:rPr>
          <w:rFonts w:ascii="Arial" w:eastAsia="Arial Unicode MS" w:hAnsi="Arial" w:cs="Arial Unicode MS"/>
          <w:color w:val="333333"/>
          <w:lang w:val="es-CO" w:eastAsia="es-CO"/>
          <w:rPrChange w:id="48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los recursos es </w:t>
      </w:r>
      <w:r w:rsidRPr="005624E0">
        <w:rPr>
          <w:rFonts w:ascii="Arial" w:eastAsia="Arial Unicode MS" w:hAnsi="Arial" w:cs="Arial Unicode MS"/>
          <w:bCs/>
          <w:color w:val="333333"/>
          <w:lang w:val="es-CO" w:eastAsia="es-CO"/>
          <w:rPrChange w:id="489" w:author="Ma Pilar García G." w:date="2016-03-03T15:55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el conocimiento y la interacción con el mundo físico</w:t>
      </w:r>
      <w:r w:rsidRPr="005624E0">
        <w:rPr>
          <w:rFonts w:ascii="Arial" w:eastAsia="Arial Unicode MS" w:hAnsi="Arial" w:cs="Arial Unicode MS"/>
          <w:color w:val="333333"/>
          <w:lang w:val="es-CO" w:eastAsia="es-CO"/>
          <w:rPrChange w:id="490" w:author="Ma Pilar García G." w:date="2016-03-03T15:55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, 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49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dado que el tema explora la composición de la materia</w:t>
      </w:r>
      <w:del w:id="492" w:author="Ma Pilar García G." w:date="2016-03-03T15:56:00Z">
        <w:r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493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, que </w:delText>
        </w:r>
        <w:r w:rsidR="00E74B0D"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494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constituye</w:delText>
        </w:r>
        <w:r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495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 todo </w:delText>
        </w:r>
        <w:r w:rsidR="00E74B0D"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496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lo que</w:delText>
        </w:r>
        <w:r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497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 nos rodea</w:delText>
        </w:r>
      </w:del>
      <w:r w:rsidRPr="009715D2">
        <w:rPr>
          <w:rFonts w:ascii="Arial" w:eastAsia="Arial Unicode MS" w:hAnsi="Arial" w:cs="Arial Unicode MS"/>
          <w:color w:val="333333"/>
          <w:lang w:val="es-CO" w:eastAsia="es-CO"/>
          <w:rPrChange w:id="49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 También se trabaja la</w:t>
      </w:r>
      <w:ins w:id="499" w:author="LEONOR LOZANO" w:date="2016-02-28T19:56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500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  <w:del w:id="501" w:author="LEONOR LOZANO" w:date="2016-02-28T19:56:00Z">
        <w:r w:rsidRPr="00B56746" w:rsidDel="00311DD8">
          <w:rPr>
            <w:rFonts w:ascii="Arial" w:eastAsia="Arial Unicode MS" w:hAnsi="Arial" w:cs="Arial Unicode MS"/>
            <w:color w:val="333333"/>
            <w:lang w:val="es-CO" w:eastAsia="es-CO"/>
            <w:rPrChange w:id="502" w:author="Ma Pilar García G." w:date="2016-03-03T15:57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 </w:delText>
        </w:r>
      </w:del>
      <w:r w:rsidRPr="00B56746">
        <w:rPr>
          <w:rFonts w:ascii="Arial" w:eastAsia="Arial Unicode MS" w:hAnsi="Arial" w:cs="Arial Unicode MS"/>
          <w:bCs/>
          <w:color w:val="333333"/>
          <w:lang w:val="es-CO" w:eastAsia="es-CO"/>
          <w:rPrChange w:id="503" w:author="Ma Pilar García G." w:date="2016-03-03T15:57:00Z">
            <w:rPr>
              <w:rFonts w:ascii="Arial" w:eastAsia="Times New Roman" w:hAnsi="Arial" w:cs="Arial"/>
              <w:b/>
              <w:bCs/>
              <w:color w:val="333333"/>
              <w:lang w:val="es-CO" w:eastAsia="es-CO"/>
            </w:rPr>
          </w:rPrChange>
        </w:rPr>
        <w:t>competencia social y ciudadana</w:t>
      </w:r>
      <w:r w:rsidRPr="009715D2">
        <w:rPr>
          <w:rFonts w:ascii="Arial" w:eastAsia="Arial Unicode MS" w:hAnsi="Arial" w:cs="Arial Unicode MS"/>
          <w:color w:val="333333"/>
          <w:lang w:val="es-CO" w:eastAsia="es-CO"/>
          <w:rPrChange w:id="504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, al abordar el tema de la evolución de los descubrimientos científicos a lo largo de la historia</w:t>
      </w:r>
      <w:ins w:id="505" w:author="LEONOR LOZANO" w:date="2016-02-28T19:57:00Z">
        <w:del w:id="506" w:author="Ma Pilar García G." w:date="2016-03-03T15:57:00Z">
          <w:r w:rsidR="00311DD8" w:rsidRPr="009715D2" w:rsidDel="00B56746">
            <w:rPr>
              <w:rFonts w:ascii="Arial" w:eastAsia="Arial Unicode MS" w:hAnsi="Arial" w:cs="Arial Unicode MS"/>
              <w:color w:val="333333"/>
              <w:lang w:val="es-CO" w:eastAsia="es-CO"/>
              <w:rPrChange w:id="507" w:author="Ma Pilar García G." w:date="2016-03-03T15:28:00Z">
                <w:rPr>
                  <w:rFonts w:ascii="Arial Unicode MS" w:eastAsia="Arial Unicode MS" w:hAnsi="Arial Unicode MS" w:cs="Arial Unicode MS"/>
                  <w:color w:val="333333"/>
                  <w:sz w:val="22"/>
                  <w:szCs w:val="22"/>
                  <w:lang w:val="es-CO" w:eastAsia="es-CO"/>
                </w:rPr>
              </w:rPrChange>
            </w:rPr>
            <w:delText>,</w:delText>
          </w:r>
        </w:del>
      </w:ins>
      <w:del w:id="508" w:author="Ma Pilar García G." w:date="2016-03-03T15:57:00Z">
        <w:r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509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 mediante la intervención de científicos de diversos países y en distintos momentos</w:delText>
        </w:r>
      </w:del>
      <w:r w:rsidRPr="009715D2">
        <w:rPr>
          <w:rFonts w:ascii="Arial" w:eastAsia="Arial Unicode MS" w:hAnsi="Arial" w:cs="Arial Unicode MS"/>
          <w:color w:val="333333"/>
          <w:lang w:val="es-CO" w:eastAsia="es-CO"/>
          <w:rPrChange w:id="51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  <w:ins w:id="511" w:author="LEONOR LOZANO" w:date="2016-02-28T19:45:00Z">
        <w:r w:rsidR="00A831A0" w:rsidRPr="009715D2">
          <w:rPr>
            <w:rFonts w:ascii="Arial" w:eastAsia="Arial Unicode MS" w:hAnsi="Arial" w:cs="Arial Unicode MS"/>
            <w:color w:val="333333"/>
            <w:lang w:val="es-CO" w:eastAsia="es-CO"/>
            <w:rPrChange w:id="512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 xml:space="preserve"> </w:t>
        </w:r>
      </w:ins>
    </w:p>
    <w:p w14:paraId="6AD94955" w14:textId="77777777" w:rsidR="004240DA" w:rsidRPr="009715D2" w:rsidDel="00311DD8" w:rsidRDefault="004240DA" w:rsidP="009715D2">
      <w:pPr>
        <w:shd w:val="clear" w:color="auto" w:fill="FFFFFF"/>
        <w:spacing w:after="240" w:line="360" w:lineRule="auto"/>
        <w:jc w:val="both"/>
        <w:rPr>
          <w:del w:id="513" w:author="LEONOR LOZANO" w:date="2016-02-28T19:59:00Z"/>
          <w:rFonts w:ascii="Arial" w:eastAsia="Arial Unicode MS" w:hAnsi="Arial" w:cs="Arial Unicode MS"/>
          <w:color w:val="333333"/>
          <w:lang w:val="es-CO" w:eastAsia="es-CO"/>
          <w:rPrChange w:id="514" w:author="Ma Pilar García G." w:date="2016-03-03T15:28:00Z">
            <w:rPr>
              <w:del w:id="515" w:author="LEONOR LOZANO" w:date="2016-02-28T19:59:00Z"/>
              <w:rFonts w:ascii="Arial" w:eastAsia="Times New Roman" w:hAnsi="Arial" w:cs="Arial"/>
              <w:color w:val="333333"/>
              <w:lang w:val="es-CO" w:eastAsia="es-CO"/>
            </w:rPr>
          </w:rPrChange>
        </w:rPr>
        <w:pPrChange w:id="516" w:author="Ma Pilar García G." w:date="2016-03-03T15:28:00Z">
          <w:pPr>
            <w:shd w:val="clear" w:color="auto" w:fill="FFFFFF"/>
            <w:spacing w:after="240" w:line="360" w:lineRule="auto"/>
          </w:pPr>
        </w:pPrChange>
      </w:pPr>
      <w:del w:id="517" w:author="LEONOR LOZANO" w:date="2016-02-28T19:57:00Z">
        <w:r w:rsidRPr="009715D2" w:rsidDel="00311DD8">
          <w:rPr>
            <w:rFonts w:ascii="Arial" w:eastAsia="Arial Unicode MS" w:hAnsi="Arial" w:cs="Arial Unicode MS"/>
            <w:color w:val="333333"/>
            <w:lang w:val="es-CO" w:eastAsia="es-CO"/>
            <w:rPrChange w:id="518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Por último, l</w:delText>
        </w:r>
      </w:del>
      <w:ins w:id="519" w:author="LEONOR LOZANO" w:date="2016-02-28T19:57:00Z">
        <w:r w:rsidR="00311DD8" w:rsidRPr="009715D2">
          <w:rPr>
            <w:rFonts w:ascii="Arial" w:eastAsia="Arial Unicode MS" w:hAnsi="Arial" w:cs="Arial Unicode MS"/>
            <w:color w:val="333333"/>
            <w:lang w:val="es-CO" w:eastAsia="es-CO"/>
            <w:rPrChange w:id="520" w:author="Ma Pilar García G." w:date="2016-03-03T15:28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  <w:lang w:val="es-CO" w:eastAsia="es-CO"/>
              </w:rPr>
            </w:rPrChange>
          </w:rPr>
          <w:t>L</w:t>
        </w:r>
      </w:ins>
      <w:r w:rsidRPr="009715D2">
        <w:rPr>
          <w:rFonts w:ascii="Arial" w:eastAsia="Arial Unicode MS" w:hAnsi="Arial" w:cs="Arial Unicode MS"/>
          <w:color w:val="333333"/>
          <w:lang w:val="es-CO" w:eastAsia="es-CO"/>
          <w:rPrChange w:id="52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os diferentes enfoques en el planteamiento de los recursos</w:t>
      </w:r>
      <w:del w:id="522" w:author="Ma Pilar García G." w:date="2016-03-03T15:58:00Z">
        <w:r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523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 y</w:delText>
        </w:r>
        <w:r w:rsidR="00E74B0D"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524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 </w:delText>
        </w:r>
        <w:r w:rsidR="00C76773"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525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 xml:space="preserve">las </w:delText>
        </w:r>
        <w:r w:rsidR="002D7DA6" w:rsidRPr="009715D2" w:rsidDel="00B56746">
          <w:rPr>
            <w:rFonts w:ascii="Arial" w:eastAsia="Arial Unicode MS" w:hAnsi="Arial" w:cs="Arial Unicode MS"/>
            <w:color w:val="333333"/>
            <w:lang w:val="es-CO" w:eastAsia="es-CO"/>
            <w:rPrChange w:id="526" w:author="Ma Pilar García G." w:date="2016-03-03T15:2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actividades</w:delText>
        </w:r>
      </w:del>
      <w:r w:rsidR="002D7DA6" w:rsidRPr="009715D2">
        <w:rPr>
          <w:rFonts w:ascii="Arial" w:eastAsia="Arial Unicode MS" w:hAnsi="Arial" w:cs="Arial Unicode MS"/>
          <w:color w:val="333333"/>
          <w:lang w:val="es-CO" w:eastAsia="es-CO"/>
          <w:rPrChange w:id="52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="002D7DA6" w:rsidRPr="00A9730B">
        <w:rPr>
          <w:rFonts w:ascii="Arial" w:eastAsia="Arial Unicode MS" w:hAnsi="Arial" w:cs="Arial Unicode MS"/>
          <w:color w:val="333333"/>
          <w:lang w:val="es-CO" w:eastAsia="es-CO"/>
          <w:rPrChange w:id="528" w:author="Ma Pilar García G." w:date="2016-03-03T15:5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propuest</w:t>
      </w:r>
      <w:ins w:id="529" w:author="Ma Pilar García G." w:date="2016-03-03T15:58:00Z">
        <w:r w:rsidR="00B56746" w:rsidRPr="00A9730B">
          <w:rPr>
            <w:rFonts w:ascii="Arial" w:eastAsia="Arial Unicode MS" w:hAnsi="Arial" w:cs="Arial Unicode MS"/>
            <w:color w:val="333333"/>
            <w:lang w:val="es-CO" w:eastAsia="es-CO"/>
            <w:rPrChange w:id="530" w:author="Ma Pilar García G." w:date="2016-03-03T15:58:00Z">
              <w:rPr>
                <w:rFonts w:ascii="Arial" w:eastAsia="Arial Unicode MS" w:hAnsi="Arial" w:cs="Arial Unicode MS"/>
                <w:color w:val="333333"/>
                <w:lang w:val="es-CO" w:eastAsia="es-CO"/>
              </w:rPr>
            </w:rPrChange>
          </w:rPr>
          <w:t>o</w:t>
        </w:r>
      </w:ins>
      <w:del w:id="531" w:author="Ma Pilar García G." w:date="2016-03-03T15:58:00Z">
        <w:r w:rsidR="002D7DA6" w:rsidRPr="00A9730B" w:rsidDel="00B56746">
          <w:rPr>
            <w:rFonts w:ascii="Arial" w:eastAsia="Arial Unicode MS" w:hAnsi="Arial" w:cs="Arial Unicode MS"/>
            <w:color w:val="333333"/>
            <w:lang w:val="es-CO" w:eastAsia="es-CO"/>
            <w:rPrChange w:id="532" w:author="Ma Pilar García G." w:date="2016-03-03T15:58:00Z">
              <w:rPr>
                <w:rFonts w:ascii="Arial" w:eastAsia="Times New Roman" w:hAnsi="Arial" w:cs="Arial"/>
                <w:color w:val="333333"/>
                <w:lang w:val="es-CO" w:eastAsia="es-CO"/>
              </w:rPr>
            </w:rPrChange>
          </w:rPr>
          <w:delText>a</w:delText>
        </w:r>
      </w:del>
      <w:r w:rsidR="002D7DA6" w:rsidRPr="00A9730B">
        <w:rPr>
          <w:rFonts w:ascii="Arial" w:eastAsia="Arial Unicode MS" w:hAnsi="Arial" w:cs="Arial Unicode MS"/>
          <w:color w:val="333333"/>
          <w:lang w:val="es-CO" w:eastAsia="es-CO"/>
          <w:rPrChange w:id="533" w:author="Ma Pilar García G." w:date="2016-03-03T15:5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s</w:t>
      </w:r>
      <w:ins w:id="534" w:author="LEONOR LOZANO" w:date="2016-02-29T08:17:00Z">
        <w:del w:id="535" w:author="Ma Pilar García G." w:date="2016-03-03T15:57:00Z">
          <w:r w:rsidR="00DB0343" w:rsidRPr="00B56746" w:rsidDel="00B56746">
            <w:rPr>
              <w:rFonts w:ascii="Arial" w:eastAsia="Arial Unicode MS" w:hAnsi="Arial" w:cs="Arial Unicode MS"/>
              <w:color w:val="333333"/>
              <w:u w:val="single"/>
              <w:lang w:val="es-CO" w:eastAsia="es-CO"/>
              <w:rPrChange w:id="536" w:author="Ma Pilar García G." w:date="2016-03-03T15:58:00Z">
                <w:rPr>
                  <w:rFonts w:ascii="Arial Unicode MS" w:eastAsia="Arial Unicode MS" w:hAnsi="Arial Unicode MS" w:cs="Arial Unicode MS"/>
                  <w:color w:val="333333"/>
                  <w:sz w:val="22"/>
                  <w:szCs w:val="22"/>
                  <w:lang w:val="es-CO" w:eastAsia="es-CO"/>
                </w:rPr>
              </w:rPrChange>
            </w:rPr>
            <w:delText>,</w:delText>
          </w:r>
        </w:del>
      </w:ins>
      <w:r w:rsidRPr="009715D2">
        <w:rPr>
          <w:rFonts w:ascii="Arial" w:eastAsia="Arial Unicode MS" w:hAnsi="Arial" w:cs="Arial Unicode MS"/>
          <w:color w:val="333333"/>
          <w:lang w:val="es-CO" w:eastAsia="es-CO"/>
          <w:rPrChange w:id="537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permitirán </w:t>
      </w:r>
      <w:r w:rsidR="002D7DA6" w:rsidRPr="009715D2">
        <w:rPr>
          <w:rFonts w:ascii="Arial" w:eastAsia="Arial Unicode MS" w:hAnsi="Arial" w:cs="Arial Unicode MS"/>
          <w:color w:val="333333"/>
          <w:lang w:val="es-CO" w:eastAsia="es-CO"/>
          <w:rPrChange w:id="538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dinamizar la clase y apoyar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539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a</w:t>
      </w:r>
      <w:r w:rsidR="002D7DA6" w:rsidRPr="009715D2">
        <w:rPr>
          <w:rFonts w:ascii="Arial" w:eastAsia="Arial Unicode MS" w:hAnsi="Arial" w:cs="Arial Unicode MS"/>
          <w:color w:val="333333"/>
          <w:lang w:val="es-CO" w:eastAsia="es-CO"/>
          <w:rPrChange w:id="540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los estudiantes en su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541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 xml:space="preserve"> </w:t>
      </w:r>
      <w:r w:rsidR="002D7DA6" w:rsidRPr="009715D2">
        <w:rPr>
          <w:rFonts w:ascii="Arial" w:eastAsia="Arial Unicode MS" w:hAnsi="Arial" w:cs="Arial Unicode MS"/>
          <w:color w:val="333333"/>
          <w:lang w:val="es-CO" w:eastAsia="es-CO"/>
          <w:rPrChange w:id="542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aprendizaje</w:t>
      </w:r>
      <w:r w:rsidR="00E74B0D" w:rsidRPr="009715D2">
        <w:rPr>
          <w:rFonts w:ascii="Arial" w:eastAsia="Arial Unicode MS" w:hAnsi="Arial" w:cs="Arial Unicode MS"/>
          <w:color w:val="333333"/>
          <w:lang w:val="es-CO" w:eastAsia="es-CO"/>
          <w:rPrChange w:id="543" w:author="Ma Pilar García G." w:date="2016-03-03T15:28:00Z">
            <w:rPr>
              <w:rFonts w:ascii="Arial" w:eastAsia="Times New Roman" w:hAnsi="Arial" w:cs="Arial"/>
              <w:color w:val="333333"/>
              <w:lang w:val="es-CO" w:eastAsia="es-CO"/>
            </w:rPr>
          </w:rPrChange>
        </w:rPr>
        <w:t>.</w:t>
      </w:r>
    </w:p>
    <w:p w14:paraId="2CDF3858" w14:textId="77777777" w:rsidR="00695583" w:rsidRPr="00637D3D" w:rsidDel="00311DD8" w:rsidRDefault="00695583" w:rsidP="009715D2">
      <w:pPr>
        <w:shd w:val="clear" w:color="auto" w:fill="FFFFFF"/>
        <w:spacing w:after="240" w:line="360" w:lineRule="auto"/>
        <w:jc w:val="both"/>
        <w:rPr>
          <w:del w:id="544" w:author="LEONOR LOZANO" w:date="2016-02-28T19:59:00Z"/>
          <w:rFonts w:ascii="Arial Unicode MS" w:eastAsia="Arial Unicode MS" w:hAnsi="Arial Unicode MS" w:cs="Arial Unicode MS"/>
          <w:color w:val="000000"/>
          <w:sz w:val="22"/>
          <w:szCs w:val="22"/>
          <w:rPrChange w:id="545" w:author="LEONOR LOZANO" w:date="2016-02-28T18:52:00Z">
            <w:rPr>
              <w:del w:id="546" w:author="LEONOR LOZANO" w:date="2016-02-28T19:59:00Z"/>
              <w:rFonts w:ascii="Arial" w:hAnsi="Arial" w:cs="Arial"/>
              <w:color w:val="000000"/>
            </w:rPr>
          </w:rPrChange>
        </w:rPr>
        <w:pPrChange w:id="547" w:author="Ma Pilar García G." w:date="2016-03-03T15:28:00Z">
          <w:pPr>
            <w:pStyle w:val="Normal2"/>
            <w:shd w:val="clear" w:color="auto" w:fill="FFFFFF"/>
            <w:spacing w:before="0" w:beforeAutospacing="0" w:after="240" w:afterAutospacing="0" w:line="360" w:lineRule="auto"/>
            <w:jc w:val="both"/>
          </w:pPr>
        </w:pPrChange>
      </w:pPr>
      <w:del w:id="548" w:author="LEONOR LOZANO" w:date="2016-02-28T19:59:00Z">
        <w:r w:rsidRPr="00637D3D" w:rsidDel="00311DD8">
          <w:rPr>
            <w:rFonts w:ascii="Arial Unicode MS" w:eastAsia="Arial Unicode MS" w:hAnsi="Arial Unicode MS" w:cs="Arial Unicode MS"/>
            <w:color w:val="000000"/>
            <w:sz w:val="22"/>
            <w:szCs w:val="22"/>
            <w:rPrChange w:id="549" w:author="LEONOR LOZANO" w:date="2016-02-28T18:52:00Z">
              <w:rPr>
                <w:rFonts w:ascii="Arial" w:hAnsi="Arial" w:cs="Arial"/>
                <w:color w:val="000000"/>
              </w:rPr>
            </w:rPrChange>
          </w:rPr>
          <w:delText> </w:delText>
        </w:r>
      </w:del>
    </w:p>
    <w:p w14:paraId="0A814231" w14:textId="77777777" w:rsidR="00695583" w:rsidRPr="00637D3D" w:rsidRDefault="00695583" w:rsidP="009715D2">
      <w:pPr>
        <w:shd w:val="clear" w:color="auto" w:fill="FFFFFF"/>
        <w:spacing w:after="240" w:line="360" w:lineRule="auto"/>
        <w:jc w:val="both"/>
        <w:rPr>
          <w:rFonts w:ascii="Arial Unicode MS" w:eastAsia="Arial Unicode MS" w:hAnsi="Arial Unicode MS" w:cs="Arial Unicode MS"/>
          <w:sz w:val="22"/>
          <w:szCs w:val="22"/>
          <w:lang w:val="es-CO"/>
          <w:rPrChange w:id="550" w:author="LEONOR LOZANO" w:date="2016-02-28T18:52:00Z">
            <w:rPr>
              <w:lang w:val="es-CO"/>
            </w:rPr>
          </w:rPrChange>
        </w:rPr>
        <w:pPrChange w:id="551" w:author="Ma Pilar García G." w:date="2016-03-03T15:28:00Z">
          <w:pPr>
            <w:spacing w:line="360" w:lineRule="auto"/>
            <w:jc w:val="both"/>
          </w:pPr>
        </w:pPrChange>
      </w:pPr>
    </w:p>
    <w:sectPr w:rsidR="00695583" w:rsidRPr="00637D3D" w:rsidSect="00DB0343">
      <w:headerReference w:type="default" r:id="rId8"/>
      <w:pgSz w:w="11900" w:h="16840"/>
      <w:pgMar w:top="1417" w:right="1701" w:bottom="1417" w:left="1701" w:header="283" w:footer="737" w:gutter="0"/>
      <w:cols w:space="708"/>
      <w:docGrid w:linePitch="326"/>
      <w:sectPrChange w:id="562" w:author="LEONOR LOZANO" w:date="2016-02-29T08:20:00Z">
        <w:sectPr w:rsidR="00695583" w:rsidRPr="00637D3D" w:rsidSect="00DB0343">
          <w:pgMar w:top="1417" w:right="1701" w:bottom="1417" w:left="1701" w:header="708" w:footer="708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73B20" w14:textId="77777777" w:rsidR="005624E0" w:rsidRDefault="005624E0" w:rsidP="004240DA">
      <w:r>
        <w:separator/>
      </w:r>
    </w:p>
  </w:endnote>
  <w:endnote w:type="continuationSeparator" w:id="0">
    <w:p w14:paraId="781CD30C" w14:textId="77777777" w:rsidR="005624E0" w:rsidRDefault="005624E0" w:rsidP="0042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50A73" w14:textId="77777777" w:rsidR="005624E0" w:rsidRDefault="005624E0" w:rsidP="004240DA">
      <w:r>
        <w:separator/>
      </w:r>
    </w:p>
  </w:footnote>
  <w:footnote w:type="continuationSeparator" w:id="0">
    <w:p w14:paraId="00EEA714" w14:textId="77777777" w:rsidR="005624E0" w:rsidRDefault="005624E0" w:rsidP="004240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BDD4D" w14:textId="77777777" w:rsidR="005624E0" w:rsidRDefault="005624E0" w:rsidP="00A831A0">
    <w:pPr>
      <w:pStyle w:val="Encabezado"/>
      <w:rPr>
        <w:ins w:id="552" w:author="LEONOR LOZANO" w:date="2016-02-28T19:38:00Z"/>
      </w:rPr>
    </w:pPr>
    <w:ins w:id="553" w:author="LEONOR LOZANO" w:date="2016-02-28T19:38:00Z">
      <w:r>
        <w:t>GuiaDidactica_CN_</w:t>
      </w:r>
      <w:r w:rsidRPr="009435FD">
        <w:t>0</w:t>
      </w:r>
      <w:r>
        <w:t>7</w:t>
      </w:r>
      <w:r w:rsidRPr="009435FD">
        <w:t>_</w:t>
      </w:r>
    </w:ins>
    <w:ins w:id="554" w:author="LEONOR LOZANO" w:date="2016-02-28T19:39:00Z">
      <w:r>
        <w:t>10</w:t>
      </w:r>
    </w:ins>
    <w:ins w:id="555" w:author="LEONOR LOZANO" w:date="2016-02-28T19:38:00Z">
      <w:r w:rsidRPr="009435FD">
        <w:t>_CO</w:t>
      </w:r>
    </w:ins>
  </w:p>
  <w:p w14:paraId="5EF5A458" w14:textId="77777777" w:rsidR="005624E0" w:rsidRPr="00341C6D" w:rsidRDefault="005624E0">
    <w:pPr>
      <w:pStyle w:val="Encabezado"/>
      <w:spacing w:line="276" w:lineRule="auto"/>
      <w:rPr>
        <w:ins w:id="556" w:author="LEONOR LOZANO" w:date="2016-02-28T18:46:00Z"/>
        <w:rFonts w:ascii="Arial Unicode MS" w:eastAsia="Arial Unicode MS" w:hAnsi="Arial Unicode MS" w:cs="Arial Unicode MS"/>
        <w:sz w:val="22"/>
        <w:szCs w:val="22"/>
        <w:rPrChange w:id="557" w:author="LEONOR LOZANO" w:date="2016-02-28T18:46:00Z">
          <w:rPr>
            <w:ins w:id="558" w:author="LEONOR LOZANO" w:date="2016-02-28T18:46:00Z"/>
          </w:rPr>
        </w:rPrChange>
      </w:rPr>
      <w:pPrChange w:id="559" w:author="LEONOR LOZANO" w:date="2016-02-28T18:47:00Z">
        <w:pPr>
          <w:pStyle w:val="Encabezado"/>
        </w:pPr>
      </w:pPrChange>
    </w:pPr>
  </w:p>
  <w:p w14:paraId="10AEA7DA" w14:textId="77777777" w:rsidR="005624E0" w:rsidRPr="00341C6D" w:rsidRDefault="005624E0">
    <w:pPr>
      <w:pStyle w:val="Encabezado"/>
      <w:spacing w:line="276" w:lineRule="auto"/>
      <w:rPr>
        <w:rFonts w:ascii="Arial Unicode MS" w:eastAsia="Arial Unicode MS" w:hAnsi="Arial Unicode MS" w:cs="Arial Unicode MS"/>
        <w:sz w:val="22"/>
        <w:szCs w:val="22"/>
        <w:rPrChange w:id="560" w:author="LEONOR LOZANO" w:date="2016-02-28T18:46:00Z">
          <w:rPr/>
        </w:rPrChange>
      </w:rPr>
      <w:pPrChange w:id="561" w:author="LEONOR LOZANO" w:date="2016-02-28T18:47:00Z">
        <w:pPr>
          <w:pStyle w:val="Encabezado"/>
        </w:pPr>
      </w:pPrChange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72E6"/>
    <w:multiLevelType w:val="hybridMultilevel"/>
    <w:tmpl w:val="53F8D816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95AF9"/>
    <w:multiLevelType w:val="hybridMultilevel"/>
    <w:tmpl w:val="5EEA9FD8"/>
    <w:lvl w:ilvl="0" w:tplc="855A450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6067EE8"/>
    <w:multiLevelType w:val="hybridMultilevel"/>
    <w:tmpl w:val="AE5460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D29F2"/>
    <w:multiLevelType w:val="hybridMultilevel"/>
    <w:tmpl w:val="B3E84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D36CF6"/>
    <w:multiLevelType w:val="hybridMultilevel"/>
    <w:tmpl w:val="60EE09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F0A37"/>
    <w:multiLevelType w:val="hybridMultilevel"/>
    <w:tmpl w:val="1B3ABF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5D0CBE"/>
    <w:multiLevelType w:val="hybridMultilevel"/>
    <w:tmpl w:val="24063B18"/>
    <w:lvl w:ilvl="0" w:tplc="DD8A8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94CB3"/>
    <w:multiLevelType w:val="hybridMultilevel"/>
    <w:tmpl w:val="3EDE1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75935"/>
    <w:multiLevelType w:val="hybridMultilevel"/>
    <w:tmpl w:val="F996AB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F7DF7"/>
    <w:multiLevelType w:val="hybridMultilevel"/>
    <w:tmpl w:val="42DECC76"/>
    <w:lvl w:ilvl="0" w:tplc="61B84DD2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CFE7F4A"/>
    <w:multiLevelType w:val="hybridMultilevel"/>
    <w:tmpl w:val="9ABA4A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OR LOZANO">
    <w15:presenceInfo w15:providerId="None" w15:userId="LEONOR LO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comments="0" w:insDel="0" w:formatting="0"/>
  <w:trackRevisions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B3"/>
    <w:rsid w:val="000163CD"/>
    <w:rsid w:val="0007321D"/>
    <w:rsid w:val="00090FE7"/>
    <w:rsid w:val="00115819"/>
    <w:rsid w:val="001237AC"/>
    <w:rsid w:val="00133852"/>
    <w:rsid w:val="00134EB3"/>
    <w:rsid w:val="00141D10"/>
    <w:rsid w:val="00161770"/>
    <w:rsid w:val="001933DA"/>
    <w:rsid w:val="00196203"/>
    <w:rsid w:val="001C07E5"/>
    <w:rsid w:val="001E634C"/>
    <w:rsid w:val="00237959"/>
    <w:rsid w:val="00243D60"/>
    <w:rsid w:val="002659CA"/>
    <w:rsid w:val="002D7DA6"/>
    <w:rsid w:val="002E5F9F"/>
    <w:rsid w:val="00311DD8"/>
    <w:rsid w:val="00341C6D"/>
    <w:rsid w:val="0039645C"/>
    <w:rsid w:val="004240DA"/>
    <w:rsid w:val="00434F01"/>
    <w:rsid w:val="004C4FFC"/>
    <w:rsid w:val="005624E0"/>
    <w:rsid w:val="00583556"/>
    <w:rsid w:val="005977F6"/>
    <w:rsid w:val="005A66C3"/>
    <w:rsid w:val="00637D3D"/>
    <w:rsid w:val="00643C1C"/>
    <w:rsid w:val="0066044D"/>
    <w:rsid w:val="006658E3"/>
    <w:rsid w:val="00695583"/>
    <w:rsid w:val="006964F2"/>
    <w:rsid w:val="006B13C5"/>
    <w:rsid w:val="006C6598"/>
    <w:rsid w:val="00717FE8"/>
    <w:rsid w:val="00753835"/>
    <w:rsid w:val="00764D86"/>
    <w:rsid w:val="00780CEF"/>
    <w:rsid w:val="00802041"/>
    <w:rsid w:val="00896C7A"/>
    <w:rsid w:val="00900946"/>
    <w:rsid w:val="00935FB4"/>
    <w:rsid w:val="00940F41"/>
    <w:rsid w:val="009508A7"/>
    <w:rsid w:val="0096281D"/>
    <w:rsid w:val="009715D2"/>
    <w:rsid w:val="009772D5"/>
    <w:rsid w:val="009C577F"/>
    <w:rsid w:val="009C6094"/>
    <w:rsid w:val="009E19B3"/>
    <w:rsid w:val="00A0323F"/>
    <w:rsid w:val="00A069C4"/>
    <w:rsid w:val="00A831A0"/>
    <w:rsid w:val="00A9730B"/>
    <w:rsid w:val="00AB2762"/>
    <w:rsid w:val="00AE6BA2"/>
    <w:rsid w:val="00B13F46"/>
    <w:rsid w:val="00B3514E"/>
    <w:rsid w:val="00B56746"/>
    <w:rsid w:val="00BB1435"/>
    <w:rsid w:val="00C76773"/>
    <w:rsid w:val="00CC4545"/>
    <w:rsid w:val="00D474CA"/>
    <w:rsid w:val="00D8426E"/>
    <w:rsid w:val="00DB0343"/>
    <w:rsid w:val="00DC2552"/>
    <w:rsid w:val="00E01E95"/>
    <w:rsid w:val="00E2455C"/>
    <w:rsid w:val="00E55FC2"/>
    <w:rsid w:val="00E67BCA"/>
    <w:rsid w:val="00E74B0D"/>
    <w:rsid w:val="00E82EF6"/>
    <w:rsid w:val="00F107FF"/>
    <w:rsid w:val="00F326D5"/>
    <w:rsid w:val="00F84D22"/>
    <w:rsid w:val="00FF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F229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95583"/>
    <w:rPr>
      <w:b/>
      <w:bCs/>
    </w:rPr>
  </w:style>
  <w:style w:type="paragraph" w:customStyle="1" w:styleId="Normal2">
    <w:name w:val="Normal2"/>
    <w:basedOn w:val="Normal"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424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240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40DA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240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0DA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B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B0D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B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5">
    <w:name w:val="heading 5"/>
    <w:basedOn w:val="Normal"/>
    <w:link w:val="Ttulo5Car"/>
    <w:uiPriority w:val="9"/>
    <w:qFormat/>
    <w:rsid w:val="00434F0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EB3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434F01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paragraph" w:customStyle="1" w:styleId="Normal1">
    <w:name w:val="Normal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4F01"/>
  </w:style>
  <w:style w:type="character" w:customStyle="1" w:styleId="negrita">
    <w:name w:val="negrita"/>
    <w:basedOn w:val="Fuentedeprrafopredeter"/>
    <w:rsid w:val="00434F01"/>
  </w:style>
  <w:style w:type="character" w:customStyle="1" w:styleId="cursiva">
    <w:name w:val="cursiva"/>
    <w:basedOn w:val="Fuentedeprrafopredeter"/>
    <w:rsid w:val="00434F01"/>
  </w:style>
  <w:style w:type="paragraph" w:customStyle="1" w:styleId="tab1">
    <w:name w:val="tab1"/>
    <w:basedOn w:val="Normal"/>
    <w:rsid w:val="00434F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1">
    <w:name w:val="Normal11"/>
    <w:basedOn w:val="Normal"/>
    <w:rsid w:val="0023795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695583"/>
    <w:rPr>
      <w:b/>
      <w:bCs/>
    </w:rPr>
  </w:style>
  <w:style w:type="paragraph" w:customStyle="1" w:styleId="Normal2">
    <w:name w:val="Normal2"/>
    <w:basedOn w:val="Normal"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955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4240D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4240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40DA"/>
    <w:rPr>
      <w:rFonts w:eastAsiaTheme="minorEastAsia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240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0DA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B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B0D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8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9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46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625</Words>
  <Characters>3442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garcia</dc:creator>
  <cp:lastModifiedBy>Ma Pilar García G.</cp:lastModifiedBy>
  <cp:revision>8</cp:revision>
  <dcterms:created xsi:type="dcterms:W3CDTF">2016-02-28T23:51:00Z</dcterms:created>
  <dcterms:modified xsi:type="dcterms:W3CDTF">2016-03-03T20:59:00Z</dcterms:modified>
</cp:coreProperties>
</file>