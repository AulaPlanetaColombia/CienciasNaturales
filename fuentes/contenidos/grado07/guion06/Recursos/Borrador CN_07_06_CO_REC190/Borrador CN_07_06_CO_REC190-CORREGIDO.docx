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CC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E291A">
        <w:rPr>
          <w:rFonts w:ascii="Arial" w:hAnsi="Arial" w:cs="Arial"/>
          <w:b/>
          <w:color w:val="FF0000"/>
          <w:lang w:val="es-ES_tradnl"/>
        </w:rPr>
        <w:t>CN_07_06_CO_REC190</w:t>
      </w:r>
    </w:p>
    <w:p w:rsidR="000002DB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0002DB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E291A">
        <w:rPr>
          <w:rFonts w:ascii="Arial" w:hAnsi="Arial" w:cs="Arial"/>
          <w:b/>
          <w:color w:val="FF0000"/>
          <w:lang w:val="es-ES_tradnl"/>
        </w:rPr>
        <w:t xml:space="preserve">Los fósiles de </w:t>
      </w:r>
      <w:proofErr w:type="spellStart"/>
      <w:r w:rsidRPr="00BE291A">
        <w:rPr>
          <w:rFonts w:ascii="Arial" w:hAnsi="Arial" w:cs="Arial"/>
          <w:b/>
          <w:color w:val="FF0000"/>
          <w:lang w:val="es-ES_tradnl"/>
        </w:rPr>
        <w:t>Glossopteris</w:t>
      </w:r>
      <w:proofErr w:type="spellEnd"/>
      <w:r w:rsidRPr="00BE291A">
        <w:rPr>
          <w:rFonts w:ascii="Arial" w:hAnsi="Arial" w:cs="Arial"/>
          <w:b/>
          <w:color w:val="FF0000"/>
          <w:lang w:val="es-ES_tradnl"/>
        </w:rPr>
        <w:t xml:space="preserve"> y la deriva continental</w:t>
      </w:r>
      <w:r w:rsidRPr="00BE291A">
        <w:rPr>
          <w:rFonts w:ascii="Arial" w:hAnsi="Arial" w:cs="Arial"/>
          <w:b/>
          <w:color w:val="FF0000"/>
          <w:lang w:val="es-ES_tradnl"/>
        </w:rPr>
        <w:tab/>
      </w:r>
      <w:r w:rsidRPr="00BE291A">
        <w:rPr>
          <w:rFonts w:ascii="Arial" w:hAnsi="Arial" w:cs="Arial"/>
          <w:b/>
          <w:color w:val="FF0000"/>
          <w:lang w:val="es-ES_tradnl"/>
        </w:rPr>
        <w:tab/>
      </w:r>
    </w:p>
    <w:p w:rsidR="000002DB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E291A">
        <w:rPr>
          <w:rFonts w:ascii="Arial" w:hAnsi="Arial" w:cs="Arial"/>
          <w:b/>
          <w:color w:val="FF0000"/>
          <w:lang w:val="es-ES_tradnl"/>
        </w:rPr>
        <w:t xml:space="preserve">Actividad en la que se establece por qué hay fósiles de Glossopteris en lugares tan distantes unos de otros como América del Sur, </w:t>
      </w:r>
      <w:proofErr w:type="spellStart"/>
      <w:r w:rsidRPr="00BE291A">
        <w:rPr>
          <w:rFonts w:ascii="Arial" w:hAnsi="Arial" w:cs="Arial"/>
          <w:b/>
          <w:color w:val="FF0000"/>
          <w:lang w:val="es-ES_tradnl"/>
        </w:rPr>
        <w:t>Africa</w:t>
      </w:r>
      <w:proofErr w:type="spellEnd"/>
      <w:r w:rsidRPr="00BE291A">
        <w:rPr>
          <w:rFonts w:ascii="Arial" w:hAnsi="Arial" w:cs="Arial"/>
          <w:b/>
          <w:color w:val="FF0000"/>
          <w:lang w:val="es-ES_tradnl"/>
        </w:rPr>
        <w:t xml:space="preserve">, India, </w:t>
      </w:r>
      <w:del w:id="0" w:author="María" w:date="2015-09-16T09:27:00Z">
        <w:r w:rsidRPr="00BE291A" w:rsidDel="00610455">
          <w:rPr>
            <w:rFonts w:ascii="Arial" w:hAnsi="Arial" w:cs="Arial"/>
            <w:b/>
            <w:color w:val="FF0000"/>
            <w:lang w:val="es-ES_tradnl"/>
          </w:rPr>
          <w:delText xml:space="preserve">Antartica </w:delText>
        </w:r>
      </w:del>
      <w:ins w:id="1" w:author="María" w:date="2015-09-16T09:27:00Z">
        <w:r w:rsidR="00610455" w:rsidRPr="00BE291A">
          <w:rPr>
            <w:rFonts w:ascii="Arial" w:hAnsi="Arial" w:cs="Arial"/>
            <w:b/>
            <w:color w:val="FF0000"/>
            <w:lang w:val="es-ES_tradnl"/>
          </w:rPr>
          <w:t>Ant</w:t>
        </w:r>
        <w:r w:rsidR="00610455">
          <w:rPr>
            <w:rFonts w:ascii="Arial" w:hAnsi="Arial" w:cs="Arial"/>
            <w:b/>
            <w:color w:val="FF0000"/>
            <w:lang w:val="es-ES_tradnl"/>
          </w:rPr>
          <w:t>á</w:t>
        </w:r>
        <w:r w:rsidR="00610455" w:rsidRPr="00BE291A">
          <w:rPr>
            <w:rFonts w:ascii="Arial" w:hAnsi="Arial" w:cs="Arial"/>
            <w:b/>
            <w:color w:val="FF0000"/>
            <w:lang w:val="es-ES_tradnl"/>
          </w:rPr>
          <w:t>rti</w:t>
        </w:r>
        <w:r w:rsidR="00610455">
          <w:rPr>
            <w:rFonts w:ascii="Arial" w:hAnsi="Arial" w:cs="Arial"/>
            <w:b/>
            <w:color w:val="FF0000"/>
            <w:lang w:val="es-ES_tradnl"/>
          </w:rPr>
          <w:t>d</w:t>
        </w:r>
        <w:r w:rsidR="00610455" w:rsidRPr="00BE291A">
          <w:rPr>
            <w:rFonts w:ascii="Arial" w:hAnsi="Arial" w:cs="Arial"/>
            <w:b/>
            <w:color w:val="FF0000"/>
            <w:lang w:val="es-ES_tradnl"/>
          </w:rPr>
          <w:t xml:space="preserve">a </w:t>
        </w:r>
      </w:ins>
      <w:r w:rsidRPr="00BE291A">
        <w:rPr>
          <w:rFonts w:ascii="Arial" w:hAnsi="Arial" w:cs="Arial"/>
          <w:b/>
          <w:color w:val="FF0000"/>
          <w:lang w:val="es-ES_tradnl"/>
        </w:rPr>
        <w:t>y Australia</w:t>
      </w:r>
      <w:r w:rsidRPr="00BE291A">
        <w:rPr>
          <w:rFonts w:ascii="Arial" w:hAnsi="Arial" w:cs="Arial"/>
          <w:b/>
          <w:color w:val="FF0000"/>
          <w:lang w:val="es-ES_tradnl"/>
        </w:rPr>
        <w:tab/>
      </w:r>
    </w:p>
    <w:p w:rsidR="00A923CC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E291A">
        <w:rPr>
          <w:rFonts w:ascii="Arial" w:hAnsi="Arial" w:cs="Arial"/>
          <w:b/>
          <w:color w:val="FF0000"/>
          <w:lang w:val="es-ES_tradnl"/>
        </w:rPr>
        <w:t>NUEVO</w:t>
      </w:r>
      <w:r w:rsidRPr="00BE291A">
        <w:rPr>
          <w:rFonts w:ascii="Arial" w:hAnsi="Arial" w:cs="Arial"/>
          <w:b/>
          <w:color w:val="FF0000"/>
          <w:lang w:val="es-ES_tradnl"/>
        </w:rPr>
        <w:tab/>
        <w:t>ACTIVIDAD</w:t>
      </w:r>
      <w:r w:rsidRPr="00BE291A">
        <w:rPr>
          <w:rFonts w:ascii="Arial" w:hAnsi="Arial" w:cs="Arial"/>
          <w:b/>
          <w:color w:val="FF0000"/>
          <w:lang w:val="es-ES_tradnl"/>
        </w:rPr>
        <w:tab/>
      </w:r>
      <w:proofErr w:type="spellStart"/>
      <w:r w:rsidRPr="00BE291A">
        <w:rPr>
          <w:rFonts w:ascii="Arial" w:hAnsi="Arial" w:cs="Arial"/>
          <w:b/>
          <w:color w:val="FF0000"/>
          <w:lang w:val="es-ES_tradnl"/>
        </w:rPr>
        <w:t>M8A</w:t>
      </w:r>
      <w:proofErr w:type="spellEnd"/>
      <w:r w:rsidRPr="00BE291A">
        <w:rPr>
          <w:rFonts w:ascii="Arial" w:hAnsi="Arial" w:cs="Arial"/>
          <w:b/>
          <w:color w:val="FF0000"/>
          <w:lang w:val="es-ES_tradnl"/>
        </w:rPr>
        <w:tab/>
      </w:r>
    </w:p>
    <w:p w:rsidR="00E8045B" w:rsidRPr="00BE291A" w:rsidRDefault="00E8045B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E8045B" w:rsidRPr="00BE291A" w:rsidRDefault="00E8045B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t>Enunciado</w:t>
      </w:r>
      <w:r w:rsidRPr="00BE291A">
        <w:rPr>
          <w:rFonts w:ascii="Arial" w:hAnsi="Arial" w:cs="Arial"/>
          <w:lang w:val="es-CO"/>
        </w:rPr>
        <w:t xml:space="preserve">: </w:t>
      </w:r>
      <w:r w:rsidR="00047BE5" w:rsidRPr="00BE291A">
        <w:rPr>
          <w:rFonts w:ascii="Arial" w:hAnsi="Arial" w:cs="Arial"/>
          <w:lang w:val="es-CO"/>
        </w:rPr>
        <w:t>Observa cada imagen. Luego s</w:t>
      </w:r>
      <w:r w:rsidRPr="00BE291A">
        <w:rPr>
          <w:rFonts w:ascii="Arial" w:hAnsi="Arial" w:cs="Arial"/>
          <w:lang w:val="es-CO"/>
        </w:rPr>
        <w:t xml:space="preserve">elecciona </w:t>
      </w:r>
      <w:r w:rsidR="00614A1F" w:rsidRPr="00BE291A">
        <w:rPr>
          <w:rFonts w:ascii="Arial" w:hAnsi="Arial" w:cs="Arial"/>
          <w:lang w:val="es-CO"/>
        </w:rPr>
        <w:t xml:space="preserve">la </w:t>
      </w:r>
      <w:r w:rsidR="00FF457C" w:rsidRPr="00BE291A">
        <w:rPr>
          <w:rFonts w:ascii="Arial" w:hAnsi="Arial" w:cs="Arial"/>
          <w:lang w:val="es-CO"/>
        </w:rPr>
        <w:t>opción correcta que conteste a la pregunta o complete la afirmación.</w:t>
      </w:r>
    </w:p>
    <w:p w:rsidR="00E8045B" w:rsidRPr="00BE291A" w:rsidRDefault="00E8045B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D60CE9" w:rsidRPr="00610455" w:rsidRDefault="00D60CE9" w:rsidP="00BE291A">
      <w:pPr>
        <w:spacing w:line="360" w:lineRule="auto"/>
        <w:rPr>
          <w:rFonts w:ascii="Arial" w:hAnsi="Arial" w:cs="Arial"/>
          <w:lang w:val="es-CO"/>
          <w:rPrChange w:id="2" w:author="María" w:date="2015-09-16T09:28:00Z">
            <w:rPr>
              <w:rFonts w:ascii="Arial" w:hAnsi="Arial" w:cs="Arial"/>
            </w:rPr>
          </w:rPrChange>
        </w:rPr>
      </w:pPr>
      <w:r w:rsidRPr="00610455">
        <w:rPr>
          <w:rFonts w:ascii="Arial" w:hAnsi="Arial" w:cs="Arial"/>
          <w:b/>
          <w:lang w:val="es-CO"/>
          <w:rPrChange w:id="3" w:author="María" w:date="2015-09-16T09:28:00Z">
            <w:rPr>
              <w:rFonts w:ascii="Arial" w:hAnsi="Arial" w:cs="Arial"/>
              <w:b/>
            </w:rPr>
          </w:rPrChange>
        </w:rPr>
        <w:t>Ventana + información</w:t>
      </w:r>
      <w:r w:rsidRPr="00610455">
        <w:rPr>
          <w:rFonts w:ascii="Arial" w:hAnsi="Arial" w:cs="Arial"/>
          <w:lang w:val="es-CO"/>
          <w:rPrChange w:id="4" w:author="María" w:date="2015-09-16T09:28:00Z">
            <w:rPr>
              <w:rFonts w:ascii="Arial" w:hAnsi="Arial" w:cs="Arial"/>
            </w:rPr>
          </w:rPrChange>
        </w:rPr>
        <w:t xml:space="preserve">: </w:t>
      </w:r>
    </w:p>
    <w:p w:rsidR="00D60CE9" w:rsidRPr="00BE291A" w:rsidRDefault="00D60CE9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bCs/>
          <w:lang w:val="es-CO"/>
        </w:rPr>
        <w:t xml:space="preserve">¿Qué fueron los </w:t>
      </w:r>
      <w:proofErr w:type="spellStart"/>
      <w:r w:rsidRPr="00BE291A">
        <w:rPr>
          <w:rFonts w:ascii="Arial" w:hAnsi="Arial" w:cs="Arial"/>
          <w:b/>
          <w:bCs/>
          <w:lang w:val="es-CO"/>
        </w:rPr>
        <w:t>Glossopteris</w:t>
      </w:r>
      <w:proofErr w:type="spellEnd"/>
      <w:r w:rsidRPr="00BE291A">
        <w:rPr>
          <w:rFonts w:ascii="Arial" w:hAnsi="Arial" w:cs="Arial"/>
          <w:b/>
          <w:bCs/>
          <w:lang w:val="es-CO"/>
        </w:rPr>
        <w:t>?</w:t>
      </w:r>
      <w:r w:rsidR="00020D17" w:rsidRPr="00BE291A">
        <w:rPr>
          <w:rFonts w:ascii="Arial" w:hAnsi="Arial" w:cs="Arial"/>
          <w:b/>
          <w:bCs/>
          <w:lang w:val="es-CO"/>
        </w:rPr>
        <w:t xml:space="preserve"> </w:t>
      </w:r>
      <w:r w:rsidR="00020D17" w:rsidRPr="00BE291A">
        <w:rPr>
          <w:rFonts w:ascii="Arial" w:hAnsi="Arial" w:cs="Arial"/>
          <w:lang w:val="es-CO"/>
        </w:rPr>
        <w:t>F</w:t>
      </w:r>
      <w:r w:rsidRPr="00BE291A">
        <w:rPr>
          <w:rFonts w:ascii="Arial" w:hAnsi="Arial" w:cs="Arial"/>
          <w:lang w:val="es-CO"/>
        </w:rPr>
        <w:t>ueron plantas que dominaron</w:t>
      </w:r>
      <w:r w:rsidR="00020D17" w:rsidRPr="00BE291A">
        <w:rPr>
          <w:rFonts w:ascii="Arial" w:hAnsi="Arial" w:cs="Arial"/>
          <w:lang w:val="es-CO"/>
        </w:rPr>
        <w:t xml:space="preserve"> los </w:t>
      </w:r>
      <w:r w:rsidRPr="00BE291A">
        <w:rPr>
          <w:rFonts w:ascii="Arial" w:hAnsi="Arial" w:cs="Arial"/>
          <w:lang w:val="es-CO"/>
        </w:rPr>
        <w:t xml:space="preserve">ecosistemas </w:t>
      </w:r>
      <w:r w:rsidR="00020D17" w:rsidRPr="00BE291A">
        <w:rPr>
          <w:rFonts w:ascii="Arial" w:hAnsi="Arial" w:cs="Arial"/>
          <w:lang w:val="es-CO"/>
        </w:rPr>
        <w:t>pantanosos</w:t>
      </w:r>
      <w:r w:rsidRPr="00BE291A">
        <w:rPr>
          <w:rFonts w:ascii="Arial" w:hAnsi="Arial" w:cs="Arial"/>
          <w:lang w:val="es-CO"/>
        </w:rPr>
        <w:t xml:space="preserve"> </w:t>
      </w:r>
      <w:r w:rsidR="00020D17" w:rsidRPr="00BE291A">
        <w:rPr>
          <w:rFonts w:ascii="Arial" w:hAnsi="Arial" w:cs="Arial"/>
          <w:lang w:val="es-CO"/>
        </w:rPr>
        <w:t>de la Tierra</w:t>
      </w:r>
      <w:r w:rsidRPr="00BE291A">
        <w:rPr>
          <w:rFonts w:ascii="Arial" w:hAnsi="Arial" w:cs="Arial"/>
          <w:lang w:val="es-CO"/>
        </w:rPr>
        <w:t xml:space="preserve"> hace unos 280 millones de años. </w:t>
      </w:r>
      <w:proofErr w:type="spellStart"/>
      <w:r w:rsidRPr="00BE291A">
        <w:rPr>
          <w:rFonts w:ascii="Arial" w:hAnsi="Arial" w:cs="Arial"/>
          <w:lang w:val="es-CO"/>
        </w:rPr>
        <w:t>Glossopteris</w:t>
      </w:r>
      <w:proofErr w:type="spellEnd"/>
      <w:r w:rsidRPr="00BE291A">
        <w:rPr>
          <w:rFonts w:ascii="Arial" w:hAnsi="Arial" w:cs="Arial"/>
          <w:lang w:val="es-CO"/>
        </w:rPr>
        <w:t xml:space="preserve"> era el árbol de mayor grosor y tamaño con hojas en forma de lengua, que se desprendían </w:t>
      </w:r>
      <w:del w:id="5" w:author="María" w:date="2015-09-16T09:28:00Z">
        <w:r w:rsidRPr="00BE291A" w:rsidDel="00610455">
          <w:rPr>
            <w:rFonts w:ascii="Arial" w:hAnsi="Arial" w:cs="Arial"/>
            <w:lang w:val="es-CO"/>
          </w:rPr>
          <w:delText xml:space="preserve">comunmente </w:delText>
        </w:r>
      </w:del>
      <w:ins w:id="6" w:author="María" w:date="2015-09-16T09:28:00Z">
        <w:r w:rsidR="00610455" w:rsidRPr="00BE291A">
          <w:rPr>
            <w:rFonts w:ascii="Arial" w:hAnsi="Arial" w:cs="Arial"/>
            <w:lang w:val="es-CO"/>
          </w:rPr>
          <w:t>com</w:t>
        </w:r>
        <w:r w:rsidR="00610455">
          <w:rPr>
            <w:rFonts w:ascii="Arial" w:hAnsi="Arial" w:cs="Arial"/>
            <w:lang w:val="es-CO"/>
          </w:rPr>
          <w:t>ú</w:t>
        </w:r>
        <w:r w:rsidR="00610455" w:rsidRPr="00BE291A">
          <w:rPr>
            <w:rFonts w:ascii="Arial" w:hAnsi="Arial" w:cs="Arial"/>
            <w:lang w:val="es-CO"/>
          </w:rPr>
          <w:t xml:space="preserve">nmente </w:t>
        </w:r>
      </w:ins>
      <w:r w:rsidRPr="00BE291A">
        <w:rPr>
          <w:rFonts w:ascii="Arial" w:hAnsi="Arial" w:cs="Arial"/>
          <w:lang w:val="es-CO"/>
        </w:rPr>
        <w:t xml:space="preserve">durante el otoño en las latitudes más altas. Las raíces de los </w:t>
      </w:r>
      <w:proofErr w:type="spellStart"/>
      <w:r w:rsidRPr="00BE291A">
        <w:rPr>
          <w:rFonts w:ascii="Arial" w:hAnsi="Arial" w:cs="Arial"/>
          <w:lang w:val="es-CO"/>
        </w:rPr>
        <w:t>Glossopteris</w:t>
      </w:r>
      <w:proofErr w:type="spellEnd"/>
      <w:r w:rsidRPr="00BE291A">
        <w:rPr>
          <w:rFonts w:ascii="Arial" w:hAnsi="Arial" w:cs="Arial"/>
          <w:lang w:val="es-CO"/>
        </w:rPr>
        <w:t xml:space="preserve"> se co</w:t>
      </w:r>
      <w:r w:rsidR="00020D17" w:rsidRPr="00BE291A">
        <w:rPr>
          <w:rFonts w:ascii="Arial" w:hAnsi="Arial" w:cs="Arial"/>
          <w:lang w:val="es-CO"/>
        </w:rPr>
        <w:t xml:space="preserve">nocen como </w:t>
      </w:r>
      <w:proofErr w:type="spellStart"/>
      <w:r w:rsidR="00020D17" w:rsidRPr="00BE291A">
        <w:rPr>
          <w:rFonts w:ascii="Arial" w:hAnsi="Arial" w:cs="Arial"/>
          <w:b/>
          <w:bCs/>
          <w:lang w:val="es-CO"/>
        </w:rPr>
        <w:t>Vertebraria</w:t>
      </w:r>
      <w:proofErr w:type="spellEnd"/>
      <w:r w:rsidRPr="00BE291A">
        <w:rPr>
          <w:rFonts w:ascii="Arial" w:hAnsi="Arial" w:cs="Arial"/>
          <w:lang w:val="es-CO"/>
        </w:rPr>
        <w:t>, han sido llamadas así porque se ven como</w:t>
      </w:r>
      <w:r w:rsidR="00020D17" w:rsidRPr="00BE291A">
        <w:rPr>
          <w:rFonts w:ascii="Arial" w:hAnsi="Arial" w:cs="Arial"/>
          <w:lang w:val="es-CO"/>
        </w:rPr>
        <w:t xml:space="preserve"> una</w:t>
      </w:r>
      <w:r w:rsidRPr="00BE291A">
        <w:rPr>
          <w:rFonts w:ascii="Arial" w:hAnsi="Arial" w:cs="Arial"/>
          <w:lang w:val="es-CO"/>
        </w:rPr>
        <w:t xml:space="preserve"> columna vertebral</w:t>
      </w:r>
      <w:r w:rsidR="00020D17" w:rsidRPr="00BE291A">
        <w:rPr>
          <w:rFonts w:ascii="Arial" w:hAnsi="Arial" w:cs="Arial"/>
          <w:lang w:val="es-CO"/>
        </w:rPr>
        <w:t>. Estas raíces</w:t>
      </w:r>
      <w:r w:rsidRPr="00BE291A">
        <w:rPr>
          <w:rFonts w:ascii="Arial" w:hAnsi="Arial" w:cs="Arial"/>
          <w:lang w:val="es-CO"/>
        </w:rPr>
        <w:t xml:space="preserve"> estaban llenas de cámaras de aire, </w:t>
      </w:r>
      <w:r w:rsidR="00FF457C" w:rsidRPr="00BE291A">
        <w:rPr>
          <w:rFonts w:ascii="Arial" w:hAnsi="Arial" w:cs="Arial"/>
          <w:lang w:val="es-CO"/>
        </w:rPr>
        <w:t>adapta</w:t>
      </w:r>
      <w:r w:rsidR="00020D17" w:rsidRPr="00BE291A">
        <w:rPr>
          <w:rFonts w:ascii="Arial" w:hAnsi="Arial" w:cs="Arial"/>
          <w:lang w:val="es-CO"/>
        </w:rPr>
        <w:t>das probablemente</w:t>
      </w:r>
      <w:r w:rsidRPr="00BE291A">
        <w:rPr>
          <w:rFonts w:ascii="Arial" w:hAnsi="Arial" w:cs="Arial"/>
          <w:lang w:val="es-CO"/>
        </w:rPr>
        <w:t xml:space="preserve"> a los suelos pantanosos i</w:t>
      </w:r>
      <w:r w:rsidR="00020D17" w:rsidRPr="00BE291A">
        <w:rPr>
          <w:rFonts w:ascii="Arial" w:hAnsi="Arial" w:cs="Arial"/>
          <w:lang w:val="es-CO"/>
        </w:rPr>
        <w:t>nundados</w:t>
      </w:r>
      <w:del w:id="7" w:author="María" w:date="2015-09-16T09:29:00Z">
        <w:r w:rsidR="00020D17" w:rsidRPr="00BE291A" w:rsidDel="00610455">
          <w:rPr>
            <w:rFonts w:ascii="Arial" w:hAnsi="Arial" w:cs="Arial"/>
            <w:lang w:val="es-CO"/>
          </w:rPr>
          <w:delText>,</w:delText>
        </w:r>
      </w:del>
      <w:r w:rsidR="00020D17" w:rsidRPr="00BE291A">
        <w:rPr>
          <w:rFonts w:ascii="Arial" w:hAnsi="Arial" w:cs="Arial"/>
          <w:lang w:val="es-CO"/>
        </w:rPr>
        <w:t xml:space="preserve"> en </w:t>
      </w:r>
      <w:del w:id="8" w:author="María" w:date="2015-09-16T09:29:00Z">
        <w:r w:rsidR="00020D17" w:rsidRPr="00BE291A" w:rsidDel="00610455">
          <w:rPr>
            <w:rFonts w:ascii="Arial" w:hAnsi="Arial" w:cs="Arial"/>
            <w:lang w:val="es-CO"/>
          </w:rPr>
          <w:delText xml:space="preserve">las </w:delText>
        </w:r>
      </w:del>
      <w:ins w:id="9" w:author="María" w:date="2015-09-16T09:29:00Z">
        <w:r w:rsidR="00610455" w:rsidRPr="00BE291A">
          <w:rPr>
            <w:rFonts w:ascii="Arial" w:hAnsi="Arial" w:cs="Arial"/>
            <w:lang w:val="es-CO"/>
          </w:rPr>
          <w:t>l</w:t>
        </w:r>
        <w:r w:rsidR="00610455">
          <w:rPr>
            <w:rFonts w:ascii="Arial" w:hAnsi="Arial" w:cs="Arial"/>
            <w:lang w:val="es-CO"/>
          </w:rPr>
          <w:t>o</w:t>
        </w:r>
        <w:r w:rsidR="00610455" w:rsidRPr="00BE291A">
          <w:rPr>
            <w:rFonts w:ascii="Arial" w:hAnsi="Arial" w:cs="Arial"/>
            <w:lang w:val="es-CO"/>
          </w:rPr>
          <w:t xml:space="preserve">s </w:t>
        </w:r>
      </w:ins>
      <w:r w:rsidR="00020D17" w:rsidRPr="00BE291A">
        <w:rPr>
          <w:rFonts w:ascii="Arial" w:hAnsi="Arial" w:cs="Arial"/>
          <w:lang w:val="es-CO"/>
        </w:rPr>
        <w:t xml:space="preserve">que </w:t>
      </w:r>
      <w:del w:id="10" w:author="María" w:date="2015-09-16T09:29:00Z">
        <w:r w:rsidR="00020D17" w:rsidRPr="00BE291A" w:rsidDel="00610455">
          <w:rPr>
            <w:rFonts w:ascii="Arial" w:hAnsi="Arial" w:cs="Arial"/>
            <w:lang w:val="es-CO"/>
          </w:rPr>
          <w:delText>crecian</w:delText>
        </w:r>
      </w:del>
      <w:ins w:id="11" w:author="María" w:date="2015-09-16T09:29:00Z">
        <w:r w:rsidR="00610455" w:rsidRPr="00BE291A">
          <w:rPr>
            <w:rFonts w:ascii="Arial" w:hAnsi="Arial" w:cs="Arial"/>
            <w:lang w:val="es-CO"/>
          </w:rPr>
          <w:t>crec</w:t>
        </w:r>
        <w:r w:rsidR="00610455">
          <w:rPr>
            <w:rFonts w:ascii="Arial" w:hAnsi="Arial" w:cs="Arial"/>
            <w:lang w:val="es-CO"/>
          </w:rPr>
          <w:t>í</w:t>
        </w:r>
        <w:r w:rsidR="00610455" w:rsidRPr="00BE291A">
          <w:rPr>
            <w:rFonts w:ascii="Arial" w:hAnsi="Arial" w:cs="Arial"/>
            <w:lang w:val="es-CO"/>
          </w:rPr>
          <w:t>an</w:t>
        </w:r>
      </w:ins>
      <w:r w:rsidR="00020D17" w:rsidRPr="00BE291A">
        <w:rPr>
          <w:rFonts w:ascii="Arial" w:hAnsi="Arial" w:cs="Arial"/>
          <w:lang w:val="es-CO"/>
        </w:rPr>
        <w:t xml:space="preserve">. De manera sorprendente, los fósiles de </w:t>
      </w:r>
      <w:proofErr w:type="spellStart"/>
      <w:r w:rsidR="00020D17" w:rsidRPr="00BE291A">
        <w:rPr>
          <w:rFonts w:ascii="Arial" w:hAnsi="Arial" w:cs="Arial"/>
          <w:lang w:val="es-CO"/>
        </w:rPr>
        <w:t>Glossopteris</w:t>
      </w:r>
      <w:proofErr w:type="spellEnd"/>
      <w:r w:rsidR="00020D17" w:rsidRPr="00BE291A">
        <w:rPr>
          <w:rFonts w:ascii="Arial" w:hAnsi="Arial" w:cs="Arial"/>
          <w:lang w:val="es-CO"/>
        </w:rPr>
        <w:t xml:space="preserve"> se han hallado en continentes tan distantes entre sí como Sur América, África, India (en Asia), Australia y Antárti</w:t>
      </w:r>
      <w:ins w:id="12" w:author="María" w:date="2015-09-16T09:29:00Z">
        <w:r w:rsidR="00610455">
          <w:rPr>
            <w:rFonts w:ascii="Arial" w:hAnsi="Arial" w:cs="Arial"/>
            <w:lang w:val="es-CO"/>
          </w:rPr>
          <w:t>d</w:t>
        </w:r>
      </w:ins>
      <w:del w:id="13" w:author="María" w:date="2015-09-16T09:29:00Z">
        <w:r w:rsidR="00020D17" w:rsidRPr="00BE291A" w:rsidDel="00610455">
          <w:rPr>
            <w:rFonts w:ascii="Arial" w:hAnsi="Arial" w:cs="Arial"/>
            <w:lang w:val="es-CO"/>
          </w:rPr>
          <w:delText>c</w:delText>
        </w:r>
      </w:del>
      <w:r w:rsidR="00020D17" w:rsidRPr="00BE291A">
        <w:rPr>
          <w:rFonts w:ascii="Arial" w:hAnsi="Arial" w:cs="Arial"/>
          <w:lang w:val="es-CO"/>
        </w:rPr>
        <w:t>a.</w:t>
      </w:r>
    </w:p>
    <w:p w:rsidR="00D60CE9" w:rsidRPr="00BE291A" w:rsidRDefault="00D60CE9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E8045B" w:rsidRPr="00BE291A" w:rsidRDefault="00E8045B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highlight w:val="yellow"/>
          <w:lang w:val="es-CO"/>
        </w:rPr>
        <w:t>Pregunta 1</w:t>
      </w:r>
    </w:p>
    <w:p w:rsidR="00E8045B" w:rsidRPr="00BE291A" w:rsidRDefault="00E31AB5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 xml:space="preserve">De acuerdo con la descripción de los </w:t>
      </w:r>
      <w:proofErr w:type="spellStart"/>
      <w:r w:rsidRPr="00BE291A">
        <w:rPr>
          <w:rFonts w:ascii="Arial" w:hAnsi="Arial" w:cs="Arial"/>
          <w:lang w:val="es-CO"/>
        </w:rPr>
        <w:t>Glossopteris</w:t>
      </w:r>
      <w:proofErr w:type="spellEnd"/>
      <w:r w:rsidRPr="00BE291A">
        <w:rPr>
          <w:rFonts w:ascii="Arial" w:hAnsi="Arial" w:cs="Arial"/>
          <w:lang w:val="es-CO"/>
        </w:rPr>
        <w:t xml:space="preserve"> en la ventana “más información”, esta especie vegetal está rotulada en la imagen con el número…</w:t>
      </w:r>
    </w:p>
    <w:p w:rsidR="00192A6E" w:rsidRPr="00BE291A" w:rsidRDefault="00192A6E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192A6E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…</w:t>
      </w:r>
      <w:r w:rsidR="00E31AB5" w:rsidRPr="00BE291A">
        <w:rPr>
          <w:rFonts w:ascii="Arial" w:hAnsi="Arial" w:cs="Arial"/>
          <w:b/>
        </w:rPr>
        <w:t>1</w:t>
      </w:r>
    </w:p>
    <w:p w:rsidR="00192A6E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</w:rPr>
        <w:t>…</w:t>
      </w:r>
      <w:r w:rsidR="00E31AB5" w:rsidRPr="00BE291A">
        <w:rPr>
          <w:rFonts w:ascii="Arial" w:hAnsi="Arial" w:cs="Arial"/>
        </w:rPr>
        <w:t>2</w:t>
      </w:r>
    </w:p>
    <w:p w:rsidR="00E31AB5" w:rsidRPr="00BE291A" w:rsidRDefault="00E31AB5" w:rsidP="00BE291A">
      <w:pPr>
        <w:pStyle w:val="Prrafodelista"/>
        <w:spacing w:line="360" w:lineRule="auto"/>
        <w:rPr>
          <w:rFonts w:ascii="Arial" w:hAnsi="Arial" w:cs="Arial"/>
        </w:rPr>
      </w:pPr>
    </w:p>
    <w:p w:rsidR="003F570A" w:rsidRPr="00BE291A" w:rsidRDefault="00E31AB5" w:rsidP="00BE291A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BE291A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6A50F871" wp14:editId="3F580169">
            <wp:extent cx="1724025" cy="132996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893" cy="13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36" w:rsidRPr="00BE291A" w:rsidRDefault="00844E9C" w:rsidP="00BE291A">
      <w:p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  <w:b/>
        </w:rPr>
        <w:t>Imagen 1</w:t>
      </w:r>
      <w:r w:rsidR="003D34E4">
        <w:rPr>
          <w:rFonts w:ascii="Arial" w:hAnsi="Arial" w:cs="Arial"/>
          <w:b/>
        </w:rPr>
        <w:t xml:space="preserve"> </w:t>
      </w:r>
      <w:r w:rsidR="009D6A36" w:rsidRPr="00BE291A">
        <w:rPr>
          <w:rFonts w:ascii="Arial" w:hAnsi="Arial" w:cs="Arial"/>
        </w:rPr>
        <w:t>249911650</w:t>
      </w:r>
    </w:p>
    <w:p w:rsidR="009109EF" w:rsidRPr="00BE291A" w:rsidRDefault="009109EF" w:rsidP="00BE291A">
      <w:pPr>
        <w:spacing w:line="360" w:lineRule="auto"/>
        <w:rPr>
          <w:rFonts w:ascii="Arial" w:hAnsi="Arial" w:cs="Arial"/>
          <w:b/>
        </w:rPr>
      </w:pPr>
    </w:p>
    <w:p w:rsidR="00B042F8" w:rsidRPr="00BE291A" w:rsidRDefault="00E8045B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t>Explicación:</w:t>
      </w:r>
      <w:r w:rsidR="00614A1F" w:rsidRPr="00BE291A">
        <w:rPr>
          <w:rFonts w:ascii="Arial" w:hAnsi="Arial" w:cs="Arial"/>
          <w:lang w:val="es-CO"/>
        </w:rPr>
        <w:t xml:space="preserve"> </w:t>
      </w:r>
      <w:r w:rsidR="009109EF" w:rsidRPr="00BE291A">
        <w:rPr>
          <w:rFonts w:ascii="Arial" w:hAnsi="Arial" w:cs="Arial"/>
          <w:lang w:val="es-CO"/>
        </w:rPr>
        <w:t xml:space="preserve">La especie vegetal rotulada con el número 1, corresponde a </w:t>
      </w:r>
      <w:proofErr w:type="spellStart"/>
      <w:r w:rsidR="009109EF" w:rsidRPr="00BE291A">
        <w:rPr>
          <w:rFonts w:ascii="Arial" w:hAnsi="Arial" w:cs="Arial"/>
          <w:lang w:val="es-CO"/>
        </w:rPr>
        <w:t>Glossopteris</w:t>
      </w:r>
      <w:proofErr w:type="spellEnd"/>
      <w:r w:rsidR="00710A41" w:rsidRPr="00BE291A">
        <w:rPr>
          <w:rFonts w:ascii="Arial" w:hAnsi="Arial" w:cs="Arial"/>
          <w:lang w:val="es-CO"/>
        </w:rPr>
        <w:t>, debido a que era un árbol; el cual,</w:t>
      </w:r>
      <w:r w:rsidR="009109EF" w:rsidRPr="00BE291A">
        <w:rPr>
          <w:rFonts w:ascii="Arial" w:hAnsi="Arial" w:cs="Arial"/>
          <w:lang w:val="es-CO"/>
        </w:rPr>
        <w:t xml:space="preserve"> además</w:t>
      </w:r>
      <w:r w:rsidR="00710A41" w:rsidRPr="00BE291A">
        <w:rPr>
          <w:rFonts w:ascii="Arial" w:hAnsi="Arial" w:cs="Arial"/>
          <w:lang w:val="es-CO"/>
        </w:rPr>
        <w:t>, habitaba</w:t>
      </w:r>
      <w:r w:rsidR="009109EF" w:rsidRPr="00BE291A">
        <w:rPr>
          <w:rFonts w:ascii="Arial" w:hAnsi="Arial" w:cs="Arial"/>
          <w:lang w:val="es-CO"/>
        </w:rPr>
        <w:t xml:space="preserve"> ecosistemas pantanosos.</w:t>
      </w:r>
    </w:p>
    <w:p w:rsidR="00E8045B" w:rsidRPr="00BE291A" w:rsidRDefault="00E8045B" w:rsidP="00BE291A">
      <w:pPr>
        <w:spacing w:line="360" w:lineRule="auto"/>
        <w:rPr>
          <w:rFonts w:ascii="Arial" w:hAnsi="Arial" w:cs="Arial"/>
          <w:lang w:val="es-CO"/>
        </w:rPr>
      </w:pPr>
    </w:p>
    <w:p w:rsidR="00710A41" w:rsidRPr="00BE291A" w:rsidRDefault="00710A41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highlight w:val="yellow"/>
          <w:lang w:val="es-CO"/>
        </w:rPr>
        <w:t>Pregunta 2</w:t>
      </w:r>
    </w:p>
    <w:p w:rsidR="00710A41" w:rsidRPr="00BE291A" w:rsidRDefault="00710A41" w:rsidP="00BE291A">
      <w:pPr>
        <w:spacing w:line="360" w:lineRule="auto"/>
        <w:rPr>
          <w:rFonts w:ascii="Arial" w:hAnsi="Arial" w:cs="Arial"/>
          <w:lang w:val="es-CO"/>
        </w:rPr>
      </w:pPr>
    </w:p>
    <w:p w:rsidR="00710A41" w:rsidRPr="00BE291A" w:rsidRDefault="00710A41" w:rsidP="00BE291A">
      <w:pPr>
        <w:spacing w:line="360" w:lineRule="auto"/>
        <w:rPr>
          <w:rFonts w:ascii="Arial" w:hAnsi="Arial" w:cs="Arial"/>
          <w:lang w:val="es-CO"/>
        </w:rPr>
      </w:pPr>
      <w:r w:rsidRPr="005B3A6D">
        <w:rPr>
          <w:rFonts w:ascii="Arial" w:hAnsi="Arial" w:cs="Arial"/>
          <w:lang w:val="es-CO"/>
        </w:rPr>
        <w:t xml:space="preserve">De acuerdo con la descripción de los </w:t>
      </w:r>
      <w:proofErr w:type="spellStart"/>
      <w:r w:rsidRPr="005B3A6D">
        <w:rPr>
          <w:rFonts w:ascii="Arial" w:hAnsi="Arial" w:cs="Arial"/>
          <w:lang w:val="es-CO"/>
        </w:rPr>
        <w:t>Glossopteris</w:t>
      </w:r>
      <w:proofErr w:type="spellEnd"/>
      <w:r w:rsidRPr="005B3A6D">
        <w:rPr>
          <w:rFonts w:ascii="Arial" w:hAnsi="Arial" w:cs="Arial"/>
          <w:lang w:val="es-CO"/>
        </w:rPr>
        <w:t xml:space="preserve"> en la ventana “más información”, la imagen que indica correctamente los lugares en los que se han ha</w:t>
      </w:r>
      <w:ins w:id="14" w:author="María" w:date="2015-09-16T09:31:00Z">
        <w:r w:rsidR="00610455" w:rsidRPr="005B3A6D">
          <w:rPr>
            <w:rFonts w:ascii="Arial" w:hAnsi="Arial" w:cs="Arial"/>
            <w:lang w:val="es-CO"/>
            <w:rPrChange w:id="15" w:author="María" w:date="2015-09-16T09:46:00Z">
              <w:rPr>
                <w:rFonts w:ascii="Arial" w:hAnsi="Arial" w:cs="Arial"/>
                <w:lang w:val="es-CO"/>
              </w:rPr>
            </w:rPrChange>
          </w:rPr>
          <w:t>ll</w:t>
        </w:r>
      </w:ins>
      <w:del w:id="16" w:author="María" w:date="2015-09-16T09:31:00Z">
        <w:r w:rsidRPr="005B3A6D" w:rsidDel="00610455">
          <w:rPr>
            <w:rFonts w:ascii="Arial" w:hAnsi="Arial" w:cs="Arial"/>
            <w:lang w:val="es-CO"/>
            <w:rPrChange w:id="17" w:author="María" w:date="2015-09-16T09:46:00Z">
              <w:rPr>
                <w:rFonts w:ascii="Arial" w:hAnsi="Arial" w:cs="Arial"/>
                <w:lang w:val="es-CO"/>
              </w:rPr>
            </w:rPrChange>
          </w:rPr>
          <w:delText>y</w:delText>
        </w:r>
      </w:del>
      <w:r w:rsidRPr="005B3A6D">
        <w:rPr>
          <w:rFonts w:ascii="Arial" w:hAnsi="Arial" w:cs="Arial"/>
          <w:lang w:val="es-CO"/>
          <w:rPrChange w:id="18" w:author="María" w:date="2015-09-16T09:46:00Z">
            <w:rPr>
              <w:rFonts w:ascii="Arial" w:hAnsi="Arial" w:cs="Arial"/>
              <w:lang w:val="es-CO"/>
            </w:rPr>
          </w:rPrChange>
        </w:rPr>
        <w:t>ad</w:t>
      </w:r>
      <w:r w:rsidR="00FF457C" w:rsidRPr="005B3A6D">
        <w:rPr>
          <w:rFonts w:ascii="Arial" w:hAnsi="Arial" w:cs="Arial"/>
          <w:lang w:val="es-CO"/>
          <w:rPrChange w:id="19" w:author="María" w:date="2015-09-16T09:46:00Z">
            <w:rPr>
              <w:rFonts w:ascii="Arial" w:hAnsi="Arial" w:cs="Arial"/>
              <w:lang w:val="es-CO"/>
            </w:rPr>
          </w:rPrChange>
        </w:rPr>
        <w:t xml:space="preserve">o fósiles de </w:t>
      </w:r>
      <w:proofErr w:type="spellStart"/>
      <w:r w:rsidR="00FF457C" w:rsidRPr="005B3A6D">
        <w:rPr>
          <w:rFonts w:ascii="Arial" w:hAnsi="Arial" w:cs="Arial"/>
          <w:lang w:val="es-CO"/>
          <w:rPrChange w:id="20" w:author="María" w:date="2015-09-16T09:46:00Z">
            <w:rPr>
              <w:rFonts w:ascii="Arial" w:hAnsi="Arial" w:cs="Arial"/>
              <w:lang w:val="es-CO"/>
            </w:rPr>
          </w:rPrChange>
        </w:rPr>
        <w:t>Glossopteris</w:t>
      </w:r>
      <w:proofErr w:type="spellEnd"/>
      <w:r w:rsidR="00FF457C" w:rsidRPr="005B3A6D">
        <w:rPr>
          <w:rFonts w:ascii="Arial" w:hAnsi="Arial" w:cs="Arial"/>
          <w:lang w:val="es-CO"/>
          <w:rPrChange w:id="21" w:author="María" w:date="2015-09-16T09:46:00Z">
            <w:rPr>
              <w:rFonts w:ascii="Arial" w:hAnsi="Arial" w:cs="Arial"/>
              <w:lang w:val="es-CO"/>
            </w:rPr>
          </w:rPrChange>
        </w:rPr>
        <w:t xml:space="preserve"> es</w:t>
      </w:r>
      <w:r w:rsidR="002B19CD" w:rsidRPr="005B3A6D">
        <w:rPr>
          <w:rFonts w:ascii="Arial" w:hAnsi="Arial" w:cs="Arial"/>
          <w:lang w:val="es-CO"/>
          <w:rPrChange w:id="22" w:author="María" w:date="2015-09-16T09:46:00Z">
            <w:rPr>
              <w:rFonts w:ascii="Arial" w:hAnsi="Arial" w:cs="Arial"/>
              <w:lang w:val="es-CO"/>
            </w:rPr>
          </w:rPrChange>
        </w:rPr>
        <w:t xml:space="preserve"> la</w:t>
      </w:r>
      <w:r w:rsidRPr="005B3A6D">
        <w:rPr>
          <w:rFonts w:ascii="Arial" w:hAnsi="Arial" w:cs="Arial"/>
          <w:lang w:val="es-CO"/>
          <w:rPrChange w:id="23" w:author="María" w:date="2015-09-16T09:46:00Z">
            <w:rPr>
              <w:rFonts w:ascii="Arial" w:hAnsi="Arial" w:cs="Arial"/>
              <w:lang w:val="es-CO"/>
            </w:rPr>
          </w:rPrChange>
        </w:rPr>
        <w:t>…</w:t>
      </w:r>
    </w:p>
    <w:p w:rsidR="00710A41" w:rsidRPr="00BE291A" w:rsidRDefault="00710A41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710A41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proofErr w:type="gramStart"/>
      <w:r w:rsidRPr="00BE291A">
        <w:rPr>
          <w:rFonts w:ascii="Arial" w:hAnsi="Arial" w:cs="Arial"/>
          <w:b/>
        </w:rPr>
        <w:t>…</w:t>
      </w:r>
      <w:r w:rsidR="002B19CD" w:rsidRPr="00BE291A">
        <w:rPr>
          <w:rFonts w:ascii="Arial" w:hAnsi="Arial" w:cs="Arial"/>
          <w:b/>
        </w:rPr>
        <w:t xml:space="preserve">inferior </w:t>
      </w:r>
      <w:proofErr w:type="spellStart"/>
      <w:r w:rsidR="002B19CD" w:rsidRPr="00BE291A">
        <w:rPr>
          <w:rFonts w:ascii="Arial" w:hAnsi="Arial" w:cs="Arial"/>
          <w:b/>
        </w:rPr>
        <w:t>izquierda</w:t>
      </w:r>
      <w:proofErr w:type="spellEnd"/>
      <w:r w:rsidR="002B19CD" w:rsidRPr="00BE291A">
        <w:rPr>
          <w:rFonts w:ascii="Arial" w:hAnsi="Arial" w:cs="Arial"/>
          <w:b/>
        </w:rPr>
        <w:t>.</w:t>
      </w:r>
      <w:proofErr w:type="gramEnd"/>
    </w:p>
    <w:p w:rsidR="00710A41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gramStart"/>
      <w:r w:rsidRPr="00BE291A">
        <w:rPr>
          <w:rFonts w:ascii="Arial" w:hAnsi="Arial" w:cs="Arial"/>
        </w:rPr>
        <w:t>…</w:t>
      </w:r>
      <w:r w:rsidR="002B19CD" w:rsidRPr="00BE291A">
        <w:rPr>
          <w:rFonts w:ascii="Arial" w:hAnsi="Arial" w:cs="Arial"/>
        </w:rPr>
        <w:t xml:space="preserve">inferior </w:t>
      </w:r>
      <w:proofErr w:type="spellStart"/>
      <w:r w:rsidR="002B19CD" w:rsidRPr="00BE291A">
        <w:rPr>
          <w:rFonts w:ascii="Arial" w:hAnsi="Arial" w:cs="Arial"/>
        </w:rPr>
        <w:t>derecha</w:t>
      </w:r>
      <w:proofErr w:type="spellEnd"/>
      <w:r w:rsidR="002B19CD" w:rsidRPr="00BE291A">
        <w:rPr>
          <w:rFonts w:ascii="Arial" w:hAnsi="Arial" w:cs="Arial"/>
        </w:rPr>
        <w:t>.</w:t>
      </w:r>
      <w:proofErr w:type="gramEnd"/>
    </w:p>
    <w:p w:rsidR="00710A41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gramStart"/>
      <w:r w:rsidRPr="00BE291A">
        <w:rPr>
          <w:rFonts w:ascii="Arial" w:hAnsi="Arial" w:cs="Arial"/>
        </w:rPr>
        <w:t>…</w:t>
      </w:r>
      <w:r w:rsidR="002B19CD" w:rsidRPr="00BE291A">
        <w:rPr>
          <w:rFonts w:ascii="Arial" w:hAnsi="Arial" w:cs="Arial"/>
        </w:rPr>
        <w:t xml:space="preserve">superior </w:t>
      </w:r>
      <w:proofErr w:type="spellStart"/>
      <w:r w:rsidR="002B19CD" w:rsidRPr="00BE291A">
        <w:rPr>
          <w:rFonts w:ascii="Arial" w:hAnsi="Arial" w:cs="Arial"/>
        </w:rPr>
        <w:t>derecha</w:t>
      </w:r>
      <w:proofErr w:type="spellEnd"/>
      <w:r w:rsidR="002B19CD" w:rsidRPr="00BE291A">
        <w:rPr>
          <w:rFonts w:ascii="Arial" w:hAnsi="Arial" w:cs="Arial"/>
        </w:rPr>
        <w:t>.</w:t>
      </w:r>
      <w:proofErr w:type="gramEnd"/>
    </w:p>
    <w:p w:rsidR="002B19CD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gramStart"/>
      <w:r w:rsidRPr="00BE291A">
        <w:rPr>
          <w:rFonts w:ascii="Arial" w:hAnsi="Arial" w:cs="Arial"/>
        </w:rPr>
        <w:t>…</w:t>
      </w:r>
      <w:r w:rsidR="002B19CD" w:rsidRPr="00BE291A">
        <w:rPr>
          <w:rFonts w:ascii="Arial" w:hAnsi="Arial" w:cs="Arial"/>
        </w:rPr>
        <w:t xml:space="preserve">superior </w:t>
      </w:r>
      <w:proofErr w:type="spellStart"/>
      <w:r w:rsidR="002B19CD" w:rsidRPr="00BE291A">
        <w:rPr>
          <w:rFonts w:ascii="Arial" w:hAnsi="Arial" w:cs="Arial"/>
        </w:rPr>
        <w:t>izquierda</w:t>
      </w:r>
      <w:proofErr w:type="spellEnd"/>
      <w:r w:rsidR="002B19CD" w:rsidRPr="00BE291A">
        <w:rPr>
          <w:rFonts w:ascii="Arial" w:hAnsi="Arial" w:cs="Arial"/>
        </w:rPr>
        <w:t>.</w:t>
      </w:r>
      <w:proofErr w:type="gramEnd"/>
    </w:p>
    <w:p w:rsidR="00710A41" w:rsidRPr="00BE291A" w:rsidRDefault="002B19CD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noProof/>
          <w:lang w:val="es-CO" w:eastAsia="es-CO"/>
        </w:rPr>
        <w:drawing>
          <wp:inline distT="0" distB="0" distL="0" distR="0" wp14:anchorId="1A647E59" wp14:editId="1C4FC998">
            <wp:extent cx="5612130" cy="2058035"/>
            <wp:effectExtent l="0" t="0" r="762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1E" w:rsidRPr="005B3A6D" w:rsidRDefault="0077711E" w:rsidP="00BE291A">
      <w:pPr>
        <w:spacing w:line="360" w:lineRule="auto"/>
        <w:rPr>
          <w:rFonts w:ascii="Arial" w:hAnsi="Arial" w:cs="Arial"/>
          <w:b/>
          <w:lang w:val="es-CO"/>
          <w:rPrChange w:id="24" w:author="María" w:date="2015-09-16T09:47:00Z">
            <w:rPr>
              <w:rFonts w:ascii="Arial" w:hAnsi="Arial" w:cs="Arial"/>
              <w:b/>
            </w:rPr>
          </w:rPrChange>
        </w:rPr>
      </w:pPr>
      <w:r w:rsidRPr="005B3A6D">
        <w:rPr>
          <w:rFonts w:ascii="Arial" w:hAnsi="Arial" w:cs="Arial"/>
          <w:b/>
          <w:lang w:val="es-CO"/>
          <w:rPrChange w:id="25" w:author="María" w:date="2015-09-16T09:47:00Z">
            <w:rPr>
              <w:rFonts w:ascii="Arial" w:hAnsi="Arial" w:cs="Arial"/>
              <w:b/>
            </w:rPr>
          </w:rPrChange>
        </w:rPr>
        <w:t>Imagen 2</w:t>
      </w:r>
      <w:r w:rsidR="003D34E4" w:rsidRPr="005B3A6D">
        <w:rPr>
          <w:rFonts w:ascii="Arial" w:hAnsi="Arial" w:cs="Arial"/>
          <w:b/>
          <w:lang w:val="es-CO"/>
          <w:rPrChange w:id="26" w:author="María" w:date="2015-09-16T09:47:00Z">
            <w:rPr>
              <w:rFonts w:ascii="Arial" w:hAnsi="Arial" w:cs="Arial"/>
              <w:b/>
            </w:rPr>
          </w:rPrChange>
        </w:rPr>
        <w:t xml:space="preserve"> </w:t>
      </w:r>
      <w:r w:rsidR="009D6A36" w:rsidRPr="005B3A6D">
        <w:rPr>
          <w:rFonts w:ascii="Arial" w:hAnsi="Arial" w:cs="Arial"/>
          <w:bCs/>
          <w:lang w:val="es-CO"/>
          <w:rPrChange w:id="27" w:author="María" w:date="2015-09-16T09:47:00Z">
            <w:rPr>
              <w:rFonts w:ascii="Arial" w:hAnsi="Arial" w:cs="Arial"/>
              <w:bCs/>
            </w:rPr>
          </w:rPrChange>
        </w:rPr>
        <w:t>163974296</w:t>
      </w:r>
    </w:p>
    <w:p w:rsidR="0077711E" w:rsidRPr="005B3A6D" w:rsidRDefault="0077711E" w:rsidP="00BE291A">
      <w:pPr>
        <w:spacing w:line="360" w:lineRule="auto"/>
        <w:rPr>
          <w:rFonts w:ascii="Arial" w:hAnsi="Arial" w:cs="Arial"/>
          <w:b/>
          <w:lang w:val="es-CO"/>
          <w:rPrChange w:id="28" w:author="María" w:date="2015-09-16T09:47:00Z">
            <w:rPr>
              <w:rFonts w:ascii="Arial" w:hAnsi="Arial" w:cs="Arial"/>
              <w:b/>
            </w:rPr>
          </w:rPrChange>
        </w:rPr>
      </w:pPr>
    </w:p>
    <w:p w:rsidR="00A3414A" w:rsidRPr="00BE291A" w:rsidRDefault="00A3414A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lastRenderedPageBreak/>
        <w:t>Explicación:</w:t>
      </w:r>
      <w:r w:rsidRPr="00BE291A">
        <w:rPr>
          <w:rFonts w:ascii="Arial" w:hAnsi="Arial" w:cs="Arial"/>
          <w:lang w:val="es-CO"/>
        </w:rPr>
        <w:t xml:space="preserve"> </w:t>
      </w:r>
      <w:r w:rsidR="007171D7" w:rsidRPr="00BE291A">
        <w:rPr>
          <w:rFonts w:ascii="Arial" w:hAnsi="Arial" w:cs="Arial"/>
          <w:lang w:val="es-CO"/>
        </w:rPr>
        <w:t xml:space="preserve">La imagen es la </w:t>
      </w:r>
      <w:del w:id="29" w:author="María" w:date="2015-09-16T09:47:00Z">
        <w:r w:rsidR="007171D7" w:rsidRPr="00BE291A" w:rsidDel="005B3A6D">
          <w:rPr>
            <w:rFonts w:ascii="Arial" w:hAnsi="Arial" w:cs="Arial"/>
            <w:lang w:val="es-CO"/>
          </w:rPr>
          <w:delText xml:space="preserve">inferiror </w:delText>
        </w:r>
      </w:del>
      <w:ins w:id="30" w:author="María" w:date="2015-09-16T09:47:00Z">
        <w:r w:rsidR="005B3A6D" w:rsidRPr="00BE291A">
          <w:rPr>
            <w:rFonts w:ascii="Arial" w:hAnsi="Arial" w:cs="Arial"/>
            <w:lang w:val="es-CO"/>
          </w:rPr>
          <w:t>inferi</w:t>
        </w:r>
        <w:r w:rsidR="005B3A6D">
          <w:rPr>
            <w:rFonts w:ascii="Arial" w:hAnsi="Arial" w:cs="Arial"/>
            <w:lang w:val="es-CO"/>
          </w:rPr>
          <w:t>o</w:t>
        </w:r>
        <w:r w:rsidR="005B3A6D" w:rsidRPr="00BE291A">
          <w:rPr>
            <w:rFonts w:ascii="Arial" w:hAnsi="Arial" w:cs="Arial"/>
            <w:lang w:val="es-CO"/>
          </w:rPr>
          <w:t xml:space="preserve">r </w:t>
        </w:r>
      </w:ins>
      <w:r w:rsidR="007171D7" w:rsidRPr="00BE291A">
        <w:rPr>
          <w:rFonts w:ascii="Arial" w:hAnsi="Arial" w:cs="Arial"/>
          <w:lang w:val="es-CO"/>
        </w:rPr>
        <w:t xml:space="preserve">izquierda. </w:t>
      </w:r>
      <w:r w:rsidR="00DE1010" w:rsidRPr="00BE291A">
        <w:rPr>
          <w:rFonts w:ascii="Arial" w:hAnsi="Arial" w:cs="Arial"/>
          <w:lang w:val="es-CO"/>
        </w:rPr>
        <w:t xml:space="preserve">De manera sorprendente, los fósiles de </w:t>
      </w:r>
      <w:proofErr w:type="spellStart"/>
      <w:r w:rsidR="00DE1010" w:rsidRPr="00BE291A">
        <w:rPr>
          <w:rFonts w:ascii="Arial" w:hAnsi="Arial" w:cs="Arial"/>
          <w:lang w:val="es-CO"/>
        </w:rPr>
        <w:t>Glossopteris</w:t>
      </w:r>
      <w:proofErr w:type="spellEnd"/>
      <w:r w:rsidR="00DE1010" w:rsidRPr="00BE291A">
        <w:rPr>
          <w:rFonts w:ascii="Arial" w:hAnsi="Arial" w:cs="Arial"/>
          <w:lang w:val="es-CO"/>
        </w:rPr>
        <w:t xml:space="preserve"> se han hallado en continentes tan distantes entre sí como Sur América, África, India (en Asia), Australia y Antárti</w:t>
      </w:r>
      <w:ins w:id="31" w:author="María" w:date="2015-09-16T09:47:00Z">
        <w:r w:rsidR="005B3A6D">
          <w:rPr>
            <w:rFonts w:ascii="Arial" w:hAnsi="Arial" w:cs="Arial"/>
            <w:lang w:val="es-CO"/>
          </w:rPr>
          <w:t>d</w:t>
        </w:r>
      </w:ins>
      <w:del w:id="32" w:author="María" w:date="2015-09-16T09:47:00Z">
        <w:r w:rsidR="00DE1010" w:rsidRPr="00BE291A" w:rsidDel="005B3A6D">
          <w:rPr>
            <w:rFonts w:ascii="Arial" w:hAnsi="Arial" w:cs="Arial"/>
            <w:lang w:val="es-CO"/>
          </w:rPr>
          <w:delText>c</w:delText>
        </w:r>
      </w:del>
      <w:r w:rsidR="00DE1010" w:rsidRPr="00BE291A">
        <w:rPr>
          <w:rFonts w:ascii="Arial" w:hAnsi="Arial" w:cs="Arial"/>
          <w:lang w:val="es-CO"/>
        </w:rPr>
        <w:t>a.</w:t>
      </w:r>
    </w:p>
    <w:p w:rsidR="00B042F8" w:rsidRPr="00BE291A" w:rsidRDefault="00B042F8" w:rsidP="00BE291A">
      <w:pPr>
        <w:spacing w:line="360" w:lineRule="auto"/>
        <w:ind w:left="360"/>
        <w:rPr>
          <w:rFonts w:ascii="Arial" w:hAnsi="Arial" w:cs="Arial"/>
          <w:lang w:val="es-CO"/>
        </w:rPr>
      </w:pPr>
    </w:p>
    <w:p w:rsidR="001D358F" w:rsidRPr="00BE291A" w:rsidRDefault="001D358F" w:rsidP="00BE291A">
      <w:pPr>
        <w:spacing w:line="360" w:lineRule="auto"/>
        <w:rPr>
          <w:rFonts w:ascii="Arial" w:hAnsi="Arial" w:cs="Arial"/>
          <w:b/>
        </w:rPr>
      </w:pPr>
      <w:proofErr w:type="spellStart"/>
      <w:r w:rsidRPr="00BE291A">
        <w:rPr>
          <w:rFonts w:ascii="Arial" w:hAnsi="Arial" w:cs="Arial"/>
          <w:b/>
          <w:highlight w:val="yellow"/>
        </w:rPr>
        <w:t>Pregunta</w:t>
      </w:r>
      <w:proofErr w:type="spellEnd"/>
      <w:r w:rsidRPr="00BE291A">
        <w:rPr>
          <w:rFonts w:ascii="Arial" w:hAnsi="Arial" w:cs="Arial"/>
          <w:b/>
          <w:highlight w:val="yellow"/>
        </w:rPr>
        <w:t xml:space="preserve"> 3</w:t>
      </w:r>
    </w:p>
    <w:p w:rsidR="001D358F" w:rsidRPr="00BE291A" w:rsidRDefault="001D358F" w:rsidP="00BE291A">
      <w:pPr>
        <w:spacing w:line="360" w:lineRule="auto"/>
        <w:rPr>
          <w:rFonts w:ascii="Arial" w:hAnsi="Arial" w:cs="Arial"/>
        </w:rPr>
      </w:pPr>
    </w:p>
    <w:p w:rsidR="001D358F" w:rsidRPr="00BE291A" w:rsidRDefault="001D358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lang w:val="es-CO"/>
        </w:rPr>
        <w:t>De acuerdo con la imagen</w:t>
      </w:r>
      <w:r w:rsidR="00C31A21" w:rsidRPr="00BE291A">
        <w:rPr>
          <w:rFonts w:ascii="Arial" w:hAnsi="Arial" w:cs="Arial"/>
          <w:lang w:val="es-CO"/>
        </w:rPr>
        <w:t xml:space="preserve"> que acompaña </w:t>
      </w:r>
      <w:r w:rsidR="00A62A2A" w:rsidRPr="00BE291A">
        <w:rPr>
          <w:rFonts w:ascii="Arial" w:hAnsi="Arial" w:cs="Arial"/>
          <w:lang w:val="es-CO"/>
        </w:rPr>
        <w:t xml:space="preserve">a </w:t>
      </w:r>
      <w:r w:rsidR="00C31A21" w:rsidRPr="00BE291A">
        <w:rPr>
          <w:rFonts w:ascii="Arial" w:hAnsi="Arial" w:cs="Arial"/>
          <w:lang w:val="es-CO"/>
        </w:rPr>
        <w:t>este punto</w:t>
      </w:r>
      <w:r w:rsidRPr="00BE291A">
        <w:rPr>
          <w:rFonts w:ascii="Arial" w:hAnsi="Arial" w:cs="Arial"/>
          <w:lang w:val="es-CO"/>
        </w:rPr>
        <w:t xml:space="preserve">, así lucían las masas continentales hace 240 millones de años. </w:t>
      </w:r>
      <w:proofErr w:type="spellStart"/>
      <w:proofErr w:type="gramStart"/>
      <w:r w:rsidRPr="00BE291A">
        <w:rPr>
          <w:rFonts w:ascii="Arial" w:hAnsi="Arial" w:cs="Arial"/>
        </w:rPr>
        <w:t>Esta</w:t>
      </w:r>
      <w:proofErr w:type="spellEnd"/>
      <w:r w:rsidRPr="00BE291A">
        <w:rPr>
          <w:rFonts w:ascii="Arial" w:hAnsi="Arial" w:cs="Arial"/>
        </w:rPr>
        <w:t xml:space="preserve"> </w:t>
      </w:r>
      <w:proofErr w:type="spellStart"/>
      <w:r w:rsidRPr="00BE291A">
        <w:rPr>
          <w:rFonts w:ascii="Arial" w:hAnsi="Arial" w:cs="Arial"/>
        </w:rPr>
        <w:t>conformación</w:t>
      </w:r>
      <w:proofErr w:type="spellEnd"/>
      <w:r w:rsidRPr="00BE291A">
        <w:rPr>
          <w:rFonts w:ascii="Arial" w:hAnsi="Arial" w:cs="Arial"/>
        </w:rPr>
        <w:t xml:space="preserve"> continental se </w:t>
      </w:r>
      <w:proofErr w:type="spellStart"/>
      <w:r w:rsidRPr="00BE291A">
        <w:rPr>
          <w:rFonts w:ascii="Arial" w:hAnsi="Arial" w:cs="Arial"/>
        </w:rPr>
        <w:t>denomina</w:t>
      </w:r>
      <w:proofErr w:type="spellEnd"/>
      <w:r w:rsidRPr="00BE291A">
        <w:rPr>
          <w:rFonts w:ascii="Arial" w:hAnsi="Arial" w:cs="Arial"/>
        </w:rPr>
        <w:t>…</w:t>
      </w:r>
      <w:proofErr w:type="gramEnd"/>
    </w:p>
    <w:p w:rsidR="001D358F" w:rsidRPr="00BE291A" w:rsidRDefault="001D358F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proofErr w:type="gramStart"/>
      <w:r w:rsidRPr="00BE291A">
        <w:rPr>
          <w:rFonts w:ascii="Arial" w:hAnsi="Arial" w:cs="Arial"/>
          <w:b/>
        </w:rPr>
        <w:t>…Pangea.</w:t>
      </w:r>
      <w:proofErr w:type="gramEnd"/>
    </w:p>
    <w:p w:rsidR="001D358F" w:rsidRPr="00BE291A" w:rsidRDefault="001D358F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gramStart"/>
      <w:r w:rsidRPr="00BE291A">
        <w:rPr>
          <w:rFonts w:ascii="Arial" w:hAnsi="Arial" w:cs="Arial"/>
        </w:rPr>
        <w:t>…</w:t>
      </w:r>
      <w:proofErr w:type="spellStart"/>
      <w:r w:rsidRPr="00BE291A">
        <w:rPr>
          <w:rFonts w:ascii="Arial" w:hAnsi="Arial" w:cs="Arial"/>
        </w:rPr>
        <w:t>Norasia</w:t>
      </w:r>
      <w:proofErr w:type="spellEnd"/>
      <w:r w:rsidRPr="00BE291A">
        <w:rPr>
          <w:rFonts w:ascii="Arial" w:hAnsi="Arial" w:cs="Arial"/>
        </w:rPr>
        <w:t>.</w:t>
      </w:r>
      <w:proofErr w:type="gramEnd"/>
    </w:p>
    <w:p w:rsidR="001D358F" w:rsidRPr="00BE291A" w:rsidRDefault="001D358F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gramStart"/>
      <w:r w:rsidRPr="00BE291A">
        <w:rPr>
          <w:rFonts w:ascii="Arial" w:hAnsi="Arial" w:cs="Arial"/>
        </w:rPr>
        <w:t>…</w:t>
      </w:r>
      <w:proofErr w:type="spellStart"/>
      <w:r w:rsidRPr="00BE291A">
        <w:rPr>
          <w:rFonts w:ascii="Arial" w:hAnsi="Arial" w:cs="Arial"/>
        </w:rPr>
        <w:t>Wundlandia</w:t>
      </w:r>
      <w:proofErr w:type="spellEnd"/>
      <w:r w:rsidRPr="00BE291A">
        <w:rPr>
          <w:rFonts w:ascii="Arial" w:hAnsi="Arial" w:cs="Arial"/>
        </w:rPr>
        <w:t>.</w:t>
      </w:r>
      <w:proofErr w:type="gramEnd"/>
    </w:p>
    <w:p w:rsidR="001D358F" w:rsidRPr="00BE291A" w:rsidRDefault="001D358F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gramStart"/>
      <w:r w:rsidRPr="00BE291A">
        <w:rPr>
          <w:rFonts w:ascii="Arial" w:hAnsi="Arial" w:cs="Arial"/>
        </w:rPr>
        <w:t>…</w:t>
      </w:r>
      <w:proofErr w:type="spellStart"/>
      <w:r w:rsidRPr="00BE291A">
        <w:rPr>
          <w:rFonts w:ascii="Arial" w:hAnsi="Arial" w:cs="Arial"/>
        </w:rPr>
        <w:t>Pangasia</w:t>
      </w:r>
      <w:proofErr w:type="spellEnd"/>
      <w:r w:rsidRPr="00BE291A">
        <w:rPr>
          <w:rFonts w:ascii="Arial" w:hAnsi="Arial" w:cs="Arial"/>
        </w:rPr>
        <w:t>.</w:t>
      </w:r>
      <w:proofErr w:type="gramEnd"/>
    </w:p>
    <w:p w:rsidR="009C611F" w:rsidRPr="00BE291A" w:rsidRDefault="009D6A36" w:rsidP="00BE291A">
      <w:p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F3450" wp14:editId="74D6A505">
                <wp:simplePos x="0" y="0"/>
                <wp:positionH relativeFrom="column">
                  <wp:posOffset>100965</wp:posOffset>
                </wp:positionH>
                <wp:positionV relativeFrom="paragraph">
                  <wp:posOffset>65405</wp:posOffset>
                </wp:positionV>
                <wp:extent cx="981075" cy="66675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A0E7DB8" id="Rectángulo 87" o:spid="_x0000_s1026" style="position:absolute;margin-left:7.95pt;margin-top:5.15pt;width:77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" filled="f" strokecolor="#1f4d78 [1604]" strokeweight="1pt"/>
            </w:pict>
          </mc:Fallback>
        </mc:AlternateContent>
      </w:r>
      <w:r w:rsidR="009C611F" w:rsidRPr="00BE291A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6985A75A" wp14:editId="47720F52">
            <wp:simplePos x="0" y="0"/>
            <wp:positionH relativeFrom="column">
              <wp:posOffset>100965</wp:posOffset>
            </wp:positionH>
            <wp:positionV relativeFrom="paragraph">
              <wp:posOffset>132080</wp:posOffset>
            </wp:positionV>
            <wp:extent cx="1844675" cy="1266825"/>
            <wp:effectExtent l="0" t="0" r="3175" b="0"/>
            <wp:wrapThrough wrapText="bothSides">
              <wp:wrapPolygon edited="0">
                <wp:start x="0" y="0"/>
                <wp:lineTo x="0" y="21113"/>
                <wp:lineTo x="21414" y="21113"/>
                <wp:lineTo x="21414" y="0"/>
                <wp:lineTo x="0" y="0"/>
              </wp:wrapPolygon>
            </wp:wrapThrough>
            <wp:docPr id="86" name="Imagen 86" descr="http://thumb9.shutterstock.com/display_pic_with_logo/697822/163974296/stock-photo-evolution-of-earth-millions-years-ago-to-today-16397429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697822/163974296/stock-photo-evolution-of-earth-millions-years-ago-to-today-16397429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11F" w:rsidRPr="00BE291A" w:rsidRDefault="009C611F" w:rsidP="00BE291A">
      <w:pPr>
        <w:spacing w:line="360" w:lineRule="auto"/>
        <w:rPr>
          <w:rFonts w:ascii="Arial" w:hAnsi="Arial" w:cs="Arial"/>
        </w:rPr>
      </w:pP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7DC29EA4" wp14:editId="2E4D0253">
            <wp:simplePos x="0" y="0"/>
            <wp:positionH relativeFrom="column">
              <wp:posOffset>4187190</wp:posOffset>
            </wp:positionH>
            <wp:positionV relativeFrom="paragraph">
              <wp:posOffset>6350</wp:posOffset>
            </wp:positionV>
            <wp:extent cx="1158240" cy="762000"/>
            <wp:effectExtent l="0" t="0" r="3810" b="0"/>
            <wp:wrapThrough wrapText="bothSides">
              <wp:wrapPolygon edited="0">
                <wp:start x="0" y="0"/>
                <wp:lineTo x="0" y="21060"/>
                <wp:lineTo x="21316" y="21060"/>
                <wp:lineTo x="21316" y="0"/>
                <wp:lineTo x="0" y="0"/>
              </wp:wrapPolygon>
            </wp:wrapThrough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 xml:space="preserve">&gt;&gt; </w:t>
      </w:r>
      <w:proofErr w:type="spellStart"/>
      <w:proofErr w:type="gramStart"/>
      <w:r w:rsidRPr="00BE291A">
        <w:rPr>
          <w:rFonts w:ascii="Arial" w:hAnsi="Arial" w:cs="Arial"/>
          <w:b/>
        </w:rPr>
        <w:t>seleccionar</w:t>
      </w:r>
      <w:proofErr w:type="spellEnd"/>
      <w:proofErr w:type="gramEnd"/>
      <w:r w:rsidR="009D6A36" w:rsidRPr="00BE291A">
        <w:rPr>
          <w:rFonts w:ascii="Arial" w:hAnsi="Arial" w:cs="Arial"/>
          <w:b/>
        </w:rPr>
        <w:t xml:space="preserve"> </w:t>
      </w:r>
      <w:proofErr w:type="spellStart"/>
      <w:r w:rsidR="009D6A36" w:rsidRPr="00BE291A">
        <w:rPr>
          <w:rFonts w:ascii="Arial" w:hAnsi="Arial" w:cs="Arial"/>
          <w:b/>
        </w:rPr>
        <w:t>recuadro</w:t>
      </w:r>
      <w:proofErr w:type="spellEnd"/>
      <w:r w:rsidRPr="00BE291A">
        <w:rPr>
          <w:rFonts w:ascii="Arial" w:hAnsi="Arial" w:cs="Arial"/>
          <w:b/>
        </w:rPr>
        <w:t xml:space="preserve"> &gt;&gt;</w:t>
      </w: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Imagen 3</w:t>
      </w:r>
      <w:r w:rsidR="003D34E4">
        <w:rPr>
          <w:rFonts w:ascii="Arial" w:hAnsi="Arial" w:cs="Arial"/>
          <w:b/>
        </w:rPr>
        <w:t xml:space="preserve"> </w:t>
      </w:r>
      <w:r w:rsidR="009D6A36" w:rsidRPr="00BE291A">
        <w:rPr>
          <w:rFonts w:ascii="Arial" w:hAnsi="Arial" w:cs="Arial"/>
          <w:bCs/>
        </w:rPr>
        <w:t>163974296</w:t>
      </w:r>
    </w:p>
    <w:p w:rsidR="009D6A36" w:rsidRPr="00BE291A" w:rsidRDefault="009D6A36" w:rsidP="00BE291A">
      <w:pPr>
        <w:spacing w:line="360" w:lineRule="auto"/>
        <w:rPr>
          <w:rFonts w:ascii="Arial" w:hAnsi="Arial" w:cs="Arial"/>
          <w:b/>
        </w:rPr>
      </w:pPr>
    </w:p>
    <w:p w:rsidR="001D358F" w:rsidRPr="00BE291A" w:rsidRDefault="001D358F" w:rsidP="00BE291A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BE291A">
        <w:rPr>
          <w:rFonts w:ascii="Arial" w:hAnsi="Arial" w:cs="Arial"/>
          <w:b/>
        </w:rPr>
        <w:t>Explicación</w:t>
      </w:r>
      <w:proofErr w:type="spellEnd"/>
      <w:r w:rsidRPr="00BE291A">
        <w:rPr>
          <w:rFonts w:ascii="Arial" w:hAnsi="Arial" w:cs="Arial"/>
          <w:b/>
        </w:rPr>
        <w:t>:</w:t>
      </w:r>
      <w:r w:rsidRPr="00BE291A">
        <w:rPr>
          <w:rFonts w:ascii="Arial" w:hAnsi="Arial" w:cs="Arial"/>
        </w:rPr>
        <w:t xml:space="preserve"> Pangea.</w:t>
      </w:r>
      <w:proofErr w:type="gramEnd"/>
    </w:p>
    <w:p w:rsidR="0077711E" w:rsidRPr="00BE291A" w:rsidRDefault="0077711E" w:rsidP="00BE291A">
      <w:pPr>
        <w:spacing w:line="360" w:lineRule="auto"/>
        <w:rPr>
          <w:rFonts w:ascii="Arial" w:hAnsi="Arial" w:cs="Arial"/>
        </w:rPr>
      </w:pPr>
    </w:p>
    <w:p w:rsidR="00C31A21" w:rsidRPr="00BE291A" w:rsidRDefault="00C31A21" w:rsidP="00BE291A">
      <w:pPr>
        <w:spacing w:line="360" w:lineRule="auto"/>
        <w:rPr>
          <w:rFonts w:ascii="Arial" w:hAnsi="Arial" w:cs="Arial"/>
          <w:b/>
        </w:rPr>
      </w:pPr>
      <w:proofErr w:type="spellStart"/>
      <w:r w:rsidRPr="00BE291A">
        <w:rPr>
          <w:rFonts w:ascii="Arial" w:hAnsi="Arial" w:cs="Arial"/>
          <w:b/>
          <w:highlight w:val="yellow"/>
        </w:rPr>
        <w:t>Pregunta</w:t>
      </w:r>
      <w:proofErr w:type="spellEnd"/>
      <w:r w:rsidRPr="00BE291A">
        <w:rPr>
          <w:rFonts w:ascii="Arial" w:hAnsi="Arial" w:cs="Arial"/>
          <w:b/>
          <w:highlight w:val="yellow"/>
        </w:rPr>
        <w:t xml:space="preserve"> 4</w:t>
      </w:r>
    </w:p>
    <w:p w:rsidR="00C31A21" w:rsidRPr="00BE291A" w:rsidRDefault="00C31A21" w:rsidP="00BE291A">
      <w:pPr>
        <w:spacing w:line="360" w:lineRule="auto"/>
        <w:rPr>
          <w:rFonts w:ascii="Arial" w:hAnsi="Arial" w:cs="Arial"/>
        </w:rPr>
      </w:pPr>
    </w:p>
    <w:p w:rsidR="00C31A21" w:rsidRPr="00BE291A" w:rsidRDefault="00C31A21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 xml:space="preserve">¿Por </w:t>
      </w:r>
      <w:del w:id="33" w:author="María" w:date="2015-09-16T09:48:00Z">
        <w:r w:rsidRPr="00BE291A" w:rsidDel="005B3A6D">
          <w:rPr>
            <w:rFonts w:ascii="Arial" w:hAnsi="Arial" w:cs="Arial"/>
            <w:lang w:val="es-CO"/>
          </w:rPr>
          <w:delText xml:space="preserve">que </w:delText>
        </w:r>
      </w:del>
      <w:ins w:id="34" w:author="María" w:date="2015-09-16T09:48:00Z">
        <w:r w:rsidR="005B3A6D" w:rsidRPr="00BE291A">
          <w:rPr>
            <w:rFonts w:ascii="Arial" w:hAnsi="Arial" w:cs="Arial"/>
            <w:lang w:val="es-CO"/>
          </w:rPr>
          <w:t>qu</w:t>
        </w:r>
        <w:r w:rsidR="005B3A6D">
          <w:rPr>
            <w:rFonts w:ascii="Arial" w:hAnsi="Arial" w:cs="Arial"/>
            <w:lang w:val="es-CO"/>
          </w:rPr>
          <w:t>é</w:t>
        </w:r>
        <w:r w:rsidR="005B3A6D" w:rsidRPr="00BE291A">
          <w:rPr>
            <w:rFonts w:ascii="Arial" w:hAnsi="Arial" w:cs="Arial"/>
            <w:lang w:val="es-CO"/>
          </w:rPr>
          <w:t xml:space="preserve"> </w:t>
        </w:r>
      </w:ins>
      <w:r w:rsidRPr="00BE291A">
        <w:rPr>
          <w:rFonts w:ascii="Arial" w:hAnsi="Arial" w:cs="Arial"/>
          <w:lang w:val="es-CO"/>
        </w:rPr>
        <w:t>crees que las masas continental</w:t>
      </w:r>
      <w:r w:rsidR="00A62A2A" w:rsidRPr="00BE291A">
        <w:rPr>
          <w:rFonts w:ascii="Arial" w:hAnsi="Arial" w:cs="Arial"/>
          <w:lang w:val="es-CO"/>
        </w:rPr>
        <w:t>e</w:t>
      </w:r>
      <w:r w:rsidRPr="00BE291A">
        <w:rPr>
          <w:rFonts w:ascii="Arial" w:hAnsi="Arial" w:cs="Arial"/>
          <w:lang w:val="es-CO"/>
        </w:rPr>
        <w:t>s de hoy en día no presentan la misma conformación de hace 240 millones de años?</w:t>
      </w:r>
    </w:p>
    <w:p w:rsidR="00C31A21" w:rsidRPr="00BE291A" w:rsidRDefault="009C611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BDF33" wp14:editId="390E6EEF">
                <wp:simplePos x="0" y="0"/>
                <wp:positionH relativeFrom="column">
                  <wp:posOffset>4025265</wp:posOffset>
                </wp:positionH>
                <wp:positionV relativeFrom="paragraph">
                  <wp:posOffset>643255</wp:posOffset>
                </wp:positionV>
                <wp:extent cx="981075" cy="666750"/>
                <wp:effectExtent l="0" t="0" r="28575" b="1905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CD8D95A" id="Rectángulo 90" o:spid="_x0000_s1026" style="position:absolute;margin-left:316.95pt;margin-top:50.65pt;width:77.2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e0gQ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" filled="f" strokecolor="#1f4d78 [1604]" strokeweight="1pt"/>
            </w:pict>
          </mc:Fallback>
        </mc:AlternateContent>
      </w:r>
      <w:r w:rsidRPr="00BE291A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2A4A2" wp14:editId="3B32C493">
                <wp:simplePos x="0" y="0"/>
                <wp:positionH relativeFrom="column">
                  <wp:posOffset>3057525</wp:posOffset>
                </wp:positionH>
                <wp:positionV relativeFrom="paragraph">
                  <wp:posOffset>-28575</wp:posOffset>
                </wp:positionV>
                <wp:extent cx="981075" cy="666750"/>
                <wp:effectExtent l="0" t="0" r="28575" b="1905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A15D4C7" id="Rectángulo 89" o:spid="_x0000_s1026" style="position:absolute;margin-left:240.75pt;margin-top:-2.25pt;width:77.2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+cgg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" filled="f" strokecolor="#1f4d78 [1604]" strokeweight="1pt"/>
            </w:pict>
          </mc:Fallback>
        </mc:AlternateContent>
      </w:r>
      <w:r w:rsidRPr="00BE291A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2336" behindDoc="0" locked="0" layoutInCell="1" allowOverlap="1" wp14:anchorId="25AC20A2" wp14:editId="576CA989">
            <wp:simplePos x="0" y="0"/>
            <wp:positionH relativeFrom="column">
              <wp:posOffset>3105150</wp:posOffset>
            </wp:positionH>
            <wp:positionV relativeFrom="paragraph">
              <wp:posOffset>66675</wp:posOffset>
            </wp:positionV>
            <wp:extent cx="1844675" cy="1266825"/>
            <wp:effectExtent l="0" t="0" r="3175" b="0"/>
            <wp:wrapThrough wrapText="bothSides">
              <wp:wrapPolygon edited="0">
                <wp:start x="0" y="0"/>
                <wp:lineTo x="0" y="21113"/>
                <wp:lineTo x="21414" y="21113"/>
                <wp:lineTo x="21414" y="0"/>
                <wp:lineTo x="0" y="0"/>
              </wp:wrapPolygon>
            </wp:wrapThrough>
            <wp:docPr id="88" name="Imagen 88" descr="http://thumb9.shutterstock.com/display_pic_with_logo/697822/163974296/stock-photo-evolution-of-earth-millions-years-ago-to-today-16397429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697822/163974296/stock-photo-evolution-of-earth-millions-years-ago-to-today-16397429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A21" w:rsidRPr="00BE291A">
        <w:rPr>
          <w:rFonts w:ascii="Arial" w:hAnsi="Arial" w:cs="Arial"/>
          <w:noProof/>
          <w:lang w:val="es-CO" w:eastAsia="es-CO"/>
        </w:rPr>
        <w:drawing>
          <wp:inline distT="0" distB="0" distL="0" distR="0" wp14:anchorId="7EB0DFEE" wp14:editId="628BB4A1">
            <wp:extent cx="1057275" cy="1352742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91A">
        <w:rPr>
          <w:rFonts w:ascii="Arial" w:hAnsi="Arial" w:cs="Arial"/>
          <w:b/>
        </w:rPr>
        <w:t>&lt;</w:t>
      </w:r>
      <w:proofErr w:type="spellStart"/>
      <w:r w:rsidRPr="00BE291A">
        <w:rPr>
          <w:rFonts w:ascii="Arial" w:hAnsi="Arial" w:cs="Arial"/>
          <w:b/>
        </w:rPr>
        <w:t>seleccionar</w:t>
      </w:r>
      <w:proofErr w:type="spellEnd"/>
      <w:r w:rsidRPr="00BE291A">
        <w:rPr>
          <w:rFonts w:ascii="Arial" w:hAnsi="Arial" w:cs="Arial"/>
          <w:b/>
        </w:rPr>
        <w:t xml:space="preserve"> </w:t>
      </w:r>
      <w:proofErr w:type="spellStart"/>
      <w:r w:rsidRPr="00BE291A">
        <w:rPr>
          <w:rFonts w:ascii="Arial" w:hAnsi="Arial" w:cs="Arial"/>
          <w:b/>
        </w:rPr>
        <w:t>estas</w:t>
      </w:r>
      <w:proofErr w:type="spellEnd"/>
      <w:r w:rsidRPr="00BE291A">
        <w:rPr>
          <w:rFonts w:ascii="Arial" w:hAnsi="Arial" w:cs="Arial"/>
          <w:b/>
        </w:rPr>
        <w:t xml:space="preserve"> dos &lt;&lt;</w:t>
      </w:r>
      <w:r w:rsidR="003D34E4">
        <w:rPr>
          <w:rFonts w:ascii="Arial" w:hAnsi="Arial" w:cs="Arial"/>
          <w:b/>
        </w:rPr>
        <w:t xml:space="preserve"> 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Imagen 4</w:t>
      </w:r>
      <w:r w:rsidR="003D34E4">
        <w:rPr>
          <w:rFonts w:ascii="Arial" w:hAnsi="Arial" w:cs="Arial"/>
          <w:b/>
        </w:rPr>
        <w:t xml:space="preserve"> </w:t>
      </w:r>
      <w:r w:rsidR="009D6A36" w:rsidRPr="00BE291A">
        <w:rPr>
          <w:rFonts w:ascii="Arial" w:hAnsi="Arial" w:cs="Arial"/>
          <w:bCs/>
        </w:rPr>
        <w:t>163974296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</w:rPr>
      </w:pPr>
    </w:p>
    <w:p w:rsidR="00C31A21" w:rsidRPr="00BE291A" w:rsidRDefault="00C31A2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lang w:val="es-CO"/>
        </w:rPr>
        <w:t>Debido a la deriva continental.</w:t>
      </w:r>
    </w:p>
    <w:p w:rsidR="00C31A21" w:rsidRPr="00BE291A" w:rsidRDefault="00A62A2A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Debido al roz</w:t>
      </w:r>
      <w:r w:rsidR="00C31A21" w:rsidRPr="00BE291A">
        <w:rPr>
          <w:rFonts w:ascii="Arial" w:hAnsi="Arial" w:cs="Arial"/>
          <w:lang w:val="es-CO"/>
        </w:rPr>
        <w:t>amiento de las placas tectónicas.</w:t>
      </w:r>
    </w:p>
    <w:p w:rsidR="00C31A21" w:rsidRPr="00BE291A" w:rsidRDefault="00A62A2A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Debido al surgimi</w:t>
      </w:r>
      <w:r w:rsidR="0077711E" w:rsidRPr="00BE291A">
        <w:rPr>
          <w:rFonts w:ascii="Arial" w:hAnsi="Arial" w:cs="Arial"/>
          <w:lang w:val="es-CO"/>
        </w:rPr>
        <w:t>e</w:t>
      </w:r>
      <w:r w:rsidRPr="00BE291A">
        <w:rPr>
          <w:rFonts w:ascii="Arial" w:hAnsi="Arial" w:cs="Arial"/>
          <w:lang w:val="es-CO"/>
        </w:rPr>
        <w:t>nto de los mares.</w:t>
      </w:r>
    </w:p>
    <w:p w:rsidR="00C31A21" w:rsidRPr="00BE291A" w:rsidRDefault="00C31A21" w:rsidP="00BE291A">
      <w:pPr>
        <w:spacing w:line="360" w:lineRule="auto"/>
        <w:rPr>
          <w:rFonts w:ascii="Arial" w:hAnsi="Arial" w:cs="Arial"/>
          <w:noProof/>
          <w:lang w:val="es-CO" w:eastAsia="es-CO" w:bidi="he-IL"/>
        </w:rPr>
      </w:pPr>
    </w:p>
    <w:p w:rsidR="00C31A21" w:rsidRPr="00BE291A" w:rsidRDefault="00C31A21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t>Explicación:</w:t>
      </w:r>
      <w:r w:rsidRPr="00BE291A">
        <w:rPr>
          <w:rFonts w:ascii="Arial" w:hAnsi="Arial" w:cs="Arial"/>
          <w:lang w:val="es-CO"/>
        </w:rPr>
        <w:t xml:space="preserve"> </w:t>
      </w:r>
      <w:r w:rsidR="009C611F" w:rsidRPr="00BE291A">
        <w:rPr>
          <w:rFonts w:ascii="Arial" w:hAnsi="Arial" w:cs="Arial"/>
          <w:lang w:val="es-CO"/>
        </w:rPr>
        <w:t>Debido a la</w:t>
      </w:r>
      <w:r w:rsidR="00A62A2A" w:rsidRPr="00BE291A">
        <w:rPr>
          <w:rFonts w:ascii="Arial" w:hAnsi="Arial" w:cs="Arial"/>
          <w:lang w:val="es-CO"/>
        </w:rPr>
        <w:t xml:space="preserve"> deriva continental</w:t>
      </w:r>
      <w:del w:id="35" w:author="María" w:date="2015-09-16T09:49:00Z">
        <w:r w:rsidR="00A62A2A" w:rsidRPr="00BE291A" w:rsidDel="005B3A6D">
          <w:rPr>
            <w:rFonts w:ascii="Arial" w:hAnsi="Arial" w:cs="Arial"/>
            <w:lang w:val="es-CO"/>
          </w:rPr>
          <w:delText xml:space="preserve">; </w:delText>
        </w:r>
      </w:del>
      <w:ins w:id="36" w:author="María" w:date="2015-09-16T09:49:00Z">
        <w:r w:rsidR="005B3A6D">
          <w:rPr>
            <w:rFonts w:ascii="Arial" w:hAnsi="Arial" w:cs="Arial"/>
            <w:lang w:val="es-CO"/>
          </w:rPr>
          <w:t>,</w:t>
        </w:r>
        <w:r w:rsidR="005B3A6D" w:rsidRPr="00BE291A">
          <w:rPr>
            <w:rFonts w:ascii="Arial" w:hAnsi="Arial" w:cs="Arial"/>
            <w:lang w:val="es-CO"/>
          </w:rPr>
          <w:t xml:space="preserve"> </w:t>
        </w:r>
      </w:ins>
      <w:r w:rsidR="00A62A2A" w:rsidRPr="00BE291A">
        <w:rPr>
          <w:rFonts w:ascii="Arial" w:hAnsi="Arial" w:cs="Arial"/>
          <w:lang w:val="es-CO"/>
        </w:rPr>
        <w:t>las masas continentales</w:t>
      </w:r>
      <w:r w:rsidR="009C611F" w:rsidRPr="00BE291A">
        <w:rPr>
          <w:rFonts w:ascii="Arial" w:hAnsi="Arial" w:cs="Arial"/>
          <w:lang w:val="es-CO"/>
        </w:rPr>
        <w:t xml:space="preserve"> </w:t>
      </w:r>
      <w:r w:rsidR="00A62A2A" w:rsidRPr="00BE291A">
        <w:rPr>
          <w:rFonts w:ascii="Arial" w:hAnsi="Arial" w:cs="Arial"/>
          <w:lang w:val="es-CO"/>
        </w:rPr>
        <w:t>presentan</w:t>
      </w:r>
      <w:r w:rsidR="009C611F" w:rsidRPr="00BE291A">
        <w:rPr>
          <w:rFonts w:ascii="Arial" w:hAnsi="Arial" w:cs="Arial"/>
          <w:lang w:val="es-CO"/>
        </w:rPr>
        <w:t xml:space="preserve"> hoy </w:t>
      </w:r>
      <w:r w:rsidR="00A62A2A" w:rsidRPr="00BE291A">
        <w:rPr>
          <w:rFonts w:ascii="Arial" w:hAnsi="Arial" w:cs="Arial"/>
          <w:lang w:val="es-CO"/>
        </w:rPr>
        <w:t xml:space="preserve">una conformación diferente a la de hace 240 millones de años. </w:t>
      </w:r>
    </w:p>
    <w:p w:rsidR="00C31A21" w:rsidRPr="00BE291A" w:rsidRDefault="00C31A21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A62A2A" w:rsidRPr="00BE291A" w:rsidRDefault="00A62A2A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highlight w:val="yellow"/>
          <w:lang w:val="es-CO"/>
        </w:rPr>
        <w:t>Pregunta 5</w:t>
      </w:r>
    </w:p>
    <w:p w:rsidR="00A62A2A" w:rsidRPr="00BE291A" w:rsidRDefault="00A62A2A" w:rsidP="00BE291A">
      <w:pPr>
        <w:spacing w:line="360" w:lineRule="auto"/>
        <w:rPr>
          <w:rFonts w:ascii="Arial" w:hAnsi="Arial" w:cs="Arial"/>
          <w:lang w:val="es-CO"/>
        </w:rPr>
      </w:pPr>
    </w:p>
    <w:p w:rsidR="00A62A2A" w:rsidRPr="00BE291A" w:rsidRDefault="00805F76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H</w:t>
      </w:r>
      <w:r w:rsidR="001B708F" w:rsidRPr="00BE291A">
        <w:rPr>
          <w:rFonts w:ascii="Arial" w:hAnsi="Arial" w:cs="Arial"/>
          <w:lang w:val="es-CO"/>
        </w:rPr>
        <w:t xml:space="preserve">oy encontramos fósiles de </w:t>
      </w:r>
      <w:proofErr w:type="spellStart"/>
      <w:r w:rsidR="001B708F" w:rsidRPr="00BE291A">
        <w:rPr>
          <w:rFonts w:ascii="Arial" w:hAnsi="Arial" w:cs="Arial"/>
          <w:lang w:val="es-CO"/>
        </w:rPr>
        <w:t>Gloss</w:t>
      </w:r>
      <w:r w:rsidR="0042573A" w:rsidRPr="00BE291A">
        <w:rPr>
          <w:rFonts w:ascii="Arial" w:hAnsi="Arial" w:cs="Arial"/>
          <w:lang w:val="es-CO"/>
        </w:rPr>
        <w:t>o</w:t>
      </w:r>
      <w:r w:rsidR="001B708F" w:rsidRPr="00BE291A">
        <w:rPr>
          <w:rFonts w:ascii="Arial" w:hAnsi="Arial" w:cs="Arial"/>
          <w:lang w:val="es-CO"/>
        </w:rPr>
        <w:t>pteris</w:t>
      </w:r>
      <w:proofErr w:type="spellEnd"/>
      <w:r w:rsidR="001B708F" w:rsidRPr="00BE291A">
        <w:rPr>
          <w:rFonts w:ascii="Arial" w:hAnsi="Arial" w:cs="Arial"/>
          <w:lang w:val="es-CO"/>
        </w:rPr>
        <w:t xml:space="preserve"> en Sur América, África, India (en Asia), Australia y Antárti</w:t>
      </w:r>
      <w:ins w:id="37" w:author="María" w:date="2015-09-16T09:49:00Z">
        <w:r w:rsidR="005B3A6D">
          <w:rPr>
            <w:rFonts w:ascii="Arial" w:hAnsi="Arial" w:cs="Arial"/>
            <w:lang w:val="es-CO"/>
          </w:rPr>
          <w:t>d</w:t>
        </w:r>
      </w:ins>
      <w:del w:id="38" w:author="María" w:date="2015-09-16T09:49:00Z">
        <w:r w:rsidR="001B708F" w:rsidRPr="00BE291A" w:rsidDel="005B3A6D">
          <w:rPr>
            <w:rFonts w:ascii="Arial" w:hAnsi="Arial" w:cs="Arial"/>
            <w:lang w:val="es-CO"/>
          </w:rPr>
          <w:delText>c</w:delText>
        </w:r>
      </w:del>
      <w:r w:rsidR="001B708F" w:rsidRPr="00BE291A">
        <w:rPr>
          <w:rFonts w:ascii="Arial" w:hAnsi="Arial" w:cs="Arial"/>
          <w:lang w:val="es-CO"/>
        </w:rPr>
        <w:t>a</w:t>
      </w:r>
      <w:r w:rsidRPr="00BE291A">
        <w:rPr>
          <w:rFonts w:ascii="Arial" w:hAnsi="Arial" w:cs="Arial"/>
          <w:lang w:val="es-CO"/>
        </w:rPr>
        <w:t xml:space="preserve"> porque los continentes…</w:t>
      </w:r>
    </w:p>
    <w:p w:rsidR="00A62A2A" w:rsidRPr="00BE291A" w:rsidRDefault="00A62A2A" w:rsidP="00BE291A">
      <w:pPr>
        <w:spacing w:line="360" w:lineRule="auto"/>
        <w:rPr>
          <w:rFonts w:ascii="Arial" w:hAnsi="Arial" w:cs="Arial"/>
          <w:noProof/>
          <w:lang w:val="es-CO" w:eastAsia="es-CO" w:bidi="he-IL"/>
        </w:rPr>
      </w:pPr>
    </w:p>
    <w:p w:rsidR="009D6A36" w:rsidRPr="00BE291A" w:rsidRDefault="009D6A36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FF0E7" wp14:editId="1DE98D4F">
                <wp:simplePos x="0" y="0"/>
                <wp:positionH relativeFrom="column">
                  <wp:posOffset>4025265</wp:posOffset>
                </wp:positionH>
                <wp:positionV relativeFrom="paragraph">
                  <wp:posOffset>643255</wp:posOffset>
                </wp:positionV>
                <wp:extent cx="981075" cy="666750"/>
                <wp:effectExtent l="0" t="0" r="28575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A4D8177" id="Rectángulo 91" o:spid="_x0000_s1026" style="position:absolute;margin-left:316.95pt;margin-top:50.65pt;width:77.2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jTgQ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" filled="f" strokecolor="#1f4d78 [1604]" strokeweight="1pt"/>
            </w:pict>
          </mc:Fallback>
        </mc:AlternateContent>
      </w:r>
      <w:r w:rsidRPr="00BE291A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EDCCD" wp14:editId="37C97ACA">
                <wp:simplePos x="0" y="0"/>
                <wp:positionH relativeFrom="column">
                  <wp:posOffset>3057525</wp:posOffset>
                </wp:positionH>
                <wp:positionV relativeFrom="paragraph">
                  <wp:posOffset>-28575</wp:posOffset>
                </wp:positionV>
                <wp:extent cx="981075" cy="666750"/>
                <wp:effectExtent l="0" t="0" r="28575" b="1905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3D134F" id="Rectángulo 92" o:spid="_x0000_s1026" style="position:absolute;margin-left:240.75pt;margin-top:-2.25pt;width:77.2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h7gg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" filled="f" strokecolor="#1f4d78 [1604]" strokeweight="1pt"/>
            </w:pict>
          </mc:Fallback>
        </mc:AlternateContent>
      </w:r>
      <w:r w:rsidRPr="00BE291A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8480" behindDoc="0" locked="0" layoutInCell="1" allowOverlap="1" wp14:anchorId="47787AD0" wp14:editId="740C58D3">
            <wp:simplePos x="0" y="0"/>
            <wp:positionH relativeFrom="column">
              <wp:posOffset>3105150</wp:posOffset>
            </wp:positionH>
            <wp:positionV relativeFrom="paragraph">
              <wp:posOffset>66675</wp:posOffset>
            </wp:positionV>
            <wp:extent cx="1844675" cy="1266825"/>
            <wp:effectExtent l="0" t="0" r="3175" b="0"/>
            <wp:wrapThrough wrapText="bothSides">
              <wp:wrapPolygon edited="0">
                <wp:start x="0" y="0"/>
                <wp:lineTo x="0" y="21113"/>
                <wp:lineTo x="21414" y="21113"/>
                <wp:lineTo x="21414" y="0"/>
                <wp:lineTo x="0" y="0"/>
              </wp:wrapPolygon>
            </wp:wrapThrough>
            <wp:docPr id="93" name="Imagen 93" descr="http://thumb9.shutterstock.com/display_pic_with_logo/697822/163974296/stock-photo-evolution-of-earth-millions-years-ago-to-today-16397429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697822/163974296/stock-photo-evolution-of-earth-millions-years-ago-to-today-16397429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91A">
        <w:rPr>
          <w:rFonts w:ascii="Arial" w:hAnsi="Arial" w:cs="Arial"/>
          <w:noProof/>
          <w:lang w:val="es-CO" w:eastAsia="es-CO"/>
        </w:rPr>
        <w:drawing>
          <wp:inline distT="0" distB="0" distL="0" distR="0" wp14:anchorId="18B879A3" wp14:editId="781F13BD">
            <wp:extent cx="1057275" cy="1352742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91A">
        <w:rPr>
          <w:rFonts w:ascii="Arial" w:hAnsi="Arial" w:cs="Arial"/>
          <w:b/>
        </w:rPr>
        <w:t>&lt;</w:t>
      </w:r>
      <w:proofErr w:type="spellStart"/>
      <w:r w:rsidRPr="00BE291A">
        <w:rPr>
          <w:rFonts w:ascii="Arial" w:hAnsi="Arial" w:cs="Arial"/>
          <w:b/>
        </w:rPr>
        <w:t>seleccionar</w:t>
      </w:r>
      <w:proofErr w:type="spellEnd"/>
      <w:r w:rsidRPr="00BE291A">
        <w:rPr>
          <w:rFonts w:ascii="Arial" w:hAnsi="Arial" w:cs="Arial"/>
          <w:b/>
        </w:rPr>
        <w:t xml:space="preserve"> </w:t>
      </w:r>
      <w:proofErr w:type="spellStart"/>
      <w:r w:rsidRPr="00BE291A">
        <w:rPr>
          <w:rFonts w:ascii="Arial" w:hAnsi="Arial" w:cs="Arial"/>
          <w:b/>
        </w:rPr>
        <w:t>estas</w:t>
      </w:r>
      <w:proofErr w:type="spellEnd"/>
      <w:r w:rsidRPr="00BE291A">
        <w:rPr>
          <w:rFonts w:ascii="Arial" w:hAnsi="Arial" w:cs="Arial"/>
          <w:b/>
        </w:rPr>
        <w:t xml:space="preserve"> dos &lt;&lt;</w:t>
      </w:r>
      <w:r w:rsidR="003D34E4">
        <w:rPr>
          <w:rFonts w:ascii="Arial" w:hAnsi="Arial" w:cs="Arial"/>
          <w:b/>
        </w:rPr>
        <w:t xml:space="preserve"> 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Imagen 5</w:t>
      </w:r>
      <w:r w:rsidR="003D34E4">
        <w:rPr>
          <w:rFonts w:ascii="Arial" w:hAnsi="Arial" w:cs="Arial"/>
          <w:b/>
        </w:rPr>
        <w:t xml:space="preserve"> </w:t>
      </w:r>
      <w:r w:rsidR="009D6A36" w:rsidRPr="00BE291A">
        <w:rPr>
          <w:rFonts w:ascii="Arial" w:hAnsi="Arial" w:cs="Arial"/>
          <w:bCs/>
        </w:rPr>
        <w:t>163974296</w:t>
      </w:r>
    </w:p>
    <w:p w:rsidR="001B708F" w:rsidRPr="00BE291A" w:rsidRDefault="001B708F" w:rsidP="00BE291A">
      <w:pPr>
        <w:spacing w:line="360" w:lineRule="auto"/>
        <w:rPr>
          <w:rFonts w:ascii="Arial" w:hAnsi="Arial" w:cs="Arial"/>
          <w:b/>
        </w:rPr>
      </w:pPr>
    </w:p>
    <w:p w:rsidR="00805F76" w:rsidRPr="00BE291A" w:rsidRDefault="00805F76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…estuvieron separados hace 240 millones de años.</w:t>
      </w:r>
    </w:p>
    <w:p w:rsidR="00A62A2A" w:rsidRPr="00BE291A" w:rsidRDefault="00805F76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lang w:val="es-CO"/>
        </w:rPr>
      </w:pPr>
      <w:r w:rsidRPr="00BE291A">
        <w:rPr>
          <w:rFonts w:ascii="Arial" w:hAnsi="Arial" w:cs="Arial"/>
          <w:b/>
          <w:bCs/>
          <w:lang w:val="es-CO"/>
        </w:rPr>
        <w:t>…estuvieron unidos hace 240 millones de años.</w:t>
      </w:r>
    </w:p>
    <w:p w:rsidR="00805F76" w:rsidRPr="00BE291A" w:rsidRDefault="00805F76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Cs/>
        </w:rPr>
      </w:pPr>
      <w:proofErr w:type="gramStart"/>
      <w:r w:rsidRPr="00BE291A">
        <w:rPr>
          <w:rFonts w:ascii="Arial" w:hAnsi="Arial" w:cs="Arial"/>
          <w:bCs/>
        </w:rPr>
        <w:t>…</w:t>
      </w:r>
      <w:proofErr w:type="spellStart"/>
      <w:r w:rsidR="00C82094" w:rsidRPr="00BE291A">
        <w:rPr>
          <w:rFonts w:ascii="Arial" w:hAnsi="Arial" w:cs="Arial"/>
          <w:bCs/>
        </w:rPr>
        <w:t>siempre</w:t>
      </w:r>
      <w:proofErr w:type="spellEnd"/>
      <w:r w:rsidR="00C82094" w:rsidRPr="00BE291A">
        <w:rPr>
          <w:rFonts w:ascii="Arial" w:hAnsi="Arial" w:cs="Arial"/>
          <w:bCs/>
        </w:rPr>
        <w:t xml:space="preserve"> </w:t>
      </w:r>
      <w:proofErr w:type="spellStart"/>
      <w:r w:rsidR="00C82094" w:rsidRPr="00BE291A">
        <w:rPr>
          <w:rFonts w:ascii="Arial" w:hAnsi="Arial" w:cs="Arial"/>
          <w:bCs/>
        </w:rPr>
        <w:t>estuvieron</w:t>
      </w:r>
      <w:proofErr w:type="spellEnd"/>
      <w:r w:rsidR="00C82094" w:rsidRPr="00BE291A">
        <w:rPr>
          <w:rFonts w:ascii="Arial" w:hAnsi="Arial" w:cs="Arial"/>
          <w:bCs/>
        </w:rPr>
        <w:t xml:space="preserve"> </w:t>
      </w:r>
      <w:proofErr w:type="spellStart"/>
      <w:r w:rsidR="00C82094" w:rsidRPr="00BE291A">
        <w:rPr>
          <w:rFonts w:ascii="Arial" w:hAnsi="Arial" w:cs="Arial"/>
          <w:bCs/>
        </w:rPr>
        <w:t>unidos</w:t>
      </w:r>
      <w:proofErr w:type="spellEnd"/>
      <w:r w:rsidR="00C82094" w:rsidRPr="00BE291A">
        <w:rPr>
          <w:rFonts w:ascii="Arial" w:hAnsi="Arial" w:cs="Arial"/>
          <w:bCs/>
        </w:rPr>
        <w:t>.</w:t>
      </w:r>
      <w:proofErr w:type="gramEnd"/>
    </w:p>
    <w:p w:rsidR="00A62A2A" w:rsidRPr="00BE291A" w:rsidRDefault="00C82094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gramStart"/>
      <w:r w:rsidRPr="00BE291A">
        <w:rPr>
          <w:rFonts w:ascii="Arial" w:hAnsi="Arial" w:cs="Arial"/>
        </w:rPr>
        <w:t>…</w:t>
      </w:r>
      <w:proofErr w:type="spellStart"/>
      <w:r w:rsidRPr="00BE291A">
        <w:rPr>
          <w:rFonts w:ascii="Arial" w:hAnsi="Arial" w:cs="Arial"/>
        </w:rPr>
        <w:t>siempre</w:t>
      </w:r>
      <w:proofErr w:type="spellEnd"/>
      <w:r w:rsidRPr="00BE291A">
        <w:rPr>
          <w:rFonts w:ascii="Arial" w:hAnsi="Arial" w:cs="Arial"/>
        </w:rPr>
        <w:t xml:space="preserve"> </w:t>
      </w:r>
      <w:proofErr w:type="spellStart"/>
      <w:r w:rsidRPr="00BE291A">
        <w:rPr>
          <w:rFonts w:ascii="Arial" w:hAnsi="Arial" w:cs="Arial"/>
        </w:rPr>
        <w:t>estuvieron</w:t>
      </w:r>
      <w:proofErr w:type="spellEnd"/>
      <w:r w:rsidRPr="00BE291A">
        <w:rPr>
          <w:rFonts w:ascii="Arial" w:hAnsi="Arial" w:cs="Arial"/>
        </w:rPr>
        <w:t xml:space="preserve"> </w:t>
      </w:r>
      <w:proofErr w:type="spellStart"/>
      <w:r w:rsidRPr="00BE291A">
        <w:rPr>
          <w:rFonts w:ascii="Arial" w:hAnsi="Arial" w:cs="Arial"/>
        </w:rPr>
        <w:t>separados</w:t>
      </w:r>
      <w:proofErr w:type="spellEnd"/>
      <w:r w:rsidRPr="00BE291A">
        <w:rPr>
          <w:rFonts w:ascii="Arial" w:hAnsi="Arial" w:cs="Arial"/>
        </w:rPr>
        <w:t>.</w:t>
      </w:r>
      <w:proofErr w:type="gramEnd"/>
    </w:p>
    <w:p w:rsidR="00A62A2A" w:rsidRPr="00BE291A" w:rsidRDefault="00A62A2A" w:rsidP="00BE291A">
      <w:pPr>
        <w:spacing w:line="360" w:lineRule="auto"/>
        <w:rPr>
          <w:rFonts w:ascii="Arial" w:hAnsi="Arial" w:cs="Arial"/>
          <w:noProof/>
          <w:lang w:val="es-CO" w:eastAsia="es-CO" w:bidi="he-IL"/>
        </w:rPr>
      </w:pPr>
    </w:p>
    <w:p w:rsidR="001D358F" w:rsidRPr="00BE291A" w:rsidRDefault="00A62A2A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lang w:val="es-CO"/>
        </w:rPr>
        <w:t>Explicación:</w:t>
      </w:r>
      <w:r w:rsidRPr="00BE291A">
        <w:rPr>
          <w:rFonts w:ascii="Arial" w:hAnsi="Arial" w:cs="Arial"/>
          <w:lang w:val="es-CO"/>
        </w:rPr>
        <w:t xml:space="preserve"> </w:t>
      </w:r>
      <w:r w:rsidR="009C611F" w:rsidRPr="00BE291A">
        <w:rPr>
          <w:rFonts w:ascii="Arial" w:hAnsi="Arial" w:cs="Arial"/>
          <w:lang w:val="es-CO"/>
        </w:rPr>
        <w:t>Los</w:t>
      </w:r>
      <w:r w:rsidR="00C82094" w:rsidRPr="00BE291A">
        <w:rPr>
          <w:rFonts w:ascii="Arial" w:hAnsi="Arial" w:cs="Arial"/>
          <w:lang w:val="es-CO"/>
        </w:rPr>
        <w:t xml:space="preserve"> continentes </w:t>
      </w:r>
      <w:r w:rsidR="009C611F" w:rsidRPr="00BE291A">
        <w:rPr>
          <w:rFonts w:ascii="Arial" w:hAnsi="Arial" w:cs="Arial"/>
          <w:lang w:val="es-CO"/>
        </w:rPr>
        <w:t>formaron</w:t>
      </w:r>
      <w:r w:rsidR="00C82094" w:rsidRPr="00BE291A">
        <w:rPr>
          <w:rFonts w:ascii="Arial" w:hAnsi="Arial" w:cs="Arial"/>
          <w:lang w:val="es-CO"/>
        </w:rPr>
        <w:t xml:space="preserve"> un </w:t>
      </w:r>
      <w:r w:rsidR="009C611F" w:rsidRPr="00BE291A">
        <w:rPr>
          <w:rFonts w:ascii="Arial" w:hAnsi="Arial" w:cs="Arial"/>
          <w:lang w:val="es-CO"/>
        </w:rPr>
        <w:t xml:space="preserve">gran </w:t>
      </w:r>
      <w:proofErr w:type="spellStart"/>
      <w:r w:rsidR="00C82094" w:rsidRPr="00BE291A">
        <w:rPr>
          <w:rFonts w:ascii="Arial" w:hAnsi="Arial" w:cs="Arial"/>
          <w:lang w:val="es-CO"/>
        </w:rPr>
        <w:t>supercontinente</w:t>
      </w:r>
      <w:proofErr w:type="spellEnd"/>
      <w:r w:rsidR="00C82094" w:rsidRPr="00BE291A">
        <w:rPr>
          <w:rFonts w:ascii="Arial" w:hAnsi="Arial" w:cs="Arial"/>
          <w:lang w:val="es-CO"/>
        </w:rPr>
        <w:t xml:space="preserve"> hace unos 240 millones de años</w:t>
      </w:r>
      <w:ins w:id="39" w:author="María" w:date="2015-09-16T09:49:00Z">
        <w:r w:rsidR="005B3A6D">
          <w:rPr>
            <w:rFonts w:ascii="Arial" w:hAnsi="Arial" w:cs="Arial"/>
            <w:lang w:val="es-CO"/>
          </w:rPr>
          <w:t>.</w:t>
        </w:r>
      </w:ins>
    </w:p>
    <w:p w:rsidR="001D358F" w:rsidRPr="00BE291A" w:rsidRDefault="001D358F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highlight w:val="yellow"/>
          <w:lang w:val="es-CO"/>
        </w:rPr>
        <w:t>Pregunta 6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lang w:val="es-CO"/>
        </w:rPr>
      </w:pPr>
    </w:p>
    <w:p w:rsidR="0077711E" w:rsidRPr="00BE291A" w:rsidRDefault="0077711E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 xml:space="preserve">El caso de la distribución de los </w:t>
      </w:r>
      <w:proofErr w:type="spellStart"/>
      <w:r w:rsidRPr="00BE291A">
        <w:rPr>
          <w:rFonts w:ascii="Arial" w:hAnsi="Arial" w:cs="Arial"/>
          <w:lang w:val="es-CO"/>
        </w:rPr>
        <w:t>Glossopteris</w:t>
      </w:r>
      <w:proofErr w:type="spellEnd"/>
      <w:r w:rsidRPr="00BE291A">
        <w:rPr>
          <w:rFonts w:ascii="Arial" w:hAnsi="Arial" w:cs="Arial"/>
          <w:lang w:val="es-CO"/>
        </w:rPr>
        <w:t xml:space="preserve"> es una prueba de…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77711E" w:rsidRPr="00BE291A" w:rsidRDefault="0077711E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proofErr w:type="gramStart"/>
      <w:r w:rsidRPr="00BE291A">
        <w:rPr>
          <w:rFonts w:ascii="Arial" w:hAnsi="Arial" w:cs="Arial"/>
          <w:b/>
          <w:bCs/>
        </w:rPr>
        <w:t xml:space="preserve">…la </w:t>
      </w:r>
      <w:proofErr w:type="spellStart"/>
      <w:r w:rsidRPr="00BE291A">
        <w:rPr>
          <w:rFonts w:ascii="Arial" w:hAnsi="Arial" w:cs="Arial"/>
          <w:b/>
          <w:bCs/>
        </w:rPr>
        <w:t>deriva</w:t>
      </w:r>
      <w:proofErr w:type="spellEnd"/>
      <w:r w:rsidRPr="00BE291A">
        <w:rPr>
          <w:rFonts w:ascii="Arial" w:hAnsi="Arial" w:cs="Arial"/>
          <w:b/>
          <w:bCs/>
        </w:rPr>
        <w:t xml:space="preserve"> continental.</w:t>
      </w:r>
      <w:proofErr w:type="gramEnd"/>
    </w:p>
    <w:p w:rsidR="0077711E" w:rsidRPr="00BE291A" w:rsidRDefault="007171D7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…</w:t>
      </w:r>
      <w:r w:rsidR="0077711E" w:rsidRPr="00BE291A">
        <w:rPr>
          <w:rFonts w:ascii="Arial" w:hAnsi="Arial" w:cs="Arial"/>
          <w:lang w:val="es-CO"/>
        </w:rPr>
        <w:t>la formación de los mares.</w:t>
      </w:r>
    </w:p>
    <w:p w:rsidR="0077711E" w:rsidRPr="00BE291A" w:rsidRDefault="0077711E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…</w:t>
      </w:r>
      <w:r w:rsidR="007171D7" w:rsidRPr="00BE291A">
        <w:rPr>
          <w:rFonts w:ascii="Arial" w:hAnsi="Arial" w:cs="Arial"/>
          <w:lang w:val="es-CO"/>
        </w:rPr>
        <w:t xml:space="preserve">la formación de </w:t>
      </w:r>
      <w:r w:rsidRPr="00BE291A">
        <w:rPr>
          <w:rFonts w:ascii="Arial" w:hAnsi="Arial" w:cs="Arial"/>
          <w:lang w:val="es-CO"/>
        </w:rPr>
        <w:t>cordilleras</w:t>
      </w:r>
      <w:r w:rsidR="007171D7" w:rsidRPr="00BE291A">
        <w:rPr>
          <w:rFonts w:ascii="Arial" w:hAnsi="Arial" w:cs="Arial"/>
          <w:lang w:val="es-CO"/>
        </w:rPr>
        <w:t xml:space="preserve"> </w:t>
      </w:r>
      <w:ins w:id="40" w:author="María" w:date="2015-09-16T09:50:00Z">
        <w:r w:rsidR="005B3A6D">
          <w:rPr>
            <w:rFonts w:ascii="Arial" w:hAnsi="Arial" w:cs="Arial"/>
            <w:lang w:val="es-CO"/>
          </w:rPr>
          <w:t xml:space="preserve">y </w:t>
        </w:r>
      </w:ins>
      <w:r w:rsidR="007171D7" w:rsidRPr="00BE291A">
        <w:rPr>
          <w:rFonts w:ascii="Arial" w:hAnsi="Arial" w:cs="Arial"/>
          <w:lang w:val="es-CO"/>
        </w:rPr>
        <w:t>valles.</w:t>
      </w:r>
    </w:p>
    <w:p w:rsidR="0077711E" w:rsidRPr="00BE291A" w:rsidRDefault="0077711E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…</w:t>
      </w:r>
      <w:r w:rsidR="007171D7" w:rsidRPr="00BE291A">
        <w:rPr>
          <w:rFonts w:ascii="Arial" w:hAnsi="Arial" w:cs="Arial"/>
          <w:lang w:val="es-CO"/>
        </w:rPr>
        <w:t>fenómenos relacionados con el</w:t>
      </w:r>
      <w:r w:rsidRPr="00BE291A">
        <w:rPr>
          <w:rFonts w:ascii="Arial" w:hAnsi="Arial" w:cs="Arial"/>
          <w:lang w:val="es-CO"/>
        </w:rPr>
        <w:t xml:space="preserve"> vulcanismo.</w:t>
      </w:r>
    </w:p>
    <w:p w:rsidR="00103533" w:rsidRPr="00BE291A" w:rsidRDefault="00103533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6383C7F1" wp14:editId="519A635C">
            <wp:extent cx="695831" cy="1038225"/>
            <wp:effectExtent l="0" t="0" r="9525" b="0"/>
            <wp:docPr id="85" name="Imagen 85" descr="http://thumb101.shutterstock.com/display_pic_with_logo/463249/244620157/stock-photo-glossopteris-tree-by-day-d-render-244620157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463249/244620157/stock-photo-glossopteris-tree-by-day-d-render-244620157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72" cy="10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E4">
        <w:rPr>
          <w:rFonts w:ascii="Arial" w:hAnsi="Arial" w:cs="Arial"/>
          <w:lang w:val="es-CO"/>
        </w:rPr>
        <w:t xml:space="preserve"> </w:t>
      </w:r>
    </w:p>
    <w:p w:rsidR="002979D0" w:rsidRPr="00BE291A" w:rsidRDefault="002979D0" w:rsidP="00BE291A">
      <w:pPr>
        <w:spacing w:line="360" w:lineRule="auto"/>
        <w:rPr>
          <w:rFonts w:ascii="Arial" w:hAnsi="Arial" w:cs="Arial"/>
          <w:b/>
          <w:bCs/>
          <w:lang w:val="es-CO"/>
        </w:rPr>
      </w:pPr>
      <w:r w:rsidRPr="00BE291A">
        <w:rPr>
          <w:rFonts w:ascii="Arial" w:hAnsi="Arial" w:cs="Arial"/>
          <w:b/>
          <w:bCs/>
          <w:lang w:val="es-CO"/>
        </w:rPr>
        <w:t>Imagen 6</w:t>
      </w:r>
      <w:r w:rsidR="003D34E4">
        <w:rPr>
          <w:rFonts w:ascii="Arial" w:hAnsi="Arial" w:cs="Arial"/>
          <w:b/>
          <w:bCs/>
          <w:lang w:val="es-CO"/>
        </w:rPr>
        <w:t xml:space="preserve"> </w:t>
      </w:r>
      <w:r w:rsidRPr="00BE291A">
        <w:rPr>
          <w:rFonts w:ascii="Arial" w:hAnsi="Arial" w:cs="Arial"/>
          <w:lang w:val="es-CO"/>
        </w:rPr>
        <w:t>244620157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noProof/>
          <w:lang w:val="es-CO" w:eastAsia="es-CO" w:bidi="he-IL"/>
        </w:rPr>
      </w:pPr>
    </w:p>
    <w:p w:rsidR="0077711E" w:rsidRPr="00BE291A" w:rsidRDefault="0077711E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t>Explicación:</w:t>
      </w:r>
      <w:r w:rsidR="003D34E4">
        <w:rPr>
          <w:rFonts w:ascii="Arial" w:hAnsi="Arial" w:cs="Arial"/>
          <w:b/>
          <w:lang w:val="es-CO"/>
        </w:rPr>
        <w:t xml:space="preserve"> </w:t>
      </w:r>
      <w:r w:rsidR="00465D6C" w:rsidRPr="00BE291A">
        <w:rPr>
          <w:rFonts w:ascii="Arial" w:hAnsi="Arial" w:cs="Arial"/>
          <w:lang w:val="es-CO"/>
        </w:rPr>
        <w:t xml:space="preserve">Los </w:t>
      </w:r>
      <w:proofErr w:type="spellStart"/>
      <w:r w:rsidR="00465D6C" w:rsidRPr="00BE291A">
        <w:rPr>
          <w:rFonts w:ascii="Arial" w:hAnsi="Arial" w:cs="Arial"/>
          <w:lang w:val="es-CO"/>
        </w:rPr>
        <w:t>Glossopteris</w:t>
      </w:r>
      <w:proofErr w:type="spellEnd"/>
      <w:r w:rsidR="00465D6C" w:rsidRPr="00BE291A">
        <w:rPr>
          <w:rFonts w:ascii="Arial" w:hAnsi="Arial" w:cs="Arial"/>
          <w:lang w:val="es-CO"/>
        </w:rPr>
        <w:t xml:space="preserve"> son</w:t>
      </w:r>
      <w:r w:rsidR="00272872" w:rsidRPr="00BE291A">
        <w:rPr>
          <w:rFonts w:ascii="Arial" w:hAnsi="Arial" w:cs="Arial"/>
          <w:lang w:val="es-CO"/>
        </w:rPr>
        <w:t xml:space="preserve"> una prueba</w:t>
      </w:r>
      <w:r w:rsidRPr="00BE291A">
        <w:rPr>
          <w:rFonts w:ascii="Arial" w:hAnsi="Arial" w:cs="Arial"/>
          <w:lang w:val="es-CO"/>
        </w:rPr>
        <w:t xml:space="preserve"> de la de</w:t>
      </w:r>
      <w:r w:rsidR="00272872" w:rsidRPr="00BE291A">
        <w:rPr>
          <w:rFonts w:ascii="Arial" w:hAnsi="Arial" w:cs="Arial"/>
          <w:lang w:val="es-CO"/>
        </w:rPr>
        <w:t xml:space="preserve">riva </w:t>
      </w:r>
      <w:del w:id="41" w:author="María" w:date="2015-09-16T09:50:00Z">
        <w:r w:rsidR="00272872" w:rsidRPr="00BE291A" w:rsidDel="005B3A6D">
          <w:rPr>
            <w:rFonts w:ascii="Arial" w:hAnsi="Arial" w:cs="Arial"/>
            <w:lang w:val="es-CO"/>
          </w:rPr>
          <w:delText xml:space="preserve">deriva </w:delText>
        </w:r>
      </w:del>
      <w:r w:rsidR="00272872" w:rsidRPr="00BE291A">
        <w:rPr>
          <w:rFonts w:ascii="Arial" w:hAnsi="Arial" w:cs="Arial"/>
          <w:lang w:val="es-CO"/>
        </w:rPr>
        <w:t xml:space="preserve">continental; </w:t>
      </w:r>
      <w:r w:rsidRPr="00BE291A">
        <w:rPr>
          <w:rFonts w:ascii="Arial" w:hAnsi="Arial" w:cs="Arial"/>
          <w:lang w:val="es-CO"/>
        </w:rPr>
        <w:t>nos muestra</w:t>
      </w:r>
      <w:r w:rsidR="00465D6C" w:rsidRPr="00BE291A">
        <w:rPr>
          <w:rFonts w:ascii="Arial" w:hAnsi="Arial" w:cs="Arial"/>
          <w:lang w:val="es-CO"/>
        </w:rPr>
        <w:t>n</w:t>
      </w:r>
      <w:r w:rsidRPr="00BE291A">
        <w:rPr>
          <w:rFonts w:ascii="Arial" w:hAnsi="Arial" w:cs="Arial"/>
          <w:lang w:val="es-CO"/>
        </w:rPr>
        <w:t xml:space="preserve"> que los </w:t>
      </w:r>
      <w:r w:rsidR="007171D7" w:rsidRPr="00BE291A">
        <w:rPr>
          <w:rFonts w:ascii="Arial" w:hAnsi="Arial" w:cs="Arial"/>
          <w:lang w:val="es-CO"/>
        </w:rPr>
        <w:t xml:space="preserve">continentes estuvieron </w:t>
      </w:r>
      <w:r w:rsidR="00272872" w:rsidRPr="00BE291A">
        <w:rPr>
          <w:rFonts w:ascii="Arial" w:hAnsi="Arial" w:cs="Arial"/>
          <w:lang w:val="es-CO"/>
        </w:rPr>
        <w:t>unidos</w:t>
      </w:r>
      <w:r w:rsidR="00F4014C" w:rsidRPr="00BE291A">
        <w:rPr>
          <w:rFonts w:ascii="Arial" w:hAnsi="Arial" w:cs="Arial"/>
          <w:lang w:val="es-CO"/>
        </w:rPr>
        <w:t xml:space="preserve"> </w:t>
      </w:r>
      <w:r w:rsidR="007171D7" w:rsidRPr="00BE291A">
        <w:rPr>
          <w:rFonts w:ascii="Arial" w:hAnsi="Arial" w:cs="Arial"/>
          <w:lang w:val="es-CO"/>
        </w:rPr>
        <w:t>hace millones de años</w:t>
      </w:r>
      <w:r w:rsidRPr="00BE291A">
        <w:rPr>
          <w:rFonts w:ascii="Arial" w:hAnsi="Arial" w:cs="Arial"/>
          <w:lang w:val="es-CO"/>
        </w:rPr>
        <w:t>.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</w:rPr>
      </w:pPr>
      <w:bookmarkStart w:id="42" w:name="_GoBack"/>
      <w:bookmarkEnd w:id="42"/>
      <w:del w:id="43" w:author="María" w:date="2015-09-16T09:50:00Z">
        <w:r w:rsidRPr="00BE291A" w:rsidDel="005B3A6D">
          <w:rPr>
            <w:rFonts w:ascii="Arial" w:hAnsi="Arial" w:cs="Arial"/>
          </w:rPr>
          <w:delText>.</w:delText>
        </w:r>
      </w:del>
    </w:p>
    <w:p w:rsidR="00A62A2A" w:rsidRPr="00BE291A" w:rsidRDefault="00A62A2A" w:rsidP="00BE291A">
      <w:pPr>
        <w:spacing w:line="360" w:lineRule="auto"/>
        <w:rPr>
          <w:rFonts w:ascii="Arial" w:hAnsi="Arial" w:cs="Arial"/>
          <w:b/>
        </w:rPr>
      </w:pPr>
    </w:p>
    <w:p w:rsidR="00A62A2A" w:rsidRPr="00BE291A" w:rsidRDefault="00A62A2A" w:rsidP="00BE291A">
      <w:pPr>
        <w:spacing w:line="360" w:lineRule="auto"/>
        <w:rPr>
          <w:rFonts w:ascii="Arial" w:hAnsi="Arial" w:cs="Arial"/>
          <w:b/>
        </w:rPr>
      </w:pPr>
    </w:p>
    <w:p w:rsidR="00A62A2A" w:rsidRPr="00BE291A" w:rsidRDefault="00A62A2A" w:rsidP="00BE291A">
      <w:pPr>
        <w:spacing w:line="360" w:lineRule="auto"/>
        <w:rPr>
          <w:rFonts w:ascii="Arial" w:hAnsi="Arial" w:cs="Arial"/>
          <w:b/>
        </w:rPr>
      </w:pPr>
    </w:p>
    <w:p w:rsidR="0063330F" w:rsidRPr="00BE291A" w:rsidRDefault="0063330F" w:rsidP="00BE291A">
      <w:pPr>
        <w:spacing w:line="360" w:lineRule="auto"/>
        <w:ind w:left="360"/>
        <w:rPr>
          <w:rFonts w:ascii="Arial" w:hAnsi="Arial" w:cs="Arial"/>
        </w:rPr>
      </w:pPr>
    </w:p>
    <w:sectPr w:rsidR="0063330F" w:rsidRPr="00BE2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5A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1615C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50BB"/>
    <w:multiLevelType w:val="hybridMultilevel"/>
    <w:tmpl w:val="C34CDAD2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D3057F8"/>
    <w:multiLevelType w:val="hybridMultilevel"/>
    <w:tmpl w:val="EF52B3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413D6"/>
    <w:multiLevelType w:val="hybridMultilevel"/>
    <w:tmpl w:val="4B963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02D80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6E"/>
    <w:rsid w:val="000002DB"/>
    <w:rsid w:val="000131AB"/>
    <w:rsid w:val="00020D17"/>
    <w:rsid w:val="00047BE5"/>
    <w:rsid w:val="0007158B"/>
    <w:rsid w:val="00103533"/>
    <w:rsid w:val="0013503D"/>
    <w:rsid w:val="001633FE"/>
    <w:rsid w:val="001852D1"/>
    <w:rsid w:val="00192A6E"/>
    <w:rsid w:val="001B708F"/>
    <w:rsid w:val="001C66A8"/>
    <w:rsid w:val="001D358F"/>
    <w:rsid w:val="00272872"/>
    <w:rsid w:val="00274447"/>
    <w:rsid w:val="002979D0"/>
    <w:rsid w:val="002B19CD"/>
    <w:rsid w:val="003D34E4"/>
    <w:rsid w:val="003F570A"/>
    <w:rsid w:val="0042573A"/>
    <w:rsid w:val="00465D6C"/>
    <w:rsid w:val="004962D0"/>
    <w:rsid w:val="005B3A6D"/>
    <w:rsid w:val="00610455"/>
    <w:rsid w:val="00614A1F"/>
    <w:rsid w:val="0063330F"/>
    <w:rsid w:val="00665A1F"/>
    <w:rsid w:val="00710A41"/>
    <w:rsid w:val="007171D7"/>
    <w:rsid w:val="007267F5"/>
    <w:rsid w:val="007412C5"/>
    <w:rsid w:val="0077711E"/>
    <w:rsid w:val="00805F76"/>
    <w:rsid w:val="00827542"/>
    <w:rsid w:val="00844E9C"/>
    <w:rsid w:val="00850B0F"/>
    <w:rsid w:val="00860892"/>
    <w:rsid w:val="00877781"/>
    <w:rsid w:val="008A5CF4"/>
    <w:rsid w:val="009109EF"/>
    <w:rsid w:val="009444BD"/>
    <w:rsid w:val="00951771"/>
    <w:rsid w:val="009C611F"/>
    <w:rsid w:val="009D6A36"/>
    <w:rsid w:val="00A3414A"/>
    <w:rsid w:val="00A62A2A"/>
    <w:rsid w:val="00A923CC"/>
    <w:rsid w:val="00AC028B"/>
    <w:rsid w:val="00B042F8"/>
    <w:rsid w:val="00B800D4"/>
    <w:rsid w:val="00B94D3D"/>
    <w:rsid w:val="00BE291A"/>
    <w:rsid w:val="00BF4EC2"/>
    <w:rsid w:val="00C15825"/>
    <w:rsid w:val="00C235F0"/>
    <w:rsid w:val="00C31A21"/>
    <w:rsid w:val="00C5010C"/>
    <w:rsid w:val="00C82094"/>
    <w:rsid w:val="00CD7962"/>
    <w:rsid w:val="00D60CE9"/>
    <w:rsid w:val="00DD2DB9"/>
    <w:rsid w:val="00DE1010"/>
    <w:rsid w:val="00E31AB5"/>
    <w:rsid w:val="00E8045B"/>
    <w:rsid w:val="00EC26AF"/>
    <w:rsid w:val="00F4014C"/>
    <w:rsid w:val="00F507E8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192A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2A6E"/>
    <w:rPr>
      <w:color w:val="0563C1" w:themeColor="hyperlink"/>
      <w:u w:val="single"/>
    </w:rPr>
  </w:style>
  <w:style w:type="paragraph" w:customStyle="1" w:styleId="Default">
    <w:name w:val="Default"/>
    <w:rsid w:val="00192A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D3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9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91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192A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2A6E"/>
    <w:rPr>
      <w:color w:val="0563C1" w:themeColor="hyperlink"/>
      <w:u w:val="single"/>
    </w:rPr>
  </w:style>
  <w:style w:type="paragraph" w:customStyle="1" w:styleId="Default">
    <w:name w:val="Default"/>
    <w:rsid w:val="00192A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D3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9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91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8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4859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84045">
                                      <w:marLeft w:val="-510"/>
                                      <w:marRight w:val="-7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1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3" w:color="111111"/>
                                            <w:left w:val="none" w:sz="0" w:space="0" w:color="auto"/>
                                            <w:bottom w:val="single" w:sz="6" w:space="23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3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1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9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20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28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38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53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17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23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60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66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666666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30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15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270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884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082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998270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2167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56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427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985372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969240">
                                                                  <w:marLeft w:val="0"/>
                                                                  <w:marRight w:val="0"/>
                                                                  <w:marTop w:val="3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1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27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33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79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10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62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6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subscribe?clicksrc=inline_thumb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45</cp:revision>
  <dcterms:created xsi:type="dcterms:W3CDTF">2015-07-19T19:47:00Z</dcterms:created>
  <dcterms:modified xsi:type="dcterms:W3CDTF">2015-09-16T14:50:00Z</dcterms:modified>
</cp:coreProperties>
</file>