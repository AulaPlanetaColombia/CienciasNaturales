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0F1" w:rsidRPr="00AA68BD" w:rsidRDefault="00D620F1" w:rsidP="00AA68BD">
      <w:pPr>
        <w:spacing w:line="360" w:lineRule="auto"/>
        <w:rPr>
          <w:rFonts w:ascii="Arial" w:hAnsi="Arial" w:cs="Arial"/>
          <w:b/>
          <w:bCs/>
          <w:color w:val="FF0000"/>
          <w:sz w:val="24"/>
          <w:szCs w:val="24"/>
        </w:rPr>
      </w:pPr>
      <w:r w:rsidRPr="00AA68BD">
        <w:rPr>
          <w:rFonts w:ascii="Arial" w:hAnsi="Arial" w:cs="Arial"/>
          <w:b/>
          <w:bCs/>
          <w:color w:val="FF0000"/>
          <w:sz w:val="24"/>
          <w:szCs w:val="24"/>
        </w:rPr>
        <w:t>CN_07_06_CO</w:t>
      </w:r>
    </w:p>
    <w:p w:rsidR="00974C6C" w:rsidRPr="00AA68BD" w:rsidRDefault="00974C6C" w:rsidP="00AA68BD">
      <w:pPr>
        <w:spacing w:line="360" w:lineRule="auto"/>
        <w:rPr>
          <w:rFonts w:ascii="Arial" w:hAnsi="Arial" w:cs="Arial"/>
          <w:b/>
          <w:bCs/>
          <w:color w:val="FF0000"/>
          <w:sz w:val="24"/>
          <w:szCs w:val="24"/>
        </w:rPr>
      </w:pPr>
      <w:r w:rsidRPr="00AA68BD">
        <w:rPr>
          <w:rFonts w:ascii="Arial" w:hAnsi="Arial" w:cs="Arial"/>
          <w:b/>
          <w:bCs/>
          <w:color w:val="FF0000"/>
          <w:sz w:val="24"/>
          <w:szCs w:val="24"/>
        </w:rPr>
        <w:t>Los movimientos espaciales de la Tierra y sus efectos</w:t>
      </w:r>
      <w:r w:rsidRPr="00AA68BD">
        <w:rPr>
          <w:rFonts w:ascii="Arial" w:hAnsi="Arial" w:cs="Arial"/>
          <w:b/>
          <w:bCs/>
          <w:color w:val="FF0000"/>
          <w:sz w:val="24"/>
          <w:szCs w:val="24"/>
        </w:rPr>
        <w:tab/>
      </w:r>
    </w:p>
    <w:p w:rsidR="00974C6C" w:rsidRPr="00AA68BD" w:rsidRDefault="00974C6C" w:rsidP="00AA68BD">
      <w:pPr>
        <w:spacing w:line="360" w:lineRule="auto"/>
        <w:rPr>
          <w:rFonts w:ascii="Arial" w:hAnsi="Arial" w:cs="Arial"/>
          <w:b/>
          <w:bCs/>
          <w:color w:val="FF0000"/>
          <w:sz w:val="24"/>
          <w:szCs w:val="24"/>
        </w:rPr>
      </w:pPr>
      <w:r w:rsidRPr="00AA68BD">
        <w:rPr>
          <w:rFonts w:ascii="Arial" w:hAnsi="Arial" w:cs="Arial"/>
          <w:b/>
          <w:bCs/>
          <w:color w:val="FF0000"/>
          <w:sz w:val="24"/>
          <w:szCs w:val="24"/>
        </w:rPr>
        <w:t>Interactivo en el que se explican los movimientos espaciales de la Tierra y sus efectos</w:t>
      </w:r>
      <w:r w:rsidRPr="00AA68BD">
        <w:rPr>
          <w:rFonts w:ascii="Arial" w:hAnsi="Arial" w:cs="Arial"/>
          <w:b/>
          <w:bCs/>
          <w:color w:val="FF0000"/>
          <w:sz w:val="24"/>
          <w:szCs w:val="24"/>
        </w:rPr>
        <w:tab/>
      </w:r>
    </w:p>
    <w:p w:rsidR="00A14C0C" w:rsidRPr="00AA68BD" w:rsidRDefault="00974C6C" w:rsidP="00AA68BD">
      <w:pPr>
        <w:spacing w:line="360" w:lineRule="auto"/>
        <w:rPr>
          <w:rFonts w:ascii="Arial" w:hAnsi="Arial" w:cs="Arial"/>
          <w:b/>
          <w:bCs/>
          <w:color w:val="FF0000"/>
          <w:sz w:val="24"/>
          <w:szCs w:val="24"/>
        </w:rPr>
      </w:pPr>
      <w:r w:rsidRPr="00AA68BD">
        <w:rPr>
          <w:rFonts w:ascii="Arial" w:hAnsi="Arial" w:cs="Arial"/>
          <w:b/>
          <w:bCs/>
          <w:color w:val="FF0000"/>
          <w:sz w:val="24"/>
          <w:szCs w:val="24"/>
        </w:rPr>
        <w:t xml:space="preserve">NUEVO  </w:t>
      </w:r>
      <w:r w:rsidRPr="00AA68BD">
        <w:rPr>
          <w:rFonts w:ascii="Arial" w:hAnsi="Arial" w:cs="Arial"/>
          <w:b/>
          <w:bCs/>
          <w:color w:val="FF0000"/>
          <w:sz w:val="24"/>
          <w:szCs w:val="24"/>
        </w:rPr>
        <w:tab/>
        <w:t>INTERACTIVO</w:t>
      </w:r>
      <w:r w:rsidRPr="00AA68BD">
        <w:rPr>
          <w:rFonts w:ascii="Arial" w:hAnsi="Arial" w:cs="Arial"/>
          <w:b/>
          <w:bCs/>
          <w:color w:val="FF0000"/>
          <w:sz w:val="24"/>
          <w:szCs w:val="24"/>
        </w:rPr>
        <w:tab/>
      </w:r>
      <w:r w:rsidRPr="00AA68BD">
        <w:rPr>
          <w:rFonts w:ascii="Arial" w:hAnsi="Arial" w:cs="Arial"/>
          <w:b/>
          <w:bCs/>
          <w:color w:val="FF0000"/>
          <w:sz w:val="24"/>
          <w:szCs w:val="24"/>
        </w:rPr>
        <w:tab/>
        <w:t>F7</w:t>
      </w:r>
    </w:p>
    <w:p w:rsidR="00974C6C" w:rsidRPr="00AA68BD" w:rsidRDefault="001A00C4" w:rsidP="00AA68BD">
      <w:pPr>
        <w:spacing w:line="360" w:lineRule="auto"/>
        <w:rPr>
          <w:rFonts w:ascii="Arial" w:hAnsi="Arial" w:cs="Arial"/>
          <w:b/>
          <w:bCs/>
          <w:sz w:val="24"/>
          <w:szCs w:val="24"/>
        </w:rPr>
      </w:pPr>
      <w:r w:rsidRPr="00AA68BD">
        <w:rPr>
          <w:rFonts w:ascii="Arial" w:hAnsi="Arial" w:cs="Arial"/>
          <w:b/>
          <w:bCs/>
          <w:sz w:val="24"/>
          <w:szCs w:val="24"/>
        </w:rPr>
        <w:t>Menú principal</w:t>
      </w:r>
    </w:p>
    <w:p w:rsidR="001A00C4" w:rsidRPr="00AA68BD" w:rsidRDefault="001A00C4" w:rsidP="00AA68BD">
      <w:pPr>
        <w:spacing w:line="360" w:lineRule="auto"/>
        <w:rPr>
          <w:rFonts w:ascii="Arial" w:hAnsi="Arial" w:cs="Arial"/>
          <w:sz w:val="24"/>
          <w:szCs w:val="24"/>
        </w:rPr>
      </w:pPr>
      <w:r w:rsidRPr="00AA68BD">
        <w:rPr>
          <w:rFonts w:ascii="Arial" w:hAnsi="Arial" w:cs="Arial"/>
          <w:b/>
          <w:bCs/>
          <w:sz w:val="24"/>
          <w:szCs w:val="24"/>
        </w:rPr>
        <w:t>Título de la pantalla:</w:t>
      </w:r>
      <w:r w:rsidRPr="00AA68BD">
        <w:rPr>
          <w:rFonts w:ascii="Arial" w:hAnsi="Arial" w:cs="Arial"/>
          <w:sz w:val="24"/>
          <w:szCs w:val="24"/>
        </w:rPr>
        <w:t xml:space="preserve"> Los movimientos espaciales de la Tierra y sus efectos</w:t>
      </w:r>
    </w:p>
    <w:p w:rsidR="00527F75" w:rsidRPr="00AA68BD" w:rsidRDefault="00527F75" w:rsidP="00AA68BD">
      <w:pPr>
        <w:spacing w:line="360" w:lineRule="auto"/>
        <w:rPr>
          <w:rFonts w:ascii="Arial" w:hAnsi="Arial" w:cs="Arial"/>
          <w:b/>
          <w:bCs/>
          <w:sz w:val="24"/>
          <w:szCs w:val="24"/>
        </w:rPr>
      </w:pPr>
      <w:r w:rsidRPr="00AA68BD">
        <w:rPr>
          <w:rFonts w:ascii="Arial" w:hAnsi="Arial" w:cs="Arial"/>
          <w:b/>
          <w:bCs/>
          <w:sz w:val="24"/>
          <w:szCs w:val="24"/>
        </w:rPr>
        <w:t>Distribución visual del menú:</w:t>
      </w:r>
    </w:p>
    <w:tbl>
      <w:tblPr>
        <w:tblStyle w:val="Tablaconcuadrcula"/>
        <w:tblW w:w="0" w:type="auto"/>
        <w:tblLook w:val="04A0" w:firstRow="1" w:lastRow="0" w:firstColumn="1" w:lastColumn="0" w:noHBand="0" w:noVBand="1"/>
      </w:tblPr>
      <w:tblGrid>
        <w:gridCol w:w="704"/>
        <w:gridCol w:w="709"/>
        <w:gridCol w:w="709"/>
      </w:tblGrid>
      <w:tr w:rsidR="00527F75" w:rsidRPr="00AA68BD" w:rsidTr="00527F75">
        <w:tc>
          <w:tcPr>
            <w:tcW w:w="704" w:type="dxa"/>
          </w:tcPr>
          <w:p w:rsidR="00527F75" w:rsidRPr="00AA68BD" w:rsidRDefault="00527F75" w:rsidP="00AA68BD">
            <w:pPr>
              <w:spacing w:line="360" w:lineRule="auto"/>
              <w:rPr>
                <w:rFonts w:ascii="Arial" w:hAnsi="Arial" w:cs="Arial"/>
                <w:sz w:val="24"/>
                <w:szCs w:val="24"/>
              </w:rPr>
            </w:pPr>
          </w:p>
        </w:tc>
        <w:tc>
          <w:tcPr>
            <w:tcW w:w="709" w:type="dxa"/>
          </w:tcPr>
          <w:p w:rsidR="00527F75" w:rsidRPr="00AA68BD" w:rsidRDefault="00527F75" w:rsidP="00AA68BD">
            <w:pPr>
              <w:spacing w:line="360" w:lineRule="auto"/>
              <w:rPr>
                <w:rFonts w:ascii="Arial" w:hAnsi="Arial" w:cs="Arial"/>
                <w:sz w:val="24"/>
                <w:szCs w:val="24"/>
              </w:rPr>
            </w:pPr>
          </w:p>
        </w:tc>
        <w:tc>
          <w:tcPr>
            <w:tcW w:w="709" w:type="dxa"/>
          </w:tcPr>
          <w:p w:rsidR="00527F75" w:rsidRPr="00AA68BD" w:rsidRDefault="00527F75" w:rsidP="00AA68BD">
            <w:pPr>
              <w:spacing w:line="360" w:lineRule="auto"/>
              <w:rPr>
                <w:rFonts w:ascii="Arial" w:hAnsi="Arial" w:cs="Arial"/>
                <w:sz w:val="24"/>
                <w:szCs w:val="24"/>
              </w:rPr>
            </w:pPr>
          </w:p>
        </w:tc>
      </w:tr>
    </w:tbl>
    <w:p w:rsidR="001A00C4" w:rsidRPr="00AA68BD" w:rsidRDefault="001A00C4" w:rsidP="00AA68BD">
      <w:pPr>
        <w:spacing w:line="360" w:lineRule="auto"/>
        <w:rPr>
          <w:rFonts w:ascii="Arial" w:hAnsi="Arial" w:cs="Arial"/>
          <w:sz w:val="24"/>
          <w:szCs w:val="24"/>
        </w:rPr>
      </w:pPr>
    </w:p>
    <w:p w:rsidR="001A00C4" w:rsidRPr="00AA68BD" w:rsidRDefault="00527F75" w:rsidP="00AA68BD">
      <w:pPr>
        <w:spacing w:line="360" w:lineRule="auto"/>
        <w:rPr>
          <w:rFonts w:ascii="Arial" w:hAnsi="Arial" w:cs="Arial"/>
          <w:b/>
          <w:bCs/>
          <w:sz w:val="24"/>
          <w:szCs w:val="24"/>
        </w:rPr>
      </w:pPr>
      <w:r w:rsidRPr="00AA68BD">
        <w:rPr>
          <w:rFonts w:ascii="Arial" w:hAnsi="Arial" w:cs="Arial"/>
          <w:b/>
          <w:bCs/>
          <w:sz w:val="24"/>
          <w:szCs w:val="24"/>
          <w:highlight w:val="yellow"/>
        </w:rPr>
        <w:t>Opciones del menú:</w:t>
      </w: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yellow"/>
        </w:rPr>
        <w:t>Opción 1</w:t>
      </w:r>
      <w:r w:rsidRPr="00AA68BD">
        <w:rPr>
          <w:rFonts w:ascii="Arial" w:hAnsi="Arial" w:cs="Arial"/>
          <w:b/>
          <w:bCs/>
          <w:sz w:val="24"/>
          <w:szCs w:val="24"/>
        </w:rPr>
        <w:t xml:space="preserve"> (muestra un submenú)</w:t>
      </w:r>
    </w:p>
    <w:p w:rsidR="00C51819" w:rsidRPr="00AA68BD" w:rsidRDefault="00A07C25" w:rsidP="00AA68BD">
      <w:pPr>
        <w:spacing w:line="360" w:lineRule="auto"/>
        <w:rPr>
          <w:rFonts w:ascii="Arial" w:hAnsi="Arial" w:cs="Arial"/>
          <w:b/>
          <w:bCs/>
          <w:sz w:val="24"/>
          <w:szCs w:val="24"/>
          <w:highlight w:val="yellow"/>
        </w:rPr>
      </w:pPr>
      <w:r w:rsidRPr="00AA68BD">
        <w:rPr>
          <w:rFonts w:ascii="Arial" w:hAnsi="Arial" w:cs="Arial"/>
          <w:b/>
          <w:bCs/>
          <w:sz w:val="24"/>
          <w:szCs w:val="24"/>
          <w:highlight w:val="yellow"/>
        </w:rPr>
        <w:t>Imagen</w:t>
      </w:r>
      <w:r w:rsidR="00AF32F4" w:rsidRPr="00AA68BD">
        <w:rPr>
          <w:rFonts w:ascii="Arial" w:hAnsi="Arial" w:cs="Arial"/>
          <w:b/>
          <w:bCs/>
          <w:sz w:val="24"/>
          <w:szCs w:val="24"/>
          <w:highlight w:val="yellow"/>
        </w:rPr>
        <w:t xml:space="preserve"> 1</w:t>
      </w:r>
      <w:r w:rsidRPr="00AA68BD">
        <w:rPr>
          <w:rFonts w:ascii="Arial" w:hAnsi="Arial" w:cs="Arial"/>
          <w:b/>
          <w:bCs/>
          <w:sz w:val="24"/>
          <w:szCs w:val="24"/>
          <w:highlight w:val="yellow"/>
        </w:rPr>
        <w:t>:</w:t>
      </w:r>
    </w:p>
    <w:p w:rsidR="00C51819" w:rsidRPr="00AA68BD" w:rsidRDefault="00C51819" w:rsidP="00AA68BD">
      <w:pPr>
        <w:spacing w:line="360" w:lineRule="auto"/>
        <w:rPr>
          <w:rFonts w:ascii="Arial" w:hAnsi="Arial" w:cs="Arial"/>
          <w:b/>
          <w:bCs/>
          <w:sz w:val="24"/>
          <w:szCs w:val="24"/>
          <w:highlight w:val="yellow"/>
        </w:rPr>
      </w:pPr>
      <w:r w:rsidRPr="00AA68BD">
        <w:rPr>
          <w:rFonts w:ascii="Arial" w:hAnsi="Arial" w:cs="Arial"/>
          <w:noProof/>
          <w:color w:val="C2E1ED"/>
          <w:sz w:val="24"/>
          <w:szCs w:val="24"/>
          <w:lang w:eastAsia="es-CO"/>
        </w:rPr>
        <w:drawing>
          <wp:inline distT="0" distB="0" distL="0" distR="0" wp14:anchorId="2D7C77C3" wp14:editId="1B0B34BB">
            <wp:extent cx="1204715" cy="904875"/>
            <wp:effectExtent l="0" t="0" r="0" b="0"/>
            <wp:docPr id="1" name="Imagen 1" descr="http://thumb1.shutterstock.com/display_pic_with_logo/66811/66811,1247019739,4/stock-photo-spinning-globe-3329959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66811/66811,1247019739,4/stock-photo-spinning-globe-33299590.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7534" cy="906993"/>
                    </a:xfrm>
                    <a:prstGeom prst="rect">
                      <a:avLst/>
                    </a:prstGeom>
                    <a:noFill/>
                    <a:ln>
                      <a:noFill/>
                    </a:ln>
                  </pic:spPr>
                </pic:pic>
              </a:graphicData>
            </a:graphic>
          </wp:inline>
        </w:drawing>
      </w:r>
      <w:r w:rsidRPr="00AA68BD">
        <w:rPr>
          <w:rFonts w:ascii="Arial" w:hAnsi="Arial" w:cs="Arial"/>
          <w:b/>
          <w:bCs/>
          <w:sz w:val="24"/>
          <w:szCs w:val="24"/>
          <w:highlight w:val="yellow"/>
        </w:rPr>
        <w:t xml:space="preserve"> </w:t>
      </w:r>
      <w:r w:rsidRPr="00AA68BD">
        <w:rPr>
          <w:rFonts w:ascii="Arial" w:hAnsi="Arial" w:cs="Arial"/>
          <w:b/>
          <w:bCs/>
          <w:sz w:val="24"/>
          <w:szCs w:val="24"/>
        </w:rPr>
        <w:t>33299590</w:t>
      </w:r>
    </w:p>
    <w:p w:rsidR="00A07C25" w:rsidRPr="00AA68BD" w:rsidRDefault="00C51819" w:rsidP="00AA68BD">
      <w:pPr>
        <w:spacing w:line="360" w:lineRule="auto"/>
        <w:rPr>
          <w:rFonts w:ascii="Arial" w:hAnsi="Arial" w:cs="Arial"/>
          <w:sz w:val="24"/>
          <w:szCs w:val="24"/>
        </w:rPr>
      </w:pPr>
      <w:r w:rsidRPr="00AA68BD">
        <w:rPr>
          <w:rFonts w:ascii="Arial" w:hAnsi="Arial" w:cs="Arial"/>
          <w:b/>
          <w:bCs/>
          <w:sz w:val="24"/>
          <w:szCs w:val="24"/>
          <w:highlight w:val="yellow"/>
        </w:rPr>
        <w:t xml:space="preserve"> </w:t>
      </w:r>
      <w:r w:rsidR="00A07C25" w:rsidRPr="00AA68BD">
        <w:rPr>
          <w:rFonts w:ascii="Arial" w:hAnsi="Arial" w:cs="Arial"/>
          <w:b/>
          <w:bCs/>
          <w:sz w:val="24"/>
          <w:szCs w:val="24"/>
          <w:highlight w:val="yellow"/>
        </w:rPr>
        <w:t>Pie de imagen</w:t>
      </w:r>
      <w:r w:rsidR="00A07C25" w:rsidRPr="00AA68BD">
        <w:rPr>
          <w:rFonts w:ascii="Arial" w:hAnsi="Arial" w:cs="Arial"/>
          <w:b/>
          <w:bCs/>
          <w:sz w:val="24"/>
          <w:szCs w:val="24"/>
        </w:rPr>
        <w:t xml:space="preserve">: </w:t>
      </w:r>
      <w:r w:rsidR="00A07C25" w:rsidRPr="00AA68BD">
        <w:rPr>
          <w:rFonts w:ascii="Arial" w:hAnsi="Arial" w:cs="Arial"/>
          <w:sz w:val="24"/>
          <w:szCs w:val="24"/>
        </w:rPr>
        <w:t>La rotación</w:t>
      </w:r>
    </w:p>
    <w:p w:rsidR="00A07C25" w:rsidRPr="00AA68BD" w:rsidRDefault="00A07C25" w:rsidP="00AA68BD">
      <w:pPr>
        <w:spacing w:line="360" w:lineRule="auto"/>
        <w:rPr>
          <w:rFonts w:ascii="Arial" w:hAnsi="Arial" w:cs="Arial"/>
          <w:sz w:val="24"/>
          <w:szCs w:val="24"/>
        </w:rPr>
      </w:pPr>
      <w:r w:rsidRPr="00AA68BD">
        <w:rPr>
          <w:rFonts w:ascii="Arial" w:hAnsi="Arial" w:cs="Arial"/>
          <w:b/>
          <w:bCs/>
          <w:sz w:val="24"/>
          <w:szCs w:val="24"/>
          <w:highlight w:val="yellow"/>
        </w:rPr>
        <w:t>Pie de pantalla:</w:t>
      </w:r>
      <w:r w:rsidRPr="00AA68BD">
        <w:rPr>
          <w:rFonts w:ascii="Arial" w:hAnsi="Arial" w:cs="Arial"/>
          <w:sz w:val="24"/>
          <w:szCs w:val="24"/>
        </w:rPr>
        <w:t xml:space="preserve"> Selecciona una imagen</w:t>
      </w: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green"/>
        </w:rPr>
        <w:t>Submenú</w:t>
      </w:r>
      <w:r w:rsidRPr="00AA68BD">
        <w:rPr>
          <w:rFonts w:ascii="Arial" w:hAnsi="Arial" w:cs="Arial"/>
          <w:b/>
          <w:bCs/>
          <w:sz w:val="24"/>
          <w:szCs w:val="24"/>
        </w:rPr>
        <w:t xml:space="preserve"> </w:t>
      </w:r>
    </w:p>
    <w:p w:rsidR="00A07C25" w:rsidRPr="00AA68BD" w:rsidRDefault="00A07C25" w:rsidP="00AA68BD">
      <w:pPr>
        <w:spacing w:line="360" w:lineRule="auto"/>
        <w:rPr>
          <w:rFonts w:ascii="Arial" w:hAnsi="Arial" w:cs="Arial"/>
          <w:sz w:val="24"/>
          <w:szCs w:val="24"/>
        </w:rPr>
      </w:pPr>
      <w:r w:rsidRPr="00AA68BD">
        <w:rPr>
          <w:rFonts w:ascii="Arial" w:hAnsi="Arial" w:cs="Arial"/>
          <w:b/>
          <w:bCs/>
          <w:sz w:val="24"/>
          <w:szCs w:val="24"/>
          <w:highlight w:val="green"/>
        </w:rPr>
        <w:t>Título de la pantalla:</w:t>
      </w:r>
      <w:r w:rsidRPr="00AA68BD">
        <w:rPr>
          <w:rFonts w:ascii="Arial" w:hAnsi="Arial" w:cs="Arial"/>
          <w:sz w:val="24"/>
          <w:szCs w:val="24"/>
        </w:rPr>
        <w:t xml:space="preserve"> La rotación</w:t>
      </w: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green"/>
        </w:rPr>
        <w:t>Distribución visual del menú:</w:t>
      </w:r>
    </w:p>
    <w:tbl>
      <w:tblPr>
        <w:tblStyle w:val="Tablaconcuadrcula"/>
        <w:tblW w:w="0" w:type="auto"/>
        <w:tblLook w:val="04A0" w:firstRow="1" w:lastRow="0" w:firstColumn="1" w:lastColumn="0" w:noHBand="0" w:noVBand="1"/>
      </w:tblPr>
      <w:tblGrid>
        <w:gridCol w:w="704"/>
        <w:gridCol w:w="709"/>
      </w:tblGrid>
      <w:tr w:rsidR="00A07C25" w:rsidRPr="00AA68BD" w:rsidTr="000A10D9">
        <w:tc>
          <w:tcPr>
            <w:tcW w:w="704" w:type="dxa"/>
          </w:tcPr>
          <w:p w:rsidR="00A07C25" w:rsidRPr="00AA68BD" w:rsidRDefault="00A07C25" w:rsidP="00AA68BD">
            <w:pPr>
              <w:spacing w:line="360" w:lineRule="auto"/>
              <w:rPr>
                <w:rFonts w:ascii="Arial" w:hAnsi="Arial" w:cs="Arial"/>
                <w:sz w:val="24"/>
                <w:szCs w:val="24"/>
              </w:rPr>
            </w:pPr>
          </w:p>
        </w:tc>
        <w:tc>
          <w:tcPr>
            <w:tcW w:w="709" w:type="dxa"/>
          </w:tcPr>
          <w:p w:rsidR="00A07C25" w:rsidRPr="00AA68BD" w:rsidRDefault="00A07C25" w:rsidP="00AA68BD">
            <w:pPr>
              <w:spacing w:line="360" w:lineRule="auto"/>
              <w:rPr>
                <w:rFonts w:ascii="Arial" w:hAnsi="Arial" w:cs="Arial"/>
                <w:sz w:val="24"/>
                <w:szCs w:val="24"/>
              </w:rPr>
            </w:pPr>
          </w:p>
        </w:tc>
      </w:tr>
    </w:tbl>
    <w:p w:rsidR="00A07C25" w:rsidRPr="00AA68BD" w:rsidRDefault="00A07C25" w:rsidP="00AA68BD">
      <w:pPr>
        <w:spacing w:line="360" w:lineRule="auto"/>
        <w:rPr>
          <w:rFonts w:ascii="Arial" w:hAnsi="Arial" w:cs="Arial"/>
          <w:sz w:val="24"/>
          <w:szCs w:val="24"/>
        </w:rPr>
      </w:pP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green"/>
        </w:rPr>
        <w:lastRenderedPageBreak/>
        <w:t>Opción 1</w:t>
      </w:r>
      <w:r w:rsidRPr="00AA68BD">
        <w:rPr>
          <w:rFonts w:ascii="Arial" w:hAnsi="Arial" w:cs="Arial"/>
          <w:b/>
          <w:bCs/>
          <w:sz w:val="24"/>
          <w:szCs w:val="24"/>
        </w:rPr>
        <w:t xml:space="preserve"> (muestra </w:t>
      </w:r>
      <w:r w:rsidR="00AF1966" w:rsidRPr="00AA68BD">
        <w:rPr>
          <w:rFonts w:ascii="Arial" w:hAnsi="Arial" w:cs="Arial"/>
          <w:b/>
          <w:bCs/>
          <w:sz w:val="24"/>
          <w:szCs w:val="24"/>
        </w:rPr>
        <w:t>ficha</w:t>
      </w:r>
      <w:r w:rsidRPr="00AA68BD">
        <w:rPr>
          <w:rFonts w:ascii="Arial" w:hAnsi="Arial" w:cs="Arial"/>
          <w:b/>
          <w:bCs/>
          <w:sz w:val="24"/>
          <w:szCs w:val="24"/>
        </w:rPr>
        <w:t>)</w:t>
      </w: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2</w:t>
      </w:r>
      <w:r w:rsidRPr="00AA68BD">
        <w:rPr>
          <w:rFonts w:ascii="Arial" w:hAnsi="Arial" w:cs="Arial"/>
          <w:b/>
          <w:bCs/>
          <w:sz w:val="24"/>
          <w:szCs w:val="24"/>
          <w:highlight w:val="green"/>
        </w:rPr>
        <w:t>:</w:t>
      </w:r>
    </w:p>
    <w:p w:rsidR="00A07C25" w:rsidRPr="00AA68BD" w:rsidRDefault="006264B6" w:rsidP="00AA68BD">
      <w:pPr>
        <w:spacing w:line="360" w:lineRule="auto"/>
        <w:rPr>
          <w:rFonts w:ascii="Arial" w:hAnsi="Arial" w:cs="Arial"/>
          <w:b/>
          <w:bCs/>
          <w:sz w:val="24"/>
          <w:szCs w:val="24"/>
        </w:rPr>
      </w:pPr>
      <w:r w:rsidRPr="00AA68BD">
        <w:rPr>
          <w:rFonts w:ascii="Arial" w:hAnsi="Arial" w:cs="Arial"/>
          <w:noProof/>
          <w:color w:val="C2E1ED"/>
          <w:sz w:val="24"/>
          <w:szCs w:val="24"/>
          <w:lang w:eastAsia="es-CO"/>
        </w:rPr>
        <w:drawing>
          <wp:inline distT="0" distB="0" distL="0" distR="0" wp14:anchorId="17F2A8F3" wp14:editId="534842E6">
            <wp:extent cx="1476641" cy="1174750"/>
            <wp:effectExtent l="0" t="0" r="9525" b="6350"/>
            <wp:docPr id="22" name="Imagen 22" descr="http://thumb9.shutterstock.com/display_pic_with_logo/553555/115687402/stock-photo-arrangement-of-light-trails-satellite-imagery-courtesy-of-nasa-and-lights-on-the-subject-of-11568740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553555/115687402/stock-photo-arrangement-of-light-trails-satellite-imagery-courtesy-of-nasa-and-lights-on-the-subject-of-115687402.jpg">
                      <a:hlinkClick r:id="rId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6529" cy="1182616"/>
                    </a:xfrm>
                    <a:prstGeom prst="rect">
                      <a:avLst/>
                    </a:prstGeom>
                    <a:noFill/>
                    <a:ln>
                      <a:noFill/>
                    </a:ln>
                  </pic:spPr>
                </pic:pic>
              </a:graphicData>
            </a:graphic>
          </wp:inline>
        </w:drawing>
      </w:r>
      <w:r w:rsidRPr="00AA68BD">
        <w:rPr>
          <w:rFonts w:ascii="Arial" w:hAnsi="Arial" w:cs="Arial"/>
          <w:b/>
          <w:bCs/>
          <w:sz w:val="24"/>
          <w:szCs w:val="24"/>
        </w:rPr>
        <w:t>115687402</w:t>
      </w:r>
    </w:p>
    <w:p w:rsidR="00A07C25" w:rsidRPr="00AA68BD" w:rsidRDefault="00A07C25" w:rsidP="00AA68BD">
      <w:pPr>
        <w:spacing w:line="360" w:lineRule="auto"/>
        <w:rPr>
          <w:rFonts w:ascii="Arial" w:hAnsi="Arial" w:cs="Arial"/>
          <w:sz w:val="24"/>
          <w:szCs w:val="24"/>
        </w:rPr>
      </w:pPr>
      <w:r w:rsidRPr="00AA68BD">
        <w:rPr>
          <w:rFonts w:ascii="Arial" w:hAnsi="Arial" w:cs="Arial"/>
          <w:b/>
          <w:bCs/>
          <w:sz w:val="24"/>
          <w:szCs w:val="24"/>
          <w:highlight w:val="green"/>
        </w:rPr>
        <w:t>Pie de imagen:</w:t>
      </w:r>
      <w:r w:rsidRPr="00AA68BD">
        <w:rPr>
          <w:rFonts w:ascii="Arial" w:hAnsi="Arial" w:cs="Arial"/>
          <w:b/>
          <w:bCs/>
          <w:sz w:val="24"/>
          <w:szCs w:val="24"/>
        </w:rPr>
        <w:t xml:space="preserve"> </w:t>
      </w:r>
      <w:r w:rsidRPr="00AA68BD">
        <w:rPr>
          <w:rFonts w:ascii="Arial" w:hAnsi="Arial" w:cs="Arial"/>
          <w:sz w:val="24"/>
          <w:szCs w:val="24"/>
        </w:rPr>
        <w:t>¿Qué es la rotación?</w:t>
      </w:r>
    </w:p>
    <w:p w:rsidR="00A07C25" w:rsidRPr="00AA68BD" w:rsidRDefault="00A07C25"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A07C25"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Pr="00AA68BD">
        <w:rPr>
          <w:rFonts w:ascii="Arial" w:hAnsi="Arial" w:cs="Arial"/>
          <w:sz w:val="24"/>
          <w:szCs w:val="24"/>
        </w:rPr>
        <w:t>¿Qué es la rotación?</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C51819" w:rsidRPr="00AA68BD" w:rsidRDefault="00C51819" w:rsidP="00AA68BD">
      <w:pPr>
        <w:spacing w:line="360" w:lineRule="auto"/>
        <w:rPr>
          <w:rFonts w:ascii="Arial" w:hAnsi="Arial" w:cs="Arial"/>
          <w:sz w:val="24"/>
          <w:szCs w:val="24"/>
        </w:rPr>
      </w:pPr>
      <w:r w:rsidRPr="00AA68BD">
        <w:rPr>
          <w:rFonts w:ascii="Arial" w:hAnsi="Arial" w:cs="Arial"/>
          <w:sz w:val="24"/>
          <w:szCs w:val="24"/>
        </w:rPr>
        <w:t>La rotación es el movimiento que efectúa la Tierra sobre su propio eje; esta marca la duración del día y la noche. El tiempo que tarda la Tierra en girar una vez sobre su propio eje se denomina día sidéreo o astronómico, el cual se completa en 23 horas, 56 minutos y 4 segundos. Para fines prácticos, se considera que un día tiene 24 horas de duración.</w:t>
      </w:r>
    </w:p>
    <w:p w:rsidR="0095053F" w:rsidRPr="00AA68BD" w:rsidRDefault="001F2443" w:rsidP="00AA68BD">
      <w:pPr>
        <w:spacing w:line="360" w:lineRule="auto"/>
        <w:rPr>
          <w:rFonts w:ascii="Arial" w:hAnsi="Arial" w:cs="Arial"/>
          <w:b/>
          <w:bCs/>
          <w:sz w:val="24"/>
          <w:szCs w:val="24"/>
          <w:highlight w:val="cyan"/>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3</w:t>
      </w:r>
      <w:r w:rsidRPr="00AA68BD">
        <w:rPr>
          <w:rFonts w:ascii="Arial" w:hAnsi="Arial" w:cs="Arial"/>
          <w:b/>
          <w:bCs/>
          <w:sz w:val="24"/>
          <w:szCs w:val="24"/>
          <w:highlight w:val="cyan"/>
        </w:rPr>
        <w:t>:</w:t>
      </w:r>
    </w:p>
    <w:p w:rsidR="0095053F" w:rsidRPr="00AA68BD" w:rsidRDefault="006264B6" w:rsidP="00AA68BD">
      <w:pPr>
        <w:spacing w:line="360" w:lineRule="auto"/>
        <w:rPr>
          <w:rFonts w:ascii="Arial" w:hAnsi="Arial" w:cs="Arial"/>
          <w:b/>
          <w:bCs/>
          <w:sz w:val="24"/>
          <w:szCs w:val="24"/>
          <w:highlight w:val="cyan"/>
        </w:rPr>
      </w:pPr>
      <w:r w:rsidRPr="00AA68BD">
        <w:rPr>
          <w:rFonts w:ascii="Arial" w:hAnsi="Arial" w:cs="Arial"/>
          <w:noProof/>
          <w:color w:val="C2E1ED"/>
          <w:sz w:val="24"/>
          <w:szCs w:val="24"/>
          <w:lang w:eastAsia="es-CO"/>
        </w:rPr>
        <w:drawing>
          <wp:inline distT="0" distB="0" distL="0" distR="0" wp14:anchorId="163B5C7B" wp14:editId="7E5795E0">
            <wp:extent cx="1200889" cy="1238250"/>
            <wp:effectExtent l="0" t="0" r="0" b="0"/>
            <wp:docPr id="20" name="Imagen 20" descr="http://thumb1.shutterstock.com/display_pic_with_logo/1094411/260472920/stock-vector-stylized-images-of-different-rotation-phases-of-globe-vector-illustration-isolated-on-white-26047292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1094411/260472920/stock-vector-stylized-images-of-different-rotation-phases-of-globe-vector-illustration-isolated-on-white-260472920.jpg">
                      <a:hlinkClick r:id="rId6"/>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8410" cy="1246005"/>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260472920</w:t>
      </w:r>
    </w:p>
    <w:p w:rsidR="001F2443" w:rsidRPr="00AA68BD" w:rsidRDefault="0095053F" w:rsidP="00AA68BD">
      <w:pPr>
        <w:spacing w:line="360" w:lineRule="auto"/>
        <w:rPr>
          <w:rFonts w:ascii="Arial" w:hAnsi="Arial" w:cs="Arial"/>
          <w:b/>
          <w:bCs/>
          <w:sz w:val="24"/>
          <w:szCs w:val="24"/>
        </w:rPr>
      </w:pPr>
      <w:r w:rsidRPr="00AA68BD">
        <w:rPr>
          <w:rFonts w:ascii="Arial" w:hAnsi="Arial" w:cs="Arial"/>
          <w:b/>
          <w:bCs/>
          <w:sz w:val="24"/>
          <w:szCs w:val="24"/>
          <w:highlight w:val="cyan"/>
        </w:rPr>
        <w:t xml:space="preserve"> </w:t>
      </w:r>
      <w:r w:rsidR="001F2443" w:rsidRPr="00AA68BD">
        <w:rPr>
          <w:rFonts w:ascii="Arial" w:hAnsi="Arial" w:cs="Arial"/>
          <w:b/>
          <w:bCs/>
          <w:sz w:val="24"/>
          <w:szCs w:val="24"/>
          <w:highlight w:val="cyan"/>
        </w:rPr>
        <w:t>Imagen ampliada:</w:t>
      </w:r>
      <w:r w:rsidR="001F2443" w:rsidRPr="00AA68BD">
        <w:rPr>
          <w:rFonts w:ascii="Arial" w:hAnsi="Arial" w:cs="Arial"/>
          <w:b/>
          <w:bCs/>
          <w:sz w:val="24"/>
          <w:szCs w:val="24"/>
        </w:rPr>
        <w:t xml:space="preserve"> </w:t>
      </w:r>
    </w:p>
    <w:p w:rsidR="006264B6" w:rsidRPr="00AA68BD" w:rsidRDefault="006264B6" w:rsidP="00AA68BD">
      <w:pPr>
        <w:spacing w:line="360" w:lineRule="auto"/>
        <w:rPr>
          <w:rFonts w:ascii="Arial" w:hAnsi="Arial" w:cs="Arial"/>
          <w:b/>
          <w:bCs/>
          <w:sz w:val="24"/>
          <w:szCs w:val="24"/>
          <w:highlight w:val="cyan"/>
        </w:rPr>
      </w:pPr>
      <w:r w:rsidRPr="00AA68BD">
        <w:rPr>
          <w:rFonts w:ascii="Arial" w:hAnsi="Arial" w:cs="Arial"/>
          <w:noProof/>
          <w:color w:val="C2E1ED"/>
          <w:sz w:val="24"/>
          <w:szCs w:val="24"/>
          <w:lang w:eastAsia="es-CO"/>
        </w:rPr>
        <w:lastRenderedPageBreak/>
        <w:drawing>
          <wp:inline distT="0" distB="0" distL="0" distR="0" wp14:anchorId="011D9F40" wp14:editId="68730AE0">
            <wp:extent cx="1200889" cy="1238250"/>
            <wp:effectExtent l="0" t="0" r="0" b="0"/>
            <wp:docPr id="21" name="Imagen 21" descr="http://thumb1.shutterstock.com/display_pic_with_logo/1094411/260472920/stock-vector-stylized-images-of-different-rotation-phases-of-globe-vector-illustration-isolated-on-white-26047292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1094411/260472920/stock-vector-stylized-images-of-different-rotation-phases-of-globe-vector-illustration-isolated-on-white-260472920.jpg">
                      <a:hlinkClick r:id="rId6"/>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8410" cy="1246005"/>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260472920</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Opción 2</w:t>
      </w:r>
      <w:r w:rsidR="00AF1966" w:rsidRPr="00AA68BD">
        <w:rPr>
          <w:rFonts w:ascii="Arial" w:hAnsi="Arial" w:cs="Arial"/>
          <w:b/>
          <w:bCs/>
          <w:sz w:val="24"/>
          <w:szCs w:val="24"/>
        </w:rPr>
        <w:t xml:space="preserve"> (muestra ficha</w:t>
      </w:r>
      <w:r w:rsidRPr="00AA68BD">
        <w:rPr>
          <w:rFonts w:ascii="Arial" w:hAnsi="Arial" w:cs="Arial"/>
          <w:b/>
          <w:bCs/>
          <w:sz w:val="24"/>
          <w:szCs w:val="24"/>
        </w:rPr>
        <w:t>)</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4</w:t>
      </w:r>
      <w:r w:rsidRPr="00AA68BD">
        <w:rPr>
          <w:rFonts w:ascii="Arial" w:hAnsi="Arial" w:cs="Arial"/>
          <w:b/>
          <w:bCs/>
          <w:sz w:val="24"/>
          <w:szCs w:val="24"/>
          <w:highlight w:val="green"/>
        </w:rPr>
        <w:t>:</w:t>
      </w:r>
    </w:p>
    <w:p w:rsidR="0095053F" w:rsidRPr="00AA68BD" w:rsidRDefault="0095053F" w:rsidP="00AA68BD">
      <w:pPr>
        <w:spacing w:line="360" w:lineRule="auto"/>
        <w:rPr>
          <w:rFonts w:ascii="Arial" w:hAnsi="Arial" w:cs="Arial"/>
          <w:b/>
          <w:bCs/>
          <w:sz w:val="24"/>
          <w:szCs w:val="24"/>
        </w:rPr>
      </w:pPr>
      <w:r w:rsidRPr="00AA68BD">
        <w:rPr>
          <w:rFonts w:ascii="Arial" w:hAnsi="Arial" w:cs="Arial"/>
          <w:noProof/>
          <w:color w:val="C2E1ED"/>
          <w:sz w:val="24"/>
          <w:szCs w:val="24"/>
          <w:lang w:eastAsia="es-CO"/>
        </w:rPr>
        <w:drawing>
          <wp:inline distT="0" distB="0" distL="0" distR="0" wp14:anchorId="20752F29" wp14:editId="4A9EF988">
            <wp:extent cx="1304925" cy="927947"/>
            <wp:effectExtent l="0" t="0" r="0" b="5715"/>
            <wp:docPr id="5" name="Imagen 5" descr="http://thumb7.shutterstock.com/display_pic_with_logo/984383/122127631/stock-photo-beautiful-star-trail-image-during-the-night-of-the-geminids-meteor-shower-in-the-winter-of-in-12212763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84383/122127631/stock-photo-beautiful-star-trail-image-during-the-night-of-the-geminids-meteor-shower-in-the-winter-of-in-122127631.jpg">
                      <a:hlinkClick r:id="rId6"/>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930" cy="937906"/>
                    </a:xfrm>
                    <a:prstGeom prst="rect">
                      <a:avLst/>
                    </a:prstGeom>
                    <a:noFill/>
                    <a:ln>
                      <a:noFill/>
                    </a:ln>
                  </pic:spPr>
                </pic:pic>
              </a:graphicData>
            </a:graphic>
          </wp:inline>
        </w:drawing>
      </w:r>
      <w:r w:rsidRPr="00AA68BD">
        <w:rPr>
          <w:rFonts w:ascii="Arial" w:hAnsi="Arial" w:cs="Arial"/>
          <w:b/>
          <w:bCs/>
          <w:sz w:val="24"/>
          <w:szCs w:val="24"/>
        </w:rPr>
        <w:t xml:space="preserve"> 122127631</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imagen:</w:t>
      </w:r>
      <w:r w:rsidRPr="00AA68BD">
        <w:rPr>
          <w:rFonts w:ascii="Arial" w:hAnsi="Arial" w:cs="Arial"/>
          <w:b/>
          <w:bCs/>
          <w:sz w:val="24"/>
          <w:szCs w:val="24"/>
        </w:rPr>
        <w:t xml:space="preserve"> </w:t>
      </w:r>
      <w:r w:rsidRPr="00AA68BD">
        <w:rPr>
          <w:rFonts w:ascii="Arial" w:hAnsi="Arial" w:cs="Arial"/>
          <w:sz w:val="24"/>
          <w:szCs w:val="24"/>
        </w:rPr>
        <w:t>Los efectos de la rotación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00C51819" w:rsidRPr="00AA68BD">
        <w:rPr>
          <w:rFonts w:ascii="Arial" w:hAnsi="Arial" w:cs="Arial"/>
          <w:sz w:val="24"/>
          <w:szCs w:val="24"/>
        </w:rPr>
        <w:t>El día y la noche</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82060D" w:rsidRPr="00AA68BD" w:rsidRDefault="0082060D" w:rsidP="00AA68BD">
      <w:pPr>
        <w:spacing w:line="360" w:lineRule="auto"/>
        <w:rPr>
          <w:rFonts w:ascii="Arial" w:hAnsi="Arial" w:cs="Arial"/>
          <w:sz w:val="24"/>
          <w:szCs w:val="24"/>
        </w:rPr>
      </w:pPr>
      <w:r w:rsidRPr="00AA68BD">
        <w:rPr>
          <w:rFonts w:ascii="Arial" w:hAnsi="Arial" w:cs="Arial"/>
          <w:sz w:val="24"/>
          <w:szCs w:val="24"/>
        </w:rPr>
        <w:t>La Tierra es similar a una esfera. A medida que esta gira sobre su eje, el Sol ilumina la mitad de esa esfera, mientras que la otra mitad permanece en penumbra. En la mitad de la esfera terrestre iluminada, es de día; en la otra mitad, la no iluminada, es de noche.</w:t>
      </w:r>
    </w:p>
    <w:p w:rsidR="00C51819" w:rsidRPr="00AA68BD" w:rsidRDefault="00C51819" w:rsidP="00AA68BD">
      <w:pPr>
        <w:spacing w:line="360" w:lineRule="auto"/>
        <w:rPr>
          <w:rFonts w:ascii="Arial" w:hAnsi="Arial" w:cs="Arial"/>
          <w:sz w:val="24"/>
          <w:szCs w:val="24"/>
        </w:rPr>
      </w:pPr>
      <w:r w:rsidRPr="00AA68BD">
        <w:rPr>
          <w:rFonts w:ascii="Arial" w:hAnsi="Arial" w:cs="Arial"/>
          <w:sz w:val="24"/>
          <w:szCs w:val="24"/>
        </w:rPr>
        <w:t>Si observamos el Sol a lo largo de un día, veremos cómo cambia su posición en el cielo; pareciera que se mueve de oriente a occidente, pero en realidad está quieto; es la Tierra la que gira sobre su eje. Este movimiento de giro da lugar a los días y las noches.</w:t>
      </w:r>
    </w:p>
    <w:p w:rsidR="002C6FD9"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5</w:t>
      </w:r>
      <w:r w:rsidRPr="00AA68BD">
        <w:rPr>
          <w:rFonts w:ascii="Arial" w:hAnsi="Arial" w:cs="Arial"/>
          <w:b/>
          <w:bCs/>
          <w:sz w:val="24"/>
          <w:szCs w:val="24"/>
          <w:highlight w:val="cyan"/>
        </w:rPr>
        <w:t>:</w:t>
      </w:r>
    </w:p>
    <w:p w:rsidR="002C6FD9" w:rsidRPr="00AA68BD" w:rsidRDefault="002C6FD9" w:rsidP="00AA68BD">
      <w:pPr>
        <w:spacing w:line="360" w:lineRule="auto"/>
        <w:rPr>
          <w:rFonts w:ascii="Arial" w:hAnsi="Arial" w:cs="Arial"/>
          <w:b/>
          <w:bCs/>
          <w:sz w:val="24"/>
          <w:szCs w:val="24"/>
        </w:rPr>
      </w:pPr>
      <w:r w:rsidRPr="00AA68BD">
        <w:rPr>
          <w:rFonts w:ascii="Arial" w:hAnsi="Arial" w:cs="Arial"/>
          <w:noProof/>
          <w:color w:val="C2E1ED"/>
          <w:sz w:val="24"/>
          <w:szCs w:val="24"/>
          <w:lang w:eastAsia="es-CO"/>
        </w:rPr>
        <w:lastRenderedPageBreak/>
        <w:drawing>
          <wp:inline distT="0" distB="0" distL="0" distR="0" wp14:anchorId="4FD7B4BE" wp14:editId="213DAACD">
            <wp:extent cx="590550" cy="616797"/>
            <wp:effectExtent l="0" t="0" r="0" b="0"/>
            <wp:docPr id="2" name="Imagen 2" descr="http://thumb7.shutterstock.com/display_pic_with_logo/689443/255708979/stock-photo-earth-view-from-space-elements-of-this-image-furnished-by-nasa-25570897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689443/255708979/stock-photo-earth-view-from-space-elements-of-this-image-furnished-by-nasa-255708979.jpg">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916" cy="622402"/>
                    </a:xfrm>
                    <a:prstGeom prst="rect">
                      <a:avLst/>
                    </a:prstGeom>
                    <a:noFill/>
                    <a:ln>
                      <a:noFill/>
                    </a:ln>
                  </pic:spPr>
                </pic:pic>
              </a:graphicData>
            </a:graphic>
          </wp:inline>
        </w:drawing>
      </w:r>
      <w:r w:rsidRPr="00AA68BD">
        <w:rPr>
          <w:rFonts w:ascii="Arial" w:hAnsi="Arial" w:cs="Arial"/>
          <w:b/>
          <w:bCs/>
          <w:sz w:val="24"/>
          <w:szCs w:val="24"/>
        </w:rPr>
        <w:t xml:space="preserve">  255708979</w:t>
      </w:r>
    </w:p>
    <w:p w:rsidR="001F2443" w:rsidRPr="00AA68BD" w:rsidRDefault="002C6FD9" w:rsidP="00AA68BD">
      <w:pPr>
        <w:spacing w:line="360" w:lineRule="auto"/>
        <w:rPr>
          <w:rFonts w:ascii="Arial" w:hAnsi="Arial" w:cs="Arial"/>
          <w:sz w:val="24"/>
          <w:szCs w:val="24"/>
        </w:rPr>
      </w:pPr>
      <w:r w:rsidRPr="00AA68BD">
        <w:rPr>
          <w:rFonts w:ascii="Arial" w:hAnsi="Arial" w:cs="Arial"/>
          <w:sz w:val="24"/>
          <w:szCs w:val="24"/>
        </w:rPr>
        <w:t xml:space="preserve"> </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 ampliada:</w:t>
      </w:r>
      <w:r w:rsidRPr="00AA68BD">
        <w:rPr>
          <w:rFonts w:ascii="Arial" w:hAnsi="Arial" w:cs="Arial"/>
          <w:b/>
          <w:bCs/>
          <w:sz w:val="24"/>
          <w:szCs w:val="24"/>
        </w:rPr>
        <w:t xml:space="preserve"> </w:t>
      </w:r>
    </w:p>
    <w:p w:rsidR="00084B3C" w:rsidRPr="00AA68BD" w:rsidRDefault="00084B3C" w:rsidP="00AA68BD">
      <w:pPr>
        <w:spacing w:line="360" w:lineRule="auto"/>
        <w:rPr>
          <w:rFonts w:ascii="Arial" w:hAnsi="Arial" w:cs="Arial"/>
          <w:b/>
          <w:bCs/>
          <w:sz w:val="24"/>
          <w:szCs w:val="24"/>
        </w:rPr>
      </w:pPr>
      <w:r w:rsidRPr="00AA68BD">
        <w:rPr>
          <w:rFonts w:ascii="Arial" w:hAnsi="Arial" w:cs="Arial"/>
          <w:noProof/>
          <w:color w:val="C2E1ED"/>
          <w:sz w:val="24"/>
          <w:szCs w:val="24"/>
          <w:lang w:eastAsia="es-CO"/>
        </w:rPr>
        <w:drawing>
          <wp:inline distT="0" distB="0" distL="0" distR="0" wp14:anchorId="55CE42C7" wp14:editId="64E4B0FF">
            <wp:extent cx="571500" cy="596900"/>
            <wp:effectExtent l="0" t="0" r="0" b="0"/>
            <wp:docPr id="4" name="Imagen 4" descr="http://thumb7.shutterstock.com/display_pic_with_logo/689443/255708979/stock-photo-earth-view-from-space-elements-of-this-image-furnished-by-nasa-25570897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689443/255708979/stock-photo-earth-view-from-space-elements-of-this-image-furnished-by-nasa-255708979.jpg">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900" cy="607762"/>
                    </a:xfrm>
                    <a:prstGeom prst="rect">
                      <a:avLst/>
                    </a:prstGeom>
                    <a:noFill/>
                    <a:ln>
                      <a:noFill/>
                    </a:ln>
                  </pic:spPr>
                </pic:pic>
              </a:graphicData>
            </a:graphic>
          </wp:inline>
        </w:drawing>
      </w:r>
      <w:r w:rsidRPr="00AA68BD">
        <w:rPr>
          <w:rFonts w:ascii="Arial" w:hAnsi="Arial" w:cs="Arial"/>
          <w:b/>
          <w:bCs/>
          <w:sz w:val="24"/>
          <w:szCs w:val="24"/>
        </w:rPr>
        <w:t xml:space="preserve">  255708979</w:t>
      </w:r>
    </w:p>
    <w:p w:rsidR="001F2443" w:rsidRPr="00AA68BD" w:rsidRDefault="001F2443" w:rsidP="00AA68BD">
      <w:pPr>
        <w:pBdr>
          <w:bottom w:val="single" w:sz="12" w:space="1" w:color="auto"/>
        </w:pBdr>
        <w:spacing w:line="360" w:lineRule="auto"/>
        <w:rPr>
          <w:rFonts w:ascii="Arial" w:hAnsi="Arial" w:cs="Arial"/>
          <w:sz w:val="24"/>
          <w:szCs w:val="24"/>
        </w:rPr>
      </w:pPr>
    </w:p>
    <w:p w:rsidR="001F2443" w:rsidRPr="00AA68BD" w:rsidRDefault="001F2443" w:rsidP="00AA68BD">
      <w:pPr>
        <w:spacing w:line="360" w:lineRule="auto"/>
        <w:rPr>
          <w:rFonts w:ascii="Arial" w:hAnsi="Arial" w:cs="Arial"/>
          <w:b/>
          <w:bCs/>
          <w:sz w:val="24"/>
          <w:szCs w:val="24"/>
        </w:rPr>
      </w:pP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yellow"/>
        </w:rPr>
        <w:t xml:space="preserve">Opción </w:t>
      </w:r>
      <w:r w:rsidRPr="00AA68BD">
        <w:rPr>
          <w:rFonts w:ascii="Arial" w:hAnsi="Arial" w:cs="Arial"/>
          <w:b/>
          <w:bCs/>
          <w:sz w:val="24"/>
          <w:szCs w:val="24"/>
        </w:rPr>
        <w:t>2 (muestra un submenú)</w:t>
      </w:r>
    </w:p>
    <w:p w:rsidR="006264B6"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yellow"/>
        </w:rPr>
        <w:t>Imagen</w:t>
      </w:r>
      <w:r w:rsidR="00AF32F4" w:rsidRPr="00AA68BD">
        <w:rPr>
          <w:rFonts w:ascii="Arial" w:hAnsi="Arial" w:cs="Arial"/>
          <w:b/>
          <w:bCs/>
          <w:sz w:val="24"/>
          <w:szCs w:val="24"/>
          <w:highlight w:val="yellow"/>
        </w:rPr>
        <w:t xml:space="preserve"> 6</w:t>
      </w:r>
      <w:r w:rsidRPr="00AA68BD">
        <w:rPr>
          <w:rFonts w:ascii="Arial" w:hAnsi="Arial" w:cs="Arial"/>
          <w:b/>
          <w:bCs/>
          <w:sz w:val="24"/>
          <w:szCs w:val="24"/>
          <w:highlight w:val="yellow"/>
        </w:rPr>
        <w:t>:</w:t>
      </w:r>
    </w:p>
    <w:p w:rsidR="006264B6" w:rsidRPr="00AA68BD" w:rsidRDefault="006264B6" w:rsidP="00AA68BD">
      <w:pPr>
        <w:spacing w:line="360" w:lineRule="auto"/>
        <w:rPr>
          <w:rFonts w:ascii="Arial" w:hAnsi="Arial" w:cs="Arial"/>
          <w:b/>
          <w:bCs/>
          <w:sz w:val="24"/>
          <w:szCs w:val="24"/>
        </w:rPr>
      </w:pPr>
      <w:r w:rsidRPr="00AA68BD">
        <w:rPr>
          <w:rFonts w:ascii="Arial" w:hAnsi="Arial" w:cs="Arial"/>
          <w:noProof/>
          <w:color w:val="C2E1ED"/>
          <w:sz w:val="24"/>
          <w:szCs w:val="24"/>
          <w:lang w:eastAsia="es-CO"/>
        </w:rPr>
        <w:drawing>
          <wp:inline distT="0" distB="0" distL="0" distR="0" wp14:anchorId="34670546" wp14:editId="6F4211B6">
            <wp:extent cx="1457325" cy="1094613"/>
            <wp:effectExtent l="0" t="0" r="0" b="0"/>
            <wp:docPr id="23" name="Imagen 23" descr="http://thumb7.shutterstock.com/display_pic_with_logo/10991/103888889/stock-photo-inner-four-solar-system-planets-elements-of-this-image-furnished-by-nasa-earthmap-http-10388888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10991/103888889/stock-photo-inner-four-solar-system-planets-elements-of-this-image-furnished-by-nasa-earthmap-http-103888889.jpg">
                      <a:hlinkClick r:id="rId6"/>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5501" cy="1100754"/>
                    </a:xfrm>
                    <a:prstGeom prst="rect">
                      <a:avLst/>
                    </a:prstGeom>
                    <a:noFill/>
                    <a:ln>
                      <a:noFill/>
                    </a:ln>
                  </pic:spPr>
                </pic:pic>
              </a:graphicData>
            </a:graphic>
          </wp:inline>
        </w:drawing>
      </w:r>
      <w:r w:rsidR="003F0BEC" w:rsidRPr="00AA68BD">
        <w:rPr>
          <w:rFonts w:ascii="Arial" w:hAnsi="Arial" w:cs="Arial"/>
          <w:b/>
          <w:bCs/>
          <w:sz w:val="24"/>
          <w:szCs w:val="24"/>
        </w:rPr>
        <w:t xml:space="preserve"> 103888889</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yellow"/>
        </w:rPr>
        <w:t>Pie de imagen</w:t>
      </w:r>
      <w:r w:rsidRPr="00AA68BD">
        <w:rPr>
          <w:rFonts w:ascii="Arial" w:hAnsi="Arial" w:cs="Arial"/>
          <w:b/>
          <w:bCs/>
          <w:sz w:val="24"/>
          <w:szCs w:val="24"/>
        </w:rPr>
        <w:t xml:space="preserve">: </w:t>
      </w:r>
      <w:r w:rsidRPr="00AA68BD">
        <w:rPr>
          <w:rFonts w:ascii="Arial" w:hAnsi="Arial" w:cs="Arial"/>
          <w:sz w:val="24"/>
          <w:szCs w:val="24"/>
        </w:rPr>
        <w:t>La traslación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yellow"/>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Submenú</w:t>
      </w:r>
      <w:r w:rsidRPr="00AA68BD">
        <w:rPr>
          <w:rFonts w:ascii="Arial" w:hAnsi="Arial" w:cs="Arial"/>
          <w:b/>
          <w:bCs/>
          <w:sz w:val="24"/>
          <w:szCs w:val="24"/>
        </w:rPr>
        <w:t xml:space="preserve">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Título de la pantalla:</w:t>
      </w:r>
      <w:r w:rsidRPr="00AA68BD">
        <w:rPr>
          <w:rFonts w:ascii="Arial" w:hAnsi="Arial" w:cs="Arial"/>
          <w:sz w:val="24"/>
          <w:szCs w:val="24"/>
        </w:rPr>
        <w:t xml:space="preserve"> La traslación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Distribución visual del menú:</w:t>
      </w:r>
    </w:p>
    <w:tbl>
      <w:tblPr>
        <w:tblStyle w:val="Tablaconcuadrcula"/>
        <w:tblW w:w="0" w:type="auto"/>
        <w:tblLook w:val="04A0" w:firstRow="1" w:lastRow="0" w:firstColumn="1" w:lastColumn="0" w:noHBand="0" w:noVBand="1"/>
      </w:tblPr>
      <w:tblGrid>
        <w:gridCol w:w="704"/>
        <w:gridCol w:w="709"/>
      </w:tblGrid>
      <w:tr w:rsidR="001F2443" w:rsidRPr="00AA68BD" w:rsidTr="000A10D9">
        <w:tc>
          <w:tcPr>
            <w:tcW w:w="704" w:type="dxa"/>
          </w:tcPr>
          <w:p w:rsidR="001F2443" w:rsidRPr="00AA68BD" w:rsidRDefault="001F2443" w:rsidP="00AA68BD">
            <w:pPr>
              <w:spacing w:line="360" w:lineRule="auto"/>
              <w:rPr>
                <w:rFonts w:ascii="Arial" w:hAnsi="Arial" w:cs="Arial"/>
                <w:sz w:val="24"/>
                <w:szCs w:val="24"/>
              </w:rPr>
            </w:pPr>
          </w:p>
        </w:tc>
        <w:tc>
          <w:tcPr>
            <w:tcW w:w="709" w:type="dxa"/>
          </w:tcPr>
          <w:p w:rsidR="001F2443" w:rsidRPr="00AA68BD" w:rsidRDefault="001F2443" w:rsidP="00AA68BD">
            <w:pPr>
              <w:spacing w:line="360" w:lineRule="auto"/>
              <w:rPr>
                <w:rFonts w:ascii="Arial" w:hAnsi="Arial" w:cs="Arial"/>
                <w:sz w:val="24"/>
                <w:szCs w:val="24"/>
              </w:rPr>
            </w:pPr>
          </w:p>
        </w:tc>
      </w:tr>
    </w:tbl>
    <w:p w:rsidR="001F2443" w:rsidRPr="00AA68BD" w:rsidRDefault="001F2443" w:rsidP="00AA68BD">
      <w:pPr>
        <w:spacing w:line="360" w:lineRule="auto"/>
        <w:rPr>
          <w:rFonts w:ascii="Arial" w:hAnsi="Arial" w:cs="Arial"/>
          <w:sz w:val="24"/>
          <w:szCs w:val="24"/>
        </w:rPr>
      </w:pP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Opción 1</w:t>
      </w:r>
      <w:r w:rsidRPr="00AA68BD">
        <w:rPr>
          <w:rFonts w:ascii="Arial" w:hAnsi="Arial" w:cs="Arial"/>
          <w:b/>
          <w:bCs/>
          <w:sz w:val="24"/>
          <w:szCs w:val="24"/>
        </w:rPr>
        <w:t xml:space="preserve"> (muestra </w:t>
      </w:r>
      <w:r w:rsidR="00AF1966" w:rsidRPr="00AA68BD">
        <w:rPr>
          <w:rFonts w:ascii="Arial" w:hAnsi="Arial" w:cs="Arial"/>
          <w:b/>
          <w:bCs/>
          <w:sz w:val="24"/>
          <w:szCs w:val="24"/>
        </w:rPr>
        <w:t>ficha</w:t>
      </w:r>
      <w:r w:rsidRPr="00AA68BD">
        <w:rPr>
          <w:rFonts w:ascii="Arial" w:hAnsi="Arial" w:cs="Arial"/>
          <w:b/>
          <w:bCs/>
          <w:sz w:val="24"/>
          <w:szCs w:val="24"/>
        </w:rPr>
        <w:t>)</w:t>
      </w:r>
    </w:p>
    <w:p w:rsidR="003F0BEC" w:rsidRPr="00AA68BD" w:rsidRDefault="001F2443" w:rsidP="00AA68BD">
      <w:pPr>
        <w:spacing w:line="360" w:lineRule="auto"/>
        <w:rPr>
          <w:rFonts w:ascii="Arial" w:hAnsi="Arial" w:cs="Arial"/>
          <w:b/>
          <w:bCs/>
          <w:sz w:val="24"/>
          <w:szCs w:val="24"/>
          <w:highlight w:val="green"/>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7</w:t>
      </w:r>
      <w:r w:rsidRPr="00AA68BD">
        <w:rPr>
          <w:rFonts w:ascii="Arial" w:hAnsi="Arial" w:cs="Arial"/>
          <w:b/>
          <w:bCs/>
          <w:sz w:val="24"/>
          <w:szCs w:val="24"/>
          <w:highlight w:val="green"/>
        </w:rPr>
        <w:t>:</w:t>
      </w:r>
    </w:p>
    <w:p w:rsidR="003F0BEC" w:rsidRPr="00AA68BD" w:rsidRDefault="00631434" w:rsidP="00AA68BD">
      <w:pPr>
        <w:spacing w:line="360" w:lineRule="auto"/>
        <w:rPr>
          <w:rFonts w:ascii="Arial" w:hAnsi="Arial" w:cs="Arial"/>
          <w:b/>
          <w:bCs/>
          <w:sz w:val="24"/>
          <w:szCs w:val="24"/>
          <w:highlight w:val="green"/>
        </w:rPr>
      </w:pPr>
      <w:r w:rsidRPr="00AA68BD">
        <w:rPr>
          <w:rFonts w:ascii="Arial" w:hAnsi="Arial" w:cs="Arial"/>
          <w:noProof/>
          <w:color w:val="C2E1ED"/>
          <w:sz w:val="24"/>
          <w:szCs w:val="24"/>
          <w:lang w:eastAsia="es-CO"/>
        </w:rPr>
        <w:lastRenderedPageBreak/>
        <w:drawing>
          <wp:inline distT="0" distB="0" distL="0" distR="0" wp14:anchorId="54AE77AA" wp14:editId="44319B09">
            <wp:extent cx="1472650" cy="1171575"/>
            <wp:effectExtent l="0" t="0" r="0" b="0"/>
            <wp:docPr id="24" name="Imagen 24" descr="http://thumb9.shutterstock.com/display_pic_with_logo/542740/542740,1298027215,2/stock-photo-sun-system-with-the-sun-earth-and-moon-7160578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542740/542740,1298027215,2/stock-photo-sun-system-with-the-sun-earth-and-moon-71605780.jpg">
                      <a:hlinkClick r:id="rId6"/>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7074" cy="1175095"/>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71605780</w:t>
      </w:r>
    </w:p>
    <w:p w:rsidR="001F2443" w:rsidRPr="00AA68BD" w:rsidRDefault="003F0BEC" w:rsidP="00AA68BD">
      <w:pPr>
        <w:spacing w:line="360" w:lineRule="auto"/>
        <w:rPr>
          <w:rFonts w:ascii="Arial" w:hAnsi="Arial" w:cs="Arial"/>
          <w:sz w:val="24"/>
          <w:szCs w:val="24"/>
        </w:rPr>
      </w:pPr>
      <w:r w:rsidRPr="00AA68BD">
        <w:rPr>
          <w:rFonts w:ascii="Arial" w:hAnsi="Arial" w:cs="Arial"/>
          <w:b/>
          <w:bCs/>
          <w:sz w:val="24"/>
          <w:szCs w:val="24"/>
          <w:highlight w:val="green"/>
        </w:rPr>
        <w:t xml:space="preserve"> </w:t>
      </w:r>
      <w:r w:rsidR="001F2443" w:rsidRPr="00AA68BD">
        <w:rPr>
          <w:rFonts w:ascii="Arial" w:hAnsi="Arial" w:cs="Arial"/>
          <w:b/>
          <w:bCs/>
          <w:sz w:val="24"/>
          <w:szCs w:val="24"/>
          <w:highlight w:val="green"/>
        </w:rPr>
        <w:t>Pie de imagen:</w:t>
      </w:r>
      <w:r w:rsidR="001F2443" w:rsidRPr="00AA68BD">
        <w:rPr>
          <w:rFonts w:ascii="Arial" w:hAnsi="Arial" w:cs="Arial"/>
          <w:b/>
          <w:bCs/>
          <w:sz w:val="24"/>
          <w:szCs w:val="24"/>
        </w:rPr>
        <w:t xml:space="preserve"> </w:t>
      </w:r>
      <w:r w:rsidR="001F2443" w:rsidRPr="00AA68BD">
        <w:rPr>
          <w:rFonts w:ascii="Arial" w:hAnsi="Arial" w:cs="Arial"/>
          <w:sz w:val="24"/>
          <w:szCs w:val="24"/>
        </w:rPr>
        <w:t>¿Qué es la traslación?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Pr="00AA68BD">
        <w:rPr>
          <w:rFonts w:ascii="Arial" w:hAnsi="Arial" w:cs="Arial"/>
          <w:sz w:val="24"/>
          <w:szCs w:val="24"/>
        </w:rPr>
        <w:t xml:space="preserve">¿Qué es </w:t>
      </w:r>
      <w:ins w:id="0" w:author="María" w:date="2015-09-16T10:02:00Z">
        <w:r w:rsidR="00AA68BD">
          <w:rPr>
            <w:rFonts w:ascii="Arial" w:hAnsi="Arial" w:cs="Arial"/>
            <w:sz w:val="24"/>
            <w:szCs w:val="24"/>
          </w:rPr>
          <w:t xml:space="preserve">la </w:t>
        </w:r>
      </w:ins>
      <w:r w:rsidRPr="00AA68BD">
        <w:rPr>
          <w:rFonts w:ascii="Arial" w:hAnsi="Arial" w:cs="Arial"/>
          <w:sz w:val="24"/>
          <w:szCs w:val="24"/>
        </w:rPr>
        <w:t>traslación?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Texto de la ficha</w:t>
      </w:r>
      <w:r w:rsidRPr="00AA68BD">
        <w:rPr>
          <w:rFonts w:ascii="Arial" w:hAnsi="Arial" w:cs="Arial"/>
          <w:sz w:val="24"/>
          <w:szCs w:val="24"/>
          <w:highlight w:val="cyan"/>
        </w:rPr>
        <w:t>:</w:t>
      </w:r>
    </w:p>
    <w:p w:rsidR="003F0BEC" w:rsidRPr="00AA68BD" w:rsidRDefault="003F0BEC" w:rsidP="00AA68BD">
      <w:pPr>
        <w:spacing w:line="360" w:lineRule="auto"/>
        <w:rPr>
          <w:rFonts w:ascii="Arial" w:hAnsi="Arial" w:cs="Arial"/>
          <w:sz w:val="24"/>
          <w:szCs w:val="24"/>
        </w:rPr>
      </w:pPr>
      <w:r w:rsidRPr="00AA68BD">
        <w:rPr>
          <w:rFonts w:ascii="Arial" w:hAnsi="Arial" w:cs="Arial"/>
          <w:sz w:val="24"/>
          <w:szCs w:val="24"/>
        </w:rPr>
        <w:t xml:space="preserve">El movimiento de la Tierra sobre su órbita alrededor del Sol se denomina traslación; este se produce a una velocidad de 29,6 km/s. La órbita terrestre alrededor del Sol es elíptica, no corresponde a una circunferencia como se creía en tiempos antiguos. </w:t>
      </w:r>
    </w:p>
    <w:p w:rsidR="003F0BEC" w:rsidRPr="00AA68BD" w:rsidRDefault="003F0BEC" w:rsidP="00AA68BD">
      <w:pPr>
        <w:spacing w:line="360" w:lineRule="auto"/>
        <w:rPr>
          <w:rFonts w:ascii="Arial" w:hAnsi="Arial" w:cs="Arial"/>
          <w:sz w:val="24"/>
          <w:szCs w:val="24"/>
        </w:rPr>
      </w:pPr>
      <w:r w:rsidRPr="00AA68BD">
        <w:rPr>
          <w:rFonts w:ascii="Arial" w:hAnsi="Arial" w:cs="Arial"/>
          <w:sz w:val="24"/>
          <w:szCs w:val="24"/>
        </w:rPr>
        <w:t>El tiempo que tarda la Tierra en completar una órbita alrededor del Sol se denomina año solar y tiene una duración de 365 días y 6 horas.</w:t>
      </w:r>
    </w:p>
    <w:p w:rsidR="001B6233" w:rsidRPr="00AA68BD" w:rsidRDefault="001F2443" w:rsidP="00AA68BD">
      <w:pPr>
        <w:spacing w:line="360" w:lineRule="auto"/>
        <w:rPr>
          <w:rFonts w:ascii="Arial" w:hAnsi="Arial" w:cs="Arial"/>
          <w:b/>
          <w:bCs/>
          <w:sz w:val="24"/>
          <w:szCs w:val="24"/>
          <w:highlight w:val="cyan"/>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8</w:t>
      </w:r>
      <w:r w:rsidRPr="00AA68BD">
        <w:rPr>
          <w:rFonts w:ascii="Arial" w:hAnsi="Arial" w:cs="Arial"/>
          <w:b/>
          <w:bCs/>
          <w:sz w:val="24"/>
          <w:szCs w:val="24"/>
          <w:highlight w:val="cyan"/>
        </w:rPr>
        <w:t>:</w:t>
      </w:r>
    </w:p>
    <w:p w:rsidR="001B6233" w:rsidRPr="00AA68BD" w:rsidRDefault="001B6233" w:rsidP="00AA68BD">
      <w:pPr>
        <w:spacing w:line="360" w:lineRule="auto"/>
        <w:rPr>
          <w:rFonts w:ascii="Arial" w:hAnsi="Arial" w:cs="Arial"/>
          <w:b/>
          <w:bCs/>
          <w:sz w:val="24"/>
          <w:szCs w:val="24"/>
          <w:highlight w:val="cyan"/>
        </w:rPr>
      </w:pPr>
      <w:r w:rsidRPr="00AA68BD">
        <w:rPr>
          <w:rFonts w:ascii="Arial" w:hAnsi="Arial" w:cs="Arial"/>
          <w:noProof/>
          <w:color w:val="C2E1ED"/>
          <w:sz w:val="24"/>
          <w:szCs w:val="24"/>
          <w:lang w:eastAsia="es-CO"/>
        </w:rPr>
        <w:drawing>
          <wp:inline distT="0" distB="0" distL="0" distR="0" wp14:anchorId="3E157FC9" wp14:editId="59D421DA">
            <wp:extent cx="1352550" cy="1033949"/>
            <wp:effectExtent l="0" t="0" r="0" b="0"/>
            <wp:docPr id="25" name="Imagen 25" descr="http://thumb7.shutterstock.com/display_pic_with_logo/10991/10991,1297261948,1/stock-photo-comet-passing-earth-in-a-nebula-cloud-earth-uv-map-from-http-visibleearth-nasa-gov-7081670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10991/10991,1297261948,1/stock-photo-comet-passing-earth-in-a-nebula-cloud-earth-uv-map-from-http-visibleearth-nasa-gov-70816705.jpg">
                      <a:hlinkClick r:id="rId6"/>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7344" cy="1037614"/>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70816705</w:t>
      </w:r>
    </w:p>
    <w:p w:rsidR="001B6233" w:rsidRPr="00AA68BD" w:rsidRDefault="001B6233" w:rsidP="00AA68BD">
      <w:pPr>
        <w:spacing w:line="360" w:lineRule="auto"/>
        <w:rPr>
          <w:rFonts w:ascii="Arial" w:hAnsi="Arial" w:cs="Arial"/>
          <w:b/>
          <w:bCs/>
          <w:sz w:val="24"/>
          <w:szCs w:val="24"/>
          <w:highlight w:val="cyan"/>
        </w:rPr>
      </w:pPr>
      <w:r w:rsidRPr="00AA68BD">
        <w:rPr>
          <w:rFonts w:ascii="Arial" w:hAnsi="Arial" w:cs="Arial"/>
          <w:b/>
          <w:bCs/>
          <w:sz w:val="24"/>
          <w:szCs w:val="24"/>
          <w:highlight w:val="cyan"/>
        </w:rPr>
        <w:t xml:space="preserve"> </w:t>
      </w:r>
      <w:r w:rsidR="001F2443" w:rsidRPr="00AA68BD">
        <w:rPr>
          <w:rFonts w:ascii="Arial" w:hAnsi="Arial" w:cs="Arial"/>
          <w:b/>
          <w:bCs/>
          <w:sz w:val="24"/>
          <w:szCs w:val="24"/>
          <w:highlight w:val="cyan"/>
        </w:rPr>
        <w:t>Imagen ampliada:</w:t>
      </w:r>
      <w:r w:rsidR="001F2443" w:rsidRPr="00AA68BD">
        <w:rPr>
          <w:rFonts w:ascii="Arial" w:hAnsi="Arial" w:cs="Arial"/>
          <w:b/>
          <w:bCs/>
          <w:sz w:val="24"/>
          <w:szCs w:val="24"/>
        </w:rPr>
        <w:t xml:space="preserve"> </w:t>
      </w:r>
    </w:p>
    <w:p w:rsidR="001B6233" w:rsidRPr="00AA68BD" w:rsidRDefault="001B6233" w:rsidP="00AA68BD">
      <w:pPr>
        <w:spacing w:line="360" w:lineRule="auto"/>
        <w:rPr>
          <w:rFonts w:ascii="Arial" w:hAnsi="Arial" w:cs="Arial"/>
          <w:b/>
          <w:bCs/>
          <w:sz w:val="24"/>
          <w:szCs w:val="24"/>
          <w:highlight w:val="cyan"/>
        </w:rPr>
      </w:pPr>
      <w:r w:rsidRPr="00AA68BD">
        <w:rPr>
          <w:rFonts w:ascii="Arial" w:hAnsi="Arial" w:cs="Arial"/>
          <w:noProof/>
          <w:color w:val="C2E1ED"/>
          <w:sz w:val="24"/>
          <w:szCs w:val="24"/>
          <w:lang w:eastAsia="es-CO"/>
        </w:rPr>
        <w:drawing>
          <wp:inline distT="0" distB="0" distL="0" distR="0" wp14:anchorId="3A238E40" wp14:editId="0114EFDE">
            <wp:extent cx="1352550" cy="1033949"/>
            <wp:effectExtent l="0" t="0" r="0" b="0"/>
            <wp:docPr id="26" name="Imagen 26" descr="http://thumb7.shutterstock.com/display_pic_with_logo/10991/10991,1297261948,1/stock-photo-comet-passing-earth-in-a-nebula-cloud-earth-uv-map-from-http-visibleearth-nasa-gov-7081670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10991/10991,1297261948,1/stock-photo-comet-passing-earth-in-a-nebula-cloud-earth-uv-map-from-http-visibleearth-nasa-gov-70816705.jpg">
                      <a:hlinkClick r:id="rId6"/>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7344" cy="1037614"/>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70816705</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lastRenderedPageBreak/>
        <w:t>Opción 2</w:t>
      </w:r>
      <w:r w:rsidRPr="00AA68BD">
        <w:rPr>
          <w:rFonts w:ascii="Arial" w:hAnsi="Arial" w:cs="Arial"/>
          <w:b/>
          <w:bCs/>
          <w:sz w:val="24"/>
          <w:szCs w:val="24"/>
        </w:rPr>
        <w:t xml:space="preserve"> </w:t>
      </w:r>
      <w:r w:rsidR="00AF1966" w:rsidRPr="00AA68BD">
        <w:rPr>
          <w:rFonts w:ascii="Arial" w:hAnsi="Arial" w:cs="Arial"/>
          <w:b/>
          <w:bCs/>
          <w:sz w:val="24"/>
          <w:szCs w:val="24"/>
        </w:rPr>
        <w:t>(muestra ficha</w:t>
      </w:r>
      <w:r w:rsidRPr="00AA68BD">
        <w:rPr>
          <w:rFonts w:ascii="Arial" w:hAnsi="Arial" w:cs="Arial"/>
          <w:b/>
          <w:bCs/>
          <w:sz w:val="24"/>
          <w:szCs w:val="24"/>
        </w:rPr>
        <w:t>)</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9</w:t>
      </w:r>
      <w:r w:rsidRPr="00AA68BD">
        <w:rPr>
          <w:rFonts w:ascii="Arial" w:hAnsi="Arial" w:cs="Arial"/>
          <w:b/>
          <w:bCs/>
          <w:sz w:val="24"/>
          <w:szCs w:val="24"/>
          <w:highlight w:val="green"/>
        </w:rPr>
        <w:t>:</w:t>
      </w:r>
    </w:p>
    <w:p w:rsidR="001B6233" w:rsidRPr="00AA68BD" w:rsidRDefault="001B6233" w:rsidP="00AA68BD">
      <w:pPr>
        <w:spacing w:line="360" w:lineRule="auto"/>
        <w:rPr>
          <w:rFonts w:ascii="Arial" w:hAnsi="Arial" w:cs="Arial"/>
          <w:b/>
          <w:bCs/>
          <w:sz w:val="24"/>
          <w:szCs w:val="24"/>
        </w:rPr>
      </w:pPr>
      <w:r w:rsidRPr="00AA68BD">
        <w:rPr>
          <w:rFonts w:ascii="Arial" w:hAnsi="Arial" w:cs="Arial"/>
          <w:noProof/>
          <w:color w:val="C2E1ED"/>
          <w:sz w:val="24"/>
          <w:szCs w:val="24"/>
          <w:lang w:eastAsia="es-CO"/>
        </w:rPr>
        <w:drawing>
          <wp:inline distT="0" distB="0" distL="0" distR="0" wp14:anchorId="1B42B71F" wp14:editId="6977DED3">
            <wp:extent cx="1362075" cy="1204680"/>
            <wp:effectExtent l="0" t="0" r="0" b="0"/>
            <wp:docPr id="27" name="Imagen 27" descr="http://thumb7.shutterstock.com/display_pic_with_logo/231466/231466,1326139968,1/stock-photo-four-season-tree-9235055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231466/231466,1326139968,1/stock-photo-four-season-tree-92350555.jpg">
                      <a:hlinkClick r:id="rId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0866" cy="1212456"/>
                    </a:xfrm>
                    <a:prstGeom prst="rect">
                      <a:avLst/>
                    </a:prstGeom>
                    <a:noFill/>
                    <a:ln>
                      <a:noFill/>
                    </a:ln>
                  </pic:spPr>
                </pic:pic>
              </a:graphicData>
            </a:graphic>
          </wp:inline>
        </w:drawing>
      </w:r>
      <w:r w:rsidRPr="00AA68BD">
        <w:rPr>
          <w:rFonts w:ascii="Arial" w:hAnsi="Arial" w:cs="Arial"/>
          <w:b/>
          <w:bCs/>
          <w:sz w:val="24"/>
          <w:szCs w:val="24"/>
        </w:rPr>
        <w:t xml:space="preserve"> 92350555</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imagen:</w:t>
      </w:r>
      <w:r w:rsidRPr="00AA68BD">
        <w:rPr>
          <w:rFonts w:ascii="Arial" w:hAnsi="Arial" w:cs="Arial"/>
          <w:b/>
          <w:bCs/>
          <w:sz w:val="24"/>
          <w:szCs w:val="24"/>
        </w:rPr>
        <w:t xml:space="preserve"> </w:t>
      </w:r>
      <w:r w:rsidRPr="00AA68BD">
        <w:rPr>
          <w:rFonts w:ascii="Arial" w:hAnsi="Arial" w:cs="Arial"/>
          <w:sz w:val="24"/>
          <w:szCs w:val="24"/>
        </w:rPr>
        <w:t>Los efectos de la traslación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001B6233" w:rsidRPr="00AA68BD">
        <w:rPr>
          <w:rFonts w:ascii="Arial" w:hAnsi="Arial" w:cs="Arial"/>
          <w:sz w:val="24"/>
          <w:szCs w:val="24"/>
        </w:rPr>
        <w:t>Las estaciones</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1B6233" w:rsidRPr="00AA68BD" w:rsidRDefault="001B6233" w:rsidP="00AA68BD">
      <w:pPr>
        <w:spacing w:line="360" w:lineRule="auto"/>
        <w:rPr>
          <w:rFonts w:ascii="Arial" w:hAnsi="Arial" w:cs="Arial"/>
          <w:sz w:val="24"/>
          <w:szCs w:val="24"/>
        </w:rPr>
      </w:pPr>
      <w:r w:rsidRPr="00AA68BD">
        <w:rPr>
          <w:rFonts w:ascii="Arial" w:hAnsi="Arial" w:cs="Arial"/>
          <w:sz w:val="24"/>
          <w:szCs w:val="24"/>
        </w:rPr>
        <w:t xml:space="preserve">Las estaciones están ligadas a los fenómenos de rotación y traslación. De acuerdo con la estación, los rayos solares llegan a la superficie terrestre con distinta intensidad, de tal manera que producen diferentes grados de calentamiento. Estas variaciones se deben a la inclinación del eje terrestre. </w:t>
      </w:r>
    </w:p>
    <w:p w:rsidR="001B6233" w:rsidRPr="00AA68BD" w:rsidRDefault="001B6233" w:rsidP="00AA68BD">
      <w:pPr>
        <w:spacing w:line="360" w:lineRule="auto"/>
        <w:rPr>
          <w:rFonts w:ascii="Arial" w:hAnsi="Arial" w:cs="Arial"/>
          <w:sz w:val="24"/>
          <w:szCs w:val="24"/>
        </w:rPr>
      </w:pPr>
      <w:r w:rsidRPr="00AA68BD">
        <w:rPr>
          <w:rFonts w:ascii="Arial" w:hAnsi="Arial" w:cs="Arial"/>
          <w:sz w:val="24"/>
          <w:szCs w:val="24"/>
        </w:rPr>
        <w:t>Por ejemplo, hacia el mes de junio</w:t>
      </w:r>
      <w:ins w:id="1" w:author="María" w:date="2015-09-16T10:05:00Z">
        <w:r w:rsidR="00AA68BD">
          <w:rPr>
            <w:rFonts w:ascii="Arial" w:hAnsi="Arial" w:cs="Arial"/>
            <w:sz w:val="24"/>
            <w:szCs w:val="24"/>
          </w:rPr>
          <w:t>,</w:t>
        </w:r>
      </w:ins>
      <w:r w:rsidRPr="00AA68BD">
        <w:rPr>
          <w:rFonts w:ascii="Arial" w:hAnsi="Arial" w:cs="Arial"/>
          <w:sz w:val="24"/>
          <w:szCs w:val="24"/>
        </w:rPr>
        <w:t xml:space="preserve"> la Tierra se encuentra en una posición en la que el hemisferio norte se halla más cerca del Sol que el hemisferio sur. Por tanto, los rayos solares calientan con mayor intensidad el hemisferio norte, provocando la estación de verano, y con menor intensidad el sur, provocando la estación de invierno.</w:t>
      </w:r>
    </w:p>
    <w:p w:rsidR="001F2443" w:rsidRPr="00AA68BD" w:rsidRDefault="001B6233" w:rsidP="00AA68BD">
      <w:pPr>
        <w:spacing w:line="360" w:lineRule="auto"/>
        <w:rPr>
          <w:rFonts w:ascii="Arial" w:hAnsi="Arial" w:cs="Arial"/>
          <w:sz w:val="24"/>
          <w:szCs w:val="24"/>
        </w:rPr>
      </w:pPr>
      <w:r w:rsidRPr="00AA68BD">
        <w:rPr>
          <w:rFonts w:ascii="Arial" w:hAnsi="Arial" w:cs="Arial"/>
          <w:sz w:val="24"/>
          <w:szCs w:val="24"/>
        </w:rPr>
        <w:t>Lo contrario sucede hacia el mes de diciembre, fecha en la que el hemisferio sur se encuentra más cerca del Sol que el hemisferio norte; por tanto</w:t>
      </w:r>
      <w:ins w:id="2" w:author="María" w:date="2015-09-16T10:06:00Z">
        <w:r w:rsidR="00AA68BD">
          <w:rPr>
            <w:rFonts w:ascii="Arial" w:hAnsi="Arial" w:cs="Arial"/>
            <w:sz w:val="24"/>
            <w:szCs w:val="24"/>
          </w:rPr>
          <w:t>,</w:t>
        </w:r>
      </w:ins>
      <w:r w:rsidRPr="00AA68BD">
        <w:rPr>
          <w:rFonts w:ascii="Arial" w:hAnsi="Arial" w:cs="Arial"/>
          <w:sz w:val="24"/>
          <w:szCs w:val="24"/>
        </w:rPr>
        <w:t xml:space="preserve"> es invierno en el </w:t>
      </w:r>
      <w:del w:id="3" w:author="María" w:date="2015-09-16T10:06:00Z">
        <w:r w:rsidRPr="00AA68BD" w:rsidDel="00AA68BD">
          <w:rPr>
            <w:rFonts w:ascii="Arial" w:hAnsi="Arial" w:cs="Arial"/>
            <w:sz w:val="24"/>
            <w:szCs w:val="24"/>
          </w:rPr>
          <w:delText xml:space="preserve">hemisferio </w:delText>
        </w:r>
      </w:del>
      <w:r w:rsidRPr="00AA68BD">
        <w:rPr>
          <w:rFonts w:ascii="Arial" w:hAnsi="Arial" w:cs="Arial"/>
          <w:sz w:val="24"/>
          <w:szCs w:val="24"/>
        </w:rPr>
        <w:t>norte y verano en el sur.</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10</w:t>
      </w:r>
      <w:r w:rsidRPr="00AA68BD">
        <w:rPr>
          <w:rFonts w:ascii="Arial" w:hAnsi="Arial" w:cs="Arial"/>
          <w:b/>
          <w:bCs/>
          <w:sz w:val="24"/>
          <w:szCs w:val="24"/>
          <w:highlight w:val="cyan"/>
        </w:rPr>
        <w:t>:</w:t>
      </w:r>
    </w:p>
    <w:p w:rsidR="00A377F1" w:rsidRPr="00AA68BD" w:rsidRDefault="00A377F1" w:rsidP="00AA68BD">
      <w:pPr>
        <w:spacing w:line="360" w:lineRule="auto"/>
        <w:rPr>
          <w:rFonts w:ascii="Arial" w:hAnsi="Arial" w:cs="Arial"/>
          <w:b/>
          <w:bCs/>
          <w:sz w:val="24"/>
          <w:szCs w:val="24"/>
          <w:highlight w:val="cyan"/>
        </w:rPr>
      </w:pPr>
      <w:r w:rsidRPr="00AA68BD">
        <w:rPr>
          <w:rFonts w:ascii="Arial" w:hAnsi="Arial" w:cs="Arial"/>
          <w:noProof/>
          <w:sz w:val="24"/>
          <w:szCs w:val="24"/>
          <w:lang w:eastAsia="es-CO"/>
        </w:rPr>
        <w:lastRenderedPageBreak/>
        <w:drawing>
          <wp:inline distT="0" distB="0" distL="0" distR="0" wp14:anchorId="36AC43B2" wp14:editId="09ADC933">
            <wp:extent cx="4157330" cy="4016276"/>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0378" cy="4038542"/>
                    </a:xfrm>
                    <a:prstGeom prst="rect">
                      <a:avLst/>
                    </a:prstGeom>
                  </pic:spPr>
                </pic:pic>
              </a:graphicData>
            </a:graphic>
          </wp:inline>
        </w:drawing>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 ampliada:</w:t>
      </w:r>
      <w:r w:rsidRPr="00AA68BD">
        <w:rPr>
          <w:rFonts w:ascii="Arial" w:hAnsi="Arial" w:cs="Arial"/>
          <w:b/>
          <w:bCs/>
          <w:sz w:val="24"/>
          <w:szCs w:val="24"/>
        </w:rPr>
        <w:t xml:space="preserve"> </w:t>
      </w:r>
    </w:p>
    <w:p w:rsidR="00A377F1" w:rsidRPr="00AA68BD" w:rsidRDefault="00A377F1" w:rsidP="00AA68BD">
      <w:pPr>
        <w:spacing w:line="360" w:lineRule="auto"/>
        <w:rPr>
          <w:rFonts w:ascii="Arial" w:hAnsi="Arial" w:cs="Arial"/>
          <w:b/>
          <w:bCs/>
          <w:sz w:val="24"/>
          <w:szCs w:val="24"/>
        </w:rPr>
      </w:pPr>
      <w:r w:rsidRPr="00AA68BD">
        <w:rPr>
          <w:rFonts w:ascii="Arial" w:hAnsi="Arial" w:cs="Arial"/>
          <w:noProof/>
          <w:sz w:val="24"/>
          <w:szCs w:val="24"/>
          <w:lang w:eastAsia="es-CO"/>
        </w:rPr>
        <w:drawing>
          <wp:inline distT="0" distB="0" distL="0" distR="0" wp14:anchorId="6B0C7295" wp14:editId="57949BCA">
            <wp:extent cx="1864775" cy="1801505"/>
            <wp:effectExtent l="0" t="0" r="254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1387" cy="1807893"/>
                    </a:xfrm>
                    <a:prstGeom prst="rect">
                      <a:avLst/>
                    </a:prstGeom>
                  </pic:spPr>
                </pic:pic>
              </a:graphicData>
            </a:graphic>
          </wp:inline>
        </w:drawing>
      </w:r>
    </w:p>
    <w:p w:rsidR="00A377F1" w:rsidRPr="00AA68BD" w:rsidRDefault="00A377F1" w:rsidP="00AA68BD">
      <w:pPr>
        <w:spacing w:line="360" w:lineRule="auto"/>
        <w:rPr>
          <w:rFonts w:ascii="Arial" w:hAnsi="Arial" w:cs="Arial"/>
          <w:b/>
          <w:bCs/>
          <w:sz w:val="24"/>
          <w:szCs w:val="24"/>
        </w:rPr>
      </w:pPr>
    </w:p>
    <w:p w:rsidR="00A377F1" w:rsidRPr="00AA68BD" w:rsidRDefault="00A377F1" w:rsidP="00AA68BD">
      <w:pPr>
        <w:pBdr>
          <w:bottom w:val="single" w:sz="12" w:space="1" w:color="auto"/>
        </w:pBdr>
        <w:spacing w:line="360" w:lineRule="auto"/>
        <w:rPr>
          <w:rFonts w:ascii="Arial" w:hAnsi="Arial" w:cs="Arial"/>
          <w:b/>
          <w:bCs/>
          <w:sz w:val="24"/>
          <w:szCs w:val="24"/>
        </w:rPr>
      </w:pPr>
    </w:p>
    <w:p w:rsidR="001F2443" w:rsidRPr="00AA68BD" w:rsidRDefault="001F2443" w:rsidP="00AA68BD">
      <w:pPr>
        <w:spacing w:line="360" w:lineRule="auto"/>
        <w:rPr>
          <w:rFonts w:ascii="Arial" w:hAnsi="Arial" w:cs="Arial"/>
          <w:sz w:val="24"/>
          <w:szCs w:val="24"/>
        </w:rPr>
      </w:pP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yellow"/>
        </w:rPr>
        <w:t xml:space="preserve">Opción </w:t>
      </w:r>
      <w:r w:rsidR="00D620F1" w:rsidRPr="00AA68BD">
        <w:rPr>
          <w:rFonts w:ascii="Arial" w:hAnsi="Arial" w:cs="Arial"/>
          <w:b/>
          <w:bCs/>
          <w:sz w:val="24"/>
          <w:szCs w:val="24"/>
        </w:rPr>
        <w:t>3</w:t>
      </w:r>
      <w:r w:rsidRPr="00AA68BD">
        <w:rPr>
          <w:rFonts w:ascii="Arial" w:hAnsi="Arial" w:cs="Arial"/>
          <w:b/>
          <w:bCs/>
          <w:sz w:val="24"/>
          <w:szCs w:val="24"/>
        </w:rPr>
        <w:t xml:space="preserve"> (muestra un submenú)</w:t>
      </w:r>
    </w:p>
    <w:p w:rsidR="0095053F"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yellow"/>
        </w:rPr>
        <w:t>Imagen</w:t>
      </w:r>
      <w:r w:rsidR="00AF32F4" w:rsidRPr="00AA68BD">
        <w:rPr>
          <w:rFonts w:ascii="Arial" w:hAnsi="Arial" w:cs="Arial"/>
          <w:b/>
          <w:bCs/>
          <w:sz w:val="24"/>
          <w:szCs w:val="24"/>
          <w:highlight w:val="yellow"/>
        </w:rPr>
        <w:t xml:space="preserve"> 11</w:t>
      </w:r>
      <w:r w:rsidRPr="00AA68BD">
        <w:rPr>
          <w:rFonts w:ascii="Arial" w:hAnsi="Arial" w:cs="Arial"/>
          <w:b/>
          <w:bCs/>
          <w:sz w:val="24"/>
          <w:szCs w:val="24"/>
          <w:highlight w:val="yellow"/>
        </w:rPr>
        <w:t>:</w:t>
      </w:r>
    </w:p>
    <w:p w:rsidR="0095053F" w:rsidRPr="00AA68BD" w:rsidRDefault="0095053F" w:rsidP="00AA68BD">
      <w:pPr>
        <w:spacing w:line="360" w:lineRule="auto"/>
        <w:rPr>
          <w:rFonts w:ascii="Arial" w:hAnsi="Arial" w:cs="Arial"/>
          <w:sz w:val="24"/>
          <w:szCs w:val="24"/>
        </w:rPr>
      </w:pPr>
      <w:r w:rsidRPr="00AA68BD">
        <w:rPr>
          <w:rFonts w:ascii="Arial" w:hAnsi="Arial" w:cs="Arial"/>
          <w:noProof/>
          <w:color w:val="0000FF"/>
          <w:sz w:val="24"/>
          <w:szCs w:val="24"/>
          <w:lang w:eastAsia="es-CO"/>
        </w:rPr>
        <w:lastRenderedPageBreak/>
        <w:drawing>
          <wp:inline distT="0" distB="0" distL="0" distR="0" wp14:anchorId="7B297051" wp14:editId="7FC6CEC1">
            <wp:extent cx="1428750" cy="1076325"/>
            <wp:effectExtent l="0" t="0" r="0" b="9525"/>
            <wp:docPr id="7" name="Imagen 7" descr="http://thumb7.shutterstock.com/display_pic_with_logo/928786/153098405/stock-vector-world-in-spinning-top-shape-vector-153098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7.shutterstock.com/display_pic_with_logo/928786/153098405/stock-vector-world-in-spinning-top-shape-vector-15309840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1473" cy="1085910"/>
                    </a:xfrm>
                    <a:prstGeom prst="rect">
                      <a:avLst/>
                    </a:prstGeom>
                    <a:noFill/>
                    <a:ln>
                      <a:noFill/>
                    </a:ln>
                  </pic:spPr>
                </pic:pic>
              </a:graphicData>
            </a:graphic>
          </wp:inline>
        </w:drawing>
      </w:r>
      <w:r w:rsidRPr="00AA68BD">
        <w:rPr>
          <w:rFonts w:ascii="Arial" w:hAnsi="Arial" w:cs="Arial"/>
          <w:b/>
          <w:bCs/>
          <w:sz w:val="24"/>
          <w:szCs w:val="24"/>
        </w:rPr>
        <w:t xml:space="preserve"> </w:t>
      </w:r>
      <w:r w:rsidR="003F57E6" w:rsidRPr="00AA68BD">
        <w:rPr>
          <w:rFonts w:ascii="Arial" w:hAnsi="Arial" w:cs="Arial"/>
          <w:b/>
          <w:bCs/>
          <w:sz w:val="24"/>
          <w:szCs w:val="24"/>
        </w:rPr>
        <w:t xml:space="preserve">SS </w:t>
      </w:r>
      <w:r w:rsidRPr="00AA68BD">
        <w:rPr>
          <w:rFonts w:ascii="Arial" w:hAnsi="Arial" w:cs="Arial"/>
          <w:b/>
          <w:bCs/>
          <w:sz w:val="24"/>
          <w:szCs w:val="24"/>
        </w:rPr>
        <w:t>153098405</w:t>
      </w:r>
      <w:r w:rsidR="00AF1966" w:rsidRPr="00AA68BD">
        <w:rPr>
          <w:rFonts w:ascii="Arial" w:hAnsi="Arial" w:cs="Arial"/>
          <w:b/>
          <w:bCs/>
          <w:sz w:val="24"/>
          <w:szCs w:val="24"/>
        </w:rPr>
        <w:t xml:space="preserve"> </w:t>
      </w:r>
      <w:r w:rsidRPr="00AA68BD">
        <w:rPr>
          <w:rFonts w:ascii="Arial" w:hAnsi="Arial" w:cs="Arial"/>
          <w:sz w:val="24"/>
          <w:szCs w:val="24"/>
        </w:rPr>
        <w:t>Eliminar texto.</w:t>
      </w:r>
      <w:r w:rsidR="0007134B" w:rsidRPr="00AA68BD">
        <w:rPr>
          <w:rFonts w:ascii="Arial" w:hAnsi="Arial" w:cs="Arial"/>
          <w:sz w:val="24"/>
          <w:szCs w:val="24"/>
        </w:rPr>
        <w:t xml:space="preserve"> Cambiar el fondo de blanco a negro.</w:t>
      </w:r>
    </w:p>
    <w:p w:rsidR="001F2443" w:rsidRPr="00AA68BD" w:rsidRDefault="0095053F" w:rsidP="00AA68BD">
      <w:pPr>
        <w:spacing w:line="360" w:lineRule="auto"/>
        <w:rPr>
          <w:rFonts w:ascii="Arial" w:hAnsi="Arial" w:cs="Arial"/>
          <w:b/>
          <w:bCs/>
          <w:sz w:val="24"/>
          <w:szCs w:val="24"/>
        </w:rPr>
      </w:pPr>
      <w:r w:rsidRPr="00AA68BD">
        <w:rPr>
          <w:rFonts w:ascii="Arial" w:hAnsi="Arial" w:cs="Arial"/>
          <w:b/>
          <w:bCs/>
          <w:sz w:val="24"/>
          <w:szCs w:val="24"/>
        </w:rPr>
        <w:t xml:space="preserve">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yellow"/>
        </w:rPr>
        <w:t>Pie de imagen</w:t>
      </w:r>
      <w:r w:rsidRPr="00AA68BD">
        <w:rPr>
          <w:rFonts w:ascii="Arial" w:hAnsi="Arial" w:cs="Arial"/>
          <w:b/>
          <w:bCs/>
          <w:sz w:val="24"/>
          <w:szCs w:val="24"/>
        </w:rPr>
        <w:t xml:space="preserve">: </w:t>
      </w:r>
      <w:r w:rsidRPr="00AA68BD">
        <w:rPr>
          <w:rFonts w:ascii="Arial" w:hAnsi="Arial" w:cs="Arial"/>
          <w:sz w:val="24"/>
          <w:szCs w:val="24"/>
        </w:rPr>
        <w:t xml:space="preserve">La </w:t>
      </w:r>
      <w:r w:rsidR="00D620F1" w:rsidRPr="00AA68BD">
        <w:rPr>
          <w:rFonts w:ascii="Arial" w:hAnsi="Arial" w:cs="Arial"/>
          <w:sz w:val="24"/>
          <w:szCs w:val="24"/>
        </w:rPr>
        <w:t xml:space="preserve">precesión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yellow"/>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Submenú</w:t>
      </w:r>
      <w:r w:rsidRPr="00AA68BD">
        <w:rPr>
          <w:rFonts w:ascii="Arial" w:hAnsi="Arial" w:cs="Arial"/>
          <w:b/>
          <w:bCs/>
          <w:sz w:val="24"/>
          <w:szCs w:val="24"/>
        </w:rPr>
        <w:t xml:space="preserve">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Título de la pantalla:</w:t>
      </w:r>
      <w:r w:rsidRPr="00AA68BD">
        <w:rPr>
          <w:rFonts w:ascii="Arial" w:hAnsi="Arial" w:cs="Arial"/>
          <w:sz w:val="24"/>
          <w:szCs w:val="24"/>
        </w:rPr>
        <w:t xml:space="preserve"> </w:t>
      </w:r>
      <w:r w:rsidR="00D620F1" w:rsidRPr="00AA68BD">
        <w:rPr>
          <w:rFonts w:ascii="Arial" w:hAnsi="Arial" w:cs="Arial"/>
          <w:sz w:val="24"/>
          <w:szCs w:val="24"/>
        </w:rPr>
        <w:t xml:space="preserve">La precesión </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Distribución visual del menú:</w:t>
      </w:r>
    </w:p>
    <w:tbl>
      <w:tblPr>
        <w:tblStyle w:val="Tablaconcuadrcula"/>
        <w:tblW w:w="0" w:type="auto"/>
        <w:tblLook w:val="04A0" w:firstRow="1" w:lastRow="0" w:firstColumn="1" w:lastColumn="0" w:noHBand="0" w:noVBand="1"/>
      </w:tblPr>
      <w:tblGrid>
        <w:gridCol w:w="704"/>
        <w:gridCol w:w="709"/>
      </w:tblGrid>
      <w:tr w:rsidR="001F2443" w:rsidRPr="00AA68BD" w:rsidTr="000A10D9">
        <w:tc>
          <w:tcPr>
            <w:tcW w:w="704" w:type="dxa"/>
          </w:tcPr>
          <w:p w:rsidR="001F2443" w:rsidRPr="00AA68BD" w:rsidRDefault="001F2443" w:rsidP="00AA68BD">
            <w:pPr>
              <w:spacing w:line="360" w:lineRule="auto"/>
              <w:rPr>
                <w:rFonts w:ascii="Arial" w:hAnsi="Arial" w:cs="Arial"/>
                <w:sz w:val="24"/>
                <w:szCs w:val="24"/>
              </w:rPr>
            </w:pPr>
          </w:p>
        </w:tc>
        <w:tc>
          <w:tcPr>
            <w:tcW w:w="709" w:type="dxa"/>
          </w:tcPr>
          <w:p w:rsidR="001F2443" w:rsidRPr="00AA68BD" w:rsidRDefault="001F2443" w:rsidP="00AA68BD">
            <w:pPr>
              <w:spacing w:line="360" w:lineRule="auto"/>
              <w:rPr>
                <w:rFonts w:ascii="Arial" w:hAnsi="Arial" w:cs="Arial"/>
                <w:sz w:val="24"/>
                <w:szCs w:val="24"/>
              </w:rPr>
            </w:pPr>
          </w:p>
        </w:tc>
      </w:tr>
    </w:tbl>
    <w:p w:rsidR="001F2443" w:rsidRPr="00AA68BD" w:rsidRDefault="001F2443" w:rsidP="00AA68BD">
      <w:pPr>
        <w:spacing w:line="360" w:lineRule="auto"/>
        <w:rPr>
          <w:rFonts w:ascii="Arial" w:hAnsi="Arial" w:cs="Arial"/>
          <w:sz w:val="24"/>
          <w:szCs w:val="24"/>
        </w:rPr>
      </w:pP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Opción 1</w:t>
      </w:r>
      <w:r w:rsidRPr="00AA68BD">
        <w:rPr>
          <w:rFonts w:ascii="Arial" w:hAnsi="Arial" w:cs="Arial"/>
          <w:b/>
          <w:bCs/>
          <w:sz w:val="24"/>
          <w:szCs w:val="24"/>
        </w:rPr>
        <w:t xml:space="preserve"> </w:t>
      </w:r>
      <w:r w:rsidR="00AF1966" w:rsidRPr="00AA68BD">
        <w:rPr>
          <w:rFonts w:ascii="Arial" w:hAnsi="Arial" w:cs="Arial"/>
          <w:b/>
          <w:bCs/>
          <w:sz w:val="24"/>
          <w:szCs w:val="24"/>
        </w:rPr>
        <w:t>(muestra ficha</w:t>
      </w:r>
      <w:r w:rsidRPr="00AA68BD">
        <w:rPr>
          <w:rFonts w:ascii="Arial" w:hAnsi="Arial" w:cs="Arial"/>
          <w:b/>
          <w:bCs/>
          <w:sz w:val="24"/>
          <w:szCs w:val="24"/>
        </w:rPr>
        <w:t>)</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12</w:t>
      </w:r>
      <w:r w:rsidRPr="00AA68BD">
        <w:rPr>
          <w:rFonts w:ascii="Arial" w:hAnsi="Arial" w:cs="Arial"/>
          <w:b/>
          <w:bCs/>
          <w:sz w:val="24"/>
          <w:szCs w:val="24"/>
          <w:highlight w:val="green"/>
        </w:rPr>
        <w:t>:</w:t>
      </w:r>
    </w:p>
    <w:p w:rsidR="0007134B" w:rsidRPr="00AA68BD" w:rsidRDefault="0059438E" w:rsidP="00AA68BD">
      <w:pPr>
        <w:spacing w:line="360" w:lineRule="auto"/>
        <w:rPr>
          <w:rFonts w:ascii="Arial" w:hAnsi="Arial" w:cs="Arial"/>
          <w:sz w:val="24"/>
          <w:szCs w:val="24"/>
        </w:rPr>
      </w:pPr>
      <w:r w:rsidRPr="00AA68BD">
        <w:rPr>
          <w:rFonts w:ascii="Arial" w:hAnsi="Arial" w:cs="Arial"/>
          <w:noProof/>
          <w:sz w:val="24"/>
          <w:szCs w:val="24"/>
          <w:lang w:eastAsia="es-CO"/>
        </w:rPr>
        <w:drawing>
          <wp:inline distT="0" distB="0" distL="0" distR="0" wp14:anchorId="08F6C1B8" wp14:editId="7D727034">
            <wp:extent cx="3192803" cy="19145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613" cy="1917409"/>
                    </a:xfrm>
                    <a:prstGeom prst="rect">
                      <a:avLst/>
                    </a:prstGeom>
                  </pic:spPr>
                </pic:pic>
              </a:graphicData>
            </a:graphic>
          </wp:inline>
        </w:drawing>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imagen:</w:t>
      </w:r>
      <w:r w:rsidRPr="00AA68BD">
        <w:rPr>
          <w:rFonts w:ascii="Arial" w:hAnsi="Arial" w:cs="Arial"/>
          <w:b/>
          <w:bCs/>
          <w:sz w:val="24"/>
          <w:szCs w:val="24"/>
        </w:rPr>
        <w:t xml:space="preserve"> </w:t>
      </w:r>
      <w:r w:rsidRPr="00AA68BD">
        <w:rPr>
          <w:rFonts w:ascii="Arial" w:hAnsi="Arial" w:cs="Arial"/>
          <w:sz w:val="24"/>
          <w:szCs w:val="24"/>
        </w:rPr>
        <w:t xml:space="preserve">¿Qué es </w:t>
      </w:r>
      <w:r w:rsidR="00D620F1" w:rsidRPr="00AA68BD">
        <w:rPr>
          <w:rFonts w:ascii="Arial" w:hAnsi="Arial" w:cs="Arial"/>
          <w:sz w:val="24"/>
          <w:szCs w:val="24"/>
        </w:rPr>
        <w:t>la precesión</w:t>
      </w:r>
      <w:r w:rsidRPr="00AA68BD">
        <w:rPr>
          <w:rFonts w:ascii="Arial" w:hAnsi="Arial" w:cs="Arial"/>
          <w:sz w:val="24"/>
          <w:szCs w:val="24"/>
        </w:rPr>
        <w:t>?</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lastRenderedPageBreak/>
        <w:t>Título de la ficha</w:t>
      </w:r>
      <w:r w:rsidRPr="00AA68BD">
        <w:rPr>
          <w:rFonts w:ascii="Arial" w:hAnsi="Arial" w:cs="Arial"/>
          <w:b/>
          <w:bCs/>
          <w:sz w:val="24"/>
          <w:szCs w:val="24"/>
        </w:rPr>
        <w:t xml:space="preserve">: </w:t>
      </w:r>
      <w:r w:rsidRPr="00AA68BD">
        <w:rPr>
          <w:rFonts w:ascii="Arial" w:hAnsi="Arial" w:cs="Arial"/>
          <w:sz w:val="24"/>
          <w:szCs w:val="24"/>
        </w:rPr>
        <w:t xml:space="preserve">¿Qué es </w:t>
      </w:r>
      <w:r w:rsidR="00D620F1" w:rsidRPr="00AA68BD">
        <w:rPr>
          <w:rFonts w:ascii="Arial" w:hAnsi="Arial" w:cs="Arial"/>
          <w:sz w:val="24"/>
          <w:szCs w:val="24"/>
        </w:rPr>
        <w:t>la precesión</w:t>
      </w:r>
      <w:r w:rsidRPr="00AA68BD">
        <w:rPr>
          <w:rFonts w:ascii="Arial" w:hAnsi="Arial" w:cs="Arial"/>
          <w:sz w:val="24"/>
          <w:szCs w:val="24"/>
        </w:rPr>
        <w:t>?</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59438E" w:rsidRPr="00AA68BD" w:rsidRDefault="0059438E" w:rsidP="00AA68BD">
      <w:pPr>
        <w:spacing w:line="360" w:lineRule="auto"/>
        <w:rPr>
          <w:rFonts w:ascii="Arial" w:hAnsi="Arial" w:cs="Arial"/>
          <w:sz w:val="24"/>
          <w:szCs w:val="24"/>
        </w:rPr>
      </w:pPr>
      <w:r w:rsidRPr="00AA68BD">
        <w:rPr>
          <w:rFonts w:ascii="Arial" w:hAnsi="Arial" w:cs="Arial"/>
          <w:sz w:val="24"/>
          <w:szCs w:val="24"/>
        </w:rPr>
        <w:t xml:space="preserve">El movimiento de precesión es similar al movimiento que traza el extremo superior de un trompo. A medida que el trompo gira, su extremo superior describe un movimiento circular.  La precesión es un movimiento planetario que se sucede a escalas de tiempo que deben ser medidas en miles de años. Nuestro planeta demora </w:t>
      </w:r>
      <w:del w:id="4" w:author="María" w:date="2015-09-16T10:08:00Z">
        <w:r w:rsidRPr="00AA68BD" w:rsidDel="005E5E28">
          <w:rPr>
            <w:rFonts w:ascii="Arial" w:hAnsi="Arial" w:cs="Arial"/>
            <w:sz w:val="24"/>
            <w:szCs w:val="24"/>
          </w:rPr>
          <w:delText xml:space="preserve">en completar su ciclo completo de precesión </w:delText>
        </w:r>
      </w:del>
      <w:r w:rsidRPr="00AA68BD">
        <w:rPr>
          <w:rFonts w:ascii="Arial" w:hAnsi="Arial" w:cs="Arial"/>
          <w:sz w:val="24"/>
          <w:szCs w:val="24"/>
        </w:rPr>
        <w:t>aproximadamente 26.000 años</w:t>
      </w:r>
      <w:ins w:id="5" w:author="María" w:date="2015-09-16T10:08:00Z">
        <w:r w:rsidR="005E5E28" w:rsidRPr="005E5E28">
          <w:rPr>
            <w:rFonts w:ascii="Arial" w:hAnsi="Arial" w:cs="Arial"/>
            <w:sz w:val="24"/>
            <w:szCs w:val="24"/>
          </w:rPr>
          <w:t xml:space="preserve"> </w:t>
        </w:r>
        <w:r w:rsidR="005E5E28" w:rsidRPr="00AA68BD">
          <w:rPr>
            <w:rFonts w:ascii="Arial" w:hAnsi="Arial" w:cs="Arial"/>
            <w:sz w:val="24"/>
            <w:szCs w:val="24"/>
          </w:rPr>
          <w:t>en completar su ciclo de precesión</w:t>
        </w:r>
      </w:ins>
      <w:r w:rsidRPr="00AA68BD">
        <w:rPr>
          <w:rFonts w:ascii="Arial" w:hAnsi="Arial" w:cs="Arial"/>
          <w:sz w:val="24"/>
          <w:szCs w:val="24"/>
        </w:rPr>
        <w:t>.</w:t>
      </w:r>
    </w:p>
    <w:p w:rsidR="0059438E" w:rsidRPr="00AA68BD" w:rsidRDefault="001F2443" w:rsidP="00AA68BD">
      <w:pPr>
        <w:spacing w:line="360" w:lineRule="auto"/>
        <w:rPr>
          <w:rFonts w:ascii="Arial" w:hAnsi="Arial" w:cs="Arial"/>
          <w:b/>
          <w:bCs/>
          <w:sz w:val="24"/>
          <w:szCs w:val="24"/>
          <w:highlight w:val="cyan"/>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13</w:t>
      </w:r>
      <w:r w:rsidRPr="00AA68BD">
        <w:rPr>
          <w:rFonts w:ascii="Arial" w:hAnsi="Arial" w:cs="Arial"/>
          <w:b/>
          <w:bCs/>
          <w:sz w:val="24"/>
          <w:szCs w:val="24"/>
          <w:highlight w:val="cyan"/>
        </w:rPr>
        <w:t>:</w:t>
      </w:r>
    </w:p>
    <w:p w:rsidR="0059438E" w:rsidRPr="00AA68BD" w:rsidRDefault="0059438E" w:rsidP="00AA68BD">
      <w:pPr>
        <w:spacing w:line="360" w:lineRule="auto"/>
        <w:rPr>
          <w:rFonts w:ascii="Arial" w:hAnsi="Arial" w:cs="Arial"/>
          <w:b/>
          <w:bCs/>
          <w:sz w:val="24"/>
          <w:szCs w:val="24"/>
        </w:rPr>
      </w:pPr>
      <w:r w:rsidRPr="00AA68BD">
        <w:rPr>
          <w:rFonts w:ascii="Arial" w:hAnsi="Arial" w:cs="Arial"/>
          <w:noProof/>
          <w:sz w:val="24"/>
          <w:szCs w:val="24"/>
          <w:lang w:eastAsia="es-CO"/>
        </w:rPr>
        <w:drawing>
          <wp:inline distT="0" distB="0" distL="0" distR="0" wp14:anchorId="2A477C38" wp14:editId="1375379B">
            <wp:extent cx="838200" cy="1042378"/>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524" cy="1075115"/>
                    </a:xfrm>
                    <a:prstGeom prst="rect">
                      <a:avLst/>
                    </a:prstGeom>
                  </pic:spPr>
                </pic:pic>
              </a:graphicData>
            </a:graphic>
          </wp:inline>
        </w:drawing>
      </w:r>
      <w:r w:rsidRPr="00AA68BD">
        <w:rPr>
          <w:rFonts w:ascii="Arial" w:hAnsi="Arial" w:cs="Arial"/>
          <w:b/>
          <w:bCs/>
          <w:sz w:val="24"/>
          <w:szCs w:val="24"/>
        </w:rPr>
        <w:t xml:space="preserve">     </w:t>
      </w:r>
    </w:p>
    <w:p w:rsidR="0059438E" w:rsidRPr="00AA68BD" w:rsidRDefault="0059438E" w:rsidP="00AA68BD">
      <w:pPr>
        <w:spacing w:line="360" w:lineRule="auto"/>
        <w:rPr>
          <w:rFonts w:ascii="Arial" w:hAnsi="Arial" w:cs="Arial"/>
          <w:b/>
          <w:bCs/>
          <w:sz w:val="24"/>
          <w:szCs w:val="24"/>
        </w:rPr>
      </w:pPr>
      <w:r w:rsidRPr="00AA68BD">
        <w:rPr>
          <w:rFonts w:ascii="Arial" w:hAnsi="Arial" w:cs="Arial"/>
          <w:b/>
          <w:bCs/>
          <w:sz w:val="24"/>
          <w:szCs w:val="24"/>
        </w:rPr>
        <w:t>Hacer una ilustración como esta pero cambiando el texto que dice Precesión 2200 años, por Precesión 2600</w:t>
      </w:r>
      <w:r w:rsidR="00D32997" w:rsidRPr="00AA68BD">
        <w:rPr>
          <w:rFonts w:ascii="Arial" w:hAnsi="Arial" w:cs="Arial"/>
          <w:b/>
          <w:bCs/>
          <w:sz w:val="24"/>
          <w:szCs w:val="24"/>
        </w:rPr>
        <w:t>0</w:t>
      </w:r>
      <w:r w:rsidRPr="00AA68BD">
        <w:rPr>
          <w:rFonts w:ascii="Arial" w:hAnsi="Arial" w:cs="Arial"/>
          <w:b/>
          <w:bCs/>
          <w:sz w:val="24"/>
          <w:szCs w:val="24"/>
        </w:rPr>
        <w:t xml:space="preserve"> años.</w:t>
      </w:r>
    </w:p>
    <w:p w:rsidR="001F2443" w:rsidRPr="00AA68BD" w:rsidRDefault="0059438E" w:rsidP="00AA68BD">
      <w:pPr>
        <w:spacing w:line="360" w:lineRule="auto"/>
        <w:rPr>
          <w:rFonts w:ascii="Arial" w:hAnsi="Arial" w:cs="Arial"/>
          <w:b/>
          <w:bCs/>
          <w:sz w:val="24"/>
          <w:szCs w:val="24"/>
        </w:rPr>
      </w:pPr>
      <w:r w:rsidRPr="00AA68BD">
        <w:rPr>
          <w:rFonts w:ascii="Arial" w:hAnsi="Arial" w:cs="Arial"/>
          <w:b/>
          <w:bCs/>
          <w:sz w:val="24"/>
          <w:szCs w:val="24"/>
          <w:highlight w:val="cyan"/>
        </w:rPr>
        <w:t xml:space="preserve"> </w:t>
      </w:r>
      <w:r w:rsidR="001F2443" w:rsidRPr="00AA68BD">
        <w:rPr>
          <w:rFonts w:ascii="Arial" w:hAnsi="Arial" w:cs="Arial"/>
          <w:b/>
          <w:bCs/>
          <w:sz w:val="24"/>
          <w:szCs w:val="24"/>
          <w:highlight w:val="cyan"/>
        </w:rPr>
        <w:t>Imagen ampliada:</w:t>
      </w:r>
      <w:r w:rsidR="001F2443" w:rsidRPr="00AA68BD">
        <w:rPr>
          <w:rFonts w:ascii="Arial" w:hAnsi="Arial" w:cs="Arial"/>
          <w:b/>
          <w:bCs/>
          <w:sz w:val="24"/>
          <w:szCs w:val="24"/>
        </w:rPr>
        <w:t xml:space="preserve"> </w:t>
      </w:r>
    </w:p>
    <w:p w:rsidR="0059438E" w:rsidRPr="00AA68BD" w:rsidRDefault="0059438E" w:rsidP="00AA68BD">
      <w:pPr>
        <w:spacing w:line="360" w:lineRule="auto"/>
        <w:rPr>
          <w:rFonts w:ascii="Arial" w:hAnsi="Arial" w:cs="Arial"/>
          <w:b/>
          <w:bCs/>
          <w:sz w:val="24"/>
          <w:szCs w:val="24"/>
        </w:rPr>
      </w:pPr>
      <w:r w:rsidRPr="00AA68BD">
        <w:rPr>
          <w:rFonts w:ascii="Arial" w:hAnsi="Arial" w:cs="Arial"/>
          <w:noProof/>
          <w:sz w:val="24"/>
          <w:szCs w:val="24"/>
          <w:lang w:eastAsia="es-CO"/>
        </w:rPr>
        <w:drawing>
          <wp:inline distT="0" distB="0" distL="0" distR="0" wp14:anchorId="12E2DED2" wp14:editId="248AE9E5">
            <wp:extent cx="838200" cy="1042378"/>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524" cy="1075115"/>
                    </a:xfrm>
                    <a:prstGeom prst="rect">
                      <a:avLst/>
                    </a:prstGeom>
                  </pic:spPr>
                </pic:pic>
              </a:graphicData>
            </a:graphic>
          </wp:inline>
        </w:drawing>
      </w:r>
      <w:r w:rsidRPr="00AA68BD">
        <w:rPr>
          <w:rFonts w:ascii="Arial" w:hAnsi="Arial" w:cs="Arial"/>
          <w:b/>
          <w:bCs/>
          <w:sz w:val="24"/>
          <w:szCs w:val="24"/>
        </w:rPr>
        <w:t xml:space="preserve">     </w:t>
      </w:r>
    </w:p>
    <w:p w:rsidR="0059438E" w:rsidRPr="00AA68BD" w:rsidRDefault="0059438E" w:rsidP="00AA68BD">
      <w:pPr>
        <w:spacing w:line="360" w:lineRule="auto"/>
        <w:rPr>
          <w:rFonts w:ascii="Arial" w:hAnsi="Arial" w:cs="Arial"/>
          <w:b/>
          <w:bCs/>
          <w:sz w:val="24"/>
          <w:szCs w:val="24"/>
        </w:rPr>
      </w:pPr>
      <w:r w:rsidRPr="00AA68BD">
        <w:rPr>
          <w:rFonts w:ascii="Arial" w:hAnsi="Arial" w:cs="Arial"/>
          <w:b/>
          <w:bCs/>
          <w:sz w:val="24"/>
          <w:szCs w:val="24"/>
        </w:rPr>
        <w:t>Hacer una ilustración como esta pero cambiando el texto que dice Precesión 2200 años, por Precesión 2600</w:t>
      </w:r>
      <w:r w:rsidR="00D32997" w:rsidRPr="00AA68BD">
        <w:rPr>
          <w:rFonts w:ascii="Arial" w:hAnsi="Arial" w:cs="Arial"/>
          <w:b/>
          <w:bCs/>
          <w:sz w:val="24"/>
          <w:szCs w:val="24"/>
        </w:rPr>
        <w:t>0</w:t>
      </w:r>
      <w:r w:rsidRPr="00AA68BD">
        <w:rPr>
          <w:rFonts w:ascii="Arial" w:hAnsi="Arial" w:cs="Arial"/>
          <w:b/>
          <w:bCs/>
          <w:sz w:val="24"/>
          <w:szCs w:val="24"/>
        </w:rPr>
        <w:t xml:space="preserve"> años.</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Opción 2</w:t>
      </w:r>
      <w:r w:rsidRPr="00AA68BD">
        <w:rPr>
          <w:rFonts w:ascii="Arial" w:hAnsi="Arial" w:cs="Arial"/>
          <w:b/>
          <w:bCs/>
          <w:sz w:val="24"/>
          <w:szCs w:val="24"/>
        </w:rPr>
        <w:t xml:space="preserve"> (muestra </w:t>
      </w:r>
      <w:r w:rsidR="00AF1966" w:rsidRPr="00AA68BD">
        <w:rPr>
          <w:rFonts w:ascii="Arial" w:hAnsi="Arial" w:cs="Arial"/>
          <w:b/>
          <w:bCs/>
          <w:sz w:val="24"/>
          <w:szCs w:val="24"/>
        </w:rPr>
        <w:t>ficha</w:t>
      </w:r>
      <w:r w:rsidRPr="00AA68BD">
        <w:rPr>
          <w:rFonts w:ascii="Arial" w:hAnsi="Arial" w:cs="Arial"/>
          <w:b/>
          <w:bCs/>
          <w:sz w:val="24"/>
          <w:szCs w:val="24"/>
        </w:rPr>
        <w:t>)</w:t>
      </w:r>
    </w:p>
    <w:p w:rsidR="0059438E" w:rsidRPr="00AA68BD" w:rsidRDefault="001F2443" w:rsidP="00AA68BD">
      <w:pPr>
        <w:spacing w:line="360" w:lineRule="auto"/>
        <w:rPr>
          <w:rFonts w:ascii="Arial" w:hAnsi="Arial" w:cs="Arial"/>
          <w:sz w:val="24"/>
          <w:szCs w:val="24"/>
          <w:lang w:val="es-ES"/>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14</w:t>
      </w:r>
      <w:r w:rsidRPr="00AA68BD">
        <w:rPr>
          <w:rFonts w:ascii="Arial" w:hAnsi="Arial" w:cs="Arial"/>
          <w:b/>
          <w:bCs/>
          <w:sz w:val="24"/>
          <w:szCs w:val="24"/>
          <w:highlight w:val="green"/>
        </w:rPr>
        <w:t>:</w:t>
      </w:r>
      <w:r w:rsidR="0007134B" w:rsidRPr="00AA68BD">
        <w:rPr>
          <w:rFonts w:ascii="Arial" w:hAnsi="Arial" w:cs="Arial"/>
          <w:sz w:val="24"/>
          <w:szCs w:val="24"/>
          <w:lang w:val="es-ES"/>
        </w:rPr>
        <w:t xml:space="preserve"> </w:t>
      </w:r>
    </w:p>
    <w:p w:rsidR="0059438E" w:rsidRPr="00AA68BD" w:rsidRDefault="009D4AE6" w:rsidP="00AA68BD">
      <w:pPr>
        <w:spacing w:line="360" w:lineRule="auto"/>
        <w:rPr>
          <w:rFonts w:ascii="Arial" w:hAnsi="Arial" w:cs="Arial"/>
          <w:sz w:val="24"/>
          <w:szCs w:val="24"/>
          <w:lang w:val="es-ES"/>
        </w:rPr>
      </w:pPr>
      <w:r w:rsidRPr="00AA68BD">
        <w:rPr>
          <w:rFonts w:ascii="Arial" w:hAnsi="Arial" w:cs="Arial"/>
          <w:noProof/>
          <w:color w:val="C2E1ED"/>
          <w:sz w:val="24"/>
          <w:szCs w:val="24"/>
          <w:lang w:eastAsia="es-CO"/>
        </w:rPr>
        <w:drawing>
          <wp:inline distT="0" distB="0" distL="0" distR="0" wp14:anchorId="003BB43C" wp14:editId="0D7E2490">
            <wp:extent cx="1190625" cy="846667"/>
            <wp:effectExtent l="0" t="0" r="0" b="0"/>
            <wp:docPr id="19" name="Imagen 19" descr="http://thumb1.shutterstock.com/display_pic_with_logo/90737/187604048/stock-photo-tent-in-the-snow-during-a-very-cold-night-in-lapland-18760404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90737/187604048/stock-photo-tent-in-the-snow-during-a-very-cold-night-in-lapland-187604048.jpg">
                      <a:hlinkClick r:id="rId6"/>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98450" cy="852231"/>
                    </a:xfrm>
                    <a:prstGeom prst="rect">
                      <a:avLst/>
                    </a:prstGeom>
                    <a:noFill/>
                    <a:ln>
                      <a:noFill/>
                    </a:ln>
                  </pic:spPr>
                </pic:pic>
              </a:graphicData>
            </a:graphic>
          </wp:inline>
        </w:drawing>
      </w:r>
      <w:r w:rsidRPr="00AA68BD">
        <w:rPr>
          <w:rFonts w:ascii="Arial" w:hAnsi="Arial" w:cs="Arial"/>
          <w:sz w:val="24"/>
          <w:szCs w:val="24"/>
          <w:lang w:val="es-ES"/>
        </w:rPr>
        <w:t>f 187604048</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lastRenderedPageBreak/>
        <w:t>Pie de imagen:</w:t>
      </w:r>
      <w:r w:rsidRPr="00AA68BD">
        <w:rPr>
          <w:rFonts w:ascii="Arial" w:hAnsi="Arial" w:cs="Arial"/>
          <w:b/>
          <w:bCs/>
          <w:sz w:val="24"/>
          <w:szCs w:val="24"/>
        </w:rPr>
        <w:t xml:space="preserve"> </w:t>
      </w:r>
      <w:r w:rsidRPr="00AA68BD">
        <w:rPr>
          <w:rFonts w:ascii="Arial" w:hAnsi="Arial" w:cs="Arial"/>
          <w:sz w:val="24"/>
          <w:szCs w:val="24"/>
        </w:rPr>
        <w:t xml:space="preserve">Los efectos de </w:t>
      </w:r>
      <w:r w:rsidR="00D620F1" w:rsidRPr="00AA68BD">
        <w:rPr>
          <w:rFonts w:ascii="Arial" w:hAnsi="Arial" w:cs="Arial"/>
          <w:sz w:val="24"/>
          <w:szCs w:val="24"/>
        </w:rPr>
        <w:t xml:space="preserve">la precesión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00AF1966" w:rsidRPr="00AA68BD">
        <w:rPr>
          <w:rFonts w:ascii="Arial" w:hAnsi="Arial" w:cs="Arial"/>
          <w:sz w:val="24"/>
          <w:szCs w:val="24"/>
        </w:rPr>
        <w:t>Los cambios de dirección del eje terrestre</w:t>
      </w:r>
      <w:r w:rsidR="00D620F1" w:rsidRPr="00AA68BD">
        <w:rPr>
          <w:rFonts w:ascii="Arial" w:hAnsi="Arial" w:cs="Arial"/>
          <w:sz w:val="24"/>
          <w:szCs w:val="24"/>
        </w:rPr>
        <w:t xml:space="preserve"> </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59438E" w:rsidRPr="00AA68BD" w:rsidRDefault="0059438E" w:rsidP="00AA68BD">
      <w:pPr>
        <w:spacing w:line="360" w:lineRule="auto"/>
        <w:rPr>
          <w:rFonts w:ascii="Arial" w:hAnsi="Arial" w:cs="Arial"/>
          <w:sz w:val="24"/>
          <w:szCs w:val="24"/>
        </w:rPr>
      </w:pPr>
      <w:r w:rsidRPr="00AA68BD">
        <w:rPr>
          <w:rFonts w:ascii="Arial" w:hAnsi="Arial" w:cs="Arial"/>
          <w:sz w:val="24"/>
          <w:szCs w:val="24"/>
        </w:rPr>
        <w:t xml:space="preserve">Durante las diferentes etapas del movimiento de precesión, el eje terrestre apunta hacia una dirección diferente del Universo cada vez, retornando </w:t>
      </w:r>
      <w:ins w:id="6" w:author="María" w:date="2015-09-16T10:10:00Z">
        <w:r w:rsidR="005E5E28">
          <w:rPr>
            <w:rFonts w:ascii="Arial" w:hAnsi="Arial" w:cs="Arial"/>
            <w:sz w:val="24"/>
            <w:szCs w:val="24"/>
          </w:rPr>
          <w:t xml:space="preserve">de nuevo </w:t>
        </w:r>
      </w:ins>
      <w:del w:id="7" w:author="María" w:date="2015-09-16T10:10:00Z">
        <w:r w:rsidRPr="00AA68BD" w:rsidDel="005E5E28">
          <w:rPr>
            <w:rFonts w:ascii="Arial" w:hAnsi="Arial" w:cs="Arial"/>
            <w:sz w:val="24"/>
            <w:szCs w:val="24"/>
          </w:rPr>
          <w:delText xml:space="preserve">nuevamente </w:delText>
        </w:r>
      </w:del>
      <w:r w:rsidRPr="00AA68BD">
        <w:rPr>
          <w:rFonts w:ascii="Arial" w:hAnsi="Arial" w:cs="Arial"/>
          <w:sz w:val="24"/>
          <w:szCs w:val="24"/>
        </w:rPr>
        <w:t>al punto inicial.</w:t>
      </w:r>
    </w:p>
    <w:p w:rsidR="001F2443" w:rsidRPr="00AA68BD" w:rsidRDefault="0059438E" w:rsidP="00AA68BD">
      <w:pPr>
        <w:spacing w:line="360" w:lineRule="auto"/>
        <w:rPr>
          <w:rFonts w:ascii="Arial" w:hAnsi="Arial" w:cs="Arial"/>
          <w:sz w:val="24"/>
          <w:szCs w:val="24"/>
        </w:rPr>
      </w:pPr>
      <w:r w:rsidRPr="00AA68BD">
        <w:rPr>
          <w:rFonts w:ascii="Arial" w:hAnsi="Arial" w:cs="Arial"/>
          <w:sz w:val="24"/>
          <w:szCs w:val="24"/>
        </w:rPr>
        <w:t>La estrella polar es ese punto al cual señala hoy en día el eje terrestre. Dentro de miles de años, debido al movimiento de precesión, el eje de la Tierra ya no apuntará a la estrella polar sino a una estrella diferente.</w:t>
      </w:r>
    </w:p>
    <w:p w:rsidR="003F57E6" w:rsidRPr="00AA68BD" w:rsidRDefault="001F2443" w:rsidP="00AA68BD">
      <w:pPr>
        <w:spacing w:line="360" w:lineRule="auto"/>
        <w:rPr>
          <w:rFonts w:ascii="Arial" w:hAnsi="Arial" w:cs="Arial"/>
          <w:noProof/>
          <w:sz w:val="24"/>
          <w:szCs w:val="24"/>
          <w:lang w:eastAsia="es-CO" w:bidi="he-IL"/>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15</w:t>
      </w:r>
      <w:r w:rsidRPr="00AA68BD">
        <w:rPr>
          <w:rFonts w:ascii="Arial" w:hAnsi="Arial" w:cs="Arial"/>
          <w:b/>
          <w:bCs/>
          <w:sz w:val="24"/>
          <w:szCs w:val="24"/>
          <w:highlight w:val="cyan"/>
        </w:rPr>
        <w:t>:</w:t>
      </w:r>
      <w:r w:rsidR="003F57E6" w:rsidRPr="00AA68BD">
        <w:rPr>
          <w:rFonts w:ascii="Arial" w:hAnsi="Arial" w:cs="Arial"/>
          <w:noProof/>
          <w:sz w:val="24"/>
          <w:szCs w:val="24"/>
          <w:lang w:eastAsia="es-CO" w:bidi="he-IL"/>
        </w:rPr>
        <w:t xml:space="preserve"> </w:t>
      </w:r>
    </w:p>
    <w:p w:rsidR="001F2443" w:rsidRPr="00AA68BD" w:rsidRDefault="003F57E6" w:rsidP="00AA68BD">
      <w:pPr>
        <w:spacing w:line="360" w:lineRule="auto"/>
        <w:rPr>
          <w:rFonts w:ascii="Arial" w:hAnsi="Arial" w:cs="Arial"/>
          <w:b/>
          <w:bCs/>
          <w:sz w:val="24"/>
          <w:szCs w:val="24"/>
        </w:rPr>
      </w:pPr>
      <w:r w:rsidRPr="00AA68BD">
        <w:rPr>
          <w:rFonts w:ascii="Arial" w:hAnsi="Arial" w:cs="Arial"/>
          <w:noProof/>
          <w:sz w:val="24"/>
          <w:szCs w:val="24"/>
          <w:lang w:eastAsia="es-CO"/>
        </w:rPr>
        <w:drawing>
          <wp:inline distT="0" distB="0" distL="0" distR="0" wp14:anchorId="3B4D55B9" wp14:editId="20DE5EE6">
            <wp:extent cx="942975" cy="1103969"/>
            <wp:effectExtent l="0" t="0" r="0" b="1270"/>
            <wp:docPr id="8" name="Imagen 8" descr="http://hermestrimegistos.files.wordpress.com/2012/04/precesion-de-los-equinoccios.jpg?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ermestrimegistos.files.wordpress.com/2012/04/precesion-de-los-equinoccios.jpg?w=5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3519" cy="1163142"/>
                    </a:xfrm>
                    <a:prstGeom prst="rect">
                      <a:avLst/>
                    </a:prstGeom>
                    <a:noFill/>
                    <a:ln>
                      <a:noFill/>
                    </a:ln>
                  </pic:spPr>
                </pic:pic>
              </a:graphicData>
            </a:graphic>
          </wp:inline>
        </w:drawing>
      </w:r>
      <w:r w:rsidR="009D4AE6" w:rsidRPr="00AA68BD">
        <w:rPr>
          <w:rFonts w:ascii="Arial" w:hAnsi="Arial" w:cs="Arial"/>
          <w:b/>
          <w:bCs/>
          <w:sz w:val="24"/>
          <w:szCs w:val="24"/>
        </w:rPr>
        <w:t xml:space="preserve"> Elaborar una imagen como esta, pero más bonita, poner en mayúscula “polo norte”</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 ampliada:</w:t>
      </w:r>
      <w:r w:rsidRPr="00AA68BD">
        <w:rPr>
          <w:rFonts w:ascii="Arial" w:hAnsi="Arial" w:cs="Arial"/>
          <w:b/>
          <w:bCs/>
          <w:sz w:val="24"/>
          <w:szCs w:val="24"/>
        </w:rPr>
        <w:t xml:space="preserve"> </w:t>
      </w:r>
    </w:p>
    <w:p w:rsidR="003F57E6" w:rsidRPr="00AA68BD" w:rsidRDefault="003F57E6" w:rsidP="00AA68BD">
      <w:pPr>
        <w:spacing w:line="360" w:lineRule="auto"/>
        <w:rPr>
          <w:rFonts w:ascii="Arial" w:hAnsi="Arial" w:cs="Arial"/>
          <w:b/>
          <w:bCs/>
          <w:sz w:val="24"/>
          <w:szCs w:val="24"/>
        </w:rPr>
      </w:pPr>
      <w:r w:rsidRPr="00AA68BD">
        <w:rPr>
          <w:rFonts w:ascii="Arial" w:hAnsi="Arial" w:cs="Arial"/>
          <w:noProof/>
          <w:sz w:val="24"/>
          <w:szCs w:val="24"/>
          <w:lang w:eastAsia="es-CO"/>
        </w:rPr>
        <w:drawing>
          <wp:inline distT="0" distB="0" distL="0" distR="0" wp14:anchorId="0DEB6E8E" wp14:editId="1BFCFEA0">
            <wp:extent cx="927497" cy="1085850"/>
            <wp:effectExtent l="0" t="0" r="6350" b="0"/>
            <wp:docPr id="9" name="Imagen 9" descr="http://hermestrimegistos.files.wordpress.com/2012/04/precesion-de-los-equinoccios.jpg?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ermestrimegistos.files.wordpress.com/2012/04/precesion-de-los-equinoccios.jpg?w=5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5208" cy="1130000"/>
                    </a:xfrm>
                    <a:prstGeom prst="rect">
                      <a:avLst/>
                    </a:prstGeom>
                    <a:noFill/>
                    <a:ln>
                      <a:noFill/>
                    </a:ln>
                  </pic:spPr>
                </pic:pic>
              </a:graphicData>
            </a:graphic>
          </wp:inline>
        </w:drawing>
      </w:r>
      <w:r w:rsidR="009D4AE6" w:rsidRPr="00AA68BD">
        <w:rPr>
          <w:rFonts w:ascii="Arial" w:hAnsi="Arial" w:cs="Arial"/>
          <w:b/>
          <w:bCs/>
          <w:sz w:val="24"/>
          <w:szCs w:val="24"/>
        </w:rPr>
        <w:t xml:space="preserve"> Elaborar una imagen como esta, pero más bonita, poner en mayúscula “polo norte”</w:t>
      </w:r>
    </w:p>
    <w:p w:rsidR="007F2B05" w:rsidRPr="00AA68BD" w:rsidRDefault="007F2B05" w:rsidP="00AA68BD">
      <w:pPr>
        <w:spacing w:line="360" w:lineRule="auto"/>
        <w:rPr>
          <w:rFonts w:ascii="Arial" w:hAnsi="Arial" w:cs="Arial"/>
          <w:b/>
          <w:bCs/>
          <w:sz w:val="24"/>
          <w:szCs w:val="24"/>
        </w:rPr>
      </w:pP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highlight w:val="yellow"/>
        </w:rPr>
        <w:t>FICHA DEL PROFESOR</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lastRenderedPageBreak/>
        <w:t>Objetivo</w:t>
      </w:r>
    </w:p>
    <w:p w:rsidR="006040A5" w:rsidRPr="00AA68BD" w:rsidRDefault="006040A5" w:rsidP="00AA68BD">
      <w:pPr>
        <w:spacing w:line="360" w:lineRule="auto"/>
        <w:rPr>
          <w:rFonts w:ascii="Arial" w:hAnsi="Arial" w:cs="Arial"/>
          <w:sz w:val="24"/>
          <w:szCs w:val="24"/>
        </w:rPr>
      </w:pPr>
      <w:r w:rsidRPr="00AA68BD">
        <w:rPr>
          <w:rFonts w:ascii="Arial" w:hAnsi="Arial" w:cs="Arial"/>
          <w:sz w:val="24"/>
          <w:szCs w:val="24"/>
        </w:rPr>
        <w:t>Explicar los movimientos espaciales de la Tierra y sus efectos</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t>Propuesta</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t>Antes de la presentación</w:t>
      </w:r>
    </w:p>
    <w:p w:rsidR="007F2B05" w:rsidRPr="00AA68BD" w:rsidRDefault="007F2B05" w:rsidP="00AA68BD">
      <w:pPr>
        <w:spacing w:line="360" w:lineRule="auto"/>
        <w:rPr>
          <w:rFonts w:ascii="Arial" w:hAnsi="Arial" w:cs="Arial"/>
          <w:sz w:val="24"/>
          <w:szCs w:val="24"/>
        </w:rPr>
      </w:pPr>
      <w:r w:rsidRPr="00AA68BD">
        <w:rPr>
          <w:rFonts w:ascii="Arial" w:hAnsi="Arial" w:cs="Arial"/>
          <w:sz w:val="24"/>
          <w:szCs w:val="24"/>
        </w:rPr>
        <w:t xml:space="preserve">Explore acerca de las ideas previas que tienen sus estudiantes sobre </w:t>
      </w:r>
      <w:r w:rsidR="006040A5" w:rsidRPr="00AA68BD">
        <w:rPr>
          <w:rFonts w:ascii="Arial" w:hAnsi="Arial" w:cs="Arial"/>
          <w:sz w:val="24"/>
          <w:szCs w:val="24"/>
        </w:rPr>
        <w:t>los movimientos espaciales de la Tierra</w:t>
      </w:r>
      <w:del w:id="8" w:author="María" w:date="2015-09-16T10:11:00Z">
        <w:r w:rsidRPr="00AA68BD" w:rsidDel="005E5E28">
          <w:rPr>
            <w:rFonts w:ascii="Arial" w:hAnsi="Arial" w:cs="Arial"/>
            <w:sz w:val="24"/>
            <w:szCs w:val="24"/>
          </w:rPr>
          <w:delText>. P</w:delText>
        </w:r>
      </w:del>
      <w:ins w:id="9" w:author="María" w:date="2015-09-16T10:11:00Z">
        <w:r w:rsidR="005E5E28">
          <w:rPr>
            <w:rFonts w:ascii="Arial" w:hAnsi="Arial" w:cs="Arial"/>
            <w:sz w:val="24"/>
            <w:szCs w:val="24"/>
          </w:rPr>
          <w:t>; p</w:t>
        </w:r>
      </w:ins>
      <w:r w:rsidRPr="00AA68BD">
        <w:rPr>
          <w:rFonts w:ascii="Arial" w:hAnsi="Arial" w:cs="Arial"/>
          <w:sz w:val="24"/>
          <w:szCs w:val="24"/>
        </w:rPr>
        <w:t>ara ello, plantéeles preguntas como las siguientes:</w:t>
      </w:r>
    </w:p>
    <w:p w:rsidR="007F2B05" w:rsidRPr="00AA68BD" w:rsidRDefault="006040A5" w:rsidP="00AA68BD">
      <w:pPr>
        <w:spacing w:line="360" w:lineRule="auto"/>
        <w:rPr>
          <w:rFonts w:ascii="Arial" w:hAnsi="Arial" w:cs="Arial"/>
          <w:sz w:val="24"/>
          <w:szCs w:val="24"/>
        </w:rPr>
      </w:pPr>
      <w:r w:rsidRPr="00AA68BD">
        <w:rPr>
          <w:rFonts w:ascii="Arial" w:hAnsi="Arial" w:cs="Arial"/>
          <w:sz w:val="24"/>
          <w:szCs w:val="24"/>
        </w:rPr>
        <w:t>- ¿Por qué se producen el día y la noche</w:t>
      </w:r>
      <w:r w:rsidR="007F2B05" w:rsidRPr="00AA68BD">
        <w:rPr>
          <w:rFonts w:ascii="Arial" w:hAnsi="Arial" w:cs="Arial"/>
          <w:sz w:val="24"/>
          <w:szCs w:val="24"/>
        </w:rPr>
        <w:t>?</w:t>
      </w:r>
    </w:p>
    <w:p w:rsidR="007F2B05" w:rsidRPr="00AA68BD" w:rsidRDefault="007F2B05" w:rsidP="00AA68BD">
      <w:pPr>
        <w:spacing w:line="360" w:lineRule="auto"/>
        <w:rPr>
          <w:rFonts w:ascii="Arial" w:hAnsi="Arial" w:cs="Arial"/>
          <w:sz w:val="24"/>
          <w:szCs w:val="24"/>
        </w:rPr>
      </w:pPr>
      <w:r w:rsidRPr="00AA68BD">
        <w:rPr>
          <w:rFonts w:ascii="Arial" w:hAnsi="Arial" w:cs="Arial"/>
          <w:sz w:val="24"/>
          <w:szCs w:val="24"/>
        </w:rPr>
        <w:t xml:space="preserve">- </w:t>
      </w:r>
      <w:r w:rsidR="006040A5" w:rsidRPr="00AA68BD">
        <w:rPr>
          <w:rFonts w:ascii="Arial" w:hAnsi="Arial" w:cs="Arial"/>
          <w:sz w:val="24"/>
          <w:szCs w:val="24"/>
        </w:rPr>
        <w:t>¿Por qué se producen las estaciones</w:t>
      </w:r>
      <w:r w:rsidRPr="00AA68BD">
        <w:rPr>
          <w:rFonts w:ascii="Arial" w:hAnsi="Arial" w:cs="Arial"/>
          <w:sz w:val="24"/>
          <w:szCs w:val="24"/>
        </w:rPr>
        <w:t>?</w:t>
      </w:r>
    </w:p>
    <w:p w:rsidR="007F2B05" w:rsidRPr="00AA68BD" w:rsidRDefault="007F2B05" w:rsidP="00AA68BD">
      <w:pPr>
        <w:spacing w:line="360" w:lineRule="auto"/>
        <w:rPr>
          <w:rFonts w:ascii="Arial" w:hAnsi="Arial" w:cs="Arial"/>
          <w:sz w:val="24"/>
          <w:szCs w:val="24"/>
        </w:rPr>
      </w:pPr>
      <w:r w:rsidRPr="00AA68BD">
        <w:rPr>
          <w:rFonts w:ascii="Arial" w:hAnsi="Arial" w:cs="Arial"/>
          <w:sz w:val="24"/>
          <w:szCs w:val="24"/>
        </w:rPr>
        <w:t>- ¿</w:t>
      </w:r>
      <w:r w:rsidR="006040A5" w:rsidRPr="00AA68BD">
        <w:rPr>
          <w:rFonts w:ascii="Arial" w:hAnsi="Arial" w:cs="Arial"/>
          <w:sz w:val="24"/>
          <w:szCs w:val="24"/>
        </w:rPr>
        <w:t>Qué es el movimiento de precesión</w:t>
      </w:r>
      <w:r w:rsidRPr="00AA68BD">
        <w:rPr>
          <w:rFonts w:ascii="Arial" w:hAnsi="Arial" w:cs="Arial"/>
          <w:sz w:val="24"/>
          <w:szCs w:val="24"/>
        </w:rPr>
        <w:t xml:space="preserve">? </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t>Durante la presentación</w:t>
      </w:r>
    </w:p>
    <w:p w:rsidR="007F2B05" w:rsidRPr="00AA68BD" w:rsidRDefault="007F2B05" w:rsidP="00AA68BD">
      <w:pPr>
        <w:spacing w:line="360" w:lineRule="auto"/>
        <w:rPr>
          <w:rFonts w:ascii="Arial" w:hAnsi="Arial" w:cs="Arial"/>
          <w:sz w:val="24"/>
          <w:szCs w:val="24"/>
        </w:rPr>
      </w:pPr>
      <w:r w:rsidRPr="00AA68BD">
        <w:rPr>
          <w:rFonts w:ascii="Arial" w:hAnsi="Arial" w:cs="Arial"/>
          <w:sz w:val="24"/>
          <w:szCs w:val="24"/>
        </w:rPr>
        <w:t xml:space="preserve">Tenga en cuenta que el </w:t>
      </w:r>
      <w:r w:rsidR="006040A5" w:rsidRPr="00AA68BD">
        <w:rPr>
          <w:rFonts w:ascii="Arial" w:hAnsi="Arial" w:cs="Arial"/>
          <w:sz w:val="24"/>
          <w:szCs w:val="24"/>
        </w:rPr>
        <w:t xml:space="preserve">menú del </w:t>
      </w:r>
      <w:r w:rsidRPr="00AA68BD">
        <w:rPr>
          <w:rFonts w:ascii="Arial" w:hAnsi="Arial" w:cs="Arial"/>
          <w:sz w:val="24"/>
          <w:szCs w:val="24"/>
        </w:rPr>
        <w:t xml:space="preserve">interactivo se divide </w:t>
      </w:r>
      <w:r w:rsidR="006040A5" w:rsidRPr="00AA68BD">
        <w:rPr>
          <w:rFonts w:ascii="Arial" w:hAnsi="Arial" w:cs="Arial"/>
          <w:sz w:val="24"/>
          <w:szCs w:val="24"/>
        </w:rPr>
        <w:t>en tres sub</w:t>
      </w:r>
      <w:del w:id="10" w:author="María" w:date="2015-09-16T10:12:00Z">
        <w:r w:rsidR="006040A5" w:rsidRPr="00AA68BD" w:rsidDel="005E5E28">
          <w:rPr>
            <w:rFonts w:ascii="Arial" w:hAnsi="Arial" w:cs="Arial"/>
            <w:sz w:val="24"/>
            <w:szCs w:val="24"/>
          </w:rPr>
          <w:delText>-</w:delText>
        </w:r>
      </w:del>
      <w:r w:rsidR="006040A5" w:rsidRPr="00AA68BD">
        <w:rPr>
          <w:rFonts w:ascii="Arial" w:hAnsi="Arial" w:cs="Arial"/>
          <w:sz w:val="24"/>
          <w:szCs w:val="24"/>
        </w:rPr>
        <w:t>menús relacionados, cada uno</w:t>
      </w:r>
      <w:del w:id="11" w:author="María" w:date="2015-09-16T10:12:00Z">
        <w:r w:rsidR="006040A5" w:rsidRPr="00AA68BD" w:rsidDel="005E5E28">
          <w:rPr>
            <w:rFonts w:ascii="Arial" w:hAnsi="Arial" w:cs="Arial"/>
            <w:sz w:val="24"/>
            <w:szCs w:val="24"/>
          </w:rPr>
          <w:delText>,</w:delText>
        </w:r>
      </w:del>
      <w:r w:rsidR="006040A5" w:rsidRPr="00AA68BD">
        <w:rPr>
          <w:rFonts w:ascii="Arial" w:hAnsi="Arial" w:cs="Arial"/>
          <w:sz w:val="24"/>
          <w:szCs w:val="24"/>
        </w:rPr>
        <w:t xml:space="preserve"> con los movimientos espaciales de la Tierra. El primero con la rotación terrestre, el segundo con la traslación y el tercero con el movimiento de precesión.</w:t>
      </w:r>
    </w:p>
    <w:p w:rsidR="00F32A10" w:rsidRPr="00AA68BD" w:rsidRDefault="002A3557" w:rsidP="00AA68BD">
      <w:pPr>
        <w:pStyle w:val="Prrafodelista"/>
        <w:numPr>
          <w:ilvl w:val="0"/>
          <w:numId w:val="1"/>
        </w:numPr>
        <w:spacing w:line="360" w:lineRule="auto"/>
        <w:rPr>
          <w:rFonts w:ascii="Arial" w:hAnsi="Arial" w:cs="Arial"/>
          <w:sz w:val="24"/>
          <w:szCs w:val="24"/>
        </w:rPr>
      </w:pPr>
      <w:r w:rsidRPr="00AA68BD">
        <w:rPr>
          <w:rFonts w:ascii="Arial" w:hAnsi="Arial" w:cs="Arial"/>
          <w:sz w:val="24"/>
          <w:szCs w:val="24"/>
        </w:rPr>
        <w:t>Primer su</w:t>
      </w:r>
      <w:r w:rsidR="002048FE" w:rsidRPr="00AA68BD">
        <w:rPr>
          <w:rFonts w:ascii="Arial" w:hAnsi="Arial" w:cs="Arial"/>
          <w:sz w:val="24"/>
          <w:szCs w:val="24"/>
        </w:rPr>
        <w:t>b</w:t>
      </w:r>
      <w:del w:id="12" w:author="María" w:date="2015-09-16T10:12:00Z">
        <w:r w:rsidR="002048FE" w:rsidRPr="00AA68BD" w:rsidDel="005E5E28">
          <w:rPr>
            <w:rFonts w:ascii="Arial" w:hAnsi="Arial" w:cs="Arial"/>
            <w:sz w:val="24"/>
            <w:szCs w:val="24"/>
          </w:rPr>
          <w:delText>-</w:delText>
        </w:r>
      </w:del>
      <w:r w:rsidR="002048FE" w:rsidRPr="00AA68BD">
        <w:rPr>
          <w:rFonts w:ascii="Arial" w:hAnsi="Arial" w:cs="Arial"/>
          <w:sz w:val="24"/>
          <w:szCs w:val="24"/>
        </w:rPr>
        <w:t xml:space="preserve">menú, la rotación: </w:t>
      </w:r>
    </w:p>
    <w:p w:rsidR="00F32A10" w:rsidRPr="00AA68BD" w:rsidRDefault="00F32A10" w:rsidP="00AA68BD">
      <w:pPr>
        <w:pStyle w:val="Prrafodelista"/>
        <w:spacing w:line="360" w:lineRule="auto"/>
        <w:rPr>
          <w:rFonts w:ascii="Arial" w:hAnsi="Arial" w:cs="Arial"/>
          <w:sz w:val="24"/>
          <w:szCs w:val="24"/>
        </w:rPr>
      </w:pPr>
      <w:r w:rsidRPr="00AA68BD">
        <w:rPr>
          <w:rFonts w:ascii="Arial" w:hAnsi="Arial" w:cs="Arial"/>
          <w:b/>
          <w:bCs/>
          <w:sz w:val="24"/>
          <w:szCs w:val="24"/>
        </w:rPr>
        <w:t>Primera ficha:</w:t>
      </w:r>
      <w:r w:rsidRPr="00AA68BD">
        <w:rPr>
          <w:rFonts w:ascii="Arial" w:hAnsi="Arial" w:cs="Arial"/>
          <w:sz w:val="24"/>
          <w:szCs w:val="24"/>
        </w:rPr>
        <w:t xml:space="preserve"> </w:t>
      </w:r>
      <w:r w:rsidR="001F3F79" w:rsidRPr="00AA68BD">
        <w:rPr>
          <w:rFonts w:ascii="Arial" w:hAnsi="Arial" w:cs="Arial"/>
          <w:sz w:val="24"/>
          <w:szCs w:val="24"/>
        </w:rPr>
        <w:t xml:space="preserve">basado en la imagen y el texto, </w:t>
      </w:r>
      <w:r w:rsidR="002048FE" w:rsidRPr="00AA68BD">
        <w:rPr>
          <w:rFonts w:ascii="Arial" w:hAnsi="Arial" w:cs="Arial"/>
          <w:sz w:val="24"/>
          <w:szCs w:val="24"/>
        </w:rPr>
        <w:t xml:space="preserve">genere una discusión entre sus alumnos sobre las causas de la rotación; </w:t>
      </w:r>
      <w:del w:id="13" w:author="María" w:date="2015-09-16T10:15:00Z">
        <w:r w:rsidR="002048FE" w:rsidRPr="00AA68BD" w:rsidDel="005E5E28">
          <w:rPr>
            <w:rFonts w:ascii="Arial" w:hAnsi="Arial" w:cs="Arial"/>
            <w:sz w:val="24"/>
            <w:szCs w:val="24"/>
          </w:rPr>
          <w:delText xml:space="preserve">llévelos </w:delText>
        </w:r>
      </w:del>
      <w:ins w:id="14" w:author="María" w:date="2015-09-16T10:15:00Z">
        <w:r w:rsidR="005E5E28">
          <w:rPr>
            <w:rFonts w:ascii="Arial" w:hAnsi="Arial" w:cs="Arial"/>
            <w:sz w:val="24"/>
            <w:szCs w:val="24"/>
          </w:rPr>
          <w:t>guíelos</w:t>
        </w:r>
        <w:r w:rsidR="005E5E28" w:rsidRPr="00AA68BD">
          <w:rPr>
            <w:rFonts w:ascii="Arial" w:hAnsi="Arial" w:cs="Arial"/>
            <w:sz w:val="24"/>
            <w:szCs w:val="24"/>
          </w:rPr>
          <w:t xml:space="preserve"> </w:t>
        </w:r>
      </w:ins>
      <w:r w:rsidR="002048FE" w:rsidRPr="00AA68BD">
        <w:rPr>
          <w:rFonts w:ascii="Arial" w:hAnsi="Arial" w:cs="Arial"/>
          <w:sz w:val="24"/>
          <w:szCs w:val="24"/>
        </w:rPr>
        <w:t xml:space="preserve">a los inicios del sistema solar, y mencióneles la participación de la fuerza de gravedad y el choque con otros cuerpos celestes </w:t>
      </w:r>
      <w:r w:rsidR="00772ED2" w:rsidRPr="00AA68BD">
        <w:rPr>
          <w:rFonts w:ascii="Arial" w:hAnsi="Arial" w:cs="Arial"/>
          <w:sz w:val="24"/>
          <w:szCs w:val="24"/>
        </w:rPr>
        <w:t>como causa de</w:t>
      </w:r>
      <w:r w:rsidR="002048FE" w:rsidRPr="00AA68BD">
        <w:rPr>
          <w:rFonts w:ascii="Arial" w:hAnsi="Arial" w:cs="Arial"/>
          <w:sz w:val="24"/>
          <w:szCs w:val="24"/>
        </w:rPr>
        <w:t xml:space="preserve"> este fenómeno. Coménteles que al comienzo la Tierra rotaba más rápido que ahora. Aproveche esto para </w:t>
      </w:r>
      <w:del w:id="15" w:author="María" w:date="2015-09-16T10:16:00Z">
        <w:r w:rsidR="002048FE" w:rsidRPr="00AA68BD" w:rsidDel="005E5E28">
          <w:rPr>
            <w:rFonts w:ascii="Arial" w:hAnsi="Arial" w:cs="Arial"/>
            <w:sz w:val="24"/>
            <w:szCs w:val="24"/>
          </w:rPr>
          <w:delText xml:space="preserve">conectarlos </w:delText>
        </w:r>
      </w:del>
      <w:ins w:id="16" w:author="María" w:date="2015-09-16T10:16:00Z">
        <w:r w:rsidR="005E5E28">
          <w:rPr>
            <w:rFonts w:ascii="Arial" w:hAnsi="Arial" w:cs="Arial"/>
            <w:sz w:val="24"/>
            <w:szCs w:val="24"/>
          </w:rPr>
          <w:t>familiarizarlos</w:t>
        </w:r>
        <w:r w:rsidR="005E5E28" w:rsidRPr="00AA68BD">
          <w:rPr>
            <w:rFonts w:ascii="Arial" w:hAnsi="Arial" w:cs="Arial"/>
            <w:sz w:val="24"/>
            <w:szCs w:val="24"/>
          </w:rPr>
          <w:t xml:space="preserve"> </w:t>
        </w:r>
      </w:ins>
      <w:r w:rsidR="002048FE" w:rsidRPr="00AA68BD">
        <w:rPr>
          <w:rFonts w:ascii="Arial" w:hAnsi="Arial" w:cs="Arial"/>
          <w:sz w:val="24"/>
          <w:szCs w:val="24"/>
        </w:rPr>
        <w:t>con la relatividad de la duración del día</w:t>
      </w:r>
      <w:del w:id="17" w:author="María" w:date="2015-09-16T10:16:00Z">
        <w:r w:rsidR="002048FE" w:rsidRPr="00AA68BD" w:rsidDel="005E5E28">
          <w:rPr>
            <w:rFonts w:ascii="Arial" w:hAnsi="Arial" w:cs="Arial"/>
            <w:sz w:val="24"/>
            <w:szCs w:val="24"/>
          </w:rPr>
          <w:delText xml:space="preserve">; </w:delText>
        </w:r>
      </w:del>
      <w:ins w:id="18" w:author="María" w:date="2015-09-16T10:16:00Z">
        <w:r w:rsidR="005E5E28">
          <w:rPr>
            <w:rFonts w:ascii="Arial" w:hAnsi="Arial" w:cs="Arial"/>
            <w:sz w:val="24"/>
            <w:szCs w:val="24"/>
          </w:rPr>
          <w:t>,</w:t>
        </w:r>
        <w:r w:rsidR="005E5E28" w:rsidRPr="00AA68BD">
          <w:rPr>
            <w:rFonts w:ascii="Arial" w:hAnsi="Arial" w:cs="Arial"/>
            <w:sz w:val="24"/>
            <w:szCs w:val="24"/>
          </w:rPr>
          <w:t xml:space="preserve"> </w:t>
        </w:r>
      </w:ins>
      <w:r w:rsidR="002048FE" w:rsidRPr="00AA68BD">
        <w:rPr>
          <w:rFonts w:ascii="Arial" w:hAnsi="Arial" w:cs="Arial"/>
          <w:sz w:val="24"/>
          <w:szCs w:val="24"/>
        </w:rPr>
        <w:t xml:space="preserve">en </w:t>
      </w:r>
      <w:r w:rsidR="00772ED2" w:rsidRPr="00AA68BD">
        <w:rPr>
          <w:rFonts w:ascii="Arial" w:hAnsi="Arial" w:cs="Arial"/>
          <w:sz w:val="24"/>
          <w:szCs w:val="24"/>
        </w:rPr>
        <w:t xml:space="preserve">el </w:t>
      </w:r>
      <w:r w:rsidR="002048FE" w:rsidRPr="00AA68BD">
        <w:rPr>
          <w:rFonts w:ascii="Arial" w:hAnsi="Arial" w:cs="Arial"/>
          <w:sz w:val="24"/>
          <w:szCs w:val="24"/>
        </w:rPr>
        <w:t xml:space="preserve">sentido de que esta depende de la velocidad de rotación de un planeta. </w:t>
      </w:r>
    </w:p>
    <w:p w:rsidR="006040A5" w:rsidRPr="00AA68BD" w:rsidRDefault="00F32A10" w:rsidP="00AA68BD">
      <w:pPr>
        <w:pStyle w:val="Prrafodelista"/>
        <w:spacing w:line="360" w:lineRule="auto"/>
        <w:rPr>
          <w:rFonts w:ascii="Arial" w:hAnsi="Arial" w:cs="Arial"/>
          <w:sz w:val="24"/>
          <w:szCs w:val="24"/>
        </w:rPr>
      </w:pPr>
      <w:r w:rsidRPr="00AA68BD">
        <w:rPr>
          <w:rFonts w:ascii="Arial" w:hAnsi="Arial" w:cs="Arial"/>
          <w:b/>
          <w:bCs/>
          <w:sz w:val="24"/>
          <w:szCs w:val="24"/>
        </w:rPr>
        <w:t>Segunda ficha:</w:t>
      </w:r>
      <w:r w:rsidRPr="00AA68BD">
        <w:rPr>
          <w:rFonts w:ascii="Arial" w:hAnsi="Arial" w:cs="Arial"/>
          <w:sz w:val="24"/>
          <w:szCs w:val="24"/>
        </w:rPr>
        <w:t xml:space="preserve"> </w:t>
      </w:r>
      <w:r w:rsidR="001F3F79" w:rsidRPr="00AA68BD">
        <w:rPr>
          <w:rFonts w:ascii="Arial" w:hAnsi="Arial" w:cs="Arial"/>
          <w:sz w:val="24"/>
          <w:szCs w:val="24"/>
        </w:rPr>
        <w:t xml:space="preserve">además de la información que aparece en la imagen y </w:t>
      </w:r>
      <w:ins w:id="19" w:author="María" w:date="2015-09-16T10:17:00Z">
        <w:r w:rsidR="005E5E28">
          <w:rPr>
            <w:rFonts w:ascii="Arial" w:hAnsi="Arial" w:cs="Arial"/>
            <w:sz w:val="24"/>
            <w:szCs w:val="24"/>
          </w:rPr>
          <w:t xml:space="preserve">en </w:t>
        </w:r>
      </w:ins>
      <w:r w:rsidR="001F3F79" w:rsidRPr="00AA68BD">
        <w:rPr>
          <w:rFonts w:ascii="Arial" w:hAnsi="Arial" w:cs="Arial"/>
          <w:sz w:val="24"/>
          <w:szCs w:val="24"/>
        </w:rPr>
        <w:t xml:space="preserve">el texto, </w:t>
      </w:r>
      <w:r w:rsidR="0056063C" w:rsidRPr="00AA68BD">
        <w:rPr>
          <w:rFonts w:ascii="Arial" w:hAnsi="Arial" w:cs="Arial"/>
          <w:sz w:val="24"/>
          <w:szCs w:val="24"/>
        </w:rPr>
        <w:t>comente a sus estudiantes que</w:t>
      </w:r>
      <w:r w:rsidR="002048FE" w:rsidRPr="00AA68BD">
        <w:rPr>
          <w:rFonts w:ascii="Arial" w:hAnsi="Arial" w:cs="Arial"/>
          <w:sz w:val="24"/>
          <w:szCs w:val="24"/>
        </w:rPr>
        <w:t xml:space="preserve"> </w:t>
      </w:r>
      <w:r w:rsidRPr="00AA68BD">
        <w:rPr>
          <w:rFonts w:ascii="Arial" w:hAnsi="Arial" w:cs="Arial"/>
          <w:sz w:val="24"/>
          <w:szCs w:val="24"/>
        </w:rPr>
        <w:t>la</w:t>
      </w:r>
      <w:r w:rsidR="00800EF1" w:rsidRPr="00AA68BD">
        <w:rPr>
          <w:rFonts w:ascii="Arial" w:hAnsi="Arial" w:cs="Arial"/>
          <w:sz w:val="24"/>
          <w:szCs w:val="24"/>
        </w:rPr>
        <w:t xml:space="preserve"> rotación permite una distribución uniforme del calor en nuestro planeta</w:t>
      </w:r>
      <w:r w:rsidR="0056063C" w:rsidRPr="00AA68BD">
        <w:rPr>
          <w:rFonts w:ascii="Arial" w:hAnsi="Arial" w:cs="Arial"/>
          <w:sz w:val="24"/>
          <w:szCs w:val="24"/>
        </w:rPr>
        <w:t xml:space="preserve">. Por otra parte, vincule </w:t>
      </w:r>
      <w:r w:rsidR="00FA4B2B" w:rsidRPr="00AA68BD">
        <w:rPr>
          <w:rFonts w:ascii="Arial" w:hAnsi="Arial" w:cs="Arial"/>
          <w:sz w:val="24"/>
          <w:szCs w:val="24"/>
        </w:rPr>
        <w:t xml:space="preserve">el día y la </w:t>
      </w:r>
      <w:r w:rsidR="00FA4B2B" w:rsidRPr="00AA68BD">
        <w:rPr>
          <w:rFonts w:ascii="Arial" w:hAnsi="Arial" w:cs="Arial"/>
          <w:sz w:val="24"/>
          <w:szCs w:val="24"/>
        </w:rPr>
        <w:lastRenderedPageBreak/>
        <w:t>noche con actividades tan cotidianas para sus estudiantes, como el ciclo sueño</w:t>
      </w:r>
      <w:ins w:id="20" w:author="María" w:date="2015-09-16T10:17:00Z">
        <w:r w:rsidR="0076742A">
          <w:rPr>
            <w:rFonts w:ascii="Arial" w:hAnsi="Arial" w:cs="Arial"/>
            <w:sz w:val="24"/>
            <w:szCs w:val="24"/>
          </w:rPr>
          <w:t>-</w:t>
        </w:r>
      </w:ins>
      <w:del w:id="21" w:author="María" w:date="2015-09-16T10:17:00Z">
        <w:r w:rsidR="00FA4B2B" w:rsidRPr="00AA68BD" w:rsidDel="0076742A">
          <w:rPr>
            <w:rFonts w:ascii="Arial" w:hAnsi="Arial" w:cs="Arial"/>
            <w:sz w:val="24"/>
            <w:szCs w:val="24"/>
          </w:rPr>
          <w:delText xml:space="preserve"> –</w:delText>
        </w:r>
        <w:r w:rsidR="00D54828" w:rsidRPr="00AA68BD" w:rsidDel="0076742A">
          <w:rPr>
            <w:rFonts w:ascii="Arial" w:hAnsi="Arial" w:cs="Arial"/>
            <w:sz w:val="24"/>
            <w:szCs w:val="24"/>
          </w:rPr>
          <w:delText xml:space="preserve"> </w:delText>
        </w:r>
      </w:del>
      <w:r w:rsidR="00D54828" w:rsidRPr="00AA68BD">
        <w:rPr>
          <w:rFonts w:ascii="Arial" w:hAnsi="Arial" w:cs="Arial"/>
          <w:sz w:val="24"/>
          <w:szCs w:val="24"/>
        </w:rPr>
        <w:t>vigilia</w:t>
      </w:r>
      <w:r w:rsidR="00FA4B2B" w:rsidRPr="00AA68BD">
        <w:rPr>
          <w:rFonts w:ascii="Arial" w:hAnsi="Arial" w:cs="Arial"/>
          <w:sz w:val="24"/>
          <w:szCs w:val="24"/>
        </w:rPr>
        <w:t xml:space="preserve"> y las actividades diurnas o nocturnas de </w:t>
      </w:r>
      <w:r w:rsidR="009F6B29" w:rsidRPr="00AA68BD">
        <w:rPr>
          <w:rFonts w:ascii="Arial" w:hAnsi="Arial" w:cs="Arial"/>
          <w:sz w:val="24"/>
          <w:szCs w:val="24"/>
        </w:rPr>
        <w:t>plantas y animales; utilice algunos ejemplos.</w:t>
      </w:r>
      <w:r w:rsidR="0056063C" w:rsidRPr="00AA68BD">
        <w:rPr>
          <w:rFonts w:ascii="Arial" w:hAnsi="Arial" w:cs="Arial"/>
          <w:sz w:val="24"/>
          <w:szCs w:val="24"/>
        </w:rPr>
        <w:t xml:space="preserve">  </w:t>
      </w:r>
    </w:p>
    <w:p w:rsidR="009F6B29" w:rsidRPr="00AA68BD" w:rsidRDefault="009F6B29" w:rsidP="00AA68BD">
      <w:pPr>
        <w:pStyle w:val="Prrafodelista"/>
        <w:spacing w:line="360" w:lineRule="auto"/>
        <w:rPr>
          <w:rFonts w:ascii="Arial" w:hAnsi="Arial" w:cs="Arial"/>
          <w:sz w:val="24"/>
          <w:szCs w:val="24"/>
        </w:rPr>
      </w:pPr>
    </w:p>
    <w:p w:rsidR="009F6B29" w:rsidRPr="00AA68BD" w:rsidRDefault="009F6B29" w:rsidP="00AA68BD">
      <w:pPr>
        <w:pStyle w:val="Prrafodelista"/>
        <w:numPr>
          <w:ilvl w:val="0"/>
          <w:numId w:val="1"/>
        </w:numPr>
        <w:spacing w:line="360" w:lineRule="auto"/>
        <w:rPr>
          <w:rFonts w:ascii="Arial" w:hAnsi="Arial" w:cs="Arial"/>
          <w:sz w:val="24"/>
          <w:szCs w:val="24"/>
        </w:rPr>
      </w:pPr>
      <w:r w:rsidRPr="00AA68BD">
        <w:rPr>
          <w:rFonts w:ascii="Arial" w:hAnsi="Arial" w:cs="Arial"/>
          <w:sz w:val="24"/>
          <w:szCs w:val="24"/>
        </w:rPr>
        <w:t>Segundo sub</w:t>
      </w:r>
      <w:del w:id="22" w:author="María" w:date="2015-09-16T10:19:00Z">
        <w:r w:rsidRPr="00AA68BD" w:rsidDel="0076742A">
          <w:rPr>
            <w:rFonts w:ascii="Arial" w:hAnsi="Arial" w:cs="Arial"/>
            <w:sz w:val="24"/>
            <w:szCs w:val="24"/>
          </w:rPr>
          <w:delText>-</w:delText>
        </w:r>
      </w:del>
      <w:r w:rsidRPr="00AA68BD">
        <w:rPr>
          <w:rFonts w:ascii="Arial" w:hAnsi="Arial" w:cs="Arial"/>
          <w:sz w:val="24"/>
          <w:szCs w:val="24"/>
        </w:rPr>
        <w:t xml:space="preserve">menú, la traslación: </w:t>
      </w:r>
    </w:p>
    <w:p w:rsidR="009F6B29" w:rsidRPr="00AA68BD" w:rsidRDefault="009F6B29" w:rsidP="00AA68BD">
      <w:pPr>
        <w:pStyle w:val="Prrafodelista"/>
        <w:spacing w:line="360" w:lineRule="auto"/>
        <w:rPr>
          <w:rFonts w:ascii="Arial" w:hAnsi="Arial" w:cs="Arial"/>
          <w:sz w:val="24"/>
          <w:szCs w:val="24"/>
        </w:rPr>
      </w:pPr>
      <w:r w:rsidRPr="00AA68BD">
        <w:rPr>
          <w:rFonts w:ascii="Arial" w:hAnsi="Arial" w:cs="Arial"/>
          <w:b/>
          <w:bCs/>
          <w:sz w:val="24"/>
          <w:szCs w:val="24"/>
        </w:rPr>
        <w:t>Primera ficha:</w:t>
      </w:r>
      <w:r w:rsidR="001F3F79" w:rsidRPr="00AA68BD">
        <w:rPr>
          <w:rFonts w:ascii="Arial" w:hAnsi="Arial" w:cs="Arial"/>
          <w:b/>
          <w:bCs/>
          <w:sz w:val="24"/>
          <w:szCs w:val="24"/>
        </w:rPr>
        <w:t xml:space="preserve"> </w:t>
      </w:r>
      <w:r w:rsidR="001F3F79" w:rsidRPr="00AA68BD">
        <w:rPr>
          <w:rFonts w:ascii="Arial" w:hAnsi="Arial" w:cs="Arial"/>
          <w:sz w:val="24"/>
          <w:szCs w:val="24"/>
        </w:rPr>
        <w:t>basado en la imagen y el texto,</w:t>
      </w:r>
      <w:r w:rsidRPr="00AA68BD">
        <w:rPr>
          <w:rFonts w:ascii="Arial" w:hAnsi="Arial" w:cs="Arial"/>
          <w:sz w:val="24"/>
          <w:szCs w:val="24"/>
        </w:rPr>
        <w:t xml:space="preserve"> genere una discusión conjunta con sus alumnos sobre las causas de la traslación; llévelos a los inicios del sistema solar, y mencióneles la participación de la fuerza de gravedad en este fenómeno. Coménteles que la duración y la velocidad del movimiento de traslación, para cualquier planeta, está directamente vinculada con su distancia al Sol. </w:t>
      </w:r>
    </w:p>
    <w:p w:rsidR="009F6B29" w:rsidRPr="00AA68BD" w:rsidRDefault="009F6B29" w:rsidP="00AA68BD">
      <w:pPr>
        <w:pStyle w:val="Prrafodelista"/>
        <w:spacing w:line="360" w:lineRule="auto"/>
        <w:rPr>
          <w:rFonts w:ascii="Arial" w:hAnsi="Arial" w:cs="Arial"/>
          <w:sz w:val="24"/>
          <w:szCs w:val="24"/>
        </w:rPr>
      </w:pPr>
      <w:r w:rsidRPr="00AA68BD">
        <w:rPr>
          <w:rFonts w:ascii="Arial" w:hAnsi="Arial" w:cs="Arial"/>
          <w:b/>
          <w:bCs/>
          <w:sz w:val="24"/>
          <w:szCs w:val="24"/>
        </w:rPr>
        <w:t>Segunda ficha:</w:t>
      </w:r>
      <w:r w:rsidRPr="00AA68BD">
        <w:rPr>
          <w:rFonts w:ascii="Arial" w:hAnsi="Arial" w:cs="Arial"/>
          <w:sz w:val="24"/>
          <w:szCs w:val="24"/>
        </w:rPr>
        <w:t xml:space="preserve"> </w:t>
      </w:r>
      <w:r w:rsidR="001F3F79" w:rsidRPr="00AA68BD">
        <w:rPr>
          <w:rFonts w:ascii="Arial" w:hAnsi="Arial" w:cs="Arial"/>
          <w:sz w:val="24"/>
          <w:szCs w:val="24"/>
        </w:rPr>
        <w:t xml:space="preserve">además de la información que aparece en la imagen y el texto, </w:t>
      </w:r>
      <w:r w:rsidRPr="00AA68BD">
        <w:rPr>
          <w:rFonts w:ascii="Arial" w:hAnsi="Arial" w:cs="Arial"/>
          <w:sz w:val="24"/>
          <w:szCs w:val="24"/>
        </w:rPr>
        <w:t>comente a sus estudiantes sobre el efecto conjunto de la traslación y la inclinación del eje terrestre, como otro factor que genera</w:t>
      </w:r>
      <w:r w:rsidR="00AF7006" w:rsidRPr="00AA68BD">
        <w:rPr>
          <w:rFonts w:ascii="Arial" w:hAnsi="Arial" w:cs="Arial"/>
          <w:sz w:val="24"/>
          <w:szCs w:val="24"/>
        </w:rPr>
        <w:t>,</w:t>
      </w:r>
      <w:r w:rsidRPr="00AA68BD">
        <w:rPr>
          <w:rFonts w:ascii="Arial" w:hAnsi="Arial" w:cs="Arial"/>
          <w:sz w:val="24"/>
          <w:szCs w:val="24"/>
        </w:rPr>
        <w:t xml:space="preserve"> a lo largo del año</w:t>
      </w:r>
      <w:r w:rsidR="00AF7006" w:rsidRPr="00AA68BD">
        <w:rPr>
          <w:rFonts w:ascii="Arial" w:hAnsi="Arial" w:cs="Arial"/>
          <w:sz w:val="24"/>
          <w:szCs w:val="24"/>
        </w:rPr>
        <w:t>,</w:t>
      </w:r>
      <w:r w:rsidRPr="00AA68BD">
        <w:rPr>
          <w:rFonts w:ascii="Arial" w:hAnsi="Arial" w:cs="Arial"/>
          <w:sz w:val="24"/>
          <w:szCs w:val="24"/>
        </w:rPr>
        <w:t xml:space="preserve"> </w:t>
      </w:r>
      <w:r w:rsidR="00AF7006" w:rsidRPr="00AA68BD">
        <w:rPr>
          <w:rFonts w:ascii="Arial" w:hAnsi="Arial" w:cs="Arial"/>
          <w:sz w:val="24"/>
          <w:szCs w:val="24"/>
        </w:rPr>
        <w:t xml:space="preserve">la </w:t>
      </w:r>
      <w:r w:rsidRPr="00AA68BD">
        <w:rPr>
          <w:rFonts w:ascii="Arial" w:hAnsi="Arial" w:cs="Arial"/>
          <w:sz w:val="24"/>
          <w:szCs w:val="24"/>
        </w:rPr>
        <w:t xml:space="preserve">distribución desigual de </w:t>
      </w:r>
      <w:r w:rsidR="00AF7006" w:rsidRPr="00AA68BD">
        <w:rPr>
          <w:rFonts w:ascii="Arial" w:hAnsi="Arial" w:cs="Arial"/>
          <w:sz w:val="24"/>
          <w:szCs w:val="24"/>
        </w:rPr>
        <w:t xml:space="preserve">la </w:t>
      </w:r>
      <w:r w:rsidR="00AC2441" w:rsidRPr="00AA68BD">
        <w:rPr>
          <w:rFonts w:ascii="Arial" w:hAnsi="Arial" w:cs="Arial"/>
          <w:sz w:val="24"/>
          <w:szCs w:val="24"/>
        </w:rPr>
        <w:t>temperatura en nuestro</w:t>
      </w:r>
      <w:r w:rsidR="00AF7006" w:rsidRPr="00AA68BD">
        <w:rPr>
          <w:rFonts w:ascii="Arial" w:hAnsi="Arial" w:cs="Arial"/>
          <w:sz w:val="24"/>
          <w:szCs w:val="24"/>
        </w:rPr>
        <w:t xml:space="preserve"> planeta; </w:t>
      </w:r>
      <w:ins w:id="23" w:author="María" w:date="2015-09-16T10:21:00Z">
        <w:r w:rsidR="0076742A">
          <w:rPr>
            <w:rFonts w:ascii="Arial" w:hAnsi="Arial" w:cs="Arial"/>
            <w:sz w:val="24"/>
            <w:szCs w:val="24"/>
          </w:rPr>
          <w:t xml:space="preserve">este </w:t>
        </w:r>
      </w:ins>
      <w:r w:rsidR="00AF7006" w:rsidRPr="00AA68BD">
        <w:rPr>
          <w:rFonts w:ascii="Arial" w:hAnsi="Arial" w:cs="Arial"/>
          <w:sz w:val="24"/>
          <w:szCs w:val="24"/>
        </w:rPr>
        <w:t xml:space="preserve">fenómeno </w:t>
      </w:r>
      <w:del w:id="24" w:author="María" w:date="2015-09-16T10:21:00Z">
        <w:r w:rsidR="00AF7006" w:rsidRPr="00AA68BD" w:rsidDel="0076742A">
          <w:rPr>
            <w:rFonts w:ascii="Arial" w:hAnsi="Arial" w:cs="Arial"/>
            <w:sz w:val="24"/>
            <w:szCs w:val="24"/>
          </w:rPr>
          <w:delText xml:space="preserve">que </w:delText>
        </w:r>
      </w:del>
      <w:r w:rsidR="00AF7006" w:rsidRPr="00AA68BD">
        <w:rPr>
          <w:rFonts w:ascii="Arial" w:hAnsi="Arial" w:cs="Arial"/>
          <w:sz w:val="24"/>
          <w:szCs w:val="24"/>
        </w:rPr>
        <w:t>ocasiona las estaciones</w:t>
      </w:r>
      <w:del w:id="25" w:author="María" w:date="2015-09-16T10:21:00Z">
        <w:r w:rsidR="00AF7006" w:rsidRPr="00AA68BD" w:rsidDel="0076742A">
          <w:rPr>
            <w:rFonts w:ascii="Arial" w:hAnsi="Arial" w:cs="Arial"/>
            <w:sz w:val="24"/>
            <w:szCs w:val="24"/>
          </w:rPr>
          <w:delText xml:space="preserve">; </w:delText>
        </w:r>
      </w:del>
      <w:ins w:id="26" w:author="María" w:date="2015-09-16T10:21:00Z">
        <w:r w:rsidR="0076742A">
          <w:rPr>
            <w:rFonts w:ascii="Arial" w:hAnsi="Arial" w:cs="Arial"/>
            <w:sz w:val="24"/>
            <w:szCs w:val="24"/>
          </w:rPr>
          <w:t>,</w:t>
        </w:r>
        <w:r w:rsidR="0076742A" w:rsidRPr="00AA68BD">
          <w:rPr>
            <w:rFonts w:ascii="Arial" w:hAnsi="Arial" w:cs="Arial"/>
            <w:sz w:val="24"/>
            <w:szCs w:val="24"/>
          </w:rPr>
          <w:t xml:space="preserve"> </w:t>
        </w:r>
      </w:ins>
      <w:r w:rsidR="00AF7006" w:rsidRPr="00AA68BD">
        <w:rPr>
          <w:rFonts w:ascii="Arial" w:hAnsi="Arial" w:cs="Arial"/>
          <w:sz w:val="24"/>
          <w:szCs w:val="24"/>
        </w:rPr>
        <w:t xml:space="preserve">las cuales, a su vez, inciden </w:t>
      </w:r>
      <w:del w:id="27" w:author="María" w:date="2015-09-16T10:21:00Z">
        <w:r w:rsidR="00AF7006" w:rsidRPr="00AA68BD" w:rsidDel="0076742A">
          <w:rPr>
            <w:rFonts w:ascii="Arial" w:hAnsi="Arial" w:cs="Arial"/>
            <w:sz w:val="24"/>
            <w:szCs w:val="24"/>
          </w:rPr>
          <w:delText xml:space="preserve">sobre </w:delText>
        </w:r>
      </w:del>
      <w:ins w:id="28" w:author="María" w:date="2015-09-16T10:21:00Z">
        <w:r w:rsidR="0076742A">
          <w:rPr>
            <w:rFonts w:ascii="Arial" w:hAnsi="Arial" w:cs="Arial"/>
            <w:sz w:val="24"/>
            <w:szCs w:val="24"/>
          </w:rPr>
          <w:t>en</w:t>
        </w:r>
        <w:r w:rsidR="0076742A" w:rsidRPr="00AA68BD">
          <w:rPr>
            <w:rFonts w:ascii="Arial" w:hAnsi="Arial" w:cs="Arial"/>
            <w:sz w:val="24"/>
            <w:szCs w:val="24"/>
          </w:rPr>
          <w:t xml:space="preserve"> </w:t>
        </w:r>
      </w:ins>
      <w:r w:rsidR="00AF7006" w:rsidRPr="00AA68BD">
        <w:rPr>
          <w:rFonts w:ascii="Arial" w:hAnsi="Arial" w:cs="Arial"/>
          <w:sz w:val="24"/>
          <w:szCs w:val="24"/>
        </w:rPr>
        <w:t>los ciclos de plantas, animales y seres humanos.</w:t>
      </w:r>
    </w:p>
    <w:p w:rsidR="009F6B29" w:rsidRPr="00AA68BD" w:rsidRDefault="009F6B29" w:rsidP="00AA68BD">
      <w:pPr>
        <w:pStyle w:val="Prrafodelista"/>
        <w:spacing w:line="360" w:lineRule="auto"/>
        <w:rPr>
          <w:rFonts w:ascii="Arial" w:hAnsi="Arial" w:cs="Arial"/>
          <w:sz w:val="24"/>
          <w:szCs w:val="24"/>
        </w:rPr>
      </w:pPr>
    </w:p>
    <w:p w:rsidR="00AF7006" w:rsidRPr="00AA68BD" w:rsidRDefault="00AF7006" w:rsidP="00AA68BD">
      <w:pPr>
        <w:pStyle w:val="Prrafodelista"/>
        <w:numPr>
          <w:ilvl w:val="0"/>
          <w:numId w:val="1"/>
        </w:numPr>
        <w:spacing w:line="360" w:lineRule="auto"/>
        <w:rPr>
          <w:rFonts w:ascii="Arial" w:hAnsi="Arial" w:cs="Arial"/>
          <w:sz w:val="24"/>
          <w:szCs w:val="24"/>
        </w:rPr>
      </w:pPr>
      <w:r w:rsidRPr="00AA68BD">
        <w:rPr>
          <w:rFonts w:ascii="Arial" w:hAnsi="Arial" w:cs="Arial"/>
          <w:sz w:val="24"/>
          <w:szCs w:val="24"/>
        </w:rPr>
        <w:t>Tercer sub</w:t>
      </w:r>
      <w:del w:id="29" w:author="María" w:date="2015-09-16T10:21:00Z">
        <w:r w:rsidRPr="00AA68BD" w:rsidDel="0076742A">
          <w:rPr>
            <w:rFonts w:ascii="Arial" w:hAnsi="Arial" w:cs="Arial"/>
            <w:sz w:val="24"/>
            <w:szCs w:val="24"/>
          </w:rPr>
          <w:delText>-</w:delText>
        </w:r>
      </w:del>
      <w:r w:rsidRPr="00AA68BD">
        <w:rPr>
          <w:rFonts w:ascii="Arial" w:hAnsi="Arial" w:cs="Arial"/>
          <w:sz w:val="24"/>
          <w:szCs w:val="24"/>
        </w:rPr>
        <w:t xml:space="preserve">menú, el movimiento de precesión: </w:t>
      </w:r>
    </w:p>
    <w:p w:rsidR="00D545B5" w:rsidRPr="00AA68BD" w:rsidRDefault="00AF7006" w:rsidP="00AA68BD">
      <w:pPr>
        <w:pStyle w:val="Prrafodelista"/>
        <w:spacing w:line="360" w:lineRule="auto"/>
        <w:rPr>
          <w:rFonts w:ascii="Arial" w:hAnsi="Arial" w:cs="Arial"/>
          <w:sz w:val="24"/>
          <w:szCs w:val="24"/>
        </w:rPr>
      </w:pPr>
      <w:r w:rsidRPr="00AA68BD">
        <w:rPr>
          <w:rFonts w:ascii="Arial" w:hAnsi="Arial" w:cs="Arial"/>
          <w:b/>
          <w:bCs/>
          <w:sz w:val="24"/>
          <w:szCs w:val="24"/>
        </w:rPr>
        <w:t>Primera ficha:</w:t>
      </w:r>
      <w:r w:rsidRPr="00AA68BD">
        <w:rPr>
          <w:rFonts w:ascii="Arial" w:hAnsi="Arial" w:cs="Arial"/>
          <w:sz w:val="24"/>
          <w:szCs w:val="24"/>
        </w:rPr>
        <w:t xml:space="preserve"> </w:t>
      </w:r>
      <w:r w:rsidR="001F3F79" w:rsidRPr="00AA68BD">
        <w:rPr>
          <w:rFonts w:ascii="Arial" w:hAnsi="Arial" w:cs="Arial"/>
          <w:sz w:val="24"/>
          <w:szCs w:val="24"/>
        </w:rPr>
        <w:t xml:space="preserve">basado en la imagen y el texto, </w:t>
      </w:r>
      <w:r w:rsidR="00772ED2" w:rsidRPr="00AA68BD">
        <w:rPr>
          <w:rFonts w:ascii="Arial" w:hAnsi="Arial" w:cs="Arial"/>
          <w:sz w:val="24"/>
          <w:szCs w:val="24"/>
        </w:rPr>
        <w:t>muestre a sus alumnos la similitud entre el giro de un trompo y el movimiento de precesión. Luego</w:t>
      </w:r>
      <w:ins w:id="30" w:author="María" w:date="2015-09-16T10:22:00Z">
        <w:r w:rsidR="0076742A">
          <w:rPr>
            <w:rFonts w:ascii="Arial" w:hAnsi="Arial" w:cs="Arial"/>
            <w:sz w:val="24"/>
            <w:szCs w:val="24"/>
          </w:rPr>
          <w:t>,</w:t>
        </w:r>
      </w:ins>
      <w:r w:rsidR="00772ED2" w:rsidRPr="00AA68BD">
        <w:rPr>
          <w:rFonts w:ascii="Arial" w:hAnsi="Arial" w:cs="Arial"/>
          <w:sz w:val="24"/>
          <w:szCs w:val="24"/>
        </w:rPr>
        <w:t xml:space="preserve"> </w:t>
      </w:r>
      <w:r w:rsidRPr="00AA68BD">
        <w:rPr>
          <w:rFonts w:ascii="Arial" w:hAnsi="Arial" w:cs="Arial"/>
          <w:sz w:val="24"/>
          <w:szCs w:val="24"/>
        </w:rPr>
        <w:t xml:space="preserve">genere una discusión conjunta con sus alumnos sobre las </w:t>
      </w:r>
      <w:r w:rsidR="00772ED2" w:rsidRPr="00AA68BD">
        <w:rPr>
          <w:rFonts w:ascii="Arial" w:hAnsi="Arial" w:cs="Arial"/>
          <w:sz w:val="24"/>
          <w:szCs w:val="24"/>
        </w:rPr>
        <w:t xml:space="preserve">posibles </w:t>
      </w:r>
      <w:r w:rsidRPr="00AA68BD">
        <w:rPr>
          <w:rFonts w:ascii="Arial" w:hAnsi="Arial" w:cs="Arial"/>
          <w:sz w:val="24"/>
          <w:szCs w:val="24"/>
        </w:rPr>
        <w:t xml:space="preserve">causas de </w:t>
      </w:r>
      <w:r w:rsidR="00772ED2" w:rsidRPr="00AA68BD">
        <w:rPr>
          <w:rFonts w:ascii="Arial" w:hAnsi="Arial" w:cs="Arial"/>
          <w:sz w:val="24"/>
          <w:szCs w:val="24"/>
        </w:rPr>
        <w:t>este movimiento</w:t>
      </w:r>
      <w:r w:rsidR="00D545B5" w:rsidRPr="00AA68BD">
        <w:rPr>
          <w:rFonts w:ascii="Arial" w:hAnsi="Arial" w:cs="Arial"/>
          <w:sz w:val="24"/>
          <w:szCs w:val="24"/>
        </w:rPr>
        <w:t xml:space="preserve">. </w:t>
      </w:r>
    </w:p>
    <w:p w:rsidR="00AF7006" w:rsidRPr="00AA68BD" w:rsidRDefault="00AF7006" w:rsidP="00AA68BD">
      <w:pPr>
        <w:pStyle w:val="Prrafodelista"/>
        <w:spacing w:line="360" w:lineRule="auto"/>
        <w:rPr>
          <w:rFonts w:ascii="Arial" w:hAnsi="Arial" w:cs="Arial"/>
          <w:sz w:val="24"/>
          <w:szCs w:val="24"/>
        </w:rPr>
      </w:pPr>
      <w:r w:rsidRPr="00AA68BD">
        <w:rPr>
          <w:rFonts w:ascii="Arial" w:hAnsi="Arial" w:cs="Arial"/>
          <w:b/>
          <w:bCs/>
          <w:sz w:val="24"/>
          <w:szCs w:val="24"/>
        </w:rPr>
        <w:t>Segunda ficha:</w:t>
      </w:r>
      <w:r w:rsidRPr="00AA68BD">
        <w:rPr>
          <w:rFonts w:ascii="Arial" w:hAnsi="Arial" w:cs="Arial"/>
          <w:sz w:val="24"/>
          <w:szCs w:val="24"/>
        </w:rPr>
        <w:t xml:space="preserve"> </w:t>
      </w:r>
      <w:r w:rsidR="001F3F79" w:rsidRPr="00AA68BD">
        <w:rPr>
          <w:rFonts w:ascii="Arial" w:hAnsi="Arial" w:cs="Arial"/>
          <w:sz w:val="24"/>
          <w:szCs w:val="24"/>
        </w:rPr>
        <w:t xml:space="preserve">basado en la imagen y el texto, </w:t>
      </w:r>
      <w:r w:rsidR="00D545B5" w:rsidRPr="00AA68BD">
        <w:rPr>
          <w:rFonts w:ascii="Arial" w:hAnsi="Arial" w:cs="Arial"/>
          <w:sz w:val="24"/>
          <w:szCs w:val="24"/>
        </w:rPr>
        <w:t xml:space="preserve">comente a sus estudiantes sobre el vínculo </w:t>
      </w:r>
      <w:r w:rsidR="00772ED2" w:rsidRPr="00AA68BD">
        <w:rPr>
          <w:rFonts w:ascii="Arial" w:hAnsi="Arial" w:cs="Arial"/>
          <w:sz w:val="24"/>
          <w:szCs w:val="24"/>
        </w:rPr>
        <w:t>que existe</w:t>
      </w:r>
      <w:r w:rsidR="00D545B5" w:rsidRPr="00AA68BD">
        <w:rPr>
          <w:rFonts w:ascii="Arial" w:hAnsi="Arial" w:cs="Arial"/>
          <w:sz w:val="24"/>
          <w:szCs w:val="24"/>
        </w:rPr>
        <w:t xml:space="preserve"> entre la precesión</w:t>
      </w:r>
      <w:r w:rsidR="00772ED2" w:rsidRPr="00AA68BD">
        <w:rPr>
          <w:rFonts w:ascii="Arial" w:hAnsi="Arial" w:cs="Arial"/>
          <w:sz w:val="24"/>
          <w:szCs w:val="24"/>
        </w:rPr>
        <w:t>,</w:t>
      </w:r>
      <w:r w:rsidR="00D545B5" w:rsidRPr="00AA68BD">
        <w:rPr>
          <w:rFonts w:ascii="Arial" w:hAnsi="Arial" w:cs="Arial"/>
          <w:sz w:val="24"/>
          <w:szCs w:val="24"/>
        </w:rPr>
        <w:t xml:space="preserve"> y la inclinación del eje terrestre y la rotación.</w:t>
      </w:r>
      <w:r w:rsidR="006272CA" w:rsidRPr="00AA68BD">
        <w:rPr>
          <w:rFonts w:ascii="Arial" w:hAnsi="Arial" w:cs="Arial"/>
          <w:sz w:val="24"/>
          <w:szCs w:val="24"/>
        </w:rPr>
        <w:t xml:space="preserve"> </w:t>
      </w:r>
      <w:r w:rsidR="00772ED2" w:rsidRPr="00AA68BD">
        <w:rPr>
          <w:rFonts w:ascii="Arial" w:hAnsi="Arial" w:cs="Arial"/>
          <w:sz w:val="24"/>
          <w:szCs w:val="24"/>
        </w:rPr>
        <w:t>Explíqueles cómo en este movimiento, la dirección del eje terrestre varía</w:t>
      </w:r>
      <w:r w:rsidR="006272CA" w:rsidRPr="00AA68BD">
        <w:rPr>
          <w:rFonts w:ascii="Arial" w:hAnsi="Arial" w:cs="Arial"/>
          <w:sz w:val="24"/>
          <w:szCs w:val="24"/>
        </w:rPr>
        <w:t>, apuntando cada cierto tiempo hacia</w:t>
      </w:r>
      <w:r w:rsidR="00772ED2" w:rsidRPr="00AA68BD">
        <w:rPr>
          <w:rFonts w:ascii="Arial" w:hAnsi="Arial" w:cs="Arial"/>
          <w:sz w:val="24"/>
          <w:szCs w:val="24"/>
        </w:rPr>
        <w:t xml:space="preserve"> una “estrella polar” diferente. </w:t>
      </w:r>
      <w:r w:rsidR="00800EF1" w:rsidRPr="00AA68BD">
        <w:rPr>
          <w:rFonts w:ascii="Arial" w:hAnsi="Arial" w:cs="Arial"/>
          <w:sz w:val="24"/>
          <w:szCs w:val="24"/>
        </w:rPr>
        <w:t>Aproveche para mencionar el movimiento de nutación, muy relacionado con el de precesión.</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t>Después de la presentación</w:t>
      </w:r>
    </w:p>
    <w:p w:rsidR="007F2B05" w:rsidRPr="00AA68BD" w:rsidRDefault="007F2B05" w:rsidP="00AA68BD">
      <w:pPr>
        <w:spacing w:line="360" w:lineRule="auto"/>
        <w:rPr>
          <w:rFonts w:ascii="Arial" w:hAnsi="Arial" w:cs="Arial"/>
          <w:sz w:val="24"/>
          <w:szCs w:val="24"/>
        </w:rPr>
      </w:pPr>
      <w:del w:id="31" w:author="María" w:date="2015-09-16T10:23:00Z">
        <w:r w:rsidRPr="00AA68BD" w:rsidDel="0076742A">
          <w:rPr>
            <w:rFonts w:ascii="Arial" w:hAnsi="Arial" w:cs="Arial"/>
            <w:sz w:val="24"/>
            <w:szCs w:val="24"/>
          </w:rPr>
          <w:lastRenderedPageBreak/>
          <w:delText xml:space="preserve">Complemente </w:delText>
        </w:r>
      </w:del>
      <w:ins w:id="32" w:author="María" w:date="2015-09-16T10:23:00Z">
        <w:r w:rsidR="0076742A">
          <w:rPr>
            <w:rFonts w:ascii="Arial" w:hAnsi="Arial" w:cs="Arial"/>
            <w:sz w:val="24"/>
            <w:szCs w:val="24"/>
          </w:rPr>
          <w:t>Para c</w:t>
        </w:r>
        <w:r w:rsidR="0076742A" w:rsidRPr="00AA68BD">
          <w:rPr>
            <w:rFonts w:ascii="Arial" w:hAnsi="Arial" w:cs="Arial"/>
            <w:sz w:val="24"/>
            <w:szCs w:val="24"/>
          </w:rPr>
          <w:t>omplement</w:t>
        </w:r>
        <w:r w:rsidR="0076742A">
          <w:rPr>
            <w:rFonts w:ascii="Arial" w:hAnsi="Arial" w:cs="Arial"/>
            <w:sz w:val="24"/>
            <w:szCs w:val="24"/>
          </w:rPr>
          <w:t>ar</w:t>
        </w:r>
        <w:r w:rsidR="0076742A" w:rsidRPr="00AA68BD">
          <w:rPr>
            <w:rFonts w:ascii="Arial" w:hAnsi="Arial" w:cs="Arial"/>
            <w:sz w:val="24"/>
            <w:szCs w:val="24"/>
          </w:rPr>
          <w:t xml:space="preserve"> </w:t>
        </w:r>
      </w:ins>
      <w:r w:rsidRPr="00AA68BD">
        <w:rPr>
          <w:rFonts w:ascii="Arial" w:hAnsi="Arial" w:cs="Arial"/>
          <w:sz w:val="24"/>
          <w:szCs w:val="24"/>
        </w:rPr>
        <w:t>la información generada durante la presentación y las discus</w:t>
      </w:r>
      <w:r w:rsidR="00800EF1" w:rsidRPr="00AA68BD">
        <w:rPr>
          <w:rFonts w:ascii="Arial" w:hAnsi="Arial" w:cs="Arial"/>
          <w:sz w:val="24"/>
          <w:szCs w:val="24"/>
        </w:rPr>
        <w:t>iones</w:t>
      </w:r>
      <w:ins w:id="33" w:author="María" w:date="2015-09-16T10:25:00Z">
        <w:r w:rsidR="0076742A">
          <w:rPr>
            <w:rFonts w:ascii="Arial" w:hAnsi="Arial" w:cs="Arial"/>
            <w:sz w:val="24"/>
            <w:szCs w:val="24"/>
          </w:rPr>
          <w:t>,</w:t>
        </w:r>
      </w:ins>
      <w:r w:rsidR="00800EF1" w:rsidRPr="00AA68BD">
        <w:rPr>
          <w:rFonts w:ascii="Arial" w:hAnsi="Arial" w:cs="Arial"/>
          <w:sz w:val="24"/>
          <w:szCs w:val="24"/>
        </w:rPr>
        <w:t xml:space="preserve"> </w:t>
      </w:r>
      <w:del w:id="34" w:author="María" w:date="2015-09-16T10:24:00Z">
        <w:r w:rsidR="00800EF1" w:rsidRPr="00AA68BD" w:rsidDel="0076742A">
          <w:rPr>
            <w:rFonts w:ascii="Arial" w:hAnsi="Arial" w:cs="Arial"/>
            <w:sz w:val="24"/>
            <w:szCs w:val="24"/>
          </w:rPr>
          <w:delText>acudiendo a</w:delText>
        </w:r>
      </w:del>
      <w:ins w:id="35" w:author="María" w:date="2015-09-16T10:24:00Z">
        <w:r w:rsidR="0076742A">
          <w:rPr>
            <w:rFonts w:ascii="Arial" w:hAnsi="Arial" w:cs="Arial"/>
            <w:sz w:val="24"/>
            <w:szCs w:val="24"/>
          </w:rPr>
          <w:t>consulte</w:t>
        </w:r>
      </w:ins>
      <w:r w:rsidR="00800EF1" w:rsidRPr="00AA68BD">
        <w:rPr>
          <w:rFonts w:ascii="Arial" w:hAnsi="Arial" w:cs="Arial"/>
          <w:sz w:val="24"/>
          <w:szCs w:val="24"/>
        </w:rPr>
        <w:t xml:space="preserve"> la</w:t>
      </w:r>
      <w:ins w:id="36" w:author="María" w:date="2015-09-16T10:24:00Z">
        <w:r w:rsidR="0076742A">
          <w:rPr>
            <w:rFonts w:ascii="Arial" w:hAnsi="Arial" w:cs="Arial"/>
            <w:sz w:val="24"/>
            <w:szCs w:val="24"/>
          </w:rPr>
          <w:t>s</w:t>
        </w:r>
      </w:ins>
      <w:r w:rsidR="00800EF1" w:rsidRPr="00AA68BD">
        <w:rPr>
          <w:rFonts w:ascii="Arial" w:hAnsi="Arial" w:cs="Arial"/>
          <w:sz w:val="24"/>
          <w:szCs w:val="24"/>
        </w:rPr>
        <w:t xml:space="preserve"> siguiente</w:t>
      </w:r>
      <w:ins w:id="37" w:author="María" w:date="2015-09-16T10:24:00Z">
        <w:r w:rsidR="0076742A">
          <w:rPr>
            <w:rFonts w:ascii="Arial" w:hAnsi="Arial" w:cs="Arial"/>
            <w:sz w:val="24"/>
            <w:szCs w:val="24"/>
          </w:rPr>
          <w:t>s</w:t>
        </w:r>
      </w:ins>
      <w:r w:rsidR="00800EF1" w:rsidRPr="00AA68BD">
        <w:rPr>
          <w:rFonts w:ascii="Arial" w:hAnsi="Arial" w:cs="Arial"/>
          <w:sz w:val="24"/>
          <w:szCs w:val="24"/>
        </w:rPr>
        <w:t xml:space="preserve"> </w:t>
      </w:r>
      <w:del w:id="38" w:author="María" w:date="2015-09-16T10:25:00Z">
        <w:r w:rsidR="00800EF1" w:rsidRPr="00AA68BD" w:rsidDel="0076742A">
          <w:rPr>
            <w:rFonts w:ascii="Arial" w:hAnsi="Arial" w:cs="Arial"/>
            <w:sz w:val="24"/>
            <w:szCs w:val="24"/>
          </w:rPr>
          <w:delText>referencia bibliográfica</w:delText>
        </w:r>
      </w:del>
      <w:ins w:id="39" w:author="María" w:date="2015-09-16T10:25:00Z">
        <w:r w:rsidR="0076742A">
          <w:rPr>
            <w:rFonts w:ascii="Arial" w:hAnsi="Arial" w:cs="Arial"/>
            <w:sz w:val="24"/>
            <w:szCs w:val="24"/>
          </w:rPr>
          <w:t>páginas web</w:t>
        </w:r>
      </w:ins>
      <w:r w:rsidRPr="00AA68BD">
        <w:rPr>
          <w:rFonts w:ascii="Arial" w:hAnsi="Arial" w:cs="Arial"/>
          <w:sz w:val="24"/>
          <w:szCs w:val="24"/>
        </w:rPr>
        <w:t>:</w:t>
      </w:r>
    </w:p>
    <w:p w:rsidR="007F2B05" w:rsidRPr="00AA68BD" w:rsidRDefault="00800EF1" w:rsidP="00AA68BD">
      <w:pPr>
        <w:spacing w:line="360" w:lineRule="auto"/>
        <w:rPr>
          <w:rFonts w:ascii="Arial" w:hAnsi="Arial" w:cs="Arial"/>
          <w:sz w:val="24"/>
          <w:szCs w:val="24"/>
        </w:rPr>
      </w:pPr>
      <w:r w:rsidRPr="00AA68BD">
        <w:rPr>
          <w:rFonts w:ascii="Arial" w:hAnsi="Arial" w:cs="Arial"/>
          <w:sz w:val="24"/>
          <w:szCs w:val="24"/>
        </w:rPr>
        <w:t>Astromía. Movimientos de la Tierra</w:t>
      </w:r>
      <w:r w:rsidR="007F2B05" w:rsidRPr="00AA68BD">
        <w:rPr>
          <w:rFonts w:ascii="Arial" w:hAnsi="Arial" w:cs="Arial"/>
          <w:sz w:val="24"/>
          <w:szCs w:val="24"/>
        </w:rPr>
        <w:t xml:space="preserve"> </w:t>
      </w:r>
      <w:hyperlink r:id="rId23" w:history="1">
        <w:r w:rsidRPr="00AA68BD">
          <w:rPr>
            <w:rStyle w:val="Hipervnculo"/>
            <w:rFonts w:ascii="Arial" w:hAnsi="Arial" w:cs="Arial"/>
            <w:sz w:val="24"/>
            <w:szCs w:val="24"/>
          </w:rPr>
          <w:t>[V</w:t>
        </w:r>
        <w:r w:rsidRPr="00AA68BD">
          <w:rPr>
            <w:rStyle w:val="Hipervnculo"/>
            <w:rFonts w:ascii="Arial" w:hAnsi="Arial" w:cs="Arial"/>
            <w:sz w:val="24"/>
            <w:szCs w:val="24"/>
          </w:rPr>
          <w:t>E</w:t>
        </w:r>
        <w:r w:rsidRPr="00AA68BD">
          <w:rPr>
            <w:rStyle w:val="Hipervnculo"/>
            <w:rFonts w:ascii="Arial" w:hAnsi="Arial" w:cs="Arial"/>
            <w:sz w:val="24"/>
            <w:szCs w:val="24"/>
          </w:rPr>
          <w:t>R]</w:t>
        </w:r>
      </w:hyperlink>
      <w:r w:rsidRPr="00AA68BD">
        <w:rPr>
          <w:rFonts w:ascii="Arial" w:hAnsi="Arial" w:cs="Arial"/>
          <w:sz w:val="24"/>
          <w:szCs w:val="24"/>
        </w:rPr>
        <w:t>.</w:t>
      </w:r>
    </w:p>
    <w:p w:rsidR="00800EF1" w:rsidRPr="00AA68BD" w:rsidRDefault="00800EF1" w:rsidP="00AA68BD">
      <w:pPr>
        <w:spacing w:line="360" w:lineRule="auto"/>
        <w:rPr>
          <w:rFonts w:ascii="Arial" w:hAnsi="Arial" w:cs="Arial"/>
          <w:sz w:val="24"/>
          <w:szCs w:val="24"/>
        </w:rPr>
      </w:pPr>
      <w:r w:rsidRPr="00AA68BD">
        <w:rPr>
          <w:rFonts w:ascii="Arial" w:hAnsi="Arial" w:cs="Arial"/>
          <w:sz w:val="24"/>
          <w:szCs w:val="24"/>
        </w:rPr>
        <w:t xml:space="preserve">Claseshistoria.com. Movimientos de traslación </w:t>
      </w:r>
      <w:hyperlink r:id="rId24" w:history="1">
        <w:r w:rsidRPr="00AA68BD">
          <w:rPr>
            <w:rStyle w:val="Hipervnculo"/>
            <w:rFonts w:ascii="Arial" w:hAnsi="Arial" w:cs="Arial"/>
            <w:sz w:val="24"/>
            <w:szCs w:val="24"/>
          </w:rPr>
          <w:t>[VER]</w:t>
        </w:r>
      </w:hyperlink>
      <w:r w:rsidRPr="00AA68BD">
        <w:rPr>
          <w:rFonts w:ascii="Arial" w:hAnsi="Arial" w:cs="Arial"/>
          <w:sz w:val="24"/>
          <w:szCs w:val="24"/>
        </w:rPr>
        <w:t>.</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highlight w:val="yellow"/>
        </w:rPr>
        <w:t>FICHA DEL ESTUDIANTE</w:t>
      </w:r>
    </w:p>
    <w:p w:rsidR="00543CF6" w:rsidRPr="00AA68BD" w:rsidRDefault="00543CF6" w:rsidP="00AA68BD">
      <w:pPr>
        <w:spacing w:line="360" w:lineRule="auto"/>
        <w:rPr>
          <w:rFonts w:ascii="Arial" w:hAnsi="Arial" w:cs="Arial"/>
          <w:b/>
          <w:bCs/>
          <w:sz w:val="24"/>
          <w:szCs w:val="24"/>
        </w:rPr>
      </w:pPr>
      <w:r w:rsidRPr="00AA68BD">
        <w:rPr>
          <w:rFonts w:ascii="Arial" w:hAnsi="Arial" w:cs="Arial"/>
          <w:b/>
          <w:bCs/>
          <w:sz w:val="24"/>
          <w:szCs w:val="24"/>
        </w:rPr>
        <w:t>Los movimientos espaciales de la Tierra y sus efectos</w:t>
      </w:r>
    </w:p>
    <w:p w:rsidR="00543CF6" w:rsidRPr="00AA68BD" w:rsidRDefault="00543CF6" w:rsidP="00AA68BD">
      <w:pPr>
        <w:spacing w:line="360" w:lineRule="auto"/>
        <w:rPr>
          <w:rFonts w:ascii="Arial" w:hAnsi="Arial" w:cs="Arial"/>
          <w:b/>
          <w:bCs/>
          <w:sz w:val="24"/>
          <w:szCs w:val="24"/>
        </w:rPr>
      </w:pPr>
      <w:r w:rsidRPr="00AA68BD">
        <w:rPr>
          <w:rFonts w:ascii="Arial" w:hAnsi="Arial" w:cs="Arial"/>
          <w:b/>
          <w:bCs/>
          <w:sz w:val="24"/>
          <w:szCs w:val="24"/>
        </w:rPr>
        <w:t>La rotación</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¿Qué es la rotación?</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La rotación es el movimiento que efectúa la Tierra sobre su propio eje; esta marca la duración del día y la noche. El tiempo que tarda la Tierra en girar una vez sobre su propio eje se denomina día sidéreo o astronómico, el cual se completa en 23 horas, 56 minutos y 4 segundos. Para fines prácticos, se considera que un día tiene 24 horas de duración.</w:t>
      </w:r>
    </w:p>
    <w:p w:rsidR="00543CF6" w:rsidRPr="00AA68BD" w:rsidRDefault="00C314FF" w:rsidP="00AA68BD">
      <w:pPr>
        <w:spacing w:line="360" w:lineRule="auto"/>
        <w:rPr>
          <w:rFonts w:ascii="Arial" w:hAnsi="Arial" w:cs="Arial"/>
          <w:sz w:val="24"/>
          <w:szCs w:val="24"/>
        </w:rPr>
      </w:pPr>
      <w:r w:rsidRPr="00AA68BD">
        <w:rPr>
          <w:rFonts w:ascii="Arial" w:hAnsi="Arial" w:cs="Arial"/>
          <w:i/>
          <w:iCs/>
          <w:sz w:val="24"/>
          <w:szCs w:val="24"/>
        </w:rPr>
        <w:t>Los efectos de la rotación</w:t>
      </w:r>
      <w:r w:rsidR="00543CF6" w:rsidRPr="00AA68BD">
        <w:rPr>
          <w:rFonts w:ascii="Arial" w:hAnsi="Arial" w:cs="Arial"/>
          <w:b/>
          <w:bCs/>
          <w:i/>
          <w:iCs/>
          <w:sz w:val="24"/>
          <w:szCs w:val="24"/>
        </w:rPr>
        <w:t xml:space="preserve">: </w:t>
      </w:r>
      <w:r w:rsidRPr="00AA68BD">
        <w:rPr>
          <w:rFonts w:ascii="Arial" w:hAnsi="Arial" w:cs="Arial"/>
          <w:i/>
          <w:iCs/>
          <w:sz w:val="24"/>
          <w:szCs w:val="24"/>
        </w:rPr>
        <w:t>e</w:t>
      </w:r>
      <w:r w:rsidR="00543CF6" w:rsidRPr="00AA68BD">
        <w:rPr>
          <w:rFonts w:ascii="Arial" w:hAnsi="Arial" w:cs="Arial"/>
          <w:i/>
          <w:iCs/>
          <w:sz w:val="24"/>
          <w:szCs w:val="24"/>
        </w:rPr>
        <w:t>l día y la noche</w:t>
      </w:r>
      <w:r w:rsidRPr="00AA68BD">
        <w:rPr>
          <w:rFonts w:ascii="Arial" w:hAnsi="Arial" w:cs="Arial"/>
          <w:i/>
          <w:iCs/>
          <w:sz w:val="24"/>
          <w:szCs w:val="24"/>
        </w:rPr>
        <w:t>.</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La Tierra es similar a una esfera. A medida que esta gira sobre su eje, el Sol ilumina la mitad de esa esfera, mientras que la otra mitad permanece en penumbra. En la mitad de la esfera terrestre iluminada, es de día; en la otra mitad, la no iluminada, es de noche.</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Si observamos el Sol a lo largo de un día, veremos cómo cambia su posición en el cielo; pareciera que se mueve de oriente a occidente, pero en realidad está quieto; es la Tierra la que gira sobre su eje. Este movimiento de giro da lugar a los días y las noches.</w:t>
      </w:r>
    </w:p>
    <w:p w:rsidR="00543CF6" w:rsidRPr="00AA68BD" w:rsidRDefault="00543CF6" w:rsidP="00AA68BD">
      <w:pPr>
        <w:spacing w:line="360" w:lineRule="auto"/>
        <w:rPr>
          <w:rFonts w:ascii="Arial" w:hAnsi="Arial" w:cs="Arial"/>
          <w:b/>
          <w:bCs/>
          <w:sz w:val="24"/>
          <w:szCs w:val="24"/>
        </w:rPr>
      </w:pPr>
      <w:r w:rsidRPr="00AA68BD">
        <w:rPr>
          <w:rFonts w:ascii="Arial" w:hAnsi="Arial" w:cs="Arial"/>
          <w:b/>
          <w:bCs/>
          <w:sz w:val="24"/>
          <w:szCs w:val="24"/>
        </w:rPr>
        <w:t>La traslación</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¿Qué es la traslación?</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 xml:space="preserve">El movimiento de la Tierra sobre su órbita alrededor del Sol se denomina traslación; este se produce a una velocidad de 29,6 km/s. La órbita terrestre </w:t>
      </w:r>
      <w:r w:rsidRPr="00AA68BD">
        <w:rPr>
          <w:rFonts w:ascii="Arial" w:hAnsi="Arial" w:cs="Arial"/>
          <w:sz w:val="24"/>
          <w:szCs w:val="24"/>
        </w:rPr>
        <w:lastRenderedPageBreak/>
        <w:t xml:space="preserve">alrededor del Sol es elíptica, no corresponde a una circunferencia como se creía en tiempos antiguos. </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El tiempo que tarda la Tierra en completar una órbita alrededor del Sol se denomina año solar y tiene una duración de 365 días y 6 horas.</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Los efectos de la traslación</w:t>
      </w:r>
      <w:r w:rsidR="00C314FF" w:rsidRPr="00AA68BD">
        <w:rPr>
          <w:rFonts w:ascii="Arial" w:hAnsi="Arial" w:cs="Arial"/>
          <w:i/>
          <w:iCs/>
          <w:sz w:val="24"/>
          <w:szCs w:val="24"/>
        </w:rPr>
        <w:t>: l</w:t>
      </w:r>
      <w:r w:rsidRPr="00AA68BD">
        <w:rPr>
          <w:rFonts w:ascii="Arial" w:hAnsi="Arial" w:cs="Arial"/>
          <w:i/>
          <w:iCs/>
          <w:sz w:val="24"/>
          <w:szCs w:val="24"/>
        </w:rPr>
        <w:t>as estaciones</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 xml:space="preserve">Las estaciones están ligadas a los fenómenos de rotación y traslación. De acuerdo con la estación, los rayos solares llegan a la superficie terrestre con distinta intensidad, de tal manera que producen diferentes grados de calentamiento. Estas variaciones se deben a la inclinación del eje terrestre. </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Por ejemplo, hacia el mes de junio</w:t>
      </w:r>
      <w:ins w:id="40" w:author="María" w:date="2015-09-16T10:31:00Z">
        <w:r w:rsidR="00C35B80">
          <w:rPr>
            <w:rFonts w:ascii="Arial" w:hAnsi="Arial" w:cs="Arial"/>
            <w:sz w:val="24"/>
            <w:szCs w:val="24"/>
          </w:rPr>
          <w:t>,</w:t>
        </w:r>
      </w:ins>
      <w:r w:rsidRPr="00AA68BD">
        <w:rPr>
          <w:rFonts w:ascii="Arial" w:hAnsi="Arial" w:cs="Arial"/>
          <w:sz w:val="24"/>
          <w:szCs w:val="24"/>
        </w:rPr>
        <w:t xml:space="preserve"> la Tierra se encuentra en una posición en la que el hemisferio norte se halla más cerca del Sol que el hemisferio sur. Por tanto, los rayos solares calientan con mayor intensidad el hemisferio norte, provocando la estación de verano, y con menor intensidad el sur, provocando la estación de invierno.</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 xml:space="preserve">Lo contrario sucede hacia el mes de diciembre, fecha en la que el hemisferio sur se encuentra más cerca del Sol que el hemisferio norte; por tanto es invierno en el </w:t>
      </w:r>
      <w:del w:id="41" w:author="María" w:date="2015-09-16T10:32:00Z">
        <w:r w:rsidRPr="00AA68BD" w:rsidDel="00C35B80">
          <w:rPr>
            <w:rFonts w:ascii="Arial" w:hAnsi="Arial" w:cs="Arial"/>
            <w:sz w:val="24"/>
            <w:szCs w:val="24"/>
          </w:rPr>
          <w:delText xml:space="preserve">hemisferio </w:delText>
        </w:r>
      </w:del>
      <w:r w:rsidRPr="00AA68BD">
        <w:rPr>
          <w:rFonts w:ascii="Arial" w:hAnsi="Arial" w:cs="Arial"/>
          <w:sz w:val="24"/>
          <w:szCs w:val="24"/>
        </w:rPr>
        <w:t>norte y verano en el sur.</w:t>
      </w:r>
    </w:p>
    <w:p w:rsidR="00543CF6" w:rsidRPr="00AA68BD" w:rsidRDefault="00543CF6" w:rsidP="00AA68BD">
      <w:pPr>
        <w:spacing w:line="360" w:lineRule="auto"/>
        <w:rPr>
          <w:rFonts w:ascii="Arial" w:hAnsi="Arial" w:cs="Arial"/>
          <w:b/>
          <w:bCs/>
          <w:sz w:val="24"/>
          <w:szCs w:val="24"/>
        </w:rPr>
      </w:pPr>
      <w:r w:rsidRPr="00AA68BD">
        <w:rPr>
          <w:rFonts w:ascii="Arial" w:hAnsi="Arial" w:cs="Arial"/>
          <w:b/>
          <w:bCs/>
          <w:sz w:val="24"/>
          <w:szCs w:val="24"/>
        </w:rPr>
        <w:t xml:space="preserve">La precesión </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¿Qué es la precesión?</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 xml:space="preserve">El movimiento de precesión es similar al movimiento que traza el extremo superior de un trompo. A medida que el trompo gira, su extremo superior describe un movimiento circular.  La precesión es un movimiento planetario que se sucede a escalas de tiempo que deben ser medidas en miles de años. Nuestro planeta demora </w:t>
      </w:r>
      <w:ins w:id="42" w:author="María" w:date="2015-09-16T10:32:00Z">
        <w:r w:rsidR="00C35B80" w:rsidRPr="00AA68BD">
          <w:rPr>
            <w:rFonts w:ascii="Arial" w:hAnsi="Arial" w:cs="Arial"/>
            <w:sz w:val="24"/>
            <w:szCs w:val="24"/>
          </w:rPr>
          <w:t>aproximadamente 26.000 años</w:t>
        </w:r>
        <w:r w:rsidR="00C35B80" w:rsidRPr="00AA68BD">
          <w:rPr>
            <w:rFonts w:ascii="Arial" w:hAnsi="Arial" w:cs="Arial"/>
            <w:sz w:val="24"/>
            <w:szCs w:val="24"/>
          </w:rPr>
          <w:t xml:space="preserve"> </w:t>
        </w:r>
      </w:ins>
      <w:r w:rsidRPr="00AA68BD">
        <w:rPr>
          <w:rFonts w:ascii="Arial" w:hAnsi="Arial" w:cs="Arial"/>
          <w:sz w:val="24"/>
          <w:szCs w:val="24"/>
        </w:rPr>
        <w:t xml:space="preserve">en completar su ciclo </w:t>
      </w:r>
      <w:del w:id="43" w:author="María" w:date="2015-09-16T10:32:00Z">
        <w:r w:rsidRPr="00AA68BD" w:rsidDel="00C35B80">
          <w:rPr>
            <w:rFonts w:ascii="Arial" w:hAnsi="Arial" w:cs="Arial"/>
            <w:sz w:val="24"/>
            <w:szCs w:val="24"/>
          </w:rPr>
          <w:delText xml:space="preserve">completo </w:delText>
        </w:r>
      </w:del>
      <w:r w:rsidRPr="00AA68BD">
        <w:rPr>
          <w:rFonts w:ascii="Arial" w:hAnsi="Arial" w:cs="Arial"/>
          <w:sz w:val="24"/>
          <w:szCs w:val="24"/>
        </w:rPr>
        <w:t>de precesión</w:t>
      </w:r>
      <w:del w:id="44" w:author="María" w:date="2015-09-16T10:32:00Z">
        <w:r w:rsidRPr="00AA68BD" w:rsidDel="00C35B80">
          <w:rPr>
            <w:rFonts w:ascii="Arial" w:hAnsi="Arial" w:cs="Arial"/>
            <w:sz w:val="24"/>
            <w:szCs w:val="24"/>
          </w:rPr>
          <w:delText xml:space="preserve"> aproximadamente 26.000 años</w:delText>
        </w:r>
      </w:del>
      <w:r w:rsidRPr="00AA68BD">
        <w:rPr>
          <w:rFonts w:ascii="Arial" w:hAnsi="Arial" w:cs="Arial"/>
          <w:sz w:val="24"/>
          <w:szCs w:val="24"/>
        </w:rPr>
        <w:t>.</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Los efectos de la precesión</w:t>
      </w:r>
      <w:r w:rsidR="00C314FF" w:rsidRPr="00AA68BD">
        <w:rPr>
          <w:rFonts w:ascii="Arial" w:hAnsi="Arial" w:cs="Arial"/>
          <w:i/>
          <w:iCs/>
          <w:sz w:val="24"/>
          <w:szCs w:val="24"/>
        </w:rPr>
        <w:t>: el cambio de dirección del eje terrestre</w:t>
      </w:r>
      <w:r w:rsidRPr="00AA68BD">
        <w:rPr>
          <w:rFonts w:ascii="Arial" w:hAnsi="Arial" w:cs="Arial"/>
          <w:i/>
          <w:iCs/>
          <w:sz w:val="24"/>
          <w:szCs w:val="24"/>
        </w:rPr>
        <w:t xml:space="preserve"> </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lastRenderedPageBreak/>
        <w:t xml:space="preserve">Durante las diferentes etapas del movimiento de precesión, el eje terrestre apunta hacia una dirección diferente del Universo cada vez, retornando </w:t>
      </w:r>
      <w:ins w:id="45" w:author="María" w:date="2015-09-16T10:33:00Z">
        <w:r w:rsidR="00C35B80">
          <w:rPr>
            <w:rFonts w:ascii="Arial" w:hAnsi="Arial" w:cs="Arial"/>
            <w:sz w:val="24"/>
            <w:szCs w:val="24"/>
          </w:rPr>
          <w:t xml:space="preserve">de nuevo </w:t>
        </w:r>
      </w:ins>
      <w:bookmarkStart w:id="46" w:name="_GoBack"/>
      <w:bookmarkEnd w:id="46"/>
      <w:del w:id="47" w:author="María" w:date="2015-09-16T10:33:00Z">
        <w:r w:rsidRPr="00AA68BD" w:rsidDel="00C35B80">
          <w:rPr>
            <w:rFonts w:ascii="Arial" w:hAnsi="Arial" w:cs="Arial"/>
            <w:sz w:val="24"/>
            <w:szCs w:val="24"/>
          </w:rPr>
          <w:delText xml:space="preserve">nuevamente </w:delText>
        </w:r>
      </w:del>
      <w:r w:rsidRPr="00AA68BD">
        <w:rPr>
          <w:rFonts w:ascii="Arial" w:hAnsi="Arial" w:cs="Arial"/>
          <w:sz w:val="24"/>
          <w:szCs w:val="24"/>
        </w:rPr>
        <w:t>al punto inicial.</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La estrella polar es ese punto al cual señala hoy en día el eje terrestre. Dentro de miles de años, debido al movimiento de precesión, el eje de la Tierra ya no apuntará a la estrella polar sino a una estrella diferente.</w:t>
      </w:r>
    </w:p>
    <w:sectPr w:rsidR="00543CF6" w:rsidRPr="00AA68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E68EB"/>
    <w:multiLevelType w:val="hybridMultilevel"/>
    <w:tmpl w:val="8F40FF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C6C"/>
    <w:rsid w:val="0007134B"/>
    <w:rsid w:val="00071F72"/>
    <w:rsid w:val="00084B3C"/>
    <w:rsid w:val="000B7DFE"/>
    <w:rsid w:val="001A00C4"/>
    <w:rsid w:val="001B6233"/>
    <w:rsid w:val="001E253F"/>
    <w:rsid w:val="001F2443"/>
    <w:rsid w:val="001F3F79"/>
    <w:rsid w:val="001F4396"/>
    <w:rsid w:val="002048FE"/>
    <w:rsid w:val="002A3557"/>
    <w:rsid w:val="002C6FD9"/>
    <w:rsid w:val="003F0BEC"/>
    <w:rsid w:val="003F57E6"/>
    <w:rsid w:val="005236EE"/>
    <w:rsid w:val="00527F75"/>
    <w:rsid w:val="00543CF6"/>
    <w:rsid w:val="0056063C"/>
    <w:rsid w:val="0059438E"/>
    <w:rsid w:val="005E5E28"/>
    <w:rsid w:val="006040A5"/>
    <w:rsid w:val="006264B6"/>
    <w:rsid w:val="006272CA"/>
    <w:rsid w:val="00631434"/>
    <w:rsid w:val="0076742A"/>
    <w:rsid w:val="00772ED2"/>
    <w:rsid w:val="007F2B05"/>
    <w:rsid w:val="00800EF1"/>
    <w:rsid w:val="0082060D"/>
    <w:rsid w:val="0095053F"/>
    <w:rsid w:val="00974C6C"/>
    <w:rsid w:val="009D4AE6"/>
    <w:rsid w:val="009F6B29"/>
    <w:rsid w:val="00A07C25"/>
    <w:rsid w:val="00A14C0C"/>
    <w:rsid w:val="00A377F1"/>
    <w:rsid w:val="00AA68BD"/>
    <w:rsid w:val="00AC2441"/>
    <w:rsid w:val="00AD19C1"/>
    <w:rsid w:val="00AF1966"/>
    <w:rsid w:val="00AF32F4"/>
    <w:rsid w:val="00AF7006"/>
    <w:rsid w:val="00C314FF"/>
    <w:rsid w:val="00C35B80"/>
    <w:rsid w:val="00C51819"/>
    <w:rsid w:val="00D32997"/>
    <w:rsid w:val="00D545B5"/>
    <w:rsid w:val="00D54828"/>
    <w:rsid w:val="00D620F1"/>
    <w:rsid w:val="00F32A10"/>
    <w:rsid w:val="00FA4B2B"/>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7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F2443"/>
    <w:pPr>
      <w:ind w:left="720"/>
      <w:contextualSpacing/>
    </w:pPr>
  </w:style>
  <w:style w:type="character" w:styleId="Hipervnculo">
    <w:name w:val="Hyperlink"/>
    <w:basedOn w:val="Fuentedeprrafopredeter"/>
    <w:uiPriority w:val="99"/>
    <w:unhideWhenUsed/>
    <w:rsid w:val="00800EF1"/>
    <w:rPr>
      <w:color w:val="0563C1" w:themeColor="hyperlink"/>
      <w:u w:val="single"/>
    </w:rPr>
  </w:style>
  <w:style w:type="paragraph" w:styleId="Textodeglobo">
    <w:name w:val="Balloon Text"/>
    <w:basedOn w:val="Normal"/>
    <w:link w:val="TextodegloboCar"/>
    <w:uiPriority w:val="99"/>
    <w:semiHidden/>
    <w:unhideWhenUsed/>
    <w:rsid w:val="00AA6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8BD"/>
    <w:rPr>
      <w:rFonts w:ascii="Tahoma" w:hAnsi="Tahoma" w:cs="Tahoma"/>
      <w:sz w:val="16"/>
      <w:szCs w:val="16"/>
    </w:rPr>
  </w:style>
  <w:style w:type="character" w:styleId="Hipervnculovisitado">
    <w:name w:val="FollowedHyperlink"/>
    <w:basedOn w:val="Fuentedeprrafopredeter"/>
    <w:uiPriority w:val="99"/>
    <w:semiHidden/>
    <w:unhideWhenUsed/>
    <w:rsid w:val="0076742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7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F2443"/>
    <w:pPr>
      <w:ind w:left="720"/>
      <w:contextualSpacing/>
    </w:pPr>
  </w:style>
  <w:style w:type="character" w:styleId="Hipervnculo">
    <w:name w:val="Hyperlink"/>
    <w:basedOn w:val="Fuentedeprrafopredeter"/>
    <w:uiPriority w:val="99"/>
    <w:unhideWhenUsed/>
    <w:rsid w:val="00800EF1"/>
    <w:rPr>
      <w:color w:val="0563C1" w:themeColor="hyperlink"/>
      <w:u w:val="single"/>
    </w:rPr>
  </w:style>
  <w:style w:type="paragraph" w:styleId="Textodeglobo">
    <w:name w:val="Balloon Text"/>
    <w:basedOn w:val="Normal"/>
    <w:link w:val="TextodegloboCar"/>
    <w:uiPriority w:val="99"/>
    <w:semiHidden/>
    <w:unhideWhenUsed/>
    <w:rsid w:val="00AA6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8BD"/>
    <w:rPr>
      <w:rFonts w:ascii="Tahoma" w:hAnsi="Tahoma" w:cs="Tahoma"/>
      <w:sz w:val="16"/>
      <w:szCs w:val="16"/>
    </w:rPr>
  </w:style>
  <w:style w:type="character" w:styleId="Hipervnculovisitado">
    <w:name w:val="FollowedHyperlink"/>
    <w:basedOn w:val="Fuentedeprrafopredeter"/>
    <w:uiPriority w:val="99"/>
    <w:semiHidden/>
    <w:unhideWhenUsed/>
    <w:rsid w:val="007674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47031">
      <w:bodyDiv w:val="1"/>
      <w:marLeft w:val="0"/>
      <w:marRight w:val="0"/>
      <w:marTop w:val="0"/>
      <w:marBottom w:val="0"/>
      <w:divBdr>
        <w:top w:val="none" w:sz="0" w:space="0" w:color="auto"/>
        <w:left w:val="none" w:sz="0" w:space="0" w:color="auto"/>
        <w:bottom w:val="none" w:sz="0" w:space="0" w:color="auto"/>
        <w:right w:val="none" w:sz="0" w:space="0" w:color="auto"/>
      </w:divBdr>
    </w:div>
    <w:div w:id="73894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shutterstock.com/subscribe?clicksrc=inline_thumb" TargetMode="External"/><Relationship Id="rId11" Type="http://schemas.openxmlformats.org/officeDocument/2006/relationships/image" Target="media/image5.jpeg"/><Relationship Id="rId24" Type="http://schemas.openxmlformats.org/officeDocument/2006/relationships/hyperlink" Target="Astrom&#237;a.%20Movimientos%20de%20la%20Tierra%20%5bVER%5d."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www.astromia.com/tierraluna/movtierra.htm"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15</Pages>
  <Words>1946</Words>
  <Characters>10707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María</cp:lastModifiedBy>
  <cp:revision>29</cp:revision>
  <dcterms:created xsi:type="dcterms:W3CDTF">2015-09-03T14:21:00Z</dcterms:created>
  <dcterms:modified xsi:type="dcterms:W3CDTF">2015-09-16T15:34:00Z</dcterms:modified>
</cp:coreProperties>
</file>