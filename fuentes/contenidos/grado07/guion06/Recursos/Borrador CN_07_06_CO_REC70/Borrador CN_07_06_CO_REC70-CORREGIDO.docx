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E8B" w:rsidRPr="008008A5" w:rsidRDefault="00C05E8B" w:rsidP="008008A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8008A5">
        <w:rPr>
          <w:rFonts w:ascii="Arial" w:hAnsi="Arial" w:cs="Arial"/>
          <w:b/>
          <w:bCs/>
          <w:color w:val="FF0000"/>
          <w:lang w:val="es-CO"/>
        </w:rPr>
        <w:t xml:space="preserve">Borrador </w:t>
      </w:r>
      <w:proofErr w:type="spellStart"/>
      <w:r w:rsidRPr="008008A5">
        <w:rPr>
          <w:rFonts w:ascii="Arial" w:hAnsi="Arial" w:cs="Arial"/>
          <w:b/>
          <w:bCs/>
          <w:color w:val="FF0000"/>
          <w:lang w:val="es-CO"/>
        </w:rPr>
        <w:t>CN_06_07_CO_REC70</w:t>
      </w:r>
      <w:proofErr w:type="spellEnd"/>
    </w:p>
    <w:p w:rsidR="00C05E8B" w:rsidRPr="008008A5" w:rsidRDefault="00C05E8B" w:rsidP="008008A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A156FE" w:rsidRPr="008008A5" w:rsidRDefault="00A156FE" w:rsidP="008008A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8008A5">
        <w:rPr>
          <w:rFonts w:ascii="Arial" w:hAnsi="Arial" w:cs="Arial"/>
          <w:b/>
          <w:bCs/>
          <w:color w:val="FF0000"/>
          <w:lang w:val="es-CO"/>
        </w:rPr>
        <w:t xml:space="preserve">Refuerza tu aprendizaje: Las capas esféricas de la </w:t>
      </w:r>
      <w:del w:id="0" w:author="María" w:date="2015-09-15T15:17:00Z">
        <w:r w:rsidRPr="008008A5" w:rsidDel="008008A5">
          <w:rPr>
            <w:rFonts w:ascii="Arial" w:hAnsi="Arial" w:cs="Arial"/>
            <w:b/>
            <w:bCs/>
            <w:color w:val="FF0000"/>
            <w:lang w:val="es-CO"/>
          </w:rPr>
          <w:delText>tierra</w:delText>
        </w:r>
      </w:del>
      <w:ins w:id="1" w:author="María" w:date="2015-09-15T15:17:00Z">
        <w:r w:rsidR="008008A5">
          <w:rPr>
            <w:rFonts w:ascii="Arial" w:hAnsi="Arial" w:cs="Arial"/>
            <w:b/>
            <w:bCs/>
            <w:color w:val="FF0000"/>
            <w:lang w:val="es-CO"/>
          </w:rPr>
          <w:t>T</w:t>
        </w:r>
        <w:r w:rsidR="008008A5" w:rsidRPr="008008A5">
          <w:rPr>
            <w:rFonts w:ascii="Arial" w:hAnsi="Arial" w:cs="Arial"/>
            <w:b/>
            <w:bCs/>
            <w:color w:val="FF0000"/>
            <w:lang w:val="es-CO"/>
          </w:rPr>
          <w:t>ierra</w:t>
        </w:r>
      </w:ins>
      <w:r w:rsidRPr="008008A5">
        <w:rPr>
          <w:rFonts w:ascii="Arial" w:hAnsi="Arial" w:cs="Arial"/>
          <w:b/>
          <w:bCs/>
          <w:color w:val="FF0000"/>
          <w:lang w:val="es-CO"/>
        </w:rPr>
        <w:tab/>
      </w:r>
    </w:p>
    <w:p w:rsidR="00A156FE" w:rsidRPr="008008A5" w:rsidRDefault="00A156FE" w:rsidP="008008A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8008A5">
        <w:rPr>
          <w:rFonts w:ascii="Arial" w:hAnsi="Arial" w:cs="Arial"/>
          <w:b/>
          <w:bCs/>
          <w:color w:val="FF0000"/>
          <w:lang w:val="es-CO"/>
        </w:rPr>
        <w:t xml:space="preserve">Actividad que consolida conocimientos sobre </w:t>
      </w:r>
      <w:del w:id="2" w:author="María" w:date="2015-09-15T15:17:00Z">
        <w:r w:rsidRPr="008008A5" w:rsidDel="008008A5">
          <w:rPr>
            <w:rFonts w:ascii="Arial" w:hAnsi="Arial" w:cs="Arial"/>
            <w:b/>
            <w:bCs/>
            <w:color w:val="FF0000"/>
            <w:lang w:val="es-CO"/>
          </w:rPr>
          <w:delText xml:space="preserve">Las </w:delText>
        </w:r>
      </w:del>
      <w:ins w:id="3" w:author="María" w:date="2015-09-15T15:17:00Z">
        <w:r w:rsidR="008008A5">
          <w:rPr>
            <w:rFonts w:ascii="Arial" w:hAnsi="Arial" w:cs="Arial"/>
            <w:b/>
            <w:bCs/>
            <w:color w:val="FF0000"/>
            <w:lang w:val="es-CO"/>
          </w:rPr>
          <w:t>l</w:t>
        </w:r>
        <w:r w:rsidR="008008A5" w:rsidRPr="008008A5">
          <w:rPr>
            <w:rFonts w:ascii="Arial" w:hAnsi="Arial" w:cs="Arial"/>
            <w:b/>
            <w:bCs/>
            <w:color w:val="FF0000"/>
            <w:lang w:val="es-CO"/>
          </w:rPr>
          <w:t xml:space="preserve">as </w:t>
        </w:r>
      </w:ins>
      <w:r w:rsidRPr="008008A5">
        <w:rPr>
          <w:rFonts w:ascii="Arial" w:hAnsi="Arial" w:cs="Arial"/>
          <w:b/>
          <w:bCs/>
          <w:color w:val="FF0000"/>
          <w:lang w:val="es-CO"/>
        </w:rPr>
        <w:t xml:space="preserve">capas esféricas de la </w:t>
      </w:r>
      <w:del w:id="4" w:author="María" w:date="2015-09-15T15:17:00Z">
        <w:r w:rsidRPr="008008A5" w:rsidDel="008008A5">
          <w:rPr>
            <w:rFonts w:ascii="Arial" w:hAnsi="Arial" w:cs="Arial"/>
            <w:b/>
            <w:bCs/>
            <w:color w:val="FF0000"/>
            <w:lang w:val="es-CO"/>
          </w:rPr>
          <w:delText>tierra</w:delText>
        </w:r>
      </w:del>
      <w:ins w:id="5" w:author="María" w:date="2015-09-15T15:17:00Z">
        <w:r w:rsidR="008008A5">
          <w:rPr>
            <w:rFonts w:ascii="Arial" w:hAnsi="Arial" w:cs="Arial"/>
            <w:b/>
            <w:bCs/>
            <w:color w:val="FF0000"/>
            <w:lang w:val="es-CO"/>
          </w:rPr>
          <w:t>T</w:t>
        </w:r>
        <w:r w:rsidR="008008A5" w:rsidRPr="008008A5">
          <w:rPr>
            <w:rFonts w:ascii="Arial" w:hAnsi="Arial" w:cs="Arial"/>
            <w:b/>
            <w:bCs/>
            <w:color w:val="FF0000"/>
            <w:lang w:val="es-CO"/>
          </w:rPr>
          <w:t>ierra</w:t>
        </w:r>
      </w:ins>
      <w:r w:rsidRPr="008008A5">
        <w:rPr>
          <w:rFonts w:ascii="Arial" w:hAnsi="Arial" w:cs="Arial"/>
          <w:b/>
          <w:bCs/>
          <w:color w:val="FF0000"/>
          <w:lang w:val="es-CO"/>
        </w:rPr>
        <w:tab/>
      </w:r>
    </w:p>
    <w:p w:rsidR="00FB791E" w:rsidRPr="008008A5" w:rsidRDefault="00A156FE" w:rsidP="008008A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8008A5">
        <w:rPr>
          <w:rFonts w:ascii="Arial" w:hAnsi="Arial" w:cs="Arial"/>
          <w:b/>
          <w:bCs/>
          <w:color w:val="FF0000"/>
          <w:lang w:val="es-CO"/>
        </w:rPr>
        <w:t>NUEVO</w:t>
      </w:r>
      <w:r w:rsidRPr="008008A5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8008A5">
        <w:rPr>
          <w:rFonts w:ascii="Arial" w:hAnsi="Arial" w:cs="Arial"/>
          <w:b/>
          <w:bCs/>
          <w:color w:val="FF0000"/>
          <w:lang w:val="es-CO"/>
        </w:rPr>
        <w:tab/>
      </w:r>
      <w:proofErr w:type="spellStart"/>
      <w:r w:rsidRPr="008008A5">
        <w:rPr>
          <w:rFonts w:ascii="Arial" w:hAnsi="Arial" w:cs="Arial"/>
          <w:b/>
          <w:bCs/>
          <w:color w:val="FF0000"/>
          <w:lang w:val="es-CO"/>
        </w:rPr>
        <w:t>M101A</w:t>
      </w:r>
      <w:proofErr w:type="spellEnd"/>
    </w:p>
    <w:p w:rsidR="00FB791E" w:rsidRPr="008008A5" w:rsidRDefault="00FB791E" w:rsidP="008008A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355D7D" w:rsidRPr="008008A5" w:rsidRDefault="00355D7D" w:rsidP="008008A5">
      <w:pPr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8008A5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8008A5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FB791E" w:rsidRPr="008008A5">
        <w:rPr>
          <w:rFonts w:ascii="Arial" w:hAnsi="Arial" w:cs="Arial"/>
          <w:color w:val="000000" w:themeColor="text1"/>
          <w:lang w:val="es-CO"/>
          <w:rPrChange w:id="6" w:author="María" w:date="2015-09-15T15:17:00Z">
            <w:rPr>
              <w:rFonts w:ascii="Arial" w:hAnsi="Arial" w:cs="Arial"/>
              <w:b/>
              <w:color w:val="000000" w:themeColor="text1"/>
              <w:lang w:val="es-CO"/>
            </w:rPr>
          </w:rPrChange>
        </w:rPr>
        <w:t>C</w:t>
      </w:r>
      <w:r w:rsidRPr="008008A5">
        <w:rPr>
          <w:rFonts w:ascii="Arial" w:hAnsi="Arial" w:cs="Arial"/>
          <w:color w:val="000000" w:themeColor="text1"/>
          <w:lang w:val="es-CO"/>
        </w:rPr>
        <w:t xml:space="preserve">ontesta a las siguientes preguntas relacionadas con </w:t>
      </w:r>
      <w:r w:rsidR="00A156FE" w:rsidRPr="008008A5">
        <w:rPr>
          <w:rFonts w:ascii="Arial" w:hAnsi="Arial" w:cs="Arial"/>
          <w:color w:val="000000" w:themeColor="text1"/>
          <w:lang w:val="es-CO"/>
        </w:rPr>
        <w:t>las capas esféricas de la tierra.</w:t>
      </w:r>
    </w:p>
    <w:p w:rsidR="00355D7D" w:rsidRPr="008008A5" w:rsidRDefault="00355D7D" w:rsidP="008008A5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D63019" w:rsidRPr="008008A5" w:rsidRDefault="00355D7D" w:rsidP="008008A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color w:val="000000" w:themeColor="text1"/>
          <w:sz w:val="24"/>
          <w:szCs w:val="24"/>
        </w:rPr>
        <w:t>¿</w:t>
      </w:r>
      <w:r w:rsidR="00D63019" w:rsidRPr="008008A5">
        <w:rPr>
          <w:rFonts w:ascii="Arial" w:hAnsi="Arial" w:cs="Arial"/>
          <w:color w:val="000000" w:themeColor="text1"/>
          <w:sz w:val="24"/>
          <w:szCs w:val="24"/>
        </w:rPr>
        <w:t>Por qué las capas que rodean nuestro planeta se denominan capas esféricas?</w:t>
      </w:r>
    </w:p>
    <w:p w:rsidR="00BF3C50" w:rsidRPr="008008A5" w:rsidRDefault="00BF3C50" w:rsidP="008008A5">
      <w:pPr>
        <w:spacing w:after="160" w:line="360" w:lineRule="auto"/>
        <w:rPr>
          <w:rFonts w:ascii="Arial" w:hAnsi="Arial" w:cs="Arial"/>
        </w:rPr>
      </w:pPr>
      <w:r w:rsidRPr="008008A5">
        <w:rPr>
          <w:rFonts w:ascii="Arial" w:hAnsi="Arial" w:cs="Arial"/>
          <w:noProof/>
          <w:color w:val="C2E1ED"/>
          <w:lang w:val="es-CO" w:eastAsia="es-CO"/>
        </w:rPr>
        <w:drawing>
          <wp:inline distT="0" distB="0" distL="0" distR="0" wp14:anchorId="2E8DC3FD" wp14:editId="0FA49A01">
            <wp:extent cx="1200150" cy="853440"/>
            <wp:effectExtent l="0" t="0" r="0" b="0"/>
            <wp:docPr id="7" name="Imagen 7" descr="http://thumb9.shutterstock.com/display_pic_with_logo/298978/176122442/stock-photo-space-landscape-earth-and-sun-17612244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298978/176122442/stock-photo-space-landscape-earth-and-sun-17612244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16" cy="85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F95B2C" w:rsidRPr="008008A5">
        <w:rPr>
          <w:rFonts w:ascii="Arial" w:hAnsi="Arial" w:cs="Arial"/>
        </w:rPr>
        <w:t>Figura</w:t>
      </w:r>
      <w:proofErr w:type="spellEnd"/>
      <w:r w:rsidR="00F95B2C" w:rsidRPr="008008A5">
        <w:rPr>
          <w:rFonts w:ascii="Arial" w:hAnsi="Arial" w:cs="Arial"/>
        </w:rPr>
        <w:t xml:space="preserve"> 1</w:t>
      </w:r>
    </w:p>
    <w:p w:rsidR="00BF3C50" w:rsidRPr="008008A5" w:rsidRDefault="00BF3C50" w:rsidP="008008A5">
      <w:pPr>
        <w:spacing w:after="160" w:line="360" w:lineRule="auto"/>
        <w:rPr>
          <w:rFonts w:ascii="Arial" w:hAnsi="Arial" w:cs="Arial"/>
        </w:rPr>
      </w:pPr>
      <w:r w:rsidRPr="008008A5">
        <w:rPr>
          <w:rFonts w:ascii="Arial" w:hAnsi="Arial" w:cs="Arial"/>
        </w:rPr>
        <w:t>193441520</w:t>
      </w:r>
    </w:p>
    <w:p w:rsidR="00D63019" w:rsidRPr="008008A5" w:rsidRDefault="00355D7D" w:rsidP="008008A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t>¿</w:t>
      </w:r>
      <w:r w:rsidR="00D63019" w:rsidRPr="008008A5">
        <w:rPr>
          <w:rFonts w:ascii="Arial" w:hAnsi="Arial" w:cs="Arial"/>
          <w:sz w:val="24"/>
          <w:szCs w:val="24"/>
        </w:rPr>
        <w:t xml:space="preserve">Cómo fue </w:t>
      </w:r>
      <w:ins w:id="7" w:author="María" w:date="2015-09-15T15:17:00Z">
        <w:r w:rsidR="008008A5">
          <w:rPr>
            <w:rFonts w:ascii="Arial" w:hAnsi="Arial" w:cs="Arial"/>
            <w:sz w:val="24"/>
            <w:szCs w:val="24"/>
          </w:rPr>
          <w:t xml:space="preserve">la </w:t>
        </w:r>
      </w:ins>
      <w:r w:rsidR="00D63019" w:rsidRPr="008008A5">
        <w:rPr>
          <w:rFonts w:ascii="Arial" w:hAnsi="Arial" w:cs="Arial"/>
          <w:sz w:val="24"/>
          <w:szCs w:val="24"/>
        </w:rPr>
        <w:t xml:space="preserve">evolución de la </w:t>
      </w:r>
      <w:del w:id="8" w:author="María" w:date="2015-09-15T15:17:00Z">
        <w:r w:rsidR="00D63019" w:rsidRPr="008008A5" w:rsidDel="008008A5">
          <w:rPr>
            <w:rFonts w:ascii="Arial" w:hAnsi="Arial" w:cs="Arial"/>
            <w:sz w:val="24"/>
            <w:szCs w:val="24"/>
          </w:rPr>
          <w:delText>hidrósfera</w:delText>
        </w:r>
      </w:del>
      <w:ins w:id="9" w:author="María" w:date="2015-09-15T15:17:00Z">
        <w:r w:rsidR="008008A5" w:rsidRPr="008008A5">
          <w:rPr>
            <w:rFonts w:ascii="Arial" w:hAnsi="Arial" w:cs="Arial"/>
            <w:sz w:val="24"/>
            <w:szCs w:val="24"/>
          </w:rPr>
          <w:t>hidr</w:t>
        </w:r>
        <w:r w:rsidR="008008A5">
          <w:rPr>
            <w:rFonts w:ascii="Arial" w:hAnsi="Arial" w:cs="Arial"/>
            <w:sz w:val="24"/>
            <w:szCs w:val="24"/>
          </w:rPr>
          <w:t>o</w:t>
        </w:r>
        <w:r w:rsidR="008008A5" w:rsidRPr="008008A5">
          <w:rPr>
            <w:rFonts w:ascii="Arial" w:hAnsi="Arial" w:cs="Arial"/>
            <w:sz w:val="24"/>
            <w:szCs w:val="24"/>
          </w:rPr>
          <w:t>sfera</w:t>
        </w:r>
      </w:ins>
      <w:r w:rsidR="00D63019" w:rsidRPr="008008A5">
        <w:rPr>
          <w:rFonts w:ascii="Arial" w:hAnsi="Arial" w:cs="Arial"/>
          <w:sz w:val="24"/>
          <w:szCs w:val="24"/>
        </w:rPr>
        <w:t>?</w:t>
      </w:r>
      <w:r w:rsidR="00BF3C50" w:rsidRPr="008008A5">
        <w:rPr>
          <w:rFonts w:ascii="Arial" w:hAnsi="Arial" w:cs="Arial"/>
          <w:sz w:val="24"/>
          <w:szCs w:val="24"/>
        </w:rPr>
        <w:t xml:space="preserve"> Describe el proceso en cuatro etapas.</w:t>
      </w:r>
    </w:p>
    <w:p w:rsidR="00D63019" w:rsidRPr="008008A5" w:rsidRDefault="00D33545" w:rsidP="008008A5">
      <w:pPr>
        <w:pStyle w:val="Prrafodelista"/>
        <w:tabs>
          <w:tab w:val="left" w:pos="6435"/>
        </w:tabs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tab/>
      </w:r>
    </w:p>
    <w:p w:rsidR="00BF3C50" w:rsidRPr="008008A5" w:rsidRDefault="00BF3C50" w:rsidP="008008A5">
      <w:pPr>
        <w:spacing w:after="160" w:line="360" w:lineRule="auto"/>
        <w:rPr>
          <w:rFonts w:ascii="Arial" w:hAnsi="Arial" w:cs="Arial"/>
        </w:rPr>
      </w:pPr>
      <w:r w:rsidRPr="008008A5">
        <w:rPr>
          <w:rFonts w:ascii="Arial" w:hAnsi="Arial" w:cs="Arial"/>
          <w:noProof/>
          <w:lang w:val="es-CO" w:eastAsia="es-CO"/>
        </w:rPr>
        <w:drawing>
          <wp:inline distT="0" distB="0" distL="0" distR="0" wp14:anchorId="38B4CAB7" wp14:editId="0AD1AAB9">
            <wp:extent cx="1152525" cy="1203748"/>
            <wp:effectExtent l="0" t="0" r="0" b="0"/>
            <wp:docPr id="5" name="Imagen 5" descr="http://thumb9.shutterstock.com/display_pic_with_logo/461077/115060456/stock-photo-globe-in-human-hand-against-blue-sky-environmental-protection-concept-elements-of-this-image-11506045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461077/115060456/stock-photo-globe-in-human-hand-against-blue-sky-environmental-protection-concept-elements-of-this-image-11506045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458" cy="12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B2C" w:rsidRPr="008008A5">
        <w:rPr>
          <w:rFonts w:ascii="Arial" w:hAnsi="Arial" w:cs="Arial"/>
        </w:rPr>
        <w:t xml:space="preserve"> </w:t>
      </w:r>
      <w:proofErr w:type="spellStart"/>
      <w:r w:rsidR="0053580F" w:rsidRPr="008008A5">
        <w:rPr>
          <w:rFonts w:ascii="Arial" w:hAnsi="Arial" w:cs="Arial"/>
        </w:rPr>
        <w:t>Figura</w:t>
      </w:r>
      <w:proofErr w:type="spellEnd"/>
      <w:r w:rsidR="0053580F" w:rsidRPr="008008A5">
        <w:rPr>
          <w:rFonts w:ascii="Arial" w:hAnsi="Arial" w:cs="Arial"/>
        </w:rPr>
        <w:t xml:space="preserve"> 2</w:t>
      </w:r>
    </w:p>
    <w:p w:rsidR="00BF3C50" w:rsidRPr="008008A5" w:rsidRDefault="00BF3C50" w:rsidP="008008A5">
      <w:pPr>
        <w:spacing w:after="160" w:line="360" w:lineRule="auto"/>
        <w:rPr>
          <w:rFonts w:ascii="Arial" w:hAnsi="Arial" w:cs="Arial"/>
        </w:rPr>
      </w:pPr>
      <w:r w:rsidRPr="008008A5">
        <w:rPr>
          <w:rFonts w:ascii="Arial" w:hAnsi="Arial" w:cs="Arial"/>
        </w:rPr>
        <w:t>115060456</w:t>
      </w:r>
    </w:p>
    <w:p w:rsidR="00355D7D" w:rsidRPr="008008A5" w:rsidRDefault="00D63019" w:rsidP="008008A5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t>.</w:t>
      </w:r>
    </w:p>
    <w:p w:rsidR="00355D7D" w:rsidRPr="008008A5" w:rsidRDefault="00355D7D" w:rsidP="008008A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t>¿</w:t>
      </w:r>
      <w:r w:rsidR="00BF3C50" w:rsidRPr="008008A5">
        <w:rPr>
          <w:rFonts w:ascii="Arial" w:hAnsi="Arial" w:cs="Arial"/>
          <w:sz w:val="24"/>
          <w:szCs w:val="24"/>
        </w:rPr>
        <w:t>Qué proceso se muestra en la imagen? Descríbelo.</w:t>
      </w:r>
    </w:p>
    <w:p w:rsidR="00BF3C50" w:rsidRPr="008008A5" w:rsidRDefault="00D33545" w:rsidP="008008A5">
      <w:pPr>
        <w:spacing w:after="160" w:line="360" w:lineRule="auto"/>
        <w:rPr>
          <w:rFonts w:ascii="Arial" w:eastAsiaTheme="minorHAnsi" w:hAnsi="Arial" w:cs="Arial"/>
        </w:rPr>
      </w:pPr>
      <w:r w:rsidRPr="008008A5">
        <w:rPr>
          <w:rFonts w:ascii="Arial" w:hAnsi="Arial" w:cs="Arial"/>
          <w:noProof/>
          <w:color w:val="0000FF"/>
          <w:lang w:val="es-CO" w:eastAsia="es-CO"/>
        </w:rPr>
        <w:drawing>
          <wp:inline distT="0" distB="0" distL="0" distR="0" wp14:anchorId="288F1F53" wp14:editId="15B17BC3">
            <wp:extent cx="1543601" cy="1066800"/>
            <wp:effectExtent l="0" t="0" r="0" b="0"/>
            <wp:docPr id="8" name="Imagen 8" descr="Vector schematic representation of the water cycle in nature -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ector schematic representation of the water cycle in nature - stock vect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346" cy="10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80F" w:rsidRPr="008008A5">
        <w:rPr>
          <w:rFonts w:ascii="Arial" w:hAnsi="Arial" w:cs="Arial"/>
        </w:rPr>
        <w:t xml:space="preserve"> </w:t>
      </w:r>
      <w:proofErr w:type="spellStart"/>
      <w:r w:rsidR="0053580F" w:rsidRPr="008008A5">
        <w:rPr>
          <w:rFonts w:ascii="Arial" w:hAnsi="Arial" w:cs="Arial"/>
        </w:rPr>
        <w:t>Figura</w:t>
      </w:r>
      <w:proofErr w:type="spellEnd"/>
      <w:r w:rsidR="0053580F" w:rsidRPr="008008A5">
        <w:rPr>
          <w:rFonts w:ascii="Arial" w:hAnsi="Arial" w:cs="Arial"/>
        </w:rPr>
        <w:t xml:space="preserve"> 3</w:t>
      </w:r>
    </w:p>
    <w:p w:rsidR="00D03F81" w:rsidRPr="008008A5" w:rsidRDefault="00D03F81" w:rsidP="008008A5">
      <w:pPr>
        <w:spacing w:after="160" w:line="360" w:lineRule="auto"/>
        <w:rPr>
          <w:rFonts w:ascii="Arial" w:eastAsiaTheme="minorHAnsi" w:hAnsi="Arial" w:cs="Arial"/>
        </w:rPr>
      </w:pPr>
      <w:r w:rsidRPr="008008A5">
        <w:rPr>
          <w:rFonts w:ascii="Arial" w:eastAsiaTheme="minorHAnsi" w:hAnsi="Arial" w:cs="Arial"/>
        </w:rPr>
        <w:t>114207889</w:t>
      </w:r>
    </w:p>
    <w:p w:rsidR="00BF3C50" w:rsidRPr="008008A5" w:rsidRDefault="00BF3C50" w:rsidP="008008A5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BF3C50" w:rsidRPr="008008A5" w:rsidRDefault="00997022" w:rsidP="008008A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lastRenderedPageBreak/>
        <w:t>¿</w:t>
      </w:r>
      <w:r w:rsidR="00D03F81" w:rsidRPr="008008A5">
        <w:rPr>
          <w:rFonts w:ascii="Arial" w:hAnsi="Arial" w:cs="Arial"/>
          <w:sz w:val="24"/>
          <w:szCs w:val="24"/>
        </w:rPr>
        <w:t>Cuál es el papel de la capa de ozono?</w:t>
      </w:r>
      <w:del w:id="10" w:author="María" w:date="2015-09-15T15:18:00Z">
        <w:r w:rsidR="00BF3C50" w:rsidRPr="008008A5" w:rsidDel="008008A5">
          <w:rPr>
            <w:rFonts w:ascii="Arial" w:hAnsi="Arial" w:cs="Arial"/>
            <w:sz w:val="24"/>
            <w:szCs w:val="24"/>
          </w:rPr>
          <w:delText>.</w:delText>
        </w:r>
      </w:del>
    </w:p>
    <w:p w:rsidR="00BF3C50" w:rsidRPr="008008A5" w:rsidRDefault="00BF3C50" w:rsidP="008008A5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D03F81" w:rsidRPr="008008A5" w:rsidRDefault="00D03F81" w:rsidP="008008A5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noProof/>
          <w:color w:val="C2E1ED"/>
          <w:sz w:val="24"/>
          <w:szCs w:val="24"/>
          <w:lang w:eastAsia="es-CO"/>
        </w:rPr>
        <w:drawing>
          <wp:inline distT="0" distB="0" distL="0" distR="0" wp14:anchorId="54E59BB0" wp14:editId="0792A374">
            <wp:extent cx="1340950" cy="1066800"/>
            <wp:effectExtent l="0" t="0" r="0" b="0"/>
            <wp:docPr id="9" name="Imagen 9" descr="http://thumb1.shutterstock.com/display_pic_with_logo/54269/280694420/stock-photo-atmospheric-ozone-filtering-the-sun-ultraviolet-rays-digital-illustration-280694420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54269/280694420/stock-photo-atmospheric-ozone-filtering-the-sun-ultraviolet-rays-digital-illustration-280694420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39" cy="10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80F" w:rsidRPr="008008A5">
        <w:rPr>
          <w:rFonts w:ascii="Arial" w:hAnsi="Arial" w:cs="Arial"/>
          <w:sz w:val="24"/>
          <w:szCs w:val="24"/>
        </w:rPr>
        <w:t xml:space="preserve"> Figura 4</w:t>
      </w:r>
    </w:p>
    <w:p w:rsidR="00BF3C50" w:rsidRPr="008008A5" w:rsidRDefault="00BF3C50" w:rsidP="008008A5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BF3C50" w:rsidRPr="008008A5" w:rsidRDefault="00D03F81" w:rsidP="008008A5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t>280694420</w:t>
      </w:r>
    </w:p>
    <w:p w:rsidR="00BF3C50" w:rsidRPr="008008A5" w:rsidRDefault="00BF3C50" w:rsidP="008008A5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355D7D" w:rsidRPr="008008A5" w:rsidRDefault="002B5672" w:rsidP="008008A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t>¿</w:t>
      </w:r>
      <w:r w:rsidR="00D03F81" w:rsidRPr="008008A5">
        <w:rPr>
          <w:rFonts w:ascii="Arial" w:hAnsi="Arial" w:cs="Arial"/>
          <w:sz w:val="24"/>
          <w:szCs w:val="24"/>
        </w:rPr>
        <w:t xml:space="preserve">Qué es la </w:t>
      </w:r>
      <w:del w:id="11" w:author="María" w:date="2015-09-15T15:18:00Z">
        <w:r w:rsidR="00D03F81" w:rsidRPr="008008A5" w:rsidDel="008008A5">
          <w:rPr>
            <w:rFonts w:ascii="Arial" w:hAnsi="Arial" w:cs="Arial"/>
            <w:sz w:val="24"/>
            <w:szCs w:val="24"/>
          </w:rPr>
          <w:delText>biósfera</w:delText>
        </w:r>
      </w:del>
      <w:ins w:id="12" w:author="María" w:date="2015-09-15T15:18:00Z">
        <w:r w:rsidR="008008A5" w:rsidRPr="008008A5">
          <w:rPr>
            <w:rFonts w:ascii="Arial" w:hAnsi="Arial" w:cs="Arial"/>
            <w:sz w:val="24"/>
            <w:szCs w:val="24"/>
          </w:rPr>
          <w:t>bi</w:t>
        </w:r>
        <w:r w:rsidR="008008A5">
          <w:rPr>
            <w:rFonts w:ascii="Arial" w:hAnsi="Arial" w:cs="Arial"/>
            <w:sz w:val="24"/>
            <w:szCs w:val="24"/>
          </w:rPr>
          <w:t>o</w:t>
        </w:r>
        <w:r w:rsidR="008008A5" w:rsidRPr="008008A5">
          <w:rPr>
            <w:rFonts w:ascii="Arial" w:hAnsi="Arial" w:cs="Arial"/>
            <w:sz w:val="24"/>
            <w:szCs w:val="24"/>
          </w:rPr>
          <w:t>sfera</w:t>
        </w:r>
      </w:ins>
      <w:r w:rsidR="00D03F81" w:rsidRPr="008008A5">
        <w:rPr>
          <w:rFonts w:ascii="Arial" w:hAnsi="Arial" w:cs="Arial"/>
          <w:sz w:val="24"/>
          <w:szCs w:val="24"/>
        </w:rPr>
        <w:t>, y porque crees que es importante?</w:t>
      </w:r>
    </w:p>
    <w:p w:rsidR="0053580F" w:rsidRPr="008008A5" w:rsidRDefault="00D03F81" w:rsidP="008008A5">
      <w:pPr>
        <w:spacing w:after="160" w:line="360" w:lineRule="auto"/>
        <w:rPr>
          <w:rFonts w:ascii="Arial" w:hAnsi="Arial" w:cs="Arial"/>
          <w:lang w:val="es-CO"/>
        </w:rPr>
      </w:pPr>
      <w:r w:rsidRPr="008008A5">
        <w:rPr>
          <w:rFonts w:ascii="Arial" w:hAnsi="Arial" w:cs="Arial"/>
          <w:noProof/>
          <w:color w:val="C2E1ED"/>
          <w:lang w:val="es-CO" w:eastAsia="es-CO"/>
        </w:rPr>
        <w:drawing>
          <wp:inline distT="0" distB="0" distL="0" distR="0" wp14:anchorId="1F955DED" wp14:editId="40411D32">
            <wp:extent cx="990600" cy="1034627"/>
            <wp:effectExtent l="0" t="0" r="0" b="0"/>
            <wp:docPr id="10" name="Imagen 10" descr="http://thumb7.shutterstock.com/display_pic_with_logo/1290487/291719285/stock-vector-earth-day-concept-human-hands-holding-floating-globe-in-space-save-our-planet-flat-style-vector-291719285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290487/291719285/stock-vector-earth-day-concept-human-hands-holding-floating-globe-in-space-save-our-planet-flat-style-vector-291719285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3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8A5">
        <w:rPr>
          <w:rFonts w:ascii="Arial" w:hAnsi="Arial" w:cs="Arial"/>
          <w:lang w:val="es-CO"/>
        </w:rPr>
        <w:t xml:space="preserve"> </w:t>
      </w:r>
      <w:r w:rsidR="0053580F" w:rsidRPr="008008A5">
        <w:rPr>
          <w:rFonts w:ascii="Arial" w:hAnsi="Arial" w:cs="Arial"/>
          <w:lang w:val="es-CO"/>
        </w:rPr>
        <w:t>Figura 5 Eliminar de esta imagen la etiqueta roja y “</w:t>
      </w:r>
      <w:proofErr w:type="spellStart"/>
      <w:r w:rsidR="0053580F" w:rsidRPr="008008A5">
        <w:rPr>
          <w:rFonts w:ascii="Arial" w:hAnsi="Arial" w:cs="Arial"/>
          <w:lang w:val="es-CO"/>
        </w:rPr>
        <w:t>Earth</w:t>
      </w:r>
      <w:proofErr w:type="spellEnd"/>
      <w:r w:rsidR="0053580F" w:rsidRPr="008008A5">
        <w:rPr>
          <w:rFonts w:ascii="Arial" w:hAnsi="Arial" w:cs="Arial"/>
          <w:lang w:val="es-CO"/>
        </w:rPr>
        <w:t xml:space="preserve"> </w:t>
      </w:r>
      <w:proofErr w:type="spellStart"/>
      <w:r w:rsidR="0053580F" w:rsidRPr="008008A5">
        <w:rPr>
          <w:rFonts w:ascii="Arial" w:hAnsi="Arial" w:cs="Arial"/>
          <w:lang w:val="es-CO"/>
        </w:rPr>
        <w:t>day</w:t>
      </w:r>
      <w:proofErr w:type="spellEnd"/>
      <w:r w:rsidR="0053580F" w:rsidRPr="008008A5">
        <w:rPr>
          <w:rFonts w:ascii="Arial" w:hAnsi="Arial" w:cs="Arial"/>
          <w:lang w:val="es-CO"/>
        </w:rPr>
        <w:t>”</w:t>
      </w:r>
    </w:p>
    <w:p w:rsidR="00D03F81" w:rsidRPr="008008A5" w:rsidRDefault="0053580F" w:rsidP="008008A5">
      <w:pPr>
        <w:spacing w:after="160" w:line="360" w:lineRule="auto"/>
        <w:rPr>
          <w:rFonts w:ascii="Arial" w:hAnsi="Arial" w:cs="Arial"/>
        </w:rPr>
      </w:pPr>
      <w:r w:rsidRPr="008008A5">
        <w:rPr>
          <w:rFonts w:ascii="Arial" w:hAnsi="Arial" w:cs="Arial"/>
          <w:lang w:val="es-CO"/>
        </w:rPr>
        <w:t xml:space="preserve"> </w:t>
      </w:r>
      <w:r w:rsidR="00D03F81" w:rsidRPr="008008A5">
        <w:rPr>
          <w:rFonts w:ascii="Arial" w:hAnsi="Arial" w:cs="Arial"/>
        </w:rPr>
        <w:t>291719285</w:t>
      </w:r>
    </w:p>
    <w:p w:rsidR="00E03F93" w:rsidRPr="008008A5" w:rsidRDefault="00E03F93" w:rsidP="008008A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t xml:space="preserve">¿Debido a </w:t>
      </w:r>
      <w:del w:id="13" w:author="María" w:date="2015-09-15T15:19:00Z">
        <w:r w:rsidRPr="008008A5" w:rsidDel="008008A5">
          <w:rPr>
            <w:rFonts w:ascii="Arial" w:hAnsi="Arial" w:cs="Arial"/>
            <w:sz w:val="24"/>
            <w:szCs w:val="24"/>
          </w:rPr>
          <w:delText xml:space="preserve">que </w:delText>
        </w:r>
      </w:del>
      <w:ins w:id="14" w:author="María" w:date="2015-09-15T15:19:00Z">
        <w:r w:rsidR="008008A5" w:rsidRPr="008008A5">
          <w:rPr>
            <w:rFonts w:ascii="Arial" w:hAnsi="Arial" w:cs="Arial"/>
            <w:sz w:val="24"/>
            <w:szCs w:val="24"/>
          </w:rPr>
          <w:t>qu</w:t>
        </w:r>
        <w:r w:rsidR="008008A5">
          <w:rPr>
            <w:rFonts w:ascii="Arial" w:hAnsi="Arial" w:cs="Arial"/>
            <w:sz w:val="24"/>
            <w:szCs w:val="24"/>
          </w:rPr>
          <w:t>é</w:t>
        </w:r>
        <w:bookmarkStart w:id="15" w:name="_GoBack"/>
        <w:bookmarkEnd w:id="15"/>
        <w:r w:rsidR="008008A5" w:rsidRPr="008008A5">
          <w:rPr>
            <w:rFonts w:ascii="Arial" w:hAnsi="Arial" w:cs="Arial"/>
            <w:sz w:val="24"/>
            <w:szCs w:val="24"/>
          </w:rPr>
          <w:t xml:space="preserve"> </w:t>
        </w:r>
      </w:ins>
      <w:r w:rsidRPr="008008A5">
        <w:rPr>
          <w:rFonts w:ascii="Arial" w:hAnsi="Arial" w:cs="Arial"/>
          <w:sz w:val="24"/>
          <w:szCs w:val="24"/>
        </w:rPr>
        <w:t>proceso surgieron los primeros continentes?</w:t>
      </w:r>
    </w:p>
    <w:p w:rsidR="00FD5E2D" w:rsidRPr="008008A5" w:rsidRDefault="00E03F93" w:rsidP="008008A5">
      <w:pPr>
        <w:spacing w:after="160" w:line="360" w:lineRule="auto"/>
        <w:rPr>
          <w:rFonts w:ascii="Arial" w:hAnsi="Arial" w:cs="Arial"/>
        </w:rPr>
      </w:pPr>
      <w:r w:rsidRPr="008008A5">
        <w:rPr>
          <w:rFonts w:ascii="Arial" w:hAnsi="Arial" w:cs="Arial"/>
          <w:noProof/>
          <w:color w:val="C2E1ED"/>
          <w:lang w:val="es-CO" w:eastAsia="es-CO"/>
        </w:rPr>
        <w:drawing>
          <wp:inline distT="0" distB="0" distL="0" distR="0" wp14:anchorId="1D09E7AD" wp14:editId="20098987">
            <wp:extent cx="1362205" cy="1104900"/>
            <wp:effectExtent l="0" t="0" r="0" b="0"/>
            <wp:docPr id="12" name="Imagen 12" descr="http://thumb1.shutterstock.com/display_pic_with_logo/533539/129726980/stock-photo-granite-stone-isolated-on-a-white-background-129726980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533539/129726980/stock-photo-granite-stone-isolated-on-a-white-background-129726980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575" cy="110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53580F" w:rsidRPr="008008A5">
        <w:rPr>
          <w:rFonts w:ascii="Arial" w:hAnsi="Arial" w:cs="Arial"/>
        </w:rPr>
        <w:t>Figura</w:t>
      </w:r>
      <w:proofErr w:type="spellEnd"/>
      <w:r w:rsidR="0053580F" w:rsidRPr="008008A5">
        <w:rPr>
          <w:rFonts w:ascii="Arial" w:hAnsi="Arial" w:cs="Arial"/>
        </w:rPr>
        <w:t xml:space="preserve"> 6</w:t>
      </w:r>
    </w:p>
    <w:p w:rsidR="00E03F93" w:rsidRPr="008008A5" w:rsidRDefault="00E03F93" w:rsidP="008008A5">
      <w:pPr>
        <w:spacing w:after="160" w:line="360" w:lineRule="auto"/>
        <w:rPr>
          <w:rFonts w:ascii="Arial" w:hAnsi="Arial" w:cs="Arial"/>
        </w:rPr>
      </w:pPr>
      <w:r w:rsidRPr="008008A5">
        <w:rPr>
          <w:rFonts w:ascii="Arial" w:hAnsi="Arial" w:cs="Arial"/>
        </w:rPr>
        <w:t>129726980</w:t>
      </w:r>
    </w:p>
    <w:p w:rsidR="00E03F93" w:rsidRPr="008008A5" w:rsidRDefault="00E03F93" w:rsidP="008008A5">
      <w:pPr>
        <w:spacing w:after="160" w:line="360" w:lineRule="auto"/>
        <w:rPr>
          <w:rFonts w:ascii="Arial" w:hAnsi="Arial" w:cs="Arial"/>
        </w:rPr>
      </w:pPr>
    </w:p>
    <w:p w:rsidR="00E03F93" w:rsidRPr="008008A5" w:rsidRDefault="00E03F93" w:rsidP="008008A5">
      <w:pPr>
        <w:spacing w:after="160" w:line="360" w:lineRule="auto"/>
        <w:rPr>
          <w:rFonts w:ascii="Arial" w:hAnsi="Arial" w:cs="Arial"/>
        </w:rPr>
      </w:pPr>
    </w:p>
    <w:sectPr w:rsidR="00E03F93" w:rsidRPr="008008A5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D500A2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72769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4C1799"/>
    <w:rsid w:val="004C3C55"/>
    <w:rsid w:val="004D25A0"/>
    <w:rsid w:val="0053580F"/>
    <w:rsid w:val="00541C04"/>
    <w:rsid w:val="0057476C"/>
    <w:rsid w:val="00584CA3"/>
    <w:rsid w:val="005B4CAD"/>
    <w:rsid w:val="005F29B7"/>
    <w:rsid w:val="00614FF3"/>
    <w:rsid w:val="00670188"/>
    <w:rsid w:val="00692FF7"/>
    <w:rsid w:val="006A0AE7"/>
    <w:rsid w:val="006B041A"/>
    <w:rsid w:val="006C0F8B"/>
    <w:rsid w:val="006C475A"/>
    <w:rsid w:val="006E169C"/>
    <w:rsid w:val="007355AF"/>
    <w:rsid w:val="00782C1B"/>
    <w:rsid w:val="0079108A"/>
    <w:rsid w:val="007A4410"/>
    <w:rsid w:val="008008A5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97022"/>
    <w:rsid w:val="009C353D"/>
    <w:rsid w:val="009D55EE"/>
    <w:rsid w:val="009D68CF"/>
    <w:rsid w:val="00A10E18"/>
    <w:rsid w:val="00A13E69"/>
    <w:rsid w:val="00A156FE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D0617"/>
    <w:rsid w:val="00BF3C50"/>
    <w:rsid w:val="00C05E8B"/>
    <w:rsid w:val="00C50960"/>
    <w:rsid w:val="00C555EB"/>
    <w:rsid w:val="00C84A41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E0258C"/>
    <w:rsid w:val="00E03F93"/>
    <w:rsid w:val="00E217DC"/>
    <w:rsid w:val="00E26490"/>
    <w:rsid w:val="00EA618C"/>
    <w:rsid w:val="00EB1145"/>
    <w:rsid w:val="00F01947"/>
    <w:rsid w:val="00F95B2C"/>
    <w:rsid w:val="00FB4C78"/>
    <w:rsid w:val="00FB791E"/>
    <w:rsid w:val="00FC5E1B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://www.shutterstock.com/subscribe?clicksrc=inline_thumb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81C6D-010C-42F7-ACDE-A0470FE7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María</cp:lastModifiedBy>
  <cp:revision>66</cp:revision>
  <dcterms:created xsi:type="dcterms:W3CDTF">2015-02-21T18:57:00Z</dcterms:created>
  <dcterms:modified xsi:type="dcterms:W3CDTF">2015-09-15T20:19:00Z</dcterms:modified>
</cp:coreProperties>
</file>