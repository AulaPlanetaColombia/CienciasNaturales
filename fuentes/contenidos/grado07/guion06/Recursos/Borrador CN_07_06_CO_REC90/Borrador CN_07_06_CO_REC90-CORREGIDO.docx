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71" w:rsidRPr="006D56CC" w:rsidRDefault="002957AA" w:rsidP="006D56CC">
      <w:pPr>
        <w:spacing w:line="360" w:lineRule="auto"/>
        <w:jc w:val="both"/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C</w:t>
      </w:r>
      <w:r w:rsidR="00C97D71"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N_07_06_CO_REC9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0</w:t>
      </w:r>
    </w:p>
    <w:p w:rsidR="00C97D71" w:rsidRPr="006D56CC" w:rsidRDefault="00C97D71" w:rsidP="006D56CC">
      <w:pPr>
        <w:spacing w:line="360" w:lineRule="auto"/>
        <w:jc w:val="both"/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 xml:space="preserve">La </w:t>
      </w:r>
      <w:del w:id="0" w:author="María" w:date="2015-09-15T16:06:00Z">
        <w:r w:rsidRPr="006D56CC" w:rsidDel="00B07A7B">
          <w:rPr>
            <w:rFonts w:ascii="Arial" w:hAnsi="Arial" w:cs="Arial"/>
            <w:b/>
            <w:bCs/>
            <w:noProof/>
            <w:color w:val="FF0000"/>
            <w:sz w:val="24"/>
            <w:szCs w:val="24"/>
            <w:lang w:eastAsia="es-CO" w:bidi="he-IL"/>
          </w:rPr>
          <w:delText xml:space="preserve">geósfera </w:delText>
        </w:r>
      </w:del>
      <w:ins w:id="1" w:author="María" w:date="2015-09-15T16:06:00Z">
        <w:r w:rsidR="00B07A7B" w:rsidRPr="006D56CC">
          <w:rPr>
            <w:rFonts w:ascii="Arial" w:hAnsi="Arial" w:cs="Arial"/>
            <w:b/>
            <w:bCs/>
            <w:noProof/>
            <w:color w:val="FF0000"/>
            <w:sz w:val="24"/>
            <w:szCs w:val="24"/>
            <w:lang w:eastAsia="es-CO" w:bidi="he-IL"/>
          </w:rPr>
          <w:t>ge</w:t>
        </w:r>
        <w:r w:rsidR="00B07A7B">
          <w:rPr>
            <w:rFonts w:ascii="Arial" w:hAnsi="Arial" w:cs="Arial"/>
            <w:b/>
            <w:bCs/>
            <w:noProof/>
            <w:color w:val="FF0000"/>
            <w:sz w:val="24"/>
            <w:szCs w:val="24"/>
            <w:lang w:eastAsia="es-CO" w:bidi="he-IL"/>
          </w:rPr>
          <w:t>o</w:t>
        </w:r>
        <w:r w:rsidR="00B07A7B" w:rsidRPr="006D56CC">
          <w:rPr>
            <w:rFonts w:ascii="Arial" w:hAnsi="Arial" w:cs="Arial"/>
            <w:b/>
            <w:bCs/>
            <w:noProof/>
            <w:color w:val="FF0000"/>
            <w:sz w:val="24"/>
            <w:szCs w:val="24"/>
            <w:lang w:eastAsia="es-CO" w:bidi="he-IL"/>
          </w:rPr>
          <w:t xml:space="preserve">sfera </w:t>
        </w:r>
      </w:ins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 xml:space="preserve">y sus capas        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</w:r>
    </w:p>
    <w:p w:rsidR="00C97D71" w:rsidRPr="006D56CC" w:rsidRDefault="00C97D71" w:rsidP="006D56CC">
      <w:pPr>
        <w:spacing w:line="360" w:lineRule="auto"/>
        <w:jc w:val="both"/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Interactivo que describe y explica la composición y el funcionamiento de las capas que componen la geosfera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</w:r>
    </w:p>
    <w:p w:rsidR="00C97D71" w:rsidRPr="006D56CC" w:rsidRDefault="00C97D71" w:rsidP="006D56CC">
      <w:pPr>
        <w:spacing w:line="360" w:lineRule="auto"/>
        <w:jc w:val="both"/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>NUEVO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  <w:t>INTERACTIVO</w:t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</w:r>
      <w:r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ab/>
        <w:t>F8</w:t>
      </w:r>
      <w:r w:rsidR="006D56CC" w:rsidRPr="006D56CC">
        <w:rPr>
          <w:rFonts w:ascii="Arial" w:hAnsi="Arial" w:cs="Arial"/>
          <w:b/>
          <w:bCs/>
          <w:noProof/>
          <w:color w:val="FF0000"/>
          <w:sz w:val="24"/>
          <w:szCs w:val="24"/>
          <w:lang w:eastAsia="es-CO" w:bidi="he-IL"/>
        </w:rPr>
        <w:t xml:space="preserve"> </w:t>
      </w:r>
    </w:p>
    <w:p w:rsidR="00C97D71" w:rsidRPr="006D56CC" w:rsidRDefault="00C97D71" w:rsidP="006D56CC">
      <w:pPr>
        <w:pStyle w:val="Prrafodelista"/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 w:bidi="he-IL"/>
        </w:rPr>
      </w:pPr>
    </w:p>
    <w:p w:rsidR="00D67AE4" w:rsidRPr="006D56CC" w:rsidRDefault="00D67AE4" w:rsidP="006D56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noProof/>
          <w:sz w:val="24"/>
          <w:szCs w:val="24"/>
          <w:highlight w:val="yellow"/>
          <w:lang w:eastAsia="es-CO" w:bidi="he-IL"/>
        </w:rPr>
        <w:t>Título:</w:t>
      </w:r>
      <w:r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</w:t>
      </w:r>
      <w:r w:rsidR="0086636C"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</w:t>
      </w:r>
      <w:r w:rsidR="00C97D71"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La </w:t>
      </w:r>
      <w:del w:id="2" w:author="María" w:date="2015-09-15T16:17:00Z">
        <w:r w:rsidR="00C97D71" w:rsidRPr="006D56CC" w:rsidDel="00B174E9">
          <w:rPr>
            <w:rFonts w:ascii="Arial" w:hAnsi="Arial" w:cs="Arial"/>
            <w:noProof/>
            <w:sz w:val="24"/>
            <w:szCs w:val="24"/>
            <w:lang w:eastAsia="es-CO" w:bidi="he-IL"/>
          </w:rPr>
          <w:delText>geósfera</w:delText>
        </w:r>
      </w:del>
      <w:ins w:id="3" w:author="María" w:date="2015-09-15T16:17:00Z">
        <w:r w:rsidR="00B174E9">
          <w:rPr>
            <w:rFonts w:ascii="Arial" w:hAnsi="Arial" w:cs="Arial"/>
            <w:noProof/>
            <w:sz w:val="24"/>
            <w:szCs w:val="24"/>
            <w:lang w:eastAsia="es-CO" w:bidi="he-IL"/>
          </w:rPr>
          <w:t>geosfera</w:t>
        </w:r>
      </w:ins>
      <w:r w:rsidR="00C97D71"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y sus capas        </w:t>
      </w:r>
      <w:r w:rsidR="0086636C" w:rsidRPr="006D56CC">
        <w:rPr>
          <w:rFonts w:ascii="Arial" w:hAnsi="Arial" w:cs="Arial"/>
          <w:noProof/>
          <w:sz w:val="24"/>
          <w:szCs w:val="24"/>
          <w:lang w:eastAsia="es-CO" w:bidi="he-IL"/>
        </w:rPr>
        <w:tab/>
      </w:r>
    </w:p>
    <w:p w:rsidR="0086636C" w:rsidRPr="006D56CC" w:rsidRDefault="0086636C" w:rsidP="006D56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 w:bidi="he-IL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Efecto de transición entre pantallas</w:t>
      </w:r>
      <w:r w:rsidRPr="006D56CC">
        <w:rPr>
          <w:rFonts w:ascii="Arial" w:hAnsi="Arial" w:cs="Arial"/>
          <w:sz w:val="24"/>
          <w:szCs w:val="24"/>
          <w:highlight w:val="yellow"/>
        </w:rPr>
        <w:t>:</w:t>
      </w:r>
      <w:r w:rsidRPr="006D56CC">
        <w:rPr>
          <w:rFonts w:ascii="Arial" w:hAnsi="Arial" w:cs="Arial"/>
          <w:sz w:val="24"/>
          <w:szCs w:val="24"/>
        </w:rPr>
        <w:t xml:space="preserve"> con efecto </w:t>
      </w:r>
      <w:proofErr w:type="spellStart"/>
      <w:r w:rsidRPr="006D56CC">
        <w:rPr>
          <w:rFonts w:ascii="Arial" w:hAnsi="Arial" w:cs="Arial"/>
          <w:sz w:val="24"/>
          <w:szCs w:val="24"/>
        </w:rPr>
        <w:t>fade</w:t>
      </w:r>
      <w:proofErr w:type="spellEnd"/>
      <w:r w:rsidRPr="006D56CC">
        <w:rPr>
          <w:rFonts w:ascii="Arial" w:hAnsi="Arial" w:cs="Arial"/>
          <w:sz w:val="24"/>
          <w:szCs w:val="24"/>
        </w:rPr>
        <w:t xml:space="preserve"> in / </w:t>
      </w:r>
      <w:proofErr w:type="spellStart"/>
      <w:r w:rsidRPr="006D56CC">
        <w:rPr>
          <w:rFonts w:ascii="Arial" w:hAnsi="Arial" w:cs="Arial"/>
          <w:sz w:val="24"/>
          <w:szCs w:val="24"/>
        </w:rPr>
        <w:t>fade</w:t>
      </w:r>
      <w:proofErr w:type="spellEnd"/>
      <w:r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56CC">
        <w:rPr>
          <w:rFonts w:ascii="Arial" w:hAnsi="Arial" w:cs="Arial"/>
          <w:sz w:val="24"/>
          <w:szCs w:val="24"/>
        </w:rPr>
        <w:t>out</w:t>
      </w:r>
      <w:proofErr w:type="spellEnd"/>
      <w:r w:rsidRPr="006D56CC">
        <w:rPr>
          <w:rFonts w:ascii="Arial" w:hAnsi="Arial" w:cs="Arial"/>
          <w:sz w:val="24"/>
          <w:szCs w:val="24"/>
        </w:rPr>
        <w:t>.</w:t>
      </w:r>
    </w:p>
    <w:p w:rsidR="00D67AE4" w:rsidRPr="006D56CC" w:rsidRDefault="00D67AE4" w:rsidP="006D56C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highlight w:val="yellow"/>
          <w:lang w:eastAsia="es-CO" w:bidi="he-IL"/>
        </w:rPr>
      </w:pPr>
      <w:r w:rsidRPr="006D56CC">
        <w:rPr>
          <w:rFonts w:ascii="Arial" w:hAnsi="Arial" w:cs="Arial"/>
          <w:b/>
          <w:bCs/>
          <w:noProof/>
          <w:sz w:val="24"/>
          <w:szCs w:val="24"/>
          <w:highlight w:val="yellow"/>
          <w:lang w:eastAsia="es-CO" w:bidi="he-IL"/>
        </w:rPr>
        <w:t>Imagen Inicio:</w:t>
      </w:r>
    </w:p>
    <w:p w:rsidR="00D32225" w:rsidRPr="006D56CC" w:rsidRDefault="008940FC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  </w:t>
      </w:r>
      <w:r w:rsidRPr="006D56CC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D2E1A15" wp14:editId="1CAB83E7">
            <wp:extent cx="4548948" cy="1713962"/>
            <wp:effectExtent l="0" t="0" r="444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854" cy="17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050" w:rsidRPr="006D56CC">
        <w:rPr>
          <w:rFonts w:ascii="Arial" w:hAnsi="Arial" w:cs="Arial"/>
          <w:noProof/>
          <w:sz w:val="24"/>
          <w:szCs w:val="24"/>
          <w:lang w:eastAsia="es-CO" w:bidi="he-IL"/>
        </w:rPr>
        <w:t xml:space="preserve">   </w:t>
      </w:r>
      <w:r w:rsidR="00D67AE4" w:rsidRPr="006D56CC">
        <w:rPr>
          <w:rFonts w:ascii="Arial" w:hAnsi="Arial" w:cs="Arial"/>
          <w:color w:val="FF0000"/>
          <w:sz w:val="24"/>
          <w:szCs w:val="24"/>
        </w:rPr>
        <w:t xml:space="preserve">Imagen 1 </w:t>
      </w:r>
      <w:r w:rsidR="00C97D71" w:rsidRPr="006D56CC">
        <w:rPr>
          <w:rFonts w:ascii="Arial" w:hAnsi="Arial" w:cs="Arial"/>
          <w:color w:val="000000" w:themeColor="text1"/>
          <w:sz w:val="24"/>
          <w:szCs w:val="24"/>
        </w:rPr>
        <w:t xml:space="preserve">SS 134495237  </w:t>
      </w:r>
      <w:r w:rsidRPr="006D56CC">
        <w:rPr>
          <w:rFonts w:ascii="Arial" w:hAnsi="Arial" w:cs="Arial"/>
          <w:sz w:val="24"/>
          <w:szCs w:val="24"/>
        </w:rPr>
        <w:t xml:space="preserve">  Modificar la imagen como aparece arriba. Agregar la capa </w:t>
      </w:r>
      <w:proofErr w:type="spellStart"/>
      <w:r w:rsidRPr="006D56CC">
        <w:rPr>
          <w:rFonts w:ascii="Arial" w:hAnsi="Arial" w:cs="Arial"/>
          <w:sz w:val="24"/>
          <w:szCs w:val="24"/>
        </w:rPr>
        <w:t>Mantle</w:t>
      </w:r>
      <w:proofErr w:type="spellEnd"/>
      <w:r w:rsidRPr="006D56CC">
        <w:rPr>
          <w:rFonts w:ascii="Arial" w:hAnsi="Arial" w:cs="Arial"/>
          <w:sz w:val="24"/>
          <w:szCs w:val="24"/>
        </w:rPr>
        <w:t xml:space="preserve"> superior (naranja oscuro). Cambiar</w:t>
      </w:r>
      <w:r w:rsidR="00C97D71"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7D71" w:rsidRPr="006D56CC">
        <w:rPr>
          <w:rFonts w:ascii="Arial" w:hAnsi="Arial" w:cs="Arial"/>
          <w:sz w:val="24"/>
          <w:szCs w:val="24"/>
        </w:rPr>
        <w:t>Crust</w:t>
      </w:r>
      <w:proofErr w:type="spellEnd"/>
      <w:r w:rsidR="00C97D71" w:rsidRPr="006D56CC">
        <w:rPr>
          <w:rFonts w:ascii="Arial" w:hAnsi="Arial" w:cs="Arial"/>
          <w:sz w:val="24"/>
          <w:szCs w:val="24"/>
        </w:rPr>
        <w:t xml:space="preserve"> por Corteza; </w:t>
      </w:r>
      <w:proofErr w:type="spellStart"/>
      <w:r w:rsidR="00C97D71" w:rsidRPr="006D56CC">
        <w:rPr>
          <w:rFonts w:ascii="Arial" w:hAnsi="Arial" w:cs="Arial"/>
          <w:sz w:val="24"/>
          <w:szCs w:val="24"/>
        </w:rPr>
        <w:t>Mantle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inferior</w:t>
      </w:r>
      <w:r w:rsidR="00C97D71" w:rsidRPr="006D56CC">
        <w:rPr>
          <w:rFonts w:ascii="Arial" w:hAnsi="Arial" w:cs="Arial"/>
          <w:sz w:val="24"/>
          <w:szCs w:val="24"/>
        </w:rPr>
        <w:t xml:space="preserve"> por Manto</w:t>
      </w:r>
      <w:r w:rsidR="006F695E" w:rsidRPr="006D56CC">
        <w:rPr>
          <w:rFonts w:ascii="Arial" w:hAnsi="Arial" w:cs="Arial"/>
          <w:sz w:val="24"/>
          <w:szCs w:val="24"/>
        </w:rPr>
        <w:t xml:space="preserve"> inferior;</w:t>
      </w:r>
      <w:r w:rsidR="00C97D71"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Mantle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superior por Manto superior,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Outer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core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por Núcleo externo;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Inner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95E" w:rsidRPr="006D56CC">
        <w:rPr>
          <w:rFonts w:ascii="Arial" w:hAnsi="Arial" w:cs="Arial"/>
          <w:sz w:val="24"/>
          <w:szCs w:val="24"/>
        </w:rPr>
        <w:t>core</w:t>
      </w:r>
      <w:proofErr w:type="spellEnd"/>
      <w:r w:rsidR="006F695E" w:rsidRPr="006D56CC">
        <w:rPr>
          <w:rFonts w:ascii="Arial" w:hAnsi="Arial" w:cs="Arial"/>
          <w:sz w:val="24"/>
          <w:szCs w:val="24"/>
        </w:rPr>
        <w:t xml:space="preserve"> por Núcleo interno.</w:t>
      </w:r>
    </w:p>
    <w:p w:rsidR="0086636C" w:rsidRPr="006D56CC" w:rsidRDefault="0086636C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1: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="006E3535" w:rsidRPr="006D56CC">
        <w:rPr>
          <w:rFonts w:ascii="Arial" w:hAnsi="Arial" w:cs="Arial"/>
          <w:sz w:val="24"/>
          <w:szCs w:val="24"/>
        </w:rPr>
        <w:t>El núcleo interno</w:t>
      </w:r>
    </w:p>
    <w:p w:rsidR="0086636C" w:rsidRPr="006D56CC" w:rsidRDefault="003F4BAF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1:</w:t>
      </w:r>
    </w:p>
    <w:p w:rsidR="006E3535" w:rsidRPr="006D56CC" w:rsidRDefault="006E3535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noProof/>
          <w:sz w:val="24"/>
          <w:szCs w:val="24"/>
          <w:lang w:eastAsia="es-CO"/>
        </w:rPr>
        <w:drawing>
          <wp:inline distT="0" distB="0" distL="0" distR="0" wp14:anchorId="7AEFFA86" wp14:editId="636ADD11">
            <wp:extent cx="1835819" cy="1421546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33" cy="142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AF" w:rsidRPr="006D56CC" w:rsidRDefault="003F4BAF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color w:val="FF0000"/>
          <w:sz w:val="24"/>
          <w:szCs w:val="24"/>
        </w:rPr>
        <w:lastRenderedPageBreak/>
        <w:t xml:space="preserve">Imagen 2 </w:t>
      </w:r>
      <w:r w:rsidRPr="006D56CC">
        <w:rPr>
          <w:rFonts w:ascii="Arial" w:hAnsi="Arial" w:cs="Arial"/>
          <w:sz w:val="24"/>
          <w:szCs w:val="24"/>
        </w:rPr>
        <w:t>Lo que está encerrado con borde neg</w:t>
      </w:r>
      <w:r w:rsidR="00570278" w:rsidRPr="006D56CC">
        <w:rPr>
          <w:rFonts w:ascii="Arial" w:hAnsi="Arial" w:cs="Arial"/>
          <w:sz w:val="24"/>
          <w:szCs w:val="24"/>
        </w:rPr>
        <w:t>ro, debe aparecer resaltado, lo</w:t>
      </w:r>
      <w:r w:rsidRPr="006D56CC">
        <w:rPr>
          <w:rFonts w:ascii="Arial" w:hAnsi="Arial" w:cs="Arial"/>
          <w:sz w:val="24"/>
          <w:szCs w:val="24"/>
        </w:rPr>
        <w:t xml:space="preserve"> demás atenuado</w:t>
      </w:r>
      <w:r w:rsidR="00570278" w:rsidRPr="006D56CC">
        <w:rPr>
          <w:rFonts w:ascii="Arial" w:hAnsi="Arial" w:cs="Arial"/>
          <w:sz w:val="24"/>
          <w:szCs w:val="24"/>
        </w:rPr>
        <w:t>; o sea al núcleo interno.</w:t>
      </w:r>
    </w:p>
    <w:p w:rsidR="003F4BAF" w:rsidRPr="006D56CC" w:rsidRDefault="003F4BAF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2: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="006E3535" w:rsidRPr="006D56CC">
        <w:rPr>
          <w:rFonts w:ascii="Arial" w:hAnsi="Arial" w:cs="Arial"/>
          <w:sz w:val="24"/>
          <w:szCs w:val="24"/>
        </w:rPr>
        <w:t>El núcleo externo</w:t>
      </w:r>
    </w:p>
    <w:p w:rsidR="003F4BAF" w:rsidRPr="006D56CC" w:rsidRDefault="003F4BAF" w:rsidP="006D56C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2:</w:t>
      </w:r>
    </w:p>
    <w:p w:rsidR="003F4BAF" w:rsidRPr="006D56CC" w:rsidRDefault="006E3535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 wp14:anchorId="15AFAEB8" wp14:editId="0FCE7EA5">
            <wp:extent cx="1636699" cy="1242120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819" cy="124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BAF" w:rsidRPr="006D56CC">
        <w:rPr>
          <w:rFonts w:ascii="Arial" w:hAnsi="Arial" w:cs="Arial"/>
          <w:color w:val="FF0000"/>
          <w:sz w:val="24"/>
          <w:szCs w:val="24"/>
        </w:rPr>
        <w:t xml:space="preserve">Imagen 3 </w:t>
      </w:r>
      <w:r w:rsidR="003F4BAF" w:rsidRPr="006D56CC">
        <w:rPr>
          <w:rFonts w:ascii="Arial" w:hAnsi="Arial" w:cs="Arial"/>
          <w:sz w:val="24"/>
          <w:szCs w:val="24"/>
        </w:rPr>
        <w:t>Lo que está encerrado con borde neg</w:t>
      </w:r>
      <w:r w:rsidR="00570278" w:rsidRPr="006D56CC">
        <w:rPr>
          <w:rFonts w:ascii="Arial" w:hAnsi="Arial" w:cs="Arial"/>
          <w:sz w:val="24"/>
          <w:szCs w:val="24"/>
        </w:rPr>
        <w:t>ro, debe aparecer resaltado, lo</w:t>
      </w:r>
      <w:r w:rsidR="003F4BAF" w:rsidRPr="006D56CC">
        <w:rPr>
          <w:rFonts w:ascii="Arial" w:hAnsi="Arial" w:cs="Arial"/>
          <w:sz w:val="24"/>
          <w:szCs w:val="24"/>
        </w:rPr>
        <w:t xml:space="preserve"> demás atenuado</w:t>
      </w:r>
      <w:r w:rsidRPr="006D56CC">
        <w:rPr>
          <w:rFonts w:ascii="Arial" w:hAnsi="Arial" w:cs="Arial"/>
          <w:sz w:val="24"/>
          <w:szCs w:val="24"/>
        </w:rPr>
        <w:t>; o sea el Núcleo externo.</w:t>
      </w:r>
    </w:p>
    <w:p w:rsidR="00D97BC8" w:rsidRPr="006D56CC" w:rsidRDefault="00D97BC8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3: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="006E3535" w:rsidRPr="006D56CC">
        <w:rPr>
          <w:rFonts w:ascii="Arial" w:hAnsi="Arial" w:cs="Arial"/>
          <w:sz w:val="24"/>
          <w:szCs w:val="24"/>
        </w:rPr>
        <w:t>El manto inferior</w:t>
      </w:r>
    </w:p>
    <w:p w:rsidR="00D97BC8" w:rsidRPr="006D56CC" w:rsidRDefault="00D97BC8" w:rsidP="006D56C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3:</w:t>
      </w:r>
    </w:p>
    <w:p w:rsidR="006E3535" w:rsidRPr="006D56CC" w:rsidRDefault="006E3535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 wp14:anchorId="7FDD4373" wp14:editId="667185DD">
            <wp:extent cx="1728907" cy="1317786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204" cy="132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BC8" w:rsidRPr="006D56CC">
        <w:rPr>
          <w:rFonts w:ascii="Arial" w:hAnsi="Arial" w:cs="Arial"/>
          <w:color w:val="FF0000"/>
          <w:sz w:val="24"/>
          <w:szCs w:val="24"/>
        </w:rPr>
        <w:t xml:space="preserve">Imagen 4 </w:t>
      </w:r>
      <w:r w:rsidR="00D97BC8" w:rsidRPr="006D56CC">
        <w:rPr>
          <w:rFonts w:ascii="Arial" w:hAnsi="Arial" w:cs="Arial"/>
          <w:sz w:val="24"/>
          <w:szCs w:val="24"/>
        </w:rPr>
        <w:t>Lo que está encerrado con borde neg</w:t>
      </w:r>
      <w:r w:rsidR="00570278" w:rsidRPr="006D56CC">
        <w:rPr>
          <w:rFonts w:ascii="Arial" w:hAnsi="Arial" w:cs="Arial"/>
          <w:sz w:val="24"/>
          <w:szCs w:val="24"/>
        </w:rPr>
        <w:t>ro, debe aparecer resaltado, lo</w:t>
      </w:r>
      <w:r w:rsidR="00D97BC8" w:rsidRPr="006D56CC">
        <w:rPr>
          <w:rFonts w:ascii="Arial" w:hAnsi="Arial" w:cs="Arial"/>
          <w:sz w:val="24"/>
          <w:szCs w:val="24"/>
        </w:rPr>
        <w:t xml:space="preserve"> demás atenuado</w:t>
      </w:r>
      <w:r w:rsidRPr="006D56CC">
        <w:rPr>
          <w:rFonts w:ascii="Arial" w:hAnsi="Arial" w:cs="Arial"/>
          <w:sz w:val="24"/>
          <w:szCs w:val="24"/>
        </w:rPr>
        <w:t>; o sea el Manto inferior.</w:t>
      </w:r>
    </w:p>
    <w:p w:rsidR="00D97BC8" w:rsidRPr="006D56CC" w:rsidRDefault="00D97BC8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7BC8" w:rsidRPr="006D56CC" w:rsidRDefault="00D97BC8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4: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="006E3535" w:rsidRPr="006D56CC">
        <w:rPr>
          <w:rFonts w:ascii="Arial" w:hAnsi="Arial" w:cs="Arial"/>
          <w:sz w:val="24"/>
          <w:szCs w:val="24"/>
        </w:rPr>
        <w:t>El manto superior</w:t>
      </w:r>
    </w:p>
    <w:p w:rsidR="00D97BC8" w:rsidRPr="006D56CC" w:rsidRDefault="00D97BC8" w:rsidP="006D56C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4:</w:t>
      </w:r>
    </w:p>
    <w:p w:rsidR="00D97BC8" w:rsidRPr="006D56CC" w:rsidRDefault="00570278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color w:val="FF0000"/>
          <w:sz w:val="24"/>
          <w:szCs w:val="24"/>
          <w:lang w:eastAsia="es-CO"/>
        </w:rPr>
        <w:lastRenderedPageBreak/>
        <w:drawing>
          <wp:inline distT="0" distB="0" distL="0" distR="0" wp14:anchorId="2C296F7D" wp14:editId="4CA6E015">
            <wp:extent cx="1681563" cy="1313970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368" cy="132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6CC">
        <w:rPr>
          <w:rFonts w:ascii="Arial" w:hAnsi="Arial" w:cs="Arial"/>
          <w:color w:val="FF0000"/>
          <w:sz w:val="24"/>
          <w:szCs w:val="24"/>
        </w:rPr>
        <w:t>Imagen 5</w:t>
      </w:r>
      <w:r w:rsidR="00D97BC8" w:rsidRPr="006D56CC">
        <w:rPr>
          <w:rFonts w:ascii="Arial" w:hAnsi="Arial" w:cs="Arial"/>
          <w:color w:val="FF0000"/>
          <w:sz w:val="24"/>
          <w:szCs w:val="24"/>
        </w:rPr>
        <w:t xml:space="preserve"> </w:t>
      </w:r>
      <w:r w:rsidRPr="006D56CC">
        <w:rPr>
          <w:rFonts w:ascii="Arial" w:hAnsi="Arial" w:cs="Arial"/>
          <w:sz w:val="24"/>
          <w:szCs w:val="24"/>
        </w:rPr>
        <w:t>Lo que está encerrado con borde neg</w:t>
      </w:r>
      <w:r w:rsidR="009B2050" w:rsidRPr="006D56CC">
        <w:rPr>
          <w:rFonts w:ascii="Arial" w:hAnsi="Arial" w:cs="Arial"/>
          <w:sz w:val="24"/>
          <w:szCs w:val="24"/>
        </w:rPr>
        <w:t xml:space="preserve">ro, debe aparecer </w:t>
      </w:r>
      <w:r w:rsidRPr="006D56CC">
        <w:rPr>
          <w:rFonts w:ascii="Arial" w:hAnsi="Arial" w:cs="Arial"/>
          <w:sz w:val="24"/>
          <w:szCs w:val="24"/>
        </w:rPr>
        <w:t>resaltado, lo demás atenuado; o sea el Manto superior.</w:t>
      </w:r>
    </w:p>
    <w:p w:rsidR="00570278" w:rsidRPr="006D56CC" w:rsidRDefault="00570278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0278" w:rsidRPr="006D56CC" w:rsidRDefault="00570278" w:rsidP="006D56C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Texto del botón 5:</w:t>
      </w:r>
      <w:r w:rsidRPr="006D56CC">
        <w:rPr>
          <w:rFonts w:ascii="Arial" w:hAnsi="Arial" w:cs="Arial"/>
          <w:b/>
          <w:bCs/>
          <w:sz w:val="24"/>
          <w:szCs w:val="24"/>
        </w:rPr>
        <w:t xml:space="preserve"> </w:t>
      </w:r>
      <w:r w:rsidRPr="006D56CC">
        <w:rPr>
          <w:rFonts w:ascii="Arial" w:hAnsi="Arial" w:cs="Arial"/>
          <w:sz w:val="24"/>
          <w:szCs w:val="24"/>
        </w:rPr>
        <w:t>La corteza</w:t>
      </w:r>
    </w:p>
    <w:p w:rsidR="00570278" w:rsidRPr="006D56CC" w:rsidRDefault="00570278" w:rsidP="006D56C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Imagen al pulsar el botón 5:</w:t>
      </w:r>
    </w:p>
    <w:p w:rsidR="00570278" w:rsidRPr="006D56CC" w:rsidRDefault="00570278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noProof/>
          <w:color w:val="FF0000"/>
          <w:sz w:val="24"/>
          <w:szCs w:val="24"/>
          <w:lang w:eastAsia="es-CO"/>
        </w:rPr>
        <w:drawing>
          <wp:inline distT="0" distB="0" distL="0" distR="0" wp14:anchorId="38EF5F05" wp14:editId="521D110A">
            <wp:extent cx="2136140" cy="16211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6CC">
        <w:rPr>
          <w:rFonts w:ascii="Arial" w:hAnsi="Arial" w:cs="Arial"/>
          <w:color w:val="FF0000"/>
          <w:sz w:val="24"/>
          <w:szCs w:val="24"/>
        </w:rPr>
        <w:t xml:space="preserve">Imagen 6 </w:t>
      </w:r>
      <w:r w:rsidRPr="006D56CC">
        <w:rPr>
          <w:rFonts w:ascii="Arial" w:hAnsi="Arial" w:cs="Arial"/>
          <w:sz w:val="24"/>
          <w:szCs w:val="24"/>
        </w:rPr>
        <w:t>Lo que está encerrado con borde negro, debe aparecer resaltado, lo demás atenuado; o sea la corteza.</w:t>
      </w:r>
    </w:p>
    <w:p w:rsidR="009C0E56" w:rsidRPr="006D56CC" w:rsidRDefault="009C0E56" w:rsidP="006D56CC">
      <w:pPr>
        <w:spacing w:line="360" w:lineRule="auto"/>
        <w:rPr>
          <w:rFonts w:ascii="Arial" w:hAnsi="Arial" w:cs="Arial"/>
          <w:sz w:val="24"/>
          <w:szCs w:val="24"/>
        </w:rPr>
      </w:pP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FICHA DEL PROFESOR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Objetivo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Mostrar y describir </w:t>
      </w:r>
      <w:r w:rsidR="000F7669" w:rsidRPr="006D56CC">
        <w:rPr>
          <w:rFonts w:ascii="Arial" w:hAnsi="Arial" w:cs="Arial"/>
          <w:sz w:val="24"/>
          <w:szCs w:val="24"/>
        </w:rPr>
        <w:t xml:space="preserve">la composición y </w:t>
      </w:r>
      <w:ins w:id="4" w:author="María" w:date="2015-09-15T16:18:00Z">
        <w:r w:rsidR="00B174E9">
          <w:rPr>
            <w:rFonts w:ascii="Arial" w:hAnsi="Arial" w:cs="Arial"/>
            <w:sz w:val="24"/>
            <w:szCs w:val="24"/>
          </w:rPr>
          <w:t xml:space="preserve">el </w:t>
        </w:r>
      </w:ins>
      <w:r w:rsidR="000F7669" w:rsidRPr="006D56CC">
        <w:rPr>
          <w:rFonts w:ascii="Arial" w:hAnsi="Arial" w:cs="Arial"/>
          <w:sz w:val="24"/>
          <w:szCs w:val="24"/>
        </w:rPr>
        <w:t>funcionamiento de las capas que componen la geosfera</w:t>
      </w:r>
      <w:r w:rsidR="000F7669" w:rsidRPr="006D56CC">
        <w:rPr>
          <w:rFonts w:ascii="Arial" w:hAnsi="Arial" w:cs="Arial"/>
          <w:sz w:val="24"/>
          <w:szCs w:val="24"/>
        </w:rPr>
        <w:tab/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Propuesta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Antes de la presentación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Explore acerca de las ideas previas que tienen sus estudiantes sobre las capas </w:t>
      </w:r>
      <w:r w:rsidR="00920814" w:rsidRPr="006D56CC">
        <w:rPr>
          <w:rFonts w:ascii="Arial" w:hAnsi="Arial" w:cs="Arial"/>
          <w:sz w:val="24"/>
          <w:szCs w:val="24"/>
        </w:rPr>
        <w:t>de la geosfera</w:t>
      </w:r>
      <w:r w:rsidRPr="006D56CC">
        <w:rPr>
          <w:rFonts w:ascii="Arial" w:hAnsi="Arial" w:cs="Arial"/>
          <w:sz w:val="24"/>
          <w:szCs w:val="24"/>
        </w:rPr>
        <w:t>. Para ello, plantéeles preguntas como las siguientes:</w:t>
      </w:r>
    </w:p>
    <w:p w:rsidR="00EE5657" w:rsidRPr="006D56CC" w:rsidRDefault="00EE5657" w:rsidP="006D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lastRenderedPageBreak/>
        <w:t xml:space="preserve">¿Cuáles son las capas </w:t>
      </w:r>
      <w:r w:rsidR="00920814" w:rsidRPr="006D56CC">
        <w:rPr>
          <w:rFonts w:ascii="Arial" w:hAnsi="Arial" w:cs="Arial"/>
          <w:sz w:val="24"/>
          <w:szCs w:val="24"/>
        </w:rPr>
        <w:t>de la geosfera</w:t>
      </w:r>
      <w:r w:rsidRPr="006D56CC">
        <w:rPr>
          <w:rFonts w:ascii="Arial" w:hAnsi="Arial" w:cs="Arial"/>
          <w:sz w:val="24"/>
          <w:szCs w:val="24"/>
        </w:rPr>
        <w:t>?</w:t>
      </w:r>
    </w:p>
    <w:p w:rsidR="00EE5657" w:rsidRPr="006D56CC" w:rsidRDefault="00EE5657" w:rsidP="006D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¿Cómo se originaron estas capas?</w:t>
      </w:r>
    </w:p>
    <w:p w:rsidR="00EE5657" w:rsidRPr="006D56CC" w:rsidRDefault="00EE5657" w:rsidP="006D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¿Qué características y funcionamiento tienen </w:t>
      </w:r>
      <w:r w:rsidR="00920814" w:rsidRPr="006D56CC">
        <w:rPr>
          <w:rFonts w:ascii="Arial" w:hAnsi="Arial" w:cs="Arial"/>
          <w:sz w:val="24"/>
          <w:szCs w:val="24"/>
        </w:rPr>
        <w:t>el núcleo, el manto y la corteza</w:t>
      </w:r>
      <w:r w:rsidRPr="006D56CC">
        <w:rPr>
          <w:rFonts w:ascii="Arial" w:hAnsi="Arial" w:cs="Arial"/>
          <w:sz w:val="24"/>
          <w:szCs w:val="24"/>
        </w:rPr>
        <w:t>?</w:t>
      </w:r>
    </w:p>
    <w:p w:rsidR="00EE5657" w:rsidRPr="006D56CC" w:rsidRDefault="00EE5657" w:rsidP="006D56C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¿Qué movimientos se presentan en es</w:t>
      </w:r>
      <w:r w:rsidR="00D83C93" w:rsidRPr="006D56CC">
        <w:rPr>
          <w:rFonts w:ascii="Arial" w:hAnsi="Arial" w:cs="Arial"/>
          <w:sz w:val="24"/>
          <w:szCs w:val="24"/>
        </w:rPr>
        <w:t>t</w:t>
      </w:r>
      <w:r w:rsidRPr="006D56CC">
        <w:rPr>
          <w:rFonts w:ascii="Arial" w:hAnsi="Arial" w:cs="Arial"/>
          <w:sz w:val="24"/>
          <w:szCs w:val="24"/>
        </w:rPr>
        <w:t xml:space="preserve">as capas? 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Durante la presentación</w:t>
      </w:r>
    </w:p>
    <w:p w:rsidR="00007F70" w:rsidRPr="006D56CC" w:rsidRDefault="00007F70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Imagen completa: basado en esta imagen</w:t>
      </w:r>
      <w:ins w:id="5" w:author="María" w:date="2015-09-15T16:19:00Z">
        <w:r w:rsidR="008B53B3">
          <w:rPr>
            <w:rFonts w:ascii="Arial" w:hAnsi="Arial" w:cs="Arial"/>
            <w:sz w:val="24"/>
            <w:szCs w:val="24"/>
          </w:rPr>
          <w:t>,</w:t>
        </w:r>
      </w:ins>
      <w:r w:rsidRPr="006D56CC">
        <w:rPr>
          <w:rFonts w:ascii="Arial" w:hAnsi="Arial" w:cs="Arial"/>
          <w:sz w:val="24"/>
          <w:szCs w:val="24"/>
        </w:rPr>
        <w:t xml:space="preserve"> </w:t>
      </w:r>
      <w:del w:id="6" w:author="María" w:date="2015-09-15T16:19:00Z">
        <w:r w:rsidRPr="006D56CC" w:rsidDel="008B53B3">
          <w:rPr>
            <w:rFonts w:ascii="Arial" w:hAnsi="Arial" w:cs="Arial"/>
            <w:sz w:val="24"/>
            <w:szCs w:val="24"/>
          </w:rPr>
          <w:delText xml:space="preserve">genere </w:delText>
        </w:r>
      </w:del>
      <w:ins w:id="7" w:author="María" w:date="2015-09-15T16:19:00Z">
        <w:r w:rsidR="008B53B3">
          <w:rPr>
            <w:rFonts w:ascii="Arial" w:hAnsi="Arial" w:cs="Arial"/>
            <w:sz w:val="24"/>
            <w:szCs w:val="24"/>
          </w:rPr>
          <w:t>plantee</w:t>
        </w:r>
        <w:r w:rsidR="008B53B3" w:rsidRPr="006D56CC">
          <w:rPr>
            <w:rFonts w:ascii="Arial" w:hAnsi="Arial" w:cs="Arial"/>
            <w:sz w:val="24"/>
            <w:szCs w:val="24"/>
          </w:rPr>
          <w:t xml:space="preserve"> </w:t>
        </w:r>
      </w:ins>
      <w:r w:rsidRPr="006D56CC">
        <w:rPr>
          <w:rFonts w:ascii="Arial" w:hAnsi="Arial" w:cs="Arial"/>
          <w:sz w:val="24"/>
          <w:szCs w:val="24"/>
        </w:rPr>
        <w:t xml:space="preserve">una discusión con sus alumnos para que </w:t>
      </w:r>
      <w:del w:id="8" w:author="María" w:date="2015-09-15T16:19:00Z">
        <w:r w:rsidRPr="006D56CC" w:rsidDel="008B53B3">
          <w:rPr>
            <w:rFonts w:ascii="Arial" w:hAnsi="Arial" w:cs="Arial"/>
            <w:sz w:val="24"/>
            <w:szCs w:val="24"/>
          </w:rPr>
          <w:delText>lleguen a</w:delText>
        </w:r>
      </w:del>
      <w:ins w:id="9" w:author="María" w:date="2015-09-15T16:19:00Z">
        <w:r w:rsidR="008B53B3">
          <w:rPr>
            <w:rFonts w:ascii="Arial" w:hAnsi="Arial" w:cs="Arial"/>
            <w:sz w:val="24"/>
            <w:szCs w:val="24"/>
          </w:rPr>
          <w:t>puedan</w:t>
        </w:r>
      </w:ins>
      <w:r w:rsidRPr="006D56CC">
        <w:rPr>
          <w:rFonts w:ascii="Arial" w:hAnsi="Arial" w:cs="Arial"/>
          <w:sz w:val="24"/>
          <w:szCs w:val="24"/>
        </w:rPr>
        <w:t xml:space="preserve"> explicar cuál es el papel de la fuerza de gravedad y la densidad de los materiales en la conformación de la geosfera por capas. Además</w:t>
      </w:r>
      <w:ins w:id="10" w:author="María" w:date="2015-09-15T16:20:00Z">
        <w:r w:rsidR="008B53B3">
          <w:rPr>
            <w:rFonts w:ascii="Arial" w:hAnsi="Arial" w:cs="Arial"/>
            <w:sz w:val="24"/>
            <w:szCs w:val="24"/>
          </w:rPr>
          <w:t>,</w:t>
        </w:r>
      </w:ins>
      <w:r w:rsidRPr="006D56CC">
        <w:rPr>
          <w:rFonts w:ascii="Arial" w:hAnsi="Arial" w:cs="Arial"/>
          <w:sz w:val="24"/>
          <w:szCs w:val="24"/>
        </w:rPr>
        <w:t xml:space="preserve"> cuénteles que esos materiales provienen de estrellas lejanas que explotaron hace</w:t>
      </w:r>
      <w:del w:id="11" w:author="María" w:date="2015-09-15T16:20:00Z">
        <w:r w:rsidRPr="006D56CC" w:rsidDel="008B53B3">
          <w:rPr>
            <w:rFonts w:ascii="Arial" w:hAnsi="Arial" w:cs="Arial"/>
            <w:sz w:val="24"/>
            <w:szCs w:val="24"/>
          </w:rPr>
          <w:delText>n</w:delText>
        </w:r>
      </w:del>
      <w:r w:rsidRPr="006D56CC">
        <w:rPr>
          <w:rFonts w:ascii="Arial" w:hAnsi="Arial" w:cs="Arial"/>
          <w:sz w:val="24"/>
          <w:szCs w:val="24"/>
        </w:rPr>
        <w:t xml:space="preserve"> millones de años, cuyos restos dieron origen al sistema solar.</w:t>
      </w:r>
    </w:p>
    <w:p w:rsidR="00EE5657" w:rsidRPr="006D56CC" w:rsidRDefault="00446260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Primera capa resaltada</w:t>
      </w:r>
      <w:del w:id="12" w:author="María" w:date="2015-09-15T16:20:00Z">
        <w:r w:rsidRPr="006D56CC" w:rsidDel="008B53B3">
          <w:rPr>
            <w:rFonts w:ascii="Arial" w:hAnsi="Arial" w:cs="Arial"/>
            <w:sz w:val="24"/>
            <w:szCs w:val="24"/>
          </w:rPr>
          <w:delText>,</w:delText>
        </w:r>
      </w:del>
      <w:r w:rsidRPr="006D56CC">
        <w:rPr>
          <w:rFonts w:ascii="Arial" w:hAnsi="Arial" w:cs="Arial"/>
          <w:sz w:val="24"/>
          <w:szCs w:val="24"/>
        </w:rPr>
        <w:t xml:space="preserve"> (el núcleo interno</w:t>
      </w:r>
      <w:r w:rsidR="00EE5657" w:rsidRPr="006D56CC">
        <w:rPr>
          <w:rFonts w:ascii="Arial" w:hAnsi="Arial" w:cs="Arial"/>
          <w:sz w:val="24"/>
          <w:szCs w:val="24"/>
        </w:rPr>
        <w:t>): explore con sus estudiantes</w:t>
      </w:r>
      <w:del w:id="13" w:author="María" w:date="2015-09-15T16:23:00Z">
        <w:r w:rsidR="00EE5657" w:rsidRPr="006D56CC" w:rsidDel="008B53B3">
          <w:rPr>
            <w:rFonts w:ascii="Arial" w:hAnsi="Arial" w:cs="Arial"/>
            <w:sz w:val="24"/>
            <w:szCs w:val="24"/>
          </w:rPr>
          <w:delText>,</w:delText>
        </w:r>
      </w:del>
      <w:r w:rsidR="00EE5657" w:rsidRPr="006D56CC">
        <w:rPr>
          <w:rFonts w:ascii="Arial" w:hAnsi="Arial" w:cs="Arial"/>
          <w:sz w:val="24"/>
          <w:szCs w:val="24"/>
        </w:rPr>
        <w:t xml:space="preserve"> de qué </w:t>
      </w:r>
      <w:r w:rsidRPr="006D56CC">
        <w:rPr>
          <w:rFonts w:ascii="Arial" w:hAnsi="Arial" w:cs="Arial"/>
          <w:sz w:val="24"/>
          <w:szCs w:val="24"/>
        </w:rPr>
        <w:t>materiales está compuesto el núcleo interno de la Tierra, y en qué estado se encuentran</w:t>
      </w:r>
      <w:r w:rsidR="00EE5657" w:rsidRPr="006D56CC">
        <w:rPr>
          <w:rFonts w:ascii="Arial" w:hAnsi="Arial" w:cs="Arial"/>
          <w:sz w:val="24"/>
          <w:szCs w:val="24"/>
        </w:rPr>
        <w:t>.</w:t>
      </w:r>
      <w:r w:rsidRPr="006D56CC">
        <w:rPr>
          <w:rFonts w:ascii="Arial" w:hAnsi="Arial" w:cs="Arial"/>
          <w:sz w:val="24"/>
          <w:szCs w:val="24"/>
        </w:rPr>
        <w:t xml:space="preserve"> Cuestiónelos sobre la naturaleza del núcleo, el cual, a pesar de estar compuesto por materiales fundidos, es denso y prácticamente sólido. </w:t>
      </w:r>
      <w:r w:rsidR="00EE5657" w:rsidRPr="006D56CC">
        <w:rPr>
          <w:rFonts w:ascii="Arial" w:hAnsi="Arial" w:cs="Arial"/>
          <w:sz w:val="24"/>
          <w:szCs w:val="24"/>
        </w:rPr>
        <w:t xml:space="preserve"> </w:t>
      </w:r>
    </w:p>
    <w:p w:rsidR="00E04AF4" w:rsidRPr="006D56CC" w:rsidRDefault="00EE5657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Segunda capa resaltada</w:t>
      </w:r>
      <w:del w:id="14" w:author="María" w:date="2015-09-15T16:21:00Z">
        <w:r w:rsidRPr="006D56CC" w:rsidDel="008B53B3">
          <w:rPr>
            <w:rFonts w:ascii="Arial" w:hAnsi="Arial" w:cs="Arial"/>
            <w:sz w:val="24"/>
            <w:szCs w:val="24"/>
          </w:rPr>
          <w:delText>,</w:delText>
        </w:r>
      </w:del>
      <w:r w:rsidRPr="006D56CC">
        <w:rPr>
          <w:rFonts w:ascii="Arial" w:hAnsi="Arial" w:cs="Arial"/>
          <w:sz w:val="24"/>
          <w:szCs w:val="24"/>
        </w:rPr>
        <w:t xml:space="preserve"> (</w:t>
      </w:r>
      <w:r w:rsidR="00E04AF4" w:rsidRPr="006D56CC">
        <w:rPr>
          <w:rFonts w:ascii="Arial" w:hAnsi="Arial" w:cs="Arial"/>
          <w:sz w:val="24"/>
          <w:szCs w:val="24"/>
        </w:rPr>
        <w:t>el núcleo externo</w:t>
      </w:r>
      <w:r w:rsidRPr="006D56CC">
        <w:rPr>
          <w:rFonts w:ascii="Arial" w:hAnsi="Arial" w:cs="Arial"/>
          <w:sz w:val="24"/>
          <w:szCs w:val="24"/>
        </w:rPr>
        <w:t xml:space="preserve">): </w:t>
      </w:r>
      <w:r w:rsidR="00E04AF4" w:rsidRPr="006D56CC">
        <w:rPr>
          <w:rFonts w:ascii="Arial" w:hAnsi="Arial" w:cs="Arial"/>
          <w:sz w:val="24"/>
          <w:szCs w:val="24"/>
        </w:rPr>
        <w:t>explore con sus estudiantes</w:t>
      </w:r>
      <w:del w:id="15" w:author="María" w:date="2015-09-15T16:21:00Z">
        <w:r w:rsidR="00E04AF4" w:rsidRPr="006D56CC" w:rsidDel="008B53B3">
          <w:rPr>
            <w:rFonts w:ascii="Arial" w:hAnsi="Arial" w:cs="Arial"/>
            <w:sz w:val="24"/>
            <w:szCs w:val="24"/>
          </w:rPr>
          <w:delText>,</w:delText>
        </w:r>
      </w:del>
      <w:r w:rsidR="00E04AF4" w:rsidRPr="006D56CC">
        <w:rPr>
          <w:rFonts w:ascii="Arial" w:hAnsi="Arial" w:cs="Arial"/>
          <w:sz w:val="24"/>
          <w:szCs w:val="24"/>
        </w:rPr>
        <w:t xml:space="preserve"> de qué materiales está compuesto el núcleo externo de la Tierra, y en qué estado se encuentran. Hágales ver que esta capa está en contacto directo con el núcleo interno y con el manto inferior</w:t>
      </w:r>
      <w:del w:id="16" w:author="María" w:date="2015-09-15T16:24:00Z">
        <w:r w:rsidR="00E04AF4" w:rsidRPr="006D56CC" w:rsidDel="008B53B3">
          <w:rPr>
            <w:rFonts w:ascii="Arial" w:hAnsi="Arial" w:cs="Arial"/>
            <w:sz w:val="24"/>
            <w:szCs w:val="24"/>
          </w:rPr>
          <w:delText xml:space="preserve">; </w:delText>
        </w:r>
      </w:del>
      <w:ins w:id="17" w:author="María" w:date="2015-09-15T16:24:00Z">
        <w:r w:rsidR="008B53B3">
          <w:rPr>
            <w:rFonts w:ascii="Arial" w:hAnsi="Arial" w:cs="Arial"/>
            <w:sz w:val="24"/>
            <w:szCs w:val="24"/>
          </w:rPr>
          <w:t>,</w:t>
        </w:r>
        <w:r w:rsidR="008B53B3" w:rsidRPr="006D56CC">
          <w:rPr>
            <w:rFonts w:ascii="Arial" w:hAnsi="Arial" w:cs="Arial"/>
            <w:sz w:val="24"/>
            <w:szCs w:val="24"/>
          </w:rPr>
          <w:t xml:space="preserve"> </w:t>
        </w:r>
      </w:ins>
      <w:r w:rsidR="00E04AF4" w:rsidRPr="006D56CC">
        <w:rPr>
          <w:rFonts w:ascii="Arial" w:hAnsi="Arial" w:cs="Arial"/>
          <w:sz w:val="24"/>
          <w:szCs w:val="24"/>
        </w:rPr>
        <w:t>y que</w:t>
      </w:r>
      <w:ins w:id="18" w:author="María" w:date="2015-09-15T16:24:00Z">
        <w:r w:rsidR="008B53B3">
          <w:rPr>
            <w:rFonts w:ascii="Arial" w:hAnsi="Arial" w:cs="Arial"/>
            <w:sz w:val="24"/>
            <w:szCs w:val="24"/>
          </w:rPr>
          <w:t>,</w:t>
        </w:r>
      </w:ins>
      <w:r w:rsidR="00E04AF4" w:rsidRPr="006D56CC">
        <w:rPr>
          <w:rFonts w:ascii="Arial" w:hAnsi="Arial" w:cs="Arial"/>
          <w:sz w:val="24"/>
          <w:szCs w:val="24"/>
        </w:rPr>
        <w:t xml:space="preserve"> por lo mismo</w:t>
      </w:r>
      <w:ins w:id="19" w:author="María" w:date="2015-09-15T16:24:00Z">
        <w:r w:rsidR="008B53B3">
          <w:rPr>
            <w:rFonts w:ascii="Arial" w:hAnsi="Arial" w:cs="Arial"/>
            <w:sz w:val="24"/>
            <w:szCs w:val="24"/>
          </w:rPr>
          <w:t>,</w:t>
        </w:r>
      </w:ins>
      <w:r w:rsidR="00E04AF4" w:rsidRPr="006D56CC">
        <w:rPr>
          <w:rFonts w:ascii="Arial" w:hAnsi="Arial" w:cs="Arial"/>
          <w:sz w:val="24"/>
          <w:szCs w:val="24"/>
        </w:rPr>
        <w:t xml:space="preserve"> transmite al manto el intenso calor producido por el núcleo, </w:t>
      </w:r>
      <w:ins w:id="20" w:author="María" w:date="2015-09-15T16:24:00Z">
        <w:r w:rsidR="008B53B3">
          <w:rPr>
            <w:rFonts w:ascii="Arial" w:hAnsi="Arial" w:cs="Arial"/>
            <w:sz w:val="24"/>
            <w:szCs w:val="24"/>
          </w:rPr>
          <w:t xml:space="preserve">lo que </w:t>
        </w:r>
      </w:ins>
      <w:r w:rsidR="00E04AF4" w:rsidRPr="006D56CC">
        <w:rPr>
          <w:rFonts w:ascii="Arial" w:hAnsi="Arial" w:cs="Arial"/>
          <w:sz w:val="24"/>
          <w:szCs w:val="24"/>
        </w:rPr>
        <w:t xml:space="preserve">generando </w:t>
      </w:r>
      <w:del w:id="21" w:author="María" w:date="2015-09-15T16:24:00Z">
        <w:r w:rsidR="00E04AF4" w:rsidRPr="006D56CC" w:rsidDel="008B53B3">
          <w:rPr>
            <w:rFonts w:ascii="Arial" w:hAnsi="Arial" w:cs="Arial"/>
            <w:sz w:val="24"/>
            <w:szCs w:val="24"/>
          </w:rPr>
          <w:delText xml:space="preserve">es </w:delText>
        </w:r>
      </w:del>
      <w:ins w:id="22" w:author="María" w:date="2015-09-15T16:24:00Z">
        <w:r w:rsidR="008B53B3" w:rsidRPr="006D56CC">
          <w:rPr>
            <w:rFonts w:ascii="Arial" w:hAnsi="Arial" w:cs="Arial"/>
            <w:sz w:val="24"/>
            <w:szCs w:val="24"/>
          </w:rPr>
          <w:t>e</w:t>
        </w:r>
        <w:r w:rsidR="008B53B3">
          <w:rPr>
            <w:rFonts w:ascii="Arial" w:hAnsi="Arial" w:cs="Arial"/>
            <w:sz w:val="24"/>
            <w:szCs w:val="24"/>
          </w:rPr>
          <w:t>n</w:t>
        </w:r>
        <w:r w:rsidR="008B53B3" w:rsidRPr="006D56CC">
          <w:rPr>
            <w:rFonts w:ascii="Arial" w:hAnsi="Arial" w:cs="Arial"/>
            <w:sz w:val="24"/>
            <w:szCs w:val="24"/>
          </w:rPr>
          <w:t xml:space="preserve"> </w:t>
        </w:r>
      </w:ins>
      <w:r w:rsidR="00E04AF4" w:rsidRPr="006D56CC">
        <w:rPr>
          <w:rFonts w:ascii="Arial" w:hAnsi="Arial" w:cs="Arial"/>
          <w:sz w:val="24"/>
          <w:szCs w:val="24"/>
        </w:rPr>
        <w:t xml:space="preserve">este las corrientes de convección. </w:t>
      </w:r>
    </w:p>
    <w:p w:rsidR="00EE5657" w:rsidRPr="006D56CC" w:rsidRDefault="00EE5657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Tercera capa resaltada</w:t>
      </w:r>
      <w:del w:id="23" w:author="María" w:date="2015-09-15T16:25:00Z">
        <w:r w:rsidRPr="006D56CC" w:rsidDel="008B53B3">
          <w:rPr>
            <w:rFonts w:ascii="Arial" w:hAnsi="Arial" w:cs="Arial"/>
            <w:sz w:val="24"/>
            <w:szCs w:val="24"/>
          </w:rPr>
          <w:delText>,</w:delText>
        </w:r>
      </w:del>
      <w:r w:rsidRPr="006D56CC">
        <w:rPr>
          <w:rFonts w:ascii="Arial" w:hAnsi="Arial" w:cs="Arial"/>
          <w:sz w:val="24"/>
          <w:szCs w:val="24"/>
        </w:rPr>
        <w:t xml:space="preserve"> (</w:t>
      </w:r>
      <w:r w:rsidR="00E04AF4" w:rsidRPr="006D56CC">
        <w:rPr>
          <w:rFonts w:ascii="Arial" w:hAnsi="Arial" w:cs="Arial"/>
          <w:sz w:val="24"/>
          <w:szCs w:val="24"/>
        </w:rPr>
        <w:t>el manto inferior): mencione a sus estudiantes que el manto inferior está en contacto directo con el núcleo externo</w:t>
      </w:r>
      <w:del w:id="24" w:author="María" w:date="2015-09-15T16:25:00Z">
        <w:r w:rsidR="00E04AF4" w:rsidRPr="006D56CC" w:rsidDel="008B53B3">
          <w:rPr>
            <w:rFonts w:ascii="Arial" w:hAnsi="Arial" w:cs="Arial"/>
            <w:sz w:val="24"/>
            <w:szCs w:val="24"/>
          </w:rPr>
          <w:delText xml:space="preserve">; </w:delText>
        </w:r>
      </w:del>
      <w:ins w:id="25" w:author="María" w:date="2015-09-15T16:25:00Z">
        <w:r w:rsidR="008B53B3">
          <w:rPr>
            <w:rFonts w:ascii="Arial" w:hAnsi="Arial" w:cs="Arial"/>
            <w:sz w:val="24"/>
            <w:szCs w:val="24"/>
          </w:rPr>
          <w:t>,</w:t>
        </w:r>
        <w:r w:rsidR="008B53B3" w:rsidRPr="006D56CC">
          <w:rPr>
            <w:rFonts w:ascii="Arial" w:hAnsi="Arial" w:cs="Arial"/>
            <w:sz w:val="24"/>
            <w:szCs w:val="24"/>
          </w:rPr>
          <w:t xml:space="preserve"> </w:t>
        </w:r>
      </w:ins>
      <w:r w:rsidR="00E04AF4" w:rsidRPr="006D56CC">
        <w:rPr>
          <w:rFonts w:ascii="Arial" w:hAnsi="Arial" w:cs="Arial"/>
          <w:sz w:val="24"/>
          <w:szCs w:val="24"/>
        </w:rPr>
        <w:t>y que debido a las altas presiones, tiene una densidad mayor que el manto superior.</w:t>
      </w:r>
    </w:p>
    <w:p w:rsidR="00E04AF4" w:rsidRPr="006D56CC" w:rsidRDefault="00EE5657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Cuarta capa resaltada</w:t>
      </w:r>
      <w:del w:id="26" w:author="María" w:date="2015-09-15T16:25:00Z">
        <w:r w:rsidRPr="006D56CC" w:rsidDel="008B53B3">
          <w:rPr>
            <w:rFonts w:ascii="Arial" w:hAnsi="Arial" w:cs="Arial"/>
            <w:sz w:val="24"/>
            <w:szCs w:val="24"/>
          </w:rPr>
          <w:delText>,</w:delText>
        </w:r>
      </w:del>
      <w:r w:rsidRPr="006D56CC">
        <w:rPr>
          <w:rFonts w:ascii="Arial" w:hAnsi="Arial" w:cs="Arial"/>
          <w:sz w:val="24"/>
          <w:szCs w:val="24"/>
        </w:rPr>
        <w:t xml:space="preserve"> (</w:t>
      </w:r>
      <w:r w:rsidR="00E04AF4" w:rsidRPr="006D56CC">
        <w:rPr>
          <w:rFonts w:ascii="Arial" w:hAnsi="Arial" w:cs="Arial"/>
          <w:sz w:val="24"/>
          <w:szCs w:val="24"/>
        </w:rPr>
        <w:t>el manto superior</w:t>
      </w:r>
      <w:r w:rsidRPr="006D56CC">
        <w:rPr>
          <w:rFonts w:ascii="Arial" w:hAnsi="Arial" w:cs="Arial"/>
          <w:sz w:val="24"/>
          <w:szCs w:val="24"/>
        </w:rPr>
        <w:t xml:space="preserve">): </w:t>
      </w:r>
      <w:r w:rsidR="00E04AF4" w:rsidRPr="006D56CC">
        <w:rPr>
          <w:rFonts w:ascii="Arial" w:hAnsi="Arial" w:cs="Arial"/>
          <w:sz w:val="24"/>
          <w:szCs w:val="24"/>
        </w:rPr>
        <w:t xml:space="preserve">comente a sus </w:t>
      </w:r>
      <w:del w:id="27" w:author="María" w:date="2015-09-15T16:25:00Z">
        <w:r w:rsidR="00E04AF4" w:rsidRPr="006D56CC" w:rsidDel="008B53B3">
          <w:rPr>
            <w:rFonts w:ascii="Arial" w:hAnsi="Arial" w:cs="Arial"/>
            <w:sz w:val="24"/>
            <w:szCs w:val="24"/>
          </w:rPr>
          <w:delText xml:space="preserve">alumnos </w:delText>
        </w:r>
      </w:del>
      <w:ins w:id="28" w:author="María" w:date="2015-09-15T16:25:00Z">
        <w:r w:rsidR="008B53B3">
          <w:rPr>
            <w:rFonts w:ascii="Arial" w:hAnsi="Arial" w:cs="Arial"/>
            <w:sz w:val="24"/>
            <w:szCs w:val="24"/>
          </w:rPr>
          <w:t>estudiantes</w:t>
        </w:r>
        <w:r w:rsidR="008B53B3" w:rsidRPr="006D56CC">
          <w:rPr>
            <w:rFonts w:ascii="Arial" w:hAnsi="Arial" w:cs="Arial"/>
            <w:sz w:val="24"/>
            <w:szCs w:val="24"/>
          </w:rPr>
          <w:t xml:space="preserve"> </w:t>
        </w:r>
      </w:ins>
      <w:r w:rsidR="00E04AF4" w:rsidRPr="006D56CC">
        <w:rPr>
          <w:rFonts w:ascii="Arial" w:hAnsi="Arial" w:cs="Arial"/>
          <w:sz w:val="24"/>
          <w:szCs w:val="24"/>
        </w:rPr>
        <w:t>que</w:t>
      </w:r>
      <w:r w:rsidR="00A85336" w:rsidRPr="006D56CC">
        <w:rPr>
          <w:rFonts w:ascii="Arial" w:hAnsi="Arial" w:cs="Arial"/>
          <w:sz w:val="24"/>
          <w:szCs w:val="24"/>
        </w:rPr>
        <w:t xml:space="preserve"> el</w:t>
      </w:r>
      <w:r w:rsidR="00E04AF4" w:rsidRPr="006D56CC">
        <w:rPr>
          <w:rFonts w:ascii="Arial" w:hAnsi="Arial" w:cs="Arial"/>
          <w:sz w:val="24"/>
          <w:szCs w:val="24"/>
        </w:rPr>
        <w:t xml:space="preserve"> manto superior está en contacto directo con la corteza y</w:t>
      </w:r>
      <w:r w:rsidR="00A85336" w:rsidRPr="006D56CC">
        <w:rPr>
          <w:rFonts w:ascii="Arial" w:hAnsi="Arial" w:cs="Arial"/>
          <w:sz w:val="24"/>
          <w:szCs w:val="24"/>
        </w:rPr>
        <w:t xml:space="preserve"> que</w:t>
      </w:r>
      <w:r w:rsidR="00E04AF4" w:rsidRPr="006D56CC">
        <w:rPr>
          <w:rFonts w:ascii="Arial" w:hAnsi="Arial" w:cs="Arial"/>
          <w:sz w:val="24"/>
          <w:szCs w:val="24"/>
        </w:rPr>
        <w:t xml:space="preserve">, conjuntamente con esta, forma la litosfera. Además, que en este </w:t>
      </w:r>
      <w:r w:rsidR="00A85336" w:rsidRPr="006D56CC">
        <w:rPr>
          <w:rFonts w:ascii="Arial" w:hAnsi="Arial" w:cs="Arial"/>
          <w:sz w:val="24"/>
          <w:szCs w:val="24"/>
        </w:rPr>
        <w:t>las</w:t>
      </w:r>
      <w:r w:rsidR="00E04AF4" w:rsidRPr="006D56CC">
        <w:rPr>
          <w:rFonts w:ascii="Arial" w:hAnsi="Arial" w:cs="Arial"/>
          <w:sz w:val="24"/>
          <w:szCs w:val="24"/>
        </w:rPr>
        <w:t xml:space="preserve"> corrientes de convección </w:t>
      </w:r>
      <w:r w:rsidR="00A85336" w:rsidRPr="006D56CC">
        <w:rPr>
          <w:rFonts w:ascii="Arial" w:hAnsi="Arial" w:cs="Arial"/>
          <w:sz w:val="24"/>
          <w:szCs w:val="24"/>
        </w:rPr>
        <w:t>actúan directamente sobre las</w:t>
      </w:r>
      <w:r w:rsidR="00E04AF4" w:rsidRPr="006D56CC">
        <w:rPr>
          <w:rFonts w:ascii="Arial" w:hAnsi="Arial" w:cs="Arial"/>
          <w:sz w:val="24"/>
          <w:szCs w:val="24"/>
        </w:rPr>
        <w:t xml:space="preserve"> placas tectónicas. </w:t>
      </w:r>
      <w:del w:id="29" w:author="María" w:date="2015-09-15T16:26:00Z">
        <w:r w:rsidR="00A85336" w:rsidRPr="006D56CC" w:rsidDel="008B53B3">
          <w:rPr>
            <w:rFonts w:ascii="Arial" w:hAnsi="Arial" w:cs="Arial"/>
            <w:sz w:val="24"/>
            <w:szCs w:val="24"/>
          </w:rPr>
          <w:delText>Al respecto, o</w:delText>
        </w:r>
      </w:del>
      <w:ins w:id="30" w:author="María" w:date="2015-09-15T16:26:00Z">
        <w:r w:rsidR="008B53B3">
          <w:rPr>
            <w:rFonts w:ascii="Arial" w:hAnsi="Arial" w:cs="Arial"/>
            <w:sz w:val="24"/>
            <w:szCs w:val="24"/>
          </w:rPr>
          <w:t>O</w:t>
        </w:r>
      </w:ins>
      <w:r w:rsidR="00E04AF4" w:rsidRPr="006D56CC">
        <w:rPr>
          <w:rFonts w:ascii="Arial" w:hAnsi="Arial" w:cs="Arial"/>
          <w:sz w:val="24"/>
          <w:szCs w:val="24"/>
        </w:rPr>
        <w:t xml:space="preserve">rganice varios grupos con sus </w:t>
      </w:r>
      <w:del w:id="31" w:author="María" w:date="2015-09-15T16:26:00Z">
        <w:r w:rsidR="00E04AF4" w:rsidRPr="006D56CC" w:rsidDel="008B53B3">
          <w:rPr>
            <w:rFonts w:ascii="Arial" w:hAnsi="Arial" w:cs="Arial"/>
            <w:sz w:val="24"/>
            <w:szCs w:val="24"/>
          </w:rPr>
          <w:delText>alumnos</w:delText>
        </w:r>
      </w:del>
      <w:ins w:id="32" w:author="María" w:date="2015-09-15T16:26:00Z">
        <w:r w:rsidR="008B53B3">
          <w:rPr>
            <w:rFonts w:ascii="Arial" w:hAnsi="Arial" w:cs="Arial"/>
            <w:sz w:val="24"/>
            <w:szCs w:val="24"/>
          </w:rPr>
          <w:t>estudiantes</w:t>
        </w:r>
      </w:ins>
      <w:r w:rsidR="00E04AF4" w:rsidRPr="006D56CC">
        <w:rPr>
          <w:rFonts w:ascii="Arial" w:hAnsi="Arial" w:cs="Arial"/>
          <w:sz w:val="24"/>
          <w:szCs w:val="24"/>
        </w:rPr>
        <w:t xml:space="preserve">, en los que se discuta cómo se dan los fenómenos </w:t>
      </w:r>
      <w:r w:rsidR="00A85336" w:rsidRPr="006D56CC">
        <w:rPr>
          <w:rFonts w:ascii="Arial" w:hAnsi="Arial" w:cs="Arial"/>
          <w:sz w:val="24"/>
          <w:szCs w:val="24"/>
        </w:rPr>
        <w:t>del movimiento de las</w:t>
      </w:r>
      <w:r w:rsidR="00E04AF4" w:rsidRPr="006D56CC">
        <w:rPr>
          <w:rFonts w:ascii="Arial" w:hAnsi="Arial" w:cs="Arial"/>
          <w:sz w:val="24"/>
          <w:szCs w:val="24"/>
        </w:rPr>
        <w:t xml:space="preserve"> p</w:t>
      </w:r>
      <w:r w:rsidR="00A85336" w:rsidRPr="006D56CC">
        <w:rPr>
          <w:rFonts w:ascii="Arial" w:hAnsi="Arial" w:cs="Arial"/>
          <w:sz w:val="24"/>
          <w:szCs w:val="24"/>
        </w:rPr>
        <w:t>lacas tectónicas y la deriva continental. L</w:t>
      </w:r>
      <w:r w:rsidR="00E04AF4" w:rsidRPr="006D56CC">
        <w:rPr>
          <w:rFonts w:ascii="Arial" w:hAnsi="Arial" w:cs="Arial"/>
          <w:sz w:val="24"/>
          <w:szCs w:val="24"/>
        </w:rPr>
        <w:t xml:space="preserve">uego escoja uno </w:t>
      </w:r>
      <w:r w:rsidR="00E04AF4" w:rsidRPr="006D56CC">
        <w:rPr>
          <w:rFonts w:ascii="Arial" w:hAnsi="Arial" w:cs="Arial"/>
          <w:sz w:val="24"/>
          <w:szCs w:val="24"/>
        </w:rPr>
        <w:lastRenderedPageBreak/>
        <w:t>de esos grupos para q</w:t>
      </w:r>
      <w:r w:rsidR="00A85336" w:rsidRPr="006D56CC">
        <w:rPr>
          <w:rFonts w:ascii="Arial" w:hAnsi="Arial" w:cs="Arial"/>
          <w:sz w:val="24"/>
          <w:szCs w:val="24"/>
        </w:rPr>
        <w:t>ue exponga los resultados de su</w:t>
      </w:r>
      <w:r w:rsidR="00E04AF4" w:rsidRPr="006D56CC">
        <w:rPr>
          <w:rFonts w:ascii="Arial" w:hAnsi="Arial" w:cs="Arial"/>
          <w:sz w:val="24"/>
          <w:szCs w:val="24"/>
        </w:rPr>
        <w:t xml:space="preserve"> discusión al resto del curso. </w:t>
      </w:r>
    </w:p>
    <w:p w:rsidR="00A85336" w:rsidRPr="006D56CC" w:rsidRDefault="00A85336" w:rsidP="006D56C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Quinta capa resaltada</w:t>
      </w:r>
      <w:del w:id="33" w:author="María" w:date="2015-09-15T16:26:00Z">
        <w:r w:rsidRPr="006D56CC" w:rsidDel="00FE57E0">
          <w:rPr>
            <w:rFonts w:ascii="Arial" w:hAnsi="Arial" w:cs="Arial"/>
            <w:sz w:val="24"/>
            <w:szCs w:val="24"/>
          </w:rPr>
          <w:delText>,</w:delText>
        </w:r>
      </w:del>
      <w:r w:rsidRPr="006D56CC">
        <w:rPr>
          <w:rFonts w:ascii="Arial" w:hAnsi="Arial" w:cs="Arial"/>
          <w:sz w:val="24"/>
          <w:szCs w:val="24"/>
        </w:rPr>
        <w:t xml:space="preserve"> (la corteza): explore con sus estudiantes</w:t>
      </w:r>
      <w:del w:id="34" w:author="María" w:date="2015-09-15T16:26:00Z">
        <w:r w:rsidRPr="006D56CC" w:rsidDel="00FE57E0">
          <w:rPr>
            <w:rFonts w:ascii="Arial" w:hAnsi="Arial" w:cs="Arial"/>
            <w:sz w:val="24"/>
            <w:szCs w:val="24"/>
          </w:rPr>
          <w:delText>,</w:delText>
        </w:r>
      </w:del>
      <w:r w:rsidRPr="006D56CC">
        <w:rPr>
          <w:rFonts w:ascii="Arial" w:hAnsi="Arial" w:cs="Arial"/>
          <w:sz w:val="24"/>
          <w:szCs w:val="24"/>
        </w:rPr>
        <w:t xml:space="preserve"> de qué materiales está compuesta la corteza, y en qué estado se encuentran. Hágales ver que esta capa está en contacto directo con el manto superior y que en ella se encuentran los continentes y la corteza oceánica, </w:t>
      </w:r>
      <w:del w:id="35" w:author="María" w:date="2015-09-15T16:26:00Z">
        <w:r w:rsidRPr="006D56CC" w:rsidDel="00FE57E0">
          <w:rPr>
            <w:rFonts w:ascii="Arial" w:hAnsi="Arial" w:cs="Arial"/>
            <w:sz w:val="24"/>
            <w:szCs w:val="24"/>
          </w:rPr>
          <w:delText>los cuales</w:delText>
        </w:r>
      </w:del>
      <w:ins w:id="36" w:author="María" w:date="2015-09-15T16:26:00Z">
        <w:r w:rsidR="00FE57E0">
          <w:rPr>
            <w:rFonts w:ascii="Arial" w:hAnsi="Arial" w:cs="Arial"/>
            <w:sz w:val="24"/>
            <w:szCs w:val="24"/>
          </w:rPr>
          <w:t>que</w:t>
        </w:r>
      </w:ins>
      <w:r w:rsidRPr="006D56CC">
        <w:rPr>
          <w:rFonts w:ascii="Arial" w:hAnsi="Arial" w:cs="Arial"/>
          <w:sz w:val="24"/>
          <w:szCs w:val="24"/>
        </w:rPr>
        <w:t xml:space="preserve"> son movilizados y renovados permanentemente por la actividad de las corrientes de convección del manto. Por último</w:t>
      </w:r>
      <w:ins w:id="37" w:author="María" w:date="2015-09-15T16:27:00Z">
        <w:r w:rsidR="00FE57E0">
          <w:rPr>
            <w:rFonts w:ascii="Arial" w:hAnsi="Arial" w:cs="Arial"/>
            <w:sz w:val="24"/>
            <w:szCs w:val="24"/>
          </w:rPr>
          <w:t>,</w:t>
        </w:r>
      </w:ins>
      <w:r w:rsidRPr="006D56CC">
        <w:rPr>
          <w:rFonts w:ascii="Arial" w:hAnsi="Arial" w:cs="Arial"/>
          <w:sz w:val="24"/>
          <w:szCs w:val="24"/>
        </w:rPr>
        <w:t xml:space="preserve"> relacione las diferentes formas de vida de nuestro planeta, con su existencia sobre </w:t>
      </w:r>
      <w:r w:rsidR="001E3357" w:rsidRPr="006D56CC">
        <w:rPr>
          <w:rFonts w:ascii="Arial" w:hAnsi="Arial" w:cs="Arial"/>
          <w:sz w:val="24"/>
          <w:szCs w:val="24"/>
        </w:rPr>
        <w:t xml:space="preserve">la corteza, </w:t>
      </w:r>
      <w:r w:rsidRPr="006D56CC">
        <w:rPr>
          <w:rFonts w:ascii="Arial" w:hAnsi="Arial" w:cs="Arial"/>
          <w:sz w:val="24"/>
          <w:szCs w:val="24"/>
        </w:rPr>
        <w:t>la cual</w:t>
      </w:r>
      <w:r w:rsidR="001E3357" w:rsidRPr="006D56CC">
        <w:rPr>
          <w:rFonts w:ascii="Arial" w:hAnsi="Arial" w:cs="Arial"/>
          <w:sz w:val="24"/>
          <w:szCs w:val="24"/>
        </w:rPr>
        <w:t xml:space="preserve"> e</w:t>
      </w:r>
      <w:r w:rsidRPr="006D56CC">
        <w:rPr>
          <w:rFonts w:ascii="Arial" w:hAnsi="Arial" w:cs="Arial"/>
          <w:sz w:val="24"/>
          <w:szCs w:val="24"/>
        </w:rPr>
        <w:t xml:space="preserve">stá </w:t>
      </w:r>
      <w:r w:rsidR="001E3357" w:rsidRPr="006D56CC">
        <w:rPr>
          <w:rFonts w:ascii="Arial" w:hAnsi="Arial" w:cs="Arial"/>
          <w:sz w:val="24"/>
          <w:szCs w:val="24"/>
        </w:rPr>
        <w:t xml:space="preserve">también </w:t>
      </w:r>
      <w:r w:rsidRPr="006D56CC">
        <w:rPr>
          <w:rFonts w:ascii="Arial" w:hAnsi="Arial" w:cs="Arial"/>
          <w:sz w:val="24"/>
          <w:szCs w:val="24"/>
        </w:rPr>
        <w:t>en contacto</w:t>
      </w:r>
      <w:r w:rsidR="001E3357" w:rsidRPr="006D56CC">
        <w:rPr>
          <w:rFonts w:ascii="Arial" w:hAnsi="Arial" w:cs="Arial"/>
          <w:sz w:val="24"/>
          <w:szCs w:val="24"/>
        </w:rPr>
        <w:t xml:space="preserve"> directo </w:t>
      </w:r>
      <w:r w:rsidRPr="006D56CC">
        <w:rPr>
          <w:rFonts w:ascii="Arial" w:hAnsi="Arial" w:cs="Arial"/>
          <w:sz w:val="24"/>
          <w:szCs w:val="24"/>
        </w:rPr>
        <w:t xml:space="preserve">con la atmósfera y la </w:t>
      </w:r>
      <w:del w:id="38" w:author="María" w:date="2015-09-15T16:27:00Z">
        <w:r w:rsidRPr="006D56CC" w:rsidDel="00FE57E0">
          <w:rPr>
            <w:rFonts w:ascii="Arial" w:hAnsi="Arial" w:cs="Arial"/>
            <w:sz w:val="24"/>
            <w:szCs w:val="24"/>
          </w:rPr>
          <w:delText>hidrósfera</w:delText>
        </w:r>
      </w:del>
      <w:ins w:id="39" w:author="María" w:date="2015-09-15T16:27:00Z">
        <w:r w:rsidR="00FE57E0" w:rsidRPr="006D56CC">
          <w:rPr>
            <w:rFonts w:ascii="Arial" w:hAnsi="Arial" w:cs="Arial"/>
            <w:sz w:val="24"/>
            <w:szCs w:val="24"/>
          </w:rPr>
          <w:t>hidr</w:t>
        </w:r>
        <w:r w:rsidR="00FE57E0">
          <w:rPr>
            <w:rFonts w:ascii="Arial" w:hAnsi="Arial" w:cs="Arial"/>
            <w:sz w:val="24"/>
            <w:szCs w:val="24"/>
          </w:rPr>
          <w:t>o</w:t>
        </w:r>
        <w:r w:rsidR="00FE57E0" w:rsidRPr="006D56CC">
          <w:rPr>
            <w:rFonts w:ascii="Arial" w:hAnsi="Arial" w:cs="Arial"/>
            <w:sz w:val="24"/>
            <w:szCs w:val="24"/>
          </w:rPr>
          <w:t>sfera</w:t>
        </w:r>
      </w:ins>
      <w:r w:rsidRPr="006D56CC">
        <w:rPr>
          <w:rFonts w:ascii="Arial" w:hAnsi="Arial" w:cs="Arial"/>
          <w:sz w:val="24"/>
          <w:szCs w:val="24"/>
        </w:rPr>
        <w:t>.</w:t>
      </w:r>
    </w:p>
    <w:p w:rsidR="00A85336" w:rsidRPr="006D56CC" w:rsidRDefault="00A85336" w:rsidP="006D56CC">
      <w:pPr>
        <w:pStyle w:val="Prrafodelista"/>
        <w:spacing w:line="360" w:lineRule="auto"/>
        <w:ind w:left="502"/>
        <w:rPr>
          <w:rFonts w:ascii="Arial" w:hAnsi="Arial" w:cs="Arial"/>
          <w:sz w:val="24"/>
          <w:szCs w:val="24"/>
        </w:rPr>
      </w:pPr>
    </w:p>
    <w:p w:rsidR="00EE5657" w:rsidRPr="006D56CC" w:rsidRDefault="00EE5657" w:rsidP="006D56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Después de la presentación</w:t>
      </w:r>
    </w:p>
    <w:p w:rsidR="00BC1377" w:rsidRPr="006D56CC" w:rsidRDefault="00EE5657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Proponga una pequeña </w:t>
      </w:r>
      <w:r w:rsidR="00714CC7" w:rsidRPr="006D56CC">
        <w:rPr>
          <w:rFonts w:ascii="Arial" w:hAnsi="Arial" w:cs="Arial"/>
          <w:sz w:val="24"/>
          <w:szCs w:val="24"/>
        </w:rPr>
        <w:t>investigación</w:t>
      </w:r>
      <w:r w:rsidRPr="006D56CC">
        <w:rPr>
          <w:rFonts w:ascii="Arial" w:hAnsi="Arial" w:cs="Arial"/>
          <w:sz w:val="24"/>
          <w:szCs w:val="24"/>
        </w:rPr>
        <w:t xml:space="preserve"> </w:t>
      </w:r>
      <w:r w:rsidR="00BC1377" w:rsidRPr="006D56CC">
        <w:rPr>
          <w:rFonts w:ascii="Arial" w:hAnsi="Arial" w:cs="Arial"/>
          <w:sz w:val="24"/>
          <w:szCs w:val="24"/>
        </w:rPr>
        <w:t>sobre el campo magnético terrestre</w:t>
      </w:r>
      <w:del w:id="40" w:author="María" w:date="2015-09-15T16:27:00Z">
        <w:r w:rsidR="00BC1377" w:rsidRPr="006D56CC" w:rsidDel="00FE57E0">
          <w:rPr>
            <w:rFonts w:ascii="Arial" w:hAnsi="Arial" w:cs="Arial"/>
            <w:sz w:val="24"/>
            <w:szCs w:val="24"/>
          </w:rPr>
          <w:delText>,</w:delText>
        </w:r>
      </w:del>
      <w:r w:rsidR="00BC1377" w:rsidRPr="006D56CC">
        <w:rPr>
          <w:rFonts w:ascii="Arial" w:hAnsi="Arial" w:cs="Arial"/>
          <w:sz w:val="24"/>
          <w:szCs w:val="24"/>
        </w:rPr>
        <w:t xml:space="preserve"> y la participación del núcleo en su generación</w:t>
      </w:r>
      <w:del w:id="41" w:author="María" w:date="2015-09-15T16:28:00Z">
        <w:r w:rsidR="00BC1377" w:rsidRPr="006D56CC" w:rsidDel="00FE57E0">
          <w:rPr>
            <w:rFonts w:ascii="Arial" w:hAnsi="Arial" w:cs="Arial"/>
            <w:sz w:val="24"/>
            <w:szCs w:val="24"/>
          </w:rPr>
          <w:delText xml:space="preserve">; </w:delText>
        </w:r>
      </w:del>
      <w:ins w:id="42" w:author="María" w:date="2015-09-15T16:28:00Z">
        <w:r w:rsidR="00FE57E0">
          <w:rPr>
            <w:rFonts w:ascii="Arial" w:hAnsi="Arial" w:cs="Arial"/>
            <w:sz w:val="24"/>
            <w:szCs w:val="24"/>
          </w:rPr>
          <w:t>,</w:t>
        </w:r>
        <w:r w:rsidR="00FE57E0" w:rsidRPr="006D56CC">
          <w:rPr>
            <w:rFonts w:ascii="Arial" w:hAnsi="Arial" w:cs="Arial"/>
            <w:sz w:val="24"/>
            <w:szCs w:val="24"/>
          </w:rPr>
          <w:t xml:space="preserve"> </w:t>
        </w:r>
      </w:ins>
      <w:r w:rsidR="00BC1377" w:rsidRPr="006D56CC">
        <w:rPr>
          <w:rFonts w:ascii="Arial" w:hAnsi="Arial" w:cs="Arial"/>
          <w:sz w:val="24"/>
          <w:szCs w:val="24"/>
        </w:rPr>
        <w:t xml:space="preserve">además del beneficio que ese campo brinda a la vida </w:t>
      </w:r>
      <w:r w:rsidR="006922D1" w:rsidRPr="006D56CC">
        <w:rPr>
          <w:rFonts w:ascii="Arial" w:hAnsi="Arial" w:cs="Arial"/>
          <w:sz w:val="24"/>
          <w:szCs w:val="24"/>
        </w:rPr>
        <w:t>en</w:t>
      </w:r>
      <w:r w:rsidR="00BC1377" w:rsidRPr="006D56CC">
        <w:rPr>
          <w:rFonts w:ascii="Arial" w:hAnsi="Arial" w:cs="Arial"/>
          <w:sz w:val="24"/>
          <w:szCs w:val="24"/>
        </w:rPr>
        <w:t xml:space="preserve"> nuestro planeta.</w:t>
      </w:r>
    </w:p>
    <w:p w:rsidR="00EE5657" w:rsidRPr="006D56CC" w:rsidRDefault="00EE5657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Complemente la información generada durante la presentación y las discusiones con </w:t>
      </w:r>
      <w:r w:rsidR="00BC1377" w:rsidRPr="006D56CC">
        <w:rPr>
          <w:rFonts w:ascii="Arial" w:hAnsi="Arial" w:cs="Arial"/>
          <w:sz w:val="24"/>
          <w:szCs w:val="24"/>
        </w:rPr>
        <w:t>la información disponible en las siguientes páginas web</w:t>
      </w:r>
      <w:r w:rsidRPr="006D56CC">
        <w:rPr>
          <w:rFonts w:ascii="Arial" w:hAnsi="Arial" w:cs="Arial"/>
          <w:sz w:val="24"/>
          <w:szCs w:val="24"/>
        </w:rPr>
        <w:t>:</w:t>
      </w:r>
    </w:p>
    <w:p w:rsidR="00EE5657" w:rsidRPr="006D56CC" w:rsidRDefault="00B8116F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Hyperphysics. El campo magnético terrestre </w:t>
      </w:r>
      <w:hyperlink r:id="rId12" w:history="1">
        <w:r w:rsidR="00EE5657" w:rsidRPr="006D56CC">
          <w:rPr>
            <w:rStyle w:val="Hipervnculo"/>
            <w:rFonts w:ascii="Arial" w:hAnsi="Arial" w:cs="Arial"/>
            <w:sz w:val="24"/>
            <w:szCs w:val="24"/>
          </w:rPr>
          <w:t>[VER]</w:t>
        </w:r>
      </w:hyperlink>
      <w:r w:rsidR="00EE5657" w:rsidRPr="006D56CC">
        <w:rPr>
          <w:rFonts w:ascii="Arial" w:hAnsi="Arial" w:cs="Arial"/>
          <w:sz w:val="24"/>
          <w:szCs w:val="24"/>
        </w:rPr>
        <w:t>.</w:t>
      </w:r>
    </w:p>
    <w:p w:rsidR="007069F3" w:rsidRPr="006D56CC" w:rsidRDefault="007069F3" w:rsidP="006D56CC">
      <w:pPr>
        <w:spacing w:line="360" w:lineRule="auto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Geografía plena. Placas tectónicas: celdas de convección </w:t>
      </w:r>
      <w:hyperlink r:id="rId13" w:history="1">
        <w:r w:rsidRPr="006D56CC">
          <w:rPr>
            <w:rStyle w:val="Hipervnculo"/>
            <w:rFonts w:ascii="Arial" w:hAnsi="Arial" w:cs="Arial"/>
            <w:sz w:val="24"/>
            <w:szCs w:val="24"/>
          </w:rPr>
          <w:t>[VER]</w:t>
        </w:r>
      </w:hyperlink>
      <w:r w:rsidRPr="006D56CC">
        <w:rPr>
          <w:rFonts w:ascii="Arial" w:hAnsi="Arial" w:cs="Arial"/>
          <w:sz w:val="24"/>
          <w:szCs w:val="24"/>
        </w:rPr>
        <w:t>.</w:t>
      </w:r>
    </w:p>
    <w:p w:rsidR="00EE5657" w:rsidRPr="006D56CC" w:rsidRDefault="00EE5657" w:rsidP="006D56CC">
      <w:pPr>
        <w:pStyle w:val="Normal1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E5657" w:rsidRPr="006D56CC" w:rsidRDefault="00EE5657" w:rsidP="006D56CC">
      <w:pPr>
        <w:pStyle w:val="Normal1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  <w:highlight w:val="yellow"/>
        </w:rPr>
        <w:t>FICHA DEL ESTUDIANTE</w:t>
      </w:r>
      <w:r w:rsidRPr="006D56CC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EE5657" w:rsidRPr="006D56CC" w:rsidRDefault="00EE5657" w:rsidP="006D56CC">
      <w:pPr>
        <w:pStyle w:val="Normal1"/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6D56CC">
        <w:rPr>
          <w:rFonts w:ascii="Arial" w:hAnsi="Arial" w:cs="Arial"/>
          <w:b/>
          <w:bCs/>
          <w:sz w:val="24"/>
          <w:szCs w:val="24"/>
        </w:rPr>
        <w:t xml:space="preserve">La </w:t>
      </w:r>
      <w:del w:id="43" w:author="María" w:date="2015-09-15T16:17:00Z">
        <w:r w:rsidRPr="006D56CC" w:rsidDel="00B174E9">
          <w:rPr>
            <w:rFonts w:ascii="Arial" w:hAnsi="Arial" w:cs="Arial"/>
            <w:b/>
            <w:bCs/>
            <w:sz w:val="24"/>
            <w:szCs w:val="24"/>
          </w:rPr>
          <w:delText>geósfera</w:delText>
        </w:r>
      </w:del>
      <w:proofErr w:type="spellStart"/>
      <w:ins w:id="44" w:author="María" w:date="2015-09-15T16:17:00Z">
        <w:r w:rsidR="00B174E9">
          <w:rPr>
            <w:rFonts w:ascii="Arial" w:hAnsi="Arial" w:cs="Arial"/>
            <w:b/>
            <w:bCs/>
            <w:sz w:val="24"/>
            <w:szCs w:val="24"/>
          </w:rPr>
          <w:t>geosfera</w:t>
        </w:r>
      </w:ins>
      <w:proofErr w:type="spellEnd"/>
      <w:r w:rsidRPr="006D56CC">
        <w:rPr>
          <w:rFonts w:ascii="Arial" w:hAnsi="Arial" w:cs="Arial"/>
          <w:b/>
          <w:bCs/>
          <w:sz w:val="24"/>
          <w:szCs w:val="24"/>
        </w:rPr>
        <w:t xml:space="preserve"> y sus capas       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 xml:space="preserve">El núcleo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El núcleo de nuestro planeta es una esfera metálica de 3.485 km. Está formado principalmente por hierro y níquel, con agregados de cobre, oxígeno y azufre.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D56CC">
        <w:rPr>
          <w:rFonts w:ascii="Arial" w:hAnsi="Arial" w:cs="Arial"/>
          <w:i/>
          <w:iCs/>
          <w:sz w:val="24"/>
          <w:szCs w:val="24"/>
        </w:rPr>
        <w:t>El núcleo externo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lastRenderedPageBreak/>
        <w:t xml:space="preserve">El núcleo externo es líquido, tiene un </w:t>
      </w:r>
      <w:del w:id="45" w:author="María" w:date="2015-09-15T16:29:00Z">
        <w:r w:rsidRPr="006D56CC" w:rsidDel="00FE57E0">
          <w:rPr>
            <w:rFonts w:ascii="Arial" w:hAnsi="Arial" w:cs="Arial"/>
            <w:sz w:val="24"/>
            <w:szCs w:val="24"/>
          </w:rPr>
          <w:delText xml:space="preserve">de </w:delText>
        </w:r>
      </w:del>
      <w:r w:rsidRPr="006D56CC">
        <w:rPr>
          <w:rFonts w:ascii="Arial" w:hAnsi="Arial" w:cs="Arial"/>
          <w:sz w:val="24"/>
          <w:szCs w:val="24"/>
        </w:rPr>
        <w:t>radio de 2.300 km.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D56CC">
        <w:rPr>
          <w:rFonts w:ascii="Arial" w:hAnsi="Arial" w:cs="Arial"/>
          <w:i/>
          <w:iCs/>
          <w:sz w:val="24"/>
          <w:szCs w:val="24"/>
        </w:rPr>
        <w:t>El núcleo interno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El núcleo interno tiene un radio de 1.220 km. Parece que es sólido. Su temperatura varía entre 4.000 y 5.000</w:t>
      </w:r>
      <w:ins w:id="46" w:author="María" w:date="2015-09-15T16:29:00Z">
        <w:r w:rsidR="00FE57E0">
          <w:rPr>
            <w:rFonts w:ascii="Arial" w:hAnsi="Arial" w:cs="Arial"/>
            <w:sz w:val="24"/>
            <w:szCs w:val="24"/>
          </w:rPr>
          <w:t xml:space="preserve"> </w:t>
        </w:r>
      </w:ins>
      <w:r w:rsidRPr="006D56CC">
        <w:rPr>
          <w:rFonts w:ascii="Arial" w:hAnsi="Arial" w:cs="Arial"/>
          <w:sz w:val="24"/>
          <w:szCs w:val="24"/>
        </w:rPr>
        <w:t>°</w:t>
      </w:r>
      <w:del w:id="47" w:author="María" w:date="2015-09-15T16:29:00Z">
        <w:r w:rsidRPr="006D56CC" w:rsidDel="00FE57E0">
          <w:rPr>
            <w:rFonts w:ascii="Arial" w:hAnsi="Arial" w:cs="Arial"/>
            <w:sz w:val="24"/>
            <w:szCs w:val="24"/>
          </w:rPr>
          <w:delText xml:space="preserve"> </w:delText>
        </w:r>
      </w:del>
      <w:r w:rsidRPr="006D56CC">
        <w:rPr>
          <w:rFonts w:ascii="Arial" w:hAnsi="Arial" w:cs="Arial"/>
          <w:sz w:val="24"/>
          <w:szCs w:val="24"/>
        </w:rPr>
        <w:t>C. Su energía es tan alta que influye directamente en el manto</w:t>
      </w:r>
      <w:del w:id="48" w:author="María" w:date="2015-09-15T16:30:00Z">
        <w:r w:rsidRPr="006D56CC" w:rsidDel="00FE57E0">
          <w:rPr>
            <w:rFonts w:ascii="Arial" w:hAnsi="Arial" w:cs="Arial"/>
            <w:sz w:val="24"/>
            <w:szCs w:val="24"/>
          </w:rPr>
          <w:delText>,</w:delText>
        </w:r>
      </w:del>
      <w:r w:rsidRPr="006D56CC">
        <w:rPr>
          <w:rFonts w:ascii="Arial" w:hAnsi="Arial" w:cs="Arial"/>
          <w:sz w:val="24"/>
          <w:szCs w:val="24"/>
        </w:rPr>
        <w:t xml:space="preserve"> y causa las corrientes de convección. Se considera que el núcleo interno rota</w:t>
      </w:r>
      <w:del w:id="49" w:author="María" w:date="2015-09-15T16:30:00Z">
        <w:r w:rsidRPr="006D56CC" w:rsidDel="00FE57E0">
          <w:rPr>
            <w:rFonts w:ascii="Arial" w:hAnsi="Arial" w:cs="Arial"/>
            <w:sz w:val="24"/>
            <w:szCs w:val="24"/>
          </w:rPr>
          <w:delText xml:space="preserve">; </w:delText>
        </w:r>
      </w:del>
      <w:ins w:id="50" w:author="María" w:date="2015-09-15T16:30:00Z">
        <w:r w:rsidR="00FE57E0">
          <w:rPr>
            <w:rFonts w:ascii="Arial" w:hAnsi="Arial" w:cs="Arial"/>
            <w:sz w:val="24"/>
            <w:szCs w:val="24"/>
          </w:rPr>
          <w:t>,</w:t>
        </w:r>
        <w:r w:rsidR="00FE57E0" w:rsidRPr="006D56CC">
          <w:rPr>
            <w:rFonts w:ascii="Arial" w:hAnsi="Arial" w:cs="Arial"/>
            <w:sz w:val="24"/>
            <w:szCs w:val="24"/>
          </w:rPr>
          <w:t xml:space="preserve"> </w:t>
        </w:r>
      </w:ins>
      <w:r w:rsidRPr="006D56CC">
        <w:rPr>
          <w:rFonts w:ascii="Arial" w:hAnsi="Arial" w:cs="Arial"/>
          <w:sz w:val="24"/>
          <w:szCs w:val="24"/>
        </w:rPr>
        <w:t>lo cual genera el campo magnético terrestre, al actuar este</w:t>
      </w:r>
      <w:del w:id="51" w:author="María" w:date="2015-09-15T16:30:00Z">
        <w:r w:rsidRPr="006D56CC" w:rsidDel="00FE57E0">
          <w:rPr>
            <w:rFonts w:ascii="Arial" w:hAnsi="Arial" w:cs="Arial"/>
            <w:sz w:val="24"/>
            <w:szCs w:val="24"/>
          </w:rPr>
          <w:delText>,</w:delText>
        </w:r>
      </w:del>
      <w:r w:rsidRPr="006D56CC">
        <w:rPr>
          <w:rFonts w:ascii="Arial" w:hAnsi="Arial" w:cs="Arial"/>
          <w:sz w:val="24"/>
          <w:szCs w:val="24"/>
        </w:rPr>
        <w:t xml:space="preserve"> como una gran dínamo.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 xml:space="preserve">El manto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El manto se encuentra entre la corteza, que es la capa externa de la geosfera, y el núcleo, que es la capa interna. El manto está formado por silicatos de magnesio y hierro en estado de fusión, y tiene como máximo 2.900 </w:t>
      </w:r>
      <w:del w:id="52" w:author="María" w:date="2015-09-15T16:31:00Z">
        <w:r w:rsidRPr="006D56CC" w:rsidDel="00FE57E0">
          <w:rPr>
            <w:rFonts w:ascii="Arial" w:hAnsi="Arial" w:cs="Arial"/>
            <w:sz w:val="24"/>
            <w:szCs w:val="24"/>
          </w:rPr>
          <w:delText>Kilómetros</w:delText>
        </w:r>
      </w:del>
      <w:ins w:id="53" w:author="María" w:date="2015-09-15T16:31:00Z">
        <w:r w:rsidR="00FE57E0">
          <w:rPr>
            <w:rFonts w:ascii="Arial" w:hAnsi="Arial" w:cs="Arial"/>
            <w:sz w:val="24"/>
            <w:szCs w:val="24"/>
          </w:rPr>
          <w:t>k</w:t>
        </w:r>
        <w:r w:rsidR="00FE57E0" w:rsidRPr="006D56CC">
          <w:rPr>
            <w:rFonts w:ascii="Arial" w:hAnsi="Arial" w:cs="Arial"/>
            <w:sz w:val="24"/>
            <w:szCs w:val="24"/>
          </w:rPr>
          <w:t>ilómetros</w:t>
        </w:r>
      </w:ins>
      <w:r w:rsidRPr="006D56CC">
        <w:rPr>
          <w:rFonts w:ascii="Arial" w:hAnsi="Arial" w:cs="Arial"/>
          <w:sz w:val="24"/>
          <w:szCs w:val="24"/>
        </w:rPr>
        <w:t xml:space="preserve">, prácticamente la mitad del radio terrestre.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D56CC">
        <w:rPr>
          <w:rFonts w:ascii="Arial" w:hAnsi="Arial" w:cs="Arial"/>
          <w:i/>
          <w:iCs/>
          <w:sz w:val="24"/>
          <w:szCs w:val="24"/>
        </w:rPr>
        <w:t>El manto superior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El manto superior está en contacto directo con la corteza, y, conjuntamente con esta, forma la </w:t>
      </w:r>
      <w:r w:rsidRPr="006D56CC">
        <w:rPr>
          <w:rFonts w:ascii="Arial" w:hAnsi="Arial" w:cs="Arial"/>
          <w:b/>
          <w:bCs/>
          <w:sz w:val="24"/>
          <w:szCs w:val="24"/>
        </w:rPr>
        <w:t>litosfera</w:t>
      </w:r>
      <w:r w:rsidRPr="006D56CC">
        <w:rPr>
          <w:rFonts w:ascii="Arial" w:hAnsi="Arial" w:cs="Arial"/>
          <w:sz w:val="24"/>
          <w:szCs w:val="24"/>
        </w:rPr>
        <w:t>. En este se producen corrientes de convección que son el motor que mueve las placas tectónicas.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D56CC">
        <w:rPr>
          <w:rFonts w:ascii="Arial" w:hAnsi="Arial" w:cs="Arial"/>
          <w:i/>
          <w:iCs/>
          <w:sz w:val="24"/>
          <w:szCs w:val="24"/>
        </w:rPr>
        <w:t>El manto inferior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 xml:space="preserve">El manto inferior está en contacto directo con el núcleo; debido a las altas presiones, </w:t>
      </w:r>
      <w:r w:rsidR="00E04AF4" w:rsidRPr="006D56CC">
        <w:rPr>
          <w:rFonts w:ascii="Arial" w:hAnsi="Arial" w:cs="Arial"/>
          <w:sz w:val="24"/>
          <w:szCs w:val="24"/>
        </w:rPr>
        <w:t>tiene</w:t>
      </w:r>
      <w:r w:rsidRPr="006D56CC">
        <w:rPr>
          <w:rFonts w:ascii="Arial" w:hAnsi="Arial" w:cs="Arial"/>
          <w:sz w:val="24"/>
          <w:szCs w:val="24"/>
        </w:rPr>
        <w:t xml:space="preserve"> una densidad mayor que el manto superior.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56CC">
        <w:rPr>
          <w:rFonts w:ascii="Arial" w:hAnsi="Arial" w:cs="Arial"/>
          <w:b/>
          <w:bCs/>
          <w:sz w:val="24"/>
          <w:szCs w:val="24"/>
        </w:rPr>
        <w:t>La corteza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t>La corteza es una capa superficial y delgada</w:t>
      </w:r>
      <w:ins w:id="54" w:author="María" w:date="2015-09-15T16:32:00Z">
        <w:r w:rsidR="00BE479B">
          <w:rPr>
            <w:rFonts w:ascii="Arial" w:hAnsi="Arial" w:cs="Arial"/>
            <w:sz w:val="24"/>
            <w:szCs w:val="24"/>
          </w:rPr>
          <w:t>,</w:t>
        </w:r>
      </w:ins>
      <w:r w:rsidRPr="006D56CC">
        <w:rPr>
          <w:rFonts w:ascii="Arial" w:hAnsi="Arial" w:cs="Arial"/>
          <w:sz w:val="24"/>
          <w:szCs w:val="24"/>
        </w:rPr>
        <w:t xml:space="preserve"> que en su parte superior está en contacto directo con la atmósfera o la </w:t>
      </w:r>
      <w:del w:id="55" w:author="María" w:date="2015-09-15T16:32:00Z">
        <w:r w:rsidRPr="006D56CC" w:rsidDel="00BE479B">
          <w:rPr>
            <w:rFonts w:ascii="Arial" w:hAnsi="Arial" w:cs="Arial"/>
            <w:sz w:val="24"/>
            <w:szCs w:val="24"/>
          </w:rPr>
          <w:delText>hidrósfera</w:delText>
        </w:r>
      </w:del>
      <w:ins w:id="56" w:author="María" w:date="2015-09-15T16:32:00Z">
        <w:r w:rsidR="00BE479B" w:rsidRPr="006D56CC">
          <w:rPr>
            <w:rFonts w:ascii="Arial" w:hAnsi="Arial" w:cs="Arial"/>
            <w:sz w:val="24"/>
            <w:szCs w:val="24"/>
          </w:rPr>
          <w:t>hidr</w:t>
        </w:r>
        <w:r w:rsidR="00BE479B">
          <w:rPr>
            <w:rFonts w:ascii="Arial" w:hAnsi="Arial" w:cs="Arial"/>
            <w:sz w:val="24"/>
            <w:szCs w:val="24"/>
          </w:rPr>
          <w:t>o</w:t>
        </w:r>
        <w:r w:rsidR="00BE479B" w:rsidRPr="006D56CC">
          <w:rPr>
            <w:rFonts w:ascii="Arial" w:hAnsi="Arial" w:cs="Arial"/>
            <w:sz w:val="24"/>
            <w:szCs w:val="24"/>
          </w:rPr>
          <w:t>sfera</w:t>
        </w:r>
      </w:ins>
      <w:del w:id="57" w:author="María" w:date="2015-09-15T16:33:00Z">
        <w:r w:rsidRPr="006D56CC" w:rsidDel="00BE479B">
          <w:rPr>
            <w:rFonts w:ascii="Arial" w:hAnsi="Arial" w:cs="Arial"/>
            <w:sz w:val="24"/>
            <w:szCs w:val="24"/>
          </w:rPr>
          <w:delText xml:space="preserve">; </w:delText>
        </w:r>
      </w:del>
      <w:ins w:id="58" w:author="María" w:date="2015-09-15T16:33:00Z">
        <w:r w:rsidR="00BE479B">
          <w:rPr>
            <w:rFonts w:ascii="Arial" w:hAnsi="Arial" w:cs="Arial"/>
            <w:sz w:val="24"/>
            <w:szCs w:val="24"/>
          </w:rPr>
          <w:t>,</w:t>
        </w:r>
        <w:r w:rsidR="00BE479B" w:rsidRPr="006D56CC">
          <w:rPr>
            <w:rFonts w:ascii="Arial" w:hAnsi="Arial" w:cs="Arial"/>
            <w:sz w:val="24"/>
            <w:szCs w:val="24"/>
          </w:rPr>
          <w:t xml:space="preserve"> </w:t>
        </w:r>
      </w:ins>
      <w:r w:rsidRPr="006D56CC">
        <w:rPr>
          <w:rFonts w:ascii="Arial" w:hAnsi="Arial" w:cs="Arial"/>
          <w:sz w:val="24"/>
          <w:szCs w:val="24"/>
        </w:rPr>
        <w:t>y en su parte inferior con el manto. La corteza se conformó primero en las zonas más profundas de los océanos</w:t>
      </w:r>
      <w:ins w:id="59" w:author="María" w:date="2015-09-15T16:33:00Z">
        <w:r w:rsidR="00BE479B">
          <w:rPr>
            <w:rFonts w:ascii="Arial" w:hAnsi="Arial" w:cs="Arial"/>
            <w:sz w:val="24"/>
            <w:szCs w:val="24"/>
          </w:rPr>
          <w:t>,</w:t>
        </w:r>
      </w:ins>
      <w:r w:rsidRPr="006D56CC">
        <w:rPr>
          <w:rFonts w:ascii="Arial" w:hAnsi="Arial" w:cs="Arial"/>
          <w:sz w:val="24"/>
          <w:szCs w:val="24"/>
        </w:rPr>
        <w:t xml:space="preserve"> formando el suelo oceánico, y posteriormente en la superficie, </w:t>
      </w:r>
      <w:del w:id="60" w:author="María" w:date="2015-09-15T16:33:00Z">
        <w:r w:rsidRPr="006D56CC" w:rsidDel="00BE479B">
          <w:rPr>
            <w:rFonts w:ascii="Arial" w:hAnsi="Arial" w:cs="Arial"/>
            <w:sz w:val="24"/>
            <w:szCs w:val="24"/>
          </w:rPr>
          <w:delText xml:space="preserve">cómo </w:delText>
        </w:r>
      </w:del>
      <w:ins w:id="61" w:author="María" w:date="2015-09-15T16:33:00Z">
        <w:r w:rsidR="00BE479B" w:rsidRPr="006D56CC">
          <w:rPr>
            <w:rFonts w:ascii="Arial" w:hAnsi="Arial" w:cs="Arial"/>
            <w:sz w:val="24"/>
            <w:szCs w:val="24"/>
          </w:rPr>
          <w:t>c</w:t>
        </w:r>
        <w:r w:rsidR="00BE479B">
          <w:rPr>
            <w:rFonts w:ascii="Arial" w:hAnsi="Arial" w:cs="Arial"/>
            <w:sz w:val="24"/>
            <w:szCs w:val="24"/>
          </w:rPr>
          <w:t>o</w:t>
        </w:r>
        <w:r w:rsidR="00BE479B" w:rsidRPr="006D56CC">
          <w:rPr>
            <w:rFonts w:ascii="Arial" w:hAnsi="Arial" w:cs="Arial"/>
            <w:sz w:val="24"/>
            <w:szCs w:val="24"/>
          </w:rPr>
          <w:t xml:space="preserve">mo </w:t>
        </w:r>
      </w:ins>
      <w:r w:rsidRPr="006D56CC">
        <w:rPr>
          <w:rFonts w:ascii="Arial" w:hAnsi="Arial" w:cs="Arial"/>
          <w:sz w:val="24"/>
          <w:szCs w:val="24"/>
        </w:rPr>
        <w:t xml:space="preserve">la corteza que constituye los continentes; de esta manera, se distingue entre corteza oceánica y corteza continental. </w:t>
      </w:r>
    </w:p>
    <w:p w:rsidR="00EE5657" w:rsidRPr="006D56CC" w:rsidRDefault="00EE5657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56CC">
        <w:rPr>
          <w:rFonts w:ascii="Arial" w:hAnsi="Arial" w:cs="Arial"/>
          <w:sz w:val="24"/>
          <w:szCs w:val="24"/>
        </w:rPr>
        <w:lastRenderedPageBreak/>
        <w:t>La corteza no es plana, ni sobre los continentes ni debajo del mar</w:t>
      </w:r>
      <w:del w:id="62" w:author="María" w:date="2015-09-15T16:33:00Z">
        <w:r w:rsidRPr="006D56CC" w:rsidDel="00BE479B">
          <w:rPr>
            <w:rFonts w:ascii="Arial" w:hAnsi="Arial" w:cs="Arial"/>
            <w:sz w:val="24"/>
            <w:szCs w:val="24"/>
          </w:rPr>
          <w:delText xml:space="preserve">, </w:delText>
        </w:r>
      </w:del>
      <w:ins w:id="63" w:author="María" w:date="2015-09-15T16:33:00Z">
        <w:r w:rsidR="00BE479B">
          <w:rPr>
            <w:rFonts w:ascii="Arial" w:hAnsi="Arial" w:cs="Arial"/>
            <w:sz w:val="24"/>
            <w:szCs w:val="24"/>
          </w:rPr>
          <w:t>;</w:t>
        </w:r>
        <w:bookmarkStart w:id="64" w:name="_GoBack"/>
        <w:bookmarkEnd w:id="64"/>
        <w:r w:rsidR="00BE479B" w:rsidRPr="006D56CC">
          <w:rPr>
            <w:rFonts w:ascii="Arial" w:hAnsi="Arial" w:cs="Arial"/>
            <w:sz w:val="24"/>
            <w:szCs w:val="24"/>
          </w:rPr>
          <w:t xml:space="preserve"> </w:t>
        </w:r>
      </w:ins>
      <w:r w:rsidRPr="006D56CC">
        <w:rPr>
          <w:rFonts w:ascii="Arial" w:hAnsi="Arial" w:cs="Arial"/>
          <w:sz w:val="24"/>
          <w:szCs w:val="24"/>
        </w:rPr>
        <w:t>en esta hay montañas, volcanes, planicies y otros accidentes geográficos que nos recuerdan los cambios que durante millones de años se han sucedido en nuestro planeta.</w:t>
      </w:r>
    </w:p>
    <w:p w:rsidR="009C0E56" w:rsidRPr="006D56CC" w:rsidRDefault="009C0E56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0E56" w:rsidRPr="006D56CC" w:rsidRDefault="009C0E56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C0E56" w:rsidRPr="006D56CC" w:rsidRDefault="009C0E56" w:rsidP="006D5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C0E56" w:rsidRPr="006D5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5531"/>
    <w:multiLevelType w:val="hybridMultilevel"/>
    <w:tmpl w:val="E200C5A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4F633EA3"/>
    <w:multiLevelType w:val="hybridMultilevel"/>
    <w:tmpl w:val="DB780CF0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9498E"/>
    <w:multiLevelType w:val="hybridMultilevel"/>
    <w:tmpl w:val="CC8A8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F3"/>
    <w:rsid w:val="00007F70"/>
    <w:rsid w:val="000A2847"/>
    <w:rsid w:val="000F7669"/>
    <w:rsid w:val="001E3357"/>
    <w:rsid w:val="00226951"/>
    <w:rsid w:val="002957AA"/>
    <w:rsid w:val="002F6BAE"/>
    <w:rsid w:val="003016A3"/>
    <w:rsid w:val="00393298"/>
    <w:rsid w:val="003D6CC2"/>
    <w:rsid w:val="003F4BAF"/>
    <w:rsid w:val="00446260"/>
    <w:rsid w:val="004F0ED3"/>
    <w:rsid w:val="00570278"/>
    <w:rsid w:val="006922D1"/>
    <w:rsid w:val="006B19B5"/>
    <w:rsid w:val="006D56CC"/>
    <w:rsid w:val="006E1E4F"/>
    <w:rsid w:val="006E3535"/>
    <w:rsid w:val="006F695E"/>
    <w:rsid w:val="007069F3"/>
    <w:rsid w:val="00714CC7"/>
    <w:rsid w:val="00733BA5"/>
    <w:rsid w:val="00790FEF"/>
    <w:rsid w:val="007B51F3"/>
    <w:rsid w:val="007B6793"/>
    <w:rsid w:val="007C61EC"/>
    <w:rsid w:val="0081324E"/>
    <w:rsid w:val="0086636C"/>
    <w:rsid w:val="008940FC"/>
    <w:rsid w:val="008B53B3"/>
    <w:rsid w:val="00920814"/>
    <w:rsid w:val="00986E04"/>
    <w:rsid w:val="009B2050"/>
    <w:rsid w:val="009C0E56"/>
    <w:rsid w:val="00A36D50"/>
    <w:rsid w:val="00A76507"/>
    <w:rsid w:val="00A85336"/>
    <w:rsid w:val="00A97253"/>
    <w:rsid w:val="00AA5BAC"/>
    <w:rsid w:val="00B07A7B"/>
    <w:rsid w:val="00B174E9"/>
    <w:rsid w:val="00B31E17"/>
    <w:rsid w:val="00B471E2"/>
    <w:rsid w:val="00B8116F"/>
    <w:rsid w:val="00BC1377"/>
    <w:rsid w:val="00BE479B"/>
    <w:rsid w:val="00C64AE9"/>
    <w:rsid w:val="00C97D71"/>
    <w:rsid w:val="00D02370"/>
    <w:rsid w:val="00D32225"/>
    <w:rsid w:val="00D67AE4"/>
    <w:rsid w:val="00D83C93"/>
    <w:rsid w:val="00D97BC8"/>
    <w:rsid w:val="00DD4087"/>
    <w:rsid w:val="00E04AF4"/>
    <w:rsid w:val="00EE5657"/>
    <w:rsid w:val="00F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507"/>
    <w:pPr>
      <w:ind w:left="720"/>
      <w:contextualSpacing/>
    </w:pPr>
  </w:style>
  <w:style w:type="paragraph" w:customStyle="1" w:styleId="Normal1">
    <w:name w:val="Normal1"/>
    <w:rsid w:val="00A76507"/>
    <w:pP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rsid w:val="00A765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7650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507"/>
    <w:pPr>
      <w:ind w:left="720"/>
      <w:contextualSpacing/>
    </w:pPr>
  </w:style>
  <w:style w:type="paragraph" w:customStyle="1" w:styleId="Normal1">
    <w:name w:val="Normal1"/>
    <w:rsid w:val="00A76507"/>
    <w:pP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table" w:styleId="Tablaconcuadrcula">
    <w:name w:val="Table Grid"/>
    <w:basedOn w:val="Tablanormal"/>
    <w:rsid w:val="00A76507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7650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ografiaplena.wordpress.com/2013/07/02/placas-tectonicas-celdas-de-conveccio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hyperphysics.phy-astr.gsu.edu/hbasees/magnetic/magear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7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44</cp:revision>
  <dcterms:created xsi:type="dcterms:W3CDTF">2015-09-02T18:15:00Z</dcterms:created>
  <dcterms:modified xsi:type="dcterms:W3CDTF">2015-09-15T21:34:00Z</dcterms:modified>
</cp:coreProperties>
</file>