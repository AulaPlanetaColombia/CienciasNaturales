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F5C" w:rsidRPr="004F3E66" w:rsidRDefault="00EA2F5C" w:rsidP="004F3E66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F3E66">
        <w:rPr>
          <w:rFonts w:ascii="Arial" w:hAnsi="Arial" w:cs="Arial"/>
          <w:b/>
          <w:bCs/>
          <w:color w:val="FF0000"/>
          <w:lang w:val="es-CO"/>
        </w:rPr>
        <w:t xml:space="preserve">Borrador </w:t>
      </w:r>
      <w:proofErr w:type="spellStart"/>
      <w:r w:rsidRPr="004F3E66">
        <w:rPr>
          <w:rFonts w:ascii="Arial" w:hAnsi="Arial" w:cs="Arial"/>
          <w:b/>
          <w:bCs/>
          <w:color w:val="FF0000"/>
          <w:lang w:val="es-CO"/>
        </w:rPr>
        <w:t>CN_06_07_CO_REC220</w:t>
      </w:r>
      <w:proofErr w:type="spellEnd"/>
    </w:p>
    <w:p w:rsidR="00EA2F5C" w:rsidRPr="004F3E66" w:rsidRDefault="00EA2F5C" w:rsidP="004F3E66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730736" w:rsidRPr="004F3E66" w:rsidRDefault="00730736" w:rsidP="004F3E66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F3E66">
        <w:rPr>
          <w:rFonts w:ascii="Arial" w:hAnsi="Arial" w:cs="Arial"/>
          <w:b/>
          <w:bCs/>
          <w:color w:val="FF0000"/>
          <w:lang w:val="es-CO"/>
        </w:rPr>
        <w:t>Refuerza tu aprendizaje: Los movimientos espaciales de la Tierra</w:t>
      </w:r>
      <w:r w:rsidRPr="004F3E66">
        <w:rPr>
          <w:rFonts w:ascii="Arial" w:hAnsi="Arial" w:cs="Arial"/>
          <w:b/>
          <w:bCs/>
          <w:color w:val="FF0000"/>
          <w:lang w:val="es-CO"/>
        </w:rPr>
        <w:tab/>
      </w:r>
    </w:p>
    <w:p w:rsidR="00730736" w:rsidRPr="004F3E66" w:rsidRDefault="00730736" w:rsidP="004F3E66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F3E66">
        <w:rPr>
          <w:rFonts w:ascii="Arial" w:hAnsi="Arial" w:cs="Arial"/>
          <w:b/>
          <w:bCs/>
          <w:color w:val="FF0000"/>
          <w:lang w:val="es-CO"/>
        </w:rPr>
        <w:t xml:space="preserve">Actividad que consolida conocimientos sobre </w:t>
      </w:r>
      <w:del w:id="0" w:author="María" w:date="2015-09-16T11:12:00Z">
        <w:r w:rsidRPr="004F3E66" w:rsidDel="002F38C7">
          <w:rPr>
            <w:rFonts w:ascii="Arial" w:hAnsi="Arial" w:cs="Arial"/>
            <w:b/>
            <w:bCs/>
            <w:color w:val="FF0000"/>
            <w:lang w:val="es-CO"/>
          </w:rPr>
          <w:delText xml:space="preserve">Los </w:delText>
        </w:r>
      </w:del>
      <w:ins w:id="1" w:author="María" w:date="2015-09-16T11:12:00Z">
        <w:r w:rsidR="002F38C7">
          <w:rPr>
            <w:rFonts w:ascii="Arial" w:hAnsi="Arial" w:cs="Arial"/>
            <w:b/>
            <w:bCs/>
            <w:color w:val="FF0000"/>
            <w:lang w:val="es-CO"/>
          </w:rPr>
          <w:t>l</w:t>
        </w:r>
        <w:r w:rsidR="002F38C7" w:rsidRPr="004F3E66">
          <w:rPr>
            <w:rFonts w:ascii="Arial" w:hAnsi="Arial" w:cs="Arial"/>
            <w:b/>
            <w:bCs/>
            <w:color w:val="FF0000"/>
            <w:lang w:val="es-CO"/>
          </w:rPr>
          <w:t xml:space="preserve">os </w:t>
        </w:r>
      </w:ins>
      <w:r w:rsidRPr="004F3E66">
        <w:rPr>
          <w:rFonts w:ascii="Arial" w:hAnsi="Arial" w:cs="Arial"/>
          <w:b/>
          <w:bCs/>
          <w:color w:val="FF0000"/>
          <w:lang w:val="es-CO"/>
        </w:rPr>
        <w:t>movimientos cósmicos de la Tierra</w:t>
      </w:r>
      <w:r w:rsidRPr="004F3E66">
        <w:rPr>
          <w:rFonts w:ascii="Arial" w:hAnsi="Arial" w:cs="Arial"/>
          <w:b/>
          <w:bCs/>
          <w:color w:val="FF0000"/>
          <w:lang w:val="es-CO"/>
        </w:rPr>
        <w:tab/>
      </w:r>
    </w:p>
    <w:p w:rsidR="00730736" w:rsidRPr="004F3E66" w:rsidRDefault="00730736" w:rsidP="004F3E66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F3E66">
        <w:rPr>
          <w:rFonts w:ascii="Arial" w:hAnsi="Arial" w:cs="Arial"/>
          <w:b/>
          <w:bCs/>
          <w:color w:val="FF0000"/>
          <w:lang w:val="es-CO"/>
        </w:rPr>
        <w:t>NUEVO</w:t>
      </w:r>
      <w:r w:rsidRPr="004F3E66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4F3E66">
        <w:rPr>
          <w:rFonts w:ascii="Arial" w:hAnsi="Arial" w:cs="Arial"/>
          <w:b/>
          <w:bCs/>
          <w:color w:val="FF0000"/>
          <w:lang w:val="es-CO"/>
        </w:rPr>
        <w:tab/>
      </w:r>
      <w:proofErr w:type="spellStart"/>
      <w:r w:rsidRPr="004F3E66">
        <w:rPr>
          <w:rFonts w:ascii="Arial" w:hAnsi="Arial" w:cs="Arial"/>
          <w:b/>
          <w:bCs/>
          <w:color w:val="FF0000"/>
          <w:lang w:val="es-CO"/>
        </w:rPr>
        <w:t>M101A</w:t>
      </w:r>
      <w:proofErr w:type="spellEnd"/>
    </w:p>
    <w:p w:rsidR="00FB791E" w:rsidRPr="004F3E66" w:rsidRDefault="00730736" w:rsidP="004F3E66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F3E66">
        <w:rPr>
          <w:rFonts w:ascii="Arial" w:hAnsi="Arial" w:cs="Arial"/>
          <w:b/>
          <w:bCs/>
          <w:color w:val="FF0000"/>
          <w:lang w:val="es-CO"/>
        </w:rPr>
        <w:tab/>
      </w:r>
      <w:r w:rsidR="00E33D02" w:rsidRPr="004F3E66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4F3E66" w:rsidRDefault="00355D7D" w:rsidP="004F3E66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4F3E66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4F3E66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4F3E66">
        <w:rPr>
          <w:rFonts w:ascii="Arial" w:hAnsi="Arial" w:cs="Arial"/>
          <w:bCs/>
          <w:color w:val="000000" w:themeColor="text1"/>
          <w:lang w:val="es-CO"/>
        </w:rPr>
        <w:t>C</w:t>
      </w:r>
      <w:r w:rsidRPr="004F3E66">
        <w:rPr>
          <w:rFonts w:ascii="Arial" w:hAnsi="Arial" w:cs="Arial"/>
          <w:color w:val="000000" w:themeColor="text1"/>
          <w:lang w:val="es-CO"/>
        </w:rPr>
        <w:t xml:space="preserve">ontesta </w:t>
      </w:r>
      <w:del w:id="2" w:author="María" w:date="2015-09-16T11:12:00Z">
        <w:r w:rsidRPr="004F3E66" w:rsidDel="002F38C7">
          <w:rPr>
            <w:rFonts w:ascii="Arial" w:hAnsi="Arial" w:cs="Arial"/>
            <w:color w:val="000000" w:themeColor="text1"/>
            <w:lang w:val="es-CO"/>
          </w:rPr>
          <w:delText xml:space="preserve">a </w:delText>
        </w:r>
      </w:del>
      <w:r w:rsidRPr="004F3E66">
        <w:rPr>
          <w:rFonts w:ascii="Arial" w:hAnsi="Arial" w:cs="Arial"/>
          <w:color w:val="000000" w:themeColor="text1"/>
          <w:lang w:val="es-CO"/>
        </w:rPr>
        <w:t xml:space="preserve">las siguientes preguntas relacionadas con </w:t>
      </w:r>
      <w:r w:rsidR="00730736" w:rsidRPr="004F3E66">
        <w:rPr>
          <w:rFonts w:ascii="Arial" w:hAnsi="Arial" w:cs="Arial"/>
          <w:color w:val="000000" w:themeColor="text1"/>
          <w:lang w:val="es-CO"/>
        </w:rPr>
        <w:t xml:space="preserve">los movimientos </w:t>
      </w:r>
      <w:r w:rsidR="00C90362" w:rsidRPr="004F3E66">
        <w:rPr>
          <w:rFonts w:ascii="Arial" w:hAnsi="Arial" w:cs="Arial"/>
          <w:color w:val="000000" w:themeColor="text1"/>
          <w:lang w:val="es-CO"/>
        </w:rPr>
        <w:t>espaciales</w:t>
      </w:r>
      <w:r w:rsidR="00730736" w:rsidRPr="004F3E66">
        <w:rPr>
          <w:rFonts w:ascii="Arial" w:hAnsi="Arial" w:cs="Arial"/>
          <w:color w:val="000000" w:themeColor="text1"/>
          <w:lang w:val="es-CO"/>
        </w:rPr>
        <w:t xml:space="preserve"> de la Tierra.</w:t>
      </w:r>
    </w:p>
    <w:p w:rsidR="00355D7D" w:rsidRPr="004F3E66" w:rsidRDefault="00355D7D" w:rsidP="004F3E66">
      <w:pPr>
        <w:tabs>
          <w:tab w:val="left" w:pos="7425"/>
        </w:tabs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D63019" w:rsidRPr="004F3E66" w:rsidRDefault="009E2895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color w:val="000000" w:themeColor="text1"/>
          <w:sz w:val="24"/>
          <w:szCs w:val="24"/>
        </w:rPr>
        <w:t>¿</w:t>
      </w:r>
      <w:r w:rsidR="00730736" w:rsidRPr="004F3E66">
        <w:rPr>
          <w:rFonts w:ascii="Arial" w:hAnsi="Arial" w:cs="Arial"/>
          <w:color w:val="000000" w:themeColor="text1"/>
          <w:sz w:val="24"/>
          <w:szCs w:val="24"/>
        </w:rPr>
        <w:t xml:space="preserve">Qué </w:t>
      </w:r>
      <w:r w:rsidR="00083DEF" w:rsidRPr="004F3E66">
        <w:rPr>
          <w:rFonts w:ascii="Arial" w:hAnsi="Arial" w:cs="Arial"/>
          <w:color w:val="000000" w:themeColor="text1"/>
          <w:sz w:val="24"/>
          <w:szCs w:val="24"/>
        </w:rPr>
        <w:t>fenómeno</w:t>
      </w:r>
      <w:r w:rsidR="00730736" w:rsidRPr="004F3E66">
        <w:rPr>
          <w:rFonts w:ascii="Arial" w:hAnsi="Arial" w:cs="Arial"/>
          <w:color w:val="000000" w:themeColor="text1"/>
          <w:sz w:val="24"/>
          <w:szCs w:val="24"/>
        </w:rPr>
        <w:t xml:space="preserve"> importante determina la rotación de la Tierra y </w:t>
      </w:r>
      <w:r w:rsidR="00083DEF" w:rsidRPr="004F3E66">
        <w:rPr>
          <w:rFonts w:ascii="Arial" w:hAnsi="Arial" w:cs="Arial"/>
          <w:color w:val="000000" w:themeColor="text1"/>
          <w:sz w:val="24"/>
          <w:szCs w:val="24"/>
        </w:rPr>
        <w:t>cómo</w:t>
      </w:r>
      <w:r w:rsidR="00730736" w:rsidRPr="004F3E66">
        <w:rPr>
          <w:rFonts w:ascii="Arial" w:hAnsi="Arial" w:cs="Arial"/>
          <w:color w:val="000000" w:themeColor="text1"/>
          <w:sz w:val="24"/>
          <w:szCs w:val="24"/>
        </w:rPr>
        <w:t xml:space="preserve"> se produce</w:t>
      </w:r>
      <w:r w:rsidR="00D63019" w:rsidRPr="004F3E66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083DEF" w:rsidRPr="002F38C7" w:rsidRDefault="00083DEF" w:rsidP="004F3E66">
      <w:pPr>
        <w:spacing w:line="360" w:lineRule="auto"/>
        <w:jc w:val="both"/>
        <w:rPr>
          <w:rFonts w:ascii="Arial" w:hAnsi="Arial" w:cs="Arial"/>
          <w:color w:val="000000" w:themeColor="text1"/>
          <w:lang w:val="es-CO"/>
        </w:rPr>
      </w:pPr>
      <w:r w:rsidRPr="002F38C7">
        <w:rPr>
          <w:rFonts w:ascii="Arial" w:hAnsi="Arial" w:cs="Arial"/>
          <w:color w:val="000000" w:themeColor="text1"/>
          <w:lang w:val="es-CO"/>
        </w:rPr>
        <w:t>185246897</w:t>
      </w:r>
    </w:p>
    <w:p w:rsidR="00083DEF" w:rsidRPr="002F38C7" w:rsidRDefault="00083DEF" w:rsidP="004F3E66">
      <w:pPr>
        <w:spacing w:line="360" w:lineRule="auto"/>
        <w:jc w:val="both"/>
        <w:rPr>
          <w:rFonts w:ascii="Arial" w:hAnsi="Arial" w:cs="Arial"/>
          <w:color w:val="000000" w:themeColor="text1"/>
          <w:highlight w:val="green"/>
          <w:lang w:val="es-CO"/>
        </w:rPr>
      </w:pPr>
      <w:r w:rsidRPr="004F3E66">
        <w:rPr>
          <w:rFonts w:ascii="Arial" w:hAnsi="Arial" w:cs="Arial"/>
          <w:noProof/>
          <w:highlight w:val="green"/>
          <w:lang w:val="es-CO" w:eastAsia="es-CO"/>
        </w:rPr>
        <w:drawing>
          <wp:inline distT="0" distB="0" distL="0" distR="0" wp14:anchorId="4EAEF063" wp14:editId="2848ECFE">
            <wp:extent cx="1318846" cy="800100"/>
            <wp:effectExtent l="0" t="0" r="0" b="0"/>
            <wp:docPr id="28" name="Imagen 28" descr="http://thumb101.shutterstock.com/display_pic_with_logo/1228169/185246897/stock-photo-position-of-earth-through-the-winter-elements-of-this-image-furnished-by-nasa-185246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1228169/185246897/stock-photo-position-of-earth-through-the-winter-elements-of-this-image-furnished-by-nasa-18524689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39" cy="80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C7">
        <w:rPr>
          <w:rFonts w:ascii="Arial" w:hAnsi="Arial" w:cs="Arial"/>
          <w:color w:val="000000" w:themeColor="text1"/>
          <w:highlight w:val="green"/>
          <w:lang w:val="es-CO"/>
        </w:rPr>
        <w:t xml:space="preserve"> </w:t>
      </w:r>
      <w:r w:rsidR="008F697B" w:rsidRPr="002F38C7">
        <w:rPr>
          <w:rFonts w:ascii="Arial" w:hAnsi="Arial" w:cs="Arial"/>
          <w:color w:val="FF0000"/>
          <w:lang w:val="es-CO"/>
        </w:rPr>
        <w:t>Figura 1</w:t>
      </w:r>
    </w:p>
    <w:p w:rsidR="00083DEF" w:rsidRPr="002F38C7" w:rsidRDefault="00083DEF" w:rsidP="004F3E66">
      <w:pPr>
        <w:spacing w:after="160" w:line="360" w:lineRule="auto"/>
        <w:rPr>
          <w:rFonts w:ascii="Arial" w:hAnsi="Arial" w:cs="Arial"/>
          <w:lang w:val="es-CO"/>
        </w:rPr>
      </w:pPr>
      <w:r w:rsidRPr="002F38C7">
        <w:rPr>
          <w:rFonts w:ascii="Arial" w:hAnsi="Arial" w:cs="Arial"/>
          <w:color w:val="000000" w:themeColor="text1"/>
          <w:lang w:val="es-CO"/>
        </w:rPr>
        <w:t>Eliminar la palabra Winter.</w:t>
      </w:r>
    </w:p>
    <w:p w:rsidR="00083DEF" w:rsidRPr="004F3E66" w:rsidRDefault="00083DEF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del w:id="3" w:author="María" w:date="2015-09-16T11:13:00Z">
        <w:r w:rsidRPr="004F3E66" w:rsidDel="002F38C7">
          <w:rPr>
            <w:rFonts w:ascii="Arial" w:hAnsi="Arial" w:cs="Arial"/>
            <w:sz w:val="24"/>
            <w:szCs w:val="24"/>
          </w:rPr>
          <w:delText>¿</w:delText>
        </w:r>
      </w:del>
      <w:r w:rsidRPr="004F3E66">
        <w:rPr>
          <w:rFonts w:ascii="Arial" w:hAnsi="Arial" w:cs="Arial"/>
          <w:sz w:val="24"/>
          <w:szCs w:val="24"/>
        </w:rPr>
        <w:t xml:space="preserve">Cuándo en Colombia es de día, </w:t>
      </w:r>
      <w:ins w:id="4" w:author="María" w:date="2015-09-16T11:13:00Z">
        <w:r w:rsidR="002F38C7">
          <w:rPr>
            <w:rFonts w:ascii="Arial" w:hAnsi="Arial" w:cs="Arial"/>
            <w:sz w:val="24"/>
            <w:szCs w:val="24"/>
          </w:rPr>
          <w:t>¿</w:t>
        </w:r>
        <w:r w:rsidR="002F38C7" w:rsidRPr="004F3E66">
          <w:rPr>
            <w:rFonts w:ascii="Arial" w:hAnsi="Arial" w:cs="Arial"/>
            <w:sz w:val="24"/>
            <w:szCs w:val="24"/>
          </w:rPr>
          <w:t>en Australia</w:t>
        </w:r>
        <w:r w:rsidR="002F38C7" w:rsidRPr="004F3E66">
          <w:rPr>
            <w:rFonts w:ascii="Arial" w:hAnsi="Arial" w:cs="Arial"/>
            <w:sz w:val="24"/>
            <w:szCs w:val="24"/>
          </w:rPr>
          <w:t xml:space="preserve"> </w:t>
        </w:r>
      </w:ins>
      <w:r w:rsidRPr="004F3E66">
        <w:rPr>
          <w:rFonts w:ascii="Arial" w:hAnsi="Arial" w:cs="Arial"/>
          <w:sz w:val="24"/>
          <w:szCs w:val="24"/>
        </w:rPr>
        <w:t>es de noche</w:t>
      </w:r>
      <w:del w:id="5" w:author="María" w:date="2015-09-16T11:13:00Z">
        <w:r w:rsidR="00F31A1F" w:rsidRPr="004F3E66" w:rsidDel="002F38C7">
          <w:rPr>
            <w:rFonts w:ascii="Arial" w:hAnsi="Arial" w:cs="Arial"/>
            <w:sz w:val="24"/>
            <w:szCs w:val="24"/>
          </w:rPr>
          <w:delText>,</w:delText>
        </w:r>
      </w:del>
      <w:r w:rsidRPr="004F3E66">
        <w:rPr>
          <w:rFonts w:ascii="Arial" w:hAnsi="Arial" w:cs="Arial"/>
          <w:sz w:val="24"/>
          <w:szCs w:val="24"/>
        </w:rPr>
        <w:t xml:space="preserve"> o es de día</w:t>
      </w:r>
      <w:del w:id="6" w:author="María" w:date="2015-09-16T11:13:00Z">
        <w:r w:rsidRPr="004F3E66" w:rsidDel="002F38C7">
          <w:rPr>
            <w:rFonts w:ascii="Arial" w:hAnsi="Arial" w:cs="Arial"/>
            <w:sz w:val="24"/>
            <w:szCs w:val="24"/>
          </w:rPr>
          <w:delText xml:space="preserve"> en Australia</w:delText>
        </w:r>
      </w:del>
      <w:r w:rsidRPr="004F3E66">
        <w:rPr>
          <w:rFonts w:ascii="Arial" w:hAnsi="Arial" w:cs="Arial"/>
          <w:sz w:val="24"/>
          <w:szCs w:val="24"/>
        </w:rPr>
        <w:t>? Utiliza un globo terráqueo para contestar la pregunta.</w:t>
      </w:r>
    </w:p>
    <w:p w:rsidR="00083DEF" w:rsidRPr="004F3E66" w:rsidRDefault="00083DEF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color w:val="000000" w:themeColor="text1"/>
          <w:sz w:val="24"/>
          <w:szCs w:val="24"/>
        </w:rPr>
        <w:t>¿Qué fenómeno importante determina la traslación de la Tierra al rededor del Sol y cómo se produce?</w:t>
      </w:r>
    </w:p>
    <w:p w:rsidR="00083DEF" w:rsidRPr="004F3E66" w:rsidRDefault="00083DEF" w:rsidP="004F3E6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F3E66">
        <w:rPr>
          <w:rFonts w:ascii="Arial" w:hAnsi="Arial" w:cs="Arial"/>
          <w:noProof/>
          <w:lang w:val="es-CO" w:eastAsia="es-CO"/>
        </w:rPr>
        <w:drawing>
          <wp:inline distT="0" distB="0" distL="0" distR="0" wp14:anchorId="2D1520A0" wp14:editId="1E9154CC">
            <wp:extent cx="1141309" cy="857250"/>
            <wp:effectExtent l="0" t="0" r="0" b="0"/>
            <wp:docPr id="30" name="Imagen 30" descr="http://thumb7.shutterstock.com/display_pic_with_logo/10991/103888889/stock-photo-inner-four-solar-system-planets-elements-of-this-image-furnished-by-nasa-earthmap-http-103888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0991/103888889/stock-photo-inner-four-solar-system-planets-elements-of-this-image-furnished-by-nasa-earthmap-http-10388888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875" cy="8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C7">
        <w:rPr>
          <w:rFonts w:ascii="Arial" w:hAnsi="Arial" w:cs="Arial"/>
          <w:color w:val="000000" w:themeColor="text1"/>
        </w:rPr>
        <w:t xml:space="preserve"> </w:t>
      </w:r>
      <w:proofErr w:type="spellStart"/>
      <w:r w:rsidR="008F697B" w:rsidRPr="004F3E66">
        <w:rPr>
          <w:rFonts w:ascii="Arial" w:hAnsi="Arial" w:cs="Arial"/>
          <w:color w:val="FF0000"/>
        </w:rPr>
        <w:t>Figura</w:t>
      </w:r>
      <w:proofErr w:type="spellEnd"/>
      <w:r w:rsidR="008F697B" w:rsidRPr="004F3E66">
        <w:rPr>
          <w:rFonts w:ascii="Arial" w:hAnsi="Arial" w:cs="Arial"/>
          <w:color w:val="FF0000"/>
        </w:rPr>
        <w:t xml:space="preserve"> 2 </w:t>
      </w:r>
      <w:r w:rsidRPr="004F3E66">
        <w:rPr>
          <w:rFonts w:ascii="Arial" w:hAnsi="Arial" w:cs="Arial"/>
          <w:color w:val="000000" w:themeColor="text1"/>
        </w:rPr>
        <w:t>103888889</w:t>
      </w:r>
    </w:p>
    <w:p w:rsidR="00083DEF" w:rsidRPr="004F3E66" w:rsidRDefault="00F31A1F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sz w:val="24"/>
          <w:szCs w:val="24"/>
        </w:rPr>
        <w:t>¿Durante qué meses deberé protegerme del invierno en el norte de China y durante qué meses en el sur de Argentina?</w:t>
      </w:r>
    </w:p>
    <w:p w:rsidR="00F31A1F" w:rsidRPr="004F3E66" w:rsidRDefault="00F31A1F" w:rsidP="004F3E66">
      <w:pPr>
        <w:spacing w:after="160" w:line="360" w:lineRule="auto"/>
        <w:rPr>
          <w:rFonts w:ascii="Arial" w:hAnsi="Arial" w:cs="Arial"/>
          <w:lang w:val="es-CO"/>
        </w:rPr>
      </w:pPr>
      <w:r w:rsidRPr="004F3E66">
        <w:rPr>
          <w:rFonts w:ascii="Arial" w:hAnsi="Arial" w:cs="Arial"/>
          <w:noProof/>
          <w:color w:val="C2E1ED"/>
          <w:lang w:val="es-CO" w:eastAsia="es-CO"/>
        </w:rPr>
        <w:drawing>
          <wp:inline distT="0" distB="0" distL="0" distR="0" wp14:anchorId="486ED234" wp14:editId="5E82E24A">
            <wp:extent cx="1076325" cy="765387"/>
            <wp:effectExtent l="0" t="0" r="0" b="0"/>
            <wp:docPr id="3" name="Imagen 3" descr="http://thumb1.shutterstock.com/display_pic_with_logo/1907849/250687258/stock-photo-pretty-woman-in-a-yellow-knit-scarf-and-yellow-jacket-outdoor-portrait-in-the-park-250687258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907849/250687258/stock-photo-pretty-woman-in-a-yellow-knit-scarf-and-yellow-jacket-outdoor-portrait-in-the-park-250687258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92" cy="76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480" w:rsidRPr="004F3E66">
        <w:rPr>
          <w:rFonts w:ascii="Arial" w:hAnsi="Arial" w:cs="Arial"/>
          <w:color w:val="FF0000"/>
        </w:rPr>
        <w:t xml:space="preserve"> </w:t>
      </w:r>
      <w:proofErr w:type="spellStart"/>
      <w:r w:rsidR="00737480" w:rsidRPr="004F3E66">
        <w:rPr>
          <w:rFonts w:ascii="Arial" w:hAnsi="Arial" w:cs="Arial"/>
          <w:color w:val="FF0000"/>
        </w:rPr>
        <w:t>Figura</w:t>
      </w:r>
      <w:proofErr w:type="spellEnd"/>
      <w:r w:rsidR="00737480" w:rsidRPr="004F3E66">
        <w:rPr>
          <w:rFonts w:ascii="Arial" w:hAnsi="Arial" w:cs="Arial"/>
          <w:color w:val="FF0000"/>
        </w:rPr>
        <w:t xml:space="preserve"> 3</w:t>
      </w:r>
      <w:r w:rsidR="002F38C7">
        <w:rPr>
          <w:rFonts w:ascii="Arial" w:hAnsi="Arial" w:cs="Arial"/>
          <w:color w:val="FF0000"/>
        </w:rPr>
        <w:t xml:space="preserve"> </w:t>
      </w:r>
      <w:r w:rsidRPr="004F3E66">
        <w:rPr>
          <w:rFonts w:ascii="Arial" w:hAnsi="Arial" w:cs="Arial"/>
          <w:lang w:val="es-CO"/>
        </w:rPr>
        <w:t>250687258</w:t>
      </w:r>
    </w:p>
    <w:p w:rsidR="00F31A1F" w:rsidRPr="004F3E66" w:rsidRDefault="00F31A1F" w:rsidP="004F3E66">
      <w:pPr>
        <w:spacing w:after="160" w:line="360" w:lineRule="auto"/>
        <w:rPr>
          <w:rFonts w:ascii="Arial" w:hAnsi="Arial" w:cs="Arial"/>
          <w:lang w:val="es-CO"/>
        </w:rPr>
      </w:pPr>
    </w:p>
    <w:p w:rsidR="00F31A1F" w:rsidRPr="004F3E66" w:rsidRDefault="00F31A1F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sz w:val="24"/>
          <w:szCs w:val="24"/>
        </w:rPr>
        <w:lastRenderedPageBreak/>
        <w:t xml:space="preserve">La velocidad de giro alrededor del Sol para el planeta A es de </w:t>
      </w:r>
      <w:r w:rsidR="00B81AAF" w:rsidRPr="004F3E66">
        <w:rPr>
          <w:rFonts w:ascii="Arial" w:hAnsi="Arial" w:cs="Arial"/>
          <w:sz w:val="24"/>
          <w:szCs w:val="24"/>
        </w:rPr>
        <w:t xml:space="preserve">5 </w:t>
      </w:r>
      <w:del w:id="7" w:author="María" w:date="2015-09-16T11:15:00Z">
        <w:r w:rsidR="00B81AAF" w:rsidRPr="004F3E66" w:rsidDel="002F38C7">
          <w:rPr>
            <w:rFonts w:ascii="Arial" w:hAnsi="Arial" w:cs="Arial"/>
            <w:sz w:val="24"/>
            <w:szCs w:val="24"/>
          </w:rPr>
          <w:delText>Km</w:delText>
        </w:r>
      </w:del>
      <w:ins w:id="8" w:author="María" w:date="2015-09-16T11:15:00Z">
        <w:r w:rsidR="002F38C7">
          <w:rPr>
            <w:rFonts w:ascii="Arial" w:hAnsi="Arial" w:cs="Arial"/>
            <w:sz w:val="24"/>
            <w:szCs w:val="24"/>
          </w:rPr>
          <w:t>k</w:t>
        </w:r>
        <w:r w:rsidR="002F38C7" w:rsidRPr="004F3E66">
          <w:rPr>
            <w:rFonts w:ascii="Arial" w:hAnsi="Arial" w:cs="Arial"/>
            <w:sz w:val="24"/>
            <w:szCs w:val="24"/>
          </w:rPr>
          <w:t>m</w:t>
        </w:r>
      </w:ins>
      <w:r w:rsidR="00B81AAF" w:rsidRPr="004F3E66">
        <w:rPr>
          <w:rFonts w:ascii="Arial" w:hAnsi="Arial" w:cs="Arial"/>
          <w:sz w:val="24"/>
          <w:szCs w:val="24"/>
        </w:rPr>
        <w:t>/s</w:t>
      </w:r>
      <w:del w:id="9" w:author="María" w:date="2015-09-16T11:15:00Z">
        <w:r w:rsidR="00B81AAF" w:rsidRPr="004F3E66" w:rsidDel="002F38C7">
          <w:rPr>
            <w:rFonts w:ascii="Arial" w:hAnsi="Arial" w:cs="Arial"/>
            <w:sz w:val="24"/>
            <w:szCs w:val="24"/>
          </w:rPr>
          <w:delText xml:space="preserve">; </w:delText>
        </w:r>
      </w:del>
      <w:ins w:id="10" w:author="María" w:date="2015-09-16T11:15:00Z">
        <w:r w:rsidR="002F38C7">
          <w:rPr>
            <w:rFonts w:ascii="Arial" w:hAnsi="Arial" w:cs="Arial"/>
            <w:sz w:val="24"/>
            <w:szCs w:val="24"/>
          </w:rPr>
          <w:t>,</w:t>
        </w:r>
        <w:r w:rsidR="002F38C7" w:rsidRPr="004F3E66">
          <w:rPr>
            <w:rFonts w:ascii="Arial" w:hAnsi="Arial" w:cs="Arial"/>
            <w:sz w:val="24"/>
            <w:szCs w:val="24"/>
          </w:rPr>
          <w:t xml:space="preserve"> </w:t>
        </w:r>
      </w:ins>
      <w:r w:rsidR="00B81AAF" w:rsidRPr="004F3E66">
        <w:rPr>
          <w:rFonts w:ascii="Arial" w:hAnsi="Arial" w:cs="Arial"/>
          <w:sz w:val="24"/>
          <w:szCs w:val="24"/>
        </w:rPr>
        <w:t xml:space="preserve">y para el planeta B es de 45 </w:t>
      </w:r>
      <w:del w:id="11" w:author="María" w:date="2015-09-16T11:15:00Z">
        <w:r w:rsidR="00B81AAF" w:rsidRPr="004F3E66" w:rsidDel="002F38C7">
          <w:rPr>
            <w:rFonts w:ascii="Arial" w:hAnsi="Arial" w:cs="Arial"/>
            <w:sz w:val="24"/>
            <w:szCs w:val="24"/>
          </w:rPr>
          <w:delText>Km</w:delText>
        </w:r>
      </w:del>
      <w:ins w:id="12" w:author="María" w:date="2015-09-16T11:15:00Z">
        <w:r w:rsidR="002F38C7">
          <w:rPr>
            <w:rFonts w:ascii="Arial" w:hAnsi="Arial" w:cs="Arial"/>
            <w:sz w:val="24"/>
            <w:szCs w:val="24"/>
          </w:rPr>
          <w:t>k</w:t>
        </w:r>
        <w:r w:rsidR="002F38C7" w:rsidRPr="004F3E66">
          <w:rPr>
            <w:rFonts w:ascii="Arial" w:hAnsi="Arial" w:cs="Arial"/>
            <w:sz w:val="24"/>
            <w:szCs w:val="24"/>
          </w:rPr>
          <w:t>m</w:t>
        </w:r>
      </w:ins>
      <w:r w:rsidR="00B81AAF" w:rsidRPr="004F3E66">
        <w:rPr>
          <w:rFonts w:ascii="Arial" w:hAnsi="Arial" w:cs="Arial"/>
          <w:sz w:val="24"/>
          <w:szCs w:val="24"/>
        </w:rPr>
        <w:t xml:space="preserve">/s. ¿Cuál de los dos está más cerca </w:t>
      </w:r>
      <w:del w:id="13" w:author="María" w:date="2015-09-16T11:16:00Z">
        <w:r w:rsidR="00B81AAF" w:rsidRPr="004F3E66" w:rsidDel="002F38C7">
          <w:rPr>
            <w:rFonts w:ascii="Arial" w:hAnsi="Arial" w:cs="Arial"/>
            <w:sz w:val="24"/>
            <w:szCs w:val="24"/>
          </w:rPr>
          <w:delText xml:space="preserve">al </w:delText>
        </w:r>
      </w:del>
      <w:ins w:id="14" w:author="María" w:date="2015-09-16T11:16:00Z">
        <w:r w:rsidR="002F38C7">
          <w:rPr>
            <w:rFonts w:ascii="Arial" w:hAnsi="Arial" w:cs="Arial"/>
            <w:sz w:val="24"/>
            <w:szCs w:val="24"/>
          </w:rPr>
          <w:t>de</w:t>
        </w:r>
        <w:r w:rsidR="002F38C7" w:rsidRPr="004F3E66">
          <w:rPr>
            <w:rFonts w:ascii="Arial" w:hAnsi="Arial" w:cs="Arial"/>
            <w:sz w:val="24"/>
            <w:szCs w:val="24"/>
          </w:rPr>
          <w:t xml:space="preserve">l </w:t>
        </w:r>
      </w:ins>
      <w:r w:rsidR="00B81AAF" w:rsidRPr="004F3E66">
        <w:rPr>
          <w:rFonts w:ascii="Arial" w:hAnsi="Arial" w:cs="Arial"/>
          <w:sz w:val="24"/>
          <w:szCs w:val="24"/>
        </w:rPr>
        <w:t>Sol? Justifica tu respuesta.</w:t>
      </w:r>
    </w:p>
    <w:p w:rsidR="00083DEF" w:rsidRPr="004F3E66" w:rsidRDefault="00083DEF" w:rsidP="004F3E66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083DEF" w:rsidRPr="004F3E66" w:rsidRDefault="00FD16B6" w:rsidP="004F3E66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noProof/>
          <w:color w:val="C2E1ED"/>
          <w:sz w:val="24"/>
          <w:szCs w:val="24"/>
          <w:lang w:eastAsia="es-CO"/>
        </w:rPr>
        <w:drawing>
          <wp:inline distT="0" distB="0" distL="0" distR="0" wp14:anchorId="60D382A6" wp14:editId="2D47F6EB">
            <wp:extent cx="1209675" cy="1263438"/>
            <wp:effectExtent l="0" t="0" r="0" b="0"/>
            <wp:docPr id="4" name="Imagen 4" descr="http://thumb1.shutterstock.com/display_pic_with_logo/95809/104607968/stock-vector-vintage-style-solar-system-illustration-with-planets-and-sun-104607968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95809/104607968/stock-vector-vintage-style-solar-system-illustration-with-planets-and-sun-104607968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332" cy="126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E66">
        <w:rPr>
          <w:rFonts w:ascii="Arial" w:hAnsi="Arial" w:cs="Arial"/>
          <w:sz w:val="24"/>
          <w:szCs w:val="24"/>
        </w:rPr>
        <w:t xml:space="preserve"> </w:t>
      </w:r>
      <w:r w:rsidR="008F697B" w:rsidRPr="004F3E66">
        <w:rPr>
          <w:rFonts w:ascii="Arial" w:hAnsi="Arial" w:cs="Arial"/>
          <w:color w:val="FF0000"/>
          <w:sz w:val="24"/>
          <w:szCs w:val="24"/>
        </w:rPr>
        <w:t>F</w:t>
      </w:r>
      <w:r w:rsidR="00737480" w:rsidRPr="004F3E66">
        <w:rPr>
          <w:rFonts w:ascii="Arial" w:hAnsi="Arial" w:cs="Arial"/>
          <w:color w:val="FF0000"/>
          <w:sz w:val="24"/>
          <w:szCs w:val="24"/>
        </w:rPr>
        <w:t>igura 4</w:t>
      </w:r>
      <w:r w:rsidR="002F38C7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3E66">
        <w:rPr>
          <w:rFonts w:ascii="Arial" w:hAnsi="Arial" w:cs="Arial"/>
          <w:sz w:val="24"/>
          <w:szCs w:val="24"/>
        </w:rPr>
        <w:t>104607968</w:t>
      </w:r>
    </w:p>
    <w:p w:rsidR="00FD16B6" w:rsidRPr="004F3E66" w:rsidRDefault="00FD16B6" w:rsidP="004F3E66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1B034B" w:rsidRPr="004F3E66" w:rsidRDefault="00264045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sz w:val="24"/>
          <w:szCs w:val="24"/>
        </w:rPr>
        <w:t xml:space="preserve">El </w:t>
      </w:r>
      <w:commentRangeStart w:id="15"/>
      <w:r w:rsidRPr="004F3E66">
        <w:rPr>
          <w:rFonts w:ascii="Arial" w:hAnsi="Arial" w:cs="Arial"/>
          <w:sz w:val="24"/>
          <w:szCs w:val="24"/>
        </w:rPr>
        <w:t xml:space="preserve">día de navidad </w:t>
      </w:r>
      <w:r w:rsidR="006B76A2" w:rsidRPr="004F3E66">
        <w:rPr>
          <w:rFonts w:ascii="Arial" w:hAnsi="Arial" w:cs="Arial"/>
          <w:sz w:val="24"/>
          <w:szCs w:val="24"/>
        </w:rPr>
        <w:t xml:space="preserve">celebra </w:t>
      </w:r>
      <w:r w:rsidRPr="004F3E66">
        <w:rPr>
          <w:rFonts w:ascii="Arial" w:hAnsi="Arial" w:cs="Arial"/>
          <w:sz w:val="24"/>
          <w:szCs w:val="24"/>
        </w:rPr>
        <w:t xml:space="preserve">una de la noches más largas del año </w:t>
      </w:r>
      <w:commentRangeEnd w:id="15"/>
      <w:r w:rsidR="00C4452A">
        <w:rPr>
          <w:rStyle w:val="Refdecomentario"/>
          <w:rFonts w:eastAsiaTheme="minorEastAsia"/>
          <w:lang w:val="en-US"/>
        </w:rPr>
        <w:commentReference w:id="15"/>
      </w:r>
      <w:r w:rsidRPr="004F3E66">
        <w:rPr>
          <w:rFonts w:ascii="Arial" w:hAnsi="Arial" w:cs="Arial"/>
          <w:sz w:val="24"/>
          <w:szCs w:val="24"/>
        </w:rPr>
        <w:t>en el hemisferio norte, debido a que esa celebración nació en países</w:t>
      </w:r>
      <w:r w:rsidR="006B76A2" w:rsidRPr="004F3E66">
        <w:rPr>
          <w:rFonts w:ascii="Arial" w:hAnsi="Arial" w:cs="Arial"/>
          <w:sz w:val="24"/>
          <w:szCs w:val="24"/>
        </w:rPr>
        <w:t xml:space="preserve"> situados en ese hemisferio; si</w:t>
      </w:r>
      <w:r w:rsidRPr="004F3E66">
        <w:rPr>
          <w:rFonts w:ascii="Arial" w:hAnsi="Arial" w:cs="Arial"/>
          <w:sz w:val="24"/>
          <w:szCs w:val="24"/>
        </w:rPr>
        <w:t xml:space="preserve"> la navidad hubiera nacido en países </w:t>
      </w:r>
      <w:r w:rsidR="00B67278" w:rsidRPr="004F3E66">
        <w:rPr>
          <w:rFonts w:ascii="Arial" w:hAnsi="Arial" w:cs="Arial"/>
          <w:sz w:val="24"/>
          <w:szCs w:val="24"/>
        </w:rPr>
        <w:t>situados en el</w:t>
      </w:r>
      <w:r w:rsidRPr="004F3E66">
        <w:rPr>
          <w:rFonts w:ascii="Arial" w:hAnsi="Arial" w:cs="Arial"/>
          <w:sz w:val="24"/>
          <w:szCs w:val="24"/>
        </w:rPr>
        <w:t xml:space="preserve"> hemisferio sur, ¿</w:t>
      </w:r>
      <w:del w:id="17" w:author="María" w:date="2015-09-16T11:17:00Z">
        <w:r w:rsidR="00B67278" w:rsidRPr="004F3E66" w:rsidDel="002F38C7">
          <w:rPr>
            <w:rFonts w:ascii="Arial" w:hAnsi="Arial" w:cs="Arial"/>
            <w:sz w:val="24"/>
            <w:szCs w:val="24"/>
          </w:rPr>
          <w:delText>Cuándo</w:delText>
        </w:r>
        <w:r w:rsidRPr="004F3E66" w:rsidDel="002F38C7">
          <w:rPr>
            <w:rFonts w:ascii="Arial" w:hAnsi="Arial" w:cs="Arial"/>
            <w:sz w:val="24"/>
            <w:szCs w:val="24"/>
          </w:rPr>
          <w:delText xml:space="preserve"> </w:delText>
        </w:r>
      </w:del>
      <w:ins w:id="18" w:author="María" w:date="2015-09-16T11:17:00Z">
        <w:r w:rsidR="002F38C7">
          <w:rPr>
            <w:rFonts w:ascii="Arial" w:hAnsi="Arial" w:cs="Arial"/>
            <w:sz w:val="24"/>
            <w:szCs w:val="24"/>
          </w:rPr>
          <w:t>c</w:t>
        </w:r>
        <w:r w:rsidR="002F38C7" w:rsidRPr="004F3E66">
          <w:rPr>
            <w:rFonts w:ascii="Arial" w:hAnsi="Arial" w:cs="Arial"/>
            <w:sz w:val="24"/>
            <w:szCs w:val="24"/>
          </w:rPr>
          <w:t xml:space="preserve">uándo </w:t>
        </w:r>
      </w:ins>
      <w:r w:rsidRPr="004F3E66">
        <w:rPr>
          <w:rFonts w:ascii="Arial" w:hAnsi="Arial" w:cs="Arial"/>
          <w:sz w:val="24"/>
          <w:szCs w:val="24"/>
        </w:rPr>
        <w:t>se celebraría, y por</w:t>
      </w:r>
      <w:r w:rsidR="006B76A2" w:rsidRPr="004F3E66">
        <w:rPr>
          <w:rFonts w:ascii="Arial" w:hAnsi="Arial" w:cs="Arial"/>
          <w:sz w:val="24"/>
          <w:szCs w:val="24"/>
        </w:rPr>
        <w:t xml:space="preserve"> </w:t>
      </w:r>
      <w:r w:rsidRPr="004F3E66">
        <w:rPr>
          <w:rFonts w:ascii="Arial" w:hAnsi="Arial" w:cs="Arial"/>
          <w:sz w:val="24"/>
          <w:szCs w:val="24"/>
        </w:rPr>
        <w:t>qué?</w:t>
      </w:r>
    </w:p>
    <w:p w:rsidR="000C2467" w:rsidRPr="004F3E66" w:rsidRDefault="000C2467" w:rsidP="004F3E66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5B16A4" w:rsidRPr="004F3E66" w:rsidRDefault="00264045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sz w:val="24"/>
          <w:szCs w:val="24"/>
        </w:rPr>
        <w:t>¿Qué relación tiene la estrella polar con el movimiento de precesión terrestre?</w:t>
      </w:r>
      <w:r w:rsidR="00C96E78" w:rsidRPr="004F3E66">
        <w:rPr>
          <w:rFonts w:ascii="Arial" w:hAnsi="Arial" w:cs="Arial"/>
          <w:sz w:val="24"/>
          <w:szCs w:val="24"/>
        </w:rPr>
        <w:t xml:space="preserve"> ¿Ha sido la estrella polar, siempre, la misma?</w:t>
      </w:r>
    </w:p>
    <w:p w:rsidR="00C96E78" w:rsidRPr="004F3E66" w:rsidRDefault="00C96E78" w:rsidP="004F3E66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C96E78" w:rsidRPr="004F3E66" w:rsidRDefault="00C96E78" w:rsidP="004F3E66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noProof/>
          <w:color w:val="C2E1ED"/>
          <w:sz w:val="24"/>
          <w:szCs w:val="24"/>
          <w:lang w:eastAsia="es-CO"/>
        </w:rPr>
        <w:drawing>
          <wp:inline distT="0" distB="0" distL="0" distR="0" wp14:anchorId="56CF5837" wp14:editId="6B781EBA">
            <wp:extent cx="1700133" cy="1352550"/>
            <wp:effectExtent l="0" t="0" r="0" b="0"/>
            <wp:docPr id="5" name="Imagen 5" descr="http://thumb1.shutterstock.com/display_pic_with_logo/327857/229889020/stock-photo-silhouette-of-couple-sit-on-ground-point-faraway-on-the-roof-above-the-city-in-the-night-229889020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327857/229889020/stock-photo-silhouette-of-couple-sit-on-ground-point-faraway-on-the-roof-above-the-city-in-the-night-229889020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754" cy="138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C7">
        <w:rPr>
          <w:rFonts w:ascii="Arial" w:hAnsi="Arial" w:cs="Arial"/>
          <w:sz w:val="24"/>
          <w:szCs w:val="24"/>
        </w:rPr>
        <w:t xml:space="preserve"> </w:t>
      </w:r>
      <w:r w:rsidR="008F697B" w:rsidRPr="004F3E66">
        <w:rPr>
          <w:rFonts w:ascii="Arial" w:hAnsi="Arial" w:cs="Arial"/>
          <w:color w:val="FF0000"/>
          <w:sz w:val="24"/>
          <w:szCs w:val="24"/>
        </w:rPr>
        <w:t>F</w:t>
      </w:r>
      <w:r w:rsidR="00737480" w:rsidRPr="004F3E66">
        <w:rPr>
          <w:rFonts w:ascii="Arial" w:hAnsi="Arial" w:cs="Arial"/>
          <w:color w:val="FF0000"/>
          <w:sz w:val="24"/>
          <w:szCs w:val="24"/>
        </w:rPr>
        <w:t>igura 5</w:t>
      </w:r>
      <w:r w:rsidR="008F697B" w:rsidRPr="004F3E6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3E66">
        <w:rPr>
          <w:rFonts w:ascii="Arial" w:hAnsi="Arial" w:cs="Arial"/>
          <w:sz w:val="24"/>
          <w:szCs w:val="24"/>
        </w:rPr>
        <w:t>229889020</w:t>
      </w:r>
    </w:p>
    <w:p w:rsidR="004B54A6" w:rsidRPr="004F3E66" w:rsidRDefault="004B54A6" w:rsidP="004F3E66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sectPr w:rsidR="004B54A6" w:rsidRPr="004F3E66" w:rsidSect="004F3E6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María" w:date="2015-09-16T11:22:00Z" w:initials="M">
    <w:p w:rsidR="00C4452A" w:rsidRDefault="00C4452A">
      <w:pPr>
        <w:pStyle w:val="Textocomentario"/>
      </w:pPr>
      <w:r>
        <w:rPr>
          <w:rStyle w:val="Refdecomentario"/>
        </w:rPr>
        <w:annotationRef/>
      </w:r>
      <w:r>
        <w:t xml:space="preserve">El </w:t>
      </w:r>
      <w:bookmarkStart w:id="16" w:name="_GoBack"/>
      <w:bookmarkEnd w:id="16"/>
      <w:proofErr w:type="spellStart"/>
      <w:r>
        <w:t>solsticio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21 0 22 de </w:t>
      </w:r>
      <w:proofErr w:type="spellStart"/>
      <w:r>
        <w:t>diciembre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269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5461D"/>
    <w:multiLevelType w:val="hybridMultilevel"/>
    <w:tmpl w:val="5AE69C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335EF"/>
    <w:multiLevelType w:val="hybridMultilevel"/>
    <w:tmpl w:val="A15AA8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6377E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13CFD"/>
    <w:multiLevelType w:val="hybridMultilevel"/>
    <w:tmpl w:val="43E4F04A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8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500A2"/>
    <w:multiLevelType w:val="hybridMultilevel"/>
    <w:tmpl w:val="9B4429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94"/>
    <w:rsid w:val="00033495"/>
    <w:rsid w:val="00035CDD"/>
    <w:rsid w:val="00045E09"/>
    <w:rsid w:val="000520F2"/>
    <w:rsid w:val="000611E0"/>
    <w:rsid w:val="00072769"/>
    <w:rsid w:val="00083DEF"/>
    <w:rsid w:val="00086F09"/>
    <w:rsid w:val="000B071B"/>
    <w:rsid w:val="000C2467"/>
    <w:rsid w:val="000D2B1F"/>
    <w:rsid w:val="000E15AF"/>
    <w:rsid w:val="000F769A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B034B"/>
    <w:rsid w:val="001C5DD9"/>
    <w:rsid w:val="00236C8A"/>
    <w:rsid w:val="00247524"/>
    <w:rsid w:val="002614E2"/>
    <w:rsid w:val="00264045"/>
    <w:rsid w:val="002679C9"/>
    <w:rsid w:val="0027611D"/>
    <w:rsid w:val="002850A1"/>
    <w:rsid w:val="002B5672"/>
    <w:rsid w:val="002F1E23"/>
    <w:rsid w:val="002F38C7"/>
    <w:rsid w:val="00312AE0"/>
    <w:rsid w:val="00325543"/>
    <w:rsid w:val="00355D7D"/>
    <w:rsid w:val="003B3F0B"/>
    <w:rsid w:val="003D0057"/>
    <w:rsid w:val="003D65CC"/>
    <w:rsid w:val="004B54A6"/>
    <w:rsid w:val="004C1799"/>
    <w:rsid w:val="004C3C55"/>
    <w:rsid w:val="004D25A0"/>
    <w:rsid w:val="004F3E66"/>
    <w:rsid w:val="0053373E"/>
    <w:rsid w:val="00541C04"/>
    <w:rsid w:val="0057476C"/>
    <w:rsid w:val="00584CA3"/>
    <w:rsid w:val="005B16A4"/>
    <w:rsid w:val="005B1E2B"/>
    <w:rsid w:val="005B4CAD"/>
    <w:rsid w:val="005D67BB"/>
    <w:rsid w:val="005F29B7"/>
    <w:rsid w:val="00614FF3"/>
    <w:rsid w:val="00670188"/>
    <w:rsid w:val="00692FF7"/>
    <w:rsid w:val="006A0AE7"/>
    <w:rsid w:val="006B041A"/>
    <w:rsid w:val="006B76A2"/>
    <w:rsid w:val="006B7D8B"/>
    <w:rsid w:val="006C0F8B"/>
    <w:rsid w:val="006C475A"/>
    <w:rsid w:val="006E169C"/>
    <w:rsid w:val="007126D9"/>
    <w:rsid w:val="00730736"/>
    <w:rsid w:val="007355AF"/>
    <w:rsid w:val="00737480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8F697B"/>
    <w:rsid w:val="00967C1D"/>
    <w:rsid w:val="00996004"/>
    <w:rsid w:val="00997022"/>
    <w:rsid w:val="009C353D"/>
    <w:rsid w:val="009D55EE"/>
    <w:rsid w:val="009D68CF"/>
    <w:rsid w:val="009E2895"/>
    <w:rsid w:val="009F1B2B"/>
    <w:rsid w:val="00A10E18"/>
    <w:rsid w:val="00A13E69"/>
    <w:rsid w:val="00A156FE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278"/>
    <w:rsid w:val="00B67DCD"/>
    <w:rsid w:val="00B81AAF"/>
    <w:rsid w:val="00B82A39"/>
    <w:rsid w:val="00BD0617"/>
    <w:rsid w:val="00BF3C50"/>
    <w:rsid w:val="00C4452A"/>
    <w:rsid w:val="00C50960"/>
    <w:rsid w:val="00C555EB"/>
    <w:rsid w:val="00C84A41"/>
    <w:rsid w:val="00C90362"/>
    <w:rsid w:val="00C92156"/>
    <w:rsid w:val="00C96E78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DC71AC"/>
    <w:rsid w:val="00E0258C"/>
    <w:rsid w:val="00E03F93"/>
    <w:rsid w:val="00E217DC"/>
    <w:rsid w:val="00E26490"/>
    <w:rsid w:val="00E33D02"/>
    <w:rsid w:val="00E43879"/>
    <w:rsid w:val="00E52B46"/>
    <w:rsid w:val="00E658CC"/>
    <w:rsid w:val="00EA2F5C"/>
    <w:rsid w:val="00EA41B4"/>
    <w:rsid w:val="00EA618C"/>
    <w:rsid w:val="00EB1145"/>
    <w:rsid w:val="00EB4E64"/>
    <w:rsid w:val="00EE4324"/>
    <w:rsid w:val="00F01947"/>
    <w:rsid w:val="00F31A1F"/>
    <w:rsid w:val="00F570AF"/>
    <w:rsid w:val="00FB4C78"/>
    <w:rsid w:val="00FB791E"/>
    <w:rsid w:val="00FC4C7D"/>
    <w:rsid w:val="00FC5E1B"/>
    <w:rsid w:val="00FD16B6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445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45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452A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45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452A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445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45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452A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45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452A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http://www.shutterstock.com/subscribe?clicksrc=inline_thum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8A545-2D0C-448B-9BF5-C29D24B19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María</cp:lastModifiedBy>
  <cp:revision>31</cp:revision>
  <dcterms:created xsi:type="dcterms:W3CDTF">2015-08-17T21:06:00Z</dcterms:created>
  <dcterms:modified xsi:type="dcterms:W3CDTF">2015-09-16T16:23:00Z</dcterms:modified>
</cp:coreProperties>
</file>