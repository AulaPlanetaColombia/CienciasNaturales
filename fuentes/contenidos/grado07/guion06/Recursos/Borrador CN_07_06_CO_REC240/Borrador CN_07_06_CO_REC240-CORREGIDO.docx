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50" w:rsidRDefault="002B6AA0" w:rsidP="00BB787E">
      <w:pPr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CN_07_06_C0_REC2</w:t>
      </w:r>
      <w:r w:rsidR="00350650">
        <w:rPr>
          <w:rFonts w:ascii="Verdana" w:hAnsi="Verdana"/>
          <w:b/>
          <w:color w:val="FF0000"/>
        </w:rPr>
        <w:t>40</w:t>
      </w:r>
    </w:p>
    <w:p w:rsidR="002B6AA0" w:rsidRDefault="002B6AA0" w:rsidP="002B6AA0">
      <w:pPr>
        <w:jc w:val="both"/>
        <w:rPr>
          <w:rFonts w:ascii="Verdana" w:hAnsi="Verdana"/>
          <w:b/>
          <w:color w:val="FF0000"/>
        </w:rPr>
      </w:pPr>
      <w:r w:rsidRPr="002B6AA0">
        <w:rPr>
          <w:rFonts w:ascii="Verdana" w:hAnsi="Verdana"/>
          <w:b/>
          <w:color w:val="FF0000"/>
        </w:rPr>
        <w:t>Las ciudades de Colo</w:t>
      </w:r>
      <w:r>
        <w:rPr>
          <w:rFonts w:ascii="Verdana" w:hAnsi="Verdana"/>
          <w:b/>
          <w:color w:val="FF0000"/>
        </w:rPr>
        <w:t>mbia y los movimientos sísmicos</w:t>
      </w:r>
      <w:r w:rsidR="00E93F25">
        <w:rPr>
          <w:rFonts w:ascii="Verdana" w:hAnsi="Verdana"/>
          <w:b/>
          <w:color w:val="FF0000"/>
        </w:rPr>
        <w:t xml:space="preserve"> </w:t>
      </w:r>
    </w:p>
    <w:p w:rsidR="000F1FF8" w:rsidRDefault="000F1FF8" w:rsidP="002B6AA0">
      <w:pPr>
        <w:jc w:val="both"/>
        <w:rPr>
          <w:rFonts w:ascii="Verdana" w:hAnsi="Verdana"/>
          <w:b/>
          <w:color w:val="FF0000"/>
        </w:rPr>
      </w:pPr>
      <w:r w:rsidRPr="000F1FF8">
        <w:rPr>
          <w:rFonts w:ascii="Verdana" w:hAnsi="Verdana"/>
          <w:b/>
          <w:color w:val="FF0000"/>
        </w:rPr>
        <w:t xml:space="preserve">Actividad en la que se identifican algunas ciudades de Colombia con riesgo de sufrir movimientos sísmicos </w:t>
      </w:r>
    </w:p>
    <w:p w:rsidR="002B6AA0" w:rsidRDefault="002B6AA0" w:rsidP="002B6AA0">
      <w:pPr>
        <w:jc w:val="both"/>
        <w:rPr>
          <w:rFonts w:ascii="Verdana" w:hAnsi="Verdana"/>
          <w:b/>
          <w:color w:val="FF0000"/>
        </w:rPr>
      </w:pPr>
      <w:r w:rsidRPr="002B6AA0">
        <w:rPr>
          <w:rFonts w:ascii="Verdana" w:hAnsi="Verdana"/>
          <w:b/>
          <w:color w:val="FF0000"/>
        </w:rPr>
        <w:t>NUEVO</w:t>
      </w:r>
      <w:r w:rsidRPr="002B6AA0">
        <w:rPr>
          <w:rFonts w:ascii="Verdana" w:hAnsi="Verdana"/>
          <w:b/>
          <w:color w:val="FF0000"/>
        </w:rPr>
        <w:tab/>
        <w:t>ACTIVIDAD</w:t>
      </w:r>
      <w:r w:rsidRPr="002B6AA0">
        <w:rPr>
          <w:rFonts w:ascii="Verdana" w:hAnsi="Verdana"/>
          <w:b/>
          <w:color w:val="FF0000"/>
        </w:rPr>
        <w:tab/>
        <w:t>M102AB</w:t>
      </w:r>
    </w:p>
    <w:p w:rsidR="00DA1F60" w:rsidDel="00167DD5" w:rsidRDefault="00DA1F60" w:rsidP="002B6AA0">
      <w:pPr>
        <w:jc w:val="both"/>
        <w:rPr>
          <w:del w:id="0" w:author="María" w:date="2015-09-16T12:27:00Z"/>
          <w:rFonts w:ascii="Verdana" w:hAnsi="Verdana"/>
          <w:b/>
          <w:color w:val="FF0000"/>
        </w:rPr>
      </w:pPr>
    </w:p>
    <w:p w:rsidR="001026F1" w:rsidRDefault="001026F1" w:rsidP="00DA1F60">
      <w:pPr>
        <w:jc w:val="both"/>
        <w:rPr>
          <w:rFonts w:ascii="Verdana" w:hAnsi="Verdana"/>
          <w:bCs/>
        </w:rPr>
      </w:pPr>
      <w:bookmarkStart w:id="1" w:name="_GoBack"/>
      <w:bookmarkEnd w:id="1"/>
      <w:r w:rsidRPr="00AA0351">
        <w:rPr>
          <w:rFonts w:ascii="Verdana" w:hAnsi="Verdana"/>
          <w:b/>
        </w:rPr>
        <w:t>Enunciado:</w:t>
      </w:r>
      <w:r>
        <w:rPr>
          <w:rFonts w:ascii="Verdana" w:hAnsi="Verdana"/>
          <w:bCs/>
        </w:rPr>
        <w:t xml:space="preserve"> De acuerdo con las instrucciones que aparecen en el archivo adjunto a esta actividad</w:t>
      </w:r>
      <w:ins w:id="2" w:author="María" w:date="2015-09-16T12:18:00Z">
        <w:r w:rsidR="00E15506">
          <w:rPr>
            <w:rFonts w:ascii="Verdana" w:hAnsi="Verdana"/>
            <w:bCs/>
          </w:rPr>
          <w:t>,</w:t>
        </w:r>
      </w:ins>
      <w:r>
        <w:rPr>
          <w:rFonts w:ascii="Verdana" w:hAnsi="Verdana"/>
          <w:bCs/>
        </w:rPr>
        <w:t xml:space="preserve"> lleva a cabo la siguiente investigación sobre </w:t>
      </w:r>
      <w:r w:rsidR="00DA1F60">
        <w:rPr>
          <w:rFonts w:ascii="Verdana" w:hAnsi="Verdana"/>
          <w:bCs/>
        </w:rPr>
        <w:t>l</w:t>
      </w:r>
      <w:r w:rsidR="00DA1F60" w:rsidRPr="00DA1F60">
        <w:rPr>
          <w:rFonts w:ascii="Verdana" w:hAnsi="Verdana"/>
          <w:bCs/>
        </w:rPr>
        <w:t>as ciudades de Colombia y los movimientos sísmicos</w:t>
      </w:r>
      <w:r>
        <w:rPr>
          <w:rFonts w:ascii="Verdana" w:hAnsi="Verdana"/>
          <w:bCs/>
        </w:rPr>
        <w:t>.</w:t>
      </w:r>
      <w:r w:rsidRPr="00AA0351">
        <w:rPr>
          <w:rFonts w:ascii="Verdana" w:hAnsi="Verdana"/>
          <w:bCs/>
        </w:rPr>
        <w:tab/>
      </w:r>
    </w:p>
    <w:p w:rsidR="001026F1" w:rsidRPr="00020224" w:rsidRDefault="001026F1" w:rsidP="00BB787E">
      <w:pPr>
        <w:jc w:val="both"/>
        <w:rPr>
          <w:rFonts w:asciiTheme="minorBidi" w:hAnsiTheme="minorBidi"/>
          <w:bCs/>
        </w:rPr>
      </w:pPr>
      <w:r w:rsidRPr="00601459">
        <w:rPr>
          <w:rFonts w:asciiTheme="minorBidi" w:hAnsiTheme="minorBidi"/>
          <w:b/>
        </w:rPr>
        <w:t>Texto explicativo:</w:t>
      </w:r>
      <w:r>
        <w:rPr>
          <w:rFonts w:asciiTheme="minorBidi" w:hAnsiTheme="minorBidi"/>
          <w:bCs/>
        </w:rPr>
        <w:t xml:space="preserve"> Elabora un informe en computador sobre los resultados de tu investigación y </w:t>
      </w:r>
      <w:r w:rsidRPr="00020224">
        <w:rPr>
          <w:rFonts w:asciiTheme="minorBidi" w:hAnsiTheme="minorBidi"/>
          <w:bCs/>
        </w:rPr>
        <w:t>entrégalo</w:t>
      </w:r>
      <w:r>
        <w:rPr>
          <w:rFonts w:asciiTheme="minorBidi" w:hAnsiTheme="minorBidi"/>
          <w:bCs/>
        </w:rPr>
        <w:t xml:space="preserve"> </w:t>
      </w:r>
      <w:del w:id="3" w:author="María" w:date="2015-09-16T12:18:00Z">
        <w:r w:rsidDel="00E15506">
          <w:rPr>
            <w:rFonts w:asciiTheme="minorBidi" w:hAnsiTheme="minorBidi"/>
            <w:bCs/>
          </w:rPr>
          <w:delText xml:space="preserve">personalmente </w:delText>
        </w:r>
      </w:del>
      <w:r>
        <w:rPr>
          <w:rFonts w:asciiTheme="minorBidi" w:hAnsiTheme="minorBidi"/>
          <w:bCs/>
        </w:rPr>
        <w:t>a tu profe</w:t>
      </w:r>
      <w:r w:rsidRPr="00020224">
        <w:rPr>
          <w:rFonts w:asciiTheme="minorBidi" w:hAnsiTheme="minorBidi"/>
          <w:bCs/>
        </w:rPr>
        <w:t>sor.</w:t>
      </w:r>
    </w:p>
    <w:p w:rsidR="001026F1" w:rsidRDefault="001026F1" w:rsidP="00BB787E">
      <w:pPr>
        <w:jc w:val="both"/>
        <w:rPr>
          <w:rFonts w:asciiTheme="minorBidi" w:hAnsiTheme="minorBidi"/>
          <w:b/>
          <w:bCs/>
        </w:rPr>
      </w:pPr>
      <w:r w:rsidRPr="001E6D96">
        <w:rPr>
          <w:rFonts w:asciiTheme="minorBidi" w:hAnsiTheme="minorBidi"/>
          <w:b/>
          <w:bCs/>
          <w:highlight w:val="yellow"/>
        </w:rPr>
        <w:t>Archivo adjunto</w:t>
      </w:r>
    </w:p>
    <w:p w:rsidR="001026F1" w:rsidRPr="00020224" w:rsidRDefault="001026F1" w:rsidP="00BB787E">
      <w:pPr>
        <w:jc w:val="both"/>
        <w:rPr>
          <w:rFonts w:asciiTheme="minorBidi" w:hAnsiTheme="minorBidi"/>
          <w:b/>
          <w:bCs/>
          <w:lang w:val="es-ES_tradnl"/>
        </w:rPr>
      </w:pPr>
      <w:r w:rsidRPr="00020224">
        <w:rPr>
          <w:rFonts w:asciiTheme="minorBidi" w:hAnsiTheme="minorBidi"/>
          <w:b/>
          <w:bCs/>
          <w:lang w:val="es-ES_tradnl"/>
        </w:rPr>
        <w:t>En la carpeta de este recurso.</w:t>
      </w:r>
    </w:p>
    <w:sectPr w:rsidR="001026F1" w:rsidRPr="00020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464"/>
    <w:multiLevelType w:val="hybridMultilevel"/>
    <w:tmpl w:val="294C9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0B9C"/>
    <w:multiLevelType w:val="hybridMultilevel"/>
    <w:tmpl w:val="56C2DF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D2C72"/>
    <w:multiLevelType w:val="hybridMultilevel"/>
    <w:tmpl w:val="E2F45272"/>
    <w:lvl w:ilvl="0" w:tplc="240A0019">
      <w:start w:val="1"/>
      <w:numFmt w:val="lowerLetter"/>
      <w:lvlText w:val="%1."/>
      <w:lvlJc w:val="left"/>
      <w:pPr>
        <w:ind w:left="1069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923DD"/>
    <w:multiLevelType w:val="hybridMultilevel"/>
    <w:tmpl w:val="858A8AB2"/>
    <w:lvl w:ilvl="0" w:tplc="2B92C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92CA6"/>
    <w:multiLevelType w:val="hybridMultilevel"/>
    <w:tmpl w:val="88FCCC80"/>
    <w:lvl w:ilvl="0" w:tplc="2CD8E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1A7B"/>
    <w:multiLevelType w:val="hybridMultilevel"/>
    <w:tmpl w:val="D688D0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F2AFF"/>
    <w:multiLevelType w:val="hybridMultilevel"/>
    <w:tmpl w:val="B8D8D77A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E74CC"/>
    <w:multiLevelType w:val="hybridMultilevel"/>
    <w:tmpl w:val="A01CB97E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F0932"/>
    <w:multiLevelType w:val="hybridMultilevel"/>
    <w:tmpl w:val="35B2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755CF"/>
    <w:multiLevelType w:val="hybridMultilevel"/>
    <w:tmpl w:val="C0BEC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C66B8"/>
    <w:multiLevelType w:val="hybridMultilevel"/>
    <w:tmpl w:val="8064D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7D"/>
    <w:rsid w:val="00010C10"/>
    <w:rsid w:val="00027622"/>
    <w:rsid w:val="000F1FF8"/>
    <w:rsid w:val="001026F1"/>
    <w:rsid w:val="00167DD5"/>
    <w:rsid w:val="00223CF9"/>
    <w:rsid w:val="002B6AA0"/>
    <w:rsid w:val="002E4F2B"/>
    <w:rsid w:val="00345622"/>
    <w:rsid w:val="00350650"/>
    <w:rsid w:val="003F0E22"/>
    <w:rsid w:val="00426C51"/>
    <w:rsid w:val="004560B8"/>
    <w:rsid w:val="004B7434"/>
    <w:rsid w:val="004B767D"/>
    <w:rsid w:val="0051663A"/>
    <w:rsid w:val="00532E43"/>
    <w:rsid w:val="00541076"/>
    <w:rsid w:val="006536FD"/>
    <w:rsid w:val="006B5BD0"/>
    <w:rsid w:val="007441E2"/>
    <w:rsid w:val="007B2B5E"/>
    <w:rsid w:val="009F0D18"/>
    <w:rsid w:val="00B62FAA"/>
    <w:rsid w:val="00BB787E"/>
    <w:rsid w:val="00C427A8"/>
    <w:rsid w:val="00DA1F60"/>
    <w:rsid w:val="00E15506"/>
    <w:rsid w:val="00E93F25"/>
    <w:rsid w:val="00E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9</cp:revision>
  <dcterms:created xsi:type="dcterms:W3CDTF">2015-08-24T15:58:00Z</dcterms:created>
  <dcterms:modified xsi:type="dcterms:W3CDTF">2015-09-16T17:27:00Z</dcterms:modified>
</cp:coreProperties>
</file>