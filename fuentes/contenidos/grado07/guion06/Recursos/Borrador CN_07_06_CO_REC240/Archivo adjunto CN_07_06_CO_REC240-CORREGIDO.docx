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50" w:rsidRPr="007C6B6E" w:rsidRDefault="002B474A" w:rsidP="007C6B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B6E">
        <w:rPr>
          <w:rFonts w:ascii="Arial" w:hAnsi="Arial" w:cs="Arial"/>
          <w:b/>
          <w:sz w:val="24"/>
          <w:szCs w:val="24"/>
        </w:rPr>
        <w:t>CN_07_06_C0_REC2</w:t>
      </w:r>
      <w:r w:rsidR="00350650" w:rsidRPr="007C6B6E">
        <w:rPr>
          <w:rFonts w:ascii="Arial" w:hAnsi="Arial" w:cs="Arial"/>
          <w:b/>
          <w:sz w:val="24"/>
          <w:szCs w:val="24"/>
        </w:rPr>
        <w:t>40</w:t>
      </w:r>
    </w:p>
    <w:p w:rsidR="001026F1" w:rsidRPr="007C6B6E" w:rsidRDefault="002B474A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C6B6E">
        <w:rPr>
          <w:rFonts w:ascii="Arial" w:hAnsi="Arial" w:cs="Arial"/>
          <w:b/>
          <w:bCs/>
          <w:sz w:val="24"/>
          <w:szCs w:val="24"/>
        </w:rPr>
        <w:t>A</w:t>
      </w:r>
      <w:r w:rsidR="00433614" w:rsidRPr="007C6B6E">
        <w:rPr>
          <w:rFonts w:ascii="Arial" w:hAnsi="Arial" w:cs="Arial"/>
          <w:b/>
          <w:bCs/>
          <w:sz w:val="24"/>
          <w:szCs w:val="24"/>
        </w:rPr>
        <w:t xml:space="preserve">lgunas ciudades de </w:t>
      </w:r>
      <w:del w:id="0" w:author="María" w:date="2015-09-15T09:44:00Z">
        <w:r w:rsidR="00433614" w:rsidRPr="007C6B6E" w:rsidDel="007C6B6E">
          <w:rPr>
            <w:rFonts w:ascii="Arial" w:hAnsi="Arial" w:cs="Arial"/>
            <w:b/>
            <w:bCs/>
            <w:sz w:val="24"/>
            <w:szCs w:val="24"/>
          </w:rPr>
          <w:delText>c</w:delText>
        </w:r>
        <w:r w:rsidRPr="007C6B6E" w:rsidDel="007C6B6E">
          <w:rPr>
            <w:rFonts w:ascii="Arial" w:hAnsi="Arial" w:cs="Arial"/>
            <w:b/>
            <w:bCs/>
            <w:sz w:val="24"/>
            <w:szCs w:val="24"/>
          </w:rPr>
          <w:delText>olombia</w:delText>
        </w:r>
        <w:r w:rsidR="00071913" w:rsidRPr="007C6B6E" w:rsidDel="007C6B6E">
          <w:rPr>
            <w:rFonts w:ascii="Arial" w:hAnsi="Arial" w:cs="Arial"/>
            <w:b/>
            <w:bCs/>
            <w:sz w:val="24"/>
            <w:szCs w:val="24"/>
          </w:rPr>
          <w:delText>na</w:delText>
        </w:r>
        <w:r w:rsidR="00D15CCF" w:rsidRPr="007C6B6E" w:rsidDel="007C6B6E">
          <w:rPr>
            <w:rFonts w:ascii="Arial" w:hAnsi="Arial" w:cs="Arial"/>
            <w:b/>
            <w:bCs/>
            <w:sz w:val="24"/>
            <w:szCs w:val="24"/>
          </w:rPr>
          <w:delText>s</w:delText>
        </w:r>
        <w:r w:rsidRPr="007C6B6E" w:rsidDel="007C6B6E">
          <w:rPr>
            <w:rFonts w:ascii="Arial" w:hAnsi="Arial" w:cs="Arial"/>
            <w:b/>
            <w:bCs/>
            <w:sz w:val="24"/>
            <w:szCs w:val="24"/>
          </w:rPr>
          <w:delText xml:space="preserve"> </w:delText>
        </w:r>
      </w:del>
      <w:ins w:id="1" w:author="María" w:date="2015-09-15T09:44:00Z">
        <w:r w:rsidR="007C6B6E">
          <w:rPr>
            <w:rFonts w:ascii="Arial" w:hAnsi="Arial" w:cs="Arial"/>
            <w:b/>
            <w:bCs/>
            <w:sz w:val="24"/>
            <w:szCs w:val="24"/>
          </w:rPr>
          <w:t>Colombia</w:t>
        </w:r>
        <w:r w:rsidR="007C6B6E" w:rsidRPr="007C6B6E">
          <w:rPr>
            <w:rFonts w:ascii="Arial" w:hAnsi="Arial" w:cs="Arial"/>
            <w:b/>
            <w:bCs/>
            <w:sz w:val="24"/>
            <w:szCs w:val="24"/>
          </w:rPr>
          <w:t xml:space="preserve"> </w:t>
        </w:r>
      </w:ins>
      <w:r w:rsidRPr="007C6B6E">
        <w:rPr>
          <w:rFonts w:ascii="Arial" w:hAnsi="Arial" w:cs="Arial"/>
          <w:b/>
          <w:bCs/>
          <w:sz w:val="24"/>
          <w:szCs w:val="24"/>
        </w:rPr>
        <w:t>con riesgo de sufrir movimientos sísmicos</w:t>
      </w:r>
    </w:p>
    <w:p w:rsidR="001026F1" w:rsidRPr="007C6B6E" w:rsidRDefault="001026F1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C6B6E">
        <w:rPr>
          <w:rFonts w:ascii="Arial" w:hAnsi="Arial" w:cs="Arial"/>
          <w:b/>
          <w:bCs/>
          <w:sz w:val="24"/>
          <w:szCs w:val="24"/>
          <w:lang w:val="es-ES_tradnl"/>
        </w:rPr>
        <w:t>Presentación</w:t>
      </w:r>
    </w:p>
    <w:p w:rsidR="0074339B" w:rsidRPr="007C6B6E" w:rsidRDefault="006A26D8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>La corteza terrestre que “flota” sobre el manto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no es continua y </w:t>
      </w:r>
      <w:r w:rsidR="0083484F" w:rsidRPr="007C6B6E">
        <w:rPr>
          <w:rFonts w:ascii="Arial" w:hAnsi="Arial" w:cs="Arial"/>
          <w:sz w:val="24"/>
          <w:szCs w:val="24"/>
          <w:lang w:val="es-ES_tradnl"/>
        </w:rPr>
        <w:t>presenta fracturas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>; d</w:t>
      </w:r>
      <w:r w:rsidR="0083484F" w:rsidRPr="007C6B6E">
        <w:rPr>
          <w:rFonts w:ascii="Arial" w:hAnsi="Arial" w:cs="Arial"/>
          <w:sz w:val="24"/>
          <w:szCs w:val="24"/>
          <w:lang w:val="es-ES_tradnl"/>
        </w:rPr>
        <w:t xml:space="preserve">esde las inmensas fracturas entre las placas tectónicas, hasta otras de tamaño comparativamente menor ubicadas al interior de estas. </w:t>
      </w:r>
      <w:del w:id="2" w:author="María" w:date="2015-09-15T09:44:00Z">
        <w:r w:rsidR="0083484F" w:rsidRPr="007C6B6E" w:rsidDel="007C6B6E">
          <w:rPr>
            <w:rFonts w:ascii="Arial" w:hAnsi="Arial" w:cs="Arial"/>
            <w:sz w:val="24"/>
            <w:szCs w:val="24"/>
            <w:lang w:val="es-ES_tradnl"/>
          </w:rPr>
          <w:delText>Grandes o pequeñas, las</w:delText>
        </w:r>
      </w:del>
      <w:ins w:id="3" w:author="María" w:date="2015-09-15T09:44:00Z">
        <w:r w:rsidR="007C6B6E">
          <w:rPr>
            <w:rFonts w:ascii="Arial" w:hAnsi="Arial" w:cs="Arial"/>
            <w:sz w:val="24"/>
            <w:szCs w:val="24"/>
            <w:lang w:val="es-ES_tradnl"/>
          </w:rPr>
          <w:t>Estas</w:t>
        </w:r>
      </w:ins>
      <w:r w:rsidR="0083484F" w:rsidRPr="007C6B6E">
        <w:rPr>
          <w:rFonts w:ascii="Arial" w:hAnsi="Arial" w:cs="Arial"/>
          <w:sz w:val="24"/>
          <w:szCs w:val="24"/>
          <w:lang w:val="es-ES_tradnl"/>
        </w:rPr>
        <w:t xml:space="preserve"> fractu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ras reciben el nombre de </w:t>
      </w:r>
      <w:r w:rsidR="00245B9E" w:rsidRPr="007C6B6E">
        <w:rPr>
          <w:rFonts w:ascii="Arial" w:hAnsi="Arial" w:cs="Arial"/>
          <w:b/>
          <w:bCs/>
          <w:sz w:val="24"/>
          <w:szCs w:val="24"/>
          <w:lang w:val="es-ES_tradnl"/>
        </w:rPr>
        <w:t>fallas</w:t>
      </w:r>
      <w:r w:rsidR="00574E64" w:rsidRPr="007C6B6E">
        <w:rPr>
          <w:rFonts w:ascii="Arial" w:hAnsi="Arial" w:cs="Arial"/>
          <w:b/>
          <w:bCs/>
          <w:sz w:val="24"/>
          <w:szCs w:val="24"/>
          <w:lang w:val="es-ES_tradnl"/>
        </w:rPr>
        <w:t xml:space="preserve"> geológicas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83484F" w:rsidRPr="007C6B6E" w:rsidRDefault="0074339B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 xml:space="preserve">Debido a movimientos internos de nuestro planeta, como las corrientes </w:t>
      </w:r>
      <w:ins w:id="4" w:author="María" w:date="2015-09-15T09:45:00Z">
        <w:r w:rsidR="007C6B6E">
          <w:rPr>
            <w:rFonts w:ascii="Arial" w:hAnsi="Arial" w:cs="Arial"/>
            <w:sz w:val="24"/>
            <w:szCs w:val="24"/>
            <w:lang w:val="es-ES_tradnl"/>
          </w:rPr>
          <w:t xml:space="preserve">de </w:t>
        </w:r>
      </w:ins>
      <w:r w:rsidRPr="007C6B6E">
        <w:rPr>
          <w:rFonts w:ascii="Arial" w:hAnsi="Arial" w:cs="Arial"/>
          <w:sz w:val="24"/>
          <w:szCs w:val="24"/>
          <w:lang w:val="es-ES_tradnl"/>
        </w:rPr>
        <w:t>convección, l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as placas o partes 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>separadas por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una falla interaccionan entre sí, originando movimientos sísmicos; </w:t>
      </w:r>
      <w:del w:id="5" w:author="María" w:date="2015-09-15T09:46:00Z">
        <w:r w:rsidR="00245B9E" w:rsidRPr="007C6B6E" w:rsidDel="007C6B6E">
          <w:rPr>
            <w:rFonts w:ascii="Arial" w:hAnsi="Arial" w:cs="Arial"/>
            <w:sz w:val="24"/>
            <w:szCs w:val="24"/>
            <w:lang w:val="es-ES_tradnl"/>
          </w:rPr>
          <w:delText>los cuales</w:delText>
        </w:r>
      </w:del>
      <w:ins w:id="6" w:author="María" w:date="2015-09-15T09:46:00Z">
        <w:r w:rsidR="007C6B6E">
          <w:rPr>
            <w:rFonts w:ascii="Arial" w:hAnsi="Arial" w:cs="Arial"/>
            <w:sz w:val="24"/>
            <w:szCs w:val="24"/>
            <w:lang w:val="es-ES_tradnl"/>
          </w:rPr>
          <w:t>estos</w:t>
        </w:r>
      </w:ins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afectan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 todo tipo de poblaciones humanas</w:t>
      </w:r>
      <w:r w:rsidR="00574E64" w:rsidRPr="007C6B6E">
        <w:rPr>
          <w:rFonts w:ascii="Arial" w:hAnsi="Arial" w:cs="Arial"/>
          <w:sz w:val="24"/>
          <w:szCs w:val="24"/>
          <w:lang w:val="es-ES_tradnl"/>
        </w:rPr>
        <w:t xml:space="preserve"> ubicadas sobre las fallas o cerca de ellas.</w:t>
      </w:r>
    </w:p>
    <w:p w:rsidR="004B7434" w:rsidRPr="007C6B6E" w:rsidRDefault="004B7434" w:rsidP="007C6B6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sz w:val="24"/>
          <w:szCs w:val="24"/>
          <w:lang w:val="es-ES_tradnl"/>
        </w:rPr>
        <w:t xml:space="preserve">En esta actividad </w:t>
      </w:r>
      <w:r w:rsidR="006B040B" w:rsidRPr="007C6B6E">
        <w:rPr>
          <w:rFonts w:ascii="Arial" w:hAnsi="Arial" w:cs="Arial"/>
          <w:sz w:val="24"/>
          <w:szCs w:val="24"/>
          <w:lang w:val="es-ES_tradnl"/>
        </w:rPr>
        <w:t>determinará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 xml:space="preserve">s </w:t>
      </w:r>
      <w:del w:id="7" w:author="María" w:date="2015-09-15T09:46:00Z">
        <w:r w:rsidR="00245B9E" w:rsidRPr="007C6B6E" w:rsidDel="007C6B6E">
          <w:rPr>
            <w:rFonts w:ascii="Arial" w:hAnsi="Arial" w:cs="Arial"/>
            <w:sz w:val="24"/>
            <w:szCs w:val="24"/>
            <w:lang w:val="es-ES_tradnl"/>
          </w:rPr>
          <w:delText xml:space="preserve">que </w:delText>
        </w:r>
      </w:del>
      <w:ins w:id="8" w:author="María" w:date="2015-09-15T09:46:00Z">
        <w:r w:rsidR="007C6B6E" w:rsidRPr="007C6B6E">
          <w:rPr>
            <w:rFonts w:ascii="Arial" w:hAnsi="Arial" w:cs="Arial"/>
            <w:sz w:val="24"/>
            <w:szCs w:val="24"/>
            <w:lang w:val="es-ES_tradnl"/>
          </w:rPr>
          <w:t>qu</w:t>
        </w:r>
        <w:r w:rsidR="007C6B6E">
          <w:rPr>
            <w:rFonts w:ascii="Arial" w:hAnsi="Arial" w:cs="Arial"/>
            <w:sz w:val="24"/>
            <w:szCs w:val="24"/>
            <w:lang w:val="es-ES_tradnl"/>
          </w:rPr>
          <w:t>é</w:t>
        </w:r>
        <w:r w:rsidR="007C6B6E" w:rsidRPr="007C6B6E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r w:rsidR="00245B9E" w:rsidRPr="007C6B6E">
        <w:rPr>
          <w:rFonts w:ascii="Arial" w:hAnsi="Arial" w:cs="Arial"/>
          <w:sz w:val="24"/>
          <w:szCs w:val="24"/>
          <w:lang w:val="es-ES_tradnl"/>
        </w:rPr>
        <w:t>ciudad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 xml:space="preserve">es de Colombia se pueden ver </w:t>
      </w:r>
      <w:r w:rsidR="0074339B" w:rsidRPr="007C6B6E">
        <w:rPr>
          <w:rFonts w:ascii="Arial" w:hAnsi="Arial" w:cs="Arial"/>
          <w:sz w:val="24"/>
          <w:szCs w:val="24"/>
          <w:lang w:val="es-ES_tradnl"/>
        </w:rPr>
        <w:t xml:space="preserve">mayormente 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>afectadas por movimientos sí</w:t>
      </w:r>
      <w:r w:rsidR="00245B9E" w:rsidRPr="007C6B6E">
        <w:rPr>
          <w:rFonts w:ascii="Arial" w:hAnsi="Arial" w:cs="Arial"/>
          <w:sz w:val="24"/>
          <w:szCs w:val="24"/>
          <w:lang w:val="es-ES_tradnl"/>
        </w:rPr>
        <w:t>smicos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>, debido a su ubicación con respecto a las fallas</w:t>
      </w:r>
      <w:r w:rsidR="0074339B" w:rsidRPr="007C6B6E">
        <w:rPr>
          <w:rFonts w:ascii="Arial" w:hAnsi="Arial" w:cs="Arial"/>
          <w:sz w:val="24"/>
          <w:szCs w:val="24"/>
          <w:lang w:val="es-ES_tradnl"/>
        </w:rPr>
        <w:t xml:space="preserve"> geológicas</w:t>
      </w:r>
      <w:r w:rsidR="00B21BA4" w:rsidRPr="007C6B6E">
        <w:rPr>
          <w:rFonts w:ascii="Arial" w:hAnsi="Arial" w:cs="Arial"/>
          <w:sz w:val="24"/>
          <w:szCs w:val="24"/>
          <w:lang w:val="es-ES_tradnl"/>
        </w:rPr>
        <w:t xml:space="preserve"> que atravies</w:t>
      </w:r>
      <w:r w:rsidR="006B040B" w:rsidRPr="007C6B6E">
        <w:rPr>
          <w:rFonts w:ascii="Arial" w:hAnsi="Arial" w:cs="Arial"/>
          <w:sz w:val="24"/>
          <w:szCs w:val="24"/>
          <w:lang w:val="es-ES_tradnl"/>
        </w:rPr>
        <w:t>an</w:t>
      </w:r>
      <w:r w:rsidR="003E1A2F" w:rsidRPr="007C6B6E">
        <w:rPr>
          <w:rFonts w:ascii="Arial" w:hAnsi="Arial" w:cs="Arial"/>
          <w:sz w:val="24"/>
          <w:szCs w:val="24"/>
          <w:lang w:val="es-ES_tradnl"/>
        </w:rPr>
        <w:t xml:space="preserve"> el territorio colombiano.</w:t>
      </w:r>
    </w:p>
    <w:p w:rsidR="004B7434" w:rsidRPr="007C6B6E" w:rsidRDefault="004B7434" w:rsidP="007C6B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C6B6E">
        <w:rPr>
          <w:rFonts w:ascii="Arial" w:hAnsi="Arial" w:cs="Arial"/>
          <w:b/>
          <w:bCs/>
          <w:sz w:val="24"/>
          <w:szCs w:val="24"/>
          <w:lang w:val="es-ES_tradnl"/>
        </w:rPr>
        <w:t>Tarea</w:t>
      </w:r>
    </w:p>
    <w:p w:rsidR="00B21BA4" w:rsidRPr="007C6B6E" w:rsidRDefault="00B21BA4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del w:id="9" w:author="María" w:date="2015-09-15T09:46:00Z">
        <w:r w:rsidRPr="007C6B6E" w:rsidDel="007C6B6E">
          <w:rPr>
            <w:rFonts w:ascii="Arial" w:hAnsi="Arial" w:cs="Arial"/>
            <w:sz w:val="24"/>
            <w:szCs w:val="24"/>
            <w:lang w:val="es-ES_tradnl"/>
          </w:rPr>
          <w:delText>En primer lugar i</w:delText>
        </w:r>
      </w:del>
      <w:ins w:id="10" w:author="María" w:date="2015-09-15T09:46:00Z">
        <w:r w:rsidR="007C6B6E">
          <w:rPr>
            <w:rFonts w:ascii="Arial" w:hAnsi="Arial" w:cs="Arial"/>
            <w:sz w:val="24"/>
            <w:szCs w:val="24"/>
            <w:lang w:val="es-ES_tradnl"/>
          </w:rPr>
          <w:t>I</w:t>
        </w:r>
      </w:ins>
      <w:r w:rsidRPr="007C6B6E">
        <w:rPr>
          <w:rFonts w:ascii="Arial" w:hAnsi="Arial" w:cs="Arial"/>
          <w:sz w:val="24"/>
          <w:szCs w:val="24"/>
          <w:lang w:val="es-ES_tradnl"/>
        </w:rPr>
        <w:t>nvestiga</w:t>
      </w:r>
      <w:ins w:id="11" w:author="María" w:date="2015-09-15T09:46:00Z">
        <w:r w:rsidR="007C6B6E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del w:id="12" w:author="María" w:date="2015-09-15T09:46:00Z">
        <w:r w:rsidRPr="007C6B6E" w:rsidDel="007C6B6E">
          <w:rPr>
            <w:rFonts w:ascii="Arial" w:hAnsi="Arial" w:cs="Arial"/>
            <w:sz w:val="24"/>
            <w:szCs w:val="24"/>
            <w:lang w:val="es-ES_tradnl"/>
          </w:rPr>
          <w:delText xml:space="preserve">, ¿Qué </w:delText>
        </w:r>
      </w:del>
      <w:ins w:id="13" w:author="María" w:date="2015-09-15T09:46:00Z">
        <w:r w:rsidR="007C6B6E">
          <w:rPr>
            <w:rFonts w:ascii="Arial" w:hAnsi="Arial" w:cs="Arial"/>
            <w:sz w:val="24"/>
            <w:szCs w:val="24"/>
            <w:lang w:val="es-ES_tradnl"/>
          </w:rPr>
          <w:t>q</w:t>
        </w:r>
        <w:r w:rsidR="007C6B6E" w:rsidRPr="007C6B6E">
          <w:rPr>
            <w:rFonts w:ascii="Arial" w:hAnsi="Arial" w:cs="Arial"/>
            <w:sz w:val="24"/>
            <w:szCs w:val="24"/>
            <w:lang w:val="es-ES_tradnl"/>
          </w:rPr>
          <w:t xml:space="preserve">ué </w:t>
        </w:r>
      </w:ins>
      <w:r w:rsidRPr="007C6B6E">
        <w:rPr>
          <w:rFonts w:ascii="Arial" w:hAnsi="Arial" w:cs="Arial"/>
          <w:sz w:val="24"/>
          <w:szCs w:val="24"/>
          <w:lang w:val="es-ES_tradnl"/>
        </w:rPr>
        <w:t xml:space="preserve">es una falla </w:t>
      </w:r>
      <w:r w:rsidR="007D0B13" w:rsidRPr="007C6B6E">
        <w:rPr>
          <w:rFonts w:ascii="Arial" w:hAnsi="Arial" w:cs="Arial"/>
          <w:sz w:val="24"/>
          <w:szCs w:val="24"/>
          <w:lang w:val="es-ES_tradnl"/>
        </w:rPr>
        <w:t>geológica, y cuáles son los</w:t>
      </w:r>
      <w:r w:rsidRPr="007C6B6E">
        <w:rPr>
          <w:rFonts w:ascii="Arial" w:hAnsi="Arial" w:cs="Arial"/>
          <w:sz w:val="24"/>
          <w:szCs w:val="24"/>
          <w:lang w:val="es-ES_tradnl"/>
        </w:rPr>
        <w:t xml:space="preserve"> tipos de fallas geológicas que existen</w:t>
      </w:r>
      <w:del w:id="14" w:author="María" w:date="2015-09-15T09:46:00Z">
        <w:r w:rsidRPr="007C6B6E" w:rsidDel="007C6B6E">
          <w:rPr>
            <w:rFonts w:ascii="Arial" w:hAnsi="Arial" w:cs="Arial"/>
            <w:sz w:val="24"/>
            <w:szCs w:val="24"/>
            <w:lang w:val="es-ES_tradnl"/>
          </w:rPr>
          <w:delText xml:space="preserve">? </w:delText>
        </w:r>
      </w:del>
      <w:ins w:id="15" w:author="María" w:date="2015-09-15T09:46:00Z">
        <w:r w:rsidR="007C6B6E">
          <w:rPr>
            <w:rFonts w:ascii="Arial" w:hAnsi="Arial" w:cs="Arial"/>
            <w:sz w:val="24"/>
            <w:szCs w:val="24"/>
            <w:lang w:val="es-ES_tradnl"/>
          </w:rPr>
          <w:t>.</w:t>
        </w:r>
        <w:r w:rsidR="007C6B6E" w:rsidRPr="007C6B6E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r w:rsidRPr="007C6B6E">
        <w:rPr>
          <w:rFonts w:ascii="Arial" w:hAnsi="Arial" w:cs="Arial"/>
          <w:sz w:val="24"/>
          <w:szCs w:val="24"/>
        </w:rPr>
        <w:t>Para responder a esta pregunta consulta en</w:t>
      </w:r>
      <w:r w:rsidR="007C6B6E">
        <w:rPr>
          <w:rFonts w:ascii="Arial" w:hAnsi="Arial" w:cs="Arial"/>
          <w:sz w:val="24"/>
          <w:szCs w:val="24"/>
        </w:rPr>
        <w:t xml:space="preserve"> </w:t>
      </w:r>
      <w:r w:rsidRPr="007C6B6E">
        <w:rPr>
          <w:rFonts w:ascii="Arial" w:hAnsi="Arial" w:cs="Arial"/>
          <w:sz w:val="24"/>
          <w:szCs w:val="24"/>
        </w:rPr>
        <w:t xml:space="preserve">la siguiente página web o en otras relacionadas con el tema: </w:t>
      </w:r>
      <w:hyperlink r:id="rId6" w:history="1">
        <w:r w:rsidRPr="007C6B6E">
          <w:rPr>
            <w:rStyle w:val="Hipervnculo"/>
            <w:rFonts w:ascii="Arial" w:hAnsi="Arial" w:cs="Arial"/>
            <w:sz w:val="24"/>
            <w:szCs w:val="24"/>
            <w:lang w:bidi="he-IL"/>
          </w:rPr>
          <w:t>http://www.windows2universe.org/earth/geology/fault.html&amp;lang=sp</w:t>
        </w:r>
      </w:hyperlink>
      <w:r w:rsidRPr="007C6B6E">
        <w:rPr>
          <w:rFonts w:ascii="Arial" w:hAnsi="Arial" w:cs="Arial"/>
          <w:color w:val="000000"/>
          <w:sz w:val="24"/>
          <w:szCs w:val="24"/>
          <w:lang w:bidi="he-IL"/>
        </w:rPr>
        <w:t xml:space="preserve"> </w:t>
      </w:r>
    </w:p>
    <w:p w:rsidR="00B21BA4" w:rsidRPr="007C6B6E" w:rsidRDefault="00B21BA4" w:rsidP="007C6B6E">
      <w:pPr>
        <w:pStyle w:val="Prrafodelista"/>
        <w:spacing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B21BA4" w:rsidRPr="007C6B6E" w:rsidRDefault="007A0ADA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 xml:space="preserve">De acuerdo </w:t>
      </w:r>
      <w:ins w:id="16" w:author="María" w:date="2015-09-15T09:46:00Z">
        <w:r w:rsidR="007C6B6E">
          <w:rPr>
            <w:rFonts w:ascii="Arial" w:hAnsi="Arial" w:cs="Arial"/>
            <w:sz w:val="24"/>
            <w:szCs w:val="24"/>
          </w:rPr>
          <w:t xml:space="preserve">con </w:t>
        </w:r>
      </w:ins>
      <w:r w:rsidRPr="007C6B6E">
        <w:rPr>
          <w:rFonts w:ascii="Arial" w:hAnsi="Arial" w:cs="Arial"/>
          <w:sz w:val="24"/>
          <w:szCs w:val="24"/>
        </w:rPr>
        <w:t>lo que investigaste en el punto anterior</w:t>
      </w:r>
      <w:ins w:id="17" w:author="María" w:date="2015-09-15T09:46:00Z">
        <w:r w:rsidR="007C6B6E">
          <w:rPr>
            <w:rFonts w:ascii="Arial" w:hAnsi="Arial" w:cs="Arial"/>
            <w:sz w:val="24"/>
            <w:szCs w:val="24"/>
          </w:rPr>
          <w:t>,</w:t>
        </w:r>
      </w:ins>
      <w:r w:rsidRPr="007C6B6E">
        <w:rPr>
          <w:rFonts w:ascii="Arial" w:hAnsi="Arial" w:cs="Arial"/>
          <w:sz w:val="24"/>
          <w:szCs w:val="24"/>
        </w:rPr>
        <w:t xml:space="preserve"> contesta</w:t>
      </w:r>
      <w:del w:id="18" w:author="María" w:date="2015-09-15T09:47:00Z">
        <w:r w:rsidRPr="007C6B6E" w:rsidDel="007C6B6E">
          <w:rPr>
            <w:rFonts w:ascii="Arial" w:hAnsi="Arial" w:cs="Arial"/>
            <w:sz w:val="24"/>
            <w:szCs w:val="24"/>
          </w:rPr>
          <w:delText xml:space="preserve">, </w:delText>
        </w:r>
      </w:del>
      <w:ins w:id="19" w:author="María" w:date="2015-09-15T09:47:00Z">
        <w:r w:rsidR="007C6B6E">
          <w:rPr>
            <w:rFonts w:ascii="Arial" w:hAnsi="Arial" w:cs="Arial"/>
            <w:sz w:val="24"/>
            <w:szCs w:val="24"/>
          </w:rPr>
          <w:t>:</w:t>
        </w:r>
        <w:r w:rsidR="007C6B6E" w:rsidRPr="007C6B6E">
          <w:rPr>
            <w:rFonts w:ascii="Arial" w:hAnsi="Arial" w:cs="Arial"/>
            <w:sz w:val="24"/>
            <w:szCs w:val="24"/>
          </w:rPr>
          <w:t xml:space="preserve"> </w:t>
        </w:r>
      </w:ins>
      <w:r w:rsidRPr="007C6B6E">
        <w:rPr>
          <w:rFonts w:ascii="Arial" w:hAnsi="Arial" w:cs="Arial"/>
          <w:sz w:val="24"/>
          <w:szCs w:val="24"/>
        </w:rPr>
        <w:t>¿qué riesgos o peligros pueden existir para una población situada cerca de una falla geológica o sobre esta? Elabora una ilustración para complementar tu respuesta.</w:t>
      </w:r>
    </w:p>
    <w:p w:rsidR="007A0ADA" w:rsidRPr="007C6B6E" w:rsidRDefault="007A0ADA" w:rsidP="007C6B6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225BE" w:rsidRPr="007C6B6E" w:rsidRDefault="007A0ADA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 xml:space="preserve">El territorio colombiano </w:t>
      </w:r>
      <w:r w:rsidR="008D0EA2" w:rsidRPr="007C6B6E">
        <w:rPr>
          <w:rFonts w:ascii="Arial" w:hAnsi="Arial" w:cs="Arial"/>
          <w:sz w:val="24"/>
          <w:szCs w:val="24"/>
        </w:rPr>
        <w:t xml:space="preserve">está atravesado </w:t>
      </w:r>
      <w:r w:rsidRPr="007C6B6E">
        <w:rPr>
          <w:rFonts w:ascii="Arial" w:hAnsi="Arial" w:cs="Arial"/>
          <w:sz w:val="24"/>
          <w:szCs w:val="24"/>
        </w:rPr>
        <w:t>por varias fallas geológicas, cada una con su nombre, las cuales se representan en el siguiente mapa:</w:t>
      </w:r>
    </w:p>
    <w:tbl>
      <w:tblPr>
        <w:tblStyle w:val="Tablaconcuadrcul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4450"/>
      </w:tblGrid>
      <w:tr w:rsidR="00002A63" w:rsidRPr="007C6B6E" w:rsidTr="00F225BE">
        <w:trPr>
          <w:trHeight w:val="400"/>
        </w:trPr>
        <w:tc>
          <w:tcPr>
            <w:tcW w:w="3816" w:type="dxa"/>
            <w:vMerge w:val="restart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FC65A5B" wp14:editId="2785406F">
                  <wp:extent cx="2244174" cy="2943225"/>
                  <wp:effectExtent l="19050" t="19050" r="2286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4" cy="2943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:rsidR="00F225BE" w:rsidRPr="007C6B6E" w:rsidRDefault="00F225BE" w:rsidP="007C6B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225BE" w:rsidRPr="007C6B6E" w:rsidRDefault="00F225BE" w:rsidP="007C6B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02A63" w:rsidRPr="007C6B6E" w:rsidRDefault="00002A63" w:rsidP="007C6B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 xml:space="preserve">Nombre de las 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principales </w:t>
            </w:r>
            <w:r w:rsidRPr="007C6B6E">
              <w:rPr>
                <w:rFonts w:ascii="Arial" w:hAnsi="Arial" w:cs="Arial"/>
                <w:sz w:val="24"/>
                <w:szCs w:val="24"/>
              </w:rPr>
              <w:t>fallas geológicas de Colombia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02A63" w:rsidRPr="007C6B6E" w:rsidTr="00F225BE">
        <w:trPr>
          <w:trHeight w:val="7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A63" w:rsidRPr="007C6B6E" w:rsidTr="00F225BE">
        <w:trPr>
          <w:trHeight w:val="419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7C6B6E" w:rsidRDefault="00F225BE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 xml:space="preserve">1. Falla de </w:t>
            </w:r>
            <w:proofErr w:type="spellStart"/>
            <w:r w:rsidRPr="007C6B6E">
              <w:rPr>
                <w:rFonts w:ascii="Arial" w:hAnsi="Arial" w:cs="Arial"/>
                <w:sz w:val="24"/>
                <w:szCs w:val="24"/>
              </w:rPr>
              <w:t>Boconó</w:t>
            </w:r>
            <w:proofErr w:type="spellEnd"/>
            <w:del w:id="20" w:author="María" w:date="2015-09-15T09:49:00Z">
              <w:r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  <w:p w:rsidR="00F225BE" w:rsidRPr="007C6B6E" w:rsidRDefault="00F225BE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Falla frontal de la </w:t>
            </w:r>
            <w:del w:id="21" w:author="María" w:date="2015-09-15T09:48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 xml:space="preserve">cordillera </w:delText>
              </w:r>
            </w:del>
            <w:ins w:id="22" w:author="María" w:date="2015-09-15T09:48:00Z">
              <w:r w:rsidR="007C6B6E">
                <w:rPr>
                  <w:rFonts w:ascii="Arial" w:hAnsi="Arial" w:cs="Arial"/>
                  <w:sz w:val="24"/>
                  <w:szCs w:val="24"/>
                </w:rPr>
                <w:t>C</w:t>
              </w:r>
              <w:r w:rsidR="007C6B6E" w:rsidRPr="007C6B6E">
                <w:rPr>
                  <w:rFonts w:ascii="Arial" w:hAnsi="Arial" w:cs="Arial"/>
                  <w:sz w:val="24"/>
                  <w:szCs w:val="24"/>
                </w:rPr>
                <w:t xml:space="preserve">ordillera </w:t>
              </w:r>
            </w:ins>
            <w:r w:rsidR="00F225BE" w:rsidRPr="007C6B6E">
              <w:rPr>
                <w:rFonts w:ascii="Arial" w:hAnsi="Arial" w:cs="Arial"/>
                <w:sz w:val="24"/>
                <w:szCs w:val="24"/>
              </w:rPr>
              <w:t>Oriental</w:t>
            </w:r>
            <w:del w:id="23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  <w:p w:rsidR="00F225BE" w:rsidRPr="007C6B6E" w:rsidRDefault="00F225BE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A63" w:rsidRPr="007C6B6E" w:rsidTr="00F225BE">
        <w:trPr>
          <w:trHeight w:val="413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10.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 Falla Santa Marta – Bucaramanga</w:t>
            </w:r>
            <w:del w:id="24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</w:tr>
      <w:tr w:rsidR="00002A63" w:rsidRPr="007C6B6E" w:rsidTr="00F225BE">
        <w:trPr>
          <w:trHeight w:val="42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11.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 Falla de Ibagué</w:t>
            </w:r>
            <w:del w:id="25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</w:tr>
      <w:tr w:rsidR="00002A63" w:rsidRPr="007C6B6E" w:rsidTr="00F225BE">
        <w:trPr>
          <w:trHeight w:val="42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12.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 Falla de Algeciras</w:t>
            </w:r>
            <w:del w:id="26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</w:tr>
      <w:tr w:rsidR="00002A63" w:rsidRPr="007C6B6E" w:rsidTr="00F225BE">
        <w:trPr>
          <w:trHeight w:val="42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13.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 Falla de Romeral</w:t>
            </w:r>
            <w:del w:id="27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</w:tr>
      <w:tr w:rsidR="00002A63" w:rsidRPr="007C6B6E" w:rsidTr="00F225BE">
        <w:trPr>
          <w:trHeight w:val="42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15.</w:t>
            </w:r>
            <w:r w:rsidR="00F225BE" w:rsidRPr="007C6B6E">
              <w:rPr>
                <w:rFonts w:ascii="Arial" w:hAnsi="Arial" w:cs="Arial"/>
                <w:sz w:val="24"/>
                <w:szCs w:val="24"/>
              </w:rPr>
              <w:t xml:space="preserve"> Falla San Isidro - El </w:t>
            </w:r>
            <w:ins w:id="28" w:author="María" w:date="2015-09-15T09:49:00Z">
              <w:r w:rsidR="007C6B6E">
                <w:rPr>
                  <w:rFonts w:ascii="Arial" w:hAnsi="Arial" w:cs="Arial"/>
                  <w:sz w:val="24"/>
                  <w:szCs w:val="24"/>
                </w:rPr>
                <w:t>Á</w:t>
              </w:r>
            </w:ins>
            <w:del w:id="29" w:author="María" w:date="2015-09-15T09:49:00Z">
              <w:r w:rsidR="00F225BE" w:rsidRPr="007C6B6E" w:rsidDel="007C6B6E">
                <w:rPr>
                  <w:rFonts w:ascii="Arial" w:hAnsi="Arial" w:cs="Arial"/>
                  <w:sz w:val="24"/>
                  <w:szCs w:val="24"/>
                </w:rPr>
                <w:delText>A</w:delText>
              </w:r>
            </w:del>
            <w:r w:rsidR="00F225BE" w:rsidRPr="007C6B6E">
              <w:rPr>
                <w:rFonts w:ascii="Arial" w:hAnsi="Arial" w:cs="Arial"/>
                <w:sz w:val="24"/>
                <w:szCs w:val="24"/>
              </w:rPr>
              <w:t>ngel - Otavalo</w:t>
            </w:r>
          </w:p>
        </w:tc>
      </w:tr>
      <w:tr w:rsidR="00002A63" w:rsidRPr="007C6B6E" w:rsidTr="00F225BE">
        <w:trPr>
          <w:trHeight w:val="780"/>
        </w:trPr>
        <w:tc>
          <w:tcPr>
            <w:tcW w:w="3816" w:type="dxa"/>
            <w:vMerge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7C6B6E" w:rsidRDefault="00002A6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D0B13" w:rsidRPr="007C6B6E" w:rsidRDefault="007D0B13" w:rsidP="007C6B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Figura 1</w:t>
            </w:r>
          </w:p>
          <w:p w:rsidR="007D0B13" w:rsidRPr="007C6B6E" w:rsidRDefault="007D0B1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D0B13" w:rsidRPr="007C6B6E" w:rsidRDefault="007D0B1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D0B13" w:rsidRPr="007C6B6E" w:rsidRDefault="007D0B13" w:rsidP="007C6B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EA2" w:rsidRPr="007C6B6E" w:rsidRDefault="008D0EA2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del w:id="30" w:author="María" w:date="2015-09-15T09:56:00Z">
        <w:r w:rsidRPr="009A2657" w:rsidDel="009A2657">
          <w:rPr>
            <w:rFonts w:ascii="Arial" w:hAnsi="Arial" w:cs="Arial"/>
            <w:sz w:val="24"/>
            <w:szCs w:val="24"/>
          </w:rPr>
          <w:delText>En e</w:delText>
        </w:r>
      </w:del>
      <w:ins w:id="31" w:author="María" w:date="2015-09-15T09:56:00Z">
        <w:r w:rsidR="009A2657">
          <w:rPr>
            <w:rFonts w:ascii="Arial" w:hAnsi="Arial" w:cs="Arial"/>
            <w:sz w:val="24"/>
            <w:szCs w:val="24"/>
          </w:rPr>
          <w:t>E</w:t>
        </w:r>
      </w:ins>
      <w:r w:rsidRPr="009A2657">
        <w:rPr>
          <w:rFonts w:ascii="Arial" w:hAnsi="Arial" w:cs="Arial"/>
          <w:sz w:val="24"/>
          <w:szCs w:val="24"/>
        </w:rPr>
        <w:t>l siguiente mapa corresponde</w:t>
      </w:r>
      <w:r w:rsidRPr="007C6B6E">
        <w:rPr>
          <w:rFonts w:ascii="Arial" w:hAnsi="Arial" w:cs="Arial"/>
          <w:sz w:val="24"/>
          <w:szCs w:val="24"/>
        </w:rPr>
        <w:t xml:space="preserve"> a la ubicación de las principales ciudades de Colombia</w:t>
      </w:r>
      <w:del w:id="32" w:author="María" w:date="2015-09-15T09:56:00Z">
        <w:r w:rsidRPr="007C6B6E" w:rsidDel="009A2657">
          <w:rPr>
            <w:rFonts w:ascii="Arial" w:hAnsi="Arial" w:cs="Arial"/>
            <w:sz w:val="24"/>
            <w:szCs w:val="24"/>
          </w:rPr>
          <w:delText xml:space="preserve"> en su territorio</w:delText>
        </w:r>
      </w:del>
      <w:r w:rsidRPr="007C6B6E">
        <w:rPr>
          <w:rFonts w:ascii="Arial" w:hAnsi="Arial" w:cs="Arial"/>
          <w:sz w:val="24"/>
          <w:szCs w:val="24"/>
        </w:rPr>
        <w:t>.</w:t>
      </w:r>
    </w:p>
    <w:p w:rsidR="00002A63" w:rsidRPr="007C6B6E" w:rsidRDefault="008D0EA2" w:rsidP="007C6B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3E05A10A" wp14:editId="78FFD7BE">
            <wp:extent cx="2369809" cy="2961565"/>
            <wp:effectExtent l="19050" t="19050" r="1206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90" cy="29855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 w:rsidRPr="007C6B6E">
        <w:rPr>
          <w:rFonts w:ascii="Arial" w:hAnsi="Arial" w:cs="Arial"/>
          <w:sz w:val="24"/>
          <w:szCs w:val="24"/>
        </w:rPr>
        <w:t xml:space="preserve"> </w:t>
      </w:r>
      <w:r w:rsidR="007D0B13" w:rsidRPr="007C6B6E">
        <w:rPr>
          <w:rFonts w:ascii="Arial" w:hAnsi="Arial" w:cs="Arial"/>
          <w:b/>
          <w:bCs/>
          <w:sz w:val="24"/>
          <w:szCs w:val="24"/>
        </w:rPr>
        <w:t>Imagen 2</w:t>
      </w:r>
    </w:p>
    <w:p w:rsidR="007A0ADA" w:rsidRPr="007C6B6E" w:rsidRDefault="007A0ADA" w:rsidP="007C6B6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8D0EA2" w:rsidRPr="007C6B6E" w:rsidRDefault="008D0EA2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>Es posible que varias ciudades colombiana</w:t>
      </w:r>
      <w:r w:rsidR="00B2340D" w:rsidRPr="007C6B6E">
        <w:rPr>
          <w:rFonts w:ascii="Arial" w:hAnsi="Arial" w:cs="Arial"/>
          <w:sz w:val="24"/>
          <w:szCs w:val="24"/>
        </w:rPr>
        <w:t>s</w:t>
      </w:r>
      <w:r w:rsidRPr="007C6B6E">
        <w:rPr>
          <w:rFonts w:ascii="Arial" w:hAnsi="Arial" w:cs="Arial"/>
          <w:sz w:val="24"/>
          <w:szCs w:val="24"/>
        </w:rPr>
        <w:t xml:space="preserve"> estén ubicadas sobre una falla</w:t>
      </w:r>
      <w:r w:rsidR="00B2340D" w:rsidRPr="007C6B6E">
        <w:rPr>
          <w:rFonts w:ascii="Arial" w:hAnsi="Arial" w:cs="Arial"/>
          <w:sz w:val="24"/>
          <w:szCs w:val="24"/>
        </w:rPr>
        <w:t xml:space="preserve"> o fallas geológica</w:t>
      </w:r>
      <w:r w:rsidRPr="007C6B6E">
        <w:rPr>
          <w:rFonts w:ascii="Arial" w:hAnsi="Arial" w:cs="Arial"/>
          <w:sz w:val="24"/>
          <w:szCs w:val="24"/>
        </w:rPr>
        <w:t>s</w:t>
      </w:r>
      <w:r w:rsidR="00B2340D" w:rsidRPr="007C6B6E">
        <w:rPr>
          <w:rFonts w:ascii="Arial" w:hAnsi="Arial" w:cs="Arial"/>
          <w:sz w:val="24"/>
          <w:szCs w:val="24"/>
        </w:rPr>
        <w:t>,</w:t>
      </w:r>
      <w:r w:rsidRPr="007C6B6E">
        <w:rPr>
          <w:rFonts w:ascii="Arial" w:hAnsi="Arial" w:cs="Arial"/>
          <w:sz w:val="24"/>
          <w:szCs w:val="24"/>
        </w:rPr>
        <w:t xml:space="preserve"> o cer</w:t>
      </w:r>
      <w:r w:rsidR="00B2340D" w:rsidRPr="007C6B6E">
        <w:rPr>
          <w:rFonts w:ascii="Arial" w:hAnsi="Arial" w:cs="Arial"/>
          <w:sz w:val="24"/>
          <w:szCs w:val="24"/>
        </w:rPr>
        <w:t>ca de estas. Para averiguarlo</w:t>
      </w:r>
      <w:ins w:id="33" w:author="María" w:date="2015-09-15T09:56:00Z">
        <w:r w:rsidR="009A2657">
          <w:rPr>
            <w:rFonts w:ascii="Arial" w:hAnsi="Arial" w:cs="Arial"/>
            <w:sz w:val="24"/>
            <w:szCs w:val="24"/>
          </w:rPr>
          <w:t>,</w:t>
        </w:r>
      </w:ins>
      <w:r w:rsidR="00B2340D" w:rsidRPr="007C6B6E">
        <w:rPr>
          <w:rFonts w:ascii="Arial" w:hAnsi="Arial" w:cs="Arial"/>
          <w:sz w:val="24"/>
          <w:szCs w:val="24"/>
        </w:rPr>
        <w:t xml:space="preserve"> basta con que </w:t>
      </w:r>
      <w:del w:id="34" w:author="María" w:date="2015-09-15T09:57:00Z">
        <w:r w:rsidR="00B2340D" w:rsidRPr="007C6B6E" w:rsidDel="009A2657">
          <w:rPr>
            <w:rFonts w:ascii="Arial" w:hAnsi="Arial" w:cs="Arial"/>
            <w:sz w:val="24"/>
            <w:szCs w:val="24"/>
          </w:rPr>
          <w:delText xml:space="preserve">sobrepongas </w:delText>
        </w:r>
      </w:del>
      <w:ins w:id="35" w:author="María" w:date="2015-09-15T09:57:00Z">
        <w:r w:rsidR="009A2657">
          <w:rPr>
            <w:rFonts w:ascii="Arial" w:hAnsi="Arial" w:cs="Arial"/>
            <w:sz w:val="24"/>
            <w:szCs w:val="24"/>
          </w:rPr>
          <w:t>super</w:t>
        </w:r>
        <w:r w:rsidR="009A2657" w:rsidRPr="007C6B6E">
          <w:rPr>
            <w:rFonts w:ascii="Arial" w:hAnsi="Arial" w:cs="Arial"/>
            <w:sz w:val="24"/>
            <w:szCs w:val="24"/>
          </w:rPr>
          <w:t xml:space="preserve">pongas </w:t>
        </w:r>
      </w:ins>
      <w:r w:rsidR="00B2340D" w:rsidRPr="007C6B6E">
        <w:rPr>
          <w:rFonts w:ascii="Arial" w:hAnsi="Arial" w:cs="Arial"/>
          <w:sz w:val="24"/>
          <w:szCs w:val="24"/>
        </w:rPr>
        <w:t>un mapa encima del otro; si lo necesitas, estos aparecen ampliados al final de esta actividad.</w:t>
      </w:r>
    </w:p>
    <w:p w:rsidR="00223CF9" w:rsidRPr="007C6B6E" w:rsidRDefault="00223CF9" w:rsidP="007C6B6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6944" w:rsidRPr="007C6B6E" w:rsidDel="00936944" w:rsidRDefault="00B2340D" w:rsidP="007C6B6E">
      <w:pPr>
        <w:spacing w:line="360" w:lineRule="auto"/>
        <w:jc w:val="center"/>
        <w:rPr>
          <w:del w:id="36" w:author="María" w:date="2015-09-15T10:08:00Z"/>
          <w:rFonts w:ascii="Arial" w:hAnsi="Arial" w:cs="Arial"/>
          <w:b/>
          <w:bCs/>
          <w:sz w:val="24"/>
          <w:szCs w:val="24"/>
        </w:rPr>
      </w:pPr>
      <w:r w:rsidRPr="007C6B6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A048F6F" wp14:editId="6BFF4F17">
            <wp:extent cx="2260800" cy="2962800"/>
            <wp:effectExtent l="19050" t="19050" r="2540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2962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6B6E">
        <w:rPr>
          <w:rFonts w:ascii="Arial" w:hAnsi="Arial" w:cs="Arial"/>
          <w:sz w:val="24"/>
          <w:szCs w:val="24"/>
        </w:rPr>
        <w:t xml:space="preserve"> </w:t>
      </w:r>
      <w:r w:rsidRPr="007C6B6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EAA406" wp14:editId="29A34808">
            <wp:extent cx="2372400" cy="2962800"/>
            <wp:effectExtent l="19050" t="19050" r="279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296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 w:rsidRPr="007C6B6E">
        <w:rPr>
          <w:rFonts w:ascii="Arial" w:hAnsi="Arial" w:cs="Arial"/>
          <w:sz w:val="24"/>
          <w:szCs w:val="24"/>
        </w:rPr>
        <w:t xml:space="preserve"> </w:t>
      </w:r>
      <w:r w:rsidR="007D0B13" w:rsidRPr="007C6B6E">
        <w:rPr>
          <w:rFonts w:ascii="Arial" w:hAnsi="Arial" w:cs="Arial"/>
          <w:b/>
          <w:bCs/>
          <w:sz w:val="24"/>
          <w:szCs w:val="24"/>
        </w:rPr>
        <w:t>Imagen 3</w:t>
      </w:r>
    </w:p>
    <w:p w:rsidR="007D0B13" w:rsidRPr="007C6B6E" w:rsidRDefault="007D0B13" w:rsidP="007C6B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2340D" w:rsidRPr="007C6B6E" w:rsidRDefault="00B2340D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37"/>
      <w:r w:rsidRPr="007C6B6E">
        <w:rPr>
          <w:rFonts w:ascii="Arial" w:hAnsi="Arial" w:cs="Arial"/>
          <w:sz w:val="24"/>
          <w:szCs w:val="24"/>
        </w:rPr>
        <w:lastRenderedPageBreak/>
        <w:t xml:space="preserve">as o muy cerca de ella. </w:t>
      </w:r>
      <w:commentRangeEnd w:id="37"/>
      <w:r w:rsidR="00936944">
        <w:rPr>
          <w:rStyle w:val="Refdecomentario"/>
        </w:rPr>
        <w:commentReference w:id="37"/>
      </w:r>
      <w:r w:rsidRPr="007C6B6E">
        <w:rPr>
          <w:rFonts w:ascii="Arial" w:hAnsi="Arial" w:cs="Arial"/>
          <w:sz w:val="24"/>
          <w:szCs w:val="24"/>
        </w:rPr>
        <w:t>Céntrate en las capitales de departamento.</w:t>
      </w:r>
      <w:r w:rsidR="001058BD" w:rsidRPr="007C6B6E">
        <w:rPr>
          <w:rFonts w:ascii="Arial" w:hAnsi="Arial" w:cs="Arial"/>
          <w:sz w:val="24"/>
          <w:szCs w:val="24"/>
        </w:rPr>
        <w:t xml:space="preserve"> Para esto utiliza el siguiente cuadro.</w:t>
      </w:r>
    </w:p>
    <w:p w:rsidR="001058BD" w:rsidRPr="007C6B6E" w:rsidRDefault="001058BD" w:rsidP="007C6B6E">
      <w:pPr>
        <w:pStyle w:val="Prrafode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2670"/>
        <w:gridCol w:w="4541"/>
      </w:tblGrid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Ciudad</w:t>
            </w: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6B6E">
              <w:rPr>
                <w:rFonts w:ascii="Arial" w:hAnsi="Arial" w:cs="Arial"/>
                <w:b/>
                <w:bCs/>
                <w:sz w:val="24"/>
                <w:szCs w:val="24"/>
              </w:rPr>
              <w:t>Nombre de la falla</w:t>
            </w: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8BD" w:rsidRPr="007C6B6E" w:rsidTr="001058BD">
        <w:tc>
          <w:tcPr>
            <w:tcW w:w="999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B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96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0" w:type="dxa"/>
          </w:tcPr>
          <w:p w:rsidR="001058BD" w:rsidRPr="007C6B6E" w:rsidRDefault="001058BD" w:rsidP="007C6B6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58BD" w:rsidRPr="007C6B6E" w:rsidRDefault="00D15CCF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>De acuerdo con</w:t>
      </w:r>
      <w:r w:rsidR="001058BD" w:rsidRPr="007C6B6E">
        <w:rPr>
          <w:rFonts w:ascii="Arial" w:hAnsi="Arial" w:cs="Arial"/>
          <w:sz w:val="24"/>
          <w:szCs w:val="24"/>
        </w:rPr>
        <w:t xml:space="preserve"> el cuadro del punto 6,</w:t>
      </w:r>
      <w:del w:id="38" w:author="María" w:date="2015-09-15T10:09:00Z">
        <w:r w:rsidR="001058BD" w:rsidRPr="007C6B6E" w:rsidDel="00936944">
          <w:rPr>
            <w:rFonts w:ascii="Arial" w:hAnsi="Arial" w:cs="Arial"/>
            <w:sz w:val="24"/>
            <w:szCs w:val="24"/>
          </w:rPr>
          <w:delText xml:space="preserve"> </w:delText>
        </w:r>
      </w:del>
      <w:ins w:id="39" w:author="María" w:date="2015-09-15T10:09:00Z">
        <w:r w:rsidR="00936944">
          <w:rPr>
            <w:rFonts w:ascii="Arial" w:hAnsi="Arial" w:cs="Arial"/>
            <w:sz w:val="24"/>
            <w:szCs w:val="24"/>
          </w:rPr>
          <w:t xml:space="preserve"> </w:t>
        </w:r>
      </w:ins>
      <w:del w:id="40" w:author="María" w:date="2015-09-15T10:09:00Z">
        <w:r w:rsidR="001058BD" w:rsidRPr="007C6B6E" w:rsidDel="00936944">
          <w:rPr>
            <w:rFonts w:ascii="Arial" w:hAnsi="Arial" w:cs="Arial"/>
            <w:sz w:val="24"/>
            <w:szCs w:val="24"/>
          </w:rPr>
          <w:delText xml:space="preserve">contesta, </w:delText>
        </w:r>
      </w:del>
      <w:r w:rsidR="001058BD" w:rsidRPr="007C6B6E">
        <w:rPr>
          <w:rFonts w:ascii="Arial" w:hAnsi="Arial" w:cs="Arial"/>
          <w:sz w:val="24"/>
          <w:szCs w:val="24"/>
        </w:rPr>
        <w:t>¿sobre qué fallas están ubicadas las ciudades de Popayán, Armenia y Cúcuta?</w:t>
      </w:r>
    </w:p>
    <w:p w:rsidR="001058BD" w:rsidRPr="007C6B6E" w:rsidRDefault="001058BD" w:rsidP="007C6B6E">
      <w:pPr>
        <w:pStyle w:val="Prrafode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p w:rsidR="001058BD" w:rsidRPr="007C6B6E" w:rsidRDefault="00AE7AA6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>A lo largo de la histor</w:t>
      </w:r>
      <w:r w:rsidR="00D15CCF" w:rsidRPr="007C6B6E">
        <w:rPr>
          <w:rFonts w:ascii="Arial" w:hAnsi="Arial" w:cs="Arial"/>
          <w:sz w:val="24"/>
          <w:szCs w:val="24"/>
        </w:rPr>
        <w:t>ia, ¿</w:t>
      </w:r>
      <w:del w:id="41" w:author="María" w:date="2015-09-15T10:09:00Z">
        <w:r w:rsidR="00D15CCF" w:rsidRPr="007C6B6E" w:rsidDel="00936944">
          <w:rPr>
            <w:rFonts w:ascii="Arial" w:hAnsi="Arial" w:cs="Arial"/>
            <w:sz w:val="24"/>
            <w:szCs w:val="24"/>
          </w:rPr>
          <w:delText xml:space="preserve">Cuántas </w:delText>
        </w:r>
      </w:del>
      <w:ins w:id="42" w:author="María" w:date="2015-09-15T10:09:00Z">
        <w:r w:rsidR="00936944">
          <w:rPr>
            <w:rFonts w:ascii="Arial" w:hAnsi="Arial" w:cs="Arial"/>
            <w:sz w:val="24"/>
            <w:szCs w:val="24"/>
          </w:rPr>
          <w:t>c</w:t>
        </w:r>
        <w:r w:rsidR="00936944" w:rsidRPr="007C6B6E">
          <w:rPr>
            <w:rFonts w:ascii="Arial" w:hAnsi="Arial" w:cs="Arial"/>
            <w:sz w:val="24"/>
            <w:szCs w:val="24"/>
          </w:rPr>
          <w:t xml:space="preserve">uántas </w:t>
        </w:r>
      </w:ins>
      <w:r w:rsidR="00D15CCF" w:rsidRPr="007C6B6E">
        <w:rPr>
          <w:rFonts w:ascii="Arial" w:hAnsi="Arial" w:cs="Arial"/>
          <w:sz w:val="24"/>
          <w:szCs w:val="24"/>
        </w:rPr>
        <w:t>veces ha habido movimientos sísmicos en los que esas ciudades hayan</w:t>
      </w:r>
      <w:r w:rsidRPr="007C6B6E">
        <w:rPr>
          <w:rFonts w:ascii="Arial" w:hAnsi="Arial" w:cs="Arial"/>
          <w:sz w:val="24"/>
          <w:szCs w:val="24"/>
        </w:rPr>
        <w:t xml:space="preserve"> salido afectadas? Pon en el buscador, por ejemplo, </w:t>
      </w:r>
      <w:ins w:id="43" w:author="María" w:date="2015-09-15T10:10:00Z">
        <w:r w:rsidR="00936944">
          <w:rPr>
            <w:rFonts w:ascii="Arial" w:hAnsi="Arial" w:cs="Arial"/>
            <w:sz w:val="24"/>
            <w:szCs w:val="24"/>
          </w:rPr>
          <w:t>“</w:t>
        </w:r>
      </w:ins>
      <w:r w:rsidRPr="007C6B6E">
        <w:rPr>
          <w:rFonts w:ascii="Arial" w:hAnsi="Arial" w:cs="Arial"/>
          <w:sz w:val="24"/>
          <w:szCs w:val="24"/>
        </w:rPr>
        <w:t>Cúcuta terremotos</w:t>
      </w:r>
      <w:ins w:id="44" w:author="María" w:date="2015-09-15T10:10:00Z">
        <w:r w:rsidR="00936944">
          <w:rPr>
            <w:rFonts w:ascii="Arial" w:hAnsi="Arial" w:cs="Arial"/>
            <w:sz w:val="24"/>
            <w:szCs w:val="24"/>
          </w:rPr>
          <w:t>”</w:t>
        </w:r>
      </w:ins>
      <w:r w:rsidRPr="007C6B6E">
        <w:rPr>
          <w:rFonts w:ascii="Arial" w:hAnsi="Arial" w:cs="Arial"/>
          <w:sz w:val="24"/>
          <w:szCs w:val="24"/>
        </w:rPr>
        <w:t>.</w:t>
      </w:r>
    </w:p>
    <w:p w:rsidR="00AE7AA6" w:rsidRPr="007C6B6E" w:rsidRDefault="00AE7AA6" w:rsidP="007C6B6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E7AA6" w:rsidRPr="007C6B6E" w:rsidRDefault="00AE7AA6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 xml:space="preserve">¿En qué ciudad </w:t>
      </w:r>
      <w:ins w:id="45" w:author="María" w:date="2015-09-15T10:10:00Z">
        <w:r w:rsidR="00936944">
          <w:rPr>
            <w:rFonts w:ascii="Arial" w:hAnsi="Arial" w:cs="Arial"/>
            <w:sz w:val="24"/>
            <w:szCs w:val="24"/>
          </w:rPr>
          <w:t xml:space="preserve">de </w:t>
        </w:r>
      </w:ins>
      <w:del w:id="46" w:author="María" w:date="2015-09-15T10:10:00Z">
        <w:r w:rsidRPr="007C6B6E" w:rsidDel="00936944">
          <w:rPr>
            <w:rFonts w:ascii="Arial" w:hAnsi="Arial" w:cs="Arial"/>
            <w:sz w:val="24"/>
            <w:szCs w:val="24"/>
          </w:rPr>
          <w:delText xml:space="preserve">colombiana </w:delText>
        </w:r>
      </w:del>
      <w:ins w:id="47" w:author="María" w:date="2015-09-15T10:10:00Z">
        <w:r w:rsidR="00936944">
          <w:rPr>
            <w:rFonts w:ascii="Arial" w:hAnsi="Arial" w:cs="Arial"/>
            <w:sz w:val="24"/>
            <w:szCs w:val="24"/>
          </w:rPr>
          <w:t>Colombia</w:t>
        </w:r>
        <w:r w:rsidR="00936944" w:rsidRPr="007C6B6E">
          <w:rPr>
            <w:rFonts w:ascii="Arial" w:hAnsi="Arial" w:cs="Arial"/>
            <w:sz w:val="24"/>
            <w:szCs w:val="24"/>
          </w:rPr>
          <w:t xml:space="preserve"> </w:t>
        </w:r>
      </w:ins>
      <w:r w:rsidRPr="007C6B6E">
        <w:rPr>
          <w:rFonts w:ascii="Arial" w:hAnsi="Arial" w:cs="Arial"/>
          <w:sz w:val="24"/>
          <w:szCs w:val="24"/>
        </w:rPr>
        <w:t>vives? ¿Está tu ciudad ubicada sobre alguna falla geológica?</w:t>
      </w:r>
    </w:p>
    <w:p w:rsidR="00BC1490" w:rsidRPr="007C6B6E" w:rsidRDefault="00BC1490" w:rsidP="007C6B6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C1490" w:rsidRPr="007C6B6E" w:rsidRDefault="00BC1490" w:rsidP="007C6B6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B6E">
        <w:rPr>
          <w:rFonts w:ascii="Arial" w:hAnsi="Arial" w:cs="Arial"/>
          <w:sz w:val="24"/>
          <w:szCs w:val="24"/>
        </w:rPr>
        <w:t xml:space="preserve">¿Sabes </w:t>
      </w:r>
      <w:del w:id="48" w:author="María" w:date="2015-09-15T10:10:00Z">
        <w:r w:rsidRPr="007C6B6E" w:rsidDel="00936944">
          <w:rPr>
            <w:rFonts w:ascii="Arial" w:hAnsi="Arial" w:cs="Arial"/>
            <w:sz w:val="24"/>
            <w:szCs w:val="24"/>
          </w:rPr>
          <w:delText xml:space="preserve">que </w:delText>
        </w:r>
      </w:del>
      <w:ins w:id="49" w:author="María" w:date="2015-09-15T10:10:00Z">
        <w:r w:rsidR="00936944" w:rsidRPr="007C6B6E">
          <w:rPr>
            <w:rFonts w:ascii="Arial" w:hAnsi="Arial" w:cs="Arial"/>
            <w:sz w:val="24"/>
            <w:szCs w:val="24"/>
          </w:rPr>
          <w:t>qu</w:t>
        </w:r>
        <w:r w:rsidR="00936944">
          <w:rPr>
            <w:rFonts w:ascii="Arial" w:hAnsi="Arial" w:cs="Arial"/>
            <w:sz w:val="24"/>
            <w:szCs w:val="24"/>
          </w:rPr>
          <w:t>é</w:t>
        </w:r>
        <w:r w:rsidR="00936944" w:rsidRPr="007C6B6E">
          <w:rPr>
            <w:rFonts w:ascii="Arial" w:hAnsi="Arial" w:cs="Arial"/>
            <w:sz w:val="24"/>
            <w:szCs w:val="24"/>
          </w:rPr>
          <w:t xml:space="preserve"> </w:t>
        </w:r>
      </w:ins>
      <w:r w:rsidRPr="007C6B6E">
        <w:rPr>
          <w:rFonts w:ascii="Arial" w:hAnsi="Arial" w:cs="Arial"/>
          <w:sz w:val="24"/>
          <w:szCs w:val="24"/>
        </w:rPr>
        <w:t>hacer en caso de un movimiento sísmico?</w:t>
      </w: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bookmarkStart w:id="50" w:name="_GoBack"/>
      <w:bookmarkEnd w:id="50"/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1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2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3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4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5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Del="00936944" w:rsidRDefault="00B2340D" w:rsidP="007C6B6E">
      <w:pPr>
        <w:pStyle w:val="Prrafodelista"/>
        <w:spacing w:line="360" w:lineRule="auto"/>
        <w:jc w:val="both"/>
        <w:rPr>
          <w:del w:id="56" w:author="María" w:date="2015-09-15T10:11:00Z"/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80F2A2D" wp14:editId="78D2074A">
            <wp:extent cx="5493600" cy="7200000"/>
            <wp:effectExtent l="19050" t="19050" r="12065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72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7D0B13" w:rsidP="007C6B6E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C6B6E">
        <w:rPr>
          <w:rFonts w:ascii="Arial" w:hAnsi="Arial" w:cs="Arial"/>
          <w:b/>
          <w:bCs/>
          <w:sz w:val="24"/>
          <w:szCs w:val="24"/>
          <w:lang w:val="es-ES_tradnl"/>
        </w:rPr>
        <w:t>Imagen 4</w:t>
      </w: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340D" w:rsidRPr="007C6B6E" w:rsidRDefault="00B2340D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C6B6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C6EA755" wp14:editId="2C162EB0">
            <wp:extent cx="5767200" cy="7200000"/>
            <wp:effectExtent l="19050" t="19050" r="2413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72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13" w:rsidRPr="007C6B6E" w:rsidRDefault="007D0B13" w:rsidP="007C6B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7D0B13" w:rsidRPr="007C6B6E" w:rsidRDefault="007D0B13" w:rsidP="007C6B6E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C6B6E">
        <w:rPr>
          <w:rFonts w:ascii="Arial" w:hAnsi="Arial" w:cs="Arial"/>
          <w:b/>
          <w:bCs/>
          <w:sz w:val="24"/>
          <w:szCs w:val="24"/>
          <w:lang w:val="es-ES_tradnl"/>
        </w:rPr>
        <w:t>Imagen 5</w:t>
      </w:r>
    </w:p>
    <w:sectPr w:rsidR="007D0B13" w:rsidRPr="007C6B6E" w:rsidSect="007C6B6E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María" w:date="2015-09-15T10:08:00Z" w:initials="M">
    <w:p w:rsidR="00936944" w:rsidRDefault="00936944">
      <w:pPr>
        <w:pStyle w:val="Textocomentario"/>
      </w:pPr>
      <w:r>
        <w:rPr>
          <w:rStyle w:val="Refdecomentario"/>
        </w:rPr>
        <w:annotationRef/>
      </w:r>
      <w:r>
        <w:t>Falta texto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9B"/>
    <w:multiLevelType w:val="hybridMultilevel"/>
    <w:tmpl w:val="582857E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73902"/>
    <w:multiLevelType w:val="hybridMultilevel"/>
    <w:tmpl w:val="D78223A4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D05C6"/>
    <w:multiLevelType w:val="hybridMultilevel"/>
    <w:tmpl w:val="7900927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43338"/>
    <w:multiLevelType w:val="hybridMultilevel"/>
    <w:tmpl w:val="33BC252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A5009"/>
    <w:multiLevelType w:val="hybridMultilevel"/>
    <w:tmpl w:val="6136AF92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5"/>
  </w:num>
  <w:num w:numId="5">
    <w:abstractNumId w:val="14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02A63"/>
    <w:rsid w:val="00010C10"/>
    <w:rsid w:val="00027622"/>
    <w:rsid w:val="00071913"/>
    <w:rsid w:val="001026F1"/>
    <w:rsid w:val="001058BD"/>
    <w:rsid w:val="001953FB"/>
    <w:rsid w:val="001B2E1D"/>
    <w:rsid w:val="00223CF9"/>
    <w:rsid w:val="00245B9E"/>
    <w:rsid w:val="002B474A"/>
    <w:rsid w:val="002E4F2B"/>
    <w:rsid w:val="00345622"/>
    <w:rsid w:val="00350650"/>
    <w:rsid w:val="00384E79"/>
    <w:rsid w:val="003E1A2F"/>
    <w:rsid w:val="003F0E22"/>
    <w:rsid w:val="00426C51"/>
    <w:rsid w:val="00433614"/>
    <w:rsid w:val="004560B8"/>
    <w:rsid w:val="004B7434"/>
    <w:rsid w:val="004B767D"/>
    <w:rsid w:val="0051663A"/>
    <w:rsid w:val="00532E43"/>
    <w:rsid w:val="00541076"/>
    <w:rsid w:val="00574E64"/>
    <w:rsid w:val="006536FD"/>
    <w:rsid w:val="006A0DE8"/>
    <w:rsid w:val="006A26D8"/>
    <w:rsid w:val="006B040B"/>
    <w:rsid w:val="006B5BD0"/>
    <w:rsid w:val="0074339B"/>
    <w:rsid w:val="007441E2"/>
    <w:rsid w:val="007A0ADA"/>
    <w:rsid w:val="007B2B5E"/>
    <w:rsid w:val="007C6B6E"/>
    <w:rsid w:val="007D0B13"/>
    <w:rsid w:val="0083484F"/>
    <w:rsid w:val="008D0EA2"/>
    <w:rsid w:val="00936944"/>
    <w:rsid w:val="009A2657"/>
    <w:rsid w:val="009F0D18"/>
    <w:rsid w:val="00AE7AA6"/>
    <w:rsid w:val="00B21BA4"/>
    <w:rsid w:val="00B2340D"/>
    <w:rsid w:val="00BB787E"/>
    <w:rsid w:val="00BC1490"/>
    <w:rsid w:val="00C427A8"/>
    <w:rsid w:val="00D15CCF"/>
    <w:rsid w:val="00EC5C59"/>
    <w:rsid w:val="00F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B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369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9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9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69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69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B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369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9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9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69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6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2universe.org/earth/geology/fault.html&amp;lang=s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18</cp:revision>
  <dcterms:created xsi:type="dcterms:W3CDTF">2015-08-24T15:58:00Z</dcterms:created>
  <dcterms:modified xsi:type="dcterms:W3CDTF">2015-09-15T15:11:00Z</dcterms:modified>
</cp:coreProperties>
</file>