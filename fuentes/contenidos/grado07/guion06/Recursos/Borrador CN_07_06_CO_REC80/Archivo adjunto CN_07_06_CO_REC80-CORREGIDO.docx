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4C" w:rsidRPr="00696670" w:rsidRDefault="00AA0351" w:rsidP="006966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96670">
        <w:rPr>
          <w:rFonts w:ascii="Arial" w:hAnsi="Arial" w:cs="Arial"/>
          <w:b/>
          <w:color w:val="FF0000"/>
          <w:sz w:val="24"/>
          <w:szCs w:val="24"/>
        </w:rPr>
        <w:t>Borrador CN_06_07_CO_REC8</w:t>
      </w:r>
      <w:r w:rsidR="0078254C" w:rsidRPr="00696670">
        <w:rPr>
          <w:rFonts w:ascii="Arial" w:hAnsi="Arial" w:cs="Arial"/>
          <w:b/>
          <w:color w:val="FF0000"/>
          <w:sz w:val="24"/>
          <w:szCs w:val="24"/>
        </w:rPr>
        <w:t>0</w:t>
      </w:r>
    </w:p>
    <w:p w:rsidR="00AA0351" w:rsidRPr="00696670" w:rsidRDefault="00AA0351" w:rsidP="006966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96670">
        <w:rPr>
          <w:rFonts w:ascii="Arial" w:hAnsi="Arial" w:cs="Arial"/>
          <w:b/>
          <w:color w:val="FF0000"/>
          <w:sz w:val="24"/>
          <w:szCs w:val="24"/>
        </w:rPr>
        <w:t>El núcleo y el campo magnético terrestre</w:t>
      </w:r>
      <w:r w:rsidRPr="00696670">
        <w:rPr>
          <w:rFonts w:ascii="Arial" w:hAnsi="Arial" w:cs="Arial"/>
          <w:b/>
          <w:color w:val="FF0000"/>
          <w:sz w:val="24"/>
          <w:szCs w:val="24"/>
        </w:rPr>
        <w:tab/>
      </w:r>
    </w:p>
    <w:p w:rsidR="00AA0351" w:rsidRPr="00696670" w:rsidRDefault="00AA0351" w:rsidP="006966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96670">
        <w:rPr>
          <w:rFonts w:ascii="Arial" w:hAnsi="Arial" w:cs="Arial"/>
          <w:b/>
          <w:color w:val="FF0000"/>
          <w:sz w:val="24"/>
          <w:szCs w:val="24"/>
        </w:rPr>
        <w:t>Investigación sobre el campo magnético terrestre, su origen y función</w:t>
      </w:r>
      <w:r w:rsidRPr="00696670">
        <w:rPr>
          <w:rFonts w:ascii="Arial" w:hAnsi="Arial" w:cs="Arial"/>
          <w:b/>
          <w:color w:val="FF0000"/>
          <w:sz w:val="24"/>
          <w:szCs w:val="24"/>
        </w:rPr>
        <w:tab/>
      </w:r>
    </w:p>
    <w:p w:rsidR="0078254C" w:rsidRPr="00696670" w:rsidRDefault="00AA0351" w:rsidP="0069667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96670">
        <w:rPr>
          <w:rFonts w:ascii="Arial" w:hAnsi="Arial" w:cs="Arial"/>
          <w:b/>
          <w:color w:val="FF0000"/>
          <w:sz w:val="24"/>
          <w:szCs w:val="24"/>
        </w:rPr>
        <w:t>NUEVO</w:t>
      </w:r>
      <w:r w:rsidRPr="00696670">
        <w:rPr>
          <w:rFonts w:ascii="Arial" w:hAnsi="Arial" w:cs="Arial"/>
          <w:b/>
          <w:color w:val="FF0000"/>
          <w:sz w:val="24"/>
          <w:szCs w:val="24"/>
        </w:rPr>
        <w:tab/>
        <w:t>INTERACTIVO</w:t>
      </w:r>
      <w:r w:rsidRPr="00696670">
        <w:rPr>
          <w:rFonts w:ascii="Arial" w:hAnsi="Arial" w:cs="Arial"/>
          <w:b/>
          <w:color w:val="FF0000"/>
          <w:sz w:val="24"/>
          <w:szCs w:val="24"/>
        </w:rPr>
        <w:tab/>
        <w:t>M102AB</w:t>
      </w:r>
      <w:r w:rsidR="0078254C" w:rsidRPr="00696670">
        <w:rPr>
          <w:rFonts w:ascii="Arial" w:hAnsi="Arial" w:cs="Arial"/>
          <w:b/>
          <w:sz w:val="24"/>
          <w:szCs w:val="24"/>
        </w:rPr>
        <w:tab/>
      </w:r>
    </w:p>
    <w:p w:rsidR="00AA0351" w:rsidRPr="00696670" w:rsidRDefault="00AA0351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b/>
          <w:bCs/>
          <w:sz w:val="24"/>
          <w:szCs w:val="24"/>
          <w:lang w:val="es-ES_tradnl"/>
        </w:rPr>
        <w:t>El núcleo y el campo magnético terrestre</w:t>
      </w:r>
    </w:p>
    <w:p w:rsidR="00AA0351" w:rsidRPr="00696670" w:rsidRDefault="00AA0351" w:rsidP="0069667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96670">
        <w:rPr>
          <w:rFonts w:ascii="Arial" w:hAnsi="Arial" w:cs="Arial"/>
          <w:b/>
          <w:bCs/>
          <w:sz w:val="24"/>
          <w:szCs w:val="24"/>
          <w:lang w:val="es-ES_tradnl"/>
        </w:rPr>
        <w:t>Presentación</w:t>
      </w:r>
    </w:p>
    <w:p w:rsidR="00AA0351" w:rsidRPr="00696670" w:rsidRDefault="0061369E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93287">
        <w:rPr>
          <w:rFonts w:ascii="Arial" w:hAnsi="Arial" w:cs="Arial"/>
          <w:sz w:val="24"/>
          <w:szCs w:val="24"/>
          <w:lang w:val="es-ES_tradnl"/>
        </w:rPr>
        <w:t xml:space="preserve">La Tierra es como un imán gigante. Lo podemos comprobar con una brújula; esta </w:t>
      </w:r>
      <w:del w:id="0" w:author="María" w:date="2015-09-15T09:37:00Z">
        <w:r w:rsidRPr="00D93287" w:rsidDel="00D93287">
          <w:rPr>
            <w:rFonts w:ascii="Arial" w:hAnsi="Arial" w:cs="Arial"/>
            <w:sz w:val="24"/>
            <w:szCs w:val="24"/>
            <w:lang w:val="es-ES_tradnl"/>
          </w:rPr>
          <w:delText xml:space="preserve">está </w:delText>
        </w:r>
      </w:del>
      <w:ins w:id="1" w:author="María" w:date="2015-09-15T09:37:00Z">
        <w:r w:rsidR="00D93287">
          <w:rPr>
            <w:rFonts w:ascii="Arial" w:hAnsi="Arial" w:cs="Arial"/>
            <w:sz w:val="24"/>
            <w:szCs w:val="24"/>
            <w:lang w:val="es-ES_tradnl"/>
          </w:rPr>
          <w:t>se</w:t>
        </w:r>
        <w:r w:rsidR="00D93287" w:rsidRPr="00D93287">
          <w:rPr>
            <w:rFonts w:ascii="Arial" w:hAnsi="Arial" w:cs="Arial"/>
            <w:sz w:val="24"/>
            <w:szCs w:val="24"/>
            <w:lang w:val="es-ES_tradnl"/>
          </w:rPr>
          <w:t xml:space="preserve"> </w:t>
        </w:r>
      </w:ins>
      <w:del w:id="2" w:author="María" w:date="2015-09-15T09:37:00Z">
        <w:r w:rsidRPr="00D93287" w:rsidDel="00D93287">
          <w:rPr>
            <w:rFonts w:ascii="Arial" w:hAnsi="Arial" w:cs="Arial"/>
            <w:sz w:val="24"/>
            <w:szCs w:val="24"/>
            <w:lang w:val="es-ES_tradnl"/>
          </w:rPr>
          <w:delText xml:space="preserve">compuesta </w:delText>
        </w:r>
      </w:del>
      <w:ins w:id="3" w:author="María" w:date="2015-09-15T09:37:00Z">
        <w:r w:rsidR="00D93287" w:rsidRPr="00D93287">
          <w:rPr>
            <w:rFonts w:ascii="Arial" w:hAnsi="Arial" w:cs="Arial"/>
            <w:sz w:val="24"/>
            <w:szCs w:val="24"/>
            <w:lang w:val="es-ES_tradnl"/>
          </w:rPr>
          <w:t>comp</w:t>
        </w:r>
        <w:r w:rsidR="00D93287">
          <w:rPr>
            <w:rFonts w:ascii="Arial" w:hAnsi="Arial" w:cs="Arial"/>
            <w:sz w:val="24"/>
            <w:szCs w:val="24"/>
            <w:lang w:val="es-ES_tradnl"/>
          </w:rPr>
          <w:t>one</w:t>
        </w:r>
        <w:r w:rsidR="00D93287" w:rsidRPr="00D93287">
          <w:rPr>
            <w:rFonts w:ascii="Arial" w:hAnsi="Arial" w:cs="Arial"/>
            <w:sz w:val="24"/>
            <w:szCs w:val="24"/>
            <w:lang w:val="es-ES_tradnl"/>
          </w:rPr>
          <w:t xml:space="preserve"> </w:t>
        </w:r>
      </w:ins>
      <w:del w:id="4" w:author="María" w:date="2015-09-15T09:37:00Z">
        <w:r w:rsidRPr="00D93287" w:rsidDel="00D93287">
          <w:rPr>
            <w:rFonts w:ascii="Arial" w:hAnsi="Arial" w:cs="Arial"/>
            <w:sz w:val="24"/>
            <w:szCs w:val="24"/>
            <w:lang w:val="es-ES_tradnl"/>
          </w:rPr>
          <w:delText xml:space="preserve">por </w:delText>
        </w:r>
      </w:del>
      <w:ins w:id="5" w:author="María" w:date="2015-09-15T09:37:00Z">
        <w:r w:rsidR="00D93287">
          <w:rPr>
            <w:rFonts w:ascii="Arial" w:hAnsi="Arial" w:cs="Arial"/>
            <w:sz w:val="24"/>
            <w:szCs w:val="24"/>
            <w:lang w:val="es-ES_tradnl"/>
          </w:rPr>
          <w:t>de</w:t>
        </w:r>
        <w:r w:rsidR="00D93287" w:rsidRPr="00D93287">
          <w:rPr>
            <w:rFonts w:ascii="Arial" w:hAnsi="Arial" w:cs="Arial"/>
            <w:sz w:val="24"/>
            <w:szCs w:val="24"/>
            <w:lang w:val="es-ES_tradnl"/>
          </w:rPr>
          <w:t xml:space="preserve"> </w:t>
        </w:r>
      </w:ins>
      <w:r w:rsidRPr="00D93287">
        <w:rPr>
          <w:rFonts w:ascii="Arial" w:hAnsi="Arial" w:cs="Arial"/>
          <w:sz w:val="24"/>
          <w:szCs w:val="24"/>
          <w:lang w:val="es-ES_tradnl"/>
        </w:rPr>
        <w:t>una aguja imantada suspendida sobre un eje, la cual apunta siempre hacia el norte geográfico terrestre (polo norte). El que un objeto imantado como la aguja de la br</w:t>
      </w:r>
      <w:r w:rsidR="00C4239F" w:rsidRPr="00D93287">
        <w:rPr>
          <w:rFonts w:ascii="Arial" w:hAnsi="Arial" w:cs="Arial"/>
          <w:sz w:val="24"/>
          <w:szCs w:val="24"/>
          <w:lang w:val="es-ES_tradnl"/>
        </w:rPr>
        <w:t>újula,</w:t>
      </w:r>
      <w:r w:rsidRPr="00D93287">
        <w:rPr>
          <w:rFonts w:ascii="Arial" w:hAnsi="Arial" w:cs="Arial"/>
          <w:sz w:val="24"/>
          <w:szCs w:val="24"/>
          <w:lang w:val="es-ES_tradnl"/>
        </w:rPr>
        <w:t xml:space="preserve"> reaccione de la manera descrita, nos lleva a suponer que existe ot</w:t>
      </w:r>
      <w:r w:rsidR="00C4239F" w:rsidRPr="00D93287">
        <w:rPr>
          <w:rFonts w:ascii="Arial" w:hAnsi="Arial" w:cs="Arial"/>
          <w:sz w:val="24"/>
          <w:szCs w:val="24"/>
          <w:lang w:val="es-ES_tradnl"/>
        </w:rPr>
        <w:t>ro objeto imantado que causa</w:t>
      </w:r>
      <w:r w:rsidRPr="00D93287">
        <w:rPr>
          <w:rFonts w:ascii="Arial" w:hAnsi="Arial" w:cs="Arial"/>
          <w:sz w:val="24"/>
          <w:szCs w:val="24"/>
          <w:lang w:val="es-ES_tradnl"/>
        </w:rPr>
        <w:t xml:space="preserve"> esa reacción. E</w:t>
      </w:r>
      <w:r w:rsidR="00C4239F" w:rsidRPr="00D93287">
        <w:rPr>
          <w:rFonts w:ascii="Arial" w:hAnsi="Arial" w:cs="Arial"/>
          <w:sz w:val="24"/>
          <w:szCs w:val="24"/>
          <w:lang w:val="es-ES_tradnl"/>
        </w:rPr>
        <w:t xml:space="preserve">se objeto imantado es la </w:t>
      </w:r>
      <w:del w:id="6" w:author="María" w:date="2015-09-15T09:37:00Z">
        <w:r w:rsidR="00C4239F" w:rsidRPr="00D93287" w:rsidDel="00D93287">
          <w:rPr>
            <w:rFonts w:ascii="Arial" w:hAnsi="Arial" w:cs="Arial"/>
            <w:sz w:val="24"/>
            <w:szCs w:val="24"/>
            <w:lang w:val="es-ES_tradnl"/>
          </w:rPr>
          <w:delText>tierra</w:delText>
        </w:r>
      </w:del>
      <w:ins w:id="7" w:author="María" w:date="2015-09-15T09:37:00Z">
        <w:r w:rsidR="00D93287">
          <w:rPr>
            <w:rFonts w:ascii="Arial" w:hAnsi="Arial" w:cs="Arial"/>
            <w:sz w:val="24"/>
            <w:szCs w:val="24"/>
            <w:lang w:val="es-ES_tradnl"/>
          </w:rPr>
          <w:t>T</w:t>
        </w:r>
        <w:r w:rsidR="00D93287" w:rsidRPr="00D93287">
          <w:rPr>
            <w:rFonts w:ascii="Arial" w:hAnsi="Arial" w:cs="Arial"/>
            <w:sz w:val="24"/>
            <w:szCs w:val="24"/>
            <w:lang w:val="es-ES_tradnl"/>
          </w:rPr>
          <w:t>ierra</w:t>
        </w:r>
      </w:ins>
      <w:r w:rsidR="00C4239F" w:rsidRPr="00D93287">
        <w:rPr>
          <w:rFonts w:ascii="Arial" w:hAnsi="Arial" w:cs="Arial"/>
          <w:sz w:val="24"/>
          <w:szCs w:val="24"/>
          <w:lang w:val="es-ES_tradnl"/>
        </w:rPr>
        <w:t>, la cual genera un campo magnético que interacciona con el de la brújula.</w:t>
      </w:r>
    </w:p>
    <w:p w:rsidR="001E0E60" w:rsidRPr="00696670" w:rsidRDefault="00C4239F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Surgen entonces</w:t>
      </w:r>
      <w:r w:rsidR="001E0E60" w:rsidRPr="00696670">
        <w:rPr>
          <w:rFonts w:ascii="Arial" w:hAnsi="Arial" w:cs="Arial"/>
          <w:sz w:val="24"/>
          <w:szCs w:val="24"/>
          <w:lang w:val="es-ES_tradnl"/>
        </w:rPr>
        <w:t>, entre otras,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30DFC" w:rsidRPr="00696670">
        <w:rPr>
          <w:rFonts w:ascii="Arial" w:hAnsi="Arial" w:cs="Arial"/>
          <w:sz w:val="24"/>
          <w:szCs w:val="24"/>
          <w:lang w:val="es-ES_tradnl"/>
        </w:rPr>
        <w:t>dos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preguntas</w:t>
      </w:r>
      <w:r w:rsidR="00D30DFC" w:rsidRPr="0069667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1E0E60" w:rsidRPr="00696670" w:rsidRDefault="00C4239F" w:rsidP="0069667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¿Cómo se produce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 xml:space="preserve"> el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campo magnético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 xml:space="preserve"> terrestre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? </w:t>
      </w:r>
    </w:p>
    <w:p w:rsidR="00C4239F" w:rsidRPr="00696670" w:rsidRDefault="00C4239F" w:rsidP="0069667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>Cómo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nos </w:t>
      </w:r>
      <w:r w:rsidR="00DE77C7" w:rsidRPr="00696670">
        <w:rPr>
          <w:rFonts w:ascii="Arial" w:hAnsi="Arial" w:cs="Arial"/>
          <w:sz w:val="24"/>
          <w:szCs w:val="24"/>
          <w:lang w:val="es-ES_tradnl"/>
        </w:rPr>
        <w:t>protege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 xml:space="preserve"> el campo magnético terrestre</w:t>
      </w:r>
      <w:r w:rsidRPr="00696670">
        <w:rPr>
          <w:rFonts w:ascii="Arial" w:hAnsi="Arial" w:cs="Arial"/>
          <w:sz w:val="24"/>
          <w:szCs w:val="24"/>
          <w:lang w:val="es-ES_tradnl"/>
        </w:rPr>
        <w:t>?</w:t>
      </w:r>
    </w:p>
    <w:p w:rsidR="00C4239F" w:rsidRPr="00696670" w:rsidRDefault="00C4239F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 xml:space="preserve">En esta actividad </w:t>
      </w:r>
      <w:del w:id="8" w:author="María" w:date="2015-09-15T09:38:00Z">
        <w:r w:rsidRPr="00696670" w:rsidDel="00D93287">
          <w:rPr>
            <w:rFonts w:ascii="Arial" w:hAnsi="Arial" w:cs="Arial"/>
            <w:sz w:val="24"/>
            <w:szCs w:val="24"/>
            <w:lang w:val="es-ES_tradnl"/>
          </w:rPr>
          <w:delText xml:space="preserve">trataras </w:delText>
        </w:r>
      </w:del>
      <w:ins w:id="9" w:author="María" w:date="2015-09-15T09:38:00Z">
        <w:r w:rsidR="00D93287" w:rsidRPr="00696670">
          <w:rPr>
            <w:rFonts w:ascii="Arial" w:hAnsi="Arial" w:cs="Arial"/>
            <w:sz w:val="24"/>
            <w:szCs w:val="24"/>
            <w:lang w:val="es-ES_tradnl"/>
          </w:rPr>
          <w:t>tratar</w:t>
        </w:r>
        <w:r w:rsidR="00D93287">
          <w:rPr>
            <w:rFonts w:ascii="Arial" w:hAnsi="Arial" w:cs="Arial"/>
            <w:sz w:val="24"/>
            <w:szCs w:val="24"/>
            <w:lang w:val="es-ES_tradnl"/>
          </w:rPr>
          <w:t>á</w:t>
        </w:r>
        <w:r w:rsidR="00D93287" w:rsidRPr="00696670">
          <w:rPr>
            <w:rFonts w:ascii="Arial" w:hAnsi="Arial" w:cs="Arial"/>
            <w:sz w:val="24"/>
            <w:szCs w:val="24"/>
            <w:lang w:val="es-ES_tradnl"/>
          </w:rPr>
          <w:t xml:space="preserve">s </w:t>
        </w:r>
      </w:ins>
      <w:r w:rsidRPr="00696670">
        <w:rPr>
          <w:rFonts w:ascii="Arial" w:hAnsi="Arial" w:cs="Arial"/>
          <w:sz w:val="24"/>
          <w:szCs w:val="24"/>
          <w:lang w:val="es-ES_tradnl"/>
        </w:rPr>
        <w:t xml:space="preserve">de contestar </w:t>
      </w:r>
      <w:r w:rsidR="00837A38" w:rsidRPr="00696670">
        <w:rPr>
          <w:rFonts w:ascii="Arial" w:hAnsi="Arial" w:cs="Arial"/>
          <w:sz w:val="24"/>
          <w:szCs w:val="24"/>
          <w:lang w:val="es-ES_tradnl"/>
        </w:rPr>
        <w:t xml:space="preserve">a 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estas preguntas, </w:t>
      </w:r>
      <w:r w:rsidR="00427925" w:rsidRPr="00696670">
        <w:rPr>
          <w:rFonts w:ascii="Arial" w:hAnsi="Arial" w:cs="Arial"/>
          <w:sz w:val="24"/>
          <w:szCs w:val="24"/>
          <w:lang w:val="es-ES_tradnl"/>
        </w:rPr>
        <w:t xml:space="preserve">respondiendo </w:t>
      </w:r>
      <w:r w:rsidR="00837A38" w:rsidRPr="00696670">
        <w:rPr>
          <w:rFonts w:ascii="Arial" w:hAnsi="Arial" w:cs="Arial"/>
          <w:sz w:val="24"/>
          <w:szCs w:val="24"/>
          <w:lang w:val="es-ES_tradnl"/>
        </w:rPr>
        <w:t>a otra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serie de preguntas relacionadas que te llevarán a las respuestas que buscas. </w:t>
      </w:r>
    </w:p>
    <w:p w:rsidR="00AA0351" w:rsidRPr="00696670" w:rsidRDefault="00AA0351" w:rsidP="00696670">
      <w:pPr>
        <w:spacing w:line="360" w:lineRule="auto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96670">
        <w:rPr>
          <w:rFonts w:ascii="Arial" w:hAnsi="Arial" w:cs="Arial"/>
          <w:b/>
          <w:bCs/>
          <w:sz w:val="24"/>
          <w:szCs w:val="24"/>
          <w:lang w:val="es-ES_tradnl"/>
        </w:rPr>
        <w:t>Tarea</w:t>
      </w:r>
    </w:p>
    <w:p w:rsidR="00AA0351" w:rsidRPr="00696670" w:rsidRDefault="00837A38" w:rsidP="00696670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 xml:space="preserve">Investiga en </w:t>
      </w:r>
      <w:del w:id="10" w:author="María" w:date="2015-09-15T09:38:00Z">
        <w:r w:rsidRPr="00696670" w:rsidDel="00D93287">
          <w:rPr>
            <w:rFonts w:ascii="Arial" w:hAnsi="Arial" w:cs="Arial"/>
            <w:sz w:val="24"/>
            <w:szCs w:val="24"/>
            <w:lang w:val="es-ES_tradnl"/>
          </w:rPr>
          <w:delText xml:space="preserve">internet </w:delText>
        </w:r>
      </w:del>
      <w:ins w:id="11" w:author="María" w:date="2015-09-15T09:38:00Z">
        <w:r w:rsidR="00D93287">
          <w:rPr>
            <w:rFonts w:ascii="Arial" w:hAnsi="Arial" w:cs="Arial"/>
            <w:sz w:val="24"/>
            <w:szCs w:val="24"/>
            <w:lang w:val="es-ES_tradnl"/>
          </w:rPr>
          <w:t>I</w:t>
        </w:r>
        <w:r w:rsidR="00D93287" w:rsidRPr="00696670">
          <w:rPr>
            <w:rFonts w:ascii="Arial" w:hAnsi="Arial" w:cs="Arial"/>
            <w:sz w:val="24"/>
            <w:szCs w:val="24"/>
            <w:lang w:val="es-ES_tradnl"/>
          </w:rPr>
          <w:t xml:space="preserve">nternet </w:t>
        </w:r>
      </w:ins>
      <w:r w:rsidRPr="00696670">
        <w:rPr>
          <w:rFonts w:ascii="Arial" w:hAnsi="Arial" w:cs="Arial"/>
          <w:sz w:val="24"/>
          <w:szCs w:val="24"/>
          <w:lang w:val="es-ES_tradnl"/>
        </w:rPr>
        <w:t xml:space="preserve">o en otras fuentes </w:t>
      </w:r>
      <w:r w:rsidR="001E0E60" w:rsidRPr="00696670">
        <w:rPr>
          <w:rFonts w:ascii="Arial" w:hAnsi="Arial" w:cs="Arial"/>
          <w:sz w:val="24"/>
          <w:szCs w:val="24"/>
          <w:lang w:val="es-ES_tradnl"/>
        </w:rPr>
        <w:t>las respuestas a las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siguientes preguntas.</w:t>
      </w:r>
    </w:p>
    <w:p w:rsidR="00AA0351" w:rsidRPr="00696670" w:rsidRDefault="00AA0351" w:rsidP="00696670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02283D" w:rsidRPr="00696670" w:rsidRDefault="00AA0351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</w:t>
      </w:r>
      <w:r w:rsidR="0002283D" w:rsidRPr="00696670">
        <w:rPr>
          <w:rFonts w:ascii="Arial" w:hAnsi="Arial" w:cs="Arial"/>
          <w:sz w:val="24"/>
          <w:szCs w:val="24"/>
          <w:lang w:val="es-ES_tradnl"/>
        </w:rPr>
        <w:t>Qué es un imán?</w:t>
      </w:r>
    </w:p>
    <w:p w:rsidR="00502192" w:rsidRPr="00696670" w:rsidRDefault="0002283D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 xml:space="preserve">¿Cómo es 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>el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campo magnético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 xml:space="preserve"> de un imán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? Dibuja </w:t>
      </w:r>
      <w:del w:id="12" w:author="María" w:date="2015-09-15T09:40:00Z">
        <w:r w:rsidRPr="00696670" w:rsidDel="00D93287">
          <w:rPr>
            <w:rFonts w:ascii="Arial" w:hAnsi="Arial" w:cs="Arial"/>
            <w:sz w:val="24"/>
            <w:szCs w:val="24"/>
            <w:lang w:val="es-ES_tradnl"/>
          </w:rPr>
          <w:delText xml:space="preserve">el </w:delText>
        </w:r>
      </w:del>
      <w:ins w:id="13" w:author="María" w:date="2015-09-15T09:40:00Z">
        <w:r w:rsidR="00D93287">
          <w:rPr>
            <w:rFonts w:ascii="Arial" w:hAnsi="Arial" w:cs="Arial"/>
            <w:sz w:val="24"/>
            <w:szCs w:val="24"/>
            <w:lang w:val="es-ES_tradnl"/>
          </w:rPr>
          <w:t>un</w:t>
        </w:r>
        <w:r w:rsidR="00D93287" w:rsidRPr="00696670">
          <w:rPr>
            <w:rFonts w:ascii="Arial" w:hAnsi="Arial" w:cs="Arial"/>
            <w:sz w:val="24"/>
            <w:szCs w:val="24"/>
            <w:lang w:val="es-ES_tradnl"/>
          </w:rPr>
          <w:t xml:space="preserve"> </w:t>
        </w:r>
      </w:ins>
      <w:r w:rsidRPr="00696670">
        <w:rPr>
          <w:rFonts w:ascii="Arial" w:hAnsi="Arial" w:cs="Arial"/>
          <w:sz w:val="24"/>
          <w:szCs w:val="24"/>
          <w:lang w:val="es-ES_tradnl"/>
        </w:rPr>
        <w:t xml:space="preserve">esquema </w:t>
      </w:r>
      <w:r w:rsidR="00837A38" w:rsidRPr="00696670">
        <w:rPr>
          <w:rFonts w:ascii="Arial" w:hAnsi="Arial" w:cs="Arial"/>
          <w:sz w:val="24"/>
          <w:szCs w:val="24"/>
          <w:lang w:val="es-ES_tradnl"/>
        </w:rPr>
        <w:t>del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campo magnético</w:t>
      </w:r>
      <w:r w:rsidR="00837A38" w:rsidRPr="00696670">
        <w:rPr>
          <w:rFonts w:ascii="Arial" w:hAnsi="Arial" w:cs="Arial"/>
          <w:sz w:val="24"/>
          <w:szCs w:val="24"/>
          <w:lang w:val="es-ES_tradnl"/>
        </w:rPr>
        <w:t xml:space="preserve"> de un imán</w:t>
      </w:r>
      <w:r w:rsidRPr="00696670">
        <w:rPr>
          <w:rFonts w:ascii="Arial" w:hAnsi="Arial" w:cs="Arial"/>
          <w:sz w:val="24"/>
          <w:szCs w:val="24"/>
          <w:lang w:val="es-ES_tradnl"/>
        </w:rPr>
        <w:t>.</w:t>
      </w:r>
    </w:p>
    <w:p w:rsidR="00502192" w:rsidRPr="00696670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¿Cómo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 xml:space="preserve"> es el campo magnético terrestre</w:t>
      </w:r>
      <w:r w:rsidR="0002283D" w:rsidRPr="00696670">
        <w:rPr>
          <w:rFonts w:ascii="Arial" w:hAnsi="Arial" w:cs="Arial"/>
          <w:sz w:val="24"/>
          <w:szCs w:val="24"/>
          <w:lang w:val="es-ES_tradnl"/>
        </w:rPr>
        <w:t>?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 xml:space="preserve"> Dibuja un es</w:t>
      </w:r>
      <w:r w:rsidRPr="00696670">
        <w:rPr>
          <w:rFonts w:ascii="Arial" w:hAnsi="Arial" w:cs="Arial"/>
          <w:sz w:val="24"/>
          <w:szCs w:val="24"/>
          <w:lang w:val="es-ES_tradnl"/>
        </w:rPr>
        <w:t>quema del campo magnético terrestre.</w:t>
      </w:r>
    </w:p>
    <w:p w:rsidR="00837A38" w:rsidRPr="00696670" w:rsidDel="00D93287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del w:id="14" w:author="María" w:date="2015-09-15T09:40:00Z"/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lastRenderedPageBreak/>
        <w:t xml:space="preserve">¿En qué se parece el campo magnético de un imán al campo magnético </w:t>
      </w:r>
      <w:r w:rsidR="00D30DFC" w:rsidRPr="00696670">
        <w:rPr>
          <w:rFonts w:ascii="Arial" w:hAnsi="Arial" w:cs="Arial"/>
          <w:sz w:val="24"/>
          <w:szCs w:val="24"/>
          <w:lang w:val="es-ES_tradnl"/>
        </w:rPr>
        <w:t>terrestre</w:t>
      </w:r>
      <w:r w:rsidRPr="00696670">
        <w:rPr>
          <w:rFonts w:ascii="Arial" w:hAnsi="Arial" w:cs="Arial"/>
          <w:sz w:val="24"/>
          <w:szCs w:val="24"/>
          <w:lang w:val="es-ES_tradnl"/>
        </w:rPr>
        <w:t>?</w:t>
      </w:r>
    </w:p>
    <w:p w:rsidR="00837A38" w:rsidRPr="00D93287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  <w:rPrChange w:id="15" w:author="María" w:date="2015-09-15T09:40:00Z">
            <w:rPr>
              <w:lang w:val="es-ES_tradnl"/>
            </w:rPr>
          </w:rPrChange>
        </w:rPr>
        <w:pPrChange w:id="16" w:author="María" w:date="2015-09-15T09:40:00Z">
          <w:pPr>
            <w:spacing w:after="0" w:line="360" w:lineRule="auto"/>
          </w:pPr>
        </w:pPrChange>
      </w:pPr>
    </w:p>
    <w:p w:rsidR="00837A38" w:rsidRPr="00696670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es una dínamo?</w:t>
      </w:r>
    </w:p>
    <w:p w:rsidR="0002283D" w:rsidRPr="00696670" w:rsidRDefault="0002283D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>Qué partes componen una dínamo</w:t>
      </w:r>
      <w:r w:rsidRPr="00696670">
        <w:rPr>
          <w:rFonts w:ascii="Arial" w:hAnsi="Arial" w:cs="Arial"/>
          <w:sz w:val="24"/>
          <w:szCs w:val="24"/>
          <w:lang w:val="es-ES_tradnl"/>
        </w:rPr>
        <w:t>?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 xml:space="preserve"> Dibuja el esquema de una dínamo.</w:t>
      </w:r>
    </w:p>
    <w:p w:rsidR="00837A38" w:rsidRPr="00696670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es el núcleo terrestre? Dibuja un esquema de la tierra, en el que aparezca señalado el núcleo terrestre.</w:t>
      </w:r>
    </w:p>
    <w:p w:rsidR="00140DE3" w:rsidRPr="00696670" w:rsidRDefault="00140DE3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¿De qué está compuesto el núcleo terrestre?</w:t>
      </w:r>
    </w:p>
    <w:p w:rsidR="00837A38" w:rsidRPr="00696670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similitudes existen entre una dínamo y nuestro planeta? Para responder a esta pregunta compara los dos esquemas.</w:t>
      </w:r>
    </w:p>
    <w:p w:rsidR="00502192" w:rsidRPr="00696670" w:rsidRDefault="00502192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es el efecto dínamo?</w:t>
      </w:r>
    </w:p>
    <w:p w:rsidR="00D30DFC" w:rsidRPr="00696670" w:rsidRDefault="00D30DFC" w:rsidP="00696670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D30DFC" w:rsidRPr="00696670" w:rsidRDefault="00D30DFC" w:rsidP="00696670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 xml:space="preserve">Ahora puedes responder a la primera pregunta, </w:t>
      </w:r>
      <w:r w:rsidRPr="00696670">
        <w:rPr>
          <w:rFonts w:ascii="Arial" w:hAnsi="Arial" w:cs="Arial"/>
          <w:b/>
          <w:bCs/>
          <w:sz w:val="24"/>
          <w:szCs w:val="24"/>
          <w:lang w:val="es-ES_tradnl"/>
        </w:rPr>
        <w:t>¿Cómo se produce el campo magnético terrestre?</w:t>
      </w:r>
    </w:p>
    <w:p w:rsidR="0002283D" w:rsidRPr="00696670" w:rsidRDefault="0002283D" w:rsidP="00696670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AA0351" w:rsidRPr="00696670" w:rsidRDefault="00D30DFC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 xml:space="preserve">¿Qué 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 xml:space="preserve">es </w:t>
      </w:r>
      <w:r w:rsidRPr="00696670">
        <w:rPr>
          <w:rFonts w:ascii="Arial" w:hAnsi="Arial" w:cs="Arial"/>
          <w:sz w:val="24"/>
          <w:szCs w:val="24"/>
          <w:lang w:val="es-ES_tradnl"/>
        </w:rPr>
        <w:t>el viento solar?</w:t>
      </w:r>
    </w:p>
    <w:p w:rsidR="00D30DFC" w:rsidRPr="00696670" w:rsidRDefault="00D30DFC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son las explosiones solares?</w:t>
      </w:r>
    </w:p>
    <w:p w:rsidR="00D30DFC" w:rsidRPr="00696670" w:rsidRDefault="00D30DFC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¿Cómo son las partículas que emite el Sol durante las explosiones solares?</w:t>
      </w:r>
    </w:p>
    <w:p w:rsidR="00AA0351" w:rsidRPr="00696670" w:rsidRDefault="00AA0351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>Se parecen estas</w:t>
      </w:r>
      <w:r w:rsidR="00D30DFC" w:rsidRPr="00696670">
        <w:rPr>
          <w:rFonts w:ascii="Arial" w:hAnsi="Arial" w:cs="Arial"/>
          <w:sz w:val="24"/>
          <w:szCs w:val="24"/>
          <w:lang w:val="es-ES_tradnl"/>
        </w:rPr>
        <w:t xml:space="preserve"> part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 xml:space="preserve">ículas </w:t>
      </w:r>
      <w:r w:rsidR="00D30DFC" w:rsidRPr="00696670">
        <w:rPr>
          <w:rFonts w:ascii="Arial" w:hAnsi="Arial" w:cs="Arial"/>
          <w:sz w:val="24"/>
          <w:szCs w:val="24"/>
          <w:lang w:val="es-ES_tradnl"/>
        </w:rPr>
        <w:t>a “pequeños imanes”</w:t>
      </w:r>
      <w:r w:rsidRPr="00696670">
        <w:rPr>
          <w:rFonts w:ascii="Arial" w:hAnsi="Arial" w:cs="Arial"/>
          <w:sz w:val="24"/>
          <w:szCs w:val="24"/>
          <w:lang w:val="es-ES_tradnl"/>
        </w:rPr>
        <w:t>?</w:t>
      </w:r>
    </w:p>
    <w:p w:rsidR="00644F54" w:rsidRPr="00696670" w:rsidRDefault="00644F54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¿Pueden ser nocivas las partículas solares para los seres vivos de nuestro planeta?</w:t>
      </w:r>
    </w:p>
    <w:p w:rsidR="00AA0351" w:rsidRPr="00696670" w:rsidRDefault="00AA0351" w:rsidP="00696670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644F54" w:rsidRPr="00605644" w:rsidRDefault="00644F54" w:rsidP="00605644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05644">
        <w:rPr>
          <w:rFonts w:ascii="Arial" w:hAnsi="Arial" w:cs="Arial"/>
          <w:sz w:val="24"/>
          <w:szCs w:val="24"/>
          <w:lang w:val="es-ES_tradnl"/>
        </w:rPr>
        <w:t xml:space="preserve">Ahora puedes responder a la segunda pregunta, </w:t>
      </w:r>
      <w:r w:rsidRPr="00605644">
        <w:rPr>
          <w:rFonts w:ascii="Arial" w:hAnsi="Arial" w:cs="Arial"/>
          <w:b/>
          <w:bCs/>
          <w:sz w:val="24"/>
          <w:szCs w:val="24"/>
          <w:lang w:val="es-ES_tradnl"/>
        </w:rPr>
        <w:t>¿</w:t>
      </w:r>
      <w:del w:id="17" w:author="María" w:date="2015-09-15T09:42:00Z">
        <w:r w:rsidRPr="00605644" w:rsidDel="00605644">
          <w:rPr>
            <w:rFonts w:ascii="Arial" w:hAnsi="Arial" w:cs="Arial"/>
            <w:b/>
            <w:bCs/>
            <w:sz w:val="24"/>
            <w:szCs w:val="24"/>
            <w:lang w:val="es-ES_tradnl"/>
          </w:rPr>
          <w:delText xml:space="preserve">Cómo </w:delText>
        </w:r>
      </w:del>
      <w:ins w:id="18" w:author="María" w:date="2015-09-15T09:42:00Z">
        <w:r w:rsidR="00605644">
          <w:rPr>
            <w:rFonts w:ascii="Arial" w:hAnsi="Arial" w:cs="Arial"/>
            <w:b/>
            <w:bCs/>
            <w:sz w:val="24"/>
            <w:szCs w:val="24"/>
            <w:lang w:val="es-ES_tradnl"/>
          </w:rPr>
          <w:t>c</w:t>
        </w:r>
        <w:r w:rsidR="00605644" w:rsidRPr="00605644">
          <w:rPr>
            <w:rFonts w:ascii="Arial" w:hAnsi="Arial" w:cs="Arial"/>
            <w:b/>
            <w:bCs/>
            <w:sz w:val="24"/>
            <w:szCs w:val="24"/>
            <w:lang w:val="es-ES_tradnl"/>
          </w:rPr>
          <w:t xml:space="preserve">ómo </w:t>
        </w:r>
      </w:ins>
      <w:r w:rsidRPr="00605644">
        <w:rPr>
          <w:rFonts w:ascii="Arial" w:hAnsi="Arial" w:cs="Arial"/>
          <w:b/>
          <w:bCs/>
          <w:sz w:val="24"/>
          <w:szCs w:val="24"/>
          <w:lang w:val="es-ES_tradnl"/>
        </w:rPr>
        <w:t xml:space="preserve">nos </w:t>
      </w:r>
      <w:r w:rsidR="00DE77C7" w:rsidRPr="00605644">
        <w:rPr>
          <w:rFonts w:ascii="Arial" w:hAnsi="Arial" w:cs="Arial"/>
          <w:b/>
          <w:bCs/>
          <w:sz w:val="24"/>
          <w:szCs w:val="24"/>
          <w:lang w:val="es-ES_tradnl"/>
        </w:rPr>
        <w:t>protege</w:t>
      </w:r>
      <w:r w:rsidRPr="00605644">
        <w:rPr>
          <w:rFonts w:ascii="Arial" w:hAnsi="Arial" w:cs="Arial"/>
          <w:b/>
          <w:bCs/>
          <w:sz w:val="24"/>
          <w:szCs w:val="24"/>
          <w:lang w:val="es-ES_tradnl"/>
        </w:rPr>
        <w:t xml:space="preserve"> el campo magnético terrestre?</w:t>
      </w:r>
      <w:bookmarkStart w:id="19" w:name="_GoBack"/>
      <w:bookmarkEnd w:id="19"/>
    </w:p>
    <w:sectPr w:rsidR="00644F54" w:rsidRPr="00605644" w:rsidSect="00696670">
      <w:footerReference w:type="default" r:id="rId9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571" w:rsidRDefault="00A04571" w:rsidP="007178A3">
      <w:pPr>
        <w:spacing w:after="0" w:line="240" w:lineRule="auto"/>
      </w:pPr>
      <w:r>
        <w:separator/>
      </w:r>
    </w:p>
  </w:endnote>
  <w:endnote w:type="continuationSeparator" w:id="0">
    <w:p w:rsidR="00A04571" w:rsidRDefault="00A04571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644" w:rsidRPr="00605644">
          <w:rPr>
            <w:noProof/>
            <w:lang w:val="es-ES"/>
          </w:rPr>
          <w:t>2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571" w:rsidRDefault="00A04571" w:rsidP="007178A3">
      <w:pPr>
        <w:spacing w:after="0" w:line="240" w:lineRule="auto"/>
      </w:pPr>
      <w:r>
        <w:separator/>
      </w:r>
    </w:p>
  </w:footnote>
  <w:footnote w:type="continuationSeparator" w:id="0">
    <w:p w:rsidR="00A04571" w:rsidRDefault="00A04571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747A7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D6B44"/>
    <w:multiLevelType w:val="hybridMultilevel"/>
    <w:tmpl w:val="9A809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2283D"/>
    <w:rsid w:val="000A230A"/>
    <w:rsid w:val="000D25A6"/>
    <w:rsid w:val="00140DE3"/>
    <w:rsid w:val="001E0E60"/>
    <w:rsid w:val="00207335"/>
    <w:rsid w:val="00243ACF"/>
    <w:rsid w:val="002865FC"/>
    <w:rsid w:val="002923B0"/>
    <w:rsid w:val="002C6F77"/>
    <w:rsid w:val="0032018C"/>
    <w:rsid w:val="00322755"/>
    <w:rsid w:val="00382157"/>
    <w:rsid w:val="00427925"/>
    <w:rsid w:val="004C1292"/>
    <w:rsid w:val="00502192"/>
    <w:rsid w:val="00505735"/>
    <w:rsid w:val="00593B96"/>
    <w:rsid w:val="005C06B2"/>
    <w:rsid w:val="005F19A4"/>
    <w:rsid w:val="005F7471"/>
    <w:rsid w:val="00605644"/>
    <w:rsid w:val="0061369E"/>
    <w:rsid w:val="00644F54"/>
    <w:rsid w:val="00696670"/>
    <w:rsid w:val="006D45CA"/>
    <w:rsid w:val="007178A3"/>
    <w:rsid w:val="00723877"/>
    <w:rsid w:val="00733895"/>
    <w:rsid w:val="00764145"/>
    <w:rsid w:val="0078254C"/>
    <w:rsid w:val="007C2CCF"/>
    <w:rsid w:val="007D512E"/>
    <w:rsid w:val="00837A38"/>
    <w:rsid w:val="009977B8"/>
    <w:rsid w:val="00A04571"/>
    <w:rsid w:val="00AA0351"/>
    <w:rsid w:val="00B33EEE"/>
    <w:rsid w:val="00B42F67"/>
    <w:rsid w:val="00B46FF5"/>
    <w:rsid w:val="00B8290C"/>
    <w:rsid w:val="00BB1CD0"/>
    <w:rsid w:val="00C4239F"/>
    <w:rsid w:val="00C91F0E"/>
    <w:rsid w:val="00CE4111"/>
    <w:rsid w:val="00D30DFC"/>
    <w:rsid w:val="00D93287"/>
    <w:rsid w:val="00DE77C7"/>
    <w:rsid w:val="00E074A7"/>
    <w:rsid w:val="00E11EE9"/>
    <w:rsid w:val="00E42FDA"/>
    <w:rsid w:val="00E53EB2"/>
    <w:rsid w:val="00ED75E4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6B527-6E8B-42CE-ABF5-0CF55FB9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30</cp:revision>
  <dcterms:created xsi:type="dcterms:W3CDTF">2015-07-13T21:03:00Z</dcterms:created>
  <dcterms:modified xsi:type="dcterms:W3CDTF">2015-09-15T14:42:00Z</dcterms:modified>
</cp:coreProperties>
</file>