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4C" w:rsidRDefault="00AA0351" w:rsidP="0032018C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Borrador CN_06_07_CO_REC8</w:t>
      </w:r>
      <w:r w:rsidR="0078254C" w:rsidRPr="0078254C">
        <w:rPr>
          <w:rFonts w:ascii="Verdana" w:hAnsi="Verdana"/>
          <w:b/>
          <w:color w:val="FF0000"/>
        </w:rPr>
        <w:t>0</w:t>
      </w:r>
    </w:p>
    <w:p w:rsidR="00AA0351" w:rsidRDefault="00AA0351" w:rsidP="00AA0351">
      <w:pPr>
        <w:rPr>
          <w:rFonts w:ascii="Verdana" w:hAnsi="Verdana"/>
          <w:b/>
          <w:color w:val="FF0000"/>
        </w:rPr>
      </w:pPr>
      <w:r w:rsidRPr="00AA0351">
        <w:rPr>
          <w:rFonts w:ascii="Verdana" w:hAnsi="Verdana"/>
          <w:b/>
          <w:color w:val="FF0000"/>
        </w:rPr>
        <w:t>El núcleo y el campo magnético terrestre</w:t>
      </w:r>
      <w:r w:rsidRPr="00AA0351">
        <w:rPr>
          <w:rFonts w:ascii="Verdana" w:hAnsi="Verdana"/>
          <w:b/>
          <w:color w:val="FF0000"/>
        </w:rPr>
        <w:tab/>
      </w:r>
    </w:p>
    <w:p w:rsidR="00AA0351" w:rsidRDefault="00AA0351" w:rsidP="00AA0351">
      <w:pPr>
        <w:rPr>
          <w:rFonts w:ascii="Verdana" w:hAnsi="Verdana"/>
          <w:b/>
          <w:color w:val="FF0000"/>
        </w:rPr>
      </w:pPr>
      <w:r w:rsidRPr="00AA0351">
        <w:rPr>
          <w:rFonts w:ascii="Verdana" w:hAnsi="Verdana"/>
          <w:b/>
          <w:color w:val="FF0000"/>
        </w:rPr>
        <w:t>Investigación sobre el campo magnético terrestre, su origen y función</w:t>
      </w:r>
      <w:r w:rsidRPr="00AA0351">
        <w:rPr>
          <w:rFonts w:ascii="Verdana" w:hAnsi="Verdana"/>
          <w:b/>
          <w:color w:val="FF0000"/>
        </w:rPr>
        <w:tab/>
      </w:r>
    </w:p>
    <w:p w:rsidR="0078254C" w:rsidRDefault="00AA0351" w:rsidP="00AA0351">
      <w:pPr>
        <w:rPr>
          <w:rFonts w:ascii="Verdana" w:hAnsi="Verdana"/>
          <w:b/>
        </w:rPr>
      </w:pPr>
      <w:r w:rsidRPr="00AA0351">
        <w:rPr>
          <w:rFonts w:ascii="Verdana" w:hAnsi="Verdana"/>
          <w:b/>
          <w:color w:val="FF0000"/>
        </w:rPr>
        <w:t>NUEVO</w:t>
      </w:r>
      <w:r w:rsidRPr="00AA0351">
        <w:rPr>
          <w:rFonts w:ascii="Verdana" w:hAnsi="Verdana"/>
          <w:b/>
          <w:color w:val="FF0000"/>
        </w:rPr>
        <w:tab/>
        <w:t>INTERACTIVO</w:t>
      </w:r>
      <w:r w:rsidRPr="00AA0351">
        <w:rPr>
          <w:rFonts w:ascii="Verdana" w:hAnsi="Verdana"/>
          <w:b/>
          <w:color w:val="FF0000"/>
        </w:rPr>
        <w:tab/>
        <w:t>M102AB</w:t>
      </w:r>
      <w:r w:rsidR="0078254C" w:rsidRPr="0078254C">
        <w:rPr>
          <w:rFonts w:ascii="Verdana" w:hAnsi="Verdana"/>
          <w:b/>
        </w:rPr>
        <w:tab/>
      </w:r>
    </w:p>
    <w:p w:rsidR="00AA0351" w:rsidRDefault="00AA0351" w:rsidP="00AA0351">
      <w:pPr>
        <w:rPr>
          <w:rFonts w:ascii="Verdana" w:hAnsi="Verdana"/>
          <w:bCs/>
        </w:rPr>
      </w:pPr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instrucciones que aparecen en el archivo adjunto a esta actividad</w:t>
      </w:r>
      <w:ins w:id="0" w:author="María" w:date="2015-09-15T15:20:00Z">
        <w:r w:rsidR="00635BB2">
          <w:rPr>
            <w:rFonts w:ascii="Verdana" w:hAnsi="Verdana"/>
            <w:bCs/>
          </w:rPr>
          <w:t>,</w:t>
        </w:r>
      </w:ins>
      <w:r>
        <w:rPr>
          <w:rFonts w:ascii="Verdana" w:hAnsi="Verdana"/>
          <w:bCs/>
        </w:rPr>
        <w:t xml:space="preserve"> lleva a cabo la siguiente investigación sobre el</w:t>
      </w:r>
      <w:r w:rsidRPr="00AA0351">
        <w:rPr>
          <w:rFonts w:ascii="Verdana" w:hAnsi="Verdana"/>
          <w:bCs/>
        </w:rPr>
        <w:t xml:space="preserve"> núcleo y el campo magnético terrestre</w:t>
      </w:r>
      <w:r>
        <w:rPr>
          <w:rFonts w:ascii="Verdana" w:hAnsi="Verdana"/>
          <w:bCs/>
        </w:rPr>
        <w:t>.</w:t>
      </w:r>
      <w:r w:rsidRPr="00AA0351">
        <w:rPr>
          <w:rFonts w:ascii="Verdana" w:hAnsi="Verdana"/>
          <w:bCs/>
        </w:rPr>
        <w:tab/>
      </w:r>
    </w:p>
    <w:p w:rsidR="00AA0351" w:rsidRPr="00020224" w:rsidRDefault="00AA0351" w:rsidP="00AA0351">
      <w:pPr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a tu profe</w:t>
      </w:r>
      <w:r w:rsidRPr="00020224">
        <w:rPr>
          <w:rFonts w:asciiTheme="minorBidi" w:hAnsiTheme="minorBidi"/>
          <w:bCs/>
        </w:rPr>
        <w:t>sor.</w:t>
      </w:r>
    </w:p>
    <w:p w:rsidR="00AA0351" w:rsidRDefault="00AA0351" w:rsidP="00AA0351">
      <w:pPr>
        <w:rPr>
          <w:rFonts w:asciiTheme="minorBidi" w:hAnsiTheme="minorBidi"/>
          <w:b/>
          <w:bCs/>
        </w:rPr>
      </w:pPr>
      <w:r w:rsidRPr="001E6D96">
        <w:rPr>
          <w:rFonts w:asciiTheme="minorBidi" w:hAnsiTheme="minorBidi"/>
          <w:b/>
          <w:bCs/>
          <w:highlight w:val="yellow"/>
        </w:rPr>
        <w:t>Archivo adjunto</w:t>
      </w:r>
    </w:p>
    <w:p w:rsidR="00AA0351" w:rsidRPr="00020224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020224">
        <w:rPr>
          <w:rFonts w:asciiTheme="minorBidi" w:hAnsiTheme="minorBidi"/>
          <w:b/>
          <w:bCs/>
          <w:lang w:val="es-ES_tradnl"/>
        </w:rPr>
        <w:t>En la carpeta de este recurso.</w:t>
      </w:r>
    </w:p>
    <w:p w:rsidR="00AA0351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  <w:bookmarkStart w:id="1" w:name="_GoBack"/>
      <w:bookmarkEnd w:id="1"/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32018C" w:rsidRPr="004C1292" w:rsidRDefault="0032018C" w:rsidP="00AA0351"/>
    <w:sectPr w:rsidR="0032018C" w:rsidRPr="004C1292" w:rsidSect="00733895">
      <w:footerReference w:type="default" r:id="rId9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CCF" w:rsidRDefault="00BA7CCF" w:rsidP="007178A3">
      <w:pPr>
        <w:spacing w:after="0" w:line="240" w:lineRule="auto"/>
      </w:pPr>
      <w:r>
        <w:separator/>
      </w:r>
    </w:p>
  </w:endnote>
  <w:endnote w:type="continuationSeparator" w:id="0">
    <w:p w:rsidR="00BA7CCF" w:rsidRDefault="00BA7CCF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BB2" w:rsidRPr="00635BB2">
          <w:rPr>
            <w:noProof/>
            <w:lang w:val="es-ES"/>
          </w:rPr>
          <w:t>1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CCF" w:rsidRDefault="00BA7CCF" w:rsidP="007178A3">
      <w:pPr>
        <w:spacing w:after="0" w:line="240" w:lineRule="auto"/>
      </w:pPr>
      <w:r>
        <w:separator/>
      </w:r>
    </w:p>
  </w:footnote>
  <w:footnote w:type="continuationSeparator" w:id="0">
    <w:p w:rsidR="00BA7CCF" w:rsidRDefault="00BA7CCF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A230A"/>
    <w:rsid w:val="000D25A6"/>
    <w:rsid w:val="00140DE3"/>
    <w:rsid w:val="001E0E60"/>
    <w:rsid w:val="00243ACF"/>
    <w:rsid w:val="002865FC"/>
    <w:rsid w:val="002923B0"/>
    <w:rsid w:val="002C6F77"/>
    <w:rsid w:val="0032018C"/>
    <w:rsid w:val="00322755"/>
    <w:rsid w:val="00361733"/>
    <w:rsid w:val="00427925"/>
    <w:rsid w:val="004C1292"/>
    <w:rsid w:val="00502192"/>
    <w:rsid w:val="00505735"/>
    <w:rsid w:val="00593B96"/>
    <w:rsid w:val="005C06B2"/>
    <w:rsid w:val="005F19A4"/>
    <w:rsid w:val="005F7471"/>
    <w:rsid w:val="0061369E"/>
    <w:rsid w:val="00635BB2"/>
    <w:rsid w:val="00644F54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9977B8"/>
    <w:rsid w:val="00AA0351"/>
    <w:rsid w:val="00B33EEE"/>
    <w:rsid w:val="00B42F67"/>
    <w:rsid w:val="00B46FF5"/>
    <w:rsid w:val="00B8290C"/>
    <w:rsid w:val="00BA7CCF"/>
    <w:rsid w:val="00BB1CD0"/>
    <w:rsid w:val="00C4239F"/>
    <w:rsid w:val="00C91F0E"/>
    <w:rsid w:val="00CE4111"/>
    <w:rsid w:val="00D30DFC"/>
    <w:rsid w:val="00DE77C7"/>
    <w:rsid w:val="00E00232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BF0C-EC3D-43C9-A8D4-26087801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29</cp:revision>
  <dcterms:created xsi:type="dcterms:W3CDTF">2015-07-13T21:03:00Z</dcterms:created>
  <dcterms:modified xsi:type="dcterms:W3CDTF">2015-09-15T20:21:00Z</dcterms:modified>
</cp:coreProperties>
</file>