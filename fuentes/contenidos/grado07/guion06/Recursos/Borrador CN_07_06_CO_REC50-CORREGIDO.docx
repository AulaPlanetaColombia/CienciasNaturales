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89F" w:rsidRPr="009D095A" w:rsidRDefault="00E407A1" w:rsidP="009D095A">
      <w:pPr>
        <w:spacing w:line="360" w:lineRule="auto"/>
        <w:rPr>
          <w:b/>
          <w:bCs/>
          <w:color w:val="FF0000"/>
          <w:lang w:val="es-CO"/>
        </w:rPr>
      </w:pPr>
      <w:r w:rsidRPr="009D095A">
        <w:rPr>
          <w:b/>
          <w:bCs/>
          <w:color w:val="FF0000"/>
          <w:lang w:val="es-CO"/>
        </w:rPr>
        <w:t xml:space="preserve">Borrador </w:t>
      </w:r>
      <w:proofErr w:type="spellStart"/>
      <w:r w:rsidRPr="009D095A">
        <w:rPr>
          <w:b/>
          <w:bCs/>
          <w:color w:val="FF0000"/>
          <w:lang w:val="es-CO"/>
        </w:rPr>
        <w:t>CN_06_07_CO_REC50</w:t>
      </w:r>
      <w:proofErr w:type="spellEnd"/>
    </w:p>
    <w:p w:rsidR="00E407A1" w:rsidRPr="009D095A" w:rsidRDefault="00E407A1" w:rsidP="009D095A">
      <w:pPr>
        <w:spacing w:line="360" w:lineRule="auto"/>
        <w:rPr>
          <w:b/>
          <w:bCs/>
          <w:color w:val="FF0000"/>
          <w:lang w:val="es-CO"/>
        </w:rPr>
      </w:pPr>
    </w:p>
    <w:p w:rsidR="00E407A1" w:rsidRPr="009D095A" w:rsidRDefault="00E407A1" w:rsidP="009D095A">
      <w:pPr>
        <w:spacing w:line="360" w:lineRule="auto"/>
        <w:rPr>
          <w:b/>
          <w:bCs/>
          <w:color w:val="FF0000"/>
          <w:lang w:val="es-CO"/>
        </w:rPr>
      </w:pPr>
      <w:r w:rsidRPr="009D095A">
        <w:rPr>
          <w:b/>
          <w:bCs/>
          <w:color w:val="FF0000"/>
          <w:lang w:val="es-CO"/>
        </w:rPr>
        <w:t>La atmósfera</w:t>
      </w:r>
      <w:r w:rsidRPr="009D095A">
        <w:rPr>
          <w:b/>
          <w:bCs/>
          <w:color w:val="FF0000"/>
          <w:lang w:val="es-CO"/>
        </w:rPr>
        <w:tab/>
      </w:r>
    </w:p>
    <w:p w:rsidR="00E407A1" w:rsidRPr="009D095A" w:rsidRDefault="00E407A1" w:rsidP="009D095A">
      <w:pPr>
        <w:spacing w:line="360" w:lineRule="auto"/>
        <w:rPr>
          <w:b/>
          <w:bCs/>
          <w:color w:val="FF0000"/>
          <w:lang w:val="es-CO"/>
        </w:rPr>
      </w:pPr>
      <w:r w:rsidRPr="009D095A">
        <w:rPr>
          <w:b/>
          <w:bCs/>
          <w:color w:val="FF0000"/>
          <w:lang w:val="es-CO"/>
        </w:rPr>
        <w:t>Ejercicio en el que se rellenan espacios vacíos en un texto sobre la atmósfera</w:t>
      </w:r>
      <w:r w:rsidRPr="009D095A">
        <w:rPr>
          <w:b/>
          <w:bCs/>
          <w:color w:val="FF0000"/>
          <w:lang w:val="es-CO"/>
        </w:rPr>
        <w:tab/>
      </w:r>
    </w:p>
    <w:p w:rsidR="00355D7D" w:rsidRPr="009D095A" w:rsidRDefault="00E407A1" w:rsidP="009D095A">
      <w:pPr>
        <w:spacing w:line="360" w:lineRule="auto"/>
        <w:rPr>
          <w:b/>
          <w:bCs/>
          <w:color w:val="FF0000"/>
          <w:lang w:val="es-CO"/>
        </w:rPr>
      </w:pPr>
      <w:r w:rsidRPr="009D095A">
        <w:rPr>
          <w:b/>
          <w:bCs/>
          <w:color w:val="FF0000"/>
          <w:lang w:val="es-CO"/>
        </w:rPr>
        <w:t>NUEVO INTERACTIVO</w:t>
      </w:r>
      <w:r w:rsidRPr="009D095A">
        <w:rPr>
          <w:b/>
          <w:bCs/>
          <w:color w:val="FF0000"/>
          <w:lang w:val="es-CO"/>
        </w:rPr>
        <w:tab/>
      </w:r>
      <w:proofErr w:type="spellStart"/>
      <w:r w:rsidRPr="009D095A">
        <w:rPr>
          <w:b/>
          <w:bCs/>
          <w:color w:val="FF0000"/>
          <w:lang w:val="es-CO"/>
        </w:rPr>
        <w:t>M2B</w:t>
      </w:r>
      <w:proofErr w:type="spellEnd"/>
      <w:r w:rsidR="00FB791E" w:rsidRPr="009D095A">
        <w:rPr>
          <w:b/>
          <w:bCs/>
          <w:color w:val="FF0000"/>
          <w:lang w:val="es-CO"/>
        </w:rPr>
        <w:tab/>
      </w:r>
    </w:p>
    <w:p w:rsidR="00FB791E" w:rsidRPr="009D095A" w:rsidRDefault="00FB791E" w:rsidP="009D095A">
      <w:pPr>
        <w:spacing w:line="360" w:lineRule="auto"/>
        <w:rPr>
          <w:b/>
          <w:bCs/>
          <w:color w:val="FF0000"/>
          <w:lang w:val="es-CO"/>
        </w:rPr>
      </w:pPr>
    </w:p>
    <w:p w:rsidR="00355D7D" w:rsidRPr="009D095A" w:rsidRDefault="00355D7D" w:rsidP="009D095A">
      <w:pPr>
        <w:spacing w:line="360" w:lineRule="auto"/>
        <w:rPr>
          <w:color w:val="000000" w:themeColor="text1"/>
          <w:lang w:val="es-CO"/>
        </w:rPr>
      </w:pPr>
      <w:r w:rsidRPr="009D095A">
        <w:rPr>
          <w:b/>
          <w:color w:val="000000" w:themeColor="text1"/>
          <w:lang w:val="es-CO"/>
        </w:rPr>
        <w:t>Enunciado</w:t>
      </w:r>
      <w:r w:rsidR="00FB791E" w:rsidRPr="009D095A">
        <w:rPr>
          <w:b/>
          <w:color w:val="000000" w:themeColor="text1"/>
          <w:lang w:val="es-CO"/>
        </w:rPr>
        <w:t xml:space="preserve">: </w:t>
      </w:r>
      <w:r w:rsidR="00E407A1" w:rsidRPr="009D095A">
        <w:rPr>
          <w:bCs/>
          <w:color w:val="000000" w:themeColor="text1"/>
          <w:lang w:val="es-CO"/>
        </w:rPr>
        <w:t xml:space="preserve">Rellena los </w:t>
      </w:r>
      <w:del w:id="0" w:author="María" w:date="2015-09-15T13:43:00Z">
        <w:r w:rsidR="00E407A1" w:rsidRPr="009D095A" w:rsidDel="009D095A">
          <w:rPr>
            <w:bCs/>
            <w:color w:val="000000" w:themeColor="text1"/>
            <w:lang w:val="es-CO"/>
          </w:rPr>
          <w:delText xml:space="preserve">especios </w:delText>
        </w:r>
      </w:del>
      <w:ins w:id="1" w:author="María" w:date="2015-09-15T13:43:00Z">
        <w:r w:rsidR="009D095A" w:rsidRPr="009D095A">
          <w:rPr>
            <w:bCs/>
            <w:color w:val="000000" w:themeColor="text1"/>
            <w:lang w:val="es-CO"/>
          </w:rPr>
          <w:t>esp</w:t>
        </w:r>
        <w:r w:rsidR="009D095A">
          <w:rPr>
            <w:bCs/>
            <w:color w:val="000000" w:themeColor="text1"/>
            <w:lang w:val="es-CO"/>
          </w:rPr>
          <w:t>a</w:t>
        </w:r>
        <w:r w:rsidR="009D095A" w:rsidRPr="009D095A">
          <w:rPr>
            <w:bCs/>
            <w:color w:val="000000" w:themeColor="text1"/>
            <w:lang w:val="es-CO"/>
          </w:rPr>
          <w:t xml:space="preserve">cios </w:t>
        </w:r>
      </w:ins>
      <w:del w:id="2" w:author="María" w:date="2015-09-15T13:43:00Z">
        <w:r w:rsidR="00E407A1" w:rsidRPr="009D095A" w:rsidDel="009D095A">
          <w:rPr>
            <w:bCs/>
            <w:color w:val="000000" w:themeColor="text1"/>
            <w:lang w:val="es-CO"/>
          </w:rPr>
          <w:delText>vacios</w:delText>
        </w:r>
        <w:r w:rsidR="004D3717" w:rsidRPr="009D095A" w:rsidDel="009D095A">
          <w:rPr>
            <w:bCs/>
            <w:color w:val="000000" w:themeColor="text1"/>
            <w:lang w:val="es-CO"/>
          </w:rPr>
          <w:delText xml:space="preserve"> </w:delText>
        </w:r>
      </w:del>
      <w:ins w:id="3" w:author="María" w:date="2015-09-15T13:43:00Z">
        <w:r w:rsidR="009D095A" w:rsidRPr="009D095A">
          <w:rPr>
            <w:bCs/>
            <w:color w:val="000000" w:themeColor="text1"/>
            <w:lang w:val="es-CO"/>
          </w:rPr>
          <w:t>vac</w:t>
        </w:r>
        <w:r w:rsidR="009D095A">
          <w:rPr>
            <w:bCs/>
            <w:color w:val="000000" w:themeColor="text1"/>
            <w:lang w:val="es-CO"/>
          </w:rPr>
          <w:t>í</w:t>
        </w:r>
        <w:r w:rsidR="009D095A" w:rsidRPr="009D095A">
          <w:rPr>
            <w:bCs/>
            <w:color w:val="000000" w:themeColor="text1"/>
            <w:lang w:val="es-CO"/>
          </w:rPr>
          <w:t xml:space="preserve">os </w:t>
        </w:r>
      </w:ins>
      <w:r w:rsidR="004D3717" w:rsidRPr="009D095A">
        <w:rPr>
          <w:bCs/>
          <w:color w:val="000000" w:themeColor="text1"/>
          <w:lang w:val="es-CO"/>
        </w:rPr>
        <w:t>en el siguiente</w:t>
      </w:r>
      <w:r w:rsidR="001D05ED" w:rsidRPr="009D095A">
        <w:rPr>
          <w:bCs/>
          <w:color w:val="000000" w:themeColor="text1"/>
          <w:lang w:val="es-CO"/>
        </w:rPr>
        <w:t xml:space="preserve"> texto sobre </w:t>
      </w:r>
      <w:del w:id="4" w:author="María" w:date="2015-09-15T13:43:00Z">
        <w:r w:rsidR="001D05ED" w:rsidRPr="009D095A" w:rsidDel="009D095A">
          <w:rPr>
            <w:bCs/>
            <w:color w:val="000000" w:themeColor="text1"/>
            <w:lang w:val="es-CO"/>
          </w:rPr>
          <w:delText>ox</w:delText>
        </w:r>
        <w:r w:rsidR="004D3717" w:rsidRPr="009D095A" w:rsidDel="009D095A">
          <w:rPr>
            <w:bCs/>
            <w:color w:val="000000" w:themeColor="text1"/>
            <w:lang w:val="es-CO"/>
          </w:rPr>
          <w:delText xml:space="preserve">igeno </w:delText>
        </w:r>
      </w:del>
      <w:ins w:id="5" w:author="María" w:date="2015-09-15T13:43:00Z">
        <w:r w:rsidR="009D095A" w:rsidRPr="009D095A">
          <w:rPr>
            <w:bCs/>
            <w:color w:val="000000" w:themeColor="text1"/>
            <w:lang w:val="es-CO"/>
          </w:rPr>
          <w:t>ox</w:t>
        </w:r>
        <w:r w:rsidR="009D095A">
          <w:rPr>
            <w:bCs/>
            <w:color w:val="000000" w:themeColor="text1"/>
            <w:lang w:val="es-CO"/>
          </w:rPr>
          <w:t>í</w:t>
        </w:r>
        <w:r w:rsidR="009D095A" w:rsidRPr="009D095A">
          <w:rPr>
            <w:bCs/>
            <w:color w:val="000000" w:themeColor="text1"/>
            <w:lang w:val="es-CO"/>
          </w:rPr>
          <w:t xml:space="preserve">geno </w:t>
        </w:r>
      </w:ins>
      <w:r w:rsidR="004D3717" w:rsidRPr="009D095A">
        <w:rPr>
          <w:bCs/>
          <w:color w:val="000000" w:themeColor="text1"/>
          <w:lang w:val="es-CO"/>
        </w:rPr>
        <w:t>atmosférico</w:t>
      </w:r>
      <w:r w:rsidRPr="009D095A">
        <w:rPr>
          <w:bCs/>
          <w:color w:val="000000" w:themeColor="text1"/>
          <w:lang w:val="es-CO"/>
        </w:rPr>
        <w:t>.</w:t>
      </w:r>
    </w:p>
    <w:p w:rsidR="00355D7D" w:rsidRPr="009D095A" w:rsidRDefault="00355D7D" w:rsidP="009D095A">
      <w:pPr>
        <w:spacing w:line="360" w:lineRule="auto"/>
        <w:rPr>
          <w:b/>
          <w:color w:val="000000" w:themeColor="text1"/>
          <w:lang w:val="es-CO"/>
        </w:rPr>
      </w:pPr>
    </w:p>
    <w:p w:rsidR="00E407A1" w:rsidRPr="009D095A" w:rsidRDefault="00BC7AFE" w:rsidP="009D095A">
      <w:pPr>
        <w:spacing w:line="360" w:lineRule="auto"/>
        <w:rPr>
          <w:b/>
          <w:color w:val="000000" w:themeColor="text1"/>
          <w:lang w:val="es-CO"/>
          <w:rPrChange w:id="6" w:author="María" w:date="2015-09-15T13:43:00Z">
            <w:rPr>
              <w:b/>
              <w:color w:val="000000" w:themeColor="text1"/>
            </w:rPr>
          </w:rPrChange>
        </w:rPr>
      </w:pPr>
      <w:del w:id="7" w:author="María" w:date="2015-09-15T13:43:00Z">
        <w:r w:rsidRPr="009D095A" w:rsidDel="009D095A">
          <w:rPr>
            <w:b/>
            <w:color w:val="000000" w:themeColor="text1"/>
            <w:lang w:val="es-CO"/>
            <w:rPrChange w:id="8" w:author="María" w:date="2015-09-15T13:43:00Z">
              <w:rPr>
                <w:b/>
                <w:color w:val="000000" w:themeColor="text1"/>
              </w:rPr>
            </w:rPrChange>
          </w:rPr>
          <w:delText xml:space="preserve">Textoa </w:delText>
        </w:r>
      </w:del>
      <w:ins w:id="9" w:author="María" w:date="2015-09-15T13:43:00Z">
        <w:r w:rsidR="009D095A" w:rsidRPr="009D095A">
          <w:rPr>
            <w:b/>
            <w:color w:val="000000" w:themeColor="text1"/>
            <w:lang w:val="es-CO"/>
            <w:rPrChange w:id="10" w:author="María" w:date="2015-09-15T13:43:00Z">
              <w:rPr>
                <w:b/>
                <w:color w:val="000000" w:themeColor="text1"/>
              </w:rPr>
            </w:rPrChange>
          </w:rPr>
          <w:t>Texto</w:t>
        </w:r>
        <w:r w:rsidR="009D095A" w:rsidRPr="009D095A">
          <w:rPr>
            <w:b/>
            <w:color w:val="000000" w:themeColor="text1"/>
            <w:lang w:val="es-CO"/>
            <w:rPrChange w:id="11" w:author="María" w:date="2015-09-15T13:43:00Z">
              <w:rPr>
                <w:b/>
                <w:color w:val="000000" w:themeColor="text1"/>
              </w:rPr>
            </w:rPrChange>
          </w:rPr>
          <w:t xml:space="preserve"> para</w:t>
        </w:r>
        <w:r w:rsidR="009D095A" w:rsidRPr="009D095A">
          <w:rPr>
            <w:b/>
            <w:color w:val="000000" w:themeColor="text1"/>
            <w:lang w:val="es-CO"/>
            <w:rPrChange w:id="12" w:author="María" w:date="2015-09-15T13:43:00Z">
              <w:rPr>
                <w:b/>
                <w:color w:val="000000" w:themeColor="text1"/>
              </w:rPr>
            </w:rPrChange>
          </w:rPr>
          <w:t xml:space="preserve"> </w:t>
        </w:r>
      </w:ins>
      <w:r w:rsidRPr="009D095A">
        <w:rPr>
          <w:b/>
          <w:color w:val="000000" w:themeColor="text1"/>
          <w:lang w:val="es-CO"/>
          <w:rPrChange w:id="13" w:author="María" w:date="2015-09-15T13:43:00Z">
            <w:rPr>
              <w:b/>
              <w:color w:val="000000" w:themeColor="text1"/>
            </w:rPr>
          </w:rPrChange>
        </w:rPr>
        <w:t>rellenar</w:t>
      </w:r>
    </w:p>
    <w:p w:rsidR="00BC7AFE" w:rsidRPr="009D095A" w:rsidRDefault="00BC7AFE" w:rsidP="009D095A">
      <w:pPr>
        <w:spacing w:line="360" w:lineRule="auto"/>
        <w:rPr>
          <w:b/>
          <w:color w:val="000000" w:themeColor="text1"/>
          <w:lang w:val="es-CO"/>
          <w:rPrChange w:id="14" w:author="María" w:date="2015-09-15T13:43:00Z">
            <w:rPr>
              <w:b/>
              <w:color w:val="000000" w:themeColor="text1"/>
            </w:rPr>
          </w:rPrChange>
        </w:rPr>
      </w:pPr>
    </w:p>
    <w:p w:rsidR="00BC7AFE" w:rsidRPr="009D095A" w:rsidRDefault="00BC7AFE" w:rsidP="009D095A">
      <w:pPr>
        <w:spacing w:line="360" w:lineRule="auto"/>
        <w:rPr>
          <w:bCs/>
          <w:color w:val="000000" w:themeColor="text1"/>
          <w:lang w:val="es-CO"/>
        </w:rPr>
      </w:pPr>
      <w:r w:rsidRPr="009D095A">
        <w:rPr>
          <w:bCs/>
          <w:color w:val="000000" w:themeColor="text1"/>
          <w:lang w:val="es-CO"/>
        </w:rPr>
        <w:t xml:space="preserve">La atmósfera terrestre es una delgada </w:t>
      </w:r>
      <w:r w:rsidRPr="009D095A">
        <w:rPr>
          <w:b/>
          <w:color w:val="000000" w:themeColor="text1"/>
          <w:lang w:val="es-CO"/>
        </w:rPr>
        <w:t>[*]</w:t>
      </w:r>
      <w:ins w:id="15" w:author="María" w:date="2015-09-15T13:43:00Z">
        <w:r w:rsidR="009D095A">
          <w:rPr>
            <w:b/>
            <w:color w:val="000000" w:themeColor="text1"/>
            <w:lang w:val="es-CO"/>
          </w:rPr>
          <w:t xml:space="preserve"> </w:t>
        </w:r>
      </w:ins>
      <w:r w:rsidRPr="009D095A">
        <w:rPr>
          <w:bCs/>
          <w:color w:val="000000" w:themeColor="text1"/>
          <w:lang w:val="es-CO"/>
        </w:rPr>
        <w:t xml:space="preserve">que permite que existan </w:t>
      </w:r>
      <w:r w:rsidRPr="009D095A">
        <w:rPr>
          <w:b/>
          <w:color w:val="000000" w:themeColor="text1"/>
          <w:lang w:val="es-CO"/>
        </w:rPr>
        <w:t>[*]</w:t>
      </w:r>
      <w:ins w:id="16" w:author="María" w:date="2015-09-15T13:43:00Z">
        <w:r w:rsidR="009D095A">
          <w:rPr>
            <w:b/>
            <w:color w:val="000000" w:themeColor="text1"/>
            <w:lang w:val="es-CO"/>
          </w:rPr>
          <w:t xml:space="preserve"> </w:t>
        </w:r>
      </w:ins>
      <w:r w:rsidRPr="009D095A">
        <w:rPr>
          <w:bCs/>
          <w:color w:val="000000" w:themeColor="text1"/>
          <w:lang w:val="es-CO"/>
        </w:rPr>
        <w:t xml:space="preserve">adecuadas para la vida. Esta ha experimentado grandes cambios a lo largo de </w:t>
      </w:r>
      <w:r w:rsidRPr="009D095A">
        <w:rPr>
          <w:b/>
          <w:color w:val="000000" w:themeColor="text1"/>
          <w:lang w:val="es-CO"/>
        </w:rPr>
        <w:t>[*]</w:t>
      </w:r>
      <w:r w:rsidRPr="009D095A">
        <w:rPr>
          <w:bCs/>
          <w:color w:val="000000" w:themeColor="text1"/>
          <w:lang w:val="es-CO"/>
        </w:rPr>
        <w:t xml:space="preserve"> de años; pasó de ser una atmósfera rica en dióxido de </w:t>
      </w:r>
      <w:r w:rsidRPr="009D095A">
        <w:rPr>
          <w:b/>
          <w:color w:val="000000" w:themeColor="text1"/>
          <w:lang w:val="es-CO"/>
        </w:rPr>
        <w:t>[*]</w:t>
      </w:r>
      <w:r w:rsidRPr="009D095A">
        <w:rPr>
          <w:bCs/>
          <w:color w:val="000000" w:themeColor="text1"/>
          <w:lang w:val="es-CO"/>
        </w:rPr>
        <w:t xml:space="preserve">, a ser una atmósfera abundante en </w:t>
      </w:r>
      <w:r w:rsidRPr="009D095A">
        <w:rPr>
          <w:b/>
          <w:color w:val="000000" w:themeColor="text1"/>
          <w:lang w:val="es-CO"/>
        </w:rPr>
        <w:t>[*]</w:t>
      </w:r>
      <w:ins w:id="17" w:author="María" w:date="2015-09-15T13:44:00Z">
        <w:r w:rsidR="009D095A">
          <w:rPr>
            <w:bCs/>
            <w:color w:val="000000" w:themeColor="text1"/>
            <w:lang w:val="es-CO"/>
          </w:rPr>
          <w:t>,</w:t>
        </w:r>
      </w:ins>
      <w:del w:id="18" w:author="María" w:date="2015-09-15T13:44:00Z">
        <w:r w:rsidRPr="009D095A" w:rsidDel="009D095A">
          <w:rPr>
            <w:bCs/>
            <w:color w:val="000000" w:themeColor="text1"/>
            <w:lang w:val="es-CO"/>
          </w:rPr>
          <w:delText>;</w:delText>
        </w:r>
      </w:del>
      <w:r w:rsidRPr="009D095A">
        <w:rPr>
          <w:bCs/>
          <w:color w:val="000000" w:themeColor="text1"/>
          <w:lang w:val="es-CO"/>
        </w:rPr>
        <w:t xml:space="preserve"> el cual se formó gracias a la actividad de seres </w:t>
      </w:r>
      <w:r w:rsidRPr="009D095A">
        <w:rPr>
          <w:b/>
          <w:color w:val="000000" w:themeColor="text1"/>
          <w:lang w:val="es-CO"/>
        </w:rPr>
        <w:t>[*]</w:t>
      </w:r>
      <w:r w:rsidRPr="009D095A">
        <w:rPr>
          <w:bCs/>
          <w:color w:val="000000" w:themeColor="text1"/>
          <w:lang w:val="es-CO"/>
        </w:rPr>
        <w:t>,</w:t>
      </w:r>
      <w:r w:rsidRPr="009D095A">
        <w:rPr>
          <w:bCs/>
          <w:color w:val="FF0000"/>
          <w:lang w:val="es-CO"/>
        </w:rPr>
        <w:t xml:space="preserve"> </w:t>
      </w:r>
      <w:r w:rsidRPr="009D095A">
        <w:rPr>
          <w:bCs/>
          <w:color w:val="000000" w:themeColor="text1"/>
          <w:lang w:val="es-CO"/>
        </w:rPr>
        <w:t xml:space="preserve">capaces de llevar a cabo la </w:t>
      </w:r>
      <w:r w:rsidRPr="009D095A">
        <w:rPr>
          <w:b/>
          <w:color w:val="000000" w:themeColor="text1"/>
          <w:lang w:val="es-CO"/>
        </w:rPr>
        <w:t>[*]</w:t>
      </w:r>
      <w:r w:rsidRPr="009D095A">
        <w:rPr>
          <w:bCs/>
          <w:color w:val="000000" w:themeColor="text1"/>
          <w:lang w:val="es-CO"/>
        </w:rPr>
        <w:t>, llamados</w:t>
      </w:r>
      <w:r w:rsidRPr="009D095A">
        <w:rPr>
          <w:bCs/>
          <w:color w:val="FF0000"/>
          <w:lang w:val="es-CO"/>
        </w:rPr>
        <w:t xml:space="preserve"> </w:t>
      </w:r>
      <w:r w:rsidRPr="009D095A">
        <w:rPr>
          <w:b/>
          <w:color w:val="000000" w:themeColor="text1"/>
          <w:lang w:val="es-CO"/>
        </w:rPr>
        <w:t>[*]</w:t>
      </w:r>
      <w:r w:rsidRPr="009D095A">
        <w:rPr>
          <w:bCs/>
          <w:color w:val="FF0000"/>
          <w:lang w:val="es-CO"/>
        </w:rPr>
        <w:t>.</w:t>
      </w:r>
      <w:r w:rsidRPr="009D095A">
        <w:rPr>
          <w:bCs/>
          <w:color w:val="000000" w:themeColor="text1"/>
          <w:lang w:val="es-CO"/>
        </w:rPr>
        <w:t xml:space="preserve"> Gracias al </w:t>
      </w:r>
      <w:r w:rsidRPr="009D095A">
        <w:rPr>
          <w:b/>
          <w:color w:val="000000" w:themeColor="text1"/>
          <w:lang w:val="es-CO"/>
        </w:rPr>
        <w:t>[*]</w:t>
      </w:r>
      <w:r w:rsidRPr="009D095A">
        <w:rPr>
          <w:bCs/>
          <w:color w:val="000000" w:themeColor="text1"/>
          <w:lang w:val="es-CO"/>
        </w:rPr>
        <w:t xml:space="preserve"> atmosférico existimos los seres vivos que respiramos; además,</w:t>
      </w:r>
      <w:del w:id="19" w:author="María" w:date="2015-09-15T13:44:00Z">
        <w:r w:rsidRPr="009D095A" w:rsidDel="009D095A">
          <w:rPr>
            <w:bCs/>
            <w:color w:val="000000" w:themeColor="text1"/>
            <w:lang w:val="es-CO"/>
          </w:rPr>
          <w:delText xml:space="preserve"> da</w:delText>
        </w:r>
      </w:del>
      <w:r w:rsidRPr="009D095A">
        <w:rPr>
          <w:bCs/>
          <w:color w:val="000000" w:themeColor="text1"/>
          <w:lang w:val="es-CO"/>
        </w:rPr>
        <w:t xml:space="preserve"> a partir del oxígeno</w:t>
      </w:r>
      <w:del w:id="20" w:author="María" w:date="2015-09-15T13:44:00Z">
        <w:r w:rsidRPr="009D095A" w:rsidDel="009D095A">
          <w:rPr>
            <w:bCs/>
            <w:color w:val="000000" w:themeColor="text1"/>
            <w:lang w:val="es-CO"/>
          </w:rPr>
          <w:delText>,</w:delText>
        </w:r>
      </w:del>
      <w:r w:rsidRPr="009D095A">
        <w:rPr>
          <w:bCs/>
          <w:color w:val="000000" w:themeColor="text1"/>
          <w:lang w:val="es-CO"/>
        </w:rPr>
        <w:t xml:space="preserve"> se origina una capa de </w:t>
      </w:r>
      <w:r w:rsidRPr="009D095A">
        <w:rPr>
          <w:b/>
          <w:color w:val="000000" w:themeColor="text1"/>
          <w:lang w:val="es-CO"/>
        </w:rPr>
        <w:t>[*]</w:t>
      </w:r>
      <w:r w:rsidRPr="009D095A">
        <w:rPr>
          <w:bCs/>
          <w:color w:val="000000" w:themeColor="text1"/>
          <w:lang w:val="es-CO"/>
        </w:rPr>
        <w:t>, que protege a los seres vivos de los nocivos rayos</w:t>
      </w:r>
      <w:r w:rsidRPr="009D095A">
        <w:rPr>
          <w:bCs/>
          <w:color w:val="FF0000"/>
          <w:lang w:val="es-CO"/>
        </w:rPr>
        <w:t xml:space="preserve"> </w:t>
      </w:r>
      <w:r w:rsidRPr="009D095A">
        <w:rPr>
          <w:b/>
          <w:color w:val="000000" w:themeColor="text1"/>
          <w:lang w:val="es-CO"/>
        </w:rPr>
        <w:t>[*]</w:t>
      </w:r>
      <w:r w:rsidR="009D095A">
        <w:rPr>
          <w:bCs/>
          <w:color w:val="000000" w:themeColor="text1"/>
          <w:lang w:val="es-CO"/>
        </w:rPr>
        <w:t xml:space="preserve"> </w:t>
      </w:r>
      <w:r w:rsidRPr="009D095A">
        <w:rPr>
          <w:bCs/>
          <w:color w:val="000000" w:themeColor="text1"/>
          <w:lang w:val="es-CO"/>
        </w:rPr>
        <w:t>provenientes del Sol.</w:t>
      </w:r>
    </w:p>
    <w:p w:rsidR="00BC7AFE" w:rsidRPr="009D095A" w:rsidRDefault="00BC7AFE" w:rsidP="009D095A">
      <w:pPr>
        <w:spacing w:line="360" w:lineRule="auto"/>
        <w:rPr>
          <w:b/>
          <w:color w:val="000000" w:themeColor="text1"/>
          <w:lang w:val="es-CO"/>
        </w:rPr>
      </w:pPr>
      <w:r w:rsidRPr="009D095A">
        <w:rPr>
          <w:b/>
          <w:color w:val="000000" w:themeColor="text1"/>
          <w:lang w:val="es-CO"/>
        </w:rPr>
        <w:t xml:space="preserve"> </w:t>
      </w:r>
    </w:p>
    <w:p w:rsidR="00E407A1" w:rsidRPr="009D095A" w:rsidRDefault="00E407A1" w:rsidP="009D095A">
      <w:pPr>
        <w:spacing w:line="360" w:lineRule="auto"/>
        <w:rPr>
          <w:bCs/>
          <w:color w:val="000000" w:themeColor="text1"/>
          <w:lang w:val="es-CO"/>
        </w:rPr>
      </w:pPr>
      <w:r w:rsidRPr="009D095A">
        <w:rPr>
          <w:bCs/>
          <w:color w:val="000000" w:themeColor="text1"/>
          <w:lang w:val="es-CO"/>
        </w:rPr>
        <w:t xml:space="preserve">La atmósfera </w:t>
      </w:r>
      <w:r w:rsidR="008309F5" w:rsidRPr="009D095A">
        <w:rPr>
          <w:bCs/>
          <w:color w:val="000000" w:themeColor="text1"/>
          <w:lang w:val="es-CO"/>
        </w:rPr>
        <w:t xml:space="preserve">terrestre </w:t>
      </w:r>
      <w:r w:rsidRPr="009D095A">
        <w:rPr>
          <w:bCs/>
          <w:color w:val="000000" w:themeColor="text1"/>
          <w:lang w:val="es-CO"/>
        </w:rPr>
        <w:t xml:space="preserve">es una delgada </w:t>
      </w:r>
      <w:r w:rsidRPr="009D095A">
        <w:rPr>
          <w:bCs/>
          <w:color w:val="FF0000"/>
          <w:lang w:val="es-CO"/>
        </w:rPr>
        <w:t xml:space="preserve">capa </w:t>
      </w:r>
      <w:r w:rsidRPr="009D095A">
        <w:rPr>
          <w:bCs/>
          <w:color w:val="000000" w:themeColor="text1"/>
          <w:lang w:val="es-CO"/>
        </w:rPr>
        <w:t xml:space="preserve">que permite que existan </w:t>
      </w:r>
      <w:r w:rsidRPr="009D095A">
        <w:rPr>
          <w:bCs/>
          <w:color w:val="FF0000"/>
          <w:lang w:val="es-CO"/>
        </w:rPr>
        <w:t xml:space="preserve">condiciones </w:t>
      </w:r>
      <w:r w:rsidRPr="009D095A">
        <w:rPr>
          <w:bCs/>
          <w:color w:val="000000" w:themeColor="text1"/>
          <w:lang w:val="es-CO"/>
        </w:rPr>
        <w:t xml:space="preserve">adecuadas para la vida. </w:t>
      </w:r>
      <w:r w:rsidR="008309F5" w:rsidRPr="009D095A">
        <w:rPr>
          <w:bCs/>
          <w:color w:val="000000" w:themeColor="text1"/>
          <w:lang w:val="es-CO"/>
        </w:rPr>
        <w:t xml:space="preserve">Esta ha </w:t>
      </w:r>
      <w:r w:rsidR="00BC7AFE" w:rsidRPr="009D095A">
        <w:rPr>
          <w:bCs/>
          <w:color w:val="000000" w:themeColor="text1"/>
          <w:lang w:val="es-CO"/>
        </w:rPr>
        <w:t>experimentado</w:t>
      </w:r>
      <w:r w:rsidR="008309F5" w:rsidRPr="009D095A">
        <w:rPr>
          <w:bCs/>
          <w:color w:val="000000" w:themeColor="text1"/>
          <w:lang w:val="es-CO"/>
        </w:rPr>
        <w:t xml:space="preserve"> grandes cambios a lo largo de </w:t>
      </w:r>
      <w:r w:rsidR="008309F5" w:rsidRPr="009D095A">
        <w:rPr>
          <w:bCs/>
          <w:color w:val="FF0000"/>
          <w:lang w:val="es-CO"/>
        </w:rPr>
        <w:t>millones</w:t>
      </w:r>
      <w:r w:rsidR="008309F5" w:rsidRPr="009D095A">
        <w:rPr>
          <w:bCs/>
          <w:color w:val="000000" w:themeColor="text1"/>
          <w:lang w:val="es-CO"/>
        </w:rPr>
        <w:t xml:space="preserve"> de años; pasó de ser una atmósfera rica en dióxido de </w:t>
      </w:r>
      <w:r w:rsidR="008309F5" w:rsidRPr="009D095A">
        <w:rPr>
          <w:bCs/>
          <w:color w:val="FF0000"/>
          <w:lang w:val="es-CO"/>
        </w:rPr>
        <w:t>carbono</w:t>
      </w:r>
      <w:r w:rsidR="008309F5" w:rsidRPr="009D095A">
        <w:rPr>
          <w:bCs/>
          <w:color w:val="000000" w:themeColor="text1"/>
          <w:lang w:val="es-CO"/>
        </w:rPr>
        <w:t xml:space="preserve">, a ser una atmósfera abundante en </w:t>
      </w:r>
      <w:r w:rsidR="008309F5" w:rsidRPr="009D095A">
        <w:rPr>
          <w:bCs/>
          <w:color w:val="FF0000"/>
          <w:lang w:val="es-CO"/>
        </w:rPr>
        <w:t>oxígeno</w:t>
      </w:r>
      <w:del w:id="21" w:author="María" w:date="2015-09-15T13:45:00Z">
        <w:r w:rsidR="008309F5" w:rsidRPr="009D095A" w:rsidDel="009D095A">
          <w:rPr>
            <w:bCs/>
            <w:color w:val="000000" w:themeColor="text1"/>
            <w:lang w:val="es-CO"/>
          </w:rPr>
          <w:delText xml:space="preserve">; </w:delText>
        </w:r>
      </w:del>
      <w:ins w:id="22" w:author="María" w:date="2015-09-15T13:45:00Z">
        <w:r w:rsidR="009D095A">
          <w:rPr>
            <w:bCs/>
            <w:color w:val="000000" w:themeColor="text1"/>
            <w:lang w:val="es-CO"/>
          </w:rPr>
          <w:t>,</w:t>
        </w:r>
        <w:r w:rsidR="009D095A" w:rsidRPr="009D095A">
          <w:rPr>
            <w:bCs/>
            <w:color w:val="000000" w:themeColor="text1"/>
            <w:lang w:val="es-CO"/>
          </w:rPr>
          <w:t xml:space="preserve"> </w:t>
        </w:r>
      </w:ins>
      <w:r w:rsidR="008309F5" w:rsidRPr="009D095A">
        <w:rPr>
          <w:bCs/>
          <w:color w:val="000000" w:themeColor="text1"/>
          <w:lang w:val="es-CO"/>
        </w:rPr>
        <w:t xml:space="preserve">el cual se formó gracias a la actividad de seres </w:t>
      </w:r>
      <w:r w:rsidR="008309F5" w:rsidRPr="009D095A">
        <w:rPr>
          <w:bCs/>
          <w:color w:val="FF0000"/>
          <w:lang w:val="es-CO"/>
        </w:rPr>
        <w:t xml:space="preserve">vivos, </w:t>
      </w:r>
      <w:r w:rsidR="008309F5" w:rsidRPr="009D095A">
        <w:rPr>
          <w:bCs/>
          <w:color w:val="000000" w:themeColor="text1"/>
          <w:lang w:val="es-CO"/>
        </w:rPr>
        <w:t xml:space="preserve">capaces de llevar a cabo la </w:t>
      </w:r>
      <w:r w:rsidR="008309F5" w:rsidRPr="009D095A">
        <w:rPr>
          <w:bCs/>
          <w:color w:val="FF0000"/>
          <w:lang w:val="es-CO"/>
        </w:rPr>
        <w:t>fotosíntesis</w:t>
      </w:r>
      <w:r w:rsidR="008309F5" w:rsidRPr="009D095A">
        <w:rPr>
          <w:bCs/>
          <w:color w:val="000000" w:themeColor="text1"/>
          <w:lang w:val="es-CO"/>
        </w:rPr>
        <w:t>, llamados</w:t>
      </w:r>
      <w:r w:rsidR="008309F5" w:rsidRPr="009D095A">
        <w:rPr>
          <w:bCs/>
          <w:color w:val="FF0000"/>
          <w:lang w:val="es-CO"/>
        </w:rPr>
        <w:t xml:space="preserve"> estromatolitos.</w:t>
      </w:r>
      <w:r w:rsidR="008309F5" w:rsidRPr="009D095A">
        <w:rPr>
          <w:bCs/>
          <w:color w:val="000000" w:themeColor="text1"/>
          <w:lang w:val="es-CO"/>
        </w:rPr>
        <w:t xml:space="preserve"> </w:t>
      </w:r>
      <w:r w:rsidRPr="009D095A">
        <w:rPr>
          <w:bCs/>
          <w:color w:val="000000" w:themeColor="text1"/>
          <w:lang w:val="es-CO"/>
        </w:rPr>
        <w:t xml:space="preserve">Gracias al </w:t>
      </w:r>
      <w:r w:rsidRPr="009D095A">
        <w:rPr>
          <w:bCs/>
          <w:color w:val="FF0000"/>
          <w:lang w:val="es-CO"/>
        </w:rPr>
        <w:t>oxígeno</w:t>
      </w:r>
      <w:r w:rsidRPr="009D095A">
        <w:rPr>
          <w:bCs/>
          <w:color w:val="000000" w:themeColor="text1"/>
          <w:lang w:val="es-CO"/>
        </w:rPr>
        <w:t xml:space="preserve"> atmosférico</w:t>
      </w:r>
      <w:ins w:id="23" w:author="María" w:date="2015-09-15T14:49:00Z">
        <w:r w:rsidR="006E17EE">
          <w:rPr>
            <w:bCs/>
            <w:color w:val="000000" w:themeColor="text1"/>
            <w:lang w:val="es-CO"/>
          </w:rPr>
          <w:t>,</w:t>
        </w:r>
      </w:ins>
      <w:r w:rsidRPr="009D095A">
        <w:rPr>
          <w:bCs/>
          <w:color w:val="000000" w:themeColor="text1"/>
          <w:lang w:val="es-CO"/>
        </w:rPr>
        <w:t xml:space="preserve"> existimos los seres vivos </w:t>
      </w:r>
      <w:r w:rsidR="008309F5" w:rsidRPr="009D095A">
        <w:rPr>
          <w:bCs/>
          <w:color w:val="000000" w:themeColor="text1"/>
          <w:lang w:val="es-CO"/>
        </w:rPr>
        <w:t xml:space="preserve">que respiramos; además, </w:t>
      </w:r>
      <w:del w:id="24" w:author="María" w:date="2015-09-15T14:50:00Z">
        <w:r w:rsidR="008309F5" w:rsidRPr="009D095A" w:rsidDel="006E17EE">
          <w:rPr>
            <w:bCs/>
            <w:color w:val="000000" w:themeColor="text1"/>
            <w:lang w:val="es-CO"/>
          </w:rPr>
          <w:delText xml:space="preserve">da </w:delText>
        </w:r>
      </w:del>
      <w:r w:rsidR="008309F5" w:rsidRPr="009D095A">
        <w:rPr>
          <w:bCs/>
          <w:color w:val="000000" w:themeColor="text1"/>
          <w:lang w:val="es-CO"/>
        </w:rPr>
        <w:t>a</w:t>
      </w:r>
      <w:r w:rsidR="00BC7AFE" w:rsidRPr="009D095A">
        <w:rPr>
          <w:bCs/>
          <w:color w:val="000000" w:themeColor="text1"/>
          <w:lang w:val="es-CO"/>
        </w:rPr>
        <w:t xml:space="preserve"> </w:t>
      </w:r>
      <w:r w:rsidR="008309F5" w:rsidRPr="009D095A">
        <w:rPr>
          <w:bCs/>
          <w:color w:val="000000" w:themeColor="text1"/>
          <w:lang w:val="es-CO"/>
        </w:rPr>
        <w:t>partir del oxígeno</w:t>
      </w:r>
      <w:del w:id="25" w:author="María" w:date="2015-09-15T14:50:00Z">
        <w:r w:rsidRPr="009D095A" w:rsidDel="006E17EE">
          <w:rPr>
            <w:bCs/>
            <w:color w:val="000000" w:themeColor="text1"/>
            <w:lang w:val="es-CO"/>
          </w:rPr>
          <w:delText>,</w:delText>
        </w:r>
      </w:del>
      <w:r w:rsidRPr="009D095A">
        <w:rPr>
          <w:bCs/>
          <w:color w:val="000000" w:themeColor="text1"/>
          <w:lang w:val="es-CO"/>
        </w:rPr>
        <w:t xml:space="preserve"> se origina una capa de </w:t>
      </w:r>
      <w:r w:rsidRPr="009D095A">
        <w:rPr>
          <w:bCs/>
          <w:color w:val="FF0000"/>
          <w:lang w:val="es-CO"/>
        </w:rPr>
        <w:t>ozono</w:t>
      </w:r>
      <w:r w:rsidRPr="009D095A">
        <w:rPr>
          <w:bCs/>
          <w:color w:val="000000" w:themeColor="text1"/>
          <w:lang w:val="es-CO"/>
        </w:rPr>
        <w:t xml:space="preserve">, que </w:t>
      </w:r>
      <w:r w:rsidR="00CF1CE5" w:rsidRPr="009D095A">
        <w:rPr>
          <w:bCs/>
          <w:color w:val="000000" w:themeColor="text1"/>
          <w:lang w:val="es-CO"/>
        </w:rPr>
        <w:t>protege a los seres vivos</w:t>
      </w:r>
      <w:r w:rsidRPr="009D095A">
        <w:rPr>
          <w:bCs/>
          <w:color w:val="000000" w:themeColor="text1"/>
          <w:lang w:val="es-CO"/>
        </w:rPr>
        <w:t xml:space="preserve"> de los nocivos rayos</w:t>
      </w:r>
      <w:r w:rsidRPr="009D095A">
        <w:rPr>
          <w:bCs/>
          <w:color w:val="FF0000"/>
          <w:lang w:val="es-CO"/>
        </w:rPr>
        <w:t xml:space="preserve"> ultravioleta</w:t>
      </w:r>
      <w:r w:rsidR="009D095A">
        <w:rPr>
          <w:bCs/>
          <w:color w:val="000000" w:themeColor="text1"/>
          <w:lang w:val="es-CO"/>
        </w:rPr>
        <w:t xml:space="preserve"> </w:t>
      </w:r>
      <w:r w:rsidR="00BC7AFE" w:rsidRPr="009D095A">
        <w:rPr>
          <w:bCs/>
          <w:color w:val="000000" w:themeColor="text1"/>
          <w:lang w:val="es-CO"/>
        </w:rPr>
        <w:t>pr</w:t>
      </w:r>
      <w:r w:rsidR="00CF1CE5" w:rsidRPr="009D095A">
        <w:rPr>
          <w:bCs/>
          <w:color w:val="000000" w:themeColor="text1"/>
          <w:lang w:val="es-CO"/>
        </w:rPr>
        <w:t xml:space="preserve">ovenientes </w:t>
      </w:r>
      <w:r w:rsidRPr="009D095A">
        <w:rPr>
          <w:bCs/>
          <w:color w:val="000000" w:themeColor="text1"/>
          <w:lang w:val="es-CO"/>
        </w:rPr>
        <w:t>del Sol.</w:t>
      </w:r>
    </w:p>
    <w:p w:rsidR="00BC7AFE" w:rsidRPr="009D095A" w:rsidRDefault="009D095A" w:rsidP="009D095A">
      <w:pPr>
        <w:spacing w:line="360" w:lineRule="auto"/>
        <w:rPr>
          <w:bCs/>
          <w:color w:val="000000" w:themeColor="text1"/>
          <w:lang w:val="es-CO"/>
        </w:rPr>
      </w:pPr>
      <w:bookmarkStart w:id="26" w:name="_GoBack"/>
      <w:bookmarkEnd w:id="26"/>
      <w:r>
        <w:rPr>
          <w:bCs/>
          <w:noProof/>
          <w:color w:val="000000" w:themeColor="text1"/>
          <w:lang w:val="es-CO" w:eastAsia="es-CO"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7.9pt;margin-top:10.7pt;width:30.45pt;height:123.2pt;flip:x;z-index:251658240" o:connectortype="straight">
            <v:stroke endarrow="block"/>
          </v:shape>
        </w:pict>
      </w:r>
    </w:p>
    <w:p w:rsidR="00BC7AFE" w:rsidRPr="00BC7AFE" w:rsidRDefault="00BC7AFE" w:rsidP="009D095A">
      <w:pPr>
        <w:spacing w:line="360" w:lineRule="auto"/>
        <w:rPr>
          <w:bCs/>
          <w:color w:val="000000" w:themeColor="text1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9EB382F" wp14:editId="3FD73C9D">
            <wp:extent cx="6116320" cy="1482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AFE" w:rsidRPr="00BC7AFE" w:rsidSect="009D095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7D500A2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72769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1D05ED"/>
    <w:rsid w:val="00247524"/>
    <w:rsid w:val="002614E2"/>
    <w:rsid w:val="002679C9"/>
    <w:rsid w:val="0027611D"/>
    <w:rsid w:val="002850A1"/>
    <w:rsid w:val="002B5672"/>
    <w:rsid w:val="002F1E23"/>
    <w:rsid w:val="00312AE0"/>
    <w:rsid w:val="00325543"/>
    <w:rsid w:val="00355D7D"/>
    <w:rsid w:val="00392D68"/>
    <w:rsid w:val="003B3F0B"/>
    <w:rsid w:val="003D0057"/>
    <w:rsid w:val="004245AF"/>
    <w:rsid w:val="004C1799"/>
    <w:rsid w:val="004C3C55"/>
    <w:rsid w:val="004D25A0"/>
    <w:rsid w:val="004D3717"/>
    <w:rsid w:val="00541C04"/>
    <w:rsid w:val="0057476C"/>
    <w:rsid w:val="00584CA3"/>
    <w:rsid w:val="005B1B90"/>
    <w:rsid w:val="005B4CAD"/>
    <w:rsid w:val="005F29B7"/>
    <w:rsid w:val="00614FF3"/>
    <w:rsid w:val="00670188"/>
    <w:rsid w:val="00692FF7"/>
    <w:rsid w:val="006A0AE7"/>
    <w:rsid w:val="006B041A"/>
    <w:rsid w:val="006C0F8B"/>
    <w:rsid w:val="006C475A"/>
    <w:rsid w:val="006E169C"/>
    <w:rsid w:val="006E17EE"/>
    <w:rsid w:val="007355AF"/>
    <w:rsid w:val="00782C1B"/>
    <w:rsid w:val="0079108A"/>
    <w:rsid w:val="007A4410"/>
    <w:rsid w:val="00811004"/>
    <w:rsid w:val="008309F5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7689F"/>
    <w:rsid w:val="00996004"/>
    <w:rsid w:val="00997022"/>
    <w:rsid w:val="009C353D"/>
    <w:rsid w:val="009D095A"/>
    <w:rsid w:val="009D55EE"/>
    <w:rsid w:val="009D68CF"/>
    <w:rsid w:val="00A10E18"/>
    <w:rsid w:val="00A13E69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67DCD"/>
    <w:rsid w:val="00B82A39"/>
    <w:rsid w:val="00BC7AFE"/>
    <w:rsid w:val="00BD0617"/>
    <w:rsid w:val="00C50960"/>
    <w:rsid w:val="00C555EB"/>
    <w:rsid w:val="00C84A41"/>
    <w:rsid w:val="00CC02FB"/>
    <w:rsid w:val="00CC4046"/>
    <w:rsid w:val="00CE271C"/>
    <w:rsid w:val="00CF1CE5"/>
    <w:rsid w:val="00D26C86"/>
    <w:rsid w:val="00D3186D"/>
    <w:rsid w:val="00DB0003"/>
    <w:rsid w:val="00DB237E"/>
    <w:rsid w:val="00E0258C"/>
    <w:rsid w:val="00E217DC"/>
    <w:rsid w:val="00E26490"/>
    <w:rsid w:val="00E407A1"/>
    <w:rsid w:val="00EA618C"/>
    <w:rsid w:val="00EB1145"/>
    <w:rsid w:val="00F01947"/>
    <w:rsid w:val="00FB4C78"/>
    <w:rsid w:val="00FB791E"/>
    <w:rsid w:val="00FC5E1B"/>
    <w:rsid w:val="00FD1730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2ACF3-76BB-4DB4-9B10-38AC1EAF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María</cp:lastModifiedBy>
  <cp:revision>68</cp:revision>
  <dcterms:created xsi:type="dcterms:W3CDTF">2015-02-21T18:57:00Z</dcterms:created>
  <dcterms:modified xsi:type="dcterms:W3CDTF">2015-09-15T19:50:00Z</dcterms:modified>
</cp:coreProperties>
</file>