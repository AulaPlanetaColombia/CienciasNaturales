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63" w:rsidRPr="00122B97" w:rsidRDefault="008B6363" w:rsidP="00122B9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122B97">
        <w:rPr>
          <w:rFonts w:ascii="Arial" w:hAnsi="Arial" w:cs="Arial"/>
          <w:b/>
          <w:bCs/>
          <w:color w:val="FF0000"/>
          <w:lang w:val="es-CO"/>
        </w:rPr>
        <w:t>La corriente de Humboldt</w:t>
      </w:r>
      <w:r w:rsidRPr="00122B97">
        <w:rPr>
          <w:rFonts w:ascii="Arial" w:hAnsi="Arial" w:cs="Arial"/>
          <w:b/>
          <w:bCs/>
          <w:color w:val="FF0000"/>
          <w:lang w:val="es-CO"/>
        </w:rPr>
        <w:tab/>
      </w:r>
    </w:p>
    <w:p w:rsidR="008B6363" w:rsidRPr="00122B97" w:rsidRDefault="008B6363" w:rsidP="00122B9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122B97">
        <w:rPr>
          <w:rFonts w:ascii="Arial" w:hAnsi="Arial" w:cs="Arial"/>
          <w:b/>
          <w:bCs/>
          <w:color w:val="FF0000"/>
          <w:lang w:val="es-CO"/>
        </w:rPr>
        <w:t>Preguntas en forma de test con imagen sobre la influencia benéfica de la corriente marina de Humboldt</w:t>
      </w:r>
      <w:r w:rsidRPr="00122B97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122B97" w:rsidRDefault="008B6363" w:rsidP="00122B9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122B97">
        <w:rPr>
          <w:rFonts w:ascii="Arial" w:hAnsi="Arial" w:cs="Arial"/>
          <w:b/>
          <w:bCs/>
          <w:color w:val="FF0000"/>
          <w:lang w:val="es-CO"/>
        </w:rPr>
        <w:t>NUEVO</w:t>
      </w:r>
      <w:r w:rsidRPr="00122B97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122B97">
        <w:rPr>
          <w:rFonts w:ascii="Arial" w:hAnsi="Arial" w:cs="Arial"/>
          <w:b/>
          <w:bCs/>
          <w:color w:val="FF0000"/>
          <w:lang w:val="es-CO"/>
        </w:rPr>
        <w:tab/>
      </w:r>
      <w:proofErr w:type="spellStart"/>
      <w:r w:rsidRPr="00122B97">
        <w:rPr>
          <w:rFonts w:ascii="Arial" w:hAnsi="Arial" w:cs="Arial"/>
          <w:b/>
          <w:bCs/>
          <w:color w:val="FF0000"/>
          <w:lang w:val="es-CO"/>
        </w:rPr>
        <w:t>M5A</w:t>
      </w:r>
      <w:proofErr w:type="spellEnd"/>
      <w:r w:rsidR="00FB791E" w:rsidRPr="00122B97">
        <w:rPr>
          <w:rFonts w:ascii="Arial" w:hAnsi="Arial" w:cs="Arial"/>
          <w:b/>
          <w:bCs/>
          <w:color w:val="FF0000"/>
          <w:lang w:val="es-CO"/>
        </w:rPr>
        <w:tab/>
      </w:r>
    </w:p>
    <w:p w:rsidR="00FB791E" w:rsidRPr="00122B97" w:rsidRDefault="00FB791E" w:rsidP="00122B97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8B6363" w:rsidRPr="00122B97" w:rsidRDefault="008B6363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122B97">
        <w:rPr>
          <w:rFonts w:ascii="Arial" w:hAnsi="Arial" w:cs="Arial"/>
          <w:b/>
          <w:color w:val="000000" w:themeColor="text1"/>
          <w:lang w:val="es-CO"/>
        </w:rPr>
        <w:t xml:space="preserve">Título: </w:t>
      </w:r>
      <w:r w:rsidRPr="00122B97">
        <w:rPr>
          <w:rFonts w:ascii="Arial" w:hAnsi="Arial" w:cs="Arial"/>
          <w:b/>
          <w:bCs/>
          <w:color w:val="FF0000"/>
          <w:lang w:val="es-CO"/>
        </w:rPr>
        <w:t>La influencia benéfica de la corriente marina de Humboldt</w:t>
      </w:r>
    </w:p>
    <w:p w:rsidR="008B6363" w:rsidRPr="00122B97" w:rsidRDefault="008B6363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55D7D" w:rsidRPr="00122B97" w:rsidRDefault="00355D7D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122B97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8B6363" w:rsidRPr="00122B97">
        <w:rPr>
          <w:rFonts w:ascii="Arial" w:hAnsi="Arial" w:cs="Arial"/>
          <w:bCs/>
          <w:color w:val="000000" w:themeColor="text1"/>
          <w:lang w:val="es-CO"/>
        </w:rPr>
        <w:t>De acuerdo con la imagen, escoge las opciones que respondan a la pregunta que se te hace o a la instrucción que se te da.</w:t>
      </w:r>
    </w:p>
    <w:p w:rsidR="008B6363" w:rsidRPr="00122B97" w:rsidRDefault="008B6363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651B12" w:rsidRPr="00122B97" w:rsidRDefault="008B6363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122B97">
        <w:rPr>
          <w:rFonts w:ascii="Arial" w:hAnsi="Arial" w:cs="Arial"/>
          <w:b/>
          <w:color w:val="000000" w:themeColor="text1"/>
          <w:lang w:val="es-CO"/>
        </w:rPr>
        <w:t>Pregunta 1</w:t>
      </w:r>
    </w:p>
    <w:p w:rsidR="00651B12" w:rsidRPr="00122B97" w:rsidRDefault="00651B12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651B12" w:rsidRPr="00122B97" w:rsidRDefault="00651B12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>¿Cuáles de las siguientes definiciones se ajustan al concepto “corriente marina"?</w:t>
      </w:r>
    </w:p>
    <w:p w:rsidR="00651B12" w:rsidRPr="00122B97" w:rsidRDefault="00651B12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651B12" w:rsidRPr="00122B97" w:rsidRDefault="00651B12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Un flujo de agua a escala mundial.</w:t>
      </w:r>
    </w:p>
    <w:p w:rsidR="00651B12" w:rsidRPr="00122B97" w:rsidRDefault="00651B12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Un flujo de agua a escala local.</w:t>
      </w:r>
    </w:p>
    <w:p w:rsidR="00651B12" w:rsidRPr="00122B97" w:rsidRDefault="00651B12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 xml:space="preserve">Una masa de agua, semejante a un </w:t>
      </w:r>
      <w:del w:id="0" w:author="María" w:date="2015-09-15T13:26:00Z">
        <w:r w:rsidRPr="00122B97" w:rsidDel="00A734FA">
          <w:rPr>
            <w:rFonts w:ascii="Arial" w:hAnsi="Arial" w:cs="Arial"/>
            <w:b/>
            <w:color w:val="000000" w:themeColor="text1"/>
            <w:sz w:val="24"/>
            <w:szCs w:val="24"/>
          </w:rPr>
          <w:delText>rio</w:delText>
        </w:r>
      </w:del>
      <w:ins w:id="1" w:author="María" w:date="2015-09-15T13:26:00Z">
        <w:r w:rsidR="00A734FA" w:rsidRPr="00122B97">
          <w:rPr>
            <w:rFonts w:ascii="Arial" w:hAnsi="Arial" w:cs="Arial"/>
            <w:b/>
            <w:color w:val="000000" w:themeColor="text1"/>
            <w:sz w:val="24"/>
            <w:szCs w:val="24"/>
          </w:rPr>
          <w:t>r</w:t>
        </w:r>
        <w:r w:rsidR="00A734FA">
          <w:rPr>
            <w:rFonts w:ascii="Arial" w:hAnsi="Arial" w:cs="Arial"/>
            <w:b/>
            <w:color w:val="000000" w:themeColor="text1"/>
            <w:sz w:val="24"/>
            <w:szCs w:val="24"/>
          </w:rPr>
          <w:t>í</w:t>
        </w:r>
        <w:r w:rsidR="00A734FA" w:rsidRPr="00122B97">
          <w:rPr>
            <w:rFonts w:ascii="Arial" w:hAnsi="Arial" w:cs="Arial"/>
            <w:b/>
            <w:color w:val="000000" w:themeColor="text1"/>
            <w:sz w:val="24"/>
            <w:szCs w:val="24"/>
          </w:rPr>
          <w:t>o</w:t>
        </w:r>
      </w:ins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, que circula en el mar.</w:t>
      </w:r>
    </w:p>
    <w:p w:rsidR="00651B12" w:rsidRPr="00122B97" w:rsidRDefault="00651B12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Una masa de agua estática en medio del mar.</w:t>
      </w:r>
    </w:p>
    <w:p w:rsidR="008B6363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noProof/>
          <w:lang w:val="es-CO" w:eastAsia="es-CO"/>
        </w:rPr>
        <w:drawing>
          <wp:inline distT="0" distB="0" distL="0" distR="0" wp14:anchorId="0E0E3EA8" wp14:editId="53866994">
            <wp:extent cx="1295400" cy="843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7377" cy="8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</w:t>
      </w:r>
      <w:r w:rsidR="00651B12" w:rsidRPr="00122B97">
        <w:rPr>
          <w:rFonts w:ascii="Arial" w:hAnsi="Arial" w:cs="Arial"/>
          <w:bCs/>
          <w:color w:val="000000" w:themeColor="text1"/>
          <w:lang w:val="es-CO"/>
        </w:rPr>
        <w:t xml:space="preserve">Imagen 1 Elaborar una </w:t>
      </w:r>
      <w:del w:id="2" w:author="María" w:date="2015-09-15T13:27:00Z">
        <w:r w:rsidR="00651B12" w:rsidRPr="00122B97" w:rsidDel="00A734FA">
          <w:rPr>
            <w:rFonts w:ascii="Arial" w:hAnsi="Arial" w:cs="Arial"/>
            <w:bCs/>
            <w:color w:val="000000" w:themeColor="text1"/>
            <w:lang w:val="es-CO"/>
          </w:rPr>
          <w:delText xml:space="preserve">ilusyración </w:delText>
        </w:r>
      </w:del>
      <w:ins w:id="3" w:author="María" w:date="2015-09-15T13:27:00Z">
        <w:r w:rsidR="00A734FA" w:rsidRPr="00122B97">
          <w:rPr>
            <w:rFonts w:ascii="Arial" w:hAnsi="Arial" w:cs="Arial"/>
            <w:bCs/>
            <w:color w:val="000000" w:themeColor="text1"/>
            <w:lang w:val="es-CO"/>
          </w:rPr>
          <w:t>ilus</w:t>
        </w:r>
        <w:r w:rsidR="00A734FA">
          <w:rPr>
            <w:rFonts w:ascii="Arial" w:hAnsi="Arial" w:cs="Arial"/>
            <w:bCs/>
            <w:color w:val="000000" w:themeColor="text1"/>
            <w:lang w:val="es-CO"/>
          </w:rPr>
          <w:t>t</w:t>
        </w:r>
        <w:r w:rsidR="00A734FA" w:rsidRPr="00122B97">
          <w:rPr>
            <w:rFonts w:ascii="Arial" w:hAnsi="Arial" w:cs="Arial"/>
            <w:bCs/>
            <w:color w:val="000000" w:themeColor="text1"/>
            <w:lang w:val="es-CO"/>
          </w:rPr>
          <w:t xml:space="preserve">ración </w:t>
        </w:r>
      </w:ins>
      <w:r w:rsidR="00651B12" w:rsidRPr="00122B97">
        <w:rPr>
          <w:rFonts w:ascii="Arial" w:hAnsi="Arial" w:cs="Arial"/>
          <w:bCs/>
          <w:color w:val="000000" w:themeColor="text1"/>
          <w:lang w:val="es-CO"/>
        </w:rPr>
        <w:t>como esta.</w:t>
      </w:r>
    </w:p>
    <w:p w:rsidR="00651B12" w:rsidRPr="00122B97" w:rsidRDefault="00651B12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360DCF" w:rsidRPr="00A734FA" w:rsidRDefault="00585B87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  <w:rPrChange w:id="4" w:author="María" w:date="2015-09-15T13:27:00Z">
            <w:rPr>
              <w:rFonts w:ascii="Arial" w:hAnsi="Arial" w:cs="Arial"/>
              <w:b/>
              <w:color w:val="000000" w:themeColor="text1"/>
            </w:rPr>
          </w:rPrChange>
        </w:rPr>
      </w:pPr>
      <w:r w:rsidRPr="00A734FA">
        <w:rPr>
          <w:rFonts w:ascii="Arial" w:hAnsi="Arial" w:cs="Arial"/>
          <w:b/>
          <w:color w:val="000000" w:themeColor="text1"/>
          <w:lang w:val="es-CO"/>
          <w:rPrChange w:id="5" w:author="María" w:date="2015-09-15T13:27:00Z">
            <w:rPr>
              <w:rFonts w:ascii="Arial" w:hAnsi="Arial" w:cs="Arial"/>
              <w:b/>
              <w:color w:val="000000" w:themeColor="text1"/>
            </w:rPr>
          </w:rPrChange>
        </w:rPr>
        <w:t>Pregunta 2</w:t>
      </w:r>
    </w:p>
    <w:p w:rsidR="00360DCF" w:rsidRPr="00A734FA" w:rsidRDefault="00360DCF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  <w:rPrChange w:id="6" w:author="María" w:date="2015-09-15T13:27:00Z">
            <w:rPr>
              <w:rFonts w:ascii="Arial" w:hAnsi="Arial" w:cs="Arial"/>
              <w:b/>
              <w:color w:val="000000" w:themeColor="text1"/>
            </w:rPr>
          </w:rPrChange>
        </w:rPr>
      </w:pPr>
    </w:p>
    <w:p w:rsidR="00360DCF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>Las corrientes marinas pueden ser frías o cálidas</w:t>
      </w:r>
      <w:del w:id="7" w:author="María" w:date="2015-09-15T13:27:00Z">
        <w:r w:rsidRPr="00122B97" w:rsidDel="00A734FA">
          <w:rPr>
            <w:rFonts w:ascii="Arial" w:hAnsi="Arial" w:cs="Arial"/>
            <w:bCs/>
            <w:color w:val="000000" w:themeColor="text1"/>
            <w:lang w:val="es-CO"/>
          </w:rPr>
          <w:delText xml:space="preserve">. </w:delText>
        </w:r>
      </w:del>
      <w:ins w:id="8" w:author="María" w:date="2015-09-15T13:27:00Z">
        <w:r w:rsidR="00A734FA">
          <w:rPr>
            <w:rFonts w:ascii="Arial" w:hAnsi="Arial" w:cs="Arial"/>
            <w:bCs/>
            <w:color w:val="000000" w:themeColor="text1"/>
            <w:lang w:val="es-CO"/>
          </w:rPr>
          <w:t>,</w:t>
        </w:r>
        <w:r w:rsidR="00A734FA" w:rsidRPr="00122B97">
          <w:rPr>
            <w:rFonts w:ascii="Arial" w:hAnsi="Arial" w:cs="Arial"/>
            <w:bCs/>
            <w:color w:val="000000" w:themeColor="text1"/>
            <w:lang w:val="es-CO"/>
          </w:rPr>
          <w:t xml:space="preserve"> </w:t>
        </w:r>
      </w:ins>
      <w:r w:rsidRPr="00122B97">
        <w:rPr>
          <w:rFonts w:ascii="Arial" w:hAnsi="Arial" w:cs="Arial"/>
          <w:bCs/>
          <w:color w:val="000000" w:themeColor="text1"/>
          <w:lang w:val="es-CO"/>
        </w:rPr>
        <w:t xml:space="preserve">¿cuál color crees que </w:t>
      </w:r>
      <w:del w:id="9" w:author="María" w:date="2015-09-15T13:27:00Z">
        <w:r w:rsidRPr="00122B97" w:rsidDel="00A734FA">
          <w:rPr>
            <w:rFonts w:ascii="Arial" w:hAnsi="Arial" w:cs="Arial"/>
            <w:bCs/>
            <w:color w:val="000000" w:themeColor="text1"/>
            <w:lang w:val="es-CO"/>
          </w:rPr>
          <w:delText xml:space="preserve">idenficica </w:delText>
        </w:r>
      </w:del>
      <w:ins w:id="10" w:author="María" w:date="2015-09-15T13:27:00Z">
        <w:r w:rsidR="00A734FA" w:rsidRPr="00122B97">
          <w:rPr>
            <w:rFonts w:ascii="Arial" w:hAnsi="Arial" w:cs="Arial"/>
            <w:bCs/>
            <w:color w:val="000000" w:themeColor="text1"/>
            <w:lang w:val="es-CO"/>
          </w:rPr>
          <w:t>iden</w:t>
        </w:r>
        <w:r w:rsidR="00A734FA">
          <w:rPr>
            <w:rFonts w:ascii="Arial" w:hAnsi="Arial" w:cs="Arial"/>
            <w:bCs/>
            <w:color w:val="000000" w:themeColor="text1"/>
            <w:lang w:val="es-CO"/>
          </w:rPr>
          <w:t>tifi</w:t>
        </w:r>
        <w:r w:rsidR="00A734FA" w:rsidRPr="00122B97">
          <w:rPr>
            <w:rFonts w:ascii="Arial" w:hAnsi="Arial" w:cs="Arial"/>
            <w:bCs/>
            <w:color w:val="000000" w:themeColor="text1"/>
            <w:lang w:val="es-CO"/>
          </w:rPr>
          <w:t xml:space="preserve">ca </w:t>
        </w:r>
      </w:ins>
      <w:r w:rsidRPr="00122B97">
        <w:rPr>
          <w:rFonts w:ascii="Arial" w:hAnsi="Arial" w:cs="Arial"/>
          <w:bCs/>
          <w:color w:val="000000" w:themeColor="text1"/>
          <w:lang w:val="es-CO"/>
        </w:rPr>
        <w:t>a las corrientes cálidas y cuál a las frías?</w:t>
      </w:r>
    </w:p>
    <w:p w:rsidR="00360DCF" w:rsidRPr="00122B97" w:rsidRDefault="00360DCF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360DCF" w:rsidRPr="00122B97" w:rsidRDefault="00585B87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El rojo identifica a las cálidas.</w:t>
      </w:r>
    </w:p>
    <w:p w:rsidR="00585B87" w:rsidRPr="00122B97" w:rsidRDefault="00585B87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El azul identifica a las frías.</w:t>
      </w:r>
    </w:p>
    <w:p w:rsidR="00585B87" w:rsidRPr="00122B97" w:rsidRDefault="00585B87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El rojo identifica a las frías</w:t>
      </w:r>
      <w:ins w:id="11" w:author="María" w:date="2015-09-15T13:27:00Z">
        <w:r w:rsidR="00A734FA">
          <w:rPr>
            <w:rFonts w:ascii="Arial" w:hAnsi="Arial" w:cs="Arial"/>
            <w:bCs/>
            <w:color w:val="000000" w:themeColor="text1"/>
            <w:sz w:val="24"/>
            <w:szCs w:val="24"/>
          </w:rPr>
          <w:t>.</w:t>
        </w:r>
      </w:ins>
    </w:p>
    <w:p w:rsidR="00585B87" w:rsidRPr="00122B97" w:rsidRDefault="00585B87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El azul identifica a las cálidas.</w:t>
      </w:r>
      <w:r w:rsidRPr="00122B97">
        <w:rPr>
          <w:rFonts w:ascii="Arial" w:hAnsi="Arial" w:cs="Arial"/>
          <w:bCs/>
          <w:noProof/>
          <w:sz w:val="24"/>
          <w:szCs w:val="24"/>
          <w:lang w:eastAsia="es-CO" w:bidi="he-IL"/>
        </w:rPr>
        <w:t xml:space="preserve"> </w:t>
      </w:r>
    </w:p>
    <w:p w:rsidR="00360DCF" w:rsidRPr="00122B97" w:rsidRDefault="00360DCF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668D3598" wp14:editId="524DF876">
            <wp:extent cx="1272821" cy="828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699" cy="8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B87" w:rsidRPr="00122B97">
        <w:rPr>
          <w:rFonts w:ascii="Arial" w:hAnsi="Arial" w:cs="Arial"/>
          <w:bCs/>
          <w:color w:val="000000" w:themeColor="text1"/>
          <w:lang w:val="es-CO"/>
        </w:rPr>
        <w:t xml:space="preserve"> Imagen 2 Elaborar una ilust</w:t>
      </w:r>
      <w:r w:rsidRPr="00122B97">
        <w:rPr>
          <w:rFonts w:ascii="Arial" w:hAnsi="Arial" w:cs="Arial"/>
          <w:bCs/>
          <w:color w:val="000000" w:themeColor="text1"/>
          <w:lang w:val="es-CO"/>
        </w:rPr>
        <w:t>ración como esta.</w:t>
      </w:r>
    </w:p>
    <w:p w:rsidR="00651B12" w:rsidRPr="00122B97" w:rsidRDefault="00651B12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585B87" w:rsidRPr="00122B97" w:rsidRDefault="00585B87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  <w:proofErr w:type="spellStart"/>
      <w:r w:rsidRPr="00122B97">
        <w:rPr>
          <w:rFonts w:ascii="Arial" w:hAnsi="Arial" w:cs="Arial"/>
          <w:b/>
          <w:color w:val="000000" w:themeColor="text1"/>
        </w:rPr>
        <w:t>Pregunta</w:t>
      </w:r>
      <w:proofErr w:type="spellEnd"/>
      <w:r w:rsidRPr="00122B97">
        <w:rPr>
          <w:rFonts w:ascii="Arial" w:hAnsi="Arial" w:cs="Arial"/>
          <w:b/>
          <w:color w:val="000000" w:themeColor="text1"/>
        </w:rPr>
        <w:t xml:space="preserve"> 3</w:t>
      </w:r>
    </w:p>
    <w:p w:rsidR="00585B87" w:rsidRPr="00122B97" w:rsidRDefault="00585B87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585B87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>La corriente de Humboldt es un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>a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de las tantas corrientes marinas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 xml:space="preserve"> del planeta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. 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 xml:space="preserve">De acuerdo con la imagen, su </w:t>
      </w:r>
      <w:del w:id="12" w:author="María" w:date="2015-09-15T13:39:00Z">
        <w:r w:rsidR="00117AE8" w:rsidRPr="00122B97" w:rsidDel="0066745A">
          <w:rPr>
            <w:rFonts w:ascii="Arial" w:hAnsi="Arial" w:cs="Arial"/>
            <w:bCs/>
            <w:color w:val="000000" w:themeColor="text1"/>
            <w:lang w:val="es-CO"/>
          </w:rPr>
          <w:delText>nu</w:delText>
        </w:r>
        <w:r w:rsidRPr="00122B97" w:rsidDel="0066745A">
          <w:rPr>
            <w:rFonts w:ascii="Arial" w:hAnsi="Arial" w:cs="Arial"/>
            <w:bCs/>
            <w:color w:val="000000" w:themeColor="text1"/>
            <w:lang w:val="es-CO"/>
          </w:rPr>
          <w:delText xml:space="preserve">mero </w:delText>
        </w:r>
      </w:del>
      <w:ins w:id="13" w:author="María" w:date="2015-09-15T13:39:00Z">
        <w:r w:rsidR="0066745A" w:rsidRPr="00122B97">
          <w:rPr>
            <w:rFonts w:ascii="Arial" w:hAnsi="Arial" w:cs="Arial"/>
            <w:bCs/>
            <w:color w:val="000000" w:themeColor="text1"/>
            <w:lang w:val="es-CO"/>
          </w:rPr>
          <w:t>n</w:t>
        </w:r>
        <w:r w:rsidR="0066745A">
          <w:rPr>
            <w:rFonts w:ascii="Arial" w:hAnsi="Arial" w:cs="Arial"/>
            <w:bCs/>
            <w:color w:val="000000" w:themeColor="text1"/>
            <w:lang w:val="es-CO"/>
          </w:rPr>
          <w:t>ú</w:t>
        </w:r>
        <w:r w:rsidR="0066745A" w:rsidRPr="00122B97">
          <w:rPr>
            <w:rFonts w:ascii="Arial" w:hAnsi="Arial" w:cs="Arial"/>
            <w:bCs/>
            <w:color w:val="000000" w:themeColor="text1"/>
            <w:lang w:val="es-CO"/>
          </w:rPr>
          <w:t xml:space="preserve">mero </w:t>
        </w:r>
      </w:ins>
      <w:r w:rsidRPr="00122B97">
        <w:rPr>
          <w:rFonts w:ascii="Arial" w:hAnsi="Arial" w:cs="Arial"/>
          <w:bCs/>
          <w:color w:val="000000" w:themeColor="text1"/>
          <w:lang w:val="es-CO"/>
        </w:rPr>
        <w:t>es el 10</w:t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>. ¿</w:t>
      </w:r>
      <w:del w:id="14" w:author="María" w:date="2015-09-15T13:31:00Z">
        <w:r w:rsidR="00117AE8" w:rsidRPr="00122B97" w:rsidDel="00A734FA">
          <w:rPr>
            <w:rFonts w:ascii="Arial" w:hAnsi="Arial" w:cs="Arial"/>
            <w:bCs/>
            <w:color w:val="000000" w:themeColor="text1"/>
            <w:lang w:val="es-CO"/>
          </w:rPr>
          <w:delText xml:space="preserve">esta </w:delText>
        </w:r>
      </w:del>
      <w:ins w:id="15" w:author="María" w:date="2015-09-15T13:31:00Z">
        <w:r w:rsidR="00A734FA">
          <w:rPr>
            <w:rFonts w:ascii="Arial" w:hAnsi="Arial" w:cs="Arial"/>
            <w:bCs/>
            <w:color w:val="000000" w:themeColor="text1"/>
            <w:lang w:val="es-CO"/>
          </w:rPr>
          <w:t>E</w:t>
        </w:r>
        <w:r w:rsidR="00A734FA" w:rsidRPr="00122B97">
          <w:rPr>
            <w:rFonts w:ascii="Arial" w:hAnsi="Arial" w:cs="Arial"/>
            <w:bCs/>
            <w:color w:val="000000" w:themeColor="text1"/>
            <w:lang w:val="es-CO"/>
          </w:rPr>
          <w:t xml:space="preserve">sta </w:t>
        </w:r>
      </w:ins>
      <w:r w:rsidR="00117AE8" w:rsidRPr="00122B97">
        <w:rPr>
          <w:rFonts w:ascii="Arial" w:hAnsi="Arial" w:cs="Arial"/>
          <w:bCs/>
          <w:color w:val="000000" w:themeColor="text1"/>
          <w:lang w:val="es-CO"/>
        </w:rPr>
        <w:t>corriente es fría o caliente?</w:t>
      </w:r>
    </w:p>
    <w:p w:rsidR="00585B87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585B87" w:rsidRPr="00122B97" w:rsidRDefault="00117AE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Fría</w:t>
      </w:r>
    </w:p>
    <w:p w:rsidR="00585B87" w:rsidRPr="00122B97" w:rsidRDefault="00117AE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Caliente</w:t>
      </w:r>
    </w:p>
    <w:p w:rsidR="00585B87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noProof/>
          <w:lang w:val="es-CO" w:eastAsia="es-CO"/>
        </w:rPr>
        <w:drawing>
          <wp:inline distT="0" distB="0" distL="0" distR="0" wp14:anchorId="1441A475" wp14:editId="354ECAF6">
            <wp:extent cx="1360602" cy="885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997" cy="9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E8" w:rsidRPr="00122B97">
        <w:rPr>
          <w:rFonts w:ascii="Arial" w:hAnsi="Arial" w:cs="Arial"/>
          <w:bCs/>
          <w:color w:val="000000" w:themeColor="text1"/>
          <w:lang w:val="es-CO"/>
        </w:rPr>
        <w:t xml:space="preserve"> Imagen 3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Elaborar una ilustración como esta.</w:t>
      </w:r>
    </w:p>
    <w:p w:rsidR="00585B87" w:rsidRPr="00122B97" w:rsidRDefault="00585B87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117AE8" w:rsidRPr="0066745A" w:rsidRDefault="00FF5629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  <w:rPrChange w:id="16" w:author="María" w:date="2015-09-15T13:39:00Z">
            <w:rPr>
              <w:rFonts w:ascii="Arial" w:hAnsi="Arial" w:cs="Arial"/>
              <w:b/>
              <w:color w:val="000000" w:themeColor="text1"/>
            </w:rPr>
          </w:rPrChange>
        </w:rPr>
      </w:pPr>
      <w:r w:rsidRPr="0066745A">
        <w:rPr>
          <w:rFonts w:ascii="Arial" w:hAnsi="Arial" w:cs="Arial"/>
          <w:b/>
          <w:color w:val="000000" w:themeColor="text1"/>
          <w:lang w:val="es-CO"/>
          <w:rPrChange w:id="17" w:author="María" w:date="2015-09-15T13:39:00Z">
            <w:rPr>
              <w:rFonts w:ascii="Arial" w:hAnsi="Arial" w:cs="Arial"/>
              <w:b/>
              <w:color w:val="000000" w:themeColor="text1"/>
            </w:rPr>
          </w:rPrChange>
        </w:rPr>
        <w:t>Pregunta 4</w:t>
      </w:r>
    </w:p>
    <w:p w:rsidR="00117AE8" w:rsidRPr="0066745A" w:rsidRDefault="00117AE8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  <w:rPrChange w:id="18" w:author="María" w:date="2015-09-15T13:39:00Z">
            <w:rPr>
              <w:rFonts w:ascii="Arial" w:hAnsi="Arial" w:cs="Arial"/>
              <w:b/>
              <w:color w:val="000000" w:themeColor="text1"/>
            </w:rPr>
          </w:rPrChange>
        </w:rPr>
      </w:pPr>
    </w:p>
    <w:p w:rsidR="00117AE8" w:rsidRPr="00122B97" w:rsidRDefault="00117AE8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De acuerdo con la imagen, 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>¿</w:t>
      </w:r>
      <w:del w:id="19" w:author="María" w:date="2015-09-15T13:39:00Z">
        <w:r w:rsidR="00FF5629" w:rsidRPr="00122B97" w:rsidDel="0066745A">
          <w:rPr>
            <w:rFonts w:ascii="Arial" w:hAnsi="Arial" w:cs="Arial"/>
            <w:bCs/>
            <w:color w:val="000000" w:themeColor="text1"/>
            <w:lang w:val="es-CO"/>
          </w:rPr>
          <w:delText xml:space="preserve">En </w:delText>
        </w:r>
      </w:del>
      <w:ins w:id="20" w:author="María" w:date="2015-09-15T13:39:00Z">
        <w:r w:rsidR="0066745A">
          <w:rPr>
            <w:rFonts w:ascii="Arial" w:hAnsi="Arial" w:cs="Arial"/>
            <w:bCs/>
            <w:color w:val="000000" w:themeColor="text1"/>
            <w:lang w:val="es-CO"/>
          </w:rPr>
          <w:t>e</w:t>
        </w:r>
        <w:r w:rsidR="0066745A" w:rsidRPr="00122B97">
          <w:rPr>
            <w:rFonts w:ascii="Arial" w:hAnsi="Arial" w:cs="Arial"/>
            <w:bCs/>
            <w:color w:val="000000" w:themeColor="text1"/>
            <w:lang w:val="es-CO"/>
          </w:rPr>
          <w:t xml:space="preserve">n </w:t>
        </w:r>
      </w:ins>
      <w:r w:rsidR="00FF5629" w:rsidRPr="00122B97">
        <w:rPr>
          <w:rFonts w:ascii="Arial" w:hAnsi="Arial" w:cs="Arial"/>
          <w:bCs/>
          <w:color w:val="000000" w:themeColor="text1"/>
          <w:lang w:val="es-CO"/>
        </w:rPr>
        <w:t>q</w:t>
      </w:r>
      <w:r w:rsidR="003814E3" w:rsidRPr="00122B97">
        <w:rPr>
          <w:rFonts w:ascii="Arial" w:hAnsi="Arial" w:cs="Arial"/>
          <w:bCs/>
          <w:color w:val="000000" w:themeColor="text1"/>
          <w:lang w:val="es-CO"/>
        </w:rPr>
        <w:t>ué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 xml:space="preserve"> zona</w:t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 costera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 xml:space="preserve"> del mundo </w:t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fluye la 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>corriente de Humboldt?</w:t>
      </w:r>
    </w:p>
    <w:p w:rsidR="00FF5629" w:rsidRPr="00122B97" w:rsidRDefault="00FF5629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117AE8" w:rsidRPr="00122B97" w:rsidRDefault="00FF562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La costa occidental de Suramérica.</w:t>
      </w:r>
    </w:p>
    <w:p w:rsidR="00FF5629" w:rsidRPr="00122B97" w:rsidRDefault="00FF562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costa oriental de Suramérica.</w:t>
      </w:r>
    </w:p>
    <w:p w:rsidR="00FF5629" w:rsidRPr="00122B97" w:rsidRDefault="00FF562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costa occidental de Centroamérica</w:t>
      </w:r>
    </w:p>
    <w:p w:rsidR="00FF5629" w:rsidRPr="00122B97" w:rsidRDefault="00FF562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costa oriental de Norteamérica.</w:t>
      </w:r>
    </w:p>
    <w:p w:rsidR="00FF5629" w:rsidRPr="00122B97" w:rsidRDefault="00FF5629" w:rsidP="00122B97">
      <w:pPr>
        <w:pStyle w:val="Prrafodelista"/>
        <w:spacing w:line="360" w:lineRule="auto"/>
        <w:ind w:left="785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17AE8" w:rsidRPr="00122B97" w:rsidRDefault="00117AE8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noProof/>
          <w:lang w:val="es-CO" w:eastAsia="es-CO"/>
        </w:rPr>
        <w:drawing>
          <wp:inline distT="0" distB="0" distL="0" distR="0" wp14:anchorId="2ACD0A86" wp14:editId="17197147">
            <wp:extent cx="1360602" cy="885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60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 Imagen 4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Elaborar una ilustración como esta.</w:t>
      </w:r>
    </w:p>
    <w:p w:rsidR="008B6363" w:rsidRPr="00122B97" w:rsidRDefault="008B6363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FF5629" w:rsidRPr="0066745A" w:rsidRDefault="00FF5629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  <w:rPrChange w:id="21" w:author="María" w:date="2015-09-15T13:40:00Z">
            <w:rPr>
              <w:rFonts w:ascii="Arial" w:hAnsi="Arial" w:cs="Arial"/>
              <w:b/>
              <w:color w:val="000000" w:themeColor="text1"/>
            </w:rPr>
          </w:rPrChange>
        </w:rPr>
      </w:pPr>
      <w:r w:rsidRPr="0066745A">
        <w:rPr>
          <w:rFonts w:ascii="Arial" w:hAnsi="Arial" w:cs="Arial"/>
          <w:b/>
          <w:color w:val="000000" w:themeColor="text1"/>
          <w:lang w:val="es-CO"/>
          <w:rPrChange w:id="22" w:author="María" w:date="2015-09-15T13:40:00Z">
            <w:rPr>
              <w:rFonts w:ascii="Arial" w:hAnsi="Arial" w:cs="Arial"/>
              <w:b/>
              <w:color w:val="000000" w:themeColor="text1"/>
            </w:rPr>
          </w:rPrChange>
        </w:rPr>
        <w:lastRenderedPageBreak/>
        <w:t>Pregunta 5</w:t>
      </w:r>
    </w:p>
    <w:p w:rsidR="00FF5629" w:rsidRPr="0066745A" w:rsidRDefault="00FF5629" w:rsidP="00122B97">
      <w:pPr>
        <w:spacing w:line="360" w:lineRule="auto"/>
        <w:rPr>
          <w:rFonts w:ascii="Arial" w:hAnsi="Arial" w:cs="Arial"/>
          <w:b/>
          <w:color w:val="000000" w:themeColor="text1"/>
          <w:lang w:val="es-CO"/>
          <w:rPrChange w:id="23" w:author="María" w:date="2015-09-15T13:40:00Z">
            <w:rPr>
              <w:rFonts w:ascii="Arial" w:hAnsi="Arial" w:cs="Arial"/>
              <w:b/>
              <w:color w:val="000000" w:themeColor="text1"/>
            </w:rPr>
          </w:rPrChange>
        </w:rPr>
      </w:pPr>
    </w:p>
    <w:p w:rsidR="00FF5629" w:rsidRPr="00122B97" w:rsidRDefault="008B3CDD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La corriente de Humboldt </w:t>
      </w:r>
      <w:r w:rsidR="00200B18" w:rsidRPr="00122B97">
        <w:rPr>
          <w:rFonts w:ascii="Arial" w:hAnsi="Arial" w:cs="Arial"/>
          <w:bCs/>
          <w:color w:val="000000" w:themeColor="text1"/>
          <w:lang w:val="es-CO"/>
        </w:rPr>
        <w:t xml:space="preserve">es abundante 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en </w:t>
      </w:r>
      <w:r w:rsidR="00200B18" w:rsidRPr="00122B97">
        <w:rPr>
          <w:rFonts w:ascii="Arial" w:hAnsi="Arial" w:cs="Arial"/>
          <w:bCs/>
          <w:color w:val="000000" w:themeColor="text1"/>
          <w:lang w:val="es-CO"/>
        </w:rPr>
        <w:t xml:space="preserve">nutrientes tales como </w:t>
      </w:r>
      <w:r w:rsidRPr="00122B97">
        <w:rPr>
          <w:rFonts w:ascii="Arial" w:hAnsi="Arial" w:cs="Arial"/>
          <w:bCs/>
          <w:color w:val="000000" w:themeColor="text1"/>
          <w:lang w:val="es-CO"/>
        </w:rPr>
        <w:t>fosfatos y nitratos</w:t>
      </w:r>
      <w:r w:rsidR="006F4AB4" w:rsidRPr="00122B97">
        <w:rPr>
          <w:rFonts w:ascii="Arial" w:hAnsi="Arial" w:cs="Arial"/>
          <w:bCs/>
          <w:color w:val="000000" w:themeColor="text1"/>
          <w:lang w:val="es-CO"/>
        </w:rPr>
        <w:t>, ¿</w:t>
      </w:r>
      <w:del w:id="24" w:author="María" w:date="2015-09-15T13:39:00Z">
        <w:r w:rsidR="006F4AB4" w:rsidRPr="00122B97" w:rsidDel="0066745A">
          <w:rPr>
            <w:rFonts w:ascii="Arial" w:hAnsi="Arial" w:cs="Arial"/>
            <w:bCs/>
            <w:color w:val="000000" w:themeColor="text1"/>
            <w:lang w:val="es-CO"/>
          </w:rPr>
          <w:delText xml:space="preserve">Qué </w:delText>
        </w:r>
      </w:del>
      <w:ins w:id="25" w:author="María" w:date="2015-09-15T13:39:00Z">
        <w:r w:rsidR="0066745A">
          <w:rPr>
            <w:rFonts w:ascii="Arial" w:hAnsi="Arial" w:cs="Arial"/>
            <w:bCs/>
            <w:color w:val="000000" w:themeColor="text1"/>
            <w:lang w:val="es-CO"/>
          </w:rPr>
          <w:t>q</w:t>
        </w:r>
        <w:r w:rsidR="0066745A" w:rsidRPr="00122B97">
          <w:rPr>
            <w:rFonts w:ascii="Arial" w:hAnsi="Arial" w:cs="Arial"/>
            <w:bCs/>
            <w:color w:val="000000" w:themeColor="text1"/>
            <w:lang w:val="es-CO"/>
          </w:rPr>
          <w:t xml:space="preserve">ué </w:t>
        </w:r>
      </w:ins>
      <w:r w:rsidR="00200B18" w:rsidRPr="00122B97">
        <w:rPr>
          <w:rFonts w:ascii="Arial" w:hAnsi="Arial" w:cs="Arial"/>
          <w:bCs/>
          <w:color w:val="000000" w:themeColor="text1"/>
          <w:lang w:val="es-CO"/>
        </w:rPr>
        <w:t>efectos crees que causa esta abundancia</w:t>
      </w:r>
      <w:r w:rsidR="00FF5629" w:rsidRPr="00122B97">
        <w:rPr>
          <w:rFonts w:ascii="Arial" w:hAnsi="Arial" w:cs="Arial"/>
          <w:bCs/>
          <w:color w:val="000000" w:themeColor="text1"/>
          <w:lang w:val="es-CO"/>
        </w:rPr>
        <w:t>?</w:t>
      </w:r>
    </w:p>
    <w:p w:rsidR="00FF5629" w:rsidRPr="00122B97" w:rsidRDefault="00FF5629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231BB1" w:rsidRPr="00122B97" w:rsidRDefault="00200B1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Riqueza</w:t>
      </w:r>
      <w:r w:rsidR="00231BB1" w:rsidRPr="00122B97">
        <w:rPr>
          <w:rFonts w:ascii="Arial" w:hAnsi="Arial" w:cs="Arial"/>
          <w:b/>
          <w:color w:val="000000" w:themeColor="text1"/>
          <w:sz w:val="24"/>
          <w:szCs w:val="24"/>
        </w:rPr>
        <w:t xml:space="preserve"> en peces</w:t>
      </w: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845692" w:rsidRPr="00122B97" w:rsidRDefault="00200B1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Riqueza en plancton marino.</w:t>
      </w:r>
    </w:p>
    <w:p w:rsidR="00845692" w:rsidRPr="00122B97" w:rsidRDefault="00200B1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Escasez de peces.</w:t>
      </w:r>
    </w:p>
    <w:p w:rsidR="00231BB1" w:rsidRPr="00122B97" w:rsidRDefault="00200B18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Riqueza en aves.</w:t>
      </w:r>
    </w:p>
    <w:p w:rsidR="00FC1E1A" w:rsidRPr="00122B97" w:rsidRDefault="00FC1E1A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noProof/>
          <w:lang w:val="es-CO" w:eastAsia="es-CO"/>
        </w:rPr>
        <w:drawing>
          <wp:inline distT="0" distB="0" distL="0" distR="0" wp14:anchorId="461B65EB" wp14:editId="2421B9E5">
            <wp:extent cx="962168" cy="684880"/>
            <wp:effectExtent l="0" t="0" r="0" b="0"/>
            <wp:docPr id="1" name="Imagen 1" descr="http://thumb9.shutterstock.com/display_pic_with_logo/245188/245188,1327599322,2/stock-photo-large-school-of-wild-sardines-in-the-ocean-93645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45188/245188,1327599322,2/stock-photo-large-school-of-wild-sardines-in-the-ocean-936459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49" cy="69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B97">
        <w:rPr>
          <w:rFonts w:ascii="Arial" w:hAnsi="Arial" w:cs="Arial"/>
          <w:bCs/>
          <w:color w:val="000000" w:themeColor="text1"/>
        </w:rPr>
        <w:t>93645931</w:t>
      </w:r>
    </w:p>
    <w:p w:rsidR="00231BB1" w:rsidRPr="00122B97" w:rsidRDefault="00EA78E9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122B97">
        <w:rPr>
          <w:rFonts w:ascii="Arial" w:hAnsi="Arial" w:cs="Arial"/>
          <w:bCs/>
          <w:color w:val="000000" w:themeColor="text1"/>
        </w:rPr>
        <w:t>Imagen 5</w:t>
      </w:r>
    </w:p>
    <w:p w:rsidR="00794419" w:rsidRPr="00122B97" w:rsidRDefault="00794419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:rsidR="00794419" w:rsidRPr="00122B97" w:rsidRDefault="003814E3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  <w:proofErr w:type="spellStart"/>
      <w:r w:rsidRPr="00122B97">
        <w:rPr>
          <w:rFonts w:ascii="Arial" w:hAnsi="Arial" w:cs="Arial"/>
          <w:b/>
          <w:color w:val="000000" w:themeColor="text1"/>
        </w:rPr>
        <w:t>Pregunta</w:t>
      </w:r>
      <w:proofErr w:type="spellEnd"/>
      <w:r w:rsidRPr="00122B97">
        <w:rPr>
          <w:rFonts w:ascii="Arial" w:hAnsi="Arial" w:cs="Arial"/>
          <w:b/>
          <w:color w:val="000000" w:themeColor="text1"/>
        </w:rPr>
        <w:t xml:space="preserve"> 6</w:t>
      </w:r>
    </w:p>
    <w:p w:rsidR="00794419" w:rsidRPr="00122B97" w:rsidRDefault="00794419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794419" w:rsidRPr="00122B97" w:rsidRDefault="00794419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t>¿Qué p</w:t>
      </w:r>
      <w:r w:rsidR="009E508D" w:rsidRPr="00122B97">
        <w:rPr>
          <w:rFonts w:ascii="Arial" w:hAnsi="Arial" w:cs="Arial"/>
          <w:bCs/>
          <w:color w:val="000000" w:themeColor="text1"/>
          <w:lang w:val="es-CO"/>
        </w:rPr>
        <w:t>aíses crees que se benefician con</w:t>
      </w:r>
      <w:r w:rsidRPr="00122B97">
        <w:rPr>
          <w:rFonts w:ascii="Arial" w:hAnsi="Arial" w:cs="Arial"/>
          <w:bCs/>
          <w:color w:val="000000" w:themeColor="text1"/>
          <w:lang w:val="es-CO"/>
        </w:rPr>
        <w:t xml:space="preserve"> las riquezas de la corriente de </w:t>
      </w:r>
      <w:del w:id="26" w:author="María" w:date="2015-09-15T13:40:00Z">
        <w:r w:rsidRPr="00122B97" w:rsidDel="0066745A">
          <w:rPr>
            <w:rFonts w:ascii="Arial" w:hAnsi="Arial" w:cs="Arial"/>
            <w:bCs/>
            <w:color w:val="000000" w:themeColor="text1"/>
            <w:lang w:val="es-CO"/>
          </w:rPr>
          <w:delText>humboldt</w:delText>
        </w:r>
      </w:del>
      <w:ins w:id="27" w:author="María" w:date="2015-09-15T13:40:00Z">
        <w:r w:rsidR="0066745A">
          <w:rPr>
            <w:rFonts w:ascii="Arial" w:hAnsi="Arial" w:cs="Arial"/>
            <w:bCs/>
            <w:color w:val="000000" w:themeColor="text1"/>
            <w:lang w:val="es-CO"/>
          </w:rPr>
          <w:t>H</w:t>
        </w:r>
        <w:r w:rsidR="0066745A" w:rsidRPr="00122B97">
          <w:rPr>
            <w:rFonts w:ascii="Arial" w:hAnsi="Arial" w:cs="Arial"/>
            <w:bCs/>
            <w:color w:val="000000" w:themeColor="text1"/>
            <w:lang w:val="es-CO"/>
          </w:rPr>
          <w:t>umboldt</w:t>
        </w:r>
      </w:ins>
      <w:r w:rsidRPr="00122B97">
        <w:rPr>
          <w:rFonts w:ascii="Arial" w:hAnsi="Arial" w:cs="Arial"/>
          <w:bCs/>
          <w:color w:val="000000" w:themeColor="text1"/>
          <w:lang w:val="es-CO"/>
        </w:rPr>
        <w:t>?</w:t>
      </w:r>
    </w:p>
    <w:p w:rsidR="00794419" w:rsidRPr="00122B97" w:rsidRDefault="00794419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794419" w:rsidRPr="00122B97" w:rsidRDefault="0079441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Chile, Perú y Ecuador.</w:t>
      </w:r>
    </w:p>
    <w:p w:rsidR="00794419" w:rsidRPr="00122B97" w:rsidRDefault="0079441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Chile, Perú y Costa Rica.</w:t>
      </w:r>
    </w:p>
    <w:p w:rsidR="00794419" w:rsidRPr="00122B97" w:rsidRDefault="0079441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Argentina, Perú y Ecuador.</w:t>
      </w:r>
    </w:p>
    <w:p w:rsidR="00794419" w:rsidRPr="00122B97" w:rsidRDefault="00794419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Colombia y Panamá.</w:t>
      </w:r>
    </w:p>
    <w:p w:rsidR="00FC1E1A" w:rsidRPr="00122B97" w:rsidRDefault="00FC1E1A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noProof/>
          <w:lang w:val="es-CO" w:eastAsia="es-CO"/>
        </w:rPr>
        <w:drawing>
          <wp:inline distT="0" distB="0" distL="0" distR="0" wp14:anchorId="3CE551A5" wp14:editId="4479FD69">
            <wp:extent cx="912729" cy="1221940"/>
            <wp:effectExtent l="0" t="0" r="0" b="0"/>
            <wp:docPr id="6" name="Imagen 6" descr="http://thumb1.shutterstock.com/display_pic_with_logo/440539/139266098/stock-vector-south-america-highly-detailed-map-all-elements-are-separated-in-editable-layers-clearly-labeled-139266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440539/139266098/stock-vector-south-america-highly-detailed-map-all-elements-are-separated-in-editable-layers-clearly-labeled-1392660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98" cy="12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4FA">
        <w:rPr>
          <w:rFonts w:ascii="Arial" w:hAnsi="Arial" w:cs="Arial"/>
          <w:bCs/>
          <w:color w:val="000000" w:themeColor="text1"/>
        </w:rPr>
        <w:t xml:space="preserve"> </w:t>
      </w:r>
      <w:r w:rsidRPr="00122B97">
        <w:rPr>
          <w:rFonts w:ascii="Arial" w:hAnsi="Arial" w:cs="Arial"/>
          <w:bCs/>
          <w:color w:val="000000" w:themeColor="text1"/>
        </w:rPr>
        <w:t>139266098</w:t>
      </w:r>
    </w:p>
    <w:p w:rsidR="00794419" w:rsidRPr="00122B97" w:rsidRDefault="00FC1E1A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bCs/>
          <w:color w:val="000000" w:themeColor="text1"/>
        </w:rPr>
        <w:t xml:space="preserve"> </w:t>
      </w:r>
      <w:r w:rsidR="003814E3" w:rsidRPr="00122B97">
        <w:rPr>
          <w:rFonts w:ascii="Arial" w:hAnsi="Arial" w:cs="Arial"/>
          <w:bCs/>
          <w:color w:val="000000" w:themeColor="text1"/>
        </w:rPr>
        <w:t>Imagen 6</w:t>
      </w:r>
    </w:p>
    <w:p w:rsidR="00794419" w:rsidRPr="00122B97" w:rsidRDefault="00794419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:rsidR="00A607E8" w:rsidRPr="00122B97" w:rsidRDefault="003814E3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  <w:proofErr w:type="spellStart"/>
      <w:r w:rsidRPr="00122B97">
        <w:rPr>
          <w:rFonts w:ascii="Arial" w:hAnsi="Arial" w:cs="Arial"/>
          <w:b/>
          <w:color w:val="000000" w:themeColor="text1"/>
        </w:rPr>
        <w:t>Pregunta</w:t>
      </w:r>
      <w:proofErr w:type="spellEnd"/>
      <w:r w:rsidRPr="00122B97">
        <w:rPr>
          <w:rFonts w:ascii="Arial" w:hAnsi="Arial" w:cs="Arial"/>
          <w:b/>
          <w:color w:val="000000" w:themeColor="text1"/>
        </w:rPr>
        <w:t xml:space="preserve"> 7</w:t>
      </w:r>
    </w:p>
    <w:p w:rsidR="00A607E8" w:rsidRPr="00122B97" w:rsidRDefault="00A607E8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A607E8" w:rsidRPr="00122B97" w:rsidRDefault="00A607E8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122B97">
        <w:rPr>
          <w:rFonts w:ascii="Arial" w:hAnsi="Arial" w:cs="Arial"/>
          <w:bCs/>
          <w:color w:val="000000" w:themeColor="text1"/>
          <w:lang w:val="es-CO"/>
        </w:rPr>
        <w:lastRenderedPageBreak/>
        <w:t>¿Cuá</w:t>
      </w:r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l crees que </w:t>
      </w:r>
      <w:del w:id="28" w:author="María" w:date="2015-09-15T13:41:00Z">
        <w:r w:rsidR="008B3CDD" w:rsidRPr="00122B97" w:rsidDel="0066745A">
          <w:rPr>
            <w:rFonts w:ascii="Arial" w:hAnsi="Arial" w:cs="Arial"/>
            <w:bCs/>
            <w:color w:val="000000" w:themeColor="text1"/>
            <w:lang w:val="es-CO"/>
          </w:rPr>
          <w:delText xml:space="preserve">sea </w:delText>
        </w:r>
      </w:del>
      <w:ins w:id="29" w:author="María" w:date="2015-09-15T13:41:00Z">
        <w:r w:rsidR="0066745A">
          <w:rPr>
            <w:rFonts w:ascii="Arial" w:hAnsi="Arial" w:cs="Arial"/>
            <w:bCs/>
            <w:color w:val="000000" w:themeColor="text1"/>
            <w:lang w:val="es-CO"/>
          </w:rPr>
          <w:t>es</w:t>
        </w:r>
        <w:bookmarkStart w:id="30" w:name="_GoBack"/>
        <w:bookmarkEnd w:id="30"/>
        <w:r w:rsidR="0066745A" w:rsidRPr="00122B97">
          <w:rPr>
            <w:rFonts w:ascii="Arial" w:hAnsi="Arial" w:cs="Arial"/>
            <w:bCs/>
            <w:color w:val="000000" w:themeColor="text1"/>
            <w:lang w:val="es-CO"/>
          </w:rPr>
          <w:t xml:space="preserve"> </w:t>
        </w:r>
      </w:ins>
      <w:r w:rsidR="008B3CDD" w:rsidRPr="00122B97">
        <w:rPr>
          <w:rFonts w:ascii="Arial" w:hAnsi="Arial" w:cs="Arial"/>
          <w:bCs/>
          <w:color w:val="000000" w:themeColor="text1"/>
          <w:lang w:val="es-CO"/>
        </w:rPr>
        <w:t>una de la</w:t>
      </w:r>
      <w:ins w:id="31" w:author="María" w:date="2015-09-15T13:41:00Z">
        <w:r w:rsidR="0066745A">
          <w:rPr>
            <w:rFonts w:ascii="Arial" w:hAnsi="Arial" w:cs="Arial"/>
            <w:bCs/>
            <w:color w:val="000000" w:themeColor="text1"/>
            <w:lang w:val="es-CO"/>
          </w:rPr>
          <w:t>s</w:t>
        </w:r>
      </w:ins>
      <w:r w:rsidR="008B3CDD" w:rsidRPr="00122B97">
        <w:rPr>
          <w:rFonts w:ascii="Arial" w:hAnsi="Arial" w:cs="Arial"/>
          <w:bCs/>
          <w:color w:val="000000" w:themeColor="text1"/>
          <w:lang w:val="es-CO"/>
        </w:rPr>
        <w:t xml:space="preserve"> principales industrias del Perú</w:t>
      </w:r>
      <w:r w:rsidRPr="00122B97">
        <w:rPr>
          <w:rFonts w:ascii="Arial" w:hAnsi="Arial" w:cs="Arial"/>
          <w:bCs/>
          <w:color w:val="000000" w:themeColor="text1"/>
          <w:lang w:val="es-CO"/>
        </w:rPr>
        <w:t>?</w:t>
      </w:r>
    </w:p>
    <w:p w:rsidR="00A607E8" w:rsidRPr="00122B97" w:rsidRDefault="00A607E8" w:rsidP="00122B97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A607E8" w:rsidRPr="00122B97" w:rsidRDefault="008B3CDD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/>
          <w:color w:val="000000" w:themeColor="text1"/>
          <w:sz w:val="24"/>
          <w:szCs w:val="24"/>
        </w:rPr>
        <w:t>La pesca</w:t>
      </w:r>
    </w:p>
    <w:p w:rsidR="00A607E8" w:rsidRPr="00122B97" w:rsidRDefault="008B3CDD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industria de textiles</w:t>
      </w:r>
      <w:r w:rsidR="00A607E8" w:rsidRPr="00122B97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A607E8" w:rsidRPr="00122B97" w:rsidRDefault="008B3CDD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agricultura.</w:t>
      </w:r>
    </w:p>
    <w:p w:rsidR="00A607E8" w:rsidRPr="00122B97" w:rsidRDefault="008B3CDD" w:rsidP="00122B97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122B97">
        <w:rPr>
          <w:rFonts w:ascii="Arial" w:hAnsi="Arial" w:cs="Arial"/>
          <w:bCs/>
          <w:color w:val="000000" w:themeColor="text1"/>
          <w:sz w:val="24"/>
          <w:szCs w:val="24"/>
        </w:rPr>
        <w:t>La explotación de madera.</w:t>
      </w:r>
    </w:p>
    <w:p w:rsidR="008B3CDD" w:rsidRPr="00122B97" w:rsidRDefault="008B3CDD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:rsidR="00FC1E1A" w:rsidRPr="00122B97" w:rsidRDefault="00FC1E1A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noProof/>
          <w:lang w:val="es-CO" w:eastAsia="es-CO"/>
        </w:rPr>
        <w:drawing>
          <wp:inline distT="0" distB="0" distL="0" distR="0" wp14:anchorId="46F64906" wp14:editId="715C4491">
            <wp:extent cx="881798" cy="1180531"/>
            <wp:effectExtent l="0" t="0" r="0" b="0"/>
            <wp:docPr id="7" name="Imagen 7" descr="http://thumb9.shutterstock.com/display_pic_with_logo/262144/262144,1221388952,2/stock-vector-abstract-vector-color-map-of-peru-country-17375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62144/262144,1221388952,2/stock-vector-abstract-vector-color-map-of-peru-country-1737597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14" cy="11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4FA">
        <w:rPr>
          <w:rFonts w:ascii="Arial" w:hAnsi="Arial" w:cs="Arial"/>
          <w:bCs/>
          <w:color w:val="000000" w:themeColor="text1"/>
        </w:rPr>
        <w:t xml:space="preserve"> </w:t>
      </w:r>
      <w:r w:rsidRPr="00122B97">
        <w:rPr>
          <w:rFonts w:ascii="Arial" w:hAnsi="Arial" w:cs="Arial"/>
          <w:bCs/>
          <w:color w:val="000000" w:themeColor="text1"/>
        </w:rPr>
        <w:t>17375971</w:t>
      </w:r>
    </w:p>
    <w:p w:rsidR="008B3CDD" w:rsidRPr="00122B97" w:rsidRDefault="003814E3" w:rsidP="00122B9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122B97">
        <w:rPr>
          <w:rFonts w:ascii="Arial" w:hAnsi="Arial" w:cs="Arial"/>
          <w:bCs/>
          <w:color w:val="000000" w:themeColor="text1"/>
        </w:rPr>
        <w:t>Imagen 7</w:t>
      </w:r>
    </w:p>
    <w:p w:rsidR="00231BB1" w:rsidRPr="00122B97" w:rsidRDefault="00231BB1" w:rsidP="00122B97">
      <w:pPr>
        <w:spacing w:line="360" w:lineRule="auto"/>
        <w:rPr>
          <w:rFonts w:ascii="Arial" w:hAnsi="Arial" w:cs="Arial"/>
          <w:b/>
          <w:color w:val="000000" w:themeColor="text1"/>
        </w:rPr>
      </w:pPr>
    </w:p>
    <w:sectPr w:rsidR="00231BB1" w:rsidRPr="00122B97" w:rsidSect="00122B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073C"/>
    <w:multiLevelType w:val="hybridMultilevel"/>
    <w:tmpl w:val="1A4C451C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717C1"/>
    <w:multiLevelType w:val="hybridMultilevel"/>
    <w:tmpl w:val="1D4EC3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63B611B9"/>
    <w:multiLevelType w:val="hybridMultilevel"/>
    <w:tmpl w:val="518A8C50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451CC"/>
    <w:multiLevelType w:val="hybridMultilevel"/>
    <w:tmpl w:val="B19AF1C0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17AE8"/>
    <w:rsid w:val="00122B97"/>
    <w:rsid w:val="00126833"/>
    <w:rsid w:val="0015639B"/>
    <w:rsid w:val="00157C62"/>
    <w:rsid w:val="00175A5A"/>
    <w:rsid w:val="00177103"/>
    <w:rsid w:val="00197BD6"/>
    <w:rsid w:val="001A66D3"/>
    <w:rsid w:val="001C5DD9"/>
    <w:rsid w:val="001D05ED"/>
    <w:rsid w:val="00200B18"/>
    <w:rsid w:val="00231BB1"/>
    <w:rsid w:val="00247524"/>
    <w:rsid w:val="002614E2"/>
    <w:rsid w:val="002679C9"/>
    <w:rsid w:val="0027611D"/>
    <w:rsid w:val="002850A1"/>
    <w:rsid w:val="002B5672"/>
    <w:rsid w:val="002F1E23"/>
    <w:rsid w:val="002F2E62"/>
    <w:rsid w:val="00312AE0"/>
    <w:rsid w:val="00325543"/>
    <w:rsid w:val="00355D7D"/>
    <w:rsid w:val="00360DCF"/>
    <w:rsid w:val="003814E3"/>
    <w:rsid w:val="00392D68"/>
    <w:rsid w:val="003B3F0B"/>
    <w:rsid w:val="003D0057"/>
    <w:rsid w:val="004245AF"/>
    <w:rsid w:val="004C1799"/>
    <w:rsid w:val="004C3C55"/>
    <w:rsid w:val="004D25A0"/>
    <w:rsid w:val="004D3717"/>
    <w:rsid w:val="00541C04"/>
    <w:rsid w:val="0057476C"/>
    <w:rsid w:val="00584CA3"/>
    <w:rsid w:val="00585B87"/>
    <w:rsid w:val="005B1B90"/>
    <w:rsid w:val="005B4CAD"/>
    <w:rsid w:val="005F29B7"/>
    <w:rsid w:val="00614FF3"/>
    <w:rsid w:val="00651B12"/>
    <w:rsid w:val="0066745A"/>
    <w:rsid w:val="00670188"/>
    <w:rsid w:val="00692FF7"/>
    <w:rsid w:val="006A0AE7"/>
    <w:rsid w:val="006B041A"/>
    <w:rsid w:val="006C0F8B"/>
    <w:rsid w:val="006C475A"/>
    <w:rsid w:val="006E169C"/>
    <w:rsid w:val="006F4AB4"/>
    <w:rsid w:val="007355AF"/>
    <w:rsid w:val="00782C1B"/>
    <w:rsid w:val="0079108A"/>
    <w:rsid w:val="00794419"/>
    <w:rsid w:val="007A4410"/>
    <w:rsid w:val="00811004"/>
    <w:rsid w:val="008309F5"/>
    <w:rsid w:val="0084467D"/>
    <w:rsid w:val="00845692"/>
    <w:rsid w:val="00874D3B"/>
    <w:rsid w:val="0087649D"/>
    <w:rsid w:val="00876A3F"/>
    <w:rsid w:val="0089524A"/>
    <w:rsid w:val="008B3CDD"/>
    <w:rsid w:val="008B3E74"/>
    <w:rsid w:val="008B6363"/>
    <w:rsid w:val="008C0511"/>
    <w:rsid w:val="008D0A6B"/>
    <w:rsid w:val="00967C1D"/>
    <w:rsid w:val="0097689F"/>
    <w:rsid w:val="00996004"/>
    <w:rsid w:val="00997022"/>
    <w:rsid w:val="009C353D"/>
    <w:rsid w:val="009D55EE"/>
    <w:rsid w:val="009D68CF"/>
    <w:rsid w:val="009E508D"/>
    <w:rsid w:val="00A10E18"/>
    <w:rsid w:val="00A13E69"/>
    <w:rsid w:val="00A21515"/>
    <w:rsid w:val="00A607E8"/>
    <w:rsid w:val="00A66647"/>
    <w:rsid w:val="00A720B8"/>
    <w:rsid w:val="00A73299"/>
    <w:rsid w:val="00A734FA"/>
    <w:rsid w:val="00AC7094"/>
    <w:rsid w:val="00B14DD8"/>
    <w:rsid w:val="00B2054B"/>
    <w:rsid w:val="00B33247"/>
    <w:rsid w:val="00B41F5B"/>
    <w:rsid w:val="00B67DCD"/>
    <w:rsid w:val="00B82A39"/>
    <w:rsid w:val="00BC7AFE"/>
    <w:rsid w:val="00BD0617"/>
    <w:rsid w:val="00C50960"/>
    <w:rsid w:val="00C555EB"/>
    <w:rsid w:val="00C84A41"/>
    <w:rsid w:val="00CC02FB"/>
    <w:rsid w:val="00CC4046"/>
    <w:rsid w:val="00CE271C"/>
    <w:rsid w:val="00CF1CE5"/>
    <w:rsid w:val="00D26C86"/>
    <w:rsid w:val="00D3186D"/>
    <w:rsid w:val="00DB0003"/>
    <w:rsid w:val="00DB237E"/>
    <w:rsid w:val="00E0258C"/>
    <w:rsid w:val="00E217DC"/>
    <w:rsid w:val="00E26490"/>
    <w:rsid w:val="00E407A1"/>
    <w:rsid w:val="00EA618C"/>
    <w:rsid w:val="00EA78E9"/>
    <w:rsid w:val="00EB1145"/>
    <w:rsid w:val="00F01947"/>
    <w:rsid w:val="00FB4C78"/>
    <w:rsid w:val="00FB791E"/>
    <w:rsid w:val="00FC1E1A"/>
    <w:rsid w:val="00FC5E1B"/>
    <w:rsid w:val="00FD1730"/>
    <w:rsid w:val="00FE3C1F"/>
    <w:rsid w:val="00FF50D5"/>
    <w:rsid w:val="00FF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D47DE-905E-4927-BF32-E75E30D1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80</cp:revision>
  <dcterms:created xsi:type="dcterms:W3CDTF">2015-02-21T18:57:00Z</dcterms:created>
  <dcterms:modified xsi:type="dcterms:W3CDTF">2015-09-15T18:41:00Z</dcterms:modified>
</cp:coreProperties>
</file>