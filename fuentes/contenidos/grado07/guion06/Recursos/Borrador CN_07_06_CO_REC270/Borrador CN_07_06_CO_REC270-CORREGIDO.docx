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1E" w:rsidRPr="00711FD0" w:rsidRDefault="004F741E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 xml:space="preserve">Borrador </w:t>
      </w:r>
      <w:proofErr w:type="spellStart"/>
      <w:r w:rsidRPr="00711FD0">
        <w:rPr>
          <w:rFonts w:ascii="Arial" w:hAnsi="Arial" w:cs="Arial"/>
          <w:b/>
          <w:bCs/>
          <w:color w:val="FF0000"/>
          <w:lang w:val="es-CO"/>
        </w:rPr>
        <w:t>CN_06_07_CO_REC270</w:t>
      </w:r>
      <w:proofErr w:type="spellEnd"/>
    </w:p>
    <w:p w:rsidR="004F741E" w:rsidRPr="00711FD0" w:rsidRDefault="004F741E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AB3D50" w:rsidRPr="00711FD0" w:rsidRDefault="00AB3D50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>Banco de actividades: La Tierra y sus movimientos</w:t>
      </w:r>
    </w:p>
    <w:p w:rsidR="00AB3D50" w:rsidRPr="00711FD0" w:rsidRDefault="00AB3D50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 xml:space="preserve">Motor que incluye preguntas de respuesta abierta del tema </w:t>
      </w:r>
      <w:del w:id="0" w:author="María" w:date="2015-09-16T12:29:00Z">
        <w:r w:rsidRPr="00711FD0" w:rsidDel="00711FD0">
          <w:rPr>
            <w:rFonts w:ascii="Arial" w:hAnsi="Arial" w:cs="Arial"/>
            <w:b/>
            <w:bCs/>
            <w:color w:val="FF0000"/>
            <w:lang w:val="es-CO"/>
          </w:rPr>
          <w:delText xml:space="preserve">La </w:delText>
        </w:r>
      </w:del>
      <w:ins w:id="1" w:author="María" w:date="2015-09-16T12:29:00Z">
        <w:r w:rsidR="00711FD0">
          <w:rPr>
            <w:rFonts w:ascii="Arial" w:hAnsi="Arial" w:cs="Arial"/>
            <w:b/>
            <w:bCs/>
            <w:color w:val="FF0000"/>
            <w:lang w:val="es-CO"/>
          </w:rPr>
          <w:t>l</w:t>
        </w:r>
        <w:r w:rsidR="00711FD0" w:rsidRPr="00711FD0">
          <w:rPr>
            <w:rFonts w:ascii="Arial" w:hAnsi="Arial" w:cs="Arial"/>
            <w:b/>
            <w:bCs/>
            <w:color w:val="FF0000"/>
            <w:lang w:val="es-CO"/>
          </w:rPr>
          <w:t xml:space="preserve">a </w:t>
        </w:r>
      </w:ins>
      <w:r w:rsidRPr="00711FD0">
        <w:rPr>
          <w:rFonts w:ascii="Arial" w:hAnsi="Arial" w:cs="Arial"/>
          <w:b/>
          <w:bCs/>
          <w:color w:val="FF0000"/>
          <w:lang w:val="es-CO"/>
        </w:rPr>
        <w:t>Tierra y sus movimientos</w:t>
      </w:r>
      <w:r w:rsidRPr="00711FD0">
        <w:rPr>
          <w:rFonts w:ascii="Arial" w:hAnsi="Arial" w:cs="Arial"/>
          <w:b/>
          <w:bCs/>
          <w:color w:val="FF0000"/>
          <w:lang w:val="es-CO"/>
        </w:rPr>
        <w:tab/>
      </w:r>
    </w:p>
    <w:p w:rsidR="00AB3D50" w:rsidRPr="00711FD0" w:rsidRDefault="00AB3D50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>NUEVO</w:t>
      </w:r>
      <w:r w:rsidRPr="00711FD0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711FD0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711FD0">
        <w:rPr>
          <w:rFonts w:ascii="Arial" w:hAnsi="Arial" w:cs="Arial"/>
          <w:b/>
          <w:bCs/>
          <w:color w:val="FF0000"/>
          <w:lang w:val="es-CO"/>
        </w:rPr>
        <w:t>M101AP</w:t>
      </w:r>
      <w:proofErr w:type="spellEnd"/>
    </w:p>
    <w:p w:rsidR="00FB791E" w:rsidRPr="00711FD0" w:rsidRDefault="00730736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ab/>
      </w:r>
      <w:r w:rsidR="00E33D02" w:rsidRPr="00711FD0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711FD0" w:rsidRDefault="00355D7D" w:rsidP="00711FD0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711FD0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711FD0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711FD0">
        <w:rPr>
          <w:rFonts w:ascii="Arial" w:hAnsi="Arial" w:cs="Arial"/>
          <w:bCs/>
          <w:color w:val="000000" w:themeColor="text1"/>
          <w:lang w:val="es-CO"/>
        </w:rPr>
        <w:t>C</w:t>
      </w:r>
      <w:r w:rsidRPr="00711FD0">
        <w:rPr>
          <w:rFonts w:ascii="Arial" w:hAnsi="Arial" w:cs="Arial"/>
          <w:color w:val="000000" w:themeColor="text1"/>
          <w:lang w:val="es-CO"/>
        </w:rPr>
        <w:t xml:space="preserve">ontesta a las siguientes preguntas relacionadas con </w:t>
      </w:r>
      <w:r w:rsidR="00AB3D50" w:rsidRPr="00711FD0">
        <w:rPr>
          <w:rFonts w:ascii="Arial" w:hAnsi="Arial" w:cs="Arial"/>
          <w:color w:val="000000" w:themeColor="text1"/>
          <w:lang w:val="es-CO"/>
        </w:rPr>
        <w:t>el tema</w:t>
      </w:r>
      <w:ins w:id="2" w:author="María" w:date="2015-09-16T12:30:00Z">
        <w:r w:rsidR="00711FD0">
          <w:rPr>
            <w:rFonts w:ascii="Arial" w:hAnsi="Arial" w:cs="Arial"/>
            <w:color w:val="000000" w:themeColor="text1"/>
            <w:lang w:val="es-CO"/>
          </w:rPr>
          <w:t>:</w:t>
        </w:r>
      </w:ins>
      <w:r w:rsidR="00AB3D50" w:rsidRPr="00711FD0">
        <w:rPr>
          <w:rFonts w:ascii="Arial" w:hAnsi="Arial" w:cs="Arial"/>
          <w:color w:val="000000" w:themeColor="text1"/>
          <w:lang w:val="es-CO"/>
        </w:rPr>
        <w:t xml:space="preserve"> </w:t>
      </w:r>
      <w:del w:id="3" w:author="María" w:date="2015-09-16T12:30:00Z">
        <w:r w:rsidR="00AB3D50" w:rsidRPr="00711FD0" w:rsidDel="00711FD0">
          <w:rPr>
            <w:rFonts w:ascii="Arial" w:hAnsi="Arial" w:cs="Arial"/>
            <w:color w:val="000000" w:themeColor="text1"/>
            <w:lang w:val="es-CO"/>
          </w:rPr>
          <w:delText xml:space="preserve">la </w:delText>
        </w:r>
      </w:del>
      <w:ins w:id="4" w:author="María" w:date="2015-09-16T12:30:00Z">
        <w:r w:rsidR="00711FD0">
          <w:rPr>
            <w:rFonts w:ascii="Arial" w:hAnsi="Arial" w:cs="Arial"/>
            <w:color w:val="000000" w:themeColor="text1"/>
            <w:lang w:val="es-CO"/>
          </w:rPr>
          <w:t>L</w:t>
        </w:r>
        <w:r w:rsidR="00711FD0" w:rsidRPr="00711FD0">
          <w:rPr>
            <w:rFonts w:ascii="Arial" w:hAnsi="Arial" w:cs="Arial"/>
            <w:color w:val="000000" w:themeColor="text1"/>
            <w:lang w:val="es-CO"/>
          </w:rPr>
          <w:t xml:space="preserve">a </w:t>
        </w:r>
      </w:ins>
      <w:r w:rsidR="00AB3D50" w:rsidRPr="00711FD0">
        <w:rPr>
          <w:rFonts w:ascii="Arial" w:hAnsi="Arial" w:cs="Arial"/>
          <w:color w:val="000000" w:themeColor="text1"/>
          <w:lang w:val="es-CO"/>
        </w:rPr>
        <w:t>Tierra y sus movimientos.</w:t>
      </w:r>
    </w:p>
    <w:p w:rsidR="00355D7D" w:rsidRPr="00711FD0" w:rsidRDefault="00355D7D" w:rsidP="00711FD0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083DEF" w:rsidRPr="00711FD0" w:rsidRDefault="009E2895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color w:val="000000" w:themeColor="text1"/>
          <w:sz w:val="24"/>
          <w:szCs w:val="24"/>
        </w:rPr>
        <w:t>¿</w:t>
      </w:r>
      <w:r w:rsidR="00BC4C0C" w:rsidRPr="00711FD0">
        <w:rPr>
          <w:rFonts w:ascii="Arial" w:hAnsi="Arial" w:cs="Arial"/>
          <w:color w:val="000000" w:themeColor="text1"/>
          <w:sz w:val="24"/>
          <w:szCs w:val="24"/>
        </w:rPr>
        <w:t>Qué papel juegan la gravedad y las corrientes de convección en los procesos de formación de nuestro planeta</w:t>
      </w:r>
      <w:r w:rsidR="00D63019" w:rsidRPr="00711FD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083DEF" w:rsidRPr="00711FD0" w:rsidRDefault="00895323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t xml:space="preserve">¿Qué papel jugaron los organismos que aparecen en la imagen, en la conformación de la atmósfera terrestre? </w:t>
      </w:r>
    </w:p>
    <w:p w:rsidR="00895323" w:rsidRPr="00711FD0" w:rsidRDefault="00895323" w:rsidP="00711FD0">
      <w:pPr>
        <w:pStyle w:val="Prrafodelista"/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895323" w:rsidRPr="00711FD0" w:rsidRDefault="00895323" w:rsidP="00711FD0">
      <w:pPr>
        <w:pStyle w:val="Prrafodelista"/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711FD0">
        <w:rPr>
          <w:rFonts w:ascii="Arial" w:eastAsia="Times New Roman" w:hAnsi="Arial" w:cs="Arial"/>
          <w:sz w:val="24"/>
          <w:szCs w:val="24"/>
          <w:lang w:val="es-ES"/>
        </w:rPr>
        <w:t>161296307</w:t>
      </w:r>
    </w:p>
    <w:p w:rsidR="00895323" w:rsidRPr="00711FD0" w:rsidRDefault="00895323" w:rsidP="00711FD0">
      <w:pPr>
        <w:pStyle w:val="Prrafodelista"/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711FD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F660319" wp14:editId="0791C13C">
            <wp:extent cx="1008214" cy="715993"/>
            <wp:effectExtent l="0" t="0" r="0" b="0"/>
            <wp:docPr id="12" name="Imagen 12" descr="http://thumb101.shutterstock.com/display_pic_with_logo/1546622/161296307/stock-photo-stromatolites-in-west-australia-16129630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546622/161296307/stock-photo-stromatolites-in-west-australia-16129630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600" cy="7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4B8" w:rsidRPr="00711FD0">
        <w:rPr>
          <w:rFonts w:ascii="Arial" w:hAnsi="Arial" w:cs="Arial"/>
          <w:sz w:val="24"/>
          <w:szCs w:val="24"/>
        </w:rPr>
        <w:t xml:space="preserve"> </w:t>
      </w:r>
      <w:r w:rsidR="00F674B8" w:rsidRPr="00711FD0">
        <w:rPr>
          <w:rFonts w:ascii="Arial" w:hAnsi="Arial" w:cs="Arial"/>
          <w:color w:val="FF0000"/>
          <w:sz w:val="24"/>
          <w:szCs w:val="24"/>
        </w:rPr>
        <w:t>Figura 1</w:t>
      </w:r>
    </w:p>
    <w:p w:rsidR="00895323" w:rsidRPr="00711FD0" w:rsidRDefault="00895323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895323" w:rsidRPr="00711FD0" w:rsidRDefault="00895323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t>¿Por qué las ondas sísmicas ayudan a los científicos</w:t>
      </w:r>
      <w:del w:id="5" w:author="María" w:date="2015-09-16T12:30:00Z">
        <w:r w:rsidRPr="00711FD0" w:rsidDel="00711FD0">
          <w:rPr>
            <w:rFonts w:ascii="Arial" w:hAnsi="Arial" w:cs="Arial"/>
            <w:sz w:val="24"/>
            <w:szCs w:val="24"/>
          </w:rPr>
          <w:delText>,</w:delText>
        </w:r>
      </w:del>
      <w:r w:rsidRPr="00711FD0">
        <w:rPr>
          <w:rFonts w:ascii="Arial" w:hAnsi="Arial" w:cs="Arial"/>
          <w:sz w:val="24"/>
          <w:szCs w:val="24"/>
        </w:rPr>
        <w:t xml:space="preserve"> en el estudio de las capas que componen la </w:t>
      </w:r>
      <w:del w:id="6" w:author="María" w:date="2015-09-16T12:31:00Z">
        <w:r w:rsidRPr="00711FD0" w:rsidDel="00711FD0">
          <w:rPr>
            <w:rFonts w:ascii="Arial" w:hAnsi="Arial" w:cs="Arial"/>
            <w:sz w:val="24"/>
            <w:szCs w:val="24"/>
          </w:rPr>
          <w:delText xml:space="preserve">geósfera </w:delText>
        </w:r>
      </w:del>
      <w:ins w:id="7" w:author="María" w:date="2015-09-16T12:31:00Z">
        <w:r w:rsidR="00711FD0" w:rsidRPr="00711FD0">
          <w:rPr>
            <w:rFonts w:ascii="Arial" w:hAnsi="Arial" w:cs="Arial"/>
            <w:sz w:val="24"/>
            <w:szCs w:val="24"/>
          </w:rPr>
          <w:t>ge</w:t>
        </w:r>
        <w:r w:rsidR="00711FD0">
          <w:rPr>
            <w:rFonts w:ascii="Arial" w:hAnsi="Arial" w:cs="Arial"/>
            <w:sz w:val="24"/>
            <w:szCs w:val="24"/>
          </w:rPr>
          <w:t>o</w:t>
        </w:r>
        <w:bookmarkStart w:id="8" w:name="_GoBack"/>
        <w:bookmarkEnd w:id="8"/>
        <w:r w:rsidR="00711FD0" w:rsidRPr="00711FD0">
          <w:rPr>
            <w:rFonts w:ascii="Arial" w:hAnsi="Arial" w:cs="Arial"/>
            <w:sz w:val="24"/>
            <w:szCs w:val="24"/>
          </w:rPr>
          <w:t xml:space="preserve">sfera </w:t>
        </w:r>
      </w:ins>
      <w:r w:rsidRPr="00711FD0">
        <w:rPr>
          <w:rFonts w:ascii="Arial" w:hAnsi="Arial" w:cs="Arial"/>
          <w:sz w:val="24"/>
          <w:szCs w:val="24"/>
        </w:rPr>
        <w:t>terrestre? ¿Cuáles son es</w:t>
      </w:r>
      <w:r w:rsidR="001F0ACB" w:rsidRPr="00711FD0">
        <w:rPr>
          <w:rFonts w:ascii="Arial" w:hAnsi="Arial" w:cs="Arial"/>
          <w:sz w:val="24"/>
          <w:szCs w:val="24"/>
        </w:rPr>
        <w:t>t</w:t>
      </w:r>
      <w:r w:rsidRPr="00711FD0">
        <w:rPr>
          <w:rFonts w:ascii="Arial" w:hAnsi="Arial" w:cs="Arial"/>
          <w:sz w:val="24"/>
          <w:szCs w:val="24"/>
        </w:rPr>
        <w:t>as capas?</w:t>
      </w:r>
    </w:p>
    <w:p w:rsidR="00895323" w:rsidRPr="00711FD0" w:rsidRDefault="00895323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  <w:r w:rsidRPr="00711FD0">
        <w:rPr>
          <w:rFonts w:ascii="Arial" w:hAnsi="Arial" w:cs="Arial"/>
          <w:highlight w:val="green"/>
        </w:rPr>
        <w:object w:dxaOrig="421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88.5pt" o:ole="">
            <v:imagedata r:id="rId9" o:title=""/>
          </v:shape>
          <o:OLEObject Type="Embed" ProgID="PBrush" ShapeID="_x0000_i1025" DrawAspect="Content" ObjectID="_1503911850" r:id="rId10"/>
        </w:object>
      </w:r>
      <w:r w:rsidR="00F674B8" w:rsidRPr="00711FD0">
        <w:rPr>
          <w:rFonts w:ascii="Arial" w:hAnsi="Arial" w:cs="Arial"/>
          <w:color w:val="FF0000"/>
          <w:lang w:val="es-CO"/>
        </w:rPr>
        <w:t xml:space="preserve"> Figura 2</w:t>
      </w: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  <w:r w:rsidRPr="00711FD0">
        <w:rPr>
          <w:rFonts w:ascii="Arial" w:eastAsia="Calibri" w:hAnsi="Arial" w:cs="Arial"/>
          <w:color w:val="FF0000"/>
          <w:lang w:val="es-CO"/>
        </w:rPr>
        <w:t>Elaborar una ilustración igual a esta.</w:t>
      </w:r>
      <w:r w:rsidR="00F674B8" w:rsidRPr="00711FD0">
        <w:rPr>
          <w:rFonts w:ascii="Arial" w:eastAsia="Calibri" w:hAnsi="Arial" w:cs="Arial"/>
          <w:color w:val="FF0000"/>
          <w:lang w:val="es-CO"/>
        </w:rPr>
        <w:t xml:space="preserve"> (ya forma parte de otra actividad).</w:t>
      </w: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</w:p>
    <w:p w:rsidR="00F31A1F" w:rsidRPr="00711FD0" w:rsidRDefault="00895323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t xml:space="preserve">¿Por qué los movimientos de subducción de las placas tectónicas </w:t>
      </w:r>
      <w:r w:rsidR="005C40F1" w:rsidRPr="00711FD0">
        <w:rPr>
          <w:rFonts w:ascii="Arial" w:hAnsi="Arial" w:cs="Arial"/>
          <w:sz w:val="24"/>
          <w:szCs w:val="24"/>
        </w:rPr>
        <w:t>son</w:t>
      </w:r>
      <w:r w:rsidRPr="00711FD0">
        <w:rPr>
          <w:rFonts w:ascii="Arial" w:hAnsi="Arial" w:cs="Arial"/>
          <w:sz w:val="24"/>
          <w:szCs w:val="24"/>
        </w:rPr>
        <w:t xml:space="preserve"> importantes en la formación de algunas cordilleras?</w:t>
      </w:r>
    </w:p>
    <w:p w:rsidR="005C40F1" w:rsidRPr="00711FD0" w:rsidRDefault="005C40F1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5C40F1" w:rsidRPr="00711FD0" w:rsidRDefault="005C40F1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t>¿Qué fenómeno se muestra en la imagen</w:t>
      </w:r>
      <w:r w:rsidR="000367A6" w:rsidRPr="00711FD0">
        <w:rPr>
          <w:rFonts w:ascii="Arial" w:hAnsi="Arial" w:cs="Arial"/>
          <w:sz w:val="24"/>
          <w:szCs w:val="24"/>
        </w:rPr>
        <w:t>,</w:t>
      </w:r>
      <w:r w:rsidRPr="00711FD0">
        <w:rPr>
          <w:rFonts w:ascii="Arial" w:hAnsi="Arial" w:cs="Arial"/>
          <w:sz w:val="24"/>
          <w:szCs w:val="24"/>
        </w:rPr>
        <w:t xml:space="preserve"> y qué relación tiene con el movimiento de las placas tectónicas?</w:t>
      </w:r>
    </w:p>
    <w:p w:rsidR="005C40F1" w:rsidRPr="00711FD0" w:rsidRDefault="005C40F1" w:rsidP="00711F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D16B6" w:rsidRPr="00711FD0" w:rsidRDefault="005C40F1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DAEC4AE" wp14:editId="34BC35A8">
            <wp:extent cx="3509798" cy="1323975"/>
            <wp:effectExtent l="0" t="0" r="0" b="0"/>
            <wp:docPr id="52" name="Imagen 22" descr="http://thumb9.shutterstock.com/display_pic_with_logo/569161/569161,1280690212,2/stock-vector-planet-earth-pangaea-laurasia-gondwana-modern-continents-58237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humb9.shutterstock.com/display_pic_with_logo/569161/569161,1280690212,2/stock-vector-planet-earth-pangaea-laurasia-gondwana-modern-continents-582374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02" cy="132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FD0">
        <w:rPr>
          <w:rFonts w:ascii="Arial" w:hAnsi="Arial" w:cs="Arial"/>
          <w:sz w:val="24"/>
          <w:szCs w:val="24"/>
        </w:rPr>
        <w:t xml:space="preserve"> </w:t>
      </w:r>
      <w:r w:rsidR="00F674B8" w:rsidRPr="00711FD0">
        <w:rPr>
          <w:rFonts w:ascii="Arial" w:hAnsi="Arial" w:cs="Arial"/>
          <w:color w:val="FF0000"/>
          <w:sz w:val="24"/>
          <w:szCs w:val="24"/>
        </w:rPr>
        <w:t xml:space="preserve">Figura 3 </w:t>
      </w:r>
      <w:r w:rsidRPr="00711FD0">
        <w:rPr>
          <w:rFonts w:ascii="Arial" w:hAnsi="Arial" w:cs="Arial"/>
          <w:sz w:val="24"/>
          <w:szCs w:val="24"/>
        </w:rPr>
        <w:t>58237432</w:t>
      </w:r>
    </w:p>
    <w:sectPr w:rsidR="00FD16B6" w:rsidRPr="00711FD0" w:rsidSect="00711F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35EF"/>
    <w:multiLevelType w:val="hybridMultilevel"/>
    <w:tmpl w:val="A15AA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00A2"/>
    <w:multiLevelType w:val="hybridMultilevel"/>
    <w:tmpl w:val="4C62B8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90847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367A6"/>
    <w:rsid w:val="00045E09"/>
    <w:rsid w:val="000520F2"/>
    <w:rsid w:val="000611E0"/>
    <w:rsid w:val="00072769"/>
    <w:rsid w:val="00083DEF"/>
    <w:rsid w:val="00086F09"/>
    <w:rsid w:val="000B071B"/>
    <w:rsid w:val="000C2467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1F0ACB"/>
    <w:rsid w:val="00236C8A"/>
    <w:rsid w:val="00247524"/>
    <w:rsid w:val="002614E2"/>
    <w:rsid w:val="00264045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3D65CC"/>
    <w:rsid w:val="004B54A6"/>
    <w:rsid w:val="004C1799"/>
    <w:rsid w:val="004C3C55"/>
    <w:rsid w:val="004D25A0"/>
    <w:rsid w:val="004F741E"/>
    <w:rsid w:val="0053373E"/>
    <w:rsid w:val="00541C04"/>
    <w:rsid w:val="0057476C"/>
    <w:rsid w:val="00584CA3"/>
    <w:rsid w:val="005B16A4"/>
    <w:rsid w:val="005B4CAD"/>
    <w:rsid w:val="005C40F1"/>
    <w:rsid w:val="005D67BB"/>
    <w:rsid w:val="005F29B7"/>
    <w:rsid w:val="00614FF3"/>
    <w:rsid w:val="00670188"/>
    <w:rsid w:val="00692FF7"/>
    <w:rsid w:val="006A0AE7"/>
    <w:rsid w:val="006B041A"/>
    <w:rsid w:val="006B76A2"/>
    <w:rsid w:val="006B7D8B"/>
    <w:rsid w:val="006C0F8B"/>
    <w:rsid w:val="006C475A"/>
    <w:rsid w:val="006E169C"/>
    <w:rsid w:val="00711FD0"/>
    <w:rsid w:val="007126D9"/>
    <w:rsid w:val="00730736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95323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9F1B2B"/>
    <w:rsid w:val="00A10E18"/>
    <w:rsid w:val="00A13E69"/>
    <w:rsid w:val="00A156FE"/>
    <w:rsid w:val="00A21515"/>
    <w:rsid w:val="00A54C89"/>
    <w:rsid w:val="00A66647"/>
    <w:rsid w:val="00A720B8"/>
    <w:rsid w:val="00A73299"/>
    <w:rsid w:val="00AB3D50"/>
    <w:rsid w:val="00AC7094"/>
    <w:rsid w:val="00B14DD8"/>
    <w:rsid w:val="00B2054B"/>
    <w:rsid w:val="00B33247"/>
    <w:rsid w:val="00B41F5B"/>
    <w:rsid w:val="00B67278"/>
    <w:rsid w:val="00B67DCD"/>
    <w:rsid w:val="00B81AAF"/>
    <w:rsid w:val="00B82A39"/>
    <w:rsid w:val="00BC4C0C"/>
    <w:rsid w:val="00BD0617"/>
    <w:rsid w:val="00BF3C50"/>
    <w:rsid w:val="00C50960"/>
    <w:rsid w:val="00C555EB"/>
    <w:rsid w:val="00C84A41"/>
    <w:rsid w:val="00C90362"/>
    <w:rsid w:val="00C92156"/>
    <w:rsid w:val="00C96E78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DC71AC"/>
    <w:rsid w:val="00E0258C"/>
    <w:rsid w:val="00E03F93"/>
    <w:rsid w:val="00E217DC"/>
    <w:rsid w:val="00E26490"/>
    <w:rsid w:val="00E33D02"/>
    <w:rsid w:val="00E43879"/>
    <w:rsid w:val="00E52B46"/>
    <w:rsid w:val="00E658CC"/>
    <w:rsid w:val="00EA41B4"/>
    <w:rsid w:val="00EA618C"/>
    <w:rsid w:val="00EB1145"/>
    <w:rsid w:val="00EB4E64"/>
    <w:rsid w:val="00EE4324"/>
    <w:rsid w:val="00F01947"/>
    <w:rsid w:val="00F31A1F"/>
    <w:rsid w:val="00F570AF"/>
    <w:rsid w:val="00F674B8"/>
    <w:rsid w:val="00FB4C78"/>
    <w:rsid w:val="00FB791E"/>
    <w:rsid w:val="00FC4C7D"/>
    <w:rsid w:val="00FC5E1B"/>
    <w:rsid w:val="00FD16B6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hutterstock.com/subscribe.m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0D61B-1E04-4C0C-BD36-388D9486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33</cp:revision>
  <dcterms:created xsi:type="dcterms:W3CDTF">2015-08-17T21:06:00Z</dcterms:created>
  <dcterms:modified xsi:type="dcterms:W3CDTF">2015-09-16T17:31:00Z</dcterms:modified>
</cp:coreProperties>
</file>