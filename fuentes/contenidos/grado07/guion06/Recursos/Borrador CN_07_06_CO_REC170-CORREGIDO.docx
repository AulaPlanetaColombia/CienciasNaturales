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A3" w:rsidRPr="00E16666" w:rsidRDefault="00F321A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 w:rsidRPr="00E16666">
        <w:rPr>
          <w:rFonts w:ascii="Arial" w:hAnsi="Arial" w:cs="Arial"/>
          <w:b/>
          <w:bCs/>
          <w:color w:val="FF0000"/>
        </w:rPr>
        <w:t>Borrador CN_06_07_CO_REC170</w:t>
      </w:r>
    </w:p>
    <w:p w:rsidR="00F321A3" w:rsidRPr="00E16666" w:rsidRDefault="00F321A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</w:p>
    <w:p w:rsidR="00F321A3" w:rsidRPr="00E16666" w:rsidRDefault="00F321A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 w:rsidRPr="00E16666">
        <w:rPr>
          <w:rFonts w:ascii="Arial" w:hAnsi="Arial" w:cs="Arial"/>
          <w:b/>
          <w:bCs/>
          <w:color w:val="FF0000"/>
        </w:rPr>
        <w:t>La deriva continental</w:t>
      </w:r>
      <w:r w:rsidRPr="00E16666">
        <w:rPr>
          <w:rFonts w:ascii="Arial" w:hAnsi="Arial" w:cs="Arial"/>
          <w:b/>
          <w:bCs/>
          <w:color w:val="FF0000"/>
        </w:rPr>
        <w:tab/>
      </w:r>
    </w:p>
    <w:p w:rsidR="00F321A3" w:rsidRPr="00E16666" w:rsidRDefault="00F321A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 w:rsidRPr="00E16666">
        <w:rPr>
          <w:rFonts w:ascii="Arial" w:hAnsi="Arial" w:cs="Arial"/>
          <w:b/>
          <w:bCs/>
          <w:color w:val="FF0000"/>
        </w:rPr>
        <w:t>Juego del ahorcado en el que se evalúan conocimientos sobre la deriva continental</w:t>
      </w:r>
      <w:r w:rsidRPr="00E16666">
        <w:rPr>
          <w:rFonts w:ascii="Arial" w:hAnsi="Arial" w:cs="Arial"/>
          <w:b/>
          <w:bCs/>
          <w:color w:val="FF0000"/>
        </w:rPr>
        <w:tab/>
      </w:r>
    </w:p>
    <w:p w:rsidR="00F321A3" w:rsidRPr="00E16666" w:rsidRDefault="00F321A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 w:rsidRPr="00E16666">
        <w:rPr>
          <w:rFonts w:ascii="Arial" w:hAnsi="Arial" w:cs="Arial"/>
          <w:b/>
          <w:bCs/>
          <w:color w:val="FF0000"/>
        </w:rPr>
        <w:t>NUEVO INTERACTIVO M14A</w:t>
      </w:r>
    </w:p>
    <w:p w:rsidR="00BB5CBB" w:rsidRPr="00E16666" w:rsidRDefault="00BB5CB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0D26B4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b/>
        </w:rPr>
        <w:t>Enunciado</w:t>
      </w:r>
      <w:r w:rsidRPr="00E16666">
        <w:rPr>
          <w:rFonts w:ascii="Arial" w:hAnsi="Arial" w:cs="Arial"/>
        </w:rPr>
        <w:t>: Encuentra las letras que componen o hacen falta para completar la palabra o frase que responde a la pregunta.</w:t>
      </w:r>
    </w:p>
    <w:p w:rsidR="000D26B4" w:rsidRPr="00E16666" w:rsidRDefault="000D26B4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0D26B4" w:rsidRPr="00E16666" w:rsidRDefault="000D26B4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 xml:space="preserve">Ventana flotante: </w:t>
      </w:r>
    </w:p>
    <w:p w:rsidR="000D26B4" w:rsidRPr="00E16666" w:rsidRDefault="000D26B4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1</w:t>
      </w: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BD3F8D" w:rsidRPr="00E16666" w:rsidRDefault="00BD3F8D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7A5C9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¿Cuál es el nombre del famoso meteorólogo alemán que propuso, en 1912, la hipótesis de la deriva continental?</w:t>
      </w: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9E57F5" w:rsidRPr="00E16666" w:rsidRDefault="009E57F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9E57F5" w:rsidRPr="00E16666" w:rsidRDefault="009E57F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Alfred Wegener</w:t>
      </w: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7A5C9F" w:rsidRPr="00E16666" w:rsidRDefault="007A5C9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Letras visibles, opcional</w:t>
      </w:r>
    </w:p>
    <w:p w:rsidR="007A5C9F" w:rsidRPr="00E16666" w:rsidRDefault="007A5C9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7A5C9F" w:rsidRPr="00E16666" w:rsidRDefault="007A5C9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A _ _ _ _ _</w:t>
      </w:r>
      <w:r w:rsidR="0080232A">
        <w:rPr>
          <w:rFonts w:ascii="Arial" w:hAnsi="Arial" w:cs="Arial"/>
        </w:rPr>
        <w:t xml:space="preserve"> </w:t>
      </w:r>
      <w:r w:rsidRPr="00E16666">
        <w:rPr>
          <w:rFonts w:ascii="Arial" w:hAnsi="Arial" w:cs="Arial"/>
        </w:rPr>
        <w:t>W _ _ _ _ _ r</w:t>
      </w:r>
    </w:p>
    <w:p w:rsidR="007A5C9F" w:rsidRPr="00E16666" w:rsidRDefault="007A5C9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2</w:t>
      </w: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BD3F8D" w:rsidRPr="00E16666" w:rsidRDefault="00BD3F8D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En relación con la forma de sus costas, ¿</w:t>
      </w:r>
      <w:del w:id="0" w:author="María" w:date="2015-09-15T21:22:00Z">
        <w:r w:rsidRPr="00E16666" w:rsidDel="0080232A">
          <w:rPr>
            <w:rFonts w:ascii="Arial" w:hAnsi="Arial" w:cs="Arial"/>
          </w:rPr>
          <w:delText xml:space="preserve">Qué </w:delText>
        </w:r>
      </w:del>
      <w:ins w:id="1" w:author="María" w:date="2015-09-15T21:22:00Z">
        <w:r w:rsidR="0080232A">
          <w:rPr>
            <w:rFonts w:ascii="Arial" w:hAnsi="Arial" w:cs="Arial"/>
          </w:rPr>
          <w:t>q</w:t>
        </w:r>
        <w:r w:rsidR="0080232A" w:rsidRPr="00E16666">
          <w:rPr>
            <w:rFonts w:ascii="Arial" w:hAnsi="Arial" w:cs="Arial"/>
          </w:rPr>
          <w:t xml:space="preserve">ué </w:t>
        </w:r>
      </w:ins>
      <w:r w:rsidRPr="00E16666">
        <w:rPr>
          <w:rFonts w:ascii="Arial" w:hAnsi="Arial" w:cs="Arial"/>
        </w:rPr>
        <w:t xml:space="preserve">continentes inspiraron a Wegener en el planteamiento </w:t>
      </w:r>
      <w:ins w:id="2" w:author="María" w:date="2015-09-15T21:22:00Z">
        <w:r w:rsidR="0080232A">
          <w:rPr>
            <w:rFonts w:ascii="Arial" w:hAnsi="Arial" w:cs="Arial"/>
          </w:rPr>
          <w:t xml:space="preserve">de </w:t>
        </w:r>
      </w:ins>
      <w:r w:rsidRPr="00E16666">
        <w:rPr>
          <w:rFonts w:ascii="Arial" w:hAnsi="Arial" w:cs="Arial"/>
        </w:rPr>
        <w:t>su hipótesis de la deriva continental?</w:t>
      </w:r>
    </w:p>
    <w:p w:rsidR="00EE2493" w:rsidRPr="00E16666" w:rsidRDefault="00EE249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9E57F5" w:rsidRPr="00E16666" w:rsidRDefault="009E57F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9E57F5" w:rsidRPr="00E16666" w:rsidRDefault="009E57F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 xml:space="preserve">Suramérica y </w:t>
      </w:r>
      <w:del w:id="3" w:author="María" w:date="2015-09-15T21:22:00Z">
        <w:r w:rsidRPr="00E16666" w:rsidDel="0080232A">
          <w:rPr>
            <w:rFonts w:ascii="Arial" w:hAnsi="Arial" w:cs="Arial"/>
            <w:highlight w:val="cyan"/>
          </w:rPr>
          <w:delText>Africa</w:delText>
        </w:r>
      </w:del>
      <w:ins w:id="4" w:author="María" w:date="2015-09-15T21:22:00Z">
        <w:r w:rsidR="0080232A">
          <w:rPr>
            <w:rFonts w:ascii="Arial" w:hAnsi="Arial" w:cs="Arial"/>
            <w:highlight w:val="cyan"/>
          </w:rPr>
          <w:t>Á</w:t>
        </w:r>
        <w:r w:rsidR="0080232A" w:rsidRPr="00E16666">
          <w:rPr>
            <w:rFonts w:ascii="Arial" w:hAnsi="Arial" w:cs="Arial"/>
            <w:highlight w:val="cyan"/>
          </w:rPr>
          <w:t>frica</w:t>
        </w:r>
      </w:ins>
    </w:p>
    <w:p w:rsidR="00EE2493" w:rsidRPr="00E16666" w:rsidRDefault="00EE249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Letras visibles, opcional</w:t>
      </w: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9A053B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S _ _ _ _ _ _ _ _ _</w:t>
      </w:r>
      <w:r w:rsidR="0080232A">
        <w:rPr>
          <w:rFonts w:ascii="Arial" w:hAnsi="Arial" w:cs="Arial"/>
        </w:rPr>
        <w:t xml:space="preserve"> </w:t>
      </w:r>
      <w:r w:rsidRPr="00E16666">
        <w:rPr>
          <w:rFonts w:ascii="Arial" w:hAnsi="Arial" w:cs="Arial"/>
        </w:rPr>
        <w:t>y</w:t>
      </w:r>
      <w:r w:rsidR="0080232A">
        <w:rPr>
          <w:rFonts w:ascii="Arial" w:hAnsi="Arial" w:cs="Arial"/>
        </w:rPr>
        <w:t xml:space="preserve"> </w:t>
      </w:r>
      <w:r w:rsidRPr="00E16666">
        <w:rPr>
          <w:rFonts w:ascii="Arial" w:hAnsi="Arial" w:cs="Arial"/>
        </w:rPr>
        <w:t>A _ _ _ _ _ _</w:t>
      </w:r>
    </w:p>
    <w:p w:rsidR="009A053B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3</w:t>
      </w: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355A70" w:rsidRPr="00E16666" w:rsidRDefault="00355A70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355A70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Debido al movimiento de estas placas, los continentes se desplazan a la deriva.</w:t>
      </w: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9E57F5" w:rsidRPr="00E16666" w:rsidRDefault="009E57F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Tectónicas</w:t>
      </w: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355A70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Sin letras visibles</w:t>
      </w:r>
    </w:p>
    <w:p w:rsidR="009A053B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9A053B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 xml:space="preserve">_ _ _ _ _ _ _ _ _ _ </w:t>
      </w:r>
    </w:p>
    <w:p w:rsidR="009A053B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4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8D0D50" w:rsidRPr="00E16666" w:rsidRDefault="008D0D50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3D6D1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¿Cuál es el nombre del primer supercontinente?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3D6D1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Rodinia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3D6D1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 xml:space="preserve">Con </w:t>
      </w:r>
      <w:r w:rsidR="008D0D50" w:rsidRPr="00E16666">
        <w:rPr>
          <w:rFonts w:ascii="Arial" w:hAnsi="Arial" w:cs="Arial"/>
        </w:rPr>
        <w:t>Letras visibles</w:t>
      </w:r>
    </w:p>
    <w:p w:rsidR="003D6D13" w:rsidRPr="00E16666" w:rsidRDefault="003D6D1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3D6D13" w:rsidRPr="00E16666" w:rsidRDefault="003D6D1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R _ _ _ _ _ _</w:t>
      </w: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5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8D0D50" w:rsidRPr="00E16666" w:rsidRDefault="008D0D50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090BE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La actividad fotosintética de estos organismos produjo la mayor parte del oxígeno existente en la atmósfera terrestre.</w:t>
      </w:r>
      <w:r w:rsidR="00A72AF1" w:rsidRPr="00E16666">
        <w:rPr>
          <w:rFonts w:ascii="Arial" w:hAnsi="Arial" w:cs="Arial"/>
        </w:rPr>
        <w:t xml:space="preserve"> ¿Cómo se llaman?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090BE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Estromatolitos</w:t>
      </w:r>
    </w:p>
    <w:p w:rsidR="00090BEF" w:rsidRPr="00E16666" w:rsidRDefault="00090BE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090BE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Con l</w:t>
      </w:r>
      <w:r w:rsidR="008D0D50" w:rsidRPr="00E16666">
        <w:rPr>
          <w:rFonts w:ascii="Arial" w:hAnsi="Arial" w:cs="Arial"/>
          <w:b/>
        </w:rPr>
        <w:t xml:space="preserve">etras visibles, 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090BEF" w:rsidRPr="00E16666" w:rsidRDefault="00090BE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lang w:val="en-US"/>
        </w:rPr>
      </w:pPr>
      <w:r w:rsidRPr="00E16666">
        <w:rPr>
          <w:rFonts w:ascii="Arial" w:hAnsi="Arial" w:cs="Arial"/>
          <w:lang w:val="en-US"/>
        </w:rPr>
        <w:t xml:space="preserve">_ _ t _ _ _ _ t _ _ </w:t>
      </w:r>
      <w:proofErr w:type="spellStart"/>
      <w:r w:rsidRPr="00E16666">
        <w:rPr>
          <w:rFonts w:ascii="Arial" w:hAnsi="Arial" w:cs="Arial"/>
          <w:lang w:val="en-US"/>
        </w:rPr>
        <w:t>i</w:t>
      </w:r>
      <w:proofErr w:type="spellEnd"/>
      <w:r w:rsidRPr="00E16666">
        <w:rPr>
          <w:rFonts w:ascii="Arial" w:hAnsi="Arial" w:cs="Arial"/>
          <w:lang w:val="en-US"/>
        </w:rPr>
        <w:t xml:space="preserve"> _ _ s</w:t>
      </w:r>
    </w:p>
    <w:p w:rsidR="00090BEF" w:rsidRPr="00E16666" w:rsidRDefault="00090BE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lang w:val="en-US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lang w:val="en-US"/>
        </w:rPr>
      </w:pPr>
      <w:r w:rsidRPr="00E16666">
        <w:rPr>
          <w:rFonts w:ascii="Arial" w:hAnsi="Arial" w:cs="Arial"/>
          <w:b/>
          <w:highlight w:val="yellow"/>
          <w:lang w:val="en-US"/>
        </w:rPr>
        <w:t xml:space="preserve">* </w:t>
      </w:r>
      <w:proofErr w:type="spellStart"/>
      <w:r w:rsidRPr="00E16666">
        <w:rPr>
          <w:rFonts w:ascii="Arial" w:hAnsi="Arial" w:cs="Arial"/>
          <w:b/>
          <w:highlight w:val="yellow"/>
          <w:lang w:val="en-US"/>
        </w:rPr>
        <w:t>Pregunta</w:t>
      </w:r>
      <w:proofErr w:type="spellEnd"/>
      <w:r w:rsidRPr="00E16666">
        <w:rPr>
          <w:rFonts w:ascii="Arial" w:hAnsi="Arial" w:cs="Arial"/>
          <w:b/>
          <w:highlight w:val="yellow"/>
          <w:lang w:val="en-US"/>
        </w:rPr>
        <w:t xml:space="preserve"> 6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lang w:val="en-US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8D0D50" w:rsidRPr="00E16666" w:rsidRDefault="008D0D50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 xml:space="preserve">El nombre de este supercontinente quiere decir: “todas </w:t>
      </w:r>
      <w:del w:id="5" w:author="María" w:date="2015-09-15T21:23:00Z">
        <w:r w:rsidRPr="00E16666" w:rsidDel="0080232A">
          <w:rPr>
            <w:rFonts w:ascii="Arial" w:hAnsi="Arial" w:cs="Arial"/>
          </w:rPr>
          <w:delText xml:space="preserve">la </w:delText>
        </w:r>
      </w:del>
      <w:ins w:id="6" w:author="María" w:date="2015-09-15T21:23:00Z">
        <w:r w:rsidR="0080232A" w:rsidRPr="00E16666">
          <w:rPr>
            <w:rFonts w:ascii="Arial" w:hAnsi="Arial" w:cs="Arial"/>
          </w:rPr>
          <w:t>l</w:t>
        </w:r>
        <w:r w:rsidR="0080232A">
          <w:rPr>
            <w:rFonts w:ascii="Arial" w:hAnsi="Arial" w:cs="Arial"/>
          </w:rPr>
          <w:t>as</w:t>
        </w:r>
        <w:r w:rsidR="0080232A" w:rsidRPr="00E16666">
          <w:rPr>
            <w:rFonts w:ascii="Arial" w:hAnsi="Arial" w:cs="Arial"/>
          </w:rPr>
          <w:t xml:space="preserve"> </w:t>
        </w:r>
      </w:ins>
      <w:r w:rsidRPr="00E16666">
        <w:rPr>
          <w:rFonts w:ascii="Arial" w:hAnsi="Arial" w:cs="Arial"/>
        </w:rPr>
        <w:t>tierras</w:t>
      </w:r>
      <w:del w:id="7" w:author="María" w:date="2015-09-15T21:23:00Z">
        <w:r w:rsidRPr="00E16666" w:rsidDel="0080232A">
          <w:rPr>
            <w:rFonts w:ascii="Arial" w:hAnsi="Arial" w:cs="Arial"/>
          </w:rPr>
          <w:delText xml:space="preserve">”. </w:delText>
        </w:r>
      </w:del>
      <w:ins w:id="8" w:author="María" w:date="2015-09-15T21:23:00Z">
        <w:r w:rsidR="0080232A" w:rsidRPr="00E16666">
          <w:rPr>
            <w:rFonts w:ascii="Arial" w:hAnsi="Arial" w:cs="Arial"/>
          </w:rPr>
          <w:t>”</w:t>
        </w:r>
        <w:r w:rsidR="0080232A">
          <w:rPr>
            <w:rFonts w:ascii="Arial" w:hAnsi="Arial" w:cs="Arial"/>
          </w:rPr>
          <w:t>,</w:t>
        </w:r>
        <w:r w:rsidR="0080232A" w:rsidRPr="00E16666">
          <w:rPr>
            <w:rFonts w:ascii="Arial" w:hAnsi="Arial" w:cs="Arial"/>
          </w:rPr>
          <w:t xml:space="preserve"> </w:t>
        </w:r>
      </w:ins>
      <w:r w:rsidRPr="00E16666">
        <w:rPr>
          <w:rFonts w:ascii="Arial" w:hAnsi="Arial" w:cs="Arial"/>
        </w:rPr>
        <w:t>¿</w:t>
      </w:r>
      <w:del w:id="9" w:author="María" w:date="2015-09-15T21:23:00Z">
        <w:r w:rsidRPr="00E16666" w:rsidDel="0080232A">
          <w:rPr>
            <w:rFonts w:ascii="Arial" w:hAnsi="Arial" w:cs="Arial"/>
          </w:rPr>
          <w:delText xml:space="preserve">Cuál </w:delText>
        </w:r>
      </w:del>
      <w:ins w:id="10" w:author="María" w:date="2015-09-15T21:23:00Z">
        <w:r w:rsidR="0080232A">
          <w:rPr>
            <w:rFonts w:ascii="Arial" w:hAnsi="Arial" w:cs="Arial"/>
          </w:rPr>
          <w:t>c</w:t>
        </w:r>
        <w:r w:rsidR="0080232A" w:rsidRPr="00E16666">
          <w:rPr>
            <w:rFonts w:ascii="Arial" w:hAnsi="Arial" w:cs="Arial"/>
          </w:rPr>
          <w:t xml:space="preserve">uál </w:t>
        </w:r>
      </w:ins>
      <w:r w:rsidRPr="00E16666">
        <w:rPr>
          <w:rFonts w:ascii="Arial" w:hAnsi="Arial" w:cs="Arial"/>
        </w:rPr>
        <w:t>es ese nombre?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lastRenderedPageBreak/>
        <w:t>* Palabra o frase (28 caracteres máximo)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Pangea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Sin l</w:t>
      </w:r>
      <w:r w:rsidR="008D0D50" w:rsidRPr="00E16666">
        <w:rPr>
          <w:rFonts w:ascii="Arial" w:hAnsi="Arial" w:cs="Arial"/>
          <w:b/>
        </w:rPr>
        <w:t>etras visibles</w:t>
      </w:r>
    </w:p>
    <w:p w:rsidR="00A72AF1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Cs/>
        </w:rPr>
      </w:pPr>
      <w:r w:rsidRPr="00E16666">
        <w:rPr>
          <w:rFonts w:ascii="Arial" w:hAnsi="Arial" w:cs="Arial"/>
          <w:bCs/>
        </w:rPr>
        <w:t>_ _ _ _ _ _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7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8D0D50" w:rsidRPr="00E16666" w:rsidRDefault="008D0D50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 xml:space="preserve">Nombre de un periodo propio de la época de </w:t>
      </w:r>
      <w:del w:id="11" w:author="María" w:date="2015-09-16T06:57:00Z">
        <w:r w:rsidRPr="00E16666" w:rsidDel="00851293">
          <w:rPr>
            <w:rFonts w:ascii="Arial" w:hAnsi="Arial" w:cs="Arial"/>
          </w:rPr>
          <w:delText xml:space="preserve">Godwana </w:delText>
        </w:r>
      </w:del>
      <w:proofErr w:type="spellStart"/>
      <w:ins w:id="12" w:author="María" w:date="2015-09-16T06:57:00Z">
        <w:r w:rsidR="00851293" w:rsidRPr="00E16666">
          <w:rPr>
            <w:rFonts w:ascii="Arial" w:hAnsi="Arial" w:cs="Arial"/>
          </w:rPr>
          <w:t>Go</w:t>
        </w:r>
        <w:r w:rsidR="00851293">
          <w:rPr>
            <w:rFonts w:ascii="Arial" w:hAnsi="Arial" w:cs="Arial"/>
          </w:rPr>
          <w:t>nd</w:t>
        </w:r>
        <w:r w:rsidR="00851293" w:rsidRPr="00E16666">
          <w:rPr>
            <w:rFonts w:ascii="Arial" w:hAnsi="Arial" w:cs="Arial"/>
          </w:rPr>
          <w:t>wana</w:t>
        </w:r>
        <w:proofErr w:type="spellEnd"/>
        <w:r w:rsidR="00851293" w:rsidRPr="00E16666">
          <w:rPr>
            <w:rFonts w:ascii="Arial" w:hAnsi="Arial" w:cs="Arial"/>
          </w:rPr>
          <w:t xml:space="preserve"> </w:t>
        </w:r>
      </w:ins>
      <w:r w:rsidRPr="00E16666">
        <w:rPr>
          <w:rFonts w:ascii="Arial" w:hAnsi="Arial" w:cs="Arial"/>
        </w:rPr>
        <w:t xml:space="preserve">y </w:t>
      </w:r>
      <w:proofErr w:type="spellStart"/>
      <w:r w:rsidRPr="00E16666">
        <w:rPr>
          <w:rFonts w:ascii="Arial" w:hAnsi="Arial" w:cs="Arial"/>
        </w:rPr>
        <w:t>Laurasia</w:t>
      </w:r>
      <w:proofErr w:type="spellEnd"/>
      <w:r w:rsidRPr="00E16666">
        <w:rPr>
          <w:rFonts w:ascii="Arial" w:hAnsi="Arial" w:cs="Arial"/>
        </w:rPr>
        <w:t>, en el que abundaron los dinosaurios</w:t>
      </w:r>
      <w:del w:id="13" w:author="María" w:date="2015-09-15T21:24:00Z">
        <w:r w:rsidRPr="00E16666" w:rsidDel="0080232A">
          <w:rPr>
            <w:rFonts w:ascii="Arial" w:hAnsi="Arial" w:cs="Arial"/>
          </w:rPr>
          <w:delText xml:space="preserve">; </w:delText>
        </w:r>
      </w:del>
      <w:ins w:id="14" w:author="María" w:date="2015-09-15T21:24:00Z">
        <w:r w:rsidR="0080232A">
          <w:rPr>
            <w:rFonts w:ascii="Arial" w:hAnsi="Arial" w:cs="Arial"/>
          </w:rPr>
          <w:t>,</w:t>
        </w:r>
        <w:r w:rsidR="0080232A" w:rsidRPr="00E16666">
          <w:rPr>
            <w:rFonts w:ascii="Arial" w:hAnsi="Arial" w:cs="Arial"/>
          </w:rPr>
          <w:t xml:space="preserve"> </w:t>
        </w:r>
      </w:ins>
      <w:r w:rsidRPr="00E16666">
        <w:rPr>
          <w:rFonts w:ascii="Arial" w:hAnsi="Arial" w:cs="Arial"/>
        </w:rPr>
        <w:t xml:space="preserve">y que </w:t>
      </w:r>
      <w:del w:id="15" w:author="María" w:date="2015-09-15T21:24:00Z">
        <w:r w:rsidRPr="00E16666" w:rsidDel="0080232A">
          <w:rPr>
            <w:rFonts w:ascii="Arial" w:hAnsi="Arial" w:cs="Arial"/>
          </w:rPr>
          <w:delText xml:space="preserve">además, </w:delText>
        </w:r>
      </w:del>
      <w:r w:rsidRPr="00E16666">
        <w:rPr>
          <w:rFonts w:ascii="Arial" w:hAnsi="Arial" w:cs="Arial"/>
        </w:rPr>
        <w:t>inspiró una película. ¿Cómo se llama este periodo?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Jurásico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Sin l</w:t>
      </w:r>
      <w:r w:rsidR="008D0D50" w:rsidRPr="00E16666">
        <w:rPr>
          <w:rFonts w:ascii="Arial" w:hAnsi="Arial" w:cs="Arial"/>
          <w:b/>
        </w:rPr>
        <w:t xml:space="preserve">etras visibles, opcional 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2F5855" w:rsidRPr="00E16666" w:rsidRDefault="005C4FD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_ _ _ _ _ _ _ _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8</w:t>
      </w: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AA25C1" w:rsidRPr="00E16666" w:rsidRDefault="00AA25C1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AA25C1" w:rsidRPr="00E16666" w:rsidRDefault="00D061A2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6774B9">
        <w:rPr>
          <w:rFonts w:ascii="Arial" w:hAnsi="Arial" w:cs="Arial"/>
        </w:rPr>
        <w:t>De la fragmentación de esta masa continental</w:t>
      </w:r>
      <w:del w:id="16" w:author="María" w:date="2015-09-15T21:24:00Z">
        <w:r w:rsidRPr="006774B9" w:rsidDel="0080232A">
          <w:rPr>
            <w:rFonts w:ascii="Arial" w:hAnsi="Arial" w:cs="Arial"/>
          </w:rPr>
          <w:delText>,</w:delText>
        </w:r>
      </w:del>
      <w:r w:rsidRPr="006774B9">
        <w:rPr>
          <w:rFonts w:ascii="Arial" w:hAnsi="Arial" w:cs="Arial"/>
        </w:rPr>
        <w:t xml:space="preserve"> se originó esta parte del continente americano en la que vivimos los colombianos. ¿Cómo se llama</w:t>
      </w:r>
      <w:ins w:id="17" w:author="María" w:date="2015-09-16T06:43:00Z">
        <w:r w:rsidR="006774B9">
          <w:rPr>
            <w:rFonts w:ascii="Arial" w:hAnsi="Arial" w:cs="Arial"/>
          </w:rPr>
          <w:t>ba</w:t>
        </w:r>
      </w:ins>
      <w:r w:rsidRPr="006774B9">
        <w:rPr>
          <w:rFonts w:ascii="Arial" w:hAnsi="Arial" w:cs="Arial"/>
        </w:rPr>
        <w:t>?</w:t>
      </w: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9E57F5" w:rsidRPr="00E16666" w:rsidRDefault="009E57F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AA25C1" w:rsidRPr="00E16666" w:rsidRDefault="00D061A2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proofErr w:type="spellStart"/>
      <w:r w:rsidRPr="00E16666">
        <w:rPr>
          <w:rFonts w:ascii="Arial" w:hAnsi="Arial" w:cs="Arial"/>
          <w:highlight w:val="cyan"/>
        </w:rPr>
        <w:t>Gond</w:t>
      </w:r>
      <w:bookmarkStart w:id="18" w:name="_GoBack"/>
      <w:r w:rsidRPr="00E16666">
        <w:rPr>
          <w:rFonts w:ascii="Arial" w:hAnsi="Arial" w:cs="Arial"/>
          <w:highlight w:val="cyan"/>
        </w:rPr>
        <w:t>wana</w:t>
      </w:r>
      <w:bookmarkEnd w:id="18"/>
      <w:proofErr w:type="spellEnd"/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AA25C1" w:rsidRPr="00E16666" w:rsidRDefault="00D061A2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Con l</w:t>
      </w:r>
      <w:r w:rsidR="00AA25C1" w:rsidRPr="00E16666">
        <w:rPr>
          <w:rFonts w:ascii="Arial" w:hAnsi="Arial" w:cs="Arial"/>
          <w:b/>
        </w:rPr>
        <w:t xml:space="preserve">etras visibles </w:t>
      </w: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D061A2" w:rsidRPr="00E16666" w:rsidRDefault="00D061A2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 xml:space="preserve">_ _ _ _ w _ _ _ </w:t>
      </w:r>
    </w:p>
    <w:p w:rsidR="007731F4" w:rsidRPr="00E16666" w:rsidRDefault="007731F4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sectPr w:rsidR="007731F4" w:rsidRPr="00E16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48"/>
    <w:rsid w:val="00002C76"/>
    <w:rsid w:val="00090BEF"/>
    <w:rsid w:val="000B08A8"/>
    <w:rsid w:val="000D26B4"/>
    <w:rsid w:val="001E0F70"/>
    <w:rsid w:val="002B79FC"/>
    <w:rsid w:val="002C6E9E"/>
    <w:rsid w:val="002F34EE"/>
    <w:rsid w:val="002F5855"/>
    <w:rsid w:val="00355A70"/>
    <w:rsid w:val="0037085D"/>
    <w:rsid w:val="00371B84"/>
    <w:rsid w:val="003D6D13"/>
    <w:rsid w:val="004460B8"/>
    <w:rsid w:val="004907FC"/>
    <w:rsid w:val="004F1654"/>
    <w:rsid w:val="0057483C"/>
    <w:rsid w:val="005C4FD5"/>
    <w:rsid w:val="00651ED0"/>
    <w:rsid w:val="00663BF8"/>
    <w:rsid w:val="006774B9"/>
    <w:rsid w:val="006F1B10"/>
    <w:rsid w:val="00753C3D"/>
    <w:rsid w:val="00770843"/>
    <w:rsid w:val="007731F4"/>
    <w:rsid w:val="007A5C9F"/>
    <w:rsid w:val="007E19BC"/>
    <w:rsid w:val="0080232A"/>
    <w:rsid w:val="008407B7"/>
    <w:rsid w:val="00851293"/>
    <w:rsid w:val="008D0D50"/>
    <w:rsid w:val="009831C0"/>
    <w:rsid w:val="009A053B"/>
    <w:rsid w:val="009D18F0"/>
    <w:rsid w:val="009E57F5"/>
    <w:rsid w:val="009E79EA"/>
    <w:rsid w:val="00A503E1"/>
    <w:rsid w:val="00A72AF1"/>
    <w:rsid w:val="00A77048"/>
    <w:rsid w:val="00AA25C1"/>
    <w:rsid w:val="00B06380"/>
    <w:rsid w:val="00B125BF"/>
    <w:rsid w:val="00B14FFA"/>
    <w:rsid w:val="00B45744"/>
    <w:rsid w:val="00BB5CBB"/>
    <w:rsid w:val="00BD3F8D"/>
    <w:rsid w:val="00C54C3F"/>
    <w:rsid w:val="00D061A2"/>
    <w:rsid w:val="00D2692F"/>
    <w:rsid w:val="00DE5A9B"/>
    <w:rsid w:val="00E16666"/>
    <w:rsid w:val="00E544B9"/>
    <w:rsid w:val="00EE2493"/>
    <w:rsid w:val="00F01BB8"/>
    <w:rsid w:val="00F321A3"/>
    <w:rsid w:val="00F54E48"/>
    <w:rsid w:val="00F97349"/>
    <w:rsid w:val="00FD6FF2"/>
    <w:rsid w:val="00FF50B9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rsid w:val="00F54E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232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32A"/>
    <w:rPr>
      <w:rFonts w:ascii="Tahoma" w:eastAsia="Cambri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rsid w:val="00F54E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232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32A"/>
    <w:rPr>
      <w:rFonts w:ascii="Tahoma" w:eastAsia="Cambri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36</cp:revision>
  <dcterms:created xsi:type="dcterms:W3CDTF">2015-07-15T14:11:00Z</dcterms:created>
  <dcterms:modified xsi:type="dcterms:W3CDTF">2015-09-16T11:58:00Z</dcterms:modified>
</cp:coreProperties>
</file>