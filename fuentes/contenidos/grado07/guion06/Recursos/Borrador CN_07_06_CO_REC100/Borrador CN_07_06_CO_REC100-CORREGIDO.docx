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E6427" w14:textId="335FF526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CN_07_06_REC100</w:t>
      </w:r>
    </w:p>
    <w:p w14:paraId="408502C9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71478C5" w14:textId="5138FEB9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Las capas</w:t>
      </w:r>
      <w:r w:rsidR="00AC3022" w:rsidRPr="00215522">
        <w:rPr>
          <w:rFonts w:ascii="Arial" w:hAnsi="Arial" w:cs="Arial"/>
          <w:b/>
          <w:color w:val="FF0000"/>
          <w:lang w:val="es-ES_tradnl"/>
        </w:rPr>
        <w:t xml:space="preserve"> de </w:t>
      </w:r>
      <w:r w:rsidRPr="00215522">
        <w:rPr>
          <w:rFonts w:ascii="Arial" w:hAnsi="Arial" w:cs="Arial"/>
          <w:b/>
          <w:color w:val="FF0000"/>
          <w:lang w:val="es-ES_tradnl"/>
        </w:rPr>
        <w:t>la geósfera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6ECDC3F6" w14:textId="622172C3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Actividad en la que se posicionan etiquetas, de manera ordenada, basada</w:t>
      </w:r>
      <w:ins w:id="0" w:author="María" w:date="2015-09-15T16:36:00Z">
        <w:r w:rsidR="0037581F">
          <w:rPr>
            <w:rFonts w:ascii="Arial" w:hAnsi="Arial" w:cs="Arial"/>
            <w:b/>
            <w:color w:val="FF0000"/>
            <w:lang w:val="es-ES_tradnl"/>
          </w:rPr>
          <w:t>s</w:t>
        </w:r>
      </w:ins>
      <w:r w:rsidRPr="00215522">
        <w:rPr>
          <w:rFonts w:ascii="Arial" w:hAnsi="Arial" w:cs="Arial"/>
          <w:b/>
          <w:color w:val="FF0000"/>
          <w:lang w:val="es-ES_tradnl"/>
        </w:rPr>
        <w:t xml:space="preserve"> en una imagen de las capas que componen la geosfera 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4FE5D7B2" w14:textId="66E3B3F8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NUEVO</w:t>
      </w:r>
      <w:r w:rsidRPr="00215522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215522">
        <w:rPr>
          <w:rFonts w:ascii="Arial" w:hAnsi="Arial" w:cs="Arial"/>
          <w:b/>
          <w:color w:val="FF0000"/>
          <w:lang w:val="es-ES_tradnl"/>
        </w:rPr>
        <w:tab/>
        <w:t>M9B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3F90B91B" w14:textId="77777777" w:rsidR="0051508A" w:rsidRPr="00215522" w:rsidRDefault="0051508A" w:rsidP="0021552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14:paraId="26194C22" w14:textId="27E75D63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Título: </w:t>
      </w:r>
      <w:r w:rsidRPr="00215522">
        <w:rPr>
          <w:rFonts w:ascii="Arial" w:hAnsi="Arial" w:cs="Arial"/>
          <w:bCs/>
          <w:color w:val="000000" w:themeColor="text1"/>
          <w:lang w:val="es-ES_tradnl"/>
        </w:rPr>
        <w:t>Las capas</w:t>
      </w:r>
      <w:r w:rsidR="003A3CF5" w:rsidRPr="00215522">
        <w:rPr>
          <w:rFonts w:ascii="Arial" w:hAnsi="Arial" w:cs="Arial"/>
          <w:bCs/>
          <w:color w:val="000000" w:themeColor="text1"/>
          <w:lang w:val="es-ES_tradnl"/>
        </w:rPr>
        <w:t xml:space="preserve"> de</w:t>
      </w:r>
      <w:r w:rsidRPr="00215522">
        <w:rPr>
          <w:rFonts w:ascii="Arial" w:hAnsi="Arial" w:cs="Arial"/>
          <w:bCs/>
          <w:color w:val="000000" w:themeColor="text1"/>
          <w:lang w:val="es-ES_tradnl"/>
        </w:rPr>
        <w:t xml:space="preserve"> la </w:t>
      </w:r>
      <w:del w:id="1" w:author="María" w:date="2015-09-15T16:37:00Z">
        <w:r w:rsidRPr="00215522" w:rsidDel="0037581F">
          <w:rPr>
            <w:rFonts w:ascii="Arial" w:hAnsi="Arial" w:cs="Arial"/>
            <w:bCs/>
            <w:color w:val="000000" w:themeColor="text1"/>
            <w:lang w:val="es-ES_tradnl"/>
          </w:rPr>
          <w:delText>geósfera</w:delText>
        </w:r>
      </w:del>
      <w:proofErr w:type="spellStart"/>
      <w:ins w:id="2" w:author="María" w:date="2015-09-15T16:37:00Z">
        <w:r w:rsidR="0037581F" w:rsidRPr="00215522">
          <w:rPr>
            <w:rFonts w:ascii="Arial" w:hAnsi="Arial" w:cs="Arial"/>
            <w:bCs/>
            <w:color w:val="000000" w:themeColor="text1"/>
            <w:lang w:val="es-ES_tradnl"/>
          </w:rPr>
          <w:t>ge</w:t>
        </w:r>
        <w:r w:rsidR="0037581F">
          <w:rPr>
            <w:rFonts w:ascii="Arial" w:hAnsi="Arial" w:cs="Arial"/>
            <w:bCs/>
            <w:color w:val="000000" w:themeColor="text1"/>
            <w:lang w:val="es-ES_tradnl"/>
          </w:rPr>
          <w:t>o</w:t>
        </w:r>
        <w:r w:rsidR="0037581F" w:rsidRPr="00215522">
          <w:rPr>
            <w:rFonts w:ascii="Arial" w:hAnsi="Arial" w:cs="Arial"/>
            <w:bCs/>
            <w:color w:val="000000" w:themeColor="text1"/>
            <w:lang w:val="es-ES_tradnl"/>
          </w:rPr>
          <w:t>sfera</w:t>
        </w:r>
      </w:ins>
      <w:proofErr w:type="spellEnd"/>
      <w:r w:rsidRPr="00215522">
        <w:rPr>
          <w:rFonts w:ascii="Arial" w:hAnsi="Arial" w:cs="Arial"/>
          <w:bCs/>
          <w:color w:val="000000" w:themeColor="text1"/>
          <w:lang w:val="es-ES_tradnl"/>
        </w:rPr>
        <w:tab/>
      </w:r>
    </w:p>
    <w:p w14:paraId="2E1A1ACD" w14:textId="5BBE1430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371ABFE2" w14:textId="51F0FA8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Enunciado: </w:t>
      </w:r>
      <w:r w:rsidR="00906401" w:rsidRPr="00215522">
        <w:rPr>
          <w:rFonts w:ascii="Arial" w:hAnsi="Arial" w:cs="Arial"/>
          <w:bCs/>
          <w:lang w:val="es-ES_tradnl"/>
        </w:rPr>
        <w:t xml:space="preserve">La </w:t>
      </w:r>
      <w:del w:id="3" w:author="María" w:date="2015-09-15T16:37:00Z">
        <w:r w:rsidR="00906401" w:rsidRPr="00215522" w:rsidDel="0037581F">
          <w:rPr>
            <w:rFonts w:ascii="Arial" w:hAnsi="Arial" w:cs="Arial"/>
            <w:bCs/>
            <w:lang w:val="es-ES_tradnl"/>
          </w:rPr>
          <w:delText xml:space="preserve">geósfera </w:delText>
        </w:r>
      </w:del>
      <w:ins w:id="4" w:author="María" w:date="2015-09-15T16:37:00Z">
        <w:r w:rsidR="0037581F" w:rsidRPr="00215522">
          <w:rPr>
            <w:rFonts w:ascii="Arial" w:hAnsi="Arial" w:cs="Arial"/>
            <w:bCs/>
            <w:lang w:val="es-ES_tradnl"/>
          </w:rPr>
          <w:t>ge</w:t>
        </w:r>
        <w:r w:rsidR="0037581F">
          <w:rPr>
            <w:rFonts w:ascii="Arial" w:hAnsi="Arial" w:cs="Arial"/>
            <w:bCs/>
            <w:lang w:val="es-ES_tradnl"/>
          </w:rPr>
          <w:t>o</w:t>
        </w:r>
        <w:bookmarkStart w:id="5" w:name="_GoBack"/>
        <w:bookmarkEnd w:id="5"/>
        <w:r w:rsidR="0037581F" w:rsidRPr="00215522">
          <w:rPr>
            <w:rFonts w:ascii="Arial" w:hAnsi="Arial" w:cs="Arial"/>
            <w:bCs/>
            <w:lang w:val="es-ES_tradnl"/>
          </w:rPr>
          <w:t xml:space="preserve">sfera </w:t>
        </w:r>
      </w:ins>
      <w:r w:rsidR="00906401" w:rsidRPr="00215522">
        <w:rPr>
          <w:rFonts w:ascii="Arial" w:hAnsi="Arial" w:cs="Arial"/>
          <w:bCs/>
          <w:lang w:val="es-ES_tradnl"/>
        </w:rPr>
        <w:t>de nuestro planeta está compuesta por seis capas esféricas. Organízala</w:t>
      </w:r>
      <w:r w:rsidR="003A3CF5" w:rsidRPr="00215522">
        <w:rPr>
          <w:rFonts w:ascii="Arial" w:hAnsi="Arial" w:cs="Arial"/>
          <w:bCs/>
          <w:lang w:val="es-ES_tradnl"/>
        </w:rPr>
        <w:t>s</w:t>
      </w:r>
      <w:r w:rsidR="00906401" w:rsidRPr="00215522">
        <w:rPr>
          <w:rFonts w:ascii="Arial" w:hAnsi="Arial" w:cs="Arial"/>
          <w:bCs/>
          <w:lang w:val="es-ES_tradnl"/>
        </w:rPr>
        <w:t xml:space="preserve"> en el orden correcto partiendo del exterior.</w:t>
      </w:r>
    </w:p>
    <w:p w14:paraId="4A09F63D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7B385D45" w14:textId="3ED81A23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Imagen: </w:t>
      </w:r>
    </w:p>
    <w:p w14:paraId="7A078111" w14:textId="77777777" w:rsidR="00906401" w:rsidRPr="00215522" w:rsidRDefault="00906401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0CEF6316" w14:textId="1DF621DB" w:rsidR="00906401" w:rsidRPr="00215522" w:rsidRDefault="00906401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noProof/>
          <w:lang w:val="es-CO" w:eastAsia="es-CO"/>
        </w:rPr>
        <w:drawing>
          <wp:inline distT="0" distB="0" distL="0" distR="0" wp14:anchorId="1B772E95" wp14:editId="4642DBBA">
            <wp:extent cx="1638095" cy="159047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CF5" w:rsidRPr="00215522">
        <w:rPr>
          <w:rFonts w:ascii="Arial" w:hAnsi="Arial" w:cs="Arial"/>
          <w:b/>
          <w:lang w:val="es-ES_tradnl"/>
        </w:rPr>
        <w:t xml:space="preserve">Imagen 1 </w:t>
      </w:r>
      <w:r w:rsidR="003A3CF5" w:rsidRPr="00215522">
        <w:rPr>
          <w:rFonts w:ascii="Arial" w:hAnsi="Arial" w:cs="Arial"/>
          <w:bCs/>
          <w:lang w:val="es-ES_tradnl"/>
        </w:rPr>
        <w:t>Elaborar un ilustración como esta.</w:t>
      </w:r>
    </w:p>
    <w:p w14:paraId="3C5F1B79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523B3AEB" w14:textId="7E159E3D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>Textos asociados</w:t>
      </w:r>
    </w:p>
    <w:p w14:paraId="6555AB9D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22A5A497" w14:textId="0AFA50CF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noProof/>
          <w:lang w:val="es-CO" w:eastAsia="es-CO"/>
        </w:rPr>
        <w:drawing>
          <wp:inline distT="0" distB="0" distL="0" distR="0" wp14:anchorId="3FFAC71A" wp14:editId="12B5093D">
            <wp:extent cx="1780952" cy="12285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C45" w14:textId="77777777" w:rsidR="000719EE" w:rsidRPr="00215522" w:rsidRDefault="000719EE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215522" w:rsidRDefault="009C4689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215522" w:rsidRDefault="007D2825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sectPr w:rsidR="007D2825" w:rsidRPr="00215522" w:rsidSect="002155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BAC"/>
    <w:multiLevelType w:val="hybridMultilevel"/>
    <w:tmpl w:val="7222DF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1552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581F"/>
    <w:rsid w:val="003A3CF5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1508A"/>
    <w:rsid w:val="0052013C"/>
    <w:rsid w:val="005513FA"/>
    <w:rsid w:val="00551D6E"/>
    <w:rsid w:val="00552D7C"/>
    <w:rsid w:val="00584F8B"/>
    <w:rsid w:val="005857C7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0640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022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83C4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B392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55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55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</cp:lastModifiedBy>
  <cp:revision>5</cp:revision>
  <dcterms:created xsi:type="dcterms:W3CDTF">2015-08-26T16:10:00Z</dcterms:created>
  <dcterms:modified xsi:type="dcterms:W3CDTF">2015-09-15T21:37:00Z</dcterms:modified>
</cp:coreProperties>
</file>