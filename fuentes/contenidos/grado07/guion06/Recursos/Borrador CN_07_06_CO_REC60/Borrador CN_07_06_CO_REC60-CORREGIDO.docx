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AA" w:rsidRPr="00F80E03" w:rsidRDefault="002957AA"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CN_07_06_CO_REC60</w:t>
      </w:r>
    </w:p>
    <w:p w:rsidR="0086636C" w:rsidRPr="00F80E03" w:rsidRDefault="0086636C"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Las capas esféricas de la Tierra</w:t>
      </w:r>
      <w:r w:rsidRPr="00F80E03">
        <w:rPr>
          <w:rFonts w:ascii="Arial" w:hAnsi="Arial" w:cs="Arial"/>
          <w:b/>
          <w:bCs/>
          <w:noProof/>
          <w:color w:val="FF0000"/>
          <w:sz w:val="24"/>
          <w:szCs w:val="24"/>
          <w:lang w:eastAsia="es-CO" w:bidi="he-IL"/>
        </w:rPr>
        <w:tab/>
      </w:r>
    </w:p>
    <w:p w:rsidR="0086636C" w:rsidRPr="00F80E03" w:rsidRDefault="0086636C"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Interactivo en el que se muestran y describen las capas esféricas de la Tierra, sus orígenes, formación</w:t>
      </w:r>
      <w:r w:rsidR="00F80E03">
        <w:rPr>
          <w:rFonts w:ascii="Arial" w:hAnsi="Arial" w:cs="Arial"/>
          <w:b/>
          <w:bCs/>
          <w:noProof/>
          <w:color w:val="FF0000"/>
          <w:sz w:val="24"/>
          <w:szCs w:val="24"/>
          <w:lang w:eastAsia="es-CO" w:bidi="he-IL"/>
        </w:rPr>
        <w:t xml:space="preserve"> </w:t>
      </w:r>
      <w:r w:rsidRPr="00F80E03">
        <w:rPr>
          <w:rFonts w:ascii="Arial" w:hAnsi="Arial" w:cs="Arial"/>
          <w:b/>
          <w:bCs/>
          <w:noProof/>
          <w:color w:val="FF0000"/>
          <w:sz w:val="24"/>
          <w:szCs w:val="24"/>
          <w:lang w:eastAsia="es-CO" w:bidi="he-IL"/>
        </w:rPr>
        <w:t>y movimientos</w:t>
      </w:r>
      <w:r w:rsidRPr="00F80E03">
        <w:rPr>
          <w:rFonts w:ascii="Arial" w:hAnsi="Arial" w:cs="Arial"/>
          <w:b/>
          <w:bCs/>
          <w:noProof/>
          <w:color w:val="FF0000"/>
          <w:sz w:val="24"/>
          <w:szCs w:val="24"/>
          <w:lang w:eastAsia="es-CO" w:bidi="he-IL"/>
        </w:rPr>
        <w:tab/>
      </w:r>
    </w:p>
    <w:p w:rsidR="0086636C" w:rsidRPr="00F80E03" w:rsidRDefault="0086636C"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NUEVO</w:t>
      </w:r>
      <w:r w:rsidR="00F80E03">
        <w:rPr>
          <w:rFonts w:ascii="Arial" w:hAnsi="Arial" w:cs="Arial"/>
          <w:b/>
          <w:bCs/>
          <w:noProof/>
          <w:color w:val="FF0000"/>
          <w:sz w:val="24"/>
          <w:szCs w:val="24"/>
          <w:lang w:eastAsia="es-CO" w:bidi="he-IL"/>
        </w:rPr>
        <w:t xml:space="preserve"> </w:t>
      </w:r>
      <w:r w:rsidRPr="00F80E03">
        <w:rPr>
          <w:rFonts w:ascii="Arial" w:hAnsi="Arial" w:cs="Arial"/>
          <w:b/>
          <w:bCs/>
          <w:noProof/>
          <w:color w:val="FF0000"/>
          <w:sz w:val="24"/>
          <w:szCs w:val="24"/>
          <w:lang w:eastAsia="es-CO" w:bidi="he-IL"/>
        </w:rPr>
        <w:tab/>
        <w:t>INTERACTIVO</w:t>
      </w:r>
      <w:r w:rsidRPr="00F80E03">
        <w:rPr>
          <w:rFonts w:ascii="Arial" w:hAnsi="Arial" w:cs="Arial"/>
          <w:b/>
          <w:bCs/>
          <w:noProof/>
          <w:color w:val="FF0000"/>
          <w:sz w:val="24"/>
          <w:szCs w:val="24"/>
          <w:lang w:eastAsia="es-CO" w:bidi="he-IL"/>
        </w:rPr>
        <w:tab/>
      </w:r>
      <w:r w:rsidRPr="00F80E03">
        <w:rPr>
          <w:rFonts w:ascii="Arial" w:hAnsi="Arial" w:cs="Arial"/>
          <w:b/>
          <w:bCs/>
          <w:noProof/>
          <w:color w:val="FF0000"/>
          <w:sz w:val="24"/>
          <w:szCs w:val="24"/>
          <w:lang w:eastAsia="es-CO" w:bidi="he-IL"/>
        </w:rPr>
        <w:tab/>
        <w:t>F8</w:t>
      </w:r>
    </w:p>
    <w:p w:rsidR="00D67AE4" w:rsidRPr="00F80E03" w:rsidRDefault="00D67AE4" w:rsidP="00F80E03">
      <w:pPr>
        <w:pStyle w:val="Prrafodelista"/>
        <w:numPr>
          <w:ilvl w:val="0"/>
          <w:numId w:val="1"/>
        </w:numPr>
        <w:spacing w:line="360" w:lineRule="auto"/>
        <w:rPr>
          <w:rFonts w:ascii="Arial" w:hAnsi="Arial" w:cs="Arial"/>
          <w:noProof/>
          <w:sz w:val="24"/>
          <w:szCs w:val="24"/>
          <w:lang w:eastAsia="es-CO" w:bidi="he-IL"/>
        </w:rPr>
      </w:pPr>
      <w:r w:rsidRPr="00F80E03">
        <w:rPr>
          <w:rFonts w:ascii="Arial" w:hAnsi="Arial" w:cs="Arial"/>
          <w:b/>
          <w:bCs/>
          <w:noProof/>
          <w:sz w:val="24"/>
          <w:szCs w:val="24"/>
          <w:highlight w:val="yellow"/>
          <w:lang w:eastAsia="es-CO" w:bidi="he-IL"/>
        </w:rPr>
        <w:t>Título:</w:t>
      </w:r>
      <w:r w:rsidR="00F80E03">
        <w:rPr>
          <w:rFonts w:ascii="Arial" w:hAnsi="Arial" w:cs="Arial"/>
          <w:noProof/>
          <w:sz w:val="24"/>
          <w:szCs w:val="24"/>
          <w:lang w:eastAsia="es-CO" w:bidi="he-IL"/>
        </w:rPr>
        <w:t xml:space="preserve"> </w:t>
      </w:r>
      <w:r w:rsidR="0086636C" w:rsidRPr="00F80E03">
        <w:rPr>
          <w:rFonts w:ascii="Arial" w:hAnsi="Arial" w:cs="Arial"/>
          <w:noProof/>
          <w:sz w:val="24"/>
          <w:szCs w:val="24"/>
          <w:lang w:eastAsia="es-CO" w:bidi="he-IL"/>
        </w:rPr>
        <w:t>Las capas esféricas de la Tierra</w:t>
      </w:r>
      <w:r w:rsidR="0086636C" w:rsidRPr="00F80E03">
        <w:rPr>
          <w:rFonts w:ascii="Arial" w:hAnsi="Arial" w:cs="Arial"/>
          <w:noProof/>
          <w:sz w:val="24"/>
          <w:szCs w:val="24"/>
          <w:lang w:eastAsia="es-CO" w:bidi="he-IL"/>
        </w:rPr>
        <w:tab/>
      </w:r>
    </w:p>
    <w:p w:rsidR="0086636C" w:rsidRPr="00F80E03" w:rsidRDefault="0086636C" w:rsidP="00F80E03">
      <w:pPr>
        <w:pStyle w:val="Prrafodelista"/>
        <w:numPr>
          <w:ilvl w:val="0"/>
          <w:numId w:val="1"/>
        </w:numPr>
        <w:spacing w:line="360" w:lineRule="auto"/>
        <w:rPr>
          <w:rFonts w:ascii="Arial" w:hAnsi="Arial" w:cs="Arial"/>
          <w:noProof/>
          <w:sz w:val="24"/>
          <w:szCs w:val="24"/>
          <w:lang w:eastAsia="es-CO" w:bidi="he-IL"/>
        </w:rPr>
      </w:pPr>
      <w:r w:rsidRPr="00F80E03">
        <w:rPr>
          <w:rFonts w:ascii="Arial" w:hAnsi="Arial" w:cs="Arial"/>
          <w:b/>
          <w:bCs/>
          <w:sz w:val="24"/>
          <w:szCs w:val="24"/>
          <w:highlight w:val="yellow"/>
        </w:rPr>
        <w:t>Efecto de transición entre pantallas</w:t>
      </w:r>
      <w:r w:rsidRPr="00F80E03">
        <w:rPr>
          <w:rFonts w:ascii="Arial" w:hAnsi="Arial" w:cs="Arial"/>
          <w:sz w:val="24"/>
          <w:szCs w:val="24"/>
          <w:highlight w:val="yellow"/>
        </w:rPr>
        <w:t>:</w:t>
      </w:r>
      <w:r w:rsidRPr="00F80E03">
        <w:rPr>
          <w:rFonts w:ascii="Arial" w:hAnsi="Arial" w:cs="Arial"/>
          <w:sz w:val="24"/>
          <w:szCs w:val="24"/>
        </w:rPr>
        <w:t xml:space="preserve"> con efecto </w:t>
      </w:r>
      <w:proofErr w:type="spellStart"/>
      <w:r w:rsidRPr="00F80E03">
        <w:rPr>
          <w:rFonts w:ascii="Arial" w:hAnsi="Arial" w:cs="Arial"/>
          <w:sz w:val="24"/>
          <w:szCs w:val="24"/>
        </w:rPr>
        <w:t>fade</w:t>
      </w:r>
      <w:proofErr w:type="spellEnd"/>
      <w:r w:rsidRPr="00F80E03">
        <w:rPr>
          <w:rFonts w:ascii="Arial" w:hAnsi="Arial" w:cs="Arial"/>
          <w:sz w:val="24"/>
          <w:szCs w:val="24"/>
        </w:rPr>
        <w:t xml:space="preserve"> in / </w:t>
      </w:r>
      <w:proofErr w:type="spellStart"/>
      <w:r w:rsidRPr="00F80E03">
        <w:rPr>
          <w:rFonts w:ascii="Arial" w:hAnsi="Arial" w:cs="Arial"/>
          <w:sz w:val="24"/>
          <w:szCs w:val="24"/>
        </w:rPr>
        <w:t>fade</w:t>
      </w:r>
      <w:proofErr w:type="spellEnd"/>
      <w:r w:rsidRPr="00F80E03">
        <w:rPr>
          <w:rFonts w:ascii="Arial" w:hAnsi="Arial" w:cs="Arial"/>
          <w:sz w:val="24"/>
          <w:szCs w:val="24"/>
        </w:rPr>
        <w:t xml:space="preserve"> </w:t>
      </w:r>
      <w:proofErr w:type="spellStart"/>
      <w:r w:rsidRPr="00F80E03">
        <w:rPr>
          <w:rFonts w:ascii="Arial" w:hAnsi="Arial" w:cs="Arial"/>
          <w:sz w:val="24"/>
          <w:szCs w:val="24"/>
        </w:rPr>
        <w:t>out</w:t>
      </w:r>
      <w:proofErr w:type="spellEnd"/>
      <w:r w:rsidRPr="00F80E03">
        <w:rPr>
          <w:rFonts w:ascii="Arial" w:hAnsi="Arial" w:cs="Arial"/>
          <w:sz w:val="24"/>
          <w:szCs w:val="24"/>
        </w:rPr>
        <w:t>.</w:t>
      </w:r>
    </w:p>
    <w:p w:rsidR="00D67AE4" w:rsidRPr="00F80E03" w:rsidRDefault="00D67AE4" w:rsidP="00F80E03">
      <w:pPr>
        <w:pStyle w:val="Prrafodelista"/>
        <w:numPr>
          <w:ilvl w:val="0"/>
          <w:numId w:val="1"/>
        </w:numPr>
        <w:spacing w:line="360" w:lineRule="auto"/>
        <w:rPr>
          <w:rFonts w:ascii="Arial" w:hAnsi="Arial" w:cs="Arial"/>
          <w:b/>
          <w:bCs/>
          <w:noProof/>
          <w:sz w:val="24"/>
          <w:szCs w:val="24"/>
          <w:highlight w:val="yellow"/>
          <w:lang w:eastAsia="es-CO" w:bidi="he-IL"/>
        </w:rPr>
      </w:pPr>
      <w:r w:rsidRPr="00F80E03">
        <w:rPr>
          <w:rFonts w:ascii="Arial" w:hAnsi="Arial" w:cs="Arial"/>
          <w:b/>
          <w:bCs/>
          <w:noProof/>
          <w:sz w:val="24"/>
          <w:szCs w:val="24"/>
          <w:highlight w:val="yellow"/>
          <w:lang w:eastAsia="es-CO" w:bidi="he-IL"/>
        </w:rPr>
        <w:t>Imagen Inicio:</w:t>
      </w:r>
    </w:p>
    <w:p w:rsidR="00D32225" w:rsidRPr="00F80E03" w:rsidRDefault="00A76507" w:rsidP="00F80E03">
      <w:pPr>
        <w:spacing w:line="360" w:lineRule="auto"/>
        <w:rPr>
          <w:rFonts w:ascii="Arial" w:hAnsi="Arial" w:cs="Arial"/>
          <w:sz w:val="24"/>
          <w:szCs w:val="24"/>
        </w:rPr>
      </w:pPr>
      <w:r w:rsidRPr="00F80E03">
        <w:rPr>
          <w:rFonts w:ascii="Arial" w:hAnsi="Arial" w:cs="Arial"/>
          <w:noProof/>
          <w:sz w:val="24"/>
          <w:szCs w:val="24"/>
          <w:lang w:eastAsia="es-CO"/>
        </w:rPr>
        <w:drawing>
          <wp:inline distT="0" distB="0" distL="0" distR="0" wp14:anchorId="12982AA4" wp14:editId="72A89C9B">
            <wp:extent cx="4026258" cy="26740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4500" cy="2679517"/>
                    </a:xfrm>
                    <a:prstGeom prst="rect">
                      <a:avLst/>
                    </a:prstGeom>
                  </pic:spPr>
                </pic:pic>
              </a:graphicData>
            </a:graphic>
          </wp:inline>
        </w:drawing>
      </w:r>
      <w:r w:rsidR="003F4BAF" w:rsidRPr="00F80E03">
        <w:rPr>
          <w:rFonts w:ascii="Arial" w:hAnsi="Arial" w:cs="Arial"/>
          <w:sz w:val="24"/>
          <w:szCs w:val="24"/>
        </w:rPr>
        <w:t xml:space="preserve"> </w:t>
      </w:r>
      <w:r w:rsidR="00D67AE4" w:rsidRPr="00F80E03">
        <w:rPr>
          <w:rFonts w:ascii="Arial" w:hAnsi="Arial" w:cs="Arial"/>
          <w:color w:val="FF0000"/>
          <w:sz w:val="24"/>
          <w:szCs w:val="24"/>
        </w:rPr>
        <w:t xml:space="preserve">Imagen 1 </w:t>
      </w:r>
      <w:r w:rsidR="00D67AE4" w:rsidRPr="00F80E03">
        <w:rPr>
          <w:rFonts w:ascii="Arial" w:hAnsi="Arial" w:cs="Arial"/>
          <w:sz w:val="24"/>
          <w:szCs w:val="24"/>
        </w:rPr>
        <w:t>E</w:t>
      </w:r>
      <w:del w:id="0" w:author="María" w:date="2015-09-15T14:54:00Z">
        <w:r w:rsidR="00D67AE4" w:rsidRPr="00F80E03" w:rsidDel="00F80E03">
          <w:rPr>
            <w:rFonts w:ascii="Arial" w:hAnsi="Arial" w:cs="Arial"/>
            <w:sz w:val="24"/>
            <w:szCs w:val="24"/>
          </w:rPr>
          <w:delText>l e</w:delText>
        </w:r>
      </w:del>
      <w:r w:rsidR="00D67AE4" w:rsidRPr="00F80E03">
        <w:rPr>
          <w:rFonts w:ascii="Arial" w:hAnsi="Arial" w:cs="Arial"/>
          <w:sz w:val="24"/>
          <w:szCs w:val="24"/>
        </w:rPr>
        <w:t>laborar una ilustración como esta. Definir mejor los pájaros que se ven en la “atmósfera”. Dibujar un pe</w:t>
      </w:r>
      <w:r w:rsidR="0086636C" w:rsidRPr="00F80E03">
        <w:rPr>
          <w:rFonts w:ascii="Arial" w:hAnsi="Arial" w:cs="Arial"/>
          <w:sz w:val="24"/>
          <w:szCs w:val="24"/>
        </w:rPr>
        <w:t>z en la hidr</w:t>
      </w:r>
      <w:r w:rsidR="00F80E03">
        <w:rPr>
          <w:rFonts w:ascii="Arial" w:hAnsi="Arial" w:cs="Arial"/>
          <w:sz w:val="24"/>
          <w:szCs w:val="24"/>
        </w:rPr>
        <w:t>o</w:t>
      </w:r>
      <w:r w:rsidR="0086636C" w:rsidRPr="00F80E03">
        <w:rPr>
          <w:rFonts w:ascii="Arial" w:hAnsi="Arial" w:cs="Arial"/>
          <w:sz w:val="24"/>
          <w:szCs w:val="24"/>
        </w:rPr>
        <w:t>sfera.</w:t>
      </w:r>
    </w:p>
    <w:p w:rsidR="0086636C" w:rsidRPr="00F80E03" w:rsidRDefault="0086636C"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1:</w:t>
      </w:r>
      <w:r w:rsidRPr="00F80E03">
        <w:rPr>
          <w:rFonts w:ascii="Arial" w:hAnsi="Arial" w:cs="Arial"/>
          <w:b/>
          <w:bCs/>
          <w:sz w:val="24"/>
          <w:szCs w:val="24"/>
        </w:rPr>
        <w:t xml:space="preserve"> </w:t>
      </w:r>
      <w:r w:rsidRPr="00F80E03">
        <w:rPr>
          <w:rFonts w:ascii="Arial" w:hAnsi="Arial" w:cs="Arial"/>
          <w:sz w:val="24"/>
          <w:szCs w:val="24"/>
        </w:rPr>
        <w:t>La atmósfera</w:t>
      </w:r>
    </w:p>
    <w:p w:rsidR="0086636C" w:rsidRPr="00F80E03" w:rsidRDefault="003F4BAF"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1:</w:t>
      </w:r>
    </w:p>
    <w:p w:rsidR="003F4BAF" w:rsidRPr="00F80E03" w:rsidRDefault="003F4BAF" w:rsidP="00F80E03">
      <w:pPr>
        <w:spacing w:line="360" w:lineRule="auto"/>
        <w:rPr>
          <w:rFonts w:ascii="Arial" w:hAnsi="Arial" w:cs="Arial"/>
          <w:sz w:val="24"/>
          <w:szCs w:val="24"/>
        </w:rPr>
      </w:pPr>
      <w:r w:rsidRPr="00F80E03">
        <w:rPr>
          <w:rFonts w:ascii="Arial" w:hAnsi="Arial" w:cs="Arial"/>
          <w:noProof/>
          <w:sz w:val="24"/>
          <w:szCs w:val="24"/>
          <w:lang w:eastAsia="es-CO"/>
        </w:rPr>
        <w:lastRenderedPageBreak/>
        <w:drawing>
          <wp:inline distT="0" distB="0" distL="0" distR="0" wp14:anchorId="498CEE01" wp14:editId="3E937468">
            <wp:extent cx="2251422" cy="14523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389" cy="1455511"/>
                    </a:xfrm>
                    <a:prstGeom prst="rect">
                      <a:avLst/>
                    </a:prstGeom>
                    <a:noFill/>
                    <a:ln>
                      <a:noFill/>
                    </a:ln>
                  </pic:spPr>
                </pic:pic>
              </a:graphicData>
            </a:graphic>
          </wp:inline>
        </w:drawing>
      </w:r>
      <w:r w:rsidRPr="00F80E03">
        <w:rPr>
          <w:rFonts w:ascii="Arial" w:hAnsi="Arial" w:cs="Arial"/>
          <w:sz w:val="24"/>
          <w:szCs w:val="24"/>
        </w:rPr>
        <w:t xml:space="preserve"> </w:t>
      </w:r>
      <w:r w:rsidRPr="00F80E03">
        <w:rPr>
          <w:rFonts w:ascii="Arial" w:hAnsi="Arial" w:cs="Arial"/>
          <w:color w:val="FF0000"/>
          <w:sz w:val="24"/>
          <w:szCs w:val="24"/>
        </w:rPr>
        <w:t xml:space="preserve">Imagen 2 </w:t>
      </w:r>
      <w:r w:rsidRPr="00F80E03">
        <w:rPr>
          <w:rFonts w:ascii="Arial" w:hAnsi="Arial" w:cs="Arial"/>
          <w:sz w:val="24"/>
          <w:szCs w:val="24"/>
        </w:rPr>
        <w:t>Lo que está encerrado con borde negro, debe aparecer resaltado, los demás atenuado.</w:t>
      </w:r>
    </w:p>
    <w:p w:rsidR="003F4BAF" w:rsidRPr="00F80E03" w:rsidRDefault="003F4BAF"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2:</w:t>
      </w:r>
      <w:r w:rsidRPr="00F80E03">
        <w:rPr>
          <w:rFonts w:ascii="Arial" w:hAnsi="Arial" w:cs="Arial"/>
          <w:b/>
          <w:bCs/>
          <w:sz w:val="24"/>
          <w:szCs w:val="24"/>
        </w:rPr>
        <w:t xml:space="preserve"> </w:t>
      </w:r>
      <w:r w:rsidRPr="00F80E03">
        <w:rPr>
          <w:rFonts w:ascii="Arial" w:hAnsi="Arial" w:cs="Arial"/>
          <w:sz w:val="24"/>
          <w:szCs w:val="24"/>
        </w:rPr>
        <w:t xml:space="preserve">La </w:t>
      </w:r>
      <w:del w:id="1" w:author="María" w:date="2015-09-15T14:55:00Z">
        <w:r w:rsidRPr="00F80E03" w:rsidDel="00F80E03">
          <w:rPr>
            <w:rFonts w:ascii="Arial" w:hAnsi="Arial" w:cs="Arial"/>
            <w:sz w:val="24"/>
            <w:szCs w:val="24"/>
          </w:rPr>
          <w:delText>hidrósfera</w:delText>
        </w:r>
      </w:del>
      <w:ins w:id="2" w:author="María" w:date="2015-09-15T14:55:00Z">
        <w:r w:rsidR="00F80E03" w:rsidRPr="00F80E03">
          <w:rPr>
            <w:rFonts w:ascii="Arial" w:hAnsi="Arial" w:cs="Arial"/>
            <w:sz w:val="24"/>
            <w:szCs w:val="24"/>
          </w:rPr>
          <w:t>hidr</w:t>
        </w:r>
        <w:r w:rsidR="00F80E03">
          <w:rPr>
            <w:rFonts w:ascii="Arial" w:hAnsi="Arial" w:cs="Arial"/>
            <w:sz w:val="24"/>
            <w:szCs w:val="24"/>
          </w:rPr>
          <w:t>o</w:t>
        </w:r>
        <w:r w:rsidR="00F80E03" w:rsidRPr="00F80E03">
          <w:rPr>
            <w:rFonts w:ascii="Arial" w:hAnsi="Arial" w:cs="Arial"/>
            <w:sz w:val="24"/>
            <w:szCs w:val="24"/>
          </w:rPr>
          <w:t>sfera</w:t>
        </w:r>
      </w:ins>
    </w:p>
    <w:p w:rsidR="003F4BAF" w:rsidRPr="00F80E03" w:rsidRDefault="003F4BAF"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2:</w:t>
      </w:r>
    </w:p>
    <w:p w:rsidR="003F4BAF" w:rsidRPr="00F80E03" w:rsidRDefault="00D97BC8" w:rsidP="00F80E03">
      <w:pPr>
        <w:spacing w:line="360" w:lineRule="auto"/>
        <w:rPr>
          <w:rFonts w:ascii="Arial" w:hAnsi="Arial" w:cs="Arial"/>
          <w:sz w:val="24"/>
          <w:szCs w:val="24"/>
        </w:rPr>
      </w:pPr>
      <w:r w:rsidRPr="00F80E03">
        <w:rPr>
          <w:rFonts w:ascii="Arial" w:hAnsi="Arial" w:cs="Arial"/>
          <w:noProof/>
          <w:color w:val="FF0000"/>
          <w:sz w:val="24"/>
          <w:szCs w:val="24"/>
          <w:lang w:eastAsia="es-CO"/>
        </w:rPr>
        <w:drawing>
          <wp:inline distT="0" distB="0" distL="0" distR="0" wp14:anchorId="39E57DAB" wp14:editId="3412D254">
            <wp:extent cx="2266790" cy="1482691"/>
            <wp:effectExtent l="0" t="0" r="63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863" cy="1488625"/>
                    </a:xfrm>
                    <a:prstGeom prst="rect">
                      <a:avLst/>
                    </a:prstGeom>
                    <a:noFill/>
                    <a:ln>
                      <a:noFill/>
                    </a:ln>
                  </pic:spPr>
                </pic:pic>
              </a:graphicData>
            </a:graphic>
          </wp:inline>
        </w:drawing>
      </w:r>
      <w:r w:rsidR="003F4BAF" w:rsidRPr="00F80E03">
        <w:rPr>
          <w:rFonts w:ascii="Arial" w:hAnsi="Arial" w:cs="Arial"/>
          <w:color w:val="FF0000"/>
          <w:sz w:val="24"/>
          <w:szCs w:val="24"/>
        </w:rPr>
        <w:t xml:space="preserve">Imagen 3 </w:t>
      </w:r>
      <w:r w:rsidR="003F4BAF" w:rsidRPr="00F80E03">
        <w:rPr>
          <w:rFonts w:ascii="Arial" w:hAnsi="Arial" w:cs="Arial"/>
          <w:sz w:val="24"/>
          <w:szCs w:val="24"/>
        </w:rPr>
        <w:t>Lo que está encerrado con borde negro, debe aparecer resaltado, los demás atenuado.</w:t>
      </w:r>
    </w:p>
    <w:p w:rsidR="00D97BC8" w:rsidRPr="00F80E03" w:rsidRDefault="00D97BC8"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3:</w:t>
      </w:r>
      <w:r w:rsidRPr="00F80E03">
        <w:rPr>
          <w:rFonts w:ascii="Arial" w:hAnsi="Arial" w:cs="Arial"/>
          <w:b/>
          <w:bCs/>
          <w:sz w:val="24"/>
          <w:szCs w:val="24"/>
        </w:rPr>
        <w:t xml:space="preserve"> </w:t>
      </w:r>
      <w:r w:rsidRPr="00F80E03">
        <w:rPr>
          <w:rFonts w:ascii="Arial" w:hAnsi="Arial" w:cs="Arial"/>
          <w:sz w:val="24"/>
          <w:szCs w:val="24"/>
        </w:rPr>
        <w:t>La geosfera</w:t>
      </w:r>
    </w:p>
    <w:p w:rsidR="00D97BC8" w:rsidRPr="00F80E03" w:rsidRDefault="00D97BC8"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3:</w:t>
      </w:r>
    </w:p>
    <w:p w:rsidR="00D97BC8" w:rsidRPr="00F80E03" w:rsidRDefault="00D97BC8" w:rsidP="00F80E03">
      <w:pPr>
        <w:spacing w:line="360" w:lineRule="auto"/>
        <w:rPr>
          <w:rFonts w:ascii="Arial" w:hAnsi="Arial" w:cs="Arial"/>
          <w:sz w:val="24"/>
          <w:szCs w:val="24"/>
        </w:rPr>
      </w:pPr>
      <w:r w:rsidRPr="00F80E03">
        <w:rPr>
          <w:rFonts w:ascii="Arial" w:hAnsi="Arial" w:cs="Arial"/>
          <w:noProof/>
          <w:sz w:val="24"/>
          <w:szCs w:val="24"/>
          <w:lang w:eastAsia="es-CO"/>
        </w:rPr>
        <w:drawing>
          <wp:inline distT="0" distB="0" distL="0" distR="0" wp14:anchorId="511BA5C0" wp14:editId="2CB28A4C">
            <wp:extent cx="2220685" cy="1424208"/>
            <wp:effectExtent l="0" t="0" r="825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501" cy="1430503"/>
                    </a:xfrm>
                    <a:prstGeom prst="rect">
                      <a:avLst/>
                    </a:prstGeom>
                    <a:noFill/>
                    <a:ln>
                      <a:noFill/>
                    </a:ln>
                  </pic:spPr>
                </pic:pic>
              </a:graphicData>
            </a:graphic>
          </wp:inline>
        </w:drawing>
      </w:r>
      <w:r w:rsidRPr="00F80E03">
        <w:rPr>
          <w:rFonts w:ascii="Arial" w:hAnsi="Arial" w:cs="Arial"/>
          <w:color w:val="FF0000"/>
          <w:sz w:val="24"/>
          <w:szCs w:val="24"/>
        </w:rPr>
        <w:t xml:space="preserve">Imagen 4 </w:t>
      </w:r>
      <w:r w:rsidRPr="00F80E03">
        <w:rPr>
          <w:rFonts w:ascii="Arial" w:hAnsi="Arial" w:cs="Arial"/>
          <w:sz w:val="24"/>
          <w:szCs w:val="24"/>
        </w:rPr>
        <w:t>Lo que está encerrado con borde negro, debe aparecer resaltado, los demás atenuado.</w:t>
      </w:r>
    </w:p>
    <w:p w:rsidR="00D97BC8" w:rsidRPr="00F80E03" w:rsidRDefault="00D97BC8"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4:</w:t>
      </w:r>
      <w:r w:rsidRPr="00F80E03">
        <w:rPr>
          <w:rFonts w:ascii="Arial" w:hAnsi="Arial" w:cs="Arial"/>
          <w:b/>
          <w:bCs/>
          <w:sz w:val="24"/>
          <w:szCs w:val="24"/>
        </w:rPr>
        <w:t xml:space="preserve"> </w:t>
      </w:r>
      <w:r w:rsidRPr="00F80E03">
        <w:rPr>
          <w:rFonts w:ascii="Arial" w:hAnsi="Arial" w:cs="Arial"/>
          <w:sz w:val="24"/>
          <w:szCs w:val="24"/>
        </w:rPr>
        <w:t xml:space="preserve">La </w:t>
      </w:r>
      <w:del w:id="3" w:author="María" w:date="2015-09-15T14:55:00Z">
        <w:r w:rsidR="00733BA5" w:rsidRPr="00F80E03" w:rsidDel="00F80E03">
          <w:rPr>
            <w:rFonts w:ascii="Arial" w:hAnsi="Arial" w:cs="Arial"/>
            <w:sz w:val="24"/>
            <w:szCs w:val="24"/>
          </w:rPr>
          <w:delText>biófera</w:delText>
        </w:r>
      </w:del>
      <w:ins w:id="4" w:author="María" w:date="2015-09-15T14:55:00Z">
        <w:r w:rsidR="00F80E03" w:rsidRPr="00F80E03">
          <w:rPr>
            <w:rFonts w:ascii="Arial" w:hAnsi="Arial" w:cs="Arial"/>
            <w:sz w:val="24"/>
            <w:szCs w:val="24"/>
          </w:rPr>
          <w:t>bi</w:t>
        </w:r>
        <w:r w:rsidR="00F80E03">
          <w:rPr>
            <w:rFonts w:ascii="Arial" w:hAnsi="Arial" w:cs="Arial"/>
            <w:sz w:val="24"/>
            <w:szCs w:val="24"/>
          </w:rPr>
          <w:t>os</w:t>
        </w:r>
        <w:r w:rsidR="00F80E03" w:rsidRPr="00F80E03">
          <w:rPr>
            <w:rFonts w:ascii="Arial" w:hAnsi="Arial" w:cs="Arial"/>
            <w:sz w:val="24"/>
            <w:szCs w:val="24"/>
          </w:rPr>
          <w:t>fera</w:t>
        </w:r>
      </w:ins>
    </w:p>
    <w:p w:rsidR="00D97BC8" w:rsidRPr="00F80E03" w:rsidRDefault="00D97BC8"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4:</w:t>
      </w:r>
    </w:p>
    <w:p w:rsidR="00D97BC8" w:rsidRPr="00F80E03" w:rsidRDefault="00D97BC8" w:rsidP="00F80E03">
      <w:pPr>
        <w:spacing w:line="360" w:lineRule="auto"/>
        <w:rPr>
          <w:rFonts w:ascii="Arial" w:hAnsi="Arial" w:cs="Arial"/>
          <w:sz w:val="24"/>
          <w:szCs w:val="24"/>
        </w:rPr>
      </w:pPr>
      <w:r w:rsidRPr="00F80E03">
        <w:rPr>
          <w:rFonts w:ascii="Arial" w:hAnsi="Arial" w:cs="Arial"/>
          <w:noProof/>
          <w:sz w:val="24"/>
          <w:szCs w:val="24"/>
          <w:lang w:eastAsia="es-CO"/>
        </w:rPr>
        <w:lastRenderedPageBreak/>
        <w:drawing>
          <wp:inline distT="0" distB="0" distL="0" distR="0" wp14:anchorId="58704D64" wp14:editId="6755CF9D">
            <wp:extent cx="2289842" cy="152656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825" cy="1535884"/>
                    </a:xfrm>
                    <a:prstGeom prst="rect">
                      <a:avLst/>
                    </a:prstGeom>
                    <a:noFill/>
                    <a:ln>
                      <a:noFill/>
                    </a:ln>
                  </pic:spPr>
                </pic:pic>
              </a:graphicData>
            </a:graphic>
          </wp:inline>
        </w:drawing>
      </w:r>
      <w:r w:rsidRPr="00F80E03">
        <w:rPr>
          <w:rFonts w:ascii="Arial" w:hAnsi="Arial" w:cs="Arial"/>
          <w:color w:val="FF0000"/>
          <w:sz w:val="24"/>
          <w:szCs w:val="24"/>
        </w:rPr>
        <w:t xml:space="preserve">Imagen 4 </w:t>
      </w:r>
      <w:r w:rsidRPr="00F80E03">
        <w:rPr>
          <w:rFonts w:ascii="Arial" w:hAnsi="Arial" w:cs="Arial"/>
          <w:sz w:val="24"/>
          <w:szCs w:val="24"/>
        </w:rPr>
        <w:t>Lo que está encerrado con borde negro, debe aparecer resaltado, los demás atenuado. (Los árboles, la ballena en la hidr</w:t>
      </w:r>
      <w:ins w:id="5" w:author="María" w:date="2015-09-15T14:55:00Z">
        <w:r w:rsidR="00F80E03">
          <w:rPr>
            <w:rFonts w:ascii="Arial" w:hAnsi="Arial" w:cs="Arial"/>
            <w:sz w:val="24"/>
            <w:szCs w:val="24"/>
          </w:rPr>
          <w:t>o</w:t>
        </w:r>
      </w:ins>
      <w:del w:id="6" w:author="María" w:date="2015-09-15T14:55:00Z">
        <w:r w:rsidRPr="00F80E03" w:rsidDel="00F80E03">
          <w:rPr>
            <w:rFonts w:ascii="Arial" w:hAnsi="Arial" w:cs="Arial"/>
            <w:sz w:val="24"/>
            <w:szCs w:val="24"/>
          </w:rPr>
          <w:delText>ó</w:delText>
        </w:r>
      </w:del>
      <w:r w:rsidRPr="00F80E03">
        <w:rPr>
          <w:rFonts w:ascii="Arial" w:hAnsi="Arial" w:cs="Arial"/>
          <w:sz w:val="24"/>
          <w:szCs w:val="24"/>
        </w:rPr>
        <w:t>sfera, y los pájaros)</w:t>
      </w:r>
    </w:p>
    <w:p w:rsidR="000C3443" w:rsidRPr="00F80E03" w:rsidRDefault="000C3443" w:rsidP="00F80E03">
      <w:pPr>
        <w:pStyle w:val="Normal1"/>
        <w:spacing w:after="0" w:line="360" w:lineRule="auto"/>
        <w:jc w:val="both"/>
        <w:rPr>
          <w:rFonts w:ascii="Arial" w:eastAsia="Arial" w:hAnsi="Arial" w:cs="Arial"/>
          <w:b/>
          <w:sz w:val="24"/>
          <w:szCs w:val="24"/>
        </w:rPr>
      </w:pPr>
    </w:p>
    <w:p w:rsidR="00B039A3" w:rsidRPr="00F80E03" w:rsidRDefault="00B039A3" w:rsidP="00F80E03">
      <w:pPr>
        <w:pStyle w:val="Normal1"/>
        <w:spacing w:after="0" w:line="360" w:lineRule="auto"/>
        <w:jc w:val="both"/>
        <w:rPr>
          <w:rFonts w:ascii="Arial" w:eastAsia="Arial" w:hAnsi="Arial" w:cs="Arial"/>
          <w:b/>
          <w:sz w:val="24"/>
          <w:szCs w:val="24"/>
        </w:rPr>
      </w:pPr>
    </w:p>
    <w:p w:rsidR="00B039A3" w:rsidRPr="00F80E03" w:rsidRDefault="00B039A3" w:rsidP="00F80E03">
      <w:pPr>
        <w:pStyle w:val="Normal1"/>
        <w:spacing w:after="0" w:line="360" w:lineRule="auto"/>
        <w:jc w:val="both"/>
        <w:rPr>
          <w:rFonts w:ascii="Arial" w:eastAsia="Arial" w:hAnsi="Arial" w:cs="Arial"/>
          <w:b/>
          <w:sz w:val="24"/>
          <w:szCs w:val="24"/>
        </w:rPr>
      </w:pPr>
    </w:p>
    <w:p w:rsidR="00B039A3" w:rsidRPr="00F80E03" w:rsidRDefault="00B039A3" w:rsidP="00F80E03">
      <w:pPr>
        <w:pStyle w:val="Normal1"/>
        <w:spacing w:after="0" w:line="360" w:lineRule="auto"/>
        <w:jc w:val="both"/>
        <w:rPr>
          <w:rFonts w:ascii="Arial" w:eastAsia="Arial" w:hAnsi="Arial" w:cs="Arial"/>
          <w:b/>
          <w:sz w:val="24"/>
          <w:szCs w:val="24"/>
        </w:rPr>
      </w:pPr>
    </w:p>
    <w:p w:rsidR="00B039A3" w:rsidRPr="00F80E03" w:rsidRDefault="00B039A3" w:rsidP="00F80E03">
      <w:pPr>
        <w:pStyle w:val="Normal1"/>
        <w:spacing w:after="0" w:line="360" w:lineRule="auto"/>
        <w:jc w:val="both"/>
        <w:rPr>
          <w:rFonts w:ascii="Arial" w:eastAsia="Arial" w:hAnsi="Arial" w:cs="Arial"/>
          <w:b/>
          <w:sz w:val="24"/>
          <w:szCs w:val="24"/>
        </w:rPr>
      </w:pP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FICHA DEL PROFESOR</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Objetivo</w:t>
      </w:r>
    </w:p>
    <w:p w:rsidR="004F5964" w:rsidRPr="00F80E03" w:rsidRDefault="004F5964" w:rsidP="00F80E03">
      <w:pPr>
        <w:spacing w:line="360" w:lineRule="auto"/>
        <w:rPr>
          <w:rFonts w:ascii="Arial" w:hAnsi="Arial" w:cs="Arial"/>
          <w:sz w:val="24"/>
          <w:szCs w:val="24"/>
        </w:rPr>
      </w:pPr>
      <w:r w:rsidRPr="00F80E03">
        <w:rPr>
          <w:rFonts w:ascii="Arial" w:hAnsi="Arial" w:cs="Arial"/>
          <w:sz w:val="24"/>
          <w:szCs w:val="24"/>
        </w:rPr>
        <w:t xml:space="preserve">Mostrar y describir las capas </w:t>
      </w:r>
      <w:r w:rsidR="000C3443" w:rsidRPr="00F80E03">
        <w:rPr>
          <w:rFonts w:ascii="Arial" w:hAnsi="Arial" w:cs="Arial"/>
          <w:sz w:val="24"/>
          <w:szCs w:val="24"/>
        </w:rPr>
        <w:t>básicas (</w:t>
      </w:r>
      <w:r w:rsidRPr="00F80E03">
        <w:rPr>
          <w:rFonts w:ascii="Arial" w:hAnsi="Arial" w:cs="Arial"/>
          <w:sz w:val="24"/>
          <w:szCs w:val="24"/>
        </w:rPr>
        <w:t>esféricas</w:t>
      </w:r>
      <w:r w:rsidR="000C3443" w:rsidRPr="00F80E03">
        <w:rPr>
          <w:rFonts w:ascii="Arial" w:hAnsi="Arial" w:cs="Arial"/>
          <w:sz w:val="24"/>
          <w:szCs w:val="24"/>
        </w:rPr>
        <w:t>)</w:t>
      </w:r>
      <w:r w:rsidRPr="00F80E03">
        <w:rPr>
          <w:rFonts w:ascii="Arial" w:hAnsi="Arial" w:cs="Arial"/>
          <w:sz w:val="24"/>
          <w:szCs w:val="24"/>
        </w:rPr>
        <w:t xml:space="preserve"> de la Tierra, sus orígenes, formación y movimientos </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Propuesta</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Antes de la presentación</w:t>
      </w:r>
    </w:p>
    <w:p w:rsidR="000660B2" w:rsidRPr="00F80E03" w:rsidRDefault="000660B2" w:rsidP="00F80E03">
      <w:pPr>
        <w:spacing w:line="360" w:lineRule="auto"/>
        <w:rPr>
          <w:rFonts w:ascii="Arial" w:hAnsi="Arial" w:cs="Arial"/>
          <w:sz w:val="24"/>
          <w:szCs w:val="24"/>
        </w:rPr>
      </w:pPr>
      <w:r w:rsidRPr="00F80E03">
        <w:rPr>
          <w:rFonts w:ascii="Arial" w:hAnsi="Arial" w:cs="Arial"/>
          <w:sz w:val="24"/>
          <w:szCs w:val="24"/>
        </w:rPr>
        <w:t xml:space="preserve">Explore acerca de las ideas previas que tienen sus estudiantes sobre </w:t>
      </w:r>
      <w:r w:rsidR="000C3443" w:rsidRPr="00F80E03">
        <w:rPr>
          <w:rFonts w:ascii="Arial" w:hAnsi="Arial" w:cs="Arial"/>
          <w:sz w:val="24"/>
          <w:szCs w:val="24"/>
        </w:rPr>
        <w:t>las capas básicas (esféricas) de la Tierra</w:t>
      </w:r>
      <w:r w:rsidRPr="00F80E03">
        <w:rPr>
          <w:rFonts w:ascii="Arial" w:hAnsi="Arial" w:cs="Arial"/>
          <w:sz w:val="24"/>
          <w:szCs w:val="24"/>
        </w:rPr>
        <w:t>. Para ello, plantéeles preguntas como las siguientes:</w:t>
      </w:r>
    </w:p>
    <w:p w:rsidR="000C3443" w:rsidRPr="00F80E03" w:rsidRDefault="000C3443"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¿Cuáles son las capas básicas de la Tierra</w:t>
      </w:r>
      <w:r w:rsidR="000660B2" w:rsidRPr="00F80E03">
        <w:rPr>
          <w:rFonts w:ascii="Arial" w:hAnsi="Arial" w:cs="Arial"/>
          <w:sz w:val="24"/>
          <w:szCs w:val="24"/>
        </w:rPr>
        <w:t>?</w:t>
      </w:r>
    </w:p>
    <w:p w:rsidR="000C3443" w:rsidRPr="00F80E03" w:rsidRDefault="000660B2"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w:t>
      </w:r>
      <w:r w:rsidR="000C3443" w:rsidRPr="00F80E03">
        <w:rPr>
          <w:rFonts w:ascii="Arial" w:hAnsi="Arial" w:cs="Arial"/>
          <w:sz w:val="24"/>
          <w:szCs w:val="24"/>
        </w:rPr>
        <w:t>Cómo se originaron estas capas?</w:t>
      </w:r>
    </w:p>
    <w:p w:rsidR="000C3443" w:rsidRPr="00F80E03" w:rsidRDefault="000C3443"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¿Qué características y funcionamiento tienen estas capas</w:t>
      </w:r>
      <w:r w:rsidR="000660B2" w:rsidRPr="00F80E03">
        <w:rPr>
          <w:rFonts w:ascii="Arial" w:hAnsi="Arial" w:cs="Arial"/>
          <w:sz w:val="24"/>
          <w:szCs w:val="24"/>
        </w:rPr>
        <w:t>?</w:t>
      </w:r>
    </w:p>
    <w:p w:rsidR="000660B2" w:rsidRPr="00F80E03" w:rsidRDefault="000C3443"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¿Qué movimientos se presentan en esas capas?</w:t>
      </w:r>
      <w:r w:rsidR="000660B2" w:rsidRPr="00F80E03">
        <w:rPr>
          <w:rFonts w:ascii="Arial" w:hAnsi="Arial" w:cs="Arial"/>
          <w:sz w:val="24"/>
          <w:szCs w:val="24"/>
        </w:rPr>
        <w:t xml:space="preserve"> </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Durante la presentación</w:t>
      </w:r>
    </w:p>
    <w:p w:rsidR="000C3443" w:rsidRPr="00F80E03" w:rsidRDefault="00062E5C" w:rsidP="00F80E03">
      <w:pPr>
        <w:pStyle w:val="Prrafodelista"/>
        <w:numPr>
          <w:ilvl w:val="0"/>
          <w:numId w:val="3"/>
        </w:numPr>
        <w:spacing w:line="360" w:lineRule="auto"/>
        <w:rPr>
          <w:rFonts w:ascii="Arial" w:hAnsi="Arial" w:cs="Arial"/>
          <w:b/>
          <w:bCs/>
          <w:sz w:val="24"/>
          <w:szCs w:val="24"/>
        </w:rPr>
      </w:pPr>
      <w:r w:rsidRPr="00F80E03">
        <w:rPr>
          <w:rFonts w:ascii="Arial" w:hAnsi="Arial" w:cs="Arial"/>
          <w:sz w:val="24"/>
          <w:szCs w:val="24"/>
        </w:rPr>
        <w:lastRenderedPageBreak/>
        <w:t xml:space="preserve">Imagen completa: basado en esta </w:t>
      </w:r>
      <w:r w:rsidR="00311CE8" w:rsidRPr="00F80E03">
        <w:rPr>
          <w:rFonts w:ascii="Arial" w:hAnsi="Arial" w:cs="Arial"/>
          <w:sz w:val="24"/>
          <w:szCs w:val="24"/>
        </w:rPr>
        <w:t>image</w:t>
      </w:r>
      <w:r w:rsidRPr="00F80E03">
        <w:rPr>
          <w:rFonts w:ascii="Arial" w:hAnsi="Arial" w:cs="Arial"/>
          <w:sz w:val="24"/>
          <w:szCs w:val="24"/>
        </w:rPr>
        <w:t>n g</w:t>
      </w:r>
      <w:r w:rsidR="00311CE8" w:rsidRPr="00F80E03">
        <w:rPr>
          <w:rFonts w:ascii="Arial" w:hAnsi="Arial" w:cs="Arial"/>
          <w:sz w:val="24"/>
          <w:szCs w:val="24"/>
        </w:rPr>
        <w:t>enere una discusión</w:t>
      </w:r>
      <w:r w:rsidRPr="00F80E03">
        <w:rPr>
          <w:rFonts w:ascii="Arial" w:hAnsi="Arial" w:cs="Arial"/>
          <w:sz w:val="24"/>
          <w:szCs w:val="24"/>
        </w:rPr>
        <w:t xml:space="preserve"> con sus alumnos para que</w:t>
      </w:r>
      <w:r w:rsidR="00311CE8" w:rsidRPr="00F80E03">
        <w:rPr>
          <w:rFonts w:ascii="Arial" w:hAnsi="Arial" w:cs="Arial"/>
          <w:sz w:val="24"/>
          <w:szCs w:val="24"/>
        </w:rPr>
        <w:t xml:space="preserve"> </w:t>
      </w:r>
      <w:del w:id="7" w:author="María" w:date="2015-09-15T14:56:00Z">
        <w:r w:rsidR="00311CE8" w:rsidRPr="00F80E03" w:rsidDel="00F80E03">
          <w:rPr>
            <w:rFonts w:ascii="Arial" w:hAnsi="Arial" w:cs="Arial"/>
            <w:sz w:val="24"/>
            <w:szCs w:val="24"/>
          </w:rPr>
          <w:delText>lleguen a explicar</w:delText>
        </w:r>
      </w:del>
      <w:ins w:id="8" w:author="María" w:date="2015-09-15T14:57:00Z">
        <w:r w:rsidR="00F80E03">
          <w:rPr>
            <w:rFonts w:ascii="Arial" w:hAnsi="Arial" w:cs="Arial"/>
            <w:sz w:val="24"/>
            <w:szCs w:val="24"/>
          </w:rPr>
          <w:t>puedan explicar</w:t>
        </w:r>
      </w:ins>
      <w:r w:rsidR="00311CE8" w:rsidRPr="00F80E03">
        <w:rPr>
          <w:rFonts w:ascii="Arial" w:hAnsi="Arial" w:cs="Arial"/>
          <w:sz w:val="24"/>
          <w:szCs w:val="24"/>
        </w:rPr>
        <w:t xml:space="preserve"> cuál es el papel de la fuerza de gravedad y la densi</w:t>
      </w:r>
      <w:r w:rsidR="00F3509E" w:rsidRPr="00F80E03">
        <w:rPr>
          <w:rFonts w:ascii="Arial" w:hAnsi="Arial" w:cs="Arial"/>
          <w:sz w:val="24"/>
          <w:szCs w:val="24"/>
        </w:rPr>
        <w:t>dad de los materiales</w:t>
      </w:r>
      <w:r w:rsidR="00CD2A3D" w:rsidRPr="00F80E03">
        <w:rPr>
          <w:rFonts w:ascii="Arial" w:hAnsi="Arial" w:cs="Arial"/>
          <w:sz w:val="24"/>
          <w:szCs w:val="24"/>
        </w:rPr>
        <w:t xml:space="preserve"> en</w:t>
      </w:r>
      <w:r w:rsidR="00311CE8" w:rsidRPr="00F80E03">
        <w:rPr>
          <w:rFonts w:ascii="Arial" w:hAnsi="Arial" w:cs="Arial"/>
          <w:sz w:val="24"/>
          <w:szCs w:val="24"/>
        </w:rPr>
        <w:t xml:space="preserve"> </w:t>
      </w:r>
      <w:r w:rsidR="004506B4" w:rsidRPr="00F80E03">
        <w:rPr>
          <w:rFonts w:ascii="Arial" w:hAnsi="Arial" w:cs="Arial"/>
          <w:sz w:val="24"/>
          <w:szCs w:val="24"/>
        </w:rPr>
        <w:t>la</w:t>
      </w:r>
      <w:r w:rsidRPr="00F80E03">
        <w:rPr>
          <w:rFonts w:ascii="Arial" w:hAnsi="Arial" w:cs="Arial"/>
          <w:sz w:val="24"/>
          <w:szCs w:val="24"/>
        </w:rPr>
        <w:t xml:space="preserve"> conformación </w:t>
      </w:r>
      <w:r w:rsidR="004506B4" w:rsidRPr="00F80E03">
        <w:rPr>
          <w:rFonts w:ascii="Arial" w:hAnsi="Arial" w:cs="Arial"/>
          <w:sz w:val="24"/>
          <w:szCs w:val="24"/>
        </w:rPr>
        <w:t xml:space="preserve">de la Tierra </w:t>
      </w:r>
      <w:r w:rsidRPr="00F80E03">
        <w:rPr>
          <w:rFonts w:ascii="Arial" w:hAnsi="Arial" w:cs="Arial"/>
          <w:sz w:val="24"/>
          <w:szCs w:val="24"/>
        </w:rPr>
        <w:t>por capas.</w:t>
      </w:r>
    </w:p>
    <w:p w:rsidR="00062E5C" w:rsidRPr="00F80E03" w:rsidRDefault="00062E5C"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Primera capa resaltada</w:t>
      </w:r>
      <w:del w:id="9" w:author="María" w:date="2015-09-15T14:57:00Z">
        <w:r w:rsidRPr="00F80E03" w:rsidDel="00F80E03">
          <w:rPr>
            <w:rFonts w:ascii="Arial" w:hAnsi="Arial" w:cs="Arial"/>
            <w:sz w:val="24"/>
            <w:szCs w:val="24"/>
          </w:rPr>
          <w:delText>,</w:delText>
        </w:r>
      </w:del>
      <w:r w:rsidRPr="00F80E03">
        <w:rPr>
          <w:rFonts w:ascii="Arial" w:hAnsi="Arial" w:cs="Arial"/>
          <w:sz w:val="24"/>
          <w:szCs w:val="24"/>
        </w:rPr>
        <w:t xml:space="preserve"> (la atmósfera): explore con sus estudiantes</w:t>
      </w:r>
      <w:del w:id="10" w:author="María" w:date="2015-09-15T14:57:00Z">
        <w:r w:rsidRPr="00F80E03" w:rsidDel="00F80E03">
          <w:rPr>
            <w:rFonts w:ascii="Arial" w:hAnsi="Arial" w:cs="Arial"/>
            <w:sz w:val="24"/>
            <w:szCs w:val="24"/>
          </w:rPr>
          <w:delText>,</w:delText>
        </w:r>
      </w:del>
      <w:r w:rsidRPr="00F80E03">
        <w:rPr>
          <w:rFonts w:ascii="Arial" w:hAnsi="Arial" w:cs="Arial"/>
          <w:sz w:val="24"/>
          <w:szCs w:val="24"/>
        </w:rPr>
        <w:t xml:space="preserve"> de qué gases está compuesta la atmósfera</w:t>
      </w:r>
      <w:del w:id="11" w:author="María" w:date="2015-09-15T14:57:00Z">
        <w:r w:rsidRPr="00F80E03" w:rsidDel="00F80E03">
          <w:rPr>
            <w:rFonts w:ascii="Arial" w:hAnsi="Arial" w:cs="Arial"/>
            <w:sz w:val="24"/>
            <w:szCs w:val="24"/>
          </w:rPr>
          <w:delText>,</w:delText>
        </w:r>
      </w:del>
      <w:r w:rsidRPr="00F80E03">
        <w:rPr>
          <w:rFonts w:ascii="Arial" w:hAnsi="Arial" w:cs="Arial"/>
          <w:sz w:val="24"/>
          <w:szCs w:val="24"/>
        </w:rPr>
        <w:t xml:space="preserve"> y </w:t>
      </w:r>
      <w:del w:id="12" w:author="María" w:date="2015-09-15T14:57:00Z">
        <w:r w:rsidRPr="00F80E03" w:rsidDel="00F80E03">
          <w:rPr>
            <w:rFonts w:ascii="Arial" w:hAnsi="Arial" w:cs="Arial"/>
            <w:sz w:val="24"/>
            <w:szCs w:val="24"/>
          </w:rPr>
          <w:delText xml:space="preserve">que </w:delText>
        </w:r>
      </w:del>
      <w:ins w:id="13" w:author="María" w:date="2015-09-15T14:57:00Z">
        <w:r w:rsidR="00F80E03" w:rsidRPr="00F80E03">
          <w:rPr>
            <w:rFonts w:ascii="Arial" w:hAnsi="Arial" w:cs="Arial"/>
            <w:sz w:val="24"/>
            <w:szCs w:val="24"/>
          </w:rPr>
          <w:t>qu</w:t>
        </w:r>
        <w:r w:rsidR="00F80E03">
          <w:rPr>
            <w:rFonts w:ascii="Arial" w:hAnsi="Arial" w:cs="Arial"/>
            <w:sz w:val="24"/>
            <w:szCs w:val="24"/>
          </w:rPr>
          <w:t>é</w:t>
        </w:r>
        <w:r w:rsidR="00F80E03" w:rsidRPr="00F80E03">
          <w:rPr>
            <w:rFonts w:ascii="Arial" w:hAnsi="Arial" w:cs="Arial"/>
            <w:sz w:val="24"/>
            <w:szCs w:val="24"/>
          </w:rPr>
          <w:t xml:space="preserve"> </w:t>
        </w:r>
      </w:ins>
      <w:r w:rsidRPr="00F80E03">
        <w:rPr>
          <w:rFonts w:ascii="Arial" w:hAnsi="Arial" w:cs="Arial"/>
          <w:sz w:val="24"/>
          <w:szCs w:val="24"/>
        </w:rPr>
        <w:t>sub</w:t>
      </w:r>
      <w:del w:id="14" w:author="María" w:date="2015-09-15T14:57:00Z">
        <w:r w:rsidRPr="00F80E03" w:rsidDel="00F80E03">
          <w:rPr>
            <w:rFonts w:ascii="Arial" w:hAnsi="Arial" w:cs="Arial"/>
            <w:sz w:val="24"/>
            <w:szCs w:val="24"/>
          </w:rPr>
          <w:delText>-</w:delText>
        </w:r>
      </w:del>
      <w:r w:rsidRPr="00F80E03">
        <w:rPr>
          <w:rFonts w:ascii="Arial" w:hAnsi="Arial" w:cs="Arial"/>
          <w:sz w:val="24"/>
          <w:szCs w:val="24"/>
        </w:rPr>
        <w:t>capas la componen. Mencione luego que la atmósfera es dinámica</w:t>
      </w:r>
      <w:r w:rsidR="00F3509E" w:rsidRPr="00F80E03">
        <w:rPr>
          <w:rFonts w:ascii="Arial" w:hAnsi="Arial" w:cs="Arial"/>
          <w:sz w:val="24"/>
          <w:szCs w:val="24"/>
        </w:rPr>
        <w:t>;</w:t>
      </w:r>
      <w:r w:rsidR="00BE46DF" w:rsidRPr="00F80E03">
        <w:rPr>
          <w:rFonts w:ascii="Arial" w:hAnsi="Arial" w:cs="Arial"/>
          <w:sz w:val="24"/>
          <w:szCs w:val="24"/>
        </w:rPr>
        <w:t xml:space="preserve"> que siempre</w:t>
      </w:r>
      <w:r w:rsidRPr="00F80E03">
        <w:rPr>
          <w:rFonts w:ascii="Arial" w:hAnsi="Arial" w:cs="Arial"/>
          <w:sz w:val="24"/>
          <w:szCs w:val="24"/>
        </w:rPr>
        <w:t xml:space="preserve"> está en movimiento, debido a corrientes de convección que funcionan de manera similar a las </w:t>
      </w:r>
      <w:del w:id="15" w:author="María" w:date="2015-09-15T15:03:00Z">
        <w:r w:rsidRPr="00F80E03" w:rsidDel="0070375D">
          <w:rPr>
            <w:rFonts w:ascii="Arial" w:hAnsi="Arial" w:cs="Arial"/>
            <w:sz w:val="24"/>
            <w:szCs w:val="24"/>
          </w:rPr>
          <w:delText xml:space="preserve">el </w:delText>
        </w:r>
      </w:del>
      <w:ins w:id="16" w:author="María" w:date="2015-09-15T15:03:00Z">
        <w:r w:rsidR="0070375D">
          <w:rPr>
            <w:rFonts w:ascii="Arial" w:hAnsi="Arial" w:cs="Arial"/>
            <w:sz w:val="24"/>
            <w:szCs w:val="24"/>
          </w:rPr>
          <w:t>de</w:t>
        </w:r>
        <w:r w:rsidR="0070375D" w:rsidRPr="00F80E03">
          <w:rPr>
            <w:rFonts w:ascii="Arial" w:hAnsi="Arial" w:cs="Arial"/>
            <w:sz w:val="24"/>
            <w:szCs w:val="24"/>
          </w:rPr>
          <w:t xml:space="preserve">l </w:t>
        </w:r>
      </w:ins>
      <w:r w:rsidRPr="00F80E03">
        <w:rPr>
          <w:rFonts w:ascii="Arial" w:hAnsi="Arial" w:cs="Arial"/>
          <w:sz w:val="24"/>
          <w:szCs w:val="24"/>
        </w:rPr>
        <w:t xml:space="preserve">manto. </w:t>
      </w:r>
      <w:r w:rsidR="00BE46DF" w:rsidRPr="00F80E03">
        <w:rPr>
          <w:rFonts w:ascii="Arial" w:hAnsi="Arial" w:cs="Arial"/>
          <w:sz w:val="24"/>
          <w:szCs w:val="24"/>
        </w:rPr>
        <w:t xml:space="preserve">Explore con ellos las diferentes fases de formación de la atmósfera terrestre, desde una </w:t>
      </w:r>
      <w:del w:id="17" w:author="María" w:date="2015-09-15T14:58:00Z">
        <w:r w:rsidR="00BE46DF" w:rsidRPr="00F80E03" w:rsidDel="00F80E03">
          <w:rPr>
            <w:rFonts w:ascii="Arial" w:hAnsi="Arial" w:cs="Arial"/>
            <w:sz w:val="24"/>
            <w:szCs w:val="24"/>
          </w:rPr>
          <w:delText xml:space="preserve">atmosfera </w:delText>
        </w:r>
      </w:del>
      <w:ins w:id="18" w:author="María" w:date="2015-09-15T14:58:00Z">
        <w:r w:rsidR="00F80E03" w:rsidRPr="00F80E03">
          <w:rPr>
            <w:rFonts w:ascii="Arial" w:hAnsi="Arial" w:cs="Arial"/>
            <w:sz w:val="24"/>
            <w:szCs w:val="24"/>
          </w:rPr>
          <w:t>atm</w:t>
        </w:r>
        <w:r w:rsidR="00F80E03">
          <w:rPr>
            <w:rFonts w:ascii="Arial" w:hAnsi="Arial" w:cs="Arial"/>
            <w:sz w:val="24"/>
            <w:szCs w:val="24"/>
          </w:rPr>
          <w:t>ó</w:t>
        </w:r>
        <w:r w:rsidR="00F80E03" w:rsidRPr="00F80E03">
          <w:rPr>
            <w:rFonts w:ascii="Arial" w:hAnsi="Arial" w:cs="Arial"/>
            <w:sz w:val="24"/>
            <w:szCs w:val="24"/>
          </w:rPr>
          <w:t xml:space="preserve">sfera </w:t>
        </w:r>
      </w:ins>
      <w:r w:rsidR="00BE46DF" w:rsidRPr="00F80E03">
        <w:rPr>
          <w:rFonts w:ascii="Arial" w:hAnsi="Arial" w:cs="Arial"/>
          <w:sz w:val="24"/>
          <w:szCs w:val="24"/>
        </w:rPr>
        <w:t xml:space="preserve">con ausencia total de oxígeno, hasta una </w:t>
      </w:r>
      <w:del w:id="19" w:author="María" w:date="2015-09-15T14:59:00Z">
        <w:r w:rsidR="00BE46DF" w:rsidRPr="00F80E03" w:rsidDel="00F80E03">
          <w:rPr>
            <w:rFonts w:ascii="Arial" w:hAnsi="Arial" w:cs="Arial"/>
            <w:sz w:val="24"/>
            <w:szCs w:val="24"/>
          </w:rPr>
          <w:delText xml:space="preserve">atmósfera </w:delText>
        </w:r>
      </w:del>
      <w:r w:rsidR="00BE46DF" w:rsidRPr="00F80E03">
        <w:rPr>
          <w:rFonts w:ascii="Arial" w:hAnsi="Arial" w:cs="Arial"/>
          <w:sz w:val="24"/>
          <w:szCs w:val="24"/>
        </w:rPr>
        <w:t>rica en este gas</w:t>
      </w:r>
      <w:del w:id="20" w:author="María" w:date="2015-09-15T14:59:00Z">
        <w:r w:rsidR="00BE46DF" w:rsidRPr="00F80E03" w:rsidDel="00F80E03">
          <w:rPr>
            <w:rFonts w:ascii="Arial" w:hAnsi="Arial" w:cs="Arial"/>
            <w:sz w:val="24"/>
            <w:szCs w:val="24"/>
          </w:rPr>
          <w:delText xml:space="preserve">; </w:delText>
        </w:r>
      </w:del>
      <w:ins w:id="21" w:author="María" w:date="2015-09-15T14:59:00Z">
        <w:r w:rsidR="00F80E03">
          <w:rPr>
            <w:rFonts w:ascii="Arial" w:hAnsi="Arial" w:cs="Arial"/>
            <w:sz w:val="24"/>
            <w:szCs w:val="24"/>
          </w:rPr>
          <w:t>,</w:t>
        </w:r>
        <w:r w:rsidR="00F80E03" w:rsidRPr="00F80E03">
          <w:rPr>
            <w:rFonts w:ascii="Arial" w:hAnsi="Arial" w:cs="Arial"/>
            <w:sz w:val="24"/>
            <w:szCs w:val="24"/>
          </w:rPr>
          <w:t xml:space="preserve"> </w:t>
        </w:r>
      </w:ins>
      <w:r w:rsidR="00BE46DF" w:rsidRPr="00F80E03">
        <w:rPr>
          <w:rFonts w:ascii="Arial" w:hAnsi="Arial" w:cs="Arial"/>
          <w:sz w:val="24"/>
          <w:szCs w:val="24"/>
        </w:rPr>
        <w:t>gracias a la actividad de organismos fotosintéticos como los estromatolitos.</w:t>
      </w:r>
    </w:p>
    <w:p w:rsidR="00BE46DF" w:rsidRPr="00F80E03" w:rsidRDefault="00BE46DF"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Segunda capa resaltada</w:t>
      </w:r>
      <w:del w:id="22" w:author="María" w:date="2015-09-15T14:59:00Z">
        <w:r w:rsidRPr="00F80E03" w:rsidDel="00F80E03">
          <w:rPr>
            <w:rFonts w:ascii="Arial" w:hAnsi="Arial" w:cs="Arial"/>
            <w:sz w:val="24"/>
            <w:szCs w:val="24"/>
          </w:rPr>
          <w:delText>,</w:delText>
        </w:r>
      </w:del>
      <w:r w:rsidRPr="00F80E03">
        <w:rPr>
          <w:rFonts w:ascii="Arial" w:hAnsi="Arial" w:cs="Arial"/>
          <w:sz w:val="24"/>
          <w:szCs w:val="24"/>
        </w:rPr>
        <w:t xml:space="preserve"> (la </w:t>
      </w:r>
      <w:del w:id="23" w:author="María" w:date="2015-09-15T14:59:00Z">
        <w:r w:rsidRPr="00F80E03" w:rsidDel="00F80E03">
          <w:rPr>
            <w:rFonts w:ascii="Arial" w:hAnsi="Arial" w:cs="Arial"/>
            <w:sz w:val="24"/>
            <w:szCs w:val="24"/>
          </w:rPr>
          <w:delText>hidrósfera</w:delText>
        </w:r>
      </w:del>
      <w:ins w:id="24" w:author="María" w:date="2015-09-15T14:59:00Z">
        <w:r w:rsidR="00F80E03" w:rsidRPr="00F80E03">
          <w:rPr>
            <w:rFonts w:ascii="Arial" w:hAnsi="Arial" w:cs="Arial"/>
            <w:sz w:val="24"/>
            <w:szCs w:val="24"/>
          </w:rPr>
          <w:t>hidr</w:t>
        </w:r>
        <w:r w:rsidR="00F80E03">
          <w:rPr>
            <w:rFonts w:ascii="Arial" w:hAnsi="Arial" w:cs="Arial"/>
            <w:sz w:val="24"/>
            <w:szCs w:val="24"/>
          </w:rPr>
          <w:t>o</w:t>
        </w:r>
        <w:r w:rsidR="00F80E03" w:rsidRPr="00F80E03">
          <w:rPr>
            <w:rFonts w:ascii="Arial" w:hAnsi="Arial" w:cs="Arial"/>
            <w:sz w:val="24"/>
            <w:szCs w:val="24"/>
          </w:rPr>
          <w:t>sfera</w:t>
        </w:r>
      </w:ins>
      <w:r w:rsidRPr="00F80E03">
        <w:rPr>
          <w:rFonts w:ascii="Arial" w:hAnsi="Arial" w:cs="Arial"/>
          <w:sz w:val="24"/>
          <w:szCs w:val="24"/>
        </w:rPr>
        <w:t>): explore con sus estudiantes</w:t>
      </w:r>
      <w:del w:id="25" w:author="María" w:date="2015-09-15T14:59:00Z">
        <w:r w:rsidRPr="00F80E03" w:rsidDel="00F80E03">
          <w:rPr>
            <w:rFonts w:ascii="Arial" w:hAnsi="Arial" w:cs="Arial"/>
            <w:sz w:val="24"/>
            <w:szCs w:val="24"/>
          </w:rPr>
          <w:delText>,</w:delText>
        </w:r>
      </w:del>
      <w:r w:rsidRPr="00F80E03">
        <w:rPr>
          <w:rFonts w:ascii="Arial" w:hAnsi="Arial" w:cs="Arial"/>
          <w:sz w:val="24"/>
          <w:szCs w:val="24"/>
        </w:rPr>
        <w:t xml:space="preserve"> cuáles son los cuerpos de agua que componen la </w:t>
      </w:r>
      <w:del w:id="26" w:author="María" w:date="2015-09-15T15:00:00Z">
        <w:r w:rsidRPr="00F80E03" w:rsidDel="00F80E03">
          <w:rPr>
            <w:rFonts w:ascii="Arial" w:hAnsi="Arial" w:cs="Arial"/>
            <w:sz w:val="24"/>
            <w:szCs w:val="24"/>
          </w:rPr>
          <w:delText>hidrósfera</w:delText>
        </w:r>
      </w:del>
      <w:ins w:id="27" w:author="María" w:date="2015-09-15T15:00:00Z">
        <w:r w:rsidR="00F80E03" w:rsidRPr="00F80E03">
          <w:rPr>
            <w:rFonts w:ascii="Arial" w:hAnsi="Arial" w:cs="Arial"/>
            <w:sz w:val="24"/>
            <w:szCs w:val="24"/>
            <w:rPrChange w:id="28" w:author="María" w:date="2015-09-15T15:00:00Z">
              <w:rPr>
                <w:rFonts w:ascii="Arial" w:hAnsi="Arial" w:cs="Arial"/>
                <w:sz w:val="24"/>
                <w:szCs w:val="24"/>
                <w:highlight w:val="cyan"/>
              </w:rPr>
            </w:rPrChange>
          </w:rPr>
          <w:t>hidrosfera</w:t>
        </w:r>
      </w:ins>
      <w:r w:rsidRPr="00F80E03">
        <w:rPr>
          <w:rFonts w:ascii="Arial" w:hAnsi="Arial" w:cs="Arial"/>
          <w:sz w:val="24"/>
          <w:szCs w:val="24"/>
        </w:rPr>
        <w:t>. Mencione</w:t>
      </w:r>
      <w:r w:rsidR="00F3509E" w:rsidRPr="00F80E03">
        <w:rPr>
          <w:rFonts w:ascii="Arial" w:hAnsi="Arial" w:cs="Arial"/>
          <w:sz w:val="24"/>
          <w:szCs w:val="24"/>
        </w:rPr>
        <w:t xml:space="preserve"> que</w:t>
      </w:r>
      <w:r w:rsidRPr="00F80E03">
        <w:rPr>
          <w:rFonts w:ascii="Arial" w:hAnsi="Arial" w:cs="Arial"/>
          <w:sz w:val="24"/>
          <w:szCs w:val="24"/>
        </w:rPr>
        <w:t xml:space="preserve"> esta es dinámica; que los ríos fluyen; que lo</w:t>
      </w:r>
      <w:ins w:id="29" w:author="María" w:date="2015-09-15T15:00:00Z">
        <w:r w:rsidR="00F80E03">
          <w:rPr>
            <w:rFonts w:ascii="Arial" w:hAnsi="Arial" w:cs="Arial"/>
            <w:sz w:val="24"/>
            <w:szCs w:val="24"/>
          </w:rPr>
          <w:t>s</w:t>
        </w:r>
      </w:ins>
      <w:r w:rsidRPr="00F80E03">
        <w:rPr>
          <w:rFonts w:ascii="Arial" w:hAnsi="Arial" w:cs="Arial"/>
          <w:sz w:val="24"/>
          <w:szCs w:val="24"/>
        </w:rPr>
        <w:t xml:space="preserve"> lagos y</w:t>
      </w:r>
      <w:ins w:id="30" w:author="María" w:date="2015-09-15T15:01:00Z">
        <w:r w:rsidR="00F80E03">
          <w:rPr>
            <w:rFonts w:ascii="Arial" w:hAnsi="Arial" w:cs="Arial"/>
            <w:sz w:val="24"/>
            <w:szCs w:val="24"/>
          </w:rPr>
          <w:t xml:space="preserve"> las</w:t>
        </w:r>
      </w:ins>
      <w:r w:rsidRPr="00F80E03">
        <w:rPr>
          <w:rFonts w:ascii="Arial" w:hAnsi="Arial" w:cs="Arial"/>
          <w:sz w:val="24"/>
          <w:szCs w:val="24"/>
        </w:rPr>
        <w:t xml:space="preserve"> lagunas, aunque parezcan quietos</w:t>
      </w:r>
      <w:ins w:id="31" w:author="María" w:date="2015-09-15T15:01:00Z">
        <w:r w:rsidR="00F80E03">
          <w:rPr>
            <w:rFonts w:ascii="Arial" w:hAnsi="Arial" w:cs="Arial"/>
            <w:sz w:val="24"/>
            <w:szCs w:val="24"/>
          </w:rPr>
          <w:t>,</w:t>
        </w:r>
      </w:ins>
      <w:r w:rsidRPr="00F80E03">
        <w:rPr>
          <w:rFonts w:ascii="Arial" w:hAnsi="Arial" w:cs="Arial"/>
          <w:sz w:val="24"/>
          <w:szCs w:val="24"/>
        </w:rPr>
        <w:t xml:space="preserve"> presentan movimientos similares a las corrientes de convección; y que en los mares se originan corrientes marinas, debido a las diferencias de salinidad, de temperatura, y a los vientos que dinamizan sus aguas.</w:t>
      </w:r>
    </w:p>
    <w:p w:rsidR="00BE46DF" w:rsidRPr="00F80E03" w:rsidRDefault="00BE46DF"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Tercera capa resaltada</w:t>
      </w:r>
      <w:del w:id="32" w:author="María" w:date="2015-09-15T15:01:00Z">
        <w:r w:rsidRPr="00F80E03" w:rsidDel="00F80E03">
          <w:rPr>
            <w:rFonts w:ascii="Arial" w:hAnsi="Arial" w:cs="Arial"/>
            <w:sz w:val="24"/>
            <w:szCs w:val="24"/>
          </w:rPr>
          <w:delText>,</w:delText>
        </w:r>
      </w:del>
      <w:r w:rsidRPr="00F80E03">
        <w:rPr>
          <w:rFonts w:ascii="Arial" w:hAnsi="Arial" w:cs="Arial"/>
          <w:sz w:val="24"/>
          <w:szCs w:val="24"/>
        </w:rPr>
        <w:t xml:space="preserve"> (la geosfera): mencione a sus estudiantes que esta capa es la más </w:t>
      </w:r>
      <w:r w:rsidR="008F5009" w:rsidRPr="00F80E03">
        <w:rPr>
          <w:rFonts w:ascii="Arial" w:hAnsi="Arial" w:cs="Arial"/>
          <w:sz w:val="24"/>
          <w:szCs w:val="24"/>
        </w:rPr>
        <w:t>extensa</w:t>
      </w:r>
      <w:r w:rsidRPr="00F80E03">
        <w:rPr>
          <w:rFonts w:ascii="Arial" w:hAnsi="Arial" w:cs="Arial"/>
          <w:sz w:val="24"/>
          <w:szCs w:val="24"/>
        </w:rPr>
        <w:t xml:space="preserve"> de todas</w:t>
      </w:r>
      <w:del w:id="33" w:author="María" w:date="2015-09-15T15:01:00Z">
        <w:r w:rsidR="008F5009" w:rsidRPr="00F80E03" w:rsidDel="0070375D">
          <w:rPr>
            <w:rFonts w:ascii="Arial" w:hAnsi="Arial" w:cs="Arial"/>
            <w:sz w:val="24"/>
            <w:szCs w:val="24"/>
          </w:rPr>
          <w:delText xml:space="preserve">; </w:delText>
        </w:r>
      </w:del>
      <w:ins w:id="34" w:author="María" w:date="2015-09-15T15:01:00Z">
        <w:r w:rsidR="0070375D">
          <w:rPr>
            <w:rFonts w:ascii="Arial" w:hAnsi="Arial" w:cs="Arial"/>
            <w:sz w:val="24"/>
            <w:szCs w:val="24"/>
          </w:rPr>
          <w:t>,</w:t>
        </w:r>
        <w:r w:rsidR="0070375D" w:rsidRPr="00F80E03">
          <w:rPr>
            <w:rFonts w:ascii="Arial" w:hAnsi="Arial" w:cs="Arial"/>
            <w:sz w:val="24"/>
            <w:szCs w:val="24"/>
          </w:rPr>
          <w:t xml:space="preserve"> </w:t>
        </w:r>
      </w:ins>
      <w:r w:rsidR="008F5009" w:rsidRPr="00F80E03">
        <w:rPr>
          <w:rFonts w:ascii="Arial" w:hAnsi="Arial" w:cs="Arial"/>
          <w:sz w:val="24"/>
          <w:szCs w:val="24"/>
        </w:rPr>
        <w:t>y que está compuesta de varias sub</w:t>
      </w:r>
      <w:del w:id="35" w:author="María" w:date="2015-09-15T15:01:00Z">
        <w:r w:rsidR="008F5009" w:rsidRPr="00F80E03" w:rsidDel="0070375D">
          <w:rPr>
            <w:rFonts w:ascii="Arial" w:hAnsi="Arial" w:cs="Arial"/>
            <w:sz w:val="24"/>
            <w:szCs w:val="24"/>
          </w:rPr>
          <w:delText>-</w:delText>
        </w:r>
      </w:del>
      <w:r w:rsidR="008F5009" w:rsidRPr="00F80E03">
        <w:rPr>
          <w:rFonts w:ascii="Arial" w:hAnsi="Arial" w:cs="Arial"/>
          <w:sz w:val="24"/>
          <w:szCs w:val="24"/>
        </w:rPr>
        <w:t>capas de minerales en diferentes estados de fusión. Además</w:t>
      </w:r>
      <w:ins w:id="36" w:author="María" w:date="2015-09-15T15:02:00Z">
        <w:r w:rsidR="0070375D">
          <w:rPr>
            <w:rFonts w:ascii="Arial" w:hAnsi="Arial" w:cs="Arial"/>
            <w:sz w:val="24"/>
            <w:szCs w:val="24"/>
          </w:rPr>
          <w:t>,</w:t>
        </w:r>
      </w:ins>
      <w:r w:rsidR="008F5009" w:rsidRPr="00F80E03">
        <w:rPr>
          <w:rFonts w:ascii="Arial" w:hAnsi="Arial" w:cs="Arial"/>
          <w:sz w:val="24"/>
          <w:szCs w:val="24"/>
        </w:rPr>
        <w:t xml:space="preserve"> que en </w:t>
      </w:r>
      <w:r w:rsidR="00F3509E" w:rsidRPr="00F80E03">
        <w:rPr>
          <w:rFonts w:ascii="Arial" w:hAnsi="Arial" w:cs="Arial"/>
          <w:sz w:val="24"/>
          <w:szCs w:val="24"/>
        </w:rPr>
        <w:t>la geosfera</w:t>
      </w:r>
      <w:r w:rsidR="008F5009" w:rsidRPr="00F80E03">
        <w:rPr>
          <w:rFonts w:ascii="Arial" w:hAnsi="Arial" w:cs="Arial"/>
          <w:sz w:val="24"/>
          <w:szCs w:val="24"/>
        </w:rPr>
        <w:t xml:space="preserve"> se presentan movimientos como los del núcleo, que origina el campo magnético terrestre; los del manto, </w:t>
      </w:r>
      <w:r w:rsidR="008F5009" w:rsidRPr="0070375D">
        <w:rPr>
          <w:rFonts w:ascii="Arial" w:hAnsi="Arial" w:cs="Arial"/>
          <w:sz w:val="24"/>
          <w:szCs w:val="24"/>
        </w:rPr>
        <w:t>caracterizados</w:t>
      </w:r>
      <w:r w:rsidR="008F5009" w:rsidRPr="00F80E03">
        <w:rPr>
          <w:rFonts w:ascii="Arial" w:hAnsi="Arial" w:cs="Arial"/>
          <w:sz w:val="24"/>
          <w:szCs w:val="24"/>
        </w:rPr>
        <w:t xml:space="preserve"> por las corrientes de convección; y los de las placas tectónicas y la deriva continental en la corteza, que son una consecuencia directa de los movimientos del manto. </w:t>
      </w:r>
    </w:p>
    <w:p w:rsidR="008F5009" w:rsidRPr="00F80E03" w:rsidRDefault="00E52E2F"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Cuarta</w:t>
      </w:r>
      <w:r w:rsidR="008F5009" w:rsidRPr="00F80E03">
        <w:rPr>
          <w:rFonts w:ascii="Arial" w:hAnsi="Arial" w:cs="Arial"/>
          <w:sz w:val="24"/>
          <w:szCs w:val="24"/>
        </w:rPr>
        <w:t xml:space="preserve"> capa resaltada</w:t>
      </w:r>
      <w:del w:id="37" w:author="María" w:date="2015-09-15T15:03:00Z">
        <w:r w:rsidR="008F5009" w:rsidRPr="00F80E03" w:rsidDel="0070375D">
          <w:rPr>
            <w:rFonts w:ascii="Arial" w:hAnsi="Arial" w:cs="Arial"/>
            <w:sz w:val="24"/>
            <w:szCs w:val="24"/>
          </w:rPr>
          <w:delText>,</w:delText>
        </w:r>
      </w:del>
      <w:r w:rsidR="008F5009" w:rsidRPr="00F80E03">
        <w:rPr>
          <w:rFonts w:ascii="Arial" w:hAnsi="Arial" w:cs="Arial"/>
          <w:sz w:val="24"/>
          <w:szCs w:val="24"/>
        </w:rPr>
        <w:t xml:space="preserve"> (la </w:t>
      </w:r>
      <w:r w:rsidRPr="00F80E03">
        <w:rPr>
          <w:rFonts w:ascii="Arial" w:hAnsi="Arial" w:cs="Arial"/>
          <w:sz w:val="24"/>
          <w:szCs w:val="24"/>
        </w:rPr>
        <w:t>biosfera): genere una discusión</w:t>
      </w:r>
      <w:del w:id="38" w:author="María" w:date="2015-09-15T15:03:00Z">
        <w:r w:rsidRPr="00F80E03" w:rsidDel="0070375D">
          <w:rPr>
            <w:rFonts w:ascii="Arial" w:hAnsi="Arial" w:cs="Arial"/>
            <w:sz w:val="24"/>
            <w:szCs w:val="24"/>
          </w:rPr>
          <w:delText>,</w:delText>
        </w:r>
      </w:del>
      <w:r w:rsidRPr="00F80E03">
        <w:rPr>
          <w:rFonts w:ascii="Arial" w:hAnsi="Arial" w:cs="Arial"/>
          <w:sz w:val="24"/>
          <w:szCs w:val="24"/>
        </w:rPr>
        <w:t xml:space="preserve"> en la que </w:t>
      </w:r>
      <w:r w:rsidR="00F3509E" w:rsidRPr="00F80E03">
        <w:rPr>
          <w:rFonts w:ascii="Arial" w:hAnsi="Arial" w:cs="Arial"/>
          <w:sz w:val="24"/>
          <w:szCs w:val="24"/>
        </w:rPr>
        <w:t>sus estudiantes se</w:t>
      </w:r>
      <w:r w:rsidRPr="00F80E03">
        <w:rPr>
          <w:rFonts w:ascii="Arial" w:hAnsi="Arial" w:cs="Arial"/>
          <w:sz w:val="24"/>
          <w:szCs w:val="24"/>
        </w:rPr>
        <w:t xml:space="preserve"> cuestione</w:t>
      </w:r>
      <w:r w:rsidR="00F3509E" w:rsidRPr="00F80E03">
        <w:rPr>
          <w:rFonts w:ascii="Arial" w:hAnsi="Arial" w:cs="Arial"/>
          <w:sz w:val="24"/>
          <w:szCs w:val="24"/>
        </w:rPr>
        <w:t>n</w:t>
      </w:r>
      <w:r w:rsidRPr="00F80E03">
        <w:rPr>
          <w:rFonts w:ascii="Arial" w:hAnsi="Arial" w:cs="Arial"/>
          <w:sz w:val="24"/>
          <w:szCs w:val="24"/>
        </w:rPr>
        <w:t xml:space="preserve"> si la </w:t>
      </w:r>
      <w:del w:id="39" w:author="María" w:date="2015-09-15T15:03:00Z">
        <w:r w:rsidRPr="00F80E03" w:rsidDel="0070375D">
          <w:rPr>
            <w:rFonts w:ascii="Arial" w:hAnsi="Arial" w:cs="Arial"/>
            <w:sz w:val="24"/>
            <w:szCs w:val="24"/>
          </w:rPr>
          <w:delText xml:space="preserve">biósfera </w:delText>
        </w:r>
      </w:del>
      <w:ins w:id="40" w:author="María" w:date="2015-09-15T15:03:00Z">
        <w:r w:rsidR="0070375D" w:rsidRPr="00F80E03">
          <w:rPr>
            <w:rFonts w:ascii="Arial" w:hAnsi="Arial" w:cs="Arial"/>
            <w:sz w:val="24"/>
            <w:szCs w:val="24"/>
          </w:rPr>
          <w:t>bi</w:t>
        </w:r>
        <w:r w:rsidR="0070375D">
          <w:rPr>
            <w:rFonts w:ascii="Arial" w:hAnsi="Arial" w:cs="Arial"/>
            <w:sz w:val="24"/>
            <w:szCs w:val="24"/>
          </w:rPr>
          <w:t>o</w:t>
        </w:r>
        <w:r w:rsidR="0070375D" w:rsidRPr="00F80E03">
          <w:rPr>
            <w:rFonts w:ascii="Arial" w:hAnsi="Arial" w:cs="Arial"/>
            <w:sz w:val="24"/>
            <w:szCs w:val="24"/>
          </w:rPr>
          <w:t xml:space="preserve">sfera </w:t>
        </w:r>
      </w:ins>
      <w:r w:rsidRPr="00F80E03">
        <w:rPr>
          <w:rFonts w:ascii="Arial" w:hAnsi="Arial" w:cs="Arial"/>
          <w:sz w:val="24"/>
          <w:szCs w:val="24"/>
        </w:rPr>
        <w:t>debe considerarse una capa como las demás</w:t>
      </w:r>
      <w:r w:rsidR="00F3509E" w:rsidRPr="00F80E03">
        <w:rPr>
          <w:rFonts w:ascii="Arial" w:hAnsi="Arial" w:cs="Arial"/>
          <w:sz w:val="24"/>
          <w:szCs w:val="24"/>
        </w:rPr>
        <w:t>. Por otra parte, há</w:t>
      </w:r>
      <w:r w:rsidRPr="00F80E03">
        <w:rPr>
          <w:rFonts w:ascii="Arial" w:hAnsi="Arial" w:cs="Arial"/>
          <w:sz w:val="24"/>
          <w:szCs w:val="24"/>
        </w:rPr>
        <w:t>ga</w:t>
      </w:r>
      <w:r w:rsidR="00F3509E" w:rsidRPr="00F80E03">
        <w:rPr>
          <w:rFonts w:ascii="Arial" w:hAnsi="Arial" w:cs="Arial"/>
          <w:sz w:val="24"/>
          <w:szCs w:val="24"/>
        </w:rPr>
        <w:t>les</w:t>
      </w:r>
      <w:r w:rsidRPr="00F80E03">
        <w:rPr>
          <w:rFonts w:ascii="Arial" w:hAnsi="Arial" w:cs="Arial"/>
          <w:sz w:val="24"/>
          <w:szCs w:val="24"/>
        </w:rPr>
        <w:t xml:space="preserve"> comprender que la biosfera es en realidad una “capa” que integra a todas la</w:t>
      </w:r>
      <w:r w:rsidR="00F3509E" w:rsidRPr="00F80E03">
        <w:rPr>
          <w:rFonts w:ascii="Arial" w:hAnsi="Arial" w:cs="Arial"/>
          <w:sz w:val="24"/>
          <w:szCs w:val="24"/>
        </w:rPr>
        <w:t>s</w:t>
      </w:r>
      <w:r w:rsidRPr="00F80E03">
        <w:rPr>
          <w:rFonts w:ascii="Arial" w:hAnsi="Arial" w:cs="Arial"/>
          <w:sz w:val="24"/>
          <w:szCs w:val="24"/>
        </w:rPr>
        <w:t xml:space="preserve"> demás</w:t>
      </w:r>
      <w:r w:rsidR="00F3509E" w:rsidRPr="00F80E03">
        <w:rPr>
          <w:rFonts w:ascii="Arial" w:hAnsi="Arial" w:cs="Arial"/>
          <w:sz w:val="24"/>
          <w:szCs w:val="24"/>
        </w:rPr>
        <w:t>, debido a que los seres vivos están presentes en todas ellas. Por último</w:t>
      </w:r>
      <w:ins w:id="41" w:author="María" w:date="2015-09-15T15:04:00Z">
        <w:r w:rsidR="0070375D">
          <w:rPr>
            <w:rFonts w:ascii="Arial" w:hAnsi="Arial" w:cs="Arial"/>
            <w:sz w:val="24"/>
            <w:szCs w:val="24"/>
          </w:rPr>
          <w:t>,</w:t>
        </w:r>
      </w:ins>
      <w:r w:rsidR="00F3509E" w:rsidRPr="00F80E03">
        <w:rPr>
          <w:rFonts w:ascii="Arial" w:hAnsi="Arial" w:cs="Arial"/>
          <w:sz w:val="24"/>
          <w:szCs w:val="24"/>
        </w:rPr>
        <w:t xml:space="preserve"> </w:t>
      </w:r>
      <w:del w:id="42" w:author="María" w:date="2015-09-15T15:04:00Z">
        <w:r w:rsidR="00F3509E" w:rsidRPr="00F80E03" w:rsidDel="0070375D">
          <w:rPr>
            <w:rFonts w:ascii="Arial" w:hAnsi="Arial" w:cs="Arial"/>
            <w:sz w:val="24"/>
            <w:szCs w:val="24"/>
          </w:rPr>
          <w:delText>lleve a</w:delText>
        </w:r>
      </w:del>
      <w:ins w:id="43" w:author="María" w:date="2015-09-15T15:04:00Z">
        <w:r w:rsidR="0070375D">
          <w:rPr>
            <w:rFonts w:ascii="Arial" w:hAnsi="Arial" w:cs="Arial"/>
            <w:sz w:val="24"/>
            <w:szCs w:val="24"/>
          </w:rPr>
          <w:t>realice actividades para que</w:t>
        </w:r>
      </w:ins>
      <w:r w:rsidR="00F3509E" w:rsidRPr="00F80E03">
        <w:rPr>
          <w:rFonts w:ascii="Arial" w:hAnsi="Arial" w:cs="Arial"/>
          <w:sz w:val="24"/>
          <w:szCs w:val="24"/>
        </w:rPr>
        <w:t xml:space="preserve"> sus estudiantes </w:t>
      </w:r>
      <w:del w:id="44" w:author="María" w:date="2015-09-15T15:05:00Z">
        <w:r w:rsidR="00F3509E" w:rsidRPr="00F80E03" w:rsidDel="0070375D">
          <w:rPr>
            <w:rFonts w:ascii="Arial" w:hAnsi="Arial" w:cs="Arial"/>
            <w:sz w:val="24"/>
            <w:szCs w:val="24"/>
          </w:rPr>
          <w:delText xml:space="preserve">a que </w:delText>
        </w:r>
      </w:del>
      <w:r w:rsidR="00F3509E" w:rsidRPr="00F80E03">
        <w:rPr>
          <w:rFonts w:ascii="Arial" w:hAnsi="Arial" w:cs="Arial"/>
          <w:sz w:val="24"/>
          <w:szCs w:val="24"/>
        </w:rPr>
        <w:t>comprendan que aunque</w:t>
      </w:r>
      <w:del w:id="45" w:author="María" w:date="2015-09-15T15:05:00Z">
        <w:r w:rsidR="00F3509E" w:rsidRPr="00F80E03" w:rsidDel="0070375D">
          <w:rPr>
            <w:rFonts w:ascii="Arial" w:hAnsi="Arial" w:cs="Arial"/>
            <w:sz w:val="24"/>
            <w:szCs w:val="24"/>
          </w:rPr>
          <w:delText>,</w:delText>
        </w:r>
      </w:del>
      <w:r w:rsidR="00F3509E" w:rsidRPr="00F80E03">
        <w:rPr>
          <w:rFonts w:ascii="Arial" w:hAnsi="Arial" w:cs="Arial"/>
          <w:sz w:val="24"/>
          <w:szCs w:val="24"/>
        </w:rPr>
        <w:t xml:space="preserve"> los seres vivos dependen de la </w:t>
      </w:r>
      <w:r w:rsidR="00F3509E" w:rsidRPr="00F80E03">
        <w:rPr>
          <w:rFonts w:ascii="Arial" w:hAnsi="Arial" w:cs="Arial"/>
          <w:sz w:val="24"/>
          <w:szCs w:val="24"/>
        </w:rPr>
        <w:lastRenderedPageBreak/>
        <w:t>atmósfera, la hidrosfera y la geosfera para vivir y evolucionar, también tienen la capacidad de transformar, hasta cierto punto, esas tres capas.</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Después de la presentación</w:t>
      </w:r>
    </w:p>
    <w:p w:rsidR="003C37E7" w:rsidRPr="00F80E03" w:rsidRDefault="003C37E7" w:rsidP="00F80E03">
      <w:pPr>
        <w:spacing w:line="360" w:lineRule="auto"/>
        <w:rPr>
          <w:rFonts w:ascii="Arial" w:hAnsi="Arial" w:cs="Arial"/>
          <w:sz w:val="24"/>
          <w:szCs w:val="24"/>
        </w:rPr>
      </w:pPr>
      <w:r w:rsidRPr="00F80E03">
        <w:rPr>
          <w:rFonts w:ascii="Arial" w:hAnsi="Arial" w:cs="Arial"/>
          <w:sz w:val="24"/>
          <w:szCs w:val="24"/>
        </w:rPr>
        <w:t>Proponga una pequeña actividad a sus estudiantes en la que cada uno escoja un ser vivo</w:t>
      </w:r>
      <w:del w:id="46" w:author="María" w:date="2015-09-15T15:06:00Z">
        <w:r w:rsidRPr="00F80E03" w:rsidDel="0070375D">
          <w:rPr>
            <w:rFonts w:ascii="Arial" w:hAnsi="Arial" w:cs="Arial"/>
            <w:sz w:val="24"/>
            <w:szCs w:val="24"/>
          </w:rPr>
          <w:delText>;</w:delText>
        </w:r>
      </w:del>
      <w:r w:rsidRPr="00F80E03">
        <w:rPr>
          <w:rFonts w:ascii="Arial" w:hAnsi="Arial" w:cs="Arial"/>
          <w:sz w:val="24"/>
          <w:szCs w:val="24"/>
        </w:rPr>
        <w:t xml:space="preserve"> del cual d</w:t>
      </w:r>
      <w:r w:rsidR="0098029F" w:rsidRPr="00F80E03">
        <w:rPr>
          <w:rFonts w:ascii="Arial" w:hAnsi="Arial" w:cs="Arial"/>
          <w:sz w:val="24"/>
          <w:szCs w:val="24"/>
        </w:rPr>
        <w:t>ebe</w:t>
      </w:r>
      <w:r w:rsidRPr="00F80E03">
        <w:rPr>
          <w:rFonts w:ascii="Arial" w:hAnsi="Arial" w:cs="Arial"/>
          <w:sz w:val="24"/>
          <w:szCs w:val="24"/>
        </w:rPr>
        <w:t xml:space="preserve"> investigar, con especial énfasis, las relaciones que este tiene con la atmósfera, la hidrosfera y la geosfera.</w:t>
      </w:r>
    </w:p>
    <w:p w:rsidR="000660B2" w:rsidRPr="00F80E03" w:rsidRDefault="000660B2" w:rsidP="00F80E03">
      <w:pPr>
        <w:spacing w:line="360" w:lineRule="auto"/>
        <w:rPr>
          <w:rFonts w:ascii="Arial" w:hAnsi="Arial" w:cs="Arial"/>
          <w:sz w:val="24"/>
          <w:szCs w:val="24"/>
        </w:rPr>
      </w:pPr>
      <w:r w:rsidRPr="00F80E03">
        <w:rPr>
          <w:rFonts w:ascii="Arial" w:hAnsi="Arial" w:cs="Arial"/>
          <w:sz w:val="24"/>
          <w:szCs w:val="24"/>
        </w:rPr>
        <w:t>Complemente la información generada durante la presentación y</w:t>
      </w:r>
      <w:r w:rsidR="0098029F" w:rsidRPr="00F80E03">
        <w:rPr>
          <w:rFonts w:ascii="Arial" w:hAnsi="Arial" w:cs="Arial"/>
          <w:sz w:val="24"/>
          <w:szCs w:val="24"/>
        </w:rPr>
        <w:t xml:space="preserve"> las discusiones con el siguiente video</w:t>
      </w:r>
      <w:r w:rsidRPr="00F80E03">
        <w:rPr>
          <w:rFonts w:ascii="Arial" w:hAnsi="Arial" w:cs="Arial"/>
          <w:sz w:val="24"/>
          <w:szCs w:val="24"/>
        </w:rPr>
        <w:t>:</w:t>
      </w:r>
    </w:p>
    <w:p w:rsidR="000660B2" w:rsidRPr="00F80E03" w:rsidRDefault="0098029F" w:rsidP="00F80E03">
      <w:pPr>
        <w:spacing w:line="360" w:lineRule="auto"/>
        <w:rPr>
          <w:rFonts w:ascii="Arial" w:hAnsi="Arial" w:cs="Arial"/>
          <w:sz w:val="24"/>
          <w:szCs w:val="24"/>
        </w:rPr>
      </w:pPr>
      <w:r w:rsidRPr="00F80E03">
        <w:rPr>
          <w:rFonts w:ascii="Arial" w:hAnsi="Arial" w:cs="Arial"/>
          <w:sz w:val="24"/>
          <w:szCs w:val="24"/>
        </w:rPr>
        <w:t>Biodiversidad mexicana. ¿Qué es la biosfera?</w:t>
      </w:r>
      <w:r w:rsidR="00F80E03">
        <w:rPr>
          <w:rFonts w:ascii="Arial" w:hAnsi="Arial" w:cs="Arial"/>
          <w:sz w:val="24"/>
          <w:szCs w:val="24"/>
        </w:rPr>
        <w:t xml:space="preserve"> </w:t>
      </w:r>
      <w:hyperlink r:id="rId11" w:history="1">
        <w:r w:rsidRPr="00F80E03">
          <w:rPr>
            <w:rStyle w:val="Hipervnculo"/>
            <w:rFonts w:ascii="Arial" w:hAnsi="Arial" w:cs="Arial"/>
            <w:sz w:val="24"/>
            <w:szCs w:val="24"/>
          </w:rPr>
          <w:t>[VER]</w:t>
        </w:r>
      </w:hyperlink>
      <w:r w:rsidRPr="00F80E03">
        <w:rPr>
          <w:rFonts w:ascii="Arial" w:hAnsi="Arial" w:cs="Arial"/>
          <w:sz w:val="24"/>
          <w:szCs w:val="24"/>
        </w:rPr>
        <w:t>.</w:t>
      </w:r>
    </w:p>
    <w:p w:rsidR="000C3443" w:rsidRPr="00F80E03" w:rsidRDefault="000660B2" w:rsidP="00F80E03">
      <w:pPr>
        <w:pStyle w:val="Normal1"/>
        <w:spacing w:after="0" w:line="360" w:lineRule="auto"/>
        <w:jc w:val="both"/>
        <w:rPr>
          <w:rFonts w:ascii="Arial" w:eastAsia="Arial" w:hAnsi="Arial" w:cs="Arial"/>
          <w:b/>
          <w:sz w:val="24"/>
          <w:szCs w:val="24"/>
        </w:rPr>
      </w:pPr>
      <w:r w:rsidRPr="00F80E03">
        <w:rPr>
          <w:rFonts w:ascii="Arial" w:hAnsi="Arial" w:cs="Arial"/>
          <w:b/>
          <w:bCs/>
          <w:sz w:val="24"/>
          <w:szCs w:val="24"/>
        </w:rPr>
        <w:t>FICHA DEL ESTUDIANTE</w:t>
      </w:r>
      <w:r w:rsidR="000C3443" w:rsidRPr="00F80E03">
        <w:rPr>
          <w:rFonts w:ascii="Arial" w:eastAsia="Arial" w:hAnsi="Arial" w:cs="Arial"/>
          <w:b/>
          <w:sz w:val="24"/>
          <w:szCs w:val="24"/>
        </w:rPr>
        <w:t xml:space="preserve"> </w:t>
      </w:r>
    </w:p>
    <w:p w:rsidR="000C3443" w:rsidRPr="00F80E03" w:rsidRDefault="000C3443" w:rsidP="00F80E03">
      <w:pPr>
        <w:pStyle w:val="Normal1"/>
        <w:spacing w:after="0" w:line="360" w:lineRule="auto"/>
        <w:jc w:val="both"/>
        <w:rPr>
          <w:rFonts w:ascii="Arial" w:eastAsia="Arial" w:hAnsi="Arial" w:cs="Arial"/>
          <w:b/>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 xml:space="preserve">Las capas esféricas de la </w:t>
      </w:r>
      <w:del w:id="47" w:author="María" w:date="2015-09-15T15:07:00Z">
        <w:r w:rsidRPr="00F80E03" w:rsidDel="0070375D">
          <w:rPr>
            <w:rFonts w:ascii="Arial" w:eastAsia="Arial" w:hAnsi="Arial" w:cs="Arial"/>
            <w:b/>
            <w:sz w:val="24"/>
            <w:szCs w:val="24"/>
          </w:rPr>
          <w:delText>tierra</w:delText>
        </w:r>
      </w:del>
      <w:ins w:id="48" w:author="María" w:date="2015-09-15T15:07:00Z">
        <w:r w:rsidR="0070375D">
          <w:rPr>
            <w:rFonts w:ascii="Arial" w:eastAsia="Arial" w:hAnsi="Arial" w:cs="Arial"/>
            <w:b/>
            <w:sz w:val="24"/>
            <w:szCs w:val="24"/>
          </w:rPr>
          <w:t>T</w:t>
        </w:r>
        <w:r w:rsidR="0070375D" w:rsidRPr="00F80E03">
          <w:rPr>
            <w:rFonts w:ascii="Arial" w:eastAsia="Arial" w:hAnsi="Arial" w:cs="Arial"/>
            <w:b/>
            <w:sz w:val="24"/>
            <w:szCs w:val="24"/>
          </w:rPr>
          <w:t>ierra</w:t>
        </w:r>
      </w:ins>
    </w:p>
    <w:p w:rsidR="000C3443" w:rsidRPr="00F80E03" w:rsidRDefault="000C3443" w:rsidP="00F80E03">
      <w:pPr>
        <w:pStyle w:val="Normal1"/>
        <w:spacing w:after="0" w:line="360" w:lineRule="auto"/>
        <w:jc w:val="both"/>
        <w:rPr>
          <w:rFonts w:ascii="Arial" w:hAnsi="Arial" w:cs="Arial"/>
          <w:b/>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La estructura de la Tierra se deb</w:t>
      </w:r>
      <w:r w:rsidR="001373A1" w:rsidRPr="00F80E03">
        <w:rPr>
          <w:rFonts w:ascii="Arial" w:hAnsi="Arial" w:cs="Arial"/>
          <w:sz w:val="24"/>
          <w:szCs w:val="24"/>
        </w:rPr>
        <w:t>e a la acción de la fuerza de</w:t>
      </w:r>
      <w:r w:rsidRPr="00F80E03">
        <w:rPr>
          <w:rFonts w:ascii="Arial" w:hAnsi="Arial" w:cs="Arial"/>
          <w:sz w:val="24"/>
          <w:szCs w:val="24"/>
        </w:rPr>
        <w:t xml:space="preserve"> gravedad.</w:t>
      </w:r>
      <w:r w:rsidR="00F80E03">
        <w:rPr>
          <w:rFonts w:ascii="Arial" w:hAnsi="Arial" w:cs="Arial"/>
          <w:sz w:val="24"/>
          <w:szCs w:val="24"/>
        </w:rPr>
        <w:t xml:space="preserve"> </w:t>
      </w:r>
      <w:r w:rsidRPr="00F80E03">
        <w:rPr>
          <w:rFonts w:ascii="Arial" w:hAnsi="Arial" w:cs="Arial"/>
          <w:sz w:val="24"/>
          <w:szCs w:val="24"/>
        </w:rPr>
        <w:t xml:space="preserve">Debido a esta, nuestro planeta está constituido por </w:t>
      </w:r>
      <w:r w:rsidRPr="00F80E03">
        <w:rPr>
          <w:rFonts w:ascii="Arial" w:hAnsi="Arial" w:cs="Arial"/>
          <w:b/>
          <w:bCs/>
          <w:sz w:val="24"/>
          <w:szCs w:val="24"/>
        </w:rPr>
        <w:t>cuatro capas básicas</w:t>
      </w:r>
      <w:r w:rsidRPr="00F80E03">
        <w:rPr>
          <w:rFonts w:ascii="Arial" w:hAnsi="Arial" w:cs="Arial"/>
          <w:sz w:val="24"/>
          <w:szCs w:val="24"/>
        </w:rPr>
        <w:t xml:space="preserve">: la </w:t>
      </w:r>
      <w:r w:rsidRPr="00F80E03">
        <w:rPr>
          <w:rFonts w:ascii="Arial" w:hAnsi="Arial" w:cs="Arial"/>
          <w:b/>
          <w:bCs/>
          <w:sz w:val="24"/>
          <w:szCs w:val="24"/>
        </w:rPr>
        <w:t>atmósfera</w:t>
      </w:r>
      <w:r w:rsidRPr="00F80E03">
        <w:rPr>
          <w:rFonts w:ascii="Arial" w:hAnsi="Arial" w:cs="Arial"/>
          <w:sz w:val="24"/>
          <w:szCs w:val="24"/>
        </w:rPr>
        <w:t xml:space="preserve">, la </w:t>
      </w:r>
      <w:r w:rsidRPr="00F80E03">
        <w:rPr>
          <w:rFonts w:ascii="Arial" w:hAnsi="Arial" w:cs="Arial"/>
          <w:b/>
          <w:bCs/>
          <w:sz w:val="24"/>
          <w:szCs w:val="24"/>
        </w:rPr>
        <w:t>hidrosfera</w:t>
      </w:r>
      <w:r w:rsidRPr="00F80E03">
        <w:rPr>
          <w:rFonts w:ascii="Arial" w:hAnsi="Arial" w:cs="Arial"/>
          <w:sz w:val="24"/>
          <w:szCs w:val="24"/>
        </w:rPr>
        <w:t xml:space="preserve">, la </w:t>
      </w:r>
      <w:del w:id="49" w:author="María" w:date="2015-09-15T15:08:00Z">
        <w:r w:rsidRPr="00F80E03" w:rsidDel="0070375D">
          <w:rPr>
            <w:rFonts w:ascii="Arial" w:hAnsi="Arial" w:cs="Arial"/>
            <w:b/>
            <w:bCs/>
            <w:sz w:val="24"/>
            <w:szCs w:val="24"/>
          </w:rPr>
          <w:delText>geósfera</w:delText>
        </w:r>
        <w:r w:rsidRPr="00F80E03" w:rsidDel="0070375D">
          <w:rPr>
            <w:rFonts w:ascii="Arial" w:hAnsi="Arial" w:cs="Arial"/>
            <w:sz w:val="24"/>
            <w:szCs w:val="24"/>
          </w:rPr>
          <w:delText xml:space="preserve"> </w:delText>
        </w:r>
      </w:del>
      <w:proofErr w:type="spellStart"/>
      <w:ins w:id="50" w:author="María" w:date="2015-09-15T15:08:00Z">
        <w:r w:rsidR="0070375D" w:rsidRPr="00F80E03">
          <w:rPr>
            <w:rFonts w:ascii="Arial" w:hAnsi="Arial" w:cs="Arial"/>
            <w:b/>
            <w:bCs/>
            <w:sz w:val="24"/>
            <w:szCs w:val="24"/>
          </w:rPr>
          <w:t>ge</w:t>
        </w:r>
        <w:r w:rsidR="0070375D">
          <w:rPr>
            <w:rFonts w:ascii="Arial" w:hAnsi="Arial" w:cs="Arial"/>
            <w:b/>
            <w:bCs/>
            <w:sz w:val="24"/>
            <w:szCs w:val="24"/>
          </w:rPr>
          <w:t>o</w:t>
        </w:r>
        <w:r w:rsidR="0070375D" w:rsidRPr="00F80E03">
          <w:rPr>
            <w:rFonts w:ascii="Arial" w:hAnsi="Arial" w:cs="Arial"/>
            <w:b/>
            <w:bCs/>
            <w:sz w:val="24"/>
            <w:szCs w:val="24"/>
          </w:rPr>
          <w:t>sfera</w:t>
        </w:r>
        <w:proofErr w:type="spellEnd"/>
        <w:r w:rsidR="0070375D" w:rsidRPr="00F80E03">
          <w:rPr>
            <w:rFonts w:ascii="Arial" w:hAnsi="Arial" w:cs="Arial"/>
            <w:sz w:val="24"/>
            <w:szCs w:val="24"/>
          </w:rPr>
          <w:t xml:space="preserve"> </w:t>
        </w:r>
      </w:ins>
      <w:r w:rsidRPr="00F80E03">
        <w:rPr>
          <w:rFonts w:ascii="Arial" w:hAnsi="Arial" w:cs="Arial"/>
          <w:sz w:val="24"/>
          <w:szCs w:val="24"/>
        </w:rPr>
        <w:t xml:space="preserve">y la </w:t>
      </w:r>
      <w:r w:rsidRPr="00F80E03">
        <w:rPr>
          <w:rFonts w:ascii="Arial" w:hAnsi="Arial" w:cs="Arial"/>
          <w:b/>
          <w:bCs/>
          <w:sz w:val="24"/>
          <w:szCs w:val="24"/>
        </w:rPr>
        <w:t>biosfera</w:t>
      </w:r>
      <w:r w:rsidRPr="00F80E03">
        <w:rPr>
          <w:rFonts w:ascii="Arial" w:hAnsi="Arial" w:cs="Arial"/>
          <w:sz w:val="24"/>
          <w:szCs w:val="24"/>
        </w:rPr>
        <w:t xml:space="preserve">. </w:t>
      </w:r>
      <w:del w:id="51" w:author="María" w:date="2015-09-15T15:08:00Z">
        <w:r w:rsidRPr="00F80E03" w:rsidDel="0070375D">
          <w:rPr>
            <w:rFonts w:ascii="Arial" w:hAnsi="Arial" w:cs="Arial"/>
            <w:sz w:val="24"/>
            <w:szCs w:val="24"/>
          </w:rPr>
          <w:delText>Debido a</w:delText>
        </w:r>
      </w:del>
      <w:ins w:id="52" w:author="María" w:date="2015-09-15T15:08:00Z">
        <w:r w:rsidR="0070375D">
          <w:rPr>
            <w:rFonts w:ascii="Arial" w:hAnsi="Arial" w:cs="Arial"/>
            <w:sz w:val="24"/>
            <w:szCs w:val="24"/>
          </w:rPr>
          <w:t>Dado</w:t>
        </w:r>
      </w:ins>
      <w:r w:rsidRPr="00F80E03">
        <w:rPr>
          <w:rFonts w:ascii="Arial" w:hAnsi="Arial" w:cs="Arial"/>
          <w:sz w:val="24"/>
          <w:szCs w:val="24"/>
        </w:rPr>
        <w:t xml:space="preserve"> que la Tierra es esférica, las cuatro capas mencionadas se asumen como </w:t>
      </w:r>
      <w:r w:rsidRPr="00F80E03">
        <w:rPr>
          <w:rFonts w:ascii="Arial" w:hAnsi="Arial" w:cs="Arial"/>
          <w:b/>
          <w:bCs/>
          <w:sz w:val="24"/>
          <w:szCs w:val="24"/>
        </w:rPr>
        <w:t>capas esféricas</w:t>
      </w:r>
      <w:r w:rsidRPr="00F80E03">
        <w:rPr>
          <w:rFonts w:ascii="Arial" w:hAnsi="Arial" w:cs="Arial"/>
          <w:sz w:val="24"/>
          <w:szCs w:val="24"/>
        </w:rPr>
        <w:t>.</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La atmósfera</w:t>
      </w:r>
    </w:p>
    <w:p w:rsidR="000C3443" w:rsidRPr="00F80E03" w:rsidRDefault="000C3443" w:rsidP="00F80E03">
      <w:pPr>
        <w:pStyle w:val="Normal1"/>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La atmósfera es una delgada capa compuesta por gases que permite que existan condiciones adecuadas para la vida en nuestro planeta. </w:t>
      </w:r>
      <w:ins w:id="53" w:author="María" w:date="2015-09-15T15:09:00Z">
        <w:r w:rsidR="0070375D">
          <w:rPr>
            <w:rFonts w:ascii="Arial" w:hAnsi="Arial" w:cs="Arial"/>
            <w:sz w:val="24"/>
            <w:szCs w:val="24"/>
          </w:rPr>
          <w:t>L</w:t>
        </w:r>
        <w:r w:rsidR="0070375D" w:rsidRPr="00F80E03">
          <w:rPr>
            <w:rFonts w:ascii="Arial" w:hAnsi="Arial" w:cs="Arial"/>
            <w:sz w:val="24"/>
            <w:szCs w:val="24"/>
          </w:rPr>
          <w:t>os seres vivos que respiramos</w:t>
        </w:r>
        <w:r w:rsidR="0070375D" w:rsidRPr="00F80E03">
          <w:rPr>
            <w:rFonts w:ascii="Arial" w:hAnsi="Arial" w:cs="Arial"/>
            <w:sz w:val="24"/>
            <w:szCs w:val="24"/>
          </w:rPr>
          <w:t xml:space="preserve"> </w:t>
        </w:r>
        <w:r w:rsidR="0070375D" w:rsidRPr="00F80E03">
          <w:rPr>
            <w:rFonts w:ascii="Arial" w:hAnsi="Arial" w:cs="Arial"/>
            <w:sz w:val="24"/>
            <w:szCs w:val="24"/>
          </w:rPr>
          <w:t>existimos</w:t>
        </w:r>
        <w:r w:rsidR="0070375D" w:rsidRPr="00F80E03">
          <w:rPr>
            <w:rFonts w:ascii="Arial" w:hAnsi="Arial" w:cs="Arial"/>
            <w:sz w:val="24"/>
            <w:szCs w:val="24"/>
          </w:rPr>
          <w:t xml:space="preserve"> </w:t>
        </w:r>
      </w:ins>
      <w:del w:id="54" w:author="María" w:date="2015-09-15T15:09:00Z">
        <w:r w:rsidRPr="00F80E03" w:rsidDel="0070375D">
          <w:rPr>
            <w:rFonts w:ascii="Arial" w:hAnsi="Arial" w:cs="Arial"/>
            <w:sz w:val="24"/>
            <w:szCs w:val="24"/>
          </w:rPr>
          <w:delText xml:space="preserve">Gracias </w:delText>
        </w:r>
      </w:del>
      <w:ins w:id="55" w:author="María" w:date="2015-09-15T15:09:00Z">
        <w:r w:rsidR="0070375D">
          <w:rPr>
            <w:rFonts w:ascii="Arial" w:hAnsi="Arial" w:cs="Arial"/>
            <w:sz w:val="24"/>
            <w:szCs w:val="24"/>
          </w:rPr>
          <w:t>g</w:t>
        </w:r>
        <w:r w:rsidR="0070375D" w:rsidRPr="00F80E03">
          <w:rPr>
            <w:rFonts w:ascii="Arial" w:hAnsi="Arial" w:cs="Arial"/>
            <w:sz w:val="24"/>
            <w:szCs w:val="24"/>
          </w:rPr>
          <w:t xml:space="preserve">racias </w:t>
        </w:r>
      </w:ins>
      <w:r w:rsidRPr="00F80E03">
        <w:rPr>
          <w:rFonts w:ascii="Arial" w:hAnsi="Arial" w:cs="Arial"/>
          <w:sz w:val="24"/>
          <w:szCs w:val="24"/>
        </w:rPr>
        <w:t>al oxígeno atmosférico</w:t>
      </w:r>
      <w:del w:id="56" w:author="María" w:date="2015-09-15T15:09:00Z">
        <w:r w:rsidRPr="00F80E03" w:rsidDel="0070375D">
          <w:rPr>
            <w:rFonts w:ascii="Arial" w:hAnsi="Arial" w:cs="Arial"/>
            <w:sz w:val="24"/>
            <w:szCs w:val="24"/>
          </w:rPr>
          <w:delText xml:space="preserve"> existimos los seres vivos que respiramos</w:delText>
        </w:r>
      </w:del>
      <w:r w:rsidRPr="00F80E03">
        <w:rPr>
          <w:rFonts w:ascii="Arial" w:hAnsi="Arial" w:cs="Arial"/>
          <w:sz w:val="24"/>
          <w:szCs w:val="24"/>
        </w:rPr>
        <w:t xml:space="preserve">; además, debido a este, se forma una </w:t>
      </w:r>
      <w:r w:rsidRPr="00F80E03">
        <w:rPr>
          <w:rFonts w:ascii="Arial" w:hAnsi="Arial" w:cs="Arial"/>
          <w:b/>
          <w:sz w:val="24"/>
          <w:szCs w:val="24"/>
        </w:rPr>
        <w:t>capa de ozono</w:t>
      </w:r>
      <w:r w:rsidRPr="00F80E03">
        <w:rPr>
          <w:rFonts w:ascii="Arial" w:hAnsi="Arial" w:cs="Arial"/>
          <w:sz w:val="24"/>
          <w:szCs w:val="24"/>
        </w:rPr>
        <w:t xml:space="preserve">, que permite la vida sobre los continentes, al protegerla de los nocivos </w:t>
      </w:r>
      <w:r w:rsidRPr="00F80E03">
        <w:rPr>
          <w:rFonts w:ascii="Arial" w:hAnsi="Arial" w:cs="Arial"/>
          <w:b/>
          <w:sz w:val="24"/>
          <w:szCs w:val="24"/>
        </w:rPr>
        <w:t>rayos ultravioleta</w:t>
      </w:r>
      <w:r w:rsidRPr="00F80E03">
        <w:rPr>
          <w:rFonts w:ascii="Arial" w:hAnsi="Arial" w:cs="Arial"/>
          <w:sz w:val="24"/>
          <w:szCs w:val="24"/>
        </w:rPr>
        <w:t xml:space="preserve"> del Sol. La atmósfera también nos protege del polvo cósmico y de los innumerables meteoritos que caen sobre nuestro planeta. Gracias al efecto de invernadero proporcionado por gases atmosféricos como el dióxido de carbono y el metano, la temperatura del planeta es tibia y favorable para el desarrollo de la vida. </w:t>
      </w:r>
    </w:p>
    <w:p w:rsidR="000C3443" w:rsidRPr="00F80E03" w:rsidRDefault="000C3443" w:rsidP="00F80E03">
      <w:pPr>
        <w:pStyle w:val="Normal1"/>
        <w:spacing w:after="0" w:line="360" w:lineRule="auto"/>
        <w:jc w:val="both"/>
        <w:rPr>
          <w:rFonts w:ascii="Arial" w:eastAsia="Arial" w:hAnsi="Arial" w:cs="Arial"/>
          <w:b/>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 xml:space="preserve">La </w:t>
      </w:r>
      <w:del w:id="57" w:author="María" w:date="2015-09-15T15:00:00Z">
        <w:r w:rsidRPr="00F80E03" w:rsidDel="00F80E03">
          <w:rPr>
            <w:rFonts w:ascii="Arial" w:eastAsia="Arial" w:hAnsi="Arial" w:cs="Arial"/>
            <w:b/>
            <w:sz w:val="24"/>
            <w:szCs w:val="24"/>
          </w:rPr>
          <w:delText>hidrósfera</w:delText>
        </w:r>
      </w:del>
      <w:ins w:id="58" w:author="María" w:date="2015-09-15T15:00:00Z">
        <w:r w:rsidR="00F80E03">
          <w:rPr>
            <w:rFonts w:ascii="Arial" w:eastAsia="Arial" w:hAnsi="Arial" w:cs="Arial"/>
            <w:b/>
            <w:sz w:val="24"/>
            <w:szCs w:val="24"/>
          </w:rPr>
          <w:t>hidrosfera</w:t>
        </w:r>
      </w:ins>
    </w:p>
    <w:p w:rsidR="000C3443" w:rsidRPr="00F80E03" w:rsidRDefault="000C3443" w:rsidP="00F80E03">
      <w:pPr>
        <w:pStyle w:val="Normal1"/>
        <w:spacing w:after="0" w:line="360" w:lineRule="auto"/>
        <w:jc w:val="both"/>
        <w:rPr>
          <w:rFonts w:ascii="Arial" w:eastAsia="Arial" w:hAnsi="Arial" w:cs="Arial"/>
          <w:b/>
          <w:sz w:val="24"/>
          <w:szCs w:val="24"/>
        </w:rPr>
      </w:pPr>
    </w:p>
    <w:p w:rsidR="000C3443" w:rsidRPr="00F80E03" w:rsidRDefault="000C3443" w:rsidP="00F80E03">
      <w:pPr>
        <w:pStyle w:val="Normal1"/>
        <w:spacing w:after="0" w:line="360" w:lineRule="auto"/>
        <w:jc w:val="both"/>
        <w:rPr>
          <w:rFonts w:ascii="Arial" w:hAnsi="Arial" w:cs="Arial"/>
          <w:sz w:val="24"/>
          <w:szCs w:val="24"/>
        </w:rPr>
      </w:pPr>
      <w:r w:rsidRPr="00F80E03">
        <w:rPr>
          <w:rFonts w:ascii="Arial" w:eastAsia="Arial" w:hAnsi="Arial" w:cs="Arial"/>
          <w:bCs/>
          <w:sz w:val="24"/>
          <w:szCs w:val="24"/>
        </w:rPr>
        <w:t xml:space="preserve">La </w:t>
      </w:r>
      <w:del w:id="59" w:author="María" w:date="2015-09-15T15:00:00Z">
        <w:r w:rsidRPr="00F80E03" w:rsidDel="00F80E03">
          <w:rPr>
            <w:rFonts w:ascii="Arial" w:eastAsia="Arial" w:hAnsi="Arial" w:cs="Arial"/>
            <w:bCs/>
            <w:sz w:val="24"/>
            <w:szCs w:val="24"/>
          </w:rPr>
          <w:delText>hidrósfera</w:delText>
        </w:r>
      </w:del>
      <w:ins w:id="60" w:author="María" w:date="2015-09-15T15:00:00Z">
        <w:r w:rsidR="00F80E03">
          <w:rPr>
            <w:rFonts w:ascii="Arial" w:eastAsia="Arial" w:hAnsi="Arial" w:cs="Arial"/>
            <w:bCs/>
            <w:sz w:val="24"/>
            <w:szCs w:val="24"/>
          </w:rPr>
          <w:t>hidrosfera</w:t>
        </w:r>
      </w:ins>
      <w:r w:rsidRPr="00F80E03">
        <w:rPr>
          <w:rFonts w:ascii="Arial" w:eastAsia="Arial" w:hAnsi="Arial" w:cs="Arial"/>
          <w:bCs/>
          <w:sz w:val="24"/>
          <w:szCs w:val="24"/>
        </w:rPr>
        <w:t xml:space="preserve"> está formada por la totalidad del agua existente en nuestro planeta. En esta, el agua se encuentra </w:t>
      </w:r>
      <w:r w:rsidRPr="00F80E03">
        <w:rPr>
          <w:rFonts w:ascii="Arial" w:hAnsi="Arial" w:cs="Arial"/>
          <w:bCs/>
          <w:sz w:val="24"/>
          <w:szCs w:val="24"/>
        </w:rPr>
        <w:t>en sus tres estados: sólido, líquido y gaseoso.</w:t>
      </w:r>
      <w:r w:rsidR="00F80E03">
        <w:rPr>
          <w:rFonts w:ascii="Arial" w:hAnsi="Arial" w:cs="Arial"/>
          <w:sz w:val="24"/>
          <w:szCs w:val="24"/>
        </w:rPr>
        <w:t xml:space="preserve"> </w:t>
      </w:r>
      <w:r w:rsidRPr="00F80E03">
        <w:rPr>
          <w:rFonts w:ascii="Arial" w:hAnsi="Arial" w:cs="Arial"/>
          <w:sz w:val="24"/>
          <w:szCs w:val="24"/>
        </w:rPr>
        <w:t xml:space="preserve">El agua de la </w:t>
      </w:r>
      <w:del w:id="61" w:author="María" w:date="2015-09-15T15:00:00Z">
        <w:r w:rsidRPr="00F80E03" w:rsidDel="00F80E03">
          <w:rPr>
            <w:rFonts w:ascii="Arial" w:hAnsi="Arial" w:cs="Arial"/>
            <w:sz w:val="24"/>
            <w:szCs w:val="24"/>
          </w:rPr>
          <w:delText>hidrósfera</w:delText>
        </w:r>
      </w:del>
      <w:ins w:id="62" w:author="María" w:date="2015-09-15T15:00:00Z">
        <w:r w:rsidR="00F80E03">
          <w:rPr>
            <w:rFonts w:ascii="Arial" w:hAnsi="Arial" w:cs="Arial"/>
            <w:sz w:val="24"/>
            <w:szCs w:val="24"/>
          </w:rPr>
          <w:t>hidrosfera</w:t>
        </w:r>
      </w:ins>
      <w:r w:rsidRPr="00F80E03">
        <w:rPr>
          <w:rFonts w:ascii="Arial" w:hAnsi="Arial" w:cs="Arial"/>
          <w:sz w:val="24"/>
          <w:szCs w:val="24"/>
        </w:rPr>
        <w:t xml:space="preserve"> forma cuerpos de agua con características propias; entre </w:t>
      </w:r>
      <w:del w:id="63" w:author="María" w:date="2015-09-15T15:11:00Z">
        <w:r w:rsidRPr="00F80E03" w:rsidDel="002A23EB">
          <w:rPr>
            <w:rFonts w:ascii="Arial" w:hAnsi="Arial" w:cs="Arial"/>
            <w:sz w:val="24"/>
            <w:szCs w:val="24"/>
          </w:rPr>
          <w:delText>los cuales</w:delText>
        </w:r>
      </w:del>
      <w:ins w:id="64" w:author="María" w:date="2015-09-15T15:11:00Z">
        <w:r w:rsidR="002A23EB">
          <w:rPr>
            <w:rFonts w:ascii="Arial" w:hAnsi="Arial" w:cs="Arial"/>
            <w:sz w:val="24"/>
            <w:szCs w:val="24"/>
          </w:rPr>
          <w:t>estos se encuentran</w:t>
        </w:r>
      </w:ins>
      <w:r w:rsidRPr="00F80E03">
        <w:rPr>
          <w:rFonts w:ascii="Arial" w:hAnsi="Arial" w:cs="Arial"/>
          <w:sz w:val="24"/>
          <w:szCs w:val="24"/>
        </w:rPr>
        <w:t xml:space="preserve"> </w:t>
      </w:r>
      <w:del w:id="65" w:author="María" w:date="2015-09-15T15:11:00Z">
        <w:r w:rsidRPr="00F80E03" w:rsidDel="002A23EB">
          <w:rPr>
            <w:rFonts w:ascii="Arial" w:hAnsi="Arial" w:cs="Arial"/>
            <w:sz w:val="24"/>
            <w:szCs w:val="24"/>
          </w:rPr>
          <w:delText xml:space="preserve">están </w:delText>
        </w:r>
      </w:del>
      <w:r w:rsidRPr="00F80E03">
        <w:rPr>
          <w:rFonts w:ascii="Arial" w:hAnsi="Arial" w:cs="Arial"/>
          <w:sz w:val="24"/>
          <w:szCs w:val="24"/>
        </w:rPr>
        <w:t>los mares</w:t>
      </w:r>
      <w:ins w:id="66" w:author="María" w:date="2015-09-15T15:12:00Z">
        <w:r w:rsidR="002A23EB">
          <w:rPr>
            <w:rFonts w:ascii="Arial" w:hAnsi="Arial" w:cs="Arial"/>
            <w:sz w:val="24"/>
            <w:szCs w:val="24"/>
          </w:rPr>
          <w:t>,</w:t>
        </w:r>
      </w:ins>
      <w:r w:rsidRPr="00F80E03">
        <w:rPr>
          <w:rFonts w:ascii="Arial" w:hAnsi="Arial" w:cs="Arial"/>
          <w:sz w:val="24"/>
          <w:szCs w:val="24"/>
        </w:rPr>
        <w:t xml:space="preserve"> compuestos por agua salada; los ríos, compuestos por agua dulce que corre; los lagos y las lagunas, compuestos por agua dulce con muy poco movimiento; y las aguas subterráneas, que forman depósitos en zonas profundas de la corteza terrestre.</w:t>
      </w:r>
    </w:p>
    <w:p w:rsidR="000C3443" w:rsidRPr="00F80E03" w:rsidRDefault="000C3443" w:rsidP="00F80E03">
      <w:pPr>
        <w:pStyle w:val="Normal1"/>
        <w:spacing w:after="0" w:line="360" w:lineRule="auto"/>
        <w:jc w:val="both"/>
        <w:rPr>
          <w:rFonts w:ascii="Arial" w:hAnsi="Arial" w:cs="Arial"/>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La geosfera</w:t>
      </w:r>
    </w:p>
    <w:p w:rsidR="000C3443" w:rsidRPr="00F80E03" w:rsidRDefault="000C3443" w:rsidP="00F80E03">
      <w:pPr>
        <w:pStyle w:val="Normal1"/>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La geosfera es una capa constituida por minerales en diferentes estados de fusión. Estos circulan lentamente, en doble sentido, entre las zonas internas y</w:t>
      </w:r>
      <w:ins w:id="67" w:author="María" w:date="2015-09-15T15:12:00Z">
        <w:r w:rsidR="002A23EB">
          <w:rPr>
            <w:rFonts w:ascii="Arial" w:hAnsi="Arial" w:cs="Arial"/>
            <w:sz w:val="24"/>
            <w:szCs w:val="24"/>
          </w:rPr>
          <w:t xml:space="preserve"> </w:t>
        </w:r>
      </w:ins>
      <w:del w:id="68" w:author="María" w:date="2015-09-15T15:12:00Z">
        <w:r w:rsidRPr="00F80E03" w:rsidDel="002A23EB">
          <w:rPr>
            <w:rFonts w:ascii="Arial" w:hAnsi="Arial" w:cs="Arial"/>
            <w:sz w:val="24"/>
            <w:szCs w:val="24"/>
          </w:rPr>
          <w:delText xml:space="preserve"> las </w:delText>
        </w:r>
      </w:del>
      <w:r w:rsidRPr="00F80E03">
        <w:rPr>
          <w:rFonts w:ascii="Arial" w:hAnsi="Arial" w:cs="Arial"/>
          <w:sz w:val="24"/>
          <w:szCs w:val="24"/>
        </w:rPr>
        <w:t xml:space="preserve">externas de la </w:t>
      </w:r>
      <w:proofErr w:type="spellStart"/>
      <w:r w:rsidRPr="00F80E03">
        <w:rPr>
          <w:rFonts w:ascii="Arial" w:hAnsi="Arial" w:cs="Arial"/>
          <w:sz w:val="24"/>
          <w:szCs w:val="24"/>
        </w:rPr>
        <w:t>geosfera</w:t>
      </w:r>
      <w:proofErr w:type="spellEnd"/>
      <w:r w:rsidRPr="00F80E03">
        <w:rPr>
          <w:rFonts w:ascii="Arial" w:hAnsi="Arial" w:cs="Arial"/>
          <w:sz w:val="24"/>
          <w:szCs w:val="24"/>
        </w:rPr>
        <w:t>.</w:t>
      </w:r>
    </w:p>
    <w:p w:rsidR="000C3443" w:rsidRPr="00F80E03" w:rsidRDefault="000C3443" w:rsidP="00F80E03">
      <w:pPr>
        <w:spacing w:after="0" w:line="360" w:lineRule="auto"/>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Esta capa está compuesta principalmente por minerales como hierro, níquel, magnesio y silicio; estos se organizan desde el centro hacia el exterior del planeta, de acuerdo con su densidad. De esta manera, la geosfera está constituida por tres capas de diferente densidad, sin límites muy definidos y que permanecen en constante movimiento, conocidas como </w:t>
      </w:r>
      <w:r w:rsidRPr="00F80E03">
        <w:rPr>
          <w:rFonts w:ascii="Arial" w:hAnsi="Arial" w:cs="Arial"/>
          <w:b/>
          <w:bCs/>
          <w:sz w:val="24"/>
          <w:szCs w:val="24"/>
        </w:rPr>
        <w:t>núcleo</w:t>
      </w:r>
      <w:r w:rsidRPr="00F80E03">
        <w:rPr>
          <w:rFonts w:ascii="Arial" w:hAnsi="Arial" w:cs="Arial"/>
          <w:sz w:val="24"/>
          <w:szCs w:val="24"/>
        </w:rPr>
        <w:t>,</w:t>
      </w:r>
      <w:r w:rsidRPr="00F80E03">
        <w:rPr>
          <w:rFonts w:ascii="Arial" w:hAnsi="Arial" w:cs="Arial"/>
          <w:b/>
          <w:bCs/>
          <w:sz w:val="24"/>
          <w:szCs w:val="24"/>
        </w:rPr>
        <w:t xml:space="preserve"> manto </w:t>
      </w:r>
      <w:r w:rsidRPr="00F80E03">
        <w:rPr>
          <w:rFonts w:ascii="Arial" w:hAnsi="Arial" w:cs="Arial"/>
          <w:sz w:val="24"/>
          <w:szCs w:val="24"/>
        </w:rPr>
        <w:t>y</w:t>
      </w:r>
      <w:r w:rsidRPr="00F80E03">
        <w:rPr>
          <w:rFonts w:ascii="Arial" w:hAnsi="Arial" w:cs="Arial"/>
          <w:b/>
          <w:bCs/>
          <w:sz w:val="24"/>
          <w:szCs w:val="24"/>
        </w:rPr>
        <w:t xml:space="preserve"> corteza</w:t>
      </w:r>
      <w:r w:rsidRPr="00F80E03">
        <w:rPr>
          <w:rFonts w:ascii="Arial" w:hAnsi="Arial" w:cs="Arial"/>
          <w:sz w:val="24"/>
          <w:szCs w:val="24"/>
        </w:rPr>
        <w:t>.</w:t>
      </w:r>
      <w:bookmarkStart w:id="69" w:name="_GoBack"/>
      <w:bookmarkEnd w:id="69"/>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pStyle w:val="Normal1"/>
        <w:spacing w:after="0" w:line="360" w:lineRule="auto"/>
        <w:jc w:val="both"/>
        <w:rPr>
          <w:rFonts w:ascii="Arial" w:hAnsi="Arial" w:cs="Arial"/>
          <w:sz w:val="24"/>
          <w:szCs w:val="24"/>
        </w:rPr>
      </w:pPr>
      <w:r w:rsidRPr="00F80E03">
        <w:rPr>
          <w:rFonts w:ascii="Arial" w:eastAsia="Arial" w:hAnsi="Arial" w:cs="Arial"/>
          <w:b/>
          <w:sz w:val="24"/>
          <w:szCs w:val="24"/>
        </w:rPr>
        <w:t>La biosfera</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La </w:t>
      </w:r>
      <w:r w:rsidRPr="00F80E03">
        <w:rPr>
          <w:rFonts w:ascii="Arial" w:hAnsi="Arial" w:cs="Arial"/>
          <w:b/>
          <w:sz w:val="24"/>
          <w:szCs w:val="24"/>
        </w:rPr>
        <w:t>biosfera</w:t>
      </w:r>
      <w:r w:rsidRPr="00F80E03">
        <w:rPr>
          <w:rFonts w:ascii="Arial" w:hAnsi="Arial" w:cs="Arial"/>
          <w:sz w:val="24"/>
          <w:szCs w:val="24"/>
        </w:rPr>
        <w:t xml:space="preserve"> es el conjunto de los seres vivos y el ambiente en el que habitan; aunque la biosfera no es una capa esférica como las otras, debido a su importancia se considera como una capa en sí misma, ya que todos los seres vivos, incluidos los humanos, vivimos en ella. </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lastRenderedPageBreak/>
        <w:t xml:space="preserve">La biosfera, al igual que las otras capas, es muy dinámica. Desde su origen, los seres vivos nunca han dejado de cambiar; han estado siempre en constante evolución. </w:t>
      </w:r>
    </w:p>
    <w:p w:rsidR="000660B2" w:rsidRPr="00F80E03" w:rsidRDefault="000660B2" w:rsidP="00F80E03">
      <w:pPr>
        <w:spacing w:line="360" w:lineRule="auto"/>
        <w:rPr>
          <w:rFonts w:ascii="Arial" w:hAnsi="Arial" w:cs="Arial"/>
          <w:sz w:val="24"/>
          <w:szCs w:val="24"/>
        </w:rPr>
      </w:pPr>
    </w:p>
    <w:sectPr w:rsidR="000660B2" w:rsidRPr="00F80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531"/>
    <w:multiLevelType w:val="hybridMultilevel"/>
    <w:tmpl w:val="E200C5A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
    <w:nsid w:val="4F633EA3"/>
    <w:multiLevelType w:val="hybridMultilevel"/>
    <w:tmpl w:val="4598622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C39498E"/>
    <w:multiLevelType w:val="hybridMultilevel"/>
    <w:tmpl w:val="CC8A8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1F3"/>
    <w:rsid w:val="00062E5C"/>
    <w:rsid w:val="000660B2"/>
    <w:rsid w:val="000C3443"/>
    <w:rsid w:val="001373A1"/>
    <w:rsid w:val="002957AA"/>
    <w:rsid w:val="002A23EB"/>
    <w:rsid w:val="002F6BAE"/>
    <w:rsid w:val="00311CE8"/>
    <w:rsid w:val="003C37E7"/>
    <w:rsid w:val="003F4BAF"/>
    <w:rsid w:val="004506B4"/>
    <w:rsid w:val="004F5964"/>
    <w:rsid w:val="006E1E4F"/>
    <w:rsid w:val="0070375D"/>
    <w:rsid w:val="00733BA5"/>
    <w:rsid w:val="00790FEF"/>
    <w:rsid w:val="007B51F3"/>
    <w:rsid w:val="007C61EC"/>
    <w:rsid w:val="0081324E"/>
    <w:rsid w:val="0086636C"/>
    <w:rsid w:val="008F5009"/>
    <w:rsid w:val="0098029F"/>
    <w:rsid w:val="00A36D50"/>
    <w:rsid w:val="00A76507"/>
    <w:rsid w:val="00AB53C7"/>
    <w:rsid w:val="00B039A3"/>
    <w:rsid w:val="00B471E2"/>
    <w:rsid w:val="00BE46DF"/>
    <w:rsid w:val="00CD2A3D"/>
    <w:rsid w:val="00D32225"/>
    <w:rsid w:val="00D67AE4"/>
    <w:rsid w:val="00D97BC8"/>
    <w:rsid w:val="00E52E2F"/>
    <w:rsid w:val="00F3509E"/>
    <w:rsid w:val="00F80E03"/>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507"/>
    <w:pPr>
      <w:ind w:left="720"/>
      <w:contextualSpacing/>
    </w:pPr>
  </w:style>
  <w:style w:type="paragraph" w:customStyle="1" w:styleId="Normal1">
    <w:name w:val="Normal1"/>
    <w:rsid w:val="00A76507"/>
    <w:pPr>
      <w:spacing w:after="200" w:line="276" w:lineRule="auto"/>
    </w:pPr>
    <w:rPr>
      <w:rFonts w:ascii="Calibri" w:eastAsia="Calibri" w:hAnsi="Calibri" w:cs="Calibri"/>
      <w:color w:val="000000"/>
      <w:lang w:eastAsia="es-CO"/>
    </w:rPr>
  </w:style>
  <w:style w:type="table" w:styleId="Tablaconcuadrcula">
    <w:name w:val="Table Grid"/>
    <w:basedOn w:val="Tablanormal"/>
    <w:rsid w:val="00A765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6507"/>
    <w:rPr>
      <w:color w:val="0000FF"/>
      <w:u w:val="single"/>
    </w:rPr>
  </w:style>
  <w:style w:type="paragraph" w:styleId="Textodeglobo">
    <w:name w:val="Balloon Text"/>
    <w:basedOn w:val="Normal"/>
    <w:link w:val="TextodegloboCar"/>
    <w:uiPriority w:val="99"/>
    <w:semiHidden/>
    <w:unhideWhenUsed/>
    <w:rsid w:val="00F80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E03"/>
    <w:rPr>
      <w:rFonts w:ascii="Tahoma" w:hAnsi="Tahoma" w:cs="Tahoma"/>
      <w:sz w:val="16"/>
      <w:szCs w:val="16"/>
    </w:rPr>
  </w:style>
  <w:style w:type="character" w:styleId="Refdecomentario">
    <w:name w:val="annotation reference"/>
    <w:basedOn w:val="Fuentedeprrafopredeter"/>
    <w:uiPriority w:val="99"/>
    <w:semiHidden/>
    <w:unhideWhenUsed/>
    <w:rsid w:val="00F80E03"/>
    <w:rPr>
      <w:sz w:val="16"/>
      <w:szCs w:val="16"/>
    </w:rPr>
  </w:style>
  <w:style w:type="paragraph" w:styleId="Textocomentario">
    <w:name w:val="annotation text"/>
    <w:basedOn w:val="Normal"/>
    <w:link w:val="TextocomentarioCar"/>
    <w:uiPriority w:val="99"/>
    <w:semiHidden/>
    <w:unhideWhenUsed/>
    <w:rsid w:val="00F80E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0E03"/>
    <w:rPr>
      <w:sz w:val="20"/>
      <w:szCs w:val="20"/>
    </w:rPr>
  </w:style>
  <w:style w:type="paragraph" w:styleId="Asuntodelcomentario">
    <w:name w:val="annotation subject"/>
    <w:basedOn w:val="Textocomentario"/>
    <w:next w:val="Textocomentario"/>
    <w:link w:val="AsuntodelcomentarioCar"/>
    <w:uiPriority w:val="99"/>
    <w:semiHidden/>
    <w:unhideWhenUsed/>
    <w:rsid w:val="00F80E03"/>
    <w:rPr>
      <w:b/>
      <w:bCs/>
    </w:rPr>
  </w:style>
  <w:style w:type="character" w:customStyle="1" w:styleId="AsuntodelcomentarioCar">
    <w:name w:val="Asunto del comentario Car"/>
    <w:basedOn w:val="TextocomentarioCar"/>
    <w:link w:val="Asuntodelcomentario"/>
    <w:uiPriority w:val="99"/>
    <w:semiHidden/>
    <w:rsid w:val="00F80E0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507"/>
    <w:pPr>
      <w:ind w:left="720"/>
      <w:contextualSpacing/>
    </w:pPr>
  </w:style>
  <w:style w:type="paragraph" w:customStyle="1" w:styleId="Normal1">
    <w:name w:val="Normal1"/>
    <w:rsid w:val="00A76507"/>
    <w:pPr>
      <w:spacing w:after="200" w:line="276" w:lineRule="auto"/>
    </w:pPr>
    <w:rPr>
      <w:rFonts w:ascii="Calibri" w:eastAsia="Calibri" w:hAnsi="Calibri" w:cs="Calibri"/>
      <w:color w:val="000000"/>
      <w:lang w:eastAsia="es-CO"/>
    </w:rPr>
  </w:style>
  <w:style w:type="table" w:styleId="Tablaconcuadrcula">
    <w:name w:val="Table Grid"/>
    <w:basedOn w:val="Tablanormal"/>
    <w:rsid w:val="00A765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6507"/>
    <w:rPr>
      <w:color w:val="0000FF"/>
      <w:u w:val="single"/>
    </w:rPr>
  </w:style>
  <w:style w:type="paragraph" w:styleId="Textodeglobo">
    <w:name w:val="Balloon Text"/>
    <w:basedOn w:val="Normal"/>
    <w:link w:val="TextodegloboCar"/>
    <w:uiPriority w:val="99"/>
    <w:semiHidden/>
    <w:unhideWhenUsed/>
    <w:rsid w:val="00F80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E03"/>
    <w:rPr>
      <w:rFonts w:ascii="Tahoma" w:hAnsi="Tahoma" w:cs="Tahoma"/>
      <w:sz w:val="16"/>
      <w:szCs w:val="16"/>
    </w:rPr>
  </w:style>
  <w:style w:type="character" w:styleId="Refdecomentario">
    <w:name w:val="annotation reference"/>
    <w:basedOn w:val="Fuentedeprrafopredeter"/>
    <w:uiPriority w:val="99"/>
    <w:semiHidden/>
    <w:unhideWhenUsed/>
    <w:rsid w:val="00F80E03"/>
    <w:rPr>
      <w:sz w:val="16"/>
      <w:szCs w:val="16"/>
    </w:rPr>
  </w:style>
  <w:style w:type="paragraph" w:styleId="Textocomentario">
    <w:name w:val="annotation text"/>
    <w:basedOn w:val="Normal"/>
    <w:link w:val="TextocomentarioCar"/>
    <w:uiPriority w:val="99"/>
    <w:semiHidden/>
    <w:unhideWhenUsed/>
    <w:rsid w:val="00F80E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0E03"/>
    <w:rPr>
      <w:sz w:val="20"/>
      <w:szCs w:val="20"/>
    </w:rPr>
  </w:style>
  <w:style w:type="paragraph" w:styleId="Asuntodelcomentario">
    <w:name w:val="annotation subject"/>
    <w:basedOn w:val="Textocomentario"/>
    <w:next w:val="Textocomentario"/>
    <w:link w:val="AsuntodelcomentarioCar"/>
    <w:uiPriority w:val="99"/>
    <w:semiHidden/>
    <w:unhideWhenUsed/>
    <w:rsid w:val="00F80E03"/>
    <w:rPr>
      <w:b/>
      <w:bCs/>
    </w:rPr>
  </w:style>
  <w:style w:type="character" w:customStyle="1" w:styleId="AsuntodelcomentarioCar">
    <w:name w:val="Asunto del comentario Car"/>
    <w:basedOn w:val="TextocomentarioCar"/>
    <w:link w:val="Asuntodelcomentario"/>
    <w:uiPriority w:val="99"/>
    <w:semiHidden/>
    <w:rsid w:val="00F80E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iodiversidad.gob.mx/planeta/quees.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1116</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María</cp:lastModifiedBy>
  <cp:revision>18</cp:revision>
  <dcterms:created xsi:type="dcterms:W3CDTF">2015-09-02T18:15:00Z</dcterms:created>
  <dcterms:modified xsi:type="dcterms:W3CDTF">2015-09-15T20:14:00Z</dcterms:modified>
</cp:coreProperties>
</file>