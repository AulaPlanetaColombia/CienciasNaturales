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27" w:rsidRPr="00AB23EB" w:rsidRDefault="00404D27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>Borrador CN_06_07_CO_REC260</w:t>
      </w:r>
    </w:p>
    <w:p w:rsidR="00404D27" w:rsidRPr="00AB23EB" w:rsidRDefault="00404D27" w:rsidP="00AB23EB">
      <w:pPr>
        <w:spacing w:line="360" w:lineRule="auto"/>
        <w:rPr>
          <w:rFonts w:ascii="Arial" w:hAnsi="Arial" w:cs="Arial"/>
          <w:b/>
          <w:color w:val="FF0000"/>
        </w:rPr>
      </w:pPr>
    </w:p>
    <w:p w:rsidR="006A3B88" w:rsidRPr="00AB23EB" w:rsidRDefault="006A3B88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 xml:space="preserve">Autoevaluación </w:t>
      </w:r>
      <w:r w:rsidRPr="00AB23EB">
        <w:rPr>
          <w:rFonts w:ascii="Arial" w:hAnsi="Arial" w:cs="Arial"/>
          <w:b/>
          <w:color w:val="FF0000"/>
        </w:rPr>
        <w:tab/>
      </w:r>
    </w:p>
    <w:p w:rsidR="006A3B88" w:rsidRPr="00AB23EB" w:rsidRDefault="006A3B88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 xml:space="preserve">Evalúa tus conocimientos sobre el tema </w:t>
      </w:r>
      <w:del w:id="0" w:author="María" w:date="2015-09-16T12:21:00Z">
        <w:r w:rsidRPr="00AB23EB" w:rsidDel="00AB23EB">
          <w:rPr>
            <w:rFonts w:ascii="Arial" w:hAnsi="Arial" w:cs="Arial"/>
            <w:b/>
            <w:color w:val="FF0000"/>
          </w:rPr>
          <w:delText xml:space="preserve">La </w:delText>
        </w:r>
      </w:del>
      <w:ins w:id="1" w:author="María" w:date="2015-09-16T12:21:00Z">
        <w:r w:rsidR="00AB23EB">
          <w:rPr>
            <w:rFonts w:ascii="Arial" w:hAnsi="Arial" w:cs="Arial"/>
            <w:b/>
            <w:color w:val="FF0000"/>
          </w:rPr>
          <w:t>l</w:t>
        </w:r>
        <w:r w:rsidR="00AB23EB" w:rsidRPr="00AB23EB">
          <w:rPr>
            <w:rFonts w:ascii="Arial" w:hAnsi="Arial" w:cs="Arial"/>
            <w:b/>
            <w:color w:val="FF0000"/>
          </w:rPr>
          <w:t xml:space="preserve">a </w:t>
        </w:r>
      </w:ins>
      <w:r w:rsidRPr="00AB23EB">
        <w:rPr>
          <w:rFonts w:ascii="Arial" w:hAnsi="Arial" w:cs="Arial"/>
          <w:b/>
          <w:color w:val="FF0000"/>
        </w:rPr>
        <w:t>Tierra y sus movimientos</w:t>
      </w:r>
    </w:p>
    <w:p w:rsidR="00D5566E" w:rsidRPr="00AB23EB" w:rsidRDefault="006A3B88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>NUEVO</w:t>
      </w:r>
      <w:r w:rsidRPr="00AB23EB">
        <w:rPr>
          <w:rFonts w:ascii="Arial" w:hAnsi="Arial" w:cs="Arial"/>
          <w:b/>
          <w:color w:val="FF0000"/>
        </w:rPr>
        <w:tab/>
        <w:t>INTERACTIVO</w:t>
      </w:r>
      <w:r w:rsidRPr="00AB23EB">
        <w:rPr>
          <w:rFonts w:ascii="Arial" w:hAnsi="Arial" w:cs="Arial"/>
          <w:b/>
          <w:color w:val="FF0000"/>
        </w:rPr>
        <w:tab/>
        <w:t>M4A</w:t>
      </w:r>
    </w:p>
    <w:p w:rsidR="006A3B88" w:rsidRPr="00AB23EB" w:rsidRDefault="006A3B88" w:rsidP="00AB23EB">
      <w:pPr>
        <w:spacing w:line="360" w:lineRule="auto"/>
        <w:rPr>
          <w:rFonts w:ascii="Arial" w:hAnsi="Arial" w:cs="Arial"/>
          <w:b/>
        </w:rPr>
      </w:pPr>
    </w:p>
    <w:p w:rsidR="009C54F8" w:rsidRPr="00AB23EB" w:rsidRDefault="009C54F8" w:rsidP="00AB23EB">
      <w:p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  <w:b/>
          <w:color w:val="FF0000"/>
        </w:rPr>
        <w:t>*</w:t>
      </w:r>
      <w:r w:rsidRPr="00AB23EB">
        <w:rPr>
          <w:rFonts w:ascii="Arial" w:hAnsi="Arial" w:cs="Arial"/>
          <w:highlight w:val="green"/>
        </w:rPr>
        <w:t>Palabras clave del recurso (separadas por comas ",")</w:t>
      </w:r>
      <w:r w:rsidR="00651B03" w:rsidRPr="00AB23EB">
        <w:rPr>
          <w:rFonts w:ascii="Arial" w:hAnsi="Arial" w:cs="Arial"/>
        </w:rPr>
        <w:t xml:space="preserve"> </w:t>
      </w:r>
      <w:proofErr w:type="spellStart"/>
      <w:r w:rsidRPr="00AB23EB">
        <w:rPr>
          <w:rFonts w:ascii="Arial" w:hAnsi="Arial" w:cs="Arial"/>
        </w:rPr>
        <w:t>Ecosistemas</w:t>
      </w:r>
      <w:r w:rsidR="008A593B" w:rsidRPr="00AB23EB">
        <w:rPr>
          <w:rFonts w:ascii="Arial" w:hAnsi="Arial" w:cs="Arial"/>
        </w:rPr>
        <w:t>,</w:t>
      </w:r>
      <w:del w:id="2" w:author="María" w:date="2015-09-16T12:21:00Z">
        <w:r w:rsidR="008A593B" w:rsidRPr="00AB23EB" w:rsidDel="00AB23EB">
          <w:rPr>
            <w:rFonts w:ascii="Arial" w:hAnsi="Arial" w:cs="Arial"/>
          </w:rPr>
          <w:delText xml:space="preserve"> </w:delText>
        </w:r>
      </w:del>
      <w:r w:rsidR="008A593B" w:rsidRPr="00AB23EB">
        <w:rPr>
          <w:rFonts w:ascii="Arial" w:hAnsi="Arial" w:cs="Arial"/>
        </w:rPr>
        <w:t>autoevaluación</w:t>
      </w:r>
      <w:proofErr w:type="spellEnd"/>
      <w:del w:id="3" w:author="María" w:date="2015-09-16T12:21:00Z">
        <w:r w:rsidR="008A593B" w:rsidRPr="00AB23EB" w:rsidDel="00AB23EB">
          <w:rPr>
            <w:rFonts w:ascii="Arial" w:hAnsi="Arial" w:cs="Arial"/>
          </w:rPr>
          <w:delText>.</w:delText>
        </w:r>
      </w:del>
    </w:p>
    <w:p w:rsidR="003948E5" w:rsidRPr="00AB23EB" w:rsidRDefault="003948E5" w:rsidP="00AB23EB">
      <w:pPr>
        <w:spacing w:after="0" w:line="360" w:lineRule="auto"/>
        <w:rPr>
          <w:rFonts w:ascii="Arial" w:hAnsi="Arial" w:cs="Arial"/>
        </w:rPr>
      </w:pPr>
    </w:p>
    <w:p w:rsidR="003948E5" w:rsidRPr="00AB23EB" w:rsidRDefault="009C54F8" w:rsidP="00AB23EB">
      <w:pPr>
        <w:spacing w:line="360" w:lineRule="auto"/>
        <w:rPr>
          <w:rFonts w:ascii="Arial" w:hAnsi="Arial" w:cs="Arial"/>
        </w:rPr>
      </w:pPr>
      <w:r w:rsidRPr="00AB23EB">
        <w:rPr>
          <w:rFonts w:ascii="Arial" w:hAnsi="Arial" w:cs="Arial"/>
          <w:b/>
          <w:color w:val="FF0000"/>
        </w:rPr>
        <w:t>*</w:t>
      </w:r>
      <w:r w:rsidRPr="00AB23EB">
        <w:rPr>
          <w:rFonts w:ascii="Arial" w:hAnsi="Arial" w:cs="Arial"/>
          <w:highlight w:val="green"/>
        </w:rPr>
        <w:t>Tiempo estimado (minutos</w:t>
      </w:r>
      <w:proofErr w:type="gramStart"/>
      <w:r w:rsidRPr="00AB23EB">
        <w:rPr>
          <w:rFonts w:ascii="Arial" w:hAnsi="Arial" w:cs="Arial"/>
          <w:highlight w:val="green"/>
        </w:rPr>
        <w:t>)</w:t>
      </w:r>
      <w:r w:rsidR="003948E5" w:rsidRPr="00AB23EB">
        <w:rPr>
          <w:rFonts w:ascii="Arial" w:hAnsi="Arial" w:cs="Arial"/>
        </w:rPr>
        <w:t>20</w:t>
      </w:r>
      <w:proofErr w:type="gramEnd"/>
    </w:p>
    <w:p w:rsidR="003948E5" w:rsidRPr="00AB23EB" w:rsidRDefault="009C54F8" w:rsidP="00AB23EB">
      <w:pPr>
        <w:spacing w:line="360" w:lineRule="auto"/>
        <w:rPr>
          <w:rFonts w:ascii="Arial" w:hAnsi="Arial" w:cs="Arial"/>
        </w:rPr>
      </w:pPr>
      <w:r w:rsidRPr="00AB23EB">
        <w:rPr>
          <w:rFonts w:ascii="Arial" w:hAnsi="Arial" w:cs="Arial"/>
          <w:b/>
          <w:color w:val="FF0000"/>
        </w:rPr>
        <w:t>*</w:t>
      </w:r>
      <w:r w:rsidRPr="00AB23EB">
        <w:rPr>
          <w:rFonts w:ascii="Arial" w:hAnsi="Arial" w:cs="Arial"/>
          <w:highlight w:val="green"/>
        </w:rPr>
        <w:t>Nivel del ejercicio, 1-Fácil, 2-Medio ó 3-Difícil</w:t>
      </w:r>
      <w:r w:rsidR="006B6C7F" w:rsidRPr="00AB23EB">
        <w:rPr>
          <w:rFonts w:ascii="Arial" w:hAnsi="Arial" w:cs="Arial"/>
        </w:rPr>
        <w:t xml:space="preserve"> </w:t>
      </w:r>
      <w:r w:rsidR="003948E5" w:rsidRPr="00AB23EB">
        <w:rPr>
          <w:rFonts w:ascii="Arial" w:hAnsi="Arial" w:cs="Arial"/>
        </w:rPr>
        <w:t xml:space="preserve">2-Medio </w:t>
      </w:r>
    </w:p>
    <w:p w:rsidR="003948E5" w:rsidRPr="00AB23EB" w:rsidRDefault="003948E5" w:rsidP="00AB23EB">
      <w:pPr>
        <w:spacing w:after="0" w:line="360" w:lineRule="auto"/>
        <w:rPr>
          <w:rFonts w:ascii="Arial" w:hAnsi="Arial" w:cs="Arial"/>
        </w:rPr>
      </w:pPr>
    </w:p>
    <w:p w:rsidR="003948E5" w:rsidRPr="00AB23EB" w:rsidRDefault="009C54F8" w:rsidP="00AB23EB">
      <w:pPr>
        <w:spacing w:line="360" w:lineRule="auto"/>
        <w:rPr>
          <w:rFonts w:ascii="Arial" w:hAnsi="Arial" w:cs="Arial"/>
        </w:rPr>
      </w:pPr>
      <w:r w:rsidRPr="00AB23EB">
        <w:rPr>
          <w:rFonts w:ascii="Arial" w:hAnsi="Arial" w:cs="Arial"/>
          <w:highlight w:val="green"/>
        </w:rPr>
        <w:t xml:space="preserve">Enunciado (Instrucción </w:t>
      </w:r>
      <w:r w:rsidRPr="00AB23EB">
        <w:rPr>
          <w:rFonts w:ascii="Arial" w:hAnsi="Arial" w:cs="Arial"/>
          <w:b/>
          <w:highlight w:val="green"/>
        </w:rPr>
        <w:t>193</w:t>
      </w:r>
      <w:r w:rsidRPr="00AB23EB">
        <w:rPr>
          <w:rFonts w:ascii="Arial" w:hAnsi="Arial" w:cs="Arial"/>
          <w:highlight w:val="green"/>
        </w:rPr>
        <w:t xml:space="preserve"> caracteres máximo)</w:t>
      </w:r>
      <w:r w:rsidR="006B6C7F" w:rsidRPr="00AB23EB">
        <w:rPr>
          <w:rFonts w:ascii="Arial" w:hAnsi="Arial" w:cs="Arial"/>
        </w:rPr>
        <w:t xml:space="preserve"> </w:t>
      </w:r>
      <w:r w:rsidR="006A3B88" w:rsidRPr="00AB23EB">
        <w:rPr>
          <w:rFonts w:ascii="Arial" w:hAnsi="Arial" w:cs="Arial"/>
        </w:rPr>
        <w:t>Lee</w:t>
      </w:r>
      <w:r w:rsidR="007B4738" w:rsidRPr="00AB23EB">
        <w:rPr>
          <w:rFonts w:ascii="Arial" w:hAnsi="Arial" w:cs="Arial"/>
        </w:rPr>
        <w:t xml:space="preserve"> cada enunciado, </w:t>
      </w:r>
      <w:r w:rsidR="00194497" w:rsidRPr="00AB23EB">
        <w:rPr>
          <w:rFonts w:ascii="Arial" w:hAnsi="Arial" w:cs="Arial"/>
        </w:rPr>
        <w:t xml:space="preserve">luego </w:t>
      </w:r>
      <w:r w:rsidR="007B4738" w:rsidRPr="00AB23EB">
        <w:rPr>
          <w:rFonts w:ascii="Arial" w:hAnsi="Arial" w:cs="Arial"/>
        </w:rPr>
        <w:t xml:space="preserve">señala </w:t>
      </w:r>
      <w:del w:id="4" w:author="María" w:date="2015-09-16T12:21:00Z">
        <w:r w:rsidR="007B4738" w:rsidRPr="00AB23EB" w:rsidDel="00AB23EB">
          <w:rPr>
            <w:rFonts w:ascii="Arial" w:hAnsi="Arial" w:cs="Arial"/>
          </w:rPr>
          <w:delText xml:space="preserve">la </w:delText>
        </w:r>
      </w:del>
      <w:ins w:id="5" w:author="María" w:date="2015-09-16T12:21:00Z">
        <w:r w:rsidR="00AB23EB" w:rsidRPr="00AB23EB">
          <w:rPr>
            <w:rFonts w:ascii="Arial" w:hAnsi="Arial" w:cs="Arial"/>
          </w:rPr>
          <w:t>l</w:t>
        </w:r>
        <w:r w:rsidR="00AB23EB">
          <w:rPr>
            <w:rFonts w:ascii="Arial" w:hAnsi="Arial" w:cs="Arial"/>
          </w:rPr>
          <w:t>as</w:t>
        </w:r>
        <w:r w:rsidR="00AB23EB" w:rsidRPr="00AB23EB">
          <w:rPr>
            <w:rFonts w:ascii="Arial" w:hAnsi="Arial" w:cs="Arial"/>
          </w:rPr>
          <w:t xml:space="preserve"> </w:t>
        </w:r>
      </w:ins>
      <w:r w:rsidR="007B4738" w:rsidRPr="00AB23EB">
        <w:rPr>
          <w:rFonts w:ascii="Arial" w:hAnsi="Arial" w:cs="Arial"/>
        </w:rPr>
        <w:t>afi</w:t>
      </w:r>
      <w:r w:rsidR="00A676B5" w:rsidRPr="00AB23EB">
        <w:rPr>
          <w:rFonts w:ascii="Arial" w:hAnsi="Arial" w:cs="Arial"/>
        </w:rPr>
        <w:t>rmaciones, relaciones</w:t>
      </w:r>
      <w:r w:rsidR="007B4738" w:rsidRPr="00AB23EB">
        <w:rPr>
          <w:rFonts w:ascii="Arial" w:hAnsi="Arial" w:cs="Arial"/>
        </w:rPr>
        <w:t xml:space="preserve"> o </w:t>
      </w:r>
      <w:r w:rsidR="00B026E2" w:rsidRPr="00AB23EB">
        <w:rPr>
          <w:rFonts w:ascii="Arial" w:hAnsi="Arial" w:cs="Arial"/>
        </w:rPr>
        <w:t>secuencia</w:t>
      </w:r>
      <w:r w:rsidR="00A676B5" w:rsidRPr="00AB23EB">
        <w:rPr>
          <w:rFonts w:ascii="Arial" w:hAnsi="Arial" w:cs="Arial"/>
        </w:rPr>
        <w:t>s</w:t>
      </w:r>
      <w:r w:rsidR="00B026E2" w:rsidRPr="00AB23EB">
        <w:rPr>
          <w:rFonts w:ascii="Arial" w:hAnsi="Arial" w:cs="Arial"/>
        </w:rPr>
        <w:t xml:space="preserve"> correcta</w:t>
      </w:r>
      <w:r w:rsidR="00A676B5" w:rsidRPr="00AB23EB">
        <w:rPr>
          <w:rFonts w:ascii="Arial" w:hAnsi="Arial" w:cs="Arial"/>
        </w:rPr>
        <w:t>s</w:t>
      </w:r>
      <w:r w:rsidR="003948E5" w:rsidRPr="00AB23EB">
        <w:rPr>
          <w:rFonts w:ascii="Arial" w:hAnsi="Arial" w:cs="Arial"/>
        </w:rPr>
        <w:t>.</w:t>
      </w:r>
      <w:r w:rsidR="00B026E2" w:rsidRPr="00AB23EB">
        <w:rPr>
          <w:rFonts w:ascii="Arial" w:hAnsi="Arial" w:cs="Arial"/>
        </w:rPr>
        <w:t xml:space="preserve"> </w:t>
      </w:r>
    </w:p>
    <w:p w:rsidR="00E824BC" w:rsidRPr="00AB23EB" w:rsidRDefault="00E824BC" w:rsidP="00AB23EB">
      <w:pPr>
        <w:spacing w:after="0" w:line="360" w:lineRule="auto"/>
        <w:rPr>
          <w:rFonts w:ascii="Arial" w:hAnsi="Arial" w:cs="Arial"/>
        </w:rPr>
      </w:pPr>
    </w:p>
    <w:p w:rsidR="00E824BC" w:rsidRPr="00AB23EB" w:rsidRDefault="007B473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</w:t>
      </w:r>
      <w:r w:rsidR="006A3B88" w:rsidRPr="00AB23EB">
        <w:rPr>
          <w:rFonts w:ascii="Arial" w:hAnsi="Arial" w:cs="Arial"/>
        </w:rPr>
        <w:t xml:space="preserve"> fuerza de gravedad</w:t>
      </w:r>
      <w:r w:rsidRPr="00AB23EB">
        <w:rPr>
          <w:rFonts w:ascii="Arial" w:hAnsi="Arial" w:cs="Arial"/>
        </w:rPr>
        <w:t xml:space="preserve"> es…</w:t>
      </w:r>
      <w:r w:rsidR="00AB23EB" w:rsidRPr="00AB23EB">
        <w:rPr>
          <w:rFonts w:ascii="Arial" w:hAnsi="Arial" w:cs="Arial"/>
        </w:rPr>
        <w:t xml:space="preserve"> </w:t>
      </w:r>
    </w:p>
    <w:p w:rsidR="005E52DB" w:rsidRPr="00AB23EB" w:rsidRDefault="005E52DB" w:rsidP="00AB23EB">
      <w:pPr>
        <w:spacing w:after="0" w:line="360" w:lineRule="auto"/>
        <w:ind w:left="708"/>
        <w:rPr>
          <w:rFonts w:ascii="Arial" w:hAnsi="Arial" w:cs="Arial"/>
        </w:rPr>
      </w:pPr>
    </w:p>
    <w:p w:rsidR="00E824BC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  <w:bCs/>
        </w:rPr>
      </w:pPr>
      <w:r w:rsidRPr="00AB23EB">
        <w:rPr>
          <w:rFonts w:ascii="Arial" w:hAnsi="Arial" w:cs="Arial"/>
          <w:b/>
          <w:bCs/>
        </w:rPr>
        <w:t>…la f</w:t>
      </w:r>
      <w:r w:rsidR="005E52DB" w:rsidRPr="00AB23EB">
        <w:rPr>
          <w:rFonts w:ascii="Arial" w:hAnsi="Arial" w:cs="Arial"/>
          <w:b/>
          <w:bCs/>
        </w:rPr>
        <w:t>uerza modeladora</w:t>
      </w:r>
      <w:r w:rsidR="006A3B88" w:rsidRPr="00AB23EB">
        <w:rPr>
          <w:rFonts w:ascii="Arial" w:hAnsi="Arial" w:cs="Arial"/>
          <w:b/>
          <w:bCs/>
        </w:rPr>
        <w:t xml:space="preserve"> del Universo.</w:t>
      </w:r>
    </w:p>
    <w:p w:rsidR="007B4738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…una f</w:t>
      </w:r>
      <w:r w:rsidR="006A3B88" w:rsidRPr="00AB23EB">
        <w:rPr>
          <w:rFonts w:ascii="Arial" w:hAnsi="Arial" w:cs="Arial"/>
          <w:b/>
        </w:rPr>
        <w:t>uerza</w:t>
      </w:r>
      <w:r w:rsidRPr="00AB23EB">
        <w:rPr>
          <w:rFonts w:ascii="Arial" w:hAnsi="Arial" w:cs="Arial"/>
          <w:b/>
        </w:rPr>
        <w:t xml:space="preserve"> de atracción entre los cuerpos.</w:t>
      </w:r>
    </w:p>
    <w:p w:rsidR="00B9715F" w:rsidRPr="00AB23EB" w:rsidRDefault="007B4738" w:rsidP="00AB23EB">
      <w:pPr>
        <w:spacing w:after="0" w:line="360" w:lineRule="auto"/>
        <w:ind w:left="708"/>
        <w:rPr>
          <w:rFonts w:ascii="Arial" w:hAnsi="Arial" w:cs="Arial"/>
        </w:rPr>
      </w:pPr>
      <w:r w:rsidRPr="00AB23EB">
        <w:rPr>
          <w:rFonts w:ascii="Arial" w:hAnsi="Arial" w:cs="Arial"/>
        </w:rPr>
        <w:t>…una f</w:t>
      </w:r>
      <w:r w:rsidR="005E52DB" w:rsidRPr="00AB23EB">
        <w:rPr>
          <w:rFonts w:ascii="Arial" w:hAnsi="Arial" w:cs="Arial"/>
        </w:rPr>
        <w:t>uerza</w:t>
      </w:r>
      <w:r w:rsidRPr="00AB23EB">
        <w:rPr>
          <w:rFonts w:ascii="Arial" w:hAnsi="Arial" w:cs="Arial"/>
        </w:rPr>
        <w:t xml:space="preserve"> de repulsión entre los cuerpos</w:t>
      </w:r>
      <w:r w:rsidR="009E1CD5" w:rsidRPr="00AB23EB">
        <w:rPr>
          <w:rFonts w:ascii="Arial" w:hAnsi="Arial" w:cs="Arial"/>
        </w:rPr>
        <w:t>.</w:t>
      </w:r>
    </w:p>
    <w:p w:rsidR="00062922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  <w:bCs/>
        </w:rPr>
      </w:pPr>
      <w:r w:rsidRPr="00AB23EB">
        <w:rPr>
          <w:rFonts w:ascii="Arial" w:hAnsi="Arial" w:cs="Arial"/>
          <w:b/>
          <w:bCs/>
        </w:rPr>
        <w:t>…la c</w:t>
      </w:r>
      <w:r w:rsidR="005E52DB" w:rsidRPr="00AB23EB">
        <w:rPr>
          <w:rFonts w:ascii="Arial" w:hAnsi="Arial" w:cs="Arial"/>
          <w:b/>
          <w:bCs/>
        </w:rPr>
        <w:t xml:space="preserve">ausa </w:t>
      </w:r>
      <w:r w:rsidR="009E1CD5" w:rsidRPr="00AB23EB">
        <w:rPr>
          <w:rFonts w:ascii="Arial" w:hAnsi="Arial" w:cs="Arial"/>
          <w:b/>
          <w:bCs/>
        </w:rPr>
        <w:t>d</w:t>
      </w:r>
      <w:r w:rsidR="005E52DB" w:rsidRPr="00AB23EB">
        <w:rPr>
          <w:rFonts w:ascii="Arial" w:hAnsi="Arial" w:cs="Arial"/>
          <w:b/>
          <w:bCs/>
        </w:rPr>
        <w:t>el movimiento de los cuerpos celestes.</w:t>
      </w:r>
    </w:p>
    <w:p w:rsidR="009E1CD5" w:rsidRPr="00AB23EB" w:rsidRDefault="007B4738" w:rsidP="00AB23EB">
      <w:pPr>
        <w:spacing w:after="0" w:line="360" w:lineRule="auto"/>
        <w:ind w:left="708"/>
        <w:rPr>
          <w:rFonts w:ascii="Arial" w:hAnsi="Arial" w:cs="Arial"/>
        </w:rPr>
      </w:pPr>
      <w:r w:rsidRPr="00AB23EB">
        <w:rPr>
          <w:rFonts w:ascii="Arial" w:hAnsi="Arial" w:cs="Arial"/>
        </w:rPr>
        <w:t>…la f</w:t>
      </w:r>
      <w:r w:rsidR="009E1CD5" w:rsidRPr="00AB23EB">
        <w:rPr>
          <w:rFonts w:ascii="Arial" w:hAnsi="Arial" w:cs="Arial"/>
        </w:rPr>
        <w:t>uerza dispersora de las partículas cósmicas.</w:t>
      </w:r>
    </w:p>
    <w:p w:rsidR="00E824BC" w:rsidRPr="00AB23EB" w:rsidRDefault="00E824BC" w:rsidP="00AB23EB">
      <w:pPr>
        <w:spacing w:after="0" w:line="360" w:lineRule="auto"/>
        <w:rPr>
          <w:rFonts w:ascii="Arial" w:hAnsi="Arial" w:cs="Arial"/>
        </w:rPr>
      </w:pPr>
    </w:p>
    <w:p w:rsidR="005C4E11" w:rsidRPr="00AB23EB" w:rsidRDefault="005C4E11" w:rsidP="00AB23EB">
      <w:pPr>
        <w:spacing w:after="0" w:line="360" w:lineRule="auto"/>
        <w:rPr>
          <w:rFonts w:ascii="Arial" w:hAnsi="Arial" w:cs="Arial"/>
          <w:highlight w:val="green"/>
        </w:rPr>
      </w:pPr>
    </w:p>
    <w:p w:rsidR="0018539B" w:rsidRPr="00AB23EB" w:rsidRDefault="007B473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Las</w:t>
      </w:r>
      <w:r w:rsidR="005E52DB" w:rsidRPr="00AB23EB">
        <w:rPr>
          <w:rFonts w:ascii="Arial" w:hAnsi="Arial" w:cs="Arial"/>
        </w:rPr>
        <w:t xml:space="preserve"> corrientes de convección</w:t>
      </w:r>
      <w:r w:rsidRPr="00AB23EB">
        <w:rPr>
          <w:rFonts w:ascii="Arial" w:hAnsi="Arial" w:cs="Arial"/>
        </w:rPr>
        <w:t xml:space="preserve"> causan…</w:t>
      </w:r>
    </w:p>
    <w:p w:rsidR="0018539B" w:rsidRPr="00AB23EB" w:rsidRDefault="0018539B" w:rsidP="00AB23EB">
      <w:pPr>
        <w:spacing w:after="0" w:line="360" w:lineRule="auto"/>
        <w:rPr>
          <w:rFonts w:ascii="Arial" w:hAnsi="Arial" w:cs="Arial"/>
        </w:rPr>
      </w:pP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…l</w:t>
      </w:r>
      <w:r w:rsidR="009E1CD5" w:rsidRPr="00AB23EB">
        <w:rPr>
          <w:rFonts w:ascii="Arial" w:hAnsi="Arial" w:cs="Arial"/>
          <w:b/>
        </w:rPr>
        <w:t>a</w:t>
      </w:r>
      <w:r w:rsidR="005E52DB" w:rsidRPr="00AB23EB">
        <w:rPr>
          <w:rFonts w:ascii="Arial" w:hAnsi="Arial" w:cs="Arial"/>
          <w:b/>
        </w:rPr>
        <w:t xml:space="preserve"> </w:t>
      </w:r>
      <w:r w:rsidR="009E1CD5" w:rsidRPr="00AB23EB">
        <w:rPr>
          <w:rFonts w:ascii="Arial" w:hAnsi="Arial" w:cs="Arial"/>
          <w:b/>
        </w:rPr>
        <w:t>formación de cordilleras.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lastRenderedPageBreak/>
        <w:t>…la</w:t>
      </w:r>
      <w:r w:rsidR="005E52DB" w:rsidRPr="00AB23EB">
        <w:rPr>
          <w:rFonts w:ascii="Arial" w:hAnsi="Arial" w:cs="Arial"/>
          <w:bCs/>
        </w:rPr>
        <w:t xml:space="preserve"> formación </w:t>
      </w:r>
      <w:r w:rsidR="009E1CD5" w:rsidRPr="00AB23EB">
        <w:rPr>
          <w:rFonts w:ascii="Arial" w:hAnsi="Arial" w:cs="Arial"/>
          <w:bCs/>
        </w:rPr>
        <w:t>de lagunas.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</w:rPr>
        <w:t>…l</w:t>
      </w:r>
      <w:r w:rsidR="009E1CD5" w:rsidRPr="00AB23EB">
        <w:rPr>
          <w:rFonts w:ascii="Arial" w:hAnsi="Arial" w:cs="Arial"/>
        </w:rPr>
        <w:t>a formación de ozono.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…l</w:t>
      </w:r>
      <w:r w:rsidR="005E52DB" w:rsidRPr="00AB23EB">
        <w:rPr>
          <w:rFonts w:ascii="Arial" w:hAnsi="Arial" w:cs="Arial"/>
          <w:b/>
        </w:rPr>
        <w:t xml:space="preserve">a subducción </w:t>
      </w:r>
      <w:r w:rsidR="009E1CD5" w:rsidRPr="00AB23EB">
        <w:rPr>
          <w:rFonts w:ascii="Arial" w:hAnsi="Arial" w:cs="Arial"/>
          <w:b/>
        </w:rPr>
        <w:t>de las placas tectónicas.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…e</w:t>
      </w:r>
      <w:r w:rsidR="005E52DB" w:rsidRPr="00AB23EB">
        <w:rPr>
          <w:rFonts w:ascii="Arial" w:hAnsi="Arial" w:cs="Arial"/>
          <w:b/>
        </w:rPr>
        <w:t>l movimiento de los continentes.</w:t>
      </w:r>
    </w:p>
    <w:p w:rsidR="009E1CD5" w:rsidRPr="00AB23EB" w:rsidRDefault="009E1CD5" w:rsidP="00AB23EB">
      <w:pPr>
        <w:spacing w:after="0" w:line="360" w:lineRule="auto"/>
        <w:rPr>
          <w:rFonts w:ascii="Arial" w:hAnsi="Arial" w:cs="Arial"/>
        </w:rPr>
      </w:pPr>
    </w:p>
    <w:p w:rsidR="007B4738" w:rsidRPr="00AB23EB" w:rsidRDefault="00C038BC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 relación</w:t>
      </w:r>
      <w:r w:rsidR="00B02910" w:rsidRPr="00AB23EB">
        <w:rPr>
          <w:rFonts w:ascii="Arial" w:hAnsi="Arial" w:cs="Arial"/>
        </w:rPr>
        <w:t xml:space="preserve"> o </w:t>
      </w:r>
      <w:ins w:id="6" w:author="María" w:date="2015-09-16T12:23:00Z">
        <w:r w:rsidR="00AB23EB">
          <w:rPr>
            <w:rFonts w:ascii="Arial" w:hAnsi="Arial" w:cs="Arial"/>
          </w:rPr>
          <w:t xml:space="preserve">las </w:t>
        </w:r>
      </w:ins>
      <w:r w:rsidR="00B02910" w:rsidRPr="00AB23EB">
        <w:rPr>
          <w:rFonts w:ascii="Arial" w:hAnsi="Arial" w:cs="Arial"/>
        </w:rPr>
        <w:t>relaciones</w:t>
      </w:r>
      <w:r w:rsidRPr="00AB23EB">
        <w:rPr>
          <w:rFonts w:ascii="Arial" w:hAnsi="Arial" w:cs="Arial"/>
        </w:rPr>
        <w:t xml:space="preserve"> correcta</w:t>
      </w:r>
      <w:r w:rsidR="00B02910" w:rsidRPr="00AB23EB">
        <w:rPr>
          <w:rFonts w:ascii="Arial" w:hAnsi="Arial" w:cs="Arial"/>
        </w:rPr>
        <w:t>s</w:t>
      </w:r>
      <w:r w:rsidRPr="00AB23EB">
        <w:rPr>
          <w:rFonts w:ascii="Arial" w:hAnsi="Arial" w:cs="Arial"/>
        </w:rPr>
        <w:t>.</w:t>
      </w:r>
    </w:p>
    <w:p w:rsidR="007B4738" w:rsidRPr="00AB23EB" w:rsidRDefault="007B4738" w:rsidP="00AB23EB">
      <w:pPr>
        <w:spacing w:after="0" w:line="360" w:lineRule="auto"/>
        <w:rPr>
          <w:rFonts w:ascii="Arial" w:hAnsi="Arial" w:cs="Arial"/>
        </w:rPr>
      </w:pPr>
    </w:p>
    <w:p w:rsidR="00C038BC" w:rsidRPr="00AB23EB" w:rsidRDefault="00C038BC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A</w:t>
      </w:r>
      <w:r w:rsidR="007B4738" w:rsidRPr="00AB23EB">
        <w:rPr>
          <w:rFonts w:ascii="Arial" w:hAnsi="Arial" w:cs="Arial"/>
          <w:b/>
        </w:rPr>
        <w:t>tmó</w:t>
      </w:r>
      <w:r w:rsidRPr="00AB23EB">
        <w:rPr>
          <w:rFonts w:ascii="Arial" w:hAnsi="Arial" w:cs="Arial"/>
          <w:b/>
        </w:rPr>
        <w:t>sfera &gt; oxígeno</w:t>
      </w:r>
      <w:r w:rsidR="007B4738" w:rsidRPr="00AB23EB">
        <w:rPr>
          <w:rFonts w:ascii="Arial" w:hAnsi="Arial" w:cs="Arial"/>
          <w:b/>
        </w:rPr>
        <w:t xml:space="preserve"> </w:t>
      </w:r>
    </w:p>
    <w:p w:rsidR="00C038BC" w:rsidRPr="00AB23EB" w:rsidRDefault="00C038BC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Hidrosfera &gt; ozono</w:t>
      </w:r>
      <w:r w:rsidR="007B4738" w:rsidRPr="00AB23EB">
        <w:rPr>
          <w:rFonts w:ascii="Arial" w:hAnsi="Arial" w:cs="Arial"/>
          <w:bCs/>
        </w:rPr>
        <w:t xml:space="preserve"> </w:t>
      </w:r>
    </w:p>
    <w:p w:rsidR="00C038BC" w:rsidRPr="00AB23EB" w:rsidRDefault="00C038BC" w:rsidP="00AB23EB">
      <w:pPr>
        <w:spacing w:after="0" w:line="360" w:lineRule="auto"/>
        <w:ind w:left="708"/>
        <w:rPr>
          <w:rFonts w:ascii="Arial" w:hAnsi="Arial" w:cs="Arial"/>
          <w:b/>
        </w:rPr>
      </w:pPr>
      <w:del w:id="7" w:author="María" w:date="2015-09-16T12:23:00Z">
        <w:r w:rsidRPr="00AB23EB" w:rsidDel="00AB23EB">
          <w:rPr>
            <w:rFonts w:ascii="Arial" w:hAnsi="Arial" w:cs="Arial"/>
            <w:b/>
          </w:rPr>
          <w:delText xml:space="preserve">Biósfera </w:delText>
        </w:r>
      </w:del>
      <w:ins w:id="8" w:author="María" w:date="2015-09-16T12:23:00Z">
        <w:r w:rsidR="00AB23EB" w:rsidRPr="00AB23EB">
          <w:rPr>
            <w:rFonts w:ascii="Arial" w:hAnsi="Arial" w:cs="Arial"/>
            <w:b/>
          </w:rPr>
          <w:t>Bi</w:t>
        </w:r>
        <w:r w:rsidR="00AB23EB">
          <w:rPr>
            <w:rFonts w:ascii="Arial" w:hAnsi="Arial" w:cs="Arial"/>
            <w:b/>
          </w:rPr>
          <w:t>o</w:t>
        </w:r>
        <w:r w:rsidR="00AB23EB" w:rsidRPr="00AB23EB">
          <w:rPr>
            <w:rFonts w:ascii="Arial" w:hAnsi="Arial" w:cs="Arial"/>
            <w:b/>
          </w:rPr>
          <w:t xml:space="preserve">sfera </w:t>
        </w:r>
      </w:ins>
      <w:r w:rsidRPr="00AB23EB">
        <w:rPr>
          <w:rFonts w:ascii="Arial" w:hAnsi="Arial" w:cs="Arial"/>
          <w:b/>
        </w:rPr>
        <w:t>&gt; selva</w:t>
      </w:r>
    </w:p>
    <w:p w:rsidR="00C038BC" w:rsidRPr="00AB23EB" w:rsidRDefault="00C038BC" w:rsidP="00AB23EB">
      <w:pPr>
        <w:spacing w:after="0" w:line="360" w:lineRule="auto"/>
        <w:ind w:left="708"/>
        <w:rPr>
          <w:rFonts w:ascii="Arial" w:hAnsi="Arial" w:cs="Arial"/>
          <w:bCs/>
        </w:rPr>
      </w:pPr>
      <w:del w:id="9" w:author="María" w:date="2015-09-16T12:23:00Z">
        <w:r w:rsidRPr="00AB23EB" w:rsidDel="00AB23EB">
          <w:rPr>
            <w:rFonts w:ascii="Arial" w:hAnsi="Arial" w:cs="Arial"/>
            <w:bCs/>
          </w:rPr>
          <w:delText xml:space="preserve">Biósfera </w:delText>
        </w:r>
      </w:del>
      <w:ins w:id="10" w:author="María" w:date="2015-09-16T12:23:00Z">
        <w:r w:rsidR="00AB23EB" w:rsidRPr="00AB23EB">
          <w:rPr>
            <w:rFonts w:ascii="Arial" w:hAnsi="Arial" w:cs="Arial"/>
            <w:bCs/>
          </w:rPr>
          <w:t>Bi</w:t>
        </w:r>
        <w:r w:rsidR="00AB23EB">
          <w:rPr>
            <w:rFonts w:ascii="Arial" w:hAnsi="Arial" w:cs="Arial"/>
            <w:bCs/>
          </w:rPr>
          <w:t>o</w:t>
        </w:r>
        <w:r w:rsidR="00AB23EB" w:rsidRPr="00AB23EB">
          <w:rPr>
            <w:rFonts w:ascii="Arial" w:hAnsi="Arial" w:cs="Arial"/>
            <w:bCs/>
          </w:rPr>
          <w:t xml:space="preserve">sfera </w:t>
        </w:r>
      </w:ins>
      <w:r w:rsidRPr="00AB23EB">
        <w:rPr>
          <w:rFonts w:ascii="Arial" w:hAnsi="Arial" w:cs="Arial"/>
          <w:bCs/>
        </w:rPr>
        <w:t>&gt; roca</w:t>
      </w:r>
    </w:p>
    <w:p w:rsidR="0018539B" w:rsidRPr="00AB23EB" w:rsidRDefault="00C038BC" w:rsidP="00AB23EB">
      <w:pPr>
        <w:spacing w:after="0" w:line="360" w:lineRule="auto"/>
        <w:ind w:left="708"/>
        <w:rPr>
          <w:rFonts w:ascii="Arial" w:hAnsi="Arial" w:cs="Arial"/>
          <w:b/>
        </w:rPr>
      </w:pPr>
      <w:del w:id="11" w:author="María" w:date="2015-09-16T12:23:00Z">
        <w:r w:rsidRPr="00AB23EB" w:rsidDel="00AB23EB">
          <w:rPr>
            <w:rFonts w:ascii="Arial" w:hAnsi="Arial" w:cs="Arial"/>
            <w:b/>
          </w:rPr>
          <w:delText xml:space="preserve">Geósfera </w:delText>
        </w:r>
      </w:del>
      <w:proofErr w:type="spellStart"/>
      <w:ins w:id="12" w:author="María" w:date="2015-09-16T12:23:00Z">
        <w:r w:rsidR="00AB23EB" w:rsidRPr="00AB23EB">
          <w:rPr>
            <w:rFonts w:ascii="Arial" w:hAnsi="Arial" w:cs="Arial"/>
            <w:b/>
          </w:rPr>
          <w:t>Ge</w:t>
        </w:r>
        <w:r w:rsidR="00AB23EB">
          <w:rPr>
            <w:rFonts w:ascii="Arial" w:hAnsi="Arial" w:cs="Arial"/>
            <w:b/>
          </w:rPr>
          <w:t>o</w:t>
        </w:r>
        <w:r w:rsidR="00AB23EB" w:rsidRPr="00AB23EB">
          <w:rPr>
            <w:rFonts w:ascii="Arial" w:hAnsi="Arial" w:cs="Arial"/>
            <w:b/>
          </w:rPr>
          <w:t>sfera</w:t>
        </w:r>
        <w:proofErr w:type="spellEnd"/>
        <w:r w:rsidR="00AB23EB" w:rsidRPr="00AB23EB">
          <w:rPr>
            <w:rFonts w:ascii="Arial" w:hAnsi="Arial" w:cs="Arial"/>
            <w:b/>
          </w:rPr>
          <w:t xml:space="preserve"> </w:t>
        </w:r>
      </w:ins>
      <w:r w:rsidRPr="00AB23EB">
        <w:rPr>
          <w:rFonts w:ascii="Arial" w:hAnsi="Arial" w:cs="Arial"/>
          <w:b/>
        </w:rPr>
        <w:t>&gt; corteza</w:t>
      </w:r>
    </w:p>
    <w:p w:rsidR="00A971C8" w:rsidRPr="00AB23EB" w:rsidRDefault="00A971C8" w:rsidP="00AB23EB">
      <w:pPr>
        <w:pStyle w:val="Prrafodelista"/>
        <w:spacing w:after="0" w:line="360" w:lineRule="auto"/>
        <w:rPr>
          <w:rFonts w:ascii="Arial" w:hAnsi="Arial" w:cs="Arial"/>
        </w:rPr>
      </w:pPr>
    </w:p>
    <w:p w:rsidR="00A971C8" w:rsidRPr="00AB23EB" w:rsidRDefault="00A971C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Las corrientes marinas…</w:t>
      </w:r>
    </w:p>
    <w:p w:rsidR="00A971C8" w:rsidRPr="00AB23EB" w:rsidRDefault="00A971C8" w:rsidP="00AB23EB">
      <w:pPr>
        <w:spacing w:after="0" w:line="360" w:lineRule="auto"/>
        <w:rPr>
          <w:rFonts w:ascii="Arial" w:hAnsi="Arial" w:cs="Arial"/>
        </w:rPr>
      </w:pP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…forman giros.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…son como ríos en el mar.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…son causadas por diferencias de temperatura.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…llevan poca agua.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…enfrían el norte de Europa.</w:t>
      </w:r>
    </w:p>
    <w:p w:rsidR="00526288" w:rsidRPr="00AB23EB" w:rsidRDefault="00526288" w:rsidP="00AB23EB">
      <w:pPr>
        <w:spacing w:after="0" w:line="360" w:lineRule="auto"/>
        <w:ind w:left="708"/>
        <w:rPr>
          <w:rFonts w:ascii="Arial" w:hAnsi="Arial" w:cs="Arial"/>
          <w:bCs/>
        </w:rPr>
      </w:pPr>
    </w:p>
    <w:p w:rsidR="00526288" w:rsidRPr="00AB23EB" w:rsidRDefault="0052628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 secuencia correcta.</w:t>
      </w:r>
    </w:p>
    <w:p w:rsidR="00526288" w:rsidRPr="00AB23EB" w:rsidRDefault="00526288" w:rsidP="00AB23EB">
      <w:pPr>
        <w:spacing w:after="0" w:line="360" w:lineRule="auto"/>
        <w:rPr>
          <w:rFonts w:ascii="Arial" w:hAnsi="Arial" w:cs="Arial"/>
        </w:rPr>
      </w:pPr>
    </w:p>
    <w:p w:rsidR="00526288" w:rsidRPr="00AB23EB" w:rsidRDefault="00526288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Núcleo</w:t>
      </w:r>
      <w:r w:rsidR="00C82287" w:rsidRPr="00AB23EB">
        <w:rPr>
          <w:rFonts w:ascii="Arial" w:hAnsi="Arial" w:cs="Arial"/>
          <w:bCs/>
        </w:rPr>
        <w:t xml:space="preserve"> interno </w:t>
      </w:r>
      <w:r w:rsidRPr="00AB23EB">
        <w:rPr>
          <w:rFonts w:ascii="Arial" w:hAnsi="Arial" w:cs="Arial"/>
          <w:bCs/>
        </w:rPr>
        <w:t>&gt;</w:t>
      </w:r>
      <w:r w:rsidR="00C82287" w:rsidRPr="00AB23EB">
        <w:rPr>
          <w:rFonts w:ascii="Arial" w:hAnsi="Arial" w:cs="Arial"/>
          <w:bCs/>
        </w:rPr>
        <w:t xml:space="preserve"> m</w:t>
      </w:r>
      <w:r w:rsidRPr="00AB23EB">
        <w:rPr>
          <w:rFonts w:ascii="Arial" w:hAnsi="Arial" w:cs="Arial"/>
          <w:bCs/>
        </w:rPr>
        <w:t>anto &gt;</w:t>
      </w:r>
      <w:r w:rsidR="00C82287" w:rsidRPr="00AB23EB">
        <w:rPr>
          <w:rFonts w:ascii="Arial" w:hAnsi="Arial" w:cs="Arial"/>
          <w:bCs/>
        </w:rPr>
        <w:t xml:space="preserve"> </w:t>
      </w:r>
      <w:r w:rsidRPr="00AB23EB">
        <w:rPr>
          <w:rFonts w:ascii="Arial" w:hAnsi="Arial" w:cs="Arial"/>
          <w:bCs/>
        </w:rPr>
        <w:t>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Núcleo externo &gt; manto &gt; 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Núcleo externo &gt; manto superior &gt; 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Núcleo externo &gt; manto inferior &gt; 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Manto inferior &gt; manto superior &gt; corteza</w:t>
      </w:r>
    </w:p>
    <w:p w:rsidR="00A971C8" w:rsidRPr="00AB23EB" w:rsidRDefault="00A971C8" w:rsidP="00AB23EB">
      <w:pPr>
        <w:spacing w:line="360" w:lineRule="auto"/>
        <w:rPr>
          <w:rFonts w:ascii="Arial" w:hAnsi="Arial" w:cs="Arial"/>
          <w:highlight w:val="green"/>
        </w:rPr>
      </w:pPr>
    </w:p>
    <w:p w:rsidR="00BD03A6" w:rsidRPr="00AB23EB" w:rsidRDefault="00BD03A6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 afirmación correcta.</w:t>
      </w:r>
    </w:p>
    <w:p w:rsidR="00BD03A6" w:rsidRPr="00AB23EB" w:rsidRDefault="00BD03A6" w:rsidP="00AB23EB">
      <w:pPr>
        <w:spacing w:after="0" w:line="360" w:lineRule="auto"/>
        <w:rPr>
          <w:rFonts w:ascii="Arial" w:hAnsi="Arial" w:cs="Arial"/>
        </w:rPr>
      </w:pP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lastRenderedPageBreak/>
        <w:t>La corteza marina flota sobre el manto.</w:t>
      </w: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La corteza continental no flota sobre el manto.</w:t>
      </w: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La corteza marina es más delgada que la continental.</w:t>
      </w: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La corteza continental es más delgada que la marina.</w:t>
      </w:r>
    </w:p>
    <w:p w:rsidR="00A971C8" w:rsidRPr="00AB23EB" w:rsidRDefault="000B3D2F" w:rsidP="00AB23EB">
      <w:pPr>
        <w:spacing w:line="360" w:lineRule="auto"/>
        <w:ind w:firstLine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La corteza continental se encuentra bajo el mar.</w:t>
      </w:r>
    </w:p>
    <w:p w:rsidR="000B3D2F" w:rsidRPr="00AB23EB" w:rsidRDefault="000B3D2F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Las placas tectónicas…</w:t>
      </w:r>
    </w:p>
    <w:p w:rsidR="000B3D2F" w:rsidRPr="00AB23EB" w:rsidRDefault="000B3D2F" w:rsidP="00AB23EB">
      <w:pPr>
        <w:spacing w:after="0" w:line="360" w:lineRule="auto"/>
        <w:rPr>
          <w:rFonts w:ascii="Arial" w:hAnsi="Arial" w:cs="Arial"/>
        </w:rPr>
      </w:pP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…son secciones fracturadas de la corteza.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…son placas estáticas.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…interactúan unas con otras.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 xml:space="preserve">…son dinámicas, </w:t>
      </w:r>
      <w:r w:rsidR="00B02910" w:rsidRPr="00AB23EB">
        <w:rPr>
          <w:rFonts w:ascii="Arial" w:hAnsi="Arial" w:cs="Arial"/>
          <w:b/>
        </w:rPr>
        <w:t xml:space="preserve">debido </w:t>
      </w:r>
      <w:r w:rsidRPr="00AB23EB">
        <w:rPr>
          <w:rFonts w:ascii="Arial" w:hAnsi="Arial" w:cs="Arial"/>
          <w:b/>
        </w:rPr>
        <w:t>a las corrientes de convección.</w:t>
      </w:r>
    </w:p>
    <w:p w:rsidR="000B3D2F" w:rsidRPr="00AB23EB" w:rsidRDefault="000B3D2F" w:rsidP="00AB23EB">
      <w:pPr>
        <w:spacing w:line="360" w:lineRule="auto"/>
        <w:rPr>
          <w:rFonts w:ascii="Arial" w:hAnsi="Arial" w:cs="Arial"/>
          <w:bCs/>
        </w:rPr>
      </w:pPr>
    </w:p>
    <w:p w:rsidR="000B3D2F" w:rsidRPr="00AB23EB" w:rsidRDefault="00B02910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 deriva continental se caracteriza porque…</w:t>
      </w:r>
    </w:p>
    <w:p w:rsidR="000B3D2F" w:rsidRPr="00AB23EB" w:rsidRDefault="000B3D2F" w:rsidP="00AB23EB">
      <w:pPr>
        <w:spacing w:after="0" w:line="360" w:lineRule="auto"/>
        <w:rPr>
          <w:rFonts w:ascii="Arial" w:hAnsi="Arial" w:cs="Arial"/>
        </w:rPr>
      </w:pP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…las masas continentales se separan.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…las masas continentales se unen.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…</w:t>
      </w:r>
      <w:r w:rsidR="00B02910" w:rsidRPr="00AB23EB">
        <w:rPr>
          <w:rFonts w:ascii="Arial" w:hAnsi="Arial" w:cs="Arial"/>
          <w:bCs/>
        </w:rPr>
        <w:t>no causa cambios en los seres vivos.</w:t>
      </w:r>
    </w:p>
    <w:p w:rsidR="000B3D2F" w:rsidRPr="00AB23EB" w:rsidRDefault="00B02910" w:rsidP="00AB23EB">
      <w:pPr>
        <w:spacing w:line="360" w:lineRule="auto"/>
        <w:ind w:left="12" w:firstLine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…ha contribuido a la evolución de los seres vivos.</w:t>
      </w:r>
    </w:p>
    <w:p w:rsidR="00477B9C" w:rsidRPr="00AB23EB" w:rsidRDefault="00931A0D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 afirmación o</w:t>
      </w:r>
      <w:ins w:id="13" w:author="María" w:date="2015-09-16T12:25:00Z">
        <w:r w:rsidR="00AB23EB">
          <w:rPr>
            <w:rFonts w:ascii="Arial" w:hAnsi="Arial" w:cs="Arial"/>
          </w:rPr>
          <w:t xml:space="preserve"> las</w:t>
        </w:r>
      </w:ins>
      <w:r w:rsidRPr="00AB23EB">
        <w:rPr>
          <w:rFonts w:ascii="Arial" w:hAnsi="Arial" w:cs="Arial"/>
        </w:rPr>
        <w:t xml:space="preserve"> afirmaciones </w:t>
      </w:r>
      <w:r w:rsidR="00477B9C" w:rsidRPr="00AB23EB">
        <w:rPr>
          <w:rFonts w:ascii="Arial" w:hAnsi="Arial" w:cs="Arial"/>
        </w:rPr>
        <w:t>correctas.</w:t>
      </w:r>
    </w:p>
    <w:p w:rsidR="00477B9C" w:rsidRPr="00AB23EB" w:rsidRDefault="00477B9C" w:rsidP="00AB23EB">
      <w:pPr>
        <w:spacing w:after="0" w:line="360" w:lineRule="auto"/>
        <w:rPr>
          <w:rFonts w:ascii="Arial" w:hAnsi="Arial" w:cs="Arial"/>
          <w:b/>
        </w:rPr>
      </w:pP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En los solsticios la noche es más larga que el día.</w:t>
      </w: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En los solsticios el día es más largo que la noche.</w:t>
      </w: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En los solsticios</w:t>
      </w:r>
      <w:r w:rsidR="00B45FB6" w:rsidRPr="00AB23EB">
        <w:rPr>
          <w:rFonts w:ascii="Arial" w:hAnsi="Arial" w:cs="Arial"/>
          <w:b/>
        </w:rPr>
        <w:t xml:space="preserve"> </w:t>
      </w:r>
      <w:ins w:id="14" w:author="María" w:date="2015-09-16T12:26:00Z">
        <w:r w:rsidR="00AB23EB">
          <w:rPr>
            <w:rFonts w:ascii="Arial" w:hAnsi="Arial" w:cs="Arial"/>
            <w:b/>
          </w:rPr>
          <w:t xml:space="preserve">los </w:t>
        </w:r>
      </w:ins>
      <w:r w:rsidRPr="00AB23EB">
        <w:rPr>
          <w:rFonts w:ascii="Arial" w:hAnsi="Arial" w:cs="Arial"/>
          <w:b/>
        </w:rPr>
        <w:t>días</w:t>
      </w:r>
      <w:r w:rsidR="00B45FB6" w:rsidRPr="00AB23EB">
        <w:rPr>
          <w:rFonts w:ascii="Arial" w:hAnsi="Arial" w:cs="Arial"/>
          <w:b/>
        </w:rPr>
        <w:t xml:space="preserve"> y </w:t>
      </w:r>
      <w:ins w:id="15" w:author="María" w:date="2015-09-16T12:26:00Z">
        <w:r w:rsidR="00AB23EB">
          <w:rPr>
            <w:rFonts w:ascii="Arial" w:hAnsi="Arial" w:cs="Arial"/>
            <w:b/>
          </w:rPr>
          <w:t xml:space="preserve">las </w:t>
        </w:r>
      </w:ins>
      <w:r w:rsidRPr="00AB23EB">
        <w:rPr>
          <w:rFonts w:ascii="Arial" w:hAnsi="Arial" w:cs="Arial"/>
          <w:b/>
        </w:rPr>
        <w:t>noches tienen</w:t>
      </w:r>
      <w:r w:rsidR="00B45FB6" w:rsidRPr="00AB23EB">
        <w:rPr>
          <w:rFonts w:ascii="Arial" w:hAnsi="Arial" w:cs="Arial"/>
          <w:b/>
        </w:rPr>
        <w:t xml:space="preserve"> diferente</w:t>
      </w:r>
      <w:r w:rsidRPr="00AB23EB">
        <w:rPr>
          <w:rFonts w:ascii="Arial" w:hAnsi="Arial" w:cs="Arial"/>
          <w:b/>
        </w:rPr>
        <w:t xml:space="preserve"> duración.</w:t>
      </w: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En los equinoccios los días y las noches son iguales.</w:t>
      </w:r>
    </w:p>
    <w:p w:rsidR="00477B9C" w:rsidRPr="00AB23EB" w:rsidRDefault="00477B9C" w:rsidP="00AB23EB">
      <w:pPr>
        <w:spacing w:line="360" w:lineRule="auto"/>
        <w:ind w:left="12" w:firstLine="708"/>
        <w:rPr>
          <w:rFonts w:ascii="Arial" w:hAnsi="Arial" w:cs="Arial"/>
          <w:b/>
        </w:rPr>
      </w:pPr>
    </w:p>
    <w:p w:rsidR="00B02910" w:rsidRPr="00AB23EB" w:rsidRDefault="00B02910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 xml:space="preserve">Señala la relación o </w:t>
      </w:r>
      <w:ins w:id="16" w:author="María" w:date="2015-09-16T12:26:00Z">
        <w:r w:rsidR="00AB23EB">
          <w:rPr>
            <w:rFonts w:ascii="Arial" w:hAnsi="Arial" w:cs="Arial"/>
          </w:rPr>
          <w:t xml:space="preserve">las </w:t>
        </w:r>
      </w:ins>
      <w:bookmarkStart w:id="17" w:name="_GoBack"/>
      <w:bookmarkEnd w:id="17"/>
      <w:r w:rsidRPr="00AB23EB">
        <w:rPr>
          <w:rFonts w:ascii="Arial" w:hAnsi="Arial" w:cs="Arial"/>
        </w:rPr>
        <w:t>relaciones correctas.</w:t>
      </w:r>
    </w:p>
    <w:p w:rsidR="00B02910" w:rsidRPr="00AB23EB" w:rsidRDefault="00B02910" w:rsidP="00AB23EB">
      <w:pPr>
        <w:spacing w:after="0" w:line="360" w:lineRule="auto"/>
        <w:rPr>
          <w:rFonts w:ascii="Arial" w:hAnsi="Arial" w:cs="Arial"/>
        </w:rPr>
      </w:pP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Rotación terrestre &gt; estaciones.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Traslación terrestre &gt; estaciones.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lastRenderedPageBreak/>
        <w:t xml:space="preserve">Rotación terrestre </w:t>
      </w:r>
      <w:r w:rsidR="00477B9C" w:rsidRPr="00AB23EB">
        <w:rPr>
          <w:rFonts w:ascii="Arial" w:hAnsi="Arial" w:cs="Arial"/>
          <w:b/>
        </w:rPr>
        <w:t xml:space="preserve">&gt; día y </w:t>
      </w:r>
      <w:r w:rsidRPr="00AB23EB">
        <w:rPr>
          <w:rFonts w:ascii="Arial" w:hAnsi="Arial" w:cs="Arial"/>
          <w:b/>
        </w:rPr>
        <w:t>noche.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/>
        </w:rPr>
        <w:t>Precesión terrestre &gt; estrella polar</w:t>
      </w:r>
      <w:r w:rsidRPr="00AB23EB">
        <w:rPr>
          <w:rFonts w:ascii="Arial" w:hAnsi="Arial" w:cs="Arial"/>
          <w:bCs/>
        </w:rPr>
        <w:t>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 xml:space="preserve">Nutación &gt; </w:t>
      </w:r>
      <w:r w:rsidR="00477B9C" w:rsidRPr="00AB23EB">
        <w:rPr>
          <w:rFonts w:ascii="Arial" w:hAnsi="Arial" w:cs="Arial"/>
          <w:bCs/>
        </w:rPr>
        <w:t>Venus</w:t>
      </w:r>
      <w:r w:rsidRPr="00AB23EB">
        <w:rPr>
          <w:rFonts w:ascii="Arial" w:hAnsi="Arial" w:cs="Arial"/>
          <w:bCs/>
        </w:rPr>
        <w:t>.</w:t>
      </w:r>
    </w:p>
    <w:p w:rsidR="00B02910" w:rsidRPr="00AB23EB" w:rsidRDefault="00B02910" w:rsidP="00AB23EB">
      <w:pPr>
        <w:spacing w:line="360" w:lineRule="auto"/>
        <w:rPr>
          <w:rFonts w:ascii="Arial" w:hAnsi="Arial" w:cs="Arial"/>
          <w:bCs/>
        </w:rPr>
      </w:pPr>
    </w:p>
    <w:sectPr w:rsidR="00B02910" w:rsidRPr="00AB23EB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52513"/>
    <w:multiLevelType w:val="hybridMultilevel"/>
    <w:tmpl w:val="7A36F3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3FEE"/>
    <w:rsid w:val="0004081C"/>
    <w:rsid w:val="00062922"/>
    <w:rsid w:val="000B3D2F"/>
    <w:rsid w:val="000B5634"/>
    <w:rsid w:val="00117CA8"/>
    <w:rsid w:val="001366FA"/>
    <w:rsid w:val="001557A5"/>
    <w:rsid w:val="001630C2"/>
    <w:rsid w:val="0018539B"/>
    <w:rsid w:val="00194497"/>
    <w:rsid w:val="001E27BF"/>
    <w:rsid w:val="002C68CC"/>
    <w:rsid w:val="002D0001"/>
    <w:rsid w:val="003066B8"/>
    <w:rsid w:val="003455B4"/>
    <w:rsid w:val="00391124"/>
    <w:rsid w:val="003948E5"/>
    <w:rsid w:val="003A1D0E"/>
    <w:rsid w:val="00404D27"/>
    <w:rsid w:val="00431DAC"/>
    <w:rsid w:val="00477B9C"/>
    <w:rsid w:val="004B2A98"/>
    <w:rsid w:val="004C055A"/>
    <w:rsid w:val="004F0557"/>
    <w:rsid w:val="005009F5"/>
    <w:rsid w:val="00526288"/>
    <w:rsid w:val="00556A5E"/>
    <w:rsid w:val="0058546C"/>
    <w:rsid w:val="00595F0B"/>
    <w:rsid w:val="005C4E11"/>
    <w:rsid w:val="005E52DB"/>
    <w:rsid w:val="00613777"/>
    <w:rsid w:val="0063184C"/>
    <w:rsid w:val="00641689"/>
    <w:rsid w:val="00651B03"/>
    <w:rsid w:val="00692FF7"/>
    <w:rsid w:val="006A3B88"/>
    <w:rsid w:val="006A59CE"/>
    <w:rsid w:val="006B6C7F"/>
    <w:rsid w:val="006F3A2C"/>
    <w:rsid w:val="00707B6E"/>
    <w:rsid w:val="007B4738"/>
    <w:rsid w:val="007D75CB"/>
    <w:rsid w:val="00857AE0"/>
    <w:rsid w:val="008615BD"/>
    <w:rsid w:val="008A593B"/>
    <w:rsid w:val="008B3E74"/>
    <w:rsid w:val="008E4918"/>
    <w:rsid w:val="00931A0D"/>
    <w:rsid w:val="009323E6"/>
    <w:rsid w:val="009C54F8"/>
    <w:rsid w:val="009E1CD5"/>
    <w:rsid w:val="00A01814"/>
    <w:rsid w:val="00A60A5C"/>
    <w:rsid w:val="00A676B5"/>
    <w:rsid w:val="00A76ADB"/>
    <w:rsid w:val="00A826C9"/>
    <w:rsid w:val="00A971C8"/>
    <w:rsid w:val="00AB23EB"/>
    <w:rsid w:val="00AD7CAA"/>
    <w:rsid w:val="00B01A09"/>
    <w:rsid w:val="00B026E2"/>
    <w:rsid w:val="00B02910"/>
    <w:rsid w:val="00B45FB6"/>
    <w:rsid w:val="00B73FEE"/>
    <w:rsid w:val="00B9715F"/>
    <w:rsid w:val="00B97795"/>
    <w:rsid w:val="00BA7FDD"/>
    <w:rsid w:val="00BD03A6"/>
    <w:rsid w:val="00BF79BD"/>
    <w:rsid w:val="00C038BC"/>
    <w:rsid w:val="00C72F26"/>
    <w:rsid w:val="00C82287"/>
    <w:rsid w:val="00CC44CB"/>
    <w:rsid w:val="00CC4F9F"/>
    <w:rsid w:val="00D5566E"/>
    <w:rsid w:val="00D95D0B"/>
    <w:rsid w:val="00DA3334"/>
    <w:rsid w:val="00DC5C65"/>
    <w:rsid w:val="00DE43E9"/>
    <w:rsid w:val="00E824BC"/>
    <w:rsid w:val="00E86A14"/>
    <w:rsid w:val="00EA424F"/>
    <w:rsid w:val="00F2496B"/>
    <w:rsid w:val="00F74F6D"/>
    <w:rsid w:val="00FE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FEE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3FEE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table" w:styleId="Tablaconcuadrcula">
    <w:name w:val="Table Grid"/>
    <w:basedOn w:val="Tablanormal"/>
    <w:rsid w:val="00B73FE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3F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FEE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6A3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8392A-9843-4A6C-BF62-4B461BF7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María</cp:lastModifiedBy>
  <cp:revision>43</cp:revision>
  <dcterms:created xsi:type="dcterms:W3CDTF">2015-02-26T13:35:00Z</dcterms:created>
  <dcterms:modified xsi:type="dcterms:W3CDTF">2015-09-16T17:27:00Z</dcterms:modified>
</cp:coreProperties>
</file>