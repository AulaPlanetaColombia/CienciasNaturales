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C1" w:rsidRPr="00E115A1" w:rsidRDefault="001125C1" w:rsidP="00E115A1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E115A1">
        <w:rPr>
          <w:rFonts w:ascii="Arial" w:hAnsi="Arial" w:cs="Arial"/>
          <w:b/>
          <w:bCs/>
          <w:color w:val="FF0000"/>
          <w:lang w:val="es-CO"/>
        </w:rPr>
        <w:t xml:space="preserve">Borrador </w:t>
      </w:r>
      <w:proofErr w:type="spellStart"/>
      <w:r w:rsidRPr="00E115A1">
        <w:rPr>
          <w:rFonts w:ascii="Arial" w:hAnsi="Arial" w:cs="Arial"/>
          <w:b/>
          <w:bCs/>
          <w:color w:val="FF0000"/>
          <w:lang w:val="es-CO"/>
        </w:rPr>
        <w:t>CN_06_07_CO_REC200</w:t>
      </w:r>
      <w:proofErr w:type="spellEnd"/>
    </w:p>
    <w:p w:rsidR="001125C1" w:rsidRPr="00E115A1" w:rsidRDefault="001125C1" w:rsidP="00E115A1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5B16A4" w:rsidRPr="00E115A1" w:rsidRDefault="005B16A4" w:rsidP="00E115A1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E115A1">
        <w:rPr>
          <w:rFonts w:ascii="Arial" w:hAnsi="Arial" w:cs="Arial"/>
          <w:b/>
          <w:bCs/>
          <w:color w:val="FF0000"/>
          <w:lang w:val="es-CO"/>
        </w:rPr>
        <w:t>Refuerza tu aprendizaje: La deriva continental</w:t>
      </w:r>
      <w:r w:rsidRPr="00E115A1">
        <w:rPr>
          <w:rFonts w:ascii="Arial" w:hAnsi="Arial" w:cs="Arial"/>
          <w:b/>
          <w:bCs/>
          <w:color w:val="FF0000"/>
          <w:lang w:val="es-CO"/>
        </w:rPr>
        <w:tab/>
      </w:r>
      <w:r w:rsidRPr="00E115A1">
        <w:rPr>
          <w:rFonts w:ascii="Arial" w:hAnsi="Arial" w:cs="Arial"/>
          <w:b/>
          <w:bCs/>
          <w:color w:val="FF0000"/>
          <w:lang w:val="es-CO"/>
        </w:rPr>
        <w:tab/>
      </w:r>
    </w:p>
    <w:p w:rsidR="005B16A4" w:rsidRPr="00E115A1" w:rsidRDefault="005B16A4" w:rsidP="00E115A1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E115A1">
        <w:rPr>
          <w:rFonts w:ascii="Arial" w:hAnsi="Arial" w:cs="Arial"/>
          <w:b/>
          <w:bCs/>
          <w:color w:val="FF0000"/>
          <w:lang w:val="es-CO"/>
        </w:rPr>
        <w:t xml:space="preserve">Actividad que consolida conocimientos sobre </w:t>
      </w:r>
      <w:del w:id="0" w:author="María" w:date="2015-09-16T09:53:00Z">
        <w:r w:rsidRPr="00E115A1" w:rsidDel="00E115A1">
          <w:rPr>
            <w:rFonts w:ascii="Arial" w:hAnsi="Arial" w:cs="Arial"/>
            <w:b/>
            <w:bCs/>
            <w:color w:val="FF0000"/>
            <w:lang w:val="es-CO"/>
          </w:rPr>
          <w:delText xml:space="preserve">La </w:delText>
        </w:r>
      </w:del>
      <w:ins w:id="1" w:author="María" w:date="2015-09-16T09:53:00Z">
        <w:r w:rsidR="00E115A1">
          <w:rPr>
            <w:rFonts w:ascii="Arial" w:hAnsi="Arial" w:cs="Arial"/>
            <w:b/>
            <w:bCs/>
            <w:color w:val="FF0000"/>
            <w:lang w:val="es-CO"/>
          </w:rPr>
          <w:t>l</w:t>
        </w:r>
        <w:r w:rsidR="00E115A1" w:rsidRPr="00E115A1">
          <w:rPr>
            <w:rFonts w:ascii="Arial" w:hAnsi="Arial" w:cs="Arial"/>
            <w:b/>
            <w:bCs/>
            <w:color w:val="FF0000"/>
            <w:lang w:val="es-CO"/>
          </w:rPr>
          <w:t xml:space="preserve">a </w:t>
        </w:r>
      </w:ins>
      <w:r w:rsidRPr="00E115A1">
        <w:rPr>
          <w:rFonts w:ascii="Arial" w:hAnsi="Arial" w:cs="Arial"/>
          <w:b/>
          <w:bCs/>
          <w:color w:val="FF0000"/>
          <w:lang w:val="es-CO"/>
        </w:rPr>
        <w:t>deriva continental</w:t>
      </w:r>
      <w:r w:rsidRPr="00E115A1">
        <w:rPr>
          <w:rFonts w:ascii="Arial" w:hAnsi="Arial" w:cs="Arial"/>
          <w:b/>
          <w:bCs/>
          <w:color w:val="FF0000"/>
          <w:lang w:val="es-CO"/>
        </w:rPr>
        <w:tab/>
      </w:r>
    </w:p>
    <w:p w:rsidR="005B16A4" w:rsidRPr="00E115A1" w:rsidRDefault="005B16A4" w:rsidP="00E115A1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E115A1">
        <w:rPr>
          <w:rFonts w:ascii="Arial" w:hAnsi="Arial" w:cs="Arial"/>
          <w:b/>
          <w:bCs/>
          <w:color w:val="FF0000"/>
          <w:lang w:val="es-CO"/>
        </w:rPr>
        <w:t>NUEVO</w:t>
      </w:r>
      <w:r w:rsidRPr="00E115A1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E115A1">
        <w:rPr>
          <w:rFonts w:ascii="Arial" w:hAnsi="Arial" w:cs="Arial"/>
          <w:b/>
          <w:bCs/>
          <w:color w:val="FF0000"/>
          <w:lang w:val="es-CO"/>
        </w:rPr>
        <w:tab/>
      </w:r>
      <w:proofErr w:type="spellStart"/>
      <w:r w:rsidRPr="00E115A1">
        <w:rPr>
          <w:rFonts w:ascii="Arial" w:hAnsi="Arial" w:cs="Arial"/>
          <w:b/>
          <w:bCs/>
          <w:color w:val="FF0000"/>
          <w:lang w:val="es-CO"/>
        </w:rPr>
        <w:t>M101A</w:t>
      </w:r>
      <w:proofErr w:type="spellEnd"/>
    </w:p>
    <w:p w:rsidR="00FB791E" w:rsidRPr="00E115A1" w:rsidRDefault="00E33D02" w:rsidP="00E115A1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E115A1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E115A1" w:rsidRDefault="00355D7D" w:rsidP="00E115A1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E115A1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E115A1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E115A1">
        <w:rPr>
          <w:rFonts w:ascii="Arial" w:hAnsi="Arial" w:cs="Arial"/>
          <w:color w:val="000000" w:themeColor="text1"/>
          <w:lang w:val="es-CO"/>
        </w:rPr>
        <w:t>C</w:t>
      </w:r>
      <w:r w:rsidRPr="00E115A1">
        <w:rPr>
          <w:rFonts w:ascii="Arial" w:hAnsi="Arial" w:cs="Arial"/>
          <w:color w:val="000000" w:themeColor="text1"/>
          <w:lang w:val="es-CO"/>
        </w:rPr>
        <w:t xml:space="preserve">ontesta </w:t>
      </w:r>
      <w:del w:id="2" w:author="María" w:date="2015-09-16T09:53:00Z">
        <w:r w:rsidRPr="00E115A1" w:rsidDel="00E115A1">
          <w:rPr>
            <w:rFonts w:ascii="Arial" w:hAnsi="Arial" w:cs="Arial"/>
            <w:color w:val="000000" w:themeColor="text1"/>
            <w:lang w:val="es-CO"/>
          </w:rPr>
          <w:delText xml:space="preserve">a </w:delText>
        </w:r>
      </w:del>
      <w:r w:rsidRPr="00E115A1">
        <w:rPr>
          <w:rFonts w:ascii="Arial" w:hAnsi="Arial" w:cs="Arial"/>
          <w:color w:val="000000" w:themeColor="text1"/>
          <w:lang w:val="es-CO"/>
        </w:rPr>
        <w:t xml:space="preserve">las siguientes preguntas relacionadas con </w:t>
      </w:r>
      <w:r w:rsidR="005B16A4" w:rsidRPr="00E115A1">
        <w:rPr>
          <w:rFonts w:ascii="Arial" w:hAnsi="Arial" w:cs="Arial"/>
          <w:color w:val="000000" w:themeColor="text1"/>
          <w:lang w:val="es-CO"/>
        </w:rPr>
        <w:t>la deriva continental</w:t>
      </w:r>
      <w:r w:rsidR="00E33D02" w:rsidRPr="00E115A1">
        <w:rPr>
          <w:rFonts w:ascii="Arial" w:hAnsi="Arial" w:cs="Arial"/>
          <w:color w:val="000000" w:themeColor="text1"/>
          <w:lang w:val="es-CO"/>
        </w:rPr>
        <w:t>.</w:t>
      </w:r>
      <w:r w:rsidR="00E115A1">
        <w:rPr>
          <w:rFonts w:ascii="Arial" w:hAnsi="Arial" w:cs="Arial"/>
          <w:color w:val="000000" w:themeColor="text1"/>
          <w:lang w:val="es-CO"/>
        </w:rPr>
        <w:t xml:space="preserve"> </w:t>
      </w:r>
    </w:p>
    <w:p w:rsidR="00355D7D" w:rsidRPr="00E115A1" w:rsidRDefault="00355D7D" w:rsidP="00E115A1">
      <w:pPr>
        <w:tabs>
          <w:tab w:val="left" w:pos="7425"/>
        </w:tabs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D63019" w:rsidRPr="00E115A1" w:rsidRDefault="009E2895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color w:val="000000" w:themeColor="text1"/>
          <w:sz w:val="24"/>
          <w:szCs w:val="24"/>
        </w:rPr>
        <w:t>¿</w:t>
      </w:r>
      <w:r w:rsidR="005B16A4" w:rsidRPr="00E115A1">
        <w:rPr>
          <w:rFonts w:ascii="Arial" w:hAnsi="Arial" w:cs="Arial"/>
          <w:color w:val="000000" w:themeColor="text1"/>
          <w:sz w:val="24"/>
          <w:szCs w:val="24"/>
        </w:rPr>
        <w:t xml:space="preserve">Quién fue Alfred </w:t>
      </w:r>
      <w:proofErr w:type="spellStart"/>
      <w:r w:rsidR="005B16A4" w:rsidRPr="00E115A1">
        <w:rPr>
          <w:rFonts w:ascii="Arial" w:hAnsi="Arial" w:cs="Arial"/>
          <w:color w:val="000000" w:themeColor="text1"/>
          <w:sz w:val="24"/>
          <w:szCs w:val="24"/>
        </w:rPr>
        <w:t>Wegener</w:t>
      </w:r>
      <w:proofErr w:type="spellEnd"/>
      <w:del w:id="3" w:author="María" w:date="2015-09-16T09:53:00Z">
        <w:r w:rsidR="005B16A4" w:rsidRPr="00E115A1" w:rsidDel="00E115A1">
          <w:rPr>
            <w:rFonts w:ascii="Arial" w:hAnsi="Arial" w:cs="Arial"/>
            <w:color w:val="000000" w:themeColor="text1"/>
            <w:sz w:val="24"/>
            <w:szCs w:val="24"/>
          </w:rPr>
          <w:delText>,</w:delText>
        </w:r>
      </w:del>
      <w:r w:rsidR="005B16A4" w:rsidRPr="00E115A1">
        <w:rPr>
          <w:rFonts w:ascii="Arial" w:hAnsi="Arial" w:cs="Arial"/>
          <w:color w:val="000000" w:themeColor="text1"/>
          <w:sz w:val="24"/>
          <w:szCs w:val="24"/>
        </w:rPr>
        <w:t xml:space="preserve"> y cuál fue su principal </w:t>
      </w:r>
      <w:r w:rsidR="000B071B" w:rsidRPr="00E115A1">
        <w:rPr>
          <w:rFonts w:ascii="Arial" w:hAnsi="Arial" w:cs="Arial"/>
          <w:color w:val="000000" w:themeColor="text1"/>
          <w:sz w:val="24"/>
          <w:szCs w:val="24"/>
        </w:rPr>
        <w:t>contribución</w:t>
      </w:r>
      <w:r w:rsidR="005B16A4" w:rsidRPr="00E115A1">
        <w:rPr>
          <w:rFonts w:ascii="Arial" w:hAnsi="Arial" w:cs="Arial"/>
          <w:color w:val="000000" w:themeColor="text1"/>
          <w:sz w:val="24"/>
          <w:szCs w:val="24"/>
        </w:rPr>
        <w:t xml:space="preserve"> a la </w:t>
      </w:r>
      <w:del w:id="4" w:author="María" w:date="2015-09-16T09:53:00Z">
        <w:r w:rsidR="005B16A4" w:rsidRPr="00E115A1" w:rsidDel="00E115A1">
          <w:rPr>
            <w:rFonts w:ascii="Arial" w:hAnsi="Arial" w:cs="Arial"/>
            <w:color w:val="000000" w:themeColor="text1"/>
            <w:sz w:val="24"/>
            <w:szCs w:val="24"/>
          </w:rPr>
          <w:delText>Ciencia</w:delText>
        </w:r>
      </w:del>
      <w:ins w:id="5" w:author="María" w:date="2015-09-16T09:54:00Z">
        <w:r w:rsidR="00E115A1">
          <w:rPr>
            <w:rFonts w:ascii="Arial" w:hAnsi="Arial" w:cs="Arial"/>
            <w:color w:val="000000" w:themeColor="text1"/>
            <w:sz w:val="24"/>
            <w:szCs w:val="24"/>
          </w:rPr>
          <w:t>c</w:t>
        </w:r>
      </w:ins>
      <w:ins w:id="6" w:author="María" w:date="2015-09-16T09:53:00Z">
        <w:r w:rsidR="00E115A1" w:rsidRPr="00E115A1">
          <w:rPr>
            <w:rFonts w:ascii="Arial" w:hAnsi="Arial" w:cs="Arial"/>
            <w:color w:val="000000" w:themeColor="text1"/>
            <w:sz w:val="24"/>
            <w:szCs w:val="24"/>
          </w:rPr>
          <w:t>iencia</w:t>
        </w:r>
      </w:ins>
      <w:r w:rsidR="00D63019" w:rsidRPr="00E115A1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5B16A4" w:rsidRPr="00E115A1" w:rsidRDefault="005B16A4" w:rsidP="00E115A1">
      <w:pPr>
        <w:spacing w:after="160" w:line="360" w:lineRule="auto"/>
        <w:rPr>
          <w:rFonts w:ascii="Arial" w:hAnsi="Arial" w:cs="Arial"/>
        </w:rPr>
      </w:pPr>
      <w:r w:rsidRPr="00E115A1">
        <w:rPr>
          <w:rFonts w:ascii="Arial" w:hAnsi="Arial" w:cs="Arial"/>
          <w:noProof/>
          <w:color w:val="C2E1ED"/>
          <w:lang w:val="es-CO" w:eastAsia="es-CO"/>
        </w:rPr>
        <w:drawing>
          <wp:inline distT="0" distB="0" distL="0" distR="0" wp14:anchorId="72B0E470" wp14:editId="07388990">
            <wp:extent cx="1476375" cy="1230313"/>
            <wp:effectExtent l="0" t="0" r="0" b="8255"/>
            <wp:docPr id="2" name="Imagen 2" descr="http://thumb1.shutterstock.com/display_pic_with_logo/125293/139084964/stock-photo-austria-circa-stamp-printed-by-austria-shows-alfred-wegener-circa-13908496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25293/139084964/stock-photo-austria-circa-stamp-printed-by-austria-shows-alfred-wegener-circa-13908496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478" cy="12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86035" w:rsidRPr="00E115A1">
        <w:rPr>
          <w:rFonts w:ascii="Arial" w:hAnsi="Arial" w:cs="Arial"/>
          <w:color w:val="FF0000"/>
        </w:rPr>
        <w:t>Figura</w:t>
      </w:r>
      <w:proofErr w:type="spellEnd"/>
      <w:r w:rsidR="00486035" w:rsidRPr="00E115A1">
        <w:rPr>
          <w:rFonts w:ascii="Arial" w:hAnsi="Arial" w:cs="Arial"/>
          <w:color w:val="FF0000"/>
        </w:rPr>
        <w:t xml:space="preserve"> 1</w:t>
      </w:r>
      <w:r w:rsidR="00E115A1">
        <w:rPr>
          <w:rFonts w:ascii="Arial" w:hAnsi="Arial" w:cs="Arial"/>
          <w:color w:val="FF0000"/>
        </w:rPr>
        <w:t xml:space="preserve"> </w:t>
      </w:r>
      <w:r w:rsidRPr="00E115A1">
        <w:rPr>
          <w:rFonts w:ascii="Arial" w:hAnsi="Arial" w:cs="Arial"/>
        </w:rPr>
        <w:t>139084964</w:t>
      </w:r>
    </w:p>
    <w:p w:rsidR="00D63019" w:rsidRPr="00E115A1" w:rsidRDefault="00355D7D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sz w:val="24"/>
          <w:szCs w:val="24"/>
        </w:rPr>
        <w:t>¿</w:t>
      </w:r>
      <w:r w:rsidR="005B16A4" w:rsidRPr="00E115A1">
        <w:rPr>
          <w:rFonts w:ascii="Arial" w:hAnsi="Arial" w:cs="Arial"/>
          <w:sz w:val="24"/>
          <w:szCs w:val="24"/>
        </w:rPr>
        <w:t>Qué papel jugaron las formas de las costa</w:t>
      </w:r>
      <w:r w:rsidR="000B071B" w:rsidRPr="00E115A1">
        <w:rPr>
          <w:rFonts w:ascii="Arial" w:hAnsi="Arial" w:cs="Arial"/>
          <w:sz w:val="24"/>
          <w:szCs w:val="24"/>
        </w:rPr>
        <w:t>s</w:t>
      </w:r>
      <w:r w:rsidR="005B16A4" w:rsidRPr="00E115A1">
        <w:rPr>
          <w:rFonts w:ascii="Arial" w:hAnsi="Arial" w:cs="Arial"/>
          <w:sz w:val="24"/>
          <w:szCs w:val="24"/>
        </w:rPr>
        <w:t xml:space="preserve"> de África y Suramérica en la hipótesis de la deriva continental planteada por Wegener?</w:t>
      </w:r>
    </w:p>
    <w:p w:rsidR="005B16A4" w:rsidRPr="00E115A1" w:rsidRDefault="005B16A4" w:rsidP="00E115A1">
      <w:pPr>
        <w:spacing w:after="160" w:line="360" w:lineRule="auto"/>
        <w:rPr>
          <w:rFonts w:ascii="Arial" w:hAnsi="Arial" w:cs="Arial"/>
          <w:lang w:val="es-CO"/>
        </w:rPr>
      </w:pPr>
      <w:r w:rsidRPr="00E115A1">
        <w:rPr>
          <w:rFonts w:ascii="Arial" w:hAnsi="Arial" w:cs="Arial"/>
          <w:noProof/>
          <w:lang w:val="es-CO" w:eastAsia="es-CO"/>
        </w:rPr>
        <w:drawing>
          <wp:inline distT="0" distB="0" distL="0" distR="0" wp14:anchorId="105F63D8" wp14:editId="36860D97">
            <wp:extent cx="1724025" cy="12286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957" cy="12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035" w:rsidRPr="00E115A1">
        <w:rPr>
          <w:rFonts w:ascii="Arial" w:hAnsi="Arial" w:cs="Arial"/>
          <w:color w:val="FF0000"/>
        </w:rPr>
        <w:t xml:space="preserve"> </w:t>
      </w:r>
      <w:proofErr w:type="spellStart"/>
      <w:r w:rsidR="00486035" w:rsidRPr="00E115A1">
        <w:rPr>
          <w:rFonts w:ascii="Arial" w:hAnsi="Arial" w:cs="Arial"/>
          <w:color w:val="FF0000"/>
        </w:rPr>
        <w:t>Figura</w:t>
      </w:r>
      <w:proofErr w:type="spellEnd"/>
      <w:r w:rsidR="00486035" w:rsidRPr="00E115A1">
        <w:rPr>
          <w:rFonts w:ascii="Arial" w:hAnsi="Arial" w:cs="Arial"/>
          <w:color w:val="FF0000"/>
        </w:rPr>
        <w:t xml:space="preserve"> 2</w:t>
      </w:r>
      <w:r w:rsidR="00E115A1">
        <w:rPr>
          <w:rFonts w:ascii="Arial" w:hAnsi="Arial" w:cs="Arial"/>
          <w:color w:val="FF0000"/>
        </w:rPr>
        <w:t xml:space="preserve"> </w:t>
      </w:r>
      <w:r w:rsidRPr="00E115A1">
        <w:rPr>
          <w:rFonts w:ascii="Arial" w:hAnsi="Arial" w:cs="Arial"/>
          <w:lang w:val="es-CO"/>
        </w:rPr>
        <w:t>107552948</w:t>
      </w:r>
    </w:p>
    <w:p w:rsidR="001B034B" w:rsidRPr="00E115A1" w:rsidRDefault="001B034B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sz w:val="24"/>
          <w:szCs w:val="24"/>
        </w:rPr>
        <w:t>¿Qué papel jugaron los fósiles en la hipótesis de la deriva continental planteada por Wegener?</w:t>
      </w:r>
    </w:p>
    <w:p w:rsidR="000C2467" w:rsidRPr="00E115A1" w:rsidRDefault="000C2467" w:rsidP="00E115A1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5B16A4" w:rsidRPr="00E115A1" w:rsidRDefault="000C2467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sz w:val="24"/>
          <w:szCs w:val="24"/>
        </w:rPr>
        <w:t>¿Por qué los continentes de desplazan, como efecto de la deriva continental?</w:t>
      </w:r>
    </w:p>
    <w:p w:rsidR="004B54A6" w:rsidRPr="00E115A1" w:rsidRDefault="004B54A6" w:rsidP="00E115A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4B54A6" w:rsidRPr="00E115A1" w:rsidRDefault="004B54A6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sz w:val="24"/>
          <w:szCs w:val="24"/>
        </w:rPr>
        <w:t xml:space="preserve">¿Qué evento importante sucedió durante la existencia de </w:t>
      </w:r>
      <w:proofErr w:type="spellStart"/>
      <w:r w:rsidRPr="00E115A1">
        <w:rPr>
          <w:rFonts w:ascii="Arial" w:hAnsi="Arial" w:cs="Arial"/>
          <w:sz w:val="24"/>
          <w:szCs w:val="24"/>
        </w:rPr>
        <w:t>Rhodinia</w:t>
      </w:r>
      <w:proofErr w:type="spellEnd"/>
      <w:r w:rsidR="00E52B46" w:rsidRPr="00E115A1">
        <w:rPr>
          <w:rFonts w:ascii="Arial" w:hAnsi="Arial" w:cs="Arial"/>
          <w:sz w:val="24"/>
          <w:szCs w:val="24"/>
        </w:rPr>
        <w:t>,</w:t>
      </w:r>
      <w:r w:rsidRPr="00E115A1">
        <w:rPr>
          <w:rFonts w:ascii="Arial" w:hAnsi="Arial" w:cs="Arial"/>
          <w:sz w:val="24"/>
          <w:szCs w:val="24"/>
        </w:rPr>
        <w:t xml:space="preserve"> y cuál fue su causa?</w:t>
      </w:r>
    </w:p>
    <w:p w:rsidR="004B54A6" w:rsidRPr="00E115A1" w:rsidRDefault="004B54A6" w:rsidP="00E115A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4B54A6" w:rsidRPr="00E115A1" w:rsidRDefault="00416D4B" w:rsidP="00E115A1">
      <w:pPr>
        <w:spacing w:line="360" w:lineRule="auto"/>
        <w:jc w:val="both"/>
        <w:rPr>
          <w:rFonts w:ascii="Arial" w:hAnsi="Arial" w:cs="Arial"/>
          <w:lang w:val="es-CO"/>
        </w:rPr>
      </w:pPr>
      <w:hyperlink r:id="rId10" w:history="1">
        <w:r w:rsidR="004B54A6" w:rsidRPr="00E115A1">
          <w:rPr>
            <w:rStyle w:val="Hipervnculo"/>
            <w:rFonts w:ascii="Arial" w:hAnsi="Arial" w:cs="Arial"/>
            <w:lang w:val="es-CO"/>
          </w:rPr>
          <w:t>http://www.taringa.net/posts/info/2590165/La-mas-grande-Edad-de-Hielo.html</w:t>
        </w:r>
      </w:hyperlink>
      <w:r w:rsidR="004B54A6" w:rsidRPr="00E115A1">
        <w:rPr>
          <w:rFonts w:ascii="Arial" w:hAnsi="Arial" w:cs="Arial"/>
          <w:lang w:val="es-CO"/>
        </w:rPr>
        <w:t xml:space="preserve"> </w:t>
      </w:r>
    </w:p>
    <w:p w:rsidR="004B54A6" w:rsidRPr="00E115A1" w:rsidRDefault="004B54A6" w:rsidP="00E115A1">
      <w:pPr>
        <w:spacing w:after="160" w:line="360" w:lineRule="auto"/>
        <w:rPr>
          <w:rFonts w:ascii="Arial" w:hAnsi="Arial" w:cs="Arial"/>
          <w:lang w:val="es-CO"/>
        </w:rPr>
      </w:pPr>
      <w:r w:rsidRPr="00E115A1">
        <w:rPr>
          <w:rFonts w:ascii="Arial" w:hAnsi="Arial" w:cs="Arial"/>
          <w:noProof/>
          <w:lang w:val="es-CO" w:eastAsia="es-CO"/>
        </w:rPr>
        <w:drawing>
          <wp:inline distT="0" distB="0" distL="0" distR="0" wp14:anchorId="6C07EE71" wp14:editId="075343B0">
            <wp:extent cx="1238250" cy="1238250"/>
            <wp:effectExtent l="0" t="0" r="0" b="0"/>
            <wp:docPr id="25" name="Imagen 25" descr="http://www.skdeitch.com/rodi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skdeitch.com/rodini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5A1">
        <w:rPr>
          <w:rFonts w:ascii="Arial" w:hAnsi="Arial" w:cs="Arial"/>
          <w:lang w:val="es-CO"/>
        </w:rPr>
        <w:t xml:space="preserve"> </w:t>
      </w:r>
      <w:r w:rsidR="00486035" w:rsidRPr="00E115A1">
        <w:rPr>
          <w:rFonts w:ascii="Arial" w:hAnsi="Arial" w:cs="Arial"/>
          <w:color w:val="FF0000"/>
          <w:lang w:val="es-CO"/>
        </w:rPr>
        <w:t xml:space="preserve">Figura 3 </w:t>
      </w:r>
      <w:r w:rsidRPr="00E115A1">
        <w:rPr>
          <w:rFonts w:ascii="Arial" w:hAnsi="Arial" w:cs="Arial"/>
          <w:highlight w:val="yellow"/>
          <w:lang w:val="es-CO"/>
          <w:rPrChange w:id="7" w:author="María" w:date="2015-09-16T09:54:00Z">
            <w:rPr>
              <w:rFonts w:ascii="Arial" w:hAnsi="Arial" w:cs="Arial"/>
              <w:lang w:val="es-CO"/>
            </w:rPr>
          </w:rPrChange>
        </w:rPr>
        <w:t>Si tiene problemas de autor, elaborar una ilustración.</w:t>
      </w:r>
    </w:p>
    <w:p w:rsidR="000C2467" w:rsidRPr="00E115A1" w:rsidRDefault="004B54A6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sz w:val="24"/>
          <w:szCs w:val="24"/>
        </w:rPr>
        <w:t xml:space="preserve">¿Qué nombre recibieron las masas continentales que </w:t>
      </w:r>
      <w:r w:rsidR="00E52B46" w:rsidRPr="00E115A1">
        <w:rPr>
          <w:rFonts w:ascii="Arial" w:hAnsi="Arial" w:cs="Arial"/>
          <w:sz w:val="24"/>
          <w:szCs w:val="24"/>
        </w:rPr>
        <w:t>a</w:t>
      </w:r>
      <w:r w:rsidRPr="00E115A1">
        <w:rPr>
          <w:rFonts w:ascii="Arial" w:hAnsi="Arial" w:cs="Arial"/>
          <w:sz w:val="24"/>
          <w:szCs w:val="24"/>
        </w:rPr>
        <w:t xml:space="preserve">parecen en la ilustración, y qué evento biológico </w:t>
      </w:r>
      <w:r w:rsidR="00E52B46" w:rsidRPr="00E115A1">
        <w:rPr>
          <w:rFonts w:ascii="Arial" w:hAnsi="Arial" w:cs="Arial"/>
          <w:sz w:val="24"/>
          <w:szCs w:val="24"/>
        </w:rPr>
        <w:t xml:space="preserve">importante </w:t>
      </w:r>
      <w:r w:rsidRPr="00E115A1">
        <w:rPr>
          <w:rFonts w:ascii="Arial" w:hAnsi="Arial" w:cs="Arial"/>
          <w:sz w:val="24"/>
          <w:szCs w:val="24"/>
        </w:rPr>
        <w:t>sucedió durante esa época?</w:t>
      </w:r>
    </w:p>
    <w:p w:rsidR="00E52B46" w:rsidRPr="00E115A1" w:rsidRDefault="00E52B46" w:rsidP="00E115A1">
      <w:pPr>
        <w:spacing w:after="160" w:line="360" w:lineRule="auto"/>
        <w:rPr>
          <w:rFonts w:ascii="Arial" w:hAnsi="Arial" w:cs="Arial"/>
        </w:rPr>
      </w:pPr>
      <w:r w:rsidRPr="00E115A1">
        <w:rPr>
          <w:rFonts w:ascii="Arial" w:hAnsi="Arial" w:cs="Arial"/>
          <w:noProof/>
          <w:lang w:val="es-CO" w:eastAsia="es-CO"/>
        </w:rPr>
        <w:drawing>
          <wp:inline distT="0" distB="0" distL="0" distR="0" wp14:anchorId="20587A4D" wp14:editId="7D589AC2">
            <wp:extent cx="3913019" cy="1323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717" cy="133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035" w:rsidRPr="00E115A1">
        <w:rPr>
          <w:rFonts w:ascii="Arial" w:hAnsi="Arial" w:cs="Arial"/>
          <w:color w:val="FF0000"/>
        </w:rPr>
        <w:t xml:space="preserve"> </w:t>
      </w:r>
      <w:proofErr w:type="spellStart"/>
      <w:r w:rsidR="00486035" w:rsidRPr="00E115A1">
        <w:rPr>
          <w:rFonts w:ascii="Arial" w:hAnsi="Arial" w:cs="Arial"/>
          <w:color w:val="FF0000"/>
        </w:rPr>
        <w:t>Figura</w:t>
      </w:r>
      <w:proofErr w:type="spellEnd"/>
      <w:r w:rsidR="00486035" w:rsidRPr="00E115A1">
        <w:rPr>
          <w:rFonts w:ascii="Arial" w:hAnsi="Arial" w:cs="Arial"/>
          <w:color w:val="FF0000"/>
        </w:rPr>
        <w:t xml:space="preserve"> 4</w:t>
      </w:r>
    </w:p>
    <w:p w:rsidR="00E52B46" w:rsidRPr="00E115A1" w:rsidRDefault="00E52B46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sz w:val="24"/>
          <w:szCs w:val="24"/>
        </w:rPr>
        <w:t>¿</w:t>
      </w:r>
      <w:r w:rsidR="000B071B" w:rsidRPr="00E115A1">
        <w:rPr>
          <w:rFonts w:ascii="Arial" w:hAnsi="Arial" w:cs="Arial"/>
          <w:sz w:val="24"/>
          <w:szCs w:val="24"/>
        </w:rPr>
        <w:t>En</w:t>
      </w:r>
      <w:r w:rsidRPr="00E115A1">
        <w:rPr>
          <w:rFonts w:ascii="Arial" w:hAnsi="Arial" w:cs="Arial"/>
          <w:sz w:val="24"/>
          <w:szCs w:val="24"/>
        </w:rPr>
        <w:t xml:space="preserve"> </w:t>
      </w:r>
      <w:del w:id="8" w:author="María" w:date="2015-09-16T09:55:00Z">
        <w:r w:rsidRPr="00E115A1" w:rsidDel="00E115A1">
          <w:rPr>
            <w:rFonts w:ascii="Arial" w:hAnsi="Arial" w:cs="Arial"/>
            <w:sz w:val="24"/>
            <w:szCs w:val="24"/>
          </w:rPr>
          <w:delText xml:space="preserve">que </w:delText>
        </w:r>
      </w:del>
      <w:ins w:id="9" w:author="María" w:date="2015-09-16T09:55:00Z">
        <w:r w:rsidR="00E115A1" w:rsidRPr="00E115A1">
          <w:rPr>
            <w:rFonts w:ascii="Arial" w:hAnsi="Arial" w:cs="Arial"/>
            <w:sz w:val="24"/>
            <w:szCs w:val="24"/>
          </w:rPr>
          <w:t>qu</w:t>
        </w:r>
        <w:r w:rsidR="00E115A1">
          <w:rPr>
            <w:rFonts w:ascii="Arial" w:hAnsi="Arial" w:cs="Arial"/>
            <w:sz w:val="24"/>
            <w:szCs w:val="24"/>
          </w:rPr>
          <w:t>é</w:t>
        </w:r>
        <w:r w:rsidR="00E115A1" w:rsidRPr="00E115A1">
          <w:rPr>
            <w:rFonts w:ascii="Arial" w:hAnsi="Arial" w:cs="Arial"/>
            <w:sz w:val="24"/>
            <w:szCs w:val="24"/>
          </w:rPr>
          <w:t xml:space="preserve"> </w:t>
        </w:r>
      </w:ins>
      <w:ins w:id="10" w:author="María" w:date="2015-09-16T09:56:00Z">
        <w:r w:rsidR="00416D4B">
          <w:rPr>
            <w:rFonts w:ascii="Arial" w:hAnsi="Arial" w:cs="Arial"/>
            <w:sz w:val="24"/>
            <w:szCs w:val="24"/>
          </w:rPr>
          <w:t>momento</w:t>
        </w:r>
        <w:r w:rsidR="00416D4B" w:rsidRPr="00E115A1" w:rsidDel="00416D4B">
          <w:rPr>
            <w:rFonts w:ascii="Arial" w:hAnsi="Arial" w:cs="Arial"/>
            <w:sz w:val="24"/>
            <w:szCs w:val="24"/>
          </w:rPr>
          <w:t xml:space="preserve"> </w:t>
        </w:r>
      </w:ins>
      <w:bookmarkStart w:id="11" w:name="_GoBack"/>
      <w:bookmarkEnd w:id="11"/>
      <w:del w:id="12" w:author="María" w:date="2015-09-16T09:56:00Z">
        <w:r w:rsidRPr="00E115A1" w:rsidDel="00416D4B">
          <w:rPr>
            <w:rFonts w:ascii="Arial" w:hAnsi="Arial" w:cs="Arial"/>
            <w:sz w:val="24"/>
            <w:szCs w:val="24"/>
          </w:rPr>
          <w:delText xml:space="preserve">etapa </w:delText>
        </w:r>
      </w:del>
      <w:r w:rsidRPr="00E115A1">
        <w:rPr>
          <w:rFonts w:ascii="Arial" w:hAnsi="Arial" w:cs="Arial"/>
          <w:sz w:val="24"/>
          <w:szCs w:val="24"/>
        </w:rPr>
        <w:t xml:space="preserve">de la deriva continental aparecieron los dinosaurios, en cuál se diversificaron y </w:t>
      </w:r>
      <w:r w:rsidR="000B071B" w:rsidRPr="00E115A1">
        <w:rPr>
          <w:rFonts w:ascii="Arial" w:hAnsi="Arial" w:cs="Arial"/>
          <w:sz w:val="24"/>
          <w:szCs w:val="24"/>
        </w:rPr>
        <w:t>en</w:t>
      </w:r>
      <w:r w:rsidRPr="00E115A1">
        <w:rPr>
          <w:rFonts w:ascii="Arial" w:hAnsi="Arial" w:cs="Arial"/>
          <w:sz w:val="24"/>
          <w:szCs w:val="24"/>
        </w:rPr>
        <w:t xml:space="preserve"> </w:t>
      </w:r>
      <w:r w:rsidR="00FC4C7D" w:rsidRPr="00E115A1">
        <w:rPr>
          <w:rFonts w:ascii="Arial" w:hAnsi="Arial" w:cs="Arial"/>
          <w:sz w:val="24"/>
          <w:szCs w:val="24"/>
        </w:rPr>
        <w:t>cuál</w:t>
      </w:r>
      <w:r w:rsidRPr="00E115A1">
        <w:rPr>
          <w:rFonts w:ascii="Arial" w:hAnsi="Arial" w:cs="Arial"/>
          <w:sz w:val="24"/>
          <w:szCs w:val="24"/>
        </w:rPr>
        <w:t xml:space="preserve"> se extinguieron?</w:t>
      </w:r>
    </w:p>
    <w:p w:rsidR="003D65CC" w:rsidRPr="00E115A1" w:rsidRDefault="003D65CC" w:rsidP="00E115A1">
      <w:pPr>
        <w:spacing w:after="160" w:line="360" w:lineRule="auto"/>
        <w:rPr>
          <w:rFonts w:ascii="Arial" w:hAnsi="Arial" w:cs="Arial"/>
          <w:lang w:val="es-CO"/>
        </w:rPr>
      </w:pPr>
    </w:p>
    <w:p w:rsidR="000C2467" w:rsidRPr="00E115A1" w:rsidRDefault="000C2467" w:rsidP="00E115A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E52B46" w:rsidRPr="00E115A1" w:rsidRDefault="00E52B46" w:rsidP="00E115A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sectPr w:rsidR="00E52B46" w:rsidRPr="00E115A1" w:rsidSect="00E115A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269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5461D"/>
    <w:multiLevelType w:val="hybridMultilevel"/>
    <w:tmpl w:val="5AE69C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6377E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13CFD"/>
    <w:multiLevelType w:val="hybridMultilevel"/>
    <w:tmpl w:val="43E4F04A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7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500A2"/>
    <w:multiLevelType w:val="hybridMultilevel"/>
    <w:tmpl w:val="043CD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B071B"/>
    <w:rsid w:val="000C2467"/>
    <w:rsid w:val="000D2B1F"/>
    <w:rsid w:val="000E15AF"/>
    <w:rsid w:val="000F769A"/>
    <w:rsid w:val="001125C1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B034B"/>
    <w:rsid w:val="001C5DD9"/>
    <w:rsid w:val="00236C8A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3D65CC"/>
    <w:rsid w:val="00416D4B"/>
    <w:rsid w:val="00486035"/>
    <w:rsid w:val="004B54A6"/>
    <w:rsid w:val="004C1799"/>
    <w:rsid w:val="004C3C55"/>
    <w:rsid w:val="004D25A0"/>
    <w:rsid w:val="0053373E"/>
    <w:rsid w:val="00541C04"/>
    <w:rsid w:val="0057476C"/>
    <w:rsid w:val="00584CA3"/>
    <w:rsid w:val="005B16A4"/>
    <w:rsid w:val="005B4CAD"/>
    <w:rsid w:val="005D67BB"/>
    <w:rsid w:val="005F29B7"/>
    <w:rsid w:val="00614FF3"/>
    <w:rsid w:val="00670188"/>
    <w:rsid w:val="00692FF7"/>
    <w:rsid w:val="006A0AE7"/>
    <w:rsid w:val="006B041A"/>
    <w:rsid w:val="006B7D8B"/>
    <w:rsid w:val="006C0F8B"/>
    <w:rsid w:val="006C475A"/>
    <w:rsid w:val="006E169C"/>
    <w:rsid w:val="007126D9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9E2895"/>
    <w:rsid w:val="00A10E18"/>
    <w:rsid w:val="00A13E69"/>
    <w:rsid w:val="00A156FE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BF3C50"/>
    <w:rsid w:val="00C50960"/>
    <w:rsid w:val="00C555EB"/>
    <w:rsid w:val="00C84A41"/>
    <w:rsid w:val="00C92156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E0258C"/>
    <w:rsid w:val="00E03F93"/>
    <w:rsid w:val="00E115A1"/>
    <w:rsid w:val="00E217DC"/>
    <w:rsid w:val="00E26490"/>
    <w:rsid w:val="00E33D02"/>
    <w:rsid w:val="00E43879"/>
    <w:rsid w:val="00E52B46"/>
    <w:rsid w:val="00E658CC"/>
    <w:rsid w:val="00EA41B4"/>
    <w:rsid w:val="00EA618C"/>
    <w:rsid w:val="00EB1145"/>
    <w:rsid w:val="00EB4E64"/>
    <w:rsid w:val="00EE4324"/>
    <w:rsid w:val="00F01947"/>
    <w:rsid w:val="00F570AF"/>
    <w:rsid w:val="00FB4C78"/>
    <w:rsid w:val="00FB791E"/>
    <w:rsid w:val="00FC4C7D"/>
    <w:rsid w:val="00FC5E1B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hutterstock.com/subscribe?clicksrc=inline_thumb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hyperlink" Target="http://www.taringa.net/posts/info/2590165/La-mas-grande-Edad-de-Hielo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F2069-5934-4428-9848-FFF89AFE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María</cp:lastModifiedBy>
  <cp:revision>20</cp:revision>
  <dcterms:created xsi:type="dcterms:W3CDTF">2015-08-17T21:06:00Z</dcterms:created>
  <dcterms:modified xsi:type="dcterms:W3CDTF">2015-09-16T14:56:00Z</dcterms:modified>
</cp:coreProperties>
</file>