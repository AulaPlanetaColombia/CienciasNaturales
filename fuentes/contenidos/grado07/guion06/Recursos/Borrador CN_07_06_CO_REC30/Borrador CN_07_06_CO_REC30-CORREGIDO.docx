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9F" w:rsidRPr="0059221E" w:rsidRDefault="0097689F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 xml:space="preserve">Borrador </w:t>
      </w:r>
      <w:proofErr w:type="spellStart"/>
      <w:r w:rsidRPr="0059221E">
        <w:rPr>
          <w:rFonts w:ascii="Arial" w:hAnsi="Arial" w:cs="Arial"/>
          <w:b/>
          <w:bCs/>
          <w:color w:val="FF0000"/>
          <w:lang w:val="es-CO"/>
        </w:rPr>
        <w:t>CN_06_07_CO_REC30</w:t>
      </w:r>
      <w:proofErr w:type="spellEnd"/>
    </w:p>
    <w:p w:rsidR="0097689F" w:rsidRPr="0059221E" w:rsidRDefault="0097689F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Refuerza tu aprendizaje: La Tierra y sus movimientos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Actividad que consolida conocimientos sobre La Tierra y sus movimientos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59221E">
        <w:rPr>
          <w:rFonts w:ascii="Arial" w:hAnsi="Arial" w:cs="Arial"/>
          <w:b/>
          <w:bCs/>
          <w:color w:val="FF0000"/>
          <w:lang w:val="es-CO"/>
        </w:rPr>
        <w:t>NUEVO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59221E">
        <w:rPr>
          <w:rFonts w:ascii="Arial" w:hAnsi="Arial" w:cs="Arial"/>
          <w:b/>
          <w:bCs/>
          <w:color w:val="FF0000"/>
          <w:lang w:val="es-CO"/>
        </w:rPr>
        <w:tab/>
      </w:r>
      <w:proofErr w:type="spellStart"/>
      <w:r w:rsidRPr="0059221E">
        <w:rPr>
          <w:rFonts w:ascii="Arial" w:hAnsi="Arial" w:cs="Arial"/>
          <w:b/>
          <w:bCs/>
          <w:color w:val="FF0000"/>
          <w:lang w:val="es-CO"/>
        </w:rPr>
        <w:t>M101A</w:t>
      </w:r>
      <w:proofErr w:type="spellEnd"/>
      <w:r w:rsidRPr="0059221E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FB791E" w:rsidRPr="0059221E" w:rsidRDefault="00FB791E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355D7D" w:rsidRPr="0059221E" w:rsidRDefault="00355D7D" w:rsidP="0059221E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59221E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59221E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59221E">
        <w:rPr>
          <w:rFonts w:ascii="Arial" w:hAnsi="Arial" w:cs="Arial"/>
          <w:color w:val="000000" w:themeColor="text1"/>
          <w:lang w:val="es-CO"/>
          <w:rPrChange w:id="0" w:author="María" w:date="2015-09-15T13:22:00Z">
            <w:rPr>
              <w:rFonts w:ascii="Arial" w:hAnsi="Arial" w:cs="Arial"/>
              <w:b/>
              <w:color w:val="000000" w:themeColor="text1"/>
              <w:lang w:val="es-CO"/>
            </w:rPr>
          </w:rPrChange>
        </w:rPr>
        <w:t>C</w:t>
      </w:r>
      <w:r w:rsidRPr="0059221E">
        <w:rPr>
          <w:rFonts w:ascii="Arial" w:hAnsi="Arial" w:cs="Arial"/>
          <w:color w:val="000000" w:themeColor="text1"/>
          <w:lang w:val="es-CO"/>
        </w:rPr>
        <w:t xml:space="preserve">ontesta </w:t>
      </w:r>
      <w:del w:id="1" w:author="María" w:date="2015-09-15T13:22:00Z">
        <w:r w:rsidRPr="0059221E" w:rsidDel="0059221E">
          <w:rPr>
            <w:rFonts w:ascii="Arial" w:hAnsi="Arial" w:cs="Arial"/>
            <w:color w:val="000000" w:themeColor="text1"/>
            <w:lang w:val="es-CO"/>
          </w:rPr>
          <w:delText xml:space="preserve">a </w:delText>
        </w:r>
      </w:del>
      <w:r w:rsidRPr="0059221E">
        <w:rPr>
          <w:rFonts w:ascii="Arial" w:hAnsi="Arial" w:cs="Arial"/>
          <w:color w:val="000000" w:themeColor="text1"/>
          <w:lang w:val="es-CO"/>
        </w:rPr>
        <w:t xml:space="preserve">las siguientes preguntas relacionadas con </w:t>
      </w:r>
      <w:r w:rsidR="00FB791E" w:rsidRPr="0059221E">
        <w:rPr>
          <w:rFonts w:ascii="Arial" w:hAnsi="Arial" w:cs="Arial"/>
          <w:color w:val="000000" w:themeColor="text1"/>
          <w:lang w:val="es-CO"/>
        </w:rPr>
        <w:t>la Tierra y sus movimientos</w:t>
      </w:r>
      <w:r w:rsidRPr="0059221E">
        <w:rPr>
          <w:rFonts w:ascii="Arial" w:hAnsi="Arial" w:cs="Arial"/>
          <w:color w:val="000000" w:themeColor="text1"/>
          <w:lang w:val="es-CO"/>
        </w:rPr>
        <w:t>.</w:t>
      </w:r>
    </w:p>
    <w:p w:rsidR="00355D7D" w:rsidRPr="0059221E" w:rsidRDefault="00355D7D" w:rsidP="0059221E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355D7D" w:rsidRPr="0059221E" w:rsidRDefault="00355D7D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color w:val="000000" w:themeColor="text1"/>
          <w:sz w:val="24"/>
          <w:szCs w:val="24"/>
        </w:rPr>
        <w:t>¿</w:t>
      </w:r>
      <w:r w:rsidR="00FB791E" w:rsidRPr="0059221E">
        <w:rPr>
          <w:rFonts w:ascii="Arial" w:hAnsi="Arial" w:cs="Arial"/>
          <w:color w:val="000000" w:themeColor="text1"/>
          <w:sz w:val="24"/>
          <w:szCs w:val="24"/>
        </w:rPr>
        <w:t>Crees que la Tierra ha sido siempre igual</w:t>
      </w:r>
      <w:r w:rsidRPr="0059221E">
        <w:rPr>
          <w:rFonts w:ascii="Arial" w:hAnsi="Arial" w:cs="Arial"/>
          <w:color w:val="000000" w:themeColor="text1"/>
          <w:sz w:val="24"/>
          <w:szCs w:val="24"/>
        </w:rPr>
        <w:t>?</w:t>
      </w:r>
      <w:r w:rsidR="00FB791E" w:rsidRPr="0059221E">
        <w:rPr>
          <w:rFonts w:ascii="Arial" w:hAnsi="Arial" w:cs="Arial"/>
          <w:color w:val="000000" w:themeColor="text1"/>
          <w:sz w:val="24"/>
          <w:szCs w:val="24"/>
        </w:rPr>
        <w:t xml:space="preserve"> Justifica tu respuesta.</w:t>
      </w:r>
    </w:p>
    <w:p w:rsidR="00355D7D" w:rsidRPr="0059221E" w:rsidRDefault="00355D7D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 xml:space="preserve">¿Qué </w:t>
      </w:r>
      <w:r w:rsidR="00FB791E" w:rsidRPr="0059221E">
        <w:rPr>
          <w:rFonts w:ascii="Arial" w:hAnsi="Arial" w:cs="Arial"/>
          <w:sz w:val="24"/>
          <w:szCs w:val="24"/>
        </w:rPr>
        <w:t>es la gravedad</w:t>
      </w:r>
      <w:r w:rsidRPr="0059221E">
        <w:rPr>
          <w:rFonts w:ascii="Arial" w:hAnsi="Arial" w:cs="Arial"/>
          <w:sz w:val="24"/>
          <w:szCs w:val="24"/>
        </w:rPr>
        <w:t>?</w:t>
      </w:r>
      <w:r w:rsidR="00FB791E" w:rsidRPr="0059221E">
        <w:rPr>
          <w:rFonts w:ascii="Arial" w:hAnsi="Arial" w:cs="Arial"/>
          <w:sz w:val="24"/>
          <w:szCs w:val="24"/>
        </w:rPr>
        <w:t xml:space="preserve"> Puedes ayudarte de un diccionario.</w:t>
      </w:r>
    </w:p>
    <w:p w:rsidR="00355D7D" w:rsidRPr="0059221E" w:rsidRDefault="00355D7D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>¿</w:t>
      </w:r>
      <w:r w:rsidR="00FB791E" w:rsidRPr="0059221E">
        <w:rPr>
          <w:rFonts w:ascii="Arial" w:hAnsi="Arial" w:cs="Arial"/>
          <w:sz w:val="24"/>
          <w:szCs w:val="24"/>
        </w:rPr>
        <w:t>Por qué la gravedad es la fuerza modeladora del Universo</w:t>
      </w:r>
      <w:r w:rsidRPr="0059221E">
        <w:rPr>
          <w:rFonts w:ascii="Arial" w:hAnsi="Arial" w:cs="Arial"/>
          <w:sz w:val="24"/>
          <w:szCs w:val="24"/>
        </w:rPr>
        <w:t>?</w:t>
      </w:r>
      <w:r w:rsidR="00FB791E" w:rsidRPr="0059221E">
        <w:rPr>
          <w:rFonts w:ascii="Arial" w:hAnsi="Arial" w:cs="Arial"/>
          <w:sz w:val="24"/>
          <w:szCs w:val="24"/>
        </w:rPr>
        <w:t xml:space="preserve"> Cita como ejemplo el proc</w:t>
      </w:r>
      <w:r w:rsidR="00997022" w:rsidRPr="0059221E">
        <w:rPr>
          <w:rFonts w:ascii="Arial" w:hAnsi="Arial" w:cs="Arial"/>
          <w:sz w:val="24"/>
          <w:szCs w:val="24"/>
        </w:rPr>
        <w:t xml:space="preserve">eso de formación de una galaxia, lo puedes averiguar en </w:t>
      </w:r>
      <w:del w:id="2" w:author="María" w:date="2015-09-15T13:22:00Z">
        <w:r w:rsidR="00997022" w:rsidRPr="0059221E" w:rsidDel="0059221E">
          <w:rPr>
            <w:rFonts w:ascii="Arial" w:hAnsi="Arial" w:cs="Arial"/>
            <w:sz w:val="24"/>
            <w:szCs w:val="24"/>
          </w:rPr>
          <w:delText>internet</w:delText>
        </w:r>
      </w:del>
      <w:ins w:id="3" w:author="María" w:date="2015-09-15T13:22:00Z">
        <w:r w:rsidR="0059221E">
          <w:rPr>
            <w:rFonts w:ascii="Arial" w:hAnsi="Arial" w:cs="Arial"/>
            <w:sz w:val="24"/>
            <w:szCs w:val="24"/>
          </w:rPr>
          <w:t>I</w:t>
        </w:r>
        <w:r w:rsidR="0059221E" w:rsidRPr="0059221E">
          <w:rPr>
            <w:rFonts w:ascii="Arial" w:hAnsi="Arial" w:cs="Arial"/>
            <w:sz w:val="24"/>
            <w:szCs w:val="24"/>
          </w:rPr>
          <w:t>nternet</w:t>
        </w:r>
      </w:ins>
      <w:r w:rsidR="00997022" w:rsidRPr="0059221E">
        <w:rPr>
          <w:rFonts w:ascii="Arial" w:hAnsi="Arial" w:cs="Arial"/>
          <w:sz w:val="24"/>
          <w:szCs w:val="24"/>
        </w:rPr>
        <w:t>.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  <w:noProof/>
          <w:color w:val="0000FF"/>
          <w:lang w:val="es-CO" w:eastAsia="es-CO"/>
        </w:rPr>
        <w:drawing>
          <wp:inline distT="0" distB="0" distL="0" distR="0" wp14:anchorId="7DC5BFC3" wp14:editId="265AA855">
            <wp:extent cx="1209675" cy="962364"/>
            <wp:effectExtent l="0" t="0" r="0" b="0"/>
            <wp:docPr id="1" name="Imagen 1" descr="the spiral galaxy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piral galaxy - stock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69" cy="9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A7255" w:rsidRPr="0059221E">
        <w:rPr>
          <w:rFonts w:ascii="Arial" w:hAnsi="Arial" w:cs="Arial"/>
        </w:rPr>
        <w:t>Figura</w:t>
      </w:r>
      <w:proofErr w:type="spellEnd"/>
      <w:r w:rsidR="004A7255" w:rsidRPr="0059221E">
        <w:rPr>
          <w:rFonts w:ascii="Arial" w:hAnsi="Arial" w:cs="Arial"/>
        </w:rPr>
        <w:t xml:space="preserve"> 1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</w:rPr>
        <w:t>121477669</w:t>
      </w:r>
    </w:p>
    <w:p w:rsidR="00355D7D" w:rsidRPr="0059221E" w:rsidRDefault="00997022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 xml:space="preserve">¿Por qué crees que el movimiento de rotación de la Tierra se originó como consecuencia del choque de esta contra cuerpos celestes como los asteroides? 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  <w:noProof/>
          <w:color w:val="C2E1ED"/>
          <w:lang w:val="es-CO" w:eastAsia="es-CO"/>
        </w:rPr>
        <w:drawing>
          <wp:inline distT="0" distB="0" distL="0" distR="0" wp14:anchorId="7EF88E88" wp14:editId="2080E674">
            <wp:extent cx="1257140" cy="1000125"/>
            <wp:effectExtent l="0" t="0" r="0" b="0"/>
            <wp:docPr id="2" name="Imagen 2" descr="http://thumb9.shutterstock.com/display_pic_with_logo/54269/54269,1327185327,2/stock-photo-asteroids-belt-in-outer-space-with-jupiter-on-background-digital-illustration-9325664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4269/54269,1327185327,2/stock-photo-asteroids-belt-in-outer-space-with-jupiter-on-background-digital-illustration-9325664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37" cy="100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255" w:rsidRPr="0059221E">
        <w:rPr>
          <w:rFonts w:ascii="Arial" w:hAnsi="Arial" w:cs="Arial"/>
        </w:rPr>
        <w:t xml:space="preserve"> </w:t>
      </w:r>
      <w:proofErr w:type="spellStart"/>
      <w:r w:rsidR="004A7255" w:rsidRPr="0059221E">
        <w:rPr>
          <w:rFonts w:ascii="Arial" w:hAnsi="Arial" w:cs="Arial"/>
        </w:rPr>
        <w:t>Figura</w:t>
      </w:r>
      <w:proofErr w:type="spellEnd"/>
      <w:r w:rsidR="004A7255" w:rsidRPr="0059221E">
        <w:rPr>
          <w:rFonts w:ascii="Arial" w:hAnsi="Arial" w:cs="Arial"/>
        </w:rPr>
        <w:t xml:space="preserve"> 2</w:t>
      </w:r>
    </w:p>
    <w:p w:rsidR="00997022" w:rsidRPr="0059221E" w:rsidRDefault="0099702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</w:rPr>
        <w:t>93256645</w:t>
      </w:r>
    </w:p>
    <w:p w:rsidR="00355D7D" w:rsidRPr="0059221E" w:rsidRDefault="002B5672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 xml:space="preserve">¿Qué son las corrientes </w:t>
      </w:r>
      <w:ins w:id="4" w:author="María" w:date="2015-09-15T13:23:00Z">
        <w:r w:rsidR="0059221E">
          <w:rPr>
            <w:rFonts w:ascii="Arial" w:hAnsi="Arial" w:cs="Arial"/>
            <w:sz w:val="24"/>
            <w:szCs w:val="24"/>
          </w:rPr>
          <w:t xml:space="preserve">de </w:t>
        </w:r>
      </w:ins>
      <w:r w:rsidRPr="0059221E">
        <w:rPr>
          <w:rFonts w:ascii="Arial" w:hAnsi="Arial" w:cs="Arial"/>
          <w:sz w:val="24"/>
          <w:szCs w:val="24"/>
        </w:rPr>
        <w:t>convección</w:t>
      </w:r>
      <w:r w:rsidR="00355D7D" w:rsidRPr="0059221E">
        <w:rPr>
          <w:rFonts w:ascii="Arial" w:hAnsi="Arial" w:cs="Arial"/>
          <w:sz w:val="24"/>
          <w:szCs w:val="24"/>
        </w:rPr>
        <w:t>?</w:t>
      </w:r>
      <w:r w:rsidRPr="0059221E">
        <w:rPr>
          <w:rFonts w:ascii="Arial" w:hAnsi="Arial" w:cs="Arial"/>
          <w:sz w:val="24"/>
          <w:szCs w:val="24"/>
        </w:rPr>
        <w:t xml:space="preserve"> Da un ejemplo.</w:t>
      </w:r>
    </w:p>
    <w:p w:rsidR="002B5672" w:rsidRPr="0059221E" w:rsidRDefault="002B5672" w:rsidP="0059221E">
      <w:pPr>
        <w:pStyle w:val="Normal1"/>
        <w:spacing w:line="360" w:lineRule="auto"/>
        <w:ind w:left="360"/>
        <w:jc w:val="both"/>
        <w:rPr>
          <w:rFonts w:ascii="Arial" w:eastAsia="Arial" w:hAnsi="Arial" w:cs="Arial"/>
        </w:rPr>
      </w:pPr>
      <w:r w:rsidRPr="0059221E">
        <w:rPr>
          <w:rFonts w:ascii="Arial" w:eastAsia="Arial" w:hAnsi="Arial" w:cs="Arial"/>
        </w:rPr>
        <w:t>117792886</w:t>
      </w:r>
      <w:bookmarkStart w:id="5" w:name="_GoBack"/>
      <w:bookmarkEnd w:id="5"/>
    </w:p>
    <w:p w:rsidR="002B5672" w:rsidRPr="0059221E" w:rsidRDefault="002B5672" w:rsidP="0059221E">
      <w:pPr>
        <w:spacing w:after="160" w:line="360" w:lineRule="auto"/>
        <w:rPr>
          <w:rFonts w:ascii="Arial" w:hAnsi="Arial" w:cs="Arial"/>
        </w:rPr>
      </w:pPr>
      <w:r w:rsidRPr="0059221E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0C15AB1D" wp14:editId="36522923">
            <wp:extent cx="1208205" cy="1200150"/>
            <wp:effectExtent l="0" t="0" r="0" b="0"/>
            <wp:docPr id="3" name="Imagen 3" descr="http://thumb9.shutterstock.com/display_pic_with_logo/1185467/117792886/stock-vector-illustration-showing-convection-current-in-heated-water-117792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1185467/117792886/stock-vector-illustration-showing-convection-current-in-heated-water-11779288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42" cy="12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A7255" w:rsidRPr="0059221E">
        <w:rPr>
          <w:rFonts w:ascii="Arial" w:hAnsi="Arial" w:cs="Arial"/>
        </w:rPr>
        <w:t>Figura</w:t>
      </w:r>
      <w:proofErr w:type="spellEnd"/>
      <w:r w:rsidR="004A7255" w:rsidRPr="0059221E">
        <w:rPr>
          <w:rFonts w:ascii="Arial" w:hAnsi="Arial" w:cs="Arial"/>
        </w:rPr>
        <w:t xml:space="preserve"> 3</w:t>
      </w:r>
    </w:p>
    <w:p w:rsidR="002B5672" w:rsidRPr="0059221E" w:rsidRDefault="002B5672" w:rsidP="0059221E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59221E">
        <w:rPr>
          <w:rFonts w:ascii="Arial" w:hAnsi="Arial" w:cs="Arial"/>
          <w:sz w:val="24"/>
          <w:szCs w:val="24"/>
        </w:rPr>
        <w:t>¿Qué crees que pasaría en nuestro planeta, si las corrientes de convección dejaran de existir?</w:t>
      </w:r>
    </w:p>
    <w:p w:rsidR="00355D7D" w:rsidRPr="0059221E" w:rsidRDefault="00355D7D" w:rsidP="0059221E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sectPr w:rsidR="00355D7D" w:rsidRPr="0059221E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A7255"/>
    <w:rsid w:val="004C1799"/>
    <w:rsid w:val="004C3C55"/>
    <w:rsid w:val="004D25A0"/>
    <w:rsid w:val="00541C04"/>
    <w:rsid w:val="0057476C"/>
    <w:rsid w:val="00584CA3"/>
    <w:rsid w:val="0059221E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7689F"/>
    <w:rsid w:val="00996004"/>
    <w:rsid w:val="00997022"/>
    <w:rsid w:val="009C353D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B791E"/>
    <w:rsid w:val="00FC5E1B"/>
    <w:rsid w:val="00FD1730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subscribe?clicksrc=inline_thumb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9359-A009-4BAA-94ED-ADD032BA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3</cp:revision>
  <dcterms:created xsi:type="dcterms:W3CDTF">2015-09-05T15:27:00Z</dcterms:created>
  <dcterms:modified xsi:type="dcterms:W3CDTF">2015-09-15T18:24:00Z</dcterms:modified>
</cp:coreProperties>
</file>