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8D8" w:rsidRPr="00F705C7" w:rsidRDefault="007478D8" w:rsidP="00F705C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F705C7">
        <w:rPr>
          <w:rFonts w:ascii="Arial" w:hAnsi="Arial" w:cs="Arial"/>
          <w:b/>
          <w:bCs/>
          <w:color w:val="FF0000"/>
          <w:lang w:val="es-CO"/>
        </w:rPr>
        <w:t xml:space="preserve">Borrador </w:t>
      </w:r>
      <w:proofErr w:type="spellStart"/>
      <w:r w:rsidRPr="00F705C7">
        <w:rPr>
          <w:rFonts w:ascii="Arial" w:hAnsi="Arial" w:cs="Arial"/>
          <w:b/>
          <w:bCs/>
          <w:color w:val="FF0000"/>
          <w:lang w:val="es-CO"/>
        </w:rPr>
        <w:t>CN_06_07_CO_REC110</w:t>
      </w:r>
      <w:proofErr w:type="spellEnd"/>
    </w:p>
    <w:p w:rsidR="007478D8" w:rsidRPr="00F705C7" w:rsidRDefault="007478D8" w:rsidP="00F705C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E33D02" w:rsidRPr="00F705C7" w:rsidRDefault="00E33D02" w:rsidP="00F705C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F705C7">
        <w:rPr>
          <w:rFonts w:ascii="Arial" w:hAnsi="Arial" w:cs="Arial"/>
          <w:b/>
          <w:bCs/>
          <w:color w:val="FF0000"/>
          <w:lang w:val="es-CO"/>
        </w:rPr>
        <w:t xml:space="preserve">Refuerza tu aprendizaje: La </w:t>
      </w:r>
      <w:del w:id="0" w:author="María" w:date="2015-09-15T16:39:00Z">
        <w:r w:rsidRPr="00F705C7" w:rsidDel="00F705C7">
          <w:rPr>
            <w:rFonts w:ascii="Arial" w:hAnsi="Arial" w:cs="Arial"/>
            <w:b/>
            <w:bCs/>
            <w:color w:val="FF0000"/>
            <w:lang w:val="es-CO"/>
          </w:rPr>
          <w:delText>geósfera</w:delText>
        </w:r>
      </w:del>
      <w:proofErr w:type="spellStart"/>
      <w:ins w:id="1" w:author="María" w:date="2015-09-15T16:39:00Z">
        <w:r w:rsidR="00F705C7">
          <w:rPr>
            <w:rFonts w:ascii="Arial" w:hAnsi="Arial" w:cs="Arial"/>
            <w:b/>
            <w:bCs/>
            <w:color w:val="FF0000"/>
            <w:lang w:val="es-CO"/>
          </w:rPr>
          <w:t>geosfera</w:t>
        </w:r>
      </w:ins>
      <w:proofErr w:type="spellEnd"/>
      <w:r w:rsidRPr="00F705C7">
        <w:rPr>
          <w:rFonts w:ascii="Arial" w:hAnsi="Arial" w:cs="Arial"/>
          <w:b/>
          <w:bCs/>
          <w:color w:val="FF0000"/>
          <w:lang w:val="es-CO"/>
        </w:rPr>
        <w:t xml:space="preserve"> y sus capas</w:t>
      </w:r>
      <w:r w:rsidR="00F705C7">
        <w:rPr>
          <w:rFonts w:ascii="Arial" w:hAnsi="Arial" w:cs="Arial"/>
          <w:b/>
          <w:bCs/>
          <w:color w:val="FF0000"/>
          <w:lang w:val="es-CO"/>
        </w:rPr>
        <w:t xml:space="preserve"> </w:t>
      </w:r>
    </w:p>
    <w:p w:rsidR="00E33D02" w:rsidRPr="00F705C7" w:rsidRDefault="00E33D02" w:rsidP="00F705C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F705C7">
        <w:rPr>
          <w:rFonts w:ascii="Arial" w:hAnsi="Arial" w:cs="Arial"/>
          <w:b/>
          <w:bCs/>
          <w:color w:val="FF0000"/>
          <w:lang w:val="es-CO"/>
        </w:rPr>
        <w:t xml:space="preserve">Actividad que consolida conocimientos sobre </w:t>
      </w:r>
      <w:r w:rsidR="00F705C7">
        <w:rPr>
          <w:rFonts w:ascii="Arial" w:hAnsi="Arial" w:cs="Arial"/>
          <w:b/>
          <w:bCs/>
          <w:color w:val="FF0000"/>
          <w:lang w:val="es-CO"/>
        </w:rPr>
        <w:t>l</w:t>
      </w:r>
      <w:r w:rsidRPr="00F705C7">
        <w:rPr>
          <w:rFonts w:ascii="Arial" w:hAnsi="Arial" w:cs="Arial"/>
          <w:b/>
          <w:bCs/>
          <w:color w:val="FF0000"/>
          <w:lang w:val="es-CO"/>
        </w:rPr>
        <w:t xml:space="preserve">a </w:t>
      </w:r>
      <w:del w:id="2" w:author="María" w:date="2015-09-15T16:39:00Z">
        <w:r w:rsidRPr="00F705C7" w:rsidDel="00F705C7">
          <w:rPr>
            <w:rFonts w:ascii="Arial" w:hAnsi="Arial" w:cs="Arial"/>
            <w:b/>
            <w:bCs/>
            <w:color w:val="FF0000"/>
            <w:lang w:val="es-CO"/>
          </w:rPr>
          <w:delText>geósfera</w:delText>
        </w:r>
      </w:del>
      <w:proofErr w:type="spellStart"/>
      <w:ins w:id="3" w:author="María" w:date="2015-09-15T16:39:00Z">
        <w:r w:rsidR="00F705C7">
          <w:rPr>
            <w:rFonts w:ascii="Arial" w:hAnsi="Arial" w:cs="Arial"/>
            <w:b/>
            <w:bCs/>
            <w:color w:val="FF0000"/>
            <w:lang w:val="es-CO"/>
          </w:rPr>
          <w:t>geosfera</w:t>
        </w:r>
      </w:ins>
      <w:proofErr w:type="spellEnd"/>
      <w:r w:rsidRPr="00F705C7">
        <w:rPr>
          <w:rFonts w:ascii="Arial" w:hAnsi="Arial" w:cs="Arial"/>
          <w:b/>
          <w:bCs/>
          <w:color w:val="FF0000"/>
          <w:lang w:val="es-CO"/>
        </w:rPr>
        <w:t xml:space="preserve"> y sus capas</w:t>
      </w:r>
      <w:r w:rsidR="00F705C7">
        <w:rPr>
          <w:rFonts w:ascii="Arial" w:hAnsi="Arial" w:cs="Arial"/>
          <w:b/>
          <w:bCs/>
          <w:color w:val="FF0000"/>
          <w:lang w:val="es-CO"/>
        </w:rPr>
        <w:t xml:space="preserve"> </w:t>
      </w:r>
    </w:p>
    <w:p w:rsidR="00E33D02" w:rsidRPr="00F705C7" w:rsidRDefault="00E33D02" w:rsidP="00F705C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F705C7">
        <w:rPr>
          <w:rFonts w:ascii="Arial" w:hAnsi="Arial" w:cs="Arial"/>
          <w:b/>
          <w:bCs/>
          <w:color w:val="FF0000"/>
          <w:lang w:val="es-CO"/>
        </w:rPr>
        <w:t>NUEVO</w:t>
      </w:r>
      <w:r w:rsidRPr="00F705C7">
        <w:rPr>
          <w:rFonts w:ascii="Arial" w:hAnsi="Arial" w:cs="Arial"/>
          <w:b/>
          <w:bCs/>
          <w:color w:val="FF0000"/>
          <w:lang w:val="es-CO"/>
        </w:rPr>
        <w:tab/>
        <w:t>ACTIVIDAD</w:t>
      </w:r>
      <w:r w:rsidRPr="00F705C7">
        <w:rPr>
          <w:rFonts w:ascii="Arial" w:hAnsi="Arial" w:cs="Arial"/>
          <w:b/>
          <w:bCs/>
          <w:color w:val="FF0000"/>
          <w:lang w:val="es-CO"/>
        </w:rPr>
        <w:tab/>
      </w:r>
      <w:proofErr w:type="spellStart"/>
      <w:r w:rsidRPr="00F705C7">
        <w:rPr>
          <w:rFonts w:ascii="Arial" w:hAnsi="Arial" w:cs="Arial"/>
          <w:b/>
          <w:bCs/>
          <w:color w:val="FF0000"/>
          <w:lang w:val="es-CO"/>
        </w:rPr>
        <w:t>M101A</w:t>
      </w:r>
      <w:proofErr w:type="spellEnd"/>
    </w:p>
    <w:p w:rsidR="00FB791E" w:rsidRPr="00F705C7" w:rsidRDefault="00E33D02" w:rsidP="00F705C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F705C7">
        <w:rPr>
          <w:rFonts w:ascii="Arial" w:hAnsi="Arial" w:cs="Arial"/>
          <w:b/>
          <w:bCs/>
          <w:color w:val="FF0000"/>
          <w:lang w:val="es-CO"/>
        </w:rPr>
        <w:tab/>
      </w:r>
    </w:p>
    <w:p w:rsidR="00355D7D" w:rsidRPr="00F705C7" w:rsidRDefault="00355D7D" w:rsidP="00F705C7">
      <w:pPr>
        <w:spacing w:line="360" w:lineRule="auto"/>
        <w:rPr>
          <w:rFonts w:ascii="Arial" w:hAnsi="Arial" w:cs="Arial"/>
          <w:color w:val="000000" w:themeColor="text1"/>
          <w:lang w:val="es-CO"/>
        </w:rPr>
      </w:pPr>
      <w:r w:rsidRPr="00F705C7">
        <w:rPr>
          <w:rFonts w:ascii="Arial" w:hAnsi="Arial" w:cs="Arial"/>
          <w:b/>
          <w:color w:val="000000" w:themeColor="text1"/>
          <w:lang w:val="es-CO"/>
        </w:rPr>
        <w:t>Enunciado</w:t>
      </w:r>
      <w:r w:rsidR="00FB791E" w:rsidRPr="00F705C7">
        <w:rPr>
          <w:rFonts w:ascii="Arial" w:hAnsi="Arial" w:cs="Arial"/>
          <w:b/>
          <w:color w:val="000000" w:themeColor="text1"/>
          <w:lang w:val="es-CO"/>
        </w:rPr>
        <w:t xml:space="preserve">: </w:t>
      </w:r>
      <w:r w:rsidR="00FB791E" w:rsidRPr="00F705C7">
        <w:rPr>
          <w:rFonts w:ascii="Arial" w:hAnsi="Arial" w:cs="Arial"/>
          <w:color w:val="000000" w:themeColor="text1"/>
          <w:lang w:val="es-CO"/>
        </w:rPr>
        <w:t>C</w:t>
      </w:r>
      <w:r w:rsidRPr="00F705C7">
        <w:rPr>
          <w:rFonts w:ascii="Arial" w:hAnsi="Arial" w:cs="Arial"/>
          <w:color w:val="000000" w:themeColor="text1"/>
          <w:lang w:val="es-CO"/>
        </w:rPr>
        <w:t>ontesta</w:t>
      </w:r>
      <w:del w:id="4" w:author="María" w:date="2015-09-15T16:40:00Z">
        <w:r w:rsidRPr="00F705C7" w:rsidDel="00F705C7">
          <w:rPr>
            <w:rFonts w:ascii="Arial" w:hAnsi="Arial" w:cs="Arial"/>
            <w:color w:val="000000" w:themeColor="text1"/>
            <w:lang w:val="es-CO"/>
          </w:rPr>
          <w:delText xml:space="preserve"> a</w:delText>
        </w:r>
      </w:del>
      <w:r w:rsidRPr="00F705C7">
        <w:rPr>
          <w:rFonts w:ascii="Arial" w:hAnsi="Arial" w:cs="Arial"/>
          <w:color w:val="000000" w:themeColor="text1"/>
          <w:lang w:val="es-CO"/>
        </w:rPr>
        <w:t xml:space="preserve"> las siguientes preguntas relacionadas con </w:t>
      </w:r>
      <w:r w:rsidR="00E33D02" w:rsidRPr="00F705C7">
        <w:rPr>
          <w:rFonts w:ascii="Arial" w:hAnsi="Arial" w:cs="Arial"/>
          <w:color w:val="000000" w:themeColor="text1"/>
          <w:lang w:val="es-CO"/>
        </w:rPr>
        <w:t xml:space="preserve">la </w:t>
      </w:r>
      <w:del w:id="5" w:author="María" w:date="2015-09-15T16:39:00Z">
        <w:r w:rsidR="00E33D02" w:rsidRPr="00F705C7" w:rsidDel="00F705C7">
          <w:rPr>
            <w:rFonts w:ascii="Arial" w:hAnsi="Arial" w:cs="Arial"/>
            <w:color w:val="000000" w:themeColor="text1"/>
            <w:lang w:val="es-CO"/>
          </w:rPr>
          <w:delText>geósfera</w:delText>
        </w:r>
      </w:del>
      <w:proofErr w:type="spellStart"/>
      <w:ins w:id="6" w:author="María" w:date="2015-09-15T16:39:00Z">
        <w:r w:rsidR="00F705C7">
          <w:rPr>
            <w:rFonts w:ascii="Arial" w:hAnsi="Arial" w:cs="Arial"/>
            <w:color w:val="000000" w:themeColor="text1"/>
            <w:lang w:val="es-CO"/>
          </w:rPr>
          <w:t>geosfera</w:t>
        </w:r>
      </w:ins>
      <w:proofErr w:type="spellEnd"/>
      <w:r w:rsidR="00E33D02" w:rsidRPr="00F705C7">
        <w:rPr>
          <w:rFonts w:ascii="Arial" w:hAnsi="Arial" w:cs="Arial"/>
          <w:color w:val="000000" w:themeColor="text1"/>
          <w:lang w:val="es-CO"/>
        </w:rPr>
        <w:t xml:space="preserve"> y sus capas.</w:t>
      </w:r>
      <w:r w:rsidR="00F705C7">
        <w:rPr>
          <w:rFonts w:ascii="Arial" w:hAnsi="Arial" w:cs="Arial"/>
          <w:color w:val="000000" w:themeColor="text1"/>
          <w:lang w:val="es-CO"/>
        </w:rPr>
        <w:t xml:space="preserve"> </w:t>
      </w:r>
    </w:p>
    <w:p w:rsidR="00355D7D" w:rsidRPr="00F705C7" w:rsidRDefault="00355D7D" w:rsidP="00F705C7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D63019" w:rsidRPr="00F705C7" w:rsidRDefault="00E43879" w:rsidP="00F705C7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F705C7">
        <w:rPr>
          <w:rFonts w:ascii="Arial" w:hAnsi="Arial" w:cs="Arial"/>
          <w:color w:val="000000" w:themeColor="text1"/>
          <w:sz w:val="24"/>
          <w:szCs w:val="24"/>
        </w:rPr>
        <w:t>Averigua qué es la densidad, y contesta</w:t>
      </w:r>
      <w:del w:id="7" w:author="María" w:date="2015-09-15T16:40:00Z">
        <w:r w:rsidRPr="00F705C7" w:rsidDel="00F705C7">
          <w:rPr>
            <w:rFonts w:ascii="Arial" w:hAnsi="Arial" w:cs="Arial"/>
            <w:color w:val="000000" w:themeColor="text1"/>
            <w:sz w:val="24"/>
            <w:szCs w:val="24"/>
          </w:rPr>
          <w:delText xml:space="preserve">, </w:delText>
        </w:r>
      </w:del>
      <w:ins w:id="8" w:author="María" w:date="2015-09-15T16:40:00Z">
        <w:r w:rsidR="00F705C7">
          <w:rPr>
            <w:rFonts w:ascii="Arial" w:hAnsi="Arial" w:cs="Arial"/>
            <w:color w:val="000000" w:themeColor="text1"/>
            <w:sz w:val="24"/>
            <w:szCs w:val="24"/>
          </w:rPr>
          <w:t>:</w:t>
        </w:r>
        <w:r w:rsidR="00F705C7" w:rsidRPr="00F705C7">
          <w:rPr>
            <w:rFonts w:ascii="Arial" w:hAnsi="Arial" w:cs="Arial"/>
            <w:color w:val="000000" w:themeColor="text1"/>
            <w:sz w:val="24"/>
            <w:szCs w:val="24"/>
          </w:rPr>
          <w:t xml:space="preserve"> </w:t>
        </w:r>
      </w:ins>
      <w:r w:rsidR="00355D7D" w:rsidRPr="00F705C7">
        <w:rPr>
          <w:rFonts w:ascii="Arial" w:hAnsi="Arial" w:cs="Arial"/>
          <w:color w:val="000000" w:themeColor="text1"/>
          <w:sz w:val="24"/>
          <w:szCs w:val="24"/>
        </w:rPr>
        <w:t>¿</w:t>
      </w:r>
      <w:del w:id="9" w:author="María" w:date="2015-09-15T16:40:00Z">
        <w:r w:rsidR="00D63019" w:rsidRPr="00F705C7" w:rsidDel="00F705C7">
          <w:rPr>
            <w:rFonts w:ascii="Arial" w:hAnsi="Arial" w:cs="Arial"/>
            <w:color w:val="000000" w:themeColor="text1"/>
            <w:sz w:val="24"/>
            <w:szCs w:val="24"/>
          </w:rPr>
          <w:delText xml:space="preserve">Por </w:delText>
        </w:r>
      </w:del>
      <w:ins w:id="10" w:author="María" w:date="2015-09-15T16:40:00Z">
        <w:r w:rsidR="00F705C7">
          <w:rPr>
            <w:rFonts w:ascii="Arial" w:hAnsi="Arial" w:cs="Arial"/>
            <w:color w:val="000000" w:themeColor="text1"/>
            <w:sz w:val="24"/>
            <w:szCs w:val="24"/>
          </w:rPr>
          <w:t>p</w:t>
        </w:r>
        <w:bookmarkStart w:id="11" w:name="_GoBack"/>
        <w:bookmarkEnd w:id="11"/>
        <w:r w:rsidR="00F705C7" w:rsidRPr="00F705C7">
          <w:rPr>
            <w:rFonts w:ascii="Arial" w:hAnsi="Arial" w:cs="Arial"/>
            <w:color w:val="000000" w:themeColor="text1"/>
            <w:sz w:val="24"/>
            <w:szCs w:val="24"/>
          </w:rPr>
          <w:t xml:space="preserve">or </w:t>
        </w:r>
      </w:ins>
      <w:r w:rsidR="00D63019" w:rsidRPr="00F705C7">
        <w:rPr>
          <w:rFonts w:ascii="Arial" w:hAnsi="Arial" w:cs="Arial"/>
          <w:color w:val="000000" w:themeColor="text1"/>
          <w:sz w:val="24"/>
          <w:szCs w:val="24"/>
        </w:rPr>
        <w:t xml:space="preserve">qué las capas </w:t>
      </w:r>
      <w:r w:rsidRPr="00F705C7">
        <w:rPr>
          <w:rFonts w:ascii="Arial" w:hAnsi="Arial" w:cs="Arial"/>
          <w:color w:val="000000" w:themeColor="text1"/>
          <w:sz w:val="24"/>
          <w:szCs w:val="24"/>
        </w:rPr>
        <w:t>de la geosfera se organizaron de acuerdo con su densidad</w:t>
      </w:r>
      <w:r w:rsidR="00D63019" w:rsidRPr="00F705C7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E43879" w:rsidRPr="00F705C7" w:rsidRDefault="00E43879" w:rsidP="00F705C7">
      <w:pPr>
        <w:pStyle w:val="Prrafodelista"/>
        <w:spacing w:after="16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43879" w:rsidRPr="00F705C7" w:rsidRDefault="00E43879" w:rsidP="00F705C7">
      <w:pPr>
        <w:pStyle w:val="Prrafodelista"/>
        <w:spacing w:after="160" w:line="360" w:lineRule="auto"/>
        <w:rPr>
          <w:rFonts w:ascii="Arial" w:hAnsi="Arial" w:cs="Arial"/>
          <w:noProof/>
          <w:sz w:val="24"/>
          <w:szCs w:val="24"/>
          <w:lang w:eastAsia="es-CO" w:bidi="he-IL"/>
        </w:rPr>
      </w:pPr>
      <w:r w:rsidRPr="00F705C7">
        <w:rPr>
          <w:rFonts w:ascii="Arial" w:hAnsi="Arial" w:cs="Arial"/>
          <w:noProof/>
          <w:color w:val="C2E1ED"/>
          <w:sz w:val="24"/>
          <w:szCs w:val="24"/>
          <w:lang w:eastAsia="es-CO"/>
        </w:rPr>
        <w:drawing>
          <wp:inline distT="0" distB="0" distL="0" distR="0" wp14:anchorId="69BB7A24" wp14:editId="5849B93A">
            <wp:extent cx="1074331" cy="923925"/>
            <wp:effectExtent l="0" t="0" r="0" b="0"/>
            <wp:docPr id="2" name="Imagen 2" descr="http://thumb101.shutterstock.com/display_pic_with_logo/880684/134495237/stock-vector-earth-structure-eps-134495237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880684/134495237/stock-vector-earth-structure-eps-134495237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118" cy="94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05C7"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  <w:t xml:space="preserve"> </w:t>
      </w:r>
      <w:r w:rsidR="00A01E56" w:rsidRPr="00F705C7">
        <w:rPr>
          <w:rFonts w:ascii="Arial" w:hAnsi="Arial" w:cs="Arial"/>
          <w:noProof/>
          <w:sz w:val="24"/>
          <w:szCs w:val="24"/>
          <w:lang w:eastAsia="es-CO" w:bidi="he-IL"/>
        </w:rPr>
        <w:t>Figura 1</w:t>
      </w:r>
    </w:p>
    <w:p w:rsidR="00E43879" w:rsidRPr="00F705C7" w:rsidRDefault="00E43879" w:rsidP="00F705C7">
      <w:pPr>
        <w:spacing w:after="160" w:line="360" w:lineRule="auto"/>
        <w:rPr>
          <w:rFonts w:ascii="Arial" w:hAnsi="Arial" w:cs="Arial"/>
          <w:color w:val="000000" w:themeColor="text1"/>
          <w:lang w:val="es-CO"/>
        </w:rPr>
      </w:pPr>
      <w:r w:rsidRPr="00F705C7">
        <w:rPr>
          <w:rFonts w:ascii="Arial" w:hAnsi="Arial" w:cs="Arial"/>
          <w:color w:val="000000" w:themeColor="text1"/>
          <w:lang w:val="es-CO"/>
        </w:rPr>
        <w:t>134495237</w:t>
      </w:r>
      <w:r w:rsidR="00F705C7">
        <w:rPr>
          <w:rFonts w:ascii="Arial" w:hAnsi="Arial" w:cs="Arial"/>
          <w:color w:val="000000" w:themeColor="text1"/>
          <w:lang w:val="es-CO"/>
        </w:rPr>
        <w:t xml:space="preserve"> </w:t>
      </w:r>
    </w:p>
    <w:p w:rsidR="00E43879" w:rsidRPr="00F705C7" w:rsidRDefault="00E43879" w:rsidP="00F705C7">
      <w:pPr>
        <w:spacing w:after="160" w:line="360" w:lineRule="auto"/>
        <w:rPr>
          <w:rFonts w:ascii="Arial" w:hAnsi="Arial" w:cs="Arial"/>
          <w:color w:val="FF0000"/>
          <w:lang w:val="es-CO"/>
        </w:rPr>
      </w:pPr>
      <w:r w:rsidRPr="00F705C7">
        <w:rPr>
          <w:rFonts w:ascii="Arial" w:hAnsi="Arial" w:cs="Arial"/>
          <w:color w:val="FF0000"/>
          <w:lang w:val="es-CO"/>
        </w:rPr>
        <w:t xml:space="preserve">Cambiar </w:t>
      </w:r>
      <w:proofErr w:type="spellStart"/>
      <w:r w:rsidRPr="00F705C7">
        <w:rPr>
          <w:rFonts w:ascii="Arial" w:hAnsi="Arial" w:cs="Arial"/>
          <w:color w:val="FF0000"/>
          <w:lang w:val="es-CO"/>
        </w:rPr>
        <w:t>Crust</w:t>
      </w:r>
      <w:proofErr w:type="spellEnd"/>
      <w:r w:rsidRPr="00F705C7">
        <w:rPr>
          <w:rFonts w:ascii="Arial" w:hAnsi="Arial" w:cs="Arial"/>
          <w:color w:val="FF0000"/>
          <w:lang w:val="es-CO"/>
        </w:rPr>
        <w:t xml:space="preserve"> por Corteza; </w:t>
      </w:r>
      <w:proofErr w:type="spellStart"/>
      <w:r w:rsidRPr="00F705C7">
        <w:rPr>
          <w:rFonts w:ascii="Arial" w:hAnsi="Arial" w:cs="Arial"/>
          <w:color w:val="FF0000"/>
          <w:lang w:val="es-CO"/>
        </w:rPr>
        <w:t>Mantle</w:t>
      </w:r>
      <w:proofErr w:type="spellEnd"/>
      <w:r w:rsidRPr="00F705C7">
        <w:rPr>
          <w:rFonts w:ascii="Arial" w:hAnsi="Arial" w:cs="Arial"/>
          <w:color w:val="FF0000"/>
          <w:lang w:val="es-CO"/>
        </w:rPr>
        <w:t xml:space="preserve"> por Manto; </w:t>
      </w:r>
      <w:proofErr w:type="spellStart"/>
      <w:r w:rsidRPr="00F705C7">
        <w:rPr>
          <w:rFonts w:ascii="Arial" w:hAnsi="Arial" w:cs="Arial"/>
          <w:color w:val="FF0000"/>
          <w:lang w:val="es-CO"/>
        </w:rPr>
        <w:t>Outer</w:t>
      </w:r>
      <w:proofErr w:type="spellEnd"/>
      <w:r w:rsidRPr="00F705C7">
        <w:rPr>
          <w:rFonts w:ascii="Arial" w:hAnsi="Arial" w:cs="Arial"/>
          <w:color w:val="FF0000"/>
          <w:lang w:val="es-CO"/>
        </w:rPr>
        <w:t xml:space="preserve"> </w:t>
      </w:r>
      <w:proofErr w:type="spellStart"/>
      <w:r w:rsidRPr="00F705C7">
        <w:rPr>
          <w:rFonts w:ascii="Arial" w:hAnsi="Arial" w:cs="Arial"/>
          <w:color w:val="FF0000"/>
          <w:lang w:val="es-CO"/>
        </w:rPr>
        <w:t>core</w:t>
      </w:r>
      <w:proofErr w:type="spellEnd"/>
      <w:r w:rsidRPr="00F705C7">
        <w:rPr>
          <w:rFonts w:ascii="Arial" w:hAnsi="Arial" w:cs="Arial"/>
          <w:color w:val="FF0000"/>
          <w:lang w:val="es-CO"/>
        </w:rPr>
        <w:t xml:space="preserve"> por Núcleo externo; e </w:t>
      </w:r>
      <w:proofErr w:type="spellStart"/>
      <w:r w:rsidRPr="00F705C7">
        <w:rPr>
          <w:rFonts w:ascii="Arial" w:hAnsi="Arial" w:cs="Arial"/>
          <w:color w:val="FF0000"/>
          <w:lang w:val="es-CO"/>
        </w:rPr>
        <w:t>Inner</w:t>
      </w:r>
      <w:proofErr w:type="spellEnd"/>
      <w:r w:rsidRPr="00F705C7">
        <w:rPr>
          <w:rFonts w:ascii="Arial" w:hAnsi="Arial" w:cs="Arial"/>
          <w:color w:val="FF0000"/>
          <w:lang w:val="es-CO"/>
        </w:rPr>
        <w:t xml:space="preserve"> </w:t>
      </w:r>
      <w:proofErr w:type="spellStart"/>
      <w:r w:rsidRPr="00F705C7">
        <w:rPr>
          <w:rFonts w:ascii="Arial" w:hAnsi="Arial" w:cs="Arial"/>
          <w:color w:val="FF0000"/>
          <w:lang w:val="es-CO"/>
        </w:rPr>
        <w:t>core</w:t>
      </w:r>
      <w:proofErr w:type="spellEnd"/>
      <w:r w:rsidRPr="00F705C7">
        <w:rPr>
          <w:rFonts w:ascii="Arial" w:hAnsi="Arial" w:cs="Arial"/>
          <w:color w:val="FF0000"/>
          <w:lang w:val="es-CO"/>
        </w:rPr>
        <w:t xml:space="preserve"> por Núcleo interno.</w:t>
      </w:r>
    </w:p>
    <w:p w:rsidR="00E43879" w:rsidRPr="00F705C7" w:rsidRDefault="00E43879" w:rsidP="00F705C7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D63019" w:rsidRPr="00F705C7" w:rsidRDefault="00355D7D" w:rsidP="00F705C7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F705C7">
        <w:rPr>
          <w:rFonts w:ascii="Arial" w:hAnsi="Arial" w:cs="Arial"/>
          <w:sz w:val="24"/>
          <w:szCs w:val="24"/>
        </w:rPr>
        <w:t>¿</w:t>
      </w:r>
      <w:r w:rsidR="00E43879" w:rsidRPr="00F705C7">
        <w:rPr>
          <w:rFonts w:ascii="Arial" w:hAnsi="Arial" w:cs="Arial"/>
          <w:sz w:val="24"/>
          <w:szCs w:val="24"/>
        </w:rPr>
        <w:t>A qué se debe la elevada densidad del núcleo terrestre?</w:t>
      </w:r>
    </w:p>
    <w:p w:rsidR="001A3527" w:rsidRPr="00F705C7" w:rsidRDefault="001A3527" w:rsidP="00F705C7">
      <w:pPr>
        <w:spacing w:after="160" w:line="360" w:lineRule="auto"/>
        <w:rPr>
          <w:rFonts w:ascii="Arial" w:hAnsi="Arial" w:cs="Arial"/>
          <w:lang w:val="es-CO"/>
        </w:rPr>
      </w:pPr>
      <w:r w:rsidRPr="00F705C7">
        <w:rPr>
          <w:rFonts w:ascii="Arial" w:hAnsi="Arial" w:cs="Arial"/>
          <w:noProof/>
          <w:lang w:val="es-CO" w:eastAsia="es-CO"/>
        </w:rPr>
        <w:drawing>
          <wp:inline distT="0" distB="0" distL="0" distR="0" wp14:anchorId="1F53D378" wp14:editId="6DE45D8F">
            <wp:extent cx="1066800" cy="12258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9410" cy="122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E56" w:rsidRPr="00F705C7">
        <w:rPr>
          <w:rFonts w:ascii="Arial" w:hAnsi="Arial" w:cs="Arial"/>
          <w:noProof/>
          <w:lang w:val="es-CO" w:eastAsia="es-CO" w:bidi="he-IL"/>
        </w:rPr>
        <w:t xml:space="preserve"> Figura 2</w:t>
      </w:r>
    </w:p>
    <w:p w:rsidR="001A3527" w:rsidRPr="00F705C7" w:rsidRDefault="001A3527" w:rsidP="00F705C7">
      <w:pPr>
        <w:spacing w:after="160" w:line="360" w:lineRule="auto"/>
        <w:rPr>
          <w:rFonts w:ascii="Arial" w:hAnsi="Arial" w:cs="Arial"/>
          <w:lang w:val="es-CO"/>
        </w:rPr>
      </w:pPr>
      <w:r w:rsidRPr="00F705C7">
        <w:rPr>
          <w:rFonts w:ascii="Arial" w:hAnsi="Arial" w:cs="Arial"/>
          <w:lang w:val="es-CO"/>
        </w:rPr>
        <w:t>83679256</w:t>
      </w:r>
      <w:r w:rsidR="00F705C7">
        <w:rPr>
          <w:rFonts w:ascii="Arial" w:hAnsi="Arial" w:cs="Arial"/>
          <w:lang w:val="es-CO"/>
        </w:rPr>
        <w:t xml:space="preserve"> </w:t>
      </w:r>
      <w:r w:rsidRPr="00F705C7">
        <w:rPr>
          <w:rFonts w:ascii="Arial" w:hAnsi="Arial" w:cs="Arial"/>
          <w:color w:val="FF0000"/>
          <w:lang w:val="es-CO"/>
        </w:rPr>
        <w:t>Modificar la imagen como aparece arriba.</w:t>
      </w:r>
    </w:p>
    <w:p w:rsidR="001A3527" w:rsidRPr="00F705C7" w:rsidRDefault="001A3527" w:rsidP="00F705C7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F705C7">
        <w:rPr>
          <w:rFonts w:ascii="Arial" w:hAnsi="Arial" w:cs="Arial"/>
          <w:sz w:val="24"/>
          <w:szCs w:val="24"/>
        </w:rPr>
        <w:t xml:space="preserve">¿Cómo ayudan a los científicos las ondas sísmicas en el estudio de las capas de </w:t>
      </w:r>
      <w:r w:rsidR="000565D5" w:rsidRPr="00F705C7">
        <w:rPr>
          <w:rFonts w:ascii="Arial" w:hAnsi="Arial" w:cs="Arial"/>
          <w:sz w:val="24"/>
          <w:szCs w:val="24"/>
        </w:rPr>
        <w:t>la geosfera terrestre</w:t>
      </w:r>
      <w:r w:rsidRPr="00F705C7">
        <w:rPr>
          <w:rFonts w:ascii="Arial" w:hAnsi="Arial" w:cs="Arial"/>
          <w:sz w:val="24"/>
          <w:szCs w:val="24"/>
        </w:rPr>
        <w:t>?</w:t>
      </w:r>
    </w:p>
    <w:p w:rsidR="001A3527" w:rsidRPr="00F705C7" w:rsidRDefault="001A3527" w:rsidP="00F705C7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1A3527" w:rsidRPr="00F705C7" w:rsidRDefault="001A3527" w:rsidP="00F705C7">
      <w:pPr>
        <w:spacing w:line="360" w:lineRule="auto"/>
        <w:jc w:val="both"/>
        <w:rPr>
          <w:rFonts w:ascii="Arial" w:hAnsi="Arial" w:cs="Arial"/>
          <w:noProof/>
          <w:lang w:val="es-CO" w:eastAsia="es-CO" w:bidi="he-IL"/>
        </w:rPr>
      </w:pPr>
      <w:r w:rsidRPr="00F705C7">
        <w:rPr>
          <w:rFonts w:ascii="Arial" w:hAnsi="Arial" w:cs="Arial"/>
          <w:highlight w:val="green"/>
        </w:rPr>
        <w:object w:dxaOrig="4215" w:dyaOrig="4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88.5pt" o:ole="">
            <v:imagedata r:id="rId10" o:title=""/>
          </v:shape>
          <o:OLEObject Type="Embed" ProgID="PBrush" ShapeID="_x0000_i1025" DrawAspect="Content" ObjectID="_1503840487" r:id="rId11"/>
        </w:object>
      </w:r>
      <w:r w:rsidR="00A01E56" w:rsidRPr="00F705C7">
        <w:rPr>
          <w:rFonts w:ascii="Arial" w:hAnsi="Arial" w:cs="Arial"/>
          <w:lang w:val="es-CO"/>
        </w:rPr>
        <w:t xml:space="preserve"> </w:t>
      </w:r>
      <w:r w:rsidR="00A01E56" w:rsidRPr="00F705C7">
        <w:rPr>
          <w:rFonts w:ascii="Arial" w:hAnsi="Arial" w:cs="Arial"/>
          <w:noProof/>
          <w:lang w:val="es-CO" w:eastAsia="es-CO" w:bidi="he-IL"/>
        </w:rPr>
        <w:t xml:space="preserve">Figura 3 </w:t>
      </w:r>
    </w:p>
    <w:p w:rsidR="00A01E56" w:rsidRPr="00F705C7" w:rsidRDefault="00A01E56" w:rsidP="00F705C7">
      <w:pPr>
        <w:spacing w:line="360" w:lineRule="auto"/>
        <w:jc w:val="both"/>
        <w:rPr>
          <w:rFonts w:ascii="Arial" w:hAnsi="Arial" w:cs="Arial"/>
          <w:noProof/>
          <w:lang w:val="es-CO" w:eastAsia="es-CO" w:bidi="he-IL"/>
        </w:rPr>
      </w:pPr>
    </w:p>
    <w:p w:rsidR="001A3527" w:rsidRPr="00F705C7" w:rsidRDefault="001A3527" w:rsidP="00F705C7">
      <w:pPr>
        <w:spacing w:line="360" w:lineRule="auto"/>
        <w:jc w:val="both"/>
        <w:rPr>
          <w:rFonts w:ascii="Arial" w:eastAsia="Calibri" w:hAnsi="Arial" w:cs="Arial"/>
          <w:color w:val="FF0000"/>
          <w:lang w:val="es-CO"/>
        </w:rPr>
      </w:pPr>
    </w:p>
    <w:p w:rsidR="00E43879" w:rsidRPr="00F705C7" w:rsidRDefault="001A3527" w:rsidP="00F705C7">
      <w:pPr>
        <w:spacing w:line="360" w:lineRule="auto"/>
        <w:jc w:val="both"/>
        <w:rPr>
          <w:rFonts w:ascii="Arial" w:eastAsia="Calibri" w:hAnsi="Arial" w:cs="Arial"/>
          <w:color w:val="FF0000"/>
          <w:lang w:val="es-CO"/>
        </w:rPr>
      </w:pPr>
      <w:r w:rsidRPr="00F705C7">
        <w:rPr>
          <w:rFonts w:ascii="Arial" w:eastAsia="Calibri" w:hAnsi="Arial" w:cs="Arial"/>
          <w:color w:val="FF0000"/>
          <w:lang w:val="es-CO"/>
        </w:rPr>
        <w:t>Elaborar una ilustración igual a esta.</w:t>
      </w:r>
    </w:p>
    <w:p w:rsidR="001A3527" w:rsidRPr="00F705C7" w:rsidRDefault="001A3527" w:rsidP="00F705C7">
      <w:pPr>
        <w:spacing w:line="360" w:lineRule="auto"/>
        <w:jc w:val="both"/>
        <w:rPr>
          <w:rFonts w:ascii="Arial" w:eastAsia="Calibri" w:hAnsi="Arial" w:cs="Arial"/>
          <w:color w:val="000000"/>
          <w:highlight w:val="green"/>
          <w:lang w:val="es-CO"/>
        </w:rPr>
      </w:pPr>
    </w:p>
    <w:p w:rsidR="001A3527" w:rsidRPr="00F705C7" w:rsidRDefault="001A3527" w:rsidP="00F705C7">
      <w:pPr>
        <w:pStyle w:val="Prrafodelista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F705C7">
        <w:rPr>
          <w:rFonts w:ascii="Arial" w:hAnsi="Arial" w:cs="Arial"/>
          <w:sz w:val="24"/>
          <w:szCs w:val="24"/>
        </w:rPr>
        <w:t>¿Con qué capas están en contacto el manto superior y el inferior?</w:t>
      </w:r>
    </w:p>
    <w:p w:rsidR="001A3527" w:rsidRPr="00F705C7" w:rsidRDefault="001A3527" w:rsidP="00F705C7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EA41B4" w:rsidRPr="00F705C7" w:rsidRDefault="001A3527" w:rsidP="00F705C7">
      <w:pPr>
        <w:pStyle w:val="Prrafodelista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F705C7">
        <w:rPr>
          <w:rFonts w:ascii="Arial" w:hAnsi="Arial" w:cs="Arial"/>
          <w:sz w:val="24"/>
          <w:szCs w:val="24"/>
        </w:rPr>
        <w:t>¿Qué diferencias existen entre la corteza continental y la corteza oceánica?</w:t>
      </w:r>
    </w:p>
    <w:p w:rsidR="00A01E56" w:rsidRPr="00F705C7" w:rsidRDefault="00A01E56" w:rsidP="00F705C7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A01E56" w:rsidRPr="00F705C7" w:rsidRDefault="00F705C7" w:rsidP="00F705C7">
      <w:pPr>
        <w:spacing w:line="360" w:lineRule="auto"/>
        <w:jc w:val="both"/>
        <w:rPr>
          <w:rFonts w:ascii="Arial" w:hAnsi="Arial" w:cs="Arial"/>
          <w:lang w:val="es-CO"/>
        </w:rPr>
      </w:pPr>
      <w:hyperlink r:id="rId12" w:anchor="/media/File:Erdkruste-i.png" w:history="1">
        <w:r w:rsidR="00A01E56" w:rsidRPr="00F705C7">
          <w:rPr>
            <w:rStyle w:val="Hipervnculo"/>
            <w:rFonts w:ascii="Arial" w:hAnsi="Arial" w:cs="Arial"/>
            <w:lang w:val="es-CO"/>
          </w:rPr>
          <w:t>https://es.wikipedia.org/wiki/Corteza_terrestre#/media/File:Erdkruste-i.png</w:t>
        </w:r>
      </w:hyperlink>
      <w:r w:rsidR="00A01E56" w:rsidRPr="00F705C7">
        <w:rPr>
          <w:rFonts w:ascii="Arial" w:hAnsi="Arial" w:cs="Arial"/>
          <w:lang w:val="es-CO"/>
        </w:rPr>
        <w:t xml:space="preserve"> </w:t>
      </w: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  <w:r w:rsidRPr="00F705C7">
        <w:rPr>
          <w:rFonts w:ascii="Arial" w:hAnsi="Arial" w:cs="Arial"/>
          <w:noProof/>
          <w:lang w:val="es-CO" w:eastAsia="es-CO"/>
        </w:rPr>
        <w:drawing>
          <wp:inline distT="0" distB="0" distL="0" distR="0" wp14:anchorId="6179B6F0" wp14:editId="156BFD1E">
            <wp:extent cx="1550778" cy="1190625"/>
            <wp:effectExtent l="0" t="0" r="0" b="0"/>
            <wp:docPr id="17" name="Imagen 17" descr="https://upload.wikimedia.org/wikipedia/commons/1/14/Erdkruste-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1/14/Erdkruste-i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127" cy="120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5C7">
        <w:rPr>
          <w:rFonts w:ascii="Arial" w:hAnsi="Arial" w:cs="Arial"/>
          <w:lang w:val="es-CO"/>
        </w:rPr>
        <w:t xml:space="preserve"> </w:t>
      </w:r>
      <w:r w:rsidRPr="00F705C7">
        <w:rPr>
          <w:rFonts w:ascii="Arial" w:hAnsi="Arial" w:cs="Arial"/>
          <w:lang w:val="es-CO"/>
        </w:rPr>
        <w:t xml:space="preserve">&gt;&gt;&gt; modificar esta imagen así: &gt;&gt;&gt; </w:t>
      </w:r>
      <w:r w:rsidRPr="00F705C7">
        <w:rPr>
          <w:rFonts w:ascii="Arial" w:hAnsi="Arial" w:cs="Arial"/>
          <w:noProof/>
          <w:lang w:val="es-CO" w:eastAsia="es-CO"/>
        </w:rPr>
        <w:drawing>
          <wp:inline distT="0" distB="0" distL="0" distR="0" wp14:anchorId="4EE0B956" wp14:editId="1E32F1B5">
            <wp:extent cx="1695238" cy="1466667"/>
            <wp:effectExtent l="0" t="0" r="63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56" w:rsidRPr="00F705C7" w:rsidRDefault="00871374" w:rsidP="00F705C7">
      <w:pPr>
        <w:spacing w:line="360" w:lineRule="auto"/>
        <w:rPr>
          <w:rFonts w:ascii="Arial" w:hAnsi="Arial" w:cs="Arial"/>
          <w:lang w:val="es-CO"/>
        </w:rPr>
      </w:pPr>
      <w:r w:rsidRPr="00F705C7">
        <w:rPr>
          <w:rFonts w:ascii="Arial" w:hAnsi="Arial" w:cs="Arial"/>
          <w:noProof/>
          <w:lang w:val="es-CO" w:eastAsia="es-CO" w:bidi="he-IL"/>
        </w:rPr>
        <w:t>Figura 4</w:t>
      </w: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p w:rsidR="00A01E56" w:rsidRPr="00F705C7" w:rsidRDefault="00A01E56" w:rsidP="00F705C7">
      <w:pPr>
        <w:spacing w:after="160" w:line="360" w:lineRule="auto"/>
        <w:rPr>
          <w:rFonts w:ascii="Arial" w:hAnsi="Arial" w:cs="Arial"/>
          <w:lang w:val="es-CO"/>
        </w:rPr>
      </w:pPr>
    </w:p>
    <w:sectPr w:rsidR="00A01E56" w:rsidRPr="00F705C7" w:rsidSect="00F705C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367B3D"/>
    <w:multiLevelType w:val="hybridMultilevel"/>
    <w:tmpl w:val="29E47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13CFD"/>
    <w:multiLevelType w:val="hybridMultilevel"/>
    <w:tmpl w:val="ED325B32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4">
    <w:nsid w:val="682C2016"/>
    <w:multiLevelType w:val="hybridMultilevel"/>
    <w:tmpl w:val="38F44D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329AE"/>
    <w:multiLevelType w:val="hybridMultilevel"/>
    <w:tmpl w:val="429A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CE70AB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D500A2"/>
    <w:multiLevelType w:val="hybridMultilevel"/>
    <w:tmpl w:val="11EC0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565D5"/>
    <w:rsid w:val="000611E0"/>
    <w:rsid w:val="00072769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3527"/>
    <w:rsid w:val="001A66D3"/>
    <w:rsid w:val="001C5DD9"/>
    <w:rsid w:val="00247524"/>
    <w:rsid w:val="002614E2"/>
    <w:rsid w:val="002679C9"/>
    <w:rsid w:val="0027611D"/>
    <w:rsid w:val="002850A1"/>
    <w:rsid w:val="002B5672"/>
    <w:rsid w:val="002F1E23"/>
    <w:rsid w:val="00312AE0"/>
    <w:rsid w:val="00325543"/>
    <w:rsid w:val="00355D7D"/>
    <w:rsid w:val="003B3F0B"/>
    <w:rsid w:val="003D0057"/>
    <w:rsid w:val="004C1799"/>
    <w:rsid w:val="004C3C55"/>
    <w:rsid w:val="004D25A0"/>
    <w:rsid w:val="00541C04"/>
    <w:rsid w:val="0057476C"/>
    <w:rsid w:val="00584CA3"/>
    <w:rsid w:val="005B4CAD"/>
    <w:rsid w:val="005F29B7"/>
    <w:rsid w:val="00614FF3"/>
    <w:rsid w:val="00670188"/>
    <w:rsid w:val="00692FF7"/>
    <w:rsid w:val="006A0AE7"/>
    <w:rsid w:val="006B041A"/>
    <w:rsid w:val="006C0F8B"/>
    <w:rsid w:val="006C475A"/>
    <w:rsid w:val="006E169C"/>
    <w:rsid w:val="007355AF"/>
    <w:rsid w:val="007478D8"/>
    <w:rsid w:val="00782C1B"/>
    <w:rsid w:val="0079108A"/>
    <w:rsid w:val="007A4410"/>
    <w:rsid w:val="00811004"/>
    <w:rsid w:val="0084467D"/>
    <w:rsid w:val="00871374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97022"/>
    <w:rsid w:val="009C353D"/>
    <w:rsid w:val="009D55EE"/>
    <w:rsid w:val="009D68CF"/>
    <w:rsid w:val="00A01E56"/>
    <w:rsid w:val="00A10E18"/>
    <w:rsid w:val="00A13E69"/>
    <w:rsid w:val="00A156FE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67DCD"/>
    <w:rsid w:val="00B82A39"/>
    <w:rsid w:val="00BD0617"/>
    <w:rsid w:val="00BF3C50"/>
    <w:rsid w:val="00C50960"/>
    <w:rsid w:val="00C555EB"/>
    <w:rsid w:val="00C84A41"/>
    <w:rsid w:val="00CC02FB"/>
    <w:rsid w:val="00CC4046"/>
    <w:rsid w:val="00CE271C"/>
    <w:rsid w:val="00D03F81"/>
    <w:rsid w:val="00D26C86"/>
    <w:rsid w:val="00D3186D"/>
    <w:rsid w:val="00D33545"/>
    <w:rsid w:val="00D63019"/>
    <w:rsid w:val="00DB0003"/>
    <w:rsid w:val="00DB237E"/>
    <w:rsid w:val="00E0258C"/>
    <w:rsid w:val="00E03F93"/>
    <w:rsid w:val="00E217DC"/>
    <w:rsid w:val="00E26490"/>
    <w:rsid w:val="00E33D02"/>
    <w:rsid w:val="00E43879"/>
    <w:rsid w:val="00EA41B4"/>
    <w:rsid w:val="00EA618C"/>
    <w:rsid w:val="00EB1145"/>
    <w:rsid w:val="00F01947"/>
    <w:rsid w:val="00F705C7"/>
    <w:rsid w:val="00FB4C78"/>
    <w:rsid w:val="00FB791E"/>
    <w:rsid w:val="00FC5E1B"/>
    <w:rsid w:val="00FD1730"/>
    <w:rsid w:val="00FD5E2D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www.shutterstock.com/subscribe?clicksrc=inline_thumb" TargetMode="External"/><Relationship Id="rId12" Type="http://schemas.openxmlformats.org/officeDocument/2006/relationships/hyperlink" Target="https://es.wikipedia.org/wiki/Corteza_terrest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9D51D-0FC1-49AB-9E26-79864E43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María</cp:lastModifiedBy>
  <cp:revision>69</cp:revision>
  <dcterms:created xsi:type="dcterms:W3CDTF">2015-02-21T18:57:00Z</dcterms:created>
  <dcterms:modified xsi:type="dcterms:W3CDTF">2015-09-15T21:42:00Z</dcterms:modified>
</cp:coreProperties>
</file>