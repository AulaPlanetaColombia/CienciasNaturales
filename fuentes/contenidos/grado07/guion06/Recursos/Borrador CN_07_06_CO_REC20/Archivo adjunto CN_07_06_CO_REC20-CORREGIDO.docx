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9A4" w:rsidRPr="009977B8" w:rsidRDefault="005F19A4" w:rsidP="008E0388">
      <w:pPr>
        <w:jc w:val="both"/>
        <w:rPr>
          <w:rFonts w:ascii="Verdana" w:hAnsi="Verdana"/>
          <w:b/>
          <w:color w:val="000000" w:themeColor="text1"/>
          <w:sz w:val="20"/>
          <w:szCs w:val="20"/>
        </w:rPr>
      </w:pPr>
      <w:r w:rsidRPr="009977B8">
        <w:rPr>
          <w:rFonts w:ascii="Verdana" w:hAnsi="Verdana"/>
          <w:b/>
          <w:color w:val="000000" w:themeColor="text1"/>
          <w:sz w:val="20"/>
          <w:szCs w:val="20"/>
        </w:rPr>
        <w:t>CN_06_07_CO_REC20</w:t>
      </w:r>
    </w:p>
    <w:p w:rsidR="007C2CCF" w:rsidRPr="0033650E" w:rsidRDefault="007C2CCF" w:rsidP="0033650E">
      <w:pPr>
        <w:spacing w:line="360" w:lineRule="auto"/>
        <w:jc w:val="both"/>
        <w:rPr>
          <w:rFonts w:ascii="Arial" w:hAnsi="Arial"/>
          <w:b/>
          <w:bCs/>
          <w:sz w:val="24"/>
          <w:szCs w:val="24"/>
          <w:highlight w:val="yellow"/>
          <w:lang w:val="es-ES_tradnl"/>
        </w:rPr>
      </w:pPr>
      <w:r w:rsidRPr="0033650E">
        <w:rPr>
          <w:rFonts w:ascii="Arial" w:hAnsi="Arial"/>
          <w:b/>
          <w:bCs/>
          <w:sz w:val="24"/>
          <w:szCs w:val="24"/>
          <w:lang w:val="es-ES_tradnl"/>
        </w:rPr>
        <w:t>Eventos que originaron y conformaron nuestro planeta</w:t>
      </w:r>
      <w:r w:rsidRPr="0033650E">
        <w:rPr>
          <w:rFonts w:ascii="Arial" w:hAnsi="Arial"/>
          <w:b/>
          <w:bCs/>
          <w:sz w:val="24"/>
          <w:szCs w:val="24"/>
          <w:highlight w:val="yellow"/>
          <w:lang w:val="es-ES_tradnl"/>
        </w:rPr>
        <w:t xml:space="preserve"> </w:t>
      </w:r>
    </w:p>
    <w:p w:rsidR="007C2CCF" w:rsidRPr="0033650E" w:rsidRDefault="007C2CCF" w:rsidP="0033650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33650E">
        <w:rPr>
          <w:rFonts w:ascii="Arial" w:hAnsi="Arial" w:cs="Arial"/>
          <w:b/>
          <w:bCs/>
          <w:sz w:val="24"/>
          <w:szCs w:val="24"/>
          <w:lang w:val="es-ES_tradnl"/>
        </w:rPr>
        <w:t>Presentación</w:t>
      </w:r>
    </w:p>
    <w:p w:rsidR="007C2CCF" w:rsidRPr="0033650E" w:rsidRDefault="002C6F77" w:rsidP="0033650E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33650E">
        <w:rPr>
          <w:rFonts w:ascii="Arial" w:hAnsi="Arial" w:cs="Arial"/>
          <w:sz w:val="24"/>
          <w:szCs w:val="24"/>
          <w:lang w:val="es-ES_tradnl"/>
        </w:rPr>
        <w:t xml:space="preserve">El origen de </w:t>
      </w:r>
      <w:r w:rsidR="007C2CCF" w:rsidRPr="0033650E">
        <w:rPr>
          <w:rFonts w:ascii="Arial" w:hAnsi="Arial" w:cs="Arial"/>
          <w:sz w:val="24"/>
          <w:szCs w:val="24"/>
          <w:lang w:val="es-ES_tradnl"/>
        </w:rPr>
        <w:t>nuestro planeta estuvo dado por una serie de eventos</w:t>
      </w:r>
      <w:r w:rsidRPr="0033650E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7C2CCF" w:rsidRPr="0033650E">
        <w:rPr>
          <w:rFonts w:ascii="Arial" w:hAnsi="Arial" w:cs="Arial"/>
          <w:sz w:val="24"/>
          <w:szCs w:val="24"/>
          <w:lang w:val="es-ES_tradnl"/>
        </w:rPr>
        <w:t>aparente</w:t>
      </w:r>
      <w:r w:rsidR="00B539D2" w:rsidRPr="0033650E">
        <w:rPr>
          <w:rFonts w:ascii="Arial" w:hAnsi="Arial" w:cs="Arial"/>
          <w:sz w:val="24"/>
          <w:szCs w:val="24"/>
          <w:lang w:val="es-ES_tradnl"/>
        </w:rPr>
        <w:t xml:space="preserve">mente desordenados y violentos </w:t>
      </w:r>
      <w:r w:rsidR="007C2CCF" w:rsidRPr="0033650E">
        <w:rPr>
          <w:rFonts w:ascii="Arial" w:hAnsi="Arial" w:cs="Arial"/>
          <w:sz w:val="24"/>
          <w:szCs w:val="24"/>
          <w:lang w:val="es-ES_tradnl"/>
        </w:rPr>
        <w:t xml:space="preserve">que condujeron, no </w:t>
      </w:r>
      <w:r w:rsidR="00B539D2" w:rsidRPr="0033650E">
        <w:rPr>
          <w:rFonts w:ascii="Arial" w:hAnsi="Arial" w:cs="Arial"/>
          <w:sz w:val="24"/>
          <w:szCs w:val="24"/>
          <w:lang w:val="es-ES_tradnl"/>
        </w:rPr>
        <w:t>solamente a la Tierra</w:t>
      </w:r>
      <w:ins w:id="0" w:author="María" w:date="2015-09-15T08:35:00Z">
        <w:r w:rsidR="0033650E">
          <w:rPr>
            <w:rFonts w:ascii="Arial" w:hAnsi="Arial" w:cs="Arial"/>
            <w:sz w:val="24"/>
            <w:szCs w:val="24"/>
            <w:lang w:val="es-ES_tradnl"/>
          </w:rPr>
          <w:t>,</w:t>
        </w:r>
      </w:ins>
      <w:r w:rsidRPr="0033650E">
        <w:rPr>
          <w:rFonts w:ascii="Arial" w:hAnsi="Arial" w:cs="Arial"/>
          <w:sz w:val="24"/>
          <w:szCs w:val="24"/>
          <w:lang w:val="es-ES_tradnl"/>
        </w:rPr>
        <w:t xml:space="preserve"> sino al </w:t>
      </w:r>
      <w:ins w:id="1" w:author="María" w:date="2015-09-15T08:35:00Z">
        <w:r w:rsidR="0033650E">
          <w:rPr>
            <w:rFonts w:ascii="Arial" w:hAnsi="Arial" w:cs="Arial"/>
            <w:sz w:val="24"/>
            <w:szCs w:val="24"/>
            <w:lang w:val="es-ES_tradnl"/>
          </w:rPr>
          <w:t>s</w:t>
        </w:r>
      </w:ins>
      <w:del w:id="2" w:author="María" w:date="2015-09-15T08:35:00Z">
        <w:r w:rsidRPr="0033650E" w:rsidDel="0033650E">
          <w:rPr>
            <w:rFonts w:ascii="Arial" w:hAnsi="Arial" w:cs="Arial"/>
            <w:sz w:val="24"/>
            <w:szCs w:val="24"/>
            <w:lang w:val="es-ES_tradnl"/>
          </w:rPr>
          <w:delText>S</w:delText>
        </w:r>
      </w:del>
      <w:r w:rsidRPr="0033650E">
        <w:rPr>
          <w:rFonts w:ascii="Arial" w:hAnsi="Arial" w:cs="Arial"/>
          <w:sz w:val="24"/>
          <w:szCs w:val="24"/>
          <w:lang w:val="es-ES_tradnl"/>
        </w:rPr>
        <w:t xml:space="preserve">istema </w:t>
      </w:r>
      <w:ins w:id="3" w:author="María" w:date="2015-09-15T08:35:00Z">
        <w:r w:rsidR="0033650E">
          <w:rPr>
            <w:rFonts w:ascii="Arial" w:hAnsi="Arial" w:cs="Arial"/>
            <w:sz w:val="24"/>
            <w:szCs w:val="24"/>
            <w:lang w:val="es-ES_tradnl"/>
          </w:rPr>
          <w:t>s</w:t>
        </w:r>
      </w:ins>
      <w:del w:id="4" w:author="María" w:date="2015-09-15T08:35:00Z">
        <w:r w:rsidRPr="0033650E" w:rsidDel="0033650E">
          <w:rPr>
            <w:rFonts w:ascii="Arial" w:hAnsi="Arial" w:cs="Arial"/>
            <w:sz w:val="24"/>
            <w:szCs w:val="24"/>
            <w:lang w:val="es-ES_tradnl"/>
          </w:rPr>
          <w:delText>S</w:delText>
        </w:r>
      </w:del>
      <w:r w:rsidR="007C2CCF" w:rsidRPr="0033650E">
        <w:rPr>
          <w:rFonts w:ascii="Arial" w:hAnsi="Arial" w:cs="Arial"/>
          <w:sz w:val="24"/>
          <w:szCs w:val="24"/>
          <w:lang w:val="es-ES_tradnl"/>
        </w:rPr>
        <w:t>olar entero</w:t>
      </w:r>
      <w:r w:rsidRPr="0033650E">
        <w:rPr>
          <w:rFonts w:ascii="Arial" w:hAnsi="Arial" w:cs="Arial"/>
          <w:sz w:val="24"/>
          <w:szCs w:val="24"/>
          <w:lang w:val="es-ES_tradnl"/>
        </w:rPr>
        <w:t>,</w:t>
      </w:r>
      <w:r w:rsidR="00B539D2" w:rsidRPr="0033650E">
        <w:rPr>
          <w:rFonts w:ascii="Arial" w:hAnsi="Arial" w:cs="Arial"/>
          <w:sz w:val="24"/>
          <w:szCs w:val="24"/>
          <w:lang w:val="es-ES_tradnl"/>
        </w:rPr>
        <w:t xml:space="preserve"> a un orden que lleva</w:t>
      </w:r>
      <w:r w:rsidR="007C2CCF" w:rsidRPr="0033650E">
        <w:rPr>
          <w:rFonts w:ascii="Arial" w:hAnsi="Arial" w:cs="Arial"/>
          <w:sz w:val="24"/>
          <w:szCs w:val="24"/>
          <w:lang w:val="es-ES_tradnl"/>
        </w:rPr>
        <w:t xml:space="preserve"> gobernándolo millones de años.</w:t>
      </w:r>
    </w:p>
    <w:p w:rsidR="007C2CCF" w:rsidRPr="0033650E" w:rsidRDefault="007C2CCF" w:rsidP="0033650E">
      <w:pPr>
        <w:spacing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33650E">
        <w:rPr>
          <w:rFonts w:ascii="Arial" w:hAnsi="Arial" w:cs="Arial"/>
          <w:sz w:val="24"/>
          <w:szCs w:val="24"/>
          <w:lang w:val="es-ES_tradnl"/>
        </w:rPr>
        <w:t>En esta actividad vas a elaborar una historieta</w:t>
      </w:r>
      <w:ins w:id="5" w:author="María" w:date="2015-09-15T08:36:00Z">
        <w:r w:rsidR="0033650E">
          <w:rPr>
            <w:rFonts w:ascii="Arial" w:hAnsi="Arial" w:cs="Arial"/>
            <w:sz w:val="24"/>
            <w:szCs w:val="24"/>
            <w:lang w:val="es-ES_tradnl"/>
          </w:rPr>
          <w:t>, escrita</w:t>
        </w:r>
      </w:ins>
      <w:r w:rsidRPr="0033650E">
        <w:rPr>
          <w:rFonts w:ascii="Arial" w:hAnsi="Arial" w:cs="Arial"/>
          <w:sz w:val="24"/>
          <w:szCs w:val="24"/>
          <w:lang w:val="es-ES_tradnl"/>
        </w:rPr>
        <w:t xml:space="preserve"> a mano</w:t>
      </w:r>
      <w:ins w:id="6" w:author="María" w:date="2015-09-15T08:35:00Z">
        <w:r w:rsidR="0033650E">
          <w:rPr>
            <w:rFonts w:ascii="Arial" w:hAnsi="Arial" w:cs="Arial"/>
            <w:sz w:val="24"/>
            <w:szCs w:val="24"/>
            <w:lang w:val="es-ES_tradnl"/>
          </w:rPr>
          <w:t>,</w:t>
        </w:r>
      </w:ins>
      <w:r w:rsidRPr="0033650E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B539D2" w:rsidRPr="0033650E">
        <w:rPr>
          <w:rFonts w:ascii="Arial" w:hAnsi="Arial" w:cs="Arial"/>
          <w:sz w:val="24"/>
          <w:szCs w:val="24"/>
          <w:lang w:val="es-ES_tradnl"/>
        </w:rPr>
        <w:t xml:space="preserve">basada en </w:t>
      </w:r>
      <w:del w:id="7" w:author="María" w:date="2015-09-15T08:36:00Z">
        <w:r w:rsidR="00B539D2" w:rsidRPr="0033650E" w:rsidDel="0033650E">
          <w:rPr>
            <w:rFonts w:ascii="Arial" w:hAnsi="Arial" w:cs="Arial"/>
            <w:sz w:val="24"/>
            <w:szCs w:val="24"/>
            <w:lang w:val="es-ES_tradnl"/>
          </w:rPr>
          <w:delText>unos cuantos párrafos</w:delText>
        </w:r>
      </w:del>
      <w:ins w:id="8" w:author="María" w:date="2015-09-15T08:36:00Z">
        <w:r w:rsidR="0033650E">
          <w:rPr>
            <w:rFonts w:ascii="Arial" w:hAnsi="Arial" w:cs="Arial"/>
            <w:sz w:val="24"/>
            <w:szCs w:val="24"/>
            <w:lang w:val="es-ES_tradnl"/>
          </w:rPr>
          <w:t>un fragmento</w:t>
        </w:r>
      </w:ins>
      <w:r w:rsidRPr="0033650E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2C6F77" w:rsidRPr="0033650E">
        <w:rPr>
          <w:rFonts w:ascii="Arial" w:hAnsi="Arial" w:cs="Arial"/>
          <w:sz w:val="24"/>
          <w:szCs w:val="24"/>
          <w:lang w:val="es-ES_tradnl"/>
        </w:rPr>
        <w:t>acerca de los</w:t>
      </w:r>
      <w:r w:rsidRPr="0033650E">
        <w:rPr>
          <w:rFonts w:ascii="Arial" w:hAnsi="Arial" w:cs="Arial"/>
          <w:sz w:val="24"/>
          <w:szCs w:val="24"/>
          <w:lang w:val="es-ES_tradnl"/>
        </w:rPr>
        <w:t xml:space="preserve"> primeros eventos sobre el origen y </w:t>
      </w:r>
      <w:r w:rsidR="002C6F77" w:rsidRPr="0033650E">
        <w:rPr>
          <w:rFonts w:ascii="Arial" w:hAnsi="Arial" w:cs="Arial"/>
          <w:sz w:val="24"/>
          <w:szCs w:val="24"/>
          <w:lang w:val="es-ES_tradnl"/>
        </w:rPr>
        <w:t xml:space="preserve">la </w:t>
      </w:r>
      <w:r w:rsidRPr="0033650E">
        <w:rPr>
          <w:rFonts w:ascii="Arial" w:hAnsi="Arial" w:cs="Arial"/>
          <w:sz w:val="24"/>
          <w:szCs w:val="24"/>
          <w:lang w:val="es-ES_tradnl"/>
        </w:rPr>
        <w:t xml:space="preserve">formación de la </w:t>
      </w:r>
      <w:r w:rsidR="00B539D2" w:rsidRPr="0033650E">
        <w:rPr>
          <w:rFonts w:ascii="Arial" w:hAnsi="Arial" w:cs="Arial"/>
          <w:sz w:val="24"/>
          <w:szCs w:val="24"/>
          <w:lang w:val="es-ES_tradnl"/>
        </w:rPr>
        <w:t xml:space="preserve">Tierra, </w:t>
      </w:r>
      <w:del w:id="9" w:author="María" w:date="2015-09-15T08:37:00Z">
        <w:r w:rsidR="00B539D2" w:rsidRPr="0033650E" w:rsidDel="0033650E">
          <w:rPr>
            <w:rFonts w:ascii="Arial" w:hAnsi="Arial" w:cs="Arial"/>
            <w:sz w:val="24"/>
            <w:szCs w:val="24"/>
            <w:lang w:val="es-ES_tradnl"/>
          </w:rPr>
          <w:delText>pertenecientes al</w:delText>
        </w:r>
      </w:del>
      <w:ins w:id="10" w:author="María" w:date="2015-09-15T08:37:00Z">
        <w:r w:rsidR="0033650E">
          <w:rPr>
            <w:rFonts w:ascii="Arial" w:hAnsi="Arial" w:cs="Arial"/>
            <w:sz w:val="24"/>
            <w:szCs w:val="24"/>
            <w:lang w:val="es-ES_tradnl"/>
          </w:rPr>
          <w:t>extraídos del</w:t>
        </w:r>
      </w:ins>
      <w:r w:rsidR="00B539D2" w:rsidRPr="0033650E">
        <w:rPr>
          <w:rFonts w:ascii="Arial" w:hAnsi="Arial" w:cs="Arial"/>
          <w:sz w:val="24"/>
          <w:szCs w:val="24"/>
          <w:lang w:val="es-ES_tradnl"/>
        </w:rPr>
        <w:t xml:space="preserve"> libro</w:t>
      </w:r>
      <w:r w:rsidRPr="0033650E">
        <w:rPr>
          <w:rFonts w:ascii="Arial" w:hAnsi="Arial" w:cs="Arial"/>
          <w:sz w:val="24"/>
          <w:szCs w:val="24"/>
          <w:lang w:val="es-ES_tradnl"/>
        </w:rPr>
        <w:t xml:space="preserve"> </w:t>
      </w:r>
      <w:del w:id="11" w:author="María" w:date="2015-09-15T08:37:00Z">
        <w:r w:rsidRPr="0033650E" w:rsidDel="0033650E">
          <w:rPr>
            <w:rFonts w:ascii="Arial" w:hAnsi="Arial" w:cs="Arial"/>
            <w:bCs/>
            <w:i/>
            <w:sz w:val="24"/>
            <w:szCs w:val="24"/>
            <w:lang w:val="es-ES_tradnl"/>
            <w:rPrChange w:id="12" w:author="María" w:date="2015-09-15T08:37:00Z">
              <w:rPr>
                <w:rFonts w:ascii="Arial" w:hAnsi="Arial" w:cs="Arial"/>
                <w:b/>
                <w:bCs/>
                <w:sz w:val="24"/>
                <w:szCs w:val="24"/>
                <w:lang w:val="es-ES_tradnl"/>
              </w:rPr>
            </w:rPrChange>
          </w:rPr>
          <w:delText>“</w:delText>
        </w:r>
      </w:del>
      <w:r w:rsidRPr="0033650E">
        <w:rPr>
          <w:rFonts w:ascii="Arial" w:hAnsi="Arial" w:cs="Arial"/>
          <w:bCs/>
          <w:i/>
          <w:sz w:val="24"/>
          <w:szCs w:val="24"/>
          <w:lang w:val="es-ES_tradnl"/>
          <w:rPrChange w:id="13" w:author="María" w:date="2015-09-15T08:37:00Z">
            <w:rPr>
              <w:rFonts w:ascii="Arial" w:hAnsi="Arial" w:cs="Arial"/>
              <w:b/>
              <w:bCs/>
              <w:sz w:val="24"/>
              <w:szCs w:val="24"/>
              <w:lang w:val="es-ES_tradnl"/>
            </w:rPr>
          </w:rPrChange>
        </w:rPr>
        <w:t xml:space="preserve">Sombras de </w:t>
      </w:r>
      <w:r w:rsidR="0033650E" w:rsidRPr="0033650E">
        <w:rPr>
          <w:rFonts w:ascii="Arial" w:hAnsi="Arial" w:cs="Arial"/>
          <w:bCs/>
          <w:i/>
          <w:sz w:val="24"/>
          <w:szCs w:val="24"/>
          <w:lang w:val="es-ES_tradnl"/>
        </w:rPr>
        <w:t>antepasados olvidados</w:t>
      </w:r>
      <w:del w:id="14" w:author="María" w:date="2015-09-15T08:37:00Z">
        <w:r w:rsidRPr="0033650E" w:rsidDel="0033650E">
          <w:rPr>
            <w:rFonts w:ascii="Arial" w:hAnsi="Arial" w:cs="Arial"/>
            <w:b/>
            <w:bCs/>
            <w:sz w:val="24"/>
            <w:szCs w:val="24"/>
            <w:lang w:val="es-ES_tradnl"/>
          </w:rPr>
          <w:delText>”</w:delText>
        </w:r>
      </w:del>
      <w:r w:rsidRPr="0033650E">
        <w:rPr>
          <w:rFonts w:ascii="Arial" w:hAnsi="Arial" w:cs="Arial"/>
          <w:sz w:val="24"/>
          <w:szCs w:val="24"/>
          <w:lang w:val="es-ES_tradnl"/>
        </w:rPr>
        <w:t xml:space="preserve">, escrito </w:t>
      </w:r>
      <w:r w:rsidR="002C6F77" w:rsidRPr="0033650E">
        <w:rPr>
          <w:rFonts w:ascii="Arial" w:hAnsi="Arial" w:cs="Arial"/>
          <w:sz w:val="24"/>
          <w:szCs w:val="24"/>
          <w:lang w:val="es-ES_tradnl"/>
        </w:rPr>
        <w:t>en</w:t>
      </w:r>
      <w:r w:rsidR="007D512E" w:rsidRPr="0033650E">
        <w:rPr>
          <w:rFonts w:ascii="Arial" w:hAnsi="Arial" w:cs="Arial"/>
          <w:sz w:val="24"/>
          <w:szCs w:val="24"/>
          <w:lang w:val="es-ES_tradnl"/>
        </w:rPr>
        <w:t xml:space="preserve"> 1992</w:t>
      </w:r>
      <w:r w:rsidR="00B539D2" w:rsidRPr="0033650E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2C6F77" w:rsidRPr="0033650E">
        <w:rPr>
          <w:rFonts w:ascii="Arial" w:hAnsi="Arial" w:cs="Arial"/>
          <w:sz w:val="24"/>
          <w:szCs w:val="24"/>
          <w:lang w:val="es-ES_tradnl"/>
        </w:rPr>
        <w:t xml:space="preserve">por </w:t>
      </w:r>
      <w:r w:rsidR="002C6F77" w:rsidRPr="0033650E">
        <w:rPr>
          <w:rFonts w:ascii="Arial" w:hAnsi="Arial" w:cs="Arial"/>
          <w:b/>
          <w:bCs/>
          <w:sz w:val="24"/>
          <w:szCs w:val="24"/>
          <w:lang w:val="es-ES_tradnl"/>
        </w:rPr>
        <w:t>Carl Sagan</w:t>
      </w:r>
      <w:r w:rsidR="002C6F77" w:rsidRPr="0033650E">
        <w:rPr>
          <w:rFonts w:ascii="Arial" w:hAnsi="Arial" w:cs="Arial"/>
          <w:sz w:val="24"/>
          <w:szCs w:val="24"/>
          <w:lang w:val="es-ES_tradnl"/>
        </w:rPr>
        <w:t>, uno de los científicos más importantes del siglo XX.</w:t>
      </w:r>
      <w:r w:rsidR="0033650E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7C2CCF" w:rsidRPr="0033650E" w:rsidRDefault="007C2CCF" w:rsidP="0033650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33650E">
        <w:rPr>
          <w:rFonts w:ascii="Arial" w:hAnsi="Arial" w:cs="Arial"/>
          <w:b/>
          <w:bCs/>
          <w:sz w:val="24"/>
          <w:szCs w:val="24"/>
          <w:lang w:val="es-ES_tradnl"/>
        </w:rPr>
        <w:t>Tarea</w:t>
      </w:r>
    </w:p>
    <w:p w:rsidR="007C2CCF" w:rsidRPr="0033650E" w:rsidRDefault="002C6F77" w:rsidP="0033650E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33650E">
        <w:rPr>
          <w:rFonts w:asciiTheme="minorBidi" w:hAnsiTheme="minorBidi"/>
          <w:sz w:val="24"/>
          <w:szCs w:val="24"/>
          <w:lang w:val="es-ES_tradnl"/>
        </w:rPr>
        <w:t xml:space="preserve">Lee </w:t>
      </w:r>
      <w:del w:id="15" w:author="María" w:date="2015-09-15T08:39:00Z">
        <w:r w:rsidRPr="0033650E" w:rsidDel="0033650E">
          <w:rPr>
            <w:rFonts w:asciiTheme="minorBidi" w:hAnsiTheme="minorBidi"/>
            <w:sz w:val="24"/>
            <w:szCs w:val="24"/>
            <w:lang w:val="es-ES_tradnl"/>
          </w:rPr>
          <w:delText xml:space="preserve">los siguientes párrafos </w:delText>
        </w:r>
      </w:del>
      <w:del w:id="16" w:author="María" w:date="2015-09-15T08:37:00Z">
        <w:r w:rsidRPr="0033650E" w:rsidDel="0033650E">
          <w:rPr>
            <w:rFonts w:asciiTheme="minorBidi" w:hAnsiTheme="minorBidi"/>
            <w:sz w:val="24"/>
            <w:szCs w:val="24"/>
            <w:lang w:val="es-ES_tradnl"/>
          </w:rPr>
          <w:delText>pertenecientes al</w:delText>
        </w:r>
      </w:del>
      <w:del w:id="17" w:author="María" w:date="2015-09-15T08:39:00Z">
        <w:r w:rsidRPr="0033650E" w:rsidDel="0033650E">
          <w:rPr>
            <w:rFonts w:asciiTheme="minorBidi" w:hAnsiTheme="minorBidi"/>
            <w:sz w:val="24"/>
            <w:szCs w:val="24"/>
            <w:lang w:val="es-ES_tradnl"/>
          </w:rPr>
          <w:delText xml:space="preserve"> libro </w:delText>
        </w:r>
      </w:del>
      <w:del w:id="18" w:author="María" w:date="2015-09-15T08:38:00Z">
        <w:r w:rsidRPr="0033650E" w:rsidDel="0033650E">
          <w:rPr>
            <w:rFonts w:ascii="Arial" w:hAnsi="Arial" w:cs="Arial"/>
            <w:i/>
            <w:sz w:val="24"/>
            <w:szCs w:val="24"/>
            <w:lang w:val="es-ES_tradnl"/>
            <w:rPrChange w:id="19" w:author="María" w:date="2015-09-15T08:38:00Z">
              <w:rPr>
                <w:rFonts w:ascii="Arial" w:hAnsi="Arial" w:cs="Arial"/>
                <w:sz w:val="24"/>
                <w:szCs w:val="24"/>
                <w:lang w:val="es-ES_tradnl"/>
              </w:rPr>
            </w:rPrChange>
          </w:rPr>
          <w:delText>“</w:delText>
        </w:r>
      </w:del>
      <w:del w:id="20" w:author="María" w:date="2015-09-15T08:39:00Z">
        <w:r w:rsidRPr="0033650E" w:rsidDel="0033650E">
          <w:rPr>
            <w:rFonts w:ascii="Arial" w:hAnsi="Arial" w:cs="Arial"/>
            <w:i/>
            <w:sz w:val="24"/>
            <w:szCs w:val="24"/>
            <w:lang w:val="es-ES_tradnl"/>
            <w:rPrChange w:id="21" w:author="María" w:date="2015-09-15T08:38:00Z">
              <w:rPr>
                <w:rFonts w:ascii="Arial" w:hAnsi="Arial" w:cs="Arial"/>
                <w:sz w:val="24"/>
                <w:szCs w:val="24"/>
                <w:lang w:val="es-ES_tradnl"/>
              </w:rPr>
            </w:rPrChange>
          </w:rPr>
          <w:delText xml:space="preserve">Sombras </w:delText>
        </w:r>
        <w:r w:rsidR="0033650E" w:rsidRPr="0033650E" w:rsidDel="0033650E">
          <w:rPr>
            <w:rFonts w:ascii="Arial" w:hAnsi="Arial" w:cs="Arial"/>
            <w:i/>
            <w:sz w:val="24"/>
            <w:szCs w:val="24"/>
            <w:lang w:val="es-ES_tradnl"/>
            <w:rPrChange w:id="22" w:author="María" w:date="2015-09-15T08:38:00Z">
              <w:rPr>
                <w:rFonts w:ascii="Arial" w:hAnsi="Arial" w:cs="Arial"/>
                <w:sz w:val="24"/>
                <w:szCs w:val="24"/>
                <w:lang w:val="es-ES_tradnl"/>
              </w:rPr>
            </w:rPrChange>
          </w:rPr>
          <w:delText>de antepasados olvidados</w:delText>
        </w:r>
      </w:del>
      <w:del w:id="23" w:author="María" w:date="2015-09-15T08:38:00Z">
        <w:r w:rsidRPr="0033650E" w:rsidDel="0033650E">
          <w:rPr>
            <w:rFonts w:ascii="Arial" w:hAnsi="Arial" w:cs="Arial"/>
            <w:sz w:val="24"/>
            <w:szCs w:val="24"/>
            <w:lang w:val="es-ES_tradnl"/>
          </w:rPr>
          <w:delText>”</w:delText>
        </w:r>
      </w:del>
      <w:del w:id="24" w:author="María" w:date="2015-09-15T08:39:00Z">
        <w:r w:rsidRPr="0033650E" w:rsidDel="0033650E">
          <w:rPr>
            <w:rFonts w:ascii="Arial" w:hAnsi="Arial" w:cs="Arial"/>
            <w:sz w:val="24"/>
            <w:szCs w:val="24"/>
            <w:lang w:val="es-ES_tradnl"/>
          </w:rPr>
          <w:delText>, escrito por Carl Sagan</w:delText>
        </w:r>
      </w:del>
      <w:del w:id="25" w:author="María" w:date="2015-09-15T08:38:00Z">
        <w:r w:rsidRPr="0033650E" w:rsidDel="0033650E">
          <w:rPr>
            <w:rFonts w:ascii="Arial" w:hAnsi="Arial" w:cs="Arial"/>
            <w:sz w:val="24"/>
            <w:szCs w:val="24"/>
            <w:lang w:val="es-ES_tradnl"/>
          </w:rPr>
          <w:delText>.</w:delText>
        </w:r>
      </w:del>
      <w:del w:id="26" w:author="María" w:date="2015-09-15T08:39:00Z">
        <w:r w:rsidR="0033650E" w:rsidDel="0033650E">
          <w:rPr>
            <w:rFonts w:ascii="Arial" w:hAnsi="Arial" w:cs="Arial"/>
            <w:sz w:val="24"/>
            <w:szCs w:val="24"/>
            <w:lang w:val="es-ES_tradnl"/>
          </w:rPr>
          <w:delText xml:space="preserve"> </w:delText>
        </w:r>
        <w:r w:rsidRPr="0033650E" w:rsidDel="0033650E">
          <w:rPr>
            <w:rFonts w:ascii="Arial" w:hAnsi="Arial" w:cs="Arial"/>
            <w:sz w:val="24"/>
            <w:szCs w:val="24"/>
            <w:lang w:val="es-ES_tradnl"/>
          </w:rPr>
          <w:delText>(</w:delText>
        </w:r>
      </w:del>
      <w:ins w:id="27" w:author="María" w:date="2015-09-15T08:39:00Z">
        <w:r w:rsidR="0033650E">
          <w:rPr>
            <w:rFonts w:asciiTheme="minorBidi" w:hAnsiTheme="minorBidi"/>
            <w:sz w:val="24"/>
            <w:szCs w:val="24"/>
            <w:lang w:val="es-ES_tradnl"/>
          </w:rPr>
          <w:t xml:space="preserve">varias veces el siguiente texto, </w:t>
        </w:r>
      </w:ins>
      <w:del w:id="28" w:author="María" w:date="2015-09-15T08:39:00Z">
        <w:r w:rsidRPr="0033650E" w:rsidDel="0033650E">
          <w:rPr>
            <w:rFonts w:ascii="Arial" w:hAnsi="Arial" w:cs="Arial"/>
            <w:sz w:val="24"/>
            <w:szCs w:val="24"/>
            <w:lang w:val="es-ES_tradnl"/>
          </w:rPr>
          <w:delText xml:space="preserve">léelo varias veces, </w:delText>
        </w:r>
      </w:del>
      <w:r w:rsidRPr="0033650E">
        <w:rPr>
          <w:rFonts w:ascii="Arial" w:hAnsi="Arial" w:cs="Arial"/>
          <w:sz w:val="24"/>
          <w:szCs w:val="24"/>
          <w:lang w:val="es-ES_tradnl"/>
        </w:rPr>
        <w:t xml:space="preserve">preferiblemente en </w:t>
      </w:r>
      <w:del w:id="29" w:author="María" w:date="2015-09-15T08:39:00Z">
        <w:r w:rsidRPr="0033650E" w:rsidDel="0033650E">
          <w:rPr>
            <w:rFonts w:ascii="Arial" w:hAnsi="Arial" w:cs="Arial"/>
            <w:sz w:val="24"/>
            <w:szCs w:val="24"/>
            <w:lang w:val="es-ES_tradnl"/>
          </w:rPr>
          <w:delText>compañía de tus compañeros).</w:delText>
        </w:r>
      </w:del>
      <w:ins w:id="30" w:author="María" w:date="2015-09-15T08:39:00Z">
        <w:r w:rsidR="0033650E">
          <w:rPr>
            <w:rFonts w:ascii="Arial" w:hAnsi="Arial" w:cs="Arial"/>
            <w:sz w:val="24"/>
            <w:szCs w:val="24"/>
            <w:lang w:val="es-ES_tradnl"/>
          </w:rPr>
          <w:t>grupo:</w:t>
        </w:r>
      </w:ins>
    </w:p>
    <w:p w:rsidR="009977B8" w:rsidRPr="009977B8" w:rsidRDefault="009977B8" w:rsidP="009977B8">
      <w:pPr>
        <w:spacing w:after="0" w:line="240" w:lineRule="auto"/>
        <w:rPr>
          <w:rFonts w:asciiTheme="minorBidi" w:hAnsiTheme="minorBidi"/>
        </w:rPr>
      </w:pPr>
    </w:p>
    <w:p w:rsidR="00243ACF" w:rsidRDefault="009977B8" w:rsidP="002923B0">
      <w:pPr>
        <w:spacing w:after="0" w:line="240" w:lineRule="auto"/>
        <w:jc w:val="center"/>
        <w:rPr>
          <w:noProof/>
          <w:lang w:eastAsia="es-CO" w:bidi="he-IL"/>
        </w:rPr>
      </w:pPr>
      <w:r>
        <w:rPr>
          <w:noProof/>
          <w:lang w:eastAsia="es-CO"/>
        </w:rPr>
        <w:drawing>
          <wp:inline distT="0" distB="0" distL="0" distR="0" wp14:anchorId="34FE0463" wp14:editId="76E79DEE">
            <wp:extent cx="4863829" cy="1066604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926" cy="10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A4" w:rsidRDefault="005F19A4" w:rsidP="002923B0">
      <w:pPr>
        <w:spacing w:after="0" w:line="240" w:lineRule="auto"/>
        <w:jc w:val="center"/>
        <w:rPr>
          <w:noProof/>
          <w:lang w:eastAsia="es-CO" w:bidi="he-IL"/>
        </w:rPr>
      </w:pPr>
      <w:r>
        <w:rPr>
          <w:noProof/>
          <w:lang w:eastAsia="es-CO"/>
        </w:rPr>
        <w:lastRenderedPageBreak/>
        <w:drawing>
          <wp:inline distT="0" distB="0" distL="0" distR="0" wp14:anchorId="62E94C0E" wp14:editId="336AC855">
            <wp:extent cx="4877030" cy="48082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9302" cy="486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CF" w:rsidRDefault="00243ACF" w:rsidP="002923B0">
      <w:pPr>
        <w:spacing w:after="0" w:line="240" w:lineRule="auto"/>
        <w:jc w:val="center"/>
        <w:rPr>
          <w:noProof/>
          <w:lang w:eastAsia="es-CO" w:bidi="he-IL"/>
        </w:rPr>
      </w:pPr>
    </w:p>
    <w:p w:rsidR="00243ACF" w:rsidRDefault="009977B8" w:rsidP="002923B0">
      <w:pPr>
        <w:spacing w:after="0" w:line="240" w:lineRule="auto"/>
        <w:jc w:val="center"/>
        <w:rPr>
          <w:noProof/>
          <w:lang w:eastAsia="es-CO" w:bidi="he-IL"/>
        </w:rPr>
      </w:pPr>
      <w:r>
        <w:rPr>
          <w:noProof/>
          <w:lang w:eastAsia="es-CO"/>
        </w:rPr>
        <w:drawing>
          <wp:inline distT="0" distB="0" distL="0" distR="0" wp14:anchorId="3B5A7AF6" wp14:editId="002F5A94">
            <wp:extent cx="4806525" cy="15055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196" cy="150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B8" w:rsidRDefault="009977B8" w:rsidP="002923B0">
      <w:pPr>
        <w:spacing w:after="0" w:line="240" w:lineRule="auto"/>
        <w:jc w:val="center"/>
        <w:rPr>
          <w:noProof/>
          <w:lang w:eastAsia="es-CO" w:bidi="he-IL"/>
        </w:rPr>
      </w:pPr>
      <w:r>
        <w:rPr>
          <w:noProof/>
          <w:lang w:eastAsia="es-CO"/>
        </w:rPr>
        <w:lastRenderedPageBreak/>
        <w:drawing>
          <wp:inline distT="0" distB="0" distL="0" distR="0" wp14:anchorId="50EC4664" wp14:editId="654F7A5E">
            <wp:extent cx="4746423" cy="55886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1007" cy="561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A4" w:rsidRDefault="005F19A4" w:rsidP="008E0388">
      <w:pPr>
        <w:spacing w:after="0" w:line="240" w:lineRule="auto"/>
        <w:jc w:val="both"/>
        <w:rPr>
          <w:noProof/>
          <w:lang w:eastAsia="es-CO" w:bidi="he-IL"/>
        </w:rPr>
      </w:pPr>
    </w:p>
    <w:p w:rsidR="007C2CCF" w:rsidRPr="0033650E" w:rsidRDefault="002C6F77" w:rsidP="0033650E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33650E">
        <w:rPr>
          <w:rFonts w:ascii="Arial" w:hAnsi="Arial" w:cs="Arial"/>
          <w:sz w:val="24"/>
          <w:szCs w:val="24"/>
          <w:lang w:val="es-ES_tradnl"/>
        </w:rPr>
        <w:t xml:space="preserve">Ahora, elabora una historieta en la que representes los eventos descritos en los párrafos que acabaste de leer. Puedes </w:t>
      </w:r>
      <w:r w:rsidR="0083542C" w:rsidRPr="0033650E">
        <w:rPr>
          <w:rFonts w:ascii="Arial" w:hAnsi="Arial" w:cs="Arial"/>
          <w:sz w:val="24"/>
          <w:szCs w:val="24"/>
          <w:lang w:val="es-ES_tradnl"/>
        </w:rPr>
        <w:t>utilizar</w:t>
      </w:r>
      <w:r w:rsidRPr="0033650E">
        <w:rPr>
          <w:rFonts w:ascii="Arial" w:hAnsi="Arial" w:cs="Arial"/>
          <w:sz w:val="24"/>
          <w:szCs w:val="24"/>
          <w:lang w:val="es-ES_tradnl"/>
        </w:rPr>
        <w:t xml:space="preserve"> el siguiente formato</w:t>
      </w:r>
      <w:r w:rsidR="0083542C" w:rsidRPr="0033650E">
        <w:rPr>
          <w:rFonts w:ascii="Arial" w:hAnsi="Arial" w:cs="Arial"/>
          <w:sz w:val="24"/>
          <w:szCs w:val="24"/>
          <w:lang w:val="es-ES_tradnl"/>
        </w:rPr>
        <w:t xml:space="preserve"> u</w:t>
      </w:r>
      <w:r w:rsidRPr="0033650E">
        <w:rPr>
          <w:rFonts w:ascii="Arial" w:hAnsi="Arial" w:cs="Arial"/>
          <w:sz w:val="24"/>
          <w:szCs w:val="24"/>
          <w:lang w:val="es-ES_tradnl"/>
        </w:rPr>
        <w:t xml:space="preserve"> otro que tú mismo diseñes</w:t>
      </w:r>
      <w:del w:id="31" w:author="María" w:date="2015-09-15T08:40:00Z">
        <w:r w:rsidRPr="0033650E" w:rsidDel="0033650E">
          <w:rPr>
            <w:rFonts w:ascii="Arial" w:hAnsi="Arial" w:cs="Arial"/>
            <w:sz w:val="24"/>
            <w:szCs w:val="24"/>
            <w:lang w:val="es-ES_tradnl"/>
          </w:rPr>
          <w:delText xml:space="preserve">. </w:delText>
        </w:r>
        <w:bookmarkStart w:id="32" w:name="_GoBack"/>
        <w:bookmarkEnd w:id="32"/>
        <w:r w:rsidR="005340E4" w:rsidRPr="0033650E" w:rsidDel="0033650E">
          <w:rPr>
            <w:rFonts w:ascii="Arial" w:hAnsi="Arial" w:cs="Arial"/>
            <w:sz w:val="24"/>
            <w:szCs w:val="24"/>
            <w:lang w:val="es-ES_tradnl"/>
          </w:rPr>
          <w:delText>(</w:delText>
        </w:r>
        <w:r w:rsidR="00E64DFB" w:rsidRPr="0033650E" w:rsidDel="0033650E">
          <w:rPr>
            <w:rFonts w:ascii="Arial" w:hAnsi="Arial" w:cs="Arial"/>
            <w:sz w:val="24"/>
            <w:szCs w:val="24"/>
            <w:lang w:val="es-ES_tradnl"/>
          </w:rPr>
          <w:delText xml:space="preserve">mira </w:delText>
        </w:r>
        <w:r w:rsidR="005340E4" w:rsidRPr="0033650E" w:rsidDel="0033650E">
          <w:rPr>
            <w:rFonts w:ascii="Arial" w:hAnsi="Arial" w:cs="Arial"/>
            <w:sz w:val="24"/>
            <w:szCs w:val="24"/>
            <w:lang w:val="es-ES_tradnl"/>
          </w:rPr>
          <w:delText>en la página siguiente)</w:delText>
        </w:r>
      </w:del>
      <w:r w:rsidR="005340E4" w:rsidRPr="0033650E">
        <w:rPr>
          <w:rFonts w:ascii="Arial" w:hAnsi="Arial" w:cs="Arial"/>
          <w:sz w:val="24"/>
          <w:szCs w:val="24"/>
          <w:lang w:val="es-ES_tradnl"/>
        </w:rPr>
        <w:t>.</w:t>
      </w:r>
    </w:p>
    <w:p w:rsidR="002C6F77" w:rsidRPr="0033650E" w:rsidRDefault="002C6F77" w:rsidP="0033650E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2C6F77" w:rsidRPr="0033650E" w:rsidRDefault="002C6F77" w:rsidP="0033650E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5340E4" w:rsidRPr="0033650E" w:rsidRDefault="005340E4" w:rsidP="0033650E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5340E4" w:rsidRDefault="005340E4" w:rsidP="008E038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9977B8" w:rsidRDefault="009977B8" w:rsidP="008E038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9977B8" w:rsidRDefault="009977B8" w:rsidP="008E0388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9977B8" w:rsidRDefault="009977B8" w:rsidP="002C6F77">
      <w:pPr>
        <w:spacing w:after="0" w:line="240" w:lineRule="auto"/>
        <w:rPr>
          <w:rFonts w:ascii="Arial" w:hAnsi="Arial" w:cs="Arial"/>
          <w:sz w:val="20"/>
          <w:szCs w:val="20"/>
          <w:lang w:val="es-ES_tradnl"/>
        </w:rPr>
      </w:pPr>
    </w:p>
    <w:p w:rsidR="00E64DFB" w:rsidRDefault="00E64DFB" w:rsidP="002C6F77">
      <w:pPr>
        <w:spacing w:after="0" w:line="240" w:lineRule="auto"/>
        <w:rPr>
          <w:rFonts w:ascii="Arial" w:hAnsi="Arial" w:cs="Arial"/>
          <w:sz w:val="20"/>
          <w:szCs w:val="20"/>
          <w:lang w:val="es-ES_tradnl"/>
        </w:rPr>
      </w:pPr>
    </w:p>
    <w:p w:rsidR="009977B8" w:rsidRDefault="009977B8" w:rsidP="002C6F77">
      <w:pPr>
        <w:spacing w:after="0" w:line="240" w:lineRule="auto"/>
        <w:rPr>
          <w:rFonts w:ascii="Arial" w:hAnsi="Arial" w:cs="Arial"/>
          <w:sz w:val="20"/>
          <w:szCs w:val="20"/>
          <w:lang w:val="es-ES_tradnl"/>
        </w:rPr>
      </w:pPr>
    </w:p>
    <w:p w:rsidR="009977B8" w:rsidRDefault="009977B8" w:rsidP="002C6F77">
      <w:pPr>
        <w:spacing w:after="0" w:line="240" w:lineRule="auto"/>
        <w:rPr>
          <w:rFonts w:ascii="Arial" w:hAnsi="Arial" w:cs="Arial"/>
          <w:sz w:val="20"/>
          <w:szCs w:val="20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5340E4" w:rsidTr="007D512E">
        <w:tc>
          <w:tcPr>
            <w:tcW w:w="10528" w:type="dxa"/>
          </w:tcPr>
          <w:p w:rsidR="005340E4" w:rsidRDefault="005340E4" w:rsidP="005340E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5340E4" w:rsidRDefault="005340E4" w:rsidP="005340E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Título de la historieta __________________________________________________________________</w:t>
            </w:r>
          </w:p>
          <w:p w:rsidR="005340E4" w:rsidRDefault="005340E4" w:rsidP="005340E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5340E4" w:rsidRPr="002C6F77" w:rsidRDefault="005340E4" w:rsidP="005340E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Autor _______________________________________ Fecha __________________________________</w:t>
            </w:r>
          </w:p>
          <w:p w:rsidR="005340E4" w:rsidRDefault="005340E4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D512E" w:rsidTr="007D512E">
        <w:tc>
          <w:tcPr>
            <w:tcW w:w="10528" w:type="dxa"/>
          </w:tcPr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9977B8" w:rsidRDefault="009977B8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7D512E" w:rsidRDefault="007D512E" w:rsidP="007C2CCF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32018C" w:rsidRPr="004C1292" w:rsidRDefault="0032018C" w:rsidP="009977B8"/>
    <w:sectPr w:rsidR="0032018C" w:rsidRPr="004C1292" w:rsidSect="0033650E">
      <w:footerReference w:type="default" r:id="rId13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671" w:rsidRDefault="00BF0671" w:rsidP="007178A3">
      <w:pPr>
        <w:spacing w:after="0" w:line="240" w:lineRule="auto"/>
      </w:pPr>
      <w:r>
        <w:separator/>
      </w:r>
    </w:p>
  </w:endnote>
  <w:endnote w:type="continuationSeparator" w:id="0">
    <w:p w:rsidR="00BF0671" w:rsidRDefault="00BF0671" w:rsidP="00717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8468096"/>
      <w:docPartObj>
        <w:docPartGallery w:val="Page Numbers (Bottom of Page)"/>
        <w:docPartUnique/>
      </w:docPartObj>
    </w:sdtPr>
    <w:sdtEndPr/>
    <w:sdtContent>
      <w:p w:rsidR="007178A3" w:rsidRDefault="007178A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650E" w:rsidRPr="0033650E">
          <w:rPr>
            <w:noProof/>
            <w:lang w:val="es-ES"/>
          </w:rPr>
          <w:t>5</w:t>
        </w:r>
        <w:r>
          <w:fldChar w:fldCharType="end"/>
        </w:r>
      </w:p>
    </w:sdtContent>
  </w:sdt>
  <w:p w:rsidR="007178A3" w:rsidRDefault="007178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671" w:rsidRDefault="00BF0671" w:rsidP="007178A3">
      <w:pPr>
        <w:spacing w:after="0" w:line="240" w:lineRule="auto"/>
      </w:pPr>
      <w:r>
        <w:separator/>
      </w:r>
    </w:p>
  </w:footnote>
  <w:footnote w:type="continuationSeparator" w:id="0">
    <w:p w:rsidR="00BF0671" w:rsidRDefault="00BF0671" w:rsidP="00717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3EE4"/>
    <w:multiLevelType w:val="hybridMultilevel"/>
    <w:tmpl w:val="2D884A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7747A7"/>
    <w:multiLevelType w:val="hybridMultilevel"/>
    <w:tmpl w:val="1E1EBF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87E29"/>
    <w:multiLevelType w:val="hybridMultilevel"/>
    <w:tmpl w:val="6E6C9730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65732B03"/>
    <w:multiLevelType w:val="hybridMultilevel"/>
    <w:tmpl w:val="76C8411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ocumentProtection w:edit="readOnly"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6B2"/>
    <w:rsid w:val="000A230A"/>
    <w:rsid w:val="000D25A6"/>
    <w:rsid w:val="001E1D30"/>
    <w:rsid w:val="00243ACF"/>
    <w:rsid w:val="00265C42"/>
    <w:rsid w:val="002865FC"/>
    <w:rsid w:val="002923B0"/>
    <w:rsid w:val="002C6F77"/>
    <w:rsid w:val="0032018C"/>
    <w:rsid w:val="00322755"/>
    <w:rsid w:val="0033650E"/>
    <w:rsid w:val="003C7215"/>
    <w:rsid w:val="00420F73"/>
    <w:rsid w:val="004C1292"/>
    <w:rsid w:val="00511BDE"/>
    <w:rsid w:val="00520B12"/>
    <w:rsid w:val="005340E4"/>
    <w:rsid w:val="00593B96"/>
    <w:rsid w:val="005C06B2"/>
    <w:rsid w:val="005F19A4"/>
    <w:rsid w:val="005F7471"/>
    <w:rsid w:val="006D45CA"/>
    <w:rsid w:val="007178A3"/>
    <w:rsid w:val="00723877"/>
    <w:rsid w:val="00733895"/>
    <w:rsid w:val="00764145"/>
    <w:rsid w:val="0078254C"/>
    <w:rsid w:val="007C0E69"/>
    <w:rsid w:val="007C2CCF"/>
    <w:rsid w:val="007D512E"/>
    <w:rsid w:val="0083542C"/>
    <w:rsid w:val="008C21AA"/>
    <w:rsid w:val="008E0388"/>
    <w:rsid w:val="00961F99"/>
    <w:rsid w:val="009977B8"/>
    <w:rsid w:val="00A079E3"/>
    <w:rsid w:val="00B33EEE"/>
    <w:rsid w:val="00B46FF5"/>
    <w:rsid w:val="00B539D2"/>
    <w:rsid w:val="00B8290C"/>
    <w:rsid w:val="00BB1CD0"/>
    <w:rsid w:val="00BF0671"/>
    <w:rsid w:val="00CE4111"/>
    <w:rsid w:val="00E074A7"/>
    <w:rsid w:val="00E11EE9"/>
    <w:rsid w:val="00E53EB2"/>
    <w:rsid w:val="00E64DFB"/>
    <w:rsid w:val="00ED75E4"/>
    <w:rsid w:val="00F0320E"/>
    <w:rsid w:val="00F7393E"/>
    <w:rsid w:val="00F74D16"/>
    <w:rsid w:val="00FD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4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4D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8A3"/>
  </w:style>
  <w:style w:type="paragraph" w:styleId="Piedepgina">
    <w:name w:val="footer"/>
    <w:basedOn w:val="Normal"/>
    <w:link w:val="Piedepgina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8A3"/>
  </w:style>
  <w:style w:type="character" w:styleId="Hipervnculo">
    <w:name w:val="Hyperlink"/>
    <w:basedOn w:val="Fuentedeprrafopredeter"/>
    <w:uiPriority w:val="99"/>
    <w:unhideWhenUsed/>
    <w:rsid w:val="007C2CC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21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1A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4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4D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8A3"/>
  </w:style>
  <w:style w:type="paragraph" w:styleId="Piedepgina">
    <w:name w:val="footer"/>
    <w:basedOn w:val="Normal"/>
    <w:link w:val="PiedepginaCar"/>
    <w:uiPriority w:val="99"/>
    <w:unhideWhenUsed/>
    <w:rsid w:val="007178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8A3"/>
  </w:style>
  <w:style w:type="character" w:styleId="Hipervnculo">
    <w:name w:val="Hyperlink"/>
    <w:basedOn w:val="Fuentedeprrafopredeter"/>
    <w:uiPriority w:val="99"/>
    <w:unhideWhenUsed/>
    <w:rsid w:val="007C2CC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21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21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5607E-039F-4D03-AE24-F04AE8A74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María</cp:lastModifiedBy>
  <cp:revision>14</cp:revision>
  <cp:lastPrinted>2015-08-19T18:00:00Z</cp:lastPrinted>
  <dcterms:created xsi:type="dcterms:W3CDTF">2015-08-19T17:49:00Z</dcterms:created>
  <dcterms:modified xsi:type="dcterms:W3CDTF">2015-09-15T13:41:00Z</dcterms:modified>
</cp:coreProperties>
</file>