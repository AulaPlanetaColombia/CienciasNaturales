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733" w:rsidRPr="007B3974" w:rsidRDefault="00C62733" w:rsidP="007B3974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7B3974">
        <w:rPr>
          <w:rFonts w:ascii="Arial" w:hAnsi="Arial" w:cs="Arial"/>
          <w:b/>
          <w:color w:val="FF0000"/>
          <w:sz w:val="24"/>
          <w:szCs w:val="24"/>
        </w:rPr>
        <w:t xml:space="preserve">Las </w:t>
      </w:r>
      <w:del w:id="0" w:author="María" w:date="2015-09-16T11:46:00Z">
        <w:r w:rsidRPr="007B3974" w:rsidDel="005178A5">
          <w:rPr>
            <w:rFonts w:ascii="Arial" w:hAnsi="Arial" w:cs="Arial"/>
            <w:b/>
            <w:color w:val="FF0000"/>
            <w:sz w:val="24"/>
            <w:szCs w:val="24"/>
          </w:rPr>
          <w:delText xml:space="preserve">Corrientes </w:delText>
        </w:r>
      </w:del>
      <w:ins w:id="1" w:author="María" w:date="2015-09-16T11:46:00Z">
        <w:r w:rsidR="005178A5">
          <w:rPr>
            <w:rFonts w:ascii="Arial" w:hAnsi="Arial" w:cs="Arial"/>
            <w:b/>
            <w:color w:val="FF0000"/>
            <w:sz w:val="24"/>
            <w:szCs w:val="24"/>
          </w:rPr>
          <w:t>c</w:t>
        </w:r>
        <w:r w:rsidR="005178A5" w:rsidRPr="007B3974">
          <w:rPr>
            <w:rFonts w:ascii="Arial" w:hAnsi="Arial" w:cs="Arial"/>
            <w:b/>
            <w:color w:val="FF0000"/>
            <w:sz w:val="24"/>
            <w:szCs w:val="24"/>
          </w:rPr>
          <w:t xml:space="preserve">orrientes </w:t>
        </w:r>
      </w:ins>
      <w:r w:rsidRPr="007B3974">
        <w:rPr>
          <w:rFonts w:ascii="Arial" w:hAnsi="Arial" w:cs="Arial"/>
          <w:b/>
          <w:color w:val="FF0000"/>
          <w:sz w:val="24"/>
          <w:szCs w:val="24"/>
        </w:rPr>
        <w:t>de convección</w:t>
      </w:r>
      <w:r w:rsidRPr="007B3974">
        <w:rPr>
          <w:rFonts w:ascii="Arial" w:hAnsi="Arial" w:cs="Arial"/>
          <w:b/>
          <w:color w:val="FF0000"/>
          <w:sz w:val="24"/>
          <w:szCs w:val="24"/>
        </w:rPr>
        <w:tab/>
      </w:r>
      <w:r w:rsidRPr="007B3974">
        <w:rPr>
          <w:rFonts w:ascii="Arial" w:hAnsi="Arial" w:cs="Arial"/>
          <w:b/>
          <w:color w:val="FF0000"/>
          <w:sz w:val="24"/>
          <w:szCs w:val="24"/>
        </w:rPr>
        <w:tab/>
      </w:r>
    </w:p>
    <w:p w:rsidR="00DF76FD" w:rsidRPr="007B3974" w:rsidRDefault="001D68BF" w:rsidP="007B397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B3974">
        <w:rPr>
          <w:rFonts w:ascii="Arial" w:hAnsi="Arial" w:cs="Arial"/>
          <w:b/>
          <w:color w:val="FF0000"/>
          <w:sz w:val="24"/>
          <w:szCs w:val="24"/>
        </w:rPr>
        <w:t xml:space="preserve">Actividad que guía el trabajo colaborativo sobre las corrientes convección </w:t>
      </w:r>
      <w:r w:rsidR="00C62733" w:rsidRPr="007B3974">
        <w:rPr>
          <w:rFonts w:ascii="Arial" w:hAnsi="Arial" w:cs="Arial"/>
          <w:b/>
          <w:color w:val="FF0000"/>
          <w:sz w:val="24"/>
          <w:szCs w:val="24"/>
        </w:rPr>
        <w:t>NUEVO</w:t>
      </w:r>
      <w:r w:rsidR="00C62733" w:rsidRPr="007B3974">
        <w:rPr>
          <w:rFonts w:ascii="Arial" w:hAnsi="Arial" w:cs="Arial"/>
          <w:b/>
          <w:color w:val="FF0000"/>
          <w:sz w:val="24"/>
          <w:szCs w:val="24"/>
        </w:rPr>
        <w:tab/>
        <w:t>ACTIVIDAD</w:t>
      </w:r>
      <w:r w:rsidR="00C62733" w:rsidRPr="007B3974">
        <w:rPr>
          <w:rFonts w:ascii="Arial" w:hAnsi="Arial" w:cs="Arial"/>
          <w:b/>
          <w:color w:val="FF0000"/>
          <w:sz w:val="24"/>
          <w:szCs w:val="24"/>
        </w:rPr>
        <w:tab/>
      </w:r>
      <w:r w:rsidR="00C62733" w:rsidRPr="007B3974">
        <w:rPr>
          <w:rFonts w:ascii="Arial" w:hAnsi="Arial" w:cs="Arial"/>
          <w:b/>
          <w:color w:val="FF0000"/>
          <w:sz w:val="24"/>
          <w:szCs w:val="24"/>
        </w:rPr>
        <w:tab/>
        <w:t>F13B</w:t>
      </w:r>
      <w:r w:rsidR="00DF76FD" w:rsidRPr="007B3974">
        <w:rPr>
          <w:rFonts w:ascii="Arial" w:hAnsi="Arial" w:cs="Arial"/>
          <w:b/>
          <w:sz w:val="24"/>
          <w:szCs w:val="24"/>
        </w:rPr>
        <w:tab/>
      </w:r>
    </w:p>
    <w:p w:rsidR="007270FB" w:rsidRPr="007B3974" w:rsidRDefault="00632B4B" w:rsidP="007B3974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Título:</w:t>
      </w:r>
      <w:r w:rsidRPr="007B3974">
        <w:rPr>
          <w:rFonts w:ascii="Arial" w:hAnsi="Arial" w:cs="Arial"/>
          <w:sz w:val="24"/>
          <w:szCs w:val="24"/>
        </w:rPr>
        <w:t xml:space="preserve"> </w:t>
      </w:r>
      <w:r w:rsidR="00C05768" w:rsidRPr="007B3974">
        <w:rPr>
          <w:rFonts w:ascii="Arial" w:hAnsi="Arial" w:cs="Arial"/>
          <w:bCs/>
          <w:color w:val="000000" w:themeColor="text1"/>
          <w:sz w:val="24"/>
          <w:szCs w:val="24"/>
        </w:rPr>
        <w:t xml:space="preserve">Las </w:t>
      </w:r>
      <w:del w:id="2" w:author="María" w:date="2015-09-16T11:46:00Z">
        <w:r w:rsidR="00C05768" w:rsidRPr="007B3974" w:rsidDel="005178A5">
          <w:rPr>
            <w:rFonts w:ascii="Arial" w:hAnsi="Arial" w:cs="Arial"/>
            <w:bCs/>
            <w:color w:val="000000" w:themeColor="text1"/>
            <w:sz w:val="24"/>
            <w:szCs w:val="24"/>
          </w:rPr>
          <w:delText xml:space="preserve">Corrientes </w:delText>
        </w:r>
      </w:del>
      <w:ins w:id="3" w:author="María" w:date="2015-09-16T11:46:00Z">
        <w:r w:rsidR="005178A5">
          <w:rPr>
            <w:rFonts w:ascii="Arial" w:hAnsi="Arial" w:cs="Arial"/>
            <w:bCs/>
            <w:color w:val="000000" w:themeColor="text1"/>
            <w:sz w:val="24"/>
            <w:szCs w:val="24"/>
          </w:rPr>
          <w:t>c</w:t>
        </w:r>
        <w:r w:rsidR="005178A5" w:rsidRPr="007B3974">
          <w:rPr>
            <w:rFonts w:ascii="Arial" w:hAnsi="Arial" w:cs="Arial"/>
            <w:bCs/>
            <w:color w:val="000000" w:themeColor="text1"/>
            <w:sz w:val="24"/>
            <w:szCs w:val="24"/>
          </w:rPr>
          <w:t xml:space="preserve">orrientes </w:t>
        </w:r>
      </w:ins>
      <w:r w:rsidR="00C05768" w:rsidRPr="007B3974">
        <w:rPr>
          <w:rFonts w:ascii="Arial" w:hAnsi="Arial" w:cs="Arial"/>
          <w:bCs/>
          <w:color w:val="000000" w:themeColor="text1"/>
          <w:sz w:val="24"/>
          <w:szCs w:val="24"/>
        </w:rPr>
        <w:t>de convección</w:t>
      </w:r>
    </w:p>
    <w:p w:rsidR="007270FB" w:rsidRPr="007B3974" w:rsidRDefault="007270FB" w:rsidP="007B3974">
      <w:pPr>
        <w:spacing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7B397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2CD1CC5" wp14:editId="61D567F6">
            <wp:extent cx="4619048" cy="19523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97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:rsidR="007270FB" w:rsidRPr="007B3974" w:rsidRDefault="007270FB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color w:val="FF0000"/>
          <w:sz w:val="24"/>
          <w:szCs w:val="24"/>
        </w:rPr>
        <w:t>Imagen 1</w:t>
      </w:r>
      <w:r w:rsidR="00A927ED">
        <w:rPr>
          <w:rFonts w:ascii="Arial" w:hAnsi="Arial" w:cs="Arial"/>
          <w:color w:val="FF0000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>114662455</w:t>
      </w:r>
      <w:r w:rsidR="00A927ED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b/>
          <w:bCs/>
          <w:sz w:val="24"/>
          <w:szCs w:val="24"/>
          <w:highlight w:val="yellow"/>
        </w:rPr>
        <w:t>Imagen inicial recurso.</w:t>
      </w:r>
      <w:r w:rsidR="00A927ED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>Modificar esta imagen como aparece arriba</w:t>
      </w:r>
    </w:p>
    <w:p w:rsidR="00632B4B" w:rsidRPr="007B3974" w:rsidRDefault="002A136C" w:rsidP="007B3974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B3974">
        <w:rPr>
          <w:rFonts w:ascii="Arial" w:hAnsi="Arial" w:cs="Arial"/>
          <w:b/>
          <w:sz w:val="24"/>
          <w:szCs w:val="24"/>
        </w:rPr>
        <w:t>Objetivo</w:t>
      </w:r>
      <w:r w:rsidRPr="007B3974">
        <w:rPr>
          <w:rFonts w:ascii="Arial" w:hAnsi="Arial" w:cs="Arial"/>
          <w:sz w:val="24"/>
          <w:szCs w:val="24"/>
        </w:rPr>
        <w:t xml:space="preserve">: </w:t>
      </w:r>
      <w:ins w:id="4" w:author="María" w:date="2015-09-16T12:01:00Z">
        <w:r w:rsidR="009A5DC4">
          <w:rPr>
            <w:rFonts w:ascii="Arial" w:hAnsi="Arial" w:cs="Arial"/>
            <w:sz w:val="24"/>
            <w:szCs w:val="24"/>
          </w:rPr>
          <w:t>d</w:t>
        </w:r>
      </w:ins>
      <w:del w:id="5" w:author="María" w:date="2015-09-16T12:01:00Z">
        <w:r w:rsidR="00C62733" w:rsidRPr="007B3974" w:rsidDel="009A5DC4">
          <w:rPr>
            <w:rFonts w:ascii="Arial" w:hAnsi="Arial" w:cs="Arial"/>
            <w:sz w:val="24"/>
            <w:szCs w:val="24"/>
          </w:rPr>
          <w:delText>D</w:delText>
        </w:r>
      </w:del>
      <w:r w:rsidR="00C62733" w:rsidRPr="007B3974">
        <w:rPr>
          <w:rFonts w:ascii="Arial" w:hAnsi="Arial" w:cs="Arial"/>
          <w:sz w:val="24"/>
          <w:szCs w:val="24"/>
        </w:rPr>
        <w:t>emostrar la existencia de l</w:t>
      </w:r>
      <w:r w:rsidR="00C05768" w:rsidRPr="007B3974">
        <w:rPr>
          <w:rFonts w:ascii="Arial" w:hAnsi="Arial" w:cs="Arial"/>
          <w:sz w:val="24"/>
          <w:szCs w:val="24"/>
        </w:rPr>
        <w:t>a</w:t>
      </w:r>
      <w:r w:rsidR="00C62733" w:rsidRPr="007B3974">
        <w:rPr>
          <w:rFonts w:ascii="Arial" w:hAnsi="Arial" w:cs="Arial"/>
          <w:sz w:val="24"/>
          <w:szCs w:val="24"/>
        </w:rPr>
        <w:t>s corrientes de convección</w:t>
      </w:r>
      <w:r w:rsidRPr="007B3974">
        <w:rPr>
          <w:rFonts w:ascii="Arial" w:hAnsi="Arial" w:cs="Arial"/>
          <w:color w:val="FF0000"/>
          <w:sz w:val="24"/>
          <w:szCs w:val="24"/>
        </w:rPr>
        <w:t>.</w:t>
      </w:r>
      <w:r w:rsidR="007270FB" w:rsidRPr="007B3974">
        <w:rPr>
          <w:rFonts w:ascii="Arial" w:hAnsi="Arial" w:cs="Arial"/>
          <w:color w:val="FF0000"/>
          <w:sz w:val="24"/>
          <w:szCs w:val="24"/>
        </w:rPr>
        <w:t xml:space="preserve"> (en la siguiente ficha de la pestaña “objetivo” </w:t>
      </w:r>
    </w:p>
    <w:p w:rsidR="007270FB" w:rsidRPr="007B3974" w:rsidRDefault="007270FB" w:rsidP="007B3974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B397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2279F07" wp14:editId="750CB285">
            <wp:extent cx="1948889" cy="1552353"/>
            <wp:effectExtent l="0" t="0" r="0" b="0"/>
            <wp:docPr id="11" name="Imagen 11" descr="http://thumb1.shutterstock.com/display_pic_with_logo/595654/114240634/stock-photo-abstract-image-representing-the-convection-114240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595654/114240634/stock-photo-abstract-image-representing-the-convection-1142406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73" cy="157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97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b/>
          <w:bCs/>
          <w:color w:val="FF0000"/>
          <w:sz w:val="24"/>
          <w:szCs w:val="24"/>
        </w:rPr>
        <w:t>Imagen 2 (para la ficha de “objetivo”)</w:t>
      </w:r>
      <w:r w:rsidRPr="007B3974">
        <w:rPr>
          <w:rFonts w:ascii="Arial" w:hAnsi="Arial" w:cs="Arial"/>
          <w:sz w:val="24"/>
          <w:szCs w:val="24"/>
        </w:rPr>
        <w:t xml:space="preserve"> 114240634</w:t>
      </w:r>
    </w:p>
    <w:p w:rsidR="00632B4B" w:rsidRPr="007B3974" w:rsidRDefault="00632B4B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Materiales</w:t>
      </w:r>
      <w:r w:rsidR="00B318A6" w:rsidRPr="007B3974">
        <w:rPr>
          <w:rFonts w:ascii="Arial" w:hAnsi="Arial" w:cs="Arial"/>
          <w:sz w:val="24"/>
          <w:szCs w:val="24"/>
        </w:rPr>
        <w:t>:</w:t>
      </w:r>
    </w:p>
    <w:p w:rsidR="00632B4B" w:rsidRPr="007B3974" w:rsidRDefault="00C62733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Un recipiente de vidrio refractario</w:t>
      </w:r>
      <w:r w:rsidR="00882D6A" w:rsidRPr="007B3974">
        <w:rPr>
          <w:rFonts w:ascii="Arial" w:hAnsi="Arial" w:cs="Arial"/>
          <w:sz w:val="24"/>
          <w:szCs w:val="24"/>
        </w:rPr>
        <w:t xml:space="preserve"> con fondo plano</w:t>
      </w:r>
      <w:r w:rsidR="002A136C" w:rsidRPr="007B3974">
        <w:rPr>
          <w:rFonts w:ascii="Arial" w:hAnsi="Arial" w:cs="Arial"/>
          <w:sz w:val="24"/>
          <w:szCs w:val="24"/>
        </w:rPr>
        <w:t>.</w:t>
      </w:r>
    </w:p>
    <w:p w:rsidR="002A136C" w:rsidRPr="007B3974" w:rsidRDefault="00C62733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Una vela</w:t>
      </w:r>
      <w:r w:rsidR="005751BA" w:rsidRPr="007B3974">
        <w:rPr>
          <w:rFonts w:ascii="Arial" w:hAnsi="Arial" w:cs="Arial"/>
          <w:sz w:val="24"/>
          <w:szCs w:val="24"/>
        </w:rPr>
        <w:t xml:space="preserve"> de unos 5 cm de alto</w:t>
      </w:r>
      <w:r w:rsidR="002A136C" w:rsidRPr="007B3974">
        <w:rPr>
          <w:rFonts w:ascii="Arial" w:hAnsi="Arial" w:cs="Arial"/>
          <w:sz w:val="24"/>
          <w:szCs w:val="24"/>
        </w:rPr>
        <w:t>.</w:t>
      </w:r>
    </w:p>
    <w:p w:rsidR="00632B4B" w:rsidRPr="007B3974" w:rsidRDefault="005751BA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Dos ladrillos</w:t>
      </w:r>
    </w:p>
    <w:p w:rsidR="00632B4B" w:rsidRPr="007B3974" w:rsidRDefault="005751BA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Un frasco de aceite</w:t>
      </w:r>
      <w:r w:rsidR="00540AA7" w:rsidRPr="007B3974">
        <w:rPr>
          <w:rFonts w:ascii="Arial" w:hAnsi="Arial" w:cs="Arial"/>
          <w:sz w:val="24"/>
          <w:szCs w:val="24"/>
        </w:rPr>
        <w:t xml:space="preserve"> de cocina</w:t>
      </w:r>
      <w:r w:rsidR="00B318A6" w:rsidRPr="007B3974">
        <w:rPr>
          <w:rFonts w:ascii="Arial" w:hAnsi="Arial" w:cs="Arial"/>
          <w:sz w:val="24"/>
          <w:szCs w:val="24"/>
        </w:rPr>
        <w:t xml:space="preserve"> 500 </w:t>
      </w:r>
      <w:r w:rsidR="009A4B53" w:rsidRPr="007B3974">
        <w:rPr>
          <w:rFonts w:ascii="Arial" w:hAnsi="Arial" w:cs="Arial"/>
          <w:sz w:val="24"/>
          <w:szCs w:val="24"/>
        </w:rPr>
        <w:t>cc</w:t>
      </w:r>
      <w:r w:rsidR="005B7A5B" w:rsidRPr="007B3974">
        <w:rPr>
          <w:rFonts w:ascii="Arial" w:hAnsi="Arial" w:cs="Arial"/>
          <w:sz w:val="24"/>
          <w:szCs w:val="24"/>
        </w:rPr>
        <w:t>.</w:t>
      </w:r>
    </w:p>
    <w:p w:rsidR="00632B4B" w:rsidRPr="007B3974" w:rsidRDefault="00C120D5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Un frasco de a</w:t>
      </w:r>
      <w:r w:rsidR="005751BA" w:rsidRPr="007B3974">
        <w:rPr>
          <w:rFonts w:ascii="Arial" w:hAnsi="Arial" w:cs="Arial"/>
          <w:sz w:val="24"/>
          <w:szCs w:val="24"/>
        </w:rPr>
        <w:t>zul de metileno</w:t>
      </w:r>
      <w:r w:rsidRPr="007B3974">
        <w:rPr>
          <w:rFonts w:ascii="Arial" w:hAnsi="Arial" w:cs="Arial"/>
          <w:sz w:val="24"/>
          <w:szCs w:val="24"/>
        </w:rPr>
        <w:t xml:space="preserve"> con gotero</w:t>
      </w:r>
      <w:r w:rsidR="00B318A6" w:rsidRPr="007B3974">
        <w:rPr>
          <w:rFonts w:ascii="Arial" w:hAnsi="Arial" w:cs="Arial"/>
          <w:sz w:val="24"/>
          <w:szCs w:val="24"/>
        </w:rPr>
        <w:t>.</w:t>
      </w:r>
    </w:p>
    <w:p w:rsidR="0098588A" w:rsidRPr="007B3974" w:rsidRDefault="0098588A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noProof/>
          <w:color w:val="FF0000"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99693" wp14:editId="6D823B6C">
                <wp:simplePos x="0" y="0"/>
                <wp:positionH relativeFrom="column">
                  <wp:posOffset>786765</wp:posOffset>
                </wp:positionH>
                <wp:positionV relativeFrom="paragraph">
                  <wp:posOffset>400050</wp:posOffset>
                </wp:positionV>
                <wp:extent cx="2524125" cy="657225"/>
                <wp:effectExtent l="38100" t="0" r="28575" b="666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17DF0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61.95pt;margin-top:31.5pt;width:198.75pt;height:51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270FB" w:rsidRPr="007B3974">
        <w:rPr>
          <w:rFonts w:ascii="Arial" w:hAnsi="Arial" w:cs="Arial"/>
          <w:color w:val="FF0000"/>
          <w:sz w:val="24"/>
          <w:szCs w:val="24"/>
        </w:rPr>
        <w:t>Imagen 3</w:t>
      </w:r>
      <w:r w:rsidRPr="007B3974">
        <w:rPr>
          <w:rFonts w:ascii="Arial" w:hAnsi="Arial" w:cs="Arial"/>
          <w:color w:val="000000" w:themeColor="text1"/>
          <w:sz w:val="24"/>
          <w:szCs w:val="24"/>
        </w:rPr>
        <w:t xml:space="preserve"> Armar </w:t>
      </w:r>
      <w:r w:rsidRPr="007B3974">
        <w:rPr>
          <w:rFonts w:ascii="Arial" w:hAnsi="Arial" w:cs="Arial"/>
          <w:sz w:val="24"/>
          <w:szCs w:val="24"/>
        </w:rPr>
        <w:t xml:space="preserve">un </w:t>
      </w:r>
      <w:del w:id="6" w:author="María" w:date="2015-09-16T11:51:00Z">
        <w:r w:rsidRPr="005178A5" w:rsidDel="005178A5">
          <w:rPr>
            <w:rFonts w:ascii="Arial" w:hAnsi="Arial" w:cs="Arial"/>
            <w:i/>
            <w:sz w:val="24"/>
            <w:szCs w:val="24"/>
            <w:rPrChange w:id="7" w:author="María" w:date="2015-09-16T11:51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colage </w:delText>
        </w:r>
      </w:del>
      <w:ins w:id="8" w:author="María" w:date="2015-09-16T11:51:00Z">
        <w:r w:rsidR="005178A5" w:rsidRPr="005178A5">
          <w:rPr>
            <w:rFonts w:ascii="Arial" w:hAnsi="Arial" w:cs="Arial"/>
            <w:i/>
            <w:sz w:val="24"/>
            <w:szCs w:val="24"/>
            <w:rPrChange w:id="9" w:author="María" w:date="2015-09-16T11:51:00Z">
              <w:rPr>
                <w:rFonts w:ascii="Arial" w:hAnsi="Arial" w:cs="Arial"/>
                <w:sz w:val="24"/>
                <w:szCs w:val="24"/>
              </w:rPr>
            </w:rPrChange>
          </w:rPr>
          <w:t>co</w:t>
        </w:r>
        <w:r w:rsidR="005178A5" w:rsidRPr="005178A5">
          <w:rPr>
            <w:rFonts w:ascii="Arial" w:hAnsi="Arial" w:cs="Arial"/>
            <w:i/>
            <w:sz w:val="24"/>
            <w:szCs w:val="24"/>
            <w:rPrChange w:id="10" w:author="María" w:date="2015-09-16T11:51:00Z">
              <w:rPr>
                <w:rFonts w:ascii="Arial" w:hAnsi="Arial" w:cs="Arial"/>
                <w:sz w:val="24"/>
                <w:szCs w:val="24"/>
              </w:rPr>
            </w:rPrChange>
          </w:rPr>
          <w:t>ll</w:t>
        </w:r>
        <w:r w:rsidR="005178A5" w:rsidRPr="005178A5">
          <w:rPr>
            <w:rFonts w:ascii="Arial" w:hAnsi="Arial" w:cs="Arial"/>
            <w:i/>
            <w:sz w:val="24"/>
            <w:szCs w:val="24"/>
            <w:rPrChange w:id="11" w:author="María" w:date="2015-09-16T11:51:00Z">
              <w:rPr>
                <w:rFonts w:ascii="Arial" w:hAnsi="Arial" w:cs="Arial"/>
                <w:sz w:val="24"/>
                <w:szCs w:val="24"/>
              </w:rPr>
            </w:rPrChange>
          </w:rPr>
          <w:t>age</w:t>
        </w:r>
        <w:r w:rsidR="005178A5" w:rsidRPr="007B3974">
          <w:rPr>
            <w:rFonts w:ascii="Arial" w:hAnsi="Arial" w:cs="Arial"/>
            <w:sz w:val="24"/>
            <w:szCs w:val="24"/>
          </w:rPr>
          <w:t xml:space="preserve"> </w:t>
        </w:r>
      </w:ins>
      <w:r w:rsidRPr="007B3974">
        <w:rPr>
          <w:rFonts w:ascii="Arial" w:hAnsi="Arial" w:cs="Arial"/>
          <w:sz w:val="24"/>
          <w:szCs w:val="24"/>
        </w:rPr>
        <w:t xml:space="preserve">con las imágenes que aparecen encerradas en el marco negro a continuación. El </w:t>
      </w:r>
      <w:del w:id="12" w:author="María" w:date="2015-09-16T11:51:00Z">
        <w:r w:rsidRPr="005178A5" w:rsidDel="005178A5">
          <w:rPr>
            <w:rFonts w:ascii="Arial" w:hAnsi="Arial" w:cs="Arial"/>
            <w:i/>
            <w:sz w:val="24"/>
            <w:szCs w:val="24"/>
            <w:rPrChange w:id="13" w:author="María" w:date="2015-09-16T11:51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colage </w:delText>
        </w:r>
      </w:del>
      <w:ins w:id="14" w:author="María" w:date="2015-09-16T11:51:00Z">
        <w:r w:rsidR="005178A5" w:rsidRPr="005178A5">
          <w:rPr>
            <w:rFonts w:ascii="Arial" w:hAnsi="Arial" w:cs="Arial"/>
            <w:i/>
            <w:sz w:val="24"/>
            <w:szCs w:val="24"/>
            <w:rPrChange w:id="15" w:author="María" w:date="2015-09-16T11:51:00Z">
              <w:rPr>
                <w:rFonts w:ascii="Arial" w:hAnsi="Arial" w:cs="Arial"/>
                <w:sz w:val="24"/>
                <w:szCs w:val="24"/>
              </w:rPr>
            </w:rPrChange>
          </w:rPr>
          <w:t>co</w:t>
        </w:r>
        <w:r w:rsidR="005178A5" w:rsidRPr="005178A5">
          <w:rPr>
            <w:rFonts w:ascii="Arial" w:hAnsi="Arial" w:cs="Arial"/>
            <w:i/>
            <w:sz w:val="24"/>
            <w:szCs w:val="24"/>
            <w:rPrChange w:id="16" w:author="María" w:date="2015-09-16T11:51:00Z">
              <w:rPr>
                <w:rFonts w:ascii="Arial" w:hAnsi="Arial" w:cs="Arial"/>
                <w:sz w:val="24"/>
                <w:szCs w:val="24"/>
              </w:rPr>
            </w:rPrChange>
          </w:rPr>
          <w:t>ll</w:t>
        </w:r>
        <w:r w:rsidR="005178A5" w:rsidRPr="005178A5">
          <w:rPr>
            <w:rFonts w:ascii="Arial" w:hAnsi="Arial" w:cs="Arial"/>
            <w:i/>
            <w:sz w:val="24"/>
            <w:szCs w:val="24"/>
            <w:rPrChange w:id="17" w:author="María" w:date="2015-09-16T11:51:00Z">
              <w:rPr>
                <w:rFonts w:ascii="Arial" w:hAnsi="Arial" w:cs="Arial"/>
                <w:sz w:val="24"/>
                <w:szCs w:val="24"/>
              </w:rPr>
            </w:rPrChange>
          </w:rPr>
          <w:t>age</w:t>
        </w:r>
        <w:r w:rsidR="005178A5" w:rsidRPr="007B3974">
          <w:rPr>
            <w:rFonts w:ascii="Arial" w:hAnsi="Arial" w:cs="Arial"/>
            <w:sz w:val="24"/>
            <w:szCs w:val="24"/>
          </w:rPr>
          <w:t xml:space="preserve"> </w:t>
        </w:r>
      </w:ins>
      <w:r w:rsidRPr="007B3974">
        <w:rPr>
          <w:rFonts w:ascii="Arial" w:hAnsi="Arial" w:cs="Arial"/>
          <w:sz w:val="24"/>
          <w:szCs w:val="24"/>
        </w:rPr>
        <w:t>se debe parecer a esta muestra.</w:t>
      </w:r>
    </w:p>
    <w:p w:rsidR="0098588A" w:rsidRPr="007B3974" w:rsidRDefault="0098588A" w:rsidP="007B397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82E9D04" wp14:editId="6F4A79E4">
            <wp:extent cx="1019175" cy="87291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050" cy="8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588A" w:rsidRPr="007B3974" w:rsidTr="00FF10D1">
        <w:tc>
          <w:tcPr>
            <w:tcW w:w="8828" w:type="dxa"/>
          </w:tcPr>
          <w:p w:rsidR="0098588A" w:rsidRPr="007B3974" w:rsidRDefault="0098588A" w:rsidP="007B397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974">
              <w:rPr>
                <w:rFonts w:ascii="Arial" w:hAnsi="Arial" w:cs="Arial"/>
                <w:noProof/>
                <w:color w:val="C2E1ED"/>
                <w:sz w:val="24"/>
                <w:szCs w:val="24"/>
                <w:lang w:eastAsia="es-CO"/>
              </w:rPr>
              <w:drawing>
                <wp:inline distT="0" distB="0" distL="0" distR="0" wp14:anchorId="17331F0F" wp14:editId="1F3B4669">
                  <wp:extent cx="514632" cy="382772"/>
                  <wp:effectExtent l="0" t="0" r="0" b="0"/>
                  <wp:docPr id="1" name="Imagen 1" descr="http://thumb7.shutterstock.com/display_pic_with_logo/286840/286840,1262989002,1/stock-photo-a-glass-bowl-44082013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286840/286840,1262989002,1/stock-photo-a-glass-bowl-44082013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922" cy="404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3974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 w:rsidRPr="007B3974">
              <w:rPr>
                <w:rFonts w:ascii="Arial" w:hAnsi="Arial" w:cs="Arial"/>
                <w:sz w:val="24"/>
                <w:szCs w:val="24"/>
                <w:lang w:val="en-US"/>
              </w:rPr>
              <w:t>SS 44082013</w:t>
            </w:r>
            <w:r w:rsidR="00A927E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7B3974">
              <w:rPr>
                <w:rFonts w:ascii="Arial" w:hAnsi="Arial" w:cs="Arial"/>
                <w:noProof/>
                <w:color w:val="C2E1ED"/>
                <w:sz w:val="24"/>
                <w:szCs w:val="24"/>
                <w:lang w:eastAsia="es-CO"/>
              </w:rPr>
              <w:drawing>
                <wp:inline distT="0" distB="0" distL="0" distR="0" wp14:anchorId="00502DC3" wp14:editId="1EF8464B">
                  <wp:extent cx="368889" cy="510363"/>
                  <wp:effectExtent l="0" t="0" r="0" b="4445"/>
                  <wp:docPr id="5" name="Imagen 5" descr="http://thumb7.shutterstock.com/display_pic_with_logo/380878/380878,1273857609,5/stock-photo-burning-red-candle-on-white-background-53071237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380878/380878,1273857609,5/stock-photo-burning-red-candle-on-white-background-53071237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72" cy="53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3974">
              <w:rPr>
                <w:rFonts w:ascii="Arial" w:hAnsi="Arial" w:cs="Arial"/>
                <w:sz w:val="24"/>
                <w:szCs w:val="24"/>
                <w:lang w:val="en-US"/>
              </w:rPr>
              <w:t xml:space="preserve"> SS 53071237</w:t>
            </w:r>
          </w:p>
          <w:p w:rsidR="0098588A" w:rsidRPr="007B3974" w:rsidRDefault="0098588A" w:rsidP="007B397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8588A" w:rsidRPr="007B3974" w:rsidRDefault="0098588A" w:rsidP="007B397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974">
              <w:rPr>
                <w:rFonts w:ascii="Arial" w:hAnsi="Arial" w:cs="Arial"/>
                <w:noProof/>
                <w:color w:val="C2E1ED"/>
                <w:sz w:val="24"/>
                <w:szCs w:val="24"/>
                <w:lang w:eastAsia="es-CO"/>
              </w:rPr>
              <w:drawing>
                <wp:inline distT="0" distB="0" distL="0" distR="0" wp14:anchorId="35AD646B" wp14:editId="57F2356F">
                  <wp:extent cx="499731" cy="522157"/>
                  <wp:effectExtent l="0" t="0" r="0" b="0"/>
                  <wp:docPr id="3" name="Imagen 3" descr="http://thumb1.shutterstock.com/display_pic_with_logo/892819/250674970/stock-vector-bricks-isolated-on-white-photo-realistic-vector-illustration-250674970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1.shutterstock.com/display_pic_with_logo/892819/250674970/stock-vector-bricks-isolated-on-white-photo-realistic-vector-illustration-250674970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47" cy="5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3974">
              <w:rPr>
                <w:rFonts w:ascii="Arial" w:hAnsi="Arial" w:cs="Arial"/>
                <w:sz w:val="24"/>
                <w:szCs w:val="24"/>
                <w:lang w:val="en-US"/>
              </w:rPr>
              <w:t xml:space="preserve"> SS 250674970</w:t>
            </w:r>
            <w:r w:rsidRPr="007B3974">
              <w:rPr>
                <w:rFonts w:ascii="Arial" w:hAnsi="Arial" w:cs="Arial"/>
                <w:noProof/>
                <w:color w:val="C2E1ED"/>
                <w:sz w:val="24"/>
                <w:szCs w:val="24"/>
                <w:lang w:eastAsia="es-CO"/>
              </w:rPr>
              <w:drawing>
                <wp:inline distT="0" distB="0" distL="0" distR="0" wp14:anchorId="01F8D7FE" wp14:editId="4282D7A2">
                  <wp:extent cx="312107" cy="489097"/>
                  <wp:effectExtent l="0" t="0" r="0" b="6350"/>
                  <wp:docPr id="6" name="Imagen 6" descr="http://thumb9.shutterstock.com/display_pic_with_logo/219259/131236076/stock-photo-bottle-of-cooking-oil-131236076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9.shutterstock.com/display_pic_with_logo/219259/131236076/stock-photo-bottle-of-cooking-oil-131236076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90" cy="506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3974">
              <w:rPr>
                <w:rFonts w:ascii="Arial" w:hAnsi="Arial" w:cs="Arial"/>
                <w:sz w:val="24"/>
                <w:szCs w:val="24"/>
                <w:lang w:val="en-US"/>
              </w:rPr>
              <w:t xml:space="preserve"> SS 131236076</w:t>
            </w:r>
            <w:r w:rsidRPr="007B3974">
              <w:rPr>
                <w:rFonts w:ascii="Arial" w:hAnsi="Arial" w:cs="Arial"/>
                <w:noProof/>
                <w:color w:val="C2E1ED"/>
                <w:sz w:val="24"/>
                <w:szCs w:val="24"/>
                <w:lang w:eastAsia="es-CO"/>
              </w:rPr>
              <w:drawing>
                <wp:inline distT="0" distB="0" distL="0" distR="0" wp14:anchorId="309729B6" wp14:editId="3227FD04">
                  <wp:extent cx="648586" cy="1139102"/>
                  <wp:effectExtent l="0" t="0" r="0" b="4445"/>
                  <wp:docPr id="7" name="Imagen 7" descr="http://thumb7.shutterstock.com/display_pic_with_logo/740443/740443,1317176249,1/stock-photo-eye-dropper-dripping-liquid-into-a-blue-bottle-85550599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740443/740443,1317176249,1/stock-photo-eye-dropper-dripping-liquid-into-a-blue-bottle-85550599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772" cy="116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3974">
              <w:rPr>
                <w:rFonts w:ascii="Arial" w:hAnsi="Arial" w:cs="Arial"/>
                <w:sz w:val="24"/>
                <w:szCs w:val="24"/>
                <w:lang w:val="en-US"/>
              </w:rPr>
              <w:t xml:space="preserve"> SS 85550599</w:t>
            </w:r>
          </w:p>
          <w:p w:rsidR="0098588A" w:rsidRPr="007B3974" w:rsidRDefault="0098588A" w:rsidP="007B397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8588A" w:rsidRPr="007B3974" w:rsidRDefault="0098588A" w:rsidP="007B397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98588A" w:rsidRPr="007B3974" w:rsidRDefault="0098588A" w:rsidP="007B397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632B4B" w:rsidRPr="007B3974" w:rsidRDefault="00632B4B" w:rsidP="007B397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B3974">
        <w:rPr>
          <w:rFonts w:ascii="Arial" w:hAnsi="Arial" w:cs="Arial"/>
          <w:b/>
          <w:sz w:val="24"/>
          <w:szCs w:val="24"/>
        </w:rPr>
        <w:t>Procedimiento</w:t>
      </w:r>
      <w:r w:rsidR="007270FB" w:rsidRPr="007B3974">
        <w:rPr>
          <w:rFonts w:ascii="Arial" w:hAnsi="Arial" w:cs="Arial"/>
          <w:b/>
          <w:sz w:val="24"/>
          <w:szCs w:val="24"/>
        </w:rPr>
        <w:t xml:space="preserve"> </w:t>
      </w:r>
      <w:r w:rsidR="007270FB" w:rsidRPr="007B3974">
        <w:rPr>
          <w:rFonts w:ascii="Arial" w:hAnsi="Arial" w:cs="Arial"/>
          <w:bCs/>
          <w:color w:val="FF0000"/>
          <w:sz w:val="24"/>
          <w:szCs w:val="24"/>
        </w:rPr>
        <w:t>(en cinco fichas)</w:t>
      </w:r>
    </w:p>
    <w:p w:rsidR="00882D6A" w:rsidRPr="007B3974" w:rsidRDefault="00882D6A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esta experiencia debe hacerse con la supervisión del profesor o de un adulto responsable. </w:t>
      </w:r>
    </w:p>
    <w:p w:rsidR="00632B4B" w:rsidRPr="007B3974" w:rsidRDefault="00A50B0E" w:rsidP="007B397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De acuerdo con la ilustración, armar el siguiente montaje con los dos ladrillos, el recipiente de vidrio refractario y la vela; esta debe estar apagada.</w:t>
      </w:r>
    </w:p>
    <w:p w:rsidR="00E931B1" w:rsidRPr="007B3974" w:rsidRDefault="00A50B0E" w:rsidP="007B3974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7B397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3224A62" wp14:editId="158C79D4">
            <wp:extent cx="2059321" cy="1059206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25" cy="106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974">
        <w:rPr>
          <w:rFonts w:ascii="Arial" w:hAnsi="Arial" w:cs="Arial"/>
          <w:sz w:val="24"/>
          <w:szCs w:val="24"/>
        </w:rPr>
        <w:t xml:space="preserve"> </w:t>
      </w:r>
      <w:r w:rsidR="007270FB" w:rsidRPr="007B3974">
        <w:rPr>
          <w:rFonts w:ascii="Arial" w:hAnsi="Arial" w:cs="Arial"/>
          <w:color w:val="FF0000"/>
          <w:sz w:val="24"/>
          <w:szCs w:val="24"/>
        </w:rPr>
        <w:t>Imagen 4</w:t>
      </w:r>
      <w:r w:rsidR="00A927ED">
        <w:rPr>
          <w:rFonts w:ascii="Arial" w:hAnsi="Arial" w:cs="Arial"/>
          <w:color w:val="FF0000"/>
          <w:sz w:val="24"/>
          <w:szCs w:val="24"/>
        </w:rPr>
        <w:t xml:space="preserve"> </w:t>
      </w:r>
      <w:r w:rsidR="00540AA7" w:rsidRPr="007B3974">
        <w:rPr>
          <w:rFonts w:ascii="Arial" w:hAnsi="Arial" w:cs="Arial"/>
          <w:b/>
          <w:bCs/>
          <w:color w:val="FF0000"/>
          <w:sz w:val="24"/>
          <w:szCs w:val="24"/>
        </w:rPr>
        <w:t>Ilustración.</w:t>
      </w:r>
      <w:r w:rsidR="00540AA7" w:rsidRPr="007B3974">
        <w:rPr>
          <w:rFonts w:ascii="Arial" w:hAnsi="Arial" w:cs="Arial"/>
          <w:color w:val="FF0000"/>
          <w:sz w:val="24"/>
          <w:szCs w:val="24"/>
        </w:rPr>
        <w:t xml:space="preserve"> </w:t>
      </w:r>
      <w:r w:rsidRPr="007B3974">
        <w:rPr>
          <w:rFonts w:ascii="Arial" w:hAnsi="Arial" w:cs="Arial"/>
          <w:color w:val="FF0000"/>
          <w:sz w:val="24"/>
          <w:szCs w:val="24"/>
        </w:rPr>
        <w:t>Reemplazar “</w:t>
      </w:r>
      <w:proofErr w:type="spellStart"/>
      <w:r w:rsidRPr="007B3974">
        <w:rPr>
          <w:rFonts w:ascii="Arial" w:hAnsi="Arial" w:cs="Arial"/>
          <w:color w:val="FF0000"/>
          <w:sz w:val="24"/>
          <w:szCs w:val="24"/>
        </w:rPr>
        <w:t>bowl</w:t>
      </w:r>
      <w:proofErr w:type="spellEnd"/>
      <w:r w:rsidRPr="007B3974">
        <w:rPr>
          <w:rFonts w:ascii="Arial" w:hAnsi="Arial" w:cs="Arial"/>
          <w:color w:val="FF0000"/>
          <w:sz w:val="24"/>
          <w:szCs w:val="24"/>
        </w:rPr>
        <w:t>” por “recipiente de vidrio refractario”.</w:t>
      </w:r>
    </w:p>
    <w:p w:rsidR="00540AA7" w:rsidRPr="007B3974" w:rsidRDefault="00540AA7" w:rsidP="007B397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lastRenderedPageBreak/>
        <w:t xml:space="preserve">Agregar el aceite de cocina hasta que ocupe las </w:t>
      </w:r>
      <w:del w:id="18" w:author="María" w:date="2015-09-16T11:52:00Z">
        <w:r w:rsidRPr="007B3974" w:rsidDel="005178A5">
          <w:rPr>
            <w:rFonts w:ascii="Arial" w:hAnsi="Arial" w:cs="Arial"/>
            <w:sz w:val="24"/>
            <w:szCs w:val="24"/>
          </w:rPr>
          <w:delText>2/3</w:delText>
        </w:r>
      </w:del>
      <w:ins w:id="19" w:author="María" w:date="2015-09-16T11:52:00Z">
        <w:r w:rsidR="005178A5">
          <w:rPr>
            <w:rFonts w:ascii="Arial" w:hAnsi="Arial" w:cs="Arial"/>
            <w:sz w:val="24"/>
            <w:szCs w:val="24"/>
          </w:rPr>
          <w:t xml:space="preserve">dos terceras </w:t>
        </w:r>
      </w:ins>
      <w:del w:id="20" w:author="María" w:date="2015-09-16T12:04:00Z">
        <w:r w:rsidRPr="007B3974" w:rsidDel="009A5DC4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007B3974">
        <w:rPr>
          <w:rFonts w:ascii="Arial" w:hAnsi="Arial" w:cs="Arial"/>
          <w:sz w:val="24"/>
          <w:szCs w:val="24"/>
        </w:rPr>
        <w:t>partes del recipiente de vidrio.</w:t>
      </w:r>
      <w:r w:rsidR="00E65BB7" w:rsidRPr="007B397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 xml:space="preserve">Encender la vela. </w:t>
      </w:r>
    </w:p>
    <w:p w:rsidR="00632B4B" w:rsidRPr="007B3974" w:rsidRDefault="00540AA7" w:rsidP="007B397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 de no derramar aceite sobre la vela encendida, este se puede incendiar. </w:t>
      </w:r>
    </w:p>
    <w:p w:rsidR="00632B4B" w:rsidRPr="007B3974" w:rsidRDefault="00540AA7" w:rsidP="007B3974">
      <w:pPr>
        <w:pStyle w:val="Default"/>
        <w:spacing w:after="21" w:line="360" w:lineRule="auto"/>
        <w:jc w:val="center"/>
        <w:rPr>
          <w:color w:val="FF0000"/>
        </w:rPr>
      </w:pPr>
      <w:r w:rsidRPr="007B3974">
        <w:rPr>
          <w:noProof/>
          <w:lang w:eastAsia="es-CO"/>
        </w:rPr>
        <w:drawing>
          <wp:inline distT="0" distB="0" distL="0" distR="0" wp14:anchorId="1CB8EC87" wp14:editId="7D56B47B">
            <wp:extent cx="2120793" cy="12418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34" cy="125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974">
        <w:t xml:space="preserve"> </w:t>
      </w:r>
      <w:r w:rsidR="007270FB" w:rsidRPr="007B3974">
        <w:rPr>
          <w:color w:val="FF0000"/>
        </w:rPr>
        <w:t>Imagen 5</w:t>
      </w:r>
      <w:r w:rsidRPr="007B3974">
        <w:rPr>
          <w:color w:val="FF0000"/>
        </w:rPr>
        <w:t xml:space="preserve"> </w:t>
      </w:r>
      <w:r w:rsidRPr="007B3974">
        <w:rPr>
          <w:b/>
          <w:bCs/>
          <w:color w:val="FF0000"/>
        </w:rPr>
        <w:t>Ilustración.</w:t>
      </w:r>
      <w:r w:rsidRPr="007B3974">
        <w:rPr>
          <w:color w:val="FF0000"/>
        </w:rPr>
        <w:t xml:space="preserve"> Reemplazar “aceite vertido 2/3 partes </w:t>
      </w:r>
      <w:proofErr w:type="spellStart"/>
      <w:r w:rsidRPr="007B3974">
        <w:rPr>
          <w:color w:val="FF0000"/>
        </w:rPr>
        <w:t>bowl</w:t>
      </w:r>
      <w:proofErr w:type="spellEnd"/>
      <w:r w:rsidRPr="007B3974">
        <w:rPr>
          <w:color w:val="FF0000"/>
        </w:rPr>
        <w:t>” por “aceite”. Eliminar “chorro de aceite, sólo es una indicación”.</w:t>
      </w:r>
    </w:p>
    <w:p w:rsidR="00632B4B" w:rsidRPr="007B3974" w:rsidRDefault="00DD0110" w:rsidP="007B3974">
      <w:pPr>
        <w:pStyle w:val="Default"/>
        <w:spacing w:after="21" w:line="360" w:lineRule="auto"/>
      </w:pPr>
      <w:r w:rsidRPr="007B3974">
        <w:rPr>
          <w:b/>
          <w:noProof/>
          <w:lang w:eastAsia="es-CO"/>
        </w:rPr>
        <w:t xml:space="preserve"> </w:t>
      </w:r>
    </w:p>
    <w:p w:rsidR="008461A2" w:rsidRPr="007B3974" w:rsidRDefault="00882D6A" w:rsidP="007B397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commentRangeStart w:id="21"/>
      <w:r w:rsidRPr="007B3974">
        <w:rPr>
          <w:rFonts w:ascii="Arial" w:hAnsi="Arial" w:cs="Arial"/>
          <w:sz w:val="24"/>
          <w:szCs w:val="24"/>
        </w:rPr>
        <w:t>Agregar al aceite unas 10 gotas de azul de metileno</w:t>
      </w:r>
      <w:r w:rsidR="00CD1E65" w:rsidRPr="007B3974">
        <w:rPr>
          <w:rFonts w:ascii="Arial" w:hAnsi="Arial" w:cs="Arial"/>
          <w:sz w:val="24"/>
          <w:szCs w:val="24"/>
        </w:rPr>
        <w:t>.</w:t>
      </w:r>
      <w:commentRangeEnd w:id="21"/>
      <w:r w:rsidR="00BD745E">
        <w:rPr>
          <w:rStyle w:val="Refdecomentario"/>
        </w:rPr>
        <w:commentReference w:id="21"/>
      </w:r>
    </w:p>
    <w:p w:rsidR="00882D6A" w:rsidRPr="007B3974" w:rsidRDefault="00882D6A" w:rsidP="007B397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cuidado, no te vayas a quemar con el aceite caliente. </w:t>
      </w:r>
    </w:p>
    <w:p w:rsidR="00A379EB" w:rsidRPr="007B3974" w:rsidRDefault="00882D6A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256D0CB" wp14:editId="5794A3D5">
            <wp:extent cx="3156185" cy="1206393"/>
            <wp:effectExtent l="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57" cy="12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974">
        <w:rPr>
          <w:rFonts w:ascii="Arial" w:hAnsi="Arial" w:cs="Arial"/>
          <w:sz w:val="24"/>
          <w:szCs w:val="24"/>
        </w:rPr>
        <w:t xml:space="preserve"> </w:t>
      </w:r>
      <w:r w:rsidR="007270FB" w:rsidRPr="007B3974">
        <w:rPr>
          <w:rFonts w:ascii="Arial" w:hAnsi="Arial" w:cs="Arial"/>
          <w:color w:val="FF0000"/>
          <w:sz w:val="24"/>
          <w:szCs w:val="24"/>
        </w:rPr>
        <w:t>Imagen 6</w:t>
      </w:r>
      <w:r w:rsidRPr="007B3974">
        <w:rPr>
          <w:rFonts w:ascii="Arial" w:hAnsi="Arial" w:cs="Arial"/>
          <w:color w:val="FF0000"/>
          <w:sz w:val="24"/>
          <w:szCs w:val="24"/>
        </w:rPr>
        <w:t xml:space="preserve"> Ilustración. Reemplazar “frasco con azul de</w:t>
      </w:r>
      <w:r w:rsidR="007270FB" w:rsidRPr="007B3974">
        <w:rPr>
          <w:rFonts w:ascii="Arial" w:hAnsi="Arial" w:cs="Arial"/>
          <w:color w:val="FF0000"/>
          <w:sz w:val="24"/>
          <w:szCs w:val="24"/>
        </w:rPr>
        <w:t xml:space="preserve"> metileno como en la imagen No 3</w:t>
      </w:r>
      <w:r w:rsidRPr="007B3974">
        <w:rPr>
          <w:rFonts w:ascii="Arial" w:hAnsi="Arial" w:cs="Arial"/>
          <w:color w:val="FF0000"/>
          <w:sz w:val="24"/>
          <w:szCs w:val="24"/>
        </w:rPr>
        <w:t>” por “Azul de metileno”. Eliminar “chorro de aceite, sólo es una indicación”.</w:t>
      </w:r>
    </w:p>
    <w:p w:rsidR="00245567" w:rsidRPr="007B3974" w:rsidRDefault="00882D6A" w:rsidP="007B397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commentRangeStart w:id="22"/>
      <w:r w:rsidRPr="007B3974">
        <w:rPr>
          <w:rFonts w:ascii="Arial" w:hAnsi="Arial" w:cs="Arial"/>
          <w:sz w:val="24"/>
          <w:szCs w:val="24"/>
        </w:rPr>
        <w:t>Observar</w:t>
      </w:r>
      <w:r w:rsidR="000041C5" w:rsidRPr="007B3974">
        <w:rPr>
          <w:rFonts w:ascii="Arial" w:hAnsi="Arial" w:cs="Arial"/>
          <w:sz w:val="24"/>
          <w:szCs w:val="24"/>
        </w:rPr>
        <w:t xml:space="preserve"> lo que sucede con </w:t>
      </w:r>
      <w:r w:rsidR="00245567" w:rsidRPr="007B3974">
        <w:rPr>
          <w:rFonts w:ascii="Arial" w:hAnsi="Arial" w:cs="Arial"/>
          <w:sz w:val="24"/>
          <w:szCs w:val="24"/>
        </w:rPr>
        <w:t>una sola</w:t>
      </w:r>
      <w:r w:rsidR="00BA0478" w:rsidRPr="007B3974">
        <w:rPr>
          <w:rFonts w:ascii="Arial" w:hAnsi="Arial" w:cs="Arial"/>
          <w:sz w:val="24"/>
          <w:szCs w:val="24"/>
        </w:rPr>
        <w:t xml:space="preserve"> (o</w:t>
      </w:r>
      <w:del w:id="23" w:author="María" w:date="2015-09-16T12:10:00Z">
        <w:r w:rsidR="00BA0478" w:rsidRPr="007B3974" w:rsidDel="00BD745E">
          <w:rPr>
            <w:rFonts w:ascii="Arial" w:hAnsi="Arial" w:cs="Arial"/>
            <w:sz w:val="24"/>
            <w:szCs w:val="24"/>
          </w:rPr>
          <w:delText xml:space="preserve"> </w:delText>
        </w:r>
      </w:del>
      <w:ins w:id="24" w:author="María" w:date="2015-09-16T12:06:00Z">
        <w:r w:rsidR="009A5DC4">
          <w:rPr>
            <w:rFonts w:ascii="Arial" w:hAnsi="Arial" w:cs="Arial"/>
            <w:sz w:val="24"/>
            <w:szCs w:val="24"/>
          </w:rPr>
          <w:t xml:space="preserve"> </w:t>
        </w:r>
      </w:ins>
      <w:r w:rsidR="00BA0478" w:rsidRPr="007B3974">
        <w:rPr>
          <w:rFonts w:ascii="Arial" w:hAnsi="Arial" w:cs="Arial"/>
          <w:sz w:val="24"/>
          <w:szCs w:val="24"/>
        </w:rPr>
        <w:t>varias)</w:t>
      </w:r>
      <w:r w:rsidR="00245567" w:rsidRPr="007B3974">
        <w:rPr>
          <w:rFonts w:ascii="Arial" w:hAnsi="Arial" w:cs="Arial"/>
          <w:sz w:val="24"/>
          <w:szCs w:val="24"/>
        </w:rPr>
        <w:t xml:space="preserve"> gota</w:t>
      </w:r>
      <w:r w:rsidR="00BA0478" w:rsidRPr="007B3974">
        <w:rPr>
          <w:rFonts w:ascii="Arial" w:hAnsi="Arial" w:cs="Arial"/>
          <w:sz w:val="24"/>
          <w:szCs w:val="24"/>
        </w:rPr>
        <w:t xml:space="preserve"> (gotas)</w:t>
      </w:r>
      <w:r w:rsidR="000041C5" w:rsidRPr="007B3974">
        <w:rPr>
          <w:rFonts w:ascii="Arial" w:hAnsi="Arial" w:cs="Arial"/>
          <w:sz w:val="24"/>
          <w:szCs w:val="24"/>
        </w:rPr>
        <w:t xml:space="preserve"> de azul metileno, a </w:t>
      </w:r>
      <w:r w:rsidRPr="007B3974">
        <w:rPr>
          <w:rFonts w:ascii="Arial" w:hAnsi="Arial" w:cs="Arial"/>
          <w:sz w:val="24"/>
          <w:szCs w:val="24"/>
        </w:rPr>
        <w:t>medida que el aceite se calienta.</w:t>
      </w:r>
      <w:r w:rsidR="00245567" w:rsidRPr="007B3974">
        <w:rPr>
          <w:rFonts w:ascii="Arial" w:hAnsi="Arial" w:cs="Arial"/>
          <w:sz w:val="24"/>
          <w:szCs w:val="24"/>
        </w:rPr>
        <w:t xml:space="preserve"> D</w:t>
      </w:r>
      <w:r w:rsidR="00BA0478" w:rsidRPr="007B3974">
        <w:rPr>
          <w:rFonts w:ascii="Arial" w:hAnsi="Arial" w:cs="Arial"/>
          <w:sz w:val="24"/>
          <w:szCs w:val="24"/>
        </w:rPr>
        <w:t>escribir</w:t>
      </w:r>
      <w:r w:rsidR="00245567" w:rsidRPr="007B3974">
        <w:rPr>
          <w:rFonts w:ascii="Arial" w:hAnsi="Arial" w:cs="Arial"/>
          <w:sz w:val="24"/>
          <w:szCs w:val="24"/>
        </w:rPr>
        <w:t xml:space="preserve"> lo que pasa con ella. </w:t>
      </w:r>
      <w:commentRangeEnd w:id="22"/>
      <w:r w:rsidR="00BD745E">
        <w:rPr>
          <w:rStyle w:val="Refdecomentario"/>
        </w:rPr>
        <w:commentReference w:id="22"/>
      </w:r>
    </w:p>
    <w:p w:rsidR="00245567" w:rsidRPr="007B3974" w:rsidRDefault="00245567" w:rsidP="007B397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cuidado, no te vayas a quemar con el aceite caliente. </w:t>
      </w:r>
    </w:p>
    <w:p w:rsidR="00245567" w:rsidRPr="007B3974" w:rsidRDefault="00245567" w:rsidP="007B3974">
      <w:pPr>
        <w:pStyle w:val="Prrafode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B3974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7C5E0309" wp14:editId="3DA76D40">
            <wp:extent cx="1152605" cy="1615036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56" cy="162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974">
        <w:rPr>
          <w:rFonts w:ascii="Arial" w:hAnsi="Arial" w:cs="Arial"/>
          <w:b/>
          <w:sz w:val="24"/>
          <w:szCs w:val="24"/>
        </w:rPr>
        <w:t xml:space="preserve"> </w:t>
      </w:r>
      <w:r w:rsidRPr="007B3974">
        <w:rPr>
          <w:rFonts w:ascii="Arial" w:hAnsi="Arial" w:cs="Arial"/>
          <w:color w:val="FF0000"/>
          <w:sz w:val="24"/>
          <w:szCs w:val="24"/>
        </w:rPr>
        <w:t xml:space="preserve">Imagen </w:t>
      </w:r>
      <w:r w:rsidR="007270FB" w:rsidRPr="007B3974">
        <w:rPr>
          <w:rFonts w:ascii="Arial" w:hAnsi="Arial" w:cs="Arial"/>
          <w:color w:val="FF0000"/>
          <w:sz w:val="24"/>
          <w:szCs w:val="24"/>
        </w:rPr>
        <w:t>7</w:t>
      </w:r>
      <w:r w:rsidRPr="007B3974">
        <w:rPr>
          <w:rFonts w:ascii="Arial" w:hAnsi="Arial" w:cs="Arial"/>
          <w:color w:val="FF0000"/>
          <w:sz w:val="24"/>
          <w:szCs w:val="24"/>
        </w:rPr>
        <w:t xml:space="preserve"> Ilustración. </w:t>
      </w:r>
    </w:p>
    <w:p w:rsidR="00BA0478" w:rsidRPr="007B3974" w:rsidRDefault="00BA0478" w:rsidP="007B3974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245567" w:rsidRPr="007B3974" w:rsidRDefault="00245567" w:rsidP="007B397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Observar las gotas de azul de metileno en conjunto. Descri</w:t>
      </w:r>
      <w:r w:rsidR="00BA0478" w:rsidRPr="007B3974">
        <w:rPr>
          <w:rFonts w:ascii="Arial" w:hAnsi="Arial" w:cs="Arial"/>
          <w:sz w:val="24"/>
          <w:szCs w:val="24"/>
        </w:rPr>
        <w:t>bir</w:t>
      </w:r>
      <w:r w:rsidRPr="007B3974">
        <w:rPr>
          <w:rFonts w:ascii="Arial" w:hAnsi="Arial" w:cs="Arial"/>
          <w:sz w:val="24"/>
          <w:szCs w:val="24"/>
        </w:rPr>
        <w:t xml:space="preserve"> lo que pasa con el conjunto. </w:t>
      </w:r>
    </w:p>
    <w:p w:rsidR="00882D6A" w:rsidRPr="007B3974" w:rsidRDefault="00882D6A" w:rsidP="007B397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cuidado, no te vayas a quemar con el aceite caliente. </w:t>
      </w:r>
    </w:p>
    <w:p w:rsidR="002268B9" w:rsidRPr="007B3974" w:rsidRDefault="00A94AF8" w:rsidP="007B3974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B3974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5B170930" wp14:editId="1DC86795">
            <wp:extent cx="1152605" cy="1615036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56" cy="162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974">
        <w:rPr>
          <w:rFonts w:ascii="Arial" w:hAnsi="Arial" w:cs="Arial"/>
          <w:b/>
          <w:sz w:val="24"/>
          <w:szCs w:val="24"/>
        </w:rPr>
        <w:t xml:space="preserve"> </w:t>
      </w:r>
      <w:r w:rsidR="007270FB" w:rsidRPr="007B3974">
        <w:rPr>
          <w:rFonts w:ascii="Arial" w:hAnsi="Arial" w:cs="Arial"/>
          <w:color w:val="FF0000"/>
          <w:sz w:val="24"/>
          <w:szCs w:val="24"/>
        </w:rPr>
        <w:t>Imagen 8</w:t>
      </w:r>
      <w:r w:rsidRPr="007B3974">
        <w:rPr>
          <w:rFonts w:ascii="Arial" w:hAnsi="Arial" w:cs="Arial"/>
          <w:color w:val="FF0000"/>
          <w:sz w:val="24"/>
          <w:szCs w:val="24"/>
        </w:rPr>
        <w:t xml:space="preserve"> Ilustración. </w:t>
      </w:r>
      <w:r w:rsidR="00272D54" w:rsidRPr="007B3974">
        <w:rPr>
          <w:rFonts w:ascii="Arial" w:hAnsi="Arial" w:cs="Arial"/>
          <w:color w:val="FF0000"/>
          <w:sz w:val="24"/>
          <w:szCs w:val="24"/>
        </w:rPr>
        <w:t>La misma imagen 7</w:t>
      </w:r>
      <w:r w:rsidR="002268B9" w:rsidRPr="007B3974">
        <w:rPr>
          <w:rFonts w:ascii="Arial" w:hAnsi="Arial" w:cs="Arial"/>
          <w:color w:val="FF0000"/>
          <w:sz w:val="24"/>
          <w:szCs w:val="24"/>
        </w:rPr>
        <w:t>.</w:t>
      </w:r>
    </w:p>
    <w:p w:rsidR="00632B4B" w:rsidRPr="007B3974" w:rsidRDefault="00632B4B" w:rsidP="007B397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B3974">
        <w:rPr>
          <w:rFonts w:ascii="Arial" w:hAnsi="Arial" w:cs="Arial"/>
          <w:b/>
          <w:sz w:val="24"/>
          <w:szCs w:val="24"/>
        </w:rPr>
        <w:t>Preguntas</w:t>
      </w:r>
    </w:p>
    <w:p w:rsidR="00071113" w:rsidRPr="007B3974" w:rsidRDefault="00CD1E65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¿Qué sucede con </w:t>
      </w:r>
      <w:r w:rsidR="00BA0478" w:rsidRPr="007B3974">
        <w:rPr>
          <w:rFonts w:ascii="Arial" w:hAnsi="Arial" w:cs="Arial"/>
          <w:sz w:val="24"/>
          <w:szCs w:val="24"/>
        </w:rPr>
        <w:t>una</w:t>
      </w:r>
      <w:r w:rsidR="00071113" w:rsidRPr="007B3974">
        <w:rPr>
          <w:rFonts w:ascii="Arial" w:hAnsi="Arial" w:cs="Arial"/>
          <w:sz w:val="24"/>
          <w:szCs w:val="24"/>
        </w:rPr>
        <w:t xml:space="preserve"> gota</w:t>
      </w:r>
      <w:r w:rsidRPr="007B3974">
        <w:rPr>
          <w:rFonts w:ascii="Arial" w:hAnsi="Arial" w:cs="Arial"/>
          <w:sz w:val="24"/>
          <w:szCs w:val="24"/>
        </w:rPr>
        <w:t xml:space="preserve"> de azul de metileno a medida que el aceite se calienta?</w:t>
      </w:r>
      <w:r w:rsidR="00A927ED">
        <w:rPr>
          <w:rFonts w:ascii="Arial" w:hAnsi="Arial" w:cs="Arial"/>
          <w:sz w:val="24"/>
          <w:szCs w:val="24"/>
        </w:rPr>
        <w:t xml:space="preserve"> </w:t>
      </w:r>
      <w:r w:rsidR="00071113" w:rsidRPr="007B3974">
        <w:rPr>
          <w:rFonts w:ascii="Arial" w:hAnsi="Arial" w:cs="Arial"/>
          <w:sz w:val="24"/>
          <w:szCs w:val="24"/>
        </w:rPr>
        <w:t>Haz un dibujo de tu observación.</w:t>
      </w:r>
    </w:p>
    <w:p w:rsidR="00071113" w:rsidRPr="007B3974" w:rsidRDefault="00071113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¿Qué sucede con </w:t>
      </w:r>
      <w:r w:rsidR="00BA0478" w:rsidRPr="007B3974">
        <w:rPr>
          <w:rFonts w:ascii="Arial" w:hAnsi="Arial" w:cs="Arial"/>
          <w:sz w:val="24"/>
          <w:szCs w:val="24"/>
        </w:rPr>
        <w:t>el conjunto de</w:t>
      </w:r>
      <w:r w:rsidRPr="007B3974">
        <w:rPr>
          <w:rFonts w:ascii="Arial" w:hAnsi="Arial" w:cs="Arial"/>
          <w:sz w:val="24"/>
          <w:szCs w:val="24"/>
        </w:rPr>
        <w:t xml:space="preserve"> gotas de azul de metileno a medida que el aceite se calienta? Haz un dibujo de tu observación.</w:t>
      </w:r>
    </w:p>
    <w:p w:rsidR="00071113" w:rsidRPr="007B3974" w:rsidRDefault="00071113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Recuerda y</w:t>
      </w:r>
      <w:ins w:id="25" w:author="María" w:date="2015-09-16T11:54:00Z">
        <w:r w:rsidR="005178A5">
          <w:rPr>
            <w:rFonts w:ascii="Arial" w:hAnsi="Arial" w:cs="Arial"/>
            <w:sz w:val="24"/>
            <w:szCs w:val="24"/>
          </w:rPr>
          <w:t>,</w:t>
        </w:r>
      </w:ins>
      <w:r w:rsidRPr="007B3974">
        <w:rPr>
          <w:rFonts w:ascii="Arial" w:hAnsi="Arial" w:cs="Arial"/>
          <w:sz w:val="24"/>
          <w:szCs w:val="24"/>
        </w:rPr>
        <w:t xml:space="preserve"> </w:t>
      </w:r>
      <w:del w:id="26" w:author="María" w:date="2015-09-16T11:54:00Z">
        <w:r w:rsidRPr="007B3974" w:rsidDel="005178A5">
          <w:rPr>
            <w:rFonts w:ascii="Arial" w:hAnsi="Arial" w:cs="Arial"/>
            <w:sz w:val="24"/>
            <w:szCs w:val="24"/>
          </w:rPr>
          <w:delText xml:space="preserve">contesta, </w:delText>
        </w:r>
      </w:del>
      <w:r w:rsidRPr="007B3974">
        <w:rPr>
          <w:rFonts w:ascii="Arial" w:hAnsi="Arial" w:cs="Arial"/>
          <w:sz w:val="24"/>
          <w:szCs w:val="24"/>
        </w:rPr>
        <w:t xml:space="preserve">con tus palabras, </w:t>
      </w:r>
      <w:ins w:id="27" w:author="María" w:date="2015-09-16T11:54:00Z">
        <w:r w:rsidR="005178A5" w:rsidRPr="007B3974">
          <w:rPr>
            <w:rFonts w:ascii="Arial" w:hAnsi="Arial" w:cs="Arial"/>
            <w:sz w:val="24"/>
            <w:szCs w:val="24"/>
          </w:rPr>
          <w:t>contesta</w:t>
        </w:r>
        <w:r w:rsidR="005178A5">
          <w:rPr>
            <w:rFonts w:ascii="Arial" w:hAnsi="Arial" w:cs="Arial"/>
            <w:sz w:val="24"/>
            <w:szCs w:val="24"/>
          </w:rPr>
          <w:t xml:space="preserve">: </w:t>
        </w:r>
      </w:ins>
      <w:r w:rsidRPr="007B3974">
        <w:rPr>
          <w:rFonts w:ascii="Arial" w:hAnsi="Arial" w:cs="Arial"/>
          <w:sz w:val="24"/>
          <w:szCs w:val="24"/>
        </w:rPr>
        <w:t>¿</w:t>
      </w:r>
      <w:del w:id="28" w:author="María" w:date="2015-09-16T11:54:00Z">
        <w:r w:rsidRPr="007B3974" w:rsidDel="005178A5">
          <w:rPr>
            <w:rFonts w:ascii="Arial" w:hAnsi="Arial" w:cs="Arial"/>
            <w:sz w:val="24"/>
            <w:szCs w:val="24"/>
          </w:rPr>
          <w:delText xml:space="preserve">Qué </w:delText>
        </w:r>
      </w:del>
      <w:ins w:id="29" w:author="María" w:date="2015-09-16T11:54:00Z">
        <w:r w:rsidR="005178A5">
          <w:rPr>
            <w:rFonts w:ascii="Arial" w:hAnsi="Arial" w:cs="Arial"/>
            <w:sz w:val="24"/>
            <w:szCs w:val="24"/>
          </w:rPr>
          <w:t>q</w:t>
        </w:r>
        <w:r w:rsidR="005178A5" w:rsidRPr="007B3974">
          <w:rPr>
            <w:rFonts w:ascii="Arial" w:hAnsi="Arial" w:cs="Arial"/>
            <w:sz w:val="24"/>
            <w:szCs w:val="24"/>
          </w:rPr>
          <w:t xml:space="preserve">ué </w:t>
        </w:r>
      </w:ins>
      <w:r w:rsidRPr="007B3974">
        <w:rPr>
          <w:rFonts w:ascii="Arial" w:hAnsi="Arial" w:cs="Arial"/>
          <w:sz w:val="24"/>
          <w:szCs w:val="24"/>
        </w:rPr>
        <w:t>son las corrientes de convección?</w:t>
      </w:r>
    </w:p>
    <w:p w:rsidR="00071113" w:rsidRPr="007B3974" w:rsidRDefault="00071113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¿Qué similitud existe entre el movimiento de las gotas de azul de metileno </w:t>
      </w:r>
      <w:r w:rsidR="00BA0478" w:rsidRPr="007B3974">
        <w:rPr>
          <w:rFonts w:ascii="Arial" w:hAnsi="Arial" w:cs="Arial"/>
          <w:sz w:val="24"/>
          <w:szCs w:val="24"/>
        </w:rPr>
        <w:t>y</w:t>
      </w:r>
      <w:r w:rsidRPr="007B3974">
        <w:rPr>
          <w:rFonts w:ascii="Arial" w:hAnsi="Arial" w:cs="Arial"/>
          <w:sz w:val="24"/>
          <w:szCs w:val="24"/>
        </w:rPr>
        <w:t xml:space="preserve"> las corrientes de convección?</w:t>
      </w:r>
    </w:p>
    <w:p w:rsidR="00071113" w:rsidRPr="007B3974" w:rsidRDefault="00071113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¿Cómo se llama el fenómeno de movimiento de las gotas de azul de metileno dentro del aceite? </w:t>
      </w:r>
    </w:p>
    <w:p w:rsidR="00071113" w:rsidRPr="007B3974" w:rsidRDefault="00071113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¿Qué </w:t>
      </w:r>
      <w:r w:rsidR="00245567" w:rsidRPr="007B3974">
        <w:rPr>
          <w:rFonts w:ascii="Arial" w:hAnsi="Arial" w:cs="Arial"/>
          <w:sz w:val="24"/>
          <w:szCs w:val="24"/>
        </w:rPr>
        <w:t xml:space="preserve">factor crees que </w:t>
      </w:r>
      <w:r w:rsidRPr="007B3974">
        <w:rPr>
          <w:rFonts w:ascii="Arial" w:hAnsi="Arial" w:cs="Arial"/>
          <w:sz w:val="24"/>
          <w:szCs w:val="24"/>
        </w:rPr>
        <w:t xml:space="preserve">pone en movimiento </w:t>
      </w:r>
      <w:r w:rsidR="00245567" w:rsidRPr="007B3974">
        <w:rPr>
          <w:rFonts w:ascii="Arial" w:hAnsi="Arial" w:cs="Arial"/>
          <w:sz w:val="24"/>
          <w:szCs w:val="24"/>
        </w:rPr>
        <w:t>las gotas de azul de metileno dentro del aceite</w:t>
      </w:r>
      <w:r w:rsidRPr="007B3974">
        <w:rPr>
          <w:rFonts w:ascii="Arial" w:hAnsi="Arial" w:cs="Arial"/>
          <w:sz w:val="24"/>
          <w:szCs w:val="24"/>
        </w:rPr>
        <w:t>?</w:t>
      </w:r>
    </w:p>
    <w:p w:rsidR="00245567" w:rsidRPr="007B3974" w:rsidRDefault="00245567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¿Por qué crees que las gotas ascienden y descienden dentro del recipiente?</w:t>
      </w:r>
    </w:p>
    <w:p w:rsidR="00245567" w:rsidRPr="007B3974" w:rsidRDefault="00245567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¿Son más calientes y menos densas las gotas que bajan o las que suben?</w:t>
      </w:r>
    </w:p>
    <w:p w:rsidR="00245567" w:rsidRPr="007B3974" w:rsidRDefault="00245567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¿Son más frías y más densas las gotas que bajan o las que suben?</w:t>
      </w:r>
    </w:p>
    <w:p w:rsidR="00245567" w:rsidRPr="007B3974" w:rsidRDefault="00245567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Ahora contesta</w:t>
      </w:r>
      <w:del w:id="30" w:author="María" w:date="2015-09-16T11:55:00Z">
        <w:r w:rsidRPr="007B3974" w:rsidDel="005178A5">
          <w:rPr>
            <w:rFonts w:ascii="Arial" w:hAnsi="Arial" w:cs="Arial"/>
            <w:sz w:val="24"/>
            <w:szCs w:val="24"/>
          </w:rPr>
          <w:delText>. ¿P</w:delText>
        </w:r>
      </w:del>
      <w:ins w:id="31" w:author="María" w:date="2015-09-16T11:55:00Z">
        <w:r w:rsidR="005178A5">
          <w:rPr>
            <w:rFonts w:ascii="Arial" w:hAnsi="Arial" w:cs="Arial"/>
            <w:sz w:val="24"/>
            <w:szCs w:val="24"/>
          </w:rPr>
          <w:t>: ¿p</w:t>
        </w:r>
      </w:ins>
      <w:r w:rsidRPr="007B3974">
        <w:rPr>
          <w:rFonts w:ascii="Arial" w:hAnsi="Arial" w:cs="Arial"/>
          <w:sz w:val="24"/>
          <w:szCs w:val="24"/>
        </w:rPr>
        <w:t xml:space="preserve">or qué se producen las corrientes de </w:t>
      </w:r>
      <w:r w:rsidR="00BA0478" w:rsidRPr="007B3974">
        <w:rPr>
          <w:rFonts w:ascii="Arial" w:hAnsi="Arial" w:cs="Arial"/>
          <w:sz w:val="24"/>
          <w:szCs w:val="24"/>
        </w:rPr>
        <w:t>convección</w:t>
      </w:r>
      <w:r w:rsidRPr="007B3974">
        <w:rPr>
          <w:rFonts w:ascii="Arial" w:hAnsi="Arial" w:cs="Arial"/>
          <w:sz w:val="24"/>
          <w:szCs w:val="24"/>
        </w:rPr>
        <w:t>?</w:t>
      </w:r>
    </w:p>
    <w:p w:rsidR="00245567" w:rsidRPr="007B3974" w:rsidRDefault="00245567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lastRenderedPageBreak/>
        <w:t>¿Qué similitud tiene lo que observaste en esta experiencia, con lo que sucede en el manto terrestre?</w:t>
      </w:r>
    </w:p>
    <w:p w:rsidR="00245567" w:rsidRPr="007B3974" w:rsidRDefault="00245567" w:rsidP="007B397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A87F45" w:rsidRPr="007B3974" w:rsidRDefault="00A87F45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</w:rPr>
        <w:t>FICHA DEL PROFESOR</w:t>
      </w:r>
    </w:p>
    <w:p w:rsidR="00A87F45" w:rsidRPr="007B3974" w:rsidRDefault="00A87F45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Objetivo</w:t>
      </w:r>
    </w:p>
    <w:p w:rsidR="00D5337B" w:rsidRPr="007B3974" w:rsidRDefault="00D5337B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Demostrar la existencia de las corrientes de convección </w:t>
      </w:r>
    </w:p>
    <w:p w:rsidR="00A87F45" w:rsidRPr="007B3974" w:rsidRDefault="00A87F45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Propuesta</w:t>
      </w:r>
    </w:p>
    <w:p w:rsidR="00A87F45" w:rsidRPr="007B3974" w:rsidRDefault="00A87F45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Antes de la presentación</w:t>
      </w:r>
    </w:p>
    <w:p w:rsidR="00A87F45" w:rsidRPr="007B3974" w:rsidRDefault="00A87F45" w:rsidP="007B3974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Explore acerca de las ideas previas que tienen sus estudiantes sobre las </w:t>
      </w:r>
      <w:r w:rsidR="00D5337B" w:rsidRPr="007B3974">
        <w:rPr>
          <w:rFonts w:ascii="Arial" w:hAnsi="Arial" w:cs="Arial"/>
          <w:sz w:val="24"/>
          <w:szCs w:val="24"/>
        </w:rPr>
        <w:t>corrientes de convección y algunos conceptos relacionados</w:t>
      </w:r>
      <w:r w:rsidRPr="007B3974">
        <w:rPr>
          <w:rFonts w:ascii="Arial" w:hAnsi="Arial" w:cs="Arial"/>
          <w:sz w:val="24"/>
          <w:szCs w:val="24"/>
        </w:rPr>
        <w:t>. Para ello, plantéeles preguntas como las siguientes:</w:t>
      </w:r>
    </w:p>
    <w:p w:rsidR="00367B18" w:rsidRPr="007B3974" w:rsidRDefault="00367B18" w:rsidP="007B3974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87F45" w:rsidRPr="007B3974" w:rsidRDefault="00A87F45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¿Qué </w:t>
      </w:r>
      <w:r w:rsidR="00D5337B" w:rsidRPr="007B3974">
        <w:rPr>
          <w:rFonts w:ascii="Arial" w:hAnsi="Arial" w:cs="Arial"/>
          <w:sz w:val="24"/>
          <w:szCs w:val="24"/>
        </w:rPr>
        <w:t>es densidad</w:t>
      </w:r>
      <w:r w:rsidRPr="007B3974">
        <w:rPr>
          <w:rFonts w:ascii="Arial" w:hAnsi="Arial" w:cs="Arial"/>
          <w:sz w:val="24"/>
          <w:szCs w:val="24"/>
        </w:rPr>
        <w:t>?</w:t>
      </w:r>
    </w:p>
    <w:p w:rsidR="00D5337B" w:rsidRPr="007B3974" w:rsidRDefault="00D5337B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¿Es más densa el agua caliente o el agua fría? ¿Por qué?</w:t>
      </w:r>
    </w:p>
    <w:p w:rsidR="00D5337B" w:rsidRPr="007B3974" w:rsidRDefault="00D5337B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¿Es más denso el aire caliente o el aire frío? ¿Por qué?</w:t>
      </w:r>
    </w:p>
    <w:p w:rsidR="00F905A7" w:rsidRPr="007B3974" w:rsidRDefault="00F905A7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¿Por qué un globo asciende cuando el aire de su interior se calienta?</w:t>
      </w:r>
    </w:p>
    <w:p w:rsidR="00F905A7" w:rsidRPr="007B3974" w:rsidRDefault="00F905A7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pasaría con el globo si enfriáramos al extremo el aire contenido en su interior?</w:t>
      </w:r>
    </w:p>
    <w:p w:rsidR="00D5337B" w:rsidRPr="007B3974" w:rsidRDefault="00D5337B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¿Si en un recipiente tenemos agua, en parte fría y en parte caliente, en qué zona del recipiente se ubicará el agua fría y en qué zona el agua caliente? ¿Por qué?</w:t>
      </w:r>
    </w:p>
    <w:p w:rsidR="00D3437B" w:rsidRPr="007B3974" w:rsidRDefault="00D5337B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pasaría con el agua conten</w:t>
      </w:r>
      <w:r w:rsidR="00D3437B" w:rsidRPr="007B3974">
        <w:rPr>
          <w:rFonts w:ascii="Arial" w:hAnsi="Arial" w:cs="Arial"/>
          <w:sz w:val="24"/>
          <w:szCs w:val="24"/>
        </w:rPr>
        <w:t>ida en un recipiente, si calentá</w:t>
      </w:r>
      <w:r w:rsidRPr="007B3974">
        <w:rPr>
          <w:rFonts w:ascii="Arial" w:hAnsi="Arial" w:cs="Arial"/>
          <w:sz w:val="24"/>
          <w:szCs w:val="24"/>
        </w:rPr>
        <w:t>ramos continuamente el agua del fondo?</w:t>
      </w:r>
    </w:p>
    <w:p w:rsidR="007B2BAE" w:rsidRPr="007B3974" w:rsidRDefault="007B2BAE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El desarrollo de esta</w:t>
      </w:r>
      <w:r w:rsidR="008622B0" w:rsidRPr="007B3974">
        <w:rPr>
          <w:rFonts w:ascii="Arial" w:hAnsi="Arial" w:cs="Arial"/>
          <w:sz w:val="24"/>
          <w:szCs w:val="24"/>
        </w:rPr>
        <w:t>s preguntas</w:t>
      </w:r>
      <w:r w:rsidRPr="007B3974">
        <w:rPr>
          <w:rFonts w:ascii="Arial" w:hAnsi="Arial" w:cs="Arial"/>
          <w:sz w:val="24"/>
          <w:szCs w:val="24"/>
        </w:rPr>
        <w:t xml:space="preserve"> </w:t>
      </w:r>
      <w:del w:id="32" w:author="María" w:date="2015-09-16T11:57:00Z">
        <w:r w:rsidRPr="007B3974" w:rsidDel="009A5DC4">
          <w:rPr>
            <w:rFonts w:ascii="Arial" w:hAnsi="Arial" w:cs="Arial"/>
            <w:sz w:val="24"/>
            <w:szCs w:val="24"/>
          </w:rPr>
          <w:delText xml:space="preserve">predispondrá </w:delText>
        </w:r>
      </w:del>
      <w:ins w:id="33" w:author="María" w:date="2015-09-16T11:57:00Z">
        <w:r w:rsidR="009A5DC4">
          <w:rPr>
            <w:rFonts w:ascii="Arial" w:hAnsi="Arial" w:cs="Arial"/>
            <w:sz w:val="24"/>
            <w:szCs w:val="24"/>
          </w:rPr>
          <w:t>ayudará</w:t>
        </w:r>
        <w:r w:rsidR="009A5DC4" w:rsidRPr="007B3974">
          <w:rPr>
            <w:rFonts w:ascii="Arial" w:hAnsi="Arial" w:cs="Arial"/>
            <w:sz w:val="24"/>
            <w:szCs w:val="24"/>
          </w:rPr>
          <w:t xml:space="preserve"> </w:t>
        </w:r>
      </w:ins>
      <w:r w:rsidRPr="007B3974">
        <w:rPr>
          <w:rFonts w:ascii="Arial" w:hAnsi="Arial" w:cs="Arial"/>
          <w:sz w:val="24"/>
          <w:szCs w:val="24"/>
        </w:rPr>
        <w:t xml:space="preserve">a sus estudiantes </w:t>
      </w:r>
      <w:del w:id="34" w:author="María" w:date="2015-09-16T11:57:00Z">
        <w:r w:rsidRPr="007B3974" w:rsidDel="009A5DC4">
          <w:rPr>
            <w:rFonts w:ascii="Arial" w:hAnsi="Arial" w:cs="Arial"/>
            <w:sz w:val="24"/>
            <w:szCs w:val="24"/>
          </w:rPr>
          <w:delText xml:space="preserve">para </w:delText>
        </w:r>
      </w:del>
      <w:ins w:id="35" w:author="María" w:date="2015-09-16T11:57:00Z">
        <w:r w:rsidR="009A5DC4">
          <w:rPr>
            <w:rFonts w:ascii="Arial" w:hAnsi="Arial" w:cs="Arial"/>
            <w:sz w:val="24"/>
            <w:szCs w:val="24"/>
          </w:rPr>
          <w:t>a</w:t>
        </w:r>
        <w:r w:rsidR="009A5DC4" w:rsidRPr="007B3974">
          <w:rPr>
            <w:rFonts w:ascii="Arial" w:hAnsi="Arial" w:cs="Arial"/>
            <w:sz w:val="24"/>
            <w:szCs w:val="24"/>
          </w:rPr>
          <w:t xml:space="preserve"> </w:t>
        </w:r>
      </w:ins>
      <w:r w:rsidRPr="007B3974">
        <w:rPr>
          <w:rFonts w:ascii="Arial" w:hAnsi="Arial" w:cs="Arial"/>
          <w:sz w:val="24"/>
          <w:szCs w:val="24"/>
        </w:rPr>
        <w:t>comprender adecuadamente</w:t>
      </w:r>
      <w:r w:rsidR="008622B0" w:rsidRPr="007B3974">
        <w:rPr>
          <w:rFonts w:ascii="Arial" w:hAnsi="Arial" w:cs="Arial"/>
          <w:sz w:val="24"/>
          <w:szCs w:val="24"/>
        </w:rPr>
        <w:t xml:space="preserve"> el concepto de convección y</w:t>
      </w:r>
      <w:r w:rsidRPr="007B3974">
        <w:rPr>
          <w:rFonts w:ascii="Arial" w:hAnsi="Arial" w:cs="Arial"/>
          <w:sz w:val="24"/>
          <w:szCs w:val="24"/>
        </w:rPr>
        <w:t xml:space="preserve"> la experiencia que van a realizar.</w:t>
      </w:r>
    </w:p>
    <w:p w:rsidR="0022228D" w:rsidRPr="007B3974" w:rsidRDefault="0022228D" w:rsidP="007B3974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Comente a sus alumnos el objetivo de la experiencia. Muéstreles los m</w:t>
      </w:r>
      <w:r w:rsidR="008622B0" w:rsidRPr="007B3974">
        <w:rPr>
          <w:rFonts w:ascii="Arial" w:hAnsi="Arial" w:cs="Arial"/>
          <w:sz w:val="24"/>
          <w:szCs w:val="24"/>
        </w:rPr>
        <w:t xml:space="preserve">ateriales que se van a utilizar </w:t>
      </w:r>
      <w:r w:rsidRPr="007B3974">
        <w:rPr>
          <w:rFonts w:ascii="Arial" w:hAnsi="Arial" w:cs="Arial"/>
          <w:sz w:val="24"/>
          <w:szCs w:val="24"/>
        </w:rPr>
        <w:t>y descríbales los diferentes pasos del procedimiento</w:t>
      </w:r>
      <w:del w:id="36" w:author="María" w:date="2015-09-16T11:57:00Z">
        <w:r w:rsidRPr="007B3974" w:rsidDel="009A5DC4">
          <w:rPr>
            <w:rFonts w:ascii="Arial" w:hAnsi="Arial" w:cs="Arial"/>
            <w:sz w:val="24"/>
            <w:szCs w:val="24"/>
          </w:rPr>
          <w:delText xml:space="preserve">, </w:delText>
        </w:r>
      </w:del>
      <w:ins w:id="37" w:author="María" w:date="2015-09-16T11:57:00Z">
        <w:r w:rsidR="009A5DC4">
          <w:rPr>
            <w:rFonts w:ascii="Arial" w:hAnsi="Arial" w:cs="Arial"/>
            <w:sz w:val="24"/>
            <w:szCs w:val="24"/>
          </w:rPr>
          <w:t>.</w:t>
        </w:r>
        <w:r w:rsidR="009A5DC4" w:rsidRPr="007B3974">
          <w:rPr>
            <w:rFonts w:ascii="Arial" w:hAnsi="Arial" w:cs="Arial"/>
            <w:sz w:val="24"/>
            <w:szCs w:val="24"/>
          </w:rPr>
          <w:t xml:space="preserve"> </w:t>
        </w:r>
      </w:ins>
      <w:del w:id="38" w:author="María" w:date="2015-09-16T11:57:00Z">
        <w:r w:rsidRPr="007B3974" w:rsidDel="009A5DC4">
          <w:rPr>
            <w:rFonts w:ascii="Arial" w:hAnsi="Arial" w:cs="Arial"/>
            <w:sz w:val="24"/>
            <w:szCs w:val="24"/>
          </w:rPr>
          <w:delText xml:space="preserve">haciendo </w:delText>
        </w:r>
      </w:del>
      <w:ins w:id="39" w:author="María" w:date="2015-09-16T11:57:00Z">
        <w:r w:rsidR="009A5DC4">
          <w:rPr>
            <w:rFonts w:ascii="Arial" w:hAnsi="Arial" w:cs="Arial"/>
            <w:sz w:val="24"/>
            <w:szCs w:val="24"/>
          </w:rPr>
          <w:t>Haga</w:t>
        </w:r>
        <w:r w:rsidR="009A5DC4" w:rsidRPr="007B3974">
          <w:rPr>
            <w:rFonts w:ascii="Arial" w:hAnsi="Arial" w:cs="Arial"/>
            <w:sz w:val="24"/>
            <w:szCs w:val="24"/>
          </w:rPr>
          <w:t xml:space="preserve"> </w:t>
        </w:r>
      </w:ins>
      <w:r w:rsidRPr="007B3974">
        <w:rPr>
          <w:rFonts w:ascii="Arial" w:hAnsi="Arial" w:cs="Arial"/>
          <w:sz w:val="24"/>
          <w:szCs w:val="24"/>
        </w:rPr>
        <w:t xml:space="preserve">énfasis en </w:t>
      </w:r>
      <w:del w:id="40" w:author="María" w:date="2015-09-16T11:58:00Z">
        <w:r w:rsidRPr="007B3974" w:rsidDel="009A5DC4">
          <w:rPr>
            <w:rFonts w:ascii="Arial" w:hAnsi="Arial" w:cs="Arial"/>
            <w:sz w:val="24"/>
            <w:szCs w:val="24"/>
          </w:rPr>
          <w:delText xml:space="preserve">la </w:delText>
        </w:r>
      </w:del>
      <w:ins w:id="41" w:author="María" w:date="2015-09-16T11:58:00Z">
        <w:r w:rsidR="009A5DC4" w:rsidRPr="007B3974">
          <w:rPr>
            <w:rFonts w:ascii="Arial" w:hAnsi="Arial" w:cs="Arial"/>
            <w:sz w:val="24"/>
            <w:szCs w:val="24"/>
          </w:rPr>
          <w:t>l</w:t>
        </w:r>
        <w:r w:rsidR="009A5DC4">
          <w:rPr>
            <w:rFonts w:ascii="Arial" w:hAnsi="Arial" w:cs="Arial"/>
            <w:sz w:val="24"/>
            <w:szCs w:val="24"/>
          </w:rPr>
          <w:t>as</w:t>
        </w:r>
        <w:r w:rsidR="009A5DC4" w:rsidRPr="007B3974">
          <w:rPr>
            <w:rFonts w:ascii="Arial" w:hAnsi="Arial" w:cs="Arial"/>
            <w:sz w:val="24"/>
            <w:szCs w:val="24"/>
          </w:rPr>
          <w:t xml:space="preserve"> </w:t>
        </w:r>
      </w:ins>
      <w:r w:rsidRPr="007B3974">
        <w:rPr>
          <w:rFonts w:ascii="Arial" w:hAnsi="Arial" w:cs="Arial"/>
          <w:sz w:val="24"/>
          <w:szCs w:val="24"/>
        </w:rPr>
        <w:t xml:space="preserve">medidas de seguridad que </w:t>
      </w:r>
      <w:r w:rsidR="00D16EB5" w:rsidRPr="007B3974">
        <w:rPr>
          <w:rFonts w:ascii="Arial" w:hAnsi="Arial" w:cs="Arial"/>
          <w:sz w:val="24"/>
          <w:szCs w:val="24"/>
        </w:rPr>
        <w:t>se requieren</w:t>
      </w:r>
      <w:r w:rsidRPr="007B3974">
        <w:rPr>
          <w:rFonts w:ascii="Arial" w:hAnsi="Arial" w:cs="Arial"/>
          <w:sz w:val="24"/>
          <w:szCs w:val="24"/>
        </w:rPr>
        <w:t>.</w:t>
      </w:r>
    </w:p>
    <w:p w:rsidR="00D16EB5" w:rsidRPr="007B3974" w:rsidRDefault="00D16EB5" w:rsidP="007B3974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7B2BAE" w:rsidRPr="007B3974" w:rsidRDefault="007B2BAE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Durante la experiencia</w:t>
      </w:r>
    </w:p>
    <w:p w:rsidR="00A92CF2" w:rsidRPr="007B3974" w:rsidRDefault="00A92CF2" w:rsidP="007B3974">
      <w:pPr>
        <w:spacing w:line="360" w:lineRule="auto"/>
        <w:rPr>
          <w:rFonts w:ascii="Arial" w:hAnsi="Arial" w:cs="Arial"/>
          <w:sz w:val="24"/>
          <w:szCs w:val="24"/>
        </w:rPr>
      </w:pPr>
      <w:del w:id="42" w:author="María" w:date="2015-09-16T11:58:00Z">
        <w:r w:rsidRPr="007B3974" w:rsidDel="009A5DC4">
          <w:rPr>
            <w:rFonts w:ascii="Arial" w:hAnsi="Arial" w:cs="Arial"/>
            <w:sz w:val="24"/>
            <w:szCs w:val="24"/>
          </w:rPr>
          <w:delText xml:space="preserve">El </w:delText>
        </w:r>
      </w:del>
      <w:ins w:id="43" w:author="María" w:date="2015-09-16T11:58:00Z">
        <w:r w:rsidR="009A5DC4">
          <w:rPr>
            <w:rFonts w:ascii="Arial" w:hAnsi="Arial" w:cs="Arial"/>
            <w:sz w:val="24"/>
            <w:szCs w:val="24"/>
          </w:rPr>
          <w:t>La</w:t>
        </w:r>
        <w:r w:rsidR="009A5DC4" w:rsidRPr="007B3974">
          <w:rPr>
            <w:rFonts w:ascii="Arial" w:hAnsi="Arial" w:cs="Arial"/>
            <w:sz w:val="24"/>
            <w:szCs w:val="24"/>
          </w:rPr>
          <w:t xml:space="preserve"> </w:t>
        </w:r>
      </w:ins>
      <w:r w:rsidRPr="007B3974">
        <w:rPr>
          <w:rFonts w:ascii="Arial" w:hAnsi="Arial" w:cs="Arial"/>
          <w:sz w:val="24"/>
          <w:szCs w:val="24"/>
        </w:rPr>
        <w:t xml:space="preserve">parte </w:t>
      </w:r>
      <w:del w:id="44" w:author="María" w:date="2015-09-16T11:58:00Z">
        <w:r w:rsidRPr="007B3974" w:rsidDel="009A5DC4">
          <w:rPr>
            <w:rFonts w:ascii="Arial" w:hAnsi="Arial" w:cs="Arial"/>
            <w:sz w:val="24"/>
            <w:szCs w:val="24"/>
          </w:rPr>
          <w:delText>más importante</w:delText>
        </w:r>
      </w:del>
      <w:ins w:id="45" w:author="María" w:date="2015-09-16T11:58:00Z">
        <w:r w:rsidR="009A5DC4">
          <w:rPr>
            <w:rFonts w:ascii="Arial" w:hAnsi="Arial" w:cs="Arial"/>
            <w:sz w:val="24"/>
            <w:szCs w:val="24"/>
          </w:rPr>
          <w:t>esencial</w:t>
        </w:r>
      </w:ins>
      <w:r w:rsidRPr="007B3974">
        <w:rPr>
          <w:rFonts w:ascii="Arial" w:hAnsi="Arial" w:cs="Arial"/>
          <w:sz w:val="24"/>
          <w:szCs w:val="24"/>
        </w:rPr>
        <w:t xml:space="preserve"> de la experiencia comienza cuando las gotas de azul de metileno empiez</w:t>
      </w:r>
      <w:r w:rsidR="00524469" w:rsidRPr="007B3974">
        <w:rPr>
          <w:rFonts w:ascii="Arial" w:hAnsi="Arial" w:cs="Arial"/>
          <w:sz w:val="24"/>
          <w:szCs w:val="24"/>
        </w:rPr>
        <w:t xml:space="preserve">an a moverse dentro del aceite. </w:t>
      </w:r>
      <w:r w:rsidRPr="007B3974">
        <w:rPr>
          <w:rFonts w:ascii="Arial" w:hAnsi="Arial" w:cs="Arial"/>
          <w:sz w:val="24"/>
          <w:szCs w:val="24"/>
        </w:rPr>
        <w:t>En este punto, es importante que insista a sus alumnos en la observación permanente de las gota</w:t>
      </w:r>
      <w:r w:rsidR="00242495" w:rsidRPr="007B3974">
        <w:rPr>
          <w:rFonts w:ascii="Arial" w:hAnsi="Arial" w:cs="Arial"/>
          <w:sz w:val="24"/>
          <w:szCs w:val="24"/>
        </w:rPr>
        <w:t>s.</w:t>
      </w:r>
      <w:r w:rsidR="00524469" w:rsidRPr="007B397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>En primer lugar</w:t>
      </w:r>
      <w:ins w:id="46" w:author="María" w:date="2015-09-16T11:59:00Z">
        <w:r w:rsidR="009A5DC4">
          <w:rPr>
            <w:rFonts w:ascii="Arial" w:hAnsi="Arial" w:cs="Arial"/>
            <w:sz w:val="24"/>
            <w:szCs w:val="24"/>
          </w:rPr>
          <w:t>,</w:t>
        </w:r>
      </w:ins>
      <w:r w:rsidRPr="007B3974">
        <w:rPr>
          <w:rFonts w:ascii="Arial" w:hAnsi="Arial" w:cs="Arial"/>
          <w:sz w:val="24"/>
          <w:szCs w:val="24"/>
        </w:rPr>
        <w:t xml:space="preserve"> deben observar lo que pasa con el movimiento de las gotas individuales. Luego</w:t>
      </w:r>
      <w:ins w:id="47" w:author="María" w:date="2015-09-16T11:59:00Z">
        <w:r w:rsidR="009A5DC4">
          <w:rPr>
            <w:rFonts w:ascii="Arial" w:hAnsi="Arial" w:cs="Arial"/>
            <w:sz w:val="24"/>
            <w:szCs w:val="24"/>
          </w:rPr>
          <w:t>,</w:t>
        </w:r>
      </w:ins>
      <w:r w:rsidRPr="007B3974">
        <w:rPr>
          <w:rFonts w:ascii="Arial" w:hAnsi="Arial" w:cs="Arial"/>
          <w:sz w:val="24"/>
          <w:szCs w:val="24"/>
        </w:rPr>
        <w:t xml:space="preserve"> deben tratar de observarlas en conjunto.</w:t>
      </w:r>
    </w:p>
    <w:p w:rsidR="00A92CF2" w:rsidRPr="007B3974" w:rsidRDefault="00A92CF2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Motívelos a que extraigan de esta observación un patrón generalizado de movimiento. Este debe corresponder, en lo posible, al patrón descrito p</w:t>
      </w:r>
      <w:r w:rsidR="00524469" w:rsidRPr="007B3974">
        <w:rPr>
          <w:rFonts w:ascii="Arial" w:hAnsi="Arial" w:cs="Arial"/>
          <w:sz w:val="24"/>
          <w:szCs w:val="24"/>
        </w:rPr>
        <w:t>o</w:t>
      </w:r>
      <w:r w:rsidR="002A3576" w:rsidRPr="007B3974">
        <w:rPr>
          <w:rFonts w:ascii="Arial" w:hAnsi="Arial" w:cs="Arial"/>
          <w:sz w:val="24"/>
          <w:szCs w:val="24"/>
        </w:rPr>
        <w:t xml:space="preserve">r las corrientes de convección </w:t>
      </w:r>
      <w:r w:rsidR="00524469" w:rsidRPr="007B3974">
        <w:rPr>
          <w:rFonts w:ascii="Arial" w:hAnsi="Arial" w:cs="Arial"/>
          <w:sz w:val="24"/>
          <w:szCs w:val="24"/>
        </w:rPr>
        <w:t>en forma de ocho</w:t>
      </w:r>
      <w:r w:rsidR="002A3576" w:rsidRPr="007B3974">
        <w:rPr>
          <w:rFonts w:ascii="Arial" w:hAnsi="Arial" w:cs="Arial"/>
          <w:sz w:val="24"/>
          <w:szCs w:val="24"/>
        </w:rPr>
        <w:t xml:space="preserve"> “acostado”</w:t>
      </w:r>
      <w:ins w:id="48" w:author="María" w:date="2015-09-16T11:59:00Z">
        <w:r w:rsidR="009A5DC4">
          <w:rPr>
            <w:rFonts w:ascii="Arial" w:hAnsi="Arial" w:cs="Arial"/>
            <w:sz w:val="24"/>
            <w:szCs w:val="24"/>
          </w:rPr>
          <w:t>:</w:t>
        </w:r>
      </w:ins>
      <w:r w:rsidR="00524469" w:rsidRPr="007B3974">
        <w:rPr>
          <w:rFonts w:ascii="Arial" w:hAnsi="Arial" w:cs="Arial"/>
          <w:sz w:val="24"/>
          <w:szCs w:val="24"/>
        </w:rPr>
        <w:t xml:space="preserve"> </w:t>
      </w:r>
      <w:r w:rsidR="00524469" w:rsidRPr="007B3974">
        <w:rPr>
          <w:rFonts w:ascii="Arial" w:hAnsi="Arial" w:cs="Arial"/>
          <w:b/>
          <w:bCs/>
          <w:spacing w:val="-20"/>
          <w:sz w:val="24"/>
          <w:szCs w:val="24"/>
        </w:rPr>
        <w:t>OO</w:t>
      </w:r>
      <w:r w:rsidR="00524469" w:rsidRPr="007B3974">
        <w:rPr>
          <w:rFonts w:ascii="Arial" w:hAnsi="Arial" w:cs="Arial"/>
          <w:sz w:val="24"/>
          <w:szCs w:val="24"/>
        </w:rPr>
        <w:t xml:space="preserve">. </w:t>
      </w:r>
    </w:p>
    <w:p w:rsidR="00D16EB5" w:rsidRPr="007B3974" w:rsidRDefault="00D16EB5" w:rsidP="007B3974">
      <w:pPr>
        <w:spacing w:line="360" w:lineRule="auto"/>
        <w:rPr>
          <w:rFonts w:ascii="Arial" w:hAnsi="Arial" w:cs="Arial"/>
          <w:sz w:val="24"/>
          <w:szCs w:val="24"/>
        </w:rPr>
      </w:pPr>
    </w:p>
    <w:p w:rsidR="007B2BAE" w:rsidRPr="007B3974" w:rsidRDefault="007B2BAE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Después de la experiencia</w:t>
      </w:r>
    </w:p>
    <w:p w:rsidR="00524469" w:rsidRPr="007B3974" w:rsidRDefault="00A92CF2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Resuelva, conjuntamente con sus estudiantes, las preguntas</w:t>
      </w:r>
      <w:r w:rsidR="00524469" w:rsidRPr="007B3974">
        <w:rPr>
          <w:rFonts w:ascii="Arial" w:hAnsi="Arial" w:cs="Arial"/>
          <w:sz w:val="24"/>
          <w:szCs w:val="24"/>
        </w:rPr>
        <w:t xml:space="preserve"> que se hacen en la pestaña “preguntas”. Como podrá ver, estas conducen a que ellos definan qué es convección. </w:t>
      </w:r>
    </w:p>
    <w:p w:rsidR="007B2BAE" w:rsidRPr="007B3974" w:rsidRDefault="00524469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Haga énfasis, también, en que las corrientes de convección son más comunes de lo que imaginamos; coménteles que están presentes en el manto terrestre, en los mares, en los lagos y </w:t>
      </w:r>
      <w:ins w:id="49" w:author="María" w:date="2015-09-16T12:00:00Z">
        <w:r w:rsidR="009A5DC4">
          <w:rPr>
            <w:rFonts w:ascii="Arial" w:hAnsi="Arial" w:cs="Arial"/>
            <w:sz w:val="24"/>
            <w:szCs w:val="24"/>
          </w:rPr>
          <w:t xml:space="preserve">las </w:t>
        </w:r>
      </w:ins>
      <w:r w:rsidRPr="007B3974">
        <w:rPr>
          <w:rFonts w:ascii="Arial" w:hAnsi="Arial" w:cs="Arial"/>
          <w:sz w:val="24"/>
          <w:szCs w:val="24"/>
        </w:rPr>
        <w:t>lagunas, en la atmósfera</w:t>
      </w:r>
      <w:del w:id="50" w:author="María" w:date="2015-09-16T12:00:00Z">
        <w:r w:rsidRPr="007B3974" w:rsidDel="009A5DC4">
          <w:rPr>
            <w:rFonts w:ascii="Arial" w:hAnsi="Arial" w:cs="Arial"/>
            <w:sz w:val="24"/>
            <w:szCs w:val="24"/>
          </w:rPr>
          <w:delText xml:space="preserve">; </w:delText>
        </w:r>
      </w:del>
      <w:ins w:id="51" w:author="María" w:date="2015-09-16T12:00:00Z">
        <w:r w:rsidR="009A5DC4">
          <w:rPr>
            <w:rFonts w:ascii="Arial" w:hAnsi="Arial" w:cs="Arial"/>
            <w:sz w:val="24"/>
            <w:szCs w:val="24"/>
          </w:rPr>
          <w:t>,</w:t>
        </w:r>
        <w:r w:rsidR="009A5DC4" w:rsidRPr="007B3974">
          <w:rPr>
            <w:rFonts w:ascii="Arial" w:hAnsi="Arial" w:cs="Arial"/>
            <w:sz w:val="24"/>
            <w:szCs w:val="24"/>
          </w:rPr>
          <w:t xml:space="preserve"> </w:t>
        </w:r>
      </w:ins>
      <w:r w:rsidRPr="007B3974">
        <w:rPr>
          <w:rFonts w:ascii="Arial" w:hAnsi="Arial" w:cs="Arial"/>
          <w:sz w:val="24"/>
          <w:szCs w:val="24"/>
        </w:rPr>
        <w:t>y donde quiera que existan fluidos.</w:t>
      </w:r>
    </w:p>
    <w:p w:rsidR="002A3576" w:rsidRPr="007B3974" w:rsidRDefault="002A3576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Motive a sus estudiantes a que realicen un informe sobre la experiencia, en </w:t>
      </w:r>
      <w:del w:id="52" w:author="María" w:date="2015-09-16T12:00:00Z">
        <w:r w:rsidRPr="007B3974" w:rsidDel="009A5DC4">
          <w:rPr>
            <w:rFonts w:ascii="Arial" w:hAnsi="Arial" w:cs="Arial"/>
            <w:sz w:val="24"/>
            <w:szCs w:val="24"/>
          </w:rPr>
          <w:delText xml:space="preserve">la </w:delText>
        </w:r>
      </w:del>
      <w:ins w:id="53" w:author="María" w:date="2015-09-16T12:00:00Z">
        <w:r w:rsidR="009A5DC4">
          <w:rPr>
            <w:rFonts w:ascii="Arial" w:hAnsi="Arial" w:cs="Arial"/>
            <w:sz w:val="24"/>
            <w:szCs w:val="24"/>
          </w:rPr>
          <w:t>el</w:t>
        </w:r>
        <w:r w:rsidR="009A5DC4" w:rsidRPr="007B3974">
          <w:rPr>
            <w:rFonts w:ascii="Arial" w:hAnsi="Arial" w:cs="Arial"/>
            <w:sz w:val="24"/>
            <w:szCs w:val="24"/>
          </w:rPr>
          <w:t xml:space="preserve"> </w:t>
        </w:r>
      </w:ins>
      <w:r w:rsidRPr="007B3974">
        <w:rPr>
          <w:rFonts w:ascii="Arial" w:hAnsi="Arial" w:cs="Arial"/>
          <w:sz w:val="24"/>
          <w:szCs w:val="24"/>
        </w:rPr>
        <w:t>que consideren el título, los materiales, el procedimiento, los resultados (observaciones) y las respuestas a las preguntas que se hacen al final.</w:t>
      </w:r>
    </w:p>
    <w:p w:rsidR="00524469" w:rsidRPr="007B3974" w:rsidRDefault="00524469" w:rsidP="007B3974">
      <w:pPr>
        <w:spacing w:line="360" w:lineRule="auto"/>
        <w:rPr>
          <w:rFonts w:ascii="Arial" w:hAnsi="Arial" w:cs="Arial"/>
          <w:sz w:val="24"/>
          <w:szCs w:val="24"/>
        </w:rPr>
      </w:pPr>
    </w:p>
    <w:p w:rsidR="00D16EB5" w:rsidRPr="007B3974" w:rsidRDefault="007B2BAE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</w:rPr>
        <w:t>FICHA DEL ALUMNO</w:t>
      </w:r>
    </w:p>
    <w:p w:rsidR="00244DA2" w:rsidRPr="007B3974" w:rsidRDefault="00244DA2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D16EB5" w:rsidRPr="007B3974" w:rsidRDefault="00D16EB5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color w:val="000000" w:themeColor="text1"/>
          <w:sz w:val="24"/>
          <w:szCs w:val="24"/>
        </w:rPr>
        <w:t xml:space="preserve">Las </w:t>
      </w:r>
      <w:del w:id="54" w:author="María" w:date="2015-09-16T12:01:00Z">
        <w:r w:rsidRPr="007B3974" w:rsidDel="009A5DC4">
          <w:rPr>
            <w:rFonts w:ascii="Arial" w:hAnsi="Arial" w:cs="Arial"/>
            <w:b/>
            <w:color w:val="000000" w:themeColor="text1"/>
            <w:sz w:val="24"/>
            <w:szCs w:val="24"/>
          </w:rPr>
          <w:delText xml:space="preserve">Corrientes </w:delText>
        </w:r>
      </w:del>
      <w:ins w:id="55" w:author="María" w:date="2015-09-16T12:01:00Z">
        <w:r w:rsidR="009A5DC4">
          <w:rPr>
            <w:rFonts w:ascii="Arial" w:hAnsi="Arial" w:cs="Arial"/>
            <w:b/>
            <w:color w:val="000000" w:themeColor="text1"/>
            <w:sz w:val="24"/>
            <w:szCs w:val="24"/>
          </w:rPr>
          <w:t>c</w:t>
        </w:r>
        <w:r w:rsidR="009A5DC4" w:rsidRPr="007B3974">
          <w:rPr>
            <w:rFonts w:ascii="Arial" w:hAnsi="Arial" w:cs="Arial"/>
            <w:b/>
            <w:color w:val="000000" w:themeColor="text1"/>
            <w:sz w:val="24"/>
            <w:szCs w:val="24"/>
          </w:rPr>
          <w:t xml:space="preserve">orrientes </w:t>
        </w:r>
      </w:ins>
      <w:r w:rsidRPr="007B3974">
        <w:rPr>
          <w:rFonts w:ascii="Arial" w:hAnsi="Arial" w:cs="Arial"/>
          <w:b/>
          <w:color w:val="000000" w:themeColor="text1"/>
          <w:sz w:val="24"/>
          <w:szCs w:val="24"/>
        </w:rPr>
        <w:t>de convección</w:t>
      </w:r>
    </w:p>
    <w:p w:rsidR="009A5DC4" w:rsidRDefault="00D16EB5" w:rsidP="007B3974">
      <w:pPr>
        <w:spacing w:line="360" w:lineRule="auto"/>
        <w:rPr>
          <w:ins w:id="56" w:author="María" w:date="2015-09-16T12:02:00Z"/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D16EB5" w:rsidRPr="007B3974" w:rsidRDefault="00D16EB5" w:rsidP="007B3974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del w:id="57" w:author="María" w:date="2015-09-16T12:02:00Z">
        <w:r w:rsidRPr="007B3974" w:rsidDel="009A5DC4">
          <w:rPr>
            <w:rFonts w:ascii="Arial" w:hAnsi="Arial" w:cs="Arial"/>
            <w:sz w:val="24"/>
            <w:szCs w:val="24"/>
          </w:rPr>
          <w:delText xml:space="preserve">: </w:delText>
        </w:r>
      </w:del>
      <w:r w:rsidRPr="007B3974">
        <w:rPr>
          <w:rFonts w:ascii="Arial" w:hAnsi="Arial" w:cs="Arial"/>
          <w:sz w:val="24"/>
          <w:szCs w:val="24"/>
        </w:rPr>
        <w:t>Demostrar la existencia de las corrientes de convección</w:t>
      </w:r>
      <w:r w:rsidRPr="007B3974">
        <w:rPr>
          <w:rFonts w:ascii="Arial" w:hAnsi="Arial" w:cs="Arial"/>
          <w:color w:val="FF0000"/>
          <w:sz w:val="24"/>
          <w:szCs w:val="24"/>
        </w:rPr>
        <w:t xml:space="preserve">. </w:t>
      </w:r>
    </w:p>
    <w:p w:rsidR="00D16EB5" w:rsidRPr="007B3974" w:rsidRDefault="00D16EB5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Materiales</w:t>
      </w:r>
      <w:r w:rsidRPr="007B3974">
        <w:rPr>
          <w:rFonts w:ascii="Arial" w:hAnsi="Arial" w:cs="Arial"/>
          <w:sz w:val="24"/>
          <w:szCs w:val="24"/>
        </w:rPr>
        <w:t>:</w:t>
      </w:r>
    </w:p>
    <w:p w:rsidR="00D16EB5" w:rsidRPr="007B3974" w:rsidRDefault="00D16EB5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Un </w:t>
      </w:r>
      <w:r w:rsidRPr="009A5DC4">
        <w:rPr>
          <w:rFonts w:ascii="Arial" w:hAnsi="Arial" w:cs="Arial"/>
          <w:sz w:val="24"/>
          <w:szCs w:val="24"/>
        </w:rPr>
        <w:t>recipiente</w:t>
      </w:r>
      <w:r w:rsidRPr="007B3974">
        <w:rPr>
          <w:rFonts w:ascii="Arial" w:hAnsi="Arial" w:cs="Arial"/>
          <w:sz w:val="24"/>
          <w:szCs w:val="24"/>
        </w:rPr>
        <w:t xml:space="preserve"> de vidrio refractario con fondo plano.</w:t>
      </w:r>
    </w:p>
    <w:p w:rsidR="00D16EB5" w:rsidRPr="007B3974" w:rsidRDefault="00D16EB5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Una vela de unos 5 cm de alto.</w:t>
      </w:r>
    </w:p>
    <w:p w:rsidR="00D16EB5" w:rsidRPr="007B3974" w:rsidRDefault="00D16EB5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Dos ladrillos</w:t>
      </w:r>
    </w:p>
    <w:p w:rsidR="00D16EB5" w:rsidRPr="007B3974" w:rsidRDefault="00D16EB5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Un frasco de aceite de cocina 500 cc.</w:t>
      </w:r>
    </w:p>
    <w:p w:rsidR="00D16EB5" w:rsidRPr="007B3974" w:rsidRDefault="00D16EB5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Un frasco de azul de metileno con gotero.</w:t>
      </w:r>
    </w:p>
    <w:p w:rsidR="00D16EB5" w:rsidRPr="007B3974" w:rsidRDefault="00D16EB5" w:rsidP="007B397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B3974">
        <w:rPr>
          <w:rFonts w:ascii="Arial" w:hAnsi="Arial" w:cs="Arial"/>
          <w:b/>
          <w:sz w:val="24"/>
          <w:szCs w:val="24"/>
        </w:rPr>
        <w:t xml:space="preserve">Procedimiento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3593" w:rsidRPr="007B3974" w:rsidTr="00833593">
        <w:tc>
          <w:tcPr>
            <w:tcW w:w="8828" w:type="dxa"/>
          </w:tcPr>
          <w:p w:rsidR="00833593" w:rsidRPr="007B3974" w:rsidRDefault="00833593" w:rsidP="007B397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B3974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u w:val="single"/>
              </w:rPr>
              <w:t>Advertencia:</w:t>
            </w:r>
            <w:r w:rsidRPr="007B3974">
              <w:rPr>
                <w:rFonts w:ascii="Arial" w:hAnsi="Arial" w:cs="Arial"/>
                <w:sz w:val="24"/>
                <w:szCs w:val="24"/>
              </w:rPr>
              <w:t xml:space="preserve"> esta experiencia debe hacerse con la supervisión del profesor o de un adulto responsable. </w:t>
            </w:r>
          </w:p>
        </w:tc>
      </w:tr>
    </w:tbl>
    <w:p w:rsidR="00833593" w:rsidRPr="007B3974" w:rsidRDefault="00833593" w:rsidP="007B397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16EB5" w:rsidRPr="007B3974" w:rsidRDefault="00D16EB5" w:rsidP="007B3974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De acuerdo con la ilustración, armar </w:t>
      </w:r>
      <w:r w:rsidR="00244DA2" w:rsidRPr="007B3974">
        <w:rPr>
          <w:rFonts w:ascii="Arial" w:hAnsi="Arial" w:cs="Arial"/>
          <w:sz w:val="24"/>
          <w:szCs w:val="24"/>
        </w:rPr>
        <w:t xml:space="preserve">un </w:t>
      </w:r>
      <w:del w:id="58" w:author="María" w:date="2015-09-16T12:03:00Z">
        <w:r w:rsidR="00244DA2" w:rsidRPr="007B3974" w:rsidDel="009A5DC4">
          <w:rPr>
            <w:rFonts w:ascii="Arial" w:hAnsi="Arial" w:cs="Arial"/>
            <w:sz w:val="24"/>
            <w:szCs w:val="24"/>
          </w:rPr>
          <w:delText>ontaje</w:delText>
        </w:r>
        <w:r w:rsidRPr="007B3974" w:rsidDel="009A5DC4">
          <w:rPr>
            <w:rFonts w:ascii="Arial" w:hAnsi="Arial" w:cs="Arial"/>
            <w:sz w:val="24"/>
            <w:szCs w:val="24"/>
          </w:rPr>
          <w:delText xml:space="preserve"> </w:delText>
        </w:r>
      </w:del>
      <w:ins w:id="59" w:author="María" w:date="2015-09-16T12:03:00Z">
        <w:r w:rsidR="009A5DC4">
          <w:rPr>
            <w:rFonts w:ascii="Arial" w:hAnsi="Arial" w:cs="Arial"/>
            <w:sz w:val="24"/>
            <w:szCs w:val="24"/>
          </w:rPr>
          <w:t>mo</w:t>
        </w:r>
        <w:r w:rsidR="009A5DC4" w:rsidRPr="007B3974">
          <w:rPr>
            <w:rFonts w:ascii="Arial" w:hAnsi="Arial" w:cs="Arial"/>
            <w:sz w:val="24"/>
            <w:szCs w:val="24"/>
          </w:rPr>
          <w:t xml:space="preserve">ntaje </w:t>
        </w:r>
      </w:ins>
      <w:r w:rsidRPr="007B3974">
        <w:rPr>
          <w:rFonts w:ascii="Arial" w:hAnsi="Arial" w:cs="Arial"/>
          <w:sz w:val="24"/>
          <w:szCs w:val="24"/>
        </w:rPr>
        <w:t xml:space="preserve">con los dos ladrillos, el recipiente de vidrio refractario y la vela; esta debe estar apagada. </w:t>
      </w:r>
    </w:p>
    <w:p w:rsidR="00D16EB5" w:rsidRPr="007B3974" w:rsidRDefault="00D16EB5" w:rsidP="007B3974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Agregar el aceite de cocina hasta que ocupe las </w:t>
      </w:r>
      <w:ins w:id="60" w:author="María" w:date="2015-09-16T12:03:00Z">
        <w:r w:rsidR="009A5DC4">
          <w:rPr>
            <w:rFonts w:ascii="Arial" w:hAnsi="Arial" w:cs="Arial"/>
            <w:sz w:val="24"/>
            <w:szCs w:val="24"/>
          </w:rPr>
          <w:t xml:space="preserve">dos </w:t>
        </w:r>
        <w:r w:rsidR="009A5DC4" w:rsidRPr="009A5DC4">
          <w:rPr>
            <w:rFonts w:ascii="Arial" w:hAnsi="Arial" w:cs="Arial"/>
            <w:sz w:val="24"/>
            <w:szCs w:val="24"/>
          </w:rPr>
          <w:t>terceras</w:t>
        </w:r>
        <w:r w:rsidR="009A5DC4">
          <w:rPr>
            <w:rFonts w:ascii="Arial" w:hAnsi="Arial" w:cs="Arial"/>
            <w:sz w:val="24"/>
            <w:szCs w:val="24"/>
          </w:rPr>
          <w:t xml:space="preserve"> </w:t>
        </w:r>
      </w:ins>
      <w:del w:id="61" w:author="María" w:date="2015-09-16T12:03:00Z">
        <w:r w:rsidRPr="007B3974" w:rsidDel="009A5DC4">
          <w:rPr>
            <w:rFonts w:ascii="Arial" w:hAnsi="Arial" w:cs="Arial"/>
            <w:sz w:val="24"/>
            <w:szCs w:val="24"/>
          </w:rPr>
          <w:delText xml:space="preserve">2/3 </w:delText>
        </w:r>
      </w:del>
      <w:r w:rsidRPr="007B3974">
        <w:rPr>
          <w:rFonts w:ascii="Arial" w:hAnsi="Arial" w:cs="Arial"/>
          <w:sz w:val="24"/>
          <w:szCs w:val="24"/>
        </w:rPr>
        <w:t xml:space="preserve">partes del recipiente de vidrio. Encender la vela. </w:t>
      </w:r>
    </w:p>
    <w:p w:rsidR="00D16EB5" w:rsidRPr="007B3974" w:rsidRDefault="00D16EB5" w:rsidP="007B3974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 de no derramar aceite sobre la vela encendida, este se puede incendiar.</w:t>
      </w:r>
      <w:r w:rsidR="00A927ED">
        <w:rPr>
          <w:rFonts w:ascii="Arial" w:hAnsi="Arial" w:cs="Arial"/>
          <w:sz w:val="24"/>
          <w:szCs w:val="24"/>
        </w:rPr>
        <w:t xml:space="preserve"> </w:t>
      </w:r>
    </w:p>
    <w:p w:rsidR="00D16EB5" w:rsidRPr="007B3974" w:rsidRDefault="00D16EB5" w:rsidP="007B3974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commentRangeStart w:id="62"/>
      <w:r w:rsidRPr="007B3974">
        <w:rPr>
          <w:rFonts w:ascii="Arial" w:hAnsi="Arial" w:cs="Arial"/>
          <w:sz w:val="24"/>
          <w:szCs w:val="24"/>
        </w:rPr>
        <w:t>Agregar al aceite unas 10 gotas de azul de metileno.</w:t>
      </w:r>
    </w:p>
    <w:p w:rsidR="00D16EB5" w:rsidRPr="007B3974" w:rsidRDefault="00D16EB5" w:rsidP="007B397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cuidado, no te vayas a quemar con el aceite caliente. </w:t>
      </w:r>
    </w:p>
    <w:p w:rsidR="00D16EB5" w:rsidRPr="007B3974" w:rsidRDefault="00D16EB5" w:rsidP="007B3974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Observar lo que sucede con una sola (o varias) gota (gotas) de azul metileno, a medida que el aceite se calienta. </w:t>
      </w:r>
      <w:r w:rsidRPr="00BD745E">
        <w:rPr>
          <w:rFonts w:ascii="Arial" w:hAnsi="Arial" w:cs="Arial"/>
          <w:sz w:val="24"/>
          <w:szCs w:val="24"/>
        </w:rPr>
        <w:t>Describir</w:t>
      </w:r>
      <w:r w:rsidRPr="007B3974">
        <w:rPr>
          <w:rFonts w:ascii="Arial" w:hAnsi="Arial" w:cs="Arial"/>
          <w:sz w:val="24"/>
          <w:szCs w:val="24"/>
        </w:rPr>
        <w:t xml:space="preserve"> lo que pasa con ella. </w:t>
      </w:r>
    </w:p>
    <w:p w:rsidR="00D16EB5" w:rsidRPr="007B3974" w:rsidRDefault="00D16EB5" w:rsidP="007B397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cuidado, no te vayas a quemar con el aceite caliente. </w:t>
      </w:r>
    </w:p>
    <w:p w:rsidR="00D16EB5" w:rsidRPr="007B3974" w:rsidRDefault="00D16EB5" w:rsidP="007B3974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Observar las gotas de azul de metileno en conjunto. Describir lo que pasa con el conjunto. </w:t>
      </w:r>
      <w:commentRangeEnd w:id="62"/>
      <w:r w:rsidR="00BD745E">
        <w:rPr>
          <w:rStyle w:val="Refdecomentario"/>
        </w:rPr>
        <w:commentReference w:id="62"/>
      </w:r>
    </w:p>
    <w:p w:rsidR="00D16EB5" w:rsidRPr="007B3974" w:rsidRDefault="00D16EB5" w:rsidP="007B397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cuidado, no te vayas a quemar con el aceite caliente. </w:t>
      </w:r>
    </w:p>
    <w:p w:rsidR="00D16EB5" w:rsidRPr="007B3974" w:rsidRDefault="00D16EB5" w:rsidP="007B397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B3974">
        <w:rPr>
          <w:rFonts w:ascii="Arial" w:hAnsi="Arial" w:cs="Arial"/>
          <w:b/>
          <w:sz w:val="24"/>
          <w:szCs w:val="24"/>
        </w:rPr>
        <w:lastRenderedPageBreak/>
        <w:t>Preguntas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sucede con una gota de azul de metileno a medida que el aceite se calienta?</w:t>
      </w:r>
      <w:r w:rsidR="00A927ED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>Haz un dibujo de tu observación.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sucede con el conjunto de gotas de azul de metileno a medida que el aceite se calienta? Haz un dibujo de tu observación.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Recuerda y</w:t>
      </w:r>
      <w:ins w:id="63" w:author="María" w:date="2015-09-16T12:15:00Z">
        <w:r w:rsidR="00BD745E">
          <w:rPr>
            <w:rFonts w:ascii="Arial" w:hAnsi="Arial" w:cs="Arial"/>
            <w:sz w:val="24"/>
            <w:szCs w:val="24"/>
          </w:rPr>
          <w:t>,</w:t>
        </w:r>
      </w:ins>
      <w:r w:rsidRPr="007B3974">
        <w:rPr>
          <w:rFonts w:ascii="Arial" w:hAnsi="Arial" w:cs="Arial"/>
          <w:sz w:val="24"/>
          <w:szCs w:val="24"/>
        </w:rPr>
        <w:t xml:space="preserve"> </w:t>
      </w:r>
      <w:ins w:id="64" w:author="María" w:date="2015-09-16T12:15:00Z">
        <w:r w:rsidR="00BD745E" w:rsidRPr="007B3974">
          <w:rPr>
            <w:rFonts w:ascii="Arial" w:hAnsi="Arial" w:cs="Arial"/>
            <w:sz w:val="24"/>
            <w:szCs w:val="24"/>
          </w:rPr>
          <w:t xml:space="preserve">con tus palabras, </w:t>
        </w:r>
      </w:ins>
      <w:r w:rsidRPr="007B3974">
        <w:rPr>
          <w:rFonts w:ascii="Arial" w:hAnsi="Arial" w:cs="Arial"/>
          <w:sz w:val="24"/>
          <w:szCs w:val="24"/>
        </w:rPr>
        <w:t>contesta</w:t>
      </w:r>
      <w:ins w:id="65" w:author="María" w:date="2015-09-16T12:15:00Z">
        <w:r w:rsidR="00BD745E">
          <w:rPr>
            <w:rFonts w:ascii="Arial" w:hAnsi="Arial" w:cs="Arial"/>
            <w:sz w:val="24"/>
            <w:szCs w:val="24"/>
          </w:rPr>
          <w:t>:</w:t>
        </w:r>
      </w:ins>
      <w:del w:id="66" w:author="María" w:date="2015-09-16T12:15:00Z">
        <w:r w:rsidRPr="007B3974" w:rsidDel="00BD745E">
          <w:rPr>
            <w:rFonts w:ascii="Arial" w:hAnsi="Arial" w:cs="Arial"/>
            <w:sz w:val="24"/>
            <w:szCs w:val="24"/>
          </w:rPr>
          <w:delText>,</w:delText>
        </w:r>
      </w:del>
      <w:ins w:id="67" w:author="María" w:date="2015-09-16T12:15:00Z">
        <w:r w:rsidR="00BD745E">
          <w:rPr>
            <w:rFonts w:ascii="Arial" w:hAnsi="Arial" w:cs="Arial"/>
            <w:sz w:val="24"/>
            <w:szCs w:val="24"/>
          </w:rPr>
          <w:t xml:space="preserve"> </w:t>
        </w:r>
      </w:ins>
      <w:del w:id="68" w:author="María" w:date="2015-09-16T12:15:00Z">
        <w:r w:rsidRPr="007B3974" w:rsidDel="00BD745E">
          <w:rPr>
            <w:rFonts w:ascii="Arial" w:hAnsi="Arial" w:cs="Arial"/>
            <w:sz w:val="24"/>
            <w:szCs w:val="24"/>
          </w:rPr>
          <w:delText xml:space="preserve"> con tus palabras, </w:delText>
        </w:r>
      </w:del>
      <w:r w:rsidRPr="007B3974">
        <w:rPr>
          <w:rFonts w:ascii="Arial" w:hAnsi="Arial" w:cs="Arial"/>
          <w:sz w:val="24"/>
          <w:szCs w:val="24"/>
        </w:rPr>
        <w:t>¿</w:t>
      </w:r>
      <w:del w:id="69" w:author="María" w:date="2015-09-16T12:15:00Z">
        <w:r w:rsidRPr="007B3974" w:rsidDel="00BD745E">
          <w:rPr>
            <w:rFonts w:ascii="Arial" w:hAnsi="Arial" w:cs="Arial"/>
            <w:sz w:val="24"/>
            <w:szCs w:val="24"/>
          </w:rPr>
          <w:delText xml:space="preserve">Qué </w:delText>
        </w:r>
      </w:del>
      <w:ins w:id="70" w:author="María" w:date="2015-09-16T12:15:00Z">
        <w:r w:rsidR="00BD745E">
          <w:rPr>
            <w:rFonts w:ascii="Arial" w:hAnsi="Arial" w:cs="Arial"/>
            <w:sz w:val="24"/>
            <w:szCs w:val="24"/>
          </w:rPr>
          <w:t>q</w:t>
        </w:r>
        <w:r w:rsidR="00BD745E" w:rsidRPr="007B3974">
          <w:rPr>
            <w:rFonts w:ascii="Arial" w:hAnsi="Arial" w:cs="Arial"/>
            <w:sz w:val="24"/>
            <w:szCs w:val="24"/>
          </w:rPr>
          <w:t xml:space="preserve">ué </w:t>
        </w:r>
      </w:ins>
      <w:r w:rsidRPr="007B3974">
        <w:rPr>
          <w:rFonts w:ascii="Arial" w:hAnsi="Arial" w:cs="Arial"/>
          <w:sz w:val="24"/>
          <w:szCs w:val="24"/>
        </w:rPr>
        <w:t>son las corrientes de convección?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similitud existe entre el movimiento de las gotas de azul de metileno y las corrientes de convección?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¿Cómo se llama el fenómeno de</w:t>
      </w:r>
      <w:ins w:id="71" w:author="María" w:date="2015-09-16T12:15:00Z">
        <w:r w:rsidR="00BD745E">
          <w:rPr>
            <w:rFonts w:ascii="Arial" w:hAnsi="Arial" w:cs="Arial"/>
            <w:sz w:val="24"/>
            <w:szCs w:val="24"/>
          </w:rPr>
          <w:t>l</w:t>
        </w:r>
      </w:ins>
      <w:r w:rsidRPr="007B3974">
        <w:rPr>
          <w:rFonts w:ascii="Arial" w:hAnsi="Arial" w:cs="Arial"/>
          <w:sz w:val="24"/>
          <w:szCs w:val="24"/>
        </w:rPr>
        <w:t xml:space="preserve"> movimiento de las gotas de azul de metileno dentro del aceite? 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factor crees que pone en movimiento las gotas de azul de metileno dentro del aceite?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¿Por qué crees que las gotas ascienden y descienden dentro del recipiente?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¿Son más calientes y menos densas las gotas que bajan o las que suben?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¿Son más frías y más densas las gotas que bajan o las que suben?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Ahora contesta</w:t>
      </w:r>
      <w:del w:id="72" w:author="María" w:date="2015-09-16T12:16:00Z">
        <w:r w:rsidRPr="007B3974" w:rsidDel="00BD745E">
          <w:rPr>
            <w:rFonts w:ascii="Arial" w:hAnsi="Arial" w:cs="Arial"/>
            <w:sz w:val="24"/>
            <w:szCs w:val="24"/>
          </w:rPr>
          <w:delText>. ¿P</w:delText>
        </w:r>
      </w:del>
      <w:ins w:id="73" w:author="María" w:date="2015-09-16T12:16:00Z">
        <w:r w:rsidR="00BD745E">
          <w:rPr>
            <w:rFonts w:ascii="Arial" w:hAnsi="Arial" w:cs="Arial"/>
            <w:sz w:val="24"/>
            <w:szCs w:val="24"/>
          </w:rPr>
          <w:t>: ¿p</w:t>
        </w:r>
      </w:ins>
      <w:r w:rsidRPr="007B3974">
        <w:rPr>
          <w:rFonts w:ascii="Arial" w:hAnsi="Arial" w:cs="Arial"/>
          <w:sz w:val="24"/>
          <w:szCs w:val="24"/>
        </w:rPr>
        <w:t>or qué se producen las corrientes de convección?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similitud tiene lo que observaste en esta experiencia, con lo que sucede en el manto terrestre?</w:t>
      </w:r>
      <w:bookmarkStart w:id="74" w:name="_GoBack"/>
      <w:bookmarkEnd w:id="74"/>
    </w:p>
    <w:p w:rsidR="00A50B0E" w:rsidRPr="007B3974" w:rsidRDefault="00A50B0E" w:rsidP="007B397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50B0E" w:rsidRPr="007B3974" w:rsidSect="007B3974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1" w:author="María" w:date="2015-09-16T12:12:00Z" w:initials="M">
    <w:p w:rsidR="00BD745E" w:rsidRDefault="00BD745E">
      <w:pPr>
        <w:pStyle w:val="Textocomentario"/>
      </w:pPr>
      <w:r>
        <w:rPr>
          <w:rStyle w:val="Refdecomentario"/>
        </w:rPr>
        <w:annotationRef/>
      </w:r>
      <w:r>
        <w:t>NO es clara la instrucción, ver numerales 4 y 5.</w:t>
      </w:r>
    </w:p>
  </w:comment>
  <w:comment w:id="22" w:author="María" w:date="2015-09-16T12:12:00Z" w:initials="M">
    <w:p w:rsidR="00BD745E" w:rsidRDefault="00BD745E">
      <w:pPr>
        <w:pStyle w:val="Textocomentario"/>
      </w:pPr>
      <w:r>
        <w:rPr>
          <w:rStyle w:val="Refdecomentario"/>
        </w:rPr>
        <w:annotationRef/>
      </w:r>
      <w:r>
        <w:t>NO es claro, ver siguiente numeral</w:t>
      </w:r>
    </w:p>
  </w:comment>
  <w:comment w:id="62" w:author="María" w:date="2015-09-16T12:14:00Z" w:initials="M">
    <w:p w:rsidR="00BD745E" w:rsidRDefault="00BD745E">
      <w:pPr>
        <w:pStyle w:val="Textocomentario"/>
      </w:pPr>
      <w:r>
        <w:rPr>
          <w:rStyle w:val="Refdecomentario"/>
        </w:rPr>
        <w:annotationRef/>
      </w:r>
      <w:r>
        <w:t>Ver anterior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1C2A"/>
    <w:multiLevelType w:val="hybridMultilevel"/>
    <w:tmpl w:val="1A1868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21EA8"/>
    <w:multiLevelType w:val="hybridMultilevel"/>
    <w:tmpl w:val="80BE84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C1879"/>
    <w:multiLevelType w:val="hybridMultilevel"/>
    <w:tmpl w:val="FDF68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92EC5"/>
    <w:multiLevelType w:val="hybridMultilevel"/>
    <w:tmpl w:val="FA52B0B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A264C6"/>
    <w:multiLevelType w:val="hybridMultilevel"/>
    <w:tmpl w:val="BA9C8EE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6440D8"/>
    <w:multiLevelType w:val="hybridMultilevel"/>
    <w:tmpl w:val="4DAC5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429F3"/>
    <w:multiLevelType w:val="hybridMultilevel"/>
    <w:tmpl w:val="712E9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534BB"/>
    <w:multiLevelType w:val="hybridMultilevel"/>
    <w:tmpl w:val="F0965DBA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54F512EE"/>
    <w:multiLevelType w:val="hybridMultilevel"/>
    <w:tmpl w:val="1A1868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A0C61"/>
    <w:multiLevelType w:val="hybridMultilevel"/>
    <w:tmpl w:val="DB2CD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04CEA"/>
    <w:multiLevelType w:val="hybridMultilevel"/>
    <w:tmpl w:val="31C48B9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E77852"/>
    <w:multiLevelType w:val="hybridMultilevel"/>
    <w:tmpl w:val="7888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0142E"/>
    <w:multiLevelType w:val="hybridMultilevel"/>
    <w:tmpl w:val="C032B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A4440"/>
    <w:multiLevelType w:val="hybridMultilevel"/>
    <w:tmpl w:val="F8903F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3C00D8"/>
    <w:multiLevelType w:val="hybridMultilevel"/>
    <w:tmpl w:val="0C042F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3448E"/>
    <w:multiLevelType w:val="hybridMultilevel"/>
    <w:tmpl w:val="4DAC5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91BB4"/>
    <w:multiLevelType w:val="hybridMultilevel"/>
    <w:tmpl w:val="FA52B0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5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13"/>
  </w:num>
  <w:num w:numId="10">
    <w:abstractNumId w:val="7"/>
  </w:num>
  <w:num w:numId="11">
    <w:abstractNumId w:val="12"/>
  </w:num>
  <w:num w:numId="12">
    <w:abstractNumId w:val="2"/>
  </w:num>
  <w:num w:numId="13">
    <w:abstractNumId w:val="4"/>
  </w:num>
  <w:num w:numId="14">
    <w:abstractNumId w:val="8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4B"/>
    <w:rsid w:val="000041C5"/>
    <w:rsid w:val="00027B97"/>
    <w:rsid w:val="00071113"/>
    <w:rsid w:val="00121A54"/>
    <w:rsid w:val="001B08E7"/>
    <w:rsid w:val="001D68BF"/>
    <w:rsid w:val="001E12B6"/>
    <w:rsid w:val="00210C3C"/>
    <w:rsid w:val="0022228D"/>
    <w:rsid w:val="002268B9"/>
    <w:rsid w:val="00230C56"/>
    <w:rsid w:val="002355F0"/>
    <w:rsid w:val="00236A37"/>
    <w:rsid w:val="00242495"/>
    <w:rsid w:val="00244DA2"/>
    <w:rsid w:val="00245567"/>
    <w:rsid w:val="00272D54"/>
    <w:rsid w:val="002A136C"/>
    <w:rsid w:val="002A3576"/>
    <w:rsid w:val="002B2BEC"/>
    <w:rsid w:val="002E4BFE"/>
    <w:rsid w:val="00367B18"/>
    <w:rsid w:val="00384C5E"/>
    <w:rsid w:val="003A44B8"/>
    <w:rsid w:val="003F2996"/>
    <w:rsid w:val="00460F23"/>
    <w:rsid w:val="0046641B"/>
    <w:rsid w:val="005178A5"/>
    <w:rsid w:val="00524469"/>
    <w:rsid w:val="00537058"/>
    <w:rsid w:val="00540AA7"/>
    <w:rsid w:val="005751BA"/>
    <w:rsid w:val="005B7A5B"/>
    <w:rsid w:val="00632B4B"/>
    <w:rsid w:val="006724F7"/>
    <w:rsid w:val="006C792E"/>
    <w:rsid w:val="007101D6"/>
    <w:rsid w:val="0071319A"/>
    <w:rsid w:val="007270FB"/>
    <w:rsid w:val="00727DD2"/>
    <w:rsid w:val="007A3427"/>
    <w:rsid w:val="007B2BAE"/>
    <w:rsid w:val="007B3974"/>
    <w:rsid w:val="00833593"/>
    <w:rsid w:val="008461A2"/>
    <w:rsid w:val="008622B0"/>
    <w:rsid w:val="00882D6A"/>
    <w:rsid w:val="008B5850"/>
    <w:rsid w:val="008F7B3E"/>
    <w:rsid w:val="0098588A"/>
    <w:rsid w:val="009A4B53"/>
    <w:rsid w:val="009A5DC4"/>
    <w:rsid w:val="009A759A"/>
    <w:rsid w:val="009E1A3E"/>
    <w:rsid w:val="00A379EB"/>
    <w:rsid w:val="00A50B0E"/>
    <w:rsid w:val="00A55CEC"/>
    <w:rsid w:val="00A71555"/>
    <w:rsid w:val="00A87F45"/>
    <w:rsid w:val="00A927ED"/>
    <w:rsid w:val="00A92CF2"/>
    <w:rsid w:val="00A94AF8"/>
    <w:rsid w:val="00AC0799"/>
    <w:rsid w:val="00B318A6"/>
    <w:rsid w:val="00B914B1"/>
    <w:rsid w:val="00BA0478"/>
    <w:rsid w:val="00BD745E"/>
    <w:rsid w:val="00C05768"/>
    <w:rsid w:val="00C120D5"/>
    <w:rsid w:val="00C62733"/>
    <w:rsid w:val="00CD1E65"/>
    <w:rsid w:val="00D16EB5"/>
    <w:rsid w:val="00D3437B"/>
    <w:rsid w:val="00D35C63"/>
    <w:rsid w:val="00D5337B"/>
    <w:rsid w:val="00D542FB"/>
    <w:rsid w:val="00DB0846"/>
    <w:rsid w:val="00DC0831"/>
    <w:rsid w:val="00DD0110"/>
    <w:rsid w:val="00DF76FD"/>
    <w:rsid w:val="00E65BB7"/>
    <w:rsid w:val="00E931B1"/>
    <w:rsid w:val="00EA2165"/>
    <w:rsid w:val="00EB1FFF"/>
    <w:rsid w:val="00F84922"/>
    <w:rsid w:val="00F905A7"/>
    <w:rsid w:val="00FB1F86"/>
    <w:rsid w:val="00FD1C59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B4B"/>
    <w:pPr>
      <w:ind w:left="720"/>
      <w:contextualSpacing/>
    </w:pPr>
  </w:style>
  <w:style w:type="paragraph" w:customStyle="1" w:styleId="Default">
    <w:name w:val="Default"/>
    <w:rsid w:val="00632B4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F2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E12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2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2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2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2B6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8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B4B"/>
    <w:pPr>
      <w:ind w:left="720"/>
      <w:contextualSpacing/>
    </w:pPr>
  </w:style>
  <w:style w:type="paragraph" w:customStyle="1" w:styleId="Default">
    <w:name w:val="Default"/>
    <w:rsid w:val="00632B4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F2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E12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2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2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2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2B6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8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hyperlink" Target="http://www.shutterstock.com/subscribe?clicksrc=inline_thumb" TargetMode="External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C243-0E8E-432B-8F34-1D2AF059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1266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María</cp:lastModifiedBy>
  <cp:revision>36</cp:revision>
  <dcterms:created xsi:type="dcterms:W3CDTF">2015-07-20T18:48:00Z</dcterms:created>
  <dcterms:modified xsi:type="dcterms:W3CDTF">2015-09-16T17:16:00Z</dcterms:modified>
</cp:coreProperties>
</file>