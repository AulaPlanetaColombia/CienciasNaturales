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64" w:rsidRPr="004D1605" w:rsidRDefault="00050164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4D1605">
        <w:rPr>
          <w:rFonts w:ascii="Arial" w:hAnsi="Arial" w:cs="Arial"/>
          <w:b/>
          <w:bCs/>
          <w:color w:val="FF0000"/>
          <w:lang w:val="es-CO"/>
        </w:rPr>
        <w:t>CN_06_07_CO_REC160</w:t>
      </w:r>
      <w:proofErr w:type="spellEnd"/>
    </w:p>
    <w:p w:rsidR="00050164" w:rsidRPr="004D1605" w:rsidRDefault="00050164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E658CC" w:rsidRPr="004D1605" w:rsidRDefault="00E658CC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 xml:space="preserve">Refuerza tu aprendizaje: </w:t>
      </w:r>
      <w:r w:rsidR="004D1605">
        <w:rPr>
          <w:rFonts w:ascii="Arial" w:hAnsi="Arial" w:cs="Arial"/>
          <w:b/>
          <w:bCs/>
          <w:color w:val="FF0000"/>
          <w:lang w:val="es-CO"/>
        </w:rPr>
        <w:t>l</w:t>
      </w:r>
      <w:r w:rsidRPr="004D1605">
        <w:rPr>
          <w:rFonts w:ascii="Arial" w:hAnsi="Arial" w:cs="Arial"/>
          <w:b/>
          <w:bCs/>
          <w:color w:val="FF0000"/>
          <w:lang w:val="es-CO"/>
        </w:rPr>
        <w:t xml:space="preserve">os movimientos de las placas tectónicas </w:t>
      </w:r>
      <w:r w:rsidRPr="004D1605">
        <w:rPr>
          <w:rFonts w:ascii="Arial" w:hAnsi="Arial" w:cs="Arial"/>
          <w:b/>
          <w:bCs/>
          <w:color w:val="FF0000"/>
          <w:lang w:val="es-CO"/>
        </w:rPr>
        <w:tab/>
      </w:r>
    </w:p>
    <w:p w:rsidR="00E658CC" w:rsidRPr="004D1605" w:rsidRDefault="00E658CC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 xml:space="preserve">Actividad que consolida conocimientos sobre </w:t>
      </w:r>
      <w:del w:id="0" w:author="María" w:date="2015-09-15T21:17:00Z">
        <w:r w:rsidRPr="004D1605" w:rsidDel="004D1605">
          <w:rPr>
            <w:rFonts w:ascii="Arial" w:hAnsi="Arial" w:cs="Arial"/>
            <w:b/>
            <w:bCs/>
            <w:color w:val="FF0000"/>
            <w:lang w:val="es-CO"/>
          </w:rPr>
          <w:delText xml:space="preserve">Los </w:delText>
        </w:r>
      </w:del>
      <w:ins w:id="1" w:author="María" w:date="2015-09-15T21:17:00Z">
        <w:r w:rsidR="004D1605">
          <w:rPr>
            <w:rFonts w:ascii="Arial" w:hAnsi="Arial" w:cs="Arial"/>
            <w:b/>
            <w:bCs/>
            <w:color w:val="FF0000"/>
            <w:lang w:val="es-CO"/>
          </w:rPr>
          <w:t>l</w:t>
        </w:r>
        <w:r w:rsidR="004D1605" w:rsidRPr="004D1605">
          <w:rPr>
            <w:rFonts w:ascii="Arial" w:hAnsi="Arial" w:cs="Arial"/>
            <w:b/>
            <w:bCs/>
            <w:color w:val="FF0000"/>
            <w:lang w:val="es-CO"/>
          </w:rPr>
          <w:t xml:space="preserve">os </w:t>
        </w:r>
      </w:ins>
      <w:r w:rsidRPr="004D1605">
        <w:rPr>
          <w:rFonts w:ascii="Arial" w:hAnsi="Arial" w:cs="Arial"/>
          <w:b/>
          <w:bCs/>
          <w:color w:val="FF0000"/>
          <w:lang w:val="es-CO"/>
        </w:rPr>
        <w:t xml:space="preserve">movimientos de las placas tectónicas </w:t>
      </w:r>
    </w:p>
    <w:p w:rsidR="00E658CC" w:rsidRPr="004D1605" w:rsidRDefault="00E658CC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>NUEVO</w:t>
      </w:r>
      <w:r w:rsidRPr="004D1605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4D1605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4D1605">
        <w:rPr>
          <w:rFonts w:ascii="Arial" w:hAnsi="Arial" w:cs="Arial"/>
          <w:b/>
          <w:bCs/>
          <w:color w:val="FF0000"/>
          <w:lang w:val="es-CO"/>
        </w:rPr>
        <w:t>M101A</w:t>
      </w:r>
      <w:proofErr w:type="spellEnd"/>
    </w:p>
    <w:p w:rsidR="00FB791E" w:rsidRPr="004D1605" w:rsidRDefault="00E33D02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4D1605" w:rsidRDefault="00355D7D" w:rsidP="004D1605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4D1605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4D1605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4D1605">
        <w:rPr>
          <w:rFonts w:ascii="Arial" w:hAnsi="Arial" w:cs="Arial"/>
          <w:color w:val="000000" w:themeColor="text1"/>
          <w:lang w:val="es-CO"/>
          <w:rPrChange w:id="2" w:author="María" w:date="2015-09-15T21:17:00Z">
            <w:rPr>
              <w:rFonts w:ascii="Arial" w:hAnsi="Arial" w:cs="Arial"/>
              <w:b/>
              <w:color w:val="000000" w:themeColor="text1"/>
              <w:lang w:val="es-CO"/>
            </w:rPr>
          </w:rPrChange>
        </w:rPr>
        <w:t>C</w:t>
      </w:r>
      <w:r w:rsidRPr="004D1605">
        <w:rPr>
          <w:rFonts w:ascii="Arial" w:hAnsi="Arial" w:cs="Arial"/>
          <w:color w:val="000000" w:themeColor="text1"/>
          <w:lang w:val="es-CO"/>
        </w:rPr>
        <w:t>ontesta</w:t>
      </w:r>
      <w:del w:id="3" w:author="María" w:date="2015-09-15T21:17:00Z">
        <w:r w:rsidRPr="004D1605" w:rsidDel="004D1605">
          <w:rPr>
            <w:rFonts w:ascii="Arial" w:hAnsi="Arial" w:cs="Arial"/>
            <w:color w:val="000000" w:themeColor="text1"/>
            <w:lang w:val="es-CO"/>
          </w:rPr>
          <w:delText xml:space="preserve"> a</w:delText>
        </w:r>
      </w:del>
      <w:r w:rsidRPr="004D1605">
        <w:rPr>
          <w:rFonts w:ascii="Arial" w:hAnsi="Arial" w:cs="Arial"/>
          <w:color w:val="000000" w:themeColor="text1"/>
          <w:lang w:val="es-CO"/>
        </w:rPr>
        <w:t xml:space="preserve"> las siguientes preguntas relacionadas con </w:t>
      </w:r>
      <w:r w:rsidR="00E658CC" w:rsidRPr="004D1605">
        <w:rPr>
          <w:rFonts w:ascii="Arial" w:hAnsi="Arial" w:cs="Arial"/>
          <w:color w:val="000000" w:themeColor="text1"/>
          <w:lang w:val="es-CO"/>
        </w:rPr>
        <w:t>los movimientos de las placas tectónicas</w:t>
      </w:r>
      <w:r w:rsidR="00E33D02" w:rsidRPr="004D1605">
        <w:rPr>
          <w:rFonts w:ascii="Arial" w:hAnsi="Arial" w:cs="Arial"/>
          <w:color w:val="000000" w:themeColor="text1"/>
          <w:lang w:val="es-CO"/>
        </w:rPr>
        <w:t>.</w:t>
      </w:r>
      <w:r w:rsidR="004D1605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355D7D" w:rsidRPr="004D1605" w:rsidRDefault="00355D7D" w:rsidP="004D1605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4D1605" w:rsidRDefault="009E2895" w:rsidP="004D160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color w:val="000000" w:themeColor="text1"/>
          <w:sz w:val="24"/>
          <w:szCs w:val="24"/>
        </w:rPr>
        <w:t xml:space="preserve">¿Cómo se formaron el </w:t>
      </w:r>
      <w:r w:rsidR="0053373E" w:rsidRPr="004D1605">
        <w:rPr>
          <w:rFonts w:ascii="Arial" w:hAnsi="Arial" w:cs="Arial"/>
          <w:color w:val="000000" w:themeColor="text1"/>
          <w:sz w:val="24"/>
          <w:szCs w:val="24"/>
        </w:rPr>
        <w:t>Himalaya y la cordillera de los A</w:t>
      </w:r>
      <w:r w:rsidRPr="004D1605">
        <w:rPr>
          <w:rFonts w:ascii="Arial" w:hAnsi="Arial" w:cs="Arial"/>
          <w:color w:val="000000" w:themeColor="text1"/>
          <w:sz w:val="24"/>
          <w:szCs w:val="24"/>
        </w:rPr>
        <w:t>lpes</w:t>
      </w:r>
      <w:r w:rsidR="00D63019" w:rsidRPr="004D1605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E43879" w:rsidRPr="004D1605" w:rsidRDefault="00E43879" w:rsidP="004D1605">
      <w:pPr>
        <w:pStyle w:val="Prrafodelista"/>
        <w:spacing w:after="160" w:line="360" w:lineRule="auto"/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</w:pPr>
    </w:p>
    <w:p w:rsidR="005D67BB" w:rsidRPr="004D1605" w:rsidRDefault="005D67BB" w:rsidP="004D1605">
      <w:pPr>
        <w:spacing w:after="160" w:line="360" w:lineRule="auto"/>
        <w:rPr>
          <w:rFonts w:ascii="Arial" w:hAnsi="Arial" w:cs="Arial"/>
          <w:color w:val="000000" w:themeColor="text1"/>
          <w:lang w:val="es-CO"/>
        </w:rPr>
      </w:pPr>
      <w:r w:rsidRPr="004D1605">
        <w:rPr>
          <w:rFonts w:ascii="Arial" w:hAnsi="Arial" w:cs="Arial"/>
          <w:noProof/>
          <w:lang w:val="es-CO" w:eastAsia="es-CO"/>
        </w:rPr>
        <w:drawing>
          <wp:inline distT="0" distB="0" distL="0" distR="0" wp14:anchorId="0372A9C8" wp14:editId="60E81447">
            <wp:extent cx="2280709" cy="16668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580" cy="16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605">
        <w:rPr>
          <w:rFonts w:ascii="Arial" w:hAnsi="Arial" w:cs="Arial"/>
          <w:noProof/>
          <w:color w:val="298AAE"/>
          <w:lang w:val="es-CO" w:eastAsia="es-CO" w:bidi="he-IL"/>
        </w:rPr>
        <w:t xml:space="preserve"> </w:t>
      </w:r>
      <w:r w:rsidR="005F4E95" w:rsidRPr="004D1605">
        <w:rPr>
          <w:rFonts w:ascii="Arial" w:hAnsi="Arial" w:cs="Arial"/>
          <w:color w:val="000000" w:themeColor="text1"/>
          <w:lang w:val="es-CO"/>
        </w:rPr>
        <w:t>Figura 1</w:t>
      </w:r>
    </w:p>
    <w:p w:rsidR="005D67BB" w:rsidRPr="004D1605" w:rsidRDefault="005D67BB" w:rsidP="004D1605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4D1605">
        <w:rPr>
          <w:rFonts w:ascii="Arial" w:hAnsi="Arial" w:cs="Arial"/>
          <w:color w:val="FF0000"/>
          <w:lang w:val="es-ES"/>
        </w:rPr>
        <w:t>Rotular la imagen como aparece arriba</w:t>
      </w:r>
      <w:r w:rsidR="000D2B1F" w:rsidRPr="004D1605">
        <w:rPr>
          <w:rFonts w:ascii="Arial" w:hAnsi="Arial" w:cs="Arial"/>
          <w:color w:val="FF0000"/>
          <w:lang w:val="es-ES"/>
        </w:rPr>
        <w:t>.</w:t>
      </w:r>
    </w:p>
    <w:p w:rsidR="00D63019" w:rsidRPr="004D1605" w:rsidRDefault="00355D7D" w:rsidP="004D160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</w:t>
      </w:r>
      <w:r w:rsidR="005D67BB" w:rsidRPr="004D1605">
        <w:rPr>
          <w:rFonts w:ascii="Arial" w:hAnsi="Arial" w:cs="Arial"/>
          <w:sz w:val="24"/>
          <w:szCs w:val="24"/>
        </w:rPr>
        <w:t>Cómo se formaron los Andes?</w:t>
      </w:r>
    </w:p>
    <w:p w:rsidR="005D67BB" w:rsidRPr="004D1605" w:rsidRDefault="00EE4324" w:rsidP="004D1605">
      <w:pPr>
        <w:spacing w:after="160" w:line="360" w:lineRule="auto"/>
        <w:rPr>
          <w:rFonts w:ascii="Arial" w:hAnsi="Arial" w:cs="Arial"/>
          <w:lang w:val="es-CO"/>
        </w:rPr>
      </w:pPr>
      <w:r w:rsidRPr="004D1605">
        <w:rPr>
          <w:rFonts w:ascii="Arial" w:hAnsi="Arial" w:cs="Arial"/>
          <w:noProof/>
          <w:lang w:val="es-CO" w:eastAsia="es-CO"/>
        </w:rPr>
        <w:drawing>
          <wp:inline distT="0" distB="0" distL="0" distR="0" wp14:anchorId="425ED198" wp14:editId="4A9B79FA">
            <wp:extent cx="1924700" cy="138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075" cy="13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E95" w:rsidRPr="004D1605">
        <w:rPr>
          <w:rFonts w:ascii="Arial" w:hAnsi="Arial" w:cs="Arial"/>
          <w:color w:val="000000" w:themeColor="text1"/>
          <w:lang w:val="es-CO"/>
        </w:rPr>
        <w:t xml:space="preserve"> Figura 2</w:t>
      </w:r>
    </w:p>
    <w:p w:rsidR="001A3527" w:rsidRPr="004D1605" w:rsidRDefault="00EE4324" w:rsidP="004D1605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4D1605">
        <w:rPr>
          <w:rFonts w:ascii="Arial" w:hAnsi="Arial" w:cs="Arial"/>
          <w:lang w:val="es-CO"/>
        </w:rPr>
        <w:t>148921097</w:t>
      </w:r>
      <w:r w:rsidR="004D1605">
        <w:rPr>
          <w:rFonts w:ascii="Arial" w:hAnsi="Arial" w:cs="Arial"/>
          <w:lang w:val="es-CO"/>
        </w:rPr>
        <w:t xml:space="preserve"> </w:t>
      </w:r>
      <w:r w:rsidR="000D2B1F" w:rsidRPr="004D1605">
        <w:rPr>
          <w:rFonts w:ascii="Arial" w:hAnsi="Arial" w:cs="Arial"/>
          <w:color w:val="FF0000"/>
          <w:lang w:val="es-CO"/>
        </w:rPr>
        <w:t>Rotular</w:t>
      </w:r>
      <w:r w:rsidR="001A3527" w:rsidRPr="004D1605">
        <w:rPr>
          <w:rFonts w:ascii="Arial" w:hAnsi="Arial" w:cs="Arial"/>
          <w:color w:val="FF0000"/>
          <w:lang w:val="es-CO"/>
        </w:rPr>
        <w:t xml:space="preserve"> la imagen como aparece arriba.</w:t>
      </w:r>
    </w:p>
    <w:p w:rsidR="001A3527" w:rsidRPr="004D1605" w:rsidRDefault="001A3527" w:rsidP="004D160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 xml:space="preserve">¿Cómo </w:t>
      </w:r>
      <w:r w:rsidR="00EE4324" w:rsidRPr="004D1605">
        <w:rPr>
          <w:rFonts w:ascii="Arial" w:hAnsi="Arial" w:cs="Arial"/>
          <w:sz w:val="24"/>
          <w:szCs w:val="24"/>
        </w:rPr>
        <w:t>se formó el archipiélago del Japón</w:t>
      </w:r>
      <w:r w:rsidRPr="004D1605">
        <w:rPr>
          <w:rFonts w:ascii="Arial" w:hAnsi="Arial" w:cs="Arial"/>
          <w:sz w:val="24"/>
          <w:szCs w:val="24"/>
        </w:rPr>
        <w:t>?</w:t>
      </w:r>
    </w:p>
    <w:p w:rsidR="00EE4324" w:rsidRPr="004D1605" w:rsidRDefault="00EE4324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/>
        </w:rPr>
        <w:lastRenderedPageBreak/>
        <w:drawing>
          <wp:inline distT="0" distB="0" distL="0" distR="0" wp14:anchorId="49A349C8" wp14:editId="18524EF5">
            <wp:extent cx="1514475" cy="1581785"/>
            <wp:effectExtent l="0" t="0" r="9525" b="0"/>
            <wp:docPr id="10" name="Imagen 10" descr="http://thumb9.shutterstock.com/display_pic_with_logo/487651/136648292/stock-photo-highly-detailed-planet-earth-exaggerated-precise-relief-is-illuminated-by-the-rising-sun-from-the-13664829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487651/136648292/stock-photo-highly-detailed-planet-earth-exaggerated-precise-relief-is-illuminated-by-the-rising-sun-from-the-13664829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06" cy="15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95" w:rsidRPr="004D1605">
        <w:rPr>
          <w:rFonts w:ascii="Arial" w:hAnsi="Arial" w:cs="Arial"/>
          <w:color w:val="000000" w:themeColor="text1"/>
        </w:rPr>
        <w:t xml:space="preserve"> </w:t>
      </w:r>
      <w:proofErr w:type="spellStart"/>
      <w:r w:rsidR="005F4E95" w:rsidRPr="004D1605">
        <w:rPr>
          <w:rFonts w:ascii="Arial" w:hAnsi="Arial" w:cs="Arial"/>
          <w:color w:val="000000" w:themeColor="text1"/>
        </w:rPr>
        <w:t>Figura</w:t>
      </w:r>
      <w:proofErr w:type="spellEnd"/>
      <w:r w:rsidR="005F4E95" w:rsidRPr="004D1605">
        <w:rPr>
          <w:rFonts w:ascii="Arial" w:hAnsi="Arial" w:cs="Arial"/>
          <w:color w:val="000000" w:themeColor="text1"/>
        </w:rPr>
        <w:t xml:space="preserve"> 3</w:t>
      </w:r>
    </w:p>
    <w:p w:rsidR="001A3527" w:rsidRPr="004D1605" w:rsidRDefault="00EE4324" w:rsidP="004D1605">
      <w:pPr>
        <w:spacing w:line="360" w:lineRule="auto"/>
        <w:jc w:val="both"/>
        <w:rPr>
          <w:rFonts w:ascii="Arial" w:eastAsia="Calibri" w:hAnsi="Arial" w:cs="Arial"/>
        </w:rPr>
      </w:pPr>
      <w:r w:rsidRPr="004D1605">
        <w:rPr>
          <w:rFonts w:ascii="Arial" w:eastAsia="Calibri" w:hAnsi="Arial" w:cs="Arial"/>
        </w:rPr>
        <w:t>136648292</w:t>
      </w:r>
    </w:p>
    <w:p w:rsidR="001A3527" w:rsidRPr="004D1605" w:rsidRDefault="001A3527" w:rsidP="004D1605">
      <w:pPr>
        <w:spacing w:line="360" w:lineRule="auto"/>
        <w:jc w:val="both"/>
        <w:rPr>
          <w:rFonts w:ascii="Arial" w:eastAsia="Calibri" w:hAnsi="Arial" w:cs="Arial"/>
          <w:color w:val="FF0000"/>
        </w:rPr>
      </w:pPr>
    </w:p>
    <w:p w:rsidR="001A3527" w:rsidRPr="004D1605" w:rsidRDefault="00EB4E64" w:rsidP="004D1605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¿Cómo se generan los temblores y los terremotos, y cuál es la diferencia entre los dos</w:t>
      </w:r>
      <w:r w:rsidR="001A3527" w:rsidRPr="004D1605">
        <w:rPr>
          <w:rFonts w:ascii="Arial" w:hAnsi="Arial" w:cs="Arial"/>
          <w:sz w:val="24"/>
          <w:szCs w:val="24"/>
        </w:rPr>
        <w:t>?</w:t>
      </w:r>
    </w:p>
    <w:p w:rsidR="005F4E95" w:rsidRPr="004D1605" w:rsidRDefault="00EB4E64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28ABC38E" wp14:editId="6079DB0D">
            <wp:extent cx="1764159" cy="1285875"/>
            <wp:effectExtent l="0" t="0" r="7620" b="0"/>
            <wp:docPr id="11" name="Imagen 11" descr="http://thumb7.shutterstock.com/display_pic_with_logo/54269/54269,1223929910,5/stock-photo-earthquake-schematic-showing-an-earth-cross-section-and-a-seismograph-digital-illustration-1884358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4269/54269,1223929910,5/stock-photo-earthquake-schematic-showing-an-earth-cross-section-and-a-seismograph-digital-illustration-1884358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67" cy="130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05">
        <w:rPr>
          <w:rFonts w:ascii="Arial" w:hAnsi="Arial" w:cs="Arial"/>
        </w:rPr>
        <w:t xml:space="preserve"> </w:t>
      </w:r>
      <w:proofErr w:type="spellStart"/>
      <w:r w:rsidR="005F4E95" w:rsidRPr="004D1605">
        <w:rPr>
          <w:rFonts w:ascii="Arial" w:hAnsi="Arial" w:cs="Arial"/>
          <w:color w:val="000000" w:themeColor="text1"/>
        </w:rPr>
        <w:t>Figura</w:t>
      </w:r>
      <w:proofErr w:type="spellEnd"/>
      <w:r w:rsidR="005F4E95" w:rsidRPr="004D1605">
        <w:rPr>
          <w:rFonts w:ascii="Arial" w:hAnsi="Arial" w:cs="Arial"/>
          <w:color w:val="000000" w:themeColor="text1"/>
        </w:rPr>
        <w:t xml:space="preserve"> 4</w:t>
      </w:r>
    </w:p>
    <w:p w:rsidR="00EB4E64" w:rsidRPr="004D1605" w:rsidRDefault="00EB4E64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</w:rPr>
        <w:t>18843580</w:t>
      </w:r>
    </w:p>
    <w:p w:rsidR="001A3527" w:rsidRPr="004D1605" w:rsidRDefault="001A3527" w:rsidP="004D1605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</w:t>
      </w:r>
      <w:r w:rsidR="00F570AF" w:rsidRPr="004D1605">
        <w:rPr>
          <w:rFonts w:ascii="Arial" w:hAnsi="Arial" w:cs="Arial"/>
          <w:sz w:val="24"/>
          <w:szCs w:val="24"/>
        </w:rPr>
        <w:t xml:space="preserve">Cómo se originan los </w:t>
      </w:r>
      <w:del w:id="4" w:author="María" w:date="2015-09-15T21:17:00Z">
        <w:r w:rsidR="00F570AF" w:rsidRPr="004D1605" w:rsidDel="004D1605">
          <w:rPr>
            <w:rFonts w:ascii="Arial" w:hAnsi="Arial" w:cs="Arial"/>
            <w:sz w:val="24"/>
            <w:szCs w:val="24"/>
          </w:rPr>
          <w:delText>Tsunamis</w:delText>
        </w:r>
      </w:del>
      <w:ins w:id="5" w:author="María" w:date="2015-09-15T21:17:00Z">
        <w:r w:rsidR="004D1605">
          <w:rPr>
            <w:rFonts w:ascii="Arial" w:hAnsi="Arial" w:cs="Arial"/>
            <w:sz w:val="24"/>
            <w:szCs w:val="24"/>
          </w:rPr>
          <w:t>t</w:t>
        </w:r>
        <w:bookmarkStart w:id="6" w:name="_GoBack"/>
        <w:bookmarkEnd w:id="6"/>
        <w:r w:rsidR="004D1605" w:rsidRPr="004D1605">
          <w:rPr>
            <w:rFonts w:ascii="Arial" w:hAnsi="Arial" w:cs="Arial"/>
            <w:sz w:val="24"/>
            <w:szCs w:val="24"/>
          </w:rPr>
          <w:t>sunamis</w:t>
        </w:r>
      </w:ins>
      <w:r w:rsidRPr="004D1605">
        <w:rPr>
          <w:rFonts w:ascii="Arial" w:hAnsi="Arial" w:cs="Arial"/>
          <w:sz w:val="24"/>
          <w:szCs w:val="24"/>
        </w:rPr>
        <w:t>?</w:t>
      </w:r>
    </w:p>
    <w:p w:rsidR="00F570AF" w:rsidRPr="004D1605" w:rsidRDefault="00F570AF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3DD571F7" wp14:editId="4081EE51">
            <wp:extent cx="1771650" cy="1185037"/>
            <wp:effectExtent l="0" t="0" r="0" b="0"/>
            <wp:docPr id="12" name="Imagen 12" descr="http://thumb1.shutterstock.com/display_pic_with_logo/507955/155054834/stock-photo-apocalyptic-dramatic-background-giant-tsunami-waves-dark-stormy-sky-15505483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07955/155054834/stock-photo-apocalyptic-dramatic-background-giant-tsunami-waves-dark-stormy-sky-15505483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50" cy="11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605">
        <w:rPr>
          <w:rFonts w:ascii="Arial" w:hAnsi="Arial" w:cs="Arial"/>
        </w:rPr>
        <w:t xml:space="preserve"> </w:t>
      </w:r>
      <w:proofErr w:type="spellStart"/>
      <w:r w:rsidR="005F4E95" w:rsidRPr="004D1605">
        <w:rPr>
          <w:rFonts w:ascii="Arial" w:hAnsi="Arial" w:cs="Arial"/>
          <w:color w:val="000000" w:themeColor="text1"/>
        </w:rPr>
        <w:t>Figura</w:t>
      </w:r>
      <w:proofErr w:type="spellEnd"/>
      <w:r w:rsidR="005F4E95" w:rsidRPr="004D1605">
        <w:rPr>
          <w:rFonts w:ascii="Arial" w:hAnsi="Arial" w:cs="Arial"/>
          <w:color w:val="000000" w:themeColor="text1"/>
        </w:rPr>
        <w:t xml:space="preserve"> 5</w:t>
      </w:r>
      <w:r w:rsidR="004D1605">
        <w:rPr>
          <w:rFonts w:ascii="Arial" w:hAnsi="Arial" w:cs="Arial"/>
          <w:color w:val="000000" w:themeColor="text1"/>
        </w:rPr>
        <w:t xml:space="preserve"> </w:t>
      </w:r>
      <w:r w:rsidR="005F4E95" w:rsidRPr="004D1605">
        <w:rPr>
          <w:rFonts w:ascii="Arial" w:hAnsi="Arial" w:cs="Arial"/>
          <w:color w:val="000000" w:themeColor="text1"/>
        </w:rPr>
        <w:t>SS</w:t>
      </w:r>
      <w:r w:rsidR="004D1605">
        <w:rPr>
          <w:rFonts w:ascii="Arial" w:hAnsi="Arial" w:cs="Arial"/>
          <w:color w:val="000000" w:themeColor="text1"/>
        </w:rPr>
        <w:t xml:space="preserve"> </w:t>
      </w:r>
      <w:r w:rsidRPr="004D1605">
        <w:rPr>
          <w:rFonts w:ascii="Arial" w:hAnsi="Arial" w:cs="Arial"/>
        </w:rPr>
        <w:t>55054834</w:t>
      </w:r>
    </w:p>
    <w:p w:rsidR="00F570AF" w:rsidRPr="004D1605" w:rsidRDefault="00F570AF" w:rsidP="004D1605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¿Qué tipos de volcanes existen?</w:t>
      </w:r>
    </w:p>
    <w:p w:rsidR="00F570AF" w:rsidRPr="004D1605" w:rsidRDefault="00F570AF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53A06E3E" wp14:editId="4CB2320A">
            <wp:extent cx="1821656" cy="1295400"/>
            <wp:effectExtent l="0" t="0" r="7620" b="0"/>
            <wp:docPr id="13" name="Imagen 13" descr="http://thumb101.shutterstock.com/display_pic_with_logo/761818/273613133/stock-photo-volcano-etna-eruption-27361313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61818/273613133/stock-photo-volcano-etna-eruption-27361313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8" cy="13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95" w:rsidRPr="004D1605">
        <w:rPr>
          <w:rFonts w:ascii="Arial" w:hAnsi="Arial" w:cs="Arial"/>
          <w:color w:val="000000" w:themeColor="text1"/>
        </w:rPr>
        <w:t xml:space="preserve"> </w:t>
      </w:r>
      <w:proofErr w:type="spellStart"/>
      <w:r w:rsidR="005F4E95" w:rsidRPr="004D1605">
        <w:rPr>
          <w:rFonts w:ascii="Arial" w:hAnsi="Arial" w:cs="Arial"/>
          <w:color w:val="000000" w:themeColor="text1"/>
        </w:rPr>
        <w:t>Figura</w:t>
      </w:r>
      <w:proofErr w:type="spellEnd"/>
      <w:r w:rsidR="005F4E95" w:rsidRPr="004D1605">
        <w:rPr>
          <w:rFonts w:ascii="Arial" w:hAnsi="Arial" w:cs="Arial"/>
          <w:color w:val="000000" w:themeColor="text1"/>
        </w:rPr>
        <w:t xml:space="preserve"> 6</w:t>
      </w:r>
      <w:r w:rsidR="004D1605">
        <w:rPr>
          <w:rFonts w:ascii="Arial" w:hAnsi="Arial" w:cs="Arial"/>
          <w:color w:val="000000" w:themeColor="text1"/>
        </w:rPr>
        <w:t xml:space="preserve"> </w:t>
      </w:r>
      <w:r w:rsidR="005F4E95" w:rsidRPr="004D1605">
        <w:rPr>
          <w:rFonts w:ascii="Arial" w:hAnsi="Arial" w:cs="Arial"/>
          <w:color w:val="000000" w:themeColor="text1"/>
        </w:rPr>
        <w:t xml:space="preserve">SS </w:t>
      </w:r>
      <w:r w:rsidRPr="004D1605">
        <w:rPr>
          <w:rFonts w:ascii="Arial" w:hAnsi="Arial" w:cs="Arial"/>
        </w:rPr>
        <w:t>273613133</w:t>
      </w:r>
    </w:p>
    <w:p w:rsidR="00F570AF" w:rsidRPr="004D1605" w:rsidRDefault="00F570AF" w:rsidP="004D1605">
      <w:pPr>
        <w:spacing w:after="160" w:line="360" w:lineRule="auto"/>
        <w:rPr>
          <w:rFonts w:ascii="Arial" w:hAnsi="Arial" w:cs="Arial"/>
          <w:lang w:val="es-CO"/>
        </w:rPr>
      </w:pPr>
    </w:p>
    <w:sectPr w:rsidR="00F570AF" w:rsidRPr="004D1605" w:rsidSect="004D160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00A2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0164"/>
    <w:rsid w:val="000520F2"/>
    <w:rsid w:val="000611E0"/>
    <w:rsid w:val="00072769"/>
    <w:rsid w:val="00086F09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1605"/>
    <w:rsid w:val="004D25A0"/>
    <w:rsid w:val="0053373E"/>
    <w:rsid w:val="00541C04"/>
    <w:rsid w:val="0057476C"/>
    <w:rsid w:val="00584CA3"/>
    <w:rsid w:val="005B4CAD"/>
    <w:rsid w:val="005D67BB"/>
    <w:rsid w:val="005F29B7"/>
    <w:rsid w:val="005F4E95"/>
    <w:rsid w:val="00614FF3"/>
    <w:rsid w:val="00670188"/>
    <w:rsid w:val="00692FF7"/>
    <w:rsid w:val="006A0AE7"/>
    <w:rsid w:val="006B041A"/>
    <w:rsid w:val="006B7D8B"/>
    <w:rsid w:val="006C0F8B"/>
    <w:rsid w:val="006C475A"/>
    <w:rsid w:val="006E169C"/>
    <w:rsid w:val="007126D9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92156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658CC"/>
    <w:rsid w:val="00EA41B4"/>
    <w:rsid w:val="00EA618C"/>
    <w:rsid w:val="00EB1145"/>
    <w:rsid w:val="00EB4E64"/>
    <w:rsid w:val="00EE4324"/>
    <w:rsid w:val="00F01947"/>
    <w:rsid w:val="00F570AF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://www.shutterstock.com/subscribe?clicksrc=inline_thum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F66D5-4F3D-4380-A2D7-3A9C7478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12</cp:revision>
  <dcterms:created xsi:type="dcterms:W3CDTF">2015-08-17T21:06:00Z</dcterms:created>
  <dcterms:modified xsi:type="dcterms:W3CDTF">2015-09-16T02:18:00Z</dcterms:modified>
</cp:coreProperties>
</file>