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2E" w:rsidRPr="005751F2" w:rsidRDefault="00065C2E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proofErr w:type="spellStart"/>
      <w:r w:rsidRPr="005751F2">
        <w:rPr>
          <w:rFonts w:ascii="Arial" w:hAnsi="Arial" w:cs="Arial"/>
          <w:b/>
          <w:bCs/>
          <w:color w:val="FF0000"/>
          <w:lang w:val="es-CO"/>
        </w:rPr>
        <w:t>CN_07_06_REC130</w:t>
      </w:r>
      <w:proofErr w:type="spellEnd"/>
    </w:p>
    <w:p w:rsidR="00065C2E" w:rsidRPr="005751F2" w:rsidRDefault="00065C2E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751F2">
        <w:rPr>
          <w:rFonts w:ascii="Arial" w:hAnsi="Arial" w:cs="Arial"/>
          <w:b/>
          <w:bCs/>
          <w:color w:val="FF0000"/>
          <w:lang w:val="es-CO"/>
        </w:rPr>
        <w:t>Los movimientos telúricos y las placas tectónicas</w:t>
      </w: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751F2">
        <w:rPr>
          <w:rFonts w:ascii="Arial" w:hAnsi="Arial" w:cs="Arial"/>
          <w:b/>
          <w:bCs/>
          <w:color w:val="FF0000"/>
          <w:lang w:val="es-CO"/>
        </w:rPr>
        <w:t>Test basado en un video sobre los movimientos telúricos y la actividad de las placas tectónicas</w:t>
      </w: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FB791E" w:rsidRPr="005751F2" w:rsidRDefault="00DA6D78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751F2">
        <w:rPr>
          <w:rFonts w:ascii="Arial" w:hAnsi="Arial" w:cs="Arial"/>
          <w:b/>
          <w:bCs/>
          <w:color w:val="FF0000"/>
          <w:lang w:val="es-CO"/>
        </w:rPr>
        <w:t>NUEVO</w:t>
      </w:r>
      <w:r w:rsidR="005751F2">
        <w:rPr>
          <w:rFonts w:ascii="Arial" w:hAnsi="Arial" w:cs="Arial"/>
          <w:b/>
          <w:bCs/>
          <w:color w:val="FF0000"/>
          <w:lang w:val="es-CO"/>
        </w:rPr>
        <w:t xml:space="preserve"> </w:t>
      </w:r>
      <w:r w:rsidR="00CD2403" w:rsidRPr="005751F2">
        <w:rPr>
          <w:rFonts w:ascii="Arial" w:hAnsi="Arial" w:cs="Arial"/>
          <w:b/>
          <w:bCs/>
          <w:color w:val="FF0000"/>
          <w:lang w:val="es-CO"/>
        </w:rPr>
        <w:t xml:space="preserve">INTERACTIVO </w:t>
      </w:r>
      <w:proofErr w:type="spellStart"/>
      <w:r w:rsidR="00D60B96" w:rsidRPr="005751F2">
        <w:rPr>
          <w:rFonts w:ascii="Arial" w:hAnsi="Arial" w:cs="Arial"/>
          <w:b/>
          <w:bCs/>
          <w:color w:val="FF0000"/>
          <w:lang w:val="es-CO"/>
        </w:rPr>
        <w:t>M5B</w:t>
      </w:r>
      <w:proofErr w:type="spellEnd"/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751F2">
        <w:rPr>
          <w:rFonts w:ascii="Arial" w:hAnsi="Arial" w:cs="Arial"/>
          <w:noProof/>
          <w:lang w:val="es-CO" w:eastAsia="es-CO"/>
        </w:rPr>
        <w:drawing>
          <wp:inline distT="0" distB="0" distL="0" distR="0" wp14:anchorId="1E9EEBF2" wp14:editId="51CE7629">
            <wp:extent cx="1279748" cy="9485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314" cy="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F2">
        <w:rPr>
          <w:rFonts w:ascii="Arial" w:hAnsi="Arial" w:cs="Arial"/>
          <w:b/>
          <w:bCs/>
          <w:color w:val="FF0000"/>
          <w:lang w:val="es-CO"/>
        </w:rPr>
        <w:t xml:space="preserve"> </w:t>
      </w:r>
      <w:hyperlink r:id="rId8" w:history="1">
        <w:r w:rsidRPr="005751F2">
          <w:rPr>
            <w:rStyle w:val="Hipervnculo"/>
            <w:rFonts w:ascii="Arial" w:hAnsi="Arial" w:cs="Arial"/>
            <w:lang w:val="es-CO"/>
          </w:rPr>
          <w:t>http://aulaplaneta.planetasaber.com/encyclopedia/default.asp?idpack=5&amp;idpil=AN022020&amp;ruta=Buscador</w:t>
        </w:r>
      </w:hyperlink>
      <w:r w:rsidRPr="005751F2">
        <w:rPr>
          <w:rFonts w:ascii="Arial" w:hAnsi="Arial" w:cs="Arial"/>
          <w:b/>
          <w:bCs/>
          <w:color w:val="0070C0"/>
          <w:lang w:val="es-CO"/>
        </w:rPr>
        <w:t xml:space="preserve"> </w:t>
      </w: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8B6363" w:rsidRPr="005751F2" w:rsidRDefault="008B6363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 xml:space="preserve">Título: </w:t>
      </w:r>
      <w:r w:rsidR="00D60B96" w:rsidRPr="005751F2">
        <w:rPr>
          <w:rFonts w:ascii="Arial" w:hAnsi="Arial" w:cs="Arial"/>
          <w:b/>
          <w:bCs/>
          <w:color w:val="000000" w:themeColor="text1"/>
          <w:lang w:val="es-CO"/>
        </w:rPr>
        <w:t>Los movimientos telúricos y la actividad de las placas tectónicas</w:t>
      </w:r>
    </w:p>
    <w:p w:rsidR="008B6363" w:rsidRPr="005751F2" w:rsidRDefault="008B6363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355D7D" w:rsidRPr="005751F2" w:rsidRDefault="00355D7D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5751F2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8B6363" w:rsidRPr="005751F2">
        <w:rPr>
          <w:rFonts w:ascii="Arial" w:hAnsi="Arial" w:cs="Arial"/>
          <w:bCs/>
          <w:color w:val="000000" w:themeColor="text1"/>
          <w:lang w:val="es-CO"/>
        </w:rPr>
        <w:t xml:space="preserve">De acuerdo con </w:t>
      </w:r>
      <w:r w:rsidR="00D60B96" w:rsidRPr="005751F2">
        <w:rPr>
          <w:rFonts w:ascii="Arial" w:hAnsi="Arial" w:cs="Arial"/>
          <w:bCs/>
          <w:color w:val="000000" w:themeColor="text1"/>
          <w:lang w:val="es-CO"/>
        </w:rPr>
        <w:t>el video que acompaña a esta actividad</w:t>
      </w:r>
      <w:r w:rsidR="008B6363" w:rsidRPr="005751F2">
        <w:rPr>
          <w:rFonts w:ascii="Arial" w:hAnsi="Arial" w:cs="Arial"/>
          <w:bCs/>
          <w:color w:val="000000" w:themeColor="text1"/>
          <w:lang w:val="es-CO"/>
        </w:rPr>
        <w:t xml:space="preserve">, </w:t>
      </w:r>
      <w:r w:rsidR="00527035" w:rsidRPr="005751F2">
        <w:rPr>
          <w:rFonts w:ascii="Arial" w:hAnsi="Arial" w:cs="Arial"/>
          <w:bCs/>
          <w:color w:val="000000" w:themeColor="text1"/>
          <w:lang w:val="es-CO"/>
        </w:rPr>
        <w:t>escoge la opción</w:t>
      </w:r>
      <w:r w:rsidR="008B6363" w:rsidRPr="005751F2">
        <w:rPr>
          <w:rFonts w:ascii="Arial" w:hAnsi="Arial" w:cs="Arial"/>
          <w:bCs/>
          <w:color w:val="000000" w:themeColor="text1"/>
          <w:lang w:val="es-CO"/>
        </w:rPr>
        <w:t xml:space="preserve"> que </w:t>
      </w:r>
      <w:r w:rsidR="00527035" w:rsidRPr="005751F2">
        <w:rPr>
          <w:rFonts w:ascii="Arial" w:hAnsi="Arial" w:cs="Arial"/>
          <w:bCs/>
          <w:color w:val="000000" w:themeColor="text1"/>
          <w:lang w:val="es-CO"/>
        </w:rPr>
        <w:t>complete cada afirmación</w:t>
      </w:r>
      <w:r w:rsidR="008B6363" w:rsidRPr="005751F2">
        <w:rPr>
          <w:rFonts w:ascii="Arial" w:hAnsi="Arial" w:cs="Arial"/>
          <w:bCs/>
          <w:color w:val="000000" w:themeColor="text1"/>
          <w:lang w:val="es-CO"/>
        </w:rPr>
        <w:t>.</w:t>
      </w:r>
    </w:p>
    <w:p w:rsidR="008B6363" w:rsidRPr="005751F2" w:rsidRDefault="008B6363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651B12" w:rsidRPr="005751F2" w:rsidRDefault="008B6363" w:rsidP="005751F2">
      <w:pPr>
        <w:spacing w:line="360" w:lineRule="auto"/>
        <w:rPr>
          <w:rFonts w:ascii="Arial" w:hAnsi="Arial" w:cs="Arial"/>
          <w:b/>
          <w:color w:val="000000" w:themeColor="text1"/>
        </w:rPr>
      </w:pPr>
      <w:proofErr w:type="spellStart"/>
      <w:r w:rsidRPr="005751F2">
        <w:rPr>
          <w:rFonts w:ascii="Arial" w:hAnsi="Arial" w:cs="Arial"/>
          <w:b/>
          <w:color w:val="000000" w:themeColor="text1"/>
        </w:rPr>
        <w:t>Pregunta</w:t>
      </w:r>
      <w:proofErr w:type="spellEnd"/>
      <w:r w:rsidRPr="005751F2">
        <w:rPr>
          <w:rFonts w:ascii="Arial" w:hAnsi="Arial" w:cs="Arial"/>
          <w:b/>
          <w:color w:val="000000" w:themeColor="text1"/>
        </w:rPr>
        <w:t xml:space="preserve"> 1</w:t>
      </w:r>
    </w:p>
    <w:p w:rsidR="00651B12" w:rsidRPr="005751F2" w:rsidRDefault="00651B12" w:rsidP="005751F2">
      <w:pPr>
        <w:spacing w:line="360" w:lineRule="auto"/>
        <w:rPr>
          <w:rFonts w:ascii="Arial" w:hAnsi="Arial" w:cs="Arial"/>
          <w:b/>
          <w:color w:val="000000" w:themeColor="text1"/>
        </w:rPr>
      </w:pPr>
    </w:p>
    <w:p w:rsidR="00651B12" w:rsidRPr="005751F2" w:rsidRDefault="00527035" w:rsidP="005751F2">
      <w:pPr>
        <w:spacing w:line="360" w:lineRule="auto"/>
        <w:rPr>
          <w:rFonts w:ascii="Arial" w:hAnsi="Arial" w:cs="Arial"/>
          <w:bCs/>
          <w:color w:val="000000" w:themeColor="text1"/>
        </w:rPr>
      </w:pPr>
      <w:proofErr w:type="gramStart"/>
      <w:r w:rsidRPr="005751F2">
        <w:rPr>
          <w:rFonts w:ascii="Arial" w:hAnsi="Arial" w:cs="Arial"/>
          <w:bCs/>
          <w:color w:val="000000" w:themeColor="text1"/>
        </w:rPr>
        <w:t>Los terremotos son…</w:t>
      </w:r>
      <w:proofErr w:type="gramEnd"/>
    </w:p>
    <w:p w:rsidR="00651B12" w:rsidRPr="005751F2" w:rsidRDefault="00651B12" w:rsidP="005751F2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:rsidR="00651B12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…</w:t>
      </w:r>
      <w:r w:rsidR="00C77B07" w:rsidRPr="005751F2">
        <w:rPr>
          <w:rFonts w:ascii="Arial" w:hAnsi="Arial" w:cs="Arial"/>
          <w:b/>
          <w:color w:val="000000" w:themeColor="text1"/>
          <w:sz w:val="24"/>
          <w:szCs w:val="24"/>
        </w:rPr>
        <w:t>m</w:t>
      </w:r>
      <w:r w:rsidR="00D60B96" w:rsidRPr="005751F2">
        <w:rPr>
          <w:rFonts w:ascii="Arial" w:hAnsi="Arial" w:cs="Arial"/>
          <w:b/>
          <w:color w:val="000000" w:themeColor="text1"/>
          <w:sz w:val="24"/>
          <w:szCs w:val="24"/>
        </w:rPr>
        <w:t>ovimientos vibratorios de la corteza terrestre</w:t>
      </w:r>
      <w:r w:rsidR="00651B12" w:rsidRPr="005751F2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D60B96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</w:t>
      </w:r>
      <w:r w:rsidR="00C77B07" w:rsidRPr="005751F2">
        <w:rPr>
          <w:rFonts w:ascii="Arial" w:hAnsi="Arial" w:cs="Arial"/>
          <w:bCs/>
          <w:color w:val="000000" w:themeColor="text1"/>
          <w:sz w:val="24"/>
          <w:szCs w:val="24"/>
        </w:rPr>
        <w:t>m</w:t>
      </w:r>
      <w:r w:rsidR="00D60B96" w:rsidRPr="005751F2">
        <w:rPr>
          <w:rFonts w:ascii="Arial" w:hAnsi="Arial" w:cs="Arial"/>
          <w:bCs/>
          <w:color w:val="000000" w:themeColor="text1"/>
          <w:sz w:val="24"/>
          <w:szCs w:val="24"/>
        </w:rPr>
        <w:t>ovimientos vibratorios del manto inferior terrestre.</w:t>
      </w:r>
    </w:p>
    <w:p w:rsidR="00651B12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</w:t>
      </w:r>
      <w:r w:rsidR="00C77B07" w:rsidRPr="005751F2">
        <w:rPr>
          <w:rFonts w:ascii="Arial" w:hAnsi="Arial" w:cs="Arial"/>
          <w:bCs/>
          <w:color w:val="000000" w:themeColor="text1"/>
          <w:sz w:val="24"/>
          <w:szCs w:val="24"/>
        </w:rPr>
        <w:t>m</w:t>
      </w:r>
      <w:r w:rsidR="00D60B96" w:rsidRPr="005751F2">
        <w:rPr>
          <w:rFonts w:ascii="Arial" w:hAnsi="Arial" w:cs="Arial"/>
          <w:bCs/>
          <w:color w:val="000000" w:themeColor="text1"/>
          <w:sz w:val="24"/>
          <w:szCs w:val="24"/>
        </w:rPr>
        <w:t>ovimientos vibratorios del núcleo externo terrestre.</w:t>
      </w:r>
    </w:p>
    <w:p w:rsidR="00D60B96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</w:t>
      </w:r>
      <w:r w:rsidR="00C77B07" w:rsidRPr="005751F2">
        <w:rPr>
          <w:rFonts w:ascii="Arial" w:hAnsi="Arial" w:cs="Arial"/>
          <w:bCs/>
          <w:color w:val="000000" w:themeColor="text1"/>
          <w:sz w:val="24"/>
          <w:szCs w:val="24"/>
        </w:rPr>
        <w:t>m</w:t>
      </w:r>
      <w:r w:rsidR="00D60B96" w:rsidRPr="005751F2">
        <w:rPr>
          <w:rFonts w:ascii="Arial" w:hAnsi="Arial" w:cs="Arial"/>
          <w:bCs/>
          <w:color w:val="000000" w:themeColor="text1"/>
          <w:sz w:val="24"/>
          <w:szCs w:val="24"/>
        </w:rPr>
        <w:t>ovimientos vibratorios del manto superior terrestre.</w:t>
      </w:r>
    </w:p>
    <w:p w:rsidR="00360DCF" w:rsidRPr="005751F2" w:rsidRDefault="00585B87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Pregunta 2</w:t>
      </w:r>
    </w:p>
    <w:p w:rsidR="00360DCF" w:rsidRPr="005751F2" w:rsidRDefault="00360DCF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360DCF" w:rsidRPr="005751F2" w:rsidRDefault="00527035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>Los terremotos y otros movimientos sísmicos se deben a…</w:t>
      </w:r>
    </w:p>
    <w:p w:rsidR="00360DCF" w:rsidRPr="005751F2" w:rsidRDefault="00360DCF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360DCF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…la</w:t>
      </w:r>
      <w:r w:rsidR="005108FA" w:rsidRPr="005751F2">
        <w:rPr>
          <w:rFonts w:ascii="Arial" w:hAnsi="Arial" w:cs="Arial"/>
          <w:b/>
          <w:color w:val="000000" w:themeColor="text1"/>
          <w:sz w:val="24"/>
          <w:szCs w:val="24"/>
        </w:rPr>
        <w:t xml:space="preserve"> liberación brusca de energía almacenada en la litosfera.</w:t>
      </w:r>
    </w:p>
    <w:p w:rsidR="005108FA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…la </w:t>
      </w:r>
      <w:r w:rsidR="005108FA" w:rsidRPr="005751F2">
        <w:rPr>
          <w:rFonts w:ascii="Arial" w:hAnsi="Arial" w:cs="Arial"/>
          <w:bCs/>
          <w:color w:val="000000" w:themeColor="text1"/>
          <w:sz w:val="24"/>
          <w:szCs w:val="24"/>
        </w:rPr>
        <w:t>retención de energía almacenada en la litosfera.</w:t>
      </w:r>
    </w:p>
    <w:p w:rsidR="005108FA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…la </w:t>
      </w:r>
      <w:r w:rsidR="005108FA" w:rsidRPr="005751F2">
        <w:rPr>
          <w:rFonts w:ascii="Arial" w:hAnsi="Arial" w:cs="Arial"/>
          <w:bCs/>
          <w:color w:val="000000" w:themeColor="text1"/>
          <w:sz w:val="24"/>
          <w:szCs w:val="24"/>
        </w:rPr>
        <w:t>liberación brusca de energía almacenada en el núcleo.</w:t>
      </w:r>
    </w:p>
    <w:p w:rsidR="00585B87" w:rsidRPr="005751F2" w:rsidRDefault="00585B87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Pregunta 3</w:t>
      </w:r>
    </w:p>
    <w:p w:rsidR="00585B87" w:rsidRPr="005751F2" w:rsidRDefault="00585B87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585B87" w:rsidRPr="005751F2" w:rsidRDefault="00527035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>L</w:t>
      </w:r>
      <w:r w:rsidR="005108FA" w:rsidRPr="005751F2">
        <w:rPr>
          <w:rFonts w:ascii="Arial" w:hAnsi="Arial" w:cs="Arial"/>
          <w:bCs/>
          <w:color w:val="000000" w:themeColor="text1"/>
          <w:lang w:val="es-CO"/>
        </w:rPr>
        <w:t>os movimientos vibratorios que originan los terremotos</w:t>
      </w: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 y otros movimientos sísmicos se deben a…</w:t>
      </w:r>
    </w:p>
    <w:p w:rsidR="00585B87" w:rsidRPr="005751F2" w:rsidRDefault="00585B87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585B87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…</w:t>
      </w:r>
      <w:r w:rsidR="00C77B07" w:rsidRPr="005751F2"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="005108FA" w:rsidRPr="005751F2">
        <w:rPr>
          <w:rFonts w:ascii="Arial" w:hAnsi="Arial" w:cs="Arial"/>
          <w:b/>
          <w:color w:val="000000" w:themeColor="text1"/>
          <w:sz w:val="24"/>
          <w:szCs w:val="24"/>
        </w:rPr>
        <w:t>enómenos de plegamiento y ruptura de masas rocosas.</w:t>
      </w:r>
    </w:p>
    <w:p w:rsidR="005108FA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</w:t>
      </w:r>
      <w:r w:rsidR="00C77B07" w:rsidRPr="005751F2">
        <w:rPr>
          <w:rFonts w:ascii="Arial" w:hAnsi="Arial" w:cs="Arial"/>
          <w:bCs/>
          <w:color w:val="000000" w:themeColor="text1"/>
          <w:sz w:val="24"/>
          <w:szCs w:val="24"/>
        </w:rPr>
        <w:t>f</w:t>
      </w:r>
      <w:r w:rsidR="005108FA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enómenos de </w:t>
      </w:r>
      <w:r w:rsidR="00CA763F" w:rsidRPr="005751F2">
        <w:rPr>
          <w:rFonts w:ascii="Arial" w:hAnsi="Arial" w:cs="Arial"/>
          <w:bCs/>
          <w:color w:val="000000" w:themeColor="text1"/>
          <w:sz w:val="24"/>
          <w:szCs w:val="24"/>
        </w:rPr>
        <w:t>fusión</w:t>
      </w:r>
      <w:r w:rsidR="005108FA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de masas rocosas</w:t>
      </w:r>
      <w:r w:rsidR="00CA763F" w:rsidRPr="005751F2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CA763F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…s</w:t>
      </w:r>
      <w:r w:rsidR="00CA763F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olamente a fenómenos de plegamiento </w:t>
      </w:r>
      <w:r w:rsidR="00C77B07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de </w:t>
      </w:r>
      <w:r w:rsidR="00CA763F" w:rsidRPr="005751F2">
        <w:rPr>
          <w:rFonts w:ascii="Arial" w:hAnsi="Arial" w:cs="Arial"/>
          <w:bCs/>
          <w:color w:val="000000" w:themeColor="text1"/>
          <w:sz w:val="24"/>
          <w:szCs w:val="24"/>
        </w:rPr>
        <w:t>masas rocosas.</w:t>
      </w:r>
    </w:p>
    <w:p w:rsidR="00CA763F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…s</w:t>
      </w:r>
      <w:r w:rsidR="00CA763F" w:rsidRPr="005751F2">
        <w:rPr>
          <w:rFonts w:ascii="Arial" w:hAnsi="Arial" w:cs="Arial"/>
          <w:bCs/>
          <w:color w:val="000000" w:themeColor="text1"/>
          <w:sz w:val="24"/>
          <w:szCs w:val="24"/>
        </w:rPr>
        <w:t>olamente a fenómenos de ruptura de masas rocosas.</w:t>
      </w:r>
    </w:p>
    <w:p w:rsidR="00117AE8" w:rsidRPr="00A6169C" w:rsidRDefault="00FF5629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A6169C">
        <w:rPr>
          <w:rFonts w:ascii="Arial" w:hAnsi="Arial" w:cs="Arial"/>
          <w:b/>
          <w:color w:val="000000" w:themeColor="text1"/>
          <w:lang w:val="es-CO"/>
        </w:rPr>
        <w:t>Pregunta 4</w:t>
      </w:r>
    </w:p>
    <w:p w:rsidR="00117AE8" w:rsidRPr="00A6169C" w:rsidRDefault="00117AE8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117AE8" w:rsidRPr="005751F2" w:rsidRDefault="00C77B07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>Los terremotos se d</w:t>
      </w:r>
      <w:r w:rsidR="00527035" w:rsidRPr="005751F2">
        <w:rPr>
          <w:rFonts w:ascii="Arial" w:hAnsi="Arial" w:cs="Arial"/>
          <w:bCs/>
          <w:color w:val="000000" w:themeColor="text1"/>
          <w:lang w:val="es-CO"/>
        </w:rPr>
        <w:t>i</w:t>
      </w:r>
      <w:r w:rsidR="00F74161" w:rsidRPr="005751F2">
        <w:rPr>
          <w:rFonts w:ascii="Arial" w:hAnsi="Arial" w:cs="Arial"/>
          <w:bCs/>
          <w:color w:val="000000" w:themeColor="text1"/>
          <w:lang w:val="es-CO"/>
        </w:rPr>
        <w:t xml:space="preserve">stribuyen a </w:t>
      </w:r>
      <w:r w:rsidR="00F05235" w:rsidRPr="005751F2">
        <w:rPr>
          <w:rFonts w:ascii="Arial" w:hAnsi="Arial" w:cs="Arial"/>
          <w:bCs/>
          <w:color w:val="000000" w:themeColor="text1"/>
          <w:lang w:val="es-CO"/>
        </w:rPr>
        <w:t>lo</w:t>
      </w: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 largo y ancho de nuestro planeta </w:t>
      </w:r>
      <w:del w:id="0" w:author="María" w:date="2015-09-15T21:10:00Z">
        <w:r w:rsidRPr="005751F2" w:rsidDel="00A6169C">
          <w:rPr>
            <w:rFonts w:ascii="Arial" w:hAnsi="Arial" w:cs="Arial"/>
            <w:bCs/>
            <w:color w:val="000000" w:themeColor="text1"/>
            <w:lang w:val="es-CO"/>
          </w:rPr>
          <w:delText xml:space="preserve">fromando </w:delText>
        </w:r>
      </w:del>
      <w:ins w:id="1" w:author="María" w:date="2015-09-15T21:10:00Z">
        <w:r w:rsidR="00A6169C" w:rsidRPr="005751F2">
          <w:rPr>
            <w:rFonts w:ascii="Arial" w:hAnsi="Arial" w:cs="Arial"/>
            <w:bCs/>
            <w:color w:val="000000" w:themeColor="text1"/>
            <w:lang w:val="es-CO"/>
          </w:rPr>
          <w:t>f</w:t>
        </w:r>
        <w:r w:rsidR="00A6169C">
          <w:rPr>
            <w:rFonts w:ascii="Arial" w:hAnsi="Arial" w:cs="Arial"/>
            <w:bCs/>
            <w:color w:val="000000" w:themeColor="text1"/>
            <w:lang w:val="es-CO"/>
          </w:rPr>
          <w:t>or</w:t>
        </w:r>
        <w:r w:rsidR="00A6169C" w:rsidRPr="005751F2">
          <w:rPr>
            <w:rFonts w:ascii="Arial" w:hAnsi="Arial" w:cs="Arial"/>
            <w:bCs/>
            <w:color w:val="000000" w:themeColor="text1"/>
            <w:lang w:val="es-CO"/>
          </w:rPr>
          <w:t xml:space="preserve">mando </w:t>
        </w:r>
      </w:ins>
      <w:r w:rsidRPr="005751F2">
        <w:rPr>
          <w:rFonts w:ascii="Arial" w:hAnsi="Arial" w:cs="Arial"/>
          <w:bCs/>
          <w:color w:val="000000" w:themeColor="text1"/>
          <w:lang w:val="es-CO"/>
        </w:rPr>
        <w:t>franjas…</w:t>
      </w:r>
    </w:p>
    <w:p w:rsidR="00FF5629" w:rsidRPr="005751F2" w:rsidRDefault="00FF5629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117AE8" w:rsidRPr="005751F2" w:rsidRDefault="00C77B07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…que coinciden con los bordes de las placas tectónicas.</w:t>
      </w:r>
    </w:p>
    <w:p w:rsidR="00FF5629" w:rsidRPr="005751F2" w:rsidRDefault="00915858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...</w:t>
      </w:r>
      <w:r w:rsidR="00F05235" w:rsidRPr="005751F2">
        <w:rPr>
          <w:rFonts w:ascii="Arial" w:hAnsi="Arial" w:cs="Arial"/>
          <w:bCs/>
          <w:color w:val="000000" w:themeColor="text1"/>
          <w:sz w:val="24"/>
          <w:szCs w:val="24"/>
        </w:rPr>
        <w:t>que coinciden con la ubicación de las cordilleras.</w:t>
      </w:r>
    </w:p>
    <w:p w:rsidR="00FF5629" w:rsidRPr="005751F2" w:rsidRDefault="00F052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…que coinciden con las costas marinas.</w:t>
      </w:r>
    </w:p>
    <w:p w:rsidR="00FF5629" w:rsidRPr="005751F2" w:rsidRDefault="00F052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… que coinciden con valles localizados entre las cordilleras. </w:t>
      </w:r>
    </w:p>
    <w:p w:rsidR="00FF5629" w:rsidRPr="005751F2" w:rsidRDefault="00FF5629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Pregunta 5</w:t>
      </w:r>
    </w:p>
    <w:p w:rsidR="00FF5629" w:rsidRPr="005751F2" w:rsidRDefault="00FF5629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FF5629" w:rsidRPr="005751F2" w:rsidRDefault="0070550B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Los terremotos se pueden producir cuando dos placas tectónicas </w:t>
      </w:r>
      <w:r w:rsidR="00915858" w:rsidRPr="005751F2">
        <w:rPr>
          <w:rFonts w:ascii="Arial" w:hAnsi="Arial" w:cs="Arial"/>
          <w:bCs/>
          <w:color w:val="000000" w:themeColor="text1"/>
          <w:lang w:val="es-CO"/>
        </w:rPr>
        <w:t xml:space="preserve">divergen y </w:t>
      </w:r>
      <w:r w:rsidRPr="005751F2">
        <w:rPr>
          <w:rFonts w:ascii="Arial" w:hAnsi="Arial" w:cs="Arial"/>
          <w:bCs/>
          <w:color w:val="000000" w:themeColor="text1"/>
          <w:lang w:val="es-CO"/>
        </w:rPr>
        <w:t>forman fallas</w:t>
      </w:r>
      <w:r w:rsidR="00915858" w:rsidRPr="005751F2">
        <w:rPr>
          <w:rFonts w:ascii="Arial" w:hAnsi="Arial" w:cs="Arial"/>
          <w:bCs/>
          <w:color w:val="000000" w:themeColor="text1"/>
          <w:lang w:val="es-CO"/>
        </w:rPr>
        <w:t>, que al superar ciertos límites…</w:t>
      </w:r>
    </w:p>
    <w:p w:rsidR="00FF5629" w:rsidRPr="005751F2" w:rsidRDefault="00FF5629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231BB1" w:rsidRPr="005751F2" w:rsidRDefault="0070550B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…</w:t>
      </w:r>
      <w:r w:rsidR="00915858" w:rsidRPr="005751F2">
        <w:rPr>
          <w:rFonts w:ascii="Arial" w:hAnsi="Arial" w:cs="Arial"/>
          <w:b/>
          <w:color w:val="000000" w:themeColor="text1"/>
          <w:sz w:val="24"/>
          <w:szCs w:val="24"/>
        </w:rPr>
        <w:t>ocasionan ruptura de los materiales.</w:t>
      </w:r>
    </w:p>
    <w:p w:rsidR="00915858" w:rsidRPr="005751F2" w:rsidRDefault="00915858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…ocasionan que una placa </w:t>
      </w:r>
      <w:r w:rsidR="00907856" w:rsidRPr="005751F2">
        <w:rPr>
          <w:rFonts w:ascii="Arial" w:hAnsi="Arial" w:cs="Arial"/>
          <w:bCs/>
          <w:color w:val="000000" w:themeColor="text1"/>
          <w:sz w:val="24"/>
          <w:szCs w:val="24"/>
        </w:rPr>
        <w:t>se hunda</w:t>
      </w: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907856" w:rsidRPr="005751F2">
        <w:rPr>
          <w:rFonts w:ascii="Arial" w:hAnsi="Arial" w:cs="Arial"/>
          <w:bCs/>
          <w:color w:val="000000" w:themeColor="text1"/>
          <w:sz w:val="24"/>
          <w:szCs w:val="24"/>
        </w:rPr>
        <w:t>de</w:t>
      </w: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bajo</w:t>
      </w:r>
      <w:r w:rsidR="00907856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de</w:t>
      </w: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otra.</w:t>
      </w:r>
    </w:p>
    <w:p w:rsidR="00915858" w:rsidRPr="005751F2" w:rsidRDefault="00915858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…ocasionan que una placa </w:t>
      </w:r>
      <w:r w:rsidR="00907856" w:rsidRPr="005751F2">
        <w:rPr>
          <w:rFonts w:ascii="Arial" w:hAnsi="Arial" w:cs="Arial"/>
          <w:bCs/>
          <w:color w:val="000000" w:themeColor="text1"/>
          <w:sz w:val="24"/>
          <w:szCs w:val="24"/>
        </w:rPr>
        <w:t>roce</w:t>
      </w: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contra otra.</w:t>
      </w:r>
    </w:p>
    <w:p w:rsidR="00794419" w:rsidRPr="005751F2" w:rsidRDefault="003814E3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Pregunta 6</w:t>
      </w:r>
    </w:p>
    <w:p w:rsidR="00915858" w:rsidRPr="005751F2" w:rsidRDefault="00915858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915858" w:rsidRPr="005751F2" w:rsidRDefault="00915858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lastRenderedPageBreak/>
        <w:t>Los terremotos se pueden producir cuando</w:t>
      </w:r>
      <w:r w:rsidR="00907856" w:rsidRPr="005751F2">
        <w:rPr>
          <w:rFonts w:ascii="Arial" w:hAnsi="Arial" w:cs="Arial"/>
          <w:bCs/>
          <w:color w:val="000000" w:themeColor="text1"/>
          <w:lang w:val="es-CO"/>
        </w:rPr>
        <w:t>…</w:t>
      </w: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 </w:t>
      </w:r>
    </w:p>
    <w:p w:rsidR="00915858" w:rsidRPr="005751F2" w:rsidRDefault="00915858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915858" w:rsidRPr="005751F2" w:rsidRDefault="00915858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…</w:t>
      </w:r>
      <w:r w:rsidR="00907856" w:rsidRPr="005751F2">
        <w:rPr>
          <w:rFonts w:ascii="Arial" w:hAnsi="Arial" w:cs="Arial"/>
          <w:b/>
          <w:color w:val="000000" w:themeColor="text1"/>
          <w:sz w:val="24"/>
          <w:szCs w:val="24"/>
        </w:rPr>
        <w:t xml:space="preserve">una placa </w:t>
      </w:r>
      <w:proofErr w:type="spellStart"/>
      <w:r w:rsidR="00907856" w:rsidRPr="005751F2">
        <w:rPr>
          <w:rFonts w:ascii="Arial" w:hAnsi="Arial" w:cs="Arial"/>
          <w:b/>
          <w:color w:val="000000" w:themeColor="text1"/>
          <w:sz w:val="24"/>
          <w:szCs w:val="24"/>
        </w:rPr>
        <w:t>subduce</w:t>
      </w:r>
      <w:proofErr w:type="spellEnd"/>
      <w:r w:rsidR="00907856" w:rsidRPr="005751F2">
        <w:rPr>
          <w:rFonts w:ascii="Arial" w:hAnsi="Arial" w:cs="Arial"/>
          <w:b/>
          <w:color w:val="000000" w:themeColor="text1"/>
          <w:sz w:val="24"/>
          <w:szCs w:val="24"/>
        </w:rPr>
        <w:t xml:space="preserve"> a otra</w:t>
      </w:r>
      <w:del w:id="2" w:author="María" w:date="2015-09-15T21:11:00Z">
        <w:r w:rsidR="00907856" w:rsidRPr="005751F2" w:rsidDel="00A6169C">
          <w:rPr>
            <w:rFonts w:ascii="Arial" w:hAnsi="Arial" w:cs="Arial"/>
            <w:b/>
            <w:color w:val="000000" w:themeColor="text1"/>
            <w:sz w:val="24"/>
            <w:szCs w:val="24"/>
          </w:rPr>
          <w:delText xml:space="preserve"> otra</w:delText>
        </w:r>
      </w:del>
      <w:r w:rsidR="00907856" w:rsidRPr="005751F2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07856" w:rsidRPr="005751F2" w:rsidRDefault="00907856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…una placa induce a otra.</w:t>
      </w:r>
    </w:p>
    <w:p w:rsidR="00907856" w:rsidRPr="005751F2" w:rsidRDefault="00907856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…una placa succiona a otra</w:t>
      </w: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A607E8" w:rsidRPr="005751F2" w:rsidRDefault="003814E3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Pregunta 7</w:t>
      </w:r>
    </w:p>
    <w:p w:rsidR="00A607E8" w:rsidRPr="005751F2" w:rsidRDefault="00A607E8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A607E8" w:rsidRPr="005751F2" w:rsidRDefault="003E0559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>Los desplazamientos laterales de las placas tectónicas producen movimientos sísmicos…</w:t>
      </w:r>
    </w:p>
    <w:p w:rsidR="00A607E8" w:rsidRPr="005751F2" w:rsidRDefault="00A607E8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A607E8" w:rsidRPr="005751F2" w:rsidRDefault="003E0559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…superficiales</w:t>
      </w:r>
    </w:p>
    <w:p w:rsidR="00A607E8" w:rsidRPr="005751F2" w:rsidRDefault="003E0559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…profundos.</w:t>
      </w:r>
    </w:p>
    <w:p w:rsidR="003E0559" w:rsidRPr="005751F2" w:rsidRDefault="003E0559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…imperceptibles.</w:t>
      </w:r>
    </w:p>
    <w:p w:rsidR="003E0559" w:rsidRPr="005751F2" w:rsidRDefault="003E0559" w:rsidP="005751F2">
      <w:pPr>
        <w:spacing w:line="360" w:lineRule="auto"/>
        <w:rPr>
          <w:rFonts w:ascii="Arial" w:hAnsi="Arial" w:cs="Arial"/>
          <w:b/>
          <w:color w:val="000000" w:themeColor="text1"/>
        </w:rPr>
      </w:pPr>
      <w:proofErr w:type="spellStart"/>
      <w:r w:rsidRPr="005751F2">
        <w:rPr>
          <w:rFonts w:ascii="Arial" w:hAnsi="Arial" w:cs="Arial"/>
          <w:b/>
          <w:color w:val="000000" w:themeColor="text1"/>
        </w:rPr>
        <w:t>Pregunta</w:t>
      </w:r>
      <w:proofErr w:type="spellEnd"/>
      <w:r w:rsidRPr="005751F2">
        <w:rPr>
          <w:rFonts w:ascii="Arial" w:hAnsi="Arial" w:cs="Arial"/>
          <w:b/>
          <w:color w:val="000000" w:themeColor="text1"/>
        </w:rPr>
        <w:t xml:space="preserve"> 8</w:t>
      </w:r>
    </w:p>
    <w:p w:rsidR="003E0559" w:rsidRPr="005751F2" w:rsidRDefault="003E0559" w:rsidP="005751F2">
      <w:pPr>
        <w:spacing w:line="360" w:lineRule="auto"/>
        <w:rPr>
          <w:rFonts w:ascii="Arial" w:hAnsi="Arial" w:cs="Arial"/>
          <w:b/>
          <w:color w:val="000000" w:themeColor="text1"/>
        </w:rPr>
      </w:pPr>
    </w:p>
    <w:p w:rsidR="003E0559" w:rsidRPr="005751F2" w:rsidRDefault="003E0559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Los movimientos sísmicos en la </w:t>
      </w:r>
      <w:r w:rsidRPr="005751F2">
        <w:rPr>
          <w:rFonts w:ascii="Arial" w:hAnsi="Arial" w:cs="Arial"/>
          <w:b/>
          <w:color w:val="000000" w:themeColor="text1"/>
          <w:lang w:val="es-CO"/>
        </w:rPr>
        <w:t>cordillera andina</w:t>
      </w: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 se producen por…</w:t>
      </w:r>
    </w:p>
    <w:p w:rsidR="003E0559" w:rsidRPr="005751F2" w:rsidRDefault="003E0559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3E0559" w:rsidRPr="005751F2" w:rsidRDefault="003E0559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…</w:t>
      </w:r>
      <w:r w:rsidR="005152C0" w:rsidRPr="005751F2">
        <w:rPr>
          <w:rFonts w:ascii="Arial" w:hAnsi="Arial" w:cs="Arial"/>
          <w:b/>
          <w:color w:val="000000" w:themeColor="text1"/>
          <w:sz w:val="24"/>
          <w:szCs w:val="24"/>
        </w:rPr>
        <w:t>subducción de una placa tectónica a otra.</w:t>
      </w:r>
    </w:p>
    <w:p w:rsidR="003E0559" w:rsidRPr="005751F2" w:rsidRDefault="003E0559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…desplazamientos laterales de </w:t>
      </w:r>
      <w:del w:id="3" w:author="María" w:date="2015-09-15T21:12:00Z">
        <w:r w:rsidRPr="005751F2" w:rsidDel="00A6169C">
          <w:rPr>
            <w:rFonts w:ascii="Arial" w:hAnsi="Arial" w:cs="Arial"/>
            <w:bCs/>
            <w:color w:val="000000" w:themeColor="text1"/>
            <w:sz w:val="24"/>
            <w:szCs w:val="24"/>
          </w:rPr>
          <w:delText xml:space="preserve">la </w:delText>
        </w:r>
      </w:del>
      <w:ins w:id="4" w:author="María" w:date="2015-09-15T21:12:00Z">
        <w:r w:rsidR="00A6169C" w:rsidRPr="005751F2">
          <w:rPr>
            <w:rFonts w:ascii="Arial" w:hAnsi="Arial" w:cs="Arial"/>
            <w:bCs/>
            <w:color w:val="000000" w:themeColor="text1"/>
            <w:sz w:val="24"/>
            <w:szCs w:val="24"/>
          </w:rPr>
          <w:t>l</w:t>
        </w:r>
        <w:r w:rsidR="00A6169C">
          <w:rPr>
            <w:rFonts w:ascii="Arial" w:hAnsi="Arial" w:cs="Arial"/>
            <w:bCs/>
            <w:color w:val="000000" w:themeColor="text1"/>
            <w:sz w:val="24"/>
            <w:szCs w:val="24"/>
          </w:rPr>
          <w:t>as</w:t>
        </w:r>
        <w:r w:rsidR="00A6169C" w:rsidRPr="005751F2">
          <w:rPr>
            <w:rFonts w:ascii="Arial" w:hAnsi="Arial" w:cs="Arial"/>
            <w:bCs/>
            <w:color w:val="000000" w:themeColor="text1"/>
            <w:sz w:val="24"/>
            <w:szCs w:val="24"/>
          </w:rPr>
          <w:t xml:space="preserve"> </w:t>
        </w:r>
      </w:ins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placas tectónicas.</w:t>
      </w:r>
    </w:p>
    <w:p w:rsidR="003E0559" w:rsidRPr="005751F2" w:rsidRDefault="003E0559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…</w:t>
      </w:r>
      <w:r w:rsidR="005152C0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divergencia de las placas tectónicas.</w:t>
      </w:r>
      <w:bookmarkStart w:id="5" w:name="_GoBack"/>
      <w:bookmarkEnd w:id="5"/>
    </w:p>
    <w:p w:rsidR="00231BB1" w:rsidRPr="005751F2" w:rsidRDefault="00231BB1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sectPr w:rsidR="00231BB1" w:rsidRPr="005751F2" w:rsidSect="005751F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073C"/>
    <w:multiLevelType w:val="hybridMultilevel"/>
    <w:tmpl w:val="1A4C451C"/>
    <w:lvl w:ilvl="0" w:tplc="AC1E8D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717C1"/>
    <w:multiLevelType w:val="hybridMultilevel"/>
    <w:tmpl w:val="1D4EC3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>
    <w:nsid w:val="63B611B9"/>
    <w:multiLevelType w:val="hybridMultilevel"/>
    <w:tmpl w:val="518A8C50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500A2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451CC"/>
    <w:multiLevelType w:val="hybridMultilevel"/>
    <w:tmpl w:val="B19AF1C0"/>
    <w:lvl w:ilvl="0" w:tplc="AC1E8D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65C2E"/>
    <w:rsid w:val="00072769"/>
    <w:rsid w:val="00086F09"/>
    <w:rsid w:val="000E15AF"/>
    <w:rsid w:val="00112D82"/>
    <w:rsid w:val="00113DDF"/>
    <w:rsid w:val="00117AE8"/>
    <w:rsid w:val="00126833"/>
    <w:rsid w:val="001310CA"/>
    <w:rsid w:val="00143549"/>
    <w:rsid w:val="001441E3"/>
    <w:rsid w:val="0015639B"/>
    <w:rsid w:val="00157C62"/>
    <w:rsid w:val="00175A5A"/>
    <w:rsid w:val="00177103"/>
    <w:rsid w:val="00197BD6"/>
    <w:rsid w:val="001A66D3"/>
    <w:rsid w:val="001C5DD9"/>
    <w:rsid w:val="001D05ED"/>
    <w:rsid w:val="00200B18"/>
    <w:rsid w:val="00231BB1"/>
    <w:rsid w:val="00247524"/>
    <w:rsid w:val="00251D87"/>
    <w:rsid w:val="002614E2"/>
    <w:rsid w:val="002679C9"/>
    <w:rsid w:val="0027611D"/>
    <w:rsid w:val="002850A1"/>
    <w:rsid w:val="002B5672"/>
    <w:rsid w:val="002F1E23"/>
    <w:rsid w:val="002F2E62"/>
    <w:rsid w:val="00312AE0"/>
    <w:rsid w:val="00325543"/>
    <w:rsid w:val="00355D7D"/>
    <w:rsid w:val="00360DCF"/>
    <w:rsid w:val="003814E3"/>
    <w:rsid w:val="00392D68"/>
    <w:rsid w:val="003B3F0B"/>
    <w:rsid w:val="003D0057"/>
    <w:rsid w:val="003E0559"/>
    <w:rsid w:val="004245AF"/>
    <w:rsid w:val="004C1799"/>
    <w:rsid w:val="004C3C55"/>
    <w:rsid w:val="004D25A0"/>
    <w:rsid w:val="004D3717"/>
    <w:rsid w:val="005108FA"/>
    <w:rsid w:val="005152C0"/>
    <w:rsid w:val="00527035"/>
    <w:rsid w:val="00541C04"/>
    <w:rsid w:val="0057476C"/>
    <w:rsid w:val="005751F2"/>
    <w:rsid w:val="00584CA3"/>
    <w:rsid w:val="00585B87"/>
    <w:rsid w:val="005B1B90"/>
    <w:rsid w:val="005B4CAD"/>
    <w:rsid w:val="005F29B7"/>
    <w:rsid w:val="00614FF3"/>
    <w:rsid w:val="00651B12"/>
    <w:rsid w:val="00670188"/>
    <w:rsid w:val="00692FF7"/>
    <w:rsid w:val="006A0AE7"/>
    <w:rsid w:val="006B041A"/>
    <w:rsid w:val="006B2972"/>
    <w:rsid w:val="006C0F8B"/>
    <w:rsid w:val="006C475A"/>
    <w:rsid w:val="006E169C"/>
    <w:rsid w:val="006F4AB4"/>
    <w:rsid w:val="0070550B"/>
    <w:rsid w:val="007355AF"/>
    <w:rsid w:val="0076444E"/>
    <w:rsid w:val="00782C1B"/>
    <w:rsid w:val="0079108A"/>
    <w:rsid w:val="00794419"/>
    <w:rsid w:val="007A4410"/>
    <w:rsid w:val="00811004"/>
    <w:rsid w:val="008309F5"/>
    <w:rsid w:val="0084467D"/>
    <w:rsid w:val="00845692"/>
    <w:rsid w:val="00874D3B"/>
    <w:rsid w:val="0087649D"/>
    <w:rsid w:val="00876A3F"/>
    <w:rsid w:val="0089524A"/>
    <w:rsid w:val="008B3CDD"/>
    <w:rsid w:val="008B3E74"/>
    <w:rsid w:val="008B6363"/>
    <w:rsid w:val="008C0511"/>
    <w:rsid w:val="008D0A6B"/>
    <w:rsid w:val="00907856"/>
    <w:rsid w:val="00915858"/>
    <w:rsid w:val="00967C1D"/>
    <w:rsid w:val="0097689F"/>
    <w:rsid w:val="00996004"/>
    <w:rsid w:val="00997022"/>
    <w:rsid w:val="009C353D"/>
    <w:rsid w:val="009D55EE"/>
    <w:rsid w:val="009D68CF"/>
    <w:rsid w:val="009E508D"/>
    <w:rsid w:val="00A10E18"/>
    <w:rsid w:val="00A13E69"/>
    <w:rsid w:val="00A21515"/>
    <w:rsid w:val="00A607E8"/>
    <w:rsid w:val="00A6169C"/>
    <w:rsid w:val="00A66647"/>
    <w:rsid w:val="00A720B8"/>
    <w:rsid w:val="00A730CC"/>
    <w:rsid w:val="00A73299"/>
    <w:rsid w:val="00A95EBC"/>
    <w:rsid w:val="00AC7094"/>
    <w:rsid w:val="00B14DD8"/>
    <w:rsid w:val="00B2054B"/>
    <w:rsid w:val="00B33247"/>
    <w:rsid w:val="00B41F5B"/>
    <w:rsid w:val="00B67DCD"/>
    <w:rsid w:val="00B82A39"/>
    <w:rsid w:val="00BC7AFE"/>
    <w:rsid w:val="00BD0617"/>
    <w:rsid w:val="00C50960"/>
    <w:rsid w:val="00C555EB"/>
    <w:rsid w:val="00C77B07"/>
    <w:rsid w:val="00C84A41"/>
    <w:rsid w:val="00CA763F"/>
    <w:rsid w:val="00CC02FB"/>
    <w:rsid w:val="00CC4046"/>
    <w:rsid w:val="00CD2403"/>
    <w:rsid w:val="00CE271C"/>
    <w:rsid w:val="00CF1CE5"/>
    <w:rsid w:val="00D26C86"/>
    <w:rsid w:val="00D3186D"/>
    <w:rsid w:val="00D60B96"/>
    <w:rsid w:val="00DA6D78"/>
    <w:rsid w:val="00DB0003"/>
    <w:rsid w:val="00DB237E"/>
    <w:rsid w:val="00E0258C"/>
    <w:rsid w:val="00E217DC"/>
    <w:rsid w:val="00E26490"/>
    <w:rsid w:val="00E407A1"/>
    <w:rsid w:val="00EA618C"/>
    <w:rsid w:val="00EA78E9"/>
    <w:rsid w:val="00EB1145"/>
    <w:rsid w:val="00F01947"/>
    <w:rsid w:val="00F05235"/>
    <w:rsid w:val="00F1163E"/>
    <w:rsid w:val="00F74161"/>
    <w:rsid w:val="00FB4C78"/>
    <w:rsid w:val="00FB791E"/>
    <w:rsid w:val="00FC1E1A"/>
    <w:rsid w:val="00FC5E1B"/>
    <w:rsid w:val="00FD1730"/>
    <w:rsid w:val="00FE3C1F"/>
    <w:rsid w:val="00FF50D5"/>
    <w:rsid w:val="00FF5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D60B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5&amp;idpil=AN022020&amp;ruta=Buscado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A9E1-1DB5-46ED-94C7-944BDAF7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100</cp:revision>
  <dcterms:created xsi:type="dcterms:W3CDTF">2015-02-21T18:57:00Z</dcterms:created>
  <dcterms:modified xsi:type="dcterms:W3CDTF">2015-09-16T02:12:00Z</dcterms:modified>
</cp:coreProperties>
</file>