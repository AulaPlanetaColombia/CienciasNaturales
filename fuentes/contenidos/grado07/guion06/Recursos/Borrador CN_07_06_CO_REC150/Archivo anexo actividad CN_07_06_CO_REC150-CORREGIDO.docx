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53" w:rsidRDefault="00191053" w:rsidP="000853AD">
      <w:pPr>
        <w:spacing w:line="360" w:lineRule="auto"/>
        <w:jc w:val="both"/>
        <w:rPr>
          <w:rFonts w:asciiTheme="minorBidi" w:hAnsiTheme="minorBidi"/>
          <w:b/>
          <w:bCs/>
          <w:lang w:val="es-ES_tradnl"/>
        </w:rPr>
      </w:pPr>
      <w:r w:rsidRPr="00191053">
        <w:rPr>
          <w:rFonts w:asciiTheme="minorBidi" w:hAnsiTheme="minorBidi"/>
          <w:b/>
          <w:bCs/>
          <w:lang w:val="es-ES_tradnl"/>
        </w:rPr>
        <w:t>Borrador CN_06_07_CO_REC150</w:t>
      </w:r>
    </w:p>
    <w:p w:rsidR="00191053" w:rsidRDefault="00191053" w:rsidP="000853AD">
      <w:pPr>
        <w:spacing w:line="360" w:lineRule="auto"/>
        <w:jc w:val="both"/>
        <w:rPr>
          <w:rFonts w:asciiTheme="minorBidi" w:hAnsiTheme="minorBidi"/>
          <w:b/>
          <w:bCs/>
          <w:lang w:val="es-ES_tradnl"/>
        </w:rPr>
      </w:pPr>
    </w:p>
    <w:p w:rsidR="00BE7E30" w:rsidRDefault="00BE7E30" w:rsidP="000853AD">
      <w:pPr>
        <w:spacing w:line="360" w:lineRule="auto"/>
        <w:jc w:val="both"/>
        <w:rPr>
          <w:rFonts w:asciiTheme="minorBidi" w:hAnsiTheme="minorBidi"/>
          <w:b/>
          <w:bCs/>
          <w:lang w:val="es-ES_tradnl"/>
        </w:rPr>
      </w:pPr>
      <w:r w:rsidRPr="00BE7E30">
        <w:rPr>
          <w:rFonts w:asciiTheme="minorBidi" w:hAnsiTheme="minorBidi"/>
          <w:b/>
          <w:bCs/>
          <w:lang w:val="es-ES_tradnl"/>
        </w:rPr>
        <w:t>¿Por qué los volcanes están ubicados en lugares específicos del planeta?</w:t>
      </w:r>
    </w:p>
    <w:p w:rsidR="00BE7E30" w:rsidDel="0028731E" w:rsidRDefault="00BE7E30" w:rsidP="000853AD">
      <w:pPr>
        <w:spacing w:line="360" w:lineRule="auto"/>
        <w:jc w:val="both"/>
        <w:rPr>
          <w:del w:id="0" w:author="María" w:date="2015-09-15T10:22:00Z"/>
          <w:rFonts w:asciiTheme="minorBidi" w:hAnsiTheme="minorBidi"/>
          <w:b/>
          <w:bCs/>
          <w:lang w:val="es-ES_tradnl"/>
        </w:rPr>
      </w:pPr>
    </w:p>
    <w:p w:rsidR="00AA0351" w:rsidRDefault="00AA0351" w:rsidP="000853AD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  <w:r w:rsidRPr="007A0728">
        <w:rPr>
          <w:rFonts w:ascii="Arial" w:hAnsi="Arial" w:cs="Arial"/>
          <w:b/>
          <w:bCs/>
          <w:lang w:val="es-ES_tradnl"/>
        </w:rPr>
        <w:t>Presentación</w:t>
      </w:r>
    </w:p>
    <w:p w:rsidR="008B1325" w:rsidRDefault="008B1325" w:rsidP="000853AD">
      <w:pPr>
        <w:spacing w:line="360" w:lineRule="auto"/>
        <w:jc w:val="both"/>
        <w:rPr>
          <w:rFonts w:ascii="Arial" w:hAnsi="Arial" w:cs="Arial"/>
          <w:lang w:val="es-ES_tradnl"/>
        </w:rPr>
      </w:pPr>
      <w:r w:rsidRPr="008B1325">
        <w:rPr>
          <w:rFonts w:ascii="Arial" w:hAnsi="Arial" w:cs="Arial"/>
          <w:lang w:val="es-ES_tradnl"/>
        </w:rPr>
        <w:t>Los volcanes</w:t>
      </w:r>
      <w:r>
        <w:rPr>
          <w:rFonts w:ascii="Arial" w:hAnsi="Arial" w:cs="Arial"/>
          <w:lang w:val="es-ES_tradnl"/>
        </w:rPr>
        <w:t xml:space="preserve"> siempre han</w:t>
      </w:r>
      <w:bookmarkStart w:id="1" w:name="_GoBack"/>
      <w:bookmarkEnd w:id="1"/>
      <w:r>
        <w:rPr>
          <w:rFonts w:ascii="Arial" w:hAnsi="Arial" w:cs="Arial"/>
          <w:lang w:val="es-ES_tradnl"/>
        </w:rPr>
        <w:t xml:space="preserve"> cautivado a los seres humanos</w:t>
      </w:r>
      <w:del w:id="2" w:author="María" w:date="2015-09-15T10:15:00Z">
        <w:r w:rsidDel="000853AD">
          <w:rPr>
            <w:rFonts w:ascii="Arial" w:hAnsi="Arial" w:cs="Arial"/>
            <w:lang w:val="es-ES_tradnl"/>
          </w:rPr>
          <w:delText>, e</w:delText>
        </w:r>
      </w:del>
      <w:ins w:id="3" w:author="María" w:date="2015-09-15T10:15:00Z">
        <w:r w:rsidR="000853AD">
          <w:rPr>
            <w:rFonts w:ascii="Arial" w:hAnsi="Arial" w:cs="Arial"/>
            <w:lang w:val="es-ES_tradnl"/>
          </w:rPr>
          <w:t>. E</w:t>
        </w:r>
      </w:ins>
      <w:r>
        <w:rPr>
          <w:rFonts w:ascii="Arial" w:hAnsi="Arial" w:cs="Arial"/>
          <w:lang w:val="es-ES_tradnl"/>
        </w:rPr>
        <w:t>n épocas antiguas</w:t>
      </w:r>
      <w:ins w:id="4" w:author="María" w:date="2015-09-15T10:15:00Z">
        <w:r w:rsidR="000853AD">
          <w:rPr>
            <w:rFonts w:ascii="Arial" w:hAnsi="Arial" w:cs="Arial"/>
            <w:lang w:val="es-ES_tradnl"/>
          </w:rPr>
          <w:t>,</w:t>
        </w:r>
      </w:ins>
      <w:r>
        <w:rPr>
          <w:rFonts w:ascii="Arial" w:hAnsi="Arial" w:cs="Arial"/>
          <w:lang w:val="es-ES_tradnl"/>
        </w:rPr>
        <w:t xml:space="preserve"> eran </w:t>
      </w:r>
      <w:r w:rsidR="003465A1">
        <w:rPr>
          <w:rFonts w:ascii="Arial" w:hAnsi="Arial" w:cs="Arial"/>
          <w:lang w:val="es-ES_tradnl"/>
        </w:rPr>
        <w:t xml:space="preserve">considerados como </w:t>
      </w:r>
      <w:del w:id="5" w:author="María" w:date="2015-09-15T10:15:00Z">
        <w:r w:rsidR="003465A1" w:rsidDel="000853AD">
          <w:rPr>
            <w:rFonts w:ascii="Arial" w:hAnsi="Arial" w:cs="Arial"/>
            <w:lang w:val="es-ES_tradnl"/>
          </w:rPr>
          <w:delText xml:space="preserve">Dioses </w:delText>
        </w:r>
      </w:del>
      <w:ins w:id="6" w:author="María" w:date="2015-09-15T10:15:00Z">
        <w:r w:rsidR="000853AD">
          <w:rPr>
            <w:rFonts w:ascii="Arial" w:hAnsi="Arial" w:cs="Arial"/>
            <w:lang w:val="es-ES_tradnl"/>
          </w:rPr>
          <w:t xml:space="preserve">dioses </w:t>
        </w:r>
      </w:ins>
      <w:r w:rsidR="003465A1">
        <w:rPr>
          <w:rFonts w:ascii="Arial" w:hAnsi="Arial" w:cs="Arial"/>
          <w:lang w:val="es-ES_tradnl"/>
        </w:rPr>
        <w:t>temibles</w:t>
      </w:r>
      <w:r>
        <w:rPr>
          <w:rFonts w:ascii="Arial" w:hAnsi="Arial" w:cs="Arial"/>
          <w:lang w:val="es-ES_tradnl"/>
        </w:rPr>
        <w:t xml:space="preserve"> a los que había que venerar y satisfacer con regalos y sacrificios. Hoy en día no los veneramos</w:t>
      </w:r>
      <w:del w:id="7" w:author="María" w:date="2015-09-15T10:16:00Z">
        <w:r w:rsidDel="000853AD">
          <w:rPr>
            <w:rFonts w:ascii="Arial" w:hAnsi="Arial" w:cs="Arial"/>
            <w:lang w:val="es-ES_tradnl"/>
          </w:rPr>
          <w:delText>,</w:delText>
        </w:r>
      </w:del>
      <w:r>
        <w:rPr>
          <w:rFonts w:ascii="Arial" w:hAnsi="Arial" w:cs="Arial"/>
          <w:lang w:val="es-ES_tradnl"/>
        </w:rPr>
        <w:t xml:space="preserve"> ni les damos regalos, pero </w:t>
      </w:r>
      <w:del w:id="8" w:author="María" w:date="2015-09-15T10:16:00Z">
        <w:r w:rsidDel="000853AD">
          <w:rPr>
            <w:rFonts w:ascii="Arial" w:hAnsi="Arial" w:cs="Arial"/>
            <w:lang w:val="es-ES_tradnl"/>
          </w:rPr>
          <w:delText xml:space="preserve">si </w:delText>
        </w:r>
      </w:del>
      <w:ins w:id="9" w:author="María" w:date="2015-09-15T10:16:00Z">
        <w:r w:rsidR="000853AD">
          <w:rPr>
            <w:rFonts w:ascii="Arial" w:hAnsi="Arial" w:cs="Arial"/>
            <w:lang w:val="es-ES_tradnl"/>
          </w:rPr>
          <w:t xml:space="preserve">sí </w:t>
        </w:r>
      </w:ins>
      <w:r w:rsidR="005837D1">
        <w:rPr>
          <w:rFonts w:ascii="Arial" w:hAnsi="Arial" w:cs="Arial"/>
          <w:lang w:val="es-ES_tradnl"/>
        </w:rPr>
        <w:t>los respetamos</w:t>
      </w:r>
      <w:del w:id="10" w:author="María" w:date="2015-09-15T10:16:00Z">
        <w:r w:rsidR="005837D1" w:rsidDel="000853AD">
          <w:rPr>
            <w:rFonts w:ascii="Arial" w:hAnsi="Arial" w:cs="Arial"/>
            <w:lang w:val="es-ES_tradnl"/>
          </w:rPr>
          <w:delText>;</w:delText>
        </w:r>
        <w:r w:rsidDel="000853AD">
          <w:rPr>
            <w:rFonts w:ascii="Arial" w:hAnsi="Arial" w:cs="Arial"/>
            <w:lang w:val="es-ES_tradnl"/>
          </w:rPr>
          <w:delText xml:space="preserve"> </w:delText>
        </w:r>
      </w:del>
      <w:ins w:id="11" w:author="María" w:date="2015-09-15T10:16:00Z">
        <w:r w:rsidR="000853AD">
          <w:rPr>
            <w:rFonts w:ascii="Arial" w:hAnsi="Arial" w:cs="Arial"/>
            <w:lang w:val="es-ES_tradnl"/>
          </w:rPr>
          <w:t xml:space="preserve">, </w:t>
        </w:r>
      </w:ins>
      <w:r>
        <w:rPr>
          <w:rFonts w:ascii="Arial" w:hAnsi="Arial" w:cs="Arial"/>
          <w:lang w:val="es-ES_tradnl"/>
        </w:rPr>
        <w:t xml:space="preserve">debido a que, como en la antigüedad, sus erupciones </w:t>
      </w:r>
      <w:r w:rsidR="005837D1">
        <w:rPr>
          <w:rFonts w:ascii="Arial" w:hAnsi="Arial" w:cs="Arial"/>
          <w:lang w:val="es-ES_tradnl"/>
        </w:rPr>
        <w:t xml:space="preserve">siguen causando </w:t>
      </w:r>
      <w:r>
        <w:rPr>
          <w:rFonts w:ascii="Arial" w:hAnsi="Arial" w:cs="Arial"/>
          <w:lang w:val="es-ES_tradnl"/>
        </w:rPr>
        <w:t>daños.</w:t>
      </w:r>
    </w:p>
    <w:p w:rsidR="008B1325" w:rsidRDefault="008B1325" w:rsidP="000853AD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preocupación por los volcanes ha pasado</w:t>
      </w:r>
      <w:ins w:id="12" w:author="María" w:date="2015-09-15T10:16:00Z">
        <w:r w:rsidR="000853AD">
          <w:rPr>
            <w:rFonts w:ascii="Arial" w:hAnsi="Arial" w:cs="Arial"/>
            <w:lang w:val="es-ES_tradnl"/>
          </w:rPr>
          <w:t>,</w:t>
        </w:r>
      </w:ins>
      <w:r>
        <w:rPr>
          <w:rFonts w:ascii="Arial" w:hAnsi="Arial" w:cs="Arial"/>
          <w:lang w:val="es-ES_tradnl"/>
        </w:rPr>
        <w:t xml:space="preserve"> de los brujos y chamanes de las tribus primitivas</w:t>
      </w:r>
      <w:ins w:id="13" w:author="María" w:date="2015-09-15T10:16:00Z">
        <w:r w:rsidR="000853AD">
          <w:rPr>
            <w:rFonts w:ascii="Arial" w:hAnsi="Arial" w:cs="Arial"/>
            <w:lang w:val="es-ES_tradnl"/>
          </w:rPr>
          <w:t>,</w:t>
        </w:r>
      </w:ins>
      <w:r>
        <w:rPr>
          <w:rFonts w:ascii="Arial" w:hAnsi="Arial" w:cs="Arial"/>
          <w:lang w:val="es-ES_tradnl"/>
        </w:rPr>
        <w:t xml:space="preserve"> a los científicos especializados en el tema. La ciencia que se encarga del estudio de los volcanes se llama </w:t>
      </w:r>
      <w:r w:rsidRPr="008B1325">
        <w:rPr>
          <w:rFonts w:ascii="Arial" w:hAnsi="Arial" w:cs="Arial"/>
          <w:b/>
          <w:bCs/>
          <w:lang w:val="es-ES_tradnl"/>
        </w:rPr>
        <w:t xml:space="preserve">vulcanología </w:t>
      </w:r>
      <w:r>
        <w:rPr>
          <w:rFonts w:ascii="Arial" w:hAnsi="Arial" w:cs="Arial"/>
          <w:lang w:val="es-ES_tradnl"/>
        </w:rPr>
        <w:t xml:space="preserve">y sus estudiosos </w:t>
      </w:r>
      <w:r w:rsidRPr="008B1325">
        <w:rPr>
          <w:rFonts w:ascii="Arial" w:hAnsi="Arial" w:cs="Arial"/>
          <w:b/>
          <w:bCs/>
          <w:lang w:val="es-ES_tradnl"/>
        </w:rPr>
        <w:t>vulcanólogos</w:t>
      </w:r>
      <w:r w:rsidRPr="008B1325">
        <w:rPr>
          <w:rFonts w:ascii="Arial" w:hAnsi="Arial" w:cs="Arial"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Aunque los vulcan</w:t>
      </w:r>
      <w:r w:rsidR="00266113">
        <w:rPr>
          <w:rFonts w:ascii="Arial" w:hAnsi="Arial" w:cs="Arial"/>
          <w:lang w:val="es-ES_tradnl"/>
        </w:rPr>
        <w:t>ólogos nunca podrán</w:t>
      </w:r>
      <w:r>
        <w:rPr>
          <w:rFonts w:ascii="Arial" w:hAnsi="Arial" w:cs="Arial"/>
          <w:lang w:val="es-ES_tradnl"/>
        </w:rPr>
        <w:t xml:space="preserve"> evitar las erupciones volc</w:t>
      </w:r>
      <w:r w:rsidR="00266113">
        <w:rPr>
          <w:rFonts w:ascii="Arial" w:hAnsi="Arial" w:cs="Arial"/>
          <w:lang w:val="es-ES_tradnl"/>
        </w:rPr>
        <w:t xml:space="preserve">ánicas, probablemente podrán, en un futuro, predecir en dónde ocurrirán; </w:t>
      </w:r>
      <w:del w:id="14" w:author="María" w:date="2015-09-15T10:17:00Z">
        <w:r w:rsidR="00266113" w:rsidDel="000853AD">
          <w:rPr>
            <w:rFonts w:ascii="Arial" w:hAnsi="Arial" w:cs="Arial"/>
            <w:lang w:val="es-ES_tradnl"/>
          </w:rPr>
          <w:delText xml:space="preserve">será </w:delText>
        </w:r>
      </w:del>
      <w:ins w:id="15" w:author="María" w:date="2015-09-15T10:17:00Z">
        <w:r w:rsidR="000853AD">
          <w:rPr>
            <w:rFonts w:ascii="Arial" w:hAnsi="Arial" w:cs="Arial"/>
            <w:lang w:val="es-ES_tradnl"/>
          </w:rPr>
          <w:t xml:space="preserve">este será un gran </w:t>
        </w:r>
      </w:ins>
      <w:del w:id="16" w:author="María" w:date="2015-09-15T10:17:00Z">
        <w:r w:rsidR="00266113" w:rsidDel="000853AD">
          <w:rPr>
            <w:rFonts w:ascii="Arial" w:hAnsi="Arial" w:cs="Arial"/>
            <w:lang w:val="es-ES_tradnl"/>
          </w:rPr>
          <w:delText xml:space="preserve">el </w:delText>
        </w:r>
      </w:del>
      <w:r w:rsidR="00266113">
        <w:rPr>
          <w:rFonts w:ascii="Arial" w:hAnsi="Arial" w:cs="Arial"/>
          <w:lang w:val="es-ES_tradnl"/>
        </w:rPr>
        <w:t xml:space="preserve">beneficio </w:t>
      </w:r>
      <w:del w:id="17" w:author="María" w:date="2015-09-15T10:18:00Z">
        <w:r w:rsidR="00266113" w:rsidDel="000853AD">
          <w:rPr>
            <w:rFonts w:ascii="Arial" w:hAnsi="Arial" w:cs="Arial"/>
            <w:lang w:val="es-ES_tradnl"/>
          </w:rPr>
          <w:delText xml:space="preserve">más grande que estos estudiosos </w:delText>
        </w:r>
      </w:del>
      <w:del w:id="18" w:author="María" w:date="2015-09-15T10:17:00Z">
        <w:r w:rsidR="00266113" w:rsidDel="000853AD">
          <w:rPr>
            <w:rFonts w:ascii="Arial" w:hAnsi="Arial" w:cs="Arial"/>
            <w:lang w:val="es-ES_tradnl"/>
          </w:rPr>
          <w:delText xml:space="preserve">aportaran </w:delText>
        </w:r>
      </w:del>
      <w:del w:id="19" w:author="María" w:date="2015-09-15T10:18:00Z">
        <w:r w:rsidR="00266113" w:rsidDel="000853AD">
          <w:rPr>
            <w:rFonts w:ascii="Arial" w:hAnsi="Arial" w:cs="Arial"/>
            <w:lang w:val="es-ES_tradnl"/>
          </w:rPr>
          <w:delText>a</w:delText>
        </w:r>
      </w:del>
      <w:ins w:id="20" w:author="María" w:date="2015-09-15T10:18:00Z">
        <w:r w:rsidR="000853AD">
          <w:rPr>
            <w:rFonts w:ascii="Arial" w:hAnsi="Arial" w:cs="Arial"/>
            <w:lang w:val="es-ES_tradnl"/>
          </w:rPr>
          <w:t>para e</w:t>
        </w:r>
      </w:ins>
      <w:r w:rsidR="00266113">
        <w:rPr>
          <w:rFonts w:ascii="Arial" w:hAnsi="Arial" w:cs="Arial"/>
          <w:lang w:val="es-ES_tradnl"/>
        </w:rPr>
        <w:t>l bienestar de la humanidad.</w:t>
      </w:r>
    </w:p>
    <w:p w:rsidR="00266113" w:rsidRDefault="00266113" w:rsidP="000853AD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Esta actividad </w:t>
      </w:r>
      <w:del w:id="21" w:author="María" w:date="2015-09-15T10:18:00Z">
        <w:r w:rsidDel="000853AD">
          <w:rPr>
            <w:rFonts w:ascii="Arial" w:hAnsi="Arial" w:cs="Arial"/>
            <w:lang w:val="es-ES_tradnl"/>
          </w:rPr>
          <w:delText xml:space="preserve">contesta </w:delText>
        </w:r>
      </w:del>
      <w:ins w:id="22" w:author="María" w:date="2015-09-15T10:18:00Z">
        <w:r w:rsidR="000853AD">
          <w:rPr>
            <w:rFonts w:ascii="Arial" w:hAnsi="Arial" w:cs="Arial"/>
            <w:lang w:val="es-ES_tradnl"/>
          </w:rPr>
          <w:t xml:space="preserve">da respuesta </w:t>
        </w:r>
      </w:ins>
      <w:r>
        <w:rPr>
          <w:rFonts w:ascii="Arial" w:hAnsi="Arial" w:cs="Arial"/>
          <w:lang w:val="es-ES_tradnl"/>
        </w:rPr>
        <w:t xml:space="preserve">a una pregunta que ya se hicieron y contestaron los vulcanólogos, </w:t>
      </w:r>
      <w:r w:rsidRPr="00266113">
        <w:rPr>
          <w:rFonts w:ascii="Arial" w:hAnsi="Arial" w:cs="Arial"/>
          <w:lang w:val="es-ES_tradnl"/>
        </w:rPr>
        <w:t>¿</w:t>
      </w:r>
      <w:del w:id="23" w:author="María" w:date="2015-09-15T10:18:00Z">
        <w:r w:rsidRPr="00266113" w:rsidDel="000853AD">
          <w:rPr>
            <w:rFonts w:ascii="Arial" w:hAnsi="Arial" w:cs="Arial"/>
            <w:lang w:val="es-ES_tradnl"/>
          </w:rPr>
          <w:delText xml:space="preserve">Por </w:delText>
        </w:r>
      </w:del>
      <w:ins w:id="24" w:author="María" w:date="2015-09-15T10:18:00Z">
        <w:r w:rsidR="000853AD">
          <w:rPr>
            <w:rFonts w:ascii="Arial" w:hAnsi="Arial" w:cs="Arial"/>
            <w:lang w:val="es-ES_tradnl"/>
          </w:rPr>
          <w:t>p</w:t>
        </w:r>
        <w:r w:rsidR="000853AD" w:rsidRPr="00266113">
          <w:rPr>
            <w:rFonts w:ascii="Arial" w:hAnsi="Arial" w:cs="Arial"/>
            <w:lang w:val="es-ES_tradnl"/>
          </w:rPr>
          <w:t xml:space="preserve">or </w:t>
        </w:r>
      </w:ins>
      <w:r w:rsidRPr="00266113">
        <w:rPr>
          <w:rFonts w:ascii="Arial" w:hAnsi="Arial" w:cs="Arial"/>
          <w:lang w:val="es-ES_tradnl"/>
        </w:rPr>
        <w:t>qué los volcanes están ubicados en lugares específicos del planeta?</w:t>
      </w:r>
      <w:r>
        <w:rPr>
          <w:rFonts w:ascii="Arial" w:hAnsi="Arial" w:cs="Arial"/>
          <w:lang w:val="es-ES_tradnl"/>
        </w:rPr>
        <w:t xml:space="preserve"> Ahora te toca el turno a ti.</w:t>
      </w:r>
    </w:p>
    <w:p w:rsidR="00AA0351" w:rsidRPr="007A0728" w:rsidRDefault="00AA0351" w:rsidP="000853AD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7A0728">
        <w:rPr>
          <w:rFonts w:ascii="Arial" w:hAnsi="Arial" w:cs="Arial"/>
          <w:b/>
          <w:bCs/>
          <w:lang w:val="es-ES_tradnl"/>
        </w:rPr>
        <w:t>Tarea</w:t>
      </w:r>
    </w:p>
    <w:p w:rsidR="00AA0351" w:rsidRPr="00A6530E" w:rsidRDefault="00576D54" w:rsidP="000853AD">
      <w:pPr>
        <w:pStyle w:val="Prrafodelista"/>
        <w:numPr>
          <w:ilvl w:val="0"/>
          <w:numId w:val="2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lang w:val="es-ES_tradnl"/>
        </w:rPr>
        <w:t>Saca dos fotocopias. Una para cada mapa.</w:t>
      </w:r>
    </w:p>
    <w:p w:rsidR="00A6530E" w:rsidRDefault="00A6530E" w:rsidP="000853AD">
      <w:pPr>
        <w:spacing w:after="0" w:line="360" w:lineRule="auto"/>
        <w:rPr>
          <w:rFonts w:asciiTheme="minorBidi" w:hAnsiTheme="minorBidi"/>
        </w:rPr>
      </w:pPr>
    </w:p>
    <w:p w:rsidR="00A6530E" w:rsidRDefault="00A6530E" w:rsidP="000853AD">
      <w:pPr>
        <w:spacing w:after="0" w:line="360" w:lineRule="auto"/>
        <w:rPr>
          <w:rFonts w:asciiTheme="minorBidi" w:hAnsiTheme="minorBidi"/>
        </w:rPr>
      </w:pPr>
    </w:p>
    <w:p w:rsidR="008B1325" w:rsidRPr="008B46D0" w:rsidRDefault="008B1325" w:rsidP="000853AD">
      <w:pPr>
        <w:spacing w:after="0" w:line="360" w:lineRule="auto"/>
        <w:rPr>
          <w:rFonts w:asciiTheme="minorBidi" w:hAnsiTheme="minorBidi"/>
          <w:color w:val="FF0000"/>
        </w:rPr>
      </w:pPr>
      <w:r>
        <w:rPr>
          <w:noProof/>
          <w:lang w:eastAsia="es-CO"/>
        </w:rPr>
        <w:lastRenderedPageBreak/>
        <w:drawing>
          <wp:inline distT="0" distB="0" distL="0" distR="0" wp14:anchorId="46C2C9A8" wp14:editId="39BEFAF0">
            <wp:extent cx="6722095" cy="38576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0968" cy="38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anchor="prettyPhoto/2/" w:history="1">
        <w:r w:rsidRPr="00F52E63">
          <w:rPr>
            <w:rStyle w:val="Hipervnculo"/>
            <w:rFonts w:asciiTheme="minorBidi" w:hAnsiTheme="minorBidi"/>
          </w:rPr>
          <w:t>http://</w:t>
        </w:r>
        <w:proofErr w:type="spellStart"/>
        <w:r w:rsidRPr="00F52E63">
          <w:rPr>
            <w:rStyle w:val="Hipervnculo"/>
            <w:rFonts w:asciiTheme="minorBidi" w:hAnsiTheme="minorBidi"/>
          </w:rPr>
          <w:t>www.hercolubus-espana.com</w:t>
        </w:r>
        <w:proofErr w:type="spellEnd"/>
        <w:r w:rsidRPr="00F52E63">
          <w:rPr>
            <w:rStyle w:val="Hipervnculo"/>
            <w:rFonts w:asciiTheme="minorBidi" w:hAnsiTheme="minorBidi"/>
          </w:rPr>
          <w:t>/volcanes/#</w:t>
        </w:r>
        <w:proofErr w:type="spellStart"/>
        <w:r w:rsidRPr="00F52E63">
          <w:rPr>
            <w:rStyle w:val="Hipervnculo"/>
            <w:rFonts w:asciiTheme="minorBidi" w:hAnsiTheme="minorBidi"/>
          </w:rPr>
          <w:t>prettyPhoto</w:t>
        </w:r>
        <w:proofErr w:type="spellEnd"/>
        <w:r w:rsidRPr="00F52E63">
          <w:rPr>
            <w:rStyle w:val="Hipervnculo"/>
            <w:rFonts w:asciiTheme="minorBidi" w:hAnsiTheme="minorBidi"/>
          </w:rPr>
          <w:t>/2/</w:t>
        </w:r>
      </w:hyperlink>
      <w:r w:rsidR="000853AD">
        <w:rPr>
          <w:rFonts w:asciiTheme="minorBidi" w:hAnsiTheme="minorBidi"/>
        </w:rPr>
        <w:t xml:space="preserve"> </w:t>
      </w:r>
      <w:r w:rsidR="006B0BC0" w:rsidRPr="008B46D0">
        <w:rPr>
          <w:rFonts w:asciiTheme="minorBidi" w:hAnsiTheme="minorBidi"/>
          <w:color w:val="FF0000"/>
        </w:rPr>
        <w:t>Elaborar una ilustración como esta. Con la diferencia de que no debe aparecer en ella ninguna línea negras gruesa (las delgadas de los bordes continentales sí)</w:t>
      </w:r>
      <w:r w:rsidR="005837D1" w:rsidRPr="008B46D0">
        <w:rPr>
          <w:rFonts w:asciiTheme="minorBidi" w:hAnsiTheme="minorBidi"/>
          <w:color w:val="FF0000"/>
        </w:rPr>
        <w:t>.</w:t>
      </w:r>
      <w:r w:rsidR="008B46D0" w:rsidRPr="008B46D0">
        <w:rPr>
          <w:rFonts w:asciiTheme="minorBidi" w:hAnsiTheme="minorBidi"/>
          <w:color w:val="FF0000"/>
        </w:rPr>
        <w:t xml:space="preserve"> Eliminar también las palabras en azul. </w:t>
      </w:r>
      <w:r w:rsidR="005837D1" w:rsidRPr="008B46D0">
        <w:rPr>
          <w:rFonts w:asciiTheme="minorBidi" w:hAnsiTheme="minorBidi"/>
          <w:color w:val="FF0000"/>
        </w:rPr>
        <w:t xml:space="preserve">Rotularlo con el título: </w:t>
      </w:r>
      <w:r w:rsidR="005A03C1" w:rsidRPr="008B46D0">
        <w:rPr>
          <w:rFonts w:asciiTheme="minorBidi" w:hAnsiTheme="minorBidi"/>
          <w:color w:val="FF0000"/>
        </w:rPr>
        <w:t xml:space="preserve">Imagen 2. </w:t>
      </w:r>
      <w:r w:rsidR="005837D1" w:rsidRPr="008B46D0">
        <w:rPr>
          <w:rFonts w:asciiTheme="minorBidi" w:hAnsiTheme="minorBidi"/>
          <w:color w:val="FF0000"/>
        </w:rPr>
        <w:t>“Mapa de los volcanes del mundo”.</w:t>
      </w:r>
      <w:r w:rsidR="008B46D0" w:rsidRPr="008B46D0">
        <w:rPr>
          <w:rFonts w:asciiTheme="minorBidi" w:hAnsiTheme="minorBidi"/>
          <w:color w:val="FF0000"/>
        </w:rPr>
        <w:t xml:space="preserve"> </w:t>
      </w:r>
    </w:p>
    <w:p w:rsidR="008B46D0" w:rsidRPr="008B46D0" w:rsidRDefault="008B46D0" w:rsidP="000853AD">
      <w:pPr>
        <w:spacing w:after="0" w:line="360" w:lineRule="auto"/>
        <w:rPr>
          <w:rFonts w:asciiTheme="minorBidi" w:hAnsiTheme="minorBidi"/>
          <w:color w:val="FF0000"/>
        </w:rPr>
      </w:pP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Eurasian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euroasiática (aparece en dos lugares)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Indo –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25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indo</w:delText>
        </w:r>
      </w:del>
      <w:ins w:id="26" w:author="María" w:date="2015-09-15T10:20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I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ndo</w:t>
        </w:r>
      </w:ins>
      <w:ins w:id="27" w:author="María" w:date="2015-09-15T10:19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-</w:t>
        </w:r>
      </w:ins>
      <w:del w:id="28" w:author="María" w:date="2015-09-15T10:19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 xml:space="preserve"> – </w:delText>
        </w:r>
      </w:del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australiana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Pacific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del Pacífico.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Antarctic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29" w:author="María" w:date="2015-09-15T10:19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antártica</w:delText>
        </w:r>
      </w:del>
      <w:ins w:id="30" w:author="María" w:date="2015-09-15T10:19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A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ntártica</w:t>
        </w:r>
      </w:ins>
      <w:r w:rsidRPr="008B46D0">
        <w:rPr>
          <w:rFonts w:ascii="Arial" w:hAnsi="Arial"/>
          <w:color w:val="FF0000"/>
          <w:sz w:val="16"/>
          <w:szCs w:val="16"/>
          <w:lang w:val="es-ES_tradnl"/>
        </w:rPr>
        <w:t>.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Nazca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Nazca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Cocos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los Cocos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North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31" w:author="María" w:date="2015-09-15T10:19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 xml:space="preserve">norteamericana </w:delText>
        </w:r>
      </w:del>
      <w:ins w:id="32" w:author="María" w:date="2015-09-15T10:19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N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 xml:space="preserve">orteamericana </w:t>
        </w:r>
      </w:ins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South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Suramericana 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Arabian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33" w:author="María" w:date="2015-09-15T10:19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arábiga</w:delText>
        </w:r>
      </w:del>
      <w:ins w:id="34" w:author="María" w:date="2015-09-15T10:19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A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rábiga</w:t>
        </w:r>
      </w:ins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African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35" w:author="María" w:date="2015-09-15T10:19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africana</w:delText>
        </w:r>
      </w:del>
      <w:ins w:id="36" w:author="María" w:date="2015-09-15T10:19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A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fricana</w:t>
        </w:r>
      </w:ins>
    </w:p>
    <w:p w:rsidR="008B46D0" w:rsidRPr="0028731E" w:rsidRDefault="008B46D0" w:rsidP="000853AD">
      <w:pPr>
        <w:spacing w:after="0" w:line="360" w:lineRule="auto"/>
        <w:rPr>
          <w:rFonts w:ascii="Arial" w:hAnsi="Arial"/>
          <w:color w:val="FF0000"/>
          <w:sz w:val="16"/>
          <w:szCs w:val="16"/>
          <w:lang w:val="es-ES_tradnl"/>
          <w:rPrChange w:id="37" w:author="María" w:date="2015-09-15T10:22:00Z">
            <w:rPr>
              <w:rFonts w:ascii="Arial" w:hAnsi="Arial"/>
              <w:color w:val="FF0000"/>
              <w:sz w:val="16"/>
              <w:szCs w:val="16"/>
              <w:lang w:val="es-ES_tradnl"/>
            </w:rPr>
          </w:rPrChange>
        </w:rPr>
      </w:pPr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Ring of </w:t>
      </w:r>
      <w:proofErr w:type="spellStart"/>
      <w:r w:rsidRPr="0028731E">
        <w:rPr>
          <w:rFonts w:ascii="Arial" w:hAnsi="Arial"/>
          <w:color w:val="FF0000"/>
          <w:sz w:val="16"/>
          <w:szCs w:val="16"/>
          <w:lang w:val="es-ES_tradnl"/>
        </w:rPr>
        <w:t>Fire</w:t>
      </w:r>
      <w:proofErr w:type="spellEnd"/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 = Anillo de </w:t>
      </w:r>
      <w:del w:id="38" w:author="María" w:date="2015-09-15T10:19:00Z">
        <w:r w:rsidRPr="0028731E" w:rsidDel="000853AD">
          <w:rPr>
            <w:rFonts w:ascii="Arial" w:hAnsi="Arial"/>
            <w:color w:val="FF0000"/>
            <w:sz w:val="16"/>
            <w:szCs w:val="16"/>
            <w:lang w:val="es-ES_tradnl"/>
            <w:rPrChange w:id="39" w:author="María" w:date="2015-09-15T10:22:00Z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</w:rPrChange>
          </w:rPr>
          <w:delText>fuego</w:delText>
        </w:r>
      </w:del>
      <w:ins w:id="40" w:author="María" w:date="2015-09-15T10:19:00Z">
        <w:r w:rsidR="000853AD" w:rsidRPr="0028731E">
          <w:rPr>
            <w:rFonts w:ascii="Arial" w:hAnsi="Arial"/>
            <w:color w:val="FF0000"/>
            <w:sz w:val="16"/>
            <w:szCs w:val="16"/>
            <w:lang w:val="es-ES_tradnl"/>
            <w:rPrChange w:id="41" w:author="María" w:date="2015-09-15T10:22:00Z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</w:rPrChange>
          </w:rPr>
          <w:t>Fuego</w:t>
        </w:r>
      </w:ins>
    </w:p>
    <w:p w:rsidR="008B46D0" w:rsidRPr="0028731E" w:rsidRDefault="008B46D0" w:rsidP="000853AD">
      <w:pPr>
        <w:spacing w:after="0" w:line="360" w:lineRule="auto"/>
        <w:rPr>
          <w:rFonts w:ascii="Arial" w:hAnsi="Arial"/>
          <w:b/>
          <w:bCs/>
          <w:lang w:val="es-ES_tradnl"/>
          <w:rPrChange w:id="42" w:author="María" w:date="2015-09-15T10:22:00Z">
            <w:rPr>
              <w:rFonts w:ascii="Arial" w:hAnsi="Arial"/>
              <w:b/>
              <w:bCs/>
              <w:lang w:val="es-ES_tradnl"/>
            </w:rPr>
          </w:rPrChange>
        </w:rPr>
      </w:pPr>
    </w:p>
    <w:p w:rsidR="008B46D0" w:rsidRPr="0028731E" w:rsidRDefault="008B46D0" w:rsidP="000853AD">
      <w:pPr>
        <w:spacing w:after="0" w:line="360" w:lineRule="auto"/>
        <w:rPr>
          <w:rFonts w:asciiTheme="minorBidi" w:hAnsiTheme="minorBidi"/>
          <w:lang w:val="es-ES_tradnl"/>
          <w:rPrChange w:id="43" w:author="María" w:date="2015-09-15T10:22:00Z">
            <w:rPr>
              <w:rFonts w:asciiTheme="minorBidi" w:hAnsiTheme="minorBidi"/>
            </w:rPr>
          </w:rPrChange>
        </w:rPr>
      </w:pPr>
    </w:p>
    <w:p w:rsidR="00A6530E" w:rsidRDefault="001F556E" w:rsidP="000853AD">
      <w:pPr>
        <w:spacing w:after="0" w:line="360" w:lineRule="auto"/>
        <w:rPr>
          <w:rFonts w:asciiTheme="minorBidi" w:hAnsiTheme="minorBidi"/>
        </w:rPr>
      </w:pPr>
      <w:r>
        <w:rPr>
          <w:noProof/>
          <w:lang w:eastAsia="es-CO"/>
        </w:rPr>
        <w:drawing>
          <wp:inline distT="0" distB="0" distL="0" distR="0" wp14:anchorId="6EAD98E9" wp14:editId="14D006AD">
            <wp:extent cx="6123809" cy="35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C0" w:rsidRPr="008B46D0" w:rsidRDefault="00985DF6" w:rsidP="000853AD">
      <w:pPr>
        <w:spacing w:after="0" w:line="360" w:lineRule="auto"/>
        <w:rPr>
          <w:rFonts w:asciiTheme="minorBidi" w:hAnsiTheme="minorBidi"/>
          <w:color w:val="FF0000"/>
        </w:rPr>
      </w:pPr>
      <w:hyperlink r:id="rId11" w:anchor="prettyPhoto/2/" w:history="1">
        <w:r w:rsidR="008B1325" w:rsidRPr="00F52E63">
          <w:rPr>
            <w:rStyle w:val="Hipervnculo"/>
            <w:rFonts w:asciiTheme="minorBidi" w:hAnsiTheme="minorBidi"/>
          </w:rPr>
          <w:t>http://</w:t>
        </w:r>
        <w:proofErr w:type="spellStart"/>
        <w:r w:rsidR="008B1325" w:rsidRPr="00F52E63">
          <w:rPr>
            <w:rStyle w:val="Hipervnculo"/>
            <w:rFonts w:asciiTheme="minorBidi" w:hAnsiTheme="minorBidi"/>
          </w:rPr>
          <w:t>www.hercolubus-espana.com</w:t>
        </w:r>
        <w:proofErr w:type="spellEnd"/>
        <w:r w:rsidR="008B1325" w:rsidRPr="00F52E63">
          <w:rPr>
            <w:rStyle w:val="Hipervnculo"/>
            <w:rFonts w:asciiTheme="minorBidi" w:hAnsiTheme="minorBidi"/>
          </w:rPr>
          <w:t>/volcanes/#</w:t>
        </w:r>
        <w:proofErr w:type="spellStart"/>
        <w:r w:rsidR="008B1325" w:rsidRPr="00F52E63">
          <w:rPr>
            <w:rStyle w:val="Hipervnculo"/>
            <w:rFonts w:asciiTheme="minorBidi" w:hAnsiTheme="minorBidi"/>
          </w:rPr>
          <w:t>prettyPhoto</w:t>
        </w:r>
        <w:proofErr w:type="spellEnd"/>
        <w:r w:rsidR="008B1325" w:rsidRPr="00F52E63">
          <w:rPr>
            <w:rStyle w:val="Hipervnculo"/>
            <w:rFonts w:asciiTheme="minorBidi" w:hAnsiTheme="minorBidi"/>
          </w:rPr>
          <w:t>/2/</w:t>
        </w:r>
      </w:hyperlink>
      <w:r w:rsidR="000853AD">
        <w:rPr>
          <w:rFonts w:asciiTheme="minorBidi" w:hAnsiTheme="minorBidi"/>
        </w:rPr>
        <w:t xml:space="preserve"> </w:t>
      </w:r>
      <w:r w:rsidR="006B0BC0" w:rsidRPr="008B46D0">
        <w:rPr>
          <w:rFonts w:asciiTheme="minorBidi" w:hAnsiTheme="minorBidi"/>
          <w:color w:val="FF0000"/>
        </w:rPr>
        <w:t>Elaborar una ilustración como esta. Con la diferencia de que no debe aparecer en ella ningún punto rojo.</w:t>
      </w:r>
      <w:r w:rsidR="008B46D0" w:rsidRPr="008B46D0">
        <w:rPr>
          <w:rFonts w:asciiTheme="minorBidi" w:hAnsiTheme="minorBidi"/>
          <w:color w:val="FF0000"/>
        </w:rPr>
        <w:t xml:space="preserve"> Eliminar también las palabras en azul.</w:t>
      </w:r>
      <w:r w:rsidR="000853AD">
        <w:rPr>
          <w:rFonts w:asciiTheme="minorBidi" w:hAnsiTheme="minorBidi"/>
          <w:color w:val="FF0000"/>
        </w:rPr>
        <w:t xml:space="preserve"> </w:t>
      </w:r>
      <w:r w:rsidR="005837D1" w:rsidRPr="008B46D0">
        <w:rPr>
          <w:rFonts w:asciiTheme="minorBidi" w:hAnsiTheme="minorBidi"/>
          <w:color w:val="FF0000"/>
        </w:rPr>
        <w:t xml:space="preserve">Rotularlo con el título: </w:t>
      </w:r>
      <w:r w:rsidR="005A03C1" w:rsidRPr="008B46D0">
        <w:rPr>
          <w:rFonts w:asciiTheme="minorBidi" w:hAnsiTheme="minorBidi"/>
          <w:color w:val="FF0000"/>
        </w:rPr>
        <w:t xml:space="preserve">Imagen 1. </w:t>
      </w:r>
      <w:r w:rsidR="005837D1" w:rsidRPr="008B46D0">
        <w:rPr>
          <w:rFonts w:asciiTheme="minorBidi" w:hAnsiTheme="minorBidi"/>
          <w:color w:val="FF0000"/>
        </w:rPr>
        <w:t>“Mapa de las placas tectónicas”.</w:t>
      </w:r>
    </w:p>
    <w:p w:rsidR="008B46D0" w:rsidRPr="008B46D0" w:rsidRDefault="008B46D0" w:rsidP="000853AD">
      <w:pPr>
        <w:spacing w:after="0" w:line="360" w:lineRule="auto"/>
        <w:rPr>
          <w:rFonts w:asciiTheme="minorBidi" w:hAnsiTheme="minorBidi"/>
          <w:color w:val="FF0000"/>
        </w:rPr>
      </w:pPr>
      <w:r w:rsidRPr="008B46D0">
        <w:rPr>
          <w:rFonts w:asciiTheme="minorBidi" w:hAnsiTheme="minorBidi"/>
          <w:color w:val="FF0000"/>
        </w:rPr>
        <w:t>Cambiar las palabras en morado de la siguiente manera: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Eurasian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44" w:author="María" w:date="2015-09-15T10:19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 xml:space="preserve">euroasiática </w:delText>
        </w:r>
      </w:del>
      <w:ins w:id="45" w:author="María" w:date="2015-09-15T10:19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E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 xml:space="preserve">uroasiática </w:t>
        </w:r>
      </w:ins>
      <w:r w:rsidRPr="008B46D0">
        <w:rPr>
          <w:rFonts w:ascii="Arial" w:hAnsi="Arial"/>
          <w:color w:val="FF0000"/>
          <w:sz w:val="16"/>
          <w:szCs w:val="16"/>
          <w:lang w:val="es-ES_tradnl"/>
        </w:rPr>
        <w:t>(aparece en dos lugares)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Indo –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46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indo</w:delText>
        </w:r>
      </w:del>
      <w:ins w:id="47" w:author="María" w:date="2015-09-15T10:20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I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ndo</w:t>
        </w:r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-</w:t>
        </w:r>
      </w:ins>
      <w:del w:id="48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 xml:space="preserve"> – </w:delText>
        </w:r>
      </w:del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australiana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Pacific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del Pacífico</w:t>
      </w:r>
      <w:del w:id="49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.</w:delText>
        </w:r>
      </w:del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Antarctic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50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antártica</w:delText>
        </w:r>
      </w:del>
      <w:ins w:id="51" w:author="María" w:date="2015-09-15T10:20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A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ntártica</w:t>
        </w:r>
      </w:ins>
      <w:del w:id="52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.</w:delText>
        </w:r>
      </w:del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Nazca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Nazca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Cocos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los Cocos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North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53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 xml:space="preserve">norteamericana </w:delText>
        </w:r>
      </w:del>
      <w:ins w:id="54" w:author="María" w:date="2015-09-15T10:20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N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 xml:space="preserve">orteamericana </w:t>
        </w:r>
      </w:ins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South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Suramericana 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Arabian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55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arábiga</w:delText>
        </w:r>
      </w:del>
      <w:ins w:id="56" w:author="María" w:date="2015-09-15T10:20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A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rábiga</w:t>
        </w:r>
      </w:ins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African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del w:id="57" w:author="María" w:date="2015-09-15T10:20:00Z">
        <w:r w:rsidRPr="008B46D0" w:rsidDel="000853AD">
          <w:rPr>
            <w:rFonts w:ascii="Arial" w:hAnsi="Arial"/>
            <w:color w:val="FF0000"/>
            <w:sz w:val="16"/>
            <w:szCs w:val="16"/>
            <w:lang w:val="es-ES_tradnl"/>
          </w:rPr>
          <w:delText>africana</w:delText>
        </w:r>
      </w:del>
      <w:ins w:id="58" w:author="María" w:date="2015-09-15T10:20:00Z">
        <w:r w:rsidR="000853AD">
          <w:rPr>
            <w:rFonts w:ascii="Arial" w:hAnsi="Arial"/>
            <w:color w:val="FF0000"/>
            <w:sz w:val="16"/>
            <w:szCs w:val="16"/>
            <w:lang w:val="es-ES_tradnl"/>
          </w:rPr>
          <w:t>A</w:t>
        </w:r>
        <w:r w:rsidR="000853AD" w:rsidRPr="008B46D0">
          <w:rPr>
            <w:rFonts w:ascii="Arial" w:hAnsi="Arial"/>
            <w:color w:val="FF0000"/>
            <w:sz w:val="16"/>
            <w:szCs w:val="16"/>
            <w:lang w:val="es-ES_tradnl"/>
          </w:rPr>
          <w:t>fricana</w:t>
        </w:r>
      </w:ins>
    </w:p>
    <w:p w:rsidR="008B46D0" w:rsidRPr="0028731E" w:rsidRDefault="008B46D0" w:rsidP="000853AD">
      <w:pPr>
        <w:spacing w:after="0" w:line="360" w:lineRule="auto"/>
        <w:rPr>
          <w:rFonts w:ascii="Arial" w:hAnsi="Arial"/>
          <w:color w:val="FF0000"/>
          <w:sz w:val="16"/>
          <w:szCs w:val="16"/>
          <w:lang w:val="es-ES_tradnl"/>
          <w:rPrChange w:id="59" w:author="María" w:date="2015-09-15T10:22:00Z">
            <w:rPr>
              <w:rFonts w:ascii="Arial" w:hAnsi="Arial"/>
              <w:color w:val="FF0000"/>
              <w:sz w:val="16"/>
              <w:szCs w:val="16"/>
              <w:lang w:val="es-ES_tradnl"/>
            </w:rPr>
          </w:rPrChange>
        </w:rPr>
      </w:pPr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Ring of </w:t>
      </w:r>
      <w:proofErr w:type="spellStart"/>
      <w:r w:rsidRPr="0028731E">
        <w:rPr>
          <w:rFonts w:ascii="Arial" w:hAnsi="Arial"/>
          <w:color w:val="FF0000"/>
          <w:sz w:val="16"/>
          <w:szCs w:val="16"/>
          <w:lang w:val="es-ES_tradnl"/>
        </w:rPr>
        <w:t>Fire</w:t>
      </w:r>
      <w:proofErr w:type="spellEnd"/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 = Anillo de </w:t>
      </w:r>
      <w:del w:id="60" w:author="María" w:date="2015-09-15T10:20:00Z">
        <w:r w:rsidRPr="0028731E" w:rsidDel="000853AD">
          <w:rPr>
            <w:rFonts w:ascii="Arial" w:hAnsi="Arial"/>
            <w:color w:val="FF0000"/>
            <w:sz w:val="16"/>
            <w:szCs w:val="16"/>
            <w:lang w:val="es-ES_tradnl"/>
            <w:rPrChange w:id="61" w:author="María" w:date="2015-09-15T10:22:00Z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</w:rPrChange>
          </w:rPr>
          <w:delText>fuego</w:delText>
        </w:r>
      </w:del>
      <w:ins w:id="62" w:author="María" w:date="2015-09-15T10:20:00Z">
        <w:r w:rsidR="000853AD" w:rsidRPr="0028731E">
          <w:rPr>
            <w:rFonts w:ascii="Arial" w:hAnsi="Arial"/>
            <w:color w:val="FF0000"/>
            <w:sz w:val="16"/>
            <w:szCs w:val="16"/>
            <w:lang w:val="es-ES_tradnl"/>
            <w:rPrChange w:id="63" w:author="María" w:date="2015-09-15T10:22:00Z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</w:rPrChange>
          </w:rPr>
          <w:t>Fuego</w:t>
        </w:r>
      </w:ins>
    </w:p>
    <w:p w:rsidR="008B46D0" w:rsidRPr="0028731E" w:rsidRDefault="008B46D0" w:rsidP="000853AD">
      <w:pPr>
        <w:spacing w:after="0" w:line="360" w:lineRule="auto"/>
        <w:rPr>
          <w:rFonts w:asciiTheme="minorBidi" w:hAnsiTheme="minorBidi"/>
          <w:lang w:val="es-ES_tradnl"/>
          <w:rPrChange w:id="64" w:author="María" w:date="2015-09-15T10:22:00Z">
            <w:rPr>
              <w:rFonts w:asciiTheme="minorBidi" w:hAnsiTheme="minorBidi"/>
              <w:lang w:val="es-ES_tradnl"/>
            </w:rPr>
          </w:rPrChange>
        </w:rPr>
      </w:pPr>
    </w:p>
    <w:p w:rsidR="008B1325" w:rsidRPr="0028731E" w:rsidRDefault="008B1325" w:rsidP="000853AD">
      <w:pPr>
        <w:spacing w:after="0" w:line="360" w:lineRule="auto"/>
        <w:rPr>
          <w:rFonts w:asciiTheme="minorBidi" w:hAnsiTheme="minorBidi"/>
          <w:lang w:val="es-ES_tradnl"/>
          <w:rPrChange w:id="65" w:author="María" w:date="2015-09-15T10:22:00Z">
            <w:rPr>
              <w:rFonts w:asciiTheme="minorBidi" w:hAnsiTheme="minorBidi"/>
            </w:rPr>
          </w:rPrChange>
        </w:rPr>
      </w:pPr>
    </w:p>
    <w:p w:rsidR="005837D1" w:rsidRPr="005837D1" w:rsidRDefault="00576D54" w:rsidP="000853AD">
      <w:pPr>
        <w:pStyle w:val="Prrafodelista"/>
        <w:numPr>
          <w:ilvl w:val="0"/>
          <w:numId w:val="2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lang w:val="es-ES_tradnl"/>
        </w:rPr>
        <w:t>En primer lugar</w:t>
      </w:r>
      <w:ins w:id="66" w:author="María" w:date="2015-09-15T10:20:00Z">
        <w:r w:rsidR="000853AD">
          <w:rPr>
            <w:rFonts w:asciiTheme="minorBidi" w:hAnsiTheme="minorBidi"/>
            <w:lang w:val="es-ES_tradnl"/>
          </w:rPr>
          <w:t>,</w:t>
        </w:r>
      </w:ins>
      <w:r>
        <w:rPr>
          <w:rFonts w:asciiTheme="minorBidi" w:hAnsiTheme="minorBidi"/>
          <w:lang w:val="es-ES_tradnl"/>
        </w:rPr>
        <w:t xml:space="preserve"> </w:t>
      </w:r>
      <w:r w:rsidR="005837D1">
        <w:rPr>
          <w:rFonts w:asciiTheme="minorBidi" w:hAnsiTheme="minorBidi"/>
          <w:lang w:val="es-ES_tradnl"/>
        </w:rPr>
        <w:t>deberás sobreponer los mapas</w:t>
      </w:r>
      <w:r>
        <w:rPr>
          <w:rFonts w:asciiTheme="minorBidi" w:hAnsiTheme="minorBidi"/>
          <w:lang w:val="es-ES_tradnl"/>
        </w:rPr>
        <w:t xml:space="preserve">, de tal manera que los </w:t>
      </w:r>
      <w:r w:rsidR="005837D1">
        <w:rPr>
          <w:rFonts w:asciiTheme="minorBidi" w:hAnsiTheme="minorBidi"/>
          <w:lang w:val="es-ES_tradnl"/>
        </w:rPr>
        <w:t>bordes continentales coincidan. Utiliza cinta pegante o ganchos de cosedora para mantenerlos en su lugar. A continuación</w:t>
      </w:r>
      <w:ins w:id="67" w:author="María" w:date="2015-09-15T10:21:00Z">
        <w:r w:rsidR="000853AD">
          <w:rPr>
            <w:rFonts w:asciiTheme="minorBidi" w:hAnsiTheme="minorBidi"/>
            <w:lang w:val="es-ES_tradnl"/>
          </w:rPr>
          <w:t>,</w:t>
        </w:r>
      </w:ins>
      <w:r w:rsidR="005837D1">
        <w:rPr>
          <w:rFonts w:asciiTheme="minorBidi" w:hAnsiTheme="minorBidi"/>
          <w:lang w:val="es-ES_tradnl"/>
        </w:rPr>
        <w:t xml:space="preserve"> obsérvalos a “contraluz” y contesta a las siguientes preguntas:</w:t>
      </w:r>
    </w:p>
    <w:p w:rsidR="005837D1" w:rsidRDefault="005837D1" w:rsidP="000853AD">
      <w:pPr>
        <w:spacing w:after="0" w:line="360" w:lineRule="auto"/>
        <w:rPr>
          <w:rFonts w:asciiTheme="minorBidi" w:hAnsiTheme="minorBidi"/>
        </w:rPr>
      </w:pPr>
    </w:p>
    <w:p w:rsidR="005837D1" w:rsidRDefault="009D7A4A" w:rsidP="000853AD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representan las líneas negras gruesas?</w:t>
      </w:r>
    </w:p>
    <w:p w:rsidR="009D7A4A" w:rsidDel="000853AD" w:rsidRDefault="009D7A4A" w:rsidP="000853AD">
      <w:pPr>
        <w:pStyle w:val="Prrafodelista"/>
        <w:numPr>
          <w:ilvl w:val="0"/>
          <w:numId w:val="10"/>
        </w:numPr>
        <w:spacing w:after="0" w:line="360" w:lineRule="auto"/>
        <w:rPr>
          <w:del w:id="68" w:author="María" w:date="2015-09-15T10:20:00Z"/>
          <w:rFonts w:asciiTheme="minorBidi" w:hAnsiTheme="minorBidi"/>
        </w:rPr>
      </w:pPr>
      <w:r>
        <w:rPr>
          <w:rFonts w:asciiTheme="minorBidi" w:hAnsiTheme="minorBidi"/>
        </w:rPr>
        <w:t>¿Qué representan los puntos rojos?</w:t>
      </w:r>
    </w:p>
    <w:p w:rsidR="009D7A4A" w:rsidRPr="000853AD" w:rsidRDefault="009D7A4A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  <w:pPrChange w:id="69" w:author="María" w:date="2015-09-15T10:20:00Z">
          <w:pPr>
            <w:pStyle w:val="Prrafodelista"/>
            <w:spacing w:after="0" w:line="360" w:lineRule="auto"/>
            <w:ind w:left="1352"/>
          </w:pPr>
        </w:pPrChange>
      </w:pPr>
    </w:p>
    <w:p w:rsidR="009D7A4A" w:rsidRDefault="009D7A4A" w:rsidP="000853AD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coincidencia existe entre las líneas negras gruesas y los puntos rojos?</w:t>
      </w:r>
    </w:p>
    <w:p w:rsidR="009D7A4A" w:rsidRDefault="009D7A4A" w:rsidP="000853AD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¿Por qué crees que se da esta coincidencia?</w:t>
      </w:r>
    </w:p>
    <w:p w:rsidR="009D7A4A" w:rsidRPr="009D7A4A" w:rsidRDefault="009D7A4A" w:rsidP="000853AD">
      <w:pPr>
        <w:spacing w:after="0" w:line="360" w:lineRule="auto"/>
        <w:rPr>
          <w:rFonts w:asciiTheme="minorBidi" w:hAnsiTheme="minorBidi"/>
        </w:rPr>
      </w:pPr>
    </w:p>
    <w:p w:rsidR="009D7A4A" w:rsidRDefault="009D7A4A" w:rsidP="000853AD">
      <w:pPr>
        <w:spacing w:after="0" w:line="360" w:lineRule="auto"/>
        <w:rPr>
          <w:rFonts w:asciiTheme="minorBidi" w:hAnsiTheme="minorBidi"/>
        </w:rPr>
      </w:pPr>
    </w:p>
    <w:p w:rsidR="009D7A4A" w:rsidRPr="009D7A4A" w:rsidRDefault="009D7A4A" w:rsidP="000853A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  <w:b/>
          <w:bCs/>
          <w:lang w:val="es-ES_tradnl"/>
        </w:rPr>
      </w:pPr>
      <w:r w:rsidRPr="009D7A4A">
        <w:rPr>
          <w:rFonts w:asciiTheme="minorBidi" w:hAnsiTheme="minorBidi"/>
        </w:rPr>
        <w:t xml:space="preserve">Ahora puedes contestar a </w:t>
      </w:r>
      <w:r>
        <w:rPr>
          <w:rFonts w:asciiTheme="minorBidi" w:hAnsiTheme="minorBidi"/>
        </w:rPr>
        <w:t>estas otras preguntas:</w:t>
      </w:r>
      <w:r w:rsidRPr="009D7A4A">
        <w:rPr>
          <w:rFonts w:asciiTheme="minorBidi" w:hAnsiTheme="minorBidi"/>
        </w:rPr>
        <w:t xml:space="preserve"> </w:t>
      </w:r>
    </w:p>
    <w:p w:rsidR="009D7A4A" w:rsidRPr="009D7A4A" w:rsidRDefault="009D7A4A" w:rsidP="000853AD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s-ES_tradnl"/>
        </w:rPr>
      </w:pPr>
    </w:p>
    <w:p w:rsidR="009D7A4A" w:rsidRPr="000853AD" w:rsidRDefault="009D7A4A" w:rsidP="000853A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  <w:bCs/>
          <w:lang w:val="es-ES_tradnl"/>
          <w:rPrChange w:id="70" w:author="María" w:date="2015-09-15T10:21:00Z">
            <w:rPr>
              <w:rFonts w:asciiTheme="minorBidi" w:hAnsiTheme="minorBidi"/>
              <w:b/>
              <w:bCs/>
              <w:lang w:val="es-ES_tradnl"/>
            </w:rPr>
          </w:rPrChange>
        </w:rPr>
      </w:pPr>
      <w:r w:rsidRPr="000853AD">
        <w:rPr>
          <w:rFonts w:asciiTheme="minorBidi" w:hAnsiTheme="minorBidi"/>
          <w:bCs/>
          <w:lang w:val="es-ES_tradnl"/>
          <w:rPrChange w:id="71" w:author="María" w:date="2015-09-15T10:21:00Z">
            <w:rPr>
              <w:rFonts w:asciiTheme="minorBidi" w:hAnsiTheme="minorBidi"/>
              <w:b/>
              <w:bCs/>
              <w:lang w:val="es-ES_tradnl"/>
            </w:rPr>
          </w:rPrChange>
        </w:rPr>
        <w:t xml:space="preserve">¿Por qué los volcanes están ubicados en lugares específicos del planeta? </w:t>
      </w:r>
    </w:p>
    <w:p w:rsidR="009D7A4A" w:rsidRPr="000853AD" w:rsidRDefault="009D7A4A" w:rsidP="000853A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  <w:bCs/>
          <w:lang w:val="es-ES_tradnl"/>
          <w:rPrChange w:id="72" w:author="María" w:date="2015-09-15T10:21:00Z">
            <w:rPr>
              <w:rFonts w:asciiTheme="minorBidi" w:hAnsiTheme="minorBidi"/>
              <w:b/>
              <w:bCs/>
              <w:lang w:val="es-ES_tradnl"/>
            </w:rPr>
          </w:rPrChange>
        </w:rPr>
      </w:pPr>
      <w:r w:rsidRPr="000853AD">
        <w:rPr>
          <w:rFonts w:asciiTheme="minorBidi" w:hAnsiTheme="minorBidi"/>
          <w:bCs/>
          <w:lang w:val="es-ES_tradnl"/>
          <w:rPrChange w:id="73" w:author="María" w:date="2015-09-15T10:21:00Z">
            <w:rPr>
              <w:rFonts w:asciiTheme="minorBidi" w:hAnsiTheme="minorBidi"/>
              <w:b/>
              <w:bCs/>
              <w:lang w:val="es-ES_tradnl"/>
            </w:rPr>
          </w:rPrChange>
        </w:rPr>
        <w:t xml:space="preserve">¿Cuáles son esos lugares y qué tienen en común? </w:t>
      </w:r>
    </w:p>
    <w:p w:rsidR="009D7A4A" w:rsidRPr="000853AD" w:rsidRDefault="009D7A4A" w:rsidP="000853AD">
      <w:pPr>
        <w:pStyle w:val="Prrafodelista"/>
        <w:spacing w:after="0" w:line="360" w:lineRule="auto"/>
        <w:rPr>
          <w:rFonts w:asciiTheme="minorBidi" w:hAnsiTheme="minorBidi"/>
        </w:rPr>
      </w:pPr>
    </w:p>
    <w:p w:rsidR="005837D1" w:rsidRPr="005837D1" w:rsidRDefault="005837D1" w:rsidP="000853AD">
      <w:pPr>
        <w:pStyle w:val="Prrafodelista"/>
        <w:spacing w:after="0" w:line="360" w:lineRule="auto"/>
        <w:rPr>
          <w:rFonts w:asciiTheme="minorBidi" w:hAnsiTheme="minorBidi"/>
        </w:rPr>
      </w:pPr>
    </w:p>
    <w:p w:rsidR="00644F54" w:rsidRDefault="00644F54" w:rsidP="000853AD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:rsidR="00AA0351" w:rsidRPr="00601459" w:rsidRDefault="00AA0351" w:rsidP="000853AD">
      <w:pPr>
        <w:spacing w:line="360" w:lineRule="auto"/>
        <w:rPr>
          <w:rFonts w:ascii="Arial" w:hAnsi="Arial" w:cs="Arial"/>
          <w:lang w:val="es-ES_tradnl"/>
        </w:rPr>
      </w:pPr>
    </w:p>
    <w:p w:rsidR="008B46D0" w:rsidRPr="00601459" w:rsidRDefault="008B46D0" w:rsidP="000853AD">
      <w:pPr>
        <w:spacing w:line="360" w:lineRule="auto"/>
        <w:rPr>
          <w:rFonts w:ascii="Arial" w:hAnsi="Arial"/>
          <w:b/>
          <w:bCs/>
          <w:lang w:val="es-ES_tradnl"/>
        </w:rPr>
      </w:pPr>
    </w:p>
    <w:p w:rsidR="00AA0351" w:rsidRPr="00601459" w:rsidRDefault="00AA0351" w:rsidP="000853AD">
      <w:pPr>
        <w:spacing w:line="360" w:lineRule="auto"/>
        <w:rPr>
          <w:rFonts w:ascii="Arial" w:hAnsi="Arial"/>
          <w:b/>
          <w:bCs/>
          <w:lang w:val="es-ES_tradnl"/>
        </w:rPr>
      </w:pPr>
    </w:p>
    <w:p w:rsidR="0032018C" w:rsidRPr="004C1292" w:rsidRDefault="0032018C" w:rsidP="000853AD">
      <w:pPr>
        <w:spacing w:line="360" w:lineRule="auto"/>
      </w:pPr>
    </w:p>
    <w:sectPr w:rsidR="0032018C" w:rsidRPr="004C1292" w:rsidSect="000853AD">
      <w:footerReference w:type="default" r:id="rId12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DF6" w:rsidRDefault="00985DF6" w:rsidP="007178A3">
      <w:pPr>
        <w:spacing w:after="0" w:line="240" w:lineRule="auto"/>
      </w:pPr>
      <w:r>
        <w:separator/>
      </w:r>
    </w:p>
  </w:endnote>
  <w:endnote w:type="continuationSeparator" w:id="0">
    <w:p w:rsidR="00985DF6" w:rsidRDefault="00985DF6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31E" w:rsidRPr="0028731E">
          <w:rPr>
            <w:noProof/>
            <w:lang w:val="es-ES"/>
          </w:rPr>
          <w:t>1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DF6" w:rsidRDefault="00985DF6" w:rsidP="007178A3">
      <w:pPr>
        <w:spacing w:after="0" w:line="240" w:lineRule="auto"/>
      </w:pPr>
      <w:r>
        <w:separator/>
      </w:r>
    </w:p>
  </w:footnote>
  <w:footnote w:type="continuationSeparator" w:id="0">
    <w:p w:rsidR="00985DF6" w:rsidRDefault="00985DF6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4C2"/>
    <w:multiLevelType w:val="hybridMultilevel"/>
    <w:tmpl w:val="4E48A5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7747A7"/>
    <w:multiLevelType w:val="hybridMultilevel"/>
    <w:tmpl w:val="5F48C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578D4"/>
    <w:multiLevelType w:val="hybridMultilevel"/>
    <w:tmpl w:val="870EBBD8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0DD247E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325DA3"/>
    <w:multiLevelType w:val="hybridMultilevel"/>
    <w:tmpl w:val="6088A5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2283D"/>
    <w:rsid w:val="000853AD"/>
    <w:rsid w:val="000A230A"/>
    <w:rsid w:val="000D25A6"/>
    <w:rsid w:val="00140DE3"/>
    <w:rsid w:val="00191053"/>
    <w:rsid w:val="001E0E60"/>
    <w:rsid w:val="001F556E"/>
    <w:rsid w:val="00243ACF"/>
    <w:rsid w:val="00266113"/>
    <w:rsid w:val="002865FC"/>
    <w:rsid w:val="0028731E"/>
    <w:rsid w:val="002923B0"/>
    <w:rsid w:val="002C6F77"/>
    <w:rsid w:val="00306A27"/>
    <w:rsid w:val="0032018C"/>
    <w:rsid w:val="00322755"/>
    <w:rsid w:val="003465A1"/>
    <w:rsid w:val="00427925"/>
    <w:rsid w:val="004C1292"/>
    <w:rsid w:val="00502192"/>
    <w:rsid w:val="00505735"/>
    <w:rsid w:val="00576D54"/>
    <w:rsid w:val="005837D1"/>
    <w:rsid w:val="00593B96"/>
    <w:rsid w:val="005A03C1"/>
    <w:rsid w:val="005C06B2"/>
    <w:rsid w:val="005F19A4"/>
    <w:rsid w:val="005F7471"/>
    <w:rsid w:val="0061369E"/>
    <w:rsid w:val="00644F54"/>
    <w:rsid w:val="00662051"/>
    <w:rsid w:val="006B0BC0"/>
    <w:rsid w:val="006D45CA"/>
    <w:rsid w:val="007178A3"/>
    <w:rsid w:val="00723877"/>
    <w:rsid w:val="00733895"/>
    <w:rsid w:val="00764145"/>
    <w:rsid w:val="0078254C"/>
    <w:rsid w:val="007C2CCF"/>
    <w:rsid w:val="007D512E"/>
    <w:rsid w:val="00837A38"/>
    <w:rsid w:val="008B1325"/>
    <w:rsid w:val="008B46D0"/>
    <w:rsid w:val="00985DF6"/>
    <w:rsid w:val="009977B8"/>
    <w:rsid w:val="009D7A4A"/>
    <w:rsid w:val="00A6530E"/>
    <w:rsid w:val="00A87A76"/>
    <w:rsid w:val="00AA0351"/>
    <w:rsid w:val="00B33EEE"/>
    <w:rsid w:val="00B42F67"/>
    <w:rsid w:val="00B46FF5"/>
    <w:rsid w:val="00B8290C"/>
    <w:rsid w:val="00BB1CD0"/>
    <w:rsid w:val="00BE7E30"/>
    <w:rsid w:val="00C4239F"/>
    <w:rsid w:val="00C91F0E"/>
    <w:rsid w:val="00CE4111"/>
    <w:rsid w:val="00D30DFC"/>
    <w:rsid w:val="00DE77C7"/>
    <w:rsid w:val="00E074A7"/>
    <w:rsid w:val="00E11EE9"/>
    <w:rsid w:val="00E42FDA"/>
    <w:rsid w:val="00E53EB2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ercolubus-espana.com/volcan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hercolubus-espana.com/volcan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E5EE-9A81-4700-A21B-39F1EB3B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36</cp:revision>
  <dcterms:created xsi:type="dcterms:W3CDTF">2015-07-13T21:03:00Z</dcterms:created>
  <dcterms:modified xsi:type="dcterms:W3CDTF">2015-09-15T15:22:00Z</dcterms:modified>
</cp:coreProperties>
</file>