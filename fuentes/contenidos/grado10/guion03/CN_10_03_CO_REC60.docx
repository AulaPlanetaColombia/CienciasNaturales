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589" w:rsidRDefault="006A2589" w:rsidP="006A258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A2589" w:rsidRPr="00254FDB" w:rsidRDefault="006A2589" w:rsidP="006A2589">
      <w:pPr>
        <w:rPr>
          <w:rFonts w:ascii="Arial" w:hAnsi="Arial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B1C5B">
        <w:rPr>
          <w:rFonts w:ascii="Times" w:hAnsi="Times"/>
          <w:lang w:val="es-CO"/>
        </w:rPr>
        <w:t xml:space="preserve">CN_10_03_CO </w:t>
      </w:r>
      <w:r w:rsidRPr="00EB1C5B">
        <w:rPr>
          <w:rFonts w:ascii="Times" w:hAnsi="Times"/>
          <w:highlight w:val="yellow"/>
          <w:lang w:val="es-CO"/>
        </w:rPr>
        <w:t xml:space="preserve">(simulador </w:t>
      </w:r>
      <w:r w:rsidR="00C90DD1" w:rsidRPr="00EB1C5B">
        <w:rPr>
          <w:rFonts w:ascii="Times" w:hAnsi="Times"/>
          <w:highlight w:val="yellow"/>
          <w:lang w:val="es-CO"/>
        </w:rPr>
        <w:t>parabólico</w:t>
      </w:r>
      <w:r w:rsidRPr="00EB1C5B">
        <w:rPr>
          <w:rFonts w:ascii="Times" w:hAnsi="Times"/>
          <w:highlight w:val="yellow"/>
          <w:lang w:val="es-CO"/>
        </w:rPr>
        <w:t>)</w:t>
      </w: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</w:p>
    <w:p w:rsidR="006A2589" w:rsidRPr="0063490D" w:rsidRDefault="006A2589" w:rsidP="006A25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A2589" w:rsidRPr="009320AC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EB1C5B" w:rsidRDefault="006A2589" w:rsidP="006A2589">
      <w:pPr>
        <w:rPr>
          <w:rFonts w:ascii="Times" w:hAnsi="Times"/>
          <w:b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6A2589">
        <w:rPr>
          <w:rFonts w:ascii="Arial" w:hAnsi="Arial"/>
          <w:sz w:val="18"/>
          <w:szCs w:val="18"/>
          <w:highlight w:val="green"/>
          <w:lang w:val="es-ES_tradnl"/>
        </w:rPr>
        <w:t>.)</w:t>
      </w:r>
      <w:r w:rsidR="00EB1C5B">
        <w:rPr>
          <w:rFonts w:ascii="Arial" w:hAnsi="Arial"/>
          <w:sz w:val="18"/>
          <w:szCs w:val="18"/>
          <w:lang w:val="es-ES_tradnl"/>
        </w:rPr>
        <w:t xml:space="preserve"> </w:t>
      </w:r>
      <w:r w:rsidRPr="00EB1C5B">
        <w:rPr>
          <w:rFonts w:ascii="Times" w:hAnsi="Times"/>
          <w:lang w:val="es-CO"/>
        </w:rPr>
        <w:t>Ángulo óptimo en un lanzamiento de tiro parabólico</w:t>
      </w:r>
    </w:p>
    <w:p w:rsidR="006A2589" w:rsidRPr="00EB1C5B" w:rsidRDefault="006A2589" w:rsidP="006A2589">
      <w:pPr>
        <w:rPr>
          <w:rFonts w:ascii="Arial" w:hAnsi="Arial" w:cs="Arial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EB1C5B" w:rsidRDefault="006A2589" w:rsidP="006A2589">
      <w:pPr>
        <w:rPr>
          <w:rFonts w:ascii="Arial" w:hAnsi="Arial" w:cs="Arial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B1C5B">
        <w:rPr>
          <w:rFonts w:ascii="Times" w:hAnsi="Times"/>
          <w:color w:val="000000" w:themeColor="text1"/>
          <w:lang w:val="es-CO"/>
        </w:rPr>
        <w:t xml:space="preserve">Actividad que permite conocer el ángulo </w:t>
      </w:r>
      <w:r w:rsidR="00EB1C5B" w:rsidRPr="00EB1C5B">
        <w:rPr>
          <w:rFonts w:ascii="Times" w:hAnsi="Times"/>
          <w:color w:val="000000" w:themeColor="text1"/>
          <w:lang w:val="es-CO"/>
        </w:rPr>
        <w:t xml:space="preserve">óptimo </w:t>
      </w:r>
      <w:r w:rsidRPr="00EB1C5B">
        <w:rPr>
          <w:rFonts w:ascii="Times" w:hAnsi="Times"/>
          <w:color w:val="000000" w:themeColor="text1"/>
          <w:lang w:val="es-CO"/>
        </w:rPr>
        <w:t>de lanzamiento para lograr el máximo alcance horizontal</w:t>
      </w:r>
    </w:p>
    <w:p w:rsidR="006A2589" w:rsidRP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EB1C5B" w:rsidRDefault="006A2589" w:rsidP="006A2589">
      <w:pPr>
        <w:rPr>
          <w:rFonts w:ascii="Times New Roman" w:hAnsi="Times New Roman" w:cs="Times New Roman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B1C5B">
        <w:rPr>
          <w:rFonts w:ascii="Times New Roman" w:hAnsi="Times New Roman" w:cs="Times New Roman"/>
          <w:lang w:val="es-ES_tradnl"/>
        </w:rPr>
        <w:t>movimiento parabólico, alcance máximo horizontal, ángulo óptimo</w:t>
      </w:r>
    </w:p>
    <w:p w:rsidR="006A2589" w:rsidRPr="00EB1C5B" w:rsidRDefault="006A2589" w:rsidP="006A2589">
      <w:pPr>
        <w:rPr>
          <w:rFonts w:ascii="Arial" w:hAnsi="Arial" w:cs="Arial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6D02A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25 minutos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B5513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A2589" w:rsidRPr="005F4C68" w:rsidTr="008B73CA">
        <w:tc>
          <w:tcPr>
            <w:tcW w:w="124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5F4C68" w:rsidTr="008B73CA">
        <w:tc>
          <w:tcPr>
            <w:tcW w:w="124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B5513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C90DD1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AC7496" w:rsidTr="008B73CA">
        <w:tc>
          <w:tcPr>
            <w:tcW w:w="4536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A2589" w:rsidRPr="00AC7496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B5513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A2589" w:rsidRPr="005F4C68" w:rsidTr="008B73CA">
        <w:tc>
          <w:tcPr>
            <w:tcW w:w="212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5F4C68" w:rsidTr="008B73CA">
        <w:tc>
          <w:tcPr>
            <w:tcW w:w="212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A2589"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6A2589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A2589" w:rsidRPr="005F4C68" w:rsidTr="008B73CA">
        <w:tc>
          <w:tcPr>
            <w:tcW w:w="2126" w:type="dxa"/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A2589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A2589" w:rsidRPr="005F4C68" w:rsidRDefault="006A258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EB1C5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2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254FDB" w:rsidRDefault="006A2589" w:rsidP="006A25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</w:p>
    <w:p w:rsidR="006A2589" w:rsidRPr="00125D25" w:rsidRDefault="006A2589" w:rsidP="006A258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A2589" w:rsidRPr="00411F22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EB1C5B">
        <w:rPr>
          <w:rFonts w:ascii="Times" w:hAnsi="Times"/>
          <w:sz w:val="18"/>
          <w:szCs w:val="18"/>
          <w:lang w:val="es-CO"/>
        </w:rPr>
        <w:t>Ángulo óptimo en un lanzamiento de tiro parabólico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EB1C5B" w:rsidRDefault="006A2589" w:rsidP="006A2589">
      <w:pPr>
        <w:shd w:val="clear" w:color="auto" w:fill="FFFFFF"/>
        <w:spacing w:line="300" w:lineRule="atLeast"/>
        <w:jc w:val="both"/>
        <w:rPr>
          <w:rFonts w:ascii="Arial" w:hAnsi="Arial" w:cs="Arial"/>
          <w:sz w:val="18"/>
          <w:szCs w:val="18"/>
          <w:lang w:val="es-CO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Pr="006A2589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B1C5B">
        <w:rPr>
          <w:rFonts w:ascii="Arial" w:hAnsi="Arial"/>
          <w:sz w:val="18"/>
          <w:szCs w:val="18"/>
          <w:lang w:val="es-ES_tradnl"/>
        </w:rPr>
        <w:t xml:space="preserve"> </w:t>
      </w:r>
      <w:r w:rsidRPr="00EB1C5B">
        <w:rPr>
          <w:rFonts w:ascii="Arial" w:hAnsi="Arial" w:cs="Arial"/>
          <w:sz w:val="18"/>
          <w:szCs w:val="18"/>
          <w:lang w:val="es-CO"/>
        </w:rPr>
        <w:t>Ingresa al link [</w:t>
      </w:r>
      <w:hyperlink r:id="rId6" w:history="1">
        <w:r w:rsidRPr="00EB1C5B">
          <w:rPr>
            <w:rStyle w:val="Hipervnculo"/>
            <w:rFonts w:ascii="Arial" w:hAnsi="Arial" w:cs="Arial"/>
            <w:sz w:val="18"/>
            <w:szCs w:val="18"/>
            <w:lang w:val="es-CO"/>
          </w:rPr>
          <w:t>VER</w:t>
        </w:r>
      </w:hyperlink>
      <w:r w:rsidRPr="00EB1C5B">
        <w:rPr>
          <w:rFonts w:ascii="Arial" w:hAnsi="Arial" w:cs="Arial"/>
          <w:sz w:val="18"/>
          <w:szCs w:val="18"/>
          <w:lang w:val="es-CO"/>
        </w:rPr>
        <w:t xml:space="preserve">] </w:t>
      </w:r>
      <w:r w:rsidR="00D6125D" w:rsidRPr="00EB1C5B">
        <w:rPr>
          <w:rFonts w:ascii="Arial" w:hAnsi="Arial" w:cs="Arial"/>
          <w:sz w:val="18"/>
          <w:szCs w:val="18"/>
          <w:lang w:val="es-CO"/>
        </w:rPr>
        <w:t xml:space="preserve">en donde encontrarás un </w:t>
      </w:r>
      <w:r w:rsidRPr="00EB1C5B">
        <w:rPr>
          <w:rFonts w:ascii="Arial" w:hAnsi="Arial" w:cs="Arial"/>
          <w:sz w:val="18"/>
          <w:szCs w:val="18"/>
          <w:lang w:val="es-CO"/>
        </w:rPr>
        <w:t>simulador de tiro parabólico.</w:t>
      </w:r>
      <w:r w:rsidR="00D6125D" w:rsidRPr="00EB1C5B">
        <w:rPr>
          <w:rFonts w:ascii="Arial" w:hAnsi="Arial" w:cs="Arial"/>
          <w:sz w:val="18"/>
          <w:szCs w:val="18"/>
          <w:lang w:val="es-CO"/>
        </w:rPr>
        <w:t xml:space="preserve"> Explora su funcionamiento, responde la pregunta de indagación propuesta y envía tus resultados al profesor. </w:t>
      </w:r>
    </w:p>
    <w:p w:rsidR="006A2589" w:rsidRPr="006A2589" w:rsidRDefault="006A2589" w:rsidP="006A2589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6125D" w:rsidRDefault="00D6125D" w:rsidP="006A2589">
      <w:pPr>
        <w:rPr>
          <w:rFonts w:ascii="Arial" w:hAnsi="Arial"/>
          <w:sz w:val="18"/>
          <w:szCs w:val="18"/>
          <w:lang w:val="es-ES_tradnl"/>
        </w:rPr>
      </w:pPr>
    </w:p>
    <w:p w:rsidR="00286038" w:rsidRPr="00EB1C5B" w:rsidRDefault="00D6125D" w:rsidP="00D6125D">
      <w:pPr>
        <w:shd w:val="clear" w:color="auto" w:fill="FFFFFF"/>
        <w:spacing w:line="300" w:lineRule="atLeast"/>
        <w:jc w:val="both"/>
        <w:rPr>
          <w:rFonts w:ascii="Arial" w:hAnsi="Arial" w:cs="Arial"/>
          <w:sz w:val="18"/>
          <w:szCs w:val="18"/>
          <w:lang w:val="es-CO"/>
        </w:rPr>
      </w:pPr>
      <w:r w:rsidRPr="00EB1C5B">
        <w:rPr>
          <w:rFonts w:ascii="Arial" w:hAnsi="Arial" w:cs="Arial"/>
          <w:sz w:val="18"/>
          <w:szCs w:val="18"/>
          <w:lang w:val="es-CO"/>
        </w:rPr>
        <w:t>Sugerencia</w:t>
      </w:r>
      <w:r w:rsidR="00286038" w:rsidRPr="00EB1C5B">
        <w:rPr>
          <w:rFonts w:ascii="Arial" w:hAnsi="Arial" w:cs="Arial"/>
          <w:sz w:val="18"/>
          <w:szCs w:val="18"/>
          <w:lang w:val="es-CO"/>
        </w:rPr>
        <w:t>s</w:t>
      </w:r>
      <w:r w:rsidRPr="00EB1C5B">
        <w:rPr>
          <w:rFonts w:ascii="Arial" w:hAnsi="Arial" w:cs="Arial"/>
          <w:sz w:val="18"/>
          <w:szCs w:val="18"/>
          <w:lang w:val="es-CO"/>
        </w:rPr>
        <w:t>:</w:t>
      </w:r>
      <w:r w:rsidR="00286038" w:rsidRPr="00EB1C5B">
        <w:rPr>
          <w:rFonts w:ascii="Arial" w:hAnsi="Arial" w:cs="Arial"/>
          <w:sz w:val="18"/>
          <w:szCs w:val="18"/>
          <w:lang w:val="es-CO"/>
        </w:rPr>
        <w:t xml:space="preserve"> </w:t>
      </w:r>
    </w:p>
    <w:p w:rsidR="00286038" w:rsidRPr="00286038" w:rsidRDefault="00286038" w:rsidP="00286038">
      <w:pPr>
        <w:pStyle w:val="Prrafodelista"/>
        <w:numPr>
          <w:ilvl w:val="0"/>
          <w:numId w:val="1"/>
        </w:numPr>
        <w:shd w:val="clear" w:color="auto" w:fill="FFFFFF"/>
        <w:spacing w:line="300" w:lineRule="atLeast"/>
        <w:jc w:val="both"/>
        <w:rPr>
          <w:rFonts w:ascii="Arial" w:hAnsi="Arial"/>
          <w:sz w:val="18"/>
          <w:szCs w:val="18"/>
          <w:lang w:val="es-ES_tradnl"/>
        </w:rPr>
      </w:pPr>
      <w:r w:rsidRPr="00EB1C5B">
        <w:rPr>
          <w:rFonts w:ascii="Arial" w:hAnsi="Arial" w:cs="Arial"/>
          <w:sz w:val="18"/>
          <w:szCs w:val="18"/>
          <w:lang w:val="es-CO"/>
        </w:rPr>
        <w:t xml:space="preserve">Identifica </w:t>
      </w:r>
      <w:r w:rsidR="00EB1C5B" w:rsidRPr="00EB1C5B">
        <w:rPr>
          <w:rFonts w:ascii="Arial" w:hAnsi="Arial" w:cs="Arial"/>
          <w:sz w:val="18"/>
          <w:szCs w:val="18"/>
          <w:lang w:val="es-CO"/>
        </w:rPr>
        <w:t>l</w:t>
      </w:r>
      <w:r w:rsidR="00EB1C5B">
        <w:rPr>
          <w:rFonts w:ascii="Arial" w:hAnsi="Arial" w:cs="Arial"/>
          <w:sz w:val="18"/>
          <w:szCs w:val="18"/>
          <w:lang w:val="es-CO"/>
        </w:rPr>
        <w:t>as</w:t>
      </w:r>
      <w:r w:rsidR="00EB1C5B" w:rsidRPr="00EB1C5B">
        <w:rPr>
          <w:rFonts w:ascii="Arial" w:hAnsi="Arial" w:cs="Arial"/>
          <w:sz w:val="18"/>
          <w:szCs w:val="18"/>
          <w:lang w:val="es-CO"/>
        </w:rPr>
        <w:t xml:space="preserve"> variabl</w:t>
      </w:r>
      <w:r w:rsidR="00EB1C5B">
        <w:rPr>
          <w:rFonts w:ascii="Arial" w:hAnsi="Arial" w:cs="Arial"/>
          <w:sz w:val="18"/>
          <w:szCs w:val="18"/>
          <w:lang w:val="es-CO"/>
        </w:rPr>
        <w:t>es</w:t>
      </w:r>
      <w:r w:rsidR="00EB1C5B" w:rsidRPr="00EB1C5B">
        <w:rPr>
          <w:rFonts w:ascii="Arial" w:hAnsi="Arial" w:cs="Arial"/>
          <w:sz w:val="18"/>
          <w:szCs w:val="18"/>
          <w:lang w:val="es-CO"/>
        </w:rPr>
        <w:t xml:space="preserve"> </w:t>
      </w:r>
      <w:r w:rsidRPr="00EB1C5B">
        <w:rPr>
          <w:rFonts w:ascii="Arial" w:hAnsi="Arial" w:cs="Arial"/>
          <w:sz w:val="18"/>
          <w:szCs w:val="18"/>
          <w:lang w:val="es-CO"/>
        </w:rPr>
        <w:t xml:space="preserve">independiente y dependiente en el experimento virtual. </w:t>
      </w:r>
    </w:p>
    <w:p w:rsidR="006A2589" w:rsidRPr="00286038" w:rsidRDefault="00D6125D" w:rsidP="00286038">
      <w:pPr>
        <w:pStyle w:val="Prrafodelista"/>
        <w:numPr>
          <w:ilvl w:val="0"/>
          <w:numId w:val="1"/>
        </w:numPr>
        <w:shd w:val="clear" w:color="auto" w:fill="FFFFFF"/>
        <w:spacing w:line="300" w:lineRule="atLeast"/>
        <w:jc w:val="both"/>
        <w:rPr>
          <w:rFonts w:ascii="Arial" w:hAnsi="Arial"/>
          <w:sz w:val="18"/>
          <w:szCs w:val="18"/>
          <w:lang w:val="es-ES_tradnl"/>
        </w:rPr>
      </w:pPr>
      <w:r w:rsidRPr="00EB1C5B">
        <w:rPr>
          <w:rFonts w:ascii="Arial" w:hAnsi="Arial" w:cs="Arial"/>
          <w:sz w:val="18"/>
          <w:szCs w:val="18"/>
          <w:lang w:val="es-CO"/>
        </w:rPr>
        <w:t xml:space="preserve">Varía </w:t>
      </w:r>
      <w:r w:rsidRPr="00286038">
        <w:rPr>
          <w:rFonts w:ascii="Arial" w:hAnsi="Arial" w:cs="Arial"/>
          <w:sz w:val="18"/>
          <w:szCs w:val="18"/>
        </w:rPr>
        <w:t>α</w:t>
      </w:r>
      <w:r w:rsidRPr="00EB1C5B">
        <w:rPr>
          <w:rFonts w:ascii="Arial" w:hAnsi="Arial" w:cs="Arial"/>
          <w:sz w:val="18"/>
          <w:szCs w:val="18"/>
          <w:lang w:val="es-CO"/>
        </w:rPr>
        <w:t xml:space="preserve"> </w:t>
      </w:r>
      <w:r w:rsidR="006A2589" w:rsidRPr="00EB1C5B">
        <w:rPr>
          <w:rFonts w:ascii="Arial" w:hAnsi="Arial" w:cs="Arial"/>
          <w:sz w:val="18"/>
          <w:szCs w:val="18"/>
          <w:lang w:val="es-CO"/>
        </w:rPr>
        <w:t>desde</w:t>
      </w:r>
      <w:r w:rsidR="00EB1C5B">
        <w:rPr>
          <w:rFonts w:ascii="Arial" w:hAnsi="Arial" w:cs="Arial"/>
          <w:sz w:val="18"/>
          <w:szCs w:val="18"/>
          <w:lang w:val="es-CO"/>
        </w:rPr>
        <w:t xml:space="preserve"> </w:t>
      </w:r>
      <w:r w:rsidR="006A2589" w:rsidRPr="00286038">
        <w:rPr>
          <w:rFonts w:ascii="Arial" w:hAnsi="Arial"/>
          <w:sz w:val="18"/>
          <w:szCs w:val="18"/>
          <w:lang w:val="es-ES_tradnl"/>
        </w:rPr>
        <w:t>20° hasta 80° con intervalos de 5° (20°, 25°, 30°</w:t>
      </w:r>
      <w:proofErr w:type="gramStart"/>
      <w:r w:rsidR="006A2589" w:rsidRPr="00286038">
        <w:rPr>
          <w:rFonts w:ascii="Arial" w:hAnsi="Arial"/>
          <w:sz w:val="18"/>
          <w:szCs w:val="18"/>
          <w:lang w:val="es-ES_tradnl"/>
        </w:rPr>
        <w:t xml:space="preserve">, </w:t>
      </w:r>
      <w:bookmarkStart w:id="0" w:name="_GoBack"/>
      <w:bookmarkEnd w:id="0"/>
      <w:r w:rsidR="006A2589" w:rsidRPr="00286038">
        <w:rPr>
          <w:rFonts w:ascii="Arial" w:hAnsi="Arial"/>
          <w:sz w:val="18"/>
          <w:szCs w:val="18"/>
          <w:lang w:val="es-ES_tradnl"/>
        </w:rPr>
        <w:t>…</w:t>
      </w:r>
      <w:proofErr w:type="gramEnd"/>
      <w:r w:rsidR="00496AAA">
        <w:rPr>
          <w:rFonts w:ascii="Arial" w:hAnsi="Arial"/>
          <w:sz w:val="18"/>
          <w:szCs w:val="18"/>
          <w:lang w:val="es-ES_tradnl"/>
        </w:rPr>
        <w:t>…80º</w:t>
      </w:r>
      <w:r w:rsidR="006A2589" w:rsidRPr="00286038">
        <w:rPr>
          <w:rFonts w:ascii="Arial" w:hAnsi="Arial"/>
          <w:sz w:val="18"/>
          <w:szCs w:val="18"/>
          <w:lang w:val="es-ES_tradnl"/>
        </w:rPr>
        <w:t xml:space="preserve">). </w:t>
      </w: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0719EE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792588" w:rsidRDefault="006A2589" w:rsidP="006A25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D6125D">
        <w:rPr>
          <w:rFonts w:ascii="Arial" w:hAnsi="Arial"/>
          <w:sz w:val="18"/>
          <w:szCs w:val="18"/>
          <w:lang w:val="es-ES_tradnl"/>
        </w:rPr>
        <w:t xml:space="preserve"> N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A2589" w:rsidRDefault="006A2589" w:rsidP="006A258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A2589" w:rsidRPr="007F74EA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6125D" w:rsidRDefault="00D6125D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D6125D" w:rsidRPr="00EB1C5B" w:rsidRDefault="00D6125D" w:rsidP="00D6125D">
      <w:pPr>
        <w:shd w:val="clear" w:color="auto" w:fill="FFFFFF"/>
        <w:spacing w:line="300" w:lineRule="atLeast"/>
        <w:jc w:val="both"/>
        <w:rPr>
          <w:rFonts w:ascii="Arial" w:hAnsi="Arial" w:cs="Arial"/>
          <w:sz w:val="21"/>
          <w:szCs w:val="21"/>
          <w:lang w:val="es-CO"/>
        </w:rPr>
      </w:pPr>
      <w:r w:rsidRPr="00EB1C5B">
        <w:rPr>
          <w:rFonts w:ascii="Arial" w:hAnsi="Arial" w:cs="Arial"/>
          <w:sz w:val="21"/>
          <w:szCs w:val="21"/>
          <w:lang w:val="es-CO"/>
        </w:rPr>
        <w:t>Realiza una tabla de valores que te permita analizar el comportamiento del alcance horizontal al variar el ángulo de lanzamiento. Posteriormente</w:t>
      </w:r>
      <w:ins w:id="1" w:author="María" w:date="2015-04-01T15:02:00Z">
        <w:r w:rsidR="00EB1C5B">
          <w:rPr>
            <w:rFonts w:ascii="Arial" w:hAnsi="Arial" w:cs="Arial"/>
            <w:sz w:val="21"/>
            <w:szCs w:val="21"/>
            <w:lang w:val="es-CO"/>
          </w:rPr>
          <w:t>,</w:t>
        </w:r>
      </w:ins>
      <w:r w:rsidRPr="00EB1C5B">
        <w:rPr>
          <w:rFonts w:ascii="Arial" w:hAnsi="Arial" w:cs="Arial"/>
          <w:sz w:val="21"/>
          <w:szCs w:val="21"/>
          <w:lang w:val="es-CO"/>
        </w:rPr>
        <w:t xml:space="preserve"> determina cuál es el ángulo óptimo para lograr el máximo alcance horizontal y apoya tu resultado con argumentación física</w:t>
      </w:r>
      <w:r w:rsidR="002C25F8" w:rsidRPr="00EB1C5B">
        <w:rPr>
          <w:rFonts w:ascii="Arial" w:hAnsi="Arial" w:cs="Arial"/>
          <w:sz w:val="21"/>
          <w:szCs w:val="21"/>
          <w:lang w:val="es-CO"/>
        </w:rPr>
        <w:t xml:space="preserve"> </w:t>
      </w:r>
      <w:r w:rsidR="00286038" w:rsidRPr="00EB1C5B">
        <w:rPr>
          <w:rFonts w:ascii="Arial" w:hAnsi="Arial" w:cs="Arial"/>
          <w:sz w:val="21"/>
          <w:szCs w:val="21"/>
          <w:lang w:val="es-CO"/>
        </w:rPr>
        <w:t xml:space="preserve">o </w:t>
      </w:r>
      <w:r w:rsidR="002C25F8" w:rsidRPr="00EB1C5B">
        <w:rPr>
          <w:rFonts w:ascii="Arial" w:hAnsi="Arial" w:cs="Arial"/>
          <w:sz w:val="21"/>
          <w:szCs w:val="21"/>
          <w:lang w:val="es-CO"/>
        </w:rPr>
        <w:t>matemática.</w:t>
      </w:r>
    </w:p>
    <w:p w:rsidR="00D6125D" w:rsidRDefault="00D6125D" w:rsidP="00D6125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EB1C5B">
        <w:rPr>
          <w:rFonts w:ascii="Arial" w:hAnsi="Arial" w:cs="Arial"/>
          <w:sz w:val="21"/>
          <w:szCs w:val="21"/>
          <w:lang w:val="es-CO"/>
        </w:rPr>
        <w:t>Recuerda que el resto de variables deben ser variables controladas (constantes durante el experimento)</w:t>
      </w:r>
      <w:r w:rsidR="00EB1C5B">
        <w:rPr>
          <w:rFonts w:ascii="Arial" w:hAnsi="Arial" w:cs="Arial"/>
          <w:sz w:val="21"/>
          <w:szCs w:val="21"/>
          <w:lang w:val="es-CO"/>
        </w:rPr>
        <w:t>.</w:t>
      </w:r>
    </w:p>
    <w:p w:rsidR="00D6125D" w:rsidRPr="00EB1C5B" w:rsidRDefault="00D6125D" w:rsidP="00D6125D">
      <w:pPr>
        <w:shd w:val="clear" w:color="auto" w:fill="FFFFFF"/>
        <w:spacing w:line="300" w:lineRule="atLeast"/>
        <w:jc w:val="both"/>
        <w:rPr>
          <w:rFonts w:ascii="Arial" w:hAnsi="Arial" w:cs="Arial"/>
          <w:sz w:val="21"/>
          <w:szCs w:val="21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6"/>
        <w:gridCol w:w="588"/>
        <w:gridCol w:w="588"/>
        <w:gridCol w:w="588"/>
        <w:gridCol w:w="588"/>
        <w:gridCol w:w="588"/>
        <w:gridCol w:w="588"/>
        <w:gridCol w:w="589"/>
        <w:gridCol w:w="589"/>
        <w:gridCol w:w="589"/>
        <w:gridCol w:w="589"/>
        <w:gridCol w:w="589"/>
        <w:gridCol w:w="589"/>
        <w:gridCol w:w="589"/>
        <w:gridCol w:w="589"/>
      </w:tblGrid>
      <w:tr w:rsidR="00D6125D" w:rsidTr="008B73CA"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sz w:val="21"/>
                    <w:szCs w:val="21"/>
                  </w:rPr>
                  <m:t>α(°)</m:t>
                </m:r>
              </m:oMath>
            </m:oMathPara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6125D" w:rsidTr="008B73CA"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x(m)</w:t>
            </w: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8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589" w:type="dxa"/>
          </w:tcPr>
          <w:p w:rsidR="00D6125D" w:rsidRDefault="00D6125D" w:rsidP="008B73CA">
            <w:pPr>
              <w:spacing w:line="300" w:lineRule="atLeast"/>
              <w:jc w:val="both"/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D6125D" w:rsidRDefault="00D6125D" w:rsidP="00D6125D">
      <w:pPr>
        <w:shd w:val="clear" w:color="auto" w:fill="FFFFFF"/>
        <w:spacing w:line="300" w:lineRule="atLeast"/>
        <w:jc w:val="right"/>
        <w:rPr>
          <w:rFonts w:ascii="Arial" w:hAnsi="Arial" w:cs="Arial"/>
          <w:sz w:val="21"/>
          <w:szCs w:val="21"/>
        </w:rPr>
      </w:pPr>
    </w:p>
    <w:p w:rsidR="006A2589" w:rsidRPr="007F74EA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  <w:r w:rsidR="00EB1C5B">
        <w:rPr>
          <w:rFonts w:ascii="Arial" w:hAnsi="Arial" w:cs="Arial"/>
          <w:sz w:val="18"/>
          <w:szCs w:val="18"/>
          <w:lang w:val="es-ES_tradnl"/>
        </w:rPr>
        <w:t>-M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2589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</w:p>
    <w:p w:rsidR="006A2589" w:rsidRPr="0072270A" w:rsidRDefault="006A2589" w:rsidP="006A258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A2589" w:rsidRDefault="006A2589" w:rsidP="006A25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A2589" w:rsidRDefault="006A2589" w:rsidP="006A25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2589" w:rsidRPr="00C531DB" w:rsidRDefault="006A2589" w:rsidP="006A25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A2589" w:rsidRDefault="006A2589" w:rsidP="006A258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A2589" w:rsidRPr="007F74EA" w:rsidRDefault="006A2589" w:rsidP="006A258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D7059" w:rsidRDefault="006A2589" w:rsidP="00BD70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EB1C5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BD7059" w:rsidRDefault="00BD7059" w:rsidP="00BD705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A2589">
        <w:rPr>
          <w:rFonts w:ascii="Arial" w:hAnsi="Arial" w:cs="Arial"/>
          <w:sz w:val="18"/>
          <w:szCs w:val="18"/>
          <w:lang w:val="es-ES_tradnl"/>
        </w:rPr>
        <w:t xml:space="preserve">n la actividad se muestra una tabla de valores y se </w:t>
      </w:r>
      <w:r w:rsidR="00EB1C5B">
        <w:rPr>
          <w:rFonts w:ascii="Arial" w:hAnsi="Arial" w:cs="Arial"/>
          <w:sz w:val="18"/>
          <w:szCs w:val="18"/>
          <w:lang w:val="es-ES_tradnl"/>
        </w:rPr>
        <w:t xml:space="preserve">hacen </w:t>
      </w:r>
      <w:r w:rsidR="006A2589">
        <w:rPr>
          <w:rFonts w:ascii="Arial" w:hAnsi="Arial" w:cs="Arial"/>
          <w:sz w:val="18"/>
          <w:szCs w:val="18"/>
          <w:lang w:val="es-ES_tradnl"/>
        </w:rPr>
        <w:t>algunas sugerenc</w:t>
      </w:r>
      <w:r w:rsidR="002C25F8">
        <w:rPr>
          <w:rFonts w:ascii="Arial" w:hAnsi="Arial" w:cs="Arial"/>
          <w:sz w:val="18"/>
          <w:szCs w:val="18"/>
          <w:lang w:val="es-ES_tradnl"/>
        </w:rPr>
        <w:t>ias sobre la construcción de la misma</w:t>
      </w:r>
      <w:r w:rsidR="006A2589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Sin embargo, </w:t>
      </w:r>
      <w:r w:rsidR="00EB1C5B">
        <w:rPr>
          <w:rFonts w:ascii="Arial" w:hAnsi="Arial" w:cs="Arial"/>
          <w:sz w:val="18"/>
          <w:szCs w:val="18"/>
          <w:lang w:val="es-ES_tradnl"/>
        </w:rPr>
        <w:t xml:space="preserve">durante la práctica, </w:t>
      </w:r>
      <w:r>
        <w:rPr>
          <w:rFonts w:ascii="Arial" w:hAnsi="Arial" w:cs="Arial"/>
          <w:sz w:val="18"/>
          <w:szCs w:val="18"/>
          <w:lang w:val="es-ES_tradnl"/>
        </w:rPr>
        <w:t>el estudiante debe identificar las variables</w:t>
      </w:r>
      <w:r w:rsidR="000F4CB8">
        <w:rPr>
          <w:rFonts w:ascii="Arial" w:hAnsi="Arial" w:cs="Arial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independiente, dependiente y controlada</w:t>
      </w:r>
      <w:proofErr w:type="gramStart"/>
      <w:ins w:id="2" w:author="María" w:date="2015-04-01T15:04:00Z">
        <w:r w:rsidR="00EB1C5B">
          <w:rPr>
            <w:rFonts w:ascii="Arial" w:hAnsi="Arial" w:cs="Arial"/>
            <w:sz w:val="18"/>
            <w:szCs w:val="18"/>
            <w:lang w:val="es-ES_tradnl"/>
          </w:rPr>
          <w:t>.</w:t>
        </w:r>
      </w:ins>
      <w:r>
        <w:rPr>
          <w:rFonts w:ascii="Arial" w:hAnsi="Arial" w:cs="Arial"/>
          <w:sz w:val="18"/>
          <w:szCs w:val="18"/>
          <w:lang w:val="es-ES_tradnl"/>
        </w:rPr>
        <w:t>.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A2589" w:rsidRDefault="00BD7059" w:rsidP="000F4CB8">
      <w:pPr>
        <w:jc w:val="both"/>
        <w:rPr>
          <w:ins w:id="3" w:author="María" w:date="2015-04-01T15:05:00Z"/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También</w:t>
      </w:r>
      <w:r w:rsidR="002C25F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2C25F8">
        <w:rPr>
          <w:rFonts w:ascii="Arial" w:hAnsi="Arial" w:cs="Arial"/>
          <w:sz w:val="18"/>
          <w:szCs w:val="18"/>
          <w:lang w:val="es-ES_tradnl"/>
        </w:rPr>
        <w:t xml:space="preserve">debe concluir que el ángulo óptimo para lograr el máximo desplazamiento horizontal es 45°. Su argumentación </w:t>
      </w:r>
      <w:r w:rsidR="00EB1C5B">
        <w:rPr>
          <w:rFonts w:ascii="Arial" w:hAnsi="Arial" w:cs="Arial"/>
          <w:sz w:val="18"/>
          <w:szCs w:val="18"/>
          <w:lang w:val="es-ES_tradnl"/>
        </w:rPr>
        <w:t xml:space="preserve">puede </w:t>
      </w:r>
      <w:r w:rsidR="002C25F8">
        <w:rPr>
          <w:rFonts w:ascii="Arial" w:hAnsi="Arial" w:cs="Arial"/>
          <w:sz w:val="18"/>
          <w:szCs w:val="18"/>
          <w:lang w:val="es-ES_tradnl"/>
        </w:rPr>
        <w:t xml:space="preserve">estar </w:t>
      </w:r>
      <w:r w:rsidR="00EB1C5B">
        <w:rPr>
          <w:rFonts w:ascii="Arial" w:hAnsi="Arial" w:cs="Arial"/>
          <w:sz w:val="18"/>
          <w:szCs w:val="18"/>
          <w:lang w:val="es-ES_tradnl"/>
        </w:rPr>
        <w:t xml:space="preserve">basada </w:t>
      </w:r>
      <w:r w:rsidR="002C25F8">
        <w:rPr>
          <w:rFonts w:ascii="Arial" w:hAnsi="Arial" w:cs="Arial"/>
          <w:sz w:val="18"/>
          <w:szCs w:val="18"/>
          <w:lang w:val="es-ES_tradnl"/>
        </w:rPr>
        <w:t>en el comportamiento de las funciones seno y coseno para este ángulo</w:t>
      </w:r>
      <w:ins w:id="4" w:author="María" w:date="2015-04-01T15:05:00Z">
        <w:r w:rsidR="00EB1C5B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o en la relación para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max</m:t>
            </m:r>
          </m:sub>
        </m:sSub>
      </m:oMath>
      <w:r>
        <w:rPr>
          <w:rFonts w:ascii="Arial" w:hAnsi="Arial" w:cs="Arial"/>
          <w:sz w:val="18"/>
          <w:szCs w:val="18"/>
          <w:lang w:val="es-ES_tradnl"/>
        </w:rPr>
        <w:t xml:space="preserve"> en función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α</m:t>
        </m:r>
      </m:oMath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A657BA" w:rsidRDefault="00A657BA" w:rsidP="000F4CB8">
      <w:pPr>
        <w:jc w:val="both"/>
        <w:rPr>
          <w:ins w:id="5" w:author="María" w:date="2015-04-01T15:05:00Z"/>
          <w:rFonts w:ascii="Arial" w:hAnsi="Arial" w:cs="Arial"/>
          <w:sz w:val="18"/>
          <w:szCs w:val="18"/>
          <w:lang w:val="es-ES_tradnl"/>
        </w:rPr>
      </w:pPr>
    </w:p>
    <w:p w:rsidR="00A657BA" w:rsidRDefault="00A657BA" w:rsidP="000F4CB8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sectPr w:rsidR="00A657BA" w:rsidSect="000B56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0012B"/>
    <w:multiLevelType w:val="hybridMultilevel"/>
    <w:tmpl w:val="D5CECE76"/>
    <w:lvl w:ilvl="0" w:tplc="7156510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589"/>
    <w:rsid w:val="000F4CB8"/>
    <w:rsid w:val="001470C9"/>
    <w:rsid w:val="00222784"/>
    <w:rsid w:val="00286038"/>
    <w:rsid w:val="002C25F8"/>
    <w:rsid w:val="00496AAA"/>
    <w:rsid w:val="006A2589"/>
    <w:rsid w:val="00A657BA"/>
    <w:rsid w:val="00A82E23"/>
    <w:rsid w:val="00B11AC5"/>
    <w:rsid w:val="00BD7059"/>
    <w:rsid w:val="00C90DD1"/>
    <w:rsid w:val="00D6125D"/>
    <w:rsid w:val="00E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5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A25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6A25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60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D705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C5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5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A25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rsid w:val="006A258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8603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D705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C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C5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et.colorado.edu/es/simulation/projectile-mo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576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DISPONILBE</cp:lastModifiedBy>
  <cp:revision>13</cp:revision>
  <dcterms:created xsi:type="dcterms:W3CDTF">2015-03-10T07:43:00Z</dcterms:created>
  <dcterms:modified xsi:type="dcterms:W3CDTF">2015-04-14T16:12:00Z</dcterms:modified>
</cp:coreProperties>
</file>