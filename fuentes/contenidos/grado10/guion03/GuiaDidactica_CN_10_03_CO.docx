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7F20" w:rsidRPr="00357F20" w:rsidRDefault="00357F20" w:rsidP="003858A9">
      <w:pPr>
        <w:spacing w:line="360" w:lineRule="auto"/>
        <w:rPr>
          <w:rFonts w:ascii="Arial" w:hAnsi="Arial" w:cs="Arial"/>
          <w:b/>
          <w:color w:val="FF0000"/>
          <w:sz w:val="24"/>
          <w:szCs w:val="24"/>
        </w:rPr>
      </w:pPr>
      <w:r w:rsidRPr="00357F20">
        <w:rPr>
          <w:rFonts w:ascii="Arial" w:hAnsi="Arial" w:cs="Arial"/>
          <w:b/>
          <w:color w:val="FF0000"/>
          <w:sz w:val="24"/>
          <w:szCs w:val="24"/>
        </w:rPr>
        <w:t>(Objetivos)</w:t>
      </w:r>
    </w:p>
    <w:p w:rsidR="00FE5EC4" w:rsidRPr="00357F20" w:rsidRDefault="00FE5EC4" w:rsidP="003858A9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357F20">
        <w:rPr>
          <w:rFonts w:ascii="Arial" w:hAnsi="Arial" w:cs="Arial"/>
          <w:b/>
          <w:sz w:val="24"/>
          <w:szCs w:val="24"/>
        </w:rPr>
        <w:t xml:space="preserve">Entorno físico </w:t>
      </w:r>
    </w:p>
    <w:p w:rsidR="009869BB" w:rsidRPr="00357F20" w:rsidRDefault="009869BB" w:rsidP="003858A9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357F20">
        <w:rPr>
          <w:rFonts w:ascii="Arial" w:hAnsi="Arial" w:cs="Arial"/>
        </w:rPr>
        <w:t>Explico el modelo planetario desde las fuerzas gravitacionales.</w:t>
      </w:r>
    </w:p>
    <w:p w:rsidR="00FE5EC4" w:rsidRPr="00357F20" w:rsidRDefault="00FE5EC4" w:rsidP="003858A9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357F20">
        <w:rPr>
          <w:rFonts w:ascii="Arial" w:hAnsi="Arial" w:cs="Arial"/>
        </w:rPr>
        <w:t xml:space="preserve">Modelo </w:t>
      </w:r>
      <w:r w:rsidR="003858A9" w:rsidRPr="00357F20">
        <w:rPr>
          <w:rFonts w:ascii="Arial" w:hAnsi="Arial" w:cs="Arial"/>
        </w:rPr>
        <w:t xml:space="preserve">que explica </w:t>
      </w:r>
      <w:r w:rsidRPr="00357F20">
        <w:rPr>
          <w:rFonts w:ascii="Arial" w:hAnsi="Arial" w:cs="Arial"/>
        </w:rPr>
        <w:t>matemáticamente el movimiento de objetos cotidianos a partir de las fuerzas que actúan sobre ellos.</w:t>
      </w:r>
      <w:r w:rsidR="009869BB" w:rsidRPr="00357F20">
        <w:rPr>
          <w:rFonts w:ascii="Arial" w:hAnsi="Arial" w:cs="Arial"/>
        </w:rPr>
        <w:t xml:space="preserve"> </w:t>
      </w:r>
    </w:p>
    <w:p w:rsidR="009C5657" w:rsidRPr="00357F20" w:rsidRDefault="009C5657" w:rsidP="003858A9">
      <w:pPr>
        <w:tabs>
          <w:tab w:val="left" w:pos="1920"/>
        </w:tabs>
        <w:spacing w:line="360" w:lineRule="auto"/>
        <w:rPr>
          <w:rFonts w:ascii="Arial" w:hAnsi="Arial" w:cs="Arial"/>
          <w:sz w:val="24"/>
          <w:szCs w:val="24"/>
        </w:rPr>
      </w:pPr>
    </w:p>
    <w:p w:rsidR="009869BB" w:rsidRPr="00357F20" w:rsidRDefault="00357F20" w:rsidP="003858A9">
      <w:pPr>
        <w:spacing w:line="360" w:lineRule="auto"/>
        <w:rPr>
          <w:rFonts w:ascii="Arial" w:hAnsi="Arial" w:cs="Arial"/>
          <w:b/>
          <w:color w:val="FF0000"/>
          <w:sz w:val="24"/>
          <w:szCs w:val="24"/>
        </w:rPr>
      </w:pPr>
      <w:r>
        <w:rPr>
          <w:rFonts w:ascii="Arial" w:hAnsi="Arial" w:cs="Arial"/>
          <w:b/>
          <w:color w:val="FF0000"/>
          <w:sz w:val="24"/>
          <w:szCs w:val="24"/>
        </w:rPr>
        <w:t>(</w:t>
      </w:r>
      <w:r w:rsidR="009869BB" w:rsidRPr="00357F20">
        <w:rPr>
          <w:rFonts w:ascii="Arial" w:hAnsi="Arial" w:cs="Arial"/>
          <w:b/>
          <w:color w:val="FF0000"/>
          <w:sz w:val="24"/>
          <w:szCs w:val="24"/>
        </w:rPr>
        <w:t>Competencias</w:t>
      </w:r>
      <w:r>
        <w:rPr>
          <w:rFonts w:ascii="Arial" w:hAnsi="Arial" w:cs="Arial"/>
          <w:b/>
          <w:color w:val="FF0000"/>
          <w:sz w:val="24"/>
          <w:szCs w:val="24"/>
        </w:rPr>
        <w:t>)</w:t>
      </w:r>
    </w:p>
    <w:p w:rsidR="005464EA" w:rsidRPr="00357F20" w:rsidRDefault="005464EA" w:rsidP="003858A9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357F20">
        <w:rPr>
          <w:rFonts w:ascii="Arial" w:hAnsi="Arial" w:cs="Arial"/>
        </w:rPr>
        <w:t xml:space="preserve">Explicar cómo la gravedad afecta al movimiento de un cuerpo en el plano, basándose en observaciones de los recursos interactivos del tema. </w:t>
      </w:r>
    </w:p>
    <w:p w:rsidR="00D8718F" w:rsidRPr="00357F20" w:rsidRDefault="005464EA" w:rsidP="003858A9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357F20">
        <w:rPr>
          <w:rFonts w:ascii="Arial" w:hAnsi="Arial" w:cs="Arial"/>
        </w:rPr>
        <w:t xml:space="preserve">Modelar el movimiento bidimensional de los cuerpos </w:t>
      </w:r>
      <w:r w:rsidR="003858A9" w:rsidRPr="00357F20">
        <w:rPr>
          <w:rFonts w:ascii="Arial" w:hAnsi="Arial" w:cs="Arial"/>
        </w:rPr>
        <w:t>a partir del</w:t>
      </w:r>
      <w:r w:rsidRPr="00357F20">
        <w:rPr>
          <w:rFonts w:ascii="Arial" w:hAnsi="Arial" w:cs="Arial"/>
        </w:rPr>
        <w:t xml:space="preserve"> análisis de las variables involucradas en el movimiento circular uniforme y acelerado desde </w:t>
      </w:r>
      <w:r w:rsidR="003858A9" w:rsidRPr="00357F20">
        <w:rPr>
          <w:rFonts w:ascii="Arial" w:hAnsi="Arial" w:cs="Arial"/>
        </w:rPr>
        <w:t xml:space="preserve">las perspectivas </w:t>
      </w:r>
      <w:r w:rsidRPr="00357F20">
        <w:rPr>
          <w:rFonts w:ascii="Arial" w:hAnsi="Arial" w:cs="Arial"/>
        </w:rPr>
        <w:t>cualitativa, cuantitativa y gráfica.</w:t>
      </w:r>
    </w:p>
    <w:p w:rsidR="005464EA" w:rsidRPr="00357F20" w:rsidRDefault="005464EA" w:rsidP="003858A9">
      <w:pPr>
        <w:pStyle w:val="Prrafodelista"/>
        <w:numPr>
          <w:ilvl w:val="0"/>
          <w:numId w:val="2"/>
        </w:numPr>
        <w:spacing w:after="160" w:line="360" w:lineRule="auto"/>
        <w:jc w:val="both"/>
        <w:rPr>
          <w:rFonts w:ascii="Arial" w:hAnsi="Arial" w:cs="Arial"/>
        </w:rPr>
      </w:pPr>
      <w:r w:rsidRPr="00357F20">
        <w:rPr>
          <w:rFonts w:ascii="Arial" w:hAnsi="Arial" w:cs="Arial"/>
        </w:rPr>
        <w:t xml:space="preserve">Realizar predicciones a partir del análisis del movimiento de un objeto basándose en la identificación de las variables involucradas y en las relaciones entre ellas, validándolas dentro del marco de la teoría cinemática. </w:t>
      </w:r>
    </w:p>
    <w:p w:rsidR="005464EA" w:rsidRPr="00357F20" w:rsidRDefault="005464EA" w:rsidP="003858A9">
      <w:pPr>
        <w:pStyle w:val="Prrafodelista"/>
        <w:numPr>
          <w:ilvl w:val="0"/>
          <w:numId w:val="2"/>
        </w:numPr>
        <w:spacing w:after="160" w:line="360" w:lineRule="auto"/>
        <w:jc w:val="both"/>
        <w:rPr>
          <w:rFonts w:ascii="Arial" w:hAnsi="Arial" w:cs="Arial"/>
          <w:b/>
        </w:rPr>
      </w:pPr>
      <w:r w:rsidRPr="00357F20">
        <w:rPr>
          <w:rFonts w:ascii="Arial" w:hAnsi="Arial" w:cs="Arial"/>
        </w:rPr>
        <w:t xml:space="preserve">Plantear cuestionamientos sobre el movimiento de los planetas u otros cuerpos celestes, proponiendo métodos adecuados para indagar, clasificar y organizar la información que lleve a dar respuesta a las preguntas formuladas. </w:t>
      </w:r>
    </w:p>
    <w:p w:rsidR="005464EA" w:rsidRPr="00357F20" w:rsidRDefault="005464EA" w:rsidP="003858A9">
      <w:pPr>
        <w:pStyle w:val="Prrafodelista"/>
        <w:numPr>
          <w:ilvl w:val="0"/>
          <w:numId w:val="2"/>
        </w:numPr>
        <w:spacing w:after="160" w:line="360" w:lineRule="auto"/>
        <w:jc w:val="both"/>
        <w:rPr>
          <w:rFonts w:ascii="Arial" w:hAnsi="Arial" w:cs="Arial"/>
        </w:rPr>
      </w:pPr>
      <w:r w:rsidRPr="00357F20">
        <w:rPr>
          <w:rFonts w:ascii="Arial" w:hAnsi="Arial" w:cs="Arial"/>
        </w:rPr>
        <w:t xml:space="preserve">Comunicar oralmente, por escrito y por </w:t>
      </w:r>
      <w:r w:rsidR="003858A9" w:rsidRPr="00357F20">
        <w:rPr>
          <w:rFonts w:ascii="Arial" w:hAnsi="Arial" w:cs="Arial"/>
        </w:rPr>
        <w:t xml:space="preserve">medios </w:t>
      </w:r>
      <w:r w:rsidRPr="00357F20">
        <w:rPr>
          <w:rFonts w:ascii="Arial" w:hAnsi="Arial" w:cs="Arial"/>
        </w:rPr>
        <w:t>virtuales el proceso de indagación y los resultados obtenidos utilizando ecuaciones, tablas y gráficas.</w:t>
      </w:r>
      <w:r w:rsidR="003858A9" w:rsidRPr="00357F20">
        <w:rPr>
          <w:rFonts w:ascii="Arial" w:hAnsi="Arial" w:cs="Arial"/>
        </w:rPr>
        <w:t xml:space="preserve"> </w:t>
      </w:r>
    </w:p>
    <w:p w:rsidR="009869BB" w:rsidRPr="00357F20" w:rsidRDefault="009869BB" w:rsidP="003858A9">
      <w:pPr>
        <w:tabs>
          <w:tab w:val="left" w:pos="1920"/>
        </w:tabs>
        <w:spacing w:line="360" w:lineRule="auto"/>
        <w:rPr>
          <w:rFonts w:ascii="Arial" w:hAnsi="Arial" w:cs="Arial"/>
          <w:sz w:val="24"/>
          <w:szCs w:val="24"/>
        </w:rPr>
      </w:pPr>
    </w:p>
    <w:p w:rsidR="009869BB" w:rsidRPr="00357F20" w:rsidRDefault="00357F20" w:rsidP="003858A9">
      <w:pPr>
        <w:spacing w:line="360" w:lineRule="auto"/>
        <w:rPr>
          <w:rFonts w:ascii="Arial" w:hAnsi="Arial" w:cs="Arial"/>
          <w:b/>
          <w:color w:val="FF0000"/>
          <w:sz w:val="24"/>
          <w:szCs w:val="24"/>
        </w:rPr>
      </w:pPr>
      <w:r>
        <w:rPr>
          <w:rFonts w:ascii="Arial" w:hAnsi="Arial" w:cs="Arial"/>
          <w:b/>
          <w:color w:val="FF0000"/>
          <w:sz w:val="24"/>
          <w:szCs w:val="24"/>
        </w:rPr>
        <w:t>(</w:t>
      </w:r>
      <w:bookmarkStart w:id="0" w:name="_GoBack"/>
      <w:bookmarkEnd w:id="0"/>
      <w:r w:rsidR="009869BB" w:rsidRPr="00357F20">
        <w:rPr>
          <w:rFonts w:ascii="Arial" w:hAnsi="Arial" w:cs="Arial"/>
          <w:b/>
          <w:color w:val="FF0000"/>
          <w:sz w:val="24"/>
          <w:szCs w:val="24"/>
        </w:rPr>
        <w:t>Estrategia didáctica</w:t>
      </w:r>
      <w:r>
        <w:rPr>
          <w:rFonts w:ascii="Arial" w:hAnsi="Arial" w:cs="Arial"/>
          <w:b/>
          <w:color w:val="FF0000"/>
          <w:sz w:val="24"/>
          <w:szCs w:val="24"/>
        </w:rPr>
        <w:t>)</w:t>
      </w:r>
    </w:p>
    <w:p w:rsidR="00F8370C" w:rsidRPr="00357F20" w:rsidRDefault="009869BB" w:rsidP="003858A9">
      <w:pPr>
        <w:tabs>
          <w:tab w:val="left" w:pos="192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57F20">
        <w:rPr>
          <w:rFonts w:ascii="Arial" w:hAnsi="Arial" w:cs="Arial"/>
          <w:sz w:val="24"/>
          <w:szCs w:val="24"/>
        </w:rPr>
        <w:t xml:space="preserve">El estudio de la </w:t>
      </w:r>
      <w:r w:rsidRPr="00357F20">
        <w:rPr>
          <w:rFonts w:ascii="Arial" w:hAnsi="Arial" w:cs="Arial"/>
          <w:b/>
          <w:sz w:val="24"/>
          <w:szCs w:val="24"/>
        </w:rPr>
        <w:t xml:space="preserve">cinemática </w:t>
      </w:r>
      <w:r w:rsidRPr="00357F20">
        <w:rPr>
          <w:rFonts w:ascii="Arial" w:hAnsi="Arial" w:cs="Arial"/>
          <w:sz w:val="24"/>
          <w:szCs w:val="24"/>
        </w:rPr>
        <w:t xml:space="preserve">en dos dimensiones inicia con el </w:t>
      </w:r>
      <w:r w:rsidR="003858A9" w:rsidRPr="00357F20">
        <w:rPr>
          <w:rFonts w:ascii="Arial" w:hAnsi="Arial" w:cs="Arial"/>
          <w:sz w:val="24"/>
          <w:szCs w:val="24"/>
        </w:rPr>
        <w:t xml:space="preserve">análisis </w:t>
      </w:r>
      <w:r w:rsidRPr="00357F20">
        <w:rPr>
          <w:rFonts w:ascii="Arial" w:hAnsi="Arial" w:cs="Arial"/>
          <w:sz w:val="24"/>
          <w:szCs w:val="24"/>
        </w:rPr>
        <w:t xml:space="preserve">de las </w:t>
      </w:r>
      <w:r w:rsidRPr="00357F20">
        <w:rPr>
          <w:rFonts w:ascii="Arial" w:hAnsi="Arial" w:cs="Arial"/>
          <w:b/>
          <w:sz w:val="24"/>
          <w:szCs w:val="24"/>
        </w:rPr>
        <w:t>componentes de un vector</w:t>
      </w:r>
      <w:r w:rsidRPr="00357F20">
        <w:rPr>
          <w:rFonts w:ascii="Arial" w:hAnsi="Arial" w:cs="Arial"/>
          <w:sz w:val="24"/>
          <w:szCs w:val="24"/>
        </w:rPr>
        <w:t xml:space="preserve">, resaltando de forma sencilla y concreta su fundamento matemático. Se conduce al estudiante a la comprensión del concepto </w:t>
      </w:r>
      <w:r w:rsidRPr="00357F20">
        <w:rPr>
          <w:rFonts w:ascii="Arial" w:hAnsi="Arial" w:cs="Arial"/>
          <w:sz w:val="24"/>
          <w:szCs w:val="24"/>
        </w:rPr>
        <w:lastRenderedPageBreak/>
        <w:t xml:space="preserve">de las componentes de un vector a partir de sus conocimientos sobre la suma vectorial por el </w:t>
      </w:r>
      <w:r w:rsidRPr="00357F20">
        <w:rPr>
          <w:rFonts w:ascii="Arial" w:hAnsi="Arial" w:cs="Arial"/>
          <w:b/>
          <w:sz w:val="24"/>
          <w:szCs w:val="24"/>
        </w:rPr>
        <w:t>método del paralelogramo</w:t>
      </w:r>
      <w:r w:rsidRPr="00357F20">
        <w:rPr>
          <w:rFonts w:ascii="Arial" w:hAnsi="Arial" w:cs="Arial"/>
          <w:sz w:val="24"/>
          <w:szCs w:val="24"/>
        </w:rPr>
        <w:t xml:space="preserve">. Esta sección </w:t>
      </w:r>
      <w:r w:rsidR="003E33AD" w:rsidRPr="00357F20">
        <w:rPr>
          <w:rFonts w:ascii="Arial" w:hAnsi="Arial" w:cs="Arial"/>
          <w:sz w:val="24"/>
          <w:szCs w:val="24"/>
        </w:rPr>
        <w:t>prepara</w:t>
      </w:r>
      <w:r w:rsidRPr="00357F20">
        <w:rPr>
          <w:rFonts w:ascii="Arial" w:hAnsi="Arial" w:cs="Arial"/>
          <w:sz w:val="24"/>
          <w:szCs w:val="24"/>
        </w:rPr>
        <w:t xml:space="preserve"> para el estudio posterior del </w:t>
      </w:r>
      <w:r w:rsidRPr="00357F20">
        <w:rPr>
          <w:rFonts w:ascii="Arial" w:hAnsi="Arial" w:cs="Arial"/>
          <w:b/>
          <w:sz w:val="24"/>
          <w:szCs w:val="24"/>
        </w:rPr>
        <w:t>movimiento parabólico</w:t>
      </w:r>
      <w:r w:rsidRPr="00357F20">
        <w:rPr>
          <w:rFonts w:ascii="Arial" w:hAnsi="Arial" w:cs="Arial"/>
          <w:sz w:val="24"/>
          <w:szCs w:val="24"/>
        </w:rPr>
        <w:t xml:space="preserve">. El análisis del movimiento en un plano de </w:t>
      </w:r>
      <w:r w:rsidR="00F8370C" w:rsidRPr="00357F20">
        <w:rPr>
          <w:rFonts w:ascii="Arial" w:hAnsi="Arial" w:cs="Arial"/>
          <w:sz w:val="24"/>
          <w:szCs w:val="24"/>
        </w:rPr>
        <w:t xml:space="preserve">un </w:t>
      </w:r>
      <w:r w:rsidRPr="00357F20">
        <w:rPr>
          <w:rFonts w:ascii="Arial" w:hAnsi="Arial" w:cs="Arial"/>
          <w:sz w:val="24"/>
          <w:szCs w:val="24"/>
        </w:rPr>
        <w:t xml:space="preserve">objeto bajo la acción del </w:t>
      </w:r>
      <w:r w:rsidRPr="00357F20">
        <w:rPr>
          <w:rFonts w:ascii="Arial" w:hAnsi="Arial" w:cs="Arial"/>
          <w:b/>
          <w:sz w:val="24"/>
          <w:szCs w:val="24"/>
        </w:rPr>
        <w:t>campo gravitacional</w:t>
      </w:r>
      <w:r w:rsidR="003E33AD" w:rsidRPr="00357F20">
        <w:rPr>
          <w:rFonts w:ascii="Arial" w:hAnsi="Arial" w:cs="Arial"/>
          <w:b/>
          <w:sz w:val="24"/>
          <w:szCs w:val="24"/>
        </w:rPr>
        <w:t>,</w:t>
      </w:r>
      <w:r w:rsidRPr="00357F20">
        <w:rPr>
          <w:rFonts w:ascii="Arial" w:hAnsi="Arial" w:cs="Arial"/>
          <w:sz w:val="24"/>
          <w:szCs w:val="24"/>
        </w:rPr>
        <w:t xml:space="preserve"> consta de herramientas que permiten fortalecer las competencias del estudiante más allá de la comprensión de la temática como tal. Por ejemplo</w:t>
      </w:r>
      <w:r w:rsidR="00F8370C" w:rsidRPr="00357F20">
        <w:rPr>
          <w:rFonts w:ascii="Arial" w:hAnsi="Arial" w:cs="Arial"/>
          <w:sz w:val="24"/>
          <w:szCs w:val="24"/>
        </w:rPr>
        <w:t>,</w:t>
      </w:r>
      <w:r w:rsidRPr="00357F20">
        <w:rPr>
          <w:rFonts w:ascii="Arial" w:hAnsi="Arial" w:cs="Arial"/>
          <w:sz w:val="24"/>
          <w:szCs w:val="24"/>
        </w:rPr>
        <w:t xml:space="preserve"> se propone el trabajo con un simulador </w:t>
      </w:r>
      <w:r w:rsidR="003E33AD" w:rsidRPr="00357F20">
        <w:rPr>
          <w:rFonts w:ascii="Arial" w:hAnsi="Arial" w:cs="Arial"/>
          <w:sz w:val="24"/>
          <w:szCs w:val="24"/>
        </w:rPr>
        <w:t>a fin de</w:t>
      </w:r>
      <w:r w:rsidRPr="00357F20">
        <w:rPr>
          <w:rFonts w:ascii="Arial" w:hAnsi="Arial" w:cs="Arial"/>
          <w:sz w:val="24"/>
          <w:szCs w:val="24"/>
        </w:rPr>
        <w:t xml:space="preserve"> identificar las variables presentes en un experimento: </w:t>
      </w:r>
      <w:r w:rsidR="003E33AD" w:rsidRPr="00357F20">
        <w:rPr>
          <w:rFonts w:ascii="Arial" w:hAnsi="Arial" w:cs="Arial"/>
          <w:sz w:val="24"/>
          <w:szCs w:val="24"/>
        </w:rPr>
        <w:t xml:space="preserve">la </w:t>
      </w:r>
      <w:r w:rsidRPr="00357F20">
        <w:rPr>
          <w:rFonts w:ascii="Arial" w:hAnsi="Arial" w:cs="Arial"/>
          <w:sz w:val="24"/>
          <w:szCs w:val="24"/>
        </w:rPr>
        <w:t xml:space="preserve">variable independiente, </w:t>
      </w:r>
      <w:r w:rsidR="003E33AD" w:rsidRPr="00357F20">
        <w:rPr>
          <w:rFonts w:ascii="Arial" w:hAnsi="Arial" w:cs="Arial"/>
          <w:sz w:val="24"/>
          <w:szCs w:val="24"/>
        </w:rPr>
        <w:t xml:space="preserve">la </w:t>
      </w:r>
      <w:r w:rsidRPr="00357F20">
        <w:rPr>
          <w:rFonts w:ascii="Arial" w:hAnsi="Arial" w:cs="Arial"/>
          <w:sz w:val="24"/>
          <w:szCs w:val="24"/>
        </w:rPr>
        <w:t xml:space="preserve">dependiente y </w:t>
      </w:r>
      <w:r w:rsidR="003E33AD" w:rsidRPr="00357F20">
        <w:rPr>
          <w:rFonts w:ascii="Arial" w:hAnsi="Arial" w:cs="Arial"/>
          <w:sz w:val="24"/>
          <w:szCs w:val="24"/>
        </w:rPr>
        <w:t xml:space="preserve">las </w:t>
      </w:r>
      <w:r w:rsidRPr="00357F20">
        <w:rPr>
          <w:rFonts w:ascii="Arial" w:hAnsi="Arial" w:cs="Arial"/>
          <w:sz w:val="24"/>
          <w:szCs w:val="24"/>
        </w:rPr>
        <w:t xml:space="preserve">variables controladas, fortaleciendo </w:t>
      </w:r>
      <w:r w:rsidR="00F8370C" w:rsidRPr="00357F20">
        <w:rPr>
          <w:rFonts w:ascii="Arial" w:hAnsi="Arial" w:cs="Arial"/>
          <w:sz w:val="24"/>
          <w:szCs w:val="24"/>
        </w:rPr>
        <w:t>esta</w:t>
      </w:r>
      <w:r w:rsidR="003858A9" w:rsidRPr="00357F20">
        <w:rPr>
          <w:rFonts w:ascii="Arial" w:hAnsi="Arial" w:cs="Arial"/>
          <w:sz w:val="24"/>
          <w:szCs w:val="24"/>
        </w:rPr>
        <w:t xml:space="preserve"> </w:t>
      </w:r>
      <w:r w:rsidR="00F8370C" w:rsidRPr="00357F20">
        <w:rPr>
          <w:rFonts w:ascii="Arial" w:hAnsi="Arial" w:cs="Arial"/>
          <w:sz w:val="24"/>
          <w:szCs w:val="24"/>
        </w:rPr>
        <w:t>habilidad experimental, además de otras</w:t>
      </w:r>
      <w:r w:rsidR="00BA71F1" w:rsidRPr="00357F20">
        <w:rPr>
          <w:rFonts w:ascii="Arial" w:hAnsi="Arial" w:cs="Arial"/>
          <w:sz w:val="24"/>
          <w:szCs w:val="24"/>
        </w:rPr>
        <w:t>, para determinar el ángulo óptimo de lanzamiento de un proyectil</w:t>
      </w:r>
      <w:r w:rsidRPr="00357F20">
        <w:rPr>
          <w:rFonts w:ascii="Arial" w:hAnsi="Arial" w:cs="Arial"/>
          <w:sz w:val="24"/>
          <w:szCs w:val="24"/>
        </w:rPr>
        <w:t xml:space="preserve">. También se propone la solución de un problema con un </w:t>
      </w:r>
      <w:r w:rsidR="00B32EAD" w:rsidRPr="00357F20">
        <w:rPr>
          <w:rFonts w:ascii="Arial" w:hAnsi="Arial" w:cs="Arial"/>
          <w:sz w:val="24"/>
          <w:szCs w:val="24"/>
        </w:rPr>
        <w:t>nivel de dificultad</w:t>
      </w:r>
      <w:r w:rsidRPr="00357F20">
        <w:rPr>
          <w:rFonts w:ascii="Arial" w:hAnsi="Arial" w:cs="Arial"/>
          <w:sz w:val="24"/>
          <w:szCs w:val="24"/>
        </w:rPr>
        <w:t xml:space="preserve"> </w:t>
      </w:r>
      <w:r w:rsidR="00F8370C" w:rsidRPr="00357F20">
        <w:rPr>
          <w:rFonts w:ascii="Arial" w:hAnsi="Arial" w:cs="Arial"/>
          <w:sz w:val="24"/>
          <w:szCs w:val="24"/>
        </w:rPr>
        <w:t xml:space="preserve">alto, </w:t>
      </w:r>
      <w:r w:rsidR="003E33AD" w:rsidRPr="00357F20">
        <w:rPr>
          <w:rFonts w:ascii="Arial" w:hAnsi="Arial" w:cs="Arial"/>
          <w:sz w:val="24"/>
          <w:szCs w:val="24"/>
        </w:rPr>
        <w:t xml:space="preserve">que consiste en </w:t>
      </w:r>
      <w:r w:rsidR="00F8370C" w:rsidRPr="00357F20">
        <w:rPr>
          <w:rFonts w:ascii="Arial" w:hAnsi="Arial" w:cs="Arial"/>
          <w:sz w:val="24"/>
          <w:szCs w:val="24"/>
        </w:rPr>
        <w:t>una aplicación</w:t>
      </w:r>
      <w:r w:rsidRPr="00357F20">
        <w:rPr>
          <w:rFonts w:ascii="Arial" w:hAnsi="Arial" w:cs="Arial"/>
          <w:sz w:val="24"/>
          <w:szCs w:val="24"/>
        </w:rPr>
        <w:t xml:space="preserve"> de la teoría del movimiento parabólico para hallar la altura de una pared. Dicha actividad </w:t>
      </w:r>
      <w:r w:rsidR="00B32EAD" w:rsidRPr="00357F20">
        <w:rPr>
          <w:rFonts w:ascii="Arial" w:hAnsi="Arial" w:cs="Arial"/>
          <w:sz w:val="24"/>
          <w:szCs w:val="24"/>
        </w:rPr>
        <w:t xml:space="preserve">está propuesta como una </w:t>
      </w:r>
      <w:r w:rsidR="00F8370C" w:rsidRPr="00357F20">
        <w:rPr>
          <w:rFonts w:ascii="Arial" w:hAnsi="Arial" w:cs="Arial"/>
          <w:sz w:val="24"/>
          <w:szCs w:val="24"/>
        </w:rPr>
        <w:t xml:space="preserve">guía </w:t>
      </w:r>
      <w:r w:rsidR="00B32EAD" w:rsidRPr="00357F20">
        <w:rPr>
          <w:rFonts w:ascii="Arial" w:hAnsi="Arial" w:cs="Arial"/>
          <w:sz w:val="24"/>
          <w:szCs w:val="24"/>
        </w:rPr>
        <w:t xml:space="preserve">para el </w:t>
      </w:r>
      <w:r w:rsidRPr="00357F20">
        <w:rPr>
          <w:rFonts w:ascii="Arial" w:hAnsi="Arial" w:cs="Arial"/>
          <w:sz w:val="24"/>
          <w:szCs w:val="24"/>
        </w:rPr>
        <w:t xml:space="preserve">estudiante </w:t>
      </w:r>
      <w:r w:rsidR="00F8370C" w:rsidRPr="00357F20">
        <w:rPr>
          <w:rFonts w:ascii="Arial" w:hAnsi="Arial" w:cs="Arial"/>
          <w:sz w:val="24"/>
          <w:szCs w:val="24"/>
        </w:rPr>
        <w:t>en el proceso de identificación d</w:t>
      </w:r>
      <w:r w:rsidRPr="00357F20">
        <w:rPr>
          <w:rFonts w:ascii="Arial" w:hAnsi="Arial" w:cs="Arial"/>
          <w:sz w:val="24"/>
          <w:szCs w:val="24"/>
        </w:rPr>
        <w:t>el algoritmo</w:t>
      </w:r>
      <w:r w:rsidR="00B32EAD" w:rsidRPr="00357F20">
        <w:rPr>
          <w:rFonts w:ascii="Arial" w:hAnsi="Arial" w:cs="Arial"/>
          <w:sz w:val="24"/>
          <w:szCs w:val="24"/>
        </w:rPr>
        <w:t xml:space="preserve"> </w:t>
      </w:r>
      <w:r w:rsidR="003E33AD" w:rsidRPr="00357F20">
        <w:rPr>
          <w:rFonts w:ascii="Arial" w:hAnsi="Arial" w:cs="Arial"/>
          <w:sz w:val="24"/>
          <w:szCs w:val="24"/>
        </w:rPr>
        <w:t>adecuado</w:t>
      </w:r>
      <w:r w:rsidRPr="00357F20">
        <w:rPr>
          <w:rFonts w:ascii="Arial" w:hAnsi="Arial" w:cs="Arial"/>
          <w:sz w:val="24"/>
          <w:szCs w:val="24"/>
        </w:rPr>
        <w:t xml:space="preserve"> para llegar a la solución del problema, permitiéndole estructurar apropiadamente su </w:t>
      </w:r>
      <w:r w:rsidR="00F8370C" w:rsidRPr="00357F20">
        <w:rPr>
          <w:rFonts w:ascii="Arial" w:hAnsi="Arial" w:cs="Arial"/>
          <w:sz w:val="24"/>
          <w:szCs w:val="24"/>
        </w:rPr>
        <w:t xml:space="preserve">desarrollo. </w:t>
      </w:r>
    </w:p>
    <w:p w:rsidR="0004287F" w:rsidRPr="00357F20" w:rsidRDefault="009869BB" w:rsidP="003858A9">
      <w:pPr>
        <w:tabs>
          <w:tab w:val="left" w:pos="192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57F20">
        <w:rPr>
          <w:rFonts w:ascii="Arial" w:hAnsi="Arial" w:cs="Arial"/>
          <w:sz w:val="24"/>
          <w:szCs w:val="24"/>
        </w:rPr>
        <w:t xml:space="preserve">El capítulo también cuenta con </w:t>
      </w:r>
      <w:r w:rsidRPr="00357F20">
        <w:rPr>
          <w:rFonts w:ascii="Arial" w:hAnsi="Arial" w:cs="Arial"/>
          <w:b/>
          <w:sz w:val="24"/>
          <w:szCs w:val="24"/>
        </w:rPr>
        <w:t xml:space="preserve">problemas de </w:t>
      </w:r>
      <w:r w:rsidR="0004287F" w:rsidRPr="00357F20">
        <w:rPr>
          <w:rFonts w:ascii="Arial" w:hAnsi="Arial" w:cs="Arial"/>
          <w:b/>
          <w:sz w:val="24"/>
          <w:szCs w:val="24"/>
        </w:rPr>
        <w:t>análisis cualitativo</w:t>
      </w:r>
      <w:r w:rsidR="0004287F" w:rsidRPr="00357F20">
        <w:rPr>
          <w:rFonts w:ascii="Arial" w:hAnsi="Arial" w:cs="Arial"/>
          <w:sz w:val="24"/>
          <w:szCs w:val="24"/>
        </w:rPr>
        <w:t>,</w:t>
      </w:r>
      <w:r w:rsidR="0004287F" w:rsidRPr="00357F20">
        <w:rPr>
          <w:rFonts w:ascii="Arial" w:hAnsi="Arial" w:cs="Arial"/>
          <w:b/>
          <w:sz w:val="24"/>
          <w:szCs w:val="24"/>
        </w:rPr>
        <w:t xml:space="preserve"> </w:t>
      </w:r>
      <w:r w:rsidR="00F8370C" w:rsidRPr="00357F20">
        <w:rPr>
          <w:rFonts w:ascii="Arial" w:hAnsi="Arial" w:cs="Arial"/>
          <w:sz w:val="24"/>
          <w:szCs w:val="24"/>
        </w:rPr>
        <w:t>los cuales son situaciones problema</w:t>
      </w:r>
      <w:r w:rsidR="0004287F" w:rsidRPr="00357F20">
        <w:rPr>
          <w:rFonts w:ascii="Arial" w:hAnsi="Arial" w:cs="Arial"/>
          <w:sz w:val="24"/>
          <w:szCs w:val="24"/>
        </w:rPr>
        <w:t xml:space="preserve"> en </w:t>
      </w:r>
      <w:r w:rsidR="003E33AD" w:rsidRPr="00357F20">
        <w:rPr>
          <w:rFonts w:ascii="Arial" w:hAnsi="Arial" w:cs="Arial"/>
          <w:sz w:val="24"/>
          <w:szCs w:val="24"/>
        </w:rPr>
        <w:t xml:space="preserve">las </w:t>
      </w:r>
      <w:r w:rsidR="0004287F" w:rsidRPr="00357F20">
        <w:rPr>
          <w:rFonts w:ascii="Arial" w:hAnsi="Arial" w:cs="Arial"/>
          <w:sz w:val="24"/>
          <w:szCs w:val="24"/>
        </w:rPr>
        <w:t>que el estudiante debe encontrar una expresión que relacione ciertas magnitudes físicas a partir de una situación dada</w:t>
      </w:r>
      <w:r w:rsidR="003E33AD" w:rsidRPr="00357F20">
        <w:rPr>
          <w:rFonts w:ascii="Arial" w:hAnsi="Arial" w:cs="Arial"/>
          <w:sz w:val="24"/>
          <w:szCs w:val="24"/>
        </w:rPr>
        <w:t>,</w:t>
      </w:r>
      <w:r w:rsidR="0004287F" w:rsidRPr="00357F20">
        <w:rPr>
          <w:rFonts w:ascii="Arial" w:hAnsi="Arial" w:cs="Arial"/>
          <w:sz w:val="24"/>
          <w:szCs w:val="24"/>
        </w:rPr>
        <w:t xml:space="preserve"> sin que sean proporcionados datos numéricos. También se incluyen actividades en donde el estudiante debe realizar </w:t>
      </w:r>
      <w:r w:rsidR="0004287F" w:rsidRPr="00357F20">
        <w:rPr>
          <w:rFonts w:ascii="Arial" w:hAnsi="Arial" w:cs="Arial"/>
          <w:b/>
          <w:sz w:val="24"/>
          <w:szCs w:val="24"/>
        </w:rPr>
        <w:t xml:space="preserve">demostraciones </w:t>
      </w:r>
      <w:r w:rsidR="0004287F" w:rsidRPr="00357F20">
        <w:rPr>
          <w:rFonts w:ascii="Arial" w:hAnsi="Arial" w:cs="Arial"/>
          <w:sz w:val="24"/>
          <w:szCs w:val="24"/>
        </w:rPr>
        <w:t>a partir de un contexto físico particular. Estos dos tipos de evalua</w:t>
      </w:r>
      <w:r w:rsidR="003E33AD" w:rsidRPr="00357F20">
        <w:rPr>
          <w:rFonts w:ascii="Arial" w:hAnsi="Arial" w:cs="Arial"/>
          <w:sz w:val="24"/>
          <w:szCs w:val="24"/>
        </w:rPr>
        <w:t>ciones</w:t>
      </w:r>
      <w:r w:rsidR="0004287F" w:rsidRPr="00357F20">
        <w:rPr>
          <w:rFonts w:ascii="Arial" w:hAnsi="Arial" w:cs="Arial"/>
          <w:sz w:val="24"/>
          <w:szCs w:val="24"/>
        </w:rPr>
        <w:t xml:space="preserve"> permiten llevar al estudiante a un nivel de razonamiento superior, pues se trasciende del simple uso de datos numéricos proporcionados para reemplazar en las ecuaciones conocidas.</w:t>
      </w:r>
      <w:r w:rsidR="003858A9" w:rsidRPr="00357F20">
        <w:rPr>
          <w:rFonts w:ascii="Arial" w:hAnsi="Arial" w:cs="Arial"/>
          <w:sz w:val="24"/>
          <w:szCs w:val="24"/>
        </w:rPr>
        <w:t xml:space="preserve"> </w:t>
      </w:r>
    </w:p>
    <w:p w:rsidR="00D8718F" w:rsidRPr="00357F20" w:rsidRDefault="00C32887" w:rsidP="003858A9">
      <w:pPr>
        <w:tabs>
          <w:tab w:val="left" w:pos="192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57F20">
        <w:rPr>
          <w:rFonts w:ascii="Arial" w:hAnsi="Arial" w:cs="Arial"/>
          <w:sz w:val="24"/>
          <w:szCs w:val="24"/>
        </w:rPr>
        <w:t>El estudio</w:t>
      </w:r>
      <w:r w:rsidR="002D763A" w:rsidRPr="00357F20">
        <w:rPr>
          <w:rFonts w:ascii="Arial" w:hAnsi="Arial" w:cs="Arial"/>
          <w:sz w:val="24"/>
          <w:szCs w:val="24"/>
        </w:rPr>
        <w:t xml:space="preserve"> del movimiento en dos dimensiones</w:t>
      </w:r>
      <w:r w:rsidR="0004287F" w:rsidRPr="00357F20">
        <w:rPr>
          <w:rFonts w:ascii="Arial" w:hAnsi="Arial" w:cs="Arial"/>
          <w:sz w:val="24"/>
          <w:szCs w:val="24"/>
        </w:rPr>
        <w:t xml:space="preserve"> </w:t>
      </w:r>
      <w:r w:rsidR="002D763A" w:rsidRPr="00357F20">
        <w:rPr>
          <w:rFonts w:ascii="Arial" w:hAnsi="Arial" w:cs="Arial"/>
          <w:sz w:val="24"/>
          <w:szCs w:val="24"/>
        </w:rPr>
        <w:t xml:space="preserve">finaliza con una </w:t>
      </w:r>
      <w:r w:rsidR="0004287F" w:rsidRPr="00357F20">
        <w:rPr>
          <w:rFonts w:ascii="Arial" w:hAnsi="Arial" w:cs="Arial"/>
          <w:sz w:val="24"/>
          <w:szCs w:val="24"/>
        </w:rPr>
        <w:t xml:space="preserve">corta descripción de los modelos </w:t>
      </w:r>
      <w:r w:rsidR="0004287F" w:rsidRPr="00357F20">
        <w:rPr>
          <w:rFonts w:ascii="Arial" w:hAnsi="Arial" w:cs="Arial"/>
          <w:b/>
          <w:sz w:val="24"/>
          <w:szCs w:val="24"/>
        </w:rPr>
        <w:t xml:space="preserve">geocéntrico </w:t>
      </w:r>
      <w:r w:rsidR="0004287F" w:rsidRPr="00357F20">
        <w:rPr>
          <w:rFonts w:ascii="Arial" w:hAnsi="Arial" w:cs="Arial"/>
          <w:sz w:val="24"/>
          <w:szCs w:val="24"/>
        </w:rPr>
        <w:t xml:space="preserve">y </w:t>
      </w:r>
      <w:r w:rsidR="0004287F" w:rsidRPr="00357F20">
        <w:rPr>
          <w:rFonts w:ascii="Arial" w:hAnsi="Arial" w:cs="Arial"/>
          <w:b/>
          <w:sz w:val="24"/>
          <w:szCs w:val="24"/>
        </w:rPr>
        <w:t>heliocéntrico</w:t>
      </w:r>
      <w:r w:rsidR="0004287F" w:rsidRPr="00357F20">
        <w:rPr>
          <w:rFonts w:ascii="Arial" w:hAnsi="Arial" w:cs="Arial"/>
          <w:sz w:val="24"/>
          <w:szCs w:val="24"/>
        </w:rPr>
        <w:t xml:space="preserve">, seguido por el estudio de las </w:t>
      </w:r>
      <w:r w:rsidRPr="00357F20">
        <w:rPr>
          <w:rFonts w:ascii="Arial" w:hAnsi="Arial" w:cs="Arial"/>
          <w:b/>
          <w:sz w:val="24"/>
          <w:szCs w:val="24"/>
        </w:rPr>
        <w:t xml:space="preserve">leyes </w:t>
      </w:r>
      <w:r w:rsidR="0004287F" w:rsidRPr="00357F20">
        <w:rPr>
          <w:rFonts w:ascii="Arial" w:hAnsi="Arial" w:cs="Arial"/>
          <w:b/>
          <w:sz w:val="24"/>
          <w:szCs w:val="24"/>
        </w:rPr>
        <w:t>de Kepler</w:t>
      </w:r>
      <w:r w:rsidR="0004287F" w:rsidRPr="00357F20">
        <w:rPr>
          <w:rFonts w:ascii="Arial" w:hAnsi="Arial" w:cs="Arial"/>
          <w:sz w:val="24"/>
          <w:szCs w:val="24"/>
        </w:rPr>
        <w:t>,</w:t>
      </w:r>
      <w:r w:rsidR="003858A9" w:rsidRPr="00357F20">
        <w:rPr>
          <w:rFonts w:ascii="Arial" w:hAnsi="Arial" w:cs="Arial"/>
          <w:sz w:val="24"/>
          <w:szCs w:val="24"/>
        </w:rPr>
        <w:t xml:space="preserve"> </w:t>
      </w:r>
      <w:r w:rsidR="0004287F" w:rsidRPr="00357F20">
        <w:rPr>
          <w:rFonts w:ascii="Arial" w:hAnsi="Arial" w:cs="Arial"/>
          <w:sz w:val="24"/>
          <w:szCs w:val="24"/>
        </w:rPr>
        <w:t xml:space="preserve">el cual se complementa con un recurso expositivo (video) que inicia con la exploración del movimiento orbital de la Luna alrededor de </w:t>
      </w:r>
      <w:r w:rsidR="00E32C78" w:rsidRPr="00357F20">
        <w:rPr>
          <w:rFonts w:ascii="Arial" w:hAnsi="Arial" w:cs="Arial"/>
          <w:sz w:val="24"/>
          <w:szCs w:val="24"/>
        </w:rPr>
        <w:t>la Tierra</w:t>
      </w:r>
      <w:r w:rsidR="0004287F" w:rsidRPr="00357F20">
        <w:rPr>
          <w:rFonts w:ascii="Arial" w:hAnsi="Arial" w:cs="Arial"/>
          <w:sz w:val="24"/>
          <w:szCs w:val="24"/>
        </w:rPr>
        <w:t xml:space="preserve"> y</w:t>
      </w:r>
      <w:r w:rsidRPr="00357F20">
        <w:rPr>
          <w:rFonts w:ascii="Arial" w:hAnsi="Arial" w:cs="Arial"/>
          <w:sz w:val="24"/>
          <w:szCs w:val="24"/>
        </w:rPr>
        <w:t>,</w:t>
      </w:r>
      <w:r w:rsidR="0004287F" w:rsidRPr="00357F20">
        <w:rPr>
          <w:rFonts w:ascii="Arial" w:hAnsi="Arial" w:cs="Arial"/>
          <w:sz w:val="24"/>
          <w:szCs w:val="24"/>
        </w:rPr>
        <w:t xml:space="preserve"> adicionalmente,</w:t>
      </w:r>
      <w:r w:rsidR="003858A9" w:rsidRPr="00357F20">
        <w:rPr>
          <w:rFonts w:ascii="Arial" w:hAnsi="Arial" w:cs="Arial"/>
          <w:sz w:val="24"/>
          <w:szCs w:val="24"/>
        </w:rPr>
        <w:t xml:space="preserve"> </w:t>
      </w:r>
      <w:r w:rsidR="0004287F" w:rsidRPr="00357F20">
        <w:rPr>
          <w:rFonts w:ascii="Arial" w:hAnsi="Arial" w:cs="Arial"/>
          <w:sz w:val="24"/>
          <w:szCs w:val="24"/>
        </w:rPr>
        <w:t xml:space="preserve">le da la posibilidad al estudiante de indagar </w:t>
      </w:r>
      <w:r w:rsidR="00B32EAD" w:rsidRPr="00357F20">
        <w:rPr>
          <w:rFonts w:ascii="Arial" w:hAnsi="Arial" w:cs="Arial"/>
          <w:sz w:val="24"/>
          <w:szCs w:val="24"/>
        </w:rPr>
        <w:t>otras características de este satélite como</w:t>
      </w:r>
      <w:r w:rsidR="003858A9" w:rsidRPr="00357F20">
        <w:rPr>
          <w:rFonts w:ascii="Arial" w:hAnsi="Arial" w:cs="Arial"/>
          <w:sz w:val="24"/>
          <w:szCs w:val="24"/>
        </w:rPr>
        <w:t xml:space="preserve"> </w:t>
      </w:r>
      <w:r w:rsidR="00B32EAD" w:rsidRPr="00357F20">
        <w:rPr>
          <w:rFonts w:ascii="Arial" w:hAnsi="Arial" w:cs="Arial"/>
          <w:sz w:val="24"/>
          <w:szCs w:val="24"/>
        </w:rPr>
        <w:t xml:space="preserve">sus fases y </w:t>
      </w:r>
      <w:r w:rsidRPr="00357F20">
        <w:rPr>
          <w:rFonts w:ascii="Arial" w:hAnsi="Arial" w:cs="Arial"/>
          <w:sz w:val="24"/>
          <w:szCs w:val="24"/>
        </w:rPr>
        <w:t xml:space="preserve">los </w:t>
      </w:r>
      <w:r w:rsidR="00B32EAD" w:rsidRPr="00357F20">
        <w:rPr>
          <w:rFonts w:ascii="Arial" w:hAnsi="Arial" w:cs="Arial"/>
          <w:sz w:val="24"/>
          <w:szCs w:val="24"/>
        </w:rPr>
        <w:t>efectos sobre nuestro planeta</w:t>
      </w:r>
      <w:r w:rsidR="0004287F" w:rsidRPr="00357F20">
        <w:rPr>
          <w:rFonts w:ascii="Arial" w:hAnsi="Arial" w:cs="Arial"/>
          <w:sz w:val="24"/>
          <w:szCs w:val="24"/>
        </w:rPr>
        <w:t xml:space="preserve">. </w:t>
      </w:r>
    </w:p>
    <w:p w:rsidR="009869BB" w:rsidRPr="00357F20" w:rsidRDefault="00D8718F" w:rsidP="003858A9">
      <w:pPr>
        <w:tabs>
          <w:tab w:val="left" w:pos="192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57F20">
        <w:rPr>
          <w:rFonts w:ascii="Arial" w:hAnsi="Arial" w:cs="Arial"/>
          <w:sz w:val="24"/>
          <w:szCs w:val="24"/>
        </w:rPr>
        <w:lastRenderedPageBreak/>
        <w:t>L</w:t>
      </w:r>
      <w:r w:rsidR="00F8370C" w:rsidRPr="00357F20">
        <w:rPr>
          <w:rFonts w:ascii="Arial" w:hAnsi="Arial" w:cs="Arial"/>
          <w:sz w:val="24"/>
          <w:szCs w:val="24"/>
        </w:rPr>
        <w:t xml:space="preserve">os </w:t>
      </w:r>
      <w:r w:rsidR="00F8370C" w:rsidRPr="00357F20">
        <w:rPr>
          <w:rFonts w:ascii="Arial" w:hAnsi="Arial" w:cs="Arial"/>
          <w:b/>
          <w:sz w:val="24"/>
          <w:szCs w:val="24"/>
        </w:rPr>
        <w:t>recursos interactivos</w:t>
      </w:r>
      <w:r w:rsidR="00F8370C" w:rsidRPr="00357F20">
        <w:rPr>
          <w:rFonts w:ascii="Arial" w:hAnsi="Arial" w:cs="Arial"/>
          <w:sz w:val="24"/>
          <w:szCs w:val="24"/>
        </w:rPr>
        <w:t xml:space="preserve"> sugeridos son de gran ayuda tanto para el docente como para el estudiante, ya que fortalecen sus competencias en las </w:t>
      </w:r>
      <w:r w:rsidR="00E32C78" w:rsidRPr="00357F20">
        <w:rPr>
          <w:rFonts w:ascii="Arial" w:hAnsi="Arial" w:cs="Arial"/>
          <w:sz w:val="24"/>
          <w:szCs w:val="24"/>
        </w:rPr>
        <w:t xml:space="preserve">tecnologías </w:t>
      </w:r>
      <w:r w:rsidR="00F8370C" w:rsidRPr="00357F20">
        <w:rPr>
          <w:rFonts w:ascii="Arial" w:hAnsi="Arial" w:cs="Arial"/>
          <w:sz w:val="24"/>
          <w:szCs w:val="24"/>
        </w:rPr>
        <w:t xml:space="preserve">de la información y </w:t>
      </w:r>
      <w:r w:rsidR="00E32C78" w:rsidRPr="00357F20">
        <w:rPr>
          <w:rFonts w:ascii="Arial" w:hAnsi="Arial" w:cs="Arial"/>
          <w:sz w:val="24"/>
          <w:szCs w:val="24"/>
        </w:rPr>
        <w:t xml:space="preserve">la </w:t>
      </w:r>
      <w:r w:rsidR="00F8370C" w:rsidRPr="00357F20">
        <w:rPr>
          <w:rFonts w:ascii="Arial" w:hAnsi="Arial" w:cs="Arial"/>
          <w:sz w:val="24"/>
          <w:szCs w:val="24"/>
        </w:rPr>
        <w:t xml:space="preserve">comunicación </w:t>
      </w:r>
      <w:r w:rsidR="00E32C78" w:rsidRPr="00357F20">
        <w:rPr>
          <w:rFonts w:ascii="Arial" w:hAnsi="Arial" w:cs="Arial"/>
          <w:sz w:val="24"/>
          <w:szCs w:val="24"/>
        </w:rPr>
        <w:t>(</w:t>
      </w:r>
      <w:r w:rsidR="00F8370C" w:rsidRPr="00357F20">
        <w:rPr>
          <w:rFonts w:ascii="Arial" w:hAnsi="Arial" w:cs="Arial"/>
          <w:sz w:val="24"/>
          <w:szCs w:val="24"/>
        </w:rPr>
        <w:t>TIC</w:t>
      </w:r>
      <w:r w:rsidR="00E32C78" w:rsidRPr="00357F20">
        <w:rPr>
          <w:rFonts w:ascii="Arial" w:hAnsi="Arial" w:cs="Arial"/>
          <w:b/>
          <w:sz w:val="24"/>
          <w:szCs w:val="24"/>
        </w:rPr>
        <w:t>)</w:t>
      </w:r>
      <w:r w:rsidR="00F8370C" w:rsidRPr="00357F20">
        <w:rPr>
          <w:rFonts w:ascii="Arial" w:hAnsi="Arial" w:cs="Arial"/>
          <w:sz w:val="24"/>
          <w:szCs w:val="24"/>
        </w:rPr>
        <w:t>.</w:t>
      </w:r>
    </w:p>
    <w:p w:rsidR="009B2B9B" w:rsidRPr="00357F20" w:rsidRDefault="009B2B9B" w:rsidP="003858A9">
      <w:pPr>
        <w:spacing w:line="360" w:lineRule="auto"/>
        <w:rPr>
          <w:rFonts w:ascii="Arial" w:hAnsi="Arial" w:cs="Arial"/>
          <w:sz w:val="24"/>
          <w:szCs w:val="24"/>
        </w:rPr>
      </w:pPr>
    </w:p>
    <w:p w:rsidR="00223815" w:rsidRPr="00357F20" w:rsidRDefault="00223815" w:rsidP="003858A9">
      <w:pPr>
        <w:spacing w:line="360" w:lineRule="auto"/>
        <w:rPr>
          <w:rFonts w:ascii="Arial" w:hAnsi="Arial" w:cs="Arial"/>
          <w:sz w:val="24"/>
          <w:szCs w:val="24"/>
        </w:rPr>
      </w:pPr>
    </w:p>
    <w:p w:rsidR="00570061" w:rsidRPr="00CE70B5" w:rsidRDefault="00570061" w:rsidP="003858A9">
      <w:pPr>
        <w:spacing w:line="360" w:lineRule="auto"/>
        <w:rPr>
          <w:rFonts w:ascii="Times New Roman" w:hAnsi="Times New Roman" w:cs="Times New Roman"/>
        </w:rPr>
      </w:pPr>
    </w:p>
    <w:sectPr w:rsidR="00570061" w:rsidRPr="00CE70B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4726A5"/>
    <w:multiLevelType w:val="hybridMultilevel"/>
    <w:tmpl w:val="7E56333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662433"/>
    <w:multiLevelType w:val="hybridMultilevel"/>
    <w:tmpl w:val="59E4EA8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904F4D"/>
    <w:multiLevelType w:val="hybridMultilevel"/>
    <w:tmpl w:val="F0FED4E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1906"/>
    <w:rsid w:val="0004287F"/>
    <w:rsid w:val="00053FA5"/>
    <w:rsid w:val="00056A9D"/>
    <w:rsid w:val="001A756B"/>
    <w:rsid w:val="00223815"/>
    <w:rsid w:val="002D763A"/>
    <w:rsid w:val="00357F20"/>
    <w:rsid w:val="003858A9"/>
    <w:rsid w:val="003E33AD"/>
    <w:rsid w:val="004016CF"/>
    <w:rsid w:val="00531906"/>
    <w:rsid w:val="005464EA"/>
    <w:rsid w:val="00570061"/>
    <w:rsid w:val="005C34B5"/>
    <w:rsid w:val="00965164"/>
    <w:rsid w:val="009869BB"/>
    <w:rsid w:val="009B2B9B"/>
    <w:rsid w:val="009C5657"/>
    <w:rsid w:val="00A82E23"/>
    <w:rsid w:val="00B32EAD"/>
    <w:rsid w:val="00BA71F1"/>
    <w:rsid w:val="00C32887"/>
    <w:rsid w:val="00CE70B5"/>
    <w:rsid w:val="00D8718F"/>
    <w:rsid w:val="00E32C78"/>
    <w:rsid w:val="00F8370C"/>
    <w:rsid w:val="00FE5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B416B4C5-E8F0-4EC3-8AB9-51E0CC7A5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E5EC4"/>
    <w:pPr>
      <w:spacing w:after="0" w:line="240" w:lineRule="auto"/>
      <w:ind w:left="720"/>
      <w:contextualSpacing/>
    </w:pPr>
    <w:rPr>
      <w:rFonts w:eastAsiaTheme="minorEastAsia"/>
      <w:sz w:val="24"/>
      <w:szCs w:val="24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858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858A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</Pages>
  <Words>590</Words>
  <Characters>3250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Marcela Gonzalez</dc:creator>
  <cp:keywords/>
  <dc:description/>
  <cp:lastModifiedBy>Mpgarcia</cp:lastModifiedBy>
  <cp:revision>21</cp:revision>
  <dcterms:created xsi:type="dcterms:W3CDTF">2015-03-10T08:45:00Z</dcterms:created>
  <dcterms:modified xsi:type="dcterms:W3CDTF">2016-05-31T14:45:00Z</dcterms:modified>
</cp:coreProperties>
</file>