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29CDD06" w14:textId="77777777" w:rsidR="005C2BCD" w:rsidRPr="00955608" w:rsidRDefault="005C2BCD" w:rsidP="005C2BCD">
      <w:pPr>
        <w:rPr>
          <w:rFonts w:ascii="Arial" w:hAnsi="Arial"/>
          <w:sz w:val="22"/>
          <w:szCs w:val="22"/>
          <w:lang w:val="es-ES_tradnl"/>
        </w:rPr>
      </w:pPr>
      <w:r w:rsidRPr="00AF421C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AF421C">
        <w:rPr>
          <w:rFonts w:ascii="Arial" w:hAnsi="Arial"/>
          <w:sz w:val="20"/>
          <w:szCs w:val="20"/>
          <w:lang w:val="es-ES_tradnl"/>
        </w:rPr>
        <w:t xml:space="preserve"> </w:t>
      </w:r>
      <w:r w:rsidRPr="00AF421C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Pr="00AF421C">
        <w:rPr>
          <w:rFonts w:ascii="Arial" w:hAnsi="Arial"/>
          <w:sz w:val="20"/>
          <w:szCs w:val="20"/>
          <w:lang w:val="es-ES_tradnl"/>
        </w:rPr>
        <w:t xml:space="preserve"> </w:t>
      </w:r>
      <w:r w:rsidRPr="00955608">
        <w:rPr>
          <w:rFonts w:ascii="Times New Roman" w:hAnsi="Times New Roman" w:cs="Times New Roman"/>
          <w:sz w:val="22"/>
          <w:szCs w:val="22"/>
        </w:rPr>
        <w:t>CN_10_03</w:t>
      </w:r>
      <w:r w:rsidRPr="00955608">
        <w:rPr>
          <w:rFonts w:ascii="Arial" w:hAnsi="Arial"/>
          <w:sz w:val="22"/>
          <w:szCs w:val="22"/>
          <w:lang w:val="es-ES_tradnl"/>
        </w:rPr>
        <w:t>_CO</w:t>
      </w:r>
    </w:p>
    <w:p w14:paraId="46D805DF" w14:textId="77777777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</w:p>
    <w:p w14:paraId="68661BEB" w14:textId="77777777" w:rsidR="005C2BCD" w:rsidRPr="0063490D" w:rsidRDefault="005C2BCD" w:rsidP="005C2B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049F365" w14:textId="77777777" w:rsidR="005C2BCD" w:rsidRPr="009320AC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200B282F" w14:textId="77777777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Evalúa tus competencias sobre movimiento en dos dimensiones </w:t>
      </w:r>
    </w:p>
    <w:p w14:paraId="67115948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1F9B0091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18717340" w14:textId="77777777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Evaluación de conocimientos sobre movimiento parabólico, movimiento circular y Leyes de Kepler. </w:t>
      </w:r>
    </w:p>
    <w:p w14:paraId="535F170B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0203F510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6CDD2826" w14:textId="77777777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parabólico, movimiento circular, Leyes de Kepler, movimiento en dos dimensiones, movimiento planetario. </w:t>
      </w:r>
    </w:p>
    <w:p w14:paraId="7B5A22A1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4BEF6FC0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3B9EFCEE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5D5A0AAE" w14:textId="739C1DF2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B941F6">
        <w:rPr>
          <w:rFonts w:ascii="Arial" w:hAnsi="Arial"/>
          <w:sz w:val="18"/>
          <w:szCs w:val="18"/>
          <w:lang w:val="es-ES_tradnl"/>
        </w:rPr>
        <w:t>45</w:t>
      </w:r>
      <w:bookmarkStart w:id="0" w:name="_GoBack"/>
      <w:bookmarkEnd w:id="0"/>
      <w:r w:rsidR="0040620C">
        <w:rPr>
          <w:rFonts w:ascii="Arial" w:hAnsi="Arial"/>
          <w:sz w:val="18"/>
          <w:szCs w:val="18"/>
          <w:lang w:val="es-ES_tradnl"/>
        </w:rPr>
        <w:t xml:space="preserve"> </w:t>
      </w:r>
      <w:r w:rsidRPr="004B4E23">
        <w:rPr>
          <w:rFonts w:ascii="Arial" w:hAnsi="Arial"/>
          <w:sz w:val="18"/>
          <w:szCs w:val="18"/>
          <w:lang w:val="es-ES_tradnl"/>
        </w:rPr>
        <w:t>minutos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2589558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7B662C87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19C735E6" w14:textId="77777777" w:rsidR="005C2BCD" w:rsidRPr="00B5513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C2BCD" w:rsidRPr="005F4C68" w14:paraId="7981B3F9" w14:textId="77777777" w:rsidTr="00A90E56">
        <w:tc>
          <w:tcPr>
            <w:tcW w:w="1248" w:type="dxa"/>
          </w:tcPr>
          <w:p w14:paraId="0A6B7FF7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918DE2D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A104E13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8769F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E8FEDB1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9E8163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5D65D87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BCEBE1D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60469D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5F4C68" w14:paraId="7267F472" w14:textId="77777777" w:rsidTr="00A90E56">
        <w:tc>
          <w:tcPr>
            <w:tcW w:w="1248" w:type="dxa"/>
          </w:tcPr>
          <w:p w14:paraId="7FE24779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6DCDC1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1F3AD22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4597DD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DFE111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BCA033E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FEB58F6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2C09D86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19A04B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07271FDC" w14:textId="77777777" w:rsidR="005C2BCD" w:rsidRPr="00B5513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C2BCD" w:rsidRPr="00AC7496" w14:paraId="27AF8FAD" w14:textId="77777777" w:rsidTr="00A90E56">
        <w:tc>
          <w:tcPr>
            <w:tcW w:w="4536" w:type="dxa"/>
          </w:tcPr>
          <w:p w14:paraId="02FE00C2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56FD10A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B3602E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57D6C46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AC7496" w14:paraId="15C76C61" w14:textId="77777777" w:rsidTr="00A90E56">
        <w:tc>
          <w:tcPr>
            <w:tcW w:w="4536" w:type="dxa"/>
          </w:tcPr>
          <w:p w14:paraId="152795F3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25E16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2AB0444D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738FA37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FE3EB51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AC7496" w14:paraId="440A2F95" w14:textId="77777777" w:rsidTr="00A90E56">
        <w:tc>
          <w:tcPr>
            <w:tcW w:w="4536" w:type="dxa"/>
          </w:tcPr>
          <w:p w14:paraId="1E9572B9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65EE07F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0D7584D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0637EF4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AC7496" w14:paraId="20340800" w14:textId="77777777" w:rsidTr="00A90E56">
        <w:tc>
          <w:tcPr>
            <w:tcW w:w="4536" w:type="dxa"/>
          </w:tcPr>
          <w:p w14:paraId="55D031E8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F1775C3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20D8392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B7D47B0" w14:textId="77777777" w:rsidR="005C2BCD" w:rsidRPr="00AC7496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23B268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7F80016A" w14:textId="77777777" w:rsidR="005C2BCD" w:rsidRPr="00B5513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C2BCD" w:rsidRPr="005F4C68" w14:paraId="3ECA8EB4" w14:textId="77777777" w:rsidTr="00A90E56">
        <w:tc>
          <w:tcPr>
            <w:tcW w:w="2126" w:type="dxa"/>
          </w:tcPr>
          <w:p w14:paraId="6CC3443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A1C731B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78A228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EF1C015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62C08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6806E7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81A4490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2C51BDB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5F4C68" w14:paraId="3BCDB75B" w14:textId="77777777" w:rsidTr="00A90E56">
        <w:tc>
          <w:tcPr>
            <w:tcW w:w="2126" w:type="dxa"/>
          </w:tcPr>
          <w:p w14:paraId="7BD169AD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25E16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BD00D55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79C368A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EE542F7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C47011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B014623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AEC9FE0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BE5B9E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C2BCD" w:rsidRPr="005F4C68" w14:paraId="0C2EE19E" w14:textId="77777777" w:rsidTr="00A90E56">
        <w:tc>
          <w:tcPr>
            <w:tcW w:w="2126" w:type="dxa"/>
          </w:tcPr>
          <w:p w14:paraId="5DFFFAAB" w14:textId="77777777" w:rsidR="005C2BCD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405F71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9A4C6B" w14:textId="77777777" w:rsidR="005C2BCD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A725A98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00A5C20" w14:textId="77777777" w:rsidR="005C2BCD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7D13F0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172AFA3" w14:textId="77777777" w:rsidR="005C2BCD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C8C4B4" w14:textId="77777777" w:rsidR="005C2BCD" w:rsidRPr="005F4C68" w:rsidRDefault="005C2BCD" w:rsidP="00A90E5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D923506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6D092415" w14:textId="414F2E05" w:rsidR="005C2BCD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0620C">
        <w:rPr>
          <w:rFonts w:ascii="Arial" w:hAnsi="Arial"/>
          <w:sz w:val="18"/>
          <w:szCs w:val="18"/>
          <w:lang w:val="es-ES_tradnl"/>
        </w:rPr>
        <w:t>3</w:t>
      </w:r>
      <w:r w:rsidR="004B4E23">
        <w:rPr>
          <w:rFonts w:ascii="Arial" w:hAnsi="Arial"/>
          <w:sz w:val="18"/>
          <w:szCs w:val="18"/>
          <w:lang w:val="es-ES_tradnl"/>
        </w:rPr>
        <w:t>-Difícil</w:t>
      </w:r>
    </w:p>
    <w:p w14:paraId="12BA320B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0C1E7F94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0911115C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6ED39990" w14:textId="77777777" w:rsidR="005C2BCD" w:rsidRPr="00254FDB" w:rsidRDefault="005C2BCD" w:rsidP="005C2B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6B70A6B" w14:textId="77777777" w:rsidR="005C2BCD" w:rsidRDefault="005C2BCD" w:rsidP="005C2BCD">
      <w:pPr>
        <w:rPr>
          <w:rFonts w:ascii="Arial" w:hAnsi="Arial"/>
          <w:sz w:val="18"/>
          <w:szCs w:val="18"/>
          <w:lang w:val="es-ES_tradnl"/>
        </w:rPr>
      </w:pPr>
    </w:p>
    <w:p w14:paraId="7717944B" w14:textId="77777777" w:rsidR="005C2BCD" w:rsidRPr="00125D25" w:rsidRDefault="005C2BCD" w:rsidP="005C2B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EA0F0E3" w14:textId="77777777" w:rsidR="005C2BCD" w:rsidRPr="006D02A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Evalúa tus competencias sobre movimiento en dos dimensiones </w:t>
      </w:r>
    </w:p>
    <w:p w14:paraId="5F46272E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2159ED13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11E8B1D2" w14:textId="77777777" w:rsidR="005C2BCD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26FA7672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719EACE2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6F5B4027" w14:textId="4DD4277B" w:rsidR="005C2BCD" w:rsidRPr="009F074B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Soluciona los siguientes problemas sobre movimiento en dos dimensiones</w:t>
      </w:r>
      <w:r w:rsidR="009562DA">
        <w:rPr>
          <w:rFonts w:ascii="Arial" w:hAnsi="Arial"/>
          <w:sz w:val="18"/>
          <w:szCs w:val="18"/>
          <w:lang w:val="es-ES_tradnl"/>
        </w:rPr>
        <w:t>.</w:t>
      </w:r>
    </w:p>
    <w:p w14:paraId="1AB9014C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46736E17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55534C02" w14:textId="77777777" w:rsidR="005C2BCD" w:rsidRPr="0079258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797D8E4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17689FD0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23C7A124" w14:textId="77777777" w:rsidR="005C2BCD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C7DACDB" w14:textId="77777777" w:rsidR="005C2BCD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3C5D320A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5E55735C" w14:textId="77777777" w:rsidR="005C2BCD" w:rsidRPr="0079258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0F378670" w14:textId="77777777" w:rsidR="005C2BCD" w:rsidRPr="00CD652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602D2D62" w14:textId="77777777" w:rsidR="005C2BCD" w:rsidRPr="000719EE" w:rsidRDefault="005C2BCD" w:rsidP="005C2BCD">
      <w:pPr>
        <w:rPr>
          <w:rFonts w:ascii="Arial" w:hAnsi="Arial" w:cs="Arial"/>
          <w:sz w:val="18"/>
          <w:szCs w:val="18"/>
          <w:lang w:val="es-ES_tradnl"/>
        </w:rPr>
      </w:pPr>
    </w:p>
    <w:p w14:paraId="4032F95E" w14:textId="77777777" w:rsidR="005C2BCD" w:rsidRPr="00792588" w:rsidRDefault="005C2BCD" w:rsidP="005C2B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E957325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2BC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D47689" w14:textId="77777777" w:rsidR="009562DA" w:rsidRPr="009510B5" w:rsidRDefault="009562DA" w:rsidP="006D02A8">
      <w:pPr>
        <w:rPr>
          <w:rFonts w:ascii="Arial" w:hAnsi="Arial"/>
          <w:sz w:val="18"/>
          <w:szCs w:val="18"/>
          <w:lang w:val="es-ES_tradnl"/>
        </w:rPr>
      </w:pPr>
    </w:p>
    <w:p w14:paraId="562557D7" w14:textId="4B3FB02D" w:rsidR="00CD0B3B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modelo simple del átomo de Hidrógeno considera al electrón orbitando al protón como se muestra en la figura. Los vectores </w:t>
      </w:r>
      <w:r w:rsidRPr="009562DA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562DA">
        <w:rPr>
          <w:rFonts w:ascii="Arial" w:hAnsi="Arial" w:cs="Arial"/>
          <w:b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son respectivamente:</w:t>
      </w:r>
    </w:p>
    <w:p w14:paraId="1F61AC9D" w14:textId="77777777" w:rsidR="009562DA" w:rsidRPr="009510B5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5569359" w14:textId="3F001C4F" w:rsidR="009562DA" w:rsidRDefault="009562D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vector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 xml:space="preserve">tangente a la trayectoria representa la velocidad lineal. El vector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B </w:t>
      </w:r>
      <w:r>
        <w:rPr>
          <w:rFonts w:ascii="Arial" w:hAnsi="Arial" w:cs="Arial"/>
          <w:sz w:val="18"/>
          <w:szCs w:val="18"/>
          <w:lang w:val="es-ES_tradnl"/>
        </w:rPr>
        <w:t xml:space="preserve">Representa la aceleración dirigida al centro de la trayectoria, Aceleración centrípeta. </w:t>
      </w:r>
    </w:p>
    <w:p w14:paraId="024ACB29" w14:textId="77777777" w:rsidR="009562DA" w:rsidRPr="009562DA" w:rsidRDefault="009562D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B651C65" w14:textId="77777777" w:rsidR="009562DA" w:rsidRDefault="009562DA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0FF004C" w14:textId="58F4D208" w:rsidR="009562DA" w:rsidRDefault="009562DA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FF885" wp14:editId="1723F182">
            <wp:extent cx="2543175" cy="2819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E5936B1" w14:textId="77777777" w:rsidR="009562DA" w:rsidRPr="007F74EA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5966F026" w:rsidR="00584F8B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Aceleración centrípeta y velocidad lineal </w:t>
      </w:r>
    </w:p>
    <w:p w14:paraId="257A2194" w14:textId="106C92EB" w:rsidR="009562DA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Aceleración centrífuga y aceleración cantrípeta</w:t>
      </w:r>
    </w:p>
    <w:p w14:paraId="3493A098" w14:textId="7A6761A5" w:rsidR="009562DA" w:rsidRDefault="009562DA" w:rsidP="006D02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9562DA">
        <w:rPr>
          <w:rFonts w:ascii="Arial" w:hAnsi="Arial" w:cs="Arial"/>
          <w:color w:val="FF0000"/>
          <w:sz w:val="18"/>
          <w:szCs w:val="18"/>
          <w:lang w:val="es-ES_tradnl"/>
        </w:rPr>
        <w:t xml:space="preserve">Velocidad lineal y Aceleración centrípeta </w:t>
      </w:r>
    </w:p>
    <w:p w14:paraId="304CEB1C" w14:textId="079E250B" w:rsidR="009562DA" w:rsidRPr="009562DA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  <w:r w:rsidRPr="009562DA">
        <w:rPr>
          <w:rFonts w:ascii="Arial" w:hAnsi="Arial" w:cs="Arial"/>
          <w:sz w:val="18"/>
          <w:szCs w:val="18"/>
          <w:lang w:val="es-ES_tradnl"/>
        </w:rPr>
        <w:t>Velocidad line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9562DA">
        <w:rPr>
          <w:rFonts w:ascii="Arial" w:hAnsi="Arial" w:cs="Arial"/>
          <w:sz w:val="18"/>
          <w:szCs w:val="18"/>
          <w:lang w:val="es-ES_tradnl"/>
        </w:rPr>
        <w:t>l y Velocidad angular</w:t>
      </w:r>
    </w:p>
    <w:p w14:paraId="0A6089D0" w14:textId="77777777" w:rsidR="009562DA" w:rsidRPr="007F74EA" w:rsidRDefault="009562D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D295CE1" w14:textId="65A6D297" w:rsidR="00F61B73" w:rsidRDefault="00F61B7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piedra es lanzada horizontalmente desde un balcón. La gráfica muestra posiciones registradas cada 0,1s</w:t>
      </w:r>
      <w:r w:rsidR="001D15C4">
        <w:rPr>
          <w:rFonts w:ascii="Arial" w:hAnsi="Arial" w:cs="Arial"/>
          <w:sz w:val="18"/>
          <w:szCs w:val="18"/>
          <w:lang w:val="es-ES_tradnl"/>
        </w:rPr>
        <w:t xml:space="preserve">. La componente horizontal de velocidad es: 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ED4C10" w14:textId="04BF5F37" w:rsidR="00692EEE" w:rsidRPr="007F74EA" w:rsidRDefault="0066501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 movimiento semiparabólico l</w:t>
      </w:r>
      <w:r w:rsidR="00692EEE">
        <w:rPr>
          <w:rFonts w:ascii="Arial" w:hAnsi="Arial" w:cs="Arial"/>
          <w:sz w:val="18"/>
          <w:szCs w:val="18"/>
          <w:lang w:val="es-ES_tradnl"/>
        </w:rPr>
        <w:t xml:space="preserve">a componente horizontal de </w:t>
      </w:r>
      <w:r>
        <w:rPr>
          <w:rFonts w:ascii="Arial" w:hAnsi="Arial" w:cs="Arial"/>
          <w:sz w:val="18"/>
          <w:szCs w:val="18"/>
          <w:lang w:val="es-ES_tradnl"/>
        </w:rPr>
        <w:t xml:space="preserve">velocidad es constante, pues presenta un MRU en el eje x. Luego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t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0,6m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0,3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=2m/s</m:t>
        </m:r>
      </m:oMath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C844E84" w14:textId="67A6767D" w:rsidR="00F61B73" w:rsidRDefault="001D15C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12A8979" wp14:editId="0F631843">
            <wp:extent cx="5313680" cy="4342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E329161" w14:textId="77777777" w:rsidR="00692EEE" w:rsidRDefault="00692EE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5000537" w14:textId="5565CBAD" w:rsidR="00692EEE" w:rsidRPr="00692EEE" w:rsidRDefault="00665012" w:rsidP="00DE2253">
      <w:pPr>
        <w:rPr>
          <w:rFonts w:ascii="Arial" w:hAnsi="Arial" w:cs="Arial"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color w:val="FF0000"/>
          <w:sz w:val="18"/>
          <w:szCs w:val="18"/>
          <w:lang w:val="es-ES_tradnl"/>
        </w:rPr>
        <w:t>2,0</w:t>
      </w:r>
      <w:r w:rsidR="00692EEE" w:rsidRPr="00692EEE">
        <w:rPr>
          <w:rFonts w:ascii="Arial" w:hAnsi="Arial" w:cs="Arial"/>
          <w:color w:val="FF0000"/>
          <w:sz w:val="18"/>
          <w:szCs w:val="18"/>
          <w:lang w:val="es-ES_tradnl"/>
        </w:rPr>
        <w:t xml:space="preserve"> m/s</w:t>
      </w:r>
    </w:p>
    <w:p w14:paraId="3CD4D3B1" w14:textId="651E6392" w:rsidR="00692EEE" w:rsidRDefault="00692EE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665012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3 m/s</w:t>
      </w:r>
    </w:p>
    <w:p w14:paraId="70AFEA31" w14:textId="508B88B3" w:rsidR="00692EEE" w:rsidRDefault="0066501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0,18</w:t>
      </w:r>
      <w:r w:rsidR="00692EEE">
        <w:rPr>
          <w:rFonts w:ascii="Arial" w:hAnsi="Arial" w:cs="Arial"/>
          <w:sz w:val="18"/>
          <w:szCs w:val="18"/>
          <w:lang w:val="es-ES_tradnl"/>
        </w:rPr>
        <w:t xml:space="preserve"> m/s </w:t>
      </w:r>
    </w:p>
    <w:p w14:paraId="2CAECAE5" w14:textId="6D566854" w:rsidR="00DE2253" w:rsidRPr="007F74EA" w:rsidRDefault="00692EE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 m/s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D4BB475" w14:textId="0DDDD9FE" w:rsidR="00665012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piedra es lanzada horizontalmente desde un balcón. La gráfica muestra posiciones registradas cada 0,1s. La aceleración de caída es (demuéstralo con un proceso)</w:t>
      </w:r>
    </w:p>
    <w:p w14:paraId="0C56EF68" w14:textId="77777777" w:rsidR="00665012" w:rsidRPr="009510B5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</w:p>
    <w:p w14:paraId="7E2B28D7" w14:textId="77777777" w:rsidR="00665012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CACBEC" w14:textId="70094FAE" w:rsidR="00665012" w:rsidRPr="0036446A" w:rsidRDefault="00665012" w:rsidP="0066501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 movimiento semiparabólico la componente </w:t>
      </w:r>
      <w:r w:rsidR="0036446A">
        <w:rPr>
          <w:rFonts w:ascii="Arial" w:hAnsi="Arial" w:cs="Arial"/>
          <w:sz w:val="18"/>
          <w:szCs w:val="18"/>
          <w:lang w:val="es-ES_tradnl"/>
        </w:rPr>
        <w:t xml:space="preserve">vertical del movimiento es una caída libre con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36446A">
        <w:rPr>
          <w:rFonts w:ascii="Arial" w:hAnsi="Arial" w:cs="Arial"/>
          <w:sz w:val="18"/>
          <w:szCs w:val="18"/>
          <w:lang w:val="es-ES_tradnl"/>
        </w:rPr>
        <w:t xml:space="preserve">0m/s 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36446A">
        <w:rPr>
          <w:rFonts w:ascii="Arial" w:hAnsi="Arial" w:cs="Arial"/>
          <w:sz w:val="22"/>
          <w:szCs w:val="22"/>
          <w:lang w:val="es-ES_tradnl"/>
        </w:rPr>
        <w:t xml:space="preserve">Luego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g=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2(0,78m)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0,4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=9,75m/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  <w:lang w:val="es-ES_tradnl"/>
          </w:rPr>
          <m:t>≈9,8m/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s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p>
        </m:sSup>
      </m:oMath>
    </w:p>
    <w:p w14:paraId="76FDF479" w14:textId="77777777" w:rsidR="00665012" w:rsidRPr="0072270A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</w:p>
    <w:p w14:paraId="0798BAB3" w14:textId="77777777" w:rsidR="00665012" w:rsidRPr="0072270A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93F1882" w14:textId="77777777" w:rsidR="00665012" w:rsidRDefault="00665012" w:rsidP="0066501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49BDE89" w14:textId="77777777" w:rsidR="00665012" w:rsidRDefault="00665012" w:rsidP="00665012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989DBD5" wp14:editId="18C34EAD">
            <wp:extent cx="5313680" cy="4342130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0728" w14:textId="77777777" w:rsidR="00665012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DE07E20" w14:textId="77777777" w:rsidR="00665012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533703" w14:textId="77777777" w:rsidR="00665012" w:rsidRDefault="00665012" w:rsidP="0066501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72606F" w14:textId="77777777" w:rsidR="00665012" w:rsidRPr="00C531DB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EA3CFE" w14:textId="77777777" w:rsidR="00665012" w:rsidRPr="00C531DB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32BEBA" w14:textId="77777777" w:rsidR="00665012" w:rsidRDefault="00665012" w:rsidP="0066501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CBD955" w14:textId="77777777" w:rsidR="00665012" w:rsidRPr="007F74EA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5D8425" w14:textId="77777777" w:rsidR="00665012" w:rsidRDefault="00665012" w:rsidP="0066501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A3596E" w14:textId="77777777" w:rsidR="00665012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1AAB093" w14:textId="77777777" w:rsidR="00665012" w:rsidRDefault="00665012" w:rsidP="00665012">
      <w:pPr>
        <w:rPr>
          <w:rFonts w:ascii="Arial" w:hAnsi="Arial" w:cs="Arial"/>
          <w:sz w:val="18"/>
          <w:szCs w:val="18"/>
          <w:lang w:val="es-ES_tradnl"/>
        </w:rPr>
      </w:pPr>
    </w:p>
    <w:p w14:paraId="400EDA6A" w14:textId="52A4902C" w:rsidR="00665012" w:rsidRPr="004C367C" w:rsidRDefault="004C367C" w:rsidP="0066501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665012">
        <w:rPr>
          <w:rFonts w:ascii="Arial" w:hAnsi="Arial" w:cs="Arial"/>
          <w:sz w:val="18"/>
          <w:szCs w:val="18"/>
          <w:lang w:val="es-ES_tradnl"/>
        </w:rPr>
        <w:t xml:space="preserve"> m/s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14DDF037" w14:textId="1C1DEC6B" w:rsidR="00665012" w:rsidRPr="004C367C" w:rsidRDefault="004C367C" w:rsidP="0066501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4C367C">
        <w:rPr>
          <w:rFonts w:ascii="Arial" w:hAnsi="Arial" w:cs="Arial"/>
          <w:color w:val="FF0000"/>
          <w:sz w:val="18"/>
          <w:szCs w:val="18"/>
          <w:lang w:val="es-ES_tradnl"/>
        </w:rPr>
        <w:t>9,8</w:t>
      </w:r>
      <w:r w:rsidR="00665012" w:rsidRPr="004C367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C367C">
        <w:rPr>
          <w:rFonts w:ascii="Arial" w:hAnsi="Arial" w:cs="Arial"/>
          <w:color w:val="FF0000"/>
          <w:sz w:val="18"/>
          <w:szCs w:val="18"/>
          <w:lang w:val="es-ES_tradnl"/>
        </w:rPr>
        <w:t>m/s</w:t>
      </w:r>
      <w:r w:rsidRPr="004C367C">
        <w:rPr>
          <w:rFonts w:ascii="Arial" w:hAnsi="Arial" w:cs="Arial"/>
          <w:color w:val="FF0000"/>
          <w:sz w:val="18"/>
          <w:szCs w:val="18"/>
          <w:vertAlign w:val="superscript"/>
          <w:lang w:val="es-ES_tradnl"/>
        </w:rPr>
        <w:t>2</w:t>
      </w:r>
    </w:p>
    <w:p w14:paraId="21551EC3" w14:textId="3C5973D2" w:rsidR="00665012" w:rsidRDefault="004C367C" w:rsidP="006650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9,9 m/s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0C764780" w14:textId="45648545" w:rsidR="004C367C" w:rsidRPr="007F74EA" w:rsidRDefault="004C367C" w:rsidP="006650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 m/s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DAFF04" w14:textId="03518B4B" w:rsidR="008151C4" w:rsidRDefault="004B4E2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Dos planetas iguales describen las </w:t>
      </w:r>
      <w:r w:rsidR="009D17C2">
        <w:rPr>
          <w:rFonts w:ascii="Arial" w:hAnsi="Arial"/>
          <w:sz w:val="18"/>
          <w:szCs w:val="18"/>
          <w:lang w:val="es-ES_tradnl"/>
        </w:rPr>
        <w:t>trayectorias</w:t>
      </w:r>
      <w:r>
        <w:rPr>
          <w:rFonts w:ascii="Arial" w:hAnsi="Arial"/>
          <w:sz w:val="18"/>
          <w:szCs w:val="18"/>
          <w:lang w:val="es-ES_tradnl"/>
        </w:rPr>
        <w:t xml:space="preserve"> mostradas. Si el Planeta 1 </w:t>
      </w:r>
      <w:r w:rsidR="009670F6">
        <w:rPr>
          <w:rFonts w:ascii="Arial" w:hAnsi="Arial"/>
          <w:sz w:val="18"/>
          <w:szCs w:val="18"/>
          <w:lang w:val="es-ES_tradnl"/>
        </w:rPr>
        <w:t xml:space="preserve">orbita con una velocidad lineal </w:t>
      </w:r>
      <w:r w:rsidR="00A474DB">
        <w:rPr>
          <w:rFonts w:ascii="Arial" w:hAnsi="Arial"/>
          <w:sz w:val="18"/>
          <w:szCs w:val="18"/>
          <w:lang w:val="es-ES_tradnl"/>
        </w:rPr>
        <w:t xml:space="preserve">constante </w:t>
      </w:r>
      <w:r w:rsidR="009670F6">
        <w:rPr>
          <w:rFonts w:ascii="Arial" w:hAnsi="Arial"/>
          <w:sz w:val="18"/>
          <w:szCs w:val="18"/>
          <w:lang w:val="es-ES_tradnl"/>
        </w:rPr>
        <w:t xml:space="preserve">de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1,25 x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m/año</m:t>
        </m:r>
      </m:oMath>
      <w:r w:rsidR="00404EBC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el periodo del Planeta 2 es: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019B34BA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2C3A3D" w14:textId="59856A80" w:rsidR="00404EBC" w:rsidRDefault="00A474D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el Planeta 1 con MCU: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T=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2πR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v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2π(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m)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1,25x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m/año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=5años</m:t>
        </m:r>
      </m:oMath>
      <w:r w:rsidR="00404EBC">
        <w:rPr>
          <w:rFonts w:ascii="Arial" w:hAnsi="Arial" w:cs="Arial"/>
          <w:sz w:val="18"/>
          <w:szCs w:val="18"/>
          <w:lang w:val="es-ES_tradnl"/>
        </w:rPr>
        <w:t>. Para hallar el Periodo de 2 se utiliza</w:t>
      </w:r>
      <w:r w:rsidR="004062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EBC">
        <w:rPr>
          <w:rFonts w:ascii="Arial" w:hAnsi="Arial" w:cs="Arial"/>
          <w:sz w:val="18"/>
          <w:szCs w:val="18"/>
          <w:lang w:val="es-ES_tradnl"/>
        </w:rPr>
        <w:t>Tercera Ley de Kepler, teniendo en cuenta la misma K para los dos planetas</w:t>
      </w:r>
      <w:r w:rsidR="00404EBC" w:rsidRPr="00404EBC">
        <w:rPr>
          <w:rFonts w:ascii="Arial" w:hAnsi="Arial" w:cs="Arial"/>
          <w:sz w:val="22"/>
          <w:szCs w:val="22"/>
          <w:lang w:val="es-ES_tradnl"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sz w:val="22"/>
            <w:szCs w:val="22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s-ES_tradn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_tradn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3</m:t>
                </m:r>
              </m:sup>
            </m:sSup>
          </m:den>
        </m:f>
      </m:oMath>
      <w:r w:rsidR="00404EBC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04EBC">
        <w:rPr>
          <w:rFonts w:ascii="Arial" w:hAnsi="Arial" w:cs="Arial"/>
          <w:sz w:val="18"/>
          <w:szCs w:val="18"/>
          <w:lang w:val="es-ES_tradnl"/>
        </w:rPr>
        <w:t xml:space="preserve"> Luego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s-ES_tradnl"/>
          </w:rPr>
          <m:t>=14,1 años</m:t>
        </m:r>
      </m:oMath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11CAFA2" w14:textId="5E3C0A25" w:rsidR="008151C4" w:rsidRDefault="004B4E23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C6B11B9" wp14:editId="72CDDA49">
            <wp:extent cx="2571750" cy="152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0ED301A" w14:textId="77777777" w:rsidR="0091329E" w:rsidRDefault="0091329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27A970" w14:textId="77777777" w:rsidR="0091329E" w:rsidRDefault="0091329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19C0C2D" w14:textId="5D3BE090" w:rsidR="0091329E" w:rsidRPr="006819D1" w:rsidRDefault="006819D1" w:rsidP="00DE2253">
      <w:pPr>
        <w:rPr>
          <w:rFonts w:ascii="Arial" w:hAnsi="Arial" w:cs="Arial"/>
          <w:sz w:val="18"/>
          <w:szCs w:val="18"/>
          <w:lang w:val="es-ES_tradnl"/>
        </w:rPr>
      </w:pPr>
      <w:r w:rsidRPr="006819D1">
        <w:rPr>
          <w:rFonts w:ascii="Arial" w:hAnsi="Arial" w:cs="Arial"/>
          <w:sz w:val="18"/>
          <w:szCs w:val="18"/>
          <w:lang w:val="es-ES_tradnl"/>
        </w:rPr>
        <w:t xml:space="preserve">10 años </w:t>
      </w:r>
    </w:p>
    <w:p w14:paraId="165B2A1E" w14:textId="525CB20E" w:rsidR="0091329E" w:rsidRDefault="0091329E" w:rsidP="00DE2253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91329E">
        <w:rPr>
          <w:rFonts w:ascii="Arial" w:hAnsi="Arial" w:cs="Arial"/>
          <w:color w:val="FF0000"/>
          <w:sz w:val="18"/>
          <w:szCs w:val="18"/>
          <w:lang w:val="es-ES_tradnl"/>
        </w:rPr>
        <w:t>14,1 años</w:t>
      </w:r>
    </w:p>
    <w:p w14:paraId="0CA4C836" w14:textId="1FF30FF5" w:rsidR="006819D1" w:rsidRPr="006819D1" w:rsidRDefault="006819D1" w:rsidP="00DE2253">
      <w:pPr>
        <w:rPr>
          <w:rFonts w:ascii="Arial" w:hAnsi="Arial" w:cs="Arial"/>
          <w:sz w:val="18"/>
          <w:szCs w:val="18"/>
          <w:lang w:val="es-ES_tradnl"/>
        </w:rPr>
      </w:pPr>
      <w:r w:rsidRPr="006819D1">
        <w:rPr>
          <w:rFonts w:ascii="Arial" w:hAnsi="Arial" w:cs="Arial"/>
          <w:sz w:val="18"/>
          <w:szCs w:val="18"/>
          <w:lang w:val="es-ES_tradnl"/>
        </w:rPr>
        <w:t>5 años</w:t>
      </w:r>
    </w:p>
    <w:p w14:paraId="08A58A15" w14:textId="49AB9EE5" w:rsidR="00DE2253" w:rsidRDefault="004013E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 años</w:t>
      </w:r>
    </w:p>
    <w:p w14:paraId="4AB7DDB4" w14:textId="77777777" w:rsidR="006819D1" w:rsidRPr="007F74EA" w:rsidRDefault="006819D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5981F" w14:textId="77777777" w:rsidR="003A617C" w:rsidRDefault="003A617C" w:rsidP="00A474DB">
      <w:r>
        <w:separator/>
      </w:r>
    </w:p>
  </w:endnote>
  <w:endnote w:type="continuationSeparator" w:id="0">
    <w:p w14:paraId="773E2393" w14:textId="77777777" w:rsidR="003A617C" w:rsidRDefault="003A617C" w:rsidP="00A4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78C9A" w14:textId="77777777" w:rsidR="003A617C" w:rsidRDefault="003A617C" w:rsidP="00A474DB">
      <w:r>
        <w:separator/>
      </w:r>
    </w:p>
  </w:footnote>
  <w:footnote w:type="continuationSeparator" w:id="0">
    <w:p w14:paraId="48997203" w14:textId="77777777" w:rsidR="003A617C" w:rsidRDefault="003A617C" w:rsidP="00A4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60A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15C4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446A"/>
    <w:rsid w:val="003A458C"/>
    <w:rsid w:val="003A617C"/>
    <w:rsid w:val="003B49B4"/>
    <w:rsid w:val="003D72B3"/>
    <w:rsid w:val="004013EE"/>
    <w:rsid w:val="004024BA"/>
    <w:rsid w:val="00404EBC"/>
    <w:rsid w:val="0040620C"/>
    <w:rsid w:val="00411F22"/>
    <w:rsid w:val="00417B06"/>
    <w:rsid w:val="004375B6"/>
    <w:rsid w:val="0045712C"/>
    <w:rsid w:val="00485C72"/>
    <w:rsid w:val="00495119"/>
    <w:rsid w:val="004A4A9C"/>
    <w:rsid w:val="004B4E23"/>
    <w:rsid w:val="004C367C"/>
    <w:rsid w:val="00510FE7"/>
    <w:rsid w:val="0052013C"/>
    <w:rsid w:val="005513FA"/>
    <w:rsid w:val="00551D6E"/>
    <w:rsid w:val="00552D7C"/>
    <w:rsid w:val="00584F8B"/>
    <w:rsid w:val="005B210B"/>
    <w:rsid w:val="005C209B"/>
    <w:rsid w:val="005C2BCD"/>
    <w:rsid w:val="005D3CC8"/>
    <w:rsid w:val="005F4C68"/>
    <w:rsid w:val="00611072"/>
    <w:rsid w:val="00616529"/>
    <w:rsid w:val="00630169"/>
    <w:rsid w:val="0063490D"/>
    <w:rsid w:val="00647430"/>
    <w:rsid w:val="00665012"/>
    <w:rsid w:val="006819D1"/>
    <w:rsid w:val="006907A4"/>
    <w:rsid w:val="00692EEE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1C4"/>
    <w:rsid w:val="008752D9"/>
    <w:rsid w:val="00881754"/>
    <w:rsid w:val="008932B9"/>
    <w:rsid w:val="008C6F76"/>
    <w:rsid w:val="0091329E"/>
    <w:rsid w:val="00923C89"/>
    <w:rsid w:val="009320AC"/>
    <w:rsid w:val="009510B5"/>
    <w:rsid w:val="00953886"/>
    <w:rsid w:val="009562DA"/>
    <w:rsid w:val="009670F6"/>
    <w:rsid w:val="0099088A"/>
    <w:rsid w:val="00992AB9"/>
    <w:rsid w:val="009C4689"/>
    <w:rsid w:val="009D17C2"/>
    <w:rsid w:val="009E7DAC"/>
    <w:rsid w:val="009F074B"/>
    <w:rsid w:val="00A130D8"/>
    <w:rsid w:val="00A22796"/>
    <w:rsid w:val="00A474D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41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58BF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18D"/>
    <w:rsid w:val="00F157B9"/>
    <w:rsid w:val="00F44F99"/>
    <w:rsid w:val="00F57E22"/>
    <w:rsid w:val="00F61B73"/>
    <w:rsid w:val="00F73B99"/>
    <w:rsid w:val="00F80068"/>
    <w:rsid w:val="00F819D0"/>
    <w:rsid w:val="00F93E33"/>
    <w:rsid w:val="00FA04FB"/>
    <w:rsid w:val="00FA6DF9"/>
    <w:rsid w:val="00FB71A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9D85F5-6B63-4B08-BC5E-CE68EF9F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501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74DB"/>
  </w:style>
  <w:style w:type="paragraph" w:styleId="Piedepgina">
    <w:name w:val="footer"/>
    <w:basedOn w:val="Normal"/>
    <w:link w:val="PiedepginaCar"/>
    <w:uiPriority w:val="99"/>
    <w:unhideWhenUsed/>
    <w:rsid w:val="00A474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5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 Gonzalez</cp:lastModifiedBy>
  <cp:revision>21</cp:revision>
  <dcterms:created xsi:type="dcterms:W3CDTF">2015-03-30T02:06:00Z</dcterms:created>
  <dcterms:modified xsi:type="dcterms:W3CDTF">2015-04-01T08:22:00Z</dcterms:modified>
</cp:coreProperties>
</file>