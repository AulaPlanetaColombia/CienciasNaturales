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667E44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sz w:val="20"/>
          <w:szCs w:val="20"/>
          <w:lang w:val="es-ES_tradnl"/>
        </w:rPr>
        <w:t xml:space="preserve">Ejercicio Genérico </w:t>
      </w:r>
      <w:r w:rsidR="00AC1847" w:rsidRPr="00667E44">
        <w:rPr>
          <w:rFonts w:ascii="Arial" w:hAnsi="Arial" w:cs="Arial"/>
          <w:b/>
          <w:sz w:val="20"/>
          <w:szCs w:val="20"/>
          <w:lang w:val="es-ES_tradnl"/>
        </w:rPr>
        <w:t>M3A: Asociar imagen-texto</w:t>
      </w:r>
    </w:p>
    <w:p w14:paraId="720D2C7B" w14:textId="77777777" w:rsidR="0045712C" w:rsidRPr="00667E44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47D56A6" w14:textId="58E54C9C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667E44"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67E44" w:rsidRPr="00525FD7">
        <w:rPr>
          <w:rFonts w:ascii="Arial" w:hAnsi="Arial" w:cs="Arial"/>
          <w:sz w:val="20"/>
          <w:szCs w:val="20"/>
          <w:lang w:val="es-CO"/>
        </w:rPr>
        <w:t>CN_10_03_CO</w:t>
      </w:r>
      <w:r w:rsidR="00667E44" w:rsidRPr="00525FD7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</w:p>
    <w:p w14:paraId="37721D29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D5753A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AFF08EA" w14:textId="77777777" w:rsidR="00CD652E" w:rsidRPr="00667E44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FCE3304" w14:textId="77777777" w:rsidR="00355254" w:rsidRPr="00667E44" w:rsidRDefault="00355254" w:rsidP="00355254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Título del recurso (</w:t>
      </w:r>
      <w:r w:rsidRPr="00667E44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</w:p>
    <w:p w14:paraId="1487ED2F" w14:textId="3A2D9E34" w:rsidR="00355254" w:rsidRPr="00667E44" w:rsidRDefault="00667E44" w:rsidP="00355254">
      <w:pPr>
        <w:rPr>
          <w:rFonts w:ascii="Arial" w:hAnsi="Arial" w:cs="Arial"/>
          <w:sz w:val="20"/>
          <w:szCs w:val="20"/>
          <w:lang w:val="es-ES_tradnl"/>
        </w:rPr>
      </w:pPr>
      <w:r w:rsidRPr="00525FD7">
        <w:rPr>
          <w:rFonts w:ascii="Arial" w:hAnsi="Arial" w:cs="Arial"/>
          <w:sz w:val="20"/>
          <w:szCs w:val="20"/>
          <w:lang w:val="es-CO"/>
        </w:rPr>
        <w:t>Practica con las componentes de un vector</w:t>
      </w:r>
    </w:p>
    <w:p w14:paraId="18D6202A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99CA374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</w:p>
    <w:p w14:paraId="39377BD2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0960999" w14:textId="211D25DD" w:rsidR="00CD652E" w:rsidRPr="00525FD7" w:rsidRDefault="00667E44" w:rsidP="00CD652E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525FD7">
        <w:rPr>
          <w:rFonts w:ascii="Arial" w:hAnsi="Arial" w:cs="Arial"/>
          <w:color w:val="000000" w:themeColor="text1"/>
          <w:sz w:val="20"/>
          <w:szCs w:val="20"/>
          <w:lang w:val="es-CO"/>
        </w:rPr>
        <w:t>Actividad para determinar las componentes de un vector con una gráfica dada</w:t>
      </w:r>
      <w:del w:id="0" w:author="María" w:date="2015-04-01T14:51:00Z">
        <w:r w:rsidRPr="00525FD7" w:rsidDel="00525FD7">
          <w:rPr>
            <w:rFonts w:ascii="Arial" w:hAnsi="Arial" w:cs="Arial"/>
            <w:color w:val="000000" w:themeColor="text1"/>
            <w:sz w:val="20"/>
            <w:szCs w:val="20"/>
            <w:lang w:val="es-CO"/>
          </w:rPr>
          <w:delText>.</w:delText>
        </w:r>
      </w:del>
    </w:p>
    <w:p w14:paraId="76425677" w14:textId="77777777" w:rsidR="00667E44" w:rsidRPr="00667E44" w:rsidRDefault="00667E44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6FAF20C" w14:textId="0015C9B3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componentes de un vector, gráfica de un vector, vector</w:t>
      </w:r>
    </w:p>
    <w:p w14:paraId="54248A6E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8DF7029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EDE9256" w14:textId="1CE8654C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15 minutos </w:t>
      </w:r>
    </w:p>
    <w:p w14:paraId="4BA0C4F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71B1C5EB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C02C86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67E44" w14:paraId="0AC7D94E" w14:textId="77777777" w:rsidTr="00AC1847">
        <w:tc>
          <w:tcPr>
            <w:tcW w:w="1248" w:type="dxa"/>
          </w:tcPr>
          <w:p w14:paraId="21CFC169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1A0403D5" w14:textId="77777777" w:rsidTr="00AC1847">
        <w:tc>
          <w:tcPr>
            <w:tcW w:w="1248" w:type="dxa"/>
          </w:tcPr>
          <w:p w14:paraId="2FE83298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CC9867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67E44" w14:paraId="13ED5E29" w14:textId="77777777" w:rsidTr="00AC1847">
        <w:tc>
          <w:tcPr>
            <w:tcW w:w="4536" w:type="dxa"/>
          </w:tcPr>
          <w:p w14:paraId="1A3927AE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0B40" w14:paraId="03CC3BFB" w14:textId="77777777" w:rsidTr="00AC1847">
        <w:tc>
          <w:tcPr>
            <w:tcW w:w="4536" w:type="dxa"/>
          </w:tcPr>
          <w:p w14:paraId="144209B0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445A8CD9" w14:textId="77777777" w:rsidTr="00AC1847">
        <w:tc>
          <w:tcPr>
            <w:tcW w:w="4536" w:type="dxa"/>
          </w:tcPr>
          <w:p w14:paraId="4D25ADD3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67E44" w14:paraId="09042920" w14:textId="77777777" w:rsidTr="00AC1847">
        <w:tc>
          <w:tcPr>
            <w:tcW w:w="4536" w:type="dxa"/>
          </w:tcPr>
          <w:p w14:paraId="60DA4CBA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667E44" w:rsidRDefault="00CD652E" w:rsidP="00AC1847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C56AE4A" w14:textId="77777777" w:rsidR="00D43F4E" w:rsidRPr="00667E44" w:rsidRDefault="00D43F4E" w:rsidP="00D43F4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667E44" w14:paraId="17B0F092" w14:textId="77777777" w:rsidTr="007B5078">
        <w:tc>
          <w:tcPr>
            <w:tcW w:w="2126" w:type="dxa"/>
          </w:tcPr>
          <w:p w14:paraId="54694C8F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3F4E" w:rsidRPr="00667E44" w14:paraId="20A9327E" w14:textId="77777777" w:rsidTr="007B5078">
        <w:tc>
          <w:tcPr>
            <w:tcW w:w="2126" w:type="dxa"/>
          </w:tcPr>
          <w:p w14:paraId="7A09C14A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43F4E" w:rsidRPr="00667E44" w14:paraId="62238B4B" w14:textId="77777777" w:rsidTr="007B5078">
        <w:tc>
          <w:tcPr>
            <w:tcW w:w="2126" w:type="dxa"/>
          </w:tcPr>
          <w:p w14:paraId="1602D4FB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67E44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667E44" w:rsidRDefault="00D43F4E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08A39F15" w14:textId="77777777" w:rsidR="00D43F4E" w:rsidRPr="00667E44" w:rsidRDefault="00D43F4E" w:rsidP="00D43F4E">
      <w:pPr>
        <w:rPr>
          <w:rFonts w:ascii="Arial" w:hAnsi="Arial" w:cs="Arial"/>
          <w:sz w:val="20"/>
          <w:szCs w:val="20"/>
          <w:lang w:val="es-ES_tradnl"/>
        </w:rPr>
      </w:pPr>
    </w:p>
    <w:p w14:paraId="48F9D228" w14:textId="3F8F34A6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  <w:r w:rsidR="00546A04">
        <w:rPr>
          <w:rFonts w:ascii="Arial" w:hAnsi="Arial" w:cs="Arial"/>
          <w:sz w:val="20"/>
          <w:szCs w:val="20"/>
          <w:lang w:val="es-ES_tradnl"/>
        </w:rPr>
        <w:t xml:space="preserve"> 2</w:t>
      </w:r>
      <w:r w:rsidR="00525FD7">
        <w:rPr>
          <w:rFonts w:ascii="Arial" w:hAnsi="Arial" w:cs="Arial"/>
          <w:sz w:val="20"/>
          <w:szCs w:val="20"/>
          <w:lang w:val="es-ES_tradnl"/>
        </w:rPr>
        <w:t>-Medio</w:t>
      </w:r>
    </w:p>
    <w:p w14:paraId="33002C43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8AED71D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567F4608" w14:textId="77777777" w:rsidR="00CD652E" w:rsidRPr="00667E44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14:paraId="6BAE7A38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93A3F7" w14:textId="65043D7B" w:rsidR="00CD652E" w:rsidRPr="00667E44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35D8824" w14:textId="77777777" w:rsidR="00667E44" w:rsidRPr="00667E44" w:rsidRDefault="00CD652E" w:rsidP="00667E44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667E44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67E44" w:rsidRPr="00525FD7">
        <w:rPr>
          <w:rFonts w:ascii="Arial" w:hAnsi="Arial" w:cs="Arial"/>
          <w:sz w:val="20"/>
          <w:szCs w:val="20"/>
          <w:lang w:val="es-CO"/>
        </w:rPr>
        <w:t>Practica con las componentes de un vector</w:t>
      </w:r>
    </w:p>
    <w:p w14:paraId="48D487C8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C69E41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2560176E" w14:textId="6C97DCAD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726F9EF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F3258ED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98A44DB" w14:textId="3ACF87E4" w:rsidR="00CD652E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667E44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14:paraId="18F9BC35" w14:textId="01B41C42" w:rsidR="00667E44" w:rsidRPr="00667E44" w:rsidRDefault="00667E44" w:rsidP="00CD652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Encuentra la magnitud, </w:t>
      </w:r>
      <w:r w:rsidR="00525FD7">
        <w:rPr>
          <w:rFonts w:ascii="Arial" w:hAnsi="Arial" w:cs="Arial"/>
          <w:sz w:val="20"/>
          <w:szCs w:val="20"/>
          <w:lang w:val="es-ES_tradnl"/>
        </w:rPr>
        <w:t xml:space="preserve">la </w:t>
      </w:r>
      <w:r>
        <w:rPr>
          <w:rFonts w:ascii="Arial" w:hAnsi="Arial" w:cs="Arial"/>
          <w:sz w:val="20"/>
          <w:szCs w:val="20"/>
          <w:lang w:val="es-ES_tradnl"/>
        </w:rPr>
        <w:t xml:space="preserve">dirección o </w:t>
      </w:r>
      <w:r w:rsidR="00525FD7">
        <w:rPr>
          <w:rFonts w:ascii="Arial" w:hAnsi="Arial" w:cs="Arial"/>
          <w:sz w:val="20"/>
          <w:szCs w:val="20"/>
          <w:lang w:val="es-ES_tradnl"/>
        </w:rPr>
        <w:t xml:space="preserve">las </w:t>
      </w:r>
      <w:r>
        <w:rPr>
          <w:rFonts w:ascii="Arial" w:hAnsi="Arial" w:cs="Arial"/>
          <w:sz w:val="20"/>
          <w:szCs w:val="20"/>
          <w:lang w:val="es-ES_tradnl"/>
        </w:rPr>
        <w:t xml:space="preserve">componentes de los vectores graficados según corresponda. </w:t>
      </w:r>
    </w:p>
    <w:p w14:paraId="18804759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C3DE73E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3DDCFB0F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</w:p>
    <w:p w14:paraId="61983781" w14:textId="55C85D87" w:rsidR="00CD652E" w:rsidRPr="00667E44" w:rsidRDefault="00667E44" w:rsidP="00CD652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B6098">
        <w:rPr>
          <w:rFonts w:ascii="Arial" w:hAnsi="Arial" w:cs="Arial"/>
          <w:sz w:val="20"/>
          <w:szCs w:val="20"/>
          <w:lang w:val="es-ES_tradnl"/>
        </w:rPr>
        <w:t>Recuerda que cada gráfica tiene una escala diferente.</w:t>
      </w:r>
    </w:p>
    <w:p w14:paraId="27962D87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475D4977" w14:textId="7579EF4F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667E44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4B6098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60D847A0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440A674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60EAFCFA" w14:textId="3B7CF09F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31F7E98C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0EC77AD3" w14:textId="77777777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14:paraId="1F3EAE79" w14:textId="68FD6AAE" w:rsidR="00CD652E" w:rsidRPr="00667E44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667E44">
        <w:rPr>
          <w:rFonts w:ascii="Arial" w:hAnsi="Arial" w:cs="Arial"/>
          <w:sz w:val="20"/>
          <w:szCs w:val="20"/>
          <w:lang w:val="es-ES_tradnl"/>
        </w:rPr>
        <w:t xml:space="preserve"> S</w:t>
      </w:r>
    </w:p>
    <w:p w14:paraId="42B814E0" w14:textId="77777777" w:rsidR="00CD652E" w:rsidRPr="00667E44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2B05A2B4" w14:textId="77777777" w:rsidR="00CD652E" w:rsidRPr="00667E44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7A2FD90A" w14:textId="709A677B" w:rsidR="00025642" w:rsidRPr="00667E44" w:rsidRDefault="00AC1847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MÍN. 2</w:t>
      </w:r>
      <w:r w:rsidR="00525FD7">
        <w:rPr>
          <w:rFonts w:ascii="Arial" w:hAnsi="Arial" w:cs="Arial"/>
          <w:color w:val="0000FF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MÁX. 6</w:t>
      </w:r>
      <w:r w:rsidR="00A925B6" w:rsidRPr="00667E44">
        <w:rPr>
          <w:rFonts w:ascii="Arial" w:hAnsi="Arial" w:cs="Arial"/>
          <w:color w:val="0000FF"/>
          <w:sz w:val="20"/>
          <w:szCs w:val="20"/>
          <w:lang w:val="es-ES_tradnl"/>
        </w:rPr>
        <w:t xml:space="preserve">. MATCH: </w:t>
      </w: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IMAGEN</w:t>
      </w:r>
      <w:r w:rsidR="00A925B6" w:rsidRPr="00667E44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Pr="00667E44">
        <w:rPr>
          <w:rFonts w:ascii="Arial" w:hAnsi="Arial" w:cs="Arial"/>
          <w:color w:val="0000FF"/>
          <w:sz w:val="20"/>
          <w:szCs w:val="20"/>
          <w:lang w:val="es-ES_tradnl"/>
        </w:rPr>
        <w:t>TEXTO.</w:t>
      </w:r>
    </w:p>
    <w:p w14:paraId="5FED445E" w14:textId="0EE9BEAD" w:rsidR="00AC1847" w:rsidRPr="00667E44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5CF27A83" w14:textId="77777777" w:rsidR="00667E44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17FC80C2" w14:textId="0E74AAD7" w:rsidR="00AC1847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1</w:t>
      </w:r>
    </w:p>
    <w:p w14:paraId="06D97A44" w14:textId="77777777" w:rsidR="00233EEF" w:rsidRPr="00667E44" w:rsidRDefault="00233EEF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5CF8B6F5" w14:textId="77777777" w:rsidR="00126C7F" w:rsidRPr="00667E44" w:rsidRDefault="00126C7F" w:rsidP="00126C7F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004E4CBB" w14:textId="77777777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0AA37686" w14:textId="17EE3D5B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29B49C62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6E24825" w14:textId="78285B14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noProof/>
          <w:sz w:val="20"/>
          <w:szCs w:val="20"/>
          <w:lang w:val="es-ES" w:eastAsia="es-ES"/>
        </w:rPr>
        <w:drawing>
          <wp:inline distT="0" distB="0" distL="0" distR="0" wp14:anchorId="3F3B148A" wp14:editId="7605E84B">
            <wp:extent cx="3909600" cy="2802719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287" cy="28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F339" w14:textId="77777777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2CCAA378" w14:textId="0F6B3240" w:rsidR="00667E44" w:rsidRP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 fondo va escala milimetrada</w:t>
      </w:r>
    </w:p>
    <w:p w14:paraId="2310C405" w14:textId="77777777" w:rsidR="00126C7F" w:rsidRPr="00667E44" w:rsidRDefault="00126C7F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553CBAFF" w14:textId="77777777" w:rsidR="00126C7F" w:rsidRPr="00667E44" w:rsidRDefault="00126C7F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Pr="00667E44" w:rsidRDefault="00233EEF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15DEB7E8" w14:textId="77777777" w:rsidR="00126C7F" w:rsidRPr="00667E44" w:rsidRDefault="00126C7F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6DAC4CD9" w14:textId="4378F54B" w:rsidR="00AC1847" w:rsidRPr="00667E44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16DB1EB4" w14:textId="0DED5154" w:rsidR="00AC1847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Magnitud del vector</w:t>
      </w:r>
      <w:r w:rsidR="00525FD7">
        <w:rPr>
          <w:rFonts w:ascii="Arial" w:hAnsi="Arial" w:cs="Arial"/>
          <w:sz w:val="20"/>
          <w:szCs w:val="20"/>
          <w:lang w:val="es-ES_tradnl"/>
        </w:rPr>
        <w:t>:</w:t>
      </w:r>
      <w:r>
        <w:rPr>
          <w:rFonts w:ascii="Arial" w:hAnsi="Arial" w:cs="Arial"/>
          <w:sz w:val="20"/>
          <w:szCs w:val="20"/>
          <w:lang w:val="es-ES_tradnl"/>
        </w:rPr>
        <w:t xml:space="preserve"> 31,6</w:t>
      </w:r>
      <w:r w:rsidR="00660B40">
        <w:rPr>
          <w:rFonts w:ascii="Arial" w:hAnsi="Arial" w:cs="Arial"/>
          <w:sz w:val="20"/>
          <w:szCs w:val="20"/>
          <w:lang w:val="es-ES_tradnl"/>
        </w:rPr>
        <w:t xml:space="preserve"> unidades</w:t>
      </w:r>
    </w:p>
    <w:p w14:paraId="47B6828E" w14:textId="77777777" w:rsidR="00233EEF" w:rsidRPr="00667E44" w:rsidRDefault="00233EEF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F35A5E5" w14:textId="4BF8B426" w:rsidR="00AC1847" w:rsidRPr="00667E44" w:rsidRDefault="00AC1847" w:rsidP="00CB02D2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3FBB5090" w14:textId="77777777" w:rsidR="00233EEF" w:rsidRPr="00667E44" w:rsidRDefault="00233EEF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100E6906" w14:textId="25CB7BF7" w:rsidR="00233EEF" w:rsidRPr="00667E44" w:rsidRDefault="00667E44" w:rsidP="00CB02D2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Dirección del vector</w:t>
      </w:r>
      <w:r w:rsidR="00525FD7">
        <w:rPr>
          <w:rFonts w:ascii="Arial" w:hAnsi="Arial" w:cs="Arial"/>
          <w:sz w:val="20"/>
          <w:szCs w:val="20"/>
          <w:lang w:val="es-ES_tradnl"/>
        </w:rPr>
        <w:t>:</w:t>
      </w:r>
      <w:r>
        <w:rPr>
          <w:rFonts w:ascii="Arial" w:hAnsi="Arial" w:cs="Arial"/>
          <w:sz w:val="20"/>
          <w:szCs w:val="20"/>
          <w:lang w:val="es-ES_tradnl"/>
        </w:rPr>
        <w:t xml:space="preserve"> 18,4°</w:t>
      </w:r>
    </w:p>
    <w:p w14:paraId="3BE29752" w14:textId="77777777" w:rsidR="007374A2" w:rsidRPr="00667E44" w:rsidRDefault="007374A2" w:rsidP="00CB02D2">
      <w:pPr>
        <w:rPr>
          <w:rFonts w:ascii="Arial" w:hAnsi="Arial" w:cs="Arial"/>
          <w:sz w:val="20"/>
          <w:szCs w:val="20"/>
          <w:lang w:val="es-ES_tradnl"/>
        </w:rPr>
      </w:pPr>
    </w:p>
    <w:p w14:paraId="696E6775" w14:textId="3252865C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PALABRA </w:t>
      </w:r>
      <w:r w:rsidR="00C7596F" w:rsidRPr="00667E44">
        <w:rPr>
          <w:rFonts w:ascii="Arial" w:hAnsi="Arial" w:cs="Arial"/>
          <w:sz w:val="20"/>
          <w:szCs w:val="20"/>
          <w:highlight w:val="green"/>
          <w:lang w:val="es-ES_tradnl"/>
        </w:rPr>
        <w:t>2</w:t>
      </w:r>
    </w:p>
    <w:p w14:paraId="4B83F1E8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1FE43B88" w14:textId="300C4A2E" w:rsidR="00501930" w:rsidRPr="00667E44" w:rsidRDefault="00667E44" w:rsidP="00501930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2</w:t>
      </w:r>
    </w:p>
    <w:p w14:paraId="11CC999D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135B1D13" w14:textId="77777777" w:rsidR="009677A8" w:rsidRPr="00667E44" w:rsidRDefault="009677A8" w:rsidP="009677A8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2A065F58" w14:textId="77777777" w:rsidR="004B6098" w:rsidRDefault="004B6098" w:rsidP="004B609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02D11459" w14:textId="77777777" w:rsidR="004B6098" w:rsidRPr="00667E44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6286A39F" w14:textId="4718428D" w:rsid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08BE04CD" wp14:editId="37235869">
            <wp:extent cx="4415878" cy="3463200"/>
            <wp:effectExtent l="0" t="0" r="3810" b="444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693" cy="34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5C7B" w14:textId="77777777" w:rsid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3E0BC6FA" w14:textId="77777777" w:rsidR="00667E44" w:rsidRPr="00667E44" w:rsidRDefault="00667E44" w:rsidP="00667E44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 fondo va escala milimetrada</w:t>
      </w:r>
    </w:p>
    <w:p w14:paraId="6203922E" w14:textId="77777777" w:rsid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18C5FD55" w14:textId="77777777" w:rsidR="00667E44" w:rsidRPr="00667E44" w:rsidRDefault="00667E44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36D3549" w14:textId="77777777" w:rsidR="009677A8" w:rsidRPr="00667E44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5039E38D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412A1ED0" w14:textId="77777777" w:rsid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2457FF64" w14:textId="77777777" w:rsidR="00667E44" w:rsidRDefault="00667E44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64DD3D9C" w14:textId="07ECD946" w:rsidR="00667E44" w:rsidRPr="00667E44" w:rsidRDefault="00660B40" w:rsidP="00501930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x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=-5</m:t>
          </m:r>
        </m:oMath>
      </m:oMathPara>
    </w:p>
    <w:p w14:paraId="00463A25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2131460E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7A594BCB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4EBDA8A0" w14:textId="77777777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1E09A2D3" w14:textId="36862741" w:rsidR="00667E44" w:rsidRPr="00667E44" w:rsidRDefault="00660B40" w:rsidP="00667E44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y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=20</m:t>
          </m:r>
        </m:oMath>
      </m:oMathPara>
    </w:p>
    <w:p w14:paraId="40AEBF88" w14:textId="77777777" w:rsidR="00C7596F" w:rsidRPr="00667E44" w:rsidRDefault="00C7596F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7ED3F03D" w14:textId="77777777" w:rsidR="007374A2" w:rsidRPr="00667E44" w:rsidRDefault="007374A2" w:rsidP="00501930">
      <w:pPr>
        <w:rPr>
          <w:rFonts w:ascii="Arial" w:hAnsi="Arial" w:cs="Arial"/>
          <w:sz w:val="20"/>
          <w:szCs w:val="20"/>
          <w:lang w:val="es-ES_tradnl"/>
        </w:rPr>
      </w:pPr>
    </w:p>
    <w:p w14:paraId="5CFAE1F5" w14:textId="5B49E000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PALABRA </w:t>
      </w:r>
      <w:r w:rsidR="00C7596F" w:rsidRPr="00667E44">
        <w:rPr>
          <w:rFonts w:ascii="Arial" w:hAnsi="Arial" w:cs="Arial"/>
          <w:sz w:val="20"/>
          <w:szCs w:val="20"/>
          <w:highlight w:val="green"/>
          <w:lang w:val="es-ES_tradnl"/>
        </w:rPr>
        <w:t>3</w:t>
      </w:r>
    </w:p>
    <w:p w14:paraId="77E01A5D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6B6055B2" w14:textId="5EED5234" w:rsidR="0079139B" w:rsidRPr="00667E44" w:rsidRDefault="00667E44" w:rsidP="0079139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3</w:t>
      </w:r>
    </w:p>
    <w:p w14:paraId="69C48DDD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57DB7236" w14:textId="77777777" w:rsidR="009677A8" w:rsidRPr="00667E44" w:rsidRDefault="009677A8" w:rsidP="009677A8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610758D1" w14:textId="77777777" w:rsidR="004B6098" w:rsidRDefault="004B6098" w:rsidP="004B609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5184719C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51777B8B" w14:textId="18A77D48" w:rsid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6C7DE2A9" wp14:editId="6A9244B0">
            <wp:extent cx="4665600" cy="3936326"/>
            <wp:effectExtent l="0" t="0" r="1905" b="762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568" cy="39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725" w14:textId="67B38715" w:rsidR="00667E44" w:rsidRPr="00667E44" w:rsidRDefault="00667E44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Con escala milimetrada</w:t>
      </w:r>
    </w:p>
    <w:p w14:paraId="1AD3BF38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485B9651" w14:textId="77777777" w:rsidR="009677A8" w:rsidRPr="00667E44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2F4D3A2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CECC325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72072AE5" w14:textId="48AD30AF" w:rsidR="0079139B" w:rsidRDefault="004B6098" w:rsidP="0079139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Magnitud del vector</w:t>
      </w:r>
      <w:r w:rsidR="00525FD7">
        <w:rPr>
          <w:rFonts w:ascii="Arial" w:hAnsi="Arial" w:cs="Arial"/>
          <w:sz w:val="20"/>
          <w:szCs w:val="20"/>
          <w:lang w:val="es-ES_tradnl"/>
        </w:rPr>
        <w:t>:</w:t>
      </w:r>
      <w:r>
        <w:rPr>
          <w:rFonts w:ascii="Arial" w:hAnsi="Arial" w:cs="Arial"/>
          <w:sz w:val="20"/>
          <w:szCs w:val="20"/>
          <w:lang w:val="es-ES_tradnl"/>
        </w:rPr>
        <w:t xml:space="preserve"> 10,8</w:t>
      </w:r>
      <w:r w:rsidR="00660B40">
        <w:rPr>
          <w:rFonts w:ascii="Arial" w:hAnsi="Arial" w:cs="Arial"/>
          <w:sz w:val="20"/>
          <w:szCs w:val="20"/>
          <w:lang w:val="es-ES_tradnl"/>
        </w:rPr>
        <w:t xml:space="preserve"> unidades</w:t>
      </w:r>
    </w:p>
    <w:p w14:paraId="180585D6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26EC12EC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499EB9B5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7316AC7F" w14:textId="0DC6188B" w:rsidR="00667E44" w:rsidRPr="00667E44" w:rsidRDefault="00667E44" w:rsidP="00667E44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Dirección del vector</w:t>
      </w:r>
      <w:r w:rsidR="00525FD7">
        <w:rPr>
          <w:rFonts w:ascii="Arial" w:hAnsi="Arial" w:cs="Arial"/>
          <w:sz w:val="20"/>
          <w:szCs w:val="20"/>
          <w:lang w:val="es-ES_tradnl"/>
        </w:rPr>
        <w:t>: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B6098">
        <w:rPr>
          <w:rFonts w:ascii="Arial" w:hAnsi="Arial" w:cs="Arial"/>
          <w:sz w:val="20"/>
          <w:szCs w:val="20"/>
          <w:lang w:val="es-ES_tradnl"/>
        </w:rPr>
        <w:t>68,2</w:t>
      </w:r>
      <w:r>
        <w:rPr>
          <w:rFonts w:ascii="Arial" w:hAnsi="Arial" w:cs="Arial"/>
          <w:sz w:val="20"/>
          <w:szCs w:val="20"/>
          <w:lang w:val="es-ES_tradnl"/>
        </w:rPr>
        <w:t>°</w:t>
      </w:r>
      <w:bookmarkStart w:id="1" w:name="_GoBack"/>
      <w:bookmarkEnd w:id="1"/>
    </w:p>
    <w:p w14:paraId="23B450FE" w14:textId="77777777" w:rsidR="007374A2" w:rsidRPr="00667E44" w:rsidRDefault="007374A2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694723A7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37C21AB2" w14:textId="521CA09D" w:rsidR="00501930" w:rsidRPr="00667E44" w:rsidRDefault="00501930" w:rsidP="00501930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green"/>
          <w:lang w:val="es-ES_tradnl"/>
        </w:rPr>
        <w:t xml:space="preserve">PALABRA </w:t>
      </w:r>
      <w:r w:rsidR="00C7596F" w:rsidRPr="00667E44">
        <w:rPr>
          <w:rFonts w:ascii="Arial" w:hAnsi="Arial" w:cs="Arial"/>
          <w:sz w:val="20"/>
          <w:szCs w:val="20"/>
          <w:highlight w:val="green"/>
          <w:lang w:val="es-ES_tradnl"/>
        </w:rPr>
        <w:t>4</w:t>
      </w:r>
    </w:p>
    <w:p w14:paraId="692FA1C5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Título (50 caracteres máximo)</w:t>
      </w:r>
    </w:p>
    <w:p w14:paraId="26BA26F8" w14:textId="0FE255C5" w:rsidR="0079139B" w:rsidRDefault="00667E44" w:rsidP="0079139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4</w:t>
      </w:r>
    </w:p>
    <w:p w14:paraId="7901176B" w14:textId="77777777" w:rsidR="00667E44" w:rsidRDefault="00667E44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6BD253E7" w14:textId="77777777" w:rsidR="004B6098" w:rsidRPr="00667E44" w:rsidRDefault="004B6098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0567AC1F" w14:textId="77777777" w:rsidR="009677A8" w:rsidRPr="00667E44" w:rsidRDefault="009677A8" w:rsidP="009677A8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Nombre de archivo </w:t>
      </w:r>
      <w:proofErr w:type="spellStart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Shutterstock</w:t>
      </w:r>
      <w:proofErr w:type="spellEnd"/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 xml:space="preserve"> o descripción de ilustración a crear</w:t>
      </w:r>
    </w:p>
    <w:p w14:paraId="71E74062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7A0557FF" w14:textId="77777777" w:rsidR="004B6098" w:rsidRDefault="004B6098" w:rsidP="004B609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Crear imagen </w:t>
      </w:r>
    </w:p>
    <w:p w14:paraId="4F9DF679" w14:textId="77777777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14:paraId="3D7F752D" w14:textId="50ADEC9F" w:rsidR="004B6098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32E1202D" wp14:editId="0359023C">
            <wp:extent cx="3964849" cy="400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49" cy="40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5AD3" w14:textId="393301CF" w:rsidR="004B6098" w:rsidRPr="00667E44" w:rsidRDefault="004B609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Usar escala milimetrada</w:t>
      </w:r>
    </w:p>
    <w:p w14:paraId="1F94E314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2DD83BE0" w14:textId="77777777" w:rsidR="009677A8" w:rsidRPr="00667E44" w:rsidRDefault="009677A8" w:rsidP="009677A8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67E4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04B0B299" w14:textId="77777777" w:rsidR="009677A8" w:rsidRPr="00667E44" w:rsidRDefault="009677A8" w:rsidP="009677A8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14:paraId="4937491A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b/>
          <w:color w:val="FF0000"/>
          <w:sz w:val="20"/>
          <w:szCs w:val="20"/>
          <w:lang w:val="es-ES_tradnl"/>
        </w:rPr>
        <w:t xml:space="preserve">* </w:t>
      </w: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1 (23 caracteres máximo)</w:t>
      </w:r>
    </w:p>
    <w:p w14:paraId="68FC43AF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30BD773A" w14:textId="569C780C" w:rsidR="0079139B" w:rsidRPr="00667E44" w:rsidRDefault="00660B40" w:rsidP="0079139B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x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=15</m:t>
          </m:r>
        </m:oMath>
      </m:oMathPara>
    </w:p>
    <w:p w14:paraId="6F93C010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  <w:r w:rsidRPr="00667E44">
        <w:rPr>
          <w:rFonts w:ascii="Arial" w:hAnsi="Arial" w:cs="Arial"/>
          <w:sz w:val="20"/>
          <w:szCs w:val="20"/>
          <w:highlight w:val="yellow"/>
          <w:lang w:val="es-ES_tradnl"/>
        </w:rPr>
        <w:t>Texto 2 (23 caracteres máximo)</w:t>
      </w:r>
    </w:p>
    <w:p w14:paraId="123C1768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1751C098" w14:textId="1846DAAA" w:rsidR="004B6098" w:rsidRPr="00667E44" w:rsidRDefault="00660B40" w:rsidP="004B6098">
      <w:pPr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y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>=25</m:t>
          </m:r>
        </m:oMath>
      </m:oMathPara>
    </w:p>
    <w:p w14:paraId="265AB258" w14:textId="77777777" w:rsidR="0079139B" w:rsidRPr="00667E44" w:rsidRDefault="0079139B" w:rsidP="0079139B">
      <w:pPr>
        <w:rPr>
          <w:rFonts w:ascii="Arial" w:hAnsi="Arial" w:cs="Arial"/>
          <w:sz w:val="20"/>
          <w:szCs w:val="20"/>
          <w:lang w:val="es-ES_tradnl"/>
        </w:rPr>
      </w:pPr>
    </w:p>
    <w:p w14:paraId="5793EB6D" w14:textId="77777777" w:rsidR="007374A2" w:rsidRPr="00667E44" w:rsidRDefault="007374A2" w:rsidP="0079139B">
      <w:pPr>
        <w:rPr>
          <w:rFonts w:ascii="Arial" w:hAnsi="Arial" w:cs="Arial"/>
          <w:sz w:val="20"/>
          <w:szCs w:val="20"/>
          <w:lang w:val="es-ES_tradnl"/>
        </w:rPr>
      </w:pPr>
    </w:p>
    <w:sectPr w:rsidR="007374A2" w:rsidRPr="00667E4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B6098"/>
    <w:rsid w:val="00501930"/>
    <w:rsid w:val="00525FD7"/>
    <w:rsid w:val="00546A04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0B40"/>
    <w:rsid w:val="00667E44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7D0EBD"/>
    <w:rsid w:val="00870466"/>
    <w:rsid w:val="009677A8"/>
    <w:rsid w:val="00A22796"/>
    <w:rsid w:val="00A50688"/>
    <w:rsid w:val="00A61B6D"/>
    <w:rsid w:val="00A925B6"/>
    <w:rsid w:val="00AB3F19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7E4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FD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25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F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FD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7E4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FD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25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FD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F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DISPONILBE</cp:lastModifiedBy>
  <cp:revision>5</cp:revision>
  <dcterms:created xsi:type="dcterms:W3CDTF">2015-03-10T09:50:00Z</dcterms:created>
  <dcterms:modified xsi:type="dcterms:W3CDTF">2015-04-14T13:49:00Z</dcterms:modified>
</cp:coreProperties>
</file>