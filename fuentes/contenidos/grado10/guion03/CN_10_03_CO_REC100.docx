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27C54B9" w14:textId="7B9AB74E" w:rsidR="00933F0C" w:rsidRPr="006D02A8" w:rsidRDefault="00E14BD5" w:rsidP="00933F0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0A5378">
        <w:rPr>
          <w:rFonts w:ascii="Arial" w:hAnsi="Arial"/>
          <w:sz w:val="18"/>
          <w:szCs w:val="18"/>
          <w:lang w:val="es-ES_tradnl"/>
        </w:rPr>
        <w:t xml:space="preserve"> </w:t>
      </w:r>
      <w:r w:rsidR="00441DCD">
        <w:rPr>
          <w:rFonts w:ascii="Arial" w:hAnsi="Arial"/>
          <w:sz w:val="18"/>
          <w:szCs w:val="18"/>
          <w:lang w:val="es-ES_tradnl"/>
        </w:rPr>
        <w:t>Aplicación del movimiento circular</w:t>
      </w:r>
    </w:p>
    <w:p w14:paraId="5FAD7D35" w14:textId="1A39BA42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235F906F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933F0C">
        <w:rPr>
          <w:rFonts w:ascii="Arial" w:hAnsi="Arial"/>
          <w:sz w:val="18"/>
          <w:szCs w:val="18"/>
          <w:lang w:val="es-ES_tradnl"/>
        </w:rPr>
        <w:t xml:space="preserve"> </w:t>
      </w:r>
      <w:r w:rsidR="00441DCD">
        <w:rPr>
          <w:rFonts w:ascii="Arial" w:hAnsi="Arial"/>
          <w:sz w:val="18"/>
          <w:szCs w:val="18"/>
          <w:lang w:val="es-ES_tradnl"/>
        </w:rPr>
        <w:t>Solución de un problema de movimiento circular aplicado a un sistema de poleas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434AC65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933F0C">
        <w:rPr>
          <w:rFonts w:ascii="Arial" w:hAnsi="Arial"/>
          <w:sz w:val="18"/>
          <w:szCs w:val="18"/>
          <w:lang w:val="es-ES_tradnl"/>
        </w:rPr>
        <w:t xml:space="preserve"> </w:t>
      </w:r>
      <w:r w:rsidR="000A5378">
        <w:rPr>
          <w:rFonts w:ascii="Arial" w:hAnsi="Arial"/>
          <w:sz w:val="18"/>
          <w:szCs w:val="18"/>
          <w:lang w:val="es-ES_tradnl"/>
        </w:rPr>
        <w:t xml:space="preserve">movimiento </w:t>
      </w:r>
      <w:r w:rsidR="00441DCD">
        <w:rPr>
          <w:rFonts w:ascii="Arial" w:hAnsi="Arial"/>
          <w:sz w:val="18"/>
          <w:szCs w:val="18"/>
          <w:lang w:val="es-ES_tradnl"/>
        </w:rPr>
        <w:t xml:space="preserve">circular, poleas, ruedas con banda 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3BF833EA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441DCD">
        <w:rPr>
          <w:rFonts w:ascii="Arial" w:hAnsi="Arial"/>
          <w:sz w:val="18"/>
          <w:szCs w:val="18"/>
          <w:lang w:val="es-ES_tradnl"/>
        </w:rPr>
        <w:t xml:space="preserve"> 15 </w:t>
      </w:r>
      <w:r w:rsidR="00933F0C">
        <w:rPr>
          <w:rFonts w:ascii="Arial" w:hAnsi="Arial"/>
          <w:sz w:val="18"/>
          <w:szCs w:val="18"/>
          <w:lang w:val="es-ES_tradnl"/>
        </w:rPr>
        <w:t>minutos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33F0C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97495D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33F0C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…</w:t>
            </w:r>
            <w:r w:rsidR="002E4EE6" w:rsidRPr="00933F0C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33F0C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6A05135D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0A5378">
        <w:rPr>
          <w:rFonts w:ascii="Arial" w:hAnsi="Arial"/>
          <w:sz w:val="18"/>
          <w:szCs w:val="18"/>
          <w:lang w:val="es-ES_tradnl"/>
        </w:rPr>
        <w:t xml:space="preserve"> </w:t>
      </w:r>
      <w:r w:rsidR="00441DCD">
        <w:rPr>
          <w:rFonts w:ascii="Arial" w:hAnsi="Arial"/>
          <w:sz w:val="18"/>
          <w:szCs w:val="18"/>
          <w:lang w:val="es-ES_tradnl"/>
        </w:rPr>
        <w:t>3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3726CDD2" w:rsidR="000719EE" w:rsidRPr="000719EE" w:rsidRDefault="00441DC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Aplicación del movimiento circular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4A14A3F9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33F0C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4F8E881" w14:textId="1DDFF4EE" w:rsidR="00441DCD" w:rsidRDefault="00C92E0A" w:rsidP="00441DC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A5378">
        <w:rPr>
          <w:rFonts w:ascii="Arial" w:hAnsi="Arial"/>
          <w:sz w:val="18"/>
          <w:szCs w:val="18"/>
          <w:lang w:val="es-ES_tradnl"/>
        </w:rPr>
        <w:t xml:space="preserve"> </w:t>
      </w:r>
    </w:p>
    <w:p w14:paraId="5A509C61" w14:textId="4DADA984" w:rsidR="00441DCD" w:rsidRPr="000A5378" w:rsidRDefault="00441DCD" w:rsidP="00441DCD">
      <w:pPr>
        <w:rPr>
          <w:rFonts w:ascii="Arial" w:hAnsi="Arial" w:cs="Arial"/>
          <w:color w:val="333333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ES_tradnl"/>
        </w:rPr>
        <w:t xml:space="preserve">Resuelve el problema de movimiento circular utilizando el Editor de ecuaciones de Word. Al finalizar envíalo por correo electrónico </w:t>
      </w:r>
      <w:r w:rsidR="000A5378">
        <w:rPr>
          <w:rFonts w:ascii="Arial" w:hAnsi="Arial"/>
          <w:sz w:val="18"/>
          <w:szCs w:val="18"/>
          <w:lang w:val="es-ES_tradnl"/>
        </w:rPr>
        <w:t xml:space="preserve">a tu </w:t>
      </w:r>
      <w:r>
        <w:rPr>
          <w:rFonts w:ascii="Arial" w:hAnsi="Arial"/>
          <w:sz w:val="18"/>
          <w:szCs w:val="18"/>
          <w:lang w:val="es-ES_tradnl"/>
        </w:rPr>
        <w:t xml:space="preserve">profesor. 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29370070" w14:textId="77777777" w:rsidR="00EA7573" w:rsidRPr="000719EE" w:rsidRDefault="00EA757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54C57627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441DCD">
        <w:rPr>
          <w:rFonts w:ascii="Arial" w:hAnsi="Arial"/>
          <w:sz w:val="18"/>
          <w:szCs w:val="18"/>
          <w:lang w:val="es-ES_tradnl"/>
        </w:rPr>
        <w:t xml:space="preserve"> 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91657D9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933F0C">
        <w:rPr>
          <w:rFonts w:ascii="Arial" w:hAnsi="Arial"/>
          <w:sz w:val="18"/>
          <w:szCs w:val="18"/>
          <w:lang w:val="es-ES_tradnl"/>
        </w:rPr>
        <w:t xml:space="preserve"> 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078D3C8" w14:textId="77777777" w:rsidR="00933F0C" w:rsidRDefault="00933F0C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C5D9D3D" w14:textId="76F956C5" w:rsidR="00441DCD" w:rsidRPr="000A5378" w:rsidRDefault="00441DCD" w:rsidP="00441DCD">
      <w:pPr>
        <w:rPr>
          <w:rFonts w:ascii="Arial" w:hAnsi="Arial" w:cs="Arial"/>
          <w:color w:val="333333"/>
          <w:sz w:val="18"/>
          <w:szCs w:val="18"/>
          <w:lang w:val="es-CO"/>
        </w:rPr>
      </w:pPr>
      <w:r w:rsidRPr="000A5378">
        <w:rPr>
          <w:rFonts w:ascii="Arial" w:hAnsi="Arial" w:cs="Arial"/>
          <w:color w:val="333333"/>
          <w:sz w:val="18"/>
          <w:szCs w:val="18"/>
          <w:lang w:val="es-CO"/>
        </w:rPr>
        <w:t>Demuestra que en un sistema de dos ruedas de 20 y 40</w:t>
      </w:r>
      <w:ins w:id="0" w:author="María" w:date="2015-04-01T23:20:00Z">
        <w:r w:rsidR="000A5378">
          <w:rPr>
            <w:rFonts w:ascii="Arial" w:hAnsi="Arial" w:cs="Arial"/>
            <w:color w:val="333333"/>
            <w:sz w:val="18"/>
            <w:szCs w:val="18"/>
            <w:lang w:val="es-CO"/>
          </w:rPr>
          <w:t> </w:t>
        </w:r>
      </w:ins>
      <w:r w:rsidRPr="000A5378">
        <w:rPr>
          <w:rFonts w:ascii="Arial" w:hAnsi="Arial" w:cs="Arial"/>
          <w:color w:val="333333"/>
          <w:sz w:val="18"/>
          <w:szCs w:val="18"/>
          <w:lang w:val="es-CO"/>
        </w:rPr>
        <w:t>cm de diámetro</w:t>
      </w:r>
      <w:ins w:id="1" w:author="María" w:date="2015-04-01T23:21:00Z">
        <w:r w:rsidR="000A5378">
          <w:rPr>
            <w:rFonts w:ascii="Arial" w:hAnsi="Arial" w:cs="Arial"/>
            <w:color w:val="333333"/>
            <w:sz w:val="18"/>
            <w:szCs w:val="18"/>
            <w:lang w:val="es-CO"/>
          </w:rPr>
          <w:t>,</w:t>
        </w:r>
      </w:ins>
      <w:r w:rsidRPr="000A5378">
        <w:rPr>
          <w:rFonts w:ascii="Arial" w:hAnsi="Arial" w:cs="Arial"/>
          <w:color w:val="333333"/>
          <w:sz w:val="18"/>
          <w:szCs w:val="18"/>
          <w:lang w:val="es-CO"/>
        </w:rPr>
        <w:t xml:space="preserve"> unidas mediante una correa, si la rueda más grande gira a 10 rev/s, la frecuencia de la otra será del doble. </w:t>
      </w:r>
    </w:p>
    <w:p w14:paraId="5ED46249" w14:textId="77777777" w:rsidR="007801DD" w:rsidRDefault="007801DD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7AD42F0" w14:textId="4CEDDBA9" w:rsidR="00D83382" w:rsidRDefault="00D83382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color w:val="333333"/>
          <w:sz w:val="22"/>
          <w:szCs w:val="22"/>
          <w:lang w:val="es-ES" w:eastAsia="es-ES"/>
        </w:rPr>
        <w:drawing>
          <wp:inline distT="0" distB="0" distL="0" distR="0" wp14:anchorId="5C10C094" wp14:editId="09B8D3F9">
            <wp:extent cx="4193146" cy="1620079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162" cy="162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67FCB" w14:textId="77777777" w:rsidR="00D83382" w:rsidRPr="000A5378" w:rsidRDefault="00D83382" w:rsidP="00D83382">
      <w:pPr>
        <w:rPr>
          <w:rFonts w:ascii="Arial" w:hAnsi="Arial" w:cs="Arial"/>
          <w:color w:val="333333"/>
          <w:sz w:val="18"/>
          <w:szCs w:val="18"/>
          <w:lang w:val="es-CO"/>
        </w:rPr>
      </w:pPr>
      <w:r w:rsidRPr="000A5378">
        <w:rPr>
          <w:rFonts w:ascii="Arial" w:hAnsi="Arial" w:cs="Arial"/>
          <w:color w:val="333333"/>
          <w:sz w:val="18"/>
          <w:szCs w:val="18"/>
          <w:lang w:val="es-CO"/>
        </w:rPr>
        <w:t xml:space="preserve">Imagen editada por el autor de </w:t>
      </w:r>
    </w:p>
    <w:p w14:paraId="40816A02" w14:textId="77777777" w:rsidR="00D83382" w:rsidRPr="000A5378" w:rsidRDefault="002E58CF" w:rsidP="00D83382">
      <w:pPr>
        <w:rPr>
          <w:rFonts w:ascii="Arial" w:hAnsi="Arial" w:cs="Arial"/>
          <w:color w:val="333333"/>
          <w:sz w:val="18"/>
          <w:szCs w:val="18"/>
          <w:lang w:val="es-CO"/>
        </w:rPr>
      </w:pPr>
      <w:hyperlink r:id="rId6" w:history="1">
        <w:r w:rsidR="00D83382" w:rsidRPr="000A5378">
          <w:rPr>
            <w:rStyle w:val="Hipervnculo"/>
            <w:rFonts w:ascii="Arial" w:hAnsi="Arial" w:cs="Arial"/>
            <w:sz w:val="18"/>
            <w:szCs w:val="18"/>
            <w:lang w:val="es-CO"/>
          </w:rPr>
          <w:t>http://upload.wikimedia.org/wikipedia/commons/d/df/Belt_(PSF).svg</w:t>
        </w:r>
      </w:hyperlink>
    </w:p>
    <w:p w14:paraId="3FCCB1B5" w14:textId="2982E719" w:rsidR="00D83382" w:rsidRPr="000A5378" w:rsidRDefault="00D83382" w:rsidP="00D83382">
      <w:pPr>
        <w:rPr>
          <w:rFonts w:ascii="Arial" w:hAnsi="Arial" w:cs="Arial"/>
          <w:color w:val="333333"/>
          <w:sz w:val="18"/>
          <w:szCs w:val="18"/>
          <w:lang w:val="es-CO"/>
        </w:rPr>
      </w:pPr>
      <w:r w:rsidRPr="000A5378">
        <w:rPr>
          <w:rFonts w:ascii="Arial" w:hAnsi="Arial" w:cs="Arial"/>
          <w:color w:val="333333"/>
          <w:sz w:val="18"/>
          <w:szCs w:val="18"/>
          <w:lang w:val="es-CO"/>
        </w:rPr>
        <w:t>para ser creada.</w:t>
      </w:r>
    </w:p>
    <w:p w14:paraId="2ACA4492" w14:textId="77777777" w:rsidR="00D83382" w:rsidRDefault="00D83382" w:rsidP="00D83382">
      <w:pPr>
        <w:rPr>
          <w:rFonts w:ascii="Arial" w:hAnsi="Arial" w:cs="Arial"/>
          <w:sz w:val="18"/>
          <w:szCs w:val="18"/>
          <w:lang w:val="es-ES_tradnl"/>
        </w:rPr>
      </w:pPr>
    </w:p>
    <w:p w14:paraId="4F6C4193" w14:textId="77777777" w:rsidR="00D83382" w:rsidRDefault="00D83382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9BDF954" w14:textId="77777777" w:rsidR="00933F0C" w:rsidRPr="007F74EA" w:rsidRDefault="00933F0C" w:rsidP="00C5701A">
      <w:pPr>
        <w:rPr>
          <w:rFonts w:ascii="Arial" w:hAnsi="Arial" w:cs="Arial"/>
          <w:sz w:val="18"/>
          <w:szCs w:val="18"/>
          <w:lang w:val="es-ES_tradnl"/>
        </w:rPr>
      </w:pPr>
      <w:bookmarkStart w:id="2" w:name="_GoBack"/>
      <w:bookmarkEnd w:id="2"/>
    </w:p>
    <w:p w14:paraId="56A9C23B" w14:textId="1A4CFC0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41DCD">
        <w:rPr>
          <w:rFonts w:ascii="Arial" w:hAnsi="Arial" w:cs="Arial"/>
          <w:sz w:val="18"/>
          <w:szCs w:val="18"/>
          <w:lang w:val="es-ES_tradnl"/>
        </w:rPr>
        <w:t>3-</w:t>
      </w:r>
      <w:r w:rsidR="000A5378">
        <w:rPr>
          <w:rFonts w:ascii="Arial" w:hAnsi="Arial" w:cs="Arial"/>
          <w:sz w:val="18"/>
          <w:szCs w:val="18"/>
          <w:lang w:val="es-ES_tradnl"/>
        </w:rPr>
        <w:t>difícil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F5ECB5F" w14:textId="77777777" w:rsidR="00441DCD" w:rsidRDefault="00441DCD" w:rsidP="00F70E70">
      <w:pPr>
        <w:rPr>
          <w:rFonts w:ascii="Arial" w:hAnsi="Arial" w:cs="Arial"/>
          <w:sz w:val="18"/>
          <w:szCs w:val="18"/>
          <w:lang w:val="es-ES_tradnl"/>
        </w:rPr>
      </w:pPr>
    </w:p>
    <w:p w14:paraId="42ACB8E1" w14:textId="77777777" w:rsidR="00441DCD" w:rsidRPr="0072270A" w:rsidRDefault="00441DCD" w:rsidP="00F70E70">
      <w:pPr>
        <w:rPr>
          <w:rFonts w:ascii="Arial" w:hAnsi="Arial" w:cs="Arial"/>
          <w:sz w:val="18"/>
          <w:szCs w:val="18"/>
          <w:lang w:val="es-ES_tradnl"/>
        </w:rPr>
      </w:pP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563A12" w14:textId="77777777" w:rsidR="00007461" w:rsidRDefault="0065400F" w:rsidP="007801D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66C7E0B" w:rsidR="0028518B" w:rsidRDefault="00E213B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debe tener en cuenta que la velocidad lineal a lo largo de toda la correa es la misma. Por tanto, la velocidad angular de la rueda A será el doble de la rueda B</w:t>
      </w:r>
      <w:r w:rsidR="00D84410">
        <w:rPr>
          <w:rFonts w:ascii="Arial" w:hAnsi="Arial" w:cs="Arial"/>
          <w:sz w:val="18"/>
          <w:szCs w:val="18"/>
          <w:lang w:val="es-ES_tradnl"/>
        </w:rPr>
        <w:t xml:space="preserve"> y</w:t>
      </w:r>
      <w:ins w:id="3" w:author="María" w:date="2015-04-01T23:22:00Z">
        <w:r w:rsidR="000A5378">
          <w:rPr>
            <w:rFonts w:ascii="Arial" w:hAnsi="Arial" w:cs="Arial"/>
            <w:sz w:val="18"/>
            <w:szCs w:val="18"/>
            <w:lang w:val="es-ES_tradnl"/>
          </w:rPr>
          <w:t>,</w:t>
        </w:r>
      </w:ins>
      <w:r w:rsidR="00D84410">
        <w:rPr>
          <w:rFonts w:ascii="Arial" w:hAnsi="Arial" w:cs="Arial"/>
          <w:sz w:val="18"/>
          <w:szCs w:val="18"/>
          <w:lang w:val="es-ES_tradnl"/>
        </w:rPr>
        <w:t xml:space="preserve"> por consiguiente</w:t>
      </w:r>
      <w:ins w:id="4" w:author="María" w:date="2015-04-01T23:22:00Z">
        <w:r w:rsidR="000A5378">
          <w:rPr>
            <w:rFonts w:ascii="Arial" w:hAnsi="Arial" w:cs="Arial"/>
            <w:sz w:val="18"/>
            <w:szCs w:val="18"/>
            <w:lang w:val="es-ES_tradnl"/>
          </w:rPr>
          <w:t>,</w:t>
        </w:r>
      </w:ins>
      <w:r w:rsidR="00D84410">
        <w:rPr>
          <w:rFonts w:ascii="Arial" w:hAnsi="Arial" w:cs="Arial"/>
          <w:sz w:val="18"/>
          <w:szCs w:val="18"/>
          <w:lang w:val="es-ES_tradnl"/>
        </w:rPr>
        <w:t xml:space="preserve"> la frecuencia angular también. </w:t>
      </w: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EB633B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7461"/>
    <w:rsid w:val="00025642"/>
    <w:rsid w:val="00046B74"/>
    <w:rsid w:val="00051C59"/>
    <w:rsid w:val="0005228B"/>
    <w:rsid w:val="000537AE"/>
    <w:rsid w:val="00054002"/>
    <w:rsid w:val="000719EE"/>
    <w:rsid w:val="000A5378"/>
    <w:rsid w:val="000B20BA"/>
    <w:rsid w:val="000D352C"/>
    <w:rsid w:val="00104E5C"/>
    <w:rsid w:val="00125D25"/>
    <w:rsid w:val="001367E8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E58CF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71A95"/>
    <w:rsid w:val="003A458C"/>
    <w:rsid w:val="003B49B4"/>
    <w:rsid w:val="003D72B3"/>
    <w:rsid w:val="003F28A8"/>
    <w:rsid w:val="004024BA"/>
    <w:rsid w:val="00411F22"/>
    <w:rsid w:val="00417B06"/>
    <w:rsid w:val="004375B6"/>
    <w:rsid w:val="00437CE9"/>
    <w:rsid w:val="00441DCD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4776E"/>
    <w:rsid w:val="0065400F"/>
    <w:rsid w:val="00684880"/>
    <w:rsid w:val="006907A4"/>
    <w:rsid w:val="0069150C"/>
    <w:rsid w:val="006A2B69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801DD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52D9C"/>
    <w:rsid w:val="008752D9"/>
    <w:rsid w:val="00881754"/>
    <w:rsid w:val="0089063A"/>
    <w:rsid w:val="008932B9"/>
    <w:rsid w:val="008C6F76"/>
    <w:rsid w:val="00923C89"/>
    <w:rsid w:val="009320AC"/>
    <w:rsid w:val="00933F0C"/>
    <w:rsid w:val="009510B5"/>
    <w:rsid w:val="00953886"/>
    <w:rsid w:val="0097495D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A142E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16BE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0DFC"/>
    <w:rsid w:val="00C82D30"/>
    <w:rsid w:val="00C84826"/>
    <w:rsid w:val="00C92E0A"/>
    <w:rsid w:val="00CA5658"/>
    <w:rsid w:val="00CB02D2"/>
    <w:rsid w:val="00CD0B3B"/>
    <w:rsid w:val="00CD2245"/>
    <w:rsid w:val="00CE4A13"/>
    <w:rsid w:val="00CE7115"/>
    <w:rsid w:val="00D15A42"/>
    <w:rsid w:val="00D3600C"/>
    <w:rsid w:val="00D660AD"/>
    <w:rsid w:val="00D83382"/>
    <w:rsid w:val="00D84410"/>
    <w:rsid w:val="00DE1C4F"/>
    <w:rsid w:val="00DE2253"/>
    <w:rsid w:val="00DE69EE"/>
    <w:rsid w:val="00DF5702"/>
    <w:rsid w:val="00E057E6"/>
    <w:rsid w:val="00E14BD5"/>
    <w:rsid w:val="00E213B3"/>
    <w:rsid w:val="00E32F4B"/>
    <w:rsid w:val="00E527AE"/>
    <w:rsid w:val="00E54DA3"/>
    <w:rsid w:val="00E61A4B"/>
    <w:rsid w:val="00E62858"/>
    <w:rsid w:val="00E7707B"/>
    <w:rsid w:val="00E814BE"/>
    <w:rsid w:val="00E84C33"/>
    <w:rsid w:val="00EA22E1"/>
    <w:rsid w:val="00EA3E65"/>
    <w:rsid w:val="00EA7573"/>
    <w:rsid w:val="00EB0CCB"/>
    <w:rsid w:val="00EB633B"/>
    <w:rsid w:val="00EC398E"/>
    <w:rsid w:val="00EC3FD8"/>
    <w:rsid w:val="00EF194D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367E8"/>
    <w:rPr>
      <w:color w:val="808080"/>
    </w:rPr>
  </w:style>
  <w:style w:type="character" w:styleId="Hipervnculo">
    <w:name w:val="Hyperlink"/>
    <w:basedOn w:val="Fuentedeprrafopredeter"/>
    <w:uiPriority w:val="99"/>
    <w:rsid w:val="00441DC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537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53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367E8"/>
    <w:rPr>
      <w:color w:val="808080"/>
    </w:rPr>
  </w:style>
  <w:style w:type="character" w:styleId="Hipervnculo">
    <w:name w:val="Hyperlink"/>
    <w:basedOn w:val="Fuentedeprrafopredeter"/>
    <w:uiPriority w:val="99"/>
    <w:rsid w:val="00441DC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537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53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upload.wikimedia.org/wikipedia/commons/d/df/Belt_(PSF).sv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466</Words>
  <Characters>2566</Characters>
  <Application>Microsoft Macintosh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Sergio Cuellar</cp:lastModifiedBy>
  <cp:revision>9</cp:revision>
  <dcterms:created xsi:type="dcterms:W3CDTF">2015-03-14T21:09:00Z</dcterms:created>
  <dcterms:modified xsi:type="dcterms:W3CDTF">2015-05-30T22:53:00Z</dcterms:modified>
</cp:coreProperties>
</file>