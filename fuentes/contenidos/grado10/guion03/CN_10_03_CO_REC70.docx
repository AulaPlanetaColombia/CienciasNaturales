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70" w:rsidRDefault="00925570" w:rsidP="0092557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1B6B43">
        <w:rPr>
          <w:rFonts w:asciiTheme="majorHAnsi" w:hAnsiTheme="majorHAnsi"/>
          <w:b/>
          <w:lang w:val="es-ES_tradnl"/>
        </w:rPr>
        <w:t>M12D: Ordenar secuencias según texto con imagen</w:t>
      </w:r>
    </w:p>
    <w:p w:rsidR="00925570" w:rsidRDefault="00925570" w:rsidP="00925570">
      <w:pPr>
        <w:jc w:val="center"/>
        <w:rPr>
          <w:rFonts w:asciiTheme="majorHAnsi" w:hAnsiTheme="majorHAnsi"/>
          <w:b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CN_10_03_CO</w:t>
      </w: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Pr="0063490D" w:rsidRDefault="00925570" w:rsidP="0092557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925570" w:rsidRPr="009320AC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D03985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Aplicación de movimiento parabólico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9123CB">
        <w:rPr>
          <w:rFonts w:ascii="Arial" w:hAnsi="Arial"/>
          <w:sz w:val="18"/>
          <w:szCs w:val="18"/>
          <w:lang w:val="es-ES_tradnl"/>
        </w:rPr>
        <w:t xml:space="preserve">Actividad que permite aplicar </w:t>
      </w:r>
      <w:r>
        <w:rPr>
          <w:rFonts w:ascii="Arial" w:hAnsi="Arial"/>
          <w:sz w:val="18"/>
          <w:szCs w:val="18"/>
          <w:lang w:val="es-ES_tradnl"/>
        </w:rPr>
        <w:t>la teoría de movimiento parabólico para determinar la altura de una pared identificando los pasos (algoritmo) llevados a cabo para responder la pregunta</w:t>
      </w:r>
      <w:del w:id="0" w:author="María" w:date="2015-04-01T22:09:00Z">
        <w:r w:rsidDel="001D2B10">
          <w:rPr>
            <w:rFonts w:ascii="Arial" w:hAnsi="Arial"/>
            <w:sz w:val="18"/>
            <w:szCs w:val="18"/>
            <w:lang w:val="es-ES_tradnl"/>
          </w:rPr>
          <w:delText xml:space="preserve">. </w:delText>
        </w:r>
      </w:del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movimiento parabólico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6D02A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25570" w:rsidRPr="005F4C68" w:rsidTr="008B73CA">
        <w:tc>
          <w:tcPr>
            <w:tcW w:w="1248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:rsidTr="008B73CA">
        <w:tc>
          <w:tcPr>
            <w:tcW w:w="1248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25570" w:rsidRPr="00AC7496" w:rsidTr="008B73CA">
        <w:tc>
          <w:tcPr>
            <w:tcW w:w="4536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9809F7" w:rsidTr="008B73CA">
        <w:tc>
          <w:tcPr>
            <w:tcW w:w="4536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AC7496" w:rsidTr="008B73CA">
        <w:tc>
          <w:tcPr>
            <w:tcW w:w="4536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AC7496" w:rsidTr="008B73CA">
        <w:tc>
          <w:tcPr>
            <w:tcW w:w="4536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925570" w:rsidRPr="00AC7496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B5513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25570" w:rsidRPr="005F4C68" w:rsidTr="008B73CA">
        <w:tc>
          <w:tcPr>
            <w:tcW w:w="2126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:rsidTr="008B73CA">
        <w:tc>
          <w:tcPr>
            <w:tcW w:w="2126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55E91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25570" w:rsidRPr="005F4C68" w:rsidTr="008B73CA">
        <w:tc>
          <w:tcPr>
            <w:tcW w:w="2126" w:type="dxa"/>
          </w:tcPr>
          <w:p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25570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25570" w:rsidRPr="005F4C68" w:rsidRDefault="00925570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/>
          <w:sz w:val="18"/>
          <w:szCs w:val="18"/>
          <w:lang w:val="es-ES_tradnl"/>
        </w:rPr>
        <w:t>3</w:t>
      </w:r>
      <w:r w:rsidR="001D2B10">
        <w:rPr>
          <w:rFonts w:ascii="Arial" w:hAnsi="Arial"/>
          <w:sz w:val="18"/>
          <w:szCs w:val="18"/>
          <w:lang w:val="es-ES_tradnl"/>
        </w:rPr>
        <w:t>-difícil</w:t>
      </w:r>
      <w:proofErr w:type="spellEnd"/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254FDB" w:rsidRDefault="00925570" w:rsidP="0092557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Pr="00125D25" w:rsidRDefault="00925570" w:rsidP="0092557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925570" w:rsidRPr="000719EE" w:rsidRDefault="00925570" w:rsidP="00925570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>
        <w:rPr>
          <w:rFonts w:ascii="Arial" w:hAnsi="Arial"/>
          <w:sz w:val="18"/>
          <w:szCs w:val="18"/>
          <w:lang w:val="es-ES_tradnl"/>
        </w:rPr>
        <w:t xml:space="preserve"> Encuentra la información intermedia necesaria</w:t>
      </w:r>
      <w:ins w:id="1" w:author="María" w:date="2015-04-01T22:08:00Z">
        <w:r w:rsidR="001D2B10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en el orden adecuado</w:t>
      </w:r>
      <w:ins w:id="2" w:author="María" w:date="2015-04-01T22:08:00Z">
        <w:r w:rsidR="001D2B10">
          <w:rPr>
            <w:rFonts w:ascii="Arial" w:hAnsi="Arial"/>
            <w:sz w:val="18"/>
            <w:szCs w:val="18"/>
            <w:lang w:val="es-ES_tradnl"/>
          </w:rPr>
          <w:t>,</w:t>
        </w:r>
      </w:ins>
      <w:r>
        <w:rPr>
          <w:rFonts w:ascii="Arial" w:hAnsi="Arial"/>
          <w:sz w:val="18"/>
          <w:szCs w:val="18"/>
          <w:lang w:val="es-ES_tradnl"/>
        </w:rPr>
        <w:t xml:space="preserve"> para poder responder la pregunta final del problema. 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9F074B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925570" w:rsidRPr="001D2B10" w:rsidRDefault="00925570" w:rsidP="00925570">
      <w:pPr>
        <w:jc w:val="both"/>
        <w:rPr>
          <w:rFonts w:ascii="Arial" w:hAnsi="Arial" w:cs="Arial"/>
          <w:sz w:val="20"/>
          <w:szCs w:val="20"/>
          <w:lang w:val="es-CO"/>
        </w:rPr>
      </w:pPr>
      <w:r w:rsidRPr="00F638A9">
        <w:rPr>
          <w:rFonts w:ascii="Arial" w:hAnsi="Arial" w:cs="Arial"/>
          <w:sz w:val="20"/>
          <w:szCs w:val="20"/>
          <w:lang w:val="es-CO"/>
        </w:rPr>
        <w:t>Una bola se lanza con una velocidad de 28 m/s con un ángulo de 30°</w:t>
      </w:r>
      <w:ins w:id="3" w:author="María" w:date="2015-04-01T22:11:00Z">
        <w:r w:rsidR="001D2B10">
          <w:rPr>
            <w:rFonts w:ascii="Arial" w:hAnsi="Arial" w:cs="Arial"/>
            <w:sz w:val="20"/>
            <w:szCs w:val="20"/>
            <w:lang w:val="es-CO"/>
          </w:rPr>
          <w:t>,</w:t>
        </w:r>
      </w:ins>
      <w:r w:rsidRPr="00F638A9">
        <w:rPr>
          <w:rFonts w:ascii="Arial" w:hAnsi="Arial" w:cs="Arial"/>
          <w:sz w:val="20"/>
          <w:szCs w:val="20"/>
          <w:lang w:val="es-CO"/>
        </w:rPr>
        <w:t xml:space="preserve"> como se muestra. Hay una pared de altura h a una distancia de 16 m del punto de lanzamiento. </w:t>
      </w:r>
      <w:r w:rsidRPr="001D2B10">
        <w:rPr>
          <w:rFonts w:ascii="Arial" w:hAnsi="Arial" w:cs="Arial"/>
          <w:sz w:val="20"/>
          <w:szCs w:val="20"/>
          <w:lang w:val="es-CO"/>
        </w:rPr>
        <w:t xml:space="preserve">La bola pasa justo por encima del muro. Encuentra la altura máxima de la pared. </w:t>
      </w:r>
    </w:p>
    <w:p w:rsidR="00925570" w:rsidRPr="001D2B10" w:rsidRDefault="00925570" w:rsidP="00925570">
      <w:pPr>
        <w:rPr>
          <w:rFonts w:ascii="Arial" w:hAnsi="Arial" w:cs="Arial"/>
          <w:sz w:val="20"/>
          <w:szCs w:val="20"/>
          <w:lang w:val="es-CO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79258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F638A9" w:rsidRDefault="00925570" w:rsidP="00925570">
      <w:pPr>
        <w:rPr>
          <w:rFonts w:ascii="Arial" w:hAnsi="Arial" w:cs="Arial"/>
          <w:sz w:val="20"/>
          <w:szCs w:val="20"/>
          <w:lang w:val="es-CO"/>
        </w:rPr>
      </w:pPr>
      <w:r w:rsidRPr="00F638A9">
        <w:rPr>
          <w:rFonts w:ascii="Arial" w:hAnsi="Arial" w:cs="Arial"/>
          <w:sz w:val="20"/>
          <w:szCs w:val="20"/>
          <w:lang w:val="es-CO"/>
        </w:rPr>
        <w:t>La resistencia del aire es despreciable</w:t>
      </w:r>
      <w:ins w:id="4" w:author="María" w:date="2015-04-01T22:12:00Z">
        <w:r w:rsidR="001D2B10">
          <w:rPr>
            <w:rFonts w:ascii="Arial" w:hAnsi="Arial" w:cs="Arial"/>
            <w:sz w:val="20"/>
            <w:szCs w:val="20"/>
            <w:lang w:val="es-CO"/>
          </w:rPr>
          <w:t>.</w:t>
        </w:r>
      </w:ins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0719E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Pr="00792588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Escriba los </w:t>
      </w:r>
      <w:r w:rsidRPr="00313A08">
        <w:rPr>
          <w:rFonts w:ascii="Arial" w:hAnsi="Arial"/>
          <w:b/>
          <w:color w:val="0000FF"/>
          <w:sz w:val="16"/>
          <w:szCs w:val="16"/>
          <w:lang w:val="es-ES_tradnl"/>
        </w:rPr>
        <w:t>elementos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(respuesta) en la secuencia correcta, una por línea, EJEMPLO: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Lávate las manos con jabón y luego con un poco de alcohol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Empapa un pedazo de algodón con alcohol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Toma la jeringa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Etcétera…</w:t>
      </w:r>
    </w:p>
    <w:p w:rsidR="00925570" w:rsidRDefault="00925570" w:rsidP="0092557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inicial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“Inicio”, “Comienza con”, “Mayor”, “Relevante”)</w:t>
      </w: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Pr="00925570" w:rsidRDefault="009809F7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0y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=14 m/s</m:t>
          </m:r>
        </m:oMath>
      </m:oMathPara>
    </w:p>
    <w:p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t=0,66s</m:t>
          </m:r>
        </m:oMath>
      </m:oMathPara>
    </w:p>
    <w:p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h=7,1m</m:t>
          </m:r>
        </m:oMath>
      </m:oMathPara>
    </w:p>
    <w:p w:rsidR="00925570" w:rsidRDefault="009809F7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0x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=24,25 m/s</m:t>
          </m:r>
        </m:oMath>
      </m:oMathPara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13A08">
        <w:rPr>
          <w:rFonts w:ascii="Arial" w:hAnsi="Arial"/>
          <w:sz w:val="18"/>
          <w:szCs w:val="18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Orden final (</w:t>
      </w:r>
      <w:r w:rsidRPr="00313A08">
        <w:rPr>
          <w:rFonts w:ascii="Arial" w:hAnsi="Arial"/>
          <w:b/>
          <w:sz w:val="18"/>
          <w:szCs w:val="18"/>
          <w:highlight w:val="green"/>
          <w:lang w:val="es-ES_tradnl"/>
        </w:rPr>
        <w:t>12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EJEMPLOS: “Final”, “Termina en”, “Menor”, “Irrelevante)</w:t>
      </w:r>
    </w:p>
    <w:p w:rsidR="00925570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Default="009809F7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0x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=24,25 m/s</m:t>
          </m:r>
        </m:oMath>
      </m:oMathPara>
    </w:p>
    <w:p w:rsidR="00925570" w:rsidRP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t=0,66s</m:t>
          </m:r>
        </m:oMath>
      </m:oMathPara>
    </w:p>
    <w:p w:rsidR="00925570" w:rsidRDefault="009809F7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0y</m:t>
              </m:r>
            </m:sub>
          </m:sSub>
          <m:r>
            <w:rPr>
              <w:rFonts w:ascii="Cambria Math" w:hAnsi="Cambria Math" w:cs="Arial"/>
              <w:sz w:val="18"/>
              <w:szCs w:val="18"/>
              <w:lang w:val="es-ES_tradnl"/>
            </w:rPr>
            <m:t>=14 m/s</m:t>
          </m:r>
        </m:oMath>
      </m:oMathPara>
    </w:p>
    <w:p w:rsidR="00925570" w:rsidRPr="004512BE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h=7,1m</m:t>
          </m:r>
        </m:oMath>
      </m:oMathPara>
    </w:p>
    <w:p w:rsidR="00925570" w:rsidRPr="009510B5" w:rsidRDefault="00925570" w:rsidP="00925570">
      <w:pPr>
        <w:rPr>
          <w:rFonts w:ascii="Arial" w:hAnsi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913F4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925570" w:rsidRPr="0072270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 realizada por autor, para ser creada:</w:t>
      </w:r>
    </w:p>
    <w:p w:rsidR="00925570" w:rsidRPr="0072270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6104EB7" wp14:editId="2AA88F5C">
            <wp:extent cx="3981450" cy="16862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57" cy="169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5570" w:rsidRPr="00C531DB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Pr="00C531DB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925570" w:rsidRPr="007F74EA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25570" w:rsidRPr="007F74E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Elementos 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green"/>
          <w:lang w:val="es-ES_tradnl"/>
        </w:rPr>
        <w:t>6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respuestas obligatorio de </w:t>
      </w:r>
      <w:r w:rsidRPr="00313A08">
        <w:rPr>
          <w:rFonts w:ascii="Arial" w:hAnsi="Arial" w:cs="Arial"/>
          <w:b/>
          <w:sz w:val="18"/>
          <w:szCs w:val="18"/>
          <w:highlight w:val="green"/>
          <w:lang w:val="es-ES_tradnl"/>
        </w:rPr>
        <w:t>58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313A08">
        <w:rPr>
          <w:rFonts w:ascii="Arial" w:hAnsi="Arial"/>
          <w:sz w:val="18"/>
          <w:szCs w:val="18"/>
          <w:highlight w:val="green"/>
          <w:lang w:val="es-ES_tradnl"/>
        </w:rPr>
        <w:t>caracteres máximo, cada una, escritas en el orden correcta</w:t>
      </w:r>
      <w:r w:rsidRPr="00313A0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:rsidR="00925570" w:rsidRPr="007F74EA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925570" w:rsidRDefault="00925570" w:rsidP="00925570">
      <w:pPr>
        <w:rPr>
          <w:rFonts w:ascii="Arial" w:hAnsi="Arial" w:cs="Arial"/>
          <w:sz w:val="18"/>
          <w:szCs w:val="18"/>
          <w:lang w:val="es-ES_tradnl"/>
        </w:rPr>
      </w:pPr>
    </w:p>
    <w:p w:rsidR="00A82E23" w:rsidRPr="001D2B10" w:rsidRDefault="00A82E23">
      <w:pPr>
        <w:rPr>
          <w:lang w:val="es-CO"/>
        </w:rPr>
      </w:pPr>
      <w:bookmarkStart w:id="5" w:name="_GoBack"/>
      <w:bookmarkEnd w:id="5"/>
    </w:p>
    <w:sectPr w:rsidR="00A82E23" w:rsidRPr="001D2B1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70"/>
    <w:rsid w:val="001D2B10"/>
    <w:rsid w:val="009123CB"/>
    <w:rsid w:val="00925570"/>
    <w:rsid w:val="009809F7"/>
    <w:rsid w:val="00A82E23"/>
    <w:rsid w:val="00F6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B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B1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2557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B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B1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DISPONILBE</cp:lastModifiedBy>
  <cp:revision>6</cp:revision>
  <dcterms:created xsi:type="dcterms:W3CDTF">2015-03-10T09:21:00Z</dcterms:created>
  <dcterms:modified xsi:type="dcterms:W3CDTF">2015-04-14T16:24:00Z</dcterms:modified>
</cp:coreProperties>
</file>