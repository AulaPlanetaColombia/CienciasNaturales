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321" w:rsidRPr="00254FDB" w:rsidRDefault="00655321" w:rsidP="00B409C5">
      <w:pPr>
        <w:spacing w:line="360" w:lineRule="auto"/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F12</w:t>
      </w:r>
      <w:r w:rsidRPr="00254FDB">
        <w:rPr>
          <w:rFonts w:ascii="Arial" w:hAnsi="Arial"/>
          <w:b/>
          <w:lang w:val="es-ES_tradnl"/>
        </w:rPr>
        <w:t xml:space="preserve">: </w:t>
      </w:r>
      <w:r>
        <w:rPr>
          <w:rFonts w:ascii="Arial" w:hAnsi="Arial"/>
          <w:b/>
          <w:lang w:val="es-ES_tradnl"/>
        </w:rPr>
        <w:t>Trabajar un video</w:t>
      </w:r>
    </w:p>
    <w:p w:rsidR="00655321" w:rsidRPr="00254FDB" w:rsidRDefault="00655321" w:rsidP="00B409C5">
      <w:pPr>
        <w:spacing w:line="360" w:lineRule="auto"/>
        <w:rPr>
          <w:rFonts w:ascii="Arial" w:hAnsi="Arial"/>
          <w:lang w:val="es-ES_tradnl"/>
        </w:rPr>
      </w:pPr>
    </w:p>
    <w:p w:rsidR="00655321" w:rsidRPr="006D02A8" w:rsidRDefault="00655321" w:rsidP="00B409C5">
      <w:pPr>
        <w:spacing w:line="360" w:lineRule="auto"/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>
        <w:rPr>
          <w:rFonts w:ascii="Arial" w:hAnsi="Arial"/>
          <w:sz w:val="18"/>
          <w:szCs w:val="18"/>
          <w:lang w:val="es-ES_tradnl"/>
        </w:rPr>
        <w:t xml:space="preserve"> CN_10_03</w:t>
      </w:r>
    </w:p>
    <w:p w:rsidR="00655321" w:rsidRPr="006D02A8" w:rsidRDefault="00655321" w:rsidP="00B409C5">
      <w:pPr>
        <w:spacing w:line="360" w:lineRule="auto"/>
        <w:rPr>
          <w:rFonts w:ascii="Arial" w:hAnsi="Arial"/>
          <w:sz w:val="18"/>
          <w:szCs w:val="18"/>
          <w:lang w:val="es-ES_tradnl"/>
        </w:rPr>
      </w:pPr>
    </w:p>
    <w:p w:rsidR="00655321" w:rsidRPr="006D02A8" w:rsidRDefault="00655321" w:rsidP="00B409C5">
      <w:pPr>
        <w:spacing w:line="360" w:lineRule="auto"/>
        <w:rPr>
          <w:rFonts w:ascii="Arial" w:hAnsi="Arial"/>
          <w:sz w:val="18"/>
          <w:szCs w:val="18"/>
          <w:lang w:val="es-ES_tradnl"/>
        </w:rPr>
      </w:pPr>
    </w:p>
    <w:p w:rsidR="00655321" w:rsidRPr="0063490D" w:rsidRDefault="00655321" w:rsidP="00B409C5">
      <w:pPr>
        <w:spacing w:line="360" w:lineRule="auto"/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655321" w:rsidRPr="009320AC" w:rsidRDefault="00655321" w:rsidP="00B409C5">
      <w:pPr>
        <w:spacing w:line="360" w:lineRule="auto"/>
        <w:rPr>
          <w:rFonts w:ascii="Arial" w:hAnsi="Arial" w:cs="Arial"/>
          <w:sz w:val="18"/>
          <w:szCs w:val="18"/>
          <w:lang w:val="es-ES_tradnl"/>
        </w:rPr>
      </w:pPr>
    </w:p>
    <w:p w:rsidR="00655321" w:rsidRPr="009A0C27" w:rsidRDefault="00655321" w:rsidP="00B409C5">
      <w:pPr>
        <w:spacing w:line="360" w:lineRule="auto"/>
        <w:rPr>
          <w:rFonts w:ascii="Arial" w:hAnsi="Arial" w:cs="Arial"/>
          <w:color w:val="000000"/>
          <w:sz w:val="20"/>
          <w:szCs w:val="20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Pr="009A0C27">
        <w:rPr>
          <w:rFonts w:ascii="Arial" w:hAnsi="Arial" w:cs="Arial"/>
          <w:sz w:val="20"/>
          <w:szCs w:val="20"/>
          <w:highlight w:val="green"/>
          <w:lang w:val="es-ES_tradnl"/>
        </w:rPr>
        <w:t>.)</w:t>
      </w:r>
      <w:r w:rsidRPr="009A0C27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9A0C27">
        <w:rPr>
          <w:rFonts w:ascii="Arial" w:hAnsi="Arial" w:cs="Arial"/>
          <w:color w:val="000000"/>
          <w:sz w:val="20"/>
          <w:szCs w:val="20"/>
        </w:rPr>
        <w:t>Movimiento circular de la Luna alrededor de la Tierra</w:t>
      </w:r>
    </w:p>
    <w:p w:rsidR="00655321" w:rsidRPr="009A0C27" w:rsidRDefault="00655321" w:rsidP="00B409C5">
      <w:pPr>
        <w:spacing w:line="360" w:lineRule="auto"/>
        <w:rPr>
          <w:rFonts w:ascii="Arial" w:hAnsi="Arial" w:cs="Arial"/>
          <w:sz w:val="20"/>
          <w:szCs w:val="20"/>
          <w:lang w:val="es-ES_tradnl"/>
        </w:rPr>
      </w:pPr>
    </w:p>
    <w:p w:rsidR="00655321" w:rsidRPr="009A0C27" w:rsidRDefault="00655321" w:rsidP="00B409C5">
      <w:pPr>
        <w:spacing w:line="360" w:lineRule="auto"/>
        <w:rPr>
          <w:rFonts w:ascii="Arial" w:hAnsi="Arial" w:cs="Arial"/>
          <w:sz w:val="20"/>
          <w:szCs w:val="20"/>
        </w:rPr>
      </w:pPr>
      <w:r w:rsidRPr="009A0C27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9A0C27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9A0C27">
        <w:rPr>
          <w:rFonts w:ascii="Arial" w:hAnsi="Arial" w:cs="Arial"/>
          <w:sz w:val="20"/>
          <w:szCs w:val="20"/>
          <w:highlight w:val="green"/>
          <w:lang w:val="es-ES_tradnl"/>
        </w:rPr>
        <w:t>Descripción del recurso</w:t>
      </w:r>
      <w:r w:rsidR="00DF695B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9A0C27">
        <w:rPr>
          <w:rFonts w:ascii="Arial" w:hAnsi="Arial" w:cs="Arial"/>
          <w:color w:val="000000"/>
          <w:sz w:val="20"/>
          <w:szCs w:val="20"/>
        </w:rPr>
        <w:t>Video que permite estudiar el movimiento</w:t>
      </w:r>
      <w:r w:rsidR="00DF695B">
        <w:rPr>
          <w:rFonts w:ascii="Arial" w:hAnsi="Arial" w:cs="Arial"/>
          <w:color w:val="000000"/>
          <w:sz w:val="20"/>
          <w:szCs w:val="20"/>
        </w:rPr>
        <w:t xml:space="preserve"> </w:t>
      </w:r>
      <w:r w:rsidRPr="009A0C27">
        <w:rPr>
          <w:rFonts w:ascii="Arial" w:hAnsi="Arial" w:cs="Arial"/>
          <w:color w:val="000000"/>
          <w:sz w:val="20"/>
          <w:szCs w:val="20"/>
        </w:rPr>
        <w:t>circular de la Luna alrededor de la Tierra y explorar las fases lunares</w:t>
      </w:r>
    </w:p>
    <w:p w:rsidR="00655321" w:rsidRPr="000719EE" w:rsidRDefault="00655321" w:rsidP="00B409C5">
      <w:pPr>
        <w:spacing w:line="360" w:lineRule="auto"/>
        <w:rPr>
          <w:rFonts w:ascii="Arial" w:hAnsi="Arial" w:cs="Arial"/>
          <w:sz w:val="18"/>
          <w:szCs w:val="18"/>
          <w:lang w:val="es-ES_tradnl"/>
        </w:rPr>
      </w:pPr>
    </w:p>
    <w:p w:rsidR="00655321" w:rsidRPr="000719EE" w:rsidRDefault="00655321" w:rsidP="00B409C5">
      <w:pPr>
        <w:spacing w:line="360" w:lineRule="auto"/>
        <w:rPr>
          <w:rFonts w:ascii="Arial" w:hAnsi="Arial" w:cs="Arial"/>
          <w:sz w:val="18"/>
          <w:szCs w:val="18"/>
          <w:lang w:val="es-ES_tradnl"/>
        </w:rPr>
      </w:pPr>
    </w:p>
    <w:p w:rsidR="00655321" w:rsidRPr="006D02A8" w:rsidRDefault="00655321" w:rsidP="00B409C5">
      <w:pPr>
        <w:spacing w:line="360" w:lineRule="auto"/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>
        <w:rPr>
          <w:rFonts w:ascii="Arial" w:hAnsi="Arial"/>
          <w:sz w:val="18"/>
          <w:szCs w:val="18"/>
          <w:lang w:val="es-ES_tradnl"/>
        </w:rPr>
        <w:t xml:space="preserve"> movimiento circular, fases de la Luna </w:t>
      </w:r>
    </w:p>
    <w:p w:rsidR="00655321" w:rsidRPr="000719EE" w:rsidRDefault="00655321" w:rsidP="00B409C5">
      <w:pPr>
        <w:spacing w:line="360" w:lineRule="auto"/>
        <w:rPr>
          <w:rFonts w:ascii="Arial" w:hAnsi="Arial" w:cs="Arial"/>
          <w:sz w:val="18"/>
          <w:szCs w:val="18"/>
          <w:lang w:val="es-ES_tradnl"/>
        </w:rPr>
      </w:pPr>
    </w:p>
    <w:p w:rsidR="00655321" w:rsidRPr="000719EE" w:rsidRDefault="00655321" w:rsidP="00B409C5">
      <w:pPr>
        <w:spacing w:line="360" w:lineRule="auto"/>
        <w:rPr>
          <w:rFonts w:ascii="Arial" w:hAnsi="Arial" w:cs="Arial"/>
          <w:sz w:val="18"/>
          <w:szCs w:val="18"/>
          <w:lang w:val="es-ES_tradnl"/>
        </w:rPr>
      </w:pPr>
    </w:p>
    <w:p w:rsidR="00655321" w:rsidRPr="006D02A8" w:rsidRDefault="00655321" w:rsidP="00B409C5">
      <w:pPr>
        <w:spacing w:line="360" w:lineRule="auto"/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CF1E7B">
        <w:rPr>
          <w:rFonts w:ascii="Arial" w:hAnsi="Arial"/>
          <w:sz w:val="18"/>
          <w:szCs w:val="18"/>
          <w:lang w:val="es-ES_tradnl"/>
        </w:rPr>
        <w:t xml:space="preserve"> 25 </w:t>
      </w:r>
      <w:r>
        <w:rPr>
          <w:rFonts w:ascii="Arial" w:hAnsi="Arial"/>
          <w:sz w:val="18"/>
          <w:szCs w:val="18"/>
          <w:lang w:val="es-ES_tradnl"/>
        </w:rPr>
        <w:t xml:space="preserve">minutos </w:t>
      </w:r>
    </w:p>
    <w:p w:rsidR="00655321" w:rsidRPr="000719EE" w:rsidRDefault="00655321" w:rsidP="00B409C5">
      <w:pPr>
        <w:spacing w:line="360" w:lineRule="auto"/>
        <w:rPr>
          <w:rFonts w:ascii="Arial" w:hAnsi="Arial" w:cs="Arial"/>
          <w:sz w:val="18"/>
          <w:szCs w:val="18"/>
          <w:lang w:val="es-ES_tradnl"/>
        </w:rPr>
      </w:pPr>
    </w:p>
    <w:p w:rsidR="00655321" w:rsidRPr="000719EE" w:rsidRDefault="00655321" w:rsidP="00B409C5">
      <w:pPr>
        <w:spacing w:line="360" w:lineRule="auto"/>
        <w:rPr>
          <w:rFonts w:ascii="Arial" w:hAnsi="Arial" w:cs="Arial"/>
          <w:sz w:val="18"/>
          <w:szCs w:val="18"/>
          <w:lang w:val="es-ES_tradnl"/>
        </w:rPr>
      </w:pPr>
    </w:p>
    <w:p w:rsidR="00655321" w:rsidRPr="00B55138" w:rsidRDefault="00655321" w:rsidP="00B409C5">
      <w:pPr>
        <w:spacing w:line="360" w:lineRule="auto"/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655321" w:rsidRPr="005F4C68" w:rsidTr="00D05D3B">
        <w:tc>
          <w:tcPr>
            <w:tcW w:w="1248" w:type="dxa"/>
          </w:tcPr>
          <w:p w:rsidR="00655321" w:rsidRPr="005F4C68" w:rsidRDefault="00655321" w:rsidP="00B409C5">
            <w:pPr>
              <w:spacing w:line="360" w:lineRule="auto"/>
              <w:rPr>
                <w:rFonts w:ascii="Arial" w:hAnsi="Arial"/>
                <w:sz w:val="16"/>
                <w:szCs w:val="16"/>
                <w:lang w:val="es-ES_tradnl"/>
              </w:rPr>
            </w:pPr>
            <w:r w:rsidRPr="00655321">
              <w:rPr>
                <w:rFonts w:ascii="Arial" w:hAnsi="Arial"/>
                <w:sz w:val="16"/>
                <w:szCs w:val="16"/>
                <w:highlight w:val="yellow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655321" w:rsidRPr="005F4C68" w:rsidRDefault="00655321" w:rsidP="00B409C5">
            <w:pPr>
              <w:spacing w:line="360" w:lineRule="auto"/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655321" w:rsidRPr="005F4C68" w:rsidRDefault="00655321" w:rsidP="00B409C5">
            <w:pPr>
              <w:spacing w:line="360" w:lineRule="auto"/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655321" w:rsidRPr="005F4C68" w:rsidRDefault="00655321" w:rsidP="00B409C5">
            <w:pPr>
              <w:spacing w:line="360" w:lineRule="auto"/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655321" w:rsidRPr="005F4C68" w:rsidRDefault="00655321" w:rsidP="00B409C5">
            <w:pPr>
              <w:spacing w:line="360" w:lineRule="auto"/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655321" w:rsidRPr="005F4C68" w:rsidRDefault="00655321" w:rsidP="00B409C5">
            <w:pPr>
              <w:spacing w:line="360" w:lineRule="auto"/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655321" w:rsidRPr="005F4C68" w:rsidRDefault="00655321" w:rsidP="00B409C5">
            <w:pPr>
              <w:spacing w:line="360" w:lineRule="auto"/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655321" w:rsidRPr="005F4C68" w:rsidRDefault="00655321" w:rsidP="00B409C5">
            <w:pPr>
              <w:spacing w:line="360" w:lineRule="auto"/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55321" w:rsidRPr="005F4C68" w:rsidTr="00D05D3B">
        <w:tc>
          <w:tcPr>
            <w:tcW w:w="1248" w:type="dxa"/>
          </w:tcPr>
          <w:p w:rsidR="00655321" w:rsidRPr="005F4C68" w:rsidRDefault="00655321" w:rsidP="00B409C5">
            <w:pPr>
              <w:spacing w:line="360" w:lineRule="auto"/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655321" w:rsidRPr="005F4C68" w:rsidRDefault="00655321" w:rsidP="00B409C5">
            <w:pPr>
              <w:spacing w:line="360" w:lineRule="auto"/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655321" w:rsidRPr="005F4C68" w:rsidRDefault="00655321" w:rsidP="00B409C5">
            <w:pPr>
              <w:spacing w:line="360" w:lineRule="auto"/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655321" w:rsidRPr="005F4C68" w:rsidRDefault="00655321" w:rsidP="00B409C5">
            <w:pPr>
              <w:spacing w:line="360" w:lineRule="auto"/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655321" w:rsidRPr="005F4C68" w:rsidRDefault="00655321" w:rsidP="00B409C5">
            <w:pPr>
              <w:spacing w:line="360" w:lineRule="auto"/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655321" w:rsidRPr="005F4C68" w:rsidRDefault="00655321" w:rsidP="00B409C5">
            <w:pPr>
              <w:spacing w:line="360" w:lineRule="auto"/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655321" w:rsidRPr="005F4C68" w:rsidRDefault="00655321" w:rsidP="00B409C5">
            <w:pPr>
              <w:spacing w:line="360" w:lineRule="auto"/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655321" w:rsidRPr="005F4C68" w:rsidRDefault="00655321" w:rsidP="00B409C5">
            <w:pPr>
              <w:spacing w:line="360" w:lineRule="auto"/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655321" w:rsidRPr="000719EE" w:rsidRDefault="00655321" w:rsidP="00B409C5">
      <w:pPr>
        <w:spacing w:line="360" w:lineRule="auto"/>
        <w:rPr>
          <w:rFonts w:ascii="Arial" w:hAnsi="Arial" w:cs="Arial"/>
          <w:sz w:val="18"/>
          <w:szCs w:val="18"/>
          <w:lang w:val="es-ES_tradnl"/>
        </w:rPr>
      </w:pPr>
    </w:p>
    <w:p w:rsidR="00655321" w:rsidRPr="00B55138" w:rsidRDefault="00655321" w:rsidP="00B409C5">
      <w:pPr>
        <w:spacing w:line="360" w:lineRule="auto"/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655321" w:rsidRPr="00AC7496" w:rsidTr="00D05D3B">
        <w:tc>
          <w:tcPr>
            <w:tcW w:w="4536" w:type="dxa"/>
          </w:tcPr>
          <w:p w:rsidR="00655321" w:rsidRPr="00AC7496" w:rsidRDefault="00655321" w:rsidP="00B409C5">
            <w:pPr>
              <w:spacing w:line="360" w:lineRule="auto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655321" w:rsidRPr="00AC7496" w:rsidRDefault="00655321" w:rsidP="00B409C5">
            <w:pPr>
              <w:spacing w:line="360" w:lineRule="auto"/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655321" w:rsidRPr="00AC7496" w:rsidRDefault="00655321" w:rsidP="00B409C5">
            <w:pPr>
              <w:spacing w:line="360" w:lineRule="auto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655321" w:rsidRPr="00AC7496" w:rsidRDefault="00655321" w:rsidP="00B409C5">
            <w:pPr>
              <w:spacing w:line="360" w:lineRule="auto"/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55321" w:rsidRPr="00AC7496" w:rsidTr="00D05D3B">
        <w:tc>
          <w:tcPr>
            <w:tcW w:w="4536" w:type="dxa"/>
          </w:tcPr>
          <w:p w:rsidR="00655321" w:rsidRPr="00AC7496" w:rsidRDefault="00655321" w:rsidP="00B409C5">
            <w:pPr>
              <w:spacing w:line="360" w:lineRule="auto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</w:t>
            </w:r>
            <w:r w:rsidRPr="00655321">
              <w:rPr>
                <w:rFonts w:ascii="Arial" w:hAnsi="Arial"/>
                <w:sz w:val="16"/>
                <w:szCs w:val="16"/>
                <w:highlight w:val="yellow"/>
                <w:lang w:val="es-ES_tradnl"/>
              </w:rPr>
              <w:t>en el conocimiento y la interacción con el mundo físico</w:t>
            </w:r>
          </w:p>
        </w:tc>
        <w:tc>
          <w:tcPr>
            <w:tcW w:w="425" w:type="dxa"/>
          </w:tcPr>
          <w:p w:rsidR="00655321" w:rsidRPr="00AC7496" w:rsidRDefault="00655321" w:rsidP="00B409C5">
            <w:pPr>
              <w:spacing w:line="360" w:lineRule="auto"/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655321" w:rsidRPr="00AC7496" w:rsidRDefault="00655321" w:rsidP="00B409C5">
            <w:pPr>
              <w:spacing w:line="360" w:lineRule="auto"/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655321" w:rsidRPr="00AC7496" w:rsidRDefault="00655321" w:rsidP="00B409C5">
            <w:pPr>
              <w:spacing w:line="360" w:lineRule="auto"/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55321" w:rsidRPr="00AC7496" w:rsidTr="00D05D3B">
        <w:tc>
          <w:tcPr>
            <w:tcW w:w="4536" w:type="dxa"/>
          </w:tcPr>
          <w:p w:rsidR="00655321" w:rsidRPr="00AC7496" w:rsidRDefault="00655321" w:rsidP="00B409C5">
            <w:pPr>
              <w:spacing w:line="360" w:lineRule="auto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655321" w:rsidRPr="00AC7496" w:rsidRDefault="00655321" w:rsidP="00B409C5">
            <w:pPr>
              <w:spacing w:line="360" w:lineRule="auto"/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655321" w:rsidRPr="00AC7496" w:rsidRDefault="00655321" w:rsidP="00B409C5">
            <w:pPr>
              <w:spacing w:line="360" w:lineRule="auto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655321" w:rsidRPr="00AC7496" w:rsidRDefault="00655321" w:rsidP="00B409C5">
            <w:pPr>
              <w:spacing w:line="360" w:lineRule="auto"/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55321" w:rsidRPr="00AC7496" w:rsidTr="00D05D3B">
        <w:tc>
          <w:tcPr>
            <w:tcW w:w="4536" w:type="dxa"/>
          </w:tcPr>
          <w:p w:rsidR="00655321" w:rsidRPr="00AC7496" w:rsidRDefault="00655321" w:rsidP="00B409C5">
            <w:pPr>
              <w:spacing w:line="360" w:lineRule="auto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655321" w:rsidRPr="00AC7496" w:rsidRDefault="00655321" w:rsidP="00B409C5">
            <w:pPr>
              <w:spacing w:line="360" w:lineRule="auto"/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655321" w:rsidRPr="00AC7496" w:rsidRDefault="00655321" w:rsidP="00B409C5">
            <w:pPr>
              <w:spacing w:line="360" w:lineRule="auto"/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655321" w:rsidRPr="00AC7496" w:rsidRDefault="00655321" w:rsidP="00B409C5">
            <w:pPr>
              <w:spacing w:line="360" w:lineRule="auto"/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655321" w:rsidRPr="000719EE" w:rsidRDefault="00655321" w:rsidP="00B409C5">
      <w:pPr>
        <w:spacing w:line="360" w:lineRule="auto"/>
        <w:rPr>
          <w:rFonts w:ascii="Arial" w:hAnsi="Arial" w:cs="Arial"/>
          <w:sz w:val="18"/>
          <w:szCs w:val="18"/>
          <w:lang w:val="es-ES_tradnl"/>
        </w:rPr>
      </w:pPr>
    </w:p>
    <w:p w:rsidR="00655321" w:rsidRPr="00B55138" w:rsidRDefault="00655321" w:rsidP="00B409C5">
      <w:pPr>
        <w:spacing w:line="360" w:lineRule="auto"/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55321" w:rsidRPr="005F4C68" w:rsidTr="00D05D3B">
        <w:tc>
          <w:tcPr>
            <w:tcW w:w="2126" w:type="dxa"/>
          </w:tcPr>
          <w:p w:rsidR="00655321" w:rsidRPr="005F4C68" w:rsidRDefault="00655321" w:rsidP="00B409C5">
            <w:pPr>
              <w:spacing w:line="360" w:lineRule="auto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655321" w:rsidRPr="005F4C68" w:rsidRDefault="00655321" w:rsidP="00B409C5">
            <w:pPr>
              <w:spacing w:line="360" w:lineRule="auto"/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655321" w:rsidRPr="005F4C68" w:rsidRDefault="00655321" w:rsidP="00B409C5">
            <w:pPr>
              <w:spacing w:line="360" w:lineRule="auto"/>
              <w:rPr>
                <w:rFonts w:ascii="Arial" w:hAnsi="Arial"/>
                <w:sz w:val="16"/>
                <w:szCs w:val="16"/>
                <w:lang w:val="es-ES_tradnl"/>
              </w:rPr>
            </w:pPr>
            <w:r w:rsidRPr="00655321">
              <w:rPr>
                <w:rFonts w:ascii="Arial" w:hAnsi="Arial"/>
                <w:sz w:val="16"/>
                <w:szCs w:val="16"/>
                <w:highlight w:val="yellow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655321" w:rsidRPr="005F4C68" w:rsidRDefault="00655321" w:rsidP="00B409C5">
            <w:pPr>
              <w:spacing w:line="360" w:lineRule="auto"/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655321" w:rsidRPr="005F4C68" w:rsidRDefault="00655321" w:rsidP="00B409C5">
            <w:pPr>
              <w:spacing w:line="360" w:lineRule="auto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655321" w:rsidRPr="005F4C68" w:rsidRDefault="00655321" w:rsidP="00B409C5">
            <w:pPr>
              <w:spacing w:line="360" w:lineRule="auto"/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655321" w:rsidRPr="005F4C68" w:rsidRDefault="00655321" w:rsidP="00B409C5">
            <w:pPr>
              <w:spacing w:line="360" w:lineRule="auto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655321" w:rsidRPr="005F4C68" w:rsidRDefault="00655321" w:rsidP="00B409C5">
            <w:pPr>
              <w:spacing w:line="360" w:lineRule="auto"/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55321" w:rsidRPr="005F4C68" w:rsidTr="00D05D3B">
        <w:tc>
          <w:tcPr>
            <w:tcW w:w="2126" w:type="dxa"/>
          </w:tcPr>
          <w:p w:rsidR="00655321" w:rsidRPr="005F4C68" w:rsidRDefault="00655321" w:rsidP="00B409C5">
            <w:pPr>
              <w:spacing w:line="360" w:lineRule="auto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655321" w:rsidRPr="005F4C68" w:rsidRDefault="00655321" w:rsidP="00B409C5">
            <w:pPr>
              <w:spacing w:line="360" w:lineRule="auto"/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655321" w:rsidRPr="005F4C68" w:rsidRDefault="00655321" w:rsidP="00B409C5">
            <w:pPr>
              <w:spacing w:line="360" w:lineRule="auto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655321" w:rsidRPr="005F4C68" w:rsidRDefault="00655321" w:rsidP="00B409C5">
            <w:pPr>
              <w:spacing w:line="360" w:lineRule="auto"/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655321" w:rsidRPr="005F4C68" w:rsidRDefault="00655321" w:rsidP="00B409C5">
            <w:pPr>
              <w:spacing w:line="360" w:lineRule="auto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655321" w:rsidRPr="005F4C68" w:rsidRDefault="00655321" w:rsidP="00B409C5">
            <w:pPr>
              <w:spacing w:line="360" w:lineRule="auto"/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655321" w:rsidRPr="005F4C68" w:rsidRDefault="00655321" w:rsidP="00B409C5">
            <w:pPr>
              <w:spacing w:line="360" w:lineRule="auto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655321" w:rsidRPr="005F4C68" w:rsidRDefault="00655321" w:rsidP="00B409C5">
            <w:pPr>
              <w:spacing w:line="360" w:lineRule="auto"/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55321" w:rsidRPr="005F4C68" w:rsidTr="00D05D3B">
        <w:tc>
          <w:tcPr>
            <w:tcW w:w="2126" w:type="dxa"/>
          </w:tcPr>
          <w:p w:rsidR="00655321" w:rsidRDefault="00655321" w:rsidP="00B409C5">
            <w:pPr>
              <w:spacing w:line="360" w:lineRule="auto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655321" w:rsidRPr="005F4C68" w:rsidRDefault="00655321" w:rsidP="00B409C5">
            <w:pPr>
              <w:spacing w:line="360" w:lineRule="auto"/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655321" w:rsidRDefault="00655321" w:rsidP="00B409C5">
            <w:pPr>
              <w:spacing w:line="360" w:lineRule="auto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655321" w:rsidRPr="005F4C68" w:rsidRDefault="00655321" w:rsidP="00B409C5">
            <w:pPr>
              <w:spacing w:line="360" w:lineRule="auto"/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655321" w:rsidRDefault="00655321" w:rsidP="00B409C5">
            <w:pPr>
              <w:spacing w:line="360" w:lineRule="auto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655321" w:rsidRPr="005F4C68" w:rsidRDefault="00655321" w:rsidP="00B409C5">
            <w:pPr>
              <w:spacing w:line="360" w:lineRule="auto"/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655321" w:rsidRDefault="00655321" w:rsidP="00B409C5">
            <w:pPr>
              <w:spacing w:line="360" w:lineRule="auto"/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655321" w:rsidRPr="005F4C68" w:rsidRDefault="00655321" w:rsidP="00B409C5">
            <w:pPr>
              <w:spacing w:line="360" w:lineRule="auto"/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655321" w:rsidRPr="000719EE" w:rsidRDefault="00655321" w:rsidP="00B409C5">
      <w:pPr>
        <w:spacing w:line="360" w:lineRule="auto"/>
        <w:rPr>
          <w:rFonts w:ascii="Arial" w:hAnsi="Arial" w:cs="Arial"/>
          <w:sz w:val="18"/>
          <w:szCs w:val="18"/>
          <w:lang w:val="es-ES_tradnl"/>
        </w:rPr>
      </w:pPr>
    </w:p>
    <w:p w:rsidR="00655321" w:rsidRDefault="00655321" w:rsidP="00B409C5">
      <w:pPr>
        <w:spacing w:line="360" w:lineRule="auto"/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  <w:r>
        <w:rPr>
          <w:rFonts w:ascii="Arial" w:hAnsi="Arial"/>
          <w:sz w:val="18"/>
          <w:szCs w:val="18"/>
          <w:lang w:val="es-ES_tradnl"/>
        </w:rPr>
        <w:t xml:space="preserve"> 1-Fácil </w:t>
      </w:r>
    </w:p>
    <w:p w:rsidR="00655321" w:rsidRPr="000719EE" w:rsidRDefault="00655321" w:rsidP="00B409C5">
      <w:pPr>
        <w:spacing w:line="360" w:lineRule="auto"/>
        <w:rPr>
          <w:rFonts w:ascii="Arial" w:hAnsi="Arial" w:cs="Arial"/>
          <w:sz w:val="18"/>
          <w:szCs w:val="18"/>
          <w:lang w:val="es-ES_tradnl"/>
        </w:rPr>
      </w:pPr>
    </w:p>
    <w:p w:rsidR="00655321" w:rsidRPr="000719EE" w:rsidRDefault="00655321" w:rsidP="00B409C5">
      <w:pPr>
        <w:spacing w:line="360" w:lineRule="auto"/>
        <w:rPr>
          <w:rFonts w:ascii="Arial" w:hAnsi="Arial" w:cs="Arial"/>
          <w:sz w:val="18"/>
          <w:szCs w:val="18"/>
          <w:lang w:val="es-ES_tradnl"/>
        </w:rPr>
      </w:pPr>
    </w:p>
    <w:p w:rsidR="00483F1A" w:rsidRDefault="00655321" w:rsidP="00B409C5">
      <w:pPr>
        <w:spacing w:line="360" w:lineRule="auto"/>
        <w:rPr>
          <w:rFonts w:ascii="Arial" w:hAnsi="Arial" w:cs="Arial"/>
          <w:b/>
          <w:sz w:val="20"/>
          <w:szCs w:val="20"/>
          <w:lang w:val="es-ES_tradnl"/>
        </w:rPr>
      </w:pPr>
      <w:r w:rsidRPr="00CF1E7B">
        <w:rPr>
          <w:rFonts w:ascii="Arial" w:hAnsi="Arial" w:cs="Arial"/>
          <w:b/>
          <w:sz w:val="20"/>
          <w:szCs w:val="20"/>
          <w:lang w:val="es-ES_tradnl"/>
        </w:rPr>
        <w:t>FICHA DEL PROFESOR</w:t>
      </w:r>
    </w:p>
    <w:p w:rsidR="00483F1A" w:rsidRPr="00483F1A" w:rsidRDefault="00483F1A" w:rsidP="00B409C5">
      <w:pPr>
        <w:spacing w:line="360" w:lineRule="auto"/>
        <w:rPr>
          <w:rFonts w:ascii="Arial" w:hAnsi="Arial" w:cs="Arial"/>
          <w:b/>
          <w:sz w:val="20"/>
          <w:szCs w:val="20"/>
          <w:lang w:val="es-ES_tradnl"/>
        </w:rPr>
      </w:pPr>
    </w:p>
    <w:p w:rsidR="00CF1E7B" w:rsidRPr="00483F1A" w:rsidRDefault="00CF1E7B" w:rsidP="00B409C5">
      <w:pPr>
        <w:spacing w:line="360" w:lineRule="auto"/>
        <w:rPr>
          <w:rFonts w:ascii="Arial" w:hAnsi="Arial" w:cs="Arial"/>
          <w:sz w:val="20"/>
          <w:szCs w:val="20"/>
          <w:lang w:val="es-ES_tradnl"/>
        </w:rPr>
      </w:pPr>
      <w:r w:rsidRPr="00483F1A">
        <w:rPr>
          <w:rFonts w:ascii="Arial" w:hAnsi="Arial" w:cs="Arial"/>
          <w:b/>
          <w:sz w:val="20"/>
          <w:szCs w:val="20"/>
          <w:lang w:val="es-ES_tradnl"/>
        </w:rPr>
        <w:t>Título:</w:t>
      </w:r>
      <w:r w:rsidRPr="00483F1A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483F1A">
        <w:rPr>
          <w:rFonts w:ascii="Arial" w:hAnsi="Arial" w:cs="Arial"/>
          <w:color w:val="000000"/>
          <w:sz w:val="20"/>
          <w:szCs w:val="20"/>
        </w:rPr>
        <w:t>Movimiento circular de la Luna alrededor de la Tierra</w:t>
      </w:r>
    </w:p>
    <w:p w:rsidR="00CF1E7B" w:rsidRPr="00483F1A" w:rsidRDefault="00CF1E7B" w:rsidP="00B409C5">
      <w:pPr>
        <w:spacing w:line="360" w:lineRule="auto"/>
        <w:rPr>
          <w:rFonts w:ascii="Arial" w:hAnsi="Arial" w:cs="Arial"/>
          <w:sz w:val="20"/>
          <w:szCs w:val="20"/>
          <w:lang w:val="es-ES_tradnl"/>
        </w:rPr>
      </w:pPr>
      <w:r w:rsidRPr="00483F1A">
        <w:rPr>
          <w:rFonts w:ascii="Arial" w:hAnsi="Arial" w:cs="Arial"/>
          <w:b/>
          <w:sz w:val="20"/>
          <w:szCs w:val="20"/>
          <w:lang w:val="es-ES_tradnl"/>
        </w:rPr>
        <w:t>Descripción:</w:t>
      </w:r>
      <w:r w:rsidRPr="00483F1A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B409C5">
        <w:rPr>
          <w:rFonts w:ascii="Arial" w:hAnsi="Arial" w:cs="Arial"/>
          <w:sz w:val="20"/>
          <w:szCs w:val="20"/>
        </w:rPr>
        <w:t>v</w:t>
      </w:r>
      <w:r w:rsidR="00B409C5" w:rsidRPr="00483F1A">
        <w:rPr>
          <w:rFonts w:ascii="Arial" w:hAnsi="Arial" w:cs="Arial"/>
          <w:sz w:val="20"/>
          <w:szCs w:val="20"/>
        </w:rPr>
        <w:t xml:space="preserve">ideo </w:t>
      </w:r>
      <w:r w:rsidRPr="00483F1A">
        <w:rPr>
          <w:rFonts w:ascii="Arial" w:hAnsi="Arial" w:cs="Arial"/>
          <w:sz w:val="20"/>
          <w:szCs w:val="20"/>
        </w:rPr>
        <w:t>que permite estudiar el movimiento</w:t>
      </w:r>
      <w:r w:rsidR="00DF695B">
        <w:rPr>
          <w:rFonts w:ascii="Arial" w:hAnsi="Arial" w:cs="Arial"/>
          <w:sz w:val="20"/>
          <w:szCs w:val="20"/>
        </w:rPr>
        <w:t xml:space="preserve"> </w:t>
      </w:r>
      <w:r w:rsidRPr="00483F1A">
        <w:rPr>
          <w:rFonts w:ascii="Arial" w:hAnsi="Arial" w:cs="Arial"/>
          <w:sz w:val="20"/>
          <w:szCs w:val="20"/>
        </w:rPr>
        <w:t>circular de la Luna alrededor de la Tierra y explorar las fases lunares</w:t>
      </w:r>
    </w:p>
    <w:p w:rsidR="00CF1E7B" w:rsidRPr="00483F1A" w:rsidRDefault="00B409C5" w:rsidP="00B409C5">
      <w:pPr>
        <w:spacing w:line="360" w:lineRule="auto"/>
        <w:rPr>
          <w:rFonts w:ascii="Arial" w:hAnsi="Arial" w:cs="Arial"/>
          <w:b/>
          <w:sz w:val="20"/>
          <w:szCs w:val="20"/>
          <w:lang w:val="es-ES_tradnl"/>
        </w:rPr>
      </w:pPr>
      <w:r>
        <w:rPr>
          <w:rFonts w:ascii="Arial" w:hAnsi="Arial" w:cs="Arial"/>
          <w:b/>
          <w:sz w:val="20"/>
          <w:szCs w:val="20"/>
          <w:lang w:val="es-ES_tradnl"/>
        </w:rPr>
        <w:t>Tiempo</w:t>
      </w:r>
      <w:r w:rsidR="00CF1E7B" w:rsidRPr="00483F1A">
        <w:rPr>
          <w:rFonts w:ascii="Arial" w:hAnsi="Arial" w:cs="Arial"/>
          <w:b/>
          <w:sz w:val="20"/>
          <w:szCs w:val="20"/>
          <w:lang w:val="es-ES_tradnl"/>
        </w:rPr>
        <w:t xml:space="preserve">: </w:t>
      </w:r>
      <w:r w:rsidR="00CF1E7B" w:rsidRPr="00483F1A">
        <w:rPr>
          <w:rFonts w:ascii="Arial" w:hAnsi="Arial" w:cs="Arial"/>
          <w:sz w:val="20"/>
          <w:szCs w:val="20"/>
          <w:lang w:val="es-ES_tradnl"/>
        </w:rPr>
        <w:t>25 minutos</w:t>
      </w:r>
      <w:r w:rsidR="00CF1E7B" w:rsidRPr="00483F1A">
        <w:rPr>
          <w:rFonts w:ascii="Arial" w:hAnsi="Arial" w:cs="Arial"/>
          <w:b/>
          <w:sz w:val="20"/>
          <w:szCs w:val="20"/>
          <w:lang w:val="es-ES_tradnl"/>
        </w:rPr>
        <w:t xml:space="preserve"> </w:t>
      </w:r>
    </w:p>
    <w:p w:rsidR="00CF1E7B" w:rsidRPr="00483F1A" w:rsidRDefault="00CF1E7B" w:rsidP="00B409C5">
      <w:pPr>
        <w:spacing w:line="360" w:lineRule="auto"/>
        <w:rPr>
          <w:rFonts w:ascii="Arial" w:hAnsi="Arial" w:cs="Arial"/>
          <w:sz w:val="20"/>
          <w:szCs w:val="20"/>
          <w:lang w:val="es-ES_tradnl"/>
        </w:rPr>
      </w:pPr>
      <w:r w:rsidRPr="00483F1A">
        <w:rPr>
          <w:rFonts w:ascii="Arial" w:hAnsi="Arial" w:cs="Arial"/>
          <w:b/>
          <w:sz w:val="20"/>
          <w:szCs w:val="20"/>
          <w:lang w:val="es-ES_tradnl"/>
        </w:rPr>
        <w:t xml:space="preserve">Tipo de recurso: </w:t>
      </w:r>
      <w:r w:rsidR="00B409C5">
        <w:rPr>
          <w:rFonts w:ascii="Arial" w:hAnsi="Arial" w:cs="Arial"/>
          <w:sz w:val="20"/>
          <w:szCs w:val="20"/>
          <w:lang w:val="es-ES_tradnl"/>
        </w:rPr>
        <w:t>v</w:t>
      </w:r>
      <w:r w:rsidR="00B409C5" w:rsidRPr="00483F1A">
        <w:rPr>
          <w:rFonts w:ascii="Arial" w:hAnsi="Arial" w:cs="Arial"/>
          <w:sz w:val="20"/>
          <w:szCs w:val="20"/>
          <w:lang w:val="es-ES_tradnl"/>
        </w:rPr>
        <w:t>ideo</w:t>
      </w:r>
    </w:p>
    <w:p w:rsidR="006F2AB2" w:rsidRPr="00483F1A" w:rsidRDefault="00CF1E7B" w:rsidP="00B409C5">
      <w:pPr>
        <w:spacing w:line="360" w:lineRule="auto"/>
        <w:rPr>
          <w:rFonts w:ascii="Arial" w:hAnsi="Arial" w:cs="Arial"/>
          <w:b/>
          <w:sz w:val="20"/>
          <w:szCs w:val="20"/>
          <w:lang w:val="es-ES_tradnl"/>
        </w:rPr>
      </w:pPr>
      <w:r w:rsidRPr="00483F1A">
        <w:rPr>
          <w:rFonts w:ascii="Arial" w:hAnsi="Arial" w:cs="Arial"/>
          <w:b/>
          <w:sz w:val="20"/>
          <w:szCs w:val="20"/>
          <w:lang w:val="es-ES_tradnl"/>
        </w:rPr>
        <w:t xml:space="preserve">Antes de la presentación: </w:t>
      </w:r>
    </w:p>
    <w:p w:rsidR="00CF1E7B" w:rsidRPr="00483F1A" w:rsidRDefault="00CF1E7B" w:rsidP="00B409C5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0"/>
          <w:szCs w:val="20"/>
          <w:lang w:val="es-ES_tradnl"/>
        </w:rPr>
      </w:pPr>
      <w:r w:rsidRPr="00483F1A">
        <w:rPr>
          <w:rFonts w:ascii="Arial" w:hAnsi="Arial" w:cs="Arial"/>
          <w:sz w:val="20"/>
          <w:szCs w:val="20"/>
          <w:lang w:val="es-ES_tradnl"/>
        </w:rPr>
        <w:lastRenderedPageBreak/>
        <w:t xml:space="preserve">Se requiere que los estudiantes tengan conocimiento de los conceptos y </w:t>
      </w:r>
      <w:r w:rsidR="00F950BA">
        <w:rPr>
          <w:rFonts w:ascii="Arial" w:hAnsi="Arial" w:cs="Arial"/>
          <w:sz w:val="20"/>
          <w:szCs w:val="20"/>
          <w:lang w:val="es-ES_tradnl"/>
        </w:rPr>
        <w:t xml:space="preserve">las </w:t>
      </w:r>
      <w:r w:rsidRPr="00483F1A">
        <w:rPr>
          <w:rFonts w:ascii="Arial" w:hAnsi="Arial" w:cs="Arial"/>
          <w:sz w:val="20"/>
          <w:szCs w:val="20"/>
          <w:lang w:val="es-ES_tradnl"/>
        </w:rPr>
        <w:t xml:space="preserve">ecuaciones del movimiento circular uniforme y del movimiento circular uniformemente acelerado. </w:t>
      </w:r>
    </w:p>
    <w:p w:rsidR="006F2AB2" w:rsidRPr="00483F1A" w:rsidRDefault="006F2AB2" w:rsidP="00B409C5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0"/>
          <w:szCs w:val="20"/>
          <w:lang w:val="es-ES_tradnl"/>
        </w:rPr>
      </w:pPr>
      <w:r w:rsidRPr="00483F1A">
        <w:rPr>
          <w:rFonts w:ascii="Arial" w:hAnsi="Arial" w:cs="Arial"/>
          <w:sz w:val="20"/>
          <w:szCs w:val="20"/>
          <w:lang w:val="es-ES_tradnl"/>
        </w:rPr>
        <w:t xml:space="preserve">También puede explorar los conocimientos de los estudiantes sobre las fases de la </w:t>
      </w:r>
      <w:r w:rsidR="00F950BA">
        <w:rPr>
          <w:rFonts w:ascii="Arial" w:hAnsi="Arial" w:cs="Arial"/>
          <w:sz w:val="20"/>
          <w:szCs w:val="20"/>
          <w:lang w:val="es-ES_tradnl"/>
        </w:rPr>
        <w:t>L</w:t>
      </w:r>
      <w:r w:rsidR="00F950BA" w:rsidRPr="00483F1A">
        <w:rPr>
          <w:rFonts w:ascii="Arial" w:hAnsi="Arial" w:cs="Arial"/>
          <w:sz w:val="20"/>
          <w:szCs w:val="20"/>
          <w:lang w:val="es-ES_tradnl"/>
        </w:rPr>
        <w:t>una</w:t>
      </w:r>
      <w:r w:rsidRPr="00483F1A">
        <w:rPr>
          <w:rFonts w:ascii="Arial" w:hAnsi="Arial" w:cs="Arial"/>
          <w:sz w:val="20"/>
          <w:szCs w:val="20"/>
          <w:lang w:val="es-ES_tradnl"/>
        </w:rPr>
        <w:t xml:space="preserve">. </w:t>
      </w:r>
    </w:p>
    <w:p w:rsidR="00F1615E" w:rsidRPr="00483F1A" w:rsidRDefault="00CF1E7B" w:rsidP="00B409C5">
      <w:pPr>
        <w:spacing w:line="360" w:lineRule="auto"/>
        <w:rPr>
          <w:rFonts w:ascii="Arial" w:hAnsi="Arial" w:cs="Arial"/>
          <w:sz w:val="20"/>
          <w:szCs w:val="20"/>
          <w:lang w:val="es-ES_tradnl"/>
        </w:rPr>
      </w:pPr>
      <w:r w:rsidRPr="00483F1A">
        <w:rPr>
          <w:rFonts w:ascii="Arial" w:hAnsi="Arial" w:cs="Arial"/>
          <w:b/>
          <w:sz w:val="20"/>
          <w:szCs w:val="20"/>
          <w:lang w:val="es-ES_tradnl"/>
        </w:rPr>
        <w:t xml:space="preserve">Durante la presentación: </w:t>
      </w:r>
      <w:r w:rsidR="00F950BA">
        <w:rPr>
          <w:rFonts w:ascii="Arial" w:hAnsi="Arial" w:cs="Arial"/>
          <w:sz w:val="20"/>
          <w:szCs w:val="20"/>
          <w:lang w:val="es-ES_tradnl"/>
        </w:rPr>
        <w:t>a</w:t>
      </w:r>
      <w:r w:rsidR="00F950BA" w:rsidRPr="00483F1A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F1615E" w:rsidRPr="00483F1A">
        <w:rPr>
          <w:rFonts w:ascii="Arial" w:hAnsi="Arial" w:cs="Arial"/>
          <w:sz w:val="20"/>
          <w:szCs w:val="20"/>
          <w:lang w:val="es-ES_tradnl"/>
        </w:rPr>
        <w:t>partir de preguntas diri</w:t>
      </w:r>
      <w:r w:rsidR="00F950BA">
        <w:rPr>
          <w:rFonts w:ascii="Arial" w:hAnsi="Arial" w:cs="Arial"/>
          <w:sz w:val="20"/>
          <w:szCs w:val="20"/>
          <w:lang w:val="es-ES_tradnl"/>
        </w:rPr>
        <w:t>ja</w:t>
      </w:r>
      <w:r w:rsidR="00F1615E" w:rsidRPr="00483F1A">
        <w:rPr>
          <w:rFonts w:ascii="Arial" w:hAnsi="Arial" w:cs="Arial"/>
          <w:sz w:val="20"/>
          <w:szCs w:val="20"/>
          <w:lang w:val="es-ES_tradnl"/>
        </w:rPr>
        <w:t xml:space="preserve"> la exploración de los estudiantes sobre los movimientos de la Luna. Por ejemplo: </w:t>
      </w:r>
    </w:p>
    <w:p w:rsidR="00CF1E7B" w:rsidRPr="00483F1A" w:rsidRDefault="00F1615E" w:rsidP="00B409C5">
      <w:pPr>
        <w:spacing w:line="360" w:lineRule="auto"/>
        <w:rPr>
          <w:rFonts w:ascii="Arial" w:hAnsi="Arial" w:cs="Arial"/>
          <w:sz w:val="20"/>
          <w:szCs w:val="20"/>
          <w:lang w:val="es-ES_tradnl"/>
        </w:rPr>
      </w:pPr>
      <w:r w:rsidRPr="00483F1A">
        <w:rPr>
          <w:rFonts w:ascii="Arial" w:hAnsi="Arial" w:cs="Arial"/>
          <w:sz w:val="20"/>
          <w:szCs w:val="20"/>
          <w:lang w:val="es-ES_tradnl"/>
        </w:rPr>
        <w:t>¿Qué tipo de movimientos presenta la Luna?</w:t>
      </w:r>
    </w:p>
    <w:p w:rsidR="00F1615E" w:rsidRPr="00483F1A" w:rsidRDefault="00F1615E" w:rsidP="00B409C5">
      <w:pPr>
        <w:spacing w:line="360" w:lineRule="auto"/>
        <w:rPr>
          <w:rFonts w:ascii="Arial" w:hAnsi="Arial" w:cs="Arial"/>
          <w:sz w:val="20"/>
          <w:szCs w:val="20"/>
          <w:lang w:val="es-ES_tradnl"/>
        </w:rPr>
      </w:pPr>
      <w:r w:rsidRPr="00483F1A">
        <w:rPr>
          <w:rFonts w:ascii="Arial" w:hAnsi="Arial" w:cs="Arial"/>
          <w:sz w:val="20"/>
          <w:szCs w:val="20"/>
          <w:lang w:val="es-ES_tradnl"/>
        </w:rPr>
        <w:t>¿Qué tipo de trayectorias describe en estos movimientos?</w:t>
      </w:r>
    </w:p>
    <w:p w:rsidR="00F1615E" w:rsidRPr="00483F1A" w:rsidRDefault="00F950BA" w:rsidP="00B409C5">
      <w:pPr>
        <w:spacing w:line="360" w:lineRule="auto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Indague acerca de</w:t>
      </w:r>
      <w:r w:rsidR="00CC064D" w:rsidRPr="00483F1A">
        <w:rPr>
          <w:rFonts w:ascii="Arial" w:hAnsi="Arial" w:cs="Arial"/>
          <w:sz w:val="20"/>
          <w:szCs w:val="20"/>
          <w:lang w:val="es-ES_tradnl"/>
        </w:rPr>
        <w:t xml:space="preserve"> los conocimientos de los estudiantes sobre este satélite artificial:</w:t>
      </w:r>
    </w:p>
    <w:p w:rsidR="00CC064D" w:rsidRPr="00483F1A" w:rsidRDefault="00CC064D" w:rsidP="00B409C5">
      <w:pPr>
        <w:spacing w:line="360" w:lineRule="auto"/>
        <w:rPr>
          <w:rFonts w:ascii="Arial" w:hAnsi="Arial" w:cs="Arial"/>
          <w:sz w:val="20"/>
          <w:szCs w:val="20"/>
          <w:lang w:val="es-ES_tradnl"/>
        </w:rPr>
      </w:pPr>
      <w:r w:rsidRPr="00483F1A">
        <w:rPr>
          <w:rFonts w:ascii="Arial" w:hAnsi="Arial" w:cs="Arial"/>
          <w:sz w:val="20"/>
          <w:szCs w:val="20"/>
          <w:lang w:val="es-ES_tradnl"/>
        </w:rPr>
        <w:t>¿Cuál es el periodo del movimiento lunar?</w:t>
      </w:r>
      <w:r w:rsidR="006F2AB2" w:rsidRPr="00483F1A">
        <w:rPr>
          <w:rFonts w:ascii="Arial" w:hAnsi="Arial" w:cs="Arial"/>
          <w:sz w:val="20"/>
          <w:szCs w:val="20"/>
          <w:lang w:val="es-ES_tradnl"/>
        </w:rPr>
        <w:t xml:space="preserve"> Tanto de traslación como de rotación</w:t>
      </w:r>
      <w:ins w:id="0" w:author="María" w:date="2015-04-02T00:09:00Z">
        <w:r w:rsidR="00F950BA">
          <w:rPr>
            <w:rFonts w:ascii="Arial" w:hAnsi="Arial" w:cs="Arial"/>
            <w:sz w:val="20"/>
            <w:szCs w:val="20"/>
            <w:lang w:val="es-ES_tradnl"/>
          </w:rPr>
          <w:t>.</w:t>
        </w:r>
      </w:ins>
    </w:p>
    <w:p w:rsidR="006F2AB2" w:rsidRPr="00483F1A" w:rsidRDefault="006F2AB2" w:rsidP="00B409C5">
      <w:pPr>
        <w:spacing w:line="360" w:lineRule="auto"/>
        <w:rPr>
          <w:rFonts w:ascii="Arial" w:hAnsi="Arial" w:cs="Arial"/>
          <w:sz w:val="20"/>
          <w:szCs w:val="20"/>
          <w:lang w:val="es-ES_tradnl"/>
        </w:rPr>
      </w:pPr>
      <w:r w:rsidRPr="00483F1A">
        <w:rPr>
          <w:rFonts w:ascii="Arial" w:hAnsi="Arial" w:cs="Arial"/>
          <w:sz w:val="20"/>
          <w:szCs w:val="20"/>
          <w:lang w:val="es-ES_tradnl"/>
        </w:rPr>
        <w:t xml:space="preserve">¿Cuál es el radio de la trayectoria lunar? </w:t>
      </w:r>
    </w:p>
    <w:p w:rsidR="006F2AB2" w:rsidRDefault="006F2AB2" w:rsidP="00B409C5">
      <w:pPr>
        <w:spacing w:line="360" w:lineRule="auto"/>
        <w:rPr>
          <w:rFonts w:ascii="Arial" w:hAnsi="Arial" w:cs="Arial"/>
          <w:sz w:val="20"/>
          <w:szCs w:val="20"/>
          <w:lang w:val="es-ES_tradnl"/>
        </w:rPr>
      </w:pPr>
      <w:r w:rsidRPr="00483F1A">
        <w:rPr>
          <w:rFonts w:ascii="Arial" w:hAnsi="Arial" w:cs="Arial"/>
          <w:sz w:val="20"/>
          <w:szCs w:val="20"/>
          <w:lang w:val="es-ES_tradnl"/>
        </w:rPr>
        <w:t>¿Qué otras características conoces de la Luna?</w:t>
      </w:r>
    </w:p>
    <w:p w:rsidR="00C07225" w:rsidRPr="00483F1A" w:rsidRDefault="00F950BA" w:rsidP="00B409C5">
      <w:pPr>
        <w:spacing w:line="360" w:lineRule="auto"/>
        <w:ind w:firstLine="142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Explore</w:t>
      </w:r>
      <w:r w:rsidR="00C07225">
        <w:rPr>
          <w:rFonts w:ascii="Arial" w:hAnsi="Arial" w:cs="Arial"/>
          <w:sz w:val="20"/>
          <w:szCs w:val="20"/>
          <w:lang w:val="es-ES_tradnl"/>
        </w:rPr>
        <w:t xml:space="preserve">: </w:t>
      </w:r>
      <w:r w:rsidR="00C07225">
        <w:rPr>
          <w:rFonts w:ascii="Arial" w:hAnsi="Arial"/>
          <w:sz w:val="18"/>
          <w:szCs w:val="18"/>
          <w:lang w:val="es-ES_tradnl"/>
        </w:rPr>
        <w:t>¿Qué efectos tendría para la Tierra si el movimiento de la Luna fuera el otro caso de movimiento circular?</w:t>
      </w:r>
      <w:r w:rsidR="00DF695B">
        <w:rPr>
          <w:rFonts w:ascii="Arial" w:hAnsi="Arial"/>
          <w:sz w:val="18"/>
          <w:szCs w:val="18"/>
          <w:lang w:val="es-ES_tradnl"/>
        </w:rPr>
        <w:t xml:space="preserve"> </w:t>
      </w:r>
      <w:r w:rsidR="00C07225">
        <w:rPr>
          <w:rFonts w:ascii="Arial" w:hAnsi="Arial"/>
          <w:sz w:val="18"/>
          <w:szCs w:val="18"/>
          <w:lang w:val="es-ES_tradnl"/>
        </w:rPr>
        <w:t>(Es decir</w:t>
      </w:r>
      <w:ins w:id="1" w:author="María" w:date="2015-04-02T00:10:00Z">
        <w:r>
          <w:rPr>
            <w:rFonts w:ascii="Arial" w:hAnsi="Arial"/>
            <w:sz w:val="18"/>
            <w:szCs w:val="18"/>
            <w:lang w:val="es-ES_tradnl"/>
          </w:rPr>
          <w:t>,</w:t>
        </w:r>
      </w:ins>
      <w:r w:rsidR="00C07225">
        <w:rPr>
          <w:rFonts w:ascii="Arial" w:hAnsi="Arial"/>
          <w:sz w:val="18"/>
          <w:szCs w:val="18"/>
          <w:lang w:val="es-ES_tradnl"/>
        </w:rPr>
        <w:t xml:space="preserve"> un movimiento circular uniformemente acelerado)</w:t>
      </w:r>
      <w:ins w:id="2" w:author="María" w:date="2015-04-02T00:10:00Z">
        <w:r>
          <w:rPr>
            <w:rFonts w:ascii="Arial" w:hAnsi="Arial"/>
            <w:sz w:val="18"/>
            <w:szCs w:val="18"/>
            <w:lang w:val="es-ES_tradnl"/>
          </w:rPr>
          <w:t>.</w:t>
        </w:r>
      </w:ins>
    </w:p>
    <w:p w:rsidR="006F2AB2" w:rsidRPr="00483F1A" w:rsidRDefault="006F2AB2" w:rsidP="00B409C5">
      <w:pPr>
        <w:spacing w:line="360" w:lineRule="auto"/>
        <w:rPr>
          <w:rFonts w:ascii="Arial" w:hAnsi="Arial" w:cs="Arial"/>
          <w:b/>
          <w:sz w:val="20"/>
          <w:szCs w:val="20"/>
          <w:lang w:val="es-ES_tradnl"/>
        </w:rPr>
      </w:pPr>
      <w:r w:rsidRPr="00483F1A">
        <w:rPr>
          <w:rFonts w:ascii="Arial" w:hAnsi="Arial" w:cs="Arial"/>
          <w:b/>
          <w:sz w:val="20"/>
          <w:szCs w:val="20"/>
          <w:lang w:val="es-ES_tradnl"/>
        </w:rPr>
        <w:t xml:space="preserve">Después de la presentación: </w:t>
      </w:r>
    </w:p>
    <w:p w:rsidR="00655321" w:rsidRPr="00483F1A" w:rsidRDefault="00F950BA" w:rsidP="00B409C5">
      <w:pPr>
        <w:spacing w:line="360" w:lineRule="auto"/>
        <w:rPr>
          <w:rFonts w:ascii="Arial" w:hAnsi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Deje</w:t>
      </w:r>
      <w:r w:rsidR="00483F1A" w:rsidRPr="00483F1A">
        <w:rPr>
          <w:rFonts w:ascii="Arial" w:hAnsi="Arial" w:cs="Arial"/>
          <w:sz w:val="20"/>
          <w:szCs w:val="20"/>
          <w:lang w:val="es-ES_tradnl"/>
        </w:rPr>
        <w:t xml:space="preserve"> como tarea a los estudiantes profundizar en el tema de las Fases de la Luna y los efectos de este satélite en nuestro planeta. </w:t>
      </w:r>
    </w:p>
    <w:p w:rsidR="00CF1E7B" w:rsidRPr="00483F1A" w:rsidRDefault="00CF1E7B" w:rsidP="00B409C5">
      <w:pPr>
        <w:spacing w:line="360" w:lineRule="auto"/>
        <w:rPr>
          <w:rFonts w:ascii="Arial" w:hAnsi="Arial"/>
          <w:sz w:val="20"/>
          <w:szCs w:val="20"/>
          <w:lang w:val="es-ES_tradnl"/>
        </w:rPr>
      </w:pPr>
    </w:p>
    <w:p w:rsidR="00655321" w:rsidRDefault="00655321" w:rsidP="00B409C5">
      <w:pPr>
        <w:spacing w:line="360" w:lineRule="auto"/>
        <w:rPr>
          <w:rFonts w:ascii="Arial" w:hAnsi="Arial"/>
          <w:sz w:val="18"/>
          <w:szCs w:val="18"/>
          <w:lang w:val="es-ES_tradnl"/>
        </w:rPr>
      </w:pPr>
    </w:p>
    <w:p w:rsidR="00655321" w:rsidRPr="00F4317E" w:rsidRDefault="00655321" w:rsidP="00B409C5">
      <w:pPr>
        <w:spacing w:line="360" w:lineRule="auto"/>
        <w:rPr>
          <w:rFonts w:ascii="Arial" w:hAnsi="Arial"/>
          <w:sz w:val="18"/>
          <w:szCs w:val="18"/>
          <w:lang w:val="es-ES_tradnl"/>
        </w:rPr>
      </w:pPr>
    </w:p>
    <w:p w:rsidR="00655321" w:rsidRDefault="00655321" w:rsidP="00B409C5">
      <w:pPr>
        <w:spacing w:line="360" w:lineRule="auto"/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:rsidR="000D4A15" w:rsidRDefault="000D4A15" w:rsidP="00B409C5">
      <w:pPr>
        <w:spacing w:line="360" w:lineRule="auto"/>
        <w:rPr>
          <w:rFonts w:ascii="Arial" w:hAnsi="Arial"/>
          <w:b/>
          <w:sz w:val="18"/>
          <w:szCs w:val="18"/>
          <w:lang w:val="es-ES_tradnl"/>
        </w:rPr>
      </w:pPr>
    </w:p>
    <w:p w:rsidR="00586312" w:rsidRDefault="00586312" w:rsidP="00B409C5">
      <w:pPr>
        <w:spacing w:line="360" w:lineRule="auto"/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 xml:space="preserve">Movimiento </w:t>
      </w:r>
      <w:r w:rsidR="00F950BA">
        <w:rPr>
          <w:rFonts w:ascii="Arial" w:hAnsi="Arial"/>
          <w:b/>
          <w:sz w:val="18"/>
          <w:szCs w:val="18"/>
          <w:lang w:val="es-ES_tradnl"/>
        </w:rPr>
        <w:t>circular uniforme</w:t>
      </w:r>
      <w:del w:id="3" w:author="María" w:date="2015-04-02T00:11:00Z">
        <w:r w:rsidDel="00F950BA">
          <w:rPr>
            <w:rFonts w:ascii="Arial" w:hAnsi="Arial"/>
            <w:b/>
            <w:sz w:val="18"/>
            <w:szCs w:val="18"/>
            <w:lang w:val="es-ES_tradnl"/>
          </w:rPr>
          <w:delText>:</w:delText>
        </w:r>
      </w:del>
    </w:p>
    <w:p w:rsidR="00586312" w:rsidRDefault="00586312" w:rsidP="00B409C5">
      <w:pPr>
        <w:spacing w:line="360" w:lineRule="auto"/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20"/>
        <w:gridCol w:w="4008"/>
      </w:tblGrid>
      <w:tr w:rsidR="00586312" w:rsidRPr="00C945A2" w:rsidTr="00D05D3B">
        <w:tc>
          <w:tcPr>
            <w:tcW w:w="4820" w:type="dxa"/>
            <w:vMerge w:val="restart"/>
          </w:tcPr>
          <w:p w:rsidR="00586312" w:rsidRPr="00C945A2" w:rsidRDefault="00586312" w:rsidP="00B409C5">
            <w:pPr>
              <w:spacing w:line="360" w:lineRule="auto"/>
              <w:jc w:val="center"/>
              <w:rPr>
                <w:rFonts w:ascii="Arial" w:hAnsi="Arial" w:cs="Arial"/>
                <w:b/>
                <w:color w:val="333333"/>
                <w:sz w:val="22"/>
                <w:szCs w:val="22"/>
              </w:rPr>
            </w:pPr>
            <w:proofErr w:type="spellStart"/>
            <w:r w:rsidRPr="00C945A2">
              <w:rPr>
                <w:rFonts w:ascii="Arial" w:hAnsi="Arial" w:cs="Arial"/>
                <w:b/>
                <w:color w:val="333333"/>
                <w:sz w:val="22"/>
                <w:szCs w:val="22"/>
              </w:rPr>
              <w:t>Desplazamiento</w:t>
            </w:r>
            <w:proofErr w:type="spellEnd"/>
          </w:p>
          <w:p w:rsidR="00586312" w:rsidRPr="00C945A2" w:rsidRDefault="00586312" w:rsidP="00B409C5">
            <w:pPr>
              <w:spacing w:line="360" w:lineRule="auto"/>
              <w:jc w:val="center"/>
              <w:rPr>
                <w:rFonts w:ascii="Arial" w:hAnsi="Arial" w:cs="Arial"/>
                <w:b/>
                <w:color w:val="333333"/>
                <w:sz w:val="22"/>
                <w:szCs w:val="22"/>
              </w:rPr>
            </w:pPr>
          </w:p>
          <w:p w:rsidR="00586312" w:rsidRPr="00C945A2" w:rsidRDefault="00586312" w:rsidP="00B409C5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945A2">
              <w:rPr>
                <w:rFonts w:ascii="Arial" w:hAnsi="Arial" w:cs="Arial"/>
                <w:sz w:val="22"/>
                <w:szCs w:val="22"/>
                <w:lang w:val="es-CO"/>
              </w:rPr>
              <w:object w:dxaOrig="3870" w:dyaOrig="37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2.75pt;height:186pt" o:ole="">
                  <v:imagedata r:id="rId6" o:title=""/>
                </v:shape>
                <o:OLEObject Type="Embed" ProgID="PBrush" ShapeID="_x0000_i1025" DrawAspect="Content" ObjectID="_1490519602" r:id="rId7"/>
              </w:object>
            </w:r>
          </w:p>
          <w:p w:rsidR="00586312" w:rsidRPr="00C945A2" w:rsidRDefault="00586312" w:rsidP="00B409C5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586312" w:rsidRPr="00DF695B" w:rsidRDefault="00586312" w:rsidP="00B409C5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DF695B">
              <w:rPr>
                <w:rFonts w:ascii="Arial" w:hAnsi="Arial" w:cs="Arial"/>
                <w:sz w:val="22"/>
                <w:szCs w:val="22"/>
                <w:lang w:val="es-CO"/>
              </w:rPr>
              <w:t xml:space="preserve">R: </w:t>
            </w:r>
            <w:r w:rsidR="00F950BA">
              <w:rPr>
                <w:rFonts w:ascii="Arial" w:hAnsi="Arial" w:cs="Arial"/>
                <w:sz w:val="22"/>
                <w:szCs w:val="22"/>
                <w:lang w:val="es-CO"/>
              </w:rPr>
              <w:t>r</w:t>
            </w:r>
            <w:r w:rsidR="00F950BA" w:rsidRPr="00DF695B">
              <w:rPr>
                <w:rFonts w:ascii="Arial" w:hAnsi="Arial" w:cs="Arial"/>
                <w:sz w:val="22"/>
                <w:szCs w:val="22"/>
                <w:lang w:val="es-CO"/>
              </w:rPr>
              <w:t xml:space="preserve">adio </w:t>
            </w:r>
            <w:r w:rsidRPr="00DF695B">
              <w:rPr>
                <w:rFonts w:ascii="Arial" w:hAnsi="Arial" w:cs="Arial"/>
                <w:sz w:val="22"/>
                <w:szCs w:val="22"/>
                <w:lang w:val="es-CO"/>
              </w:rPr>
              <w:t>de la trayectoria circular</w:t>
            </w:r>
          </w:p>
          <w:p w:rsidR="00586312" w:rsidRPr="00DF695B" w:rsidRDefault="00586312" w:rsidP="00B409C5">
            <w:pPr>
              <w:spacing w:line="360" w:lineRule="auto"/>
              <w:jc w:val="center"/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</w:pPr>
          </w:p>
          <w:p w:rsidR="00586312" w:rsidRPr="00DF695B" w:rsidRDefault="00586312" w:rsidP="00B409C5">
            <w:pPr>
              <w:spacing w:line="360" w:lineRule="auto"/>
              <w:jc w:val="center"/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</w:pPr>
            <m:oMath>
              <m:r>
                <w:rPr>
                  <w:rFonts w:ascii="Cambria Math" w:hAnsi="Cambria Math" w:cs="Arial"/>
                  <w:color w:val="333333"/>
                  <w:sz w:val="22"/>
                  <w:szCs w:val="22"/>
                  <w:lang w:val="es-CO"/>
                </w:rPr>
                <m:t>∆</m:t>
              </m:r>
              <m:r>
                <w:rPr>
                  <w:rFonts w:ascii="Cambria Math" w:hAnsi="Cambria Math" w:cs="Arial"/>
                  <w:color w:val="333333"/>
                  <w:sz w:val="22"/>
                  <w:szCs w:val="22"/>
                </w:rPr>
                <m:t>φ</m:t>
              </m:r>
            </m:oMath>
            <w:r w:rsidRPr="00DF695B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 xml:space="preserve">: </w:t>
            </w:r>
            <w:r w:rsidR="00F950BA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>d</w:t>
            </w:r>
            <w:r w:rsidR="00F950BA" w:rsidRPr="00DF695B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 xml:space="preserve">esplazamiento </w:t>
            </w:r>
            <w:r w:rsidRPr="00DF695B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>angular</w:t>
            </w:r>
          </w:p>
          <w:p w:rsidR="00586312" w:rsidRPr="00DF695B" w:rsidRDefault="00586312" w:rsidP="00B409C5">
            <w:pPr>
              <w:spacing w:line="360" w:lineRule="auto"/>
              <w:jc w:val="center"/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</w:pPr>
          </w:p>
          <w:p w:rsidR="00586312" w:rsidRPr="00DF695B" w:rsidRDefault="00586312" w:rsidP="00F950BA">
            <w:pPr>
              <w:spacing w:line="360" w:lineRule="auto"/>
              <w:jc w:val="center"/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</w:pPr>
            <w:r w:rsidRPr="00DF695B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lastRenderedPageBreak/>
              <w:t xml:space="preserve">s: </w:t>
            </w:r>
            <w:r w:rsidR="00F950BA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>d</w:t>
            </w:r>
            <w:r w:rsidR="00F950BA" w:rsidRPr="00DF695B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 xml:space="preserve">istancia </w:t>
            </w:r>
            <w:r w:rsidRPr="00DF695B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>recorrida (</w:t>
            </w:r>
            <w:r w:rsidR="00F950BA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>l</w:t>
            </w:r>
            <w:r w:rsidR="00F950BA" w:rsidRPr="00DF695B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 xml:space="preserve">ongitud </w:t>
            </w:r>
            <w:r w:rsidRPr="00DF695B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>de arco)</w:t>
            </w:r>
          </w:p>
        </w:tc>
        <w:tc>
          <w:tcPr>
            <w:tcW w:w="4008" w:type="dxa"/>
          </w:tcPr>
          <w:p w:rsidR="00586312" w:rsidRPr="00DF695B" w:rsidRDefault="00586312" w:rsidP="00B409C5">
            <w:pPr>
              <w:spacing w:line="360" w:lineRule="auto"/>
              <w:jc w:val="center"/>
              <w:rPr>
                <w:rFonts w:ascii="Arial" w:hAnsi="Arial" w:cs="Arial"/>
                <w:b/>
                <w:color w:val="333333"/>
                <w:sz w:val="22"/>
                <w:szCs w:val="22"/>
                <w:lang w:val="es-CO"/>
              </w:rPr>
            </w:pPr>
            <w:r w:rsidRPr="00DF695B">
              <w:rPr>
                <w:rFonts w:ascii="Arial" w:hAnsi="Arial" w:cs="Arial"/>
                <w:b/>
                <w:color w:val="333333"/>
                <w:sz w:val="22"/>
                <w:szCs w:val="22"/>
                <w:lang w:val="es-CO"/>
              </w:rPr>
              <w:lastRenderedPageBreak/>
              <w:t xml:space="preserve">Desplazamiento angular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333333"/>
                  <w:sz w:val="22"/>
                  <w:szCs w:val="22"/>
                  <w:lang w:val="es-CO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 w:cs="Arial"/>
                  <w:color w:val="333333"/>
                  <w:sz w:val="22"/>
                  <w:szCs w:val="22"/>
                </w:rPr>
                <m:t>φ</m:t>
              </m:r>
            </m:oMath>
          </w:p>
          <w:p w:rsidR="00586312" w:rsidRPr="00DF695B" w:rsidRDefault="00586312" w:rsidP="00B409C5">
            <w:pPr>
              <w:shd w:val="clear" w:color="auto" w:fill="FFFFFF"/>
              <w:spacing w:line="360" w:lineRule="auto"/>
              <w:jc w:val="center"/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</w:pPr>
          </w:p>
          <w:p w:rsidR="00586312" w:rsidRPr="00DF695B" w:rsidRDefault="00586312" w:rsidP="00B409C5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</w:pPr>
            <w:r w:rsidRPr="00DF695B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>Está determinado por el </w:t>
            </w:r>
            <w:r w:rsidRPr="00DF695B">
              <w:rPr>
                <w:rFonts w:ascii="Arial" w:hAnsi="Arial" w:cs="Arial"/>
                <w:b/>
                <w:bCs/>
                <w:color w:val="333333"/>
                <w:sz w:val="22"/>
                <w:szCs w:val="22"/>
                <w:lang w:val="es-CO"/>
              </w:rPr>
              <w:t xml:space="preserve">ángulo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333333"/>
                  <w:sz w:val="22"/>
                  <w:szCs w:val="22"/>
                </w:rPr>
                <m:t>φ</m:t>
              </m:r>
            </m:oMath>
            <w:r w:rsidRPr="00DF695B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> que forman los dos radios de la circunferencia correspondientes a los extremos del arco recorrido</w:t>
            </w:r>
            <w:r w:rsidR="00F950BA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>:</w:t>
            </w:r>
          </w:p>
          <w:p w:rsidR="00586312" w:rsidRPr="00DF695B" w:rsidRDefault="00586312" w:rsidP="00B409C5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</w:pPr>
          </w:p>
          <w:p w:rsidR="00586312" w:rsidRPr="00C945A2" w:rsidRDefault="00586312" w:rsidP="00B409C5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color w:val="333333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Arial"/>
                    <w:color w:val="333333"/>
                    <w:sz w:val="22"/>
                    <w:szCs w:val="22"/>
                  </w:rPr>
                  <m:t>∆φ=φ-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333333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2"/>
                        <w:szCs w:val="22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2"/>
                        <w:szCs w:val="22"/>
                      </w:rPr>
                      <m:t>0</m:t>
                    </m:r>
                  </m:sub>
                </m:sSub>
              </m:oMath>
            </m:oMathPara>
          </w:p>
          <w:p w:rsidR="00586312" w:rsidRPr="00C945A2" w:rsidRDefault="00586312" w:rsidP="00B409C5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  <w:p w:rsidR="00586312" w:rsidRPr="00DF695B" w:rsidRDefault="00586312" w:rsidP="00B409C5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b/>
                <w:color w:val="333333"/>
                <w:sz w:val="22"/>
                <w:szCs w:val="22"/>
                <w:lang w:val="es-CO"/>
              </w:rPr>
            </w:pPr>
            <w:r w:rsidRPr="00DF695B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>Se mide en radianes (rad).</w:t>
            </w:r>
          </w:p>
          <w:p w:rsidR="00586312" w:rsidRPr="00DF695B" w:rsidRDefault="00586312" w:rsidP="00B409C5">
            <w:pPr>
              <w:spacing w:line="360" w:lineRule="auto"/>
              <w:jc w:val="center"/>
              <w:rPr>
                <w:rFonts w:ascii="Arial" w:hAnsi="Arial" w:cs="Arial"/>
                <w:b/>
                <w:color w:val="333333"/>
                <w:sz w:val="22"/>
                <w:szCs w:val="22"/>
                <w:lang w:val="es-CO"/>
              </w:rPr>
            </w:pPr>
          </w:p>
        </w:tc>
      </w:tr>
      <w:tr w:rsidR="00586312" w:rsidRPr="00C945A2" w:rsidTr="00D05D3B">
        <w:tc>
          <w:tcPr>
            <w:tcW w:w="4820" w:type="dxa"/>
            <w:vMerge/>
          </w:tcPr>
          <w:p w:rsidR="00586312" w:rsidRPr="00DF695B" w:rsidRDefault="00586312" w:rsidP="00B409C5">
            <w:pPr>
              <w:spacing w:line="360" w:lineRule="auto"/>
              <w:jc w:val="center"/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</w:pPr>
          </w:p>
        </w:tc>
        <w:tc>
          <w:tcPr>
            <w:tcW w:w="4008" w:type="dxa"/>
          </w:tcPr>
          <w:p w:rsidR="00586312" w:rsidRPr="00DF695B" w:rsidRDefault="00586312" w:rsidP="00B409C5">
            <w:pPr>
              <w:spacing w:line="360" w:lineRule="auto"/>
              <w:jc w:val="center"/>
              <w:rPr>
                <w:rFonts w:ascii="Arial" w:hAnsi="Arial" w:cs="Arial"/>
                <w:b/>
                <w:color w:val="333333"/>
                <w:sz w:val="22"/>
                <w:szCs w:val="22"/>
                <w:lang w:val="es-CO"/>
              </w:rPr>
            </w:pPr>
            <w:r w:rsidRPr="00DF695B">
              <w:rPr>
                <w:rFonts w:ascii="Arial" w:hAnsi="Arial" w:cs="Arial"/>
                <w:b/>
                <w:color w:val="333333"/>
                <w:sz w:val="22"/>
                <w:szCs w:val="22"/>
                <w:lang w:val="es-CO"/>
              </w:rPr>
              <w:t>Distancia recorrida s</w:t>
            </w:r>
          </w:p>
          <w:p w:rsidR="00586312" w:rsidRPr="00DF695B" w:rsidRDefault="00586312" w:rsidP="00B409C5">
            <w:pPr>
              <w:spacing w:line="360" w:lineRule="auto"/>
              <w:jc w:val="center"/>
              <w:rPr>
                <w:rFonts w:ascii="Arial" w:hAnsi="Arial" w:cs="Arial"/>
                <w:b/>
                <w:color w:val="333333"/>
                <w:sz w:val="22"/>
                <w:szCs w:val="22"/>
                <w:lang w:val="es-CO"/>
              </w:rPr>
            </w:pPr>
          </w:p>
          <w:p w:rsidR="00586312" w:rsidRPr="00DF695B" w:rsidRDefault="00586312" w:rsidP="00B409C5">
            <w:pPr>
              <w:spacing w:line="360" w:lineRule="auto"/>
              <w:jc w:val="center"/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</w:pPr>
            <w:r w:rsidRPr="00DF695B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 xml:space="preserve">Corresponde a la </w:t>
            </w:r>
            <w:r w:rsidRPr="00DF695B">
              <w:rPr>
                <w:rFonts w:ascii="Arial" w:hAnsi="Arial" w:cs="Arial"/>
                <w:b/>
                <w:color w:val="333333"/>
                <w:sz w:val="22"/>
                <w:szCs w:val="22"/>
                <w:lang w:val="es-CO"/>
              </w:rPr>
              <w:t>longitud de arco</w:t>
            </w:r>
            <w:r w:rsidRPr="00DF695B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 xml:space="preserve"> recorrida por el cuerpo durante su movimiento por la trayectoria circular de radio R:</w:t>
            </w:r>
          </w:p>
          <w:p w:rsidR="00586312" w:rsidRPr="00DF695B" w:rsidRDefault="00586312" w:rsidP="00B409C5">
            <w:pPr>
              <w:spacing w:line="360" w:lineRule="auto"/>
              <w:jc w:val="center"/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</w:pPr>
          </w:p>
          <w:p w:rsidR="00586312" w:rsidRPr="00C945A2" w:rsidRDefault="00586312" w:rsidP="00B409C5">
            <w:pPr>
              <w:spacing w:line="360" w:lineRule="auto"/>
              <w:jc w:val="center"/>
              <w:rPr>
                <w:rFonts w:ascii="Arial" w:hAnsi="Arial" w:cs="Arial"/>
                <w:color w:val="333333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Arial"/>
                    <w:color w:val="333333"/>
                    <w:sz w:val="22"/>
                    <w:szCs w:val="22"/>
                  </w:rPr>
                  <m:t>s=∆φ∙R</m:t>
                </m:r>
              </m:oMath>
            </m:oMathPara>
          </w:p>
          <w:p w:rsidR="00586312" w:rsidRPr="00C945A2" w:rsidRDefault="00586312" w:rsidP="00B409C5">
            <w:pPr>
              <w:spacing w:line="360" w:lineRule="auto"/>
              <w:jc w:val="center"/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  <w:p w:rsidR="00586312" w:rsidRPr="00DF695B" w:rsidRDefault="00586312" w:rsidP="00B409C5">
            <w:pPr>
              <w:spacing w:line="360" w:lineRule="auto"/>
              <w:jc w:val="center"/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</w:pPr>
            <w:r w:rsidRPr="00DF695B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 xml:space="preserve">Se mide en unidades de </w:t>
            </w:r>
            <w:r w:rsidR="00F950BA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>l</w:t>
            </w:r>
            <w:r w:rsidR="00F950BA" w:rsidRPr="00DF695B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>ongitud</w:t>
            </w:r>
            <w:r w:rsidRPr="00DF695B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>, usualmente metros (m).</w:t>
            </w:r>
          </w:p>
          <w:p w:rsidR="00586312" w:rsidRPr="00DF695B" w:rsidRDefault="00586312" w:rsidP="00B409C5">
            <w:pPr>
              <w:spacing w:line="360" w:lineRule="auto"/>
              <w:jc w:val="center"/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</w:pPr>
          </w:p>
          <w:p w:rsidR="00586312" w:rsidRPr="00DF695B" w:rsidRDefault="00586312" w:rsidP="00B409C5">
            <w:pPr>
              <w:spacing w:line="360" w:lineRule="auto"/>
              <w:jc w:val="center"/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</w:pPr>
            <w:r w:rsidRPr="00DF695B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 xml:space="preserve">Cuando el cuerpo </w:t>
            </w:r>
            <w:r w:rsidR="00F950BA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>termina</w:t>
            </w:r>
            <w:r w:rsidR="00F950BA" w:rsidRPr="00DF695B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 xml:space="preserve"> </w:t>
            </w:r>
            <w:r w:rsidRPr="00DF695B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>una vuelta completa,</w:t>
            </w:r>
          </w:p>
          <w:p w:rsidR="00586312" w:rsidRPr="00DF695B" w:rsidRDefault="00586312" w:rsidP="00B409C5">
            <w:pPr>
              <w:spacing w:line="360" w:lineRule="auto"/>
              <w:jc w:val="center"/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</w:pPr>
          </w:p>
          <w:p w:rsidR="00586312" w:rsidRPr="00C945A2" w:rsidRDefault="00586312" w:rsidP="00B409C5">
            <w:pPr>
              <w:spacing w:line="360" w:lineRule="auto"/>
              <w:jc w:val="center"/>
              <w:rPr>
                <w:rFonts w:ascii="Arial" w:hAnsi="Arial" w:cs="Arial"/>
                <w:color w:val="333333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Arial"/>
                    <w:color w:val="333333"/>
                    <w:sz w:val="22"/>
                    <w:szCs w:val="22"/>
                  </w:rPr>
                  <m:t>s=2πR</m:t>
                </m:r>
              </m:oMath>
            </m:oMathPara>
          </w:p>
          <w:p w:rsidR="00586312" w:rsidRPr="00C945A2" w:rsidRDefault="00586312" w:rsidP="00B409C5">
            <w:pPr>
              <w:spacing w:line="360" w:lineRule="auto"/>
              <w:jc w:val="center"/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</w:tc>
      </w:tr>
      <w:tr w:rsidR="00586312" w:rsidRPr="00C945A2" w:rsidTr="00D05D3B">
        <w:tc>
          <w:tcPr>
            <w:tcW w:w="4820" w:type="dxa"/>
            <w:vMerge w:val="restart"/>
          </w:tcPr>
          <w:p w:rsidR="00586312" w:rsidRPr="00C945A2" w:rsidRDefault="00586312" w:rsidP="00B409C5">
            <w:pPr>
              <w:spacing w:line="360" w:lineRule="auto"/>
              <w:jc w:val="center"/>
              <w:rPr>
                <w:rFonts w:ascii="Arial" w:hAnsi="Arial" w:cs="Arial"/>
                <w:b/>
                <w:color w:val="333333"/>
                <w:sz w:val="22"/>
                <w:szCs w:val="22"/>
              </w:rPr>
            </w:pPr>
            <w:proofErr w:type="spellStart"/>
            <w:r w:rsidRPr="00C945A2">
              <w:rPr>
                <w:rFonts w:ascii="Arial" w:hAnsi="Arial" w:cs="Arial"/>
                <w:b/>
                <w:color w:val="333333"/>
                <w:sz w:val="22"/>
                <w:szCs w:val="22"/>
              </w:rPr>
              <w:lastRenderedPageBreak/>
              <w:t>Velocidad</w:t>
            </w:r>
            <w:proofErr w:type="spellEnd"/>
          </w:p>
          <w:p w:rsidR="00586312" w:rsidRPr="00C945A2" w:rsidRDefault="00586312" w:rsidP="00B409C5">
            <w:pPr>
              <w:spacing w:line="360" w:lineRule="auto"/>
              <w:jc w:val="both"/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  <w:p w:rsidR="00586312" w:rsidRPr="00C945A2" w:rsidRDefault="00586312" w:rsidP="00B409C5">
            <w:pPr>
              <w:spacing w:line="360" w:lineRule="auto"/>
              <w:jc w:val="both"/>
              <w:rPr>
                <w:rFonts w:ascii="Arial" w:hAnsi="Arial" w:cs="Arial"/>
                <w:color w:val="333333"/>
                <w:sz w:val="22"/>
                <w:szCs w:val="22"/>
              </w:rPr>
            </w:pPr>
            <w:r w:rsidRPr="00C945A2">
              <w:rPr>
                <w:rFonts w:ascii="Arial" w:hAnsi="Arial" w:cs="Arial"/>
                <w:sz w:val="22"/>
                <w:szCs w:val="22"/>
                <w:lang w:val="es-CO"/>
              </w:rPr>
              <w:object w:dxaOrig="4605" w:dyaOrig="4275">
                <v:shape id="_x0000_i1026" type="#_x0000_t75" style="width:230.25pt;height:213.75pt" o:ole="">
                  <v:imagedata r:id="rId8" o:title=""/>
                </v:shape>
                <o:OLEObject Type="Embed" ProgID="PBrush" ShapeID="_x0000_i1026" DrawAspect="Content" ObjectID="_1490519603" r:id="rId9"/>
              </w:object>
            </w:r>
          </w:p>
          <w:p w:rsidR="00586312" w:rsidRPr="00C945A2" w:rsidRDefault="00586312" w:rsidP="00B409C5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  <w:p w:rsidR="00586312" w:rsidRPr="00DF695B" w:rsidRDefault="00586312" w:rsidP="00B409C5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b/>
                <w:color w:val="333333"/>
                <w:sz w:val="22"/>
                <w:szCs w:val="22"/>
                <w:lang w:val="es-CO"/>
              </w:rPr>
            </w:pPr>
            <w:r w:rsidRPr="00DF695B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 xml:space="preserve">El vector </w:t>
            </w:r>
            <w:r w:rsidRPr="00DF695B">
              <w:rPr>
                <w:rFonts w:ascii="Arial" w:hAnsi="Arial" w:cs="Arial"/>
                <w:b/>
                <w:color w:val="333333"/>
                <w:sz w:val="22"/>
                <w:szCs w:val="22"/>
                <w:lang w:val="es-CO"/>
              </w:rPr>
              <w:t>velocidad lineal</w:t>
            </w:r>
            <w:r w:rsidRPr="00DF695B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 xml:space="preserve"> es tangente a la circunferencia en cada instante del movimiento. </w:t>
            </w:r>
          </w:p>
          <w:p w:rsidR="00586312" w:rsidRPr="00DF695B" w:rsidRDefault="00586312" w:rsidP="00B409C5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</w:pPr>
          </w:p>
          <w:p w:rsidR="00586312" w:rsidRPr="00DF695B" w:rsidRDefault="00586312" w:rsidP="00B409C5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</w:pPr>
            <w:r w:rsidRPr="00DF695B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>La </w:t>
            </w:r>
            <w:r w:rsidRPr="00DF695B">
              <w:rPr>
                <w:rFonts w:ascii="Arial" w:hAnsi="Arial" w:cs="Arial"/>
                <w:b/>
                <w:bCs/>
                <w:color w:val="333333"/>
                <w:sz w:val="22"/>
                <w:szCs w:val="22"/>
                <w:lang w:val="es-CO"/>
              </w:rPr>
              <w:t>velocidad lineal</w:t>
            </w:r>
            <w:r w:rsidRPr="00DF695B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> y la </w:t>
            </w:r>
            <w:r w:rsidRPr="00DF695B">
              <w:rPr>
                <w:rFonts w:ascii="Arial" w:hAnsi="Arial" w:cs="Arial"/>
                <w:b/>
                <w:bCs/>
                <w:color w:val="333333"/>
                <w:sz w:val="22"/>
                <w:szCs w:val="22"/>
                <w:lang w:val="es-CO"/>
              </w:rPr>
              <w:t>velocidad angular</w:t>
            </w:r>
            <w:r w:rsidRPr="00DF695B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> están relacionadas por la siguiente ecuación:</w:t>
            </w:r>
          </w:p>
          <w:p w:rsidR="00586312" w:rsidRPr="00DF695B" w:rsidRDefault="00586312" w:rsidP="00B409C5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</w:pPr>
          </w:p>
          <w:p w:rsidR="00586312" w:rsidRPr="00C945A2" w:rsidRDefault="00586312" w:rsidP="00B409C5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color w:val="333333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Arial"/>
                    <w:color w:val="333333"/>
                    <w:sz w:val="22"/>
                    <w:szCs w:val="22"/>
                  </w:rPr>
                  <m:t>v=ω∙R</m:t>
                </m:r>
              </m:oMath>
            </m:oMathPara>
          </w:p>
          <w:p w:rsidR="00586312" w:rsidRPr="00C945A2" w:rsidRDefault="00586312" w:rsidP="00B409C5">
            <w:pPr>
              <w:shd w:val="clear" w:color="auto" w:fill="FFFFFF"/>
              <w:spacing w:after="150" w:line="360" w:lineRule="auto"/>
              <w:ind w:left="300"/>
              <w:jc w:val="both"/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  <w:p w:rsidR="00586312" w:rsidRPr="00C945A2" w:rsidRDefault="00586312" w:rsidP="00B409C5">
            <w:pPr>
              <w:spacing w:line="360" w:lineRule="auto"/>
              <w:jc w:val="both"/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</w:tc>
        <w:tc>
          <w:tcPr>
            <w:tcW w:w="4008" w:type="dxa"/>
          </w:tcPr>
          <w:p w:rsidR="00586312" w:rsidRPr="00DF695B" w:rsidRDefault="00586312" w:rsidP="00B409C5">
            <w:pPr>
              <w:spacing w:line="360" w:lineRule="auto"/>
              <w:jc w:val="both"/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</w:pPr>
            <w:r w:rsidRPr="00DF695B">
              <w:rPr>
                <w:rFonts w:ascii="Arial" w:hAnsi="Arial" w:cs="Arial"/>
                <w:b/>
                <w:color w:val="333333"/>
                <w:sz w:val="22"/>
                <w:szCs w:val="22"/>
                <w:lang w:val="es-CO"/>
              </w:rPr>
              <w:t>V</w:t>
            </w:r>
            <w:r w:rsidRPr="00DF695B">
              <w:rPr>
                <w:rFonts w:ascii="Arial" w:hAnsi="Arial" w:cs="Arial"/>
                <w:b/>
                <w:bCs/>
                <w:color w:val="333333"/>
                <w:sz w:val="22"/>
                <w:szCs w:val="22"/>
                <w:lang w:val="es-CO"/>
              </w:rPr>
              <w:t>elocidad angular</w:t>
            </w:r>
            <w:r w:rsidR="00DF695B" w:rsidRPr="00DF695B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0070C0"/>
                  <w:sz w:val="22"/>
                  <w:szCs w:val="22"/>
                </w:rPr>
                <m:t>ω</m:t>
              </m:r>
            </m:oMath>
          </w:p>
          <w:p w:rsidR="00586312" w:rsidRPr="00DF695B" w:rsidRDefault="00586312" w:rsidP="00B409C5">
            <w:pPr>
              <w:spacing w:line="360" w:lineRule="auto"/>
              <w:jc w:val="both"/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</w:pPr>
          </w:p>
          <w:p w:rsidR="00586312" w:rsidRPr="00DF695B" w:rsidRDefault="00586312" w:rsidP="00B409C5">
            <w:pPr>
              <w:spacing w:line="360" w:lineRule="auto"/>
              <w:jc w:val="both"/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</w:pPr>
            <w:r w:rsidRPr="00DF695B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>Es la variación del ángulo barrido, es decir</w:t>
            </w:r>
            <w:ins w:id="4" w:author="María" w:date="2015-04-02T00:15:00Z">
              <w:r w:rsidR="00F950BA">
                <w:rPr>
                  <w:rFonts w:ascii="Arial" w:hAnsi="Arial" w:cs="Arial"/>
                  <w:color w:val="333333"/>
                  <w:sz w:val="22"/>
                  <w:szCs w:val="22"/>
                  <w:lang w:val="es-CO"/>
                </w:rPr>
                <w:t>,</w:t>
              </w:r>
            </w:ins>
            <w:r w:rsidRPr="00DF695B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 xml:space="preserve"> el </w:t>
            </w:r>
            <w:r w:rsidRPr="00DF695B">
              <w:rPr>
                <w:rFonts w:ascii="Arial" w:hAnsi="Arial" w:cs="Arial"/>
                <w:b/>
                <w:color w:val="333333"/>
                <w:sz w:val="22"/>
                <w:szCs w:val="22"/>
                <w:lang w:val="es-CO"/>
              </w:rPr>
              <w:t>desplazamiento angular</w:t>
            </w:r>
            <w:del w:id="5" w:author="María" w:date="2015-04-02T00:15:00Z">
              <w:r w:rsidRPr="00DF695B" w:rsidDel="00F950BA">
                <w:rPr>
                  <w:rFonts w:ascii="Arial" w:hAnsi="Arial" w:cs="Arial"/>
                  <w:color w:val="333333"/>
                  <w:sz w:val="22"/>
                  <w:szCs w:val="22"/>
                  <w:lang w:val="es-CO"/>
                </w:rPr>
                <w:delText>,</w:delText>
              </w:r>
            </w:del>
            <w:r w:rsidRPr="00DF695B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 xml:space="preserve"> respecto al tiempo transcurrido: </w:t>
            </w:r>
          </w:p>
          <w:p w:rsidR="00586312" w:rsidRPr="00DF695B" w:rsidRDefault="00586312" w:rsidP="00B409C5">
            <w:pPr>
              <w:spacing w:line="360" w:lineRule="auto"/>
              <w:jc w:val="both"/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</w:pPr>
          </w:p>
          <w:p w:rsidR="00586312" w:rsidRPr="00C945A2" w:rsidRDefault="00586312" w:rsidP="00B409C5">
            <w:pPr>
              <w:spacing w:line="360" w:lineRule="auto"/>
              <w:jc w:val="both"/>
              <w:rPr>
                <w:rFonts w:ascii="Arial" w:hAnsi="Arial" w:cs="Arial"/>
                <w:color w:val="333333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Arial"/>
                    <w:color w:val="333333"/>
                    <w:sz w:val="22"/>
                    <w:szCs w:val="22"/>
                  </w:rPr>
                  <m:t>ω=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333333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333333"/>
                        <w:sz w:val="22"/>
                        <w:szCs w:val="22"/>
                      </w:rPr>
                      <m:t>∆φ</m:t>
                    </m:r>
                  </m:num>
                  <m:den>
                    <m:r>
                      <w:rPr>
                        <w:rFonts w:ascii="Cambria Math" w:hAnsi="Cambria Math" w:cs="Arial"/>
                        <w:color w:val="333333"/>
                        <w:sz w:val="22"/>
                        <w:szCs w:val="22"/>
                      </w:rPr>
                      <m:t>∆t</m:t>
                    </m:r>
                  </m:den>
                </m:f>
              </m:oMath>
            </m:oMathPara>
          </w:p>
          <w:p w:rsidR="00586312" w:rsidRPr="00C945A2" w:rsidRDefault="00586312" w:rsidP="00B409C5">
            <w:pPr>
              <w:spacing w:line="360" w:lineRule="auto"/>
              <w:jc w:val="both"/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  <w:p w:rsidR="00586312" w:rsidRPr="00DF695B" w:rsidRDefault="00586312" w:rsidP="00B409C5">
            <w:pPr>
              <w:spacing w:line="360" w:lineRule="auto"/>
              <w:jc w:val="both"/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</w:pPr>
            <w:r w:rsidRPr="00DF695B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>Se mide en </w:t>
            </w:r>
            <w:r w:rsidRPr="00DF695B">
              <w:rPr>
                <w:rFonts w:ascii="Arial" w:hAnsi="Arial" w:cs="Arial"/>
                <w:b/>
                <w:bCs/>
                <w:color w:val="333333"/>
                <w:sz w:val="22"/>
                <w:szCs w:val="22"/>
                <w:lang w:val="es-CO"/>
              </w:rPr>
              <w:t>rad/s</w:t>
            </w:r>
            <w:r w:rsidRPr="00DF695B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 xml:space="preserve">. </w:t>
            </w:r>
          </w:p>
          <w:p w:rsidR="00586312" w:rsidRPr="00DF695B" w:rsidRDefault="00586312" w:rsidP="00B409C5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</w:pPr>
          </w:p>
          <w:p w:rsidR="00586312" w:rsidRPr="00105CE2" w:rsidRDefault="00586312" w:rsidP="00B409C5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</w:pPr>
            <w:r w:rsidRPr="00105CE2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>Otra forma de expresar la </w:t>
            </w:r>
            <w:r w:rsidRPr="00105CE2">
              <w:rPr>
                <w:rFonts w:ascii="Arial" w:hAnsi="Arial" w:cs="Arial"/>
                <w:b/>
                <w:bCs/>
                <w:color w:val="333333"/>
                <w:sz w:val="22"/>
                <w:szCs w:val="22"/>
                <w:lang w:val="es-CO"/>
              </w:rPr>
              <w:t>velocidad angular</w:t>
            </w:r>
            <w:r w:rsidRPr="00105CE2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> es en revoluciones por unidad de tiempo (</w:t>
            </w:r>
            <w:proofErr w:type="spellStart"/>
            <w:r w:rsidRPr="00105CE2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>rev</w:t>
            </w:r>
            <w:proofErr w:type="spellEnd"/>
            <w:r w:rsidRPr="00105CE2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 xml:space="preserve">/s). Una revolución es una vuelta completa y, por tanto, equivale a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333333"/>
                  <w:sz w:val="22"/>
                  <w:szCs w:val="22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="Arial"/>
                  <w:color w:val="333333"/>
                  <w:sz w:val="22"/>
                  <w:szCs w:val="22"/>
                </w:rPr>
                <m:t>π</m:t>
              </m:r>
              <m:r>
                <m:rPr>
                  <m:sty m:val="bi"/>
                </m:rPr>
                <w:rPr>
                  <w:rFonts w:ascii="Cambria Math" w:hAnsi="Cambria Math" w:cs="Arial"/>
                  <w:color w:val="333333"/>
                  <w:sz w:val="22"/>
                  <w:szCs w:val="22"/>
                  <w:lang w:val="es-CO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 w:cs="Arial"/>
                  <w:color w:val="333333"/>
                  <w:sz w:val="22"/>
                  <w:szCs w:val="22"/>
                </w:rPr>
                <m:t>rad</m:t>
              </m:r>
            </m:oMath>
            <w:r w:rsidRPr="00105CE2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>.</w:t>
            </w:r>
          </w:p>
          <w:p w:rsidR="00586312" w:rsidRPr="00105CE2" w:rsidRDefault="00586312" w:rsidP="00B409C5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</w:pPr>
          </w:p>
        </w:tc>
      </w:tr>
      <w:tr w:rsidR="00586312" w:rsidRPr="00C945A2" w:rsidTr="00D05D3B">
        <w:tc>
          <w:tcPr>
            <w:tcW w:w="4820" w:type="dxa"/>
            <w:vMerge/>
          </w:tcPr>
          <w:p w:rsidR="00586312" w:rsidRPr="00105CE2" w:rsidRDefault="00586312" w:rsidP="00B409C5">
            <w:pPr>
              <w:spacing w:line="360" w:lineRule="auto"/>
              <w:jc w:val="both"/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</w:pPr>
          </w:p>
        </w:tc>
        <w:tc>
          <w:tcPr>
            <w:tcW w:w="4008" w:type="dxa"/>
          </w:tcPr>
          <w:p w:rsidR="00586312" w:rsidRPr="00DF695B" w:rsidRDefault="00586312" w:rsidP="00B409C5">
            <w:pPr>
              <w:spacing w:line="360" w:lineRule="auto"/>
              <w:jc w:val="both"/>
              <w:rPr>
                <w:rFonts w:ascii="Arial" w:hAnsi="Arial" w:cs="Arial"/>
                <w:b/>
                <w:color w:val="333333"/>
                <w:sz w:val="22"/>
                <w:szCs w:val="22"/>
                <w:lang w:val="es-CO"/>
              </w:rPr>
            </w:pPr>
            <w:r w:rsidRPr="00DF695B">
              <w:rPr>
                <w:rFonts w:ascii="Arial" w:hAnsi="Arial" w:cs="Arial"/>
                <w:b/>
                <w:color w:val="333333"/>
                <w:sz w:val="22"/>
                <w:szCs w:val="22"/>
                <w:lang w:val="es-CO"/>
              </w:rPr>
              <w:t>Velocidad lineal o tangencial</w:t>
            </w:r>
            <w:r w:rsidR="00DF695B" w:rsidRPr="00DF695B">
              <w:rPr>
                <w:rFonts w:ascii="Arial" w:hAnsi="Arial" w:cs="Arial"/>
                <w:b/>
                <w:color w:val="333333"/>
                <w:sz w:val="22"/>
                <w:szCs w:val="22"/>
                <w:lang w:val="es-CO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 w:cs="Arial"/>
                      <w:b/>
                      <w:i/>
                      <w:color w:val="333333"/>
                      <w:sz w:val="22"/>
                      <w:szCs w:val="2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333333"/>
                      <w:sz w:val="22"/>
                      <w:szCs w:val="22"/>
                    </w:rPr>
                    <m:t>v</m:t>
                  </m:r>
                </m:e>
              </m:acc>
            </m:oMath>
          </w:p>
          <w:p w:rsidR="00586312" w:rsidRPr="00DF695B" w:rsidRDefault="00586312" w:rsidP="00B409C5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</w:pPr>
          </w:p>
          <w:p w:rsidR="00586312" w:rsidRPr="00DF695B" w:rsidRDefault="00586312" w:rsidP="00B409C5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</w:pPr>
            <w:r w:rsidRPr="00DF695B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>Su magnitud es la longitud del arco recorrido por unidad de tiempo:</w:t>
            </w:r>
          </w:p>
          <w:p w:rsidR="00586312" w:rsidRPr="00DF695B" w:rsidRDefault="00586312" w:rsidP="00B409C5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</w:pPr>
          </w:p>
          <w:p w:rsidR="00586312" w:rsidRPr="00C945A2" w:rsidRDefault="00586312" w:rsidP="00B409C5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color w:val="333333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Arial"/>
                    <w:color w:val="333333"/>
                    <w:sz w:val="22"/>
                    <w:szCs w:val="22"/>
                  </w:rPr>
                  <m:t>v=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333333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333333"/>
                        <w:sz w:val="22"/>
                        <w:szCs w:val="22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 w:cs="Arial"/>
                        <w:color w:val="333333"/>
                        <w:sz w:val="22"/>
                        <w:szCs w:val="22"/>
                      </w:rPr>
                      <m:t>t</m:t>
                    </m:r>
                  </m:den>
                </m:f>
              </m:oMath>
            </m:oMathPara>
          </w:p>
          <w:p w:rsidR="00586312" w:rsidRPr="00C945A2" w:rsidRDefault="00586312" w:rsidP="00B409C5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  <w:p w:rsidR="00586312" w:rsidRPr="00DF695B" w:rsidRDefault="00586312" w:rsidP="00B409C5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</w:pPr>
            <w:r w:rsidRPr="00DF695B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>Usualmente se mide en </w:t>
            </w:r>
            <m:oMath>
              <m:f>
                <m:fPr>
                  <m:type m:val="skw"/>
                  <m:ctrlPr>
                    <w:rPr>
                      <w:rFonts w:ascii="Cambria Math" w:hAnsi="Cambria Math" w:cs="Arial"/>
                      <w:b/>
                      <w:i/>
                      <w:color w:val="333333"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333333"/>
                      <w:sz w:val="22"/>
                      <w:szCs w:val="22"/>
                    </w:rPr>
                    <m:t>m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333333"/>
                      <w:sz w:val="22"/>
                      <w:szCs w:val="22"/>
                    </w:rPr>
                    <m:t>s</m:t>
                  </m:r>
                </m:den>
              </m:f>
            </m:oMath>
          </w:p>
          <w:p w:rsidR="00586312" w:rsidRPr="00DF695B" w:rsidRDefault="00586312" w:rsidP="00B409C5">
            <w:pPr>
              <w:spacing w:line="360" w:lineRule="auto"/>
              <w:jc w:val="both"/>
              <w:rPr>
                <w:rFonts w:ascii="Arial" w:hAnsi="Arial" w:cs="Arial"/>
                <w:b/>
                <w:color w:val="333333"/>
                <w:sz w:val="22"/>
                <w:szCs w:val="22"/>
                <w:lang w:val="es-CO"/>
              </w:rPr>
            </w:pPr>
          </w:p>
        </w:tc>
      </w:tr>
      <w:tr w:rsidR="00586312" w:rsidRPr="00C945A2" w:rsidTr="00D05D3B">
        <w:tc>
          <w:tcPr>
            <w:tcW w:w="8828" w:type="dxa"/>
            <w:gridSpan w:val="2"/>
          </w:tcPr>
          <w:p w:rsidR="00586312" w:rsidRPr="00D02F06" w:rsidRDefault="00D02F06" w:rsidP="00B409C5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b/>
                <w:bCs/>
                <w:color w:val="333333"/>
                <w:sz w:val="22"/>
                <w:szCs w:val="22"/>
                <w:lang w:val="es-CO"/>
              </w:rPr>
            </w:pPr>
            <w:r w:rsidRPr="00B905B1">
              <w:rPr>
                <w:rFonts w:ascii="Arial" w:hAnsi="Arial" w:cs="Arial"/>
                <w:b/>
                <w:bCs/>
                <w:color w:val="333333"/>
                <w:sz w:val="22"/>
                <w:szCs w:val="22"/>
                <w:lang w:val="es-ES"/>
              </w:rPr>
              <w:lastRenderedPageBreak/>
              <w:t>Per</w:t>
            </w:r>
            <w:r>
              <w:rPr>
                <w:rFonts w:ascii="Arial" w:hAnsi="Arial" w:cs="Arial"/>
                <w:b/>
                <w:bCs/>
                <w:color w:val="333333"/>
                <w:sz w:val="22"/>
                <w:szCs w:val="22"/>
                <w:lang w:val="es-CO"/>
              </w:rPr>
              <w:t>i</w:t>
            </w:r>
            <w:proofErr w:type="spellStart"/>
            <w:r w:rsidRPr="00B905B1">
              <w:rPr>
                <w:rFonts w:ascii="Arial" w:hAnsi="Arial" w:cs="Arial"/>
                <w:b/>
                <w:bCs/>
                <w:color w:val="333333"/>
                <w:sz w:val="22"/>
                <w:szCs w:val="22"/>
                <w:lang w:val="es-ES"/>
              </w:rPr>
              <w:t>odo</w:t>
            </w:r>
            <w:proofErr w:type="spellEnd"/>
            <w:r w:rsidRPr="00B905B1">
              <w:rPr>
                <w:rFonts w:ascii="Arial" w:hAnsi="Arial" w:cs="Arial"/>
                <w:color w:val="333333"/>
                <w:sz w:val="22"/>
                <w:szCs w:val="22"/>
                <w:lang w:val="es-ES"/>
              </w:rPr>
              <w:t> 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333333"/>
                  <w:sz w:val="22"/>
                  <w:szCs w:val="22"/>
                </w:rPr>
                <m:t>T</m:t>
              </m:r>
            </m:oMath>
          </w:p>
          <w:p w:rsidR="00586312" w:rsidRPr="00D02F06" w:rsidRDefault="00586312" w:rsidP="00B409C5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</w:pPr>
            <w:r w:rsidRPr="00105CE2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>Es el tiempo que transcurre hasta dar una vuelta completa. </w:t>
            </w:r>
            <w:r w:rsidRPr="00D02F06">
              <w:rPr>
                <w:rFonts w:ascii="Arial" w:hAnsi="Arial" w:cs="Arial"/>
                <w:color w:val="333333"/>
                <w:sz w:val="22"/>
                <w:szCs w:val="22"/>
              </w:rPr>
              <w:t xml:space="preserve">Se mide en </w:t>
            </w:r>
            <m:oMath>
              <m:r>
                <w:rPr>
                  <w:rFonts w:ascii="Cambria Math" w:hAnsi="Cambria Math" w:cs="Arial"/>
                  <w:color w:val="333333"/>
                  <w:sz w:val="22"/>
                  <w:szCs w:val="22"/>
                </w:rPr>
                <m:t>s</m:t>
              </m:r>
            </m:oMath>
            <w:r w:rsidRPr="00D02F06">
              <w:rPr>
                <w:rFonts w:ascii="Arial" w:hAnsi="Arial" w:cs="Arial"/>
                <w:color w:val="333333"/>
                <w:sz w:val="22"/>
                <w:szCs w:val="22"/>
              </w:rPr>
              <w:t>.</w:t>
            </w:r>
          </w:p>
          <w:p w:rsidR="00586312" w:rsidRPr="00D02F06" w:rsidRDefault="00586312" w:rsidP="00B409C5">
            <w:pPr>
              <w:spacing w:line="360" w:lineRule="auto"/>
              <w:jc w:val="both"/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</w:pPr>
          </w:p>
        </w:tc>
      </w:tr>
      <w:tr w:rsidR="00586312" w:rsidRPr="00C945A2" w:rsidTr="00D05D3B">
        <w:tc>
          <w:tcPr>
            <w:tcW w:w="8828" w:type="dxa"/>
            <w:gridSpan w:val="2"/>
          </w:tcPr>
          <w:p w:rsidR="00586312" w:rsidRPr="00DF695B" w:rsidRDefault="00586312" w:rsidP="00B409C5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</w:pPr>
            <w:r w:rsidRPr="00DF695B">
              <w:rPr>
                <w:rFonts w:ascii="Arial" w:hAnsi="Arial" w:cs="Arial"/>
                <w:b/>
                <w:color w:val="333333"/>
                <w:sz w:val="22"/>
                <w:szCs w:val="22"/>
                <w:lang w:val="es-CO"/>
              </w:rPr>
              <w:t>F</w:t>
            </w:r>
            <w:r w:rsidRPr="00DF695B">
              <w:rPr>
                <w:rFonts w:ascii="Arial" w:hAnsi="Arial" w:cs="Arial"/>
                <w:b/>
                <w:bCs/>
                <w:color w:val="333333"/>
                <w:sz w:val="22"/>
                <w:szCs w:val="22"/>
                <w:lang w:val="es-CO"/>
              </w:rPr>
              <w:t>recuencia</w:t>
            </w:r>
            <w:r w:rsidRPr="00DF695B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> 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333333"/>
                  <w:sz w:val="22"/>
                  <w:szCs w:val="22"/>
                </w:rPr>
                <m:t>f</m:t>
              </m:r>
            </m:oMath>
          </w:p>
          <w:p w:rsidR="00586312" w:rsidRPr="00DF695B" w:rsidRDefault="00586312" w:rsidP="00B409C5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</w:pPr>
            <w:r w:rsidRPr="00DF695B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>Es el número de vueltas recorridas por unidad de tiempo</w:t>
            </w:r>
            <w:del w:id="6" w:author="María" w:date="2015-04-02T00:17:00Z">
              <w:r w:rsidRPr="00DF695B" w:rsidDel="00D02F06">
                <w:rPr>
                  <w:rFonts w:ascii="Arial" w:hAnsi="Arial" w:cs="Arial"/>
                  <w:color w:val="333333"/>
                  <w:sz w:val="22"/>
                  <w:szCs w:val="22"/>
                  <w:lang w:val="es-CO"/>
                </w:rPr>
                <w:delText>. </w:delText>
              </w:r>
            </w:del>
            <w:ins w:id="7" w:author="María" w:date="2015-04-02T00:17:00Z">
              <w:r w:rsidR="00D02F06">
                <w:rPr>
                  <w:rFonts w:ascii="Arial" w:hAnsi="Arial" w:cs="Arial"/>
                  <w:color w:val="333333"/>
                  <w:sz w:val="22"/>
                  <w:szCs w:val="22"/>
                  <w:lang w:val="es-CO"/>
                </w:rPr>
                <w:t>:</w:t>
              </w:r>
              <w:r w:rsidR="00D02F06" w:rsidRPr="00DF695B">
                <w:rPr>
                  <w:rFonts w:ascii="Arial" w:hAnsi="Arial" w:cs="Arial"/>
                  <w:color w:val="333333"/>
                  <w:sz w:val="22"/>
                  <w:szCs w:val="22"/>
                  <w:lang w:val="es-CO"/>
                </w:rPr>
                <w:t> </w:t>
              </w:r>
            </w:ins>
          </w:p>
          <w:p w:rsidR="00586312" w:rsidRPr="00DF695B" w:rsidRDefault="00586312" w:rsidP="00B409C5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</w:pPr>
          </w:p>
          <w:p w:rsidR="00586312" w:rsidRPr="00C945A2" w:rsidRDefault="00586312" w:rsidP="00B409C5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Arial"/>
                    <w:sz w:val="22"/>
                    <w:szCs w:val="22"/>
                  </w:rPr>
                  <m:t>f=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t</m:t>
                    </m:r>
                  </m:den>
                </m:f>
              </m:oMath>
            </m:oMathPara>
          </w:p>
          <w:p w:rsidR="00586312" w:rsidRPr="00C945A2" w:rsidRDefault="00586312" w:rsidP="00B409C5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586312" w:rsidRPr="00DF695B" w:rsidRDefault="00586312" w:rsidP="00B409C5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</w:pPr>
            <w:r w:rsidRPr="00DF695B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 xml:space="preserve">El </w:t>
            </w:r>
            <w:r w:rsidR="00D02F06" w:rsidRPr="00DF695B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>per</w:t>
            </w:r>
            <w:r w:rsidR="00D02F06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>i</w:t>
            </w:r>
            <w:r w:rsidR="00D02F06" w:rsidRPr="00DF695B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 xml:space="preserve">odo </w:t>
            </w:r>
            <w:r w:rsidRPr="00DF695B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 xml:space="preserve">es el inverso de la frecuencia </w:t>
            </w:r>
            <m:oMath>
              <m:r>
                <w:rPr>
                  <w:rFonts w:ascii="Cambria Math" w:hAnsi="Cambria Math" w:cs="Arial"/>
                  <w:color w:val="333333"/>
                  <w:sz w:val="22"/>
                  <w:szCs w:val="22"/>
                </w:rPr>
                <m:t>fα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333333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333333"/>
                      <w:sz w:val="22"/>
                      <w:szCs w:val="22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color w:val="333333"/>
                      <w:sz w:val="22"/>
                      <w:szCs w:val="22"/>
                    </w:rPr>
                    <m:t>T</m:t>
                  </m:r>
                </m:den>
              </m:f>
            </m:oMath>
            <w:r w:rsidRPr="00DF695B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 xml:space="preserve">, pues a medida que </w:t>
            </w:r>
            <w:r w:rsidR="00D02F06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 xml:space="preserve">este </w:t>
            </w:r>
            <w:r w:rsidRPr="00DF695B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>se incrementa</w:t>
            </w:r>
            <w:r w:rsidR="00D02F06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>,</w:t>
            </w:r>
            <w:r w:rsidRPr="00DF695B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 xml:space="preserve"> es decir</w:t>
            </w:r>
            <w:r w:rsidR="00D02F06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>,</w:t>
            </w:r>
            <w:r w:rsidRPr="00DF695B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 xml:space="preserve"> entre mayor sea el tiempo que tarda en dar una vuelta</w:t>
            </w:r>
            <w:ins w:id="8" w:author="María" w:date="2015-04-02T00:18:00Z">
              <w:r w:rsidR="00D02F06">
                <w:rPr>
                  <w:rFonts w:ascii="Arial" w:hAnsi="Arial" w:cs="Arial"/>
                  <w:color w:val="333333"/>
                  <w:sz w:val="22"/>
                  <w:szCs w:val="22"/>
                  <w:lang w:val="es-CO"/>
                </w:rPr>
                <w:t>,</w:t>
              </w:r>
            </w:ins>
            <w:r w:rsidRPr="00DF695B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 xml:space="preserve"> disminuye el número de revoluciones que se pueden presentar. </w:t>
            </w:r>
          </w:p>
          <w:p w:rsidR="00586312" w:rsidRPr="00DF695B" w:rsidRDefault="00586312" w:rsidP="00B409C5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</w:pPr>
          </w:p>
          <w:p w:rsidR="00586312" w:rsidRPr="00DF695B" w:rsidRDefault="00586312" w:rsidP="00B409C5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</w:pPr>
            <w:r w:rsidRPr="00DF695B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>Ambas magnitudes se relacionan por la expresión:</w:t>
            </w:r>
          </w:p>
          <w:p w:rsidR="00586312" w:rsidRPr="00C945A2" w:rsidRDefault="00586312" w:rsidP="00B409C5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color w:val="333333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Arial"/>
                    <w:color w:val="333333"/>
                    <w:sz w:val="22"/>
                    <w:szCs w:val="22"/>
                  </w:rPr>
                  <m:t>f=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333333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333333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color w:val="333333"/>
                        <w:sz w:val="22"/>
                        <w:szCs w:val="22"/>
                      </w:rPr>
                      <m:t>T</m:t>
                    </m:r>
                  </m:den>
                </m:f>
              </m:oMath>
            </m:oMathPara>
          </w:p>
          <w:p w:rsidR="00586312" w:rsidRPr="00DF695B" w:rsidRDefault="00586312" w:rsidP="00B409C5">
            <w:pPr>
              <w:shd w:val="clear" w:color="auto" w:fill="FFFFFF"/>
              <w:spacing w:after="150" w:line="360" w:lineRule="auto"/>
              <w:jc w:val="both"/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</w:pPr>
            <w:r w:rsidRPr="00DF695B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 xml:space="preserve">La frecuencia se mide en </w:t>
            </w:r>
            <m:oMath>
              <m:f>
                <m:fPr>
                  <m:type m:val="skw"/>
                  <m:ctrlPr>
                    <w:rPr>
                      <w:rFonts w:ascii="Cambria Math" w:hAnsi="Cambria Math" w:cs="Arial"/>
                      <w:i/>
                      <w:color w:val="333333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333333"/>
                      <w:sz w:val="22"/>
                      <w:szCs w:val="22"/>
                    </w:rPr>
                    <m:t>revoluciones</m:t>
                  </m:r>
                  <m:r>
                    <w:rPr>
                      <w:rFonts w:ascii="Cambria Math" w:hAnsi="Cambria Math" w:cs="Arial"/>
                      <w:color w:val="333333"/>
                      <w:sz w:val="22"/>
                      <w:szCs w:val="22"/>
                      <w:lang w:val="es-CO"/>
                    </w:rPr>
                    <m:t xml:space="preserve"> </m:t>
                  </m:r>
                </m:num>
                <m:den>
                  <m:r>
                    <w:rPr>
                      <w:rFonts w:ascii="Cambria Math" w:hAnsi="Cambria Math" w:cs="Arial"/>
                      <w:color w:val="333333"/>
                      <w:sz w:val="22"/>
                      <w:szCs w:val="22"/>
                    </w:rPr>
                    <m:t>s</m:t>
                  </m:r>
                </m:den>
              </m:f>
            </m:oMath>
            <w:r w:rsidRPr="00DF695B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 xml:space="preserve"> o </w:t>
            </w:r>
            <m:oMath>
              <m:r>
                <w:rPr>
                  <w:rFonts w:ascii="Cambria Math" w:hAnsi="Cambria Math" w:cs="Arial"/>
                  <w:color w:val="333333"/>
                  <w:sz w:val="22"/>
                  <w:szCs w:val="22"/>
                </w:rPr>
                <m:t>r</m:t>
              </m:r>
              <w:del w:id="9" w:author="María" w:date="2015-04-02T00:22:00Z">
                <m:r>
                  <w:rPr>
                    <w:rFonts w:ascii="Cambria Math" w:hAnsi="Cambria Math" w:cs="Arial"/>
                    <w:color w:val="333333"/>
                    <w:sz w:val="22"/>
                    <w:szCs w:val="22"/>
                    <w:lang w:val="es-CO"/>
                  </w:rPr>
                  <m:t>.</m:t>
                </m:r>
              </w:del>
              <m:r>
                <w:rPr>
                  <w:rFonts w:ascii="Cambria Math" w:hAnsi="Cambria Math" w:cs="Arial"/>
                  <w:color w:val="333333"/>
                  <w:sz w:val="22"/>
                  <w:szCs w:val="22"/>
                </w:rPr>
                <m:t>p</m:t>
              </m:r>
              <w:del w:id="10" w:author="María" w:date="2015-04-02T00:22:00Z">
                <m:r>
                  <w:rPr>
                    <w:rFonts w:ascii="Cambria Math" w:hAnsi="Cambria Math" w:cs="Arial"/>
                    <w:color w:val="333333"/>
                    <w:sz w:val="22"/>
                    <w:szCs w:val="22"/>
                    <w:lang w:val="es-CO"/>
                  </w:rPr>
                  <m:t>.</m:t>
                </m:r>
              </w:del>
              <m:r>
                <w:rPr>
                  <w:rFonts w:ascii="Cambria Math" w:hAnsi="Cambria Math" w:cs="Arial"/>
                  <w:color w:val="333333"/>
                  <w:sz w:val="22"/>
                  <w:szCs w:val="22"/>
                </w:rPr>
                <m:t>m</m:t>
              </m:r>
            </m:oMath>
            <w:r w:rsidRPr="00DF695B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 xml:space="preserve"> </w:t>
            </w:r>
            <w:ins w:id="11" w:author="María" w:date="2015-04-02T00:23:00Z">
              <w:r w:rsidR="00D02F06">
                <w:rPr>
                  <w:rFonts w:ascii="Arial" w:hAnsi="Arial" w:cs="Arial"/>
                  <w:color w:val="333333"/>
                  <w:sz w:val="22"/>
                  <w:szCs w:val="22"/>
                  <w:lang w:val="es-CO"/>
                </w:rPr>
                <w:t>(</w:t>
              </w:r>
            </w:ins>
            <w:r w:rsidRPr="00DF695B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>revoluciones por minuto</w:t>
            </w:r>
            <w:ins w:id="12" w:author="María" w:date="2015-04-02T00:23:00Z">
              <w:r w:rsidR="00D02F06">
                <w:rPr>
                  <w:rFonts w:ascii="Arial" w:hAnsi="Arial" w:cs="Arial"/>
                  <w:color w:val="333333"/>
                  <w:sz w:val="22"/>
                  <w:szCs w:val="22"/>
                  <w:lang w:val="es-CO"/>
                </w:rPr>
                <w:t>)</w:t>
              </w:r>
            </w:ins>
            <w:r w:rsidRPr="00DF695B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 xml:space="preserve">. También puede expresarse en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  <w:color w:val="333333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333333"/>
                      <w:sz w:val="22"/>
                      <w:szCs w:val="22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color w:val="333333"/>
                      <w:sz w:val="22"/>
                      <w:szCs w:val="22"/>
                      <w:lang w:val="es-CO"/>
                    </w:rPr>
                    <m:t>-1</m:t>
                  </m:r>
                </m:sup>
              </m:sSup>
            </m:oMath>
            <w:r w:rsidRPr="00DF695B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 xml:space="preserve"> dado que</w:t>
            </w:r>
            <w:ins w:id="13" w:author="María" w:date="2015-04-02T00:23:00Z">
              <w:r w:rsidR="00D02F06">
                <w:rPr>
                  <w:rFonts w:ascii="Arial" w:hAnsi="Arial" w:cs="Arial"/>
                  <w:color w:val="333333"/>
                  <w:sz w:val="22"/>
                  <w:szCs w:val="22"/>
                  <w:lang w:val="es-CO"/>
                </w:rPr>
                <w:t>,</w:t>
              </w:r>
            </w:ins>
            <w:r w:rsidRPr="00DF695B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 xml:space="preserve"> estrictamente</w:t>
            </w:r>
            <w:ins w:id="14" w:author="María" w:date="2015-04-02T00:23:00Z">
              <w:r w:rsidR="00D02F06">
                <w:rPr>
                  <w:rFonts w:ascii="Arial" w:hAnsi="Arial" w:cs="Arial"/>
                  <w:color w:val="333333"/>
                  <w:sz w:val="22"/>
                  <w:szCs w:val="22"/>
                  <w:lang w:val="es-CO"/>
                </w:rPr>
                <w:t>,</w:t>
              </w:r>
            </w:ins>
            <w:r w:rsidRPr="00DF695B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 xml:space="preserve"> el número de revoluciones no corresponde a una magnitud física.</w:t>
            </w:r>
            <w:r w:rsidR="00DF695B" w:rsidRPr="00DF695B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 xml:space="preserve"> </w:t>
            </w:r>
            <w:r w:rsidRPr="00DF695B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 xml:space="preserve"> </w:t>
            </w:r>
          </w:p>
        </w:tc>
      </w:tr>
      <w:tr w:rsidR="00586312" w:rsidRPr="00C945A2" w:rsidTr="00D05D3B">
        <w:tc>
          <w:tcPr>
            <w:tcW w:w="8828" w:type="dxa"/>
            <w:gridSpan w:val="2"/>
          </w:tcPr>
          <w:p w:rsidR="00586312" w:rsidRPr="00DD2A2C" w:rsidRDefault="00586312" w:rsidP="00B409C5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</w:pPr>
            <w:r w:rsidRPr="00DD2A2C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 xml:space="preserve">La relación de la </w:t>
            </w:r>
            <w:r w:rsidRPr="00DD2A2C">
              <w:rPr>
                <w:rFonts w:ascii="Arial" w:hAnsi="Arial" w:cs="Arial"/>
                <w:b/>
                <w:color w:val="333333"/>
                <w:sz w:val="22"/>
                <w:szCs w:val="22"/>
                <w:lang w:val="es-CO"/>
              </w:rPr>
              <w:t>velocidad angular</w:t>
            </w:r>
            <w:r w:rsidRPr="00DD2A2C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> </w:t>
            </w:r>
            <w:r w:rsidRPr="00C945A2">
              <w:rPr>
                <w:rFonts w:ascii="Arial" w:hAnsi="Arial" w:cs="Arial"/>
                <w:i/>
                <w:iCs/>
                <w:color w:val="333333"/>
                <w:sz w:val="22"/>
                <w:szCs w:val="22"/>
              </w:rPr>
              <w:t>ω</w:t>
            </w:r>
            <w:r w:rsidRPr="00DD2A2C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 xml:space="preserve"> con el </w:t>
            </w:r>
            <w:r w:rsidR="00D02F06" w:rsidRPr="00DD2A2C">
              <w:rPr>
                <w:rFonts w:ascii="Arial" w:hAnsi="Arial" w:cs="Arial"/>
                <w:b/>
                <w:color w:val="333333"/>
                <w:sz w:val="22"/>
                <w:szCs w:val="22"/>
                <w:lang w:val="es-CO"/>
              </w:rPr>
              <w:t>per</w:t>
            </w:r>
            <w:r w:rsidR="00D02F06">
              <w:rPr>
                <w:rFonts w:ascii="Arial" w:hAnsi="Arial" w:cs="Arial"/>
                <w:b/>
                <w:color w:val="333333"/>
                <w:sz w:val="22"/>
                <w:szCs w:val="22"/>
                <w:lang w:val="es-CO"/>
              </w:rPr>
              <w:t>i</w:t>
            </w:r>
            <w:r w:rsidR="00D02F06" w:rsidRPr="00DD2A2C">
              <w:rPr>
                <w:rFonts w:ascii="Arial" w:hAnsi="Arial" w:cs="Arial"/>
                <w:b/>
                <w:color w:val="333333"/>
                <w:sz w:val="22"/>
                <w:szCs w:val="22"/>
                <w:lang w:val="es-CO"/>
              </w:rPr>
              <w:t xml:space="preserve">odo </w:t>
            </w:r>
            <w:r w:rsidRPr="00DD2A2C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 xml:space="preserve">y la </w:t>
            </w:r>
            <w:r w:rsidRPr="00DD2A2C">
              <w:rPr>
                <w:rFonts w:ascii="Arial" w:hAnsi="Arial" w:cs="Arial"/>
                <w:b/>
                <w:color w:val="333333"/>
                <w:sz w:val="22"/>
                <w:szCs w:val="22"/>
                <w:lang w:val="es-CO"/>
              </w:rPr>
              <w:t>frecuencia</w:t>
            </w:r>
            <w:r w:rsidRPr="00DD2A2C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 xml:space="preserve"> se expresa mediante la siguiente ecuación:</w:t>
            </w:r>
          </w:p>
          <w:p w:rsidR="00586312" w:rsidRPr="00DD2A2C" w:rsidRDefault="00586312" w:rsidP="00B409C5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</w:pPr>
          </w:p>
          <w:p w:rsidR="00586312" w:rsidRPr="00C945A2" w:rsidRDefault="00586312" w:rsidP="00B409C5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color w:val="333333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Arial"/>
                    <w:color w:val="333333"/>
                    <w:sz w:val="22"/>
                    <w:szCs w:val="22"/>
                  </w:rPr>
                  <m:t>ω=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333333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333333"/>
                        <w:sz w:val="22"/>
                        <w:szCs w:val="22"/>
                      </w:rPr>
                      <m:t>2π</m:t>
                    </m:r>
                  </m:num>
                  <m:den>
                    <m:r>
                      <w:rPr>
                        <w:rFonts w:ascii="Cambria Math" w:hAnsi="Cambria Math" w:cs="Arial"/>
                        <w:color w:val="333333"/>
                        <w:sz w:val="22"/>
                        <w:szCs w:val="22"/>
                      </w:rPr>
                      <m:t>T</m:t>
                    </m:r>
                  </m:den>
                </m:f>
                <m:r>
                  <w:rPr>
                    <w:rFonts w:ascii="Cambria Math" w:hAnsi="Cambria Math" w:cs="Arial"/>
                    <w:color w:val="333333"/>
                    <w:sz w:val="22"/>
                    <w:szCs w:val="22"/>
                  </w:rPr>
                  <m:t>=2π∙f</m:t>
                </m:r>
              </m:oMath>
            </m:oMathPara>
          </w:p>
          <w:p w:rsidR="00586312" w:rsidRPr="00C945A2" w:rsidRDefault="00586312" w:rsidP="00B409C5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  <w:p w:rsidR="00586312" w:rsidRPr="00DD2A2C" w:rsidRDefault="00586312" w:rsidP="00B409C5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</w:pPr>
            <w:r w:rsidRPr="00DD2A2C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 xml:space="preserve">El </w:t>
            </w:r>
            <w:r w:rsidR="00D02F06" w:rsidRPr="00DD2A2C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>per</w:t>
            </w:r>
            <w:r w:rsidR="00D02F06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>i</w:t>
            </w:r>
            <w:r w:rsidR="00D02F06" w:rsidRPr="00DD2A2C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 xml:space="preserve">odo </w:t>
            </w:r>
            <w:r w:rsidRPr="00DD2A2C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>también se relaciona con la </w:t>
            </w:r>
            <w:r w:rsidRPr="00DD2A2C">
              <w:rPr>
                <w:rFonts w:ascii="Arial" w:hAnsi="Arial" w:cs="Arial"/>
                <w:b/>
                <w:bCs/>
                <w:color w:val="333333"/>
                <w:sz w:val="22"/>
                <w:szCs w:val="22"/>
                <w:lang w:val="es-CO"/>
              </w:rPr>
              <w:t>velocidad lineal</w:t>
            </w:r>
            <w:r w:rsidRPr="00DD2A2C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>, considerando el movimiento durante una revolución completa, a partir de la siguiente expresión:</w:t>
            </w:r>
          </w:p>
          <w:p w:rsidR="00586312" w:rsidRPr="00DD2A2C" w:rsidRDefault="00586312" w:rsidP="00B409C5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</w:pPr>
          </w:p>
          <w:p w:rsidR="00586312" w:rsidRPr="00C945A2" w:rsidRDefault="00586312" w:rsidP="00B409C5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color w:val="333333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Arial"/>
                    <w:color w:val="333333"/>
                    <w:sz w:val="22"/>
                    <w:szCs w:val="22"/>
                  </w:rPr>
                  <m:t>v=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333333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333333"/>
                        <w:sz w:val="22"/>
                        <w:szCs w:val="22"/>
                      </w:rPr>
                      <m:t>2πR</m:t>
                    </m:r>
                  </m:num>
                  <m:den>
                    <m:r>
                      <w:rPr>
                        <w:rFonts w:ascii="Cambria Math" w:hAnsi="Cambria Math" w:cs="Arial"/>
                        <w:color w:val="333333"/>
                        <w:sz w:val="22"/>
                        <w:szCs w:val="22"/>
                      </w:rPr>
                      <m:t>T</m:t>
                    </m:r>
                  </m:den>
                </m:f>
              </m:oMath>
            </m:oMathPara>
          </w:p>
          <w:p w:rsidR="00586312" w:rsidRPr="00C945A2" w:rsidRDefault="00586312" w:rsidP="00B409C5">
            <w:pPr>
              <w:shd w:val="clear" w:color="auto" w:fill="FFFFFF"/>
              <w:spacing w:line="360" w:lineRule="auto"/>
              <w:jc w:val="both"/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</w:tc>
      </w:tr>
    </w:tbl>
    <w:p w:rsidR="00586312" w:rsidRDefault="00586312" w:rsidP="00B409C5">
      <w:pPr>
        <w:spacing w:line="360" w:lineRule="auto"/>
        <w:rPr>
          <w:rFonts w:ascii="Arial" w:hAnsi="Arial"/>
          <w:b/>
          <w:sz w:val="18"/>
          <w:szCs w:val="18"/>
          <w:lang w:val="es-ES_tradnl"/>
        </w:rPr>
      </w:pPr>
    </w:p>
    <w:p w:rsidR="00586312" w:rsidRPr="00C945A2" w:rsidRDefault="00586312" w:rsidP="00B409C5">
      <w:pPr>
        <w:shd w:val="clear" w:color="auto" w:fill="FFFFFF"/>
        <w:spacing w:line="360" w:lineRule="auto"/>
        <w:jc w:val="both"/>
        <w:rPr>
          <w:rFonts w:ascii="Arial" w:hAnsi="Arial" w:cs="Arial"/>
          <w:color w:val="333333"/>
          <w:sz w:val="22"/>
          <w:szCs w:val="22"/>
        </w:rPr>
      </w:pPr>
      <w:r w:rsidRPr="00C945A2">
        <w:rPr>
          <w:rFonts w:ascii="Arial" w:hAnsi="Arial" w:cs="Arial"/>
          <w:color w:val="333333"/>
          <w:sz w:val="22"/>
          <w:szCs w:val="22"/>
        </w:rPr>
        <w:t xml:space="preserve">El </w:t>
      </w:r>
      <w:r w:rsidRPr="00C945A2">
        <w:rPr>
          <w:rFonts w:ascii="Arial" w:hAnsi="Arial" w:cs="Arial"/>
          <w:b/>
          <w:color w:val="333333"/>
          <w:sz w:val="22"/>
          <w:szCs w:val="22"/>
        </w:rPr>
        <w:t>movimiento circular uniforme</w:t>
      </w:r>
      <w:r w:rsidRPr="00C945A2">
        <w:rPr>
          <w:rFonts w:ascii="Arial" w:hAnsi="Arial" w:cs="Arial"/>
          <w:color w:val="333333"/>
          <w:sz w:val="22"/>
          <w:szCs w:val="22"/>
        </w:rPr>
        <w:t xml:space="preserve"> </w:t>
      </w:r>
      <w:r w:rsidR="00D02F06">
        <w:rPr>
          <w:rFonts w:ascii="Arial" w:hAnsi="Arial" w:cs="Arial"/>
          <w:color w:val="333333"/>
          <w:sz w:val="22"/>
          <w:szCs w:val="22"/>
        </w:rPr>
        <w:t>(</w:t>
      </w:r>
      <w:r w:rsidRPr="00C945A2">
        <w:rPr>
          <w:rFonts w:ascii="Arial" w:hAnsi="Arial" w:cs="Arial"/>
          <w:color w:val="333333"/>
          <w:sz w:val="22"/>
          <w:szCs w:val="22"/>
        </w:rPr>
        <w:t>MCU</w:t>
      </w:r>
      <w:r w:rsidR="00D02F06">
        <w:rPr>
          <w:rFonts w:ascii="Arial" w:hAnsi="Arial" w:cs="Arial"/>
          <w:color w:val="333333"/>
          <w:sz w:val="22"/>
          <w:szCs w:val="22"/>
        </w:rPr>
        <w:t>)</w:t>
      </w:r>
      <w:r w:rsidRPr="00C945A2">
        <w:rPr>
          <w:rFonts w:ascii="Arial" w:hAnsi="Arial" w:cs="Arial"/>
          <w:color w:val="333333"/>
          <w:sz w:val="22"/>
          <w:szCs w:val="22"/>
        </w:rPr>
        <w:t xml:space="preserve"> se caracteriza por tener </w:t>
      </w:r>
      <w:r w:rsidRPr="00C945A2">
        <w:rPr>
          <w:rFonts w:ascii="Arial" w:hAnsi="Arial" w:cs="Arial"/>
          <w:b/>
          <w:bCs/>
          <w:color w:val="333333"/>
          <w:sz w:val="22"/>
          <w:szCs w:val="22"/>
        </w:rPr>
        <w:t xml:space="preserve">velocidad angular constante </w:t>
      </w:r>
      <m:oMath>
        <m:r>
          <m:rPr>
            <m:sty m:val="bi"/>
          </m:rPr>
          <w:rPr>
            <w:rFonts w:ascii="Cambria Math" w:hAnsi="Cambria Math" w:cs="Arial"/>
            <w:color w:val="333333"/>
            <w:sz w:val="22"/>
            <w:szCs w:val="22"/>
          </w:rPr>
          <m:t>ω</m:t>
        </m:r>
      </m:oMath>
      <w:r w:rsidR="00D05D3B">
        <w:rPr>
          <w:rFonts w:ascii="Arial" w:hAnsi="Arial" w:cs="Arial"/>
          <w:color w:val="333333"/>
          <w:sz w:val="22"/>
          <w:szCs w:val="22"/>
        </w:rPr>
        <w:t>,</w:t>
      </w:r>
      <w:r w:rsidRPr="00C945A2">
        <w:rPr>
          <w:rFonts w:ascii="Arial" w:hAnsi="Arial" w:cs="Arial"/>
          <w:color w:val="333333"/>
          <w:sz w:val="22"/>
          <w:szCs w:val="22"/>
        </w:rPr>
        <w:t> </w:t>
      </w:r>
      <w:r w:rsidR="00D05D3B">
        <w:rPr>
          <w:rFonts w:ascii="Arial" w:hAnsi="Arial" w:cs="Arial"/>
          <w:color w:val="333333"/>
          <w:sz w:val="22"/>
          <w:szCs w:val="22"/>
        </w:rPr>
        <w:t xml:space="preserve">lo </w:t>
      </w:r>
      <w:r>
        <w:rPr>
          <w:rFonts w:ascii="Arial" w:hAnsi="Arial" w:cs="Arial"/>
          <w:color w:val="333333"/>
          <w:sz w:val="22"/>
          <w:szCs w:val="22"/>
        </w:rPr>
        <w:t xml:space="preserve">cual significa que el objeto recorre </w:t>
      </w:r>
      <w:r w:rsidRPr="00C945A2">
        <w:rPr>
          <w:rFonts w:ascii="Arial" w:hAnsi="Arial" w:cs="Arial"/>
          <w:b/>
          <w:color w:val="333333"/>
          <w:sz w:val="22"/>
          <w:szCs w:val="22"/>
        </w:rPr>
        <w:t xml:space="preserve">desplazamientos angulares </w:t>
      </w:r>
      <w:r w:rsidRPr="00C945A2">
        <w:rPr>
          <w:rFonts w:ascii="Arial" w:hAnsi="Arial" w:cs="Arial"/>
          <w:color w:val="333333"/>
          <w:sz w:val="22"/>
          <w:szCs w:val="22"/>
        </w:rPr>
        <w:t xml:space="preserve">iguales en tiempos iguales. </w:t>
      </w:r>
    </w:p>
    <w:p w:rsidR="00586312" w:rsidRDefault="00586312" w:rsidP="00B409C5">
      <w:pPr>
        <w:shd w:val="clear" w:color="auto" w:fill="FFFFFF"/>
        <w:spacing w:line="360" w:lineRule="auto"/>
        <w:jc w:val="both"/>
        <w:rPr>
          <w:rFonts w:ascii="Arial" w:hAnsi="Arial" w:cs="Arial"/>
          <w:color w:val="333333"/>
          <w:sz w:val="22"/>
          <w:szCs w:val="22"/>
        </w:rPr>
      </w:pPr>
    </w:p>
    <w:p w:rsidR="00CD1FBD" w:rsidRDefault="00586312" w:rsidP="00B409C5">
      <w:pPr>
        <w:shd w:val="clear" w:color="auto" w:fill="FFFFFF"/>
        <w:spacing w:line="360" w:lineRule="auto"/>
        <w:jc w:val="both"/>
        <w:rPr>
          <w:rFonts w:ascii="Arial" w:hAnsi="Arial" w:cs="Arial"/>
          <w:color w:val="333333"/>
          <w:sz w:val="22"/>
          <w:szCs w:val="22"/>
        </w:rPr>
      </w:pPr>
      <w:r w:rsidRPr="00C945A2">
        <w:rPr>
          <w:rFonts w:ascii="Arial" w:hAnsi="Arial" w:cs="Arial"/>
          <w:color w:val="333333"/>
          <w:sz w:val="22"/>
          <w:szCs w:val="22"/>
        </w:rPr>
        <w:t xml:space="preserve">Como el móvil cubre la misma </w:t>
      </w:r>
      <w:r w:rsidRPr="00C945A2">
        <w:rPr>
          <w:rFonts w:ascii="Arial" w:hAnsi="Arial" w:cs="Arial"/>
          <w:b/>
          <w:color w:val="333333"/>
          <w:sz w:val="22"/>
          <w:szCs w:val="22"/>
        </w:rPr>
        <w:t>longitud de arco</w:t>
      </w:r>
      <w:r w:rsidRPr="00C945A2">
        <w:rPr>
          <w:rFonts w:ascii="Arial" w:hAnsi="Arial" w:cs="Arial"/>
          <w:color w:val="333333"/>
          <w:sz w:val="22"/>
          <w:szCs w:val="22"/>
        </w:rPr>
        <w:t xml:space="preserve"> en un mismo intervalo de tiempo, la magnitud de la </w:t>
      </w:r>
      <w:r w:rsidRPr="00C945A2">
        <w:rPr>
          <w:rFonts w:ascii="Arial" w:hAnsi="Arial" w:cs="Arial"/>
          <w:b/>
          <w:bCs/>
          <w:color w:val="333333"/>
          <w:sz w:val="22"/>
          <w:szCs w:val="22"/>
        </w:rPr>
        <w:t>velocidad lineal</w:t>
      </w:r>
      <w:r w:rsidRPr="00C945A2">
        <w:rPr>
          <w:rFonts w:ascii="Arial" w:hAnsi="Arial" w:cs="Arial"/>
          <w:color w:val="333333"/>
          <w:sz w:val="22"/>
          <w:szCs w:val="22"/>
        </w:rPr>
        <w:t> también es </w:t>
      </w:r>
      <w:r w:rsidRPr="00C945A2">
        <w:rPr>
          <w:rFonts w:ascii="Arial" w:hAnsi="Arial" w:cs="Arial"/>
          <w:b/>
          <w:bCs/>
          <w:color w:val="333333"/>
          <w:sz w:val="22"/>
          <w:szCs w:val="22"/>
        </w:rPr>
        <w:t>constante</w:t>
      </w:r>
      <w:r w:rsidRPr="00C945A2">
        <w:rPr>
          <w:rFonts w:ascii="Arial" w:hAnsi="Arial" w:cs="Arial"/>
          <w:color w:val="333333"/>
          <w:sz w:val="22"/>
          <w:szCs w:val="22"/>
        </w:rPr>
        <w:t xml:space="preserve">. Sin embargo, dado que la dirección </w:t>
      </w:r>
      <w:proofErr w:type="gramStart"/>
      <w:r w:rsidRPr="00C945A2">
        <w:rPr>
          <w:rFonts w:ascii="Arial" w:hAnsi="Arial" w:cs="Arial"/>
          <w:color w:val="333333"/>
          <w:sz w:val="22"/>
          <w:szCs w:val="22"/>
        </w:rPr>
        <w:t>del</w:t>
      </w:r>
      <w:proofErr w:type="gramEnd"/>
      <w:r w:rsidRPr="00C945A2">
        <w:rPr>
          <w:rFonts w:ascii="Arial" w:hAnsi="Arial" w:cs="Arial"/>
          <w:color w:val="333333"/>
          <w:sz w:val="22"/>
          <w:szCs w:val="22"/>
        </w:rPr>
        <w:t xml:space="preserve"> vector velocidad lineal cambia en cada punto, se genera una aceleración dirigida hacia el centro de la circunferencia, denominada </w:t>
      </w:r>
      <w:r w:rsidRPr="00C945A2">
        <w:rPr>
          <w:rFonts w:ascii="Arial" w:hAnsi="Arial" w:cs="Arial"/>
          <w:b/>
          <w:bCs/>
          <w:color w:val="333333"/>
          <w:sz w:val="22"/>
          <w:szCs w:val="22"/>
        </w:rPr>
        <w:t xml:space="preserve">aceleración centrípeta </w:t>
      </w:r>
      <m:oMath>
        <m:sSub>
          <m:sSubPr>
            <m:ctrlPr>
              <w:rPr>
                <w:rFonts w:ascii="Cambria Math" w:hAnsi="Cambria Math" w:cs="Arial"/>
                <w:bCs/>
                <w:i/>
                <w:color w:val="333333"/>
                <w:sz w:val="22"/>
                <w:szCs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Arial"/>
                    <w:bCs/>
                    <w:i/>
                    <w:color w:val="333333"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 w:cs="Arial"/>
                    <w:color w:val="333333"/>
                    <w:sz w:val="22"/>
                    <w:szCs w:val="22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Arial"/>
                <w:color w:val="333333"/>
                <w:sz w:val="22"/>
                <w:szCs w:val="22"/>
              </w:rPr>
              <m:t>c</m:t>
            </m:r>
          </m:sub>
        </m:sSub>
      </m:oMath>
      <w:r w:rsidR="00CD1FBD">
        <w:rPr>
          <w:rFonts w:ascii="Arial" w:hAnsi="Arial" w:cs="Arial"/>
          <w:b/>
          <w:bCs/>
          <w:color w:val="333333"/>
          <w:sz w:val="22"/>
          <w:szCs w:val="22"/>
        </w:rPr>
        <w:t xml:space="preserve">  </w:t>
      </w:r>
      <w:r w:rsidR="00CD1FBD">
        <w:rPr>
          <w:rFonts w:ascii="Arial" w:hAnsi="Arial" w:cs="Arial"/>
          <w:color w:val="333333"/>
          <w:sz w:val="22"/>
          <w:szCs w:val="22"/>
        </w:rPr>
        <w:t>constante</w:t>
      </w:r>
      <w:ins w:id="15" w:author="María" w:date="2015-04-02T00:26:00Z">
        <w:r w:rsidR="00D05D3B">
          <w:rPr>
            <w:rFonts w:ascii="Arial" w:hAnsi="Arial" w:cs="Arial"/>
            <w:color w:val="333333"/>
            <w:sz w:val="22"/>
            <w:szCs w:val="22"/>
          </w:rPr>
          <w:t>,</w:t>
        </w:r>
      </w:ins>
      <w:r w:rsidR="00CD1FBD">
        <w:rPr>
          <w:rFonts w:ascii="Arial" w:hAnsi="Arial" w:cs="Arial"/>
          <w:color w:val="333333"/>
          <w:sz w:val="22"/>
          <w:szCs w:val="22"/>
        </w:rPr>
        <w:t xml:space="preserve"> y su magnitud se calcula</w:t>
      </w:r>
      <w:ins w:id="16" w:author="María" w:date="2015-04-02T00:26:00Z">
        <w:r w:rsidR="00D05D3B">
          <w:rPr>
            <w:rFonts w:ascii="Arial" w:hAnsi="Arial" w:cs="Arial"/>
            <w:color w:val="333333"/>
            <w:sz w:val="22"/>
            <w:szCs w:val="22"/>
          </w:rPr>
          <w:t>:</w:t>
        </w:r>
      </w:ins>
      <w:r w:rsidR="00CD1FBD">
        <w:rPr>
          <w:rFonts w:ascii="Arial" w:hAnsi="Arial" w:cs="Arial"/>
          <w:color w:val="333333"/>
          <w:sz w:val="22"/>
          <w:szCs w:val="22"/>
        </w:rPr>
        <w:t xml:space="preserve"> </w:t>
      </w:r>
    </w:p>
    <w:p w:rsidR="00CD1FBD" w:rsidRDefault="00CD1FBD" w:rsidP="00B409C5">
      <w:pPr>
        <w:shd w:val="clear" w:color="auto" w:fill="FFFFFF"/>
        <w:spacing w:line="360" w:lineRule="auto"/>
        <w:jc w:val="both"/>
        <w:rPr>
          <w:rFonts w:ascii="Arial" w:hAnsi="Arial" w:cs="Arial"/>
          <w:color w:val="333333"/>
          <w:sz w:val="22"/>
          <w:szCs w:val="22"/>
        </w:rPr>
      </w:pPr>
    </w:p>
    <w:p w:rsidR="00CD1FBD" w:rsidRPr="00EB2F72" w:rsidRDefault="00D15C8C" w:rsidP="00B409C5">
      <w:pPr>
        <w:shd w:val="clear" w:color="auto" w:fill="FFFFFF"/>
        <w:spacing w:line="360" w:lineRule="auto"/>
        <w:jc w:val="both"/>
        <w:rPr>
          <w:rFonts w:ascii="Arial" w:hAnsi="Arial" w:cs="Arial"/>
          <w:color w:val="333333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333333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color w:val="333333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hAnsi="Cambria Math" w:cs="Arial"/>
                  <w:color w:val="333333"/>
                  <w:sz w:val="22"/>
                  <w:szCs w:val="22"/>
                </w:rPr>
                <m:t>c</m:t>
              </m:r>
            </m:sub>
          </m:sSub>
          <m:r>
            <w:rPr>
              <w:rFonts w:ascii="Cambria Math" w:hAnsi="Cambria Math" w:cs="Arial"/>
              <w:color w:val="333333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333333"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color w:val="333333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333333"/>
                      <w:sz w:val="22"/>
                      <w:szCs w:val="22"/>
                    </w:rPr>
                    <m:t>v</m:t>
                  </m:r>
                </m:e>
                <m:sup>
                  <m:r>
                    <w:rPr>
                      <w:rFonts w:ascii="Cambria Math" w:hAnsi="Cambria Math" w:cs="Arial"/>
                      <w:color w:val="333333"/>
                      <w:sz w:val="22"/>
                      <w:szCs w:val="2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color w:val="333333"/>
                  <w:sz w:val="22"/>
                  <w:szCs w:val="22"/>
                </w:rPr>
                <m:t>R</m:t>
              </m:r>
            </m:den>
          </m:f>
          <m:r>
            <w:rPr>
              <w:rFonts w:ascii="Cambria Math" w:hAnsi="Cambria Math" w:cs="Arial"/>
              <w:color w:val="333333"/>
              <w:sz w:val="22"/>
              <w:szCs w:val="22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color w:val="333333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Arial"/>
                  <w:color w:val="333333"/>
                  <w:sz w:val="22"/>
                  <w:szCs w:val="22"/>
                </w:rPr>
                <m:t>ω</m:t>
              </m:r>
            </m:e>
            <m:sup>
              <m:r>
                <w:rPr>
                  <w:rFonts w:ascii="Cambria Math" w:hAnsi="Cambria Math" w:cs="Arial"/>
                  <w:color w:val="333333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 w:cs="Arial"/>
              <w:color w:val="333333"/>
              <w:sz w:val="22"/>
              <w:szCs w:val="22"/>
            </w:rPr>
            <m:t>R</m:t>
          </m:r>
        </m:oMath>
      </m:oMathPara>
    </w:p>
    <w:p w:rsidR="00EB2F72" w:rsidRDefault="00EB2F72" w:rsidP="00B409C5">
      <w:pPr>
        <w:shd w:val="clear" w:color="auto" w:fill="FFFFFF"/>
        <w:spacing w:line="360" w:lineRule="auto"/>
        <w:jc w:val="both"/>
        <w:rPr>
          <w:rFonts w:ascii="Arial" w:hAnsi="Arial" w:cs="Arial"/>
          <w:color w:val="333333"/>
          <w:sz w:val="22"/>
          <w:szCs w:val="22"/>
        </w:rPr>
      </w:pPr>
    </w:p>
    <w:p w:rsidR="00EB2F72" w:rsidRPr="00EB2F72" w:rsidRDefault="00EB2F72" w:rsidP="00B409C5">
      <w:pPr>
        <w:shd w:val="clear" w:color="auto" w:fill="FFFFFF"/>
        <w:tabs>
          <w:tab w:val="left" w:pos="4950"/>
        </w:tabs>
        <w:spacing w:line="360" w:lineRule="auto"/>
        <w:jc w:val="both"/>
        <w:rPr>
          <w:rFonts w:ascii="Arial" w:hAnsi="Arial" w:cs="Arial"/>
          <w:b/>
          <w:color w:val="333333"/>
          <w:sz w:val="22"/>
          <w:szCs w:val="22"/>
        </w:rPr>
      </w:pPr>
      <w:r w:rsidRPr="00EB2F72">
        <w:rPr>
          <w:rFonts w:ascii="Arial" w:hAnsi="Arial" w:cs="Arial"/>
          <w:b/>
          <w:color w:val="333333"/>
          <w:sz w:val="22"/>
          <w:szCs w:val="22"/>
        </w:rPr>
        <w:t>Movimiento circular uniformemente acelerado</w:t>
      </w:r>
    </w:p>
    <w:p w:rsidR="00EB2F72" w:rsidRDefault="00EB2F72" w:rsidP="00B409C5">
      <w:pPr>
        <w:shd w:val="clear" w:color="auto" w:fill="FFFFFF"/>
        <w:tabs>
          <w:tab w:val="left" w:pos="960"/>
        </w:tabs>
        <w:spacing w:line="360" w:lineRule="auto"/>
        <w:jc w:val="both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ab/>
      </w:r>
    </w:p>
    <w:p w:rsidR="00EB2F72" w:rsidRDefault="00EB2F72" w:rsidP="00B409C5">
      <w:pPr>
        <w:shd w:val="clear" w:color="auto" w:fill="FFFFFF"/>
        <w:spacing w:line="360" w:lineRule="auto"/>
        <w:jc w:val="both"/>
        <w:rPr>
          <w:rFonts w:ascii="Arial" w:hAnsi="Arial" w:cs="Arial"/>
          <w:b/>
          <w:bCs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A diferencia del movimiento circular uniforme,</w:t>
      </w:r>
      <w:r w:rsidRPr="00C945A2">
        <w:rPr>
          <w:rFonts w:ascii="Arial" w:hAnsi="Arial" w:cs="Arial"/>
          <w:color w:val="333333"/>
          <w:sz w:val="22"/>
          <w:szCs w:val="22"/>
        </w:rPr>
        <w:t xml:space="preserve"> la </w:t>
      </w:r>
      <w:r w:rsidRPr="00C945A2">
        <w:rPr>
          <w:rFonts w:ascii="Arial" w:hAnsi="Arial" w:cs="Arial"/>
          <w:b/>
          <w:bCs/>
          <w:color w:val="333333"/>
          <w:sz w:val="22"/>
          <w:szCs w:val="22"/>
        </w:rPr>
        <w:t xml:space="preserve">velocidad angular </w:t>
      </w:r>
      <m:oMath>
        <m:r>
          <w:rPr>
            <w:rFonts w:ascii="Cambria Math" w:hAnsi="Cambria Math" w:cs="Arial"/>
            <w:color w:val="333333"/>
            <w:sz w:val="22"/>
            <w:szCs w:val="22"/>
          </w:rPr>
          <m:t>ω</m:t>
        </m:r>
        <m:r>
          <m:rPr>
            <m:sty m:val="bi"/>
          </m:rPr>
          <w:rPr>
            <w:rFonts w:ascii="Cambria Math" w:hAnsi="Cambria Math" w:cs="Arial"/>
            <w:color w:val="333333"/>
            <w:sz w:val="22"/>
            <w:szCs w:val="22"/>
          </w:rPr>
          <m:t xml:space="preserve"> </m:t>
        </m:r>
      </m:oMath>
      <w:r w:rsidRPr="00C945A2">
        <w:rPr>
          <w:rFonts w:ascii="Arial" w:hAnsi="Arial" w:cs="Arial"/>
          <w:b/>
          <w:bCs/>
          <w:color w:val="333333"/>
          <w:sz w:val="22"/>
          <w:szCs w:val="22"/>
        </w:rPr>
        <w:t>es variable</w:t>
      </w:r>
      <w:r>
        <w:rPr>
          <w:rFonts w:ascii="Arial" w:hAnsi="Arial" w:cs="Arial"/>
          <w:b/>
          <w:bCs/>
          <w:color w:val="333333"/>
          <w:sz w:val="22"/>
          <w:szCs w:val="22"/>
        </w:rPr>
        <w:t xml:space="preserve"> </w:t>
      </w:r>
      <w:r>
        <w:rPr>
          <w:rFonts w:ascii="Arial" w:hAnsi="Arial" w:cs="Arial"/>
          <w:bCs/>
          <w:color w:val="333333"/>
          <w:sz w:val="22"/>
          <w:szCs w:val="22"/>
        </w:rPr>
        <w:t>en el tiempo</w:t>
      </w:r>
      <w:r w:rsidR="00D05D3B">
        <w:rPr>
          <w:rFonts w:ascii="Arial" w:hAnsi="Arial" w:cs="Arial"/>
          <w:bCs/>
          <w:color w:val="333333"/>
          <w:sz w:val="22"/>
          <w:szCs w:val="22"/>
        </w:rPr>
        <w:t>,</w:t>
      </w:r>
      <w:r>
        <w:rPr>
          <w:rFonts w:ascii="Arial" w:hAnsi="Arial" w:cs="Arial"/>
          <w:b/>
          <w:bCs/>
          <w:color w:val="333333"/>
          <w:sz w:val="22"/>
          <w:szCs w:val="22"/>
        </w:rPr>
        <w:t xml:space="preserve"> </w:t>
      </w:r>
      <w:r>
        <w:rPr>
          <w:rFonts w:ascii="Arial" w:hAnsi="Arial" w:cs="Arial"/>
          <w:bCs/>
          <w:color w:val="333333"/>
          <w:sz w:val="22"/>
          <w:szCs w:val="22"/>
        </w:rPr>
        <w:t xml:space="preserve">esto conlleva la existencia de una </w:t>
      </w:r>
      <w:r w:rsidRPr="00C945A2">
        <w:rPr>
          <w:rFonts w:ascii="Arial" w:hAnsi="Arial" w:cs="Arial"/>
          <w:b/>
          <w:bCs/>
          <w:color w:val="333333"/>
          <w:sz w:val="22"/>
          <w:szCs w:val="22"/>
        </w:rPr>
        <w:t xml:space="preserve">aceleración angular </w:t>
      </w:r>
      <m:oMath>
        <m:r>
          <w:rPr>
            <w:rFonts w:ascii="Cambria Math" w:hAnsi="Cambria Math" w:cs="Arial"/>
            <w:color w:val="333333"/>
            <w:sz w:val="22"/>
            <w:szCs w:val="22"/>
          </w:rPr>
          <m:t>α</m:t>
        </m:r>
      </m:oMath>
      <w:r>
        <w:rPr>
          <w:rFonts w:ascii="Arial" w:hAnsi="Arial" w:cs="Arial"/>
          <w:b/>
          <w:bCs/>
          <w:color w:val="333333"/>
          <w:sz w:val="22"/>
          <w:szCs w:val="22"/>
        </w:rPr>
        <w:t xml:space="preserve">. </w:t>
      </w:r>
    </w:p>
    <w:p w:rsidR="00EB2F72" w:rsidRDefault="00EB2F72" w:rsidP="00B409C5">
      <w:pPr>
        <w:shd w:val="clear" w:color="auto" w:fill="FFFFFF"/>
        <w:spacing w:line="360" w:lineRule="auto"/>
        <w:jc w:val="both"/>
        <w:rPr>
          <w:rFonts w:ascii="Arial" w:hAnsi="Arial" w:cs="Arial"/>
          <w:b/>
          <w:bCs/>
          <w:color w:val="333333"/>
          <w:sz w:val="22"/>
          <w:szCs w:val="22"/>
        </w:rPr>
      </w:pPr>
    </w:p>
    <w:p w:rsidR="00EB2F72" w:rsidRPr="00482E63" w:rsidRDefault="00EB2F72" w:rsidP="00B409C5">
      <w:pPr>
        <w:shd w:val="clear" w:color="auto" w:fill="FFFFFF"/>
        <w:spacing w:line="360" w:lineRule="auto"/>
        <w:jc w:val="both"/>
        <w:rPr>
          <w:rFonts w:ascii="Arial" w:hAnsi="Arial" w:cs="Arial"/>
          <w:bCs/>
          <w:color w:val="333333"/>
          <w:sz w:val="22"/>
          <w:szCs w:val="22"/>
        </w:rPr>
      </w:pPr>
      <w:r>
        <w:rPr>
          <w:rFonts w:ascii="Arial" w:hAnsi="Arial" w:cs="Arial"/>
          <w:bCs/>
          <w:color w:val="333333"/>
          <w:sz w:val="22"/>
          <w:szCs w:val="22"/>
        </w:rPr>
        <w:t xml:space="preserve">En analogía con un movimiento rectilíneo uniformemente acelerado, la </w:t>
      </w:r>
      <w:r w:rsidRPr="00482E63">
        <w:rPr>
          <w:rFonts w:ascii="Arial" w:hAnsi="Arial" w:cs="Arial"/>
          <w:b/>
          <w:bCs/>
          <w:color w:val="333333"/>
          <w:sz w:val="22"/>
          <w:szCs w:val="22"/>
        </w:rPr>
        <w:t>aceleración angular</w:t>
      </w:r>
      <w:r>
        <w:rPr>
          <w:rFonts w:ascii="Arial" w:hAnsi="Arial" w:cs="Arial"/>
          <w:bCs/>
          <w:color w:val="333333"/>
          <w:sz w:val="22"/>
          <w:szCs w:val="22"/>
        </w:rPr>
        <w:t xml:space="preserve"> </w:t>
      </w:r>
      <w:r w:rsidRPr="00482E63">
        <w:rPr>
          <w:rFonts w:ascii="Arial" w:hAnsi="Arial" w:cs="Arial"/>
          <w:b/>
          <w:bCs/>
          <w:color w:val="333333"/>
          <w:sz w:val="22"/>
          <w:szCs w:val="22"/>
        </w:rPr>
        <w:t>permanece constante</w:t>
      </w:r>
      <w:r w:rsidR="00D05D3B">
        <w:rPr>
          <w:rFonts w:ascii="Arial" w:hAnsi="Arial" w:cs="Arial"/>
          <w:b/>
          <w:bCs/>
          <w:color w:val="333333"/>
          <w:sz w:val="22"/>
          <w:szCs w:val="22"/>
        </w:rPr>
        <w:t>,</w:t>
      </w:r>
      <w:r>
        <w:rPr>
          <w:rFonts w:ascii="Arial" w:hAnsi="Arial" w:cs="Arial"/>
          <w:bCs/>
          <w:color w:val="333333"/>
          <w:sz w:val="22"/>
          <w:szCs w:val="22"/>
        </w:rPr>
        <w:t xml:space="preserve"> lo que permite realizar una comparación entre los dos movimientos. </w:t>
      </w:r>
    </w:p>
    <w:p w:rsidR="00EB2F72" w:rsidRDefault="00EB2F72" w:rsidP="00B409C5">
      <w:pPr>
        <w:shd w:val="clear" w:color="auto" w:fill="FFFFFF"/>
        <w:spacing w:line="360" w:lineRule="auto"/>
        <w:jc w:val="both"/>
        <w:rPr>
          <w:rFonts w:ascii="Arial" w:hAnsi="Arial" w:cs="Arial"/>
          <w:b/>
          <w:bCs/>
          <w:color w:val="333333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B2F72" w:rsidTr="00D05D3B">
        <w:tc>
          <w:tcPr>
            <w:tcW w:w="4414" w:type="dxa"/>
          </w:tcPr>
          <w:p w:rsidR="00EB2F72" w:rsidRDefault="00EB2F72" w:rsidP="00B409C5">
            <w:pPr>
              <w:spacing w:line="360" w:lineRule="auto"/>
              <w:jc w:val="both"/>
              <w:rPr>
                <w:rFonts w:ascii="Arial" w:hAnsi="Arial" w:cs="Arial"/>
                <w:color w:val="333333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Movimiento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rectilíneo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uniformemente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acelerado</w:t>
            </w:r>
            <w:proofErr w:type="spellEnd"/>
          </w:p>
        </w:tc>
        <w:tc>
          <w:tcPr>
            <w:tcW w:w="4414" w:type="dxa"/>
          </w:tcPr>
          <w:p w:rsidR="00EB2F72" w:rsidRPr="00482E63" w:rsidRDefault="00EB2F72" w:rsidP="00B409C5">
            <w:pPr>
              <w:spacing w:line="360" w:lineRule="auto"/>
              <w:jc w:val="both"/>
              <w:rPr>
                <w:rFonts w:ascii="Arial" w:hAnsi="Arial" w:cs="Arial"/>
                <w:b/>
                <w:color w:val="333333"/>
                <w:sz w:val="22"/>
                <w:szCs w:val="22"/>
              </w:rPr>
            </w:pPr>
            <w:proofErr w:type="spellStart"/>
            <w:r w:rsidRPr="00482E63">
              <w:rPr>
                <w:rFonts w:ascii="Arial" w:hAnsi="Arial" w:cs="Arial"/>
                <w:b/>
                <w:color w:val="333333"/>
                <w:sz w:val="22"/>
                <w:szCs w:val="22"/>
              </w:rPr>
              <w:t>Movimiento</w:t>
            </w:r>
            <w:proofErr w:type="spellEnd"/>
            <w:r w:rsidRPr="00482E63">
              <w:rPr>
                <w:rFonts w:ascii="Arial" w:hAnsi="Arial" w:cs="Arial"/>
                <w:b/>
                <w:color w:val="333333"/>
                <w:sz w:val="22"/>
                <w:szCs w:val="22"/>
              </w:rPr>
              <w:t xml:space="preserve"> circular </w:t>
            </w:r>
            <w:proofErr w:type="spellStart"/>
            <w:r w:rsidRPr="00482E63">
              <w:rPr>
                <w:rFonts w:ascii="Arial" w:hAnsi="Arial" w:cs="Arial"/>
                <w:b/>
                <w:color w:val="333333"/>
                <w:sz w:val="22"/>
                <w:szCs w:val="22"/>
              </w:rPr>
              <w:t>uniformemente</w:t>
            </w:r>
            <w:proofErr w:type="spellEnd"/>
            <w:r w:rsidRPr="00482E63">
              <w:rPr>
                <w:rFonts w:ascii="Arial" w:hAnsi="Arial" w:cs="Arial"/>
                <w:b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482E63">
              <w:rPr>
                <w:rFonts w:ascii="Arial" w:hAnsi="Arial" w:cs="Arial"/>
                <w:b/>
                <w:color w:val="333333"/>
                <w:sz w:val="22"/>
                <w:szCs w:val="22"/>
              </w:rPr>
              <w:t>acelerado</w:t>
            </w:r>
            <w:proofErr w:type="spellEnd"/>
          </w:p>
        </w:tc>
      </w:tr>
      <w:tr w:rsidR="00EB2F72" w:rsidTr="00D05D3B">
        <w:tc>
          <w:tcPr>
            <w:tcW w:w="4414" w:type="dxa"/>
          </w:tcPr>
          <w:p w:rsidR="00EB2F72" w:rsidRDefault="00EB2F72" w:rsidP="00B409C5">
            <w:pPr>
              <w:spacing w:line="360" w:lineRule="auto"/>
              <w:jc w:val="both"/>
              <w:rPr>
                <w:rFonts w:ascii="Arial" w:hAnsi="Arial" w:cs="Arial"/>
                <w:color w:val="333333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333333"/>
                <w:sz w:val="22"/>
                <w:szCs w:val="22"/>
              </w:rPr>
              <w:t>Aceleración</w:t>
            </w:r>
            <w:proofErr w:type="spellEnd"/>
            <w:r>
              <w:rPr>
                <w:rFonts w:ascii="Arial" w:hAnsi="Arial" w:cs="Arial"/>
                <w:color w:val="333333"/>
                <w:sz w:val="22"/>
                <w:szCs w:val="22"/>
              </w:rPr>
              <w:t>:</w:t>
            </w:r>
          </w:p>
          <w:p w:rsidR="00EB2F72" w:rsidRDefault="00EB2F72" w:rsidP="00B409C5">
            <w:pPr>
              <w:spacing w:line="360" w:lineRule="auto"/>
              <w:jc w:val="both"/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  <w:p w:rsidR="00EB2F72" w:rsidRPr="007C378C" w:rsidRDefault="00D15C8C" w:rsidP="00B409C5">
            <w:pPr>
              <w:shd w:val="clear" w:color="auto" w:fill="FFFFFF"/>
              <w:spacing w:after="150" w:line="360" w:lineRule="auto"/>
              <w:ind w:left="300"/>
              <w:jc w:val="center"/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∆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/>
                      </w:rPr>
                      <m:t>∆t</m:t>
                    </m:r>
                  </m:den>
                </m:f>
              </m:oMath>
            </m:oMathPara>
          </w:p>
          <w:p w:rsidR="00EB2F72" w:rsidRDefault="00EB2F72" w:rsidP="00B409C5">
            <w:pPr>
              <w:spacing w:line="360" w:lineRule="auto"/>
              <w:jc w:val="center"/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  <w:p w:rsidR="00EB2F72" w:rsidRPr="00C61F54" w:rsidRDefault="00EB2F72" w:rsidP="00B409C5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 w:cs="Arial"/>
                    <w:sz w:val="21"/>
                    <w:szCs w:val="21"/>
                  </w:rPr>
                  <m:t>∆</m:t>
                </m:r>
                <m:acc>
                  <m:accPr>
                    <m:chr m:val="⃗"/>
                    <m:ctrlPr>
                      <w:rPr>
                        <w:rFonts w:ascii="Cambria Math" w:hAnsi="Cambria Math" w:cs="Arial"/>
                        <w:i/>
                        <w:sz w:val="21"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21"/>
                        <w:szCs w:val="21"/>
                      </w:rPr>
                      <m:t>v</m:t>
                    </m:r>
                  </m:e>
                </m:acc>
                <m:r>
                  <w:rPr>
                    <w:rFonts w:ascii="Cambria Math" w:hAnsi="Cambria Math" w:cs="Arial"/>
                    <w:sz w:val="21"/>
                    <w:szCs w:val="21"/>
                  </w:rPr>
                  <m:t>=v-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1"/>
                        <w:szCs w:val="21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sz w:val="21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:rsidR="00EB2F72" w:rsidRDefault="00EB2F72" w:rsidP="00B409C5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="00EB2F72" w:rsidRPr="00DD2A2C" w:rsidRDefault="00EB2F72" w:rsidP="00B409C5">
            <w:pPr>
              <w:spacing w:line="360" w:lineRule="auto"/>
              <w:jc w:val="both"/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</w:pPr>
            <w:r w:rsidRPr="00DD2A2C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 xml:space="preserve">Con unidades de </w:t>
            </w:r>
            <m:oMath>
              <m:r>
                <w:rPr>
                  <w:rFonts w:ascii="Cambria Math" w:hAnsi="Cambria Math" w:cs="Arial"/>
                  <w:color w:val="333333"/>
                  <w:sz w:val="22"/>
                  <w:szCs w:val="22"/>
                </w:rPr>
                <m:t>m</m:t>
              </m:r>
              <m:r>
                <w:rPr>
                  <w:rFonts w:ascii="Cambria Math" w:hAnsi="Cambria Math" w:cs="Arial"/>
                  <w:color w:val="333333"/>
                  <w:sz w:val="22"/>
                  <w:szCs w:val="22"/>
                  <w:lang w:val="es-CO"/>
                </w:rPr>
                <m:t>/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333333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333333"/>
                      <w:sz w:val="22"/>
                      <w:szCs w:val="22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color w:val="333333"/>
                      <w:sz w:val="22"/>
                      <w:szCs w:val="22"/>
                      <w:lang w:val="es-CO"/>
                    </w:rPr>
                    <m:t>2</m:t>
                  </m:r>
                </m:sup>
              </m:sSup>
            </m:oMath>
          </w:p>
        </w:tc>
        <w:tc>
          <w:tcPr>
            <w:tcW w:w="4414" w:type="dxa"/>
          </w:tcPr>
          <w:p w:rsidR="00EB2F72" w:rsidRDefault="00EB2F72" w:rsidP="00B409C5">
            <w:pPr>
              <w:spacing w:line="360" w:lineRule="auto"/>
              <w:jc w:val="both"/>
              <w:rPr>
                <w:rFonts w:ascii="Arial" w:hAnsi="Arial" w:cs="Arial"/>
                <w:color w:val="333333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333333"/>
                <w:sz w:val="22"/>
                <w:szCs w:val="22"/>
              </w:rPr>
              <w:t>Aceleración</w:t>
            </w:r>
            <w:proofErr w:type="spellEnd"/>
            <w:r>
              <w:rPr>
                <w:rFonts w:ascii="Arial" w:hAnsi="Arial" w:cs="Arial"/>
                <w:color w:val="333333"/>
                <w:sz w:val="22"/>
                <w:szCs w:val="22"/>
              </w:rPr>
              <w:t xml:space="preserve"> angular:</w:t>
            </w:r>
          </w:p>
          <w:p w:rsidR="00EB2F72" w:rsidRDefault="00EB2F72" w:rsidP="00B409C5">
            <w:pPr>
              <w:spacing w:line="360" w:lineRule="auto"/>
              <w:jc w:val="both"/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  <w:p w:rsidR="00EB2F72" w:rsidRPr="007C378C" w:rsidRDefault="00EB2F72" w:rsidP="00B409C5">
            <w:pPr>
              <w:shd w:val="clear" w:color="auto" w:fill="FFFFFF"/>
              <w:spacing w:after="150" w:line="360" w:lineRule="auto"/>
              <w:ind w:left="30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α=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∆ω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∆t</m:t>
                    </m:r>
                  </m:den>
                </m:f>
              </m:oMath>
            </m:oMathPara>
          </w:p>
          <w:p w:rsidR="00EB2F72" w:rsidRDefault="00EB2F72" w:rsidP="00B409C5">
            <w:pPr>
              <w:spacing w:line="360" w:lineRule="auto"/>
              <w:jc w:val="both"/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  <w:p w:rsidR="00EB2F72" w:rsidRPr="00362732" w:rsidRDefault="00EB2F72" w:rsidP="00B409C5">
            <w:pPr>
              <w:spacing w:line="360" w:lineRule="auto"/>
              <w:jc w:val="both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∆ω=ω-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  <w:p w:rsidR="00EB2F72" w:rsidRPr="00C61F54" w:rsidRDefault="00EB2F72" w:rsidP="00B409C5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EB2F72" w:rsidRPr="00DD2A2C" w:rsidRDefault="00EB2F72" w:rsidP="00B409C5">
            <w:pPr>
              <w:spacing w:line="360" w:lineRule="auto"/>
              <w:jc w:val="both"/>
              <w:rPr>
                <w:rFonts w:ascii="Arial" w:hAnsi="Arial" w:cs="Arial"/>
                <w:lang w:val="es-CO"/>
              </w:rPr>
            </w:pPr>
            <w:r w:rsidRPr="00DD2A2C">
              <w:rPr>
                <w:rFonts w:ascii="Arial" w:hAnsi="Arial" w:cs="Arial"/>
                <w:lang w:val="es-CO"/>
              </w:rPr>
              <w:t xml:space="preserve">Con unidades de </w:t>
            </w:r>
            <m:oMath>
              <m:r>
                <w:rPr>
                  <w:rFonts w:ascii="Cambria Math" w:hAnsi="Cambria Math" w:cs="Arial"/>
                  <w:color w:val="333333"/>
                  <w:sz w:val="22"/>
                  <w:szCs w:val="22"/>
                </w:rPr>
                <m:t>rad</m:t>
              </m:r>
              <m:r>
                <w:rPr>
                  <w:rFonts w:ascii="Cambria Math" w:hAnsi="Cambria Math" w:cs="Arial"/>
                  <w:color w:val="333333"/>
                  <w:sz w:val="22"/>
                  <w:szCs w:val="22"/>
                  <w:lang w:val="es-CO"/>
                </w:rPr>
                <m:t>/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333333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333333"/>
                      <w:sz w:val="22"/>
                      <w:szCs w:val="22"/>
                    </w:rPr>
                    <m:t>s</m:t>
                  </m:r>
                </m:e>
                <m:sup>
                  <m:r>
                    <w:rPr>
                      <w:rFonts w:ascii="Cambria Math" w:hAnsi="Cambria Math" w:cs="Arial"/>
                      <w:color w:val="333333"/>
                      <w:sz w:val="22"/>
                      <w:szCs w:val="22"/>
                      <w:lang w:val="es-CO"/>
                    </w:rPr>
                    <m:t>2</m:t>
                  </m:r>
                </m:sup>
              </m:sSup>
            </m:oMath>
          </w:p>
          <w:p w:rsidR="00EB2F72" w:rsidRPr="00DD2A2C" w:rsidRDefault="00EB2F72" w:rsidP="00B409C5">
            <w:pPr>
              <w:spacing w:line="360" w:lineRule="auto"/>
              <w:jc w:val="both"/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</w:pPr>
          </w:p>
        </w:tc>
      </w:tr>
      <w:tr w:rsidR="00EB2F72" w:rsidTr="00D05D3B">
        <w:tc>
          <w:tcPr>
            <w:tcW w:w="4414" w:type="dxa"/>
          </w:tcPr>
          <w:p w:rsidR="00EB2F72" w:rsidRPr="00DD2A2C" w:rsidRDefault="00EB2F72" w:rsidP="00B409C5">
            <w:pPr>
              <w:spacing w:line="360" w:lineRule="auto"/>
              <w:jc w:val="both"/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</w:pPr>
            <w:r w:rsidRPr="00DD2A2C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>Velocidad en función del tiempo:</w:t>
            </w:r>
          </w:p>
          <w:p w:rsidR="00EB2F72" w:rsidRPr="00DD2A2C" w:rsidRDefault="00EB2F72" w:rsidP="00B409C5">
            <w:pPr>
              <w:spacing w:line="360" w:lineRule="auto"/>
              <w:jc w:val="both"/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</w:pPr>
          </w:p>
          <w:p w:rsidR="00EB2F72" w:rsidRPr="007C378C" w:rsidRDefault="00EB2F72" w:rsidP="00B409C5">
            <w:pPr>
              <w:spacing w:after="150" w:line="360" w:lineRule="auto"/>
            </w:pPr>
            <m:oMathPara>
              <m:oMath>
                <m:r>
                  <w:rPr>
                    <w:rFonts w:ascii="Cambria Math" w:hAnsi="Cambria Math"/>
                  </w:rPr>
                  <m:t>v=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+at</m:t>
                </m:r>
              </m:oMath>
            </m:oMathPara>
          </w:p>
          <w:p w:rsidR="00EB2F72" w:rsidRDefault="00EB2F72" w:rsidP="00B409C5">
            <w:pPr>
              <w:spacing w:line="360" w:lineRule="auto"/>
              <w:jc w:val="both"/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</w:tc>
        <w:tc>
          <w:tcPr>
            <w:tcW w:w="4414" w:type="dxa"/>
          </w:tcPr>
          <w:p w:rsidR="00EB2F72" w:rsidRPr="00DD2A2C" w:rsidRDefault="00EB2F72" w:rsidP="00B409C5">
            <w:pPr>
              <w:spacing w:line="360" w:lineRule="auto"/>
              <w:jc w:val="both"/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</w:pPr>
            <w:r w:rsidRPr="00DD2A2C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>Velocidad angular en función del tiempo:</w:t>
            </w:r>
          </w:p>
          <w:p w:rsidR="00EB2F72" w:rsidRPr="00DD2A2C" w:rsidRDefault="00EB2F72" w:rsidP="00B409C5">
            <w:pPr>
              <w:spacing w:line="360" w:lineRule="auto"/>
              <w:jc w:val="both"/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</w:pPr>
          </w:p>
          <w:p w:rsidR="00EB2F72" w:rsidRDefault="00EB2F72" w:rsidP="00B409C5">
            <w:pPr>
              <w:spacing w:line="360" w:lineRule="auto"/>
              <w:jc w:val="both"/>
              <w:rPr>
                <w:rFonts w:ascii="Arial" w:hAnsi="Arial" w:cs="Arial"/>
                <w:color w:val="333333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Arial"/>
                    <w:color w:val="333333"/>
                    <w:sz w:val="22"/>
                    <w:szCs w:val="22"/>
                  </w:rPr>
                  <m:t>ω=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+αt</m:t>
                </m:r>
              </m:oMath>
            </m:oMathPara>
          </w:p>
        </w:tc>
      </w:tr>
      <w:tr w:rsidR="00EB2F72" w:rsidTr="00D05D3B">
        <w:tc>
          <w:tcPr>
            <w:tcW w:w="4414" w:type="dxa"/>
          </w:tcPr>
          <w:p w:rsidR="00EB2F72" w:rsidRPr="00DD2A2C" w:rsidRDefault="00EB2F72" w:rsidP="00B409C5">
            <w:pPr>
              <w:spacing w:line="360" w:lineRule="auto"/>
              <w:jc w:val="both"/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</w:pPr>
            <w:r w:rsidRPr="00DD2A2C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 xml:space="preserve">Desplazamiento </w:t>
            </w:r>
            <m:oMath>
              <m:r>
                <w:rPr>
                  <w:rFonts w:ascii="Cambria Math" w:hAnsi="Cambria Math" w:cs="Arial"/>
                  <w:color w:val="333333"/>
                  <w:sz w:val="22"/>
                  <w:szCs w:val="22"/>
                  <w:lang w:val="es-CO"/>
                </w:rPr>
                <m:t>∆</m:t>
              </m:r>
              <m:r>
                <w:rPr>
                  <w:rFonts w:ascii="Cambria Math" w:hAnsi="Cambria Math" w:cs="Arial"/>
                  <w:color w:val="333333"/>
                  <w:sz w:val="22"/>
                  <w:szCs w:val="22"/>
                </w:rPr>
                <m:t>x</m:t>
              </m:r>
              <m:r>
                <w:rPr>
                  <w:rFonts w:ascii="Cambria Math" w:hAnsi="Cambria Math" w:cs="Arial"/>
                  <w:color w:val="333333"/>
                  <w:sz w:val="22"/>
                  <w:szCs w:val="22"/>
                  <w:lang w:val="es-CO"/>
                </w:rPr>
                <m:t>=</m:t>
              </m:r>
              <m:r>
                <w:rPr>
                  <w:rFonts w:ascii="Cambria Math" w:hAnsi="Cambria Math" w:cs="Arial"/>
                  <w:color w:val="333333"/>
                  <w:sz w:val="22"/>
                  <w:szCs w:val="22"/>
                </w:rPr>
                <m:t>x</m:t>
              </m:r>
              <m:r>
                <w:rPr>
                  <w:rFonts w:ascii="Cambria Math" w:hAnsi="Cambria Math" w:cs="Arial"/>
                  <w:color w:val="333333"/>
                  <w:sz w:val="22"/>
                  <w:szCs w:val="22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333333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333333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color w:val="333333"/>
                      <w:sz w:val="22"/>
                      <w:szCs w:val="22"/>
                      <w:lang w:val="es-CO"/>
                    </w:rPr>
                    <m:t>0</m:t>
                  </m:r>
                </m:sub>
              </m:sSub>
            </m:oMath>
            <w:r w:rsidRPr="00DD2A2C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 xml:space="preserve"> respecto al tiempo:</w:t>
            </w:r>
          </w:p>
          <w:p w:rsidR="00EB2F72" w:rsidRPr="00DD2A2C" w:rsidRDefault="00EB2F72" w:rsidP="00B409C5">
            <w:pPr>
              <w:spacing w:line="360" w:lineRule="auto"/>
              <w:jc w:val="both"/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</w:pPr>
          </w:p>
          <w:p w:rsidR="00EB2F72" w:rsidRPr="00362732" w:rsidRDefault="00EB2F72" w:rsidP="00B409C5">
            <w:pPr>
              <w:spacing w:line="360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 w:cs="Arial"/>
                    <w:sz w:val="21"/>
                    <w:szCs w:val="21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1"/>
                        <w:szCs w:val="21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Arial"/>
                    <w:sz w:val="21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1"/>
                        <w:szCs w:val="21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sz w:val="21"/>
                        <w:szCs w:val="21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Arial"/>
                    <w:sz w:val="21"/>
                    <w:szCs w:val="21"/>
                  </w:rPr>
                  <m:t>t+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1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1"/>
                        <w:szCs w:val="21"/>
                      </w:rPr>
                      <m:t>2</m:t>
                    </m:r>
                  </m:den>
                </m:f>
                <m:r>
                  <w:rPr>
                    <w:rFonts w:ascii="Cambria Math" w:hAnsi="Cambria Math" w:cs="Arial"/>
                    <w:sz w:val="21"/>
                    <w:szCs w:val="21"/>
                  </w:rPr>
                  <m:t>a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1"/>
                        <w:szCs w:val="2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Arial"/>
                        <w:sz w:val="21"/>
                        <w:szCs w:val="21"/>
                      </w:rPr>
                      <m:t>2</m:t>
                    </m:r>
                  </m:sup>
                </m:sSup>
              </m:oMath>
            </m:oMathPara>
          </w:p>
          <w:p w:rsidR="00EB2F72" w:rsidRPr="00362732" w:rsidRDefault="00EB2F72" w:rsidP="00B409C5">
            <w:pPr>
              <w:spacing w:line="360" w:lineRule="auto"/>
              <w:jc w:val="both"/>
              <w:rPr>
                <w:rFonts w:ascii="Arial" w:hAnsi="Arial" w:cs="Arial"/>
                <w:sz w:val="21"/>
                <w:szCs w:val="21"/>
              </w:rPr>
            </w:pPr>
          </w:p>
          <w:p w:rsidR="00EB2F72" w:rsidRPr="007C378C" w:rsidRDefault="00EB2F72" w:rsidP="00B409C5">
            <w:pPr>
              <w:spacing w:line="360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 w:cs="Arial"/>
                    <w:color w:val="333333"/>
                    <w:sz w:val="22"/>
                    <w:szCs w:val="22"/>
                  </w:rPr>
                  <m:t>∆x=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1"/>
                        <w:szCs w:val="21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sz w:val="21"/>
                        <w:szCs w:val="21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Arial"/>
                    <w:sz w:val="21"/>
                    <w:szCs w:val="21"/>
                  </w:rPr>
                  <m:t>t+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1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1"/>
                        <w:szCs w:val="21"/>
                      </w:rPr>
                      <m:t>2</m:t>
                    </m:r>
                  </m:den>
                </m:f>
                <m:r>
                  <w:rPr>
                    <w:rFonts w:ascii="Cambria Math" w:hAnsi="Cambria Math" w:cs="Arial"/>
                    <w:sz w:val="21"/>
                    <w:szCs w:val="21"/>
                  </w:rPr>
                  <m:t>a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1"/>
                        <w:szCs w:val="2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Arial"/>
                        <w:sz w:val="21"/>
                        <w:szCs w:val="21"/>
                      </w:rPr>
                      <m:t>2</m:t>
                    </m:r>
                  </m:sup>
                </m:sSup>
              </m:oMath>
            </m:oMathPara>
          </w:p>
          <w:p w:rsidR="00EB2F72" w:rsidRDefault="00EB2F72" w:rsidP="00B409C5">
            <w:pPr>
              <w:spacing w:line="360" w:lineRule="auto"/>
              <w:jc w:val="both"/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</w:tc>
        <w:tc>
          <w:tcPr>
            <w:tcW w:w="4414" w:type="dxa"/>
          </w:tcPr>
          <w:p w:rsidR="00EB2F72" w:rsidRPr="00DD2A2C" w:rsidRDefault="00EB2F72" w:rsidP="00B409C5">
            <w:pPr>
              <w:spacing w:line="360" w:lineRule="auto"/>
              <w:jc w:val="both"/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</w:pPr>
            <w:r w:rsidRPr="00DD2A2C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 xml:space="preserve">Desplazamiento angular </w:t>
            </w:r>
            <m:oMath>
              <m:r>
                <w:rPr>
                  <w:rFonts w:ascii="Cambria Math" w:hAnsi="Cambria Math" w:cs="Arial"/>
                  <w:color w:val="333333"/>
                  <w:sz w:val="22"/>
                  <w:szCs w:val="22"/>
                  <w:lang w:val="es-CO"/>
                </w:rPr>
                <m:t>∆</m:t>
              </m:r>
              <m:r>
                <w:rPr>
                  <w:rFonts w:ascii="Cambria Math" w:hAnsi="Cambria Math" w:cs="Arial"/>
                  <w:color w:val="333333"/>
                  <w:sz w:val="22"/>
                  <w:szCs w:val="22"/>
                </w:rPr>
                <m:t>φ</m:t>
              </m:r>
              <m:r>
                <w:rPr>
                  <w:rFonts w:ascii="Cambria Math" w:hAnsi="Cambria Math" w:cs="Arial"/>
                  <w:color w:val="333333"/>
                  <w:sz w:val="22"/>
                  <w:szCs w:val="22"/>
                  <w:lang w:val="es-CO"/>
                </w:rPr>
                <m:t>=</m:t>
              </m:r>
              <m:r>
                <w:rPr>
                  <w:rFonts w:ascii="Cambria Math" w:hAnsi="Cambria Math" w:cs="Arial"/>
                  <w:color w:val="333333"/>
                  <w:sz w:val="22"/>
                  <w:szCs w:val="22"/>
                </w:rPr>
                <m:t>φ</m:t>
              </m:r>
              <m:r>
                <w:rPr>
                  <w:rFonts w:ascii="Cambria Math" w:hAnsi="Cambria Math" w:cs="Arial"/>
                  <w:color w:val="333333"/>
                  <w:sz w:val="22"/>
                  <w:szCs w:val="22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333333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333333"/>
                      <w:sz w:val="22"/>
                      <w:szCs w:val="22"/>
                    </w:rPr>
                    <m:t>φ</m:t>
                  </m:r>
                </m:e>
                <m:sub>
                  <m:r>
                    <w:rPr>
                      <w:rFonts w:ascii="Cambria Math" w:hAnsi="Cambria Math" w:cs="Arial"/>
                      <w:color w:val="333333"/>
                      <w:sz w:val="22"/>
                      <w:szCs w:val="22"/>
                      <w:lang w:val="es-CO"/>
                    </w:rPr>
                    <m:t>0</m:t>
                  </m:r>
                </m:sub>
              </m:sSub>
            </m:oMath>
            <w:r w:rsidRPr="00DD2A2C"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  <w:t xml:space="preserve"> respecto al tiempo:</w:t>
            </w:r>
          </w:p>
          <w:p w:rsidR="00EB2F72" w:rsidRPr="00DD2A2C" w:rsidRDefault="00EB2F72" w:rsidP="00B409C5">
            <w:pPr>
              <w:spacing w:line="360" w:lineRule="auto"/>
              <w:jc w:val="both"/>
              <w:rPr>
                <w:rFonts w:ascii="Arial" w:hAnsi="Arial" w:cs="Arial"/>
                <w:color w:val="333333"/>
                <w:sz w:val="22"/>
                <w:szCs w:val="22"/>
                <w:lang w:val="es-CO"/>
              </w:rPr>
            </w:pPr>
          </w:p>
          <w:p w:rsidR="00EB2F72" w:rsidRPr="00362732" w:rsidRDefault="00EB2F72" w:rsidP="00B409C5">
            <w:pPr>
              <w:spacing w:line="360" w:lineRule="auto"/>
              <w:jc w:val="both"/>
              <w:rPr>
                <w:rFonts w:ascii="Arial" w:hAnsi="Arial" w:cs="Arial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 w:cs="Arial"/>
                    <w:color w:val="333333"/>
                    <w:sz w:val="22"/>
                    <w:szCs w:val="22"/>
                  </w:rPr>
                  <m:t>φ</m:t>
                </m:r>
                <m:r>
                  <w:rPr>
                    <w:rFonts w:ascii="Cambria Math" w:hAnsi="Cambria Math" w:cs="Arial"/>
                    <w:sz w:val="21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333333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2"/>
                        <w:szCs w:val="22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2"/>
                        <w:szCs w:val="22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Arial"/>
                    <w:sz w:val="21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1"/>
                        <w:szCs w:val="21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sz w:val="21"/>
                        <w:szCs w:val="21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Arial"/>
                    <w:sz w:val="21"/>
                    <w:szCs w:val="21"/>
                  </w:rPr>
                  <m:t>t+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1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1"/>
                        <w:szCs w:val="21"/>
                      </w:rPr>
                      <m:t>2</m:t>
                    </m:r>
                  </m:den>
                </m:f>
                <m:r>
                  <w:rPr>
                    <w:rFonts w:ascii="Cambria Math" w:hAnsi="Cambria Math" w:cs="Arial"/>
                    <w:sz w:val="21"/>
                    <w:szCs w:val="21"/>
                  </w:rPr>
                  <m:t>α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1"/>
                        <w:szCs w:val="2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Arial"/>
                        <w:sz w:val="21"/>
                        <w:szCs w:val="21"/>
                      </w:rPr>
                      <m:t>2</m:t>
                    </m:r>
                  </m:sup>
                </m:sSup>
              </m:oMath>
            </m:oMathPara>
          </w:p>
          <w:p w:rsidR="00EB2F72" w:rsidRDefault="00EB2F72" w:rsidP="00B409C5">
            <w:pPr>
              <w:spacing w:line="360" w:lineRule="auto"/>
              <w:jc w:val="both"/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  <w:p w:rsidR="00EB2F72" w:rsidRDefault="00EB2F72" w:rsidP="00B409C5">
            <w:pPr>
              <w:spacing w:line="360" w:lineRule="auto"/>
              <w:jc w:val="both"/>
              <w:rPr>
                <w:rFonts w:ascii="Arial" w:hAnsi="Arial" w:cs="Arial"/>
                <w:color w:val="333333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Arial"/>
                    <w:color w:val="333333"/>
                    <w:sz w:val="22"/>
                    <w:szCs w:val="22"/>
                  </w:rPr>
                  <m:t>∆φ=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1"/>
                        <w:szCs w:val="21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Arial"/>
                        <w:sz w:val="21"/>
                        <w:szCs w:val="21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Arial"/>
                    <w:sz w:val="21"/>
                    <w:szCs w:val="21"/>
                  </w:rPr>
                  <m:t>t+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1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1"/>
                        <w:szCs w:val="21"/>
                      </w:rPr>
                      <m:t>2</m:t>
                    </m:r>
                  </m:den>
                </m:f>
                <m:r>
                  <w:rPr>
                    <w:rFonts w:ascii="Cambria Math" w:hAnsi="Cambria Math" w:cs="Arial"/>
                    <w:sz w:val="21"/>
                    <w:szCs w:val="21"/>
                  </w:rPr>
                  <m:t>α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1"/>
                        <w:szCs w:val="2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Arial"/>
                        <w:sz w:val="21"/>
                        <w:szCs w:val="21"/>
                      </w:rPr>
                      <m:t>2</m:t>
                    </m:r>
                  </m:sup>
                </m:sSup>
              </m:oMath>
            </m:oMathPara>
          </w:p>
        </w:tc>
      </w:tr>
    </w:tbl>
    <w:p w:rsidR="00EB2F72" w:rsidRDefault="00EB2F72" w:rsidP="00B409C5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</w:p>
    <w:p w:rsidR="00EB2F72" w:rsidRDefault="00EB2F72" w:rsidP="00B409C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En el movimiento circular uniformemente acelerado se presentan dos </w:t>
      </w:r>
      <w:r w:rsidRPr="00BF7BF3">
        <w:rPr>
          <w:rFonts w:ascii="Arial" w:hAnsi="Arial" w:cs="Arial"/>
          <w:b/>
          <w:sz w:val="22"/>
          <w:szCs w:val="22"/>
        </w:rPr>
        <w:t>componentes para la aceleración</w:t>
      </w:r>
      <w:r>
        <w:rPr>
          <w:rFonts w:ascii="Arial" w:hAnsi="Arial" w:cs="Arial"/>
          <w:sz w:val="22"/>
          <w:szCs w:val="22"/>
        </w:rPr>
        <w:t>:</w:t>
      </w:r>
    </w:p>
    <w:p w:rsidR="00EB2F72" w:rsidRDefault="00EB2F72" w:rsidP="00B409C5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EB2F72" w:rsidRDefault="00EB2F72" w:rsidP="00B409C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La </w:t>
      </w:r>
      <w:r w:rsidRPr="00B96FAB">
        <w:rPr>
          <w:rFonts w:ascii="Arial" w:hAnsi="Arial" w:cs="Arial"/>
          <w:b/>
          <w:sz w:val="22"/>
          <w:szCs w:val="22"/>
        </w:rPr>
        <w:t>aceleración tangencial</w:t>
      </w:r>
      <w:r>
        <w:rPr>
          <w:rFonts w:ascii="Arial" w:hAnsi="Arial" w:cs="Arial"/>
          <w:b/>
          <w:sz w:val="22"/>
          <w:szCs w:val="22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Arial"/>
                <w:b/>
                <w:i/>
                <w:sz w:val="22"/>
                <w:szCs w:val="22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b/>
                    <w:i/>
                    <w:sz w:val="22"/>
                    <w:szCs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2"/>
                    <w:szCs w:val="22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sz w:val="22"/>
                    <w:szCs w:val="22"/>
                  </w:rPr>
                  <m:t>t</m:t>
                </m:r>
              </m:sub>
            </m:sSub>
          </m:e>
        </m:acc>
      </m:oMath>
      <w:r>
        <w:rPr>
          <w:rFonts w:ascii="Arial" w:hAnsi="Arial" w:cs="Arial"/>
          <w:sz w:val="22"/>
          <w:szCs w:val="22"/>
        </w:rPr>
        <w:t xml:space="preserve">: </w:t>
      </w:r>
      <w:r w:rsidR="00D05D3B">
        <w:rPr>
          <w:rFonts w:ascii="Arial" w:hAnsi="Arial" w:cs="Arial"/>
          <w:sz w:val="22"/>
          <w:szCs w:val="22"/>
        </w:rPr>
        <w:t xml:space="preserve">se </w:t>
      </w:r>
      <w:r>
        <w:rPr>
          <w:rFonts w:ascii="Arial" w:hAnsi="Arial" w:cs="Arial"/>
          <w:sz w:val="22"/>
          <w:szCs w:val="22"/>
        </w:rPr>
        <w:t xml:space="preserve">relaciona con la </w:t>
      </w:r>
      <w:r w:rsidRPr="00F96741">
        <w:rPr>
          <w:rFonts w:ascii="Arial" w:hAnsi="Arial" w:cs="Arial"/>
          <w:b/>
          <w:sz w:val="22"/>
          <w:szCs w:val="22"/>
        </w:rPr>
        <w:t xml:space="preserve">variación en la magnitud </w:t>
      </w:r>
      <w:r>
        <w:rPr>
          <w:rFonts w:ascii="Arial" w:hAnsi="Arial" w:cs="Arial"/>
          <w:sz w:val="22"/>
          <w:szCs w:val="22"/>
        </w:rPr>
        <w:t>del vector velocidad lineal (o velocidad tangencial)</w:t>
      </w:r>
    </w:p>
    <w:p w:rsidR="00EB2F72" w:rsidRDefault="00EB2F72" w:rsidP="00B409C5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EB2F72" w:rsidRDefault="00D15C8C" w:rsidP="00B409C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</w:rPr>
                <m:t>t</m:t>
              </m:r>
            </m:sub>
          </m:sSub>
          <m:r>
            <w:rPr>
              <w:rFonts w:ascii="Cambria Math" w:hAnsi="Cambria Math" w:cs="Arial"/>
              <w:sz w:val="22"/>
              <w:szCs w:val="22"/>
            </w:rPr>
            <m:t>=R α</m:t>
          </m:r>
        </m:oMath>
      </m:oMathPara>
    </w:p>
    <w:p w:rsidR="00EB2F72" w:rsidRDefault="00EB2F72" w:rsidP="00B409C5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EB2F72" w:rsidRPr="00BB5000" w:rsidRDefault="00EB2F72" w:rsidP="00B409C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La </w:t>
      </w:r>
      <w:r w:rsidRPr="00B96FAB">
        <w:rPr>
          <w:rFonts w:ascii="Arial" w:hAnsi="Arial" w:cs="Arial"/>
          <w:b/>
          <w:sz w:val="22"/>
          <w:szCs w:val="22"/>
        </w:rPr>
        <w:t>aceleración centrípeta</w:t>
      </w:r>
      <w:r>
        <w:rPr>
          <w:rFonts w:ascii="Arial" w:hAnsi="Arial" w:cs="Arial"/>
          <w:b/>
          <w:sz w:val="22"/>
          <w:szCs w:val="22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Arial"/>
                <w:b/>
                <w:i/>
                <w:sz w:val="22"/>
                <w:szCs w:val="22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b/>
                    <w:i/>
                    <w:sz w:val="22"/>
                    <w:szCs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2"/>
                    <w:szCs w:val="22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sz w:val="22"/>
                    <w:szCs w:val="22"/>
                  </w:rPr>
                  <m:t>C</m:t>
                </m:r>
              </m:sub>
            </m:sSub>
          </m:e>
        </m:acc>
      </m:oMath>
      <w:r>
        <w:rPr>
          <w:rFonts w:ascii="Arial" w:hAnsi="Arial" w:cs="Arial"/>
          <w:sz w:val="22"/>
          <w:szCs w:val="22"/>
        </w:rPr>
        <w:t xml:space="preserve">: </w:t>
      </w:r>
      <w:r w:rsidR="00D05D3B">
        <w:rPr>
          <w:rFonts w:ascii="Arial" w:hAnsi="Arial" w:cs="Arial"/>
          <w:sz w:val="22"/>
          <w:szCs w:val="22"/>
        </w:rPr>
        <w:t xml:space="preserve">se </w:t>
      </w:r>
      <w:r>
        <w:rPr>
          <w:rFonts w:ascii="Arial" w:hAnsi="Arial" w:cs="Arial"/>
          <w:sz w:val="22"/>
          <w:szCs w:val="22"/>
        </w:rPr>
        <w:t xml:space="preserve">relaciona con la </w:t>
      </w:r>
      <w:r w:rsidRPr="00F96741">
        <w:rPr>
          <w:rFonts w:ascii="Arial" w:hAnsi="Arial" w:cs="Arial"/>
          <w:b/>
          <w:sz w:val="22"/>
          <w:szCs w:val="22"/>
        </w:rPr>
        <w:t>variación en la dirección</w:t>
      </w:r>
      <w:r>
        <w:rPr>
          <w:rFonts w:ascii="Arial" w:hAnsi="Arial" w:cs="Arial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sz w:val="22"/>
          <w:szCs w:val="22"/>
        </w:rPr>
        <w:t>del</w:t>
      </w:r>
      <w:proofErr w:type="gramEnd"/>
      <w:r>
        <w:rPr>
          <w:rFonts w:ascii="Arial" w:hAnsi="Arial" w:cs="Arial"/>
          <w:sz w:val="22"/>
          <w:szCs w:val="22"/>
        </w:rPr>
        <w:t xml:space="preserve"> vector velocidad</w:t>
      </w:r>
      <w:r w:rsidR="00D05D3B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</w:t>
      </w:r>
    </w:p>
    <w:p w:rsidR="00EB2F72" w:rsidRDefault="00EB2F72" w:rsidP="00B409C5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</w:p>
    <w:p w:rsidR="00EB2F72" w:rsidRPr="00707802" w:rsidRDefault="00D15C8C" w:rsidP="00B409C5">
      <w:pPr>
        <w:shd w:val="clear" w:color="auto" w:fill="FFFFFF"/>
        <w:spacing w:line="360" w:lineRule="auto"/>
        <w:jc w:val="both"/>
        <w:rPr>
          <w:rFonts w:ascii="Arial" w:hAnsi="Arial" w:cs="Arial"/>
          <w:color w:val="333333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333333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color w:val="333333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hAnsi="Cambria Math" w:cs="Arial"/>
                  <w:color w:val="333333"/>
                  <w:sz w:val="22"/>
                  <w:szCs w:val="22"/>
                </w:rPr>
                <m:t>c</m:t>
              </m:r>
            </m:sub>
          </m:sSub>
          <m:r>
            <w:rPr>
              <w:rFonts w:ascii="Cambria Math" w:hAnsi="Cambria Math" w:cs="Arial"/>
              <w:color w:val="333333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333333"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color w:val="333333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333333"/>
                      <w:sz w:val="22"/>
                      <w:szCs w:val="22"/>
                    </w:rPr>
                    <m:t>v</m:t>
                  </m:r>
                </m:e>
                <m:sup>
                  <m:r>
                    <w:rPr>
                      <w:rFonts w:ascii="Cambria Math" w:hAnsi="Cambria Math" w:cs="Arial"/>
                      <w:color w:val="333333"/>
                      <w:sz w:val="22"/>
                      <w:szCs w:val="2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color w:val="333333"/>
                  <w:sz w:val="22"/>
                  <w:szCs w:val="22"/>
                </w:rPr>
                <m:t>R</m:t>
              </m:r>
            </m:den>
          </m:f>
          <m:r>
            <w:rPr>
              <w:rFonts w:ascii="Cambria Math" w:hAnsi="Cambria Math" w:cs="Arial"/>
              <w:color w:val="333333"/>
              <w:sz w:val="22"/>
              <w:szCs w:val="22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color w:val="333333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Arial"/>
                  <w:color w:val="333333"/>
                  <w:sz w:val="22"/>
                  <w:szCs w:val="22"/>
                </w:rPr>
                <m:t>ω</m:t>
              </m:r>
            </m:e>
            <m:sup>
              <m:r>
                <w:rPr>
                  <w:rFonts w:ascii="Cambria Math" w:hAnsi="Cambria Math" w:cs="Arial"/>
                  <w:color w:val="333333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 w:cs="Arial"/>
              <w:color w:val="333333"/>
              <w:sz w:val="22"/>
              <w:szCs w:val="22"/>
            </w:rPr>
            <m:t>R</m:t>
          </m:r>
        </m:oMath>
      </m:oMathPara>
    </w:p>
    <w:p w:rsidR="00EB2F72" w:rsidRPr="00347E4B" w:rsidRDefault="00EB2F72" w:rsidP="00B409C5">
      <w:pPr>
        <w:shd w:val="clear" w:color="auto" w:fill="FFFFFF"/>
        <w:spacing w:line="360" w:lineRule="auto"/>
        <w:jc w:val="both"/>
        <w:rPr>
          <w:rFonts w:ascii="Arial" w:hAnsi="Arial" w:cs="Arial"/>
          <w:color w:val="333333"/>
          <w:sz w:val="22"/>
          <w:szCs w:val="22"/>
        </w:rPr>
      </w:pPr>
    </w:p>
    <w:p w:rsidR="00CD1FBD" w:rsidRPr="00EB2F72" w:rsidRDefault="00EB2F72" w:rsidP="00B409C5">
      <w:pPr>
        <w:spacing w:line="360" w:lineRule="auto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Fases de la Luna</w:t>
      </w:r>
    </w:p>
    <w:p w:rsidR="00EB2F72" w:rsidRDefault="00EB2F72" w:rsidP="00B409C5">
      <w:pPr>
        <w:spacing w:line="360" w:lineRule="auto"/>
        <w:rPr>
          <w:rFonts w:ascii="Arial" w:hAnsi="Arial"/>
          <w:b/>
          <w:sz w:val="18"/>
          <w:szCs w:val="18"/>
          <w:lang w:val="es-ES_tradnl"/>
        </w:rPr>
      </w:pPr>
    </w:p>
    <w:p w:rsidR="000D4A15" w:rsidRDefault="000D4A15" w:rsidP="00B409C5">
      <w:pPr>
        <w:spacing w:line="360" w:lineRule="auto"/>
        <w:rPr>
          <w:rFonts w:ascii="Arial" w:hAnsi="Arial"/>
          <w:b/>
          <w:sz w:val="18"/>
          <w:szCs w:val="18"/>
          <w:lang w:val="es-ES_tradnl"/>
        </w:rPr>
      </w:pPr>
    </w:p>
    <w:p w:rsidR="000D4A15" w:rsidRDefault="000D4A15" w:rsidP="00B409C5">
      <w:pPr>
        <w:spacing w:line="360" w:lineRule="auto"/>
        <w:rPr>
          <w:rFonts w:ascii="Arial" w:hAnsi="Arial"/>
          <w:b/>
          <w:sz w:val="18"/>
          <w:szCs w:val="18"/>
          <w:lang w:val="es-ES_tradnl"/>
        </w:rPr>
      </w:pPr>
    </w:p>
    <w:p w:rsidR="00655321" w:rsidRDefault="00655321" w:rsidP="00B409C5">
      <w:pPr>
        <w:spacing w:line="360" w:lineRule="auto"/>
        <w:rPr>
          <w:rFonts w:ascii="Arial" w:hAnsi="Arial"/>
          <w:sz w:val="18"/>
          <w:szCs w:val="18"/>
          <w:lang w:val="es-ES_tradnl"/>
        </w:rPr>
      </w:pPr>
    </w:p>
    <w:p w:rsidR="00655321" w:rsidRDefault="00655321" w:rsidP="00B409C5">
      <w:pPr>
        <w:spacing w:line="360" w:lineRule="auto"/>
        <w:rPr>
          <w:rFonts w:ascii="Arial" w:hAnsi="Arial"/>
          <w:sz w:val="18"/>
          <w:szCs w:val="18"/>
          <w:lang w:val="es-ES_tradnl"/>
        </w:rPr>
      </w:pPr>
    </w:p>
    <w:p w:rsidR="00655321" w:rsidRPr="00F4317E" w:rsidRDefault="00655321" w:rsidP="00B409C5">
      <w:pPr>
        <w:spacing w:line="360" w:lineRule="auto"/>
        <w:rPr>
          <w:rFonts w:ascii="Arial" w:hAnsi="Arial"/>
          <w:sz w:val="18"/>
          <w:szCs w:val="18"/>
          <w:lang w:val="es-ES_tradnl"/>
        </w:rPr>
      </w:pPr>
    </w:p>
    <w:p w:rsidR="00655321" w:rsidRPr="007B25A6" w:rsidRDefault="00655321" w:rsidP="00B409C5">
      <w:pPr>
        <w:spacing w:line="360" w:lineRule="auto"/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>
        <w:rPr>
          <w:rFonts w:ascii="Arial" w:hAnsi="Arial"/>
          <w:b/>
          <w:sz w:val="18"/>
          <w:szCs w:val="18"/>
          <w:lang w:val="es-ES_tradnl"/>
        </w:rPr>
        <w:t>INTERACTIVO</w:t>
      </w:r>
    </w:p>
    <w:p w:rsidR="00655321" w:rsidRDefault="00655321" w:rsidP="00B409C5">
      <w:pPr>
        <w:spacing w:line="360" w:lineRule="auto"/>
        <w:rPr>
          <w:rFonts w:ascii="Arial" w:hAnsi="Arial"/>
          <w:sz w:val="18"/>
          <w:szCs w:val="18"/>
          <w:lang w:val="es-ES_tradnl"/>
        </w:rPr>
      </w:pPr>
    </w:p>
    <w:p w:rsidR="00655321" w:rsidRPr="00E928AA" w:rsidRDefault="00655321" w:rsidP="00B409C5">
      <w:pPr>
        <w:shd w:val="clear" w:color="auto" w:fill="E0E0E0"/>
        <w:spacing w:line="360" w:lineRule="auto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1</w:t>
      </w:r>
      <w:r w:rsidRPr="00652F14">
        <w:rPr>
          <w:rFonts w:ascii="Arial" w:hAnsi="Arial"/>
          <w:sz w:val="16"/>
          <w:szCs w:val="16"/>
          <w:lang w:val="es-ES_tradnl"/>
        </w:rPr>
        <w:t xml:space="preserve"> (“MENÚ”)</w:t>
      </w:r>
    </w:p>
    <w:p w:rsidR="00655321" w:rsidRPr="00157C50" w:rsidRDefault="00655321" w:rsidP="00B409C5">
      <w:pPr>
        <w:spacing w:line="360" w:lineRule="auto"/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655321" w:rsidRDefault="00655321" w:rsidP="00B409C5">
      <w:pPr>
        <w:spacing w:line="360" w:lineRule="auto"/>
        <w:rPr>
          <w:rFonts w:ascii="Arial" w:hAnsi="Arial" w:cs="Arial"/>
          <w:sz w:val="18"/>
          <w:szCs w:val="18"/>
          <w:lang w:val="es-ES_tradnl"/>
        </w:rPr>
      </w:pPr>
    </w:p>
    <w:p w:rsidR="00655321" w:rsidRPr="00F4317E" w:rsidRDefault="00655321" w:rsidP="00B409C5">
      <w:pPr>
        <w:spacing w:line="360" w:lineRule="auto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Movimientos circulares en la naturaleza: </w:t>
      </w:r>
      <w:r w:rsidR="00AB3623">
        <w:rPr>
          <w:rFonts w:ascii="Arial" w:hAnsi="Arial" w:cs="Arial"/>
          <w:sz w:val="18"/>
          <w:szCs w:val="18"/>
          <w:lang w:val="es-ES_tradnl"/>
        </w:rPr>
        <w:t xml:space="preserve">movimiento </w:t>
      </w:r>
      <w:r>
        <w:rPr>
          <w:rFonts w:ascii="Arial" w:hAnsi="Arial" w:cs="Arial"/>
          <w:sz w:val="18"/>
          <w:szCs w:val="18"/>
          <w:lang w:val="es-ES_tradnl"/>
        </w:rPr>
        <w:t>de la Luna</w:t>
      </w:r>
    </w:p>
    <w:p w:rsidR="00655321" w:rsidRPr="00F4317E" w:rsidRDefault="00655321" w:rsidP="00B409C5">
      <w:pPr>
        <w:spacing w:line="360" w:lineRule="auto"/>
        <w:rPr>
          <w:rFonts w:ascii="Arial" w:hAnsi="Arial" w:cs="Arial"/>
          <w:sz w:val="18"/>
          <w:szCs w:val="18"/>
          <w:lang w:val="es-ES_tradnl"/>
        </w:rPr>
      </w:pPr>
    </w:p>
    <w:p w:rsidR="00655321" w:rsidRDefault="00655321" w:rsidP="00B409C5">
      <w:pPr>
        <w:spacing w:line="360" w:lineRule="auto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Video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F50E48">
        <w:rPr>
          <w:rFonts w:ascii="Arial" w:hAnsi="Arial"/>
          <w:sz w:val="18"/>
          <w:szCs w:val="18"/>
          <w:highlight w:val="green"/>
          <w:lang w:val="es-ES_tradnl"/>
        </w:rPr>
        <w:t xml:space="preserve">(nombre del archivo </w:t>
      </w:r>
      <w:proofErr w:type="spellStart"/>
      <w:r>
        <w:rPr>
          <w:rFonts w:ascii="Arial" w:hAnsi="Arial"/>
          <w:sz w:val="18"/>
          <w:szCs w:val="18"/>
          <w:highlight w:val="green"/>
          <w:lang w:val="es-ES_tradnl"/>
        </w:rPr>
        <w:t>flv</w:t>
      </w:r>
      <w:proofErr w:type="spellEnd"/>
      <w:r w:rsidRPr="00F50E4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655321" w:rsidRDefault="00655321" w:rsidP="00B409C5">
      <w:pPr>
        <w:spacing w:line="360" w:lineRule="auto"/>
        <w:rPr>
          <w:rFonts w:ascii="Arial" w:hAnsi="Arial"/>
          <w:sz w:val="18"/>
          <w:szCs w:val="18"/>
          <w:lang w:val="es-ES_tradnl"/>
        </w:rPr>
      </w:pPr>
    </w:p>
    <w:p w:rsidR="00655321" w:rsidRDefault="00D15C8C" w:rsidP="00B409C5">
      <w:pPr>
        <w:spacing w:line="360" w:lineRule="auto"/>
        <w:rPr>
          <w:rFonts w:ascii="Arial" w:hAnsi="Arial"/>
          <w:sz w:val="18"/>
          <w:szCs w:val="18"/>
          <w:lang w:val="es-ES_tradnl"/>
        </w:rPr>
      </w:pPr>
      <w:hyperlink r:id="rId10" w:history="1">
        <w:r w:rsidR="00655321" w:rsidRPr="00C52690">
          <w:rPr>
            <w:rStyle w:val="Hipervnculo"/>
            <w:rFonts w:ascii="Arial" w:hAnsi="Arial"/>
            <w:sz w:val="18"/>
            <w:szCs w:val="18"/>
            <w:lang w:val="es-ES_tradnl"/>
          </w:rPr>
          <w:t>https://www.youtube.com/watch?v=I9yy1m0Bd0Q</w:t>
        </w:r>
      </w:hyperlink>
    </w:p>
    <w:p w:rsidR="00655321" w:rsidRDefault="00655321" w:rsidP="00B409C5">
      <w:pPr>
        <w:spacing w:line="360" w:lineRule="auto"/>
        <w:rPr>
          <w:rFonts w:ascii="Arial" w:hAnsi="Arial"/>
          <w:sz w:val="18"/>
          <w:szCs w:val="18"/>
          <w:lang w:val="es-ES_tradnl"/>
        </w:rPr>
      </w:pPr>
    </w:p>
    <w:p w:rsidR="00655321" w:rsidRPr="000719EE" w:rsidRDefault="00655321" w:rsidP="00B409C5">
      <w:pPr>
        <w:spacing w:line="360" w:lineRule="auto"/>
        <w:rPr>
          <w:rFonts w:ascii="Arial" w:hAnsi="Arial" w:cs="Arial"/>
          <w:sz w:val="18"/>
          <w:szCs w:val="18"/>
          <w:lang w:val="es-ES_tradnl"/>
        </w:rPr>
      </w:pPr>
    </w:p>
    <w:p w:rsidR="00655321" w:rsidRPr="000719EE" w:rsidRDefault="00655321" w:rsidP="00B409C5">
      <w:pPr>
        <w:spacing w:line="360" w:lineRule="auto"/>
        <w:rPr>
          <w:rFonts w:ascii="Arial" w:hAnsi="Arial" w:cs="Arial"/>
          <w:sz w:val="18"/>
          <w:szCs w:val="18"/>
          <w:lang w:val="es-ES_tradnl"/>
        </w:rPr>
      </w:pPr>
    </w:p>
    <w:p w:rsidR="00655321" w:rsidRPr="00E928AA" w:rsidRDefault="00655321" w:rsidP="00B409C5">
      <w:pPr>
        <w:shd w:val="clear" w:color="auto" w:fill="99CCFF"/>
        <w:spacing w:line="360" w:lineRule="auto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2</w:t>
      </w:r>
      <w:r w:rsidRPr="00652F14">
        <w:rPr>
          <w:rFonts w:ascii="Arial" w:hAnsi="Arial"/>
          <w:sz w:val="16"/>
          <w:szCs w:val="16"/>
          <w:lang w:val="es-ES_tradnl"/>
        </w:rPr>
        <w:t xml:space="preserve"> (“COMPRENSIÓN”)</w:t>
      </w:r>
    </w:p>
    <w:p w:rsidR="00655321" w:rsidRPr="00157C50" w:rsidRDefault="00655321" w:rsidP="00B409C5">
      <w:pPr>
        <w:spacing w:line="360" w:lineRule="auto"/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95E43">
        <w:rPr>
          <w:rFonts w:ascii="Arial" w:hAnsi="Arial" w:cs="Arial"/>
          <w:color w:val="0000FF"/>
          <w:sz w:val="16"/>
          <w:szCs w:val="16"/>
          <w:lang w:val="es-ES_tradnl"/>
        </w:rPr>
        <w:t>ESTE DATO APARECE EN PESTAÑA DEL MENÚ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. 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EN AUTOMÁTICO SE ASIGNA “COMPRENSIÓN” AL MENOS QUE SE ESPECIFICA OTRO TEXTO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655321" w:rsidRDefault="00655321" w:rsidP="00B409C5">
      <w:pPr>
        <w:spacing w:line="360" w:lineRule="auto"/>
        <w:rPr>
          <w:rFonts w:ascii="Arial" w:hAnsi="Arial" w:cs="Arial"/>
          <w:sz w:val="18"/>
          <w:szCs w:val="18"/>
          <w:lang w:val="es-ES_tradnl"/>
        </w:rPr>
      </w:pPr>
    </w:p>
    <w:p w:rsidR="00655321" w:rsidRDefault="00655321" w:rsidP="00B409C5">
      <w:pPr>
        <w:spacing w:line="360" w:lineRule="auto"/>
        <w:rPr>
          <w:rFonts w:ascii="Arial" w:hAnsi="Arial" w:cs="Arial"/>
          <w:sz w:val="18"/>
          <w:szCs w:val="18"/>
          <w:lang w:val="es-ES_tradnl"/>
        </w:rPr>
      </w:pPr>
    </w:p>
    <w:p w:rsidR="00655321" w:rsidRDefault="00655321" w:rsidP="00B409C5">
      <w:pPr>
        <w:spacing w:line="360" w:lineRule="auto"/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Indagación </w:t>
      </w:r>
    </w:p>
    <w:p w:rsidR="00655321" w:rsidRDefault="00655321" w:rsidP="00B409C5">
      <w:pPr>
        <w:spacing w:line="360" w:lineRule="auto"/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:rsidR="00655321" w:rsidRPr="00157C50" w:rsidRDefault="00655321" w:rsidP="00B409C5">
      <w:pPr>
        <w:spacing w:line="360" w:lineRule="auto"/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:rsidR="00655321" w:rsidRDefault="00655321" w:rsidP="00B409C5">
      <w:pPr>
        <w:spacing w:line="360" w:lineRule="auto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1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DF695B">
        <w:rPr>
          <w:rFonts w:ascii="Arial" w:hAnsi="Arial"/>
          <w:sz w:val="18"/>
          <w:szCs w:val="18"/>
          <w:lang w:val="es-ES_tradnl"/>
        </w:rPr>
        <w:t xml:space="preserve"> </w:t>
      </w:r>
      <w:r w:rsidR="00680E95">
        <w:rPr>
          <w:rFonts w:ascii="Arial" w:hAnsi="Arial"/>
          <w:sz w:val="18"/>
          <w:szCs w:val="18"/>
          <w:lang w:val="es-ES_tradnl"/>
        </w:rPr>
        <w:t xml:space="preserve"> ¿Qué tipo de trayectoria presenta el movimiento de la Luna?</w:t>
      </w:r>
    </w:p>
    <w:p w:rsidR="00655321" w:rsidRDefault="00655321" w:rsidP="00B409C5">
      <w:pPr>
        <w:spacing w:line="360" w:lineRule="auto"/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:rsidR="00655321" w:rsidRPr="00157C50" w:rsidRDefault="00655321" w:rsidP="00B409C5">
      <w:pPr>
        <w:spacing w:line="360" w:lineRule="auto"/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:rsidR="00680E95" w:rsidRPr="00680E95" w:rsidRDefault="00655321" w:rsidP="00B409C5">
      <w:pPr>
        <w:spacing w:line="360" w:lineRule="auto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lastRenderedPageBreak/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2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680E95" w:rsidRPr="00680E95">
        <w:rPr>
          <w:rFonts w:ascii="Arial" w:hAnsi="Arial" w:cs="Arial"/>
          <w:sz w:val="18"/>
          <w:szCs w:val="18"/>
          <w:lang w:val="es-ES_tradnl"/>
        </w:rPr>
        <w:t>¿</w:t>
      </w:r>
      <w:r w:rsidR="00680E95">
        <w:rPr>
          <w:rFonts w:ascii="Arial" w:hAnsi="Arial" w:cs="Arial"/>
          <w:sz w:val="18"/>
          <w:szCs w:val="18"/>
          <w:lang w:val="es-ES_tradnl"/>
        </w:rPr>
        <w:t>Cuál es el periodo del movimiento lunar</w:t>
      </w:r>
      <w:r w:rsidR="00680E95" w:rsidRPr="00680E95">
        <w:rPr>
          <w:rFonts w:ascii="Arial" w:hAnsi="Arial" w:cs="Arial"/>
          <w:sz w:val="18"/>
          <w:szCs w:val="18"/>
          <w:lang w:val="es-ES_tradnl"/>
        </w:rPr>
        <w:t>?</w:t>
      </w:r>
    </w:p>
    <w:p w:rsidR="00655321" w:rsidRPr="00680E95" w:rsidRDefault="00655321" w:rsidP="00B409C5">
      <w:pPr>
        <w:spacing w:line="360" w:lineRule="auto"/>
        <w:rPr>
          <w:rFonts w:ascii="Arial" w:hAnsi="Arial" w:cs="Arial"/>
          <w:sz w:val="18"/>
          <w:szCs w:val="18"/>
          <w:lang w:val="es-ES_tradnl"/>
        </w:rPr>
      </w:pPr>
    </w:p>
    <w:p w:rsidR="00655321" w:rsidRDefault="00655321" w:rsidP="00B409C5">
      <w:pPr>
        <w:spacing w:line="360" w:lineRule="auto"/>
        <w:rPr>
          <w:rFonts w:ascii="Arial" w:hAnsi="Arial" w:cs="Arial"/>
          <w:sz w:val="18"/>
          <w:szCs w:val="18"/>
          <w:lang w:val="es-ES_tradnl"/>
        </w:rPr>
      </w:pPr>
    </w:p>
    <w:p w:rsidR="00680E95" w:rsidRPr="00680E95" w:rsidRDefault="00655321" w:rsidP="00B409C5">
      <w:pPr>
        <w:spacing w:line="360" w:lineRule="auto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3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DF695B">
        <w:rPr>
          <w:rFonts w:ascii="Arial" w:hAnsi="Arial"/>
          <w:sz w:val="18"/>
          <w:szCs w:val="18"/>
          <w:lang w:val="es-ES_tradnl"/>
        </w:rPr>
        <w:t xml:space="preserve"> </w:t>
      </w:r>
      <w:r w:rsidR="00680E95">
        <w:rPr>
          <w:rFonts w:ascii="Arial" w:hAnsi="Arial"/>
          <w:sz w:val="18"/>
          <w:szCs w:val="18"/>
          <w:lang w:val="es-ES_tradnl"/>
        </w:rPr>
        <w:t xml:space="preserve">Consulta </w:t>
      </w:r>
      <w:r w:rsidR="00680E95">
        <w:rPr>
          <w:rFonts w:ascii="Arial" w:hAnsi="Arial" w:cs="Arial"/>
          <w:sz w:val="18"/>
          <w:szCs w:val="18"/>
          <w:lang w:val="es-ES_tradnl"/>
        </w:rPr>
        <w:t xml:space="preserve">¿Cuál es el radio de la </w:t>
      </w:r>
      <w:r w:rsidR="00DF42B1">
        <w:rPr>
          <w:rFonts w:ascii="Arial" w:hAnsi="Arial" w:cs="Arial"/>
          <w:sz w:val="18"/>
          <w:szCs w:val="18"/>
          <w:lang w:val="es-ES_tradnl"/>
        </w:rPr>
        <w:t>ó</w:t>
      </w:r>
      <w:r w:rsidR="006F2AB2">
        <w:rPr>
          <w:rFonts w:ascii="Arial" w:hAnsi="Arial" w:cs="Arial"/>
          <w:sz w:val="18"/>
          <w:szCs w:val="18"/>
          <w:lang w:val="es-ES_tradnl"/>
        </w:rPr>
        <w:t>rbita</w:t>
      </w:r>
      <w:r w:rsidR="00680E95">
        <w:rPr>
          <w:rFonts w:ascii="Arial" w:hAnsi="Arial" w:cs="Arial"/>
          <w:sz w:val="18"/>
          <w:szCs w:val="18"/>
          <w:lang w:val="es-ES_tradnl"/>
        </w:rPr>
        <w:t xml:space="preserve"> lunar</w:t>
      </w:r>
      <w:r w:rsidR="00680E95" w:rsidRPr="00680E95">
        <w:rPr>
          <w:rFonts w:ascii="Arial" w:hAnsi="Arial" w:cs="Arial"/>
          <w:sz w:val="18"/>
          <w:szCs w:val="18"/>
          <w:lang w:val="es-ES_tradnl"/>
        </w:rPr>
        <w:t>?</w:t>
      </w:r>
    </w:p>
    <w:p w:rsidR="00655321" w:rsidRDefault="00655321" w:rsidP="00B409C5">
      <w:pPr>
        <w:spacing w:line="360" w:lineRule="auto"/>
        <w:rPr>
          <w:rFonts w:ascii="Arial" w:hAnsi="Arial" w:cs="Arial"/>
          <w:sz w:val="18"/>
          <w:szCs w:val="18"/>
          <w:lang w:val="es-ES_tradnl"/>
        </w:rPr>
      </w:pPr>
    </w:p>
    <w:p w:rsidR="00655321" w:rsidRDefault="00655321" w:rsidP="00B409C5">
      <w:pPr>
        <w:spacing w:line="360" w:lineRule="auto"/>
        <w:rPr>
          <w:rFonts w:ascii="Arial" w:hAnsi="Arial" w:cs="Arial"/>
          <w:sz w:val="18"/>
          <w:szCs w:val="18"/>
          <w:lang w:val="es-ES_tradnl"/>
        </w:rPr>
      </w:pPr>
    </w:p>
    <w:p w:rsidR="00680E95" w:rsidRPr="00680E95" w:rsidRDefault="00655321" w:rsidP="00B409C5">
      <w:pPr>
        <w:spacing w:line="360" w:lineRule="auto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4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DF695B">
        <w:rPr>
          <w:rFonts w:ascii="Arial" w:hAnsi="Arial"/>
          <w:sz w:val="18"/>
          <w:szCs w:val="18"/>
          <w:lang w:val="es-ES_tradnl"/>
        </w:rPr>
        <w:t xml:space="preserve"> </w:t>
      </w:r>
      <w:r w:rsidR="00680E95" w:rsidRPr="00680E95">
        <w:rPr>
          <w:rFonts w:ascii="Arial" w:hAnsi="Arial" w:cs="Arial"/>
          <w:sz w:val="18"/>
          <w:szCs w:val="18"/>
          <w:lang w:val="es-ES_tradnl"/>
        </w:rPr>
        <w:t>¿Se trata de un movimiento circular uniforme o uniformemente acelerado?</w:t>
      </w:r>
    </w:p>
    <w:p w:rsidR="00680E95" w:rsidRPr="00680E95" w:rsidRDefault="00680E95" w:rsidP="00B409C5">
      <w:pPr>
        <w:spacing w:line="360" w:lineRule="auto"/>
        <w:rPr>
          <w:rFonts w:ascii="Arial" w:hAnsi="Arial"/>
          <w:sz w:val="18"/>
          <w:szCs w:val="18"/>
          <w:lang w:val="es-ES_tradnl"/>
        </w:rPr>
      </w:pPr>
    </w:p>
    <w:p w:rsidR="00680E95" w:rsidRPr="00680E95" w:rsidRDefault="00680E95" w:rsidP="00B409C5">
      <w:pPr>
        <w:spacing w:line="360" w:lineRule="auto"/>
        <w:rPr>
          <w:rFonts w:ascii="Arial" w:hAnsi="Arial" w:cs="Arial"/>
          <w:sz w:val="18"/>
          <w:szCs w:val="18"/>
          <w:lang w:val="es-ES_tradnl"/>
        </w:rPr>
      </w:pPr>
    </w:p>
    <w:p w:rsidR="00655321" w:rsidRDefault="00655321" w:rsidP="00B409C5">
      <w:pPr>
        <w:spacing w:line="360" w:lineRule="auto"/>
        <w:rPr>
          <w:rFonts w:ascii="Arial" w:hAnsi="Arial" w:cs="Arial"/>
          <w:sz w:val="18"/>
          <w:szCs w:val="18"/>
          <w:lang w:val="es-ES_tradnl"/>
        </w:rPr>
      </w:pPr>
    </w:p>
    <w:p w:rsidR="00655321" w:rsidRDefault="00655321" w:rsidP="00B409C5">
      <w:pPr>
        <w:spacing w:line="360" w:lineRule="auto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5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680E95">
        <w:rPr>
          <w:rFonts w:ascii="Arial" w:hAnsi="Arial" w:cs="Arial"/>
          <w:sz w:val="18"/>
          <w:szCs w:val="18"/>
          <w:lang w:val="es-ES_tradnl"/>
        </w:rPr>
        <w:t>¿Por qué la Luna presenta fases</w:t>
      </w:r>
      <w:r w:rsidR="00680E95" w:rsidRPr="00680E95">
        <w:rPr>
          <w:rFonts w:ascii="Arial" w:hAnsi="Arial" w:cs="Arial"/>
          <w:sz w:val="18"/>
          <w:szCs w:val="18"/>
          <w:lang w:val="es-ES_tradnl"/>
        </w:rPr>
        <w:t>?</w:t>
      </w:r>
    </w:p>
    <w:p w:rsidR="00655321" w:rsidRDefault="00655321" w:rsidP="00B409C5">
      <w:pPr>
        <w:spacing w:line="360" w:lineRule="auto"/>
        <w:rPr>
          <w:rFonts w:ascii="Arial" w:hAnsi="Arial" w:cs="Arial"/>
          <w:sz w:val="18"/>
          <w:szCs w:val="18"/>
          <w:lang w:val="es-ES_tradnl"/>
        </w:rPr>
      </w:pPr>
    </w:p>
    <w:p w:rsidR="00655321" w:rsidRPr="00E928AA" w:rsidRDefault="00655321" w:rsidP="00B409C5">
      <w:pPr>
        <w:shd w:val="clear" w:color="auto" w:fill="CCFFFF"/>
        <w:spacing w:line="360" w:lineRule="auto"/>
        <w:jc w:val="center"/>
        <w:rPr>
          <w:rFonts w:ascii="Arial" w:hAnsi="Arial"/>
          <w:b/>
          <w:sz w:val="16"/>
          <w:szCs w:val="16"/>
          <w:lang w:val="es-ES_tradnl"/>
        </w:rPr>
      </w:pPr>
      <w:r w:rsidRPr="00C828FC">
        <w:rPr>
          <w:rFonts w:ascii="Arial" w:hAnsi="Arial"/>
          <w:b/>
          <w:sz w:val="16"/>
          <w:szCs w:val="16"/>
          <w:lang w:val="es-ES_tradnl"/>
        </w:rPr>
        <w:t xml:space="preserve">PESTAÑA </w:t>
      </w:r>
      <w:r>
        <w:rPr>
          <w:rFonts w:ascii="Arial" w:hAnsi="Arial"/>
          <w:b/>
          <w:sz w:val="16"/>
          <w:szCs w:val="16"/>
          <w:lang w:val="es-ES_tradnl"/>
        </w:rPr>
        <w:t>3</w:t>
      </w:r>
      <w:r w:rsidRPr="00C828FC">
        <w:rPr>
          <w:rFonts w:ascii="Arial" w:hAnsi="Arial"/>
          <w:b/>
          <w:sz w:val="16"/>
          <w:szCs w:val="16"/>
          <w:lang w:val="es-ES_tradnl"/>
        </w:rPr>
        <w:t xml:space="preserve"> (“</w:t>
      </w:r>
      <w:r>
        <w:rPr>
          <w:rFonts w:ascii="Arial" w:hAnsi="Arial"/>
          <w:b/>
          <w:sz w:val="16"/>
          <w:szCs w:val="16"/>
          <w:lang w:val="es-ES_tradnl"/>
        </w:rPr>
        <w:t>LÉXICO</w:t>
      </w:r>
      <w:r w:rsidRPr="00C828FC">
        <w:rPr>
          <w:rFonts w:ascii="Arial" w:hAnsi="Arial"/>
          <w:b/>
          <w:sz w:val="16"/>
          <w:szCs w:val="16"/>
          <w:lang w:val="es-ES_tradnl"/>
        </w:rPr>
        <w:t>”)</w:t>
      </w:r>
    </w:p>
    <w:p w:rsidR="00655321" w:rsidRPr="00157C50" w:rsidRDefault="00655321" w:rsidP="00B409C5">
      <w:pPr>
        <w:spacing w:line="360" w:lineRule="auto"/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95E43">
        <w:rPr>
          <w:rFonts w:ascii="Arial" w:hAnsi="Arial" w:cs="Arial"/>
          <w:color w:val="0000FF"/>
          <w:sz w:val="16"/>
          <w:szCs w:val="16"/>
          <w:lang w:val="es-ES_tradnl"/>
        </w:rPr>
        <w:t>ESTE DATO APARECE EN PESTAÑA DEL MENÚ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. 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EN AUTOMÁTICO SE ASIGNA “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LÉXICO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” AL MENOS QUE SE ESPECIFICA OTRO TEXTO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655321" w:rsidRDefault="00655321" w:rsidP="00B409C5">
      <w:pPr>
        <w:spacing w:line="360" w:lineRule="auto"/>
        <w:rPr>
          <w:rFonts w:ascii="Arial" w:hAnsi="Arial" w:cs="Arial"/>
          <w:sz w:val="18"/>
          <w:szCs w:val="18"/>
          <w:lang w:val="es-ES_tradnl"/>
        </w:rPr>
      </w:pPr>
    </w:p>
    <w:p w:rsidR="00655321" w:rsidRDefault="00655321" w:rsidP="00B409C5">
      <w:pPr>
        <w:spacing w:line="360" w:lineRule="auto"/>
        <w:rPr>
          <w:rFonts w:ascii="Arial" w:hAnsi="Arial" w:cs="Arial"/>
          <w:sz w:val="18"/>
          <w:szCs w:val="18"/>
          <w:lang w:val="es-ES_tradnl"/>
        </w:rPr>
      </w:pPr>
    </w:p>
    <w:p w:rsidR="00655321" w:rsidRDefault="00655321" w:rsidP="00B409C5">
      <w:pPr>
        <w:spacing w:line="360" w:lineRule="auto"/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="00680E95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EC16AB">
        <w:rPr>
          <w:rFonts w:ascii="Arial" w:hAnsi="Arial" w:cs="Arial"/>
          <w:sz w:val="18"/>
          <w:szCs w:val="18"/>
          <w:lang w:val="es-ES_tradnl"/>
        </w:rPr>
        <w:t>Verifica tus c</w:t>
      </w:r>
      <w:r w:rsidR="00544F6A">
        <w:rPr>
          <w:rFonts w:ascii="Arial" w:hAnsi="Arial" w:cs="Arial"/>
          <w:sz w:val="18"/>
          <w:szCs w:val="18"/>
          <w:lang w:val="es-ES_tradnl"/>
        </w:rPr>
        <w:t xml:space="preserve">onocimientos </w:t>
      </w:r>
      <w:r w:rsidR="00EC16AB">
        <w:rPr>
          <w:rFonts w:ascii="Arial" w:hAnsi="Arial" w:cs="Arial"/>
          <w:sz w:val="18"/>
          <w:szCs w:val="18"/>
          <w:lang w:val="es-ES_tradnl"/>
        </w:rPr>
        <w:t>sobre la Luna</w:t>
      </w:r>
    </w:p>
    <w:p w:rsidR="00655321" w:rsidRDefault="00655321" w:rsidP="00B409C5">
      <w:pPr>
        <w:spacing w:line="360" w:lineRule="auto"/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TERMINO 1:</w:t>
      </w:r>
    </w:p>
    <w:p w:rsidR="00655321" w:rsidRDefault="00655321" w:rsidP="00B409C5">
      <w:pPr>
        <w:spacing w:line="360" w:lineRule="auto"/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655321" w:rsidRDefault="00655321" w:rsidP="00B409C5">
      <w:pPr>
        <w:spacing w:line="360" w:lineRule="auto"/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:rsidR="00655321" w:rsidRDefault="00EC16AB" w:rsidP="00B409C5">
      <w:pPr>
        <w:spacing w:line="360" w:lineRule="auto"/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Periodo lunar </w:t>
      </w:r>
    </w:p>
    <w:p w:rsidR="00EC16AB" w:rsidRDefault="00EC16AB" w:rsidP="00B409C5">
      <w:pPr>
        <w:spacing w:line="360" w:lineRule="auto"/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:rsidR="00EC16AB" w:rsidRPr="00B905B1" w:rsidRDefault="00655321" w:rsidP="00B409C5">
      <w:pPr>
        <w:spacing w:line="360" w:lineRule="auto"/>
        <w:ind w:left="426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  <w:r w:rsidR="00EC16AB">
        <w:rPr>
          <w:rFonts w:ascii="Arial" w:hAnsi="Arial"/>
          <w:sz w:val="18"/>
          <w:szCs w:val="18"/>
          <w:lang w:val="es-ES_tradnl"/>
        </w:rPr>
        <w:t xml:space="preserve"> </w:t>
      </w:r>
      <w:r w:rsidR="00EC16AB" w:rsidRPr="00B905B1">
        <w:rPr>
          <w:rFonts w:ascii="Arial" w:hAnsi="Arial" w:cs="Arial"/>
          <w:sz w:val="20"/>
          <w:szCs w:val="20"/>
          <w:lang w:val="es-ES_tradnl"/>
        </w:rPr>
        <w:t xml:space="preserve">El movimiento de traslación de la Luna alrededor de la Tierra tarda </w:t>
      </w:r>
      <w:r w:rsidR="00EC16AB" w:rsidRPr="00B905B1">
        <w:rPr>
          <w:rFonts w:ascii="Arial" w:hAnsi="Arial" w:cs="Arial"/>
          <w:color w:val="000000"/>
          <w:sz w:val="20"/>
          <w:szCs w:val="20"/>
          <w:shd w:val="clear" w:color="auto" w:fill="FFFFFF"/>
        </w:rPr>
        <w:t>28 días</w:t>
      </w:r>
      <w:r w:rsidR="00EC16AB" w:rsidRPr="00B905B1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 aproximadamente y 27,32 días en rotar sobre su propio eje. </w:t>
      </w:r>
    </w:p>
    <w:p w:rsidR="00EC16AB" w:rsidRPr="00EC16AB" w:rsidRDefault="00EC16AB" w:rsidP="00B409C5">
      <w:pPr>
        <w:spacing w:line="360" w:lineRule="auto"/>
        <w:ind w:left="426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655321" w:rsidRPr="00157C50" w:rsidRDefault="00655321" w:rsidP="00B409C5">
      <w:pPr>
        <w:spacing w:line="360" w:lineRule="auto"/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:rsidR="00655321" w:rsidRDefault="00655321" w:rsidP="00B409C5">
      <w:pPr>
        <w:spacing w:line="360" w:lineRule="auto"/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2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:rsidR="00655321" w:rsidRDefault="00655321" w:rsidP="00B409C5">
      <w:pPr>
        <w:spacing w:line="360" w:lineRule="auto"/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C16AB" w:rsidRPr="00EC16AB" w:rsidRDefault="00EC16AB" w:rsidP="00B409C5">
      <w:pPr>
        <w:spacing w:line="360" w:lineRule="auto"/>
        <w:ind w:left="426"/>
        <w:rPr>
          <w:rFonts w:ascii="Arial" w:hAnsi="Arial"/>
          <w:sz w:val="18"/>
          <w:szCs w:val="18"/>
          <w:lang w:val="es-ES_tradnl"/>
        </w:rPr>
      </w:pPr>
      <w:r w:rsidRPr="00EC16AB">
        <w:rPr>
          <w:rFonts w:ascii="Arial" w:hAnsi="Arial"/>
          <w:b/>
          <w:sz w:val="18"/>
          <w:szCs w:val="18"/>
          <w:lang w:val="es-ES_tradnl"/>
        </w:rPr>
        <w:t xml:space="preserve">Trayectoria </w:t>
      </w:r>
      <w:r w:rsidR="00AB3623">
        <w:rPr>
          <w:rFonts w:ascii="Arial" w:hAnsi="Arial"/>
          <w:b/>
          <w:sz w:val="18"/>
          <w:szCs w:val="18"/>
          <w:lang w:val="es-ES_tradnl"/>
        </w:rPr>
        <w:t>l</w:t>
      </w:r>
      <w:r w:rsidR="00AB3623" w:rsidRPr="00EC16AB">
        <w:rPr>
          <w:rFonts w:ascii="Arial" w:hAnsi="Arial"/>
          <w:b/>
          <w:sz w:val="18"/>
          <w:szCs w:val="18"/>
          <w:lang w:val="es-ES_tradnl"/>
        </w:rPr>
        <w:t xml:space="preserve">unar </w:t>
      </w:r>
    </w:p>
    <w:p w:rsidR="00655321" w:rsidRDefault="00655321" w:rsidP="00B409C5">
      <w:pPr>
        <w:spacing w:line="360" w:lineRule="auto"/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:rsidR="00655321" w:rsidRDefault="00655321" w:rsidP="00B409C5">
      <w:pPr>
        <w:spacing w:line="360" w:lineRule="auto"/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:rsidR="00655321" w:rsidRDefault="00655321" w:rsidP="00B409C5">
      <w:pPr>
        <w:spacing w:line="360" w:lineRule="auto"/>
        <w:ind w:left="426"/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  <w:r w:rsidR="00EC16AB">
        <w:rPr>
          <w:rFonts w:ascii="Arial" w:hAnsi="Arial"/>
          <w:sz w:val="18"/>
          <w:szCs w:val="18"/>
          <w:lang w:val="es-ES_tradnl"/>
        </w:rPr>
        <w:t xml:space="preserve"> El radio orbital promedio es de </w:t>
      </w:r>
      <w:r w:rsidR="00EC16AB" w:rsidRPr="00EC16AB">
        <w:rPr>
          <w:rFonts w:ascii="Arial" w:hAnsi="Arial" w:cs="Arial"/>
          <w:sz w:val="19"/>
          <w:szCs w:val="19"/>
          <w:shd w:val="clear" w:color="auto" w:fill="F9F9F9"/>
        </w:rPr>
        <w:t>384.400 </w:t>
      </w:r>
      <w:hyperlink r:id="rId11" w:tooltip="Kilómetro" w:history="1">
        <w:r w:rsidR="00EC16AB" w:rsidRPr="00EC16AB">
          <w:rPr>
            <w:rStyle w:val="Hipervnculo"/>
            <w:rFonts w:ascii="Arial" w:hAnsi="Arial" w:cs="Arial"/>
            <w:color w:val="auto"/>
            <w:sz w:val="19"/>
            <w:szCs w:val="19"/>
            <w:u w:val="none"/>
            <w:shd w:val="clear" w:color="auto" w:fill="F9F9F9"/>
          </w:rPr>
          <w:t>km</w:t>
        </w:r>
      </w:hyperlink>
    </w:p>
    <w:p w:rsidR="00EC16AB" w:rsidRDefault="00EC16AB" w:rsidP="00B409C5">
      <w:pPr>
        <w:spacing w:line="360" w:lineRule="auto"/>
        <w:ind w:left="426"/>
        <w:rPr>
          <w:rFonts w:ascii="Arial" w:hAnsi="Arial"/>
          <w:sz w:val="18"/>
          <w:szCs w:val="18"/>
          <w:lang w:val="es-ES_tradnl"/>
        </w:rPr>
      </w:pPr>
    </w:p>
    <w:p w:rsidR="00655321" w:rsidRDefault="00655321" w:rsidP="00B409C5">
      <w:pPr>
        <w:spacing w:line="360" w:lineRule="auto"/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:rsidR="00655321" w:rsidRPr="00157C50" w:rsidRDefault="00655321" w:rsidP="00B409C5">
      <w:pPr>
        <w:spacing w:line="360" w:lineRule="auto"/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:rsidR="00655321" w:rsidRDefault="00655321" w:rsidP="00B409C5">
      <w:pPr>
        <w:spacing w:line="360" w:lineRule="auto"/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3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:rsidR="00655321" w:rsidRDefault="00655321" w:rsidP="00B409C5">
      <w:pPr>
        <w:spacing w:line="360" w:lineRule="auto"/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735FB" w:rsidRPr="00EC16AB" w:rsidRDefault="00E735FB" w:rsidP="00B409C5">
      <w:pPr>
        <w:spacing w:line="360" w:lineRule="auto"/>
        <w:ind w:left="426"/>
        <w:rPr>
          <w:rFonts w:ascii="Arial" w:hAnsi="Arial"/>
          <w:sz w:val="18"/>
          <w:szCs w:val="18"/>
          <w:lang w:val="es-ES_tradnl"/>
        </w:rPr>
      </w:pPr>
      <w:r w:rsidRPr="00EC16AB">
        <w:rPr>
          <w:rFonts w:ascii="Arial" w:hAnsi="Arial"/>
          <w:sz w:val="18"/>
          <w:szCs w:val="18"/>
          <w:lang w:val="es-ES_tradnl"/>
        </w:rPr>
        <w:t xml:space="preserve">La Luna y el MCU </w:t>
      </w:r>
    </w:p>
    <w:p w:rsidR="00E735FB" w:rsidRDefault="00E735FB" w:rsidP="00B409C5">
      <w:pPr>
        <w:spacing w:line="360" w:lineRule="auto"/>
        <w:ind w:left="426"/>
        <w:rPr>
          <w:rFonts w:ascii="Arial" w:hAnsi="Arial"/>
          <w:sz w:val="18"/>
          <w:szCs w:val="18"/>
          <w:lang w:val="es-ES_tradnl"/>
        </w:rPr>
      </w:pPr>
    </w:p>
    <w:p w:rsidR="00655321" w:rsidRDefault="00655321" w:rsidP="00B409C5">
      <w:pPr>
        <w:spacing w:line="360" w:lineRule="auto"/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:rsidR="00655321" w:rsidRDefault="00655321" w:rsidP="00B409C5">
      <w:pPr>
        <w:spacing w:line="360" w:lineRule="auto"/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:rsidR="00655321" w:rsidRDefault="00655321" w:rsidP="00B409C5">
      <w:pPr>
        <w:spacing w:line="360" w:lineRule="auto"/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:rsidR="00E735FB" w:rsidRDefault="00E735FB" w:rsidP="00B409C5">
      <w:pPr>
        <w:tabs>
          <w:tab w:val="left" w:pos="2019"/>
        </w:tabs>
        <w:spacing w:line="360" w:lineRule="auto"/>
        <w:ind w:left="426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Calcula la velocidad angular, la magnitud de la velocidad lineal y la aceleración centrípeta del movimiento orbital lunar. ¿Puedes concluir que se trata de un MCU?</w:t>
      </w:r>
    </w:p>
    <w:p w:rsidR="00EB2F72" w:rsidRPr="00655321" w:rsidRDefault="00EB2F72" w:rsidP="00B409C5">
      <w:pPr>
        <w:spacing w:line="360" w:lineRule="auto"/>
        <w:ind w:firstLine="142"/>
      </w:pPr>
      <w:r>
        <w:rPr>
          <w:rFonts w:ascii="Arial" w:hAnsi="Arial"/>
          <w:sz w:val="18"/>
          <w:szCs w:val="18"/>
          <w:lang w:val="es-ES_tradnl"/>
        </w:rPr>
        <w:t>¿Qué efectos tendría para la Tierra si el movimiento de la Luna fuera el otro caso de movimiento circular?</w:t>
      </w:r>
    </w:p>
    <w:p w:rsidR="00EB2F72" w:rsidRPr="00EC16AB" w:rsidRDefault="00EB2F72" w:rsidP="00B409C5">
      <w:pPr>
        <w:tabs>
          <w:tab w:val="left" w:pos="2019"/>
        </w:tabs>
        <w:spacing w:line="360" w:lineRule="auto"/>
        <w:ind w:left="426"/>
        <w:rPr>
          <w:rFonts w:ascii="Arial" w:hAnsi="Arial"/>
          <w:sz w:val="18"/>
          <w:szCs w:val="18"/>
          <w:lang w:val="es-ES_tradnl"/>
        </w:rPr>
      </w:pPr>
    </w:p>
    <w:p w:rsidR="00E735FB" w:rsidRDefault="00E735FB" w:rsidP="00B409C5">
      <w:pPr>
        <w:spacing w:line="360" w:lineRule="auto"/>
        <w:ind w:left="426"/>
        <w:rPr>
          <w:rFonts w:ascii="Arial" w:hAnsi="Arial"/>
          <w:sz w:val="18"/>
          <w:szCs w:val="18"/>
          <w:lang w:val="es-ES_tradnl"/>
        </w:rPr>
      </w:pPr>
    </w:p>
    <w:p w:rsidR="00655321" w:rsidRPr="00157C50" w:rsidRDefault="00655321" w:rsidP="00B409C5">
      <w:pPr>
        <w:spacing w:line="360" w:lineRule="auto"/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:rsidR="00655321" w:rsidRDefault="00655321" w:rsidP="00B409C5">
      <w:pPr>
        <w:spacing w:line="360" w:lineRule="auto"/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4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:rsidR="00655321" w:rsidRDefault="00655321" w:rsidP="00B409C5">
      <w:pPr>
        <w:spacing w:line="360" w:lineRule="auto"/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C16AB" w:rsidRDefault="00EC16AB" w:rsidP="00B409C5">
      <w:pPr>
        <w:spacing w:line="360" w:lineRule="auto"/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E735FB" w:rsidRDefault="00E735FB" w:rsidP="00B409C5">
      <w:pPr>
        <w:spacing w:line="360" w:lineRule="auto"/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Fases de la Luna</w:t>
      </w:r>
    </w:p>
    <w:p w:rsidR="00655321" w:rsidRDefault="00655321" w:rsidP="00B409C5">
      <w:pPr>
        <w:spacing w:line="360" w:lineRule="auto"/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:rsidR="00655321" w:rsidRDefault="00655321" w:rsidP="00B409C5">
      <w:pPr>
        <w:spacing w:line="360" w:lineRule="auto"/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:rsidR="00655321" w:rsidRDefault="00655321" w:rsidP="00B409C5">
      <w:pPr>
        <w:tabs>
          <w:tab w:val="left" w:pos="4179"/>
        </w:tabs>
        <w:spacing w:line="360" w:lineRule="auto"/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  <w:r w:rsidR="00EC16AB">
        <w:rPr>
          <w:rFonts w:ascii="Arial" w:hAnsi="Arial"/>
          <w:sz w:val="18"/>
          <w:szCs w:val="18"/>
          <w:highlight w:val="yellow"/>
          <w:lang w:val="es-ES_tradnl"/>
        </w:rPr>
        <w:tab/>
      </w:r>
    </w:p>
    <w:p w:rsidR="00E735FB" w:rsidRDefault="00E735FB" w:rsidP="00B409C5">
      <w:pPr>
        <w:spacing w:line="360" w:lineRule="auto"/>
        <w:ind w:left="426"/>
        <w:rPr>
          <w:rFonts w:ascii="Arial" w:hAnsi="Arial"/>
          <w:sz w:val="18"/>
          <w:szCs w:val="18"/>
          <w:lang w:val="es-ES_tradnl"/>
        </w:rPr>
      </w:pPr>
    </w:p>
    <w:p w:rsidR="00E735FB" w:rsidRPr="00EC16AB" w:rsidRDefault="00AB3623" w:rsidP="00B409C5">
      <w:pPr>
        <w:spacing w:line="360" w:lineRule="auto"/>
        <w:ind w:left="426"/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Las fases d</w:t>
      </w:r>
      <w:r w:rsidRPr="00EC16AB">
        <w:rPr>
          <w:rFonts w:ascii="Arial" w:hAnsi="Arial"/>
          <w:sz w:val="18"/>
          <w:szCs w:val="18"/>
          <w:lang w:val="es-ES_tradnl"/>
        </w:rPr>
        <w:t xml:space="preserve">e </w:t>
      </w:r>
      <w:r>
        <w:rPr>
          <w:rFonts w:ascii="Arial" w:hAnsi="Arial"/>
          <w:sz w:val="18"/>
          <w:szCs w:val="18"/>
          <w:lang w:val="es-ES_tradnl"/>
        </w:rPr>
        <w:t xml:space="preserve">la Luna se </w:t>
      </w:r>
      <w:r w:rsidR="00E735FB" w:rsidRPr="00EC16AB">
        <w:rPr>
          <w:rFonts w:ascii="Arial" w:hAnsi="Arial"/>
          <w:sz w:val="18"/>
          <w:szCs w:val="18"/>
          <w:lang w:val="es-ES_tradnl"/>
        </w:rPr>
        <w:t xml:space="preserve">presentan debido a las posiciones relativas respecto al Sol durante su movimiento de traslación alrededor de la Tierra. La Luna refleja la luz proveniente del Sol y presenta las fases: </w:t>
      </w:r>
    </w:p>
    <w:p w:rsidR="00E735FB" w:rsidRPr="00EC16AB" w:rsidRDefault="00E735FB" w:rsidP="00B409C5">
      <w:pPr>
        <w:spacing w:line="360" w:lineRule="auto"/>
        <w:ind w:left="426"/>
        <w:jc w:val="both"/>
        <w:rPr>
          <w:rFonts w:ascii="Arial" w:hAnsi="Arial"/>
          <w:sz w:val="18"/>
          <w:szCs w:val="18"/>
          <w:lang w:val="es-ES_tradnl"/>
        </w:rPr>
      </w:pPr>
      <w:r w:rsidRPr="00EC16AB">
        <w:rPr>
          <w:rFonts w:ascii="Arial" w:hAnsi="Arial"/>
          <w:sz w:val="18"/>
          <w:szCs w:val="18"/>
          <w:lang w:val="es-ES_tradnl"/>
        </w:rPr>
        <w:t>Luna nueva, Cuarto creciente, Luna llena, Cuarto menguante</w:t>
      </w:r>
    </w:p>
    <w:p w:rsidR="00E735FB" w:rsidRDefault="00E735FB" w:rsidP="00B409C5">
      <w:pPr>
        <w:tabs>
          <w:tab w:val="left" w:pos="4179"/>
        </w:tabs>
        <w:spacing w:line="360" w:lineRule="auto"/>
        <w:ind w:left="426"/>
        <w:rPr>
          <w:rFonts w:ascii="Arial" w:hAnsi="Arial"/>
          <w:sz w:val="18"/>
          <w:szCs w:val="18"/>
          <w:lang w:val="es-ES_tradnl"/>
        </w:rPr>
      </w:pPr>
    </w:p>
    <w:p w:rsidR="00655321" w:rsidRDefault="00655321" w:rsidP="00B409C5">
      <w:pPr>
        <w:spacing w:line="360" w:lineRule="auto"/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:rsidR="00655321" w:rsidRPr="00E928AA" w:rsidRDefault="00655321" w:rsidP="00B409C5">
      <w:pPr>
        <w:shd w:val="clear" w:color="auto" w:fill="FFCC99"/>
        <w:spacing w:line="360" w:lineRule="auto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4</w:t>
      </w:r>
      <w:r w:rsidRPr="00652F14">
        <w:rPr>
          <w:rFonts w:ascii="Arial" w:hAnsi="Arial"/>
          <w:sz w:val="16"/>
          <w:szCs w:val="16"/>
          <w:lang w:val="es-ES_tradnl"/>
        </w:rPr>
        <w:t xml:space="preserve"> (“</w:t>
      </w:r>
      <w:r>
        <w:rPr>
          <w:rFonts w:ascii="Arial" w:hAnsi="Arial"/>
          <w:sz w:val="16"/>
          <w:szCs w:val="16"/>
          <w:lang w:val="es-ES_tradnl"/>
        </w:rPr>
        <w:t>INVESTIGA/ANÁLISIS</w:t>
      </w:r>
      <w:r w:rsidRPr="00652F14">
        <w:rPr>
          <w:rFonts w:ascii="Arial" w:hAnsi="Arial"/>
          <w:sz w:val="16"/>
          <w:szCs w:val="16"/>
          <w:lang w:val="es-ES_tradnl"/>
        </w:rPr>
        <w:t>”)</w:t>
      </w:r>
    </w:p>
    <w:p w:rsidR="00655321" w:rsidRPr="00157C50" w:rsidRDefault="00655321" w:rsidP="00B409C5">
      <w:pPr>
        <w:spacing w:line="360" w:lineRule="auto"/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95E43">
        <w:rPr>
          <w:rFonts w:ascii="Arial" w:hAnsi="Arial" w:cs="Arial"/>
          <w:color w:val="0000FF"/>
          <w:sz w:val="16"/>
          <w:szCs w:val="16"/>
          <w:lang w:val="es-ES_tradnl"/>
        </w:rPr>
        <w:t>ESTE DATO APARECE EN PESTAÑA DEL MENÚ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. 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EN AUTOMÁTICO SE ASIGNA “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ANÁLISIS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” AL MENOS QUE SE ESPECIFICA OTRO TEXTO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655321" w:rsidRDefault="00655321" w:rsidP="00B409C5">
      <w:pPr>
        <w:spacing w:line="360" w:lineRule="auto"/>
        <w:rPr>
          <w:rFonts w:ascii="Arial" w:hAnsi="Arial" w:cs="Arial"/>
          <w:sz w:val="18"/>
          <w:szCs w:val="18"/>
          <w:lang w:val="es-ES_tradnl"/>
        </w:rPr>
      </w:pPr>
    </w:p>
    <w:p w:rsidR="00655321" w:rsidRDefault="00655321" w:rsidP="00B409C5">
      <w:pPr>
        <w:spacing w:line="360" w:lineRule="auto"/>
        <w:rPr>
          <w:rFonts w:ascii="Arial" w:hAnsi="Arial" w:cs="Arial"/>
          <w:sz w:val="18"/>
          <w:szCs w:val="18"/>
          <w:lang w:val="es-ES_tradnl"/>
        </w:rPr>
      </w:pPr>
    </w:p>
    <w:p w:rsidR="00655321" w:rsidRDefault="00655321" w:rsidP="00B409C5">
      <w:pPr>
        <w:spacing w:line="360" w:lineRule="auto"/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="00680E95">
        <w:rPr>
          <w:rFonts w:ascii="Arial" w:hAnsi="Arial" w:cs="Arial"/>
          <w:sz w:val="18"/>
          <w:szCs w:val="18"/>
          <w:lang w:val="es-ES_tradnl"/>
        </w:rPr>
        <w:t xml:space="preserve"> Investiga </w:t>
      </w:r>
    </w:p>
    <w:p w:rsidR="00655321" w:rsidRDefault="00655321" w:rsidP="00B409C5">
      <w:pPr>
        <w:spacing w:line="360" w:lineRule="auto"/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:rsidR="00655321" w:rsidRPr="00157C50" w:rsidRDefault="00655321" w:rsidP="00B409C5">
      <w:pPr>
        <w:spacing w:line="360" w:lineRule="auto"/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:rsidR="001F2EA0" w:rsidRDefault="00655321" w:rsidP="00B409C5">
      <w:pPr>
        <w:spacing w:line="360" w:lineRule="auto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1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64494D">
        <w:rPr>
          <w:rFonts w:ascii="Arial" w:hAnsi="Arial"/>
          <w:sz w:val="18"/>
          <w:szCs w:val="18"/>
          <w:lang w:val="es-ES_tradnl"/>
        </w:rPr>
        <w:t xml:space="preserve"> Consulta y profundiza tus conocimientos sobre la Luna: </w:t>
      </w:r>
      <w:r w:rsidR="00AB3623">
        <w:rPr>
          <w:rFonts w:ascii="Arial" w:hAnsi="Arial"/>
          <w:sz w:val="18"/>
          <w:szCs w:val="18"/>
          <w:lang w:val="es-ES_tradnl"/>
        </w:rPr>
        <w:t xml:space="preserve">sus </w:t>
      </w:r>
      <w:r w:rsidR="0064494D">
        <w:rPr>
          <w:rFonts w:ascii="Arial" w:hAnsi="Arial"/>
          <w:sz w:val="18"/>
          <w:szCs w:val="18"/>
          <w:lang w:val="es-ES_tradnl"/>
        </w:rPr>
        <w:t xml:space="preserve">principales características y las </w:t>
      </w:r>
      <w:r w:rsidR="00AB3623">
        <w:rPr>
          <w:rFonts w:ascii="Arial" w:hAnsi="Arial"/>
          <w:sz w:val="18"/>
          <w:szCs w:val="18"/>
          <w:lang w:val="es-ES_tradnl"/>
        </w:rPr>
        <w:t xml:space="preserve">fases </w:t>
      </w:r>
      <w:r w:rsidR="0064494D">
        <w:rPr>
          <w:rFonts w:ascii="Arial" w:hAnsi="Arial"/>
          <w:sz w:val="18"/>
          <w:szCs w:val="18"/>
          <w:lang w:val="es-ES_tradnl"/>
        </w:rPr>
        <w:t>que presenta. As</w:t>
      </w:r>
      <w:bookmarkStart w:id="17" w:name="_GoBack"/>
      <w:bookmarkEnd w:id="17"/>
      <w:r w:rsidR="0064494D">
        <w:rPr>
          <w:rFonts w:ascii="Arial" w:hAnsi="Arial"/>
          <w:sz w:val="18"/>
          <w:szCs w:val="18"/>
          <w:lang w:val="es-ES_tradnl"/>
        </w:rPr>
        <w:t>egúrate de comprender muy bien el fenómeno.</w:t>
      </w:r>
      <w:r w:rsidR="00DF695B">
        <w:rPr>
          <w:rFonts w:ascii="Arial" w:hAnsi="Arial"/>
          <w:sz w:val="18"/>
          <w:szCs w:val="18"/>
          <w:lang w:val="es-ES_tradnl"/>
        </w:rPr>
        <w:t xml:space="preserve"> </w:t>
      </w:r>
      <w:r w:rsidR="0064494D">
        <w:rPr>
          <w:rFonts w:ascii="Arial" w:hAnsi="Arial"/>
          <w:sz w:val="18"/>
          <w:szCs w:val="18"/>
          <w:lang w:val="es-ES_tradnl"/>
        </w:rPr>
        <w:t xml:space="preserve"> </w:t>
      </w:r>
    </w:p>
    <w:sectPr w:rsidR="001F2EA0" w:rsidSect="00D05D3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525EB5"/>
    <w:multiLevelType w:val="hybridMultilevel"/>
    <w:tmpl w:val="43BAB3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C027D6"/>
    <w:multiLevelType w:val="hybridMultilevel"/>
    <w:tmpl w:val="E89429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AC3765"/>
    <w:multiLevelType w:val="multilevel"/>
    <w:tmpl w:val="AB125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7A6600"/>
    <w:multiLevelType w:val="multilevel"/>
    <w:tmpl w:val="AC326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B5B"/>
    <w:rsid w:val="000D4A15"/>
    <w:rsid w:val="00105CE2"/>
    <w:rsid w:val="001B1605"/>
    <w:rsid w:val="001F2EA0"/>
    <w:rsid w:val="00483F1A"/>
    <w:rsid w:val="00544F6A"/>
    <w:rsid w:val="00586312"/>
    <w:rsid w:val="0064494D"/>
    <w:rsid w:val="00655321"/>
    <w:rsid w:val="00680E95"/>
    <w:rsid w:val="006F2AB2"/>
    <w:rsid w:val="00754B5B"/>
    <w:rsid w:val="009A0C27"/>
    <w:rsid w:val="00AB3623"/>
    <w:rsid w:val="00B409C5"/>
    <w:rsid w:val="00B905B1"/>
    <w:rsid w:val="00BD4104"/>
    <w:rsid w:val="00C07225"/>
    <w:rsid w:val="00CC064D"/>
    <w:rsid w:val="00CD1FBD"/>
    <w:rsid w:val="00CF1E7B"/>
    <w:rsid w:val="00D02F06"/>
    <w:rsid w:val="00D05D3B"/>
    <w:rsid w:val="00D15C8C"/>
    <w:rsid w:val="00DD2A2C"/>
    <w:rsid w:val="00DF42B1"/>
    <w:rsid w:val="00DF695B"/>
    <w:rsid w:val="00E735FB"/>
    <w:rsid w:val="00EB2F72"/>
    <w:rsid w:val="00EC16AB"/>
    <w:rsid w:val="00F1615E"/>
    <w:rsid w:val="00F95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B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rsid w:val="00754B5B"/>
    <w:rPr>
      <w:color w:val="0000FF"/>
      <w:u w:val="single"/>
    </w:rPr>
  </w:style>
  <w:style w:type="table" w:styleId="Tablaconcuadrcula">
    <w:name w:val="Table Grid"/>
    <w:basedOn w:val="Tablanormal"/>
    <w:rsid w:val="00655321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EC16AB"/>
  </w:style>
  <w:style w:type="paragraph" w:styleId="Prrafodelista">
    <w:name w:val="List Paragraph"/>
    <w:basedOn w:val="Normal"/>
    <w:uiPriority w:val="34"/>
    <w:qFormat/>
    <w:rsid w:val="006F2AB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409C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09C5"/>
    <w:rPr>
      <w:rFonts w:ascii="Tahoma" w:eastAsia="Times New Roman" w:hAnsi="Tahoma" w:cs="Tahoma"/>
      <w:sz w:val="16"/>
      <w:szCs w:val="16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B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rsid w:val="00754B5B"/>
    <w:rPr>
      <w:color w:val="0000FF"/>
      <w:u w:val="single"/>
    </w:rPr>
  </w:style>
  <w:style w:type="table" w:styleId="Tablaconcuadrcula">
    <w:name w:val="Table Grid"/>
    <w:basedOn w:val="Tablanormal"/>
    <w:rsid w:val="00655321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EC16AB"/>
  </w:style>
  <w:style w:type="paragraph" w:styleId="Prrafodelista">
    <w:name w:val="List Paragraph"/>
    <w:basedOn w:val="Normal"/>
    <w:uiPriority w:val="34"/>
    <w:qFormat/>
    <w:rsid w:val="006F2AB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409C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09C5"/>
    <w:rPr>
      <w:rFonts w:ascii="Tahoma" w:eastAsia="Times New Roman" w:hAnsi="Tahoma" w:cs="Tahoma"/>
      <w:sz w:val="16"/>
      <w:szCs w:val="16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es.wikipedia.org/wiki/Kil%C3%B3metro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I9yy1m0Bd0Q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8</Pages>
  <Words>1520</Words>
  <Characters>8363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Gonzalez</dc:creator>
  <cp:keywords/>
  <dc:description/>
  <cp:lastModifiedBy>DISPONILBE</cp:lastModifiedBy>
  <cp:revision>33</cp:revision>
  <dcterms:created xsi:type="dcterms:W3CDTF">2015-03-13T11:10:00Z</dcterms:created>
  <dcterms:modified xsi:type="dcterms:W3CDTF">2015-04-14T17:27:00Z</dcterms:modified>
</cp:coreProperties>
</file>