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947C0F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r w:rsidR="00BD535D" w:rsidRPr="008309FB">
        <w:rPr>
          <w:rFonts w:ascii="Arial" w:hAnsi="Arial" w:cs="Arial"/>
          <w:color w:val="000000"/>
          <w:sz w:val="22"/>
          <w:szCs w:val="22"/>
          <w:lang w:val="es-CO"/>
        </w:rPr>
        <w:t>CN_10_03_CO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6B00666C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D535D">
        <w:rPr>
          <w:rFonts w:ascii="Arial" w:hAnsi="Arial"/>
          <w:sz w:val="18"/>
          <w:szCs w:val="18"/>
          <w:lang w:val="es-ES_tradnl"/>
        </w:rPr>
        <w:t xml:space="preserve"> Comprende el movimiento circular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1671B57" w:rsidR="0063490D" w:rsidRPr="008309F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r w:rsidR="00BD535D" w:rsidRPr="008309FB">
        <w:rPr>
          <w:rFonts w:ascii="Arial" w:hAnsi="Arial" w:cs="Arial"/>
          <w:color w:val="000000"/>
          <w:lang w:val="es-CO"/>
        </w:rPr>
        <w:t>Actividad que permite solucionar problemas del movimiento circular a</w:t>
      </w:r>
      <w:r w:rsidR="005674FE" w:rsidRPr="008309FB">
        <w:rPr>
          <w:rFonts w:ascii="Arial" w:hAnsi="Arial" w:cs="Arial"/>
          <w:color w:val="000000"/>
          <w:lang w:val="es-CO"/>
        </w:rPr>
        <w:t xml:space="preserve"> partir de análisis cualitativo</w:t>
      </w:r>
      <w:del w:id="0" w:author="María" w:date="2015-04-02T00:44:00Z">
        <w:r w:rsidR="00BD535D" w:rsidRPr="008309FB" w:rsidDel="008309FB">
          <w:rPr>
            <w:rFonts w:ascii="Arial" w:hAnsi="Arial" w:cs="Arial"/>
            <w:color w:val="000000"/>
            <w:lang w:val="es-CO"/>
          </w:rPr>
          <w:delText>.</w:delText>
        </w:r>
      </w:del>
    </w:p>
    <w:p w14:paraId="678E556D" w14:textId="77777777" w:rsidR="000719EE" w:rsidRPr="008309F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743052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r w:rsidR="00BD535D" w:rsidRPr="008309FB">
        <w:rPr>
          <w:color w:val="000000"/>
          <w:lang w:val="es-CO"/>
        </w:rPr>
        <w:t>movimiento circular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E1C6E8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D535D">
        <w:rPr>
          <w:rFonts w:ascii="Arial" w:hAnsi="Arial"/>
          <w:sz w:val="18"/>
          <w:szCs w:val="18"/>
          <w:lang w:val="es-ES_tradnl"/>
        </w:rPr>
        <w:t xml:space="preserve"> 15 minutos</w:t>
      </w:r>
      <w:r w:rsidR="008309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D535D" w:rsidRDefault="005F4C68" w:rsidP="00CB02D2">
            <w:pPr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C054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</w:t>
            </w:r>
            <w:r w:rsidR="002E4EE6"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D535D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2C1901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D535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BD535D">
        <w:rPr>
          <w:rFonts w:ascii="Arial" w:hAnsi="Arial"/>
          <w:sz w:val="18"/>
          <w:szCs w:val="18"/>
          <w:lang w:val="es-ES_tradnl"/>
        </w:rPr>
        <w:t>3-Difícil</w:t>
      </w:r>
      <w:proofErr w:type="spellEnd"/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4E6ED70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D535D">
        <w:rPr>
          <w:rFonts w:ascii="Arial" w:hAnsi="Arial"/>
          <w:sz w:val="18"/>
          <w:szCs w:val="18"/>
          <w:lang w:val="es-ES_tradnl"/>
        </w:rPr>
        <w:t xml:space="preserve"> Comprende el movimiento circular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FADD01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D53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5E51D4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D535D">
        <w:rPr>
          <w:rFonts w:ascii="Arial" w:hAnsi="Arial"/>
          <w:sz w:val="18"/>
          <w:szCs w:val="18"/>
          <w:lang w:val="es-ES_tradnl"/>
        </w:rPr>
        <w:t xml:space="preserve"> Selecciona la opción correcta luego de analizar la situación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47A254A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1DB898D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F1816C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D53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1D8D86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D53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0DFC579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="008309F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43E8AF4" w14:textId="77777777" w:rsidR="00BD535D" w:rsidRDefault="00BD535D" w:rsidP="00BD535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E657E8B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0A9FF5" w14:textId="6C988145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objeto se mueve desde A hasta B con una velocidad de magnitud </w:t>
      </w:r>
      <w:r w:rsidRPr="007C0547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. El diagrama que mejor representa la aceleración asociada al cambio en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∆v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</w:t>
      </w:r>
      <w:ins w:id="1" w:author="María" w:date="2015-04-02T00:45:00Z">
        <w:r w:rsidR="008309FB">
          <w:rPr>
            <w:rFonts w:ascii="Arial" w:hAnsi="Arial" w:cs="Arial"/>
            <w:sz w:val="18"/>
            <w:szCs w:val="18"/>
            <w:lang w:val="es-ES_tradnl"/>
          </w:rPr>
          <w:t>:</w:t>
        </w:r>
      </w:ins>
      <w:r w:rsidR="008309F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A7375E" w14:textId="77777777" w:rsidR="00BD535D" w:rsidRPr="009510B5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A04084A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7BEAB04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BB7A10C" w14:textId="2AAEE6BC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diseñada por autor para ser creada</w:t>
      </w:r>
    </w:p>
    <w:p w14:paraId="03450759" w14:textId="3232A3FC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BC9B7FD" wp14:editId="64A43CA6">
            <wp:extent cx="2216150" cy="1948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A419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139F007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E2AF17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3E154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C83F1D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2A0F15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916069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2C766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C85571" w14:textId="77777777" w:rsidR="00BD535D" w:rsidRPr="007F74EA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82B715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30B64ABD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C5E11A5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D7D0BE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BD535D" w:rsidRPr="00F93E33" w14:paraId="56B1F93B" w14:textId="77777777" w:rsidTr="00216781">
        <w:tc>
          <w:tcPr>
            <w:tcW w:w="542" w:type="dxa"/>
            <w:shd w:val="clear" w:color="auto" w:fill="E6E6E6"/>
            <w:vAlign w:val="center"/>
          </w:tcPr>
          <w:p w14:paraId="356FCEC8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D5CAC9E" w14:textId="2C9010BC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745" w:dyaOrig="1650" w14:anchorId="0CBF93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65pt;height:82pt" o:ole="">
                  <v:imagedata r:id="rId6" o:title=""/>
                </v:shape>
                <o:OLEObject Type="Embed" ProgID="PBrush" ShapeID="_x0000_i1025" DrawAspect="Content" ObjectID="_1490520390" r:id="rId7"/>
              </w:object>
            </w:r>
          </w:p>
        </w:tc>
        <w:tc>
          <w:tcPr>
            <w:tcW w:w="3827" w:type="dxa"/>
            <w:vAlign w:val="center"/>
          </w:tcPr>
          <w:p w14:paraId="0756FAB3" w14:textId="77777777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DC5B94" w14:textId="77777777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4498432E" w14:textId="77777777" w:rsidTr="00216781">
        <w:tc>
          <w:tcPr>
            <w:tcW w:w="542" w:type="dxa"/>
            <w:shd w:val="clear" w:color="auto" w:fill="E6E6E6"/>
            <w:vAlign w:val="center"/>
          </w:tcPr>
          <w:p w14:paraId="04B33CAE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B2B966E" w14:textId="27863B87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400" w:dyaOrig="1875" w14:anchorId="46FE5EC3">
                <v:shape id="_x0000_i1026" type="#_x0000_t75" style="width:120pt;height:94pt" o:ole="">
                  <v:imagedata r:id="rId8" o:title=""/>
                </v:shape>
                <o:OLEObject Type="Embed" ProgID="PBrush" ShapeID="_x0000_i1026" DrawAspect="Content" ObjectID="_1490520391" r:id="rId9"/>
              </w:object>
            </w:r>
          </w:p>
        </w:tc>
        <w:tc>
          <w:tcPr>
            <w:tcW w:w="3827" w:type="dxa"/>
            <w:vAlign w:val="center"/>
          </w:tcPr>
          <w:p w14:paraId="0236F526" w14:textId="145442B1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400" w:dyaOrig="1875" w14:anchorId="08C1F803">
                <v:shape id="_x0000_i1027" type="#_x0000_t75" style="width:120pt;height:94pt" o:ole="">
                  <v:imagedata r:id="rId8" o:title=""/>
                </v:shape>
                <o:OLEObject Type="Embed" ProgID="PBrush" ShapeID="_x0000_i1027" DrawAspect="Content" ObjectID="_1490520392" r:id="rId10"/>
              </w:object>
            </w:r>
          </w:p>
        </w:tc>
        <w:tc>
          <w:tcPr>
            <w:tcW w:w="992" w:type="dxa"/>
            <w:vAlign w:val="center"/>
          </w:tcPr>
          <w:p w14:paraId="11675799" w14:textId="3CF6F8A3" w:rsidR="00BD535D" w:rsidRPr="008069F9" w:rsidRDefault="003E628C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BD535D" w:rsidRPr="00F93E33" w14:paraId="1C6DAD4A" w14:textId="77777777" w:rsidTr="00216781">
        <w:tc>
          <w:tcPr>
            <w:tcW w:w="542" w:type="dxa"/>
            <w:shd w:val="clear" w:color="auto" w:fill="E6E6E6"/>
            <w:vAlign w:val="center"/>
          </w:tcPr>
          <w:p w14:paraId="205607D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F778B90" w14:textId="6FF60D38" w:rsidR="00BD535D" w:rsidRPr="008069F9" w:rsidRDefault="009264CE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850" w:dyaOrig="1710" w14:anchorId="06792110">
                <v:shape id="_x0000_i1028" type="#_x0000_t75" style="width:142.65pt;height:85.35pt" o:ole="">
                  <v:imagedata r:id="rId11" o:title=""/>
                </v:shape>
                <o:OLEObject Type="Embed" ProgID="PBrush" ShapeID="_x0000_i1028" DrawAspect="Content" ObjectID="_1490520393" r:id="rId12"/>
              </w:object>
            </w:r>
          </w:p>
        </w:tc>
        <w:tc>
          <w:tcPr>
            <w:tcW w:w="3827" w:type="dxa"/>
            <w:vAlign w:val="center"/>
          </w:tcPr>
          <w:p w14:paraId="4831DF97" w14:textId="1F52A964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C5B7A40" w14:textId="413912EE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6EA26785" w14:textId="77777777" w:rsidTr="00216781">
        <w:tc>
          <w:tcPr>
            <w:tcW w:w="542" w:type="dxa"/>
            <w:shd w:val="clear" w:color="auto" w:fill="E6E6E6"/>
            <w:vAlign w:val="center"/>
          </w:tcPr>
          <w:p w14:paraId="369DA0A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528" w:type="dxa"/>
            <w:vAlign w:val="center"/>
          </w:tcPr>
          <w:p w14:paraId="582956C0" w14:textId="32CA8B66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object w:dxaOrig="2025" w:dyaOrig="1890" w14:anchorId="78962306">
                <v:shape id="_x0000_i1029" type="#_x0000_t75" style="width:101.35pt;height:94.65pt" o:ole="">
                  <v:imagedata r:id="rId13" o:title=""/>
                </v:shape>
                <o:OLEObject Type="Embed" ProgID="PBrush" ShapeID="_x0000_i1029" DrawAspect="Content" ObjectID="_1490520394" r:id="rId14"/>
              </w:object>
            </w:r>
          </w:p>
        </w:tc>
        <w:tc>
          <w:tcPr>
            <w:tcW w:w="3827" w:type="dxa"/>
            <w:vAlign w:val="center"/>
          </w:tcPr>
          <w:p w14:paraId="44F1D80B" w14:textId="77777777" w:rsidR="00BD535D" w:rsidRPr="008069F9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CFA051A" w14:textId="77777777" w:rsidR="00BD535D" w:rsidRPr="008069F9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73BF57A1" w14:textId="77777777" w:rsidTr="00216781">
        <w:tc>
          <w:tcPr>
            <w:tcW w:w="542" w:type="dxa"/>
            <w:shd w:val="clear" w:color="auto" w:fill="E6E6E6"/>
            <w:vAlign w:val="center"/>
          </w:tcPr>
          <w:p w14:paraId="676A588B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5D3B6D1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6196676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77CA47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43B03C8B" w14:textId="77777777" w:rsidTr="00216781">
        <w:tc>
          <w:tcPr>
            <w:tcW w:w="542" w:type="dxa"/>
            <w:shd w:val="clear" w:color="auto" w:fill="E6E6E6"/>
            <w:vAlign w:val="center"/>
          </w:tcPr>
          <w:p w14:paraId="0E919DD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3623A86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A6BD73B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62CE73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B0F8679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7DA6B1F6" w14:textId="77777777" w:rsidR="00BD535D" w:rsidRPr="00804CA8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7F061AAE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283A9034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E2877D" w14:textId="6CE9E683" w:rsidR="003E628C" w:rsidRPr="009510B5" w:rsidRDefault="003E628C" w:rsidP="00BD53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punto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s-ES_tradnl"/>
          </w:rPr>
          <m:t xml:space="preserve">B </m:t>
        </m:r>
      </m:oMath>
      <w:r>
        <w:rPr>
          <w:rFonts w:ascii="Arial" w:hAnsi="Arial"/>
          <w:sz w:val="18"/>
          <w:szCs w:val="18"/>
          <w:lang w:val="es-ES_tradnl"/>
        </w:rPr>
        <w:t xml:space="preserve">en una rueda de Chicago tiene una velocidad lineal de magnitud </w:t>
      </w:r>
      <w:r w:rsidRPr="007C0547">
        <w:rPr>
          <w:rFonts w:ascii="Arial" w:hAnsi="Arial"/>
          <w:i/>
          <w:sz w:val="18"/>
          <w:szCs w:val="18"/>
          <w:lang w:val="es-ES_tradnl"/>
        </w:rPr>
        <w:t>v</w:t>
      </w:r>
      <w:r>
        <w:rPr>
          <w:rFonts w:ascii="Arial" w:hAnsi="Arial"/>
          <w:sz w:val="18"/>
          <w:szCs w:val="18"/>
          <w:lang w:val="es-ES_tradnl"/>
        </w:rPr>
        <w:t xml:space="preserve"> y aceleración centrípeta </w:t>
      </w:r>
      <w:r w:rsidRPr="007C0547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>. Para un punto</w:t>
      </w:r>
      <w:r w:rsidR="007C0547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s-ES_tradnl"/>
          </w:rPr>
          <m:t>A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C0547">
        <w:rPr>
          <w:rFonts w:ascii="Arial" w:hAnsi="Arial"/>
          <w:sz w:val="18"/>
          <w:szCs w:val="18"/>
          <w:lang w:val="es-ES_tradnl"/>
        </w:rPr>
        <w:t xml:space="preserve">como se muestra en la figura, es posible afirmar que </w:t>
      </w:r>
      <w:r w:rsidR="00232917">
        <w:rPr>
          <w:rFonts w:ascii="Arial" w:hAnsi="Arial"/>
          <w:sz w:val="18"/>
          <w:szCs w:val="18"/>
          <w:lang w:val="es-ES_tradnl"/>
        </w:rPr>
        <w:t>respecto</w:t>
      </w:r>
      <w:r w:rsidR="007C0547">
        <w:rPr>
          <w:rFonts w:ascii="Arial" w:hAnsi="Arial"/>
          <w:sz w:val="18"/>
          <w:szCs w:val="18"/>
          <w:lang w:val="es-ES_tradnl"/>
        </w:rPr>
        <w:t xml:space="preserve"> </w:t>
      </w:r>
      <w:r w:rsidR="00232917">
        <w:rPr>
          <w:rFonts w:ascii="Arial" w:hAnsi="Arial"/>
          <w:sz w:val="18"/>
          <w:szCs w:val="18"/>
          <w:lang w:val="es-ES_tradnl"/>
        </w:rPr>
        <w:t>al</w:t>
      </w:r>
      <w:r w:rsidR="007C0547">
        <w:rPr>
          <w:rFonts w:ascii="Arial" w:hAnsi="Arial"/>
          <w:sz w:val="18"/>
          <w:szCs w:val="18"/>
          <w:lang w:val="es-ES_tradnl"/>
        </w:rPr>
        <w:t xml:space="preserve"> punto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s-ES_tradnl"/>
          </w:rPr>
          <m:t>B</m:t>
        </m:r>
      </m:oMath>
    </w:p>
    <w:p w14:paraId="69BAF2A1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43FAFF3A" w14:textId="77777777" w:rsidR="00BD535D" w:rsidRPr="009510B5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F1E2DC3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3CE5594" w14:textId="57EC0931" w:rsidR="00BD535D" w:rsidRDefault="00B94DC2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adaptada por el autor de </w:t>
      </w:r>
    </w:p>
    <w:p w14:paraId="45883FCD" w14:textId="2EC35EA2" w:rsidR="00B94DC2" w:rsidRDefault="00232917" w:rsidP="00BD535D">
      <w:pPr>
        <w:rPr>
          <w:rFonts w:ascii="Arial" w:hAnsi="Arial" w:cs="Arial"/>
          <w:sz w:val="18"/>
          <w:szCs w:val="18"/>
          <w:lang w:val="es-ES_tradnl"/>
        </w:rPr>
      </w:pPr>
      <w:hyperlink r:id="rId15" w:history="1">
        <w:r w:rsidR="00B94DC2" w:rsidRPr="00C52690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http://pixabay.com/static/uploads/photo/2014/04/02/11/16/ferris-wheel-305770_640.png</w:t>
        </w:r>
      </w:hyperlink>
    </w:p>
    <w:p w14:paraId="51A83043" w14:textId="0CB99510" w:rsidR="00B94DC2" w:rsidRDefault="00B94DC2" w:rsidP="00BD5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ser creada: </w:t>
      </w:r>
    </w:p>
    <w:p w14:paraId="16E4A266" w14:textId="77777777" w:rsidR="00327C3F" w:rsidRDefault="00327C3F" w:rsidP="00BD535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36EA76" w14:textId="053B01F0" w:rsidR="00327C3F" w:rsidRDefault="00B94DC2" w:rsidP="00BD535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6B9662B5" wp14:editId="391BA74E">
            <wp:extent cx="3254946" cy="3180522"/>
            <wp:effectExtent l="0" t="0" r="317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28" cy="31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BD488F9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976F4D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95DBAE" w14:textId="77777777" w:rsidR="00BD535D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195BAE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DF0844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4CDB76" w14:textId="77777777" w:rsidR="00BD535D" w:rsidRPr="00C531DB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8C3800" w14:textId="77777777" w:rsidR="00BD535D" w:rsidRDefault="00BD535D" w:rsidP="00BD535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4D34B1" w14:textId="77777777" w:rsidR="00BD535D" w:rsidRPr="007F74EA" w:rsidRDefault="00BD535D" w:rsidP="00BD535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EB11DD" w14:textId="77777777" w:rsidR="00BD535D" w:rsidRPr="0072270A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2B192187" w14:textId="77777777" w:rsidR="00BD535D" w:rsidRDefault="00BD535D" w:rsidP="00BD535D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E281480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2A7783F" w14:textId="77777777" w:rsidR="00BD535D" w:rsidRPr="0086624C" w:rsidRDefault="00BD535D" w:rsidP="00BD535D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BD535D" w:rsidRPr="007C0547" w14:paraId="4925843E" w14:textId="77777777" w:rsidTr="00216781">
        <w:tc>
          <w:tcPr>
            <w:tcW w:w="542" w:type="dxa"/>
            <w:shd w:val="clear" w:color="auto" w:fill="E6E6E6"/>
            <w:vAlign w:val="center"/>
          </w:tcPr>
          <w:p w14:paraId="4DBCEB91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1B07DD8" w14:textId="2DFF9F53" w:rsidR="001F4B7F" w:rsidRDefault="001F4B7F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429003B3" w14:textId="77777777" w:rsidR="001F4B7F" w:rsidRDefault="001F4B7F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07F194F1" w14:textId="3B08E794" w:rsidR="00BD535D" w:rsidRPr="007C0547" w:rsidRDefault="007C0547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v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elocidad tangencial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</w:p>
          <w:p w14:paraId="598416BC" w14:textId="5BC29311" w:rsidR="00A12536" w:rsidRPr="007C0547" w:rsidRDefault="007C0547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a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celeración centrípeta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</w:p>
          <w:p w14:paraId="63A5FBFB" w14:textId="1D4E223C" w:rsidR="00A12536" w:rsidRPr="003A6916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C0B202" w14:textId="77777777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879F12A" w14:textId="77777777" w:rsidR="00BD535D" w:rsidRPr="003A6916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7C0547" w14:paraId="15923F69" w14:textId="77777777" w:rsidTr="00216781">
        <w:tc>
          <w:tcPr>
            <w:tcW w:w="542" w:type="dxa"/>
            <w:shd w:val="clear" w:color="auto" w:fill="E6E6E6"/>
            <w:vAlign w:val="center"/>
          </w:tcPr>
          <w:p w14:paraId="3F4F09E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87136B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2FECFBDD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678B644D" w14:textId="5290DE79" w:rsidR="00A12536" w:rsidRPr="007C0547" w:rsidRDefault="007C054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v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elocidad tangencial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</w:p>
          <w:p w14:paraId="65A5D9B6" w14:textId="1AB3A5FF" w:rsidR="00BD535D" w:rsidRPr="007C0547" w:rsidRDefault="007C0547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a</w:t>
            </w: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>celeración centrípeta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8309FB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2a</w:t>
            </w:r>
          </w:p>
          <w:p w14:paraId="563BB26A" w14:textId="45CD53EA" w:rsidR="00A12536" w:rsidRPr="003A6916" w:rsidRDefault="00A12536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B3881FF" w14:textId="77777777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DFE648" w14:textId="77777777" w:rsidR="00BD535D" w:rsidRPr="003A6916" w:rsidRDefault="00BD535D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BD535D" w:rsidRPr="00F93E33" w14:paraId="0C3E4A7C" w14:textId="77777777" w:rsidTr="00216781">
        <w:tc>
          <w:tcPr>
            <w:tcW w:w="542" w:type="dxa"/>
            <w:shd w:val="clear" w:color="auto" w:fill="E6E6E6"/>
            <w:vAlign w:val="center"/>
          </w:tcPr>
          <w:p w14:paraId="26975E2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528" w:type="dxa"/>
            <w:vAlign w:val="center"/>
          </w:tcPr>
          <w:p w14:paraId="075E1BC2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2600CA50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36CA2003" w14:textId="7DA91233" w:rsidR="00A12536" w:rsidRPr="007C0547" w:rsidRDefault="007C054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v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elocidad tangencial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2v</w:t>
            </w:r>
          </w:p>
          <w:p w14:paraId="033ADB53" w14:textId="49A5EE05" w:rsidR="00A12536" w:rsidRPr="007C0547" w:rsidRDefault="007C054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a</w:t>
            </w: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>celeración centrípeta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Pr="007C0547" w:rsidDel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2a</w:t>
            </w:r>
          </w:p>
          <w:p w14:paraId="18041B85" w14:textId="71190A6D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A1102F0" w14:textId="77777777" w:rsidR="00A12536" w:rsidRPr="007C0547" w:rsidRDefault="00A12536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Velocidad tangencial </w:t>
            </w:r>
            <w:r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2v</w:t>
            </w:r>
          </w:p>
          <w:p w14:paraId="09AA8EC7" w14:textId="71B0A638" w:rsidR="00A12536" w:rsidRPr="007C0547" w:rsidRDefault="00A12536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>Aceleración centrípeta</w:t>
            </w:r>
            <w:r w:rsidR="008309FB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2a</w:t>
            </w:r>
          </w:p>
          <w:p w14:paraId="70A081E0" w14:textId="0D5CD228" w:rsidR="00BD535D" w:rsidRPr="003A6916" w:rsidRDefault="00BD535D" w:rsidP="00216781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8A34FEE" w14:textId="52CC14F3" w:rsidR="00BD535D" w:rsidRPr="003A6916" w:rsidRDefault="00A12536" w:rsidP="00216781">
            <w:pPr>
              <w:jc w:val="center"/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BD535D" w:rsidRPr="007C0547" w14:paraId="6D2A9B56" w14:textId="77777777" w:rsidTr="00216781">
        <w:tc>
          <w:tcPr>
            <w:tcW w:w="542" w:type="dxa"/>
            <w:shd w:val="clear" w:color="auto" w:fill="E6E6E6"/>
            <w:vAlign w:val="center"/>
          </w:tcPr>
          <w:p w14:paraId="4CBC3589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52BDDC8" w14:textId="77777777" w:rsidR="001F4B7F" w:rsidRDefault="001F4B7F" w:rsidP="001F4B7F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  <w:t xml:space="preserve">cuadro que diga: </w:t>
            </w:r>
          </w:p>
          <w:p w14:paraId="405B99E6" w14:textId="77777777" w:rsidR="001F4B7F" w:rsidRDefault="001F4B7F" w:rsidP="00A12536">
            <w:pPr>
              <w:rPr>
                <w:rFonts w:ascii="Arial" w:hAnsi="Arial"/>
                <w:sz w:val="18"/>
                <w:szCs w:val="18"/>
                <w:highlight w:val="red"/>
                <w:lang w:val="es-ES_tradnl"/>
              </w:rPr>
            </w:pPr>
          </w:p>
          <w:p w14:paraId="53753578" w14:textId="6BD2F00F" w:rsidR="00A12536" w:rsidRPr="007C0547" w:rsidRDefault="007C054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v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>elocidad tangencial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2v</w:t>
            </w:r>
          </w:p>
          <w:p w14:paraId="529128B7" w14:textId="005FE1E0" w:rsidR="00A12536" w:rsidRPr="007C0547" w:rsidRDefault="00232917" w:rsidP="00A125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a</w:t>
            </w:r>
            <w:r w:rsidRPr="007C0547">
              <w:rPr>
                <w:rFonts w:ascii="Arial" w:hAnsi="Arial"/>
                <w:sz w:val="18"/>
                <w:szCs w:val="18"/>
                <w:lang w:val="es-ES_tradnl"/>
              </w:rPr>
              <w:t>celeración centrípeta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</w:t>
            </w:r>
            <w:r w:rsidR="00A12536" w:rsidRPr="007C0547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12536" w:rsidRPr="007C0547">
              <w:rPr>
                <w:rFonts w:ascii="Arial" w:hAnsi="Arial"/>
                <w:i/>
                <w:sz w:val="18"/>
                <w:szCs w:val="18"/>
                <w:lang w:val="es-ES_tradnl"/>
              </w:rPr>
              <w:t>4a</w:t>
            </w:r>
          </w:p>
          <w:p w14:paraId="6B5EB557" w14:textId="77777777" w:rsidR="00A12536" w:rsidRPr="00F93E33" w:rsidRDefault="00A12536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B5FAC04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6CE07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08036233" w14:textId="77777777" w:rsidTr="00216781">
        <w:tc>
          <w:tcPr>
            <w:tcW w:w="542" w:type="dxa"/>
            <w:shd w:val="clear" w:color="auto" w:fill="E6E6E6"/>
            <w:vAlign w:val="center"/>
          </w:tcPr>
          <w:p w14:paraId="1696264F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948661D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822FF8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76F0DE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535D" w:rsidRPr="00F93E33" w14:paraId="2D14271F" w14:textId="77777777" w:rsidTr="00216781">
        <w:tc>
          <w:tcPr>
            <w:tcW w:w="542" w:type="dxa"/>
            <w:shd w:val="clear" w:color="auto" w:fill="E6E6E6"/>
            <w:vAlign w:val="center"/>
          </w:tcPr>
          <w:p w14:paraId="04DAE113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BF93F43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3FCD160" w14:textId="77777777" w:rsidR="00BD535D" w:rsidRPr="00F93E33" w:rsidRDefault="00BD535D" w:rsidP="002167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4F8EFCC" w14:textId="77777777" w:rsidR="00BD535D" w:rsidRPr="00F93E33" w:rsidRDefault="00BD535D" w:rsidP="0021678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92DAB12" w14:textId="77777777" w:rsidR="00BD535D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6808D76F" w14:textId="77777777" w:rsidR="00BD535D" w:rsidRPr="00804CA8" w:rsidRDefault="00BD535D" w:rsidP="00BD535D">
      <w:pPr>
        <w:rPr>
          <w:rFonts w:ascii="Arial" w:hAnsi="Arial" w:cs="Arial"/>
          <w:sz w:val="18"/>
          <w:szCs w:val="18"/>
          <w:lang w:val="es-ES_tradnl"/>
        </w:rPr>
      </w:pPr>
    </w:p>
    <w:p w14:paraId="005411E1" w14:textId="77777777" w:rsidR="00BD535D" w:rsidRDefault="00BD535D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sectPr w:rsidR="00BD535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4B7F"/>
    <w:rsid w:val="002233BF"/>
    <w:rsid w:val="00227850"/>
    <w:rsid w:val="00230D9D"/>
    <w:rsid w:val="00232917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27C3F"/>
    <w:rsid w:val="00340C3A"/>
    <w:rsid w:val="00342E6F"/>
    <w:rsid w:val="00345260"/>
    <w:rsid w:val="00353644"/>
    <w:rsid w:val="0036258A"/>
    <w:rsid w:val="003A458C"/>
    <w:rsid w:val="003D72B3"/>
    <w:rsid w:val="003E628C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674FE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0547"/>
    <w:rsid w:val="007C28CE"/>
    <w:rsid w:val="007D0493"/>
    <w:rsid w:val="007D2825"/>
    <w:rsid w:val="008309FB"/>
    <w:rsid w:val="008752D9"/>
    <w:rsid w:val="008932B9"/>
    <w:rsid w:val="008C6F76"/>
    <w:rsid w:val="00923C89"/>
    <w:rsid w:val="009264CE"/>
    <w:rsid w:val="009320AC"/>
    <w:rsid w:val="009510B5"/>
    <w:rsid w:val="00953886"/>
    <w:rsid w:val="0099088A"/>
    <w:rsid w:val="00992AB9"/>
    <w:rsid w:val="009C4689"/>
    <w:rsid w:val="009E7DAC"/>
    <w:rsid w:val="009F074B"/>
    <w:rsid w:val="00A12536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4DC2"/>
    <w:rsid w:val="00BC129D"/>
    <w:rsid w:val="00BC2254"/>
    <w:rsid w:val="00BD1FFA"/>
    <w:rsid w:val="00BD535D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0D92"/>
    <w:rsid w:val="00F73B99"/>
    <w:rsid w:val="00F80068"/>
    <w:rsid w:val="00F819D0"/>
    <w:rsid w:val="00F87AA4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535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D53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09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9F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09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09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09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09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09F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535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D53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09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9F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09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09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09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09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09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pixabay.com/static/uploads/photo/2014/04/02/11/16/ferris-wheel-305770_640.png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DISPONILBE</cp:lastModifiedBy>
  <cp:revision>12</cp:revision>
  <dcterms:created xsi:type="dcterms:W3CDTF">2015-03-14T01:30:00Z</dcterms:created>
  <dcterms:modified xsi:type="dcterms:W3CDTF">2015-04-14T17:40:00Z</dcterms:modified>
</cp:coreProperties>
</file>