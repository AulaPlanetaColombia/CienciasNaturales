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E47BE1" w:rsidRDefault="000537AE" w:rsidP="00E47BE1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E47BE1">
        <w:rPr>
          <w:rFonts w:ascii="Arial" w:hAnsi="Arial" w:cs="Arial"/>
          <w:b/>
          <w:lang w:val="es-ES_tradnl"/>
        </w:rPr>
        <w:t xml:space="preserve">Ejercicio Genérico </w:t>
      </w:r>
      <w:r w:rsidR="00051C59" w:rsidRPr="00E47BE1">
        <w:rPr>
          <w:rFonts w:ascii="Arial" w:hAnsi="Arial" w:cs="Arial"/>
          <w:b/>
          <w:lang w:val="es-ES_tradnl"/>
        </w:rPr>
        <w:t>M5A: Test - con imagen</w:t>
      </w:r>
    </w:p>
    <w:p w14:paraId="720D2C7B" w14:textId="77777777" w:rsidR="0045712C" w:rsidRPr="00E47BE1" w:rsidRDefault="0045712C" w:rsidP="00E47BE1">
      <w:pPr>
        <w:spacing w:line="360" w:lineRule="auto"/>
        <w:rPr>
          <w:rFonts w:ascii="Arial" w:hAnsi="Arial" w:cs="Arial"/>
          <w:lang w:val="es-ES_tradnl"/>
        </w:rPr>
      </w:pPr>
    </w:p>
    <w:p w14:paraId="329CDD06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lang w:val="es-CO"/>
        </w:rPr>
        <w:t>CN_10_03</w:t>
      </w:r>
      <w:r w:rsidRPr="00E47BE1">
        <w:rPr>
          <w:rFonts w:ascii="Arial" w:hAnsi="Arial" w:cs="Arial"/>
          <w:lang w:val="es-ES_tradnl"/>
        </w:rPr>
        <w:t>_CO</w:t>
      </w:r>
    </w:p>
    <w:p w14:paraId="46D805DF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68661BEB" w14:textId="77777777" w:rsidR="005C2BCD" w:rsidRPr="00E47BE1" w:rsidRDefault="005C2BCD" w:rsidP="00E47BE1">
      <w:pPr>
        <w:spacing w:line="360" w:lineRule="auto"/>
        <w:rPr>
          <w:rFonts w:ascii="Arial" w:hAnsi="Arial" w:cs="Arial"/>
          <w:b/>
          <w:lang w:val="es-ES_tradnl"/>
        </w:rPr>
      </w:pPr>
      <w:r w:rsidRPr="00E47BE1">
        <w:rPr>
          <w:rFonts w:ascii="Arial" w:hAnsi="Arial" w:cs="Arial"/>
          <w:b/>
          <w:lang w:val="es-ES_tradnl"/>
        </w:rPr>
        <w:t>DATOS DEL RECURSO</w:t>
      </w:r>
    </w:p>
    <w:p w14:paraId="3049F365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200B282F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Título del recurso (</w:t>
      </w:r>
      <w:r w:rsidRPr="00E47BE1">
        <w:rPr>
          <w:rFonts w:ascii="Arial" w:hAnsi="Arial" w:cs="Arial"/>
          <w:b/>
          <w:highlight w:val="green"/>
          <w:lang w:val="es-ES_tradnl"/>
        </w:rPr>
        <w:t>65</w:t>
      </w:r>
      <w:r w:rsidRPr="00E47BE1">
        <w:rPr>
          <w:rFonts w:ascii="Arial" w:hAnsi="Arial" w:cs="Arial"/>
          <w:highlight w:val="green"/>
          <w:lang w:val="es-ES_tradnl"/>
        </w:rPr>
        <w:t xml:space="preserve"> caracteres máx.)</w:t>
      </w:r>
      <w:r w:rsidRPr="00E47BE1">
        <w:rPr>
          <w:rFonts w:ascii="Arial" w:hAnsi="Arial" w:cs="Arial"/>
          <w:lang w:val="es-ES_tradnl"/>
        </w:rPr>
        <w:t xml:space="preserve"> Evalúa tus competencias sobre movimiento en dos dimensiones </w:t>
      </w:r>
    </w:p>
    <w:p w14:paraId="67115948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1F9B0091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18717340" w14:textId="161D97A6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Descripción del recurso</w:t>
      </w:r>
      <w:r w:rsidRPr="00E47BE1">
        <w:rPr>
          <w:rFonts w:ascii="Arial" w:hAnsi="Arial" w:cs="Arial"/>
          <w:lang w:val="es-ES_tradnl"/>
        </w:rPr>
        <w:t xml:space="preserve"> Evaluación de conocimientos sobre movimiento parabólico, movimi</w:t>
      </w:r>
      <w:r w:rsidR="00E23BF0">
        <w:rPr>
          <w:rFonts w:ascii="Arial" w:hAnsi="Arial" w:cs="Arial"/>
          <w:lang w:val="es-ES_tradnl"/>
        </w:rPr>
        <w:t>ento circular y leyes de Kepler</w:t>
      </w:r>
      <w:r w:rsidRPr="00E47BE1">
        <w:rPr>
          <w:rFonts w:ascii="Arial" w:hAnsi="Arial" w:cs="Arial"/>
          <w:lang w:val="es-ES_tradnl"/>
        </w:rPr>
        <w:t xml:space="preserve"> </w:t>
      </w:r>
    </w:p>
    <w:p w14:paraId="535F170B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0203F510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6CDD2826" w14:textId="05D2CD4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Pr="00E47BE1">
        <w:rPr>
          <w:rFonts w:ascii="Arial" w:hAnsi="Arial" w:cs="Arial"/>
          <w:lang w:val="es-ES_tradnl"/>
        </w:rPr>
        <w:t xml:space="preserve"> movimiento parabólico, movimiento circular, </w:t>
      </w:r>
      <w:r w:rsidR="00E23BF0">
        <w:rPr>
          <w:rFonts w:ascii="Arial" w:hAnsi="Arial" w:cs="Arial"/>
          <w:lang w:val="es-ES_tradnl"/>
        </w:rPr>
        <w:t>l</w:t>
      </w:r>
      <w:r w:rsidR="00E23BF0" w:rsidRPr="00E47BE1">
        <w:rPr>
          <w:rFonts w:ascii="Arial" w:hAnsi="Arial" w:cs="Arial"/>
          <w:lang w:val="es-ES_tradnl"/>
        </w:rPr>
        <w:t xml:space="preserve">eyes </w:t>
      </w:r>
      <w:r w:rsidRPr="00E47BE1">
        <w:rPr>
          <w:rFonts w:ascii="Arial" w:hAnsi="Arial" w:cs="Arial"/>
          <w:lang w:val="es-ES_tradnl"/>
        </w:rPr>
        <w:t xml:space="preserve">de Kepler, movimiento en dos dimensiones, movimiento planetario </w:t>
      </w:r>
    </w:p>
    <w:p w14:paraId="7B5A22A1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4BEF6FC0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3B9EFCEE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5D5A0AAE" w14:textId="125A4198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Tiempo estimado (minutos)</w:t>
      </w:r>
      <w:r w:rsidRPr="00E47BE1">
        <w:rPr>
          <w:rFonts w:ascii="Arial" w:hAnsi="Arial" w:cs="Arial"/>
          <w:lang w:val="es-ES_tradnl"/>
        </w:rPr>
        <w:t xml:space="preserve"> </w:t>
      </w:r>
      <w:r w:rsidR="00B941F6" w:rsidRPr="00E47BE1">
        <w:rPr>
          <w:rFonts w:ascii="Arial" w:hAnsi="Arial" w:cs="Arial"/>
          <w:lang w:val="es-ES_tradnl"/>
        </w:rPr>
        <w:t>4</w:t>
      </w:r>
      <w:ins w:id="0" w:author="Sergio Cuellar" w:date="2015-05-31T23:34:00Z">
        <w:r w:rsidR="00850B18">
          <w:rPr>
            <w:rFonts w:ascii="Arial" w:hAnsi="Arial" w:cs="Arial"/>
            <w:lang w:val="es-ES_tradnl"/>
          </w:rPr>
          <w:t>0</w:t>
        </w:r>
      </w:ins>
      <w:r w:rsidR="0040620C"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lang w:val="es-ES_tradnl"/>
        </w:rPr>
        <w:t xml:space="preserve">minutos </w:t>
      </w:r>
    </w:p>
    <w:p w14:paraId="62589558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7B662C87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19C735E6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4"/>
        <w:gridCol w:w="1457"/>
        <w:gridCol w:w="351"/>
        <w:gridCol w:w="2381"/>
        <w:gridCol w:w="403"/>
        <w:gridCol w:w="2174"/>
        <w:gridCol w:w="403"/>
      </w:tblGrid>
      <w:tr w:rsidR="005C2BCD" w:rsidRPr="00E47BE1" w14:paraId="7981B3F9" w14:textId="77777777" w:rsidTr="00A90E56">
        <w:tc>
          <w:tcPr>
            <w:tcW w:w="1248" w:type="dxa"/>
          </w:tcPr>
          <w:p w14:paraId="0A6B7FF7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918DE2D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2A104E13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4E8FEDB1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29E8163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5D65D87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5BCEBE1D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560469D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5C2BCD" w:rsidRPr="00E47BE1" w14:paraId="7267F472" w14:textId="77777777" w:rsidTr="00A90E56">
        <w:tc>
          <w:tcPr>
            <w:tcW w:w="1248" w:type="dxa"/>
          </w:tcPr>
          <w:p w14:paraId="7FE24779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6DCDC14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01F3AD22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4597DD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14DFE111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BCA033E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3FEB58F6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42C09D86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1919A04B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07271FDC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C2BCD" w:rsidRPr="00E47BE1" w14:paraId="27AF8FAD" w14:textId="77777777" w:rsidTr="00A90E56">
        <w:tc>
          <w:tcPr>
            <w:tcW w:w="4536" w:type="dxa"/>
          </w:tcPr>
          <w:p w14:paraId="02FE00C2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656FD10A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0DB3602E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357D6C46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5C2BCD" w:rsidRPr="00901184" w14:paraId="15C76C61" w14:textId="77777777" w:rsidTr="00A90E56">
        <w:tc>
          <w:tcPr>
            <w:tcW w:w="4536" w:type="dxa"/>
          </w:tcPr>
          <w:p w14:paraId="152795F3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2AB0444D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4738FA37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FE3EB51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5C2BCD" w:rsidRPr="00E47BE1" w14:paraId="440A2F95" w14:textId="77777777" w:rsidTr="00A90E56">
        <w:tc>
          <w:tcPr>
            <w:tcW w:w="4536" w:type="dxa"/>
          </w:tcPr>
          <w:p w14:paraId="1E9572B9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665EE07F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0D7584D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40637EF4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5C2BCD" w:rsidRPr="00E47BE1" w14:paraId="20340800" w14:textId="77777777" w:rsidTr="00A90E56">
        <w:tc>
          <w:tcPr>
            <w:tcW w:w="4536" w:type="dxa"/>
          </w:tcPr>
          <w:p w14:paraId="55D031E8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2F1775C3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320D8392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B7D47B0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723B268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7F80016A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C2BCD" w:rsidRPr="00E47BE1" w14:paraId="3ECA8EB4" w14:textId="77777777" w:rsidTr="00A90E56">
        <w:tc>
          <w:tcPr>
            <w:tcW w:w="2126" w:type="dxa"/>
          </w:tcPr>
          <w:p w14:paraId="6CC34434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A1C731B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078A228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EF1C015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B62C084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6806E74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381A4490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2C51BDB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5C2BCD" w:rsidRPr="00E47BE1" w14:paraId="3BCDB75B" w14:textId="77777777" w:rsidTr="00A90E56">
        <w:tc>
          <w:tcPr>
            <w:tcW w:w="2126" w:type="dxa"/>
          </w:tcPr>
          <w:p w14:paraId="7BD169AD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BD00D55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79C368A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EE542F7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6C470114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B014623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AEC9FE0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2BE5B9E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5C2BCD" w:rsidRPr="00E47BE1" w14:paraId="0C2EE19E" w14:textId="77777777" w:rsidTr="00A90E56">
        <w:tc>
          <w:tcPr>
            <w:tcW w:w="2126" w:type="dxa"/>
          </w:tcPr>
          <w:p w14:paraId="5DFFFAAB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405F71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009A4C6B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A725A98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00A5C20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87D13F0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172AFA3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C8C4B4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7D923506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6D092415" w14:textId="414F2E05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Nivel del ejercicio, 1-Fácil, 2-Medio ó 3-Difícil</w:t>
      </w:r>
      <w:r w:rsidRPr="00E47BE1">
        <w:rPr>
          <w:rFonts w:ascii="Arial" w:hAnsi="Arial" w:cs="Arial"/>
          <w:lang w:val="es-ES_tradnl"/>
        </w:rPr>
        <w:t xml:space="preserve"> </w:t>
      </w:r>
      <w:proofErr w:type="spellStart"/>
      <w:r w:rsidR="0040620C" w:rsidRPr="00E47BE1">
        <w:rPr>
          <w:rFonts w:ascii="Arial" w:hAnsi="Arial" w:cs="Arial"/>
          <w:lang w:val="es-ES_tradnl"/>
        </w:rPr>
        <w:t>3</w:t>
      </w:r>
      <w:r w:rsidR="004B4E23" w:rsidRPr="00E47BE1">
        <w:rPr>
          <w:rFonts w:ascii="Arial" w:hAnsi="Arial" w:cs="Arial"/>
          <w:lang w:val="es-ES_tradnl"/>
        </w:rPr>
        <w:t>-Difícil</w:t>
      </w:r>
      <w:proofErr w:type="spellEnd"/>
    </w:p>
    <w:p w14:paraId="12BA320B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0C1E7F94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0911115C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6ED39990" w14:textId="77777777" w:rsidR="005C2BCD" w:rsidRPr="00E47BE1" w:rsidRDefault="005C2BCD" w:rsidP="00E47BE1">
      <w:pPr>
        <w:spacing w:line="360" w:lineRule="auto"/>
        <w:rPr>
          <w:rFonts w:ascii="Arial" w:hAnsi="Arial" w:cs="Arial"/>
          <w:b/>
          <w:lang w:val="es-ES_tradnl"/>
        </w:rPr>
      </w:pPr>
      <w:r w:rsidRPr="00E47BE1">
        <w:rPr>
          <w:rFonts w:ascii="Arial" w:hAnsi="Arial" w:cs="Arial"/>
          <w:b/>
          <w:lang w:val="es-ES_tradnl"/>
        </w:rPr>
        <w:t>DATOS DEL EJERCICIO</w:t>
      </w:r>
    </w:p>
    <w:p w14:paraId="46B70A6B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7717944B" w14:textId="77777777" w:rsidR="005C2BCD" w:rsidRPr="00E47BE1" w:rsidRDefault="005C2BCD" w:rsidP="00E47BE1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E47BE1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EA0F0E3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Título del ejercicio (</w:t>
      </w:r>
      <w:r w:rsidRPr="00E47BE1">
        <w:rPr>
          <w:rFonts w:ascii="Arial" w:hAnsi="Arial" w:cs="Arial"/>
          <w:b/>
          <w:highlight w:val="green"/>
          <w:lang w:val="es-ES_tradnl"/>
        </w:rPr>
        <w:t>86</w:t>
      </w:r>
      <w:r w:rsidRPr="00E47BE1">
        <w:rPr>
          <w:rFonts w:ascii="Arial" w:hAnsi="Arial" w:cs="Arial"/>
          <w:highlight w:val="green"/>
          <w:lang w:val="es-ES_tradnl"/>
        </w:rPr>
        <w:t xml:space="preserve"> caracteres máx.)</w:t>
      </w:r>
      <w:r w:rsidRPr="00E47BE1">
        <w:rPr>
          <w:rFonts w:ascii="Arial" w:hAnsi="Arial" w:cs="Arial"/>
          <w:lang w:val="es-ES_tradnl"/>
        </w:rPr>
        <w:t xml:space="preserve"> Evalúa tus competencias sobre movimiento en dos dimensiones </w:t>
      </w:r>
    </w:p>
    <w:p w14:paraId="5F46272E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2159ED13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11E8B1D2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  <w:r w:rsidRPr="00E47BE1">
        <w:rPr>
          <w:rFonts w:ascii="Arial" w:hAnsi="Arial" w:cs="Arial"/>
          <w:lang w:val="es-ES_tradnl"/>
        </w:rPr>
        <w:t xml:space="preserve"> S</w:t>
      </w:r>
    </w:p>
    <w:p w14:paraId="26FA7672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719EACE2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6F5B4027" w14:textId="4DD4277B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E47BE1">
        <w:rPr>
          <w:rFonts w:ascii="Arial" w:hAnsi="Arial" w:cs="Arial"/>
          <w:b/>
          <w:highlight w:val="green"/>
          <w:lang w:val="es-ES_tradnl"/>
        </w:rPr>
        <w:t>193</w:t>
      </w:r>
      <w:r w:rsidRPr="00E47BE1">
        <w:rPr>
          <w:rFonts w:ascii="Arial" w:hAnsi="Arial" w:cs="Arial"/>
          <w:highlight w:val="green"/>
          <w:lang w:val="es-ES_tradnl"/>
        </w:rPr>
        <w:t xml:space="preserve"> caracteres máximo)</w:t>
      </w:r>
      <w:r w:rsidRPr="00E47BE1">
        <w:rPr>
          <w:rFonts w:ascii="Arial" w:hAnsi="Arial" w:cs="Arial"/>
          <w:lang w:val="es-ES_tradnl"/>
        </w:rPr>
        <w:t xml:space="preserve"> Soluciona los siguientes problemas sobre movimiento en dos dimensiones</w:t>
      </w:r>
      <w:r w:rsidR="009562DA" w:rsidRPr="00E47BE1">
        <w:rPr>
          <w:rFonts w:ascii="Arial" w:hAnsi="Arial" w:cs="Arial"/>
          <w:lang w:val="es-ES_tradnl"/>
        </w:rPr>
        <w:t>.</w:t>
      </w:r>
    </w:p>
    <w:p w14:paraId="1AB9014C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46736E17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55534C02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E47BE1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7797D8E4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17689FD0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23C7A124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E47BE1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E47BE1">
        <w:rPr>
          <w:rFonts w:ascii="Arial" w:hAnsi="Arial" w:cs="Arial"/>
          <w:highlight w:val="green"/>
          <w:lang w:val="es-ES_tradnl"/>
        </w:rPr>
        <w:t xml:space="preserve"> (S/N)</w:t>
      </w:r>
    </w:p>
    <w:p w14:paraId="3C7DACDB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3C5D320A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5E55735C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Sin ordenación aleatoria (S/N):)</w:t>
      </w:r>
      <w:r w:rsidRPr="00E47BE1">
        <w:rPr>
          <w:rFonts w:ascii="Arial" w:hAnsi="Arial" w:cs="Arial"/>
          <w:lang w:val="es-ES_tradnl"/>
        </w:rPr>
        <w:t xml:space="preserve"> S</w:t>
      </w:r>
    </w:p>
    <w:p w14:paraId="0F378670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602D2D62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4032F95E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green"/>
          <w:lang w:val="es-ES_tradnl"/>
        </w:rPr>
        <w:t>Mostrar calculadora (S/N)</w:t>
      </w:r>
      <w:r w:rsidRPr="00E47BE1">
        <w:rPr>
          <w:rFonts w:ascii="Arial" w:hAnsi="Arial" w:cs="Arial"/>
          <w:lang w:val="es-ES_tradnl"/>
        </w:rPr>
        <w:t xml:space="preserve"> S</w:t>
      </w:r>
    </w:p>
    <w:p w14:paraId="72847A08" w14:textId="77777777" w:rsidR="009C4689" w:rsidRPr="00E47BE1" w:rsidRDefault="009C4689" w:rsidP="00E47BE1">
      <w:pPr>
        <w:spacing w:line="360" w:lineRule="auto"/>
        <w:rPr>
          <w:rFonts w:ascii="Arial" w:hAnsi="Arial" w:cs="Arial"/>
          <w:lang w:val="es-ES_tradnl"/>
        </w:rPr>
      </w:pPr>
    </w:p>
    <w:p w14:paraId="15EE4309" w14:textId="130A3E68" w:rsidR="009C4689" w:rsidRPr="00E47BE1" w:rsidRDefault="00923C89" w:rsidP="00E47BE1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E47BE1">
        <w:rPr>
          <w:rFonts w:ascii="Arial" w:hAnsi="Arial" w:cs="Arial"/>
          <w:b/>
          <w:color w:val="0000FF"/>
          <w:lang w:val="es-ES_tradnl"/>
        </w:rPr>
        <w:t>NO</w:t>
      </w:r>
      <w:r w:rsidRPr="00E47BE1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E47BE1">
        <w:rPr>
          <w:rFonts w:ascii="Arial" w:hAnsi="Arial" w:cs="Arial"/>
          <w:color w:val="0000FF"/>
          <w:lang w:val="es-ES_tradnl"/>
        </w:rPr>
        <w:t xml:space="preserve">, </w:t>
      </w:r>
      <w:r w:rsidR="002B2F09" w:rsidRPr="00E47BE1">
        <w:rPr>
          <w:rFonts w:ascii="Arial" w:hAnsi="Arial" w:cs="Arial"/>
          <w:color w:val="0000FF"/>
          <w:lang w:val="es-ES_tradnl"/>
        </w:rPr>
        <w:t>APLICA A TODAS LAS PR</w:t>
      </w:r>
      <w:r w:rsidR="006C5EF2" w:rsidRPr="00E47BE1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E47BE1">
        <w:rPr>
          <w:rFonts w:ascii="Arial" w:hAnsi="Arial" w:cs="Arial"/>
          <w:color w:val="0000FF"/>
          <w:lang w:val="es-ES_tradnl"/>
        </w:rPr>
        <w:t>EJERCICIO</w:t>
      </w:r>
      <w:r w:rsidR="009C4689" w:rsidRPr="00E47BE1">
        <w:rPr>
          <w:rFonts w:ascii="Arial" w:hAnsi="Arial" w:cs="Arial"/>
          <w:color w:val="0000FF"/>
          <w:lang w:val="es-ES_tradnl"/>
        </w:rPr>
        <w:t>.</w:t>
      </w:r>
    </w:p>
    <w:p w14:paraId="32C76093" w14:textId="7E957325" w:rsidR="009C4689" w:rsidRPr="00E47BE1" w:rsidRDefault="009C4689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Respuesta única (S/N)</w:t>
      </w:r>
      <w:r w:rsidR="005C2BCD" w:rsidRPr="00E47BE1">
        <w:rPr>
          <w:rFonts w:ascii="Arial" w:hAnsi="Arial" w:cs="Arial"/>
          <w:lang w:val="es-ES_tradnl"/>
        </w:rPr>
        <w:t xml:space="preserve"> S</w:t>
      </w:r>
    </w:p>
    <w:p w14:paraId="25D0C271" w14:textId="77777777" w:rsidR="009C4689" w:rsidRPr="00E47BE1" w:rsidRDefault="009C4689" w:rsidP="00E47BE1">
      <w:pPr>
        <w:spacing w:line="360" w:lineRule="auto"/>
        <w:rPr>
          <w:rFonts w:ascii="Arial" w:hAnsi="Arial" w:cs="Arial"/>
          <w:lang w:val="es-ES_tradnl"/>
        </w:rPr>
      </w:pPr>
    </w:p>
    <w:p w14:paraId="066AEDDB" w14:textId="77777777" w:rsidR="000719EE" w:rsidRPr="00E47BE1" w:rsidRDefault="000719EE" w:rsidP="00E47BE1">
      <w:pPr>
        <w:spacing w:line="360" w:lineRule="auto"/>
        <w:rPr>
          <w:rFonts w:ascii="Arial" w:hAnsi="Arial" w:cs="Arial"/>
          <w:lang w:val="es-ES_tradnl"/>
        </w:rPr>
      </w:pPr>
    </w:p>
    <w:p w14:paraId="243C08AF" w14:textId="4A5A226E" w:rsidR="00742D83" w:rsidRPr="00E47BE1" w:rsidRDefault="004A4A9C" w:rsidP="00E47BE1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E47BE1">
        <w:rPr>
          <w:rFonts w:ascii="Arial" w:hAnsi="Arial" w:cs="Arial"/>
          <w:color w:val="0000FF"/>
          <w:lang w:val="es-ES_tradnl"/>
        </w:rPr>
        <w:t>MÍN. 1</w:t>
      </w:r>
      <w:r w:rsidR="00901184">
        <w:rPr>
          <w:rFonts w:ascii="Arial" w:hAnsi="Arial" w:cs="Arial"/>
          <w:color w:val="0000FF"/>
          <w:lang w:val="es-ES_tradnl"/>
        </w:rPr>
        <w:t xml:space="preserve"> </w:t>
      </w:r>
      <w:r w:rsidRPr="00E47BE1">
        <w:rPr>
          <w:rFonts w:ascii="Arial" w:hAnsi="Arial" w:cs="Arial"/>
          <w:color w:val="0000FF"/>
          <w:lang w:val="es-ES_tradnl"/>
        </w:rPr>
        <w:t>MÁX. 1</w:t>
      </w:r>
      <w:r w:rsidR="009C4689" w:rsidRPr="00E47BE1">
        <w:rPr>
          <w:rFonts w:ascii="Arial" w:hAnsi="Arial" w:cs="Arial"/>
          <w:color w:val="0000FF"/>
          <w:lang w:val="es-ES_tradnl"/>
        </w:rPr>
        <w:t>0</w:t>
      </w:r>
      <w:r w:rsidRPr="00E47BE1">
        <w:rPr>
          <w:rFonts w:ascii="Arial" w:hAnsi="Arial" w:cs="Arial"/>
          <w:color w:val="0000FF"/>
          <w:lang w:val="es-ES_tradnl"/>
        </w:rPr>
        <w:t xml:space="preserve">. </w:t>
      </w:r>
      <w:r w:rsidR="009C4689" w:rsidRPr="00E47BE1">
        <w:rPr>
          <w:rFonts w:ascii="Arial" w:hAnsi="Arial" w:cs="Arial"/>
          <w:color w:val="0000FF"/>
          <w:lang w:val="es-ES_tradnl"/>
        </w:rPr>
        <w:t>TEST-TEXTO</w:t>
      </w:r>
      <w:r w:rsidR="00584F8B" w:rsidRPr="00E47BE1">
        <w:rPr>
          <w:rFonts w:ascii="Arial" w:hAnsi="Arial" w:cs="Arial"/>
          <w:color w:val="0000FF"/>
          <w:lang w:val="es-ES_tradnl"/>
        </w:rPr>
        <w:t xml:space="preserve"> CON IMAGEN</w:t>
      </w:r>
      <w:r w:rsidR="009C4689" w:rsidRPr="00E47BE1">
        <w:rPr>
          <w:rFonts w:ascii="Arial" w:hAnsi="Arial" w:cs="Arial"/>
          <w:color w:val="0000FF"/>
          <w:lang w:val="es-ES_tradnl"/>
        </w:rPr>
        <w:t xml:space="preserve"> (OPCIÓN MÚLTIPLE). </w:t>
      </w:r>
      <w:r w:rsidR="00D3600C" w:rsidRPr="00E47BE1">
        <w:rPr>
          <w:rFonts w:ascii="Arial" w:hAnsi="Arial" w:cs="Arial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E47BE1">
        <w:rPr>
          <w:rFonts w:ascii="Arial" w:hAnsi="Arial" w:cs="Arial"/>
          <w:color w:val="0000FF"/>
          <w:lang w:val="es-ES_tradnl"/>
        </w:rPr>
        <w:t xml:space="preserve">ÉSTAS </w:t>
      </w:r>
      <w:r w:rsidR="00D3600C" w:rsidRPr="00E47BE1">
        <w:rPr>
          <w:rFonts w:ascii="Arial" w:hAnsi="Arial" w:cs="Arial"/>
          <w:color w:val="0000FF"/>
          <w:lang w:val="es-ES_tradnl"/>
        </w:rPr>
        <w:t>CON NEGRITA</w:t>
      </w:r>
      <w:r w:rsidR="0036258A" w:rsidRPr="00E47BE1">
        <w:rPr>
          <w:rFonts w:ascii="Arial" w:hAnsi="Arial" w:cs="Arial"/>
          <w:color w:val="0000FF"/>
          <w:lang w:val="es-ES_tradnl"/>
        </w:rPr>
        <w:t>.</w:t>
      </w:r>
    </w:p>
    <w:p w14:paraId="52721E54" w14:textId="77777777" w:rsidR="004A4A9C" w:rsidRPr="00E47BE1" w:rsidRDefault="004A4A9C" w:rsidP="00E47BE1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14:paraId="3D74FDC8" w14:textId="0D24C1A4" w:rsidR="006D02A8" w:rsidRPr="00E47BE1" w:rsidRDefault="006D02A8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="00CD0B3B" w:rsidRPr="00E47BE1">
        <w:rPr>
          <w:rFonts w:ascii="Arial" w:hAnsi="Arial" w:cs="Arial"/>
          <w:highlight w:val="green"/>
          <w:lang w:val="es-ES_tradnl"/>
        </w:rPr>
        <w:t>Pregunta 1</w:t>
      </w:r>
      <w:r w:rsidRPr="00E47BE1">
        <w:rPr>
          <w:rFonts w:ascii="Arial" w:hAnsi="Arial" w:cs="Arial"/>
          <w:highlight w:val="green"/>
          <w:lang w:val="es-ES_tradnl"/>
        </w:rPr>
        <w:t xml:space="preserve"> (</w:t>
      </w:r>
      <w:r w:rsidR="00CD0B3B" w:rsidRPr="00E47BE1">
        <w:rPr>
          <w:rFonts w:ascii="Arial" w:hAnsi="Arial" w:cs="Arial"/>
          <w:b/>
          <w:highlight w:val="green"/>
          <w:lang w:val="es-ES_tradnl"/>
        </w:rPr>
        <w:t>173</w:t>
      </w:r>
      <w:r w:rsidRPr="00E47BE1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CD47689" w14:textId="77777777" w:rsidR="009562DA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</w:p>
    <w:p w14:paraId="562557D7" w14:textId="6C9E6634" w:rsidR="00CD0B3B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 xml:space="preserve">El modelo simple del átomo de </w:t>
      </w:r>
      <w:r w:rsidR="00E23BF0">
        <w:rPr>
          <w:rFonts w:ascii="Arial" w:hAnsi="Arial" w:cs="Arial"/>
          <w:lang w:val="es-ES_tradnl"/>
        </w:rPr>
        <w:t>h</w:t>
      </w:r>
      <w:r w:rsidR="00E23BF0" w:rsidRPr="00E47BE1">
        <w:rPr>
          <w:rFonts w:ascii="Arial" w:hAnsi="Arial" w:cs="Arial"/>
          <w:lang w:val="es-ES_tradnl"/>
        </w:rPr>
        <w:t xml:space="preserve">idrógeno </w:t>
      </w:r>
      <w:r w:rsidRPr="00E47BE1">
        <w:rPr>
          <w:rFonts w:ascii="Arial" w:hAnsi="Arial" w:cs="Arial"/>
          <w:lang w:val="es-ES_tradnl"/>
        </w:rPr>
        <w:t>considera al electrón orbitando al protón</w:t>
      </w:r>
      <w:ins w:id="1" w:author="María" w:date="2015-04-15T01:00:00Z">
        <w:r w:rsidR="00E23BF0">
          <w:rPr>
            <w:rFonts w:ascii="Arial" w:hAnsi="Arial" w:cs="Arial"/>
            <w:lang w:val="es-ES_tradnl"/>
          </w:rPr>
          <w:t>,</w:t>
        </w:r>
      </w:ins>
      <w:r w:rsidRPr="00E47BE1">
        <w:rPr>
          <w:rFonts w:ascii="Arial" w:hAnsi="Arial" w:cs="Arial"/>
          <w:lang w:val="es-ES_tradnl"/>
        </w:rPr>
        <w:t xml:space="preserve"> como se muestra en la figura. Los vectores </w:t>
      </w:r>
      <w:r w:rsidRPr="00E47BE1">
        <w:rPr>
          <w:rFonts w:ascii="Arial" w:hAnsi="Arial" w:cs="Arial"/>
          <w:b/>
          <w:lang w:val="es-ES_tradnl"/>
        </w:rPr>
        <w:t>A</w:t>
      </w:r>
      <w:r w:rsidRPr="00E47BE1">
        <w:rPr>
          <w:rFonts w:ascii="Arial" w:hAnsi="Arial" w:cs="Arial"/>
          <w:lang w:val="es-ES_tradnl"/>
        </w:rPr>
        <w:t xml:space="preserve"> y </w:t>
      </w:r>
      <w:r w:rsidRPr="00E47BE1">
        <w:rPr>
          <w:rFonts w:ascii="Arial" w:hAnsi="Arial" w:cs="Arial"/>
          <w:b/>
          <w:lang w:val="es-ES_tradnl"/>
        </w:rPr>
        <w:t>B</w:t>
      </w:r>
      <w:r w:rsidRPr="00E47BE1">
        <w:rPr>
          <w:rFonts w:ascii="Arial" w:hAnsi="Arial" w:cs="Arial"/>
          <w:lang w:val="es-ES_tradnl"/>
        </w:rPr>
        <w:t xml:space="preserve"> son</w:t>
      </w:r>
      <w:r w:rsidR="00E23BF0">
        <w:rPr>
          <w:rFonts w:ascii="Arial" w:hAnsi="Arial" w:cs="Arial"/>
          <w:lang w:val="es-ES_tradnl"/>
        </w:rPr>
        <w:t>,</w:t>
      </w:r>
      <w:r w:rsidRPr="00E47BE1">
        <w:rPr>
          <w:rFonts w:ascii="Arial" w:hAnsi="Arial" w:cs="Arial"/>
          <w:lang w:val="es-ES_tradnl"/>
        </w:rPr>
        <w:t xml:space="preserve"> respectivamente:</w:t>
      </w:r>
    </w:p>
    <w:p w14:paraId="1F61AC9D" w14:textId="77777777" w:rsidR="009562DA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</w:p>
    <w:p w14:paraId="486BFFA8" w14:textId="5D04D969" w:rsidR="00B5250C" w:rsidRPr="00E47BE1" w:rsidRDefault="00CD0B3B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yellow"/>
          <w:lang w:val="es-ES_tradnl"/>
        </w:rPr>
        <w:t>Explicación (</w:t>
      </w:r>
      <w:r w:rsidRPr="00E47BE1">
        <w:rPr>
          <w:rFonts w:ascii="Arial" w:hAnsi="Arial" w:cs="Arial"/>
          <w:b/>
          <w:highlight w:val="yellow"/>
          <w:lang w:val="es-ES_tradnl"/>
        </w:rPr>
        <w:t>173</w:t>
      </w:r>
      <w:r w:rsidRPr="00E47BE1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23BB33C" w14:textId="29283CCC" w:rsidR="00B5250C" w:rsidRPr="00E47BE1" w:rsidRDefault="00B5250C" w:rsidP="00E47BE1">
      <w:pPr>
        <w:spacing w:line="360" w:lineRule="auto"/>
        <w:rPr>
          <w:rFonts w:ascii="Arial" w:hAnsi="Arial" w:cs="Arial"/>
          <w:lang w:val="es-ES_tradnl"/>
        </w:rPr>
      </w:pPr>
    </w:p>
    <w:p w14:paraId="65569359" w14:textId="5755EE8A" w:rsidR="009562DA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 xml:space="preserve">El vector </w:t>
      </w:r>
      <w:r w:rsidRPr="00E47BE1">
        <w:rPr>
          <w:rFonts w:ascii="Arial" w:hAnsi="Arial" w:cs="Arial"/>
          <w:b/>
          <w:lang w:val="es-ES_tradnl"/>
        </w:rPr>
        <w:t>A</w:t>
      </w:r>
      <w:r w:rsidR="00E23BF0" w:rsidRPr="000A6794">
        <w:rPr>
          <w:rFonts w:ascii="Arial" w:hAnsi="Arial" w:cs="Arial"/>
          <w:lang w:val="es-ES_tradnl"/>
        </w:rPr>
        <w:t>,</w:t>
      </w:r>
      <w:r w:rsidRPr="00E47BE1">
        <w:rPr>
          <w:rFonts w:ascii="Arial" w:hAnsi="Arial" w:cs="Arial"/>
          <w:b/>
          <w:lang w:val="es-ES_tradnl"/>
        </w:rPr>
        <w:t xml:space="preserve"> </w:t>
      </w:r>
      <w:r w:rsidRPr="00E47BE1">
        <w:rPr>
          <w:rFonts w:ascii="Arial" w:hAnsi="Arial" w:cs="Arial"/>
          <w:lang w:val="es-ES_tradnl"/>
        </w:rPr>
        <w:t>tangente a la trayectoria</w:t>
      </w:r>
      <w:ins w:id="2" w:author="María" w:date="2015-04-15T01:00:00Z">
        <w:r w:rsidR="00E23BF0">
          <w:rPr>
            <w:rFonts w:ascii="Arial" w:hAnsi="Arial" w:cs="Arial"/>
            <w:lang w:val="es-ES_tradnl"/>
          </w:rPr>
          <w:t>,</w:t>
        </w:r>
      </w:ins>
      <w:r w:rsidRPr="00E47BE1">
        <w:rPr>
          <w:rFonts w:ascii="Arial" w:hAnsi="Arial" w:cs="Arial"/>
          <w:lang w:val="es-ES_tradnl"/>
        </w:rPr>
        <w:t xml:space="preserve"> representa la velocidad lineal. El vector </w:t>
      </w:r>
      <w:r w:rsidRPr="00E47BE1">
        <w:rPr>
          <w:rFonts w:ascii="Arial" w:hAnsi="Arial" w:cs="Arial"/>
          <w:b/>
          <w:lang w:val="es-ES_tradnl"/>
        </w:rPr>
        <w:t xml:space="preserve">B </w:t>
      </w:r>
      <w:r w:rsidR="00E23BF0">
        <w:rPr>
          <w:rFonts w:ascii="Arial" w:hAnsi="Arial" w:cs="Arial"/>
          <w:lang w:val="es-ES_tradnl"/>
        </w:rPr>
        <w:t>r</w:t>
      </w:r>
      <w:r w:rsidR="00E23BF0" w:rsidRPr="00E47BE1">
        <w:rPr>
          <w:rFonts w:ascii="Arial" w:hAnsi="Arial" w:cs="Arial"/>
          <w:lang w:val="es-ES_tradnl"/>
        </w:rPr>
        <w:t xml:space="preserve">epresenta </w:t>
      </w:r>
      <w:r w:rsidRPr="00E47BE1">
        <w:rPr>
          <w:rFonts w:ascii="Arial" w:hAnsi="Arial" w:cs="Arial"/>
          <w:lang w:val="es-ES_tradnl"/>
        </w:rPr>
        <w:t xml:space="preserve">la aceleración dirigida al centro de la trayectoria, </w:t>
      </w:r>
      <w:r w:rsidR="00E23BF0">
        <w:rPr>
          <w:rFonts w:ascii="Arial" w:hAnsi="Arial" w:cs="Arial"/>
          <w:lang w:val="es-ES_tradnl"/>
        </w:rPr>
        <w:t>a</w:t>
      </w:r>
      <w:r w:rsidR="00E23BF0" w:rsidRPr="00E47BE1">
        <w:rPr>
          <w:rFonts w:ascii="Arial" w:hAnsi="Arial" w:cs="Arial"/>
          <w:lang w:val="es-ES_tradnl"/>
        </w:rPr>
        <w:t xml:space="preserve">celeración </w:t>
      </w:r>
      <w:r w:rsidRPr="00E47BE1">
        <w:rPr>
          <w:rFonts w:ascii="Arial" w:hAnsi="Arial" w:cs="Arial"/>
          <w:lang w:val="es-ES_tradnl"/>
        </w:rPr>
        <w:t xml:space="preserve">centrípeta. </w:t>
      </w:r>
    </w:p>
    <w:p w14:paraId="024ACB29" w14:textId="77777777" w:rsidR="009562DA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</w:p>
    <w:p w14:paraId="6B4DE35C" w14:textId="77777777" w:rsidR="00112487" w:rsidRPr="00E47BE1" w:rsidRDefault="00112487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yellow"/>
          <w:lang w:val="es-ES_tradnl"/>
        </w:rPr>
        <w:t>IMAGEN:</w:t>
      </w:r>
    </w:p>
    <w:p w14:paraId="2A90246D" w14:textId="77777777" w:rsidR="00C531DB" w:rsidRPr="00E47BE1" w:rsidRDefault="00C531DB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E47BE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E47BE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1B651C65" w14:textId="77777777" w:rsidR="009562DA" w:rsidRPr="00E47BE1" w:rsidRDefault="009562DA" w:rsidP="00E47BE1">
      <w:pPr>
        <w:spacing w:line="360" w:lineRule="auto"/>
        <w:ind w:left="426"/>
        <w:rPr>
          <w:rFonts w:ascii="Arial" w:hAnsi="Arial" w:cs="Arial"/>
          <w:lang w:val="es-ES_tradnl"/>
        </w:rPr>
      </w:pPr>
    </w:p>
    <w:p w14:paraId="10FF004C" w14:textId="58F4D208" w:rsidR="009562DA" w:rsidRPr="00E47BE1" w:rsidRDefault="009562DA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 wp14:anchorId="5D1FF885" wp14:editId="1723F182">
            <wp:extent cx="2543175" cy="2819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235D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493638A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28747AB" w14:textId="69BB99C9" w:rsidR="00C531DB" w:rsidRPr="00E47BE1" w:rsidRDefault="00C531DB" w:rsidP="00E47BE1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 xml:space="preserve">* </w:t>
      </w:r>
      <w:r w:rsidRPr="00E47BE1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568AE8C6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DD6E164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64AF485" w14:textId="3DC8AC68" w:rsidR="00C531DB" w:rsidRPr="00E47BE1" w:rsidRDefault="00C531DB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 xml:space="preserve">* </w:t>
      </w:r>
      <w:r w:rsidRPr="00E47BE1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E47BE1">
        <w:rPr>
          <w:rFonts w:ascii="Arial" w:hAnsi="Arial" w:cs="Arial"/>
          <w:b/>
          <w:highlight w:val="yellow"/>
          <w:lang w:val="es-ES_tradnl"/>
        </w:rPr>
        <w:t>opcional</w:t>
      </w:r>
      <w:r w:rsidRPr="00E47BE1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7794B1E6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757F184" w14:textId="7DB6D803" w:rsidR="00B5250C" w:rsidRPr="00E47BE1" w:rsidRDefault="00B5250C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35FE56D4" w14:textId="29D82679" w:rsidR="007D2825" w:rsidRPr="00E47BE1" w:rsidRDefault="009E7DAC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="001E4A5B" w:rsidRPr="00E47BE1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6E5936B1" w14:textId="77777777" w:rsidR="009562DA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</w:p>
    <w:p w14:paraId="45396E0E" w14:textId="5966F026" w:rsidR="00584F8B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 xml:space="preserve">Aceleración centrípeta y velocidad lineal </w:t>
      </w:r>
    </w:p>
    <w:p w14:paraId="257A2194" w14:textId="16AD0864" w:rsidR="009562DA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 xml:space="preserve">Aceleración centrífuga y aceleración </w:t>
      </w:r>
      <w:r w:rsidR="00E23BF0" w:rsidRPr="00E47BE1">
        <w:rPr>
          <w:rFonts w:ascii="Arial" w:hAnsi="Arial" w:cs="Arial"/>
          <w:lang w:val="es-ES_tradnl"/>
        </w:rPr>
        <w:t>c</w:t>
      </w:r>
      <w:r w:rsidR="00E23BF0">
        <w:rPr>
          <w:rFonts w:ascii="Arial" w:hAnsi="Arial" w:cs="Arial"/>
          <w:lang w:val="es-ES_tradnl"/>
        </w:rPr>
        <w:t>e</w:t>
      </w:r>
      <w:r w:rsidR="00E23BF0" w:rsidRPr="00E47BE1">
        <w:rPr>
          <w:rFonts w:ascii="Arial" w:hAnsi="Arial" w:cs="Arial"/>
          <w:lang w:val="es-ES_tradnl"/>
        </w:rPr>
        <w:t>ntrípeta</w:t>
      </w:r>
    </w:p>
    <w:p w14:paraId="3493A098" w14:textId="07279928" w:rsidR="009562DA" w:rsidRPr="00E47BE1" w:rsidRDefault="009562DA" w:rsidP="00E47BE1">
      <w:pPr>
        <w:spacing w:line="360" w:lineRule="auto"/>
        <w:rPr>
          <w:rFonts w:ascii="Arial" w:hAnsi="Arial" w:cs="Arial"/>
          <w:color w:val="FF0000"/>
          <w:lang w:val="es-ES_tradnl"/>
        </w:rPr>
      </w:pPr>
      <w:r w:rsidRPr="00E47BE1">
        <w:rPr>
          <w:rFonts w:ascii="Arial" w:hAnsi="Arial" w:cs="Arial"/>
          <w:color w:val="FF0000"/>
          <w:lang w:val="es-ES_tradnl"/>
        </w:rPr>
        <w:t xml:space="preserve">Velocidad lineal y </w:t>
      </w:r>
      <w:r w:rsidR="00E23BF0">
        <w:rPr>
          <w:rFonts w:ascii="Arial" w:hAnsi="Arial" w:cs="Arial"/>
          <w:color w:val="FF0000"/>
          <w:lang w:val="es-ES_tradnl"/>
        </w:rPr>
        <w:t>a</w:t>
      </w:r>
      <w:r w:rsidR="00E23BF0" w:rsidRPr="00E47BE1">
        <w:rPr>
          <w:rFonts w:ascii="Arial" w:hAnsi="Arial" w:cs="Arial"/>
          <w:color w:val="FF0000"/>
          <w:lang w:val="es-ES_tradnl"/>
        </w:rPr>
        <w:t xml:space="preserve">celeración </w:t>
      </w:r>
      <w:r w:rsidRPr="00E47BE1">
        <w:rPr>
          <w:rFonts w:ascii="Arial" w:hAnsi="Arial" w:cs="Arial"/>
          <w:color w:val="FF0000"/>
          <w:lang w:val="es-ES_tradnl"/>
        </w:rPr>
        <w:t xml:space="preserve">centrípeta </w:t>
      </w:r>
    </w:p>
    <w:p w14:paraId="304CEB1C" w14:textId="152B492F" w:rsidR="009562DA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 xml:space="preserve">Velocidad lineal y </w:t>
      </w:r>
      <w:r w:rsidR="00E23BF0">
        <w:rPr>
          <w:rFonts w:ascii="Arial" w:hAnsi="Arial" w:cs="Arial"/>
          <w:lang w:val="es-ES_tradnl"/>
        </w:rPr>
        <w:t>v</w:t>
      </w:r>
      <w:r w:rsidR="00E23BF0" w:rsidRPr="00E47BE1">
        <w:rPr>
          <w:rFonts w:ascii="Arial" w:hAnsi="Arial" w:cs="Arial"/>
          <w:lang w:val="es-ES_tradnl"/>
        </w:rPr>
        <w:t xml:space="preserve">elocidad </w:t>
      </w:r>
      <w:r w:rsidRPr="00E47BE1">
        <w:rPr>
          <w:rFonts w:ascii="Arial" w:hAnsi="Arial" w:cs="Arial"/>
          <w:lang w:val="es-ES_tradnl"/>
        </w:rPr>
        <w:t>angular</w:t>
      </w:r>
    </w:p>
    <w:p w14:paraId="0A6089D0" w14:textId="77777777" w:rsidR="009562DA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</w:p>
    <w:p w14:paraId="1CFEA788" w14:textId="1BA04B44" w:rsidR="007D2825" w:rsidRPr="00E47BE1" w:rsidRDefault="007D2825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green"/>
          <w:lang w:val="es-ES_tradnl"/>
        </w:rPr>
        <w:t>Pregunta 2 (</w:t>
      </w:r>
      <w:r w:rsidRPr="00E47BE1">
        <w:rPr>
          <w:rFonts w:ascii="Arial" w:hAnsi="Arial" w:cs="Arial"/>
          <w:b/>
          <w:highlight w:val="green"/>
          <w:lang w:val="es-ES_tradnl"/>
        </w:rPr>
        <w:t>173</w:t>
      </w:r>
      <w:r w:rsidRPr="00E47BE1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9228BD7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1D295CE1" w14:textId="79FE3704" w:rsidR="00F61B73" w:rsidRPr="00E47BE1" w:rsidRDefault="00F61B73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Una piedra es lanzada horizontalmente desde un balcón. La gráfica muestra posiciones registradas cada 0,1</w:t>
      </w:r>
      <w:r w:rsidR="00E23BF0">
        <w:rPr>
          <w:rFonts w:ascii="Arial" w:hAnsi="Arial" w:cs="Arial"/>
          <w:lang w:val="es-ES_tradnl"/>
        </w:rPr>
        <w:t> </w:t>
      </w:r>
      <w:r w:rsidRPr="00E47BE1">
        <w:rPr>
          <w:rFonts w:ascii="Arial" w:hAnsi="Arial" w:cs="Arial"/>
          <w:lang w:val="es-ES_tradnl"/>
        </w:rPr>
        <w:t>s</w:t>
      </w:r>
      <w:r w:rsidR="001D15C4" w:rsidRPr="00E47BE1">
        <w:rPr>
          <w:rFonts w:ascii="Arial" w:hAnsi="Arial" w:cs="Arial"/>
          <w:lang w:val="es-ES_tradnl"/>
        </w:rPr>
        <w:t xml:space="preserve">. La componente horizontal de velocidad es: </w:t>
      </w:r>
    </w:p>
    <w:p w14:paraId="3D5BB3C9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020D0974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yellow"/>
          <w:lang w:val="es-ES_tradnl"/>
        </w:rPr>
        <w:t>Explicación (</w:t>
      </w:r>
      <w:r w:rsidRPr="00E47BE1">
        <w:rPr>
          <w:rFonts w:ascii="Arial" w:hAnsi="Arial" w:cs="Arial"/>
          <w:b/>
          <w:highlight w:val="yellow"/>
          <w:lang w:val="es-ES_tradnl"/>
        </w:rPr>
        <w:t>173</w:t>
      </w:r>
      <w:r w:rsidRPr="00E47BE1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6ED4C10" w14:textId="17AF4FE6" w:rsidR="00692EEE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En un</w:t>
      </w:r>
      <w:r w:rsidR="00901184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lang w:val="es-ES_tradnl"/>
        </w:rPr>
        <w:t xml:space="preserve">movimiento </w:t>
      </w:r>
      <w:proofErr w:type="spellStart"/>
      <w:r w:rsidRPr="00E47BE1">
        <w:rPr>
          <w:rFonts w:ascii="Arial" w:hAnsi="Arial" w:cs="Arial"/>
          <w:lang w:val="es-ES_tradnl"/>
        </w:rPr>
        <w:t>semiparabólico</w:t>
      </w:r>
      <w:proofErr w:type="spellEnd"/>
      <w:r w:rsidRPr="00E47BE1">
        <w:rPr>
          <w:rFonts w:ascii="Arial" w:hAnsi="Arial" w:cs="Arial"/>
          <w:lang w:val="es-ES_tradnl"/>
        </w:rPr>
        <w:t xml:space="preserve"> l</w:t>
      </w:r>
      <w:r w:rsidR="00692EEE" w:rsidRPr="00E47BE1">
        <w:rPr>
          <w:rFonts w:ascii="Arial" w:hAnsi="Arial" w:cs="Arial"/>
          <w:lang w:val="es-ES_tradnl"/>
        </w:rPr>
        <w:t xml:space="preserve">a componente horizontal de </w:t>
      </w:r>
      <w:r w:rsidRPr="00E47BE1">
        <w:rPr>
          <w:rFonts w:ascii="Arial" w:hAnsi="Arial" w:cs="Arial"/>
          <w:lang w:val="es-ES_tradnl"/>
        </w:rPr>
        <w:t xml:space="preserve">velocidad es constante, pues presenta un MRU en el eje </w:t>
      </w:r>
      <w:r w:rsidRPr="000A6794">
        <w:rPr>
          <w:rFonts w:ascii="Arial" w:hAnsi="Arial" w:cs="Arial"/>
          <w:i/>
          <w:lang w:val="es-ES_tradnl"/>
        </w:rPr>
        <w:t>x</w:t>
      </w:r>
      <w:r w:rsidRPr="00E47BE1">
        <w:rPr>
          <w:rFonts w:ascii="Arial" w:hAnsi="Arial" w:cs="Arial"/>
          <w:lang w:val="es-ES_tradnl"/>
        </w:rPr>
        <w:t xml:space="preserve">. Luego </w:t>
      </w:r>
      <m:oMath>
        <m:sSub>
          <m:sSubPr>
            <m:ctrlPr>
              <w:rPr>
                <w:rFonts w:ascii="Cambria Math" w:hAnsi="Cambria Math" w:cs="Arial"/>
                <w:i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lang w:val="es-ES_tradnl"/>
              </w:rPr>
              <m:t>v</m:t>
            </m:r>
          </m:e>
          <m:sub>
            <m:r>
              <w:rPr>
                <w:rFonts w:ascii="Cambria Math" w:hAnsi="Cambria Math" w:cs="Arial"/>
                <w:lang w:val="es-ES_tradnl"/>
              </w:rPr>
              <m:t>x</m:t>
            </m:r>
          </m:sub>
        </m:sSub>
        <m:r>
          <w:rPr>
            <w:rFonts w:ascii="Cambria Math" w:hAnsi="Cambria Math" w:cs="Arial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x</m:t>
            </m:r>
          </m:num>
          <m:den>
            <m:r>
              <w:rPr>
                <w:rFonts w:ascii="Cambria Math" w:hAnsi="Cambria Math" w:cs="Arial"/>
                <w:lang w:val="es-ES_tradnl"/>
              </w:rPr>
              <m:t>t</m:t>
            </m:r>
          </m:den>
        </m:f>
        <m:r>
          <w:rPr>
            <w:rFonts w:ascii="Cambria Math" w:hAnsi="Cambria Math" w:cs="Arial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0,6m</m:t>
            </m:r>
          </m:num>
          <m:den>
            <m:r>
              <w:rPr>
                <w:rFonts w:ascii="Cambria Math" w:hAnsi="Cambria Math" w:cs="Arial"/>
                <w:lang w:val="es-ES_tradnl"/>
              </w:rPr>
              <m:t>0,3</m:t>
            </m:r>
          </m:den>
        </m:f>
        <m:r>
          <w:rPr>
            <w:rFonts w:ascii="Cambria Math" w:hAnsi="Cambria Math" w:cs="Arial"/>
            <w:lang w:val="es-ES_tradnl"/>
          </w:rPr>
          <m:t>=2m/s</m:t>
        </m:r>
      </m:oMath>
    </w:p>
    <w:p w14:paraId="5F47CE9D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1B60CAB9" w14:textId="77777777" w:rsidR="00112487" w:rsidRPr="00E47BE1" w:rsidRDefault="00112487" w:rsidP="00E47BE1">
      <w:pPr>
        <w:spacing w:line="360" w:lineRule="auto"/>
        <w:rPr>
          <w:rFonts w:ascii="Arial" w:hAnsi="Arial" w:cs="Arial"/>
          <w:lang w:val="es-ES_tradnl"/>
        </w:rPr>
      </w:pPr>
      <w:bookmarkStart w:id="3" w:name="_GoBack"/>
      <w:bookmarkEnd w:id="3"/>
      <w:r w:rsidRPr="00E47BE1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yellow"/>
          <w:lang w:val="es-ES_tradnl"/>
        </w:rPr>
        <w:t>IMAGEN:</w:t>
      </w:r>
    </w:p>
    <w:p w14:paraId="38A03AE7" w14:textId="77777777" w:rsidR="00C531DB" w:rsidRPr="00E47BE1" w:rsidRDefault="00C531DB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E47BE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E47BE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4C844E84" w14:textId="67A6767D" w:rsidR="00F61B73" w:rsidRPr="00E47BE1" w:rsidRDefault="001D15C4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noProof/>
          <w:lang w:val="es-ES" w:eastAsia="es-ES"/>
        </w:rPr>
        <w:drawing>
          <wp:inline distT="0" distB="0" distL="0" distR="0" wp14:anchorId="012A8979" wp14:editId="0F631843">
            <wp:extent cx="5313680" cy="4342130"/>
            <wp:effectExtent l="0" t="0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7CB7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BBD7FA8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FD6F737" w14:textId="77777777" w:rsidR="00C531DB" w:rsidRPr="00E47BE1" w:rsidRDefault="00C531DB" w:rsidP="00E47BE1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 xml:space="preserve">* </w:t>
      </w:r>
      <w:r w:rsidRPr="00E47BE1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74D6F91B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61F7206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F663BB4" w14:textId="77777777" w:rsidR="00C531DB" w:rsidRPr="00E47BE1" w:rsidRDefault="00C531DB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 xml:space="preserve">* </w:t>
      </w:r>
      <w:r w:rsidRPr="00E47BE1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E47BE1">
        <w:rPr>
          <w:rFonts w:ascii="Arial" w:hAnsi="Arial" w:cs="Arial"/>
          <w:b/>
          <w:highlight w:val="yellow"/>
          <w:lang w:val="es-ES_tradnl"/>
        </w:rPr>
        <w:t>opcional</w:t>
      </w:r>
      <w:r w:rsidRPr="00E47BE1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000D350C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5B8B9DF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B2B06C0" w14:textId="636061EB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="001E4A5B" w:rsidRPr="00E47BE1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1E329161" w14:textId="77777777" w:rsidR="00692EEE" w:rsidRPr="00E47BE1" w:rsidRDefault="00692EEE" w:rsidP="00E47BE1">
      <w:pPr>
        <w:spacing w:line="360" w:lineRule="auto"/>
        <w:rPr>
          <w:rFonts w:ascii="Arial" w:hAnsi="Arial" w:cs="Arial"/>
          <w:lang w:val="es-ES_tradnl"/>
        </w:rPr>
      </w:pPr>
    </w:p>
    <w:p w14:paraId="15000537" w14:textId="5565CBAD" w:rsidR="00692EEE" w:rsidRPr="00E47BE1" w:rsidRDefault="00665012" w:rsidP="00E47BE1">
      <w:pPr>
        <w:spacing w:line="360" w:lineRule="auto"/>
        <w:rPr>
          <w:rFonts w:ascii="Arial" w:hAnsi="Arial" w:cs="Arial"/>
          <w:color w:val="FF0000"/>
          <w:lang w:val="es-ES_tradnl"/>
        </w:rPr>
      </w:pPr>
      <w:r w:rsidRPr="00E47BE1">
        <w:rPr>
          <w:rFonts w:ascii="Arial" w:hAnsi="Arial" w:cs="Arial"/>
          <w:color w:val="FF0000"/>
          <w:lang w:val="es-ES_tradnl"/>
        </w:rPr>
        <w:t>2,0</w:t>
      </w:r>
      <w:r w:rsidR="00692EEE" w:rsidRPr="00E47BE1">
        <w:rPr>
          <w:rFonts w:ascii="Arial" w:hAnsi="Arial" w:cs="Arial"/>
          <w:color w:val="FF0000"/>
          <w:lang w:val="es-ES_tradnl"/>
        </w:rPr>
        <w:t xml:space="preserve"> m/s</w:t>
      </w:r>
    </w:p>
    <w:p w14:paraId="3CD4D3B1" w14:textId="651E6392" w:rsidR="00692EEE" w:rsidRPr="00E47BE1" w:rsidRDefault="00692EEE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1</w:t>
      </w:r>
      <w:r w:rsidR="00665012" w:rsidRPr="00E47BE1">
        <w:rPr>
          <w:rFonts w:ascii="Arial" w:hAnsi="Arial" w:cs="Arial"/>
          <w:lang w:val="es-ES_tradnl"/>
        </w:rPr>
        <w:t>,</w:t>
      </w:r>
      <w:r w:rsidRPr="00E47BE1">
        <w:rPr>
          <w:rFonts w:ascii="Arial" w:hAnsi="Arial" w:cs="Arial"/>
          <w:lang w:val="es-ES_tradnl"/>
        </w:rPr>
        <w:t>3 m/s</w:t>
      </w:r>
    </w:p>
    <w:p w14:paraId="70AFEA31" w14:textId="508B88B3" w:rsidR="00692EEE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0,18</w:t>
      </w:r>
      <w:r w:rsidR="00692EEE" w:rsidRPr="00E47BE1">
        <w:rPr>
          <w:rFonts w:ascii="Arial" w:hAnsi="Arial" w:cs="Arial"/>
          <w:lang w:val="es-ES_tradnl"/>
        </w:rPr>
        <w:t xml:space="preserve"> m/s </w:t>
      </w:r>
    </w:p>
    <w:p w14:paraId="2CAECAE5" w14:textId="6D566854" w:rsidR="00DE2253" w:rsidRPr="00E47BE1" w:rsidRDefault="00692EEE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0 m/s</w:t>
      </w:r>
    </w:p>
    <w:p w14:paraId="48AA702F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4D9E8F5E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6F743CBA" w14:textId="47D19947" w:rsidR="007D2825" w:rsidRPr="00E47BE1" w:rsidRDefault="007D2825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green"/>
          <w:lang w:val="es-ES_tradnl"/>
        </w:rPr>
        <w:lastRenderedPageBreak/>
        <w:t>Pregunta 3 (</w:t>
      </w:r>
      <w:r w:rsidRPr="00E47BE1">
        <w:rPr>
          <w:rFonts w:ascii="Arial" w:hAnsi="Arial" w:cs="Arial"/>
          <w:b/>
          <w:highlight w:val="green"/>
          <w:lang w:val="es-ES_tradnl"/>
        </w:rPr>
        <w:t>173</w:t>
      </w:r>
      <w:r w:rsidRPr="00E47BE1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6EEF040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27839EB1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7F6BC52A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yellow"/>
          <w:lang w:val="es-ES_tradnl"/>
        </w:rPr>
        <w:t>Explicación (</w:t>
      </w:r>
      <w:r w:rsidRPr="00E47BE1">
        <w:rPr>
          <w:rFonts w:ascii="Arial" w:hAnsi="Arial" w:cs="Arial"/>
          <w:b/>
          <w:highlight w:val="yellow"/>
          <w:lang w:val="es-ES_tradnl"/>
        </w:rPr>
        <w:t>173</w:t>
      </w:r>
      <w:r w:rsidRPr="00E47BE1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477C66E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6D4BB475" w14:textId="289193E8" w:rsidR="00665012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Una piedra es lanzada horizontalmente desde un balcón. La gráfica muestra posiciones registradas cada 0,1</w:t>
      </w:r>
      <w:r w:rsidR="00E23BF0">
        <w:rPr>
          <w:rFonts w:ascii="Arial" w:hAnsi="Arial" w:cs="Arial"/>
          <w:lang w:val="es-ES_tradnl"/>
        </w:rPr>
        <w:t> </w:t>
      </w:r>
      <w:r w:rsidRPr="00E47BE1">
        <w:rPr>
          <w:rFonts w:ascii="Arial" w:hAnsi="Arial" w:cs="Arial"/>
          <w:lang w:val="es-ES_tradnl"/>
        </w:rPr>
        <w:t>s. La aceleración de caída es (demuéstralo con un proceso)</w:t>
      </w:r>
    </w:p>
    <w:p w14:paraId="0C56EF68" w14:textId="77777777" w:rsidR="00665012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</w:p>
    <w:p w14:paraId="7E2B28D7" w14:textId="77777777" w:rsidR="00665012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yellow"/>
          <w:lang w:val="es-ES_tradnl"/>
        </w:rPr>
        <w:t>Explicación (</w:t>
      </w:r>
      <w:r w:rsidRPr="00E47BE1">
        <w:rPr>
          <w:rFonts w:ascii="Arial" w:hAnsi="Arial" w:cs="Arial"/>
          <w:b/>
          <w:highlight w:val="yellow"/>
          <w:lang w:val="es-ES_tradnl"/>
        </w:rPr>
        <w:t>173</w:t>
      </w:r>
      <w:r w:rsidRPr="00E47BE1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8CACBEC" w14:textId="38A345A6" w:rsidR="00665012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En un</w:t>
      </w:r>
      <w:r w:rsidR="00901184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lang w:val="es-ES_tradnl"/>
        </w:rPr>
        <w:t xml:space="preserve">movimiento </w:t>
      </w:r>
      <w:proofErr w:type="spellStart"/>
      <w:r w:rsidRPr="00E47BE1">
        <w:rPr>
          <w:rFonts w:ascii="Arial" w:hAnsi="Arial" w:cs="Arial"/>
          <w:lang w:val="es-ES_tradnl"/>
        </w:rPr>
        <w:t>semiparabólico</w:t>
      </w:r>
      <w:proofErr w:type="spellEnd"/>
      <w:r w:rsidRPr="00E47BE1">
        <w:rPr>
          <w:rFonts w:ascii="Arial" w:hAnsi="Arial" w:cs="Arial"/>
          <w:lang w:val="es-ES_tradnl"/>
        </w:rPr>
        <w:t xml:space="preserve"> la componente </w:t>
      </w:r>
      <w:r w:rsidR="0036446A" w:rsidRPr="00E47BE1">
        <w:rPr>
          <w:rFonts w:ascii="Arial" w:hAnsi="Arial" w:cs="Arial"/>
          <w:lang w:val="es-ES_tradnl"/>
        </w:rPr>
        <w:t>vertical del movimiento es una caída libre con</w:t>
      </w:r>
      <w:r w:rsidR="00901184">
        <w:rPr>
          <w:rFonts w:ascii="Arial" w:hAnsi="Arial" w:cs="Arial"/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lang w:val="es-ES_tradnl"/>
              </w:rPr>
              <m:t>v</m:t>
            </m:r>
          </m:e>
          <m:sub>
            <m:r>
              <w:rPr>
                <w:rFonts w:ascii="Cambria Math" w:hAnsi="Cambria Math" w:cs="Arial"/>
                <w:lang w:val="es-ES_tradnl"/>
              </w:rPr>
              <m:t>y</m:t>
            </m:r>
          </m:sub>
        </m:sSub>
        <m:r>
          <w:rPr>
            <w:rFonts w:ascii="Cambria Math" w:hAnsi="Cambria Math" w:cs="Arial"/>
            <w:lang w:val="es-ES_tradnl"/>
          </w:rPr>
          <m:t>=</m:t>
        </m:r>
        <w:ins w:id="4" w:author="María" w:date="2015-04-15T01:03:00Z">
          <m:r>
            <w:rPr>
              <w:rFonts w:ascii="Cambria Math" w:hAnsi="Cambria Math" w:cs="Arial"/>
              <w:lang w:val="es-ES_tradnl"/>
            </w:rPr>
            <m:t xml:space="preserve"> </m:t>
          </m:r>
        </w:ins>
      </m:oMath>
      <w:r w:rsidR="0036446A" w:rsidRPr="00E47BE1">
        <w:rPr>
          <w:rFonts w:ascii="Arial" w:hAnsi="Arial" w:cs="Arial"/>
          <w:lang w:val="es-ES_tradnl"/>
        </w:rPr>
        <w:t>0m/s</w:t>
      </w:r>
      <w:r w:rsidRPr="00E47BE1">
        <w:rPr>
          <w:rFonts w:ascii="Arial" w:hAnsi="Arial" w:cs="Arial"/>
          <w:lang w:val="es-ES_tradnl"/>
        </w:rPr>
        <w:t xml:space="preserve">. Luego </w:t>
      </w:r>
      <m:oMath>
        <m:r>
          <w:rPr>
            <w:rFonts w:ascii="Cambria Math" w:hAnsi="Cambria Math" w:cs="Arial"/>
            <w:lang w:val="es-ES_tradnl"/>
          </w:rPr>
          <m:t>g=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2y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s-ES_tradnl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2(0,78m)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s-ES_tradnl"/>
                  </w:rPr>
                  <m:t>0,4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es-ES_tradnl"/>
          </w:rPr>
          <m:t>=9,75m/</m:t>
        </m:r>
        <m:sSup>
          <m:sSupPr>
            <m:ctrlPr>
              <w:rPr>
                <w:rFonts w:ascii="Cambria Math" w:hAnsi="Cambria Math" w:cs="Arial"/>
                <w:i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lang w:val="es-ES_tradnl"/>
              </w:rPr>
              <m:t>s</m:t>
            </m:r>
          </m:e>
          <m:sup>
            <m:r>
              <w:rPr>
                <w:rFonts w:ascii="Cambria Math" w:hAnsi="Cambria Math" w:cs="Arial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lang w:val="es-ES_tradnl"/>
          </w:rPr>
          <m:t>≈9,8m/</m:t>
        </m:r>
        <m:sSup>
          <m:sSupPr>
            <m:ctrlPr>
              <w:rPr>
                <w:rFonts w:ascii="Cambria Math" w:hAnsi="Cambria Math" w:cs="Arial"/>
                <w:i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lang w:val="es-ES_tradnl"/>
              </w:rPr>
              <m:t>s</m:t>
            </m:r>
          </m:e>
          <m:sup>
            <m:r>
              <w:rPr>
                <w:rFonts w:ascii="Cambria Math" w:hAnsi="Cambria Math" w:cs="Arial"/>
                <w:lang w:val="es-ES_tradnl"/>
              </w:rPr>
              <m:t>2</m:t>
            </m:r>
          </m:sup>
        </m:sSup>
      </m:oMath>
    </w:p>
    <w:p w14:paraId="76FDF479" w14:textId="77777777" w:rsidR="00665012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</w:p>
    <w:p w14:paraId="0798BAB3" w14:textId="77777777" w:rsidR="00665012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yellow"/>
          <w:lang w:val="es-ES_tradnl"/>
        </w:rPr>
        <w:t>IMAGEN:</w:t>
      </w:r>
    </w:p>
    <w:p w14:paraId="093F1882" w14:textId="77777777" w:rsidR="00665012" w:rsidRPr="00E47BE1" w:rsidRDefault="00665012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E47BE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E47BE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549BDE89" w14:textId="77777777" w:rsidR="00665012" w:rsidRPr="00E47BE1" w:rsidRDefault="00665012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noProof/>
          <w:lang w:val="es-ES" w:eastAsia="es-ES"/>
        </w:rPr>
        <w:drawing>
          <wp:inline distT="0" distB="0" distL="0" distR="0" wp14:anchorId="5989DBD5" wp14:editId="18C34EAD">
            <wp:extent cx="5313680" cy="4342130"/>
            <wp:effectExtent l="0" t="0" r="127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50728" w14:textId="77777777" w:rsidR="00665012" w:rsidRPr="00E47BE1" w:rsidRDefault="00665012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DE07E20" w14:textId="77777777" w:rsidR="00665012" w:rsidRPr="00E47BE1" w:rsidRDefault="00665012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8533703" w14:textId="77777777" w:rsidR="00665012" w:rsidRPr="00E47BE1" w:rsidRDefault="00665012" w:rsidP="00E47BE1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 xml:space="preserve">* </w:t>
      </w:r>
      <w:r w:rsidRPr="00E47BE1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2B72606F" w14:textId="77777777" w:rsidR="00665012" w:rsidRPr="00E47BE1" w:rsidRDefault="00665012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DEA3CFE" w14:textId="77777777" w:rsidR="00665012" w:rsidRPr="00E47BE1" w:rsidRDefault="00665012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E32BEBA" w14:textId="77777777" w:rsidR="00665012" w:rsidRPr="00E47BE1" w:rsidRDefault="00665012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 xml:space="preserve">* </w:t>
      </w:r>
      <w:r w:rsidRPr="00E47BE1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E47BE1">
        <w:rPr>
          <w:rFonts w:ascii="Arial" w:hAnsi="Arial" w:cs="Arial"/>
          <w:b/>
          <w:highlight w:val="yellow"/>
          <w:lang w:val="es-ES_tradnl"/>
        </w:rPr>
        <w:t>opcional</w:t>
      </w:r>
      <w:r w:rsidRPr="00E47BE1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7BCBD955" w14:textId="77777777" w:rsidR="00665012" w:rsidRPr="00E47BE1" w:rsidRDefault="00665012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65D8425" w14:textId="77777777" w:rsidR="00665012" w:rsidRPr="00E47BE1" w:rsidRDefault="00665012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CA3596E" w14:textId="77777777" w:rsidR="00665012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Pr="00E47BE1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01AAB093" w14:textId="77777777" w:rsidR="00665012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</w:p>
    <w:p w14:paraId="400EDA6A" w14:textId="52A4902C" w:rsidR="00665012" w:rsidRPr="00E47BE1" w:rsidRDefault="004C367C" w:rsidP="00E47BE1">
      <w:pPr>
        <w:spacing w:line="360" w:lineRule="auto"/>
        <w:rPr>
          <w:rFonts w:ascii="Arial" w:hAnsi="Arial" w:cs="Arial"/>
          <w:vertAlign w:val="superscript"/>
          <w:lang w:val="es-ES_tradnl"/>
        </w:rPr>
      </w:pPr>
      <w:r w:rsidRPr="00E47BE1">
        <w:rPr>
          <w:rFonts w:ascii="Arial" w:hAnsi="Arial" w:cs="Arial"/>
          <w:lang w:val="es-ES_tradnl"/>
        </w:rPr>
        <w:t>10</w:t>
      </w:r>
      <w:r w:rsidR="00665012" w:rsidRPr="00E47BE1">
        <w:rPr>
          <w:rFonts w:ascii="Arial" w:hAnsi="Arial" w:cs="Arial"/>
          <w:lang w:val="es-ES_tradnl"/>
        </w:rPr>
        <w:t xml:space="preserve"> m/s</w:t>
      </w:r>
      <w:r w:rsidRPr="00E47BE1">
        <w:rPr>
          <w:rFonts w:ascii="Arial" w:hAnsi="Arial" w:cs="Arial"/>
          <w:vertAlign w:val="superscript"/>
          <w:lang w:val="es-ES_tradnl"/>
        </w:rPr>
        <w:t>2</w:t>
      </w:r>
    </w:p>
    <w:p w14:paraId="14DDF037" w14:textId="1C1DEC6B" w:rsidR="00665012" w:rsidRPr="00E47BE1" w:rsidRDefault="004C367C" w:rsidP="00E47BE1">
      <w:pPr>
        <w:spacing w:line="360" w:lineRule="auto"/>
        <w:rPr>
          <w:rFonts w:ascii="Arial" w:hAnsi="Arial" w:cs="Arial"/>
          <w:color w:val="FF0000"/>
          <w:lang w:val="es-ES_tradnl"/>
        </w:rPr>
      </w:pPr>
      <w:r w:rsidRPr="00E47BE1">
        <w:rPr>
          <w:rFonts w:ascii="Arial" w:hAnsi="Arial" w:cs="Arial"/>
          <w:color w:val="FF0000"/>
          <w:lang w:val="es-ES_tradnl"/>
        </w:rPr>
        <w:t>9,8</w:t>
      </w:r>
      <w:r w:rsidR="00665012" w:rsidRPr="00E47BE1">
        <w:rPr>
          <w:rFonts w:ascii="Arial" w:hAnsi="Arial" w:cs="Arial"/>
          <w:color w:val="FF0000"/>
          <w:lang w:val="es-ES_tradnl"/>
        </w:rPr>
        <w:t xml:space="preserve"> </w:t>
      </w:r>
      <w:r w:rsidRPr="00E47BE1">
        <w:rPr>
          <w:rFonts w:ascii="Arial" w:hAnsi="Arial" w:cs="Arial"/>
          <w:color w:val="FF0000"/>
          <w:lang w:val="es-ES_tradnl"/>
        </w:rPr>
        <w:t>m/s</w:t>
      </w:r>
      <w:r w:rsidRPr="00E47BE1">
        <w:rPr>
          <w:rFonts w:ascii="Arial" w:hAnsi="Arial" w:cs="Arial"/>
          <w:color w:val="FF0000"/>
          <w:vertAlign w:val="superscript"/>
          <w:lang w:val="es-ES_tradnl"/>
        </w:rPr>
        <w:t>2</w:t>
      </w:r>
    </w:p>
    <w:p w14:paraId="21551EC3" w14:textId="3C5973D2" w:rsidR="00665012" w:rsidRPr="00E47BE1" w:rsidRDefault="004C367C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9,9 m/s</w:t>
      </w:r>
      <w:r w:rsidRPr="00E47BE1">
        <w:rPr>
          <w:rFonts w:ascii="Arial" w:hAnsi="Arial" w:cs="Arial"/>
          <w:vertAlign w:val="superscript"/>
          <w:lang w:val="es-ES_tradnl"/>
        </w:rPr>
        <w:t>2</w:t>
      </w:r>
    </w:p>
    <w:p w14:paraId="0C764780" w14:textId="45648545" w:rsidR="004C367C" w:rsidRPr="00E47BE1" w:rsidRDefault="004C367C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11 m/s</w:t>
      </w:r>
      <w:r w:rsidRPr="00E47BE1">
        <w:rPr>
          <w:rFonts w:ascii="Arial" w:hAnsi="Arial" w:cs="Arial"/>
          <w:vertAlign w:val="superscript"/>
          <w:lang w:val="es-ES_tradnl"/>
        </w:rPr>
        <w:t>2</w:t>
      </w:r>
    </w:p>
    <w:p w14:paraId="5E870543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7ED5BEFE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1F12516A" w14:textId="1C551681" w:rsidR="007D2825" w:rsidRPr="00E47BE1" w:rsidRDefault="007D2825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green"/>
          <w:lang w:val="es-ES_tradnl"/>
        </w:rPr>
        <w:t>Pregunta 4 (</w:t>
      </w:r>
      <w:r w:rsidRPr="00E47BE1">
        <w:rPr>
          <w:rFonts w:ascii="Arial" w:hAnsi="Arial" w:cs="Arial"/>
          <w:b/>
          <w:highlight w:val="green"/>
          <w:lang w:val="es-ES_tradnl"/>
        </w:rPr>
        <w:t>173</w:t>
      </w:r>
      <w:r w:rsidRPr="00E47BE1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3DAFF04" w14:textId="0DCA4486" w:rsidR="008151C4" w:rsidRPr="00E47BE1" w:rsidRDefault="004B4E23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 xml:space="preserve">Dos planetas iguales describen las </w:t>
      </w:r>
      <w:r w:rsidR="009D17C2" w:rsidRPr="00E47BE1">
        <w:rPr>
          <w:rFonts w:ascii="Arial" w:hAnsi="Arial" w:cs="Arial"/>
          <w:lang w:val="es-ES_tradnl"/>
        </w:rPr>
        <w:t>trayectorias</w:t>
      </w:r>
      <w:r w:rsidRPr="00E47BE1">
        <w:rPr>
          <w:rFonts w:ascii="Arial" w:hAnsi="Arial" w:cs="Arial"/>
          <w:lang w:val="es-ES_tradnl"/>
        </w:rPr>
        <w:t xml:space="preserve"> mostradas. Si el </w:t>
      </w:r>
      <w:r w:rsidR="00E23BF0">
        <w:rPr>
          <w:rFonts w:ascii="Arial" w:hAnsi="Arial" w:cs="Arial"/>
          <w:lang w:val="es-ES_tradnl"/>
        </w:rPr>
        <w:t>p</w:t>
      </w:r>
      <w:r w:rsidRPr="00E47BE1">
        <w:rPr>
          <w:rFonts w:ascii="Arial" w:hAnsi="Arial" w:cs="Arial"/>
          <w:lang w:val="es-ES_tradnl"/>
        </w:rPr>
        <w:t xml:space="preserve">laneta 1 </w:t>
      </w:r>
      <w:r w:rsidR="009670F6" w:rsidRPr="00E47BE1">
        <w:rPr>
          <w:rFonts w:ascii="Arial" w:hAnsi="Arial" w:cs="Arial"/>
          <w:lang w:val="es-ES_tradnl"/>
        </w:rPr>
        <w:t xml:space="preserve">orbita con una velocidad lineal </w:t>
      </w:r>
      <w:r w:rsidR="00A474DB" w:rsidRPr="00E47BE1">
        <w:rPr>
          <w:rFonts w:ascii="Arial" w:hAnsi="Arial" w:cs="Arial"/>
          <w:lang w:val="es-ES_tradnl"/>
        </w:rPr>
        <w:t xml:space="preserve">constante </w:t>
      </w:r>
      <w:r w:rsidR="009670F6" w:rsidRPr="00E47BE1">
        <w:rPr>
          <w:rFonts w:ascii="Arial" w:hAnsi="Arial" w:cs="Arial"/>
          <w:lang w:val="es-ES_tradnl"/>
        </w:rPr>
        <w:t xml:space="preserve">de </w:t>
      </w:r>
      <m:oMath>
        <m:r>
          <w:rPr>
            <w:rFonts w:ascii="Cambria Math" w:hAnsi="Cambria Math" w:cs="Arial"/>
            <w:lang w:val="es-ES_tradnl"/>
          </w:rPr>
          <m:t>1,25 x</m:t>
        </m:r>
        <m:sSup>
          <m:sSupPr>
            <m:ctrlPr>
              <w:rPr>
                <w:rFonts w:ascii="Cambria Math" w:hAnsi="Cambria Math" w:cs="Arial"/>
                <w:i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lang w:val="es-ES_tradnl"/>
              </w:rPr>
              <m:t>10</m:t>
            </m:r>
          </m:e>
          <m:sup>
            <m:r>
              <w:rPr>
                <w:rFonts w:ascii="Cambria Math" w:hAnsi="Cambria Math" w:cs="Arial"/>
                <w:lang w:val="es-ES_tradnl"/>
              </w:rPr>
              <m:t>10</m:t>
            </m:r>
          </m:sup>
        </m:sSup>
        <m:r>
          <w:rPr>
            <w:rFonts w:ascii="Cambria Math" w:hAnsi="Cambria Math" w:cs="Arial"/>
            <w:lang w:val="es-ES_tradnl"/>
          </w:rPr>
          <m:t>m/año</m:t>
        </m:r>
      </m:oMath>
      <w:r w:rsidR="00404EBC" w:rsidRPr="00E47BE1">
        <w:rPr>
          <w:rFonts w:ascii="Arial" w:hAnsi="Arial" w:cs="Arial"/>
          <w:lang w:val="es-ES_tradnl"/>
        </w:rPr>
        <w:t>,</w:t>
      </w:r>
      <w:r w:rsidRPr="00E47BE1">
        <w:rPr>
          <w:rFonts w:ascii="Arial" w:hAnsi="Arial" w:cs="Arial"/>
          <w:lang w:val="es-ES_tradnl"/>
        </w:rPr>
        <w:t xml:space="preserve"> el periodo del </w:t>
      </w:r>
      <w:r w:rsidR="00E23BF0">
        <w:rPr>
          <w:rFonts w:ascii="Arial" w:hAnsi="Arial" w:cs="Arial"/>
          <w:lang w:val="es-ES_tradnl"/>
        </w:rPr>
        <w:t>p</w:t>
      </w:r>
      <w:r w:rsidRPr="00E47BE1">
        <w:rPr>
          <w:rFonts w:ascii="Arial" w:hAnsi="Arial" w:cs="Arial"/>
          <w:lang w:val="es-ES_tradnl"/>
        </w:rPr>
        <w:t>laneta 2 es:</w:t>
      </w:r>
    </w:p>
    <w:p w14:paraId="690D1C78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370A0DB9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17BD3BCA" w14:textId="019B34BA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yellow"/>
          <w:lang w:val="es-ES_tradnl"/>
        </w:rPr>
        <w:t>Explicación (</w:t>
      </w:r>
      <w:r w:rsidRPr="00E47BE1">
        <w:rPr>
          <w:rFonts w:ascii="Arial" w:hAnsi="Arial" w:cs="Arial"/>
          <w:b/>
          <w:highlight w:val="yellow"/>
          <w:lang w:val="es-ES_tradnl"/>
        </w:rPr>
        <w:t>173</w:t>
      </w:r>
      <w:r w:rsidRPr="00E47BE1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F2C3A3D" w14:textId="06E55A71" w:rsidR="00404EBC" w:rsidRPr="00E47BE1" w:rsidRDefault="00A474DB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 xml:space="preserve">Para el </w:t>
      </w:r>
      <w:r w:rsidR="00E23BF0">
        <w:rPr>
          <w:rFonts w:ascii="Arial" w:hAnsi="Arial" w:cs="Arial"/>
          <w:lang w:val="es-ES_tradnl"/>
        </w:rPr>
        <w:t>p</w:t>
      </w:r>
      <w:r w:rsidRPr="00E47BE1">
        <w:rPr>
          <w:rFonts w:ascii="Arial" w:hAnsi="Arial" w:cs="Arial"/>
          <w:lang w:val="es-ES_tradnl"/>
        </w:rPr>
        <w:t xml:space="preserve">laneta 1 con MCU: </w:t>
      </w:r>
      <m:oMath>
        <m:r>
          <w:rPr>
            <w:rFonts w:ascii="Cambria Math" w:hAnsi="Cambria Math" w:cs="Arial"/>
            <w:lang w:val="es-ES_tradnl"/>
          </w:rPr>
          <m:t>T=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2πR</m:t>
            </m:r>
          </m:num>
          <m:den>
            <m:r>
              <w:rPr>
                <w:rFonts w:ascii="Cambria Math" w:hAnsi="Cambria Math" w:cs="Arial"/>
                <w:lang w:val="es-ES_tradnl"/>
              </w:rPr>
              <m:t>v</m:t>
            </m:r>
          </m:den>
        </m:f>
        <m:r>
          <w:rPr>
            <w:rFonts w:ascii="Cambria Math" w:hAnsi="Cambria Math" w:cs="Arial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2π(</m:t>
            </m:r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s-ES_tradn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10</m:t>
                </m:r>
              </m:sup>
            </m:sSup>
            <m:r>
              <w:rPr>
                <w:rFonts w:ascii="Cambria Math" w:hAnsi="Cambria Math" w:cs="Arial"/>
                <w:lang w:val="es-ES_tradnl"/>
              </w:rPr>
              <m:t>m)</m:t>
            </m:r>
          </m:num>
          <m:den>
            <m:r>
              <w:rPr>
                <w:rFonts w:ascii="Cambria Math" w:hAnsi="Cambria Math" w:cs="Arial"/>
                <w:lang w:val="es-ES_tradnl"/>
              </w:rPr>
              <m:t>1,25x</m:t>
            </m:r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s-ES_tradn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10</m:t>
                </m:r>
              </m:sup>
            </m:sSup>
            <m:r>
              <w:rPr>
                <w:rFonts w:ascii="Cambria Math" w:hAnsi="Cambria Math" w:cs="Arial"/>
                <w:lang w:val="es-ES_tradnl"/>
              </w:rPr>
              <m:t>m/año</m:t>
            </m:r>
          </m:den>
        </m:f>
        <m:r>
          <w:rPr>
            <w:rFonts w:ascii="Cambria Math" w:hAnsi="Cambria Math" w:cs="Arial"/>
            <w:lang w:val="es-ES_tradnl"/>
          </w:rPr>
          <m:t>=5</m:t>
        </m:r>
        <w:ins w:id="5" w:author="María" w:date="2015-04-15T01:04:00Z">
          <m:r>
            <w:rPr>
              <w:rFonts w:ascii="Cambria Math" w:hAnsi="Cambria Math" w:cs="Arial"/>
              <w:lang w:val="es-ES_tradnl"/>
            </w:rPr>
            <m:t xml:space="preserve"> </m:t>
          </m:r>
        </w:ins>
        <m:r>
          <w:rPr>
            <w:rFonts w:ascii="Cambria Math" w:hAnsi="Cambria Math" w:cs="Arial"/>
            <w:lang w:val="es-ES_tradnl"/>
          </w:rPr>
          <m:t>años</m:t>
        </m:r>
      </m:oMath>
      <w:r w:rsidR="00404EBC" w:rsidRPr="00E47BE1">
        <w:rPr>
          <w:rFonts w:ascii="Arial" w:hAnsi="Arial" w:cs="Arial"/>
          <w:lang w:val="es-ES_tradnl"/>
        </w:rPr>
        <w:t xml:space="preserve">. Para hallar el </w:t>
      </w:r>
      <w:r w:rsidR="00E23BF0">
        <w:rPr>
          <w:rFonts w:ascii="Arial" w:hAnsi="Arial" w:cs="Arial"/>
          <w:lang w:val="es-ES_tradnl"/>
        </w:rPr>
        <w:t>p</w:t>
      </w:r>
      <w:r w:rsidR="00404EBC" w:rsidRPr="00E47BE1">
        <w:rPr>
          <w:rFonts w:ascii="Arial" w:hAnsi="Arial" w:cs="Arial"/>
          <w:lang w:val="es-ES_tradnl"/>
        </w:rPr>
        <w:t>eriodo de</w:t>
      </w:r>
      <w:r w:rsidR="000A6794">
        <w:rPr>
          <w:rFonts w:ascii="Arial" w:hAnsi="Arial" w:cs="Arial"/>
          <w:lang w:val="es-ES_tradnl"/>
        </w:rPr>
        <w:t>l planeta</w:t>
      </w:r>
      <w:r w:rsidR="00404EBC" w:rsidRPr="00E47BE1">
        <w:rPr>
          <w:rFonts w:ascii="Arial" w:hAnsi="Arial" w:cs="Arial"/>
          <w:lang w:val="es-ES_tradnl"/>
        </w:rPr>
        <w:t xml:space="preserve"> 2 se utiliza</w:t>
      </w:r>
      <w:r w:rsidR="0040620C" w:rsidRPr="00E47BE1">
        <w:rPr>
          <w:rFonts w:ascii="Arial" w:hAnsi="Arial" w:cs="Arial"/>
          <w:lang w:val="es-ES_tradnl"/>
        </w:rPr>
        <w:t xml:space="preserve"> </w:t>
      </w:r>
      <w:r w:rsidR="00FB2A2E">
        <w:rPr>
          <w:rFonts w:ascii="Arial" w:hAnsi="Arial" w:cs="Arial"/>
          <w:lang w:val="es-ES_tradnl"/>
        </w:rPr>
        <w:t>la t</w:t>
      </w:r>
      <w:r w:rsidR="00FB2A2E" w:rsidRPr="00E47BE1">
        <w:rPr>
          <w:rFonts w:ascii="Arial" w:hAnsi="Arial" w:cs="Arial"/>
          <w:lang w:val="es-ES_tradnl"/>
        </w:rPr>
        <w:t xml:space="preserve">ercera </w:t>
      </w:r>
      <w:r w:rsidR="00FB2A2E">
        <w:rPr>
          <w:rFonts w:ascii="Arial" w:hAnsi="Arial" w:cs="Arial"/>
          <w:lang w:val="es-ES_tradnl"/>
        </w:rPr>
        <w:t>l</w:t>
      </w:r>
      <w:r w:rsidR="00FB2A2E" w:rsidRPr="00E47BE1">
        <w:rPr>
          <w:rFonts w:ascii="Arial" w:hAnsi="Arial" w:cs="Arial"/>
          <w:lang w:val="es-ES_tradnl"/>
        </w:rPr>
        <w:t xml:space="preserve">ey </w:t>
      </w:r>
      <w:r w:rsidR="00404EBC" w:rsidRPr="00E47BE1">
        <w:rPr>
          <w:rFonts w:ascii="Arial" w:hAnsi="Arial" w:cs="Arial"/>
          <w:lang w:val="es-ES_tradnl"/>
        </w:rPr>
        <w:t xml:space="preserve">de Kepler, teniendo en cuenta la misma K para los dos planetas: </w:t>
      </w: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ES_tradnl"/>
                      </w:rPr>
                      <m:t>(T</m:t>
                    </m:r>
                  </m:e>
                  <m:sub>
                    <m:r>
                      <w:rPr>
                        <w:rFonts w:ascii="Cambria Math" w:hAnsi="Cambria Math" w:cs="Arial"/>
                        <w:lang w:val="es-ES_tradn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lang w:val="es-ES_tradnl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ES_tradnl"/>
                      </w:rPr>
                      <m:t>(R</m:t>
                    </m:r>
                  </m:e>
                  <m:sub>
                    <m:r>
                      <w:rPr>
                        <w:rFonts w:ascii="Cambria Math" w:hAnsi="Cambria Math" w:cs="Arial"/>
                        <w:lang w:val="es-ES_tradn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lang w:val="es-ES_tradnl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3</m:t>
                </m:r>
              </m:sup>
            </m:sSup>
          </m:den>
        </m:f>
        <m:r>
          <w:rPr>
            <w:rFonts w:ascii="Cambria Math" w:hAnsi="Cambria Math" w:cs="Arial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ES_tradnl"/>
                      </w:rPr>
                      <m:t>(T</m:t>
                    </m:r>
                  </m:e>
                  <m:sub>
                    <m:r>
                      <w:rPr>
                        <w:rFonts w:ascii="Cambria Math" w:hAnsi="Cambria Math" w:cs="Arial"/>
                        <w:lang w:val="es-ES_tradn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lang w:val="es-ES_tradnl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ES_tradnl"/>
                      </w:rPr>
                      <m:t>(R</m:t>
                    </m:r>
                  </m:e>
                  <m:sub>
                    <m:r>
                      <w:rPr>
                        <w:rFonts w:ascii="Cambria Math" w:hAnsi="Cambria Math" w:cs="Arial"/>
                        <w:lang w:val="es-ES_tradn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lang w:val="es-ES_tradnl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3</m:t>
                </m:r>
              </m:sup>
            </m:sSup>
          </m:den>
        </m:f>
      </m:oMath>
      <w:r w:rsidR="00901184">
        <w:rPr>
          <w:rFonts w:ascii="Arial" w:hAnsi="Arial" w:cs="Arial"/>
          <w:lang w:val="es-ES_tradnl"/>
        </w:rPr>
        <w:t xml:space="preserve"> </w:t>
      </w:r>
      <w:r w:rsidR="00404EBC" w:rsidRPr="00E47BE1">
        <w:rPr>
          <w:rFonts w:ascii="Arial" w:hAnsi="Arial" w:cs="Arial"/>
          <w:lang w:val="es-ES_tradnl"/>
        </w:rPr>
        <w:t xml:space="preserve">Luego </w:t>
      </w:r>
      <m:oMath>
        <m:sSub>
          <m:sSubPr>
            <m:ctrlPr>
              <w:rPr>
                <w:rFonts w:ascii="Cambria Math" w:hAnsi="Cambria Math" w:cs="Arial"/>
                <w:i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lang w:val="es-ES_tradnl"/>
              </w:rPr>
              <m:t>T</m:t>
            </m:r>
          </m:e>
          <m:sub>
            <m:r>
              <w:rPr>
                <w:rFonts w:ascii="Cambria Math" w:hAnsi="Cambria Math" w:cs="Arial"/>
                <w:lang w:val="es-ES_tradnl"/>
              </w:rPr>
              <m:t>2</m:t>
            </m:r>
          </m:sub>
        </m:sSub>
        <m:r>
          <w:rPr>
            <w:rFonts w:ascii="Cambria Math" w:hAnsi="Cambria Math" w:cs="Arial"/>
            <w:lang w:val="es-ES_tradnl"/>
          </w:rPr>
          <m:t>=14,1 años</m:t>
        </m:r>
      </m:oMath>
    </w:p>
    <w:p w14:paraId="39DE5C06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0AE281F9" w14:textId="58885F0E" w:rsidR="00C531DB" w:rsidRPr="00E47BE1" w:rsidRDefault="00112487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="00C531DB" w:rsidRPr="00E47BE1">
        <w:rPr>
          <w:rFonts w:ascii="Arial" w:hAnsi="Arial" w:cs="Arial"/>
          <w:highlight w:val="yellow"/>
          <w:lang w:val="es-ES_tradnl"/>
        </w:rPr>
        <w:t>IMAGEN:</w:t>
      </w:r>
    </w:p>
    <w:p w14:paraId="2EA0DE89" w14:textId="77777777" w:rsidR="00C531DB" w:rsidRPr="00E47BE1" w:rsidRDefault="00C531DB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E47BE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E47BE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111CAFA2" w14:textId="5E3C0A25" w:rsidR="008151C4" w:rsidRPr="00E47BE1" w:rsidRDefault="004B4E23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noProof/>
          <w:lang w:val="es-ES" w:eastAsia="es-ES"/>
        </w:rPr>
        <w:drawing>
          <wp:inline distT="0" distB="0" distL="0" distR="0" wp14:anchorId="5C6B11B9" wp14:editId="72CDDA49">
            <wp:extent cx="2571750" cy="1524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06A2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CB95F06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E7F51DB" w14:textId="77777777" w:rsidR="00C531DB" w:rsidRPr="00E47BE1" w:rsidRDefault="00C531DB" w:rsidP="00E47BE1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 xml:space="preserve">* </w:t>
      </w:r>
      <w:r w:rsidRPr="00E47BE1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15740EF6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06EA306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F70E4BC" w14:textId="77777777" w:rsidR="00C531DB" w:rsidRPr="00E47BE1" w:rsidRDefault="00C531DB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 xml:space="preserve">* </w:t>
      </w:r>
      <w:r w:rsidRPr="00E47BE1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E47BE1">
        <w:rPr>
          <w:rFonts w:ascii="Arial" w:hAnsi="Arial" w:cs="Arial"/>
          <w:b/>
          <w:highlight w:val="yellow"/>
          <w:lang w:val="es-ES_tradnl"/>
        </w:rPr>
        <w:t>opcional</w:t>
      </w:r>
      <w:r w:rsidRPr="00E47BE1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3903EC0B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683437A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8BE53E7" w14:textId="0408F790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="001E4A5B" w:rsidRPr="00E47BE1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30ED301A" w14:textId="77777777" w:rsidR="0091329E" w:rsidRPr="00E47BE1" w:rsidRDefault="0091329E" w:rsidP="00E47BE1">
      <w:pPr>
        <w:spacing w:line="360" w:lineRule="auto"/>
        <w:rPr>
          <w:rFonts w:ascii="Arial" w:hAnsi="Arial" w:cs="Arial"/>
          <w:lang w:val="es-ES_tradnl"/>
        </w:rPr>
      </w:pPr>
    </w:p>
    <w:p w14:paraId="4927A970" w14:textId="77777777" w:rsidR="0091329E" w:rsidRPr="00E47BE1" w:rsidRDefault="0091329E" w:rsidP="00E47BE1">
      <w:pPr>
        <w:spacing w:line="360" w:lineRule="auto"/>
        <w:rPr>
          <w:rFonts w:ascii="Arial" w:hAnsi="Arial" w:cs="Arial"/>
          <w:lang w:val="es-ES_tradnl"/>
        </w:rPr>
      </w:pPr>
    </w:p>
    <w:p w14:paraId="119C0C2D" w14:textId="5D3BE090" w:rsidR="0091329E" w:rsidRPr="00E47BE1" w:rsidRDefault="006819D1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 xml:space="preserve">10 años </w:t>
      </w:r>
    </w:p>
    <w:p w14:paraId="165B2A1E" w14:textId="525CB20E" w:rsidR="0091329E" w:rsidRPr="00E47BE1" w:rsidRDefault="0091329E" w:rsidP="00E47BE1">
      <w:pPr>
        <w:spacing w:line="360" w:lineRule="auto"/>
        <w:rPr>
          <w:rFonts w:ascii="Arial" w:hAnsi="Arial" w:cs="Arial"/>
          <w:color w:val="FF0000"/>
          <w:lang w:val="es-ES_tradnl"/>
        </w:rPr>
      </w:pPr>
      <w:r w:rsidRPr="00E47BE1">
        <w:rPr>
          <w:rFonts w:ascii="Arial" w:hAnsi="Arial" w:cs="Arial"/>
          <w:color w:val="FF0000"/>
          <w:lang w:val="es-ES_tradnl"/>
        </w:rPr>
        <w:t>14,1 años</w:t>
      </w:r>
    </w:p>
    <w:p w14:paraId="0CA4C836" w14:textId="1FF30FF5" w:rsidR="006819D1" w:rsidRPr="00E47BE1" w:rsidRDefault="006819D1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5 años</w:t>
      </w:r>
    </w:p>
    <w:p w14:paraId="08A58A15" w14:textId="49AB9EE5" w:rsidR="00DE2253" w:rsidRPr="00E47BE1" w:rsidRDefault="004013EE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200 años</w:t>
      </w:r>
    </w:p>
    <w:p w14:paraId="4AB7DDB4" w14:textId="77777777" w:rsidR="006819D1" w:rsidRPr="00E47BE1" w:rsidRDefault="006819D1" w:rsidP="00E47BE1">
      <w:pPr>
        <w:spacing w:line="360" w:lineRule="auto"/>
        <w:rPr>
          <w:rFonts w:ascii="Arial" w:hAnsi="Arial" w:cs="Arial"/>
          <w:lang w:val="es-ES_tradnl"/>
        </w:rPr>
      </w:pPr>
    </w:p>
    <w:p w14:paraId="51AEEDD7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3EE7435F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sectPr w:rsidR="00DE2253" w:rsidRPr="00E47BE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5C078A" w14:textId="77777777" w:rsidR="00785E1A" w:rsidRDefault="00785E1A" w:rsidP="00A474DB">
      <w:r>
        <w:separator/>
      </w:r>
    </w:p>
  </w:endnote>
  <w:endnote w:type="continuationSeparator" w:id="0">
    <w:p w14:paraId="12A8AE34" w14:textId="77777777" w:rsidR="00785E1A" w:rsidRDefault="00785E1A" w:rsidP="00A4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4FFD22" w14:textId="77777777" w:rsidR="00785E1A" w:rsidRDefault="00785E1A" w:rsidP="00A474DB">
      <w:r>
        <w:separator/>
      </w:r>
    </w:p>
  </w:footnote>
  <w:footnote w:type="continuationSeparator" w:id="0">
    <w:p w14:paraId="57A866A0" w14:textId="77777777" w:rsidR="00785E1A" w:rsidRDefault="00785E1A" w:rsidP="00A47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60AA"/>
    <w:rsid w:val="00025642"/>
    <w:rsid w:val="00046B74"/>
    <w:rsid w:val="00051C59"/>
    <w:rsid w:val="0005228B"/>
    <w:rsid w:val="000537AE"/>
    <w:rsid w:val="00054002"/>
    <w:rsid w:val="000719EE"/>
    <w:rsid w:val="000A6794"/>
    <w:rsid w:val="000B20BA"/>
    <w:rsid w:val="00104E5C"/>
    <w:rsid w:val="00112487"/>
    <w:rsid w:val="00125D25"/>
    <w:rsid w:val="001B092E"/>
    <w:rsid w:val="001B3983"/>
    <w:rsid w:val="001D15C4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6446A"/>
    <w:rsid w:val="003A458C"/>
    <w:rsid w:val="003A617C"/>
    <w:rsid w:val="003B49B4"/>
    <w:rsid w:val="003D72B3"/>
    <w:rsid w:val="004013EE"/>
    <w:rsid w:val="004024BA"/>
    <w:rsid w:val="00404EBC"/>
    <w:rsid w:val="0040620C"/>
    <w:rsid w:val="00411F22"/>
    <w:rsid w:val="00417B06"/>
    <w:rsid w:val="004375B6"/>
    <w:rsid w:val="0045712C"/>
    <w:rsid w:val="00485C72"/>
    <w:rsid w:val="00495119"/>
    <w:rsid w:val="004A4A9C"/>
    <w:rsid w:val="004B4E23"/>
    <w:rsid w:val="004C367C"/>
    <w:rsid w:val="00510FE7"/>
    <w:rsid w:val="0052013C"/>
    <w:rsid w:val="005513FA"/>
    <w:rsid w:val="00551D6E"/>
    <w:rsid w:val="00552D7C"/>
    <w:rsid w:val="00584F8B"/>
    <w:rsid w:val="005A1835"/>
    <w:rsid w:val="005B210B"/>
    <w:rsid w:val="005C209B"/>
    <w:rsid w:val="005C2BCD"/>
    <w:rsid w:val="005D3CC8"/>
    <w:rsid w:val="005F4C68"/>
    <w:rsid w:val="00611072"/>
    <w:rsid w:val="00616529"/>
    <w:rsid w:val="00630169"/>
    <w:rsid w:val="0063490D"/>
    <w:rsid w:val="00647430"/>
    <w:rsid w:val="00665012"/>
    <w:rsid w:val="006819D1"/>
    <w:rsid w:val="006907A4"/>
    <w:rsid w:val="00692EEE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85E1A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51C4"/>
    <w:rsid w:val="00850B18"/>
    <w:rsid w:val="008752D9"/>
    <w:rsid w:val="00881754"/>
    <w:rsid w:val="008932B9"/>
    <w:rsid w:val="008C6F76"/>
    <w:rsid w:val="00901184"/>
    <w:rsid w:val="0091329E"/>
    <w:rsid w:val="00923C89"/>
    <w:rsid w:val="009320AC"/>
    <w:rsid w:val="009510B5"/>
    <w:rsid w:val="00953886"/>
    <w:rsid w:val="009562DA"/>
    <w:rsid w:val="009670F6"/>
    <w:rsid w:val="0099088A"/>
    <w:rsid w:val="00992AB9"/>
    <w:rsid w:val="009C4689"/>
    <w:rsid w:val="009D17C2"/>
    <w:rsid w:val="009D67BD"/>
    <w:rsid w:val="009E7DAC"/>
    <w:rsid w:val="009F074B"/>
    <w:rsid w:val="00A130D8"/>
    <w:rsid w:val="00A22796"/>
    <w:rsid w:val="00A474DB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41F6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458BF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23BF0"/>
    <w:rsid w:val="00E32F4B"/>
    <w:rsid w:val="00E47BE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18D"/>
    <w:rsid w:val="00F157B9"/>
    <w:rsid w:val="00F44F99"/>
    <w:rsid w:val="00F57E22"/>
    <w:rsid w:val="00F61B73"/>
    <w:rsid w:val="00F73B99"/>
    <w:rsid w:val="00F80068"/>
    <w:rsid w:val="00F819D0"/>
    <w:rsid w:val="00F93E33"/>
    <w:rsid w:val="00FA04FB"/>
    <w:rsid w:val="00FA6DF9"/>
    <w:rsid w:val="00FB2A2E"/>
    <w:rsid w:val="00FB71A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501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474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74DB"/>
  </w:style>
  <w:style w:type="paragraph" w:styleId="Piedepgina">
    <w:name w:val="footer"/>
    <w:basedOn w:val="Normal"/>
    <w:link w:val="PiedepginaCar"/>
    <w:uiPriority w:val="99"/>
    <w:unhideWhenUsed/>
    <w:rsid w:val="00A474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4DB"/>
  </w:style>
  <w:style w:type="paragraph" w:styleId="Textodeglobo">
    <w:name w:val="Balloon Text"/>
    <w:basedOn w:val="Normal"/>
    <w:link w:val="TextodegloboCar"/>
    <w:uiPriority w:val="99"/>
    <w:semiHidden/>
    <w:unhideWhenUsed/>
    <w:rsid w:val="00E47B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BE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3B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3B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3BF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3B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3BF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501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474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74DB"/>
  </w:style>
  <w:style w:type="paragraph" w:styleId="Piedepgina">
    <w:name w:val="footer"/>
    <w:basedOn w:val="Normal"/>
    <w:link w:val="PiedepginaCar"/>
    <w:uiPriority w:val="99"/>
    <w:unhideWhenUsed/>
    <w:rsid w:val="00A474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4DB"/>
  </w:style>
  <w:style w:type="paragraph" w:styleId="Textodeglobo">
    <w:name w:val="Balloon Text"/>
    <w:basedOn w:val="Normal"/>
    <w:link w:val="TextodegloboCar"/>
    <w:uiPriority w:val="99"/>
    <w:semiHidden/>
    <w:unhideWhenUsed/>
    <w:rsid w:val="00E47B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BE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3B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3B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3BF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3B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3B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835</Words>
  <Characters>4593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Sergio Cuellar</cp:lastModifiedBy>
  <cp:revision>3</cp:revision>
  <dcterms:created xsi:type="dcterms:W3CDTF">2015-04-15T10:50:00Z</dcterms:created>
  <dcterms:modified xsi:type="dcterms:W3CDTF">2015-06-01T04:39:00Z</dcterms:modified>
</cp:coreProperties>
</file>