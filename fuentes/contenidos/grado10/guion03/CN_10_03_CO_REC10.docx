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46" w:rsidRDefault="00BB3546" w:rsidP="00BB3546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BB3546" w:rsidRPr="00254FDB" w:rsidRDefault="00BB3546" w:rsidP="00BB3546">
      <w:pPr>
        <w:rPr>
          <w:rFonts w:ascii="Arial" w:hAnsi="Arial"/>
          <w:lang w:val="es-ES_tradnl"/>
        </w:rPr>
      </w:pPr>
    </w:p>
    <w:p w:rsidR="00BB3546" w:rsidRPr="006D02A8" w:rsidRDefault="00BB3546" w:rsidP="00BB35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BB3546">
        <w:rPr>
          <w:rFonts w:ascii="Times" w:hAnsi="Times"/>
        </w:rPr>
        <w:t>CN_10_03_CO</w:t>
      </w:r>
    </w:p>
    <w:p w:rsidR="00BB3546" w:rsidRPr="006D02A8" w:rsidRDefault="00BB3546" w:rsidP="00BB3546">
      <w:pPr>
        <w:rPr>
          <w:rFonts w:ascii="Arial" w:hAnsi="Arial"/>
          <w:sz w:val="18"/>
          <w:szCs w:val="18"/>
          <w:lang w:val="es-ES_tradnl"/>
        </w:rPr>
      </w:pPr>
    </w:p>
    <w:p w:rsidR="00BB3546" w:rsidRPr="006D02A8" w:rsidRDefault="00BB3546" w:rsidP="00BB3546">
      <w:pPr>
        <w:rPr>
          <w:rFonts w:ascii="Arial" w:hAnsi="Arial"/>
          <w:sz w:val="18"/>
          <w:szCs w:val="18"/>
          <w:lang w:val="es-ES_tradnl"/>
        </w:rPr>
      </w:pPr>
    </w:p>
    <w:p w:rsidR="00BB3546" w:rsidRPr="0063490D" w:rsidRDefault="00BB3546" w:rsidP="00BB35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B3546" w:rsidRPr="009320AC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6D02A8" w:rsidRDefault="00BB3546" w:rsidP="00BB3546">
      <w:pPr>
        <w:tabs>
          <w:tab w:val="left" w:pos="4085"/>
        </w:tabs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highlight w:val="green"/>
          <w:lang w:val="es-ES_tradnl"/>
        </w:rPr>
        <w:tab/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3C031F">
        <w:rPr>
          <w:rFonts w:ascii="Times New Roman" w:hAnsi="Times New Roman" w:cs="Times New Roman"/>
          <w:color w:val="000000"/>
        </w:rPr>
        <w:t>Componentes de un vector</w:t>
      </w: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62EF0" w:rsidRDefault="00BB3546" w:rsidP="00B62EF0">
      <w:pPr>
        <w:rPr>
          <w:rFonts w:ascii="Times" w:hAnsi="Tim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B62EF0">
        <w:rPr>
          <w:rFonts w:ascii="Times" w:hAnsi="Times"/>
        </w:rPr>
        <w:t xml:space="preserve">Actividad introductoria al estudio de las componentes rectángulares de un vector.  </w:t>
      </w:r>
    </w:p>
    <w:p w:rsidR="00BB3546" w:rsidRPr="006D02A8" w:rsidRDefault="00BB3546" w:rsidP="00BB3546">
      <w:pPr>
        <w:rPr>
          <w:rFonts w:ascii="Arial" w:hAnsi="Arial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6D02A8" w:rsidRDefault="00BB3546" w:rsidP="00BB35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>
        <w:rPr>
          <w:rFonts w:ascii="Times" w:hAnsi="Times"/>
        </w:rPr>
        <w:t>Componentes de un vector</w:t>
      </w: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6D02A8" w:rsidRDefault="00BB3546" w:rsidP="00BB35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15 minutos</w:t>
      </w: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B55138" w:rsidRDefault="00BB3546" w:rsidP="00BB35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B3546" w:rsidRPr="005F4C68" w:rsidTr="00815BB8">
        <w:tc>
          <w:tcPr>
            <w:tcW w:w="1248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B3546" w:rsidRPr="005F4C68" w:rsidTr="00815BB8">
        <w:tc>
          <w:tcPr>
            <w:tcW w:w="1248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3546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B55138" w:rsidRDefault="00BB3546" w:rsidP="00BB35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B3546" w:rsidRPr="00AC7496" w:rsidTr="00815BB8">
        <w:tc>
          <w:tcPr>
            <w:tcW w:w="4536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B3546" w:rsidRPr="00072995" w:rsidTr="00815BB8">
        <w:tc>
          <w:tcPr>
            <w:tcW w:w="4536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B3546" w:rsidRPr="00AC7496" w:rsidTr="00815BB8">
        <w:tc>
          <w:tcPr>
            <w:tcW w:w="4536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B3546" w:rsidRPr="00AC7496" w:rsidTr="00815BB8">
        <w:tc>
          <w:tcPr>
            <w:tcW w:w="4536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3546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B3546" w:rsidRPr="00AC749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B55138" w:rsidRDefault="00BB3546" w:rsidP="00BB35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B3546" w:rsidRPr="005F4C68" w:rsidTr="00815BB8">
        <w:tc>
          <w:tcPr>
            <w:tcW w:w="2126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B3546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B3546" w:rsidRPr="005F4C68" w:rsidTr="00815BB8">
        <w:tc>
          <w:tcPr>
            <w:tcW w:w="2126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B3546" w:rsidRPr="005F4C68" w:rsidTr="00815BB8">
        <w:tc>
          <w:tcPr>
            <w:tcW w:w="2126" w:type="dxa"/>
          </w:tcPr>
          <w:p w:rsidR="00BB354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B354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B354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B3546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B3546" w:rsidRPr="005F4C68" w:rsidRDefault="00BB3546" w:rsidP="00815BB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B302E7" w:rsidRDefault="00B302E7" w:rsidP="00BB3546">
      <w:pPr>
        <w:rPr>
          <w:rFonts w:ascii="Arial" w:hAnsi="Arial"/>
          <w:b/>
          <w:sz w:val="18"/>
          <w:szCs w:val="18"/>
          <w:lang w:val="es-ES_tradnl"/>
        </w:rPr>
      </w:pPr>
    </w:p>
    <w:p w:rsidR="00B302E7" w:rsidRPr="006D02A8" w:rsidRDefault="00B302E7" w:rsidP="00B302E7">
      <w:pPr>
        <w:tabs>
          <w:tab w:val="left" w:pos="4085"/>
        </w:tabs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Título:  </w:t>
      </w:r>
      <w:r w:rsidRPr="003C031F">
        <w:rPr>
          <w:rFonts w:ascii="Times New Roman" w:hAnsi="Times New Roman" w:cs="Times New Roman"/>
          <w:color w:val="000000"/>
        </w:rPr>
        <w:t>Componentes de un vector</w:t>
      </w:r>
    </w:p>
    <w:p w:rsidR="00B302E7" w:rsidRPr="000719EE" w:rsidRDefault="00B302E7" w:rsidP="00B302E7">
      <w:pPr>
        <w:rPr>
          <w:rFonts w:ascii="Arial" w:hAnsi="Arial" w:cs="Arial"/>
          <w:sz w:val="18"/>
          <w:szCs w:val="18"/>
          <w:lang w:val="es-ES_tradnl"/>
        </w:rPr>
      </w:pPr>
    </w:p>
    <w:p w:rsidR="00B302E7" w:rsidRDefault="00B302E7" w:rsidP="00BB3546">
      <w:pPr>
        <w:rPr>
          <w:rFonts w:ascii="Times" w:hAnsi="Times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Desripción: </w:t>
      </w:r>
      <w:r>
        <w:rPr>
          <w:rFonts w:ascii="Times" w:hAnsi="Times"/>
        </w:rPr>
        <w:t xml:space="preserve">Actividad introductoria al estudio de las </w:t>
      </w:r>
      <w:r w:rsidR="00B62EF0">
        <w:rPr>
          <w:rFonts w:ascii="Times" w:hAnsi="Times"/>
        </w:rPr>
        <w:t>components rectángulares</w:t>
      </w:r>
      <w:r>
        <w:rPr>
          <w:rFonts w:ascii="Times" w:hAnsi="Times"/>
        </w:rPr>
        <w:t xml:space="preserve"> de un vector.  </w:t>
      </w:r>
    </w:p>
    <w:p w:rsidR="00B302E7" w:rsidRDefault="00B302E7" w:rsidP="00BB3546">
      <w:pPr>
        <w:rPr>
          <w:rFonts w:ascii="Times" w:hAnsi="Times"/>
        </w:rPr>
      </w:pPr>
    </w:p>
    <w:p w:rsidR="00B302E7" w:rsidRPr="00B302E7" w:rsidRDefault="00B302E7" w:rsidP="00BB354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b/>
        </w:rPr>
        <w:t xml:space="preserve">Temporalización: </w:t>
      </w:r>
      <w:r w:rsidRPr="00B302E7">
        <w:rPr>
          <w:rFonts w:ascii="Times" w:hAnsi="Times"/>
        </w:rPr>
        <w:t>15 minutos</w:t>
      </w:r>
    </w:p>
    <w:p w:rsidR="00B302E7" w:rsidRDefault="00B302E7" w:rsidP="00BB3546">
      <w:pPr>
        <w:rPr>
          <w:rFonts w:ascii="Arial" w:hAnsi="Arial"/>
          <w:b/>
          <w:sz w:val="18"/>
          <w:szCs w:val="18"/>
          <w:lang w:val="es-ES_tradnl"/>
        </w:rPr>
      </w:pPr>
    </w:p>
    <w:p w:rsidR="00B302E7" w:rsidRDefault="00B302E7" w:rsidP="00BB35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Secuencia de imágenes.</w:t>
      </w:r>
    </w:p>
    <w:p w:rsidR="00B302E7" w:rsidRDefault="00B302E7" w:rsidP="00BB3546">
      <w:pPr>
        <w:rPr>
          <w:rFonts w:ascii="Arial" w:hAnsi="Arial"/>
          <w:sz w:val="18"/>
          <w:szCs w:val="18"/>
          <w:lang w:val="es-ES_tradnl"/>
        </w:rPr>
      </w:pPr>
    </w:p>
    <w:p w:rsidR="00B302E7" w:rsidRDefault="00B302E7" w:rsidP="00B302E7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Objetivo del recurso: </w:t>
      </w:r>
      <w:r>
        <w:rPr>
          <w:rFonts w:ascii="Arial" w:hAnsi="Arial"/>
          <w:sz w:val="18"/>
          <w:szCs w:val="18"/>
          <w:lang w:val="es-ES_tradnl"/>
        </w:rPr>
        <w:t xml:space="preserve">Exploración de las componentes de un vector a partir de conocimientos algebraicos y trigonométricos del estudiante. </w:t>
      </w:r>
    </w:p>
    <w:p w:rsidR="00B302E7" w:rsidRDefault="00B302E7" w:rsidP="00B302E7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B302E7" w:rsidRPr="00B302E7" w:rsidRDefault="00B302E7" w:rsidP="00B302E7">
      <w:pPr>
        <w:jc w:val="both"/>
        <w:rPr>
          <w:rFonts w:ascii="Arial" w:hAnsi="Arial"/>
          <w:sz w:val="18"/>
          <w:szCs w:val="18"/>
          <w:lang w:val="es-ES_tradnl"/>
        </w:rPr>
      </w:pPr>
      <w:r w:rsidRPr="00B302E7">
        <w:rPr>
          <w:rFonts w:ascii="Arial" w:hAnsi="Arial"/>
          <w:b/>
          <w:sz w:val="18"/>
          <w:szCs w:val="18"/>
          <w:highlight w:val="red"/>
          <w:lang w:val="es-ES_tradnl"/>
        </w:rPr>
        <w:t>Competencia: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B302E7">
        <w:rPr>
          <w:rFonts w:ascii="Arial" w:hAnsi="Arial"/>
          <w:sz w:val="18"/>
          <w:szCs w:val="18"/>
          <w:highlight w:val="red"/>
          <w:lang w:val="es-ES_tradnl"/>
        </w:rPr>
        <w:t>Para aprender a aprender.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302E7" w:rsidRDefault="00B302E7" w:rsidP="00BB3546">
      <w:pPr>
        <w:rPr>
          <w:rFonts w:ascii="Arial" w:hAnsi="Arial"/>
          <w:b/>
          <w:sz w:val="18"/>
          <w:szCs w:val="18"/>
          <w:lang w:val="es-ES_tradnl"/>
        </w:rPr>
      </w:pPr>
    </w:p>
    <w:p w:rsidR="00B62EF0" w:rsidRDefault="00B62EF0" w:rsidP="00B62EF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Opcional: Antes de iniciar la presentación se puede hacer un repaso de las herramientas matemáticas previas que se necesitan: el teorema de Pitágoras, las razones trigonométricas seno y coseno de un ángulo, y la función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tan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(α)</m:t>
        </m:r>
      </m:oMath>
      <w:r>
        <w:rPr>
          <w:rFonts w:ascii="Arial" w:hAnsi="Arial"/>
          <w:sz w:val="18"/>
          <w:szCs w:val="18"/>
          <w:lang w:val="es-ES_tradnl"/>
        </w:rPr>
        <w:t>.</w:t>
      </w:r>
    </w:p>
    <w:p w:rsidR="00B62EF0" w:rsidRDefault="00B62EF0" w:rsidP="00B62EF0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B62EF0" w:rsidRDefault="00B62EF0" w:rsidP="00B62EF0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B302E7" w:rsidRDefault="00B62EF0" w:rsidP="00B62EF0">
      <w:pPr>
        <w:jc w:val="both"/>
        <w:rPr>
          <w:rFonts w:ascii="Arial" w:hAnsi="Arial"/>
          <w:sz w:val="18"/>
          <w:szCs w:val="18"/>
          <w:lang w:val="es-ES_tradnl"/>
        </w:rPr>
      </w:pPr>
      <w:r w:rsidRPr="00B302E7">
        <w:rPr>
          <w:rFonts w:ascii="Arial" w:hAnsi="Arial"/>
          <w:sz w:val="18"/>
          <w:szCs w:val="18"/>
          <w:lang w:val="es-ES_tradnl"/>
        </w:rPr>
        <w:t>Esta actividad per</w:t>
      </w:r>
      <w:r>
        <w:rPr>
          <w:rFonts w:ascii="Arial" w:hAnsi="Arial"/>
          <w:sz w:val="18"/>
          <w:szCs w:val="18"/>
          <w:lang w:val="es-ES_tradnl"/>
        </w:rPr>
        <w:t>mite hacer una introducción al tema de componentes rectangulares de un vector</w:t>
      </w:r>
      <w:r w:rsidR="00B302E7">
        <w:rPr>
          <w:rFonts w:ascii="Arial" w:hAnsi="Arial"/>
          <w:sz w:val="18"/>
          <w:szCs w:val="18"/>
          <w:lang w:val="es-ES_tradnl"/>
        </w:rPr>
        <w:t xml:space="preserve">. Durante la presentación de las diapositivas se </w:t>
      </w:r>
      <w:r>
        <w:rPr>
          <w:rFonts w:ascii="Arial" w:hAnsi="Arial"/>
          <w:sz w:val="18"/>
          <w:szCs w:val="18"/>
          <w:lang w:val="es-ES_tradnl"/>
        </w:rPr>
        <w:t xml:space="preserve">muestran </w:t>
      </w:r>
      <w:r w:rsidR="00B302E7">
        <w:rPr>
          <w:rFonts w:ascii="Arial" w:hAnsi="Arial"/>
          <w:sz w:val="18"/>
          <w:szCs w:val="18"/>
          <w:lang w:val="es-ES_tradnl"/>
        </w:rPr>
        <w:t xml:space="preserve">4 actividades en las cuales el estudiante deberá poner a prueba sus conocimientos previos en matemáticas como el teorema de Pitágoras, las razones trigonométricas seno y coseno de un ángulo, y la función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tan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(α)</m:t>
        </m:r>
      </m:oMath>
      <w:r w:rsidR="00B302E7">
        <w:rPr>
          <w:rFonts w:ascii="Arial" w:hAnsi="Arial"/>
          <w:sz w:val="18"/>
          <w:szCs w:val="18"/>
          <w:lang w:val="es-ES_tradnl"/>
        </w:rPr>
        <w:t>.</w:t>
      </w:r>
    </w:p>
    <w:p w:rsidR="00B62EF0" w:rsidRDefault="00B62EF0" w:rsidP="00B62EF0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B62EF0" w:rsidRDefault="00B62EF0" w:rsidP="00B62EF0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 ideal es que se genere una actividad con todo el grupo, de modo que los estudiantes hallen los datos que se piden dadas las imágenes y posteriormente se muestre la solución en la diapositiva inmediatamente siguiente. De esta manera se puede realizar una construcción del concepto de componente de un vector y su respectivo proceso de cálculo, como complemento a la teoría que se estudiará.</w:t>
      </w:r>
    </w:p>
    <w:p w:rsidR="00BB3546" w:rsidRPr="00F4317E" w:rsidRDefault="00BB3546" w:rsidP="00BB3546">
      <w:pPr>
        <w:rPr>
          <w:rFonts w:ascii="Arial" w:hAnsi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B62EF0" w:rsidRDefault="00B62EF0" w:rsidP="00BB3546">
      <w:pPr>
        <w:rPr>
          <w:rFonts w:ascii="Arial" w:hAnsi="Arial"/>
          <w:b/>
          <w:sz w:val="18"/>
          <w:szCs w:val="18"/>
          <w:lang w:val="es-ES_tradnl"/>
        </w:rPr>
      </w:pPr>
    </w:p>
    <w:p w:rsidR="00AE23EE" w:rsidRDefault="00AE23EE" w:rsidP="00BB35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esta actividad necesitarás algunas herramientas matemáticas de gran utilidad para el estudio de las componentes de un vector.</w:t>
      </w:r>
    </w:p>
    <w:p w:rsidR="00AE23EE" w:rsidRDefault="00AE23EE" w:rsidP="00BB3546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E23EE" w:rsidTr="00AE23EE">
        <w:tc>
          <w:tcPr>
            <w:tcW w:w="9622" w:type="dxa"/>
          </w:tcPr>
          <w:p w:rsidR="00AE23EE" w:rsidRDefault="00AE23EE" w:rsidP="00AE23EE">
            <w:r>
              <w:t>Bases matemáticas:</w:t>
            </w:r>
          </w:p>
          <w:p w:rsidR="00AE23EE" w:rsidRDefault="00AE23EE" w:rsidP="00AE23EE"/>
          <w:p w:rsidR="00AE23EE" w:rsidRDefault="00AE23EE" w:rsidP="00AE23EE">
            <w:pPr>
              <w:jc w:val="center"/>
            </w:pPr>
            <w:r>
              <w:object w:dxaOrig="4980" w:dyaOrig="2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9pt;height:123.6pt" o:ole="">
                  <v:imagedata r:id="rId7" o:title=""/>
                </v:shape>
                <o:OLEObject Type="Embed" ProgID="PBrush" ShapeID="_x0000_i1025" DrawAspect="Content" ObjectID="_1487069663" r:id="rId8"/>
              </w:object>
            </w:r>
          </w:p>
          <w:p w:rsidR="00AE23EE" w:rsidRDefault="00AE23EE" w:rsidP="00AE23EE">
            <w:r>
              <w:t xml:space="preserve">Donde: </w:t>
            </w:r>
          </w:p>
          <w:p w:rsidR="00AE23EE" w:rsidRDefault="00AE23EE" w:rsidP="00AE23EE"/>
          <w:p w:rsidR="00AE23EE" w:rsidRDefault="00AE23EE" w:rsidP="00AE23EE">
            <w:r>
              <w:t xml:space="preserve">CA: cateto adyacente al ángulo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>.</w:t>
            </w:r>
          </w:p>
          <w:p w:rsidR="00AE23EE" w:rsidRPr="00AE23EE" w:rsidRDefault="00AE23EE" w:rsidP="00AE23EE">
            <w:r>
              <w:t xml:space="preserve">CO: cateto opuesto al ángulo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  <w:p w:rsidR="00AE23EE" w:rsidRPr="00AE23EE" w:rsidRDefault="00AE23EE" w:rsidP="00AE23EE">
            <w:r>
              <w:t>H: Hipotenusa</w:t>
            </w:r>
          </w:p>
          <w:p w:rsidR="00AE23EE" w:rsidRDefault="00AE23EE" w:rsidP="00AE23EE">
            <w:pPr>
              <w:jc w:val="center"/>
            </w:pPr>
          </w:p>
          <w:p w:rsidR="00AE23EE" w:rsidRDefault="00AE23EE" w:rsidP="00AE23EE">
            <w:r>
              <w:t>A partir del triángulo puedes estudiar:</w:t>
            </w:r>
          </w:p>
          <w:p w:rsidR="00AE23EE" w:rsidRDefault="00AE23EE" w:rsidP="00AE23EE">
            <w:pPr>
              <w:tabs>
                <w:tab w:val="left" w:pos="4117"/>
              </w:tabs>
            </w:pPr>
            <w:r>
              <w:tab/>
            </w:r>
          </w:p>
          <w:p w:rsidR="00AE23EE" w:rsidRDefault="00AE23EE" w:rsidP="00AE23EE">
            <w:pPr>
              <w:tabs>
                <w:tab w:val="left" w:pos="4117"/>
              </w:tabs>
            </w:pPr>
            <w:r>
              <w:t>Teorema de Pitágoras:</w:t>
            </w:r>
          </w:p>
          <w:p w:rsidR="00AE23EE" w:rsidRDefault="00AE23EE" w:rsidP="00AE23EE">
            <w:pPr>
              <w:tabs>
                <w:tab w:val="left" w:pos="4117"/>
              </w:tabs>
            </w:pPr>
          </w:p>
          <w:p w:rsidR="00AE23EE" w:rsidRPr="00AE23EE" w:rsidRDefault="00AE23EE" w:rsidP="00AE23EE">
            <w:pPr>
              <w:tabs>
                <w:tab w:val="left" w:pos="4117"/>
              </w:tabs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(CO)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(CA)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AE23EE" w:rsidRDefault="00AE23EE" w:rsidP="00AE23EE">
            <w:pPr>
              <w:tabs>
                <w:tab w:val="left" w:pos="4117"/>
              </w:tabs>
            </w:pPr>
          </w:p>
          <w:p w:rsidR="00AE23EE" w:rsidRDefault="00AE23EE" w:rsidP="00AE23EE">
            <w:pPr>
              <w:tabs>
                <w:tab w:val="left" w:pos="4117"/>
              </w:tabs>
            </w:pPr>
            <w:r>
              <w:t>Razones trigonométricas:</w:t>
            </w:r>
          </w:p>
          <w:p w:rsidR="00AE23EE" w:rsidRDefault="00AE23EE" w:rsidP="00AE23EE">
            <w:pPr>
              <w:tabs>
                <w:tab w:val="left" w:pos="4117"/>
              </w:tabs>
            </w:pPr>
          </w:p>
          <w:p w:rsidR="00AE23EE" w:rsidRPr="00AE23EE" w:rsidRDefault="00AE23EE" w:rsidP="00AE23EE">
            <w:pPr>
              <w:tabs>
                <w:tab w:val="left" w:pos="4117"/>
              </w:tabs>
            </w:pPr>
            <m:oMathPara>
              <m:oMath>
                <m:r>
                  <w:rPr>
                    <w:rFonts w:ascii="Cambria Math" w:hAnsi="Cambria Math"/>
                  </w:rPr>
                  <m:t>sen 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  <w:p w:rsidR="00AE23EE" w:rsidRPr="00AE23EE" w:rsidRDefault="00AE23EE" w:rsidP="00AE23EE">
            <w:pPr>
              <w:tabs>
                <w:tab w:val="left" w:pos="4117"/>
              </w:tabs>
            </w:pPr>
          </w:p>
          <w:p w:rsidR="00AE23EE" w:rsidRPr="00AE23EE" w:rsidRDefault="00AE23EE" w:rsidP="00AE23EE">
            <w:pPr>
              <w:tabs>
                <w:tab w:val="left" w:pos="4117"/>
              </w:tabs>
            </w:pPr>
            <m:oMathPara>
              <m:oMath>
                <m:r>
                  <w:rPr>
                    <w:rFonts w:ascii="Cambria Math" w:hAnsi="Cambria Math"/>
                  </w:rPr>
                  <m:t>cos 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  <w:p w:rsidR="00AE23EE" w:rsidRDefault="00AE23EE" w:rsidP="00AE23EE">
            <w:pPr>
              <w:tabs>
                <w:tab w:val="left" w:pos="4117"/>
              </w:tabs>
            </w:pPr>
          </w:p>
          <w:p w:rsidR="00AE23EE" w:rsidRDefault="00AE23EE" w:rsidP="00AE23EE">
            <w:pPr>
              <w:tabs>
                <w:tab w:val="left" w:pos="4117"/>
              </w:tabs>
            </w:pPr>
            <w:r>
              <w:t xml:space="preserve">Para encontrar el ángulo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puedes hacer uso de la función inversa:</w:t>
            </w:r>
          </w:p>
          <w:p w:rsidR="00AE23EE" w:rsidRPr="00AE23EE" w:rsidRDefault="00AE23EE" w:rsidP="00AE23EE">
            <w:pPr>
              <w:tabs>
                <w:tab w:val="left" w:pos="4117"/>
              </w:tabs>
            </w:pPr>
          </w:p>
          <w:p w:rsidR="00AE23EE" w:rsidRDefault="00AE23EE" w:rsidP="00AE23EE">
            <w:pPr>
              <w:tabs>
                <w:tab w:val="left" w:pos="4117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 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</m:oMath>
            </m:oMathPara>
          </w:p>
          <w:p w:rsidR="00AE23EE" w:rsidRDefault="00AE23EE" w:rsidP="00AE23E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AE23EE" w:rsidRDefault="00AE23EE" w:rsidP="00BB3546">
      <w:pPr>
        <w:rPr>
          <w:rFonts w:ascii="Arial" w:hAnsi="Arial"/>
          <w:sz w:val="18"/>
          <w:szCs w:val="18"/>
          <w:lang w:val="es-ES_tradnl"/>
        </w:rPr>
      </w:pPr>
    </w:p>
    <w:p w:rsidR="00580CBC" w:rsidRDefault="00580CBC" w:rsidP="00BB35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Ahora aplica los conocimientos previos para determinar las componentes de un vector, así como su magnitud y dirección.</w:t>
      </w:r>
    </w:p>
    <w:p w:rsidR="00580CBC" w:rsidRDefault="00580CBC" w:rsidP="00BB3546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6"/>
        <w:gridCol w:w="4414"/>
      </w:tblGrid>
      <w:tr w:rsidR="00580CBC" w:rsidTr="00815BB8">
        <w:tc>
          <w:tcPr>
            <w:tcW w:w="4414" w:type="dxa"/>
          </w:tcPr>
          <w:p w:rsidR="00580CBC" w:rsidRDefault="00580CBC" w:rsidP="00815BB8">
            <w:pPr>
              <w:jc w:val="center"/>
            </w:pPr>
          </w:p>
          <w:p w:rsidR="00580CBC" w:rsidRDefault="00580CBC" w:rsidP="00815BB8">
            <w:pPr>
              <w:jc w:val="center"/>
            </w:pPr>
          </w:p>
          <w:p w:rsidR="00580CBC" w:rsidRDefault="00580CBC" w:rsidP="00815BB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noProof/>
                <w:lang w:val="es-CO" w:eastAsia="es-CO"/>
              </w:rPr>
              <w:lastRenderedPageBreak/>
              <w:drawing>
                <wp:inline distT="0" distB="0" distL="0" distR="0" wp14:anchorId="1A6258F1" wp14:editId="49FACBF3">
                  <wp:extent cx="2926080" cy="2194560"/>
                  <wp:effectExtent l="0" t="0" r="762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580CBC" w:rsidRDefault="00580CBC" w:rsidP="00815BB8">
            <w:pPr>
              <w:jc w:val="both"/>
              <w:rPr>
                <w:rFonts w:ascii="Times" w:hAnsi="Times"/>
                <w:sz w:val="30"/>
                <w:szCs w:val="30"/>
              </w:rPr>
            </w:pPr>
          </w:p>
          <w:p w:rsidR="00580CBC" w:rsidRDefault="00580CBC" w:rsidP="00815BB8">
            <w:pPr>
              <w:jc w:val="both"/>
              <w:rPr>
                <w:rFonts w:ascii="Times" w:hAnsi="Times"/>
                <w:sz w:val="30"/>
                <w:szCs w:val="30"/>
              </w:rPr>
            </w:pPr>
            <w:r w:rsidRPr="00990E98">
              <w:rPr>
                <w:rFonts w:ascii="Times" w:hAnsi="Times"/>
                <w:sz w:val="30"/>
                <w:szCs w:val="30"/>
              </w:rPr>
              <w:t xml:space="preserve">Componentes del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R</m:t>
                  </m:r>
                </m:e>
              </m:acc>
            </m:oMath>
            <w:r w:rsidRPr="00990E98">
              <w:rPr>
                <w:rFonts w:ascii="Times" w:hAnsi="Times"/>
                <w:sz w:val="30"/>
                <w:szCs w:val="30"/>
              </w:rPr>
              <w:t>:</w:t>
            </w:r>
          </w:p>
          <w:p w:rsidR="00580CBC" w:rsidRPr="00990E98" w:rsidRDefault="00580CBC" w:rsidP="00815BB8">
            <w:pPr>
              <w:jc w:val="both"/>
              <w:rPr>
                <w:rFonts w:ascii="Times" w:hAnsi="Times"/>
                <w:sz w:val="30"/>
                <w:szCs w:val="30"/>
              </w:rPr>
            </w:pPr>
          </w:p>
          <w:p w:rsidR="00580CBC" w:rsidRPr="00990E98" w:rsidRDefault="00580CBC" w:rsidP="00815BB8">
            <w:pPr>
              <w:jc w:val="both"/>
              <w:rPr>
                <w:rFonts w:ascii="Times" w:hAnsi="Times"/>
                <w:sz w:val="30"/>
                <w:szCs w:val="3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sz w:val="30"/>
                    <w:szCs w:val="30"/>
                  </w:rPr>
                  <m:t>=R sen α</m:t>
                </m:r>
              </m:oMath>
            </m:oMathPara>
          </w:p>
          <w:p w:rsidR="00580CBC" w:rsidRPr="00990E98" w:rsidRDefault="00580CBC" w:rsidP="00815BB8">
            <w:pPr>
              <w:jc w:val="both"/>
              <w:rPr>
                <w:rFonts w:ascii="Times" w:hAnsi="Times"/>
                <w:sz w:val="30"/>
                <w:szCs w:val="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=R cos α</m:t>
                </m:r>
              </m:oMath>
            </m:oMathPara>
          </w:p>
          <w:p w:rsidR="00580CBC" w:rsidRPr="00990E98" w:rsidRDefault="00580CBC" w:rsidP="00815BB8">
            <w:pPr>
              <w:jc w:val="both"/>
              <w:rPr>
                <w:rFonts w:ascii="Times" w:hAnsi="Times"/>
                <w:sz w:val="30"/>
                <w:szCs w:val="30"/>
              </w:rPr>
            </w:pPr>
          </w:p>
          <w:p w:rsidR="00580CBC" w:rsidRDefault="00580CBC" w:rsidP="00815BB8">
            <w:pPr>
              <w:jc w:val="both"/>
              <w:rPr>
                <w:rFonts w:ascii="Times" w:hAnsi="Times"/>
                <w:sz w:val="30"/>
                <w:szCs w:val="30"/>
              </w:rPr>
            </w:pPr>
            <w:r w:rsidRPr="00990E98">
              <w:rPr>
                <w:rFonts w:ascii="Times" w:hAnsi="Times"/>
                <w:sz w:val="30"/>
                <w:szCs w:val="30"/>
              </w:rPr>
              <w:lastRenderedPageBreak/>
              <w:t xml:space="preserve">Magnitud del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R</m:t>
                  </m:r>
                </m:e>
              </m:acc>
            </m:oMath>
            <w:r w:rsidRPr="00990E98">
              <w:rPr>
                <w:rFonts w:ascii="Times" w:hAnsi="Times"/>
                <w:sz w:val="30"/>
                <w:szCs w:val="30"/>
              </w:rPr>
              <w:t>:</w:t>
            </w:r>
          </w:p>
          <w:p w:rsidR="00580CBC" w:rsidRPr="00580CBC" w:rsidRDefault="00580CBC" w:rsidP="00815BB8">
            <w:pPr>
              <w:jc w:val="both"/>
              <w:rPr>
                <w:rFonts w:ascii="Times" w:hAnsi="Times"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580CBC" w:rsidRPr="009E397A" w:rsidRDefault="00580CBC" w:rsidP="00815BB8">
            <w:pPr>
              <w:jc w:val="both"/>
              <w:rPr>
                <w:rFonts w:ascii="Times" w:hAnsi="Times"/>
                <w:sz w:val="30"/>
                <w:szCs w:val="30"/>
              </w:rPr>
            </w:pPr>
          </w:p>
          <w:p w:rsidR="00580CBC" w:rsidRDefault="00580CBC" w:rsidP="00815BB8">
            <w:pPr>
              <w:jc w:val="both"/>
              <w:rPr>
                <w:rFonts w:ascii="Times" w:hAnsi="Times"/>
                <w:sz w:val="30"/>
                <w:szCs w:val="30"/>
              </w:rPr>
            </w:pPr>
            <w:r>
              <w:rPr>
                <w:rFonts w:ascii="Times" w:hAnsi="Times"/>
                <w:sz w:val="30"/>
                <w:szCs w:val="30"/>
              </w:rPr>
              <w:t xml:space="preserve">La dirección del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R</m:t>
                  </m:r>
                </m:e>
              </m:acc>
            </m:oMath>
            <w:r w:rsidRPr="00990E98">
              <w:rPr>
                <w:rFonts w:ascii="Times" w:hAnsi="Times"/>
                <w:sz w:val="30"/>
                <w:szCs w:val="30"/>
              </w:rPr>
              <w:t>:</w:t>
            </w:r>
          </w:p>
          <w:p w:rsidR="00580CBC" w:rsidRDefault="00580CBC" w:rsidP="00815BB8">
            <w:pPr>
              <w:jc w:val="both"/>
              <w:rPr>
                <w:rFonts w:ascii="Times" w:hAnsi="Times"/>
                <w:sz w:val="30"/>
                <w:szCs w:val="30"/>
              </w:rPr>
            </w:pPr>
          </w:p>
          <w:p w:rsidR="00580CBC" w:rsidRPr="00990E98" w:rsidRDefault="00580CBC" w:rsidP="00815BB8">
            <w:pPr>
              <w:jc w:val="both"/>
              <w:rPr>
                <w:rFonts w:ascii="Times" w:hAnsi="Times"/>
                <w:sz w:val="30"/>
                <w:szCs w:val="3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α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  <w:lang w:val="es-ES_tradnl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AE23EE" w:rsidRPr="00AE23EE" w:rsidRDefault="00AE23EE" w:rsidP="00BB3546">
      <w:pPr>
        <w:rPr>
          <w:rFonts w:ascii="Arial" w:hAnsi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sz w:val="18"/>
          <w:szCs w:val="18"/>
          <w:lang w:val="es-ES_tradnl"/>
        </w:rPr>
      </w:pPr>
    </w:p>
    <w:p w:rsidR="00BB3546" w:rsidRPr="00F4317E" w:rsidRDefault="00BB3546" w:rsidP="00BB3546">
      <w:pPr>
        <w:rPr>
          <w:rFonts w:ascii="Arial" w:hAnsi="Arial"/>
          <w:sz w:val="18"/>
          <w:szCs w:val="18"/>
          <w:lang w:val="es-ES_tradnl"/>
        </w:rPr>
      </w:pPr>
    </w:p>
    <w:p w:rsidR="00BB3546" w:rsidRPr="00003FDC" w:rsidRDefault="00BB3546" w:rsidP="00BB3546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BB3546" w:rsidRDefault="00BB3546" w:rsidP="00BB3546">
      <w:pPr>
        <w:rPr>
          <w:rFonts w:ascii="Arial" w:hAnsi="Arial"/>
          <w:b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b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BB3546" w:rsidRPr="00072995" w:rsidTr="00815BB8">
        <w:tc>
          <w:tcPr>
            <w:tcW w:w="3964" w:type="dxa"/>
            <w:gridSpan w:val="2"/>
          </w:tcPr>
          <w:p w:rsidR="00BB3546" w:rsidRDefault="00BB3546" w:rsidP="00815BB8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BB3546" w:rsidRPr="00003FDC" w:rsidRDefault="00BB3546" w:rsidP="00815BB8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BB3546" w:rsidTr="00815BB8">
        <w:tc>
          <w:tcPr>
            <w:tcW w:w="3256" w:type="dxa"/>
            <w:vAlign w:val="center"/>
          </w:tcPr>
          <w:p w:rsidR="00BB3546" w:rsidRPr="002166A3" w:rsidRDefault="00BB3546" w:rsidP="00815BB8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:rsidR="00BB3546" w:rsidRPr="005E5933" w:rsidRDefault="00BB3546" w:rsidP="00815BB8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BB3546" w:rsidTr="00815BB8">
        <w:tc>
          <w:tcPr>
            <w:tcW w:w="3256" w:type="dxa"/>
            <w:vAlign w:val="center"/>
          </w:tcPr>
          <w:p w:rsidR="00BB3546" w:rsidRPr="002166A3" w:rsidRDefault="00BB3546" w:rsidP="00815BB8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:rsidR="00BB3546" w:rsidRDefault="00BB3546" w:rsidP="00815BB8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BB3546" w:rsidRDefault="00BB3546" w:rsidP="00BB3546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BB3546" w:rsidTr="00815BB8">
        <w:tc>
          <w:tcPr>
            <w:tcW w:w="3256" w:type="dxa"/>
          </w:tcPr>
          <w:p w:rsidR="00BB3546" w:rsidRPr="00003FDC" w:rsidRDefault="00BB3546" w:rsidP="00815BB8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BB3546" w:rsidRDefault="00B62EF0" w:rsidP="00815BB8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B62EF0">
              <w:rPr>
                <w:rFonts w:ascii="Arial" w:hAnsi="Arial"/>
                <w:b/>
                <w:sz w:val="18"/>
                <w:szCs w:val="18"/>
                <w:lang w:val="es-ES_tradnl"/>
              </w:rPr>
              <w:t>8</w:t>
            </w:r>
          </w:p>
        </w:tc>
      </w:tr>
    </w:tbl>
    <w:p w:rsidR="00BB3546" w:rsidRDefault="00BB3546" w:rsidP="00BB3546">
      <w:pPr>
        <w:rPr>
          <w:rFonts w:ascii="Arial" w:hAnsi="Arial"/>
          <w:b/>
          <w:sz w:val="18"/>
          <w:szCs w:val="18"/>
          <w:lang w:val="es-ES_tradnl"/>
        </w:rPr>
      </w:pPr>
    </w:p>
    <w:p w:rsidR="00BB3546" w:rsidRPr="007B25A6" w:rsidRDefault="00BB3546" w:rsidP="00BB3546">
      <w:pPr>
        <w:rPr>
          <w:rFonts w:ascii="Arial" w:hAnsi="Arial"/>
          <w:b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BB3546" w:rsidRDefault="00BB3546" w:rsidP="00BB3546">
      <w:pPr>
        <w:rPr>
          <w:rFonts w:ascii="Arial" w:hAnsi="Arial"/>
          <w:sz w:val="18"/>
          <w:szCs w:val="18"/>
          <w:lang w:val="es-ES_tradnl"/>
        </w:rPr>
      </w:pPr>
    </w:p>
    <w:p w:rsidR="00BB3546" w:rsidRPr="00E928AA" w:rsidRDefault="00BB3546" w:rsidP="00BB354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BB3546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470F577" wp14:editId="3CEC14CD">
            <wp:extent cx="6116320" cy="4384675"/>
            <wp:effectExtent l="0" t="0" r="0" b="0"/>
            <wp:docPr id="2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Tr="00815BB8">
        <w:tc>
          <w:tcPr>
            <w:tcW w:w="9622" w:type="dxa"/>
            <w:gridSpan w:val="3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B3546" w:rsidTr="00815BB8">
        <w:tc>
          <w:tcPr>
            <w:tcW w:w="1129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Identifica el triángulo rectángulo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ED0DCC1D0F2B41FBBCE5E93CB05454C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Magnitud del vector: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BFBA614779EF404E88529EC6F0E2EE6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 del vector: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58472416F56C4BC59C75AF798A24B08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BB3546" w:rsidRPr="00072995" w:rsidTr="00815BB8">
        <w:tc>
          <w:tcPr>
            <w:tcW w:w="9622" w:type="dxa"/>
            <w:gridSpan w:val="3"/>
          </w:tcPr>
          <w:p w:rsidR="00BB3546" w:rsidRPr="00F11289" w:rsidRDefault="00BB3546" w:rsidP="00815BB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B05F3FB" wp14:editId="4E6DB42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05F3FB" id="Grupo 11" o:spid="_x0000_s1026" style="position:absolute;margin-left:63.15pt;margin-top:1.1pt;width:351.75pt;height:103.2pt;z-index:2516592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asbsA&#10;AADaAAAADwAAAGRycy9kb3ducmV2LnhtbERPSwrCMBDdC94hjODOpioUrUYRQRBc+cH12IxtsZnU&#10;Jmq9vREEV8PjfWe+bE0lntS40rKCYRSDIM6sLjlXcDpuBhMQziNrrCyTgjc5WC66nTmm2r54T8+D&#10;z0UIYZeigsL7OpXSZQUZdJGtiQN3tY1BH2CTS93gK4SbSo7iOJEGSw4NBda0Lii7HR5GwfmS8b10&#10;o+lY1/px0rskH64Spfq9djUD4an1f/HPvdVhPnxf+V65+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zWmrG7AAAA2gAAAA8AAAAAAAAAAAAAAAAAmAIAAGRycy9kb3ducmV2Lnht&#10;bFBLBQYAAAAABAAEAPUAAACAAwAAAAA=&#10;" fillcolor="white [3212]" strokecolor="#5b9bd5 [3204]" strokeweight="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:rsidR="00BB3546" w:rsidRPr="00E928AA" w:rsidRDefault="00BB3546" w:rsidP="00BB354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2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BB3546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DFA2591" wp14:editId="08CB1CDD">
            <wp:extent cx="5962563" cy="1237513"/>
            <wp:effectExtent l="0" t="0" r="635" b="1270"/>
            <wp:docPr id="2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563" cy="12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Tr="00815BB8">
        <w:tc>
          <w:tcPr>
            <w:tcW w:w="9622" w:type="dxa"/>
            <w:gridSpan w:val="3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B3546" w:rsidTr="00815BB8">
        <w:tc>
          <w:tcPr>
            <w:tcW w:w="1129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Solución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6A397B107C4F41E0BA1EA65A17F6AF6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Magnitud y dirección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C6689C46222A490A936CCDFB41CD562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DCDE7A8A39F4820AE14E93D7F7E4C6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B3546" w:rsidRPr="00072995" w:rsidTr="00815BB8">
        <w:tc>
          <w:tcPr>
            <w:tcW w:w="9622" w:type="dxa"/>
            <w:gridSpan w:val="3"/>
          </w:tcPr>
          <w:p w:rsidR="00BB3546" w:rsidRPr="00F11289" w:rsidRDefault="00BB3546" w:rsidP="00815BB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1A465EC" wp14:editId="7AE70C5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A465EC" id="Grupo 12" o:spid="_x0000_s1037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8aEbwA&#10;AADbAAAADwAAAGRycy9kb3ducmV2LnhtbERPSwrCMBDdC94hjOBOUxWKVqOIIAiu/OB6bMa22Exq&#10;k2q9vREEd/N431msWlOKJ9WusKxgNIxAEKdWF5wpOJ+2gykI55E1lpZJwZscrJbdzgITbV98oOfR&#10;ZyKEsEtQQe59lUjp0pwMuqGtiAN3s7VBH2CdSV3jK4SbUo6jKJYGCw4NOVa0ySm9Hxuj4HJN+VG4&#10;8WyiK92c9T7ORutYqX6vXc9BeGr9X/xz73SYP4HvL+EA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HxoRvAAAANsAAAAPAAAAAAAAAAAAAAAAAJgCAABkcnMvZG93bnJldi54&#10;bWxQSwUGAAAAAAQABAD1AAAAgQMAAAAA&#10;" fillcolor="white [3212]" strokecolor="#5b9bd5 [3204]" strokeweight=".5pt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B3546" w:rsidRPr="00E31CAA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E31CAA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Pr="00E928AA" w:rsidRDefault="00BB3546" w:rsidP="00BB354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BB3546"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773BCB42" wp14:editId="0D9589EA">
            <wp:extent cx="6116320" cy="4366895"/>
            <wp:effectExtent l="0" t="0" r="0" b="0"/>
            <wp:docPr id="2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Tr="00815BB8">
        <w:tc>
          <w:tcPr>
            <w:tcW w:w="9622" w:type="dxa"/>
            <w:gridSpan w:val="3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B3546" w:rsidTr="00815BB8">
        <w:tc>
          <w:tcPr>
            <w:tcW w:w="1129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Default="00BB3546" w:rsidP="00BB354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Proyecciones del vector en x y y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86128722"/>
            <w:placeholder>
              <w:docPart w:val="F16BFA8002A94536B2C4E0FA4250897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Magnitud componente en x: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47526262"/>
            <w:placeholder>
              <w:docPart w:val="287EC4ABC4C04F149AD72A246A6C819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Default="00BB3546" w:rsidP="00BB354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Magnitud componente en y: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74238846"/>
            <w:placeholder>
              <w:docPart w:val="465ED756A7714D23960B717BE5F47F0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072995" w:rsidTr="00815BB8">
        <w:tc>
          <w:tcPr>
            <w:tcW w:w="9622" w:type="dxa"/>
            <w:gridSpan w:val="3"/>
          </w:tcPr>
          <w:p w:rsidR="00BB3546" w:rsidRPr="00F11289" w:rsidRDefault="00BB3546" w:rsidP="00815BB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EFEF7EC" wp14:editId="567A003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" name="Grupo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8" name="Rectángulo 28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FEF7EC" id="Grupo 27" o:spid="_x0000_s1048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hTmQQAAN4cAAAOAAAAZHJzL2Uyb0RvYy54bWzsWdtu2zYYvh+wdyB0v1jUWUaUIkubYEDW&#10;Bk2HXtMUZQuTSI6kI2dvs2fZi+0ndbDjGEjRDoO9xhcyKZ7+w/d/P0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">
                      <v:rect id="Rectángulo 28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C3bwA&#10;AADbAAAADwAAAGRycy9kb3ducmV2LnhtbERPSwrCMBDdC94hjODOplYoWo0igiC48oPrsRnbYjOp&#10;TdR6e7MQXD7ef7HqTC1e1LrKsoJxFIMgzq2uuFBwPm1HUxDOI2usLZOCDzlYLfu9BWbavvlAr6Mv&#10;RAhhl6GC0vsmk9LlJRl0kW2IA3ezrUEfYFtI3eI7hJtaJnGcSoMVh4YSG9qUlN+PT6Pgcs35Ublk&#10;NtGNfp71Pi3G61Sp4aBbz0F46vxf/HPvtIIkjA1fwg+Qy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10LdvAAAANsAAAAPAAAAAAAAAAAAAAAAAJgCAABkcnMvZG93bnJldi54&#10;bWxQSwUGAAAAAAQABAD1AAAAgQMAAAAA&#10;" fillcolor="white [3212]" strokecolor="#5b9bd5 [3204]" strokeweight=".5pt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868C8" w:rsidRDefault="004868C8" w:rsidP="009F20A8"/>
    <w:p w:rsidR="00BB3546" w:rsidRDefault="00BB3546" w:rsidP="009F20A8"/>
    <w:p w:rsidR="00BB3546" w:rsidRPr="00E928AA" w:rsidRDefault="00BB3546" w:rsidP="00BB354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BB3546"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50DF3C18" wp14:editId="1F114EAB">
            <wp:extent cx="3984917" cy="883612"/>
            <wp:effectExtent l="0" t="0" r="0" b="0"/>
            <wp:docPr id="2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917" cy="8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Tr="00815BB8">
        <w:tc>
          <w:tcPr>
            <w:tcW w:w="9622" w:type="dxa"/>
            <w:gridSpan w:val="3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B3546" w:rsidTr="00815BB8">
        <w:tc>
          <w:tcPr>
            <w:tcW w:w="1129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Solución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1175075"/>
            <w:placeholder>
              <w:docPart w:val="3F80D3F0097E4C498B85FC9E5EF4A7F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Componente horizontal y vertical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736979027"/>
            <w:placeholder>
              <w:docPart w:val="B08847A4AFD246099A9D1E726603F59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8021189"/>
            <w:placeholder>
              <w:docPart w:val="A513FC776F2C4563AC1614727532384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B3546" w:rsidRPr="00072995" w:rsidTr="00815BB8">
        <w:tc>
          <w:tcPr>
            <w:tcW w:w="9622" w:type="dxa"/>
            <w:gridSpan w:val="3"/>
          </w:tcPr>
          <w:p w:rsidR="00BB3546" w:rsidRPr="00F11289" w:rsidRDefault="00BB3546" w:rsidP="00815BB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EFEF7EC" wp14:editId="567A003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8" name="Grupo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9" name="Rectángulo 199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FEF7EC" id="Grupo 198" o:spid="_x0000_s1059" style="position:absolute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ItO3HOXBAAA5RwAAA4AAAAAAAAAAAAAAAAALgIAAGRycy9lMm9Eb2Mu&#10;eG1sUEsBAi0AFAAGAAgAAAAhAETHUPreAAAACQEAAA8AAAAAAAAAAAAAAAAA8QYAAGRycy9kb3du&#10;cmV2LnhtbFBLBQYAAAAABAAEAPMAAAD8BwAAAAA=&#10;">
                      <v:rect id="Rectángulo 199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rMr0A&#10;AADcAAAADwAAAGRycy9kb3ducmV2LnhtbERPSwrCMBDdC94hjOBOUxWKrUYRQRBc+cH12IxtsZnU&#10;Jmq9vREEd/N435kvW1OJJzWutKxgNIxAEGdWl5wrOB03gykI55E1VpZJwZscLBfdzhxTbV+8p+fB&#10;5yKEsEtRQeF9nUrpsoIMuqGtiQN3tY1BH2CTS93gK4SbSo6jKJYGSw4NBda0Lii7HR5GwfmS8b10&#10;42Sia/046V2cj1axUv1eu5qB8NT6v/jn3uowP0ng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GBrMr0AAADcAAAADwAAAAAAAAAAAAAAAACYAgAAZHJzL2Rvd25yZXYu&#10;eG1sUEsFBgAAAAAEAAQA9QAAAIIDAAAAAA==&#10;" fillcolor="white [3212]" strokecolor="#5b9bd5 [3204]" strokeweight=".5pt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B3546" w:rsidRDefault="00BB3546" w:rsidP="009F20A8"/>
    <w:p w:rsidR="00BB3546" w:rsidRDefault="00BB3546" w:rsidP="009F20A8"/>
    <w:p w:rsidR="00BB3546" w:rsidRDefault="00BB3546" w:rsidP="009F20A8"/>
    <w:p w:rsidR="00BB3546" w:rsidRPr="00E928AA" w:rsidRDefault="00BB3546" w:rsidP="00BB354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BB3546"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DDF8C2C" wp14:editId="32C59BEF">
            <wp:extent cx="6116320" cy="4796790"/>
            <wp:effectExtent l="0" t="0" r="0" b="3810"/>
            <wp:docPr id="2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B3546" w:rsidRDefault="00BB3546" w:rsidP="009F20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Tr="00815BB8">
        <w:tc>
          <w:tcPr>
            <w:tcW w:w="9622" w:type="dxa"/>
            <w:gridSpan w:val="3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B3546" w:rsidTr="00815BB8">
        <w:tc>
          <w:tcPr>
            <w:tcW w:w="1129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Identifica el triángulo rectángulo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04830688"/>
            <w:placeholder>
              <w:docPart w:val="B1A4BBE8E3E346F9BD49B8583D9A7F9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Magnitud del vector: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89061653"/>
            <w:placeholder>
              <w:docPart w:val="EE3BDA46103E4803BC28B4755B8EC38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 del vector: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16695099"/>
            <w:placeholder>
              <w:docPart w:val="517C4304E0484125BCA6164A7BF1C7C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BB3546" w:rsidRPr="00072995" w:rsidTr="00815BB8">
        <w:tc>
          <w:tcPr>
            <w:tcW w:w="9622" w:type="dxa"/>
            <w:gridSpan w:val="3"/>
          </w:tcPr>
          <w:p w:rsidR="00BB3546" w:rsidRPr="00F11289" w:rsidRDefault="00BB3546" w:rsidP="00815BB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14637070" wp14:editId="45DD365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83" name="Grupo 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84" name="Rectángulo 28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637070" id="Grupo 283" o:spid="_x0000_s1070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XklwQAAOUcAAAOAAAAZHJzL2Uyb0RvYy54bWzsWdtu2zYYvh+wdyB0v1jUWUaUIkubYEDW&#10;Bk2HXtMUZQuTSI6kI2dvs2fZi+0ndbDjGEjRDoO9xhcyKZ7+w/d/4k+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MARxeSXBAAA5RwAAA4AAAAAAAAAAAAAAAAALgIAAGRycy9lMm9Eb2Mu&#10;eG1sUEsBAi0AFAAGAAgAAAAhAETHUPreAAAACQEAAA8AAAAAAAAAAAAAAAAA8QYAAGRycy9kb3du&#10;cmV2LnhtbFBLBQYAAAAABAAEAPMAAAD8BwAAAAA=&#10;">
                      <v:rect id="Rectángulo 284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0zDcMA&#10;AADcAAAADwAAAGRycy9kb3ducmV2LnhtbESPQWvCQBSE7wX/w/KE3uomaQmaugYRhEJP1eD5mX1N&#10;gtm3Mbsm6b/vCoLHYWa+Ydb5ZFoxUO8aywriRQSCuLS64UpBcdy/LUE4j6yxtUwK/shBvpm9rDHT&#10;duQfGg6+EgHCLkMFtfddJqUrazLoFrYjDt6v7Q36IPtK6h7HADetTKIolQYbDgs1drSrqbwcbkbB&#10;6VzytXHJ6l13+lbo77SKt6lSr/Np+wnC0+Sf4Uf7SytIlh9wPxOO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0zDcMAAADcAAAADwAAAAAAAAAAAAAAAACYAgAAZHJzL2Rv&#10;d25yZXYueG1sUEsFBgAAAAAEAAQA9QAAAIgDAAAAAA==&#10;" fillcolor="white [3212]" strokecolor="#5b9bd5 [3204]" strokeweight=".5pt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B3546" w:rsidRDefault="00BB3546" w:rsidP="009F20A8"/>
    <w:p w:rsidR="00BB3546" w:rsidRPr="00E928AA" w:rsidRDefault="00BB3546" w:rsidP="00BB354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BB3546"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2DC718E7" wp14:editId="4A1327E4">
            <wp:extent cx="5059018" cy="914426"/>
            <wp:effectExtent l="0" t="0" r="8890" b="0"/>
            <wp:docPr id="2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8112" cy="91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Tr="00815BB8">
        <w:tc>
          <w:tcPr>
            <w:tcW w:w="9622" w:type="dxa"/>
            <w:gridSpan w:val="3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B3546" w:rsidTr="00815BB8">
        <w:tc>
          <w:tcPr>
            <w:tcW w:w="1129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Solución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12319139"/>
            <w:placeholder>
              <w:docPart w:val="C13C0DA5A42C4A6DA7AAEF723738FF9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Magnitud y dirección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19732510"/>
            <w:placeholder>
              <w:docPart w:val="DF7B1C80B3E04383AE30235E14DD504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15771088"/>
            <w:placeholder>
              <w:docPart w:val="1E6EB912416042C6BABA0B2C3E8B210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B3546" w:rsidRPr="00072995" w:rsidTr="00815BB8">
        <w:tc>
          <w:tcPr>
            <w:tcW w:w="9622" w:type="dxa"/>
            <w:gridSpan w:val="3"/>
          </w:tcPr>
          <w:p w:rsidR="00BB3546" w:rsidRPr="00F11289" w:rsidRDefault="00BB3546" w:rsidP="00815BB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47C6CA4F" wp14:editId="304C054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1" name="Grupo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72" name="Rectángulo 272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C6CA4F" id="Grupo 271" o:spid="_x0000_s1081" style="position:absolute;margin-left:63.15pt;margin-top:1.1pt;width:351.75pt;height:103.2pt;z-index:25167462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ALT8juRBAAA5RwAAA4AAAAAAAAAAAAAAAAALgIAAGRycy9lMm9Eb2MueG1sUEsB&#10;Ai0AFAAGAAgAAAAhAETHUPreAAAACQEAAA8AAAAAAAAAAAAAAAAA6wYAAGRycy9kb3ducmV2Lnht&#10;bFBLBQYAAAAABAAEAPMAAAD2BwAAAAA=&#10;">
                      <v:rect id="Rectángulo 272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1+xcMA&#10;AADcAAAADwAAAGRycy9kb3ducmV2LnhtbESPQWuDQBSE74H+h+UVeotrLNjEuEooFAo51YacX9wX&#10;lbpvrbuJ9t9nC4Ech5n5hsnL2fTiSqPrLCtYRTEI4trqjhsFh++P5RqE88gae8uk4I8clMXTIsdM&#10;24m/6Fr5RgQIuwwVtN4PmZSubsmgi+xAHLyzHQ36IMdG6hGnADe9TOI4lQY7DgstDvTeUv1TXYyC&#10;46nm384lm1c96MtB79NmtUuVenmed1sQnmb/CN/bn1pB8pbA/5lwBG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1+xcMAAADcAAAADwAAAAAAAAAAAAAAAACYAgAAZHJzL2Rv&#10;d25yZXYueG1sUEsFBgAAAAAEAAQA9QAAAIgDAAAAAA==&#10;" fillcolor="white [3212]" strokecolor="#5b9bd5 [3204]" strokeweight=".5pt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B3546" w:rsidRDefault="00BB3546" w:rsidP="009F20A8"/>
    <w:p w:rsidR="00BB3546" w:rsidRDefault="00BB3546" w:rsidP="009F20A8"/>
    <w:p w:rsidR="00BB3546" w:rsidRPr="00E928AA" w:rsidRDefault="00BB3546" w:rsidP="00BB354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BB3546"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5CCBE5F6" wp14:editId="20D4F502">
            <wp:extent cx="6116320" cy="4696460"/>
            <wp:effectExtent l="0" t="0" r="0" b="8890"/>
            <wp:docPr id="2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Tr="00815BB8">
        <w:tc>
          <w:tcPr>
            <w:tcW w:w="9622" w:type="dxa"/>
            <w:gridSpan w:val="3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B3546" w:rsidTr="00815BB8">
        <w:tc>
          <w:tcPr>
            <w:tcW w:w="1129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Proyecciones del vector en x y y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38476429"/>
            <w:placeholder>
              <w:docPart w:val="3CDDDD8D53CE4B82B1D318051FDA781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Componente en x: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19685433"/>
            <w:placeholder>
              <w:docPart w:val="73FBB80E6CE04F949660290E92CD290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Componente en y: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05383411"/>
            <w:placeholder>
              <w:docPart w:val="5B73A21A87EC423795F75CE1D7CCC4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BB3546" w:rsidRPr="00072995" w:rsidTr="00815BB8">
        <w:tc>
          <w:tcPr>
            <w:tcW w:w="9622" w:type="dxa"/>
            <w:gridSpan w:val="3"/>
          </w:tcPr>
          <w:p w:rsidR="00BB3546" w:rsidRPr="00F11289" w:rsidRDefault="00BB3546" w:rsidP="00815BB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C14E2C5" wp14:editId="784C93E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96" name="Grupo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97" name="Rectángulo 297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14E2C5" id="Grupo 296" o:spid="_x0000_s1092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">
                      <v:rect id="Rectángulo 297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Y7p8MA&#10;AADcAAAADwAAAGRycy9kb3ducmV2LnhtbESPQWvCQBSE74L/YXlCb7pJCqmmrkEEodBTbfD8zL4m&#10;wezbmF2T9N93C4LHYWa+Ybb5ZFoxUO8aywriVQSCuLS64UpB8X1crkE4j6yxtUwKfslBvpvPtphp&#10;O/IXDSdfiQBhl6GC2vsuk9KVNRl0K9sRB+/H9gZ9kH0ldY9jgJtWJlGUSoMNh4UaOzrUVF5Pd6Pg&#10;fCn51rhk86o7fS/0Z1rF+1Spl8W0fwfhafLP8KP9oRUkmzf4PxOO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Y7p8MAAADcAAAADwAAAAAAAAAAAAAAAACYAgAAZHJzL2Rv&#10;d25yZXYueG1sUEsFBgAAAAAEAAQA9QAAAIgDAAAAAA==&#10;" fillcolor="white [3212]" strokecolor="#5b9bd5 [3204]" strokeweight=".5pt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B3546" w:rsidRDefault="00BB3546" w:rsidP="009F20A8"/>
    <w:p w:rsidR="00BB3546" w:rsidRPr="00E928AA" w:rsidRDefault="00BB3546" w:rsidP="00BB354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BB3546"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5DD03574" wp14:editId="5E9E42EE">
            <wp:extent cx="4114800" cy="912412"/>
            <wp:effectExtent l="0" t="0" r="0" b="2540"/>
            <wp:docPr id="30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5617" cy="91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B3546" w:rsidRPr="000719EE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p w:rsidR="00BB3546" w:rsidRDefault="00BB3546" w:rsidP="00BB354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B3546" w:rsidTr="00815BB8">
        <w:tc>
          <w:tcPr>
            <w:tcW w:w="9622" w:type="dxa"/>
            <w:gridSpan w:val="3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B3546" w:rsidTr="00815BB8">
        <w:tc>
          <w:tcPr>
            <w:tcW w:w="1129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B3546" w:rsidRPr="009A38AE" w:rsidRDefault="00BB3546" w:rsidP="00815BB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Solución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95829284"/>
            <w:placeholder>
              <w:docPart w:val="40ABA22CDA8C42DDA8301D1C2BB7ECF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Componente horizontal y vertical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07698514"/>
            <w:placeholder>
              <w:docPart w:val="F6F4CC458BE844F48E2577BEDF166A5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BB3546" w:rsidTr="00815BB8">
        <w:tc>
          <w:tcPr>
            <w:tcW w:w="1129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76059886"/>
            <w:placeholder>
              <w:docPart w:val="CE0A985F2DA54A3EB65D2CD4FB2EFF9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B3546" w:rsidRDefault="00BB3546" w:rsidP="00815B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B3546" w:rsidRPr="00072995" w:rsidTr="00815BB8">
        <w:tc>
          <w:tcPr>
            <w:tcW w:w="9622" w:type="dxa"/>
            <w:gridSpan w:val="3"/>
          </w:tcPr>
          <w:p w:rsidR="00BB3546" w:rsidRPr="00F11289" w:rsidRDefault="00BB3546" w:rsidP="00815BB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7CB18060" wp14:editId="4096EC7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308" name="Grupo 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09" name="Rectángulo 309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5BB8" w:rsidRPr="00F11289" w:rsidRDefault="00815BB8" w:rsidP="00BB354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B18060" id="Grupo 308" o:spid="_x0000_s1103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Uuz2ilQQAAOUcAAAOAAAAAAAAAAAAAAAAAC4CAABkcnMvZTJvRG9jLnht&#10;bFBLAQItABQABgAIAAAAIQBEx1D63gAAAAkBAAAPAAAAAAAAAAAAAAAAAO8GAABkcnMvZG93bnJl&#10;di54bWxQSwUGAAAAAAQABADzAAAA+gcAAAAA&#10;">
                      <v:rect id="Rectángulo 309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QVL8A&#10;AADcAAAADwAAAGRycy9kb3ducmV2LnhtbESPzQrCMBCE74LvEFbwpqkKxVajiCAInvzB89qsbbHZ&#10;1CZqfXsjCB6HmfmGmS9bU4knNa60rGA0jEAQZ1aXnCs4HTeDKQjnkTVWlknBmxwsF93OHFNtX7yn&#10;58HnIkDYpaig8L5OpXRZQQbd0NbEwbvaxqAPssmlbvAV4KaS4yiKpcGSw0KBNa0Lym6Hh1FwvmR8&#10;L904mehaP056F+ejVaxUv9euZiA8tf4f/rW3WsEkSuB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rpBUvwAAANwAAAAPAAAAAAAAAAAAAAAAAJgCAABkcnMvZG93bnJl&#10;di54bWxQSwUGAAAAAAQABAD1AAAAhAMAAAAA&#10;" fillcolor="white [3212]" strokecolor="#5b9bd5 [3204]" strokeweight=".5pt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      <v:textbox>
                          <w:txbxContent>
                            <w:p w:rsidR="00815BB8" w:rsidRPr="00F11289" w:rsidRDefault="00815BB8" w:rsidP="00BB354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B3546" w:rsidRDefault="00BB3546" w:rsidP="00815BB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B3546" w:rsidRPr="004868C8" w:rsidRDefault="00BB3546" w:rsidP="009F20A8"/>
    <w:sectPr w:rsidR="00BB3546" w:rsidRPr="004868C8" w:rsidSect="00815BB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18A" w:rsidRDefault="0023318A" w:rsidP="00BB3546">
      <w:r>
        <w:separator/>
      </w:r>
    </w:p>
  </w:endnote>
  <w:endnote w:type="continuationSeparator" w:id="0">
    <w:p w:rsidR="0023318A" w:rsidRDefault="0023318A" w:rsidP="00BB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18A" w:rsidRDefault="0023318A" w:rsidP="00BB3546">
      <w:r>
        <w:separator/>
      </w:r>
    </w:p>
  </w:footnote>
  <w:footnote w:type="continuationSeparator" w:id="0">
    <w:p w:rsidR="0023318A" w:rsidRDefault="0023318A" w:rsidP="00BB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00D15"/>
    <w:multiLevelType w:val="multilevel"/>
    <w:tmpl w:val="28E0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2137B"/>
    <w:multiLevelType w:val="multilevel"/>
    <w:tmpl w:val="0920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62100"/>
    <w:multiLevelType w:val="multilevel"/>
    <w:tmpl w:val="5006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E46A09"/>
    <w:multiLevelType w:val="multilevel"/>
    <w:tmpl w:val="39E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27718"/>
    <w:multiLevelType w:val="multilevel"/>
    <w:tmpl w:val="485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AC3765"/>
    <w:multiLevelType w:val="multilevel"/>
    <w:tmpl w:val="AB12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445DB0"/>
    <w:multiLevelType w:val="multilevel"/>
    <w:tmpl w:val="0C4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07A6600"/>
    <w:multiLevelType w:val="multilevel"/>
    <w:tmpl w:val="AC3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C8"/>
    <w:rsid w:val="0023318A"/>
    <w:rsid w:val="004868C8"/>
    <w:rsid w:val="00580CBC"/>
    <w:rsid w:val="00603EB4"/>
    <w:rsid w:val="00815BB8"/>
    <w:rsid w:val="009C4BAA"/>
    <w:rsid w:val="009F20A8"/>
    <w:rsid w:val="00A40283"/>
    <w:rsid w:val="00A82E23"/>
    <w:rsid w:val="00AE23EE"/>
    <w:rsid w:val="00B302E7"/>
    <w:rsid w:val="00B62EF0"/>
    <w:rsid w:val="00BB3546"/>
    <w:rsid w:val="00B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7305AE-BD6C-4FD6-8793-9DB96D10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link w:val="Ttulo3Car"/>
    <w:uiPriority w:val="9"/>
    <w:qFormat/>
    <w:rsid w:val="004868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4868C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868C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4868C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u">
    <w:name w:val="u"/>
    <w:basedOn w:val="Normal"/>
    <w:rsid w:val="004868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customStyle="1" w:styleId="un">
    <w:name w:val="un"/>
    <w:basedOn w:val="Fuentedeprrafopredeter"/>
    <w:rsid w:val="004868C8"/>
  </w:style>
  <w:style w:type="character" w:customStyle="1" w:styleId="apple-converted-space">
    <w:name w:val="apple-converted-space"/>
    <w:basedOn w:val="Fuentedeprrafopredeter"/>
    <w:rsid w:val="004868C8"/>
  </w:style>
  <w:style w:type="character" w:styleId="Textoennegrita">
    <w:name w:val="Strong"/>
    <w:basedOn w:val="Fuentedeprrafopredeter"/>
    <w:uiPriority w:val="22"/>
    <w:qFormat/>
    <w:rsid w:val="004868C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868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68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table" w:styleId="Tablaconcuadrcula">
    <w:name w:val="Table Grid"/>
    <w:basedOn w:val="Tablanormal"/>
    <w:rsid w:val="00BB354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B354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B35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3546"/>
    <w:rPr>
      <w:rFonts w:eastAsiaTheme="minorEastAsia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B35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546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27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43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80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2708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31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9030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2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1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9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9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532082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756806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82766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07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78395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2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9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2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75326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18280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3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4115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1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26433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1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8763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152806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57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3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50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595259">
                                          <w:marLeft w:val="0"/>
                                          <w:marRight w:val="27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5870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59795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9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40317">
                                          <w:marLeft w:val="0"/>
                                          <w:marRight w:val="27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90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62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392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3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5453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11796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45444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2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7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0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1055">
                  <w:marLeft w:val="15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6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6660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4613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6766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85825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57388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2459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5784">
                  <w:marLeft w:val="15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446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3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88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346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5769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76268">
                              <w:marLeft w:val="15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6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96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16617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84512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214731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8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97682">
                                          <w:marLeft w:val="0"/>
                                          <w:marRight w:val="27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071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8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3779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4656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0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98199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705237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2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89991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100297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80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1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4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21269">
                                          <w:marLeft w:val="0"/>
                                          <w:marRight w:val="27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2158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97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51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9382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3071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9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9699">
                              <w:marLeft w:val="135"/>
                              <w:marRight w:val="0"/>
                              <w:marTop w:val="225"/>
                              <w:marBottom w:val="225"/>
                              <w:divBdr>
                                <w:top w:val="dashed" w:sz="6" w:space="0" w:color="BFBFBF"/>
                                <w:left w:val="dashed" w:sz="6" w:space="0" w:color="BFBFBF"/>
                                <w:bottom w:val="dashed" w:sz="6" w:space="0" w:color="BFBFBF"/>
                                <w:right w:val="dashed" w:sz="6" w:space="0" w:color="BFBFBF"/>
                              </w:divBdr>
                              <w:divsChild>
                                <w:div w:id="16559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0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0DCC1D0F2B41FBBCE5E93CB0545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6CA07-0767-4D15-9CBD-0EAC987E21E0}"/>
      </w:docPartPr>
      <w:docPartBody>
        <w:p w:rsidR="007A2790" w:rsidRDefault="004350E9" w:rsidP="004350E9">
          <w:pPr>
            <w:pStyle w:val="ED0DCC1D0F2B41FBBCE5E93CB05454C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FBA614779EF404E88529EC6F0E2E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36D99-615C-4327-93E3-2F3D9402594F}"/>
      </w:docPartPr>
      <w:docPartBody>
        <w:p w:rsidR="007A2790" w:rsidRDefault="004350E9" w:rsidP="004350E9">
          <w:pPr>
            <w:pStyle w:val="BFBA614779EF404E88529EC6F0E2EE6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8472416F56C4BC59C75AF798A24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03BB1-323A-4AAA-86AA-05D148F63F26}"/>
      </w:docPartPr>
      <w:docPartBody>
        <w:p w:rsidR="007A2790" w:rsidRDefault="004350E9" w:rsidP="004350E9">
          <w:pPr>
            <w:pStyle w:val="58472416F56C4BC59C75AF798A24B08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A397B107C4F41E0BA1EA65A17F6A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C27B0-B9C5-459E-A47A-5EEFFBF3A630}"/>
      </w:docPartPr>
      <w:docPartBody>
        <w:p w:rsidR="007A2790" w:rsidRDefault="004350E9" w:rsidP="004350E9">
          <w:pPr>
            <w:pStyle w:val="6A397B107C4F41E0BA1EA65A17F6AF6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6689C46222A490A936CCDFB41CD5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A3E7F-584D-48DD-926F-1AF03B617A91}"/>
      </w:docPartPr>
      <w:docPartBody>
        <w:p w:rsidR="007A2790" w:rsidRDefault="004350E9" w:rsidP="004350E9">
          <w:pPr>
            <w:pStyle w:val="C6689C46222A490A936CCDFB41CD562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DCDE7A8A39F4820AE14E93D7F7E4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F100-891B-4D97-9066-F1FC689AA220}"/>
      </w:docPartPr>
      <w:docPartBody>
        <w:p w:rsidR="007A2790" w:rsidRDefault="004350E9" w:rsidP="004350E9">
          <w:pPr>
            <w:pStyle w:val="0DCDE7A8A39F4820AE14E93D7F7E4C6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16BFA8002A94536B2C4E0FA4250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F29B5-A96B-48D2-81F9-74E32327A42C}"/>
      </w:docPartPr>
      <w:docPartBody>
        <w:p w:rsidR="007A2790" w:rsidRDefault="004350E9" w:rsidP="004350E9">
          <w:pPr>
            <w:pStyle w:val="F16BFA8002A94536B2C4E0FA4250897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7EC4ABC4C04F149AD72A246A6C8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77F30-78B7-4FCB-8B22-26083CEDBEBD}"/>
      </w:docPartPr>
      <w:docPartBody>
        <w:p w:rsidR="007A2790" w:rsidRDefault="004350E9" w:rsidP="004350E9">
          <w:pPr>
            <w:pStyle w:val="287EC4ABC4C04F149AD72A246A6C819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65ED756A7714D23960B717BE5F47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E8D9D-233B-4E99-AA78-E0A3B92C70EF}"/>
      </w:docPartPr>
      <w:docPartBody>
        <w:p w:rsidR="007A2790" w:rsidRDefault="004350E9" w:rsidP="004350E9">
          <w:pPr>
            <w:pStyle w:val="465ED756A7714D23960B717BE5F47F0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F80D3F0097E4C498B85FC9E5EF4A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6FAB3-1BF3-4709-BF51-418CF44FD288}"/>
      </w:docPartPr>
      <w:docPartBody>
        <w:p w:rsidR="007A2790" w:rsidRDefault="004350E9" w:rsidP="004350E9">
          <w:pPr>
            <w:pStyle w:val="3F80D3F0097E4C498B85FC9E5EF4A7F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08847A4AFD246099A9D1E726603F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14EB5-7C80-47A9-A443-1537B730AD9D}"/>
      </w:docPartPr>
      <w:docPartBody>
        <w:p w:rsidR="007A2790" w:rsidRDefault="004350E9" w:rsidP="004350E9">
          <w:pPr>
            <w:pStyle w:val="B08847A4AFD246099A9D1E726603F59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513FC776F2C4563AC16147275323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F7E3D-FA22-480C-9051-8524216817C6}"/>
      </w:docPartPr>
      <w:docPartBody>
        <w:p w:rsidR="007A2790" w:rsidRDefault="004350E9" w:rsidP="004350E9">
          <w:pPr>
            <w:pStyle w:val="A513FC776F2C4563AC1614727532384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13C0DA5A42C4A6DA7AAEF723738F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1F70-56AC-4E9E-AC96-693E3D851A35}"/>
      </w:docPartPr>
      <w:docPartBody>
        <w:p w:rsidR="007A2790" w:rsidRDefault="004350E9" w:rsidP="004350E9">
          <w:pPr>
            <w:pStyle w:val="C13C0DA5A42C4A6DA7AAEF723738FF9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F7B1C80B3E04383AE30235E14DD5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15CB4-8C68-4068-B161-51A2CD281813}"/>
      </w:docPartPr>
      <w:docPartBody>
        <w:p w:rsidR="007A2790" w:rsidRDefault="004350E9" w:rsidP="004350E9">
          <w:pPr>
            <w:pStyle w:val="DF7B1C80B3E04383AE30235E14DD504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E6EB912416042C6BABA0B2C3E8B2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11199-8E0B-4F52-B158-9D71D91D7541}"/>
      </w:docPartPr>
      <w:docPartBody>
        <w:p w:rsidR="007A2790" w:rsidRDefault="004350E9" w:rsidP="004350E9">
          <w:pPr>
            <w:pStyle w:val="1E6EB912416042C6BABA0B2C3E8B210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1A4BBE8E3E346F9BD49B8583D9A7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23F1E-B9A4-454B-B04C-D3B9A0D0BEBD}"/>
      </w:docPartPr>
      <w:docPartBody>
        <w:p w:rsidR="007A2790" w:rsidRDefault="004350E9" w:rsidP="004350E9">
          <w:pPr>
            <w:pStyle w:val="B1A4BBE8E3E346F9BD49B8583D9A7F9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E3BDA46103E4803BC28B4755B8E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52E1-F55E-4088-8639-D076AC4BAD24}"/>
      </w:docPartPr>
      <w:docPartBody>
        <w:p w:rsidR="007A2790" w:rsidRDefault="004350E9" w:rsidP="004350E9">
          <w:pPr>
            <w:pStyle w:val="EE3BDA46103E4803BC28B4755B8EC38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17C4304E0484125BCA6164A7BF1C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9628B-B8EC-4A9A-B345-40209D9825C7}"/>
      </w:docPartPr>
      <w:docPartBody>
        <w:p w:rsidR="007A2790" w:rsidRDefault="004350E9" w:rsidP="004350E9">
          <w:pPr>
            <w:pStyle w:val="517C4304E0484125BCA6164A7BF1C7C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CDDDD8D53CE4B82B1D318051FDA7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F1D5C-C9E7-4A1F-AD56-CA379F44BC15}"/>
      </w:docPartPr>
      <w:docPartBody>
        <w:p w:rsidR="007A2790" w:rsidRDefault="004350E9" w:rsidP="004350E9">
          <w:pPr>
            <w:pStyle w:val="3CDDDD8D53CE4B82B1D318051FDA781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3FBB80E6CE04F949660290E92CD2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8FC8E-F175-45E2-BA93-D006E5AAC87C}"/>
      </w:docPartPr>
      <w:docPartBody>
        <w:p w:rsidR="007A2790" w:rsidRDefault="004350E9" w:rsidP="004350E9">
          <w:pPr>
            <w:pStyle w:val="73FBB80E6CE04F949660290E92CD290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B73A21A87EC423795F75CE1D7CCC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3AB5B-0CC3-41EE-8B8C-75AAF20FD3AA}"/>
      </w:docPartPr>
      <w:docPartBody>
        <w:p w:rsidR="007A2790" w:rsidRDefault="004350E9" w:rsidP="004350E9">
          <w:pPr>
            <w:pStyle w:val="5B73A21A87EC423795F75CE1D7CCC4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0ABA22CDA8C42DDA8301D1C2BB7E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00D34-6828-4DB8-8B12-3A6E9ED369A4}"/>
      </w:docPartPr>
      <w:docPartBody>
        <w:p w:rsidR="007A2790" w:rsidRDefault="004350E9" w:rsidP="004350E9">
          <w:pPr>
            <w:pStyle w:val="40ABA22CDA8C42DDA8301D1C2BB7ECF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6F4CC458BE844F48E2577BEDF166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5533F-41C0-4C67-986E-91CD4974F849}"/>
      </w:docPartPr>
      <w:docPartBody>
        <w:p w:rsidR="007A2790" w:rsidRDefault="004350E9" w:rsidP="004350E9">
          <w:pPr>
            <w:pStyle w:val="F6F4CC458BE844F48E2577BEDF166A5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E0A985F2DA54A3EB65D2CD4FB2EF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67AED-DEA7-4626-BD30-FC64090E135E}"/>
      </w:docPartPr>
      <w:docPartBody>
        <w:p w:rsidR="007A2790" w:rsidRDefault="004350E9" w:rsidP="004350E9">
          <w:pPr>
            <w:pStyle w:val="CE0A985F2DA54A3EB65D2CD4FB2EFF95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E9"/>
    <w:rsid w:val="004350E9"/>
    <w:rsid w:val="007A2790"/>
    <w:rsid w:val="00A9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2790"/>
    <w:rPr>
      <w:color w:val="808080"/>
    </w:rPr>
  </w:style>
  <w:style w:type="paragraph" w:customStyle="1" w:styleId="ED0DCC1D0F2B41FBBCE5E93CB05454C7">
    <w:name w:val="ED0DCC1D0F2B41FBBCE5E93CB05454C7"/>
    <w:rsid w:val="004350E9"/>
  </w:style>
  <w:style w:type="paragraph" w:customStyle="1" w:styleId="BFBA614779EF404E88529EC6F0E2EE65">
    <w:name w:val="BFBA614779EF404E88529EC6F0E2EE65"/>
    <w:rsid w:val="004350E9"/>
  </w:style>
  <w:style w:type="paragraph" w:customStyle="1" w:styleId="58472416F56C4BC59C75AF798A24B08C">
    <w:name w:val="58472416F56C4BC59C75AF798A24B08C"/>
    <w:rsid w:val="004350E9"/>
  </w:style>
  <w:style w:type="paragraph" w:customStyle="1" w:styleId="6A397B107C4F41E0BA1EA65A17F6AF61">
    <w:name w:val="6A397B107C4F41E0BA1EA65A17F6AF61"/>
    <w:rsid w:val="004350E9"/>
  </w:style>
  <w:style w:type="paragraph" w:customStyle="1" w:styleId="C6689C46222A490A936CCDFB41CD5620">
    <w:name w:val="C6689C46222A490A936CCDFB41CD5620"/>
    <w:rsid w:val="004350E9"/>
  </w:style>
  <w:style w:type="paragraph" w:customStyle="1" w:styleId="0DCDE7A8A39F4820AE14E93D7F7E4C63">
    <w:name w:val="0DCDE7A8A39F4820AE14E93D7F7E4C63"/>
    <w:rsid w:val="004350E9"/>
  </w:style>
  <w:style w:type="paragraph" w:customStyle="1" w:styleId="F16BFA8002A94536B2C4E0FA42508977">
    <w:name w:val="F16BFA8002A94536B2C4E0FA42508977"/>
    <w:rsid w:val="004350E9"/>
  </w:style>
  <w:style w:type="paragraph" w:customStyle="1" w:styleId="287EC4ABC4C04F149AD72A246A6C8191">
    <w:name w:val="287EC4ABC4C04F149AD72A246A6C8191"/>
    <w:rsid w:val="004350E9"/>
  </w:style>
  <w:style w:type="paragraph" w:customStyle="1" w:styleId="465ED756A7714D23960B717BE5F47F01">
    <w:name w:val="465ED756A7714D23960B717BE5F47F01"/>
    <w:rsid w:val="004350E9"/>
  </w:style>
  <w:style w:type="paragraph" w:customStyle="1" w:styleId="3F80D3F0097E4C498B85FC9E5EF4A7F7">
    <w:name w:val="3F80D3F0097E4C498B85FC9E5EF4A7F7"/>
    <w:rsid w:val="004350E9"/>
  </w:style>
  <w:style w:type="paragraph" w:customStyle="1" w:styleId="B08847A4AFD246099A9D1E726603F59A">
    <w:name w:val="B08847A4AFD246099A9D1E726603F59A"/>
    <w:rsid w:val="004350E9"/>
  </w:style>
  <w:style w:type="paragraph" w:customStyle="1" w:styleId="A513FC776F2C4563AC16147275323847">
    <w:name w:val="A513FC776F2C4563AC16147275323847"/>
    <w:rsid w:val="004350E9"/>
  </w:style>
  <w:style w:type="paragraph" w:customStyle="1" w:styleId="CB80858EB2F64581887050420FA799EE">
    <w:name w:val="CB80858EB2F64581887050420FA799EE"/>
    <w:rsid w:val="004350E9"/>
  </w:style>
  <w:style w:type="paragraph" w:customStyle="1" w:styleId="877E774CB97B4282B322ED7DAF160DA6">
    <w:name w:val="877E774CB97B4282B322ED7DAF160DA6"/>
    <w:rsid w:val="004350E9"/>
  </w:style>
  <w:style w:type="paragraph" w:customStyle="1" w:styleId="8E29A066B8A4407EADBBD81707B74B24">
    <w:name w:val="8E29A066B8A4407EADBBD81707B74B24"/>
    <w:rsid w:val="004350E9"/>
  </w:style>
  <w:style w:type="paragraph" w:customStyle="1" w:styleId="EF0E70489F9B49248495E210B672C374">
    <w:name w:val="EF0E70489F9B49248495E210B672C374"/>
    <w:rsid w:val="004350E9"/>
  </w:style>
  <w:style w:type="paragraph" w:customStyle="1" w:styleId="1C4A1BE9543E4427B9F942605975CB3E">
    <w:name w:val="1C4A1BE9543E4427B9F942605975CB3E"/>
    <w:rsid w:val="004350E9"/>
  </w:style>
  <w:style w:type="paragraph" w:customStyle="1" w:styleId="439D85D570A7463EBBD5DCED9AA3C295">
    <w:name w:val="439D85D570A7463EBBD5DCED9AA3C295"/>
    <w:rsid w:val="004350E9"/>
  </w:style>
  <w:style w:type="paragraph" w:customStyle="1" w:styleId="4DCB4DE195454392A9B848C016B68466">
    <w:name w:val="4DCB4DE195454392A9B848C016B68466"/>
    <w:rsid w:val="004350E9"/>
  </w:style>
  <w:style w:type="paragraph" w:customStyle="1" w:styleId="5519BB3BF4144DDFB10E570627A0D515">
    <w:name w:val="5519BB3BF4144DDFB10E570627A0D515"/>
    <w:rsid w:val="004350E9"/>
  </w:style>
  <w:style w:type="paragraph" w:customStyle="1" w:styleId="BBC9776D03054214849EE5ED3311A73E">
    <w:name w:val="BBC9776D03054214849EE5ED3311A73E"/>
    <w:rsid w:val="004350E9"/>
  </w:style>
  <w:style w:type="paragraph" w:customStyle="1" w:styleId="CA7C18839E7E43FFA34DE94A9B337CB1">
    <w:name w:val="CA7C18839E7E43FFA34DE94A9B337CB1"/>
    <w:rsid w:val="004350E9"/>
  </w:style>
  <w:style w:type="paragraph" w:customStyle="1" w:styleId="19B23BCE0F0E4437AB6E92B7A0F9048E">
    <w:name w:val="19B23BCE0F0E4437AB6E92B7A0F9048E"/>
    <w:rsid w:val="004350E9"/>
  </w:style>
  <w:style w:type="paragraph" w:customStyle="1" w:styleId="712EE86142744ADFABFDAC8F2FF4AC03">
    <w:name w:val="712EE86142744ADFABFDAC8F2FF4AC03"/>
    <w:rsid w:val="004350E9"/>
  </w:style>
  <w:style w:type="paragraph" w:customStyle="1" w:styleId="198CE47C8A5544859E4C1E3076D6DDFE">
    <w:name w:val="198CE47C8A5544859E4C1E3076D6DDFE"/>
    <w:rsid w:val="004350E9"/>
  </w:style>
  <w:style w:type="paragraph" w:customStyle="1" w:styleId="58B7F28CB62945F4AA4922AABD60D92F">
    <w:name w:val="58B7F28CB62945F4AA4922AABD60D92F"/>
    <w:rsid w:val="004350E9"/>
  </w:style>
  <w:style w:type="paragraph" w:customStyle="1" w:styleId="951DE1A869AC46BDBB6539010442905F">
    <w:name w:val="951DE1A869AC46BDBB6539010442905F"/>
    <w:rsid w:val="004350E9"/>
  </w:style>
  <w:style w:type="paragraph" w:customStyle="1" w:styleId="B04BE84D3F8D4D1E9F614AA2AE8EB3E0">
    <w:name w:val="B04BE84D3F8D4D1E9F614AA2AE8EB3E0"/>
    <w:rsid w:val="004350E9"/>
  </w:style>
  <w:style w:type="paragraph" w:customStyle="1" w:styleId="7F9525D7A21C47C18E03E8BE9EA69403">
    <w:name w:val="7F9525D7A21C47C18E03E8BE9EA69403"/>
    <w:rsid w:val="004350E9"/>
  </w:style>
  <w:style w:type="paragraph" w:customStyle="1" w:styleId="0EA57B883C48402C867F9DE983A7FB29">
    <w:name w:val="0EA57B883C48402C867F9DE983A7FB29"/>
    <w:rsid w:val="004350E9"/>
  </w:style>
  <w:style w:type="paragraph" w:customStyle="1" w:styleId="C13C0DA5A42C4A6DA7AAEF723738FF92">
    <w:name w:val="C13C0DA5A42C4A6DA7AAEF723738FF92"/>
    <w:rsid w:val="004350E9"/>
  </w:style>
  <w:style w:type="paragraph" w:customStyle="1" w:styleId="DF7B1C80B3E04383AE30235E14DD5041">
    <w:name w:val="DF7B1C80B3E04383AE30235E14DD5041"/>
    <w:rsid w:val="004350E9"/>
  </w:style>
  <w:style w:type="paragraph" w:customStyle="1" w:styleId="1E6EB912416042C6BABA0B2C3E8B210B">
    <w:name w:val="1E6EB912416042C6BABA0B2C3E8B210B"/>
    <w:rsid w:val="004350E9"/>
  </w:style>
  <w:style w:type="paragraph" w:customStyle="1" w:styleId="B1A4BBE8E3E346F9BD49B8583D9A7F91">
    <w:name w:val="B1A4BBE8E3E346F9BD49B8583D9A7F91"/>
    <w:rsid w:val="004350E9"/>
  </w:style>
  <w:style w:type="paragraph" w:customStyle="1" w:styleId="EE3BDA46103E4803BC28B4755B8EC381">
    <w:name w:val="EE3BDA46103E4803BC28B4755B8EC381"/>
    <w:rsid w:val="004350E9"/>
  </w:style>
  <w:style w:type="paragraph" w:customStyle="1" w:styleId="517C4304E0484125BCA6164A7BF1C7C6">
    <w:name w:val="517C4304E0484125BCA6164A7BF1C7C6"/>
    <w:rsid w:val="004350E9"/>
  </w:style>
  <w:style w:type="paragraph" w:customStyle="1" w:styleId="3CDDDD8D53CE4B82B1D318051FDA781C">
    <w:name w:val="3CDDDD8D53CE4B82B1D318051FDA781C"/>
    <w:rsid w:val="004350E9"/>
  </w:style>
  <w:style w:type="paragraph" w:customStyle="1" w:styleId="73FBB80E6CE04F949660290E92CD290E">
    <w:name w:val="73FBB80E6CE04F949660290E92CD290E"/>
    <w:rsid w:val="004350E9"/>
  </w:style>
  <w:style w:type="paragraph" w:customStyle="1" w:styleId="5B73A21A87EC423795F75CE1D7CCC469">
    <w:name w:val="5B73A21A87EC423795F75CE1D7CCC469"/>
    <w:rsid w:val="004350E9"/>
  </w:style>
  <w:style w:type="paragraph" w:customStyle="1" w:styleId="40ABA22CDA8C42DDA8301D1C2BB7ECF9">
    <w:name w:val="40ABA22CDA8C42DDA8301D1C2BB7ECF9"/>
    <w:rsid w:val="004350E9"/>
  </w:style>
  <w:style w:type="paragraph" w:customStyle="1" w:styleId="F6F4CC458BE844F48E2577BEDF166A56">
    <w:name w:val="F6F4CC458BE844F48E2577BEDF166A56"/>
    <w:rsid w:val="004350E9"/>
  </w:style>
  <w:style w:type="paragraph" w:customStyle="1" w:styleId="CE0A985F2DA54A3EB65D2CD4FB2EFF95">
    <w:name w:val="CE0A985F2DA54A3EB65D2CD4FB2EFF95"/>
    <w:rsid w:val="00435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1155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8</cp:revision>
  <dcterms:created xsi:type="dcterms:W3CDTF">2015-03-03T23:24:00Z</dcterms:created>
  <dcterms:modified xsi:type="dcterms:W3CDTF">2015-03-05T19:06:00Z</dcterms:modified>
</cp:coreProperties>
</file>