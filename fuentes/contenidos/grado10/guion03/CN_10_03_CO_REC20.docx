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10D9" w:rsidRDefault="002510D9" w:rsidP="002510D9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Pr="00C40A52">
        <w:rPr>
          <w:rFonts w:asciiTheme="majorHAnsi" w:hAnsiTheme="majorHAnsi"/>
          <w:b/>
          <w:lang w:val="es-ES_tradnl"/>
        </w:rPr>
        <w:t>M101: Preguntas de respuesta libre</w:t>
      </w:r>
      <w:r>
        <w:rPr>
          <w:rFonts w:asciiTheme="majorHAnsi" w:hAnsiTheme="majorHAnsi"/>
          <w:b/>
          <w:lang w:val="es-ES_tradnl"/>
        </w:rPr>
        <w:t xml:space="preserve"> (NO AUTOEVALUABLE)</w:t>
      </w:r>
    </w:p>
    <w:p w:rsidR="002510D9" w:rsidRPr="00254FDB" w:rsidRDefault="002510D9" w:rsidP="002510D9">
      <w:pPr>
        <w:rPr>
          <w:rFonts w:ascii="Arial" w:hAnsi="Arial"/>
          <w:lang w:val="es-ES_tradnl"/>
        </w:rPr>
      </w:pPr>
    </w:p>
    <w:p w:rsidR="002510D9" w:rsidRPr="006D02A8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2510D9" w:rsidRPr="006D02A8" w:rsidRDefault="002510D9" w:rsidP="002510D9">
      <w:pPr>
        <w:rPr>
          <w:rFonts w:ascii="Arial" w:hAnsi="Arial"/>
          <w:sz w:val="18"/>
          <w:szCs w:val="18"/>
          <w:lang w:val="es-ES_tradnl"/>
        </w:rPr>
      </w:pPr>
    </w:p>
    <w:p w:rsidR="002510D9" w:rsidRPr="006D02A8" w:rsidRDefault="002510D9" w:rsidP="002510D9">
      <w:pPr>
        <w:rPr>
          <w:rFonts w:ascii="Arial" w:hAnsi="Arial"/>
          <w:sz w:val="18"/>
          <w:szCs w:val="18"/>
          <w:lang w:val="es-ES_tradnl"/>
        </w:rPr>
      </w:pPr>
    </w:p>
    <w:p w:rsidR="002510D9" w:rsidRPr="0063490D" w:rsidRDefault="002510D9" w:rsidP="002510D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:rsidR="002510D9" w:rsidRPr="009320AC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6D02A8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7B6EEA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lang w:val="es-ES_tradnl"/>
        </w:rPr>
        <w:t xml:space="preserve">Identifica </w:t>
      </w:r>
      <w:r w:rsidR="007B6EEA">
        <w:rPr>
          <w:rFonts w:ascii="Arial" w:hAnsi="Arial"/>
          <w:sz w:val="18"/>
          <w:szCs w:val="18"/>
          <w:lang w:val="es-ES_tradnl"/>
        </w:rPr>
        <w:t xml:space="preserve">correctamente </w:t>
      </w:r>
      <w:r>
        <w:rPr>
          <w:rFonts w:ascii="Arial" w:hAnsi="Arial"/>
          <w:sz w:val="18"/>
          <w:szCs w:val="18"/>
          <w:lang w:val="es-ES_tradnl"/>
        </w:rPr>
        <w:t>las componentes de un vector</w:t>
      </w:r>
      <w:del w:id="0" w:author="DISPONILBE" w:date="2015-04-14T08:46:00Z">
        <w:r w:rsidDel="00BB7DC6">
          <w:rPr>
            <w:rFonts w:ascii="Arial" w:hAnsi="Arial"/>
            <w:sz w:val="18"/>
            <w:szCs w:val="18"/>
            <w:lang w:val="es-ES_tradnl"/>
          </w:rPr>
          <w:delText xml:space="preserve"> </w:delText>
        </w:r>
      </w:del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  <w:r>
        <w:rPr>
          <w:rFonts w:ascii="Arial" w:hAnsi="Arial"/>
          <w:sz w:val="18"/>
          <w:szCs w:val="18"/>
          <w:lang w:val="es-ES_tradnl"/>
        </w:rPr>
        <w:t xml:space="preserve"> Actividad que permite ejercitar lo aprendido sobre componentes de un vector</w:t>
      </w: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6D02A8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  <w:r>
        <w:rPr>
          <w:rFonts w:ascii="Arial" w:hAnsi="Arial"/>
          <w:sz w:val="18"/>
          <w:szCs w:val="18"/>
          <w:lang w:val="es-ES_tradnl"/>
        </w:rPr>
        <w:t xml:space="preserve"> Componentes de un vector</w:t>
      </w: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6D02A8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  <w:r>
        <w:rPr>
          <w:rFonts w:ascii="Arial" w:hAnsi="Arial"/>
          <w:sz w:val="18"/>
          <w:szCs w:val="18"/>
          <w:lang w:val="es-ES_tradnl"/>
        </w:rPr>
        <w:t xml:space="preserve"> 10 minutos</w:t>
      </w: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B55138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2510D9" w:rsidRPr="005F4C68" w:rsidTr="008B73CA">
        <w:tc>
          <w:tcPr>
            <w:tcW w:w="1248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33F0C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510D9" w:rsidRPr="005F4C68" w:rsidTr="008B73CA">
        <w:tc>
          <w:tcPr>
            <w:tcW w:w="1248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B55138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2510D9" w:rsidRPr="00AC7496" w:rsidTr="008B73CA">
        <w:tc>
          <w:tcPr>
            <w:tcW w:w="4536" w:type="dxa"/>
          </w:tcPr>
          <w:p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510D9" w:rsidRPr="00BB7DC6" w:rsidTr="008B73CA">
        <w:tc>
          <w:tcPr>
            <w:tcW w:w="4536" w:type="dxa"/>
          </w:tcPr>
          <w:p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33F0C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510D9" w:rsidRPr="00AC7496" w:rsidTr="008B73CA">
        <w:tc>
          <w:tcPr>
            <w:tcW w:w="4536" w:type="dxa"/>
          </w:tcPr>
          <w:p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510D9" w:rsidRPr="00AC7496" w:rsidTr="008B73CA">
        <w:tc>
          <w:tcPr>
            <w:tcW w:w="4536" w:type="dxa"/>
          </w:tcPr>
          <w:p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510D9" w:rsidRPr="00AC7496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B55138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2510D9" w:rsidRPr="005F4C68" w:rsidTr="008B73CA">
        <w:tc>
          <w:tcPr>
            <w:tcW w:w="2126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510D9" w:rsidRPr="005F4C68" w:rsidTr="008B73CA">
        <w:tc>
          <w:tcPr>
            <w:tcW w:w="2126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933F0C">
              <w:rPr>
                <w:rFonts w:ascii="Arial" w:hAnsi="Arial"/>
                <w:sz w:val="16"/>
                <w:szCs w:val="16"/>
                <w:highlight w:val="yellow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2510D9" w:rsidRPr="005F4C68" w:rsidTr="008B73CA">
        <w:tc>
          <w:tcPr>
            <w:tcW w:w="2126" w:type="dxa"/>
          </w:tcPr>
          <w:p w:rsidR="002510D9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2510D9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2510D9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2510D9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2510D9" w:rsidRPr="005F4C68" w:rsidRDefault="002510D9" w:rsidP="008B73CA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  <w:r w:rsidR="007B6EEA">
        <w:rPr>
          <w:rFonts w:ascii="Arial" w:hAnsi="Arial"/>
          <w:sz w:val="18"/>
          <w:szCs w:val="18"/>
          <w:lang w:val="es-ES_tradnl"/>
        </w:rPr>
        <w:t xml:space="preserve"> </w:t>
      </w:r>
      <w:r w:rsidR="003D1917">
        <w:rPr>
          <w:rFonts w:ascii="Arial" w:hAnsi="Arial"/>
          <w:sz w:val="18"/>
          <w:szCs w:val="18"/>
          <w:lang w:val="es-ES_tradnl"/>
        </w:rPr>
        <w:t>1</w:t>
      </w:r>
      <w:r w:rsidR="00D10139">
        <w:rPr>
          <w:rFonts w:ascii="Arial" w:hAnsi="Arial"/>
          <w:sz w:val="18"/>
          <w:szCs w:val="18"/>
          <w:lang w:val="es-ES_tradnl"/>
        </w:rPr>
        <w:t>-Fácil</w:t>
      </w: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254FDB" w:rsidRDefault="002510D9" w:rsidP="002510D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2510D9" w:rsidRDefault="002510D9" w:rsidP="002510D9">
      <w:pPr>
        <w:rPr>
          <w:rFonts w:ascii="Arial" w:hAnsi="Arial"/>
          <w:sz w:val="18"/>
          <w:szCs w:val="18"/>
          <w:lang w:val="es-ES_tradnl"/>
        </w:rPr>
      </w:pPr>
    </w:p>
    <w:p w:rsidR="002510D9" w:rsidRPr="00125D25" w:rsidRDefault="002510D9" w:rsidP="002510D9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:rsidR="002510D9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2510D9" w:rsidRPr="00411F22" w:rsidRDefault="002510D9" w:rsidP="002510D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Identifica las componentes de un vector correctamente</w:t>
      </w: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Default="002510D9" w:rsidP="002510D9">
      <w:pPr>
        <w:jc w:val="both"/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7B6EEA">
        <w:rPr>
          <w:rFonts w:ascii="Arial" w:hAnsi="Arial"/>
          <w:sz w:val="18"/>
          <w:szCs w:val="18"/>
          <w:lang w:val="es-ES_tradnl"/>
        </w:rPr>
        <w:t xml:space="preserve"> </w:t>
      </w:r>
    </w:p>
    <w:p w:rsidR="002510D9" w:rsidRDefault="002510D9" w:rsidP="002510D9">
      <w:pPr>
        <w:jc w:val="both"/>
        <w:rPr>
          <w:rFonts w:ascii="Arial" w:hAnsi="Arial"/>
          <w:sz w:val="18"/>
          <w:szCs w:val="18"/>
          <w:lang w:val="es-ES_tradnl"/>
        </w:rPr>
      </w:pPr>
    </w:p>
    <w:p w:rsidR="002510D9" w:rsidRDefault="002510D9" w:rsidP="002510D9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Responde la pregunta </w:t>
      </w:r>
      <w:r w:rsidR="007B6EEA">
        <w:rPr>
          <w:rFonts w:ascii="Arial" w:hAnsi="Arial"/>
          <w:sz w:val="18"/>
          <w:szCs w:val="18"/>
          <w:lang w:val="es-ES_tradnl"/>
        </w:rPr>
        <w:t xml:space="preserve">usando </w:t>
      </w:r>
      <w:r>
        <w:rPr>
          <w:rFonts w:ascii="Arial" w:hAnsi="Arial"/>
          <w:sz w:val="18"/>
          <w:szCs w:val="18"/>
          <w:lang w:val="es-ES_tradnl"/>
        </w:rPr>
        <w:t xml:space="preserve">el editor de ecuaciones para soportar tu respuesta. Envía el archivo al profesor. </w:t>
      </w: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2510D9" w:rsidRPr="00792588" w:rsidRDefault="002510D9" w:rsidP="002510D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noProof/>
          <w:sz w:val="18"/>
          <w:szCs w:val="18"/>
          <w:lang w:val="es-ES" w:eastAsia="es-ES"/>
        </w:rPr>
        <w:drawing>
          <wp:inline distT="0" distB="0" distL="0" distR="0">
            <wp:extent cx="1809750" cy="1330862"/>
            <wp:effectExtent l="0" t="0" r="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462" cy="1338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0719EE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792588" w:rsidRDefault="002510D9" w:rsidP="002510D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lastRenderedPageBreak/>
        <w:t>Mostrar calculadora (S/N)</w:t>
      </w:r>
      <w:r>
        <w:rPr>
          <w:rFonts w:ascii="Arial" w:hAnsi="Arial"/>
          <w:sz w:val="18"/>
          <w:szCs w:val="18"/>
          <w:lang w:val="es-ES_tradnl"/>
        </w:rPr>
        <w:t xml:space="preserve"> S</w:t>
      </w: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Default="002510D9" w:rsidP="002510D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PREGUNTAS DE RESPUESTA LIBRE,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2510D9" w:rsidRDefault="002510D9" w:rsidP="002510D9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2510D9" w:rsidRPr="007F74EA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>PREGUNTA 1</w:t>
      </w: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9F074B" w:rsidRDefault="002510D9" w:rsidP="002510D9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Un estudiante afirma que un vector cuya magnitud es 120</w:t>
      </w:r>
      <w:ins w:id="1" w:author="María" w:date="2015-04-01T14:47:00Z">
        <w:r w:rsidR="007B6EEA">
          <w:rPr>
            <w:rFonts w:ascii="Arial" w:hAnsi="Arial"/>
            <w:sz w:val="18"/>
            <w:szCs w:val="18"/>
            <w:lang w:val="es-ES_tradnl"/>
          </w:rPr>
          <w:t> </w:t>
        </w:r>
      </w:ins>
      <w:r>
        <w:rPr>
          <w:rFonts w:ascii="Arial" w:hAnsi="Arial"/>
          <w:sz w:val="18"/>
          <w:szCs w:val="18"/>
          <w:lang w:val="es-ES_tradnl"/>
        </w:rPr>
        <w:t xml:space="preserve">m y dirección 50°, posee </w:t>
      </w:r>
      <w:r w:rsidR="007B6EEA">
        <w:rPr>
          <w:rFonts w:ascii="Arial" w:hAnsi="Arial"/>
          <w:sz w:val="18"/>
          <w:szCs w:val="18"/>
          <w:lang w:val="es-ES_tradnl"/>
        </w:rPr>
        <w:t xml:space="preserve">las </w:t>
      </w:r>
      <w:r>
        <w:rPr>
          <w:rFonts w:ascii="Arial" w:hAnsi="Arial"/>
          <w:sz w:val="18"/>
          <w:szCs w:val="18"/>
          <w:lang w:val="es-ES_tradnl"/>
        </w:rPr>
        <w:t>componentes: vertical 77,1</w:t>
      </w:r>
      <w:ins w:id="2" w:author="María" w:date="2015-04-01T14:47:00Z">
        <w:r w:rsidR="007B6EEA">
          <w:rPr>
            <w:rFonts w:ascii="Arial" w:hAnsi="Arial"/>
            <w:sz w:val="18"/>
            <w:szCs w:val="18"/>
            <w:lang w:val="es-ES_tradnl"/>
          </w:rPr>
          <w:t> </w:t>
        </w:r>
      </w:ins>
      <w:r>
        <w:rPr>
          <w:rFonts w:ascii="Arial" w:hAnsi="Arial"/>
          <w:sz w:val="18"/>
          <w:szCs w:val="18"/>
          <w:lang w:val="es-ES_tradnl"/>
        </w:rPr>
        <w:t>m y horizontal 91,9</w:t>
      </w:r>
      <w:ins w:id="3" w:author="María" w:date="2015-04-01T14:47:00Z">
        <w:r w:rsidR="007B6EEA">
          <w:rPr>
            <w:rFonts w:ascii="Arial" w:hAnsi="Arial"/>
            <w:sz w:val="18"/>
            <w:szCs w:val="18"/>
            <w:lang w:val="es-ES_tradnl"/>
          </w:rPr>
          <w:t> </w:t>
        </w:r>
      </w:ins>
      <w:r>
        <w:rPr>
          <w:rFonts w:ascii="Arial" w:hAnsi="Arial"/>
          <w:sz w:val="18"/>
          <w:szCs w:val="18"/>
          <w:lang w:val="es-ES_tradnl"/>
        </w:rPr>
        <w:t>m. ¿Es adecuado el resultado que obtuvo? ¿Por qué?</w:t>
      </w: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7F74EA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2</w:t>
      </w:r>
      <w:r w:rsidR="007B6EEA">
        <w:rPr>
          <w:rFonts w:ascii="Arial" w:hAnsi="Arial" w:cs="Arial"/>
          <w:sz w:val="18"/>
          <w:szCs w:val="18"/>
          <w:lang w:val="es-ES_tradnl"/>
        </w:rPr>
        <w:t>-</w:t>
      </w:r>
      <w:r w:rsidR="00D10139">
        <w:rPr>
          <w:rFonts w:ascii="Arial" w:hAnsi="Arial" w:cs="Arial"/>
          <w:sz w:val="18"/>
          <w:szCs w:val="18"/>
          <w:lang w:val="es-ES_tradnl"/>
        </w:rPr>
        <w:t>M</w:t>
      </w:r>
      <w:r>
        <w:rPr>
          <w:rFonts w:ascii="Arial" w:hAnsi="Arial" w:cs="Arial"/>
          <w:sz w:val="18"/>
          <w:szCs w:val="18"/>
          <w:lang w:val="es-ES_tradnl"/>
        </w:rPr>
        <w:t>edio</w:t>
      </w: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72270A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2510D9" w:rsidRDefault="002510D9" w:rsidP="002510D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:rsidR="002510D9" w:rsidRDefault="002510D9" w:rsidP="002510D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10D9" w:rsidRDefault="002510D9" w:rsidP="002510D9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510D9" w:rsidRPr="00C531DB" w:rsidRDefault="002510D9" w:rsidP="002510D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10D9" w:rsidRDefault="002510D9" w:rsidP="002510D9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2510D9" w:rsidRPr="007F74EA" w:rsidRDefault="002510D9" w:rsidP="002510D9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El estudiante deberá construir las gráficas </w:t>
      </w:r>
      <w:r w:rsidRPr="00BB7DC6">
        <w:rPr>
          <w:rFonts w:ascii="Arial" w:hAnsi="Arial" w:cs="Arial"/>
          <w:i/>
          <w:sz w:val="18"/>
          <w:szCs w:val="18"/>
          <w:lang w:val="es-ES_tradnl"/>
        </w:rPr>
        <w:t>x-t</w:t>
      </w:r>
      <w:r>
        <w:rPr>
          <w:rFonts w:ascii="Arial" w:hAnsi="Arial" w:cs="Arial"/>
          <w:sz w:val="18"/>
          <w:szCs w:val="18"/>
          <w:lang w:val="es-ES_tradnl"/>
        </w:rPr>
        <w:t xml:space="preserve">, </w:t>
      </w:r>
      <w:r w:rsidRPr="00BB7DC6">
        <w:rPr>
          <w:rFonts w:ascii="Arial" w:hAnsi="Arial" w:cs="Arial"/>
          <w:i/>
          <w:sz w:val="18"/>
          <w:szCs w:val="18"/>
          <w:lang w:val="es-ES_tradnl"/>
        </w:rPr>
        <w:t>v-t</w:t>
      </w:r>
      <w:r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BB7DC6">
        <w:rPr>
          <w:rFonts w:ascii="Arial" w:hAnsi="Arial" w:cs="Arial"/>
          <w:i/>
          <w:sz w:val="18"/>
          <w:szCs w:val="18"/>
          <w:lang w:val="es-ES_tradnl"/>
        </w:rPr>
        <w:t>a-t</w:t>
      </w:r>
      <w:r>
        <w:rPr>
          <w:rFonts w:ascii="Arial" w:hAnsi="Arial" w:cs="Arial"/>
          <w:sz w:val="18"/>
          <w:szCs w:val="18"/>
          <w:lang w:val="es-ES_tradnl"/>
        </w:rPr>
        <w:t xml:space="preserve"> en papel milimetrado y luego enviarlas por correo electrónico al profesor. Si el estudiante tiene los conocimientos de Excel o algún otro programa que permita graficar, lo puede realizar en él. En la actividad se muestra una tabla de valores y se indican algunas sugerencias sobre la construcción de las mismas. </w:t>
      </w:r>
    </w:p>
    <w:p w:rsidR="002510D9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</w:p>
    <w:p w:rsidR="002510D9" w:rsidRPr="00254D62" w:rsidRDefault="002510D9" w:rsidP="002510D9">
      <w:pPr>
        <w:rPr>
          <w:rFonts w:ascii="Arial" w:hAnsi="Arial" w:cs="Arial"/>
          <w:sz w:val="18"/>
          <w:szCs w:val="18"/>
          <w:lang w:val="es-ES_tradnl"/>
        </w:rPr>
      </w:pPr>
      <w:bookmarkStart w:id="4" w:name="_GoBack"/>
      <w:bookmarkEnd w:id="4"/>
    </w:p>
    <w:sectPr w:rsidR="002510D9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0D9"/>
    <w:rsid w:val="002510D9"/>
    <w:rsid w:val="003D1917"/>
    <w:rsid w:val="007B6EEA"/>
    <w:rsid w:val="00A82E23"/>
    <w:rsid w:val="00BB7DC6"/>
    <w:rsid w:val="00D10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0D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510D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B6E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EEA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0D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510D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B6EE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6EEA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458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Marcela Gonzalez</dc:creator>
  <cp:keywords/>
  <dc:description/>
  <cp:lastModifiedBy>DISPONILBE</cp:lastModifiedBy>
  <cp:revision>5</cp:revision>
  <dcterms:created xsi:type="dcterms:W3CDTF">2015-03-10T09:32:00Z</dcterms:created>
  <dcterms:modified xsi:type="dcterms:W3CDTF">2015-04-14T13:47:00Z</dcterms:modified>
</cp:coreProperties>
</file>