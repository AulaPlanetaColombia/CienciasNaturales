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6E5F6AA" w:rsidR="0045712C" w:rsidRPr="00151D27" w:rsidRDefault="00375BC7" w:rsidP="00CB02D2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sz w:val="20"/>
          <w:szCs w:val="20"/>
          <w:lang w:val="es-ES_tradnl"/>
        </w:rPr>
        <w:t>Interactivo F1</w:t>
      </w:r>
      <w:r w:rsidR="00146180" w:rsidRPr="00151D27">
        <w:rPr>
          <w:rFonts w:ascii="Arial" w:hAnsi="Arial" w:cs="Arial"/>
          <w:b/>
          <w:sz w:val="20"/>
          <w:szCs w:val="20"/>
          <w:lang w:val="es-ES_tradnl"/>
        </w:rPr>
        <w:t>2</w:t>
      </w:r>
      <w:r w:rsidR="0045712C" w:rsidRPr="00151D27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="00157C50" w:rsidRPr="00151D27">
        <w:rPr>
          <w:rFonts w:ascii="Arial" w:hAnsi="Arial" w:cs="Arial"/>
          <w:b/>
          <w:sz w:val="20"/>
          <w:szCs w:val="20"/>
          <w:lang w:val="es-ES_tradnl"/>
        </w:rPr>
        <w:t>Trabajar un</w:t>
      </w:r>
      <w:r w:rsidR="00146180" w:rsidRPr="00151D27">
        <w:rPr>
          <w:rFonts w:ascii="Arial" w:hAnsi="Arial" w:cs="Arial"/>
          <w:b/>
          <w:sz w:val="20"/>
          <w:szCs w:val="20"/>
          <w:lang w:val="es-ES_tradnl"/>
        </w:rPr>
        <w:t xml:space="preserve"> video</w:t>
      </w:r>
    </w:p>
    <w:p w14:paraId="720D2C7B" w14:textId="77777777" w:rsidR="0045712C" w:rsidRPr="00151D27" w:rsidRDefault="0045712C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647D56A6" w14:textId="37F7D9B9" w:rsidR="00CD652E" w:rsidRPr="00151D27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Nombre del guión a que corresponde el ejercicio</w:t>
      </w:r>
      <w:r w:rsidR="002C402E" w:rsidRPr="00151D27">
        <w:rPr>
          <w:rFonts w:ascii="Arial" w:hAnsi="Arial" w:cs="Arial"/>
          <w:sz w:val="20"/>
          <w:szCs w:val="20"/>
          <w:lang w:val="es-ES_tradnl"/>
        </w:rPr>
        <w:t xml:space="preserve"> CN_10_03</w:t>
      </w:r>
      <w:r w:rsidR="00AB35EF" w:rsidRPr="00151D27">
        <w:rPr>
          <w:rFonts w:ascii="Arial" w:hAnsi="Arial" w:cs="Arial"/>
          <w:sz w:val="20"/>
          <w:szCs w:val="20"/>
          <w:lang w:val="es-ES_tradnl"/>
        </w:rPr>
        <w:t>_CO</w:t>
      </w:r>
    </w:p>
    <w:p w14:paraId="37721D29" w14:textId="77777777" w:rsidR="00CD652E" w:rsidRPr="00151D27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FD5753A" w14:textId="77777777" w:rsidR="00CD652E" w:rsidRPr="00151D27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AFF08EA" w14:textId="77777777" w:rsidR="00CD652E" w:rsidRPr="00151D27" w:rsidRDefault="00CD652E" w:rsidP="00CD652E">
      <w:pPr>
        <w:rPr>
          <w:rFonts w:ascii="Arial" w:hAnsi="Arial" w:cs="Arial"/>
          <w:b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sz w:val="20"/>
          <w:szCs w:val="20"/>
          <w:lang w:val="es-ES_tradnl"/>
        </w:rPr>
        <w:t>DATOS DEL RECURSO</w:t>
      </w:r>
    </w:p>
    <w:p w14:paraId="1505C07E" w14:textId="77777777" w:rsidR="00CD652E" w:rsidRPr="00151D27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794F70B" w14:textId="129D4824" w:rsidR="00CD652E" w:rsidRPr="00151D27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Título del recurso</w:t>
      </w:r>
      <w:r w:rsidR="004735BF" w:rsidRPr="00151D27">
        <w:rPr>
          <w:rFonts w:ascii="Arial" w:hAnsi="Arial" w:cs="Arial"/>
          <w:sz w:val="20"/>
          <w:szCs w:val="20"/>
          <w:highlight w:val="green"/>
          <w:lang w:val="es-ES_tradnl"/>
        </w:rPr>
        <w:t xml:space="preserve"> (</w:t>
      </w:r>
      <w:r w:rsidR="004735BF" w:rsidRPr="00151D27">
        <w:rPr>
          <w:rFonts w:ascii="Arial" w:hAnsi="Arial" w:cs="Arial"/>
          <w:b/>
          <w:sz w:val="20"/>
          <w:szCs w:val="20"/>
          <w:highlight w:val="green"/>
          <w:lang w:val="es-ES_tradnl"/>
        </w:rPr>
        <w:t>65</w:t>
      </w:r>
      <w:r w:rsidR="004735BF" w:rsidRPr="00151D27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2F1E4F" w:rsidRPr="00151D2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A871A7" w:rsidRPr="00151D27">
        <w:rPr>
          <w:rFonts w:ascii="Arial" w:hAnsi="Arial" w:cs="Arial"/>
          <w:color w:val="000000"/>
          <w:sz w:val="20"/>
          <w:szCs w:val="20"/>
        </w:rPr>
        <w:t>Análisis cinemático</w:t>
      </w:r>
      <w:r w:rsidR="00420DFA" w:rsidRPr="00151D27">
        <w:rPr>
          <w:rFonts w:ascii="Arial" w:hAnsi="Arial" w:cs="Arial"/>
          <w:color w:val="000000"/>
          <w:sz w:val="20"/>
          <w:szCs w:val="20"/>
        </w:rPr>
        <w:t xml:space="preserve"> de la aceleración centrípeta</w:t>
      </w:r>
    </w:p>
    <w:p w14:paraId="18D6202A" w14:textId="77777777" w:rsidR="00CD652E" w:rsidRPr="00151D27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39377BD2" w14:textId="1E3CA4FE" w:rsidR="00CD652E" w:rsidRPr="00151D27" w:rsidRDefault="00CD652E" w:rsidP="00CD652E">
      <w:pPr>
        <w:rPr>
          <w:rFonts w:ascii="Arial" w:hAnsi="Arial" w:cs="Arial"/>
          <w:color w:val="000000"/>
          <w:sz w:val="20"/>
          <w:szCs w:val="20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Descripción del recurso</w:t>
      </w:r>
      <w:r w:rsidR="002F1E4F" w:rsidRPr="00151D2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420DFA" w:rsidRPr="00151D27">
        <w:rPr>
          <w:rFonts w:ascii="Arial" w:hAnsi="Arial" w:cs="Arial"/>
          <w:color w:val="000000"/>
          <w:sz w:val="20"/>
          <w:szCs w:val="20"/>
        </w:rPr>
        <w:t>Video con audio explicativo que permite comprender el concepto de aceleración centrípeta desde el punto de vista cinemático.</w:t>
      </w:r>
    </w:p>
    <w:p w14:paraId="17926E61" w14:textId="77777777" w:rsidR="00420DFA" w:rsidRPr="00151D27" w:rsidRDefault="00420DFA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0960999" w14:textId="77777777" w:rsidR="00CD652E" w:rsidRPr="00151D27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36FAF20C" w14:textId="57DD8F96" w:rsidR="00CD652E" w:rsidRPr="00151D27" w:rsidRDefault="00CD652E" w:rsidP="00AB35EF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Palabras clave del recurso (separadas por comas ",")</w:t>
      </w:r>
      <w:r w:rsidR="00AB35EF" w:rsidRPr="00151D27">
        <w:rPr>
          <w:rFonts w:ascii="Arial" w:hAnsi="Arial" w:cs="Arial"/>
          <w:sz w:val="20"/>
          <w:szCs w:val="20"/>
          <w:lang w:val="es-ES_tradnl"/>
        </w:rPr>
        <w:t xml:space="preserve"> movimiento circular, movimiento circular uniforme, velocidad lineal, velocidad tangencial, aceleración centrípeta. </w:t>
      </w:r>
    </w:p>
    <w:p w14:paraId="54248A6E" w14:textId="77777777" w:rsidR="00CD652E" w:rsidRPr="00151D27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18DF7029" w14:textId="77777777" w:rsidR="00CD652E" w:rsidRPr="00151D27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4EDE9256" w14:textId="29A448A5" w:rsidR="00CD652E" w:rsidRPr="00151D27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Tiempo estimado (minutos)</w:t>
      </w:r>
      <w:r w:rsidR="00420DFA" w:rsidRPr="00151D27">
        <w:rPr>
          <w:rFonts w:ascii="Arial" w:hAnsi="Arial" w:cs="Arial"/>
          <w:sz w:val="20"/>
          <w:szCs w:val="20"/>
          <w:lang w:val="es-ES_tradnl"/>
        </w:rPr>
        <w:t xml:space="preserve"> 10</w:t>
      </w:r>
      <w:r w:rsidR="00D23CB5" w:rsidRPr="00151D27">
        <w:rPr>
          <w:rFonts w:ascii="Arial" w:hAnsi="Arial" w:cs="Arial"/>
          <w:sz w:val="20"/>
          <w:szCs w:val="20"/>
          <w:lang w:val="es-ES_tradnl"/>
        </w:rPr>
        <w:t xml:space="preserve"> minutos</w:t>
      </w:r>
    </w:p>
    <w:p w14:paraId="4BA0C4FC" w14:textId="77777777" w:rsidR="00CD652E" w:rsidRPr="00151D27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71B1C5EB" w14:textId="77777777" w:rsidR="00CD652E" w:rsidRPr="00151D27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4C02C86C" w14:textId="77777777" w:rsidR="00CD652E" w:rsidRPr="00151D27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151D27" w14:paraId="0AC7D94E" w14:textId="77777777" w:rsidTr="00F4317E">
        <w:tc>
          <w:tcPr>
            <w:tcW w:w="1248" w:type="dxa"/>
          </w:tcPr>
          <w:p w14:paraId="21CFC169" w14:textId="77777777" w:rsidR="00CD652E" w:rsidRPr="00151D27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151D27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151D27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151D27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151D27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151D27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151D27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151D27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151D27" w14:paraId="1A0403D5" w14:textId="77777777" w:rsidTr="00F4317E">
        <w:tc>
          <w:tcPr>
            <w:tcW w:w="1248" w:type="dxa"/>
          </w:tcPr>
          <w:p w14:paraId="2FE83298" w14:textId="77777777" w:rsidR="00CD652E" w:rsidRPr="00151D27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151D27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151D27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151D27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151D27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151D27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151D27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151D27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2713C717" w14:textId="77777777" w:rsidR="00CD652E" w:rsidRPr="00151D27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3CC9867C" w14:textId="77777777" w:rsidR="00CD652E" w:rsidRPr="00151D27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151D27" w14:paraId="13ED5E29" w14:textId="77777777" w:rsidTr="00F4317E">
        <w:tc>
          <w:tcPr>
            <w:tcW w:w="4536" w:type="dxa"/>
          </w:tcPr>
          <w:p w14:paraId="1A3927AE" w14:textId="77777777" w:rsidR="00CD652E" w:rsidRPr="00151D27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151D27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151D27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77777777" w:rsidR="00CD652E" w:rsidRPr="00151D27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151D27" w14:paraId="03CC3BFB" w14:textId="77777777" w:rsidTr="00F4317E">
        <w:tc>
          <w:tcPr>
            <w:tcW w:w="4536" w:type="dxa"/>
          </w:tcPr>
          <w:p w14:paraId="144209B0" w14:textId="77777777" w:rsidR="00CD652E" w:rsidRPr="00151D27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151D27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151D27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151D27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151D27" w14:paraId="445A8CD9" w14:textId="77777777" w:rsidTr="00F4317E">
        <w:tc>
          <w:tcPr>
            <w:tcW w:w="4536" w:type="dxa"/>
          </w:tcPr>
          <w:p w14:paraId="4D25ADD3" w14:textId="77777777" w:rsidR="00CD652E" w:rsidRPr="00151D27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151D27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151D27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151D27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151D27" w14:paraId="09042920" w14:textId="77777777" w:rsidTr="00F4317E">
        <w:tc>
          <w:tcPr>
            <w:tcW w:w="4536" w:type="dxa"/>
          </w:tcPr>
          <w:p w14:paraId="60DA4CBA" w14:textId="77777777" w:rsidR="00CD652E" w:rsidRPr="00151D27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151D27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151D27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151D27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7FAA728F" w14:textId="77777777" w:rsidR="00CD652E" w:rsidRPr="00151D27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462E26DF" w14:textId="77777777" w:rsidR="00E920E6" w:rsidRPr="00151D27" w:rsidRDefault="00E920E6" w:rsidP="00E920E6">
      <w:pPr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151D27" w14:paraId="21D80A78" w14:textId="77777777" w:rsidTr="00652F14">
        <w:tc>
          <w:tcPr>
            <w:tcW w:w="2126" w:type="dxa"/>
          </w:tcPr>
          <w:p w14:paraId="73962356" w14:textId="77777777" w:rsidR="00E920E6" w:rsidRPr="00151D27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151D27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151D27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151D27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151D27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151D27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151D27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151D27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920E6" w:rsidRPr="00151D27" w14:paraId="130EE254" w14:textId="77777777" w:rsidTr="00652F14">
        <w:tc>
          <w:tcPr>
            <w:tcW w:w="2126" w:type="dxa"/>
          </w:tcPr>
          <w:p w14:paraId="78165C75" w14:textId="77777777" w:rsidR="00E920E6" w:rsidRPr="00151D27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151D27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151D27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151D27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151D27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151D27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151D27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151D27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920E6" w:rsidRPr="00151D27" w14:paraId="3936192F" w14:textId="77777777" w:rsidTr="00652F14">
        <w:tc>
          <w:tcPr>
            <w:tcW w:w="2126" w:type="dxa"/>
          </w:tcPr>
          <w:p w14:paraId="3D0D5C93" w14:textId="77777777" w:rsidR="00E920E6" w:rsidRPr="00151D27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151D27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Pr="00151D27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151D27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Pr="00151D27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51D27">
              <w:rPr>
                <w:rFonts w:ascii="Arial" w:hAnsi="Arial" w:cs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151D27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Pr="00151D27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151D27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6B70E4A2" w14:textId="77777777" w:rsidR="00E920E6" w:rsidRPr="00151D27" w:rsidRDefault="00E920E6" w:rsidP="00E920E6">
      <w:pPr>
        <w:rPr>
          <w:rFonts w:ascii="Arial" w:hAnsi="Arial" w:cs="Arial"/>
          <w:sz w:val="20"/>
          <w:szCs w:val="20"/>
          <w:lang w:val="es-ES_tradnl"/>
        </w:rPr>
      </w:pPr>
    </w:p>
    <w:p w14:paraId="48F9D228" w14:textId="0CECBCB0" w:rsidR="00CD652E" w:rsidRPr="00151D27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Nivel del ejercicio, 1-Fácil, 2-Medio ó 3-Difícil</w:t>
      </w:r>
      <w:r w:rsidR="00EA106A" w:rsidRPr="00151D27">
        <w:rPr>
          <w:rFonts w:ascii="Arial" w:hAnsi="Arial" w:cs="Arial"/>
          <w:sz w:val="20"/>
          <w:szCs w:val="20"/>
          <w:lang w:val="es-ES_tradnl"/>
        </w:rPr>
        <w:t xml:space="preserve"> 1</w:t>
      </w:r>
    </w:p>
    <w:p w14:paraId="33002C43" w14:textId="77777777" w:rsidR="00CD652E" w:rsidRPr="00151D27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8AED71D" w14:textId="77777777" w:rsidR="00CD652E" w:rsidRPr="00151D27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0BD8E101" w14:textId="2014D78F" w:rsidR="00F4317E" w:rsidRPr="00151D27" w:rsidRDefault="00F4317E" w:rsidP="00CD652E">
      <w:pPr>
        <w:rPr>
          <w:rFonts w:ascii="Arial" w:hAnsi="Arial" w:cs="Arial"/>
          <w:b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sz w:val="20"/>
          <w:szCs w:val="20"/>
          <w:lang w:val="es-ES_tradnl"/>
        </w:rPr>
        <w:t>FICHA DEL PROFESOR</w:t>
      </w:r>
    </w:p>
    <w:p w14:paraId="2172C7E5" w14:textId="77777777" w:rsidR="00A871A7" w:rsidRPr="00151D27" w:rsidRDefault="00933B5A" w:rsidP="00CD652E">
      <w:pPr>
        <w:rPr>
          <w:rFonts w:ascii="Arial" w:hAnsi="Arial" w:cs="Arial"/>
          <w:b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sz w:val="20"/>
          <w:szCs w:val="20"/>
          <w:lang w:val="es-ES_tradnl"/>
        </w:rPr>
        <w:t>Título:</w:t>
      </w:r>
      <w:r w:rsidR="00D34B8A" w:rsidRPr="00151D27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="00A871A7" w:rsidRPr="00151D27">
        <w:rPr>
          <w:rFonts w:ascii="Arial" w:hAnsi="Arial" w:cs="Arial"/>
          <w:color w:val="000000"/>
          <w:sz w:val="20"/>
          <w:szCs w:val="20"/>
        </w:rPr>
        <w:t>Análisis cinemático de la aceleración centrípeta</w:t>
      </w:r>
      <w:r w:rsidR="00A871A7" w:rsidRPr="00151D27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</w:p>
    <w:p w14:paraId="4A9327F5" w14:textId="4B6B5A28" w:rsidR="00933B5A" w:rsidRPr="00151D27" w:rsidRDefault="00933B5A" w:rsidP="00CD652E">
      <w:pPr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sz w:val="20"/>
          <w:szCs w:val="20"/>
          <w:lang w:val="es-ES_tradnl"/>
        </w:rPr>
        <w:t>Descripción:</w:t>
      </w:r>
      <w:r w:rsidR="00D34B8A" w:rsidRPr="00151D27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="007E0CD3" w:rsidRPr="00151D27">
        <w:rPr>
          <w:rFonts w:ascii="Arial" w:hAnsi="Arial" w:cs="Arial"/>
          <w:color w:val="000000"/>
          <w:sz w:val="20"/>
          <w:szCs w:val="20"/>
        </w:rPr>
        <w:t>Video con audio explicativo que permite comprender el concepto de aceleración centrípeta desde el punto de vista cinemático.</w:t>
      </w:r>
    </w:p>
    <w:p w14:paraId="497B6B72" w14:textId="12E6F46B" w:rsidR="00933B5A" w:rsidRPr="00151D27" w:rsidRDefault="00933B5A" w:rsidP="00CD652E">
      <w:pPr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sz w:val="20"/>
          <w:szCs w:val="20"/>
          <w:lang w:val="es-ES_tradnl"/>
        </w:rPr>
        <w:t>Temporalización</w:t>
      </w:r>
      <w:r w:rsidR="00F267A1" w:rsidRPr="00151D27">
        <w:rPr>
          <w:rFonts w:ascii="Arial" w:hAnsi="Arial" w:cs="Arial"/>
          <w:sz w:val="20"/>
          <w:szCs w:val="20"/>
          <w:lang w:val="es-ES_tradnl"/>
        </w:rPr>
        <w:t>: 15</w:t>
      </w:r>
      <w:r w:rsidRPr="00151D27">
        <w:rPr>
          <w:rFonts w:ascii="Arial" w:hAnsi="Arial" w:cs="Arial"/>
          <w:sz w:val="20"/>
          <w:szCs w:val="20"/>
          <w:lang w:val="es-ES_tradnl"/>
        </w:rPr>
        <w:t xml:space="preserve"> minutos</w:t>
      </w:r>
    </w:p>
    <w:p w14:paraId="1FEE51EB" w14:textId="66F87F38" w:rsidR="00933B5A" w:rsidRPr="00151D27" w:rsidRDefault="00933B5A" w:rsidP="00CD652E">
      <w:pPr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sz w:val="20"/>
          <w:szCs w:val="20"/>
          <w:lang w:val="es-ES_tradnl"/>
        </w:rPr>
        <w:t xml:space="preserve">Tipo de recurso: </w:t>
      </w:r>
      <w:r w:rsidRPr="00151D27">
        <w:rPr>
          <w:rFonts w:ascii="Arial" w:hAnsi="Arial" w:cs="Arial"/>
          <w:sz w:val="20"/>
          <w:szCs w:val="20"/>
          <w:lang w:val="es-ES_tradnl"/>
        </w:rPr>
        <w:t xml:space="preserve">video </w:t>
      </w:r>
    </w:p>
    <w:p w14:paraId="64B0C806" w14:textId="630147CD" w:rsidR="00933B5A" w:rsidRPr="00151D27" w:rsidRDefault="00933B5A" w:rsidP="00CD652E">
      <w:pPr>
        <w:rPr>
          <w:rFonts w:ascii="Arial" w:hAnsi="Arial" w:cs="Arial"/>
          <w:b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sz w:val="20"/>
          <w:szCs w:val="20"/>
          <w:lang w:val="es-ES_tradnl"/>
        </w:rPr>
        <w:t xml:space="preserve">Competencia: </w:t>
      </w:r>
      <w:r w:rsidR="007E0CD3" w:rsidRPr="00151D27">
        <w:rPr>
          <w:rFonts w:ascii="Arial" w:hAnsi="Arial" w:cs="Arial"/>
          <w:sz w:val="20"/>
          <w:szCs w:val="20"/>
          <w:lang w:val="es-ES_tradnl"/>
        </w:rPr>
        <w:t>Comprender el concepto de aceleración centrípeta</w:t>
      </w:r>
    </w:p>
    <w:p w14:paraId="1A3C8DB3" w14:textId="63B0A52F" w:rsidR="00F4317E" w:rsidRPr="00151D27" w:rsidRDefault="00933B5A" w:rsidP="00CD652E">
      <w:pPr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sz w:val="20"/>
          <w:szCs w:val="20"/>
          <w:lang w:val="es-ES_tradnl"/>
        </w:rPr>
        <w:t>Objetivo del recurso</w:t>
      </w:r>
      <w:r w:rsidR="007E0CD3" w:rsidRPr="00151D27">
        <w:rPr>
          <w:rFonts w:ascii="Arial" w:hAnsi="Arial" w:cs="Arial"/>
          <w:sz w:val="20"/>
          <w:szCs w:val="20"/>
          <w:lang w:val="es-ES_tradnl"/>
        </w:rPr>
        <w:t>: Explorar y comprender el concepto de aceleración centrípet</w:t>
      </w:r>
      <w:r w:rsidR="00F267A1" w:rsidRPr="00151D27">
        <w:rPr>
          <w:rFonts w:ascii="Arial" w:hAnsi="Arial" w:cs="Arial"/>
          <w:sz w:val="20"/>
          <w:szCs w:val="20"/>
          <w:lang w:val="es-ES_tradnl"/>
        </w:rPr>
        <w:t>a desde el punto de vista cinemá</w:t>
      </w:r>
      <w:r w:rsidR="007E0CD3" w:rsidRPr="00151D27">
        <w:rPr>
          <w:rFonts w:ascii="Arial" w:hAnsi="Arial" w:cs="Arial"/>
          <w:sz w:val="20"/>
          <w:szCs w:val="20"/>
          <w:lang w:val="es-ES_tradnl"/>
        </w:rPr>
        <w:t xml:space="preserve">tico. </w:t>
      </w:r>
    </w:p>
    <w:p w14:paraId="58AE0556" w14:textId="18B554D5" w:rsidR="00B51416" w:rsidRPr="00151D27" w:rsidRDefault="00B51416" w:rsidP="00CD652E">
      <w:pPr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sz w:val="20"/>
          <w:szCs w:val="20"/>
          <w:lang w:val="es-ES_tradnl"/>
        </w:rPr>
        <w:t xml:space="preserve">Antes de la presentación: </w:t>
      </w:r>
      <w:r w:rsidR="002515EC" w:rsidRPr="00151D27">
        <w:rPr>
          <w:rFonts w:ascii="Arial" w:hAnsi="Arial" w:cs="Arial"/>
          <w:sz w:val="20"/>
          <w:szCs w:val="20"/>
          <w:lang w:val="es-ES_tradnl"/>
        </w:rPr>
        <w:t>Repasar con los estudiantes</w:t>
      </w:r>
      <w:r w:rsidRPr="00151D2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7E0CD3" w:rsidRPr="00151D27">
        <w:rPr>
          <w:rFonts w:ascii="Arial" w:hAnsi="Arial" w:cs="Arial"/>
          <w:sz w:val="20"/>
          <w:szCs w:val="20"/>
          <w:lang w:val="es-ES_tradnl"/>
        </w:rPr>
        <w:t xml:space="preserve">los fundamentos del movimiento circular y otros conceptos relacionados con cantidades vectoriales: </w:t>
      </w:r>
      <w:r w:rsidRPr="00151D27">
        <w:rPr>
          <w:rFonts w:ascii="Arial" w:hAnsi="Arial" w:cs="Arial"/>
          <w:sz w:val="20"/>
          <w:szCs w:val="20"/>
          <w:lang w:val="es-ES_tradnl"/>
        </w:rPr>
        <w:t>Componentes de un vector,</w:t>
      </w:r>
      <w:r w:rsidR="007E0CD3" w:rsidRPr="00151D27">
        <w:rPr>
          <w:rFonts w:ascii="Arial" w:hAnsi="Arial" w:cs="Arial"/>
          <w:sz w:val="20"/>
          <w:szCs w:val="20"/>
          <w:lang w:val="es-ES_tradnl"/>
        </w:rPr>
        <w:t xml:space="preserve"> resta de vectores, concepto de aceleración,</w:t>
      </w:r>
      <w:r w:rsidRPr="00151D27">
        <w:rPr>
          <w:rFonts w:ascii="Arial" w:hAnsi="Arial" w:cs="Arial"/>
          <w:sz w:val="20"/>
          <w:szCs w:val="20"/>
          <w:lang w:val="es-ES_tradnl"/>
        </w:rPr>
        <w:t xml:space="preserve"> velocidad angular,</w:t>
      </w:r>
      <w:r w:rsidR="007E0CD3" w:rsidRPr="00151D27">
        <w:rPr>
          <w:rFonts w:ascii="Arial" w:hAnsi="Arial" w:cs="Arial"/>
          <w:sz w:val="20"/>
          <w:szCs w:val="20"/>
          <w:lang w:val="es-ES_tradnl"/>
        </w:rPr>
        <w:t xml:space="preserve"> velocidad lineal o tangencial. </w:t>
      </w:r>
    </w:p>
    <w:p w14:paraId="413B794C" w14:textId="77777777" w:rsidR="00F267A1" w:rsidRPr="00151D27" w:rsidRDefault="00B51416" w:rsidP="00F267A1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sz w:val="20"/>
          <w:szCs w:val="20"/>
          <w:lang w:val="es-ES_tradnl"/>
        </w:rPr>
        <w:t>Durante la presentación</w:t>
      </w:r>
      <w:r w:rsidRPr="00151D27">
        <w:rPr>
          <w:rFonts w:ascii="Arial" w:hAnsi="Arial" w:cs="Arial"/>
          <w:sz w:val="20"/>
          <w:szCs w:val="20"/>
          <w:lang w:val="es-ES_tradnl"/>
        </w:rPr>
        <w:t xml:space="preserve">: </w:t>
      </w:r>
      <w:r w:rsidR="007E0CD3" w:rsidRPr="00151D27">
        <w:rPr>
          <w:rFonts w:ascii="Arial" w:hAnsi="Arial" w:cs="Arial"/>
          <w:sz w:val="20"/>
          <w:szCs w:val="20"/>
          <w:lang w:val="es-ES_tradnl"/>
        </w:rPr>
        <w:t xml:space="preserve">El video contiene audio explicativo que expone con detalle el concepto de aceleración centrípeta. </w:t>
      </w:r>
    </w:p>
    <w:p w14:paraId="135F0DDD" w14:textId="161F9B2D" w:rsidR="00B850F0" w:rsidRPr="00151D27" w:rsidRDefault="002515EC" w:rsidP="00F267A1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sz w:val="20"/>
          <w:szCs w:val="20"/>
          <w:lang w:val="es-ES_tradnl"/>
        </w:rPr>
        <w:t>Se sugiere</w:t>
      </w:r>
      <w:r w:rsidR="00F267A1" w:rsidRPr="00151D27">
        <w:rPr>
          <w:rFonts w:ascii="Arial" w:hAnsi="Arial" w:cs="Arial"/>
          <w:sz w:val="20"/>
          <w:szCs w:val="20"/>
          <w:lang w:val="es-ES_tradnl"/>
        </w:rPr>
        <w:t xml:space="preserve"> pausar el video y realizar intervenciones que permitan ir relacionando el contenido del video con los conceptos repasados. </w:t>
      </w:r>
    </w:p>
    <w:p w14:paraId="26F9461E" w14:textId="6511F4C9" w:rsidR="00B850F0" w:rsidRPr="00151D27" w:rsidRDefault="00C96F10" w:rsidP="00F267A1">
      <w:pPr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sz w:val="20"/>
          <w:szCs w:val="20"/>
          <w:lang w:val="es-ES_tradnl"/>
        </w:rPr>
        <w:t xml:space="preserve">Después de la presentación: </w:t>
      </w:r>
      <w:r w:rsidR="00F267A1" w:rsidRPr="00151D27">
        <w:rPr>
          <w:rFonts w:ascii="Arial" w:hAnsi="Arial" w:cs="Arial"/>
          <w:sz w:val="20"/>
          <w:szCs w:val="20"/>
          <w:lang w:val="es-ES_tradnl"/>
        </w:rPr>
        <w:t xml:space="preserve">Presentar la ecuación de aceleración centrípeta y realizar ejemplos. </w:t>
      </w:r>
    </w:p>
    <w:p w14:paraId="458D2398" w14:textId="14F72EDF" w:rsidR="00CB65F7" w:rsidRDefault="00533376" w:rsidP="00CD652E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En la sección “investiga” se plantean tres preguntas:</w:t>
      </w:r>
    </w:p>
    <w:p w14:paraId="69CDD948" w14:textId="77777777" w:rsidR="00533376" w:rsidRDefault="00533376" w:rsidP="00533376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191588CF" w14:textId="77777777" w:rsidR="00533376" w:rsidRDefault="00533376" w:rsidP="00533376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¿Todos los movimientos circulares son uniformes?</w:t>
      </w:r>
    </w:p>
    <w:p w14:paraId="6A2E2505" w14:textId="77777777" w:rsidR="00533376" w:rsidRPr="00151D27" w:rsidRDefault="00533376" w:rsidP="00533376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lastRenderedPageBreak/>
        <w:t>¿Has escuchado hablar de la “Fuerza centrípeta”?</w:t>
      </w:r>
    </w:p>
    <w:p w14:paraId="074F1706" w14:textId="77777777" w:rsidR="00533376" w:rsidRDefault="00533376" w:rsidP="00533376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¿Qué relación existe entre la Fuerza centrípeta y la aceleración centrípeta?</w:t>
      </w:r>
    </w:p>
    <w:p w14:paraId="3C7C32BD" w14:textId="77777777" w:rsidR="00533376" w:rsidRPr="00151D27" w:rsidRDefault="00533376" w:rsidP="00533376">
      <w:pPr>
        <w:rPr>
          <w:rFonts w:ascii="Arial" w:hAnsi="Arial" w:cs="Arial"/>
          <w:sz w:val="20"/>
          <w:szCs w:val="20"/>
          <w:lang w:val="es-ES_tradnl"/>
        </w:rPr>
      </w:pPr>
    </w:p>
    <w:p w14:paraId="3C293C32" w14:textId="32E448A5" w:rsidR="00533376" w:rsidRDefault="00533376" w:rsidP="00CD652E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Las cuales </w:t>
      </w:r>
      <w:r w:rsidR="00937A69">
        <w:rPr>
          <w:rFonts w:ascii="Arial" w:hAnsi="Arial" w:cs="Arial"/>
          <w:sz w:val="20"/>
          <w:szCs w:val="20"/>
          <w:lang w:val="es-ES_tradnl"/>
        </w:rPr>
        <w:t xml:space="preserve">crean el espacio para mencionar el movimiento circular uniformemente acelerado e introducir el concepto de Fuerza centrípeta. </w:t>
      </w:r>
      <w:bookmarkStart w:id="0" w:name="_GoBack"/>
      <w:bookmarkEnd w:id="0"/>
    </w:p>
    <w:p w14:paraId="03B36258" w14:textId="77777777" w:rsidR="00533376" w:rsidRPr="00151D27" w:rsidRDefault="00533376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429F9B76" w14:textId="77777777" w:rsidR="00F4317E" w:rsidRPr="00151D27" w:rsidRDefault="00F4317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 w:cs="Arial"/>
          <w:b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sz w:val="20"/>
          <w:szCs w:val="20"/>
          <w:lang w:val="es-ES_tradnl"/>
        </w:rPr>
        <w:t>FICHA DEL ALUMNO</w:t>
      </w:r>
    </w:p>
    <w:p w14:paraId="014A89D3" w14:textId="4D058110" w:rsidR="00151D27" w:rsidRDefault="00151D27" w:rsidP="00CD652E">
      <w:pPr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Repaso resta de vectores:</w:t>
      </w:r>
    </w:p>
    <w:p w14:paraId="23960333" w14:textId="77777777" w:rsidR="00151D27" w:rsidRPr="00151D27" w:rsidRDefault="00151D27" w:rsidP="00CD652E">
      <w:pPr>
        <w:rPr>
          <w:rFonts w:ascii="Arial" w:hAnsi="Arial" w:cs="Arial"/>
          <w:b/>
          <w:sz w:val="20"/>
          <w:szCs w:val="20"/>
          <w:lang w:val="es-ES_tradnl"/>
        </w:rPr>
      </w:pPr>
    </w:p>
    <w:p w14:paraId="5488D1E3" w14:textId="3C568928" w:rsidR="00A96229" w:rsidRDefault="00151D27" w:rsidP="00B841A5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noProof/>
          <w:sz w:val="20"/>
          <w:szCs w:val="20"/>
          <w:lang w:val="es-CO" w:eastAsia="es-CO"/>
        </w:rPr>
        <w:drawing>
          <wp:inline distT="0" distB="0" distL="0" distR="0" wp14:anchorId="6EB12D14" wp14:editId="15D757A8">
            <wp:extent cx="2726512" cy="385638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37" cy="386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AFD7E" w14:textId="4C818848" w:rsidR="00151D27" w:rsidRPr="00151D27" w:rsidRDefault="00151D27" w:rsidP="00CD652E">
      <w:pPr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Aceleración centrípeta</w:t>
      </w:r>
    </w:p>
    <w:p w14:paraId="2958DD7E" w14:textId="77777777" w:rsidR="00CD7688" w:rsidRPr="00151D27" w:rsidRDefault="00CD7688" w:rsidP="00CD652E">
      <w:pPr>
        <w:rPr>
          <w:rFonts w:ascii="Arial" w:hAnsi="Arial" w:cs="Arial"/>
          <w:sz w:val="20"/>
          <w:szCs w:val="20"/>
        </w:rPr>
      </w:pPr>
    </w:p>
    <w:p w14:paraId="418434E7" w14:textId="4E732DD6" w:rsidR="00CD7688" w:rsidRPr="00151D27" w:rsidRDefault="00151D27" w:rsidP="00CD768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 un movimiento circular unifome l</w:t>
      </w:r>
      <w:r w:rsidR="00CD7688" w:rsidRPr="00151D27">
        <w:rPr>
          <w:rFonts w:ascii="Arial" w:hAnsi="Arial" w:cs="Arial"/>
          <w:color w:val="000000"/>
          <w:sz w:val="20"/>
          <w:szCs w:val="20"/>
        </w:rPr>
        <w:t>a aceleración centrípeta se origina debido a la variación de la velocidad lineal respecto al tiempo.</w:t>
      </w:r>
    </w:p>
    <w:p w14:paraId="7BADC054" w14:textId="77777777" w:rsidR="00151D27" w:rsidRDefault="00151D27" w:rsidP="00151D27">
      <w:pPr>
        <w:shd w:val="clear" w:color="auto" w:fill="FFFFFF"/>
        <w:spacing w:line="345" w:lineRule="atLeast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Dicha aceleración es constante y su magnitud se calcula de la siguiente manera</w:t>
      </w:r>
    </w:p>
    <w:p w14:paraId="53B85299" w14:textId="77777777" w:rsidR="00151D27" w:rsidRDefault="00151D27" w:rsidP="00151D27">
      <w:pPr>
        <w:shd w:val="clear" w:color="auto" w:fill="FFFFFF"/>
        <w:spacing w:line="345" w:lineRule="atLeast"/>
        <w:jc w:val="both"/>
        <w:rPr>
          <w:rFonts w:ascii="Arial" w:hAnsi="Arial" w:cs="Arial"/>
          <w:color w:val="333333"/>
          <w:sz w:val="22"/>
          <w:szCs w:val="22"/>
        </w:rPr>
      </w:pPr>
    </w:p>
    <w:p w14:paraId="614589A0" w14:textId="77777777" w:rsidR="00151D27" w:rsidRPr="00347E4B" w:rsidRDefault="00151D27" w:rsidP="00151D27">
      <w:pPr>
        <w:shd w:val="clear" w:color="auto" w:fill="FFFFFF"/>
        <w:spacing w:line="345" w:lineRule="atLeast"/>
        <w:jc w:val="both"/>
        <w:rPr>
          <w:rFonts w:ascii="Arial" w:hAnsi="Arial" w:cs="Arial"/>
          <w:color w:val="333333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333333"/>
                  <w:sz w:val="22"/>
                  <w:szCs w:val="22"/>
                  <w:lang w:val="es-CO" w:eastAsia="es-CO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c</m:t>
              </m:r>
            </m:sub>
          </m:sSub>
          <m:r>
            <w:rPr>
              <w:rFonts w:ascii="Cambria Math" w:hAnsi="Cambria Math" w:cs="Arial"/>
              <w:color w:val="333333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333333"/>
                  <w:sz w:val="22"/>
                  <w:szCs w:val="22"/>
                  <w:lang w:val="es-CO" w:eastAsia="es-CO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sz w:val="22"/>
                      <w:szCs w:val="22"/>
                      <w:lang w:val="es-CO" w:eastAsia="es-CO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R</m:t>
              </m:r>
            </m:den>
          </m:f>
          <m:r>
            <w:rPr>
              <w:rFonts w:ascii="Cambria Math" w:hAnsi="Cambria Math" w:cs="Arial"/>
              <w:color w:val="333333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333333"/>
                  <w:sz w:val="22"/>
                  <w:szCs w:val="22"/>
                  <w:lang w:val="es-CO" w:eastAsia="es-CO"/>
                </w:rPr>
              </m:ctrlPr>
            </m:sSupPr>
            <m:e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ω</m:t>
              </m:r>
            </m:e>
            <m:sup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Arial"/>
              <w:color w:val="333333"/>
              <w:sz w:val="22"/>
              <w:szCs w:val="22"/>
            </w:rPr>
            <m:t>R</m:t>
          </m:r>
        </m:oMath>
      </m:oMathPara>
    </w:p>
    <w:p w14:paraId="43BDBB5B" w14:textId="77777777" w:rsidR="00151D27" w:rsidRDefault="00151D27" w:rsidP="00151D27">
      <w:pPr>
        <w:shd w:val="clear" w:color="auto" w:fill="FFFFFF"/>
        <w:spacing w:line="345" w:lineRule="atLeast"/>
        <w:jc w:val="both"/>
        <w:rPr>
          <w:rFonts w:ascii="Arial" w:hAnsi="Arial" w:cs="Arial"/>
          <w:color w:val="333333"/>
          <w:sz w:val="22"/>
          <w:szCs w:val="22"/>
        </w:rPr>
      </w:pPr>
    </w:p>
    <w:p w14:paraId="60C9720A" w14:textId="77777777" w:rsidR="00151D27" w:rsidRDefault="00151D27" w:rsidP="00151D27">
      <w:pPr>
        <w:shd w:val="clear" w:color="auto" w:fill="FFFFFF"/>
        <w:spacing w:line="345" w:lineRule="atLeast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En donde </w:t>
      </w:r>
      <m:oMath>
        <m:r>
          <w:rPr>
            <w:rFonts w:ascii="Cambria Math" w:hAnsi="Cambria Math" w:cs="Arial"/>
            <w:color w:val="333333"/>
            <w:sz w:val="22"/>
            <w:szCs w:val="22"/>
          </w:rPr>
          <m:t>v</m:t>
        </m:r>
      </m:oMath>
      <w:r w:rsidRPr="00C945A2">
        <w:rPr>
          <w:rFonts w:ascii="Arial" w:hAnsi="Arial" w:cs="Arial"/>
          <w:color w:val="333333"/>
          <w:sz w:val="22"/>
          <w:szCs w:val="22"/>
        </w:rPr>
        <w:t xml:space="preserve"> es la </w:t>
      </w:r>
      <w:r w:rsidRPr="00272C2A">
        <w:rPr>
          <w:rFonts w:ascii="Arial" w:hAnsi="Arial" w:cs="Arial"/>
          <w:b/>
          <w:color w:val="333333"/>
          <w:sz w:val="22"/>
          <w:szCs w:val="22"/>
        </w:rPr>
        <w:t>velocidad lineal</w:t>
      </w:r>
      <w:r w:rsidRPr="00C945A2">
        <w:rPr>
          <w:rFonts w:ascii="Arial" w:hAnsi="Arial" w:cs="Arial"/>
          <w:color w:val="333333"/>
          <w:sz w:val="22"/>
          <w:szCs w:val="22"/>
        </w:rPr>
        <w:t xml:space="preserve"> en un instante determinado, </w:t>
      </w:r>
      <m:oMath>
        <m:r>
          <w:rPr>
            <w:rFonts w:ascii="Cambria Math" w:hAnsi="Cambria Math" w:cs="Arial"/>
            <w:color w:val="333333"/>
            <w:sz w:val="22"/>
            <w:szCs w:val="22"/>
          </w:rPr>
          <m:t>R</m:t>
        </m:r>
      </m:oMath>
      <w:r w:rsidRPr="00C945A2">
        <w:rPr>
          <w:rFonts w:ascii="Arial" w:hAnsi="Arial" w:cs="Arial"/>
          <w:color w:val="333333"/>
          <w:sz w:val="22"/>
          <w:szCs w:val="22"/>
        </w:rPr>
        <w:t> es el radio de la circunferencia y </w:t>
      </w:r>
      <m:oMath>
        <m:r>
          <w:rPr>
            <w:rFonts w:ascii="Cambria Math" w:hAnsi="Cambria Math" w:cs="Arial"/>
            <w:color w:val="333333"/>
            <w:sz w:val="22"/>
            <w:szCs w:val="22"/>
          </w:rPr>
          <m:t>ω</m:t>
        </m:r>
      </m:oMath>
      <w:r w:rsidRPr="00C945A2">
        <w:rPr>
          <w:rFonts w:ascii="Arial" w:hAnsi="Arial" w:cs="Arial"/>
          <w:color w:val="333333"/>
          <w:sz w:val="22"/>
          <w:szCs w:val="22"/>
        </w:rPr>
        <w:t xml:space="preserve"> es la </w:t>
      </w:r>
      <w:r w:rsidRPr="00272C2A">
        <w:rPr>
          <w:rFonts w:ascii="Arial" w:hAnsi="Arial" w:cs="Arial"/>
          <w:b/>
          <w:color w:val="333333"/>
          <w:sz w:val="22"/>
          <w:szCs w:val="22"/>
        </w:rPr>
        <w:t>velocidad angular</w:t>
      </w:r>
      <w:r w:rsidRPr="00C945A2">
        <w:rPr>
          <w:rFonts w:ascii="Arial" w:hAnsi="Arial" w:cs="Arial"/>
          <w:color w:val="333333"/>
          <w:sz w:val="22"/>
          <w:szCs w:val="22"/>
        </w:rPr>
        <w:t>.</w:t>
      </w:r>
    </w:p>
    <w:p w14:paraId="07EE66B3" w14:textId="77777777" w:rsidR="00CD7688" w:rsidRPr="00151D27" w:rsidRDefault="00CD7688" w:rsidP="00CD7688">
      <w:pPr>
        <w:rPr>
          <w:rFonts w:ascii="Arial" w:hAnsi="Arial" w:cs="Arial"/>
          <w:color w:val="000000"/>
          <w:sz w:val="20"/>
          <w:szCs w:val="20"/>
        </w:rPr>
      </w:pPr>
    </w:p>
    <w:p w14:paraId="5FE6A044" w14:textId="77777777" w:rsidR="00CD7688" w:rsidRPr="00151D27" w:rsidRDefault="00CD7688" w:rsidP="00CD7688">
      <w:pPr>
        <w:rPr>
          <w:rFonts w:ascii="Arial" w:hAnsi="Arial" w:cs="Arial"/>
          <w:color w:val="000000"/>
          <w:sz w:val="20"/>
          <w:szCs w:val="20"/>
        </w:rPr>
      </w:pPr>
      <m:oMathPara>
        <m:oMath>
          <m:acc>
            <m:accPr>
              <m:chr m:val="⃗"/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  <w:lang w:val="es-MX" w:eastAsia="es-CO"/>
                </w:rPr>
              </m:ctrlPr>
            </m:acc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</w:rPr>
                <m:t>a</m:t>
              </m:r>
            </m:e>
          </m:acc>
          <m:r>
            <w:rPr>
              <w:rFonts w:ascii="Cambria Math" w:hAnsi="Cambria Math" w:cs="Arial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  <w:lang w:val="es-MX" w:eastAsia="es-CO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0"/>
                  <w:szCs w:val="20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  <w:lang w:val="es-MX" w:eastAsia="es-CO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 w:cs="Arial"/>
                  <w:color w:val="000000"/>
                  <w:sz w:val="20"/>
                  <w:szCs w:val="20"/>
                </w:rPr>
                <m:t>∆t</m:t>
              </m:r>
            </m:den>
          </m:f>
        </m:oMath>
      </m:oMathPara>
    </w:p>
    <w:p w14:paraId="2D9F363B" w14:textId="77777777" w:rsidR="00CD7688" w:rsidRPr="00151D27" w:rsidRDefault="00CD7688" w:rsidP="00CD7688">
      <w:pPr>
        <w:rPr>
          <w:rFonts w:ascii="Arial" w:hAnsi="Arial" w:cs="Arial"/>
          <w:color w:val="000000"/>
          <w:sz w:val="20"/>
          <w:szCs w:val="20"/>
        </w:rPr>
      </w:pPr>
    </w:p>
    <w:p w14:paraId="19ADF45C" w14:textId="4FF053FE" w:rsidR="00CD7688" w:rsidRPr="00151D27" w:rsidRDefault="00CD7688" w:rsidP="00CD7688">
      <w:pPr>
        <w:rPr>
          <w:rFonts w:ascii="Arial" w:hAnsi="Arial" w:cs="Arial"/>
          <w:color w:val="000000"/>
          <w:sz w:val="20"/>
          <w:szCs w:val="20"/>
        </w:rPr>
      </w:pPr>
      <w:r w:rsidRPr="00151D27">
        <w:rPr>
          <w:rFonts w:ascii="Arial" w:hAnsi="Arial" w:cs="Arial"/>
          <w:color w:val="000000"/>
          <w:sz w:val="20"/>
          <w:szCs w:val="20"/>
        </w:rPr>
        <w:t xml:space="preserve">Dicha variación </w:t>
      </w:r>
      <m:oMath>
        <m:r>
          <w:rPr>
            <w:rFonts w:ascii="Cambria Math" w:hAnsi="Cambria Math" w:cs="Arial"/>
            <w:color w:val="000000"/>
            <w:sz w:val="20"/>
            <w:szCs w:val="20"/>
          </w:rPr>
          <m:t>∆</m:t>
        </m:r>
        <m:acc>
          <m:accPr>
            <m:chr m:val="⃗"/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  <w:lang w:val="es-MX" w:eastAsia="es-CO"/>
              </w:rPr>
            </m:ctrlPr>
          </m:accPr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v</m:t>
            </m:r>
          </m:e>
        </m:acc>
        <m:r>
          <w:rPr>
            <w:rFonts w:ascii="Cambria Math" w:hAnsi="Cambria Math" w:cs="Arial"/>
            <w:color w:val="000000"/>
            <w:sz w:val="20"/>
            <w:szCs w:val="20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  <w:lang w:val="es-MX" w:eastAsia="es-CO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  <w:lang w:val="es-MX" w:eastAsia="es-CO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</w:rPr>
          <m:t>-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  <w:lang w:val="es-MX" w:eastAsia="es-CO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  <w:lang w:val="es-MX" w:eastAsia="es-CO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1</m:t>
            </m:r>
          </m:sub>
        </m:sSub>
      </m:oMath>
      <w:r w:rsidRPr="00151D27">
        <w:rPr>
          <w:rFonts w:ascii="Arial" w:hAnsi="Arial" w:cs="Arial"/>
          <w:color w:val="000000"/>
          <w:sz w:val="20"/>
          <w:szCs w:val="20"/>
        </w:rPr>
        <w:t xml:space="preserve"> se debe solamente al </w:t>
      </w:r>
      <w:r w:rsidRPr="00151D27">
        <w:rPr>
          <w:rFonts w:ascii="Arial" w:hAnsi="Arial" w:cs="Arial"/>
          <w:b/>
          <w:color w:val="000000"/>
          <w:sz w:val="20"/>
          <w:szCs w:val="20"/>
        </w:rPr>
        <w:t>cambio de dirección</w:t>
      </w:r>
      <w:r w:rsidRPr="00151D27">
        <w:rPr>
          <w:rFonts w:ascii="Arial" w:hAnsi="Arial" w:cs="Arial"/>
          <w:color w:val="000000"/>
          <w:sz w:val="20"/>
          <w:szCs w:val="20"/>
        </w:rPr>
        <w:t xml:space="preserve"> de </w:t>
      </w:r>
      <m:oMath>
        <m:acc>
          <m:accPr>
            <m:chr m:val="⃗"/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  <w:lang w:val="es-MX" w:eastAsia="es-CO"/>
              </w:rPr>
            </m:ctrlPr>
          </m:accPr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v</m:t>
            </m:r>
          </m:e>
        </m:acc>
      </m:oMath>
      <w:r w:rsidRPr="00151D27">
        <w:rPr>
          <w:rFonts w:ascii="Arial" w:hAnsi="Arial" w:cs="Arial"/>
          <w:color w:val="000000"/>
          <w:sz w:val="20"/>
          <w:szCs w:val="20"/>
        </w:rPr>
        <w:t xml:space="preserve"> pues su magnitud permanece constante.</w:t>
      </w:r>
    </w:p>
    <w:p w14:paraId="51D319F4" w14:textId="77777777" w:rsidR="00CD7688" w:rsidRPr="00151D27" w:rsidRDefault="00CD7688" w:rsidP="00CD7688">
      <w:pPr>
        <w:rPr>
          <w:rFonts w:ascii="Arial" w:hAnsi="Arial" w:cs="Arial"/>
          <w:sz w:val="20"/>
          <w:szCs w:val="20"/>
        </w:rPr>
      </w:pPr>
    </w:p>
    <w:p w14:paraId="1FE8D845" w14:textId="10D07D05" w:rsidR="00A96229" w:rsidRPr="00151D27" w:rsidRDefault="00CD7688" w:rsidP="00CD652E">
      <w:pPr>
        <w:rPr>
          <w:rFonts w:ascii="Arial" w:hAnsi="Arial" w:cs="Arial"/>
          <w:b/>
          <w:sz w:val="20"/>
          <w:szCs w:val="20"/>
          <w:lang w:val="es-ES_tradnl"/>
        </w:rPr>
      </w:pPr>
      <w:r w:rsidRPr="00151D27">
        <w:rPr>
          <w:rFonts w:ascii="Arial" w:hAnsi="Arial" w:cs="Arial"/>
          <w:sz w:val="20"/>
          <w:szCs w:val="20"/>
        </w:rPr>
        <w:object w:dxaOrig="9585" w:dyaOrig="6795" w14:anchorId="4520A7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4pt;height:223.05pt" o:ole="">
            <v:imagedata r:id="rId6" o:title=""/>
          </v:shape>
          <o:OLEObject Type="Embed" ProgID="PBrush" ShapeID="_x0000_i1025" DrawAspect="Content" ObjectID="_1487729742" r:id="rId7"/>
        </w:object>
      </w:r>
    </w:p>
    <w:p w14:paraId="040AED11" w14:textId="77777777" w:rsidR="00F4317E" w:rsidRPr="00151D27" w:rsidRDefault="00F4317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60367908" w14:textId="77777777" w:rsidR="00A871A7" w:rsidRPr="00151D27" w:rsidRDefault="00CD7688" w:rsidP="00CD7688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151D27">
        <w:rPr>
          <w:rFonts w:ascii="Arial" w:hAnsi="Arial" w:cs="Arial"/>
          <w:color w:val="000000"/>
          <w:sz w:val="20"/>
          <w:szCs w:val="20"/>
        </w:rPr>
        <w:t>Al realizar la diferencia</w:t>
      </w:r>
      <w:r w:rsidRPr="00151D27">
        <w:rPr>
          <w:rFonts w:ascii="Arial" w:hAnsi="Arial" w:cs="Arial"/>
          <w:color w:val="000000"/>
          <w:sz w:val="20"/>
          <w:szCs w:val="20"/>
        </w:rPr>
        <w:t xml:space="preserve"> (resta)</w:t>
      </w:r>
      <w:r w:rsidRPr="00151D27">
        <w:rPr>
          <w:rFonts w:ascii="Arial" w:hAnsi="Arial" w:cs="Arial"/>
          <w:color w:val="000000"/>
          <w:sz w:val="20"/>
          <w:szCs w:val="20"/>
        </w:rPr>
        <w:t xml:space="preserve"> de los vectores velocidad lineal en dos posiciones distintas </w:t>
      </w:r>
    </w:p>
    <w:p w14:paraId="7C2CEFCF" w14:textId="24CE0FD5" w:rsidR="00CD7688" w:rsidRPr="00151D27" w:rsidRDefault="00CD7688" w:rsidP="00CD7688">
      <w:pPr>
        <w:jc w:val="both"/>
        <w:rPr>
          <w:rFonts w:ascii="Arial" w:hAnsi="Arial" w:cs="Arial"/>
          <w:color w:val="000000"/>
          <w:sz w:val="20"/>
          <w:szCs w:val="20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  <w:lang w:val="es-MX" w:eastAsia="es-CO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  <w:lang w:val="es-MX" w:eastAsia="es-CO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</w:rPr>
          <m:t>-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  <w:lang w:val="es-MX" w:eastAsia="es-CO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  <w:lang w:val="es-MX" w:eastAsia="es-CO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1</m:t>
            </m:r>
          </m:sub>
        </m:sSub>
      </m:oMath>
      <w:r w:rsidRPr="00151D27">
        <w:rPr>
          <w:rFonts w:ascii="Arial" w:hAnsi="Arial" w:cs="Arial"/>
          <w:color w:val="000000"/>
          <w:sz w:val="20"/>
          <w:szCs w:val="20"/>
        </w:rPr>
        <w:t xml:space="preserve"> se obtiene la variación </w:t>
      </w:r>
      <m:oMath>
        <m:r>
          <w:rPr>
            <w:rFonts w:ascii="Cambria Math" w:hAnsi="Cambria Math" w:cs="Arial"/>
            <w:color w:val="000000"/>
            <w:sz w:val="20"/>
            <w:szCs w:val="20"/>
          </w:rPr>
          <m:t>∆</m:t>
        </m:r>
        <m:acc>
          <m:accPr>
            <m:chr m:val="⃗"/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  <w:lang w:val="es-MX" w:eastAsia="es-CO"/>
              </w:rPr>
            </m:ctrlPr>
          </m:accPr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v</m:t>
            </m:r>
          </m:e>
        </m:acc>
      </m:oMath>
      <w:r w:rsidRPr="00151D27">
        <w:rPr>
          <w:rFonts w:ascii="Arial" w:hAnsi="Arial" w:cs="Arial"/>
          <w:color w:val="000000"/>
          <w:sz w:val="20"/>
          <w:szCs w:val="20"/>
        </w:rPr>
        <w:t xml:space="preserve">, y debido a que la aceleración </w:t>
      </w:r>
      <m:oMath>
        <m:acc>
          <m:accPr>
            <m:chr m:val="⃗"/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  <w:lang w:val="es-MX" w:eastAsia="es-CO"/>
              </w:rPr>
            </m:ctrlPr>
          </m:accPr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a</m:t>
            </m:r>
          </m:e>
        </m:acc>
        <m:r>
          <w:rPr>
            <w:rFonts w:ascii="Cambria Math" w:hAnsi="Cambria Math" w:cs="Arial"/>
            <w:color w:val="000000"/>
            <w:sz w:val="20"/>
            <w:szCs w:val="20"/>
          </w:rPr>
          <m:t xml:space="preserve"> α ∆</m:t>
        </m:r>
        <m:acc>
          <m:accPr>
            <m:chr m:val="⃗"/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  <w:lang w:val="es-MX" w:eastAsia="es-CO"/>
              </w:rPr>
            </m:ctrlPr>
          </m:accPr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v</m:t>
            </m:r>
          </m:e>
        </m:acc>
      </m:oMath>
      <w:r w:rsidRPr="00151D27">
        <w:rPr>
          <w:rFonts w:ascii="Arial" w:hAnsi="Arial" w:cs="Arial"/>
          <w:color w:val="000000"/>
          <w:sz w:val="20"/>
          <w:szCs w:val="20"/>
        </w:rPr>
        <w:t xml:space="preserve">, tendrán la misma dirección. Originando la </w:t>
      </w:r>
      <w:r w:rsidRPr="00151D27">
        <w:rPr>
          <w:rFonts w:ascii="Arial" w:hAnsi="Arial" w:cs="Arial"/>
          <w:b/>
          <w:color w:val="000000"/>
          <w:sz w:val="20"/>
          <w:szCs w:val="20"/>
        </w:rPr>
        <w:t>aceleración centrípeta</w:t>
      </w:r>
      <w:r w:rsidRPr="00151D27">
        <w:rPr>
          <w:rFonts w:ascii="Arial" w:hAnsi="Arial" w:cs="Arial"/>
          <w:color w:val="000000"/>
          <w:sz w:val="20"/>
          <w:szCs w:val="20"/>
        </w:rPr>
        <w:t xml:space="preserve"> dirigida hacia el centro de la circunferencia descrita. </w:t>
      </w:r>
    </w:p>
    <w:p w14:paraId="51CB37EA" w14:textId="77777777" w:rsidR="00CD7688" w:rsidRPr="00151D27" w:rsidRDefault="00CD7688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50BF3118" w14:textId="77777777" w:rsidR="00CD7688" w:rsidRPr="00151D27" w:rsidRDefault="00CD7688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487C7D6C" w14:textId="77777777" w:rsidR="00F4317E" w:rsidRPr="00151D27" w:rsidRDefault="00F4317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35B2639" w14:textId="6CED5D5C" w:rsidR="008404BC" w:rsidRPr="00151D27" w:rsidRDefault="00CD652E" w:rsidP="00CD652E">
      <w:pPr>
        <w:rPr>
          <w:rFonts w:ascii="Arial" w:hAnsi="Arial" w:cs="Arial"/>
          <w:b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sz w:val="20"/>
          <w:szCs w:val="20"/>
          <w:lang w:val="es-ES_tradnl"/>
        </w:rPr>
        <w:t xml:space="preserve">DATOS DEL </w:t>
      </w:r>
      <w:r w:rsidR="00F4317E" w:rsidRPr="00151D27">
        <w:rPr>
          <w:rFonts w:ascii="Arial" w:hAnsi="Arial" w:cs="Arial"/>
          <w:b/>
          <w:sz w:val="20"/>
          <w:szCs w:val="20"/>
          <w:lang w:val="es-ES_tradnl"/>
        </w:rPr>
        <w:t>INTERACTIVO</w:t>
      </w:r>
    </w:p>
    <w:p w14:paraId="7AD60B48" w14:textId="77777777" w:rsidR="008404BC" w:rsidRPr="00151D27" w:rsidRDefault="008404BC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5C01400B" w14:textId="69101FFA" w:rsidR="00F4317E" w:rsidRPr="00151D27" w:rsidRDefault="00157C50" w:rsidP="00F4317E">
      <w:pPr>
        <w:shd w:val="clear" w:color="auto" w:fill="E0E0E0"/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sz w:val="20"/>
          <w:szCs w:val="20"/>
          <w:lang w:val="es-ES_tradnl"/>
        </w:rPr>
        <w:t>PESTAÑA 1</w:t>
      </w:r>
      <w:r w:rsidRPr="00151D27">
        <w:rPr>
          <w:rFonts w:ascii="Arial" w:hAnsi="Arial" w:cs="Arial"/>
          <w:sz w:val="20"/>
          <w:szCs w:val="20"/>
          <w:lang w:val="es-ES_tradnl"/>
        </w:rPr>
        <w:t xml:space="preserve"> (“MENÚ”)</w:t>
      </w:r>
    </w:p>
    <w:p w14:paraId="557DA7AE" w14:textId="737A5C72" w:rsidR="007B25A6" w:rsidRPr="00151D27" w:rsidRDefault="00CD652E" w:rsidP="007B25A6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="004A0080" w:rsidRPr="00151D27">
        <w:rPr>
          <w:rFonts w:ascii="Arial" w:hAnsi="Arial" w:cs="Arial"/>
          <w:sz w:val="20"/>
          <w:szCs w:val="20"/>
          <w:highlight w:val="green"/>
          <w:lang w:val="es-ES_tradnl"/>
        </w:rPr>
        <w:t xml:space="preserve">Título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(</w:t>
      </w:r>
      <w:r w:rsidR="00157C50" w:rsidRPr="00151D27">
        <w:rPr>
          <w:rFonts w:ascii="Arial" w:hAnsi="Arial" w:cs="Arial"/>
          <w:b/>
          <w:sz w:val="20"/>
          <w:szCs w:val="20"/>
          <w:highlight w:val="green"/>
          <w:lang w:val="es-ES_tradnl"/>
        </w:rPr>
        <w:t>48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A871A7" w:rsidRPr="00151D27">
        <w:rPr>
          <w:rFonts w:ascii="Arial" w:hAnsi="Arial" w:cs="Arial"/>
          <w:sz w:val="20"/>
          <w:szCs w:val="20"/>
          <w:lang w:val="es-ES_tradnl"/>
        </w:rPr>
        <w:t xml:space="preserve"> Análisis cinemático de la</w:t>
      </w:r>
      <w:r w:rsidR="00421529" w:rsidRPr="00151D2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A871A7" w:rsidRPr="00151D27">
        <w:rPr>
          <w:rFonts w:ascii="Arial" w:hAnsi="Arial" w:cs="Arial"/>
          <w:sz w:val="20"/>
          <w:szCs w:val="20"/>
          <w:lang w:val="es-ES_tradnl"/>
        </w:rPr>
        <w:t>Aceleración centrípeta</w:t>
      </w:r>
    </w:p>
    <w:p w14:paraId="48D487C8" w14:textId="77777777" w:rsidR="00CD652E" w:rsidRPr="00151D27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1C69E417" w14:textId="77777777" w:rsidR="00CD652E" w:rsidRPr="00151D27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560176E" w14:textId="4E87DD70" w:rsidR="00CD652E" w:rsidRPr="00151D27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="00146180" w:rsidRPr="00151D27">
        <w:rPr>
          <w:rFonts w:ascii="Arial" w:hAnsi="Arial" w:cs="Arial"/>
          <w:sz w:val="20"/>
          <w:szCs w:val="20"/>
          <w:highlight w:val="green"/>
          <w:lang w:val="es-ES_tradnl"/>
        </w:rPr>
        <w:t>Video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 xml:space="preserve"> (</w:t>
      </w:r>
      <w:r w:rsidR="00F50E48" w:rsidRPr="00151D27">
        <w:rPr>
          <w:rFonts w:ascii="Arial" w:hAnsi="Arial" w:cs="Arial"/>
          <w:sz w:val="20"/>
          <w:szCs w:val="20"/>
          <w:highlight w:val="green"/>
          <w:lang w:val="es-ES_tradnl"/>
        </w:rPr>
        <w:t xml:space="preserve">nombre del archivo </w:t>
      </w:r>
      <w:r w:rsidR="00146180" w:rsidRPr="00151D27">
        <w:rPr>
          <w:rFonts w:ascii="Arial" w:hAnsi="Arial" w:cs="Arial"/>
          <w:sz w:val="20"/>
          <w:szCs w:val="20"/>
          <w:highlight w:val="green"/>
          <w:lang w:val="es-ES_tradnl"/>
        </w:rPr>
        <w:t>flv</w:t>
      </w:r>
      <w:r w:rsidR="00F4317E" w:rsidRPr="00151D27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</w:p>
    <w:p w14:paraId="4E01AD27" w14:textId="0178EA9B" w:rsidR="00DB0B4B" w:rsidRPr="00151D27" w:rsidRDefault="00421529" w:rsidP="00CD652E">
      <w:pPr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sz w:val="20"/>
          <w:szCs w:val="20"/>
          <w:lang w:val="es-ES_tradnl"/>
        </w:rPr>
        <w:t>(</w:t>
      </w:r>
      <w:r w:rsidR="00DB0B4B" w:rsidRPr="00151D27">
        <w:rPr>
          <w:rFonts w:ascii="Arial" w:hAnsi="Arial" w:cs="Arial"/>
          <w:sz w:val="20"/>
          <w:szCs w:val="20"/>
          <w:lang w:val="es-ES_tradnl"/>
        </w:rPr>
        <w:t>Video tomado de youtube, creative commons</w:t>
      </w:r>
      <w:r w:rsidRPr="00151D27">
        <w:rPr>
          <w:rFonts w:ascii="Arial" w:hAnsi="Arial" w:cs="Arial"/>
          <w:sz w:val="20"/>
          <w:szCs w:val="20"/>
          <w:lang w:val="es-ES_tradnl"/>
        </w:rPr>
        <w:t>)</w:t>
      </w:r>
    </w:p>
    <w:p w14:paraId="23F783DB" w14:textId="77777777" w:rsidR="00DB0B4B" w:rsidRPr="00151D27" w:rsidRDefault="00DB0B4B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4F978E6A" w14:textId="77777777" w:rsidR="00A871A7" w:rsidRPr="00151D27" w:rsidRDefault="00A871A7" w:rsidP="00A871A7">
      <w:pPr>
        <w:shd w:val="clear" w:color="auto" w:fill="FFFFFF"/>
        <w:spacing w:line="345" w:lineRule="atLeast"/>
        <w:jc w:val="both"/>
        <w:rPr>
          <w:rFonts w:ascii="Arial" w:hAnsi="Arial" w:cs="Arial"/>
          <w:color w:val="333333"/>
          <w:sz w:val="20"/>
          <w:szCs w:val="20"/>
        </w:rPr>
      </w:pPr>
      <w:hyperlink r:id="rId8" w:history="1">
        <w:r w:rsidRPr="00151D27">
          <w:rPr>
            <w:rStyle w:val="Hipervnculo"/>
            <w:rFonts w:ascii="Arial" w:hAnsi="Arial" w:cs="Arial"/>
            <w:sz w:val="20"/>
            <w:szCs w:val="20"/>
          </w:rPr>
          <w:t>https://www.youtube.com/watch?v=mPYbm3Zlzl8</w:t>
        </w:r>
      </w:hyperlink>
    </w:p>
    <w:p w14:paraId="043F604A" w14:textId="77777777" w:rsidR="00A871A7" w:rsidRPr="00151D27" w:rsidRDefault="00A871A7" w:rsidP="00A871A7">
      <w:pPr>
        <w:tabs>
          <w:tab w:val="right" w:pos="8498"/>
        </w:tabs>
        <w:jc w:val="both"/>
        <w:rPr>
          <w:rFonts w:ascii="Arial" w:hAnsi="Arial" w:cs="Arial"/>
          <w:b/>
          <w:sz w:val="20"/>
          <w:szCs w:val="20"/>
        </w:rPr>
      </w:pPr>
    </w:p>
    <w:p w14:paraId="31987204" w14:textId="77777777" w:rsidR="00F50E48" w:rsidRPr="00151D27" w:rsidRDefault="00F50E48" w:rsidP="00F50E48">
      <w:pPr>
        <w:rPr>
          <w:rFonts w:ascii="Arial" w:hAnsi="Arial" w:cs="Arial"/>
          <w:sz w:val="20"/>
          <w:szCs w:val="20"/>
          <w:lang w:val="es-ES_tradnl"/>
        </w:rPr>
      </w:pPr>
    </w:p>
    <w:p w14:paraId="58697D7F" w14:textId="5C698094" w:rsidR="006559E5" w:rsidRPr="00151D27" w:rsidRDefault="00652F14" w:rsidP="00705DE0">
      <w:pPr>
        <w:shd w:val="clear" w:color="auto" w:fill="99CCFF"/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sz w:val="20"/>
          <w:szCs w:val="20"/>
          <w:lang w:val="es-ES_tradnl"/>
        </w:rPr>
        <w:t>PESTAÑA 2</w:t>
      </w:r>
      <w:r w:rsidR="00157C50" w:rsidRPr="00151D27">
        <w:rPr>
          <w:rFonts w:ascii="Arial" w:hAnsi="Arial" w:cs="Arial"/>
          <w:sz w:val="20"/>
          <w:szCs w:val="20"/>
          <w:lang w:val="es-ES_tradnl"/>
        </w:rPr>
        <w:t xml:space="preserve"> (“</w:t>
      </w:r>
      <w:r w:rsidRPr="00151D27">
        <w:rPr>
          <w:rFonts w:ascii="Arial" w:hAnsi="Arial" w:cs="Arial"/>
          <w:sz w:val="20"/>
          <w:szCs w:val="20"/>
          <w:lang w:val="es-ES_tradnl"/>
        </w:rPr>
        <w:t>COMPRENSIÓN</w:t>
      </w:r>
      <w:r w:rsidR="00157C50" w:rsidRPr="00151D27">
        <w:rPr>
          <w:rFonts w:ascii="Arial" w:hAnsi="Arial" w:cs="Arial"/>
          <w:sz w:val="20"/>
          <w:szCs w:val="20"/>
          <w:lang w:val="es-ES_tradnl"/>
        </w:rPr>
        <w:t>”)</w:t>
      </w:r>
    </w:p>
    <w:p w14:paraId="59CB83F6" w14:textId="2723EB41" w:rsidR="00595E43" w:rsidRPr="00151D27" w:rsidRDefault="00595E43" w:rsidP="00595E43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Título botón (</w:t>
      </w:r>
      <w:r w:rsidRPr="00151D27">
        <w:rPr>
          <w:rFonts w:ascii="Arial" w:hAnsi="Arial" w:cs="Arial"/>
          <w:b/>
          <w:sz w:val="20"/>
          <w:szCs w:val="20"/>
          <w:highlight w:val="green"/>
          <w:lang w:val="es-ES_tradnl"/>
        </w:rPr>
        <w:t>20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Pr="00151D27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color w:val="0000FF"/>
          <w:sz w:val="20"/>
          <w:szCs w:val="20"/>
          <w:lang w:val="es-ES_tradnl"/>
        </w:rPr>
        <w:t>ESTE DATO APARECE EN PESTAÑA DEL MENÚ</w:t>
      </w:r>
      <w:r w:rsidR="005234F3" w:rsidRPr="00151D27">
        <w:rPr>
          <w:rFonts w:ascii="Arial" w:hAnsi="Arial" w:cs="Arial"/>
          <w:color w:val="0000FF"/>
          <w:sz w:val="20"/>
          <w:szCs w:val="20"/>
          <w:lang w:val="es-ES_tradnl"/>
        </w:rPr>
        <w:t>. EN AUTOMÁTICO SE ASIGNA “COMPRENSIÓN” AL MENOS QUE SE ESPECIFICA OTRO TEXTO.</w:t>
      </w:r>
    </w:p>
    <w:p w14:paraId="58B8CC17" w14:textId="77777777" w:rsidR="006559E5" w:rsidRPr="00151D27" w:rsidRDefault="006559E5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71F1B683" w14:textId="7306E409" w:rsidR="00595E43" w:rsidRPr="00151D27" w:rsidRDefault="00595E43" w:rsidP="00595E43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Título de pestaña (</w:t>
      </w:r>
      <w:r w:rsidRPr="00151D27">
        <w:rPr>
          <w:rFonts w:ascii="Arial" w:hAnsi="Arial" w:cs="Arial"/>
          <w:b/>
          <w:sz w:val="20"/>
          <w:szCs w:val="20"/>
          <w:highlight w:val="green"/>
          <w:lang w:val="es-ES_tradnl"/>
        </w:rPr>
        <w:t>48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EC0670" w:rsidRPr="00151D27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14:paraId="1830367B" w14:textId="77777777" w:rsidR="00595E43" w:rsidRPr="00151D27" w:rsidRDefault="00595E43" w:rsidP="00595E43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A4B7346" w14:textId="77777777" w:rsidR="00595E43" w:rsidRPr="00151D27" w:rsidRDefault="00595E43" w:rsidP="00595E43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617DDB8D" w14:textId="03B32C12" w:rsidR="00595E43" w:rsidRPr="00151D27" w:rsidRDefault="00595E43" w:rsidP="00595E43">
      <w:pPr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Texto 1 de pestaña (</w:t>
      </w:r>
      <w:r w:rsidRPr="00151D27">
        <w:rPr>
          <w:rFonts w:ascii="Arial" w:hAnsi="Arial" w:cs="Arial"/>
          <w:b/>
          <w:sz w:val="20"/>
          <w:szCs w:val="20"/>
          <w:highlight w:val="green"/>
          <w:lang w:val="es-ES_tradnl"/>
        </w:rPr>
        <w:t>500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aprox.)</w:t>
      </w:r>
      <w:r w:rsidR="00EC0670" w:rsidRPr="00151D27">
        <w:rPr>
          <w:rFonts w:ascii="Arial" w:hAnsi="Arial" w:cs="Arial"/>
          <w:sz w:val="20"/>
          <w:szCs w:val="20"/>
          <w:lang w:val="es-ES_tradnl"/>
        </w:rPr>
        <w:t xml:space="preserve"> ¿</w:t>
      </w:r>
      <w:r w:rsidR="00A33484" w:rsidRPr="00151D27">
        <w:rPr>
          <w:rFonts w:ascii="Arial" w:hAnsi="Arial" w:cs="Arial"/>
          <w:sz w:val="20"/>
          <w:szCs w:val="20"/>
          <w:lang w:val="es-ES_tradnl"/>
        </w:rPr>
        <w:t>Por qué existe aceleración en el movimiento circular uniforme si la magnitud de la velocidad lineal no varía</w:t>
      </w:r>
      <w:r w:rsidR="00EC0670" w:rsidRPr="00151D27">
        <w:rPr>
          <w:rFonts w:ascii="Arial" w:hAnsi="Arial" w:cs="Arial"/>
          <w:sz w:val="20"/>
          <w:szCs w:val="20"/>
          <w:lang w:val="es-ES_tradnl"/>
        </w:rPr>
        <w:t>?</w:t>
      </w:r>
    </w:p>
    <w:p w14:paraId="1DA050E0" w14:textId="77777777" w:rsidR="00595E43" w:rsidRPr="00151D27" w:rsidRDefault="00595E43" w:rsidP="00595E43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1EF2508" w14:textId="77777777" w:rsidR="00595E43" w:rsidRPr="00151D27" w:rsidRDefault="00595E43" w:rsidP="00595E43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AC4A709" w14:textId="77777777" w:rsidR="00595E43" w:rsidRPr="00151D27" w:rsidRDefault="00595E43" w:rsidP="00595E43">
      <w:pPr>
        <w:rPr>
          <w:rFonts w:ascii="Arial" w:hAnsi="Arial" w:cs="Arial"/>
          <w:sz w:val="20"/>
          <w:szCs w:val="20"/>
          <w:lang w:val="es-ES_tradnl"/>
        </w:rPr>
      </w:pPr>
    </w:p>
    <w:p w14:paraId="19A93622" w14:textId="77777777" w:rsidR="00595E43" w:rsidRPr="00151D27" w:rsidRDefault="00595E43" w:rsidP="00595E43">
      <w:pPr>
        <w:rPr>
          <w:rFonts w:ascii="Arial" w:hAnsi="Arial" w:cs="Arial"/>
          <w:sz w:val="20"/>
          <w:szCs w:val="20"/>
          <w:lang w:val="es-ES_tradnl"/>
        </w:rPr>
      </w:pPr>
    </w:p>
    <w:p w14:paraId="1161319B" w14:textId="70808894" w:rsidR="006559E5" w:rsidRPr="00151D27" w:rsidRDefault="00C828FC" w:rsidP="00705DE0">
      <w:pPr>
        <w:shd w:val="clear" w:color="auto" w:fill="CCFFFF"/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sz w:val="20"/>
          <w:szCs w:val="20"/>
          <w:lang w:val="es-ES_tradnl"/>
        </w:rPr>
        <w:t>PESTAÑA 3 (“LÉXICO”)</w:t>
      </w:r>
    </w:p>
    <w:p w14:paraId="2EBB5AF6" w14:textId="73DD6909" w:rsidR="00EC0670" w:rsidRPr="00151D27" w:rsidRDefault="00C828FC" w:rsidP="00EC0670">
      <w:pPr>
        <w:ind w:left="142" w:hanging="142"/>
        <w:jc w:val="both"/>
        <w:rPr>
          <w:rFonts w:ascii="Arial" w:hAnsi="Arial" w:cs="Arial"/>
          <w:color w:val="0000FF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Título botón (</w:t>
      </w:r>
      <w:r w:rsidRPr="00151D27">
        <w:rPr>
          <w:rFonts w:ascii="Arial" w:hAnsi="Arial" w:cs="Arial"/>
          <w:b/>
          <w:sz w:val="20"/>
          <w:szCs w:val="20"/>
          <w:highlight w:val="green"/>
          <w:lang w:val="es-ES_tradnl"/>
        </w:rPr>
        <w:t>20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Pr="00151D27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color w:val="0000FF"/>
          <w:sz w:val="20"/>
          <w:szCs w:val="20"/>
          <w:lang w:val="es-ES_tradnl"/>
        </w:rPr>
        <w:t>ESTE DATO APARECE EN PESTAÑA DEL MENÚ. EN AUTOMÁTICO SE ASIGNA “</w:t>
      </w:r>
      <w:r w:rsidR="00CE11A7" w:rsidRPr="00151D27">
        <w:rPr>
          <w:rFonts w:ascii="Arial" w:hAnsi="Arial" w:cs="Arial"/>
          <w:color w:val="0000FF"/>
          <w:sz w:val="20"/>
          <w:szCs w:val="20"/>
          <w:lang w:val="es-ES_tradnl"/>
        </w:rPr>
        <w:t>LÉXICO</w:t>
      </w:r>
      <w:r w:rsidRPr="00151D27">
        <w:rPr>
          <w:rFonts w:ascii="Arial" w:hAnsi="Arial" w:cs="Arial"/>
          <w:color w:val="0000FF"/>
          <w:sz w:val="20"/>
          <w:szCs w:val="20"/>
          <w:lang w:val="es-ES_tradnl"/>
        </w:rPr>
        <w:t>” AL MENOS QUE SE ESPECIFICA OTRO TEXTO.</w:t>
      </w:r>
    </w:p>
    <w:p w14:paraId="10137B54" w14:textId="77777777" w:rsidR="00EC0670" w:rsidRPr="00151D27" w:rsidRDefault="00EC0670" w:rsidP="00EC0670">
      <w:pPr>
        <w:ind w:left="142" w:hanging="142"/>
        <w:jc w:val="both"/>
        <w:rPr>
          <w:rFonts w:ascii="Arial" w:hAnsi="Arial" w:cs="Arial"/>
          <w:color w:val="0000FF"/>
          <w:sz w:val="20"/>
          <w:szCs w:val="20"/>
          <w:lang w:val="es-ES_tradnl"/>
        </w:rPr>
      </w:pPr>
    </w:p>
    <w:p w14:paraId="580CB6FD" w14:textId="592427D5" w:rsidR="00C828FC" w:rsidRPr="00151D27" w:rsidRDefault="00EC0670" w:rsidP="00C828FC">
      <w:pPr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sz w:val="20"/>
          <w:szCs w:val="20"/>
          <w:lang w:val="es-ES_tradnl"/>
        </w:rPr>
        <w:t xml:space="preserve">Magnitudes físicas </w:t>
      </w:r>
    </w:p>
    <w:p w14:paraId="7AD4EC50" w14:textId="77777777" w:rsidR="00C828FC" w:rsidRPr="00151D27" w:rsidRDefault="00C828FC" w:rsidP="00C828FC">
      <w:pPr>
        <w:rPr>
          <w:rFonts w:ascii="Arial" w:hAnsi="Arial" w:cs="Arial"/>
          <w:sz w:val="20"/>
          <w:szCs w:val="20"/>
          <w:lang w:val="es-ES_tradnl"/>
        </w:rPr>
      </w:pPr>
    </w:p>
    <w:p w14:paraId="557AA230" w14:textId="0BAE6BAF" w:rsidR="00C828FC" w:rsidRPr="00151D27" w:rsidRDefault="00C828FC" w:rsidP="00C828FC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Título de pestaña (</w:t>
      </w:r>
      <w:r w:rsidRPr="00151D27">
        <w:rPr>
          <w:rFonts w:ascii="Arial" w:hAnsi="Arial" w:cs="Arial"/>
          <w:b/>
          <w:sz w:val="20"/>
          <w:szCs w:val="20"/>
          <w:highlight w:val="green"/>
          <w:lang w:val="es-ES_tradnl"/>
        </w:rPr>
        <w:t>48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EC0670" w:rsidRPr="00151D2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A33484" w:rsidRPr="00151D27">
        <w:rPr>
          <w:rFonts w:ascii="Arial" w:hAnsi="Arial" w:cs="Arial"/>
          <w:sz w:val="20"/>
          <w:szCs w:val="20"/>
          <w:lang w:val="es-ES_tradnl"/>
        </w:rPr>
        <w:t xml:space="preserve"> Conceptos</w:t>
      </w:r>
    </w:p>
    <w:p w14:paraId="5CACDF48" w14:textId="77777777" w:rsidR="00C828FC" w:rsidRPr="00151D27" w:rsidRDefault="00C828FC" w:rsidP="00C828FC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CAE4821" w14:textId="307BF045" w:rsidR="00CE11A7" w:rsidRPr="00151D27" w:rsidRDefault="00CE11A7" w:rsidP="00C828FC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TERMINO 1:</w:t>
      </w:r>
    </w:p>
    <w:p w14:paraId="55B9393A" w14:textId="77777777" w:rsidR="00A33484" w:rsidRPr="00151D27" w:rsidRDefault="00A33484" w:rsidP="00A33484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yellow"/>
          <w:lang w:val="es-ES_tradnl"/>
        </w:rPr>
        <w:t>Término (</w:t>
      </w:r>
      <w:r w:rsidRPr="00151D27">
        <w:rPr>
          <w:rFonts w:ascii="Arial" w:hAnsi="Arial" w:cs="Arial"/>
          <w:b/>
          <w:sz w:val="20"/>
          <w:szCs w:val="20"/>
          <w:highlight w:val="yellow"/>
          <w:lang w:val="es-ES_tradnl"/>
        </w:rPr>
        <w:t>17</w:t>
      </w:r>
      <w:r w:rsidRPr="00151D2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máx.)</w:t>
      </w:r>
    </w:p>
    <w:p w14:paraId="3DD5441B" w14:textId="77777777" w:rsidR="00A33484" w:rsidRPr="00151D27" w:rsidRDefault="00A33484" w:rsidP="00A33484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Velocidad lineal </w:t>
      </w:r>
    </w:p>
    <w:p w14:paraId="39A29813" w14:textId="77777777" w:rsidR="00A33484" w:rsidRPr="00151D27" w:rsidRDefault="00A33484" w:rsidP="00A33484">
      <w:pPr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DB0E9B2" w14:textId="77777777" w:rsidR="00A33484" w:rsidRPr="00151D27" w:rsidRDefault="00A33484" w:rsidP="00A33484">
      <w:pPr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77020E81" w14:textId="77777777" w:rsidR="00A33484" w:rsidRPr="00151D27" w:rsidRDefault="00A33484" w:rsidP="00A33484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yellow"/>
          <w:lang w:val="es-ES_tradnl"/>
        </w:rPr>
        <w:t>Texto de término (</w:t>
      </w:r>
      <w:r w:rsidRPr="00151D27">
        <w:rPr>
          <w:rFonts w:ascii="Arial" w:hAnsi="Arial" w:cs="Arial"/>
          <w:b/>
          <w:sz w:val="20"/>
          <w:szCs w:val="20"/>
          <w:highlight w:val="yellow"/>
          <w:lang w:val="es-ES_tradnl"/>
        </w:rPr>
        <w:t>250</w:t>
      </w:r>
      <w:r w:rsidRPr="00151D2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aprox.)</w:t>
      </w:r>
    </w:p>
    <w:p w14:paraId="24F35796" w14:textId="77777777" w:rsidR="00A33484" w:rsidRPr="00151D27" w:rsidRDefault="00A33484" w:rsidP="00A33484">
      <w:pPr>
        <w:shd w:val="clear" w:color="auto" w:fill="FFFFFF"/>
        <w:spacing w:line="345" w:lineRule="atLeast"/>
        <w:jc w:val="both"/>
        <w:rPr>
          <w:rFonts w:ascii="Arial" w:hAnsi="Arial" w:cs="Arial"/>
          <w:color w:val="333333"/>
          <w:sz w:val="20"/>
          <w:szCs w:val="20"/>
        </w:rPr>
      </w:pPr>
      <w:r w:rsidRPr="00151D27">
        <w:rPr>
          <w:rFonts w:ascii="Arial" w:hAnsi="Arial" w:cs="Arial"/>
          <w:color w:val="333333"/>
          <w:sz w:val="20"/>
          <w:szCs w:val="20"/>
        </w:rPr>
        <w:t>Su magnitud es la longitud del arco recorrido por unidad de tiempo:</w:t>
      </w:r>
    </w:p>
    <w:p w14:paraId="2673DE8D" w14:textId="77777777" w:rsidR="00A33484" w:rsidRPr="00151D27" w:rsidRDefault="00A33484" w:rsidP="00A33484">
      <w:pPr>
        <w:shd w:val="clear" w:color="auto" w:fill="FFFFFF"/>
        <w:spacing w:line="345" w:lineRule="atLeast"/>
        <w:jc w:val="both"/>
        <w:rPr>
          <w:rFonts w:ascii="Arial" w:hAnsi="Arial" w:cs="Arial"/>
          <w:color w:val="333333"/>
          <w:sz w:val="20"/>
          <w:szCs w:val="20"/>
        </w:rPr>
      </w:pPr>
    </w:p>
    <w:p w14:paraId="462D7E85" w14:textId="77777777" w:rsidR="00A33484" w:rsidRPr="00151D27" w:rsidRDefault="00A33484" w:rsidP="00A33484">
      <w:pPr>
        <w:shd w:val="clear" w:color="auto" w:fill="FFFFFF"/>
        <w:spacing w:line="345" w:lineRule="atLeast"/>
        <w:jc w:val="both"/>
        <w:rPr>
          <w:rFonts w:ascii="Arial" w:hAnsi="Arial" w:cs="Arial"/>
          <w:color w:val="333333"/>
          <w:sz w:val="20"/>
          <w:szCs w:val="20"/>
        </w:rPr>
      </w:pPr>
      <m:oMathPara>
        <m:oMath>
          <m:r>
            <w:rPr>
              <w:rFonts w:ascii="Cambria Math" w:hAnsi="Cambria Math" w:cs="Arial"/>
              <w:color w:val="333333"/>
              <w:sz w:val="20"/>
              <w:szCs w:val="20"/>
            </w:rPr>
            <m:t>v=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333333"/>
                  <w:sz w:val="20"/>
                  <w:szCs w:val="20"/>
                  <w:lang w:val="es-MX" w:eastAsia="es-CO"/>
                </w:rPr>
              </m:ctrlPr>
            </m:fPr>
            <m:num>
              <m:r>
                <w:rPr>
                  <w:rFonts w:ascii="Cambria Math" w:hAnsi="Cambria Math" w:cs="Arial"/>
                  <w:color w:val="333333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="Arial"/>
                  <w:color w:val="333333"/>
                  <w:sz w:val="20"/>
                  <w:szCs w:val="20"/>
                </w:rPr>
                <m:t>t</m:t>
              </m:r>
            </m:den>
          </m:f>
        </m:oMath>
      </m:oMathPara>
    </w:p>
    <w:p w14:paraId="5A5B901A" w14:textId="77777777" w:rsidR="00A33484" w:rsidRPr="00151D27" w:rsidRDefault="00A33484" w:rsidP="00A33484">
      <w:pPr>
        <w:shd w:val="clear" w:color="auto" w:fill="FFFFFF"/>
        <w:spacing w:line="345" w:lineRule="atLeast"/>
        <w:jc w:val="both"/>
        <w:rPr>
          <w:rFonts w:ascii="Arial" w:hAnsi="Arial" w:cs="Arial"/>
          <w:color w:val="333333"/>
          <w:sz w:val="20"/>
          <w:szCs w:val="20"/>
        </w:rPr>
      </w:pPr>
    </w:p>
    <w:p w14:paraId="05B422D8" w14:textId="77777777" w:rsidR="00A33484" w:rsidRPr="00151D27" w:rsidRDefault="00A33484" w:rsidP="00A33484">
      <w:pPr>
        <w:shd w:val="clear" w:color="auto" w:fill="FFFFFF"/>
        <w:spacing w:line="345" w:lineRule="atLeast"/>
        <w:jc w:val="both"/>
        <w:rPr>
          <w:rFonts w:ascii="Arial" w:hAnsi="Arial" w:cs="Arial"/>
          <w:color w:val="333333"/>
          <w:sz w:val="20"/>
          <w:szCs w:val="20"/>
        </w:rPr>
      </w:pPr>
      <w:r w:rsidRPr="00151D27">
        <w:rPr>
          <w:rFonts w:ascii="Arial" w:hAnsi="Arial" w:cs="Arial"/>
          <w:color w:val="333333"/>
          <w:sz w:val="20"/>
          <w:szCs w:val="20"/>
        </w:rPr>
        <w:t>Usualmente se mide en </w:t>
      </w:r>
      <m:oMath>
        <m:f>
          <m:fPr>
            <m:type m:val="skw"/>
            <m:ctrlPr>
              <w:rPr>
                <w:rFonts w:ascii="Cambria Math" w:eastAsia="Times New Roman" w:hAnsi="Cambria Math" w:cs="Arial"/>
                <w:b/>
                <w:i/>
                <w:color w:val="333333"/>
                <w:sz w:val="20"/>
                <w:szCs w:val="20"/>
                <w:lang w:val="es-MX" w:eastAsia="es-CO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333333"/>
                <w:sz w:val="20"/>
                <w:szCs w:val="20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333333"/>
                <w:sz w:val="20"/>
                <w:szCs w:val="20"/>
              </w:rPr>
              <m:t>s</m:t>
            </m:r>
          </m:den>
        </m:f>
      </m:oMath>
    </w:p>
    <w:p w14:paraId="6AA9736F" w14:textId="77777777" w:rsidR="00A33484" w:rsidRPr="00151D27" w:rsidRDefault="00A33484" w:rsidP="00A33484">
      <w:pPr>
        <w:ind w:left="426"/>
        <w:rPr>
          <w:rFonts w:ascii="Arial" w:hAnsi="Arial" w:cs="Arial"/>
          <w:sz w:val="20"/>
          <w:szCs w:val="20"/>
          <w:lang w:val="es-ES_tradnl"/>
        </w:rPr>
      </w:pPr>
    </w:p>
    <w:p w14:paraId="3BDAA104" w14:textId="77777777" w:rsidR="00C828FC" w:rsidRPr="00151D27" w:rsidRDefault="00C828FC" w:rsidP="0025454D">
      <w:pPr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6310DE01" w14:textId="77777777" w:rsidR="00CE11A7" w:rsidRPr="00151D27" w:rsidRDefault="00CE11A7" w:rsidP="0025454D">
      <w:pPr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123F9C7" w14:textId="186CE77A" w:rsidR="0025454D" w:rsidRPr="00151D27" w:rsidRDefault="0025454D" w:rsidP="0025454D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TERMINO 2:</w:t>
      </w:r>
      <w:r w:rsidRPr="00151D27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color w:val="0000FF"/>
          <w:sz w:val="20"/>
          <w:szCs w:val="20"/>
          <w:lang w:val="es-ES_tradnl"/>
        </w:rPr>
        <w:t>BORRAR SI NO SE OCUPA</w:t>
      </w:r>
    </w:p>
    <w:p w14:paraId="7C3213DE" w14:textId="77777777" w:rsidR="0025454D" w:rsidRPr="00151D27" w:rsidRDefault="0025454D" w:rsidP="0025454D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yellow"/>
          <w:lang w:val="es-ES_tradnl"/>
        </w:rPr>
        <w:t>Término (</w:t>
      </w:r>
      <w:r w:rsidRPr="00151D27">
        <w:rPr>
          <w:rFonts w:ascii="Arial" w:hAnsi="Arial" w:cs="Arial"/>
          <w:b/>
          <w:sz w:val="20"/>
          <w:szCs w:val="20"/>
          <w:highlight w:val="yellow"/>
          <w:lang w:val="es-ES_tradnl"/>
        </w:rPr>
        <w:t>17</w:t>
      </w:r>
      <w:r w:rsidRPr="00151D2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máx.)</w:t>
      </w:r>
    </w:p>
    <w:p w14:paraId="1DF24297" w14:textId="54EB225F" w:rsidR="00EC0670" w:rsidRPr="00151D27" w:rsidRDefault="00B841A5" w:rsidP="0025454D">
      <w:pPr>
        <w:ind w:left="426"/>
        <w:rPr>
          <w:rFonts w:ascii="Arial" w:hAnsi="Arial" w:cs="Arial"/>
          <w:b/>
          <w:color w:val="FF0000"/>
          <w:sz w:val="20"/>
          <w:szCs w:val="20"/>
          <w:lang w:val="es-ES_tradnl"/>
        </w:rPr>
      </w:pPr>
      <w:r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Aceleración </w:t>
      </w:r>
    </w:p>
    <w:p w14:paraId="2222C095" w14:textId="77777777" w:rsidR="003E005C" w:rsidRPr="00151D27" w:rsidRDefault="003E005C" w:rsidP="0025454D">
      <w:pPr>
        <w:ind w:left="426"/>
        <w:rPr>
          <w:rFonts w:ascii="Arial" w:hAnsi="Arial" w:cs="Arial"/>
          <w:sz w:val="20"/>
          <w:szCs w:val="20"/>
          <w:lang w:val="es-ES_tradnl"/>
        </w:rPr>
      </w:pPr>
    </w:p>
    <w:p w14:paraId="28311DEA" w14:textId="77777777" w:rsidR="0025454D" w:rsidRPr="00151D27" w:rsidRDefault="0025454D" w:rsidP="0025454D">
      <w:pPr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7F5573FE" w14:textId="77777777" w:rsidR="0025454D" w:rsidRPr="00151D27" w:rsidRDefault="0025454D" w:rsidP="0025454D">
      <w:pPr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C4FDD40" w14:textId="77777777" w:rsidR="0025454D" w:rsidRPr="00151D27" w:rsidRDefault="0025454D" w:rsidP="0025454D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yellow"/>
          <w:lang w:val="es-ES_tradnl"/>
        </w:rPr>
        <w:t>Texto de término (</w:t>
      </w:r>
      <w:r w:rsidRPr="00151D27">
        <w:rPr>
          <w:rFonts w:ascii="Arial" w:hAnsi="Arial" w:cs="Arial"/>
          <w:b/>
          <w:sz w:val="20"/>
          <w:szCs w:val="20"/>
          <w:highlight w:val="yellow"/>
          <w:lang w:val="es-ES_tradnl"/>
        </w:rPr>
        <w:t>250</w:t>
      </w:r>
      <w:r w:rsidRPr="00151D2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aprox.)</w:t>
      </w:r>
    </w:p>
    <w:p w14:paraId="0A68DE90" w14:textId="1BECFE5F" w:rsidR="003E005C" w:rsidRDefault="00B841A5" w:rsidP="0025454D">
      <w:pPr>
        <w:ind w:left="426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Variación de la velocidad respecto al tiempo </w:t>
      </w:r>
    </w:p>
    <w:p w14:paraId="2F2B2130" w14:textId="77777777" w:rsidR="00B841A5" w:rsidRDefault="00B841A5" w:rsidP="0025454D">
      <w:pPr>
        <w:ind w:left="426"/>
        <w:rPr>
          <w:rFonts w:ascii="Arial" w:hAnsi="Arial" w:cs="Arial"/>
          <w:sz w:val="20"/>
          <w:szCs w:val="20"/>
          <w:lang w:val="es-ES_tradnl"/>
        </w:rPr>
      </w:pPr>
    </w:p>
    <w:p w14:paraId="659C1053" w14:textId="77777777" w:rsidR="00B841A5" w:rsidRPr="00151D27" w:rsidRDefault="00B841A5" w:rsidP="00B841A5">
      <w:pPr>
        <w:rPr>
          <w:rFonts w:ascii="Arial" w:hAnsi="Arial" w:cs="Arial"/>
          <w:color w:val="000000"/>
          <w:sz w:val="20"/>
          <w:szCs w:val="20"/>
        </w:rPr>
      </w:pPr>
      <m:oMathPara>
        <m:oMath>
          <m:acc>
            <m:accPr>
              <m:chr m:val="⃗"/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  <w:lang w:val="es-MX" w:eastAsia="es-CO"/>
                </w:rPr>
              </m:ctrlPr>
            </m:acc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</w:rPr>
                <m:t>a</m:t>
              </m:r>
            </m:e>
          </m:acc>
          <m:r>
            <w:rPr>
              <w:rFonts w:ascii="Cambria Math" w:hAnsi="Cambria Math" w:cs="Arial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sz w:val="20"/>
                  <w:szCs w:val="20"/>
                  <w:lang w:val="es-MX" w:eastAsia="es-CO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0"/>
                  <w:szCs w:val="20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  <w:lang w:val="es-MX" w:eastAsia="es-CO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 w:cs="Arial"/>
                  <w:color w:val="000000"/>
                  <w:sz w:val="20"/>
                  <w:szCs w:val="20"/>
                </w:rPr>
                <m:t>∆t</m:t>
              </m:r>
            </m:den>
          </m:f>
        </m:oMath>
      </m:oMathPara>
    </w:p>
    <w:p w14:paraId="76563E2C" w14:textId="77777777" w:rsidR="00B841A5" w:rsidRDefault="00B841A5" w:rsidP="0025454D">
      <w:pPr>
        <w:ind w:left="426"/>
        <w:rPr>
          <w:rFonts w:ascii="Arial" w:hAnsi="Arial" w:cs="Arial"/>
          <w:sz w:val="20"/>
          <w:szCs w:val="20"/>
          <w:lang w:val="es-ES_tradnl"/>
        </w:rPr>
      </w:pPr>
    </w:p>
    <w:p w14:paraId="050A7C7E" w14:textId="77777777" w:rsidR="00B841A5" w:rsidRPr="00151D27" w:rsidRDefault="00B841A5" w:rsidP="0025454D">
      <w:pPr>
        <w:ind w:left="426"/>
        <w:rPr>
          <w:rFonts w:ascii="Arial" w:hAnsi="Arial" w:cs="Arial"/>
          <w:sz w:val="20"/>
          <w:szCs w:val="20"/>
          <w:lang w:val="es-ES_tradnl"/>
        </w:rPr>
      </w:pPr>
    </w:p>
    <w:p w14:paraId="6EE78B08" w14:textId="1487B5B6" w:rsidR="0025454D" w:rsidRPr="00151D27" w:rsidRDefault="00B841A5" w:rsidP="0025454D">
      <w:pPr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  <m:oMath>
        <m:r>
          <w:rPr>
            <w:rFonts w:ascii="Cambria Math" w:hAnsi="Cambria Math" w:cs="Arial"/>
            <w:color w:val="000000"/>
            <w:sz w:val="20"/>
            <w:szCs w:val="20"/>
          </w:rPr>
          <m:t>∆</m:t>
        </m:r>
        <m:acc>
          <m:accPr>
            <m:chr m:val="⃗"/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  <w:lang w:val="es-MX" w:eastAsia="es-CO"/>
              </w:rPr>
            </m:ctrlPr>
          </m:accPr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v</m:t>
            </m:r>
          </m:e>
        </m:acc>
      </m:oMath>
      <w:r>
        <w:rPr>
          <w:rFonts w:ascii="Arial" w:hAnsi="Arial" w:cs="Arial"/>
          <w:color w:val="000000"/>
          <w:sz w:val="20"/>
          <w:szCs w:val="20"/>
          <w:lang w:val="es-MX" w:eastAsia="es-CO"/>
        </w:rPr>
        <w:t xml:space="preserve"> implica cambio en la magnitud solamente como en MRUA, en dirección como en MCU o en ambas propiedades vectoriales. </w:t>
      </w:r>
    </w:p>
    <w:p w14:paraId="43CDA73E" w14:textId="77777777" w:rsidR="0025454D" w:rsidRPr="00151D27" w:rsidRDefault="0025454D" w:rsidP="0025454D">
      <w:pPr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661A548D" w14:textId="7FAEC441" w:rsidR="0025454D" w:rsidRPr="00151D27" w:rsidRDefault="0025454D" w:rsidP="0025454D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TERMINO 3:</w:t>
      </w:r>
      <w:r w:rsidRPr="00151D27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color w:val="0000FF"/>
          <w:sz w:val="20"/>
          <w:szCs w:val="20"/>
          <w:lang w:val="es-ES_tradnl"/>
        </w:rPr>
        <w:t>BORRAR SI NO SE OCUPA</w:t>
      </w:r>
    </w:p>
    <w:p w14:paraId="1B2A92EC" w14:textId="77777777" w:rsidR="0025454D" w:rsidRPr="00151D27" w:rsidRDefault="0025454D" w:rsidP="0025454D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yellow"/>
          <w:lang w:val="es-ES_tradnl"/>
        </w:rPr>
        <w:t>Término (</w:t>
      </w:r>
      <w:r w:rsidRPr="00151D27">
        <w:rPr>
          <w:rFonts w:ascii="Arial" w:hAnsi="Arial" w:cs="Arial"/>
          <w:b/>
          <w:sz w:val="20"/>
          <w:szCs w:val="20"/>
          <w:highlight w:val="yellow"/>
          <w:lang w:val="es-ES_tradnl"/>
        </w:rPr>
        <w:t>17</w:t>
      </w:r>
      <w:r w:rsidRPr="00151D2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máx.)</w:t>
      </w:r>
    </w:p>
    <w:p w14:paraId="3D83A881" w14:textId="44F4E68D" w:rsidR="00EC0670" w:rsidRPr="00151D27" w:rsidRDefault="00B841A5" w:rsidP="0025454D">
      <w:pPr>
        <w:ind w:left="426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color w:val="FF0000"/>
          <w:sz w:val="20"/>
          <w:szCs w:val="20"/>
          <w:lang w:val="es-ES_tradnl"/>
        </w:rPr>
        <w:t>Aceleración centrípeta</w:t>
      </w:r>
    </w:p>
    <w:p w14:paraId="4B531836" w14:textId="77777777" w:rsidR="0025454D" w:rsidRPr="00151D27" w:rsidRDefault="0025454D" w:rsidP="0025454D">
      <w:pPr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DD4BD76" w14:textId="77777777" w:rsidR="0025454D" w:rsidRPr="00151D27" w:rsidRDefault="0025454D" w:rsidP="0025454D">
      <w:pPr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75753CA5" w14:textId="77777777" w:rsidR="0025454D" w:rsidRDefault="0025454D" w:rsidP="0025454D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yellow"/>
          <w:lang w:val="es-ES_tradnl"/>
        </w:rPr>
        <w:t>Texto de término (</w:t>
      </w:r>
      <w:r w:rsidRPr="00151D27">
        <w:rPr>
          <w:rFonts w:ascii="Arial" w:hAnsi="Arial" w:cs="Arial"/>
          <w:b/>
          <w:sz w:val="20"/>
          <w:szCs w:val="20"/>
          <w:highlight w:val="yellow"/>
          <w:lang w:val="es-ES_tradnl"/>
        </w:rPr>
        <w:t>250</w:t>
      </w:r>
      <w:r w:rsidRPr="00151D2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aprox.)</w:t>
      </w:r>
    </w:p>
    <w:p w14:paraId="0B5B4B8F" w14:textId="2B301449" w:rsidR="003F34D5" w:rsidRDefault="003F34D5" w:rsidP="0025454D">
      <w:pPr>
        <w:ind w:left="426"/>
        <w:rPr>
          <w:rFonts w:ascii="Arial" w:hAnsi="Arial" w:cs="Arial"/>
          <w:b/>
          <w:color w:val="FF0000"/>
          <w:sz w:val="20"/>
          <w:szCs w:val="20"/>
          <w:lang w:val="es-ES_tradnl"/>
        </w:rPr>
      </w:pPr>
      <w:r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En el movimiento circular la aceleración </w:t>
      </w:r>
    </w:p>
    <w:p w14:paraId="23FCD1F6" w14:textId="47FD3E90" w:rsidR="003F34D5" w:rsidRDefault="003F34D5" w:rsidP="003F34D5">
      <w:pPr>
        <w:ind w:left="426"/>
        <w:rPr>
          <w:rFonts w:ascii="Arial" w:hAnsi="Arial" w:cs="Arial"/>
          <w:sz w:val="20"/>
          <w:szCs w:val="20"/>
          <w:lang w:val="es-ES_tradnl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22"/>
                <w:szCs w:val="22"/>
                <w:lang w:val="es-CO" w:eastAsia="es-CO"/>
              </w:rPr>
            </m:ctrlPr>
          </m:sSubPr>
          <m:e>
            <m:r>
              <w:rPr>
                <w:rFonts w:ascii="Cambria Math" w:hAnsi="Cambria Math" w:cs="Arial"/>
                <w:color w:val="333333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Arial"/>
                <w:color w:val="333333"/>
                <w:sz w:val="22"/>
                <w:szCs w:val="22"/>
              </w:rPr>
              <m:t>c</m:t>
            </m:r>
          </m:sub>
        </m:sSub>
      </m:oMath>
      <w:r>
        <w:rPr>
          <w:rFonts w:ascii="Arial" w:hAnsi="Arial" w:cs="Arial"/>
          <w:sz w:val="20"/>
          <w:szCs w:val="20"/>
          <w:lang w:val="es-ES_tradnl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  <w:lang w:val="es-ES_tradnl"/>
          </w:rPr>
          <m:t xml:space="preserve">α 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2"/>
                <w:szCs w:val="22"/>
                <w:lang w:val="es-CO" w:eastAsia="es-CO"/>
              </w:rPr>
            </m:ctrlPr>
          </m:sSupPr>
          <m:e>
            <m:r>
              <w:rPr>
                <w:rFonts w:ascii="Cambria Math" w:hAnsi="Cambria Math" w:cs="Arial"/>
                <w:color w:val="333333"/>
                <w:sz w:val="22"/>
                <w:szCs w:val="22"/>
              </w:rPr>
              <m:t>v</m:t>
            </m:r>
          </m:e>
          <m:sup>
            <m:r>
              <w:rPr>
                <w:rFonts w:ascii="Cambria Math" w:hAnsi="Cambria Math" w:cs="Arial"/>
                <w:color w:val="333333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  <w:lang w:val="es-ES_tradnl"/>
          </w:rPr>
          <m:t xml:space="preserve"> </m:t>
        </m:r>
      </m:oMath>
      <w:r>
        <w:rPr>
          <w:rFonts w:ascii="Arial" w:hAnsi="Arial" w:cs="Arial"/>
          <w:sz w:val="20"/>
          <w:szCs w:val="20"/>
          <w:lang w:val="es-ES_tradnl"/>
        </w:rPr>
        <w:t xml:space="preserve">     y      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22"/>
                <w:szCs w:val="22"/>
                <w:lang w:val="es-CO" w:eastAsia="es-CO"/>
              </w:rPr>
            </m:ctrlPr>
          </m:sSubPr>
          <m:e>
            <m:r>
              <w:rPr>
                <w:rFonts w:ascii="Cambria Math" w:hAnsi="Cambria Math" w:cs="Arial"/>
                <w:color w:val="333333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Arial"/>
                <w:color w:val="333333"/>
                <w:sz w:val="22"/>
                <w:szCs w:val="22"/>
              </w:rPr>
              <m:t>c</m:t>
            </m:r>
          </m:sub>
        </m:sSub>
      </m:oMath>
      <w:r>
        <w:rPr>
          <w:rFonts w:ascii="Arial" w:hAnsi="Arial" w:cs="Arial"/>
          <w:sz w:val="20"/>
          <w:szCs w:val="20"/>
          <w:lang w:val="es-ES_tradnl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  <w:lang w:val="es-ES_tradnl"/>
          </w:rPr>
          <m:t xml:space="preserve">α 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2"/>
                <w:szCs w:val="22"/>
                <w:lang w:val="es-CO" w:eastAsia="es-CO"/>
              </w:rPr>
            </m:ctrlPr>
          </m:sSupPr>
          <m:e>
            <m:r>
              <w:rPr>
                <w:rFonts w:ascii="Cambria Math" w:hAnsi="Cambria Math" w:cs="Arial"/>
                <w:color w:val="333333"/>
                <w:sz w:val="22"/>
                <w:szCs w:val="22"/>
              </w:rPr>
              <m:t>ω</m:t>
            </m:r>
          </m:e>
          <m:sup>
            <m:r>
              <w:rPr>
                <w:rFonts w:ascii="Cambria Math" w:hAnsi="Cambria Math" w:cs="Arial"/>
                <w:color w:val="333333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  <w:lang w:val="es-ES_tradnl"/>
          </w:rPr>
          <m:t xml:space="preserve"> </m:t>
        </m:r>
      </m:oMath>
      <w:r>
        <w:rPr>
          <w:rFonts w:ascii="Arial" w:hAnsi="Arial" w:cs="Arial"/>
          <w:sz w:val="20"/>
          <w:szCs w:val="20"/>
          <w:lang w:val="es-ES_tradnl"/>
        </w:rPr>
        <w:t xml:space="preserve">     </w:t>
      </w:r>
    </w:p>
    <w:p w14:paraId="177E337C" w14:textId="350F81F7" w:rsidR="00B841A5" w:rsidRPr="00347E4B" w:rsidRDefault="00B841A5" w:rsidP="003F34D5">
      <w:pPr>
        <w:ind w:left="426"/>
        <w:rPr>
          <w:rFonts w:ascii="Arial" w:hAnsi="Arial" w:cs="Arial"/>
          <w:color w:val="333333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333333"/>
                  <w:sz w:val="22"/>
                  <w:szCs w:val="22"/>
                  <w:lang w:val="es-CO" w:eastAsia="es-CO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c</m:t>
              </m:r>
            </m:sub>
          </m:sSub>
          <m:r>
            <w:rPr>
              <w:rFonts w:ascii="Cambria Math" w:hAnsi="Cambria Math" w:cs="Arial"/>
              <w:color w:val="333333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333333"/>
                  <w:sz w:val="22"/>
                  <w:szCs w:val="22"/>
                  <w:lang w:val="es-CO" w:eastAsia="es-CO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sz w:val="22"/>
                      <w:szCs w:val="22"/>
                      <w:lang w:val="es-CO" w:eastAsia="es-CO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R</m:t>
              </m:r>
            </m:den>
          </m:f>
          <m:r>
            <w:rPr>
              <w:rFonts w:ascii="Cambria Math" w:hAnsi="Cambria Math" w:cs="Arial"/>
              <w:color w:val="333333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333333"/>
                  <w:sz w:val="22"/>
                  <w:szCs w:val="22"/>
                  <w:lang w:val="es-CO" w:eastAsia="es-CO"/>
                </w:rPr>
              </m:ctrlPr>
            </m:sSupPr>
            <m:e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ω</m:t>
              </m:r>
            </m:e>
            <m:sup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Arial"/>
              <w:color w:val="333333"/>
              <w:sz w:val="22"/>
              <w:szCs w:val="22"/>
            </w:rPr>
            <m:t>R</m:t>
          </m:r>
        </m:oMath>
      </m:oMathPara>
    </w:p>
    <w:p w14:paraId="2DA46B8C" w14:textId="77777777" w:rsidR="0025454D" w:rsidRPr="00151D27" w:rsidRDefault="0025454D" w:rsidP="0025454D">
      <w:pPr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5149D63F" w14:textId="77777777" w:rsidR="0025454D" w:rsidRPr="00151D27" w:rsidRDefault="0025454D" w:rsidP="0025454D">
      <w:pPr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18ACFD57" w14:textId="77777777" w:rsidR="0025454D" w:rsidRPr="00151D27" w:rsidRDefault="0025454D" w:rsidP="0025454D">
      <w:pPr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7D36BAEA" w14:textId="77777777" w:rsidR="0025454D" w:rsidRPr="00151D27" w:rsidRDefault="0025454D" w:rsidP="0025454D">
      <w:pPr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7ADAADB" w14:textId="77777777" w:rsidR="0025454D" w:rsidRPr="00151D27" w:rsidRDefault="0025454D" w:rsidP="0025454D">
      <w:pPr>
        <w:ind w:left="426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60985092" w14:textId="0C7ED851" w:rsidR="00080CA9" w:rsidRPr="00151D27" w:rsidRDefault="00080CA9" w:rsidP="00080CA9">
      <w:pPr>
        <w:shd w:val="clear" w:color="auto" w:fill="FFCC99"/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sz w:val="20"/>
          <w:szCs w:val="20"/>
          <w:lang w:val="es-ES_tradnl"/>
        </w:rPr>
        <w:t>PESTAÑA 4</w:t>
      </w:r>
      <w:r w:rsidRPr="00151D27">
        <w:rPr>
          <w:rFonts w:ascii="Arial" w:hAnsi="Arial" w:cs="Arial"/>
          <w:sz w:val="20"/>
          <w:szCs w:val="20"/>
          <w:lang w:val="es-ES_tradnl"/>
        </w:rPr>
        <w:t xml:space="preserve"> (“INVESTIGA/ANÁLISIS”)</w:t>
      </w:r>
    </w:p>
    <w:p w14:paraId="4E57E417" w14:textId="795BA41A" w:rsidR="00080CA9" w:rsidRPr="00151D27" w:rsidRDefault="00080CA9" w:rsidP="00080CA9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Título botón (</w:t>
      </w:r>
      <w:r w:rsidRPr="00151D27">
        <w:rPr>
          <w:rFonts w:ascii="Arial" w:hAnsi="Arial" w:cs="Arial"/>
          <w:b/>
          <w:sz w:val="20"/>
          <w:szCs w:val="20"/>
          <w:highlight w:val="green"/>
          <w:lang w:val="es-ES_tradnl"/>
        </w:rPr>
        <w:t>20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Pr="00151D27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color w:val="0000FF"/>
          <w:sz w:val="20"/>
          <w:szCs w:val="20"/>
          <w:lang w:val="es-ES_tradnl"/>
        </w:rPr>
        <w:t>ESTE DATO APARECE EN PESTAÑA DEL MENÚ. EN AUTOMÁTICO SE ASIGNA “</w:t>
      </w:r>
      <w:r w:rsidR="003C26A4" w:rsidRPr="00151D27">
        <w:rPr>
          <w:rFonts w:ascii="Arial" w:hAnsi="Arial" w:cs="Arial"/>
          <w:color w:val="0000FF"/>
          <w:sz w:val="20"/>
          <w:szCs w:val="20"/>
          <w:lang w:val="es-ES_tradnl"/>
        </w:rPr>
        <w:t>ANÁLISIS</w:t>
      </w:r>
      <w:r w:rsidRPr="00151D27">
        <w:rPr>
          <w:rFonts w:ascii="Arial" w:hAnsi="Arial" w:cs="Arial"/>
          <w:color w:val="0000FF"/>
          <w:sz w:val="20"/>
          <w:szCs w:val="20"/>
          <w:lang w:val="es-ES_tradnl"/>
        </w:rPr>
        <w:t>” AL MENOS QUE SE ESPECIFICA OTRO TEXTO.</w:t>
      </w:r>
    </w:p>
    <w:p w14:paraId="1CD62FDB" w14:textId="77777777" w:rsidR="00080CA9" w:rsidRPr="00151D27" w:rsidRDefault="00080CA9" w:rsidP="00080CA9">
      <w:pPr>
        <w:rPr>
          <w:rFonts w:ascii="Arial" w:hAnsi="Arial" w:cs="Arial"/>
          <w:sz w:val="20"/>
          <w:szCs w:val="20"/>
          <w:lang w:val="es-ES_tradnl"/>
        </w:rPr>
      </w:pPr>
    </w:p>
    <w:p w14:paraId="5FF6B4CE" w14:textId="77777777" w:rsidR="00080CA9" w:rsidRPr="00151D27" w:rsidRDefault="00080CA9" w:rsidP="00080CA9">
      <w:pPr>
        <w:rPr>
          <w:rFonts w:ascii="Arial" w:hAnsi="Arial" w:cs="Arial"/>
          <w:sz w:val="20"/>
          <w:szCs w:val="20"/>
          <w:lang w:val="es-ES_tradnl"/>
        </w:rPr>
      </w:pPr>
    </w:p>
    <w:p w14:paraId="16833148" w14:textId="652CA30A" w:rsidR="00080CA9" w:rsidRPr="00151D27" w:rsidRDefault="00080CA9" w:rsidP="00080CA9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Título de pestaña (</w:t>
      </w:r>
      <w:r w:rsidRPr="00151D27">
        <w:rPr>
          <w:rFonts w:ascii="Arial" w:hAnsi="Arial" w:cs="Arial"/>
          <w:b/>
          <w:sz w:val="20"/>
          <w:szCs w:val="20"/>
          <w:highlight w:val="green"/>
          <w:lang w:val="es-ES_tradnl"/>
        </w:rPr>
        <w:t>48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A44E24" w:rsidRPr="00151D2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332C6D">
        <w:rPr>
          <w:rFonts w:ascii="Arial" w:hAnsi="Arial" w:cs="Arial"/>
          <w:sz w:val="20"/>
          <w:szCs w:val="20"/>
          <w:lang w:val="es-ES_tradnl"/>
        </w:rPr>
        <w:t>Investiga</w:t>
      </w:r>
    </w:p>
    <w:p w14:paraId="420666F5" w14:textId="77777777" w:rsidR="00080CA9" w:rsidRPr="00151D27" w:rsidRDefault="00080CA9" w:rsidP="00080CA9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AA889A4" w14:textId="77777777" w:rsidR="00080CA9" w:rsidRPr="00151D27" w:rsidRDefault="00080CA9" w:rsidP="00080CA9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7EB51ABC" w14:textId="77777777" w:rsidR="00080CA9" w:rsidRPr="00151D27" w:rsidRDefault="00080CA9" w:rsidP="00080CA9">
      <w:pPr>
        <w:rPr>
          <w:rFonts w:ascii="Arial" w:hAnsi="Arial" w:cs="Arial"/>
          <w:sz w:val="20"/>
          <w:szCs w:val="20"/>
          <w:lang w:val="es-ES_tradnl"/>
        </w:rPr>
      </w:pPr>
      <w:r w:rsidRPr="00151D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151D27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>Texto 1 de pestaña (</w:t>
      </w:r>
      <w:r w:rsidRPr="00151D27">
        <w:rPr>
          <w:rFonts w:ascii="Arial" w:hAnsi="Arial" w:cs="Arial"/>
          <w:b/>
          <w:sz w:val="20"/>
          <w:szCs w:val="20"/>
          <w:highlight w:val="green"/>
          <w:lang w:val="es-ES_tradnl"/>
        </w:rPr>
        <w:t>500</w:t>
      </w:r>
      <w:r w:rsidRPr="00151D27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aprox.)</w:t>
      </w:r>
    </w:p>
    <w:p w14:paraId="04CFAD6A" w14:textId="77777777" w:rsidR="00080CA9" w:rsidRPr="00151D27" w:rsidRDefault="00080CA9" w:rsidP="00080CA9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B78FCCC" w14:textId="77777777" w:rsidR="00332C6D" w:rsidRDefault="00332C6D" w:rsidP="00080CA9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E3C6C96" w14:textId="18891817" w:rsidR="00080CA9" w:rsidRDefault="00B841A5" w:rsidP="00080CA9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¿</w:t>
      </w:r>
      <w:r w:rsidR="00332C6D">
        <w:rPr>
          <w:rFonts w:ascii="Arial" w:hAnsi="Arial" w:cs="Arial"/>
          <w:sz w:val="20"/>
          <w:szCs w:val="20"/>
          <w:lang w:val="es-ES_tradnl"/>
        </w:rPr>
        <w:t>Todos los movimientos circulares son uniformes</w:t>
      </w:r>
      <w:r>
        <w:rPr>
          <w:rFonts w:ascii="Arial" w:hAnsi="Arial" w:cs="Arial"/>
          <w:sz w:val="20"/>
          <w:szCs w:val="20"/>
          <w:lang w:val="es-ES_tradnl"/>
        </w:rPr>
        <w:t>?</w:t>
      </w:r>
    </w:p>
    <w:p w14:paraId="3D7B8172" w14:textId="66085CFA" w:rsidR="00332C6D" w:rsidRPr="00151D27" w:rsidRDefault="00332C6D" w:rsidP="00080CA9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¿Has escuchado hablar de la “Fuerza centrípeta”?</w:t>
      </w:r>
    </w:p>
    <w:p w14:paraId="02BECF47" w14:textId="3D003A62" w:rsidR="00E31CAA" w:rsidRPr="00151D27" w:rsidRDefault="00332C6D" w:rsidP="00E31CAA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¿Qué relación existe entre la Fuerza centrípeta y la aceleración centrípeta?</w:t>
      </w:r>
    </w:p>
    <w:sectPr w:rsidR="00E31CAA" w:rsidRPr="00151D2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351F0"/>
    <w:multiLevelType w:val="hybridMultilevel"/>
    <w:tmpl w:val="651EBC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3E56"/>
    <w:rsid w:val="00025642"/>
    <w:rsid w:val="0005228B"/>
    <w:rsid w:val="00054002"/>
    <w:rsid w:val="00080CA9"/>
    <w:rsid w:val="000B4767"/>
    <w:rsid w:val="00104E5C"/>
    <w:rsid w:val="00113A97"/>
    <w:rsid w:val="0014117C"/>
    <w:rsid w:val="0014528A"/>
    <w:rsid w:val="00146180"/>
    <w:rsid w:val="00151D27"/>
    <w:rsid w:val="00157C50"/>
    <w:rsid w:val="00182C67"/>
    <w:rsid w:val="001B3983"/>
    <w:rsid w:val="001C6ED6"/>
    <w:rsid w:val="001E1243"/>
    <w:rsid w:val="001E2043"/>
    <w:rsid w:val="00223AB8"/>
    <w:rsid w:val="002247D2"/>
    <w:rsid w:val="0025146C"/>
    <w:rsid w:val="002515EC"/>
    <w:rsid w:val="00252AF3"/>
    <w:rsid w:val="0025454D"/>
    <w:rsid w:val="00254FDB"/>
    <w:rsid w:val="002563FF"/>
    <w:rsid w:val="002A563F"/>
    <w:rsid w:val="002B7E96"/>
    <w:rsid w:val="002C402E"/>
    <w:rsid w:val="002E4EE6"/>
    <w:rsid w:val="002F1E4F"/>
    <w:rsid w:val="002F6267"/>
    <w:rsid w:val="00326C60"/>
    <w:rsid w:val="00332C6D"/>
    <w:rsid w:val="00340C3A"/>
    <w:rsid w:val="00345260"/>
    <w:rsid w:val="00353644"/>
    <w:rsid w:val="0037191F"/>
    <w:rsid w:val="003736A1"/>
    <w:rsid w:val="00375BC7"/>
    <w:rsid w:val="003C26A4"/>
    <w:rsid w:val="003D3A67"/>
    <w:rsid w:val="003D72B3"/>
    <w:rsid w:val="003E005C"/>
    <w:rsid w:val="003F1EB9"/>
    <w:rsid w:val="003F34D5"/>
    <w:rsid w:val="00406471"/>
    <w:rsid w:val="00420DFA"/>
    <w:rsid w:val="00421529"/>
    <w:rsid w:val="004375B6"/>
    <w:rsid w:val="0045712C"/>
    <w:rsid w:val="004735BF"/>
    <w:rsid w:val="004A0080"/>
    <w:rsid w:val="004A2B92"/>
    <w:rsid w:val="004B798A"/>
    <w:rsid w:val="005234F3"/>
    <w:rsid w:val="00533376"/>
    <w:rsid w:val="00544BA5"/>
    <w:rsid w:val="00551D6E"/>
    <w:rsid w:val="00552D7C"/>
    <w:rsid w:val="00576C83"/>
    <w:rsid w:val="00595E43"/>
    <w:rsid w:val="005B7ACC"/>
    <w:rsid w:val="005C209B"/>
    <w:rsid w:val="005E7629"/>
    <w:rsid w:val="005F4C68"/>
    <w:rsid w:val="00611072"/>
    <w:rsid w:val="00616529"/>
    <w:rsid w:val="0063490D"/>
    <w:rsid w:val="00647430"/>
    <w:rsid w:val="00652F14"/>
    <w:rsid w:val="006559E5"/>
    <w:rsid w:val="006907A4"/>
    <w:rsid w:val="006A32CE"/>
    <w:rsid w:val="006A3851"/>
    <w:rsid w:val="006B1C75"/>
    <w:rsid w:val="006E1C59"/>
    <w:rsid w:val="006E32EF"/>
    <w:rsid w:val="006F4BCB"/>
    <w:rsid w:val="00705DE0"/>
    <w:rsid w:val="0074775C"/>
    <w:rsid w:val="00771228"/>
    <w:rsid w:val="007B25A6"/>
    <w:rsid w:val="007C28CE"/>
    <w:rsid w:val="007E0CD3"/>
    <w:rsid w:val="0084009B"/>
    <w:rsid w:val="008404BC"/>
    <w:rsid w:val="00870466"/>
    <w:rsid w:val="00876EC0"/>
    <w:rsid w:val="0091337F"/>
    <w:rsid w:val="00925B7C"/>
    <w:rsid w:val="00933B5A"/>
    <w:rsid w:val="00937A69"/>
    <w:rsid w:val="009703E3"/>
    <w:rsid w:val="009A6DF6"/>
    <w:rsid w:val="009C1610"/>
    <w:rsid w:val="00A0364C"/>
    <w:rsid w:val="00A22796"/>
    <w:rsid w:val="00A33484"/>
    <w:rsid w:val="00A44E24"/>
    <w:rsid w:val="00A61B6D"/>
    <w:rsid w:val="00A871A7"/>
    <w:rsid w:val="00A925B6"/>
    <w:rsid w:val="00A96229"/>
    <w:rsid w:val="00AB35EF"/>
    <w:rsid w:val="00AC45C1"/>
    <w:rsid w:val="00AC7496"/>
    <w:rsid w:val="00AC7FAC"/>
    <w:rsid w:val="00AD7044"/>
    <w:rsid w:val="00AE458C"/>
    <w:rsid w:val="00AF23DF"/>
    <w:rsid w:val="00B0282E"/>
    <w:rsid w:val="00B16990"/>
    <w:rsid w:val="00B51416"/>
    <w:rsid w:val="00B841A5"/>
    <w:rsid w:val="00B850F0"/>
    <w:rsid w:val="00B92165"/>
    <w:rsid w:val="00BA4232"/>
    <w:rsid w:val="00BB18F2"/>
    <w:rsid w:val="00BC129D"/>
    <w:rsid w:val="00BC7C74"/>
    <w:rsid w:val="00BD1FFA"/>
    <w:rsid w:val="00C0683E"/>
    <w:rsid w:val="00C209AE"/>
    <w:rsid w:val="00C34A1F"/>
    <w:rsid w:val="00C35567"/>
    <w:rsid w:val="00C7411E"/>
    <w:rsid w:val="00C828FC"/>
    <w:rsid w:val="00C82D30"/>
    <w:rsid w:val="00C84826"/>
    <w:rsid w:val="00C92E0A"/>
    <w:rsid w:val="00C96F10"/>
    <w:rsid w:val="00CA5658"/>
    <w:rsid w:val="00CB02D2"/>
    <w:rsid w:val="00CB65F7"/>
    <w:rsid w:val="00CD2245"/>
    <w:rsid w:val="00CD652E"/>
    <w:rsid w:val="00CD7688"/>
    <w:rsid w:val="00CE11A7"/>
    <w:rsid w:val="00CF535A"/>
    <w:rsid w:val="00D15A42"/>
    <w:rsid w:val="00D23CB5"/>
    <w:rsid w:val="00D34B8A"/>
    <w:rsid w:val="00D660AD"/>
    <w:rsid w:val="00D7253B"/>
    <w:rsid w:val="00DA68A7"/>
    <w:rsid w:val="00DB0B4B"/>
    <w:rsid w:val="00DC3B1C"/>
    <w:rsid w:val="00DE1C4F"/>
    <w:rsid w:val="00DF6F53"/>
    <w:rsid w:val="00E31CAA"/>
    <w:rsid w:val="00E54DA3"/>
    <w:rsid w:val="00E61A4B"/>
    <w:rsid w:val="00E7707B"/>
    <w:rsid w:val="00E84C33"/>
    <w:rsid w:val="00E920E6"/>
    <w:rsid w:val="00E928AA"/>
    <w:rsid w:val="00EA106A"/>
    <w:rsid w:val="00EA3E65"/>
    <w:rsid w:val="00EA5C93"/>
    <w:rsid w:val="00EB0CCB"/>
    <w:rsid w:val="00EC0670"/>
    <w:rsid w:val="00EC398E"/>
    <w:rsid w:val="00F157B9"/>
    <w:rsid w:val="00F267A1"/>
    <w:rsid w:val="00F4317E"/>
    <w:rsid w:val="00F44F99"/>
    <w:rsid w:val="00F45367"/>
    <w:rsid w:val="00F50E48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6FC56388-F6D3-4807-A9B7-A0633AF0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0B4B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3F34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PYbm3Zlzl8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896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Marcela Gonzalez</cp:lastModifiedBy>
  <cp:revision>21</cp:revision>
  <dcterms:created xsi:type="dcterms:W3CDTF">2015-03-13T09:17:00Z</dcterms:created>
  <dcterms:modified xsi:type="dcterms:W3CDTF">2015-03-13T10:25:00Z</dcterms:modified>
</cp:coreProperties>
</file>