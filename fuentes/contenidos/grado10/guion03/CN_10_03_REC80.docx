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015848" w:rsidRDefault="00375BC7" w:rsidP="00015848">
      <w:pPr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Interactivo F1</w:t>
      </w:r>
      <w:r w:rsidR="00146180" w:rsidRPr="00015848">
        <w:rPr>
          <w:rFonts w:ascii="Arial" w:hAnsi="Arial"/>
          <w:b/>
          <w:lang w:val="es-ES_tradnl"/>
        </w:rPr>
        <w:t>2</w:t>
      </w:r>
      <w:r w:rsidR="0045712C" w:rsidRPr="00015848">
        <w:rPr>
          <w:rFonts w:ascii="Arial" w:hAnsi="Arial"/>
          <w:b/>
          <w:lang w:val="es-ES_tradnl"/>
        </w:rPr>
        <w:t xml:space="preserve">: </w:t>
      </w:r>
      <w:r w:rsidR="00157C50" w:rsidRPr="00015848">
        <w:rPr>
          <w:rFonts w:ascii="Arial" w:hAnsi="Arial"/>
          <w:b/>
          <w:lang w:val="es-ES_tradnl"/>
        </w:rPr>
        <w:t>Trabajar un</w:t>
      </w:r>
      <w:r w:rsidR="00146180" w:rsidRPr="00015848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015848" w:rsidRDefault="0045712C" w:rsidP="00015848">
      <w:pPr>
        <w:spacing w:line="360" w:lineRule="auto"/>
        <w:rPr>
          <w:rFonts w:ascii="Arial" w:hAnsi="Arial"/>
          <w:lang w:val="es-ES_tradnl"/>
        </w:rPr>
      </w:pPr>
    </w:p>
    <w:p w14:paraId="647D56A6" w14:textId="37F7D9B9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Nombre del guión a que corresponde el ejercicio</w:t>
      </w:r>
      <w:r w:rsidR="002C402E" w:rsidRPr="00015848">
        <w:rPr>
          <w:rFonts w:ascii="Arial" w:hAnsi="Arial"/>
          <w:lang w:val="es-ES_tradnl"/>
        </w:rPr>
        <w:t xml:space="preserve"> CN_10_03</w:t>
      </w:r>
      <w:r w:rsidR="00AB35EF" w:rsidRPr="00015848">
        <w:rPr>
          <w:rFonts w:ascii="Arial" w:hAnsi="Arial"/>
          <w:lang w:val="es-ES_tradnl"/>
        </w:rPr>
        <w:t>_CO</w:t>
      </w:r>
    </w:p>
    <w:p w14:paraId="37721D29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</w:p>
    <w:p w14:paraId="2FD5753A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</w:p>
    <w:p w14:paraId="2AFF08EA" w14:textId="77777777" w:rsidR="00CD652E" w:rsidRPr="00015848" w:rsidRDefault="00CD652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DATOS DEL RECURSO</w:t>
      </w:r>
    </w:p>
    <w:p w14:paraId="1505C07E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8B66031" w14:textId="62473C23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del recurso</w:t>
      </w:r>
      <w:r w:rsidR="004735BF" w:rsidRPr="00015848">
        <w:rPr>
          <w:rFonts w:ascii="Arial" w:hAnsi="Arial"/>
          <w:highlight w:val="green"/>
          <w:lang w:val="es-ES_tradnl"/>
        </w:rPr>
        <w:t xml:space="preserve"> (</w:t>
      </w:r>
      <w:r w:rsidR="004735BF" w:rsidRPr="00015848">
        <w:rPr>
          <w:rFonts w:ascii="Arial" w:hAnsi="Arial"/>
          <w:b/>
          <w:highlight w:val="green"/>
          <w:lang w:val="es-ES_tradnl"/>
        </w:rPr>
        <w:t>65</w:t>
      </w:r>
      <w:r w:rsidR="004735BF" w:rsidRPr="00015848">
        <w:rPr>
          <w:rFonts w:ascii="Arial" w:hAnsi="Arial"/>
          <w:highlight w:val="green"/>
          <w:lang w:val="es-ES_tradnl"/>
        </w:rPr>
        <w:t xml:space="preserve"> caracteres máx.)</w:t>
      </w:r>
      <w:r w:rsidR="002F1E4F" w:rsidRPr="00015848">
        <w:rPr>
          <w:rFonts w:ascii="Arial" w:hAnsi="Arial"/>
          <w:lang w:val="es-ES_tradnl"/>
        </w:rPr>
        <w:t xml:space="preserve"> </w:t>
      </w:r>
      <w:r w:rsidR="002F1E4F" w:rsidRPr="00015848">
        <w:rPr>
          <w:rFonts w:ascii="Times" w:hAnsi="Times"/>
          <w:lang w:val="es-CO"/>
        </w:rPr>
        <w:t>Características de un movimiento circular</w:t>
      </w:r>
    </w:p>
    <w:p w14:paraId="2794F70B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8D6202A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699CA374" w14:textId="5DF32402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Descripción del recurso</w:t>
      </w:r>
      <w:r w:rsidR="002F1E4F" w:rsidRPr="00015848">
        <w:rPr>
          <w:rFonts w:ascii="Arial" w:hAnsi="Arial"/>
          <w:lang w:val="es-ES_tradnl"/>
        </w:rPr>
        <w:t xml:space="preserve"> </w:t>
      </w:r>
      <w:r w:rsidR="002F1E4F" w:rsidRPr="00015848">
        <w:rPr>
          <w:rFonts w:ascii="Times" w:hAnsi="Times"/>
          <w:lang w:val="es-CO"/>
        </w:rPr>
        <w:t xml:space="preserve">Video </w:t>
      </w:r>
      <w:r w:rsidR="00D34B8A" w:rsidRPr="00015848">
        <w:rPr>
          <w:rFonts w:ascii="Times" w:hAnsi="Times"/>
          <w:lang w:val="es-CO"/>
        </w:rPr>
        <w:t>que permite</w:t>
      </w:r>
      <w:r w:rsidR="002F1E4F" w:rsidRPr="00015848">
        <w:rPr>
          <w:rFonts w:ascii="Times" w:hAnsi="Times"/>
          <w:lang w:val="es-CO"/>
        </w:rPr>
        <w:t xml:space="preserve"> analizar las principales características de un movimiento circular.</w:t>
      </w:r>
    </w:p>
    <w:p w14:paraId="39377BD2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20960999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36FAF20C" w14:textId="5B4E1324" w:rsidR="00CD652E" w:rsidRPr="00015848" w:rsidRDefault="00CD652E" w:rsidP="00015848">
      <w:pPr>
        <w:spacing w:line="360" w:lineRule="auto"/>
        <w:jc w:val="both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Palabras clave del recurso (separadas por comas ",")</w:t>
      </w:r>
      <w:r w:rsidR="00AB35EF" w:rsidRPr="00015848">
        <w:rPr>
          <w:rFonts w:ascii="Arial" w:hAnsi="Arial"/>
          <w:lang w:val="es-ES_tradnl"/>
        </w:rPr>
        <w:t xml:space="preserve"> movimiento circular, movimiento circular uniforme, desplazamiento angular, longitud de arco, velocidad lineal, velocidad tangencial, aceleración centrípeta</w:t>
      </w:r>
    </w:p>
    <w:p w14:paraId="54248A6E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8DF7029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4EDE9256" w14:textId="63FE0210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Tiempo estimado (minutos)</w:t>
      </w:r>
      <w:r w:rsidR="00933B5A" w:rsidRPr="00015848">
        <w:rPr>
          <w:rFonts w:ascii="Arial" w:hAnsi="Arial"/>
          <w:lang w:val="es-ES_tradnl"/>
        </w:rPr>
        <w:t xml:space="preserve"> 20</w:t>
      </w:r>
      <w:r w:rsidR="00D23CB5" w:rsidRPr="00015848">
        <w:rPr>
          <w:rFonts w:ascii="Arial" w:hAnsi="Arial"/>
          <w:lang w:val="es-ES_tradnl"/>
        </w:rPr>
        <w:t xml:space="preserve"> minutos</w:t>
      </w:r>
    </w:p>
    <w:p w14:paraId="4BA0C4FC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71B1C5EB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4"/>
        <w:gridCol w:w="1457"/>
        <w:gridCol w:w="351"/>
        <w:gridCol w:w="2381"/>
        <w:gridCol w:w="403"/>
        <w:gridCol w:w="2174"/>
        <w:gridCol w:w="403"/>
      </w:tblGrid>
      <w:tr w:rsidR="00CD652E" w:rsidRPr="00015848" w14:paraId="0AC7D94E" w14:textId="77777777" w:rsidTr="00F4317E">
        <w:tc>
          <w:tcPr>
            <w:tcW w:w="1248" w:type="dxa"/>
          </w:tcPr>
          <w:p w14:paraId="21CFC169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highlight w:val="yellow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015848" w14:paraId="1A0403D5" w14:textId="77777777" w:rsidTr="00F4317E">
        <w:tc>
          <w:tcPr>
            <w:tcW w:w="1248" w:type="dxa"/>
          </w:tcPr>
          <w:p w14:paraId="2FE83298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2713C717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3CC9867C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15848" w14:paraId="13ED5E29" w14:textId="77777777" w:rsidTr="00F4317E">
        <w:tc>
          <w:tcPr>
            <w:tcW w:w="4536" w:type="dxa"/>
          </w:tcPr>
          <w:p w14:paraId="1A3927AE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31262C" w14:paraId="03CC3BFB" w14:textId="77777777" w:rsidTr="00F4317E">
        <w:tc>
          <w:tcPr>
            <w:tcW w:w="4536" w:type="dxa"/>
          </w:tcPr>
          <w:p w14:paraId="144209B0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015848" w14:paraId="445A8CD9" w14:textId="77777777" w:rsidTr="00F4317E">
        <w:tc>
          <w:tcPr>
            <w:tcW w:w="4536" w:type="dxa"/>
          </w:tcPr>
          <w:p w14:paraId="4D25ADD3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015848" w14:paraId="09042920" w14:textId="77777777" w:rsidTr="00F4317E">
        <w:tc>
          <w:tcPr>
            <w:tcW w:w="4536" w:type="dxa"/>
          </w:tcPr>
          <w:p w14:paraId="60DA4CBA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7FAA728F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462E26DF" w14:textId="77777777" w:rsidR="00E920E6" w:rsidRPr="00015848" w:rsidRDefault="00E920E6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lastRenderedPageBreak/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015848" w14:paraId="21D80A78" w14:textId="77777777" w:rsidTr="00652F14">
        <w:tc>
          <w:tcPr>
            <w:tcW w:w="2126" w:type="dxa"/>
          </w:tcPr>
          <w:p w14:paraId="73962356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920E6" w:rsidRPr="00015848" w14:paraId="130EE254" w14:textId="77777777" w:rsidTr="00652F14">
        <w:tc>
          <w:tcPr>
            <w:tcW w:w="2126" w:type="dxa"/>
          </w:tcPr>
          <w:p w14:paraId="78165C75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920E6" w:rsidRPr="00015848" w14:paraId="3936192F" w14:textId="77777777" w:rsidTr="00652F14">
        <w:tc>
          <w:tcPr>
            <w:tcW w:w="2126" w:type="dxa"/>
          </w:tcPr>
          <w:p w14:paraId="3D0D5C93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6B70E4A2" w14:textId="77777777" w:rsidR="00E920E6" w:rsidRPr="00015848" w:rsidRDefault="00E920E6" w:rsidP="00015848">
      <w:pPr>
        <w:spacing w:line="360" w:lineRule="auto"/>
        <w:rPr>
          <w:rFonts w:ascii="Arial" w:hAnsi="Arial" w:cs="Arial"/>
          <w:lang w:val="es-ES_tradnl"/>
        </w:rPr>
      </w:pPr>
    </w:p>
    <w:p w14:paraId="48F9D228" w14:textId="0CECBCB0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Nivel del ejercicio, 1-Fácil, 2-Medio ó 3-Difícil</w:t>
      </w:r>
      <w:r w:rsidR="00EA106A" w:rsidRPr="00015848">
        <w:rPr>
          <w:rFonts w:ascii="Arial" w:hAnsi="Arial"/>
          <w:lang w:val="es-ES_tradnl"/>
        </w:rPr>
        <w:t xml:space="preserve"> 1</w:t>
      </w:r>
    </w:p>
    <w:p w14:paraId="33002C43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28AED71D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0BD8E101" w14:textId="2014D78F" w:rsidR="00F4317E" w:rsidRPr="00015848" w:rsidRDefault="00F4317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FICHA DEL PROFESOR</w:t>
      </w:r>
    </w:p>
    <w:p w14:paraId="29FA31FF" w14:textId="50373A82" w:rsidR="002563FF" w:rsidRPr="00015848" w:rsidRDefault="00933B5A" w:rsidP="00015848">
      <w:pPr>
        <w:spacing w:line="360" w:lineRule="auto"/>
        <w:rPr>
          <w:rFonts w:ascii="Times" w:hAnsi="Times"/>
          <w:lang w:val="es-CO"/>
        </w:rPr>
      </w:pPr>
      <w:r w:rsidRPr="00015848">
        <w:rPr>
          <w:rFonts w:ascii="Arial" w:hAnsi="Arial"/>
          <w:b/>
          <w:lang w:val="es-ES_tradnl"/>
        </w:rPr>
        <w:t>Título:</w:t>
      </w:r>
      <w:r w:rsidR="00D34B8A" w:rsidRPr="00015848">
        <w:rPr>
          <w:rFonts w:ascii="Arial" w:hAnsi="Arial"/>
          <w:b/>
          <w:lang w:val="es-ES_tradnl"/>
        </w:rPr>
        <w:t xml:space="preserve"> </w:t>
      </w:r>
      <w:r w:rsidR="00D34B8A" w:rsidRPr="00015848">
        <w:rPr>
          <w:rFonts w:ascii="Times" w:hAnsi="Times"/>
          <w:lang w:val="es-CO"/>
        </w:rPr>
        <w:t>Características de un movimiento circular</w:t>
      </w:r>
    </w:p>
    <w:p w14:paraId="738B9078" w14:textId="77777777" w:rsidR="0014117C" w:rsidRPr="00015848" w:rsidRDefault="0014117C" w:rsidP="00015848">
      <w:pPr>
        <w:spacing w:line="360" w:lineRule="auto"/>
        <w:rPr>
          <w:rFonts w:ascii="Arial" w:hAnsi="Arial"/>
          <w:b/>
          <w:lang w:val="es-ES_tradnl"/>
        </w:rPr>
      </w:pPr>
    </w:p>
    <w:p w14:paraId="4A9327F5" w14:textId="0BE76753" w:rsidR="00933B5A" w:rsidRPr="00015848" w:rsidRDefault="00933B5A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Descripción:</w:t>
      </w:r>
      <w:r w:rsidR="00D34B8A" w:rsidRPr="00015848">
        <w:rPr>
          <w:rFonts w:ascii="Arial" w:hAnsi="Arial"/>
          <w:b/>
          <w:lang w:val="es-ES_tradnl"/>
        </w:rPr>
        <w:t xml:space="preserve"> </w:t>
      </w:r>
      <w:r w:rsidR="00015848" w:rsidRPr="00015848">
        <w:rPr>
          <w:rFonts w:ascii="Times" w:hAnsi="Times"/>
          <w:lang w:val="es-CO"/>
        </w:rPr>
        <w:t xml:space="preserve">video </w:t>
      </w:r>
      <w:r w:rsidR="00D34B8A" w:rsidRPr="00015848">
        <w:rPr>
          <w:rFonts w:ascii="Times" w:hAnsi="Times"/>
          <w:lang w:val="es-CO"/>
        </w:rPr>
        <w:t>que permite analizar las principales características de un movimiento circular</w:t>
      </w:r>
    </w:p>
    <w:p w14:paraId="497B6B72" w14:textId="2B606B9E" w:rsidR="00933B5A" w:rsidRPr="00015848" w:rsidRDefault="00015848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Tiempo</w:t>
      </w:r>
      <w:r w:rsidR="00933B5A" w:rsidRPr="00015848">
        <w:rPr>
          <w:rFonts w:ascii="Arial" w:hAnsi="Arial"/>
          <w:lang w:val="es-ES_tradnl"/>
        </w:rPr>
        <w:t>: 20 minutos</w:t>
      </w:r>
    </w:p>
    <w:p w14:paraId="1FEE51EB" w14:textId="66F87F38" w:rsidR="00933B5A" w:rsidRPr="00015848" w:rsidRDefault="00933B5A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Tipo de recurso: </w:t>
      </w:r>
      <w:r w:rsidRPr="00015848">
        <w:rPr>
          <w:rFonts w:ascii="Arial" w:hAnsi="Arial"/>
          <w:lang w:val="es-ES_tradnl"/>
        </w:rPr>
        <w:t xml:space="preserve">video </w:t>
      </w:r>
    </w:p>
    <w:p w14:paraId="64B0C806" w14:textId="2D0D5023" w:rsidR="00933B5A" w:rsidRPr="00015848" w:rsidRDefault="00933B5A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Competencia: </w:t>
      </w:r>
      <w:r w:rsidR="00015848" w:rsidRPr="00015848">
        <w:rPr>
          <w:rFonts w:ascii="Arial" w:hAnsi="Arial"/>
          <w:lang w:val="es-ES_tradnl"/>
        </w:rPr>
        <w:t xml:space="preserve">indagación </w:t>
      </w:r>
      <w:r w:rsidRPr="00015848">
        <w:rPr>
          <w:rFonts w:ascii="Arial" w:hAnsi="Arial"/>
          <w:lang w:val="es-ES_tradnl"/>
        </w:rPr>
        <w:t>acerca de las magnitudes físicas presentes en un movimiento circular.</w:t>
      </w:r>
    </w:p>
    <w:p w14:paraId="1A3C8DB3" w14:textId="72C809FB" w:rsidR="00F4317E" w:rsidRPr="00015848" w:rsidRDefault="00933B5A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Objetivo del recurso</w:t>
      </w:r>
      <w:r w:rsidRPr="00015848">
        <w:rPr>
          <w:rFonts w:ascii="Arial" w:hAnsi="Arial"/>
          <w:lang w:val="es-ES_tradnl"/>
        </w:rPr>
        <w:t xml:space="preserve">: </w:t>
      </w:r>
      <w:r w:rsidR="00015848">
        <w:rPr>
          <w:rFonts w:ascii="Arial" w:hAnsi="Arial"/>
          <w:lang w:val="es-ES_tradnl"/>
        </w:rPr>
        <w:t>i</w:t>
      </w:r>
      <w:r w:rsidR="00015848" w:rsidRPr="00015848">
        <w:rPr>
          <w:rFonts w:ascii="Arial" w:hAnsi="Arial"/>
          <w:lang w:val="es-ES_tradnl"/>
        </w:rPr>
        <w:t xml:space="preserve">dentificar </w:t>
      </w:r>
      <w:r w:rsidRPr="00015848">
        <w:rPr>
          <w:rFonts w:ascii="Arial" w:hAnsi="Arial"/>
          <w:lang w:val="es-ES_tradnl"/>
        </w:rPr>
        <w:t>y comprender las magnitudes físicas presentes en un movimiento circular.</w:t>
      </w:r>
    </w:p>
    <w:p w14:paraId="58AE0556" w14:textId="4734E376" w:rsidR="00B51416" w:rsidRPr="00015848" w:rsidRDefault="00B51416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Antes de la presentación: </w:t>
      </w:r>
      <w:r w:rsidR="00015848" w:rsidRPr="00015848">
        <w:rPr>
          <w:rFonts w:ascii="Arial" w:hAnsi="Arial"/>
          <w:lang w:val="es-ES_tradnl"/>
        </w:rPr>
        <w:t>Estudi</w:t>
      </w:r>
      <w:r w:rsidR="00015848">
        <w:rPr>
          <w:rFonts w:ascii="Arial" w:hAnsi="Arial"/>
          <w:lang w:val="es-ES_tradnl"/>
        </w:rPr>
        <w:t>e</w:t>
      </w:r>
      <w:r w:rsidR="00015848"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lang w:val="es-ES_tradnl"/>
        </w:rPr>
        <w:t>la teoría relacionada con los conceptos del movimiento circular</w:t>
      </w:r>
      <w:r w:rsidR="00015848">
        <w:rPr>
          <w:rFonts w:ascii="Arial" w:hAnsi="Arial"/>
          <w:lang w:val="es-ES_tradnl"/>
        </w:rPr>
        <w:t>:</w:t>
      </w:r>
      <w:r w:rsidRPr="00015848">
        <w:rPr>
          <w:rFonts w:ascii="Arial" w:hAnsi="Arial"/>
          <w:lang w:val="es-ES_tradnl"/>
        </w:rPr>
        <w:t xml:space="preserve"> </w:t>
      </w:r>
      <w:r w:rsidR="00015848">
        <w:rPr>
          <w:rFonts w:ascii="Arial" w:hAnsi="Arial"/>
          <w:lang w:val="es-ES_tradnl"/>
        </w:rPr>
        <w:t>c</w:t>
      </w:r>
      <w:r w:rsidR="00015848" w:rsidRPr="00015848">
        <w:rPr>
          <w:rFonts w:ascii="Arial" w:hAnsi="Arial"/>
          <w:lang w:val="es-ES_tradnl"/>
        </w:rPr>
        <w:t xml:space="preserve">omponentes </w:t>
      </w:r>
      <w:r w:rsidRPr="00015848">
        <w:rPr>
          <w:rFonts w:ascii="Arial" w:hAnsi="Arial"/>
          <w:lang w:val="es-ES_tradnl"/>
        </w:rPr>
        <w:t xml:space="preserve">de un vector, desplazamiento angular, distancia recorrida, periodo, frecuencia, velocidad angular, velocidad lineal o tangencial. </w:t>
      </w:r>
    </w:p>
    <w:p w14:paraId="330C9EE2" w14:textId="3650F054" w:rsidR="00B51416" w:rsidRPr="00015848" w:rsidRDefault="00B51416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Durante la presentación</w:t>
      </w:r>
      <w:r w:rsidRPr="00015848">
        <w:rPr>
          <w:rFonts w:ascii="Arial" w:hAnsi="Arial"/>
          <w:lang w:val="es-ES_tradnl"/>
        </w:rPr>
        <w:t xml:space="preserve">: </w:t>
      </w:r>
      <w:r w:rsidR="00015848">
        <w:rPr>
          <w:rFonts w:ascii="Arial" w:hAnsi="Arial"/>
          <w:lang w:val="es-ES_tradnl"/>
        </w:rPr>
        <w:t>reproduzca</w:t>
      </w:r>
      <w:r w:rsidR="0014117C" w:rsidRPr="00015848">
        <w:rPr>
          <w:rFonts w:ascii="Arial" w:hAnsi="Arial"/>
          <w:lang w:val="es-ES_tradnl"/>
        </w:rPr>
        <w:t xml:space="preserve"> el video completamente una vez, luego </w:t>
      </w:r>
      <w:r w:rsidR="00015848" w:rsidRPr="00015848">
        <w:rPr>
          <w:rFonts w:ascii="Arial" w:hAnsi="Arial"/>
          <w:lang w:val="es-ES_tradnl"/>
        </w:rPr>
        <w:t>ret</w:t>
      </w:r>
      <w:r w:rsidR="00015848">
        <w:rPr>
          <w:rFonts w:ascii="Arial" w:hAnsi="Arial"/>
          <w:lang w:val="es-ES_tradnl"/>
        </w:rPr>
        <w:t>ómelo</w:t>
      </w:r>
      <w:r w:rsidR="00015848" w:rsidRPr="00015848">
        <w:rPr>
          <w:rFonts w:ascii="Arial" w:hAnsi="Arial"/>
          <w:lang w:val="es-ES_tradnl"/>
        </w:rPr>
        <w:t xml:space="preserve"> </w:t>
      </w:r>
      <w:r w:rsidR="00015848">
        <w:rPr>
          <w:rFonts w:ascii="Arial" w:hAnsi="Arial"/>
          <w:lang w:val="es-ES_tradnl"/>
        </w:rPr>
        <w:t xml:space="preserve">y </w:t>
      </w:r>
      <w:r w:rsidR="0014117C" w:rsidRPr="00015848">
        <w:rPr>
          <w:rFonts w:ascii="Arial" w:hAnsi="Arial"/>
          <w:lang w:val="es-ES_tradnl"/>
        </w:rPr>
        <w:t xml:space="preserve"> </w:t>
      </w:r>
      <w:r w:rsidR="00015848">
        <w:rPr>
          <w:rFonts w:ascii="Arial" w:hAnsi="Arial"/>
          <w:lang w:val="es-ES_tradnl"/>
        </w:rPr>
        <w:t>deténgalo</w:t>
      </w:r>
      <w:r w:rsidR="00015848" w:rsidRPr="00015848">
        <w:rPr>
          <w:rFonts w:ascii="Arial" w:hAnsi="Arial"/>
          <w:lang w:val="es-ES_tradnl"/>
        </w:rPr>
        <w:t xml:space="preserve"> </w:t>
      </w:r>
      <w:r w:rsidR="0014117C" w:rsidRPr="00015848">
        <w:rPr>
          <w:rFonts w:ascii="Arial" w:hAnsi="Arial"/>
          <w:lang w:val="es-ES_tradnl"/>
        </w:rPr>
        <w:t>en los momentos indicados para estudiar</w:t>
      </w:r>
      <w:r w:rsidR="00DC3B1C" w:rsidRPr="00015848">
        <w:rPr>
          <w:rFonts w:ascii="Arial" w:hAnsi="Arial"/>
          <w:lang w:val="es-ES_tradnl"/>
        </w:rPr>
        <w:t xml:space="preserve"> y ana</w:t>
      </w:r>
      <w:r w:rsidR="0014117C" w:rsidRPr="00015848">
        <w:rPr>
          <w:rFonts w:ascii="Arial" w:hAnsi="Arial"/>
          <w:lang w:val="es-ES_tradnl"/>
        </w:rPr>
        <w:t>lizar los siguientes aspectos:</w:t>
      </w:r>
    </w:p>
    <w:p w14:paraId="1D391068" w14:textId="5A20915E" w:rsidR="00DC3B1C" w:rsidRPr="00015848" w:rsidRDefault="00DC3B1C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 xml:space="preserve">El cuerpo inicia con movimiento rectilíneo uniforme hasta que una “fuerza” actúa sobre él y desvía su trayectoria poniéndolo en un movimiento con trayectoria circular. </w:t>
      </w:r>
      <w:r w:rsidR="00015848" w:rsidRPr="00015848">
        <w:rPr>
          <w:rFonts w:ascii="Arial" w:hAnsi="Arial"/>
          <w:lang w:val="es-ES_tradnl"/>
        </w:rPr>
        <w:t>Cit</w:t>
      </w:r>
      <w:r w:rsidR="00015848">
        <w:rPr>
          <w:rFonts w:ascii="Arial" w:hAnsi="Arial"/>
          <w:lang w:val="es-ES_tradnl"/>
        </w:rPr>
        <w:t>e</w:t>
      </w:r>
      <w:r w:rsidR="00015848"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lang w:val="es-ES_tradnl"/>
        </w:rPr>
        <w:t xml:space="preserve">ejemplos. </w:t>
      </w:r>
    </w:p>
    <w:p w14:paraId="42A8A91D" w14:textId="2E75AE99" w:rsidR="00DC3B1C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Resalt</w:t>
      </w:r>
      <w:r>
        <w:rPr>
          <w:rFonts w:ascii="Arial" w:hAnsi="Arial"/>
          <w:lang w:val="es-ES_tradnl"/>
        </w:rPr>
        <w:t>e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 xml:space="preserve">cómo se va incrementando el desplazamiento angular. </w:t>
      </w:r>
    </w:p>
    <w:p w14:paraId="66F4A77B" w14:textId="73B7E930" w:rsidR="00DC3B1C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Indi</w:t>
      </w:r>
      <w:r>
        <w:rPr>
          <w:rFonts w:ascii="Arial" w:hAnsi="Arial"/>
          <w:lang w:val="es-ES_tradnl"/>
        </w:rPr>
        <w:t>que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>por</w:t>
      </w:r>
      <w:ins w:id="0" w:author="María" w:date="2015-04-01T22:21:00Z">
        <w:r>
          <w:rPr>
            <w:rFonts w:ascii="Arial" w:hAnsi="Arial"/>
            <w:lang w:val="es-ES_tradnl"/>
          </w:rPr>
          <w:t xml:space="preserve"> </w:t>
        </w:r>
      </w:ins>
      <w:r w:rsidR="00DC3B1C" w:rsidRPr="00015848">
        <w:rPr>
          <w:rFonts w:ascii="Arial" w:hAnsi="Arial"/>
          <w:lang w:val="es-ES_tradnl"/>
        </w:rPr>
        <w:t>qué la distancia recorrida es la longitud de arco del recorrido respectivo.</w:t>
      </w:r>
    </w:p>
    <w:p w14:paraId="5E9A7091" w14:textId="7179CCD2" w:rsidR="00182C67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Resalt</w:t>
      </w:r>
      <w:r>
        <w:rPr>
          <w:rFonts w:ascii="Arial" w:hAnsi="Arial"/>
          <w:lang w:val="es-ES_tradnl"/>
        </w:rPr>
        <w:t>e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>cómo la dirección del vector velocidad lineal es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>tangente a la trayectoria circular.</w:t>
      </w:r>
    </w:p>
    <w:p w14:paraId="5F4D219F" w14:textId="68B39431" w:rsidR="00DC3B1C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Pida</w:t>
      </w:r>
      <w:r w:rsidR="00182C67" w:rsidRPr="00015848">
        <w:rPr>
          <w:rFonts w:ascii="Arial" w:hAnsi="Arial"/>
          <w:lang w:val="es-ES_tradnl"/>
        </w:rPr>
        <w:t xml:space="preserve"> a los estudiantes que midan el periodo del movimiento con su celular o con un reloj digital.</w:t>
      </w:r>
    </w:p>
    <w:p w14:paraId="46949C8A" w14:textId="4C48F809" w:rsidR="00182C67" w:rsidRPr="00015848" w:rsidRDefault="00182C67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lastRenderedPageBreak/>
        <w:t xml:space="preserve">Con el dato anterior </w:t>
      </w:r>
      <w:bookmarkStart w:id="1" w:name="_GoBack"/>
      <w:bookmarkEnd w:id="1"/>
      <w:r w:rsidR="00015848">
        <w:rPr>
          <w:rFonts w:ascii="Arial" w:hAnsi="Arial"/>
          <w:lang w:val="es-ES_tradnl"/>
        </w:rPr>
        <w:t>pida</w:t>
      </w:r>
      <w:r w:rsidR="00015848"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lang w:val="es-ES_tradnl"/>
        </w:rPr>
        <w:t xml:space="preserve">que encuentren la frecuencia y la velocidad angular. </w:t>
      </w:r>
    </w:p>
    <w:p w14:paraId="135F0DDD" w14:textId="0087C3C3" w:rsidR="00B850F0" w:rsidRPr="00015848" w:rsidRDefault="00B850F0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Se puede asignar un radio y encontrar otras magnitudes relacionadas.</w:t>
      </w:r>
    </w:p>
    <w:p w14:paraId="295850E5" w14:textId="63382E4A" w:rsidR="00DC3B1C" w:rsidRPr="00015848" w:rsidRDefault="00C96F10" w:rsidP="00015848">
      <w:pPr>
        <w:spacing w:line="360" w:lineRule="auto"/>
        <w:jc w:val="both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Después de la presentación: </w:t>
      </w:r>
      <w:r w:rsidR="00F34BBF">
        <w:rPr>
          <w:rFonts w:ascii="Arial" w:hAnsi="Arial"/>
          <w:lang w:val="es-ES_tradnl"/>
        </w:rPr>
        <w:t>a</w:t>
      </w:r>
      <w:r w:rsidR="00F34BBF" w:rsidRPr="00015848">
        <w:rPr>
          <w:rFonts w:ascii="Arial" w:hAnsi="Arial"/>
          <w:lang w:val="es-ES_tradnl"/>
        </w:rPr>
        <w:t xml:space="preserve">l </w:t>
      </w:r>
      <w:r w:rsidRPr="00015848">
        <w:rPr>
          <w:rFonts w:ascii="Arial" w:hAnsi="Arial"/>
          <w:lang w:val="es-ES_tradnl"/>
        </w:rPr>
        <w:t>final de la presentación</w:t>
      </w:r>
      <w:r w:rsidR="00F34BBF">
        <w:rPr>
          <w:rFonts w:ascii="Arial" w:hAnsi="Arial"/>
          <w:lang w:val="es-ES_tradnl"/>
        </w:rPr>
        <w:t>,</w:t>
      </w:r>
      <w:r w:rsidRPr="00015848">
        <w:rPr>
          <w:rFonts w:ascii="Arial" w:hAnsi="Arial"/>
          <w:lang w:val="es-ES_tradnl"/>
        </w:rPr>
        <w:t xml:space="preserve"> en la sección “Analiza”</w:t>
      </w:r>
      <w:r w:rsidR="00F34BBF">
        <w:rPr>
          <w:rFonts w:ascii="Arial" w:hAnsi="Arial"/>
          <w:lang w:val="es-ES_tradnl"/>
        </w:rPr>
        <w:t>,</w:t>
      </w:r>
      <w:r w:rsidRPr="00015848">
        <w:rPr>
          <w:rFonts w:ascii="Arial" w:hAnsi="Arial"/>
          <w:lang w:val="es-ES_tradnl"/>
        </w:rPr>
        <w:t xml:space="preserve"> </w:t>
      </w:r>
      <w:r w:rsidR="00F34BBF">
        <w:rPr>
          <w:rFonts w:ascii="Arial" w:hAnsi="Arial"/>
          <w:lang w:val="es-ES_tradnl"/>
        </w:rPr>
        <w:t>plantee</w:t>
      </w:r>
      <w:r w:rsidR="00B850F0" w:rsidRPr="00015848">
        <w:rPr>
          <w:rFonts w:ascii="Arial" w:hAnsi="Arial"/>
          <w:lang w:val="es-ES_tradnl"/>
        </w:rPr>
        <w:t xml:space="preserve"> una pregunta que </w:t>
      </w:r>
      <w:r w:rsidR="00F34BBF" w:rsidRPr="00015848">
        <w:rPr>
          <w:rFonts w:ascii="Arial" w:hAnsi="Arial"/>
          <w:lang w:val="es-ES_tradnl"/>
        </w:rPr>
        <w:t>llev</w:t>
      </w:r>
      <w:r w:rsidR="00F34BBF">
        <w:rPr>
          <w:rFonts w:ascii="Arial" w:hAnsi="Arial"/>
          <w:lang w:val="es-ES_tradnl"/>
        </w:rPr>
        <w:t>e</w:t>
      </w:r>
      <w:r w:rsidR="00F34BBF" w:rsidRPr="00015848">
        <w:rPr>
          <w:rFonts w:ascii="Arial" w:hAnsi="Arial"/>
          <w:lang w:val="es-ES_tradnl"/>
        </w:rPr>
        <w:t xml:space="preserve"> </w:t>
      </w:r>
      <w:r w:rsidR="00B850F0" w:rsidRPr="00015848">
        <w:rPr>
          <w:rFonts w:ascii="Arial" w:hAnsi="Arial"/>
          <w:lang w:val="es-ES_tradnl"/>
        </w:rPr>
        <w:t xml:space="preserve">a que el estudiante comprenda que en el movimiento sí se presenta una aceleración, llamada aceleración centrípeta, debida al cambio de dirección del vector velocidad en cada instante de tiempo. </w:t>
      </w:r>
    </w:p>
    <w:p w14:paraId="26F9461E" w14:textId="17544A5B" w:rsidR="00B850F0" w:rsidRPr="00015848" w:rsidRDefault="00B850F0" w:rsidP="00015848">
      <w:pPr>
        <w:spacing w:line="360" w:lineRule="auto"/>
        <w:jc w:val="both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lang w:val="es-ES_tradnl"/>
        </w:rPr>
        <w:t xml:space="preserve">Lo anterior permite hacer una introducción al </w:t>
      </w:r>
      <w:r w:rsidR="00F34BBF">
        <w:rPr>
          <w:rFonts w:ascii="Arial" w:hAnsi="Arial"/>
          <w:lang w:val="es-ES_tradnl"/>
        </w:rPr>
        <w:t>m</w:t>
      </w:r>
      <w:r w:rsidR="00F34BBF" w:rsidRPr="00015848">
        <w:rPr>
          <w:rFonts w:ascii="Arial" w:hAnsi="Arial"/>
          <w:lang w:val="es-ES_tradnl"/>
        </w:rPr>
        <w:t xml:space="preserve">ovimiento </w:t>
      </w:r>
      <w:r w:rsidR="00F34BBF">
        <w:rPr>
          <w:rFonts w:ascii="Arial" w:hAnsi="Arial"/>
          <w:lang w:val="es-ES_tradnl"/>
        </w:rPr>
        <w:t>c</w:t>
      </w:r>
      <w:r w:rsidR="00F34BBF" w:rsidRPr="00015848">
        <w:rPr>
          <w:rFonts w:ascii="Arial" w:hAnsi="Arial"/>
          <w:lang w:val="es-ES_tradnl"/>
        </w:rPr>
        <w:t xml:space="preserve">ircular </w:t>
      </w:r>
      <w:r w:rsidR="00F34BBF">
        <w:rPr>
          <w:rFonts w:ascii="Arial" w:hAnsi="Arial"/>
          <w:lang w:val="es-ES_tradnl"/>
        </w:rPr>
        <w:t>u</w:t>
      </w:r>
      <w:r w:rsidR="00F34BBF" w:rsidRPr="00015848">
        <w:rPr>
          <w:rFonts w:ascii="Arial" w:hAnsi="Arial"/>
          <w:lang w:val="es-ES_tradnl"/>
        </w:rPr>
        <w:t>niforme</w:t>
      </w:r>
      <w:r w:rsidRPr="00015848">
        <w:rPr>
          <w:rFonts w:ascii="Arial" w:hAnsi="Arial"/>
          <w:lang w:val="es-ES_tradnl"/>
        </w:rPr>
        <w:t xml:space="preserve">, resaltando que la magnitud del vector velocidad lineal no varía, pero sí su dirección. </w:t>
      </w:r>
    </w:p>
    <w:p w14:paraId="458D2398" w14:textId="15256880" w:rsidR="00CB65F7" w:rsidRPr="00015848" w:rsidRDefault="00CB65F7" w:rsidP="00015848">
      <w:pPr>
        <w:spacing w:line="360" w:lineRule="auto"/>
        <w:rPr>
          <w:rFonts w:ascii="Arial" w:hAnsi="Arial"/>
          <w:lang w:val="es-ES_tradnl"/>
        </w:rPr>
      </w:pPr>
    </w:p>
    <w:p w14:paraId="429F9B76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001BE067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5A9E4005" w14:textId="32355235" w:rsidR="00F4317E" w:rsidRPr="00015848" w:rsidRDefault="00F4317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FICHA DEL ALUMNO</w:t>
      </w:r>
    </w:p>
    <w:p w14:paraId="5488D1E3" w14:textId="77777777" w:rsidR="00A96229" w:rsidRPr="00015848" w:rsidRDefault="00A96229" w:rsidP="00015848">
      <w:pPr>
        <w:spacing w:line="360" w:lineRule="auto"/>
        <w:rPr>
          <w:rFonts w:ascii="Arial" w:hAnsi="Arial"/>
          <w:b/>
          <w:lang w:val="es-ES_tradnl"/>
        </w:rPr>
      </w:pPr>
    </w:p>
    <w:p w14:paraId="486A5734" w14:textId="426E6DA3" w:rsidR="00A96229" w:rsidRPr="00015848" w:rsidRDefault="00576C8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Características del movimiento circular. </w:t>
      </w:r>
    </w:p>
    <w:p w14:paraId="32A0364A" w14:textId="77777777" w:rsidR="00A96229" w:rsidRPr="00015848" w:rsidRDefault="00A96229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1"/>
        <w:gridCol w:w="4742"/>
      </w:tblGrid>
      <w:tr w:rsidR="00A96229" w:rsidRPr="0031262C" w14:paraId="7D2B915E" w14:textId="77777777" w:rsidTr="008B73CA">
        <w:tc>
          <w:tcPr>
            <w:tcW w:w="4821" w:type="dxa"/>
            <w:vMerge w:val="restart"/>
          </w:tcPr>
          <w:p w14:paraId="474F8AE6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015848">
              <w:rPr>
                <w:rFonts w:ascii="Arial" w:hAnsi="Arial" w:cs="Arial"/>
                <w:b/>
                <w:color w:val="333333"/>
              </w:rPr>
              <w:t>Desplazamiento</w:t>
            </w:r>
            <w:proofErr w:type="spellEnd"/>
          </w:p>
          <w:p w14:paraId="51908779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</w:p>
          <w:p w14:paraId="30AA18B5" w14:textId="77777777" w:rsidR="00A96229" w:rsidRPr="00015848" w:rsidRDefault="00A96229" w:rsidP="00015848">
            <w:pPr>
              <w:spacing w:line="360" w:lineRule="auto"/>
              <w:jc w:val="center"/>
            </w:pPr>
            <w:r w:rsidRPr="00015848">
              <w:object w:dxaOrig="3870" w:dyaOrig="3735" w14:anchorId="42BD8A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pt;height:186pt" o:ole="">
                  <v:imagedata r:id="rId6" o:title=""/>
                </v:shape>
                <o:OLEObject Type="Embed" ProgID="PBrush" ShapeID="_x0000_i1025" DrawAspect="Content" ObjectID="_1368461199" r:id="rId7"/>
              </w:object>
            </w:r>
          </w:p>
          <w:p w14:paraId="088292E0" w14:textId="77777777" w:rsidR="00A96229" w:rsidRPr="00015848" w:rsidRDefault="00A96229" w:rsidP="00015848">
            <w:pPr>
              <w:spacing w:line="360" w:lineRule="auto"/>
              <w:jc w:val="center"/>
            </w:pPr>
          </w:p>
          <w:p w14:paraId="14495AEB" w14:textId="17B54D24" w:rsidR="00A96229" w:rsidRPr="00015848" w:rsidRDefault="00A96229" w:rsidP="00015848">
            <w:pPr>
              <w:spacing w:line="360" w:lineRule="auto"/>
              <w:jc w:val="center"/>
              <w:rPr>
                <w:lang w:val="es-CO"/>
              </w:rPr>
            </w:pPr>
            <w:r w:rsidRPr="00015848">
              <w:rPr>
                <w:lang w:val="es-CO"/>
              </w:rPr>
              <w:t xml:space="preserve">R: </w:t>
            </w:r>
            <w:r w:rsidR="00F34BBF">
              <w:rPr>
                <w:lang w:val="es-CO"/>
              </w:rPr>
              <w:t>r</w:t>
            </w:r>
            <w:r w:rsidR="00F34BBF" w:rsidRPr="00015848">
              <w:rPr>
                <w:lang w:val="es-CO"/>
              </w:rPr>
              <w:t xml:space="preserve">adio </w:t>
            </w:r>
            <w:r w:rsidRPr="00015848">
              <w:rPr>
                <w:lang w:val="es-CO"/>
              </w:rPr>
              <w:t>de la trayectoria circular</w:t>
            </w:r>
          </w:p>
          <w:p w14:paraId="5D319E0B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5389006F" w14:textId="215D2DE1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m:oMath>
              <m:r>
                <w:rPr>
                  <w:rFonts w:ascii="Cambria Math" w:hAnsi="Cambria Math" w:cs="Arial"/>
                  <w:color w:val="333333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</w:rPr>
                <m:t>φ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: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d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esplazamiento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angular</w:t>
            </w:r>
          </w:p>
          <w:p w14:paraId="49E28681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124ED716" w14:textId="70C78609" w:rsidR="00A96229" w:rsidRPr="00015848" w:rsidRDefault="00A96229" w:rsidP="00F34BBF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s: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d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istancia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recorrida (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l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ongitud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de arco)</w:t>
            </w:r>
          </w:p>
        </w:tc>
        <w:tc>
          <w:tcPr>
            <w:tcW w:w="4007" w:type="dxa"/>
          </w:tcPr>
          <w:p w14:paraId="759E20C2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 xml:space="preserve">Desplazamiento angular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lang w:val="es-CO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φ</m:t>
              </m:r>
            </m:oMath>
          </w:p>
          <w:p w14:paraId="4E5BB467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2F24AC0F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Está determinado por el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 xml:space="preserve">ángulo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φ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> que forman los dos radios de la circunferencia correspondientes a los extremos del arco recorrido.</w:t>
            </w:r>
          </w:p>
          <w:p w14:paraId="2CE990B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1761B172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∆φ=φ-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</w:rPr>
                      <m:t>0</m:t>
                    </m:r>
                  </m:sub>
                </m:sSub>
              </m:oMath>
            </m:oMathPara>
          </w:p>
          <w:p w14:paraId="19E12AA6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6E2DD9AD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Se mide en radianes (rad).</w:t>
            </w:r>
          </w:p>
          <w:p w14:paraId="7004A49A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</w:p>
        </w:tc>
      </w:tr>
      <w:tr w:rsidR="00A96229" w:rsidRPr="00015848" w14:paraId="7187FF76" w14:textId="77777777" w:rsidTr="008B73CA">
        <w:tc>
          <w:tcPr>
            <w:tcW w:w="4821" w:type="dxa"/>
            <w:vMerge/>
          </w:tcPr>
          <w:p w14:paraId="0B74B2DF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</w:tc>
        <w:tc>
          <w:tcPr>
            <w:tcW w:w="4007" w:type="dxa"/>
          </w:tcPr>
          <w:p w14:paraId="16FEC1E6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Distancia recorrida s</w:t>
            </w:r>
          </w:p>
          <w:p w14:paraId="46614076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</w:p>
          <w:p w14:paraId="1BF2D9A4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Corresponde a la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longitud de arco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recorrida por el cuerpo durante su movimiento por la trayectoria circular de radio R:</w:t>
            </w:r>
          </w:p>
          <w:p w14:paraId="4E943C33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27D63F47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s=∆φ∙R</m:t>
                </m:r>
              </m:oMath>
            </m:oMathPara>
          </w:p>
          <w:p w14:paraId="61465CF5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</w:p>
          <w:p w14:paraId="63691EDC" w14:textId="316DF005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Se mide en unidades de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l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>ongitud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, usualmente metros (m).</w:t>
            </w:r>
          </w:p>
          <w:p w14:paraId="52D1C16D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53F654D4" w14:textId="619DC742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Cuando el cuerpo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termina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una vuelta completa,</w:t>
            </w:r>
          </w:p>
          <w:p w14:paraId="2C2127E0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0F039492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s=2πR</m:t>
                </m:r>
              </m:oMath>
            </m:oMathPara>
          </w:p>
          <w:p w14:paraId="17675080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A96229" w:rsidRPr="0031262C" w14:paraId="74142C9F" w14:textId="77777777" w:rsidTr="008B73CA">
        <w:tc>
          <w:tcPr>
            <w:tcW w:w="4821" w:type="dxa"/>
            <w:vMerge w:val="restart"/>
          </w:tcPr>
          <w:p w14:paraId="09603E38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015848">
              <w:rPr>
                <w:rFonts w:ascii="Arial" w:hAnsi="Arial" w:cs="Arial"/>
                <w:b/>
                <w:color w:val="333333"/>
              </w:rPr>
              <w:lastRenderedPageBreak/>
              <w:t>Velocidad</w:t>
            </w:r>
            <w:proofErr w:type="spellEnd"/>
          </w:p>
          <w:p w14:paraId="4C3F90A2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3D9C69B9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015848">
              <w:object w:dxaOrig="4605" w:dyaOrig="4275" w14:anchorId="7C7C5233">
                <v:shape id="_x0000_i1026" type="#_x0000_t75" style="width:230pt;height:214pt" o:ole="">
                  <v:imagedata r:id="rId8" o:title=""/>
                </v:shape>
                <o:OLEObject Type="Embed" ProgID="PBrush" ShapeID="_x0000_i1026" DrawAspect="Content" ObjectID="_1368461200" r:id="rId9"/>
              </w:object>
            </w:r>
          </w:p>
          <w:p w14:paraId="3490B400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2E563D04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El vector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velocidad lineal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es tangente a la circunferencia en cada instante del movimiento. </w:t>
            </w:r>
          </w:p>
          <w:p w14:paraId="3D6F943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7C9548E2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lineal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y 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están relacionadas por la siguiente ecuación:</w:t>
            </w:r>
          </w:p>
          <w:p w14:paraId="0619F69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2D150B3E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v=ω∙R</m:t>
                </m:r>
              </m:oMath>
            </m:oMathPara>
          </w:p>
          <w:p w14:paraId="1B5D18F3" w14:textId="77777777" w:rsidR="00A96229" w:rsidRPr="00015848" w:rsidRDefault="00A96229" w:rsidP="00015848">
            <w:pPr>
              <w:shd w:val="clear" w:color="auto" w:fill="FFFFFF"/>
              <w:spacing w:after="150" w:line="360" w:lineRule="auto"/>
              <w:ind w:left="300"/>
              <w:jc w:val="both"/>
              <w:rPr>
                <w:rFonts w:ascii="Arial" w:hAnsi="Arial" w:cs="Arial"/>
                <w:color w:val="333333"/>
              </w:rPr>
            </w:pPr>
          </w:p>
          <w:p w14:paraId="5D92EA6F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007" w:type="dxa"/>
          </w:tcPr>
          <w:p w14:paraId="68387B17" w14:textId="565EDB13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elocidad angular</w:t>
            </w:r>
            <w:r w:rsidR="00015848"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</w:rPr>
                <m:t>ω</m:t>
              </m:r>
            </m:oMath>
          </w:p>
          <w:p w14:paraId="59D7083B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2963A856" w14:textId="47739E10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 la variación del ángulo barrido, es decir</w:t>
            </w:r>
            <w:ins w:id="2" w:author="María" w:date="2015-04-01T22:30:00Z">
              <w:r w:rsidR="00F34BBF">
                <w:rPr>
                  <w:rFonts w:ascii="Arial" w:hAnsi="Arial" w:cs="Arial"/>
                  <w:color w:val="333333"/>
                  <w:lang w:val="es-CO"/>
                </w:rPr>
                <w:t>,</w:t>
              </w:r>
            </w:ins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el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desplazamiento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respecto al tiempo transcurrido: </w:t>
            </w:r>
          </w:p>
          <w:p w14:paraId="6F3DAA1B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2BB3B6DC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∆φ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∆t</m:t>
                    </m:r>
                  </m:den>
                </m:f>
              </m:oMath>
            </m:oMathPara>
          </w:p>
          <w:p w14:paraId="287AE2E0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0D5E73C2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Se mide en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rad/s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. </w:t>
            </w:r>
          </w:p>
          <w:p w14:paraId="7B8B9EC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36575F89" w14:textId="7CF207D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Otra forma de expresar 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 es en revoluciones por unidad de tiempo (rev/s). Una revolución es una vuelta completa y, por tanto, equivale 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lang w:val="es-CO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rad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>.</w:t>
            </w:r>
          </w:p>
          <w:p w14:paraId="50F8CE6E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</w:tc>
      </w:tr>
      <w:tr w:rsidR="00A96229" w:rsidRPr="0031262C" w14:paraId="72C691C8" w14:textId="77777777" w:rsidTr="008B73CA">
        <w:tc>
          <w:tcPr>
            <w:tcW w:w="4086" w:type="dxa"/>
            <w:vMerge/>
          </w:tcPr>
          <w:p w14:paraId="4500C7B9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</w:tc>
        <w:tc>
          <w:tcPr>
            <w:tcW w:w="4742" w:type="dxa"/>
          </w:tcPr>
          <w:p w14:paraId="49FAD6B4" w14:textId="0218A033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Velocidad lineal o tangencial</w:t>
            </w:r>
            <w:r w:rsidR="00015848" w:rsidRPr="00015848">
              <w:rPr>
                <w:rFonts w:ascii="Arial" w:hAnsi="Arial" w:cs="Arial"/>
                <w:b/>
                <w:color w:val="333333"/>
                <w:lang w:val="es-CO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val="es-MX" w:eastAsia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</m:acc>
            </m:oMath>
          </w:p>
          <w:p w14:paraId="370B90B5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51BB370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Su magnitud es la longitud del arco recorrido por unidad de tiempo:</w:t>
            </w:r>
          </w:p>
          <w:p w14:paraId="163A3DF7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5367F855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56AEB94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0806E849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Usualmente se mide en 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</w:rPr>
                    <m:t>s</m:t>
                  </m:r>
                </m:den>
              </m:f>
            </m:oMath>
          </w:p>
          <w:p w14:paraId="0C09E5EE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</w:p>
        </w:tc>
      </w:tr>
      <w:tr w:rsidR="00A96229" w:rsidRPr="00015848" w14:paraId="09D188A9" w14:textId="77777777" w:rsidTr="008B73CA">
        <w:tc>
          <w:tcPr>
            <w:tcW w:w="8828" w:type="dxa"/>
            <w:gridSpan w:val="2"/>
          </w:tcPr>
          <w:p w14:paraId="46D399F2" w14:textId="1B56EECE" w:rsidR="00A96229" w:rsidRPr="00015848" w:rsidRDefault="00F34BBF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bCs/>
                <w:color w:val="333333"/>
              </w:rPr>
            </w:pPr>
            <w:proofErr w:type="spellStart"/>
            <w:r w:rsidRPr="00015848">
              <w:rPr>
                <w:rFonts w:ascii="Arial" w:hAnsi="Arial" w:cs="Arial"/>
                <w:b/>
                <w:bCs/>
                <w:color w:val="333333"/>
              </w:rPr>
              <w:lastRenderedPageBreak/>
              <w:t>Per</w:t>
            </w:r>
            <w:r>
              <w:rPr>
                <w:rFonts w:ascii="Arial" w:hAnsi="Arial" w:cs="Arial"/>
                <w:b/>
                <w:bCs/>
                <w:color w:val="333333"/>
              </w:rPr>
              <w:t>i</w:t>
            </w:r>
            <w:r w:rsidRPr="00015848">
              <w:rPr>
                <w:rFonts w:ascii="Arial" w:hAnsi="Arial" w:cs="Arial"/>
                <w:b/>
                <w:bCs/>
                <w:color w:val="333333"/>
              </w:rPr>
              <w:t>odo</w:t>
            </w:r>
            <w:proofErr w:type="spellEnd"/>
            <w:r w:rsidRPr="00015848">
              <w:rPr>
                <w:rFonts w:ascii="Arial" w:hAnsi="Arial" w:cs="Arial"/>
                <w:color w:val="333333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T</m:t>
              </m:r>
            </m:oMath>
          </w:p>
          <w:p w14:paraId="3EC5AF2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 el tiempo que transcurre hasta dar una vuelta completa. </w:t>
            </w:r>
            <w:r w:rsidRPr="00015848">
              <w:rPr>
                <w:rFonts w:ascii="Arial" w:hAnsi="Arial" w:cs="Arial"/>
                <w:color w:val="333333"/>
              </w:rPr>
              <w:t xml:space="preserve">Se </w:t>
            </w:r>
            <w:proofErr w:type="spellStart"/>
            <w:r w:rsidRPr="00015848">
              <w:rPr>
                <w:rFonts w:ascii="Arial" w:hAnsi="Arial" w:cs="Arial"/>
                <w:color w:val="333333"/>
              </w:rPr>
              <w:t>mide</w:t>
            </w:r>
            <w:proofErr w:type="spellEnd"/>
            <w:r w:rsidRPr="00015848">
              <w:rPr>
                <w:rFonts w:ascii="Arial" w:hAnsi="Arial" w:cs="Arial"/>
                <w:color w:val="333333"/>
              </w:rPr>
              <w:t xml:space="preserve"> en </w:t>
            </w:r>
            <m:oMath>
              <m:r>
                <w:rPr>
                  <w:rFonts w:ascii="Cambria Math" w:hAnsi="Cambria Math" w:cs="Arial"/>
                  <w:color w:val="333333"/>
                </w:rPr>
                <m:t>s</m:t>
              </m:r>
            </m:oMath>
            <w:r w:rsidRPr="00015848">
              <w:rPr>
                <w:rFonts w:ascii="Arial" w:hAnsi="Arial" w:cs="Arial"/>
                <w:color w:val="333333"/>
              </w:rPr>
              <w:t>.</w:t>
            </w:r>
          </w:p>
          <w:p w14:paraId="40DD6DFE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A96229" w:rsidRPr="0031262C" w14:paraId="05A178DF" w14:textId="77777777" w:rsidTr="008B73CA">
        <w:tc>
          <w:tcPr>
            <w:tcW w:w="8828" w:type="dxa"/>
            <w:gridSpan w:val="2"/>
          </w:tcPr>
          <w:p w14:paraId="467477A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F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recuencia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f</m:t>
              </m:r>
            </m:oMath>
          </w:p>
          <w:p w14:paraId="7D1E838D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 el número de vueltas recorridas por unidad de tiempo. </w:t>
            </w:r>
          </w:p>
          <w:p w14:paraId="16A9A22D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04BF45D5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  <w:p w14:paraId="38E6B9AC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6DC54B" w14:textId="43307CFE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El 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>per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i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odo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es el inverso de la frecuencia </w:t>
            </w:r>
            <m:oMath>
              <m:r>
                <w:rPr>
                  <w:rFonts w:ascii="Cambria Math" w:hAnsi="Cambria Math" w:cs="Arial"/>
                  <w:color w:val="333333"/>
                </w:rPr>
                <m:t>fα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</w:rPr>
                    <m:t>T</m:t>
                  </m:r>
                </m:den>
              </m:f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, pues a medida que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 xml:space="preserve">este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se incrementa, es decir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entre mayor sea el tiempo que tarda en dar una vuelta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disminuye el número de revoluciones que se pueden presentar. </w:t>
            </w:r>
          </w:p>
          <w:p w14:paraId="3C367E80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119FCD71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Ambas magnitudes se relacionan por la expresión:</w:t>
            </w:r>
          </w:p>
          <w:p w14:paraId="3A9932D4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223FD37F" w14:textId="76897648" w:rsidR="00A96229" w:rsidRPr="00015848" w:rsidRDefault="00A96229" w:rsidP="00015848">
            <w:p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La frecuencia se mide en 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</w:rPr>
                    <m:t>revoluciones</m:t>
                  </m:r>
                  <m:r>
                    <w:rPr>
                      <w:rFonts w:ascii="Cambria Math" w:hAnsi="Cambria Math" w:cs="Arial"/>
                      <w:color w:val="333333"/>
                      <w:lang w:val="es-CO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</w:rPr>
                    <m:t>s</m:t>
                  </m:r>
                </m:den>
              </m:f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o </w:t>
            </w:r>
            <m:oMath>
              <m:r>
                <w:rPr>
                  <w:rFonts w:ascii="Cambria Math" w:hAnsi="Cambria Math" w:cs="Arial"/>
                  <w:color w:val="333333"/>
                </w:rPr>
                <m:t>rpm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  <w:r w:rsidR="00E60ACF">
              <w:rPr>
                <w:rFonts w:ascii="Arial" w:hAnsi="Arial" w:cs="Arial"/>
                <w:color w:val="333333"/>
                <w:lang w:val="es-CO"/>
              </w:rPr>
              <w:t>(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revoluciones por minuto</w:t>
            </w:r>
            <w:r w:rsidR="00E60ACF">
              <w:rPr>
                <w:rFonts w:ascii="Arial" w:hAnsi="Arial" w:cs="Arial"/>
                <w:color w:val="333333"/>
                <w:lang w:val="es-CO"/>
              </w:rPr>
              <w:t>)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. También puede expresarse en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lang w:val="es-CO"/>
                    </w:rPr>
                    <m:t>-1</m:t>
                  </m:r>
                </m:sup>
              </m:sSup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dado que</w:t>
            </w:r>
            <w:r w:rsidR="0040391E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estrictamente</w:t>
            </w:r>
            <w:r w:rsidR="0040391E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el número de revoluciones no corresponde a una magnitud física.</w:t>
            </w:r>
            <w:r w:rsidR="00015848"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</w:p>
        </w:tc>
      </w:tr>
      <w:tr w:rsidR="00A96229" w:rsidRPr="00015848" w14:paraId="50FF06CF" w14:textId="77777777" w:rsidTr="008B73CA">
        <w:tc>
          <w:tcPr>
            <w:tcW w:w="8828" w:type="dxa"/>
            <w:gridSpan w:val="2"/>
          </w:tcPr>
          <w:p w14:paraId="1EA6AC4D" w14:textId="128BA1EB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La relación de la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velocidad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</w:t>
            </w:r>
            <w:r w:rsidRPr="00015848">
              <w:rPr>
                <w:rFonts w:ascii="Arial" w:hAnsi="Arial" w:cs="Arial"/>
                <w:i/>
                <w:iCs/>
                <w:color w:val="333333"/>
              </w:rPr>
              <w:t>ω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 con el </w:t>
            </w:r>
            <w:r w:rsidR="00E60ACF" w:rsidRPr="00015848">
              <w:rPr>
                <w:rFonts w:ascii="Arial" w:hAnsi="Arial" w:cs="Arial"/>
                <w:b/>
                <w:color w:val="333333"/>
                <w:lang w:val="es-CO"/>
              </w:rPr>
              <w:t>per</w:t>
            </w:r>
            <w:r w:rsidR="00E60ACF">
              <w:rPr>
                <w:rFonts w:ascii="Arial" w:hAnsi="Arial" w:cs="Arial"/>
                <w:b/>
                <w:color w:val="333333"/>
                <w:lang w:val="es-CO"/>
              </w:rPr>
              <w:t>i</w:t>
            </w:r>
            <w:r w:rsidR="00E60ACF" w:rsidRPr="00015848">
              <w:rPr>
                <w:rFonts w:ascii="Arial" w:hAnsi="Arial" w:cs="Arial"/>
                <w:b/>
                <w:color w:val="333333"/>
                <w:lang w:val="es-CO"/>
              </w:rPr>
              <w:t xml:space="preserve">odo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y la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frecuencia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se expresa mediante la siguiente ecuación:</w:t>
            </w:r>
          </w:p>
          <w:p w14:paraId="7B2CBCAB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7E4EDCE2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</w:rPr>
                  <m:t>=2π∙f</m:t>
                </m:r>
              </m:oMath>
            </m:oMathPara>
          </w:p>
          <w:p w14:paraId="327CD88B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7A8C0B82" w14:textId="6C23AD4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El </w:t>
            </w:r>
            <w:r w:rsidR="00E60ACF" w:rsidRPr="00015848">
              <w:rPr>
                <w:rFonts w:ascii="Arial" w:hAnsi="Arial" w:cs="Arial"/>
                <w:color w:val="333333"/>
                <w:lang w:val="es-CO"/>
              </w:rPr>
              <w:t>per</w:t>
            </w:r>
            <w:r w:rsidR="00E60ACF">
              <w:rPr>
                <w:rFonts w:ascii="Arial" w:hAnsi="Arial" w:cs="Arial"/>
                <w:color w:val="333333"/>
                <w:lang w:val="es-CO"/>
              </w:rPr>
              <w:t>i</w:t>
            </w:r>
            <w:r w:rsidR="00E60ACF" w:rsidRPr="00015848">
              <w:rPr>
                <w:rFonts w:ascii="Arial" w:hAnsi="Arial" w:cs="Arial"/>
                <w:color w:val="333333"/>
                <w:lang w:val="es-CO"/>
              </w:rPr>
              <w:t xml:space="preserve">odo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también se relaciona con 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lineal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, considerando el movimiento durante una revolución completa, a partir de la siguiente expresión:</w:t>
            </w:r>
          </w:p>
          <w:p w14:paraId="69A27136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17DE0F8B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3D0702B1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</w:tr>
    </w:tbl>
    <w:p w14:paraId="1FE8D845" w14:textId="77777777" w:rsidR="00A96229" w:rsidRPr="00015848" w:rsidRDefault="00A96229" w:rsidP="00015848">
      <w:pPr>
        <w:spacing w:line="360" w:lineRule="auto"/>
        <w:rPr>
          <w:rFonts w:ascii="Arial" w:hAnsi="Arial"/>
          <w:b/>
          <w:lang w:val="es-ES_tradnl"/>
        </w:rPr>
      </w:pPr>
    </w:p>
    <w:p w14:paraId="040AED11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487C7D6C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235B2639" w14:textId="6CED5D5C" w:rsidR="008404BC" w:rsidRPr="00015848" w:rsidRDefault="00CD652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DATOS DEL </w:t>
      </w:r>
      <w:r w:rsidR="00F4317E" w:rsidRPr="00015848">
        <w:rPr>
          <w:rFonts w:ascii="Arial" w:hAnsi="Arial"/>
          <w:b/>
          <w:lang w:val="es-ES_tradnl"/>
        </w:rPr>
        <w:t>INTERACTIVO</w:t>
      </w:r>
    </w:p>
    <w:p w14:paraId="7AD60B48" w14:textId="77777777" w:rsidR="008404BC" w:rsidRPr="00015848" w:rsidRDefault="008404BC" w:rsidP="00015848">
      <w:pPr>
        <w:spacing w:line="360" w:lineRule="auto"/>
        <w:rPr>
          <w:rFonts w:ascii="Arial" w:hAnsi="Arial"/>
          <w:lang w:val="es-ES_tradnl"/>
        </w:rPr>
      </w:pPr>
    </w:p>
    <w:p w14:paraId="5C01400B" w14:textId="69101FFA" w:rsidR="00F4317E" w:rsidRPr="00015848" w:rsidRDefault="00157C50" w:rsidP="00015848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1</w:t>
      </w:r>
      <w:r w:rsidRPr="00015848">
        <w:rPr>
          <w:rFonts w:ascii="Arial" w:hAnsi="Arial"/>
          <w:lang w:val="es-ES_tradnl"/>
        </w:rPr>
        <w:t xml:space="preserve"> (“MENÚ”)</w:t>
      </w:r>
    </w:p>
    <w:p w14:paraId="557DA7AE" w14:textId="6D1FF6D3" w:rsidR="007B25A6" w:rsidRPr="00015848" w:rsidRDefault="00CD652E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="004A0080" w:rsidRPr="00015848">
        <w:rPr>
          <w:rFonts w:ascii="Arial" w:hAnsi="Arial"/>
          <w:highlight w:val="green"/>
          <w:lang w:val="es-ES_tradnl"/>
        </w:rPr>
        <w:t xml:space="preserve">Título </w:t>
      </w:r>
      <w:r w:rsidRPr="00015848">
        <w:rPr>
          <w:rFonts w:ascii="Arial" w:hAnsi="Arial"/>
          <w:highlight w:val="green"/>
          <w:lang w:val="es-ES_tradnl"/>
        </w:rPr>
        <w:t>(</w:t>
      </w:r>
      <w:r w:rsidR="00157C50"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421529" w:rsidRPr="00015848">
        <w:rPr>
          <w:rFonts w:ascii="Arial" w:hAnsi="Arial" w:cs="Arial"/>
          <w:lang w:val="es-ES_tradnl"/>
        </w:rPr>
        <w:t xml:space="preserve"> El movimiento circular</w:t>
      </w:r>
    </w:p>
    <w:p w14:paraId="48D487C8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C69E417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2560176E" w14:textId="4E87DD70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="00146180" w:rsidRPr="00015848">
        <w:rPr>
          <w:rFonts w:ascii="Arial" w:hAnsi="Arial"/>
          <w:highlight w:val="green"/>
          <w:lang w:val="es-ES_tradnl"/>
        </w:rPr>
        <w:t>Video</w:t>
      </w:r>
      <w:r w:rsidRPr="00015848">
        <w:rPr>
          <w:rFonts w:ascii="Arial" w:hAnsi="Arial"/>
          <w:highlight w:val="green"/>
          <w:lang w:val="es-ES_tradnl"/>
        </w:rPr>
        <w:t xml:space="preserve"> (</w:t>
      </w:r>
      <w:r w:rsidR="00F50E48" w:rsidRPr="00015848">
        <w:rPr>
          <w:rFonts w:ascii="Arial" w:hAnsi="Arial"/>
          <w:highlight w:val="green"/>
          <w:lang w:val="es-ES_tradnl"/>
        </w:rPr>
        <w:t xml:space="preserve">nombre del archivo </w:t>
      </w:r>
      <w:proofErr w:type="spellStart"/>
      <w:r w:rsidR="00146180" w:rsidRPr="00015848">
        <w:rPr>
          <w:rFonts w:ascii="Arial" w:hAnsi="Arial"/>
          <w:highlight w:val="green"/>
          <w:lang w:val="es-ES_tradnl"/>
        </w:rPr>
        <w:t>flv</w:t>
      </w:r>
      <w:proofErr w:type="spellEnd"/>
      <w:r w:rsidR="00F4317E" w:rsidRPr="00015848">
        <w:rPr>
          <w:rFonts w:ascii="Arial" w:hAnsi="Arial"/>
          <w:highlight w:val="green"/>
          <w:lang w:val="es-ES_tradnl"/>
        </w:rPr>
        <w:t>)</w:t>
      </w:r>
    </w:p>
    <w:p w14:paraId="4E01AD27" w14:textId="0178EA9B" w:rsidR="00DB0B4B" w:rsidRPr="00015848" w:rsidRDefault="00421529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(</w:t>
      </w:r>
      <w:r w:rsidR="00DB0B4B" w:rsidRPr="00015848">
        <w:rPr>
          <w:rFonts w:ascii="Arial" w:hAnsi="Arial"/>
          <w:lang w:val="es-ES_tradnl"/>
        </w:rPr>
        <w:t xml:space="preserve">Video tomado de </w:t>
      </w:r>
      <w:proofErr w:type="spellStart"/>
      <w:r w:rsidR="00DB0B4B" w:rsidRPr="00015848">
        <w:rPr>
          <w:rFonts w:ascii="Arial" w:hAnsi="Arial"/>
          <w:lang w:val="es-ES_tradnl"/>
        </w:rPr>
        <w:t>youtube</w:t>
      </w:r>
      <w:proofErr w:type="spellEnd"/>
      <w:r w:rsidR="00DB0B4B" w:rsidRPr="00015848">
        <w:rPr>
          <w:rFonts w:ascii="Arial" w:hAnsi="Arial"/>
          <w:lang w:val="es-ES_tradnl"/>
        </w:rPr>
        <w:t xml:space="preserve">, </w:t>
      </w:r>
      <w:proofErr w:type="spellStart"/>
      <w:r w:rsidR="00DB0B4B" w:rsidRPr="00015848">
        <w:rPr>
          <w:rFonts w:ascii="Arial" w:hAnsi="Arial"/>
          <w:lang w:val="es-ES_tradnl"/>
        </w:rPr>
        <w:t>creative</w:t>
      </w:r>
      <w:proofErr w:type="spellEnd"/>
      <w:r w:rsidR="00DB0B4B" w:rsidRPr="00015848">
        <w:rPr>
          <w:rFonts w:ascii="Arial" w:hAnsi="Arial"/>
          <w:lang w:val="es-ES_tradnl"/>
        </w:rPr>
        <w:t xml:space="preserve"> </w:t>
      </w:r>
      <w:proofErr w:type="spellStart"/>
      <w:r w:rsidR="00DB0B4B" w:rsidRPr="00015848">
        <w:rPr>
          <w:rFonts w:ascii="Arial" w:hAnsi="Arial"/>
          <w:lang w:val="es-ES_tradnl"/>
        </w:rPr>
        <w:t>commons</w:t>
      </w:r>
      <w:proofErr w:type="spellEnd"/>
      <w:r w:rsidRPr="00015848">
        <w:rPr>
          <w:rFonts w:ascii="Arial" w:hAnsi="Arial"/>
          <w:lang w:val="es-ES_tradnl"/>
        </w:rPr>
        <w:t>)</w:t>
      </w:r>
    </w:p>
    <w:p w14:paraId="23F783DB" w14:textId="77777777" w:rsidR="00DB0B4B" w:rsidRPr="00015848" w:rsidRDefault="00DB0B4B" w:rsidP="00015848">
      <w:pPr>
        <w:spacing w:line="360" w:lineRule="auto"/>
        <w:rPr>
          <w:rFonts w:ascii="Arial" w:hAnsi="Arial"/>
          <w:lang w:val="es-ES_tradnl"/>
        </w:rPr>
      </w:pPr>
    </w:p>
    <w:p w14:paraId="6308287B" w14:textId="7EA2FE46" w:rsidR="00DB0B4B" w:rsidRPr="00015848" w:rsidRDefault="001419C4" w:rsidP="00015848">
      <w:pPr>
        <w:spacing w:line="360" w:lineRule="auto"/>
        <w:rPr>
          <w:rFonts w:ascii="Arial" w:hAnsi="Arial"/>
          <w:lang w:val="es-ES_tradnl"/>
        </w:rPr>
      </w:pPr>
      <w:hyperlink r:id="rId10" w:history="1">
        <w:r w:rsidR="00DB0B4B" w:rsidRPr="00015848">
          <w:rPr>
            <w:rStyle w:val="Hipervnculo"/>
            <w:rFonts w:ascii="Arial" w:hAnsi="Arial"/>
            <w:lang w:val="es-ES_tradnl"/>
          </w:rPr>
          <w:t>https://www.youtube.com/watch?v=b4pYZmCeAuI</w:t>
        </w:r>
      </w:hyperlink>
    </w:p>
    <w:p w14:paraId="726F9EF7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31987204" w14:textId="77777777" w:rsidR="00F50E48" w:rsidRPr="00015848" w:rsidRDefault="00F50E48" w:rsidP="00015848">
      <w:pPr>
        <w:spacing w:line="360" w:lineRule="auto"/>
        <w:rPr>
          <w:rFonts w:ascii="Arial" w:hAnsi="Arial" w:cs="Arial"/>
          <w:lang w:val="es-ES_tradnl"/>
        </w:rPr>
      </w:pPr>
    </w:p>
    <w:p w14:paraId="58697D7F" w14:textId="5C698094" w:rsidR="006559E5" w:rsidRPr="00015848" w:rsidRDefault="00652F14" w:rsidP="00015848">
      <w:pPr>
        <w:shd w:val="clear" w:color="auto" w:fill="99CCFF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2</w:t>
      </w:r>
      <w:r w:rsidR="00157C50" w:rsidRPr="00015848">
        <w:rPr>
          <w:rFonts w:ascii="Arial" w:hAnsi="Arial"/>
          <w:lang w:val="es-ES_tradnl"/>
        </w:rPr>
        <w:t xml:space="preserve"> (“</w:t>
      </w:r>
      <w:r w:rsidRPr="00015848">
        <w:rPr>
          <w:rFonts w:ascii="Arial" w:hAnsi="Arial"/>
          <w:lang w:val="es-ES_tradnl"/>
        </w:rPr>
        <w:t>COMPRENSIÓN</w:t>
      </w:r>
      <w:r w:rsidR="00157C50" w:rsidRPr="00015848">
        <w:rPr>
          <w:rFonts w:ascii="Arial" w:hAnsi="Arial"/>
          <w:lang w:val="es-ES_tradnl"/>
        </w:rPr>
        <w:t>”)</w:t>
      </w:r>
    </w:p>
    <w:p w14:paraId="59CB83F6" w14:textId="2723EB41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botón (</w:t>
      </w:r>
      <w:r w:rsidRPr="00015848">
        <w:rPr>
          <w:rFonts w:ascii="Arial" w:hAnsi="Arial"/>
          <w:b/>
          <w:highlight w:val="green"/>
          <w:lang w:val="es-ES_tradnl"/>
        </w:rPr>
        <w:t>20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ESTE DATO APARECE EN PESTAÑA DEL MENÚ</w:t>
      </w:r>
      <w:r w:rsidR="005234F3" w:rsidRPr="00015848">
        <w:rPr>
          <w:rFonts w:ascii="Arial" w:hAnsi="Arial" w:cs="Arial"/>
          <w:color w:val="0000FF"/>
          <w:lang w:val="es-ES_tradnl"/>
        </w:rPr>
        <w:t>. EN AUTOMÁTICO SE ASIGNA “COMPRENSIÓN” AL MENOS QUE SE ESPECIFICA OTRO TEXTO.</w:t>
      </w:r>
    </w:p>
    <w:p w14:paraId="58B8CC17" w14:textId="77777777" w:rsidR="006559E5" w:rsidRPr="00015848" w:rsidRDefault="006559E5" w:rsidP="00015848">
      <w:pPr>
        <w:spacing w:line="360" w:lineRule="auto"/>
        <w:rPr>
          <w:rFonts w:ascii="Arial" w:hAnsi="Arial" w:cs="Arial"/>
          <w:lang w:val="es-ES_tradnl"/>
        </w:rPr>
      </w:pPr>
    </w:p>
    <w:p w14:paraId="71F1B683" w14:textId="678EAC39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 pestaña (</w:t>
      </w:r>
      <w:r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EC0670" w:rsidRPr="00015848">
        <w:rPr>
          <w:rFonts w:ascii="Arial" w:hAnsi="Arial" w:cs="Arial"/>
          <w:lang w:val="es-ES_tradnl"/>
        </w:rPr>
        <w:t xml:space="preserve"> Movimiento circular</w:t>
      </w:r>
    </w:p>
    <w:p w14:paraId="1830367B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2A4B7346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617DDB8D" w14:textId="67F3F5F7" w:rsidR="00595E43" w:rsidRPr="00015848" w:rsidRDefault="00595E43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Texto 1 de pestaña (</w:t>
      </w:r>
      <w:r w:rsidRPr="00015848">
        <w:rPr>
          <w:rFonts w:ascii="Arial" w:hAnsi="Arial"/>
          <w:b/>
          <w:highlight w:val="green"/>
          <w:lang w:val="es-ES_tradnl"/>
        </w:rPr>
        <w:t>500</w:t>
      </w:r>
      <w:r w:rsidRPr="00015848">
        <w:rPr>
          <w:rFonts w:ascii="Arial" w:hAnsi="Arial"/>
          <w:highlight w:val="green"/>
          <w:lang w:val="es-ES_tradnl"/>
        </w:rPr>
        <w:t xml:space="preserve"> caracteres aprox.)</w:t>
      </w:r>
      <w:r w:rsidR="00EC0670" w:rsidRPr="00015848">
        <w:rPr>
          <w:rFonts w:ascii="Arial" w:hAnsi="Arial"/>
          <w:lang w:val="es-ES_tradnl"/>
        </w:rPr>
        <w:t xml:space="preserve"> ¿Qué magnitudes cinemáticas caracterizan un movimiento circular?</w:t>
      </w:r>
    </w:p>
    <w:p w14:paraId="1DA050E0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31EF2508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AC4A709" w14:textId="77777777" w:rsidR="00595E43" w:rsidRPr="00015848" w:rsidRDefault="00595E43" w:rsidP="00015848">
      <w:pPr>
        <w:spacing w:line="360" w:lineRule="auto"/>
        <w:rPr>
          <w:rFonts w:ascii="Arial" w:hAnsi="Arial" w:cs="Arial"/>
          <w:lang w:val="es-ES_tradnl"/>
        </w:rPr>
      </w:pPr>
    </w:p>
    <w:p w14:paraId="19A93622" w14:textId="77777777" w:rsidR="00595E43" w:rsidRPr="00015848" w:rsidRDefault="00595E43" w:rsidP="00015848">
      <w:pPr>
        <w:spacing w:line="360" w:lineRule="auto"/>
        <w:rPr>
          <w:rFonts w:ascii="Arial" w:hAnsi="Arial" w:cs="Arial"/>
          <w:lang w:val="es-ES_tradnl"/>
        </w:rPr>
      </w:pPr>
    </w:p>
    <w:p w14:paraId="1161319B" w14:textId="70808894" w:rsidR="006559E5" w:rsidRPr="00015848" w:rsidRDefault="00C828FC" w:rsidP="00015848">
      <w:pPr>
        <w:shd w:val="clear" w:color="auto" w:fill="CCFFFF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3 (“LÉXICO”)</w:t>
      </w:r>
    </w:p>
    <w:p w14:paraId="2EBB5AF6" w14:textId="73DD6909" w:rsidR="00EC0670" w:rsidRPr="00015848" w:rsidRDefault="00C828FC" w:rsidP="00015848">
      <w:pPr>
        <w:spacing w:line="360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botón (</w:t>
      </w:r>
      <w:r w:rsidRPr="00015848">
        <w:rPr>
          <w:rFonts w:ascii="Arial" w:hAnsi="Arial"/>
          <w:b/>
          <w:highlight w:val="green"/>
          <w:lang w:val="es-ES_tradnl"/>
        </w:rPr>
        <w:t>20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ESTE DATO APARECE EN PESTAÑA DEL MENÚ. EN AUTOMÁTICO SE ASIGNA “</w:t>
      </w:r>
      <w:r w:rsidR="00CE11A7" w:rsidRPr="00015848">
        <w:rPr>
          <w:rFonts w:ascii="Arial" w:hAnsi="Arial" w:cs="Arial"/>
          <w:color w:val="0000FF"/>
          <w:lang w:val="es-ES_tradnl"/>
        </w:rPr>
        <w:t>LÉXICO</w:t>
      </w:r>
      <w:r w:rsidRPr="00015848">
        <w:rPr>
          <w:rFonts w:ascii="Arial" w:hAnsi="Arial" w:cs="Arial"/>
          <w:color w:val="0000FF"/>
          <w:lang w:val="es-ES_tradnl"/>
        </w:rPr>
        <w:t>” AL MENOS QUE SE ESPECIFICA OTRO TEXTO.</w:t>
      </w:r>
    </w:p>
    <w:p w14:paraId="10137B54" w14:textId="77777777" w:rsidR="00EC0670" w:rsidRPr="00015848" w:rsidRDefault="00EC0670" w:rsidP="00015848">
      <w:pPr>
        <w:spacing w:line="360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</w:p>
    <w:p w14:paraId="580CB6FD" w14:textId="592427D5" w:rsidR="00C828FC" w:rsidRPr="00015848" w:rsidRDefault="00EC0670" w:rsidP="00015848">
      <w:pPr>
        <w:spacing w:line="360" w:lineRule="auto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lang w:val="es-ES_tradnl"/>
        </w:rPr>
        <w:t xml:space="preserve">Magnitudes físicas </w:t>
      </w:r>
    </w:p>
    <w:p w14:paraId="7AD4EC50" w14:textId="77777777" w:rsidR="00C828FC" w:rsidRPr="00015848" w:rsidRDefault="00C828FC" w:rsidP="00015848">
      <w:pPr>
        <w:spacing w:line="360" w:lineRule="auto"/>
        <w:rPr>
          <w:rFonts w:ascii="Arial" w:hAnsi="Arial" w:cs="Arial"/>
          <w:lang w:val="es-ES_tradnl"/>
        </w:rPr>
      </w:pPr>
    </w:p>
    <w:p w14:paraId="557AA230" w14:textId="601C9ECC" w:rsidR="00C828FC" w:rsidRPr="00015848" w:rsidRDefault="00C828FC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 pestaña (</w:t>
      </w:r>
      <w:r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015848" w:rsidRPr="00015848">
        <w:rPr>
          <w:rFonts w:ascii="Arial" w:hAnsi="Arial" w:cs="Arial"/>
          <w:lang w:val="es-ES_tradnl"/>
        </w:rPr>
        <w:t xml:space="preserve"> </w:t>
      </w:r>
      <w:r w:rsidR="002C3A39" w:rsidRPr="00015848">
        <w:rPr>
          <w:rFonts w:ascii="Arial" w:hAnsi="Arial" w:cs="Arial"/>
          <w:lang w:val="es-ES_tradnl"/>
        </w:rPr>
        <w:t>Conceptos</w:t>
      </w:r>
    </w:p>
    <w:p w14:paraId="5CACDF48" w14:textId="77777777" w:rsidR="00C828FC" w:rsidRPr="00015848" w:rsidRDefault="00C828FC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CAE4821" w14:textId="307BF045" w:rsidR="00CE11A7" w:rsidRPr="00015848" w:rsidRDefault="00CE11A7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 w:cs="Arial"/>
          <w:highlight w:val="green"/>
          <w:lang w:val="es-ES_tradnl"/>
        </w:rPr>
        <w:t>TERMINO 1:</w:t>
      </w:r>
    </w:p>
    <w:p w14:paraId="3BD1E55E" w14:textId="6DB87864" w:rsidR="00C828FC" w:rsidRPr="00015848" w:rsidRDefault="00C828FC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lastRenderedPageBreak/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="00CE11A7" w:rsidRPr="00015848">
        <w:rPr>
          <w:rFonts w:ascii="Arial" w:hAnsi="Arial"/>
          <w:highlight w:val="yellow"/>
          <w:lang w:val="es-ES_tradnl"/>
        </w:rPr>
        <w:t>Término</w:t>
      </w:r>
      <w:r w:rsidRPr="00015848">
        <w:rPr>
          <w:rFonts w:ascii="Arial" w:hAnsi="Arial"/>
          <w:highlight w:val="yellow"/>
          <w:lang w:val="es-ES_tradnl"/>
        </w:rPr>
        <w:t xml:space="preserve"> (</w:t>
      </w:r>
      <w:r w:rsidR="00CE11A7"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</w:t>
      </w:r>
      <w:r w:rsidR="00CE11A7" w:rsidRPr="00015848">
        <w:rPr>
          <w:rFonts w:ascii="Arial" w:hAnsi="Arial"/>
          <w:highlight w:val="yellow"/>
          <w:lang w:val="es-ES_tradnl"/>
        </w:rPr>
        <w:t>caracteres máx.</w:t>
      </w:r>
      <w:r w:rsidR="00CE11A7" w:rsidRPr="00015848">
        <w:rPr>
          <w:rFonts w:ascii="Arial" w:hAnsi="Arial" w:cs="Arial"/>
          <w:highlight w:val="yellow"/>
          <w:lang w:val="es-ES_tradnl"/>
        </w:rPr>
        <w:t>)</w:t>
      </w:r>
    </w:p>
    <w:p w14:paraId="5B190216" w14:textId="7F05D611" w:rsidR="00EC0670" w:rsidRPr="00015848" w:rsidRDefault="00EC0670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Desplazamiento angular</w:t>
      </w:r>
    </w:p>
    <w:p w14:paraId="7E591DD6" w14:textId="58EF9176" w:rsidR="00C828FC" w:rsidRPr="00015848" w:rsidRDefault="00C828FC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3CC6757C" w14:textId="77777777" w:rsidR="00CE11A7" w:rsidRPr="00015848" w:rsidRDefault="00CE11A7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921B26B" w14:textId="4103EC67" w:rsidR="00CE11A7" w:rsidRPr="00015848" w:rsidRDefault="00CE11A7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 xml:space="preserve">Texto </w:t>
      </w:r>
      <w:r w:rsidR="0025454D" w:rsidRPr="00015848">
        <w:rPr>
          <w:rFonts w:ascii="Arial" w:hAnsi="Arial"/>
          <w:highlight w:val="yellow"/>
          <w:lang w:val="es-ES_tradnl"/>
        </w:rPr>
        <w:t xml:space="preserve">de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1648B463" w14:textId="77777777" w:rsidR="003E005C" w:rsidRPr="00015848" w:rsidRDefault="003E005C" w:rsidP="00015848">
      <w:pPr>
        <w:shd w:val="clear" w:color="auto" w:fill="FFFFFF"/>
        <w:spacing w:line="360" w:lineRule="auto"/>
        <w:jc w:val="both"/>
        <w:rPr>
          <w:rFonts w:ascii="Arial" w:hAnsi="Arial" w:cs="Arial"/>
          <w:b/>
          <w:color w:val="333333"/>
        </w:rPr>
      </w:pPr>
      <w:r w:rsidRPr="00015848">
        <w:rPr>
          <w:rFonts w:ascii="Arial" w:hAnsi="Arial" w:cs="Arial"/>
          <w:color w:val="333333"/>
          <w:lang w:val="es-CO"/>
        </w:rPr>
        <w:t>Está determinado por el </w:t>
      </w:r>
      <w:r w:rsidRPr="00015848">
        <w:rPr>
          <w:rFonts w:ascii="Arial" w:hAnsi="Arial" w:cs="Arial"/>
          <w:b/>
          <w:bCs/>
          <w:color w:val="333333"/>
          <w:lang w:val="es-CO"/>
        </w:rPr>
        <w:t xml:space="preserve">ángulo </w:t>
      </w:r>
      <m:oMath>
        <m:r>
          <m:rPr>
            <m:sty m:val="bi"/>
          </m:rPr>
          <w:rPr>
            <w:rFonts w:ascii="Cambria Math" w:hAnsi="Cambria Math" w:cs="Arial"/>
            <w:color w:val="333333"/>
          </w:rPr>
          <m:t>φ</m:t>
        </m:r>
      </m:oMath>
      <w:r w:rsidRPr="00015848">
        <w:rPr>
          <w:rFonts w:ascii="Arial" w:hAnsi="Arial" w:cs="Arial"/>
          <w:color w:val="333333"/>
          <w:lang w:val="es-CO"/>
        </w:rPr>
        <w:t xml:space="preserve"> que forman los dos radios de la circunferencia correspondientes a los extremos del arco recorrido. </w:t>
      </w:r>
      <w:proofErr w:type="gramStart"/>
      <w:r w:rsidRPr="00015848">
        <w:rPr>
          <w:rFonts w:ascii="Arial" w:hAnsi="Arial" w:cs="Arial"/>
          <w:color w:val="333333"/>
        </w:rPr>
        <w:t xml:space="preserve">Se </w:t>
      </w:r>
      <w:proofErr w:type="spellStart"/>
      <w:r w:rsidRPr="00015848">
        <w:rPr>
          <w:rFonts w:ascii="Arial" w:hAnsi="Arial" w:cs="Arial"/>
          <w:color w:val="333333"/>
        </w:rPr>
        <w:t>mide</w:t>
      </w:r>
      <w:proofErr w:type="spellEnd"/>
      <w:r w:rsidRPr="00015848">
        <w:rPr>
          <w:rFonts w:ascii="Arial" w:hAnsi="Arial" w:cs="Arial"/>
          <w:color w:val="333333"/>
        </w:rPr>
        <w:t xml:space="preserve"> en </w:t>
      </w:r>
      <w:proofErr w:type="spellStart"/>
      <w:r w:rsidRPr="00015848">
        <w:rPr>
          <w:rFonts w:ascii="Arial" w:hAnsi="Arial" w:cs="Arial"/>
          <w:color w:val="333333"/>
        </w:rPr>
        <w:t>radianes</w:t>
      </w:r>
      <w:proofErr w:type="spellEnd"/>
      <w:r w:rsidRPr="00015848">
        <w:rPr>
          <w:rFonts w:ascii="Arial" w:hAnsi="Arial" w:cs="Arial"/>
          <w:color w:val="333333"/>
        </w:rPr>
        <w:t xml:space="preserve"> (rad).</w:t>
      </w:r>
      <w:proofErr w:type="gramEnd"/>
    </w:p>
    <w:p w14:paraId="7E3D009E" w14:textId="77777777" w:rsidR="003E005C" w:rsidRPr="00015848" w:rsidRDefault="003E005C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1DE5FBE7" w14:textId="5241E0D1" w:rsidR="003E005C" w:rsidRPr="00015848" w:rsidRDefault="003E005C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1AFD8498" w14:textId="77777777" w:rsidR="003E005C" w:rsidRPr="00015848" w:rsidRDefault="003E005C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∆φ=φ-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0</m:t>
              </m:r>
            </m:sub>
          </m:sSub>
        </m:oMath>
      </m:oMathPara>
    </w:p>
    <w:p w14:paraId="3BDAA104" w14:textId="77777777" w:rsidR="00C828FC" w:rsidRPr="00015848" w:rsidRDefault="00C828FC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310DE01" w14:textId="77777777" w:rsidR="00CE11A7" w:rsidRPr="00015848" w:rsidRDefault="00CE11A7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2123F9C7" w14:textId="186CE77A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2: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7C3213DE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1DF24297" w14:textId="7881AEFB" w:rsidR="00EC0670" w:rsidRPr="00015848" w:rsidRDefault="003E005C" w:rsidP="00015848">
      <w:pPr>
        <w:spacing w:line="360" w:lineRule="auto"/>
        <w:ind w:left="426"/>
        <w:rPr>
          <w:rFonts w:ascii="Arial" w:hAnsi="Arial"/>
          <w:b/>
          <w:color w:val="FF0000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 xml:space="preserve">Distancia recorrida </w:t>
      </w:r>
    </w:p>
    <w:p w14:paraId="2222C095" w14:textId="77777777" w:rsidR="003E005C" w:rsidRPr="00015848" w:rsidRDefault="003E005C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28311DEA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7F5573FE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C4FDD40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5EAB4620" w14:textId="77777777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Corresponde a la </w:t>
      </w:r>
      <w:r w:rsidRPr="00015848">
        <w:rPr>
          <w:rFonts w:ascii="Arial" w:hAnsi="Arial" w:cs="Arial"/>
          <w:b/>
          <w:color w:val="333333"/>
          <w:lang w:val="es-CO"/>
        </w:rPr>
        <w:t>longitud de arco</w:t>
      </w:r>
      <w:r w:rsidRPr="00015848">
        <w:rPr>
          <w:rFonts w:ascii="Arial" w:hAnsi="Arial" w:cs="Arial"/>
          <w:color w:val="333333"/>
          <w:lang w:val="es-CO"/>
        </w:rPr>
        <w:t xml:space="preserve"> recorrida por el cuerpo durante su movimiento por la trayectoria circular de radio R:</w:t>
      </w:r>
    </w:p>
    <w:p w14:paraId="0FDA31A8" w14:textId="77777777" w:rsidR="00DA68A7" w:rsidRPr="00015848" w:rsidRDefault="00DA68A7" w:rsidP="00015848">
      <w:pPr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s=∆φ∙R</m:t>
          </m:r>
        </m:oMath>
      </m:oMathPara>
    </w:p>
    <w:p w14:paraId="40AFB18E" w14:textId="77777777" w:rsidR="00DA68A7" w:rsidRPr="00015848" w:rsidRDefault="00DA68A7" w:rsidP="00015848">
      <w:pPr>
        <w:spacing w:line="360" w:lineRule="auto"/>
        <w:jc w:val="center"/>
        <w:rPr>
          <w:rFonts w:ascii="Arial" w:hAnsi="Arial" w:cs="Arial"/>
          <w:color w:val="333333"/>
        </w:rPr>
      </w:pPr>
    </w:p>
    <w:p w14:paraId="19A7A897" w14:textId="3983AD85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Se mide en unidades de </w:t>
      </w:r>
      <w:r w:rsidR="00E60ACF">
        <w:rPr>
          <w:rFonts w:ascii="Arial" w:hAnsi="Arial" w:cs="Arial"/>
          <w:color w:val="333333"/>
          <w:lang w:val="es-CO"/>
        </w:rPr>
        <w:t>l</w:t>
      </w:r>
      <w:r w:rsidR="00E60ACF" w:rsidRPr="00015848">
        <w:rPr>
          <w:rFonts w:ascii="Arial" w:hAnsi="Arial" w:cs="Arial"/>
          <w:color w:val="333333"/>
          <w:lang w:val="es-CO"/>
        </w:rPr>
        <w:t>ongitud</w:t>
      </w:r>
      <w:r w:rsidRPr="00015848">
        <w:rPr>
          <w:rFonts w:ascii="Arial" w:hAnsi="Arial" w:cs="Arial"/>
          <w:color w:val="333333"/>
          <w:lang w:val="es-CO"/>
        </w:rPr>
        <w:t>, usualmente metros (m).</w:t>
      </w:r>
    </w:p>
    <w:p w14:paraId="25681A17" w14:textId="5DC6F661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Cuando el cuerpo </w:t>
      </w:r>
      <w:r w:rsidR="00E60ACF">
        <w:rPr>
          <w:rFonts w:ascii="Arial" w:hAnsi="Arial" w:cs="Arial"/>
          <w:color w:val="333333"/>
          <w:lang w:val="es-CO"/>
        </w:rPr>
        <w:t>termina</w:t>
      </w:r>
      <w:r w:rsidR="00E60ACF" w:rsidRPr="00015848">
        <w:rPr>
          <w:rFonts w:ascii="Arial" w:hAnsi="Arial" w:cs="Arial"/>
          <w:color w:val="333333"/>
          <w:lang w:val="es-CO"/>
        </w:rPr>
        <w:t xml:space="preserve"> </w:t>
      </w:r>
      <w:r w:rsidRPr="00015848">
        <w:rPr>
          <w:rFonts w:ascii="Arial" w:hAnsi="Arial" w:cs="Arial"/>
          <w:color w:val="333333"/>
          <w:lang w:val="es-CO"/>
        </w:rPr>
        <w:t>una vuelta completa,</w:t>
      </w:r>
    </w:p>
    <w:p w14:paraId="25BDB1C2" w14:textId="77777777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</w:p>
    <w:p w14:paraId="79592B4D" w14:textId="77777777" w:rsidR="00DA68A7" w:rsidRPr="00015848" w:rsidRDefault="00DA68A7" w:rsidP="00015848">
      <w:pPr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s=2πR</m:t>
          </m:r>
        </m:oMath>
      </m:oMathPara>
    </w:p>
    <w:p w14:paraId="0A68DE90" w14:textId="77777777" w:rsidR="003E005C" w:rsidRPr="00015848" w:rsidRDefault="003E005C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6EE78B08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3CDA73E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61A548D" w14:textId="7FAEC441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3: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1B2A92EC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3D83A881" w14:textId="633C1C66" w:rsidR="00EC0670" w:rsidRPr="00015848" w:rsidRDefault="00EC0670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 xml:space="preserve">Velocidad angular </w:t>
      </w:r>
    </w:p>
    <w:p w14:paraId="4B531836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D4BD76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75753CA5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lastRenderedPageBreak/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6C334D4F" w14:textId="521A2A0B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Es la variación del ángulo barrido, es decir</w:t>
      </w:r>
      <w:r w:rsidR="00E60ACF">
        <w:rPr>
          <w:rFonts w:ascii="Arial" w:hAnsi="Arial" w:cs="Arial"/>
          <w:color w:val="333333"/>
          <w:lang w:val="es-CO"/>
        </w:rPr>
        <w:t>,</w:t>
      </w:r>
      <w:r w:rsidRPr="00015848">
        <w:rPr>
          <w:rFonts w:ascii="Arial" w:hAnsi="Arial" w:cs="Arial"/>
          <w:color w:val="333333"/>
          <w:lang w:val="es-CO"/>
        </w:rPr>
        <w:t xml:space="preserve"> el </w:t>
      </w:r>
      <w:r w:rsidRPr="00015848">
        <w:rPr>
          <w:rFonts w:ascii="Arial" w:hAnsi="Arial" w:cs="Arial"/>
          <w:b/>
          <w:color w:val="333333"/>
          <w:lang w:val="es-CO"/>
        </w:rPr>
        <w:t>desplazamiento angular</w:t>
      </w:r>
      <w:r w:rsidRPr="00015848">
        <w:rPr>
          <w:rFonts w:ascii="Arial" w:hAnsi="Arial" w:cs="Arial"/>
          <w:color w:val="333333"/>
          <w:lang w:val="es-CO"/>
        </w:rPr>
        <w:t xml:space="preserve">, respecto al tiempo transcurrido: </w:t>
      </w:r>
    </w:p>
    <w:p w14:paraId="0729C6B0" w14:textId="77777777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8B8127F" w14:textId="77777777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ω=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∆φ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∆t</m:t>
              </m:r>
            </m:den>
          </m:f>
        </m:oMath>
      </m:oMathPara>
    </w:p>
    <w:p w14:paraId="78AA73B1" w14:textId="77777777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</w:rPr>
      </w:pPr>
    </w:p>
    <w:p w14:paraId="3E253A2C" w14:textId="682CD99E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Se mide en </w:t>
      </w:r>
      <w:r w:rsidRPr="00015848">
        <w:rPr>
          <w:rFonts w:ascii="Arial" w:hAnsi="Arial" w:cs="Arial"/>
          <w:b/>
          <w:bCs/>
          <w:color w:val="333333"/>
          <w:lang w:val="es-CO"/>
        </w:rPr>
        <w:t>rad/s</w:t>
      </w:r>
      <w:r w:rsidRPr="00015848">
        <w:rPr>
          <w:rFonts w:ascii="Arial" w:hAnsi="Arial" w:cs="Arial"/>
          <w:color w:val="333333"/>
          <w:lang w:val="es-CO"/>
        </w:rPr>
        <w:t xml:space="preserve">. </w:t>
      </w:r>
    </w:p>
    <w:p w14:paraId="71EF8864" w14:textId="77777777" w:rsidR="004B798A" w:rsidRPr="00015848" w:rsidRDefault="004B798A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2DA46B8C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7BE9907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60159BE" w14:textId="566B6508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4: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7CDC8A56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141A733D" w14:textId="54C9C6E5" w:rsidR="00EC0670" w:rsidRPr="00015848" w:rsidRDefault="00EC0670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 xml:space="preserve">Velocidad lineal </w:t>
      </w:r>
    </w:p>
    <w:p w14:paraId="33B40DEA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D868979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54BB07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5B282322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Su magnitud es la longitud del arco recorrido por unidad de tiempo:</w:t>
      </w:r>
    </w:p>
    <w:p w14:paraId="2DD8C12B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F776516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v=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14:paraId="526DEE5C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5E5E1284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Usualmente se mide en 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b/>
                <w:i/>
                <w:color w:val="333333"/>
                <w:lang w:val="es-MX" w:eastAsia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s</m:t>
            </m:r>
          </m:den>
        </m:f>
      </m:oMath>
    </w:p>
    <w:p w14:paraId="1196A442" w14:textId="77777777" w:rsidR="00406471" w:rsidRPr="00015848" w:rsidRDefault="00406471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4697CDBD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8BCAF77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9A43FFA" w14:textId="06D4B8B2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5: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7D3701D4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4A7DD059" w14:textId="1AE43D2B" w:rsidR="0025454D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color w:val="FF0000"/>
          <w:lang w:val="es-ES_tradnl"/>
        </w:rPr>
      </w:pPr>
      <w:r w:rsidRPr="00015848">
        <w:rPr>
          <w:rFonts w:ascii="Arial" w:hAnsi="Arial" w:cs="Arial"/>
          <w:color w:val="FF0000"/>
          <w:lang w:val="es-ES_tradnl"/>
        </w:rPr>
        <w:t xml:space="preserve">Periodo </w:t>
      </w:r>
    </w:p>
    <w:p w14:paraId="410B5A89" w14:textId="77777777" w:rsidR="00EC0670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7AECEEE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08B78BB8" w14:textId="77777777" w:rsidR="009C1610" w:rsidRPr="00015848" w:rsidRDefault="009C1610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Es el tiempo que transcurre hasta dar una vuelta completa. Se mide en </w:t>
      </w:r>
      <m:oMath>
        <m:r>
          <w:rPr>
            <w:rFonts w:ascii="Cambria Math" w:hAnsi="Cambria Math" w:cs="Arial"/>
            <w:color w:val="333333"/>
          </w:rPr>
          <m:t>s</m:t>
        </m:r>
      </m:oMath>
      <w:r w:rsidRPr="00015848">
        <w:rPr>
          <w:rFonts w:ascii="Arial" w:hAnsi="Arial" w:cs="Arial"/>
          <w:color w:val="333333"/>
          <w:lang w:val="es-CO"/>
        </w:rPr>
        <w:t>.</w:t>
      </w:r>
    </w:p>
    <w:p w14:paraId="6845702D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AED67E2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0B71468" w14:textId="030EFCA6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6: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5A96A24F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5FDDAA4E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5DB6AF8" w14:textId="441E94BA" w:rsidR="0025454D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color w:val="FF0000"/>
          <w:lang w:val="es-ES_tradnl"/>
        </w:rPr>
      </w:pPr>
      <w:r w:rsidRPr="00015848">
        <w:rPr>
          <w:rFonts w:ascii="Arial" w:hAnsi="Arial" w:cs="Arial"/>
          <w:color w:val="FF0000"/>
          <w:lang w:val="es-ES_tradnl"/>
        </w:rPr>
        <w:t xml:space="preserve">Frecuencia </w:t>
      </w:r>
    </w:p>
    <w:p w14:paraId="643C7F48" w14:textId="77777777" w:rsidR="00EC0670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DA396DD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57FA430A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Es el número de vueltas recorridas por unidad de tiempo. </w:t>
      </w:r>
    </w:p>
    <w:p w14:paraId="36EAB0EC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49222DA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lang w:val="es-MX" w:eastAsia="es-CO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s-MX" w:eastAsia="es-CO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5CA75C4" w14:textId="03865C11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T y f se relacionan por la expresión:</w:t>
      </w:r>
    </w:p>
    <w:p w14:paraId="13148B84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14:paraId="357CF4DC" w14:textId="11ABE9D6" w:rsidR="00252AF3" w:rsidRPr="00015848" w:rsidRDefault="00252AF3" w:rsidP="00015848">
      <w:pPr>
        <w:shd w:val="clear" w:color="auto" w:fill="FFFFFF"/>
        <w:spacing w:line="360" w:lineRule="auto"/>
        <w:jc w:val="both"/>
        <w:rPr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La frecuencia se mide en </w:t>
      </w:r>
      <m:oMath>
        <m:r>
          <w:rPr>
            <w:rFonts w:ascii="Cambria Math" w:hAnsi="Cambria Math" w:cs="Arial"/>
            <w:color w:val="333333"/>
          </w:rPr>
          <m:t>revoluciones</m:t>
        </m:r>
        <m:r>
          <w:rPr>
            <w:rFonts w:ascii="Cambria Math" w:hAnsi="Cambria Math" w:cs="Arial"/>
            <w:color w:val="333333"/>
            <w:lang w:val="es-ES"/>
          </w:rPr>
          <m:t>/</m:t>
        </m:r>
        <m:r>
          <w:rPr>
            <w:rFonts w:ascii="Cambria Math" w:hAnsi="Cambria Math" w:cs="Arial"/>
            <w:color w:val="333333"/>
          </w:rPr>
          <m:t>s</m:t>
        </m:r>
      </m:oMath>
      <w:r w:rsidR="0031262C" w:rsidRPr="0031262C">
        <w:rPr>
          <w:rFonts w:ascii="Arial" w:hAnsi="Arial" w:cs="Arial"/>
          <w:color w:val="333333"/>
          <w:lang w:val="es-ES"/>
        </w:rPr>
        <w:t xml:space="preserve"> </w:t>
      </w:r>
      <w:r w:rsidR="00015848" w:rsidRPr="00015848">
        <w:rPr>
          <w:rFonts w:ascii="Arial" w:hAnsi="Arial" w:cs="Arial"/>
          <w:color w:val="333333"/>
          <w:lang w:val="es-CO"/>
        </w:rPr>
        <w:t xml:space="preserve"> </w:t>
      </w:r>
      <w:r w:rsidRPr="00015848">
        <w:rPr>
          <w:rFonts w:ascii="Arial" w:hAnsi="Arial" w:cs="Arial"/>
          <w:color w:val="333333"/>
          <w:lang w:val="es-CO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MX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s</m:t>
            </m:r>
          </m:e>
          <m:sup>
            <m:r>
              <w:rPr>
                <w:rFonts w:ascii="Cambria Math" w:hAnsi="Cambria Math" w:cs="Arial"/>
                <w:color w:val="333333"/>
                <w:lang w:val="es-CO"/>
              </w:rPr>
              <m:t>-1</m:t>
            </m:r>
          </m:sup>
        </m:sSup>
      </m:oMath>
      <w:r w:rsidRPr="00015848">
        <w:rPr>
          <w:rFonts w:ascii="Arial" w:hAnsi="Arial" w:cs="Arial"/>
          <w:color w:val="333333"/>
          <w:lang w:val="es-CO"/>
        </w:rPr>
        <w:t>)</w:t>
      </w:r>
      <w:r w:rsidR="00015848" w:rsidRPr="00015848">
        <w:rPr>
          <w:rFonts w:ascii="Arial" w:hAnsi="Arial" w:cs="Arial"/>
          <w:color w:val="333333"/>
          <w:lang w:val="es-CO"/>
        </w:rPr>
        <w:t xml:space="preserve"> </w:t>
      </w:r>
      <w:r w:rsidRPr="00015848">
        <w:rPr>
          <w:rFonts w:ascii="Arial" w:hAnsi="Arial" w:cs="Arial"/>
          <w:color w:val="333333"/>
          <w:lang w:val="es-CO"/>
        </w:rPr>
        <w:t xml:space="preserve">o </w:t>
      </w:r>
      <m:oMath>
        <m:r>
          <w:rPr>
            <w:rFonts w:ascii="Cambria Math" w:hAnsi="Cambria Math" w:cs="Arial"/>
            <w:color w:val="333333"/>
          </w:rPr>
          <m:t>rpm</m:t>
        </m:r>
      </m:oMath>
      <w:r w:rsidRPr="00015848">
        <w:rPr>
          <w:rFonts w:ascii="Arial" w:hAnsi="Arial" w:cs="Arial"/>
          <w:color w:val="333333"/>
          <w:lang w:val="es-CO"/>
        </w:rPr>
        <w:t xml:space="preserve"> </w:t>
      </w:r>
      <w:r w:rsidR="00E60ACF">
        <w:rPr>
          <w:rFonts w:ascii="Arial" w:hAnsi="Arial" w:cs="Arial"/>
          <w:color w:val="333333"/>
          <w:lang w:val="es-CO"/>
        </w:rPr>
        <w:t>(</w:t>
      </w:r>
      <w:r w:rsidRPr="00015848">
        <w:rPr>
          <w:rFonts w:ascii="Arial" w:hAnsi="Arial" w:cs="Arial"/>
          <w:color w:val="333333"/>
          <w:lang w:val="es-CO"/>
        </w:rPr>
        <w:t>revoluciones por minuto</w:t>
      </w:r>
      <w:r w:rsidR="00E60ACF">
        <w:rPr>
          <w:rFonts w:ascii="Arial" w:hAnsi="Arial" w:cs="Arial"/>
          <w:color w:val="333333"/>
          <w:lang w:val="es-CO"/>
        </w:rPr>
        <w:t>)</w:t>
      </w:r>
      <w:r w:rsidRPr="00015848">
        <w:rPr>
          <w:rFonts w:ascii="Arial" w:hAnsi="Arial" w:cs="Arial"/>
          <w:color w:val="333333"/>
          <w:lang w:val="es-CO"/>
        </w:rPr>
        <w:t xml:space="preserve">. </w:t>
      </w:r>
    </w:p>
    <w:p w14:paraId="0477B5F7" w14:textId="77777777" w:rsidR="009C1610" w:rsidRPr="0031262C" w:rsidRDefault="009C1610" w:rsidP="00015848">
      <w:pPr>
        <w:spacing w:line="360" w:lineRule="auto"/>
        <w:ind w:left="426"/>
        <w:rPr>
          <w:rFonts w:ascii="Arial" w:hAnsi="Arial"/>
          <w:lang w:val="es-CO"/>
        </w:rPr>
      </w:pPr>
    </w:p>
    <w:p w14:paraId="67DF9644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794A3D2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C5D5F17" w14:textId="062850B2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7: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26E2E4DF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b/>
          <w:color w:val="FF0000"/>
          <w:lang w:val="es-ES_tradnl"/>
        </w:rPr>
        <w:t>*</w:t>
      </w:r>
      <w:r w:rsidRPr="00015848">
        <w:rPr>
          <w:rFonts w:ascii="Arial" w:hAnsi="Arial" w:cs="Arial"/>
          <w:color w:val="FF0000"/>
          <w:lang w:val="es-ES_tradnl"/>
        </w:rPr>
        <w:t xml:space="preserve"> </w:t>
      </w:r>
      <w:r w:rsidRPr="00015848">
        <w:rPr>
          <w:rFonts w:ascii="Arial" w:hAnsi="Arial" w:cs="Arial"/>
          <w:highlight w:val="yellow"/>
          <w:lang w:val="es-ES_tradnl"/>
        </w:rPr>
        <w:t>Término (</w:t>
      </w:r>
      <w:r w:rsidRPr="00015848">
        <w:rPr>
          <w:rFonts w:ascii="Arial" w:hAnsi="Arial" w:cs="Arial"/>
          <w:b/>
          <w:highlight w:val="yellow"/>
          <w:lang w:val="es-ES_tradnl"/>
        </w:rPr>
        <w:t>17</w:t>
      </w:r>
      <w:r w:rsidRPr="00015848">
        <w:rPr>
          <w:rFonts w:ascii="Arial" w:hAnsi="Arial" w:cs="Arial"/>
          <w:highlight w:val="yellow"/>
          <w:lang w:val="es-ES_tradnl"/>
        </w:rPr>
        <w:t xml:space="preserve"> caracteres máx.)</w:t>
      </w:r>
    </w:p>
    <w:p w14:paraId="697317E0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b/>
          <w:color w:val="FF0000"/>
          <w:lang w:val="es-ES_tradnl"/>
        </w:rPr>
        <w:t>Aceleración centrípeta</w:t>
      </w:r>
    </w:p>
    <w:p w14:paraId="7F67D68B" w14:textId="77777777" w:rsidR="002C3A39" w:rsidRPr="00015848" w:rsidRDefault="002C3A39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9EA175" w14:textId="77777777" w:rsidR="002C3A39" w:rsidRPr="00015848" w:rsidRDefault="002C3A39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9A4F539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b/>
          <w:color w:val="FF0000"/>
          <w:lang w:val="es-ES_tradnl"/>
        </w:rPr>
        <w:t>*</w:t>
      </w:r>
      <w:r w:rsidRPr="00015848">
        <w:rPr>
          <w:rFonts w:ascii="Arial" w:hAnsi="Arial" w:cs="Arial"/>
          <w:color w:val="FF0000"/>
          <w:lang w:val="es-ES_tradnl"/>
        </w:rPr>
        <w:t xml:space="preserve"> </w:t>
      </w:r>
      <w:r w:rsidRPr="00015848">
        <w:rPr>
          <w:rFonts w:ascii="Arial" w:hAnsi="Arial" w:cs="Arial"/>
          <w:highlight w:val="yellow"/>
          <w:lang w:val="es-ES_tradnl"/>
        </w:rPr>
        <w:t>Texto de término (</w:t>
      </w:r>
      <w:r w:rsidRPr="00015848">
        <w:rPr>
          <w:rFonts w:ascii="Arial" w:hAnsi="Arial" w:cs="Arial"/>
          <w:b/>
          <w:highlight w:val="yellow"/>
          <w:lang w:val="es-ES_tradnl"/>
        </w:rPr>
        <w:t>250</w:t>
      </w:r>
      <w:r w:rsidRPr="00015848">
        <w:rPr>
          <w:rFonts w:ascii="Arial" w:hAnsi="Arial" w:cs="Arial"/>
          <w:highlight w:val="yellow"/>
          <w:lang w:val="es-ES_tradnl"/>
        </w:rPr>
        <w:t xml:space="preserve"> caracteres aprox.)</w:t>
      </w:r>
    </w:p>
    <w:p w14:paraId="28605EE1" w14:textId="0B365F35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lang w:val="es-ES_tradnl"/>
        </w:rPr>
        <w:t xml:space="preserve">En el movimiento circular la aceleración se denomina centrípeta pues va dirigida hacia el centro de la circunferencia y se debe a la variación en </w:t>
      </w:r>
      <w:r w:rsidR="00E60ACF">
        <w:rPr>
          <w:rFonts w:ascii="Arial" w:hAnsi="Arial" w:cs="Arial"/>
          <w:lang w:val="es-ES_tradnl"/>
        </w:rPr>
        <w:t xml:space="preserve">la </w:t>
      </w:r>
      <w:r w:rsidRPr="00015848">
        <w:rPr>
          <w:rFonts w:ascii="Arial" w:hAnsi="Arial" w:cs="Arial"/>
          <w:lang w:val="es-ES_tradnl"/>
        </w:rPr>
        <w:t>dirección del vector velocidad lineal</w:t>
      </w:r>
      <w:r w:rsidR="00E60ACF">
        <w:rPr>
          <w:rFonts w:ascii="Arial" w:hAnsi="Arial" w:cs="Arial"/>
          <w:lang w:val="es-ES_tradnl"/>
        </w:rPr>
        <w:t>:</w:t>
      </w:r>
    </w:p>
    <w:p w14:paraId="17AC47B9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1424A90B" w14:textId="172249A3" w:rsidR="002C3A39" w:rsidRPr="00015848" w:rsidRDefault="001419C4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2C3A39" w:rsidRPr="00015848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v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  <w:r w:rsidR="002C3A39" w:rsidRPr="00015848">
        <w:rPr>
          <w:rFonts w:ascii="Arial" w:hAnsi="Arial" w:cs="Arial"/>
          <w:lang w:val="es-ES_tradnl"/>
        </w:rPr>
        <w:t>y</w:t>
      </w:r>
      <w:r w:rsidR="00015848" w:rsidRPr="00015848">
        <w:rPr>
          <w:rFonts w:ascii="Arial" w:hAnsi="Arial" w:cs="Arial"/>
          <w:lang w:val="es-ES_trad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2C3A39" w:rsidRPr="00015848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</w:p>
    <w:p w14:paraId="5D75D386" w14:textId="77777777" w:rsidR="002C3A39" w:rsidRPr="00015848" w:rsidRDefault="001419C4" w:rsidP="00015848">
      <w:pPr>
        <w:spacing w:line="360" w:lineRule="auto"/>
        <w:ind w:left="426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14:paraId="0C40B54B" w14:textId="77777777" w:rsidR="002C3A39" w:rsidRPr="00015848" w:rsidRDefault="002C3A39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8ACFD57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7D36BAEA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37ADAADB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0985092" w14:textId="0C7ED851" w:rsidR="00080CA9" w:rsidRPr="00015848" w:rsidRDefault="00080CA9" w:rsidP="00015848">
      <w:pPr>
        <w:shd w:val="clear" w:color="auto" w:fill="FFCC99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4</w:t>
      </w:r>
      <w:r w:rsidRPr="00015848">
        <w:rPr>
          <w:rFonts w:ascii="Arial" w:hAnsi="Arial"/>
          <w:lang w:val="es-ES_tradnl"/>
        </w:rPr>
        <w:t xml:space="preserve"> (“INVESTIGA/ANÁLISIS”)</w:t>
      </w:r>
    </w:p>
    <w:p w14:paraId="4E57E417" w14:textId="795BA41A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botón (</w:t>
      </w:r>
      <w:r w:rsidRPr="00015848">
        <w:rPr>
          <w:rFonts w:ascii="Arial" w:hAnsi="Arial"/>
          <w:b/>
          <w:highlight w:val="green"/>
          <w:lang w:val="es-ES_tradnl"/>
        </w:rPr>
        <w:t>20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ESTE DATO APARECE EN PESTAÑA DEL MENÚ. EN AUTOMÁTICO SE ASIGNA “</w:t>
      </w:r>
      <w:r w:rsidR="003C26A4" w:rsidRPr="00015848">
        <w:rPr>
          <w:rFonts w:ascii="Arial" w:hAnsi="Arial" w:cs="Arial"/>
          <w:color w:val="0000FF"/>
          <w:lang w:val="es-ES_tradnl"/>
        </w:rPr>
        <w:t>ANÁLISIS</w:t>
      </w:r>
      <w:r w:rsidRPr="00015848">
        <w:rPr>
          <w:rFonts w:ascii="Arial" w:hAnsi="Arial" w:cs="Arial"/>
          <w:color w:val="0000FF"/>
          <w:lang w:val="es-ES_tradnl"/>
        </w:rPr>
        <w:t>” AL MENOS QUE SE ESPECIFICA OTRO TEXTO.</w:t>
      </w:r>
    </w:p>
    <w:p w14:paraId="1CD62FDB" w14:textId="77777777" w:rsidR="00080CA9" w:rsidRPr="00015848" w:rsidRDefault="00080CA9" w:rsidP="00015848">
      <w:pPr>
        <w:spacing w:line="360" w:lineRule="auto"/>
        <w:rPr>
          <w:rFonts w:ascii="Arial" w:hAnsi="Arial" w:cs="Arial"/>
          <w:lang w:val="es-ES_tradnl"/>
        </w:rPr>
      </w:pPr>
    </w:p>
    <w:p w14:paraId="5FF6B4CE" w14:textId="77777777" w:rsidR="00080CA9" w:rsidRPr="00015848" w:rsidRDefault="00080CA9" w:rsidP="00015848">
      <w:pPr>
        <w:spacing w:line="360" w:lineRule="auto"/>
        <w:rPr>
          <w:rFonts w:ascii="Arial" w:hAnsi="Arial" w:cs="Arial"/>
          <w:lang w:val="es-ES_tradnl"/>
        </w:rPr>
      </w:pPr>
    </w:p>
    <w:p w14:paraId="16833148" w14:textId="58CD12C0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 pestaña (</w:t>
      </w:r>
      <w:r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A44E24" w:rsidRPr="00015848">
        <w:rPr>
          <w:rFonts w:ascii="Arial" w:hAnsi="Arial" w:cs="Arial"/>
          <w:lang w:val="es-ES_tradnl"/>
        </w:rPr>
        <w:t xml:space="preserve"> Analiza </w:t>
      </w:r>
    </w:p>
    <w:p w14:paraId="420666F5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AA889A4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7EB51ABC" w14:textId="77777777" w:rsidR="00080CA9" w:rsidRPr="00015848" w:rsidRDefault="00080CA9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Texto 1 de pestaña (</w:t>
      </w:r>
      <w:r w:rsidRPr="00015848">
        <w:rPr>
          <w:rFonts w:ascii="Arial" w:hAnsi="Arial"/>
          <w:b/>
          <w:highlight w:val="green"/>
          <w:lang w:val="es-ES_tradnl"/>
        </w:rPr>
        <w:t>500</w:t>
      </w:r>
      <w:r w:rsidRPr="00015848">
        <w:rPr>
          <w:rFonts w:ascii="Arial" w:hAnsi="Arial"/>
          <w:highlight w:val="green"/>
          <w:lang w:val="es-ES_tradnl"/>
        </w:rPr>
        <w:t xml:space="preserve"> caracteres aprox.)</w:t>
      </w:r>
    </w:p>
    <w:p w14:paraId="04CFAD6A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4E553F78" w14:textId="74F716D8" w:rsidR="00A44E24" w:rsidRPr="00015848" w:rsidRDefault="00A44E24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lang w:val="es-ES_tradnl"/>
        </w:rPr>
        <w:t>Si en un movimiento circular la magnitud del vector velocidad permaneciera constante ¿existiría una aceleración?</w:t>
      </w:r>
    </w:p>
    <w:p w14:paraId="2E3C6C96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2BECF47" w14:textId="5FDA795A" w:rsidR="00E31CAA" w:rsidRPr="00015848" w:rsidRDefault="00E31CAA" w:rsidP="00015848">
      <w:pPr>
        <w:spacing w:line="360" w:lineRule="auto"/>
        <w:rPr>
          <w:rFonts w:ascii="Arial" w:hAnsi="Arial" w:cs="Arial"/>
          <w:lang w:val="es-ES_tradnl"/>
        </w:rPr>
      </w:pPr>
    </w:p>
    <w:sectPr w:rsidR="00E31CAA" w:rsidRPr="0001584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1F0"/>
    <w:multiLevelType w:val="hybridMultilevel"/>
    <w:tmpl w:val="651EB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15848"/>
    <w:rsid w:val="00025642"/>
    <w:rsid w:val="0005228B"/>
    <w:rsid w:val="00054002"/>
    <w:rsid w:val="00080CA9"/>
    <w:rsid w:val="000B4767"/>
    <w:rsid w:val="00104E5C"/>
    <w:rsid w:val="00113A97"/>
    <w:rsid w:val="0014117C"/>
    <w:rsid w:val="001419C4"/>
    <w:rsid w:val="0014528A"/>
    <w:rsid w:val="00146180"/>
    <w:rsid w:val="00157C50"/>
    <w:rsid w:val="00182C67"/>
    <w:rsid w:val="001B3983"/>
    <w:rsid w:val="001C6ED6"/>
    <w:rsid w:val="001E1243"/>
    <w:rsid w:val="001E2043"/>
    <w:rsid w:val="00223AB8"/>
    <w:rsid w:val="002247D2"/>
    <w:rsid w:val="0025146C"/>
    <w:rsid w:val="00252AF3"/>
    <w:rsid w:val="0025454D"/>
    <w:rsid w:val="00254FDB"/>
    <w:rsid w:val="002563FF"/>
    <w:rsid w:val="002A563F"/>
    <w:rsid w:val="002B76FC"/>
    <w:rsid w:val="002B7E96"/>
    <w:rsid w:val="002C3A39"/>
    <w:rsid w:val="002C402E"/>
    <w:rsid w:val="002E4EE6"/>
    <w:rsid w:val="002F1E4F"/>
    <w:rsid w:val="002F6267"/>
    <w:rsid w:val="0031262C"/>
    <w:rsid w:val="00326C60"/>
    <w:rsid w:val="00340C3A"/>
    <w:rsid w:val="00345260"/>
    <w:rsid w:val="00353644"/>
    <w:rsid w:val="0037191F"/>
    <w:rsid w:val="003736A1"/>
    <w:rsid w:val="00375BC7"/>
    <w:rsid w:val="003C26A4"/>
    <w:rsid w:val="003D3A67"/>
    <w:rsid w:val="003D72B3"/>
    <w:rsid w:val="003E005C"/>
    <w:rsid w:val="003F1EB9"/>
    <w:rsid w:val="0040391E"/>
    <w:rsid w:val="00406471"/>
    <w:rsid w:val="00421529"/>
    <w:rsid w:val="004375B6"/>
    <w:rsid w:val="0045712C"/>
    <w:rsid w:val="004735BF"/>
    <w:rsid w:val="004A0080"/>
    <w:rsid w:val="004A2B92"/>
    <w:rsid w:val="004B798A"/>
    <w:rsid w:val="005234F3"/>
    <w:rsid w:val="00544BA5"/>
    <w:rsid w:val="00551D6E"/>
    <w:rsid w:val="00552D7C"/>
    <w:rsid w:val="00576C83"/>
    <w:rsid w:val="00595E43"/>
    <w:rsid w:val="005B7ACC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33B5A"/>
    <w:rsid w:val="009703E3"/>
    <w:rsid w:val="009C1610"/>
    <w:rsid w:val="00A0364C"/>
    <w:rsid w:val="00A22796"/>
    <w:rsid w:val="00A44E24"/>
    <w:rsid w:val="00A61B6D"/>
    <w:rsid w:val="00A925B6"/>
    <w:rsid w:val="00A96229"/>
    <w:rsid w:val="00AB35EF"/>
    <w:rsid w:val="00AC45C1"/>
    <w:rsid w:val="00AC7496"/>
    <w:rsid w:val="00AC7FAC"/>
    <w:rsid w:val="00AD7044"/>
    <w:rsid w:val="00AE458C"/>
    <w:rsid w:val="00AF23DF"/>
    <w:rsid w:val="00B0282E"/>
    <w:rsid w:val="00B16990"/>
    <w:rsid w:val="00B51416"/>
    <w:rsid w:val="00B850F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6F10"/>
    <w:rsid w:val="00CA5658"/>
    <w:rsid w:val="00CB02D2"/>
    <w:rsid w:val="00CB65F7"/>
    <w:rsid w:val="00CD2245"/>
    <w:rsid w:val="00CD652E"/>
    <w:rsid w:val="00CE11A7"/>
    <w:rsid w:val="00CF535A"/>
    <w:rsid w:val="00D15A42"/>
    <w:rsid w:val="00D23CB5"/>
    <w:rsid w:val="00D34B8A"/>
    <w:rsid w:val="00D660AD"/>
    <w:rsid w:val="00D7253B"/>
    <w:rsid w:val="00DA68A7"/>
    <w:rsid w:val="00DB0B4B"/>
    <w:rsid w:val="00DC3B1C"/>
    <w:rsid w:val="00DE1C4F"/>
    <w:rsid w:val="00DF6F53"/>
    <w:rsid w:val="00E31CAA"/>
    <w:rsid w:val="00E54DA3"/>
    <w:rsid w:val="00E60ACF"/>
    <w:rsid w:val="00E61A4B"/>
    <w:rsid w:val="00E7707B"/>
    <w:rsid w:val="00E84C33"/>
    <w:rsid w:val="00E920E6"/>
    <w:rsid w:val="00E928AA"/>
    <w:rsid w:val="00EA106A"/>
    <w:rsid w:val="00EA3E65"/>
    <w:rsid w:val="00EB0CCB"/>
    <w:rsid w:val="00EC0670"/>
    <w:rsid w:val="00EC398E"/>
    <w:rsid w:val="00F157B9"/>
    <w:rsid w:val="00F34BBF"/>
    <w:rsid w:val="00F4317E"/>
    <w:rsid w:val="00F44F99"/>
    <w:rsid w:val="00F50E48"/>
    <w:rsid w:val="00F566C6"/>
    <w:rsid w:val="00F80068"/>
    <w:rsid w:val="00F819D0"/>
    <w:rsid w:val="00F95BBA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8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8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oleObject" Target="embeddings/oleObject2.bin"/><Relationship Id="rId10" Type="http://schemas.openxmlformats.org/officeDocument/2006/relationships/hyperlink" Target="https://www.youtube.com/watch?v=b4pYZmCeA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1381</Words>
  <Characters>7601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Sergio Cuellar</cp:lastModifiedBy>
  <cp:revision>44</cp:revision>
  <dcterms:created xsi:type="dcterms:W3CDTF">2015-03-11T14:12:00Z</dcterms:created>
  <dcterms:modified xsi:type="dcterms:W3CDTF">2015-06-01T00:20:00Z</dcterms:modified>
</cp:coreProperties>
</file>