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588CA8AE" w:rsidR="0045712C" w:rsidRPr="00254FDB" w:rsidRDefault="0014528A" w:rsidP="00CB02D2">
      <w:pPr>
        <w:jc w:val="center"/>
        <w:rPr>
          <w:rFonts w:ascii="Arial" w:hAnsi="Arial"/>
          <w:b/>
          <w:lang w:val="es-ES_tradnl"/>
        </w:rPr>
      </w:pPr>
      <w:r>
        <w:rPr>
          <w:rFonts w:ascii="Arial" w:hAnsi="Arial"/>
          <w:b/>
          <w:lang w:val="es-ES_tradnl"/>
        </w:rPr>
        <w:t>Interactivo F</w:t>
      </w:r>
      <w:r w:rsidR="00E44B0C">
        <w:rPr>
          <w:rFonts w:ascii="Arial" w:hAnsi="Arial"/>
          <w:b/>
          <w:lang w:val="es-ES_tradnl"/>
        </w:rPr>
        <w:t>13</w:t>
      </w:r>
      <w:r w:rsidR="0045712C" w:rsidRPr="00254FDB">
        <w:rPr>
          <w:rFonts w:ascii="Arial" w:hAnsi="Arial"/>
          <w:b/>
          <w:lang w:val="es-ES_tradnl"/>
        </w:rPr>
        <w:t xml:space="preserve">: </w:t>
      </w:r>
      <w:proofErr w:type="spellStart"/>
      <w:r w:rsidR="00E44B0C">
        <w:rPr>
          <w:rFonts w:ascii="Arial" w:hAnsi="Arial"/>
          <w:b/>
          <w:lang w:val="es-ES_tradnl"/>
        </w:rPr>
        <w:t>Webquest</w:t>
      </w:r>
      <w:proofErr w:type="spellEnd"/>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37721D29" w14:textId="18FDB832" w:rsidR="00CD652E" w:rsidRPr="006D02A8" w:rsidRDefault="008C0556" w:rsidP="00CD652E">
      <w:pPr>
        <w:rPr>
          <w:rFonts w:ascii="Arial" w:hAnsi="Arial"/>
          <w:sz w:val="18"/>
          <w:szCs w:val="18"/>
          <w:lang w:val="es-ES_tradnl"/>
        </w:rPr>
      </w:pPr>
      <w:r>
        <w:rPr>
          <w:rFonts w:ascii="Arial" w:hAnsi="Arial"/>
          <w:sz w:val="18"/>
          <w:szCs w:val="18"/>
          <w:lang w:val="es-ES_tradnl"/>
        </w:rPr>
        <w:t>CN_05_12_CO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270DC53D" w:rsidR="00CD652E" w:rsidRPr="000719EE" w:rsidRDefault="008C0556" w:rsidP="00CD652E">
      <w:pPr>
        <w:rPr>
          <w:rFonts w:ascii="Arial" w:hAnsi="Arial" w:cs="Arial"/>
          <w:sz w:val="18"/>
          <w:szCs w:val="18"/>
          <w:lang w:val="es-ES_tradnl"/>
        </w:rPr>
      </w:pPr>
      <w:proofErr w:type="spellStart"/>
      <w:r w:rsidRPr="007F5E06">
        <w:rPr>
          <w:rFonts w:ascii="Arial" w:hAnsi="Arial" w:cs="Arial"/>
          <w:color w:val="000000"/>
        </w:rPr>
        <w:t>Cómo</w:t>
      </w:r>
      <w:proofErr w:type="spellEnd"/>
      <w:r w:rsidRPr="007F5E06">
        <w:rPr>
          <w:rFonts w:ascii="Arial" w:hAnsi="Arial" w:cs="Arial"/>
          <w:color w:val="000000"/>
        </w:rPr>
        <w:t xml:space="preserve"> </w:t>
      </w:r>
      <w:proofErr w:type="spellStart"/>
      <w:r w:rsidRPr="007F5E06">
        <w:rPr>
          <w:rFonts w:ascii="Arial" w:hAnsi="Arial" w:cs="Arial"/>
          <w:color w:val="000000"/>
        </w:rPr>
        <w:t>hacer</w:t>
      </w:r>
      <w:proofErr w:type="spellEnd"/>
      <w:r w:rsidRPr="007F5E06">
        <w:rPr>
          <w:rFonts w:ascii="Arial" w:hAnsi="Arial" w:cs="Arial"/>
          <w:color w:val="000000"/>
        </w:rPr>
        <w:t xml:space="preserve"> </w:t>
      </w:r>
      <w:proofErr w:type="gramStart"/>
      <w:r w:rsidRPr="007F5E06">
        <w:rPr>
          <w:rFonts w:ascii="Arial" w:hAnsi="Arial" w:cs="Arial"/>
          <w:color w:val="000000"/>
        </w:rPr>
        <w:t>un</w:t>
      </w:r>
      <w:proofErr w:type="gramEnd"/>
      <w:r w:rsidRPr="007F5E06">
        <w:rPr>
          <w:rFonts w:ascii="Arial" w:hAnsi="Arial" w:cs="Arial"/>
          <w:color w:val="000000"/>
        </w:rPr>
        <w:t xml:space="preserve"> </w:t>
      </w:r>
      <w:proofErr w:type="spellStart"/>
      <w:r w:rsidRPr="007F5E06">
        <w:rPr>
          <w:rFonts w:ascii="Arial" w:hAnsi="Arial" w:cs="Arial"/>
          <w:color w:val="000000"/>
        </w:rPr>
        <w:t>generador</w:t>
      </w:r>
      <w:proofErr w:type="spellEnd"/>
      <w:r w:rsidRPr="007F5E06">
        <w:rPr>
          <w:rFonts w:ascii="Arial" w:hAnsi="Arial" w:cs="Arial"/>
          <w:color w:val="000000"/>
        </w:rPr>
        <w:t xml:space="preserve"> </w:t>
      </w:r>
      <w:proofErr w:type="spellStart"/>
      <w:r w:rsidRPr="007F5E06">
        <w:rPr>
          <w:rFonts w:ascii="Arial" w:hAnsi="Arial" w:cs="Arial"/>
          <w:color w:val="000000"/>
        </w:rPr>
        <w:t>eléctrico</w:t>
      </w:r>
      <w:proofErr w:type="spellEnd"/>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65801712" w:rsidR="00CD652E" w:rsidRPr="008C0556" w:rsidRDefault="008C0556" w:rsidP="00CD652E">
      <w:pPr>
        <w:rPr>
          <w:rFonts w:ascii="Arial" w:hAnsi="Arial" w:cs="Arial"/>
          <w:sz w:val="18"/>
          <w:szCs w:val="18"/>
          <w:lang w:val="es-CO"/>
        </w:rPr>
      </w:pPr>
      <w:r w:rsidRPr="008C0556">
        <w:rPr>
          <w:rFonts w:ascii="Arial" w:hAnsi="Arial" w:cs="Arial"/>
          <w:color w:val="000000"/>
          <w:lang w:val="es-CO"/>
        </w:rPr>
        <w:t>Práctica consistente en encender un bombillo LED haciendo rotar los imanes de un pequeño motor</w:t>
      </w:r>
    </w:p>
    <w:p w14:paraId="20960999" w14:textId="77777777" w:rsidR="00CD652E" w:rsidRPr="000719EE" w:rsidRDefault="00CD652E"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0F76175C" w:rsidR="00CD652E" w:rsidRPr="000719EE" w:rsidRDefault="008C0556" w:rsidP="00CD652E">
      <w:pPr>
        <w:rPr>
          <w:rFonts w:ascii="Arial" w:hAnsi="Arial" w:cs="Arial"/>
          <w:sz w:val="18"/>
          <w:szCs w:val="18"/>
          <w:lang w:val="es-ES_tradnl"/>
        </w:rPr>
      </w:pPr>
      <w:proofErr w:type="spellStart"/>
      <w:proofErr w:type="gramStart"/>
      <w:r>
        <w:rPr>
          <w:rFonts w:ascii="Arial" w:hAnsi="Arial" w:cs="Arial"/>
          <w:sz w:val="18"/>
          <w:szCs w:val="18"/>
          <w:lang w:val="es-ES_tradnl"/>
        </w:rPr>
        <w:t>motor,</w:t>
      </w:r>
      <w:proofErr w:type="gramEnd"/>
      <w:r>
        <w:rPr>
          <w:rFonts w:ascii="Arial" w:hAnsi="Arial" w:cs="Arial"/>
          <w:sz w:val="18"/>
          <w:szCs w:val="18"/>
          <w:lang w:val="es-ES_tradnl"/>
        </w:rPr>
        <w:t>generador,electricidad,LED</w:t>
      </w:r>
      <w:proofErr w:type="spellEnd"/>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406ADAAC" w:rsidR="00CD652E" w:rsidRPr="000719EE" w:rsidRDefault="008C0556" w:rsidP="00CD652E">
      <w:pPr>
        <w:rPr>
          <w:rFonts w:ascii="Arial" w:hAnsi="Arial" w:cs="Arial"/>
          <w:sz w:val="18"/>
          <w:szCs w:val="18"/>
          <w:lang w:val="es-ES_tradnl"/>
        </w:rPr>
      </w:pPr>
      <w:r>
        <w:rPr>
          <w:rFonts w:ascii="Arial" w:hAnsi="Arial" w:cs="Arial"/>
          <w:sz w:val="18"/>
          <w:szCs w:val="18"/>
          <w:lang w:val="es-ES_tradnl"/>
        </w:rPr>
        <w:t>60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5E53BF71" w:rsidR="00CD652E" w:rsidRPr="005F4C68" w:rsidRDefault="008C0556" w:rsidP="00F4317E">
            <w:pPr>
              <w:rPr>
                <w:rFonts w:ascii="Arial" w:hAnsi="Arial"/>
                <w:sz w:val="16"/>
                <w:szCs w:val="16"/>
                <w:lang w:val="es-ES_tradnl"/>
              </w:rPr>
            </w:pPr>
            <w:r>
              <w:rPr>
                <w:rFonts w:ascii="Arial" w:hAnsi="Arial"/>
                <w:sz w:val="16"/>
                <w:szCs w:val="16"/>
                <w:lang w:val="es-ES_tradnl"/>
              </w:rPr>
              <w:t>x</w:t>
            </w: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77777777" w:rsidR="00CD652E" w:rsidRPr="005F4C68" w:rsidRDefault="00CD652E" w:rsidP="00F4317E">
            <w:pPr>
              <w:rPr>
                <w:rFonts w:ascii="Arial" w:hAnsi="Arial"/>
                <w:sz w:val="16"/>
                <w:szCs w:val="16"/>
                <w:lang w:val="es-ES_tradnl"/>
              </w:rPr>
            </w:pP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F0738E"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0B46D3E3" w:rsidR="00CD652E" w:rsidRPr="00AC7496" w:rsidRDefault="00344E34" w:rsidP="00F4317E">
            <w:pPr>
              <w:rPr>
                <w:rFonts w:ascii="Arial" w:hAnsi="Arial"/>
                <w:sz w:val="16"/>
                <w:szCs w:val="16"/>
                <w:lang w:val="es-ES_tradnl"/>
              </w:rPr>
            </w:pPr>
            <w:r>
              <w:rPr>
                <w:rFonts w:ascii="Arial" w:hAnsi="Arial"/>
                <w:sz w:val="16"/>
                <w:szCs w:val="16"/>
                <w:lang w:val="es-ES_tradnl"/>
              </w:rPr>
              <w:t>x</w:t>
            </w: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77777777" w:rsidR="00CD652E" w:rsidRPr="00AC7496" w:rsidRDefault="00CD652E" w:rsidP="00F4317E">
            <w:pPr>
              <w:rPr>
                <w:rFonts w:ascii="Arial" w:hAnsi="Arial"/>
                <w:sz w:val="16"/>
                <w:szCs w:val="16"/>
                <w:lang w:val="es-ES_tradnl"/>
              </w:rPr>
            </w:pP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2096FFCB" w14:textId="77777777" w:rsidR="005665EB" w:rsidRPr="00B55138" w:rsidRDefault="005665EB" w:rsidP="005665EB">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5665EB" w:rsidRPr="005F4C68" w14:paraId="1D05078D" w14:textId="77777777" w:rsidTr="007B5078">
        <w:tc>
          <w:tcPr>
            <w:tcW w:w="2126" w:type="dxa"/>
          </w:tcPr>
          <w:p w14:paraId="5BDFE49D" w14:textId="77777777" w:rsidR="005665EB" w:rsidRPr="005F4C68" w:rsidRDefault="005665EB"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37523B05" w14:textId="77777777" w:rsidR="005665EB" w:rsidRPr="005F4C68" w:rsidRDefault="005665EB" w:rsidP="007B5078">
            <w:pPr>
              <w:rPr>
                <w:rFonts w:ascii="Arial" w:hAnsi="Arial"/>
                <w:sz w:val="16"/>
                <w:szCs w:val="16"/>
                <w:lang w:val="es-ES_tradnl"/>
              </w:rPr>
            </w:pPr>
          </w:p>
        </w:tc>
        <w:tc>
          <w:tcPr>
            <w:tcW w:w="1156" w:type="dxa"/>
          </w:tcPr>
          <w:p w14:paraId="68AEFC71" w14:textId="77777777" w:rsidR="005665EB" w:rsidRPr="005F4C68" w:rsidRDefault="005665EB" w:rsidP="007B5078">
            <w:pPr>
              <w:rPr>
                <w:rFonts w:ascii="Arial" w:hAnsi="Arial"/>
                <w:sz w:val="16"/>
                <w:szCs w:val="16"/>
                <w:lang w:val="es-ES_tradnl"/>
              </w:rPr>
            </w:pPr>
            <w:r>
              <w:rPr>
                <w:rFonts w:ascii="Arial" w:hAnsi="Arial"/>
                <w:sz w:val="16"/>
                <w:szCs w:val="16"/>
                <w:lang w:val="es-ES_tradnl"/>
              </w:rPr>
              <w:t>Video</w:t>
            </w:r>
          </w:p>
        </w:tc>
        <w:tc>
          <w:tcPr>
            <w:tcW w:w="425" w:type="dxa"/>
          </w:tcPr>
          <w:p w14:paraId="1C175BC9" w14:textId="77777777" w:rsidR="005665EB" w:rsidRPr="005F4C68" w:rsidRDefault="005665EB" w:rsidP="007B5078">
            <w:pPr>
              <w:rPr>
                <w:rFonts w:ascii="Arial" w:hAnsi="Arial"/>
                <w:sz w:val="16"/>
                <w:szCs w:val="16"/>
                <w:lang w:val="es-ES_tradnl"/>
              </w:rPr>
            </w:pPr>
          </w:p>
        </w:tc>
        <w:tc>
          <w:tcPr>
            <w:tcW w:w="1843" w:type="dxa"/>
          </w:tcPr>
          <w:p w14:paraId="4728F49A"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Animación</w:t>
            </w:r>
          </w:p>
        </w:tc>
        <w:tc>
          <w:tcPr>
            <w:tcW w:w="425" w:type="dxa"/>
          </w:tcPr>
          <w:p w14:paraId="093C95D6" w14:textId="77777777" w:rsidR="005665EB" w:rsidRPr="005F4C68" w:rsidRDefault="005665EB" w:rsidP="007B5078">
            <w:pPr>
              <w:rPr>
                <w:rFonts w:ascii="Arial" w:hAnsi="Arial"/>
                <w:sz w:val="16"/>
                <w:szCs w:val="16"/>
                <w:lang w:val="es-ES_tradnl"/>
              </w:rPr>
            </w:pPr>
          </w:p>
        </w:tc>
        <w:tc>
          <w:tcPr>
            <w:tcW w:w="1559" w:type="dxa"/>
          </w:tcPr>
          <w:p w14:paraId="744CD6B4" w14:textId="77777777" w:rsidR="005665EB" w:rsidRPr="005F4C68" w:rsidRDefault="005665EB" w:rsidP="007B5078">
            <w:pPr>
              <w:rPr>
                <w:rFonts w:ascii="Arial" w:hAnsi="Arial"/>
                <w:sz w:val="16"/>
                <w:szCs w:val="16"/>
                <w:lang w:val="es-ES_tradnl"/>
              </w:rPr>
            </w:pPr>
            <w:r>
              <w:rPr>
                <w:rFonts w:ascii="Arial" w:hAnsi="Arial"/>
                <w:sz w:val="16"/>
                <w:szCs w:val="16"/>
                <w:lang w:val="es-ES_tradnl"/>
              </w:rPr>
              <w:t>Interactivo</w:t>
            </w:r>
          </w:p>
        </w:tc>
        <w:tc>
          <w:tcPr>
            <w:tcW w:w="425" w:type="dxa"/>
          </w:tcPr>
          <w:p w14:paraId="42D5BEC9" w14:textId="77777777" w:rsidR="005665EB" w:rsidRPr="005F4C68" w:rsidRDefault="005665EB" w:rsidP="007B5078">
            <w:pPr>
              <w:rPr>
                <w:rFonts w:ascii="Arial" w:hAnsi="Arial"/>
                <w:sz w:val="16"/>
                <w:szCs w:val="16"/>
                <w:lang w:val="es-ES_tradnl"/>
              </w:rPr>
            </w:pPr>
          </w:p>
        </w:tc>
      </w:tr>
      <w:tr w:rsidR="005665EB" w:rsidRPr="005F4C68" w14:paraId="24EE0D52" w14:textId="77777777" w:rsidTr="007B5078">
        <w:tc>
          <w:tcPr>
            <w:tcW w:w="2126" w:type="dxa"/>
          </w:tcPr>
          <w:p w14:paraId="64FF8097"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Actividad</w:t>
            </w:r>
          </w:p>
        </w:tc>
        <w:tc>
          <w:tcPr>
            <w:tcW w:w="404" w:type="dxa"/>
          </w:tcPr>
          <w:p w14:paraId="38F50EED" w14:textId="373B519B" w:rsidR="005665EB" w:rsidRPr="005F4C68" w:rsidRDefault="00344E34" w:rsidP="007B5078">
            <w:pPr>
              <w:rPr>
                <w:rFonts w:ascii="Arial" w:hAnsi="Arial"/>
                <w:sz w:val="16"/>
                <w:szCs w:val="16"/>
                <w:lang w:val="es-ES_tradnl"/>
              </w:rPr>
            </w:pPr>
            <w:r>
              <w:rPr>
                <w:rFonts w:ascii="Arial" w:hAnsi="Arial"/>
                <w:sz w:val="16"/>
                <w:szCs w:val="16"/>
                <w:lang w:val="es-ES_tradnl"/>
              </w:rPr>
              <w:t>x</w:t>
            </w:r>
          </w:p>
        </w:tc>
        <w:tc>
          <w:tcPr>
            <w:tcW w:w="1156" w:type="dxa"/>
          </w:tcPr>
          <w:p w14:paraId="2C4A6D6B" w14:textId="77777777" w:rsidR="005665EB" w:rsidRPr="005F4C68" w:rsidRDefault="005665EB" w:rsidP="007B5078">
            <w:pPr>
              <w:rPr>
                <w:rFonts w:ascii="Arial" w:hAnsi="Arial"/>
                <w:sz w:val="16"/>
                <w:szCs w:val="16"/>
                <w:lang w:val="es-ES_tradnl"/>
              </w:rPr>
            </w:pPr>
            <w:r>
              <w:rPr>
                <w:rFonts w:ascii="Arial" w:hAnsi="Arial"/>
                <w:sz w:val="16"/>
                <w:szCs w:val="16"/>
                <w:lang w:val="es-ES_tradnl"/>
              </w:rPr>
              <w:t>Web</w:t>
            </w:r>
          </w:p>
        </w:tc>
        <w:tc>
          <w:tcPr>
            <w:tcW w:w="425" w:type="dxa"/>
          </w:tcPr>
          <w:p w14:paraId="3E547B1C" w14:textId="77777777" w:rsidR="005665EB" w:rsidRPr="005F4C68" w:rsidRDefault="005665EB" w:rsidP="007B5078">
            <w:pPr>
              <w:rPr>
                <w:rFonts w:ascii="Arial" w:hAnsi="Arial"/>
                <w:sz w:val="16"/>
                <w:szCs w:val="16"/>
                <w:lang w:val="es-ES_tradnl"/>
              </w:rPr>
            </w:pPr>
          </w:p>
        </w:tc>
        <w:tc>
          <w:tcPr>
            <w:tcW w:w="1843" w:type="dxa"/>
          </w:tcPr>
          <w:p w14:paraId="4A03C7D3" w14:textId="77777777" w:rsidR="005665EB" w:rsidRPr="005F4C68" w:rsidRDefault="005665EB"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0E15BDA6" w14:textId="77777777" w:rsidR="005665EB" w:rsidRPr="005F4C68" w:rsidRDefault="005665EB" w:rsidP="007B5078">
            <w:pPr>
              <w:rPr>
                <w:rFonts w:ascii="Arial" w:hAnsi="Arial"/>
                <w:sz w:val="16"/>
                <w:szCs w:val="16"/>
                <w:lang w:val="es-ES_tradnl"/>
              </w:rPr>
            </w:pPr>
          </w:p>
        </w:tc>
        <w:tc>
          <w:tcPr>
            <w:tcW w:w="1559" w:type="dxa"/>
            <w:tcBorders>
              <w:bottom w:val="single" w:sz="4" w:space="0" w:color="auto"/>
            </w:tcBorders>
          </w:tcPr>
          <w:p w14:paraId="73195488" w14:textId="77777777" w:rsidR="005665EB" w:rsidRPr="005F4C68" w:rsidRDefault="005665EB"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DCCCD55" w14:textId="77777777" w:rsidR="005665EB" w:rsidRPr="005F4C68" w:rsidRDefault="005665EB" w:rsidP="007B5078">
            <w:pPr>
              <w:rPr>
                <w:rFonts w:ascii="Arial" w:hAnsi="Arial"/>
                <w:sz w:val="16"/>
                <w:szCs w:val="16"/>
                <w:lang w:val="es-ES_tradnl"/>
              </w:rPr>
            </w:pPr>
          </w:p>
        </w:tc>
      </w:tr>
      <w:tr w:rsidR="005665EB" w:rsidRPr="005F4C68" w14:paraId="031FB24F" w14:textId="77777777" w:rsidTr="007B5078">
        <w:tc>
          <w:tcPr>
            <w:tcW w:w="2126" w:type="dxa"/>
          </w:tcPr>
          <w:p w14:paraId="5B81DBA7" w14:textId="77777777" w:rsidR="005665EB" w:rsidRDefault="005665EB" w:rsidP="007B5078">
            <w:pPr>
              <w:rPr>
                <w:rFonts w:ascii="Arial" w:hAnsi="Arial"/>
                <w:sz w:val="16"/>
                <w:szCs w:val="16"/>
                <w:lang w:val="es-ES_tradnl"/>
              </w:rPr>
            </w:pPr>
            <w:r>
              <w:rPr>
                <w:rFonts w:ascii="Arial" w:hAnsi="Arial"/>
                <w:sz w:val="16"/>
                <w:szCs w:val="16"/>
                <w:lang w:val="es-ES_tradnl"/>
              </w:rPr>
              <w:t>Texto</w:t>
            </w:r>
          </w:p>
        </w:tc>
        <w:tc>
          <w:tcPr>
            <w:tcW w:w="404" w:type="dxa"/>
          </w:tcPr>
          <w:p w14:paraId="1FD47FD8" w14:textId="77777777" w:rsidR="005665EB" w:rsidRPr="005F4C68" w:rsidRDefault="005665EB" w:rsidP="007B5078">
            <w:pPr>
              <w:rPr>
                <w:rFonts w:ascii="Arial" w:hAnsi="Arial"/>
                <w:sz w:val="16"/>
                <w:szCs w:val="16"/>
                <w:lang w:val="es-ES_tradnl"/>
              </w:rPr>
            </w:pPr>
          </w:p>
        </w:tc>
        <w:tc>
          <w:tcPr>
            <w:tcW w:w="1156" w:type="dxa"/>
          </w:tcPr>
          <w:p w14:paraId="363943B5" w14:textId="77777777" w:rsidR="005665EB" w:rsidRDefault="005665EB" w:rsidP="007B5078">
            <w:pPr>
              <w:rPr>
                <w:rFonts w:ascii="Arial" w:hAnsi="Arial"/>
                <w:sz w:val="16"/>
                <w:szCs w:val="16"/>
                <w:lang w:val="es-ES_tradnl"/>
              </w:rPr>
            </w:pPr>
            <w:r>
              <w:rPr>
                <w:rFonts w:ascii="Arial" w:hAnsi="Arial"/>
                <w:sz w:val="16"/>
                <w:szCs w:val="16"/>
                <w:lang w:val="es-ES_tradnl"/>
              </w:rPr>
              <w:t>Imagen</w:t>
            </w:r>
          </w:p>
        </w:tc>
        <w:tc>
          <w:tcPr>
            <w:tcW w:w="425" w:type="dxa"/>
          </w:tcPr>
          <w:p w14:paraId="4DE7401C" w14:textId="77777777" w:rsidR="005665EB" w:rsidRPr="005F4C68" w:rsidRDefault="005665EB" w:rsidP="007B5078">
            <w:pPr>
              <w:rPr>
                <w:rFonts w:ascii="Arial" w:hAnsi="Arial"/>
                <w:sz w:val="16"/>
                <w:szCs w:val="16"/>
                <w:lang w:val="es-ES_tradnl"/>
              </w:rPr>
            </w:pPr>
          </w:p>
        </w:tc>
        <w:tc>
          <w:tcPr>
            <w:tcW w:w="1843" w:type="dxa"/>
          </w:tcPr>
          <w:p w14:paraId="3B934558" w14:textId="77777777" w:rsidR="005665EB" w:rsidRDefault="005665EB" w:rsidP="007B5078">
            <w:pPr>
              <w:rPr>
                <w:rFonts w:ascii="Arial" w:hAnsi="Arial"/>
                <w:sz w:val="16"/>
                <w:szCs w:val="16"/>
                <w:lang w:val="es-ES_tradnl"/>
              </w:rPr>
            </w:pPr>
            <w:r>
              <w:rPr>
                <w:rFonts w:ascii="Arial" w:hAnsi="Arial"/>
                <w:sz w:val="16"/>
                <w:szCs w:val="16"/>
                <w:lang w:val="es-ES_tradnl"/>
              </w:rPr>
              <w:t>Documento</w:t>
            </w:r>
          </w:p>
        </w:tc>
        <w:tc>
          <w:tcPr>
            <w:tcW w:w="425" w:type="dxa"/>
          </w:tcPr>
          <w:p w14:paraId="1BD80C46" w14:textId="77777777" w:rsidR="005665EB" w:rsidRPr="005F4C68" w:rsidRDefault="005665EB" w:rsidP="007B5078">
            <w:pPr>
              <w:rPr>
                <w:rFonts w:ascii="Arial" w:hAnsi="Arial"/>
                <w:sz w:val="16"/>
                <w:szCs w:val="16"/>
                <w:lang w:val="es-ES_tradnl"/>
              </w:rPr>
            </w:pPr>
          </w:p>
        </w:tc>
        <w:tc>
          <w:tcPr>
            <w:tcW w:w="1559" w:type="dxa"/>
            <w:tcBorders>
              <w:bottom w:val="nil"/>
              <w:right w:val="nil"/>
            </w:tcBorders>
          </w:tcPr>
          <w:p w14:paraId="4A5BA1F6" w14:textId="77777777" w:rsidR="005665EB" w:rsidRDefault="005665EB" w:rsidP="007B5078">
            <w:pPr>
              <w:rPr>
                <w:rFonts w:ascii="Arial" w:hAnsi="Arial"/>
                <w:sz w:val="16"/>
                <w:szCs w:val="16"/>
                <w:lang w:val="es-ES_tradnl"/>
              </w:rPr>
            </w:pPr>
          </w:p>
        </w:tc>
        <w:tc>
          <w:tcPr>
            <w:tcW w:w="425" w:type="dxa"/>
            <w:tcBorders>
              <w:left w:val="nil"/>
              <w:bottom w:val="nil"/>
              <w:right w:val="nil"/>
            </w:tcBorders>
          </w:tcPr>
          <w:p w14:paraId="38612D9D" w14:textId="77777777" w:rsidR="005665EB" w:rsidRPr="005F4C68" w:rsidRDefault="005665EB" w:rsidP="007B5078">
            <w:pPr>
              <w:rPr>
                <w:rFonts w:ascii="Arial" w:hAnsi="Arial"/>
                <w:sz w:val="16"/>
                <w:szCs w:val="16"/>
                <w:lang w:val="es-ES_tradnl"/>
              </w:rPr>
            </w:pPr>
          </w:p>
        </w:tc>
      </w:tr>
    </w:tbl>
    <w:p w14:paraId="7208451B" w14:textId="77777777" w:rsidR="005665EB" w:rsidRPr="000719EE" w:rsidRDefault="005665EB" w:rsidP="005665EB">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9B66C3D" w:rsidR="00CD652E" w:rsidRPr="000719EE" w:rsidRDefault="00344E34" w:rsidP="00CD652E">
      <w:pPr>
        <w:rPr>
          <w:rFonts w:ascii="Arial" w:hAnsi="Arial" w:cs="Arial"/>
          <w:sz w:val="18"/>
          <w:szCs w:val="18"/>
          <w:lang w:val="es-ES_tradnl"/>
        </w:rPr>
      </w:pPr>
      <w:r>
        <w:rPr>
          <w:rFonts w:ascii="Arial" w:hAnsi="Arial" w:cs="Arial"/>
          <w:sz w:val="18"/>
          <w:szCs w:val="18"/>
          <w:lang w:val="es-ES_tradnl"/>
        </w:rPr>
        <w:t>2-Medio</w:t>
      </w:r>
    </w:p>
    <w:p w14:paraId="28AED71D" w14:textId="77777777" w:rsidR="00CD652E" w:rsidRPr="000719EE" w:rsidRDefault="00CD652E"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429F9B76" w14:textId="77C802B6" w:rsidR="00F4317E" w:rsidRDefault="00E27E16" w:rsidP="00CD652E">
      <w:pPr>
        <w:rPr>
          <w:rFonts w:ascii="Arial" w:hAnsi="Arial"/>
          <w:sz w:val="18"/>
          <w:szCs w:val="18"/>
          <w:lang w:val="es-ES_tradnl"/>
        </w:rPr>
      </w:pPr>
      <w:r>
        <w:rPr>
          <w:rFonts w:ascii="Arial" w:hAnsi="Arial"/>
          <w:sz w:val="18"/>
          <w:szCs w:val="18"/>
          <w:lang w:val="es-ES_tradnl"/>
        </w:rPr>
        <w:t>Objetivo</w:t>
      </w:r>
    </w:p>
    <w:p w14:paraId="21CE05FA" w14:textId="77777777" w:rsidR="00E27E16" w:rsidRDefault="00E27E16" w:rsidP="00CD652E">
      <w:pPr>
        <w:rPr>
          <w:rFonts w:ascii="Arial" w:hAnsi="Arial"/>
          <w:sz w:val="18"/>
          <w:szCs w:val="18"/>
          <w:lang w:val="es-ES_tradnl"/>
        </w:rPr>
      </w:pPr>
    </w:p>
    <w:p w14:paraId="4F1CF77A" w14:textId="2F88363A" w:rsidR="00E27E16" w:rsidRDefault="00E27E16" w:rsidP="00CD652E">
      <w:pPr>
        <w:rPr>
          <w:rFonts w:ascii="Arial" w:hAnsi="Arial"/>
          <w:sz w:val="18"/>
          <w:szCs w:val="18"/>
          <w:lang w:val="es-ES_tradnl"/>
        </w:rPr>
      </w:pPr>
      <w:r>
        <w:rPr>
          <w:rFonts w:ascii="Arial" w:hAnsi="Arial"/>
          <w:sz w:val="18"/>
          <w:szCs w:val="18"/>
          <w:lang w:val="es-ES_tradnl"/>
        </w:rPr>
        <w:t xml:space="preserve">Demostrar de forma práctica la generación de energía eléctrica a partir de energía mecánica. </w:t>
      </w:r>
    </w:p>
    <w:p w14:paraId="001BE067" w14:textId="77777777" w:rsidR="00F4317E" w:rsidRDefault="00F4317E" w:rsidP="00CD652E">
      <w:pPr>
        <w:rPr>
          <w:rFonts w:ascii="Arial" w:hAnsi="Arial"/>
          <w:sz w:val="18"/>
          <w:szCs w:val="18"/>
          <w:lang w:val="es-ES_tradnl"/>
        </w:rPr>
      </w:pPr>
    </w:p>
    <w:p w14:paraId="70584BAC" w14:textId="56A7F953" w:rsidR="00AD1D1F" w:rsidRDefault="000E16B7" w:rsidP="00CD652E">
      <w:pPr>
        <w:rPr>
          <w:rFonts w:ascii="Arial" w:hAnsi="Arial"/>
          <w:sz w:val="18"/>
          <w:szCs w:val="18"/>
          <w:lang w:val="es-ES_tradnl"/>
        </w:rPr>
      </w:pPr>
      <w:r>
        <w:rPr>
          <w:rFonts w:ascii="Arial" w:hAnsi="Arial"/>
          <w:sz w:val="18"/>
          <w:szCs w:val="18"/>
          <w:lang w:val="es-ES_tradnl"/>
        </w:rPr>
        <w:t>Antes de la práctica</w:t>
      </w:r>
    </w:p>
    <w:p w14:paraId="53D77202" w14:textId="77777777" w:rsidR="000E16B7" w:rsidRDefault="000E16B7" w:rsidP="00CD652E">
      <w:pPr>
        <w:rPr>
          <w:rFonts w:ascii="Arial" w:hAnsi="Arial"/>
          <w:sz w:val="18"/>
          <w:szCs w:val="18"/>
          <w:lang w:val="es-ES_tradnl"/>
        </w:rPr>
      </w:pPr>
    </w:p>
    <w:p w14:paraId="56B15BE3" w14:textId="076660B9" w:rsidR="000E16B7" w:rsidRDefault="000E16B7" w:rsidP="00CD652E">
      <w:pPr>
        <w:rPr>
          <w:rFonts w:ascii="Arial" w:hAnsi="Arial"/>
          <w:sz w:val="18"/>
          <w:szCs w:val="18"/>
          <w:lang w:val="es-ES_tradnl"/>
        </w:rPr>
      </w:pPr>
      <w:r>
        <w:rPr>
          <w:rFonts w:ascii="Arial" w:hAnsi="Arial"/>
          <w:sz w:val="18"/>
          <w:szCs w:val="18"/>
          <w:lang w:val="es-ES_tradnl"/>
        </w:rPr>
        <w:t>Si los estudiantes deben conseguir</w:t>
      </w:r>
      <w:r w:rsidR="000068BE">
        <w:rPr>
          <w:rFonts w:ascii="Arial" w:hAnsi="Arial"/>
          <w:sz w:val="18"/>
          <w:szCs w:val="18"/>
          <w:lang w:val="es-ES_tradnl"/>
        </w:rPr>
        <w:t xml:space="preserve"> los implementos por sí mismos, asesórelos acerca de </w:t>
      </w:r>
      <w:proofErr w:type="spellStart"/>
      <w:r w:rsidR="000068BE">
        <w:rPr>
          <w:rFonts w:ascii="Arial" w:hAnsi="Arial"/>
          <w:sz w:val="18"/>
          <w:szCs w:val="18"/>
          <w:lang w:val="es-ES_tradnl"/>
        </w:rPr>
        <w:t>donde</w:t>
      </w:r>
      <w:proofErr w:type="spellEnd"/>
      <w:r w:rsidR="000068BE">
        <w:rPr>
          <w:rFonts w:ascii="Arial" w:hAnsi="Arial"/>
          <w:sz w:val="18"/>
          <w:szCs w:val="18"/>
          <w:lang w:val="es-ES_tradnl"/>
        </w:rPr>
        <w:t xml:space="preserve"> comprarlos. </w:t>
      </w:r>
      <w:r>
        <w:rPr>
          <w:rFonts w:ascii="Arial" w:hAnsi="Arial"/>
          <w:sz w:val="18"/>
          <w:szCs w:val="18"/>
          <w:lang w:val="es-ES_tradnl"/>
        </w:rPr>
        <w:t xml:space="preserve"> </w:t>
      </w:r>
    </w:p>
    <w:p w14:paraId="1BEFFE96" w14:textId="77777777" w:rsidR="000E16B7" w:rsidRDefault="000E16B7" w:rsidP="00CD652E">
      <w:pPr>
        <w:rPr>
          <w:rFonts w:ascii="Arial" w:hAnsi="Arial"/>
          <w:sz w:val="18"/>
          <w:szCs w:val="18"/>
          <w:lang w:val="es-ES_tradnl"/>
        </w:rPr>
      </w:pPr>
    </w:p>
    <w:p w14:paraId="3DCDE190" w14:textId="23A99B71" w:rsidR="00AD1D1F" w:rsidRDefault="00AD1D1F" w:rsidP="00CD652E">
      <w:pPr>
        <w:rPr>
          <w:rFonts w:ascii="Arial" w:hAnsi="Arial"/>
          <w:sz w:val="18"/>
          <w:szCs w:val="18"/>
          <w:lang w:val="es-ES_tradnl"/>
        </w:rPr>
      </w:pPr>
      <w:r>
        <w:rPr>
          <w:rFonts w:ascii="Arial" w:hAnsi="Arial"/>
          <w:sz w:val="18"/>
          <w:szCs w:val="18"/>
          <w:lang w:val="es-ES_tradnl"/>
        </w:rPr>
        <w:t>Durante la práctica</w:t>
      </w:r>
    </w:p>
    <w:p w14:paraId="3CBD0E99" w14:textId="77777777" w:rsidR="00AD1D1F" w:rsidRDefault="00AD1D1F" w:rsidP="00CD652E">
      <w:pPr>
        <w:rPr>
          <w:rFonts w:ascii="Arial" w:hAnsi="Arial"/>
          <w:sz w:val="18"/>
          <w:szCs w:val="18"/>
          <w:lang w:val="es-ES_tradnl"/>
        </w:rPr>
      </w:pPr>
    </w:p>
    <w:p w14:paraId="391A8A5C" w14:textId="2D953CB5" w:rsidR="00AD1D1F" w:rsidRDefault="00AD1D1F" w:rsidP="00CD652E">
      <w:pPr>
        <w:rPr>
          <w:rFonts w:ascii="Arial" w:hAnsi="Arial"/>
          <w:sz w:val="18"/>
          <w:szCs w:val="18"/>
          <w:lang w:val="es-ES_tradnl"/>
        </w:rPr>
      </w:pPr>
      <w:r>
        <w:rPr>
          <w:rFonts w:ascii="Arial" w:hAnsi="Arial"/>
          <w:sz w:val="18"/>
          <w:szCs w:val="18"/>
          <w:lang w:val="es-ES_tradnl"/>
        </w:rPr>
        <w:t xml:space="preserve">Acompañe a los estudiantes durante la práctica, guiándolos sobre la manera de conectar el bombillo y resolviendo las inquietudes que surjan. Es importante que tenga a mano un motor y bombillos LED que ya haya comprobado que funcionan, de manera que pueda usarlos para comprobar el correcto funcionamiento de los motores y bombillos de los estudiantes si estos tienen dificultades para poner en marcha el generador.  </w:t>
      </w:r>
    </w:p>
    <w:p w14:paraId="239AC576" w14:textId="77777777" w:rsidR="00AD1D1F" w:rsidRDefault="00AD1D1F" w:rsidP="00CD652E">
      <w:pPr>
        <w:rPr>
          <w:rFonts w:ascii="Arial" w:hAnsi="Arial"/>
          <w:sz w:val="18"/>
          <w:szCs w:val="18"/>
          <w:lang w:val="es-ES_tradnl"/>
        </w:rPr>
      </w:pPr>
    </w:p>
    <w:p w14:paraId="4EFEF372" w14:textId="0DFB609F" w:rsidR="00E27E16" w:rsidRDefault="00AD1D1F" w:rsidP="00CD652E">
      <w:pPr>
        <w:rPr>
          <w:rFonts w:ascii="Arial" w:hAnsi="Arial"/>
          <w:sz w:val="18"/>
          <w:szCs w:val="18"/>
          <w:lang w:val="es-ES_tradnl"/>
        </w:rPr>
      </w:pPr>
      <w:r>
        <w:rPr>
          <w:rFonts w:ascii="Arial" w:hAnsi="Arial"/>
          <w:sz w:val="18"/>
          <w:szCs w:val="18"/>
          <w:lang w:val="es-ES_tradnl"/>
        </w:rPr>
        <w:t xml:space="preserve">Recuerde que los pequeños motores propuestos son de corriente directa, por lo cual la manera de conectar los alambres del bombillo harán que se genere o no luz. </w:t>
      </w:r>
    </w:p>
    <w:p w14:paraId="5146BF39" w14:textId="77777777" w:rsidR="00AD1D1F" w:rsidRDefault="00AD1D1F" w:rsidP="00CD652E">
      <w:pPr>
        <w:rPr>
          <w:rFonts w:ascii="Arial" w:hAnsi="Arial"/>
          <w:sz w:val="18"/>
          <w:szCs w:val="18"/>
          <w:lang w:val="es-ES_tradnl"/>
        </w:rPr>
      </w:pPr>
    </w:p>
    <w:p w14:paraId="07AC8400" w14:textId="77777777" w:rsidR="00AD1D1F" w:rsidRDefault="00AD1D1F" w:rsidP="00CD652E">
      <w:pPr>
        <w:rPr>
          <w:rFonts w:ascii="Arial" w:hAnsi="Arial"/>
          <w:sz w:val="18"/>
          <w:szCs w:val="18"/>
          <w:lang w:val="es-ES_tradnl"/>
        </w:rPr>
      </w:pPr>
      <w:r>
        <w:rPr>
          <w:rFonts w:ascii="Arial" w:hAnsi="Arial"/>
          <w:sz w:val="18"/>
          <w:szCs w:val="18"/>
          <w:lang w:val="es-ES_tradnl"/>
        </w:rPr>
        <w:t xml:space="preserve">Si lo desea, puede incluir como parte de la práctica la modificación de este montaje tan básico, para aprovechar más fuentes de energía además del movimiento producido por la mano. En ese caso es recomendable que primero comprueben el funcionamiento del generador tal y como está propuesto en las diapositivas, y luego se trabaje sobre el resto del montaje, que traerá sus propias dificultades. </w:t>
      </w:r>
    </w:p>
    <w:p w14:paraId="307DCD45" w14:textId="77777777" w:rsidR="00AD1D1F" w:rsidRDefault="00AD1D1F" w:rsidP="00CD652E">
      <w:pPr>
        <w:rPr>
          <w:rFonts w:ascii="Arial" w:hAnsi="Arial"/>
          <w:sz w:val="18"/>
          <w:szCs w:val="18"/>
          <w:lang w:val="es-ES_tradnl"/>
        </w:rPr>
      </w:pPr>
    </w:p>
    <w:p w14:paraId="065C06F7" w14:textId="7F539DA1" w:rsidR="00AD1D1F" w:rsidRDefault="00AD1D1F" w:rsidP="00CD652E">
      <w:pPr>
        <w:rPr>
          <w:rFonts w:ascii="Arial" w:hAnsi="Arial"/>
          <w:sz w:val="18"/>
          <w:szCs w:val="18"/>
          <w:lang w:val="es-ES_tradnl"/>
        </w:rPr>
      </w:pPr>
      <w:r>
        <w:rPr>
          <w:rFonts w:ascii="Arial" w:hAnsi="Arial"/>
          <w:sz w:val="18"/>
          <w:szCs w:val="18"/>
          <w:lang w:val="es-ES_tradnl"/>
        </w:rPr>
        <w:t xml:space="preserve">También puede dejar las modificaciones al montaje como un ejercicio teórico, en el que los estudiantes planteen como se podría modificar o complementar el generador, sin necesidad de llevarlo a la práctica.   </w:t>
      </w:r>
    </w:p>
    <w:p w14:paraId="1383EECD" w14:textId="77777777" w:rsidR="00AD1D1F" w:rsidRDefault="00AD1D1F" w:rsidP="00CD652E">
      <w:pPr>
        <w:rPr>
          <w:rFonts w:ascii="Arial" w:hAnsi="Arial"/>
          <w:sz w:val="18"/>
          <w:szCs w:val="18"/>
          <w:lang w:val="es-ES_tradnl"/>
        </w:rPr>
      </w:pPr>
    </w:p>
    <w:p w14:paraId="509D00ED" w14:textId="2D7D7D03" w:rsidR="00AD1D1F" w:rsidRDefault="00AD1D1F" w:rsidP="00CD652E">
      <w:pPr>
        <w:rPr>
          <w:rFonts w:ascii="Arial" w:hAnsi="Arial"/>
          <w:sz w:val="18"/>
          <w:szCs w:val="18"/>
          <w:lang w:val="es-ES_tradnl"/>
        </w:rPr>
      </w:pPr>
      <w:r>
        <w:rPr>
          <w:rFonts w:ascii="Arial" w:hAnsi="Arial"/>
          <w:sz w:val="18"/>
          <w:szCs w:val="18"/>
          <w:lang w:val="es-ES_tradnl"/>
        </w:rPr>
        <w:t xml:space="preserve">En cualquier caso, es importante </w:t>
      </w:r>
      <w:r w:rsidR="0000073C">
        <w:rPr>
          <w:rFonts w:ascii="Arial" w:hAnsi="Arial"/>
          <w:sz w:val="18"/>
          <w:szCs w:val="18"/>
          <w:lang w:val="es-ES_tradnl"/>
        </w:rPr>
        <w:t xml:space="preserve">que la idea de este sencillo generador eléctrico se extienda para comprender formas más complejas y a mayor escala de hacer el mismo proceso. </w:t>
      </w:r>
    </w:p>
    <w:p w14:paraId="45D32771" w14:textId="77777777" w:rsidR="00AD1D1F" w:rsidRDefault="00AD1D1F" w:rsidP="00CD652E">
      <w:pPr>
        <w:rPr>
          <w:rFonts w:ascii="Arial" w:hAnsi="Arial"/>
          <w:sz w:val="18"/>
          <w:szCs w:val="18"/>
          <w:lang w:val="es-ES_tradnl"/>
        </w:rPr>
      </w:pPr>
    </w:p>
    <w:p w14:paraId="72F9494F" w14:textId="77777777" w:rsidR="001C67D6" w:rsidRDefault="00AD1D1F" w:rsidP="00CD652E">
      <w:pPr>
        <w:rPr>
          <w:rFonts w:ascii="Arial" w:hAnsi="Arial"/>
          <w:sz w:val="18"/>
          <w:szCs w:val="18"/>
          <w:lang w:val="es-ES_tradnl"/>
        </w:rPr>
      </w:pPr>
      <w:r>
        <w:rPr>
          <w:rFonts w:ascii="Arial" w:hAnsi="Arial"/>
          <w:sz w:val="18"/>
          <w:szCs w:val="18"/>
          <w:lang w:val="es-ES_tradnl"/>
        </w:rPr>
        <w:lastRenderedPageBreak/>
        <w:t>Después de la práctica</w:t>
      </w:r>
      <w:r w:rsidR="001C67D6">
        <w:rPr>
          <w:rFonts w:ascii="Arial" w:hAnsi="Arial"/>
          <w:sz w:val="18"/>
          <w:szCs w:val="18"/>
          <w:lang w:val="es-ES_tradnl"/>
        </w:rPr>
        <w:t xml:space="preserve"> </w:t>
      </w:r>
    </w:p>
    <w:p w14:paraId="2DA5C551" w14:textId="77777777" w:rsidR="001C67D6" w:rsidRDefault="001C67D6" w:rsidP="00CD652E">
      <w:pPr>
        <w:rPr>
          <w:rFonts w:ascii="Arial" w:hAnsi="Arial"/>
          <w:sz w:val="18"/>
          <w:szCs w:val="18"/>
          <w:lang w:val="es-ES_tradnl"/>
        </w:rPr>
      </w:pPr>
    </w:p>
    <w:p w14:paraId="2222D4E3" w14:textId="69F6A80F" w:rsidR="00AD1D1F" w:rsidRDefault="001C67D6" w:rsidP="00CD652E">
      <w:pPr>
        <w:rPr>
          <w:rFonts w:ascii="Arial" w:hAnsi="Arial"/>
          <w:sz w:val="18"/>
          <w:szCs w:val="18"/>
          <w:lang w:val="es-ES_tradnl"/>
        </w:rPr>
      </w:pPr>
      <w:r>
        <w:rPr>
          <w:rFonts w:ascii="Arial" w:hAnsi="Arial"/>
          <w:sz w:val="18"/>
          <w:szCs w:val="18"/>
          <w:lang w:val="es-ES_tradnl"/>
        </w:rPr>
        <w:t xml:space="preserve">Discuta con los estudiantes la necesidad de generar electricidad, la importancia de las fuentes de energía usadas para generarla, y las ventajas y desventajas de diferentes tipos de fuentes. Puede hablar de la cantidad de recursos disponibles, la disponibilidad en cualquier momento de una determinada fuente y el impacto ambiental asociado a su uso, por ejemplo. </w:t>
      </w:r>
    </w:p>
    <w:p w14:paraId="4B8F868C" w14:textId="77777777" w:rsidR="001C67D6" w:rsidRDefault="001C67D6" w:rsidP="00CD652E">
      <w:pPr>
        <w:rPr>
          <w:rFonts w:ascii="Arial" w:hAnsi="Arial"/>
          <w:sz w:val="18"/>
          <w:szCs w:val="18"/>
          <w:lang w:val="es-ES_tradnl"/>
        </w:rPr>
      </w:pPr>
    </w:p>
    <w:p w14:paraId="034EF47D" w14:textId="5BF80247" w:rsidR="0000073C" w:rsidRDefault="001C67D6" w:rsidP="00CD652E">
      <w:pPr>
        <w:rPr>
          <w:rFonts w:ascii="Arial" w:hAnsi="Arial"/>
          <w:sz w:val="18"/>
          <w:szCs w:val="18"/>
          <w:lang w:val="es-ES_tradnl"/>
        </w:rPr>
      </w:pPr>
      <w:r>
        <w:rPr>
          <w:rFonts w:ascii="Arial" w:hAnsi="Arial"/>
          <w:sz w:val="18"/>
          <w:szCs w:val="18"/>
          <w:lang w:val="es-ES_tradnl"/>
        </w:rPr>
        <w:t xml:space="preserve">Recalque el hecho de que en Colombia la mayor parte de la energía eléctrica se produce en plantas hidroeléctricas, y discuta en clase las ventajas y desventajas que esto conlleva para el país. </w:t>
      </w:r>
    </w:p>
    <w:p w14:paraId="369A44CE" w14:textId="77777777" w:rsidR="001C67D6" w:rsidRPr="00F4317E" w:rsidRDefault="001C67D6"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040AED11" w14:textId="77777777" w:rsidR="00F4317E" w:rsidRDefault="00F4317E" w:rsidP="00CD652E">
      <w:pPr>
        <w:rPr>
          <w:rFonts w:ascii="Arial" w:hAnsi="Arial"/>
          <w:sz w:val="18"/>
          <w:szCs w:val="18"/>
          <w:lang w:val="es-ES_tradnl"/>
        </w:rPr>
      </w:pPr>
    </w:p>
    <w:p w14:paraId="59E00F19" w14:textId="77777777" w:rsidR="00E27E16" w:rsidRDefault="00564CD2" w:rsidP="00CD652E">
      <w:pPr>
        <w:rPr>
          <w:rFonts w:ascii="Arial" w:hAnsi="Arial"/>
          <w:sz w:val="18"/>
          <w:szCs w:val="18"/>
          <w:lang w:val="es-ES_tradnl"/>
        </w:rPr>
      </w:pPr>
      <w:r>
        <w:rPr>
          <w:rFonts w:ascii="Arial" w:hAnsi="Arial"/>
          <w:sz w:val="18"/>
          <w:szCs w:val="18"/>
          <w:lang w:val="es-ES_tradnl"/>
        </w:rPr>
        <w:t xml:space="preserve">Recuerda que un motor eléctrico es una máquina que puede convertir energía eléctrica en energía mecánica. </w:t>
      </w:r>
      <w:r w:rsidR="00337E8A">
        <w:rPr>
          <w:rFonts w:ascii="Arial" w:hAnsi="Arial"/>
          <w:sz w:val="18"/>
          <w:szCs w:val="18"/>
          <w:lang w:val="es-ES_tradnl"/>
        </w:rPr>
        <w:t xml:space="preserve">Si recibe una corriente eléctrica, producirá movimiento. </w:t>
      </w:r>
    </w:p>
    <w:p w14:paraId="1747060F" w14:textId="77777777" w:rsidR="00E27E16" w:rsidRDefault="00E27E16" w:rsidP="00CD652E">
      <w:pPr>
        <w:rPr>
          <w:rFonts w:ascii="Arial" w:hAnsi="Arial"/>
          <w:sz w:val="18"/>
          <w:szCs w:val="18"/>
          <w:lang w:val="es-ES_tradnl"/>
        </w:rPr>
      </w:pPr>
    </w:p>
    <w:p w14:paraId="487C7D6C" w14:textId="1BEE58B6" w:rsidR="00F4317E" w:rsidRDefault="00E27E16" w:rsidP="00CD652E">
      <w:pPr>
        <w:rPr>
          <w:rFonts w:ascii="Arial" w:hAnsi="Arial"/>
          <w:sz w:val="18"/>
          <w:szCs w:val="18"/>
          <w:lang w:val="es-ES_tradnl"/>
        </w:rPr>
      </w:pPr>
      <w:r>
        <w:rPr>
          <w:rFonts w:ascii="Arial" w:hAnsi="Arial"/>
          <w:sz w:val="18"/>
          <w:szCs w:val="18"/>
          <w:lang w:val="es-ES_tradnl"/>
        </w:rPr>
        <w:t>Pero un motor puede funcionar en el sentido inverso: producir energía eléctrica a partir del movimiento. En este caso dejaría de llamarse motor y pasaría a ser un generador. ¿Recuerdas cómo funcionan las hidroeléctricas, los molinos de viento y los termogeneradores</w:t>
      </w:r>
      <w:bookmarkStart w:id="0" w:name="_GoBack"/>
      <w:bookmarkEnd w:id="0"/>
      <w:r>
        <w:rPr>
          <w:rFonts w:ascii="Arial" w:hAnsi="Arial"/>
          <w:sz w:val="18"/>
          <w:szCs w:val="18"/>
          <w:lang w:val="es-ES_tradnl"/>
        </w:rPr>
        <w:t xml:space="preserve">? Todos ellos emplean alguna forma de energía para producir movimiento (de turbinas), y ese movimiento se convierte luego en energía eléctrica. </w:t>
      </w:r>
      <w:r w:rsidR="00337E8A">
        <w:rPr>
          <w:rFonts w:ascii="Arial" w:hAnsi="Arial"/>
          <w:sz w:val="18"/>
          <w:szCs w:val="18"/>
          <w:lang w:val="es-ES_tradnl"/>
        </w:rPr>
        <w:t xml:space="preserve"> </w:t>
      </w:r>
    </w:p>
    <w:p w14:paraId="5EC8A7E3" w14:textId="77777777" w:rsidR="00E27E16" w:rsidRDefault="00E27E16" w:rsidP="00CD652E">
      <w:pPr>
        <w:rPr>
          <w:rFonts w:ascii="Arial" w:hAnsi="Arial"/>
          <w:sz w:val="18"/>
          <w:szCs w:val="18"/>
          <w:lang w:val="es-ES_tradnl"/>
        </w:rPr>
      </w:pPr>
    </w:p>
    <w:p w14:paraId="52DDA421" w14:textId="77777777" w:rsidR="00E27E16" w:rsidRDefault="00E27E16" w:rsidP="00CD652E">
      <w:pPr>
        <w:rPr>
          <w:rFonts w:ascii="Arial" w:hAnsi="Arial"/>
          <w:sz w:val="18"/>
          <w:szCs w:val="18"/>
          <w:lang w:val="es-ES_tradnl"/>
        </w:rPr>
      </w:pPr>
    </w:p>
    <w:p w14:paraId="6AE4864E" w14:textId="77777777" w:rsidR="00F4317E" w:rsidRPr="00F4317E" w:rsidRDefault="00F4317E" w:rsidP="00CD652E">
      <w:pPr>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0674735D" w:rsidR="00F4317E" w:rsidRPr="00E928AA" w:rsidRDefault="00904011" w:rsidP="00F4317E">
      <w:pPr>
        <w:shd w:val="clear" w:color="auto" w:fill="E0E0E0"/>
        <w:jc w:val="center"/>
        <w:rPr>
          <w:rFonts w:ascii="Arial" w:hAnsi="Arial"/>
          <w:b/>
          <w:sz w:val="16"/>
          <w:szCs w:val="16"/>
          <w:lang w:val="es-ES_tradnl"/>
        </w:rPr>
      </w:pPr>
      <w:r>
        <w:rPr>
          <w:rFonts w:ascii="Arial" w:hAnsi="Arial"/>
          <w:b/>
          <w:sz w:val="16"/>
          <w:szCs w:val="16"/>
          <w:lang w:val="es-ES_tradnl"/>
        </w:rPr>
        <w:t>INTERACTIVO</w:t>
      </w:r>
    </w:p>
    <w:p w14:paraId="5B56E8C7" w14:textId="2FE30DD2"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w:t>
      </w:r>
      <w:r w:rsidR="00904011">
        <w:rPr>
          <w:rFonts w:ascii="Arial" w:hAnsi="Arial"/>
          <w:sz w:val="18"/>
          <w:szCs w:val="18"/>
          <w:highlight w:val="green"/>
          <w:lang w:val="es-ES_tradnl"/>
        </w:rPr>
        <w:t>pestañas</w:t>
      </w:r>
      <w:r>
        <w:rPr>
          <w:rFonts w:ascii="Arial" w:hAnsi="Arial"/>
          <w:sz w:val="18"/>
          <w:szCs w:val="18"/>
          <w:highlight w:val="green"/>
          <w:lang w:val="es-ES_tradnl"/>
        </w:rPr>
        <w:t xml:space="preserve"> del </w:t>
      </w:r>
      <w:r w:rsidR="00904011">
        <w:rPr>
          <w:rFonts w:ascii="Arial" w:hAnsi="Arial"/>
          <w:sz w:val="18"/>
          <w:szCs w:val="18"/>
          <w:highlight w:val="green"/>
          <w:lang w:val="es-ES_tradnl"/>
        </w:rPr>
        <w:t>interactivo</w:t>
      </w:r>
      <w:r w:rsidRPr="00F4317E">
        <w:rPr>
          <w:rFonts w:ascii="Arial" w:hAnsi="Arial"/>
          <w:sz w:val="18"/>
          <w:szCs w:val="18"/>
          <w:highlight w:val="green"/>
          <w:lang w:val="es-ES_tradnl"/>
        </w:rPr>
        <w:t xml:space="preserve"> (</w:t>
      </w:r>
      <w:r w:rsidR="00904011" w:rsidRPr="00904011">
        <w:rPr>
          <w:rFonts w:ascii="Arial" w:hAnsi="Arial"/>
          <w:b/>
          <w:sz w:val="18"/>
          <w:szCs w:val="18"/>
          <w:highlight w:val="green"/>
          <w:lang w:val="es-ES_tradnl"/>
        </w:rPr>
        <w:t xml:space="preserve">1, </w:t>
      </w:r>
      <w:r w:rsidRPr="004A2B92">
        <w:rPr>
          <w:rFonts w:ascii="Arial" w:hAnsi="Arial"/>
          <w:b/>
          <w:sz w:val="18"/>
          <w:szCs w:val="18"/>
          <w:highlight w:val="green"/>
          <w:lang w:val="es-ES_tradnl"/>
        </w:rPr>
        <w:t>2</w:t>
      </w:r>
      <w:r w:rsidR="00904011">
        <w:rPr>
          <w:rFonts w:ascii="Arial" w:hAnsi="Arial"/>
          <w:b/>
          <w:sz w:val="18"/>
          <w:szCs w:val="18"/>
          <w:highlight w:val="green"/>
          <w:lang w:val="es-ES_tradnl"/>
        </w:rPr>
        <w:t xml:space="preserve">, 4, 6 u </w:t>
      </w:r>
      <w:r w:rsidRPr="004A2B92">
        <w:rPr>
          <w:rFonts w:ascii="Arial" w:hAnsi="Arial"/>
          <w:b/>
          <w:sz w:val="18"/>
          <w:szCs w:val="18"/>
          <w:highlight w:val="green"/>
          <w:lang w:val="es-ES_tradnl"/>
        </w:rPr>
        <w:t>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904011">
        <w:rPr>
          <w:rFonts w:ascii="Arial" w:hAnsi="Arial"/>
          <w:color w:val="0000FF"/>
          <w:sz w:val="16"/>
          <w:szCs w:val="16"/>
          <w:lang w:val="es-ES_tradnl"/>
        </w:rPr>
        <w:t>PESTAÑA</w:t>
      </w:r>
      <w:r w:rsidR="007B25A6" w:rsidRPr="007B25A6">
        <w:rPr>
          <w:rFonts w:ascii="Arial" w:hAnsi="Arial"/>
          <w:color w:val="0000FF"/>
          <w:sz w:val="16"/>
          <w:szCs w:val="16"/>
          <w:lang w:val="es-ES_tradnl"/>
        </w:rPr>
        <w:t xml:space="preserve"> DE ESTE INCISO COPIA </w:t>
      </w:r>
      <w:r w:rsidR="00DA66FC">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DA66FC">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DA66FC">
        <w:rPr>
          <w:rFonts w:ascii="Arial" w:hAnsi="Arial"/>
          <w:i/>
          <w:color w:val="0000FF"/>
          <w:sz w:val="16"/>
          <w:szCs w:val="16"/>
          <w:lang w:val="es-ES_tradnl"/>
        </w:rPr>
        <w:t>PESTAÑA</w:t>
      </w:r>
      <w:r w:rsidR="007B25A6" w:rsidRPr="007B25A6">
        <w:rPr>
          <w:rFonts w:ascii="Arial" w:hAnsi="Arial"/>
          <w:i/>
          <w:color w:val="0000FF"/>
          <w:sz w:val="16"/>
          <w:szCs w:val="16"/>
          <w:lang w:val="es-ES_tradnl"/>
        </w:rPr>
        <w:t xml:space="preserve"> #</w:t>
      </w:r>
      <w:r w:rsidR="00CF535A">
        <w:rPr>
          <w:rFonts w:ascii="Arial" w:hAnsi="Arial"/>
          <w:i/>
          <w:color w:val="0000FF"/>
          <w:sz w:val="16"/>
          <w:szCs w:val="16"/>
          <w:lang w:val="es-ES_tradnl"/>
        </w:rPr>
        <w:t>...</w:t>
      </w:r>
    </w:p>
    <w:p w14:paraId="302D00CC" w14:textId="339E9664" w:rsidR="00F4317E" w:rsidRPr="000719EE" w:rsidRDefault="000A3981" w:rsidP="00F4317E">
      <w:pPr>
        <w:rPr>
          <w:rFonts w:ascii="Arial" w:hAnsi="Arial" w:cs="Arial"/>
          <w:sz w:val="18"/>
          <w:szCs w:val="18"/>
          <w:lang w:val="es-ES_tradnl"/>
        </w:rPr>
      </w:pPr>
      <w:r>
        <w:rPr>
          <w:rFonts w:ascii="Arial" w:hAnsi="Arial" w:cs="Arial"/>
          <w:sz w:val="18"/>
          <w:szCs w:val="18"/>
          <w:lang w:val="es-ES_tradnl"/>
        </w:rPr>
        <w:t>6</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1EFB1E83" w14:textId="77777777" w:rsidR="00337E8A" w:rsidRPr="000719EE" w:rsidRDefault="00337E8A" w:rsidP="00337E8A">
      <w:pPr>
        <w:rPr>
          <w:rFonts w:ascii="Arial" w:hAnsi="Arial" w:cs="Arial"/>
          <w:sz w:val="18"/>
          <w:szCs w:val="18"/>
          <w:lang w:val="es-ES_tradnl"/>
        </w:rPr>
      </w:pPr>
      <w:proofErr w:type="spellStart"/>
      <w:r w:rsidRPr="007F5E06">
        <w:rPr>
          <w:rFonts w:ascii="Arial" w:hAnsi="Arial" w:cs="Arial"/>
          <w:color w:val="000000"/>
        </w:rPr>
        <w:t>Cómo</w:t>
      </w:r>
      <w:proofErr w:type="spellEnd"/>
      <w:r w:rsidRPr="007F5E06">
        <w:rPr>
          <w:rFonts w:ascii="Arial" w:hAnsi="Arial" w:cs="Arial"/>
          <w:color w:val="000000"/>
        </w:rPr>
        <w:t xml:space="preserve"> </w:t>
      </w:r>
      <w:proofErr w:type="spellStart"/>
      <w:r w:rsidRPr="007F5E06">
        <w:rPr>
          <w:rFonts w:ascii="Arial" w:hAnsi="Arial" w:cs="Arial"/>
          <w:color w:val="000000"/>
        </w:rPr>
        <w:t>hacer</w:t>
      </w:r>
      <w:proofErr w:type="spellEnd"/>
      <w:r w:rsidRPr="007F5E06">
        <w:rPr>
          <w:rFonts w:ascii="Arial" w:hAnsi="Arial" w:cs="Arial"/>
          <w:color w:val="000000"/>
        </w:rPr>
        <w:t xml:space="preserve"> </w:t>
      </w:r>
      <w:proofErr w:type="gramStart"/>
      <w:r w:rsidRPr="007F5E06">
        <w:rPr>
          <w:rFonts w:ascii="Arial" w:hAnsi="Arial" w:cs="Arial"/>
          <w:color w:val="000000"/>
        </w:rPr>
        <w:t>un</w:t>
      </w:r>
      <w:proofErr w:type="gramEnd"/>
      <w:r w:rsidRPr="007F5E06">
        <w:rPr>
          <w:rFonts w:ascii="Arial" w:hAnsi="Arial" w:cs="Arial"/>
          <w:color w:val="000000"/>
        </w:rPr>
        <w:t xml:space="preserve"> </w:t>
      </w:r>
      <w:proofErr w:type="spellStart"/>
      <w:r w:rsidRPr="007F5E06">
        <w:rPr>
          <w:rFonts w:ascii="Arial" w:hAnsi="Arial" w:cs="Arial"/>
          <w:color w:val="000000"/>
        </w:rPr>
        <w:t>generador</w:t>
      </w:r>
      <w:proofErr w:type="spellEnd"/>
      <w:r w:rsidRPr="007F5E06">
        <w:rPr>
          <w:rFonts w:ascii="Arial" w:hAnsi="Arial" w:cs="Arial"/>
          <w:color w:val="000000"/>
        </w:rPr>
        <w:t xml:space="preserve"> </w:t>
      </w:r>
      <w:proofErr w:type="spellStart"/>
      <w:r w:rsidRPr="007F5E06">
        <w:rPr>
          <w:rFonts w:ascii="Arial" w:hAnsi="Arial" w:cs="Arial"/>
          <w:color w:val="000000"/>
        </w:rPr>
        <w:t>eléctrico</w:t>
      </w:r>
      <w:proofErr w:type="spellEnd"/>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726F9EF7" w14:textId="3496055C" w:rsidR="00CD652E" w:rsidRPr="000719EE" w:rsidRDefault="00CD652E" w:rsidP="00CD652E">
      <w:pPr>
        <w:rPr>
          <w:rFonts w:ascii="Arial" w:hAnsi="Arial" w:cs="Arial"/>
          <w:sz w:val="18"/>
          <w:szCs w:val="18"/>
          <w:lang w:val="es-ES_tradnl"/>
        </w:rPr>
      </w:pPr>
    </w:p>
    <w:p w14:paraId="71928DBC" w14:textId="77777777" w:rsidR="006559E5" w:rsidRDefault="006559E5" w:rsidP="00CD652E">
      <w:pPr>
        <w:rPr>
          <w:rFonts w:ascii="Arial" w:hAnsi="Arial" w:cs="Arial"/>
          <w:sz w:val="18"/>
          <w:szCs w:val="18"/>
          <w:lang w:val="es-ES_tradnl"/>
        </w:rPr>
      </w:pPr>
    </w:p>
    <w:p w14:paraId="58697D7F" w14:textId="7F2AB595" w:rsidR="006559E5" w:rsidRPr="00E928AA" w:rsidRDefault="00904011" w:rsidP="00705DE0">
      <w:pPr>
        <w:shd w:val="clear" w:color="auto" w:fill="99CCFF"/>
        <w:jc w:val="center"/>
        <w:rPr>
          <w:rFonts w:ascii="Arial" w:hAnsi="Arial"/>
          <w:b/>
          <w:sz w:val="16"/>
          <w:szCs w:val="16"/>
          <w:lang w:val="es-ES_tradnl"/>
        </w:rPr>
      </w:pPr>
      <w:r>
        <w:rPr>
          <w:rFonts w:ascii="Arial" w:hAnsi="Arial"/>
          <w:b/>
          <w:sz w:val="16"/>
          <w:szCs w:val="16"/>
          <w:lang w:val="es-ES_tradnl"/>
        </w:rPr>
        <w:t>PESTAÑA</w:t>
      </w:r>
      <w:r w:rsidR="006559E5" w:rsidRPr="003F1EB9">
        <w:rPr>
          <w:rFonts w:ascii="Arial" w:hAnsi="Arial"/>
          <w:sz w:val="16"/>
          <w:szCs w:val="16"/>
          <w:lang w:val="es-ES_tradnl"/>
        </w:rPr>
        <w:t xml:space="preserve"> 1</w:t>
      </w:r>
    </w:p>
    <w:p w14:paraId="3DDCFB0F" w14:textId="4219F462"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904011">
        <w:rPr>
          <w:rFonts w:ascii="Arial" w:hAnsi="Arial"/>
          <w:sz w:val="18"/>
          <w:szCs w:val="18"/>
          <w:highlight w:val="green"/>
          <w:lang w:val="es-ES_tradnl"/>
        </w:rPr>
        <w:t>Título de pestaña (</w:t>
      </w:r>
      <w:r w:rsidR="00904011" w:rsidRPr="00904011">
        <w:rPr>
          <w:rFonts w:ascii="Arial" w:hAnsi="Arial"/>
          <w:b/>
          <w:sz w:val="18"/>
          <w:szCs w:val="18"/>
          <w:highlight w:val="green"/>
          <w:lang w:val="es-ES_tradnl"/>
        </w:rPr>
        <w:t>20</w:t>
      </w:r>
      <w:r w:rsidR="00904011">
        <w:rPr>
          <w:rFonts w:ascii="Arial" w:hAnsi="Arial"/>
          <w:sz w:val="18"/>
          <w:szCs w:val="18"/>
          <w:highlight w:val="green"/>
          <w:lang w:val="es-ES_tradnl"/>
        </w:rPr>
        <w:t xml:space="preserve"> caracteres máximo)</w:t>
      </w:r>
      <w:r w:rsidR="00E928AA">
        <w:rPr>
          <w:rFonts w:ascii="Arial" w:hAnsi="Arial"/>
          <w:sz w:val="18"/>
          <w:szCs w:val="18"/>
          <w:highlight w:val="green"/>
          <w:lang w:val="es-ES_tradnl"/>
        </w:rPr>
        <w:t xml:space="preserve"> </w:t>
      </w:r>
    </w:p>
    <w:p w14:paraId="54160186" w14:textId="45E8A002" w:rsidR="001E1243" w:rsidRDefault="00703CED" w:rsidP="00CD652E">
      <w:pPr>
        <w:rPr>
          <w:rFonts w:ascii="Arial" w:hAnsi="Arial" w:cs="Arial"/>
          <w:sz w:val="18"/>
          <w:szCs w:val="18"/>
          <w:lang w:val="es-ES_tradnl"/>
        </w:rPr>
      </w:pPr>
      <w:r>
        <w:rPr>
          <w:rFonts w:ascii="Arial" w:hAnsi="Arial" w:cs="Arial"/>
          <w:sz w:val="18"/>
          <w:szCs w:val="18"/>
          <w:lang w:val="es-ES_tradnl"/>
        </w:rPr>
        <w:t>Introducción</w:t>
      </w:r>
    </w:p>
    <w:p w14:paraId="58B8CC17" w14:textId="77777777" w:rsidR="006559E5" w:rsidRDefault="006559E5" w:rsidP="00CD652E">
      <w:pPr>
        <w:rPr>
          <w:rFonts w:ascii="Arial" w:hAnsi="Arial" w:cs="Arial"/>
          <w:sz w:val="18"/>
          <w:szCs w:val="18"/>
          <w:lang w:val="es-ES_tradnl"/>
        </w:rPr>
      </w:pPr>
    </w:p>
    <w:p w14:paraId="6C468EE1" w14:textId="21FBA78A" w:rsidR="00CB17F3" w:rsidRDefault="00CB17F3" w:rsidP="00CB17F3">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w:t>
      </w:r>
      <w:r w:rsidR="00A02A31">
        <w:rPr>
          <w:rFonts w:ascii="Arial" w:hAnsi="Arial"/>
          <w:color w:val="0000FF"/>
          <w:sz w:val="16"/>
          <w:szCs w:val="16"/>
          <w:lang w:val="es-ES_tradnl"/>
        </w:rPr>
        <w:t xml:space="preserve"> (ver ejemplo al final del documento)</w:t>
      </w:r>
      <w:r>
        <w:rPr>
          <w:rFonts w:ascii="Arial" w:hAnsi="Arial"/>
          <w:color w:val="0000FF"/>
          <w:sz w:val="16"/>
          <w:szCs w:val="16"/>
          <w:lang w:val="es-ES_tradnl"/>
        </w:rPr>
        <w:t>.</w:t>
      </w:r>
    </w:p>
    <w:p w14:paraId="32342048" w14:textId="388D6CA7" w:rsidR="00904011" w:rsidRDefault="00904011"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E7667" w:rsidRPr="00904011" w14:paraId="34B5F0F8" w14:textId="77777777" w:rsidTr="009E00D1">
        <w:tc>
          <w:tcPr>
            <w:tcW w:w="3118" w:type="dxa"/>
            <w:tcBorders>
              <w:top w:val="nil"/>
              <w:left w:val="nil"/>
              <w:bottom w:val="nil"/>
            </w:tcBorders>
            <w:shd w:val="clear" w:color="auto" w:fill="CCFFCC"/>
          </w:tcPr>
          <w:p w14:paraId="07764DEC"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60980B08"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43EC29DE"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560EFC12" w14:textId="0259B8A6" w:rsidR="00904011" w:rsidRPr="00904011" w:rsidRDefault="00904011" w:rsidP="00360C16">
            <w:pPr>
              <w:rPr>
                <w:rFonts w:ascii="Arial" w:hAnsi="Arial" w:cs="Arial"/>
                <w:sz w:val="16"/>
                <w:szCs w:val="16"/>
                <w:lang w:val="es-ES_tradnl"/>
              </w:rPr>
            </w:pPr>
          </w:p>
        </w:tc>
        <w:tc>
          <w:tcPr>
            <w:tcW w:w="1417" w:type="dxa"/>
            <w:tcBorders>
              <w:top w:val="nil"/>
              <w:bottom w:val="nil"/>
            </w:tcBorders>
            <w:shd w:val="clear" w:color="auto" w:fill="CCFFCC"/>
          </w:tcPr>
          <w:p w14:paraId="17E910E3" w14:textId="470D6064" w:rsidR="00904011" w:rsidRPr="00CB17F3" w:rsidRDefault="00904011" w:rsidP="00904011">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63399FD7" w14:textId="4B4C817C" w:rsidR="00904011" w:rsidRPr="00904011" w:rsidRDefault="00703CED" w:rsidP="00360C16">
            <w:pPr>
              <w:rPr>
                <w:rFonts w:ascii="Arial" w:hAnsi="Arial" w:cs="Arial"/>
                <w:sz w:val="16"/>
                <w:szCs w:val="16"/>
                <w:lang w:val="es-ES_tradnl"/>
              </w:rPr>
            </w:pPr>
            <w:r>
              <w:rPr>
                <w:rFonts w:ascii="Arial" w:hAnsi="Arial" w:cs="Arial"/>
                <w:sz w:val="16"/>
                <w:szCs w:val="16"/>
                <w:lang w:val="es-ES_tradnl"/>
              </w:rPr>
              <w:t>x</w:t>
            </w:r>
          </w:p>
        </w:tc>
      </w:tr>
      <w:tr w:rsidR="002E7667" w:rsidRPr="00F0738E" w14:paraId="2D77F480" w14:textId="77777777" w:rsidTr="009E00D1">
        <w:tc>
          <w:tcPr>
            <w:tcW w:w="3118" w:type="dxa"/>
            <w:tcBorders>
              <w:top w:val="nil"/>
              <w:left w:val="nil"/>
              <w:bottom w:val="nil"/>
            </w:tcBorders>
            <w:shd w:val="clear" w:color="auto" w:fill="CCFFCC"/>
          </w:tcPr>
          <w:p w14:paraId="42EA2938"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C3C1BFE" w14:textId="77777777" w:rsidR="00904011" w:rsidRPr="00904011" w:rsidRDefault="00904011" w:rsidP="00360C16">
            <w:pPr>
              <w:rPr>
                <w:rFonts w:ascii="Arial" w:hAnsi="Arial" w:cs="Arial"/>
                <w:sz w:val="16"/>
                <w:szCs w:val="16"/>
                <w:lang w:val="es-ES_tradnl"/>
              </w:rPr>
            </w:pPr>
          </w:p>
        </w:tc>
        <w:tc>
          <w:tcPr>
            <w:tcW w:w="3260" w:type="dxa"/>
            <w:tcBorders>
              <w:top w:val="nil"/>
              <w:bottom w:val="nil"/>
            </w:tcBorders>
            <w:shd w:val="clear" w:color="auto" w:fill="CCFFCC"/>
          </w:tcPr>
          <w:p w14:paraId="190AA02A" w14:textId="77777777" w:rsidR="00904011" w:rsidRPr="00904011" w:rsidRDefault="00904011" w:rsidP="00904011">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47AF2A46" w14:textId="6737BCFC" w:rsidR="00904011" w:rsidRPr="00904011" w:rsidRDefault="00904011" w:rsidP="00360C16">
            <w:pPr>
              <w:rPr>
                <w:rFonts w:ascii="Arial" w:hAnsi="Arial" w:cs="Arial"/>
                <w:sz w:val="16"/>
                <w:szCs w:val="16"/>
                <w:lang w:val="es-ES_tradnl"/>
              </w:rPr>
            </w:pPr>
          </w:p>
        </w:tc>
        <w:tc>
          <w:tcPr>
            <w:tcW w:w="1417" w:type="dxa"/>
            <w:tcBorders>
              <w:top w:val="nil"/>
              <w:bottom w:val="nil"/>
              <w:right w:val="nil"/>
            </w:tcBorders>
          </w:tcPr>
          <w:p w14:paraId="25F5900E" w14:textId="77777777" w:rsidR="00904011" w:rsidRPr="00904011" w:rsidRDefault="00904011" w:rsidP="00360C16">
            <w:pPr>
              <w:rPr>
                <w:rFonts w:ascii="Arial" w:hAnsi="Arial" w:cs="Arial"/>
                <w:sz w:val="16"/>
                <w:szCs w:val="16"/>
                <w:lang w:val="es-ES_tradnl"/>
              </w:rPr>
            </w:pPr>
          </w:p>
        </w:tc>
        <w:tc>
          <w:tcPr>
            <w:tcW w:w="426" w:type="dxa"/>
            <w:tcBorders>
              <w:left w:val="nil"/>
              <w:bottom w:val="nil"/>
              <w:right w:val="nil"/>
            </w:tcBorders>
          </w:tcPr>
          <w:p w14:paraId="58A42DA5" w14:textId="77777777" w:rsidR="00904011" w:rsidRPr="00904011" w:rsidRDefault="00904011" w:rsidP="00360C16">
            <w:pPr>
              <w:rPr>
                <w:rFonts w:ascii="Arial" w:hAnsi="Arial" w:cs="Arial"/>
                <w:sz w:val="16"/>
                <w:szCs w:val="16"/>
                <w:lang w:val="es-ES_tradnl"/>
              </w:rPr>
            </w:pPr>
          </w:p>
        </w:tc>
      </w:tr>
    </w:tbl>
    <w:p w14:paraId="0E91CD0C" w14:textId="421187EB" w:rsidR="00904011" w:rsidRDefault="00904011" w:rsidP="00904011">
      <w:pPr>
        <w:rPr>
          <w:rFonts w:ascii="Arial" w:hAnsi="Arial" w:cs="Arial"/>
          <w:sz w:val="18"/>
          <w:szCs w:val="18"/>
          <w:lang w:val="es-ES_tradnl"/>
        </w:rPr>
      </w:pP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70E9F995" w14:textId="77777777" w:rsidR="00B91F44" w:rsidRDefault="00564CD2" w:rsidP="00E31CAA">
      <w:pPr>
        <w:rPr>
          <w:rFonts w:ascii="Arial" w:hAnsi="Arial" w:cs="Arial"/>
          <w:sz w:val="18"/>
          <w:szCs w:val="18"/>
          <w:lang w:val="es-ES_tradnl"/>
        </w:rPr>
      </w:pPr>
      <w:r>
        <w:rPr>
          <w:rFonts w:ascii="Arial" w:hAnsi="Arial" w:cs="Arial"/>
          <w:sz w:val="18"/>
          <w:szCs w:val="18"/>
          <w:lang w:val="es-ES_tradnl"/>
        </w:rPr>
        <w:t xml:space="preserve">En este proyecto usarás un pequeño motor a la inversa: lo usarás como generador. </w:t>
      </w:r>
      <w:r w:rsidR="00A714CC">
        <w:rPr>
          <w:rFonts w:ascii="Arial" w:hAnsi="Arial" w:cs="Arial"/>
          <w:sz w:val="18"/>
          <w:szCs w:val="18"/>
          <w:lang w:val="es-ES_tradnl"/>
        </w:rPr>
        <w:t xml:space="preserve">Es decir, en vez de producir movimiento a partir de la energía eléctrica, producirás energía eléctrica a partir del movimiento. </w:t>
      </w:r>
    </w:p>
    <w:p w14:paraId="5F5865FD" w14:textId="77777777" w:rsidR="00B91F44" w:rsidRDefault="00B91F44" w:rsidP="00E31CAA">
      <w:pPr>
        <w:rPr>
          <w:rFonts w:ascii="Arial" w:hAnsi="Arial" w:cs="Arial"/>
          <w:sz w:val="18"/>
          <w:szCs w:val="18"/>
          <w:lang w:val="es-ES_tradnl"/>
        </w:rPr>
      </w:pPr>
    </w:p>
    <w:p w14:paraId="587D31FD" w14:textId="0E1E12CC" w:rsidR="00A714CC" w:rsidRDefault="00B91F44" w:rsidP="00E31CAA">
      <w:pPr>
        <w:rPr>
          <w:rFonts w:ascii="Arial" w:hAnsi="Arial" w:cs="Arial"/>
          <w:sz w:val="18"/>
          <w:szCs w:val="18"/>
          <w:lang w:val="es-ES_tradnl"/>
        </w:rPr>
      </w:pPr>
      <w:r>
        <w:rPr>
          <w:rFonts w:ascii="Arial" w:hAnsi="Arial" w:cs="Arial"/>
          <w:sz w:val="18"/>
          <w:szCs w:val="18"/>
          <w:lang w:val="es-ES_tradnl"/>
        </w:rPr>
        <w:t>Esto significa que harás</w:t>
      </w:r>
      <w:r w:rsidR="00A714CC">
        <w:rPr>
          <w:rFonts w:ascii="Arial" w:hAnsi="Arial" w:cs="Arial"/>
          <w:sz w:val="18"/>
          <w:szCs w:val="18"/>
          <w:lang w:val="es-ES_tradnl"/>
        </w:rPr>
        <w:t xml:space="preserve"> a pequeña escala lo que hacen los grandes generadores, que abastecen de energía a ciudades enteras. </w:t>
      </w:r>
    </w:p>
    <w:p w14:paraId="7E2445FB" w14:textId="77777777" w:rsidR="00A714CC" w:rsidRDefault="00A714CC" w:rsidP="00E31CAA">
      <w:pPr>
        <w:rPr>
          <w:rFonts w:ascii="Arial" w:hAnsi="Arial" w:cs="Arial"/>
          <w:sz w:val="18"/>
          <w:szCs w:val="18"/>
          <w:lang w:val="es-ES_tradnl"/>
        </w:rPr>
      </w:pPr>
    </w:p>
    <w:p w14:paraId="44DA21CA" w14:textId="55F39EE9" w:rsidR="00E31CAA" w:rsidRPr="00CD652E" w:rsidRDefault="00A714CC" w:rsidP="00E31CAA">
      <w:pPr>
        <w:rPr>
          <w:rFonts w:ascii="Arial" w:hAnsi="Arial" w:cs="Arial"/>
          <w:sz w:val="18"/>
          <w:szCs w:val="18"/>
          <w:lang w:val="es-ES_tradnl"/>
        </w:rPr>
      </w:pPr>
      <w:r>
        <w:rPr>
          <w:rFonts w:ascii="Arial" w:hAnsi="Arial" w:cs="Arial"/>
          <w:sz w:val="18"/>
          <w:szCs w:val="18"/>
          <w:lang w:val="es-ES_tradnl"/>
        </w:rPr>
        <w:t xml:space="preserve">Es muy fácil, y verás que se puede hacer con materiales muy fáciles de conseguir. </w:t>
      </w:r>
    </w:p>
    <w:p w14:paraId="1E207CFD" w14:textId="77777777" w:rsidR="00344E34" w:rsidRDefault="00344E34" w:rsidP="00344E34">
      <w:pPr>
        <w:rPr>
          <w:rFonts w:ascii="Arial" w:hAnsi="Arial" w:cs="Arial"/>
          <w:sz w:val="18"/>
          <w:szCs w:val="18"/>
          <w:lang w:val="es-ES_tradnl"/>
        </w:rPr>
      </w:pPr>
    </w:p>
    <w:p w14:paraId="32C3C59F" w14:textId="77777777" w:rsidR="00B91F44" w:rsidRDefault="00B91F44" w:rsidP="00344E34">
      <w:pPr>
        <w:rPr>
          <w:rFonts w:ascii="Arial" w:hAnsi="Arial" w:cs="Arial"/>
          <w:sz w:val="18"/>
          <w:szCs w:val="18"/>
          <w:lang w:val="es-ES_tradnl"/>
        </w:rPr>
      </w:pPr>
    </w:p>
    <w:p w14:paraId="5F67B393" w14:textId="35C8D2AD" w:rsidR="00344E34" w:rsidRPr="00E928AA" w:rsidRDefault="00344E34" w:rsidP="00344E34">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2</w:t>
      </w:r>
    </w:p>
    <w:p w14:paraId="2860FB0D" w14:textId="77777777" w:rsidR="00344E34" w:rsidRPr="00F4317E" w:rsidRDefault="00344E34" w:rsidP="00344E3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2B8BE3BC" w14:textId="5C7E35FC" w:rsidR="00344E34" w:rsidRDefault="00B91F44" w:rsidP="00344E34">
      <w:pPr>
        <w:rPr>
          <w:rFonts w:ascii="Arial" w:hAnsi="Arial" w:cs="Arial"/>
          <w:sz w:val="18"/>
          <w:szCs w:val="18"/>
          <w:lang w:val="es-ES_tradnl"/>
        </w:rPr>
      </w:pPr>
      <w:r>
        <w:rPr>
          <w:rFonts w:ascii="Arial" w:hAnsi="Arial" w:cs="Arial"/>
          <w:sz w:val="18"/>
          <w:szCs w:val="18"/>
          <w:lang w:val="es-ES_tradnl"/>
        </w:rPr>
        <w:t>Material 1</w:t>
      </w:r>
    </w:p>
    <w:p w14:paraId="30AC7E1C" w14:textId="77777777" w:rsidR="00344E34" w:rsidRDefault="00344E34" w:rsidP="00344E34">
      <w:pPr>
        <w:rPr>
          <w:rFonts w:ascii="Arial" w:hAnsi="Arial" w:cs="Arial"/>
          <w:sz w:val="18"/>
          <w:szCs w:val="18"/>
          <w:lang w:val="es-ES_tradnl"/>
        </w:rPr>
      </w:pPr>
    </w:p>
    <w:p w14:paraId="646ED7B4" w14:textId="77777777" w:rsidR="00344E34" w:rsidRDefault="00344E34" w:rsidP="00344E34">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0B5604F0" w14:textId="77777777" w:rsidR="00344E34" w:rsidRDefault="00344E34" w:rsidP="00344E3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344E34" w:rsidRPr="00904011" w14:paraId="348E98F2" w14:textId="77777777" w:rsidTr="004C4BE3">
        <w:tc>
          <w:tcPr>
            <w:tcW w:w="3118" w:type="dxa"/>
            <w:tcBorders>
              <w:top w:val="nil"/>
              <w:left w:val="nil"/>
              <w:bottom w:val="nil"/>
            </w:tcBorders>
            <w:shd w:val="clear" w:color="auto" w:fill="CCFFCC"/>
          </w:tcPr>
          <w:p w14:paraId="7E0817EB" w14:textId="77777777" w:rsidR="00344E34" w:rsidRPr="00904011" w:rsidRDefault="00344E34" w:rsidP="004C4BE3">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178A7D12" w14:textId="77777777" w:rsidR="00344E34" w:rsidRPr="00904011" w:rsidRDefault="00344E34" w:rsidP="004C4BE3">
            <w:pPr>
              <w:rPr>
                <w:rFonts w:ascii="Arial" w:hAnsi="Arial" w:cs="Arial"/>
                <w:sz w:val="16"/>
                <w:szCs w:val="16"/>
                <w:lang w:val="es-ES_tradnl"/>
              </w:rPr>
            </w:pPr>
          </w:p>
        </w:tc>
        <w:tc>
          <w:tcPr>
            <w:tcW w:w="3260" w:type="dxa"/>
            <w:tcBorders>
              <w:top w:val="nil"/>
              <w:bottom w:val="nil"/>
            </w:tcBorders>
            <w:shd w:val="clear" w:color="auto" w:fill="CCFFCC"/>
          </w:tcPr>
          <w:p w14:paraId="36ECE831" w14:textId="77777777" w:rsidR="00344E34" w:rsidRPr="00904011" w:rsidRDefault="00344E34" w:rsidP="004C4BE3">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99472AC" w14:textId="77777777" w:rsidR="00344E34" w:rsidRPr="00904011" w:rsidRDefault="00344E34" w:rsidP="004C4BE3">
            <w:pPr>
              <w:rPr>
                <w:rFonts w:ascii="Arial" w:hAnsi="Arial" w:cs="Arial"/>
                <w:sz w:val="16"/>
                <w:szCs w:val="16"/>
                <w:lang w:val="es-ES_tradnl"/>
              </w:rPr>
            </w:pPr>
          </w:p>
        </w:tc>
        <w:tc>
          <w:tcPr>
            <w:tcW w:w="1417" w:type="dxa"/>
            <w:tcBorders>
              <w:top w:val="nil"/>
              <w:bottom w:val="nil"/>
            </w:tcBorders>
            <w:shd w:val="clear" w:color="auto" w:fill="CCFFCC"/>
          </w:tcPr>
          <w:p w14:paraId="0F000648" w14:textId="77777777" w:rsidR="00344E34" w:rsidRPr="00CB17F3" w:rsidRDefault="00344E34" w:rsidP="004C4BE3">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0EFDAAD0" w14:textId="77777777" w:rsidR="00344E34" w:rsidRPr="00904011" w:rsidRDefault="00344E34" w:rsidP="004C4BE3">
            <w:pPr>
              <w:rPr>
                <w:rFonts w:ascii="Arial" w:hAnsi="Arial" w:cs="Arial"/>
                <w:sz w:val="16"/>
                <w:szCs w:val="16"/>
                <w:lang w:val="es-ES_tradnl"/>
              </w:rPr>
            </w:pPr>
          </w:p>
        </w:tc>
      </w:tr>
      <w:tr w:rsidR="00344E34" w:rsidRPr="00F0738E" w14:paraId="21B88588" w14:textId="77777777" w:rsidTr="004C4BE3">
        <w:tc>
          <w:tcPr>
            <w:tcW w:w="3118" w:type="dxa"/>
            <w:tcBorders>
              <w:top w:val="nil"/>
              <w:left w:val="nil"/>
              <w:bottom w:val="nil"/>
            </w:tcBorders>
            <w:shd w:val="clear" w:color="auto" w:fill="CCFFCC"/>
          </w:tcPr>
          <w:p w14:paraId="5D8E5C45" w14:textId="77777777" w:rsidR="00344E34" w:rsidRPr="00904011" w:rsidRDefault="00344E34" w:rsidP="004C4BE3">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3976B389" w14:textId="77777777" w:rsidR="00344E34" w:rsidRPr="00904011" w:rsidRDefault="00344E34" w:rsidP="004C4BE3">
            <w:pPr>
              <w:rPr>
                <w:rFonts w:ascii="Arial" w:hAnsi="Arial" w:cs="Arial"/>
                <w:sz w:val="16"/>
                <w:szCs w:val="16"/>
                <w:lang w:val="es-ES_tradnl"/>
              </w:rPr>
            </w:pPr>
          </w:p>
        </w:tc>
        <w:tc>
          <w:tcPr>
            <w:tcW w:w="3260" w:type="dxa"/>
            <w:tcBorders>
              <w:top w:val="nil"/>
              <w:bottom w:val="nil"/>
            </w:tcBorders>
            <w:shd w:val="clear" w:color="auto" w:fill="CCFFCC"/>
          </w:tcPr>
          <w:p w14:paraId="19D25AE6" w14:textId="77777777" w:rsidR="00344E34" w:rsidRPr="00904011" w:rsidRDefault="00344E34" w:rsidP="004C4BE3">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5F5F203" w14:textId="7447164E" w:rsidR="00344E34" w:rsidRPr="00904011" w:rsidRDefault="00344E34" w:rsidP="004C4BE3">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right w:val="nil"/>
            </w:tcBorders>
          </w:tcPr>
          <w:p w14:paraId="3752295E" w14:textId="77777777" w:rsidR="00344E34" w:rsidRPr="00904011" w:rsidRDefault="00344E34" w:rsidP="004C4BE3">
            <w:pPr>
              <w:rPr>
                <w:rFonts w:ascii="Arial" w:hAnsi="Arial" w:cs="Arial"/>
                <w:sz w:val="16"/>
                <w:szCs w:val="16"/>
                <w:lang w:val="es-ES_tradnl"/>
              </w:rPr>
            </w:pPr>
          </w:p>
        </w:tc>
        <w:tc>
          <w:tcPr>
            <w:tcW w:w="426" w:type="dxa"/>
            <w:tcBorders>
              <w:left w:val="nil"/>
              <w:bottom w:val="nil"/>
              <w:right w:val="nil"/>
            </w:tcBorders>
          </w:tcPr>
          <w:p w14:paraId="6609D18A" w14:textId="77777777" w:rsidR="00344E34" w:rsidRPr="00904011" w:rsidRDefault="00344E34" w:rsidP="004C4BE3">
            <w:pPr>
              <w:rPr>
                <w:rFonts w:ascii="Arial" w:hAnsi="Arial" w:cs="Arial"/>
                <w:sz w:val="16"/>
                <w:szCs w:val="16"/>
                <w:lang w:val="es-ES_tradnl"/>
              </w:rPr>
            </w:pPr>
          </w:p>
        </w:tc>
      </w:tr>
    </w:tbl>
    <w:p w14:paraId="51D5CF53" w14:textId="77777777" w:rsidR="00344E34" w:rsidRDefault="00344E34" w:rsidP="00344E34">
      <w:pPr>
        <w:rPr>
          <w:rFonts w:ascii="Arial" w:hAnsi="Arial" w:cs="Arial"/>
          <w:sz w:val="18"/>
          <w:szCs w:val="18"/>
          <w:lang w:val="es-ES_tradnl"/>
        </w:rPr>
      </w:pPr>
    </w:p>
    <w:p w14:paraId="127F7653" w14:textId="77777777" w:rsidR="00344E34" w:rsidRDefault="00344E34" w:rsidP="00344E34">
      <w:pPr>
        <w:rPr>
          <w:rFonts w:ascii="Arial" w:hAnsi="Arial" w:cs="Arial"/>
          <w:sz w:val="18"/>
          <w:szCs w:val="18"/>
          <w:lang w:val="es-ES_tradnl"/>
        </w:rPr>
      </w:pPr>
    </w:p>
    <w:p w14:paraId="3EEB1975" w14:textId="77777777" w:rsidR="00344E34" w:rsidRPr="00F4317E" w:rsidRDefault="00344E34" w:rsidP="00344E34">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5C3C6608" w14:textId="77777777" w:rsidR="00344E34" w:rsidRDefault="00344E34" w:rsidP="00344E3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2B11AEB5" w14:textId="7D752D18" w:rsidR="003279A3" w:rsidRDefault="00B45EE0" w:rsidP="00344E34">
      <w:pPr>
        <w:rPr>
          <w:rFonts w:ascii="Arial" w:hAnsi="Arial" w:cs="Arial"/>
          <w:color w:val="333333"/>
          <w:sz w:val="18"/>
          <w:szCs w:val="18"/>
          <w:shd w:val="clear" w:color="auto" w:fill="FFFFFF"/>
        </w:rPr>
      </w:pPr>
      <w:r>
        <w:rPr>
          <w:rFonts w:ascii="Arial" w:hAnsi="Arial" w:cs="Arial"/>
          <w:color w:val="333333"/>
          <w:sz w:val="18"/>
          <w:szCs w:val="18"/>
          <w:shd w:val="clear" w:color="auto" w:fill="FFFFFF"/>
        </w:rPr>
        <w:t>259317008</w:t>
      </w:r>
    </w:p>
    <w:p w14:paraId="134FEC14" w14:textId="77777777" w:rsidR="00B45EE0" w:rsidRDefault="00B45EE0" w:rsidP="00344E34">
      <w:pPr>
        <w:rPr>
          <w:rFonts w:ascii="Arial" w:hAnsi="Arial" w:cs="Arial"/>
          <w:sz w:val="18"/>
          <w:szCs w:val="18"/>
          <w:lang w:val="es-ES_tradnl"/>
        </w:rPr>
      </w:pPr>
    </w:p>
    <w:p w14:paraId="2688AC3A" w14:textId="77777777" w:rsidR="00344E34" w:rsidRPr="000719EE" w:rsidRDefault="00344E34" w:rsidP="00344E3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443F17A" w14:textId="46294430" w:rsidR="00344E34" w:rsidRDefault="00B91F44" w:rsidP="00344E34">
      <w:pPr>
        <w:rPr>
          <w:rFonts w:ascii="Arial" w:hAnsi="Arial" w:cs="Arial"/>
          <w:sz w:val="18"/>
          <w:szCs w:val="18"/>
          <w:lang w:val="es-ES_tradnl"/>
        </w:rPr>
      </w:pPr>
      <w:r>
        <w:rPr>
          <w:rFonts w:ascii="Arial" w:hAnsi="Arial" w:cs="Arial"/>
          <w:sz w:val="18"/>
          <w:szCs w:val="18"/>
          <w:lang w:val="es-ES_tradnl"/>
        </w:rPr>
        <w:t>CN_05_12_CO_REC80_IMG01</w:t>
      </w:r>
    </w:p>
    <w:p w14:paraId="1B81305E" w14:textId="77777777" w:rsidR="00B91F44" w:rsidRPr="000719EE" w:rsidRDefault="00B91F44" w:rsidP="00344E34">
      <w:pPr>
        <w:rPr>
          <w:rFonts w:ascii="Arial" w:hAnsi="Arial" w:cs="Arial"/>
          <w:sz w:val="18"/>
          <w:szCs w:val="18"/>
          <w:lang w:val="es-ES_tradnl"/>
        </w:rPr>
      </w:pPr>
    </w:p>
    <w:p w14:paraId="1D93CF4E" w14:textId="77777777" w:rsidR="00344E34" w:rsidRDefault="00344E34" w:rsidP="00344E34">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A84B216" w14:textId="77777777" w:rsidR="00344E34" w:rsidRDefault="00344E34" w:rsidP="00344E34">
      <w:pPr>
        <w:rPr>
          <w:rFonts w:ascii="Arial" w:hAnsi="Arial" w:cs="Arial"/>
          <w:sz w:val="18"/>
          <w:szCs w:val="18"/>
          <w:lang w:val="es-ES_tradnl"/>
        </w:rPr>
      </w:pPr>
    </w:p>
    <w:p w14:paraId="5FB0CC28" w14:textId="77777777" w:rsidR="00344E34" w:rsidRDefault="00344E34" w:rsidP="00344E34">
      <w:pPr>
        <w:rPr>
          <w:rFonts w:ascii="Arial" w:hAnsi="Arial" w:cs="Arial"/>
          <w:sz w:val="18"/>
          <w:szCs w:val="18"/>
          <w:lang w:val="es-ES_tradnl"/>
        </w:rPr>
      </w:pPr>
    </w:p>
    <w:p w14:paraId="1C951664" w14:textId="77777777" w:rsidR="00344E34" w:rsidRPr="00F4317E" w:rsidRDefault="00344E34" w:rsidP="00344E34">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1E88B779" w14:textId="77777777" w:rsidR="00344E34" w:rsidRDefault="00344E34" w:rsidP="00344E3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6469EBAC" w14:textId="02765F59" w:rsidR="00A16CF5" w:rsidRDefault="003279A3" w:rsidP="00344E34">
      <w:pPr>
        <w:rPr>
          <w:rFonts w:ascii="Arial" w:hAnsi="Arial" w:cs="Arial"/>
          <w:color w:val="333333"/>
          <w:sz w:val="18"/>
          <w:szCs w:val="18"/>
          <w:shd w:val="clear" w:color="auto" w:fill="FFFFFF"/>
        </w:rPr>
      </w:pPr>
      <w:r>
        <w:rPr>
          <w:rFonts w:ascii="Arial" w:hAnsi="Arial" w:cs="Arial"/>
          <w:color w:val="333333"/>
          <w:sz w:val="18"/>
          <w:szCs w:val="18"/>
          <w:shd w:val="clear" w:color="auto" w:fill="FFFFFF"/>
        </w:rPr>
        <w:t>41688898</w:t>
      </w:r>
    </w:p>
    <w:p w14:paraId="12349102" w14:textId="77777777" w:rsidR="003279A3" w:rsidRDefault="003279A3" w:rsidP="00344E34">
      <w:pPr>
        <w:rPr>
          <w:rFonts w:ascii="Arial" w:hAnsi="Arial" w:cs="Arial"/>
          <w:sz w:val="18"/>
          <w:szCs w:val="18"/>
          <w:lang w:val="es-ES_tradnl"/>
        </w:rPr>
      </w:pPr>
    </w:p>
    <w:p w14:paraId="7BA37582" w14:textId="77777777" w:rsidR="00344E34" w:rsidRPr="000719EE" w:rsidRDefault="00344E34" w:rsidP="00344E3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48DFFAEE" w14:textId="1BBC85B1" w:rsidR="00344E34" w:rsidRDefault="00B91F44" w:rsidP="00344E34">
      <w:pPr>
        <w:rPr>
          <w:rFonts w:ascii="Arial" w:hAnsi="Arial" w:cs="Arial"/>
          <w:sz w:val="18"/>
          <w:szCs w:val="18"/>
          <w:lang w:val="es-ES_tradnl"/>
        </w:rPr>
      </w:pPr>
      <w:r>
        <w:rPr>
          <w:rFonts w:ascii="Arial" w:hAnsi="Arial" w:cs="Arial"/>
          <w:sz w:val="18"/>
          <w:szCs w:val="18"/>
          <w:lang w:val="es-ES_tradnl"/>
        </w:rPr>
        <w:t>CN_05_12_CO_REC80_IMG02</w:t>
      </w:r>
    </w:p>
    <w:p w14:paraId="36E63E15" w14:textId="77777777" w:rsidR="00B91F44" w:rsidRPr="000719EE" w:rsidRDefault="00B91F44" w:rsidP="00344E34">
      <w:pPr>
        <w:rPr>
          <w:rFonts w:ascii="Arial" w:hAnsi="Arial" w:cs="Arial"/>
          <w:sz w:val="18"/>
          <w:szCs w:val="18"/>
          <w:lang w:val="es-ES_tradnl"/>
        </w:rPr>
      </w:pPr>
    </w:p>
    <w:p w14:paraId="53AA5C4B" w14:textId="77777777" w:rsidR="00344E34" w:rsidRDefault="00344E34" w:rsidP="00344E34">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49A38F4C" w14:textId="77777777" w:rsidR="00344E34" w:rsidRDefault="00344E34" w:rsidP="00344E34">
      <w:pPr>
        <w:rPr>
          <w:rFonts w:ascii="Arial" w:hAnsi="Arial" w:cs="Arial"/>
          <w:sz w:val="18"/>
          <w:szCs w:val="18"/>
          <w:lang w:val="es-ES_tradnl"/>
        </w:rPr>
      </w:pPr>
    </w:p>
    <w:p w14:paraId="22BD3F96" w14:textId="77777777" w:rsidR="00344E34" w:rsidRPr="00CD652E" w:rsidRDefault="00344E34" w:rsidP="00344E34">
      <w:pPr>
        <w:rPr>
          <w:rFonts w:ascii="Arial" w:hAnsi="Arial" w:cs="Arial"/>
          <w:sz w:val="18"/>
          <w:szCs w:val="18"/>
          <w:lang w:val="es-ES_tradnl"/>
        </w:rPr>
      </w:pPr>
    </w:p>
    <w:p w14:paraId="513D2353" w14:textId="77777777" w:rsidR="00344E34" w:rsidRPr="00792588" w:rsidRDefault="00344E34" w:rsidP="00344E3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1810C15" w14:textId="3467615C" w:rsidR="00344E34" w:rsidRPr="00CD652E" w:rsidRDefault="00A714CC" w:rsidP="00344E34">
      <w:pPr>
        <w:rPr>
          <w:rFonts w:ascii="Arial" w:hAnsi="Arial" w:cs="Arial"/>
          <w:sz w:val="18"/>
          <w:szCs w:val="18"/>
          <w:lang w:val="es-ES_tradnl"/>
        </w:rPr>
      </w:pPr>
      <w:r>
        <w:rPr>
          <w:rFonts w:ascii="Arial" w:hAnsi="Arial" w:cs="Arial"/>
          <w:sz w:val="18"/>
          <w:szCs w:val="18"/>
          <w:lang w:val="es-ES_tradnl"/>
        </w:rPr>
        <w:t>El implemento básico es un pequeño motor, como los que están en muchos juguetes. Este motor puede comprarse fácilmente en una tienda de artículos el</w:t>
      </w:r>
      <w:r w:rsidR="00B91F44">
        <w:rPr>
          <w:rFonts w:ascii="Arial" w:hAnsi="Arial" w:cs="Arial"/>
          <w:sz w:val="18"/>
          <w:szCs w:val="18"/>
          <w:lang w:val="es-ES_tradnl"/>
        </w:rPr>
        <w:t>éctricos:</w:t>
      </w:r>
      <w:r>
        <w:rPr>
          <w:rFonts w:ascii="Arial" w:hAnsi="Arial" w:cs="Arial"/>
          <w:sz w:val="18"/>
          <w:szCs w:val="18"/>
          <w:lang w:val="es-ES_tradnl"/>
        </w:rPr>
        <w:t xml:space="preserve"> en donde se compran bombillos, cables, herramientas, etc. Recuerda que e</w:t>
      </w:r>
      <w:r w:rsidR="00A16CF5">
        <w:rPr>
          <w:rFonts w:ascii="Arial" w:hAnsi="Arial" w:cs="Arial"/>
          <w:sz w:val="18"/>
          <w:szCs w:val="18"/>
          <w:lang w:val="es-ES_tradnl"/>
        </w:rPr>
        <w:t>s</w:t>
      </w:r>
      <w:r>
        <w:rPr>
          <w:rFonts w:ascii="Arial" w:hAnsi="Arial" w:cs="Arial"/>
          <w:sz w:val="18"/>
          <w:szCs w:val="18"/>
          <w:lang w:val="es-ES_tradnl"/>
        </w:rPr>
        <w:t xml:space="preserve">tos son motores pequeños; de aproximadamente </w:t>
      </w:r>
      <w:r w:rsidR="00A16CF5">
        <w:rPr>
          <w:rFonts w:ascii="Arial" w:hAnsi="Arial" w:cs="Arial"/>
          <w:sz w:val="18"/>
          <w:szCs w:val="18"/>
          <w:lang w:val="es-ES_tradnl"/>
        </w:rPr>
        <w:t xml:space="preserve">5 cm de largo y 2.5 de ancho. No obstante, cualquier motor eléctrico te debe servir. En las fotos de la izquierda encuentras </w:t>
      </w:r>
      <w:r w:rsidR="00B45EE0">
        <w:rPr>
          <w:rFonts w:ascii="Arial" w:hAnsi="Arial" w:cs="Arial"/>
          <w:sz w:val="18"/>
          <w:szCs w:val="18"/>
          <w:lang w:val="es-ES_tradnl"/>
        </w:rPr>
        <w:t>algunos</w:t>
      </w:r>
      <w:r w:rsidR="00A16CF5">
        <w:rPr>
          <w:rFonts w:ascii="Arial" w:hAnsi="Arial" w:cs="Arial"/>
          <w:sz w:val="18"/>
          <w:szCs w:val="18"/>
          <w:lang w:val="es-ES_tradnl"/>
        </w:rPr>
        <w:t xml:space="preserve"> ejemplos de motores eléctricos pequeños; como puedes ver, son muy similares, aunque no exactamente iguales.</w:t>
      </w:r>
      <w:r w:rsidR="00B45EE0">
        <w:rPr>
          <w:rFonts w:ascii="Arial" w:hAnsi="Arial" w:cs="Arial"/>
          <w:sz w:val="18"/>
          <w:szCs w:val="18"/>
          <w:lang w:val="es-ES_tradnl"/>
        </w:rPr>
        <w:t xml:space="preserve"> Cualquiera de ellos, o uno similar, te servirá.</w:t>
      </w:r>
      <w:r w:rsidR="00A16CF5">
        <w:rPr>
          <w:rFonts w:ascii="Arial" w:hAnsi="Arial" w:cs="Arial"/>
          <w:sz w:val="18"/>
          <w:szCs w:val="18"/>
          <w:lang w:val="es-ES_tradnl"/>
        </w:rPr>
        <w:t xml:space="preserve">  </w:t>
      </w:r>
      <w:r>
        <w:rPr>
          <w:rFonts w:ascii="Arial" w:hAnsi="Arial" w:cs="Arial"/>
          <w:sz w:val="18"/>
          <w:szCs w:val="18"/>
          <w:lang w:val="es-ES_tradnl"/>
        </w:rPr>
        <w:t xml:space="preserve">  </w:t>
      </w:r>
    </w:p>
    <w:p w14:paraId="3EB94ECE" w14:textId="77777777" w:rsidR="00344E34" w:rsidRDefault="00344E34" w:rsidP="00344E34">
      <w:pPr>
        <w:rPr>
          <w:rFonts w:ascii="Arial" w:hAnsi="Arial" w:cs="Arial"/>
          <w:sz w:val="18"/>
          <w:szCs w:val="18"/>
          <w:lang w:val="es-ES_tradnl"/>
        </w:rPr>
      </w:pPr>
    </w:p>
    <w:p w14:paraId="6937FBB1" w14:textId="123CE204" w:rsidR="00A16CF5" w:rsidRPr="00E928AA" w:rsidRDefault="00A16CF5" w:rsidP="00A16CF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3</w:t>
      </w:r>
    </w:p>
    <w:p w14:paraId="23BFB235" w14:textId="77777777" w:rsidR="00A16CF5" w:rsidRPr="00F4317E" w:rsidRDefault="00A16CF5" w:rsidP="00A16CF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0C246D3B" w14:textId="3229C97F" w:rsidR="00A16CF5" w:rsidRDefault="00B91F44" w:rsidP="00A16CF5">
      <w:pPr>
        <w:rPr>
          <w:rFonts w:ascii="Arial" w:hAnsi="Arial" w:cs="Arial"/>
          <w:sz w:val="18"/>
          <w:szCs w:val="18"/>
          <w:lang w:val="es-ES_tradnl"/>
        </w:rPr>
      </w:pPr>
      <w:r>
        <w:rPr>
          <w:rFonts w:ascii="Arial" w:hAnsi="Arial" w:cs="Arial"/>
          <w:sz w:val="18"/>
          <w:szCs w:val="18"/>
          <w:lang w:val="es-ES_tradnl"/>
        </w:rPr>
        <w:t>Material 2</w:t>
      </w:r>
    </w:p>
    <w:p w14:paraId="6C7F18F8" w14:textId="77777777" w:rsidR="00A16CF5" w:rsidRDefault="00A16CF5" w:rsidP="00A16CF5">
      <w:pPr>
        <w:rPr>
          <w:rFonts w:ascii="Arial" w:hAnsi="Arial" w:cs="Arial"/>
          <w:sz w:val="18"/>
          <w:szCs w:val="18"/>
          <w:lang w:val="es-ES_tradnl"/>
        </w:rPr>
      </w:pPr>
    </w:p>
    <w:p w14:paraId="62EDC632" w14:textId="77777777" w:rsidR="00A16CF5" w:rsidRDefault="00A16CF5" w:rsidP="00A16CF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56D95FC7" w14:textId="77777777" w:rsidR="00A16CF5" w:rsidRDefault="00A16CF5" w:rsidP="00A16CF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A16CF5" w:rsidRPr="00904011" w14:paraId="138E6F68" w14:textId="77777777" w:rsidTr="004C4BE3">
        <w:tc>
          <w:tcPr>
            <w:tcW w:w="3118" w:type="dxa"/>
            <w:tcBorders>
              <w:top w:val="nil"/>
              <w:left w:val="nil"/>
              <w:bottom w:val="nil"/>
            </w:tcBorders>
            <w:shd w:val="clear" w:color="auto" w:fill="CCFFCC"/>
          </w:tcPr>
          <w:p w14:paraId="6C3C398B" w14:textId="77777777" w:rsidR="00A16CF5" w:rsidRPr="00904011" w:rsidRDefault="00A16CF5" w:rsidP="004C4BE3">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5D788B0C" w14:textId="77777777" w:rsidR="00A16CF5" w:rsidRPr="00904011" w:rsidRDefault="00A16CF5" w:rsidP="004C4BE3">
            <w:pPr>
              <w:rPr>
                <w:rFonts w:ascii="Arial" w:hAnsi="Arial" w:cs="Arial"/>
                <w:sz w:val="16"/>
                <w:szCs w:val="16"/>
                <w:lang w:val="es-ES_tradnl"/>
              </w:rPr>
            </w:pPr>
          </w:p>
        </w:tc>
        <w:tc>
          <w:tcPr>
            <w:tcW w:w="3260" w:type="dxa"/>
            <w:tcBorders>
              <w:top w:val="nil"/>
              <w:bottom w:val="nil"/>
            </w:tcBorders>
            <w:shd w:val="clear" w:color="auto" w:fill="CCFFCC"/>
          </w:tcPr>
          <w:p w14:paraId="747B2772" w14:textId="77777777" w:rsidR="00A16CF5" w:rsidRPr="00904011" w:rsidRDefault="00A16CF5" w:rsidP="004C4BE3">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3A52352" w14:textId="77777777" w:rsidR="00A16CF5" w:rsidRPr="00904011" w:rsidRDefault="00A16CF5" w:rsidP="004C4BE3">
            <w:pPr>
              <w:rPr>
                <w:rFonts w:ascii="Arial" w:hAnsi="Arial" w:cs="Arial"/>
                <w:sz w:val="16"/>
                <w:szCs w:val="16"/>
                <w:lang w:val="es-ES_tradnl"/>
              </w:rPr>
            </w:pPr>
          </w:p>
        </w:tc>
        <w:tc>
          <w:tcPr>
            <w:tcW w:w="1417" w:type="dxa"/>
            <w:tcBorders>
              <w:top w:val="nil"/>
              <w:bottom w:val="nil"/>
            </w:tcBorders>
            <w:shd w:val="clear" w:color="auto" w:fill="CCFFCC"/>
          </w:tcPr>
          <w:p w14:paraId="6148D1A3" w14:textId="77777777" w:rsidR="00A16CF5" w:rsidRPr="00CB17F3" w:rsidRDefault="00A16CF5" w:rsidP="004C4BE3">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19F33AE" w14:textId="77777777" w:rsidR="00A16CF5" w:rsidRPr="00904011" w:rsidRDefault="00A16CF5" w:rsidP="004C4BE3">
            <w:pPr>
              <w:rPr>
                <w:rFonts w:ascii="Arial" w:hAnsi="Arial" w:cs="Arial"/>
                <w:sz w:val="16"/>
                <w:szCs w:val="16"/>
                <w:lang w:val="es-ES_tradnl"/>
              </w:rPr>
            </w:pPr>
          </w:p>
        </w:tc>
      </w:tr>
      <w:tr w:rsidR="00A16CF5" w:rsidRPr="00F0738E" w14:paraId="4D02DE89" w14:textId="77777777" w:rsidTr="004C4BE3">
        <w:tc>
          <w:tcPr>
            <w:tcW w:w="3118" w:type="dxa"/>
            <w:tcBorders>
              <w:top w:val="nil"/>
              <w:left w:val="nil"/>
              <w:bottom w:val="nil"/>
            </w:tcBorders>
            <w:shd w:val="clear" w:color="auto" w:fill="CCFFCC"/>
          </w:tcPr>
          <w:p w14:paraId="5A54B069" w14:textId="77777777" w:rsidR="00A16CF5" w:rsidRPr="00904011" w:rsidRDefault="00A16CF5" w:rsidP="004C4BE3">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E009EDB" w14:textId="77777777" w:rsidR="00A16CF5" w:rsidRPr="00904011" w:rsidRDefault="00A16CF5" w:rsidP="004C4BE3">
            <w:pPr>
              <w:rPr>
                <w:rFonts w:ascii="Arial" w:hAnsi="Arial" w:cs="Arial"/>
                <w:sz w:val="16"/>
                <w:szCs w:val="16"/>
                <w:lang w:val="es-ES_tradnl"/>
              </w:rPr>
            </w:pPr>
          </w:p>
        </w:tc>
        <w:tc>
          <w:tcPr>
            <w:tcW w:w="3260" w:type="dxa"/>
            <w:tcBorders>
              <w:top w:val="nil"/>
              <w:bottom w:val="nil"/>
            </w:tcBorders>
            <w:shd w:val="clear" w:color="auto" w:fill="CCFFCC"/>
          </w:tcPr>
          <w:p w14:paraId="78DB3B48" w14:textId="77777777" w:rsidR="00A16CF5" w:rsidRPr="00904011" w:rsidRDefault="00A16CF5" w:rsidP="004C4BE3">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0D7E1F96" w14:textId="77777777" w:rsidR="00A16CF5" w:rsidRPr="00904011" w:rsidRDefault="00A16CF5" w:rsidP="004C4BE3">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right w:val="nil"/>
            </w:tcBorders>
          </w:tcPr>
          <w:p w14:paraId="3A8E7CA8" w14:textId="77777777" w:rsidR="00A16CF5" w:rsidRPr="00904011" w:rsidRDefault="00A16CF5" w:rsidP="004C4BE3">
            <w:pPr>
              <w:rPr>
                <w:rFonts w:ascii="Arial" w:hAnsi="Arial" w:cs="Arial"/>
                <w:sz w:val="16"/>
                <w:szCs w:val="16"/>
                <w:lang w:val="es-ES_tradnl"/>
              </w:rPr>
            </w:pPr>
          </w:p>
        </w:tc>
        <w:tc>
          <w:tcPr>
            <w:tcW w:w="426" w:type="dxa"/>
            <w:tcBorders>
              <w:left w:val="nil"/>
              <w:bottom w:val="nil"/>
              <w:right w:val="nil"/>
            </w:tcBorders>
          </w:tcPr>
          <w:p w14:paraId="07511798" w14:textId="77777777" w:rsidR="00A16CF5" w:rsidRPr="00904011" w:rsidRDefault="00A16CF5" w:rsidP="004C4BE3">
            <w:pPr>
              <w:rPr>
                <w:rFonts w:ascii="Arial" w:hAnsi="Arial" w:cs="Arial"/>
                <w:sz w:val="16"/>
                <w:szCs w:val="16"/>
                <w:lang w:val="es-ES_tradnl"/>
              </w:rPr>
            </w:pPr>
          </w:p>
        </w:tc>
      </w:tr>
    </w:tbl>
    <w:p w14:paraId="02201014" w14:textId="77777777" w:rsidR="00A16CF5" w:rsidRDefault="00A16CF5" w:rsidP="00A16CF5">
      <w:pPr>
        <w:rPr>
          <w:rFonts w:ascii="Arial" w:hAnsi="Arial" w:cs="Arial"/>
          <w:sz w:val="18"/>
          <w:szCs w:val="18"/>
          <w:lang w:val="es-ES_tradnl"/>
        </w:rPr>
      </w:pPr>
    </w:p>
    <w:p w14:paraId="23158EBB" w14:textId="77777777" w:rsidR="00A16CF5" w:rsidRDefault="00A16CF5" w:rsidP="00A16CF5">
      <w:pPr>
        <w:rPr>
          <w:rFonts w:ascii="Arial" w:hAnsi="Arial" w:cs="Arial"/>
          <w:sz w:val="18"/>
          <w:szCs w:val="18"/>
          <w:lang w:val="es-ES_tradnl"/>
        </w:rPr>
      </w:pPr>
    </w:p>
    <w:p w14:paraId="0D117002" w14:textId="77777777" w:rsidR="00A16CF5" w:rsidRPr="00F4317E" w:rsidRDefault="00A16CF5" w:rsidP="00A16CF5">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7102BF8F" w14:textId="77777777" w:rsidR="00A16CF5" w:rsidRDefault="00A16CF5" w:rsidP="00A16CF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5636155D" w14:textId="6C894104" w:rsidR="00A16CF5" w:rsidRDefault="00B91F44" w:rsidP="00A16C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65228404</w:t>
      </w:r>
    </w:p>
    <w:p w14:paraId="68901695" w14:textId="77777777" w:rsidR="00B91F44" w:rsidRDefault="00B91F44" w:rsidP="00A16CF5">
      <w:pPr>
        <w:rPr>
          <w:rFonts w:ascii="Arial" w:hAnsi="Arial" w:cs="Arial"/>
          <w:sz w:val="18"/>
          <w:szCs w:val="18"/>
          <w:lang w:val="es-ES_tradnl"/>
        </w:rPr>
      </w:pPr>
    </w:p>
    <w:p w14:paraId="73DE660D" w14:textId="77777777" w:rsidR="00A16CF5" w:rsidRPr="000719EE" w:rsidRDefault="00A16CF5" w:rsidP="00A16CF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2A61938B" w14:textId="1666115D" w:rsidR="00B91F44" w:rsidRDefault="00B91F44" w:rsidP="00B91F44">
      <w:pPr>
        <w:rPr>
          <w:rFonts w:ascii="Arial" w:hAnsi="Arial" w:cs="Arial"/>
          <w:sz w:val="18"/>
          <w:szCs w:val="18"/>
          <w:lang w:val="es-ES_tradnl"/>
        </w:rPr>
      </w:pPr>
      <w:r>
        <w:rPr>
          <w:rFonts w:ascii="Arial" w:hAnsi="Arial" w:cs="Arial"/>
          <w:sz w:val="18"/>
          <w:szCs w:val="18"/>
          <w:lang w:val="es-ES_tradnl"/>
        </w:rPr>
        <w:t>CN_05_12_CO_REC80_IMG03</w:t>
      </w:r>
    </w:p>
    <w:p w14:paraId="35FDF5B0" w14:textId="77777777" w:rsidR="00A16CF5" w:rsidRPr="000719EE" w:rsidRDefault="00A16CF5" w:rsidP="00A16CF5">
      <w:pPr>
        <w:rPr>
          <w:rFonts w:ascii="Arial" w:hAnsi="Arial" w:cs="Arial"/>
          <w:sz w:val="18"/>
          <w:szCs w:val="18"/>
          <w:lang w:val="es-ES_tradnl"/>
        </w:rPr>
      </w:pPr>
    </w:p>
    <w:p w14:paraId="6AC7293E" w14:textId="77777777" w:rsidR="00A16CF5" w:rsidRDefault="00A16CF5" w:rsidP="00A16CF5">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5861439" w14:textId="77777777" w:rsidR="00A16CF5" w:rsidRDefault="00A16CF5" w:rsidP="00A16CF5">
      <w:pPr>
        <w:rPr>
          <w:rFonts w:ascii="Arial" w:hAnsi="Arial" w:cs="Arial"/>
          <w:sz w:val="18"/>
          <w:szCs w:val="18"/>
          <w:lang w:val="es-ES_tradnl"/>
        </w:rPr>
      </w:pPr>
    </w:p>
    <w:p w14:paraId="33C2D3B5" w14:textId="77777777" w:rsidR="00A16CF5" w:rsidRDefault="00A16CF5" w:rsidP="00A16CF5">
      <w:pPr>
        <w:rPr>
          <w:rFonts w:ascii="Arial" w:hAnsi="Arial" w:cs="Arial"/>
          <w:sz w:val="18"/>
          <w:szCs w:val="18"/>
          <w:lang w:val="es-ES_tradnl"/>
        </w:rPr>
      </w:pPr>
    </w:p>
    <w:p w14:paraId="54408A1D" w14:textId="77777777" w:rsidR="00A16CF5" w:rsidRPr="00F4317E" w:rsidRDefault="00A16CF5" w:rsidP="00A16CF5">
      <w:pPr>
        <w:rPr>
          <w:rFonts w:ascii="Arial" w:hAnsi="Arial"/>
          <w:sz w:val="18"/>
          <w:szCs w:val="18"/>
          <w:lang w:val="es-ES_tradnl"/>
        </w:rPr>
      </w:pPr>
      <w:r>
        <w:rPr>
          <w:rFonts w:ascii="Arial" w:hAnsi="Arial"/>
          <w:sz w:val="18"/>
          <w:szCs w:val="18"/>
          <w:highlight w:val="green"/>
          <w:lang w:val="es-ES_tradnl"/>
        </w:rPr>
        <w:t xml:space="preserve">Imagen 2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4AFF5FB0" w14:textId="77777777" w:rsidR="00A16CF5" w:rsidRDefault="00A16CF5" w:rsidP="00A16CF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4206C505" w14:textId="3B7662E7" w:rsidR="00A16CF5" w:rsidRDefault="00B91F44" w:rsidP="00A16CF5">
      <w:pPr>
        <w:rPr>
          <w:rFonts w:ascii="Arial" w:hAnsi="Arial" w:cs="Arial"/>
          <w:color w:val="333333"/>
          <w:sz w:val="18"/>
          <w:szCs w:val="18"/>
          <w:shd w:val="clear" w:color="auto" w:fill="FFFFFF"/>
        </w:rPr>
      </w:pPr>
      <w:r>
        <w:rPr>
          <w:rFonts w:ascii="Arial" w:hAnsi="Arial" w:cs="Arial"/>
          <w:color w:val="333333"/>
          <w:sz w:val="18"/>
          <w:szCs w:val="18"/>
          <w:shd w:val="clear" w:color="auto" w:fill="FFFFFF"/>
        </w:rPr>
        <w:t>131553944</w:t>
      </w:r>
    </w:p>
    <w:p w14:paraId="18C121BE" w14:textId="77777777" w:rsidR="00A16CF5" w:rsidRDefault="00A16CF5" w:rsidP="00A16CF5">
      <w:pPr>
        <w:rPr>
          <w:rFonts w:ascii="Arial" w:hAnsi="Arial" w:cs="Arial"/>
          <w:sz w:val="18"/>
          <w:szCs w:val="18"/>
          <w:lang w:val="es-ES_tradnl"/>
        </w:rPr>
      </w:pPr>
    </w:p>
    <w:p w14:paraId="44383018" w14:textId="77777777" w:rsidR="00A16CF5" w:rsidRPr="000719EE" w:rsidRDefault="00A16CF5" w:rsidP="00A16CF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64B4DA26" w14:textId="0EFBFFAD" w:rsidR="00B91F44" w:rsidRDefault="00B91F44" w:rsidP="00B91F44">
      <w:pPr>
        <w:rPr>
          <w:rFonts w:ascii="Arial" w:hAnsi="Arial" w:cs="Arial"/>
          <w:sz w:val="18"/>
          <w:szCs w:val="18"/>
          <w:lang w:val="es-ES_tradnl"/>
        </w:rPr>
      </w:pPr>
      <w:r>
        <w:rPr>
          <w:rFonts w:ascii="Arial" w:hAnsi="Arial" w:cs="Arial"/>
          <w:sz w:val="18"/>
          <w:szCs w:val="18"/>
          <w:lang w:val="es-ES_tradnl"/>
        </w:rPr>
        <w:t>CN_05_12_CO_REC80_IMG04</w:t>
      </w:r>
    </w:p>
    <w:p w14:paraId="3A99D9CB" w14:textId="77777777" w:rsidR="00A16CF5" w:rsidRPr="000719EE" w:rsidRDefault="00A16CF5" w:rsidP="00A16CF5">
      <w:pPr>
        <w:rPr>
          <w:rFonts w:ascii="Arial" w:hAnsi="Arial" w:cs="Arial"/>
          <w:sz w:val="18"/>
          <w:szCs w:val="18"/>
          <w:lang w:val="es-ES_tradnl"/>
        </w:rPr>
      </w:pPr>
    </w:p>
    <w:p w14:paraId="3B4508C1" w14:textId="77777777" w:rsidR="00A16CF5" w:rsidRDefault="00A16CF5" w:rsidP="00A16CF5">
      <w:pPr>
        <w:rPr>
          <w:rFonts w:ascii="Arial" w:hAnsi="Arial"/>
          <w:sz w:val="18"/>
          <w:szCs w:val="18"/>
          <w:lang w:val="es-ES_tradnl"/>
        </w:rPr>
      </w:pPr>
      <w:r>
        <w:rPr>
          <w:rFonts w:ascii="Arial" w:hAnsi="Arial"/>
          <w:sz w:val="18"/>
          <w:szCs w:val="18"/>
          <w:highlight w:val="yellow"/>
          <w:lang w:val="es-ES_tradnl"/>
        </w:rPr>
        <w:t>OPCIONAL Pie de imagen 2</w:t>
      </w:r>
      <w:r w:rsidRPr="004A2B92">
        <w:rPr>
          <w:rFonts w:ascii="Arial" w:hAnsi="Arial"/>
          <w:sz w:val="18"/>
          <w:szCs w:val="18"/>
          <w:highlight w:val="yellow"/>
          <w:lang w:val="es-ES_tradnl"/>
        </w:rPr>
        <w:t xml:space="preserve">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626D9CF1" w14:textId="77777777" w:rsidR="00A16CF5" w:rsidRDefault="00A16CF5" w:rsidP="00A16CF5">
      <w:pPr>
        <w:rPr>
          <w:rFonts w:ascii="Arial" w:hAnsi="Arial" w:cs="Arial"/>
          <w:sz w:val="18"/>
          <w:szCs w:val="18"/>
          <w:lang w:val="es-ES_tradnl"/>
        </w:rPr>
      </w:pPr>
    </w:p>
    <w:p w14:paraId="222AB8AC" w14:textId="77777777" w:rsidR="00A16CF5" w:rsidRPr="00CD652E" w:rsidRDefault="00A16CF5" w:rsidP="00A16CF5">
      <w:pPr>
        <w:rPr>
          <w:rFonts w:ascii="Arial" w:hAnsi="Arial" w:cs="Arial"/>
          <w:sz w:val="18"/>
          <w:szCs w:val="18"/>
          <w:lang w:val="es-ES_tradnl"/>
        </w:rPr>
      </w:pPr>
    </w:p>
    <w:p w14:paraId="5BFB6045" w14:textId="77777777" w:rsidR="00A16CF5" w:rsidRPr="00792588" w:rsidRDefault="00A16CF5" w:rsidP="00A16CF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5A92356" w14:textId="66DE7333" w:rsidR="00A16CF5" w:rsidRDefault="00A16CF5" w:rsidP="00A16CF5">
      <w:pPr>
        <w:rPr>
          <w:rFonts w:ascii="Arial" w:hAnsi="Arial" w:cs="Arial"/>
          <w:sz w:val="18"/>
          <w:szCs w:val="18"/>
          <w:lang w:val="es-ES_tradnl"/>
        </w:rPr>
      </w:pPr>
      <w:r>
        <w:rPr>
          <w:rFonts w:ascii="Arial" w:hAnsi="Arial" w:cs="Arial"/>
          <w:sz w:val="18"/>
          <w:szCs w:val="18"/>
          <w:lang w:val="es-ES_tradnl"/>
        </w:rPr>
        <w:t>Lo siguiente q</w:t>
      </w:r>
      <w:r w:rsidR="00B91F44">
        <w:rPr>
          <w:rFonts w:ascii="Arial" w:hAnsi="Arial" w:cs="Arial"/>
          <w:sz w:val="18"/>
          <w:szCs w:val="18"/>
          <w:lang w:val="es-ES_tradnl"/>
        </w:rPr>
        <w:t>ue necesitarás es bombillos LED, como los de la</w:t>
      </w:r>
      <w:r w:rsidR="003279A3">
        <w:rPr>
          <w:rFonts w:ascii="Arial" w:hAnsi="Arial" w:cs="Arial"/>
          <w:sz w:val="18"/>
          <w:szCs w:val="18"/>
          <w:lang w:val="es-ES_tradnl"/>
        </w:rPr>
        <w:t>s imá</w:t>
      </w:r>
      <w:r w:rsidR="00B91F44">
        <w:rPr>
          <w:rFonts w:ascii="Arial" w:hAnsi="Arial" w:cs="Arial"/>
          <w:sz w:val="18"/>
          <w:szCs w:val="18"/>
          <w:lang w:val="es-ES_tradnl"/>
        </w:rPr>
        <w:t>gen</w:t>
      </w:r>
      <w:r w:rsidR="003279A3">
        <w:rPr>
          <w:rFonts w:ascii="Arial" w:hAnsi="Arial" w:cs="Arial"/>
          <w:sz w:val="18"/>
          <w:szCs w:val="18"/>
          <w:lang w:val="es-ES_tradnl"/>
        </w:rPr>
        <w:t>es</w:t>
      </w:r>
      <w:r>
        <w:rPr>
          <w:rFonts w:ascii="Arial" w:hAnsi="Arial" w:cs="Arial"/>
          <w:sz w:val="18"/>
          <w:szCs w:val="18"/>
          <w:lang w:val="es-ES_tradnl"/>
        </w:rPr>
        <w:t xml:space="preserve">. Estos son bombillos pequeños, </w:t>
      </w:r>
      <w:r w:rsidR="00B91F44">
        <w:rPr>
          <w:rFonts w:ascii="Arial" w:hAnsi="Arial" w:cs="Arial"/>
          <w:sz w:val="18"/>
          <w:szCs w:val="18"/>
          <w:lang w:val="es-ES_tradnl"/>
        </w:rPr>
        <w:t xml:space="preserve">de unos 4 centímetro de largo, aunque pueden ser un poco más grandes o más pequeños. Los consigues en el mismo lugar en el que compras el motor: una tienda de artículos eléctricos. </w:t>
      </w:r>
    </w:p>
    <w:p w14:paraId="29463B29" w14:textId="77777777" w:rsidR="00B91F44" w:rsidRDefault="00B91F44" w:rsidP="00A16CF5">
      <w:pPr>
        <w:rPr>
          <w:rFonts w:ascii="Arial" w:hAnsi="Arial" w:cs="Arial"/>
          <w:sz w:val="18"/>
          <w:szCs w:val="18"/>
          <w:lang w:val="es-ES_tradnl"/>
        </w:rPr>
      </w:pPr>
    </w:p>
    <w:p w14:paraId="0658596F" w14:textId="711BEC6B" w:rsidR="00B91F44" w:rsidRPr="00CD652E" w:rsidRDefault="00B91F44" w:rsidP="00A16CF5">
      <w:pPr>
        <w:rPr>
          <w:rFonts w:ascii="Arial" w:hAnsi="Arial" w:cs="Arial"/>
          <w:sz w:val="18"/>
          <w:szCs w:val="18"/>
          <w:lang w:val="es-ES_tradnl"/>
        </w:rPr>
      </w:pPr>
      <w:r>
        <w:rPr>
          <w:rFonts w:ascii="Arial" w:hAnsi="Arial" w:cs="Arial"/>
          <w:sz w:val="18"/>
          <w:szCs w:val="18"/>
          <w:lang w:val="es-ES_tradnl"/>
        </w:rPr>
        <w:t>No importa el color del bombillo: lo que sí es importante es que tengas varios. Estos bombillos son delicados y se dañan con facilidad, por lo que es recomendable tene</w:t>
      </w:r>
      <w:r w:rsidR="001C67D6">
        <w:rPr>
          <w:rFonts w:ascii="Arial" w:hAnsi="Arial" w:cs="Arial"/>
          <w:sz w:val="18"/>
          <w:szCs w:val="18"/>
          <w:lang w:val="es-ES_tradnl"/>
        </w:rPr>
        <w:t>r algunos</w:t>
      </w:r>
      <w:r>
        <w:rPr>
          <w:rFonts w:ascii="Arial" w:hAnsi="Arial" w:cs="Arial"/>
          <w:sz w:val="18"/>
          <w:szCs w:val="18"/>
          <w:lang w:val="es-ES_tradnl"/>
        </w:rPr>
        <w:t xml:space="preserve"> de repuesto para el proyecto. </w:t>
      </w:r>
    </w:p>
    <w:p w14:paraId="754EC066" w14:textId="77777777" w:rsidR="00A16CF5" w:rsidRDefault="00A16CF5" w:rsidP="00344E34">
      <w:pPr>
        <w:rPr>
          <w:rFonts w:ascii="Arial" w:hAnsi="Arial" w:cs="Arial"/>
          <w:sz w:val="18"/>
          <w:szCs w:val="18"/>
          <w:lang w:val="es-ES_tradnl"/>
        </w:rPr>
      </w:pPr>
    </w:p>
    <w:p w14:paraId="106E08CC" w14:textId="77777777" w:rsidR="00B91F44" w:rsidRDefault="00B91F44" w:rsidP="00B91F44">
      <w:pPr>
        <w:rPr>
          <w:rFonts w:ascii="Arial" w:hAnsi="Arial" w:cs="Arial"/>
          <w:sz w:val="18"/>
          <w:szCs w:val="18"/>
          <w:lang w:val="es-ES_tradnl"/>
        </w:rPr>
      </w:pPr>
    </w:p>
    <w:p w14:paraId="68543A78" w14:textId="34E46619" w:rsidR="00B91F44" w:rsidRPr="00E928AA" w:rsidRDefault="00B91F44" w:rsidP="00B91F44">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4</w:t>
      </w:r>
    </w:p>
    <w:p w14:paraId="02540EED" w14:textId="77777777" w:rsidR="00B91F44" w:rsidRPr="00F4317E" w:rsidRDefault="00B91F44" w:rsidP="00B91F4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DCD3AD7" w14:textId="7974E9EA" w:rsidR="00B91F44" w:rsidRDefault="00B45EE0" w:rsidP="00B91F44">
      <w:pPr>
        <w:rPr>
          <w:rFonts w:ascii="Arial" w:hAnsi="Arial" w:cs="Arial"/>
          <w:sz w:val="18"/>
          <w:szCs w:val="18"/>
          <w:lang w:val="es-ES_tradnl"/>
        </w:rPr>
      </w:pPr>
      <w:r>
        <w:rPr>
          <w:rFonts w:ascii="Arial" w:hAnsi="Arial" w:cs="Arial"/>
          <w:sz w:val="18"/>
          <w:szCs w:val="18"/>
          <w:lang w:val="es-ES_tradnl"/>
        </w:rPr>
        <w:t>Generar</w:t>
      </w:r>
      <w:r w:rsidR="003279A3">
        <w:rPr>
          <w:rFonts w:ascii="Arial" w:hAnsi="Arial" w:cs="Arial"/>
          <w:sz w:val="18"/>
          <w:szCs w:val="18"/>
          <w:lang w:val="es-ES_tradnl"/>
        </w:rPr>
        <w:t xml:space="preserve"> electricidad</w:t>
      </w:r>
    </w:p>
    <w:p w14:paraId="75573268" w14:textId="77777777" w:rsidR="00B91F44" w:rsidRDefault="00B91F44" w:rsidP="00B91F44">
      <w:pPr>
        <w:rPr>
          <w:rFonts w:ascii="Arial" w:hAnsi="Arial" w:cs="Arial"/>
          <w:sz w:val="18"/>
          <w:szCs w:val="18"/>
          <w:lang w:val="es-ES_tradnl"/>
        </w:rPr>
      </w:pPr>
    </w:p>
    <w:p w14:paraId="2D35AAB5" w14:textId="77777777" w:rsidR="00B91F44" w:rsidRDefault="00B91F44" w:rsidP="00B91F44">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7EE29D05" w14:textId="77777777" w:rsidR="00B91F44" w:rsidRDefault="00B91F44" w:rsidP="00B91F44">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B91F44" w:rsidRPr="00904011" w14:paraId="3C84CFF4" w14:textId="77777777" w:rsidTr="004C4BE3">
        <w:tc>
          <w:tcPr>
            <w:tcW w:w="3118" w:type="dxa"/>
            <w:tcBorders>
              <w:top w:val="nil"/>
              <w:left w:val="nil"/>
              <w:bottom w:val="nil"/>
            </w:tcBorders>
            <w:shd w:val="clear" w:color="auto" w:fill="CCFFCC"/>
          </w:tcPr>
          <w:p w14:paraId="56AEBCA8" w14:textId="77777777" w:rsidR="00B91F44" w:rsidRPr="00904011" w:rsidRDefault="00B91F44" w:rsidP="004C4BE3">
            <w:pPr>
              <w:jc w:val="right"/>
              <w:rPr>
                <w:rFonts w:ascii="Arial" w:hAnsi="Arial" w:cs="Arial"/>
                <w:sz w:val="16"/>
                <w:szCs w:val="16"/>
                <w:lang w:val="es-ES_tradnl"/>
              </w:rPr>
            </w:pPr>
            <w:r w:rsidRPr="00904011">
              <w:rPr>
                <w:rFonts w:ascii="Arial" w:hAnsi="Arial" w:cs="Arial"/>
                <w:sz w:val="16"/>
                <w:szCs w:val="16"/>
                <w:lang w:val="es-ES_tradnl"/>
              </w:rPr>
              <w:lastRenderedPageBreak/>
              <w:t>Texto con una imagen a la derecha</w:t>
            </w:r>
          </w:p>
        </w:tc>
        <w:tc>
          <w:tcPr>
            <w:tcW w:w="425" w:type="dxa"/>
          </w:tcPr>
          <w:p w14:paraId="08884BFB" w14:textId="77777777" w:rsidR="00B91F44" w:rsidRPr="00904011" w:rsidRDefault="00B91F44" w:rsidP="004C4BE3">
            <w:pPr>
              <w:rPr>
                <w:rFonts w:ascii="Arial" w:hAnsi="Arial" w:cs="Arial"/>
                <w:sz w:val="16"/>
                <w:szCs w:val="16"/>
                <w:lang w:val="es-ES_tradnl"/>
              </w:rPr>
            </w:pPr>
          </w:p>
        </w:tc>
        <w:tc>
          <w:tcPr>
            <w:tcW w:w="3260" w:type="dxa"/>
            <w:tcBorders>
              <w:top w:val="nil"/>
              <w:bottom w:val="nil"/>
            </w:tcBorders>
            <w:shd w:val="clear" w:color="auto" w:fill="CCFFCC"/>
          </w:tcPr>
          <w:p w14:paraId="6FD79294" w14:textId="77777777" w:rsidR="00B91F44" w:rsidRPr="00904011" w:rsidRDefault="00B91F44" w:rsidP="004C4BE3">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3C1F3306" w14:textId="77777777" w:rsidR="00B91F44" w:rsidRPr="00904011" w:rsidRDefault="00B91F44" w:rsidP="004C4BE3">
            <w:pPr>
              <w:rPr>
                <w:rFonts w:ascii="Arial" w:hAnsi="Arial" w:cs="Arial"/>
                <w:sz w:val="16"/>
                <w:szCs w:val="16"/>
                <w:lang w:val="es-ES_tradnl"/>
              </w:rPr>
            </w:pPr>
          </w:p>
        </w:tc>
        <w:tc>
          <w:tcPr>
            <w:tcW w:w="1417" w:type="dxa"/>
            <w:tcBorders>
              <w:top w:val="nil"/>
              <w:bottom w:val="nil"/>
            </w:tcBorders>
            <w:shd w:val="clear" w:color="auto" w:fill="CCFFCC"/>
          </w:tcPr>
          <w:p w14:paraId="13F53F61" w14:textId="77777777" w:rsidR="00B91F44" w:rsidRPr="00CB17F3" w:rsidRDefault="00B91F44" w:rsidP="004C4BE3">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28D29AE" w14:textId="3A86F52A" w:rsidR="00B91F44" w:rsidRPr="00904011" w:rsidRDefault="003279A3" w:rsidP="004C4BE3">
            <w:pPr>
              <w:rPr>
                <w:rFonts w:ascii="Arial" w:hAnsi="Arial" w:cs="Arial"/>
                <w:sz w:val="16"/>
                <w:szCs w:val="16"/>
                <w:lang w:val="es-ES_tradnl"/>
              </w:rPr>
            </w:pPr>
            <w:r>
              <w:rPr>
                <w:rFonts w:ascii="Arial" w:hAnsi="Arial" w:cs="Arial"/>
                <w:sz w:val="16"/>
                <w:szCs w:val="16"/>
                <w:lang w:val="es-ES_tradnl"/>
              </w:rPr>
              <w:t>x</w:t>
            </w:r>
          </w:p>
        </w:tc>
      </w:tr>
      <w:tr w:rsidR="00B91F44" w:rsidRPr="00F0738E" w14:paraId="337081A0" w14:textId="77777777" w:rsidTr="004C4BE3">
        <w:tc>
          <w:tcPr>
            <w:tcW w:w="3118" w:type="dxa"/>
            <w:tcBorders>
              <w:top w:val="nil"/>
              <w:left w:val="nil"/>
              <w:bottom w:val="nil"/>
            </w:tcBorders>
            <w:shd w:val="clear" w:color="auto" w:fill="CCFFCC"/>
          </w:tcPr>
          <w:p w14:paraId="4E2A9204" w14:textId="77777777" w:rsidR="00B91F44" w:rsidRPr="00904011" w:rsidRDefault="00B91F44" w:rsidP="004C4BE3">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52307D24" w14:textId="77777777" w:rsidR="00B91F44" w:rsidRPr="00904011" w:rsidRDefault="00B91F44" w:rsidP="004C4BE3">
            <w:pPr>
              <w:rPr>
                <w:rFonts w:ascii="Arial" w:hAnsi="Arial" w:cs="Arial"/>
                <w:sz w:val="16"/>
                <w:szCs w:val="16"/>
                <w:lang w:val="es-ES_tradnl"/>
              </w:rPr>
            </w:pPr>
          </w:p>
        </w:tc>
        <w:tc>
          <w:tcPr>
            <w:tcW w:w="3260" w:type="dxa"/>
            <w:tcBorders>
              <w:top w:val="nil"/>
              <w:bottom w:val="nil"/>
            </w:tcBorders>
            <w:shd w:val="clear" w:color="auto" w:fill="CCFFCC"/>
          </w:tcPr>
          <w:p w14:paraId="293DB82E" w14:textId="77777777" w:rsidR="00B91F44" w:rsidRPr="00904011" w:rsidRDefault="00B91F44" w:rsidP="004C4BE3">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3FCF77FB" w14:textId="66780FC4" w:rsidR="00B91F44" w:rsidRPr="00904011" w:rsidRDefault="00B91F44" w:rsidP="004C4BE3">
            <w:pPr>
              <w:rPr>
                <w:rFonts w:ascii="Arial" w:hAnsi="Arial" w:cs="Arial"/>
                <w:sz w:val="16"/>
                <w:szCs w:val="16"/>
                <w:lang w:val="es-ES_tradnl"/>
              </w:rPr>
            </w:pPr>
          </w:p>
        </w:tc>
        <w:tc>
          <w:tcPr>
            <w:tcW w:w="1417" w:type="dxa"/>
            <w:tcBorders>
              <w:top w:val="nil"/>
              <w:bottom w:val="nil"/>
              <w:right w:val="nil"/>
            </w:tcBorders>
          </w:tcPr>
          <w:p w14:paraId="153AA5AA" w14:textId="77777777" w:rsidR="00B91F44" w:rsidRPr="00904011" w:rsidRDefault="00B91F44" w:rsidP="004C4BE3">
            <w:pPr>
              <w:rPr>
                <w:rFonts w:ascii="Arial" w:hAnsi="Arial" w:cs="Arial"/>
                <w:sz w:val="16"/>
                <w:szCs w:val="16"/>
                <w:lang w:val="es-ES_tradnl"/>
              </w:rPr>
            </w:pPr>
          </w:p>
        </w:tc>
        <w:tc>
          <w:tcPr>
            <w:tcW w:w="426" w:type="dxa"/>
            <w:tcBorders>
              <w:left w:val="nil"/>
              <w:bottom w:val="nil"/>
              <w:right w:val="nil"/>
            </w:tcBorders>
          </w:tcPr>
          <w:p w14:paraId="05F21732" w14:textId="77777777" w:rsidR="00B91F44" w:rsidRPr="00904011" w:rsidRDefault="00B91F44" w:rsidP="004C4BE3">
            <w:pPr>
              <w:rPr>
                <w:rFonts w:ascii="Arial" w:hAnsi="Arial" w:cs="Arial"/>
                <w:sz w:val="16"/>
                <w:szCs w:val="16"/>
                <w:lang w:val="es-ES_tradnl"/>
              </w:rPr>
            </w:pPr>
          </w:p>
        </w:tc>
      </w:tr>
    </w:tbl>
    <w:p w14:paraId="5603A8D1" w14:textId="77777777" w:rsidR="00B91F44" w:rsidRDefault="00B91F44" w:rsidP="00B91F44">
      <w:pPr>
        <w:rPr>
          <w:rFonts w:ascii="Arial" w:hAnsi="Arial" w:cs="Arial"/>
          <w:sz w:val="18"/>
          <w:szCs w:val="18"/>
          <w:lang w:val="es-ES_tradnl"/>
        </w:rPr>
      </w:pPr>
    </w:p>
    <w:p w14:paraId="65703244" w14:textId="77777777" w:rsidR="00B91F44" w:rsidRPr="00CD652E" w:rsidRDefault="00B91F44" w:rsidP="00B91F44">
      <w:pPr>
        <w:rPr>
          <w:rFonts w:ascii="Arial" w:hAnsi="Arial" w:cs="Arial"/>
          <w:sz w:val="18"/>
          <w:szCs w:val="18"/>
          <w:lang w:val="es-ES_tradnl"/>
        </w:rPr>
      </w:pPr>
    </w:p>
    <w:p w14:paraId="1C453A77" w14:textId="77777777" w:rsidR="00B91F44" w:rsidRPr="00792588" w:rsidRDefault="00B91F44" w:rsidP="00B91F44">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4BB19A55" w14:textId="5488DA31" w:rsidR="00B91F44" w:rsidRDefault="00B45EE0" w:rsidP="00B45EE0">
      <w:pPr>
        <w:rPr>
          <w:rFonts w:ascii="Arial" w:hAnsi="Arial" w:cs="Arial"/>
          <w:sz w:val="18"/>
          <w:szCs w:val="18"/>
          <w:lang w:val="es-ES_tradnl"/>
        </w:rPr>
      </w:pPr>
      <w:r>
        <w:rPr>
          <w:rFonts w:ascii="Arial" w:hAnsi="Arial" w:cs="Arial"/>
          <w:sz w:val="18"/>
          <w:szCs w:val="18"/>
          <w:lang w:val="es-ES_tradnl"/>
        </w:rPr>
        <w:t xml:space="preserve">Observa que en lado del motor hay un eje que sale; un tubo metálico, que puede o no tener un engrane. En el otro extremo del motor, encontrarás dos </w:t>
      </w:r>
      <w:r w:rsidR="00282D35">
        <w:rPr>
          <w:rFonts w:ascii="Arial" w:hAnsi="Arial" w:cs="Arial"/>
          <w:sz w:val="18"/>
          <w:szCs w:val="18"/>
          <w:lang w:val="es-ES_tradnl"/>
        </w:rPr>
        <w:t xml:space="preserve">pestañas metálicas con un pequeño agujero. En esas pestañas se conectan los cables, o en este caso, los alambres del LED. </w:t>
      </w:r>
    </w:p>
    <w:p w14:paraId="21277194" w14:textId="77777777" w:rsidR="00282D35" w:rsidRDefault="00282D35" w:rsidP="00B45EE0">
      <w:pPr>
        <w:rPr>
          <w:rFonts w:ascii="Arial" w:hAnsi="Arial" w:cs="Arial"/>
          <w:sz w:val="18"/>
          <w:szCs w:val="18"/>
          <w:lang w:val="es-ES_tradnl"/>
        </w:rPr>
      </w:pPr>
    </w:p>
    <w:p w14:paraId="013D0433" w14:textId="38FA6698" w:rsidR="00282D35" w:rsidRDefault="00282D35" w:rsidP="00B45EE0">
      <w:pPr>
        <w:rPr>
          <w:rFonts w:ascii="Arial" w:hAnsi="Arial" w:cs="Arial"/>
          <w:sz w:val="18"/>
          <w:szCs w:val="18"/>
          <w:lang w:val="es-ES_tradnl"/>
        </w:rPr>
      </w:pPr>
      <w:r>
        <w:rPr>
          <w:rFonts w:ascii="Arial" w:hAnsi="Arial" w:cs="Arial"/>
          <w:sz w:val="18"/>
          <w:szCs w:val="18"/>
          <w:lang w:val="es-ES_tradnl"/>
        </w:rPr>
        <w:t xml:space="preserve">Introduce uno de los alambres del LED en una de las pestañas, y el otro alambre en la otra pestaña. Puedes doblar los alambres si quieres, pero asegúrate de que no se toquen los dos alambres. </w:t>
      </w:r>
    </w:p>
    <w:p w14:paraId="793EB892" w14:textId="77777777" w:rsidR="00282D35" w:rsidRDefault="00282D35" w:rsidP="00B45EE0">
      <w:pPr>
        <w:rPr>
          <w:rFonts w:ascii="Arial" w:hAnsi="Arial" w:cs="Arial"/>
          <w:sz w:val="18"/>
          <w:szCs w:val="18"/>
          <w:lang w:val="es-ES_tradnl"/>
        </w:rPr>
      </w:pPr>
    </w:p>
    <w:p w14:paraId="763BB3B2" w14:textId="1BB80BE6" w:rsidR="00282D35" w:rsidRDefault="00282D35" w:rsidP="00B45EE0">
      <w:pPr>
        <w:rPr>
          <w:rFonts w:ascii="Arial" w:hAnsi="Arial" w:cs="Arial"/>
          <w:sz w:val="18"/>
          <w:szCs w:val="18"/>
          <w:lang w:val="es-ES_tradnl"/>
        </w:rPr>
      </w:pPr>
      <w:r>
        <w:rPr>
          <w:rFonts w:ascii="Arial" w:hAnsi="Arial" w:cs="Arial"/>
          <w:sz w:val="18"/>
          <w:szCs w:val="18"/>
          <w:lang w:val="es-ES_tradnl"/>
        </w:rPr>
        <w:t>Ahora, sostén con una mano el motor</w:t>
      </w:r>
      <w:r w:rsidR="000C7E85">
        <w:rPr>
          <w:rFonts w:ascii="Arial" w:hAnsi="Arial" w:cs="Arial"/>
          <w:sz w:val="18"/>
          <w:szCs w:val="18"/>
          <w:lang w:val="es-ES_tradnl"/>
        </w:rPr>
        <w:t xml:space="preserve"> (que ahora será generador)</w:t>
      </w:r>
      <w:r>
        <w:rPr>
          <w:rFonts w:ascii="Arial" w:hAnsi="Arial" w:cs="Arial"/>
          <w:sz w:val="18"/>
          <w:szCs w:val="18"/>
          <w:lang w:val="es-ES_tradnl"/>
        </w:rPr>
        <w:t>, y con l</w:t>
      </w:r>
      <w:r w:rsidR="000C7E85">
        <w:rPr>
          <w:rFonts w:ascii="Arial" w:hAnsi="Arial" w:cs="Arial"/>
          <w:sz w:val="18"/>
          <w:szCs w:val="18"/>
          <w:lang w:val="es-ES_tradnl"/>
        </w:rPr>
        <w:t>a otra toma el eje del extremo</w:t>
      </w:r>
      <w:r>
        <w:rPr>
          <w:rFonts w:ascii="Arial" w:hAnsi="Arial" w:cs="Arial"/>
          <w:sz w:val="18"/>
          <w:szCs w:val="18"/>
          <w:lang w:val="es-ES_tradnl"/>
        </w:rPr>
        <w:t xml:space="preserve">, y hazlo girar. El bombillo deberá prenderse. </w:t>
      </w:r>
    </w:p>
    <w:p w14:paraId="4C75D4F9" w14:textId="77777777" w:rsidR="00282D35" w:rsidRDefault="00282D35" w:rsidP="00B45EE0">
      <w:pPr>
        <w:rPr>
          <w:rFonts w:ascii="Arial" w:hAnsi="Arial" w:cs="Arial"/>
          <w:sz w:val="18"/>
          <w:szCs w:val="18"/>
          <w:lang w:val="es-ES_tradnl"/>
        </w:rPr>
      </w:pPr>
    </w:p>
    <w:p w14:paraId="21B45E5A" w14:textId="4B69EF53" w:rsidR="00282D35" w:rsidRDefault="00282D35" w:rsidP="00B45EE0">
      <w:pPr>
        <w:rPr>
          <w:rFonts w:ascii="Arial" w:hAnsi="Arial" w:cs="Arial"/>
          <w:sz w:val="18"/>
          <w:szCs w:val="18"/>
          <w:lang w:val="es-ES_tradnl"/>
        </w:rPr>
      </w:pPr>
      <w:r>
        <w:rPr>
          <w:rFonts w:ascii="Arial" w:hAnsi="Arial" w:cs="Arial"/>
          <w:sz w:val="18"/>
          <w:szCs w:val="18"/>
          <w:lang w:val="es-ES_tradnl"/>
        </w:rPr>
        <w:t xml:space="preserve">Si no se prendió, prueba girar el eje en la dirección contraria, o prueba intercambiar los alambres en las pestañas. </w:t>
      </w:r>
    </w:p>
    <w:p w14:paraId="65BF31B7" w14:textId="42E3D277" w:rsidR="00B45EE0" w:rsidRPr="00CD652E" w:rsidRDefault="00B45EE0" w:rsidP="00B45EE0">
      <w:pPr>
        <w:rPr>
          <w:rFonts w:ascii="Arial" w:hAnsi="Arial" w:cs="Arial"/>
          <w:sz w:val="18"/>
          <w:szCs w:val="18"/>
          <w:lang w:val="es-ES_tradnl"/>
        </w:rPr>
      </w:pPr>
      <w:r>
        <w:rPr>
          <w:rFonts w:ascii="Arial" w:hAnsi="Arial" w:cs="Arial"/>
          <w:sz w:val="18"/>
          <w:szCs w:val="18"/>
          <w:lang w:val="es-ES_tradnl"/>
        </w:rPr>
        <w:t xml:space="preserve">Recuerda </w:t>
      </w:r>
      <w:r w:rsidR="00282D35">
        <w:rPr>
          <w:rFonts w:ascii="Arial" w:hAnsi="Arial" w:cs="Arial"/>
          <w:sz w:val="18"/>
          <w:szCs w:val="18"/>
          <w:lang w:val="es-ES_tradnl"/>
        </w:rPr>
        <w:t xml:space="preserve">asegurarte de que los alambres del bombillo estén bien conectados al motor. Si después de probar todo esto el bombillo aún no prende, intenta con otros bombillos.  </w:t>
      </w:r>
    </w:p>
    <w:p w14:paraId="1D9CDE8C" w14:textId="77777777" w:rsidR="00E31CAA" w:rsidRDefault="00E31CAA" w:rsidP="00E31CAA">
      <w:pPr>
        <w:rPr>
          <w:rFonts w:ascii="Arial" w:hAnsi="Arial" w:cs="Arial"/>
          <w:sz w:val="18"/>
          <w:szCs w:val="18"/>
          <w:lang w:val="es-ES_tradnl"/>
        </w:rPr>
      </w:pPr>
    </w:p>
    <w:p w14:paraId="024D4C4B" w14:textId="4AD4423E" w:rsidR="00282D35" w:rsidRPr="00E928AA" w:rsidRDefault="00282D35" w:rsidP="00282D35">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5</w:t>
      </w:r>
    </w:p>
    <w:p w14:paraId="6A7488C0" w14:textId="77777777" w:rsidR="00282D35" w:rsidRPr="00F4317E" w:rsidRDefault="00282D35" w:rsidP="00282D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13AF0DBD" w14:textId="7BB75773" w:rsidR="00282D35" w:rsidRDefault="00282D35" w:rsidP="00282D35">
      <w:pPr>
        <w:rPr>
          <w:rFonts w:ascii="Arial" w:hAnsi="Arial" w:cs="Arial"/>
          <w:sz w:val="18"/>
          <w:szCs w:val="18"/>
          <w:lang w:val="es-ES_tradnl"/>
        </w:rPr>
      </w:pPr>
      <w:r>
        <w:rPr>
          <w:rFonts w:ascii="Arial" w:hAnsi="Arial" w:cs="Arial"/>
          <w:sz w:val="18"/>
          <w:szCs w:val="18"/>
          <w:lang w:val="es-ES_tradnl"/>
        </w:rPr>
        <w:t>¿Por qué funciona?</w:t>
      </w:r>
    </w:p>
    <w:p w14:paraId="3DAEC9ED" w14:textId="77777777" w:rsidR="00282D35" w:rsidRDefault="00282D35" w:rsidP="00282D35">
      <w:pPr>
        <w:rPr>
          <w:rFonts w:ascii="Arial" w:hAnsi="Arial" w:cs="Arial"/>
          <w:sz w:val="18"/>
          <w:szCs w:val="18"/>
          <w:lang w:val="es-ES_tradnl"/>
        </w:rPr>
      </w:pPr>
    </w:p>
    <w:p w14:paraId="758560C3" w14:textId="77777777" w:rsidR="00282D35" w:rsidRDefault="00282D35" w:rsidP="00282D35">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18DE069D" w14:textId="77777777" w:rsidR="00282D35" w:rsidRDefault="00282D35" w:rsidP="00282D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282D35" w:rsidRPr="00904011" w14:paraId="10673562" w14:textId="77777777" w:rsidTr="004C4BE3">
        <w:tc>
          <w:tcPr>
            <w:tcW w:w="3118" w:type="dxa"/>
            <w:tcBorders>
              <w:top w:val="nil"/>
              <w:left w:val="nil"/>
              <w:bottom w:val="nil"/>
            </w:tcBorders>
            <w:shd w:val="clear" w:color="auto" w:fill="CCFFCC"/>
          </w:tcPr>
          <w:p w14:paraId="18B06C8F" w14:textId="77777777" w:rsidR="00282D35" w:rsidRPr="00904011" w:rsidRDefault="00282D35" w:rsidP="004C4BE3">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3417447" w14:textId="77777777" w:rsidR="00282D35" w:rsidRPr="00904011" w:rsidRDefault="00282D35" w:rsidP="004C4BE3">
            <w:pPr>
              <w:rPr>
                <w:rFonts w:ascii="Arial" w:hAnsi="Arial" w:cs="Arial"/>
                <w:sz w:val="16"/>
                <w:szCs w:val="16"/>
                <w:lang w:val="es-ES_tradnl"/>
              </w:rPr>
            </w:pPr>
          </w:p>
        </w:tc>
        <w:tc>
          <w:tcPr>
            <w:tcW w:w="3260" w:type="dxa"/>
            <w:tcBorders>
              <w:top w:val="nil"/>
              <w:bottom w:val="nil"/>
            </w:tcBorders>
            <w:shd w:val="clear" w:color="auto" w:fill="CCFFCC"/>
          </w:tcPr>
          <w:p w14:paraId="4116A8D3" w14:textId="77777777" w:rsidR="00282D35" w:rsidRPr="00904011" w:rsidRDefault="00282D35" w:rsidP="004C4BE3">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D57891C" w14:textId="6C5DCC66" w:rsidR="00282D35" w:rsidRPr="00904011" w:rsidRDefault="0099346E" w:rsidP="004C4BE3">
            <w:pPr>
              <w:rPr>
                <w:rFonts w:ascii="Arial" w:hAnsi="Arial" w:cs="Arial"/>
                <w:sz w:val="16"/>
                <w:szCs w:val="16"/>
                <w:lang w:val="es-ES_tradnl"/>
              </w:rPr>
            </w:pPr>
            <w:r>
              <w:rPr>
                <w:rFonts w:ascii="Arial" w:hAnsi="Arial" w:cs="Arial"/>
                <w:sz w:val="16"/>
                <w:szCs w:val="16"/>
                <w:lang w:val="es-ES_tradnl"/>
              </w:rPr>
              <w:t>x</w:t>
            </w:r>
          </w:p>
        </w:tc>
        <w:tc>
          <w:tcPr>
            <w:tcW w:w="1417" w:type="dxa"/>
            <w:tcBorders>
              <w:top w:val="nil"/>
              <w:bottom w:val="nil"/>
            </w:tcBorders>
            <w:shd w:val="clear" w:color="auto" w:fill="CCFFCC"/>
          </w:tcPr>
          <w:p w14:paraId="4233C493" w14:textId="77777777" w:rsidR="00282D35" w:rsidRPr="00CB17F3" w:rsidRDefault="00282D35" w:rsidP="004C4BE3">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5709073B" w14:textId="77777777" w:rsidR="00282D35" w:rsidRPr="00904011" w:rsidRDefault="00282D35" w:rsidP="004C4BE3">
            <w:pPr>
              <w:rPr>
                <w:rFonts w:ascii="Arial" w:hAnsi="Arial" w:cs="Arial"/>
                <w:sz w:val="16"/>
                <w:szCs w:val="16"/>
                <w:lang w:val="es-ES_tradnl"/>
              </w:rPr>
            </w:pPr>
          </w:p>
        </w:tc>
      </w:tr>
      <w:tr w:rsidR="00282D35" w:rsidRPr="00F0738E" w14:paraId="6D5F9438" w14:textId="77777777" w:rsidTr="004C4BE3">
        <w:tc>
          <w:tcPr>
            <w:tcW w:w="3118" w:type="dxa"/>
            <w:tcBorders>
              <w:top w:val="nil"/>
              <w:left w:val="nil"/>
              <w:bottom w:val="nil"/>
            </w:tcBorders>
            <w:shd w:val="clear" w:color="auto" w:fill="CCFFCC"/>
          </w:tcPr>
          <w:p w14:paraId="6277A6FF" w14:textId="77777777" w:rsidR="00282D35" w:rsidRPr="00904011" w:rsidRDefault="00282D35" w:rsidP="004C4BE3">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234E7FE5" w14:textId="77777777" w:rsidR="00282D35" w:rsidRPr="00904011" w:rsidRDefault="00282D35" w:rsidP="004C4BE3">
            <w:pPr>
              <w:rPr>
                <w:rFonts w:ascii="Arial" w:hAnsi="Arial" w:cs="Arial"/>
                <w:sz w:val="16"/>
                <w:szCs w:val="16"/>
                <w:lang w:val="es-ES_tradnl"/>
              </w:rPr>
            </w:pPr>
          </w:p>
        </w:tc>
        <w:tc>
          <w:tcPr>
            <w:tcW w:w="3260" w:type="dxa"/>
            <w:tcBorders>
              <w:top w:val="nil"/>
              <w:bottom w:val="nil"/>
            </w:tcBorders>
            <w:shd w:val="clear" w:color="auto" w:fill="CCFFCC"/>
          </w:tcPr>
          <w:p w14:paraId="158D4651" w14:textId="77777777" w:rsidR="00282D35" w:rsidRPr="00904011" w:rsidRDefault="00282D35" w:rsidP="004C4BE3">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67CF47E6" w14:textId="65775ED0" w:rsidR="00282D35" w:rsidRPr="00904011" w:rsidRDefault="00282D35" w:rsidP="004C4BE3">
            <w:pPr>
              <w:rPr>
                <w:rFonts w:ascii="Arial" w:hAnsi="Arial" w:cs="Arial"/>
                <w:sz w:val="16"/>
                <w:szCs w:val="16"/>
                <w:lang w:val="es-ES_tradnl"/>
              </w:rPr>
            </w:pPr>
          </w:p>
        </w:tc>
        <w:tc>
          <w:tcPr>
            <w:tcW w:w="1417" w:type="dxa"/>
            <w:tcBorders>
              <w:top w:val="nil"/>
              <w:bottom w:val="nil"/>
              <w:right w:val="nil"/>
            </w:tcBorders>
          </w:tcPr>
          <w:p w14:paraId="16061E6B" w14:textId="77777777" w:rsidR="00282D35" w:rsidRPr="00904011" w:rsidRDefault="00282D35" w:rsidP="004C4BE3">
            <w:pPr>
              <w:rPr>
                <w:rFonts w:ascii="Arial" w:hAnsi="Arial" w:cs="Arial"/>
                <w:sz w:val="16"/>
                <w:szCs w:val="16"/>
                <w:lang w:val="es-ES_tradnl"/>
              </w:rPr>
            </w:pPr>
          </w:p>
        </w:tc>
        <w:tc>
          <w:tcPr>
            <w:tcW w:w="426" w:type="dxa"/>
            <w:tcBorders>
              <w:left w:val="nil"/>
              <w:bottom w:val="nil"/>
              <w:right w:val="nil"/>
            </w:tcBorders>
          </w:tcPr>
          <w:p w14:paraId="03C9BCE0" w14:textId="77777777" w:rsidR="00282D35" w:rsidRPr="00904011" w:rsidRDefault="00282D35" w:rsidP="004C4BE3">
            <w:pPr>
              <w:rPr>
                <w:rFonts w:ascii="Arial" w:hAnsi="Arial" w:cs="Arial"/>
                <w:sz w:val="16"/>
                <w:szCs w:val="16"/>
                <w:lang w:val="es-ES_tradnl"/>
              </w:rPr>
            </w:pPr>
          </w:p>
        </w:tc>
      </w:tr>
    </w:tbl>
    <w:p w14:paraId="06C6270D" w14:textId="77777777" w:rsidR="00282D35" w:rsidRDefault="00282D35" w:rsidP="00282D35">
      <w:pPr>
        <w:rPr>
          <w:rFonts w:ascii="Arial" w:hAnsi="Arial" w:cs="Arial"/>
          <w:sz w:val="18"/>
          <w:szCs w:val="18"/>
          <w:lang w:val="es-ES_tradnl"/>
        </w:rPr>
      </w:pPr>
    </w:p>
    <w:p w14:paraId="7AD4D730" w14:textId="77777777" w:rsidR="00282D35" w:rsidRDefault="00282D35" w:rsidP="00282D35">
      <w:pPr>
        <w:rPr>
          <w:rFonts w:ascii="Arial" w:hAnsi="Arial" w:cs="Arial"/>
          <w:sz w:val="18"/>
          <w:szCs w:val="18"/>
          <w:lang w:val="es-ES_tradnl"/>
        </w:rPr>
      </w:pPr>
    </w:p>
    <w:p w14:paraId="525058DA" w14:textId="77777777" w:rsidR="00282D35" w:rsidRPr="00F4317E" w:rsidRDefault="00282D35" w:rsidP="00282D35">
      <w:pPr>
        <w:rPr>
          <w:rFonts w:ascii="Arial" w:hAnsi="Arial"/>
          <w:sz w:val="18"/>
          <w:szCs w:val="18"/>
          <w:lang w:val="es-ES_tradnl"/>
        </w:rPr>
      </w:pPr>
      <w:r>
        <w:rPr>
          <w:rFonts w:ascii="Arial" w:hAnsi="Arial"/>
          <w:sz w:val="18"/>
          <w:szCs w:val="18"/>
          <w:highlight w:val="green"/>
          <w:lang w:val="es-ES_tradnl"/>
        </w:rPr>
        <w:t xml:space="preserve">Imagen 1 </w:t>
      </w:r>
      <w:r w:rsidRPr="0091337F">
        <w:rPr>
          <w:rFonts w:ascii="Arial" w:hAnsi="Arial"/>
          <w:sz w:val="18"/>
          <w:szCs w:val="18"/>
          <w:highlight w:val="green"/>
          <w:lang w:val="es-ES_tradnl"/>
        </w:rPr>
        <w:t>(borrar si no se ocupa)</w:t>
      </w:r>
      <w:r w:rsidRPr="0025146C">
        <w:rPr>
          <w:rFonts w:ascii="Arial" w:hAnsi="Arial"/>
          <w:sz w:val="18"/>
          <w:szCs w:val="18"/>
          <w:highlight w:val="green"/>
          <w:lang w:val="es-ES_tradnl"/>
        </w:rPr>
        <w:t>:</w:t>
      </w:r>
    </w:p>
    <w:p w14:paraId="6F6D8C51" w14:textId="77777777" w:rsidR="00282D35" w:rsidRDefault="00282D35" w:rsidP="00282D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Shutterstock o descripción de ilustración a crear</w:t>
      </w:r>
    </w:p>
    <w:p w14:paraId="7EEEBFC8" w14:textId="22E6E1F3" w:rsidR="00282D35" w:rsidRDefault="009B105B" w:rsidP="00282D35">
      <w:pPr>
        <w:rPr>
          <w:rFonts w:ascii="Arial" w:hAnsi="Arial" w:cs="Arial"/>
          <w:color w:val="333333"/>
          <w:sz w:val="18"/>
          <w:szCs w:val="18"/>
          <w:shd w:val="clear" w:color="auto" w:fill="FFFFFF"/>
        </w:rPr>
      </w:pPr>
      <w:r>
        <w:rPr>
          <w:rFonts w:ascii="Arial" w:hAnsi="Arial" w:cs="Arial"/>
          <w:color w:val="333333"/>
          <w:sz w:val="18"/>
          <w:szCs w:val="18"/>
          <w:shd w:val="clear" w:color="auto" w:fill="FFFFFF"/>
        </w:rPr>
        <w:t>230649307</w:t>
      </w:r>
    </w:p>
    <w:p w14:paraId="0E76E52C" w14:textId="77777777" w:rsidR="009B105B" w:rsidRDefault="009B105B" w:rsidP="00282D35">
      <w:pPr>
        <w:rPr>
          <w:rFonts w:ascii="Arial" w:hAnsi="Arial" w:cs="Arial"/>
          <w:sz w:val="18"/>
          <w:szCs w:val="18"/>
          <w:lang w:val="es-ES_tradnl"/>
        </w:rPr>
      </w:pPr>
    </w:p>
    <w:p w14:paraId="28405DE2" w14:textId="77777777" w:rsidR="00282D35" w:rsidRPr="000719EE" w:rsidRDefault="00282D35" w:rsidP="00282D35">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Pr>
          <w:rFonts w:ascii="Arial" w:hAnsi="Arial" w:cs="Arial"/>
          <w:sz w:val="18"/>
          <w:szCs w:val="18"/>
          <w:highlight w:val="yellow"/>
          <w:lang w:val="es-ES_tradnl"/>
        </w:rPr>
        <w:t>.</w:t>
      </w:r>
      <w:r w:rsidRPr="00CB17F3">
        <w:rPr>
          <w:rFonts w:ascii="Arial" w:hAnsi="Arial" w:cs="Arial"/>
          <w:b/>
          <w:color w:val="FF0000"/>
          <w:sz w:val="18"/>
          <w:szCs w:val="18"/>
          <w:highlight w:val="yellow"/>
          <w:lang w:val="es-ES_tradnl"/>
        </w:rPr>
        <w:t>JPG</w:t>
      </w:r>
      <w:r w:rsidRPr="001E1243">
        <w:rPr>
          <w:rFonts w:ascii="Arial" w:hAnsi="Arial" w:cs="Arial"/>
          <w:sz w:val="18"/>
          <w:szCs w:val="18"/>
          <w:highlight w:val="yellow"/>
          <w:lang w:val="es-ES_tradnl"/>
        </w:rPr>
        <w:t>)</w:t>
      </w:r>
    </w:p>
    <w:p w14:paraId="485E7540" w14:textId="1E8B641C" w:rsidR="00282D35" w:rsidRDefault="00282D35" w:rsidP="00282D35">
      <w:pPr>
        <w:rPr>
          <w:rFonts w:ascii="Arial" w:hAnsi="Arial" w:cs="Arial"/>
          <w:sz w:val="18"/>
          <w:szCs w:val="18"/>
          <w:lang w:val="es-ES_tradnl"/>
        </w:rPr>
      </w:pPr>
      <w:r>
        <w:rPr>
          <w:rFonts w:ascii="Arial" w:hAnsi="Arial" w:cs="Arial"/>
          <w:sz w:val="18"/>
          <w:szCs w:val="18"/>
          <w:lang w:val="es-ES_tradnl"/>
        </w:rPr>
        <w:t>CN_05_12_CO_REC80_IMG05</w:t>
      </w:r>
    </w:p>
    <w:p w14:paraId="6AC50365" w14:textId="77777777" w:rsidR="00282D35" w:rsidRPr="000719EE" w:rsidRDefault="00282D35" w:rsidP="00282D35">
      <w:pPr>
        <w:rPr>
          <w:rFonts w:ascii="Arial" w:hAnsi="Arial" w:cs="Arial"/>
          <w:sz w:val="18"/>
          <w:szCs w:val="18"/>
          <w:lang w:val="es-ES_tradnl"/>
        </w:rPr>
      </w:pPr>
    </w:p>
    <w:p w14:paraId="23203028" w14:textId="77777777" w:rsidR="00282D35" w:rsidRDefault="00282D35" w:rsidP="00282D35">
      <w:pPr>
        <w:rPr>
          <w:rFonts w:ascii="Arial" w:hAnsi="Arial"/>
          <w:sz w:val="18"/>
          <w:szCs w:val="18"/>
          <w:lang w:val="es-ES_tradnl"/>
        </w:rPr>
      </w:pPr>
      <w:r>
        <w:rPr>
          <w:rFonts w:ascii="Arial" w:hAnsi="Arial"/>
          <w:sz w:val="18"/>
          <w:szCs w:val="18"/>
          <w:highlight w:val="yellow"/>
          <w:lang w:val="es-ES_tradnl"/>
        </w:rPr>
        <w:t xml:space="preserve">OPCIONAL </w:t>
      </w:r>
      <w:r w:rsidRPr="004A2B92">
        <w:rPr>
          <w:rFonts w:ascii="Arial" w:hAnsi="Arial"/>
          <w:sz w:val="18"/>
          <w:szCs w:val="18"/>
          <w:highlight w:val="yellow"/>
          <w:lang w:val="es-ES_tradnl"/>
        </w:rPr>
        <w:t>Pie de imagen 1 (</w:t>
      </w:r>
      <w:r>
        <w:rPr>
          <w:rFonts w:ascii="Arial" w:hAnsi="Arial"/>
          <w:b/>
          <w:sz w:val="18"/>
          <w:szCs w:val="18"/>
          <w:highlight w:val="yellow"/>
          <w:lang w:val="es-ES_tradnl"/>
        </w:rPr>
        <w:t>130</w:t>
      </w:r>
      <w:r w:rsidRPr="004A2B92">
        <w:rPr>
          <w:rFonts w:ascii="Arial" w:hAnsi="Arial"/>
          <w:sz w:val="18"/>
          <w:szCs w:val="18"/>
          <w:highlight w:val="yellow"/>
          <w:lang w:val="es-ES_tradnl"/>
        </w:rPr>
        <w:t xml:space="preserve"> caracteres máx., se puede usar cursivas)</w:t>
      </w:r>
    </w:p>
    <w:p w14:paraId="71BD4E14" w14:textId="77777777" w:rsidR="00282D35" w:rsidRDefault="00282D35" w:rsidP="00282D35">
      <w:pPr>
        <w:rPr>
          <w:rFonts w:ascii="Arial" w:hAnsi="Arial" w:cs="Arial"/>
          <w:sz w:val="18"/>
          <w:szCs w:val="18"/>
          <w:lang w:val="es-ES_tradnl"/>
        </w:rPr>
      </w:pPr>
    </w:p>
    <w:p w14:paraId="06694417" w14:textId="77777777" w:rsidR="00282D35" w:rsidRPr="00CD652E" w:rsidRDefault="00282D35" w:rsidP="00282D35">
      <w:pPr>
        <w:rPr>
          <w:rFonts w:ascii="Arial" w:hAnsi="Arial" w:cs="Arial"/>
          <w:sz w:val="18"/>
          <w:szCs w:val="18"/>
          <w:lang w:val="es-ES_tradnl"/>
        </w:rPr>
      </w:pPr>
    </w:p>
    <w:p w14:paraId="0F65CC59" w14:textId="77777777" w:rsidR="00282D35" w:rsidRPr="00792588" w:rsidRDefault="00282D35" w:rsidP="00282D35">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A3F8043" w14:textId="4C17EDEB" w:rsidR="00282D35" w:rsidRPr="00CD652E" w:rsidRDefault="0099346E" w:rsidP="00282D35">
      <w:pPr>
        <w:rPr>
          <w:rFonts w:ascii="Arial" w:hAnsi="Arial" w:cs="Arial"/>
          <w:sz w:val="18"/>
          <w:szCs w:val="18"/>
          <w:lang w:val="es-ES_tradnl"/>
        </w:rPr>
      </w:pPr>
      <w:r>
        <w:rPr>
          <w:rFonts w:ascii="Arial" w:hAnsi="Arial" w:cs="Arial"/>
          <w:sz w:val="18"/>
          <w:szCs w:val="18"/>
          <w:lang w:val="es-ES_tradnl"/>
        </w:rPr>
        <w:t>A la izquierda</w:t>
      </w:r>
      <w:r w:rsidR="009B105B">
        <w:rPr>
          <w:rFonts w:ascii="Arial" w:hAnsi="Arial" w:cs="Arial"/>
          <w:sz w:val="18"/>
          <w:szCs w:val="18"/>
          <w:lang w:val="es-ES_tradnl"/>
        </w:rPr>
        <w:t xml:space="preserve"> puedes ver un motor eléctrico por dentro. Hay unos imanes con alambre de cobre muy enrollado por dentro. Como recordarás, al hacer girar un campo magnético se produce energía eléctrica. Cuando giras el eje con tus manos, hacer girar a los imanes, y estos producen electricidad que viaja por el alambre de cobre hasta las dos pestañas en el otro extremo del motor. Cuando el bombillo está conectado, la electricidad producida por los imanes en movimiento para de las pestañas a los alambres del bombillo, y de allí al pequeño filamento que, al calentarse produce luz.  </w:t>
      </w:r>
    </w:p>
    <w:p w14:paraId="2F8DAA88" w14:textId="77777777" w:rsidR="0013397F" w:rsidRPr="00E31CAA" w:rsidRDefault="0013397F"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44C1C1E2" w14:textId="0FD3D1E9" w:rsidR="0069700A" w:rsidRPr="00E928AA" w:rsidRDefault="0069700A" w:rsidP="0069700A">
      <w:pPr>
        <w:shd w:val="clear" w:color="auto" w:fill="99CCFF"/>
        <w:jc w:val="center"/>
        <w:rPr>
          <w:rFonts w:ascii="Arial" w:hAnsi="Arial"/>
          <w:b/>
          <w:sz w:val="16"/>
          <w:szCs w:val="16"/>
          <w:lang w:val="es-ES_tradnl"/>
        </w:rPr>
      </w:pPr>
      <w:r>
        <w:rPr>
          <w:rFonts w:ascii="Arial" w:hAnsi="Arial"/>
          <w:b/>
          <w:sz w:val="16"/>
          <w:szCs w:val="16"/>
          <w:lang w:val="es-ES_tradnl"/>
        </w:rPr>
        <w:t>PESTAÑA</w:t>
      </w:r>
      <w:r>
        <w:rPr>
          <w:rFonts w:ascii="Arial" w:hAnsi="Arial"/>
          <w:sz w:val="16"/>
          <w:szCs w:val="16"/>
          <w:lang w:val="es-ES_tradnl"/>
        </w:rPr>
        <w:t xml:space="preserve"> 6</w:t>
      </w:r>
    </w:p>
    <w:p w14:paraId="5837C79A" w14:textId="77777777" w:rsidR="0069700A" w:rsidRPr="00F4317E" w:rsidRDefault="0069700A" w:rsidP="0069700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Título de pestaña (</w:t>
      </w:r>
      <w:r w:rsidRPr="00904011">
        <w:rPr>
          <w:rFonts w:ascii="Arial" w:hAnsi="Arial"/>
          <w:b/>
          <w:sz w:val="18"/>
          <w:szCs w:val="18"/>
          <w:highlight w:val="green"/>
          <w:lang w:val="es-ES_tradnl"/>
        </w:rPr>
        <w:t>20</w:t>
      </w:r>
      <w:r>
        <w:rPr>
          <w:rFonts w:ascii="Arial" w:hAnsi="Arial"/>
          <w:sz w:val="18"/>
          <w:szCs w:val="18"/>
          <w:highlight w:val="green"/>
          <w:lang w:val="es-ES_tradnl"/>
        </w:rPr>
        <w:t xml:space="preserve"> caracteres máximo) </w:t>
      </w:r>
    </w:p>
    <w:p w14:paraId="6EF14A3D" w14:textId="110CB1BB" w:rsidR="0069700A" w:rsidRDefault="0069700A" w:rsidP="0069700A">
      <w:pPr>
        <w:rPr>
          <w:rFonts w:ascii="Arial" w:hAnsi="Arial" w:cs="Arial"/>
          <w:sz w:val="18"/>
          <w:szCs w:val="18"/>
          <w:lang w:val="es-ES_tradnl"/>
        </w:rPr>
      </w:pPr>
      <w:r>
        <w:rPr>
          <w:rFonts w:ascii="Arial" w:hAnsi="Arial" w:cs="Arial"/>
          <w:sz w:val="18"/>
          <w:szCs w:val="18"/>
          <w:lang w:val="es-ES_tradnl"/>
        </w:rPr>
        <w:t>Profundiza</w:t>
      </w:r>
    </w:p>
    <w:p w14:paraId="39BA0A8F" w14:textId="77777777" w:rsidR="0069700A" w:rsidRDefault="0069700A" w:rsidP="0069700A">
      <w:pPr>
        <w:rPr>
          <w:rFonts w:ascii="Arial" w:hAnsi="Arial" w:cs="Arial"/>
          <w:sz w:val="18"/>
          <w:szCs w:val="18"/>
          <w:lang w:val="es-ES_tradnl"/>
        </w:rPr>
      </w:pPr>
    </w:p>
    <w:p w14:paraId="3133E84A" w14:textId="77777777" w:rsidR="0069700A" w:rsidRDefault="0069700A" w:rsidP="0069700A">
      <w:pPr>
        <w:rPr>
          <w:rFonts w:ascii="Arial" w:hAnsi="Arial"/>
          <w:b/>
          <w:color w:val="FF0000"/>
          <w:sz w:val="18"/>
          <w:szCs w:val="18"/>
          <w:lang w:val="es-ES_tradnl"/>
        </w:rPr>
      </w:pPr>
      <w:r>
        <w:rPr>
          <w:rFonts w:ascii="Arial" w:hAnsi="Arial"/>
          <w:color w:val="0000FF"/>
          <w:sz w:val="16"/>
          <w:szCs w:val="16"/>
          <w:lang w:val="es-ES_tradnl"/>
        </w:rPr>
        <w:t>Si se pretende usar la pestaña 1 como portada del interactivo éste debe ser de tipo “Solo texto” que llevará solamente una foto PNG y su pie de foto correspondiente (ver ejemplo al final del documento).</w:t>
      </w:r>
    </w:p>
    <w:p w14:paraId="2F633EA4" w14:textId="77777777" w:rsidR="0069700A" w:rsidRDefault="0069700A" w:rsidP="0069700A">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904011">
        <w:rPr>
          <w:rFonts w:ascii="Arial" w:hAnsi="Arial" w:cs="Arial"/>
          <w:sz w:val="18"/>
          <w:szCs w:val="18"/>
          <w:highlight w:val="green"/>
          <w:lang w:val="es-ES_tradnl"/>
        </w:rPr>
        <w:t xml:space="preserve">Tipo de pestaña </w:t>
      </w:r>
      <w:r>
        <w:rPr>
          <w:rFonts w:ascii="Arial" w:hAnsi="Arial" w:cs="Arial"/>
          <w:sz w:val="18"/>
          <w:szCs w:val="18"/>
          <w:highlight w:val="green"/>
          <w:lang w:val="es-ES_tradnl"/>
        </w:rPr>
        <w:t xml:space="preserve">elija una </w:t>
      </w:r>
      <w:r w:rsidRPr="00904011">
        <w:rPr>
          <w:rFonts w:ascii="Arial" w:hAnsi="Arial" w:cs="Arial"/>
          <w:sz w:val="18"/>
          <w:szCs w:val="18"/>
          <w:highlight w:val="green"/>
          <w:lang w:val="es-ES_tradnl"/>
        </w:rPr>
        <w:t>opción:</w:t>
      </w:r>
    </w:p>
    <w:tbl>
      <w:tblPr>
        <w:tblStyle w:val="Tablaconcuadrcula"/>
        <w:tblW w:w="9072" w:type="dxa"/>
        <w:tblInd w:w="534" w:type="dxa"/>
        <w:tblLayout w:type="fixed"/>
        <w:tblLook w:val="04A0" w:firstRow="1" w:lastRow="0" w:firstColumn="1" w:lastColumn="0" w:noHBand="0" w:noVBand="1"/>
      </w:tblPr>
      <w:tblGrid>
        <w:gridCol w:w="3118"/>
        <w:gridCol w:w="425"/>
        <w:gridCol w:w="3260"/>
        <w:gridCol w:w="426"/>
        <w:gridCol w:w="1417"/>
        <w:gridCol w:w="426"/>
      </w:tblGrid>
      <w:tr w:rsidR="0069700A" w:rsidRPr="00904011" w14:paraId="02EB4883" w14:textId="77777777" w:rsidTr="004C4BE3">
        <w:tc>
          <w:tcPr>
            <w:tcW w:w="3118" w:type="dxa"/>
            <w:tcBorders>
              <w:top w:val="nil"/>
              <w:left w:val="nil"/>
              <w:bottom w:val="nil"/>
            </w:tcBorders>
            <w:shd w:val="clear" w:color="auto" w:fill="CCFFCC"/>
          </w:tcPr>
          <w:p w14:paraId="0D66F8AA" w14:textId="77777777" w:rsidR="0069700A" w:rsidRPr="00904011" w:rsidRDefault="0069700A" w:rsidP="004C4BE3">
            <w:pPr>
              <w:jc w:val="right"/>
              <w:rPr>
                <w:rFonts w:ascii="Arial" w:hAnsi="Arial" w:cs="Arial"/>
                <w:sz w:val="16"/>
                <w:szCs w:val="16"/>
                <w:lang w:val="es-ES_tradnl"/>
              </w:rPr>
            </w:pPr>
            <w:r w:rsidRPr="00904011">
              <w:rPr>
                <w:rFonts w:ascii="Arial" w:hAnsi="Arial" w:cs="Arial"/>
                <w:sz w:val="16"/>
                <w:szCs w:val="16"/>
                <w:lang w:val="es-ES_tradnl"/>
              </w:rPr>
              <w:t>Texto con una imagen a la derecha</w:t>
            </w:r>
          </w:p>
        </w:tc>
        <w:tc>
          <w:tcPr>
            <w:tcW w:w="425" w:type="dxa"/>
          </w:tcPr>
          <w:p w14:paraId="425E587E" w14:textId="77777777" w:rsidR="0069700A" w:rsidRPr="00904011" w:rsidRDefault="0069700A" w:rsidP="004C4BE3">
            <w:pPr>
              <w:rPr>
                <w:rFonts w:ascii="Arial" w:hAnsi="Arial" w:cs="Arial"/>
                <w:sz w:val="16"/>
                <w:szCs w:val="16"/>
                <w:lang w:val="es-ES_tradnl"/>
              </w:rPr>
            </w:pPr>
          </w:p>
        </w:tc>
        <w:tc>
          <w:tcPr>
            <w:tcW w:w="3260" w:type="dxa"/>
            <w:tcBorders>
              <w:top w:val="nil"/>
              <w:bottom w:val="nil"/>
            </w:tcBorders>
            <w:shd w:val="clear" w:color="auto" w:fill="CCFFCC"/>
          </w:tcPr>
          <w:p w14:paraId="38759F3C" w14:textId="77777777" w:rsidR="0069700A" w:rsidRPr="00904011" w:rsidRDefault="0069700A" w:rsidP="004C4BE3">
            <w:pPr>
              <w:jc w:val="right"/>
              <w:rPr>
                <w:rFonts w:ascii="Arial" w:hAnsi="Arial" w:cs="Arial"/>
                <w:sz w:val="16"/>
                <w:szCs w:val="16"/>
                <w:lang w:val="es-ES_tradnl"/>
              </w:rPr>
            </w:pPr>
            <w:r w:rsidRPr="00904011">
              <w:rPr>
                <w:rFonts w:ascii="Arial" w:hAnsi="Arial" w:cs="Arial"/>
                <w:sz w:val="16"/>
                <w:szCs w:val="16"/>
                <w:lang w:val="es-ES_tradnl"/>
              </w:rPr>
              <w:t>Texto con una imagen a la izquierda</w:t>
            </w:r>
          </w:p>
        </w:tc>
        <w:tc>
          <w:tcPr>
            <w:tcW w:w="426" w:type="dxa"/>
          </w:tcPr>
          <w:p w14:paraId="136A82E3" w14:textId="49F25B7F" w:rsidR="0069700A" w:rsidRPr="00904011" w:rsidRDefault="0069700A" w:rsidP="004C4BE3">
            <w:pPr>
              <w:rPr>
                <w:rFonts w:ascii="Arial" w:hAnsi="Arial" w:cs="Arial"/>
                <w:sz w:val="16"/>
                <w:szCs w:val="16"/>
                <w:lang w:val="es-ES_tradnl"/>
              </w:rPr>
            </w:pPr>
          </w:p>
        </w:tc>
        <w:tc>
          <w:tcPr>
            <w:tcW w:w="1417" w:type="dxa"/>
            <w:tcBorders>
              <w:top w:val="nil"/>
              <w:bottom w:val="nil"/>
            </w:tcBorders>
            <w:shd w:val="clear" w:color="auto" w:fill="CCFFCC"/>
          </w:tcPr>
          <w:p w14:paraId="782BF9E1" w14:textId="77777777" w:rsidR="0069700A" w:rsidRPr="00CB17F3" w:rsidRDefault="0069700A" w:rsidP="004C4BE3">
            <w:pPr>
              <w:jc w:val="right"/>
              <w:rPr>
                <w:rFonts w:ascii="Arial" w:hAnsi="Arial" w:cs="Arial"/>
                <w:b/>
                <w:sz w:val="16"/>
                <w:szCs w:val="16"/>
                <w:lang w:val="es-ES_tradnl"/>
              </w:rPr>
            </w:pPr>
            <w:r w:rsidRPr="00CB17F3">
              <w:rPr>
                <w:rFonts w:ascii="Arial" w:hAnsi="Arial" w:cs="Arial"/>
                <w:b/>
                <w:sz w:val="16"/>
                <w:szCs w:val="16"/>
                <w:lang w:val="es-ES_tradnl"/>
              </w:rPr>
              <w:t>Solo texto</w:t>
            </w:r>
          </w:p>
        </w:tc>
        <w:tc>
          <w:tcPr>
            <w:tcW w:w="426" w:type="dxa"/>
            <w:tcBorders>
              <w:bottom w:val="single" w:sz="4" w:space="0" w:color="auto"/>
            </w:tcBorders>
          </w:tcPr>
          <w:p w14:paraId="4A1E2E84" w14:textId="4C2887E6" w:rsidR="0069700A" w:rsidRPr="00904011" w:rsidRDefault="0069700A" w:rsidP="004C4BE3">
            <w:pPr>
              <w:rPr>
                <w:rFonts w:ascii="Arial" w:hAnsi="Arial" w:cs="Arial"/>
                <w:sz w:val="16"/>
                <w:szCs w:val="16"/>
                <w:lang w:val="es-ES_tradnl"/>
              </w:rPr>
            </w:pPr>
            <w:r>
              <w:rPr>
                <w:rFonts w:ascii="Arial" w:hAnsi="Arial" w:cs="Arial"/>
                <w:sz w:val="16"/>
                <w:szCs w:val="16"/>
                <w:lang w:val="es-ES_tradnl"/>
              </w:rPr>
              <w:t>x</w:t>
            </w:r>
          </w:p>
        </w:tc>
      </w:tr>
      <w:tr w:rsidR="0069700A" w:rsidRPr="00F0738E" w14:paraId="473E9C71" w14:textId="77777777" w:rsidTr="004C4BE3">
        <w:tc>
          <w:tcPr>
            <w:tcW w:w="3118" w:type="dxa"/>
            <w:tcBorders>
              <w:top w:val="nil"/>
              <w:left w:val="nil"/>
              <w:bottom w:val="nil"/>
            </w:tcBorders>
            <w:shd w:val="clear" w:color="auto" w:fill="CCFFCC"/>
          </w:tcPr>
          <w:p w14:paraId="174972CE" w14:textId="77777777" w:rsidR="0069700A" w:rsidRPr="00904011" w:rsidRDefault="0069700A" w:rsidP="004C4BE3">
            <w:pPr>
              <w:jc w:val="right"/>
              <w:rPr>
                <w:rFonts w:ascii="Arial" w:hAnsi="Arial" w:cs="Arial"/>
                <w:sz w:val="16"/>
                <w:szCs w:val="16"/>
                <w:lang w:val="es-ES_tradnl"/>
              </w:rPr>
            </w:pPr>
            <w:r w:rsidRPr="00904011">
              <w:rPr>
                <w:rFonts w:ascii="Arial" w:hAnsi="Arial" w:cs="Arial"/>
                <w:sz w:val="16"/>
                <w:szCs w:val="16"/>
                <w:lang w:val="es-ES_tradnl"/>
              </w:rPr>
              <w:t>Texto con dos imágenes a la derecha</w:t>
            </w:r>
          </w:p>
        </w:tc>
        <w:tc>
          <w:tcPr>
            <w:tcW w:w="425" w:type="dxa"/>
          </w:tcPr>
          <w:p w14:paraId="77C5F891" w14:textId="77777777" w:rsidR="0069700A" w:rsidRPr="00904011" w:rsidRDefault="0069700A" w:rsidP="004C4BE3">
            <w:pPr>
              <w:rPr>
                <w:rFonts w:ascii="Arial" w:hAnsi="Arial" w:cs="Arial"/>
                <w:sz w:val="16"/>
                <w:szCs w:val="16"/>
                <w:lang w:val="es-ES_tradnl"/>
              </w:rPr>
            </w:pPr>
          </w:p>
        </w:tc>
        <w:tc>
          <w:tcPr>
            <w:tcW w:w="3260" w:type="dxa"/>
            <w:tcBorders>
              <w:top w:val="nil"/>
              <w:bottom w:val="nil"/>
            </w:tcBorders>
            <w:shd w:val="clear" w:color="auto" w:fill="CCFFCC"/>
          </w:tcPr>
          <w:p w14:paraId="00DDB835" w14:textId="77777777" w:rsidR="0069700A" w:rsidRPr="00904011" w:rsidRDefault="0069700A" w:rsidP="004C4BE3">
            <w:pPr>
              <w:jc w:val="right"/>
              <w:rPr>
                <w:rFonts w:ascii="Arial" w:hAnsi="Arial" w:cs="Arial"/>
                <w:sz w:val="16"/>
                <w:szCs w:val="16"/>
                <w:lang w:val="es-ES_tradnl"/>
              </w:rPr>
            </w:pPr>
            <w:r w:rsidRPr="00904011">
              <w:rPr>
                <w:rFonts w:ascii="Arial" w:hAnsi="Arial" w:cs="Arial"/>
                <w:sz w:val="16"/>
                <w:szCs w:val="16"/>
                <w:lang w:val="es-ES_tradnl"/>
              </w:rPr>
              <w:t>Texto con dos imágenes a la izquierda</w:t>
            </w:r>
          </w:p>
        </w:tc>
        <w:tc>
          <w:tcPr>
            <w:tcW w:w="426" w:type="dxa"/>
          </w:tcPr>
          <w:p w14:paraId="54F08186" w14:textId="77777777" w:rsidR="0069700A" w:rsidRPr="00904011" w:rsidRDefault="0069700A" w:rsidP="004C4BE3">
            <w:pPr>
              <w:rPr>
                <w:rFonts w:ascii="Arial" w:hAnsi="Arial" w:cs="Arial"/>
                <w:sz w:val="16"/>
                <w:szCs w:val="16"/>
                <w:lang w:val="es-ES_tradnl"/>
              </w:rPr>
            </w:pPr>
          </w:p>
        </w:tc>
        <w:tc>
          <w:tcPr>
            <w:tcW w:w="1417" w:type="dxa"/>
            <w:tcBorders>
              <w:top w:val="nil"/>
              <w:bottom w:val="nil"/>
              <w:right w:val="nil"/>
            </w:tcBorders>
          </w:tcPr>
          <w:p w14:paraId="29A5DB55" w14:textId="77777777" w:rsidR="0069700A" w:rsidRPr="00904011" w:rsidRDefault="0069700A" w:rsidP="004C4BE3">
            <w:pPr>
              <w:rPr>
                <w:rFonts w:ascii="Arial" w:hAnsi="Arial" w:cs="Arial"/>
                <w:sz w:val="16"/>
                <w:szCs w:val="16"/>
                <w:lang w:val="es-ES_tradnl"/>
              </w:rPr>
            </w:pPr>
          </w:p>
        </w:tc>
        <w:tc>
          <w:tcPr>
            <w:tcW w:w="426" w:type="dxa"/>
            <w:tcBorders>
              <w:left w:val="nil"/>
              <w:bottom w:val="nil"/>
              <w:right w:val="nil"/>
            </w:tcBorders>
          </w:tcPr>
          <w:p w14:paraId="5ADC0F2A" w14:textId="77777777" w:rsidR="0069700A" w:rsidRPr="00904011" w:rsidRDefault="0069700A" w:rsidP="004C4BE3">
            <w:pPr>
              <w:rPr>
                <w:rFonts w:ascii="Arial" w:hAnsi="Arial" w:cs="Arial"/>
                <w:sz w:val="16"/>
                <w:szCs w:val="16"/>
                <w:lang w:val="es-ES_tradnl"/>
              </w:rPr>
            </w:pPr>
          </w:p>
        </w:tc>
      </w:tr>
    </w:tbl>
    <w:p w14:paraId="65A437BB" w14:textId="77777777" w:rsidR="0069700A" w:rsidRDefault="0069700A" w:rsidP="0069700A">
      <w:pPr>
        <w:rPr>
          <w:rFonts w:ascii="Arial" w:hAnsi="Arial" w:cs="Arial"/>
          <w:sz w:val="18"/>
          <w:szCs w:val="18"/>
          <w:lang w:val="es-ES_tradnl"/>
        </w:rPr>
      </w:pPr>
    </w:p>
    <w:p w14:paraId="67FADBE5" w14:textId="77777777" w:rsidR="0069700A" w:rsidRPr="00CD652E" w:rsidRDefault="0069700A" w:rsidP="0069700A">
      <w:pPr>
        <w:rPr>
          <w:rFonts w:ascii="Arial" w:hAnsi="Arial" w:cs="Arial"/>
          <w:sz w:val="18"/>
          <w:szCs w:val="18"/>
          <w:lang w:val="es-ES_tradnl"/>
        </w:rPr>
      </w:pPr>
    </w:p>
    <w:p w14:paraId="1DD2CDAA" w14:textId="77777777" w:rsidR="0069700A" w:rsidRPr="00792588" w:rsidRDefault="0069700A" w:rsidP="0069700A">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84B7824" w14:textId="78A8530F" w:rsidR="00E31CAA" w:rsidRDefault="000C7E85" w:rsidP="00E31CAA">
      <w:pPr>
        <w:rPr>
          <w:rFonts w:ascii="Arial" w:hAnsi="Arial" w:cs="Arial"/>
          <w:sz w:val="18"/>
          <w:szCs w:val="18"/>
          <w:lang w:val="es-ES_tradnl"/>
        </w:rPr>
      </w:pPr>
      <w:r>
        <w:rPr>
          <w:rFonts w:ascii="Arial" w:hAnsi="Arial" w:cs="Arial"/>
          <w:sz w:val="18"/>
          <w:szCs w:val="18"/>
          <w:lang w:val="es-ES_tradnl"/>
        </w:rPr>
        <w:t xml:space="preserve">Has generado energía eléctrica usando el movimiento de tu mano. ¿Puedes </w:t>
      </w:r>
      <w:r w:rsidR="00D1169D">
        <w:rPr>
          <w:rFonts w:ascii="Arial" w:hAnsi="Arial" w:cs="Arial"/>
          <w:sz w:val="18"/>
          <w:szCs w:val="18"/>
          <w:lang w:val="es-ES_tradnl"/>
        </w:rPr>
        <w:t>idear un mecanismo que haga girar el eje sin que tú debas hacerlo? ¿Qué tal si conectas el eje del motor a unas hélices movidas por agua líquida, viento o vapor?</w:t>
      </w:r>
      <w:r>
        <w:rPr>
          <w:rFonts w:ascii="Arial" w:hAnsi="Arial" w:cs="Arial"/>
          <w:sz w:val="18"/>
          <w:szCs w:val="18"/>
          <w:lang w:val="es-ES_tradnl"/>
        </w:rPr>
        <w:t xml:space="preserve"> </w:t>
      </w:r>
    </w:p>
    <w:p w14:paraId="5D0430EC" w14:textId="77777777" w:rsidR="00D1169D" w:rsidRDefault="00D1169D" w:rsidP="00E31CAA">
      <w:pPr>
        <w:rPr>
          <w:rFonts w:ascii="Arial" w:hAnsi="Arial" w:cs="Arial"/>
          <w:sz w:val="18"/>
          <w:szCs w:val="18"/>
          <w:lang w:val="es-ES_tradnl"/>
        </w:rPr>
      </w:pPr>
    </w:p>
    <w:p w14:paraId="700B0E61" w14:textId="7DC3F882" w:rsidR="00D1169D" w:rsidRPr="00E31CAA" w:rsidRDefault="00D1169D" w:rsidP="00E31CAA">
      <w:pPr>
        <w:rPr>
          <w:rFonts w:ascii="Arial" w:hAnsi="Arial" w:cs="Arial"/>
          <w:sz w:val="18"/>
          <w:szCs w:val="18"/>
          <w:lang w:val="es-ES_tradnl"/>
        </w:rPr>
      </w:pPr>
      <w:r>
        <w:rPr>
          <w:rFonts w:ascii="Arial" w:hAnsi="Arial" w:cs="Arial"/>
          <w:sz w:val="18"/>
          <w:szCs w:val="18"/>
          <w:lang w:val="es-ES_tradnl"/>
        </w:rPr>
        <w:t xml:space="preserve">¿Probaste qué ocurre si sólo conectas un alambre del bombillo LED al motor? Investiga por qué se necesita que los dos alambres estén conectados para que el bombillo se encienda.  </w:t>
      </w:r>
    </w:p>
    <w:p w14:paraId="724CBDBD" w14:textId="77777777" w:rsidR="00E31CAA" w:rsidRPr="00E31CAA" w:rsidRDefault="00E31CAA" w:rsidP="00E31CAA">
      <w:pPr>
        <w:rPr>
          <w:rFonts w:ascii="Arial" w:hAnsi="Arial" w:cs="Arial"/>
          <w:sz w:val="18"/>
          <w:szCs w:val="18"/>
          <w:lang w:val="es-ES_tradnl"/>
        </w:rPr>
      </w:pPr>
    </w:p>
    <w:p w14:paraId="0517F280" w14:textId="5EDD81B3" w:rsidR="00E31CAA" w:rsidRPr="00E31CAA" w:rsidRDefault="001C67D6" w:rsidP="001C67D6">
      <w:pPr>
        <w:rPr>
          <w:rFonts w:ascii="Arial" w:hAnsi="Arial" w:cs="Arial"/>
          <w:sz w:val="18"/>
          <w:szCs w:val="18"/>
          <w:lang w:val="es-ES_tradnl"/>
        </w:rPr>
      </w:pPr>
      <w:r>
        <w:rPr>
          <w:rFonts w:ascii="Arial" w:hAnsi="Arial" w:cs="Arial"/>
          <w:sz w:val="18"/>
          <w:szCs w:val="18"/>
          <w:lang w:val="es-ES_tradnl"/>
        </w:rPr>
        <w:t xml:space="preserve">Si una persona puede generar electricidad tan fácilmente, ¿por qué se habla tanto de buscar nuevas fuentes de energía? </w:t>
      </w:r>
    </w:p>
    <w:p w14:paraId="02BECF47" w14:textId="5FDA795A" w:rsidR="00E31CAA" w:rsidRPr="00E31CAA" w:rsidRDefault="00E31CAA" w:rsidP="00E31CAA">
      <w:pPr>
        <w:rPr>
          <w:rFonts w:ascii="Arial" w:hAnsi="Arial" w:cs="Arial"/>
          <w:sz w:val="18"/>
          <w:szCs w:val="18"/>
          <w:lang w:val="es-ES_tradnl"/>
        </w:rPr>
      </w:pPr>
    </w:p>
    <w:sectPr w:rsidR="00E31CAA" w:rsidRPr="00E31CAA" w:rsidSect="00904011">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Lucida Grande">
    <w:altName w:val="Arial"/>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0073C"/>
    <w:rsid w:val="000068BE"/>
    <w:rsid w:val="00011555"/>
    <w:rsid w:val="00025642"/>
    <w:rsid w:val="0005228B"/>
    <w:rsid w:val="00054002"/>
    <w:rsid w:val="000A3981"/>
    <w:rsid w:val="000B7B8B"/>
    <w:rsid w:val="000C7E85"/>
    <w:rsid w:val="000E16B7"/>
    <w:rsid w:val="00104E5C"/>
    <w:rsid w:val="0013397F"/>
    <w:rsid w:val="0014528A"/>
    <w:rsid w:val="001B3983"/>
    <w:rsid w:val="001C67D6"/>
    <w:rsid w:val="001E1243"/>
    <w:rsid w:val="001E2043"/>
    <w:rsid w:val="0025146C"/>
    <w:rsid w:val="00254FDB"/>
    <w:rsid w:val="00282D35"/>
    <w:rsid w:val="002A563F"/>
    <w:rsid w:val="002B7E96"/>
    <w:rsid w:val="002E4EE6"/>
    <w:rsid w:val="002E7667"/>
    <w:rsid w:val="002F6267"/>
    <w:rsid w:val="00326C60"/>
    <w:rsid w:val="003279A3"/>
    <w:rsid w:val="00337E8A"/>
    <w:rsid w:val="00340C3A"/>
    <w:rsid w:val="00344E34"/>
    <w:rsid w:val="00345260"/>
    <w:rsid w:val="00353644"/>
    <w:rsid w:val="003D72B3"/>
    <w:rsid w:val="003F1EB9"/>
    <w:rsid w:val="004375B6"/>
    <w:rsid w:val="0045712C"/>
    <w:rsid w:val="004735BF"/>
    <w:rsid w:val="004A0080"/>
    <w:rsid w:val="004A2B92"/>
    <w:rsid w:val="004E713A"/>
    <w:rsid w:val="004F4AD3"/>
    <w:rsid w:val="00551D6E"/>
    <w:rsid w:val="00552D7C"/>
    <w:rsid w:val="00564CD2"/>
    <w:rsid w:val="005665EB"/>
    <w:rsid w:val="005C209B"/>
    <w:rsid w:val="005F4C68"/>
    <w:rsid w:val="00611072"/>
    <w:rsid w:val="00616529"/>
    <w:rsid w:val="0063490D"/>
    <w:rsid w:val="00647430"/>
    <w:rsid w:val="006559E5"/>
    <w:rsid w:val="006907A4"/>
    <w:rsid w:val="0069700A"/>
    <w:rsid w:val="006A32CE"/>
    <w:rsid w:val="006A3851"/>
    <w:rsid w:val="006B1C75"/>
    <w:rsid w:val="006E1C59"/>
    <w:rsid w:val="006E32EF"/>
    <w:rsid w:val="00703CED"/>
    <w:rsid w:val="00705DE0"/>
    <w:rsid w:val="0074775C"/>
    <w:rsid w:val="00771228"/>
    <w:rsid w:val="007B25A6"/>
    <w:rsid w:val="007C28CE"/>
    <w:rsid w:val="0084009B"/>
    <w:rsid w:val="008404BC"/>
    <w:rsid w:val="00870466"/>
    <w:rsid w:val="008C0556"/>
    <w:rsid w:val="00904011"/>
    <w:rsid w:val="0091337F"/>
    <w:rsid w:val="0099346E"/>
    <w:rsid w:val="009B105B"/>
    <w:rsid w:val="009E00D1"/>
    <w:rsid w:val="00A02A31"/>
    <w:rsid w:val="00A16CF5"/>
    <w:rsid w:val="00A22796"/>
    <w:rsid w:val="00A61B6D"/>
    <w:rsid w:val="00A714CC"/>
    <w:rsid w:val="00A925B6"/>
    <w:rsid w:val="00AC45C1"/>
    <w:rsid w:val="00AC7496"/>
    <w:rsid w:val="00AC7FAC"/>
    <w:rsid w:val="00AD1D1F"/>
    <w:rsid w:val="00AD7044"/>
    <w:rsid w:val="00AE458C"/>
    <w:rsid w:val="00AF23DF"/>
    <w:rsid w:val="00B0282E"/>
    <w:rsid w:val="00B16990"/>
    <w:rsid w:val="00B41181"/>
    <w:rsid w:val="00B45EE0"/>
    <w:rsid w:val="00B91F44"/>
    <w:rsid w:val="00B92165"/>
    <w:rsid w:val="00BA4232"/>
    <w:rsid w:val="00BB18F2"/>
    <w:rsid w:val="00BC129D"/>
    <w:rsid w:val="00BD1FFA"/>
    <w:rsid w:val="00C0683E"/>
    <w:rsid w:val="00C209AE"/>
    <w:rsid w:val="00C34A1F"/>
    <w:rsid w:val="00C35567"/>
    <w:rsid w:val="00C7411E"/>
    <w:rsid w:val="00C82D30"/>
    <w:rsid w:val="00C84826"/>
    <w:rsid w:val="00C92E0A"/>
    <w:rsid w:val="00CA5658"/>
    <w:rsid w:val="00CB02D2"/>
    <w:rsid w:val="00CB17F3"/>
    <w:rsid w:val="00CD2245"/>
    <w:rsid w:val="00CD652E"/>
    <w:rsid w:val="00CF535A"/>
    <w:rsid w:val="00D1169D"/>
    <w:rsid w:val="00D15A42"/>
    <w:rsid w:val="00D660AD"/>
    <w:rsid w:val="00DA66FC"/>
    <w:rsid w:val="00DE1C4F"/>
    <w:rsid w:val="00DF6F53"/>
    <w:rsid w:val="00E27E16"/>
    <w:rsid w:val="00E31CAA"/>
    <w:rsid w:val="00E44B0C"/>
    <w:rsid w:val="00E54DA3"/>
    <w:rsid w:val="00E61A4B"/>
    <w:rsid w:val="00E7707B"/>
    <w:rsid w:val="00E84C33"/>
    <w:rsid w:val="00E928AA"/>
    <w:rsid w:val="00EA3E65"/>
    <w:rsid w:val="00EB0CCB"/>
    <w:rsid w:val="00EC398E"/>
    <w:rsid w:val="00F0738E"/>
    <w:rsid w:val="00F157B9"/>
    <w:rsid w:val="00F4317E"/>
    <w:rsid w:val="00F44F99"/>
    <w:rsid w:val="00F566C6"/>
    <w:rsid w:val="00F80068"/>
    <w:rsid w:val="00F819D0"/>
    <w:rsid w:val="00FA04FB"/>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DEDE9C92-458C-4AAE-8A96-F05C831CC7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paragraph" w:styleId="Textodeglobo">
    <w:name w:val="Balloon Text"/>
    <w:basedOn w:val="Normal"/>
    <w:link w:val="TextodegloboCar"/>
    <w:uiPriority w:val="99"/>
    <w:semiHidden/>
    <w:unhideWhenUsed/>
    <w:rsid w:val="0013397F"/>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13397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389</TotalTime>
  <Pages>4</Pages>
  <Words>1870</Words>
  <Characters>10287</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German</cp:lastModifiedBy>
  <cp:revision>14</cp:revision>
  <dcterms:created xsi:type="dcterms:W3CDTF">2015-04-15T08:52:00Z</dcterms:created>
  <dcterms:modified xsi:type="dcterms:W3CDTF">2015-04-16T18:01:00Z</dcterms:modified>
</cp:coreProperties>
</file>