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83D32FD" w:rsidR="00E61A4B" w:rsidRPr="006D02A8" w:rsidRDefault="0062065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4E3F2E2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805DC">
        <w:rPr>
          <w:rFonts w:ascii="Arial" w:hAnsi="Arial"/>
          <w:sz w:val="18"/>
          <w:szCs w:val="18"/>
          <w:lang w:val="es-ES_tradnl"/>
        </w:rPr>
        <w:t xml:space="preserve"> </w:t>
      </w:r>
      <w:r w:rsidR="00F805DC" w:rsidRPr="00F805DC">
        <w:rPr>
          <w:rFonts w:ascii="Arial" w:hAnsi="Arial"/>
          <w:sz w:val="18"/>
          <w:szCs w:val="18"/>
          <w:lang w:val="es-ES_tradnl"/>
        </w:rPr>
        <w:t>Las transformaciones que llevan a cabo las máquinas eléctricas</w:t>
      </w:r>
    </w:p>
    <w:p w14:paraId="1DA93BF6" w14:textId="14A56AE1" w:rsidR="00E14BD5" w:rsidRPr="0062065F" w:rsidRDefault="00E14BD5" w:rsidP="00E14BD5">
      <w:pPr>
        <w:rPr>
          <w:rFonts w:ascii="Arial" w:hAnsi="Arial" w:cs="Arial"/>
          <w:sz w:val="18"/>
          <w:szCs w:val="18"/>
          <w:lang w:val="es-CO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4FF84C4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805DC">
        <w:rPr>
          <w:rFonts w:ascii="Arial" w:hAnsi="Arial"/>
          <w:sz w:val="18"/>
          <w:szCs w:val="18"/>
          <w:lang w:val="es-ES_tradnl"/>
        </w:rPr>
        <w:t xml:space="preserve"> </w:t>
      </w:r>
      <w:r w:rsidR="00F805DC" w:rsidRPr="00F805DC">
        <w:rPr>
          <w:rFonts w:ascii="Arial" w:hAnsi="Arial"/>
          <w:sz w:val="18"/>
          <w:szCs w:val="18"/>
          <w:lang w:val="es-ES_tradnl"/>
        </w:rPr>
        <w:t>Crucigrama sobre las transformaciones que llevan a cabo  las máquinas eléctricas.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1892BF8" w:rsidR="000719EE" w:rsidRPr="000719EE" w:rsidRDefault="0062065F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energía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eléctrica,energía,transformaciones,electricidad,máquinas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eléctricas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5A8B3CA1" w:rsidR="000719EE" w:rsidRPr="00F805DC" w:rsidRDefault="0063490D" w:rsidP="000719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805DC">
        <w:rPr>
          <w:rFonts w:ascii="Arial" w:hAnsi="Arial"/>
          <w:sz w:val="18"/>
          <w:szCs w:val="18"/>
          <w:lang w:val="es-ES_tradnl"/>
        </w:rPr>
        <w:t xml:space="preserve"> </w:t>
      </w:r>
      <w:r w:rsidR="0062065F"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2C1DA0DC" w:rsidR="005F4C68" w:rsidRPr="005F4C68" w:rsidRDefault="006206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3449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7B0E5C7" w:rsidR="002E4EE6" w:rsidRPr="00AC7496" w:rsidRDefault="0062065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286BAC35" w:rsidR="000D7344" w:rsidRPr="005F4C68" w:rsidRDefault="0062065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5BA2779" w:rsidR="000719EE" w:rsidRPr="000719EE" w:rsidRDefault="00620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7A107B42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805DC">
        <w:rPr>
          <w:rFonts w:ascii="Arial" w:hAnsi="Arial"/>
          <w:sz w:val="18"/>
          <w:szCs w:val="18"/>
          <w:lang w:val="es-ES_tradnl"/>
        </w:rPr>
        <w:t xml:space="preserve"> </w:t>
      </w:r>
      <w:r w:rsidR="00F805DC" w:rsidRPr="00F805DC">
        <w:rPr>
          <w:rFonts w:ascii="Arial" w:hAnsi="Arial"/>
          <w:sz w:val="18"/>
          <w:szCs w:val="18"/>
          <w:lang w:val="es-ES_tradnl"/>
        </w:rPr>
        <w:t>Las transformaciones que llevan a cabo las máquinas eléctricas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B6CE688" w:rsidR="000719EE" w:rsidRPr="00F805DC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805DC">
        <w:rPr>
          <w:rFonts w:ascii="Arial" w:hAnsi="Arial"/>
          <w:sz w:val="18"/>
          <w:szCs w:val="18"/>
          <w:lang w:val="es-ES_tradnl"/>
        </w:rPr>
        <w:t xml:space="preserve"> </w:t>
      </w:r>
      <w:r w:rsidR="0062065F">
        <w:rPr>
          <w:rFonts w:ascii="Arial" w:hAnsi="Arial" w:cs="Arial"/>
          <w:sz w:val="18"/>
          <w:szCs w:val="18"/>
          <w:lang w:val="es-ES_tradnl"/>
        </w:rPr>
        <w:t>P</w:t>
      </w:r>
    </w:p>
    <w:p w14:paraId="48C31BB5" w14:textId="77777777" w:rsidR="0062065F" w:rsidRPr="000719EE" w:rsidRDefault="0062065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1D6DAC5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805DC">
        <w:rPr>
          <w:rFonts w:ascii="Arial" w:hAnsi="Arial"/>
          <w:sz w:val="18"/>
          <w:szCs w:val="18"/>
          <w:lang w:val="es-ES_tradnl"/>
        </w:rPr>
        <w:t xml:space="preserve"> Lee cuidadosamente cada enunciado, luego escribe la palabra correspondiente a ese enunciado en el crucigrama.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21F2989" w:rsidR="000719EE" w:rsidRDefault="0062065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08928DD" w:rsidR="000719EE" w:rsidRDefault="0062065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3A319BA" w:rsidR="006D02A8" w:rsidRDefault="001353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clase de energía convierte la energía eléctrica un secador?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70BE1A0C" w:rsidR="00CD0B3B" w:rsidRDefault="0062065F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calor</w:t>
      </w:r>
      <w:proofErr w:type="gramEnd"/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2B798C" w14:textId="05208988" w:rsidR="00135328" w:rsidRDefault="00135328" w:rsidP="001353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clase de energía </w:t>
      </w:r>
      <w:r w:rsidR="00D80AE5">
        <w:rPr>
          <w:rFonts w:ascii="Arial" w:hAnsi="Arial" w:cs="Arial"/>
          <w:sz w:val="18"/>
          <w:szCs w:val="18"/>
          <w:lang w:val="es-ES_tradnl"/>
        </w:rPr>
        <w:t>transforma</w:t>
      </w:r>
      <w:r>
        <w:rPr>
          <w:rFonts w:ascii="Arial" w:hAnsi="Arial" w:cs="Arial"/>
          <w:sz w:val="18"/>
          <w:szCs w:val="18"/>
          <w:lang w:val="es-ES_tradnl"/>
        </w:rPr>
        <w:t xml:space="preserve"> la energía eléctrica un </w:t>
      </w:r>
      <w:r>
        <w:rPr>
          <w:rFonts w:ascii="Arial" w:hAnsi="Arial" w:cs="Arial"/>
          <w:sz w:val="18"/>
          <w:szCs w:val="18"/>
          <w:lang w:val="es-ES_tradnl"/>
        </w:rPr>
        <w:t>motor</w:t>
      </w:r>
      <w:r w:rsidR="00D80AE5">
        <w:rPr>
          <w:rFonts w:ascii="Arial" w:hAnsi="Arial" w:cs="Arial"/>
          <w:sz w:val="18"/>
          <w:szCs w:val="18"/>
          <w:lang w:val="es-ES_tradnl"/>
        </w:rPr>
        <w:t>?</w:t>
      </w:r>
    </w:p>
    <w:p w14:paraId="47FA41EF" w14:textId="77777777" w:rsidR="0062065F" w:rsidRPr="007F74EA" w:rsidRDefault="0062065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2AAD954A" w:rsidR="00C5701A" w:rsidRDefault="0062065F" w:rsidP="00C5701A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lastRenderedPageBreak/>
        <w:t>mecánica</w:t>
      </w:r>
      <w:proofErr w:type="gramEnd"/>
    </w:p>
    <w:p w14:paraId="563AD942" w14:textId="77777777" w:rsidR="0062065F" w:rsidRDefault="0062065F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60450954" w:rsidR="0089063A" w:rsidRDefault="0062065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05D2DE57" w:rsidR="00A96ADF" w:rsidRDefault="00135328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se llama l</w:t>
      </w:r>
      <w:r w:rsidR="0036272F">
        <w:rPr>
          <w:rFonts w:ascii="Arial" w:hAnsi="Arial" w:cs="Arial"/>
          <w:sz w:val="18"/>
          <w:szCs w:val="18"/>
          <w:lang w:val="es-ES_tradnl"/>
        </w:rPr>
        <w:t xml:space="preserve">a máquina que </w:t>
      </w:r>
      <w:r w:rsidR="00D80AE5">
        <w:rPr>
          <w:rFonts w:ascii="Arial" w:hAnsi="Arial" w:cs="Arial"/>
          <w:sz w:val="18"/>
          <w:szCs w:val="18"/>
          <w:lang w:val="es-ES_tradnl"/>
        </w:rPr>
        <w:t>transforma</w:t>
      </w:r>
      <w:r w:rsidR="0036272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5391B">
        <w:rPr>
          <w:rFonts w:ascii="Arial" w:hAnsi="Arial" w:cs="Arial"/>
          <w:sz w:val="18"/>
          <w:szCs w:val="18"/>
          <w:lang w:val="es-ES_tradnl"/>
        </w:rPr>
        <w:t>energía eléctrica en movi</w:t>
      </w:r>
      <w:r>
        <w:rPr>
          <w:rFonts w:ascii="Arial" w:hAnsi="Arial" w:cs="Arial"/>
          <w:sz w:val="18"/>
          <w:szCs w:val="18"/>
          <w:lang w:val="es-ES_tradnl"/>
        </w:rPr>
        <w:t>miento para enfriar el ambiente?</w:t>
      </w:r>
    </w:p>
    <w:p w14:paraId="5383C65D" w14:textId="77777777" w:rsidR="0062065F" w:rsidRPr="007F74EA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24A0265" w14:textId="7C6CE45D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81ABEF" w14:textId="487DDF90" w:rsidR="00E5391B" w:rsidRDefault="00E5391B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ventilador</w:t>
      </w:r>
      <w:proofErr w:type="gramEnd"/>
    </w:p>
    <w:p w14:paraId="32F5F7DB" w14:textId="77777777" w:rsidR="00E5391B" w:rsidRDefault="00E5391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45C4FB1F" w:rsidR="00A96ADF" w:rsidRDefault="00E5391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F3E854" w14:textId="77777777" w:rsidR="009D50CC" w:rsidRDefault="009D50CC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99CC614" w14:textId="263876A8" w:rsidR="00A96ADF" w:rsidRDefault="009D50CC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</w:t>
      </w:r>
      <w:r w:rsidR="004769E1">
        <w:rPr>
          <w:rFonts w:ascii="Arial" w:hAnsi="Arial" w:cs="Arial"/>
          <w:sz w:val="18"/>
          <w:szCs w:val="18"/>
          <w:lang w:val="es-ES_tradnl"/>
        </w:rPr>
        <w:t xml:space="preserve">clase de energía </w:t>
      </w:r>
      <w:r w:rsidR="00D80AE5">
        <w:rPr>
          <w:rFonts w:ascii="Arial" w:hAnsi="Arial" w:cs="Arial"/>
          <w:sz w:val="18"/>
          <w:szCs w:val="18"/>
          <w:lang w:val="es-ES_tradnl"/>
        </w:rPr>
        <w:t>transforma</w:t>
      </w:r>
      <w:r>
        <w:rPr>
          <w:rFonts w:ascii="Arial" w:hAnsi="Arial" w:cs="Arial"/>
          <w:sz w:val="18"/>
          <w:szCs w:val="18"/>
          <w:lang w:val="es-ES_tradnl"/>
        </w:rPr>
        <w:t xml:space="preserve"> la energía eléctrica u</w:t>
      </w:r>
      <w:r w:rsidR="0062065F">
        <w:rPr>
          <w:rFonts w:ascii="Arial" w:hAnsi="Arial" w:cs="Arial"/>
          <w:sz w:val="18"/>
          <w:szCs w:val="18"/>
          <w:lang w:val="es-ES_tradnl"/>
        </w:rPr>
        <w:t>na lámpara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4224DA13" w14:textId="77777777" w:rsidR="009D50CC" w:rsidRPr="007F74EA" w:rsidRDefault="009D50CC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7ABA102C" w:rsidR="00A96ADF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luz</w:t>
      </w:r>
      <w:proofErr w:type="gramEnd"/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4F0B56C9" w:rsidR="00A96ADF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066D2F" w14:textId="77777777" w:rsidR="00D80AE5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B96B024" w14:textId="77AE57B8" w:rsidR="00A96ADF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clase de energía transforma la energía eléctrica u</w:t>
      </w:r>
      <w:r>
        <w:rPr>
          <w:rFonts w:ascii="Arial" w:hAnsi="Arial" w:cs="Arial"/>
          <w:sz w:val="18"/>
          <w:szCs w:val="18"/>
          <w:lang w:val="es-ES_tradnl"/>
        </w:rPr>
        <w:t>na</w:t>
      </w:r>
      <w:r>
        <w:rPr>
          <w:rFonts w:ascii="Arial" w:hAnsi="Arial" w:cs="Arial"/>
          <w:sz w:val="18"/>
          <w:szCs w:val="18"/>
          <w:lang w:val="es-ES_tradnl"/>
        </w:rPr>
        <w:t xml:space="preserve"> máquina de afeitar?</w:t>
      </w:r>
    </w:p>
    <w:p w14:paraId="0C9781F6" w14:textId="77777777" w:rsidR="00D80AE5" w:rsidRPr="007F74EA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6184B3" w14:textId="77777777" w:rsidR="00D80AE5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BC6C743" w14:textId="55DEFC70" w:rsidR="00A96ADF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</w:t>
      </w:r>
      <w:r w:rsidR="0062065F">
        <w:rPr>
          <w:rFonts w:ascii="Arial" w:hAnsi="Arial" w:cs="Arial"/>
          <w:sz w:val="18"/>
          <w:szCs w:val="18"/>
          <w:lang w:val="es-ES_tradnl"/>
        </w:rPr>
        <w:t>ovimiento</w:t>
      </w:r>
      <w:proofErr w:type="gramEnd"/>
    </w:p>
    <w:p w14:paraId="572C81B2" w14:textId="77777777" w:rsidR="00D80AE5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2ECC0C4F" w:rsidR="00A96ADF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6682C18" w14:textId="77777777" w:rsidR="00D80AE5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7D53E56" w14:textId="17E0333B" w:rsidR="00A96ADF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tipo de energía produce un generador?</w:t>
      </w:r>
    </w:p>
    <w:p w14:paraId="15709779" w14:textId="77777777" w:rsidR="00D80AE5" w:rsidRPr="007F74EA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2C90DDAE" w:rsidR="00A96ADF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62065F">
        <w:rPr>
          <w:rFonts w:ascii="Arial" w:hAnsi="Arial" w:cs="Arial"/>
          <w:sz w:val="18"/>
          <w:szCs w:val="18"/>
          <w:lang w:val="es-ES_tradnl"/>
        </w:rPr>
        <w:t>léctrica</w:t>
      </w:r>
      <w:proofErr w:type="gramEnd"/>
    </w:p>
    <w:p w14:paraId="1B6FAF16" w14:textId="77777777" w:rsidR="00D80AE5" w:rsidRDefault="00D80AE5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657C3550" w:rsidR="00A96ADF" w:rsidRDefault="0062065F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082D23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6D78488D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235136BE" w14:textId="3A843485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DADD97B" w14:textId="7CDFB059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C</w:t>
            </w:r>
          </w:p>
        </w:tc>
        <w:tc>
          <w:tcPr>
            <w:tcW w:w="425" w:type="dxa"/>
          </w:tcPr>
          <w:p w14:paraId="117D484F" w14:textId="2C7D44F6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E4BC5A9" w14:textId="5CCB6A4E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BEA9866" w14:textId="02BA237B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41E536C7" w14:textId="39EFE3CD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11735334" w14:textId="4302F934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615A66A0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AED3A4B" w14:textId="64200195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29E22DCF" w14:textId="515EA468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65041AAA" w14:textId="2879527F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697FDC00" w14:textId="19F00841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927C995" w14:textId="4635D318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366D5450" w14:textId="3AE99BD4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2F0BE0AB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FA0BAF0" w14:textId="75B6D2FD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43064AE" w14:textId="1A16767E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93125F" w14:textId="641F268A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45450BAD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3449592" w14:textId="2F39537F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2AB284" w14:textId="01C93012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L</w:t>
            </w:r>
          </w:p>
        </w:tc>
        <w:tc>
          <w:tcPr>
            <w:tcW w:w="425" w:type="dxa"/>
          </w:tcPr>
          <w:p w14:paraId="760F5FCC" w14:textId="1E45D545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46DB10F7" w14:textId="78136A6B" w:rsidR="0028518B" w:rsidRPr="005F77C4" w:rsidRDefault="00B0026C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Z</w:t>
            </w:r>
          </w:p>
        </w:tc>
        <w:tc>
          <w:tcPr>
            <w:tcW w:w="425" w:type="dxa"/>
          </w:tcPr>
          <w:p w14:paraId="5D26B74F" w14:textId="55AE659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33AE6" w14:textId="638DE59B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107644B" w14:textId="20B8908B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694D5385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4EF2C835" w14:textId="5689F54C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14:paraId="52F785AD" w14:textId="0594589A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7CD01150" w14:textId="2717C651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535379A" w14:textId="561FD802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75A2ED6D" w14:textId="1EAEA29D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067B70AD" w14:textId="2CA12B5E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489E5CE9" w14:textId="3E096FD1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7E5F3C18" w14:textId="0B138763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69162AD" w14:textId="073D8802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647A40A3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1DCEC5B9" w14:textId="410E89C0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208414FD" w14:textId="65C7711A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0625F788" w14:textId="2F4AD0EE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7995CE6B" w14:textId="643E162C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031CD54D" w14:textId="5E975A30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042F8E91" w14:textId="6F6BDCBE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2F7D0EDF" w14:textId="18006827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6BB04256" w14:textId="62A84ED9" w:rsidR="0028518B" w:rsidRPr="005F77C4" w:rsidRDefault="002124F8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3EDDD2E" w14:textId="15F82A89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4B2094" w14:textId="1A67AA2C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2D92B3" w14:textId="6202A458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4F60CF6E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FED9B4" w14:textId="77067FC6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F2A7F8" w14:textId="379F582D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</w:tcPr>
          <w:p w14:paraId="0922A186" w14:textId="1ED39F9F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9B4FA6" w14:textId="7109C4E6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67201D0A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2B1428" w14:textId="7DF62616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</w:tcPr>
          <w:p w14:paraId="4EB11819" w14:textId="056E927B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AF6618D" w14:textId="24C3C523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0962B2" w14:textId="516181F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1C25E6" w14:textId="0F3DD001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AE6BD39" w14:textId="50029C95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2102CBD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55A1B9" w14:textId="54B2FFE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329FBE4" w14:textId="2F1BB31C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B130D1" w14:textId="4A8017BE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4AABDB5" w14:textId="4915202C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3CA54B" w14:textId="65249FD8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</w:tcPr>
          <w:p w14:paraId="029DEE3D" w14:textId="5606FCFF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1087D652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3632467" w14:textId="36D7D15E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78328C" w14:textId="62DC41DE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38085D" w14:textId="6AFC0F1A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A5BA04" w14:textId="7191371C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35328"/>
    <w:rsid w:val="001B092E"/>
    <w:rsid w:val="001B3983"/>
    <w:rsid w:val="001D2148"/>
    <w:rsid w:val="001E2043"/>
    <w:rsid w:val="001F52D4"/>
    <w:rsid w:val="002124F8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BC9"/>
    <w:rsid w:val="00342E6F"/>
    <w:rsid w:val="00345260"/>
    <w:rsid w:val="00353644"/>
    <w:rsid w:val="0036258A"/>
    <w:rsid w:val="0036272F"/>
    <w:rsid w:val="003A458C"/>
    <w:rsid w:val="003B49B4"/>
    <w:rsid w:val="003D72B3"/>
    <w:rsid w:val="004024BA"/>
    <w:rsid w:val="00411F22"/>
    <w:rsid w:val="00417B06"/>
    <w:rsid w:val="004375B6"/>
    <w:rsid w:val="0045712C"/>
    <w:rsid w:val="004769E1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2065F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D50CC"/>
    <w:rsid w:val="009E7DAC"/>
    <w:rsid w:val="009F074B"/>
    <w:rsid w:val="00A22796"/>
    <w:rsid w:val="00A3449A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026C"/>
    <w:rsid w:val="00B0282E"/>
    <w:rsid w:val="00B165DA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80AE5"/>
    <w:rsid w:val="00DE1C4F"/>
    <w:rsid w:val="00DE2253"/>
    <w:rsid w:val="00DE69EE"/>
    <w:rsid w:val="00DF5702"/>
    <w:rsid w:val="00E057E6"/>
    <w:rsid w:val="00E14BD5"/>
    <w:rsid w:val="00E32F4B"/>
    <w:rsid w:val="00E5391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05DC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1DDC427-4FF4-43EF-947B-9423C5F7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597</Words>
  <Characters>3467</Characters>
  <Application>Microsoft Office Word</Application>
  <DocSecurity>0</DocSecurity>
  <Lines>266</Lines>
  <Paragraphs>140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11</cp:revision>
  <dcterms:created xsi:type="dcterms:W3CDTF">2015-04-15T21:47:00Z</dcterms:created>
  <dcterms:modified xsi:type="dcterms:W3CDTF">2015-04-30T16:59:00Z</dcterms:modified>
</cp:coreProperties>
</file>