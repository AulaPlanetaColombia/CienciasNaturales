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68" w:rsidRPr="00B62248" w:rsidRDefault="00CC00F8" w:rsidP="00B62248">
      <w:pPr>
        <w:tabs>
          <w:tab w:val="right" w:pos="8498"/>
        </w:tabs>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LAS </w:t>
      </w:r>
      <w:r w:rsidR="00611A5A" w:rsidRPr="00B62248">
        <w:rPr>
          <w:rFonts w:ascii="Times New Roman" w:hAnsi="Times New Roman" w:cs="Times New Roman"/>
          <w:highlight w:val="yellow"/>
        </w:rPr>
        <w:t xml:space="preserve"> </w:t>
      </w:r>
      <w:r w:rsidRPr="00B62248">
        <w:rPr>
          <w:rFonts w:ascii="Times New Roman" w:hAnsi="Times New Roman" w:cs="Times New Roman"/>
          <w:highlight w:val="yellow"/>
        </w:rPr>
        <w:t>DISOLUCIONES</w:t>
      </w:r>
    </w:p>
    <w:p w:rsidR="00CC00F8" w:rsidRPr="00B62248" w:rsidRDefault="00611A5A" w:rsidP="00B62248">
      <w:pPr>
        <w:tabs>
          <w:tab w:val="right" w:pos="8498"/>
        </w:tabs>
        <w:spacing w:after="0"/>
        <w:jc w:val="both"/>
        <w:rPr>
          <w:rFonts w:ascii="Times New Roman" w:hAnsi="Times New Roman" w:cs="Times New Roman"/>
        </w:rPr>
      </w:pPr>
      <w:r w:rsidRPr="00B62248">
        <w:rPr>
          <w:rFonts w:ascii="Times New Roman" w:hAnsi="Times New Roman" w:cs="Times New Roman"/>
        </w:rPr>
        <w:t xml:space="preserve">Casi todas las sustancias que encontramos en </w:t>
      </w:r>
      <w:r w:rsidR="00D15666" w:rsidRPr="00B62248">
        <w:rPr>
          <w:rFonts w:ascii="Times New Roman" w:hAnsi="Times New Roman" w:cs="Times New Roman"/>
        </w:rPr>
        <w:t>la naturaleza</w:t>
      </w:r>
      <w:r w:rsidRPr="00B62248">
        <w:rPr>
          <w:rFonts w:ascii="Times New Roman" w:hAnsi="Times New Roman" w:cs="Times New Roman"/>
        </w:rPr>
        <w:t xml:space="preserve"> </w:t>
      </w:r>
      <w:r w:rsidR="000D1D37">
        <w:rPr>
          <w:rFonts w:ascii="Times New Roman" w:hAnsi="Times New Roman" w:cs="Times New Roman"/>
        </w:rPr>
        <w:t xml:space="preserve">son </w:t>
      </w:r>
      <w:proofErr w:type="spellStart"/>
      <w:r w:rsidR="000D1D37">
        <w:rPr>
          <w:rFonts w:ascii="Times New Roman" w:hAnsi="Times New Roman" w:cs="Times New Roman"/>
        </w:rPr>
        <w:t>mexclas</w:t>
      </w:r>
      <w:proofErr w:type="spellEnd"/>
      <w:r w:rsidR="000D1D37">
        <w:rPr>
          <w:rFonts w:ascii="Times New Roman" w:hAnsi="Times New Roman" w:cs="Times New Roman"/>
        </w:rPr>
        <w:t xml:space="preserve"> de varios componentes</w:t>
      </w:r>
      <w:r w:rsidRPr="00B62248">
        <w:rPr>
          <w:rFonts w:ascii="Times New Roman" w:hAnsi="Times New Roman" w:cs="Times New Roman"/>
        </w:rPr>
        <w:t>.</w:t>
      </w:r>
      <w:r w:rsidR="000D1D37">
        <w:rPr>
          <w:rFonts w:ascii="Times New Roman" w:hAnsi="Times New Roman" w:cs="Times New Roman"/>
        </w:rPr>
        <w:t xml:space="preserve"> </w:t>
      </w:r>
      <w:r w:rsidRPr="00B62248">
        <w:rPr>
          <w:rFonts w:ascii="Times New Roman" w:hAnsi="Times New Roman" w:cs="Times New Roman"/>
        </w:rPr>
        <w:t xml:space="preserve"> </w:t>
      </w:r>
      <w:r w:rsidR="00B62248" w:rsidRPr="00B62248">
        <w:rPr>
          <w:rFonts w:ascii="Times New Roman" w:hAnsi="Times New Roman" w:cs="Times New Roman"/>
        </w:rPr>
        <w:t>Las c</w:t>
      </w:r>
      <w:r w:rsidR="00D15666" w:rsidRPr="00B62248">
        <w:rPr>
          <w:rFonts w:ascii="Times New Roman" w:hAnsi="Times New Roman" w:cs="Times New Roman"/>
        </w:rPr>
        <w:t>ombinaciones de compuestos forman las disoluciones</w:t>
      </w:r>
      <w:r w:rsidR="00EC2655" w:rsidRPr="00B62248">
        <w:rPr>
          <w:rFonts w:ascii="Times New Roman" w:hAnsi="Times New Roman" w:cs="Times New Roman"/>
        </w:rPr>
        <w:t>. En esta unidad aprenderás</w:t>
      </w:r>
      <w:r w:rsidR="00B62248" w:rsidRPr="00B62248">
        <w:rPr>
          <w:rFonts w:ascii="Times New Roman" w:hAnsi="Times New Roman" w:cs="Times New Roman"/>
        </w:rPr>
        <w:t xml:space="preserve"> </w:t>
      </w:r>
      <w:r w:rsidR="000D1D37" w:rsidRPr="000D1D37">
        <w:rPr>
          <w:rFonts w:ascii="Times New Roman" w:hAnsi="Times New Roman" w:cs="Times New Roman"/>
        </w:rPr>
        <w:t>sobre las disoluciones, que son una clase especial de mezclas.</w:t>
      </w:r>
    </w:p>
    <w:p w:rsidR="00B02668" w:rsidRPr="00B62248" w:rsidRDefault="00B02668" w:rsidP="00B62248">
      <w:pPr>
        <w:tabs>
          <w:tab w:val="right" w:pos="8498"/>
        </w:tabs>
        <w:spacing w:after="0"/>
        <w:jc w:val="both"/>
        <w:rPr>
          <w:rFonts w:ascii="Times New Roman" w:hAnsi="Times New Roman" w:cs="Times New Roman"/>
          <w:highlight w:val="yellow"/>
        </w:rPr>
      </w:pPr>
    </w:p>
    <w:p w:rsidR="002973CB" w:rsidRPr="00B62248" w:rsidRDefault="00081745" w:rsidP="00B62248">
      <w:pPr>
        <w:tabs>
          <w:tab w:val="right" w:pos="8498"/>
        </w:tabs>
        <w:spacing w:after="0"/>
        <w:jc w:val="both"/>
        <w:rPr>
          <w:rFonts w:ascii="Times New Roman" w:hAnsi="Times New Roman" w:cs="Times New Roman"/>
          <w:b/>
        </w:rPr>
      </w:pPr>
      <w:r w:rsidRPr="00B62248">
        <w:rPr>
          <w:rFonts w:ascii="Times New Roman" w:hAnsi="Times New Roman" w:cs="Times New Roman"/>
          <w:highlight w:val="yellow"/>
        </w:rPr>
        <w:t>[SECCIÓN 1]</w:t>
      </w:r>
      <w:r w:rsidR="00616DBC" w:rsidRPr="00B62248">
        <w:rPr>
          <w:rFonts w:ascii="Times New Roman" w:hAnsi="Times New Roman" w:cs="Times New Roman"/>
        </w:rPr>
        <w:t xml:space="preserve"> </w:t>
      </w:r>
      <w:r w:rsidRPr="00B62248">
        <w:rPr>
          <w:rFonts w:ascii="Times New Roman" w:hAnsi="Times New Roman" w:cs="Times New Roman"/>
          <w:b/>
        </w:rPr>
        <w:t>1</w:t>
      </w:r>
      <w:r w:rsidR="0066378F">
        <w:rPr>
          <w:rFonts w:ascii="Times New Roman" w:hAnsi="Times New Roman" w:cs="Times New Roman"/>
          <w:b/>
        </w:rPr>
        <w:t>.</w:t>
      </w:r>
      <w:r w:rsidR="002973CB" w:rsidRPr="00B62248">
        <w:rPr>
          <w:rFonts w:ascii="Times New Roman" w:hAnsi="Times New Roman" w:cs="Times New Roman"/>
          <w:b/>
        </w:rPr>
        <w:t xml:space="preserve"> </w:t>
      </w:r>
      <w:r w:rsidR="0012753F">
        <w:rPr>
          <w:rFonts w:ascii="Times New Roman" w:hAnsi="Times New Roman" w:cs="Times New Roman"/>
          <w:b/>
        </w:rPr>
        <w:t>Las m</w:t>
      </w:r>
      <w:r w:rsidR="004E2A42" w:rsidRPr="00B62248">
        <w:rPr>
          <w:rFonts w:ascii="Times New Roman" w:hAnsi="Times New Roman" w:cs="Times New Roman"/>
          <w:b/>
        </w:rPr>
        <w:t>ezcla</w:t>
      </w:r>
      <w:r w:rsidR="00E42CDB" w:rsidRPr="00B62248">
        <w:rPr>
          <w:rFonts w:ascii="Times New Roman" w:hAnsi="Times New Roman" w:cs="Times New Roman"/>
          <w:b/>
        </w:rPr>
        <w:t>s</w:t>
      </w:r>
      <w:r w:rsidR="0012753F">
        <w:rPr>
          <w:rFonts w:ascii="Times New Roman" w:hAnsi="Times New Roman" w:cs="Times New Roman"/>
          <w:b/>
        </w:rPr>
        <w:t xml:space="preserve"> y las disoluciones</w:t>
      </w:r>
      <w:r w:rsidR="00B84048" w:rsidRPr="00B62248">
        <w:rPr>
          <w:rFonts w:ascii="Times New Roman" w:hAnsi="Times New Roman" w:cs="Times New Roman"/>
          <w:b/>
        </w:rPr>
        <w:t xml:space="preserve"> </w:t>
      </w:r>
    </w:p>
    <w:p w:rsidR="00D408F4" w:rsidRPr="00B62248" w:rsidRDefault="00D408F4" w:rsidP="00B62248">
      <w:pPr>
        <w:spacing w:after="0"/>
        <w:jc w:val="both"/>
        <w:rPr>
          <w:rFonts w:ascii="Times New Roman" w:hAnsi="Times New Roman" w:cs="Times New Roman"/>
        </w:rPr>
      </w:pPr>
    </w:p>
    <w:p w:rsidR="00773587" w:rsidRPr="00B62248" w:rsidRDefault="00B84048" w:rsidP="00B62248">
      <w:pPr>
        <w:spacing w:after="0"/>
        <w:jc w:val="both"/>
        <w:rPr>
          <w:rStyle w:val="un"/>
          <w:rFonts w:ascii="Times New Roman" w:hAnsi="Times New Roman" w:cs="Times New Roman"/>
          <w:color w:val="333333"/>
          <w:shd w:val="clear" w:color="auto" w:fill="FFFFFF"/>
        </w:rPr>
      </w:pPr>
      <w:r w:rsidRPr="00B62248">
        <w:rPr>
          <w:rStyle w:val="un"/>
          <w:rFonts w:ascii="Times New Roman" w:hAnsi="Times New Roman" w:cs="Times New Roman"/>
          <w:color w:val="333333"/>
          <w:shd w:val="clear" w:color="auto" w:fill="FFFFFF"/>
        </w:rPr>
        <w:t>En la naturaleza la ma</w:t>
      </w:r>
      <w:bookmarkStart w:id="0" w:name="_GoBack"/>
      <w:bookmarkEnd w:id="0"/>
      <w:r w:rsidRPr="00B62248">
        <w:rPr>
          <w:rStyle w:val="un"/>
          <w:rFonts w:ascii="Times New Roman" w:hAnsi="Times New Roman" w:cs="Times New Roman"/>
          <w:color w:val="333333"/>
          <w:shd w:val="clear" w:color="auto" w:fill="FFFFFF"/>
        </w:rPr>
        <w:t>yoría de las sustancias puras se encuentran mezcladas con otras.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Utilizamos mezclas a diario.</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Por ejemplo, en las comidas, el café con leche o las ensaladas; en la higiene personal, el gel </w:t>
      </w:r>
      <w:r w:rsidR="008E0275">
        <w:rPr>
          <w:rStyle w:val="un"/>
          <w:rFonts w:ascii="Times New Roman" w:hAnsi="Times New Roman" w:cs="Times New Roman"/>
          <w:color w:val="333333"/>
          <w:shd w:val="clear" w:color="auto" w:fill="FFFFFF"/>
        </w:rPr>
        <w:t>antibacterial</w:t>
      </w:r>
      <w:r w:rsidRPr="00B62248">
        <w:rPr>
          <w:rStyle w:val="un"/>
          <w:rFonts w:ascii="Times New Roman" w:hAnsi="Times New Roman" w:cs="Times New Roman"/>
          <w:color w:val="333333"/>
          <w:shd w:val="clear" w:color="auto" w:fill="FFFFFF"/>
        </w:rPr>
        <w:t xml:space="preserve"> o el champú, etc.</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Algunas de ellas son disoluciones.</w:t>
      </w:r>
      <w:r w:rsidRPr="00B62248">
        <w:rPr>
          <w:rStyle w:val="apple-converted-space"/>
          <w:rFonts w:ascii="Times New Roman" w:hAnsi="Times New Roman" w:cs="Times New Roman"/>
          <w:color w:val="333333"/>
          <w:shd w:val="clear" w:color="auto" w:fill="FFFFFF"/>
        </w:rPr>
        <w:t> </w:t>
      </w:r>
      <w:r w:rsidRPr="00B62248">
        <w:rPr>
          <w:rStyle w:val="un"/>
          <w:rFonts w:ascii="Times New Roman" w:hAnsi="Times New Roman" w:cs="Times New Roman"/>
          <w:color w:val="333333"/>
          <w:shd w:val="clear" w:color="auto" w:fill="FFFFFF"/>
        </w:rPr>
        <w:t xml:space="preserve">A continuación, </w:t>
      </w:r>
      <w:r w:rsidR="004E3EC6">
        <w:rPr>
          <w:rStyle w:val="un"/>
          <w:rFonts w:ascii="Times New Roman" w:hAnsi="Times New Roman" w:cs="Times New Roman"/>
          <w:color w:val="333333"/>
          <w:shd w:val="clear" w:color="auto" w:fill="FFFFFF"/>
        </w:rPr>
        <w:t>recuerda qué</w:t>
      </w:r>
      <w:r w:rsidR="00757E4E" w:rsidRPr="00B62248">
        <w:rPr>
          <w:rStyle w:val="un"/>
          <w:rFonts w:ascii="Times New Roman" w:hAnsi="Times New Roman" w:cs="Times New Roman"/>
          <w:color w:val="333333"/>
          <w:shd w:val="clear" w:color="auto" w:fill="FFFFFF"/>
        </w:rPr>
        <w:t xml:space="preserve"> es una mezcla</w:t>
      </w:r>
      <w:r w:rsidRPr="00B62248">
        <w:rPr>
          <w:rStyle w:val="un"/>
          <w:rFonts w:ascii="Times New Roman" w:hAnsi="Times New Roman" w:cs="Times New Roman"/>
          <w:color w:val="333333"/>
          <w:shd w:val="clear" w:color="auto" w:fill="FFFFFF"/>
        </w:rPr>
        <w:t>.</w:t>
      </w:r>
    </w:p>
    <w:p w:rsidR="00B84048" w:rsidRPr="00B62248" w:rsidRDefault="00B84048" w:rsidP="00B62248">
      <w:pPr>
        <w:spacing w:after="0"/>
        <w:jc w:val="both"/>
        <w:rPr>
          <w:rFonts w:ascii="Times New Roman" w:hAnsi="Times New Roman" w:cs="Times New Roman"/>
        </w:rPr>
      </w:pPr>
    </w:p>
    <w:tbl>
      <w:tblPr>
        <w:tblStyle w:val="Tablaconcuadrcula1"/>
        <w:tblW w:w="0" w:type="auto"/>
        <w:tblLook w:val="04A0"/>
      </w:tblPr>
      <w:tblGrid>
        <w:gridCol w:w="2689"/>
        <w:gridCol w:w="6139"/>
      </w:tblGrid>
      <w:tr w:rsidR="00773587" w:rsidRPr="00B62248" w:rsidTr="008569BE">
        <w:tc>
          <w:tcPr>
            <w:tcW w:w="8828" w:type="dxa"/>
            <w:gridSpan w:val="2"/>
            <w:shd w:val="clear" w:color="auto" w:fill="0D0D0D" w:themeFill="text1" w:themeFillTint="F2"/>
          </w:tcPr>
          <w:p w:rsidR="00773587" w:rsidRPr="00B62248" w:rsidRDefault="00773587"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r w:rsidR="00F154BF" w:rsidRPr="00B62248">
              <w:rPr>
                <w:rFonts w:ascii="Times New Roman" w:hAnsi="Times New Roman" w:cs="Times New Roman"/>
                <w:b/>
                <w:color w:val="FFFFFF" w:themeColor="background1"/>
                <w:sz w:val="24"/>
                <w:szCs w:val="24"/>
              </w:rPr>
              <w:t xml:space="preserve"> </w:t>
            </w:r>
          </w:p>
        </w:tc>
      </w:tr>
      <w:tr w:rsidR="00773587" w:rsidRPr="00B62248" w:rsidTr="008569BE">
        <w:tc>
          <w:tcPr>
            <w:tcW w:w="2689" w:type="dxa"/>
          </w:tcPr>
          <w:p w:rsidR="00773587" w:rsidRPr="00B62248" w:rsidRDefault="00773587"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773587" w:rsidRPr="00B62248" w:rsidRDefault="00F154BF" w:rsidP="00B62248">
            <w:pPr>
              <w:tabs>
                <w:tab w:val="left" w:pos="2376"/>
              </w:tabs>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00910B7C"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00BD427F"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01</w:t>
            </w:r>
            <w:r w:rsidR="00D56954" w:rsidRPr="00B62248">
              <w:rPr>
                <w:rFonts w:ascii="Times New Roman" w:hAnsi="Times New Roman" w:cs="Times New Roman"/>
                <w:color w:val="000000"/>
                <w:sz w:val="24"/>
                <w:szCs w:val="24"/>
              </w:rPr>
              <w:tab/>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773587" w:rsidRPr="00B62248" w:rsidRDefault="000E1957" w:rsidP="00B62248">
            <w:pPr>
              <w:jc w:val="both"/>
              <w:rPr>
                <w:rFonts w:ascii="Times New Roman" w:hAnsi="Times New Roman" w:cs="Times New Roman"/>
                <w:color w:val="000000"/>
                <w:sz w:val="24"/>
                <w:szCs w:val="24"/>
              </w:rPr>
            </w:pPr>
            <w:bookmarkStart w:id="1" w:name="OLE_LINK7"/>
            <w:r w:rsidRPr="00B62248">
              <w:rPr>
                <w:rFonts w:ascii="Times New Roman" w:hAnsi="Times New Roman" w:cs="Times New Roman"/>
                <w:color w:val="000000"/>
                <w:sz w:val="24"/>
                <w:szCs w:val="24"/>
              </w:rPr>
              <w:t>Productos de higiene corporal</w:t>
            </w:r>
            <w:bookmarkEnd w:id="1"/>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BD427F" w:rsidRPr="00B62248" w:rsidRDefault="000E1957" w:rsidP="00B62248">
            <w:pPr>
              <w:jc w:val="both"/>
              <w:rPr>
                <w:rFonts w:ascii="Times New Roman" w:hAnsi="Times New Roman" w:cs="Times New Roman"/>
                <w:sz w:val="24"/>
                <w:szCs w:val="24"/>
                <w:highlight w:val="green"/>
              </w:rPr>
            </w:pPr>
            <w:r w:rsidRPr="00B62248">
              <w:rPr>
                <w:rFonts w:ascii="Times New Roman" w:hAnsi="Times New Roman" w:cs="Times New Roman"/>
                <w:color w:val="000000"/>
                <w:sz w:val="24"/>
                <w:szCs w:val="24"/>
              </w:rPr>
              <w:t>3 ESO/</w:t>
            </w:r>
            <w:r w:rsidR="00757E4E" w:rsidRPr="00B62248">
              <w:rPr>
                <w:rFonts w:ascii="Times New Roman" w:hAnsi="Times New Roman" w:cs="Times New Roman"/>
                <w:sz w:val="24"/>
                <w:szCs w:val="24"/>
              </w:rPr>
              <w:t>Física</w:t>
            </w:r>
            <w:r w:rsidR="00022AA5" w:rsidRPr="00B62248">
              <w:rPr>
                <w:rFonts w:ascii="Times New Roman" w:hAnsi="Times New Roman" w:cs="Times New Roman"/>
                <w:sz w:val="24"/>
                <w:szCs w:val="24"/>
              </w:rPr>
              <w:t xml:space="preserve"> y </w:t>
            </w:r>
            <w:r w:rsidR="00757E4E" w:rsidRPr="00B62248">
              <w:rPr>
                <w:rFonts w:ascii="Times New Roman" w:hAnsi="Times New Roman" w:cs="Times New Roman"/>
                <w:sz w:val="24"/>
                <w:szCs w:val="24"/>
              </w:rPr>
              <w:t>química</w:t>
            </w:r>
            <w:r w:rsidR="00230DD4">
              <w:rPr>
                <w:rFonts w:ascii="Times New Roman" w:hAnsi="Times New Roman" w:cs="Times New Roman"/>
                <w:sz w:val="24"/>
                <w:szCs w:val="24"/>
              </w:rPr>
              <w:t>/cuaderno de estudio</w:t>
            </w:r>
            <w:r w:rsidRPr="00B62248">
              <w:rPr>
                <w:rFonts w:ascii="Times New Roman" w:hAnsi="Times New Roman" w:cs="Times New Roman"/>
                <w:sz w:val="24"/>
                <w:szCs w:val="24"/>
              </w:rPr>
              <w:t>/</w:t>
            </w:r>
            <w:r w:rsidR="00757E4E" w:rsidRPr="00B62248">
              <w:rPr>
                <w:rFonts w:ascii="Times New Roman" w:hAnsi="Times New Roman" w:cs="Times New Roman"/>
                <w:sz w:val="24"/>
                <w:szCs w:val="24"/>
              </w:rPr>
              <w:t xml:space="preserve">Las disoluciones / Las mezclas </w:t>
            </w:r>
          </w:p>
        </w:tc>
      </w:tr>
      <w:tr w:rsidR="00773587" w:rsidRPr="00B62248" w:rsidTr="008569BE">
        <w:tc>
          <w:tcPr>
            <w:tcW w:w="2689" w:type="dxa"/>
          </w:tcPr>
          <w:p w:rsidR="00773587" w:rsidRPr="00B62248" w:rsidRDefault="00773587"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773587" w:rsidRPr="00B62248" w:rsidRDefault="00022AA5" w:rsidP="00F55E4F">
            <w:pPr>
              <w:jc w:val="both"/>
              <w:rPr>
                <w:rFonts w:ascii="Times New Roman" w:hAnsi="Times New Roman" w:cs="Times New Roman"/>
                <w:sz w:val="24"/>
                <w:szCs w:val="24"/>
              </w:rPr>
            </w:pPr>
            <w:r w:rsidRPr="00B62248">
              <w:rPr>
                <w:rFonts w:ascii="Times New Roman" w:hAnsi="Times New Roman" w:cs="Times New Roman"/>
                <w:sz w:val="24"/>
                <w:szCs w:val="24"/>
              </w:rPr>
              <w:t xml:space="preserve">Muchos productos de higiene personal son mezclas, como los geles de ducha o las cremas, o bien disoluciones, como el alcohol </w:t>
            </w:r>
            <w:r w:rsidR="00F55E4F" w:rsidRPr="00F55E4F">
              <w:rPr>
                <w:rFonts w:ascii="Times New Roman" w:hAnsi="Times New Roman" w:cs="Times New Roman"/>
                <w:color w:val="FF0000"/>
                <w:sz w:val="24"/>
                <w:szCs w:val="24"/>
              </w:rPr>
              <w:t>antiséptico</w:t>
            </w:r>
            <w:r w:rsidRPr="00B62248">
              <w:rPr>
                <w:rFonts w:ascii="Times New Roman" w:hAnsi="Times New Roman" w:cs="Times New Roman"/>
                <w:sz w:val="24"/>
                <w:szCs w:val="24"/>
              </w:rPr>
              <w:t>.</w:t>
            </w:r>
          </w:p>
        </w:tc>
      </w:tr>
    </w:tbl>
    <w:p w:rsidR="00773587" w:rsidRPr="00B62248" w:rsidRDefault="00773587" w:rsidP="00B62248">
      <w:pPr>
        <w:spacing w:after="0"/>
        <w:jc w:val="both"/>
        <w:rPr>
          <w:rFonts w:ascii="Times New Roman" w:hAnsi="Times New Roman" w:cs="Times New Roman"/>
          <w:color w:val="000000"/>
        </w:rPr>
      </w:pPr>
    </w:p>
    <w:p w:rsidR="008569BE" w:rsidRPr="00B62248" w:rsidRDefault="008569BE"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Una </w:t>
      </w:r>
      <w:r w:rsidRPr="00B62248">
        <w:rPr>
          <w:rFonts w:ascii="Times New Roman" w:eastAsia="Times New Roman" w:hAnsi="Times New Roman" w:cs="Times New Roman"/>
          <w:b/>
          <w:bCs/>
          <w:color w:val="333333"/>
          <w:lang w:val="es-CO" w:eastAsia="es-CO"/>
        </w:rPr>
        <w:t>mezcla</w:t>
      </w:r>
      <w:r w:rsidRPr="00B62248">
        <w:rPr>
          <w:rFonts w:ascii="Times New Roman" w:eastAsia="Times New Roman" w:hAnsi="Times New Roman" w:cs="Times New Roman"/>
          <w:color w:val="333333"/>
          <w:lang w:val="es-CO" w:eastAsia="es-CO"/>
        </w:rPr>
        <w:t> es un sistema formado por </w:t>
      </w:r>
      <w:r w:rsidRPr="00B62248">
        <w:rPr>
          <w:rFonts w:ascii="Times New Roman" w:eastAsia="Times New Roman" w:hAnsi="Times New Roman" w:cs="Times New Roman"/>
          <w:b/>
          <w:bCs/>
          <w:color w:val="333333"/>
          <w:lang w:val="es-CO" w:eastAsia="es-CO"/>
        </w:rPr>
        <w:t>dos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más sustancias</w:t>
      </w:r>
      <w:r w:rsidRPr="00B62248">
        <w:rPr>
          <w:rFonts w:ascii="Times New Roman" w:eastAsia="Times New Roman" w:hAnsi="Times New Roman" w:cs="Times New Roman"/>
          <w:color w:val="333333"/>
          <w:lang w:val="es-CO" w:eastAsia="es-CO"/>
        </w:rPr>
        <w:t>, las cuales conservan sus propiedades y no reaccionan entre sí. Los componentes de las mezclas pueden ser sólidos, líquidos o gaseosos.</w:t>
      </w:r>
      <w:r w:rsidR="008E0275">
        <w:rPr>
          <w:rFonts w:ascii="Times New Roman" w:eastAsia="Times New Roman" w:hAnsi="Times New Roman" w:cs="Times New Roman"/>
          <w:color w:val="333333"/>
          <w:lang w:val="es-CO" w:eastAsia="es-CO"/>
        </w:rPr>
        <w:t xml:space="preserve"> </w:t>
      </w:r>
      <w:r w:rsidRPr="00B62248">
        <w:rPr>
          <w:rFonts w:ascii="Times New Roman" w:eastAsia="Times New Roman" w:hAnsi="Times New Roman" w:cs="Times New Roman"/>
          <w:color w:val="333333"/>
          <w:lang w:val="es-CO" w:eastAsia="es-CO"/>
        </w:rPr>
        <w:t>Algunos </w:t>
      </w:r>
      <w:r w:rsidRPr="00B62248">
        <w:rPr>
          <w:rFonts w:ascii="Times New Roman" w:eastAsia="Times New Roman" w:hAnsi="Times New Roman" w:cs="Times New Roman"/>
          <w:b/>
          <w:bCs/>
          <w:color w:val="333333"/>
          <w:lang w:val="es-CO" w:eastAsia="es-CO"/>
        </w:rPr>
        <w:t>ejemplos</w:t>
      </w:r>
      <w:r w:rsidRPr="00B62248">
        <w:rPr>
          <w:rFonts w:ascii="Times New Roman" w:eastAsia="Times New Roman" w:hAnsi="Times New Roman" w:cs="Times New Roman"/>
          <w:color w:val="333333"/>
          <w:lang w:val="es-CO" w:eastAsia="es-CO"/>
        </w:rPr>
        <w:t> de mezclas son: el aire, la leche, el café, la mayonesa, la salsa vinagreta, la crema de manos y el champú</w:t>
      </w:r>
      <w:r w:rsidR="004E3EC6">
        <w:rPr>
          <w:rFonts w:ascii="Times New Roman" w:eastAsia="Times New Roman" w:hAnsi="Times New Roman" w:cs="Times New Roman"/>
          <w:color w:val="333333"/>
          <w:lang w:val="es-CO" w:eastAsia="es-CO"/>
        </w:rPr>
        <w:t>.</w:t>
      </w:r>
    </w:p>
    <w:p w:rsidR="00057455" w:rsidRPr="00B62248" w:rsidRDefault="00057455" w:rsidP="00B62248">
      <w:pPr>
        <w:shd w:val="clear" w:color="auto" w:fill="FFFFFF"/>
        <w:spacing w:after="0"/>
        <w:jc w:val="both"/>
        <w:rPr>
          <w:rFonts w:ascii="Times New Roman" w:eastAsia="Times New Roman" w:hAnsi="Times New Roman" w:cs="Times New Roman"/>
          <w:color w:val="333333"/>
          <w:lang w:val="es-CO" w:eastAsia="es-CO"/>
        </w:rPr>
      </w:pPr>
    </w:p>
    <w:p w:rsidR="00057455" w:rsidRDefault="00057455" w:rsidP="00B62248">
      <w:pPr>
        <w:shd w:val="clear" w:color="auto" w:fill="FFFFFF"/>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t>Las mezclas se pueden </w:t>
      </w:r>
      <w:r w:rsidRPr="00B62248">
        <w:rPr>
          <w:rFonts w:ascii="Times New Roman" w:hAnsi="Times New Roman" w:cs="Times New Roman"/>
          <w:b/>
          <w:bCs/>
          <w:color w:val="333333"/>
          <w:shd w:val="clear" w:color="auto" w:fill="FFFFFF"/>
        </w:rPr>
        <w:t>separar</w:t>
      </w:r>
      <w:r w:rsidRPr="00B62248">
        <w:rPr>
          <w:rFonts w:ascii="Times New Roman" w:hAnsi="Times New Roman" w:cs="Times New Roman"/>
          <w:color w:val="333333"/>
          <w:shd w:val="clear" w:color="auto" w:fill="FFFFFF"/>
        </w:rPr>
        <w:t> por medio de </w:t>
      </w:r>
      <w:r w:rsidRPr="00B62248">
        <w:rPr>
          <w:rFonts w:ascii="Times New Roman" w:hAnsi="Times New Roman" w:cs="Times New Roman"/>
          <w:b/>
          <w:bCs/>
          <w:color w:val="333333"/>
          <w:shd w:val="clear" w:color="auto" w:fill="FFFFFF"/>
        </w:rPr>
        <w:t>procedimientos físicos</w:t>
      </w:r>
      <w:r w:rsidRPr="00B62248">
        <w:rPr>
          <w:rFonts w:ascii="Times New Roman" w:hAnsi="Times New Roman" w:cs="Times New Roman"/>
          <w:color w:val="333333"/>
          <w:shd w:val="clear" w:color="auto" w:fill="FFFFFF"/>
        </w:rPr>
        <w:t xml:space="preserve"> llamados </w:t>
      </w:r>
      <w:r w:rsidRPr="00B62248">
        <w:rPr>
          <w:rFonts w:ascii="Times New Roman" w:hAnsi="Times New Roman" w:cs="Times New Roman"/>
          <w:b/>
          <w:bCs/>
          <w:color w:val="333333"/>
          <w:shd w:val="clear" w:color="auto" w:fill="FFFFFF"/>
        </w:rPr>
        <w:t>técnicas de separación</w:t>
      </w:r>
      <w:r w:rsidRPr="00B62248">
        <w:rPr>
          <w:rFonts w:ascii="Times New Roman" w:hAnsi="Times New Roman" w:cs="Times New Roman"/>
          <w:color w:val="333333"/>
          <w:shd w:val="clear" w:color="auto" w:fill="FFFFFF"/>
        </w:rPr>
        <w:t>, como</w:t>
      </w:r>
      <w:r w:rsidR="00715167">
        <w:rPr>
          <w:rFonts w:ascii="Times New Roman" w:hAnsi="Times New Roman" w:cs="Times New Roman"/>
          <w:color w:val="333333"/>
          <w:shd w:val="clear" w:color="auto" w:fill="FFFFFF"/>
        </w:rPr>
        <w:t xml:space="preserve"> por ejemplo la filtración y la destilación</w:t>
      </w:r>
      <w:r w:rsidRPr="00B62248">
        <w:rPr>
          <w:rFonts w:ascii="Times New Roman" w:hAnsi="Times New Roman" w:cs="Times New Roman"/>
          <w:color w:val="333333"/>
          <w:shd w:val="clear" w:color="auto" w:fill="FFFFFF"/>
        </w:rPr>
        <w:t xml:space="preserve">. Estos procedimientos, </w:t>
      </w:r>
      <w:r w:rsidR="00715167" w:rsidRPr="00715167">
        <w:rPr>
          <w:rFonts w:ascii="Times New Roman" w:hAnsi="Times New Roman" w:cs="Times New Roman"/>
          <w:color w:val="333333"/>
          <w:shd w:val="clear" w:color="auto" w:fill="FFFFFF"/>
        </w:rPr>
        <w:t xml:space="preserve">permiten, además, reconocer los componentes de las mezclas </w:t>
      </w:r>
      <w:r w:rsidRPr="00B62248">
        <w:rPr>
          <w:rFonts w:ascii="Times New Roman" w:hAnsi="Times New Roman" w:cs="Times New Roman"/>
          <w:color w:val="333333"/>
          <w:shd w:val="clear" w:color="auto" w:fill="FFFFFF"/>
        </w:rPr>
        <w:t>y diferenciarlas de las sustancias puras.</w:t>
      </w:r>
    </w:p>
    <w:p w:rsidR="00A2527B" w:rsidRDefault="00A2527B" w:rsidP="00B62248">
      <w:pPr>
        <w:shd w:val="clear" w:color="auto" w:fill="FFFFFF"/>
        <w:spacing w:after="0"/>
        <w:jc w:val="both"/>
        <w:rPr>
          <w:rFonts w:ascii="Times New Roman" w:hAnsi="Times New Roman" w:cs="Times New Roman"/>
          <w:color w:val="333333"/>
          <w:shd w:val="clear" w:color="auto" w:fill="FFFFFF"/>
        </w:rPr>
      </w:pPr>
    </w:p>
    <w:p w:rsidR="00A2527B" w:rsidRPr="00B62248" w:rsidRDefault="00A2527B" w:rsidP="00A2527B">
      <w:pPr>
        <w:spacing w:after="0"/>
        <w:jc w:val="both"/>
        <w:rPr>
          <w:rFonts w:ascii="Times New Roman" w:hAnsi="Times New Roman" w:cs="Times New Roman"/>
        </w:rPr>
      </w:pPr>
    </w:p>
    <w:tbl>
      <w:tblPr>
        <w:tblStyle w:val="Tablaconcuadrcula3"/>
        <w:tblW w:w="0" w:type="auto"/>
        <w:tblLook w:val="04A0"/>
      </w:tblPr>
      <w:tblGrid>
        <w:gridCol w:w="2461"/>
        <w:gridCol w:w="6367"/>
      </w:tblGrid>
      <w:tr w:rsidR="00A2527B" w:rsidRPr="00B62248" w:rsidTr="00B337FB">
        <w:tc>
          <w:tcPr>
            <w:tcW w:w="8828" w:type="dxa"/>
            <w:gridSpan w:val="2"/>
            <w:shd w:val="clear" w:color="auto" w:fill="000000" w:themeFill="text1"/>
          </w:tcPr>
          <w:p w:rsidR="00A2527B" w:rsidRPr="00B62248" w:rsidRDefault="00A2527B" w:rsidP="001646BA">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w:t>
            </w:r>
            <w:r w:rsidR="001646BA">
              <w:rPr>
                <w:rFonts w:ascii="Times New Roman" w:hAnsi="Times New Roman" w:cs="Times New Roman"/>
                <w:b/>
                <w:color w:val="FFFFFF" w:themeColor="background1"/>
                <w:sz w:val="24"/>
                <w:szCs w:val="24"/>
              </w:rPr>
              <w:t>ofundiza</w:t>
            </w:r>
            <w:r w:rsidRPr="00B62248">
              <w:rPr>
                <w:rFonts w:ascii="Times New Roman" w:hAnsi="Times New Roman" w:cs="Times New Roman"/>
                <w:b/>
                <w:color w:val="FFFFFF" w:themeColor="background1"/>
                <w:sz w:val="24"/>
                <w:szCs w:val="24"/>
              </w:rPr>
              <w:t>: recurso aprovechado</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w:t>
            </w:r>
            <w:r w:rsidRPr="00B62248">
              <w:rPr>
                <w:rFonts w:ascii="Times New Roman" w:hAnsi="Times New Roman" w:cs="Times New Roman"/>
                <w:color w:val="000000"/>
                <w:sz w:val="24"/>
                <w:szCs w:val="24"/>
              </w:rPr>
              <w:t>0</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A2527B" w:rsidRPr="00B62248" w:rsidRDefault="00A2527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A2527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A2527B" w:rsidRPr="00B62248" w:rsidRDefault="00116BFA"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La destilaci</w:t>
            </w:r>
            <w:r w:rsidR="001646BA">
              <w:rPr>
                <w:rFonts w:ascii="Times New Roman" w:hAnsi="Times New Roman" w:cs="Times New Roman"/>
                <w:color w:val="000000"/>
                <w:sz w:val="24"/>
                <w:szCs w:val="24"/>
              </w:rPr>
              <w:t>ó</w:t>
            </w:r>
            <w:r>
              <w:rPr>
                <w:rFonts w:ascii="Times New Roman" w:hAnsi="Times New Roman" w:cs="Times New Roman"/>
                <w:color w:val="000000"/>
                <w:sz w:val="24"/>
                <w:szCs w:val="24"/>
              </w:rPr>
              <w:t>n</w:t>
            </w:r>
            <w:r w:rsidR="00A2527B" w:rsidRPr="00B62248">
              <w:rPr>
                <w:rFonts w:ascii="Times New Roman" w:hAnsi="Times New Roman" w:cs="Times New Roman"/>
                <w:color w:val="000000"/>
                <w:sz w:val="24"/>
                <w:szCs w:val="24"/>
              </w:rPr>
              <w:t xml:space="preserve"> </w:t>
            </w:r>
          </w:p>
        </w:tc>
      </w:tr>
      <w:tr w:rsidR="00A2527B" w:rsidRPr="00B62248" w:rsidTr="00B337FB">
        <w:tc>
          <w:tcPr>
            <w:tcW w:w="2461" w:type="dxa"/>
          </w:tcPr>
          <w:p w:rsidR="00A2527B" w:rsidRPr="00B62248" w:rsidRDefault="00A2527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2527B" w:rsidRPr="00B62248" w:rsidRDefault="00673921"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Interactivo que p</w:t>
            </w:r>
            <w:r w:rsidRPr="00673921">
              <w:rPr>
                <w:rFonts w:ascii="Times New Roman" w:hAnsi="Times New Roman" w:cs="Times New Roman"/>
                <w:color w:val="000000"/>
                <w:sz w:val="24"/>
                <w:szCs w:val="24"/>
              </w:rPr>
              <w:t>ermite conocer en qué consiste la técnica de la destilación y su aplicación en las refinerías de petróleo.</w:t>
            </w:r>
          </w:p>
        </w:tc>
      </w:tr>
    </w:tbl>
    <w:p w:rsidR="00A2527B" w:rsidRPr="00B62248" w:rsidRDefault="00A2527B" w:rsidP="00A2527B">
      <w:pPr>
        <w:spacing w:after="0"/>
        <w:jc w:val="both"/>
        <w:rPr>
          <w:rFonts w:ascii="Times New Roman" w:hAnsi="Times New Roman" w:cs="Times New Roman"/>
        </w:rPr>
      </w:pPr>
    </w:p>
    <w:p w:rsidR="00A2527B" w:rsidRPr="00A2527B" w:rsidRDefault="00A2527B" w:rsidP="00B62248">
      <w:pPr>
        <w:shd w:val="clear" w:color="auto" w:fill="FFFFFF"/>
        <w:spacing w:after="0"/>
        <w:jc w:val="both"/>
        <w:rPr>
          <w:rFonts w:ascii="Times New Roman" w:eastAsia="Times New Roman" w:hAnsi="Times New Roman" w:cs="Times New Roman"/>
          <w:color w:val="333333"/>
          <w:lang w:eastAsia="es-CO"/>
        </w:rPr>
      </w:pPr>
    </w:p>
    <w:p w:rsidR="00DC131F" w:rsidRPr="00B62248" w:rsidRDefault="00DC131F" w:rsidP="00B62248">
      <w:pPr>
        <w:shd w:val="clear" w:color="auto" w:fill="FFFFFF"/>
        <w:spacing w:after="0"/>
        <w:jc w:val="both"/>
        <w:rPr>
          <w:rFonts w:ascii="Times New Roman" w:eastAsia="Times New Roman" w:hAnsi="Times New Roman" w:cs="Times New Roman"/>
          <w:color w:val="333333"/>
          <w:lang w:val="es-CO" w:eastAsia="es-CO"/>
        </w:rPr>
      </w:pPr>
    </w:p>
    <w:p w:rsidR="00076D7C" w:rsidRPr="00B62248" w:rsidRDefault="00076D7C" w:rsidP="00B62248">
      <w:pPr>
        <w:spacing w:after="0"/>
        <w:jc w:val="both"/>
        <w:rPr>
          <w:rFonts w:ascii="Times New Roman" w:hAnsi="Times New Roman" w:cs="Times New Roman"/>
          <w:highlight w:val="yellow"/>
        </w:rPr>
      </w:pPr>
    </w:p>
    <w:tbl>
      <w:tblPr>
        <w:tblStyle w:val="Tablaconcuadrcula3"/>
        <w:tblW w:w="0" w:type="auto"/>
        <w:tblLook w:val="04A0"/>
      </w:tblPr>
      <w:tblGrid>
        <w:gridCol w:w="2461"/>
        <w:gridCol w:w="6367"/>
      </w:tblGrid>
      <w:tr w:rsidR="00E62095" w:rsidRPr="00B62248" w:rsidTr="00B337FB">
        <w:tc>
          <w:tcPr>
            <w:tcW w:w="8828" w:type="dxa"/>
            <w:gridSpan w:val="2"/>
            <w:shd w:val="clear" w:color="auto" w:fill="000000" w:themeFill="text1"/>
          </w:tcPr>
          <w:p w:rsidR="00E62095" w:rsidRPr="00B62248" w:rsidRDefault="00E62095" w:rsidP="00B337FB">
            <w:pPr>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B62248">
              <w:rPr>
                <w:rFonts w:ascii="Times New Roman" w:hAnsi="Times New Roman" w:cs="Times New Roman"/>
                <w:b/>
                <w:color w:val="FFFFFF" w:themeColor="background1"/>
                <w:sz w:val="24"/>
                <w:szCs w:val="24"/>
              </w:rPr>
              <w:t>: recurso aprovechado</w:t>
            </w: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2</w:t>
            </w:r>
            <w:r w:rsidRPr="00B62248">
              <w:rPr>
                <w:rFonts w:ascii="Times New Roman" w:hAnsi="Times New Roman" w:cs="Times New Roman"/>
                <w:color w:val="000000"/>
                <w:sz w:val="24"/>
                <w:szCs w:val="24"/>
              </w:rPr>
              <w:t>0</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62095" w:rsidRPr="00B62248" w:rsidRDefault="00E62095"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r w:rsidRPr="00B62248">
              <w:rPr>
                <w:rFonts w:ascii="Times New Roman" w:hAnsi="Times New Roman" w:cs="Times New Roman"/>
                <w:sz w:val="24"/>
                <w:szCs w:val="24"/>
              </w:rPr>
              <w:t xml:space="preserve"> </w:t>
            </w:r>
          </w:p>
        </w:tc>
      </w:tr>
      <w:tr w:rsidR="00E62095" w:rsidRPr="00B62248" w:rsidTr="00B337FB">
        <w:tc>
          <w:tcPr>
            <w:tcW w:w="2461" w:type="dxa"/>
          </w:tcPr>
          <w:p w:rsidR="00E62095" w:rsidRPr="00B62248" w:rsidRDefault="00E62095"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62095"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62095" w:rsidRPr="00B62248" w:rsidRDefault="00E62095" w:rsidP="00E62095">
            <w:pPr>
              <w:jc w:val="both"/>
              <w:rPr>
                <w:rFonts w:ascii="Times New Roman" w:hAnsi="Times New Roman" w:cs="Times New Roman"/>
                <w:color w:val="000000"/>
                <w:sz w:val="24"/>
                <w:szCs w:val="24"/>
              </w:rPr>
            </w:pPr>
            <w:bookmarkStart w:id="2" w:name="OLE_LINK1"/>
            <w:r>
              <w:rPr>
                <w:rFonts w:ascii="Times New Roman" w:hAnsi="Times New Roman" w:cs="Times New Roman"/>
                <w:color w:val="000000"/>
                <w:sz w:val="24"/>
                <w:szCs w:val="24"/>
              </w:rPr>
              <w:t xml:space="preserve">La </w:t>
            </w:r>
            <w:r w:rsidR="009249B6">
              <w:rPr>
                <w:rFonts w:ascii="Times New Roman" w:hAnsi="Times New Roman" w:cs="Times New Roman"/>
                <w:color w:val="000000"/>
                <w:sz w:val="24"/>
                <w:szCs w:val="24"/>
              </w:rPr>
              <w:t>cristalización</w:t>
            </w:r>
            <w:r w:rsidRPr="00B62248">
              <w:rPr>
                <w:rFonts w:ascii="Times New Roman" w:hAnsi="Times New Roman" w:cs="Times New Roman"/>
                <w:color w:val="000000"/>
                <w:sz w:val="24"/>
                <w:szCs w:val="24"/>
              </w:rPr>
              <w:t xml:space="preserve"> </w:t>
            </w:r>
            <w:bookmarkEnd w:id="2"/>
          </w:p>
        </w:tc>
      </w:tr>
      <w:tr w:rsidR="00E62095" w:rsidRPr="00B62248" w:rsidTr="00B337FB">
        <w:tc>
          <w:tcPr>
            <w:tcW w:w="2461" w:type="dxa"/>
          </w:tcPr>
          <w:p w:rsidR="00E62095" w:rsidRPr="00B62248" w:rsidRDefault="00E62095"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62095" w:rsidRPr="00B62248" w:rsidRDefault="00E62095" w:rsidP="00B337FB">
            <w:pPr>
              <w:jc w:val="both"/>
              <w:rPr>
                <w:rFonts w:ascii="Times New Roman" w:hAnsi="Times New Roman" w:cs="Times New Roman"/>
                <w:color w:val="000000"/>
                <w:sz w:val="24"/>
                <w:szCs w:val="24"/>
              </w:rPr>
            </w:pPr>
            <w:r w:rsidRPr="00E62095">
              <w:rPr>
                <w:rFonts w:ascii="Times New Roman" w:hAnsi="Times New Roman" w:cs="Times New Roman"/>
                <w:color w:val="000000"/>
                <w:sz w:val="24"/>
                <w:szCs w:val="24"/>
              </w:rPr>
              <w:t>Webquest que permite conocer en qué consiste el proceso de cristalización y los tipos de cristales que pueden obtenerse</w:t>
            </w:r>
          </w:p>
        </w:tc>
      </w:tr>
    </w:tbl>
    <w:p w:rsidR="00076D7C" w:rsidRDefault="00076D7C" w:rsidP="00B62248">
      <w:pPr>
        <w:spacing w:after="0"/>
        <w:jc w:val="both"/>
        <w:rPr>
          <w:rFonts w:ascii="Times New Roman" w:hAnsi="Times New Roman" w:cs="Times New Roman"/>
          <w:highlight w:val="yellow"/>
        </w:rPr>
      </w:pPr>
    </w:p>
    <w:tbl>
      <w:tblPr>
        <w:tblStyle w:val="Tablaconcuadrcula"/>
        <w:tblW w:w="0" w:type="auto"/>
        <w:tblLook w:val="04A0"/>
      </w:tblPr>
      <w:tblGrid>
        <w:gridCol w:w="2477"/>
        <w:gridCol w:w="6351"/>
      </w:tblGrid>
      <w:tr w:rsidR="001646BA" w:rsidRPr="00B62248" w:rsidTr="00B337FB">
        <w:tc>
          <w:tcPr>
            <w:tcW w:w="8828" w:type="dxa"/>
            <w:gridSpan w:val="2"/>
            <w:shd w:val="clear" w:color="auto" w:fill="000000" w:themeFill="text1"/>
          </w:tcPr>
          <w:p w:rsidR="001646BA" w:rsidRPr="00B62248" w:rsidRDefault="001646BA"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Recuerda</w:t>
            </w:r>
          </w:p>
        </w:tc>
      </w:tr>
      <w:tr w:rsidR="001646BA" w:rsidRPr="00B62248" w:rsidTr="00B337FB">
        <w:tc>
          <w:tcPr>
            <w:tcW w:w="2477" w:type="dxa"/>
          </w:tcPr>
          <w:p w:rsidR="001646BA" w:rsidRPr="00B62248" w:rsidRDefault="001646BA" w:rsidP="00B337FB">
            <w:pPr>
              <w:jc w:val="both"/>
              <w:rPr>
                <w:rFonts w:ascii="Times New Roman" w:hAnsi="Times New Roman" w:cs="Times New Roman"/>
                <w:b/>
                <w:sz w:val="24"/>
                <w:szCs w:val="24"/>
              </w:rPr>
            </w:pPr>
            <w:r w:rsidRPr="00B62248">
              <w:rPr>
                <w:rFonts w:ascii="Times New Roman" w:hAnsi="Times New Roman" w:cs="Times New Roman"/>
                <w:b/>
                <w:sz w:val="24"/>
                <w:szCs w:val="24"/>
              </w:rPr>
              <w:t>Contenido</w:t>
            </w:r>
          </w:p>
        </w:tc>
        <w:tc>
          <w:tcPr>
            <w:tcW w:w="6351" w:type="dxa"/>
          </w:tcPr>
          <w:p w:rsidR="001646BA" w:rsidRPr="00B62248" w:rsidRDefault="001646BA" w:rsidP="00EB2C14">
            <w:pPr>
              <w:jc w:val="both"/>
              <w:rPr>
                <w:rFonts w:ascii="Times New Roman" w:hAnsi="Times New Roman" w:cs="Times New Roman"/>
                <w:sz w:val="24"/>
                <w:szCs w:val="24"/>
              </w:rPr>
            </w:pPr>
            <w:r w:rsidRPr="00B62248">
              <w:rPr>
                <w:rFonts w:ascii="Times New Roman" w:hAnsi="Times New Roman" w:cs="Times New Roman"/>
                <w:sz w:val="24"/>
                <w:szCs w:val="24"/>
              </w:rPr>
              <w:t>Las </w:t>
            </w:r>
            <w:r w:rsidRPr="00B62248">
              <w:rPr>
                <w:rFonts w:ascii="Times New Roman" w:hAnsi="Times New Roman" w:cs="Times New Roman"/>
                <w:b/>
                <w:sz w:val="24"/>
                <w:szCs w:val="24"/>
              </w:rPr>
              <w:t>sustancias puras</w:t>
            </w:r>
            <w:r w:rsidRPr="00B62248">
              <w:rPr>
                <w:rFonts w:ascii="Times New Roman" w:hAnsi="Times New Roman" w:cs="Times New Roman"/>
                <w:sz w:val="24"/>
                <w:szCs w:val="24"/>
              </w:rPr>
              <w:t> se caracterizan por presentar </w:t>
            </w:r>
            <w:r w:rsidRPr="00B62248">
              <w:rPr>
                <w:rFonts w:ascii="Times New Roman" w:hAnsi="Times New Roman" w:cs="Times New Roman"/>
                <w:b/>
                <w:sz w:val="24"/>
                <w:szCs w:val="24"/>
              </w:rPr>
              <w:t>propiedades específicas</w:t>
            </w:r>
            <w:r w:rsidRPr="00B62248">
              <w:rPr>
                <w:rFonts w:ascii="Times New Roman" w:hAnsi="Times New Roman" w:cs="Times New Roman"/>
                <w:sz w:val="24"/>
                <w:szCs w:val="24"/>
              </w:rPr>
              <w:t xml:space="preserve"> que las distinguen de cualquier otra, sea cual sea la muestra que se analice de ellas. Se clasifican en </w:t>
            </w:r>
            <w:r w:rsidRPr="00B62248">
              <w:rPr>
                <w:rFonts w:ascii="Times New Roman" w:hAnsi="Times New Roman" w:cs="Times New Roman"/>
                <w:b/>
                <w:sz w:val="24"/>
                <w:szCs w:val="24"/>
              </w:rPr>
              <w:t>simples</w:t>
            </w:r>
            <w:r w:rsidRPr="00B62248">
              <w:rPr>
                <w:rFonts w:ascii="Times New Roman" w:hAnsi="Times New Roman" w:cs="Times New Roman"/>
                <w:sz w:val="24"/>
                <w:szCs w:val="24"/>
              </w:rPr>
              <w:t>, formadas por un solo elemento, por ejemplo el oxígeno  (O</w:t>
            </w:r>
            <w:r w:rsidRPr="00B62248">
              <w:rPr>
                <w:rFonts w:ascii="Times New Roman" w:hAnsi="Times New Roman" w:cs="Times New Roman"/>
                <w:sz w:val="24"/>
                <w:szCs w:val="24"/>
                <w:vertAlign w:val="subscript"/>
              </w:rPr>
              <w:t>2</w:t>
            </w:r>
            <w:r w:rsidRPr="00B62248">
              <w:rPr>
                <w:rFonts w:ascii="Times New Roman" w:hAnsi="Times New Roman" w:cs="Times New Roman"/>
                <w:sz w:val="24"/>
                <w:szCs w:val="24"/>
              </w:rPr>
              <w:t xml:space="preserve">) y </w:t>
            </w:r>
            <w:r w:rsidRPr="00B62248">
              <w:rPr>
                <w:rFonts w:ascii="Times New Roman" w:hAnsi="Times New Roman" w:cs="Times New Roman"/>
                <w:b/>
                <w:sz w:val="24"/>
                <w:szCs w:val="24"/>
              </w:rPr>
              <w:t xml:space="preserve">compuestas, </w:t>
            </w:r>
            <w:r w:rsidRPr="00B62248">
              <w:rPr>
                <w:rFonts w:ascii="Times New Roman" w:hAnsi="Times New Roman" w:cs="Times New Roman"/>
                <w:sz w:val="24"/>
                <w:szCs w:val="24"/>
              </w:rPr>
              <w:t xml:space="preserve"> </w:t>
            </w:r>
            <w:r>
              <w:rPr>
                <w:rFonts w:ascii="Times New Roman" w:hAnsi="Times New Roman" w:cs="Times New Roman"/>
                <w:sz w:val="24"/>
                <w:szCs w:val="24"/>
              </w:rPr>
              <w:t>c</w:t>
            </w:r>
            <w:r w:rsidRPr="00B62248">
              <w:rPr>
                <w:rFonts w:ascii="Times New Roman" w:hAnsi="Times New Roman" w:cs="Times New Roman"/>
                <w:sz w:val="24"/>
                <w:szCs w:val="24"/>
              </w:rPr>
              <w:t xml:space="preserve">onstituidas por </w:t>
            </w:r>
            <w:r w:rsidR="00EB2C14">
              <w:rPr>
                <w:rFonts w:ascii="Times New Roman" w:hAnsi="Times New Roman" w:cs="Times New Roman"/>
                <w:sz w:val="24"/>
                <w:szCs w:val="24"/>
              </w:rPr>
              <w:t>dos o más</w:t>
            </w:r>
            <w:r w:rsidRPr="00B62248">
              <w:rPr>
                <w:rFonts w:ascii="Times New Roman" w:hAnsi="Times New Roman" w:cs="Times New Roman"/>
                <w:sz w:val="24"/>
                <w:szCs w:val="24"/>
              </w:rPr>
              <w:t xml:space="preserve"> clases de elementos, como</w:t>
            </w:r>
            <w:r w:rsidR="00EB2C14">
              <w:rPr>
                <w:rFonts w:ascii="Times New Roman" w:hAnsi="Times New Roman" w:cs="Times New Roman"/>
                <w:sz w:val="24"/>
                <w:szCs w:val="24"/>
              </w:rPr>
              <w:t xml:space="preserve"> por ejemplo</w:t>
            </w:r>
            <w:r w:rsidRPr="00B62248">
              <w:rPr>
                <w:rFonts w:ascii="Times New Roman" w:hAnsi="Times New Roman" w:cs="Times New Roman"/>
                <w:sz w:val="24"/>
                <w:szCs w:val="24"/>
              </w:rPr>
              <w:t xml:space="preserve"> el cloruro de sodio (</w:t>
            </w:r>
            <w:proofErr w:type="spellStart"/>
            <w:r w:rsidRPr="00B62248">
              <w:rPr>
                <w:rFonts w:ascii="Times New Roman" w:hAnsi="Times New Roman" w:cs="Times New Roman"/>
                <w:sz w:val="24"/>
                <w:szCs w:val="24"/>
              </w:rPr>
              <w:t>NaCl</w:t>
            </w:r>
            <w:proofErr w:type="spellEnd"/>
            <w:r w:rsidRPr="00B62248">
              <w:rPr>
                <w:rFonts w:ascii="Times New Roman" w:hAnsi="Times New Roman" w:cs="Times New Roman"/>
                <w:sz w:val="24"/>
                <w:szCs w:val="24"/>
              </w:rPr>
              <w:t>).  Puedes ampliar la información sobre las sustancias y las mezclas en el siguiente enlace de la Gran Enciclopedia Planeta </w:t>
            </w:r>
            <w:hyperlink r:id="rId8" w:tgtFrame="_blank" w:history="1">
              <w:r w:rsidRPr="00B62248">
                <w:rPr>
                  <w:rStyle w:val="Hipervnculo"/>
                  <w:rFonts w:ascii="Times New Roman" w:hAnsi="Times New Roman" w:cs="Times New Roman"/>
                  <w:sz w:val="24"/>
                  <w:szCs w:val="24"/>
                </w:rPr>
                <w:t>[</w:t>
              </w:r>
              <w:r w:rsidRPr="00AF6C8E">
                <w:rPr>
                  <w:rStyle w:val="Hipervnculo"/>
                  <w:rFonts w:ascii="Times New Roman" w:hAnsi="Times New Roman" w:cs="Times New Roman"/>
                  <w:color w:val="002060"/>
                  <w:sz w:val="24"/>
                  <w:szCs w:val="24"/>
                </w:rPr>
                <w:t>VER</w:t>
              </w:r>
              <w:r w:rsidRPr="00B62248">
                <w:rPr>
                  <w:rStyle w:val="Hipervnculo"/>
                  <w:rFonts w:ascii="Times New Roman" w:hAnsi="Times New Roman" w:cs="Times New Roman"/>
                  <w:sz w:val="24"/>
                  <w:szCs w:val="24"/>
                </w:rPr>
                <w:t>]</w:t>
              </w:r>
            </w:hyperlink>
            <w:r w:rsidRPr="00B62248">
              <w:rPr>
                <w:rFonts w:ascii="Times New Roman" w:hAnsi="Times New Roman" w:cs="Times New Roman"/>
                <w:sz w:val="24"/>
                <w:szCs w:val="24"/>
              </w:rPr>
              <w:t>.</w:t>
            </w:r>
          </w:p>
        </w:tc>
      </w:tr>
    </w:tbl>
    <w:p w:rsidR="001646BA" w:rsidRPr="00B62248" w:rsidRDefault="001646BA" w:rsidP="00B62248">
      <w:pPr>
        <w:spacing w:after="0"/>
        <w:jc w:val="both"/>
        <w:rPr>
          <w:rFonts w:ascii="Times New Roman" w:hAnsi="Times New Roman" w:cs="Times New Roman"/>
          <w:highlight w:val="yellow"/>
        </w:rPr>
      </w:pPr>
    </w:p>
    <w:p w:rsidR="00076D7C" w:rsidRPr="00B62248" w:rsidRDefault="00076D7C" w:rsidP="00B62248">
      <w:pPr>
        <w:spacing w:after="0"/>
        <w:jc w:val="both"/>
        <w:rPr>
          <w:rFonts w:ascii="Times New Roman" w:hAnsi="Times New Roman" w:cs="Times New Roman"/>
          <w:highlight w:val="yellow"/>
        </w:rPr>
      </w:pPr>
      <w:r w:rsidRPr="00B62248">
        <w:rPr>
          <w:rFonts w:ascii="Times New Roman" w:hAnsi="Times New Roman" w:cs="Times New Roman"/>
          <w:highlight w:val="yellow"/>
        </w:rPr>
        <w:t xml:space="preserve">[SECCIÓN </w:t>
      </w:r>
      <w:r w:rsidR="00E42CDB" w:rsidRPr="00B62248">
        <w:rPr>
          <w:rFonts w:ascii="Times New Roman" w:hAnsi="Times New Roman" w:cs="Times New Roman"/>
          <w:highlight w:val="yellow"/>
        </w:rPr>
        <w:t>2</w:t>
      </w:r>
      <w:r w:rsidRPr="00B62248">
        <w:rPr>
          <w:rFonts w:ascii="Times New Roman" w:hAnsi="Times New Roman" w:cs="Times New Roman"/>
          <w:highlight w:val="yellow"/>
        </w:rPr>
        <w:t>]</w:t>
      </w:r>
      <w:r w:rsidRPr="00B62248">
        <w:rPr>
          <w:rFonts w:ascii="Times New Roman" w:hAnsi="Times New Roman" w:cs="Times New Roman"/>
        </w:rPr>
        <w:t xml:space="preserve"> </w:t>
      </w:r>
      <w:r w:rsidRPr="00B62248">
        <w:rPr>
          <w:rFonts w:ascii="Times New Roman" w:hAnsi="Times New Roman" w:cs="Times New Roman"/>
          <w:b/>
        </w:rPr>
        <w:t xml:space="preserve">1.1 </w:t>
      </w:r>
      <w:bookmarkStart w:id="3" w:name="OLE_LINK18"/>
      <w:r w:rsidR="004E2A42" w:rsidRPr="00B62248">
        <w:rPr>
          <w:rFonts w:ascii="Times New Roman" w:hAnsi="Times New Roman" w:cs="Times New Roman"/>
          <w:b/>
        </w:rPr>
        <w:t xml:space="preserve">La clasificación de las mezclas </w:t>
      </w:r>
      <w:bookmarkEnd w:id="3"/>
    </w:p>
    <w:p w:rsidR="008569BE" w:rsidRPr="00B62248" w:rsidRDefault="008569BE" w:rsidP="00B62248">
      <w:pPr>
        <w:spacing w:after="0"/>
        <w:jc w:val="both"/>
        <w:rPr>
          <w:rFonts w:ascii="Times New Roman" w:hAnsi="Times New Roman" w:cs="Times New Roman"/>
          <w:color w:val="000000"/>
        </w:rPr>
      </w:pP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mezclas pueden ser de dos tipos: heterogéneas y homogéneas.</w:t>
      </w:r>
    </w:p>
    <w:p w:rsidR="00C235FC"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Las </w:t>
      </w:r>
      <w:r w:rsidRPr="00B62248">
        <w:rPr>
          <w:rFonts w:ascii="Times New Roman" w:eastAsia="Times New Roman" w:hAnsi="Times New Roman" w:cs="Times New Roman"/>
          <w:b/>
          <w:bCs/>
          <w:color w:val="333333"/>
          <w:lang w:val="es-CO" w:eastAsia="es-CO"/>
        </w:rPr>
        <w:t>mezclas heterogéneas</w:t>
      </w:r>
      <w:r w:rsidR="0012753F">
        <w:rPr>
          <w:rFonts w:ascii="Times New Roman" w:eastAsia="Times New Roman" w:hAnsi="Times New Roman" w:cs="Times New Roman"/>
          <w:color w:val="333333"/>
          <w:lang w:val="es-CO" w:eastAsia="es-CO"/>
        </w:rPr>
        <w:t xml:space="preserve"> no son uniformes; </w:t>
      </w:r>
      <w:r w:rsidRPr="00B62248">
        <w:rPr>
          <w:rFonts w:ascii="Times New Roman" w:eastAsia="Times New Roman" w:hAnsi="Times New Roman" w:cs="Times New Roman"/>
          <w:color w:val="333333"/>
          <w:lang w:val="es-CO" w:eastAsia="es-CO"/>
        </w:rPr>
        <w:t xml:space="preserve"> los distintos componentes se pueden apreciar a simple vista o con la ayuda de una lupa, y presentan distintas propiedades según la porción que se considere de ellas.</w:t>
      </w:r>
    </w:p>
    <w:p w:rsidR="00C37F9D" w:rsidRPr="00B62248" w:rsidRDefault="00C235FC"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mezclas heterogéneas son: la madera, el granito, el mármol y la mayoría de las rocas, la sopa de verduras, las ensaladas</w:t>
      </w:r>
      <w:r w:rsidR="00A35C1F" w:rsidRPr="00B62248">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w:t>
      </w:r>
      <w:r w:rsidR="00A35C1F" w:rsidRPr="00B62248">
        <w:rPr>
          <w:rFonts w:ascii="Times New Roman" w:eastAsia="Times New Roman" w:hAnsi="Times New Roman" w:cs="Times New Roman"/>
          <w:color w:val="333333"/>
          <w:lang w:val="es-CO" w:eastAsia="es-CO"/>
        </w:rPr>
        <w:t>etc.</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AE3FAE" w:rsidRPr="00B62248" w:rsidRDefault="00AE3FAE" w:rsidP="00B62248">
      <w:pPr>
        <w:shd w:val="clear" w:color="auto" w:fill="FFFFFF"/>
        <w:spacing w:after="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07304D" w:rsidRPr="00B62248" w:rsidTr="00AB338A">
        <w:tc>
          <w:tcPr>
            <w:tcW w:w="8828" w:type="dxa"/>
            <w:gridSpan w:val="2"/>
            <w:shd w:val="clear" w:color="auto" w:fill="0D0D0D" w:themeFill="text1" w:themeFillTint="F2"/>
          </w:tcPr>
          <w:p w:rsidR="0007304D" w:rsidRPr="00B62248" w:rsidRDefault="0007304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C37F9D" w:rsidRPr="00B62248" w:rsidTr="00AB338A">
        <w:tc>
          <w:tcPr>
            <w:tcW w:w="2689" w:type="dxa"/>
          </w:tcPr>
          <w:p w:rsidR="00C37F9D" w:rsidRPr="00B62248" w:rsidRDefault="00C37F9D" w:rsidP="00B62248">
            <w:pPr>
              <w:jc w:val="both"/>
              <w:rPr>
                <w:rFonts w:ascii="Times New Roman" w:hAnsi="Times New Roman" w:cs="Times New Roman"/>
                <w:b/>
                <w:color w:val="000000"/>
                <w:sz w:val="24"/>
                <w:szCs w:val="24"/>
              </w:rPr>
            </w:pPr>
          </w:p>
        </w:tc>
        <w:tc>
          <w:tcPr>
            <w:tcW w:w="6139" w:type="dxa"/>
          </w:tcPr>
          <w:p w:rsidR="00C37F9D" w:rsidRPr="00B62248" w:rsidRDefault="00C37F9D" w:rsidP="00B62248">
            <w:pPr>
              <w:jc w:val="both"/>
              <w:rPr>
                <w:rFonts w:ascii="Times New Roman" w:hAnsi="Times New Roman" w:cs="Times New Roman"/>
                <w:color w:val="000000"/>
                <w:sz w:val="24"/>
                <w:szCs w:val="24"/>
              </w:rPr>
            </w:pPr>
          </w:p>
        </w:tc>
      </w:tr>
      <w:tr w:rsidR="0007304D" w:rsidRPr="00B62248" w:rsidTr="00AB338A">
        <w:tc>
          <w:tcPr>
            <w:tcW w:w="268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139" w:type="dxa"/>
          </w:tcPr>
          <w:p w:rsidR="0007304D" w:rsidRPr="00B62248" w:rsidRDefault="0007304D"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w:t>
            </w:r>
            <w:r w:rsidR="007F7623" w:rsidRPr="00B62248">
              <w:rPr>
                <w:rFonts w:ascii="Times New Roman" w:hAnsi="Times New Roman" w:cs="Times New Roman"/>
                <w:color w:val="000000"/>
                <w:sz w:val="24"/>
                <w:szCs w:val="24"/>
              </w:rPr>
              <w:t>N</w:t>
            </w:r>
            <w:r w:rsidR="00964B30"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w:t>
            </w:r>
            <w:r w:rsidR="007F7623" w:rsidRPr="00B62248">
              <w:rPr>
                <w:rFonts w:ascii="Times New Roman" w:hAnsi="Times New Roman" w:cs="Times New Roman"/>
                <w:color w:val="000000"/>
                <w:sz w:val="24"/>
                <w:szCs w:val="24"/>
              </w:rPr>
              <w:t>9</w:t>
            </w:r>
            <w:r w:rsidR="000319A7" w:rsidRPr="00B62248">
              <w:rPr>
                <w:rFonts w:ascii="Times New Roman" w:hAnsi="Times New Roman" w:cs="Times New Roman"/>
                <w:color w:val="000000"/>
                <w:sz w:val="24"/>
                <w:szCs w:val="24"/>
              </w:rPr>
              <w:t>_09</w:t>
            </w:r>
            <w:r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02</w:t>
            </w:r>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139" w:type="dxa"/>
          </w:tcPr>
          <w:p w:rsidR="0007304D" w:rsidRPr="00B62248" w:rsidRDefault="0007304D" w:rsidP="00B62248">
            <w:pPr>
              <w:jc w:val="both"/>
              <w:rPr>
                <w:rFonts w:ascii="Times New Roman" w:hAnsi="Times New Roman" w:cs="Times New Roman"/>
                <w:color w:val="000000"/>
                <w:sz w:val="24"/>
                <w:szCs w:val="24"/>
              </w:rPr>
            </w:pPr>
            <w:bookmarkStart w:id="4" w:name="OLE_LINK23"/>
            <w:r w:rsidRPr="00B62248">
              <w:rPr>
                <w:rFonts w:ascii="Times New Roman" w:hAnsi="Times New Roman" w:cs="Times New Roman"/>
                <w:color w:val="000000"/>
                <w:sz w:val="24"/>
                <w:szCs w:val="24"/>
              </w:rPr>
              <w:t>Roca de granito</w:t>
            </w:r>
            <w:bookmarkEnd w:id="4"/>
          </w:p>
        </w:tc>
      </w:tr>
      <w:tr w:rsidR="0007304D" w:rsidRPr="00B62248" w:rsidTr="00AB338A">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139" w:type="dxa"/>
          </w:tcPr>
          <w:p w:rsidR="0007304D" w:rsidRPr="00B62248" w:rsidRDefault="0007304D" w:rsidP="00B62248">
            <w:pPr>
              <w:jc w:val="both"/>
              <w:rPr>
                <w:rFonts w:ascii="Times New Roman" w:hAnsi="Times New Roman" w:cs="Times New Roman"/>
                <w:sz w:val="24"/>
                <w:szCs w:val="24"/>
                <w:highlight w:val="green"/>
              </w:rPr>
            </w:pPr>
            <w:bookmarkStart w:id="5" w:name="OLE_LINK22"/>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4F75E1">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mezclas/la clasificación de las mezclas  </w:t>
            </w:r>
            <w:bookmarkEnd w:id="5"/>
          </w:p>
        </w:tc>
      </w:tr>
      <w:tr w:rsidR="0007304D" w:rsidRPr="00B62248" w:rsidTr="0007304D">
        <w:trPr>
          <w:trHeight w:val="570"/>
        </w:trPr>
        <w:tc>
          <w:tcPr>
            <w:tcW w:w="2689" w:type="dxa"/>
          </w:tcPr>
          <w:p w:rsidR="0007304D" w:rsidRPr="00B62248" w:rsidRDefault="0007304D"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139" w:type="dxa"/>
          </w:tcPr>
          <w:p w:rsidR="0007304D" w:rsidRPr="00B62248" w:rsidRDefault="0007304D" w:rsidP="00B62248">
            <w:pPr>
              <w:jc w:val="both"/>
              <w:rPr>
                <w:rFonts w:ascii="Times New Roman" w:hAnsi="Times New Roman" w:cs="Times New Roman"/>
                <w:sz w:val="24"/>
                <w:szCs w:val="24"/>
              </w:rPr>
            </w:pPr>
            <w:r w:rsidRPr="00B62248">
              <w:rPr>
                <w:rFonts w:ascii="Times New Roman" w:hAnsi="Times New Roman" w:cs="Times New Roman"/>
                <w:sz w:val="24"/>
                <w:szCs w:val="24"/>
              </w:rPr>
              <w:t>El </w:t>
            </w:r>
            <w:r w:rsidRPr="00B62248">
              <w:rPr>
                <w:rFonts w:ascii="Times New Roman" w:hAnsi="Times New Roman" w:cs="Times New Roman"/>
                <w:b/>
                <w:sz w:val="24"/>
                <w:szCs w:val="24"/>
              </w:rPr>
              <w:t>granito</w:t>
            </w:r>
            <w:r w:rsidRPr="00B62248">
              <w:rPr>
                <w:rFonts w:ascii="Times New Roman" w:hAnsi="Times New Roman" w:cs="Times New Roman"/>
                <w:sz w:val="24"/>
                <w:szCs w:val="24"/>
              </w:rPr>
              <w:t xml:space="preserve">  es una roca formada por tres componentes claramente visibles: cuarzo (blanco o gris), feldespato (marrón, </w:t>
            </w:r>
            <w:r w:rsidR="004F75E1">
              <w:rPr>
                <w:rFonts w:ascii="Times New Roman" w:hAnsi="Times New Roman" w:cs="Times New Roman"/>
                <w:sz w:val="24"/>
                <w:szCs w:val="24"/>
              </w:rPr>
              <w:t>rosa o amarillo) y mica (negro);</w:t>
            </w:r>
            <w:r w:rsidRPr="00B62248">
              <w:rPr>
                <w:rFonts w:ascii="Times New Roman" w:hAnsi="Times New Roman" w:cs="Times New Roman"/>
                <w:sz w:val="24"/>
                <w:szCs w:val="24"/>
              </w:rPr>
              <w:t xml:space="preserve"> </w:t>
            </w:r>
            <w:r w:rsidR="004F75E1">
              <w:rPr>
                <w:rFonts w:ascii="Times New Roman" w:hAnsi="Times New Roman" w:cs="Times New Roman"/>
                <w:sz w:val="24"/>
                <w:szCs w:val="24"/>
              </w:rPr>
              <w:t xml:space="preserve"> </w:t>
            </w:r>
            <w:r w:rsidRPr="00B62248">
              <w:rPr>
                <w:rFonts w:ascii="Times New Roman" w:hAnsi="Times New Roman" w:cs="Times New Roman"/>
                <w:sz w:val="24"/>
                <w:szCs w:val="24"/>
              </w:rPr>
              <w:t>por lo tanto</w:t>
            </w:r>
            <w:r w:rsidR="004F75E1">
              <w:rPr>
                <w:rFonts w:ascii="Times New Roman" w:hAnsi="Times New Roman" w:cs="Times New Roman"/>
                <w:sz w:val="24"/>
                <w:szCs w:val="24"/>
              </w:rPr>
              <w:t>,</w:t>
            </w:r>
            <w:r w:rsidRPr="00B62248">
              <w:rPr>
                <w:rFonts w:ascii="Times New Roman" w:hAnsi="Times New Roman" w:cs="Times New Roman"/>
                <w:sz w:val="24"/>
                <w:szCs w:val="24"/>
              </w:rPr>
              <w:t xml:space="preserve"> es una mezcla heterogénea.</w:t>
            </w:r>
          </w:p>
        </w:tc>
      </w:tr>
    </w:tbl>
    <w:p w:rsidR="0007304D" w:rsidRPr="00B62248" w:rsidRDefault="0007304D" w:rsidP="00B62248">
      <w:pPr>
        <w:spacing w:after="0"/>
        <w:jc w:val="both"/>
        <w:rPr>
          <w:rFonts w:ascii="Times New Roman" w:hAnsi="Times New Roman" w:cs="Times New Roman"/>
        </w:rPr>
      </w:pPr>
    </w:p>
    <w:p w:rsidR="0007304D" w:rsidRPr="00B62248" w:rsidRDefault="009249B6"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lastRenderedPageBreak/>
        <w:t>Por otro lado, las </w:t>
      </w:r>
      <w:r w:rsidRPr="00B62248">
        <w:rPr>
          <w:rFonts w:ascii="Times New Roman" w:eastAsia="Times New Roman" w:hAnsi="Times New Roman" w:cs="Times New Roman"/>
          <w:b/>
          <w:bCs/>
          <w:color w:val="333333"/>
          <w:lang w:val="es-CO" w:eastAsia="es-CO"/>
        </w:rPr>
        <w:t>mezclas homogéneas</w:t>
      </w:r>
      <w:r w:rsidRPr="00B62248">
        <w:rPr>
          <w:rFonts w:ascii="Times New Roman" w:eastAsia="Times New Roman" w:hAnsi="Times New Roman" w:cs="Times New Roman"/>
          <w:color w:val="333333"/>
          <w:lang w:val="es-CO" w:eastAsia="es-CO"/>
        </w:rPr>
        <w:t> o </w:t>
      </w:r>
      <w:r w:rsidRPr="00B62248">
        <w:rPr>
          <w:rFonts w:ascii="Times New Roman" w:eastAsia="Times New Roman" w:hAnsi="Times New Roman" w:cs="Times New Roman"/>
          <w:b/>
          <w:bCs/>
          <w:color w:val="333333"/>
          <w:lang w:val="es-CO" w:eastAsia="es-CO"/>
        </w:rPr>
        <w:t>disoluciones</w:t>
      </w:r>
      <w:r w:rsidRPr="00B62248">
        <w:rPr>
          <w:rFonts w:ascii="Times New Roman" w:eastAsia="Times New Roman" w:hAnsi="Times New Roman" w:cs="Times New Roman"/>
          <w:color w:val="333333"/>
          <w:lang w:val="es-CO" w:eastAsia="es-CO"/>
        </w:rPr>
        <w:t xml:space="preserve"> son aquellas que presentan </w:t>
      </w:r>
      <w:r>
        <w:rPr>
          <w:rFonts w:ascii="Times New Roman" w:eastAsia="Times New Roman" w:hAnsi="Times New Roman" w:cs="Times New Roman"/>
          <w:color w:val="333333"/>
          <w:lang w:val="es-CO" w:eastAsia="es-CO"/>
        </w:rPr>
        <w:t xml:space="preserve">aspecto uniforme </w:t>
      </w:r>
      <w:r w:rsidRPr="00B62248">
        <w:rPr>
          <w:rFonts w:ascii="Times New Roman" w:eastAsia="Times New Roman" w:hAnsi="Times New Roman" w:cs="Times New Roman"/>
          <w:color w:val="333333"/>
          <w:lang w:val="es-CO" w:eastAsia="es-CO"/>
        </w:rPr>
        <w:t>en toda su masa, de modo que los componentes no son identificables a simple vista</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ni tampoco con un microscopio potente</w:t>
      </w:r>
      <w:r>
        <w:rPr>
          <w:rFonts w:ascii="Times New Roman" w:eastAsia="Times New Roman" w:hAnsi="Times New Roman" w:cs="Times New Roman"/>
          <w:color w:val="333333"/>
          <w:lang w:val="es-CO" w:eastAsia="es-CO"/>
        </w:rPr>
        <w:t>,</w:t>
      </w:r>
      <w:r w:rsidRPr="00B62248">
        <w:rPr>
          <w:rFonts w:ascii="Times New Roman" w:eastAsia="Times New Roman" w:hAnsi="Times New Roman" w:cs="Times New Roman"/>
          <w:color w:val="333333"/>
          <w:lang w:val="es-CO" w:eastAsia="es-CO"/>
        </w:rPr>
        <w:t xml:space="preserve"> porque las partículas se encuentran </w:t>
      </w:r>
      <w:r>
        <w:rPr>
          <w:rFonts w:ascii="Times New Roman" w:eastAsia="Times New Roman" w:hAnsi="Times New Roman" w:cs="Times New Roman"/>
          <w:color w:val="333333"/>
          <w:lang w:val="es-CO" w:eastAsia="es-CO"/>
        </w:rPr>
        <w:t xml:space="preserve">combinadas; solo se subdividen en el nivel molecular. </w:t>
      </w:r>
      <w:r w:rsidRPr="00B62248">
        <w:rPr>
          <w:rFonts w:ascii="Times New Roman" w:eastAsia="Times New Roman" w:hAnsi="Times New Roman" w:cs="Times New Roman"/>
          <w:color w:val="333333"/>
          <w:lang w:val="es-CO" w:eastAsia="es-CO"/>
        </w:rPr>
        <w:t xml:space="preserve"> </w:t>
      </w:r>
      <w:r w:rsidR="0007304D" w:rsidRPr="00B62248">
        <w:rPr>
          <w:rFonts w:ascii="Times New Roman" w:eastAsia="Times New Roman" w:hAnsi="Times New Roman" w:cs="Times New Roman"/>
          <w:color w:val="333333"/>
          <w:lang w:val="es-CO" w:eastAsia="es-CO"/>
        </w:rPr>
        <w:t>Esto hace que la composición y las propiedades de las disoluciones sean iguales en todos los puntos de la mezcla.</w:t>
      </w:r>
    </w:p>
    <w:p w:rsidR="00C37F9D" w:rsidRPr="00B62248" w:rsidRDefault="00C37F9D" w:rsidP="00B62248">
      <w:pPr>
        <w:shd w:val="clear" w:color="auto" w:fill="FFFFFF"/>
        <w:spacing w:after="0"/>
        <w:jc w:val="both"/>
        <w:rPr>
          <w:rFonts w:ascii="Times New Roman" w:eastAsia="Times New Roman" w:hAnsi="Times New Roman" w:cs="Times New Roman"/>
          <w:color w:val="333333"/>
          <w:lang w:val="es-CO" w:eastAsia="es-CO"/>
        </w:rPr>
      </w:pPr>
    </w:p>
    <w:p w:rsidR="00021359" w:rsidRPr="00B62248" w:rsidRDefault="0007304D" w:rsidP="00B62248">
      <w:pPr>
        <w:shd w:val="clear" w:color="auto" w:fill="FFFFFF"/>
        <w:spacing w:after="0"/>
        <w:jc w:val="both"/>
        <w:rPr>
          <w:rStyle w:val="un"/>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Algunos ejemplos de disoluciones son: el aire y el agua de mar. El aire está formado por varios gases, principalmente nitrógeno, oxígeno, dióxido de carbono y vapor de agua, y otros en una proporción menor. El agua de mar está formada por sólidos (sales) y gases (oxígeno) disueltos en agua.</w:t>
      </w:r>
      <w:r w:rsidR="00021359" w:rsidRPr="00B62248">
        <w:rPr>
          <w:rFonts w:ascii="Times New Roman" w:eastAsia="Times New Roman" w:hAnsi="Times New Roman" w:cs="Times New Roman"/>
          <w:color w:val="333333"/>
          <w:lang w:val="es-CO" w:eastAsia="es-CO"/>
        </w:rPr>
        <w:t xml:space="preserve"> </w:t>
      </w:r>
      <w:r w:rsidR="00021359" w:rsidRPr="00B62248">
        <w:rPr>
          <w:rStyle w:val="un"/>
          <w:rFonts w:ascii="Times New Roman" w:hAnsi="Times New Roman" w:cs="Times New Roman"/>
          <w:color w:val="333333"/>
          <w:shd w:val="clear" w:color="auto" w:fill="FFFFFF"/>
        </w:rPr>
        <w:t>Aunque existen disolucione</w:t>
      </w:r>
      <w:r w:rsidR="00A57C01">
        <w:rPr>
          <w:rStyle w:val="un"/>
          <w:rFonts w:ascii="Times New Roman" w:hAnsi="Times New Roman" w:cs="Times New Roman"/>
          <w:color w:val="333333"/>
          <w:shd w:val="clear" w:color="auto" w:fill="FFFFFF"/>
        </w:rPr>
        <w:t>s en todos los estados (gaseoso, sólido y líquido</w:t>
      </w:r>
      <w:r w:rsidR="00021359" w:rsidRPr="00B62248">
        <w:rPr>
          <w:rStyle w:val="un"/>
          <w:rFonts w:ascii="Times New Roman" w:hAnsi="Times New Roman" w:cs="Times New Roman"/>
          <w:color w:val="333333"/>
          <w:shd w:val="clear" w:color="auto" w:fill="FFFFFF"/>
        </w:rPr>
        <w:t>), las más comunes y utilizadas son las</w:t>
      </w:r>
      <w:r w:rsidR="00A57C01">
        <w:rPr>
          <w:rStyle w:val="un"/>
          <w:rFonts w:ascii="Times New Roman" w:hAnsi="Times New Roman" w:cs="Times New Roman"/>
          <w:color w:val="333333"/>
          <w:shd w:val="clear" w:color="auto" w:fill="FFFFFF"/>
        </w:rPr>
        <w:t xml:space="preserve"> disoluciones</w:t>
      </w:r>
      <w:r w:rsidR="00021359" w:rsidRPr="00B62248">
        <w:rPr>
          <w:rStyle w:val="un"/>
          <w:rFonts w:ascii="Times New Roman" w:hAnsi="Times New Roman" w:cs="Times New Roman"/>
          <w:color w:val="333333"/>
          <w:shd w:val="clear" w:color="auto" w:fill="FFFFFF"/>
        </w:rPr>
        <w:t xml:space="preserve"> líquidas.</w:t>
      </w:r>
    </w:p>
    <w:p w:rsidR="00021359" w:rsidRPr="00B62248" w:rsidRDefault="00021359" w:rsidP="00B62248">
      <w:pPr>
        <w:spacing w:after="0"/>
        <w:jc w:val="both"/>
        <w:rPr>
          <w:rStyle w:val="un"/>
          <w:rFonts w:ascii="Times New Roman" w:hAnsi="Times New Roman" w:cs="Times New Roman"/>
          <w:color w:val="333333"/>
          <w:shd w:val="clear" w:color="auto" w:fill="FFFFFF"/>
        </w:rPr>
      </w:pPr>
    </w:p>
    <w:p w:rsidR="00DB6EC2" w:rsidRPr="00B62248" w:rsidRDefault="00DB6EC2" w:rsidP="00DB6EC2">
      <w:pPr>
        <w:pStyle w:val="u"/>
        <w:shd w:val="clear" w:color="auto" w:fill="FFFFFF"/>
        <w:spacing w:before="0" w:beforeAutospacing="0" w:after="0" w:afterAutospacing="0"/>
        <w:jc w:val="both"/>
        <w:rPr>
          <w:rStyle w:val="un"/>
          <w:color w:val="333333"/>
        </w:rPr>
      </w:pPr>
      <w:r w:rsidRPr="00B62248">
        <w:rPr>
          <w:rStyle w:val="un"/>
          <w:color w:val="333333"/>
        </w:rPr>
        <w:t>En una disolución se distinguen: el</w:t>
      </w:r>
      <w:r w:rsidRPr="00B62248">
        <w:rPr>
          <w:rStyle w:val="apple-converted-space"/>
          <w:color w:val="333333"/>
        </w:rPr>
        <w:t> </w:t>
      </w:r>
      <w:r w:rsidRPr="00B62248">
        <w:rPr>
          <w:rStyle w:val="Textoennegrita"/>
          <w:color w:val="333333"/>
        </w:rPr>
        <w:t>disolvente</w:t>
      </w:r>
      <w:r w:rsidRPr="00B62248">
        <w:rPr>
          <w:rStyle w:val="un"/>
          <w:color w:val="333333"/>
        </w:rPr>
        <w:t>, que es el componente mayoritario, y el</w:t>
      </w:r>
      <w:r w:rsidRPr="00B62248">
        <w:rPr>
          <w:rStyle w:val="apple-converted-space"/>
          <w:color w:val="333333"/>
        </w:rPr>
        <w:t> </w:t>
      </w:r>
      <w:r w:rsidRPr="00B62248">
        <w:rPr>
          <w:rStyle w:val="Textoennegrita"/>
          <w:color w:val="333333"/>
        </w:rPr>
        <w:t>soluto</w:t>
      </w:r>
      <w:r w:rsidRPr="00B62248">
        <w:rPr>
          <w:rStyle w:val="un"/>
          <w:color w:val="333333"/>
        </w:rPr>
        <w:t xml:space="preserve">, que es el </w:t>
      </w:r>
      <w:r w:rsidR="00EB2C14">
        <w:rPr>
          <w:rStyle w:val="un"/>
          <w:color w:val="333333"/>
        </w:rPr>
        <w:t xml:space="preserve">componente </w:t>
      </w:r>
      <w:r w:rsidRPr="00B62248">
        <w:rPr>
          <w:rStyle w:val="un"/>
          <w:color w:val="333333"/>
        </w:rPr>
        <w:t>minoritario y se encuentra disperso en el disolvente.</w:t>
      </w:r>
      <w:r w:rsidRPr="00B62248">
        <w:rPr>
          <w:rStyle w:val="apple-converted-space"/>
          <w:color w:val="333333"/>
        </w:rPr>
        <w:t> </w:t>
      </w:r>
      <w:r w:rsidRPr="00B62248">
        <w:rPr>
          <w:rStyle w:val="un"/>
          <w:color w:val="333333"/>
        </w:rPr>
        <w:t>Por ejemplo, en una disolución de sal común en agua, el agua es el disolvente mientras que la sal es el soluto.</w:t>
      </w:r>
    </w:p>
    <w:p w:rsidR="00021359" w:rsidRPr="00B62248" w:rsidRDefault="00021359"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7F7623" w:rsidRPr="00B62248" w:rsidTr="00AB338A">
        <w:tc>
          <w:tcPr>
            <w:tcW w:w="9033" w:type="dxa"/>
            <w:gridSpan w:val="2"/>
            <w:shd w:val="clear" w:color="auto" w:fill="0D0D0D" w:themeFill="text1" w:themeFillTint="F2"/>
          </w:tcPr>
          <w:p w:rsidR="007F7623" w:rsidRPr="00B62248" w:rsidRDefault="007F7623"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7F7623" w:rsidRPr="00B62248" w:rsidTr="00AB338A">
        <w:tc>
          <w:tcPr>
            <w:tcW w:w="2518" w:type="dxa"/>
          </w:tcPr>
          <w:p w:rsidR="007F7623" w:rsidRPr="00B62248" w:rsidRDefault="007F7623"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7F7623"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7F7623" w:rsidRPr="00B62248">
              <w:rPr>
                <w:rFonts w:ascii="Times New Roman" w:hAnsi="Times New Roman" w:cs="Times New Roman"/>
                <w:color w:val="000000"/>
                <w:sz w:val="24"/>
                <w:szCs w:val="24"/>
              </w:rPr>
              <w:t>_IMG</w:t>
            </w:r>
            <w:r w:rsidR="00B64052">
              <w:rPr>
                <w:rFonts w:ascii="Times New Roman" w:hAnsi="Times New Roman" w:cs="Times New Roman"/>
                <w:color w:val="000000"/>
                <w:sz w:val="24"/>
                <w:szCs w:val="24"/>
              </w:rPr>
              <w:t>03</w:t>
            </w:r>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7F7623" w:rsidRPr="00B62248" w:rsidRDefault="00C35F5A" w:rsidP="00B62248">
            <w:pPr>
              <w:jc w:val="both"/>
              <w:rPr>
                <w:rFonts w:ascii="Times New Roman" w:hAnsi="Times New Roman" w:cs="Times New Roman"/>
                <w:color w:val="000000"/>
                <w:sz w:val="24"/>
                <w:szCs w:val="24"/>
              </w:rPr>
            </w:pPr>
            <w:bookmarkStart w:id="6" w:name="OLE_LINK25"/>
            <w:r w:rsidRPr="00B62248">
              <w:rPr>
                <w:rFonts w:ascii="Times New Roman" w:hAnsi="Times New Roman" w:cs="Times New Roman"/>
                <w:color w:val="000000"/>
                <w:sz w:val="24"/>
                <w:szCs w:val="24"/>
              </w:rPr>
              <w:t xml:space="preserve">Cucharada de sal y agua </w:t>
            </w:r>
            <w:bookmarkEnd w:id="6"/>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bookmarkStart w:id="7" w:name="OLE_LINK24"/>
        <w:tc>
          <w:tcPr>
            <w:tcW w:w="6515" w:type="dxa"/>
          </w:tcPr>
          <w:p w:rsidR="007F7623" w:rsidRPr="00B62248" w:rsidRDefault="00850AEC" w:rsidP="00B62248">
            <w:pPr>
              <w:jc w:val="both"/>
              <w:rPr>
                <w:rFonts w:ascii="Times New Roman" w:hAnsi="Times New Roman" w:cs="Times New Roman"/>
                <w:sz w:val="24"/>
                <w:szCs w:val="24"/>
              </w:rPr>
            </w:pPr>
            <w:r>
              <w:fldChar w:fldCharType="begin"/>
            </w:r>
            <w:r w:rsidR="00AC2B26">
              <w:instrText>HYPERLINK "http://www.shutterstock.com/pic-32849350/stock-photo-spoonful-of-baking-soda.html?src=Kj4AOX3oXdNmUTNOTHPJZA-1-3"</w:instrText>
            </w:r>
            <w:r>
              <w:fldChar w:fldCharType="separate"/>
            </w:r>
            <w:r w:rsidR="00C35F5A" w:rsidRPr="00B62248">
              <w:rPr>
                <w:rStyle w:val="Hipervnculo"/>
                <w:rFonts w:ascii="Times New Roman" w:hAnsi="Times New Roman" w:cs="Times New Roman"/>
                <w:color w:val="auto"/>
                <w:sz w:val="24"/>
                <w:szCs w:val="24"/>
              </w:rPr>
              <w:t>32849350</w:t>
            </w:r>
            <w:r>
              <w:fldChar w:fldCharType="end"/>
            </w:r>
            <w:r w:rsidR="00C35F5A" w:rsidRPr="00B62248">
              <w:rPr>
                <w:rFonts w:ascii="Times New Roman" w:hAnsi="Times New Roman" w:cs="Times New Roman"/>
                <w:sz w:val="24"/>
                <w:szCs w:val="24"/>
              </w:rPr>
              <w:t xml:space="preserve"> </w:t>
            </w:r>
            <w:bookmarkEnd w:id="7"/>
          </w:p>
        </w:tc>
      </w:tr>
      <w:tr w:rsidR="007F7623" w:rsidRPr="00B62248" w:rsidTr="00AB338A">
        <w:tc>
          <w:tcPr>
            <w:tcW w:w="2518" w:type="dxa"/>
          </w:tcPr>
          <w:p w:rsidR="007F7623" w:rsidRPr="00B62248" w:rsidRDefault="007F7623"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515" w:type="dxa"/>
          </w:tcPr>
          <w:p w:rsidR="007F7623" w:rsidRPr="00B62248" w:rsidRDefault="00C35F5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w:t>
            </w:r>
            <w:r w:rsidR="00EB2C14">
              <w:rPr>
                <w:rFonts w:ascii="Times New Roman" w:hAnsi="Times New Roman" w:cs="Times New Roman"/>
                <w:color w:val="000000"/>
                <w:sz w:val="24"/>
                <w:szCs w:val="24"/>
              </w:rPr>
              <w:t>mezcla homogénea de sal en agua</w:t>
            </w:r>
            <w:r w:rsidRPr="00B62248">
              <w:rPr>
                <w:rFonts w:ascii="Times New Roman" w:hAnsi="Times New Roman" w:cs="Times New Roman"/>
                <w:color w:val="000000"/>
                <w:sz w:val="24"/>
                <w:szCs w:val="24"/>
              </w:rPr>
              <w:t xml:space="preserve"> constituye una </w:t>
            </w:r>
            <w:r w:rsidRPr="00B62248">
              <w:rPr>
                <w:rFonts w:ascii="Times New Roman" w:hAnsi="Times New Roman" w:cs="Times New Roman"/>
                <w:b/>
                <w:color w:val="000000"/>
                <w:sz w:val="24"/>
                <w:szCs w:val="24"/>
              </w:rPr>
              <w:t>disolución</w:t>
            </w:r>
            <w:r w:rsidR="00492ADE" w:rsidRPr="00B62248">
              <w:rPr>
                <w:rFonts w:ascii="Times New Roman" w:hAnsi="Times New Roman" w:cs="Times New Roman"/>
                <w:b/>
                <w:color w:val="000000"/>
                <w:sz w:val="24"/>
                <w:szCs w:val="24"/>
              </w:rPr>
              <w:t>.</w:t>
            </w:r>
            <w:r w:rsidRPr="00B62248">
              <w:rPr>
                <w:rFonts w:ascii="Times New Roman" w:hAnsi="Times New Roman" w:cs="Times New Roman"/>
                <w:color w:val="000000"/>
                <w:sz w:val="24"/>
                <w:szCs w:val="24"/>
              </w:rPr>
              <w:t xml:space="preserve"> </w:t>
            </w:r>
            <w:r w:rsidR="00492ADE" w:rsidRPr="00B62248">
              <w:rPr>
                <w:rFonts w:ascii="Times New Roman" w:hAnsi="Times New Roman" w:cs="Times New Roman"/>
                <w:color w:val="000000"/>
                <w:sz w:val="24"/>
                <w:szCs w:val="24"/>
              </w:rPr>
              <w:t>S</w:t>
            </w:r>
            <w:r w:rsidRPr="00B62248">
              <w:rPr>
                <w:rFonts w:ascii="Times New Roman" w:hAnsi="Times New Roman" w:cs="Times New Roman"/>
                <w:color w:val="000000"/>
                <w:sz w:val="24"/>
                <w:szCs w:val="24"/>
              </w:rPr>
              <w:t xml:space="preserve">us componentes no son identificables y las propiedades de la mezcla son uniformes. </w:t>
            </w:r>
          </w:p>
        </w:tc>
      </w:tr>
    </w:tbl>
    <w:p w:rsidR="00DB6EC2" w:rsidRPr="00B62248" w:rsidRDefault="00DB6EC2" w:rsidP="00DB6EC2">
      <w:pPr>
        <w:pStyle w:val="u"/>
        <w:shd w:val="clear" w:color="auto" w:fill="FFFFFF"/>
        <w:spacing w:before="0" w:beforeAutospacing="0" w:after="0" w:afterAutospacing="0"/>
        <w:jc w:val="both"/>
        <w:rPr>
          <w:color w:val="333333"/>
        </w:rPr>
      </w:pPr>
      <w:r w:rsidRPr="00B62248">
        <w:rPr>
          <w:rStyle w:val="un"/>
          <w:color w:val="333333"/>
        </w:rPr>
        <w:t>Algunos sólidos también pueden formar disoluciones entre sí, que reciben el nombre de</w:t>
      </w:r>
      <w:r w:rsidRPr="00B62248">
        <w:rPr>
          <w:rStyle w:val="apple-converted-space"/>
          <w:color w:val="333333"/>
        </w:rPr>
        <w:t> </w:t>
      </w:r>
      <w:r w:rsidRPr="00B62248">
        <w:rPr>
          <w:rStyle w:val="Textoennegrita"/>
          <w:color w:val="333333"/>
        </w:rPr>
        <w:t>aleaciones</w:t>
      </w:r>
      <w:r w:rsidRPr="00B62248">
        <w:rPr>
          <w:rStyle w:val="un"/>
          <w:color w:val="333333"/>
        </w:rPr>
        <w:t>.</w:t>
      </w:r>
      <w:r w:rsidR="00AF6C8E" w:rsidRPr="00B62248">
        <w:t xml:space="preserve"> </w:t>
      </w:r>
      <w:hyperlink r:id="rId9" w:tgtFrame="_blank" w:history="1">
        <w:r w:rsidRPr="00B62248">
          <w:rPr>
            <w:rStyle w:val="Hipervnculo"/>
            <w:color w:val="41853B"/>
            <w:bdr w:val="none" w:sz="0" w:space="0" w:color="auto" w:frame="1"/>
          </w:rPr>
          <w:t>[</w:t>
        </w:r>
        <w:r w:rsidR="00AF6C8E" w:rsidRPr="00AF6C8E">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Pr="00B62248">
        <w:rPr>
          <w:rStyle w:val="apple-converted-space"/>
          <w:color w:val="333333"/>
        </w:rPr>
        <w:t> </w:t>
      </w:r>
      <w:r w:rsidR="00EB2C14" w:rsidRPr="00EB2C14">
        <w:rPr>
          <w:rStyle w:val="un"/>
          <w:color w:val="333333"/>
        </w:rPr>
        <w:t>Las aleaciones</w:t>
      </w:r>
      <w:r w:rsidRPr="00B62248">
        <w:rPr>
          <w:rStyle w:val="un"/>
          <w:color w:val="333333"/>
        </w:rPr>
        <w:t xml:space="preserve"> se obtienen fundiendo los sólidos (generalmente metales), mezclándolos bien en estado líquido, y enfriando la disolución hasta que se solidifica.</w:t>
      </w:r>
      <w:r w:rsidRPr="00B62248">
        <w:rPr>
          <w:rStyle w:val="apple-converted-space"/>
          <w:color w:val="333333"/>
        </w:rPr>
        <w:t> </w:t>
      </w:r>
      <w:r w:rsidRPr="00B62248">
        <w:rPr>
          <w:rStyle w:val="un"/>
          <w:color w:val="333333"/>
        </w:rPr>
        <w:t>Son ejemplos de aleaciones el acero (hierro y carbono), el latón (cobre y cinc) y el bronce (cobre y estaño).</w:t>
      </w:r>
    </w:p>
    <w:p w:rsidR="00DB6EC2" w:rsidRDefault="00DB6EC2" w:rsidP="00B62248">
      <w:pPr>
        <w:pStyle w:val="u"/>
        <w:shd w:val="clear" w:color="auto" w:fill="FFFFFF"/>
        <w:spacing w:before="0" w:beforeAutospacing="0" w:after="0" w:afterAutospacing="0"/>
        <w:jc w:val="both"/>
        <w:rPr>
          <w:rStyle w:val="un"/>
          <w:color w:val="333333"/>
        </w:rPr>
      </w:pPr>
    </w:p>
    <w:p w:rsidR="00C37F9D" w:rsidRPr="00B62248" w:rsidRDefault="00874638" w:rsidP="00B62248">
      <w:pPr>
        <w:pStyle w:val="u"/>
        <w:shd w:val="clear" w:color="auto" w:fill="FFFFFF"/>
        <w:spacing w:before="0" w:beforeAutospacing="0" w:after="0" w:afterAutospacing="0"/>
        <w:jc w:val="both"/>
        <w:rPr>
          <w:rStyle w:val="un"/>
          <w:color w:val="0070C0"/>
        </w:rPr>
      </w:pPr>
      <w:r>
        <w:rPr>
          <w:rStyle w:val="un"/>
          <w:color w:val="333333"/>
        </w:rPr>
        <w:t>Por otra parte, l</w:t>
      </w:r>
      <w:r w:rsidR="00C37F9D" w:rsidRPr="00B62248">
        <w:rPr>
          <w:rStyle w:val="un"/>
          <w:color w:val="333333"/>
        </w:rPr>
        <w:t>os</w:t>
      </w:r>
      <w:r w:rsidR="00C37F9D" w:rsidRPr="00B62248">
        <w:rPr>
          <w:rStyle w:val="apple-converted-space"/>
          <w:color w:val="333333"/>
        </w:rPr>
        <w:t> </w:t>
      </w:r>
      <w:r w:rsidR="00C37F9D" w:rsidRPr="00B62248">
        <w:rPr>
          <w:rStyle w:val="Textoennegrita"/>
          <w:color w:val="333333"/>
        </w:rPr>
        <w:t>coloides</w:t>
      </w:r>
      <w:r w:rsidR="00C37F9D" w:rsidRPr="00B62248">
        <w:rPr>
          <w:rStyle w:val="apple-converted-space"/>
          <w:color w:val="333333"/>
        </w:rPr>
        <w:t> </w:t>
      </w:r>
      <w:r w:rsidR="00C37F9D" w:rsidRPr="00B62248">
        <w:rPr>
          <w:rStyle w:val="un"/>
          <w:color w:val="333333"/>
        </w:rPr>
        <w:t>son un tipo especial de mezclas heterogéneas fo</w:t>
      </w:r>
      <w:r w:rsidR="00F27A67">
        <w:rPr>
          <w:rStyle w:val="un"/>
          <w:color w:val="333333"/>
        </w:rPr>
        <w:t>rmadas por dos o más sustancias</w:t>
      </w:r>
      <w:r w:rsidR="00C37F9D" w:rsidRPr="00B62248">
        <w:rPr>
          <w:rStyle w:val="un"/>
          <w:color w:val="333333"/>
        </w:rPr>
        <w:t xml:space="preserve"> cuyas partículas tienen un tamaño muy pequeño y no son visibles directamente.</w:t>
      </w:r>
      <w:r w:rsidR="00C37F9D" w:rsidRPr="00B62248">
        <w:rPr>
          <w:rStyle w:val="apple-converted-space"/>
          <w:color w:val="333333"/>
        </w:rPr>
        <w:t> </w:t>
      </w:r>
      <w:r w:rsidR="00C37F9D" w:rsidRPr="00B62248">
        <w:rPr>
          <w:rStyle w:val="un"/>
          <w:color w:val="333333"/>
        </w:rPr>
        <w:t xml:space="preserve">Por </w:t>
      </w:r>
      <w:r w:rsidR="00492ADE" w:rsidRPr="00B62248">
        <w:rPr>
          <w:rStyle w:val="un"/>
          <w:color w:val="333333"/>
        </w:rPr>
        <w:t>lo tanto</w:t>
      </w:r>
      <w:r w:rsidR="00C37F9D" w:rsidRPr="00B62248">
        <w:rPr>
          <w:rStyle w:val="un"/>
          <w:color w:val="333333"/>
        </w:rPr>
        <w:t xml:space="preserve">, la mezcla tiene un aspecto uniforme a simple </w:t>
      </w:r>
      <w:proofErr w:type="gramStart"/>
      <w:r w:rsidR="00C37F9D" w:rsidRPr="00B62248">
        <w:rPr>
          <w:rStyle w:val="un"/>
          <w:color w:val="333333"/>
        </w:rPr>
        <w:t xml:space="preserve">vista </w:t>
      </w:r>
      <w:r w:rsidR="00F27A67">
        <w:t>,</w:t>
      </w:r>
      <w:proofErr w:type="gramEnd"/>
      <w:r w:rsidR="00F27A67">
        <w:t xml:space="preserve"> </w:t>
      </w:r>
      <w:r w:rsidR="00F27A67" w:rsidRPr="00F27A67">
        <w:t>lo cual dificulta apreciar sus diferentes componentes</w:t>
      </w:r>
      <w:r w:rsidR="00F27A67" w:rsidRPr="00F27A67">
        <w:rPr>
          <w:rStyle w:val="un"/>
          <w:color w:val="333333"/>
        </w:rPr>
        <w:t xml:space="preserve"> </w:t>
      </w:r>
      <w:hyperlink r:id="rId10" w:tgtFrame="_blank" w:history="1">
        <w:r w:rsidR="00C37F9D" w:rsidRPr="00B62248">
          <w:rPr>
            <w:rStyle w:val="Hipervnculo"/>
            <w:color w:val="0070C0"/>
            <w:bdr w:val="none" w:sz="0" w:space="0" w:color="auto" w:frame="1"/>
          </w:rPr>
          <w:t>[</w:t>
        </w:r>
        <w:r w:rsidR="000C365E" w:rsidRPr="00B62248">
          <w:rPr>
            <w:rStyle w:val="Hipervnculo"/>
            <w:color w:val="0070C0"/>
            <w:bdr w:val="none" w:sz="0" w:space="0" w:color="auto" w:frame="1"/>
          </w:rPr>
          <w:t>VER</w:t>
        </w:r>
        <w:r w:rsidR="00C37F9D" w:rsidRPr="00B62248">
          <w:rPr>
            <w:rStyle w:val="Hipervnculo"/>
            <w:color w:val="0070C0"/>
            <w:bdr w:val="none" w:sz="0" w:space="0" w:color="auto" w:frame="1"/>
          </w:rPr>
          <w:t>]</w:t>
        </w:r>
      </w:hyperlink>
      <w:r w:rsidR="00C37F9D" w:rsidRPr="00B62248">
        <w:rPr>
          <w:rStyle w:val="un"/>
          <w:color w:val="0070C0"/>
        </w:rPr>
        <w:t>.</w:t>
      </w:r>
    </w:p>
    <w:p w:rsidR="00021359" w:rsidRPr="00B62248" w:rsidRDefault="00021359" w:rsidP="00B62248">
      <w:pPr>
        <w:pStyle w:val="u"/>
        <w:shd w:val="clear" w:color="auto" w:fill="FFFFFF"/>
        <w:spacing w:before="0" w:beforeAutospacing="0" w:after="0" w:afterAutospacing="0"/>
        <w:jc w:val="both"/>
        <w:rPr>
          <w:color w:val="0070C0"/>
        </w:rPr>
      </w:pPr>
    </w:p>
    <w:p w:rsidR="00C37F9D" w:rsidRPr="00B62248" w:rsidRDefault="00C37F9D" w:rsidP="00B62248">
      <w:pPr>
        <w:pStyle w:val="u"/>
        <w:shd w:val="clear" w:color="auto" w:fill="FFFFFF"/>
        <w:spacing w:before="0" w:beforeAutospacing="0" w:after="0" w:afterAutospacing="0"/>
        <w:jc w:val="both"/>
        <w:rPr>
          <w:rStyle w:val="un"/>
          <w:color w:val="333333"/>
        </w:rPr>
      </w:pPr>
      <w:r w:rsidRPr="00B62248">
        <w:rPr>
          <w:rStyle w:val="un"/>
          <w:color w:val="333333"/>
        </w:rPr>
        <w:t xml:space="preserve">Son </w:t>
      </w:r>
      <w:r w:rsidR="001D7308">
        <w:rPr>
          <w:rStyle w:val="un"/>
          <w:color w:val="333333"/>
        </w:rPr>
        <w:t xml:space="preserve">ejemplos de </w:t>
      </w:r>
      <w:r w:rsidRPr="00B62248">
        <w:rPr>
          <w:rStyle w:val="un"/>
          <w:color w:val="333333"/>
        </w:rPr>
        <w:t>coloides</w:t>
      </w:r>
      <w:r w:rsidR="001D7308">
        <w:rPr>
          <w:rStyle w:val="un"/>
          <w:color w:val="333333"/>
        </w:rPr>
        <w:t xml:space="preserve"> </w:t>
      </w:r>
      <w:r w:rsidRPr="00B62248">
        <w:rPr>
          <w:rStyle w:val="un"/>
          <w:color w:val="333333"/>
        </w:rPr>
        <w:t>el plasma sanguíneo, el suero de la leche, la mayonesa y la gelatina</w:t>
      </w:r>
      <w:r w:rsidR="001D7308">
        <w:rPr>
          <w:rStyle w:val="un"/>
          <w:color w:val="333333"/>
        </w:rPr>
        <w:t>.</w:t>
      </w:r>
    </w:p>
    <w:p w:rsidR="00584550" w:rsidRPr="00B62248" w:rsidRDefault="00584550" w:rsidP="00B62248">
      <w:pPr>
        <w:pStyle w:val="u"/>
        <w:shd w:val="clear" w:color="auto" w:fill="FFFFFF"/>
        <w:spacing w:before="0" w:beforeAutospacing="0" w:after="0" w:afterAutospacing="0"/>
        <w:jc w:val="both"/>
        <w:rPr>
          <w:color w:val="333333"/>
        </w:rPr>
      </w:pPr>
    </w:p>
    <w:tbl>
      <w:tblPr>
        <w:tblStyle w:val="Tablaconcuadrcula2"/>
        <w:tblW w:w="0" w:type="auto"/>
        <w:tblLook w:val="04A0"/>
      </w:tblPr>
      <w:tblGrid>
        <w:gridCol w:w="2475"/>
        <w:gridCol w:w="6353"/>
      </w:tblGrid>
      <w:tr w:rsidR="00C37F9D" w:rsidRPr="00B62248" w:rsidTr="00091791">
        <w:tc>
          <w:tcPr>
            <w:tcW w:w="8828" w:type="dxa"/>
            <w:gridSpan w:val="2"/>
            <w:shd w:val="clear" w:color="auto" w:fill="000000" w:themeFill="text1"/>
          </w:tcPr>
          <w:p w:rsidR="00C37F9D" w:rsidRPr="00B62248" w:rsidRDefault="00C37F9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C37F9D" w:rsidRPr="00B62248" w:rsidTr="00091791">
        <w:tc>
          <w:tcPr>
            <w:tcW w:w="2475"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C37F9D" w:rsidRPr="00B62248" w:rsidRDefault="00C37F9D" w:rsidP="00B62248">
            <w:pPr>
              <w:jc w:val="both"/>
              <w:rPr>
                <w:rFonts w:ascii="Times New Roman" w:hAnsi="Times New Roman" w:cs="Times New Roman"/>
                <w:b/>
                <w:sz w:val="24"/>
                <w:szCs w:val="24"/>
              </w:rPr>
            </w:pPr>
            <w:r w:rsidRPr="00B62248">
              <w:rPr>
                <w:rFonts w:ascii="Times New Roman" w:hAnsi="Times New Roman" w:cs="Times New Roman"/>
                <w:b/>
                <w:sz w:val="24"/>
                <w:szCs w:val="24"/>
              </w:rPr>
              <w:t>Las emulsiones y los geles</w:t>
            </w:r>
          </w:p>
        </w:tc>
      </w:tr>
      <w:tr w:rsidR="00C37F9D" w:rsidRPr="00B62248" w:rsidTr="00091791">
        <w:tc>
          <w:tcPr>
            <w:tcW w:w="2475" w:type="dxa"/>
          </w:tcPr>
          <w:p w:rsidR="00C37F9D" w:rsidRPr="00B62248" w:rsidRDefault="00C37F9D" w:rsidP="00B62248">
            <w:pPr>
              <w:jc w:val="both"/>
              <w:rPr>
                <w:rFonts w:ascii="Times New Roman" w:hAnsi="Times New Roman" w:cs="Times New Roman"/>
                <w:sz w:val="24"/>
                <w:szCs w:val="24"/>
              </w:rPr>
            </w:pPr>
            <w:r w:rsidRPr="00B62248">
              <w:rPr>
                <w:rFonts w:ascii="Times New Roman" w:hAnsi="Times New Roman" w:cs="Times New Roman"/>
                <w:b/>
                <w:sz w:val="24"/>
                <w:szCs w:val="24"/>
              </w:rPr>
              <w:t>Contenido</w:t>
            </w:r>
          </w:p>
        </w:tc>
        <w:tc>
          <w:tcPr>
            <w:tcW w:w="6353" w:type="dxa"/>
          </w:tcPr>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t>La mayonesa es un tipo de coloide denominado </w:t>
            </w:r>
            <w:r w:rsidRPr="00B62248">
              <w:rPr>
                <w:rFonts w:ascii="Times New Roman" w:eastAsia="Times New Roman" w:hAnsi="Times New Roman" w:cs="Times New Roman"/>
                <w:b/>
                <w:bCs/>
                <w:color w:val="333333"/>
                <w:sz w:val="24"/>
                <w:szCs w:val="24"/>
                <w:lang w:val="es-CO" w:eastAsia="es-CO"/>
              </w:rPr>
              <w:t>emulsión</w:t>
            </w:r>
            <w:r w:rsidRPr="00B62248">
              <w:rPr>
                <w:rFonts w:ascii="Times New Roman" w:eastAsia="Times New Roman" w:hAnsi="Times New Roman" w:cs="Times New Roman"/>
                <w:color w:val="333333"/>
                <w:sz w:val="24"/>
                <w:szCs w:val="24"/>
                <w:lang w:val="es-CO" w:eastAsia="es-CO"/>
              </w:rPr>
              <w:t xml:space="preserve"> (mezcla de dos líquidos inmiscibles). Está formada por agua y aceite, que no se mezclan entre sí; la yema de huevo que se añade a su </w:t>
            </w:r>
            <w:r w:rsidRPr="00B62248">
              <w:rPr>
                <w:rFonts w:ascii="Times New Roman" w:eastAsia="Times New Roman" w:hAnsi="Times New Roman" w:cs="Times New Roman"/>
                <w:color w:val="333333"/>
                <w:sz w:val="24"/>
                <w:szCs w:val="24"/>
                <w:lang w:val="es-CO" w:eastAsia="es-CO"/>
              </w:rPr>
              <w:lastRenderedPageBreak/>
              <w:t>preparación forma una capa que envuelve las gotas microscópicas de aceite y las mantiene separadas.</w:t>
            </w:r>
          </w:p>
          <w:p w:rsidR="00C37F9D" w:rsidRPr="00B62248" w:rsidRDefault="00C37F9D" w:rsidP="00B62248">
            <w:pPr>
              <w:jc w:val="both"/>
              <w:rPr>
                <w:rFonts w:ascii="Times New Roman" w:eastAsia="Times New Roman" w:hAnsi="Times New Roman" w:cs="Times New Roman"/>
                <w:color w:val="333333"/>
                <w:sz w:val="24"/>
                <w:szCs w:val="24"/>
                <w:lang w:val="es-CO" w:eastAsia="es-CO"/>
              </w:rPr>
            </w:pPr>
            <w:r w:rsidRPr="00B62248">
              <w:rPr>
                <w:rFonts w:ascii="Times New Roman" w:eastAsia="Times New Roman" w:hAnsi="Times New Roman" w:cs="Times New Roman"/>
                <w:color w:val="333333"/>
                <w:sz w:val="24"/>
                <w:szCs w:val="24"/>
                <w:lang w:val="es-CO" w:eastAsia="es-CO"/>
              </w:rPr>
              <w:t>En cambio, la gelatina y algunos jabones de baño son un tipo de coloide denominado </w:t>
            </w:r>
            <w:r w:rsidRPr="00B62248">
              <w:rPr>
                <w:rFonts w:ascii="Times New Roman" w:eastAsia="Times New Roman" w:hAnsi="Times New Roman" w:cs="Times New Roman"/>
                <w:b/>
                <w:bCs/>
                <w:color w:val="333333"/>
                <w:sz w:val="24"/>
                <w:szCs w:val="24"/>
                <w:lang w:val="es-CO" w:eastAsia="es-CO"/>
              </w:rPr>
              <w:t>gel</w:t>
            </w:r>
            <w:r w:rsidRPr="00B62248">
              <w:rPr>
                <w:rFonts w:ascii="Times New Roman" w:eastAsia="Times New Roman" w:hAnsi="Times New Roman" w:cs="Times New Roman"/>
                <w:color w:val="333333"/>
                <w:sz w:val="24"/>
                <w:szCs w:val="24"/>
                <w:lang w:val="es-CO" w:eastAsia="es-CO"/>
              </w:rPr>
              <w:t> (mezcla de dos líquidos o de un sólido y un líquido).</w:t>
            </w:r>
          </w:p>
          <w:p w:rsidR="00C37F9D" w:rsidRPr="00B62248" w:rsidRDefault="00C37F9D" w:rsidP="00B62248">
            <w:pPr>
              <w:jc w:val="both"/>
              <w:rPr>
                <w:rFonts w:ascii="Times New Roman" w:hAnsi="Times New Roman" w:cs="Times New Roman"/>
                <w:sz w:val="24"/>
                <w:szCs w:val="24"/>
                <w:lang w:val="es-CO"/>
              </w:rPr>
            </w:pPr>
          </w:p>
        </w:tc>
      </w:tr>
    </w:tbl>
    <w:p w:rsidR="00091791" w:rsidRPr="00B62248" w:rsidRDefault="00091791" w:rsidP="00B62248">
      <w:pPr>
        <w:pStyle w:val="u"/>
        <w:shd w:val="clear" w:color="auto" w:fill="FFFFFF"/>
        <w:spacing w:before="0" w:beforeAutospacing="0" w:after="0" w:afterAutospacing="0"/>
        <w:jc w:val="both"/>
        <w:rPr>
          <w:rStyle w:val="un"/>
          <w:color w:val="333333"/>
        </w:rPr>
      </w:pPr>
    </w:p>
    <w:p w:rsidR="00091791" w:rsidRPr="00B62248" w:rsidRDefault="00091791" w:rsidP="00B62248">
      <w:pPr>
        <w:pStyle w:val="u"/>
        <w:spacing w:before="0" w:beforeAutospacing="0" w:after="0" w:afterAutospacing="0"/>
        <w:jc w:val="both"/>
      </w:pPr>
    </w:p>
    <w:tbl>
      <w:tblPr>
        <w:tblStyle w:val="Tablaconcuadrcula3"/>
        <w:tblW w:w="0" w:type="auto"/>
        <w:tblLook w:val="04A0"/>
      </w:tblPr>
      <w:tblGrid>
        <w:gridCol w:w="2518"/>
        <w:gridCol w:w="6536"/>
      </w:tblGrid>
      <w:tr w:rsidR="00014989" w:rsidRPr="00B62248" w:rsidTr="00AB338A">
        <w:tc>
          <w:tcPr>
            <w:tcW w:w="9054" w:type="dxa"/>
            <w:gridSpan w:val="2"/>
            <w:shd w:val="clear" w:color="auto" w:fill="000000" w:themeFill="text1"/>
          </w:tcPr>
          <w:p w:rsidR="00014989" w:rsidRPr="00B62248" w:rsidRDefault="0001498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014989" w:rsidRPr="00B62248" w:rsidRDefault="003113DB"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14989"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_0</w:t>
            </w:r>
            <w:r w:rsidR="000319A7" w:rsidRPr="00B62248">
              <w:rPr>
                <w:rFonts w:ascii="Times New Roman" w:hAnsi="Times New Roman" w:cs="Times New Roman"/>
                <w:color w:val="000000"/>
                <w:sz w:val="24"/>
                <w:szCs w:val="24"/>
              </w:rPr>
              <w:t>9</w:t>
            </w:r>
            <w:r w:rsidR="00014989"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3</w:t>
            </w:r>
            <w:r w:rsidR="00B64052">
              <w:rPr>
                <w:rFonts w:ascii="Times New Roman" w:hAnsi="Times New Roman" w:cs="Times New Roman"/>
                <w:color w:val="000000"/>
                <w:sz w:val="24"/>
                <w:szCs w:val="24"/>
              </w:rPr>
              <w:t>0</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014989" w:rsidRPr="00B62248" w:rsidRDefault="003113D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w:t>
            </w:r>
          </w:p>
        </w:tc>
      </w:tr>
      <w:tr w:rsidR="00014989" w:rsidRPr="00B62248" w:rsidTr="00AB338A">
        <w:tc>
          <w:tcPr>
            <w:tcW w:w="2518" w:type="dxa"/>
          </w:tcPr>
          <w:p w:rsidR="00014989" w:rsidRPr="00B62248" w:rsidRDefault="0001498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945591" w:rsidRPr="00B62248" w:rsidRDefault="007C5E06"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w:t>
            </w:r>
            <w:r w:rsidR="00AE3FAE" w:rsidRPr="00B62248">
              <w:rPr>
                <w:rFonts w:ascii="Times New Roman" w:hAnsi="Times New Roman" w:cs="Times New Roman"/>
                <w:sz w:val="24"/>
                <w:szCs w:val="24"/>
              </w:rPr>
              <w:t xml:space="preserve">de la sección </w:t>
            </w:r>
            <w:r w:rsidR="00AE3FAE" w:rsidRPr="00B62248">
              <w:rPr>
                <w:rFonts w:ascii="Times New Roman" w:hAnsi="Times New Roman" w:cs="Times New Roman"/>
                <w:i/>
                <w:sz w:val="24"/>
                <w:szCs w:val="24"/>
              </w:rPr>
              <w:t>para saber más…</w:t>
            </w:r>
            <w:r w:rsidR="00C16C8C">
              <w:rPr>
                <w:rFonts w:ascii="Times New Roman" w:hAnsi="Times New Roman" w:cs="Times New Roman"/>
                <w:sz w:val="24"/>
                <w:szCs w:val="24"/>
              </w:rPr>
              <w:t>quitar lo resaltado</w:t>
            </w:r>
            <w:r w:rsidR="00D40222" w:rsidRPr="00B62248">
              <w:rPr>
                <w:rFonts w:ascii="Times New Roman" w:hAnsi="Times New Roman" w:cs="Times New Roman"/>
                <w:sz w:val="24"/>
                <w:szCs w:val="24"/>
              </w:rPr>
              <w:t>:</w:t>
            </w:r>
            <w:r w:rsidR="00945591" w:rsidRPr="00B62248">
              <w:rPr>
                <w:rFonts w:ascii="Times New Roman" w:hAnsi="Times New Roman" w:cs="Times New Roman"/>
                <w:sz w:val="24"/>
                <w:szCs w:val="24"/>
              </w:rPr>
              <w:t xml:space="preserve"> “Para profundizar en el tema, haz clic en el enlace </w:t>
            </w:r>
            <w:r w:rsidR="00945591" w:rsidRPr="00B62248">
              <w:rPr>
                <w:rFonts w:ascii="Times New Roman" w:hAnsi="Times New Roman" w:cs="Times New Roman"/>
                <w:sz w:val="24"/>
                <w:szCs w:val="24"/>
                <w:highlight w:val="yellow"/>
              </w:rPr>
              <w:t>de la página del Ministerio de Educación, Cultura y Deporte</w:t>
            </w:r>
            <w:r w:rsidR="00945591" w:rsidRPr="00B62248">
              <w:rPr>
                <w:rFonts w:ascii="Times New Roman" w:hAnsi="Times New Roman" w:cs="Times New Roman"/>
                <w:sz w:val="24"/>
                <w:szCs w:val="24"/>
              </w:rPr>
              <w:t> [</w:t>
            </w:r>
            <w:hyperlink r:id="rId11" w:tgtFrame="_blank" w:history="1">
              <w:r w:rsidR="00945591" w:rsidRPr="00B62248">
                <w:rPr>
                  <w:rStyle w:val="Hipervnculo"/>
                  <w:rFonts w:ascii="Times New Roman" w:hAnsi="Times New Roman" w:cs="Times New Roman"/>
                  <w:sz w:val="24"/>
                  <w:szCs w:val="24"/>
                </w:rPr>
                <w:t>ver</w:t>
              </w:r>
            </w:hyperlink>
            <w:r w:rsidR="00F27A67">
              <w:rPr>
                <w:rFonts w:ascii="Times New Roman" w:hAnsi="Times New Roman" w:cs="Times New Roman"/>
                <w:sz w:val="24"/>
                <w:szCs w:val="24"/>
              </w:rPr>
              <w:t>], y contesta</w:t>
            </w:r>
            <w:r w:rsidR="00945591" w:rsidRPr="00B62248">
              <w:rPr>
                <w:rFonts w:ascii="Times New Roman" w:hAnsi="Times New Roman" w:cs="Times New Roman"/>
                <w:sz w:val="24"/>
                <w:szCs w:val="24"/>
              </w:rPr>
              <w:t xml:space="preserve"> las preguntas que se plantean sobre las mezclas homogéneas y heterogéneas.”</w:t>
            </w:r>
          </w:p>
          <w:p w:rsidR="00945591" w:rsidRPr="00B62248" w:rsidRDefault="00945591" w:rsidP="00B62248">
            <w:pPr>
              <w:jc w:val="both"/>
              <w:rPr>
                <w:rFonts w:ascii="Times New Roman" w:hAnsi="Times New Roman" w:cs="Times New Roman"/>
                <w:sz w:val="24"/>
                <w:szCs w:val="24"/>
              </w:rPr>
            </w:pPr>
          </w:p>
          <w:p w:rsidR="00313FFD" w:rsidRPr="00B62248" w:rsidRDefault="00945591" w:rsidP="00B62248">
            <w:pPr>
              <w:jc w:val="both"/>
              <w:rPr>
                <w:rFonts w:ascii="Times New Roman" w:hAnsi="Times New Roman" w:cs="Times New Roman"/>
                <w:color w:val="000000"/>
                <w:sz w:val="24"/>
                <w:szCs w:val="24"/>
              </w:rPr>
            </w:pPr>
            <w:r w:rsidRPr="00B62248">
              <w:rPr>
                <w:rFonts w:ascii="Times New Roman" w:hAnsi="Times New Roman" w:cs="Times New Roman"/>
                <w:sz w:val="24"/>
                <w:szCs w:val="24"/>
              </w:rPr>
              <w:t>Cambiar la palabra “</w:t>
            </w:r>
            <w:r w:rsidRPr="00B62248">
              <w:rPr>
                <w:rFonts w:ascii="Times New Roman" w:hAnsi="Times New Roman" w:cs="Times New Roman"/>
                <w:sz w:val="24"/>
                <w:szCs w:val="24"/>
                <w:highlight w:val="yellow"/>
              </w:rPr>
              <w:t>constante</w:t>
            </w:r>
            <w:r w:rsidRPr="00B62248">
              <w:rPr>
                <w:rFonts w:ascii="Times New Roman" w:hAnsi="Times New Roman" w:cs="Times New Roman"/>
                <w:sz w:val="24"/>
                <w:szCs w:val="24"/>
              </w:rPr>
              <w:t>” por  uniforme por</w:t>
            </w:r>
            <w:r w:rsidR="00313FFD" w:rsidRPr="00B62248">
              <w:rPr>
                <w:rFonts w:ascii="Times New Roman" w:hAnsi="Times New Roman" w:cs="Times New Roman"/>
                <w:sz w:val="24"/>
                <w:szCs w:val="24"/>
              </w:rPr>
              <w:t xml:space="preserve"> “</w:t>
            </w:r>
            <w:r w:rsidR="007C5E06" w:rsidRPr="00B62248">
              <w:rPr>
                <w:rFonts w:ascii="Times New Roman" w:hAnsi="Times New Roman" w:cs="Times New Roman"/>
                <w:sz w:val="24"/>
                <w:szCs w:val="24"/>
              </w:rPr>
              <w:t xml:space="preserve">Proporción </w:t>
            </w:r>
            <w:r w:rsidR="00F27A67">
              <w:rPr>
                <w:rFonts w:ascii="Times New Roman" w:hAnsi="Times New Roman" w:cs="Times New Roman"/>
                <w:sz w:val="24"/>
                <w:szCs w:val="24"/>
              </w:rPr>
              <w:t>solvente-</w:t>
            </w:r>
            <w:r w:rsidR="00313FFD" w:rsidRPr="00B62248">
              <w:rPr>
                <w:rFonts w:ascii="Times New Roman" w:hAnsi="Times New Roman" w:cs="Times New Roman"/>
                <w:sz w:val="24"/>
                <w:szCs w:val="24"/>
              </w:rPr>
              <w:t xml:space="preserve">soluto </w:t>
            </w:r>
            <w:r w:rsidRPr="00B62248">
              <w:rPr>
                <w:rFonts w:ascii="Times New Roman" w:hAnsi="Times New Roman" w:cs="Times New Roman"/>
                <w:sz w:val="24"/>
                <w:szCs w:val="24"/>
                <w:highlight w:val="yellow"/>
              </w:rPr>
              <w:t>uniforme</w:t>
            </w:r>
            <w:r w:rsidRPr="00B62248">
              <w:rPr>
                <w:rFonts w:ascii="Times New Roman" w:hAnsi="Times New Roman" w:cs="Times New Roman"/>
                <w:sz w:val="24"/>
                <w:szCs w:val="24"/>
              </w:rPr>
              <w:t>”</w:t>
            </w:r>
            <w:r w:rsidR="00313FFD" w:rsidRPr="00B62248">
              <w:rPr>
                <w:rFonts w:ascii="Times New Roman" w:hAnsi="Times New Roman" w:cs="Times New Roman"/>
                <w:sz w:val="24"/>
                <w:szCs w:val="24"/>
              </w:rPr>
              <w:t xml:space="preserve"> del </w:t>
            </w:r>
            <w:r w:rsidRPr="00B62248">
              <w:rPr>
                <w:rFonts w:ascii="Times New Roman" w:hAnsi="Times New Roman" w:cs="Times New Roman"/>
                <w:sz w:val="24"/>
                <w:szCs w:val="24"/>
              </w:rPr>
              <w:t>tercer</w:t>
            </w:r>
            <w:r w:rsidR="00313FFD" w:rsidRPr="00B62248">
              <w:rPr>
                <w:rFonts w:ascii="Times New Roman" w:hAnsi="Times New Roman" w:cs="Times New Roman"/>
                <w:color w:val="000000"/>
                <w:sz w:val="24"/>
                <w:szCs w:val="24"/>
              </w:rPr>
              <w:t xml:space="preserve"> pantallazo</w:t>
            </w:r>
            <w:r w:rsidRPr="00B62248">
              <w:rPr>
                <w:rFonts w:ascii="Times New Roman" w:hAnsi="Times New Roman" w:cs="Times New Roman"/>
                <w:color w:val="000000"/>
                <w:sz w:val="24"/>
                <w:szCs w:val="24"/>
              </w:rPr>
              <w:t>.</w:t>
            </w:r>
          </w:p>
          <w:p w:rsidR="000751B1" w:rsidRPr="00B62248" w:rsidRDefault="000751B1" w:rsidP="00B62248">
            <w:pPr>
              <w:jc w:val="both"/>
              <w:rPr>
                <w:rFonts w:ascii="Times New Roman" w:hAnsi="Times New Roman" w:cs="Times New Roman"/>
                <w:color w:val="000000"/>
                <w:sz w:val="24"/>
                <w:szCs w:val="24"/>
              </w:rPr>
            </w:pPr>
          </w:p>
          <w:p w:rsidR="000751B1" w:rsidRPr="00B62248" w:rsidRDefault="000751B1"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la </w:t>
            </w:r>
            <w:r w:rsidR="00021359" w:rsidRPr="00B62248">
              <w:rPr>
                <w:rFonts w:ascii="Times New Roman" w:hAnsi="Times New Roman" w:cs="Times New Roman"/>
                <w:color w:val="000000"/>
                <w:sz w:val="24"/>
                <w:szCs w:val="24"/>
              </w:rPr>
              <w:t>actividad</w:t>
            </w:r>
            <w:r w:rsidR="00D40222" w:rsidRPr="00B62248">
              <w:rPr>
                <w:rFonts w:ascii="Times New Roman" w:hAnsi="Times New Roman" w:cs="Times New Roman"/>
                <w:color w:val="000000"/>
                <w:sz w:val="24"/>
                <w:szCs w:val="24"/>
              </w:rPr>
              <w:t xml:space="preserve"> prá</w:t>
            </w:r>
            <w:r w:rsidR="00D35D37" w:rsidRPr="00B62248">
              <w:rPr>
                <w:rFonts w:ascii="Times New Roman" w:hAnsi="Times New Roman" w:cs="Times New Roman"/>
                <w:color w:val="000000"/>
                <w:sz w:val="24"/>
                <w:szCs w:val="24"/>
              </w:rPr>
              <w:t xml:space="preserve">ctica </w:t>
            </w:r>
            <w:r w:rsidRPr="00B62248">
              <w:rPr>
                <w:rFonts w:ascii="Times New Roman" w:hAnsi="Times New Roman" w:cs="Times New Roman"/>
                <w:color w:val="000000"/>
                <w:sz w:val="24"/>
                <w:szCs w:val="24"/>
              </w:rPr>
              <w:t>adicionar a “</w:t>
            </w:r>
            <w:r w:rsidRPr="00B62248">
              <w:rPr>
                <w:rFonts w:ascii="Times New Roman" w:hAnsi="Times New Roman" w:cs="Times New Roman"/>
                <w:color w:val="000000"/>
                <w:sz w:val="24"/>
                <w:szCs w:val="24"/>
                <w:highlight w:val="yellow"/>
              </w:rPr>
              <w:t>agua</w:t>
            </w:r>
            <w:r w:rsidRPr="00B62248">
              <w:rPr>
                <w:rFonts w:ascii="Times New Roman" w:hAnsi="Times New Roman" w:cs="Times New Roman"/>
                <w:color w:val="000000"/>
                <w:sz w:val="24"/>
                <w:szCs w:val="24"/>
              </w:rPr>
              <w:t xml:space="preserve">” </w:t>
            </w:r>
            <w:r w:rsidR="00D35D37" w:rsidRPr="00B62248">
              <w:rPr>
                <w:rFonts w:ascii="Times New Roman" w:hAnsi="Times New Roman" w:cs="Times New Roman"/>
                <w:color w:val="000000"/>
                <w:sz w:val="24"/>
                <w:szCs w:val="24"/>
              </w:rPr>
              <w:t>las palabras “</w:t>
            </w:r>
            <w:r w:rsidR="00D35D37" w:rsidRPr="00B62248">
              <w:rPr>
                <w:rFonts w:ascii="Times New Roman" w:hAnsi="Times New Roman" w:cs="Times New Roman"/>
                <w:color w:val="000000"/>
                <w:sz w:val="24"/>
                <w:szCs w:val="24"/>
                <w:highlight w:val="yellow"/>
              </w:rPr>
              <w:t>con sal</w:t>
            </w:r>
            <w:r w:rsidR="00D35D37" w:rsidRPr="00B62248">
              <w:rPr>
                <w:rFonts w:ascii="Times New Roman" w:hAnsi="Times New Roman" w:cs="Times New Roman"/>
                <w:color w:val="000000"/>
                <w:sz w:val="24"/>
                <w:szCs w:val="24"/>
              </w:rPr>
              <w:t xml:space="preserve"> ” “</w:t>
            </w:r>
            <w:r w:rsidRPr="00B62248">
              <w:rPr>
                <w:rFonts w:ascii="Times New Roman" w:hAnsi="Times New Roman" w:cs="Times New Roman"/>
                <w:color w:val="000000"/>
                <w:sz w:val="24"/>
                <w:szCs w:val="24"/>
              </w:rPr>
              <w:t>agua con sal”</w:t>
            </w:r>
          </w:p>
          <w:p w:rsidR="00D35D37" w:rsidRPr="00B62248" w:rsidRDefault="00D35D37" w:rsidP="00B62248">
            <w:pPr>
              <w:jc w:val="both"/>
              <w:rPr>
                <w:rFonts w:ascii="Times New Roman" w:hAnsi="Times New Roman" w:cs="Times New Roman"/>
                <w:color w:val="000000"/>
                <w:sz w:val="24"/>
                <w:szCs w:val="24"/>
              </w:rPr>
            </w:pPr>
          </w:p>
          <w:p w:rsidR="00D35D37" w:rsidRPr="00B62248" w:rsidRDefault="00D35D37" w:rsidP="00B62248">
            <w:pPr>
              <w:jc w:val="both"/>
              <w:rPr>
                <w:rFonts w:ascii="Times New Roman" w:hAnsi="Times New Roman" w:cs="Times New Roman"/>
                <w:color w:val="000000"/>
                <w:sz w:val="24"/>
                <w:szCs w:val="24"/>
              </w:rPr>
            </w:pPr>
          </w:p>
          <w:p w:rsidR="00313FFD" w:rsidRPr="00B62248" w:rsidRDefault="00313FFD" w:rsidP="00B62248">
            <w:pPr>
              <w:jc w:val="both"/>
              <w:rPr>
                <w:rFonts w:ascii="Times New Roman" w:hAnsi="Times New Roman" w:cs="Times New Roman"/>
                <w:color w:val="000000"/>
                <w:sz w:val="24"/>
                <w:szCs w:val="24"/>
              </w:rPr>
            </w:pPr>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014989" w:rsidRPr="00B62248" w:rsidRDefault="003113DB" w:rsidP="00B62248">
            <w:pPr>
              <w:jc w:val="both"/>
              <w:rPr>
                <w:rFonts w:ascii="Times New Roman" w:hAnsi="Times New Roman" w:cs="Times New Roman"/>
                <w:color w:val="000000"/>
                <w:sz w:val="24"/>
                <w:szCs w:val="24"/>
              </w:rPr>
            </w:pPr>
            <w:bookmarkStart w:id="8" w:name="OLE_LINK2"/>
            <w:r w:rsidRPr="00B62248">
              <w:rPr>
                <w:rFonts w:ascii="Times New Roman" w:hAnsi="Times New Roman" w:cs="Times New Roman"/>
                <w:color w:val="000000"/>
                <w:sz w:val="24"/>
                <w:szCs w:val="24"/>
              </w:rPr>
              <w:t xml:space="preserve">Materia homogénea y heterogénea </w:t>
            </w:r>
            <w:bookmarkEnd w:id="8"/>
          </w:p>
        </w:tc>
      </w:tr>
      <w:tr w:rsidR="00014989" w:rsidRPr="00B62248" w:rsidTr="00AB338A">
        <w:tc>
          <w:tcPr>
            <w:tcW w:w="2518" w:type="dxa"/>
          </w:tcPr>
          <w:p w:rsidR="00014989" w:rsidRPr="00B62248" w:rsidRDefault="0001498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014989" w:rsidRPr="00B62248" w:rsidRDefault="003113D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Inte</w:t>
            </w:r>
            <w:r w:rsidR="00F27A67">
              <w:rPr>
                <w:rFonts w:ascii="Times New Roman" w:hAnsi="Times New Roman" w:cs="Times New Roman"/>
                <w:color w:val="000000"/>
                <w:sz w:val="24"/>
                <w:szCs w:val="24"/>
              </w:rPr>
              <w:t>ractivo que permite describir có</w:t>
            </w:r>
            <w:r w:rsidRPr="00B62248">
              <w:rPr>
                <w:rFonts w:ascii="Times New Roman" w:hAnsi="Times New Roman" w:cs="Times New Roman"/>
                <w:color w:val="000000"/>
                <w:sz w:val="24"/>
                <w:szCs w:val="24"/>
              </w:rPr>
              <w:t xml:space="preserve">mo es la materia en función de su uniformidad. </w:t>
            </w:r>
          </w:p>
        </w:tc>
      </w:tr>
    </w:tbl>
    <w:p w:rsidR="00E37776" w:rsidRPr="00B62248" w:rsidRDefault="00E37776" w:rsidP="00B62248">
      <w:pPr>
        <w:spacing w:after="0"/>
        <w:jc w:val="both"/>
        <w:rPr>
          <w:rFonts w:ascii="Times New Roman" w:hAnsi="Times New Roman" w:cs="Times New Roman"/>
          <w:highlight w:val="yellow"/>
        </w:rPr>
      </w:pPr>
    </w:p>
    <w:p w:rsidR="00E37776" w:rsidRDefault="00E37776"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1.2  Consolidación</w:t>
      </w:r>
    </w:p>
    <w:p w:rsidR="005842E2" w:rsidRDefault="005842E2" w:rsidP="00B62248">
      <w:pPr>
        <w:spacing w:after="0"/>
        <w:jc w:val="both"/>
        <w:rPr>
          <w:rFonts w:ascii="Times New Roman" w:hAnsi="Times New Roman" w:cs="Times New Roman"/>
          <w:b/>
        </w:rPr>
      </w:pP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9" w:author="Alejandra" w:date="2015-03-11T11:06:00Z">
        <w:r>
          <w:rPr>
            <w:rFonts w:ascii="Times New Roman" w:hAnsi="Times New Roman" w:cs="Times New Roman"/>
          </w:rPr>
          <w:t>.</w:t>
        </w:r>
      </w:ins>
    </w:p>
    <w:p w:rsidR="005842E2" w:rsidRPr="00B62248" w:rsidRDefault="005842E2" w:rsidP="00B62248">
      <w:pPr>
        <w:spacing w:after="0"/>
        <w:jc w:val="both"/>
        <w:rPr>
          <w:rFonts w:ascii="Times New Roman" w:hAnsi="Times New Roman" w:cs="Times New Roman"/>
          <w:b/>
        </w:rPr>
      </w:pPr>
    </w:p>
    <w:p w:rsidR="00E37776" w:rsidRPr="00B62248"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E37776" w:rsidRPr="00B62248" w:rsidTr="00E37776">
        <w:tc>
          <w:tcPr>
            <w:tcW w:w="8828" w:type="dxa"/>
            <w:gridSpan w:val="2"/>
            <w:shd w:val="clear" w:color="auto" w:fill="000000" w:themeFill="text1"/>
          </w:tcPr>
          <w:p w:rsidR="00E37776" w:rsidRPr="00B62248" w:rsidRDefault="00E37776"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E37776"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964B30" w:rsidRPr="00B62248">
              <w:rPr>
                <w:rFonts w:ascii="Times New Roman" w:hAnsi="Times New Roman" w:cs="Times New Roman"/>
                <w:color w:val="000000"/>
                <w:sz w:val="24"/>
                <w:szCs w:val="24"/>
              </w:rPr>
              <w:t>_</w:t>
            </w:r>
            <w:r w:rsidR="000319A7" w:rsidRPr="00B62248">
              <w:rPr>
                <w:rFonts w:ascii="Times New Roman" w:hAnsi="Times New Roman" w:cs="Times New Roman"/>
                <w:color w:val="000000"/>
                <w:sz w:val="24"/>
                <w:szCs w:val="24"/>
              </w:rPr>
              <w:t>09_09</w:t>
            </w:r>
            <w:r w:rsidR="00E37776" w:rsidRPr="00B62248">
              <w:rPr>
                <w:rFonts w:ascii="Times New Roman" w:hAnsi="Times New Roman" w:cs="Times New Roman"/>
                <w:color w:val="000000"/>
                <w:sz w:val="24"/>
                <w:szCs w:val="24"/>
              </w:rPr>
              <w:t>_CO_REC</w:t>
            </w:r>
            <w:r w:rsidR="0045671B">
              <w:rPr>
                <w:rFonts w:ascii="Times New Roman" w:hAnsi="Times New Roman" w:cs="Times New Roman"/>
                <w:color w:val="000000"/>
                <w:sz w:val="24"/>
                <w:szCs w:val="24"/>
              </w:rPr>
              <w:t>4</w:t>
            </w:r>
            <w:r w:rsidR="003D42C9" w:rsidRPr="00B62248">
              <w:rPr>
                <w:rFonts w:ascii="Times New Roman" w:hAnsi="Times New Roman" w:cs="Times New Roman"/>
                <w:color w:val="000000"/>
                <w:sz w:val="24"/>
                <w:szCs w:val="24"/>
              </w:rPr>
              <w:t>0</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E37776" w:rsidRPr="00B62248" w:rsidRDefault="00E37776"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E431BB">
              <w:rPr>
                <w:rFonts w:ascii="Times New Roman" w:hAnsi="Times New Roman" w:cs="Times New Roman"/>
                <w:sz w:val="24"/>
                <w:szCs w:val="24"/>
              </w:rPr>
              <w:t>/cuaderno de</w:t>
            </w:r>
            <w:r w:rsidR="00C12EBF">
              <w:rPr>
                <w:rFonts w:ascii="Times New Roman" w:hAnsi="Times New Roman" w:cs="Times New Roman"/>
                <w:sz w:val="24"/>
                <w:szCs w:val="24"/>
              </w:rPr>
              <w:t xml:space="preserve"> estudio</w:t>
            </w:r>
            <w:r w:rsidRPr="00B62248">
              <w:rPr>
                <w:rFonts w:ascii="Times New Roman" w:hAnsi="Times New Roman" w:cs="Times New Roman"/>
                <w:sz w:val="24"/>
                <w:szCs w:val="24"/>
              </w:rPr>
              <w:t xml:space="preserve"> /Las disoluciones / Las mezclas </w:t>
            </w:r>
          </w:p>
        </w:tc>
      </w:tr>
      <w:tr w:rsidR="00E37776" w:rsidRPr="00B62248" w:rsidTr="00E37776">
        <w:tc>
          <w:tcPr>
            <w:tcW w:w="2461" w:type="dxa"/>
          </w:tcPr>
          <w:p w:rsidR="00E37776" w:rsidRPr="00B62248" w:rsidRDefault="00E37776"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E37776"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E37776" w:rsidRPr="00B62248" w:rsidRDefault="00032E2E" w:rsidP="00B62248">
            <w:pPr>
              <w:jc w:val="both"/>
              <w:rPr>
                <w:rFonts w:ascii="Times New Roman" w:hAnsi="Times New Roman" w:cs="Times New Roman"/>
                <w:color w:val="000000"/>
                <w:sz w:val="24"/>
                <w:szCs w:val="24"/>
              </w:rPr>
            </w:pPr>
            <w:bookmarkStart w:id="10" w:name="OLE_LINK3"/>
            <w:r>
              <w:rPr>
                <w:rFonts w:ascii="Times New Roman" w:hAnsi="Times New Roman" w:cs="Times New Roman"/>
                <w:color w:val="000000"/>
                <w:sz w:val="24"/>
                <w:szCs w:val="24"/>
              </w:rPr>
              <w:t>Refuerza tu aprendizaje:</w:t>
            </w:r>
            <w:r w:rsidR="0040438A" w:rsidRPr="00B62248">
              <w:rPr>
                <w:rFonts w:ascii="Times New Roman" w:hAnsi="Times New Roman" w:cs="Times New Roman"/>
                <w:color w:val="000000"/>
                <w:sz w:val="24"/>
                <w:szCs w:val="24"/>
              </w:rPr>
              <w:t xml:space="preserve"> las mezclas. </w:t>
            </w:r>
            <w:bookmarkEnd w:id="10"/>
          </w:p>
        </w:tc>
      </w:tr>
      <w:tr w:rsidR="00E37776" w:rsidRPr="00B62248" w:rsidTr="00E37776">
        <w:tc>
          <w:tcPr>
            <w:tcW w:w="2461" w:type="dxa"/>
          </w:tcPr>
          <w:p w:rsidR="00E37776" w:rsidRPr="00B62248" w:rsidRDefault="00E37776"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E37776"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Contiene algunas actividades que permiten poner en práctica lo  aprendido sobre las mezclas.</w:t>
            </w:r>
          </w:p>
        </w:tc>
      </w:tr>
    </w:tbl>
    <w:p w:rsidR="00E37776" w:rsidRPr="00B62248" w:rsidRDefault="00E37776" w:rsidP="00B62248">
      <w:pPr>
        <w:spacing w:after="0"/>
        <w:jc w:val="both"/>
        <w:rPr>
          <w:rFonts w:ascii="Times New Roman" w:hAnsi="Times New Roman" w:cs="Times New Roman"/>
        </w:rPr>
      </w:pPr>
    </w:p>
    <w:p w:rsidR="0045671B" w:rsidRPr="00B62248" w:rsidRDefault="00E37776" w:rsidP="00B62248">
      <w:pPr>
        <w:spacing w:after="0"/>
        <w:jc w:val="both"/>
        <w:rPr>
          <w:rFonts w:ascii="Times New Roman" w:hAnsi="Times New Roman" w:cs="Times New Roman"/>
        </w:rPr>
      </w:pPr>
      <w:r w:rsidRPr="00B62248">
        <w:rPr>
          <w:rFonts w:ascii="Times New Roman" w:hAnsi="Times New Roman" w:cs="Times New Roman"/>
        </w:rPr>
        <w:lastRenderedPageBreak/>
        <w:t xml:space="preserve"> </w:t>
      </w:r>
    </w:p>
    <w:tbl>
      <w:tblPr>
        <w:tblStyle w:val="Tablaconcuadrcula3"/>
        <w:tblW w:w="0" w:type="auto"/>
        <w:tblLook w:val="04A0"/>
      </w:tblPr>
      <w:tblGrid>
        <w:gridCol w:w="2461"/>
        <w:gridCol w:w="6367"/>
      </w:tblGrid>
      <w:tr w:rsidR="0045671B" w:rsidRPr="00B62248" w:rsidTr="00B337FB">
        <w:tc>
          <w:tcPr>
            <w:tcW w:w="8828" w:type="dxa"/>
            <w:gridSpan w:val="2"/>
            <w:shd w:val="clear" w:color="auto" w:fill="000000" w:themeFill="text1"/>
          </w:tcPr>
          <w:p w:rsidR="0045671B" w:rsidRPr="00B62248" w:rsidRDefault="0045671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5</w:t>
            </w:r>
            <w:r w:rsidRPr="00B62248">
              <w:rPr>
                <w:rFonts w:ascii="Times New Roman" w:hAnsi="Times New Roman" w:cs="Times New Roman"/>
                <w:color w:val="000000"/>
                <w:sz w:val="24"/>
                <w:szCs w:val="24"/>
              </w:rPr>
              <w:t>0</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5671B" w:rsidRPr="00B62248" w:rsidRDefault="00907DA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p>
        </w:tc>
      </w:tr>
      <w:tr w:rsidR="0045671B" w:rsidRPr="00B62248" w:rsidTr="00B337FB">
        <w:tc>
          <w:tcPr>
            <w:tcW w:w="2461" w:type="dxa"/>
          </w:tcPr>
          <w:p w:rsidR="0045671B" w:rsidRPr="00B62248" w:rsidRDefault="0045671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5671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5671B" w:rsidRPr="00B62248" w:rsidRDefault="00B952C5" w:rsidP="00B337FB">
            <w:pPr>
              <w:jc w:val="both"/>
              <w:rPr>
                <w:rFonts w:ascii="Times New Roman" w:hAnsi="Times New Roman" w:cs="Times New Roman"/>
                <w:color w:val="000000"/>
                <w:sz w:val="24"/>
                <w:szCs w:val="24"/>
              </w:rPr>
            </w:pPr>
            <w:bookmarkStart w:id="11" w:name="OLE_LINK4"/>
            <w:r>
              <w:rPr>
                <w:rFonts w:ascii="Times New Roman" w:hAnsi="Times New Roman" w:cs="Times New Roman"/>
                <w:color w:val="000000"/>
                <w:sz w:val="24"/>
                <w:szCs w:val="24"/>
              </w:rPr>
              <w:t>¿Qué sabes sobre las disoluciones?</w:t>
            </w:r>
            <w:r w:rsidR="0045671B" w:rsidRPr="00B62248">
              <w:rPr>
                <w:rFonts w:ascii="Times New Roman" w:hAnsi="Times New Roman" w:cs="Times New Roman"/>
                <w:color w:val="000000"/>
                <w:sz w:val="24"/>
                <w:szCs w:val="24"/>
              </w:rPr>
              <w:t xml:space="preserve"> </w:t>
            </w:r>
            <w:bookmarkEnd w:id="11"/>
          </w:p>
        </w:tc>
      </w:tr>
      <w:tr w:rsidR="0045671B" w:rsidRPr="00B62248" w:rsidTr="00B337FB">
        <w:tc>
          <w:tcPr>
            <w:tcW w:w="2461" w:type="dxa"/>
          </w:tcPr>
          <w:p w:rsidR="0045671B" w:rsidRPr="00B62248" w:rsidRDefault="0045671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5671B" w:rsidRPr="00B62248" w:rsidRDefault="00907DAC"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Actividad para repasar los principales conceptos sobre las disoluciones</w:t>
            </w:r>
          </w:p>
        </w:tc>
      </w:tr>
    </w:tbl>
    <w:p w:rsidR="00E37776" w:rsidRDefault="00E37776" w:rsidP="00B62248">
      <w:pPr>
        <w:spacing w:after="0"/>
        <w:jc w:val="both"/>
        <w:rPr>
          <w:rFonts w:ascii="Times New Roman" w:hAnsi="Times New Roman" w:cs="Times New Roman"/>
        </w:rPr>
      </w:pPr>
    </w:p>
    <w:tbl>
      <w:tblPr>
        <w:tblStyle w:val="Tablaconcuadrcula3"/>
        <w:tblW w:w="0" w:type="auto"/>
        <w:tblLook w:val="04A0"/>
      </w:tblPr>
      <w:tblGrid>
        <w:gridCol w:w="2461"/>
        <w:gridCol w:w="6367"/>
      </w:tblGrid>
      <w:tr w:rsidR="00907DAC" w:rsidRPr="00B62248" w:rsidTr="00B337FB">
        <w:tc>
          <w:tcPr>
            <w:tcW w:w="8828" w:type="dxa"/>
            <w:gridSpan w:val="2"/>
            <w:shd w:val="clear" w:color="auto" w:fill="000000" w:themeFill="text1"/>
          </w:tcPr>
          <w:p w:rsidR="00907DAC" w:rsidRPr="00B62248" w:rsidRDefault="00907DAC"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6</w:t>
            </w:r>
            <w:r w:rsidRPr="00B62248">
              <w:rPr>
                <w:rFonts w:ascii="Times New Roman" w:hAnsi="Times New Roman" w:cs="Times New Roman"/>
                <w:color w:val="000000"/>
                <w:sz w:val="24"/>
                <w:szCs w:val="24"/>
              </w:rPr>
              <w:t>0</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07DAC" w:rsidRPr="00B62248" w:rsidRDefault="00907DA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Pr>
                <w:rFonts w:ascii="Times New Roman" w:hAnsi="Times New Roman" w:cs="Times New Roman"/>
                <w:sz w:val="24"/>
                <w:szCs w:val="24"/>
              </w:rPr>
              <w:t>/cuaderno de estudio</w:t>
            </w:r>
            <w:r w:rsidRPr="00B62248">
              <w:rPr>
                <w:rFonts w:ascii="Times New Roman" w:hAnsi="Times New Roman" w:cs="Times New Roman"/>
                <w:sz w:val="24"/>
                <w:szCs w:val="24"/>
              </w:rPr>
              <w:t xml:space="preserve"> /Las disoluciones / Las </w:t>
            </w:r>
            <w:r>
              <w:rPr>
                <w:rFonts w:ascii="Times New Roman" w:hAnsi="Times New Roman" w:cs="Times New Roman"/>
                <w:sz w:val="24"/>
                <w:szCs w:val="24"/>
              </w:rPr>
              <w:t>técnicas de separación de mezclas</w:t>
            </w:r>
          </w:p>
        </w:tc>
      </w:tr>
      <w:tr w:rsidR="00907DAC" w:rsidRPr="00B62248" w:rsidTr="00B337FB">
        <w:tc>
          <w:tcPr>
            <w:tcW w:w="2461" w:type="dxa"/>
          </w:tcPr>
          <w:p w:rsidR="00907DAC" w:rsidRPr="00B62248" w:rsidRDefault="00907DAC"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07DAC"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07DAC" w:rsidRPr="00B62248" w:rsidRDefault="00907DAC" w:rsidP="00B337FB">
            <w:pPr>
              <w:jc w:val="both"/>
              <w:rPr>
                <w:rFonts w:ascii="Times New Roman" w:hAnsi="Times New Roman" w:cs="Times New Roman"/>
                <w:color w:val="000000"/>
                <w:sz w:val="24"/>
                <w:szCs w:val="24"/>
              </w:rPr>
            </w:pPr>
            <w:bookmarkStart w:id="12" w:name="OLE_LINK5"/>
            <w:r>
              <w:rPr>
                <w:rFonts w:ascii="Times New Roman" w:hAnsi="Times New Roman" w:cs="Times New Roman"/>
                <w:color w:val="000000"/>
                <w:sz w:val="24"/>
                <w:szCs w:val="24"/>
              </w:rPr>
              <w:t>Resuelve un crucigrama sobre las disoluciones</w:t>
            </w:r>
            <w:bookmarkEnd w:id="12"/>
          </w:p>
        </w:tc>
      </w:tr>
      <w:tr w:rsidR="00907DAC" w:rsidRPr="00B62248" w:rsidTr="00B337FB">
        <w:tc>
          <w:tcPr>
            <w:tcW w:w="2461" w:type="dxa"/>
          </w:tcPr>
          <w:p w:rsidR="00907DAC" w:rsidRPr="00B62248" w:rsidRDefault="00907DAC"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07DAC" w:rsidRPr="00B62248" w:rsidRDefault="00907DAC" w:rsidP="005A62A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w:t>
            </w:r>
            <w:r w:rsidR="005A62A0">
              <w:rPr>
                <w:rFonts w:ascii="Times New Roman" w:hAnsi="Times New Roman" w:cs="Times New Roman"/>
                <w:color w:val="000000"/>
                <w:sz w:val="24"/>
                <w:szCs w:val="24"/>
              </w:rPr>
              <w:t>que permite afianzar conceptos y definiciones sobre el tema de las disoluciones</w:t>
            </w:r>
            <w:r w:rsidR="001125C8">
              <w:rPr>
                <w:rFonts w:ascii="Times New Roman" w:hAnsi="Times New Roman" w:cs="Times New Roman"/>
                <w:color w:val="000000"/>
                <w:sz w:val="24"/>
                <w:szCs w:val="24"/>
              </w:rPr>
              <w:t xml:space="preserve"> y la separación de mezclas</w:t>
            </w:r>
          </w:p>
        </w:tc>
      </w:tr>
    </w:tbl>
    <w:p w:rsidR="00907DAC" w:rsidRPr="00B62248" w:rsidRDefault="00907DAC" w:rsidP="00B62248">
      <w:pPr>
        <w:spacing w:after="0"/>
        <w:jc w:val="both"/>
        <w:rPr>
          <w:rFonts w:ascii="Times New Roman" w:hAnsi="Times New Roman" w:cs="Times New Roman"/>
        </w:rPr>
      </w:pPr>
    </w:p>
    <w:p w:rsidR="00AF6D9D" w:rsidRPr="00B62248" w:rsidRDefault="00AF6D9D" w:rsidP="00B62248">
      <w:pPr>
        <w:spacing w:after="0"/>
        <w:jc w:val="both"/>
        <w:rPr>
          <w:rFonts w:ascii="Times New Roman" w:hAnsi="Times New Roman" w:cs="Times New Roman"/>
          <w:highlight w:val="yellow"/>
        </w:rPr>
      </w:pPr>
    </w:p>
    <w:p w:rsidR="00076D7C" w:rsidRPr="00B62248" w:rsidRDefault="009A2255" w:rsidP="00B62248">
      <w:pPr>
        <w:spacing w:after="0"/>
        <w:jc w:val="both"/>
        <w:rPr>
          <w:rFonts w:ascii="Times New Roman" w:hAnsi="Times New Roman" w:cs="Times New Roman"/>
          <w:b/>
        </w:rPr>
      </w:pPr>
      <w:r>
        <w:rPr>
          <w:rFonts w:ascii="Times New Roman" w:hAnsi="Times New Roman" w:cs="Times New Roman"/>
          <w:highlight w:val="yellow"/>
        </w:rPr>
        <w:t>[SECCIÓN 1</w:t>
      </w:r>
      <w:r w:rsidR="00021359" w:rsidRPr="00B62248">
        <w:rPr>
          <w:rFonts w:ascii="Times New Roman" w:hAnsi="Times New Roman" w:cs="Times New Roman"/>
          <w:highlight w:val="yellow"/>
        </w:rPr>
        <w:t>]</w:t>
      </w:r>
      <w:r w:rsidR="00091791" w:rsidRPr="00B62248">
        <w:rPr>
          <w:rFonts w:ascii="Times New Roman" w:hAnsi="Times New Roman" w:cs="Times New Roman"/>
          <w:b/>
        </w:rPr>
        <w:t xml:space="preserve">  2.</w:t>
      </w:r>
      <w:r w:rsidR="00D35D37" w:rsidRPr="00B62248">
        <w:rPr>
          <w:rFonts w:ascii="Times New Roman" w:hAnsi="Times New Roman" w:cs="Times New Roman"/>
          <w:b/>
        </w:rPr>
        <w:t xml:space="preserve"> </w:t>
      </w:r>
      <w:bookmarkStart w:id="13" w:name="OLE_LINK19"/>
      <w:r w:rsidR="0077569F" w:rsidRPr="00B62248">
        <w:rPr>
          <w:rFonts w:ascii="Times New Roman" w:hAnsi="Times New Roman" w:cs="Times New Roman"/>
          <w:b/>
        </w:rPr>
        <w:t>S</w:t>
      </w:r>
      <w:r w:rsidR="00D35D37" w:rsidRPr="00B62248">
        <w:rPr>
          <w:rFonts w:ascii="Times New Roman" w:hAnsi="Times New Roman" w:cs="Times New Roman"/>
          <w:b/>
        </w:rPr>
        <w:t>olubilidad</w:t>
      </w:r>
      <w:r w:rsidR="0077569F" w:rsidRPr="00B62248">
        <w:rPr>
          <w:rFonts w:ascii="Times New Roman" w:hAnsi="Times New Roman" w:cs="Times New Roman"/>
          <w:b/>
        </w:rPr>
        <w:t xml:space="preserve"> y concentración de </w:t>
      </w:r>
      <w:r w:rsidR="00091981">
        <w:rPr>
          <w:rFonts w:ascii="Times New Roman" w:hAnsi="Times New Roman" w:cs="Times New Roman"/>
          <w:b/>
        </w:rPr>
        <w:t>di</w:t>
      </w:r>
      <w:r w:rsidR="0077569F" w:rsidRPr="00B62248">
        <w:rPr>
          <w:rFonts w:ascii="Times New Roman" w:hAnsi="Times New Roman" w:cs="Times New Roman"/>
          <w:b/>
        </w:rPr>
        <w:t xml:space="preserve">soluciones </w:t>
      </w:r>
      <w:bookmarkEnd w:id="13"/>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br/>
        <w:t xml:space="preserve">Algunas sustancias son muy solubles en determinados disolventes mientras que en otros son muy poco solubles o </w:t>
      </w:r>
      <w:r w:rsidR="00F27A67">
        <w:rPr>
          <w:rFonts w:ascii="Times New Roman" w:eastAsia="Times New Roman" w:hAnsi="Times New Roman" w:cs="Times New Roman"/>
          <w:color w:val="333333"/>
          <w:lang w:val="es-CO" w:eastAsia="es-CO"/>
        </w:rPr>
        <w:t>incluso</w:t>
      </w:r>
      <w:r w:rsidRPr="00B62248">
        <w:rPr>
          <w:rFonts w:ascii="Times New Roman" w:eastAsia="Times New Roman" w:hAnsi="Times New Roman" w:cs="Times New Roman"/>
          <w:color w:val="333333"/>
          <w:lang w:val="es-CO" w:eastAsia="es-CO"/>
        </w:rPr>
        <w:t xml:space="preserve"> insolubles.</w:t>
      </w:r>
    </w:p>
    <w:p w:rsidR="00091791" w:rsidRPr="00B62248" w:rsidRDefault="00091791" w:rsidP="00B62248">
      <w:pPr>
        <w:shd w:val="clear" w:color="auto" w:fill="FFFFFF"/>
        <w:spacing w:after="0"/>
        <w:jc w:val="both"/>
        <w:rPr>
          <w:rFonts w:ascii="Times New Roman" w:eastAsia="Times New Roman" w:hAnsi="Times New Roman" w:cs="Times New Roman"/>
          <w:color w:val="333333"/>
          <w:lang w:val="es-CO" w:eastAsia="es-CO"/>
        </w:rPr>
      </w:pPr>
    </w:p>
    <w:p w:rsidR="00091981" w:rsidRDefault="00091791"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Para que dos sustancias se disuelvan una en la otra es necesario que se puedan mezclar íntimamente a escala molecular. En este proceso intervienen las </w:t>
      </w:r>
      <w:r w:rsidRPr="00B62248">
        <w:rPr>
          <w:rFonts w:ascii="Times New Roman" w:eastAsia="Times New Roman" w:hAnsi="Times New Roman" w:cs="Times New Roman"/>
          <w:b/>
          <w:bCs/>
          <w:color w:val="333333"/>
          <w:lang w:val="es-CO" w:eastAsia="es-CO"/>
        </w:rPr>
        <w:t>fuerzas de atracción</w:t>
      </w:r>
      <w:r w:rsidR="00091981">
        <w:rPr>
          <w:rFonts w:ascii="Times New Roman" w:eastAsia="Times New Roman" w:hAnsi="Times New Roman" w:cs="Times New Roman"/>
          <w:color w:val="333333"/>
          <w:lang w:val="es-CO" w:eastAsia="es-CO"/>
        </w:rPr>
        <w:t> intermoleculares, de la siguiente manera:</w:t>
      </w:r>
    </w:p>
    <w:p w:rsidR="00091981" w:rsidRPr="00B62248" w:rsidRDefault="00091981" w:rsidP="00B62248">
      <w:pPr>
        <w:shd w:val="clear" w:color="auto" w:fill="FFFFFF"/>
        <w:spacing w:after="0"/>
        <w:jc w:val="both"/>
        <w:rPr>
          <w:rFonts w:ascii="Times New Roman" w:eastAsia="Times New Roman" w:hAnsi="Times New Roman" w:cs="Times New Roman"/>
          <w:color w:val="333333"/>
          <w:lang w:val="es-CO" w:eastAsia="es-CO"/>
        </w:rPr>
      </w:pP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w:t>
      </w:r>
      <w:r w:rsidRPr="004011A5">
        <w:rPr>
          <w:rFonts w:ascii="Times New Roman" w:eastAsia="Times New Roman" w:hAnsi="Times New Roman" w:cs="Times New Roman"/>
          <w:bCs/>
          <w:color w:val="333333"/>
          <w:lang w:val="es-CO" w:eastAsia="es-CO"/>
        </w:rPr>
        <w:t>superan</w:t>
      </w:r>
      <w:r w:rsidRPr="00B62248">
        <w:rPr>
          <w:rFonts w:ascii="Times New Roman" w:eastAsia="Times New Roman" w:hAnsi="Times New Roman" w:cs="Times New Roman"/>
          <w:color w:val="333333"/>
          <w:lang w:val="es-CO" w:eastAsia="es-CO"/>
        </w:rPr>
        <w:t> a las fuerzas de cohesión de las moléculas de cada uno, las sustancias </w:t>
      </w:r>
      <w:r w:rsidRPr="00B62248">
        <w:rPr>
          <w:rFonts w:ascii="Times New Roman" w:eastAsia="Times New Roman" w:hAnsi="Times New Roman" w:cs="Times New Roman"/>
          <w:b/>
          <w:bCs/>
          <w:color w:val="333333"/>
          <w:lang w:val="es-CO" w:eastAsia="es-CO"/>
        </w:rPr>
        <w:t>se disolverán</w:t>
      </w:r>
      <w:r w:rsidR="004011A5">
        <w:rPr>
          <w:rFonts w:ascii="Times New Roman" w:eastAsia="Times New Roman" w:hAnsi="Times New Roman" w:cs="Times New Roman"/>
          <w:color w:val="333333"/>
          <w:lang w:val="es-CO" w:eastAsia="es-CO"/>
        </w:rPr>
        <w:t> con facilidad; por ejemplo, el caso del alcohol y el agua.</w:t>
      </w:r>
    </w:p>
    <w:p w:rsidR="00091791" w:rsidRPr="00B62248" w:rsidRDefault="00091791" w:rsidP="00B62248">
      <w:pPr>
        <w:numPr>
          <w:ilvl w:val="0"/>
          <w:numId w:val="34"/>
        </w:numPr>
        <w:shd w:val="clear" w:color="auto" w:fill="FFFFFF"/>
        <w:spacing w:after="0"/>
        <w:ind w:left="30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Si las fuerzas de atracción entre soluto y disolvente son </w:t>
      </w:r>
      <w:r w:rsidRPr="004011A5">
        <w:rPr>
          <w:rFonts w:ascii="Times New Roman" w:eastAsia="Times New Roman" w:hAnsi="Times New Roman" w:cs="Times New Roman"/>
          <w:bCs/>
          <w:color w:val="333333"/>
          <w:lang w:val="es-CO" w:eastAsia="es-CO"/>
        </w:rPr>
        <w:t>inferiores</w:t>
      </w:r>
      <w:r w:rsidRPr="00B62248">
        <w:rPr>
          <w:rFonts w:ascii="Times New Roman" w:eastAsia="Times New Roman" w:hAnsi="Times New Roman" w:cs="Times New Roman"/>
          <w:color w:val="333333"/>
          <w:lang w:val="es-CO" w:eastAsia="es-CO"/>
        </w:rPr>
        <w:t> a las de cohesión de cada uno, las sustancias son </w:t>
      </w:r>
      <w:r w:rsidRPr="00B62248">
        <w:rPr>
          <w:rFonts w:ascii="Times New Roman" w:eastAsia="Times New Roman" w:hAnsi="Times New Roman" w:cs="Times New Roman"/>
          <w:b/>
          <w:bCs/>
          <w:color w:val="333333"/>
          <w:lang w:val="es-CO" w:eastAsia="es-CO"/>
        </w:rPr>
        <w:t>insolubles</w:t>
      </w:r>
      <w:r w:rsidR="008B1099">
        <w:rPr>
          <w:rFonts w:ascii="Times New Roman" w:eastAsia="Times New Roman" w:hAnsi="Times New Roman" w:cs="Times New Roman"/>
          <w:color w:val="333333"/>
          <w:lang w:val="es-CO" w:eastAsia="es-CO"/>
        </w:rPr>
        <w:t>, como en el caso del agua y el aceite.</w:t>
      </w:r>
    </w:p>
    <w:p w:rsidR="003113DB" w:rsidRDefault="003113DB" w:rsidP="00B62248">
      <w:pPr>
        <w:spacing w:after="0"/>
        <w:jc w:val="both"/>
        <w:rPr>
          <w:rFonts w:ascii="Times New Roman" w:hAnsi="Times New Roman" w:cs="Times New Roman"/>
          <w:lang w:val="es-CO"/>
        </w:rPr>
      </w:pPr>
    </w:p>
    <w:tbl>
      <w:tblPr>
        <w:tblStyle w:val="Tablaconcuadrcula1"/>
        <w:tblW w:w="0" w:type="auto"/>
        <w:tblLook w:val="04A0"/>
      </w:tblPr>
      <w:tblGrid>
        <w:gridCol w:w="2518"/>
        <w:gridCol w:w="6515"/>
      </w:tblGrid>
      <w:tr w:rsidR="00B337FB" w:rsidRPr="00B62248" w:rsidTr="00B337FB">
        <w:tc>
          <w:tcPr>
            <w:tcW w:w="9033" w:type="dxa"/>
            <w:gridSpan w:val="2"/>
            <w:shd w:val="clear" w:color="auto" w:fill="0D0D0D" w:themeFill="text1" w:themeFillTint="F2"/>
          </w:tcPr>
          <w:p w:rsidR="00B337FB" w:rsidRPr="00B62248" w:rsidRDefault="00B337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Imagen (fotografía, gráfica o ilustración)</w:t>
            </w:r>
          </w:p>
        </w:tc>
      </w:tr>
      <w:tr w:rsidR="00B337FB" w:rsidRPr="00B62248" w:rsidTr="00B337FB">
        <w:tc>
          <w:tcPr>
            <w:tcW w:w="2518"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B337FB" w:rsidRPr="00B62248" w:rsidRDefault="00B337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CN_09_09_IMG</w:t>
            </w:r>
            <w:r>
              <w:rPr>
                <w:rFonts w:ascii="Times New Roman" w:hAnsi="Times New Roman" w:cs="Times New Roman"/>
                <w:color w:val="000000"/>
                <w:sz w:val="24"/>
                <w:szCs w:val="24"/>
              </w:rPr>
              <w:t>04</w:t>
            </w: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B337FB" w:rsidRPr="00B62248" w:rsidRDefault="00B337FB" w:rsidP="00B337FB">
            <w:pPr>
              <w:jc w:val="both"/>
              <w:rPr>
                <w:rFonts w:ascii="Times New Roman" w:hAnsi="Times New Roman" w:cs="Times New Roman"/>
                <w:color w:val="000000"/>
                <w:sz w:val="24"/>
                <w:szCs w:val="24"/>
              </w:rPr>
            </w:pPr>
            <w:bookmarkStart w:id="14" w:name="OLE_LINK27"/>
            <w:r>
              <w:rPr>
                <w:rFonts w:ascii="Times New Roman" w:hAnsi="Times New Roman" w:cs="Times New Roman"/>
                <w:color w:val="000000"/>
                <w:sz w:val="24"/>
                <w:szCs w:val="24"/>
              </w:rPr>
              <w:t>Sustancias insolubles: agua y aceite</w:t>
            </w:r>
            <w:r w:rsidRPr="00B62248">
              <w:rPr>
                <w:rFonts w:ascii="Times New Roman" w:hAnsi="Times New Roman" w:cs="Times New Roman"/>
                <w:color w:val="000000"/>
                <w:sz w:val="24"/>
                <w:szCs w:val="24"/>
              </w:rPr>
              <w:t xml:space="preserve"> </w:t>
            </w:r>
            <w:bookmarkEnd w:id="14"/>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Código Shutterstock (o URL o la ruta en AulaPlaneta)</w:t>
            </w:r>
          </w:p>
        </w:tc>
        <w:tc>
          <w:tcPr>
            <w:tcW w:w="6515" w:type="dxa"/>
          </w:tcPr>
          <w:p w:rsidR="00B337FB" w:rsidRPr="008B1099" w:rsidRDefault="00B337FB" w:rsidP="00B337FB">
            <w:pPr>
              <w:jc w:val="both"/>
              <w:rPr>
                <w:rFonts w:ascii="Times New Roman" w:hAnsi="Times New Roman" w:cs="Times New Roman"/>
                <w:lang w:val="es-CO"/>
              </w:rPr>
            </w:pPr>
            <w:bookmarkStart w:id="15" w:name="OLE_LINK26"/>
            <w:r w:rsidRPr="00B337FB">
              <w:rPr>
                <w:rFonts w:ascii="Times New Roman" w:hAnsi="Times New Roman" w:cs="Times New Roman"/>
                <w:lang w:val="es-CO"/>
              </w:rPr>
              <w:t>144374422</w:t>
            </w:r>
          </w:p>
          <w:bookmarkEnd w:id="15"/>
          <w:p w:rsidR="00B337FB" w:rsidRPr="00B62248" w:rsidRDefault="00B337FB" w:rsidP="00B337FB">
            <w:pPr>
              <w:jc w:val="both"/>
              <w:rPr>
                <w:rFonts w:ascii="Times New Roman" w:hAnsi="Times New Roman" w:cs="Times New Roman"/>
                <w:sz w:val="24"/>
                <w:szCs w:val="24"/>
              </w:rPr>
            </w:pPr>
          </w:p>
        </w:tc>
      </w:tr>
      <w:tr w:rsidR="00B337FB" w:rsidRPr="00B62248" w:rsidTr="00B337FB">
        <w:tc>
          <w:tcPr>
            <w:tcW w:w="2518" w:type="dxa"/>
          </w:tcPr>
          <w:p w:rsidR="00B337FB" w:rsidRPr="00B62248" w:rsidRDefault="00B337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Pie de imagen</w:t>
            </w:r>
          </w:p>
        </w:tc>
        <w:tc>
          <w:tcPr>
            <w:tcW w:w="6515" w:type="dxa"/>
          </w:tcPr>
          <w:p w:rsidR="00B337FB" w:rsidRPr="00B62248" w:rsidRDefault="004C3773"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aceite y el agua son el mejor ejemplo de sustancias insolubles </w:t>
            </w:r>
            <w:r>
              <w:rPr>
                <w:rFonts w:ascii="Times New Roman" w:hAnsi="Times New Roman" w:cs="Times New Roman"/>
                <w:color w:val="000000"/>
                <w:sz w:val="24"/>
                <w:szCs w:val="24"/>
              </w:rPr>
              <w:lastRenderedPageBreak/>
              <w:t>entre sí.</w:t>
            </w:r>
            <w:r w:rsidR="00B337FB" w:rsidRPr="00B62248">
              <w:rPr>
                <w:rFonts w:ascii="Times New Roman" w:hAnsi="Times New Roman" w:cs="Times New Roman"/>
                <w:color w:val="000000"/>
                <w:sz w:val="24"/>
                <w:szCs w:val="24"/>
              </w:rPr>
              <w:t xml:space="preserve"> </w:t>
            </w:r>
          </w:p>
        </w:tc>
      </w:tr>
    </w:tbl>
    <w:p w:rsidR="007B71C0" w:rsidRDefault="007B71C0" w:rsidP="00B62248">
      <w:pPr>
        <w:spacing w:after="0"/>
        <w:jc w:val="both"/>
        <w:rPr>
          <w:rFonts w:ascii="Times New Roman" w:hAnsi="Times New Roman" w:cs="Times New Roman"/>
          <w:lang w:val="es-CO"/>
        </w:rPr>
      </w:pPr>
    </w:p>
    <w:p w:rsidR="001F5043" w:rsidRPr="00B62248" w:rsidRDefault="0077569F"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color w:val="333333"/>
          <w:shd w:val="clear" w:color="auto" w:fill="FFFFFF"/>
        </w:rPr>
        <w:t>Otro factor que interviene en el proceso de disolución es el </w:t>
      </w:r>
      <w:r w:rsidRPr="00B62248">
        <w:rPr>
          <w:rFonts w:ascii="Times New Roman" w:hAnsi="Times New Roman" w:cs="Times New Roman"/>
          <w:b/>
          <w:bCs/>
          <w:color w:val="333333"/>
          <w:shd w:val="clear" w:color="auto" w:fill="FFFFFF"/>
        </w:rPr>
        <w:t>grado de división del soluto</w:t>
      </w:r>
      <w:r w:rsidRPr="00B62248">
        <w:rPr>
          <w:rFonts w:ascii="Times New Roman" w:hAnsi="Times New Roman" w:cs="Times New Roman"/>
          <w:color w:val="333333"/>
          <w:shd w:val="clear" w:color="auto" w:fill="FFFFFF"/>
        </w:rPr>
        <w:t>. </w:t>
      </w:r>
      <w:r w:rsidR="00682D23" w:rsidRPr="00682D23">
        <w:rPr>
          <w:rFonts w:ascii="Times New Roman" w:hAnsi="Times New Roman" w:cs="Times New Roman"/>
          <w:color w:val="333333"/>
          <w:shd w:val="clear" w:color="auto" w:fill="FFFFFF"/>
        </w:rPr>
        <w:t>Ese grado de división tiene</w:t>
      </w:r>
      <w:r w:rsidRPr="00B62248">
        <w:rPr>
          <w:rFonts w:ascii="Times New Roman" w:hAnsi="Times New Roman" w:cs="Times New Roman"/>
          <w:color w:val="333333"/>
          <w:shd w:val="clear" w:color="auto" w:fill="FFFFFF"/>
        </w:rPr>
        <w:t xml:space="preserve"> una especial importancia en el caso de sustancias sólida</w:t>
      </w:r>
      <w:r w:rsidR="00682D23">
        <w:rPr>
          <w:rFonts w:ascii="Times New Roman" w:hAnsi="Times New Roman" w:cs="Times New Roman"/>
          <w:color w:val="333333"/>
          <w:shd w:val="clear" w:color="auto" w:fill="FFFFFF"/>
        </w:rPr>
        <w:t>s que se disuelven en líquidos puesto que</w:t>
      </w:r>
      <w:r w:rsidRPr="00B62248">
        <w:rPr>
          <w:rFonts w:ascii="Times New Roman" w:hAnsi="Times New Roman" w:cs="Times New Roman"/>
          <w:color w:val="333333"/>
          <w:shd w:val="clear" w:color="auto" w:fill="FFFFFF"/>
        </w:rPr>
        <w:t xml:space="preserve"> afecta a la </w:t>
      </w:r>
      <w:r w:rsidRPr="00B62248">
        <w:rPr>
          <w:rFonts w:ascii="Times New Roman" w:hAnsi="Times New Roman" w:cs="Times New Roman"/>
          <w:b/>
          <w:bCs/>
          <w:color w:val="333333"/>
          <w:shd w:val="clear" w:color="auto" w:fill="FFFFFF"/>
        </w:rPr>
        <w:t>velocidad</w:t>
      </w:r>
      <w:r w:rsidRPr="00B62248">
        <w:rPr>
          <w:rFonts w:ascii="Times New Roman" w:hAnsi="Times New Roman" w:cs="Times New Roman"/>
          <w:color w:val="333333"/>
          <w:shd w:val="clear" w:color="auto" w:fill="FFFFFF"/>
        </w:rPr>
        <w:t xml:space="preserve"> del proceso de disolución. Cuanto más triturado se encuentre el sólido, mayor será la superficie de contacto entre el soluto y el disolvente, y más rápida será la disolución. Por eso el chocolate en polvo se disuelve más rápido en la leche que el chocolate </w:t>
      </w:r>
      <w:r w:rsidR="008B1099">
        <w:rPr>
          <w:rFonts w:ascii="Times New Roman" w:hAnsi="Times New Roman" w:cs="Times New Roman"/>
          <w:color w:val="333333"/>
          <w:shd w:val="clear" w:color="auto" w:fill="FFFFFF"/>
        </w:rPr>
        <w:t>en pastillas</w:t>
      </w:r>
      <w:r w:rsidRPr="00B62248">
        <w:rPr>
          <w:rFonts w:ascii="Times New Roman" w:hAnsi="Times New Roman" w:cs="Times New Roman"/>
          <w:color w:val="333333"/>
          <w:shd w:val="clear" w:color="auto" w:fill="FFFFFF"/>
        </w:rPr>
        <w:t>.</w:t>
      </w:r>
    </w:p>
    <w:p w:rsidR="00A021BE" w:rsidRPr="00B62248" w:rsidRDefault="00A021BE" w:rsidP="00B62248">
      <w:pPr>
        <w:spacing w:after="0"/>
        <w:jc w:val="both"/>
        <w:rPr>
          <w:rFonts w:ascii="Times New Roman" w:hAnsi="Times New Roman" w:cs="Times New Roman"/>
          <w:color w:val="333333"/>
          <w:shd w:val="clear" w:color="auto" w:fill="FFFFFF"/>
        </w:rPr>
      </w:pPr>
    </w:p>
    <w:tbl>
      <w:tblPr>
        <w:tblStyle w:val="Tablaconcuadrcula3"/>
        <w:tblW w:w="0" w:type="auto"/>
        <w:tblLook w:val="04A0"/>
      </w:tblPr>
      <w:tblGrid>
        <w:gridCol w:w="2461"/>
        <w:gridCol w:w="6367"/>
      </w:tblGrid>
      <w:tr w:rsidR="0040438A" w:rsidRPr="00B62248" w:rsidTr="00AB338A">
        <w:tc>
          <w:tcPr>
            <w:tcW w:w="8828" w:type="dxa"/>
            <w:gridSpan w:val="2"/>
            <w:shd w:val="clear" w:color="auto" w:fill="000000" w:themeFill="text1"/>
          </w:tcPr>
          <w:p w:rsidR="0040438A" w:rsidRPr="00B62248" w:rsidRDefault="00404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0438A"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21BE"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21BE" w:rsidRPr="00B62248">
              <w:rPr>
                <w:rFonts w:ascii="Times New Roman" w:hAnsi="Times New Roman" w:cs="Times New Roman"/>
                <w:color w:val="000000"/>
                <w:sz w:val="24"/>
                <w:szCs w:val="24"/>
              </w:rPr>
              <w:t>_CO_REC</w:t>
            </w:r>
            <w:r w:rsidR="00790197">
              <w:rPr>
                <w:rFonts w:ascii="Times New Roman" w:hAnsi="Times New Roman" w:cs="Times New Roman"/>
                <w:color w:val="000000"/>
                <w:sz w:val="24"/>
                <w:szCs w:val="24"/>
              </w:rPr>
              <w:t>7</w:t>
            </w:r>
            <w:r w:rsidR="003D42C9" w:rsidRPr="00B62248">
              <w:rPr>
                <w:rFonts w:ascii="Times New Roman" w:hAnsi="Times New Roman" w:cs="Times New Roman"/>
                <w:color w:val="000000"/>
                <w:sz w:val="24"/>
                <w:szCs w:val="24"/>
              </w:rPr>
              <w:t>0</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0438A" w:rsidRPr="00B62248" w:rsidRDefault="0040438A"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C12EBF">
              <w:rPr>
                <w:rFonts w:ascii="Times New Roman" w:hAnsi="Times New Roman" w:cs="Times New Roman"/>
                <w:sz w:val="24"/>
                <w:szCs w:val="24"/>
              </w:rPr>
              <w:t>/ cuaderno de estudio</w:t>
            </w:r>
            <w:r w:rsidRPr="00B62248">
              <w:rPr>
                <w:rFonts w:ascii="Times New Roman" w:hAnsi="Times New Roman" w:cs="Times New Roman"/>
                <w:sz w:val="24"/>
                <w:szCs w:val="24"/>
              </w:rPr>
              <w:t xml:space="preserve"> /Las disoluciones / Las mezclas</w:t>
            </w:r>
            <w:r w:rsidR="00A021BE" w:rsidRPr="00B62248">
              <w:rPr>
                <w:rFonts w:ascii="Times New Roman" w:hAnsi="Times New Roman" w:cs="Times New Roman"/>
                <w:sz w:val="24"/>
                <w:szCs w:val="24"/>
              </w:rPr>
              <w:t xml:space="preserve"> homogéneas</w:t>
            </w:r>
            <w:r w:rsidRPr="00B62248">
              <w:rPr>
                <w:rFonts w:ascii="Times New Roman" w:hAnsi="Times New Roman" w:cs="Times New Roman"/>
                <w:sz w:val="24"/>
                <w:szCs w:val="24"/>
              </w:rPr>
              <w:t xml:space="preserve"> </w:t>
            </w:r>
          </w:p>
        </w:tc>
      </w:tr>
      <w:tr w:rsidR="0040438A" w:rsidRPr="00B62248" w:rsidTr="00AB338A">
        <w:tc>
          <w:tcPr>
            <w:tcW w:w="2461" w:type="dxa"/>
          </w:tcPr>
          <w:p w:rsidR="0040438A" w:rsidRPr="00B62248" w:rsidRDefault="0040438A"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0438A"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0438A" w:rsidRPr="00B62248" w:rsidRDefault="00A021BE" w:rsidP="00B62248">
            <w:pPr>
              <w:jc w:val="both"/>
              <w:rPr>
                <w:rFonts w:ascii="Times New Roman" w:hAnsi="Times New Roman" w:cs="Times New Roman"/>
                <w:color w:val="000000"/>
                <w:sz w:val="24"/>
                <w:szCs w:val="24"/>
              </w:rPr>
            </w:pPr>
            <w:bookmarkStart w:id="16" w:name="OLE_LINK6"/>
            <w:r w:rsidRPr="00B62248">
              <w:rPr>
                <w:rFonts w:ascii="Times New Roman" w:hAnsi="Times New Roman" w:cs="Times New Roman"/>
                <w:color w:val="000000"/>
                <w:sz w:val="24"/>
                <w:szCs w:val="24"/>
              </w:rPr>
              <w:t>Descubre la solubilidad en agua de distintas sustancias</w:t>
            </w:r>
            <w:bookmarkEnd w:id="16"/>
          </w:p>
        </w:tc>
      </w:tr>
      <w:tr w:rsidR="0040438A" w:rsidRPr="00B62248" w:rsidTr="00AB338A">
        <w:tc>
          <w:tcPr>
            <w:tcW w:w="2461" w:type="dxa"/>
          </w:tcPr>
          <w:p w:rsidR="0040438A" w:rsidRPr="00B62248" w:rsidRDefault="0040438A"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0438A" w:rsidRPr="00B62248" w:rsidRDefault="00A021B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conocer qué sustancias  son solubles en agua y cuáles no.</w:t>
            </w:r>
          </w:p>
        </w:tc>
      </w:tr>
    </w:tbl>
    <w:p w:rsidR="0040438A" w:rsidRPr="00B62248" w:rsidRDefault="0040438A" w:rsidP="00B62248">
      <w:pPr>
        <w:spacing w:after="0"/>
        <w:jc w:val="both"/>
        <w:rPr>
          <w:rFonts w:ascii="Times New Roman" w:hAnsi="Times New Roman" w:cs="Times New Roman"/>
          <w:color w:val="333333"/>
          <w:shd w:val="clear" w:color="auto" w:fill="FFFFFF"/>
        </w:rPr>
      </w:pPr>
    </w:p>
    <w:p w:rsidR="001F5043" w:rsidRPr="00B62248" w:rsidRDefault="001F5043" w:rsidP="00B62248">
      <w:pPr>
        <w:spacing w:after="0"/>
        <w:jc w:val="both"/>
        <w:rPr>
          <w:rFonts w:ascii="Times New Roman" w:hAnsi="Times New Roman" w:cs="Times New Roman"/>
          <w:color w:val="333333"/>
          <w:shd w:val="clear" w:color="auto" w:fill="FFFFFF"/>
        </w:rPr>
      </w:pPr>
    </w:p>
    <w:p w:rsidR="00074C32" w:rsidRPr="00B62248" w:rsidRDefault="00074C32" w:rsidP="00B62248">
      <w:pPr>
        <w:spacing w:after="0"/>
        <w:jc w:val="both"/>
        <w:rPr>
          <w:rFonts w:ascii="Times New Roman" w:hAnsi="Times New Roman" w:cs="Times New Roman"/>
          <w:color w:val="333333"/>
          <w:shd w:val="clear" w:color="auto" w:fill="FFFFFF"/>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001F5043" w:rsidRPr="00B62248">
        <w:rPr>
          <w:rFonts w:ascii="Times New Roman" w:hAnsi="Times New Roman" w:cs="Times New Roman"/>
          <w:b/>
          <w:color w:val="333333"/>
          <w:shd w:val="clear" w:color="auto" w:fill="FFFFFF"/>
        </w:rPr>
        <w:t xml:space="preserve">2.1 </w:t>
      </w:r>
      <w:r w:rsidR="00C12EBF">
        <w:rPr>
          <w:rFonts w:ascii="Times New Roman" w:hAnsi="Times New Roman" w:cs="Times New Roman"/>
          <w:b/>
          <w:color w:val="333333"/>
          <w:shd w:val="clear" w:color="auto" w:fill="FFFFFF"/>
        </w:rPr>
        <w:t>La s</w:t>
      </w:r>
      <w:r w:rsidRPr="00B62248">
        <w:rPr>
          <w:rFonts w:ascii="Times New Roman" w:hAnsi="Times New Roman" w:cs="Times New Roman"/>
          <w:b/>
          <w:color w:val="333333"/>
          <w:shd w:val="clear" w:color="auto" w:fill="FFFFFF"/>
        </w:rPr>
        <w:t>olubilidad</w:t>
      </w:r>
      <w:r w:rsidRPr="00B62248">
        <w:rPr>
          <w:rFonts w:ascii="Times New Roman" w:hAnsi="Times New Roman" w:cs="Times New Roman"/>
          <w:color w:val="333333"/>
          <w:shd w:val="clear" w:color="auto" w:fill="FFFFFF"/>
        </w:rPr>
        <w:t xml:space="preserve"> </w:t>
      </w:r>
    </w:p>
    <w:p w:rsidR="001F5043" w:rsidRPr="00B62248" w:rsidRDefault="001F5043" w:rsidP="00B62248">
      <w:pPr>
        <w:spacing w:after="0"/>
        <w:jc w:val="both"/>
        <w:rPr>
          <w:rFonts w:ascii="Times New Roman" w:hAnsi="Times New Roman" w:cs="Times New Roman"/>
          <w:color w:val="333333"/>
          <w:shd w:val="clear" w:color="auto" w:fill="FFFFFF"/>
        </w:rPr>
      </w:pPr>
      <w:r w:rsidRPr="00B62248">
        <w:rPr>
          <w:rFonts w:ascii="Times New Roman" w:eastAsia="Times New Roman" w:hAnsi="Times New Roman" w:cs="Times New Roman"/>
          <w:color w:val="333333"/>
          <w:lang w:val="es-CO" w:eastAsia="es-CO"/>
        </w:rPr>
        <w:br/>
        <w:t>La solubilidad es una medida de la capacidad de una sustancia para disolverse en otra y se define como la </w:t>
      </w:r>
      <w:r w:rsidRPr="00B62248">
        <w:rPr>
          <w:rFonts w:ascii="Times New Roman" w:eastAsia="Times New Roman" w:hAnsi="Times New Roman" w:cs="Times New Roman"/>
          <w:b/>
          <w:bCs/>
          <w:color w:val="333333"/>
          <w:lang w:val="es-CO" w:eastAsia="es-CO"/>
        </w:rPr>
        <w:t xml:space="preserve">cantidad máxima de soluto que </w:t>
      </w:r>
      <w:r w:rsidR="00682D23">
        <w:rPr>
          <w:rFonts w:ascii="Times New Roman" w:eastAsia="Times New Roman" w:hAnsi="Times New Roman" w:cs="Times New Roman"/>
          <w:b/>
          <w:bCs/>
          <w:color w:val="333333"/>
          <w:lang w:val="es-CO" w:eastAsia="es-CO"/>
        </w:rPr>
        <w:t>es posible disolver</w:t>
      </w:r>
      <w:r w:rsidRPr="00B62248">
        <w:rPr>
          <w:rFonts w:ascii="Times New Roman" w:eastAsia="Times New Roman" w:hAnsi="Times New Roman" w:cs="Times New Roman"/>
          <w:b/>
          <w:bCs/>
          <w:color w:val="333333"/>
          <w:lang w:val="es-CO" w:eastAsia="es-CO"/>
        </w:rPr>
        <w:t xml:space="preserve"> en 100 g de disolvente</w:t>
      </w:r>
      <w:r w:rsidRPr="00B62248">
        <w:rPr>
          <w:rFonts w:ascii="Times New Roman" w:eastAsia="Times New Roman" w:hAnsi="Times New Roman" w:cs="Times New Roman"/>
          <w:color w:val="333333"/>
          <w:lang w:val="es-CO" w:eastAsia="es-CO"/>
        </w:rPr>
        <w:t> (por lo general, agua), a una temperatura y presión determinadas.</w:t>
      </w:r>
    </w:p>
    <w:p w:rsidR="001F5043" w:rsidRPr="00B62248" w:rsidRDefault="001F5043" w:rsidP="00B62248">
      <w:pPr>
        <w:shd w:val="clear" w:color="auto" w:fill="FFFFFF"/>
        <w:spacing w:after="0" w:line="345" w:lineRule="atLeast"/>
        <w:jc w:val="both"/>
        <w:rPr>
          <w:rFonts w:ascii="Times New Roman" w:eastAsia="Times New Roman" w:hAnsi="Times New Roman" w:cs="Times New Roman"/>
          <w:color w:val="333333"/>
          <w:lang w:val="es-CO" w:eastAsia="es-CO"/>
        </w:rPr>
      </w:pPr>
    </w:p>
    <w:p w:rsidR="006560F2"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La solubilidad de una susta</w:t>
      </w:r>
      <w:r w:rsidR="005851CD">
        <w:rPr>
          <w:rFonts w:ascii="Times New Roman" w:eastAsia="Times New Roman" w:hAnsi="Times New Roman" w:cs="Times New Roman"/>
          <w:color w:val="333333"/>
          <w:lang w:val="es-CO" w:eastAsia="es-CO"/>
        </w:rPr>
        <w:t xml:space="preserve">ncia depende de la variación de </w:t>
      </w:r>
      <w:r w:rsidR="00716B38" w:rsidRPr="00B62248">
        <w:rPr>
          <w:rFonts w:ascii="Times New Roman" w:eastAsia="Times New Roman" w:hAnsi="Times New Roman" w:cs="Times New Roman"/>
          <w:color w:val="333333"/>
          <w:lang w:val="es-CO" w:eastAsia="es-CO"/>
        </w:rPr>
        <w:t>temperatura y</w:t>
      </w:r>
      <w:r w:rsidRPr="00B62248">
        <w:rPr>
          <w:rFonts w:ascii="Times New Roman" w:eastAsia="Times New Roman" w:hAnsi="Times New Roman" w:cs="Times New Roman"/>
          <w:color w:val="333333"/>
          <w:lang w:val="es-CO" w:eastAsia="es-CO"/>
        </w:rPr>
        <w:t xml:space="preserve"> presión, por lo que se deben indicar estos parámetros cuando se aporta un dato de solubilidad.</w:t>
      </w:r>
    </w:p>
    <w:p w:rsidR="006560F2" w:rsidRPr="00B62248" w:rsidRDefault="006560F2" w:rsidP="00B62248">
      <w:pPr>
        <w:shd w:val="clear" w:color="auto" w:fill="FFFFFF"/>
        <w:spacing w:after="0" w:line="345" w:lineRule="atLeast"/>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259"/>
        <w:gridCol w:w="6795"/>
      </w:tblGrid>
      <w:tr w:rsidR="006560F2" w:rsidRPr="00B62248" w:rsidTr="00AB338A">
        <w:tc>
          <w:tcPr>
            <w:tcW w:w="9054" w:type="dxa"/>
            <w:gridSpan w:val="2"/>
            <w:shd w:val="clear" w:color="auto" w:fill="000000" w:themeFill="text1"/>
          </w:tcPr>
          <w:p w:rsidR="006560F2" w:rsidRPr="00B62248" w:rsidRDefault="006560F2"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Profundiza: recurso aprovechado</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6560F2"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716B38"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716B38" w:rsidRPr="00B62248">
              <w:rPr>
                <w:rFonts w:ascii="Times New Roman" w:hAnsi="Times New Roman" w:cs="Times New Roman"/>
                <w:color w:val="000000"/>
                <w:sz w:val="24"/>
                <w:szCs w:val="24"/>
              </w:rPr>
              <w:t>_</w:t>
            </w:r>
            <w:r w:rsidR="006560F2" w:rsidRPr="00B62248">
              <w:rPr>
                <w:rFonts w:ascii="Times New Roman" w:hAnsi="Times New Roman" w:cs="Times New Roman"/>
                <w:color w:val="000000"/>
                <w:sz w:val="24"/>
                <w:szCs w:val="24"/>
              </w:rPr>
              <w:t>CO_REC</w:t>
            </w:r>
            <w:r w:rsidR="00790197">
              <w:rPr>
                <w:rFonts w:ascii="Times New Roman" w:hAnsi="Times New Roman" w:cs="Times New Roman"/>
                <w:color w:val="000000"/>
                <w:sz w:val="24"/>
                <w:szCs w:val="24"/>
              </w:rPr>
              <w:t>8</w:t>
            </w:r>
            <w:r w:rsidR="003D42C9" w:rsidRPr="00B62248">
              <w:rPr>
                <w:rFonts w:ascii="Times New Roman" w:hAnsi="Times New Roman" w:cs="Times New Roman"/>
                <w:color w:val="000000"/>
                <w:sz w:val="24"/>
                <w:szCs w:val="24"/>
              </w:rPr>
              <w:t>0</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6560F2" w:rsidRPr="00B62248" w:rsidRDefault="006560F2"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w:t>
            </w:r>
            <w:r w:rsidR="00AE3FAE" w:rsidRPr="00B62248">
              <w:rPr>
                <w:rFonts w:ascii="Times New Roman" w:hAnsi="Times New Roman" w:cs="Times New Roman"/>
                <w:sz w:val="24"/>
                <w:szCs w:val="24"/>
              </w:rPr>
              <w:t>homogéneas</w:t>
            </w:r>
          </w:p>
        </w:tc>
      </w:tr>
      <w:tr w:rsidR="006560F2" w:rsidRPr="00B62248" w:rsidTr="00AB338A">
        <w:tc>
          <w:tcPr>
            <w:tcW w:w="2518"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AE3FAE" w:rsidRPr="00B62248" w:rsidRDefault="00AE3FAE"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En información general en la sección final de la sección </w:t>
            </w:r>
            <w:r w:rsidRPr="00B62248">
              <w:rPr>
                <w:rFonts w:ascii="Times New Roman" w:hAnsi="Times New Roman" w:cs="Times New Roman"/>
                <w:i/>
                <w:sz w:val="24"/>
                <w:szCs w:val="24"/>
              </w:rPr>
              <w:t>para saber más…</w:t>
            </w:r>
            <w:r w:rsidRPr="00B62248">
              <w:rPr>
                <w:rFonts w:ascii="Times New Roman" w:hAnsi="Times New Roman" w:cs="Times New Roman"/>
                <w:sz w:val="24"/>
                <w:szCs w:val="24"/>
              </w:rPr>
              <w:t>cambiar el enlace por:</w:t>
            </w:r>
          </w:p>
          <w:p w:rsidR="006560F2" w:rsidRPr="00B62248" w:rsidRDefault="00850AEC" w:rsidP="00B62248">
            <w:pPr>
              <w:jc w:val="both"/>
              <w:rPr>
                <w:rFonts w:ascii="Times New Roman" w:hAnsi="Times New Roman" w:cs="Times New Roman"/>
                <w:sz w:val="24"/>
                <w:szCs w:val="24"/>
              </w:rPr>
            </w:pPr>
            <w:hyperlink r:id="rId12" w:history="1">
              <w:r w:rsidR="00AE3FAE" w:rsidRPr="00B62248">
                <w:rPr>
                  <w:rStyle w:val="Hipervnculo"/>
                  <w:rFonts w:ascii="Times New Roman" w:hAnsi="Times New Roman" w:cs="Times New Roman"/>
                  <w:sz w:val="24"/>
                  <w:szCs w:val="24"/>
                </w:rPr>
                <w:t>http://www.profesorenlinea.cl/Quimica/Disoluciones_quimicas.html</w:t>
              </w:r>
            </w:hyperlink>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6560F2" w:rsidRPr="00B62248" w:rsidRDefault="00AE3FAE"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La solubilidad </w:t>
            </w:r>
          </w:p>
        </w:tc>
      </w:tr>
      <w:tr w:rsidR="006560F2" w:rsidRPr="00B62248" w:rsidTr="00AB338A">
        <w:tc>
          <w:tcPr>
            <w:tcW w:w="2518" w:type="dxa"/>
          </w:tcPr>
          <w:p w:rsidR="006560F2" w:rsidRPr="00B62248" w:rsidRDefault="006560F2"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6560F2" w:rsidRPr="00B62248" w:rsidRDefault="006560F2"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Interactivo que </w:t>
            </w:r>
            <w:r w:rsidR="00AE3FAE" w:rsidRPr="00B62248">
              <w:rPr>
                <w:rFonts w:ascii="Times New Roman" w:hAnsi="Times New Roman" w:cs="Times New Roman"/>
                <w:color w:val="000000"/>
                <w:sz w:val="24"/>
                <w:szCs w:val="24"/>
              </w:rPr>
              <w:t xml:space="preserve">facilita  entender el concepto de concentración y de solubilidad  </w:t>
            </w:r>
            <w:r w:rsidRPr="00B62248">
              <w:rPr>
                <w:rFonts w:ascii="Times New Roman" w:hAnsi="Times New Roman" w:cs="Times New Roman"/>
                <w:color w:val="000000"/>
                <w:sz w:val="24"/>
                <w:szCs w:val="24"/>
              </w:rPr>
              <w:t xml:space="preserve"> </w:t>
            </w:r>
            <w:r w:rsidR="00AE3FAE" w:rsidRPr="00B62248">
              <w:rPr>
                <w:rFonts w:ascii="Times New Roman" w:hAnsi="Times New Roman" w:cs="Times New Roman"/>
                <w:color w:val="000000"/>
                <w:sz w:val="24"/>
                <w:szCs w:val="24"/>
              </w:rPr>
              <w:t xml:space="preserve">de una sal en agua. </w:t>
            </w:r>
          </w:p>
        </w:tc>
      </w:tr>
    </w:tbl>
    <w:p w:rsidR="001F5043" w:rsidRPr="00B62248" w:rsidRDefault="001F5043" w:rsidP="00B62248">
      <w:pPr>
        <w:spacing w:after="0"/>
        <w:jc w:val="both"/>
        <w:rPr>
          <w:rFonts w:ascii="Times New Roman" w:hAnsi="Times New Roman" w:cs="Times New Roman"/>
        </w:rPr>
      </w:pPr>
    </w:p>
    <w:p w:rsidR="003113DB" w:rsidRPr="00B62248" w:rsidRDefault="003113DB" w:rsidP="00B62248">
      <w:pPr>
        <w:spacing w:after="0"/>
        <w:jc w:val="both"/>
        <w:rPr>
          <w:rFonts w:ascii="Times New Roman" w:hAnsi="Times New Roman" w:cs="Times New Roman"/>
        </w:rPr>
      </w:pPr>
    </w:p>
    <w:p w:rsidR="0077569F" w:rsidRPr="00B62248" w:rsidRDefault="00A47822" w:rsidP="00B62248">
      <w:pPr>
        <w:spacing w:after="0"/>
        <w:jc w:val="both"/>
        <w:rPr>
          <w:rFonts w:ascii="Times New Roman" w:hAnsi="Times New Roman" w:cs="Times New Roman"/>
        </w:rPr>
      </w:pPr>
      <w:r>
        <w:rPr>
          <w:rFonts w:ascii="Times New Roman" w:hAnsi="Times New Roman" w:cs="Times New Roman"/>
          <w:highlight w:val="yellow"/>
        </w:rPr>
        <w:t>[SECCIÓN 3</w:t>
      </w:r>
      <w:r w:rsidR="0077569F" w:rsidRPr="00B62248">
        <w:rPr>
          <w:rFonts w:ascii="Times New Roman" w:hAnsi="Times New Roman" w:cs="Times New Roman"/>
          <w:highlight w:val="yellow"/>
        </w:rPr>
        <w:t>]</w:t>
      </w:r>
      <w:r w:rsidR="0077569F" w:rsidRPr="00B62248">
        <w:rPr>
          <w:rFonts w:ascii="Times New Roman" w:hAnsi="Times New Roman" w:cs="Times New Roman"/>
        </w:rPr>
        <w:t xml:space="preserve">  </w:t>
      </w:r>
      <w:r w:rsidR="0077569F" w:rsidRPr="00B62248">
        <w:rPr>
          <w:rFonts w:ascii="Times New Roman" w:hAnsi="Times New Roman" w:cs="Times New Roman"/>
          <w:b/>
        </w:rPr>
        <w:t>2.1</w:t>
      </w:r>
      <w:r w:rsidR="00074C32" w:rsidRPr="00B62248">
        <w:rPr>
          <w:rFonts w:ascii="Times New Roman" w:hAnsi="Times New Roman" w:cs="Times New Roman"/>
          <w:b/>
        </w:rPr>
        <w:t>.1</w:t>
      </w:r>
      <w:r w:rsidR="0077569F" w:rsidRPr="00B62248">
        <w:rPr>
          <w:rFonts w:ascii="Times New Roman" w:hAnsi="Times New Roman" w:cs="Times New Roman"/>
          <w:b/>
        </w:rPr>
        <w:t xml:space="preserve"> </w:t>
      </w:r>
      <w:bookmarkStart w:id="17" w:name="OLE_LINK20"/>
      <w:r w:rsidR="0077569F" w:rsidRPr="00B62248">
        <w:rPr>
          <w:rFonts w:ascii="Times New Roman" w:hAnsi="Times New Roman" w:cs="Times New Roman"/>
          <w:b/>
          <w:color w:val="000000"/>
        </w:rPr>
        <w:t>Los efectos de la temperatura y la presión sobre la solubilidad</w:t>
      </w:r>
      <w:bookmarkEnd w:id="17"/>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color w:val="333333"/>
        </w:rPr>
        <w:br/>
      </w:r>
      <w:r w:rsidRPr="00B62248">
        <w:rPr>
          <w:rStyle w:val="un"/>
          <w:color w:val="333333"/>
        </w:rPr>
        <w:t>A diario podemos observar que al destapar un envase de</w:t>
      </w:r>
      <w:r w:rsidR="00A47822">
        <w:rPr>
          <w:rStyle w:val="un"/>
          <w:color w:val="333333"/>
        </w:rPr>
        <w:t xml:space="preserve"> bebida gaseosa</w:t>
      </w:r>
      <w:r w:rsidRPr="00B62248">
        <w:rPr>
          <w:rStyle w:val="un"/>
          <w:color w:val="333333"/>
        </w:rPr>
        <w:t xml:space="preserve"> se desprenden </w:t>
      </w:r>
      <w:r w:rsidRPr="00B62248">
        <w:rPr>
          <w:rStyle w:val="un"/>
          <w:color w:val="333333"/>
        </w:rPr>
        <w:lastRenderedPageBreak/>
        <w:t>burbujas, o que se disuelve mejor el azúcar si el café está caliente en lugar de</w:t>
      </w:r>
      <w:r w:rsidR="005851CD">
        <w:rPr>
          <w:rStyle w:val="un"/>
          <w:color w:val="333333"/>
        </w:rPr>
        <w:t xml:space="preserve">  estar</w:t>
      </w:r>
      <w:r w:rsidRPr="00B62248">
        <w:rPr>
          <w:rStyle w:val="un"/>
          <w:color w:val="333333"/>
        </w:rPr>
        <w:t xml:space="preserve"> frío. Hechos como estos están relacionados con los factores que influyen en la solubilidad: la temperatura y la presión.</w:t>
      </w:r>
    </w:p>
    <w:p w:rsidR="0034506F" w:rsidRPr="00B62248" w:rsidRDefault="0034506F" w:rsidP="00B62248">
      <w:pPr>
        <w:pStyle w:val="u"/>
        <w:shd w:val="clear" w:color="auto" w:fill="FFFFFF"/>
        <w:spacing w:before="0" w:beforeAutospacing="0" w:after="0" w:afterAutospacing="0"/>
        <w:jc w:val="both"/>
        <w:rPr>
          <w:color w:val="333333"/>
        </w:rPr>
      </w:pPr>
    </w:p>
    <w:p w:rsidR="0077569F"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Empecemos con la</w:t>
      </w:r>
      <w:r w:rsidRPr="00B62248">
        <w:rPr>
          <w:rStyle w:val="apple-converted-space"/>
          <w:color w:val="333333"/>
        </w:rPr>
        <w:t> </w:t>
      </w:r>
      <w:r w:rsidRPr="00B62248">
        <w:rPr>
          <w:rStyle w:val="Textoennegrita"/>
          <w:color w:val="333333"/>
        </w:rPr>
        <w:t>temperatura</w:t>
      </w:r>
      <w:r w:rsidRPr="00B62248">
        <w:rPr>
          <w:rStyle w:val="un"/>
          <w:color w:val="333333"/>
        </w:rPr>
        <w:t>.</w:t>
      </w:r>
      <w:r w:rsidRPr="00B62248">
        <w:rPr>
          <w:rStyle w:val="apple-converted-space"/>
          <w:color w:val="333333"/>
        </w:rPr>
        <w:t> </w:t>
      </w:r>
      <w:r w:rsidRPr="00B62248">
        <w:rPr>
          <w:rStyle w:val="un"/>
          <w:color w:val="333333"/>
        </w:rPr>
        <w:t>Para la mayoría de los</w:t>
      </w:r>
      <w:r w:rsidRPr="00B62248">
        <w:rPr>
          <w:rStyle w:val="apple-converted-space"/>
          <w:color w:val="333333"/>
        </w:rPr>
        <w:t> </w:t>
      </w:r>
      <w:r w:rsidRPr="00B62248">
        <w:rPr>
          <w:rStyle w:val="Textoennegrita"/>
          <w:color w:val="333333"/>
        </w:rPr>
        <w:t>solutos sólidos</w:t>
      </w:r>
      <w:r w:rsidRPr="00B62248">
        <w:rPr>
          <w:rStyle w:val="un"/>
          <w:color w:val="333333"/>
        </w:rPr>
        <w:t>, la solubilidad aumenta al incrementar</w:t>
      </w:r>
      <w:r w:rsidR="005851CD">
        <w:rPr>
          <w:rStyle w:val="un"/>
          <w:color w:val="333333"/>
        </w:rPr>
        <w:t>se</w:t>
      </w:r>
      <w:r w:rsidRPr="00B62248">
        <w:rPr>
          <w:rStyle w:val="un"/>
          <w:color w:val="333333"/>
        </w:rPr>
        <w:t xml:space="preserve"> la temperatura.</w:t>
      </w:r>
      <w:r w:rsidRPr="00B62248">
        <w:rPr>
          <w:rStyle w:val="apple-converted-space"/>
          <w:color w:val="333333"/>
        </w:rPr>
        <w:t> </w:t>
      </w:r>
      <w:r w:rsidRPr="00B62248">
        <w:rPr>
          <w:rStyle w:val="un"/>
          <w:color w:val="333333"/>
        </w:rPr>
        <w:t xml:space="preserve">Por </w:t>
      </w:r>
      <w:r w:rsidR="00563667" w:rsidRPr="00B62248">
        <w:rPr>
          <w:rStyle w:val="un"/>
          <w:color w:val="333333"/>
        </w:rPr>
        <w:t>lo tanto</w:t>
      </w:r>
      <w:r w:rsidRPr="00B62248">
        <w:rPr>
          <w:rStyle w:val="un"/>
          <w:color w:val="333333"/>
        </w:rPr>
        <w:t>, para preparar limonada, es mejor disolver primero el azúcar y luego añadir los cubitos de hielo, de lo contrario puede ocurrir que la bebida no quede suficientemente dulce.</w:t>
      </w:r>
    </w:p>
    <w:p w:rsidR="0034506F" w:rsidRPr="00B62248" w:rsidRDefault="0034506F" w:rsidP="00B62248">
      <w:pPr>
        <w:pStyle w:val="u"/>
        <w:shd w:val="clear" w:color="auto" w:fill="FFFFFF"/>
        <w:spacing w:before="0" w:beforeAutospacing="0" w:after="0" w:afterAutospacing="0"/>
        <w:jc w:val="both"/>
        <w:rPr>
          <w:color w:val="333333"/>
        </w:rPr>
      </w:pPr>
    </w:p>
    <w:p w:rsidR="00AE3FAE" w:rsidRPr="00B62248" w:rsidRDefault="0077569F" w:rsidP="00B62248">
      <w:pPr>
        <w:pStyle w:val="u"/>
        <w:shd w:val="clear" w:color="auto" w:fill="FFFFFF"/>
        <w:spacing w:before="0" w:beforeAutospacing="0" w:after="0" w:afterAutospacing="0"/>
        <w:jc w:val="both"/>
        <w:rPr>
          <w:rStyle w:val="un"/>
          <w:color w:val="333333"/>
        </w:rPr>
      </w:pPr>
      <w:r w:rsidRPr="00B62248">
        <w:rPr>
          <w:rStyle w:val="un"/>
          <w:color w:val="333333"/>
        </w:rPr>
        <w:t xml:space="preserve">La representación gráfica de la solubilidad en función de la temperatura se llama </w:t>
      </w:r>
      <w:r w:rsidRPr="005851CD">
        <w:rPr>
          <w:rStyle w:val="un"/>
          <w:b/>
          <w:color w:val="333333"/>
        </w:rPr>
        <w:t>curva de solubilidad</w:t>
      </w:r>
      <w:r w:rsidRPr="00B62248">
        <w:rPr>
          <w:rStyle w:val="un"/>
          <w:color w:val="333333"/>
        </w:rPr>
        <w:t>.</w:t>
      </w:r>
      <w:r w:rsidRPr="00B62248">
        <w:rPr>
          <w:rStyle w:val="apple-converted-space"/>
          <w:color w:val="333333"/>
        </w:rPr>
        <w:t> </w:t>
      </w:r>
      <w:r w:rsidRPr="00B62248">
        <w:rPr>
          <w:rStyle w:val="un"/>
          <w:color w:val="333333"/>
        </w:rPr>
        <w:t>Puedes observar las gráficas de la solubilidad de diferentes sustancias en el siguiente enlace de la Gran Enciclopedia Planeta</w:t>
      </w:r>
      <w:r w:rsidRPr="00B62248">
        <w:rPr>
          <w:rStyle w:val="apple-converted-space"/>
          <w:color w:val="333333"/>
        </w:rPr>
        <w:t> </w:t>
      </w:r>
      <w:hyperlink r:id="rId13" w:tgtFrame="_blank" w:history="1">
        <w:r w:rsidRPr="00B62248">
          <w:rPr>
            <w:rStyle w:val="Hipervnculo"/>
            <w:color w:val="41853B"/>
            <w:bdr w:val="none" w:sz="0" w:space="0" w:color="auto" w:frame="1"/>
          </w:rPr>
          <w:t>[</w:t>
        </w:r>
        <w:r w:rsidR="00446CA1" w:rsidRPr="00446CA1">
          <w:rPr>
            <w:rStyle w:val="Hipervnculo"/>
            <w:color w:val="002060"/>
            <w:bdr w:val="none" w:sz="0" w:space="0" w:color="auto" w:frame="1"/>
          </w:rPr>
          <w:t>VER</w:t>
        </w:r>
        <w:r w:rsidRPr="00B62248">
          <w:rPr>
            <w:rStyle w:val="Hipervnculo"/>
            <w:color w:val="41853B"/>
            <w:bdr w:val="none" w:sz="0" w:space="0" w:color="auto" w:frame="1"/>
          </w:rPr>
          <w:t>]</w:t>
        </w:r>
      </w:hyperlink>
      <w:r w:rsidRPr="00B62248">
        <w:rPr>
          <w:rStyle w:val="un"/>
          <w:color w:val="333333"/>
        </w:rPr>
        <w:t>.</w:t>
      </w:r>
      <w:r w:rsidR="0034506F" w:rsidRPr="00B62248">
        <w:rPr>
          <w:rStyle w:val="un"/>
          <w:color w:val="333333"/>
        </w:rPr>
        <w:t xml:space="preserve"> </w:t>
      </w:r>
      <w:r w:rsidRPr="00B62248">
        <w:rPr>
          <w:rStyle w:val="un"/>
          <w:color w:val="333333"/>
        </w:rPr>
        <w:t>La solubilidad del nitrato de potasio (sustancia utilizada para la fabricación de fertilizantes) en agua varía notablemente con la temperatura, como se puede observar en la tabla siguiente:</w:t>
      </w:r>
    </w:p>
    <w:p w:rsidR="002C06E2" w:rsidRPr="00B62248" w:rsidRDefault="002C06E2" w:rsidP="00B62248">
      <w:pPr>
        <w:pStyle w:val="u"/>
        <w:shd w:val="clear" w:color="auto" w:fill="FFFFFF"/>
        <w:spacing w:before="0" w:beforeAutospacing="0" w:after="0" w:afterAutospacing="0"/>
        <w:jc w:val="both"/>
        <w:rPr>
          <w:rStyle w:val="un"/>
          <w:color w:val="333333"/>
        </w:rPr>
      </w:pPr>
    </w:p>
    <w:tbl>
      <w:tblPr>
        <w:tblStyle w:val="Tablaconcuadrcula"/>
        <w:tblW w:w="0" w:type="auto"/>
        <w:tblLook w:val="04A0"/>
      </w:tblPr>
      <w:tblGrid>
        <w:gridCol w:w="1589"/>
        <w:gridCol w:w="652"/>
        <w:gridCol w:w="695"/>
        <w:gridCol w:w="695"/>
        <w:gridCol w:w="696"/>
        <w:gridCol w:w="696"/>
        <w:gridCol w:w="696"/>
        <w:gridCol w:w="695"/>
        <w:gridCol w:w="695"/>
        <w:gridCol w:w="695"/>
        <w:gridCol w:w="625"/>
        <w:gridCol w:w="625"/>
      </w:tblGrid>
      <w:tr w:rsidR="00D21577" w:rsidRPr="00B62248" w:rsidTr="00AB338A">
        <w:tc>
          <w:tcPr>
            <w:tcW w:w="8828" w:type="dxa"/>
            <w:gridSpan w:val="12"/>
          </w:tcPr>
          <w:p w:rsidR="00D21577" w:rsidRPr="00B62248" w:rsidRDefault="00D21577" w:rsidP="00032E2E">
            <w:pPr>
              <w:pStyle w:val="u"/>
              <w:spacing w:before="0" w:beforeAutospacing="0" w:after="0" w:afterAutospacing="0"/>
              <w:jc w:val="center"/>
              <w:rPr>
                <w:b/>
                <w:color w:val="333333"/>
                <w:sz w:val="24"/>
                <w:szCs w:val="24"/>
              </w:rPr>
            </w:pPr>
            <w:r w:rsidRPr="00B62248">
              <w:rPr>
                <w:b/>
                <w:color w:val="333333"/>
                <w:sz w:val="24"/>
                <w:szCs w:val="24"/>
              </w:rPr>
              <w:t>Solubilidad del nitrato de potasio y la temperatura</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color w:val="333333"/>
                <w:sz w:val="24"/>
                <w:szCs w:val="24"/>
              </w:rPr>
            </w:pPr>
            <w:r w:rsidRPr="00B62248">
              <w:rPr>
                <w:b/>
                <w:sz w:val="24"/>
                <w:szCs w:val="24"/>
              </w:rPr>
              <w:t>Temperatura</w:t>
            </w:r>
            <w:r w:rsidRPr="00B62248">
              <w:rPr>
                <w:color w:val="333333"/>
                <w:sz w:val="24"/>
                <w:szCs w:val="24"/>
              </w:rPr>
              <w:t xml:space="preserve"> </w:t>
            </w:r>
            <w:r w:rsidR="00446CA1" w:rsidRPr="00446CA1">
              <w:rPr>
                <w:b/>
                <w:color w:val="333333"/>
                <w:sz w:val="24"/>
                <w:szCs w:val="24"/>
              </w:rPr>
              <w:t>(°</w:t>
            </w:r>
            <w:r w:rsidRPr="00446CA1">
              <w:rPr>
                <w:b/>
                <w:color w:val="333333"/>
                <w:sz w:val="24"/>
                <w:szCs w:val="24"/>
              </w:rPr>
              <w:t>C</w:t>
            </w:r>
            <w:r w:rsidR="00446CA1" w:rsidRPr="00446CA1">
              <w:rPr>
                <w:b/>
                <w:color w:val="333333"/>
                <w:sz w:val="24"/>
                <w:szCs w:val="24"/>
              </w:rPr>
              <w:t>)</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50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70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90</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100</w:t>
            </w:r>
          </w:p>
        </w:tc>
      </w:tr>
      <w:tr w:rsidR="00D21577" w:rsidRPr="00B62248" w:rsidTr="00D21577">
        <w:tc>
          <w:tcPr>
            <w:tcW w:w="1341" w:type="dxa"/>
          </w:tcPr>
          <w:p w:rsidR="00D21577" w:rsidRPr="00B62248" w:rsidRDefault="00D21577" w:rsidP="00B62248">
            <w:pPr>
              <w:pStyle w:val="u"/>
              <w:spacing w:before="0" w:beforeAutospacing="0" w:after="0" w:afterAutospacing="0"/>
              <w:jc w:val="both"/>
              <w:rPr>
                <w:b/>
                <w:color w:val="333333"/>
                <w:sz w:val="24"/>
                <w:szCs w:val="24"/>
              </w:rPr>
            </w:pPr>
            <w:r w:rsidRPr="00B62248">
              <w:rPr>
                <w:b/>
                <w:color w:val="333333"/>
                <w:sz w:val="24"/>
                <w:szCs w:val="24"/>
              </w:rPr>
              <w:t>Solubilidad</w:t>
            </w:r>
          </w:p>
          <w:p w:rsidR="00D21577" w:rsidRPr="00B62248" w:rsidRDefault="00D21577" w:rsidP="00B62248">
            <w:pPr>
              <w:pStyle w:val="u"/>
              <w:spacing w:before="0" w:beforeAutospacing="0" w:after="0" w:afterAutospacing="0"/>
              <w:jc w:val="both"/>
              <w:rPr>
                <w:color w:val="333333"/>
                <w:sz w:val="24"/>
                <w:szCs w:val="24"/>
              </w:rPr>
            </w:pPr>
            <w:r w:rsidRPr="00B62248">
              <w:rPr>
                <w:b/>
                <w:color w:val="333333"/>
                <w:sz w:val="24"/>
                <w:szCs w:val="24"/>
              </w:rPr>
              <w:t>(g/100ml)</w:t>
            </w:r>
            <w:r w:rsidRPr="00B62248">
              <w:rPr>
                <w:color w:val="333333"/>
                <w:sz w:val="24"/>
                <w:szCs w:val="24"/>
              </w:rPr>
              <w:t xml:space="preserve"> </w:t>
            </w:r>
          </w:p>
        </w:tc>
        <w:tc>
          <w:tcPr>
            <w:tcW w:w="653"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13.3</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20.9</w:t>
            </w:r>
          </w:p>
        </w:tc>
        <w:tc>
          <w:tcPr>
            <w:tcW w:w="697"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31.6</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45.8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63.9</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85.5</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110</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138</w:t>
            </w:r>
          </w:p>
        </w:tc>
        <w:tc>
          <w:tcPr>
            <w:tcW w:w="698"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169</w:t>
            </w:r>
          </w:p>
        </w:tc>
        <w:tc>
          <w:tcPr>
            <w:tcW w:w="626" w:type="dxa"/>
          </w:tcPr>
          <w:p w:rsidR="00D21577" w:rsidRPr="00B62248" w:rsidRDefault="00D21577" w:rsidP="00B62248">
            <w:pPr>
              <w:pStyle w:val="u"/>
              <w:spacing w:before="0" w:beforeAutospacing="0" w:after="0" w:afterAutospacing="0"/>
              <w:jc w:val="both"/>
              <w:rPr>
                <w:color w:val="333333"/>
                <w:sz w:val="24"/>
                <w:szCs w:val="24"/>
              </w:rPr>
            </w:pPr>
            <w:r w:rsidRPr="00B62248">
              <w:rPr>
                <w:color w:val="333333"/>
                <w:sz w:val="24"/>
                <w:szCs w:val="24"/>
              </w:rPr>
              <w:t>202</w:t>
            </w:r>
          </w:p>
        </w:tc>
        <w:tc>
          <w:tcPr>
            <w:tcW w:w="626" w:type="dxa"/>
          </w:tcPr>
          <w:p w:rsidR="00D21577" w:rsidRPr="00B62248" w:rsidRDefault="00013100" w:rsidP="00B62248">
            <w:pPr>
              <w:pStyle w:val="u"/>
              <w:spacing w:before="0" w:beforeAutospacing="0" w:after="0" w:afterAutospacing="0"/>
              <w:jc w:val="both"/>
              <w:rPr>
                <w:color w:val="333333"/>
                <w:sz w:val="24"/>
                <w:szCs w:val="24"/>
              </w:rPr>
            </w:pPr>
            <w:r w:rsidRPr="00B62248">
              <w:rPr>
                <w:color w:val="333333"/>
                <w:sz w:val="24"/>
                <w:szCs w:val="24"/>
              </w:rPr>
              <w:t>246</w:t>
            </w:r>
          </w:p>
        </w:tc>
      </w:tr>
    </w:tbl>
    <w:p w:rsidR="001F5043" w:rsidRPr="00B62248" w:rsidRDefault="001F5043"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Estos datos nos permiten saber, por ejemplo, la temperatura a la que debemos calentar el agua para disolver una determinada cantidad de nitrato de potasio; por ejemplo, para disolver 110 g en 100 ml de agua, la temperatura del agua debe ser de 60 °C como mínimo.</w:t>
      </w: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p>
    <w:p w:rsidR="00013100" w:rsidRPr="00B62248" w:rsidRDefault="00013100" w:rsidP="00B62248">
      <w:pPr>
        <w:shd w:val="clear" w:color="auto" w:fill="FFFFFF"/>
        <w:spacing w:after="0"/>
        <w:jc w:val="both"/>
        <w:rPr>
          <w:rFonts w:ascii="Times New Roman" w:eastAsia="Times New Roman" w:hAnsi="Times New Roman" w:cs="Times New Roman"/>
          <w:color w:val="333333"/>
          <w:lang w:val="es-CO" w:eastAsia="es-CO"/>
        </w:rPr>
      </w:pPr>
      <w:r w:rsidRPr="00B62248">
        <w:rPr>
          <w:rFonts w:ascii="Times New Roman" w:eastAsia="Times New Roman" w:hAnsi="Times New Roman" w:cs="Times New Roman"/>
          <w:color w:val="333333"/>
          <w:lang w:val="es-CO" w:eastAsia="es-CO"/>
        </w:rPr>
        <w:t>Los </w:t>
      </w:r>
      <w:r w:rsidRPr="00B62248">
        <w:rPr>
          <w:rFonts w:ascii="Times New Roman" w:eastAsia="Times New Roman" w:hAnsi="Times New Roman" w:cs="Times New Roman"/>
          <w:b/>
          <w:bCs/>
          <w:color w:val="333333"/>
          <w:lang w:val="es-CO" w:eastAsia="es-CO"/>
        </w:rPr>
        <w:t>gases disueltos</w:t>
      </w:r>
      <w:r w:rsidRPr="00B62248">
        <w:rPr>
          <w:rFonts w:ascii="Times New Roman" w:eastAsia="Times New Roman" w:hAnsi="Times New Roman" w:cs="Times New Roman"/>
          <w:color w:val="333333"/>
          <w:lang w:val="es-CO" w:eastAsia="es-CO"/>
        </w:rPr>
        <w:t> en líquidos se comportan de forma inversa a la manera como lo hacen los sólidos. Cuando se eleva la temperatura de una disolución de un gas en un líquido, se observa, por lo común, que el gas se desprende. Esto se produce porque la solubilidad de los gases en los líquidos disminuye al aumentar la temperatura. Por eso, un refresco pierde más rápido el gas cuando está caliente que cuando está frío.</w:t>
      </w:r>
    </w:p>
    <w:p w:rsidR="003113DB" w:rsidRPr="00B62248" w:rsidRDefault="003113DB" w:rsidP="00B62248">
      <w:pPr>
        <w:spacing w:after="0"/>
        <w:jc w:val="both"/>
        <w:rPr>
          <w:rFonts w:ascii="Times New Roman" w:hAnsi="Times New Roman" w:cs="Times New Roman"/>
        </w:rPr>
      </w:pPr>
    </w:p>
    <w:tbl>
      <w:tblPr>
        <w:tblStyle w:val="Tablaconcuadrcula2"/>
        <w:tblW w:w="0" w:type="auto"/>
        <w:tblLook w:val="04A0"/>
      </w:tblPr>
      <w:tblGrid>
        <w:gridCol w:w="2475"/>
        <w:gridCol w:w="6353"/>
      </w:tblGrid>
      <w:tr w:rsidR="00013100" w:rsidRPr="00B62248" w:rsidTr="00AB338A">
        <w:tc>
          <w:tcPr>
            <w:tcW w:w="8828" w:type="dxa"/>
            <w:gridSpan w:val="2"/>
            <w:shd w:val="clear" w:color="auto" w:fill="000000" w:themeFill="text1"/>
          </w:tcPr>
          <w:p w:rsidR="00013100" w:rsidRPr="00B62248" w:rsidRDefault="0001310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013100" w:rsidRPr="00B62248" w:rsidTr="002C06E2">
        <w:trPr>
          <w:trHeight w:val="198"/>
        </w:trPr>
        <w:tc>
          <w:tcPr>
            <w:tcW w:w="2475" w:type="dxa"/>
          </w:tcPr>
          <w:p w:rsidR="00013100" w:rsidRPr="00B62248" w:rsidRDefault="00013100"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013100" w:rsidRPr="00B62248" w:rsidRDefault="00013100" w:rsidP="00B62248">
            <w:pPr>
              <w:pStyle w:val="Ttulo4"/>
              <w:spacing w:before="345" w:after="195"/>
              <w:jc w:val="both"/>
              <w:outlineLvl w:val="3"/>
              <w:rPr>
                <w:rFonts w:ascii="Times New Roman" w:hAnsi="Times New Roman" w:cs="Times New Roman"/>
                <w:b/>
                <w:i w:val="0"/>
                <w:color w:val="auto"/>
                <w:sz w:val="24"/>
                <w:szCs w:val="24"/>
              </w:rPr>
            </w:pPr>
            <w:r w:rsidRPr="00B62248">
              <w:rPr>
                <w:rFonts w:ascii="Times New Roman" w:hAnsi="Times New Roman" w:cs="Times New Roman"/>
                <w:b/>
                <w:bCs/>
                <w:i w:val="0"/>
                <w:color w:val="auto"/>
                <w:sz w:val="24"/>
                <w:szCs w:val="24"/>
              </w:rPr>
              <w:t>La solubilidad de los gases y el calentamiento global</w:t>
            </w:r>
          </w:p>
        </w:tc>
      </w:tr>
      <w:tr w:rsidR="00013100" w:rsidRPr="00B62248" w:rsidTr="00AB338A">
        <w:tc>
          <w:tcPr>
            <w:tcW w:w="2475" w:type="dxa"/>
          </w:tcPr>
          <w:p w:rsidR="00013100" w:rsidRPr="00B62248" w:rsidRDefault="00013100"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013100" w:rsidRPr="00B62248" w:rsidRDefault="001F5043" w:rsidP="00B62248">
            <w:pPr>
              <w:jc w:val="both"/>
              <w:rPr>
                <w:rFonts w:ascii="Times New Roman" w:hAnsi="Times New Roman" w:cs="Times New Roman"/>
                <w:sz w:val="24"/>
                <w:szCs w:val="24"/>
              </w:rPr>
            </w:pPr>
            <w:r w:rsidRPr="00B62248">
              <w:rPr>
                <w:rFonts w:ascii="Times New Roman" w:hAnsi="Times New Roman" w:cs="Times New Roman"/>
                <w:sz w:val="24"/>
                <w:szCs w:val="24"/>
              </w:rPr>
              <w:t>El aumento de la temperatura de mares y océanos por efecto del calentamiento global ocasiona una disminución apreciable en la cantidad de oxígeno disuelto, lo que dificulta la supervivencia de plantas y animales acuáticos.</w:t>
            </w:r>
          </w:p>
        </w:tc>
      </w:tr>
    </w:tbl>
    <w:p w:rsidR="003113DB" w:rsidRPr="00B62248" w:rsidRDefault="003113DB" w:rsidP="00B62248">
      <w:pPr>
        <w:spacing w:after="0"/>
        <w:jc w:val="both"/>
        <w:rPr>
          <w:rFonts w:ascii="Times New Roman" w:hAnsi="Times New Roman" w:cs="Times New Roman"/>
        </w:rPr>
      </w:pPr>
    </w:p>
    <w:p w:rsidR="003113DB" w:rsidRPr="00B62248" w:rsidRDefault="001F5043" w:rsidP="00B62248">
      <w:pPr>
        <w:spacing w:after="0"/>
        <w:jc w:val="both"/>
        <w:rPr>
          <w:rFonts w:ascii="Times New Roman" w:hAnsi="Times New Roman" w:cs="Times New Roman"/>
        </w:rPr>
      </w:pPr>
      <w:r w:rsidRPr="00B62248">
        <w:rPr>
          <w:rFonts w:ascii="Times New Roman" w:hAnsi="Times New Roman" w:cs="Times New Roman"/>
          <w:color w:val="333333"/>
          <w:shd w:val="clear" w:color="auto" w:fill="FFFFFF"/>
        </w:rPr>
        <w:t>En cuanto a la </w:t>
      </w:r>
      <w:r w:rsidRPr="00B62248">
        <w:rPr>
          <w:rFonts w:ascii="Times New Roman" w:hAnsi="Times New Roman" w:cs="Times New Roman"/>
          <w:b/>
          <w:bCs/>
          <w:color w:val="333333"/>
          <w:shd w:val="clear" w:color="auto" w:fill="FFFFFF"/>
        </w:rPr>
        <w:t>presión</w:t>
      </w:r>
      <w:r w:rsidRPr="00B62248">
        <w:rPr>
          <w:rFonts w:ascii="Times New Roman" w:hAnsi="Times New Roman" w:cs="Times New Roman"/>
          <w:color w:val="333333"/>
          <w:shd w:val="clear" w:color="auto" w:fill="FFFFFF"/>
        </w:rPr>
        <w:t xml:space="preserve">, las solubilidades de sólidos y líquidos prácticamente no varían por efecto de la presión exterior; en cambio, las de los gases sí se ven muy afectadas. Un descenso de la presión produce una disminución en la solubilidad del gas en el líquido. Por ejemplo, cuando se destapa un envase de </w:t>
      </w:r>
      <w:r w:rsidR="00EA1795">
        <w:rPr>
          <w:rFonts w:ascii="Times New Roman" w:hAnsi="Times New Roman" w:cs="Times New Roman"/>
          <w:color w:val="333333"/>
          <w:shd w:val="clear" w:color="auto" w:fill="FFFFFF"/>
        </w:rPr>
        <w:t>bebida gaseosa</w:t>
      </w:r>
      <w:r w:rsidRPr="00B62248">
        <w:rPr>
          <w:rFonts w:ascii="Times New Roman" w:hAnsi="Times New Roman" w:cs="Times New Roman"/>
          <w:color w:val="333333"/>
          <w:shd w:val="clear" w:color="auto" w:fill="FFFFFF"/>
        </w:rPr>
        <w:t>, la presión disminuye y el gas disuelto (dióxido de carbono) escapa en forma de pequeñas burbujas.</w:t>
      </w:r>
    </w:p>
    <w:p w:rsidR="006560F2" w:rsidRDefault="006560F2" w:rsidP="00B62248">
      <w:pPr>
        <w:spacing w:after="0"/>
        <w:jc w:val="both"/>
        <w:rPr>
          <w:rFonts w:ascii="Times New Roman" w:hAnsi="Times New Roman" w:cs="Times New Roman"/>
        </w:rPr>
      </w:pPr>
    </w:p>
    <w:tbl>
      <w:tblPr>
        <w:tblStyle w:val="Tablaconcuadrcula3"/>
        <w:tblW w:w="0" w:type="auto"/>
        <w:tblLook w:val="04A0"/>
      </w:tblPr>
      <w:tblGrid>
        <w:gridCol w:w="2518"/>
        <w:gridCol w:w="6536"/>
      </w:tblGrid>
      <w:tr w:rsidR="00790197" w:rsidRPr="00B62248" w:rsidTr="00B337FB">
        <w:tc>
          <w:tcPr>
            <w:tcW w:w="9054" w:type="dxa"/>
            <w:gridSpan w:val="2"/>
            <w:shd w:val="clear" w:color="auto" w:fill="000000" w:themeFill="text1"/>
          </w:tcPr>
          <w:p w:rsidR="00790197" w:rsidRPr="00B62248" w:rsidRDefault="00790197"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lastRenderedPageBreak/>
              <w:t>Profundiza: recurso aprovechado</w:t>
            </w: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36"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9</w:t>
            </w:r>
            <w:r w:rsidRPr="00B62248">
              <w:rPr>
                <w:rFonts w:ascii="Times New Roman" w:hAnsi="Times New Roman" w:cs="Times New Roman"/>
                <w:color w:val="000000"/>
                <w:sz w:val="24"/>
                <w:szCs w:val="24"/>
              </w:rPr>
              <w:t>0</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536" w:type="dxa"/>
          </w:tcPr>
          <w:p w:rsidR="00790197" w:rsidRPr="00B62248" w:rsidRDefault="00790197"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w:t>
            </w:r>
          </w:p>
        </w:tc>
      </w:tr>
      <w:tr w:rsidR="00790197" w:rsidRPr="00B62248" w:rsidTr="00B337FB">
        <w:tc>
          <w:tcPr>
            <w:tcW w:w="2518" w:type="dxa"/>
          </w:tcPr>
          <w:p w:rsidR="00790197" w:rsidRPr="00B62248" w:rsidRDefault="00790197"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536" w:type="dxa"/>
          </w:tcPr>
          <w:p w:rsidR="00790197" w:rsidRPr="00B62248" w:rsidRDefault="00032E2E" w:rsidP="00B337FB">
            <w:pPr>
              <w:jc w:val="both"/>
              <w:rPr>
                <w:rFonts w:ascii="Times New Roman" w:hAnsi="Times New Roman" w:cs="Times New Roman"/>
                <w:sz w:val="24"/>
                <w:szCs w:val="24"/>
              </w:rPr>
            </w:pPr>
            <w:r>
              <w:rPr>
                <w:rFonts w:ascii="Times New Roman" w:hAnsi="Times New Roman" w:cs="Times New Roman"/>
                <w:color w:val="000000"/>
                <w:sz w:val="24"/>
                <w:szCs w:val="24"/>
              </w:rPr>
              <w:t>SIN CAMBIOS</w:t>
            </w:r>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536" w:type="dxa"/>
          </w:tcPr>
          <w:p w:rsidR="00790197" w:rsidRPr="00B62248" w:rsidRDefault="006C06DC" w:rsidP="00B337FB">
            <w:pPr>
              <w:jc w:val="both"/>
              <w:rPr>
                <w:rFonts w:ascii="Times New Roman" w:hAnsi="Times New Roman" w:cs="Times New Roman"/>
                <w:color w:val="000000"/>
                <w:sz w:val="24"/>
                <w:szCs w:val="24"/>
              </w:rPr>
            </w:pPr>
            <w:bookmarkStart w:id="18" w:name="OLE_LINK8"/>
            <w:r w:rsidRPr="006C06DC">
              <w:rPr>
                <w:rFonts w:ascii="Times New Roman" w:hAnsi="Times New Roman" w:cs="Times New Roman"/>
                <w:color w:val="000000"/>
                <w:sz w:val="24"/>
                <w:szCs w:val="24"/>
              </w:rPr>
              <w:t>Practica con las disoluciones de gases en líquidos</w:t>
            </w:r>
            <w:bookmarkEnd w:id="18"/>
          </w:p>
        </w:tc>
      </w:tr>
      <w:tr w:rsidR="00790197" w:rsidRPr="00B62248" w:rsidTr="00B337FB">
        <w:tc>
          <w:tcPr>
            <w:tcW w:w="2518" w:type="dxa"/>
          </w:tcPr>
          <w:p w:rsidR="00790197" w:rsidRPr="00B62248" w:rsidRDefault="00790197"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536" w:type="dxa"/>
          </w:tcPr>
          <w:p w:rsidR="00790197" w:rsidRPr="00B62248" w:rsidRDefault="006C06DC" w:rsidP="00B337FB">
            <w:pPr>
              <w:jc w:val="both"/>
              <w:rPr>
                <w:rFonts w:ascii="Times New Roman" w:hAnsi="Times New Roman" w:cs="Times New Roman"/>
                <w:color w:val="000000"/>
                <w:sz w:val="24"/>
                <w:szCs w:val="24"/>
              </w:rPr>
            </w:pPr>
            <w:r w:rsidRPr="006C06DC">
              <w:rPr>
                <w:rFonts w:ascii="Times New Roman" w:hAnsi="Times New Roman" w:cs="Times New Roman"/>
                <w:color w:val="000000"/>
                <w:sz w:val="24"/>
                <w:szCs w:val="24"/>
              </w:rPr>
              <w:t>Actividad diseñada para descubrir las distintas posibilidades de disolución de un gas en un líquido</w:t>
            </w:r>
          </w:p>
        </w:tc>
      </w:tr>
    </w:tbl>
    <w:p w:rsidR="00790197" w:rsidRDefault="00790197" w:rsidP="00B62248">
      <w:pPr>
        <w:spacing w:after="0"/>
        <w:jc w:val="both"/>
        <w:rPr>
          <w:rFonts w:ascii="Times New Roman" w:hAnsi="Times New Roman" w:cs="Times New Roman"/>
        </w:rPr>
      </w:pPr>
    </w:p>
    <w:p w:rsidR="00790197" w:rsidRPr="00B62248" w:rsidRDefault="00790197" w:rsidP="00B62248">
      <w:pPr>
        <w:spacing w:after="0"/>
        <w:jc w:val="both"/>
        <w:rPr>
          <w:rFonts w:ascii="Times New Roman" w:hAnsi="Times New Roman" w:cs="Times New Roman"/>
        </w:rPr>
      </w:pPr>
    </w:p>
    <w:p w:rsidR="006560F2" w:rsidRPr="00B62248" w:rsidRDefault="006560F2" w:rsidP="00B62248">
      <w:pPr>
        <w:spacing w:after="0"/>
        <w:jc w:val="both"/>
        <w:rPr>
          <w:rFonts w:ascii="Times New Roman" w:hAnsi="Times New Roman" w:cs="Times New Roman"/>
        </w:rPr>
      </w:pPr>
    </w:p>
    <w:p w:rsidR="002C06E2" w:rsidRPr="00B62248" w:rsidRDefault="001F5043" w:rsidP="00B62248">
      <w:pPr>
        <w:spacing w:after="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 xml:space="preserve">2.2 </w:t>
      </w:r>
      <w:bookmarkStart w:id="19" w:name="OLE_LINK21"/>
      <w:r w:rsidR="002C06E2" w:rsidRPr="00B62248">
        <w:rPr>
          <w:rFonts w:ascii="Times New Roman" w:hAnsi="Times New Roman" w:cs="Times New Roman"/>
          <w:b/>
        </w:rPr>
        <w:t xml:space="preserve">Concentración de las disoluciones </w:t>
      </w:r>
      <w:bookmarkEnd w:id="19"/>
    </w:p>
    <w:p w:rsidR="002C06E2" w:rsidRPr="00B62248" w:rsidRDefault="002C06E2" w:rsidP="00B62248">
      <w:pPr>
        <w:spacing w:after="0"/>
        <w:jc w:val="both"/>
        <w:rPr>
          <w:rStyle w:val="un"/>
          <w:rFonts w:ascii="Times New Roman" w:hAnsi="Times New Roman" w:cs="Times New Roman"/>
          <w:color w:val="333333"/>
        </w:rPr>
      </w:pPr>
      <w:r w:rsidRPr="00B62248">
        <w:rPr>
          <w:rFonts w:ascii="Times New Roman" w:hAnsi="Times New Roman" w:cs="Times New Roman"/>
          <w:color w:val="333333"/>
        </w:rPr>
        <w:br/>
      </w:r>
      <w:r w:rsidRPr="00B62248">
        <w:rPr>
          <w:rStyle w:val="un"/>
          <w:rFonts w:ascii="Times New Roman" w:hAnsi="Times New Roman" w:cs="Times New Roman"/>
          <w:color w:val="333333"/>
        </w:rPr>
        <w:t>Aunque en una disolución se observa</w:t>
      </w:r>
      <w:r w:rsidR="00775B53">
        <w:rPr>
          <w:rStyle w:val="un"/>
          <w:rFonts w:ascii="Times New Roman" w:hAnsi="Times New Roman" w:cs="Times New Roman"/>
          <w:color w:val="333333"/>
        </w:rPr>
        <w:t xml:space="preserve"> el mismo aspecto en toda su masa, sus propiedades</w:t>
      </w:r>
      <w:r w:rsidRPr="00B62248">
        <w:rPr>
          <w:rStyle w:val="un"/>
          <w:rFonts w:ascii="Times New Roman" w:hAnsi="Times New Roman" w:cs="Times New Roman"/>
          <w:color w:val="333333"/>
        </w:rPr>
        <w:t xml:space="preserve"> v</w:t>
      </w:r>
      <w:r w:rsidR="00775B53">
        <w:rPr>
          <w:rStyle w:val="un"/>
          <w:rFonts w:ascii="Times New Roman" w:hAnsi="Times New Roman" w:cs="Times New Roman"/>
          <w:color w:val="333333"/>
        </w:rPr>
        <w:t>arían según la proporción de los</w:t>
      </w:r>
      <w:r w:rsidRPr="00B62248">
        <w:rPr>
          <w:rStyle w:val="un"/>
          <w:rFonts w:ascii="Times New Roman" w:hAnsi="Times New Roman" w:cs="Times New Roman"/>
          <w:color w:val="333333"/>
        </w:rPr>
        <w:t xml:space="preserve"> componentes.</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 xml:space="preserve">Por ejemplo, el agua del mar Muerto es mucho más salada que la del </w:t>
      </w:r>
      <w:r w:rsidR="00775B53">
        <w:rPr>
          <w:rStyle w:val="un"/>
          <w:rFonts w:ascii="Times New Roman" w:hAnsi="Times New Roman" w:cs="Times New Roman"/>
          <w:color w:val="333333"/>
        </w:rPr>
        <w:t xml:space="preserve"> mar </w:t>
      </w:r>
      <w:r w:rsidRPr="00B62248">
        <w:rPr>
          <w:rStyle w:val="un"/>
          <w:rFonts w:ascii="Times New Roman" w:hAnsi="Times New Roman" w:cs="Times New Roman"/>
          <w:color w:val="333333"/>
        </w:rPr>
        <w:t>Mediterráneo y aún más que la del océano Atlántico, ya que en el mar Muerto la cantidad de sales disueltas es mayor.</w:t>
      </w:r>
    </w:p>
    <w:p w:rsidR="002C06E2" w:rsidRPr="00B62248" w:rsidRDefault="002C06E2" w:rsidP="00B62248">
      <w:pPr>
        <w:spacing w:after="0"/>
        <w:jc w:val="both"/>
        <w:rPr>
          <w:rFonts w:ascii="Times New Roman" w:hAnsi="Times New Roman" w:cs="Times New Roman"/>
        </w:rPr>
      </w:pPr>
    </w:p>
    <w:p w:rsidR="002C06E2" w:rsidRPr="00B62248" w:rsidRDefault="002C06E2" w:rsidP="00B62248">
      <w:pPr>
        <w:pStyle w:val="u"/>
        <w:shd w:val="clear" w:color="auto" w:fill="FFFFFF"/>
        <w:spacing w:before="0" w:beforeAutospacing="0" w:after="0" w:afterAutospacing="0"/>
        <w:jc w:val="both"/>
        <w:rPr>
          <w:color w:val="333333"/>
        </w:rPr>
      </w:pPr>
      <w:r w:rsidRPr="00B62248">
        <w:rPr>
          <w:rStyle w:val="un"/>
          <w:color w:val="333333"/>
        </w:rPr>
        <w:t xml:space="preserve">El manejo de las disoluciones en el laboratorio y en la industria </w:t>
      </w:r>
      <w:r w:rsidR="00FF03E2">
        <w:rPr>
          <w:rStyle w:val="un"/>
          <w:color w:val="333333"/>
        </w:rPr>
        <w:t>permite</w:t>
      </w:r>
      <w:r w:rsidRPr="00B62248">
        <w:rPr>
          <w:rStyle w:val="un"/>
          <w:color w:val="333333"/>
        </w:rPr>
        <w:t xml:space="preserve"> preparar disoluciones de la composición deseada.</w:t>
      </w:r>
      <w:r w:rsidRPr="00B62248">
        <w:rPr>
          <w:rStyle w:val="apple-converted-space"/>
          <w:color w:val="333333"/>
        </w:rPr>
        <w:t> </w:t>
      </w:r>
      <w:r w:rsidRPr="00B62248">
        <w:rPr>
          <w:rStyle w:val="un"/>
          <w:color w:val="333333"/>
        </w:rPr>
        <w:t>Para</w:t>
      </w:r>
      <w:r w:rsidR="00184F90" w:rsidRPr="00B62248">
        <w:rPr>
          <w:rStyle w:val="un"/>
          <w:color w:val="333333"/>
        </w:rPr>
        <w:t xml:space="preserve"> esto,</w:t>
      </w:r>
      <w:r w:rsidRPr="00B62248">
        <w:rPr>
          <w:rStyle w:val="un"/>
          <w:color w:val="333333"/>
        </w:rPr>
        <w:t xml:space="preserve"> es necesario calcular la proporción relativa de soluto y disolvente, es decir, la</w:t>
      </w:r>
      <w:r w:rsidRPr="00B62248">
        <w:rPr>
          <w:rStyle w:val="apple-converted-space"/>
          <w:color w:val="333333"/>
        </w:rPr>
        <w:t> </w:t>
      </w:r>
      <w:r w:rsidRPr="00B62248">
        <w:rPr>
          <w:rStyle w:val="Textoennegrita"/>
          <w:color w:val="333333"/>
        </w:rPr>
        <w:t>concentración de la disolución</w:t>
      </w:r>
      <w:r w:rsidRPr="00B62248">
        <w:rPr>
          <w:rStyle w:val="un"/>
          <w:color w:val="333333"/>
        </w:rPr>
        <w:t>.</w:t>
      </w:r>
    </w:p>
    <w:p w:rsidR="00184F90" w:rsidRPr="00B62248" w:rsidRDefault="00184F90" w:rsidP="00B62248">
      <w:pPr>
        <w:pStyle w:val="u"/>
        <w:shd w:val="clear" w:color="auto" w:fill="FFFFFF"/>
        <w:spacing w:before="0" w:beforeAutospacing="0" w:after="0" w:afterAutospacing="0"/>
        <w:jc w:val="both"/>
        <w:rPr>
          <w:rStyle w:val="u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cualitativa</w:t>
      </w:r>
      <w:r w:rsidRPr="00B62248">
        <w:rPr>
          <w:rStyle w:val="un"/>
          <w:color w:val="333333"/>
        </w:rPr>
        <w:t>, una disolución se puede describir como:</w:t>
      </w:r>
    </w:p>
    <w:p w:rsidR="00184F90" w:rsidRPr="00B62248" w:rsidRDefault="00184F90" w:rsidP="00B62248">
      <w:pPr>
        <w:pStyle w:val="u"/>
        <w:shd w:val="clear" w:color="auto" w:fill="FFFFFF"/>
        <w:spacing w:before="0" w:beforeAutospacing="0" w:after="0" w:afterAutospacing="0"/>
        <w:jc w:val="both"/>
        <w:rPr>
          <w:color w:val="333333"/>
        </w:rPr>
      </w:pPr>
    </w:p>
    <w:p w:rsidR="002C06E2" w:rsidRPr="00B62248" w:rsidRDefault="0079283F"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Diluida</w:t>
      </w:r>
      <w:r w:rsidR="002C06E2" w:rsidRPr="00B62248">
        <w:rPr>
          <w:rStyle w:val="un"/>
          <w:rFonts w:ascii="Times New Roman" w:hAnsi="Times New Roman" w:cs="Times New Roman"/>
          <w:color w:val="333333"/>
        </w:rPr>
        <w:t xml:space="preserve">: si el soluto </w:t>
      </w:r>
      <w:r w:rsidR="00D303DA" w:rsidRPr="00B62248">
        <w:rPr>
          <w:rStyle w:val="un"/>
          <w:rFonts w:ascii="Times New Roman" w:hAnsi="Times New Roman" w:cs="Times New Roman"/>
          <w:color w:val="333333"/>
        </w:rPr>
        <w:t>está en</w:t>
      </w:r>
      <w:r w:rsidR="002C06E2" w:rsidRPr="00B62248">
        <w:rPr>
          <w:rStyle w:val="un"/>
          <w:rFonts w:ascii="Times New Roman" w:hAnsi="Times New Roman" w:cs="Times New Roman"/>
          <w:color w:val="333333"/>
        </w:rPr>
        <w:t xml:space="preserve"> baja proporción y el disolvente admite aún una gran cantidad de soluto.</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Concentrada</w:t>
      </w:r>
      <w:r w:rsidRPr="00B62248">
        <w:rPr>
          <w:rStyle w:val="un"/>
          <w:rFonts w:ascii="Times New Roman" w:hAnsi="Times New Roman" w:cs="Times New Roman"/>
          <w:color w:val="333333"/>
        </w:rPr>
        <w:t>: si la cantidad de soluto disuelto es casi la máxima que admite el disolvente.</w:t>
      </w:r>
    </w:p>
    <w:p w:rsidR="002C06E2" w:rsidRPr="00B62248" w:rsidRDefault="002C06E2" w:rsidP="00B62248">
      <w:pPr>
        <w:numPr>
          <w:ilvl w:val="0"/>
          <w:numId w:val="35"/>
        </w:numPr>
        <w:shd w:val="clear" w:color="auto" w:fill="FFFFFF"/>
        <w:spacing w:after="0"/>
        <w:ind w:left="300"/>
        <w:jc w:val="both"/>
        <w:rPr>
          <w:rFonts w:ascii="Times New Roman" w:hAnsi="Times New Roman" w:cs="Times New Roman"/>
          <w:color w:val="333333"/>
        </w:rPr>
      </w:pPr>
      <w:r w:rsidRPr="00B62248">
        <w:rPr>
          <w:rStyle w:val="Textoennegrita"/>
          <w:rFonts w:ascii="Times New Roman" w:hAnsi="Times New Roman" w:cs="Times New Roman"/>
          <w:color w:val="333333"/>
        </w:rPr>
        <w:t>Saturada</w:t>
      </w:r>
      <w:r w:rsidRPr="00B62248">
        <w:rPr>
          <w:rStyle w:val="un"/>
          <w:rFonts w:ascii="Times New Roman" w:hAnsi="Times New Roman" w:cs="Times New Roman"/>
          <w:color w:val="333333"/>
        </w:rPr>
        <w:t>: si la cantidad de soluto es la máxima que admite el disolvente a las condiciones de temperatura y presión en que se encuentra.</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En este caso, la disolución está en equilibrio.</w:t>
      </w:r>
      <w:r w:rsidR="00184F90" w:rsidRPr="00B62248">
        <w:rPr>
          <w:rStyle w:val="un"/>
          <w:rFonts w:ascii="Times New Roman" w:hAnsi="Times New Roman" w:cs="Times New Roman"/>
          <w:color w:val="333333"/>
        </w:rPr>
        <w:t xml:space="preserve"> </w:t>
      </w:r>
      <w:r w:rsidRPr="00B62248">
        <w:rPr>
          <w:rStyle w:val="un"/>
          <w:rFonts w:ascii="Times New Roman" w:hAnsi="Times New Roman" w:cs="Times New Roman"/>
          <w:color w:val="333333"/>
        </w:rPr>
        <w:t>Observa cómo se obtiene una disolu</w:t>
      </w:r>
      <w:r w:rsidR="00FF03E2">
        <w:rPr>
          <w:rStyle w:val="un"/>
          <w:rFonts w:ascii="Times New Roman" w:hAnsi="Times New Roman" w:cs="Times New Roman"/>
          <w:color w:val="333333"/>
        </w:rPr>
        <w:t>ción saturada en el siguiente vi</w:t>
      </w:r>
      <w:r w:rsidRPr="00B62248">
        <w:rPr>
          <w:rStyle w:val="un"/>
          <w:rFonts w:ascii="Times New Roman" w:hAnsi="Times New Roman" w:cs="Times New Roman"/>
          <w:color w:val="333333"/>
        </w:rPr>
        <w:t>deo de la Gran Enciclopedia Planeta</w:t>
      </w:r>
      <w:r w:rsidRPr="00B62248">
        <w:rPr>
          <w:rStyle w:val="apple-converted-space"/>
          <w:rFonts w:ascii="Times New Roman" w:hAnsi="Times New Roman" w:cs="Times New Roman"/>
          <w:color w:val="333333"/>
        </w:rPr>
        <w:t> </w:t>
      </w:r>
      <w:hyperlink r:id="rId14" w:tgtFrame="_blank" w:history="1">
        <w:r w:rsidRPr="00B62248">
          <w:rPr>
            <w:rStyle w:val="Hipervnculo"/>
            <w:rFonts w:ascii="Times New Roman" w:hAnsi="Times New Roman" w:cs="Times New Roman"/>
            <w:color w:val="41853B"/>
            <w:bdr w:val="none" w:sz="0" w:space="0" w:color="auto" w:frame="1"/>
          </w:rPr>
          <w:t>[</w:t>
        </w:r>
        <w:r w:rsidR="008107E2" w:rsidRPr="008107E2">
          <w:rPr>
            <w:rStyle w:val="Hipervnculo"/>
            <w:rFonts w:ascii="Times New Roman" w:hAnsi="Times New Roman" w:cs="Times New Roman"/>
            <w:color w:val="002060"/>
            <w:bdr w:val="none" w:sz="0" w:space="0" w:color="auto" w:frame="1"/>
          </w:rPr>
          <w:t>VER</w:t>
        </w:r>
        <w:r w:rsidRPr="00B62248">
          <w:rPr>
            <w:rStyle w:val="Hipervnculo"/>
            <w:rFonts w:ascii="Times New Roman" w:hAnsi="Times New Roman" w:cs="Times New Roman"/>
            <w:color w:val="41853B"/>
            <w:bdr w:val="none" w:sz="0" w:space="0" w:color="auto" w:frame="1"/>
          </w:rPr>
          <w:t>]</w:t>
        </w:r>
      </w:hyperlink>
      <w:r w:rsidRPr="00B62248">
        <w:rPr>
          <w:rStyle w:val="un"/>
          <w:rFonts w:ascii="Times New Roman" w:hAnsi="Times New Roman" w:cs="Times New Roman"/>
          <w:color w:val="333333"/>
        </w:rPr>
        <w:t>.</w:t>
      </w:r>
    </w:p>
    <w:p w:rsidR="002C06E2" w:rsidRPr="00B62248" w:rsidRDefault="002C06E2" w:rsidP="00B62248">
      <w:pPr>
        <w:numPr>
          <w:ilvl w:val="0"/>
          <w:numId w:val="35"/>
        </w:numPr>
        <w:shd w:val="clear" w:color="auto" w:fill="FFFFFF"/>
        <w:spacing w:after="0"/>
        <w:ind w:left="300"/>
        <w:jc w:val="both"/>
        <w:rPr>
          <w:rStyle w:val="un"/>
          <w:rFonts w:ascii="Times New Roman" w:hAnsi="Times New Roman" w:cs="Times New Roman"/>
          <w:color w:val="333333"/>
        </w:rPr>
      </w:pPr>
      <w:r w:rsidRPr="00B62248">
        <w:rPr>
          <w:rStyle w:val="Textoennegrita"/>
          <w:rFonts w:ascii="Times New Roman" w:hAnsi="Times New Roman" w:cs="Times New Roman"/>
          <w:color w:val="333333"/>
        </w:rPr>
        <w:t>Sobresaturada</w:t>
      </w:r>
      <w:r w:rsidRPr="00B62248">
        <w:rPr>
          <w:rStyle w:val="un"/>
          <w:rFonts w:ascii="Times New Roman" w:hAnsi="Times New Roman" w:cs="Times New Roman"/>
          <w:color w:val="333333"/>
        </w:rPr>
        <w:t>: si la cantidad de soluto disuelto es mayor que la que corresponde al valor de la solubilidad.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Esta situación es inestable y se produce casi siempre cuando una disolución saturada a una temperatura alta se enfría lentamente.</w:t>
      </w:r>
      <w:r w:rsidRPr="00B62248">
        <w:rPr>
          <w:rStyle w:val="apple-converted-space"/>
          <w:rFonts w:ascii="Times New Roman" w:hAnsi="Times New Roman" w:cs="Times New Roman"/>
          <w:color w:val="333333"/>
        </w:rPr>
        <w:t> </w:t>
      </w:r>
      <w:r w:rsidR="00FF03E2">
        <w:rPr>
          <w:rStyle w:val="un"/>
          <w:rFonts w:ascii="Times New Roman" w:hAnsi="Times New Roman" w:cs="Times New Roman"/>
          <w:color w:val="333333"/>
        </w:rPr>
        <w:t>En ese caso, si</w:t>
      </w:r>
      <w:r w:rsidRPr="00B62248">
        <w:rPr>
          <w:rStyle w:val="un"/>
          <w:rFonts w:ascii="Times New Roman" w:hAnsi="Times New Roman" w:cs="Times New Roman"/>
          <w:color w:val="333333"/>
        </w:rPr>
        <w:t xml:space="preserve"> se introduce un pequeño cristal de soluto o se agita el líquido, inmediatamente </w:t>
      </w:r>
      <w:r w:rsidR="00C661EA">
        <w:rPr>
          <w:rStyle w:val="un"/>
          <w:rFonts w:ascii="Times New Roman" w:hAnsi="Times New Roman" w:cs="Times New Roman"/>
          <w:color w:val="333333"/>
        </w:rPr>
        <w:t xml:space="preserve">se </w:t>
      </w:r>
      <w:r w:rsidRPr="00B62248">
        <w:rPr>
          <w:rStyle w:val="un"/>
          <w:rFonts w:ascii="Times New Roman" w:hAnsi="Times New Roman" w:cs="Times New Roman"/>
          <w:color w:val="333333"/>
        </w:rPr>
        <w:t>precipita el exceso de soluto.</w:t>
      </w:r>
    </w:p>
    <w:p w:rsidR="00184F90" w:rsidRPr="00B62248" w:rsidRDefault="00184F90" w:rsidP="00B62248">
      <w:pPr>
        <w:shd w:val="clear" w:color="auto" w:fill="FFFFFF"/>
        <w:spacing w:after="0"/>
        <w:ind w:left="300"/>
        <w:jc w:val="both"/>
        <w:rPr>
          <w:rFonts w:ascii="Times New Roman" w:hAnsi="Times New Roman" w:cs="Times New Roman"/>
          <w:color w:val="333333"/>
        </w:rPr>
      </w:pPr>
    </w:p>
    <w:tbl>
      <w:tblPr>
        <w:tblStyle w:val="Tablaconcuadrcula3"/>
        <w:tblW w:w="0" w:type="auto"/>
        <w:tblLook w:val="04A0"/>
      </w:tblPr>
      <w:tblGrid>
        <w:gridCol w:w="2461"/>
        <w:gridCol w:w="6367"/>
      </w:tblGrid>
      <w:tr w:rsidR="002B1D2B" w:rsidRPr="00B62248" w:rsidTr="00AB338A">
        <w:tc>
          <w:tcPr>
            <w:tcW w:w="8828" w:type="dxa"/>
            <w:gridSpan w:val="2"/>
            <w:shd w:val="clear" w:color="auto" w:fill="000000" w:themeFill="text1"/>
          </w:tcPr>
          <w:p w:rsidR="002B1D2B" w:rsidRPr="00B62248" w:rsidRDefault="002B1D2B"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2B1D2B"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319A7" w:rsidRPr="00B62248">
              <w:rPr>
                <w:rFonts w:ascii="Times New Roman" w:hAnsi="Times New Roman" w:cs="Times New Roman"/>
                <w:color w:val="000000"/>
                <w:sz w:val="24"/>
                <w:szCs w:val="24"/>
              </w:rPr>
              <w:t>09_09</w:t>
            </w:r>
            <w:r w:rsidR="002B1D2B"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100</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2B1D2B" w:rsidRPr="00B62248" w:rsidRDefault="002B1D2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2B1D2B" w:rsidRPr="00B62248" w:rsidTr="00AB338A">
        <w:tc>
          <w:tcPr>
            <w:tcW w:w="2461"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 xml:space="preserve">Cambio (descripción o capturas de </w:t>
            </w:r>
            <w:r w:rsidRPr="00B62248">
              <w:rPr>
                <w:rFonts w:ascii="Times New Roman" w:hAnsi="Times New Roman" w:cs="Times New Roman"/>
                <w:b/>
                <w:color w:val="000000"/>
                <w:sz w:val="24"/>
                <w:szCs w:val="24"/>
              </w:rPr>
              <w:lastRenderedPageBreak/>
              <w:t>pantallas)</w:t>
            </w:r>
          </w:p>
        </w:tc>
        <w:tc>
          <w:tcPr>
            <w:tcW w:w="6367" w:type="dxa"/>
          </w:tcPr>
          <w:p w:rsidR="002B1D2B"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SIN CAMBIOS</w:t>
            </w:r>
          </w:p>
        </w:tc>
      </w:tr>
      <w:tr w:rsidR="002B1D2B" w:rsidRPr="00B62248" w:rsidTr="00AB338A">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Título</w:t>
            </w:r>
          </w:p>
        </w:tc>
        <w:tc>
          <w:tcPr>
            <w:tcW w:w="6367" w:type="dxa"/>
          </w:tcPr>
          <w:p w:rsidR="002B1D2B" w:rsidRPr="00B62248" w:rsidRDefault="002B1D2B" w:rsidP="00032E2E">
            <w:pPr>
              <w:jc w:val="both"/>
              <w:rPr>
                <w:rFonts w:ascii="Times New Roman" w:hAnsi="Times New Roman" w:cs="Times New Roman"/>
                <w:color w:val="000000"/>
                <w:sz w:val="24"/>
                <w:szCs w:val="24"/>
              </w:rPr>
            </w:pPr>
            <w:bookmarkStart w:id="20" w:name="OLE_LINK9"/>
            <w:r w:rsidRPr="00B62248">
              <w:rPr>
                <w:rFonts w:ascii="Times New Roman" w:hAnsi="Times New Roman" w:cs="Times New Roman"/>
                <w:color w:val="000000"/>
                <w:sz w:val="24"/>
                <w:szCs w:val="24"/>
              </w:rPr>
              <w:t xml:space="preserve">Aprende sobre las disoluciones saturadas y sobresaturadas </w:t>
            </w:r>
            <w:bookmarkEnd w:id="20"/>
          </w:p>
        </w:tc>
      </w:tr>
      <w:tr w:rsidR="002B1D2B" w:rsidRPr="00B62248" w:rsidTr="002B1D2B">
        <w:trPr>
          <w:trHeight w:val="202"/>
        </w:trPr>
        <w:tc>
          <w:tcPr>
            <w:tcW w:w="2461" w:type="dxa"/>
          </w:tcPr>
          <w:p w:rsidR="002B1D2B" w:rsidRPr="00B62248" w:rsidRDefault="002B1D2B"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2B1D2B" w:rsidRPr="00B62248" w:rsidRDefault="002B1D2B"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aprender a diferencia</w:t>
            </w:r>
            <w:r w:rsidR="00FF03E2">
              <w:rPr>
                <w:rFonts w:ascii="Times New Roman" w:hAnsi="Times New Roman" w:cs="Times New Roman"/>
                <w:color w:val="000000"/>
                <w:sz w:val="24"/>
                <w:szCs w:val="24"/>
              </w:rPr>
              <w:t>r</w:t>
            </w:r>
            <w:r w:rsidRPr="00B62248">
              <w:rPr>
                <w:rFonts w:ascii="Times New Roman" w:hAnsi="Times New Roman" w:cs="Times New Roman"/>
                <w:color w:val="000000"/>
                <w:sz w:val="24"/>
                <w:szCs w:val="24"/>
              </w:rPr>
              <w:t xml:space="preserve"> entre disoluciones según su grado de concentración. </w:t>
            </w:r>
          </w:p>
        </w:tc>
      </w:tr>
    </w:tbl>
    <w:p w:rsidR="002B1D2B" w:rsidRPr="00B62248" w:rsidRDefault="002B1D2B" w:rsidP="00B62248">
      <w:pPr>
        <w:shd w:val="clear" w:color="auto" w:fill="FFFFFF"/>
        <w:spacing w:after="0"/>
        <w:ind w:left="300"/>
        <w:jc w:val="both"/>
        <w:rPr>
          <w:rFonts w:ascii="Times New Roman" w:hAnsi="Times New Roman" w:cs="Times New Roman"/>
        </w:rPr>
      </w:pPr>
    </w:p>
    <w:p w:rsidR="002B1D2B" w:rsidRPr="00B62248" w:rsidRDefault="002B1D2B" w:rsidP="00B62248">
      <w:pPr>
        <w:shd w:val="clear" w:color="auto" w:fill="FFFFFF"/>
        <w:spacing w:after="0"/>
        <w:jc w:val="both"/>
        <w:rPr>
          <w:rFonts w:ascii="Times New Roman" w:hAnsi="Times New Roman" w:cs="Times New Roman"/>
          <w:color w:val="333333"/>
        </w:rPr>
      </w:pPr>
    </w:p>
    <w:p w:rsidR="002C06E2" w:rsidRPr="00B62248" w:rsidRDefault="002C06E2" w:rsidP="00B62248">
      <w:pPr>
        <w:pStyle w:val="u"/>
        <w:shd w:val="clear" w:color="auto" w:fill="FFFFFF"/>
        <w:spacing w:before="0" w:beforeAutospacing="0" w:after="0" w:afterAutospacing="0"/>
        <w:jc w:val="both"/>
        <w:rPr>
          <w:rStyle w:val="un"/>
          <w:color w:val="333333"/>
        </w:rPr>
      </w:pPr>
      <w:r w:rsidRPr="00B62248">
        <w:rPr>
          <w:rStyle w:val="un"/>
          <w:color w:val="333333"/>
        </w:rPr>
        <w:t>De forma</w:t>
      </w:r>
      <w:r w:rsidRPr="00B62248">
        <w:rPr>
          <w:rStyle w:val="apple-converted-space"/>
          <w:color w:val="333333"/>
        </w:rPr>
        <w:t> </w:t>
      </w:r>
      <w:r w:rsidRPr="00B62248">
        <w:rPr>
          <w:rStyle w:val="Textoennegrita"/>
          <w:color w:val="333333"/>
        </w:rPr>
        <w:t>cuantitativa</w:t>
      </w:r>
      <w:r w:rsidRPr="00B62248">
        <w:rPr>
          <w:rStyle w:val="un"/>
          <w:color w:val="333333"/>
        </w:rPr>
        <w:t>, la concentración de una disolución se puede expresar de distintas maneras:</w:t>
      </w:r>
    </w:p>
    <w:p w:rsidR="00184F90" w:rsidRPr="00B62248" w:rsidRDefault="00184F90" w:rsidP="00B62248">
      <w:pPr>
        <w:pStyle w:val="u"/>
        <w:shd w:val="clear" w:color="auto" w:fill="FFFFFF"/>
        <w:tabs>
          <w:tab w:val="left" w:pos="2480"/>
        </w:tabs>
        <w:spacing w:before="0" w:beforeAutospacing="0" w:after="0" w:afterAutospacing="0"/>
        <w:jc w:val="both"/>
        <w:rPr>
          <w:rStyle w:val="un"/>
          <w:color w:val="333333"/>
        </w:rPr>
      </w:pPr>
      <w:r w:rsidRPr="00B62248">
        <w:rPr>
          <w:rStyle w:val="un"/>
          <w:color w:val="333333"/>
        </w:rPr>
        <w:tab/>
      </w: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masa</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p/p): indica la masa de soluto (en g) que hay en 100 g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ind w:left="300"/>
        <w:jc w:val="both"/>
        <w:rPr>
          <w:rStyle w:val="Textoennegrita"/>
          <w:rFonts w:ascii="Times New Roman" w:hAnsi="Times New Roman" w:cs="Times New Roman"/>
          <w:color w:val="333333"/>
        </w:rPr>
      </w:pPr>
    </w:p>
    <w:p w:rsidR="00032E2E" w:rsidRPr="00032E2E" w:rsidRDefault="00FF03E2"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p/p</w:t>
      </w:r>
      <w:r w:rsidR="00032E2E">
        <w:rPr>
          <w:rStyle w:val="Textoennegrita"/>
          <w:rFonts w:ascii="Times New Roman" w:hAnsi="Times New Roman" w:cs="Times New Roman"/>
          <w:color w:val="333333"/>
        </w:rPr>
        <w:t xml:space="preserve"> =  (</w:t>
      </w:r>
      <w:proofErr w:type="spellStart"/>
      <w:r w:rsidR="00032E2E">
        <w:rPr>
          <w:rStyle w:val="Textoennegrita"/>
          <w:rFonts w:ascii="Times New Roman" w:hAnsi="Times New Roman" w:cs="Times New Roman"/>
          <w:color w:val="333333"/>
        </w:rPr>
        <w:t>masa</w:t>
      </w:r>
      <w:r w:rsidR="00032E2E">
        <w:rPr>
          <w:rStyle w:val="Textoennegrita"/>
          <w:rFonts w:ascii="Times New Roman" w:hAnsi="Times New Roman" w:cs="Times New Roman"/>
          <w:color w:val="333333"/>
          <w:vertAlign w:val="subscript"/>
        </w:rPr>
        <w:t>soluto</w:t>
      </w:r>
      <w:proofErr w:type="spellEnd"/>
      <w:r w:rsidR="00032E2E">
        <w:rPr>
          <w:rStyle w:val="Textoennegrita"/>
          <w:rFonts w:ascii="Times New Roman" w:hAnsi="Times New Roman" w:cs="Times New Roman"/>
          <w:color w:val="333333"/>
        </w:rPr>
        <w:t xml:space="preserve">/ </w:t>
      </w:r>
      <w:proofErr w:type="spellStart"/>
      <w:r w:rsidR="00032E2E">
        <w:rPr>
          <w:rStyle w:val="Textoennegrita"/>
          <w:rFonts w:ascii="Times New Roman" w:hAnsi="Times New Roman" w:cs="Times New Roman"/>
          <w:color w:val="333333"/>
        </w:rPr>
        <w:t>masa</w:t>
      </w:r>
      <w:r w:rsidR="00032E2E">
        <w:rPr>
          <w:rStyle w:val="Textoennegrita"/>
          <w:rFonts w:ascii="Times New Roman" w:hAnsi="Times New Roman" w:cs="Times New Roman"/>
          <w:color w:val="333333"/>
          <w:vertAlign w:val="subscript"/>
        </w:rPr>
        <w:t>disolución</w:t>
      </w:r>
      <w:proofErr w:type="spellEnd"/>
      <w:r w:rsidR="00032E2E">
        <w:rPr>
          <w:rStyle w:val="Textoennegrita"/>
          <w:rFonts w:ascii="Times New Roman" w:hAnsi="Times New Roman" w:cs="Times New Roman"/>
          <w:color w:val="333333"/>
        </w:rPr>
        <w:t>)</w:t>
      </w:r>
      <w:r w:rsidR="00032E2E">
        <w:rPr>
          <w:rStyle w:val="Textoennegrita"/>
          <w:rFonts w:ascii="Times New Roman" w:hAnsi="Times New Roman" w:cs="Times New Roman"/>
          <w:color w:val="333333"/>
          <w:vertAlign w:val="subscript"/>
        </w:rPr>
        <w:t xml:space="preserve"> </w:t>
      </w:r>
      <w:r w:rsidR="00032E2E">
        <w:rPr>
          <w:rStyle w:val="un"/>
          <w:rFonts w:ascii="Times New Roman" w:hAnsi="Times New Roman" w:cs="Times New Roman"/>
          <w:vertAlign w:val="subscript"/>
        </w:rPr>
        <w:t xml:space="preserve">  </w:t>
      </w:r>
      <w:r w:rsidR="00032E2E" w:rsidRPr="00032E2E">
        <w:rPr>
          <w:rStyle w:val="un"/>
          <w:rFonts w:ascii="Times New Roman" w:hAnsi="Times New Roman" w:cs="Times New Roman"/>
        </w:rPr>
        <w:t>x 100</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2C06E2" w:rsidRPr="00B62248" w:rsidRDefault="002C06E2" w:rsidP="00032E2E">
      <w:pPr>
        <w:pStyle w:val="NormalWeb"/>
        <w:shd w:val="clear" w:color="auto" w:fill="FFFFFF"/>
        <w:spacing w:before="2" w:after="2" w:line="345" w:lineRule="atLeast"/>
        <w:jc w:val="both"/>
        <w:rPr>
          <w:rStyle w:val="un"/>
          <w:rFonts w:ascii="Times New Roman" w:hAnsi="Times New Roman"/>
          <w:color w:val="333333"/>
          <w:sz w:val="24"/>
          <w:szCs w:val="24"/>
          <w:vertAlign w:val="subscript"/>
        </w:rPr>
      </w:pPr>
      <w:r w:rsidRPr="00B62248">
        <w:rPr>
          <w:rStyle w:val="un"/>
          <w:rFonts w:ascii="Times New Roman" w:hAnsi="Times New Roman"/>
          <w:color w:val="333333"/>
          <w:sz w:val="24"/>
          <w:szCs w:val="24"/>
        </w:rPr>
        <w:t>En esta fórmula: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disolución</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soluto</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rPr>
        <w:t>+ masa</w:t>
      </w:r>
      <w:r w:rsidRPr="00B62248">
        <w:rPr>
          <w:rStyle w:val="apple-converted-space"/>
          <w:rFonts w:ascii="Times New Roman" w:hAnsi="Times New Roman"/>
          <w:color w:val="333333"/>
          <w:sz w:val="24"/>
          <w:szCs w:val="24"/>
        </w:rPr>
        <w:t> </w:t>
      </w:r>
      <w:r w:rsidRPr="00B62248">
        <w:rPr>
          <w:rStyle w:val="un"/>
          <w:rFonts w:ascii="Times New Roman" w:hAnsi="Times New Roman"/>
          <w:color w:val="333333"/>
          <w:sz w:val="24"/>
          <w:szCs w:val="24"/>
          <w:vertAlign w:val="subscript"/>
        </w:rPr>
        <w:t>disolvente</w:t>
      </w:r>
    </w:p>
    <w:p w:rsidR="00586532" w:rsidRPr="00B62248" w:rsidRDefault="00586532" w:rsidP="00B62248">
      <w:pPr>
        <w:pStyle w:val="NormalWeb"/>
        <w:shd w:val="clear" w:color="auto" w:fill="FFFFFF"/>
        <w:spacing w:before="2" w:after="2" w:line="345" w:lineRule="atLeast"/>
        <w:ind w:left="300"/>
        <w:jc w:val="both"/>
        <w:rPr>
          <w:rFonts w:ascii="Times New Roman" w:hAnsi="Times New Roman"/>
          <w:color w:val="333333"/>
          <w:sz w:val="24"/>
          <w:szCs w:val="24"/>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en 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v/v): indica el volumen de soluto (en cm</w:t>
      </w:r>
      <w:r w:rsidRPr="00B62248">
        <w:rPr>
          <w:rStyle w:val="un"/>
          <w:rFonts w:ascii="Times New Roman" w:hAnsi="Times New Roman" w:cs="Times New Roman"/>
          <w:color w:val="333333"/>
          <w:vertAlign w:val="superscript"/>
        </w:rPr>
        <w:t>3</w:t>
      </w:r>
      <w:r w:rsidRPr="00B62248">
        <w:rPr>
          <w:rStyle w:val="un"/>
          <w:rFonts w:ascii="Times New Roman" w:hAnsi="Times New Roman" w:cs="Times New Roman"/>
          <w:color w:val="333333"/>
        </w:rPr>
        <w:t>)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Pr="007B1D5A" w:rsidRDefault="00032E2E" w:rsidP="00032E2E">
      <w:pPr>
        <w:shd w:val="clear" w:color="auto" w:fill="FFFFFF"/>
        <w:spacing w:after="0" w:line="345" w:lineRule="atLeast"/>
        <w:ind w:left="300"/>
        <w:jc w:val="both"/>
        <w:rPr>
          <w:rStyle w:val="un"/>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v/v =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r>
        <w:rPr>
          <w:rStyle w:val="Textoennegrita"/>
          <w:rFonts w:ascii="Times New Roman" w:hAnsi="Times New Roman" w:cs="Times New Roman"/>
          <w:color w:val="333333"/>
        </w:rPr>
        <w:t>)</w:t>
      </w:r>
      <w:r>
        <w:rPr>
          <w:rStyle w:val="Textoennegrita"/>
          <w:rFonts w:ascii="Times New Roman" w:hAnsi="Times New Roman" w:cs="Times New Roman"/>
          <w:color w:val="333333"/>
          <w:vertAlign w:val="subscript"/>
        </w:rPr>
        <w:t xml:space="preserve"> </w:t>
      </w:r>
      <w:r>
        <w:rPr>
          <w:rStyle w:val="un"/>
          <w:rFonts w:ascii="Times New Roman" w:hAnsi="Times New Roman" w:cs="Times New Roman"/>
          <w:vertAlign w:val="subscript"/>
        </w:rPr>
        <w:t xml:space="preserve">  </w:t>
      </w:r>
      <w:r w:rsidRPr="00032E2E">
        <w:rPr>
          <w:rStyle w:val="un"/>
          <w:rFonts w:ascii="Times New Roman" w:hAnsi="Times New Roman" w:cs="Times New Roman"/>
        </w:rPr>
        <w:t>x 100</w:t>
      </w:r>
    </w:p>
    <w:p w:rsidR="007B1D5A" w:rsidRPr="00B62248" w:rsidRDefault="007B1D5A" w:rsidP="007B1D5A">
      <w:pPr>
        <w:shd w:val="clear" w:color="auto" w:fill="FFFFFF"/>
        <w:spacing w:after="0" w:line="345" w:lineRule="atLeast"/>
        <w:ind w:left="300"/>
        <w:jc w:val="both"/>
        <w:rPr>
          <w:rStyle w:val="un"/>
          <w:rFonts w:ascii="Times New Roman" w:hAnsi="Times New Roman" w:cs="Times New Roman"/>
        </w:rPr>
      </w:pPr>
    </w:p>
    <w:p w:rsidR="000509E4" w:rsidRPr="00B62248" w:rsidRDefault="002B190B" w:rsidP="00B62248">
      <w:pPr>
        <w:shd w:val="clear" w:color="auto" w:fill="FFFFFF"/>
        <w:spacing w:line="345" w:lineRule="atLeast"/>
        <w:ind w:left="300"/>
        <w:jc w:val="both"/>
        <w:rPr>
          <w:rFonts w:ascii="Times New Roman" w:hAnsi="Times New Roman" w:cs="Times New Roman"/>
        </w:rPr>
      </w:pPr>
      <w:r>
        <w:rPr>
          <w:rFonts w:ascii="Times New Roman" w:hAnsi="Times New Roman" w:cs="Times New Roman"/>
          <w:color w:val="333333"/>
          <w:shd w:val="clear" w:color="auto" w:fill="FFFFFF"/>
        </w:rPr>
        <w:t>En esta fórmula: v</w:t>
      </w:r>
      <w:r w:rsidR="000B204F" w:rsidRPr="00B62248">
        <w:rPr>
          <w:rFonts w:ascii="Times New Roman" w:hAnsi="Times New Roman" w:cs="Times New Roman"/>
          <w:color w:val="333333"/>
          <w:shd w:val="clear" w:color="auto" w:fill="FFFFFF"/>
        </w:rPr>
        <w:t>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disolución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rPr>
        <w:t>= volumen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soluto</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rPr>
        <w:t>+ volumen</w:t>
      </w:r>
      <w:r w:rsidR="000B204F" w:rsidRPr="00B62248">
        <w:rPr>
          <w:rStyle w:val="apple-converted-space"/>
          <w:rFonts w:ascii="Times New Roman" w:hAnsi="Times New Roman" w:cs="Times New Roman"/>
          <w:color w:val="333333"/>
          <w:shd w:val="clear" w:color="auto" w:fill="FFFFFF"/>
        </w:rPr>
        <w:t> </w:t>
      </w:r>
      <w:r w:rsidR="000B204F" w:rsidRPr="00B62248">
        <w:rPr>
          <w:rFonts w:ascii="Times New Roman" w:hAnsi="Times New Roman" w:cs="Times New Roman"/>
          <w:color w:val="333333"/>
          <w:shd w:val="clear" w:color="auto" w:fill="FFFFFF"/>
          <w:vertAlign w:val="subscript"/>
        </w:rPr>
        <w:t>disolvente</w:t>
      </w:r>
    </w:p>
    <w:tbl>
      <w:tblPr>
        <w:tblStyle w:val="Tablaconcuadrcula3"/>
        <w:tblW w:w="0" w:type="auto"/>
        <w:tblLook w:val="04A0"/>
      </w:tblPr>
      <w:tblGrid>
        <w:gridCol w:w="2461"/>
        <w:gridCol w:w="6367"/>
      </w:tblGrid>
      <w:tr w:rsidR="000509E4" w:rsidRPr="00B62248" w:rsidTr="00AB338A">
        <w:tc>
          <w:tcPr>
            <w:tcW w:w="8828" w:type="dxa"/>
            <w:gridSpan w:val="2"/>
            <w:shd w:val="clear" w:color="auto" w:fill="000000" w:themeFill="text1"/>
          </w:tcPr>
          <w:p w:rsidR="000509E4" w:rsidRPr="00B62248" w:rsidRDefault="000509E4"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509E4"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0509E4"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0509E4" w:rsidRPr="00B62248">
              <w:rPr>
                <w:rFonts w:ascii="Times New Roman" w:hAnsi="Times New Roman" w:cs="Times New Roman"/>
                <w:color w:val="000000"/>
                <w:sz w:val="24"/>
                <w:szCs w:val="24"/>
              </w:rPr>
              <w:t>_CO_REC</w:t>
            </w:r>
            <w:r w:rsidR="00000BFB">
              <w:rPr>
                <w:rFonts w:ascii="Times New Roman" w:hAnsi="Times New Roman" w:cs="Times New Roman"/>
                <w:color w:val="000000"/>
                <w:sz w:val="24"/>
                <w:szCs w:val="24"/>
              </w:rPr>
              <w:t>110</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509E4" w:rsidRPr="00B62248" w:rsidRDefault="000509E4"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0509E4" w:rsidRPr="00B62248" w:rsidTr="00AB338A">
        <w:tc>
          <w:tcPr>
            <w:tcW w:w="2461" w:type="dxa"/>
          </w:tcPr>
          <w:p w:rsidR="000509E4" w:rsidRPr="00B62248" w:rsidRDefault="000509E4"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509E4"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509E4" w:rsidRPr="00B62248" w:rsidTr="00AB338A">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509E4" w:rsidRPr="00B62248" w:rsidRDefault="00F703EA" w:rsidP="00B62248">
            <w:pPr>
              <w:jc w:val="both"/>
              <w:rPr>
                <w:rFonts w:ascii="Times New Roman" w:hAnsi="Times New Roman" w:cs="Times New Roman"/>
                <w:color w:val="000000"/>
                <w:sz w:val="24"/>
                <w:szCs w:val="24"/>
              </w:rPr>
            </w:pPr>
            <w:bookmarkStart w:id="21" w:name="OLE_LINK10"/>
            <w:r w:rsidRPr="00F703EA">
              <w:rPr>
                <w:rFonts w:ascii="Times New Roman" w:hAnsi="Times New Roman" w:cs="Times New Roman"/>
                <w:color w:val="000000"/>
                <w:sz w:val="24"/>
                <w:szCs w:val="24"/>
              </w:rPr>
              <w:t>Calcula el porcentaje en volumen de las disoluciones</w:t>
            </w:r>
            <w:bookmarkEnd w:id="21"/>
          </w:p>
        </w:tc>
      </w:tr>
      <w:tr w:rsidR="000509E4" w:rsidRPr="00B62248" w:rsidTr="00AB338A">
        <w:trPr>
          <w:trHeight w:val="202"/>
        </w:trPr>
        <w:tc>
          <w:tcPr>
            <w:tcW w:w="2461" w:type="dxa"/>
          </w:tcPr>
          <w:p w:rsidR="000509E4" w:rsidRPr="00B62248" w:rsidRDefault="000509E4"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509E4" w:rsidRPr="00F703EA" w:rsidRDefault="00F703EA" w:rsidP="00B62248">
            <w:pPr>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P</w:t>
            </w:r>
            <w:r w:rsidRPr="00F703EA">
              <w:rPr>
                <w:rFonts w:ascii="Times New Roman" w:hAnsi="Times New Roman" w:cs="Times New Roman"/>
                <w:color w:val="000000"/>
                <w:sz w:val="24"/>
                <w:szCs w:val="24"/>
              </w:rPr>
              <w:t>ermite repasar los conceptos sobre la expresión de la concentración de las disoluciones en porcentaje en volumen</w:t>
            </w:r>
          </w:p>
        </w:tc>
      </w:tr>
    </w:tbl>
    <w:p w:rsidR="000509E4" w:rsidRDefault="000509E4"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000BFB" w:rsidRPr="00B62248" w:rsidTr="00B337FB">
        <w:tc>
          <w:tcPr>
            <w:tcW w:w="8828" w:type="dxa"/>
            <w:gridSpan w:val="2"/>
            <w:shd w:val="clear" w:color="auto" w:fill="000000" w:themeFill="text1"/>
          </w:tcPr>
          <w:p w:rsidR="00000BFB" w:rsidRPr="00B62248" w:rsidRDefault="00000BFB"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CN_09_09_CO_REC</w:t>
            </w:r>
            <w:r>
              <w:rPr>
                <w:rFonts w:ascii="Times New Roman" w:hAnsi="Times New Roman" w:cs="Times New Roman"/>
                <w:color w:val="000000"/>
                <w:sz w:val="24"/>
                <w:szCs w:val="24"/>
              </w:rPr>
              <w:t>120</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00BFB" w:rsidRPr="00B62248" w:rsidRDefault="00000BFB"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disoluciones / Las mezclas homogéneas </w:t>
            </w:r>
          </w:p>
        </w:tc>
      </w:tr>
      <w:tr w:rsidR="00000BFB" w:rsidRPr="00B62248" w:rsidTr="00B337FB">
        <w:tc>
          <w:tcPr>
            <w:tcW w:w="2461" w:type="dxa"/>
          </w:tcPr>
          <w:p w:rsidR="00000BFB" w:rsidRPr="00B62248" w:rsidRDefault="00000BFB"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000BFB"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00BFB" w:rsidRPr="00B62248" w:rsidTr="00B337FB">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00BFB" w:rsidRPr="00B62248" w:rsidRDefault="00000BFB" w:rsidP="00B337FB">
            <w:pPr>
              <w:jc w:val="both"/>
              <w:rPr>
                <w:rFonts w:ascii="Times New Roman" w:hAnsi="Times New Roman" w:cs="Times New Roman"/>
                <w:color w:val="000000"/>
                <w:sz w:val="24"/>
                <w:szCs w:val="24"/>
              </w:rPr>
            </w:pPr>
            <w:bookmarkStart w:id="22" w:name="OLE_LINK11"/>
            <w:r w:rsidRPr="00B62248">
              <w:rPr>
                <w:rFonts w:ascii="Times New Roman" w:hAnsi="Times New Roman" w:cs="Times New Roman"/>
                <w:color w:val="000000"/>
                <w:sz w:val="24"/>
                <w:szCs w:val="24"/>
              </w:rPr>
              <w:t>Practica el cá</w:t>
            </w:r>
            <w:r w:rsidR="00032E2E">
              <w:rPr>
                <w:rFonts w:ascii="Times New Roman" w:hAnsi="Times New Roman" w:cs="Times New Roman"/>
                <w:color w:val="000000"/>
                <w:sz w:val="24"/>
                <w:szCs w:val="24"/>
              </w:rPr>
              <w:t>lculo del porcentaje en volumen</w:t>
            </w:r>
            <w:r w:rsidRPr="00B62248">
              <w:rPr>
                <w:rFonts w:ascii="Times New Roman" w:hAnsi="Times New Roman" w:cs="Times New Roman"/>
                <w:color w:val="000000"/>
                <w:sz w:val="24"/>
                <w:szCs w:val="24"/>
              </w:rPr>
              <w:t xml:space="preserve"> </w:t>
            </w:r>
            <w:bookmarkEnd w:id="22"/>
          </w:p>
        </w:tc>
      </w:tr>
      <w:tr w:rsidR="00000BFB" w:rsidRPr="00B62248" w:rsidTr="00B337FB">
        <w:trPr>
          <w:trHeight w:val="202"/>
        </w:trPr>
        <w:tc>
          <w:tcPr>
            <w:tcW w:w="2461" w:type="dxa"/>
          </w:tcPr>
          <w:p w:rsidR="00000BFB" w:rsidRPr="00B62248" w:rsidRDefault="00000BFB"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Descripción</w:t>
            </w:r>
          </w:p>
        </w:tc>
        <w:tc>
          <w:tcPr>
            <w:tcW w:w="6367" w:type="dxa"/>
          </w:tcPr>
          <w:p w:rsidR="00000BFB" w:rsidRPr="00B62248" w:rsidRDefault="00000BFB" w:rsidP="002B190B">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Actividad  </w:t>
            </w:r>
            <w:r w:rsidR="002B190B">
              <w:rPr>
                <w:rFonts w:ascii="Times New Roman" w:hAnsi="Times New Roman" w:cs="Times New Roman"/>
                <w:color w:val="000000"/>
                <w:sz w:val="24"/>
                <w:szCs w:val="24"/>
              </w:rPr>
              <w:t>que</w:t>
            </w:r>
            <w:r w:rsidRPr="00B62248">
              <w:rPr>
                <w:rFonts w:ascii="Times New Roman" w:hAnsi="Times New Roman" w:cs="Times New Roman"/>
                <w:color w:val="000000"/>
                <w:sz w:val="24"/>
                <w:szCs w:val="24"/>
              </w:rPr>
              <w:t xml:space="preserve"> permite practicar cálculos sobre la concentración de las disoluciones. </w:t>
            </w:r>
          </w:p>
        </w:tc>
      </w:tr>
    </w:tbl>
    <w:p w:rsidR="00000BFB" w:rsidRPr="00B62248" w:rsidRDefault="00000BFB" w:rsidP="00B62248">
      <w:pPr>
        <w:shd w:val="clear" w:color="auto" w:fill="FFFFFF"/>
        <w:spacing w:line="345" w:lineRule="atLeast"/>
        <w:ind w:left="300"/>
        <w:jc w:val="both"/>
        <w:rPr>
          <w:rFonts w:ascii="Times New Roman" w:hAnsi="Times New Roman" w:cs="Times New Roman"/>
        </w:rPr>
      </w:pPr>
    </w:p>
    <w:p w:rsidR="000B204F" w:rsidRPr="00B62248" w:rsidRDefault="000B204F"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Porcentaje masa-volumen</w:t>
      </w:r>
      <w:r w:rsidRPr="00B62248">
        <w:rPr>
          <w:rStyle w:val="apple-converted-space"/>
          <w:rFonts w:ascii="Times New Roman" w:hAnsi="Times New Roman" w:cs="Times New Roman"/>
          <w:b/>
          <w:bCs/>
          <w:color w:val="333333"/>
        </w:rPr>
        <w:t> </w:t>
      </w:r>
      <w:r w:rsidRPr="00B62248">
        <w:rPr>
          <w:rStyle w:val="un"/>
          <w:rFonts w:ascii="Times New Roman" w:hAnsi="Times New Roman" w:cs="Times New Roman"/>
          <w:color w:val="333333"/>
        </w:rPr>
        <w:t>(% m/v): indica la masa del soluto (en gramos) que hay en 100 cm</w:t>
      </w:r>
      <w:r w:rsidRPr="00B62248">
        <w:rPr>
          <w:rStyle w:val="un"/>
          <w:rFonts w:ascii="Times New Roman" w:hAnsi="Times New Roman" w:cs="Times New Roman"/>
          <w:color w:val="333333"/>
          <w:vertAlign w:val="superscript"/>
        </w:rPr>
        <w:t>3</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B204F" w:rsidRDefault="000B204F" w:rsidP="00B62248">
      <w:pPr>
        <w:shd w:val="clear" w:color="auto" w:fill="FFFFFF"/>
        <w:spacing w:after="0" w:line="345" w:lineRule="atLeast"/>
        <w:jc w:val="both"/>
        <w:rPr>
          <w:rStyle w:val="un"/>
          <w:rFonts w:ascii="Times New Roman" w:hAnsi="Times New Roman" w:cs="Times New Roman"/>
        </w:rPr>
      </w:pPr>
    </w:p>
    <w:p w:rsidR="000B204F"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 m/v =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r>
        <w:rPr>
          <w:rStyle w:val="Textoennegrita"/>
          <w:rFonts w:ascii="Times New Roman" w:hAnsi="Times New Roman" w:cs="Times New Roman"/>
          <w:color w:val="333333"/>
        </w:rPr>
        <w:t>)</w:t>
      </w:r>
      <w:r>
        <w:rPr>
          <w:rStyle w:val="Textoennegrita"/>
          <w:rFonts w:ascii="Times New Roman" w:hAnsi="Times New Roman" w:cs="Times New Roman"/>
          <w:color w:val="333333"/>
          <w:vertAlign w:val="subscript"/>
        </w:rPr>
        <w:t xml:space="preserve"> </w:t>
      </w:r>
      <w:r>
        <w:rPr>
          <w:rStyle w:val="un"/>
          <w:rFonts w:ascii="Times New Roman" w:hAnsi="Times New Roman" w:cs="Times New Roman"/>
          <w:vertAlign w:val="subscript"/>
        </w:rPr>
        <w:t xml:space="preserve">  </w:t>
      </w:r>
      <w:r w:rsidRPr="00032E2E">
        <w:rPr>
          <w:rStyle w:val="un"/>
          <w:rFonts w:ascii="Times New Roman" w:hAnsi="Times New Roman" w:cs="Times New Roman"/>
        </w:rPr>
        <w:t>x 100</w:t>
      </w:r>
    </w:p>
    <w:p w:rsidR="00032E2E" w:rsidRPr="00032E2E" w:rsidRDefault="00032E2E" w:rsidP="00032E2E">
      <w:pPr>
        <w:shd w:val="clear" w:color="auto" w:fill="FFFFFF"/>
        <w:spacing w:after="0" w:line="345" w:lineRule="atLeast"/>
        <w:ind w:left="300"/>
        <w:jc w:val="both"/>
        <w:rPr>
          <w:rFonts w:ascii="Times New Roman" w:hAnsi="Times New Roman" w:cs="Times New Roman"/>
          <w:vertAlign w:val="subscript"/>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Gramos por litro</w:t>
      </w:r>
      <w:r w:rsidRPr="00B62248">
        <w:rPr>
          <w:rStyle w:val="apple-converted-space"/>
          <w:rFonts w:ascii="Times New Roman" w:hAnsi="Times New Roman" w:cs="Times New Roman"/>
          <w:color w:val="333333"/>
        </w:rPr>
        <w:t> </w:t>
      </w:r>
      <w:r w:rsidR="002B190B">
        <w:rPr>
          <w:rStyle w:val="un"/>
          <w:rFonts w:ascii="Times New Roman" w:hAnsi="Times New Roman" w:cs="Times New Roman"/>
          <w:color w:val="333333"/>
        </w:rPr>
        <w:t>(g/L</w:t>
      </w:r>
      <w:r w:rsidRPr="00B62248">
        <w:rPr>
          <w:rStyle w:val="un"/>
          <w:rFonts w:ascii="Times New Roman" w:hAnsi="Times New Roman" w:cs="Times New Roman"/>
          <w:color w:val="333333"/>
        </w:rPr>
        <w:t>): indica la masa de soluto (en g) por cada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ind w:left="300"/>
        <w:jc w:val="both"/>
        <w:rPr>
          <w:rStyle w:val="Textoennegrita"/>
          <w:rFonts w:ascii="Times New Roman" w:hAnsi="Times New Roman" w:cs="Times New Roman"/>
          <w:color w:val="333333"/>
        </w:rPr>
      </w:pPr>
    </w:p>
    <w:p w:rsidR="00032E2E" w:rsidRPr="00032E2E" w:rsidRDefault="002B190B" w:rsidP="00032E2E">
      <w:pPr>
        <w:shd w:val="clear" w:color="auto" w:fill="FFFFFF"/>
        <w:spacing w:after="0" w:line="345" w:lineRule="atLeast"/>
        <w:jc w:val="both"/>
        <w:rPr>
          <w:rStyle w:val="un"/>
          <w:rFonts w:ascii="Times New Roman" w:hAnsi="Times New Roman" w:cs="Times New Roman"/>
          <w:vertAlign w:val="subscript"/>
        </w:rPr>
      </w:pPr>
      <w:r>
        <w:rPr>
          <w:rStyle w:val="Textoennegrita"/>
          <w:rFonts w:ascii="Times New Roman" w:hAnsi="Times New Roman" w:cs="Times New Roman"/>
          <w:color w:val="333333"/>
        </w:rPr>
        <w:t xml:space="preserve"> </w:t>
      </w:r>
      <w:proofErr w:type="gramStart"/>
      <w:r>
        <w:rPr>
          <w:rStyle w:val="Textoennegrita"/>
          <w:rFonts w:ascii="Times New Roman" w:hAnsi="Times New Roman" w:cs="Times New Roman"/>
          <w:color w:val="333333"/>
        </w:rPr>
        <w:t>g/L</w:t>
      </w:r>
      <w:proofErr w:type="gramEnd"/>
      <w:r w:rsidR="00032E2E">
        <w:rPr>
          <w:rStyle w:val="Textoennegrita"/>
          <w:rFonts w:ascii="Times New Roman" w:hAnsi="Times New Roman" w:cs="Times New Roman"/>
          <w:color w:val="333333"/>
        </w:rPr>
        <w:t xml:space="preserve"> =  </w:t>
      </w:r>
      <w:proofErr w:type="spellStart"/>
      <w:r w:rsidR="00032E2E">
        <w:rPr>
          <w:rStyle w:val="Textoennegrita"/>
          <w:rFonts w:ascii="Times New Roman" w:hAnsi="Times New Roman" w:cs="Times New Roman"/>
          <w:color w:val="333333"/>
        </w:rPr>
        <w:t>masa</w:t>
      </w:r>
      <w:r w:rsidR="00032E2E">
        <w:rPr>
          <w:rStyle w:val="Textoennegrita"/>
          <w:rFonts w:ascii="Times New Roman" w:hAnsi="Times New Roman" w:cs="Times New Roman"/>
          <w:color w:val="333333"/>
          <w:vertAlign w:val="subscript"/>
        </w:rPr>
        <w:t>soluto</w:t>
      </w:r>
      <w:proofErr w:type="spellEnd"/>
      <w:r w:rsidR="00032E2E">
        <w:rPr>
          <w:rStyle w:val="Textoennegrita"/>
          <w:rFonts w:ascii="Times New Roman" w:hAnsi="Times New Roman" w:cs="Times New Roman"/>
          <w:color w:val="333333"/>
        </w:rPr>
        <w:t xml:space="preserve">/ </w:t>
      </w:r>
      <w:proofErr w:type="spellStart"/>
      <w:r w:rsidR="00032E2E">
        <w:rPr>
          <w:rStyle w:val="Textoennegrita"/>
          <w:rFonts w:ascii="Times New Roman" w:hAnsi="Times New Roman" w:cs="Times New Roman"/>
          <w:color w:val="333333"/>
        </w:rPr>
        <w:t>volumen</w:t>
      </w:r>
      <w:r w:rsidR="00032E2E">
        <w:rPr>
          <w:rStyle w:val="Textoennegrita"/>
          <w:rFonts w:ascii="Times New Roman" w:hAnsi="Times New Roman" w:cs="Times New Roman"/>
          <w:color w:val="333333"/>
          <w:vertAlign w:val="subscript"/>
        </w:rPr>
        <w:t>disolución</w:t>
      </w:r>
      <w:proofErr w:type="spellEnd"/>
    </w:p>
    <w:p w:rsidR="0010150D" w:rsidRPr="00B62248" w:rsidRDefault="0010150D" w:rsidP="00032E2E">
      <w:pPr>
        <w:shd w:val="clear" w:color="auto" w:fill="FFFFFF"/>
        <w:spacing w:line="345" w:lineRule="atLeast"/>
        <w:jc w:val="both"/>
        <w:rPr>
          <w:rFonts w:ascii="Times New Roman" w:hAnsi="Times New Roman" w:cs="Times New Roman"/>
        </w:rPr>
      </w:pPr>
      <w:r w:rsidRPr="00B62248">
        <w:rPr>
          <w:rFonts w:ascii="Times New Roman" w:hAnsi="Times New Roman" w:cs="Times New Roman"/>
        </w:rPr>
        <w:br w:type="textWrapping" w:clear="all"/>
      </w:r>
    </w:p>
    <w:tbl>
      <w:tblPr>
        <w:tblStyle w:val="Tablaconcuadrcula2"/>
        <w:tblW w:w="0" w:type="auto"/>
        <w:tblLook w:val="04A0"/>
      </w:tblPr>
      <w:tblGrid>
        <w:gridCol w:w="2475"/>
        <w:gridCol w:w="6353"/>
      </w:tblGrid>
      <w:tr w:rsidR="0010150D" w:rsidRPr="00B62248" w:rsidTr="00AB338A">
        <w:tc>
          <w:tcPr>
            <w:tcW w:w="8828" w:type="dxa"/>
            <w:gridSpan w:val="2"/>
            <w:shd w:val="clear" w:color="auto" w:fill="000000" w:themeFill="text1"/>
          </w:tcPr>
          <w:p w:rsidR="0010150D" w:rsidRPr="00B62248" w:rsidRDefault="0010150D"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10150D" w:rsidRPr="00B62248" w:rsidTr="00AB338A">
        <w:trPr>
          <w:trHeight w:val="198"/>
        </w:trPr>
        <w:tc>
          <w:tcPr>
            <w:tcW w:w="2475" w:type="dxa"/>
          </w:tcPr>
          <w:p w:rsidR="0010150D" w:rsidRPr="00B62248" w:rsidRDefault="0010150D"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6353" w:type="dxa"/>
          </w:tcPr>
          <w:p w:rsidR="0010150D" w:rsidRPr="00B62248" w:rsidRDefault="002B190B" w:rsidP="00B62248">
            <w:pPr>
              <w:pStyle w:val="Ttulo4"/>
              <w:spacing w:before="345" w:after="195"/>
              <w:jc w:val="both"/>
              <w:outlineLvl w:val="3"/>
              <w:rPr>
                <w:rFonts w:ascii="Times New Roman" w:hAnsi="Times New Roman" w:cs="Times New Roman"/>
                <w:b/>
                <w:i w:val="0"/>
                <w:color w:val="auto"/>
                <w:sz w:val="24"/>
                <w:szCs w:val="24"/>
              </w:rPr>
            </w:pPr>
            <w:r>
              <w:rPr>
                <w:rFonts w:ascii="Times New Roman" w:hAnsi="Times New Roman" w:cs="Times New Roman"/>
                <w:b/>
                <w:bCs/>
                <w:i w:val="0"/>
                <w:color w:val="auto"/>
                <w:sz w:val="24"/>
                <w:szCs w:val="24"/>
              </w:rPr>
              <w:t>Cá</w:t>
            </w:r>
            <w:r w:rsidR="009D07C9" w:rsidRPr="00B62248">
              <w:rPr>
                <w:rFonts w:ascii="Times New Roman" w:hAnsi="Times New Roman" w:cs="Times New Roman"/>
                <w:b/>
                <w:bCs/>
                <w:i w:val="0"/>
                <w:color w:val="auto"/>
                <w:sz w:val="24"/>
                <w:szCs w:val="24"/>
              </w:rPr>
              <w:t>lculo</w:t>
            </w:r>
            <w:r w:rsidR="0010150D" w:rsidRPr="00B62248">
              <w:rPr>
                <w:rFonts w:ascii="Times New Roman" w:hAnsi="Times New Roman" w:cs="Times New Roman"/>
                <w:b/>
                <w:bCs/>
                <w:i w:val="0"/>
                <w:color w:val="auto"/>
                <w:sz w:val="24"/>
                <w:szCs w:val="24"/>
              </w:rPr>
              <w:t xml:space="preserve"> </w:t>
            </w:r>
            <w:r w:rsidR="009D07C9" w:rsidRPr="00B62248">
              <w:rPr>
                <w:rFonts w:ascii="Times New Roman" w:hAnsi="Times New Roman" w:cs="Times New Roman"/>
                <w:b/>
                <w:bCs/>
                <w:i w:val="0"/>
                <w:color w:val="auto"/>
                <w:sz w:val="24"/>
                <w:szCs w:val="24"/>
              </w:rPr>
              <w:t>del</w:t>
            </w:r>
            <w:r w:rsidR="0010150D" w:rsidRPr="00B62248">
              <w:rPr>
                <w:rFonts w:ascii="Times New Roman" w:hAnsi="Times New Roman" w:cs="Times New Roman"/>
                <w:b/>
                <w:bCs/>
                <w:i w:val="0"/>
                <w:color w:val="auto"/>
                <w:sz w:val="24"/>
                <w:szCs w:val="24"/>
              </w:rPr>
              <w:t xml:space="preserve"> número de moles  </w:t>
            </w:r>
            <w:r w:rsidR="009D07C9" w:rsidRPr="00B62248">
              <w:rPr>
                <w:rFonts w:ascii="Times New Roman" w:hAnsi="Times New Roman" w:cs="Times New Roman"/>
                <w:b/>
                <w:bCs/>
                <w:i w:val="0"/>
                <w:color w:val="auto"/>
                <w:sz w:val="24"/>
                <w:szCs w:val="24"/>
              </w:rPr>
              <w:t>y masa molecular</w:t>
            </w:r>
          </w:p>
        </w:tc>
      </w:tr>
      <w:tr w:rsidR="0010150D" w:rsidRPr="00B62248" w:rsidTr="00AB338A">
        <w:tc>
          <w:tcPr>
            <w:tcW w:w="2475" w:type="dxa"/>
          </w:tcPr>
          <w:p w:rsidR="0010150D" w:rsidRPr="00B62248" w:rsidRDefault="0010150D"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6353" w:type="dxa"/>
          </w:tcPr>
          <w:p w:rsidR="0010150D" w:rsidRPr="00B62248" w:rsidRDefault="0010150D" w:rsidP="00B62248">
            <w:pPr>
              <w:pStyle w:val="u"/>
              <w:shd w:val="clear" w:color="auto" w:fill="FFFFFF"/>
              <w:spacing w:before="0" w:beforeAutospacing="0" w:after="0" w:afterAutospacing="0" w:line="345" w:lineRule="atLeast"/>
              <w:jc w:val="both"/>
              <w:rPr>
                <w:color w:val="333333"/>
                <w:sz w:val="24"/>
                <w:szCs w:val="24"/>
              </w:rPr>
            </w:pPr>
            <w:r w:rsidRPr="00B62248">
              <w:rPr>
                <w:rStyle w:val="un"/>
                <w:color w:val="333333"/>
                <w:sz w:val="24"/>
                <w:szCs w:val="24"/>
              </w:rPr>
              <w:t xml:space="preserve">Para medir la cantidad de sustancia </w:t>
            </w:r>
            <w:r w:rsidR="006153F8">
              <w:rPr>
                <w:rStyle w:val="un"/>
                <w:color w:val="333333"/>
                <w:sz w:val="24"/>
                <w:szCs w:val="24"/>
              </w:rPr>
              <w:t xml:space="preserve">que interviene </w:t>
            </w:r>
            <w:r w:rsidRPr="00B62248">
              <w:rPr>
                <w:rStyle w:val="un"/>
                <w:color w:val="333333"/>
                <w:sz w:val="24"/>
                <w:szCs w:val="24"/>
              </w:rPr>
              <w:t>en una reacción química, se utiliza el</w:t>
            </w:r>
            <w:r w:rsidRPr="00B62248">
              <w:rPr>
                <w:rStyle w:val="apple-converted-space"/>
                <w:rFonts w:eastAsia="Calibri"/>
                <w:color w:val="333333"/>
                <w:sz w:val="24"/>
                <w:szCs w:val="24"/>
              </w:rPr>
              <w:t> </w:t>
            </w:r>
            <w:r w:rsidRPr="00B62248">
              <w:rPr>
                <w:rStyle w:val="Textoennegrita"/>
                <w:color w:val="333333"/>
                <w:sz w:val="24"/>
                <w:szCs w:val="24"/>
              </w:rPr>
              <w:t>mol</w:t>
            </w:r>
            <w:r w:rsidRPr="00B62248">
              <w:rPr>
                <w:rStyle w:val="un"/>
                <w:color w:val="333333"/>
                <w:sz w:val="24"/>
                <w:szCs w:val="24"/>
              </w:rPr>
              <w:t>.</w:t>
            </w:r>
          </w:p>
          <w:p w:rsidR="009D07C9" w:rsidRPr="00B62248" w:rsidRDefault="009D07C9" w:rsidP="00B62248">
            <w:pPr>
              <w:jc w:val="both"/>
              <w:rPr>
                <w:rStyle w:val="un"/>
                <w:rFonts w:ascii="Times New Roman" w:hAnsi="Times New Roman" w:cs="Times New Roman"/>
                <w:color w:val="333333"/>
                <w:sz w:val="24"/>
                <w:szCs w:val="24"/>
                <w:lang w:val="es-CO"/>
              </w:rPr>
            </w:pPr>
          </w:p>
          <w:p w:rsidR="009D07C9" w:rsidRPr="00B62248" w:rsidRDefault="0010150D"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La</w:t>
            </w:r>
            <w:r w:rsidRPr="00B62248">
              <w:rPr>
                <w:rStyle w:val="apple-converted-space"/>
                <w:rFonts w:ascii="Times New Roman" w:hAnsi="Times New Roman" w:cs="Times New Roman"/>
                <w:color w:val="333333"/>
                <w:sz w:val="24"/>
                <w:szCs w:val="24"/>
              </w:rPr>
              <w:t> </w:t>
            </w:r>
            <w:r w:rsidRPr="00B62248">
              <w:rPr>
                <w:rStyle w:val="Textoennegrita"/>
                <w:rFonts w:ascii="Times New Roman" w:hAnsi="Times New Roman" w:cs="Times New Roman"/>
                <w:color w:val="333333"/>
                <w:sz w:val="24"/>
                <w:szCs w:val="24"/>
              </w:rPr>
              <w:t>masa de un mol</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de sustancia coincide numéricamente con la masa molecular relativa de dicha sustancia.</w:t>
            </w:r>
            <w:r w:rsidRPr="00B62248">
              <w:rPr>
                <w:rStyle w:val="apple-converted-space"/>
                <w:rFonts w:ascii="Times New Roman" w:hAnsi="Times New Roman" w:cs="Times New Roman"/>
                <w:color w:val="333333"/>
                <w:sz w:val="24"/>
                <w:szCs w:val="24"/>
              </w:rPr>
              <w:t> </w:t>
            </w:r>
            <w:r w:rsidRPr="00B62248">
              <w:rPr>
                <w:rStyle w:val="un"/>
                <w:rFonts w:ascii="Times New Roman" w:hAnsi="Times New Roman" w:cs="Times New Roman"/>
                <w:color w:val="333333"/>
                <w:sz w:val="24"/>
                <w:szCs w:val="24"/>
              </w:rPr>
              <w:t>Pero mientras que la masa molecular relativa se expresa en unidades de masa atómica (</w:t>
            </w:r>
            <w:proofErr w:type="spellStart"/>
            <w:r w:rsidRPr="00B62248">
              <w:rPr>
                <w:rStyle w:val="un"/>
                <w:rFonts w:ascii="Times New Roman" w:hAnsi="Times New Roman" w:cs="Times New Roman"/>
                <w:color w:val="333333"/>
                <w:sz w:val="24"/>
                <w:szCs w:val="24"/>
              </w:rPr>
              <w:t>u</w:t>
            </w:r>
            <w:r w:rsidR="009F79E5">
              <w:rPr>
                <w:rStyle w:val="un"/>
                <w:rFonts w:ascii="Times New Roman" w:hAnsi="Times New Roman" w:cs="Times New Roman"/>
                <w:color w:val="333333"/>
                <w:sz w:val="24"/>
                <w:szCs w:val="24"/>
              </w:rPr>
              <w:t>ma</w:t>
            </w:r>
            <w:proofErr w:type="spellEnd"/>
            <w:r w:rsidRPr="00B62248">
              <w:rPr>
                <w:rStyle w:val="un"/>
                <w:rFonts w:ascii="Times New Roman" w:hAnsi="Times New Roman" w:cs="Times New Roman"/>
                <w:color w:val="333333"/>
                <w:sz w:val="24"/>
                <w:szCs w:val="24"/>
              </w:rPr>
              <w:t>), la masa del mol se expresa en unidades de masa, es decir, en gramos.</w:t>
            </w:r>
          </w:p>
          <w:p w:rsidR="002D27BC" w:rsidRPr="00B62248" w:rsidRDefault="002D27BC" w:rsidP="00B62248">
            <w:pPr>
              <w:jc w:val="both"/>
              <w:rPr>
                <w:rStyle w:val="un"/>
                <w:rFonts w:ascii="Times New Roman" w:hAnsi="Times New Roman" w:cs="Times New Roman"/>
                <w:color w:val="333333"/>
                <w:sz w:val="24"/>
                <w:szCs w:val="24"/>
              </w:rPr>
            </w:pPr>
            <w:r w:rsidRPr="00B62248">
              <w:rPr>
                <w:rStyle w:val="un"/>
                <w:rFonts w:ascii="Times New Roman" w:hAnsi="Times New Roman" w:cs="Times New Roman"/>
                <w:color w:val="333333"/>
                <w:sz w:val="24"/>
                <w:szCs w:val="24"/>
              </w:rPr>
              <w:t>Masa atómica de un elemento = 1 mol</w:t>
            </w:r>
          </w:p>
          <w:p w:rsidR="002D27BC" w:rsidRPr="00B62248" w:rsidRDefault="006153F8" w:rsidP="00B62248">
            <w:pPr>
              <w:jc w:val="both"/>
              <w:rPr>
                <w:rStyle w:val="un"/>
                <w:rFonts w:ascii="Times New Roman" w:hAnsi="Times New Roman" w:cs="Times New Roman"/>
                <w:color w:val="333333"/>
                <w:sz w:val="24"/>
                <w:szCs w:val="24"/>
              </w:rPr>
            </w:pPr>
            <w:r>
              <w:rPr>
                <w:rStyle w:val="un"/>
                <w:rFonts w:ascii="Times New Roman" w:hAnsi="Times New Roman" w:cs="Times New Roman"/>
                <w:color w:val="333333"/>
                <w:sz w:val="24"/>
                <w:szCs w:val="24"/>
              </w:rPr>
              <w:t>Masa molecular = 1 mol</w:t>
            </w:r>
          </w:p>
          <w:p w:rsidR="001C678E" w:rsidRPr="00B62248" w:rsidRDefault="001C678E" w:rsidP="00B62248">
            <w:pPr>
              <w:jc w:val="both"/>
              <w:rPr>
                <w:rStyle w:val="un"/>
                <w:rFonts w:ascii="Times New Roman" w:hAnsi="Times New Roman" w:cs="Times New Roman"/>
                <w:color w:val="333333"/>
                <w:sz w:val="24"/>
                <w:szCs w:val="24"/>
              </w:rPr>
            </w:pPr>
          </w:p>
          <w:p w:rsidR="001C678E" w:rsidRPr="00B62248" w:rsidRDefault="001C678E" w:rsidP="00B62248">
            <w:pPr>
              <w:pStyle w:val="u"/>
              <w:shd w:val="clear" w:color="auto" w:fill="FFFFFF"/>
              <w:spacing w:before="0" w:beforeAutospacing="0" w:after="0" w:afterAutospacing="0" w:line="345" w:lineRule="atLeast"/>
              <w:jc w:val="both"/>
              <w:rPr>
                <w:rStyle w:val="un"/>
                <w:color w:val="333333"/>
                <w:sz w:val="24"/>
                <w:szCs w:val="24"/>
              </w:rPr>
            </w:pPr>
            <w:r w:rsidRPr="00B62248">
              <w:rPr>
                <w:rStyle w:val="un"/>
                <w:b/>
                <w:color w:val="333333"/>
                <w:sz w:val="24"/>
                <w:szCs w:val="24"/>
              </w:rPr>
              <w:t>Ejemplo</w:t>
            </w:r>
            <w:r w:rsidR="006153F8">
              <w:rPr>
                <w:rStyle w:val="un"/>
                <w:color w:val="333333"/>
                <w:sz w:val="24"/>
                <w:szCs w:val="24"/>
              </w:rPr>
              <w:t>: C</w:t>
            </w:r>
            <w:r w:rsidRPr="00B62248">
              <w:rPr>
                <w:rStyle w:val="un"/>
                <w:color w:val="333333"/>
                <w:sz w:val="24"/>
                <w:szCs w:val="24"/>
              </w:rPr>
              <w:t xml:space="preserve">alcular el número de moles de calcio en  que hay en 10 gramos de esta sustancia. </w:t>
            </w:r>
          </w:p>
          <w:p w:rsidR="001C678E" w:rsidRPr="00B62248"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Teniendo en cuenta que la masa de un elemento  o compuesto</w:t>
            </w:r>
            <w:r w:rsidR="006153F8">
              <w:rPr>
                <w:color w:val="333333"/>
                <w:sz w:val="24"/>
                <w:szCs w:val="24"/>
              </w:rPr>
              <w:t xml:space="preserve"> en gramos es igual a un mol, en</w:t>
            </w:r>
            <w:r w:rsidRPr="00B62248">
              <w:rPr>
                <w:color w:val="333333"/>
                <w:sz w:val="24"/>
                <w:szCs w:val="24"/>
              </w:rPr>
              <w:t xml:space="preserve"> 1</w:t>
            </w:r>
            <w:r w:rsidR="0010671D" w:rsidRPr="00B62248">
              <w:rPr>
                <w:color w:val="333333"/>
                <w:sz w:val="24"/>
                <w:szCs w:val="24"/>
              </w:rPr>
              <w:t xml:space="preserve"> </w:t>
            </w:r>
            <w:r w:rsidRPr="00B62248">
              <w:rPr>
                <w:color w:val="333333"/>
                <w:sz w:val="24"/>
                <w:szCs w:val="24"/>
              </w:rPr>
              <w:t xml:space="preserve">mol  de calcio hay  40 gramos. </w:t>
            </w:r>
          </w:p>
          <w:p w:rsidR="001C678E" w:rsidRDefault="001C678E" w:rsidP="00B62248">
            <w:pPr>
              <w:pStyle w:val="u"/>
              <w:numPr>
                <w:ilvl w:val="1"/>
                <w:numId w:val="35"/>
              </w:numPr>
              <w:shd w:val="clear" w:color="auto" w:fill="FFFFFF"/>
              <w:spacing w:before="0" w:beforeAutospacing="0" w:after="0" w:afterAutospacing="0" w:line="345" w:lineRule="atLeast"/>
              <w:jc w:val="both"/>
              <w:rPr>
                <w:color w:val="333333"/>
                <w:sz w:val="24"/>
                <w:szCs w:val="24"/>
              </w:rPr>
            </w:pPr>
            <w:r w:rsidRPr="00B62248">
              <w:rPr>
                <w:color w:val="333333"/>
                <w:sz w:val="24"/>
                <w:szCs w:val="24"/>
              </w:rPr>
              <w:t>Por lo tanto</w:t>
            </w:r>
            <w:r w:rsidR="006153F8">
              <w:rPr>
                <w:color w:val="333333"/>
                <w:sz w:val="24"/>
                <w:szCs w:val="24"/>
              </w:rPr>
              <w:t>, la ecuación para conocer lo</w:t>
            </w:r>
            <w:r w:rsidRPr="00B62248">
              <w:rPr>
                <w:color w:val="333333"/>
                <w:sz w:val="24"/>
                <w:szCs w:val="24"/>
              </w:rPr>
              <w:t>s moles de calcio presentes en 10 g es:</w:t>
            </w:r>
          </w:p>
          <w:p w:rsidR="009F79E5" w:rsidRPr="00B62248" w:rsidRDefault="009F79E5" w:rsidP="009F79E5">
            <w:pPr>
              <w:pStyle w:val="u"/>
              <w:shd w:val="clear" w:color="auto" w:fill="FFFFFF"/>
              <w:spacing w:before="0" w:beforeAutospacing="0" w:after="0" w:afterAutospacing="0" w:line="345" w:lineRule="atLeast"/>
              <w:ind w:left="1440"/>
              <w:jc w:val="both"/>
              <w:rPr>
                <w:color w:val="333333"/>
                <w:sz w:val="24"/>
                <w:szCs w:val="24"/>
              </w:rPr>
            </w:pPr>
          </w:p>
          <w:p w:rsidR="001C678E" w:rsidRPr="00B62248" w:rsidRDefault="001C678E" w:rsidP="00B62248">
            <w:pPr>
              <w:jc w:val="both"/>
              <w:rPr>
                <w:rStyle w:val="un"/>
                <w:rFonts w:ascii="Times New Roman" w:hAnsi="Times New Roman" w:cs="Times New Roman"/>
                <w:color w:val="333333"/>
                <w:sz w:val="24"/>
                <w:szCs w:val="24"/>
              </w:rPr>
            </w:pPr>
            <w:r w:rsidRPr="00B62248">
              <w:rPr>
                <w:rFonts w:ascii="Times New Roman" w:hAnsi="Times New Roman" w:cs="Times New Roman"/>
                <w:color w:val="333333"/>
                <w:sz w:val="24"/>
                <w:szCs w:val="24"/>
              </w:rPr>
              <w:t xml:space="preserve">10 g de </w:t>
            </w:r>
            <w:r w:rsidR="00D64FFC">
              <w:rPr>
                <w:rFonts w:ascii="Times New Roman" w:hAnsi="Times New Roman" w:cs="Times New Roman"/>
                <w:color w:val="333333"/>
                <w:sz w:val="24"/>
                <w:szCs w:val="24"/>
              </w:rPr>
              <w:t>Ca</w:t>
            </w:r>
            <w:r w:rsidR="007D1521">
              <w:rPr>
                <w:rFonts w:ascii="Times New Roman" w:hAnsi="Times New Roman" w:cs="Times New Roman"/>
                <w:color w:val="333333"/>
                <w:sz w:val="24"/>
                <w:szCs w:val="24"/>
              </w:rPr>
              <w:t xml:space="preserve"> *</w:t>
            </w:r>
            <w:r w:rsidRPr="00B62248">
              <w:rPr>
                <w:rFonts w:ascii="Times New Roman" w:hAnsi="Times New Roman" w:cs="Times New Roman"/>
                <w:color w:val="333333"/>
                <w:sz w:val="24"/>
                <w:szCs w:val="24"/>
              </w:rPr>
              <w:t xml:space="preserve"> </w:t>
            </w:r>
            <m:oMath>
              <m:f>
                <m:fPr>
                  <m:ctrlPr>
                    <w:rPr>
                      <w:rFonts w:ascii="Cambria Math" w:hAnsi="Times New Roman" w:cs="Times New Roman"/>
                      <w:color w:val="333333"/>
                      <w:sz w:val="24"/>
                      <w:szCs w:val="24"/>
                    </w:rPr>
                  </m:ctrlPr>
                </m:fPr>
                <m:num>
                  <m:r>
                    <m:rPr>
                      <m:sty m:val="p"/>
                    </m:rPr>
                    <w:rPr>
                      <w:rFonts w:ascii="Cambria Math" w:hAnsi="Times New Roman" w:cs="Times New Roman"/>
                      <w:color w:val="333333"/>
                      <w:sz w:val="24"/>
                      <w:szCs w:val="24"/>
                    </w:rPr>
                    <m:t xml:space="preserve"> 1 mol de Ca </m:t>
                  </m:r>
                </m:num>
                <m:den>
                  <m:r>
                    <m:rPr>
                      <m:sty m:val="p"/>
                    </m:rPr>
                    <w:rPr>
                      <w:rFonts w:ascii="Cambria Math" w:hAnsi="Times New Roman" w:cs="Times New Roman"/>
                      <w:color w:val="333333"/>
                      <w:sz w:val="24"/>
                      <w:szCs w:val="24"/>
                    </w:rPr>
                    <m:t>40 g de Ca</m:t>
                  </m:r>
                </m:den>
              </m:f>
            </m:oMath>
            <w:r w:rsidR="00D64FFC">
              <w:rPr>
                <w:rFonts w:ascii="Times New Roman" w:hAnsi="Times New Roman" w:cs="Times New Roman"/>
                <w:color w:val="333333"/>
                <w:sz w:val="24"/>
                <w:szCs w:val="24"/>
              </w:rPr>
              <w:t xml:space="preserve"> = 0,</w:t>
            </w:r>
            <w:r w:rsidRPr="00B62248">
              <w:rPr>
                <w:rFonts w:ascii="Times New Roman" w:hAnsi="Times New Roman" w:cs="Times New Roman"/>
                <w:color w:val="333333"/>
                <w:sz w:val="24"/>
                <w:szCs w:val="24"/>
              </w:rPr>
              <w:t>25 moles de calcio</w:t>
            </w:r>
          </w:p>
          <w:p w:rsidR="0010150D" w:rsidRPr="00B62248" w:rsidRDefault="0010150D" w:rsidP="00B62248">
            <w:pPr>
              <w:jc w:val="both"/>
              <w:rPr>
                <w:rFonts w:ascii="Times New Roman" w:hAnsi="Times New Roman" w:cs="Times New Roman"/>
                <w:color w:val="333333"/>
                <w:sz w:val="24"/>
                <w:szCs w:val="24"/>
              </w:rPr>
            </w:pPr>
          </w:p>
          <w:p w:rsidR="001C678E" w:rsidRPr="00B62248" w:rsidRDefault="009D07C9" w:rsidP="00B62248">
            <w:pPr>
              <w:jc w:val="both"/>
              <w:rPr>
                <w:rFonts w:ascii="Times New Roman" w:hAnsi="Times New Roman" w:cs="Times New Roman"/>
                <w:color w:val="333333"/>
                <w:sz w:val="24"/>
                <w:szCs w:val="24"/>
              </w:rPr>
            </w:pPr>
            <w:r w:rsidRPr="00B62248">
              <w:rPr>
                <w:rFonts w:ascii="Times New Roman" w:hAnsi="Times New Roman" w:cs="Times New Roman"/>
                <w:color w:val="333333"/>
                <w:sz w:val="24"/>
                <w:szCs w:val="24"/>
              </w:rPr>
              <w:lastRenderedPageBreak/>
              <w:t xml:space="preserve">Para calcular la masa </w:t>
            </w:r>
            <w:r w:rsidR="00A07E69" w:rsidRPr="00B62248">
              <w:rPr>
                <w:rFonts w:ascii="Times New Roman" w:hAnsi="Times New Roman" w:cs="Times New Roman"/>
                <w:b/>
                <w:color w:val="333333"/>
                <w:sz w:val="24"/>
                <w:szCs w:val="24"/>
              </w:rPr>
              <w:t>mola</w:t>
            </w:r>
            <w:r w:rsidRPr="00B62248">
              <w:rPr>
                <w:rFonts w:ascii="Times New Roman" w:hAnsi="Times New Roman" w:cs="Times New Roman"/>
                <w:b/>
                <w:color w:val="333333"/>
                <w:sz w:val="24"/>
                <w:szCs w:val="24"/>
              </w:rPr>
              <w:t>r</w:t>
            </w:r>
            <w:r w:rsidRPr="00B62248">
              <w:rPr>
                <w:rFonts w:ascii="Times New Roman" w:hAnsi="Times New Roman" w:cs="Times New Roman"/>
                <w:color w:val="333333"/>
                <w:sz w:val="24"/>
                <w:szCs w:val="24"/>
              </w:rPr>
              <w:t xml:space="preserve"> de un compuesto se </w:t>
            </w:r>
            <w:r w:rsidR="00F878A0" w:rsidRPr="00B62248">
              <w:rPr>
                <w:rFonts w:ascii="Times New Roman" w:hAnsi="Times New Roman" w:cs="Times New Roman"/>
                <w:color w:val="333333"/>
                <w:sz w:val="24"/>
                <w:szCs w:val="24"/>
              </w:rPr>
              <w:t xml:space="preserve">multiplican </w:t>
            </w:r>
            <w:r w:rsidR="001C678E" w:rsidRPr="00B62248">
              <w:rPr>
                <w:rFonts w:ascii="Times New Roman" w:hAnsi="Times New Roman" w:cs="Times New Roman"/>
                <w:color w:val="333333"/>
                <w:sz w:val="24"/>
                <w:szCs w:val="24"/>
              </w:rPr>
              <w:t>las masas atómicas</w:t>
            </w:r>
            <w:r w:rsidR="00F878A0" w:rsidRPr="00B62248">
              <w:rPr>
                <w:rFonts w:ascii="Times New Roman" w:hAnsi="Times New Roman" w:cs="Times New Roman"/>
                <w:color w:val="333333"/>
                <w:sz w:val="24"/>
                <w:szCs w:val="24"/>
              </w:rPr>
              <w:t xml:space="preserve"> de cada elemento expresadas en gramos por </w:t>
            </w:r>
            <w:r w:rsidR="00EA5AA3" w:rsidRPr="00B62248">
              <w:rPr>
                <w:rFonts w:ascii="Times New Roman" w:hAnsi="Times New Roman" w:cs="Times New Roman"/>
                <w:color w:val="333333"/>
                <w:sz w:val="24"/>
                <w:szCs w:val="24"/>
              </w:rPr>
              <w:t xml:space="preserve">el número de átomos y al </w:t>
            </w:r>
            <w:r w:rsidR="001C678E" w:rsidRPr="00B62248">
              <w:rPr>
                <w:rFonts w:ascii="Times New Roman" w:hAnsi="Times New Roman" w:cs="Times New Roman"/>
                <w:color w:val="333333"/>
                <w:sz w:val="24"/>
                <w:szCs w:val="24"/>
              </w:rPr>
              <w:t>final se suman.</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D64FFC" w:rsidP="00B62248">
            <w:pPr>
              <w:jc w:val="both"/>
              <w:rPr>
                <w:rFonts w:ascii="Times New Roman" w:hAnsi="Times New Roman" w:cs="Times New Roman"/>
                <w:color w:val="333333"/>
                <w:sz w:val="24"/>
                <w:szCs w:val="24"/>
              </w:rPr>
            </w:pPr>
            <w:r>
              <w:rPr>
                <w:rFonts w:ascii="Times New Roman" w:hAnsi="Times New Roman" w:cs="Times New Roman"/>
                <w:color w:val="333333"/>
                <w:sz w:val="24"/>
                <w:szCs w:val="24"/>
              </w:rPr>
              <w:t>Ejemplo: C</w:t>
            </w:r>
            <w:r w:rsidR="001C678E" w:rsidRPr="00B62248">
              <w:rPr>
                <w:rFonts w:ascii="Times New Roman" w:hAnsi="Times New Roman" w:cs="Times New Roman"/>
                <w:color w:val="333333"/>
                <w:sz w:val="24"/>
                <w:szCs w:val="24"/>
              </w:rPr>
              <w:t>alcular la masa molecular del agua (H</w:t>
            </w:r>
            <w:r w:rsidR="001C678E" w:rsidRPr="00B62248">
              <w:rPr>
                <w:rFonts w:ascii="Times New Roman" w:hAnsi="Times New Roman" w:cs="Times New Roman"/>
                <w:color w:val="333333"/>
                <w:sz w:val="24"/>
                <w:szCs w:val="24"/>
                <w:vertAlign w:val="subscript"/>
              </w:rPr>
              <w:t>2</w:t>
            </w:r>
            <w:r>
              <w:rPr>
                <w:rFonts w:ascii="Times New Roman" w:hAnsi="Times New Roman" w:cs="Times New Roman"/>
                <w:color w:val="333333"/>
                <w:sz w:val="24"/>
                <w:szCs w:val="24"/>
              </w:rPr>
              <w:t>O</w:t>
            </w:r>
            <w:r w:rsidR="001C678E" w:rsidRPr="00B62248">
              <w:rPr>
                <w:rFonts w:ascii="Times New Roman" w:hAnsi="Times New Roman" w:cs="Times New Roman"/>
                <w:color w:val="333333"/>
                <w:sz w:val="24"/>
                <w:szCs w:val="24"/>
              </w:rPr>
              <w:t>)</w:t>
            </w:r>
            <w:r>
              <w:rPr>
                <w:rFonts w:ascii="Times New Roman" w:hAnsi="Times New Roman" w:cs="Times New Roman"/>
                <w:color w:val="333333"/>
                <w:sz w:val="24"/>
                <w:szCs w:val="24"/>
              </w:rPr>
              <w:t>.</w:t>
            </w:r>
          </w:p>
          <w:p w:rsidR="001C678E" w:rsidRPr="00B62248" w:rsidRDefault="001C678E" w:rsidP="00B62248">
            <w:pPr>
              <w:jc w:val="both"/>
              <w:rPr>
                <w:rFonts w:ascii="Times New Roman" w:hAnsi="Times New Roman" w:cs="Times New Roman"/>
                <w:color w:val="333333"/>
                <w:sz w:val="24"/>
                <w:szCs w:val="24"/>
              </w:rPr>
            </w:pPr>
          </w:p>
          <w:p w:rsidR="001C678E" w:rsidRPr="00B62248" w:rsidRDefault="007D1521" w:rsidP="00B62248">
            <w:pPr>
              <w:pStyle w:val="Prrafodelista"/>
              <w:numPr>
                <w:ilvl w:val="0"/>
                <w:numId w:val="39"/>
              </w:numPr>
              <w:jc w:val="both"/>
              <w:rPr>
                <w:rFonts w:ascii="Times New Roman" w:hAnsi="Times New Roman" w:cs="Times New Roman"/>
                <w:color w:val="333333"/>
                <w:sz w:val="24"/>
                <w:szCs w:val="24"/>
              </w:rPr>
            </w:pPr>
            <w:r>
              <w:rPr>
                <w:rFonts w:ascii="Times New Roman" w:hAnsi="Times New Roman" w:cs="Times New Roman"/>
                <w:color w:val="333333"/>
                <w:sz w:val="24"/>
                <w:szCs w:val="24"/>
              </w:rPr>
              <w:t>Las masas atómicas del hidró</w:t>
            </w:r>
            <w:r w:rsidR="00D32B2E" w:rsidRPr="00B62248">
              <w:rPr>
                <w:rFonts w:ascii="Times New Roman" w:hAnsi="Times New Roman" w:cs="Times New Roman"/>
                <w:color w:val="333333"/>
                <w:sz w:val="24"/>
                <w:szCs w:val="24"/>
              </w:rPr>
              <w:t xml:space="preserve">geno y </w:t>
            </w:r>
            <w:r>
              <w:rPr>
                <w:rFonts w:ascii="Times New Roman" w:hAnsi="Times New Roman" w:cs="Times New Roman"/>
                <w:color w:val="333333"/>
                <w:sz w:val="24"/>
                <w:szCs w:val="24"/>
              </w:rPr>
              <w:t>d</w:t>
            </w:r>
            <w:r w:rsidR="00D32B2E" w:rsidRPr="00B62248">
              <w:rPr>
                <w:rFonts w:ascii="Times New Roman" w:hAnsi="Times New Roman" w:cs="Times New Roman"/>
                <w:color w:val="333333"/>
                <w:sz w:val="24"/>
                <w:szCs w:val="24"/>
              </w:rPr>
              <w:t>el oxígeno se multiplican por el número de átomos</w:t>
            </w:r>
            <w:r w:rsidR="00A07E69" w:rsidRPr="00B62248">
              <w:rPr>
                <w:rFonts w:ascii="Times New Roman" w:hAnsi="Times New Roman" w:cs="Times New Roman"/>
                <w:color w:val="333333"/>
                <w:sz w:val="24"/>
                <w:szCs w:val="24"/>
              </w:rPr>
              <w:t>:</w:t>
            </w:r>
          </w:p>
          <w:p w:rsidR="00A07E69" w:rsidRPr="00B62248" w:rsidRDefault="00A07E69" w:rsidP="00B62248">
            <w:pPr>
              <w:pStyle w:val="Prrafodelista"/>
              <w:jc w:val="both"/>
              <w:rPr>
                <w:rFonts w:ascii="Times New Roman" w:hAnsi="Times New Roman" w:cs="Times New Roman"/>
                <w:color w:val="333333"/>
                <w:sz w:val="24"/>
                <w:szCs w:val="24"/>
              </w:rPr>
            </w:pPr>
          </w:p>
          <w:p w:rsidR="001C678E" w:rsidRPr="00B62248" w:rsidRDefault="007D1521" w:rsidP="00B62248">
            <w:pPr>
              <w:jc w:val="both"/>
              <w:rPr>
                <w:rFonts w:ascii="Times New Roman" w:hAnsi="Times New Roman" w:cs="Times New Roman"/>
                <w:color w:val="333333"/>
                <w:sz w:val="24"/>
                <w:szCs w:val="24"/>
                <w:lang w:val="es-CO"/>
              </w:rPr>
            </w:pPr>
            <w:r>
              <w:rPr>
                <w:rFonts w:ascii="Times New Roman" w:hAnsi="Times New Roman" w:cs="Times New Roman"/>
                <w:color w:val="333333"/>
                <w:sz w:val="24"/>
                <w:szCs w:val="24"/>
                <w:lang w:val="es-CO"/>
              </w:rPr>
              <w:t xml:space="preserve">H: </w:t>
            </w:r>
            <w:r w:rsidR="00D32B2E" w:rsidRPr="00B62248">
              <w:rPr>
                <w:rFonts w:ascii="Times New Roman" w:hAnsi="Times New Roman" w:cs="Times New Roman"/>
                <w:color w:val="333333"/>
                <w:sz w:val="24"/>
                <w:szCs w:val="24"/>
                <w:lang w:val="es-CO"/>
              </w:rPr>
              <w:t xml:space="preserve">1g </w:t>
            </w:r>
            <w:r>
              <w:rPr>
                <w:rFonts w:ascii="Times New Roman" w:hAnsi="Times New Roman" w:cs="Times New Roman"/>
                <w:color w:val="333333"/>
                <w:sz w:val="24"/>
                <w:szCs w:val="24"/>
                <w:lang w:val="es-CO"/>
              </w:rPr>
              <w:t>*</w:t>
            </w:r>
            <w:r w:rsidR="00DD7495">
              <w:rPr>
                <w:rFonts w:ascii="Times New Roman" w:hAnsi="Times New Roman" w:cs="Times New Roman"/>
                <w:color w:val="333333"/>
                <w:sz w:val="24"/>
                <w:szCs w:val="24"/>
                <w:lang w:val="es-CO"/>
              </w:rPr>
              <w:t xml:space="preserve"> 2 (átomos de hidró</w:t>
            </w:r>
            <w:r w:rsidR="00D32B2E" w:rsidRPr="00B62248">
              <w:rPr>
                <w:rFonts w:ascii="Times New Roman" w:hAnsi="Times New Roman" w:cs="Times New Roman"/>
                <w:color w:val="333333"/>
                <w:sz w:val="24"/>
                <w:szCs w:val="24"/>
                <w:lang w:val="es-CO"/>
              </w:rPr>
              <w:t>geno presentes en el agua) = 2 g.</w:t>
            </w:r>
          </w:p>
          <w:p w:rsidR="00D32B2E" w:rsidRPr="00B62248" w:rsidRDefault="007D1521" w:rsidP="00B62248">
            <w:pPr>
              <w:jc w:val="both"/>
              <w:rPr>
                <w:rFonts w:ascii="Times New Roman" w:hAnsi="Times New Roman" w:cs="Times New Roman"/>
                <w:color w:val="333333"/>
                <w:sz w:val="24"/>
                <w:szCs w:val="24"/>
                <w:lang w:val="es-CO"/>
              </w:rPr>
            </w:pPr>
            <w:r>
              <w:rPr>
                <w:rFonts w:ascii="Times New Roman" w:hAnsi="Times New Roman" w:cs="Times New Roman"/>
                <w:color w:val="333333"/>
                <w:sz w:val="24"/>
                <w:szCs w:val="24"/>
                <w:lang w:val="es-CO"/>
              </w:rPr>
              <w:t>O: 16 g *</w:t>
            </w:r>
            <w:r w:rsidR="00DD7495">
              <w:rPr>
                <w:rFonts w:ascii="Times New Roman" w:hAnsi="Times New Roman" w:cs="Times New Roman"/>
                <w:color w:val="333333"/>
                <w:sz w:val="24"/>
                <w:szCs w:val="24"/>
                <w:lang w:val="es-CO"/>
              </w:rPr>
              <w:t xml:space="preserve"> 1(átomos de hidró</w:t>
            </w:r>
            <w:r w:rsidR="00D32B2E" w:rsidRPr="00B62248">
              <w:rPr>
                <w:rFonts w:ascii="Times New Roman" w:hAnsi="Times New Roman" w:cs="Times New Roman"/>
                <w:color w:val="333333"/>
                <w:sz w:val="24"/>
                <w:szCs w:val="24"/>
                <w:lang w:val="es-CO"/>
              </w:rPr>
              <w:t>geno presentes en el agua)= 16g.</w:t>
            </w:r>
          </w:p>
          <w:p w:rsidR="00D32B2E" w:rsidRPr="00B62248" w:rsidRDefault="00D32B2E" w:rsidP="00B62248">
            <w:pPr>
              <w:jc w:val="both"/>
              <w:rPr>
                <w:rFonts w:ascii="Times New Roman" w:hAnsi="Times New Roman" w:cs="Times New Roman"/>
                <w:color w:val="333333"/>
                <w:sz w:val="24"/>
                <w:szCs w:val="24"/>
                <w:lang w:val="es-CO"/>
              </w:rPr>
            </w:pPr>
          </w:p>
          <w:p w:rsidR="00D32B2E" w:rsidRPr="00B62248" w:rsidRDefault="00D32B2E" w:rsidP="00B62248">
            <w:pPr>
              <w:pStyle w:val="Prrafodelista"/>
              <w:numPr>
                <w:ilvl w:val="0"/>
                <w:numId w:val="39"/>
              </w:numPr>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 xml:space="preserve">Se suman los anteriores resultados y se </w:t>
            </w:r>
            <w:r w:rsidR="00A07E69" w:rsidRPr="00B62248">
              <w:rPr>
                <w:rFonts w:ascii="Times New Roman" w:hAnsi="Times New Roman" w:cs="Times New Roman"/>
                <w:color w:val="333333"/>
                <w:sz w:val="24"/>
                <w:szCs w:val="24"/>
                <w:lang w:val="es-CO"/>
              </w:rPr>
              <w:t>obtiene</w:t>
            </w:r>
            <w:r w:rsidRPr="00B62248">
              <w:rPr>
                <w:rFonts w:ascii="Times New Roman" w:hAnsi="Times New Roman" w:cs="Times New Roman"/>
                <w:color w:val="333333"/>
                <w:sz w:val="24"/>
                <w:szCs w:val="24"/>
                <w:lang w:val="es-CO"/>
              </w:rPr>
              <w:t xml:space="preserve"> la masa </w:t>
            </w:r>
            <w:r w:rsidR="00A07E69" w:rsidRPr="00B62248">
              <w:rPr>
                <w:rFonts w:ascii="Times New Roman" w:hAnsi="Times New Roman" w:cs="Times New Roman"/>
                <w:color w:val="333333"/>
                <w:sz w:val="24"/>
                <w:szCs w:val="24"/>
                <w:lang w:val="es-CO"/>
              </w:rPr>
              <w:t>molar</w:t>
            </w:r>
            <w:r w:rsidRPr="00B62248">
              <w:rPr>
                <w:rFonts w:ascii="Times New Roman" w:hAnsi="Times New Roman" w:cs="Times New Roman"/>
                <w:color w:val="333333"/>
                <w:sz w:val="24"/>
                <w:szCs w:val="24"/>
                <w:lang w:val="es-CO"/>
              </w:rPr>
              <w:t xml:space="preserve"> del agua:</w:t>
            </w:r>
          </w:p>
          <w:p w:rsidR="009D07C9" w:rsidRPr="00B62248" w:rsidRDefault="00D32B2E" w:rsidP="00B62248">
            <w:pPr>
              <w:pStyle w:val="Prrafodelista"/>
              <w:tabs>
                <w:tab w:val="left" w:pos="1164"/>
              </w:tabs>
              <w:jc w:val="both"/>
              <w:rPr>
                <w:rFonts w:ascii="Times New Roman" w:hAnsi="Times New Roman" w:cs="Times New Roman"/>
                <w:color w:val="333333"/>
                <w:sz w:val="24"/>
                <w:szCs w:val="24"/>
                <w:lang w:val="es-CO"/>
              </w:rPr>
            </w:pPr>
            <w:r w:rsidRPr="00B62248">
              <w:rPr>
                <w:rFonts w:ascii="Times New Roman" w:hAnsi="Times New Roman" w:cs="Times New Roman"/>
                <w:color w:val="333333"/>
                <w:sz w:val="24"/>
                <w:szCs w:val="24"/>
                <w:lang w:val="es-CO"/>
              </w:rPr>
              <w:t>2 g +</w:t>
            </w:r>
            <w:r w:rsidR="00DD7495">
              <w:rPr>
                <w:rFonts w:ascii="Times New Roman" w:hAnsi="Times New Roman" w:cs="Times New Roman"/>
                <w:color w:val="333333"/>
                <w:sz w:val="24"/>
                <w:szCs w:val="24"/>
                <w:lang w:val="es-CO"/>
              </w:rPr>
              <w:t xml:space="preserve"> </w:t>
            </w:r>
            <w:r w:rsidRPr="00B62248">
              <w:rPr>
                <w:rFonts w:ascii="Times New Roman" w:hAnsi="Times New Roman" w:cs="Times New Roman"/>
                <w:color w:val="333333"/>
                <w:sz w:val="24"/>
                <w:szCs w:val="24"/>
                <w:lang w:val="es-CO"/>
              </w:rPr>
              <w:t>16 g = 18 g</w:t>
            </w:r>
            <w:r w:rsidR="00A07E69" w:rsidRPr="00B62248">
              <w:rPr>
                <w:rFonts w:ascii="Times New Roman" w:hAnsi="Times New Roman" w:cs="Times New Roman"/>
                <w:color w:val="333333"/>
                <w:sz w:val="24"/>
                <w:szCs w:val="24"/>
                <w:lang w:val="es-CO"/>
              </w:rPr>
              <w:t>/mol (masa mo</w:t>
            </w:r>
            <w:r w:rsidRPr="00B62248">
              <w:rPr>
                <w:rFonts w:ascii="Times New Roman" w:hAnsi="Times New Roman" w:cs="Times New Roman"/>
                <w:color w:val="333333"/>
                <w:sz w:val="24"/>
                <w:szCs w:val="24"/>
                <w:lang w:val="es-CO"/>
              </w:rPr>
              <w:t xml:space="preserve">lar </w:t>
            </w:r>
            <w:r w:rsidRPr="00B62248">
              <w:rPr>
                <w:rFonts w:ascii="Times New Roman" w:hAnsi="Times New Roman" w:cs="Times New Roman"/>
                <w:color w:val="333333"/>
                <w:sz w:val="24"/>
                <w:szCs w:val="24"/>
              </w:rPr>
              <w:t>H</w:t>
            </w:r>
            <w:r w:rsidRPr="00B62248">
              <w:rPr>
                <w:rFonts w:ascii="Times New Roman" w:hAnsi="Times New Roman" w:cs="Times New Roman"/>
                <w:color w:val="333333"/>
                <w:sz w:val="24"/>
                <w:szCs w:val="24"/>
                <w:vertAlign w:val="subscript"/>
              </w:rPr>
              <w:t>2</w:t>
            </w:r>
            <w:r w:rsidRPr="00B62248">
              <w:rPr>
                <w:rFonts w:ascii="Times New Roman" w:hAnsi="Times New Roman" w:cs="Times New Roman"/>
                <w:color w:val="333333"/>
                <w:sz w:val="24"/>
                <w:szCs w:val="24"/>
              </w:rPr>
              <w:t>O)</w:t>
            </w:r>
            <w:r w:rsidRPr="00B62248">
              <w:rPr>
                <w:rFonts w:ascii="Times New Roman" w:hAnsi="Times New Roman" w:cs="Times New Roman"/>
                <w:color w:val="333333"/>
                <w:sz w:val="24"/>
                <w:szCs w:val="24"/>
                <w:lang w:val="es-CO"/>
              </w:rPr>
              <w:t xml:space="preserve">  </w:t>
            </w:r>
          </w:p>
          <w:p w:rsidR="009D07C9" w:rsidRPr="00B62248" w:rsidRDefault="006E19C4" w:rsidP="00B62248">
            <w:pPr>
              <w:pStyle w:val="u"/>
              <w:shd w:val="clear" w:color="auto" w:fill="FFFFFF"/>
              <w:spacing w:before="0" w:beforeAutospacing="0" w:after="0" w:afterAutospacing="0" w:line="345" w:lineRule="atLeast"/>
              <w:jc w:val="both"/>
              <w:rPr>
                <w:color w:val="333333"/>
                <w:sz w:val="24"/>
                <w:szCs w:val="24"/>
              </w:rPr>
            </w:pPr>
            <w:r w:rsidRPr="00B62248">
              <w:rPr>
                <w:color w:val="333333"/>
                <w:sz w:val="24"/>
                <w:szCs w:val="24"/>
              </w:rPr>
              <w:t xml:space="preserve"> </w:t>
            </w:r>
          </w:p>
        </w:tc>
      </w:tr>
    </w:tbl>
    <w:p w:rsidR="009645A0" w:rsidRPr="00B62248" w:rsidRDefault="009645A0"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9645A0" w:rsidRPr="00B62248" w:rsidTr="004F75E1">
        <w:tc>
          <w:tcPr>
            <w:tcW w:w="8828" w:type="dxa"/>
            <w:gridSpan w:val="2"/>
            <w:shd w:val="clear" w:color="auto" w:fill="000000" w:themeFill="text1"/>
          </w:tcPr>
          <w:p w:rsidR="009645A0" w:rsidRPr="00B62248" w:rsidRDefault="009645A0"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9645A0"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9645A0"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9645A0"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130</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9645A0" w:rsidRPr="00B62248" w:rsidRDefault="009645A0"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045ACD">
              <w:rPr>
                <w:rFonts w:ascii="Times New Roman" w:hAnsi="Times New Roman" w:cs="Times New Roman"/>
                <w:sz w:val="24"/>
                <w:szCs w:val="24"/>
              </w:rPr>
              <w:t xml:space="preserve"> cuaderno de estudio</w:t>
            </w:r>
            <w:r w:rsidR="00045ACD"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9645A0" w:rsidRPr="00B62248" w:rsidTr="004F75E1">
        <w:tc>
          <w:tcPr>
            <w:tcW w:w="2461"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Reemplazar la palabra “</w:t>
            </w:r>
            <w:r w:rsidRPr="00B62248">
              <w:rPr>
                <w:rFonts w:ascii="Times New Roman" w:hAnsi="Times New Roman" w:cs="Times New Roman"/>
                <w:color w:val="000000"/>
                <w:sz w:val="24"/>
                <w:szCs w:val="24"/>
                <w:highlight w:val="yellow"/>
              </w:rPr>
              <w:t>especies</w:t>
            </w:r>
            <w:r w:rsidRPr="00B62248">
              <w:rPr>
                <w:rFonts w:ascii="Times New Roman" w:hAnsi="Times New Roman" w:cs="Times New Roman"/>
                <w:color w:val="000000"/>
                <w:sz w:val="24"/>
                <w:szCs w:val="24"/>
              </w:rPr>
              <w:t>” en los  pantallazos de la pregunta  por la palabra “</w:t>
            </w:r>
            <w:r w:rsidRPr="00B62248">
              <w:rPr>
                <w:rFonts w:ascii="Times New Roman" w:hAnsi="Times New Roman" w:cs="Times New Roman"/>
                <w:color w:val="000000"/>
                <w:sz w:val="24"/>
                <w:szCs w:val="24"/>
                <w:highlight w:val="yellow"/>
              </w:rPr>
              <w:t>sustancias</w:t>
            </w:r>
            <w:r w:rsidRPr="00B62248">
              <w:rPr>
                <w:rFonts w:ascii="Times New Roman" w:hAnsi="Times New Roman" w:cs="Times New Roman"/>
                <w:color w:val="000000"/>
                <w:sz w:val="24"/>
                <w:szCs w:val="24"/>
              </w:rPr>
              <w:t xml:space="preserve">” </w:t>
            </w:r>
          </w:p>
        </w:tc>
      </w:tr>
      <w:tr w:rsidR="009645A0" w:rsidRPr="00B62248" w:rsidTr="004F75E1">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9645A0" w:rsidRPr="00B62248" w:rsidRDefault="00E830BB" w:rsidP="00B62248">
            <w:pPr>
              <w:jc w:val="both"/>
              <w:rPr>
                <w:rFonts w:ascii="Times New Roman" w:hAnsi="Times New Roman" w:cs="Times New Roman"/>
                <w:color w:val="000000"/>
                <w:sz w:val="24"/>
                <w:szCs w:val="24"/>
              </w:rPr>
            </w:pPr>
            <w:bookmarkStart w:id="23" w:name="OLE_LINK12"/>
            <w:r w:rsidRPr="00B62248">
              <w:rPr>
                <w:rFonts w:ascii="Times New Roman" w:hAnsi="Times New Roman" w:cs="Times New Roman"/>
                <w:color w:val="000000"/>
                <w:sz w:val="24"/>
                <w:szCs w:val="24"/>
              </w:rPr>
              <w:t>Calcula la masa molar</w:t>
            </w:r>
            <w:r w:rsidR="009645A0" w:rsidRPr="00B62248">
              <w:rPr>
                <w:rFonts w:ascii="Times New Roman" w:hAnsi="Times New Roman" w:cs="Times New Roman"/>
                <w:color w:val="000000"/>
                <w:sz w:val="24"/>
                <w:szCs w:val="24"/>
              </w:rPr>
              <w:t xml:space="preserve"> de los compuestos   </w:t>
            </w:r>
            <w:bookmarkEnd w:id="23"/>
          </w:p>
        </w:tc>
      </w:tr>
      <w:tr w:rsidR="009645A0" w:rsidRPr="00B62248" w:rsidTr="004F75E1">
        <w:trPr>
          <w:trHeight w:val="202"/>
        </w:trPr>
        <w:tc>
          <w:tcPr>
            <w:tcW w:w="2461" w:type="dxa"/>
          </w:tcPr>
          <w:p w:rsidR="009645A0" w:rsidRPr="00B62248" w:rsidRDefault="009645A0"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9645A0" w:rsidRPr="00B62248" w:rsidRDefault="009645A0"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ejercitar el concepto de masa molar</w:t>
            </w:r>
          </w:p>
        </w:tc>
      </w:tr>
    </w:tbl>
    <w:p w:rsidR="009645A0" w:rsidRPr="00B62248" w:rsidRDefault="009645A0" w:rsidP="00B62248">
      <w:pPr>
        <w:shd w:val="clear" w:color="auto" w:fill="FFFFFF"/>
        <w:spacing w:line="345" w:lineRule="atLeast"/>
        <w:ind w:firstLine="708"/>
        <w:jc w:val="both"/>
        <w:rPr>
          <w:rFonts w:ascii="Times New Roman" w:hAnsi="Times New Roman" w:cs="Times New Roman"/>
        </w:rPr>
      </w:pPr>
    </w:p>
    <w:p w:rsidR="00586532" w:rsidRPr="00B62248" w:rsidRDefault="00586532" w:rsidP="00B62248">
      <w:pPr>
        <w:shd w:val="clear" w:color="auto" w:fill="FFFFFF"/>
        <w:spacing w:line="345" w:lineRule="atLeast"/>
        <w:jc w:val="both"/>
        <w:rPr>
          <w:rFonts w:ascii="Times New Roman" w:hAnsi="Times New Roman" w:cs="Times New Roman"/>
        </w:rPr>
      </w:pPr>
      <w:r w:rsidRPr="00B62248">
        <w:rPr>
          <w:rFonts w:ascii="Times New Roman" w:hAnsi="Times New Roman" w:cs="Times New Roman"/>
        </w:rPr>
        <w:t xml:space="preserve">Las siguientes también son unidades cuantitativas </w:t>
      </w:r>
      <w:r w:rsidR="00AA667B" w:rsidRPr="00B62248">
        <w:rPr>
          <w:rFonts w:ascii="Times New Roman" w:hAnsi="Times New Roman" w:cs="Times New Roman"/>
        </w:rPr>
        <w:t xml:space="preserve">para expresar la concentración de una solución. </w:t>
      </w:r>
    </w:p>
    <w:p w:rsidR="00AA667B" w:rsidRPr="00B62248"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Molaridad</w:t>
      </w:r>
      <w:r w:rsidRPr="00B62248">
        <w:rPr>
          <w:rStyle w:val="apple-converted-space"/>
          <w:rFonts w:ascii="Times New Roman" w:hAnsi="Times New Roman" w:cs="Times New Roman"/>
          <w:color w:val="333333"/>
        </w:rPr>
        <w:t> </w:t>
      </w:r>
      <w:r w:rsidR="00DD7495">
        <w:rPr>
          <w:rStyle w:val="un"/>
          <w:rFonts w:ascii="Times New Roman" w:hAnsi="Times New Roman" w:cs="Times New Roman"/>
          <w:color w:val="333333"/>
        </w:rPr>
        <w:t>(M), mol/L</w:t>
      </w:r>
      <w:r w:rsidRPr="00B62248">
        <w:rPr>
          <w:rStyle w:val="un"/>
          <w:rFonts w:ascii="Times New Roman" w:hAnsi="Times New Roman" w:cs="Times New Roman"/>
          <w:color w:val="333333"/>
        </w:rPr>
        <w:t>: indica el número de moles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A07E69" w:rsidRDefault="00A07E69" w:rsidP="00B62248">
      <w:pPr>
        <w:shd w:val="clear" w:color="auto" w:fill="FFFFFF"/>
        <w:spacing w:line="345" w:lineRule="atLeast"/>
        <w:ind w:left="300"/>
        <w:jc w:val="both"/>
        <w:rPr>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M</w:t>
      </w:r>
      <w:r w:rsidR="00DD7495">
        <w:rPr>
          <w:rStyle w:val="Textoennegrita"/>
          <w:rFonts w:ascii="Times New Roman" w:hAnsi="Times New Roman" w:cs="Times New Roman"/>
          <w:color w:val="333333"/>
        </w:rPr>
        <w:t xml:space="preserve"> =  </w:t>
      </w:r>
      <w:r w:rsidR="009A3397">
        <w:rPr>
          <w:rStyle w:val="Textoennegrita"/>
          <w:rFonts w:ascii="Times New Roman" w:hAnsi="Times New Roman" w:cs="Times New Roman"/>
          <w:color w:val="333333"/>
        </w:rPr>
        <w:t>n</w:t>
      </w:r>
      <w:r w:rsidR="009A3397" w:rsidRPr="009A3397">
        <w:rPr>
          <w:rStyle w:val="Textoennegrita"/>
          <w:rFonts w:ascii="Times New Roman" w:hAnsi="Times New Roman" w:cs="Times New Roman"/>
          <w:color w:val="333333"/>
          <w:vertAlign w:val="superscript"/>
        </w:rPr>
        <w:t>o</w:t>
      </w:r>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moles</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volumen</w:t>
      </w:r>
      <w:r>
        <w:rPr>
          <w:rStyle w:val="Textoennegrita"/>
          <w:rFonts w:ascii="Times New Roman" w:hAnsi="Times New Roman" w:cs="Times New Roman"/>
          <w:color w:val="333333"/>
          <w:vertAlign w:val="subscript"/>
        </w:rPr>
        <w:t>disolución</w:t>
      </w:r>
      <w:proofErr w:type="spellEnd"/>
    </w:p>
    <w:p w:rsidR="002C06E2" w:rsidRPr="00B62248" w:rsidRDefault="002C06E2" w:rsidP="00032E2E">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A07E69" w:rsidRPr="00B62248" w:rsidTr="00AB338A">
        <w:tc>
          <w:tcPr>
            <w:tcW w:w="8828" w:type="dxa"/>
            <w:gridSpan w:val="2"/>
            <w:shd w:val="clear" w:color="auto" w:fill="000000" w:themeFill="text1"/>
          </w:tcPr>
          <w:p w:rsidR="00A07E69" w:rsidRPr="00B62248" w:rsidRDefault="00A07E6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A07E69"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A07E69"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A07E69" w:rsidRPr="00B62248">
              <w:rPr>
                <w:rFonts w:ascii="Times New Roman" w:hAnsi="Times New Roman" w:cs="Times New Roman"/>
                <w:color w:val="000000"/>
                <w:sz w:val="24"/>
                <w:szCs w:val="24"/>
              </w:rPr>
              <w:t>_CO_REC</w:t>
            </w:r>
            <w:r w:rsidR="0020559E">
              <w:rPr>
                <w:rFonts w:ascii="Times New Roman" w:hAnsi="Times New Roman" w:cs="Times New Roman"/>
                <w:color w:val="000000"/>
                <w:sz w:val="24"/>
                <w:szCs w:val="24"/>
              </w:rPr>
              <w:t>140</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A07E69" w:rsidRPr="00B62248" w:rsidRDefault="00A07E69"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w:t>
            </w:r>
            <w:r w:rsidR="008816B5">
              <w:rPr>
                <w:rFonts w:ascii="Times New Roman" w:hAnsi="Times New Roman" w:cs="Times New Roman"/>
                <w:sz w:val="24"/>
                <w:szCs w:val="24"/>
              </w:rPr>
              <w:t>/</w:t>
            </w:r>
            <w:r w:rsidRPr="00B62248">
              <w:rPr>
                <w:rFonts w:ascii="Times New Roman" w:hAnsi="Times New Roman" w:cs="Times New Roman"/>
                <w:sz w:val="24"/>
                <w:szCs w:val="24"/>
              </w:rPr>
              <w:t xml:space="preserve"> </w:t>
            </w:r>
            <w:r w:rsidR="008816B5">
              <w:rPr>
                <w:rFonts w:ascii="Times New Roman" w:hAnsi="Times New Roman" w:cs="Times New Roman"/>
                <w:sz w:val="24"/>
                <w:szCs w:val="24"/>
              </w:rPr>
              <w:t xml:space="preserve">cuaderno de estudio </w:t>
            </w:r>
            <w:r w:rsidRPr="00B62248">
              <w:rPr>
                <w:rFonts w:ascii="Times New Roman" w:hAnsi="Times New Roman" w:cs="Times New Roman"/>
                <w:sz w:val="24"/>
                <w:szCs w:val="24"/>
              </w:rPr>
              <w:t xml:space="preserve">/Las disoluciones / Las mezclas homogéneas </w:t>
            </w:r>
          </w:p>
        </w:tc>
      </w:tr>
      <w:tr w:rsidR="00A07E69" w:rsidRPr="00B62248" w:rsidTr="00AB338A">
        <w:tc>
          <w:tcPr>
            <w:tcW w:w="2461"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 xml:space="preserve">Cambio (descripción o capturas de </w:t>
            </w:r>
            <w:r w:rsidRPr="00B62248">
              <w:rPr>
                <w:rFonts w:ascii="Times New Roman" w:hAnsi="Times New Roman" w:cs="Times New Roman"/>
                <w:b/>
                <w:color w:val="000000"/>
                <w:sz w:val="24"/>
                <w:szCs w:val="24"/>
              </w:rPr>
              <w:lastRenderedPageBreak/>
              <w:t>pantallas)</w:t>
            </w:r>
          </w:p>
        </w:tc>
        <w:tc>
          <w:tcPr>
            <w:tcW w:w="6367" w:type="dxa"/>
          </w:tcPr>
          <w:p w:rsidR="00A07E69"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SIN CAMBIOS</w:t>
            </w:r>
          </w:p>
        </w:tc>
      </w:tr>
      <w:tr w:rsidR="00A07E69" w:rsidRPr="00B62248" w:rsidTr="00AB338A">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lastRenderedPageBreak/>
              <w:t>Título</w:t>
            </w:r>
          </w:p>
        </w:tc>
        <w:tc>
          <w:tcPr>
            <w:tcW w:w="6367" w:type="dxa"/>
          </w:tcPr>
          <w:p w:rsidR="00A07E69" w:rsidRPr="00B62248" w:rsidRDefault="00A07E69" w:rsidP="00B62248">
            <w:pPr>
              <w:jc w:val="both"/>
              <w:rPr>
                <w:rFonts w:ascii="Times New Roman" w:hAnsi="Times New Roman" w:cs="Times New Roman"/>
                <w:color w:val="000000"/>
                <w:sz w:val="24"/>
                <w:szCs w:val="24"/>
              </w:rPr>
            </w:pPr>
            <w:bookmarkStart w:id="24" w:name="OLE_LINK13"/>
            <w:r w:rsidRPr="00B62248">
              <w:rPr>
                <w:rFonts w:ascii="Times New Roman" w:hAnsi="Times New Roman" w:cs="Times New Roman"/>
                <w:color w:val="000000"/>
                <w:sz w:val="24"/>
                <w:szCs w:val="24"/>
              </w:rPr>
              <w:t>Calcula la</w:t>
            </w:r>
            <w:r w:rsidR="00A55F90">
              <w:rPr>
                <w:rFonts w:ascii="Times New Roman" w:hAnsi="Times New Roman" w:cs="Times New Roman"/>
                <w:color w:val="000000"/>
                <w:sz w:val="24"/>
                <w:szCs w:val="24"/>
              </w:rPr>
              <w:t xml:space="preserve"> molaridad de las disoluciones</w:t>
            </w:r>
            <w:r w:rsidRPr="00B62248">
              <w:rPr>
                <w:rFonts w:ascii="Times New Roman" w:hAnsi="Times New Roman" w:cs="Times New Roman"/>
                <w:color w:val="000000"/>
                <w:sz w:val="24"/>
                <w:szCs w:val="24"/>
              </w:rPr>
              <w:t xml:space="preserve">  </w:t>
            </w:r>
            <w:bookmarkEnd w:id="24"/>
          </w:p>
        </w:tc>
      </w:tr>
      <w:tr w:rsidR="00A07E69" w:rsidRPr="00B62248" w:rsidTr="00AB338A">
        <w:trPr>
          <w:trHeight w:val="202"/>
        </w:trPr>
        <w:tc>
          <w:tcPr>
            <w:tcW w:w="2461" w:type="dxa"/>
          </w:tcPr>
          <w:p w:rsidR="00A07E69" w:rsidRPr="00B62248" w:rsidRDefault="00A07E6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A07E69" w:rsidRPr="00B62248" w:rsidRDefault="00A07E6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molaridad en disoluciones</w:t>
            </w:r>
          </w:p>
        </w:tc>
      </w:tr>
    </w:tbl>
    <w:p w:rsidR="00A07E69" w:rsidRPr="00B62248" w:rsidRDefault="00A07E69" w:rsidP="00B62248">
      <w:pPr>
        <w:shd w:val="clear" w:color="auto" w:fill="FFFFFF"/>
        <w:spacing w:line="345" w:lineRule="atLeast"/>
        <w:jc w:val="both"/>
        <w:rPr>
          <w:rFonts w:ascii="Times New Roman" w:hAnsi="Times New Roman" w:cs="Times New Roman"/>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Molalidad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(m), mol/kg: indica el número de moles de soluto por cada kg de disolvente.</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jc w:val="both"/>
        <w:rPr>
          <w:rStyle w:val="un"/>
          <w:rFonts w:ascii="Times New Roman" w:hAnsi="Times New Roman" w:cs="Times New Roman"/>
        </w:rPr>
      </w:pPr>
    </w:p>
    <w:p w:rsidR="00032E2E" w:rsidRPr="00032E2E" w:rsidRDefault="00032E2E" w:rsidP="00032E2E">
      <w:pPr>
        <w:shd w:val="clear" w:color="auto" w:fill="FFFFFF"/>
        <w:spacing w:after="0" w:line="345" w:lineRule="atLeast"/>
        <w:ind w:left="300"/>
        <w:jc w:val="both"/>
        <w:rPr>
          <w:rStyle w:val="un"/>
          <w:rFonts w:ascii="Times New Roman" w:hAnsi="Times New Roman" w:cs="Times New Roman"/>
          <w:vertAlign w:val="subscript"/>
        </w:rPr>
      </w:pPr>
      <w:r>
        <w:rPr>
          <w:rStyle w:val="Textoennegrita"/>
          <w:rFonts w:ascii="Times New Roman" w:hAnsi="Times New Roman" w:cs="Times New Roman"/>
          <w:color w:val="333333"/>
        </w:rPr>
        <w:t>m =  n</w:t>
      </w:r>
      <w:r w:rsidR="009A3397" w:rsidRPr="009A3397">
        <w:rPr>
          <w:rStyle w:val="Textoennegrita"/>
          <w:rFonts w:ascii="Times New Roman" w:hAnsi="Times New Roman" w:cs="Times New Roman"/>
          <w:color w:val="333333"/>
          <w:vertAlign w:val="superscript"/>
        </w:rPr>
        <w:t>o</w:t>
      </w:r>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moles</w:t>
      </w:r>
      <w:r>
        <w:rPr>
          <w:rStyle w:val="Textoennegrita"/>
          <w:rFonts w:ascii="Times New Roman" w:hAnsi="Times New Roman" w:cs="Times New Roman"/>
          <w:color w:val="333333"/>
          <w:vertAlign w:val="subscript"/>
        </w:rPr>
        <w:t>soluto</w:t>
      </w:r>
      <w:proofErr w:type="spellEnd"/>
      <w:r>
        <w:rPr>
          <w:rStyle w:val="Textoennegrita"/>
          <w:rFonts w:ascii="Times New Roman" w:hAnsi="Times New Roman" w:cs="Times New Roman"/>
          <w:color w:val="333333"/>
        </w:rPr>
        <w:t xml:space="preserve">/ </w:t>
      </w:r>
      <w:proofErr w:type="spellStart"/>
      <w:r>
        <w:rPr>
          <w:rStyle w:val="Textoennegrita"/>
          <w:rFonts w:ascii="Times New Roman" w:hAnsi="Times New Roman" w:cs="Times New Roman"/>
          <w:color w:val="333333"/>
        </w:rPr>
        <w:t>masa</w:t>
      </w:r>
      <w:r>
        <w:rPr>
          <w:rStyle w:val="Textoennegrita"/>
          <w:rFonts w:ascii="Times New Roman" w:hAnsi="Times New Roman" w:cs="Times New Roman"/>
          <w:color w:val="333333"/>
          <w:vertAlign w:val="subscript"/>
        </w:rPr>
        <w:t>disolvente</w:t>
      </w:r>
      <w:proofErr w:type="spellEnd"/>
    </w:p>
    <w:p w:rsidR="002C06E2" w:rsidRPr="00B62248" w:rsidRDefault="002C06E2" w:rsidP="00032E2E">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C235DC" w:rsidRPr="00B62248">
              <w:rPr>
                <w:rFonts w:ascii="Times New Roman" w:hAnsi="Times New Roman" w:cs="Times New Roman"/>
                <w:color w:val="000000"/>
                <w:sz w:val="24"/>
                <w:szCs w:val="24"/>
              </w:rPr>
              <w:t xml:space="preserve">09_01_CO_REC </w:t>
            </w:r>
            <w:r w:rsidR="0020559E">
              <w:rPr>
                <w:rFonts w:ascii="Times New Roman" w:hAnsi="Times New Roman" w:cs="Times New Roman"/>
                <w:color w:val="000000"/>
                <w:sz w:val="24"/>
                <w:szCs w:val="24"/>
              </w:rPr>
              <w:t>150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sidR="008816B5">
              <w:rPr>
                <w:rFonts w:ascii="Times New Roman" w:hAnsi="Times New Roman" w:cs="Times New Roman"/>
                <w:sz w:val="24"/>
                <w:szCs w:val="24"/>
              </w:rPr>
              <w:t xml:space="preserve"> cuaderno de estudio</w:t>
            </w:r>
            <w:r w:rsidR="008816B5"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reacciones químicas/ Los cálculos estequiométricos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Eliminar de la columna de preguntas “</w:t>
            </w:r>
            <w:r w:rsidRPr="00B62248">
              <w:rPr>
                <w:rFonts w:ascii="Times New Roman" w:hAnsi="Times New Roman" w:cs="Times New Roman"/>
                <w:color w:val="000000"/>
                <w:sz w:val="24"/>
                <w:szCs w:val="24"/>
                <w:highlight w:val="yellow"/>
              </w:rPr>
              <w:t>la molaridad es una medida de la concentración…”</w:t>
            </w:r>
          </w:p>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de la columna de respuestas </w:t>
            </w:r>
            <w:r w:rsidRPr="00B62248">
              <w:rPr>
                <w:rFonts w:ascii="Times New Roman" w:hAnsi="Times New Roman" w:cs="Times New Roman"/>
                <w:color w:val="000000"/>
                <w:sz w:val="24"/>
                <w:szCs w:val="24"/>
                <w:highlight w:val="yellow"/>
              </w:rPr>
              <w:t>“…que varía con la temperatura debido a la dilatación térmica</w:t>
            </w:r>
            <w:r w:rsidRPr="00B62248">
              <w:rPr>
                <w:rFonts w:ascii="Times New Roman" w:hAnsi="Times New Roman" w:cs="Times New Roman"/>
                <w:color w:val="000000"/>
                <w:sz w:val="24"/>
                <w:szCs w:val="24"/>
              </w:rPr>
              <w:t>”</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C235DC" w:rsidP="00B62248">
            <w:pPr>
              <w:jc w:val="both"/>
              <w:rPr>
                <w:rFonts w:ascii="Times New Roman" w:hAnsi="Times New Roman" w:cs="Times New Roman"/>
                <w:color w:val="000000"/>
                <w:sz w:val="24"/>
                <w:szCs w:val="24"/>
              </w:rPr>
            </w:pPr>
            <w:bookmarkStart w:id="25" w:name="OLE_LINK14"/>
            <w:r w:rsidRPr="00B62248">
              <w:rPr>
                <w:rFonts w:ascii="Times New Roman" w:hAnsi="Times New Roman" w:cs="Times New Roman"/>
                <w:color w:val="000000"/>
                <w:sz w:val="24"/>
                <w:szCs w:val="24"/>
              </w:rPr>
              <w:t xml:space="preserve">Distingue la molalidad de la molaridad   </w:t>
            </w:r>
            <w:bookmarkEnd w:id="25"/>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para diferenciar entre las expresiones de concentración de molalidad y molaridad.</w:t>
            </w:r>
          </w:p>
        </w:tc>
      </w:tr>
    </w:tbl>
    <w:p w:rsidR="00C235DC" w:rsidRPr="00B62248" w:rsidRDefault="00C235DC" w:rsidP="00B62248">
      <w:pPr>
        <w:shd w:val="clear" w:color="auto" w:fill="FFFFFF"/>
        <w:spacing w:line="345" w:lineRule="atLeast"/>
        <w:jc w:val="both"/>
        <w:rPr>
          <w:rFonts w:ascii="Times New Roman" w:hAnsi="Times New Roman" w:cs="Times New Roman"/>
        </w:rPr>
      </w:pPr>
    </w:p>
    <w:p w:rsidR="002C06E2" w:rsidRPr="00032E2E" w:rsidRDefault="002C06E2" w:rsidP="00B62248">
      <w:pPr>
        <w:numPr>
          <w:ilvl w:val="0"/>
          <w:numId w:val="36"/>
        </w:numPr>
        <w:shd w:val="clear" w:color="auto" w:fill="FFFFFF"/>
        <w:spacing w:after="0" w:line="345" w:lineRule="atLeast"/>
        <w:ind w:left="300"/>
        <w:jc w:val="both"/>
        <w:rPr>
          <w:rStyle w:val="un"/>
          <w:rFonts w:ascii="Times New Roman" w:hAnsi="Times New Roman" w:cs="Times New Roman"/>
        </w:rPr>
      </w:pPr>
      <w:r w:rsidRPr="00B62248">
        <w:rPr>
          <w:rStyle w:val="Textoennegrita"/>
          <w:rFonts w:ascii="Times New Roman" w:hAnsi="Times New Roman" w:cs="Times New Roman"/>
          <w:color w:val="333333"/>
        </w:rPr>
        <w:t>Normalidad</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(N): indica el número de equivalentes-gramo de soluto que hay en 1 litro de disolución.</w:t>
      </w:r>
      <w:r w:rsidRPr="00B62248">
        <w:rPr>
          <w:rStyle w:val="apple-converted-space"/>
          <w:rFonts w:ascii="Times New Roman" w:hAnsi="Times New Roman" w:cs="Times New Roman"/>
          <w:color w:val="333333"/>
        </w:rPr>
        <w:t> </w:t>
      </w:r>
      <w:r w:rsidRPr="00B62248">
        <w:rPr>
          <w:rStyle w:val="un"/>
          <w:rFonts w:ascii="Times New Roman" w:hAnsi="Times New Roman" w:cs="Times New Roman"/>
          <w:color w:val="333333"/>
        </w:rPr>
        <w:t>Se calcula:</w:t>
      </w:r>
    </w:p>
    <w:p w:rsidR="00032E2E" w:rsidRDefault="00032E2E" w:rsidP="00032E2E">
      <w:pPr>
        <w:shd w:val="clear" w:color="auto" w:fill="FFFFFF"/>
        <w:spacing w:after="0" w:line="345" w:lineRule="atLeast"/>
        <w:jc w:val="both"/>
        <w:rPr>
          <w:rStyle w:val="un"/>
          <w:rFonts w:ascii="Times New Roman" w:hAnsi="Times New Roman" w:cs="Times New Roman"/>
        </w:rPr>
      </w:pPr>
    </w:p>
    <w:p w:rsidR="00A07E69" w:rsidRPr="00032E2E" w:rsidRDefault="009A3397" w:rsidP="00032E2E">
      <w:pPr>
        <w:shd w:val="clear" w:color="auto" w:fill="FFFFFF"/>
        <w:spacing w:after="0" w:line="345" w:lineRule="atLeast"/>
        <w:ind w:left="300"/>
        <w:jc w:val="both"/>
        <w:rPr>
          <w:rFonts w:ascii="Times New Roman" w:hAnsi="Times New Roman" w:cs="Times New Roman"/>
          <w:vertAlign w:val="subscript"/>
        </w:rPr>
      </w:pPr>
      <w:r>
        <w:rPr>
          <w:rStyle w:val="Textoennegrita"/>
          <w:rFonts w:ascii="Times New Roman" w:hAnsi="Times New Roman" w:cs="Times New Roman"/>
          <w:color w:val="333333"/>
        </w:rPr>
        <w:t>N =  n</w:t>
      </w:r>
      <w:r w:rsidRPr="006B0522">
        <w:rPr>
          <w:rStyle w:val="Textoennegrita"/>
          <w:rFonts w:ascii="Times New Roman" w:hAnsi="Times New Roman" w:cs="Times New Roman"/>
          <w:color w:val="333333"/>
          <w:vertAlign w:val="superscript"/>
        </w:rPr>
        <w:t>o</w:t>
      </w:r>
      <w:r w:rsidR="006B0522">
        <w:rPr>
          <w:rStyle w:val="Textoennegrita"/>
          <w:rFonts w:ascii="Times New Roman" w:hAnsi="Times New Roman" w:cs="Times New Roman"/>
          <w:color w:val="333333"/>
        </w:rPr>
        <w:t xml:space="preserve"> </w:t>
      </w:r>
      <w:proofErr w:type="spellStart"/>
      <w:r w:rsidR="006B0522">
        <w:rPr>
          <w:rStyle w:val="Textoennegrita"/>
          <w:rFonts w:ascii="Times New Roman" w:hAnsi="Times New Roman" w:cs="Times New Roman"/>
          <w:color w:val="333333"/>
        </w:rPr>
        <w:t>equiv</w:t>
      </w:r>
      <w:proofErr w:type="spellEnd"/>
      <w:r w:rsidR="00032E2E">
        <w:rPr>
          <w:rStyle w:val="Textoennegrita"/>
          <w:rFonts w:ascii="Times New Roman" w:hAnsi="Times New Roman" w:cs="Times New Roman"/>
          <w:color w:val="333333"/>
        </w:rPr>
        <w:t xml:space="preserve">–gramo </w:t>
      </w:r>
      <w:r w:rsidR="00032E2E">
        <w:rPr>
          <w:rStyle w:val="Textoennegrita"/>
          <w:rFonts w:ascii="Times New Roman" w:hAnsi="Times New Roman" w:cs="Times New Roman"/>
          <w:color w:val="333333"/>
          <w:vertAlign w:val="subscript"/>
        </w:rPr>
        <w:t>soluto</w:t>
      </w:r>
      <w:r w:rsidR="00032E2E">
        <w:rPr>
          <w:rStyle w:val="Textoennegrita"/>
          <w:rFonts w:ascii="Times New Roman" w:hAnsi="Times New Roman" w:cs="Times New Roman"/>
          <w:color w:val="333333"/>
        </w:rPr>
        <w:t xml:space="preserve">/ </w:t>
      </w:r>
      <w:proofErr w:type="spellStart"/>
      <w:r w:rsidR="00032E2E">
        <w:rPr>
          <w:rStyle w:val="Textoennegrita"/>
          <w:rFonts w:ascii="Times New Roman" w:hAnsi="Times New Roman" w:cs="Times New Roman"/>
          <w:color w:val="333333"/>
        </w:rPr>
        <w:t>volumen</w:t>
      </w:r>
      <w:r w:rsidR="00032E2E">
        <w:rPr>
          <w:rStyle w:val="Textoennegrita"/>
          <w:rFonts w:ascii="Times New Roman" w:hAnsi="Times New Roman" w:cs="Times New Roman"/>
          <w:color w:val="333333"/>
          <w:vertAlign w:val="subscript"/>
        </w:rPr>
        <w:t>disolución</w:t>
      </w:r>
      <w:proofErr w:type="spellEnd"/>
    </w:p>
    <w:p w:rsidR="00A07E69" w:rsidRPr="00B62248" w:rsidRDefault="00A07E69" w:rsidP="00B62248">
      <w:pPr>
        <w:shd w:val="clear" w:color="auto" w:fill="FFFFFF"/>
        <w:spacing w:line="345" w:lineRule="atLeast"/>
        <w:ind w:left="300"/>
        <w:jc w:val="both"/>
        <w:rPr>
          <w:rFonts w:ascii="Times New Roman" w:hAnsi="Times New Roman" w:cs="Times New Roman"/>
        </w:rPr>
      </w:pPr>
    </w:p>
    <w:tbl>
      <w:tblPr>
        <w:tblStyle w:val="Tablaconcuadrcula2"/>
        <w:tblW w:w="0" w:type="auto"/>
        <w:tblLook w:val="04A0"/>
      </w:tblPr>
      <w:tblGrid>
        <w:gridCol w:w="1555"/>
        <w:gridCol w:w="7273"/>
      </w:tblGrid>
      <w:tr w:rsidR="00AB338A" w:rsidRPr="00B62248" w:rsidTr="00AB338A">
        <w:tc>
          <w:tcPr>
            <w:tcW w:w="8828" w:type="dxa"/>
            <w:gridSpan w:val="2"/>
            <w:shd w:val="clear" w:color="auto" w:fill="000000" w:themeFill="text1"/>
          </w:tcPr>
          <w:p w:rsidR="00AB338A" w:rsidRPr="00B62248" w:rsidRDefault="00AB338A"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Destacado</w:t>
            </w:r>
          </w:p>
        </w:tc>
      </w:tr>
      <w:tr w:rsidR="00AB338A" w:rsidRPr="00B62248" w:rsidTr="00AB338A">
        <w:trPr>
          <w:trHeight w:val="198"/>
        </w:trPr>
        <w:tc>
          <w:tcPr>
            <w:tcW w:w="1555" w:type="dxa"/>
          </w:tcPr>
          <w:p w:rsidR="00AB338A" w:rsidRPr="00B62248" w:rsidRDefault="00AB338A" w:rsidP="00B62248">
            <w:pPr>
              <w:jc w:val="both"/>
              <w:rPr>
                <w:rFonts w:ascii="Times New Roman" w:hAnsi="Times New Roman" w:cs="Times New Roman"/>
                <w:b/>
                <w:sz w:val="24"/>
                <w:szCs w:val="24"/>
              </w:rPr>
            </w:pPr>
            <w:r w:rsidRPr="00B62248">
              <w:rPr>
                <w:rFonts w:ascii="Times New Roman" w:hAnsi="Times New Roman" w:cs="Times New Roman"/>
                <w:b/>
                <w:sz w:val="24"/>
                <w:szCs w:val="24"/>
              </w:rPr>
              <w:t>Título</w:t>
            </w:r>
          </w:p>
        </w:tc>
        <w:tc>
          <w:tcPr>
            <w:tcW w:w="7273" w:type="dxa"/>
          </w:tcPr>
          <w:p w:rsidR="00AB338A" w:rsidRPr="00B62248" w:rsidRDefault="006B0522" w:rsidP="00B62248">
            <w:pPr>
              <w:pStyle w:val="Ttulo4"/>
              <w:spacing w:before="345" w:after="195"/>
              <w:jc w:val="both"/>
              <w:outlineLvl w:val="3"/>
              <w:rPr>
                <w:rFonts w:ascii="Times New Roman" w:hAnsi="Times New Roman" w:cs="Times New Roman"/>
                <w:b/>
                <w:i w:val="0"/>
                <w:color w:val="auto"/>
                <w:sz w:val="24"/>
                <w:szCs w:val="24"/>
              </w:rPr>
            </w:pPr>
            <w:r>
              <w:rPr>
                <w:rFonts w:ascii="Times New Roman" w:hAnsi="Times New Roman" w:cs="Times New Roman"/>
                <w:b/>
                <w:bCs/>
                <w:i w:val="0"/>
                <w:color w:val="auto"/>
                <w:sz w:val="24"/>
                <w:szCs w:val="24"/>
              </w:rPr>
              <w:t>Cá</w:t>
            </w:r>
            <w:r w:rsidR="00AB338A" w:rsidRPr="00B62248">
              <w:rPr>
                <w:rFonts w:ascii="Times New Roman" w:hAnsi="Times New Roman" w:cs="Times New Roman"/>
                <w:b/>
                <w:bCs/>
                <w:i w:val="0"/>
                <w:color w:val="auto"/>
                <w:sz w:val="24"/>
                <w:szCs w:val="24"/>
              </w:rPr>
              <w:t xml:space="preserve">lculo de peso equivalente y número de equivalentes gramo de soluto </w:t>
            </w:r>
          </w:p>
        </w:tc>
      </w:tr>
      <w:tr w:rsidR="00AB338A" w:rsidRPr="00B62248" w:rsidTr="00AB338A">
        <w:tc>
          <w:tcPr>
            <w:tcW w:w="1555"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Contenido</w:t>
            </w:r>
          </w:p>
        </w:tc>
        <w:tc>
          <w:tcPr>
            <w:tcW w:w="7273" w:type="dxa"/>
          </w:tcPr>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Pr="00B62248">
              <w:rPr>
                <w:rFonts w:ascii="Times New Roman" w:hAnsi="Times New Roman" w:cs="Times New Roman"/>
                <w:b/>
                <w:sz w:val="24"/>
                <w:szCs w:val="24"/>
              </w:rPr>
              <w:t>peso equivalente</w:t>
            </w:r>
            <w:r w:rsidRPr="00B62248">
              <w:rPr>
                <w:rFonts w:ascii="Times New Roman" w:hAnsi="Times New Roman" w:cs="Times New Roman"/>
                <w:sz w:val="24"/>
                <w:szCs w:val="24"/>
              </w:rPr>
              <w:t xml:space="preserve"> de un soluto se divide la masa molar del soluto por un factor que depende de la sustancia elegida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Ácidos</w:t>
            </w:r>
            <w:r w:rsidRPr="00B62248">
              <w:rPr>
                <w:rFonts w:ascii="Times New Roman" w:hAnsi="Times New Roman" w:cs="Times New Roman"/>
                <w:sz w:val="24"/>
                <w:szCs w:val="24"/>
              </w:rPr>
              <w:t xml:space="preserve">: número de hidrógenos </w:t>
            </w: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b/>
                <w:sz w:val="24"/>
                <w:szCs w:val="24"/>
              </w:rPr>
              <w:t>Bases o hidróxidos:</w:t>
            </w:r>
            <w:r w:rsidRPr="00B62248">
              <w:rPr>
                <w:rFonts w:ascii="Times New Roman" w:hAnsi="Times New Roman" w:cs="Times New Roman"/>
                <w:sz w:val="24"/>
                <w:szCs w:val="24"/>
              </w:rPr>
              <w:t xml:space="preserve"> número de OH </w:t>
            </w:r>
          </w:p>
          <w:p w:rsidR="00AB338A" w:rsidRPr="00B62248" w:rsidRDefault="00AB338A" w:rsidP="00B62248">
            <w:pPr>
              <w:jc w:val="both"/>
              <w:rPr>
                <w:rFonts w:ascii="Times New Roman" w:hAnsi="Times New Roman" w:cs="Times New Roman"/>
                <w:sz w:val="24"/>
                <w:szCs w:val="24"/>
              </w:rPr>
            </w:pPr>
          </w:p>
          <w:p w:rsidR="00AB338A" w:rsidRPr="00B62248" w:rsidRDefault="00AB338A"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Para calcular el </w:t>
            </w:r>
            <w:r w:rsidR="006B0522">
              <w:rPr>
                <w:rFonts w:ascii="Times New Roman" w:hAnsi="Times New Roman" w:cs="Times New Roman"/>
                <w:b/>
                <w:sz w:val="24"/>
                <w:szCs w:val="24"/>
              </w:rPr>
              <w:t>número de equivalentes-gramo</w:t>
            </w:r>
            <w:r w:rsidRPr="00B62248">
              <w:rPr>
                <w:rFonts w:ascii="Times New Roman" w:hAnsi="Times New Roman" w:cs="Times New Roman"/>
                <w:b/>
                <w:sz w:val="24"/>
                <w:szCs w:val="24"/>
              </w:rPr>
              <w:t xml:space="preserve"> de soluto</w:t>
            </w:r>
            <w:r w:rsidRPr="00B62248">
              <w:rPr>
                <w:rFonts w:ascii="Times New Roman" w:hAnsi="Times New Roman" w:cs="Times New Roman"/>
                <w:sz w:val="24"/>
                <w:szCs w:val="24"/>
              </w:rPr>
              <w:t xml:space="preserve"> se divide la masa del soluto por el peso equivalente</w:t>
            </w:r>
          </w:p>
          <w:p w:rsidR="00AB338A" w:rsidRPr="00B62248" w:rsidRDefault="00AB338A" w:rsidP="00B62248">
            <w:pPr>
              <w:jc w:val="both"/>
              <w:rPr>
                <w:rFonts w:ascii="Times New Roman" w:hAnsi="Times New Roman" w:cs="Times New Roman"/>
                <w:sz w:val="24"/>
                <w:szCs w:val="24"/>
                <w:lang w:val="es-ES_tradnl"/>
              </w:rPr>
            </w:pPr>
          </w:p>
        </w:tc>
      </w:tr>
    </w:tbl>
    <w:p w:rsidR="004457DC" w:rsidRPr="00B62248" w:rsidRDefault="004457DC" w:rsidP="00B62248">
      <w:pPr>
        <w:shd w:val="clear" w:color="auto" w:fill="FFFFFF"/>
        <w:spacing w:line="345" w:lineRule="atLeast"/>
        <w:jc w:val="both"/>
        <w:rPr>
          <w:rFonts w:ascii="Times New Roman" w:hAnsi="Times New Roman" w:cs="Times New Roman"/>
        </w:rPr>
      </w:pPr>
    </w:p>
    <w:tbl>
      <w:tblPr>
        <w:tblStyle w:val="Tablaconcuadrcula3"/>
        <w:tblW w:w="0" w:type="auto"/>
        <w:tblLook w:val="04A0"/>
      </w:tblPr>
      <w:tblGrid>
        <w:gridCol w:w="2461"/>
        <w:gridCol w:w="6367"/>
      </w:tblGrid>
      <w:tr w:rsidR="004457DC" w:rsidRPr="00B62248" w:rsidTr="004F75E1">
        <w:tc>
          <w:tcPr>
            <w:tcW w:w="8828" w:type="dxa"/>
            <w:gridSpan w:val="2"/>
            <w:shd w:val="clear" w:color="auto" w:fill="000000" w:themeFill="text1"/>
          </w:tcPr>
          <w:p w:rsidR="004457DC" w:rsidRPr="00B62248" w:rsidRDefault="004457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4457DC" w:rsidRPr="00B62248" w:rsidRDefault="00964B30"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w:t>
            </w:r>
            <w:r w:rsidR="00F904E4" w:rsidRPr="00B62248">
              <w:rPr>
                <w:rFonts w:ascii="Times New Roman" w:hAnsi="Times New Roman" w:cs="Times New Roman"/>
                <w:color w:val="000000"/>
                <w:sz w:val="24"/>
                <w:szCs w:val="24"/>
              </w:rPr>
              <w:t xml:space="preserve"> </w:t>
            </w:r>
            <w:r w:rsidR="004457DC" w:rsidRPr="00B62248">
              <w:rPr>
                <w:rFonts w:ascii="Times New Roman" w:hAnsi="Times New Roman" w:cs="Times New Roman"/>
                <w:color w:val="000000"/>
                <w:sz w:val="24"/>
                <w:szCs w:val="24"/>
              </w:rPr>
              <w:t>09_0</w:t>
            </w:r>
            <w:r w:rsidR="000319A7" w:rsidRPr="00B62248">
              <w:rPr>
                <w:rFonts w:ascii="Times New Roman" w:hAnsi="Times New Roman" w:cs="Times New Roman"/>
                <w:color w:val="000000"/>
                <w:sz w:val="24"/>
                <w:szCs w:val="24"/>
              </w:rPr>
              <w:t>9</w:t>
            </w:r>
            <w:r w:rsidR="004457DC"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6</w:t>
            </w:r>
            <w:r w:rsidR="003D42C9" w:rsidRPr="00B62248">
              <w:rPr>
                <w:rFonts w:ascii="Times New Roman" w:hAnsi="Times New Roman" w:cs="Times New Roman"/>
                <w:color w:val="000000"/>
                <w:sz w:val="24"/>
                <w:szCs w:val="24"/>
              </w:rPr>
              <w:t>0</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4457DC" w:rsidRPr="00B62248" w:rsidRDefault="004457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3 ESO/</w:t>
            </w:r>
            <w:r w:rsidRPr="00B62248">
              <w:rPr>
                <w:rFonts w:ascii="Times New Roman" w:hAnsi="Times New Roman" w:cs="Times New Roman"/>
                <w:sz w:val="24"/>
                <w:szCs w:val="24"/>
              </w:rPr>
              <w:t>Física y química /</w:t>
            </w:r>
            <w:r w:rsidR="00563D29">
              <w:rPr>
                <w:rFonts w:ascii="Times New Roman" w:hAnsi="Times New Roman" w:cs="Times New Roman"/>
                <w:sz w:val="24"/>
                <w:szCs w:val="24"/>
              </w:rPr>
              <w:t xml:space="preserve"> cuaderno de estudio</w:t>
            </w:r>
            <w:r w:rsidR="00563D29" w:rsidRPr="00B62248">
              <w:rPr>
                <w:rFonts w:ascii="Times New Roman" w:hAnsi="Times New Roman" w:cs="Times New Roman"/>
                <w:sz w:val="24"/>
                <w:szCs w:val="24"/>
              </w:rPr>
              <w:t xml:space="preserve"> /</w:t>
            </w:r>
            <w:r w:rsidRPr="00B62248">
              <w:rPr>
                <w:rFonts w:ascii="Times New Roman" w:hAnsi="Times New Roman" w:cs="Times New Roman"/>
                <w:sz w:val="24"/>
                <w:szCs w:val="24"/>
              </w:rPr>
              <w:t xml:space="preserve">Las disoluciones / Las mezclas homogéneas </w:t>
            </w:r>
          </w:p>
        </w:tc>
      </w:tr>
      <w:tr w:rsidR="004457DC" w:rsidRPr="00B62248" w:rsidTr="004F75E1">
        <w:tc>
          <w:tcPr>
            <w:tcW w:w="2461"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4457DC" w:rsidRPr="00B62248" w:rsidRDefault="00032E2E" w:rsidP="00B62248">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4457DC" w:rsidRPr="00B62248" w:rsidTr="004F75E1">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4457DC" w:rsidRPr="00B62248" w:rsidRDefault="004457DC" w:rsidP="00B62248">
            <w:pPr>
              <w:jc w:val="both"/>
              <w:rPr>
                <w:rFonts w:ascii="Times New Roman" w:hAnsi="Times New Roman" w:cs="Times New Roman"/>
                <w:color w:val="000000"/>
                <w:sz w:val="24"/>
                <w:szCs w:val="24"/>
              </w:rPr>
            </w:pPr>
            <w:bookmarkStart w:id="26" w:name="OLE_LINK15"/>
            <w:r w:rsidRPr="00B62248">
              <w:rPr>
                <w:rFonts w:ascii="Times New Roman" w:hAnsi="Times New Roman" w:cs="Times New Roman"/>
                <w:color w:val="000000"/>
                <w:sz w:val="24"/>
                <w:szCs w:val="24"/>
              </w:rPr>
              <w:t xml:space="preserve">Calcula la </w:t>
            </w:r>
            <w:r w:rsidR="00F175D2">
              <w:rPr>
                <w:rFonts w:ascii="Times New Roman" w:hAnsi="Times New Roman" w:cs="Times New Roman"/>
                <w:color w:val="000000"/>
                <w:sz w:val="24"/>
                <w:szCs w:val="24"/>
              </w:rPr>
              <w:t>normalidad de las disoluciones</w:t>
            </w:r>
            <w:r w:rsidRPr="00B62248">
              <w:rPr>
                <w:rFonts w:ascii="Times New Roman" w:hAnsi="Times New Roman" w:cs="Times New Roman"/>
                <w:color w:val="000000"/>
                <w:sz w:val="24"/>
                <w:szCs w:val="24"/>
              </w:rPr>
              <w:t xml:space="preserve">  </w:t>
            </w:r>
            <w:bookmarkEnd w:id="26"/>
          </w:p>
        </w:tc>
      </w:tr>
      <w:tr w:rsidR="004457DC" w:rsidRPr="00B62248" w:rsidTr="004F75E1">
        <w:trPr>
          <w:trHeight w:val="202"/>
        </w:trPr>
        <w:tc>
          <w:tcPr>
            <w:tcW w:w="2461" w:type="dxa"/>
          </w:tcPr>
          <w:p w:rsidR="004457DC" w:rsidRPr="00B62248" w:rsidRDefault="004457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4457DC" w:rsidRPr="00B62248" w:rsidRDefault="004457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Actividad  que permite practicar cálculos de normalidad en disoluciones</w:t>
            </w:r>
          </w:p>
        </w:tc>
      </w:tr>
    </w:tbl>
    <w:p w:rsidR="004457DC" w:rsidRPr="00B62248" w:rsidRDefault="004457DC" w:rsidP="00B62248">
      <w:pPr>
        <w:shd w:val="clear" w:color="auto" w:fill="FFFFFF"/>
        <w:spacing w:line="345" w:lineRule="atLeast"/>
        <w:jc w:val="both"/>
        <w:rPr>
          <w:rFonts w:ascii="Times New Roman" w:hAnsi="Times New Roman" w:cs="Times New Roman"/>
        </w:rPr>
      </w:pPr>
    </w:p>
    <w:p w:rsidR="00DF171F" w:rsidRDefault="004457DC" w:rsidP="00B62248">
      <w:pPr>
        <w:shd w:val="clear" w:color="auto" w:fill="FFFFFF"/>
        <w:spacing w:line="345" w:lineRule="atLeast"/>
        <w:ind w:left="300"/>
        <w:jc w:val="both"/>
        <w:rPr>
          <w:rFonts w:ascii="Times New Roman" w:hAnsi="Times New Roman" w:cs="Times New Roman"/>
          <w:b/>
        </w:rPr>
      </w:pPr>
      <w:r w:rsidRPr="00B62248">
        <w:rPr>
          <w:rFonts w:ascii="Times New Roman" w:hAnsi="Times New Roman" w:cs="Times New Roman"/>
          <w:highlight w:val="yellow"/>
        </w:rPr>
        <w:t>[SECCIÓN 2]</w:t>
      </w:r>
      <w:r w:rsidRPr="00B62248">
        <w:rPr>
          <w:rFonts w:ascii="Times New Roman" w:hAnsi="Times New Roman" w:cs="Times New Roman"/>
        </w:rPr>
        <w:t xml:space="preserve">  </w:t>
      </w:r>
      <w:r w:rsidRPr="00B62248">
        <w:rPr>
          <w:rFonts w:ascii="Times New Roman" w:hAnsi="Times New Roman" w:cs="Times New Roman"/>
          <w:b/>
        </w:rPr>
        <w:t>2.3 Consolidación</w:t>
      </w:r>
    </w:p>
    <w:p w:rsidR="005842E2" w:rsidRPr="00170F6F" w:rsidRDefault="005842E2" w:rsidP="005842E2">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27" w:author="Alejandra" w:date="2015-03-11T11:06:00Z">
        <w:r>
          <w:rPr>
            <w:rFonts w:ascii="Times New Roman" w:hAnsi="Times New Roman" w:cs="Times New Roman"/>
          </w:rPr>
          <w:t>.</w:t>
        </w:r>
      </w:ins>
    </w:p>
    <w:p w:rsidR="005842E2" w:rsidRPr="00B62248" w:rsidRDefault="005842E2" w:rsidP="00B62248">
      <w:pPr>
        <w:shd w:val="clear" w:color="auto" w:fill="FFFFFF"/>
        <w:spacing w:line="345" w:lineRule="atLeast"/>
        <w:ind w:left="300"/>
        <w:jc w:val="both"/>
        <w:rPr>
          <w:rFonts w:ascii="Times New Roman" w:hAnsi="Times New Roman" w:cs="Times New Roman"/>
        </w:rPr>
      </w:pPr>
    </w:p>
    <w:tbl>
      <w:tblPr>
        <w:tblStyle w:val="Tablaconcuadrcula3"/>
        <w:tblW w:w="0" w:type="auto"/>
        <w:tblLook w:val="04A0"/>
      </w:tblPr>
      <w:tblGrid>
        <w:gridCol w:w="2461"/>
        <w:gridCol w:w="6367"/>
      </w:tblGrid>
      <w:tr w:rsidR="00C235DC" w:rsidRPr="00B62248" w:rsidTr="004F75E1">
        <w:tc>
          <w:tcPr>
            <w:tcW w:w="8828" w:type="dxa"/>
            <w:gridSpan w:val="2"/>
            <w:shd w:val="clear" w:color="auto" w:fill="000000" w:themeFill="text1"/>
          </w:tcPr>
          <w:p w:rsidR="00C235DC" w:rsidRPr="00B62248" w:rsidRDefault="00C235DC"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C235DC" w:rsidRPr="00B62248" w:rsidRDefault="00CF58F6"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CN_ 09_0</w:t>
            </w:r>
            <w:r w:rsidR="000319A7" w:rsidRPr="00B62248">
              <w:rPr>
                <w:rFonts w:ascii="Times New Roman" w:hAnsi="Times New Roman" w:cs="Times New Roman"/>
                <w:color w:val="000000"/>
                <w:sz w:val="24"/>
                <w:szCs w:val="24"/>
              </w:rPr>
              <w:t>9</w:t>
            </w:r>
            <w:r w:rsidRPr="00B62248">
              <w:rPr>
                <w:rFonts w:ascii="Times New Roman" w:hAnsi="Times New Roman" w:cs="Times New Roman"/>
                <w:color w:val="000000"/>
                <w:sz w:val="24"/>
                <w:szCs w:val="24"/>
              </w:rPr>
              <w:t>_CO_REC</w:t>
            </w:r>
            <w:r w:rsidR="00563D29">
              <w:rPr>
                <w:rFonts w:ascii="Times New Roman" w:hAnsi="Times New Roman" w:cs="Times New Roman"/>
                <w:color w:val="000000"/>
                <w:sz w:val="24"/>
                <w:szCs w:val="24"/>
              </w:rPr>
              <w:t>1</w:t>
            </w:r>
            <w:r w:rsidR="001023AF">
              <w:rPr>
                <w:rFonts w:ascii="Times New Roman" w:hAnsi="Times New Roman" w:cs="Times New Roman"/>
                <w:color w:val="000000"/>
                <w:sz w:val="24"/>
                <w:szCs w:val="24"/>
              </w:rPr>
              <w:t>7</w:t>
            </w:r>
            <w:r w:rsidR="0020559E">
              <w:rPr>
                <w:rFonts w:ascii="Times New Roman" w:hAnsi="Times New Roman" w:cs="Times New Roman"/>
                <w:color w:val="000000"/>
                <w:sz w:val="24"/>
                <w:szCs w:val="24"/>
              </w:rPr>
              <w:t>0</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C235DC" w:rsidRPr="00B62248" w:rsidRDefault="00C235DC"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 </w:t>
            </w:r>
            <w:r w:rsidR="00B7426D" w:rsidRPr="00B62248">
              <w:rPr>
                <w:rFonts w:ascii="Times New Roman" w:hAnsi="Times New Roman" w:cs="Times New Roman"/>
                <w:color w:val="000000"/>
                <w:sz w:val="24"/>
                <w:szCs w:val="24"/>
              </w:rPr>
              <w:t>3 ESO/</w:t>
            </w:r>
            <w:r w:rsidR="00B7426D" w:rsidRPr="00B62248">
              <w:rPr>
                <w:rFonts w:ascii="Times New Roman" w:hAnsi="Times New Roman" w:cs="Times New Roman"/>
                <w:sz w:val="24"/>
                <w:szCs w:val="24"/>
              </w:rPr>
              <w:t>Física y química /</w:t>
            </w:r>
            <w:r w:rsidR="0057287C">
              <w:rPr>
                <w:rFonts w:ascii="Times New Roman" w:hAnsi="Times New Roman" w:cs="Times New Roman"/>
                <w:sz w:val="24"/>
                <w:szCs w:val="24"/>
              </w:rPr>
              <w:t xml:space="preserve"> cuaderno de estudio</w:t>
            </w:r>
            <w:r w:rsidR="0057287C" w:rsidRPr="00B62248">
              <w:rPr>
                <w:rFonts w:ascii="Times New Roman" w:hAnsi="Times New Roman" w:cs="Times New Roman"/>
                <w:sz w:val="24"/>
                <w:szCs w:val="24"/>
              </w:rPr>
              <w:t xml:space="preserve"> /</w:t>
            </w:r>
            <w:r w:rsidR="00B7426D" w:rsidRPr="00B62248">
              <w:rPr>
                <w:rFonts w:ascii="Times New Roman" w:hAnsi="Times New Roman" w:cs="Times New Roman"/>
                <w:sz w:val="24"/>
                <w:szCs w:val="24"/>
              </w:rPr>
              <w:t xml:space="preserve">Las disoluciones / Las mezclas homogéneas </w:t>
            </w:r>
          </w:p>
        </w:tc>
      </w:tr>
      <w:tr w:rsidR="00C235DC" w:rsidRPr="00B62248" w:rsidTr="004F75E1">
        <w:tc>
          <w:tcPr>
            <w:tcW w:w="2461" w:type="dxa"/>
          </w:tcPr>
          <w:p w:rsidR="00C235DC" w:rsidRPr="00B62248" w:rsidRDefault="00C235DC"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Cambio (descripción o capturas de pantallas)</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Eliminar </w:t>
            </w:r>
            <w:r w:rsidR="00F904E4"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la actividad : “analiza las fórmulas de las siguientes…</w:t>
            </w:r>
            <w:r w:rsidR="006C4982">
              <w:rPr>
                <w:rFonts w:ascii="Times New Roman" w:hAnsi="Times New Roman" w:cs="Times New Roman"/>
                <w:color w:val="000000"/>
                <w:sz w:val="24"/>
                <w:szCs w:val="24"/>
              </w:rPr>
              <w:t>cloroformo)</w:t>
            </w:r>
            <w:r w:rsidR="00A530C0"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y cambiarla por</w:t>
            </w:r>
            <w:r w:rsidR="00B7426D" w:rsidRPr="00B62248">
              <w:rPr>
                <w:rFonts w:ascii="Times New Roman" w:hAnsi="Times New Roman" w:cs="Times New Roman"/>
                <w:color w:val="000000"/>
                <w:sz w:val="24"/>
                <w:szCs w:val="24"/>
              </w:rPr>
              <w:t>:</w:t>
            </w:r>
          </w:p>
          <w:p w:rsidR="006E7FA2" w:rsidRPr="00B62248" w:rsidRDefault="006E7FA2" w:rsidP="00B62248">
            <w:pPr>
              <w:jc w:val="both"/>
              <w:rPr>
                <w:rFonts w:ascii="Times New Roman" w:hAnsi="Times New Roman" w:cs="Times New Roman"/>
                <w:color w:val="000000"/>
                <w:sz w:val="24"/>
                <w:szCs w:val="24"/>
              </w:rPr>
            </w:pPr>
          </w:p>
          <w:p w:rsidR="00F904E4" w:rsidRPr="00B62248" w:rsidRDefault="006B0522" w:rsidP="00B62248">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Explica qué</w:t>
            </w:r>
            <w:r w:rsidR="00F904E4" w:rsidRPr="00B62248">
              <w:rPr>
                <w:rFonts w:ascii="Times New Roman" w:hAnsi="Times New Roman" w:cs="Times New Roman"/>
                <w:color w:val="000000"/>
                <w:sz w:val="24"/>
                <w:szCs w:val="24"/>
                <w:highlight w:val="yellow"/>
              </w:rPr>
              <w:t xml:space="preserve"> sucede con </w:t>
            </w:r>
            <w:r w:rsidR="00563667" w:rsidRPr="00B62248">
              <w:rPr>
                <w:rFonts w:ascii="Times New Roman" w:hAnsi="Times New Roman" w:cs="Times New Roman"/>
                <w:color w:val="000000"/>
                <w:sz w:val="24"/>
                <w:szCs w:val="24"/>
                <w:highlight w:val="yellow"/>
              </w:rPr>
              <w:t xml:space="preserve">la solubilidad y la </w:t>
            </w:r>
            <w:r w:rsidR="00F904E4" w:rsidRPr="00B62248">
              <w:rPr>
                <w:rFonts w:ascii="Times New Roman" w:hAnsi="Times New Roman" w:cs="Times New Roman"/>
                <w:color w:val="000000"/>
                <w:sz w:val="24"/>
                <w:szCs w:val="24"/>
                <w:highlight w:val="yellow"/>
              </w:rPr>
              <w:t xml:space="preserve">relación </w:t>
            </w:r>
            <w:r w:rsidR="00563667" w:rsidRPr="00B62248">
              <w:rPr>
                <w:rFonts w:ascii="Times New Roman" w:hAnsi="Times New Roman" w:cs="Times New Roman"/>
                <w:color w:val="000000"/>
                <w:sz w:val="24"/>
                <w:szCs w:val="24"/>
                <w:highlight w:val="yellow"/>
              </w:rPr>
              <w:t>con</w:t>
            </w:r>
            <w:r w:rsidR="00F904E4" w:rsidRPr="00B62248">
              <w:rPr>
                <w:rFonts w:ascii="Times New Roman" w:hAnsi="Times New Roman" w:cs="Times New Roman"/>
                <w:color w:val="000000"/>
                <w:sz w:val="24"/>
                <w:szCs w:val="24"/>
                <w:highlight w:val="yellow"/>
              </w:rPr>
              <w:t xml:space="preserve"> la presión y temperatura </w:t>
            </w:r>
            <w:r w:rsidR="002C0691" w:rsidRPr="00B62248">
              <w:rPr>
                <w:rFonts w:ascii="Times New Roman" w:hAnsi="Times New Roman" w:cs="Times New Roman"/>
                <w:color w:val="000000"/>
                <w:sz w:val="24"/>
                <w:szCs w:val="24"/>
                <w:highlight w:val="yellow"/>
              </w:rPr>
              <w:t>en</w:t>
            </w:r>
            <w:r w:rsidR="00B7426D" w:rsidRPr="00B62248">
              <w:rPr>
                <w:rFonts w:ascii="Times New Roman" w:hAnsi="Times New Roman" w:cs="Times New Roman"/>
                <w:color w:val="000000"/>
                <w:sz w:val="24"/>
                <w:szCs w:val="24"/>
                <w:highlight w:val="yellow"/>
              </w:rPr>
              <w:t xml:space="preserve"> cada uno</w:t>
            </w:r>
            <w:r w:rsidR="002C0691" w:rsidRPr="00B62248">
              <w:rPr>
                <w:rFonts w:ascii="Times New Roman" w:hAnsi="Times New Roman" w:cs="Times New Roman"/>
                <w:color w:val="000000"/>
                <w:sz w:val="24"/>
                <w:szCs w:val="24"/>
                <w:highlight w:val="yellow"/>
              </w:rPr>
              <w:t xml:space="preserve"> </w:t>
            </w:r>
            <w:r w:rsidR="00563667" w:rsidRPr="00B62248">
              <w:rPr>
                <w:rFonts w:ascii="Times New Roman" w:hAnsi="Times New Roman" w:cs="Times New Roman"/>
                <w:color w:val="000000"/>
                <w:sz w:val="24"/>
                <w:szCs w:val="24"/>
                <w:highlight w:val="yellow"/>
              </w:rPr>
              <w:t>los siguientes casos:</w:t>
            </w:r>
          </w:p>
          <w:p w:rsidR="00563667" w:rsidRPr="00B62248" w:rsidRDefault="00563667" w:rsidP="00B62248">
            <w:pPr>
              <w:jc w:val="both"/>
              <w:rPr>
                <w:rFonts w:ascii="Times New Roman" w:hAnsi="Times New Roman" w:cs="Times New Roman"/>
                <w:color w:val="000000"/>
                <w:sz w:val="24"/>
                <w:szCs w:val="24"/>
                <w:highlight w:val="yellow"/>
              </w:rPr>
            </w:pPr>
          </w:p>
          <w:p w:rsidR="00563667" w:rsidRPr="00B62248" w:rsidRDefault="00563667" w:rsidP="00B62248">
            <w:pPr>
              <w:pStyle w:val="Prrafodelista"/>
              <w:numPr>
                <w:ilvl w:val="0"/>
                <w:numId w:val="40"/>
              </w:numPr>
              <w:jc w:val="both"/>
              <w:rPr>
                <w:rFonts w:ascii="Times New Roman" w:hAnsi="Times New Roman" w:cs="Times New Roman"/>
                <w:color w:val="000000"/>
                <w:sz w:val="24"/>
                <w:szCs w:val="24"/>
                <w:highlight w:val="yellow"/>
              </w:rPr>
            </w:pPr>
            <w:r w:rsidRPr="00B62248">
              <w:rPr>
                <w:rFonts w:ascii="Times New Roman" w:hAnsi="Times New Roman" w:cs="Times New Roman"/>
                <w:color w:val="000000"/>
                <w:sz w:val="24"/>
                <w:szCs w:val="24"/>
                <w:highlight w:val="yellow"/>
              </w:rPr>
              <w:t>El café caliente disuelve más rápido el azúcar.</w:t>
            </w:r>
          </w:p>
          <w:p w:rsidR="00F904E4" w:rsidRPr="00B62248" w:rsidRDefault="00B7426D" w:rsidP="00B62248">
            <w:pPr>
              <w:pStyle w:val="Prrafodelista"/>
              <w:numPr>
                <w:ilvl w:val="0"/>
                <w:numId w:val="40"/>
              </w:num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highlight w:val="yellow"/>
              </w:rPr>
              <w:t xml:space="preserve">Al calentar el agua se disminuye la concentración de </w:t>
            </w:r>
            <w:r w:rsidR="006E7FA2" w:rsidRPr="00B62248">
              <w:rPr>
                <w:rFonts w:ascii="Times New Roman" w:hAnsi="Times New Roman" w:cs="Times New Roman"/>
                <w:color w:val="000000"/>
                <w:sz w:val="24"/>
                <w:szCs w:val="24"/>
                <w:highlight w:val="yellow"/>
              </w:rPr>
              <w:t>oxígeno</w:t>
            </w:r>
            <w:r w:rsidRPr="00B62248">
              <w:rPr>
                <w:rFonts w:ascii="Times New Roman" w:hAnsi="Times New Roman" w:cs="Times New Roman"/>
                <w:color w:val="000000"/>
                <w:sz w:val="24"/>
                <w:szCs w:val="24"/>
                <w:highlight w:val="yellow"/>
              </w:rPr>
              <w:t xml:space="preserve"> disuelto</w:t>
            </w:r>
            <w:r w:rsidR="006E7FA2" w:rsidRPr="00B62248">
              <w:rPr>
                <w:rFonts w:ascii="Times New Roman" w:hAnsi="Times New Roman" w:cs="Times New Roman"/>
                <w:color w:val="000000"/>
                <w:sz w:val="24"/>
                <w:szCs w:val="24"/>
              </w:rPr>
              <w:t>.</w:t>
            </w:r>
            <w:r w:rsidRPr="00B62248">
              <w:rPr>
                <w:rFonts w:ascii="Times New Roman" w:hAnsi="Times New Roman" w:cs="Times New Roman"/>
                <w:color w:val="000000"/>
                <w:sz w:val="24"/>
                <w:szCs w:val="24"/>
              </w:rPr>
              <w:t xml:space="preserve"> </w:t>
            </w:r>
          </w:p>
          <w:p w:rsidR="0009782F" w:rsidRPr="00B62248" w:rsidRDefault="0009782F" w:rsidP="00B62248">
            <w:pPr>
              <w:jc w:val="both"/>
              <w:rPr>
                <w:rFonts w:ascii="Times New Roman" w:hAnsi="Times New Roman" w:cs="Times New Roman"/>
                <w:color w:val="000000"/>
                <w:sz w:val="24"/>
                <w:szCs w:val="24"/>
              </w:rPr>
            </w:pPr>
          </w:p>
          <w:p w:rsidR="0009782F" w:rsidRPr="00B62248" w:rsidRDefault="0009782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En </w:t>
            </w:r>
            <w:r w:rsidR="00330BE8" w:rsidRPr="00B62248">
              <w:rPr>
                <w:rFonts w:ascii="Times New Roman" w:hAnsi="Times New Roman" w:cs="Times New Roman"/>
                <w:color w:val="000000"/>
                <w:sz w:val="24"/>
                <w:szCs w:val="24"/>
              </w:rPr>
              <w:t>la actividad que empieza “</w:t>
            </w:r>
            <w:r w:rsidR="00330BE8" w:rsidRPr="00B62248">
              <w:rPr>
                <w:rFonts w:ascii="Times New Roman" w:hAnsi="Times New Roman" w:cs="Times New Roman"/>
                <w:color w:val="000000"/>
                <w:sz w:val="24"/>
                <w:szCs w:val="24"/>
                <w:highlight w:val="yellow"/>
              </w:rPr>
              <w:t>En el laboratorio hay una botella…</w:t>
            </w:r>
            <w:r w:rsidR="009249B6" w:rsidRPr="00B62248">
              <w:rPr>
                <w:rFonts w:ascii="Times New Roman" w:hAnsi="Times New Roman" w:cs="Times New Roman"/>
                <w:color w:val="000000"/>
                <w:sz w:val="24"/>
                <w:szCs w:val="24"/>
                <w:highlight w:val="yellow"/>
              </w:rPr>
              <w:t>.</w:t>
            </w:r>
            <w:r w:rsidR="00330BE8" w:rsidRPr="00B62248">
              <w:rPr>
                <w:rFonts w:ascii="Times New Roman" w:hAnsi="Times New Roman" w:cs="Times New Roman"/>
                <w:color w:val="000000"/>
                <w:sz w:val="24"/>
                <w:szCs w:val="24"/>
              </w:rPr>
              <w:t xml:space="preserve"> </w:t>
            </w:r>
            <w:r w:rsidRPr="00B62248">
              <w:rPr>
                <w:rFonts w:ascii="Times New Roman" w:hAnsi="Times New Roman" w:cs="Times New Roman"/>
                <w:color w:val="000000"/>
                <w:sz w:val="24"/>
                <w:szCs w:val="24"/>
              </w:rPr>
              <w:t xml:space="preserve"> cambiar la palabra “</w:t>
            </w:r>
            <w:r w:rsidRPr="00B62248">
              <w:rPr>
                <w:rFonts w:ascii="Times New Roman" w:hAnsi="Times New Roman" w:cs="Times New Roman"/>
                <w:color w:val="000000"/>
                <w:sz w:val="24"/>
                <w:szCs w:val="24"/>
                <w:highlight w:val="yellow"/>
              </w:rPr>
              <w:t>riqueza</w:t>
            </w:r>
            <w:r w:rsidRPr="00B62248">
              <w:rPr>
                <w:rFonts w:ascii="Times New Roman" w:hAnsi="Times New Roman" w:cs="Times New Roman"/>
                <w:color w:val="000000"/>
                <w:sz w:val="24"/>
                <w:szCs w:val="24"/>
              </w:rPr>
              <w:t>” por “</w:t>
            </w:r>
            <w:r w:rsidRPr="00B62248">
              <w:rPr>
                <w:rFonts w:ascii="Times New Roman" w:hAnsi="Times New Roman" w:cs="Times New Roman"/>
                <w:color w:val="000000"/>
                <w:sz w:val="24"/>
                <w:szCs w:val="24"/>
                <w:highlight w:val="yellow"/>
              </w:rPr>
              <w:t>concentración</w:t>
            </w:r>
            <w:r w:rsidRPr="00B62248">
              <w:rPr>
                <w:rFonts w:ascii="Times New Roman" w:hAnsi="Times New Roman" w:cs="Times New Roman"/>
                <w:color w:val="000000"/>
                <w:sz w:val="24"/>
                <w:szCs w:val="24"/>
              </w:rPr>
              <w:t>”</w:t>
            </w:r>
          </w:p>
          <w:p w:rsidR="0009782F" w:rsidRPr="00B62248" w:rsidRDefault="0009782F" w:rsidP="00B62248">
            <w:pPr>
              <w:jc w:val="both"/>
              <w:rPr>
                <w:rFonts w:ascii="Times New Roman" w:hAnsi="Times New Roman" w:cs="Times New Roman"/>
                <w:color w:val="000000"/>
                <w:sz w:val="24"/>
                <w:szCs w:val="24"/>
              </w:rPr>
            </w:pPr>
          </w:p>
        </w:tc>
      </w:tr>
      <w:tr w:rsidR="00C235DC" w:rsidRPr="00B62248" w:rsidTr="004F75E1">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C235DC" w:rsidRPr="00B62248" w:rsidRDefault="00330BE8" w:rsidP="00B62248">
            <w:pPr>
              <w:jc w:val="both"/>
              <w:rPr>
                <w:rFonts w:ascii="Times New Roman" w:hAnsi="Times New Roman" w:cs="Times New Roman"/>
                <w:color w:val="000000"/>
                <w:sz w:val="24"/>
                <w:szCs w:val="24"/>
              </w:rPr>
            </w:pPr>
            <w:bookmarkStart w:id="28" w:name="OLE_LINK16"/>
            <w:r w:rsidRPr="00B62248">
              <w:rPr>
                <w:rFonts w:ascii="Times New Roman" w:hAnsi="Times New Roman" w:cs="Times New Roman"/>
                <w:color w:val="000000"/>
                <w:sz w:val="24"/>
                <w:szCs w:val="24"/>
              </w:rPr>
              <w:t>Refuer</w:t>
            </w:r>
            <w:r w:rsidR="006D7B8E">
              <w:rPr>
                <w:rFonts w:ascii="Times New Roman" w:hAnsi="Times New Roman" w:cs="Times New Roman"/>
                <w:color w:val="000000"/>
                <w:sz w:val="24"/>
                <w:szCs w:val="24"/>
              </w:rPr>
              <w:t>za tu aprendizaje: Las mezclas h</w:t>
            </w:r>
            <w:r w:rsidRPr="00B62248">
              <w:rPr>
                <w:rFonts w:ascii="Times New Roman" w:hAnsi="Times New Roman" w:cs="Times New Roman"/>
                <w:color w:val="000000"/>
                <w:sz w:val="24"/>
                <w:szCs w:val="24"/>
              </w:rPr>
              <w:t xml:space="preserve">omogéneas </w:t>
            </w:r>
            <w:bookmarkEnd w:id="28"/>
          </w:p>
        </w:tc>
      </w:tr>
      <w:tr w:rsidR="00C235DC" w:rsidRPr="00B62248" w:rsidTr="004F75E1">
        <w:trPr>
          <w:trHeight w:val="202"/>
        </w:trPr>
        <w:tc>
          <w:tcPr>
            <w:tcW w:w="2461" w:type="dxa"/>
          </w:tcPr>
          <w:p w:rsidR="00C235DC" w:rsidRPr="00B62248" w:rsidRDefault="00C235DC"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C235DC" w:rsidRPr="00B62248" w:rsidRDefault="00330BE8"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actividades que permiten practicar lo aprendido </w:t>
            </w:r>
            <w:r w:rsidR="006B0522">
              <w:rPr>
                <w:rFonts w:ascii="Times New Roman" w:hAnsi="Times New Roman" w:cs="Times New Roman"/>
                <w:color w:val="000000"/>
                <w:sz w:val="24"/>
                <w:szCs w:val="24"/>
              </w:rPr>
              <w:t>acer</w:t>
            </w:r>
            <w:r w:rsidR="002D4B44">
              <w:rPr>
                <w:rFonts w:ascii="Times New Roman" w:hAnsi="Times New Roman" w:cs="Times New Roman"/>
                <w:color w:val="000000"/>
                <w:sz w:val="24"/>
                <w:szCs w:val="24"/>
              </w:rPr>
              <w:t xml:space="preserve">ca </w:t>
            </w:r>
            <w:r w:rsidRPr="00B62248">
              <w:rPr>
                <w:rFonts w:ascii="Times New Roman" w:hAnsi="Times New Roman" w:cs="Times New Roman"/>
                <w:color w:val="000000"/>
                <w:sz w:val="24"/>
                <w:szCs w:val="24"/>
              </w:rPr>
              <w:t>de las disoluciones</w:t>
            </w:r>
          </w:p>
        </w:tc>
      </w:tr>
    </w:tbl>
    <w:p w:rsidR="0020559E" w:rsidRDefault="0020559E" w:rsidP="00B62248">
      <w:pPr>
        <w:shd w:val="clear" w:color="auto" w:fill="FFFFFF"/>
        <w:spacing w:line="345" w:lineRule="atLeast"/>
        <w:jc w:val="both"/>
        <w:rPr>
          <w:rFonts w:ascii="Times New Roman" w:hAnsi="Times New Roman" w:cs="Times New Roman"/>
          <w:b/>
        </w:rPr>
      </w:pPr>
    </w:p>
    <w:tbl>
      <w:tblPr>
        <w:tblStyle w:val="Tablaconcuadrcula3"/>
        <w:tblW w:w="0" w:type="auto"/>
        <w:tblLook w:val="04A0"/>
      </w:tblPr>
      <w:tblGrid>
        <w:gridCol w:w="2461"/>
        <w:gridCol w:w="6367"/>
      </w:tblGrid>
      <w:tr w:rsidR="000B14FF" w:rsidRPr="00B62248" w:rsidTr="00B337FB">
        <w:tc>
          <w:tcPr>
            <w:tcW w:w="8828" w:type="dxa"/>
            <w:gridSpan w:val="2"/>
            <w:shd w:val="clear" w:color="auto" w:fill="000000" w:themeFill="text1"/>
          </w:tcPr>
          <w:p w:rsidR="000B14FF" w:rsidRPr="00B62248" w:rsidRDefault="000B14FF" w:rsidP="00B337FB">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aprovechado</w:t>
            </w: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367" w:type="dxa"/>
          </w:tcPr>
          <w:p w:rsidR="000B14FF" w:rsidRPr="00B62248" w:rsidRDefault="000B14FF" w:rsidP="000B14FF">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 xml:space="preserve">CN_09_01_CO_REC </w:t>
            </w:r>
            <w:r w:rsidR="001023AF">
              <w:rPr>
                <w:rFonts w:ascii="Times New Roman" w:hAnsi="Times New Roman" w:cs="Times New Roman"/>
                <w:color w:val="000000"/>
                <w:sz w:val="24"/>
                <w:szCs w:val="24"/>
              </w:rPr>
              <w:t>18</w:t>
            </w:r>
            <w:r>
              <w:rPr>
                <w:rFonts w:ascii="Times New Roman" w:hAnsi="Times New Roman" w:cs="Times New Roman"/>
                <w:color w:val="000000"/>
                <w:sz w:val="24"/>
                <w:szCs w:val="24"/>
              </w:rPr>
              <w:t>0</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Ubicación en Aula Planeta</w:t>
            </w:r>
          </w:p>
        </w:tc>
        <w:tc>
          <w:tcPr>
            <w:tcW w:w="6367" w:type="dxa"/>
          </w:tcPr>
          <w:p w:rsidR="000B14FF" w:rsidRPr="00B62248" w:rsidRDefault="000B14FF" w:rsidP="00032E2E">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4 ESO/</w:t>
            </w:r>
            <w:r w:rsidRPr="00B62248">
              <w:rPr>
                <w:rFonts w:ascii="Times New Roman" w:hAnsi="Times New Roman" w:cs="Times New Roman"/>
                <w:sz w:val="24"/>
                <w:szCs w:val="24"/>
              </w:rPr>
              <w:t>Física y química /</w:t>
            </w:r>
            <w:r>
              <w:rPr>
                <w:rFonts w:ascii="Times New Roman" w:hAnsi="Times New Roman" w:cs="Times New Roman"/>
                <w:sz w:val="24"/>
                <w:szCs w:val="24"/>
              </w:rPr>
              <w:t xml:space="preserve"> cuaderno de estudio</w:t>
            </w:r>
            <w:r w:rsidRPr="00B62248">
              <w:rPr>
                <w:rFonts w:ascii="Times New Roman" w:hAnsi="Times New Roman" w:cs="Times New Roman"/>
                <w:sz w:val="24"/>
                <w:szCs w:val="24"/>
              </w:rPr>
              <w:t xml:space="preserve"> /Las reacciones químicas/ Los cálculos estequiométricos </w:t>
            </w:r>
          </w:p>
        </w:tc>
      </w:tr>
      <w:tr w:rsidR="000B14FF" w:rsidRPr="00B62248" w:rsidTr="00B337FB">
        <w:tc>
          <w:tcPr>
            <w:tcW w:w="2461" w:type="dxa"/>
          </w:tcPr>
          <w:p w:rsidR="000B14FF" w:rsidRPr="00B62248" w:rsidRDefault="000B14FF" w:rsidP="00B337FB">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Cambio (descripción o capturas de pantallas)</w:t>
            </w:r>
          </w:p>
        </w:tc>
        <w:tc>
          <w:tcPr>
            <w:tcW w:w="6367" w:type="dxa"/>
          </w:tcPr>
          <w:p w:rsidR="000B14FF" w:rsidRPr="00B62248" w:rsidRDefault="00032E2E"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B14FF" w:rsidRPr="00B62248" w:rsidTr="00B337FB">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Título</w:t>
            </w:r>
          </w:p>
        </w:tc>
        <w:tc>
          <w:tcPr>
            <w:tcW w:w="6367" w:type="dxa"/>
          </w:tcPr>
          <w:p w:rsidR="000B14FF" w:rsidRPr="00B62248" w:rsidRDefault="000B14FF" w:rsidP="00B337FB">
            <w:pPr>
              <w:jc w:val="both"/>
              <w:rPr>
                <w:rFonts w:ascii="Times New Roman" w:hAnsi="Times New Roman" w:cs="Times New Roman"/>
                <w:color w:val="000000"/>
                <w:sz w:val="24"/>
                <w:szCs w:val="24"/>
              </w:rPr>
            </w:pPr>
            <w:bookmarkStart w:id="29" w:name="OLE_LINK17"/>
            <w:r>
              <w:rPr>
                <w:rFonts w:ascii="Times New Roman" w:hAnsi="Times New Roman" w:cs="Times New Roman"/>
                <w:color w:val="000000"/>
                <w:sz w:val="24"/>
                <w:szCs w:val="24"/>
              </w:rPr>
              <w:t>Calcula las concentraciones de las disoluciones</w:t>
            </w:r>
            <w:bookmarkEnd w:id="29"/>
          </w:p>
        </w:tc>
      </w:tr>
      <w:tr w:rsidR="000B14FF" w:rsidRPr="00B62248" w:rsidTr="00B337FB">
        <w:trPr>
          <w:trHeight w:val="202"/>
        </w:trPr>
        <w:tc>
          <w:tcPr>
            <w:tcW w:w="2461" w:type="dxa"/>
          </w:tcPr>
          <w:p w:rsidR="000B14FF" w:rsidRPr="00B62248" w:rsidRDefault="000B14FF" w:rsidP="00B337FB">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Descripción</w:t>
            </w:r>
          </w:p>
        </w:tc>
        <w:tc>
          <w:tcPr>
            <w:tcW w:w="6367" w:type="dxa"/>
          </w:tcPr>
          <w:p w:rsidR="000B14FF" w:rsidRPr="00B62248" w:rsidRDefault="000B14FF" w:rsidP="00B337FB">
            <w:pPr>
              <w:jc w:val="both"/>
              <w:rPr>
                <w:rFonts w:ascii="Times New Roman" w:hAnsi="Times New Roman" w:cs="Times New Roman"/>
                <w:color w:val="000000"/>
                <w:sz w:val="24"/>
                <w:szCs w:val="24"/>
              </w:rPr>
            </w:pPr>
            <w:r>
              <w:rPr>
                <w:rFonts w:ascii="Times New Roman" w:hAnsi="Times New Roman" w:cs="Times New Roman"/>
                <w:color w:val="000000"/>
                <w:sz w:val="24"/>
                <w:szCs w:val="24"/>
              </w:rPr>
              <w:t>Permite practicar medidas de concentración de las disoluciones</w:t>
            </w:r>
          </w:p>
        </w:tc>
      </w:tr>
    </w:tbl>
    <w:p w:rsidR="000B14FF" w:rsidRDefault="000B14FF" w:rsidP="00B62248">
      <w:pPr>
        <w:shd w:val="clear" w:color="auto" w:fill="FFFFFF"/>
        <w:spacing w:line="345" w:lineRule="atLeast"/>
        <w:jc w:val="both"/>
        <w:rPr>
          <w:rFonts w:ascii="Times New Roman" w:hAnsi="Times New Roman" w:cs="Times New Roman"/>
          <w:b/>
        </w:rPr>
      </w:pPr>
    </w:p>
    <w:p w:rsidR="00720481" w:rsidRDefault="00720481" w:rsidP="00720481">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00966F9A">
        <w:rPr>
          <w:rFonts w:ascii="Times New Roman" w:hAnsi="Times New Roman" w:cs="Times New Roman"/>
          <w:b/>
        </w:rPr>
        <w:t>3</w:t>
      </w:r>
      <w:r w:rsidRPr="00170F6F">
        <w:rPr>
          <w:rFonts w:ascii="Times New Roman" w:hAnsi="Times New Roman" w:cs="Times New Roman"/>
          <w:b/>
        </w:rPr>
        <w:t>. Competencias</w:t>
      </w:r>
    </w:p>
    <w:p w:rsidR="00720481" w:rsidRDefault="00720481" w:rsidP="00720481">
      <w:pPr>
        <w:spacing w:after="0"/>
        <w:jc w:val="both"/>
        <w:rPr>
          <w:rFonts w:ascii="Times New Roman" w:hAnsi="Times New Roman" w:cs="Times New Roman"/>
          <w:b/>
        </w:rPr>
      </w:pPr>
    </w:p>
    <w:p w:rsidR="00720481" w:rsidRDefault="00720481" w:rsidP="00720481">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AA0FDE" w:rsidRPr="00B62248" w:rsidRDefault="00AA0FDE" w:rsidP="00B62248">
      <w:pPr>
        <w:shd w:val="clear" w:color="auto" w:fill="FFFFFF"/>
        <w:spacing w:line="345" w:lineRule="atLeast"/>
        <w:jc w:val="both"/>
        <w:rPr>
          <w:rFonts w:ascii="Times New Roman" w:hAnsi="Times New Roman" w:cs="Times New Roman"/>
          <w:b/>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AA0FDE"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AA0FDE"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09_09_CO_REC1</w:t>
            </w:r>
            <w:r w:rsidR="001023AF">
              <w:rPr>
                <w:rFonts w:ascii="Times New Roman" w:hAnsi="Times New Roman" w:cs="Times New Roman"/>
                <w:color w:val="000000"/>
                <w:sz w:val="24"/>
                <w:szCs w:val="24"/>
              </w:rPr>
              <w:t>9</w:t>
            </w:r>
            <w:r w:rsidR="003D42C9" w:rsidRPr="00B62248">
              <w:rPr>
                <w:rFonts w:ascii="Times New Roman" w:hAnsi="Times New Roman" w:cs="Times New Roman"/>
                <w:color w:val="000000"/>
                <w:sz w:val="24"/>
                <w:szCs w:val="24"/>
              </w:rPr>
              <w:t>0</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Preparación de disoluciones en el laboratorio</w:t>
            </w:r>
          </w:p>
        </w:tc>
      </w:tr>
      <w:tr w:rsidR="00AA0FDE"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 xml:space="preserve">Actividad que propone un experimento para preparar </w:t>
            </w:r>
            <w:r w:rsidR="00CE4D3B">
              <w:rPr>
                <w:rFonts w:ascii="Times New Roman" w:hAnsi="Times New Roman" w:cs="Times New Roman"/>
                <w:sz w:val="24"/>
                <w:szCs w:val="24"/>
                <w:lang w:val="es-ES_tradnl"/>
              </w:rPr>
              <w:t>di</w:t>
            </w:r>
            <w:r w:rsidRPr="00B62248">
              <w:rPr>
                <w:rFonts w:ascii="Times New Roman" w:hAnsi="Times New Roman" w:cs="Times New Roman"/>
                <w:sz w:val="24"/>
                <w:szCs w:val="24"/>
                <w:lang w:val="es-ES_tradnl"/>
              </w:rPr>
              <w:t>soluciones</w:t>
            </w:r>
            <w:r w:rsidR="00CE4D3B">
              <w:rPr>
                <w:rFonts w:ascii="Times New Roman" w:hAnsi="Times New Roman" w:cs="Times New Roman"/>
                <w:sz w:val="24"/>
                <w:szCs w:val="24"/>
                <w:lang w:val="es-ES_tradnl"/>
              </w:rPr>
              <w:t xml:space="preserve"> en</w:t>
            </w:r>
            <w:r w:rsidRPr="00B62248">
              <w:rPr>
                <w:rFonts w:ascii="Times New Roman" w:hAnsi="Times New Roman" w:cs="Times New Roman"/>
                <w:sz w:val="24"/>
                <w:szCs w:val="24"/>
                <w:lang w:val="es-ES_tradnl"/>
              </w:rPr>
              <w:t xml:space="preserve"> un laboratorio</w:t>
            </w:r>
          </w:p>
        </w:tc>
      </w:tr>
    </w:tbl>
    <w:p w:rsidR="00C235DC" w:rsidRPr="00B62248" w:rsidRDefault="00C235DC" w:rsidP="00B62248">
      <w:pPr>
        <w:shd w:val="clear" w:color="auto" w:fill="FFFFFF"/>
        <w:spacing w:line="345" w:lineRule="atLeast"/>
        <w:ind w:left="300"/>
        <w:jc w:val="both"/>
        <w:rPr>
          <w:rFonts w:ascii="Times New Roman" w:hAnsi="Times New Roman" w:cs="Times New Roman"/>
        </w:rPr>
      </w:pPr>
    </w:p>
    <w:p w:rsidR="006E7FA2" w:rsidRPr="00B62248" w:rsidRDefault="006E7FA2" w:rsidP="00B62248">
      <w:pPr>
        <w:shd w:val="clear" w:color="auto" w:fill="FFFFFF"/>
        <w:spacing w:line="345" w:lineRule="atLeast"/>
        <w:ind w:left="300"/>
        <w:jc w:val="both"/>
        <w:rPr>
          <w:rFonts w:ascii="Times New Roman" w:hAnsi="Times New Roman" w:cs="Times New Roman"/>
        </w:rPr>
      </w:pPr>
    </w:p>
    <w:tbl>
      <w:tblPr>
        <w:tblStyle w:val="Tablaconcuadrcula"/>
        <w:tblW w:w="0" w:type="auto"/>
        <w:tblLook w:val="04A0"/>
      </w:tblPr>
      <w:tblGrid>
        <w:gridCol w:w="2518"/>
        <w:gridCol w:w="6515"/>
      </w:tblGrid>
      <w:tr w:rsidR="00AA0FDE" w:rsidRPr="00B62248" w:rsidTr="004F75E1">
        <w:tc>
          <w:tcPr>
            <w:tcW w:w="9033" w:type="dxa"/>
            <w:gridSpan w:val="2"/>
            <w:shd w:val="clear" w:color="auto" w:fill="000000" w:themeFill="text1"/>
          </w:tcPr>
          <w:p w:rsidR="00AA0FDE" w:rsidRPr="00B62248" w:rsidRDefault="00AA0FDE"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Practica: recurso nuevo</w:t>
            </w:r>
          </w:p>
        </w:tc>
      </w:tr>
      <w:tr w:rsidR="00DF171F" w:rsidRPr="00B62248" w:rsidTr="004F75E1">
        <w:tc>
          <w:tcPr>
            <w:tcW w:w="2518" w:type="dxa"/>
          </w:tcPr>
          <w:p w:rsidR="00AA0FDE" w:rsidRPr="00B62248" w:rsidRDefault="00AA0FDE"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AA0FDE" w:rsidRPr="00B62248" w:rsidRDefault="003D42C9" w:rsidP="00B62248">
            <w:pPr>
              <w:jc w:val="both"/>
              <w:rPr>
                <w:rFonts w:ascii="Times New Roman" w:hAnsi="Times New Roman" w:cs="Times New Roman"/>
                <w:b/>
                <w:color w:val="000000"/>
                <w:sz w:val="24"/>
                <w:szCs w:val="24"/>
                <w:highlight w:val="magenta"/>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09</w:t>
            </w:r>
            <w:r w:rsidR="00AA0FDE" w:rsidRPr="00B62248">
              <w:rPr>
                <w:rFonts w:ascii="Times New Roman" w:hAnsi="Times New Roman" w:cs="Times New Roman"/>
                <w:color w:val="000000"/>
                <w:sz w:val="24"/>
                <w:szCs w:val="24"/>
              </w:rPr>
              <w:t>_CO_REC</w:t>
            </w:r>
            <w:r w:rsidR="001023AF">
              <w:rPr>
                <w:rFonts w:ascii="Times New Roman" w:hAnsi="Times New Roman" w:cs="Times New Roman"/>
                <w:color w:val="000000"/>
                <w:sz w:val="24"/>
                <w:szCs w:val="24"/>
              </w:rPr>
              <w:t>200</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AA0FDE" w:rsidRPr="00B62248" w:rsidRDefault="00DF171F" w:rsidP="00B62248">
            <w:pPr>
              <w:jc w:val="both"/>
              <w:rPr>
                <w:rFonts w:ascii="Times New Roman" w:hAnsi="Times New Roman" w:cs="Times New Roman"/>
                <w:sz w:val="24"/>
                <w:szCs w:val="24"/>
                <w:lang w:val="es-ES_tradnl"/>
              </w:rPr>
            </w:pPr>
            <w:r w:rsidRPr="00B62248">
              <w:rPr>
                <w:rFonts w:ascii="Times New Roman" w:hAnsi="Times New Roman" w:cs="Times New Roman"/>
                <w:sz w:val="24"/>
                <w:szCs w:val="24"/>
                <w:lang w:val="es-ES_tradnl"/>
              </w:rPr>
              <w:t>Las dis</w:t>
            </w:r>
            <w:r w:rsidR="006E7FA2" w:rsidRPr="00B62248">
              <w:rPr>
                <w:rFonts w:ascii="Times New Roman" w:hAnsi="Times New Roman" w:cs="Times New Roman"/>
                <w:sz w:val="24"/>
                <w:szCs w:val="24"/>
                <w:lang w:val="es-ES_tradnl"/>
              </w:rPr>
              <w:t>oluciones y sus características</w:t>
            </w:r>
          </w:p>
        </w:tc>
      </w:tr>
      <w:tr w:rsidR="00DF171F" w:rsidRPr="00B62248" w:rsidTr="004F75E1">
        <w:tc>
          <w:tcPr>
            <w:tcW w:w="2518" w:type="dxa"/>
          </w:tcPr>
          <w:p w:rsidR="00AA0FDE" w:rsidRPr="00B62248" w:rsidRDefault="00AA0FDE"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AA0FDE" w:rsidRPr="00B62248" w:rsidRDefault="00DF171F" w:rsidP="00B62248">
            <w:pPr>
              <w:jc w:val="both"/>
              <w:rPr>
                <w:rFonts w:ascii="Times New Roman" w:hAnsi="Times New Roman" w:cs="Times New Roman"/>
                <w:color w:val="000000"/>
                <w:sz w:val="24"/>
                <w:szCs w:val="24"/>
                <w:highlight w:val="magenta"/>
              </w:rPr>
            </w:pPr>
            <w:r w:rsidRPr="00B62248">
              <w:rPr>
                <w:rFonts w:ascii="Times New Roman" w:hAnsi="Times New Roman" w:cs="Times New Roman"/>
                <w:sz w:val="24"/>
                <w:szCs w:val="24"/>
                <w:lang w:val="es-ES_tradnl"/>
              </w:rPr>
              <w:t>Actividad que permite repasar conce</w:t>
            </w:r>
            <w:r w:rsidR="006E7FA2" w:rsidRPr="00B62248">
              <w:rPr>
                <w:rFonts w:ascii="Times New Roman" w:hAnsi="Times New Roman" w:cs="Times New Roman"/>
                <w:sz w:val="24"/>
                <w:szCs w:val="24"/>
                <w:lang w:val="es-ES_tradnl"/>
              </w:rPr>
              <w:t>ptos claves de las disoluciones</w:t>
            </w:r>
          </w:p>
        </w:tc>
      </w:tr>
    </w:tbl>
    <w:p w:rsidR="00720481" w:rsidRDefault="00720481" w:rsidP="00720481">
      <w:pPr>
        <w:spacing w:after="0"/>
        <w:jc w:val="both"/>
        <w:rPr>
          <w:rFonts w:ascii="Times New Roman" w:hAnsi="Times New Roman" w:cs="Times New Roman"/>
        </w:rPr>
      </w:pPr>
    </w:p>
    <w:p w:rsidR="003D42C9" w:rsidRPr="00B62248" w:rsidRDefault="00720481" w:rsidP="00720481">
      <w:pPr>
        <w:jc w:val="both"/>
        <w:rPr>
          <w:rFonts w:ascii="Times New Roman" w:hAnsi="Times New Roman" w:cs="Times New Roman"/>
          <w:b/>
        </w:rPr>
      </w:pPr>
      <w:r w:rsidRPr="00170F6F">
        <w:rPr>
          <w:rFonts w:ascii="Times New Roman" w:hAnsi="Times New Roman" w:cs="Times New Roman"/>
          <w:highlight w:val="yellow"/>
        </w:rPr>
        <w:t xml:space="preserve"> [SECCIÓN 1]</w:t>
      </w:r>
      <w:r w:rsidRPr="00170F6F">
        <w:rPr>
          <w:rFonts w:ascii="Times New Roman" w:hAnsi="Times New Roman" w:cs="Times New Roman"/>
          <w:b/>
        </w:rPr>
        <w:t>Fin de unidad</w:t>
      </w: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210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Mapa conceptual</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DF171F"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el mapa conceptual de las disoluciones </w:t>
            </w:r>
          </w:p>
        </w:tc>
      </w:tr>
    </w:tbl>
    <w:p w:rsidR="003D42C9" w:rsidRPr="00B62248" w:rsidRDefault="003D42C9" w:rsidP="00B62248">
      <w:pPr>
        <w:spacing w:after="0"/>
        <w:jc w:val="both"/>
        <w:rPr>
          <w:rFonts w:ascii="Times New Roman" w:hAnsi="Times New Roman" w:cs="Times New Roman"/>
          <w:highlight w:val="yellow"/>
        </w:rPr>
      </w:pPr>
    </w:p>
    <w:p w:rsidR="003D42C9" w:rsidRPr="00B62248" w:rsidRDefault="003D42C9" w:rsidP="00B62248">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3D42C9" w:rsidRPr="00B62248" w:rsidTr="004F75E1">
        <w:tc>
          <w:tcPr>
            <w:tcW w:w="9033" w:type="dxa"/>
            <w:gridSpan w:val="2"/>
            <w:shd w:val="clear" w:color="auto" w:fill="000000" w:themeFill="text1"/>
          </w:tcPr>
          <w:p w:rsidR="003D42C9" w:rsidRPr="00B62248" w:rsidRDefault="00DF171F"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Autoe</w:t>
            </w:r>
            <w:r w:rsidR="003D42C9" w:rsidRPr="00B62248">
              <w:rPr>
                <w:rFonts w:ascii="Times New Roman" w:hAnsi="Times New Roman" w:cs="Times New Roman"/>
                <w:b/>
                <w:color w:val="FFFFFF" w:themeColor="background1"/>
                <w:sz w:val="24"/>
                <w:szCs w:val="24"/>
              </w:rPr>
              <w:t>valuación: recurso nuevo</w:t>
            </w:r>
          </w:p>
        </w:tc>
      </w:tr>
      <w:tr w:rsidR="003D42C9" w:rsidRPr="00B62248" w:rsidTr="004F75E1">
        <w:tc>
          <w:tcPr>
            <w:tcW w:w="2518"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6515"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220</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Título</w:t>
            </w:r>
          </w:p>
        </w:tc>
        <w:tc>
          <w:tcPr>
            <w:tcW w:w="6515" w:type="dxa"/>
          </w:tcPr>
          <w:p w:rsidR="003D42C9" w:rsidRPr="00B62248" w:rsidRDefault="009249B6"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Autoevaluación</w:t>
            </w:r>
          </w:p>
        </w:tc>
      </w:tr>
      <w:tr w:rsidR="003D42C9" w:rsidRPr="00B62248" w:rsidTr="004F75E1">
        <w:tc>
          <w:tcPr>
            <w:tcW w:w="2518"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Descripción</w:t>
            </w:r>
          </w:p>
        </w:tc>
        <w:tc>
          <w:tcPr>
            <w:tcW w:w="6515" w:type="dxa"/>
          </w:tcPr>
          <w:p w:rsidR="003D42C9" w:rsidRPr="00B62248" w:rsidRDefault="00667DDC" w:rsidP="00B62248">
            <w:pPr>
              <w:jc w:val="both"/>
              <w:rPr>
                <w:rFonts w:ascii="Times New Roman" w:hAnsi="Times New Roman" w:cs="Times New Roman"/>
                <w:color w:val="000000"/>
                <w:sz w:val="24"/>
                <w:szCs w:val="24"/>
              </w:rPr>
            </w:pPr>
            <w:r w:rsidRPr="00B62248">
              <w:rPr>
                <w:rFonts w:ascii="Times New Roman" w:hAnsi="Times New Roman" w:cs="Times New Roman"/>
                <w:color w:val="000000"/>
                <w:sz w:val="24"/>
                <w:szCs w:val="24"/>
              </w:rPr>
              <w:t xml:space="preserve">Contiene una autoevaluación para evaluar tus </w:t>
            </w:r>
            <w:r w:rsidR="009249B6" w:rsidRPr="00B62248">
              <w:rPr>
                <w:rFonts w:ascii="Times New Roman" w:hAnsi="Times New Roman" w:cs="Times New Roman"/>
                <w:color w:val="000000"/>
                <w:sz w:val="24"/>
                <w:szCs w:val="24"/>
              </w:rPr>
              <w:t>conocimientos</w:t>
            </w:r>
            <w:r w:rsidRPr="00B62248">
              <w:rPr>
                <w:rFonts w:ascii="Times New Roman" w:hAnsi="Times New Roman" w:cs="Times New Roman"/>
                <w:color w:val="000000"/>
                <w:sz w:val="24"/>
                <w:szCs w:val="24"/>
              </w:rPr>
              <w:t xml:space="preserve"> de disoluciones</w:t>
            </w:r>
          </w:p>
        </w:tc>
      </w:tr>
    </w:tbl>
    <w:p w:rsidR="003D42C9" w:rsidRPr="00B62248" w:rsidRDefault="003D42C9" w:rsidP="00B62248">
      <w:pPr>
        <w:spacing w:after="0"/>
        <w:jc w:val="both"/>
        <w:rPr>
          <w:rFonts w:ascii="Times New Roman" w:hAnsi="Times New Roman" w:cs="Times New Roman"/>
          <w:highlight w:val="yellow"/>
        </w:rPr>
      </w:pPr>
    </w:p>
    <w:p w:rsidR="0061207F" w:rsidRPr="00B62248" w:rsidRDefault="0061207F" w:rsidP="00B62248">
      <w:pPr>
        <w:spacing w:after="0"/>
        <w:jc w:val="both"/>
        <w:rPr>
          <w:rFonts w:ascii="Times New Roman" w:hAnsi="Times New Roman" w:cs="Times New Roman"/>
          <w:highlight w:val="yellow"/>
        </w:rPr>
      </w:pPr>
    </w:p>
    <w:tbl>
      <w:tblPr>
        <w:tblStyle w:val="Tablaconcuadrcula"/>
        <w:tblW w:w="0" w:type="auto"/>
        <w:tblLayout w:type="fixed"/>
        <w:tblLook w:val="04A0"/>
      </w:tblPr>
      <w:tblGrid>
        <w:gridCol w:w="1076"/>
        <w:gridCol w:w="2321"/>
        <w:gridCol w:w="5431"/>
      </w:tblGrid>
      <w:tr w:rsidR="003D42C9" w:rsidRPr="00B62248" w:rsidTr="00667DDC">
        <w:tc>
          <w:tcPr>
            <w:tcW w:w="8828" w:type="dxa"/>
            <w:gridSpan w:val="3"/>
            <w:shd w:val="clear" w:color="auto" w:fill="000000" w:themeFill="text1"/>
          </w:tcPr>
          <w:p w:rsidR="003D42C9" w:rsidRPr="00B62248" w:rsidRDefault="003D42C9" w:rsidP="00B62248">
            <w:pPr>
              <w:jc w:val="both"/>
              <w:rPr>
                <w:rFonts w:ascii="Times New Roman" w:hAnsi="Times New Roman" w:cs="Times New Roman"/>
                <w:b/>
                <w:color w:val="FFFFFF" w:themeColor="background1"/>
                <w:sz w:val="24"/>
                <w:szCs w:val="24"/>
              </w:rPr>
            </w:pPr>
            <w:r w:rsidRPr="00B62248">
              <w:rPr>
                <w:rFonts w:ascii="Times New Roman" w:hAnsi="Times New Roman" w:cs="Times New Roman"/>
                <w:b/>
                <w:color w:val="FFFFFF" w:themeColor="background1"/>
                <w:sz w:val="24"/>
                <w:szCs w:val="24"/>
              </w:rPr>
              <w:t>Webs de referencia</w:t>
            </w: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Código</w:t>
            </w:r>
          </w:p>
        </w:tc>
        <w:tc>
          <w:tcPr>
            <w:tcW w:w="7752" w:type="dxa"/>
            <w:gridSpan w:val="2"/>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color w:val="000000"/>
                <w:sz w:val="24"/>
                <w:szCs w:val="24"/>
              </w:rPr>
              <w:t>CN</w:t>
            </w:r>
            <w:r w:rsidR="00DF171F" w:rsidRPr="00B62248">
              <w:rPr>
                <w:rFonts w:ascii="Times New Roman" w:hAnsi="Times New Roman" w:cs="Times New Roman"/>
                <w:color w:val="000000"/>
                <w:sz w:val="24"/>
                <w:szCs w:val="24"/>
              </w:rPr>
              <w:t>_</w:t>
            </w:r>
            <w:r w:rsidRPr="00B62248">
              <w:rPr>
                <w:rFonts w:ascii="Times New Roman" w:hAnsi="Times New Roman" w:cs="Times New Roman"/>
                <w:color w:val="000000"/>
                <w:sz w:val="24"/>
                <w:szCs w:val="24"/>
              </w:rPr>
              <w:t>09_</w:t>
            </w:r>
            <w:r w:rsidR="00DF171F" w:rsidRPr="00B62248">
              <w:rPr>
                <w:rFonts w:ascii="Times New Roman" w:hAnsi="Times New Roman" w:cs="Times New Roman"/>
                <w:color w:val="000000"/>
                <w:sz w:val="24"/>
                <w:szCs w:val="24"/>
              </w:rPr>
              <w:t>0</w:t>
            </w:r>
            <w:r w:rsidRPr="00B62248">
              <w:rPr>
                <w:rFonts w:ascii="Times New Roman" w:hAnsi="Times New Roman" w:cs="Times New Roman"/>
                <w:color w:val="000000"/>
                <w:sz w:val="24"/>
                <w:szCs w:val="24"/>
              </w:rPr>
              <w:t>9_CO_REC</w:t>
            </w:r>
            <w:r w:rsidR="00720481">
              <w:rPr>
                <w:rFonts w:ascii="Times New Roman" w:hAnsi="Times New Roman" w:cs="Times New Roman"/>
                <w:color w:val="000000"/>
                <w:sz w:val="24"/>
                <w:szCs w:val="24"/>
              </w:rPr>
              <w:t>230</w:t>
            </w: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t>Web 01</w:t>
            </w:r>
          </w:p>
        </w:tc>
        <w:tc>
          <w:tcPr>
            <w:tcW w:w="2321" w:type="dxa"/>
          </w:tcPr>
          <w:p w:rsidR="003D42C9" w:rsidRPr="00B62248" w:rsidRDefault="00667DDC" w:rsidP="00B62248">
            <w:pPr>
              <w:jc w:val="both"/>
              <w:rPr>
                <w:rFonts w:ascii="Times New Roman" w:hAnsi="Times New Roman" w:cs="Times New Roman"/>
                <w:color w:val="FFFFFF"/>
                <w:sz w:val="24"/>
                <w:szCs w:val="24"/>
              </w:rPr>
            </w:pPr>
            <w:r w:rsidRPr="00B62248">
              <w:rPr>
                <w:rFonts w:ascii="Times New Roman" w:hAnsi="Times New Roman" w:cs="Times New Roman"/>
                <w:sz w:val="24"/>
                <w:szCs w:val="24"/>
              </w:rPr>
              <w:t xml:space="preserve">Practica cálculos sobre disoluciones en </w:t>
            </w:r>
            <w:r w:rsidRPr="00B62248">
              <w:rPr>
                <w:rFonts w:ascii="Times New Roman" w:hAnsi="Times New Roman" w:cs="Times New Roman"/>
                <w:sz w:val="24"/>
                <w:szCs w:val="24"/>
              </w:rPr>
              <w:lastRenderedPageBreak/>
              <w:t xml:space="preserve">la página de la Escuela de Ingenierías industriales  </w:t>
            </w:r>
            <w:r w:rsidR="003D42C9" w:rsidRPr="00B62248">
              <w:rPr>
                <w:rFonts w:ascii="Times New Roman" w:hAnsi="Times New Roman" w:cs="Times New Roman"/>
                <w:sz w:val="24"/>
                <w:szCs w:val="24"/>
              </w:rPr>
              <w:tab/>
            </w:r>
          </w:p>
        </w:tc>
        <w:tc>
          <w:tcPr>
            <w:tcW w:w="5431" w:type="dxa"/>
          </w:tcPr>
          <w:p w:rsidR="003D42C9" w:rsidRPr="00B62248" w:rsidRDefault="00850AEC" w:rsidP="00B62248">
            <w:pPr>
              <w:jc w:val="both"/>
              <w:rPr>
                <w:rFonts w:ascii="Times New Roman" w:hAnsi="Times New Roman" w:cs="Times New Roman"/>
                <w:sz w:val="24"/>
                <w:szCs w:val="24"/>
              </w:rPr>
            </w:pPr>
            <w:hyperlink r:id="rId15" w:history="1">
              <w:r w:rsidR="00667DDC" w:rsidRPr="00B62248">
                <w:rPr>
                  <w:rStyle w:val="Hipervnculo"/>
                  <w:rFonts w:ascii="Times New Roman" w:hAnsi="Times New Roman" w:cs="Times New Roman"/>
                  <w:sz w:val="24"/>
                  <w:szCs w:val="24"/>
                </w:rPr>
                <w:t>http://www.eis.uva.es/~qgintro/genera.php?tema=4&amp;ejer=5</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color w:val="000000"/>
                <w:sz w:val="24"/>
                <w:szCs w:val="24"/>
              </w:rPr>
            </w:pPr>
            <w:r w:rsidRPr="00B62248">
              <w:rPr>
                <w:rFonts w:ascii="Times New Roman" w:hAnsi="Times New Roman" w:cs="Times New Roman"/>
                <w:b/>
                <w:color w:val="000000"/>
                <w:sz w:val="24"/>
                <w:szCs w:val="24"/>
              </w:rPr>
              <w:lastRenderedPageBreak/>
              <w:t>Web 02</w:t>
            </w:r>
          </w:p>
        </w:tc>
        <w:tc>
          <w:tcPr>
            <w:tcW w:w="2321" w:type="dxa"/>
          </w:tcPr>
          <w:p w:rsidR="003D42C9" w:rsidRPr="00B62248" w:rsidRDefault="002D4B44" w:rsidP="00B62248">
            <w:pPr>
              <w:jc w:val="both"/>
              <w:rPr>
                <w:rStyle w:val="Textoennegrita"/>
                <w:rFonts w:ascii="Times New Roman" w:hAnsi="Times New Roman" w:cs="Times New Roman"/>
                <w:b w:val="0"/>
                <w:sz w:val="24"/>
                <w:szCs w:val="24"/>
              </w:rPr>
            </w:pPr>
            <w:r>
              <w:rPr>
                <w:rStyle w:val="Textoennegrita"/>
                <w:rFonts w:ascii="Times New Roman" w:hAnsi="Times New Roman" w:cs="Times New Roman"/>
                <w:b w:val="0"/>
                <w:sz w:val="24"/>
                <w:szCs w:val="24"/>
              </w:rPr>
              <w:t xml:space="preserve">Observa </w:t>
            </w:r>
            <w:r w:rsidR="00667DDC" w:rsidRPr="00B62248">
              <w:rPr>
                <w:rStyle w:val="Textoennegrita"/>
                <w:rFonts w:ascii="Times New Roman" w:hAnsi="Times New Roman" w:cs="Times New Roman"/>
                <w:b w:val="0"/>
                <w:sz w:val="24"/>
                <w:szCs w:val="24"/>
              </w:rPr>
              <w:t>cómo se prepara una</w:t>
            </w:r>
            <w:r>
              <w:rPr>
                <w:rStyle w:val="Textoennegrita"/>
                <w:rFonts w:ascii="Times New Roman" w:hAnsi="Times New Roman" w:cs="Times New Roman"/>
                <w:b w:val="0"/>
                <w:sz w:val="24"/>
                <w:szCs w:val="24"/>
              </w:rPr>
              <w:t xml:space="preserve"> disolución en la página de la Universidad P</w:t>
            </w:r>
            <w:r w:rsidR="00667DDC" w:rsidRPr="00B62248">
              <w:rPr>
                <w:rStyle w:val="Textoennegrita"/>
                <w:rFonts w:ascii="Times New Roman" w:hAnsi="Times New Roman" w:cs="Times New Roman"/>
                <w:b w:val="0"/>
                <w:sz w:val="24"/>
                <w:szCs w:val="24"/>
              </w:rPr>
              <w:t xml:space="preserve">olitécnica </w:t>
            </w:r>
          </w:p>
        </w:tc>
        <w:tc>
          <w:tcPr>
            <w:tcW w:w="5431" w:type="dxa"/>
          </w:tcPr>
          <w:p w:rsidR="003D42C9" w:rsidRPr="00B62248" w:rsidRDefault="00850AEC" w:rsidP="00B62248">
            <w:pPr>
              <w:jc w:val="both"/>
              <w:rPr>
                <w:rFonts w:ascii="Times New Roman" w:hAnsi="Times New Roman" w:cs="Times New Roman"/>
                <w:sz w:val="24"/>
                <w:szCs w:val="24"/>
              </w:rPr>
            </w:pPr>
            <w:hyperlink r:id="rId16" w:history="1">
              <w:r w:rsidR="00667DDC" w:rsidRPr="00B62248">
                <w:rPr>
                  <w:rStyle w:val="Hipervnculo"/>
                  <w:rFonts w:ascii="Times New Roman" w:hAnsi="Times New Roman" w:cs="Times New Roman"/>
                  <w:sz w:val="24"/>
                  <w:szCs w:val="24"/>
                </w:rPr>
                <w:t>http://tv.upc.edu/contenidos/preparacion-de-disoluciones</w:t>
              </w:r>
            </w:hyperlink>
          </w:p>
          <w:p w:rsidR="00667DDC" w:rsidRPr="00B62248" w:rsidRDefault="00667DDC" w:rsidP="00B62248">
            <w:pPr>
              <w:jc w:val="both"/>
              <w:rPr>
                <w:rFonts w:ascii="Times New Roman" w:hAnsi="Times New Roman" w:cs="Times New Roman"/>
                <w:sz w:val="24"/>
                <w:szCs w:val="24"/>
              </w:rPr>
            </w:pPr>
          </w:p>
        </w:tc>
      </w:tr>
      <w:tr w:rsidR="003D42C9" w:rsidRPr="00B62248" w:rsidTr="00667DDC">
        <w:tc>
          <w:tcPr>
            <w:tcW w:w="1076" w:type="dxa"/>
          </w:tcPr>
          <w:p w:rsidR="003D42C9" w:rsidRPr="00B62248" w:rsidRDefault="003D42C9" w:rsidP="00B62248">
            <w:pPr>
              <w:jc w:val="both"/>
              <w:rPr>
                <w:rFonts w:ascii="Times New Roman" w:hAnsi="Times New Roman" w:cs="Times New Roman"/>
                <w:b/>
                <w:color w:val="000000"/>
                <w:sz w:val="24"/>
                <w:szCs w:val="24"/>
              </w:rPr>
            </w:pPr>
            <w:r w:rsidRPr="00B62248">
              <w:rPr>
                <w:rFonts w:ascii="Times New Roman" w:hAnsi="Times New Roman" w:cs="Times New Roman"/>
                <w:b/>
                <w:color w:val="000000"/>
                <w:sz w:val="24"/>
                <w:szCs w:val="24"/>
              </w:rPr>
              <w:t>Web 03</w:t>
            </w:r>
          </w:p>
        </w:tc>
        <w:tc>
          <w:tcPr>
            <w:tcW w:w="2321" w:type="dxa"/>
          </w:tcPr>
          <w:p w:rsidR="003D42C9" w:rsidRPr="00B62248" w:rsidRDefault="00667DDC" w:rsidP="00B62248">
            <w:pPr>
              <w:jc w:val="both"/>
              <w:rPr>
                <w:rFonts w:ascii="Times New Roman" w:hAnsi="Times New Roman" w:cs="Times New Roman"/>
                <w:sz w:val="24"/>
                <w:szCs w:val="24"/>
              </w:rPr>
            </w:pPr>
            <w:r w:rsidRPr="00B62248">
              <w:rPr>
                <w:rFonts w:ascii="Times New Roman" w:hAnsi="Times New Roman" w:cs="Times New Roman"/>
                <w:sz w:val="24"/>
                <w:szCs w:val="24"/>
              </w:rPr>
              <w:t xml:space="preserve">Realiza una simulación sobre la solubilidad de distintas sustancias en la página del IES Aguilar y Cano, de la junta de Andalucía. </w:t>
            </w:r>
          </w:p>
        </w:tc>
        <w:tc>
          <w:tcPr>
            <w:tcW w:w="5431" w:type="dxa"/>
          </w:tcPr>
          <w:p w:rsidR="003D42C9" w:rsidRPr="00B62248" w:rsidRDefault="00850AEC" w:rsidP="00B62248">
            <w:pPr>
              <w:jc w:val="both"/>
              <w:rPr>
                <w:rFonts w:ascii="Times New Roman" w:hAnsi="Times New Roman" w:cs="Times New Roman"/>
                <w:sz w:val="24"/>
                <w:szCs w:val="24"/>
              </w:rPr>
            </w:pPr>
            <w:hyperlink r:id="rId17" w:history="1">
              <w:r w:rsidR="00667DDC" w:rsidRPr="00B62248">
                <w:rPr>
                  <w:rStyle w:val="Hipervnculo"/>
                  <w:rFonts w:ascii="Times New Roman" w:hAnsi="Times New Roman" w:cs="Times New Roman"/>
                  <w:sz w:val="24"/>
                  <w:szCs w:val="24"/>
                </w:rPr>
                <w:t>http://www.iesaguilarycano.com/dpto/fyq/mat/mhomo.htm</w:t>
              </w:r>
            </w:hyperlink>
          </w:p>
          <w:p w:rsidR="00667DDC" w:rsidRPr="00B62248" w:rsidRDefault="00667DDC" w:rsidP="00B62248">
            <w:pPr>
              <w:jc w:val="both"/>
              <w:rPr>
                <w:rFonts w:ascii="Times New Roman" w:hAnsi="Times New Roman" w:cs="Times New Roman"/>
                <w:sz w:val="24"/>
                <w:szCs w:val="24"/>
              </w:rPr>
            </w:pPr>
          </w:p>
        </w:tc>
      </w:tr>
    </w:tbl>
    <w:p w:rsidR="003D42C9" w:rsidRPr="00B62248" w:rsidRDefault="003D42C9" w:rsidP="00B62248">
      <w:pPr>
        <w:spacing w:after="0"/>
        <w:jc w:val="both"/>
        <w:rPr>
          <w:rFonts w:ascii="Times New Roman" w:hAnsi="Times New Roman" w:cs="Times New Roman"/>
          <w:b/>
        </w:rPr>
      </w:pPr>
    </w:p>
    <w:p w:rsidR="001F5043" w:rsidRPr="00B62248" w:rsidRDefault="001F5043" w:rsidP="00B62248">
      <w:pPr>
        <w:spacing w:after="0"/>
        <w:jc w:val="both"/>
        <w:rPr>
          <w:rFonts w:ascii="Times New Roman" w:hAnsi="Times New Roman" w:cs="Times New Roman"/>
        </w:rPr>
      </w:pPr>
    </w:p>
    <w:sectPr w:rsidR="001F5043" w:rsidRPr="00B62248"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F0C" w:rsidRDefault="00C67F0C">
      <w:pPr>
        <w:spacing w:after="0"/>
      </w:pPr>
      <w:r>
        <w:separator/>
      </w:r>
    </w:p>
  </w:endnote>
  <w:endnote w:type="continuationSeparator" w:id="0">
    <w:p w:rsidR="00C67F0C" w:rsidRDefault="00C67F0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F0C" w:rsidRDefault="00C67F0C">
      <w:pPr>
        <w:spacing w:after="0"/>
      </w:pPr>
      <w:r>
        <w:separator/>
      </w:r>
    </w:p>
  </w:footnote>
  <w:footnote w:type="continuationSeparator" w:id="0">
    <w:p w:rsidR="00C67F0C" w:rsidRDefault="00C67F0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D37" w:rsidRDefault="000D1D3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D1D37" w:rsidRDefault="000D1D37"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D37" w:rsidRDefault="000D1D3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4B44">
      <w:rPr>
        <w:rStyle w:val="Nmerodepgina"/>
        <w:noProof/>
      </w:rPr>
      <w:t>15</w:t>
    </w:r>
    <w:r>
      <w:rPr>
        <w:rStyle w:val="Nmerodepgina"/>
      </w:rPr>
      <w:fldChar w:fldCharType="end"/>
    </w:r>
  </w:p>
  <w:p w:rsidR="000D1D37" w:rsidRPr="00F16D37" w:rsidRDefault="000D1D37" w:rsidP="0004489C">
    <w:pPr>
      <w:pStyle w:val="Encabezado"/>
      <w:ind w:right="360"/>
      <w:rPr>
        <w:sz w:val="20"/>
        <w:szCs w:val="20"/>
      </w:rPr>
    </w:pPr>
    <w:r w:rsidRPr="00964B30">
      <w:rPr>
        <w:rFonts w:ascii="Times" w:hAnsi="Times"/>
        <w:sz w:val="20"/>
        <w:szCs w:val="20"/>
        <w:highlight w:val="yellow"/>
        <w:lang w:val="es-CO"/>
      </w:rPr>
      <w:t>[GUION CN_</w:t>
    </w:r>
    <w:r>
      <w:rPr>
        <w:rFonts w:ascii="Times" w:hAnsi="Times"/>
        <w:sz w:val="20"/>
        <w:szCs w:val="20"/>
        <w:highlight w:val="yellow"/>
        <w:lang w:val="es-CO"/>
      </w:rPr>
      <w:t>09_</w:t>
    </w:r>
    <w:r w:rsidRPr="00964B30">
      <w:rPr>
        <w:rFonts w:ascii="Times" w:hAnsi="Times"/>
        <w:sz w:val="20"/>
        <w:szCs w:val="20"/>
        <w:highlight w:val="yellow"/>
        <w:lang w:val="es-CO"/>
      </w:rPr>
      <w:t>0</w:t>
    </w:r>
    <w:r>
      <w:rPr>
        <w:rFonts w:ascii="Times" w:hAnsi="Times"/>
        <w:sz w:val="20"/>
        <w:szCs w:val="20"/>
        <w:highlight w:val="yellow"/>
        <w:lang w:val="es-CO"/>
      </w:rPr>
      <w:t>9</w:t>
    </w:r>
    <w:r w:rsidRPr="00964B30">
      <w:rPr>
        <w:rFonts w:ascii="Times" w:hAnsi="Times"/>
        <w:sz w:val="20"/>
        <w:szCs w:val="20"/>
        <w:highlight w:val="yellow"/>
        <w:lang w:val="es-CO"/>
      </w:rPr>
      <w:t>_CO]</w:t>
    </w:r>
    <w:r>
      <w:rPr>
        <w:rFonts w:ascii="Times" w:hAnsi="Times"/>
        <w:sz w:val="20"/>
        <w:szCs w:val="20"/>
        <w:lang w:val="es-CO"/>
      </w:rPr>
      <w:t xml:space="preserve"> Guion 9</w:t>
    </w:r>
    <w:r w:rsidRPr="00964B30">
      <w:rPr>
        <w:rFonts w:ascii="Times" w:hAnsi="Times"/>
        <w:sz w:val="20"/>
        <w:szCs w:val="20"/>
        <w:lang w:val="es-CO"/>
      </w:rPr>
      <w:t xml:space="preserve">. </w:t>
    </w:r>
    <w:r>
      <w:rPr>
        <w:b/>
        <w:sz w:val="22"/>
        <w:szCs w:val="22"/>
      </w:rPr>
      <w:t>Las disoluciones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CB60ADD"/>
    <w:multiLevelType w:val="multilevel"/>
    <w:tmpl w:val="DA6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9E3E20"/>
    <w:multiLevelType w:val="multilevel"/>
    <w:tmpl w:val="D3642B3C"/>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35675"/>
    <w:multiLevelType w:val="multilevel"/>
    <w:tmpl w:val="321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340603"/>
    <w:multiLevelType w:val="multilevel"/>
    <w:tmpl w:val="7FF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4418B"/>
    <w:multiLevelType w:val="multilevel"/>
    <w:tmpl w:val="502AC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97915A4"/>
    <w:multiLevelType w:val="hybridMultilevel"/>
    <w:tmpl w:val="48C29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A1B0A"/>
    <w:multiLevelType w:val="multilevel"/>
    <w:tmpl w:val="2E9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D20B9"/>
    <w:multiLevelType w:val="multilevel"/>
    <w:tmpl w:val="163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3"/>
  </w:num>
  <w:num w:numId="4">
    <w:abstractNumId w:val="2"/>
  </w:num>
  <w:num w:numId="5">
    <w:abstractNumId w:val="23"/>
  </w:num>
  <w:num w:numId="6">
    <w:abstractNumId w:val="10"/>
  </w:num>
  <w:num w:numId="7">
    <w:abstractNumId w:val="6"/>
  </w:num>
  <w:num w:numId="8">
    <w:abstractNumId w:val="12"/>
  </w:num>
  <w:num w:numId="9">
    <w:abstractNumId w:val="28"/>
  </w:num>
  <w:num w:numId="10">
    <w:abstractNumId w:val="4"/>
  </w:num>
  <w:num w:numId="11">
    <w:abstractNumId w:val="18"/>
  </w:num>
  <w:num w:numId="12">
    <w:abstractNumId w:val="38"/>
  </w:num>
  <w:num w:numId="13">
    <w:abstractNumId w:val="17"/>
  </w:num>
  <w:num w:numId="14">
    <w:abstractNumId w:val="19"/>
  </w:num>
  <w:num w:numId="15">
    <w:abstractNumId w:val="36"/>
  </w:num>
  <w:num w:numId="16">
    <w:abstractNumId w:val="30"/>
  </w:num>
  <w:num w:numId="17">
    <w:abstractNumId w:val="39"/>
  </w:num>
  <w:num w:numId="18">
    <w:abstractNumId w:val="24"/>
  </w:num>
  <w:num w:numId="19">
    <w:abstractNumId w:val="15"/>
  </w:num>
  <w:num w:numId="20">
    <w:abstractNumId w:val="8"/>
  </w:num>
  <w:num w:numId="21">
    <w:abstractNumId w:val="40"/>
  </w:num>
  <w:num w:numId="22">
    <w:abstractNumId w:val="9"/>
  </w:num>
  <w:num w:numId="23">
    <w:abstractNumId w:val="1"/>
  </w:num>
  <w:num w:numId="24">
    <w:abstractNumId w:val="27"/>
  </w:num>
  <w:num w:numId="25">
    <w:abstractNumId w:val="25"/>
  </w:num>
  <w:num w:numId="26">
    <w:abstractNumId w:val="29"/>
  </w:num>
  <w:num w:numId="27">
    <w:abstractNumId w:val="11"/>
  </w:num>
  <w:num w:numId="28">
    <w:abstractNumId w:val="7"/>
  </w:num>
  <w:num w:numId="29">
    <w:abstractNumId w:val="16"/>
  </w:num>
  <w:num w:numId="30">
    <w:abstractNumId w:val="0"/>
  </w:num>
  <w:num w:numId="31">
    <w:abstractNumId w:val="31"/>
  </w:num>
  <w:num w:numId="32">
    <w:abstractNumId w:val="5"/>
  </w:num>
  <w:num w:numId="33">
    <w:abstractNumId w:val="37"/>
  </w:num>
  <w:num w:numId="34">
    <w:abstractNumId w:val="26"/>
  </w:num>
  <w:num w:numId="35">
    <w:abstractNumId w:val="32"/>
  </w:num>
  <w:num w:numId="36">
    <w:abstractNumId w:val="13"/>
  </w:num>
  <w:num w:numId="37">
    <w:abstractNumId w:val="35"/>
  </w:num>
  <w:num w:numId="38">
    <w:abstractNumId w:val="22"/>
  </w:num>
  <w:num w:numId="39">
    <w:abstractNumId w:val="20"/>
  </w:num>
  <w:num w:numId="40">
    <w:abstractNumId w:val="33"/>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82"/>
  </w:hdrShapeDefaults>
  <w:footnotePr>
    <w:footnote w:id="-1"/>
    <w:footnote w:id="0"/>
  </w:footnotePr>
  <w:endnotePr>
    <w:endnote w:id="-1"/>
    <w:endnote w:id="0"/>
  </w:endnotePr>
  <w:compat/>
  <w:rsids>
    <w:rsidRoot w:val="002973CB"/>
    <w:rsid w:val="00000BFB"/>
    <w:rsid w:val="000024C6"/>
    <w:rsid w:val="00002FA9"/>
    <w:rsid w:val="00003A91"/>
    <w:rsid w:val="000040E5"/>
    <w:rsid w:val="000045EE"/>
    <w:rsid w:val="000063E9"/>
    <w:rsid w:val="000064E2"/>
    <w:rsid w:val="00012056"/>
    <w:rsid w:val="00013100"/>
    <w:rsid w:val="00014989"/>
    <w:rsid w:val="00014FCE"/>
    <w:rsid w:val="00016723"/>
    <w:rsid w:val="000170D6"/>
    <w:rsid w:val="000177F1"/>
    <w:rsid w:val="00021359"/>
    <w:rsid w:val="00022AA5"/>
    <w:rsid w:val="000277F7"/>
    <w:rsid w:val="000278CC"/>
    <w:rsid w:val="00030E2D"/>
    <w:rsid w:val="000319A7"/>
    <w:rsid w:val="00032E2E"/>
    <w:rsid w:val="00033394"/>
    <w:rsid w:val="00033A3A"/>
    <w:rsid w:val="000352E8"/>
    <w:rsid w:val="0003581C"/>
    <w:rsid w:val="00035DDC"/>
    <w:rsid w:val="00036F85"/>
    <w:rsid w:val="00037FDF"/>
    <w:rsid w:val="000408B7"/>
    <w:rsid w:val="00040B51"/>
    <w:rsid w:val="0004273E"/>
    <w:rsid w:val="00042A94"/>
    <w:rsid w:val="0004489C"/>
    <w:rsid w:val="00045ACD"/>
    <w:rsid w:val="000468AD"/>
    <w:rsid w:val="00046EB5"/>
    <w:rsid w:val="00046F41"/>
    <w:rsid w:val="00047627"/>
    <w:rsid w:val="000509E4"/>
    <w:rsid w:val="00052B10"/>
    <w:rsid w:val="00054A93"/>
    <w:rsid w:val="0005679F"/>
    <w:rsid w:val="00056BFD"/>
    <w:rsid w:val="00056FCF"/>
    <w:rsid w:val="000573A2"/>
    <w:rsid w:val="00057455"/>
    <w:rsid w:val="00057679"/>
    <w:rsid w:val="00062496"/>
    <w:rsid w:val="000629EA"/>
    <w:rsid w:val="00064F7F"/>
    <w:rsid w:val="000716B5"/>
    <w:rsid w:val="00072F01"/>
    <w:rsid w:val="0007304D"/>
    <w:rsid w:val="0007415B"/>
    <w:rsid w:val="00074C32"/>
    <w:rsid w:val="000751B1"/>
    <w:rsid w:val="00076D7C"/>
    <w:rsid w:val="0007752C"/>
    <w:rsid w:val="00081745"/>
    <w:rsid w:val="00081E63"/>
    <w:rsid w:val="0008475A"/>
    <w:rsid w:val="00085D52"/>
    <w:rsid w:val="00086775"/>
    <w:rsid w:val="0008711D"/>
    <w:rsid w:val="000871E0"/>
    <w:rsid w:val="000874F7"/>
    <w:rsid w:val="00091791"/>
    <w:rsid w:val="00091981"/>
    <w:rsid w:val="000924E5"/>
    <w:rsid w:val="0009314C"/>
    <w:rsid w:val="0009379A"/>
    <w:rsid w:val="00096510"/>
    <w:rsid w:val="0009782F"/>
    <w:rsid w:val="00097ACE"/>
    <w:rsid w:val="00097F50"/>
    <w:rsid w:val="000A070F"/>
    <w:rsid w:val="000A089B"/>
    <w:rsid w:val="000A3959"/>
    <w:rsid w:val="000A3DA9"/>
    <w:rsid w:val="000A3DE8"/>
    <w:rsid w:val="000A4D90"/>
    <w:rsid w:val="000A7E1A"/>
    <w:rsid w:val="000B14FF"/>
    <w:rsid w:val="000B204F"/>
    <w:rsid w:val="000B2DD2"/>
    <w:rsid w:val="000B5A8D"/>
    <w:rsid w:val="000C0B3F"/>
    <w:rsid w:val="000C365E"/>
    <w:rsid w:val="000C4BAB"/>
    <w:rsid w:val="000C602F"/>
    <w:rsid w:val="000D0E70"/>
    <w:rsid w:val="000D1D37"/>
    <w:rsid w:val="000D3304"/>
    <w:rsid w:val="000D3AAA"/>
    <w:rsid w:val="000D76CE"/>
    <w:rsid w:val="000E1629"/>
    <w:rsid w:val="000E1957"/>
    <w:rsid w:val="000E1E66"/>
    <w:rsid w:val="000E3379"/>
    <w:rsid w:val="000E50F5"/>
    <w:rsid w:val="000E56BF"/>
    <w:rsid w:val="000E7362"/>
    <w:rsid w:val="000F0C7A"/>
    <w:rsid w:val="000F3118"/>
    <w:rsid w:val="000F3A31"/>
    <w:rsid w:val="000F7B46"/>
    <w:rsid w:val="0010150D"/>
    <w:rsid w:val="001018BE"/>
    <w:rsid w:val="00101D89"/>
    <w:rsid w:val="001023AF"/>
    <w:rsid w:val="00106257"/>
    <w:rsid w:val="0010671D"/>
    <w:rsid w:val="0011245D"/>
    <w:rsid w:val="001125C8"/>
    <w:rsid w:val="00112EDC"/>
    <w:rsid w:val="00116BFA"/>
    <w:rsid w:val="00121317"/>
    <w:rsid w:val="001239A8"/>
    <w:rsid w:val="001246F9"/>
    <w:rsid w:val="0012753F"/>
    <w:rsid w:val="001300C4"/>
    <w:rsid w:val="001316BE"/>
    <w:rsid w:val="0013385F"/>
    <w:rsid w:val="001354F3"/>
    <w:rsid w:val="00135E31"/>
    <w:rsid w:val="00136387"/>
    <w:rsid w:val="00140B08"/>
    <w:rsid w:val="00140D65"/>
    <w:rsid w:val="001435BE"/>
    <w:rsid w:val="00147210"/>
    <w:rsid w:val="00147D40"/>
    <w:rsid w:val="00150A19"/>
    <w:rsid w:val="00152DB8"/>
    <w:rsid w:val="00155DDA"/>
    <w:rsid w:val="001561C2"/>
    <w:rsid w:val="00161D0A"/>
    <w:rsid w:val="00163E0E"/>
    <w:rsid w:val="001646BA"/>
    <w:rsid w:val="00164C58"/>
    <w:rsid w:val="001717E0"/>
    <w:rsid w:val="001738BE"/>
    <w:rsid w:val="00175AA8"/>
    <w:rsid w:val="00177A1F"/>
    <w:rsid w:val="00183EBC"/>
    <w:rsid w:val="0018426E"/>
    <w:rsid w:val="00184F90"/>
    <w:rsid w:val="0018784F"/>
    <w:rsid w:val="00193B1C"/>
    <w:rsid w:val="0019469F"/>
    <w:rsid w:val="00195E54"/>
    <w:rsid w:val="001A2B3A"/>
    <w:rsid w:val="001A42BD"/>
    <w:rsid w:val="001A4664"/>
    <w:rsid w:val="001A5E30"/>
    <w:rsid w:val="001A78D7"/>
    <w:rsid w:val="001B1F44"/>
    <w:rsid w:val="001B37F8"/>
    <w:rsid w:val="001B3DAF"/>
    <w:rsid w:val="001B4371"/>
    <w:rsid w:val="001C161B"/>
    <w:rsid w:val="001C18E4"/>
    <w:rsid w:val="001C6169"/>
    <w:rsid w:val="001C6229"/>
    <w:rsid w:val="001C678E"/>
    <w:rsid w:val="001D42D1"/>
    <w:rsid w:val="001D49CD"/>
    <w:rsid w:val="001D54D1"/>
    <w:rsid w:val="001D6869"/>
    <w:rsid w:val="001D6E31"/>
    <w:rsid w:val="001D7308"/>
    <w:rsid w:val="001F16AE"/>
    <w:rsid w:val="001F1D8F"/>
    <w:rsid w:val="001F26C5"/>
    <w:rsid w:val="001F2873"/>
    <w:rsid w:val="001F2DA4"/>
    <w:rsid w:val="001F391D"/>
    <w:rsid w:val="001F5043"/>
    <w:rsid w:val="002022A7"/>
    <w:rsid w:val="00202B09"/>
    <w:rsid w:val="0020303A"/>
    <w:rsid w:val="0020559E"/>
    <w:rsid w:val="0020599A"/>
    <w:rsid w:val="00207086"/>
    <w:rsid w:val="0021072A"/>
    <w:rsid w:val="00212435"/>
    <w:rsid w:val="00212459"/>
    <w:rsid w:val="00214515"/>
    <w:rsid w:val="002209FB"/>
    <w:rsid w:val="0023016E"/>
    <w:rsid w:val="00230B4F"/>
    <w:rsid w:val="00230DD4"/>
    <w:rsid w:val="00232291"/>
    <w:rsid w:val="00232E83"/>
    <w:rsid w:val="002367F9"/>
    <w:rsid w:val="0023765B"/>
    <w:rsid w:val="002406F9"/>
    <w:rsid w:val="00243875"/>
    <w:rsid w:val="00244336"/>
    <w:rsid w:val="002514C9"/>
    <w:rsid w:val="00252A72"/>
    <w:rsid w:val="00257DDB"/>
    <w:rsid w:val="002632B2"/>
    <w:rsid w:val="00264B58"/>
    <w:rsid w:val="00272066"/>
    <w:rsid w:val="00273007"/>
    <w:rsid w:val="00276C9D"/>
    <w:rsid w:val="00282391"/>
    <w:rsid w:val="00285778"/>
    <w:rsid w:val="00285811"/>
    <w:rsid w:val="002973CB"/>
    <w:rsid w:val="002A07B3"/>
    <w:rsid w:val="002A1E54"/>
    <w:rsid w:val="002A239D"/>
    <w:rsid w:val="002A239E"/>
    <w:rsid w:val="002A6B17"/>
    <w:rsid w:val="002A768B"/>
    <w:rsid w:val="002B0F59"/>
    <w:rsid w:val="002B190B"/>
    <w:rsid w:val="002B1D2B"/>
    <w:rsid w:val="002B253B"/>
    <w:rsid w:val="002C0691"/>
    <w:rsid w:val="002C06E2"/>
    <w:rsid w:val="002C194D"/>
    <w:rsid w:val="002C2770"/>
    <w:rsid w:val="002C5ADE"/>
    <w:rsid w:val="002C7D17"/>
    <w:rsid w:val="002D1656"/>
    <w:rsid w:val="002D27BC"/>
    <w:rsid w:val="002D2B46"/>
    <w:rsid w:val="002D2FE7"/>
    <w:rsid w:val="002D4B44"/>
    <w:rsid w:val="002E0A3A"/>
    <w:rsid w:val="002E0CEB"/>
    <w:rsid w:val="002E34D4"/>
    <w:rsid w:val="002E4CB5"/>
    <w:rsid w:val="002E7393"/>
    <w:rsid w:val="002F3FB5"/>
    <w:rsid w:val="003030CE"/>
    <w:rsid w:val="00304F3E"/>
    <w:rsid w:val="00305F48"/>
    <w:rsid w:val="0030709A"/>
    <w:rsid w:val="003113DB"/>
    <w:rsid w:val="00312A3B"/>
    <w:rsid w:val="00312F78"/>
    <w:rsid w:val="003139FA"/>
    <w:rsid w:val="00313FFD"/>
    <w:rsid w:val="003150E5"/>
    <w:rsid w:val="00317F68"/>
    <w:rsid w:val="0032206E"/>
    <w:rsid w:val="0032234E"/>
    <w:rsid w:val="00322D61"/>
    <w:rsid w:val="00323B2C"/>
    <w:rsid w:val="00324E6A"/>
    <w:rsid w:val="00325653"/>
    <w:rsid w:val="00326FC9"/>
    <w:rsid w:val="00327549"/>
    <w:rsid w:val="0033015E"/>
    <w:rsid w:val="00330BE8"/>
    <w:rsid w:val="00331E66"/>
    <w:rsid w:val="00332709"/>
    <w:rsid w:val="00333D4F"/>
    <w:rsid w:val="0033743D"/>
    <w:rsid w:val="00340782"/>
    <w:rsid w:val="0034506F"/>
    <w:rsid w:val="00346730"/>
    <w:rsid w:val="00347250"/>
    <w:rsid w:val="00347BA5"/>
    <w:rsid w:val="00350AB9"/>
    <w:rsid w:val="003521B0"/>
    <w:rsid w:val="003524CB"/>
    <w:rsid w:val="003534B8"/>
    <w:rsid w:val="003556F1"/>
    <w:rsid w:val="00355ED3"/>
    <w:rsid w:val="00356434"/>
    <w:rsid w:val="00362BCE"/>
    <w:rsid w:val="0036393A"/>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4394"/>
    <w:rsid w:val="003A5FBA"/>
    <w:rsid w:val="003A63E0"/>
    <w:rsid w:val="003A784A"/>
    <w:rsid w:val="003B0407"/>
    <w:rsid w:val="003B2140"/>
    <w:rsid w:val="003B6E27"/>
    <w:rsid w:val="003B7E6A"/>
    <w:rsid w:val="003C0290"/>
    <w:rsid w:val="003C20B8"/>
    <w:rsid w:val="003C2B9F"/>
    <w:rsid w:val="003C2D6D"/>
    <w:rsid w:val="003C306F"/>
    <w:rsid w:val="003C50CE"/>
    <w:rsid w:val="003C5A57"/>
    <w:rsid w:val="003C6ADD"/>
    <w:rsid w:val="003C6C1F"/>
    <w:rsid w:val="003D099A"/>
    <w:rsid w:val="003D0B91"/>
    <w:rsid w:val="003D362C"/>
    <w:rsid w:val="003D42C9"/>
    <w:rsid w:val="003E024E"/>
    <w:rsid w:val="003E036B"/>
    <w:rsid w:val="003E1651"/>
    <w:rsid w:val="003E1BE1"/>
    <w:rsid w:val="003E39CA"/>
    <w:rsid w:val="003F1B3A"/>
    <w:rsid w:val="003F2984"/>
    <w:rsid w:val="003F2F74"/>
    <w:rsid w:val="003F3EE5"/>
    <w:rsid w:val="003F42C3"/>
    <w:rsid w:val="003F6E14"/>
    <w:rsid w:val="003F7179"/>
    <w:rsid w:val="004011A5"/>
    <w:rsid w:val="0040438A"/>
    <w:rsid w:val="00404CF7"/>
    <w:rsid w:val="00407C56"/>
    <w:rsid w:val="00413214"/>
    <w:rsid w:val="00416B09"/>
    <w:rsid w:val="0042512A"/>
    <w:rsid w:val="00425943"/>
    <w:rsid w:val="004274ED"/>
    <w:rsid w:val="004274FA"/>
    <w:rsid w:val="00436E0A"/>
    <w:rsid w:val="00440AF7"/>
    <w:rsid w:val="0044314A"/>
    <w:rsid w:val="004434F2"/>
    <w:rsid w:val="004457DC"/>
    <w:rsid w:val="00446CA1"/>
    <w:rsid w:val="00446FBC"/>
    <w:rsid w:val="0045056E"/>
    <w:rsid w:val="004506D7"/>
    <w:rsid w:val="00453D0F"/>
    <w:rsid w:val="00453DA5"/>
    <w:rsid w:val="00455E58"/>
    <w:rsid w:val="0045671B"/>
    <w:rsid w:val="0046182F"/>
    <w:rsid w:val="00461BC5"/>
    <w:rsid w:val="0046708B"/>
    <w:rsid w:val="004725E5"/>
    <w:rsid w:val="004756AC"/>
    <w:rsid w:val="0047645C"/>
    <w:rsid w:val="004802CB"/>
    <w:rsid w:val="0048119B"/>
    <w:rsid w:val="00482535"/>
    <w:rsid w:val="00484A58"/>
    <w:rsid w:val="0048783D"/>
    <w:rsid w:val="004905D5"/>
    <w:rsid w:val="00491E50"/>
    <w:rsid w:val="00492ADE"/>
    <w:rsid w:val="004930C2"/>
    <w:rsid w:val="00493A29"/>
    <w:rsid w:val="00493EBC"/>
    <w:rsid w:val="00494824"/>
    <w:rsid w:val="004A3952"/>
    <w:rsid w:val="004A4334"/>
    <w:rsid w:val="004A6044"/>
    <w:rsid w:val="004A6E6E"/>
    <w:rsid w:val="004B21D1"/>
    <w:rsid w:val="004B3939"/>
    <w:rsid w:val="004B47F2"/>
    <w:rsid w:val="004B6B94"/>
    <w:rsid w:val="004B78A3"/>
    <w:rsid w:val="004B7F8D"/>
    <w:rsid w:val="004C19E7"/>
    <w:rsid w:val="004C2881"/>
    <w:rsid w:val="004C3773"/>
    <w:rsid w:val="004C46B1"/>
    <w:rsid w:val="004C4869"/>
    <w:rsid w:val="004C73AC"/>
    <w:rsid w:val="004C7D0C"/>
    <w:rsid w:val="004D3002"/>
    <w:rsid w:val="004D313A"/>
    <w:rsid w:val="004D65E8"/>
    <w:rsid w:val="004D7C1C"/>
    <w:rsid w:val="004E0C44"/>
    <w:rsid w:val="004E2A42"/>
    <w:rsid w:val="004E374D"/>
    <w:rsid w:val="004E3EC6"/>
    <w:rsid w:val="004E50F2"/>
    <w:rsid w:val="004E5E51"/>
    <w:rsid w:val="004E742B"/>
    <w:rsid w:val="004F341B"/>
    <w:rsid w:val="004F6AE7"/>
    <w:rsid w:val="004F75E1"/>
    <w:rsid w:val="00500030"/>
    <w:rsid w:val="00503061"/>
    <w:rsid w:val="00503AB4"/>
    <w:rsid w:val="00506975"/>
    <w:rsid w:val="005113BC"/>
    <w:rsid w:val="00512FAD"/>
    <w:rsid w:val="005132E7"/>
    <w:rsid w:val="005139E9"/>
    <w:rsid w:val="00513D1A"/>
    <w:rsid w:val="005141D9"/>
    <w:rsid w:val="00515332"/>
    <w:rsid w:val="005158CD"/>
    <w:rsid w:val="005167CF"/>
    <w:rsid w:val="00517426"/>
    <w:rsid w:val="00521FFB"/>
    <w:rsid w:val="00522E49"/>
    <w:rsid w:val="00523EF5"/>
    <w:rsid w:val="00525BD4"/>
    <w:rsid w:val="005273B3"/>
    <w:rsid w:val="00527AE9"/>
    <w:rsid w:val="0053066C"/>
    <w:rsid w:val="005319D0"/>
    <w:rsid w:val="00531CF8"/>
    <w:rsid w:val="0053396A"/>
    <w:rsid w:val="00537BB3"/>
    <w:rsid w:val="005407D1"/>
    <w:rsid w:val="00541888"/>
    <w:rsid w:val="00541D80"/>
    <w:rsid w:val="00542BF6"/>
    <w:rsid w:val="00545BE9"/>
    <w:rsid w:val="005469ED"/>
    <w:rsid w:val="00550059"/>
    <w:rsid w:val="00550CBB"/>
    <w:rsid w:val="00553811"/>
    <w:rsid w:val="005556BA"/>
    <w:rsid w:val="0055598D"/>
    <w:rsid w:val="00556554"/>
    <w:rsid w:val="00557707"/>
    <w:rsid w:val="00557DB9"/>
    <w:rsid w:val="00561243"/>
    <w:rsid w:val="00561431"/>
    <w:rsid w:val="00563667"/>
    <w:rsid w:val="00563D29"/>
    <w:rsid w:val="00564275"/>
    <w:rsid w:val="00567055"/>
    <w:rsid w:val="0056759D"/>
    <w:rsid w:val="005700AC"/>
    <w:rsid w:val="00571AE9"/>
    <w:rsid w:val="00572014"/>
    <w:rsid w:val="005726E4"/>
    <w:rsid w:val="0057287C"/>
    <w:rsid w:val="00572B35"/>
    <w:rsid w:val="00574A97"/>
    <w:rsid w:val="00576218"/>
    <w:rsid w:val="00577D57"/>
    <w:rsid w:val="005842E2"/>
    <w:rsid w:val="00584550"/>
    <w:rsid w:val="005851CD"/>
    <w:rsid w:val="005852AD"/>
    <w:rsid w:val="00586532"/>
    <w:rsid w:val="00587381"/>
    <w:rsid w:val="005919AA"/>
    <w:rsid w:val="005939BA"/>
    <w:rsid w:val="00593DFD"/>
    <w:rsid w:val="005A3B16"/>
    <w:rsid w:val="005A40CA"/>
    <w:rsid w:val="005A4C1A"/>
    <w:rsid w:val="005A62A0"/>
    <w:rsid w:val="005B35C1"/>
    <w:rsid w:val="005B61F4"/>
    <w:rsid w:val="005B648B"/>
    <w:rsid w:val="005B6E01"/>
    <w:rsid w:val="005C0797"/>
    <w:rsid w:val="005C2112"/>
    <w:rsid w:val="005C2681"/>
    <w:rsid w:val="005C40A1"/>
    <w:rsid w:val="005C6C30"/>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1A5A"/>
    <w:rsid w:val="0061207F"/>
    <w:rsid w:val="00612D36"/>
    <w:rsid w:val="006141AB"/>
    <w:rsid w:val="006153F8"/>
    <w:rsid w:val="00616DBC"/>
    <w:rsid w:val="0061799C"/>
    <w:rsid w:val="00620174"/>
    <w:rsid w:val="00621979"/>
    <w:rsid w:val="00622ADD"/>
    <w:rsid w:val="00622B41"/>
    <w:rsid w:val="006242A7"/>
    <w:rsid w:val="0062484A"/>
    <w:rsid w:val="00626C9A"/>
    <w:rsid w:val="006346A2"/>
    <w:rsid w:val="00637159"/>
    <w:rsid w:val="00642768"/>
    <w:rsid w:val="00645669"/>
    <w:rsid w:val="0065038E"/>
    <w:rsid w:val="006560F2"/>
    <w:rsid w:val="006603DE"/>
    <w:rsid w:val="0066378F"/>
    <w:rsid w:val="00667DDC"/>
    <w:rsid w:val="00670091"/>
    <w:rsid w:val="00673921"/>
    <w:rsid w:val="006769B2"/>
    <w:rsid w:val="006770FD"/>
    <w:rsid w:val="00682D23"/>
    <w:rsid w:val="0068378A"/>
    <w:rsid w:val="0068736B"/>
    <w:rsid w:val="00690A23"/>
    <w:rsid w:val="0069130B"/>
    <w:rsid w:val="006924A0"/>
    <w:rsid w:val="00692844"/>
    <w:rsid w:val="00693473"/>
    <w:rsid w:val="006959E5"/>
    <w:rsid w:val="00695B29"/>
    <w:rsid w:val="006A0494"/>
    <w:rsid w:val="006A0953"/>
    <w:rsid w:val="006A1381"/>
    <w:rsid w:val="006A2D60"/>
    <w:rsid w:val="006A449D"/>
    <w:rsid w:val="006A493A"/>
    <w:rsid w:val="006A5363"/>
    <w:rsid w:val="006A5810"/>
    <w:rsid w:val="006B0124"/>
    <w:rsid w:val="006B0522"/>
    <w:rsid w:val="006B0FA4"/>
    <w:rsid w:val="006B4123"/>
    <w:rsid w:val="006B4CD5"/>
    <w:rsid w:val="006C06DC"/>
    <w:rsid w:val="006C075F"/>
    <w:rsid w:val="006C17DF"/>
    <w:rsid w:val="006C46A1"/>
    <w:rsid w:val="006C4982"/>
    <w:rsid w:val="006C690F"/>
    <w:rsid w:val="006D24A3"/>
    <w:rsid w:val="006D3E7D"/>
    <w:rsid w:val="006D4074"/>
    <w:rsid w:val="006D7B8E"/>
    <w:rsid w:val="006E04FF"/>
    <w:rsid w:val="006E19C4"/>
    <w:rsid w:val="006E3DFC"/>
    <w:rsid w:val="006E3FCB"/>
    <w:rsid w:val="006E73F7"/>
    <w:rsid w:val="006E7704"/>
    <w:rsid w:val="006E7FA2"/>
    <w:rsid w:val="006F3F0A"/>
    <w:rsid w:val="006F7D3C"/>
    <w:rsid w:val="0070244F"/>
    <w:rsid w:val="00702D33"/>
    <w:rsid w:val="00704D28"/>
    <w:rsid w:val="00706A0F"/>
    <w:rsid w:val="00706AB7"/>
    <w:rsid w:val="00706FEB"/>
    <w:rsid w:val="007070AC"/>
    <w:rsid w:val="007109CF"/>
    <w:rsid w:val="007114E8"/>
    <w:rsid w:val="00715167"/>
    <w:rsid w:val="00716B38"/>
    <w:rsid w:val="00720481"/>
    <w:rsid w:val="00722A00"/>
    <w:rsid w:val="00723E98"/>
    <w:rsid w:val="00724705"/>
    <w:rsid w:val="00724CA8"/>
    <w:rsid w:val="00725D66"/>
    <w:rsid w:val="007311BE"/>
    <w:rsid w:val="00734535"/>
    <w:rsid w:val="00736490"/>
    <w:rsid w:val="007415A9"/>
    <w:rsid w:val="00741C41"/>
    <w:rsid w:val="00742DFC"/>
    <w:rsid w:val="007454E3"/>
    <w:rsid w:val="007466A1"/>
    <w:rsid w:val="00747361"/>
    <w:rsid w:val="007530AF"/>
    <w:rsid w:val="0075379D"/>
    <w:rsid w:val="00753E7B"/>
    <w:rsid w:val="007574BF"/>
    <w:rsid w:val="00757E4E"/>
    <w:rsid w:val="0077084B"/>
    <w:rsid w:val="00772B97"/>
    <w:rsid w:val="00773587"/>
    <w:rsid w:val="00773DE0"/>
    <w:rsid w:val="0077569F"/>
    <w:rsid w:val="00775B53"/>
    <w:rsid w:val="00780218"/>
    <w:rsid w:val="007814A8"/>
    <w:rsid w:val="00782988"/>
    <w:rsid w:val="00782D81"/>
    <w:rsid w:val="00783621"/>
    <w:rsid w:val="007838F6"/>
    <w:rsid w:val="00785E93"/>
    <w:rsid w:val="00785F84"/>
    <w:rsid w:val="007864B8"/>
    <w:rsid w:val="00787A56"/>
    <w:rsid w:val="00790197"/>
    <w:rsid w:val="00791156"/>
    <w:rsid w:val="00791AD7"/>
    <w:rsid w:val="0079283F"/>
    <w:rsid w:val="00793B45"/>
    <w:rsid w:val="00794716"/>
    <w:rsid w:val="00794815"/>
    <w:rsid w:val="00797AF2"/>
    <w:rsid w:val="007A0EDA"/>
    <w:rsid w:val="007A45A9"/>
    <w:rsid w:val="007A6FCA"/>
    <w:rsid w:val="007A7625"/>
    <w:rsid w:val="007B08A6"/>
    <w:rsid w:val="007B0BEE"/>
    <w:rsid w:val="007B1D5A"/>
    <w:rsid w:val="007B2236"/>
    <w:rsid w:val="007B341F"/>
    <w:rsid w:val="007B71C0"/>
    <w:rsid w:val="007C192C"/>
    <w:rsid w:val="007C5226"/>
    <w:rsid w:val="007C5E06"/>
    <w:rsid w:val="007D1521"/>
    <w:rsid w:val="007D72B6"/>
    <w:rsid w:val="007E24B0"/>
    <w:rsid w:val="007E6250"/>
    <w:rsid w:val="007E6B4B"/>
    <w:rsid w:val="007F0867"/>
    <w:rsid w:val="007F27B1"/>
    <w:rsid w:val="007F2B3E"/>
    <w:rsid w:val="007F4768"/>
    <w:rsid w:val="007F4CA9"/>
    <w:rsid w:val="007F51B3"/>
    <w:rsid w:val="007F6A35"/>
    <w:rsid w:val="007F7623"/>
    <w:rsid w:val="00800ED8"/>
    <w:rsid w:val="00804B8D"/>
    <w:rsid w:val="00806DFA"/>
    <w:rsid w:val="008107E2"/>
    <w:rsid w:val="00810A81"/>
    <w:rsid w:val="008119A3"/>
    <w:rsid w:val="00812894"/>
    <w:rsid w:val="008176CF"/>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0AEC"/>
    <w:rsid w:val="00852DAA"/>
    <w:rsid w:val="00854B41"/>
    <w:rsid w:val="008569BE"/>
    <w:rsid w:val="00857049"/>
    <w:rsid w:val="00864700"/>
    <w:rsid w:val="008648CE"/>
    <w:rsid w:val="00864B03"/>
    <w:rsid w:val="00864FE2"/>
    <w:rsid w:val="0086569F"/>
    <w:rsid w:val="00871D79"/>
    <w:rsid w:val="0087270D"/>
    <w:rsid w:val="00874638"/>
    <w:rsid w:val="00875612"/>
    <w:rsid w:val="00880231"/>
    <w:rsid w:val="00880756"/>
    <w:rsid w:val="008816B5"/>
    <w:rsid w:val="008819B4"/>
    <w:rsid w:val="008825B3"/>
    <w:rsid w:val="0088291C"/>
    <w:rsid w:val="0089265D"/>
    <w:rsid w:val="00893017"/>
    <w:rsid w:val="008969D0"/>
    <w:rsid w:val="008A00D9"/>
    <w:rsid w:val="008A0D4A"/>
    <w:rsid w:val="008A1BD7"/>
    <w:rsid w:val="008A4D14"/>
    <w:rsid w:val="008A51E7"/>
    <w:rsid w:val="008B03F7"/>
    <w:rsid w:val="008B1099"/>
    <w:rsid w:val="008B6F21"/>
    <w:rsid w:val="008B78B3"/>
    <w:rsid w:val="008C184A"/>
    <w:rsid w:val="008C1B5B"/>
    <w:rsid w:val="008C2F46"/>
    <w:rsid w:val="008C3C24"/>
    <w:rsid w:val="008C4647"/>
    <w:rsid w:val="008C4818"/>
    <w:rsid w:val="008C6D7A"/>
    <w:rsid w:val="008D33F3"/>
    <w:rsid w:val="008D3EFF"/>
    <w:rsid w:val="008D4A75"/>
    <w:rsid w:val="008D4E2E"/>
    <w:rsid w:val="008D5541"/>
    <w:rsid w:val="008D6275"/>
    <w:rsid w:val="008D6FD5"/>
    <w:rsid w:val="008E0275"/>
    <w:rsid w:val="008E2380"/>
    <w:rsid w:val="008E43FD"/>
    <w:rsid w:val="008E5A55"/>
    <w:rsid w:val="008F04B5"/>
    <w:rsid w:val="008F4B10"/>
    <w:rsid w:val="009037BD"/>
    <w:rsid w:val="00904A13"/>
    <w:rsid w:val="00905F4B"/>
    <w:rsid w:val="00906CE6"/>
    <w:rsid w:val="009074D5"/>
    <w:rsid w:val="00907DAC"/>
    <w:rsid w:val="00907EC6"/>
    <w:rsid w:val="00910B7C"/>
    <w:rsid w:val="00912EB2"/>
    <w:rsid w:val="009153F5"/>
    <w:rsid w:val="00915DA3"/>
    <w:rsid w:val="009236E7"/>
    <w:rsid w:val="009249B6"/>
    <w:rsid w:val="00927CC1"/>
    <w:rsid w:val="009312D0"/>
    <w:rsid w:val="00932347"/>
    <w:rsid w:val="00933631"/>
    <w:rsid w:val="0093732D"/>
    <w:rsid w:val="00937DA9"/>
    <w:rsid w:val="00942AF2"/>
    <w:rsid w:val="00945591"/>
    <w:rsid w:val="00945604"/>
    <w:rsid w:val="00952817"/>
    <w:rsid w:val="00952A91"/>
    <w:rsid w:val="0095345F"/>
    <w:rsid w:val="0095355B"/>
    <w:rsid w:val="00955009"/>
    <w:rsid w:val="009604C5"/>
    <w:rsid w:val="00963B92"/>
    <w:rsid w:val="00963CC3"/>
    <w:rsid w:val="009645A0"/>
    <w:rsid w:val="00964B30"/>
    <w:rsid w:val="009655BE"/>
    <w:rsid w:val="009661D3"/>
    <w:rsid w:val="00966F9A"/>
    <w:rsid w:val="00971E52"/>
    <w:rsid w:val="00972D60"/>
    <w:rsid w:val="00976A1A"/>
    <w:rsid w:val="0098031F"/>
    <w:rsid w:val="00984C03"/>
    <w:rsid w:val="009873E2"/>
    <w:rsid w:val="0099027B"/>
    <w:rsid w:val="00994885"/>
    <w:rsid w:val="009962E8"/>
    <w:rsid w:val="009963B3"/>
    <w:rsid w:val="009A078B"/>
    <w:rsid w:val="009A2255"/>
    <w:rsid w:val="009A285F"/>
    <w:rsid w:val="009A29B1"/>
    <w:rsid w:val="009A3397"/>
    <w:rsid w:val="009A5751"/>
    <w:rsid w:val="009A67C8"/>
    <w:rsid w:val="009B12F9"/>
    <w:rsid w:val="009B1A3B"/>
    <w:rsid w:val="009B2287"/>
    <w:rsid w:val="009B3163"/>
    <w:rsid w:val="009B3AB4"/>
    <w:rsid w:val="009B79A0"/>
    <w:rsid w:val="009C04CA"/>
    <w:rsid w:val="009C0D65"/>
    <w:rsid w:val="009C17CF"/>
    <w:rsid w:val="009C17E7"/>
    <w:rsid w:val="009C1A2F"/>
    <w:rsid w:val="009C3F8A"/>
    <w:rsid w:val="009C4CCD"/>
    <w:rsid w:val="009C5A72"/>
    <w:rsid w:val="009C60FD"/>
    <w:rsid w:val="009D07C9"/>
    <w:rsid w:val="009D1C5D"/>
    <w:rsid w:val="009D31DB"/>
    <w:rsid w:val="009D3B9A"/>
    <w:rsid w:val="009D3CA7"/>
    <w:rsid w:val="009D5A2C"/>
    <w:rsid w:val="009D5E68"/>
    <w:rsid w:val="009D61BE"/>
    <w:rsid w:val="009D7E43"/>
    <w:rsid w:val="009E2301"/>
    <w:rsid w:val="009E25A9"/>
    <w:rsid w:val="009E2A07"/>
    <w:rsid w:val="009E2C06"/>
    <w:rsid w:val="009E3B06"/>
    <w:rsid w:val="009E58FB"/>
    <w:rsid w:val="009E601B"/>
    <w:rsid w:val="009F02B2"/>
    <w:rsid w:val="009F03B0"/>
    <w:rsid w:val="009F182E"/>
    <w:rsid w:val="009F205C"/>
    <w:rsid w:val="009F25C1"/>
    <w:rsid w:val="009F2D4E"/>
    <w:rsid w:val="009F3E7C"/>
    <w:rsid w:val="009F79E5"/>
    <w:rsid w:val="00A00B50"/>
    <w:rsid w:val="00A021BE"/>
    <w:rsid w:val="00A02EDF"/>
    <w:rsid w:val="00A055BC"/>
    <w:rsid w:val="00A05739"/>
    <w:rsid w:val="00A07E69"/>
    <w:rsid w:val="00A103A2"/>
    <w:rsid w:val="00A1083C"/>
    <w:rsid w:val="00A12324"/>
    <w:rsid w:val="00A1377B"/>
    <w:rsid w:val="00A15964"/>
    <w:rsid w:val="00A15D9D"/>
    <w:rsid w:val="00A16E62"/>
    <w:rsid w:val="00A21C89"/>
    <w:rsid w:val="00A2527B"/>
    <w:rsid w:val="00A25ED0"/>
    <w:rsid w:val="00A31F94"/>
    <w:rsid w:val="00A34F0F"/>
    <w:rsid w:val="00A35C1F"/>
    <w:rsid w:val="00A3663B"/>
    <w:rsid w:val="00A43806"/>
    <w:rsid w:val="00A45D50"/>
    <w:rsid w:val="00A46B4A"/>
    <w:rsid w:val="00A47822"/>
    <w:rsid w:val="00A47C12"/>
    <w:rsid w:val="00A51BE5"/>
    <w:rsid w:val="00A52066"/>
    <w:rsid w:val="00A530C0"/>
    <w:rsid w:val="00A538C1"/>
    <w:rsid w:val="00A55F33"/>
    <w:rsid w:val="00A55F90"/>
    <w:rsid w:val="00A56F58"/>
    <w:rsid w:val="00A57C01"/>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15"/>
    <w:rsid w:val="00A9249E"/>
    <w:rsid w:val="00A97238"/>
    <w:rsid w:val="00AA0FDE"/>
    <w:rsid w:val="00AA4D27"/>
    <w:rsid w:val="00AA58F3"/>
    <w:rsid w:val="00AA5CE7"/>
    <w:rsid w:val="00AA667B"/>
    <w:rsid w:val="00AA6F28"/>
    <w:rsid w:val="00AA7EA9"/>
    <w:rsid w:val="00AB01C0"/>
    <w:rsid w:val="00AB1343"/>
    <w:rsid w:val="00AB1EE6"/>
    <w:rsid w:val="00AB264F"/>
    <w:rsid w:val="00AB338A"/>
    <w:rsid w:val="00AB4A14"/>
    <w:rsid w:val="00AB5C6C"/>
    <w:rsid w:val="00AB605B"/>
    <w:rsid w:val="00AC1D2D"/>
    <w:rsid w:val="00AC1DB8"/>
    <w:rsid w:val="00AC2B26"/>
    <w:rsid w:val="00AC3685"/>
    <w:rsid w:val="00AC3DE2"/>
    <w:rsid w:val="00AC43BB"/>
    <w:rsid w:val="00AC45C0"/>
    <w:rsid w:val="00AC575F"/>
    <w:rsid w:val="00AC58BD"/>
    <w:rsid w:val="00AD0488"/>
    <w:rsid w:val="00AD119D"/>
    <w:rsid w:val="00AD61DD"/>
    <w:rsid w:val="00AD7350"/>
    <w:rsid w:val="00AE0BBF"/>
    <w:rsid w:val="00AE1FC1"/>
    <w:rsid w:val="00AE3FAE"/>
    <w:rsid w:val="00AE4988"/>
    <w:rsid w:val="00AE6CCF"/>
    <w:rsid w:val="00AE7C66"/>
    <w:rsid w:val="00AF11C0"/>
    <w:rsid w:val="00AF1448"/>
    <w:rsid w:val="00AF4302"/>
    <w:rsid w:val="00AF6C8E"/>
    <w:rsid w:val="00AF6D9D"/>
    <w:rsid w:val="00AF78AB"/>
    <w:rsid w:val="00AF7F27"/>
    <w:rsid w:val="00AF7F33"/>
    <w:rsid w:val="00B02668"/>
    <w:rsid w:val="00B06769"/>
    <w:rsid w:val="00B10D84"/>
    <w:rsid w:val="00B11370"/>
    <w:rsid w:val="00B11A7A"/>
    <w:rsid w:val="00B209BA"/>
    <w:rsid w:val="00B22015"/>
    <w:rsid w:val="00B22B6E"/>
    <w:rsid w:val="00B2419E"/>
    <w:rsid w:val="00B25962"/>
    <w:rsid w:val="00B3006B"/>
    <w:rsid w:val="00B300F7"/>
    <w:rsid w:val="00B32575"/>
    <w:rsid w:val="00B32A55"/>
    <w:rsid w:val="00B337FB"/>
    <w:rsid w:val="00B36897"/>
    <w:rsid w:val="00B42B92"/>
    <w:rsid w:val="00B42BD1"/>
    <w:rsid w:val="00B42C5C"/>
    <w:rsid w:val="00B42EFF"/>
    <w:rsid w:val="00B46EF2"/>
    <w:rsid w:val="00B52B58"/>
    <w:rsid w:val="00B533AA"/>
    <w:rsid w:val="00B540D4"/>
    <w:rsid w:val="00B559C2"/>
    <w:rsid w:val="00B55DDA"/>
    <w:rsid w:val="00B60128"/>
    <w:rsid w:val="00B62248"/>
    <w:rsid w:val="00B623F0"/>
    <w:rsid w:val="00B628BD"/>
    <w:rsid w:val="00B62FB0"/>
    <w:rsid w:val="00B6365A"/>
    <w:rsid w:val="00B64052"/>
    <w:rsid w:val="00B6416D"/>
    <w:rsid w:val="00B65452"/>
    <w:rsid w:val="00B70F20"/>
    <w:rsid w:val="00B7426D"/>
    <w:rsid w:val="00B77F43"/>
    <w:rsid w:val="00B80CF0"/>
    <w:rsid w:val="00B81238"/>
    <w:rsid w:val="00B84048"/>
    <w:rsid w:val="00B86549"/>
    <w:rsid w:val="00B879A3"/>
    <w:rsid w:val="00B9292E"/>
    <w:rsid w:val="00B932A2"/>
    <w:rsid w:val="00B952C5"/>
    <w:rsid w:val="00B95566"/>
    <w:rsid w:val="00B95FDC"/>
    <w:rsid w:val="00B968AA"/>
    <w:rsid w:val="00BA05B7"/>
    <w:rsid w:val="00BA1128"/>
    <w:rsid w:val="00BA16CA"/>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2A9D"/>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5775"/>
    <w:rsid w:val="00C0613E"/>
    <w:rsid w:val="00C073CF"/>
    <w:rsid w:val="00C10363"/>
    <w:rsid w:val="00C126F9"/>
    <w:rsid w:val="00C12EBF"/>
    <w:rsid w:val="00C164CC"/>
    <w:rsid w:val="00C16C8C"/>
    <w:rsid w:val="00C208F0"/>
    <w:rsid w:val="00C21467"/>
    <w:rsid w:val="00C229C9"/>
    <w:rsid w:val="00C235DC"/>
    <w:rsid w:val="00C235FC"/>
    <w:rsid w:val="00C25727"/>
    <w:rsid w:val="00C273A7"/>
    <w:rsid w:val="00C321AA"/>
    <w:rsid w:val="00C321B7"/>
    <w:rsid w:val="00C33136"/>
    <w:rsid w:val="00C35F5A"/>
    <w:rsid w:val="00C36B3D"/>
    <w:rsid w:val="00C36EC0"/>
    <w:rsid w:val="00C37F9D"/>
    <w:rsid w:val="00C41840"/>
    <w:rsid w:val="00C41E91"/>
    <w:rsid w:val="00C42F71"/>
    <w:rsid w:val="00C44F3B"/>
    <w:rsid w:val="00C453B1"/>
    <w:rsid w:val="00C459BD"/>
    <w:rsid w:val="00C505D4"/>
    <w:rsid w:val="00C51292"/>
    <w:rsid w:val="00C53DBD"/>
    <w:rsid w:val="00C55466"/>
    <w:rsid w:val="00C55BAE"/>
    <w:rsid w:val="00C5698A"/>
    <w:rsid w:val="00C649D5"/>
    <w:rsid w:val="00C661EA"/>
    <w:rsid w:val="00C66B92"/>
    <w:rsid w:val="00C67F0C"/>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05B"/>
    <w:rsid w:val="00CA5183"/>
    <w:rsid w:val="00CA5431"/>
    <w:rsid w:val="00CA5EA8"/>
    <w:rsid w:val="00CA65CC"/>
    <w:rsid w:val="00CB0642"/>
    <w:rsid w:val="00CB1917"/>
    <w:rsid w:val="00CB59F9"/>
    <w:rsid w:val="00CB763A"/>
    <w:rsid w:val="00CC00F8"/>
    <w:rsid w:val="00CC3AE9"/>
    <w:rsid w:val="00CC3C42"/>
    <w:rsid w:val="00CC5C2E"/>
    <w:rsid w:val="00CC5D5A"/>
    <w:rsid w:val="00CD027F"/>
    <w:rsid w:val="00CD1130"/>
    <w:rsid w:val="00CD39D7"/>
    <w:rsid w:val="00CD42E1"/>
    <w:rsid w:val="00CD751A"/>
    <w:rsid w:val="00CE18B4"/>
    <w:rsid w:val="00CE19BB"/>
    <w:rsid w:val="00CE477F"/>
    <w:rsid w:val="00CE4D3B"/>
    <w:rsid w:val="00CE5880"/>
    <w:rsid w:val="00CE78E2"/>
    <w:rsid w:val="00CF29BE"/>
    <w:rsid w:val="00CF2CCF"/>
    <w:rsid w:val="00CF347E"/>
    <w:rsid w:val="00CF5118"/>
    <w:rsid w:val="00CF58F6"/>
    <w:rsid w:val="00CF6C7D"/>
    <w:rsid w:val="00D00C13"/>
    <w:rsid w:val="00D0155D"/>
    <w:rsid w:val="00D018E9"/>
    <w:rsid w:val="00D01B35"/>
    <w:rsid w:val="00D01FD9"/>
    <w:rsid w:val="00D102E2"/>
    <w:rsid w:val="00D137BF"/>
    <w:rsid w:val="00D1522A"/>
    <w:rsid w:val="00D15622"/>
    <w:rsid w:val="00D15666"/>
    <w:rsid w:val="00D1587E"/>
    <w:rsid w:val="00D16157"/>
    <w:rsid w:val="00D162A1"/>
    <w:rsid w:val="00D17A68"/>
    <w:rsid w:val="00D21577"/>
    <w:rsid w:val="00D21FB9"/>
    <w:rsid w:val="00D24A37"/>
    <w:rsid w:val="00D251AF"/>
    <w:rsid w:val="00D303DA"/>
    <w:rsid w:val="00D311A0"/>
    <w:rsid w:val="00D32640"/>
    <w:rsid w:val="00D32B2E"/>
    <w:rsid w:val="00D33B2F"/>
    <w:rsid w:val="00D34D57"/>
    <w:rsid w:val="00D35D37"/>
    <w:rsid w:val="00D3601D"/>
    <w:rsid w:val="00D40222"/>
    <w:rsid w:val="00D408F4"/>
    <w:rsid w:val="00D4141B"/>
    <w:rsid w:val="00D43A78"/>
    <w:rsid w:val="00D4487E"/>
    <w:rsid w:val="00D45539"/>
    <w:rsid w:val="00D478FB"/>
    <w:rsid w:val="00D47B06"/>
    <w:rsid w:val="00D47D1F"/>
    <w:rsid w:val="00D50C59"/>
    <w:rsid w:val="00D51F9C"/>
    <w:rsid w:val="00D537ED"/>
    <w:rsid w:val="00D567E4"/>
    <w:rsid w:val="00D56954"/>
    <w:rsid w:val="00D56EDD"/>
    <w:rsid w:val="00D57078"/>
    <w:rsid w:val="00D573AA"/>
    <w:rsid w:val="00D600A8"/>
    <w:rsid w:val="00D60DF6"/>
    <w:rsid w:val="00D64FFC"/>
    <w:rsid w:val="00D65A57"/>
    <w:rsid w:val="00D6710F"/>
    <w:rsid w:val="00D707C1"/>
    <w:rsid w:val="00D71B88"/>
    <w:rsid w:val="00D72969"/>
    <w:rsid w:val="00D73498"/>
    <w:rsid w:val="00D73B7B"/>
    <w:rsid w:val="00D80AC4"/>
    <w:rsid w:val="00D821FA"/>
    <w:rsid w:val="00D8413A"/>
    <w:rsid w:val="00D844E0"/>
    <w:rsid w:val="00D86854"/>
    <w:rsid w:val="00D87964"/>
    <w:rsid w:val="00D879CA"/>
    <w:rsid w:val="00D918DB"/>
    <w:rsid w:val="00DA57A8"/>
    <w:rsid w:val="00DA5BD8"/>
    <w:rsid w:val="00DA7CC1"/>
    <w:rsid w:val="00DB4387"/>
    <w:rsid w:val="00DB6EC2"/>
    <w:rsid w:val="00DC131F"/>
    <w:rsid w:val="00DC3F3C"/>
    <w:rsid w:val="00DC638C"/>
    <w:rsid w:val="00DD09E0"/>
    <w:rsid w:val="00DD2490"/>
    <w:rsid w:val="00DD2604"/>
    <w:rsid w:val="00DD45E2"/>
    <w:rsid w:val="00DD4B41"/>
    <w:rsid w:val="00DD534A"/>
    <w:rsid w:val="00DD740E"/>
    <w:rsid w:val="00DD7495"/>
    <w:rsid w:val="00DE1CEE"/>
    <w:rsid w:val="00DE3AAE"/>
    <w:rsid w:val="00DE5491"/>
    <w:rsid w:val="00DE69EE"/>
    <w:rsid w:val="00DE6F1E"/>
    <w:rsid w:val="00DF171F"/>
    <w:rsid w:val="00DF1AEC"/>
    <w:rsid w:val="00DF25AE"/>
    <w:rsid w:val="00DF28B1"/>
    <w:rsid w:val="00DF2F4B"/>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37776"/>
    <w:rsid w:val="00E42CDB"/>
    <w:rsid w:val="00E431BB"/>
    <w:rsid w:val="00E437F5"/>
    <w:rsid w:val="00E45564"/>
    <w:rsid w:val="00E45B8B"/>
    <w:rsid w:val="00E45FD0"/>
    <w:rsid w:val="00E51625"/>
    <w:rsid w:val="00E538CC"/>
    <w:rsid w:val="00E607B7"/>
    <w:rsid w:val="00E62095"/>
    <w:rsid w:val="00E623D5"/>
    <w:rsid w:val="00E623F0"/>
    <w:rsid w:val="00E67395"/>
    <w:rsid w:val="00E67616"/>
    <w:rsid w:val="00E679E2"/>
    <w:rsid w:val="00E7313F"/>
    <w:rsid w:val="00E73BCB"/>
    <w:rsid w:val="00E73D7C"/>
    <w:rsid w:val="00E74924"/>
    <w:rsid w:val="00E75ACB"/>
    <w:rsid w:val="00E80876"/>
    <w:rsid w:val="00E80A15"/>
    <w:rsid w:val="00E830BB"/>
    <w:rsid w:val="00E85C68"/>
    <w:rsid w:val="00E90F5C"/>
    <w:rsid w:val="00E9108F"/>
    <w:rsid w:val="00E91EEC"/>
    <w:rsid w:val="00E93112"/>
    <w:rsid w:val="00EA1795"/>
    <w:rsid w:val="00EA56FC"/>
    <w:rsid w:val="00EA5AA3"/>
    <w:rsid w:val="00EA617C"/>
    <w:rsid w:val="00EB2472"/>
    <w:rsid w:val="00EB2C14"/>
    <w:rsid w:val="00EB3348"/>
    <w:rsid w:val="00EB66D6"/>
    <w:rsid w:val="00EB68B5"/>
    <w:rsid w:val="00EB6C2C"/>
    <w:rsid w:val="00EC1411"/>
    <w:rsid w:val="00EC17C3"/>
    <w:rsid w:val="00EC2655"/>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4BF"/>
    <w:rsid w:val="00F1586C"/>
    <w:rsid w:val="00F16D37"/>
    <w:rsid w:val="00F175D2"/>
    <w:rsid w:val="00F17BD9"/>
    <w:rsid w:val="00F17CA3"/>
    <w:rsid w:val="00F21DA8"/>
    <w:rsid w:val="00F23646"/>
    <w:rsid w:val="00F23DBC"/>
    <w:rsid w:val="00F27A67"/>
    <w:rsid w:val="00F30763"/>
    <w:rsid w:val="00F30E80"/>
    <w:rsid w:val="00F317B2"/>
    <w:rsid w:val="00F335B5"/>
    <w:rsid w:val="00F33C48"/>
    <w:rsid w:val="00F360D3"/>
    <w:rsid w:val="00F36937"/>
    <w:rsid w:val="00F36FF2"/>
    <w:rsid w:val="00F40100"/>
    <w:rsid w:val="00F40FB0"/>
    <w:rsid w:val="00F45523"/>
    <w:rsid w:val="00F50900"/>
    <w:rsid w:val="00F51C55"/>
    <w:rsid w:val="00F528A6"/>
    <w:rsid w:val="00F52DC7"/>
    <w:rsid w:val="00F53972"/>
    <w:rsid w:val="00F53EC7"/>
    <w:rsid w:val="00F550E4"/>
    <w:rsid w:val="00F5566F"/>
    <w:rsid w:val="00F55E4F"/>
    <w:rsid w:val="00F55E68"/>
    <w:rsid w:val="00F56259"/>
    <w:rsid w:val="00F5734A"/>
    <w:rsid w:val="00F57632"/>
    <w:rsid w:val="00F576FB"/>
    <w:rsid w:val="00F60D90"/>
    <w:rsid w:val="00F6653D"/>
    <w:rsid w:val="00F66A8B"/>
    <w:rsid w:val="00F703EA"/>
    <w:rsid w:val="00F70C32"/>
    <w:rsid w:val="00F72405"/>
    <w:rsid w:val="00F7245B"/>
    <w:rsid w:val="00F77D60"/>
    <w:rsid w:val="00F800D3"/>
    <w:rsid w:val="00F814E6"/>
    <w:rsid w:val="00F81BC4"/>
    <w:rsid w:val="00F830A0"/>
    <w:rsid w:val="00F835EB"/>
    <w:rsid w:val="00F8379E"/>
    <w:rsid w:val="00F8484C"/>
    <w:rsid w:val="00F85CA2"/>
    <w:rsid w:val="00F878A0"/>
    <w:rsid w:val="00F904E4"/>
    <w:rsid w:val="00F9179F"/>
    <w:rsid w:val="00F97348"/>
    <w:rsid w:val="00F974C1"/>
    <w:rsid w:val="00FA3E01"/>
    <w:rsid w:val="00FA4496"/>
    <w:rsid w:val="00FA5916"/>
    <w:rsid w:val="00FA7710"/>
    <w:rsid w:val="00FB30B8"/>
    <w:rsid w:val="00FB5911"/>
    <w:rsid w:val="00FB7B12"/>
    <w:rsid w:val="00FC30C2"/>
    <w:rsid w:val="00FD09C7"/>
    <w:rsid w:val="00FD2625"/>
    <w:rsid w:val="00FD2B9B"/>
    <w:rsid w:val="00FD562B"/>
    <w:rsid w:val="00FD5656"/>
    <w:rsid w:val="00FE063A"/>
    <w:rsid w:val="00FE4300"/>
    <w:rsid w:val="00FE5D52"/>
    <w:rsid w:val="00FE7191"/>
    <w:rsid w:val="00FF03E2"/>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37F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B84048"/>
  </w:style>
  <w:style w:type="paragraph" w:customStyle="1" w:styleId="u">
    <w:name w:val="u"/>
    <w:basedOn w:val="Normal"/>
    <w:rsid w:val="008569BE"/>
    <w:pPr>
      <w:spacing w:before="100" w:beforeAutospacing="1" w:after="100" w:afterAutospacing="1"/>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rsid w:val="00C37F9D"/>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rsid w:val="00492ADE"/>
    <w:rPr>
      <w:color w:val="800080" w:themeColor="followedHyperlink"/>
      <w:u w:val="single"/>
    </w:rPr>
  </w:style>
  <w:style w:type="character" w:styleId="Textodelmarcadordeposicin">
    <w:name w:val="Placeholder Text"/>
    <w:basedOn w:val="Fuentedeprrafopredeter"/>
    <w:semiHidden/>
    <w:rsid w:val="006E19C4"/>
    <w:rPr>
      <w:color w:val="808080"/>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4213848">
      <w:bodyDiv w:val="1"/>
      <w:marLeft w:val="0"/>
      <w:marRight w:val="0"/>
      <w:marTop w:val="0"/>
      <w:marBottom w:val="0"/>
      <w:divBdr>
        <w:top w:val="none" w:sz="0" w:space="0" w:color="auto"/>
        <w:left w:val="none" w:sz="0" w:space="0" w:color="auto"/>
        <w:bottom w:val="none" w:sz="0" w:space="0" w:color="auto"/>
        <w:right w:val="none" w:sz="0" w:space="0" w:color="auto"/>
      </w:divBdr>
    </w:div>
    <w:div w:id="3836313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279233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20535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398840">
      <w:bodyDiv w:val="1"/>
      <w:marLeft w:val="0"/>
      <w:marRight w:val="0"/>
      <w:marTop w:val="0"/>
      <w:marBottom w:val="0"/>
      <w:divBdr>
        <w:top w:val="none" w:sz="0" w:space="0" w:color="auto"/>
        <w:left w:val="none" w:sz="0" w:space="0" w:color="auto"/>
        <w:bottom w:val="none" w:sz="0" w:space="0" w:color="auto"/>
        <w:right w:val="none" w:sz="0" w:space="0" w:color="auto"/>
      </w:divBdr>
      <w:divsChild>
        <w:div w:id="742995651">
          <w:marLeft w:val="0"/>
          <w:marRight w:val="0"/>
          <w:marTop w:val="0"/>
          <w:marBottom w:val="225"/>
          <w:divBdr>
            <w:top w:val="none" w:sz="0" w:space="0" w:color="auto"/>
            <w:left w:val="none" w:sz="0" w:space="0" w:color="auto"/>
            <w:bottom w:val="none" w:sz="0" w:space="0" w:color="auto"/>
            <w:right w:val="none" w:sz="0" w:space="0" w:color="auto"/>
          </w:divBdr>
          <w:divsChild>
            <w:div w:id="1956405849">
              <w:marLeft w:val="0"/>
              <w:marRight w:val="0"/>
              <w:marTop w:val="0"/>
              <w:marBottom w:val="0"/>
              <w:divBdr>
                <w:top w:val="none" w:sz="0" w:space="0" w:color="auto"/>
                <w:left w:val="none" w:sz="0" w:space="0" w:color="auto"/>
                <w:bottom w:val="none" w:sz="0" w:space="0" w:color="auto"/>
                <w:right w:val="none" w:sz="0" w:space="0" w:color="auto"/>
              </w:divBdr>
              <w:divsChild>
                <w:div w:id="91973389">
                  <w:marLeft w:val="0"/>
                  <w:marRight w:val="360"/>
                  <w:marTop w:val="0"/>
                  <w:marBottom w:val="0"/>
                  <w:divBdr>
                    <w:top w:val="none" w:sz="0" w:space="0" w:color="auto"/>
                    <w:left w:val="none" w:sz="0" w:space="0" w:color="auto"/>
                    <w:bottom w:val="none" w:sz="0" w:space="0" w:color="auto"/>
                    <w:right w:val="none" w:sz="0" w:space="0" w:color="auto"/>
                  </w:divBdr>
                </w:div>
              </w:divsChild>
            </w:div>
            <w:div w:id="288361898">
              <w:marLeft w:val="0"/>
              <w:marRight w:val="0"/>
              <w:marTop w:val="0"/>
              <w:marBottom w:val="0"/>
              <w:divBdr>
                <w:top w:val="none" w:sz="0" w:space="0" w:color="auto"/>
                <w:left w:val="none" w:sz="0" w:space="0" w:color="auto"/>
                <w:bottom w:val="none" w:sz="0" w:space="0" w:color="auto"/>
                <w:right w:val="none" w:sz="0" w:space="0" w:color="auto"/>
              </w:divBdr>
            </w:div>
          </w:divsChild>
        </w:div>
        <w:div w:id="153883349">
          <w:marLeft w:val="0"/>
          <w:marRight w:val="0"/>
          <w:marTop w:val="0"/>
          <w:marBottom w:val="0"/>
          <w:divBdr>
            <w:top w:val="none" w:sz="0" w:space="0" w:color="auto"/>
            <w:left w:val="none" w:sz="0" w:space="0" w:color="auto"/>
            <w:bottom w:val="none" w:sz="0" w:space="0" w:color="auto"/>
            <w:right w:val="none" w:sz="0" w:space="0" w:color="auto"/>
          </w:divBdr>
          <w:divsChild>
            <w:div w:id="1168712280">
              <w:marLeft w:val="90"/>
              <w:marRight w:val="90"/>
              <w:marTop w:val="90"/>
              <w:marBottom w:val="90"/>
              <w:divBdr>
                <w:top w:val="none" w:sz="0" w:space="0" w:color="auto"/>
                <w:left w:val="none" w:sz="0" w:space="0" w:color="auto"/>
                <w:bottom w:val="none" w:sz="0" w:space="0" w:color="auto"/>
                <w:right w:val="none" w:sz="0" w:space="0" w:color="auto"/>
              </w:divBdr>
            </w:div>
          </w:divsChild>
        </w:div>
        <w:div w:id="1111050923">
          <w:marLeft w:val="0"/>
          <w:marRight w:val="0"/>
          <w:marTop w:val="0"/>
          <w:marBottom w:val="0"/>
          <w:divBdr>
            <w:top w:val="none" w:sz="0" w:space="0" w:color="auto"/>
            <w:left w:val="none" w:sz="0" w:space="0" w:color="auto"/>
            <w:bottom w:val="none" w:sz="0" w:space="0" w:color="auto"/>
            <w:right w:val="none" w:sz="0" w:space="0" w:color="auto"/>
          </w:divBdr>
          <w:divsChild>
            <w:div w:id="1506481122">
              <w:marLeft w:val="0"/>
              <w:marRight w:val="0"/>
              <w:marTop w:val="0"/>
              <w:marBottom w:val="0"/>
              <w:divBdr>
                <w:top w:val="none" w:sz="0" w:space="0" w:color="auto"/>
                <w:left w:val="none" w:sz="0" w:space="0" w:color="auto"/>
                <w:bottom w:val="none" w:sz="0" w:space="0" w:color="auto"/>
                <w:right w:val="none" w:sz="0" w:space="0" w:color="auto"/>
              </w:divBdr>
              <w:divsChild>
                <w:div w:id="293564736">
                  <w:marLeft w:val="0"/>
                  <w:marRight w:val="0"/>
                  <w:marTop w:val="0"/>
                  <w:marBottom w:val="0"/>
                  <w:divBdr>
                    <w:top w:val="none" w:sz="0" w:space="0" w:color="auto"/>
                    <w:left w:val="none" w:sz="0" w:space="0" w:color="auto"/>
                    <w:bottom w:val="none" w:sz="0" w:space="0" w:color="auto"/>
                    <w:right w:val="none" w:sz="0" w:space="0" w:color="auto"/>
                  </w:divBdr>
                </w:div>
                <w:div w:id="369304875">
                  <w:marLeft w:val="150"/>
                  <w:marRight w:val="0"/>
                  <w:marTop w:val="150"/>
                  <w:marBottom w:val="225"/>
                  <w:divBdr>
                    <w:top w:val="none" w:sz="0" w:space="0" w:color="auto"/>
                    <w:left w:val="none" w:sz="0" w:space="0" w:color="auto"/>
                    <w:bottom w:val="none" w:sz="0" w:space="0" w:color="auto"/>
                    <w:right w:val="none" w:sz="0" w:space="0" w:color="auto"/>
                  </w:divBdr>
                  <w:divsChild>
                    <w:div w:id="1498688675">
                      <w:marLeft w:val="0"/>
                      <w:marRight w:val="0"/>
                      <w:marTop w:val="0"/>
                      <w:marBottom w:val="0"/>
                      <w:divBdr>
                        <w:top w:val="none" w:sz="0" w:space="0" w:color="auto"/>
                        <w:left w:val="none" w:sz="0" w:space="0" w:color="auto"/>
                        <w:bottom w:val="none" w:sz="0" w:space="0" w:color="auto"/>
                        <w:right w:val="none" w:sz="0" w:space="0" w:color="auto"/>
                      </w:divBdr>
                    </w:div>
                    <w:div w:id="131757008">
                      <w:marLeft w:val="0"/>
                      <w:marRight w:val="0"/>
                      <w:marTop w:val="0"/>
                      <w:marBottom w:val="0"/>
                      <w:divBdr>
                        <w:top w:val="none" w:sz="0" w:space="0" w:color="auto"/>
                        <w:left w:val="none" w:sz="0" w:space="0" w:color="auto"/>
                        <w:bottom w:val="none" w:sz="0" w:space="0" w:color="auto"/>
                        <w:right w:val="none" w:sz="0" w:space="0" w:color="auto"/>
                      </w:divBdr>
                    </w:div>
                  </w:divsChild>
                </w:div>
                <w:div w:id="2090273147">
                  <w:marLeft w:val="0"/>
                  <w:marRight w:val="0"/>
                  <w:marTop w:val="0"/>
                  <w:marBottom w:val="0"/>
                  <w:divBdr>
                    <w:top w:val="none" w:sz="0" w:space="0" w:color="auto"/>
                    <w:left w:val="none" w:sz="0" w:space="0" w:color="auto"/>
                    <w:bottom w:val="none" w:sz="0" w:space="0" w:color="auto"/>
                    <w:right w:val="none" w:sz="0" w:space="0" w:color="auto"/>
                  </w:divBdr>
                </w:div>
                <w:div w:id="220213694">
                  <w:marLeft w:val="0"/>
                  <w:marRight w:val="0"/>
                  <w:marTop w:val="0"/>
                  <w:marBottom w:val="0"/>
                  <w:divBdr>
                    <w:top w:val="none" w:sz="0" w:space="0" w:color="auto"/>
                    <w:left w:val="none" w:sz="0" w:space="0" w:color="auto"/>
                    <w:bottom w:val="none" w:sz="0" w:space="0" w:color="auto"/>
                    <w:right w:val="none" w:sz="0" w:space="0" w:color="auto"/>
                  </w:divBdr>
                  <w:divsChild>
                    <w:div w:id="1230340032">
                      <w:marLeft w:val="0"/>
                      <w:marRight w:val="0"/>
                      <w:marTop w:val="225"/>
                      <w:marBottom w:val="150"/>
                      <w:divBdr>
                        <w:top w:val="none" w:sz="0" w:space="0" w:color="auto"/>
                        <w:left w:val="none" w:sz="0" w:space="0" w:color="auto"/>
                        <w:bottom w:val="none" w:sz="0" w:space="0" w:color="auto"/>
                        <w:right w:val="none" w:sz="0" w:space="0" w:color="auto"/>
                      </w:divBdr>
                    </w:div>
                    <w:div w:id="409815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42476588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6064084">
      <w:bodyDiv w:val="1"/>
      <w:marLeft w:val="0"/>
      <w:marRight w:val="0"/>
      <w:marTop w:val="0"/>
      <w:marBottom w:val="0"/>
      <w:divBdr>
        <w:top w:val="none" w:sz="0" w:space="0" w:color="auto"/>
        <w:left w:val="none" w:sz="0" w:space="0" w:color="auto"/>
        <w:bottom w:val="none" w:sz="0" w:space="0" w:color="auto"/>
        <w:right w:val="none" w:sz="0" w:space="0" w:color="auto"/>
      </w:divBdr>
    </w:div>
    <w:div w:id="6331754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2863801">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92168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458514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5458350">
      <w:bodyDiv w:val="1"/>
      <w:marLeft w:val="0"/>
      <w:marRight w:val="0"/>
      <w:marTop w:val="0"/>
      <w:marBottom w:val="0"/>
      <w:divBdr>
        <w:top w:val="none" w:sz="0" w:space="0" w:color="auto"/>
        <w:left w:val="none" w:sz="0" w:space="0" w:color="auto"/>
        <w:bottom w:val="none" w:sz="0" w:space="0" w:color="auto"/>
        <w:right w:val="none" w:sz="0" w:space="0" w:color="auto"/>
      </w:divBdr>
      <w:divsChild>
        <w:div w:id="613943489">
          <w:marLeft w:val="0"/>
          <w:marRight w:val="0"/>
          <w:marTop w:val="225"/>
          <w:marBottom w:val="150"/>
          <w:divBdr>
            <w:top w:val="none" w:sz="0" w:space="0" w:color="auto"/>
            <w:left w:val="none" w:sz="0" w:space="0" w:color="auto"/>
            <w:bottom w:val="none" w:sz="0" w:space="0" w:color="auto"/>
            <w:right w:val="none" w:sz="0" w:space="0" w:color="auto"/>
          </w:divBdr>
        </w:div>
        <w:div w:id="1518499969">
          <w:marLeft w:val="0"/>
          <w:marRight w:val="0"/>
          <w:marTop w:val="225"/>
          <w:marBottom w:val="150"/>
          <w:divBdr>
            <w:top w:val="none" w:sz="0" w:space="0" w:color="auto"/>
            <w:left w:val="none" w:sz="0" w:space="0" w:color="auto"/>
            <w:bottom w:val="none" w:sz="0" w:space="0" w:color="auto"/>
            <w:right w:val="none" w:sz="0" w:space="0" w:color="auto"/>
          </w:divBdr>
        </w:div>
        <w:div w:id="619459803">
          <w:marLeft w:val="0"/>
          <w:marRight w:val="0"/>
          <w:marTop w:val="225"/>
          <w:marBottom w:val="150"/>
          <w:divBdr>
            <w:top w:val="none" w:sz="0" w:space="0" w:color="auto"/>
            <w:left w:val="none" w:sz="0" w:space="0" w:color="auto"/>
            <w:bottom w:val="none" w:sz="0" w:space="0" w:color="auto"/>
            <w:right w:val="none" w:sz="0" w:space="0" w:color="auto"/>
          </w:divBdr>
        </w:div>
        <w:div w:id="1075124112">
          <w:marLeft w:val="0"/>
          <w:marRight w:val="0"/>
          <w:marTop w:val="225"/>
          <w:marBottom w:val="150"/>
          <w:divBdr>
            <w:top w:val="none" w:sz="0" w:space="0" w:color="auto"/>
            <w:left w:val="none" w:sz="0" w:space="0" w:color="auto"/>
            <w:bottom w:val="none" w:sz="0" w:space="0" w:color="auto"/>
            <w:right w:val="none" w:sz="0" w:space="0" w:color="auto"/>
          </w:divBdr>
        </w:div>
        <w:div w:id="1931692075">
          <w:marLeft w:val="0"/>
          <w:marRight w:val="0"/>
          <w:marTop w:val="225"/>
          <w:marBottom w:val="150"/>
          <w:divBdr>
            <w:top w:val="none" w:sz="0" w:space="0" w:color="auto"/>
            <w:left w:val="none" w:sz="0" w:space="0" w:color="auto"/>
            <w:bottom w:val="none" w:sz="0" w:space="0" w:color="auto"/>
            <w:right w:val="none" w:sz="0" w:space="0" w:color="auto"/>
          </w:divBdr>
        </w:div>
        <w:div w:id="1194684619">
          <w:marLeft w:val="0"/>
          <w:marRight w:val="0"/>
          <w:marTop w:val="225"/>
          <w:marBottom w:val="150"/>
          <w:divBdr>
            <w:top w:val="none" w:sz="0" w:space="0" w:color="auto"/>
            <w:left w:val="none" w:sz="0" w:space="0" w:color="auto"/>
            <w:bottom w:val="none" w:sz="0" w:space="0" w:color="auto"/>
            <w:right w:val="none" w:sz="0" w:space="0" w:color="auto"/>
          </w:divBdr>
        </w:div>
      </w:divsChild>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726286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662088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274335">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9474522">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664654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45739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544">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151470">
      <w:bodyDiv w:val="1"/>
      <w:marLeft w:val="0"/>
      <w:marRight w:val="0"/>
      <w:marTop w:val="0"/>
      <w:marBottom w:val="0"/>
      <w:divBdr>
        <w:top w:val="none" w:sz="0" w:space="0" w:color="auto"/>
        <w:left w:val="none" w:sz="0" w:space="0" w:color="auto"/>
        <w:bottom w:val="none" w:sz="0" w:space="0" w:color="auto"/>
        <w:right w:val="none" w:sz="0" w:space="0" w:color="auto"/>
      </w:divBdr>
      <w:divsChild>
        <w:div w:id="97440779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34068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7">
          <w:marLeft w:val="150"/>
          <w:marRight w:val="0"/>
          <w:marTop w:val="225"/>
          <w:marBottom w:val="225"/>
          <w:divBdr>
            <w:top w:val="none" w:sz="0" w:space="0" w:color="auto"/>
            <w:left w:val="none" w:sz="0" w:space="0" w:color="auto"/>
            <w:bottom w:val="none" w:sz="0" w:space="0" w:color="auto"/>
            <w:right w:val="none" w:sz="0" w:space="0" w:color="auto"/>
          </w:divBdr>
          <w:divsChild>
            <w:div w:id="751588212">
              <w:marLeft w:val="0"/>
              <w:marRight w:val="0"/>
              <w:marTop w:val="0"/>
              <w:marBottom w:val="0"/>
              <w:divBdr>
                <w:top w:val="none" w:sz="0" w:space="0" w:color="auto"/>
                <w:left w:val="none" w:sz="0" w:space="0" w:color="auto"/>
                <w:bottom w:val="none" w:sz="0" w:space="0" w:color="auto"/>
                <w:right w:val="none" w:sz="0" w:space="0" w:color="auto"/>
              </w:divBdr>
              <w:divsChild>
                <w:div w:id="61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BCRedir.aspx?URL=/AulaSaberPlaneta/ficha.aspx?ficha=15096&amp;tipo=ficha&amp;mat=CienNat&amp;asig=CONOCIMIENTO+DEL+MEDIO+NATURAL&amp;curso=5%C2%BA+PRIMARIA&amp;idtema=14673&amp;tema=LA+MATERIA+Y+LAS+MEZCLAS" TargetMode="External"/><Relationship Id="rId13" Type="http://schemas.openxmlformats.org/officeDocument/2006/relationships/hyperlink" Target="http://profesores.aulaplaneta.com/BCRedir.aspx?URL=/encyclopedia/default.asp?idpack=11&amp;idpil=001FPT01&amp;ruta=Buscad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rofesorenlinea.cl/Quimica/Disoluciones_quimicas.html" TargetMode="External"/><Relationship Id="rId17" Type="http://schemas.openxmlformats.org/officeDocument/2006/relationships/hyperlink" Target="http://www.iesaguilarycano.com/dpto/fyq/mat/mhomo.htm" TargetMode="External"/><Relationship Id="rId2" Type="http://schemas.openxmlformats.org/officeDocument/2006/relationships/numbering" Target="numbering.xml"/><Relationship Id="rId16" Type="http://schemas.openxmlformats.org/officeDocument/2006/relationships/hyperlink" Target="http://tv.upc.edu/contenidos/preparacion-de-disolucio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cursostic.educacion.es/secundaria/edad/3esofisicaquimica/3quincena4/3q4_ejercicio_resuelto_1b.htm" TargetMode="External"/><Relationship Id="rId5" Type="http://schemas.openxmlformats.org/officeDocument/2006/relationships/webSettings" Target="webSettings.xml"/><Relationship Id="rId15" Type="http://schemas.openxmlformats.org/officeDocument/2006/relationships/hyperlink" Target="http://www.eis.uva.es/~qgintro/genera.php?tema=4&amp;ejer=5" TargetMode="External"/><Relationship Id="rId10" Type="http://schemas.openxmlformats.org/officeDocument/2006/relationships/hyperlink" Target="http://profesores.aulaplaneta.com/BCRedir.aspx?URL=/encyclopedia/default.asp?idreg=554710&amp;ruta=Buscad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rofesores.aulaplaneta.com/BCRedir.aspx?URL=/encyclopedia/default.asp?idreg=554863&amp;ruta=Buscador" TargetMode="External"/><Relationship Id="rId14" Type="http://schemas.openxmlformats.org/officeDocument/2006/relationships/hyperlink" Target="http://profesores.aulaplaneta.com/BCRedir.aspx?URL=/encyclopedia/default.asp?idpack=5&amp;idpil=AN010155&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1B3B9-9A69-4FC2-B71C-E2597F31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15</Pages>
  <Words>4083</Words>
  <Characters>22458</Characters>
  <Application>Microsoft Office Word</Application>
  <DocSecurity>0</DocSecurity>
  <Lines>187</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26489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14</cp:revision>
  <dcterms:created xsi:type="dcterms:W3CDTF">2015-03-16T04:03:00Z</dcterms:created>
  <dcterms:modified xsi:type="dcterms:W3CDTF">2015-03-17T17:22:00Z</dcterms:modified>
</cp:coreProperties>
</file>