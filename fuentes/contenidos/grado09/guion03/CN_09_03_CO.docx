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978" w:type="dxa"/>
        <w:tblInd w:w="108" w:type="dxa"/>
        <w:tblLook w:val="04A0" w:firstRow="1" w:lastRow="0" w:firstColumn="1" w:lastColumn="0" w:noHBand="0" w:noVBand="1"/>
      </w:tblPr>
      <w:tblGrid>
        <w:gridCol w:w="1951"/>
        <w:gridCol w:w="7027"/>
      </w:tblGrid>
      <w:tr w:rsidR="002F7C6E" w:rsidRPr="00566FF2" w14:paraId="19B19518" w14:textId="77777777" w:rsidTr="003B22C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AE1CB8" w14:textId="77777777" w:rsidR="00CD50EC" w:rsidRPr="00566FF2" w:rsidRDefault="00CD50EC" w:rsidP="00566FF2">
            <w:pPr>
              <w:tabs>
                <w:tab w:val="right" w:pos="8498"/>
              </w:tabs>
              <w:spacing w:line="360" w:lineRule="auto"/>
              <w:rPr>
                <w:rFonts w:ascii="Arial" w:hAnsi="Arial" w:cs="Arial"/>
                <w:sz w:val="24"/>
                <w:szCs w:val="24"/>
                <w:lang w:val="es-MX"/>
              </w:rPr>
            </w:pPr>
            <w:r w:rsidRPr="00566FF2">
              <w:rPr>
                <w:rFonts w:ascii="Arial" w:hAnsi="Arial" w:cs="Arial"/>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908E57" w14:textId="77777777" w:rsidR="00CD50EC" w:rsidRPr="00566FF2" w:rsidRDefault="00CD50EC" w:rsidP="00566FF2">
            <w:pPr>
              <w:pStyle w:val="Encabezado"/>
              <w:spacing w:line="360" w:lineRule="auto"/>
              <w:ind w:right="360"/>
              <w:rPr>
                <w:rFonts w:ascii="Arial" w:hAnsi="Arial" w:cs="Arial"/>
                <w:sz w:val="24"/>
                <w:szCs w:val="24"/>
                <w:lang w:val="es-MX"/>
              </w:rPr>
            </w:pPr>
            <w:r w:rsidRPr="00566FF2">
              <w:rPr>
                <w:rFonts w:ascii="Arial" w:hAnsi="Arial" w:cs="Arial"/>
                <w:sz w:val="24"/>
                <w:szCs w:val="24"/>
              </w:rPr>
              <w:t>La evolución y la diversidad biológica</w:t>
            </w:r>
          </w:p>
        </w:tc>
      </w:tr>
      <w:tr w:rsidR="002F7C6E" w:rsidRPr="00566FF2" w14:paraId="2F7B45A6" w14:textId="77777777" w:rsidTr="003B22C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CB18C5D" w14:textId="77777777" w:rsidR="00CD50EC" w:rsidRPr="00566FF2" w:rsidRDefault="00CD50EC" w:rsidP="00566FF2">
            <w:pPr>
              <w:tabs>
                <w:tab w:val="right" w:pos="8498"/>
              </w:tabs>
              <w:spacing w:line="360" w:lineRule="auto"/>
              <w:rPr>
                <w:rFonts w:ascii="Arial" w:hAnsi="Arial" w:cs="Arial"/>
                <w:sz w:val="24"/>
                <w:szCs w:val="24"/>
                <w:lang w:val="es-MX"/>
              </w:rPr>
            </w:pPr>
            <w:r w:rsidRPr="00566FF2">
              <w:rPr>
                <w:rFonts w:ascii="Arial" w:hAnsi="Arial" w:cs="Arial"/>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62B309" w14:textId="77777777" w:rsidR="00CD50EC" w:rsidRPr="00566FF2" w:rsidRDefault="00CD50EC" w:rsidP="00566FF2">
            <w:pPr>
              <w:tabs>
                <w:tab w:val="right" w:pos="8498"/>
              </w:tabs>
              <w:spacing w:line="360" w:lineRule="auto"/>
              <w:rPr>
                <w:rFonts w:ascii="Arial" w:hAnsi="Arial" w:cs="Arial"/>
                <w:sz w:val="24"/>
                <w:szCs w:val="24"/>
                <w:highlight w:val="yellow"/>
                <w:lang w:val="es-MX"/>
              </w:rPr>
            </w:pPr>
            <w:r w:rsidRPr="00566FF2">
              <w:rPr>
                <w:rFonts w:ascii="Arial" w:hAnsi="Arial" w:cs="Arial"/>
                <w:sz w:val="24"/>
                <w:szCs w:val="24"/>
                <w:highlight w:val="yellow"/>
              </w:rPr>
              <w:t>CN_09_03_CO</w:t>
            </w:r>
          </w:p>
        </w:tc>
      </w:tr>
      <w:tr w:rsidR="002F7C6E" w:rsidRPr="00566FF2" w14:paraId="39F77D60" w14:textId="77777777" w:rsidTr="003B22C7">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72BC1EE" w14:textId="77777777" w:rsidR="00CD50EC" w:rsidRPr="00566FF2" w:rsidRDefault="00CD50EC" w:rsidP="00566FF2">
            <w:pPr>
              <w:tabs>
                <w:tab w:val="right" w:pos="8498"/>
              </w:tabs>
              <w:spacing w:line="360" w:lineRule="auto"/>
              <w:rPr>
                <w:rFonts w:ascii="Arial" w:hAnsi="Arial" w:cs="Arial"/>
                <w:sz w:val="24"/>
                <w:szCs w:val="24"/>
                <w:lang w:val="es-MX"/>
              </w:rPr>
            </w:pPr>
            <w:r w:rsidRPr="00566FF2">
              <w:rPr>
                <w:rFonts w:ascii="Arial" w:hAnsi="Arial" w:cs="Arial"/>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BB8C05" w14:textId="77777777" w:rsidR="00CD50EC" w:rsidRPr="00566FF2" w:rsidRDefault="00CD50EC" w:rsidP="00566FF2">
            <w:pPr>
              <w:spacing w:line="360" w:lineRule="auto"/>
              <w:rPr>
                <w:rFonts w:ascii="Arial" w:hAnsi="Arial" w:cs="Arial"/>
                <w:sz w:val="24"/>
                <w:szCs w:val="24"/>
                <w:lang w:val="es-MX"/>
              </w:rPr>
            </w:pPr>
            <w:r w:rsidRPr="00566FF2">
              <w:rPr>
                <w:rFonts w:ascii="Arial" w:hAnsi="Arial" w:cs="Arial"/>
                <w:sz w:val="24"/>
                <w:szCs w:val="24"/>
              </w:rPr>
              <w:t>La evolución biológica explica el origen de la vida y su diversificación. ¿Cómo se ha llegado a la variedad de formas de vida actual? Conoce las teorías evolutivas.</w:t>
            </w:r>
          </w:p>
        </w:tc>
      </w:tr>
    </w:tbl>
    <w:p w14:paraId="66919261" w14:textId="77777777" w:rsidR="00CD50EC" w:rsidRPr="00566FF2" w:rsidRDefault="00CD50EC" w:rsidP="00566FF2">
      <w:pPr>
        <w:spacing w:line="360" w:lineRule="auto"/>
        <w:rPr>
          <w:rFonts w:ascii="Arial" w:hAnsi="Arial" w:cs="Arial"/>
          <w:sz w:val="24"/>
          <w:szCs w:val="24"/>
          <w:highlight w:val="yellow"/>
        </w:rPr>
      </w:pPr>
    </w:p>
    <w:p w14:paraId="79A99084" w14:textId="149C2661" w:rsidR="000854F3" w:rsidRPr="00566FF2" w:rsidRDefault="0030434F" w:rsidP="00566FF2">
      <w:pPr>
        <w:spacing w:line="360" w:lineRule="auto"/>
        <w:rPr>
          <w:rFonts w:ascii="Arial" w:hAnsi="Arial" w:cs="Arial"/>
          <w:b/>
          <w:sz w:val="24"/>
          <w:szCs w:val="24"/>
        </w:rPr>
      </w:pPr>
      <w:r w:rsidRPr="00566FF2">
        <w:rPr>
          <w:rFonts w:ascii="Arial" w:hAnsi="Arial" w:cs="Arial"/>
          <w:sz w:val="24"/>
          <w:szCs w:val="24"/>
          <w:highlight w:val="yellow"/>
        </w:rPr>
        <w:t xml:space="preserve"> </w:t>
      </w:r>
      <w:r w:rsidR="000854F3" w:rsidRPr="00566FF2">
        <w:rPr>
          <w:rFonts w:ascii="Arial" w:hAnsi="Arial" w:cs="Arial"/>
          <w:sz w:val="24"/>
          <w:szCs w:val="24"/>
          <w:highlight w:val="yellow"/>
        </w:rPr>
        <w:t>[</w:t>
      </w:r>
      <w:r w:rsidR="00E651DE"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000854F3" w:rsidRPr="00566FF2">
        <w:rPr>
          <w:rFonts w:ascii="Arial" w:hAnsi="Arial" w:cs="Arial"/>
          <w:sz w:val="24"/>
          <w:szCs w:val="24"/>
          <w:highlight w:val="yellow"/>
        </w:rPr>
        <w:t>1]</w:t>
      </w:r>
      <w:r w:rsidR="000854F3" w:rsidRPr="00566FF2">
        <w:rPr>
          <w:rFonts w:ascii="Arial" w:hAnsi="Arial" w:cs="Arial"/>
          <w:sz w:val="24"/>
          <w:szCs w:val="24"/>
        </w:rPr>
        <w:t xml:space="preserve"> </w:t>
      </w:r>
      <w:r w:rsidR="000854F3" w:rsidRPr="00566FF2">
        <w:rPr>
          <w:rFonts w:ascii="Arial" w:hAnsi="Arial" w:cs="Arial"/>
          <w:b/>
          <w:sz w:val="24"/>
          <w:szCs w:val="24"/>
        </w:rPr>
        <w:t xml:space="preserve">1. </w:t>
      </w:r>
      <w:r w:rsidR="00213A23" w:rsidRPr="00566FF2">
        <w:rPr>
          <w:rFonts w:ascii="Arial" w:hAnsi="Arial" w:cs="Arial"/>
          <w:b/>
          <w:sz w:val="24"/>
          <w:szCs w:val="24"/>
        </w:rPr>
        <w:t>El origen de la vida</w:t>
      </w:r>
    </w:p>
    <w:p w14:paraId="791A0CC3" w14:textId="77777777" w:rsidR="00EC6168" w:rsidRPr="00566FF2" w:rsidRDefault="00EC6168" w:rsidP="00566FF2">
      <w:pPr>
        <w:spacing w:line="360" w:lineRule="auto"/>
        <w:rPr>
          <w:rFonts w:ascii="Arial" w:hAnsi="Arial" w:cs="Arial"/>
          <w:sz w:val="24"/>
          <w:szCs w:val="24"/>
        </w:rPr>
      </w:pPr>
      <w:r w:rsidRPr="00566FF2">
        <w:rPr>
          <w:rFonts w:ascii="Arial" w:hAnsi="Arial" w:cs="Arial"/>
          <w:sz w:val="24"/>
          <w:szCs w:val="24"/>
        </w:rPr>
        <w:t xml:space="preserve">La </w:t>
      </w:r>
      <w:r w:rsidRPr="00566FF2">
        <w:rPr>
          <w:rFonts w:ascii="Arial" w:hAnsi="Arial" w:cs="Arial"/>
          <w:b/>
          <w:sz w:val="24"/>
          <w:szCs w:val="24"/>
        </w:rPr>
        <w:t>evolución biológica</w:t>
      </w:r>
      <w:r w:rsidRPr="00566FF2">
        <w:rPr>
          <w:rFonts w:ascii="Arial" w:hAnsi="Arial" w:cs="Arial"/>
          <w:sz w:val="24"/>
          <w:szCs w:val="24"/>
        </w:rPr>
        <w:t xml:space="preserve"> explica la transformación que ha experimentado la vida en nuestro planeta desde sus orígenes hasta ho</w:t>
      </w:r>
      <w:r w:rsidR="00E45F65" w:rsidRPr="00566FF2">
        <w:rPr>
          <w:rFonts w:ascii="Arial" w:hAnsi="Arial" w:cs="Arial"/>
          <w:sz w:val="24"/>
          <w:szCs w:val="24"/>
        </w:rPr>
        <w:t>y. Conocer las distintas propuestas evolutivas</w:t>
      </w:r>
      <w:r w:rsidR="003B19B6" w:rsidRPr="00566FF2">
        <w:rPr>
          <w:rFonts w:ascii="Arial" w:hAnsi="Arial" w:cs="Arial"/>
          <w:sz w:val="24"/>
          <w:szCs w:val="24"/>
        </w:rPr>
        <w:t xml:space="preserve"> y cuáles </w:t>
      </w:r>
      <w:r w:rsidR="001F4945" w:rsidRPr="00566FF2">
        <w:rPr>
          <w:rFonts w:ascii="Arial" w:hAnsi="Arial" w:cs="Arial"/>
          <w:sz w:val="24"/>
          <w:szCs w:val="24"/>
        </w:rPr>
        <w:t>se consideran</w:t>
      </w:r>
      <w:r w:rsidR="003B19B6" w:rsidRPr="00566FF2">
        <w:rPr>
          <w:rFonts w:ascii="Arial" w:hAnsi="Arial" w:cs="Arial"/>
          <w:sz w:val="24"/>
          <w:szCs w:val="24"/>
        </w:rPr>
        <w:t xml:space="preserve"> aún válidas </w:t>
      </w:r>
      <w:r w:rsidRPr="00566FF2">
        <w:rPr>
          <w:rFonts w:ascii="Arial" w:hAnsi="Arial" w:cs="Arial"/>
          <w:sz w:val="24"/>
          <w:szCs w:val="24"/>
        </w:rPr>
        <w:t>te ayudará a comprender la gran variedad de seres vivos que pueblan la Tierra.</w:t>
      </w:r>
    </w:p>
    <w:p w14:paraId="77689BEF" w14:textId="09A7EC09" w:rsidR="00E33B9D" w:rsidRPr="00566FF2" w:rsidRDefault="003B19B6"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P</w:t>
      </w:r>
      <w:r w:rsidR="00266EF6" w:rsidRPr="00566FF2">
        <w:rPr>
          <w:rFonts w:ascii="Arial" w:hAnsi="Arial" w:cs="Arial"/>
        </w:rPr>
        <w:t>a</w:t>
      </w:r>
      <w:r w:rsidRPr="00566FF2">
        <w:rPr>
          <w:rFonts w:ascii="Arial" w:hAnsi="Arial" w:cs="Arial"/>
        </w:rPr>
        <w:t xml:space="preserve">ra entender la evolución biológica hay que partir primero de cómo se originó la vida misma. </w:t>
      </w:r>
      <w:r w:rsidR="00566FF2">
        <w:rPr>
          <w:rFonts w:ascii="Arial" w:hAnsi="Arial" w:cs="Arial"/>
        </w:rPr>
        <w:t>L</w:t>
      </w:r>
      <w:r w:rsidR="00566FF2" w:rsidRPr="00566FF2">
        <w:rPr>
          <w:rFonts w:ascii="Arial" w:hAnsi="Arial" w:cs="Arial"/>
        </w:rPr>
        <w:t xml:space="preserve">a Tierra se formó </w:t>
      </w:r>
      <w:r w:rsidR="00566FF2">
        <w:rPr>
          <w:rFonts w:ascii="Arial" w:hAnsi="Arial" w:cs="Arial"/>
        </w:rPr>
        <w:t>h</w:t>
      </w:r>
      <w:r w:rsidR="00566FF2" w:rsidRPr="00566FF2">
        <w:rPr>
          <w:rFonts w:ascii="Arial" w:hAnsi="Arial" w:cs="Arial"/>
        </w:rPr>
        <w:t xml:space="preserve">ace </w:t>
      </w:r>
      <w:r w:rsidR="00336F88" w:rsidRPr="00566FF2">
        <w:rPr>
          <w:rFonts w:ascii="Arial" w:hAnsi="Arial" w:cs="Arial"/>
        </w:rPr>
        <w:t>unos 4550 millones de años</w:t>
      </w:r>
      <w:r w:rsidR="008D23C7" w:rsidRPr="00566FF2">
        <w:rPr>
          <w:rFonts w:ascii="Arial" w:hAnsi="Arial" w:cs="Arial"/>
        </w:rPr>
        <w:t>,</w:t>
      </w:r>
      <w:r w:rsidR="00336F88" w:rsidRPr="00566FF2">
        <w:rPr>
          <w:rFonts w:ascii="Arial" w:hAnsi="Arial" w:cs="Arial"/>
        </w:rPr>
        <w:t xml:space="preserve"> y existe evidencia de fósiles de bacterias en rocas muy antiguas, que sugieren que la vida comenzó hace </w:t>
      </w:r>
      <w:r w:rsidR="009941F0" w:rsidRPr="00566FF2">
        <w:rPr>
          <w:rFonts w:ascii="Arial" w:hAnsi="Arial" w:cs="Arial"/>
        </w:rPr>
        <w:t xml:space="preserve">por lo menos </w:t>
      </w:r>
      <w:r w:rsidR="00336F88" w:rsidRPr="00566FF2">
        <w:rPr>
          <w:rFonts w:ascii="Arial" w:hAnsi="Arial" w:cs="Arial"/>
        </w:rPr>
        <w:t>3500 millones de años.</w:t>
      </w:r>
      <w:r w:rsidR="00072759" w:rsidRPr="00566FF2">
        <w:rPr>
          <w:rFonts w:ascii="Arial" w:hAnsi="Arial" w:cs="Arial"/>
        </w:rPr>
        <w:t xml:space="preserve"> </w:t>
      </w:r>
      <w:r w:rsidR="00E33B9D" w:rsidRPr="00566FF2">
        <w:rPr>
          <w:rFonts w:ascii="Arial" w:hAnsi="Arial" w:cs="Arial"/>
        </w:rPr>
        <w:t>Hay cinco propuestas de cómo surg</w:t>
      </w:r>
      <w:r w:rsidR="00037ACA" w:rsidRPr="00566FF2">
        <w:rPr>
          <w:rFonts w:ascii="Arial" w:hAnsi="Arial" w:cs="Arial"/>
        </w:rPr>
        <w:t>ió la vida en la Tierra.</w:t>
      </w:r>
    </w:p>
    <w:p w14:paraId="03330CD9" w14:textId="77777777" w:rsidR="001F2DCA" w:rsidRPr="00566FF2" w:rsidRDefault="001F2DCA" w:rsidP="00566FF2">
      <w:pPr>
        <w:pStyle w:val="u"/>
        <w:shd w:val="clear" w:color="auto" w:fill="FFFFFF"/>
        <w:spacing w:before="0" w:beforeAutospacing="0" w:after="0" w:afterAutospacing="0" w:line="360" w:lineRule="auto"/>
        <w:rPr>
          <w:rFonts w:ascii="Arial" w:hAnsi="Arial" w:cs="Arial"/>
        </w:rPr>
      </w:pPr>
    </w:p>
    <w:tbl>
      <w:tblPr>
        <w:tblStyle w:val="Tablaconcuadrcula"/>
        <w:tblW w:w="0" w:type="auto"/>
        <w:tblLook w:val="04A0" w:firstRow="1" w:lastRow="0" w:firstColumn="1" w:lastColumn="0" w:noHBand="0" w:noVBand="1"/>
      </w:tblPr>
      <w:tblGrid>
        <w:gridCol w:w="2518"/>
        <w:gridCol w:w="6536"/>
      </w:tblGrid>
      <w:tr w:rsidR="002F7C6E" w:rsidRPr="00566FF2" w14:paraId="596FD93B" w14:textId="77777777" w:rsidTr="001F2DCA">
        <w:tc>
          <w:tcPr>
            <w:tcW w:w="9054" w:type="dxa"/>
            <w:gridSpan w:val="2"/>
            <w:shd w:val="clear" w:color="auto" w:fill="000000" w:themeFill="text1"/>
          </w:tcPr>
          <w:p w14:paraId="58809F65" w14:textId="77777777" w:rsidR="001F2DCA" w:rsidRPr="00566FF2" w:rsidRDefault="001F2DCA"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49C6AB3D" w14:textId="77777777" w:rsidTr="001F2DCA">
        <w:tc>
          <w:tcPr>
            <w:tcW w:w="2518" w:type="dxa"/>
          </w:tcPr>
          <w:p w14:paraId="32EDA0B9" w14:textId="77777777" w:rsidR="001F2DCA" w:rsidRPr="00566FF2" w:rsidRDefault="001F2DCA"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613BAF73" w14:textId="77777777" w:rsidR="001F2DCA" w:rsidRPr="00566FF2" w:rsidRDefault="001F2DCA"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_REC10</w:t>
            </w:r>
          </w:p>
        </w:tc>
      </w:tr>
      <w:tr w:rsidR="002F7C6E" w:rsidRPr="00566FF2" w14:paraId="5072EDC8" w14:textId="77777777" w:rsidTr="001F2DCA">
        <w:tc>
          <w:tcPr>
            <w:tcW w:w="2518" w:type="dxa"/>
          </w:tcPr>
          <w:p w14:paraId="65A4228B" w14:textId="77777777" w:rsidR="001F2DCA" w:rsidRPr="00566FF2" w:rsidRDefault="001F2DCA"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64CE111A" w14:textId="77777777" w:rsidR="001F2DCA" w:rsidRPr="00566FF2" w:rsidRDefault="001F2DCA" w:rsidP="00566FF2">
            <w:pPr>
              <w:spacing w:line="360" w:lineRule="auto"/>
              <w:rPr>
                <w:rFonts w:ascii="Arial" w:hAnsi="Arial" w:cs="Arial"/>
                <w:sz w:val="24"/>
                <w:szCs w:val="24"/>
              </w:rPr>
            </w:pPr>
            <w:r w:rsidRPr="00566FF2">
              <w:rPr>
                <w:rFonts w:ascii="Arial" w:hAnsi="Arial" w:cs="Arial"/>
                <w:sz w:val="24"/>
                <w:szCs w:val="24"/>
              </w:rPr>
              <w:t>Las hipótesis sobre el origen de la vida</w:t>
            </w:r>
          </w:p>
        </w:tc>
      </w:tr>
      <w:tr w:rsidR="002F7C6E" w:rsidRPr="00566FF2" w14:paraId="1F262515" w14:textId="77777777" w:rsidTr="001F2DCA">
        <w:tc>
          <w:tcPr>
            <w:tcW w:w="2518" w:type="dxa"/>
          </w:tcPr>
          <w:p w14:paraId="6418FB9A" w14:textId="77777777" w:rsidR="001F2DCA" w:rsidRPr="00566FF2" w:rsidRDefault="001F2DCA"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2D793D01" w14:textId="77777777" w:rsidR="001F2DCA" w:rsidRPr="00566FF2" w:rsidRDefault="001F2DCA" w:rsidP="00566FF2">
            <w:pPr>
              <w:spacing w:line="360" w:lineRule="auto"/>
              <w:rPr>
                <w:rFonts w:ascii="Arial" w:hAnsi="Arial" w:cs="Arial"/>
                <w:sz w:val="24"/>
                <w:szCs w:val="24"/>
              </w:rPr>
            </w:pPr>
            <w:r w:rsidRPr="00566FF2">
              <w:rPr>
                <w:rFonts w:ascii="Arial" w:hAnsi="Arial" w:cs="Arial"/>
                <w:sz w:val="24"/>
                <w:szCs w:val="24"/>
              </w:rPr>
              <w:t>Interactivo para conocer las tres hipótesis naturales más famosas sobre el origen de la vida</w:t>
            </w:r>
          </w:p>
        </w:tc>
      </w:tr>
    </w:tbl>
    <w:p w14:paraId="156968AE" w14:textId="77777777" w:rsidR="00E33B9D" w:rsidRPr="00566FF2" w:rsidRDefault="00E33B9D" w:rsidP="00566FF2">
      <w:pPr>
        <w:pStyle w:val="u"/>
        <w:shd w:val="clear" w:color="auto" w:fill="FFFFFF"/>
        <w:spacing w:before="0" w:beforeAutospacing="0" w:after="0" w:afterAutospacing="0" w:line="360" w:lineRule="auto"/>
        <w:rPr>
          <w:rFonts w:ascii="Arial" w:hAnsi="Arial" w:cs="Arial"/>
        </w:rPr>
      </w:pPr>
    </w:p>
    <w:p w14:paraId="07E18AB8" w14:textId="4F270574" w:rsidR="00A950EF" w:rsidRPr="00566FF2" w:rsidRDefault="00A950E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 xml:space="preserve">1.1 La </w:t>
      </w:r>
      <w:r w:rsidR="00355B1F" w:rsidRPr="00566FF2">
        <w:rPr>
          <w:rFonts w:ascii="Arial" w:hAnsi="Arial" w:cs="Arial"/>
          <w:b/>
          <w:sz w:val="24"/>
          <w:szCs w:val="24"/>
        </w:rPr>
        <w:t xml:space="preserve">hipótesis </w:t>
      </w:r>
      <w:r w:rsidRPr="00566FF2">
        <w:rPr>
          <w:rFonts w:ascii="Arial" w:hAnsi="Arial" w:cs="Arial"/>
          <w:b/>
          <w:sz w:val="24"/>
          <w:szCs w:val="24"/>
        </w:rPr>
        <w:t>de la generación espontánea</w:t>
      </w:r>
    </w:p>
    <w:p w14:paraId="72936E76" w14:textId="2725D8CD" w:rsidR="00EA54B1" w:rsidRPr="00566FF2" w:rsidRDefault="00D2323C" w:rsidP="00566FF2">
      <w:pPr>
        <w:pStyle w:val="u"/>
        <w:shd w:val="clear" w:color="auto" w:fill="FFFFFF"/>
        <w:spacing w:before="0" w:beforeAutospacing="0" w:after="0" w:afterAutospacing="0" w:line="360" w:lineRule="auto"/>
        <w:rPr>
          <w:rFonts w:ascii="Arial" w:hAnsi="Arial" w:cs="Arial"/>
        </w:rPr>
      </w:pPr>
      <w:r w:rsidRPr="00566FF2">
        <w:rPr>
          <w:rStyle w:val="un"/>
          <w:rFonts w:ascii="Arial" w:hAnsi="Arial" w:cs="Arial"/>
        </w:rPr>
        <w:t>Antiguamente</w:t>
      </w:r>
      <w:r w:rsidR="00566FF2">
        <w:rPr>
          <w:rStyle w:val="un"/>
          <w:rFonts w:ascii="Arial" w:hAnsi="Arial" w:cs="Arial"/>
        </w:rPr>
        <w:t>,</w:t>
      </w:r>
      <w:r w:rsidRPr="00566FF2">
        <w:rPr>
          <w:rStyle w:val="un"/>
          <w:rFonts w:ascii="Arial" w:hAnsi="Arial" w:cs="Arial"/>
        </w:rPr>
        <w:t xml:space="preserve"> el origen de la vida se explicaba </w:t>
      </w:r>
      <w:r w:rsidR="00566FF2">
        <w:rPr>
          <w:rStyle w:val="un"/>
          <w:rFonts w:ascii="Arial" w:hAnsi="Arial" w:cs="Arial"/>
        </w:rPr>
        <w:t>por medio</w:t>
      </w:r>
      <w:r w:rsidRPr="00566FF2">
        <w:rPr>
          <w:rStyle w:val="un"/>
          <w:rFonts w:ascii="Arial" w:hAnsi="Arial" w:cs="Arial"/>
        </w:rPr>
        <w:t xml:space="preserve"> de la</w:t>
      </w:r>
      <w:r w:rsidRPr="00566FF2">
        <w:rPr>
          <w:rStyle w:val="apple-converted-space"/>
          <w:rFonts w:ascii="Arial" w:hAnsi="Arial" w:cs="Arial"/>
          <w:b/>
        </w:rPr>
        <w:t> </w:t>
      </w:r>
      <w:r w:rsidR="001F4945" w:rsidRPr="00566FF2">
        <w:rPr>
          <w:rStyle w:val="apple-converted-space"/>
          <w:rFonts w:ascii="Arial" w:hAnsi="Arial" w:cs="Arial"/>
        </w:rPr>
        <w:t>hipótesis</w:t>
      </w:r>
      <w:r w:rsidR="00355B1F" w:rsidRPr="00566FF2">
        <w:rPr>
          <w:rStyle w:val="apple-converted-space"/>
          <w:rFonts w:ascii="Arial" w:hAnsi="Arial" w:cs="Arial"/>
        </w:rPr>
        <w:t xml:space="preserve"> </w:t>
      </w:r>
      <w:r w:rsidRPr="00566FF2">
        <w:rPr>
          <w:rStyle w:val="Textoennegrita"/>
          <w:rFonts w:ascii="Arial" w:hAnsi="Arial" w:cs="Arial"/>
          <w:b w:val="0"/>
        </w:rPr>
        <w:t>de la</w:t>
      </w:r>
      <w:r w:rsidRPr="00566FF2">
        <w:rPr>
          <w:rStyle w:val="Textoennegrita"/>
          <w:rFonts w:ascii="Arial" w:hAnsi="Arial" w:cs="Arial"/>
        </w:rPr>
        <w:t xml:space="preserve"> generación espontánea</w:t>
      </w:r>
      <w:r w:rsidRPr="00566FF2">
        <w:rPr>
          <w:rStyle w:val="un"/>
          <w:rFonts w:ascii="Arial" w:hAnsi="Arial" w:cs="Arial"/>
        </w:rPr>
        <w:t xml:space="preserve">, propuesta por el </w:t>
      </w:r>
      <w:r w:rsidR="00566FF2">
        <w:rPr>
          <w:rStyle w:val="un"/>
          <w:rFonts w:ascii="Arial" w:hAnsi="Arial" w:cs="Arial"/>
        </w:rPr>
        <w:t xml:space="preserve">filósofo </w:t>
      </w:r>
      <w:r w:rsidRPr="00566FF2">
        <w:rPr>
          <w:rStyle w:val="un"/>
          <w:rFonts w:ascii="Arial" w:hAnsi="Arial" w:cs="Arial"/>
        </w:rPr>
        <w:t xml:space="preserve">griego Aristóteles, que </w:t>
      </w:r>
      <w:r w:rsidR="00BE69D3" w:rsidRPr="00566FF2">
        <w:rPr>
          <w:rStyle w:val="un"/>
          <w:rFonts w:ascii="Arial" w:hAnsi="Arial" w:cs="Arial"/>
        </w:rPr>
        <w:t>planteaba</w:t>
      </w:r>
      <w:r w:rsidRPr="00566FF2">
        <w:rPr>
          <w:rStyle w:val="un"/>
          <w:rFonts w:ascii="Arial" w:hAnsi="Arial" w:cs="Arial"/>
        </w:rPr>
        <w:t xml:space="preserve"> que la vida surgía de forma natural a partir de materia orgánica </w:t>
      </w:r>
      <w:r w:rsidR="00D13179" w:rsidRPr="00566FF2">
        <w:rPr>
          <w:rStyle w:val="un"/>
          <w:rFonts w:ascii="Arial" w:hAnsi="Arial" w:cs="Arial"/>
        </w:rPr>
        <w:t>en descomposición,</w:t>
      </w:r>
      <w:r w:rsidRPr="00566FF2">
        <w:rPr>
          <w:rStyle w:val="un"/>
          <w:rFonts w:ascii="Arial" w:hAnsi="Arial" w:cs="Arial"/>
        </w:rPr>
        <w:t xml:space="preserve"> </w:t>
      </w:r>
      <w:r w:rsidR="00D13179" w:rsidRPr="00566FF2">
        <w:rPr>
          <w:rStyle w:val="un"/>
          <w:rFonts w:ascii="Arial" w:hAnsi="Arial" w:cs="Arial"/>
        </w:rPr>
        <w:t xml:space="preserve">de materia </w:t>
      </w:r>
      <w:r w:rsidRPr="00566FF2">
        <w:rPr>
          <w:rStyle w:val="un"/>
          <w:rFonts w:ascii="Arial" w:hAnsi="Arial" w:cs="Arial"/>
        </w:rPr>
        <w:t xml:space="preserve">inorgánica o de una combinación de ambas. </w:t>
      </w:r>
      <w:r w:rsidR="00EA54B1" w:rsidRPr="00566FF2">
        <w:rPr>
          <w:rFonts w:ascii="Arial" w:hAnsi="Arial" w:cs="Arial"/>
        </w:rPr>
        <w:t xml:space="preserve">Esta </w:t>
      </w:r>
      <w:r w:rsidR="003C395D" w:rsidRPr="00566FF2">
        <w:rPr>
          <w:rFonts w:ascii="Arial" w:hAnsi="Arial" w:cs="Arial"/>
        </w:rPr>
        <w:t>idea</w:t>
      </w:r>
      <w:r w:rsidR="00EA54B1" w:rsidRPr="00566FF2">
        <w:rPr>
          <w:rFonts w:ascii="Arial" w:hAnsi="Arial" w:cs="Arial"/>
        </w:rPr>
        <w:t xml:space="preserve"> </w:t>
      </w:r>
      <w:r w:rsidR="00EA54B1" w:rsidRPr="00566FF2">
        <w:rPr>
          <w:rFonts w:ascii="Arial" w:hAnsi="Arial" w:cs="Arial"/>
        </w:rPr>
        <w:lastRenderedPageBreak/>
        <w:t xml:space="preserve">se basaba en observaciones que la gente </w:t>
      </w:r>
      <w:r w:rsidR="00BE69D3" w:rsidRPr="00566FF2">
        <w:rPr>
          <w:rFonts w:ascii="Arial" w:hAnsi="Arial" w:cs="Arial"/>
        </w:rPr>
        <w:t>hacía</w:t>
      </w:r>
      <w:r w:rsidR="003C395D" w:rsidRPr="00566FF2">
        <w:rPr>
          <w:rFonts w:ascii="Arial" w:hAnsi="Arial" w:cs="Arial"/>
        </w:rPr>
        <w:t xml:space="preserve"> de forma rutinaria, como por ejemplo</w:t>
      </w:r>
      <w:r w:rsidR="00566FF2">
        <w:rPr>
          <w:rFonts w:ascii="Arial" w:hAnsi="Arial" w:cs="Arial"/>
        </w:rPr>
        <w:t>,</w:t>
      </w:r>
      <w:r w:rsidR="00EA54B1" w:rsidRPr="00566FF2">
        <w:rPr>
          <w:rFonts w:ascii="Arial" w:hAnsi="Arial" w:cs="Arial"/>
        </w:rPr>
        <w:t xml:space="preserve"> </w:t>
      </w:r>
      <w:r w:rsidR="0054748E" w:rsidRPr="00566FF2">
        <w:rPr>
          <w:rFonts w:ascii="Arial" w:hAnsi="Arial" w:cs="Arial"/>
        </w:rPr>
        <w:t>la “aparición” de</w:t>
      </w:r>
      <w:r w:rsidR="00EA54B1" w:rsidRPr="00566FF2">
        <w:rPr>
          <w:rFonts w:ascii="Arial" w:hAnsi="Arial" w:cs="Arial"/>
        </w:rPr>
        <w:t xml:space="preserve"> gusanos en el fango</w:t>
      </w:r>
      <w:r w:rsidR="003C395D" w:rsidRPr="00566FF2">
        <w:rPr>
          <w:rFonts w:ascii="Arial" w:hAnsi="Arial" w:cs="Arial"/>
        </w:rPr>
        <w:t xml:space="preserve"> o de moscas en la carne en descomposición</w:t>
      </w:r>
      <w:r w:rsidR="00ED23A5" w:rsidRPr="00566FF2">
        <w:rPr>
          <w:rFonts w:ascii="Arial" w:hAnsi="Arial" w:cs="Arial"/>
        </w:rPr>
        <w:t>.</w:t>
      </w:r>
    </w:p>
    <w:p w14:paraId="1D0198DC" w14:textId="77777777" w:rsidR="00EA54B1" w:rsidRPr="00566FF2" w:rsidRDefault="00EA54B1" w:rsidP="00566FF2">
      <w:pPr>
        <w:spacing w:after="0" w:line="360" w:lineRule="auto"/>
        <w:rPr>
          <w:rFonts w:ascii="Arial" w:hAnsi="Arial" w:cs="Arial"/>
          <w:sz w:val="24"/>
          <w:szCs w:val="24"/>
        </w:rPr>
      </w:pPr>
    </w:p>
    <w:p w14:paraId="6151EA4A" w14:textId="7454BA84" w:rsidR="00EA54B1" w:rsidRPr="00566FF2" w:rsidRDefault="00EA54B1" w:rsidP="00566FF2">
      <w:pPr>
        <w:spacing w:after="0" w:line="360" w:lineRule="auto"/>
        <w:rPr>
          <w:rFonts w:ascii="Arial" w:hAnsi="Arial" w:cs="Arial"/>
          <w:sz w:val="24"/>
          <w:szCs w:val="24"/>
        </w:rPr>
      </w:pPr>
      <w:r w:rsidRPr="00566FF2">
        <w:rPr>
          <w:rFonts w:ascii="Arial" w:hAnsi="Arial" w:cs="Arial"/>
          <w:sz w:val="24"/>
          <w:szCs w:val="24"/>
        </w:rPr>
        <w:t xml:space="preserve">El italiano </w:t>
      </w:r>
      <w:r w:rsidRPr="00566FF2">
        <w:rPr>
          <w:rFonts w:ascii="Arial" w:hAnsi="Arial" w:cs="Arial"/>
          <w:b/>
          <w:sz w:val="24"/>
          <w:szCs w:val="24"/>
        </w:rPr>
        <w:t>Francesco Redi</w:t>
      </w:r>
      <w:r w:rsidRPr="00566FF2">
        <w:rPr>
          <w:rFonts w:ascii="Arial" w:hAnsi="Arial" w:cs="Arial"/>
          <w:sz w:val="24"/>
          <w:szCs w:val="24"/>
        </w:rPr>
        <w:t>, en el siglo XVII, fue el primer científico que cuestionó esta teoría. Realiz</w:t>
      </w:r>
      <w:r w:rsidR="00975EB9" w:rsidRPr="00566FF2">
        <w:rPr>
          <w:rFonts w:ascii="Arial" w:hAnsi="Arial" w:cs="Arial"/>
          <w:sz w:val="24"/>
          <w:szCs w:val="24"/>
        </w:rPr>
        <w:t xml:space="preserve">ó un experimento en el que </w:t>
      </w:r>
      <w:r w:rsidR="00566FF2">
        <w:rPr>
          <w:rFonts w:ascii="Arial" w:hAnsi="Arial" w:cs="Arial"/>
          <w:sz w:val="24"/>
          <w:szCs w:val="24"/>
        </w:rPr>
        <w:t>introdujo</w:t>
      </w:r>
      <w:r w:rsidR="00566FF2" w:rsidRPr="00566FF2">
        <w:rPr>
          <w:rFonts w:ascii="Arial" w:hAnsi="Arial" w:cs="Arial"/>
          <w:sz w:val="24"/>
          <w:szCs w:val="24"/>
        </w:rPr>
        <w:t xml:space="preserve"> </w:t>
      </w:r>
      <w:r w:rsidRPr="00566FF2">
        <w:rPr>
          <w:rFonts w:ascii="Arial" w:hAnsi="Arial" w:cs="Arial"/>
          <w:sz w:val="24"/>
          <w:szCs w:val="24"/>
        </w:rPr>
        <w:t>trozos</w:t>
      </w:r>
      <w:r w:rsidR="00975EB9" w:rsidRPr="00566FF2">
        <w:rPr>
          <w:rFonts w:ascii="Arial" w:hAnsi="Arial" w:cs="Arial"/>
          <w:sz w:val="24"/>
          <w:szCs w:val="24"/>
        </w:rPr>
        <w:t xml:space="preserve"> de carne en frascos de cristal, algunos de cuáles tapó, mientras que a los otros los dejó destapados</w:t>
      </w:r>
      <w:r w:rsidRPr="00566FF2">
        <w:rPr>
          <w:rFonts w:ascii="Arial" w:hAnsi="Arial" w:cs="Arial"/>
          <w:sz w:val="24"/>
          <w:szCs w:val="24"/>
        </w:rPr>
        <w:t xml:space="preserve">. Al cabo de unos días comprobó que solo aparecían larvas </w:t>
      </w:r>
      <w:r w:rsidR="00975EB9" w:rsidRPr="00566FF2">
        <w:rPr>
          <w:rFonts w:ascii="Arial" w:hAnsi="Arial" w:cs="Arial"/>
          <w:sz w:val="24"/>
          <w:szCs w:val="24"/>
        </w:rPr>
        <w:t xml:space="preserve">de mosca </w:t>
      </w:r>
      <w:r w:rsidRPr="00566FF2">
        <w:rPr>
          <w:rFonts w:ascii="Arial" w:hAnsi="Arial" w:cs="Arial"/>
          <w:sz w:val="24"/>
          <w:szCs w:val="24"/>
        </w:rPr>
        <w:t xml:space="preserve">en los frascos destapados. Esto se debía a que las moscas habían tenido acceso al interior de los frascos y habían depositado sus huevos, </w:t>
      </w:r>
      <w:r w:rsidR="00975EB9" w:rsidRPr="00566FF2">
        <w:rPr>
          <w:rFonts w:ascii="Arial" w:hAnsi="Arial" w:cs="Arial"/>
          <w:sz w:val="24"/>
          <w:szCs w:val="24"/>
        </w:rPr>
        <w:t>y demostraba que las larvas no aparecían espontáneamente a partir de la carne. Así se invalidaba la idea de la generación espontánea, aunque muchas personas continuaron creyendo en ella.</w:t>
      </w:r>
    </w:p>
    <w:p w14:paraId="1E9605D5" w14:textId="77777777" w:rsidR="00EA54B1" w:rsidRPr="00566FF2" w:rsidRDefault="00EA54B1" w:rsidP="00566FF2">
      <w:pPr>
        <w:spacing w:after="0" w:line="360" w:lineRule="auto"/>
        <w:rPr>
          <w:rFonts w:ascii="Arial" w:hAnsi="Arial" w:cs="Arial"/>
          <w:sz w:val="24"/>
          <w:szCs w:val="24"/>
        </w:rPr>
      </w:pPr>
    </w:p>
    <w:p w14:paraId="7C6A73E6" w14:textId="7D192722" w:rsidR="0035042D" w:rsidRPr="00566FF2" w:rsidRDefault="00C06452" w:rsidP="00566FF2">
      <w:pPr>
        <w:spacing w:line="360" w:lineRule="auto"/>
        <w:rPr>
          <w:rFonts w:ascii="Arial" w:hAnsi="Arial" w:cs="Arial"/>
          <w:sz w:val="24"/>
          <w:szCs w:val="24"/>
        </w:rPr>
      </w:pPr>
      <w:r w:rsidRPr="00566FF2">
        <w:rPr>
          <w:rFonts w:ascii="Arial" w:hAnsi="Arial" w:cs="Arial"/>
          <w:sz w:val="24"/>
          <w:szCs w:val="24"/>
        </w:rPr>
        <w:t>Más adelante</w:t>
      </w:r>
      <w:r w:rsidR="00566FF2">
        <w:rPr>
          <w:rFonts w:ascii="Arial" w:hAnsi="Arial" w:cs="Arial"/>
          <w:sz w:val="24"/>
          <w:szCs w:val="24"/>
        </w:rPr>
        <w:t>,</w:t>
      </w:r>
      <w:r w:rsidR="00EA54B1" w:rsidRPr="00566FF2">
        <w:rPr>
          <w:rFonts w:ascii="Arial" w:hAnsi="Arial" w:cs="Arial"/>
          <w:sz w:val="24"/>
          <w:szCs w:val="24"/>
        </w:rPr>
        <w:t xml:space="preserve"> </w:t>
      </w:r>
      <w:r w:rsidR="00566FF2" w:rsidRPr="00566FF2">
        <w:rPr>
          <w:rFonts w:ascii="Arial" w:hAnsi="Arial" w:cs="Arial"/>
          <w:sz w:val="24"/>
          <w:szCs w:val="24"/>
        </w:rPr>
        <w:t>en el siglo XIX</w:t>
      </w:r>
      <w:r w:rsidR="00566FF2">
        <w:rPr>
          <w:rFonts w:ascii="Arial" w:hAnsi="Arial" w:cs="Arial"/>
          <w:sz w:val="24"/>
          <w:szCs w:val="24"/>
        </w:rPr>
        <w:t>,</w:t>
      </w:r>
      <w:r w:rsidR="00566FF2" w:rsidRPr="00566FF2">
        <w:rPr>
          <w:rFonts w:ascii="Arial" w:hAnsi="Arial" w:cs="Arial"/>
          <w:sz w:val="24"/>
          <w:szCs w:val="24"/>
        </w:rPr>
        <w:t xml:space="preserve"> </w:t>
      </w:r>
      <w:r w:rsidR="00EA54B1" w:rsidRPr="00566FF2">
        <w:rPr>
          <w:rFonts w:ascii="Arial" w:hAnsi="Arial" w:cs="Arial"/>
          <w:sz w:val="24"/>
          <w:szCs w:val="24"/>
        </w:rPr>
        <w:t>Louis Pasteur llevó a cabo la demostración que derru</w:t>
      </w:r>
      <w:r w:rsidRPr="00566FF2">
        <w:rPr>
          <w:rFonts w:ascii="Arial" w:hAnsi="Arial" w:cs="Arial"/>
          <w:sz w:val="24"/>
          <w:szCs w:val="24"/>
        </w:rPr>
        <w:t>mbaría definitiv</w:t>
      </w:r>
      <w:r w:rsidR="00975EB9" w:rsidRPr="00566FF2">
        <w:rPr>
          <w:rFonts w:ascii="Arial" w:hAnsi="Arial" w:cs="Arial"/>
          <w:sz w:val="24"/>
          <w:szCs w:val="24"/>
        </w:rPr>
        <w:t>amente la idea de la generación espontánea</w:t>
      </w:r>
      <w:r w:rsidR="00566FF2">
        <w:rPr>
          <w:rFonts w:ascii="Arial" w:hAnsi="Arial" w:cs="Arial"/>
          <w:sz w:val="24"/>
          <w:szCs w:val="24"/>
        </w:rPr>
        <w:t>.</w:t>
      </w:r>
      <w:r w:rsidR="00566FF2" w:rsidRPr="00566FF2">
        <w:rPr>
          <w:rFonts w:ascii="Arial" w:hAnsi="Arial" w:cs="Arial"/>
          <w:sz w:val="24"/>
          <w:szCs w:val="24"/>
        </w:rPr>
        <w:t xml:space="preserve"> </w:t>
      </w:r>
      <w:r w:rsidR="00EA54B1" w:rsidRPr="00566FF2">
        <w:rPr>
          <w:rFonts w:ascii="Arial" w:hAnsi="Arial" w:cs="Arial"/>
          <w:sz w:val="24"/>
          <w:szCs w:val="24"/>
        </w:rPr>
        <w:t>El científico francés comprobó</w:t>
      </w:r>
      <w:r w:rsidR="00566FF2">
        <w:rPr>
          <w:rFonts w:ascii="Arial" w:hAnsi="Arial" w:cs="Arial"/>
          <w:sz w:val="24"/>
          <w:szCs w:val="24"/>
        </w:rPr>
        <w:t>,</w:t>
      </w:r>
      <w:r w:rsidR="00EA54B1" w:rsidRPr="00566FF2">
        <w:rPr>
          <w:rFonts w:ascii="Arial" w:hAnsi="Arial" w:cs="Arial"/>
          <w:sz w:val="24"/>
          <w:szCs w:val="24"/>
        </w:rPr>
        <w:t xml:space="preserve"> mediante un experimento</w:t>
      </w:r>
      <w:r w:rsidR="00566FF2">
        <w:rPr>
          <w:rFonts w:ascii="Arial" w:hAnsi="Arial" w:cs="Arial"/>
          <w:sz w:val="24"/>
          <w:szCs w:val="24"/>
        </w:rPr>
        <w:t>,</w:t>
      </w:r>
      <w:r w:rsidR="00EA54B1" w:rsidRPr="00566FF2">
        <w:rPr>
          <w:rFonts w:ascii="Arial" w:hAnsi="Arial" w:cs="Arial"/>
          <w:sz w:val="24"/>
          <w:szCs w:val="24"/>
        </w:rPr>
        <w:t xml:space="preserve"> que los microorganismos presentes en el aire son los que desc</w:t>
      </w:r>
      <w:r w:rsidRPr="00566FF2">
        <w:rPr>
          <w:rFonts w:ascii="Arial" w:hAnsi="Arial" w:cs="Arial"/>
          <w:sz w:val="24"/>
          <w:szCs w:val="24"/>
        </w:rPr>
        <w:t>omponen los medios de cultivo, pues c</w:t>
      </w:r>
      <w:r w:rsidR="00EA54B1" w:rsidRPr="00566FF2">
        <w:rPr>
          <w:rFonts w:ascii="Arial" w:hAnsi="Arial" w:cs="Arial"/>
          <w:sz w:val="24"/>
          <w:szCs w:val="24"/>
        </w:rPr>
        <w:t>on recipientes esterilizados, en los que no entraba el aire, los medios de cultivo se mantenían intactos i</w:t>
      </w:r>
      <w:r w:rsidRPr="00566FF2">
        <w:rPr>
          <w:rFonts w:ascii="Arial" w:hAnsi="Arial" w:cs="Arial"/>
          <w:sz w:val="24"/>
          <w:szCs w:val="24"/>
        </w:rPr>
        <w:t>ndefinidamente. C</w:t>
      </w:r>
      <w:r w:rsidR="00EA54B1" w:rsidRPr="00566FF2">
        <w:rPr>
          <w:rFonts w:ascii="Arial" w:hAnsi="Arial" w:cs="Arial"/>
          <w:sz w:val="24"/>
          <w:szCs w:val="24"/>
        </w:rPr>
        <w:t xml:space="preserve">oncluyó </w:t>
      </w:r>
      <w:r w:rsidRPr="00566FF2">
        <w:rPr>
          <w:rFonts w:ascii="Arial" w:hAnsi="Arial" w:cs="Arial"/>
          <w:sz w:val="24"/>
          <w:szCs w:val="24"/>
        </w:rPr>
        <w:t xml:space="preserve">entonces </w:t>
      </w:r>
      <w:r w:rsidR="00EA54B1" w:rsidRPr="00566FF2">
        <w:rPr>
          <w:rFonts w:ascii="Arial" w:hAnsi="Arial" w:cs="Arial"/>
          <w:sz w:val="24"/>
          <w:szCs w:val="24"/>
        </w:rPr>
        <w:t>que todo ser vivo provenía de otro ser vivo.</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183A64EC" w14:textId="77777777" w:rsidTr="00E86809">
        <w:tc>
          <w:tcPr>
            <w:tcW w:w="9054" w:type="dxa"/>
            <w:gridSpan w:val="2"/>
            <w:shd w:val="clear" w:color="auto" w:fill="0D0D0D" w:themeFill="text1" w:themeFillTint="F2"/>
          </w:tcPr>
          <w:p w14:paraId="1AED2F40" w14:textId="77777777" w:rsidR="0035042D" w:rsidRPr="00566FF2" w:rsidRDefault="0035042D"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1D7673B3" w14:textId="77777777" w:rsidTr="00E86809">
        <w:tc>
          <w:tcPr>
            <w:tcW w:w="2376" w:type="dxa"/>
          </w:tcPr>
          <w:p w14:paraId="133E6DD4" w14:textId="77777777" w:rsidR="0035042D" w:rsidRPr="00566FF2" w:rsidRDefault="0035042D"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5D082B6A" w14:textId="77777777" w:rsidR="0035042D" w:rsidRPr="00566FF2" w:rsidRDefault="0035042D" w:rsidP="00566FF2">
            <w:pPr>
              <w:spacing w:line="360" w:lineRule="auto"/>
              <w:rPr>
                <w:rFonts w:ascii="Arial" w:hAnsi="Arial" w:cs="Arial"/>
                <w:b/>
                <w:sz w:val="24"/>
                <w:szCs w:val="24"/>
              </w:rPr>
            </w:pPr>
            <w:r w:rsidRPr="00566FF2">
              <w:rPr>
                <w:rFonts w:ascii="Arial" w:hAnsi="Arial" w:cs="Arial"/>
                <w:sz w:val="24"/>
                <w:szCs w:val="24"/>
              </w:rPr>
              <w:t>CN_09_01_CO_IMG01</w:t>
            </w:r>
          </w:p>
        </w:tc>
      </w:tr>
      <w:tr w:rsidR="002F7C6E" w:rsidRPr="00566FF2" w14:paraId="07175E3E" w14:textId="77777777" w:rsidTr="00E86809">
        <w:tc>
          <w:tcPr>
            <w:tcW w:w="2376" w:type="dxa"/>
          </w:tcPr>
          <w:p w14:paraId="64416CF9" w14:textId="77777777" w:rsidR="0035042D" w:rsidRPr="00566FF2" w:rsidRDefault="0035042D"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3CFE6938" w14:textId="77777777" w:rsidR="0035042D" w:rsidRPr="00566FF2" w:rsidRDefault="00ED5D76" w:rsidP="00566FF2">
            <w:pPr>
              <w:spacing w:line="360" w:lineRule="auto"/>
              <w:rPr>
                <w:rFonts w:ascii="Arial" w:hAnsi="Arial" w:cs="Arial"/>
                <w:sz w:val="24"/>
                <w:szCs w:val="24"/>
              </w:rPr>
            </w:pPr>
            <w:r w:rsidRPr="00566FF2">
              <w:rPr>
                <w:rFonts w:ascii="Arial" w:hAnsi="Arial" w:cs="Arial"/>
                <w:sz w:val="24"/>
                <w:szCs w:val="24"/>
              </w:rPr>
              <w:t>R</w:t>
            </w:r>
            <w:r w:rsidR="001A6BC9" w:rsidRPr="00566FF2">
              <w:rPr>
                <w:rFonts w:ascii="Arial" w:hAnsi="Arial" w:cs="Arial"/>
                <w:sz w:val="24"/>
                <w:szCs w:val="24"/>
              </w:rPr>
              <w:t xml:space="preserve">ostro </w:t>
            </w:r>
            <w:r w:rsidR="0035042D" w:rsidRPr="00566FF2">
              <w:rPr>
                <w:rFonts w:ascii="Arial" w:hAnsi="Arial" w:cs="Arial"/>
                <w:sz w:val="24"/>
                <w:szCs w:val="24"/>
              </w:rPr>
              <w:t>de Louis Pasteur</w:t>
            </w:r>
          </w:p>
        </w:tc>
      </w:tr>
      <w:tr w:rsidR="002F7C6E" w:rsidRPr="00566FF2" w14:paraId="592F3622" w14:textId="77777777" w:rsidTr="00E86809">
        <w:tc>
          <w:tcPr>
            <w:tcW w:w="2376" w:type="dxa"/>
          </w:tcPr>
          <w:p w14:paraId="26871C49" w14:textId="77777777" w:rsidR="0035042D" w:rsidRPr="00566FF2" w:rsidRDefault="0035042D" w:rsidP="00566FF2">
            <w:pPr>
              <w:spacing w:line="360" w:lineRule="auto"/>
              <w:rPr>
                <w:rFonts w:ascii="Arial" w:hAnsi="Arial" w:cs="Arial"/>
                <w:sz w:val="24"/>
                <w:szCs w:val="24"/>
              </w:rPr>
            </w:pPr>
            <w:r w:rsidRPr="00566FF2">
              <w:rPr>
                <w:rFonts w:ascii="Arial" w:hAnsi="Arial" w:cs="Arial"/>
                <w:b/>
                <w:sz w:val="24"/>
                <w:szCs w:val="24"/>
              </w:rPr>
              <w:t>Código Shutterstock (o URL o la ruta en AulaPlaneta)</w:t>
            </w:r>
          </w:p>
        </w:tc>
        <w:tc>
          <w:tcPr>
            <w:tcW w:w="6678" w:type="dxa"/>
          </w:tcPr>
          <w:p w14:paraId="2854D2FF" w14:textId="77777777" w:rsidR="0035042D" w:rsidRPr="00566FF2" w:rsidRDefault="00ED5D76" w:rsidP="00566FF2">
            <w:pPr>
              <w:spacing w:line="360" w:lineRule="auto"/>
              <w:rPr>
                <w:rFonts w:ascii="Arial" w:hAnsi="Arial" w:cs="Arial"/>
                <w:sz w:val="24"/>
                <w:szCs w:val="24"/>
              </w:rPr>
            </w:pPr>
            <w:r w:rsidRPr="00566FF2">
              <w:rPr>
                <w:rFonts w:ascii="Arial" w:hAnsi="Arial" w:cs="Arial"/>
                <w:sz w:val="24"/>
                <w:szCs w:val="24"/>
              </w:rPr>
              <w:t>242815735</w:t>
            </w:r>
          </w:p>
        </w:tc>
      </w:tr>
      <w:tr w:rsidR="002F7C6E" w:rsidRPr="00566FF2" w14:paraId="1DC35DA5" w14:textId="77777777" w:rsidTr="00E86809">
        <w:tc>
          <w:tcPr>
            <w:tcW w:w="2376" w:type="dxa"/>
          </w:tcPr>
          <w:p w14:paraId="033CAAB8" w14:textId="77777777" w:rsidR="0035042D" w:rsidRPr="00566FF2" w:rsidRDefault="0035042D"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496E0BB1" w14:textId="1E558955" w:rsidR="0035042D" w:rsidRPr="00566FF2" w:rsidRDefault="001F6611" w:rsidP="00566FF2">
            <w:pPr>
              <w:spacing w:line="360" w:lineRule="auto"/>
              <w:rPr>
                <w:rFonts w:ascii="Arial" w:hAnsi="Arial" w:cs="Arial"/>
                <w:sz w:val="24"/>
                <w:szCs w:val="24"/>
              </w:rPr>
            </w:pPr>
            <w:r w:rsidRPr="00566FF2">
              <w:rPr>
                <w:rFonts w:ascii="Arial" w:hAnsi="Arial" w:cs="Arial"/>
                <w:sz w:val="24"/>
                <w:szCs w:val="24"/>
              </w:rPr>
              <w:t xml:space="preserve">Pasteur demostró experimentalmente que la idea de la generación espontánea es falsa. También </w:t>
            </w:r>
            <w:r w:rsidR="00566FF2" w:rsidRPr="00566FF2">
              <w:rPr>
                <w:rFonts w:ascii="Arial" w:hAnsi="Arial" w:cs="Arial"/>
                <w:sz w:val="24"/>
                <w:szCs w:val="24"/>
              </w:rPr>
              <w:t>cre</w:t>
            </w:r>
            <w:r w:rsidR="00566FF2">
              <w:rPr>
                <w:rFonts w:ascii="Arial" w:hAnsi="Arial" w:cs="Arial"/>
                <w:sz w:val="24"/>
                <w:szCs w:val="24"/>
              </w:rPr>
              <w:t>ó</w:t>
            </w:r>
            <w:r w:rsidR="00566FF2" w:rsidRPr="00566FF2">
              <w:rPr>
                <w:rFonts w:ascii="Arial" w:hAnsi="Arial" w:cs="Arial"/>
                <w:sz w:val="24"/>
                <w:szCs w:val="24"/>
              </w:rPr>
              <w:t xml:space="preserve"> </w:t>
            </w:r>
            <w:r w:rsidRPr="00566FF2">
              <w:rPr>
                <w:rFonts w:ascii="Arial" w:hAnsi="Arial" w:cs="Arial"/>
                <w:sz w:val="24"/>
                <w:szCs w:val="24"/>
              </w:rPr>
              <w:t xml:space="preserve">el proceso conocido como pasteurización, y mostró que las </w:t>
            </w:r>
            <w:r w:rsidRPr="00566FF2">
              <w:rPr>
                <w:rFonts w:ascii="Arial" w:hAnsi="Arial" w:cs="Arial"/>
                <w:sz w:val="24"/>
                <w:szCs w:val="24"/>
              </w:rPr>
              <w:lastRenderedPageBreak/>
              <w:t>enfermedades infecciosas se deben a la presencia de microorganismos.</w:t>
            </w:r>
          </w:p>
        </w:tc>
      </w:tr>
    </w:tbl>
    <w:p w14:paraId="6AEC5356" w14:textId="77777777" w:rsidR="004A5437" w:rsidRPr="00566FF2" w:rsidRDefault="004A5437" w:rsidP="00566FF2">
      <w:pPr>
        <w:spacing w:after="0"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379"/>
      </w:tblGrid>
      <w:tr w:rsidR="002F7C6E" w:rsidRPr="00566FF2" w14:paraId="2478EFAF" w14:textId="77777777" w:rsidTr="004413E4">
        <w:tc>
          <w:tcPr>
            <w:tcW w:w="8897" w:type="dxa"/>
            <w:gridSpan w:val="2"/>
            <w:shd w:val="clear" w:color="auto" w:fill="000000" w:themeFill="text1"/>
          </w:tcPr>
          <w:p w14:paraId="074606A0" w14:textId="77777777" w:rsidR="00EA54B1" w:rsidRPr="00566FF2" w:rsidRDefault="00EA54B1"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23EBCBF4" w14:textId="77777777" w:rsidTr="004413E4">
        <w:tc>
          <w:tcPr>
            <w:tcW w:w="2518" w:type="dxa"/>
          </w:tcPr>
          <w:p w14:paraId="4E8FD1F5" w14:textId="77777777" w:rsidR="00EA54B1" w:rsidRPr="00566FF2" w:rsidRDefault="00EA54B1" w:rsidP="00566FF2">
            <w:pPr>
              <w:spacing w:line="360" w:lineRule="auto"/>
              <w:rPr>
                <w:rFonts w:ascii="Arial" w:hAnsi="Arial" w:cs="Arial"/>
                <w:b/>
                <w:sz w:val="24"/>
                <w:szCs w:val="24"/>
              </w:rPr>
            </w:pPr>
            <w:r w:rsidRPr="00566FF2">
              <w:rPr>
                <w:rFonts w:ascii="Arial" w:hAnsi="Arial" w:cs="Arial"/>
                <w:b/>
                <w:sz w:val="24"/>
                <w:szCs w:val="24"/>
              </w:rPr>
              <w:t>Código</w:t>
            </w:r>
          </w:p>
        </w:tc>
        <w:tc>
          <w:tcPr>
            <w:tcW w:w="6379" w:type="dxa"/>
          </w:tcPr>
          <w:p w14:paraId="7E76857B" w14:textId="77777777" w:rsidR="00EA54B1" w:rsidRPr="00566FF2" w:rsidRDefault="00EA54B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9E62BA" w:rsidRPr="00566FF2">
              <w:rPr>
                <w:rFonts w:ascii="Arial" w:hAnsi="Arial" w:cs="Arial"/>
                <w:sz w:val="24"/>
                <w:szCs w:val="24"/>
              </w:rPr>
              <w:t>R</w:t>
            </w:r>
            <w:r w:rsidR="00D108A5" w:rsidRPr="00566FF2">
              <w:rPr>
                <w:rFonts w:ascii="Arial" w:hAnsi="Arial" w:cs="Arial"/>
                <w:sz w:val="24"/>
                <w:szCs w:val="24"/>
              </w:rPr>
              <w:t>EC20</w:t>
            </w:r>
          </w:p>
        </w:tc>
      </w:tr>
      <w:tr w:rsidR="002F7C6E" w:rsidRPr="00566FF2" w14:paraId="16C8C3AF" w14:textId="77777777" w:rsidTr="004413E4">
        <w:tc>
          <w:tcPr>
            <w:tcW w:w="2518" w:type="dxa"/>
          </w:tcPr>
          <w:p w14:paraId="27FC0451"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379" w:type="dxa"/>
          </w:tcPr>
          <w:p w14:paraId="0A3E6581" w14:textId="77777777" w:rsidR="00EA54B1" w:rsidRPr="00566FF2" w:rsidRDefault="009E62BA" w:rsidP="00566FF2">
            <w:pPr>
              <w:spacing w:line="360" w:lineRule="auto"/>
              <w:rPr>
                <w:rFonts w:ascii="Arial" w:hAnsi="Arial" w:cs="Arial"/>
                <w:b/>
                <w:sz w:val="24"/>
                <w:szCs w:val="24"/>
              </w:rPr>
            </w:pPr>
            <w:r w:rsidRPr="00566FF2">
              <w:rPr>
                <w:rFonts w:ascii="Arial" w:hAnsi="Arial" w:cs="Arial"/>
                <w:sz w:val="24"/>
                <w:szCs w:val="24"/>
              </w:rPr>
              <w:t>4</w:t>
            </w:r>
            <w:r w:rsidR="0054748E" w:rsidRPr="00566FF2">
              <w:rPr>
                <w:rFonts w:ascii="Arial" w:hAnsi="Arial" w:cs="Arial"/>
                <w:sz w:val="24"/>
                <w:szCs w:val="24"/>
              </w:rPr>
              <w:t xml:space="preserve">° </w:t>
            </w:r>
            <w:r w:rsidR="0071530C" w:rsidRPr="00566FF2">
              <w:rPr>
                <w:rFonts w:ascii="Arial" w:hAnsi="Arial" w:cs="Arial"/>
                <w:sz w:val="24"/>
                <w:szCs w:val="24"/>
              </w:rPr>
              <w:t>ESO/Biología y geología</w:t>
            </w:r>
            <w:r w:rsidR="009E030D" w:rsidRPr="00566FF2">
              <w:rPr>
                <w:rFonts w:ascii="Arial" w:hAnsi="Arial" w:cs="Arial"/>
                <w:sz w:val="24"/>
                <w:szCs w:val="24"/>
                <w:lang w:val="es-ES_tradnl"/>
              </w:rPr>
              <w:t>/La evolución biológica/El origen de la vida/</w:t>
            </w:r>
            <w:r w:rsidR="0071530C" w:rsidRPr="00566FF2">
              <w:rPr>
                <w:rFonts w:ascii="Arial" w:hAnsi="Arial" w:cs="Arial"/>
                <w:sz w:val="24"/>
                <w:szCs w:val="24"/>
                <w:lang w:val="es-ES_tradnl"/>
              </w:rPr>
              <w:t xml:space="preserve"> </w:t>
            </w:r>
            <w:r w:rsidR="00B45590" w:rsidRPr="00566FF2">
              <w:rPr>
                <w:rFonts w:ascii="Arial" w:hAnsi="Arial" w:cs="Arial"/>
                <w:sz w:val="24"/>
                <w:szCs w:val="24"/>
                <w:lang w:val="es-ES_tradnl"/>
              </w:rPr>
              <w:t>¿Qué es la teoría de la generación espontánea?</w:t>
            </w:r>
          </w:p>
        </w:tc>
      </w:tr>
      <w:tr w:rsidR="002F7C6E" w:rsidRPr="00566FF2" w14:paraId="3A8C7202" w14:textId="77777777" w:rsidTr="004413E4">
        <w:tc>
          <w:tcPr>
            <w:tcW w:w="2518" w:type="dxa"/>
          </w:tcPr>
          <w:p w14:paraId="2F07BE6F"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379" w:type="dxa"/>
          </w:tcPr>
          <w:p w14:paraId="57216218" w14:textId="77777777" w:rsidR="00E61F4B" w:rsidRPr="00566FF2" w:rsidRDefault="00E61F4B"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Cambiar el texto de dos de los contenedores. </w:t>
            </w:r>
          </w:p>
          <w:p w14:paraId="36BD0E48" w14:textId="77777777" w:rsidR="00E61F4B" w:rsidRPr="00566FF2" w:rsidRDefault="00E61F4B" w:rsidP="00566FF2">
            <w:pPr>
              <w:spacing w:line="360" w:lineRule="auto"/>
              <w:rPr>
                <w:rFonts w:ascii="Arial" w:hAnsi="Arial" w:cs="Arial"/>
                <w:sz w:val="24"/>
                <w:szCs w:val="24"/>
                <w:lang w:val="es-ES_tradnl"/>
              </w:rPr>
            </w:pPr>
          </w:p>
          <w:p w14:paraId="0DD9B8A6" w14:textId="77777777" w:rsidR="00E61F4B" w:rsidRPr="00566FF2" w:rsidRDefault="00E61F4B" w:rsidP="00566FF2">
            <w:pPr>
              <w:spacing w:line="360" w:lineRule="auto"/>
              <w:rPr>
                <w:rFonts w:ascii="Arial" w:hAnsi="Arial" w:cs="Arial"/>
                <w:sz w:val="24"/>
                <w:szCs w:val="24"/>
                <w:lang w:val="es-ES_tradnl"/>
              </w:rPr>
            </w:pPr>
            <w:r w:rsidRPr="00566FF2">
              <w:rPr>
                <w:rFonts w:ascii="Arial" w:hAnsi="Arial" w:cs="Arial"/>
                <w:sz w:val="24"/>
                <w:szCs w:val="24"/>
                <w:lang w:val="es-ES_tradnl"/>
              </w:rPr>
              <w:t>Se cambia “El primer científico que cuestionó la teoría de la generación espontánea…” por “</w:t>
            </w:r>
            <w:r w:rsidRPr="00875F9E">
              <w:rPr>
                <w:rFonts w:ascii="Arial" w:hAnsi="Arial" w:cs="Arial"/>
                <w:sz w:val="24"/>
                <w:szCs w:val="24"/>
                <w:highlight w:val="cyan"/>
                <w:lang w:val="es-ES_tradnl"/>
              </w:rPr>
              <w:t>El primer científico que cuestionó la hipótesis de la generación espontánea</w:t>
            </w:r>
            <w:r w:rsidRPr="00566FF2">
              <w:rPr>
                <w:rFonts w:ascii="Arial" w:hAnsi="Arial" w:cs="Arial"/>
                <w:sz w:val="24"/>
                <w:szCs w:val="24"/>
                <w:lang w:val="es-ES_tradnl"/>
              </w:rPr>
              <w:t>…”</w:t>
            </w:r>
          </w:p>
          <w:p w14:paraId="748D7FA2" w14:textId="77777777" w:rsidR="00E61F4B" w:rsidRPr="00566FF2" w:rsidRDefault="00E61F4B" w:rsidP="00566FF2">
            <w:pPr>
              <w:spacing w:line="360" w:lineRule="auto"/>
              <w:rPr>
                <w:rFonts w:ascii="Arial" w:hAnsi="Arial" w:cs="Arial"/>
                <w:sz w:val="24"/>
                <w:szCs w:val="24"/>
                <w:lang w:val="es-ES_tradnl"/>
              </w:rPr>
            </w:pPr>
          </w:p>
          <w:p w14:paraId="7366670E" w14:textId="77777777" w:rsidR="00E61F4B" w:rsidRPr="00566FF2" w:rsidRDefault="00E61F4B" w:rsidP="00566FF2">
            <w:pPr>
              <w:spacing w:line="360" w:lineRule="auto"/>
              <w:rPr>
                <w:rFonts w:ascii="Arial" w:hAnsi="Arial" w:cs="Arial"/>
                <w:sz w:val="24"/>
                <w:szCs w:val="24"/>
                <w:lang w:val="es-ES_tradnl"/>
              </w:rPr>
            </w:pPr>
            <w:r w:rsidRPr="00566FF2">
              <w:rPr>
                <w:rFonts w:ascii="Arial" w:hAnsi="Arial" w:cs="Arial"/>
                <w:sz w:val="24"/>
                <w:szCs w:val="24"/>
                <w:lang w:val="es-ES_tradnl"/>
              </w:rPr>
              <w:t>Se cambia: “Se argumentaba la teoría de la generación espontánea debido a…” por “</w:t>
            </w:r>
            <w:r w:rsidRPr="00875F9E">
              <w:rPr>
                <w:rFonts w:ascii="Arial" w:hAnsi="Arial" w:cs="Arial"/>
                <w:sz w:val="24"/>
                <w:szCs w:val="24"/>
                <w:highlight w:val="cyan"/>
                <w:lang w:val="es-ES_tradnl"/>
              </w:rPr>
              <w:t>Se argumentaba la hipótesis de la generación espontánea debido a</w:t>
            </w:r>
            <w:r w:rsidRPr="00566FF2">
              <w:rPr>
                <w:rFonts w:ascii="Arial" w:hAnsi="Arial" w:cs="Arial"/>
                <w:sz w:val="24"/>
                <w:szCs w:val="24"/>
                <w:lang w:val="es-ES_tradnl"/>
              </w:rPr>
              <w:t>…”</w:t>
            </w:r>
          </w:p>
        </w:tc>
      </w:tr>
      <w:tr w:rsidR="002F7C6E" w:rsidRPr="00566FF2" w14:paraId="0CCD9977" w14:textId="77777777" w:rsidTr="004413E4">
        <w:tc>
          <w:tcPr>
            <w:tcW w:w="2518" w:type="dxa"/>
          </w:tcPr>
          <w:p w14:paraId="38FE7C30" w14:textId="77777777" w:rsidR="00EA54B1" w:rsidRPr="00566FF2" w:rsidRDefault="00EA54B1" w:rsidP="00566FF2">
            <w:pPr>
              <w:spacing w:line="360" w:lineRule="auto"/>
              <w:rPr>
                <w:rFonts w:ascii="Arial" w:hAnsi="Arial" w:cs="Arial"/>
                <w:b/>
                <w:sz w:val="24"/>
                <w:szCs w:val="24"/>
              </w:rPr>
            </w:pPr>
            <w:r w:rsidRPr="00566FF2">
              <w:rPr>
                <w:rFonts w:ascii="Arial" w:hAnsi="Arial" w:cs="Arial"/>
                <w:b/>
                <w:sz w:val="24"/>
                <w:szCs w:val="24"/>
              </w:rPr>
              <w:t>Título</w:t>
            </w:r>
          </w:p>
        </w:tc>
        <w:tc>
          <w:tcPr>
            <w:tcW w:w="6379" w:type="dxa"/>
          </w:tcPr>
          <w:p w14:paraId="15EEFF87" w14:textId="77777777" w:rsidR="00EA54B1" w:rsidRPr="00566FF2" w:rsidRDefault="00D108A5" w:rsidP="00566FF2">
            <w:pPr>
              <w:spacing w:line="360" w:lineRule="auto"/>
              <w:rPr>
                <w:rFonts w:ascii="Arial" w:hAnsi="Arial" w:cs="Arial"/>
                <w:sz w:val="24"/>
                <w:szCs w:val="24"/>
              </w:rPr>
            </w:pPr>
            <w:r w:rsidRPr="00566FF2">
              <w:rPr>
                <w:rFonts w:ascii="Arial" w:hAnsi="Arial" w:cs="Arial"/>
                <w:sz w:val="24"/>
                <w:szCs w:val="24"/>
              </w:rPr>
              <w:t>La generación espontánea</w:t>
            </w:r>
          </w:p>
        </w:tc>
      </w:tr>
      <w:tr w:rsidR="002F7C6E" w:rsidRPr="00566FF2" w14:paraId="3A1930B1" w14:textId="77777777" w:rsidTr="004413E4">
        <w:tc>
          <w:tcPr>
            <w:tcW w:w="2518" w:type="dxa"/>
          </w:tcPr>
          <w:p w14:paraId="46851F48" w14:textId="77777777" w:rsidR="00EA54B1" w:rsidRPr="00566FF2" w:rsidRDefault="00EA54B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379" w:type="dxa"/>
          </w:tcPr>
          <w:p w14:paraId="7C0DD7B5" w14:textId="77777777" w:rsidR="00EA54B1" w:rsidRPr="00566FF2" w:rsidRDefault="00D108A5" w:rsidP="00566FF2">
            <w:pPr>
              <w:spacing w:line="360" w:lineRule="auto"/>
              <w:rPr>
                <w:rFonts w:ascii="Arial" w:hAnsi="Arial" w:cs="Arial"/>
                <w:sz w:val="24"/>
                <w:szCs w:val="24"/>
              </w:rPr>
            </w:pPr>
            <w:r w:rsidRPr="00566FF2">
              <w:rPr>
                <w:rFonts w:ascii="Arial" w:hAnsi="Arial" w:cs="Arial"/>
                <w:sz w:val="24"/>
                <w:szCs w:val="24"/>
              </w:rPr>
              <w:t xml:space="preserve">Actividad para reconocer las características de la </w:t>
            </w:r>
            <w:r w:rsidR="00ED5D76" w:rsidRPr="00566FF2">
              <w:rPr>
                <w:rFonts w:ascii="Arial" w:hAnsi="Arial" w:cs="Arial"/>
                <w:sz w:val="24"/>
                <w:szCs w:val="24"/>
              </w:rPr>
              <w:t>hipótesis de la generación espont</w:t>
            </w:r>
            <w:r w:rsidRPr="00566FF2">
              <w:rPr>
                <w:rFonts w:ascii="Arial" w:hAnsi="Arial" w:cs="Arial"/>
                <w:sz w:val="24"/>
                <w:szCs w:val="24"/>
              </w:rPr>
              <w:t>ánea</w:t>
            </w:r>
          </w:p>
        </w:tc>
      </w:tr>
    </w:tbl>
    <w:p w14:paraId="736DCC8A" w14:textId="77777777" w:rsidR="00902F83" w:rsidRPr="00566FF2" w:rsidRDefault="00902F83" w:rsidP="00566FF2">
      <w:pPr>
        <w:pStyle w:val="u"/>
        <w:shd w:val="clear" w:color="auto" w:fill="FFFFFF"/>
        <w:spacing w:before="0" w:beforeAutospacing="0" w:after="0" w:afterAutospacing="0" w:line="360" w:lineRule="auto"/>
        <w:rPr>
          <w:rFonts w:ascii="Arial" w:hAnsi="Arial" w:cs="Arial"/>
        </w:rPr>
      </w:pPr>
    </w:p>
    <w:p w14:paraId="564CCCF5" w14:textId="238590DD" w:rsidR="00A950EF" w:rsidRPr="00566FF2" w:rsidRDefault="00A950E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 xml:space="preserve">1.2 La </w:t>
      </w:r>
      <w:r w:rsidR="00F97EAC" w:rsidRPr="00566FF2">
        <w:rPr>
          <w:rFonts w:ascii="Arial" w:hAnsi="Arial" w:cs="Arial"/>
          <w:b/>
          <w:sz w:val="24"/>
          <w:szCs w:val="24"/>
        </w:rPr>
        <w:t>hipótesis</w:t>
      </w:r>
      <w:r w:rsidRPr="00566FF2">
        <w:rPr>
          <w:rFonts w:ascii="Arial" w:hAnsi="Arial" w:cs="Arial"/>
          <w:b/>
          <w:sz w:val="24"/>
          <w:szCs w:val="24"/>
        </w:rPr>
        <w:t xml:space="preserve"> de la panspermia</w:t>
      </w:r>
    </w:p>
    <w:p w14:paraId="5B5FB289" w14:textId="5F17C54A" w:rsidR="009B0D31" w:rsidRPr="00566FF2" w:rsidRDefault="00415DD0"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E</w:t>
      </w:r>
      <w:r w:rsidR="00E33B9D" w:rsidRPr="00566FF2">
        <w:rPr>
          <w:rFonts w:ascii="Arial" w:hAnsi="Arial" w:cs="Arial"/>
        </w:rPr>
        <w:t xml:space="preserve">l químico sueco Svante A. Arrhenius </w:t>
      </w:r>
      <w:r w:rsidR="00F84834" w:rsidRPr="00566FF2">
        <w:rPr>
          <w:rFonts w:ascii="Arial" w:hAnsi="Arial" w:cs="Arial"/>
        </w:rPr>
        <w:t>propuso</w:t>
      </w:r>
      <w:r w:rsidR="009A4930">
        <w:rPr>
          <w:rFonts w:ascii="Arial" w:hAnsi="Arial" w:cs="Arial"/>
        </w:rPr>
        <w:t>,</w:t>
      </w:r>
      <w:r w:rsidR="00F84834" w:rsidRPr="00566FF2">
        <w:rPr>
          <w:rFonts w:ascii="Arial" w:hAnsi="Arial" w:cs="Arial"/>
        </w:rPr>
        <w:t xml:space="preserve"> a fines del siglo XIX</w:t>
      </w:r>
      <w:r w:rsidR="009A4930">
        <w:rPr>
          <w:rFonts w:ascii="Arial" w:hAnsi="Arial" w:cs="Arial"/>
        </w:rPr>
        <w:t>,</w:t>
      </w:r>
      <w:r w:rsidR="00F84834" w:rsidRPr="00566FF2">
        <w:rPr>
          <w:rFonts w:ascii="Arial" w:hAnsi="Arial" w:cs="Arial"/>
        </w:rPr>
        <w:t xml:space="preserve"> que hay gérmenes de vida en todo el cosmos que pudieron llegar a la Tierra, de tal manera que la vida se habría originado en el espacio exterior. </w:t>
      </w:r>
      <w:r w:rsidR="00FC2811" w:rsidRPr="00566FF2">
        <w:rPr>
          <w:rFonts w:ascii="Arial" w:hAnsi="Arial" w:cs="Arial"/>
        </w:rPr>
        <w:t xml:space="preserve">Aunque él no fue el primero en proponer esta idea, sí la hizo más popular. </w:t>
      </w:r>
      <w:r w:rsidR="009A4930">
        <w:rPr>
          <w:rFonts w:ascii="Arial" w:hAnsi="Arial" w:cs="Arial"/>
        </w:rPr>
        <w:t>E</w:t>
      </w:r>
      <w:r w:rsidR="00FC2811" w:rsidRPr="00566FF2">
        <w:rPr>
          <w:rFonts w:ascii="Arial" w:hAnsi="Arial" w:cs="Arial"/>
        </w:rPr>
        <w:t xml:space="preserve">sta propuesta </w:t>
      </w:r>
      <w:r w:rsidR="009A4930">
        <w:rPr>
          <w:rFonts w:ascii="Arial" w:hAnsi="Arial" w:cs="Arial"/>
        </w:rPr>
        <w:t>se</w:t>
      </w:r>
      <w:r w:rsidR="009A4930" w:rsidRPr="00566FF2">
        <w:rPr>
          <w:rFonts w:ascii="Arial" w:hAnsi="Arial" w:cs="Arial"/>
        </w:rPr>
        <w:t xml:space="preserve"> </w:t>
      </w:r>
      <w:r w:rsidR="00FC2811" w:rsidRPr="00566FF2">
        <w:rPr>
          <w:rFonts w:ascii="Arial" w:hAnsi="Arial" w:cs="Arial"/>
        </w:rPr>
        <w:t>conoce con</w:t>
      </w:r>
      <w:r w:rsidR="002C26EF" w:rsidRPr="00566FF2">
        <w:rPr>
          <w:rFonts w:ascii="Arial" w:hAnsi="Arial" w:cs="Arial"/>
        </w:rPr>
        <w:t xml:space="preserve"> el</w:t>
      </w:r>
      <w:r w:rsidRPr="00566FF2">
        <w:rPr>
          <w:rFonts w:ascii="Arial" w:hAnsi="Arial" w:cs="Arial"/>
        </w:rPr>
        <w:t xml:space="preserve"> nombre de </w:t>
      </w:r>
      <w:r w:rsidRPr="00566FF2">
        <w:rPr>
          <w:rFonts w:ascii="Arial" w:hAnsi="Arial" w:cs="Arial"/>
          <w:b/>
        </w:rPr>
        <w:t>panspermia</w:t>
      </w:r>
      <w:r w:rsidR="009941F0" w:rsidRPr="00566FF2">
        <w:rPr>
          <w:rFonts w:ascii="Arial" w:hAnsi="Arial" w:cs="Arial"/>
        </w:rPr>
        <w:t>, y se desarrolló debido a que hay quienes consideran que</w:t>
      </w:r>
      <w:r w:rsidRPr="00566FF2">
        <w:rPr>
          <w:rFonts w:ascii="Arial" w:hAnsi="Arial" w:cs="Arial"/>
        </w:rPr>
        <w:t xml:space="preserve"> el tiempo que pasó entre el momento en que la Tierra se hizo habitable y </w:t>
      </w:r>
      <w:r w:rsidR="00DF5F26" w:rsidRPr="00566FF2">
        <w:rPr>
          <w:rFonts w:ascii="Arial" w:hAnsi="Arial" w:cs="Arial"/>
        </w:rPr>
        <w:t xml:space="preserve">en </w:t>
      </w:r>
      <w:r w:rsidRPr="00566FF2">
        <w:rPr>
          <w:rFonts w:ascii="Arial" w:hAnsi="Arial" w:cs="Arial"/>
        </w:rPr>
        <w:t>el que apareció la vida</w:t>
      </w:r>
      <w:r w:rsidR="0032313C" w:rsidRPr="00566FF2">
        <w:rPr>
          <w:rFonts w:ascii="Arial" w:hAnsi="Arial" w:cs="Arial"/>
        </w:rPr>
        <w:t>,</w:t>
      </w:r>
      <w:r w:rsidR="009941F0" w:rsidRPr="00566FF2">
        <w:rPr>
          <w:rFonts w:ascii="Arial" w:hAnsi="Arial" w:cs="Arial"/>
        </w:rPr>
        <w:t xml:space="preserve"> no </w:t>
      </w:r>
      <w:r w:rsidR="009A4930">
        <w:rPr>
          <w:rFonts w:ascii="Arial" w:hAnsi="Arial" w:cs="Arial"/>
        </w:rPr>
        <w:t>fue</w:t>
      </w:r>
      <w:r w:rsidR="009A4930" w:rsidRPr="00566FF2">
        <w:rPr>
          <w:rFonts w:ascii="Arial" w:hAnsi="Arial" w:cs="Arial"/>
        </w:rPr>
        <w:t xml:space="preserve"> </w:t>
      </w:r>
      <w:r w:rsidRPr="00566FF2">
        <w:rPr>
          <w:rFonts w:ascii="Arial" w:hAnsi="Arial" w:cs="Arial"/>
        </w:rPr>
        <w:t>suficiente para que surgiera algo tan</w:t>
      </w:r>
      <w:r w:rsidR="00DF5F26" w:rsidRPr="00566FF2">
        <w:rPr>
          <w:rFonts w:ascii="Arial" w:hAnsi="Arial" w:cs="Arial"/>
        </w:rPr>
        <w:t xml:space="preserve"> complejo como una célula.</w:t>
      </w:r>
    </w:p>
    <w:p w14:paraId="01512251" w14:textId="77777777" w:rsidR="00415DD0" w:rsidRPr="00566FF2" w:rsidRDefault="00415DD0" w:rsidP="00566FF2">
      <w:pPr>
        <w:pStyle w:val="u"/>
        <w:shd w:val="clear" w:color="auto" w:fill="FFFFFF"/>
        <w:spacing w:before="0" w:beforeAutospacing="0" w:after="0" w:afterAutospacing="0" w:line="360" w:lineRule="auto"/>
        <w:rPr>
          <w:rFonts w:ascii="Arial" w:hAnsi="Arial" w:cs="Arial"/>
        </w:rPr>
      </w:pPr>
    </w:p>
    <w:p w14:paraId="209E2A29" w14:textId="2DF88BB1" w:rsidR="009B0D31" w:rsidRPr="00566FF2" w:rsidRDefault="00DF5F26"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lastRenderedPageBreak/>
        <w:t>H</w:t>
      </w:r>
      <w:r w:rsidR="009B0D31" w:rsidRPr="00566FF2">
        <w:rPr>
          <w:rFonts w:ascii="Arial" w:hAnsi="Arial" w:cs="Arial"/>
        </w:rPr>
        <w:t xml:space="preserve">ay evidencia </w:t>
      </w:r>
      <w:r w:rsidR="00E61F4B" w:rsidRPr="00566FF2">
        <w:rPr>
          <w:rFonts w:ascii="Arial" w:hAnsi="Arial" w:cs="Arial"/>
        </w:rPr>
        <w:t xml:space="preserve">de </w:t>
      </w:r>
      <w:r w:rsidR="009B0D31" w:rsidRPr="00566FF2">
        <w:rPr>
          <w:rFonts w:ascii="Arial" w:hAnsi="Arial" w:cs="Arial"/>
        </w:rPr>
        <w:t>que moléculas orgánicas, como aminoácidos, pueden estar contenidas en los meteoritos</w:t>
      </w:r>
      <w:r w:rsidRPr="00566FF2">
        <w:rPr>
          <w:rFonts w:ascii="Arial" w:hAnsi="Arial" w:cs="Arial"/>
        </w:rPr>
        <w:t>, y</w:t>
      </w:r>
      <w:r w:rsidR="009B0D31" w:rsidRPr="00566FF2">
        <w:rPr>
          <w:rFonts w:ascii="Arial" w:hAnsi="Arial" w:cs="Arial"/>
        </w:rPr>
        <w:t xml:space="preserve"> </w:t>
      </w:r>
      <w:r w:rsidR="00415DD0" w:rsidRPr="00566FF2">
        <w:rPr>
          <w:rFonts w:ascii="Arial" w:hAnsi="Arial" w:cs="Arial"/>
        </w:rPr>
        <w:t xml:space="preserve">se han hecho experimentos que prueban que esporas de bacterias pueden sobrevivir en condiciones extremas en el espacio hasta por seis años, protegidas de la radiación ultravioleta. Esto hace pensar que dentro de un meteorito </w:t>
      </w:r>
      <w:r w:rsidR="00AA2703" w:rsidRPr="00566FF2">
        <w:rPr>
          <w:rFonts w:ascii="Arial" w:hAnsi="Arial" w:cs="Arial"/>
        </w:rPr>
        <w:t>pueden estar</w:t>
      </w:r>
      <w:r w:rsidR="00415DD0" w:rsidRPr="00566FF2">
        <w:rPr>
          <w:rFonts w:ascii="Arial" w:hAnsi="Arial" w:cs="Arial"/>
        </w:rPr>
        <w:t xml:space="preserve"> las condiciones </w:t>
      </w:r>
      <w:r w:rsidR="00D3621C" w:rsidRPr="00566FF2">
        <w:rPr>
          <w:rFonts w:ascii="Arial" w:hAnsi="Arial" w:cs="Arial"/>
        </w:rPr>
        <w:t xml:space="preserve">adecuadas </w:t>
      </w:r>
      <w:r w:rsidR="00AA2703" w:rsidRPr="00566FF2">
        <w:rPr>
          <w:rFonts w:ascii="Arial" w:hAnsi="Arial" w:cs="Arial"/>
        </w:rPr>
        <w:t>para</w:t>
      </w:r>
      <w:r w:rsidR="00D3621C" w:rsidRPr="00566FF2">
        <w:rPr>
          <w:rFonts w:ascii="Arial" w:hAnsi="Arial" w:cs="Arial"/>
        </w:rPr>
        <w:t xml:space="preserve"> </w:t>
      </w:r>
      <w:r w:rsidRPr="00566FF2">
        <w:rPr>
          <w:rFonts w:ascii="Arial" w:hAnsi="Arial" w:cs="Arial"/>
        </w:rPr>
        <w:t>que un microorganismo sobreviva y llegue a la Tierra.</w:t>
      </w:r>
    </w:p>
    <w:p w14:paraId="6EC42B3A" w14:textId="77777777" w:rsidR="009B0D31" w:rsidRPr="00566FF2" w:rsidRDefault="009B0D31" w:rsidP="00566FF2">
      <w:pPr>
        <w:pStyle w:val="u"/>
        <w:shd w:val="clear" w:color="auto" w:fill="FFFFFF"/>
        <w:spacing w:before="0" w:beforeAutospacing="0" w:after="0" w:afterAutospacing="0" w:line="360" w:lineRule="auto"/>
        <w:rPr>
          <w:rFonts w:ascii="Arial" w:hAnsi="Arial" w:cs="Arial"/>
        </w:rPr>
      </w:pPr>
    </w:p>
    <w:p w14:paraId="76BB4E95" w14:textId="77777777" w:rsidR="00463FE7" w:rsidRPr="00566FF2" w:rsidRDefault="00DF5F26"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Un gran</w:t>
      </w:r>
      <w:r w:rsidR="001173DF" w:rsidRPr="00566FF2">
        <w:rPr>
          <w:rFonts w:ascii="Arial" w:hAnsi="Arial" w:cs="Arial"/>
        </w:rPr>
        <w:t xml:space="preserve"> </w:t>
      </w:r>
      <w:r w:rsidR="00F84834" w:rsidRPr="00566FF2">
        <w:rPr>
          <w:rFonts w:ascii="Arial" w:hAnsi="Arial" w:cs="Arial"/>
        </w:rPr>
        <w:t>inconveniente</w:t>
      </w:r>
      <w:r w:rsidRPr="00566FF2">
        <w:rPr>
          <w:rFonts w:ascii="Arial" w:hAnsi="Arial" w:cs="Arial"/>
        </w:rPr>
        <w:t xml:space="preserve"> </w:t>
      </w:r>
      <w:r w:rsidR="00F84834" w:rsidRPr="00566FF2">
        <w:rPr>
          <w:rFonts w:ascii="Arial" w:hAnsi="Arial" w:cs="Arial"/>
        </w:rPr>
        <w:t xml:space="preserve">de esta </w:t>
      </w:r>
      <w:r w:rsidR="001173DF" w:rsidRPr="00566FF2">
        <w:rPr>
          <w:rFonts w:ascii="Arial" w:hAnsi="Arial" w:cs="Arial"/>
        </w:rPr>
        <w:t>propuesta</w:t>
      </w:r>
      <w:r w:rsidR="00F84834" w:rsidRPr="00566FF2">
        <w:rPr>
          <w:rFonts w:ascii="Arial" w:hAnsi="Arial" w:cs="Arial"/>
        </w:rPr>
        <w:t xml:space="preserve"> es que no resuelve el problema</w:t>
      </w:r>
      <w:r w:rsidR="001173DF" w:rsidRPr="00566FF2">
        <w:rPr>
          <w:rFonts w:ascii="Arial" w:hAnsi="Arial" w:cs="Arial"/>
        </w:rPr>
        <w:t xml:space="preserve"> inicial de cómo surgió la vida</w:t>
      </w:r>
      <w:r w:rsidRPr="00566FF2">
        <w:rPr>
          <w:rFonts w:ascii="Arial" w:hAnsi="Arial" w:cs="Arial"/>
        </w:rPr>
        <w:t>, simplemente se limita a decir que vino de otro lugar</w:t>
      </w:r>
      <w:r w:rsidR="00F84834" w:rsidRPr="00566FF2">
        <w:rPr>
          <w:rFonts w:ascii="Arial" w:hAnsi="Arial" w:cs="Arial"/>
        </w:rPr>
        <w:t>.</w:t>
      </w:r>
      <w:r w:rsidRPr="00566FF2">
        <w:rPr>
          <w:rFonts w:ascii="Arial" w:hAnsi="Arial" w:cs="Arial"/>
        </w:rPr>
        <w:t xml:space="preserve"> Además,</w:t>
      </w:r>
      <w:r w:rsidR="007B0C73" w:rsidRPr="00566FF2">
        <w:rPr>
          <w:rFonts w:ascii="Arial" w:hAnsi="Arial" w:cs="Arial"/>
        </w:rPr>
        <w:t xml:space="preserve"> aún no hay evidencia concluyente para apoyar la </w:t>
      </w:r>
      <w:r w:rsidR="00AA2703" w:rsidRPr="00566FF2">
        <w:rPr>
          <w:rFonts w:ascii="Arial" w:hAnsi="Arial" w:cs="Arial"/>
        </w:rPr>
        <w:t>hipótesis</w:t>
      </w:r>
      <w:r w:rsidRPr="00566FF2">
        <w:rPr>
          <w:rFonts w:ascii="Arial" w:hAnsi="Arial" w:cs="Arial"/>
        </w:rPr>
        <w:t>.</w:t>
      </w:r>
    </w:p>
    <w:p w14:paraId="0AC2B221" w14:textId="77777777" w:rsidR="00082FDF" w:rsidRPr="00566FF2" w:rsidRDefault="00082FDF" w:rsidP="00566FF2">
      <w:pPr>
        <w:pStyle w:val="u"/>
        <w:shd w:val="clear" w:color="auto" w:fill="FFFFFF"/>
        <w:spacing w:before="0" w:beforeAutospacing="0" w:after="0" w:afterAutospacing="0" w:line="360" w:lineRule="auto"/>
        <w:rPr>
          <w:rFonts w:ascii="Arial" w:hAnsi="Arial" w:cs="Arial"/>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0B75EF1E" w14:textId="77777777" w:rsidTr="0072240F">
        <w:tc>
          <w:tcPr>
            <w:tcW w:w="9054" w:type="dxa"/>
            <w:gridSpan w:val="2"/>
            <w:shd w:val="clear" w:color="auto" w:fill="0D0D0D" w:themeFill="text1" w:themeFillTint="F2"/>
          </w:tcPr>
          <w:p w14:paraId="6A38432C" w14:textId="77777777" w:rsidR="00463FE7" w:rsidRPr="00566FF2" w:rsidRDefault="00463FE7"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139C1757" w14:textId="77777777" w:rsidTr="0072240F">
        <w:tc>
          <w:tcPr>
            <w:tcW w:w="2376" w:type="dxa"/>
          </w:tcPr>
          <w:p w14:paraId="4662F63D" w14:textId="77777777" w:rsidR="00463FE7" w:rsidRPr="00566FF2" w:rsidRDefault="00463FE7"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5D8D5FAB" w14:textId="77777777" w:rsidR="00463FE7" w:rsidRPr="00566FF2" w:rsidRDefault="00463FE7" w:rsidP="00566FF2">
            <w:pPr>
              <w:spacing w:line="360" w:lineRule="auto"/>
              <w:rPr>
                <w:rFonts w:ascii="Arial" w:hAnsi="Arial" w:cs="Arial"/>
                <w:b/>
                <w:sz w:val="24"/>
                <w:szCs w:val="24"/>
              </w:rPr>
            </w:pPr>
            <w:r w:rsidRPr="00566FF2">
              <w:rPr>
                <w:rFonts w:ascii="Arial" w:hAnsi="Arial" w:cs="Arial"/>
                <w:sz w:val="24"/>
                <w:szCs w:val="24"/>
              </w:rPr>
              <w:t>CN_09_01_CO_IMG02</w:t>
            </w:r>
          </w:p>
        </w:tc>
      </w:tr>
      <w:tr w:rsidR="002F7C6E" w:rsidRPr="00566FF2" w14:paraId="2589A3C8" w14:textId="77777777" w:rsidTr="0072240F">
        <w:tc>
          <w:tcPr>
            <w:tcW w:w="2376" w:type="dxa"/>
          </w:tcPr>
          <w:p w14:paraId="66380D84" w14:textId="77777777" w:rsidR="00463FE7" w:rsidRPr="00566FF2" w:rsidRDefault="00463FE7"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0F6B618A" w14:textId="77777777" w:rsidR="00463FE7" w:rsidRPr="00566FF2" w:rsidRDefault="00463FE7" w:rsidP="00566FF2">
            <w:pPr>
              <w:spacing w:line="360" w:lineRule="auto"/>
              <w:rPr>
                <w:rFonts w:ascii="Arial" w:hAnsi="Arial" w:cs="Arial"/>
                <w:sz w:val="24"/>
                <w:szCs w:val="24"/>
              </w:rPr>
            </w:pPr>
            <w:r w:rsidRPr="00566FF2">
              <w:rPr>
                <w:rFonts w:ascii="Arial" w:hAnsi="Arial" w:cs="Arial"/>
                <w:sz w:val="24"/>
                <w:szCs w:val="24"/>
              </w:rPr>
              <w:t>Fotografía de Svante Arrhenius</w:t>
            </w:r>
          </w:p>
        </w:tc>
      </w:tr>
      <w:tr w:rsidR="002F7C6E" w:rsidRPr="00566FF2" w14:paraId="03ECD2A4" w14:textId="77777777" w:rsidTr="0072240F">
        <w:tc>
          <w:tcPr>
            <w:tcW w:w="2376" w:type="dxa"/>
          </w:tcPr>
          <w:p w14:paraId="2C5CEF6C" w14:textId="77777777" w:rsidR="00463FE7" w:rsidRPr="00566FF2" w:rsidRDefault="00463FE7" w:rsidP="00566FF2">
            <w:pPr>
              <w:spacing w:line="360" w:lineRule="auto"/>
              <w:rPr>
                <w:rFonts w:ascii="Arial" w:hAnsi="Arial" w:cs="Arial"/>
                <w:sz w:val="24"/>
                <w:szCs w:val="24"/>
              </w:rPr>
            </w:pPr>
            <w:r w:rsidRPr="00566FF2">
              <w:rPr>
                <w:rFonts w:ascii="Arial" w:hAnsi="Arial" w:cs="Arial"/>
                <w:b/>
                <w:sz w:val="24"/>
                <w:szCs w:val="24"/>
              </w:rPr>
              <w:t>Código Shutterstock (o URL o la ruta en AulaPlaneta)</w:t>
            </w:r>
          </w:p>
        </w:tc>
        <w:tc>
          <w:tcPr>
            <w:tcW w:w="6678" w:type="dxa"/>
          </w:tcPr>
          <w:p w14:paraId="0459CBD1" w14:textId="77777777" w:rsidR="00463FE7" w:rsidRPr="00566FF2" w:rsidRDefault="00981EBF" w:rsidP="00566FF2">
            <w:pPr>
              <w:spacing w:line="360" w:lineRule="auto"/>
              <w:rPr>
                <w:rFonts w:ascii="Arial" w:hAnsi="Arial" w:cs="Arial"/>
                <w:sz w:val="24"/>
                <w:szCs w:val="24"/>
              </w:rPr>
            </w:pPr>
            <w:r w:rsidRPr="00566FF2">
              <w:rPr>
                <w:rFonts w:ascii="Arial" w:hAnsi="Arial" w:cs="Arial"/>
                <w:sz w:val="24"/>
                <w:szCs w:val="24"/>
              </w:rPr>
              <w:t>http://banco.aulaplaneta.com/foto/f9ad6042-af08-44b4-9965-dc752d60d994</w:t>
            </w:r>
          </w:p>
        </w:tc>
      </w:tr>
      <w:tr w:rsidR="002F7C6E" w:rsidRPr="00566FF2" w14:paraId="0AC61024" w14:textId="77777777" w:rsidTr="0072240F">
        <w:tc>
          <w:tcPr>
            <w:tcW w:w="2376" w:type="dxa"/>
          </w:tcPr>
          <w:p w14:paraId="2F599C85" w14:textId="77777777" w:rsidR="00463FE7" w:rsidRPr="00566FF2" w:rsidRDefault="00463FE7"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1BD663F9" w14:textId="77777777" w:rsidR="00463FE7" w:rsidRPr="00566FF2" w:rsidRDefault="00463FE7"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 xml:space="preserve">Svante A. Arrhenius fue </w:t>
            </w:r>
            <w:r w:rsidR="00953CB7" w:rsidRPr="00566FF2">
              <w:rPr>
                <w:rFonts w:ascii="Arial" w:hAnsi="Arial" w:cs="Arial"/>
              </w:rPr>
              <w:t xml:space="preserve">un físico y químico sueco. </w:t>
            </w:r>
            <w:r w:rsidRPr="00566FF2">
              <w:rPr>
                <w:rFonts w:ascii="Arial" w:hAnsi="Arial" w:cs="Arial"/>
                <w:shd w:val="clear" w:color="auto" w:fill="FFFFFF"/>
                <w:lang w:val="es-CO"/>
              </w:rPr>
              <w:t xml:space="preserve">En 1906 formuló la hipótesis de la panspermia, según la cual la vida se propagaría por </w:t>
            </w:r>
            <w:r w:rsidR="00953CB7" w:rsidRPr="00566FF2">
              <w:rPr>
                <w:rFonts w:ascii="Arial" w:hAnsi="Arial" w:cs="Arial"/>
                <w:shd w:val="clear" w:color="auto" w:fill="FFFFFF"/>
                <w:lang w:val="es-CO"/>
              </w:rPr>
              <w:t>el espacio en forma de esporas.</w:t>
            </w:r>
          </w:p>
        </w:tc>
      </w:tr>
    </w:tbl>
    <w:p w14:paraId="6B65EFE5" w14:textId="77777777" w:rsidR="00A950EF" w:rsidRPr="00566FF2" w:rsidRDefault="00A950EF" w:rsidP="00566FF2">
      <w:pPr>
        <w:pStyle w:val="u"/>
        <w:shd w:val="clear" w:color="auto" w:fill="FFFFFF"/>
        <w:spacing w:before="0" w:beforeAutospacing="0" w:after="0" w:afterAutospacing="0" w:line="360" w:lineRule="auto"/>
        <w:rPr>
          <w:rFonts w:ascii="Arial" w:hAnsi="Arial" w:cs="Arial"/>
        </w:rPr>
      </w:pPr>
    </w:p>
    <w:p w14:paraId="251A6A3F" w14:textId="1104A946" w:rsidR="007C3126" w:rsidRPr="00F355CF" w:rsidRDefault="00A950EF" w:rsidP="00F355CF">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 xml:space="preserve">1.3 </w:t>
      </w:r>
      <w:r w:rsidR="003278DB" w:rsidRPr="00566FF2">
        <w:rPr>
          <w:rFonts w:ascii="Arial" w:hAnsi="Arial" w:cs="Arial"/>
          <w:b/>
          <w:sz w:val="24"/>
          <w:szCs w:val="24"/>
        </w:rPr>
        <w:t>La abiogénesis</w:t>
      </w:r>
    </w:p>
    <w:p w14:paraId="0DFB757D" w14:textId="04C404A1" w:rsidR="00F355CF" w:rsidRDefault="00F355CF" w:rsidP="00566FF2">
      <w:pPr>
        <w:pStyle w:val="u"/>
        <w:shd w:val="clear" w:color="auto" w:fill="FFFFFF"/>
        <w:spacing w:before="0" w:beforeAutospacing="0" w:after="0" w:afterAutospacing="0" w:line="360" w:lineRule="auto"/>
        <w:rPr>
          <w:rFonts w:ascii="Arial" w:hAnsi="Arial" w:cs="Arial"/>
        </w:rPr>
      </w:pPr>
      <w:r>
        <w:rPr>
          <w:rFonts w:ascii="Arial" w:hAnsi="Arial" w:cs="Arial"/>
        </w:rPr>
        <w:t>En 1924, el bioquímico ruso Aleksandr Ivánovich Oparin formuló la hipótesis sobre el origen de la vida más aceptad</w:t>
      </w:r>
      <w:r w:rsidR="007E3F07">
        <w:rPr>
          <w:rFonts w:ascii="Arial" w:hAnsi="Arial" w:cs="Arial"/>
        </w:rPr>
        <w:t xml:space="preserve">a actualmente. Él propuso que dicho origen </w:t>
      </w:r>
      <w:r>
        <w:rPr>
          <w:rFonts w:ascii="Arial" w:hAnsi="Arial" w:cs="Arial"/>
        </w:rPr>
        <w:t xml:space="preserve">se dio a partir de la </w:t>
      </w:r>
      <w:r w:rsidRPr="00F355CF">
        <w:rPr>
          <w:rFonts w:ascii="Arial" w:hAnsi="Arial" w:cs="Arial"/>
          <w:b/>
        </w:rPr>
        <w:t>evolución</w:t>
      </w:r>
      <w:r>
        <w:rPr>
          <w:rFonts w:ascii="Arial" w:hAnsi="Arial" w:cs="Arial"/>
        </w:rPr>
        <w:t xml:space="preserve"> gradual de moléculas basadas en carbono. Esta idea se conoce como </w:t>
      </w:r>
      <w:r w:rsidRPr="00F355CF">
        <w:rPr>
          <w:rFonts w:ascii="Arial" w:hAnsi="Arial" w:cs="Arial"/>
          <w:b/>
        </w:rPr>
        <w:t>abiogénesis</w:t>
      </w:r>
      <w:r>
        <w:rPr>
          <w:rFonts w:ascii="Arial" w:hAnsi="Arial" w:cs="Arial"/>
        </w:rPr>
        <w:t>.</w:t>
      </w:r>
    </w:p>
    <w:p w14:paraId="0D304CF2" w14:textId="77777777" w:rsidR="00F355CF" w:rsidRDefault="00F355CF" w:rsidP="00566FF2">
      <w:pPr>
        <w:pStyle w:val="u"/>
        <w:shd w:val="clear" w:color="auto" w:fill="FFFFFF"/>
        <w:spacing w:before="0" w:beforeAutospacing="0" w:after="0" w:afterAutospacing="0" w:line="360" w:lineRule="auto"/>
        <w:rPr>
          <w:rFonts w:ascii="Arial" w:hAnsi="Arial" w:cs="Arial"/>
        </w:rPr>
      </w:pPr>
    </w:p>
    <w:p w14:paraId="016ABECB" w14:textId="02D70039" w:rsidR="00FC2811" w:rsidRPr="00566FF2" w:rsidRDefault="00FC2811"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La abiogénesis</w:t>
      </w:r>
      <w:r w:rsidR="00EB6B05" w:rsidRPr="00566FF2">
        <w:rPr>
          <w:rFonts w:ascii="Arial" w:hAnsi="Arial" w:cs="Arial"/>
        </w:rPr>
        <w:t xml:space="preserve"> se basa</w:t>
      </w:r>
      <w:r w:rsidR="00A950EF" w:rsidRPr="00566FF2">
        <w:rPr>
          <w:rFonts w:ascii="Arial" w:hAnsi="Arial" w:cs="Arial"/>
        </w:rPr>
        <w:t xml:space="preserve"> en </w:t>
      </w:r>
      <w:r w:rsidRPr="00566FF2">
        <w:rPr>
          <w:rFonts w:ascii="Arial" w:hAnsi="Arial" w:cs="Arial"/>
        </w:rPr>
        <w:t xml:space="preserve">la existencia de unas moléculas conocidas como </w:t>
      </w:r>
      <w:r w:rsidRPr="00566FF2">
        <w:rPr>
          <w:rFonts w:ascii="Arial" w:hAnsi="Arial" w:cs="Arial"/>
          <w:b/>
        </w:rPr>
        <w:t>coacervados</w:t>
      </w:r>
      <w:r w:rsidRPr="00566FF2">
        <w:rPr>
          <w:rFonts w:ascii="Arial" w:hAnsi="Arial" w:cs="Arial"/>
        </w:rPr>
        <w:t>, que se sabe tienden a agruparse y formar estructuras más complejas, movidas solo por fuerzas electromagnéticas.</w:t>
      </w:r>
      <w:r w:rsidR="00AF4698" w:rsidRPr="00566FF2">
        <w:rPr>
          <w:rFonts w:ascii="Arial" w:hAnsi="Arial" w:cs="Arial"/>
        </w:rPr>
        <w:t xml:space="preserve"> Dich</w:t>
      </w:r>
      <w:r w:rsidRPr="00566FF2">
        <w:rPr>
          <w:rFonts w:ascii="Arial" w:hAnsi="Arial" w:cs="Arial"/>
        </w:rPr>
        <w:t xml:space="preserve">as moléculas podrían </w:t>
      </w:r>
      <w:r w:rsidRPr="00566FF2">
        <w:rPr>
          <w:rFonts w:ascii="Arial" w:hAnsi="Arial" w:cs="Arial"/>
        </w:rPr>
        <w:lastRenderedPageBreak/>
        <w:t>haber formado estructuras cada vez más gra</w:t>
      </w:r>
      <w:r w:rsidR="00AF4698" w:rsidRPr="00566FF2">
        <w:rPr>
          <w:rFonts w:ascii="Arial" w:hAnsi="Arial" w:cs="Arial"/>
        </w:rPr>
        <w:t>ndes y complicadas, hasta constituir</w:t>
      </w:r>
      <w:r w:rsidRPr="00566FF2">
        <w:rPr>
          <w:rFonts w:ascii="Arial" w:hAnsi="Arial" w:cs="Arial"/>
        </w:rPr>
        <w:t xml:space="preserve"> las primeras células.</w:t>
      </w:r>
    </w:p>
    <w:p w14:paraId="7726254B" w14:textId="77777777" w:rsidR="00FC2811" w:rsidRPr="00566FF2" w:rsidRDefault="00FC2811" w:rsidP="00566FF2">
      <w:pPr>
        <w:pStyle w:val="u"/>
        <w:shd w:val="clear" w:color="auto" w:fill="FFFFFF"/>
        <w:spacing w:before="0" w:beforeAutospacing="0" w:after="0" w:afterAutospacing="0" w:line="360" w:lineRule="auto"/>
        <w:rPr>
          <w:rFonts w:ascii="Arial" w:hAnsi="Arial" w:cs="Arial"/>
        </w:rPr>
      </w:pPr>
    </w:p>
    <w:p w14:paraId="0D71AD41" w14:textId="5AECD09B" w:rsidR="007C3126" w:rsidRPr="00566FF2" w:rsidRDefault="00EB6B05"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 xml:space="preserve">Esta hipótesis se apoya en </w:t>
      </w:r>
      <w:r w:rsidR="003B22C7" w:rsidRPr="00566FF2">
        <w:rPr>
          <w:rFonts w:ascii="Arial" w:hAnsi="Arial" w:cs="Arial"/>
        </w:rPr>
        <w:t xml:space="preserve">el hecho de </w:t>
      </w:r>
      <w:r w:rsidR="00A950EF" w:rsidRPr="00566FF2">
        <w:rPr>
          <w:rFonts w:ascii="Arial" w:hAnsi="Arial" w:cs="Arial"/>
        </w:rPr>
        <w:t>que las características de la</w:t>
      </w:r>
      <w:r w:rsidR="003E1DA9" w:rsidRPr="00566FF2">
        <w:rPr>
          <w:rFonts w:ascii="Arial" w:hAnsi="Arial" w:cs="Arial"/>
        </w:rPr>
        <w:t xml:space="preserve"> </w:t>
      </w:r>
      <w:r w:rsidR="003E1DA9" w:rsidRPr="00566FF2">
        <w:rPr>
          <w:rFonts w:ascii="Arial" w:hAnsi="Arial" w:cs="Arial"/>
          <w:b/>
        </w:rPr>
        <w:t>atmósfera primitiva</w:t>
      </w:r>
      <w:r w:rsidR="003E1DA9" w:rsidRPr="00566FF2">
        <w:rPr>
          <w:rFonts w:ascii="Arial" w:hAnsi="Arial" w:cs="Arial"/>
        </w:rPr>
        <w:t xml:space="preserve"> de la Tierra </w:t>
      </w:r>
      <w:r w:rsidR="00314417" w:rsidRPr="00566FF2">
        <w:rPr>
          <w:rFonts w:ascii="Arial" w:hAnsi="Arial" w:cs="Arial"/>
        </w:rPr>
        <w:t>era</w:t>
      </w:r>
      <w:r w:rsidR="00A950EF" w:rsidRPr="00566FF2">
        <w:rPr>
          <w:rFonts w:ascii="Arial" w:hAnsi="Arial" w:cs="Arial"/>
        </w:rPr>
        <w:t>n</w:t>
      </w:r>
      <w:r w:rsidR="00314417" w:rsidRPr="00566FF2">
        <w:rPr>
          <w:rFonts w:ascii="Arial" w:hAnsi="Arial" w:cs="Arial"/>
        </w:rPr>
        <w:t xml:space="preserve"> muy diferente</w:t>
      </w:r>
      <w:r w:rsidR="00A950EF" w:rsidRPr="00566FF2">
        <w:rPr>
          <w:rFonts w:ascii="Arial" w:hAnsi="Arial" w:cs="Arial"/>
        </w:rPr>
        <w:t>s</w:t>
      </w:r>
      <w:r w:rsidR="00314417" w:rsidRPr="00566FF2">
        <w:rPr>
          <w:rFonts w:ascii="Arial" w:hAnsi="Arial" w:cs="Arial"/>
        </w:rPr>
        <w:t xml:space="preserve"> a la</w:t>
      </w:r>
      <w:r w:rsidR="00A950EF" w:rsidRPr="00566FF2">
        <w:rPr>
          <w:rFonts w:ascii="Arial" w:hAnsi="Arial" w:cs="Arial"/>
        </w:rPr>
        <w:t>s</w:t>
      </w:r>
      <w:r w:rsidR="00314417" w:rsidRPr="00566FF2">
        <w:rPr>
          <w:rFonts w:ascii="Arial" w:hAnsi="Arial" w:cs="Arial"/>
        </w:rPr>
        <w:t xml:space="preserve"> actual</w:t>
      </w:r>
      <w:r w:rsidR="00A950EF" w:rsidRPr="00566FF2">
        <w:rPr>
          <w:rFonts w:ascii="Arial" w:hAnsi="Arial" w:cs="Arial"/>
        </w:rPr>
        <w:t>es</w:t>
      </w:r>
      <w:r w:rsidR="004360AC" w:rsidRPr="00566FF2">
        <w:rPr>
          <w:rFonts w:ascii="Arial" w:hAnsi="Arial" w:cs="Arial"/>
        </w:rPr>
        <w:t>:</w:t>
      </w:r>
      <w:r w:rsidR="004433C1" w:rsidRPr="00566FF2">
        <w:rPr>
          <w:rFonts w:ascii="Arial" w:hAnsi="Arial" w:cs="Arial"/>
        </w:rPr>
        <w:t xml:space="preserve"> alta tem</w:t>
      </w:r>
      <w:r w:rsidR="001F0C00" w:rsidRPr="00566FF2">
        <w:rPr>
          <w:rFonts w:ascii="Arial" w:hAnsi="Arial" w:cs="Arial"/>
        </w:rPr>
        <w:t xml:space="preserve">peratura, gran </w:t>
      </w:r>
      <w:r w:rsidR="004433C1" w:rsidRPr="00566FF2">
        <w:rPr>
          <w:rFonts w:ascii="Arial" w:hAnsi="Arial" w:cs="Arial"/>
        </w:rPr>
        <w:t>incidencia de radiación ultravioleta y a</w:t>
      </w:r>
      <w:r w:rsidR="007C3126" w:rsidRPr="00566FF2">
        <w:rPr>
          <w:rFonts w:ascii="Arial" w:hAnsi="Arial" w:cs="Arial"/>
        </w:rPr>
        <w:t xml:space="preserve">bundantes descargas eléctricas. </w:t>
      </w:r>
      <w:r w:rsidR="004360AC" w:rsidRPr="00566FF2">
        <w:rPr>
          <w:rFonts w:ascii="Arial" w:hAnsi="Arial" w:cs="Arial"/>
        </w:rPr>
        <w:t xml:space="preserve">Los experimentos </w:t>
      </w:r>
      <w:r w:rsidR="00FB4462" w:rsidRPr="00566FF2">
        <w:rPr>
          <w:rFonts w:ascii="Arial" w:hAnsi="Arial" w:cs="Arial"/>
        </w:rPr>
        <w:t xml:space="preserve">han demostrado que en estas condiciones los elementos se unen formando </w:t>
      </w:r>
      <w:r w:rsidR="00FB4462" w:rsidRPr="00566FF2">
        <w:rPr>
          <w:rFonts w:ascii="Arial" w:hAnsi="Arial" w:cs="Arial"/>
          <w:b/>
        </w:rPr>
        <w:t>moléculas orgánicas</w:t>
      </w:r>
      <w:r w:rsidR="00FB4462" w:rsidRPr="00566FF2">
        <w:rPr>
          <w:rFonts w:ascii="Arial" w:hAnsi="Arial" w:cs="Arial"/>
        </w:rPr>
        <w:t xml:space="preserve"> (es decir, con un armazón o esqueleto de carbono)</w:t>
      </w:r>
      <w:r w:rsidR="00E04269" w:rsidRPr="00566FF2">
        <w:rPr>
          <w:rFonts w:ascii="Arial" w:hAnsi="Arial" w:cs="Arial"/>
        </w:rPr>
        <w:t>, mientras se puedan mover libremente, como cuando están en el agua</w:t>
      </w:r>
      <w:r w:rsidR="00FB4462" w:rsidRPr="00566FF2">
        <w:rPr>
          <w:rFonts w:ascii="Arial" w:hAnsi="Arial" w:cs="Arial"/>
        </w:rPr>
        <w:t xml:space="preserve">. Debido a la gran energía </w:t>
      </w:r>
      <w:r w:rsidR="007C3126" w:rsidRPr="00566FF2">
        <w:rPr>
          <w:rFonts w:ascii="Arial" w:hAnsi="Arial" w:cs="Arial"/>
        </w:rPr>
        <w:t xml:space="preserve">disponible, se podían dar con relativa facilidad </w:t>
      </w:r>
      <w:r w:rsidR="007C3126" w:rsidRPr="00566FF2">
        <w:rPr>
          <w:rFonts w:ascii="Arial" w:hAnsi="Arial" w:cs="Arial"/>
          <w:b/>
        </w:rPr>
        <w:t>reacciones químicas</w:t>
      </w:r>
      <w:r w:rsidR="007C3126" w:rsidRPr="00566FF2">
        <w:rPr>
          <w:rFonts w:ascii="Arial" w:hAnsi="Arial" w:cs="Arial"/>
        </w:rPr>
        <w:t xml:space="preserve"> en las cuales las moléculas se unían y formaban otras cada vez m</w:t>
      </w:r>
      <w:r w:rsidR="007E2204" w:rsidRPr="00566FF2">
        <w:rPr>
          <w:rFonts w:ascii="Arial" w:hAnsi="Arial" w:cs="Arial"/>
        </w:rPr>
        <w:t>ás grandes, como las proteínas o los ácidos nucleicos.</w:t>
      </w:r>
    </w:p>
    <w:p w14:paraId="5D105121" w14:textId="77777777" w:rsidR="00D108A5" w:rsidRPr="00566FF2" w:rsidRDefault="00D108A5" w:rsidP="00566FF2">
      <w:pPr>
        <w:pStyle w:val="u"/>
        <w:shd w:val="clear" w:color="auto" w:fill="FFFFFF"/>
        <w:spacing w:before="0" w:beforeAutospacing="0" w:after="0" w:afterAutospacing="0" w:line="360" w:lineRule="auto"/>
        <w:rPr>
          <w:rFonts w:ascii="Arial" w:hAnsi="Arial" w:cs="Arial"/>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265595A8" w14:textId="77777777" w:rsidTr="004A1C3F">
        <w:tc>
          <w:tcPr>
            <w:tcW w:w="9054" w:type="dxa"/>
            <w:gridSpan w:val="2"/>
            <w:shd w:val="clear" w:color="auto" w:fill="0D0D0D" w:themeFill="text1" w:themeFillTint="F2"/>
          </w:tcPr>
          <w:p w14:paraId="560559DF" w14:textId="77777777" w:rsidR="00D108A5" w:rsidRPr="00566FF2" w:rsidRDefault="00D108A5"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44080181" w14:textId="77777777" w:rsidTr="004A1C3F">
        <w:tc>
          <w:tcPr>
            <w:tcW w:w="2376" w:type="dxa"/>
          </w:tcPr>
          <w:p w14:paraId="3C5B191C" w14:textId="77777777" w:rsidR="00D108A5" w:rsidRPr="00566FF2" w:rsidRDefault="00D108A5"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0DDF212A" w14:textId="77777777" w:rsidR="00D108A5" w:rsidRPr="00566FF2" w:rsidRDefault="00D108A5" w:rsidP="00566FF2">
            <w:pPr>
              <w:spacing w:line="360" w:lineRule="auto"/>
              <w:rPr>
                <w:rFonts w:ascii="Arial" w:hAnsi="Arial" w:cs="Arial"/>
                <w:b/>
                <w:sz w:val="24"/>
                <w:szCs w:val="24"/>
              </w:rPr>
            </w:pPr>
            <w:r w:rsidRPr="00566FF2">
              <w:rPr>
                <w:rFonts w:ascii="Arial" w:hAnsi="Arial" w:cs="Arial"/>
                <w:sz w:val="24"/>
                <w:szCs w:val="24"/>
              </w:rPr>
              <w:t>CN_09_01_CO_IMG03</w:t>
            </w:r>
          </w:p>
        </w:tc>
      </w:tr>
      <w:tr w:rsidR="002F7C6E" w:rsidRPr="00566FF2" w14:paraId="30E825E3" w14:textId="77777777" w:rsidTr="004A1C3F">
        <w:tc>
          <w:tcPr>
            <w:tcW w:w="2376" w:type="dxa"/>
          </w:tcPr>
          <w:p w14:paraId="022E8304"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4D64D910" w14:textId="4A0BB109" w:rsidR="00D108A5" w:rsidRPr="00566FF2" w:rsidRDefault="00D108A5" w:rsidP="005F74CC">
            <w:pPr>
              <w:spacing w:line="360" w:lineRule="auto"/>
              <w:rPr>
                <w:rFonts w:ascii="Arial" w:hAnsi="Arial" w:cs="Arial"/>
                <w:sz w:val="24"/>
                <w:szCs w:val="24"/>
              </w:rPr>
            </w:pPr>
            <w:r w:rsidRPr="00566FF2">
              <w:rPr>
                <w:rFonts w:ascii="Arial" w:hAnsi="Arial" w:cs="Arial"/>
                <w:sz w:val="24"/>
                <w:szCs w:val="24"/>
              </w:rPr>
              <w:t xml:space="preserve">La </w:t>
            </w:r>
            <w:r w:rsidR="005F74CC">
              <w:rPr>
                <w:rFonts w:ascii="Arial" w:hAnsi="Arial" w:cs="Arial"/>
                <w:sz w:val="24"/>
                <w:szCs w:val="24"/>
              </w:rPr>
              <w:t>T</w:t>
            </w:r>
            <w:r w:rsidR="005F74CC" w:rsidRPr="00566FF2">
              <w:rPr>
                <w:rFonts w:ascii="Arial" w:hAnsi="Arial" w:cs="Arial"/>
                <w:sz w:val="24"/>
                <w:szCs w:val="24"/>
              </w:rPr>
              <w:t xml:space="preserve">ierra </w:t>
            </w:r>
            <w:r w:rsidRPr="00566FF2">
              <w:rPr>
                <w:rFonts w:ascii="Arial" w:hAnsi="Arial" w:cs="Arial"/>
                <w:sz w:val="24"/>
                <w:szCs w:val="24"/>
              </w:rPr>
              <w:t>primitiva</w:t>
            </w:r>
          </w:p>
        </w:tc>
      </w:tr>
      <w:tr w:rsidR="002F7C6E" w:rsidRPr="00566FF2" w14:paraId="394E9C5B" w14:textId="77777777" w:rsidTr="004A1C3F">
        <w:tc>
          <w:tcPr>
            <w:tcW w:w="2376" w:type="dxa"/>
          </w:tcPr>
          <w:p w14:paraId="55025599"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Código Shutterstock (o URL o la ruta en AulaPlaneta)</w:t>
            </w:r>
          </w:p>
        </w:tc>
        <w:tc>
          <w:tcPr>
            <w:tcW w:w="6678" w:type="dxa"/>
          </w:tcPr>
          <w:p w14:paraId="559AAA25" w14:textId="3D938CB2" w:rsidR="001F6611" w:rsidRPr="00566FF2" w:rsidRDefault="007E7F61" w:rsidP="00566FF2">
            <w:pPr>
              <w:spacing w:line="360" w:lineRule="auto"/>
              <w:rPr>
                <w:rFonts w:ascii="Arial" w:hAnsi="Arial" w:cs="Arial"/>
                <w:sz w:val="24"/>
                <w:szCs w:val="24"/>
              </w:rPr>
            </w:pPr>
            <w:r w:rsidRPr="00566FF2">
              <w:rPr>
                <w:rFonts w:ascii="Arial" w:hAnsi="Arial" w:cs="Arial"/>
                <w:sz w:val="24"/>
                <w:szCs w:val="24"/>
              </w:rPr>
              <w:t xml:space="preserve">Hacer una imagen de la </w:t>
            </w:r>
            <w:r w:rsidR="005F74CC">
              <w:rPr>
                <w:rFonts w:ascii="Arial" w:hAnsi="Arial" w:cs="Arial"/>
                <w:sz w:val="24"/>
                <w:szCs w:val="24"/>
              </w:rPr>
              <w:t>T</w:t>
            </w:r>
            <w:r w:rsidR="005F74CC" w:rsidRPr="00566FF2">
              <w:rPr>
                <w:rFonts w:ascii="Arial" w:hAnsi="Arial" w:cs="Arial"/>
                <w:sz w:val="24"/>
                <w:szCs w:val="24"/>
              </w:rPr>
              <w:t xml:space="preserve">ierra </w:t>
            </w:r>
            <w:r w:rsidRPr="00566FF2">
              <w:rPr>
                <w:rFonts w:ascii="Arial" w:hAnsi="Arial" w:cs="Arial"/>
                <w:sz w:val="24"/>
                <w:szCs w:val="24"/>
              </w:rPr>
              <w:t>primitiva, con mares, volcanes y rayos. Que sea similar a una combinación de e</w:t>
            </w:r>
            <w:r w:rsidR="001F6611" w:rsidRPr="00566FF2">
              <w:rPr>
                <w:rFonts w:ascii="Arial" w:hAnsi="Arial" w:cs="Arial"/>
                <w:sz w:val="24"/>
                <w:szCs w:val="24"/>
              </w:rPr>
              <w:t>s</w:t>
            </w:r>
            <w:r w:rsidRPr="00566FF2">
              <w:rPr>
                <w:rFonts w:ascii="Arial" w:hAnsi="Arial" w:cs="Arial"/>
                <w:sz w:val="24"/>
                <w:szCs w:val="24"/>
              </w:rPr>
              <w:t>to:</w:t>
            </w:r>
          </w:p>
          <w:p w14:paraId="297E25EF" w14:textId="77777777" w:rsidR="00D108A5" w:rsidRPr="00566FF2" w:rsidRDefault="007E7F61" w:rsidP="00566FF2">
            <w:pPr>
              <w:spacing w:line="360" w:lineRule="auto"/>
              <w:rPr>
                <w:rFonts w:ascii="Arial" w:hAnsi="Arial" w:cs="Arial"/>
                <w:sz w:val="24"/>
                <w:szCs w:val="24"/>
              </w:rPr>
            </w:pPr>
            <w:r w:rsidRPr="00566FF2">
              <w:rPr>
                <w:rFonts w:ascii="Arial" w:hAnsi="Arial" w:cs="Arial"/>
                <w:sz w:val="24"/>
                <w:szCs w:val="24"/>
              </w:rPr>
              <w:t xml:space="preserve"> </w:t>
            </w:r>
            <w:hyperlink r:id="rId8" w:history="1">
              <w:r w:rsidRPr="00566FF2">
                <w:rPr>
                  <w:rStyle w:val="Hipervnculo"/>
                  <w:rFonts w:ascii="Arial" w:hAnsi="Arial" w:cs="Arial"/>
                  <w:color w:val="auto"/>
                  <w:sz w:val="24"/>
                  <w:szCs w:val="24"/>
                </w:rPr>
                <w:t>http://2.bp.blogspot.com/_cFUl96eiH0s/Sb_fc0b1T7I/AAAAAAAAACM/-zkqzVX24tc/s1600/superficie-primitiva.jpg</w:t>
              </w:r>
            </w:hyperlink>
          </w:p>
          <w:p w14:paraId="67820927" w14:textId="77777777" w:rsidR="007E7F61" w:rsidRPr="00566FF2" w:rsidRDefault="007E7F61" w:rsidP="00566FF2">
            <w:pPr>
              <w:spacing w:line="360" w:lineRule="auto"/>
              <w:rPr>
                <w:rFonts w:ascii="Arial" w:hAnsi="Arial" w:cs="Arial"/>
                <w:sz w:val="24"/>
                <w:szCs w:val="24"/>
              </w:rPr>
            </w:pPr>
          </w:p>
          <w:p w14:paraId="02A61A61" w14:textId="77777777" w:rsidR="007E7F61" w:rsidRPr="00566FF2" w:rsidRDefault="00185008" w:rsidP="00566FF2">
            <w:pPr>
              <w:spacing w:line="360" w:lineRule="auto"/>
              <w:rPr>
                <w:rFonts w:ascii="Arial" w:hAnsi="Arial" w:cs="Arial"/>
                <w:sz w:val="24"/>
                <w:szCs w:val="24"/>
              </w:rPr>
            </w:pPr>
            <w:hyperlink r:id="rId9" w:history="1">
              <w:r w:rsidR="007E7F61" w:rsidRPr="00566FF2">
                <w:rPr>
                  <w:rStyle w:val="Hipervnculo"/>
                  <w:rFonts w:ascii="Arial" w:hAnsi="Arial" w:cs="Arial"/>
                  <w:color w:val="auto"/>
                  <w:sz w:val="24"/>
                  <w:szCs w:val="24"/>
                </w:rPr>
                <w:t>http://danielmarin.naukas.com/files/2013/06/VenusExpressSeq21H11.jpg</w:t>
              </w:r>
            </w:hyperlink>
          </w:p>
        </w:tc>
      </w:tr>
      <w:tr w:rsidR="002F7C6E" w:rsidRPr="00566FF2" w14:paraId="5D7453CB" w14:textId="77777777" w:rsidTr="004A1C3F">
        <w:tc>
          <w:tcPr>
            <w:tcW w:w="2376" w:type="dxa"/>
          </w:tcPr>
          <w:p w14:paraId="17D133D8"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4FBE9559" w14:textId="2B7B64EE" w:rsidR="00D108A5" w:rsidRPr="00566FF2" w:rsidRDefault="007E7F61" w:rsidP="005F74CC">
            <w:pPr>
              <w:spacing w:line="360" w:lineRule="auto"/>
              <w:rPr>
                <w:rFonts w:ascii="Arial" w:hAnsi="Arial" w:cs="Arial"/>
                <w:sz w:val="24"/>
                <w:szCs w:val="24"/>
              </w:rPr>
            </w:pPr>
            <w:r w:rsidRPr="00566FF2">
              <w:rPr>
                <w:rFonts w:ascii="Arial" w:hAnsi="Arial" w:cs="Arial"/>
                <w:sz w:val="24"/>
                <w:szCs w:val="24"/>
              </w:rPr>
              <w:t xml:space="preserve">La </w:t>
            </w:r>
            <w:r w:rsidR="005F74CC">
              <w:rPr>
                <w:rFonts w:ascii="Arial" w:hAnsi="Arial" w:cs="Arial"/>
                <w:sz w:val="24"/>
                <w:szCs w:val="24"/>
              </w:rPr>
              <w:t>T</w:t>
            </w:r>
            <w:r w:rsidR="005F74CC" w:rsidRPr="00566FF2">
              <w:rPr>
                <w:rFonts w:ascii="Arial" w:hAnsi="Arial" w:cs="Arial"/>
                <w:sz w:val="24"/>
                <w:szCs w:val="24"/>
              </w:rPr>
              <w:t xml:space="preserve">ierra </w:t>
            </w:r>
            <w:r w:rsidRPr="00566FF2">
              <w:rPr>
                <w:rFonts w:ascii="Arial" w:hAnsi="Arial" w:cs="Arial"/>
                <w:sz w:val="24"/>
                <w:szCs w:val="24"/>
              </w:rPr>
              <w:t xml:space="preserve">primitiva era un lugar muy violento, con abundantes tormentas eléctricas, vulcanismo y sin una capa </w:t>
            </w:r>
            <w:r w:rsidR="003928CE">
              <w:rPr>
                <w:rFonts w:ascii="Arial" w:hAnsi="Arial" w:cs="Arial"/>
                <w:sz w:val="24"/>
                <w:szCs w:val="24"/>
              </w:rPr>
              <w:t>atmosférica</w:t>
            </w:r>
            <w:r w:rsidRPr="00566FF2">
              <w:rPr>
                <w:rFonts w:ascii="Arial" w:hAnsi="Arial" w:cs="Arial"/>
                <w:sz w:val="24"/>
                <w:szCs w:val="24"/>
              </w:rPr>
              <w:t xml:space="preserve"> densa que la protegiera de la radiación ultravioleta.</w:t>
            </w:r>
          </w:p>
        </w:tc>
      </w:tr>
    </w:tbl>
    <w:p w14:paraId="52BF7221" w14:textId="77777777" w:rsidR="007C3126" w:rsidRPr="00566FF2" w:rsidRDefault="007C3126" w:rsidP="00566FF2">
      <w:pPr>
        <w:pStyle w:val="u"/>
        <w:shd w:val="clear" w:color="auto" w:fill="FFFFFF"/>
        <w:spacing w:before="0" w:beforeAutospacing="0" w:after="0" w:afterAutospacing="0" w:line="360" w:lineRule="auto"/>
        <w:rPr>
          <w:rFonts w:ascii="Arial" w:hAnsi="Arial" w:cs="Arial"/>
        </w:rPr>
      </w:pPr>
    </w:p>
    <w:p w14:paraId="158A3E99" w14:textId="3C795F29" w:rsidR="00E33B9D" w:rsidRPr="00566FF2" w:rsidRDefault="007C3126"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lastRenderedPageBreak/>
        <w:t>Eventualmente, en</w:t>
      </w:r>
      <w:r w:rsidR="004360AC" w:rsidRPr="00566FF2">
        <w:rPr>
          <w:rFonts w:ascii="Arial" w:hAnsi="Arial" w:cs="Arial"/>
        </w:rPr>
        <w:t xml:space="preserve"> </w:t>
      </w:r>
      <w:r w:rsidR="00DE511B" w:rsidRPr="00566FF2">
        <w:rPr>
          <w:rFonts w:ascii="Arial" w:hAnsi="Arial" w:cs="Arial"/>
        </w:rPr>
        <w:t>los mares y</w:t>
      </w:r>
      <w:r w:rsidRPr="00566FF2">
        <w:rPr>
          <w:rFonts w:ascii="Arial" w:hAnsi="Arial" w:cs="Arial"/>
        </w:rPr>
        <w:t xml:space="preserve"> lagos del planeta se</w:t>
      </w:r>
      <w:r w:rsidR="00DE511B" w:rsidRPr="00566FF2">
        <w:rPr>
          <w:rFonts w:ascii="Arial" w:hAnsi="Arial" w:cs="Arial"/>
        </w:rPr>
        <w:t xml:space="preserve"> acumularon </w:t>
      </w:r>
      <w:r w:rsidR="00D108A5" w:rsidRPr="00566FF2">
        <w:rPr>
          <w:rFonts w:ascii="Arial" w:hAnsi="Arial" w:cs="Arial"/>
        </w:rPr>
        <w:t xml:space="preserve">grandes </w:t>
      </w:r>
      <w:r w:rsidRPr="00566FF2">
        <w:rPr>
          <w:rFonts w:ascii="Arial" w:hAnsi="Arial" w:cs="Arial"/>
        </w:rPr>
        <w:t xml:space="preserve">cantidades de </w:t>
      </w:r>
      <w:r w:rsidR="00DE511B" w:rsidRPr="00566FF2">
        <w:rPr>
          <w:rFonts w:ascii="Arial" w:hAnsi="Arial" w:cs="Arial"/>
        </w:rPr>
        <w:t>moléculas orgáni</w:t>
      </w:r>
      <w:r w:rsidRPr="00566FF2">
        <w:rPr>
          <w:rFonts w:ascii="Arial" w:hAnsi="Arial" w:cs="Arial"/>
        </w:rPr>
        <w:t>cas; a esto</w:t>
      </w:r>
      <w:r w:rsidR="00DE511B" w:rsidRPr="00566FF2">
        <w:rPr>
          <w:rFonts w:ascii="Arial" w:hAnsi="Arial" w:cs="Arial"/>
        </w:rPr>
        <w:t xml:space="preserve"> se</w:t>
      </w:r>
      <w:r w:rsidRPr="00566FF2">
        <w:rPr>
          <w:rFonts w:ascii="Arial" w:hAnsi="Arial" w:cs="Arial"/>
        </w:rPr>
        <w:t xml:space="preserve"> le</w:t>
      </w:r>
      <w:r w:rsidR="00DE511B" w:rsidRPr="00566FF2">
        <w:rPr>
          <w:rFonts w:ascii="Arial" w:hAnsi="Arial" w:cs="Arial"/>
        </w:rPr>
        <w:t xml:space="preserve"> llamó el </w:t>
      </w:r>
      <w:r w:rsidR="00DE511B" w:rsidRPr="00566FF2">
        <w:rPr>
          <w:rFonts w:ascii="Arial" w:hAnsi="Arial" w:cs="Arial"/>
          <w:b/>
        </w:rPr>
        <w:t>caldo primitivo</w:t>
      </w:r>
      <w:r w:rsidR="00DE511B" w:rsidRPr="003928CE">
        <w:rPr>
          <w:rFonts w:ascii="Arial" w:hAnsi="Arial" w:cs="Arial"/>
        </w:rPr>
        <w:t>.</w:t>
      </w:r>
      <w:r w:rsidR="00DE511B" w:rsidRPr="00566FF2">
        <w:rPr>
          <w:rFonts w:ascii="Arial" w:hAnsi="Arial" w:cs="Arial"/>
          <w:b/>
        </w:rPr>
        <w:t xml:space="preserve"> </w:t>
      </w:r>
      <w:r w:rsidRPr="00566FF2">
        <w:rPr>
          <w:rFonts w:ascii="Arial" w:hAnsi="Arial" w:cs="Arial"/>
        </w:rPr>
        <w:t>Aquí, las moléculas</w:t>
      </w:r>
      <w:r w:rsidR="00E04269" w:rsidRPr="00566FF2">
        <w:rPr>
          <w:rFonts w:ascii="Arial" w:hAnsi="Arial" w:cs="Arial"/>
        </w:rPr>
        <w:t xml:space="preserve"> se unieron en diversas estructuras, algunas</w:t>
      </w:r>
      <w:r w:rsidR="00AE021A">
        <w:rPr>
          <w:rFonts w:ascii="Arial" w:hAnsi="Arial" w:cs="Arial"/>
        </w:rPr>
        <w:t xml:space="preserve"> de ellas cerradas y que podían contener otras moléculas, incluyendo</w:t>
      </w:r>
      <w:r w:rsidR="00AB2342" w:rsidRPr="00566FF2">
        <w:rPr>
          <w:rFonts w:ascii="Arial" w:hAnsi="Arial" w:cs="Arial"/>
        </w:rPr>
        <w:t xml:space="preserve"> </w:t>
      </w:r>
      <w:r w:rsidR="00AB2342" w:rsidRPr="00AE021A">
        <w:rPr>
          <w:rFonts w:ascii="Arial" w:hAnsi="Arial" w:cs="Arial"/>
          <w:b/>
        </w:rPr>
        <w:t>enzimas</w:t>
      </w:r>
      <w:r w:rsidR="00E04269" w:rsidRPr="00566FF2">
        <w:rPr>
          <w:rFonts w:ascii="Arial" w:hAnsi="Arial" w:cs="Arial"/>
        </w:rPr>
        <w:t xml:space="preserve">, proteínas </w:t>
      </w:r>
      <w:r w:rsidR="00E04269" w:rsidRPr="00AE021A">
        <w:rPr>
          <w:rFonts w:ascii="Arial" w:hAnsi="Arial" w:cs="Arial"/>
        </w:rPr>
        <w:t>capaces</w:t>
      </w:r>
      <w:r w:rsidR="00E04269" w:rsidRPr="00566FF2">
        <w:rPr>
          <w:rFonts w:ascii="Arial" w:hAnsi="Arial" w:cs="Arial"/>
        </w:rPr>
        <w:t xml:space="preserve"> de favorecer reacciones químicas</w:t>
      </w:r>
      <w:r w:rsidR="00AB2342" w:rsidRPr="00566FF2">
        <w:rPr>
          <w:rFonts w:ascii="Arial" w:hAnsi="Arial" w:cs="Arial"/>
        </w:rPr>
        <w:t>. A estas estructuras Opar</w:t>
      </w:r>
      <w:r w:rsidR="00455966" w:rsidRPr="00566FF2">
        <w:rPr>
          <w:rFonts w:ascii="Arial" w:hAnsi="Arial" w:cs="Arial"/>
        </w:rPr>
        <w:t>i</w:t>
      </w:r>
      <w:r w:rsidR="00AB2342" w:rsidRPr="00566FF2">
        <w:rPr>
          <w:rFonts w:ascii="Arial" w:hAnsi="Arial" w:cs="Arial"/>
        </w:rPr>
        <w:t xml:space="preserve">n las llamó </w:t>
      </w:r>
      <w:r w:rsidR="00837767" w:rsidRPr="00566FF2">
        <w:rPr>
          <w:rFonts w:ascii="Arial" w:hAnsi="Arial" w:cs="Arial"/>
          <w:b/>
        </w:rPr>
        <w:t>coacervados</w:t>
      </w:r>
      <w:r w:rsidR="00837767" w:rsidRPr="00566FF2">
        <w:rPr>
          <w:rFonts w:ascii="Arial" w:hAnsi="Arial" w:cs="Arial"/>
        </w:rPr>
        <w:t xml:space="preserve">. </w:t>
      </w:r>
      <w:r w:rsidR="00E04269" w:rsidRPr="00566FF2">
        <w:rPr>
          <w:rFonts w:ascii="Arial" w:hAnsi="Arial" w:cs="Arial"/>
        </w:rPr>
        <w:t>Las enzimas contenidas en</w:t>
      </w:r>
      <w:r w:rsidR="003B13BA" w:rsidRPr="00566FF2">
        <w:rPr>
          <w:rFonts w:ascii="Arial" w:hAnsi="Arial" w:cs="Arial"/>
        </w:rPr>
        <w:t xml:space="preserve"> </w:t>
      </w:r>
      <w:r w:rsidR="00E04269" w:rsidRPr="00566FF2">
        <w:rPr>
          <w:rFonts w:ascii="Arial" w:hAnsi="Arial" w:cs="Arial"/>
        </w:rPr>
        <w:t>los coacervados</w:t>
      </w:r>
      <w:r w:rsidR="00AB2342" w:rsidRPr="00566FF2">
        <w:rPr>
          <w:rFonts w:ascii="Arial" w:hAnsi="Arial" w:cs="Arial"/>
        </w:rPr>
        <w:t xml:space="preserve"> </w:t>
      </w:r>
      <w:r w:rsidR="00E04269" w:rsidRPr="00566FF2">
        <w:rPr>
          <w:rFonts w:ascii="Arial" w:hAnsi="Arial" w:cs="Arial"/>
        </w:rPr>
        <w:t xml:space="preserve">tendrían la capacidad de estimular y dirigir la síntesis de otras moléculas similares; en otras palabras, </w:t>
      </w:r>
      <w:r w:rsidR="003B13BA" w:rsidRPr="00566FF2">
        <w:rPr>
          <w:rFonts w:ascii="Arial" w:hAnsi="Arial" w:cs="Arial"/>
        </w:rPr>
        <w:t>fuer</w:t>
      </w:r>
      <w:r w:rsidR="003B13BA" w:rsidRPr="00566FF2">
        <w:rPr>
          <w:rStyle w:val="un"/>
          <w:rFonts w:ascii="Arial" w:hAnsi="Arial" w:cs="Arial"/>
        </w:rPr>
        <w:t>on capaces de reproducirse</w:t>
      </w:r>
      <w:r w:rsidR="00E04269" w:rsidRPr="00566FF2">
        <w:rPr>
          <w:rStyle w:val="un"/>
          <w:rFonts w:ascii="Arial" w:hAnsi="Arial" w:cs="Arial"/>
        </w:rPr>
        <w:t xml:space="preserve">. Al hacer </w:t>
      </w:r>
      <w:r w:rsidR="00E04269" w:rsidRPr="00566FF2">
        <w:rPr>
          <w:rStyle w:val="un"/>
          <w:rFonts w:ascii="Arial" w:hAnsi="Arial" w:cs="Arial"/>
          <w:b/>
        </w:rPr>
        <w:t>copias</w:t>
      </w:r>
      <w:r w:rsidR="00E04269" w:rsidRPr="00566FF2">
        <w:rPr>
          <w:rStyle w:val="un"/>
          <w:rFonts w:ascii="Arial" w:hAnsi="Arial" w:cs="Arial"/>
        </w:rPr>
        <w:t xml:space="preserve"> de sí mismos, diferentes características se podrían añadir a las nuevas moléculas, y después de mucho </w:t>
      </w:r>
      <w:r w:rsidR="007077A0" w:rsidRPr="00566FF2">
        <w:rPr>
          <w:rStyle w:val="un"/>
          <w:rFonts w:ascii="Arial" w:hAnsi="Arial" w:cs="Arial"/>
        </w:rPr>
        <w:t xml:space="preserve">tiempo, formaron </w:t>
      </w:r>
      <w:r w:rsidR="00E04269" w:rsidRPr="00566FF2">
        <w:rPr>
          <w:rStyle w:val="un"/>
          <w:rFonts w:ascii="Arial" w:hAnsi="Arial" w:cs="Arial"/>
        </w:rPr>
        <w:t xml:space="preserve">las primeras </w:t>
      </w:r>
      <w:r w:rsidR="00E04269" w:rsidRPr="00566FF2">
        <w:rPr>
          <w:rStyle w:val="un"/>
          <w:rFonts w:ascii="Arial" w:hAnsi="Arial" w:cs="Arial"/>
          <w:b/>
        </w:rPr>
        <w:t>células</w:t>
      </w:r>
      <w:r w:rsidR="00E04269" w:rsidRPr="00566FF2">
        <w:rPr>
          <w:rStyle w:val="un"/>
          <w:rFonts w:ascii="Arial" w:hAnsi="Arial" w:cs="Arial"/>
        </w:rPr>
        <w:t>.</w:t>
      </w:r>
    </w:p>
    <w:p w14:paraId="7390288E" w14:textId="77777777" w:rsidR="00EA54B1" w:rsidRPr="00566FF2" w:rsidRDefault="00EA54B1" w:rsidP="00566FF2">
      <w:pPr>
        <w:pStyle w:val="u"/>
        <w:shd w:val="clear" w:color="auto" w:fill="FFFFFF"/>
        <w:spacing w:before="0" w:beforeAutospacing="0" w:after="0" w:afterAutospacing="0" w:line="360" w:lineRule="auto"/>
        <w:rPr>
          <w:rStyle w:val="un"/>
          <w:rFonts w:ascii="Arial" w:hAnsi="Arial" w:cs="Arial"/>
        </w:rPr>
      </w:pPr>
    </w:p>
    <w:p w14:paraId="7C70B988" w14:textId="2DD67AE0" w:rsidR="0032313C" w:rsidRPr="00566FF2" w:rsidRDefault="00EA54B1" w:rsidP="00566FF2">
      <w:pPr>
        <w:pStyle w:val="u"/>
        <w:shd w:val="clear" w:color="auto" w:fill="FFFFFF"/>
        <w:spacing w:before="0" w:beforeAutospacing="0" w:after="0" w:afterAutospacing="0" w:line="360" w:lineRule="auto"/>
        <w:rPr>
          <w:rStyle w:val="un"/>
          <w:rFonts w:ascii="Arial" w:hAnsi="Arial" w:cs="Arial"/>
        </w:rPr>
      </w:pPr>
      <w:r w:rsidRPr="00566FF2">
        <w:rPr>
          <w:rStyle w:val="un"/>
          <w:rFonts w:ascii="Arial" w:hAnsi="Arial" w:cs="Arial"/>
        </w:rPr>
        <w:t>Años más tarde, en 1953, los químicos estadounidenses</w:t>
      </w:r>
      <w:r w:rsidRPr="00566FF2">
        <w:rPr>
          <w:rStyle w:val="apple-converted-space"/>
          <w:rFonts w:ascii="Arial" w:hAnsi="Arial" w:cs="Arial"/>
        </w:rPr>
        <w:t> </w:t>
      </w:r>
      <w:r w:rsidRPr="00566FF2">
        <w:rPr>
          <w:rStyle w:val="Textoennegrita"/>
          <w:rFonts w:ascii="Arial" w:hAnsi="Arial" w:cs="Arial"/>
          <w:b w:val="0"/>
        </w:rPr>
        <w:t>Stanley Miller</w:t>
      </w:r>
      <w:r w:rsidRPr="00566FF2">
        <w:rPr>
          <w:rStyle w:val="apple-converted-space"/>
          <w:rFonts w:ascii="Arial" w:hAnsi="Arial" w:cs="Arial"/>
          <w:b/>
        </w:rPr>
        <w:t> </w:t>
      </w:r>
      <w:r w:rsidRPr="00AE021A">
        <w:rPr>
          <w:rStyle w:val="un"/>
          <w:rFonts w:ascii="Arial" w:hAnsi="Arial" w:cs="Arial"/>
        </w:rPr>
        <w:t>y</w:t>
      </w:r>
      <w:r w:rsidRPr="00566FF2">
        <w:rPr>
          <w:rStyle w:val="apple-converted-space"/>
          <w:rFonts w:ascii="Arial" w:hAnsi="Arial" w:cs="Arial"/>
          <w:b/>
        </w:rPr>
        <w:t> </w:t>
      </w:r>
      <w:r w:rsidRPr="00566FF2">
        <w:rPr>
          <w:rStyle w:val="Textoennegrita"/>
          <w:rFonts w:ascii="Arial" w:hAnsi="Arial" w:cs="Arial"/>
          <w:b w:val="0"/>
        </w:rPr>
        <w:t>Harold Clayton Urey</w:t>
      </w:r>
      <w:r w:rsidRPr="00566FF2">
        <w:rPr>
          <w:rStyle w:val="apple-converted-space"/>
          <w:rFonts w:ascii="Arial" w:hAnsi="Arial" w:cs="Arial"/>
          <w:b/>
        </w:rPr>
        <w:t> </w:t>
      </w:r>
      <w:r w:rsidRPr="00566FF2">
        <w:rPr>
          <w:rStyle w:val="un"/>
          <w:rFonts w:ascii="Arial" w:hAnsi="Arial" w:cs="Arial"/>
        </w:rPr>
        <w:t>demostraron que</w:t>
      </w:r>
      <w:r w:rsidR="00A3595F">
        <w:rPr>
          <w:rStyle w:val="un"/>
          <w:rFonts w:ascii="Arial" w:hAnsi="Arial" w:cs="Arial"/>
        </w:rPr>
        <w:t>,</w:t>
      </w:r>
      <w:r w:rsidRPr="00566FF2">
        <w:rPr>
          <w:rStyle w:val="un"/>
          <w:rFonts w:ascii="Arial" w:hAnsi="Arial" w:cs="Arial"/>
        </w:rPr>
        <w:t xml:space="preserve"> en efecto</w:t>
      </w:r>
      <w:r w:rsidR="00A3595F">
        <w:rPr>
          <w:rStyle w:val="un"/>
          <w:rFonts w:ascii="Arial" w:hAnsi="Arial" w:cs="Arial"/>
        </w:rPr>
        <w:t>,</w:t>
      </w:r>
      <w:r w:rsidRPr="00566FF2">
        <w:rPr>
          <w:rStyle w:val="un"/>
          <w:rFonts w:ascii="Arial" w:hAnsi="Arial" w:cs="Arial"/>
        </w:rPr>
        <w:t xml:space="preserve"> se podían formar </w:t>
      </w:r>
      <w:r w:rsidR="00186CF4" w:rsidRPr="00566FF2">
        <w:rPr>
          <w:rStyle w:val="un"/>
          <w:rFonts w:ascii="Arial" w:hAnsi="Arial" w:cs="Arial"/>
        </w:rPr>
        <w:t xml:space="preserve">moléculas orgánicas </w:t>
      </w:r>
      <w:r w:rsidRPr="00566FF2">
        <w:rPr>
          <w:rStyle w:val="un"/>
          <w:rFonts w:ascii="Arial" w:hAnsi="Arial" w:cs="Arial"/>
        </w:rPr>
        <w:t>a partir de los gases de la atmósfera primitiva</w:t>
      </w:r>
      <w:r w:rsidR="00533AAF" w:rsidRPr="00566FF2">
        <w:rPr>
          <w:rStyle w:val="un"/>
          <w:rFonts w:ascii="Arial" w:hAnsi="Arial" w:cs="Arial"/>
        </w:rPr>
        <w:t xml:space="preserve">, </w:t>
      </w:r>
      <w:r w:rsidR="00A75EB2" w:rsidRPr="00566FF2">
        <w:rPr>
          <w:rStyle w:val="un"/>
          <w:rFonts w:ascii="Arial" w:hAnsi="Arial" w:cs="Arial"/>
        </w:rPr>
        <w:t xml:space="preserve">a </w:t>
      </w:r>
      <w:r w:rsidR="00533AAF" w:rsidRPr="00566FF2">
        <w:rPr>
          <w:rStyle w:val="un"/>
          <w:rFonts w:ascii="Arial" w:hAnsi="Arial" w:cs="Arial"/>
        </w:rPr>
        <w:t>temperaturas elevadas,</w:t>
      </w:r>
      <w:r w:rsidRPr="00566FF2">
        <w:rPr>
          <w:rStyle w:val="un"/>
          <w:rFonts w:ascii="Arial" w:hAnsi="Arial" w:cs="Arial"/>
        </w:rPr>
        <w:t xml:space="preserve"> debido a la acción de las descargas eléctricas de las tormentas y de la luz ultravioleta del Sol. Simularon las condiciones de la atmósfera primitiva mediante un aparato que les permitió ver la formación de muchos compuestos precursores de la mayo</w:t>
      </w:r>
      <w:r w:rsidR="007216C9" w:rsidRPr="00566FF2">
        <w:rPr>
          <w:rStyle w:val="un"/>
          <w:rFonts w:ascii="Arial" w:hAnsi="Arial" w:cs="Arial"/>
        </w:rPr>
        <w:t>ría de las biomoléculas, dando así un fuerte respaldo empíric</w:t>
      </w:r>
      <w:r w:rsidR="00D108A5" w:rsidRPr="00566FF2">
        <w:rPr>
          <w:rStyle w:val="un"/>
          <w:rFonts w:ascii="Arial" w:hAnsi="Arial" w:cs="Arial"/>
        </w:rPr>
        <w:t>o a la idea de los coacervados.</w:t>
      </w:r>
    </w:p>
    <w:p w14:paraId="0B8A909E" w14:textId="77777777" w:rsidR="00D108A5" w:rsidRPr="00566FF2" w:rsidRDefault="00D108A5" w:rsidP="00566FF2">
      <w:pPr>
        <w:pStyle w:val="u"/>
        <w:shd w:val="clear" w:color="auto" w:fill="FFFFFF"/>
        <w:spacing w:before="0" w:beforeAutospacing="0" w:after="0" w:afterAutospacing="0" w:line="360" w:lineRule="auto"/>
        <w:rPr>
          <w:rStyle w:val="un"/>
          <w:rFonts w:ascii="Arial" w:hAnsi="Arial" w:cs="Arial"/>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2B3BC1FA" w14:textId="77777777" w:rsidTr="004A1C3F">
        <w:tc>
          <w:tcPr>
            <w:tcW w:w="9054" w:type="dxa"/>
            <w:gridSpan w:val="2"/>
            <w:shd w:val="clear" w:color="auto" w:fill="0D0D0D" w:themeFill="text1" w:themeFillTint="F2"/>
          </w:tcPr>
          <w:p w14:paraId="5DDABAC3" w14:textId="77777777" w:rsidR="00D108A5" w:rsidRPr="00566FF2" w:rsidRDefault="00D108A5"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33F7E248" w14:textId="77777777" w:rsidTr="004A1C3F">
        <w:tc>
          <w:tcPr>
            <w:tcW w:w="2376" w:type="dxa"/>
          </w:tcPr>
          <w:p w14:paraId="2E8D6651" w14:textId="77777777" w:rsidR="00D108A5" w:rsidRPr="00566FF2" w:rsidRDefault="00D108A5"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019B0ABF" w14:textId="77777777" w:rsidR="00D108A5" w:rsidRPr="00566FF2" w:rsidRDefault="009361D1" w:rsidP="00566FF2">
            <w:pPr>
              <w:spacing w:line="360" w:lineRule="auto"/>
              <w:rPr>
                <w:rFonts w:ascii="Arial" w:hAnsi="Arial" w:cs="Arial"/>
                <w:b/>
                <w:sz w:val="24"/>
                <w:szCs w:val="24"/>
              </w:rPr>
            </w:pPr>
            <w:r w:rsidRPr="00566FF2">
              <w:rPr>
                <w:rFonts w:ascii="Arial" w:hAnsi="Arial" w:cs="Arial"/>
                <w:sz w:val="24"/>
                <w:szCs w:val="24"/>
              </w:rPr>
              <w:t>CN_09_01_CO_IMG04</w:t>
            </w:r>
          </w:p>
        </w:tc>
      </w:tr>
      <w:tr w:rsidR="002F7C6E" w:rsidRPr="00566FF2" w14:paraId="0F4435D2" w14:textId="77777777" w:rsidTr="004A1C3F">
        <w:tc>
          <w:tcPr>
            <w:tcW w:w="2376" w:type="dxa"/>
          </w:tcPr>
          <w:p w14:paraId="47B0B408"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60F76E02" w14:textId="0C29D593" w:rsidR="00D108A5" w:rsidRPr="00566FF2" w:rsidRDefault="00D108A5" w:rsidP="00566FF2">
            <w:pPr>
              <w:spacing w:line="360" w:lineRule="auto"/>
              <w:rPr>
                <w:rFonts w:ascii="Arial" w:hAnsi="Arial" w:cs="Arial"/>
                <w:sz w:val="24"/>
                <w:szCs w:val="24"/>
              </w:rPr>
            </w:pPr>
            <w:r w:rsidRPr="00566FF2">
              <w:rPr>
                <w:rFonts w:ascii="Arial" w:hAnsi="Arial" w:cs="Arial"/>
                <w:sz w:val="24"/>
                <w:szCs w:val="24"/>
              </w:rPr>
              <w:t>Experimento sobre el origen de la</w:t>
            </w:r>
            <w:r w:rsidR="00566FF2">
              <w:rPr>
                <w:rFonts w:ascii="Arial" w:hAnsi="Arial" w:cs="Arial"/>
                <w:sz w:val="24"/>
                <w:szCs w:val="24"/>
              </w:rPr>
              <w:t xml:space="preserve"> </w:t>
            </w:r>
            <w:r w:rsidRPr="00566FF2">
              <w:rPr>
                <w:rFonts w:ascii="Arial" w:hAnsi="Arial" w:cs="Arial"/>
                <w:sz w:val="24"/>
                <w:szCs w:val="24"/>
              </w:rPr>
              <w:t>vida</w:t>
            </w:r>
          </w:p>
        </w:tc>
      </w:tr>
      <w:tr w:rsidR="002F7C6E" w:rsidRPr="00566FF2" w14:paraId="0E93D696" w14:textId="77777777" w:rsidTr="004A1C3F">
        <w:tc>
          <w:tcPr>
            <w:tcW w:w="2376" w:type="dxa"/>
          </w:tcPr>
          <w:p w14:paraId="46D16CC4"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Código Shutterstock (o URL o la ruta en AulaPlaneta)</w:t>
            </w:r>
          </w:p>
        </w:tc>
        <w:tc>
          <w:tcPr>
            <w:tcW w:w="6678" w:type="dxa"/>
          </w:tcPr>
          <w:p w14:paraId="6B466CDF" w14:textId="77777777" w:rsidR="00D108A5" w:rsidRPr="00566FF2" w:rsidRDefault="00714A7E" w:rsidP="00566FF2">
            <w:pPr>
              <w:spacing w:line="360" w:lineRule="auto"/>
              <w:rPr>
                <w:rFonts w:ascii="Arial" w:hAnsi="Arial" w:cs="Arial"/>
                <w:sz w:val="24"/>
                <w:szCs w:val="24"/>
                <w:lang w:val="es-ES_tradnl"/>
              </w:rPr>
            </w:pPr>
            <w:r w:rsidRPr="00566FF2">
              <w:rPr>
                <w:rFonts w:ascii="Arial" w:hAnsi="Arial" w:cs="Arial"/>
                <w:sz w:val="24"/>
                <w:szCs w:val="24"/>
              </w:rPr>
              <w:t>4° ESO/Biología y geología</w:t>
            </w:r>
            <w:r w:rsidR="00D108A5" w:rsidRPr="00566FF2">
              <w:rPr>
                <w:rFonts w:ascii="Arial" w:hAnsi="Arial" w:cs="Arial"/>
                <w:sz w:val="24"/>
                <w:szCs w:val="24"/>
                <w:lang w:val="es-ES_tradnl"/>
              </w:rPr>
              <w:t>/La evolución biológica/</w:t>
            </w:r>
            <w:r w:rsidRPr="00566FF2">
              <w:rPr>
                <w:rFonts w:ascii="Arial" w:hAnsi="Arial" w:cs="Arial"/>
                <w:sz w:val="24"/>
                <w:szCs w:val="24"/>
                <w:lang w:val="es-ES_tradnl"/>
              </w:rPr>
              <w:t xml:space="preserve">Cuaderno de estudio/Sección 1: </w:t>
            </w:r>
            <w:r w:rsidR="00D108A5" w:rsidRPr="00566FF2">
              <w:rPr>
                <w:rFonts w:ascii="Arial" w:hAnsi="Arial" w:cs="Arial"/>
                <w:sz w:val="24"/>
                <w:szCs w:val="24"/>
                <w:lang w:val="es-ES_tradnl"/>
              </w:rPr>
              <w:t>El origen de la vida/</w:t>
            </w:r>
            <w:r w:rsidRPr="00566FF2">
              <w:rPr>
                <w:rFonts w:ascii="Arial" w:hAnsi="Arial" w:cs="Arial"/>
                <w:sz w:val="24"/>
                <w:szCs w:val="24"/>
                <w:lang w:val="es-ES_tradnl"/>
              </w:rPr>
              <w:t>Imagen 2</w:t>
            </w:r>
          </w:p>
          <w:p w14:paraId="07CBA6C5" w14:textId="77777777" w:rsidR="00D108A5" w:rsidRPr="00566FF2" w:rsidRDefault="00D108A5" w:rsidP="00566FF2">
            <w:pPr>
              <w:spacing w:line="360" w:lineRule="auto"/>
              <w:rPr>
                <w:rFonts w:ascii="Arial" w:hAnsi="Arial" w:cs="Arial"/>
                <w:sz w:val="24"/>
                <w:szCs w:val="24"/>
                <w:lang w:val="es-ES_tradnl"/>
              </w:rPr>
            </w:pPr>
          </w:p>
          <w:p w14:paraId="2AC97B81" w14:textId="77777777" w:rsidR="00D108A5" w:rsidRPr="00566FF2" w:rsidRDefault="00D108A5" w:rsidP="00566FF2">
            <w:pPr>
              <w:spacing w:line="360" w:lineRule="auto"/>
              <w:rPr>
                <w:rFonts w:ascii="Arial" w:hAnsi="Arial" w:cs="Arial"/>
                <w:sz w:val="24"/>
                <w:szCs w:val="24"/>
              </w:rPr>
            </w:pPr>
            <w:r w:rsidRPr="00566FF2">
              <w:rPr>
                <w:rFonts w:ascii="Arial" w:hAnsi="Arial" w:cs="Arial"/>
                <w:sz w:val="24"/>
                <w:szCs w:val="24"/>
              </w:rPr>
              <w:t>Modificar el texto de la imagen. Cambiar: “grifo para extraer muestras durante el experimento” por: “</w:t>
            </w:r>
            <w:r w:rsidRPr="00AE021A">
              <w:rPr>
                <w:rFonts w:ascii="Arial" w:hAnsi="Arial" w:cs="Arial"/>
                <w:sz w:val="24"/>
                <w:szCs w:val="24"/>
                <w:highlight w:val="cyan"/>
              </w:rPr>
              <w:t>llave para extraer muestras durante el experimento</w:t>
            </w:r>
            <w:r w:rsidRPr="00566FF2">
              <w:rPr>
                <w:rFonts w:ascii="Arial" w:hAnsi="Arial" w:cs="Arial"/>
                <w:sz w:val="24"/>
                <w:szCs w:val="24"/>
              </w:rPr>
              <w:t>”.</w:t>
            </w:r>
          </w:p>
        </w:tc>
      </w:tr>
      <w:tr w:rsidR="002F7C6E" w:rsidRPr="00566FF2" w14:paraId="164F6CDB" w14:textId="77777777" w:rsidTr="004A1C3F">
        <w:tc>
          <w:tcPr>
            <w:tcW w:w="2376" w:type="dxa"/>
          </w:tcPr>
          <w:p w14:paraId="589C0059" w14:textId="77777777" w:rsidR="00D108A5" w:rsidRPr="00566FF2" w:rsidRDefault="00D108A5"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73C63796" w14:textId="3A03DD0A" w:rsidR="00D108A5" w:rsidRPr="00566FF2" w:rsidRDefault="00D108A5" w:rsidP="00A3595F">
            <w:pPr>
              <w:spacing w:line="360" w:lineRule="auto"/>
              <w:rPr>
                <w:rFonts w:ascii="Arial" w:hAnsi="Arial" w:cs="Arial"/>
                <w:sz w:val="24"/>
                <w:szCs w:val="24"/>
              </w:rPr>
            </w:pPr>
            <w:r w:rsidRPr="00566FF2">
              <w:rPr>
                <w:rFonts w:ascii="Arial" w:hAnsi="Arial" w:cs="Arial"/>
                <w:sz w:val="24"/>
                <w:szCs w:val="24"/>
              </w:rPr>
              <w:t xml:space="preserve">El </w:t>
            </w:r>
            <w:r w:rsidRPr="00A3595F">
              <w:rPr>
                <w:rFonts w:ascii="Arial" w:hAnsi="Arial" w:cs="Arial"/>
                <w:sz w:val="24"/>
                <w:szCs w:val="24"/>
              </w:rPr>
              <w:t>experimento</w:t>
            </w:r>
            <w:r w:rsidRPr="00566FF2">
              <w:rPr>
                <w:rFonts w:ascii="Arial" w:hAnsi="Arial" w:cs="Arial"/>
                <w:sz w:val="24"/>
                <w:szCs w:val="24"/>
              </w:rPr>
              <w:t xml:space="preserve"> de Miller y Urey </w:t>
            </w:r>
            <w:r w:rsidR="00102B8B" w:rsidRPr="00566FF2">
              <w:rPr>
                <w:rFonts w:ascii="Arial" w:hAnsi="Arial" w:cs="Arial"/>
                <w:sz w:val="24"/>
                <w:szCs w:val="24"/>
              </w:rPr>
              <w:t xml:space="preserve">recreó en el laboratorio las condiciones de la </w:t>
            </w:r>
            <w:r w:rsidR="00A3595F">
              <w:rPr>
                <w:rFonts w:ascii="Arial" w:hAnsi="Arial" w:cs="Arial"/>
                <w:sz w:val="24"/>
                <w:szCs w:val="24"/>
              </w:rPr>
              <w:t>T</w:t>
            </w:r>
            <w:r w:rsidR="00A3595F" w:rsidRPr="00566FF2">
              <w:rPr>
                <w:rFonts w:ascii="Arial" w:hAnsi="Arial" w:cs="Arial"/>
                <w:sz w:val="24"/>
                <w:szCs w:val="24"/>
              </w:rPr>
              <w:t xml:space="preserve">ierra </w:t>
            </w:r>
            <w:r w:rsidR="00102B8B" w:rsidRPr="00566FF2">
              <w:rPr>
                <w:rFonts w:ascii="Arial" w:hAnsi="Arial" w:cs="Arial"/>
                <w:sz w:val="24"/>
                <w:szCs w:val="24"/>
              </w:rPr>
              <w:t xml:space="preserve">primitiva, y </w:t>
            </w:r>
            <w:r w:rsidR="00A3595F" w:rsidRPr="00566FF2">
              <w:rPr>
                <w:rFonts w:ascii="Arial" w:hAnsi="Arial" w:cs="Arial"/>
                <w:sz w:val="24"/>
                <w:szCs w:val="24"/>
              </w:rPr>
              <w:t>mostr</w:t>
            </w:r>
            <w:r w:rsidR="00A3595F">
              <w:rPr>
                <w:rFonts w:ascii="Arial" w:hAnsi="Arial" w:cs="Arial"/>
                <w:sz w:val="24"/>
                <w:szCs w:val="24"/>
              </w:rPr>
              <w:t>ó</w:t>
            </w:r>
            <w:r w:rsidR="00A3595F" w:rsidRPr="00566FF2">
              <w:rPr>
                <w:rFonts w:ascii="Arial" w:hAnsi="Arial" w:cs="Arial"/>
                <w:sz w:val="24"/>
                <w:szCs w:val="24"/>
              </w:rPr>
              <w:t xml:space="preserve"> </w:t>
            </w:r>
            <w:r w:rsidR="00102B8B" w:rsidRPr="00566FF2">
              <w:rPr>
                <w:rFonts w:ascii="Arial" w:hAnsi="Arial" w:cs="Arial"/>
                <w:sz w:val="24"/>
                <w:szCs w:val="24"/>
              </w:rPr>
              <w:t xml:space="preserve">que en esas condiciones se pueden crear espontáneamente moléculas </w:t>
            </w:r>
            <w:r w:rsidR="00102B8B" w:rsidRPr="00566FF2">
              <w:rPr>
                <w:rFonts w:ascii="Arial" w:hAnsi="Arial" w:cs="Arial"/>
                <w:sz w:val="24"/>
                <w:szCs w:val="24"/>
              </w:rPr>
              <w:lastRenderedPageBreak/>
              <w:t>orgánicas.</w:t>
            </w:r>
          </w:p>
        </w:tc>
      </w:tr>
    </w:tbl>
    <w:p w14:paraId="000FCEAD" w14:textId="77777777" w:rsidR="00D108A5" w:rsidRPr="00566FF2" w:rsidRDefault="00D108A5" w:rsidP="00566FF2">
      <w:pPr>
        <w:pStyle w:val="u"/>
        <w:shd w:val="clear" w:color="auto" w:fill="FFFFFF"/>
        <w:spacing w:before="0" w:beforeAutospacing="0" w:after="0" w:afterAutospacing="0" w:line="360" w:lineRule="auto"/>
        <w:rPr>
          <w:rFonts w:ascii="Arial" w:hAnsi="Arial" w:cs="Arial"/>
        </w:rPr>
      </w:pPr>
    </w:p>
    <w:tbl>
      <w:tblPr>
        <w:tblStyle w:val="Tablaconcuadrcula"/>
        <w:tblW w:w="0" w:type="auto"/>
        <w:tblLayout w:type="fixed"/>
        <w:tblLook w:val="04A0" w:firstRow="1" w:lastRow="0" w:firstColumn="1" w:lastColumn="0" w:noHBand="0" w:noVBand="1"/>
      </w:tblPr>
      <w:tblGrid>
        <w:gridCol w:w="1668"/>
        <w:gridCol w:w="7386"/>
      </w:tblGrid>
      <w:tr w:rsidR="002F7C6E" w:rsidRPr="00566FF2" w14:paraId="1C7D0A0B" w14:textId="77777777" w:rsidTr="00D166C2">
        <w:tc>
          <w:tcPr>
            <w:tcW w:w="9054" w:type="dxa"/>
            <w:gridSpan w:val="2"/>
            <w:shd w:val="clear" w:color="auto" w:fill="000000" w:themeFill="text1"/>
          </w:tcPr>
          <w:p w14:paraId="79787067" w14:textId="77777777" w:rsidR="0033130D" w:rsidRPr="00566FF2" w:rsidRDefault="0033130D" w:rsidP="00566FF2">
            <w:pPr>
              <w:spacing w:line="360" w:lineRule="auto"/>
              <w:jc w:val="center"/>
              <w:rPr>
                <w:rFonts w:ascii="Arial" w:hAnsi="Arial" w:cs="Arial"/>
                <w:b/>
                <w:sz w:val="24"/>
                <w:szCs w:val="24"/>
              </w:rPr>
            </w:pPr>
            <w:r w:rsidRPr="00566FF2">
              <w:rPr>
                <w:rFonts w:ascii="Arial" w:hAnsi="Arial" w:cs="Arial"/>
                <w:b/>
                <w:sz w:val="24"/>
                <w:szCs w:val="24"/>
              </w:rPr>
              <w:t>Profundiza: recurso aprovechado</w:t>
            </w:r>
          </w:p>
        </w:tc>
      </w:tr>
      <w:tr w:rsidR="002F7C6E" w:rsidRPr="00566FF2" w14:paraId="47DB894D" w14:textId="77777777" w:rsidTr="00D166C2">
        <w:tc>
          <w:tcPr>
            <w:tcW w:w="1668" w:type="dxa"/>
          </w:tcPr>
          <w:p w14:paraId="03F71B65" w14:textId="77777777" w:rsidR="0033130D" w:rsidRPr="00566FF2" w:rsidRDefault="0033130D" w:rsidP="00566FF2">
            <w:pPr>
              <w:spacing w:line="360" w:lineRule="auto"/>
              <w:rPr>
                <w:rFonts w:ascii="Arial" w:hAnsi="Arial" w:cs="Arial"/>
                <w:b/>
                <w:sz w:val="24"/>
                <w:szCs w:val="24"/>
              </w:rPr>
            </w:pPr>
            <w:r w:rsidRPr="00566FF2">
              <w:rPr>
                <w:rFonts w:ascii="Arial" w:hAnsi="Arial" w:cs="Arial"/>
                <w:b/>
                <w:sz w:val="24"/>
                <w:szCs w:val="24"/>
              </w:rPr>
              <w:t>Código</w:t>
            </w:r>
          </w:p>
        </w:tc>
        <w:tc>
          <w:tcPr>
            <w:tcW w:w="7386" w:type="dxa"/>
          </w:tcPr>
          <w:p w14:paraId="39E2AB89" w14:textId="77777777" w:rsidR="0033130D" w:rsidRPr="00566FF2" w:rsidRDefault="003B19B6" w:rsidP="00566FF2">
            <w:pPr>
              <w:spacing w:line="360" w:lineRule="auto"/>
              <w:rPr>
                <w:rFonts w:ascii="Arial" w:hAnsi="Arial" w:cs="Arial"/>
                <w:b/>
                <w:sz w:val="24"/>
                <w:szCs w:val="24"/>
              </w:rPr>
            </w:pPr>
            <w:r w:rsidRPr="00566FF2">
              <w:rPr>
                <w:rFonts w:ascii="Arial" w:hAnsi="Arial" w:cs="Arial"/>
                <w:sz w:val="24"/>
                <w:szCs w:val="24"/>
                <w:lang w:val="es-ES_tradnl"/>
              </w:rPr>
              <w:t>CN_09_03</w:t>
            </w:r>
            <w:r w:rsidR="00CE6A50" w:rsidRPr="00566FF2">
              <w:rPr>
                <w:rFonts w:ascii="Arial" w:hAnsi="Arial" w:cs="Arial"/>
                <w:sz w:val="24"/>
                <w:szCs w:val="24"/>
                <w:lang w:val="es-ES_tradnl"/>
              </w:rPr>
              <w:t>_CO_REC3</w:t>
            </w:r>
            <w:r w:rsidR="0033130D" w:rsidRPr="00566FF2">
              <w:rPr>
                <w:rFonts w:ascii="Arial" w:hAnsi="Arial" w:cs="Arial"/>
                <w:sz w:val="24"/>
                <w:szCs w:val="24"/>
                <w:lang w:val="es-ES_tradnl"/>
              </w:rPr>
              <w:t>0</w:t>
            </w:r>
          </w:p>
        </w:tc>
      </w:tr>
      <w:tr w:rsidR="002F7C6E" w:rsidRPr="00566FF2" w14:paraId="0918F62C" w14:textId="77777777" w:rsidTr="00D166C2">
        <w:tc>
          <w:tcPr>
            <w:tcW w:w="1668" w:type="dxa"/>
          </w:tcPr>
          <w:p w14:paraId="4C2F2357" w14:textId="77777777" w:rsidR="0033130D" w:rsidRPr="00566FF2" w:rsidRDefault="0033130D"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7386" w:type="dxa"/>
          </w:tcPr>
          <w:p w14:paraId="476BAEAD" w14:textId="77777777" w:rsidR="0033130D" w:rsidRPr="00566FF2" w:rsidRDefault="0071530C" w:rsidP="00566FF2">
            <w:pPr>
              <w:spacing w:line="360" w:lineRule="auto"/>
              <w:rPr>
                <w:rFonts w:ascii="Arial" w:hAnsi="Arial" w:cs="Arial"/>
                <w:sz w:val="24"/>
                <w:szCs w:val="24"/>
                <w:lang w:val="es-ES_tradnl"/>
              </w:rPr>
            </w:pPr>
            <w:r w:rsidRPr="00566FF2">
              <w:rPr>
                <w:rFonts w:ascii="Arial" w:hAnsi="Arial" w:cs="Arial"/>
                <w:sz w:val="24"/>
                <w:szCs w:val="24"/>
              </w:rPr>
              <w:t>4</w:t>
            </w:r>
            <w:r w:rsidR="00455966" w:rsidRPr="00566FF2">
              <w:rPr>
                <w:rFonts w:ascii="Arial" w:hAnsi="Arial" w:cs="Arial"/>
                <w:sz w:val="24"/>
                <w:szCs w:val="24"/>
              </w:rPr>
              <w:t>° ESO/</w:t>
            </w:r>
            <w:r w:rsidRPr="00566FF2">
              <w:rPr>
                <w:rFonts w:ascii="Arial" w:hAnsi="Arial" w:cs="Arial"/>
                <w:sz w:val="24"/>
                <w:szCs w:val="24"/>
              </w:rPr>
              <w:t>Biología y geología</w:t>
            </w:r>
            <w:r w:rsidR="00455966" w:rsidRPr="00566FF2">
              <w:rPr>
                <w:rFonts w:ascii="Arial" w:hAnsi="Arial" w:cs="Arial"/>
                <w:sz w:val="24"/>
                <w:szCs w:val="24"/>
                <w:lang w:val="es-ES_tradnl"/>
              </w:rPr>
              <w:t>/La evolución biológica/El origen de la vida/El origen y la evolución de la vida</w:t>
            </w:r>
          </w:p>
        </w:tc>
      </w:tr>
      <w:tr w:rsidR="002F7C6E" w:rsidRPr="00566FF2" w14:paraId="1EC8487F" w14:textId="77777777" w:rsidTr="0071530C">
        <w:trPr>
          <w:trHeight w:val="1133"/>
        </w:trPr>
        <w:tc>
          <w:tcPr>
            <w:tcW w:w="1668" w:type="dxa"/>
          </w:tcPr>
          <w:p w14:paraId="1DA8A8DD" w14:textId="77777777" w:rsidR="0033130D" w:rsidRPr="00566FF2" w:rsidRDefault="0033130D"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7386" w:type="dxa"/>
          </w:tcPr>
          <w:p w14:paraId="6A62E692" w14:textId="77777777" w:rsidR="00AE69E8" w:rsidRPr="00566FF2" w:rsidRDefault="00AE69E8"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el audio por uno con acento latino</w:t>
            </w:r>
            <w:r w:rsidR="004413E4" w:rsidRPr="00566FF2">
              <w:rPr>
                <w:rFonts w:ascii="Arial" w:hAnsi="Arial" w:cs="Arial"/>
                <w:sz w:val="24"/>
                <w:szCs w:val="24"/>
                <w:lang w:val="es-ES_tradnl"/>
              </w:rPr>
              <w:t>.</w:t>
            </w:r>
          </w:p>
          <w:p w14:paraId="6F346965" w14:textId="77777777" w:rsidR="00AE69E8" w:rsidRPr="00566FF2" w:rsidRDefault="00AE69E8" w:rsidP="00566FF2">
            <w:pPr>
              <w:spacing w:line="360" w:lineRule="auto"/>
              <w:rPr>
                <w:rFonts w:ascii="Arial" w:hAnsi="Arial" w:cs="Arial"/>
                <w:b/>
                <w:sz w:val="24"/>
                <w:szCs w:val="24"/>
                <w:lang w:val="es-ES_tradnl"/>
              </w:rPr>
            </w:pPr>
          </w:p>
          <w:p w14:paraId="48BC3948" w14:textId="77777777" w:rsidR="000D2430" w:rsidRPr="00566FF2" w:rsidRDefault="007C741F"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Ficha</w:t>
            </w:r>
            <w:r w:rsidR="000D2430" w:rsidRPr="00566FF2">
              <w:rPr>
                <w:rFonts w:ascii="Arial" w:hAnsi="Arial" w:cs="Arial"/>
                <w:b/>
                <w:sz w:val="24"/>
                <w:szCs w:val="24"/>
                <w:lang w:val="es-ES_tradnl"/>
              </w:rPr>
              <w:t xml:space="preserve"> del profesor</w:t>
            </w:r>
          </w:p>
          <w:p w14:paraId="77EE6714" w14:textId="77777777" w:rsidR="00AE69E8" w:rsidRPr="00566FF2" w:rsidRDefault="00AE69E8" w:rsidP="00566FF2">
            <w:pPr>
              <w:spacing w:line="360" w:lineRule="auto"/>
              <w:rPr>
                <w:rFonts w:ascii="Arial" w:hAnsi="Arial" w:cs="Arial"/>
                <w:b/>
                <w:sz w:val="24"/>
                <w:szCs w:val="24"/>
                <w:lang w:val="es-ES_tradnl"/>
              </w:rPr>
            </w:pPr>
          </w:p>
          <w:p w14:paraId="0FF56800" w14:textId="4143973C" w:rsidR="007F7C82" w:rsidRPr="00566FF2" w:rsidRDefault="000D2430"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 xml:space="preserve">Antes de </w:t>
            </w:r>
            <w:r w:rsidR="00A3595F">
              <w:rPr>
                <w:rFonts w:ascii="Arial" w:hAnsi="Arial" w:cs="Arial"/>
                <w:b/>
                <w:sz w:val="24"/>
                <w:szCs w:val="24"/>
                <w:lang w:val="es-ES_tradnl"/>
              </w:rPr>
              <w:t>la presentación</w:t>
            </w:r>
          </w:p>
          <w:p w14:paraId="54A373AF" w14:textId="7AE76746" w:rsidR="000D2430" w:rsidRPr="00566FF2" w:rsidRDefault="00A3595F" w:rsidP="00566FF2">
            <w:pPr>
              <w:spacing w:line="360" w:lineRule="auto"/>
              <w:rPr>
                <w:rFonts w:ascii="Arial" w:hAnsi="Arial" w:cs="Arial"/>
                <w:sz w:val="24"/>
                <w:szCs w:val="24"/>
                <w:lang w:val="es-ES_tradnl"/>
              </w:rPr>
            </w:pPr>
            <w:r>
              <w:rPr>
                <w:rFonts w:ascii="Arial" w:hAnsi="Arial" w:cs="Arial"/>
                <w:sz w:val="24"/>
                <w:szCs w:val="24"/>
                <w:lang w:val="es-ES_tradnl"/>
              </w:rPr>
              <w:t>R</w:t>
            </w:r>
            <w:r w:rsidR="000D2430" w:rsidRPr="00566FF2">
              <w:rPr>
                <w:rFonts w:ascii="Arial" w:hAnsi="Arial" w:cs="Arial"/>
                <w:sz w:val="24"/>
                <w:szCs w:val="24"/>
                <w:lang w:val="es-ES_tradnl"/>
              </w:rPr>
              <w:t xml:space="preserve">ealice unas preguntas antes de ver la animación, para que los estudiantes reflexionen sobre el experimento que van a </w:t>
            </w:r>
            <w:r>
              <w:rPr>
                <w:rFonts w:ascii="Arial" w:hAnsi="Arial" w:cs="Arial"/>
                <w:sz w:val="24"/>
                <w:szCs w:val="24"/>
                <w:lang w:val="es-ES_tradnl"/>
              </w:rPr>
              <w:t>observar</w:t>
            </w:r>
            <w:r w:rsidR="000D2430" w:rsidRPr="00566FF2">
              <w:rPr>
                <w:rFonts w:ascii="Arial" w:hAnsi="Arial" w:cs="Arial"/>
                <w:sz w:val="24"/>
                <w:szCs w:val="24"/>
                <w:lang w:val="es-ES_tradnl"/>
              </w:rPr>
              <w:t>. Algunas de estas pueden ser:</w:t>
            </w:r>
          </w:p>
          <w:p w14:paraId="1D99D672" w14:textId="1A71F18D"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-¿Qué importancia puede tener para la ciencia </w:t>
            </w:r>
            <w:r w:rsidR="00A3595F">
              <w:rPr>
                <w:rFonts w:ascii="Arial" w:hAnsi="Arial" w:cs="Arial"/>
                <w:sz w:val="24"/>
                <w:szCs w:val="24"/>
                <w:lang w:val="es-ES_tradnl"/>
              </w:rPr>
              <w:t>la</w:t>
            </w:r>
            <w:r w:rsidR="00A3595F" w:rsidRPr="00566FF2">
              <w:rPr>
                <w:rFonts w:ascii="Arial" w:hAnsi="Arial" w:cs="Arial"/>
                <w:sz w:val="24"/>
                <w:szCs w:val="24"/>
                <w:lang w:val="es-ES_tradnl"/>
              </w:rPr>
              <w:t xml:space="preserve"> </w:t>
            </w:r>
            <w:r w:rsidR="00455966" w:rsidRPr="00566FF2">
              <w:rPr>
                <w:rFonts w:ascii="Arial" w:hAnsi="Arial" w:cs="Arial"/>
                <w:sz w:val="24"/>
                <w:szCs w:val="24"/>
                <w:lang w:val="es-ES_tradnl"/>
              </w:rPr>
              <w:t xml:space="preserve">evidencia del surgimiento de las primeras moléculas orgánicas </w:t>
            </w:r>
            <w:r w:rsidRPr="00566FF2">
              <w:rPr>
                <w:rFonts w:ascii="Arial" w:hAnsi="Arial" w:cs="Arial"/>
                <w:sz w:val="24"/>
                <w:szCs w:val="24"/>
                <w:lang w:val="es-ES_tradnl"/>
              </w:rPr>
              <w:t>mediante un experimento científico?</w:t>
            </w:r>
          </w:p>
          <w:p w14:paraId="31C48D09" w14:textId="77777777"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-¿Qué instrumentos de laboratorio creen que deben utilizarse en dicho experimento?</w:t>
            </w:r>
          </w:p>
          <w:p w14:paraId="5C635FE5" w14:textId="77777777"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-¿Qué se propone demostrar con estos elementos?</w:t>
            </w:r>
          </w:p>
          <w:p w14:paraId="6B62B4EC" w14:textId="77777777" w:rsidR="000D2430" w:rsidRPr="00566FF2" w:rsidRDefault="000D2430" w:rsidP="00566FF2">
            <w:pPr>
              <w:spacing w:line="360" w:lineRule="auto"/>
              <w:rPr>
                <w:rFonts w:ascii="Arial" w:hAnsi="Arial" w:cs="Arial"/>
                <w:sz w:val="24"/>
                <w:szCs w:val="24"/>
                <w:lang w:val="es-ES_tradnl"/>
              </w:rPr>
            </w:pPr>
          </w:p>
          <w:p w14:paraId="44C3AEAE" w14:textId="204C7149" w:rsidR="000D2430" w:rsidRPr="00566FF2" w:rsidRDefault="000D2430"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 xml:space="preserve">Después de </w:t>
            </w:r>
            <w:r w:rsidR="008F3C19">
              <w:rPr>
                <w:rFonts w:ascii="Arial" w:hAnsi="Arial" w:cs="Arial"/>
                <w:b/>
                <w:sz w:val="24"/>
                <w:szCs w:val="24"/>
                <w:lang w:val="es-ES_tradnl"/>
              </w:rPr>
              <w:t>la presentación</w:t>
            </w:r>
          </w:p>
          <w:p w14:paraId="22112740" w14:textId="2FA2C6CD" w:rsidR="000D2430" w:rsidRPr="00566FF2" w:rsidRDefault="008F3C19" w:rsidP="00566FF2">
            <w:pPr>
              <w:spacing w:line="360" w:lineRule="auto"/>
              <w:rPr>
                <w:rFonts w:ascii="Arial" w:hAnsi="Arial" w:cs="Arial"/>
                <w:sz w:val="24"/>
                <w:szCs w:val="24"/>
                <w:lang w:val="es-ES_tradnl"/>
              </w:rPr>
            </w:pPr>
            <w:r>
              <w:rPr>
                <w:rFonts w:ascii="Arial" w:hAnsi="Arial" w:cs="Arial"/>
                <w:sz w:val="24"/>
                <w:szCs w:val="24"/>
                <w:lang w:val="es-ES_tradnl"/>
              </w:rPr>
              <w:t>Pida a</w:t>
            </w:r>
            <w:r w:rsidR="000D2430" w:rsidRPr="00566FF2">
              <w:rPr>
                <w:rFonts w:ascii="Arial" w:hAnsi="Arial" w:cs="Arial"/>
                <w:sz w:val="24"/>
                <w:szCs w:val="24"/>
                <w:lang w:val="es-ES_tradnl"/>
              </w:rPr>
              <w:t xml:space="preserve"> los estudiantes comparen lo que explica la animación con las opiniones que expusieron previamente.</w:t>
            </w:r>
          </w:p>
          <w:p w14:paraId="071B7428" w14:textId="77777777" w:rsidR="000D2430" w:rsidRPr="00566FF2" w:rsidRDefault="000D2430" w:rsidP="00566FF2">
            <w:pPr>
              <w:spacing w:line="360" w:lineRule="auto"/>
              <w:rPr>
                <w:rFonts w:ascii="Arial" w:hAnsi="Arial" w:cs="Arial"/>
                <w:sz w:val="24"/>
                <w:szCs w:val="24"/>
                <w:lang w:val="es-ES_tradnl"/>
              </w:rPr>
            </w:pPr>
          </w:p>
          <w:p w14:paraId="4343D4F5" w14:textId="12B172AE"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Después de realizar el experimento se obtuvieron aminoácidos sencillos como la glicina. </w:t>
            </w:r>
            <w:r w:rsidR="0052092D" w:rsidRPr="00566FF2">
              <w:rPr>
                <w:rFonts w:ascii="Arial" w:hAnsi="Arial" w:cs="Arial"/>
                <w:sz w:val="24"/>
                <w:szCs w:val="24"/>
                <w:lang w:val="es-ES_tradnl"/>
              </w:rPr>
              <w:t xml:space="preserve">Pida </w:t>
            </w:r>
            <w:r w:rsidRPr="00566FF2">
              <w:rPr>
                <w:rFonts w:ascii="Arial" w:hAnsi="Arial" w:cs="Arial"/>
                <w:sz w:val="24"/>
                <w:szCs w:val="24"/>
                <w:lang w:val="es-ES_tradnl"/>
              </w:rPr>
              <w:t xml:space="preserve">a los estudiantes que expliquen por qué creen que este experimento puede </w:t>
            </w:r>
            <w:r w:rsidR="008F3C19">
              <w:rPr>
                <w:rFonts w:ascii="Arial" w:hAnsi="Arial" w:cs="Arial"/>
                <w:sz w:val="24"/>
                <w:szCs w:val="24"/>
                <w:lang w:val="es-ES_tradnl"/>
              </w:rPr>
              <w:t>descifrar</w:t>
            </w:r>
            <w:r w:rsidR="008F3C19" w:rsidRPr="00566FF2" w:rsidDel="008F3C19">
              <w:rPr>
                <w:rFonts w:ascii="Arial" w:hAnsi="Arial" w:cs="Arial"/>
                <w:sz w:val="24"/>
                <w:szCs w:val="24"/>
                <w:lang w:val="es-ES_tradnl"/>
              </w:rPr>
              <w:t xml:space="preserve"> </w:t>
            </w:r>
            <w:r w:rsidRPr="00566FF2">
              <w:rPr>
                <w:rFonts w:ascii="Arial" w:hAnsi="Arial" w:cs="Arial"/>
                <w:sz w:val="24"/>
                <w:szCs w:val="24"/>
                <w:lang w:val="es-ES_tradnl"/>
              </w:rPr>
              <w:t>el origen de la vida en la Tierra.</w:t>
            </w:r>
          </w:p>
          <w:p w14:paraId="1C4D9E36" w14:textId="77777777" w:rsidR="000D2430" w:rsidRPr="00566FF2" w:rsidRDefault="000D2430" w:rsidP="00566FF2">
            <w:pPr>
              <w:spacing w:line="360" w:lineRule="auto"/>
              <w:rPr>
                <w:rFonts w:ascii="Arial" w:hAnsi="Arial" w:cs="Arial"/>
                <w:sz w:val="24"/>
                <w:szCs w:val="24"/>
                <w:lang w:val="es-ES_tradnl"/>
              </w:rPr>
            </w:pPr>
          </w:p>
          <w:p w14:paraId="68BB43F9" w14:textId="77777777"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lastRenderedPageBreak/>
              <w:t>Le sugerimos como actividad complementaria que relacione este experimento con la constante búsqueda por parte de la NASA de agua en otros planetas. ¿Por qué es tan importante para la vida que haya agua?</w:t>
            </w:r>
          </w:p>
          <w:p w14:paraId="732B96CC" w14:textId="77777777" w:rsidR="000D2430" w:rsidRPr="00566FF2" w:rsidRDefault="000D2430" w:rsidP="00566FF2">
            <w:pPr>
              <w:spacing w:line="360" w:lineRule="auto"/>
              <w:rPr>
                <w:rFonts w:ascii="Arial" w:hAnsi="Arial" w:cs="Arial"/>
                <w:sz w:val="24"/>
                <w:szCs w:val="24"/>
                <w:lang w:val="es-ES_tradnl"/>
              </w:rPr>
            </w:pPr>
          </w:p>
          <w:p w14:paraId="6A450D2A" w14:textId="3C892646"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Como ampliación, puede sugerir que busquen si sería posible la existencia de vida con otras bases químicas diferentes a las de la Tierra</w:t>
            </w:r>
            <w:r w:rsidR="003D0C6D" w:rsidRPr="00566FF2">
              <w:rPr>
                <w:rFonts w:ascii="Arial" w:hAnsi="Arial" w:cs="Arial"/>
                <w:sz w:val="24"/>
                <w:szCs w:val="24"/>
                <w:lang w:val="es-ES_tradnl"/>
              </w:rPr>
              <w:t>, es decir</w:t>
            </w:r>
            <w:r w:rsidRPr="00566FF2">
              <w:rPr>
                <w:rFonts w:ascii="Arial" w:hAnsi="Arial" w:cs="Arial"/>
                <w:sz w:val="24"/>
                <w:szCs w:val="24"/>
                <w:lang w:val="es-ES_tradnl"/>
              </w:rPr>
              <w:t xml:space="preserve"> </w:t>
            </w:r>
            <w:r w:rsidR="00744F0B" w:rsidRPr="00566FF2">
              <w:rPr>
                <w:rFonts w:ascii="Arial" w:hAnsi="Arial" w:cs="Arial"/>
                <w:sz w:val="24"/>
                <w:szCs w:val="24"/>
                <w:lang w:val="es-ES_tradnl"/>
              </w:rPr>
              <w:t xml:space="preserve">basada en un elemento distinto </w:t>
            </w:r>
            <w:r w:rsidR="0052092D" w:rsidRPr="00566FF2">
              <w:rPr>
                <w:rFonts w:ascii="Arial" w:hAnsi="Arial" w:cs="Arial"/>
                <w:sz w:val="24"/>
                <w:szCs w:val="24"/>
                <w:lang w:val="es-ES_tradnl"/>
              </w:rPr>
              <w:t xml:space="preserve">a aquel </w:t>
            </w:r>
            <w:r w:rsidR="00744F0B" w:rsidRPr="00566FF2">
              <w:rPr>
                <w:rFonts w:ascii="Arial" w:hAnsi="Arial" w:cs="Arial"/>
                <w:sz w:val="24"/>
                <w:szCs w:val="24"/>
                <w:lang w:val="es-ES_tradnl"/>
              </w:rPr>
              <w:t>que</w:t>
            </w:r>
            <w:r w:rsidR="0052092D" w:rsidRPr="00566FF2">
              <w:rPr>
                <w:rFonts w:ascii="Arial" w:hAnsi="Arial" w:cs="Arial"/>
                <w:sz w:val="24"/>
                <w:szCs w:val="24"/>
                <w:lang w:val="es-ES_tradnl"/>
              </w:rPr>
              <w:t xml:space="preserve"> conforma el cuerpo de todos los organ</w:t>
            </w:r>
            <w:r w:rsidR="00744F0B" w:rsidRPr="00566FF2">
              <w:rPr>
                <w:rFonts w:ascii="Arial" w:hAnsi="Arial" w:cs="Arial"/>
                <w:sz w:val="24"/>
                <w:szCs w:val="24"/>
                <w:lang w:val="es-ES_tradnl"/>
              </w:rPr>
              <w:t xml:space="preserve">ismos </w:t>
            </w:r>
            <w:r w:rsidR="003D0C6D" w:rsidRPr="00566FF2">
              <w:rPr>
                <w:rFonts w:ascii="Arial" w:hAnsi="Arial" w:cs="Arial"/>
                <w:sz w:val="24"/>
                <w:szCs w:val="24"/>
                <w:lang w:val="es-ES_tradnl"/>
              </w:rPr>
              <w:t>de este planeta</w:t>
            </w:r>
            <w:r w:rsidR="008F3C19">
              <w:rPr>
                <w:rFonts w:ascii="Arial" w:hAnsi="Arial" w:cs="Arial"/>
                <w:sz w:val="24"/>
                <w:szCs w:val="24"/>
                <w:lang w:val="es-ES_tradnl"/>
              </w:rPr>
              <w:t>:</w:t>
            </w:r>
            <w:r w:rsidR="003D0C6D" w:rsidRPr="00566FF2">
              <w:rPr>
                <w:rFonts w:ascii="Arial" w:hAnsi="Arial" w:cs="Arial"/>
                <w:sz w:val="24"/>
                <w:szCs w:val="24"/>
                <w:lang w:val="es-ES_tradnl"/>
              </w:rPr>
              <w:t xml:space="preserve"> </w:t>
            </w:r>
            <w:r w:rsidR="0052092D" w:rsidRPr="00566FF2">
              <w:rPr>
                <w:rFonts w:ascii="Arial" w:hAnsi="Arial" w:cs="Arial"/>
                <w:sz w:val="24"/>
                <w:szCs w:val="24"/>
                <w:lang w:val="es-ES_tradnl"/>
              </w:rPr>
              <w:t xml:space="preserve">el </w:t>
            </w:r>
            <w:r w:rsidRPr="00566FF2">
              <w:rPr>
                <w:rFonts w:ascii="Arial" w:hAnsi="Arial" w:cs="Arial"/>
                <w:sz w:val="24"/>
                <w:szCs w:val="24"/>
                <w:lang w:val="es-ES_tradnl"/>
              </w:rPr>
              <w:t>carbono</w:t>
            </w:r>
            <w:r w:rsidR="0052092D" w:rsidRPr="00566FF2">
              <w:rPr>
                <w:rFonts w:ascii="Arial" w:hAnsi="Arial" w:cs="Arial"/>
                <w:sz w:val="24"/>
                <w:szCs w:val="24"/>
                <w:lang w:val="es-ES_tradnl"/>
              </w:rPr>
              <w:t>.</w:t>
            </w:r>
            <w:r w:rsidR="003D0C6D" w:rsidRPr="00566FF2">
              <w:rPr>
                <w:rFonts w:ascii="Arial" w:hAnsi="Arial" w:cs="Arial"/>
                <w:sz w:val="24"/>
                <w:szCs w:val="24"/>
                <w:lang w:val="es-ES_tradnl"/>
              </w:rPr>
              <w:t xml:space="preserve"> Por</w:t>
            </w:r>
            <w:r w:rsidRPr="00566FF2">
              <w:rPr>
                <w:rFonts w:ascii="Arial" w:hAnsi="Arial" w:cs="Arial"/>
                <w:sz w:val="24"/>
                <w:szCs w:val="24"/>
                <w:lang w:val="es-ES_tradnl"/>
              </w:rPr>
              <w:t xml:space="preserve"> ejemplo, </w:t>
            </w:r>
            <w:r w:rsidR="0052092D" w:rsidRPr="00566FF2">
              <w:rPr>
                <w:rFonts w:ascii="Arial" w:hAnsi="Arial" w:cs="Arial"/>
                <w:sz w:val="24"/>
                <w:szCs w:val="24"/>
                <w:lang w:val="es-ES_tradnl"/>
              </w:rPr>
              <w:t xml:space="preserve">ver si la vida podría basarse en </w:t>
            </w:r>
            <w:r w:rsidRPr="00566FF2">
              <w:rPr>
                <w:rFonts w:ascii="Arial" w:hAnsi="Arial" w:cs="Arial"/>
                <w:sz w:val="24"/>
                <w:szCs w:val="24"/>
                <w:lang w:val="es-ES_tradnl"/>
              </w:rPr>
              <w:t>el silicio.</w:t>
            </w:r>
            <w:r w:rsidR="003F35B2" w:rsidRPr="00566FF2">
              <w:rPr>
                <w:rFonts w:ascii="Arial" w:hAnsi="Arial" w:cs="Arial"/>
                <w:sz w:val="24"/>
                <w:szCs w:val="24"/>
                <w:lang w:val="es-ES_tradnl"/>
              </w:rPr>
              <w:t xml:space="preserve"> El silicio tiene varias </w:t>
            </w:r>
            <w:r w:rsidR="003F35B2" w:rsidRPr="00566FF2">
              <w:rPr>
                <w:rFonts w:ascii="Arial" w:hAnsi="Arial" w:cs="Arial"/>
                <w:sz w:val="24"/>
                <w:szCs w:val="24"/>
                <w:shd w:val="clear" w:color="auto" w:fill="FFFFFF"/>
              </w:rPr>
              <w:t>características compartidas con el</w:t>
            </w:r>
            <w:r w:rsidR="003F35B2" w:rsidRPr="00566FF2">
              <w:rPr>
                <w:rStyle w:val="apple-converted-space"/>
                <w:rFonts w:ascii="Arial" w:hAnsi="Arial" w:cs="Arial"/>
                <w:sz w:val="24"/>
                <w:szCs w:val="24"/>
                <w:u w:val="single"/>
                <w:shd w:val="clear" w:color="auto" w:fill="FFFFFF"/>
              </w:rPr>
              <w:t> </w:t>
            </w:r>
            <w:hyperlink r:id="rId10" w:tooltip="Carbono" w:history="1">
              <w:r w:rsidR="003F35B2" w:rsidRPr="00566FF2">
                <w:rPr>
                  <w:rStyle w:val="Hipervnculo"/>
                  <w:rFonts w:ascii="Arial" w:hAnsi="Arial" w:cs="Arial"/>
                  <w:color w:val="auto"/>
                  <w:sz w:val="24"/>
                  <w:szCs w:val="24"/>
                  <w:u w:val="none"/>
                  <w:shd w:val="clear" w:color="auto" w:fill="FFFFFF"/>
                </w:rPr>
                <w:t>carbono</w:t>
              </w:r>
            </w:hyperlink>
            <w:r w:rsidR="003F35B2" w:rsidRPr="00566FF2">
              <w:rPr>
                <w:rFonts w:ascii="Arial" w:hAnsi="Arial" w:cs="Arial"/>
                <w:sz w:val="24"/>
                <w:szCs w:val="24"/>
                <w:shd w:val="clear" w:color="auto" w:fill="FFFFFF"/>
              </w:rPr>
              <w:t>, como estar en la misma familia 14, no ser metal propiamente dicho, poder construir compuestos parecidos a las enzimas (</w:t>
            </w:r>
            <w:hyperlink r:id="rId11" w:tooltip="Zeolita" w:history="1">
              <w:r w:rsidR="003F35B2" w:rsidRPr="00566FF2">
                <w:rPr>
                  <w:rStyle w:val="Hipervnculo"/>
                  <w:rFonts w:ascii="Arial" w:hAnsi="Arial" w:cs="Arial"/>
                  <w:color w:val="auto"/>
                  <w:sz w:val="24"/>
                  <w:szCs w:val="24"/>
                  <w:u w:val="none"/>
                  <w:shd w:val="clear" w:color="auto" w:fill="FFFFFF"/>
                </w:rPr>
                <w:t>zeolitas</w:t>
              </w:r>
            </w:hyperlink>
            <w:r w:rsidR="003F35B2" w:rsidRPr="00566FF2">
              <w:rPr>
                <w:rFonts w:ascii="Arial" w:hAnsi="Arial" w:cs="Arial"/>
                <w:sz w:val="24"/>
                <w:szCs w:val="24"/>
                <w:shd w:val="clear" w:color="auto" w:fill="FFFFFF"/>
              </w:rPr>
              <w:t>), otros compuestos largos con oxígeno (</w:t>
            </w:r>
            <w:hyperlink r:id="rId12" w:tooltip="Silicona" w:history="1">
              <w:r w:rsidR="003F35B2" w:rsidRPr="00566FF2">
                <w:rPr>
                  <w:rStyle w:val="Hipervnculo"/>
                  <w:rFonts w:ascii="Arial" w:hAnsi="Arial" w:cs="Arial"/>
                  <w:color w:val="auto"/>
                  <w:sz w:val="24"/>
                  <w:szCs w:val="24"/>
                  <w:u w:val="none"/>
                  <w:shd w:val="clear" w:color="auto" w:fill="FFFFFF"/>
                </w:rPr>
                <w:t>siliconas</w:t>
              </w:r>
            </w:hyperlink>
            <w:r w:rsidR="003F35B2" w:rsidRPr="00566FF2">
              <w:rPr>
                <w:rFonts w:ascii="Arial" w:hAnsi="Arial" w:cs="Arial"/>
                <w:sz w:val="24"/>
                <w:szCs w:val="24"/>
                <w:shd w:val="clear" w:color="auto" w:fill="FFFFFF"/>
              </w:rPr>
              <w:t>) y poseer los mismos cuatro enlaces básicos. Adicionalmente es, después del oxígeno, el elemento más abundante en la Tierra. Se encuentra en forma combinada con otros elementos en la arena, las arcillas del suelo y el cuarzo, entre otros.</w:t>
            </w:r>
          </w:p>
          <w:p w14:paraId="7616E43D" w14:textId="77777777" w:rsidR="000D2430" w:rsidRPr="00566FF2" w:rsidRDefault="000D2430" w:rsidP="00566FF2">
            <w:pPr>
              <w:spacing w:line="360" w:lineRule="auto"/>
              <w:rPr>
                <w:rFonts w:ascii="Arial" w:hAnsi="Arial" w:cs="Arial"/>
                <w:sz w:val="24"/>
                <w:szCs w:val="24"/>
                <w:lang w:val="es-ES_tradnl"/>
              </w:rPr>
            </w:pPr>
          </w:p>
          <w:p w14:paraId="673EEC26" w14:textId="09923843" w:rsidR="00EC4631" w:rsidRPr="00566FF2" w:rsidRDefault="008F3C19" w:rsidP="00566FF2">
            <w:pPr>
              <w:spacing w:line="360" w:lineRule="auto"/>
              <w:rPr>
                <w:rFonts w:ascii="Arial" w:hAnsi="Arial" w:cs="Arial"/>
                <w:sz w:val="24"/>
                <w:szCs w:val="24"/>
                <w:lang w:val="es-ES_tradnl"/>
              </w:rPr>
            </w:pPr>
            <w:r>
              <w:rPr>
                <w:rFonts w:ascii="Arial" w:hAnsi="Arial" w:cs="Arial"/>
                <w:sz w:val="24"/>
                <w:szCs w:val="24"/>
                <w:lang w:val="es-ES_tradnl"/>
              </w:rPr>
              <w:t>Amplíe</w:t>
            </w:r>
            <w:r w:rsidR="000D2430" w:rsidRPr="00566FF2">
              <w:rPr>
                <w:rFonts w:ascii="Arial" w:hAnsi="Arial" w:cs="Arial"/>
                <w:sz w:val="24"/>
                <w:szCs w:val="24"/>
                <w:lang w:val="es-ES_tradnl"/>
              </w:rPr>
              <w:t xml:space="preserve"> la información sobre el origen de la vida en la</w:t>
            </w:r>
            <w:r w:rsidR="00A81899" w:rsidRPr="00566FF2">
              <w:rPr>
                <w:rFonts w:ascii="Arial" w:hAnsi="Arial" w:cs="Arial"/>
                <w:sz w:val="24"/>
                <w:szCs w:val="24"/>
                <w:lang w:val="es-ES_tradnl"/>
              </w:rPr>
              <w:t>s</w:t>
            </w:r>
            <w:r w:rsidR="000D2430" w:rsidRPr="00566FF2">
              <w:rPr>
                <w:rFonts w:ascii="Arial" w:hAnsi="Arial" w:cs="Arial"/>
                <w:sz w:val="24"/>
                <w:szCs w:val="24"/>
                <w:lang w:val="es-ES_tradnl"/>
              </w:rPr>
              <w:t xml:space="preserve"> página</w:t>
            </w:r>
            <w:r w:rsidR="00A81899" w:rsidRPr="00566FF2">
              <w:rPr>
                <w:rFonts w:ascii="Arial" w:hAnsi="Arial" w:cs="Arial"/>
                <w:sz w:val="24"/>
                <w:szCs w:val="24"/>
                <w:lang w:val="es-ES_tradnl"/>
              </w:rPr>
              <w:t>s</w:t>
            </w:r>
            <w:r w:rsidR="000D2430" w:rsidRPr="00566FF2">
              <w:rPr>
                <w:rFonts w:ascii="Arial" w:hAnsi="Arial" w:cs="Arial"/>
                <w:sz w:val="24"/>
                <w:szCs w:val="24"/>
                <w:lang w:val="es-ES_tradnl"/>
              </w:rPr>
              <w:t xml:space="preserve"> web de la Gran Enciclopedia Planeta [ver]. </w:t>
            </w:r>
          </w:p>
          <w:p w14:paraId="73F64E89" w14:textId="77777777" w:rsidR="009E482B" w:rsidRPr="00566FF2" w:rsidRDefault="009E482B" w:rsidP="00566FF2">
            <w:pPr>
              <w:spacing w:line="360" w:lineRule="auto"/>
              <w:rPr>
                <w:rFonts w:ascii="Arial" w:hAnsi="Arial" w:cs="Arial"/>
                <w:sz w:val="24"/>
                <w:szCs w:val="24"/>
                <w:lang w:val="es-ES_tradnl"/>
              </w:rPr>
            </w:pPr>
            <w:r w:rsidRPr="00566FF2">
              <w:rPr>
                <w:rFonts w:ascii="Arial" w:hAnsi="Arial" w:cs="Arial"/>
                <w:sz w:val="24"/>
                <w:szCs w:val="24"/>
                <w:lang w:val="es-ES_tradnl"/>
              </w:rPr>
              <w:t>(http://recursos.cnice.mec.es/biosfera/alumno/4ESO/evolucion/2origen_quimico_vida.htm)</w:t>
            </w:r>
          </w:p>
          <w:p w14:paraId="4B2FCAB7" w14:textId="77777777" w:rsidR="008479C6" w:rsidRPr="00566FF2" w:rsidRDefault="009E482B"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A81899" w:rsidRPr="00566FF2">
              <w:rPr>
                <w:rFonts w:ascii="Arial" w:hAnsi="Arial" w:cs="Arial"/>
                <w:sz w:val="24"/>
                <w:szCs w:val="24"/>
                <w:lang w:val="es-ES_tradnl"/>
              </w:rPr>
              <w:t>https://www.youtube.com/watch?v=7HZXF1BiXvU</w:t>
            </w:r>
            <w:r w:rsidRPr="00566FF2">
              <w:rPr>
                <w:rFonts w:ascii="Arial" w:hAnsi="Arial" w:cs="Arial"/>
                <w:sz w:val="24"/>
                <w:szCs w:val="24"/>
                <w:lang w:val="es-ES_tradnl"/>
              </w:rPr>
              <w:t>)</w:t>
            </w:r>
          </w:p>
          <w:p w14:paraId="0380AC85" w14:textId="77777777" w:rsidR="009E482B" w:rsidRPr="00566FF2" w:rsidRDefault="009E482B" w:rsidP="00566FF2">
            <w:pPr>
              <w:spacing w:line="360" w:lineRule="auto"/>
              <w:rPr>
                <w:rFonts w:ascii="Arial" w:hAnsi="Arial" w:cs="Arial"/>
                <w:sz w:val="24"/>
                <w:szCs w:val="24"/>
                <w:lang w:val="es-ES_tradnl"/>
              </w:rPr>
            </w:pPr>
          </w:p>
          <w:p w14:paraId="7A671C37" w14:textId="49852301" w:rsidR="000A4444" w:rsidRPr="00566FF2" w:rsidRDefault="008F3C19" w:rsidP="00566FF2">
            <w:pPr>
              <w:spacing w:line="360" w:lineRule="auto"/>
              <w:rPr>
                <w:rFonts w:ascii="Arial" w:hAnsi="Arial" w:cs="Arial"/>
                <w:sz w:val="24"/>
                <w:szCs w:val="24"/>
                <w:lang w:val="es-ES_tradnl"/>
              </w:rPr>
            </w:pPr>
            <w:r>
              <w:rPr>
                <w:rFonts w:ascii="Arial" w:hAnsi="Arial" w:cs="Arial"/>
                <w:sz w:val="24"/>
                <w:szCs w:val="24"/>
                <w:lang w:val="es-ES_tradnl"/>
              </w:rPr>
              <w:t>S</w:t>
            </w:r>
            <w:r w:rsidR="000D2430" w:rsidRPr="00566FF2">
              <w:rPr>
                <w:rFonts w:ascii="Arial" w:hAnsi="Arial" w:cs="Arial"/>
                <w:sz w:val="24"/>
                <w:szCs w:val="24"/>
                <w:lang w:val="es-ES_tradnl"/>
              </w:rPr>
              <w:t xml:space="preserve">i desea </w:t>
            </w:r>
            <w:r w:rsidR="0052092D" w:rsidRPr="00566FF2">
              <w:rPr>
                <w:rFonts w:ascii="Arial" w:hAnsi="Arial" w:cs="Arial"/>
                <w:sz w:val="24"/>
                <w:szCs w:val="24"/>
                <w:lang w:val="es-ES_tradnl"/>
              </w:rPr>
              <w:t>aprender más</w:t>
            </w:r>
            <w:r w:rsidR="000A4444" w:rsidRPr="00566FF2">
              <w:rPr>
                <w:rFonts w:ascii="Arial" w:hAnsi="Arial" w:cs="Arial"/>
                <w:sz w:val="24"/>
                <w:szCs w:val="24"/>
                <w:lang w:val="es-ES_tradnl"/>
              </w:rPr>
              <w:t xml:space="preserve"> </w:t>
            </w:r>
            <w:r w:rsidR="0052092D" w:rsidRPr="00566FF2">
              <w:rPr>
                <w:rFonts w:ascii="Arial" w:hAnsi="Arial" w:cs="Arial"/>
                <w:sz w:val="24"/>
                <w:szCs w:val="24"/>
                <w:lang w:val="es-ES_tradnl"/>
              </w:rPr>
              <w:t>sobre</w:t>
            </w:r>
            <w:r w:rsidR="00D752C1" w:rsidRPr="00566FF2">
              <w:rPr>
                <w:rFonts w:ascii="Arial" w:hAnsi="Arial" w:cs="Arial"/>
                <w:sz w:val="24"/>
                <w:szCs w:val="24"/>
                <w:lang w:val="es-ES_tradnl"/>
              </w:rPr>
              <w:t xml:space="preserve"> </w:t>
            </w:r>
            <w:r w:rsidR="000D2430" w:rsidRPr="00566FF2">
              <w:rPr>
                <w:rFonts w:ascii="Arial" w:hAnsi="Arial" w:cs="Arial"/>
                <w:sz w:val="24"/>
                <w:szCs w:val="24"/>
                <w:lang w:val="es-ES_tradnl"/>
              </w:rPr>
              <w:t>el origen químico de la vida, puede consultar la página web del Proyecto Biosfera del Ministerio de Educación, Cultura y Deporte</w:t>
            </w:r>
            <w:r w:rsidR="0052092D" w:rsidRPr="00566FF2">
              <w:rPr>
                <w:rFonts w:ascii="Arial" w:hAnsi="Arial" w:cs="Arial"/>
                <w:sz w:val="24"/>
                <w:szCs w:val="24"/>
                <w:lang w:val="es-ES_tradnl"/>
              </w:rPr>
              <w:t xml:space="preserve"> de España</w:t>
            </w:r>
            <w:r w:rsidR="000D2430" w:rsidRPr="00566FF2">
              <w:rPr>
                <w:rFonts w:ascii="Arial" w:hAnsi="Arial" w:cs="Arial"/>
                <w:sz w:val="24"/>
                <w:szCs w:val="24"/>
                <w:lang w:val="es-ES_tradnl"/>
              </w:rPr>
              <w:t xml:space="preserve"> [ver]</w:t>
            </w:r>
          </w:p>
          <w:p w14:paraId="60B26922" w14:textId="77777777" w:rsidR="000A4444" w:rsidRPr="00566FF2" w:rsidRDefault="000A4444" w:rsidP="00566FF2">
            <w:pPr>
              <w:spacing w:line="360" w:lineRule="auto"/>
              <w:rPr>
                <w:rFonts w:ascii="Arial" w:hAnsi="Arial" w:cs="Arial"/>
                <w:sz w:val="24"/>
                <w:szCs w:val="24"/>
                <w:lang w:val="es-ES_tradnl"/>
              </w:rPr>
            </w:pPr>
            <w:r w:rsidRPr="00566FF2">
              <w:rPr>
                <w:rFonts w:ascii="Arial" w:hAnsi="Arial" w:cs="Arial"/>
                <w:sz w:val="24"/>
                <w:szCs w:val="24"/>
                <w:lang w:val="es-ES_tradnl"/>
              </w:rPr>
              <w:t>(http://recursos.cnice.mec.es/biosfera/alumno/4ESO/evolucion/2origen_quimico_vida.htm)</w:t>
            </w:r>
            <w:r w:rsidR="00D166C2" w:rsidRPr="00566FF2">
              <w:rPr>
                <w:rFonts w:ascii="Arial" w:hAnsi="Arial" w:cs="Arial"/>
                <w:sz w:val="24"/>
                <w:szCs w:val="24"/>
                <w:lang w:val="es-ES_tradnl"/>
              </w:rPr>
              <w:t>.</w:t>
            </w:r>
          </w:p>
          <w:p w14:paraId="377820A2" w14:textId="139CADD7" w:rsidR="000D2430" w:rsidRPr="00566FF2" w:rsidRDefault="000D2430" w:rsidP="00566FF2">
            <w:pPr>
              <w:spacing w:line="360" w:lineRule="auto"/>
              <w:rPr>
                <w:rFonts w:ascii="Arial" w:hAnsi="Arial" w:cs="Arial"/>
                <w:sz w:val="24"/>
                <w:szCs w:val="24"/>
                <w:lang w:val="es-ES_tradnl"/>
              </w:rPr>
            </w:pPr>
            <w:r w:rsidRPr="00566FF2">
              <w:rPr>
                <w:rFonts w:ascii="Arial" w:hAnsi="Arial" w:cs="Arial"/>
                <w:sz w:val="24"/>
                <w:szCs w:val="24"/>
                <w:lang w:val="es-ES_tradnl"/>
              </w:rPr>
              <w:t>Asimismo, puede leer el artículo “Un genio de la biología</w:t>
            </w:r>
            <w:r w:rsidR="008F3C19">
              <w:rPr>
                <w:rFonts w:ascii="Arial" w:hAnsi="Arial" w:cs="Arial"/>
                <w:sz w:val="24"/>
                <w:szCs w:val="24"/>
                <w:lang w:val="es-ES_tradnl"/>
              </w:rPr>
              <w:t>”,</w:t>
            </w:r>
            <w:r w:rsidR="008F3C19" w:rsidRPr="00566FF2">
              <w:rPr>
                <w:rFonts w:ascii="Arial" w:hAnsi="Arial" w:cs="Arial"/>
                <w:sz w:val="24"/>
                <w:szCs w:val="24"/>
                <w:lang w:val="es-ES_tradnl"/>
              </w:rPr>
              <w:t xml:space="preserve"> </w:t>
            </w:r>
            <w:r w:rsidRPr="00566FF2">
              <w:rPr>
                <w:rFonts w:ascii="Arial" w:hAnsi="Arial" w:cs="Arial"/>
                <w:sz w:val="24"/>
                <w:szCs w:val="24"/>
                <w:lang w:val="es-ES_tradnl"/>
              </w:rPr>
              <w:t xml:space="preserve">del 5 de </w:t>
            </w:r>
            <w:r w:rsidRPr="00566FF2">
              <w:rPr>
                <w:rFonts w:ascii="Arial" w:hAnsi="Arial" w:cs="Arial"/>
                <w:sz w:val="24"/>
                <w:szCs w:val="24"/>
                <w:lang w:val="es-ES_tradnl"/>
              </w:rPr>
              <w:lastRenderedPageBreak/>
              <w:t>enero de 2012</w:t>
            </w:r>
            <w:r w:rsidR="008F3C19">
              <w:rPr>
                <w:rFonts w:ascii="Arial" w:hAnsi="Arial" w:cs="Arial"/>
                <w:sz w:val="24"/>
                <w:szCs w:val="24"/>
                <w:lang w:val="es-ES_tradnl"/>
              </w:rPr>
              <w:t>,</w:t>
            </w:r>
            <w:r w:rsidRPr="00566FF2">
              <w:rPr>
                <w:rFonts w:ascii="Arial" w:hAnsi="Arial" w:cs="Arial"/>
                <w:sz w:val="24"/>
                <w:szCs w:val="24"/>
                <w:lang w:val="es-ES_tradnl"/>
              </w:rPr>
              <w:t xml:space="preserve"> del blog Simetrías</w:t>
            </w:r>
            <w:r w:rsidR="008F3C19">
              <w:rPr>
                <w:rFonts w:ascii="Arial" w:hAnsi="Arial" w:cs="Arial"/>
                <w:sz w:val="24"/>
                <w:szCs w:val="24"/>
                <w:lang w:val="es-ES_tradnl"/>
              </w:rPr>
              <w:t>,</w:t>
            </w:r>
            <w:r w:rsidRPr="00566FF2">
              <w:rPr>
                <w:rFonts w:ascii="Arial" w:hAnsi="Arial" w:cs="Arial"/>
                <w:sz w:val="24"/>
                <w:szCs w:val="24"/>
                <w:lang w:val="es-ES_tradnl"/>
              </w:rPr>
              <w:t xml:space="preserve"> de</w:t>
            </w:r>
            <w:r w:rsidR="0052092D" w:rsidRPr="00566FF2">
              <w:rPr>
                <w:rFonts w:ascii="Arial" w:hAnsi="Arial" w:cs="Arial"/>
                <w:sz w:val="24"/>
                <w:szCs w:val="24"/>
                <w:lang w:val="es-ES_tradnl"/>
              </w:rPr>
              <w:t>l diario</w:t>
            </w:r>
            <w:r w:rsidRPr="00566FF2">
              <w:rPr>
                <w:rFonts w:ascii="Arial" w:hAnsi="Arial" w:cs="Arial"/>
                <w:sz w:val="24"/>
                <w:szCs w:val="24"/>
                <w:lang w:val="es-ES_tradnl"/>
              </w:rPr>
              <w:t xml:space="preserve"> </w:t>
            </w:r>
            <w:r w:rsidRPr="00AE021A">
              <w:rPr>
                <w:rFonts w:ascii="Arial" w:hAnsi="Arial" w:cs="Arial"/>
                <w:i/>
                <w:sz w:val="24"/>
                <w:szCs w:val="24"/>
                <w:lang w:val="es-ES_tradnl"/>
              </w:rPr>
              <w:t>El País</w:t>
            </w:r>
            <w:r w:rsidRPr="00566FF2">
              <w:rPr>
                <w:rFonts w:ascii="Arial" w:hAnsi="Arial" w:cs="Arial"/>
                <w:sz w:val="24"/>
                <w:szCs w:val="24"/>
                <w:lang w:val="es-ES_tradnl"/>
              </w:rPr>
              <w:t xml:space="preserve">, </w:t>
            </w:r>
            <w:r w:rsidR="002F0CA7" w:rsidRPr="00566FF2">
              <w:rPr>
                <w:rFonts w:ascii="Arial" w:hAnsi="Arial" w:cs="Arial"/>
                <w:sz w:val="24"/>
                <w:szCs w:val="24"/>
                <w:lang w:val="es-ES_tradnl"/>
              </w:rPr>
              <w:t xml:space="preserve">en </w:t>
            </w:r>
            <w:r w:rsidRPr="00566FF2">
              <w:rPr>
                <w:rFonts w:ascii="Arial" w:hAnsi="Arial" w:cs="Arial"/>
                <w:sz w:val="24"/>
                <w:szCs w:val="24"/>
                <w:lang w:val="es-ES_tradnl"/>
              </w:rPr>
              <w:t xml:space="preserve">donde se explica cómo se descubrió el </w:t>
            </w:r>
            <w:r w:rsidR="000A4444" w:rsidRPr="00566FF2">
              <w:rPr>
                <w:rFonts w:ascii="Arial" w:hAnsi="Arial" w:cs="Arial"/>
                <w:sz w:val="24"/>
                <w:szCs w:val="24"/>
                <w:lang w:val="es-ES_tradnl"/>
              </w:rPr>
              <w:t xml:space="preserve">proceso </w:t>
            </w:r>
            <w:r w:rsidR="008479C6" w:rsidRPr="00566FF2">
              <w:rPr>
                <w:rFonts w:ascii="Arial" w:hAnsi="Arial" w:cs="Arial"/>
                <w:sz w:val="24"/>
                <w:szCs w:val="24"/>
                <w:lang w:val="es-ES_tradnl"/>
              </w:rPr>
              <w:t xml:space="preserve">por </w:t>
            </w:r>
            <w:r w:rsidR="000A4444" w:rsidRPr="00566FF2">
              <w:rPr>
                <w:rFonts w:ascii="Arial" w:hAnsi="Arial" w:cs="Arial"/>
                <w:sz w:val="24"/>
                <w:szCs w:val="24"/>
                <w:lang w:val="es-ES_tradnl"/>
              </w:rPr>
              <w:t xml:space="preserve">el que </w:t>
            </w:r>
            <w:r w:rsidRPr="00566FF2">
              <w:rPr>
                <w:rFonts w:ascii="Arial" w:hAnsi="Arial" w:cs="Arial"/>
                <w:sz w:val="24"/>
                <w:szCs w:val="24"/>
                <w:lang w:val="es-ES_tradnl"/>
              </w:rPr>
              <w:t xml:space="preserve">las moléculas </w:t>
            </w:r>
            <w:r w:rsidR="000A4444" w:rsidRPr="00566FF2">
              <w:rPr>
                <w:rFonts w:ascii="Arial" w:hAnsi="Arial" w:cs="Arial"/>
                <w:sz w:val="24"/>
                <w:szCs w:val="24"/>
                <w:lang w:val="es-ES_tradnl"/>
              </w:rPr>
              <w:t xml:space="preserve">se </w:t>
            </w:r>
            <w:r w:rsidR="00AB4DD3" w:rsidRPr="00566FF2">
              <w:rPr>
                <w:rFonts w:ascii="Arial" w:hAnsi="Arial" w:cs="Arial"/>
                <w:sz w:val="24"/>
                <w:szCs w:val="24"/>
                <w:lang w:val="es-ES_tradnl"/>
              </w:rPr>
              <w:t>convi</w:t>
            </w:r>
            <w:r w:rsidRPr="00566FF2">
              <w:rPr>
                <w:rFonts w:ascii="Arial" w:hAnsi="Arial" w:cs="Arial"/>
                <w:sz w:val="24"/>
                <w:szCs w:val="24"/>
                <w:lang w:val="es-ES_tradnl"/>
              </w:rPr>
              <w:t>rti</w:t>
            </w:r>
            <w:r w:rsidR="000A4444" w:rsidRPr="00566FF2">
              <w:rPr>
                <w:rFonts w:ascii="Arial" w:hAnsi="Arial" w:cs="Arial"/>
                <w:sz w:val="24"/>
                <w:szCs w:val="24"/>
                <w:lang w:val="es-ES_tradnl"/>
              </w:rPr>
              <w:t xml:space="preserve">eron </w:t>
            </w:r>
            <w:r w:rsidRPr="00566FF2">
              <w:rPr>
                <w:rFonts w:ascii="Arial" w:hAnsi="Arial" w:cs="Arial"/>
                <w:sz w:val="24"/>
                <w:szCs w:val="24"/>
                <w:lang w:val="es-ES_tradnl"/>
              </w:rPr>
              <w:t>en células eucariotas [ver].</w:t>
            </w:r>
          </w:p>
          <w:p w14:paraId="1688B42E" w14:textId="77777777" w:rsidR="007C0F72" w:rsidRPr="00566FF2" w:rsidRDefault="008479C6" w:rsidP="00566FF2">
            <w:pPr>
              <w:spacing w:line="360" w:lineRule="auto"/>
              <w:rPr>
                <w:rFonts w:ascii="Arial" w:hAnsi="Arial" w:cs="Arial"/>
                <w:sz w:val="24"/>
                <w:szCs w:val="24"/>
                <w:lang w:val="es-ES_tradnl"/>
              </w:rPr>
            </w:pPr>
            <w:r w:rsidRPr="00566FF2">
              <w:rPr>
                <w:rFonts w:ascii="Arial" w:hAnsi="Arial" w:cs="Arial"/>
                <w:sz w:val="24"/>
                <w:szCs w:val="24"/>
                <w:lang w:val="es-ES_tradnl"/>
              </w:rPr>
              <w:t>(http://blogs.elpais.com/simetrias/2012/01/un-genio-de-la-biolog%C3%ADa.html)</w:t>
            </w:r>
          </w:p>
          <w:p w14:paraId="15750D93" w14:textId="77777777" w:rsidR="007C0F72" w:rsidRPr="00566FF2" w:rsidRDefault="007C0F72" w:rsidP="00566FF2">
            <w:pPr>
              <w:spacing w:line="360" w:lineRule="auto"/>
              <w:rPr>
                <w:rFonts w:ascii="Arial" w:hAnsi="Arial" w:cs="Arial"/>
                <w:sz w:val="24"/>
                <w:szCs w:val="24"/>
                <w:lang w:val="es-ES_tradnl"/>
              </w:rPr>
            </w:pPr>
          </w:p>
          <w:p w14:paraId="4696711B" w14:textId="77777777" w:rsidR="007C0F72" w:rsidRPr="00566FF2" w:rsidRDefault="007C741F"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Ficha</w:t>
            </w:r>
            <w:r w:rsidR="007C0F72" w:rsidRPr="00566FF2">
              <w:rPr>
                <w:rFonts w:ascii="Arial" w:hAnsi="Arial" w:cs="Arial"/>
                <w:b/>
                <w:sz w:val="24"/>
                <w:szCs w:val="24"/>
                <w:lang w:val="es-ES_tradnl"/>
              </w:rPr>
              <w:t xml:space="preserve"> del estudiante</w:t>
            </w:r>
          </w:p>
          <w:p w14:paraId="147DF533" w14:textId="77777777" w:rsidR="00AE69E8" w:rsidRPr="00566FF2" w:rsidRDefault="00AE69E8" w:rsidP="00566FF2">
            <w:pPr>
              <w:spacing w:line="360" w:lineRule="auto"/>
              <w:rPr>
                <w:rFonts w:ascii="Arial" w:hAnsi="Arial" w:cs="Arial"/>
                <w:b/>
                <w:sz w:val="24"/>
                <w:szCs w:val="24"/>
                <w:lang w:val="es-ES_tradnl"/>
              </w:rPr>
            </w:pPr>
          </w:p>
          <w:p w14:paraId="3F345794" w14:textId="77777777" w:rsidR="007C0F72" w:rsidRPr="00566FF2" w:rsidRDefault="007C0F72"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El experimento de Miller y Urey</w:t>
            </w:r>
          </w:p>
          <w:p w14:paraId="5610AF7E" w14:textId="77777777" w:rsidR="007C0F72" w:rsidRPr="00566FF2" w:rsidRDefault="007C0F72" w:rsidP="00566FF2">
            <w:pPr>
              <w:spacing w:line="360" w:lineRule="auto"/>
              <w:rPr>
                <w:rFonts w:ascii="Arial" w:hAnsi="Arial" w:cs="Arial"/>
                <w:sz w:val="24"/>
                <w:szCs w:val="24"/>
                <w:lang w:val="es-ES_tradnl"/>
              </w:rPr>
            </w:pPr>
          </w:p>
          <w:p w14:paraId="59294FBC" w14:textId="4ACEF72A"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En las primeras décadas del siglo XX</w:t>
            </w:r>
            <w:r w:rsidR="008F3C19">
              <w:rPr>
                <w:rFonts w:ascii="Arial" w:hAnsi="Arial" w:cs="Arial"/>
                <w:sz w:val="24"/>
                <w:szCs w:val="24"/>
                <w:lang w:val="es-ES_tradnl"/>
              </w:rPr>
              <w:t>,</w:t>
            </w:r>
            <w:r w:rsidRPr="00566FF2">
              <w:rPr>
                <w:rFonts w:ascii="Arial" w:hAnsi="Arial" w:cs="Arial"/>
                <w:sz w:val="24"/>
                <w:szCs w:val="24"/>
                <w:lang w:val="es-ES_tradnl"/>
              </w:rPr>
              <w:t xml:space="preserve"> los científicos querían demostrar que la vida en la Tierra no se había originado a partir de otras formas de vida</w:t>
            </w:r>
            <w:r w:rsidR="00F23C28" w:rsidRPr="00566FF2">
              <w:rPr>
                <w:rFonts w:ascii="Arial" w:hAnsi="Arial" w:cs="Arial"/>
                <w:sz w:val="24"/>
                <w:szCs w:val="24"/>
                <w:lang w:val="es-ES_tradnl"/>
              </w:rPr>
              <w:t xml:space="preserve"> provenientes de otros planetas o meteoritos</w:t>
            </w:r>
            <w:r w:rsidRPr="00566FF2">
              <w:rPr>
                <w:rFonts w:ascii="Arial" w:hAnsi="Arial" w:cs="Arial"/>
                <w:sz w:val="24"/>
                <w:szCs w:val="24"/>
                <w:lang w:val="es-ES_tradnl"/>
              </w:rPr>
              <w:t xml:space="preserve">, sino </w:t>
            </w:r>
            <w:r w:rsidR="00F23C28" w:rsidRPr="00566FF2">
              <w:rPr>
                <w:rFonts w:ascii="Arial" w:hAnsi="Arial" w:cs="Arial"/>
                <w:sz w:val="24"/>
                <w:szCs w:val="24"/>
                <w:lang w:val="es-ES_tradnl"/>
              </w:rPr>
              <w:t xml:space="preserve">a partir de moléculas conformadas por elementos </w:t>
            </w:r>
            <w:r w:rsidRPr="00566FF2">
              <w:rPr>
                <w:rFonts w:ascii="Arial" w:hAnsi="Arial" w:cs="Arial"/>
                <w:sz w:val="24"/>
                <w:szCs w:val="24"/>
                <w:lang w:val="es-ES_tradnl"/>
              </w:rPr>
              <w:t>inerte</w:t>
            </w:r>
            <w:r w:rsidR="00F23C28" w:rsidRPr="00566FF2">
              <w:rPr>
                <w:rFonts w:ascii="Arial" w:hAnsi="Arial" w:cs="Arial"/>
                <w:sz w:val="24"/>
                <w:szCs w:val="24"/>
                <w:lang w:val="es-ES_tradnl"/>
              </w:rPr>
              <w:t>s</w:t>
            </w:r>
            <w:r w:rsidRPr="00566FF2">
              <w:rPr>
                <w:rFonts w:ascii="Arial" w:hAnsi="Arial" w:cs="Arial"/>
                <w:sz w:val="24"/>
                <w:szCs w:val="24"/>
                <w:lang w:val="es-ES_tradnl"/>
              </w:rPr>
              <w:t>.</w:t>
            </w:r>
          </w:p>
          <w:p w14:paraId="20E4CCC5" w14:textId="77777777" w:rsidR="007C0F72" w:rsidRPr="00566FF2" w:rsidRDefault="007C0F72" w:rsidP="00566FF2">
            <w:pPr>
              <w:spacing w:line="360" w:lineRule="auto"/>
              <w:rPr>
                <w:rFonts w:ascii="Arial" w:hAnsi="Arial" w:cs="Arial"/>
                <w:sz w:val="24"/>
                <w:szCs w:val="24"/>
                <w:lang w:val="es-ES_tradnl"/>
              </w:rPr>
            </w:pPr>
          </w:p>
          <w:p w14:paraId="04906382" w14:textId="77777777"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En 1922, el bioquímico ruso Alexandr Ivánovich Oparin propuso una innovadora </w:t>
            </w:r>
            <w:r w:rsidR="00A45428" w:rsidRPr="00566FF2">
              <w:rPr>
                <w:rFonts w:ascii="Arial" w:hAnsi="Arial" w:cs="Arial"/>
                <w:sz w:val="24"/>
                <w:szCs w:val="24"/>
                <w:lang w:val="es-ES_tradnl"/>
              </w:rPr>
              <w:t>hipótesis</w:t>
            </w:r>
            <w:r w:rsidRPr="00566FF2">
              <w:rPr>
                <w:rFonts w:ascii="Arial" w:hAnsi="Arial" w:cs="Arial"/>
                <w:sz w:val="24"/>
                <w:szCs w:val="24"/>
                <w:lang w:val="es-ES_tradnl"/>
              </w:rPr>
              <w:t xml:space="preserve">. </w:t>
            </w:r>
            <w:r w:rsidRPr="008F3C19">
              <w:rPr>
                <w:rFonts w:ascii="Arial" w:hAnsi="Arial" w:cs="Arial"/>
                <w:sz w:val="24"/>
                <w:szCs w:val="24"/>
                <w:lang w:val="es-ES_tradnl"/>
              </w:rPr>
              <w:t>Defendía</w:t>
            </w:r>
            <w:r w:rsidRPr="00566FF2">
              <w:rPr>
                <w:rFonts w:ascii="Arial" w:hAnsi="Arial" w:cs="Arial"/>
                <w:sz w:val="24"/>
                <w:szCs w:val="24"/>
                <w:lang w:val="es-ES_tradnl"/>
              </w:rPr>
              <w:t xml:space="preserve"> que los aminoácidos de las primeras moléculas orgánicas se habían formado a partir de una reacción entre los gases de la atmósfera primitiva</w:t>
            </w:r>
            <w:r w:rsidR="00A45428" w:rsidRPr="00566FF2">
              <w:rPr>
                <w:rFonts w:ascii="Arial" w:hAnsi="Arial" w:cs="Arial"/>
                <w:sz w:val="24"/>
                <w:szCs w:val="24"/>
                <w:lang w:val="es-ES_tradnl"/>
              </w:rPr>
              <w:t>,</w:t>
            </w:r>
            <w:r w:rsidRPr="00566FF2">
              <w:rPr>
                <w:rFonts w:ascii="Arial" w:hAnsi="Arial" w:cs="Arial"/>
                <w:sz w:val="24"/>
                <w:szCs w:val="24"/>
                <w:lang w:val="es-ES_tradnl"/>
              </w:rPr>
              <w:t xml:space="preserve"> provocada por las descargas eléctricas procedentes de las tormentas y </w:t>
            </w:r>
            <w:r w:rsidR="00A45428" w:rsidRPr="00566FF2">
              <w:rPr>
                <w:rFonts w:ascii="Arial" w:hAnsi="Arial" w:cs="Arial"/>
                <w:sz w:val="24"/>
                <w:szCs w:val="24"/>
                <w:lang w:val="es-ES_tradnl"/>
              </w:rPr>
              <w:t xml:space="preserve">por </w:t>
            </w:r>
            <w:r w:rsidRPr="00566FF2">
              <w:rPr>
                <w:rFonts w:ascii="Arial" w:hAnsi="Arial" w:cs="Arial"/>
                <w:sz w:val="24"/>
                <w:szCs w:val="24"/>
                <w:lang w:val="es-ES_tradnl"/>
              </w:rPr>
              <w:t>la luz ultravioleta de los rayos solares.</w:t>
            </w:r>
          </w:p>
          <w:p w14:paraId="32461FB6" w14:textId="77777777" w:rsidR="007C0F72" w:rsidRPr="00566FF2" w:rsidRDefault="007C0F72" w:rsidP="00566FF2">
            <w:pPr>
              <w:spacing w:line="360" w:lineRule="auto"/>
              <w:rPr>
                <w:rFonts w:ascii="Arial" w:hAnsi="Arial" w:cs="Arial"/>
                <w:sz w:val="24"/>
                <w:szCs w:val="24"/>
                <w:lang w:val="es-ES_tradnl"/>
              </w:rPr>
            </w:pPr>
          </w:p>
          <w:p w14:paraId="473B4669" w14:textId="7CC5C7BA"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Durante más de treinta años, </w:t>
            </w:r>
            <w:r w:rsidR="008F3C19">
              <w:rPr>
                <w:rFonts w:ascii="Arial" w:hAnsi="Arial" w:cs="Arial"/>
                <w:sz w:val="24"/>
                <w:szCs w:val="24"/>
                <w:lang w:val="es-ES_tradnl"/>
              </w:rPr>
              <w:t xml:space="preserve">esta </w:t>
            </w:r>
            <w:r w:rsidRPr="00566FF2">
              <w:rPr>
                <w:rFonts w:ascii="Arial" w:hAnsi="Arial" w:cs="Arial"/>
                <w:sz w:val="24"/>
                <w:szCs w:val="24"/>
                <w:lang w:val="es-ES_tradnl"/>
              </w:rPr>
              <w:t xml:space="preserve">solo fue una </w:t>
            </w:r>
            <w:r w:rsidR="00A45428" w:rsidRPr="00566FF2">
              <w:rPr>
                <w:rFonts w:ascii="Arial" w:hAnsi="Arial" w:cs="Arial"/>
                <w:sz w:val="24"/>
                <w:szCs w:val="24"/>
                <w:lang w:val="es-ES_tradnl"/>
              </w:rPr>
              <w:t>hipótesis</w:t>
            </w:r>
            <w:r w:rsidR="00F23C28" w:rsidRPr="00566FF2">
              <w:rPr>
                <w:rFonts w:ascii="Arial" w:hAnsi="Arial" w:cs="Arial"/>
                <w:sz w:val="24"/>
                <w:szCs w:val="24"/>
                <w:lang w:val="es-ES_tradnl"/>
              </w:rPr>
              <w:t xml:space="preserve"> </w:t>
            </w:r>
            <w:r w:rsidRPr="00566FF2">
              <w:rPr>
                <w:rFonts w:ascii="Arial" w:hAnsi="Arial" w:cs="Arial"/>
                <w:sz w:val="24"/>
                <w:szCs w:val="24"/>
                <w:lang w:val="es-ES_tradnl"/>
              </w:rPr>
              <w:t xml:space="preserve">más. Sin embargo, en 1953, los químicos estadounidenses Stanley Miller y Harold Clayton Urey, demostraron que era </w:t>
            </w:r>
            <w:r w:rsidR="00A45428" w:rsidRPr="00566FF2">
              <w:rPr>
                <w:rFonts w:ascii="Arial" w:hAnsi="Arial" w:cs="Arial"/>
                <w:sz w:val="24"/>
                <w:szCs w:val="24"/>
                <w:lang w:val="es-ES_tradnl"/>
              </w:rPr>
              <w:t>posible</w:t>
            </w:r>
            <w:r w:rsidRPr="00566FF2">
              <w:rPr>
                <w:rFonts w:ascii="Arial" w:hAnsi="Arial" w:cs="Arial"/>
                <w:sz w:val="24"/>
                <w:szCs w:val="24"/>
                <w:lang w:val="es-ES_tradnl"/>
              </w:rPr>
              <w:t>. Para ello realizaron un experimento en el que simulaban las condiciones químicas que se daban en la Tierra primigenia</w:t>
            </w:r>
            <w:r w:rsidR="00A45428" w:rsidRPr="00566FF2">
              <w:rPr>
                <w:rFonts w:ascii="Arial" w:hAnsi="Arial" w:cs="Arial"/>
                <w:sz w:val="24"/>
                <w:szCs w:val="24"/>
                <w:lang w:val="es-ES_tradnl"/>
              </w:rPr>
              <w:t>,</w:t>
            </w:r>
            <w:r w:rsidRPr="00566FF2">
              <w:rPr>
                <w:rFonts w:ascii="Arial" w:hAnsi="Arial" w:cs="Arial"/>
                <w:sz w:val="24"/>
                <w:szCs w:val="24"/>
                <w:lang w:val="es-ES_tradnl"/>
              </w:rPr>
              <w:t xml:space="preserve"> y consiguieron la formación espontánea de aminoácidos, o biomoléculas, bajo dichas condiciones.</w:t>
            </w:r>
          </w:p>
          <w:p w14:paraId="4808F3F3" w14:textId="77777777" w:rsidR="007C0F72" w:rsidRPr="00566FF2" w:rsidRDefault="007C0F72" w:rsidP="00566FF2">
            <w:pPr>
              <w:spacing w:line="360" w:lineRule="auto"/>
              <w:rPr>
                <w:rFonts w:ascii="Arial" w:hAnsi="Arial" w:cs="Arial"/>
                <w:sz w:val="24"/>
                <w:szCs w:val="24"/>
                <w:lang w:val="es-ES_tradnl"/>
              </w:rPr>
            </w:pPr>
          </w:p>
          <w:p w14:paraId="1A8387E6" w14:textId="4A8C145E"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Según esta </w:t>
            </w:r>
            <w:r w:rsidR="00A45428" w:rsidRPr="00566FF2">
              <w:rPr>
                <w:rFonts w:ascii="Arial" w:hAnsi="Arial" w:cs="Arial"/>
                <w:sz w:val="24"/>
                <w:szCs w:val="24"/>
                <w:lang w:val="es-ES_tradnl"/>
              </w:rPr>
              <w:t xml:space="preserve">hipótesis, </w:t>
            </w:r>
            <w:r w:rsidRPr="00566FF2">
              <w:rPr>
                <w:rFonts w:ascii="Arial" w:hAnsi="Arial" w:cs="Arial"/>
                <w:sz w:val="24"/>
                <w:szCs w:val="24"/>
                <w:lang w:val="es-ES_tradnl"/>
              </w:rPr>
              <w:t xml:space="preserve">la atmósfera de la Tierra primigenia estaba </w:t>
            </w:r>
            <w:r w:rsidRPr="00566FF2">
              <w:rPr>
                <w:rFonts w:ascii="Arial" w:hAnsi="Arial" w:cs="Arial"/>
                <w:sz w:val="24"/>
                <w:szCs w:val="24"/>
                <w:lang w:val="es-ES_tradnl"/>
              </w:rPr>
              <w:lastRenderedPageBreak/>
              <w:t xml:space="preserve">compuesta por vapor de agua y otros gases como el hidrógeno, el metano y el </w:t>
            </w:r>
            <w:r w:rsidR="008F3C19" w:rsidRPr="00566FF2">
              <w:rPr>
                <w:rFonts w:ascii="Arial" w:hAnsi="Arial" w:cs="Arial"/>
                <w:sz w:val="24"/>
                <w:szCs w:val="24"/>
                <w:lang w:val="es-ES_tradnl"/>
              </w:rPr>
              <w:t>amon</w:t>
            </w:r>
            <w:r w:rsidR="008F3C19">
              <w:rPr>
                <w:rFonts w:ascii="Arial" w:hAnsi="Arial" w:cs="Arial"/>
                <w:sz w:val="24"/>
                <w:szCs w:val="24"/>
                <w:lang w:val="es-ES_tradnl"/>
              </w:rPr>
              <w:t>i</w:t>
            </w:r>
            <w:r w:rsidR="008F3C19" w:rsidRPr="00566FF2">
              <w:rPr>
                <w:rFonts w:ascii="Arial" w:hAnsi="Arial" w:cs="Arial"/>
                <w:sz w:val="24"/>
                <w:szCs w:val="24"/>
                <w:lang w:val="es-ES_tradnl"/>
              </w:rPr>
              <w:t>aco</w:t>
            </w:r>
            <w:r w:rsidRPr="00566FF2">
              <w:rPr>
                <w:rFonts w:ascii="Arial" w:hAnsi="Arial" w:cs="Arial"/>
                <w:sz w:val="24"/>
                <w:szCs w:val="24"/>
                <w:lang w:val="es-ES_tradnl"/>
              </w:rPr>
              <w:t>, pero no tenía oxígeno. Además</w:t>
            </w:r>
            <w:r w:rsidR="00A45428" w:rsidRPr="00566FF2">
              <w:rPr>
                <w:rFonts w:ascii="Arial" w:hAnsi="Arial" w:cs="Arial"/>
                <w:sz w:val="24"/>
                <w:szCs w:val="24"/>
                <w:lang w:val="es-ES_tradnl"/>
              </w:rPr>
              <w:t>,</w:t>
            </w:r>
            <w:r w:rsidRPr="00566FF2">
              <w:rPr>
                <w:rFonts w:ascii="Arial" w:hAnsi="Arial" w:cs="Arial"/>
                <w:sz w:val="24"/>
                <w:szCs w:val="24"/>
                <w:lang w:val="es-ES_tradnl"/>
              </w:rPr>
              <w:t xml:space="preserve"> existían ciertas condiciones como:</w:t>
            </w:r>
          </w:p>
          <w:p w14:paraId="43013522" w14:textId="77777777" w:rsidR="007C0F72" w:rsidRPr="00566FF2" w:rsidRDefault="007C0F72" w:rsidP="00566FF2">
            <w:pPr>
              <w:spacing w:line="360" w:lineRule="auto"/>
              <w:rPr>
                <w:rFonts w:ascii="Arial" w:hAnsi="Arial" w:cs="Arial"/>
                <w:sz w:val="24"/>
                <w:szCs w:val="24"/>
                <w:lang w:val="es-ES_tradnl"/>
              </w:rPr>
            </w:pPr>
          </w:p>
          <w:p w14:paraId="20602422" w14:textId="7E78058E"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Temperatura muy elevada</w:t>
            </w:r>
            <w:r w:rsidR="008F3C19">
              <w:rPr>
                <w:rFonts w:ascii="Arial" w:hAnsi="Arial" w:cs="Arial"/>
                <w:sz w:val="24"/>
                <w:szCs w:val="24"/>
                <w:lang w:val="es-ES_tradnl"/>
              </w:rPr>
              <w:t>.</w:t>
            </w:r>
          </w:p>
          <w:p w14:paraId="2356EA78" w14:textId="77777777" w:rsidR="007C0F72" w:rsidRPr="00566FF2" w:rsidRDefault="007C0F72" w:rsidP="00566FF2">
            <w:pPr>
              <w:spacing w:line="360" w:lineRule="auto"/>
              <w:rPr>
                <w:rFonts w:ascii="Arial" w:hAnsi="Arial" w:cs="Arial"/>
                <w:sz w:val="24"/>
                <w:szCs w:val="24"/>
                <w:lang w:val="es-ES_tradnl"/>
              </w:rPr>
            </w:pPr>
          </w:p>
          <w:p w14:paraId="586DC752" w14:textId="5D7A174A"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Radiación solar</w:t>
            </w:r>
            <w:r w:rsidR="00F23C28" w:rsidRPr="00566FF2">
              <w:rPr>
                <w:rFonts w:ascii="Arial" w:hAnsi="Arial" w:cs="Arial"/>
                <w:sz w:val="24"/>
                <w:szCs w:val="24"/>
                <w:lang w:val="es-ES_tradnl"/>
              </w:rPr>
              <w:t xml:space="preserve"> intensa (sobre todo de rayos ultravioleta)</w:t>
            </w:r>
            <w:r w:rsidR="008F3C19">
              <w:rPr>
                <w:rFonts w:ascii="Arial" w:hAnsi="Arial" w:cs="Arial"/>
                <w:sz w:val="24"/>
                <w:szCs w:val="24"/>
                <w:lang w:val="es-ES_tradnl"/>
              </w:rPr>
              <w:t>.</w:t>
            </w:r>
          </w:p>
          <w:p w14:paraId="06848ACE" w14:textId="77777777" w:rsidR="007C0F72" w:rsidRPr="00566FF2" w:rsidRDefault="007C0F72" w:rsidP="00566FF2">
            <w:pPr>
              <w:spacing w:line="360" w:lineRule="auto"/>
              <w:rPr>
                <w:rFonts w:ascii="Arial" w:hAnsi="Arial" w:cs="Arial"/>
                <w:sz w:val="24"/>
                <w:szCs w:val="24"/>
                <w:lang w:val="es-ES_tradnl"/>
              </w:rPr>
            </w:pPr>
          </w:p>
          <w:p w14:paraId="25CDB789" w14:textId="2FDC51B8"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F23C28" w:rsidRPr="00566FF2">
              <w:rPr>
                <w:rFonts w:ascii="Arial" w:hAnsi="Arial" w:cs="Arial"/>
                <w:sz w:val="24"/>
                <w:szCs w:val="24"/>
                <w:lang w:val="es-ES_tradnl"/>
              </w:rPr>
              <w:t>Abundantes t</w:t>
            </w:r>
            <w:r w:rsidRPr="00566FF2">
              <w:rPr>
                <w:rFonts w:ascii="Arial" w:hAnsi="Arial" w:cs="Arial"/>
                <w:sz w:val="24"/>
                <w:szCs w:val="24"/>
                <w:lang w:val="es-ES_tradnl"/>
              </w:rPr>
              <w:t>ormentas eléctricas</w:t>
            </w:r>
            <w:r w:rsidR="008F3C19">
              <w:rPr>
                <w:rFonts w:ascii="Arial" w:hAnsi="Arial" w:cs="Arial"/>
                <w:sz w:val="24"/>
                <w:szCs w:val="24"/>
                <w:lang w:val="es-ES_tradnl"/>
              </w:rPr>
              <w:t>.</w:t>
            </w:r>
          </w:p>
          <w:p w14:paraId="6006CD2C" w14:textId="77777777" w:rsidR="007C0F72" w:rsidRPr="00566FF2" w:rsidRDefault="007C0F72" w:rsidP="00566FF2">
            <w:pPr>
              <w:spacing w:line="360" w:lineRule="auto"/>
              <w:rPr>
                <w:rFonts w:ascii="Arial" w:hAnsi="Arial" w:cs="Arial"/>
                <w:sz w:val="24"/>
                <w:szCs w:val="24"/>
                <w:lang w:val="es-ES_tradnl"/>
              </w:rPr>
            </w:pPr>
          </w:p>
          <w:p w14:paraId="7FF9F8FB" w14:textId="3237BF89"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F23C28" w:rsidRPr="00566FF2">
              <w:rPr>
                <w:rFonts w:ascii="Arial" w:hAnsi="Arial" w:cs="Arial"/>
                <w:sz w:val="24"/>
                <w:szCs w:val="24"/>
                <w:lang w:val="es-ES_tradnl"/>
              </w:rPr>
              <w:t>Fuerte a</w:t>
            </w:r>
            <w:r w:rsidRPr="00566FF2">
              <w:rPr>
                <w:rFonts w:ascii="Arial" w:hAnsi="Arial" w:cs="Arial"/>
                <w:sz w:val="24"/>
                <w:szCs w:val="24"/>
                <w:lang w:val="es-ES_tradnl"/>
              </w:rPr>
              <w:t>ctividad volcánica</w:t>
            </w:r>
            <w:r w:rsidR="008F3C19">
              <w:rPr>
                <w:rFonts w:ascii="Arial" w:hAnsi="Arial" w:cs="Arial"/>
                <w:sz w:val="24"/>
                <w:szCs w:val="24"/>
                <w:lang w:val="es-ES_tradnl"/>
              </w:rPr>
              <w:t>.</w:t>
            </w:r>
          </w:p>
          <w:p w14:paraId="33D1B9E2" w14:textId="77777777" w:rsidR="007C0F72" w:rsidRPr="00566FF2" w:rsidRDefault="007C0F72" w:rsidP="00566FF2">
            <w:pPr>
              <w:spacing w:line="360" w:lineRule="auto"/>
              <w:rPr>
                <w:rFonts w:ascii="Arial" w:hAnsi="Arial" w:cs="Arial"/>
                <w:sz w:val="24"/>
                <w:szCs w:val="24"/>
                <w:lang w:val="es-ES_tradnl"/>
              </w:rPr>
            </w:pPr>
          </w:p>
          <w:p w14:paraId="0FD4E0F5" w14:textId="7AF64644"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La combinación de estas condiciones con los gases predominantes en la atmósfera </w:t>
            </w:r>
            <w:r w:rsidR="008F3C19" w:rsidRPr="00566FF2">
              <w:rPr>
                <w:rFonts w:ascii="Arial" w:hAnsi="Arial" w:cs="Arial"/>
                <w:sz w:val="24"/>
                <w:szCs w:val="24"/>
                <w:lang w:val="es-ES_tradnl"/>
              </w:rPr>
              <w:t>provoc</w:t>
            </w:r>
            <w:r w:rsidR="008F3C19">
              <w:rPr>
                <w:rFonts w:ascii="Arial" w:hAnsi="Arial" w:cs="Arial"/>
                <w:sz w:val="24"/>
                <w:szCs w:val="24"/>
                <w:lang w:val="es-ES_tradnl"/>
              </w:rPr>
              <w:t>ó</w:t>
            </w:r>
            <w:r w:rsidR="008F3C19" w:rsidRPr="00566FF2">
              <w:rPr>
                <w:rFonts w:ascii="Arial" w:hAnsi="Arial" w:cs="Arial"/>
                <w:sz w:val="24"/>
                <w:szCs w:val="24"/>
                <w:lang w:val="es-ES_tradnl"/>
              </w:rPr>
              <w:t xml:space="preserve"> </w:t>
            </w:r>
            <w:r w:rsidRPr="00566FF2">
              <w:rPr>
                <w:rFonts w:ascii="Arial" w:hAnsi="Arial" w:cs="Arial"/>
                <w:sz w:val="24"/>
                <w:szCs w:val="24"/>
                <w:lang w:val="es-ES_tradnl"/>
              </w:rPr>
              <w:t>las reacciones químicas que originaron los primeros aminoácidos, como la glicina.</w:t>
            </w:r>
          </w:p>
          <w:p w14:paraId="74C6BFE9" w14:textId="77777777" w:rsidR="007C0F72" w:rsidRPr="00566FF2" w:rsidRDefault="007C0F72" w:rsidP="00566FF2">
            <w:pPr>
              <w:spacing w:line="360" w:lineRule="auto"/>
              <w:rPr>
                <w:rFonts w:ascii="Arial" w:hAnsi="Arial" w:cs="Arial"/>
                <w:sz w:val="24"/>
                <w:szCs w:val="24"/>
                <w:lang w:val="es-ES_tradnl"/>
              </w:rPr>
            </w:pPr>
          </w:p>
          <w:p w14:paraId="07BD5498" w14:textId="77777777"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Estas biomoléculas se fueron acumulando durante millones de años y formaron lo que Oparin llamó el </w:t>
            </w:r>
            <w:r w:rsidR="009B24AA" w:rsidRPr="00566FF2">
              <w:rPr>
                <w:rFonts w:ascii="Arial" w:hAnsi="Arial" w:cs="Arial"/>
                <w:sz w:val="24"/>
                <w:szCs w:val="24"/>
                <w:lang w:val="es-ES_tradnl"/>
              </w:rPr>
              <w:t>“</w:t>
            </w:r>
            <w:r w:rsidRPr="00566FF2">
              <w:rPr>
                <w:rFonts w:ascii="Arial" w:hAnsi="Arial" w:cs="Arial"/>
                <w:b/>
                <w:sz w:val="24"/>
                <w:szCs w:val="24"/>
                <w:lang w:val="es-ES_tradnl"/>
              </w:rPr>
              <w:t>caldo primitivo</w:t>
            </w:r>
            <w:r w:rsidR="009B24AA" w:rsidRPr="00AE021A">
              <w:rPr>
                <w:rFonts w:ascii="Arial" w:hAnsi="Arial" w:cs="Arial"/>
                <w:sz w:val="24"/>
                <w:szCs w:val="24"/>
                <w:lang w:val="es-ES_tradnl"/>
              </w:rPr>
              <w:t>”</w:t>
            </w:r>
            <w:r w:rsidRPr="00AE021A">
              <w:rPr>
                <w:rFonts w:ascii="Arial" w:hAnsi="Arial" w:cs="Arial"/>
                <w:sz w:val="24"/>
                <w:szCs w:val="24"/>
                <w:lang w:val="es-ES_tradnl"/>
              </w:rPr>
              <w:t>.</w:t>
            </w:r>
            <w:r w:rsidRPr="00566FF2">
              <w:rPr>
                <w:rFonts w:ascii="Arial" w:hAnsi="Arial" w:cs="Arial"/>
                <w:b/>
                <w:sz w:val="24"/>
                <w:szCs w:val="24"/>
                <w:lang w:val="es-ES_tradnl"/>
              </w:rPr>
              <w:t xml:space="preserve"> </w:t>
            </w:r>
            <w:r w:rsidRPr="00566FF2">
              <w:rPr>
                <w:rFonts w:ascii="Arial" w:hAnsi="Arial" w:cs="Arial"/>
                <w:sz w:val="24"/>
                <w:szCs w:val="24"/>
                <w:lang w:val="es-ES_tradnl"/>
              </w:rPr>
              <w:t>En un determinado momento, las moléculas que formaban ese caldo adquirieron la capacidad de reproducirse y encerrarse en pequeñas gotas o coacervados. La unión de coacervados dio lugar a las primeras células</w:t>
            </w:r>
            <w:r w:rsidR="004005A4" w:rsidRPr="00566FF2">
              <w:rPr>
                <w:rFonts w:ascii="Arial" w:hAnsi="Arial" w:cs="Arial"/>
                <w:sz w:val="24"/>
                <w:szCs w:val="24"/>
                <w:lang w:val="es-ES_tradnl"/>
              </w:rPr>
              <w:t>,</w:t>
            </w:r>
            <w:r w:rsidRPr="00566FF2">
              <w:rPr>
                <w:rFonts w:ascii="Arial" w:hAnsi="Arial" w:cs="Arial"/>
                <w:sz w:val="24"/>
                <w:szCs w:val="24"/>
                <w:lang w:val="es-ES_tradnl"/>
              </w:rPr>
              <w:t xml:space="preserve"> y a partir de aquí se formaron los primeros microorganismos.</w:t>
            </w:r>
          </w:p>
          <w:p w14:paraId="056303F2" w14:textId="77777777" w:rsidR="007C0F72" w:rsidRPr="00566FF2" w:rsidRDefault="007C0F72" w:rsidP="00566FF2">
            <w:pPr>
              <w:spacing w:line="360" w:lineRule="auto"/>
              <w:rPr>
                <w:rFonts w:ascii="Arial" w:hAnsi="Arial" w:cs="Arial"/>
                <w:sz w:val="24"/>
                <w:szCs w:val="24"/>
                <w:lang w:val="es-ES_tradnl"/>
              </w:rPr>
            </w:pPr>
          </w:p>
          <w:p w14:paraId="429AFB49" w14:textId="77777777" w:rsidR="00B42566"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Amplía la información sobre el origen químico de la vida en la página web del Proyecto Biosfera del Ministerio de Educación, Cultura y Deporte </w:t>
            </w:r>
            <w:r w:rsidR="002F0CA7" w:rsidRPr="00566FF2">
              <w:rPr>
                <w:rFonts w:ascii="Arial" w:hAnsi="Arial" w:cs="Arial"/>
                <w:sz w:val="24"/>
                <w:szCs w:val="24"/>
                <w:lang w:val="es-ES_tradnl"/>
              </w:rPr>
              <w:t xml:space="preserve">de España </w:t>
            </w:r>
            <w:r w:rsidRPr="00566FF2">
              <w:rPr>
                <w:rFonts w:ascii="Arial" w:hAnsi="Arial" w:cs="Arial"/>
                <w:sz w:val="24"/>
                <w:szCs w:val="24"/>
                <w:lang w:val="es-ES_tradnl"/>
              </w:rPr>
              <w:t xml:space="preserve">[ver] </w:t>
            </w:r>
          </w:p>
          <w:p w14:paraId="4EA6E4FA" w14:textId="77777777" w:rsidR="00A81899" w:rsidRPr="00566FF2" w:rsidRDefault="00A81899"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(http://recursos.cnice.mec.es/biosfera/alumno/4ESO/evolucion/2origen_quimico_vida.htm). </w:t>
            </w:r>
          </w:p>
          <w:p w14:paraId="73AB3344" w14:textId="77777777" w:rsidR="00A81899" w:rsidRPr="00566FF2" w:rsidRDefault="00772941" w:rsidP="00566FF2">
            <w:pPr>
              <w:spacing w:line="360" w:lineRule="auto"/>
              <w:rPr>
                <w:rFonts w:ascii="Arial" w:hAnsi="Arial" w:cs="Arial"/>
                <w:sz w:val="24"/>
                <w:szCs w:val="24"/>
                <w:lang w:val="es-ES_tradnl"/>
              </w:rPr>
            </w:pPr>
            <w:r w:rsidRPr="00566FF2">
              <w:rPr>
                <w:rFonts w:ascii="Arial" w:hAnsi="Arial" w:cs="Arial"/>
                <w:sz w:val="24"/>
                <w:szCs w:val="24"/>
                <w:lang w:val="es-ES_tradnl"/>
              </w:rPr>
              <w:t>También puedes ver estos videos:</w:t>
            </w:r>
          </w:p>
          <w:p w14:paraId="09DABFDA" w14:textId="77777777" w:rsidR="00A81899" w:rsidRPr="00566FF2" w:rsidRDefault="00A81899" w:rsidP="00566FF2">
            <w:pPr>
              <w:spacing w:line="360" w:lineRule="auto"/>
              <w:rPr>
                <w:rFonts w:ascii="Arial" w:hAnsi="Arial" w:cs="Arial"/>
                <w:sz w:val="24"/>
                <w:szCs w:val="24"/>
                <w:lang w:val="es-ES_tradnl"/>
              </w:rPr>
            </w:pPr>
            <w:r w:rsidRPr="00566FF2">
              <w:rPr>
                <w:rFonts w:ascii="Arial" w:hAnsi="Arial" w:cs="Arial"/>
                <w:sz w:val="24"/>
                <w:szCs w:val="24"/>
                <w:lang w:val="es-ES_tradnl"/>
              </w:rPr>
              <w:t>(https://www.youtube.com/watch?v=7HZXF1BiXvU</w:t>
            </w:r>
          </w:p>
          <w:p w14:paraId="27FEC352" w14:textId="77777777" w:rsidR="00A81899" w:rsidRPr="00566FF2" w:rsidRDefault="00A81899" w:rsidP="00566FF2">
            <w:pPr>
              <w:spacing w:line="360" w:lineRule="auto"/>
              <w:rPr>
                <w:rFonts w:ascii="Arial" w:hAnsi="Arial" w:cs="Arial"/>
                <w:sz w:val="24"/>
                <w:szCs w:val="24"/>
                <w:lang w:val="es-ES_tradnl"/>
              </w:rPr>
            </w:pPr>
            <w:r w:rsidRPr="00566FF2">
              <w:rPr>
                <w:rFonts w:ascii="Arial" w:hAnsi="Arial" w:cs="Arial"/>
                <w:sz w:val="24"/>
                <w:szCs w:val="24"/>
                <w:lang w:val="es-ES_tradnl"/>
              </w:rPr>
              <w:lastRenderedPageBreak/>
              <w:t>https://www.youtube.com/watch?v=WqK-T46foO0)</w:t>
            </w:r>
          </w:p>
          <w:p w14:paraId="7397F24F" w14:textId="4972FF58" w:rsidR="007C0F72" w:rsidRPr="00566FF2" w:rsidRDefault="007C0F72" w:rsidP="00566FF2">
            <w:pPr>
              <w:spacing w:line="360" w:lineRule="auto"/>
              <w:rPr>
                <w:rFonts w:ascii="Arial" w:hAnsi="Arial" w:cs="Arial"/>
                <w:sz w:val="24"/>
                <w:szCs w:val="24"/>
                <w:lang w:val="es-ES_tradnl"/>
              </w:rPr>
            </w:pPr>
            <w:r w:rsidRPr="00566FF2">
              <w:rPr>
                <w:rFonts w:ascii="Arial" w:hAnsi="Arial" w:cs="Arial"/>
                <w:sz w:val="24"/>
                <w:szCs w:val="24"/>
                <w:lang w:val="es-ES_tradnl"/>
              </w:rPr>
              <w:t>Además, puedes leer el artículo “Un genio de la biología”</w:t>
            </w:r>
            <w:r w:rsidR="008F3C19">
              <w:rPr>
                <w:rFonts w:ascii="Arial" w:hAnsi="Arial" w:cs="Arial"/>
                <w:sz w:val="24"/>
                <w:szCs w:val="24"/>
                <w:lang w:val="es-ES_tradnl"/>
              </w:rPr>
              <w:t>,</w:t>
            </w:r>
            <w:r w:rsidRPr="00566FF2">
              <w:rPr>
                <w:rFonts w:ascii="Arial" w:hAnsi="Arial" w:cs="Arial"/>
                <w:sz w:val="24"/>
                <w:szCs w:val="24"/>
                <w:lang w:val="es-ES_tradnl"/>
              </w:rPr>
              <w:t xml:space="preserve"> del 5 de enero de 2012</w:t>
            </w:r>
            <w:r w:rsidR="008F3C19">
              <w:rPr>
                <w:rFonts w:ascii="Arial" w:hAnsi="Arial" w:cs="Arial"/>
                <w:sz w:val="24"/>
                <w:szCs w:val="24"/>
                <w:lang w:val="es-ES_tradnl"/>
              </w:rPr>
              <w:t>,</w:t>
            </w:r>
            <w:r w:rsidRPr="00566FF2">
              <w:rPr>
                <w:rFonts w:ascii="Arial" w:hAnsi="Arial" w:cs="Arial"/>
                <w:sz w:val="24"/>
                <w:szCs w:val="24"/>
                <w:lang w:val="es-ES_tradnl"/>
              </w:rPr>
              <w:t xml:space="preserve"> del blog Simetrías</w:t>
            </w:r>
            <w:r w:rsidR="008F3C19">
              <w:rPr>
                <w:rFonts w:ascii="Arial" w:hAnsi="Arial" w:cs="Arial"/>
                <w:sz w:val="24"/>
                <w:szCs w:val="24"/>
                <w:lang w:val="es-ES_tradnl"/>
              </w:rPr>
              <w:t>,</w:t>
            </w:r>
            <w:r w:rsidRPr="00566FF2">
              <w:rPr>
                <w:rFonts w:ascii="Arial" w:hAnsi="Arial" w:cs="Arial"/>
                <w:sz w:val="24"/>
                <w:szCs w:val="24"/>
                <w:lang w:val="es-ES_tradnl"/>
              </w:rPr>
              <w:t xml:space="preserve"> de</w:t>
            </w:r>
            <w:r w:rsidR="002F0CA7" w:rsidRPr="00566FF2">
              <w:rPr>
                <w:rFonts w:ascii="Arial" w:hAnsi="Arial" w:cs="Arial"/>
                <w:sz w:val="24"/>
                <w:szCs w:val="24"/>
                <w:lang w:val="es-ES_tradnl"/>
              </w:rPr>
              <w:t>l diario</w:t>
            </w:r>
            <w:r w:rsidRPr="00566FF2">
              <w:rPr>
                <w:rFonts w:ascii="Arial" w:hAnsi="Arial" w:cs="Arial"/>
                <w:sz w:val="24"/>
                <w:szCs w:val="24"/>
                <w:lang w:val="es-ES_tradnl"/>
              </w:rPr>
              <w:t xml:space="preserve"> </w:t>
            </w:r>
            <w:r w:rsidRPr="00AE021A">
              <w:rPr>
                <w:rFonts w:ascii="Arial" w:hAnsi="Arial" w:cs="Arial"/>
                <w:i/>
                <w:sz w:val="24"/>
                <w:szCs w:val="24"/>
                <w:lang w:val="es-ES_tradnl"/>
              </w:rPr>
              <w:t>El País</w:t>
            </w:r>
            <w:r w:rsidRPr="00566FF2">
              <w:rPr>
                <w:rFonts w:ascii="Arial" w:hAnsi="Arial" w:cs="Arial"/>
                <w:sz w:val="24"/>
                <w:szCs w:val="24"/>
                <w:lang w:val="es-ES_tradnl"/>
              </w:rPr>
              <w:t xml:space="preserve">, </w:t>
            </w:r>
            <w:r w:rsidR="002F0CA7" w:rsidRPr="00566FF2">
              <w:rPr>
                <w:rFonts w:ascii="Arial" w:hAnsi="Arial" w:cs="Arial"/>
                <w:sz w:val="24"/>
                <w:szCs w:val="24"/>
                <w:lang w:val="es-ES_tradnl"/>
              </w:rPr>
              <w:t xml:space="preserve">en </w:t>
            </w:r>
            <w:r w:rsidRPr="00566FF2">
              <w:rPr>
                <w:rFonts w:ascii="Arial" w:hAnsi="Arial" w:cs="Arial"/>
                <w:sz w:val="24"/>
                <w:szCs w:val="24"/>
                <w:lang w:val="es-ES_tradnl"/>
              </w:rPr>
              <w:t xml:space="preserve">donde se explica cómo se descubrió </w:t>
            </w:r>
            <w:r w:rsidR="00A81899" w:rsidRPr="00566FF2">
              <w:rPr>
                <w:rFonts w:ascii="Arial" w:hAnsi="Arial" w:cs="Arial"/>
                <w:sz w:val="24"/>
                <w:szCs w:val="24"/>
                <w:lang w:val="es-ES_tradnl"/>
              </w:rPr>
              <w:t xml:space="preserve">el proceso por el que las moléculas se convirtieron en células eucariotas </w:t>
            </w:r>
            <w:r w:rsidRPr="00566FF2">
              <w:rPr>
                <w:rFonts w:ascii="Arial" w:hAnsi="Arial" w:cs="Arial"/>
                <w:sz w:val="24"/>
                <w:szCs w:val="24"/>
                <w:lang w:val="es-ES_tradnl"/>
              </w:rPr>
              <w:t>[ver].</w:t>
            </w:r>
          </w:p>
          <w:p w14:paraId="2737B284" w14:textId="77777777" w:rsidR="00A52776" w:rsidRPr="00566FF2" w:rsidRDefault="00A52776" w:rsidP="00566FF2">
            <w:pPr>
              <w:spacing w:line="360" w:lineRule="auto"/>
              <w:rPr>
                <w:rFonts w:ascii="Arial" w:hAnsi="Arial" w:cs="Arial"/>
                <w:sz w:val="24"/>
                <w:szCs w:val="24"/>
                <w:lang w:val="es-ES_tradnl"/>
              </w:rPr>
            </w:pPr>
            <w:r w:rsidRPr="00566FF2">
              <w:rPr>
                <w:rFonts w:ascii="Arial" w:hAnsi="Arial" w:cs="Arial"/>
                <w:sz w:val="24"/>
                <w:szCs w:val="24"/>
                <w:lang w:val="es-ES_tradnl"/>
              </w:rPr>
              <w:t>(http://blogs.elpais.com/simetrias/2012/01/un-</w:t>
            </w:r>
            <w:r w:rsidR="0071530C" w:rsidRPr="00566FF2">
              <w:rPr>
                <w:rFonts w:ascii="Arial" w:hAnsi="Arial" w:cs="Arial"/>
                <w:sz w:val="24"/>
                <w:szCs w:val="24"/>
                <w:lang w:val="es-ES_tradnl"/>
              </w:rPr>
              <w:t>genio-de-la-biolog%C3%ADa.html)</w:t>
            </w:r>
          </w:p>
        </w:tc>
      </w:tr>
      <w:tr w:rsidR="002F7C6E" w:rsidRPr="00566FF2" w14:paraId="568085A4" w14:textId="77777777" w:rsidTr="00D166C2">
        <w:tc>
          <w:tcPr>
            <w:tcW w:w="1668" w:type="dxa"/>
          </w:tcPr>
          <w:p w14:paraId="0492021D" w14:textId="77777777" w:rsidR="0033130D" w:rsidRPr="00566FF2" w:rsidRDefault="0033130D" w:rsidP="00566FF2">
            <w:pPr>
              <w:spacing w:line="360" w:lineRule="auto"/>
              <w:rPr>
                <w:rFonts w:ascii="Arial" w:hAnsi="Arial" w:cs="Arial"/>
                <w:b/>
                <w:sz w:val="24"/>
                <w:szCs w:val="24"/>
              </w:rPr>
            </w:pPr>
            <w:r w:rsidRPr="00566FF2">
              <w:rPr>
                <w:rFonts w:ascii="Arial" w:hAnsi="Arial" w:cs="Arial"/>
                <w:b/>
                <w:sz w:val="24"/>
                <w:szCs w:val="24"/>
              </w:rPr>
              <w:lastRenderedPageBreak/>
              <w:t>Título</w:t>
            </w:r>
          </w:p>
        </w:tc>
        <w:tc>
          <w:tcPr>
            <w:tcW w:w="7386" w:type="dxa"/>
          </w:tcPr>
          <w:p w14:paraId="7067BB12" w14:textId="77777777" w:rsidR="0033130D" w:rsidRPr="00566FF2" w:rsidRDefault="00D108A5" w:rsidP="00566FF2">
            <w:pPr>
              <w:spacing w:line="360" w:lineRule="auto"/>
              <w:rPr>
                <w:rFonts w:ascii="Arial" w:hAnsi="Arial" w:cs="Arial"/>
                <w:b/>
                <w:sz w:val="24"/>
                <w:szCs w:val="24"/>
                <w:lang w:val="es-ES_tradnl"/>
              </w:rPr>
            </w:pPr>
            <w:r w:rsidRPr="00566FF2">
              <w:rPr>
                <w:rFonts w:ascii="Arial" w:hAnsi="Arial" w:cs="Arial"/>
                <w:sz w:val="24"/>
                <w:szCs w:val="24"/>
                <w:lang w:val="es-ES_tradnl"/>
              </w:rPr>
              <w:t>El experimento de Miller y Urey</w:t>
            </w:r>
          </w:p>
        </w:tc>
      </w:tr>
      <w:tr w:rsidR="002F7C6E" w:rsidRPr="00566FF2" w14:paraId="67DD5846" w14:textId="77777777" w:rsidTr="00D166C2">
        <w:tc>
          <w:tcPr>
            <w:tcW w:w="1668" w:type="dxa"/>
          </w:tcPr>
          <w:p w14:paraId="1B93D832" w14:textId="77777777" w:rsidR="0033130D" w:rsidRPr="00566FF2" w:rsidRDefault="0033130D" w:rsidP="00566FF2">
            <w:pPr>
              <w:spacing w:line="360" w:lineRule="auto"/>
              <w:rPr>
                <w:rFonts w:ascii="Arial" w:hAnsi="Arial" w:cs="Arial"/>
                <w:b/>
                <w:sz w:val="24"/>
                <w:szCs w:val="24"/>
              </w:rPr>
            </w:pPr>
            <w:r w:rsidRPr="00566FF2">
              <w:rPr>
                <w:rFonts w:ascii="Arial" w:hAnsi="Arial" w:cs="Arial"/>
                <w:b/>
                <w:sz w:val="24"/>
                <w:szCs w:val="24"/>
              </w:rPr>
              <w:t>Descripción</w:t>
            </w:r>
          </w:p>
        </w:tc>
        <w:tc>
          <w:tcPr>
            <w:tcW w:w="7386" w:type="dxa"/>
          </w:tcPr>
          <w:p w14:paraId="11D9B40F" w14:textId="77777777" w:rsidR="0033130D" w:rsidRPr="00566FF2" w:rsidRDefault="00D108A5" w:rsidP="00566FF2">
            <w:pPr>
              <w:spacing w:line="360" w:lineRule="auto"/>
              <w:rPr>
                <w:rFonts w:ascii="Arial" w:hAnsi="Arial" w:cs="Arial"/>
                <w:sz w:val="24"/>
                <w:szCs w:val="24"/>
                <w:lang w:val="es-ES_tradnl"/>
              </w:rPr>
            </w:pPr>
            <w:r w:rsidRPr="00566FF2">
              <w:rPr>
                <w:rFonts w:ascii="Arial" w:hAnsi="Arial" w:cs="Arial"/>
                <w:sz w:val="24"/>
                <w:szCs w:val="24"/>
                <w:lang w:val="es-ES_tradnl"/>
              </w:rPr>
              <w:t>Animación para reconocer la importancia del experimento de Miller y Urey en la comprensión del origen de la vida</w:t>
            </w:r>
          </w:p>
        </w:tc>
      </w:tr>
    </w:tbl>
    <w:p w14:paraId="31905171" w14:textId="77777777" w:rsidR="00CE6A50" w:rsidRPr="00566FF2" w:rsidRDefault="00CE6A50" w:rsidP="00566FF2">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461DB9E1" w14:textId="77777777" w:rsidTr="004A1C3F">
        <w:tc>
          <w:tcPr>
            <w:tcW w:w="9054" w:type="dxa"/>
            <w:gridSpan w:val="2"/>
            <w:shd w:val="clear" w:color="auto" w:fill="000000" w:themeFill="text1"/>
          </w:tcPr>
          <w:p w14:paraId="089137FE" w14:textId="77777777" w:rsidR="00CE6A50" w:rsidRPr="00566FF2" w:rsidRDefault="00CE6A50"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53A7982B" w14:textId="77777777" w:rsidTr="004A1C3F">
        <w:tc>
          <w:tcPr>
            <w:tcW w:w="2518" w:type="dxa"/>
          </w:tcPr>
          <w:p w14:paraId="7D70C5D3" w14:textId="77777777" w:rsidR="00CE6A50" w:rsidRPr="00566FF2" w:rsidRDefault="00CE6A50"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6A622EBA" w14:textId="77777777" w:rsidR="00CE6A50" w:rsidRPr="00566FF2" w:rsidRDefault="00CE6A50"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_REC40</w:t>
            </w:r>
          </w:p>
        </w:tc>
      </w:tr>
      <w:tr w:rsidR="002F7C6E" w:rsidRPr="00566FF2" w14:paraId="0931DEF6" w14:textId="77777777" w:rsidTr="004A1C3F">
        <w:tc>
          <w:tcPr>
            <w:tcW w:w="2518" w:type="dxa"/>
          </w:tcPr>
          <w:p w14:paraId="5F859A76" w14:textId="77777777" w:rsidR="00CE6A50" w:rsidRPr="00566FF2" w:rsidRDefault="00CE6A50"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23838FD7" w14:textId="27A085F6" w:rsidR="00CE6A50" w:rsidRPr="00566FF2" w:rsidRDefault="00CE6A50" w:rsidP="00566FF2">
            <w:pPr>
              <w:spacing w:line="360" w:lineRule="auto"/>
              <w:rPr>
                <w:rFonts w:ascii="Arial" w:hAnsi="Arial" w:cs="Arial"/>
                <w:sz w:val="24"/>
                <w:szCs w:val="24"/>
              </w:rPr>
            </w:pPr>
            <w:r w:rsidRPr="00566FF2">
              <w:rPr>
                <w:rFonts w:ascii="Arial" w:hAnsi="Arial" w:cs="Arial"/>
                <w:sz w:val="24"/>
                <w:szCs w:val="24"/>
              </w:rPr>
              <w:t>La generación espontánea,</w:t>
            </w:r>
            <w:r w:rsidR="00A436AC" w:rsidRPr="00566FF2">
              <w:rPr>
                <w:rFonts w:ascii="Arial" w:hAnsi="Arial" w:cs="Arial"/>
                <w:sz w:val="24"/>
                <w:szCs w:val="24"/>
              </w:rPr>
              <w:t xml:space="preserve"> la panspermia y la abiogénesis</w:t>
            </w:r>
          </w:p>
        </w:tc>
      </w:tr>
      <w:tr w:rsidR="002F7C6E" w:rsidRPr="00566FF2" w14:paraId="7B578D85" w14:textId="77777777" w:rsidTr="004A1C3F">
        <w:tc>
          <w:tcPr>
            <w:tcW w:w="2518" w:type="dxa"/>
          </w:tcPr>
          <w:p w14:paraId="59432B27" w14:textId="77777777" w:rsidR="00CE6A50" w:rsidRPr="00566FF2" w:rsidRDefault="00CE6A50"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00DB6252" w14:textId="1C72275A" w:rsidR="00CE6A50" w:rsidRPr="00566FF2" w:rsidRDefault="00CE6A50" w:rsidP="00566FF2">
            <w:pPr>
              <w:spacing w:line="360" w:lineRule="auto"/>
              <w:rPr>
                <w:rFonts w:ascii="Arial" w:hAnsi="Arial" w:cs="Arial"/>
                <w:sz w:val="24"/>
                <w:szCs w:val="24"/>
              </w:rPr>
            </w:pPr>
            <w:r w:rsidRPr="00566FF2">
              <w:rPr>
                <w:rFonts w:ascii="Arial" w:hAnsi="Arial" w:cs="Arial"/>
                <w:sz w:val="24"/>
                <w:szCs w:val="24"/>
              </w:rPr>
              <w:t xml:space="preserve">Actividad para diferenciar y clasificar las características de las hipótesis </w:t>
            </w:r>
            <w:r w:rsidR="004A035C">
              <w:rPr>
                <w:rFonts w:ascii="Arial" w:hAnsi="Arial" w:cs="Arial"/>
                <w:sz w:val="24"/>
                <w:szCs w:val="24"/>
              </w:rPr>
              <w:t xml:space="preserve">acerca </w:t>
            </w:r>
            <w:r w:rsidRPr="00566FF2">
              <w:rPr>
                <w:rFonts w:ascii="Arial" w:hAnsi="Arial" w:cs="Arial"/>
                <w:sz w:val="24"/>
                <w:szCs w:val="24"/>
              </w:rPr>
              <w:t>del origen de la vida</w:t>
            </w:r>
          </w:p>
        </w:tc>
      </w:tr>
    </w:tbl>
    <w:p w14:paraId="68DD2E30" w14:textId="77777777" w:rsidR="00CE6A50" w:rsidRPr="00566FF2" w:rsidRDefault="00CE6A50" w:rsidP="00566FF2">
      <w:pPr>
        <w:spacing w:line="360" w:lineRule="auto"/>
        <w:rPr>
          <w:rFonts w:ascii="Arial" w:hAnsi="Arial" w:cs="Arial"/>
          <w:sz w:val="24"/>
          <w:szCs w:val="24"/>
        </w:rPr>
      </w:pPr>
    </w:p>
    <w:p w14:paraId="0841CB05" w14:textId="78815868" w:rsidR="0071530C" w:rsidRPr="00566FF2" w:rsidRDefault="0071530C"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1.4 Consolidación</w:t>
      </w:r>
    </w:p>
    <w:p w14:paraId="5F1641A7" w14:textId="77777777" w:rsidR="00B94D56" w:rsidRPr="00566FF2" w:rsidRDefault="00402EBF" w:rsidP="00566FF2">
      <w:pPr>
        <w:spacing w:line="360" w:lineRule="auto"/>
        <w:rPr>
          <w:rFonts w:ascii="Arial" w:hAnsi="Arial" w:cs="Arial"/>
          <w:sz w:val="24"/>
          <w:szCs w:val="24"/>
        </w:rPr>
      </w:pPr>
      <w:r w:rsidRPr="00566FF2">
        <w:rPr>
          <w:rFonts w:ascii="Arial" w:hAnsi="Arial" w:cs="Arial"/>
          <w:sz w:val="24"/>
          <w:szCs w:val="24"/>
        </w:rPr>
        <w:t>Actividad</w:t>
      </w:r>
      <w:r w:rsidR="00B94D56" w:rsidRPr="00566FF2">
        <w:rPr>
          <w:rFonts w:ascii="Arial" w:hAnsi="Arial" w:cs="Arial"/>
          <w:sz w:val="24"/>
          <w:szCs w:val="24"/>
        </w:rPr>
        <w:t xml:space="preserve">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2F7C6E" w:rsidRPr="00566FF2" w14:paraId="2CBB3459" w14:textId="77777777" w:rsidTr="004A1C3F">
        <w:tc>
          <w:tcPr>
            <w:tcW w:w="9054" w:type="dxa"/>
            <w:gridSpan w:val="2"/>
            <w:shd w:val="clear" w:color="auto" w:fill="000000" w:themeFill="text1"/>
          </w:tcPr>
          <w:p w14:paraId="73E17E67" w14:textId="77777777" w:rsidR="0071530C" w:rsidRPr="00566FF2" w:rsidRDefault="0071530C"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4242000A" w14:textId="77777777" w:rsidTr="004A1C3F">
        <w:tc>
          <w:tcPr>
            <w:tcW w:w="2518" w:type="dxa"/>
          </w:tcPr>
          <w:p w14:paraId="24D408C9" w14:textId="77777777" w:rsidR="0071530C" w:rsidRPr="00566FF2" w:rsidRDefault="0071530C"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7561C150" w14:textId="77777777" w:rsidR="0071530C" w:rsidRPr="00566FF2" w:rsidRDefault="0071530C"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_REC50</w:t>
            </w:r>
          </w:p>
        </w:tc>
      </w:tr>
      <w:tr w:rsidR="002F7C6E" w:rsidRPr="00566FF2" w14:paraId="07F9A1DB" w14:textId="77777777" w:rsidTr="004A1C3F">
        <w:tc>
          <w:tcPr>
            <w:tcW w:w="2518" w:type="dxa"/>
          </w:tcPr>
          <w:p w14:paraId="790861B6" w14:textId="77777777" w:rsidR="0071530C" w:rsidRPr="00566FF2" w:rsidRDefault="0071530C"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51997A67" w14:textId="77777777" w:rsidR="0071530C" w:rsidRPr="00566FF2" w:rsidRDefault="0071530C" w:rsidP="00566FF2">
            <w:pPr>
              <w:spacing w:line="360" w:lineRule="auto"/>
              <w:rPr>
                <w:rFonts w:ascii="Arial" w:hAnsi="Arial" w:cs="Arial"/>
                <w:sz w:val="24"/>
                <w:szCs w:val="24"/>
              </w:rPr>
            </w:pPr>
            <w:r w:rsidRPr="00566FF2">
              <w:rPr>
                <w:rFonts w:ascii="Arial" w:hAnsi="Arial" w:cs="Arial"/>
                <w:sz w:val="24"/>
                <w:szCs w:val="24"/>
              </w:rPr>
              <w:t>Refuerza tu aprendizaje: El origen de la vida</w:t>
            </w:r>
          </w:p>
        </w:tc>
      </w:tr>
      <w:tr w:rsidR="002F7C6E" w:rsidRPr="00566FF2" w14:paraId="30FA65BC" w14:textId="77777777" w:rsidTr="004A1C3F">
        <w:tc>
          <w:tcPr>
            <w:tcW w:w="2518" w:type="dxa"/>
          </w:tcPr>
          <w:p w14:paraId="0EC2F945" w14:textId="77777777" w:rsidR="0071530C" w:rsidRPr="00566FF2" w:rsidRDefault="0071530C"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68E19412" w14:textId="77777777" w:rsidR="0071530C" w:rsidRPr="00566FF2" w:rsidRDefault="0071530C" w:rsidP="00566FF2">
            <w:pPr>
              <w:spacing w:line="360" w:lineRule="auto"/>
              <w:rPr>
                <w:rFonts w:ascii="Arial" w:hAnsi="Arial" w:cs="Arial"/>
                <w:sz w:val="24"/>
                <w:szCs w:val="24"/>
              </w:rPr>
            </w:pPr>
            <w:r w:rsidRPr="00566FF2">
              <w:rPr>
                <w:rFonts w:ascii="Arial" w:hAnsi="Arial" w:cs="Arial"/>
                <w:sz w:val="24"/>
                <w:szCs w:val="24"/>
              </w:rPr>
              <w:t>Actividad para analizar las hipótesis del origen de la vida</w:t>
            </w:r>
          </w:p>
        </w:tc>
      </w:tr>
    </w:tbl>
    <w:p w14:paraId="111DA60E" w14:textId="77777777" w:rsidR="0071530C" w:rsidRPr="00566FF2" w:rsidRDefault="0071530C" w:rsidP="00566FF2">
      <w:pPr>
        <w:spacing w:line="360" w:lineRule="auto"/>
        <w:rPr>
          <w:rFonts w:ascii="Arial" w:hAnsi="Arial" w:cs="Arial"/>
          <w:sz w:val="24"/>
          <w:szCs w:val="24"/>
        </w:rPr>
      </w:pPr>
    </w:p>
    <w:p w14:paraId="397828E0" w14:textId="76278F11" w:rsidR="009408D9" w:rsidRPr="00566FF2" w:rsidRDefault="009408D9"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1]</w:t>
      </w:r>
      <w:r w:rsidRPr="00566FF2">
        <w:rPr>
          <w:rFonts w:ascii="Arial" w:hAnsi="Arial" w:cs="Arial"/>
          <w:sz w:val="24"/>
          <w:szCs w:val="24"/>
        </w:rPr>
        <w:t xml:space="preserve"> </w:t>
      </w:r>
      <w:r w:rsidR="00B07FCC" w:rsidRPr="00566FF2">
        <w:rPr>
          <w:rFonts w:ascii="Arial" w:hAnsi="Arial" w:cs="Arial"/>
          <w:b/>
          <w:sz w:val="24"/>
          <w:szCs w:val="24"/>
        </w:rPr>
        <w:t>2</w:t>
      </w:r>
      <w:r w:rsidR="00082FDF" w:rsidRPr="00566FF2">
        <w:rPr>
          <w:rFonts w:ascii="Arial" w:hAnsi="Arial" w:cs="Arial"/>
          <w:b/>
          <w:sz w:val="24"/>
          <w:szCs w:val="24"/>
        </w:rPr>
        <w:t xml:space="preserve"> L</w:t>
      </w:r>
      <w:r w:rsidRPr="00566FF2">
        <w:rPr>
          <w:rFonts w:ascii="Arial" w:hAnsi="Arial" w:cs="Arial"/>
          <w:b/>
          <w:sz w:val="24"/>
          <w:szCs w:val="24"/>
        </w:rPr>
        <w:t>a evolución</w:t>
      </w:r>
      <w:r w:rsidR="00921577" w:rsidRPr="00566FF2">
        <w:rPr>
          <w:rFonts w:ascii="Arial" w:hAnsi="Arial" w:cs="Arial"/>
          <w:b/>
          <w:sz w:val="24"/>
          <w:szCs w:val="24"/>
        </w:rPr>
        <w:t xml:space="preserve"> biológica</w:t>
      </w:r>
    </w:p>
    <w:p w14:paraId="51C4DF48" w14:textId="54F2A307" w:rsidR="009408D9" w:rsidRPr="00566FF2" w:rsidRDefault="009408D9" w:rsidP="00566FF2">
      <w:pPr>
        <w:spacing w:line="360" w:lineRule="auto"/>
        <w:rPr>
          <w:rStyle w:val="un"/>
          <w:rFonts w:ascii="Arial" w:hAnsi="Arial" w:cs="Arial"/>
          <w:sz w:val="24"/>
          <w:szCs w:val="24"/>
          <w:shd w:val="clear" w:color="auto" w:fill="FFFFFF"/>
        </w:rPr>
      </w:pPr>
      <w:r w:rsidRPr="00566FF2">
        <w:rPr>
          <w:rStyle w:val="un"/>
          <w:rFonts w:ascii="Arial" w:hAnsi="Arial" w:cs="Arial"/>
          <w:sz w:val="24"/>
          <w:szCs w:val="24"/>
          <w:shd w:val="clear" w:color="auto" w:fill="FFFFFF"/>
        </w:rPr>
        <w:t>La</w:t>
      </w:r>
      <w:r w:rsidRPr="00566FF2">
        <w:rPr>
          <w:rStyle w:val="apple-converted-space"/>
          <w:rFonts w:ascii="Arial" w:hAnsi="Arial" w:cs="Arial"/>
          <w:sz w:val="24"/>
          <w:szCs w:val="24"/>
          <w:shd w:val="clear" w:color="auto" w:fill="FFFFFF"/>
        </w:rPr>
        <w:t> </w:t>
      </w:r>
      <w:r w:rsidRPr="00566FF2">
        <w:rPr>
          <w:rStyle w:val="Textoennegrita"/>
          <w:rFonts w:ascii="Arial" w:hAnsi="Arial" w:cs="Arial"/>
          <w:sz w:val="24"/>
          <w:szCs w:val="24"/>
          <w:shd w:val="clear" w:color="auto" w:fill="FFFFFF"/>
        </w:rPr>
        <w:t>evolución</w:t>
      </w:r>
      <w:r w:rsidR="004B4B1D" w:rsidRPr="00566FF2">
        <w:rPr>
          <w:rStyle w:val="Textoennegrita"/>
          <w:rFonts w:ascii="Arial" w:hAnsi="Arial" w:cs="Arial"/>
          <w:sz w:val="24"/>
          <w:szCs w:val="24"/>
          <w:shd w:val="clear" w:color="auto" w:fill="FFFFFF"/>
        </w:rPr>
        <w:t xml:space="preserve"> biológica</w:t>
      </w:r>
      <w:r w:rsidR="00952B54" w:rsidRPr="00566FF2">
        <w:rPr>
          <w:rStyle w:val="Textoennegrita"/>
          <w:rFonts w:ascii="Arial" w:hAnsi="Arial" w:cs="Arial"/>
          <w:sz w:val="24"/>
          <w:szCs w:val="24"/>
          <w:shd w:val="clear" w:color="auto" w:fill="FFFFFF"/>
        </w:rPr>
        <w:t xml:space="preserve"> </w:t>
      </w:r>
      <w:r w:rsidR="004B4B1D" w:rsidRPr="00566FF2">
        <w:rPr>
          <w:rStyle w:val="un"/>
          <w:rFonts w:ascii="Arial" w:hAnsi="Arial" w:cs="Arial"/>
          <w:sz w:val="24"/>
          <w:szCs w:val="24"/>
          <w:shd w:val="clear" w:color="auto" w:fill="FFFFFF"/>
        </w:rPr>
        <w:t>es</w:t>
      </w:r>
      <w:r w:rsidRPr="00566FF2">
        <w:rPr>
          <w:rStyle w:val="un"/>
          <w:rFonts w:ascii="Arial" w:hAnsi="Arial" w:cs="Arial"/>
          <w:sz w:val="24"/>
          <w:szCs w:val="24"/>
          <w:shd w:val="clear" w:color="auto" w:fill="FFFFFF"/>
        </w:rPr>
        <w:t xml:space="preserve"> la transformación progresiva y gradual de las primeras formas de vida en otras </w:t>
      </w:r>
      <w:r w:rsidR="00952B54" w:rsidRPr="00566FF2">
        <w:rPr>
          <w:rStyle w:val="un"/>
          <w:rFonts w:ascii="Arial" w:hAnsi="Arial" w:cs="Arial"/>
          <w:sz w:val="24"/>
          <w:szCs w:val="24"/>
          <w:shd w:val="clear" w:color="auto" w:fill="FFFFFF"/>
        </w:rPr>
        <w:t>distintas y</w:t>
      </w:r>
      <w:r w:rsidR="004A035C">
        <w:rPr>
          <w:rStyle w:val="un"/>
          <w:rFonts w:ascii="Arial" w:hAnsi="Arial" w:cs="Arial"/>
          <w:sz w:val="24"/>
          <w:szCs w:val="24"/>
          <w:shd w:val="clear" w:color="auto" w:fill="FFFFFF"/>
        </w:rPr>
        <w:t>,</w:t>
      </w:r>
      <w:r w:rsidR="00952B54" w:rsidRPr="00566FF2">
        <w:rPr>
          <w:rStyle w:val="un"/>
          <w:rFonts w:ascii="Arial" w:hAnsi="Arial" w:cs="Arial"/>
          <w:sz w:val="24"/>
          <w:szCs w:val="24"/>
          <w:shd w:val="clear" w:color="auto" w:fill="FFFFFF"/>
        </w:rPr>
        <w:t xml:space="preserve"> </w:t>
      </w:r>
      <w:r w:rsidR="00E32C0F" w:rsidRPr="00566FF2">
        <w:rPr>
          <w:rStyle w:val="un"/>
          <w:rFonts w:ascii="Arial" w:hAnsi="Arial" w:cs="Arial"/>
          <w:sz w:val="24"/>
          <w:szCs w:val="24"/>
          <w:shd w:val="clear" w:color="auto" w:fill="FFFFFF"/>
        </w:rPr>
        <w:t xml:space="preserve">a veces, </w:t>
      </w:r>
      <w:r w:rsidRPr="00566FF2">
        <w:rPr>
          <w:rStyle w:val="un"/>
          <w:rFonts w:ascii="Arial" w:hAnsi="Arial" w:cs="Arial"/>
          <w:sz w:val="24"/>
          <w:szCs w:val="24"/>
          <w:shd w:val="clear" w:color="auto" w:fill="FFFFFF"/>
        </w:rPr>
        <w:t>más complejas.</w:t>
      </w:r>
      <w:r w:rsidRPr="00566FF2">
        <w:rPr>
          <w:rStyle w:val="apple-converted-space"/>
          <w:rFonts w:ascii="Arial" w:hAnsi="Arial" w:cs="Arial"/>
          <w:sz w:val="24"/>
          <w:szCs w:val="24"/>
          <w:shd w:val="clear" w:color="auto" w:fill="FFFFFF"/>
        </w:rPr>
        <w:t> </w:t>
      </w:r>
      <w:r w:rsidRPr="00566FF2">
        <w:rPr>
          <w:rStyle w:val="un"/>
          <w:rFonts w:ascii="Arial" w:hAnsi="Arial" w:cs="Arial"/>
          <w:sz w:val="24"/>
          <w:szCs w:val="24"/>
          <w:shd w:val="clear" w:color="auto" w:fill="FFFFFF"/>
        </w:rPr>
        <w:t xml:space="preserve">Esta transformación </w:t>
      </w:r>
      <w:r w:rsidRPr="00566FF2">
        <w:rPr>
          <w:rStyle w:val="un"/>
          <w:rFonts w:ascii="Arial" w:hAnsi="Arial" w:cs="Arial"/>
          <w:sz w:val="24"/>
          <w:szCs w:val="24"/>
          <w:shd w:val="clear" w:color="auto" w:fill="FFFFFF"/>
        </w:rPr>
        <w:lastRenderedPageBreak/>
        <w:t>se ha desarrollado a lo largo de muchos años y ha dado lugar a la gran diversidad de seres vivos que hoy habitan nuestro planeta.</w:t>
      </w:r>
    </w:p>
    <w:p w14:paraId="08B6B90F" w14:textId="0B43113E" w:rsidR="00952B54" w:rsidRPr="00566FF2" w:rsidRDefault="00952B54" w:rsidP="00566FF2">
      <w:pPr>
        <w:spacing w:line="360" w:lineRule="auto"/>
        <w:rPr>
          <w:rFonts w:ascii="Arial" w:hAnsi="Arial" w:cs="Arial"/>
          <w:sz w:val="24"/>
          <w:szCs w:val="24"/>
        </w:rPr>
      </w:pPr>
      <w:r w:rsidRPr="00566FF2">
        <w:rPr>
          <w:rStyle w:val="un"/>
          <w:rFonts w:ascii="Arial" w:hAnsi="Arial" w:cs="Arial"/>
          <w:sz w:val="24"/>
          <w:szCs w:val="24"/>
          <w:shd w:val="clear" w:color="auto" w:fill="FFFFFF"/>
        </w:rPr>
        <w:t xml:space="preserve">De acuerdo </w:t>
      </w:r>
      <w:r w:rsidR="004A035C">
        <w:rPr>
          <w:rStyle w:val="un"/>
          <w:rFonts w:ascii="Arial" w:hAnsi="Arial" w:cs="Arial"/>
          <w:sz w:val="24"/>
          <w:szCs w:val="24"/>
          <w:shd w:val="clear" w:color="auto" w:fill="FFFFFF"/>
        </w:rPr>
        <w:t>con</w:t>
      </w:r>
      <w:r w:rsidR="004A035C" w:rsidRPr="00566FF2">
        <w:rPr>
          <w:rStyle w:val="un"/>
          <w:rFonts w:ascii="Arial" w:hAnsi="Arial" w:cs="Arial"/>
          <w:sz w:val="24"/>
          <w:szCs w:val="24"/>
          <w:shd w:val="clear" w:color="auto" w:fill="FFFFFF"/>
        </w:rPr>
        <w:t xml:space="preserve"> </w:t>
      </w:r>
      <w:r w:rsidR="00921577" w:rsidRPr="00566FF2">
        <w:rPr>
          <w:rStyle w:val="un"/>
          <w:rFonts w:ascii="Arial" w:hAnsi="Arial" w:cs="Arial"/>
          <w:sz w:val="24"/>
          <w:szCs w:val="24"/>
          <w:shd w:val="clear" w:color="auto" w:fill="FFFFFF"/>
        </w:rPr>
        <w:t xml:space="preserve">la </w:t>
      </w:r>
      <w:r w:rsidR="00DE5D85" w:rsidRPr="00566FF2">
        <w:rPr>
          <w:rStyle w:val="un"/>
          <w:rFonts w:ascii="Arial" w:hAnsi="Arial" w:cs="Arial"/>
          <w:sz w:val="24"/>
          <w:szCs w:val="24"/>
          <w:shd w:val="clear" w:color="auto" w:fill="FFFFFF"/>
        </w:rPr>
        <w:t xml:space="preserve">teoría de la </w:t>
      </w:r>
      <w:r w:rsidR="00921577" w:rsidRPr="00566FF2">
        <w:rPr>
          <w:rStyle w:val="un"/>
          <w:rFonts w:ascii="Arial" w:hAnsi="Arial" w:cs="Arial"/>
          <w:sz w:val="24"/>
          <w:szCs w:val="24"/>
          <w:shd w:val="clear" w:color="auto" w:fill="FFFFFF"/>
        </w:rPr>
        <w:t>evolución</w:t>
      </w:r>
      <w:r w:rsidR="00DE5D85" w:rsidRPr="00566FF2">
        <w:rPr>
          <w:rStyle w:val="un"/>
          <w:rFonts w:ascii="Arial" w:hAnsi="Arial" w:cs="Arial"/>
          <w:sz w:val="24"/>
          <w:szCs w:val="24"/>
          <w:shd w:val="clear" w:color="auto" w:fill="FFFFFF"/>
        </w:rPr>
        <w:t>,</w:t>
      </w:r>
      <w:r w:rsidRPr="00566FF2">
        <w:rPr>
          <w:rStyle w:val="un"/>
          <w:rFonts w:ascii="Arial" w:hAnsi="Arial" w:cs="Arial"/>
          <w:sz w:val="24"/>
          <w:szCs w:val="24"/>
          <w:shd w:val="clear" w:color="auto" w:fill="FFFFFF"/>
        </w:rPr>
        <w:t xml:space="preserve"> todos los organismos </w:t>
      </w:r>
      <w:r w:rsidRPr="00566FF2">
        <w:rPr>
          <w:rFonts w:ascii="Arial" w:hAnsi="Arial" w:cs="Arial"/>
          <w:sz w:val="24"/>
          <w:szCs w:val="24"/>
        </w:rPr>
        <w:t xml:space="preserve">comparten un </w:t>
      </w:r>
      <w:r w:rsidR="00243013" w:rsidRPr="00566FF2">
        <w:rPr>
          <w:rFonts w:ascii="Arial" w:hAnsi="Arial" w:cs="Arial"/>
          <w:b/>
          <w:sz w:val="24"/>
          <w:szCs w:val="24"/>
        </w:rPr>
        <w:t>ancestro</w:t>
      </w:r>
      <w:r w:rsidRPr="00566FF2">
        <w:rPr>
          <w:rFonts w:ascii="Arial" w:hAnsi="Arial" w:cs="Arial"/>
          <w:b/>
          <w:sz w:val="24"/>
          <w:szCs w:val="24"/>
        </w:rPr>
        <w:t xml:space="preserve"> común</w:t>
      </w:r>
      <w:r w:rsidRPr="00566FF2">
        <w:rPr>
          <w:rFonts w:ascii="Arial" w:hAnsi="Arial" w:cs="Arial"/>
          <w:sz w:val="24"/>
          <w:szCs w:val="24"/>
        </w:rPr>
        <w:t xml:space="preserve">, que </w:t>
      </w:r>
      <w:r w:rsidR="00DE5D85" w:rsidRPr="00566FF2">
        <w:rPr>
          <w:rFonts w:ascii="Arial" w:hAnsi="Arial" w:cs="Arial"/>
          <w:sz w:val="24"/>
          <w:szCs w:val="24"/>
        </w:rPr>
        <w:t>vivió en el</w:t>
      </w:r>
      <w:r w:rsidRPr="00566FF2">
        <w:rPr>
          <w:rFonts w:ascii="Arial" w:hAnsi="Arial" w:cs="Arial"/>
          <w:sz w:val="24"/>
          <w:szCs w:val="24"/>
        </w:rPr>
        <w:t xml:space="preserve"> pasado. Por ejemplo</w:t>
      </w:r>
      <w:r w:rsidR="00DE5D85" w:rsidRPr="00566FF2">
        <w:rPr>
          <w:rFonts w:ascii="Arial" w:hAnsi="Arial" w:cs="Arial"/>
          <w:sz w:val="24"/>
          <w:szCs w:val="24"/>
        </w:rPr>
        <w:t>,</w:t>
      </w:r>
      <w:r w:rsidRPr="00566FF2">
        <w:rPr>
          <w:rFonts w:ascii="Arial" w:hAnsi="Arial" w:cs="Arial"/>
          <w:sz w:val="24"/>
          <w:szCs w:val="24"/>
        </w:rPr>
        <w:t xml:space="preserve"> los seres humanos y </w:t>
      </w:r>
      <w:r w:rsidR="00DE5D85" w:rsidRPr="00566FF2">
        <w:rPr>
          <w:rFonts w:ascii="Arial" w:hAnsi="Arial" w:cs="Arial"/>
          <w:sz w:val="24"/>
          <w:szCs w:val="24"/>
        </w:rPr>
        <w:t>los</w:t>
      </w:r>
      <w:r w:rsidR="006E02E3" w:rsidRPr="00566FF2">
        <w:rPr>
          <w:rFonts w:ascii="Arial" w:hAnsi="Arial" w:cs="Arial"/>
          <w:sz w:val="24"/>
          <w:szCs w:val="24"/>
        </w:rPr>
        <w:t xml:space="preserve"> </w:t>
      </w:r>
      <w:r w:rsidRPr="00566FF2">
        <w:rPr>
          <w:rFonts w:ascii="Arial" w:hAnsi="Arial" w:cs="Arial"/>
          <w:sz w:val="24"/>
          <w:szCs w:val="24"/>
        </w:rPr>
        <w:t>chimpancé</w:t>
      </w:r>
      <w:r w:rsidR="00A52776" w:rsidRPr="00566FF2">
        <w:rPr>
          <w:rFonts w:ascii="Arial" w:hAnsi="Arial" w:cs="Arial"/>
          <w:sz w:val="24"/>
          <w:szCs w:val="24"/>
        </w:rPr>
        <w:t>s</w:t>
      </w:r>
      <w:r w:rsidR="00846110" w:rsidRPr="00566FF2">
        <w:rPr>
          <w:rFonts w:ascii="Arial" w:hAnsi="Arial" w:cs="Arial"/>
          <w:sz w:val="24"/>
          <w:szCs w:val="24"/>
        </w:rPr>
        <w:t xml:space="preserve"> compartimos un ancestro</w:t>
      </w:r>
      <w:r w:rsidRPr="00566FF2">
        <w:rPr>
          <w:rFonts w:ascii="Arial" w:hAnsi="Arial" w:cs="Arial"/>
          <w:sz w:val="24"/>
          <w:szCs w:val="24"/>
        </w:rPr>
        <w:t xml:space="preserve"> común que existió </w:t>
      </w:r>
      <w:r w:rsidR="004A035C" w:rsidRPr="00566FF2">
        <w:rPr>
          <w:rFonts w:ascii="Arial" w:hAnsi="Arial" w:cs="Arial"/>
          <w:sz w:val="24"/>
          <w:szCs w:val="24"/>
        </w:rPr>
        <w:t xml:space="preserve">hace </w:t>
      </w:r>
      <w:r w:rsidRPr="00566FF2">
        <w:rPr>
          <w:rFonts w:ascii="Arial" w:hAnsi="Arial" w:cs="Arial"/>
          <w:sz w:val="24"/>
          <w:szCs w:val="24"/>
        </w:rPr>
        <w:t xml:space="preserve">aproximadamente </w:t>
      </w:r>
      <w:r w:rsidR="004A035C">
        <w:rPr>
          <w:rFonts w:ascii="Arial" w:hAnsi="Arial" w:cs="Arial"/>
          <w:sz w:val="24"/>
          <w:szCs w:val="24"/>
        </w:rPr>
        <w:t>cinco</w:t>
      </w:r>
      <w:r w:rsidR="004A035C" w:rsidRPr="00566FF2">
        <w:rPr>
          <w:rFonts w:ascii="Arial" w:hAnsi="Arial" w:cs="Arial"/>
          <w:sz w:val="24"/>
          <w:szCs w:val="24"/>
        </w:rPr>
        <w:t xml:space="preserve"> </w:t>
      </w:r>
      <w:r w:rsidRPr="00566FF2">
        <w:rPr>
          <w:rFonts w:ascii="Arial" w:hAnsi="Arial" w:cs="Arial"/>
          <w:sz w:val="24"/>
          <w:szCs w:val="24"/>
        </w:rPr>
        <w:t>millones de años.</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6A129DBC" w14:textId="77777777" w:rsidTr="00DA25A1">
        <w:tc>
          <w:tcPr>
            <w:tcW w:w="9054" w:type="dxa"/>
            <w:gridSpan w:val="2"/>
            <w:shd w:val="clear" w:color="auto" w:fill="0D0D0D" w:themeFill="text1" w:themeFillTint="F2"/>
          </w:tcPr>
          <w:p w14:paraId="64E61724" w14:textId="77777777" w:rsidR="00EA54B1" w:rsidRPr="00566FF2" w:rsidRDefault="00EA54B1"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ilustración) </w:t>
            </w:r>
          </w:p>
        </w:tc>
      </w:tr>
      <w:tr w:rsidR="002F7C6E" w:rsidRPr="00566FF2" w14:paraId="79AECF87" w14:textId="77777777" w:rsidTr="00DA25A1">
        <w:tc>
          <w:tcPr>
            <w:tcW w:w="2376" w:type="dxa"/>
          </w:tcPr>
          <w:p w14:paraId="673A3772" w14:textId="77777777" w:rsidR="00EA54B1" w:rsidRPr="00566FF2" w:rsidRDefault="00EA54B1"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3F6DFDCF" w14:textId="77777777" w:rsidR="00EA54B1" w:rsidRPr="00566FF2" w:rsidRDefault="001A6BC9" w:rsidP="00566FF2">
            <w:pPr>
              <w:spacing w:line="360" w:lineRule="auto"/>
              <w:rPr>
                <w:rFonts w:ascii="Arial" w:hAnsi="Arial" w:cs="Arial"/>
                <w:b/>
                <w:sz w:val="24"/>
                <w:szCs w:val="24"/>
              </w:rPr>
            </w:pPr>
            <w:r w:rsidRPr="00566FF2">
              <w:rPr>
                <w:rFonts w:ascii="Arial" w:hAnsi="Arial" w:cs="Arial"/>
                <w:sz w:val="24"/>
                <w:szCs w:val="24"/>
              </w:rPr>
              <w:t>CN_09_0</w:t>
            </w:r>
            <w:r w:rsidR="00C62F92" w:rsidRPr="00566FF2">
              <w:rPr>
                <w:rFonts w:ascii="Arial" w:hAnsi="Arial" w:cs="Arial"/>
                <w:sz w:val="24"/>
                <w:szCs w:val="24"/>
              </w:rPr>
              <w:t>3</w:t>
            </w:r>
            <w:r w:rsidR="009361D1" w:rsidRPr="00566FF2">
              <w:rPr>
                <w:rFonts w:ascii="Arial" w:hAnsi="Arial" w:cs="Arial"/>
                <w:sz w:val="24"/>
                <w:szCs w:val="24"/>
              </w:rPr>
              <w:t>_CO_IMG05</w:t>
            </w:r>
          </w:p>
        </w:tc>
      </w:tr>
      <w:tr w:rsidR="002F7C6E" w:rsidRPr="00566FF2" w14:paraId="64F207D0" w14:textId="77777777" w:rsidTr="00DA25A1">
        <w:tc>
          <w:tcPr>
            <w:tcW w:w="2376" w:type="dxa"/>
          </w:tcPr>
          <w:p w14:paraId="425C6C5F"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6EB65BF0" w14:textId="26F93830" w:rsidR="00EA54B1" w:rsidRPr="00566FF2" w:rsidRDefault="004A035C" w:rsidP="00566FF2">
            <w:pPr>
              <w:spacing w:line="360" w:lineRule="auto"/>
              <w:rPr>
                <w:rFonts w:ascii="Arial" w:hAnsi="Arial" w:cs="Arial"/>
                <w:sz w:val="24"/>
                <w:szCs w:val="24"/>
              </w:rPr>
            </w:pPr>
            <w:r>
              <w:rPr>
                <w:rFonts w:ascii="Arial" w:hAnsi="Arial" w:cs="Arial"/>
                <w:sz w:val="24"/>
                <w:szCs w:val="24"/>
              </w:rPr>
              <w:t>El g</w:t>
            </w:r>
            <w:r w:rsidRPr="00566FF2">
              <w:rPr>
                <w:rFonts w:ascii="Arial" w:hAnsi="Arial" w:cs="Arial"/>
                <w:sz w:val="24"/>
                <w:szCs w:val="24"/>
              </w:rPr>
              <w:t>orila</w:t>
            </w:r>
          </w:p>
        </w:tc>
      </w:tr>
      <w:tr w:rsidR="002F7C6E" w:rsidRPr="00566FF2" w14:paraId="7388432F" w14:textId="77777777" w:rsidTr="00DA25A1">
        <w:tc>
          <w:tcPr>
            <w:tcW w:w="2376" w:type="dxa"/>
          </w:tcPr>
          <w:p w14:paraId="342299B2"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Código Shutterstock (o URL o la ruta en AulaPlaneta)</w:t>
            </w:r>
          </w:p>
        </w:tc>
        <w:tc>
          <w:tcPr>
            <w:tcW w:w="6678" w:type="dxa"/>
          </w:tcPr>
          <w:p w14:paraId="2E6F010E" w14:textId="77777777" w:rsidR="00EA54B1" w:rsidRPr="00566FF2" w:rsidRDefault="003F43FE" w:rsidP="00566FF2">
            <w:pPr>
              <w:spacing w:line="360" w:lineRule="auto"/>
              <w:rPr>
                <w:rFonts w:ascii="Arial" w:hAnsi="Arial" w:cs="Arial"/>
                <w:sz w:val="24"/>
                <w:szCs w:val="24"/>
              </w:rPr>
            </w:pPr>
            <w:r w:rsidRPr="00566FF2">
              <w:rPr>
                <w:rFonts w:ascii="Arial" w:hAnsi="Arial" w:cs="Arial"/>
                <w:sz w:val="24"/>
                <w:szCs w:val="24"/>
              </w:rPr>
              <w:t>4° ESO/Biología y geología</w:t>
            </w:r>
            <w:r w:rsidRPr="00566FF2">
              <w:rPr>
                <w:rFonts w:ascii="Arial" w:hAnsi="Arial" w:cs="Arial"/>
                <w:sz w:val="24"/>
                <w:szCs w:val="24"/>
                <w:lang w:val="es-ES_tradnl"/>
              </w:rPr>
              <w:t>/</w:t>
            </w:r>
            <w:r w:rsidR="006E02E3" w:rsidRPr="00566FF2">
              <w:rPr>
                <w:rFonts w:ascii="Arial" w:hAnsi="Arial" w:cs="Arial"/>
                <w:sz w:val="24"/>
                <w:szCs w:val="24"/>
                <w:lang w:val="es-ES_tradnl"/>
              </w:rPr>
              <w:t>La evolución biológica/</w:t>
            </w:r>
            <w:r w:rsidRPr="00566FF2">
              <w:rPr>
                <w:rFonts w:ascii="Arial" w:hAnsi="Arial" w:cs="Arial"/>
                <w:sz w:val="24"/>
                <w:szCs w:val="24"/>
                <w:lang w:val="es-ES_tradnl"/>
              </w:rPr>
              <w:t>Cuaderno de estudio/Sección 1: El origen de la vida/Primera imagen</w:t>
            </w:r>
          </w:p>
        </w:tc>
      </w:tr>
      <w:tr w:rsidR="002F7C6E" w:rsidRPr="00566FF2" w14:paraId="61F1B0C2" w14:textId="77777777" w:rsidTr="00DA25A1">
        <w:tc>
          <w:tcPr>
            <w:tcW w:w="2376" w:type="dxa"/>
          </w:tcPr>
          <w:p w14:paraId="4D865EC1" w14:textId="77777777" w:rsidR="00EA54B1" w:rsidRPr="00566FF2" w:rsidRDefault="00EA54B1"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36EDF58B" w14:textId="41ED59E9" w:rsidR="00EA54B1" w:rsidRPr="00566FF2" w:rsidRDefault="00EA54B1" w:rsidP="00566FF2">
            <w:pPr>
              <w:spacing w:line="360" w:lineRule="auto"/>
              <w:rPr>
                <w:rFonts w:ascii="Arial" w:hAnsi="Arial" w:cs="Arial"/>
                <w:sz w:val="24"/>
                <w:szCs w:val="24"/>
              </w:rPr>
            </w:pPr>
            <w:r w:rsidRPr="00566FF2">
              <w:rPr>
                <w:rFonts w:ascii="Arial" w:hAnsi="Arial" w:cs="Arial"/>
                <w:sz w:val="24"/>
                <w:szCs w:val="24"/>
              </w:rPr>
              <w:t>Los gorilas son primates que pertenecen a la familia de los homínidos. Comparten con el ser humano un 98</w:t>
            </w:r>
            <w:r w:rsidR="004A035C">
              <w:rPr>
                <w:rFonts w:ascii="Arial" w:hAnsi="Arial" w:cs="Arial"/>
                <w:sz w:val="24"/>
                <w:szCs w:val="24"/>
              </w:rPr>
              <w:t> </w:t>
            </w:r>
            <w:r w:rsidRPr="00566FF2">
              <w:rPr>
                <w:rFonts w:ascii="Arial" w:hAnsi="Arial" w:cs="Arial"/>
                <w:sz w:val="24"/>
                <w:szCs w:val="24"/>
              </w:rPr>
              <w:t>% de su ADN</w:t>
            </w:r>
            <w:r w:rsidR="00983A06" w:rsidRPr="00566FF2">
              <w:rPr>
                <w:rFonts w:ascii="Arial" w:hAnsi="Arial" w:cs="Arial"/>
                <w:sz w:val="24"/>
                <w:szCs w:val="24"/>
              </w:rPr>
              <w:t>.</w:t>
            </w:r>
          </w:p>
        </w:tc>
      </w:tr>
    </w:tbl>
    <w:p w14:paraId="1016E576" w14:textId="77777777" w:rsidR="00A974E0" w:rsidRPr="00566FF2" w:rsidRDefault="00A974E0" w:rsidP="00566FF2">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376"/>
        <w:gridCol w:w="6602"/>
      </w:tblGrid>
      <w:tr w:rsidR="002F7C6E" w:rsidRPr="00566FF2" w14:paraId="5B6CCC22" w14:textId="77777777" w:rsidTr="008C5500">
        <w:tc>
          <w:tcPr>
            <w:tcW w:w="8978" w:type="dxa"/>
            <w:gridSpan w:val="2"/>
            <w:shd w:val="clear" w:color="auto" w:fill="000000" w:themeFill="text1"/>
          </w:tcPr>
          <w:p w14:paraId="596D9152" w14:textId="77777777" w:rsidR="008C5500" w:rsidRPr="00566FF2" w:rsidRDefault="008C5500" w:rsidP="00566FF2">
            <w:pPr>
              <w:spacing w:line="360" w:lineRule="auto"/>
              <w:jc w:val="center"/>
              <w:rPr>
                <w:rFonts w:ascii="Arial" w:hAnsi="Arial" w:cs="Arial"/>
                <w:b/>
                <w:sz w:val="24"/>
                <w:szCs w:val="24"/>
              </w:rPr>
            </w:pPr>
            <w:r w:rsidRPr="00566FF2">
              <w:rPr>
                <w:rFonts w:ascii="Arial" w:hAnsi="Arial" w:cs="Arial"/>
                <w:b/>
                <w:sz w:val="24"/>
                <w:szCs w:val="24"/>
              </w:rPr>
              <w:t>Destacado</w:t>
            </w:r>
          </w:p>
        </w:tc>
      </w:tr>
      <w:tr w:rsidR="002F7C6E" w:rsidRPr="00566FF2" w14:paraId="5D1B4AA7" w14:textId="77777777" w:rsidTr="00B91DBA">
        <w:tc>
          <w:tcPr>
            <w:tcW w:w="2376" w:type="dxa"/>
          </w:tcPr>
          <w:p w14:paraId="77E009EB" w14:textId="77777777" w:rsidR="008C5500" w:rsidRPr="00566FF2" w:rsidRDefault="008C5500" w:rsidP="00566FF2">
            <w:pPr>
              <w:spacing w:line="360" w:lineRule="auto"/>
              <w:rPr>
                <w:rFonts w:ascii="Arial" w:hAnsi="Arial" w:cs="Arial"/>
                <w:b/>
                <w:sz w:val="24"/>
                <w:szCs w:val="24"/>
              </w:rPr>
            </w:pPr>
            <w:r w:rsidRPr="00566FF2">
              <w:rPr>
                <w:rFonts w:ascii="Arial" w:hAnsi="Arial" w:cs="Arial"/>
                <w:b/>
                <w:sz w:val="24"/>
                <w:szCs w:val="24"/>
              </w:rPr>
              <w:t>Título</w:t>
            </w:r>
          </w:p>
        </w:tc>
        <w:tc>
          <w:tcPr>
            <w:tcW w:w="6602" w:type="dxa"/>
          </w:tcPr>
          <w:p w14:paraId="68E966D8" w14:textId="77777777" w:rsidR="008C5500" w:rsidRPr="00566FF2" w:rsidRDefault="008C5500" w:rsidP="00566FF2">
            <w:pPr>
              <w:spacing w:line="360" w:lineRule="auto"/>
              <w:rPr>
                <w:rFonts w:ascii="Arial" w:hAnsi="Arial" w:cs="Arial"/>
                <w:b/>
                <w:sz w:val="24"/>
                <w:szCs w:val="24"/>
              </w:rPr>
            </w:pPr>
            <w:r w:rsidRPr="00566FF2">
              <w:rPr>
                <w:rFonts w:ascii="Arial" w:hAnsi="Arial" w:cs="Arial"/>
                <w:b/>
                <w:sz w:val="24"/>
                <w:szCs w:val="24"/>
              </w:rPr>
              <w:t>La evolución y la complejidad</w:t>
            </w:r>
          </w:p>
        </w:tc>
      </w:tr>
      <w:tr w:rsidR="002F7C6E" w:rsidRPr="00566FF2" w14:paraId="76B62977" w14:textId="77777777" w:rsidTr="00B91DBA">
        <w:tc>
          <w:tcPr>
            <w:tcW w:w="2376" w:type="dxa"/>
          </w:tcPr>
          <w:p w14:paraId="7B0BCEDE" w14:textId="77777777" w:rsidR="008C5500" w:rsidRPr="00566FF2" w:rsidRDefault="008C5500" w:rsidP="00566FF2">
            <w:pPr>
              <w:spacing w:line="360" w:lineRule="auto"/>
              <w:rPr>
                <w:rFonts w:ascii="Arial" w:hAnsi="Arial" w:cs="Arial"/>
                <w:sz w:val="24"/>
                <w:szCs w:val="24"/>
              </w:rPr>
            </w:pPr>
            <w:r w:rsidRPr="00566FF2">
              <w:rPr>
                <w:rFonts w:ascii="Arial" w:hAnsi="Arial" w:cs="Arial"/>
                <w:b/>
                <w:sz w:val="24"/>
                <w:szCs w:val="24"/>
              </w:rPr>
              <w:t>Contenido</w:t>
            </w:r>
          </w:p>
        </w:tc>
        <w:tc>
          <w:tcPr>
            <w:tcW w:w="6602" w:type="dxa"/>
          </w:tcPr>
          <w:p w14:paraId="0F0C1190" w14:textId="07108D91" w:rsidR="008C5500" w:rsidRPr="00566FF2" w:rsidRDefault="008C5500" w:rsidP="00566FF2">
            <w:pPr>
              <w:spacing w:line="360" w:lineRule="auto"/>
              <w:rPr>
                <w:rFonts w:ascii="Arial" w:hAnsi="Arial" w:cs="Arial"/>
                <w:sz w:val="24"/>
                <w:szCs w:val="24"/>
              </w:rPr>
            </w:pPr>
            <w:r w:rsidRPr="00566FF2">
              <w:rPr>
                <w:rFonts w:ascii="Arial" w:hAnsi="Arial" w:cs="Arial"/>
                <w:sz w:val="24"/>
                <w:szCs w:val="24"/>
              </w:rPr>
              <w:t>La evolución de la vida no siempre lleva a la aparición de especies más avanzadas o complejas. Simplemente</w:t>
            </w:r>
            <w:r w:rsidR="004A035C">
              <w:rPr>
                <w:rFonts w:ascii="Arial" w:hAnsi="Arial" w:cs="Arial"/>
                <w:sz w:val="24"/>
                <w:szCs w:val="24"/>
              </w:rPr>
              <w:t>,</w:t>
            </w:r>
            <w:r w:rsidRPr="00566FF2">
              <w:rPr>
                <w:rFonts w:ascii="Arial" w:hAnsi="Arial" w:cs="Arial"/>
                <w:sz w:val="24"/>
                <w:szCs w:val="24"/>
              </w:rPr>
              <w:t xml:space="preserve"> permite el surgimiento de diferentes tipos de especies, e incluso variantes dentro de una misma especie.</w:t>
            </w:r>
          </w:p>
          <w:p w14:paraId="5D0A7EFA" w14:textId="77777777" w:rsidR="008C5500" w:rsidRPr="00566FF2" w:rsidRDefault="008C5500" w:rsidP="00566FF2">
            <w:pPr>
              <w:spacing w:line="360" w:lineRule="auto"/>
              <w:rPr>
                <w:rFonts w:ascii="Arial" w:hAnsi="Arial" w:cs="Arial"/>
                <w:sz w:val="24"/>
                <w:szCs w:val="24"/>
              </w:rPr>
            </w:pPr>
            <w:r w:rsidRPr="00566FF2">
              <w:rPr>
                <w:rFonts w:ascii="Arial" w:hAnsi="Arial" w:cs="Arial"/>
                <w:sz w:val="24"/>
                <w:szCs w:val="24"/>
              </w:rPr>
              <w:t xml:space="preserve">Esto significa que la evolución no tiene un propósito implícito ni una direccionalidad hacia la cual se dirigen todos los seres vivos. </w:t>
            </w:r>
            <w:r w:rsidR="001421A2" w:rsidRPr="00566FF2">
              <w:rPr>
                <w:rFonts w:ascii="Arial" w:hAnsi="Arial" w:cs="Arial"/>
                <w:sz w:val="24"/>
                <w:szCs w:val="24"/>
              </w:rPr>
              <w:t>Simplemente</w:t>
            </w:r>
            <w:r w:rsidR="00243013" w:rsidRPr="00566FF2">
              <w:rPr>
                <w:rFonts w:ascii="Arial" w:hAnsi="Arial" w:cs="Arial"/>
                <w:sz w:val="24"/>
                <w:szCs w:val="24"/>
              </w:rPr>
              <w:t>,</w:t>
            </w:r>
            <w:r w:rsidR="001421A2" w:rsidRPr="00566FF2">
              <w:rPr>
                <w:rFonts w:ascii="Arial" w:hAnsi="Arial" w:cs="Arial"/>
                <w:sz w:val="24"/>
                <w:szCs w:val="24"/>
              </w:rPr>
              <w:t xml:space="preserve"> es el cambio de los organismos para adaptarse mejor a su ambiente.</w:t>
            </w:r>
          </w:p>
        </w:tc>
      </w:tr>
    </w:tbl>
    <w:p w14:paraId="4561A29B" w14:textId="77777777" w:rsidR="009361D1" w:rsidRPr="00566FF2" w:rsidRDefault="009361D1" w:rsidP="00566FF2">
      <w:pPr>
        <w:spacing w:line="360" w:lineRule="auto"/>
        <w:rPr>
          <w:rFonts w:ascii="Arial" w:hAnsi="Arial" w:cs="Arial"/>
          <w:sz w:val="24"/>
          <w:szCs w:val="24"/>
        </w:rPr>
      </w:pPr>
    </w:p>
    <w:p w14:paraId="4DA7EF32" w14:textId="499F1CA1" w:rsidR="00DA25A1" w:rsidRPr="00566FF2" w:rsidRDefault="0042787D" w:rsidP="00566FF2">
      <w:pPr>
        <w:spacing w:line="360" w:lineRule="auto"/>
        <w:rPr>
          <w:rFonts w:ascii="Arial" w:hAnsi="Arial" w:cs="Arial"/>
          <w:sz w:val="24"/>
          <w:szCs w:val="24"/>
        </w:rPr>
      </w:pPr>
      <w:r w:rsidRPr="00566FF2">
        <w:rPr>
          <w:rFonts w:ascii="Arial" w:hAnsi="Arial" w:cs="Arial"/>
          <w:sz w:val="24"/>
          <w:szCs w:val="24"/>
        </w:rPr>
        <w:lastRenderedPageBreak/>
        <w:t xml:space="preserve">La </w:t>
      </w:r>
      <w:r w:rsidRPr="00566FF2">
        <w:rPr>
          <w:rFonts w:ascii="Arial" w:hAnsi="Arial" w:cs="Arial"/>
          <w:b/>
          <w:sz w:val="24"/>
          <w:szCs w:val="24"/>
        </w:rPr>
        <w:t>evolución</w:t>
      </w:r>
      <w:r w:rsidRPr="00566FF2">
        <w:rPr>
          <w:rFonts w:ascii="Arial" w:hAnsi="Arial" w:cs="Arial"/>
          <w:sz w:val="24"/>
          <w:szCs w:val="24"/>
        </w:rPr>
        <w:t xml:space="preserve"> permite</w:t>
      </w:r>
      <w:r w:rsidR="00DA25A1" w:rsidRPr="00566FF2">
        <w:rPr>
          <w:rFonts w:ascii="Arial" w:hAnsi="Arial" w:cs="Arial"/>
          <w:sz w:val="24"/>
          <w:szCs w:val="24"/>
        </w:rPr>
        <w:t xml:space="preserve"> comprender</w:t>
      </w:r>
      <w:r w:rsidR="004010F7" w:rsidRPr="00566FF2">
        <w:rPr>
          <w:rFonts w:ascii="Arial" w:hAnsi="Arial" w:cs="Arial"/>
          <w:sz w:val="24"/>
          <w:szCs w:val="24"/>
        </w:rPr>
        <w:t>,</w:t>
      </w:r>
      <w:r w:rsidR="00DA25A1" w:rsidRPr="00566FF2">
        <w:rPr>
          <w:rFonts w:ascii="Arial" w:hAnsi="Arial" w:cs="Arial"/>
          <w:sz w:val="24"/>
          <w:szCs w:val="24"/>
        </w:rPr>
        <w:t xml:space="preserve"> </w:t>
      </w:r>
      <w:r w:rsidR="00AE2AD3" w:rsidRPr="00566FF2">
        <w:rPr>
          <w:rFonts w:ascii="Arial" w:hAnsi="Arial" w:cs="Arial"/>
          <w:sz w:val="24"/>
          <w:szCs w:val="24"/>
        </w:rPr>
        <w:t>en términos científicos</w:t>
      </w:r>
      <w:r w:rsidR="004010F7" w:rsidRPr="00566FF2">
        <w:rPr>
          <w:rFonts w:ascii="Arial" w:hAnsi="Arial" w:cs="Arial"/>
          <w:sz w:val="24"/>
          <w:szCs w:val="24"/>
        </w:rPr>
        <w:t>,</w:t>
      </w:r>
      <w:r w:rsidR="00AE2AD3" w:rsidRPr="00566FF2">
        <w:rPr>
          <w:rFonts w:ascii="Arial" w:hAnsi="Arial" w:cs="Arial"/>
          <w:sz w:val="24"/>
          <w:szCs w:val="24"/>
        </w:rPr>
        <w:t xml:space="preserve"> </w:t>
      </w:r>
      <w:r w:rsidR="00DA25A1" w:rsidRPr="00566FF2">
        <w:rPr>
          <w:rFonts w:ascii="Arial" w:hAnsi="Arial" w:cs="Arial"/>
          <w:sz w:val="24"/>
          <w:szCs w:val="24"/>
        </w:rPr>
        <w:t xml:space="preserve">por qué hay organismos con características morfológicas, de </w:t>
      </w:r>
      <w:r w:rsidR="00B00C39" w:rsidRPr="00566FF2">
        <w:rPr>
          <w:rFonts w:ascii="Arial" w:hAnsi="Arial" w:cs="Arial"/>
          <w:sz w:val="24"/>
          <w:szCs w:val="24"/>
        </w:rPr>
        <w:t>comportamiento y funcionamiento tan diferentes, y</w:t>
      </w:r>
      <w:r w:rsidRPr="00566FF2">
        <w:rPr>
          <w:rFonts w:ascii="Arial" w:hAnsi="Arial" w:cs="Arial"/>
          <w:sz w:val="24"/>
          <w:szCs w:val="24"/>
        </w:rPr>
        <w:t xml:space="preserve"> también</w:t>
      </w:r>
      <w:r w:rsidR="00B00C39" w:rsidRPr="00566FF2">
        <w:rPr>
          <w:rFonts w:ascii="Arial" w:hAnsi="Arial" w:cs="Arial"/>
          <w:sz w:val="24"/>
          <w:szCs w:val="24"/>
        </w:rPr>
        <w:t xml:space="preserve"> por qué los organismos que existen en la actualidad so</w:t>
      </w:r>
      <w:r w:rsidR="00A00A80" w:rsidRPr="00566FF2">
        <w:rPr>
          <w:rFonts w:ascii="Arial" w:hAnsi="Arial" w:cs="Arial"/>
          <w:sz w:val="24"/>
          <w:szCs w:val="24"/>
        </w:rPr>
        <w:t>n diferentes a los que habitaron</w:t>
      </w:r>
      <w:r w:rsidR="00B00C39" w:rsidRPr="00566FF2">
        <w:rPr>
          <w:rFonts w:ascii="Arial" w:hAnsi="Arial" w:cs="Arial"/>
          <w:sz w:val="24"/>
          <w:szCs w:val="24"/>
        </w:rPr>
        <w:t xml:space="preserve"> la </w:t>
      </w:r>
      <w:r w:rsidR="004A035C">
        <w:rPr>
          <w:rFonts w:ascii="Arial" w:hAnsi="Arial" w:cs="Arial"/>
          <w:sz w:val="24"/>
          <w:szCs w:val="24"/>
        </w:rPr>
        <w:t>T</w:t>
      </w:r>
      <w:r w:rsidR="004A035C" w:rsidRPr="00566FF2">
        <w:rPr>
          <w:rFonts w:ascii="Arial" w:hAnsi="Arial" w:cs="Arial"/>
          <w:sz w:val="24"/>
          <w:szCs w:val="24"/>
        </w:rPr>
        <w:t xml:space="preserve">ierra </w:t>
      </w:r>
      <w:r w:rsidR="00B00C39" w:rsidRPr="00566FF2">
        <w:rPr>
          <w:rFonts w:ascii="Arial" w:hAnsi="Arial" w:cs="Arial"/>
          <w:sz w:val="24"/>
          <w:szCs w:val="24"/>
        </w:rPr>
        <w:t xml:space="preserve">en el pasado distante. </w:t>
      </w:r>
      <w:r w:rsidRPr="00566FF2">
        <w:rPr>
          <w:rFonts w:ascii="Arial" w:hAnsi="Arial" w:cs="Arial"/>
          <w:sz w:val="24"/>
          <w:szCs w:val="24"/>
        </w:rPr>
        <w:t xml:space="preserve">De hecho, todos los conocimientos, teorías y descubrimientos biológicos se enmarcan dentro de la </w:t>
      </w:r>
      <w:r w:rsidRPr="00566FF2">
        <w:rPr>
          <w:rFonts w:ascii="Arial" w:hAnsi="Arial" w:cs="Arial"/>
          <w:b/>
          <w:sz w:val="24"/>
          <w:szCs w:val="24"/>
        </w:rPr>
        <w:t>teoría evolutiva</w:t>
      </w:r>
      <w:r w:rsidRPr="00566FF2">
        <w:rPr>
          <w:rFonts w:ascii="Arial" w:hAnsi="Arial" w:cs="Arial"/>
          <w:sz w:val="24"/>
          <w:szCs w:val="24"/>
        </w:rPr>
        <w:t xml:space="preserve">. </w:t>
      </w:r>
      <w:r w:rsidR="00921577" w:rsidRPr="00566FF2">
        <w:rPr>
          <w:rFonts w:ascii="Arial" w:hAnsi="Arial" w:cs="Arial"/>
          <w:sz w:val="24"/>
          <w:szCs w:val="24"/>
        </w:rPr>
        <w:t>Por eso se dice que la evolución es el gran principio unificador d</w:t>
      </w:r>
      <w:r w:rsidRPr="00566FF2">
        <w:rPr>
          <w:rFonts w:ascii="Arial" w:hAnsi="Arial" w:cs="Arial"/>
          <w:sz w:val="24"/>
          <w:szCs w:val="24"/>
        </w:rPr>
        <w:t>e la biología.</w:t>
      </w:r>
      <w:r w:rsidR="009D5FC7" w:rsidRPr="00566FF2">
        <w:rPr>
          <w:rFonts w:ascii="Arial" w:hAnsi="Arial" w:cs="Arial"/>
          <w:sz w:val="24"/>
          <w:szCs w:val="24"/>
        </w:rPr>
        <w:t xml:space="preserve"> </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3DB4612E" w14:textId="77777777" w:rsidTr="009408D9">
        <w:tc>
          <w:tcPr>
            <w:tcW w:w="9054" w:type="dxa"/>
            <w:gridSpan w:val="2"/>
            <w:shd w:val="clear" w:color="auto" w:fill="0D0D0D" w:themeFill="text1" w:themeFillTint="F2"/>
          </w:tcPr>
          <w:p w14:paraId="3E9037AB" w14:textId="77777777" w:rsidR="009408D9" w:rsidRPr="00566FF2" w:rsidRDefault="009408D9"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w:t>
            </w:r>
            <w:r w:rsidR="00DE3F21" w:rsidRPr="00566FF2">
              <w:rPr>
                <w:rFonts w:ascii="Arial" w:hAnsi="Arial" w:cs="Arial"/>
                <w:b/>
                <w:sz w:val="24"/>
                <w:szCs w:val="24"/>
              </w:rPr>
              <w:t>ilustración)</w:t>
            </w:r>
          </w:p>
        </w:tc>
      </w:tr>
      <w:tr w:rsidR="002F7C6E" w:rsidRPr="00566FF2" w14:paraId="0E22FEE1" w14:textId="77777777" w:rsidTr="009408D9">
        <w:tc>
          <w:tcPr>
            <w:tcW w:w="2376" w:type="dxa"/>
          </w:tcPr>
          <w:p w14:paraId="4C00F52E" w14:textId="77777777" w:rsidR="009408D9" w:rsidRPr="00566FF2" w:rsidRDefault="009408D9"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5BCACCE3" w14:textId="77777777" w:rsidR="009408D9" w:rsidRPr="00566FF2" w:rsidRDefault="001F75C0" w:rsidP="00566FF2">
            <w:pPr>
              <w:spacing w:line="360" w:lineRule="auto"/>
              <w:rPr>
                <w:rFonts w:ascii="Arial" w:hAnsi="Arial" w:cs="Arial"/>
                <w:b/>
                <w:sz w:val="24"/>
                <w:szCs w:val="24"/>
              </w:rPr>
            </w:pPr>
            <w:r w:rsidRPr="00566FF2">
              <w:rPr>
                <w:rFonts w:ascii="Arial" w:hAnsi="Arial" w:cs="Arial"/>
                <w:sz w:val="24"/>
                <w:szCs w:val="24"/>
              </w:rPr>
              <w:t>CN_09_0</w:t>
            </w:r>
            <w:r w:rsidR="00C62F92" w:rsidRPr="00566FF2">
              <w:rPr>
                <w:rFonts w:ascii="Arial" w:hAnsi="Arial" w:cs="Arial"/>
                <w:sz w:val="24"/>
                <w:szCs w:val="24"/>
              </w:rPr>
              <w:t>3</w:t>
            </w:r>
            <w:r w:rsidR="009361D1" w:rsidRPr="00566FF2">
              <w:rPr>
                <w:rFonts w:ascii="Arial" w:hAnsi="Arial" w:cs="Arial"/>
                <w:sz w:val="24"/>
                <w:szCs w:val="24"/>
              </w:rPr>
              <w:t>_CO_IMG06</w:t>
            </w:r>
          </w:p>
        </w:tc>
      </w:tr>
      <w:tr w:rsidR="002F7C6E" w:rsidRPr="00566FF2" w14:paraId="2FE22BA5" w14:textId="77777777" w:rsidTr="009408D9">
        <w:tc>
          <w:tcPr>
            <w:tcW w:w="2376" w:type="dxa"/>
          </w:tcPr>
          <w:p w14:paraId="6F98AC1E"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4F0FE572" w14:textId="20A17AA5" w:rsidR="009408D9" w:rsidRPr="00566FF2" w:rsidRDefault="004A035C" w:rsidP="00566FF2">
            <w:pPr>
              <w:spacing w:line="360" w:lineRule="auto"/>
              <w:rPr>
                <w:rFonts w:ascii="Arial" w:hAnsi="Arial" w:cs="Arial"/>
                <w:sz w:val="24"/>
                <w:szCs w:val="24"/>
              </w:rPr>
            </w:pPr>
            <w:r>
              <w:rPr>
                <w:rFonts w:ascii="Arial" w:hAnsi="Arial" w:cs="Arial"/>
                <w:sz w:val="24"/>
                <w:szCs w:val="24"/>
              </w:rPr>
              <w:t>Los d</w:t>
            </w:r>
            <w:r w:rsidRPr="00566FF2">
              <w:rPr>
                <w:rFonts w:ascii="Arial" w:hAnsi="Arial" w:cs="Arial"/>
                <w:sz w:val="24"/>
                <w:szCs w:val="24"/>
              </w:rPr>
              <w:t>inosaurios</w:t>
            </w:r>
          </w:p>
        </w:tc>
      </w:tr>
      <w:tr w:rsidR="002F7C6E" w:rsidRPr="00566FF2" w14:paraId="05AD43B2" w14:textId="77777777" w:rsidTr="009408D9">
        <w:tc>
          <w:tcPr>
            <w:tcW w:w="2376" w:type="dxa"/>
          </w:tcPr>
          <w:p w14:paraId="12B11BA1"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Código Shutterstock (o URL o la ruta en AulaPlaneta)</w:t>
            </w:r>
          </w:p>
        </w:tc>
        <w:tc>
          <w:tcPr>
            <w:tcW w:w="6678" w:type="dxa"/>
          </w:tcPr>
          <w:p w14:paraId="2F7DBC4B" w14:textId="77777777" w:rsidR="00AE2AD3" w:rsidRPr="00566FF2" w:rsidRDefault="003F43FE" w:rsidP="00566FF2">
            <w:pPr>
              <w:spacing w:line="360" w:lineRule="auto"/>
              <w:rPr>
                <w:rFonts w:ascii="Arial" w:hAnsi="Arial" w:cs="Arial"/>
                <w:sz w:val="24"/>
                <w:szCs w:val="24"/>
              </w:rPr>
            </w:pPr>
            <w:r w:rsidRPr="00566FF2">
              <w:rPr>
                <w:rFonts w:ascii="Arial" w:hAnsi="Arial" w:cs="Arial"/>
                <w:sz w:val="24"/>
                <w:szCs w:val="24"/>
              </w:rPr>
              <w:t>4° ESO/Biología y geología</w:t>
            </w:r>
            <w:r w:rsidR="00991F9F" w:rsidRPr="00566FF2">
              <w:rPr>
                <w:rFonts w:ascii="Arial" w:hAnsi="Arial" w:cs="Arial"/>
                <w:sz w:val="24"/>
                <w:szCs w:val="24"/>
                <w:lang w:val="es-ES_tradnl"/>
              </w:rPr>
              <w:t>/La evolución biológica/</w:t>
            </w:r>
            <w:r w:rsidRPr="00566FF2">
              <w:rPr>
                <w:rFonts w:ascii="Arial" w:hAnsi="Arial" w:cs="Arial"/>
                <w:sz w:val="24"/>
                <w:szCs w:val="24"/>
                <w:lang w:val="es-ES_tradnl"/>
              </w:rPr>
              <w:t xml:space="preserve">Cuaderno de estudio/Sección 2: </w:t>
            </w:r>
            <w:r w:rsidR="00991F9F" w:rsidRPr="00566FF2">
              <w:rPr>
                <w:rFonts w:ascii="Arial" w:hAnsi="Arial" w:cs="Arial"/>
                <w:sz w:val="24"/>
                <w:szCs w:val="24"/>
                <w:lang w:val="es-ES_tradnl"/>
              </w:rPr>
              <w:t>Las teorías sobre la evolución</w:t>
            </w:r>
            <w:r w:rsidR="00F0791A" w:rsidRPr="00566FF2">
              <w:rPr>
                <w:rFonts w:ascii="Arial" w:hAnsi="Arial" w:cs="Arial"/>
                <w:sz w:val="24"/>
                <w:szCs w:val="24"/>
                <w:lang w:val="es-ES_tradnl"/>
              </w:rPr>
              <w:t xml:space="preserve"> </w:t>
            </w:r>
            <w:r w:rsidR="00991F9F" w:rsidRPr="00566FF2">
              <w:rPr>
                <w:rFonts w:ascii="Arial" w:hAnsi="Arial" w:cs="Arial"/>
                <w:sz w:val="24"/>
                <w:szCs w:val="24"/>
                <w:lang w:val="es-ES_tradnl"/>
              </w:rPr>
              <w:t>/</w:t>
            </w:r>
            <w:r w:rsidR="00F0791A" w:rsidRPr="00566FF2">
              <w:rPr>
                <w:rFonts w:ascii="Arial" w:hAnsi="Arial" w:cs="Arial"/>
                <w:sz w:val="24"/>
                <w:szCs w:val="24"/>
                <w:lang w:val="es-ES_tradnl"/>
              </w:rPr>
              <w:t>primera imagen</w:t>
            </w:r>
          </w:p>
        </w:tc>
      </w:tr>
      <w:tr w:rsidR="002F7C6E" w:rsidRPr="00566FF2" w14:paraId="35341612" w14:textId="77777777" w:rsidTr="009408D9">
        <w:tc>
          <w:tcPr>
            <w:tcW w:w="2376" w:type="dxa"/>
          </w:tcPr>
          <w:p w14:paraId="630AAADA"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2B4946F6" w14:textId="77777777" w:rsidR="009408D9" w:rsidRPr="00566FF2" w:rsidRDefault="009408D9" w:rsidP="00566FF2">
            <w:pPr>
              <w:spacing w:line="360" w:lineRule="auto"/>
              <w:rPr>
                <w:rFonts w:ascii="Arial" w:hAnsi="Arial" w:cs="Arial"/>
                <w:sz w:val="24"/>
                <w:szCs w:val="24"/>
              </w:rPr>
            </w:pPr>
            <w:r w:rsidRPr="00566FF2">
              <w:rPr>
                <w:rFonts w:ascii="Arial" w:hAnsi="Arial" w:cs="Arial"/>
                <w:sz w:val="24"/>
                <w:szCs w:val="24"/>
              </w:rPr>
              <w:t xml:space="preserve">Los dinosaurios son </w:t>
            </w:r>
            <w:r w:rsidR="003F43FE" w:rsidRPr="00566FF2">
              <w:rPr>
                <w:rFonts w:ascii="Arial" w:hAnsi="Arial" w:cs="Arial"/>
                <w:sz w:val="24"/>
                <w:szCs w:val="24"/>
              </w:rPr>
              <w:t>animales</w:t>
            </w:r>
            <w:r w:rsidRPr="00566FF2">
              <w:rPr>
                <w:rFonts w:ascii="Arial" w:hAnsi="Arial" w:cs="Arial"/>
                <w:sz w:val="24"/>
                <w:szCs w:val="24"/>
              </w:rPr>
              <w:t xml:space="preserve"> que </w:t>
            </w:r>
            <w:r w:rsidR="001F75C0" w:rsidRPr="00566FF2">
              <w:rPr>
                <w:rFonts w:ascii="Arial" w:hAnsi="Arial" w:cs="Arial"/>
                <w:sz w:val="24"/>
                <w:szCs w:val="24"/>
              </w:rPr>
              <w:t>habitaron la Tierra durante el</w:t>
            </w:r>
            <w:r w:rsidR="003F43FE" w:rsidRPr="00566FF2">
              <w:rPr>
                <w:rFonts w:ascii="Arial" w:hAnsi="Arial" w:cs="Arial"/>
                <w:sz w:val="24"/>
                <w:szCs w:val="24"/>
              </w:rPr>
              <w:t xml:space="preserve"> periodo</w:t>
            </w:r>
            <w:r w:rsidR="001F75C0" w:rsidRPr="00566FF2">
              <w:rPr>
                <w:rFonts w:ascii="Arial" w:hAnsi="Arial" w:cs="Arial"/>
                <w:sz w:val="24"/>
                <w:szCs w:val="24"/>
              </w:rPr>
              <w:t xml:space="preserve"> M</w:t>
            </w:r>
            <w:r w:rsidRPr="00566FF2">
              <w:rPr>
                <w:rFonts w:ascii="Arial" w:hAnsi="Arial" w:cs="Arial"/>
                <w:sz w:val="24"/>
                <w:szCs w:val="24"/>
              </w:rPr>
              <w:t>esozoico. Se calcula que desapareciero</w:t>
            </w:r>
            <w:r w:rsidR="003F43FE" w:rsidRPr="00566FF2">
              <w:rPr>
                <w:rFonts w:ascii="Arial" w:hAnsi="Arial" w:cs="Arial"/>
                <w:sz w:val="24"/>
                <w:szCs w:val="24"/>
              </w:rPr>
              <w:t xml:space="preserve">n hace unos 65 millones de años, antes de la aparición del ser humano en el planeta. </w:t>
            </w:r>
          </w:p>
        </w:tc>
      </w:tr>
    </w:tbl>
    <w:p w14:paraId="2A3F8E0D" w14:textId="77777777" w:rsidR="00563963" w:rsidRPr="00566FF2" w:rsidRDefault="00563963" w:rsidP="00566FF2">
      <w:pPr>
        <w:spacing w:line="360" w:lineRule="auto"/>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29BB14AE" w14:textId="77777777" w:rsidTr="000B42BF">
        <w:tc>
          <w:tcPr>
            <w:tcW w:w="9054" w:type="dxa"/>
            <w:gridSpan w:val="2"/>
            <w:shd w:val="clear" w:color="auto" w:fill="0D0D0D" w:themeFill="text1" w:themeFillTint="F2"/>
          </w:tcPr>
          <w:p w14:paraId="63395692" w14:textId="77777777" w:rsidR="0042787D" w:rsidRPr="00566FF2" w:rsidRDefault="0042787D"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2E4F1B39" w14:textId="77777777" w:rsidTr="000B42BF">
        <w:tc>
          <w:tcPr>
            <w:tcW w:w="2376" w:type="dxa"/>
          </w:tcPr>
          <w:p w14:paraId="0915116F" w14:textId="77777777" w:rsidR="0042787D" w:rsidRPr="00566FF2" w:rsidRDefault="0042787D"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084A87F9" w14:textId="77777777" w:rsidR="0042787D" w:rsidRPr="00566FF2" w:rsidRDefault="009361D1" w:rsidP="00566FF2">
            <w:pPr>
              <w:spacing w:line="360" w:lineRule="auto"/>
              <w:rPr>
                <w:rFonts w:ascii="Arial" w:hAnsi="Arial" w:cs="Arial"/>
                <w:b/>
                <w:sz w:val="24"/>
                <w:szCs w:val="24"/>
              </w:rPr>
            </w:pPr>
            <w:r w:rsidRPr="00566FF2">
              <w:rPr>
                <w:rFonts w:ascii="Arial" w:hAnsi="Arial" w:cs="Arial"/>
                <w:sz w:val="24"/>
                <w:szCs w:val="24"/>
              </w:rPr>
              <w:t>CN_09_03_CO_IMG07</w:t>
            </w:r>
          </w:p>
        </w:tc>
      </w:tr>
      <w:tr w:rsidR="002F7C6E" w:rsidRPr="00566FF2" w14:paraId="21439F86" w14:textId="77777777" w:rsidTr="000B42BF">
        <w:tc>
          <w:tcPr>
            <w:tcW w:w="2376" w:type="dxa"/>
          </w:tcPr>
          <w:p w14:paraId="2BD4234A" w14:textId="77777777" w:rsidR="0042787D" w:rsidRPr="00566FF2" w:rsidRDefault="0042787D"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045A8F99" w14:textId="77777777" w:rsidR="0042787D" w:rsidRPr="00566FF2" w:rsidRDefault="0042787D" w:rsidP="00566FF2">
            <w:pPr>
              <w:spacing w:line="360" w:lineRule="auto"/>
              <w:rPr>
                <w:rFonts w:ascii="Arial" w:hAnsi="Arial" w:cs="Arial"/>
                <w:sz w:val="24"/>
                <w:szCs w:val="24"/>
              </w:rPr>
            </w:pPr>
            <w:r w:rsidRPr="00566FF2">
              <w:rPr>
                <w:rFonts w:ascii="Arial" w:hAnsi="Arial" w:cs="Arial"/>
                <w:sz w:val="24"/>
                <w:szCs w:val="24"/>
              </w:rPr>
              <w:t>Los trilobites</w:t>
            </w:r>
          </w:p>
        </w:tc>
      </w:tr>
      <w:tr w:rsidR="002F7C6E" w:rsidRPr="00566FF2" w14:paraId="7D23C6EA" w14:textId="77777777" w:rsidTr="000B42BF">
        <w:tc>
          <w:tcPr>
            <w:tcW w:w="2376" w:type="dxa"/>
          </w:tcPr>
          <w:p w14:paraId="3A4BA156" w14:textId="77777777" w:rsidR="0042787D" w:rsidRPr="00566FF2" w:rsidRDefault="0042787D" w:rsidP="00566FF2">
            <w:pPr>
              <w:spacing w:line="360" w:lineRule="auto"/>
              <w:rPr>
                <w:rFonts w:ascii="Arial" w:hAnsi="Arial" w:cs="Arial"/>
                <w:sz w:val="24"/>
                <w:szCs w:val="24"/>
              </w:rPr>
            </w:pPr>
            <w:r w:rsidRPr="00566FF2">
              <w:rPr>
                <w:rFonts w:ascii="Arial" w:hAnsi="Arial" w:cs="Arial"/>
                <w:b/>
                <w:sz w:val="24"/>
                <w:szCs w:val="24"/>
              </w:rPr>
              <w:t>Código Shutterstock (o URL o la ruta en AulaPlaneta)</w:t>
            </w:r>
          </w:p>
        </w:tc>
        <w:tc>
          <w:tcPr>
            <w:tcW w:w="6678" w:type="dxa"/>
          </w:tcPr>
          <w:p w14:paraId="027928ED" w14:textId="77777777" w:rsidR="0042787D" w:rsidRPr="00566FF2" w:rsidRDefault="0042787D" w:rsidP="00566FF2">
            <w:pPr>
              <w:spacing w:line="360" w:lineRule="auto"/>
              <w:rPr>
                <w:rFonts w:ascii="Arial" w:hAnsi="Arial" w:cs="Arial"/>
                <w:sz w:val="24"/>
                <w:szCs w:val="24"/>
              </w:rPr>
            </w:pPr>
            <w:r w:rsidRPr="00566FF2">
              <w:rPr>
                <w:rFonts w:ascii="Arial" w:hAnsi="Arial" w:cs="Arial"/>
                <w:sz w:val="24"/>
                <w:szCs w:val="24"/>
              </w:rPr>
              <w:t>347694056</w:t>
            </w:r>
          </w:p>
        </w:tc>
      </w:tr>
      <w:tr w:rsidR="002F7C6E" w:rsidRPr="00566FF2" w14:paraId="465FDD83" w14:textId="77777777" w:rsidTr="000B42BF">
        <w:tc>
          <w:tcPr>
            <w:tcW w:w="2376" w:type="dxa"/>
          </w:tcPr>
          <w:p w14:paraId="6092EF67" w14:textId="77777777" w:rsidR="0042787D" w:rsidRPr="00566FF2" w:rsidRDefault="0042787D"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7FF71EA7" w14:textId="77777777" w:rsidR="0042787D" w:rsidRPr="00566FF2" w:rsidRDefault="0042787D" w:rsidP="00566FF2">
            <w:pPr>
              <w:spacing w:line="360" w:lineRule="auto"/>
              <w:rPr>
                <w:rFonts w:ascii="Arial" w:hAnsi="Arial" w:cs="Arial"/>
                <w:sz w:val="24"/>
                <w:szCs w:val="24"/>
              </w:rPr>
            </w:pPr>
            <w:r w:rsidRPr="00566FF2">
              <w:rPr>
                <w:rFonts w:ascii="Arial" w:hAnsi="Arial" w:cs="Arial"/>
                <w:sz w:val="24"/>
                <w:szCs w:val="24"/>
              </w:rPr>
              <w:t>Los trilobites fueron un grupo de artrópodos que existieron hace más o menos 540 millones de años</w:t>
            </w:r>
            <w:r w:rsidR="003F43FE" w:rsidRPr="00566FF2">
              <w:rPr>
                <w:rFonts w:ascii="Arial" w:hAnsi="Arial" w:cs="Arial"/>
                <w:sz w:val="24"/>
                <w:szCs w:val="24"/>
              </w:rPr>
              <w:t>, y sus</w:t>
            </w:r>
            <w:r w:rsidRPr="00566FF2">
              <w:rPr>
                <w:rFonts w:ascii="Arial" w:hAnsi="Arial" w:cs="Arial"/>
                <w:sz w:val="24"/>
                <w:szCs w:val="24"/>
              </w:rPr>
              <w:t xml:space="preserve"> fósiles</w:t>
            </w:r>
            <w:r w:rsidR="003F43FE" w:rsidRPr="00566FF2">
              <w:rPr>
                <w:rFonts w:ascii="Arial" w:hAnsi="Arial" w:cs="Arial"/>
                <w:sz w:val="24"/>
                <w:szCs w:val="24"/>
              </w:rPr>
              <w:t xml:space="preserve"> son los</w:t>
            </w:r>
            <w:r w:rsidRPr="00566FF2">
              <w:rPr>
                <w:rFonts w:ascii="Arial" w:hAnsi="Arial" w:cs="Arial"/>
                <w:sz w:val="24"/>
                <w:szCs w:val="24"/>
              </w:rPr>
              <w:t xml:space="preserve"> más abundantes y conocidos. Habitaron aguas dulces y marinas.</w:t>
            </w:r>
          </w:p>
        </w:tc>
      </w:tr>
    </w:tbl>
    <w:p w14:paraId="66C1B358" w14:textId="77777777" w:rsidR="00975929" w:rsidRPr="00566FF2" w:rsidRDefault="00975929" w:rsidP="00566FF2">
      <w:pPr>
        <w:spacing w:line="360" w:lineRule="auto"/>
        <w:rPr>
          <w:rFonts w:ascii="Arial" w:hAnsi="Arial" w:cs="Arial"/>
          <w:sz w:val="24"/>
          <w:szCs w:val="24"/>
        </w:rPr>
      </w:pPr>
    </w:p>
    <w:p w14:paraId="300A1F1F" w14:textId="6DEAC39C" w:rsidR="00AA0BBD" w:rsidRPr="00566FF2" w:rsidRDefault="00881EE4" w:rsidP="00566FF2">
      <w:pPr>
        <w:spacing w:line="360" w:lineRule="auto"/>
        <w:rPr>
          <w:rFonts w:ascii="Arial" w:hAnsi="Arial" w:cs="Arial"/>
          <w:sz w:val="24"/>
          <w:szCs w:val="24"/>
        </w:rPr>
      </w:pPr>
      <w:r w:rsidRPr="00566FF2">
        <w:rPr>
          <w:rFonts w:ascii="Arial" w:hAnsi="Arial" w:cs="Arial"/>
          <w:sz w:val="24"/>
          <w:szCs w:val="24"/>
        </w:rPr>
        <w:t>Sin embargo</w:t>
      </w:r>
      <w:r w:rsidR="00AE2AD3" w:rsidRPr="00566FF2">
        <w:rPr>
          <w:rFonts w:ascii="Arial" w:hAnsi="Arial" w:cs="Arial"/>
          <w:sz w:val="24"/>
          <w:szCs w:val="24"/>
        </w:rPr>
        <w:t>,</w:t>
      </w:r>
      <w:r w:rsidRPr="00566FF2">
        <w:rPr>
          <w:rFonts w:ascii="Arial" w:hAnsi="Arial" w:cs="Arial"/>
          <w:sz w:val="24"/>
          <w:szCs w:val="24"/>
        </w:rPr>
        <w:t xml:space="preserve"> </w:t>
      </w:r>
      <w:r w:rsidR="00AA0BBD" w:rsidRPr="00566FF2">
        <w:rPr>
          <w:rFonts w:ascii="Arial" w:hAnsi="Arial" w:cs="Arial"/>
          <w:sz w:val="24"/>
          <w:szCs w:val="24"/>
        </w:rPr>
        <w:t xml:space="preserve">aunque la idea de la evolución es muy común hoy en día, es una teoría relativamente joven. Antes se daba por hecho que los organismos permanecían estables en el tiempo, e incluso </w:t>
      </w:r>
      <w:r w:rsidR="00BD387C" w:rsidRPr="00566FF2">
        <w:rPr>
          <w:rFonts w:ascii="Arial" w:hAnsi="Arial" w:cs="Arial"/>
          <w:sz w:val="24"/>
          <w:szCs w:val="24"/>
        </w:rPr>
        <w:t xml:space="preserve">cuando se plantearon </w:t>
      </w:r>
      <w:r w:rsidR="00AA0BBD" w:rsidRPr="00566FF2">
        <w:rPr>
          <w:rFonts w:ascii="Arial" w:hAnsi="Arial" w:cs="Arial"/>
          <w:sz w:val="24"/>
          <w:szCs w:val="24"/>
        </w:rPr>
        <w:t>las primeras ideas evolutivas</w:t>
      </w:r>
      <w:r w:rsidR="00BD387C" w:rsidRPr="00566FF2">
        <w:rPr>
          <w:rFonts w:ascii="Arial" w:hAnsi="Arial" w:cs="Arial"/>
          <w:sz w:val="24"/>
          <w:szCs w:val="24"/>
        </w:rPr>
        <w:t>, estas</w:t>
      </w:r>
      <w:r w:rsidR="00AA0BBD" w:rsidRPr="00566FF2">
        <w:rPr>
          <w:rFonts w:ascii="Arial" w:hAnsi="Arial" w:cs="Arial"/>
          <w:sz w:val="24"/>
          <w:szCs w:val="24"/>
        </w:rPr>
        <w:t xml:space="preserve"> eran diferentes.</w:t>
      </w:r>
    </w:p>
    <w:p w14:paraId="0F58AE2C" w14:textId="625F364D" w:rsidR="009408D9" w:rsidRPr="00566FF2" w:rsidRDefault="00BD387C" w:rsidP="00566FF2">
      <w:pPr>
        <w:spacing w:line="360" w:lineRule="auto"/>
        <w:rPr>
          <w:rFonts w:ascii="Arial" w:hAnsi="Arial" w:cs="Arial"/>
          <w:sz w:val="24"/>
          <w:szCs w:val="24"/>
        </w:rPr>
      </w:pPr>
      <w:r w:rsidRPr="00566FF2">
        <w:rPr>
          <w:rFonts w:ascii="Arial" w:hAnsi="Arial" w:cs="Arial"/>
          <w:sz w:val="24"/>
          <w:szCs w:val="24"/>
        </w:rPr>
        <w:t xml:space="preserve">Las </w:t>
      </w:r>
      <w:r w:rsidR="001625C4">
        <w:rPr>
          <w:rFonts w:ascii="Arial" w:hAnsi="Arial" w:cs="Arial"/>
          <w:sz w:val="24"/>
          <w:szCs w:val="24"/>
        </w:rPr>
        <w:t>distintas</w:t>
      </w:r>
      <w:r w:rsidR="001625C4" w:rsidRPr="00566FF2">
        <w:rPr>
          <w:rFonts w:ascii="Arial" w:hAnsi="Arial" w:cs="Arial"/>
          <w:sz w:val="24"/>
          <w:szCs w:val="24"/>
        </w:rPr>
        <w:t xml:space="preserve"> </w:t>
      </w:r>
      <w:r w:rsidRPr="00566FF2">
        <w:rPr>
          <w:rFonts w:ascii="Arial" w:hAnsi="Arial" w:cs="Arial"/>
          <w:sz w:val="24"/>
          <w:szCs w:val="24"/>
        </w:rPr>
        <w:t>posturas sobre este tema</w:t>
      </w:r>
      <w:r w:rsidR="009408D9" w:rsidRPr="00566FF2">
        <w:rPr>
          <w:rFonts w:ascii="Arial" w:hAnsi="Arial" w:cs="Arial"/>
          <w:sz w:val="24"/>
          <w:szCs w:val="24"/>
        </w:rPr>
        <w:t xml:space="preserve"> pueden clasificarse en dos grupos: las </w:t>
      </w:r>
      <w:r w:rsidR="00AE2AD3" w:rsidRPr="00566FF2">
        <w:rPr>
          <w:rFonts w:ascii="Arial" w:hAnsi="Arial" w:cs="Arial"/>
          <w:b/>
          <w:sz w:val="24"/>
          <w:szCs w:val="24"/>
        </w:rPr>
        <w:t>hipótesis</w:t>
      </w:r>
      <w:r w:rsidR="00495CC3" w:rsidRPr="00566FF2">
        <w:rPr>
          <w:rFonts w:ascii="Arial" w:hAnsi="Arial" w:cs="Arial"/>
          <w:sz w:val="24"/>
          <w:szCs w:val="24"/>
        </w:rPr>
        <w:t xml:space="preserve"> </w:t>
      </w:r>
      <w:r w:rsidR="009408D9" w:rsidRPr="00566FF2">
        <w:rPr>
          <w:rFonts w:ascii="Arial" w:hAnsi="Arial" w:cs="Arial"/>
          <w:b/>
          <w:bCs/>
          <w:sz w:val="24"/>
          <w:szCs w:val="24"/>
        </w:rPr>
        <w:t>creacionistas</w:t>
      </w:r>
      <w:r w:rsidR="009408D9" w:rsidRPr="00566FF2">
        <w:rPr>
          <w:rFonts w:ascii="Arial" w:hAnsi="Arial" w:cs="Arial"/>
          <w:sz w:val="24"/>
          <w:szCs w:val="24"/>
        </w:rPr>
        <w:t>, que explican el origen y desarrollo de la vida a partir de una intervención divina, y las </w:t>
      </w:r>
      <w:r w:rsidR="00AE2AD3" w:rsidRPr="00566FF2">
        <w:rPr>
          <w:rFonts w:ascii="Arial" w:hAnsi="Arial" w:cs="Arial"/>
          <w:b/>
          <w:sz w:val="24"/>
          <w:szCs w:val="24"/>
        </w:rPr>
        <w:t>hipótesis</w:t>
      </w:r>
      <w:r w:rsidR="00495CC3" w:rsidRPr="00566FF2">
        <w:rPr>
          <w:rFonts w:ascii="Arial" w:hAnsi="Arial" w:cs="Arial"/>
          <w:sz w:val="24"/>
          <w:szCs w:val="24"/>
        </w:rPr>
        <w:t xml:space="preserve"> </w:t>
      </w:r>
      <w:r w:rsidR="009408D9" w:rsidRPr="00566FF2">
        <w:rPr>
          <w:rFonts w:ascii="Arial" w:hAnsi="Arial" w:cs="Arial"/>
          <w:b/>
          <w:bCs/>
          <w:sz w:val="24"/>
          <w:szCs w:val="24"/>
        </w:rPr>
        <w:t>evolucionistas</w:t>
      </w:r>
      <w:r w:rsidR="000B42BF" w:rsidRPr="00566FF2">
        <w:rPr>
          <w:rFonts w:ascii="Arial" w:hAnsi="Arial" w:cs="Arial"/>
          <w:sz w:val="24"/>
          <w:szCs w:val="24"/>
        </w:rPr>
        <w:t>, que explican</w:t>
      </w:r>
      <w:r w:rsidR="009408D9" w:rsidRPr="00566FF2">
        <w:rPr>
          <w:rFonts w:ascii="Arial" w:hAnsi="Arial" w:cs="Arial"/>
          <w:sz w:val="24"/>
          <w:szCs w:val="24"/>
        </w:rPr>
        <w:t xml:space="preserve"> la evolución de una </w:t>
      </w:r>
      <w:r w:rsidRPr="00566FF2">
        <w:rPr>
          <w:rFonts w:ascii="Arial" w:hAnsi="Arial" w:cs="Arial"/>
          <w:sz w:val="24"/>
          <w:szCs w:val="24"/>
        </w:rPr>
        <w:t>manera científica.</w:t>
      </w:r>
    </w:p>
    <w:tbl>
      <w:tblPr>
        <w:tblStyle w:val="Tablaconcuadrcula"/>
        <w:tblW w:w="0" w:type="auto"/>
        <w:tblLook w:val="04A0" w:firstRow="1" w:lastRow="0" w:firstColumn="1" w:lastColumn="0" w:noHBand="0" w:noVBand="1"/>
      </w:tblPr>
      <w:tblGrid>
        <w:gridCol w:w="2518"/>
        <w:gridCol w:w="6536"/>
      </w:tblGrid>
      <w:tr w:rsidR="002F7C6E" w:rsidRPr="00566FF2" w14:paraId="280E1E60" w14:textId="77777777" w:rsidTr="004A1C3F">
        <w:tc>
          <w:tcPr>
            <w:tcW w:w="9054" w:type="dxa"/>
            <w:gridSpan w:val="2"/>
            <w:shd w:val="clear" w:color="auto" w:fill="000000" w:themeFill="text1"/>
          </w:tcPr>
          <w:p w14:paraId="581E9384" w14:textId="77777777" w:rsidR="009361D1" w:rsidRPr="00566FF2" w:rsidRDefault="009361D1"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0E7D39F7" w14:textId="77777777" w:rsidTr="004A1C3F">
        <w:tc>
          <w:tcPr>
            <w:tcW w:w="2518" w:type="dxa"/>
          </w:tcPr>
          <w:p w14:paraId="40B0002C" w14:textId="77777777" w:rsidR="009361D1" w:rsidRPr="00566FF2" w:rsidRDefault="009361D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3B0373C6" w14:textId="77777777" w:rsidR="009361D1" w:rsidRPr="00566FF2" w:rsidRDefault="009361D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_REC60</w:t>
            </w:r>
          </w:p>
        </w:tc>
      </w:tr>
      <w:tr w:rsidR="002F7C6E" w:rsidRPr="00566FF2" w14:paraId="492600B4" w14:textId="77777777" w:rsidTr="004A1C3F">
        <w:tc>
          <w:tcPr>
            <w:tcW w:w="2518" w:type="dxa"/>
          </w:tcPr>
          <w:p w14:paraId="752573B2" w14:textId="77777777" w:rsidR="009361D1" w:rsidRPr="00566FF2" w:rsidRDefault="009361D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38D471FE" w14:textId="77777777" w:rsidR="009361D1" w:rsidRPr="00566FF2" w:rsidRDefault="009361D1" w:rsidP="00566FF2">
            <w:pPr>
              <w:spacing w:line="360" w:lineRule="auto"/>
              <w:rPr>
                <w:rFonts w:ascii="Arial" w:hAnsi="Arial" w:cs="Arial"/>
                <w:sz w:val="24"/>
                <w:szCs w:val="24"/>
              </w:rPr>
            </w:pPr>
            <w:r w:rsidRPr="00566FF2">
              <w:rPr>
                <w:rFonts w:ascii="Arial" w:hAnsi="Arial" w:cs="Arial"/>
                <w:sz w:val="24"/>
                <w:szCs w:val="24"/>
              </w:rPr>
              <w:t>Las diferentes posturas sobre la evolución biológica</w:t>
            </w:r>
          </w:p>
        </w:tc>
      </w:tr>
      <w:tr w:rsidR="002F7C6E" w:rsidRPr="00566FF2" w14:paraId="1C08D120" w14:textId="77777777" w:rsidTr="004A1C3F">
        <w:tc>
          <w:tcPr>
            <w:tcW w:w="2518" w:type="dxa"/>
          </w:tcPr>
          <w:p w14:paraId="51F5D4A7" w14:textId="77777777" w:rsidR="009361D1" w:rsidRPr="00566FF2" w:rsidRDefault="009361D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5EEBEDA6" w14:textId="77777777" w:rsidR="009361D1" w:rsidRPr="00566FF2" w:rsidRDefault="009361D1" w:rsidP="00566FF2">
            <w:pPr>
              <w:spacing w:line="360" w:lineRule="auto"/>
              <w:rPr>
                <w:rFonts w:ascii="Arial" w:hAnsi="Arial" w:cs="Arial"/>
                <w:sz w:val="24"/>
                <w:szCs w:val="24"/>
              </w:rPr>
            </w:pPr>
            <w:r w:rsidRPr="00566FF2">
              <w:rPr>
                <w:rFonts w:ascii="Arial" w:hAnsi="Arial" w:cs="Arial"/>
                <w:sz w:val="24"/>
                <w:szCs w:val="24"/>
              </w:rPr>
              <w:t>Interactivo para entender las distintas posturas y propuestas relacionadas con la evolución biológica</w:t>
            </w:r>
          </w:p>
        </w:tc>
      </w:tr>
    </w:tbl>
    <w:p w14:paraId="194B679C" w14:textId="77777777" w:rsidR="009361D1" w:rsidRPr="00566FF2" w:rsidRDefault="009361D1" w:rsidP="00566FF2">
      <w:pPr>
        <w:spacing w:line="360" w:lineRule="auto"/>
        <w:rPr>
          <w:rFonts w:ascii="Arial" w:hAnsi="Arial" w:cs="Arial"/>
          <w:sz w:val="24"/>
          <w:szCs w:val="24"/>
        </w:rPr>
      </w:pPr>
    </w:p>
    <w:p w14:paraId="7CD27AE0" w14:textId="681A6A32" w:rsidR="009408D9" w:rsidRPr="00566FF2" w:rsidRDefault="009408D9"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 xml:space="preserve">2.1 Las </w:t>
      </w:r>
      <w:r w:rsidR="00D811BB" w:rsidRPr="00566FF2">
        <w:rPr>
          <w:rFonts w:ascii="Arial" w:hAnsi="Arial" w:cs="Arial"/>
          <w:b/>
          <w:sz w:val="24"/>
          <w:szCs w:val="24"/>
        </w:rPr>
        <w:t xml:space="preserve">hipótesis </w:t>
      </w:r>
      <w:r w:rsidRPr="00566FF2">
        <w:rPr>
          <w:rFonts w:ascii="Arial" w:hAnsi="Arial" w:cs="Arial"/>
          <w:b/>
          <w:sz w:val="24"/>
          <w:szCs w:val="24"/>
        </w:rPr>
        <w:t>creacionistas</w:t>
      </w:r>
    </w:p>
    <w:p w14:paraId="31C0CDD9" w14:textId="77777777" w:rsidR="009408D9" w:rsidRPr="00566FF2" w:rsidRDefault="009408D9" w:rsidP="00566FF2">
      <w:pPr>
        <w:spacing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La visión </w:t>
      </w:r>
      <w:r w:rsidRPr="00566FF2">
        <w:rPr>
          <w:rFonts w:ascii="Arial" w:eastAsia="Times New Roman" w:hAnsi="Arial" w:cs="Arial"/>
          <w:b/>
          <w:bCs/>
          <w:sz w:val="24"/>
          <w:szCs w:val="24"/>
          <w:lang w:eastAsia="es-CO"/>
        </w:rPr>
        <w:t>creacionista</w:t>
      </w:r>
      <w:r w:rsidRPr="00566FF2">
        <w:rPr>
          <w:rFonts w:ascii="Arial" w:eastAsia="Times New Roman" w:hAnsi="Arial" w:cs="Arial"/>
          <w:sz w:val="24"/>
          <w:szCs w:val="24"/>
          <w:lang w:eastAsia="es-CO"/>
        </w:rPr>
        <w:t xml:space="preserve"> del origen de las especies </w:t>
      </w:r>
      <w:r w:rsidR="00D811BB" w:rsidRPr="00566FF2">
        <w:rPr>
          <w:rFonts w:ascii="Arial" w:eastAsia="Times New Roman" w:hAnsi="Arial" w:cs="Arial"/>
          <w:sz w:val="24"/>
          <w:szCs w:val="24"/>
          <w:lang w:eastAsia="es-CO"/>
        </w:rPr>
        <w:t>defiende</w:t>
      </w:r>
      <w:r w:rsidR="00D81830"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una intervención divina en la creación de los organismos. De esta visión surgieron dos corrientes:</w:t>
      </w:r>
      <w:r w:rsidR="00881EE4" w:rsidRPr="00566FF2">
        <w:rPr>
          <w:rFonts w:ascii="Arial" w:eastAsia="Times New Roman" w:hAnsi="Arial" w:cs="Arial"/>
          <w:sz w:val="24"/>
          <w:szCs w:val="24"/>
          <w:lang w:eastAsia="es-CO"/>
        </w:rPr>
        <w:t xml:space="preserve"> el </w:t>
      </w:r>
      <w:r w:rsidR="00881EE4" w:rsidRPr="00566FF2">
        <w:rPr>
          <w:rFonts w:ascii="Arial" w:eastAsia="Times New Roman" w:hAnsi="Arial" w:cs="Arial"/>
          <w:b/>
          <w:sz w:val="24"/>
          <w:szCs w:val="24"/>
          <w:lang w:eastAsia="es-CO"/>
        </w:rPr>
        <w:t>fijismo</w:t>
      </w:r>
      <w:r w:rsidR="00881EE4" w:rsidRPr="00566FF2">
        <w:rPr>
          <w:rFonts w:ascii="Arial" w:eastAsia="Times New Roman" w:hAnsi="Arial" w:cs="Arial"/>
          <w:sz w:val="24"/>
          <w:szCs w:val="24"/>
          <w:lang w:eastAsia="es-CO"/>
        </w:rPr>
        <w:t xml:space="preserve"> y el </w:t>
      </w:r>
      <w:r w:rsidR="00881EE4" w:rsidRPr="00566FF2">
        <w:rPr>
          <w:rFonts w:ascii="Arial" w:eastAsia="Times New Roman" w:hAnsi="Arial" w:cs="Arial"/>
          <w:b/>
          <w:sz w:val="24"/>
          <w:szCs w:val="24"/>
          <w:lang w:eastAsia="es-CO"/>
        </w:rPr>
        <w:t>cata</w:t>
      </w:r>
      <w:r w:rsidR="00436B61" w:rsidRPr="00566FF2">
        <w:rPr>
          <w:rFonts w:ascii="Arial" w:eastAsia="Times New Roman" w:hAnsi="Arial" w:cs="Arial"/>
          <w:b/>
          <w:sz w:val="24"/>
          <w:szCs w:val="24"/>
          <w:lang w:eastAsia="es-CO"/>
        </w:rPr>
        <w:t>stro</w:t>
      </w:r>
      <w:r w:rsidR="00881EE4" w:rsidRPr="00566FF2">
        <w:rPr>
          <w:rFonts w:ascii="Arial" w:eastAsia="Times New Roman" w:hAnsi="Arial" w:cs="Arial"/>
          <w:b/>
          <w:sz w:val="24"/>
          <w:szCs w:val="24"/>
          <w:lang w:eastAsia="es-CO"/>
        </w:rPr>
        <w:t>fismo</w:t>
      </w:r>
      <w:r w:rsidR="00881EE4" w:rsidRPr="00566FF2">
        <w:rPr>
          <w:rFonts w:ascii="Arial" w:eastAsia="Times New Roman" w:hAnsi="Arial" w:cs="Arial"/>
          <w:sz w:val="24"/>
          <w:szCs w:val="24"/>
          <w:lang w:eastAsia="es-CO"/>
        </w:rPr>
        <w:t>.</w:t>
      </w:r>
    </w:p>
    <w:p w14:paraId="4CA5DC04" w14:textId="4A9CBD3B" w:rsidR="00BA548F" w:rsidRPr="00566FF2" w:rsidRDefault="00BA548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Pr="00566FF2">
        <w:rPr>
          <w:rFonts w:ascii="Arial" w:hAnsi="Arial" w:cs="Arial"/>
          <w:b/>
          <w:sz w:val="24"/>
          <w:szCs w:val="24"/>
        </w:rPr>
        <w:t>2.1.1 El fijismo</w:t>
      </w:r>
    </w:p>
    <w:p w14:paraId="11F66BA9" w14:textId="1B6DC76D" w:rsidR="00881EE4" w:rsidRPr="00566FF2" w:rsidRDefault="00881EE4" w:rsidP="00566FF2">
      <w:pPr>
        <w:spacing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Uno de los fijistas</w:t>
      </w:r>
      <w:r w:rsidR="00BD387C" w:rsidRPr="00566FF2">
        <w:rPr>
          <w:rFonts w:ascii="Arial" w:eastAsia="Times New Roman" w:hAnsi="Arial" w:cs="Arial"/>
          <w:sz w:val="24"/>
          <w:szCs w:val="24"/>
          <w:lang w:eastAsia="es-CO"/>
        </w:rPr>
        <w:t xml:space="preserve"> más importantes</w:t>
      </w:r>
      <w:r w:rsidRPr="00566FF2">
        <w:rPr>
          <w:rFonts w:ascii="Arial" w:eastAsia="Times New Roman" w:hAnsi="Arial" w:cs="Arial"/>
          <w:sz w:val="24"/>
          <w:szCs w:val="24"/>
          <w:lang w:eastAsia="es-CO"/>
        </w:rPr>
        <w:t xml:space="preserve"> fue el sueco </w:t>
      </w:r>
      <w:r w:rsidRPr="00566FF2">
        <w:rPr>
          <w:rFonts w:ascii="Arial" w:eastAsia="Times New Roman" w:hAnsi="Arial" w:cs="Arial"/>
          <w:bCs/>
          <w:sz w:val="24"/>
          <w:szCs w:val="24"/>
          <w:lang w:eastAsia="es-CO"/>
        </w:rPr>
        <w:t>Carl</w:t>
      </w:r>
      <w:r w:rsidR="00BD387C" w:rsidRPr="00566FF2">
        <w:rPr>
          <w:rFonts w:ascii="Arial" w:eastAsia="Times New Roman" w:hAnsi="Arial" w:cs="Arial"/>
          <w:bCs/>
          <w:sz w:val="24"/>
          <w:szCs w:val="24"/>
          <w:lang w:eastAsia="es-CO"/>
        </w:rPr>
        <w:t xml:space="preserve"> von</w:t>
      </w:r>
      <w:r w:rsidRPr="00566FF2">
        <w:rPr>
          <w:rFonts w:ascii="Arial" w:eastAsia="Times New Roman" w:hAnsi="Arial" w:cs="Arial"/>
          <w:bCs/>
          <w:sz w:val="24"/>
          <w:szCs w:val="24"/>
          <w:lang w:eastAsia="es-CO"/>
        </w:rPr>
        <w:t xml:space="preserve"> Linnaeus</w:t>
      </w:r>
      <w:r w:rsidR="00CF5E5C" w:rsidRPr="00566FF2">
        <w:rPr>
          <w:rFonts w:ascii="Arial" w:eastAsia="Times New Roman" w:hAnsi="Arial" w:cs="Arial"/>
          <w:bCs/>
          <w:sz w:val="24"/>
          <w:szCs w:val="24"/>
          <w:lang w:eastAsia="es-CO"/>
        </w:rPr>
        <w:t>,</w:t>
      </w:r>
      <w:r w:rsidRPr="00566FF2">
        <w:rPr>
          <w:rFonts w:ascii="Arial" w:eastAsia="Times New Roman" w:hAnsi="Arial" w:cs="Arial"/>
          <w:sz w:val="24"/>
          <w:szCs w:val="24"/>
          <w:lang w:eastAsia="es-CO"/>
        </w:rPr>
        <w:t xml:space="preserve"> naturalista </w:t>
      </w:r>
      <w:r w:rsidR="00BD387C" w:rsidRPr="00566FF2">
        <w:rPr>
          <w:rFonts w:ascii="Arial" w:eastAsia="Times New Roman" w:hAnsi="Arial" w:cs="Arial"/>
          <w:sz w:val="24"/>
          <w:szCs w:val="24"/>
          <w:lang w:eastAsia="es-CO"/>
        </w:rPr>
        <w:t>del siglo XVIII</w:t>
      </w:r>
      <w:r w:rsidR="001625C4">
        <w:rPr>
          <w:rFonts w:ascii="Arial" w:eastAsia="Times New Roman" w:hAnsi="Arial" w:cs="Arial"/>
          <w:sz w:val="24"/>
          <w:szCs w:val="24"/>
          <w:lang w:eastAsia="es-CO"/>
        </w:rPr>
        <w:t>,</w:t>
      </w:r>
      <w:r w:rsidR="00BD387C"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que estableció la manera moderna d</w:t>
      </w:r>
      <w:r w:rsidR="00BD387C" w:rsidRPr="00566FF2">
        <w:rPr>
          <w:rFonts w:ascii="Arial" w:eastAsia="Times New Roman" w:hAnsi="Arial" w:cs="Arial"/>
          <w:sz w:val="24"/>
          <w:szCs w:val="24"/>
          <w:lang w:eastAsia="es-CO"/>
        </w:rPr>
        <w:t>e clasificar a los seres vivos. Él supuso</w:t>
      </w:r>
      <w:r w:rsidR="00CF5E5C" w:rsidRPr="00566FF2">
        <w:rPr>
          <w:rFonts w:ascii="Arial" w:eastAsia="Times New Roman" w:hAnsi="Arial" w:cs="Arial"/>
          <w:sz w:val="24"/>
          <w:szCs w:val="24"/>
          <w:lang w:eastAsia="es-CO"/>
        </w:rPr>
        <w:t xml:space="preserve"> que las especies eran entidades </w:t>
      </w:r>
      <w:r w:rsidR="00CF5E5C" w:rsidRPr="00566FF2">
        <w:rPr>
          <w:rFonts w:ascii="Arial" w:eastAsia="Times New Roman" w:hAnsi="Arial" w:cs="Arial"/>
          <w:b/>
          <w:sz w:val="24"/>
          <w:szCs w:val="24"/>
          <w:lang w:eastAsia="es-CO"/>
        </w:rPr>
        <w:t>fijas</w:t>
      </w:r>
      <w:r w:rsidR="00CF5E5C" w:rsidRPr="00566FF2">
        <w:rPr>
          <w:rFonts w:ascii="Arial" w:eastAsia="Times New Roman" w:hAnsi="Arial" w:cs="Arial"/>
          <w:sz w:val="24"/>
          <w:szCs w:val="24"/>
          <w:lang w:eastAsia="es-CO"/>
        </w:rPr>
        <w:t>, es decir</w:t>
      </w:r>
      <w:r w:rsidR="00D811BB" w:rsidRPr="00566FF2">
        <w:rPr>
          <w:rFonts w:ascii="Arial" w:eastAsia="Times New Roman" w:hAnsi="Arial" w:cs="Arial"/>
          <w:sz w:val="24"/>
          <w:szCs w:val="24"/>
          <w:lang w:eastAsia="es-CO"/>
        </w:rPr>
        <w:t>,</w:t>
      </w:r>
      <w:r w:rsidR="00CF5E5C" w:rsidRPr="00566FF2">
        <w:rPr>
          <w:rFonts w:ascii="Arial" w:eastAsia="Times New Roman" w:hAnsi="Arial" w:cs="Arial"/>
          <w:sz w:val="24"/>
          <w:szCs w:val="24"/>
          <w:lang w:eastAsia="es-CO"/>
        </w:rPr>
        <w:t xml:space="preserve"> que no cambiaban</w:t>
      </w:r>
      <w:r w:rsidR="00BD387C" w:rsidRPr="00566FF2">
        <w:rPr>
          <w:rFonts w:ascii="Arial" w:eastAsia="Times New Roman" w:hAnsi="Arial" w:cs="Arial"/>
          <w:sz w:val="24"/>
          <w:szCs w:val="24"/>
          <w:lang w:eastAsia="es-CO"/>
        </w:rPr>
        <w:t xml:space="preserve">, y por tanto </w:t>
      </w:r>
      <w:r w:rsidR="003B5BB9" w:rsidRPr="00566FF2">
        <w:rPr>
          <w:rFonts w:ascii="Arial" w:eastAsia="Times New Roman" w:hAnsi="Arial" w:cs="Arial"/>
          <w:sz w:val="24"/>
          <w:szCs w:val="24"/>
          <w:lang w:eastAsia="es-CO"/>
        </w:rPr>
        <w:t>todas las especies existentes</w:t>
      </w:r>
      <w:r w:rsidR="00BD387C" w:rsidRPr="00566FF2">
        <w:rPr>
          <w:rFonts w:ascii="Arial" w:eastAsia="Times New Roman" w:hAnsi="Arial" w:cs="Arial"/>
          <w:sz w:val="24"/>
          <w:szCs w:val="24"/>
          <w:lang w:eastAsia="es-CO"/>
        </w:rPr>
        <w:t xml:space="preserve"> se habían formado desde el principio.</w:t>
      </w:r>
    </w:p>
    <w:p w14:paraId="358CDC95" w14:textId="03CE4DA7" w:rsidR="00BD387C" w:rsidRPr="00566FF2" w:rsidRDefault="009408D9"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El </w:t>
      </w:r>
      <w:r w:rsidR="00BD387C" w:rsidRPr="00566FF2">
        <w:rPr>
          <w:rFonts w:ascii="Arial" w:eastAsia="Times New Roman" w:hAnsi="Arial" w:cs="Arial"/>
          <w:b/>
          <w:bCs/>
          <w:sz w:val="24"/>
          <w:szCs w:val="24"/>
          <w:lang w:eastAsia="es-CO"/>
        </w:rPr>
        <w:t>fijismo</w:t>
      </w:r>
      <w:r w:rsidRPr="00566FF2">
        <w:rPr>
          <w:rFonts w:ascii="Arial" w:eastAsia="Times New Roman" w:hAnsi="Arial" w:cs="Arial"/>
          <w:sz w:val="24"/>
          <w:szCs w:val="24"/>
          <w:lang w:eastAsia="es-CO"/>
        </w:rPr>
        <w:t xml:space="preserve"> </w:t>
      </w:r>
      <w:r w:rsidR="00D811BB" w:rsidRPr="00566FF2">
        <w:rPr>
          <w:rFonts w:ascii="Arial" w:eastAsia="Times New Roman" w:hAnsi="Arial" w:cs="Arial"/>
          <w:sz w:val="24"/>
          <w:szCs w:val="24"/>
          <w:lang w:eastAsia="es-CO"/>
        </w:rPr>
        <w:t xml:space="preserve">defiende </w:t>
      </w:r>
      <w:r w:rsidRPr="00566FF2">
        <w:rPr>
          <w:rFonts w:ascii="Arial" w:eastAsia="Times New Roman" w:hAnsi="Arial" w:cs="Arial"/>
          <w:sz w:val="24"/>
          <w:szCs w:val="24"/>
          <w:lang w:eastAsia="es-CO"/>
        </w:rPr>
        <w:t>que:</w:t>
      </w:r>
    </w:p>
    <w:p w14:paraId="77F6FDB8" w14:textId="77777777" w:rsidR="00BD387C" w:rsidRPr="00566FF2" w:rsidRDefault="00BD387C" w:rsidP="00566FF2">
      <w:pPr>
        <w:shd w:val="clear" w:color="auto" w:fill="FFFFFF"/>
        <w:spacing w:after="0" w:line="360" w:lineRule="auto"/>
        <w:rPr>
          <w:rFonts w:ascii="Arial" w:eastAsia="Times New Roman" w:hAnsi="Arial" w:cs="Arial"/>
          <w:sz w:val="24"/>
          <w:szCs w:val="24"/>
          <w:lang w:eastAsia="es-CO"/>
        </w:rPr>
      </w:pPr>
    </w:p>
    <w:p w14:paraId="59706185" w14:textId="77777777" w:rsidR="009408D9" w:rsidRPr="00566FF2" w:rsidRDefault="009408D9" w:rsidP="00566FF2">
      <w:pPr>
        <w:numPr>
          <w:ilvl w:val="1"/>
          <w:numId w:val="22"/>
        </w:numPr>
        <w:shd w:val="clear" w:color="auto" w:fill="FFFFFF"/>
        <w:spacing w:after="0" w:line="360" w:lineRule="auto"/>
        <w:ind w:left="600"/>
        <w:rPr>
          <w:rFonts w:ascii="Arial" w:eastAsia="Times New Roman" w:hAnsi="Arial" w:cs="Arial"/>
          <w:sz w:val="24"/>
          <w:szCs w:val="24"/>
          <w:lang w:eastAsia="es-CO"/>
        </w:rPr>
      </w:pPr>
      <w:r w:rsidRPr="00566FF2">
        <w:rPr>
          <w:rFonts w:ascii="Arial" w:eastAsia="Times New Roman" w:hAnsi="Arial" w:cs="Arial"/>
          <w:sz w:val="24"/>
          <w:szCs w:val="24"/>
          <w:lang w:eastAsia="es-CO"/>
        </w:rPr>
        <w:lastRenderedPageBreak/>
        <w:t>Las especies son </w:t>
      </w:r>
      <w:r w:rsidRPr="00566FF2">
        <w:rPr>
          <w:rFonts w:ascii="Arial" w:eastAsia="Times New Roman" w:hAnsi="Arial" w:cs="Arial"/>
          <w:b/>
          <w:bCs/>
          <w:sz w:val="24"/>
          <w:szCs w:val="24"/>
          <w:lang w:eastAsia="es-CO"/>
        </w:rPr>
        <w:t>inmutables</w:t>
      </w:r>
      <w:r w:rsidRPr="00566FF2">
        <w:rPr>
          <w:rFonts w:ascii="Arial" w:eastAsia="Times New Roman" w:hAnsi="Arial" w:cs="Arial"/>
          <w:sz w:val="24"/>
          <w:szCs w:val="24"/>
          <w:lang w:eastAsia="es-CO"/>
        </w:rPr>
        <w:t>, es decir, invariables</w:t>
      </w:r>
      <w:r w:rsidR="00BD387C" w:rsidRPr="00566FF2">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y permanecen tal como fueron </w:t>
      </w:r>
      <w:r w:rsidRPr="00566FF2">
        <w:rPr>
          <w:rFonts w:ascii="Arial" w:eastAsia="Times New Roman" w:hAnsi="Arial" w:cs="Arial"/>
          <w:b/>
          <w:bCs/>
          <w:sz w:val="24"/>
          <w:szCs w:val="24"/>
          <w:lang w:eastAsia="es-CO"/>
        </w:rPr>
        <w:t>creadas</w:t>
      </w:r>
      <w:r w:rsidRPr="00566FF2">
        <w:rPr>
          <w:rFonts w:ascii="Arial" w:eastAsia="Times New Roman" w:hAnsi="Arial" w:cs="Arial"/>
          <w:sz w:val="24"/>
          <w:szCs w:val="24"/>
          <w:lang w:eastAsia="es-CO"/>
        </w:rPr>
        <w:t> al principio de los tiempos. Los </w:t>
      </w:r>
      <w:r w:rsidRPr="00566FF2">
        <w:rPr>
          <w:rFonts w:ascii="Arial" w:eastAsia="Times New Roman" w:hAnsi="Arial" w:cs="Arial"/>
          <w:b/>
          <w:bCs/>
          <w:sz w:val="24"/>
          <w:szCs w:val="24"/>
          <w:lang w:eastAsia="es-CO"/>
        </w:rPr>
        <w:t>fósiles</w:t>
      </w:r>
      <w:r w:rsidR="00BD387C" w:rsidRPr="00566FF2">
        <w:rPr>
          <w:rFonts w:ascii="Arial" w:eastAsia="Times New Roman" w:hAnsi="Arial" w:cs="Arial"/>
          <w:sz w:val="24"/>
          <w:szCs w:val="24"/>
          <w:lang w:eastAsia="es-CO"/>
        </w:rPr>
        <w:t> se considera</w:t>
      </w:r>
      <w:r w:rsidRPr="00566FF2">
        <w:rPr>
          <w:rFonts w:ascii="Arial" w:eastAsia="Times New Roman" w:hAnsi="Arial" w:cs="Arial"/>
          <w:sz w:val="24"/>
          <w:szCs w:val="24"/>
          <w:lang w:eastAsia="es-CO"/>
        </w:rPr>
        <w:t>n especies extin</w:t>
      </w:r>
      <w:r w:rsidR="00BD387C" w:rsidRPr="00566FF2">
        <w:rPr>
          <w:rFonts w:ascii="Arial" w:eastAsia="Times New Roman" w:hAnsi="Arial" w:cs="Arial"/>
          <w:sz w:val="24"/>
          <w:szCs w:val="24"/>
          <w:lang w:eastAsia="es-CO"/>
        </w:rPr>
        <w:t>tas</w:t>
      </w:r>
      <w:r w:rsidR="003F2C1D" w:rsidRPr="00566FF2">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que desa</w:t>
      </w:r>
      <w:r w:rsidR="00BD387C" w:rsidRPr="00566FF2">
        <w:rPr>
          <w:rFonts w:ascii="Arial" w:eastAsia="Times New Roman" w:hAnsi="Arial" w:cs="Arial"/>
          <w:sz w:val="24"/>
          <w:szCs w:val="24"/>
          <w:lang w:eastAsia="es-CO"/>
        </w:rPr>
        <w:t>parecieron por causas diversas y</w:t>
      </w:r>
      <w:r w:rsidR="003F2C1D" w:rsidRPr="00566FF2">
        <w:rPr>
          <w:rFonts w:ascii="Arial" w:eastAsia="Times New Roman" w:hAnsi="Arial" w:cs="Arial"/>
          <w:sz w:val="24"/>
          <w:szCs w:val="24"/>
          <w:lang w:eastAsia="es-CO"/>
        </w:rPr>
        <w:t xml:space="preserve"> no tenían</w:t>
      </w:r>
      <w:r w:rsidRPr="00566FF2">
        <w:rPr>
          <w:rFonts w:ascii="Arial" w:eastAsia="Times New Roman" w:hAnsi="Arial" w:cs="Arial"/>
          <w:sz w:val="24"/>
          <w:szCs w:val="24"/>
          <w:lang w:eastAsia="es-CO"/>
        </w:rPr>
        <w:t xml:space="preserve"> relación con los seres actuales.</w:t>
      </w:r>
    </w:p>
    <w:p w14:paraId="475A17E3" w14:textId="77777777" w:rsidR="00BD387C" w:rsidRPr="00566FF2" w:rsidRDefault="009408D9" w:rsidP="00566FF2">
      <w:pPr>
        <w:numPr>
          <w:ilvl w:val="1"/>
          <w:numId w:val="22"/>
        </w:numPr>
        <w:shd w:val="clear" w:color="auto" w:fill="FFFFFF"/>
        <w:spacing w:after="0" w:line="360" w:lineRule="auto"/>
        <w:ind w:left="600"/>
        <w:rPr>
          <w:rFonts w:ascii="Arial" w:eastAsia="Times New Roman" w:hAnsi="Arial" w:cs="Arial"/>
          <w:sz w:val="24"/>
          <w:szCs w:val="24"/>
          <w:lang w:eastAsia="es-CO"/>
        </w:rPr>
      </w:pPr>
      <w:r w:rsidRPr="00566FF2">
        <w:rPr>
          <w:rFonts w:ascii="Arial" w:eastAsia="Times New Roman" w:hAnsi="Arial" w:cs="Arial"/>
          <w:sz w:val="24"/>
          <w:szCs w:val="24"/>
          <w:lang w:eastAsia="es-CO"/>
        </w:rPr>
        <w:t>Los descendientes </w:t>
      </w:r>
      <w:r w:rsidRPr="00566FF2">
        <w:rPr>
          <w:rFonts w:ascii="Arial" w:eastAsia="Times New Roman" w:hAnsi="Arial" w:cs="Arial"/>
          <w:b/>
          <w:bCs/>
          <w:sz w:val="24"/>
          <w:szCs w:val="24"/>
          <w:lang w:eastAsia="es-CO"/>
        </w:rPr>
        <w:t>no tienen variación</w:t>
      </w:r>
      <w:r w:rsidRPr="00566FF2">
        <w:rPr>
          <w:rFonts w:ascii="Arial" w:eastAsia="Times New Roman" w:hAnsi="Arial" w:cs="Arial"/>
          <w:sz w:val="24"/>
          <w:szCs w:val="24"/>
          <w:lang w:eastAsia="es-CO"/>
        </w:rPr>
        <w:t>.</w:t>
      </w:r>
      <w:r w:rsidR="00BD387C" w:rsidRPr="00566FF2">
        <w:rPr>
          <w:rFonts w:ascii="Arial" w:eastAsia="Times New Roman" w:hAnsi="Arial" w:cs="Arial"/>
          <w:sz w:val="24"/>
          <w:szCs w:val="24"/>
          <w:lang w:eastAsia="es-CO"/>
        </w:rPr>
        <w:t> Toda la descendencia permanece</w:t>
      </w:r>
      <w:r w:rsidRPr="00566FF2">
        <w:rPr>
          <w:rFonts w:ascii="Arial" w:eastAsia="Times New Roman" w:hAnsi="Arial" w:cs="Arial"/>
          <w:sz w:val="24"/>
          <w:szCs w:val="24"/>
          <w:lang w:eastAsia="es-CO"/>
        </w:rPr>
        <w:t xml:space="preserve"> invariable conservando las características de la espe</w:t>
      </w:r>
      <w:r w:rsidR="00BD387C" w:rsidRPr="00566FF2">
        <w:rPr>
          <w:rFonts w:ascii="Arial" w:eastAsia="Times New Roman" w:hAnsi="Arial" w:cs="Arial"/>
          <w:sz w:val="24"/>
          <w:szCs w:val="24"/>
          <w:lang w:eastAsia="es-CO"/>
        </w:rPr>
        <w:t>cie tal como ha sido creada.</w:t>
      </w:r>
    </w:p>
    <w:p w14:paraId="665340DF" w14:textId="77777777" w:rsidR="003106B3" w:rsidRPr="00566FF2" w:rsidRDefault="003106B3" w:rsidP="00566FF2">
      <w:pPr>
        <w:shd w:val="clear" w:color="auto" w:fill="FFFFFF"/>
        <w:spacing w:after="0" w:line="360" w:lineRule="auto"/>
        <w:rPr>
          <w:rFonts w:ascii="Arial" w:eastAsia="Times New Roman" w:hAnsi="Arial" w:cs="Arial"/>
          <w:sz w:val="24"/>
          <w:szCs w:val="24"/>
          <w:lang w:eastAsia="es-CO"/>
        </w:rPr>
      </w:pPr>
    </w:p>
    <w:p w14:paraId="22EC89F3" w14:textId="4E36BB22" w:rsidR="009C0868" w:rsidRPr="00566FF2" w:rsidRDefault="00E424F5"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El fijismo supone entonces que las especies ha</w:t>
      </w:r>
      <w:r w:rsidR="009C0868" w:rsidRPr="00566FF2">
        <w:rPr>
          <w:rFonts w:ascii="Arial" w:eastAsia="Times New Roman" w:hAnsi="Arial" w:cs="Arial"/>
          <w:sz w:val="24"/>
          <w:szCs w:val="24"/>
          <w:lang w:eastAsia="es-CO"/>
        </w:rPr>
        <w:t>n sido creadas de manera se</w:t>
      </w:r>
      <w:r w:rsidRPr="00566FF2">
        <w:rPr>
          <w:rFonts w:ascii="Arial" w:eastAsia="Times New Roman" w:hAnsi="Arial" w:cs="Arial"/>
          <w:sz w:val="24"/>
          <w:szCs w:val="24"/>
          <w:lang w:eastAsia="es-CO"/>
        </w:rPr>
        <w:t>parada, sin que el origen de una dependa de otra</w:t>
      </w:r>
      <w:r w:rsidR="009C0868" w:rsidRPr="00566FF2">
        <w:rPr>
          <w:rFonts w:ascii="Arial" w:eastAsia="Times New Roman" w:hAnsi="Arial" w:cs="Arial"/>
          <w:sz w:val="24"/>
          <w:szCs w:val="24"/>
          <w:lang w:eastAsia="es-CO"/>
        </w:rPr>
        <w:t>.</w:t>
      </w:r>
      <w:r w:rsidR="00174C1A" w:rsidRPr="00566FF2">
        <w:rPr>
          <w:rFonts w:ascii="Arial" w:hAnsi="Arial" w:cs="Arial"/>
          <w:sz w:val="24"/>
          <w:szCs w:val="24"/>
        </w:rPr>
        <w:t xml:space="preserve"> </w:t>
      </w:r>
      <w:r w:rsidR="003106B3" w:rsidRPr="00566FF2">
        <w:rPr>
          <w:rFonts w:ascii="Arial" w:hAnsi="Arial" w:cs="Arial"/>
          <w:sz w:val="24"/>
          <w:szCs w:val="24"/>
        </w:rPr>
        <w:t>Aunque esta</w:t>
      </w:r>
      <w:r w:rsidR="00174C1A" w:rsidRPr="00566FF2">
        <w:rPr>
          <w:rFonts w:ascii="Arial" w:hAnsi="Arial" w:cs="Arial"/>
          <w:sz w:val="24"/>
          <w:szCs w:val="24"/>
        </w:rPr>
        <w:t xml:space="preserve"> es una postura que ha sido descar</w:t>
      </w:r>
      <w:r w:rsidR="003106B3" w:rsidRPr="00566FF2">
        <w:rPr>
          <w:rFonts w:ascii="Arial" w:hAnsi="Arial" w:cs="Arial"/>
          <w:sz w:val="24"/>
          <w:szCs w:val="24"/>
        </w:rPr>
        <w:t>tada por la ciencia</w:t>
      </w:r>
      <w:r w:rsidR="00174C1A" w:rsidRPr="00566FF2">
        <w:rPr>
          <w:rFonts w:ascii="Arial" w:hAnsi="Arial" w:cs="Arial"/>
          <w:sz w:val="24"/>
          <w:szCs w:val="24"/>
        </w:rPr>
        <w:t>, existen muchas personas que aún la de</w:t>
      </w:r>
      <w:r w:rsidR="003106B3" w:rsidRPr="00566FF2">
        <w:rPr>
          <w:rFonts w:ascii="Arial" w:hAnsi="Arial" w:cs="Arial"/>
          <w:sz w:val="24"/>
          <w:szCs w:val="24"/>
        </w:rPr>
        <w:t>fienden con base en sus</w:t>
      </w:r>
      <w:r w:rsidR="00174C1A" w:rsidRPr="00566FF2">
        <w:rPr>
          <w:rFonts w:ascii="Arial" w:hAnsi="Arial" w:cs="Arial"/>
          <w:sz w:val="24"/>
          <w:szCs w:val="24"/>
        </w:rPr>
        <w:t xml:space="preserve"> creencias religiosas.</w:t>
      </w:r>
    </w:p>
    <w:p w14:paraId="6774E812" w14:textId="77777777" w:rsidR="00881EE4" w:rsidRPr="00566FF2" w:rsidRDefault="00881EE4" w:rsidP="00566FF2">
      <w:pPr>
        <w:shd w:val="clear" w:color="auto" w:fill="FFFFFF"/>
        <w:spacing w:after="0" w:line="360" w:lineRule="auto"/>
        <w:rPr>
          <w:rFonts w:ascii="Arial" w:eastAsia="Times New Roman" w:hAnsi="Arial" w:cs="Arial"/>
          <w:sz w:val="24"/>
          <w:szCs w:val="24"/>
          <w:lang w:eastAsia="es-CO"/>
        </w:rPr>
      </w:pPr>
    </w:p>
    <w:tbl>
      <w:tblPr>
        <w:tblStyle w:val="Tablaconcuadrcula1"/>
        <w:tblW w:w="9054" w:type="dxa"/>
        <w:tblInd w:w="108" w:type="dxa"/>
        <w:tblLayout w:type="fixed"/>
        <w:tblLook w:val="04A0" w:firstRow="1" w:lastRow="0" w:firstColumn="1" w:lastColumn="0" w:noHBand="0" w:noVBand="1"/>
      </w:tblPr>
      <w:tblGrid>
        <w:gridCol w:w="2376"/>
        <w:gridCol w:w="6678"/>
      </w:tblGrid>
      <w:tr w:rsidR="002F7C6E" w:rsidRPr="00566FF2" w14:paraId="648971A5" w14:textId="77777777" w:rsidTr="00B91DBA">
        <w:tc>
          <w:tcPr>
            <w:tcW w:w="9054" w:type="dxa"/>
            <w:gridSpan w:val="2"/>
            <w:shd w:val="clear" w:color="auto" w:fill="0D0D0D" w:themeFill="text1" w:themeFillTint="F2"/>
          </w:tcPr>
          <w:p w14:paraId="0AF7EE9B" w14:textId="77777777" w:rsidR="00D5712E" w:rsidRPr="00566FF2" w:rsidRDefault="00D5712E"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2FA22C0A" w14:textId="77777777" w:rsidTr="00B91DBA">
        <w:tc>
          <w:tcPr>
            <w:tcW w:w="2376" w:type="dxa"/>
          </w:tcPr>
          <w:p w14:paraId="07D9AFC5" w14:textId="77777777" w:rsidR="00D5712E" w:rsidRPr="00566FF2" w:rsidRDefault="00D5712E"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4538D077" w14:textId="77777777" w:rsidR="00D5712E" w:rsidRPr="00566FF2" w:rsidRDefault="009361D1" w:rsidP="00566FF2">
            <w:pPr>
              <w:spacing w:line="360" w:lineRule="auto"/>
              <w:rPr>
                <w:rFonts w:ascii="Arial" w:hAnsi="Arial" w:cs="Arial"/>
                <w:b/>
                <w:sz w:val="24"/>
                <w:szCs w:val="24"/>
              </w:rPr>
            </w:pPr>
            <w:r w:rsidRPr="00566FF2">
              <w:rPr>
                <w:rFonts w:ascii="Arial" w:hAnsi="Arial" w:cs="Arial"/>
                <w:sz w:val="24"/>
                <w:szCs w:val="24"/>
              </w:rPr>
              <w:t>CN_09_01_CO_IMG08</w:t>
            </w:r>
          </w:p>
        </w:tc>
      </w:tr>
      <w:tr w:rsidR="002F7C6E" w:rsidRPr="00566FF2" w14:paraId="13BCF387" w14:textId="77777777" w:rsidTr="00B91DBA">
        <w:tc>
          <w:tcPr>
            <w:tcW w:w="2376" w:type="dxa"/>
          </w:tcPr>
          <w:p w14:paraId="7B80480E" w14:textId="77777777" w:rsidR="00D5712E" w:rsidRPr="00566FF2" w:rsidRDefault="00D5712E"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03594BC8" w14:textId="77777777" w:rsidR="00D5712E" w:rsidRPr="00566FF2" w:rsidRDefault="00EA04D1" w:rsidP="00566FF2">
            <w:pPr>
              <w:spacing w:line="360" w:lineRule="auto"/>
              <w:rPr>
                <w:rFonts w:ascii="Arial" w:hAnsi="Arial" w:cs="Arial"/>
                <w:sz w:val="24"/>
                <w:szCs w:val="24"/>
              </w:rPr>
            </w:pPr>
            <w:r w:rsidRPr="00566FF2">
              <w:rPr>
                <w:rFonts w:ascii="Arial" w:hAnsi="Arial" w:cs="Arial"/>
                <w:sz w:val="24"/>
                <w:szCs w:val="24"/>
              </w:rPr>
              <w:t>Carl von Linnaeus</w:t>
            </w:r>
          </w:p>
        </w:tc>
      </w:tr>
      <w:tr w:rsidR="002F7C6E" w:rsidRPr="00566FF2" w14:paraId="26F979FA" w14:textId="77777777" w:rsidTr="00B91DBA">
        <w:tc>
          <w:tcPr>
            <w:tcW w:w="2376" w:type="dxa"/>
          </w:tcPr>
          <w:p w14:paraId="52D73A8A" w14:textId="77777777" w:rsidR="00D5712E" w:rsidRPr="00566FF2" w:rsidRDefault="00D5712E" w:rsidP="00566FF2">
            <w:pPr>
              <w:spacing w:line="360" w:lineRule="auto"/>
              <w:rPr>
                <w:rFonts w:ascii="Arial" w:hAnsi="Arial" w:cs="Arial"/>
                <w:sz w:val="24"/>
                <w:szCs w:val="24"/>
              </w:rPr>
            </w:pPr>
            <w:r w:rsidRPr="00566FF2">
              <w:rPr>
                <w:rFonts w:ascii="Arial" w:hAnsi="Arial" w:cs="Arial"/>
                <w:b/>
                <w:sz w:val="24"/>
                <w:szCs w:val="24"/>
              </w:rPr>
              <w:t>Código Shutterstock (o URL o la ruta en AulaPlaneta)</w:t>
            </w:r>
          </w:p>
        </w:tc>
        <w:tc>
          <w:tcPr>
            <w:tcW w:w="6678" w:type="dxa"/>
          </w:tcPr>
          <w:p w14:paraId="25ED9853" w14:textId="77777777" w:rsidR="00D5712E" w:rsidRPr="00566FF2" w:rsidRDefault="00EA04D1" w:rsidP="00566FF2">
            <w:pPr>
              <w:spacing w:line="360" w:lineRule="auto"/>
              <w:rPr>
                <w:rFonts w:ascii="Arial" w:hAnsi="Arial" w:cs="Arial"/>
                <w:sz w:val="24"/>
                <w:szCs w:val="24"/>
              </w:rPr>
            </w:pPr>
            <w:r w:rsidRPr="00566FF2">
              <w:rPr>
                <w:rFonts w:ascii="Arial" w:hAnsi="Arial" w:cs="Arial"/>
                <w:sz w:val="24"/>
                <w:szCs w:val="24"/>
              </w:rPr>
              <w:t>81844204</w:t>
            </w:r>
          </w:p>
        </w:tc>
      </w:tr>
      <w:tr w:rsidR="002F7C6E" w:rsidRPr="00566FF2" w14:paraId="320FAFDE" w14:textId="77777777" w:rsidTr="00B91DBA">
        <w:tc>
          <w:tcPr>
            <w:tcW w:w="2376" w:type="dxa"/>
          </w:tcPr>
          <w:p w14:paraId="4BC92CC8" w14:textId="77777777" w:rsidR="00D5712E" w:rsidRPr="00566FF2" w:rsidRDefault="00D5712E"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7FC7E100" w14:textId="77777777" w:rsidR="00D5712E" w:rsidRPr="00566FF2" w:rsidRDefault="001364F0"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rPr>
              <w:t>Linnaeus, también llamado Carlos Linneo, fue un fijista como la mayoría de la gente de su época. Sin embargo, hizo importantes aportes a la biología, como su sistema para asignar nombres a las especies.</w:t>
            </w:r>
          </w:p>
        </w:tc>
      </w:tr>
    </w:tbl>
    <w:p w14:paraId="1EDA9CA9" w14:textId="77777777" w:rsidR="00D5712E" w:rsidRPr="00566FF2" w:rsidRDefault="00D5712E" w:rsidP="00566FF2">
      <w:pPr>
        <w:shd w:val="clear" w:color="auto" w:fill="FFFFFF"/>
        <w:spacing w:after="0" w:line="360" w:lineRule="auto"/>
        <w:rPr>
          <w:rFonts w:ascii="Arial" w:eastAsia="Times New Roman" w:hAnsi="Arial" w:cs="Arial"/>
          <w:sz w:val="24"/>
          <w:szCs w:val="24"/>
          <w:lang w:eastAsia="es-CO"/>
        </w:rPr>
      </w:pPr>
    </w:p>
    <w:p w14:paraId="43B8BE09" w14:textId="7BE049B1" w:rsidR="00BA548F" w:rsidRPr="00566FF2" w:rsidRDefault="00BA548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Pr="00566FF2">
        <w:rPr>
          <w:rFonts w:ascii="Arial" w:hAnsi="Arial" w:cs="Arial"/>
          <w:b/>
          <w:sz w:val="24"/>
          <w:szCs w:val="24"/>
        </w:rPr>
        <w:t>2.1.2 El catastrofismo</w:t>
      </w:r>
    </w:p>
    <w:p w14:paraId="215F336B" w14:textId="07D9B33A" w:rsidR="00DA44E8" w:rsidRPr="00566FF2" w:rsidRDefault="00DA44E8"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La </w:t>
      </w:r>
      <w:r w:rsidR="00C56DEB" w:rsidRPr="00566FF2">
        <w:rPr>
          <w:rFonts w:ascii="Arial" w:eastAsia="Times New Roman" w:hAnsi="Arial" w:cs="Arial"/>
          <w:sz w:val="24"/>
          <w:szCs w:val="24"/>
          <w:lang w:eastAsia="es-CO"/>
        </w:rPr>
        <w:t xml:space="preserve">hipótesis </w:t>
      </w:r>
      <w:r w:rsidRPr="00566FF2">
        <w:rPr>
          <w:rFonts w:ascii="Arial" w:eastAsia="Times New Roman" w:hAnsi="Arial" w:cs="Arial"/>
          <w:sz w:val="24"/>
          <w:szCs w:val="24"/>
          <w:lang w:eastAsia="es-CO"/>
        </w:rPr>
        <w:t xml:space="preserve">del </w:t>
      </w:r>
      <w:r w:rsidRPr="00566FF2">
        <w:rPr>
          <w:rFonts w:ascii="Arial" w:eastAsia="Times New Roman" w:hAnsi="Arial" w:cs="Arial"/>
          <w:b/>
          <w:sz w:val="24"/>
          <w:szCs w:val="24"/>
          <w:lang w:eastAsia="es-CO"/>
        </w:rPr>
        <w:t>catastrofismo</w:t>
      </w:r>
      <w:r w:rsidR="006D2F83" w:rsidRPr="00566FF2">
        <w:rPr>
          <w:rFonts w:ascii="Arial" w:eastAsia="Times New Roman" w:hAnsi="Arial" w:cs="Arial"/>
          <w:sz w:val="24"/>
          <w:szCs w:val="24"/>
          <w:lang w:eastAsia="es-CO"/>
        </w:rPr>
        <w:t xml:space="preserve"> surgió</w:t>
      </w:r>
      <w:r w:rsidRPr="00566FF2">
        <w:rPr>
          <w:rFonts w:ascii="Arial" w:eastAsia="Times New Roman" w:hAnsi="Arial" w:cs="Arial"/>
          <w:sz w:val="24"/>
          <w:szCs w:val="24"/>
          <w:lang w:eastAsia="es-CO"/>
        </w:rPr>
        <w:t xml:space="preserve"> de la geología </w:t>
      </w:r>
      <w:r w:rsidR="00DA0E3E" w:rsidRPr="00566FF2">
        <w:rPr>
          <w:rFonts w:ascii="Arial" w:eastAsia="Times New Roman" w:hAnsi="Arial" w:cs="Arial"/>
          <w:sz w:val="24"/>
          <w:szCs w:val="24"/>
          <w:lang w:eastAsia="es-CO"/>
        </w:rPr>
        <w:t>para explicar los c</w:t>
      </w:r>
      <w:r w:rsidRPr="00566FF2">
        <w:rPr>
          <w:rFonts w:ascii="Arial" w:eastAsia="Times New Roman" w:hAnsi="Arial" w:cs="Arial"/>
          <w:sz w:val="24"/>
          <w:szCs w:val="24"/>
          <w:lang w:eastAsia="es-CO"/>
        </w:rPr>
        <w:t>ambi</w:t>
      </w:r>
      <w:r w:rsidR="00DA0E3E" w:rsidRPr="00566FF2">
        <w:rPr>
          <w:rFonts w:ascii="Arial" w:eastAsia="Times New Roman" w:hAnsi="Arial" w:cs="Arial"/>
          <w:sz w:val="24"/>
          <w:szCs w:val="24"/>
          <w:lang w:eastAsia="es-CO"/>
        </w:rPr>
        <w:t>os</w:t>
      </w:r>
      <w:r w:rsidRPr="00566FF2">
        <w:rPr>
          <w:rFonts w:ascii="Arial" w:eastAsia="Times New Roman" w:hAnsi="Arial" w:cs="Arial"/>
          <w:sz w:val="24"/>
          <w:szCs w:val="24"/>
          <w:lang w:eastAsia="es-CO"/>
        </w:rPr>
        <w:t xml:space="preserve"> </w:t>
      </w:r>
      <w:r w:rsidR="00DA0E3E" w:rsidRPr="00566FF2">
        <w:rPr>
          <w:rFonts w:ascii="Arial" w:eastAsia="Times New Roman" w:hAnsi="Arial" w:cs="Arial"/>
          <w:sz w:val="24"/>
          <w:szCs w:val="24"/>
          <w:lang w:eastAsia="es-CO"/>
        </w:rPr>
        <w:t xml:space="preserve">de </w:t>
      </w:r>
      <w:r w:rsidRPr="00566FF2">
        <w:rPr>
          <w:rFonts w:ascii="Arial" w:eastAsia="Times New Roman" w:hAnsi="Arial" w:cs="Arial"/>
          <w:sz w:val="24"/>
          <w:szCs w:val="24"/>
          <w:lang w:eastAsia="es-CO"/>
        </w:rPr>
        <w:t>la corteza terrestre</w:t>
      </w:r>
      <w:r w:rsidR="006D2F83" w:rsidRPr="00566FF2">
        <w:rPr>
          <w:rFonts w:ascii="Arial" w:eastAsia="Times New Roman" w:hAnsi="Arial" w:cs="Arial"/>
          <w:sz w:val="24"/>
          <w:szCs w:val="24"/>
          <w:lang w:eastAsia="es-CO"/>
        </w:rPr>
        <w:t xml:space="preserve"> </w:t>
      </w:r>
      <w:r w:rsidR="00185008">
        <w:rPr>
          <w:rFonts w:ascii="Arial" w:eastAsia="Times New Roman" w:hAnsi="Arial" w:cs="Arial"/>
          <w:sz w:val="24"/>
          <w:szCs w:val="24"/>
          <w:lang w:eastAsia="es-CO"/>
        </w:rPr>
        <w:t>con</w:t>
      </w:r>
      <w:r w:rsidR="001625C4">
        <w:rPr>
          <w:rFonts w:ascii="Arial" w:eastAsia="Times New Roman" w:hAnsi="Arial" w:cs="Arial"/>
          <w:sz w:val="24"/>
          <w:szCs w:val="24"/>
          <w:lang w:eastAsia="es-CO"/>
        </w:rPr>
        <w:t xml:space="preserve"> el transcurso del</w:t>
      </w:r>
      <w:r w:rsidR="001625C4" w:rsidRPr="00566FF2">
        <w:rPr>
          <w:rFonts w:ascii="Arial" w:eastAsia="Times New Roman" w:hAnsi="Arial" w:cs="Arial"/>
          <w:sz w:val="24"/>
          <w:szCs w:val="24"/>
          <w:lang w:eastAsia="es-CO"/>
        </w:rPr>
        <w:t xml:space="preserve"> tiempo </w:t>
      </w:r>
      <w:r w:rsidR="006D2F83" w:rsidRPr="00566FF2">
        <w:rPr>
          <w:rFonts w:ascii="Arial" w:eastAsia="Times New Roman" w:hAnsi="Arial" w:cs="Arial"/>
          <w:sz w:val="24"/>
          <w:szCs w:val="24"/>
          <w:lang w:eastAsia="es-CO"/>
        </w:rPr>
        <w:t>(cambios geológicos)</w:t>
      </w:r>
      <w:r w:rsidR="001625C4">
        <w:rPr>
          <w:rFonts w:ascii="Arial" w:eastAsia="Times New Roman" w:hAnsi="Arial" w:cs="Arial"/>
          <w:sz w:val="24"/>
          <w:szCs w:val="24"/>
          <w:lang w:eastAsia="es-CO"/>
        </w:rPr>
        <w:t>,</w:t>
      </w:r>
      <w:r w:rsidR="006D2F83" w:rsidRPr="00566FF2">
        <w:rPr>
          <w:rFonts w:ascii="Arial" w:eastAsia="Times New Roman" w:hAnsi="Arial" w:cs="Arial"/>
          <w:sz w:val="24"/>
          <w:szCs w:val="24"/>
          <w:lang w:eastAsia="es-CO"/>
        </w:rPr>
        <w:t xml:space="preserve"> a través de</w:t>
      </w:r>
      <w:r w:rsidR="00DA0E3E" w:rsidRPr="00566FF2">
        <w:rPr>
          <w:rFonts w:ascii="Arial" w:eastAsia="Times New Roman" w:hAnsi="Arial" w:cs="Arial"/>
          <w:sz w:val="24"/>
          <w:szCs w:val="24"/>
          <w:lang w:eastAsia="es-CO"/>
        </w:rPr>
        <w:t xml:space="preserve"> </w:t>
      </w:r>
      <w:r w:rsidR="00DA0E3E" w:rsidRPr="00566FF2">
        <w:rPr>
          <w:rFonts w:ascii="Arial" w:eastAsia="Times New Roman" w:hAnsi="Arial" w:cs="Arial"/>
          <w:b/>
          <w:sz w:val="24"/>
          <w:szCs w:val="24"/>
          <w:lang w:eastAsia="es-CO"/>
        </w:rPr>
        <w:t>evento</w:t>
      </w:r>
      <w:r w:rsidR="006D2F83" w:rsidRPr="00566FF2">
        <w:rPr>
          <w:rFonts w:ascii="Arial" w:eastAsia="Times New Roman" w:hAnsi="Arial" w:cs="Arial"/>
          <w:b/>
          <w:sz w:val="24"/>
          <w:szCs w:val="24"/>
          <w:lang w:eastAsia="es-CO"/>
        </w:rPr>
        <w:t>s fuertes</w:t>
      </w:r>
      <w:r w:rsidR="006D2F83" w:rsidRPr="00566FF2">
        <w:rPr>
          <w:rFonts w:ascii="Arial" w:eastAsia="Times New Roman" w:hAnsi="Arial" w:cs="Arial"/>
          <w:sz w:val="24"/>
          <w:szCs w:val="24"/>
          <w:lang w:eastAsia="es-CO"/>
        </w:rPr>
        <w:t xml:space="preserve"> y </w:t>
      </w:r>
      <w:r w:rsidR="006D2F83" w:rsidRPr="00566FF2">
        <w:rPr>
          <w:rFonts w:ascii="Arial" w:eastAsia="Times New Roman" w:hAnsi="Arial" w:cs="Arial"/>
          <w:b/>
          <w:sz w:val="24"/>
          <w:szCs w:val="24"/>
          <w:lang w:eastAsia="es-CO"/>
        </w:rPr>
        <w:t>catastróficos</w:t>
      </w:r>
      <w:r w:rsidR="006D2F83" w:rsidRPr="00566FF2">
        <w:rPr>
          <w:rFonts w:ascii="Arial" w:eastAsia="Times New Roman" w:hAnsi="Arial" w:cs="Arial"/>
          <w:sz w:val="24"/>
          <w:szCs w:val="24"/>
          <w:lang w:eastAsia="es-CO"/>
        </w:rPr>
        <w:t xml:space="preserve">, como </w:t>
      </w:r>
      <w:r w:rsidR="009220C7" w:rsidRPr="00566FF2">
        <w:rPr>
          <w:rFonts w:ascii="Arial" w:eastAsia="Times New Roman" w:hAnsi="Arial" w:cs="Arial"/>
          <w:sz w:val="24"/>
          <w:szCs w:val="24"/>
          <w:lang w:eastAsia="es-CO"/>
        </w:rPr>
        <w:t>un terremoto o el impacto de un meteorito</w:t>
      </w:r>
      <w:r w:rsidRPr="00566FF2">
        <w:rPr>
          <w:rFonts w:ascii="Arial" w:eastAsia="Times New Roman" w:hAnsi="Arial" w:cs="Arial"/>
          <w:sz w:val="24"/>
          <w:szCs w:val="24"/>
          <w:lang w:eastAsia="es-CO"/>
        </w:rPr>
        <w:t>.</w:t>
      </w:r>
      <w:r w:rsidR="00DA0E3E"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Su principal impulsor fue el naturalista </w:t>
      </w:r>
      <w:r w:rsidR="009173FA" w:rsidRPr="00566FF2">
        <w:rPr>
          <w:rFonts w:ascii="Arial" w:eastAsia="Times New Roman" w:hAnsi="Arial" w:cs="Arial"/>
          <w:sz w:val="24"/>
          <w:szCs w:val="24"/>
          <w:lang w:eastAsia="es-CO"/>
        </w:rPr>
        <w:t>francés</w:t>
      </w:r>
      <w:r w:rsidRPr="00566FF2">
        <w:rPr>
          <w:rFonts w:ascii="Arial" w:eastAsia="Times New Roman" w:hAnsi="Arial" w:cs="Arial"/>
          <w:sz w:val="24"/>
          <w:szCs w:val="24"/>
          <w:lang w:eastAsia="es-CO"/>
        </w:rPr>
        <w:t xml:space="preserve"> Georges Cuvier, durante el siglo XIX.</w:t>
      </w:r>
    </w:p>
    <w:p w14:paraId="5C4442AC" w14:textId="77777777" w:rsidR="00DA44E8" w:rsidRPr="00566FF2" w:rsidRDefault="00DA44E8" w:rsidP="00566FF2">
      <w:pPr>
        <w:shd w:val="clear" w:color="auto" w:fill="FFFFFF"/>
        <w:spacing w:after="0" w:line="360" w:lineRule="auto"/>
        <w:rPr>
          <w:rFonts w:ascii="Arial" w:eastAsia="Times New Roman" w:hAnsi="Arial" w:cs="Arial"/>
          <w:sz w:val="24"/>
          <w:szCs w:val="24"/>
          <w:lang w:eastAsia="es-CO"/>
        </w:rPr>
      </w:pPr>
    </w:p>
    <w:p w14:paraId="41BEA02B" w14:textId="77777777" w:rsidR="009408D9" w:rsidRPr="00566FF2" w:rsidRDefault="009408D9"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El </w:t>
      </w:r>
      <w:r w:rsidRPr="00566FF2">
        <w:rPr>
          <w:rFonts w:ascii="Arial" w:eastAsia="Times New Roman" w:hAnsi="Arial" w:cs="Arial"/>
          <w:b/>
          <w:bCs/>
          <w:sz w:val="24"/>
          <w:szCs w:val="24"/>
          <w:lang w:eastAsia="es-CO"/>
        </w:rPr>
        <w:t>catastrofismo</w:t>
      </w:r>
      <w:r w:rsidR="00F27EE3" w:rsidRPr="00566FF2">
        <w:rPr>
          <w:rFonts w:ascii="Arial" w:eastAsia="Times New Roman" w:hAnsi="Arial" w:cs="Arial"/>
          <w:sz w:val="24"/>
          <w:szCs w:val="24"/>
          <w:lang w:eastAsia="es-CO"/>
        </w:rPr>
        <w:t xml:space="preserve"> </w:t>
      </w:r>
      <w:r w:rsidR="00E424F5" w:rsidRPr="00566FF2">
        <w:rPr>
          <w:rFonts w:ascii="Arial" w:eastAsia="Times New Roman" w:hAnsi="Arial" w:cs="Arial"/>
          <w:sz w:val="24"/>
          <w:szCs w:val="24"/>
          <w:lang w:eastAsia="es-CO"/>
        </w:rPr>
        <w:t>defendía</w:t>
      </w:r>
      <w:r w:rsidRPr="00566FF2">
        <w:rPr>
          <w:rFonts w:ascii="Arial" w:eastAsia="Times New Roman" w:hAnsi="Arial" w:cs="Arial"/>
          <w:sz w:val="24"/>
          <w:szCs w:val="24"/>
          <w:lang w:eastAsia="es-CO"/>
        </w:rPr>
        <w:t xml:space="preserve"> que:</w:t>
      </w:r>
    </w:p>
    <w:p w14:paraId="491369BD" w14:textId="77777777" w:rsidR="00196568" w:rsidRPr="00566FF2" w:rsidRDefault="00196568" w:rsidP="00566FF2">
      <w:pPr>
        <w:shd w:val="clear" w:color="auto" w:fill="FFFFFF"/>
        <w:spacing w:after="0" w:line="360" w:lineRule="auto"/>
        <w:rPr>
          <w:rFonts w:ascii="Arial" w:eastAsia="Times New Roman" w:hAnsi="Arial" w:cs="Arial"/>
          <w:sz w:val="24"/>
          <w:szCs w:val="24"/>
          <w:lang w:eastAsia="es-CO"/>
        </w:rPr>
      </w:pPr>
    </w:p>
    <w:p w14:paraId="08CC4284" w14:textId="45BD74FD" w:rsidR="00DA0E3E" w:rsidRPr="00566FF2" w:rsidRDefault="00333FE7" w:rsidP="00566FF2">
      <w:pPr>
        <w:numPr>
          <w:ilvl w:val="1"/>
          <w:numId w:val="22"/>
        </w:numPr>
        <w:shd w:val="clear" w:color="auto" w:fill="FFFFFF"/>
        <w:spacing w:after="0" w:line="360" w:lineRule="auto"/>
        <w:ind w:left="600"/>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La </w:t>
      </w:r>
      <w:r w:rsidR="001625C4">
        <w:rPr>
          <w:rFonts w:ascii="Arial" w:eastAsia="Times New Roman" w:hAnsi="Arial" w:cs="Arial"/>
          <w:sz w:val="24"/>
          <w:szCs w:val="24"/>
          <w:lang w:eastAsia="es-CO"/>
        </w:rPr>
        <w:t>T</w:t>
      </w:r>
      <w:r w:rsidR="001625C4" w:rsidRPr="00566FF2">
        <w:rPr>
          <w:rFonts w:ascii="Arial" w:eastAsia="Times New Roman" w:hAnsi="Arial" w:cs="Arial"/>
          <w:sz w:val="24"/>
          <w:szCs w:val="24"/>
          <w:lang w:eastAsia="es-CO"/>
        </w:rPr>
        <w:t xml:space="preserve">ierra </w:t>
      </w:r>
      <w:r w:rsidR="00196568" w:rsidRPr="00566FF2">
        <w:rPr>
          <w:rFonts w:ascii="Arial" w:eastAsia="Times New Roman" w:hAnsi="Arial" w:cs="Arial"/>
          <w:sz w:val="24"/>
          <w:szCs w:val="24"/>
          <w:lang w:eastAsia="es-CO"/>
        </w:rPr>
        <w:t xml:space="preserve">sufre </w:t>
      </w:r>
      <w:r w:rsidR="009408D9" w:rsidRPr="00566FF2">
        <w:rPr>
          <w:rFonts w:ascii="Arial" w:eastAsia="Times New Roman" w:hAnsi="Arial" w:cs="Arial"/>
          <w:sz w:val="24"/>
          <w:szCs w:val="24"/>
          <w:lang w:eastAsia="es-CO"/>
        </w:rPr>
        <w:t>grandes </w:t>
      </w:r>
      <w:r w:rsidR="009408D9" w:rsidRPr="00566FF2">
        <w:rPr>
          <w:rFonts w:ascii="Arial" w:eastAsia="Times New Roman" w:hAnsi="Arial" w:cs="Arial"/>
          <w:b/>
          <w:bCs/>
          <w:sz w:val="24"/>
          <w:szCs w:val="24"/>
          <w:lang w:eastAsia="es-CO"/>
        </w:rPr>
        <w:t>catástrofes</w:t>
      </w:r>
      <w:r w:rsidR="009408D9" w:rsidRPr="00566FF2">
        <w:rPr>
          <w:rFonts w:ascii="Arial" w:eastAsia="Times New Roman" w:hAnsi="Arial" w:cs="Arial"/>
          <w:sz w:val="24"/>
          <w:szCs w:val="24"/>
          <w:lang w:eastAsia="es-CO"/>
        </w:rPr>
        <w:t xml:space="preserve"> que </w:t>
      </w:r>
      <w:r w:rsidR="009408D9" w:rsidRPr="00566FF2">
        <w:rPr>
          <w:rFonts w:ascii="Arial" w:eastAsia="Times New Roman" w:hAnsi="Arial" w:cs="Arial"/>
          <w:bCs/>
          <w:sz w:val="24"/>
          <w:szCs w:val="24"/>
          <w:lang w:eastAsia="es-CO"/>
        </w:rPr>
        <w:t>extinguen</w:t>
      </w:r>
      <w:r w:rsidR="009408D9" w:rsidRPr="00566FF2">
        <w:rPr>
          <w:rFonts w:ascii="Arial" w:eastAsia="Times New Roman" w:hAnsi="Arial" w:cs="Arial"/>
          <w:sz w:val="24"/>
          <w:szCs w:val="24"/>
          <w:lang w:eastAsia="es-CO"/>
        </w:rPr>
        <w:t> las </w:t>
      </w:r>
      <w:r w:rsidR="009408D9" w:rsidRPr="00566FF2">
        <w:rPr>
          <w:rFonts w:ascii="Arial" w:eastAsia="Times New Roman" w:hAnsi="Arial" w:cs="Arial"/>
          <w:bCs/>
          <w:sz w:val="24"/>
          <w:szCs w:val="24"/>
          <w:lang w:eastAsia="es-CO"/>
        </w:rPr>
        <w:t>especies</w:t>
      </w:r>
      <w:r w:rsidR="009408D9" w:rsidRPr="00566FF2">
        <w:rPr>
          <w:rFonts w:ascii="Arial" w:eastAsia="Times New Roman" w:hAnsi="Arial" w:cs="Arial"/>
          <w:sz w:val="24"/>
          <w:szCs w:val="24"/>
          <w:lang w:eastAsia="es-CO"/>
        </w:rPr>
        <w:t> y promueven la </w:t>
      </w:r>
      <w:r w:rsidR="009408D9" w:rsidRPr="00566FF2">
        <w:rPr>
          <w:rFonts w:ascii="Arial" w:eastAsia="Times New Roman" w:hAnsi="Arial" w:cs="Arial"/>
          <w:bCs/>
          <w:sz w:val="24"/>
          <w:szCs w:val="24"/>
          <w:lang w:eastAsia="es-CO"/>
        </w:rPr>
        <w:t>aparición de otras nuevas</w:t>
      </w:r>
      <w:r w:rsidR="009408D9" w:rsidRPr="00566FF2">
        <w:rPr>
          <w:rFonts w:ascii="Arial" w:eastAsia="Times New Roman" w:hAnsi="Arial" w:cs="Arial"/>
          <w:sz w:val="24"/>
          <w:szCs w:val="24"/>
          <w:lang w:eastAsia="es-CO"/>
        </w:rPr>
        <w:t>. </w:t>
      </w:r>
    </w:p>
    <w:p w14:paraId="1F20870A" w14:textId="103DDB3D" w:rsidR="00196568" w:rsidRPr="00566FF2" w:rsidRDefault="009408D9" w:rsidP="00566FF2">
      <w:pPr>
        <w:numPr>
          <w:ilvl w:val="1"/>
          <w:numId w:val="22"/>
        </w:numPr>
        <w:shd w:val="clear" w:color="auto" w:fill="FFFFFF"/>
        <w:spacing w:after="0" w:line="360" w:lineRule="auto"/>
        <w:ind w:left="600"/>
        <w:rPr>
          <w:rFonts w:ascii="Arial" w:eastAsia="Times New Roman" w:hAnsi="Arial" w:cs="Arial"/>
          <w:sz w:val="24"/>
          <w:szCs w:val="24"/>
          <w:lang w:eastAsia="es-CO"/>
        </w:rPr>
      </w:pPr>
      <w:r w:rsidRPr="00566FF2">
        <w:rPr>
          <w:rFonts w:ascii="Arial" w:eastAsia="Times New Roman" w:hAnsi="Arial" w:cs="Arial"/>
          <w:sz w:val="24"/>
          <w:szCs w:val="24"/>
          <w:lang w:eastAsia="es-CO"/>
        </w:rPr>
        <w:t>L</w:t>
      </w:r>
      <w:r w:rsidR="00DA0E3E" w:rsidRPr="00566FF2">
        <w:rPr>
          <w:rFonts w:ascii="Arial" w:eastAsia="Times New Roman" w:hAnsi="Arial" w:cs="Arial"/>
          <w:sz w:val="24"/>
          <w:szCs w:val="24"/>
          <w:lang w:eastAsia="es-CO"/>
        </w:rPr>
        <w:t xml:space="preserve">a existencia de los </w:t>
      </w:r>
      <w:r w:rsidRPr="00566FF2">
        <w:rPr>
          <w:rFonts w:ascii="Arial" w:eastAsia="Times New Roman" w:hAnsi="Arial" w:cs="Arial"/>
          <w:b/>
          <w:bCs/>
          <w:sz w:val="24"/>
          <w:szCs w:val="24"/>
          <w:lang w:eastAsia="es-CO"/>
        </w:rPr>
        <w:t>fósiles</w:t>
      </w:r>
      <w:r w:rsidRPr="00566FF2">
        <w:rPr>
          <w:rFonts w:ascii="Arial" w:eastAsia="Times New Roman" w:hAnsi="Arial" w:cs="Arial"/>
          <w:sz w:val="24"/>
          <w:szCs w:val="24"/>
          <w:lang w:eastAsia="es-CO"/>
        </w:rPr>
        <w:t> </w:t>
      </w:r>
      <w:r w:rsidR="00196568" w:rsidRPr="00566FF2">
        <w:rPr>
          <w:rFonts w:ascii="Arial" w:eastAsia="Times New Roman" w:hAnsi="Arial" w:cs="Arial"/>
          <w:sz w:val="24"/>
          <w:szCs w:val="24"/>
          <w:lang w:eastAsia="es-CO"/>
        </w:rPr>
        <w:t>se debe a que son los cuerpos de</w:t>
      </w:r>
      <w:r w:rsidRPr="00566FF2">
        <w:rPr>
          <w:rFonts w:ascii="Arial" w:eastAsia="Times New Roman" w:hAnsi="Arial" w:cs="Arial"/>
          <w:sz w:val="24"/>
          <w:szCs w:val="24"/>
          <w:lang w:eastAsia="es-CO"/>
        </w:rPr>
        <w:t> </w:t>
      </w:r>
      <w:r w:rsidR="00196568" w:rsidRPr="00566FF2">
        <w:rPr>
          <w:rFonts w:ascii="Arial" w:eastAsia="Times New Roman" w:hAnsi="Arial" w:cs="Arial"/>
          <w:b/>
          <w:bCs/>
          <w:sz w:val="24"/>
          <w:szCs w:val="24"/>
          <w:lang w:eastAsia="es-CO"/>
        </w:rPr>
        <w:t>especies extintas</w:t>
      </w:r>
      <w:r w:rsidRPr="00566FF2">
        <w:rPr>
          <w:rFonts w:ascii="Arial" w:eastAsia="Times New Roman" w:hAnsi="Arial" w:cs="Arial"/>
          <w:sz w:val="24"/>
          <w:szCs w:val="24"/>
          <w:lang w:eastAsia="es-CO"/>
        </w:rPr>
        <w:t> </w:t>
      </w:r>
      <w:r w:rsidR="00DA0E3E" w:rsidRPr="00566FF2">
        <w:rPr>
          <w:rFonts w:ascii="Arial" w:eastAsia="Times New Roman" w:hAnsi="Arial" w:cs="Arial"/>
          <w:sz w:val="24"/>
          <w:szCs w:val="24"/>
          <w:lang w:eastAsia="es-CO"/>
        </w:rPr>
        <w:t>que se mantenían inalteradas hasta que ocurría un</w:t>
      </w:r>
      <w:r w:rsidR="00083458" w:rsidRPr="00566FF2">
        <w:rPr>
          <w:rFonts w:ascii="Arial" w:eastAsia="Times New Roman" w:hAnsi="Arial" w:cs="Arial"/>
          <w:sz w:val="24"/>
          <w:szCs w:val="24"/>
          <w:lang w:eastAsia="es-CO"/>
        </w:rPr>
        <w:t>a</w:t>
      </w:r>
      <w:r w:rsidR="00DA0E3E" w:rsidRPr="00566FF2">
        <w:rPr>
          <w:rFonts w:ascii="Arial" w:eastAsia="Times New Roman" w:hAnsi="Arial" w:cs="Arial"/>
          <w:sz w:val="24"/>
          <w:szCs w:val="24"/>
          <w:lang w:eastAsia="es-CO"/>
        </w:rPr>
        <w:t xml:space="preserve"> de </w:t>
      </w:r>
      <w:r w:rsidRPr="00566FF2">
        <w:rPr>
          <w:rFonts w:ascii="Arial" w:eastAsia="Times New Roman" w:hAnsi="Arial" w:cs="Arial"/>
          <w:sz w:val="24"/>
          <w:szCs w:val="24"/>
          <w:lang w:eastAsia="es-CO"/>
        </w:rPr>
        <w:t>estas catástrofes</w:t>
      </w:r>
      <w:r w:rsidR="00DA0E3E" w:rsidRPr="00566FF2">
        <w:rPr>
          <w:rFonts w:ascii="Arial" w:eastAsia="Times New Roman" w:hAnsi="Arial" w:cs="Arial"/>
          <w:sz w:val="24"/>
          <w:szCs w:val="24"/>
          <w:lang w:eastAsia="es-CO"/>
        </w:rPr>
        <w:t>, que las hacía desaparecer</w:t>
      </w:r>
      <w:r w:rsidRPr="00566FF2">
        <w:rPr>
          <w:rFonts w:ascii="Arial" w:eastAsia="Times New Roman" w:hAnsi="Arial" w:cs="Arial"/>
          <w:sz w:val="24"/>
          <w:szCs w:val="24"/>
          <w:lang w:eastAsia="es-CO"/>
        </w:rPr>
        <w:t>.</w:t>
      </w:r>
    </w:p>
    <w:p w14:paraId="3DE9503E" w14:textId="77777777" w:rsidR="00975929" w:rsidRPr="00566FF2" w:rsidRDefault="00975929" w:rsidP="00566FF2">
      <w:pPr>
        <w:shd w:val="clear" w:color="auto" w:fill="FFFFFF"/>
        <w:spacing w:after="0" w:line="360" w:lineRule="auto"/>
        <w:rPr>
          <w:rFonts w:ascii="Arial" w:eastAsia="Times New Roman" w:hAnsi="Arial" w:cs="Arial"/>
          <w:sz w:val="24"/>
          <w:szCs w:val="24"/>
          <w:lang w:eastAsia="es-CO"/>
        </w:rPr>
      </w:pPr>
    </w:p>
    <w:p w14:paraId="3AB82A8C" w14:textId="77777777" w:rsidR="00B91DBA" w:rsidRPr="00566FF2" w:rsidRDefault="00333FE7"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Es importante notar que si bien el catastrofismo aceptaba la aparición de especies nueva</w:t>
      </w:r>
      <w:r w:rsidR="00E424F5" w:rsidRPr="00566FF2">
        <w:rPr>
          <w:rFonts w:ascii="Arial" w:eastAsia="Times New Roman" w:hAnsi="Arial" w:cs="Arial"/>
          <w:sz w:val="24"/>
          <w:szCs w:val="24"/>
          <w:lang w:eastAsia="es-CO"/>
        </w:rPr>
        <w:t>s</w:t>
      </w:r>
      <w:r w:rsidR="005F755A" w:rsidRPr="00566FF2">
        <w:rPr>
          <w:rFonts w:ascii="Arial" w:eastAsia="Times New Roman" w:hAnsi="Arial" w:cs="Arial"/>
          <w:sz w:val="24"/>
          <w:szCs w:val="24"/>
          <w:lang w:eastAsia="es-CO"/>
        </w:rPr>
        <w:t xml:space="preserve"> (cosa que no hace el fijismo)</w:t>
      </w:r>
      <w:r w:rsidR="00E424F5" w:rsidRPr="00566FF2">
        <w:rPr>
          <w:rFonts w:ascii="Arial" w:eastAsia="Times New Roman" w:hAnsi="Arial" w:cs="Arial"/>
          <w:sz w:val="24"/>
          <w:szCs w:val="24"/>
          <w:lang w:eastAsia="es-CO"/>
        </w:rPr>
        <w:t>, no es una hipótesis evolucionista,</w:t>
      </w:r>
      <w:r w:rsidRPr="00566FF2">
        <w:rPr>
          <w:rFonts w:ascii="Arial" w:eastAsia="Times New Roman" w:hAnsi="Arial" w:cs="Arial"/>
          <w:sz w:val="24"/>
          <w:szCs w:val="24"/>
          <w:lang w:eastAsia="es-CO"/>
        </w:rPr>
        <w:t xml:space="preserve"> pue</w:t>
      </w:r>
      <w:r w:rsidR="005D192C" w:rsidRPr="00566FF2">
        <w:rPr>
          <w:rFonts w:ascii="Arial" w:eastAsia="Times New Roman" w:hAnsi="Arial" w:cs="Arial"/>
          <w:sz w:val="24"/>
          <w:szCs w:val="24"/>
          <w:lang w:eastAsia="es-CO"/>
        </w:rPr>
        <w:t>s esas nuevas espec</w:t>
      </w:r>
      <w:r w:rsidR="00196568" w:rsidRPr="00566FF2">
        <w:rPr>
          <w:rFonts w:ascii="Arial" w:eastAsia="Times New Roman" w:hAnsi="Arial" w:cs="Arial"/>
          <w:sz w:val="24"/>
          <w:szCs w:val="24"/>
          <w:lang w:eastAsia="es-CO"/>
        </w:rPr>
        <w:t>ies no se consideraban descendientes</w:t>
      </w:r>
      <w:r w:rsidR="005D192C"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de las anteriores,</w:t>
      </w:r>
      <w:r w:rsidR="005D192C" w:rsidRPr="00566FF2">
        <w:rPr>
          <w:rFonts w:ascii="Arial" w:eastAsia="Times New Roman" w:hAnsi="Arial" w:cs="Arial"/>
          <w:sz w:val="24"/>
          <w:szCs w:val="24"/>
          <w:lang w:eastAsia="es-CO"/>
        </w:rPr>
        <w:t xml:space="preserve"> es dec</w:t>
      </w:r>
      <w:r w:rsidR="00F27EE3" w:rsidRPr="00566FF2">
        <w:rPr>
          <w:rFonts w:ascii="Arial" w:eastAsia="Times New Roman" w:hAnsi="Arial" w:cs="Arial"/>
          <w:sz w:val="24"/>
          <w:szCs w:val="24"/>
          <w:lang w:eastAsia="es-CO"/>
        </w:rPr>
        <w:t>ir, no serían</w:t>
      </w:r>
      <w:r w:rsidRPr="00566FF2">
        <w:rPr>
          <w:rFonts w:ascii="Arial" w:eastAsia="Times New Roman" w:hAnsi="Arial" w:cs="Arial"/>
          <w:sz w:val="24"/>
          <w:szCs w:val="24"/>
          <w:lang w:eastAsia="es-CO"/>
        </w:rPr>
        <w:t xml:space="preserve"> producto de</w:t>
      </w:r>
      <w:r w:rsidR="005D192C"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la evolución de otros seres vivos.</w:t>
      </w:r>
      <w:r w:rsidR="00056B07" w:rsidRPr="00566FF2">
        <w:rPr>
          <w:rFonts w:ascii="Arial" w:eastAsia="Times New Roman" w:hAnsi="Arial" w:cs="Arial"/>
          <w:sz w:val="24"/>
          <w:szCs w:val="24"/>
          <w:lang w:eastAsia="es-CO"/>
        </w:rPr>
        <w:t xml:space="preserve"> El catastrofismo</w:t>
      </w:r>
      <w:r w:rsidR="00174C1A" w:rsidRPr="00566FF2">
        <w:rPr>
          <w:rFonts w:ascii="Arial" w:eastAsia="Times New Roman" w:hAnsi="Arial" w:cs="Arial"/>
          <w:sz w:val="24"/>
          <w:szCs w:val="24"/>
          <w:lang w:eastAsia="es-CO"/>
        </w:rPr>
        <w:t xml:space="preserve"> surgió para darle un sustento científico a las ideas creacionistas.</w:t>
      </w:r>
      <w:r w:rsidR="00056B07" w:rsidRPr="00566FF2">
        <w:rPr>
          <w:rFonts w:ascii="Arial" w:eastAsia="Times New Roman" w:hAnsi="Arial" w:cs="Arial"/>
          <w:sz w:val="24"/>
          <w:szCs w:val="24"/>
          <w:lang w:eastAsia="es-CO"/>
        </w:rPr>
        <w:t xml:space="preserve"> Incluso, hubo quienes lo asociaron con el relato del diluvio universal que aparece en el libro del Génesis, de la Biblia.</w:t>
      </w:r>
    </w:p>
    <w:p w14:paraId="46451666" w14:textId="77777777" w:rsidR="005F755A" w:rsidRPr="00566FF2" w:rsidRDefault="005F755A" w:rsidP="00566FF2">
      <w:pPr>
        <w:shd w:val="clear" w:color="auto" w:fill="FFFFFF"/>
        <w:spacing w:after="0" w:line="360" w:lineRule="auto"/>
        <w:rPr>
          <w:rFonts w:ascii="Arial" w:eastAsia="Times New Roman" w:hAnsi="Arial" w:cs="Arial"/>
          <w:sz w:val="24"/>
          <w:szCs w:val="24"/>
          <w:lang w:eastAsia="es-CO"/>
        </w:rPr>
      </w:pPr>
    </w:p>
    <w:tbl>
      <w:tblPr>
        <w:tblStyle w:val="Tablaconcuadrcula1"/>
        <w:tblW w:w="9054" w:type="dxa"/>
        <w:tblInd w:w="108" w:type="dxa"/>
        <w:tblLayout w:type="fixed"/>
        <w:tblLook w:val="04A0" w:firstRow="1" w:lastRow="0" w:firstColumn="1" w:lastColumn="0" w:noHBand="0" w:noVBand="1"/>
      </w:tblPr>
      <w:tblGrid>
        <w:gridCol w:w="2376"/>
        <w:gridCol w:w="6678"/>
      </w:tblGrid>
      <w:tr w:rsidR="002F7C6E" w:rsidRPr="00566FF2" w14:paraId="3948DEDB" w14:textId="77777777" w:rsidTr="0072240F">
        <w:tc>
          <w:tcPr>
            <w:tcW w:w="9054" w:type="dxa"/>
            <w:gridSpan w:val="2"/>
            <w:shd w:val="clear" w:color="auto" w:fill="0D0D0D" w:themeFill="text1" w:themeFillTint="F2"/>
          </w:tcPr>
          <w:p w14:paraId="63792337" w14:textId="77777777" w:rsidR="00B91DBA" w:rsidRPr="00566FF2" w:rsidRDefault="00B91DBA"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670E6117" w14:textId="77777777" w:rsidTr="0072240F">
        <w:tc>
          <w:tcPr>
            <w:tcW w:w="2376" w:type="dxa"/>
          </w:tcPr>
          <w:p w14:paraId="3B9A4449" w14:textId="77777777" w:rsidR="00B91DBA" w:rsidRPr="00566FF2" w:rsidRDefault="00B91DBA"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283A7E5C" w14:textId="77777777" w:rsidR="00B91DBA" w:rsidRPr="00566FF2" w:rsidRDefault="00E21F26" w:rsidP="00566FF2">
            <w:pPr>
              <w:spacing w:line="360" w:lineRule="auto"/>
              <w:rPr>
                <w:rFonts w:ascii="Arial" w:hAnsi="Arial" w:cs="Arial"/>
                <w:b/>
                <w:sz w:val="24"/>
                <w:szCs w:val="24"/>
              </w:rPr>
            </w:pPr>
            <w:r w:rsidRPr="00566FF2">
              <w:rPr>
                <w:rFonts w:ascii="Arial" w:hAnsi="Arial" w:cs="Arial"/>
                <w:sz w:val="24"/>
                <w:szCs w:val="24"/>
              </w:rPr>
              <w:t>CN_09_01_CO_IMG09</w:t>
            </w:r>
          </w:p>
        </w:tc>
      </w:tr>
      <w:tr w:rsidR="002F7C6E" w:rsidRPr="00566FF2" w14:paraId="1A6C7BCF" w14:textId="77777777" w:rsidTr="0072240F">
        <w:tc>
          <w:tcPr>
            <w:tcW w:w="2376" w:type="dxa"/>
          </w:tcPr>
          <w:p w14:paraId="2DAFAF1C" w14:textId="77777777" w:rsidR="00B91DBA" w:rsidRPr="00566FF2" w:rsidRDefault="00B91DBA"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47DD9366" w14:textId="77777777" w:rsidR="00B91DBA" w:rsidRPr="00566FF2" w:rsidRDefault="00B91DBA" w:rsidP="00566FF2">
            <w:pPr>
              <w:spacing w:line="360" w:lineRule="auto"/>
              <w:rPr>
                <w:rFonts w:ascii="Arial" w:hAnsi="Arial" w:cs="Arial"/>
                <w:sz w:val="24"/>
                <w:szCs w:val="24"/>
              </w:rPr>
            </w:pPr>
            <w:r w:rsidRPr="00566FF2">
              <w:rPr>
                <w:rFonts w:ascii="Arial" w:hAnsi="Arial" w:cs="Arial"/>
                <w:sz w:val="24"/>
                <w:szCs w:val="24"/>
              </w:rPr>
              <w:t xml:space="preserve">Pintura </w:t>
            </w:r>
            <w:r w:rsidR="0018497D" w:rsidRPr="00566FF2">
              <w:rPr>
                <w:rFonts w:ascii="Arial" w:hAnsi="Arial" w:cs="Arial"/>
                <w:sz w:val="24"/>
                <w:szCs w:val="24"/>
              </w:rPr>
              <w:t>que muestra a</w:t>
            </w:r>
            <w:r w:rsidRPr="00566FF2">
              <w:rPr>
                <w:rFonts w:ascii="Arial" w:hAnsi="Arial" w:cs="Arial"/>
                <w:sz w:val="24"/>
                <w:szCs w:val="24"/>
              </w:rPr>
              <w:t xml:space="preserve"> </w:t>
            </w:r>
            <w:r w:rsidR="008660C9" w:rsidRPr="00566FF2">
              <w:rPr>
                <w:rFonts w:ascii="Arial" w:hAnsi="Arial" w:cs="Arial"/>
                <w:sz w:val="24"/>
                <w:szCs w:val="24"/>
              </w:rPr>
              <w:t>George</w:t>
            </w:r>
            <w:r w:rsidR="0018497D" w:rsidRPr="00566FF2">
              <w:rPr>
                <w:rFonts w:ascii="Arial" w:hAnsi="Arial" w:cs="Arial"/>
                <w:sz w:val="24"/>
                <w:szCs w:val="24"/>
              </w:rPr>
              <w:t xml:space="preserve"> Cuvier</w:t>
            </w:r>
          </w:p>
        </w:tc>
      </w:tr>
      <w:tr w:rsidR="002F7C6E" w:rsidRPr="00566FF2" w14:paraId="1DBAEEF5" w14:textId="77777777" w:rsidTr="0072240F">
        <w:tc>
          <w:tcPr>
            <w:tcW w:w="2376" w:type="dxa"/>
          </w:tcPr>
          <w:p w14:paraId="4ED6802D" w14:textId="77777777" w:rsidR="00B91DBA" w:rsidRPr="00566FF2" w:rsidRDefault="00B91DBA" w:rsidP="00566FF2">
            <w:pPr>
              <w:spacing w:line="360" w:lineRule="auto"/>
              <w:rPr>
                <w:rFonts w:ascii="Arial" w:hAnsi="Arial" w:cs="Arial"/>
                <w:sz w:val="24"/>
                <w:szCs w:val="24"/>
              </w:rPr>
            </w:pPr>
            <w:r w:rsidRPr="00566FF2">
              <w:rPr>
                <w:rFonts w:ascii="Arial" w:hAnsi="Arial" w:cs="Arial"/>
                <w:b/>
                <w:sz w:val="24"/>
                <w:szCs w:val="24"/>
              </w:rPr>
              <w:t>Código Shutterstock (o URL o la ruta en AulaPlaneta)</w:t>
            </w:r>
          </w:p>
        </w:tc>
        <w:tc>
          <w:tcPr>
            <w:tcW w:w="6678" w:type="dxa"/>
          </w:tcPr>
          <w:p w14:paraId="16001F3C" w14:textId="77777777" w:rsidR="00B91DBA" w:rsidRPr="00566FF2" w:rsidRDefault="008660C9" w:rsidP="00566FF2">
            <w:pPr>
              <w:spacing w:line="360" w:lineRule="auto"/>
              <w:rPr>
                <w:rFonts w:ascii="Arial" w:hAnsi="Arial" w:cs="Arial"/>
                <w:sz w:val="24"/>
                <w:szCs w:val="24"/>
              </w:rPr>
            </w:pPr>
            <w:r w:rsidRPr="00566FF2">
              <w:rPr>
                <w:rFonts w:ascii="Arial" w:hAnsi="Arial" w:cs="Arial"/>
                <w:sz w:val="24"/>
                <w:szCs w:val="24"/>
              </w:rPr>
              <w:t>http://banco.aulaplaneta.com/foto/05c989a0-d03a-41ed-892e-f5d7602e7c1e</w:t>
            </w:r>
          </w:p>
        </w:tc>
      </w:tr>
      <w:tr w:rsidR="002F7C6E" w:rsidRPr="00566FF2" w14:paraId="2D327293" w14:textId="77777777" w:rsidTr="0072240F">
        <w:tc>
          <w:tcPr>
            <w:tcW w:w="2376" w:type="dxa"/>
          </w:tcPr>
          <w:p w14:paraId="276DDC49" w14:textId="77777777" w:rsidR="00B91DBA" w:rsidRPr="00566FF2" w:rsidRDefault="00B91DBA"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3CA8A799" w14:textId="77777777" w:rsidR="00B91DBA" w:rsidRPr="00566FF2" w:rsidRDefault="0018497D" w:rsidP="00566FF2">
            <w:pPr>
              <w:pStyle w:val="u"/>
              <w:shd w:val="clear" w:color="auto" w:fill="FFFFFF"/>
              <w:spacing w:before="0" w:beforeAutospacing="0" w:after="0" w:afterAutospacing="0" w:line="360" w:lineRule="auto"/>
              <w:rPr>
                <w:rFonts w:ascii="Arial" w:hAnsi="Arial" w:cs="Arial"/>
              </w:rPr>
            </w:pPr>
            <w:r w:rsidRPr="00566FF2">
              <w:rPr>
                <w:rFonts w:ascii="Arial" w:hAnsi="Arial" w:cs="Arial"/>
                <w:lang w:val="es-CO"/>
              </w:rPr>
              <w:t xml:space="preserve">El barón de Cuvier </w:t>
            </w:r>
            <w:r w:rsidR="008660C9" w:rsidRPr="00566FF2">
              <w:rPr>
                <w:rFonts w:ascii="Arial" w:hAnsi="Arial" w:cs="Arial"/>
                <w:lang w:val="es-CO"/>
              </w:rPr>
              <w:t>es el fundador</w:t>
            </w:r>
            <w:r w:rsidRPr="00566FF2">
              <w:rPr>
                <w:rFonts w:ascii="Arial" w:hAnsi="Arial" w:cs="Arial"/>
                <w:lang w:val="es-CO"/>
              </w:rPr>
              <w:t xml:space="preserve"> de la anatomía comparada y la p</w:t>
            </w:r>
            <w:r w:rsidR="005F755A" w:rsidRPr="00566FF2">
              <w:rPr>
                <w:rFonts w:ascii="Arial" w:hAnsi="Arial" w:cs="Arial"/>
                <w:lang w:val="es-CO"/>
              </w:rPr>
              <w:t>aleontología. Defendió</w:t>
            </w:r>
            <w:r w:rsidRPr="00566FF2">
              <w:rPr>
                <w:rFonts w:ascii="Arial" w:hAnsi="Arial" w:cs="Arial"/>
                <w:lang w:val="es-CO"/>
              </w:rPr>
              <w:t xml:space="preserve"> la extinción y aparición de especies como el resultado de una </w:t>
            </w:r>
            <w:r w:rsidR="005F755A" w:rsidRPr="00566FF2">
              <w:rPr>
                <w:rFonts w:ascii="Arial" w:hAnsi="Arial" w:cs="Arial"/>
                <w:lang w:val="es-CO"/>
              </w:rPr>
              <w:t>serie de catástrofes naturales.</w:t>
            </w:r>
          </w:p>
        </w:tc>
      </w:tr>
    </w:tbl>
    <w:p w14:paraId="03622AA7" w14:textId="77777777" w:rsidR="00436B61" w:rsidRPr="00566FF2" w:rsidRDefault="00436B61" w:rsidP="00566FF2">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072A781E" w14:textId="77777777" w:rsidTr="009408D9">
        <w:tc>
          <w:tcPr>
            <w:tcW w:w="9054" w:type="dxa"/>
            <w:gridSpan w:val="2"/>
            <w:shd w:val="clear" w:color="auto" w:fill="000000" w:themeFill="text1"/>
          </w:tcPr>
          <w:p w14:paraId="680AF373" w14:textId="77777777" w:rsidR="009408D9" w:rsidRPr="00566FF2" w:rsidRDefault="009408D9"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0AFD751B" w14:textId="77777777" w:rsidTr="00F47E37">
        <w:tc>
          <w:tcPr>
            <w:tcW w:w="2518" w:type="dxa"/>
          </w:tcPr>
          <w:p w14:paraId="034EDB9D" w14:textId="77777777" w:rsidR="009408D9" w:rsidRPr="00566FF2" w:rsidRDefault="009408D9" w:rsidP="00566FF2">
            <w:pPr>
              <w:spacing w:line="360" w:lineRule="auto"/>
              <w:rPr>
                <w:rFonts w:ascii="Arial" w:hAnsi="Arial" w:cs="Arial"/>
                <w:b/>
                <w:sz w:val="24"/>
                <w:szCs w:val="24"/>
              </w:rPr>
            </w:pPr>
            <w:r w:rsidRPr="00566FF2">
              <w:rPr>
                <w:rFonts w:ascii="Arial" w:hAnsi="Arial" w:cs="Arial"/>
                <w:b/>
                <w:sz w:val="24"/>
                <w:szCs w:val="24"/>
              </w:rPr>
              <w:lastRenderedPageBreak/>
              <w:t>Código</w:t>
            </w:r>
          </w:p>
        </w:tc>
        <w:tc>
          <w:tcPr>
            <w:tcW w:w="6536" w:type="dxa"/>
          </w:tcPr>
          <w:p w14:paraId="034BB8CE" w14:textId="77777777" w:rsidR="009408D9" w:rsidRPr="00566FF2" w:rsidRDefault="009408D9"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735BF3" w:rsidRPr="00566FF2">
              <w:rPr>
                <w:rFonts w:ascii="Arial" w:hAnsi="Arial" w:cs="Arial"/>
                <w:sz w:val="24"/>
                <w:szCs w:val="24"/>
              </w:rPr>
              <w:t>REC</w:t>
            </w:r>
            <w:r w:rsidR="001F75C0" w:rsidRPr="00566FF2">
              <w:rPr>
                <w:rFonts w:ascii="Arial" w:hAnsi="Arial" w:cs="Arial"/>
                <w:sz w:val="24"/>
                <w:szCs w:val="24"/>
              </w:rPr>
              <w:t>4</w:t>
            </w:r>
            <w:r w:rsidRPr="00566FF2">
              <w:rPr>
                <w:rFonts w:ascii="Arial" w:hAnsi="Arial" w:cs="Arial"/>
                <w:sz w:val="24"/>
                <w:szCs w:val="24"/>
              </w:rPr>
              <w:t>0</w:t>
            </w:r>
          </w:p>
        </w:tc>
      </w:tr>
      <w:tr w:rsidR="002F7C6E" w:rsidRPr="00566FF2" w14:paraId="7A98B025" w14:textId="77777777" w:rsidTr="00F47E37">
        <w:tc>
          <w:tcPr>
            <w:tcW w:w="2518" w:type="dxa"/>
          </w:tcPr>
          <w:p w14:paraId="3882551C"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536" w:type="dxa"/>
          </w:tcPr>
          <w:p w14:paraId="7B07F040" w14:textId="77777777" w:rsidR="00083458" w:rsidRPr="00566FF2" w:rsidRDefault="00991F9F" w:rsidP="00566FF2">
            <w:pPr>
              <w:spacing w:line="360" w:lineRule="auto"/>
              <w:rPr>
                <w:rFonts w:ascii="Arial" w:hAnsi="Arial" w:cs="Arial"/>
                <w:b/>
                <w:sz w:val="24"/>
                <w:szCs w:val="24"/>
              </w:rPr>
            </w:pPr>
            <w:r w:rsidRPr="00566FF2">
              <w:rPr>
                <w:rFonts w:ascii="Arial" w:hAnsi="Arial" w:cs="Arial"/>
                <w:sz w:val="24"/>
                <w:szCs w:val="24"/>
              </w:rPr>
              <w:t>4 ° ESO/Biología y geología/</w:t>
            </w:r>
            <w:r w:rsidRPr="00566FF2">
              <w:rPr>
                <w:rFonts w:ascii="Arial" w:hAnsi="Arial" w:cs="Arial"/>
                <w:sz w:val="24"/>
                <w:szCs w:val="24"/>
                <w:lang w:val="es-ES_tradnl"/>
              </w:rPr>
              <w:t>Cuaderno de estudio/La evolución biológica/El origen de la vida/Las teorías sobre la evolución biológica/</w:t>
            </w:r>
            <w:r w:rsidR="00083458" w:rsidRPr="00566FF2">
              <w:rPr>
                <w:rFonts w:ascii="Arial" w:hAnsi="Arial" w:cs="Arial"/>
                <w:sz w:val="24"/>
                <w:szCs w:val="24"/>
                <w:lang w:val="es-ES_tradnl"/>
              </w:rPr>
              <w:t>Clasifica los conceptos sobre fijismo y catastrofismo</w:t>
            </w:r>
          </w:p>
        </w:tc>
      </w:tr>
      <w:tr w:rsidR="002F7C6E" w:rsidRPr="00566FF2" w14:paraId="13135E4E" w14:textId="77777777" w:rsidTr="00F47E37">
        <w:tc>
          <w:tcPr>
            <w:tcW w:w="2518" w:type="dxa"/>
          </w:tcPr>
          <w:p w14:paraId="4EAA8708" w14:textId="77777777" w:rsidR="009408D9" w:rsidRPr="00566FF2" w:rsidRDefault="009408D9"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536" w:type="dxa"/>
          </w:tcPr>
          <w:p w14:paraId="7F0B2707" w14:textId="77777777" w:rsidR="00C56DEB" w:rsidRPr="00566FF2" w:rsidRDefault="00C56DEB"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la instrucción, para que diga:</w:t>
            </w:r>
          </w:p>
          <w:p w14:paraId="69E531AD" w14:textId="77777777" w:rsidR="00C56DEB" w:rsidRPr="00566FF2" w:rsidRDefault="00C56DEB" w:rsidP="00566FF2">
            <w:pPr>
              <w:spacing w:line="360" w:lineRule="auto"/>
              <w:rPr>
                <w:rFonts w:ascii="Arial" w:hAnsi="Arial" w:cs="Arial"/>
                <w:sz w:val="24"/>
                <w:szCs w:val="24"/>
                <w:lang w:val="es-ES_tradnl"/>
              </w:rPr>
            </w:pPr>
          </w:p>
          <w:p w14:paraId="18AF96B0" w14:textId="77777777" w:rsidR="00C56DEB" w:rsidRPr="00566FF2" w:rsidRDefault="00C56DEB"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Ubica en el lugar correspondiente los conceptos relacionados con estas dos hipótesis sobre el origen de la diversidad biológica </w:t>
            </w:r>
          </w:p>
          <w:p w14:paraId="23349370" w14:textId="77777777" w:rsidR="00C56DEB" w:rsidRPr="00566FF2" w:rsidRDefault="00C56DEB" w:rsidP="00566FF2">
            <w:pPr>
              <w:spacing w:line="360" w:lineRule="auto"/>
              <w:rPr>
                <w:rFonts w:ascii="Arial" w:hAnsi="Arial" w:cs="Arial"/>
                <w:sz w:val="24"/>
                <w:szCs w:val="24"/>
                <w:lang w:val="es-ES_tradnl"/>
              </w:rPr>
            </w:pPr>
          </w:p>
          <w:p w14:paraId="3308FDB0" w14:textId="77777777" w:rsidR="0088406A" w:rsidRPr="00566FF2" w:rsidRDefault="0088406A"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las siguientes opciones de respuesta:</w:t>
            </w:r>
          </w:p>
          <w:p w14:paraId="7AF92625" w14:textId="77777777" w:rsidR="0088406A" w:rsidRPr="00566FF2" w:rsidRDefault="0088406A" w:rsidP="00566FF2">
            <w:pPr>
              <w:spacing w:line="360" w:lineRule="auto"/>
              <w:rPr>
                <w:rFonts w:ascii="Arial" w:hAnsi="Arial" w:cs="Arial"/>
                <w:sz w:val="24"/>
                <w:szCs w:val="24"/>
                <w:lang w:val="es-ES_tradnl"/>
              </w:rPr>
            </w:pPr>
          </w:p>
          <w:p w14:paraId="43395825" w14:textId="77777777" w:rsidR="0088406A" w:rsidRPr="00566FF2" w:rsidRDefault="0088406A" w:rsidP="00566FF2">
            <w:pPr>
              <w:spacing w:line="360" w:lineRule="auto"/>
              <w:rPr>
                <w:rFonts w:ascii="Arial" w:hAnsi="Arial" w:cs="Arial"/>
                <w:sz w:val="24"/>
                <w:szCs w:val="24"/>
                <w:lang w:val="es-ES_tradnl"/>
              </w:rPr>
            </w:pPr>
            <w:r w:rsidRPr="00566FF2">
              <w:rPr>
                <w:rFonts w:ascii="Arial" w:hAnsi="Arial" w:cs="Arial"/>
                <w:sz w:val="24"/>
                <w:szCs w:val="24"/>
                <w:lang w:val="es-ES_tradnl"/>
              </w:rPr>
              <w:t>“Basada en el génesis” por “</w:t>
            </w:r>
            <w:r w:rsidRPr="00185008">
              <w:rPr>
                <w:rFonts w:ascii="Arial" w:hAnsi="Arial" w:cs="Arial"/>
                <w:sz w:val="24"/>
                <w:szCs w:val="24"/>
                <w:highlight w:val="cyan"/>
                <w:lang w:val="es-ES_tradnl"/>
              </w:rPr>
              <w:t>Relato del diluvio</w:t>
            </w:r>
            <w:r w:rsidRPr="00566FF2">
              <w:rPr>
                <w:rFonts w:ascii="Arial" w:hAnsi="Arial" w:cs="Arial"/>
                <w:sz w:val="24"/>
                <w:szCs w:val="24"/>
                <w:lang w:val="es-ES_tradnl"/>
              </w:rPr>
              <w:t>”</w:t>
            </w:r>
          </w:p>
          <w:p w14:paraId="09F76347" w14:textId="77777777" w:rsidR="0088406A" w:rsidRPr="00566FF2" w:rsidRDefault="0088406A" w:rsidP="00566FF2">
            <w:pPr>
              <w:spacing w:line="360" w:lineRule="auto"/>
              <w:rPr>
                <w:rFonts w:ascii="Arial" w:hAnsi="Arial" w:cs="Arial"/>
                <w:sz w:val="24"/>
                <w:szCs w:val="24"/>
                <w:lang w:val="es-ES_tradnl"/>
              </w:rPr>
            </w:pPr>
          </w:p>
          <w:p w14:paraId="72A85A7B" w14:textId="77777777" w:rsidR="0088406A" w:rsidRPr="00566FF2" w:rsidRDefault="0088406A" w:rsidP="00566FF2">
            <w:pPr>
              <w:spacing w:line="360" w:lineRule="auto"/>
              <w:rPr>
                <w:rFonts w:ascii="Arial" w:hAnsi="Arial" w:cs="Arial"/>
                <w:sz w:val="24"/>
                <w:szCs w:val="24"/>
                <w:lang w:val="es-ES_tradnl"/>
              </w:rPr>
            </w:pPr>
            <w:r w:rsidRPr="00566FF2">
              <w:rPr>
                <w:rFonts w:ascii="Arial" w:hAnsi="Arial" w:cs="Arial"/>
                <w:sz w:val="24"/>
                <w:szCs w:val="24"/>
                <w:lang w:val="es-ES_tradnl"/>
              </w:rPr>
              <w:t>“Fósil: esp. Extinguida” por “”</w:t>
            </w:r>
            <w:r w:rsidRPr="00185008">
              <w:rPr>
                <w:rFonts w:ascii="Arial" w:hAnsi="Arial" w:cs="Arial"/>
                <w:sz w:val="24"/>
                <w:szCs w:val="24"/>
                <w:highlight w:val="cyan"/>
                <w:lang w:val="es-ES_tradnl"/>
              </w:rPr>
              <w:t>Sin nuevas especies</w:t>
            </w:r>
            <w:r w:rsidRPr="00566FF2">
              <w:rPr>
                <w:rFonts w:ascii="Arial" w:hAnsi="Arial" w:cs="Arial"/>
                <w:sz w:val="24"/>
                <w:szCs w:val="24"/>
                <w:lang w:val="es-ES_tradnl"/>
              </w:rPr>
              <w:t>”</w:t>
            </w:r>
          </w:p>
          <w:p w14:paraId="3FA409A9" w14:textId="77777777" w:rsidR="0088406A" w:rsidRPr="00566FF2" w:rsidRDefault="0088406A" w:rsidP="00566FF2">
            <w:pPr>
              <w:spacing w:line="360" w:lineRule="auto"/>
              <w:rPr>
                <w:rFonts w:ascii="Arial" w:hAnsi="Arial" w:cs="Arial"/>
                <w:sz w:val="24"/>
                <w:szCs w:val="24"/>
                <w:lang w:val="es-ES_tradnl"/>
              </w:rPr>
            </w:pPr>
          </w:p>
        </w:tc>
      </w:tr>
      <w:tr w:rsidR="002F7C6E" w:rsidRPr="00566FF2" w14:paraId="70F600D5" w14:textId="77777777" w:rsidTr="00F47E37">
        <w:tc>
          <w:tcPr>
            <w:tcW w:w="2518" w:type="dxa"/>
          </w:tcPr>
          <w:p w14:paraId="69159BDE" w14:textId="77777777" w:rsidR="009408D9" w:rsidRPr="00566FF2" w:rsidRDefault="009408D9"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7D098310" w14:textId="77777777" w:rsidR="009408D9" w:rsidRPr="00566FF2" w:rsidRDefault="00965522" w:rsidP="00566FF2">
            <w:pPr>
              <w:spacing w:line="360" w:lineRule="auto"/>
              <w:rPr>
                <w:rFonts w:ascii="Arial" w:hAnsi="Arial" w:cs="Arial"/>
                <w:sz w:val="24"/>
                <w:szCs w:val="24"/>
              </w:rPr>
            </w:pPr>
            <w:r w:rsidRPr="00566FF2">
              <w:rPr>
                <w:rFonts w:ascii="Arial" w:hAnsi="Arial" w:cs="Arial"/>
                <w:sz w:val="24"/>
                <w:szCs w:val="24"/>
              </w:rPr>
              <w:t>El fijismo y el</w:t>
            </w:r>
            <w:r w:rsidR="005D5BC3" w:rsidRPr="00566FF2">
              <w:rPr>
                <w:rFonts w:ascii="Arial" w:hAnsi="Arial" w:cs="Arial"/>
                <w:sz w:val="24"/>
                <w:szCs w:val="24"/>
              </w:rPr>
              <w:t xml:space="preserve"> catastrofismo</w:t>
            </w:r>
          </w:p>
        </w:tc>
      </w:tr>
      <w:tr w:rsidR="002F7C6E" w:rsidRPr="00566FF2" w14:paraId="77B5FAAB" w14:textId="77777777" w:rsidTr="00F47E37">
        <w:tc>
          <w:tcPr>
            <w:tcW w:w="2518" w:type="dxa"/>
          </w:tcPr>
          <w:p w14:paraId="288AEDAE" w14:textId="77777777" w:rsidR="009408D9" w:rsidRPr="00566FF2" w:rsidRDefault="009408D9"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74CD0140" w14:textId="77777777" w:rsidR="009408D9" w:rsidRPr="00566FF2" w:rsidRDefault="009408D9" w:rsidP="00566FF2">
            <w:pPr>
              <w:spacing w:line="360" w:lineRule="auto"/>
              <w:rPr>
                <w:rFonts w:ascii="Arial" w:hAnsi="Arial" w:cs="Arial"/>
                <w:sz w:val="24"/>
                <w:szCs w:val="24"/>
              </w:rPr>
            </w:pPr>
            <w:r w:rsidRPr="00566FF2">
              <w:rPr>
                <w:rFonts w:ascii="Arial" w:hAnsi="Arial" w:cs="Arial"/>
                <w:sz w:val="24"/>
                <w:szCs w:val="24"/>
              </w:rPr>
              <w:t>Actividad</w:t>
            </w:r>
            <w:r w:rsidR="005D5BC3" w:rsidRPr="00566FF2">
              <w:rPr>
                <w:rFonts w:ascii="Arial" w:hAnsi="Arial" w:cs="Arial"/>
                <w:sz w:val="24"/>
                <w:szCs w:val="24"/>
              </w:rPr>
              <w:t xml:space="preserve"> para comparar y diferenciar las ideas propuestas por las teorías del fijismo y el catastrofismo</w:t>
            </w:r>
          </w:p>
        </w:tc>
      </w:tr>
    </w:tbl>
    <w:p w14:paraId="1B5E6D3B" w14:textId="77777777" w:rsidR="00B91DBA" w:rsidRPr="00566FF2" w:rsidRDefault="00B91DBA" w:rsidP="00566FF2">
      <w:pPr>
        <w:spacing w:line="360" w:lineRule="auto"/>
        <w:rPr>
          <w:rFonts w:ascii="Arial" w:hAnsi="Arial" w:cs="Arial"/>
          <w:sz w:val="24"/>
          <w:szCs w:val="24"/>
          <w:highlight w:val="yellow"/>
        </w:rPr>
      </w:pPr>
    </w:p>
    <w:p w14:paraId="109134B2" w14:textId="17F2F7F9" w:rsidR="005D5BC3" w:rsidRPr="00566FF2" w:rsidRDefault="005D5BC3"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2.</w:t>
      </w:r>
      <w:r w:rsidR="00DA0E3E" w:rsidRPr="00566FF2">
        <w:rPr>
          <w:rFonts w:ascii="Arial" w:hAnsi="Arial" w:cs="Arial"/>
          <w:b/>
          <w:sz w:val="24"/>
          <w:szCs w:val="24"/>
        </w:rPr>
        <w:t>2</w:t>
      </w:r>
      <w:r w:rsidRPr="00566FF2">
        <w:rPr>
          <w:rFonts w:ascii="Arial" w:hAnsi="Arial" w:cs="Arial"/>
          <w:b/>
          <w:sz w:val="24"/>
          <w:szCs w:val="24"/>
        </w:rPr>
        <w:t xml:space="preserve"> Las </w:t>
      </w:r>
      <w:r w:rsidR="00A87624" w:rsidRPr="00566FF2">
        <w:rPr>
          <w:rFonts w:ascii="Arial" w:hAnsi="Arial" w:cs="Arial"/>
          <w:b/>
          <w:sz w:val="24"/>
          <w:szCs w:val="24"/>
        </w:rPr>
        <w:t>hipótesis</w:t>
      </w:r>
      <w:r w:rsidR="00566FF2">
        <w:rPr>
          <w:rFonts w:ascii="Arial" w:hAnsi="Arial" w:cs="Arial"/>
          <w:b/>
          <w:sz w:val="24"/>
          <w:szCs w:val="24"/>
        </w:rPr>
        <w:t xml:space="preserve"> </w:t>
      </w:r>
      <w:r w:rsidRPr="00566FF2">
        <w:rPr>
          <w:rFonts w:ascii="Arial" w:hAnsi="Arial" w:cs="Arial"/>
          <w:b/>
          <w:sz w:val="24"/>
          <w:szCs w:val="24"/>
        </w:rPr>
        <w:t>evolucionistas</w:t>
      </w:r>
    </w:p>
    <w:p w14:paraId="2D9F5659" w14:textId="77777777" w:rsidR="007449E3" w:rsidRPr="00566FF2" w:rsidRDefault="007449E3" w:rsidP="00566FF2">
      <w:pPr>
        <w:spacing w:line="360" w:lineRule="auto"/>
        <w:rPr>
          <w:rStyle w:val="un"/>
          <w:rFonts w:ascii="Arial" w:hAnsi="Arial" w:cs="Arial"/>
          <w:sz w:val="24"/>
          <w:szCs w:val="24"/>
          <w:shd w:val="clear" w:color="auto" w:fill="FFFFFF"/>
        </w:rPr>
      </w:pPr>
      <w:r w:rsidRPr="00566FF2">
        <w:rPr>
          <w:rStyle w:val="un"/>
          <w:rFonts w:ascii="Arial" w:hAnsi="Arial" w:cs="Arial"/>
          <w:sz w:val="24"/>
          <w:szCs w:val="24"/>
          <w:shd w:val="clear" w:color="auto" w:fill="FFFFFF"/>
        </w:rPr>
        <w:t xml:space="preserve">Las </w:t>
      </w:r>
      <w:r w:rsidR="00A87624" w:rsidRPr="00566FF2">
        <w:rPr>
          <w:rStyle w:val="un"/>
          <w:rFonts w:ascii="Arial" w:hAnsi="Arial" w:cs="Arial"/>
          <w:sz w:val="24"/>
          <w:szCs w:val="24"/>
          <w:shd w:val="clear" w:color="auto" w:fill="FFFFFF"/>
        </w:rPr>
        <w:t>ideas</w:t>
      </w:r>
      <w:r w:rsidR="003F2C1D" w:rsidRPr="00566FF2">
        <w:rPr>
          <w:rStyle w:val="un"/>
          <w:rFonts w:ascii="Arial" w:hAnsi="Arial" w:cs="Arial"/>
          <w:sz w:val="24"/>
          <w:szCs w:val="24"/>
          <w:shd w:val="clear" w:color="auto" w:fill="FFFFFF"/>
        </w:rPr>
        <w:t xml:space="preserve"> </w:t>
      </w:r>
      <w:r w:rsidRPr="00566FF2">
        <w:rPr>
          <w:rStyle w:val="Textoennegrita"/>
          <w:rFonts w:ascii="Arial" w:hAnsi="Arial" w:cs="Arial"/>
          <w:sz w:val="24"/>
          <w:szCs w:val="24"/>
          <w:shd w:val="clear" w:color="auto" w:fill="FFFFFF"/>
        </w:rPr>
        <w:t>evolucionistas</w:t>
      </w:r>
      <w:r w:rsidRPr="00566FF2">
        <w:rPr>
          <w:rStyle w:val="apple-converted-space"/>
          <w:rFonts w:ascii="Arial" w:hAnsi="Arial" w:cs="Arial"/>
          <w:sz w:val="24"/>
          <w:szCs w:val="24"/>
          <w:shd w:val="clear" w:color="auto" w:fill="FFFFFF"/>
        </w:rPr>
        <w:t> </w:t>
      </w:r>
      <w:r w:rsidRPr="00566FF2">
        <w:rPr>
          <w:rStyle w:val="un"/>
          <w:rFonts w:ascii="Arial" w:hAnsi="Arial" w:cs="Arial"/>
          <w:sz w:val="24"/>
          <w:szCs w:val="24"/>
          <w:shd w:val="clear" w:color="auto" w:fill="FFFFFF"/>
        </w:rPr>
        <w:t>comenzaron a aparecer en el siglo XIX.</w:t>
      </w:r>
      <w:r w:rsidRPr="00566FF2">
        <w:rPr>
          <w:rStyle w:val="apple-converted-space"/>
          <w:rFonts w:ascii="Arial" w:hAnsi="Arial" w:cs="Arial"/>
          <w:sz w:val="24"/>
          <w:szCs w:val="24"/>
          <w:shd w:val="clear" w:color="auto" w:fill="FFFFFF"/>
        </w:rPr>
        <w:t> </w:t>
      </w:r>
      <w:r w:rsidRPr="00566FF2">
        <w:rPr>
          <w:rStyle w:val="un"/>
          <w:rFonts w:ascii="Arial" w:hAnsi="Arial" w:cs="Arial"/>
          <w:sz w:val="24"/>
          <w:szCs w:val="24"/>
          <w:shd w:val="clear" w:color="auto" w:fill="FFFFFF"/>
        </w:rPr>
        <w:t>Su cara</w:t>
      </w:r>
      <w:r w:rsidR="00E424F5" w:rsidRPr="00566FF2">
        <w:rPr>
          <w:rStyle w:val="un"/>
          <w:rFonts w:ascii="Arial" w:hAnsi="Arial" w:cs="Arial"/>
          <w:sz w:val="24"/>
          <w:szCs w:val="24"/>
          <w:shd w:val="clear" w:color="auto" w:fill="FFFFFF"/>
        </w:rPr>
        <w:t>cterística común es que rebaten</w:t>
      </w:r>
      <w:r w:rsidRPr="00566FF2">
        <w:rPr>
          <w:rStyle w:val="un"/>
          <w:rFonts w:ascii="Arial" w:hAnsi="Arial" w:cs="Arial"/>
          <w:sz w:val="24"/>
          <w:szCs w:val="24"/>
          <w:shd w:val="clear" w:color="auto" w:fill="FFFFFF"/>
        </w:rPr>
        <w:t xml:space="preserve"> las vision</w:t>
      </w:r>
      <w:r w:rsidR="00E424F5" w:rsidRPr="00566FF2">
        <w:rPr>
          <w:rStyle w:val="un"/>
          <w:rFonts w:ascii="Arial" w:hAnsi="Arial" w:cs="Arial"/>
          <w:sz w:val="24"/>
          <w:szCs w:val="24"/>
          <w:shd w:val="clear" w:color="auto" w:fill="FFFFFF"/>
        </w:rPr>
        <w:t>es creacionistas, aunque cada una aporta</w:t>
      </w:r>
      <w:r w:rsidRPr="00566FF2">
        <w:rPr>
          <w:rStyle w:val="un"/>
          <w:rFonts w:ascii="Arial" w:hAnsi="Arial" w:cs="Arial"/>
          <w:sz w:val="24"/>
          <w:szCs w:val="24"/>
          <w:shd w:val="clear" w:color="auto" w:fill="FFFFFF"/>
        </w:rPr>
        <w:t xml:space="preserve"> sus matices. </w:t>
      </w:r>
      <w:r w:rsidR="00E424F5" w:rsidRPr="00566FF2">
        <w:rPr>
          <w:rStyle w:val="un"/>
          <w:rFonts w:ascii="Arial" w:hAnsi="Arial" w:cs="Arial"/>
          <w:sz w:val="24"/>
          <w:szCs w:val="24"/>
          <w:shd w:val="clear" w:color="auto" w:fill="FFFFFF"/>
        </w:rPr>
        <w:t>Se basa</w:t>
      </w:r>
      <w:r w:rsidR="00934073" w:rsidRPr="00566FF2">
        <w:rPr>
          <w:rStyle w:val="un"/>
          <w:rFonts w:ascii="Arial" w:hAnsi="Arial" w:cs="Arial"/>
          <w:sz w:val="24"/>
          <w:szCs w:val="24"/>
          <w:shd w:val="clear" w:color="auto" w:fill="FFFFFF"/>
        </w:rPr>
        <w:t>n en el planteamiento de que</w:t>
      </w:r>
      <w:r w:rsidR="00E424F5" w:rsidRPr="00566FF2">
        <w:rPr>
          <w:rStyle w:val="un"/>
          <w:rFonts w:ascii="Arial" w:hAnsi="Arial" w:cs="Arial"/>
          <w:sz w:val="24"/>
          <w:szCs w:val="24"/>
          <w:shd w:val="clear" w:color="auto" w:fill="FFFFFF"/>
        </w:rPr>
        <w:t xml:space="preserve">, dado que </w:t>
      </w:r>
      <w:r w:rsidR="00934073" w:rsidRPr="00566FF2">
        <w:rPr>
          <w:rStyle w:val="un"/>
          <w:rFonts w:ascii="Arial" w:hAnsi="Arial" w:cs="Arial"/>
          <w:sz w:val="24"/>
          <w:szCs w:val="24"/>
          <w:shd w:val="clear" w:color="auto" w:fill="FFFFFF"/>
        </w:rPr>
        <w:t xml:space="preserve">los ambientes cambian, </w:t>
      </w:r>
      <w:r w:rsidR="00E424F5" w:rsidRPr="00566FF2">
        <w:rPr>
          <w:rStyle w:val="un"/>
          <w:rFonts w:ascii="Arial" w:hAnsi="Arial" w:cs="Arial"/>
          <w:sz w:val="24"/>
          <w:szCs w:val="24"/>
          <w:shd w:val="clear" w:color="auto" w:fill="FFFFFF"/>
        </w:rPr>
        <w:t xml:space="preserve">los organismos deben evolucionar </w:t>
      </w:r>
      <w:r w:rsidR="00934073" w:rsidRPr="00566FF2">
        <w:rPr>
          <w:rStyle w:val="un"/>
          <w:rFonts w:ascii="Arial" w:hAnsi="Arial" w:cs="Arial"/>
          <w:sz w:val="24"/>
          <w:szCs w:val="24"/>
          <w:shd w:val="clear" w:color="auto" w:fill="FFFFFF"/>
        </w:rPr>
        <w:t xml:space="preserve">para permanecer adaptados al </w:t>
      </w:r>
      <w:r w:rsidR="00E424F5" w:rsidRPr="00566FF2">
        <w:rPr>
          <w:rStyle w:val="un"/>
          <w:rFonts w:ascii="Arial" w:hAnsi="Arial" w:cs="Arial"/>
          <w:sz w:val="24"/>
          <w:szCs w:val="24"/>
          <w:shd w:val="clear" w:color="auto" w:fill="FFFFFF"/>
        </w:rPr>
        <w:t>ambiente en el que viven.</w:t>
      </w:r>
    </w:p>
    <w:p w14:paraId="54C06B53" w14:textId="5F938C81" w:rsidR="007449E3" w:rsidRPr="00566FF2" w:rsidRDefault="007E2204" w:rsidP="00566FF2">
      <w:pPr>
        <w:spacing w:line="360" w:lineRule="auto"/>
        <w:rPr>
          <w:rFonts w:ascii="Arial" w:hAnsi="Arial" w:cs="Arial"/>
          <w:sz w:val="24"/>
          <w:szCs w:val="24"/>
        </w:rPr>
      </w:pPr>
      <w:r w:rsidRPr="00566FF2">
        <w:rPr>
          <w:rFonts w:ascii="Arial" w:hAnsi="Arial" w:cs="Arial"/>
          <w:sz w:val="24"/>
          <w:szCs w:val="24"/>
          <w:highlight w:val="yellow"/>
        </w:rPr>
        <w:t xml:space="preserve"> </w:t>
      </w:r>
      <w:r w:rsidR="007449E3"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007449E3" w:rsidRPr="00566FF2">
        <w:rPr>
          <w:rFonts w:ascii="Arial" w:hAnsi="Arial" w:cs="Arial"/>
          <w:sz w:val="24"/>
          <w:szCs w:val="24"/>
          <w:highlight w:val="yellow"/>
        </w:rPr>
        <w:t>3]</w:t>
      </w:r>
      <w:r w:rsidR="007449E3" w:rsidRPr="00566FF2">
        <w:rPr>
          <w:rFonts w:ascii="Arial" w:hAnsi="Arial" w:cs="Arial"/>
          <w:sz w:val="24"/>
          <w:szCs w:val="24"/>
        </w:rPr>
        <w:t xml:space="preserve"> </w:t>
      </w:r>
      <w:r w:rsidR="0072612F" w:rsidRPr="00566FF2">
        <w:rPr>
          <w:rFonts w:ascii="Arial" w:hAnsi="Arial" w:cs="Arial"/>
          <w:b/>
          <w:sz w:val="24"/>
          <w:szCs w:val="24"/>
        </w:rPr>
        <w:t>2.2</w:t>
      </w:r>
      <w:r w:rsidR="007449E3" w:rsidRPr="00566FF2">
        <w:rPr>
          <w:rFonts w:ascii="Arial" w:hAnsi="Arial" w:cs="Arial"/>
          <w:b/>
          <w:sz w:val="24"/>
          <w:szCs w:val="24"/>
        </w:rPr>
        <w:t>.</w:t>
      </w:r>
      <w:r w:rsidR="00BC66C8" w:rsidRPr="00566FF2">
        <w:rPr>
          <w:rFonts w:ascii="Arial" w:hAnsi="Arial" w:cs="Arial"/>
          <w:b/>
          <w:sz w:val="24"/>
          <w:szCs w:val="24"/>
        </w:rPr>
        <w:t>1</w:t>
      </w:r>
      <w:r w:rsidR="007449E3" w:rsidRPr="00566FF2">
        <w:rPr>
          <w:rFonts w:ascii="Arial" w:hAnsi="Arial" w:cs="Arial"/>
          <w:b/>
          <w:sz w:val="24"/>
          <w:szCs w:val="24"/>
        </w:rPr>
        <w:t xml:space="preserve"> El transformismo</w:t>
      </w:r>
    </w:p>
    <w:p w14:paraId="74E22491" w14:textId="30107805" w:rsidR="00BC66C8" w:rsidRPr="00566FF2" w:rsidRDefault="009173FA"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lastRenderedPageBreak/>
        <w:t>A comienzos del</w:t>
      </w:r>
      <w:r w:rsidR="007449E3" w:rsidRPr="00566FF2">
        <w:rPr>
          <w:rFonts w:ascii="Arial" w:hAnsi="Arial" w:cs="Arial"/>
          <w:sz w:val="24"/>
          <w:szCs w:val="24"/>
          <w:shd w:val="clear" w:color="auto" w:fill="FFFFFF"/>
        </w:rPr>
        <w:t xml:space="preserve"> siglo XIX</w:t>
      </w:r>
      <w:r w:rsidR="00926EB7">
        <w:rPr>
          <w:rFonts w:ascii="Arial" w:hAnsi="Arial" w:cs="Arial"/>
          <w:sz w:val="24"/>
          <w:szCs w:val="24"/>
          <w:shd w:val="clear" w:color="auto" w:fill="FFFFFF"/>
        </w:rPr>
        <w:t>,</w:t>
      </w:r>
      <w:r w:rsidR="007449E3" w:rsidRPr="00566FF2">
        <w:rPr>
          <w:rFonts w:ascii="Arial" w:hAnsi="Arial" w:cs="Arial"/>
          <w:sz w:val="24"/>
          <w:szCs w:val="24"/>
          <w:shd w:val="clear" w:color="auto" w:fill="FFFFFF"/>
        </w:rPr>
        <w:t xml:space="preserve"> el </w:t>
      </w:r>
      <w:r w:rsidR="00BC66C8" w:rsidRPr="00566FF2">
        <w:rPr>
          <w:rFonts w:ascii="Arial" w:hAnsi="Arial" w:cs="Arial"/>
          <w:sz w:val="24"/>
          <w:szCs w:val="24"/>
          <w:shd w:val="clear" w:color="auto" w:fill="FFFFFF"/>
        </w:rPr>
        <w:t xml:space="preserve">naturalista </w:t>
      </w:r>
      <w:r w:rsidR="007449E3" w:rsidRPr="00566FF2">
        <w:rPr>
          <w:rFonts w:ascii="Arial" w:hAnsi="Arial" w:cs="Arial"/>
          <w:sz w:val="24"/>
          <w:szCs w:val="24"/>
          <w:shd w:val="clear" w:color="auto" w:fill="FFFFFF"/>
        </w:rPr>
        <w:t>francés Jean</w:t>
      </w:r>
      <w:r w:rsidR="00085CE4" w:rsidRPr="00566FF2">
        <w:rPr>
          <w:rFonts w:ascii="Arial" w:hAnsi="Arial" w:cs="Arial"/>
          <w:sz w:val="24"/>
          <w:szCs w:val="24"/>
          <w:shd w:val="clear" w:color="auto" w:fill="FFFFFF"/>
        </w:rPr>
        <w:t>-</w:t>
      </w:r>
      <w:r w:rsidR="005361D9" w:rsidRPr="00566FF2">
        <w:rPr>
          <w:rFonts w:ascii="Arial" w:hAnsi="Arial" w:cs="Arial"/>
          <w:sz w:val="24"/>
          <w:szCs w:val="24"/>
          <w:shd w:val="clear" w:color="auto" w:fill="FFFFFF"/>
        </w:rPr>
        <w:t>Baptiste</w:t>
      </w:r>
      <w:r w:rsidR="007449E3" w:rsidRPr="00566FF2">
        <w:rPr>
          <w:rFonts w:ascii="Arial" w:hAnsi="Arial" w:cs="Arial"/>
          <w:sz w:val="24"/>
          <w:szCs w:val="24"/>
          <w:shd w:val="clear" w:color="auto" w:fill="FFFFFF"/>
        </w:rPr>
        <w:t xml:space="preserve"> Lamarck</w:t>
      </w:r>
      <w:r w:rsidR="00BC66C8" w:rsidRPr="00566FF2">
        <w:rPr>
          <w:rFonts w:ascii="Arial" w:hAnsi="Arial" w:cs="Arial"/>
          <w:sz w:val="24"/>
          <w:szCs w:val="24"/>
          <w:shd w:val="clear" w:color="auto" w:fill="FFFFFF"/>
        </w:rPr>
        <w:t>,</w:t>
      </w:r>
      <w:r w:rsidR="00E424F5" w:rsidRPr="00566FF2">
        <w:rPr>
          <w:rFonts w:ascii="Arial" w:hAnsi="Arial" w:cs="Arial"/>
          <w:sz w:val="24"/>
          <w:szCs w:val="24"/>
          <w:shd w:val="clear" w:color="auto" w:fill="FFFFFF"/>
        </w:rPr>
        <w:t xml:space="preserve"> y</w:t>
      </w:r>
      <w:r w:rsidR="00BC66C8" w:rsidRPr="00566FF2">
        <w:rPr>
          <w:rFonts w:ascii="Arial" w:hAnsi="Arial" w:cs="Arial"/>
          <w:sz w:val="24"/>
          <w:szCs w:val="24"/>
          <w:shd w:val="clear" w:color="auto" w:fill="FFFFFF"/>
        </w:rPr>
        <w:t xml:space="preserve"> el inglés </w:t>
      </w:r>
      <w:r w:rsidR="007449E3" w:rsidRPr="00566FF2">
        <w:rPr>
          <w:rFonts w:ascii="Arial" w:hAnsi="Arial" w:cs="Arial"/>
          <w:sz w:val="24"/>
          <w:szCs w:val="24"/>
          <w:shd w:val="clear" w:color="auto" w:fill="FFFFFF"/>
        </w:rPr>
        <w:t>Era</w:t>
      </w:r>
      <w:r w:rsidR="00BC66C8" w:rsidRPr="00566FF2">
        <w:rPr>
          <w:rFonts w:ascii="Arial" w:hAnsi="Arial" w:cs="Arial"/>
          <w:sz w:val="24"/>
          <w:szCs w:val="24"/>
          <w:shd w:val="clear" w:color="auto" w:fill="FFFFFF"/>
        </w:rPr>
        <w:t>s</w:t>
      </w:r>
      <w:r w:rsidR="007449E3" w:rsidRPr="00566FF2">
        <w:rPr>
          <w:rFonts w:ascii="Arial" w:hAnsi="Arial" w:cs="Arial"/>
          <w:sz w:val="24"/>
          <w:szCs w:val="24"/>
          <w:shd w:val="clear" w:color="auto" w:fill="FFFFFF"/>
        </w:rPr>
        <w:t>mus Darwin (abuelo de Charles Darwin) propusieron l</w:t>
      </w:r>
      <w:r w:rsidR="00DA25A1" w:rsidRPr="00566FF2">
        <w:rPr>
          <w:rFonts w:ascii="Arial" w:hAnsi="Arial" w:cs="Arial"/>
          <w:sz w:val="24"/>
          <w:szCs w:val="24"/>
          <w:shd w:val="clear" w:color="auto" w:fill="FFFFFF"/>
        </w:rPr>
        <w:t xml:space="preserve">a </w:t>
      </w:r>
      <w:r w:rsidR="00A87624" w:rsidRPr="00566FF2">
        <w:rPr>
          <w:rFonts w:ascii="Arial" w:hAnsi="Arial" w:cs="Arial"/>
          <w:b/>
          <w:sz w:val="24"/>
          <w:szCs w:val="24"/>
          <w:shd w:val="clear" w:color="auto" w:fill="FFFFFF"/>
        </w:rPr>
        <w:t xml:space="preserve">hipótesis </w:t>
      </w:r>
      <w:r w:rsidR="00DA25A1" w:rsidRPr="00566FF2">
        <w:rPr>
          <w:rFonts w:ascii="Arial" w:hAnsi="Arial" w:cs="Arial"/>
          <w:b/>
          <w:sz w:val="24"/>
          <w:szCs w:val="24"/>
          <w:shd w:val="clear" w:color="auto" w:fill="FFFFFF"/>
        </w:rPr>
        <w:t>transformista</w:t>
      </w:r>
      <w:r w:rsidR="00BC66C8" w:rsidRPr="00566FF2">
        <w:rPr>
          <w:rFonts w:ascii="Arial" w:hAnsi="Arial" w:cs="Arial"/>
          <w:sz w:val="24"/>
          <w:szCs w:val="24"/>
          <w:shd w:val="clear" w:color="auto" w:fill="FFFFFF"/>
        </w:rPr>
        <w:t xml:space="preserve">, </w:t>
      </w:r>
      <w:r w:rsidR="00A87624" w:rsidRPr="00566FF2">
        <w:rPr>
          <w:rFonts w:ascii="Arial" w:hAnsi="Arial" w:cs="Arial"/>
          <w:sz w:val="24"/>
          <w:szCs w:val="24"/>
          <w:shd w:val="clear" w:color="auto" w:fill="FFFFFF"/>
        </w:rPr>
        <w:t xml:space="preserve">de manera independiente y </w:t>
      </w:r>
      <w:r w:rsidR="00BC66C8" w:rsidRPr="00566FF2">
        <w:rPr>
          <w:rFonts w:ascii="Arial" w:hAnsi="Arial" w:cs="Arial"/>
          <w:sz w:val="24"/>
          <w:szCs w:val="24"/>
          <w:shd w:val="clear" w:color="auto" w:fill="FFFFFF"/>
        </w:rPr>
        <w:t>casi simultánea</w:t>
      </w:r>
      <w:r w:rsidR="00A87624" w:rsidRPr="00566FF2">
        <w:rPr>
          <w:rFonts w:ascii="Arial" w:hAnsi="Arial" w:cs="Arial"/>
          <w:sz w:val="24"/>
          <w:szCs w:val="24"/>
          <w:shd w:val="clear" w:color="auto" w:fill="FFFFFF"/>
        </w:rPr>
        <w:t xml:space="preserve">, aunque tradicionalmente </w:t>
      </w:r>
      <w:r w:rsidR="00DA0E3E" w:rsidRPr="00566FF2">
        <w:rPr>
          <w:rFonts w:ascii="Arial" w:hAnsi="Arial" w:cs="Arial"/>
          <w:sz w:val="24"/>
          <w:szCs w:val="24"/>
          <w:shd w:val="clear" w:color="auto" w:fill="FFFFFF"/>
        </w:rPr>
        <w:t xml:space="preserve">esta se </w:t>
      </w:r>
      <w:r w:rsidR="00A87624" w:rsidRPr="00566FF2">
        <w:rPr>
          <w:rFonts w:ascii="Arial" w:hAnsi="Arial" w:cs="Arial"/>
          <w:sz w:val="24"/>
          <w:szCs w:val="24"/>
          <w:shd w:val="clear" w:color="auto" w:fill="FFFFFF"/>
        </w:rPr>
        <w:t xml:space="preserve">le </w:t>
      </w:r>
      <w:r w:rsidR="00E424F5" w:rsidRPr="00566FF2">
        <w:rPr>
          <w:rFonts w:ascii="Arial" w:hAnsi="Arial" w:cs="Arial"/>
          <w:sz w:val="24"/>
          <w:szCs w:val="24"/>
          <w:shd w:val="clear" w:color="auto" w:fill="FFFFFF"/>
        </w:rPr>
        <w:t>atribuye a Lamarck.</w:t>
      </w:r>
      <w:r w:rsidR="007449E3" w:rsidRPr="00566FF2">
        <w:rPr>
          <w:rFonts w:ascii="Arial" w:hAnsi="Arial" w:cs="Arial"/>
          <w:sz w:val="24"/>
          <w:szCs w:val="24"/>
          <w:shd w:val="clear" w:color="auto" w:fill="FFFFFF"/>
        </w:rPr>
        <w:t xml:space="preserve"> E</w:t>
      </w:r>
      <w:r w:rsidR="00E424F5" w:rsidRPr="00566FF2">
        <w:rPr>
          <w:rFonts w:ascii="Arial" w:hAnsi="Arial" w:cs="Arial"/>
          <w:sz w:val="24"/>
          <w:szCs w:val="24"/>
          <w:shd w:val="clear" w:color="auto" w:fill="FFFFFF"/>
        </w:rPr>
        <w:t xml:space="preserve">l </w:t>
      </w:r>
      <w:r w:rsidR="00E424F5" w:rsidRPr="00566FF2">
        <w:rPr>
          <w:rFonts w:ascii="Arial" w:hAnsi="Arial" w:cs="Arial"/>
          <w:b/>
          <w:sz w:val="24"/>
          <w:szCs w:val="24"/>
          <w:shd w:val="clear" w:color="auto" w:fill="FFFFFF"/>
        </w:rPr>
        <w:t>transformismo</w:t>
      </w:r>
      <w:r w:rsidR="007449E3" w:rsidRPr="00566FF2">
        <w:rPr>
          <w:rFonts w:ascii="Arial" w:hAnsi="Arial" w:cs="Arial"/>
          <w:sz w:val="24"/>
          <w:szCs w:val="24"/>
          <w:shd w:val="clear" w:color="auto" w:fill="FFFFFF"/>
        </w:rPr>
        <w:t xml:space="preserve"> plante</w:t>
      </w:r>
      <w:r w:rsidR="00C121B7" w:rsidRPr="00566FF2">
        <w:rPr>
          <w:rFonts w:ascii="Arial" w:hAnsi="Arial" w:cs="Arial"/>
          <w:sz w:val="24"/>
          <w:szCs w:val="24"/>
          <w:shd w:val="clear" w:color="auto" w:fill="FFFFFF"/>
        </w:rPr>
        <w:t>aba</w:t>
      </w:r>
      <w:r w:rsidR="007449E3" w:rsidRPr="00566FF2">
        <w:rPr>
          <w:rFonts w:ascii="Arial" w:hAnsi="Arial" w:cs="Arial"/>
          <w:sz w:val="24"/>
          <w:szCs w:val="24"/>
          <w:shd w:val="clear" w:color="auto" w:fill="FFFFFF"/>
        </w:rPr>
        <w:t xml:space="preserve"> que los seres vivos más complejos surgieron </w:t>
      </w:r>
      <w:r w:rsidRPr="00566FF2">
        <w:rPr>
          <w:rFonts w:ascii="Arial" w:hAnsi="Arial" w:cs="Arial"/>
          <w:sz w:val="24"/>
          <w:szCs w:val="24"/>
          <w:shd w:val="clear" w:color="auto" w:fill="FFFFFF"/>
        </w:rPr>
        <w:t xml:space="preserve">a partir </w:t>
      </w:r>
      <w:r w:rsidR="007449E3" w:rsidRPr="00566FF2">
        <w:rPr>
          <w:rFonts w:ascii="Arial" w:hAnsi="Arial" w:cs="Arial"/>
          <w:sz w:val="24"/>
          <w:szCs w:val="24"/>
          <w:shd w:val="clear" w:color="auto" w:fill="FFFFFF"/>
        </w:rPr>
        <w:t xml:space="preserve">de la transformación de unos más sencillos. </w:t>
      </w:r>
    </w:p>
    <w:p w14:paraId="22A1D194" w14:textId="77777777" w:rsidR="00E424F5" w:rsidRPr="00566FF2" w:rsidRDefault="00BC66C8"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 xml:space="preserve">Esta hipótesis </w:t>
      </w:r>
      <w:r w:rsidR="00DA25A1" w:rsidRPr="00566FF2">
        <w:rPr>
          <w:rFonts w:ascii="Arial" w:hAnsi="Arial" w:cs="Arial"/>
          <w:sz w:val="24"/>
          <w:szCs w:val="24"/>
          <w:shd w:val="clear" w:color="auto" w:fill="FFFFFF"/>
        </w:rPr>
        <w:t xml:space="preserve">surgió a partir de los hallazgos de </w:t>
      </w:r>
      <w:r w:rsidR="00DA25A1" w:rsidRPr="00566FF2">
        <w:rPr>
          <w:rFonts w:ascii="Arial" w:hAnsi="Arial" w:cs="Arial"/>
          <w:b/>
          <w:sz w:val="24"/>
          <w:szCs w:val="24"/>
          <w:shd w:val="clear" w:color="auto" w:fill="FFFFFF"/>
        </w:rPr>
        <w:t>fósiles</w:t>
      </w:r>
      <w:r w:rsidR="00E424F5" w:rsidRPr="00566FF2">
        <w:rPr>
          <w:rFonts w:ascii="Arial" w:hAnsi="Arial" w:cs="Arial"/>
          <w:sz w:val="24"/>
          <w:szCs w:val="24"/>
          <w:shd w:val="clear" w:color="auto" w:fill="FFFFFF"/>
        </w:rPr>
        <w:t xml:space="preserve"> </w:t>
      </w:r>
      <w:r w:rsidR="007449E3" w:rsidRPr="00566FF2">
        <w:rPr>
          <w:rFonts w:ascii="Arial" w:hAnsi="Arial" w:cs="Arial"/>
          <w:sz w:val="24"/>
          <w:szCs w:val="24"/>
          <w:shd w:val="clear" w:color="auto" w:fill="FFFFFF"/>
        </w:rPr>
        <w:t xml:space="preserve">de organismos primitivos en capas antiguas de la </w:t>
      </w:r>
      <w:r w:rsidR="007449E3" w:rsidRPr="00566FF2">
        <w:rPr>
          <w:rFonts w:ascii="Arial" w:hAnsi="Arial" w:cs="Arial"/>
          <w:b/>
          <w:sz w:val="24"/>
          <w:szCs w:val="24"/>
          <w:shd w:val="clear" w:color="auto" w:fill="FFFFFF"/>
        </w:rPr>
        <w:t>corteza terrestre</w:t>
      </w:r>
      <w:r w:rsidR="00E424F5" w:rsidRPr="00566FF2">
        <w:rPr>
          <w:rFonts w:ascii="Arial" w:hAnsi="Arial" w:cs="Arial"/>
          <w:sz w:val="24"/>
          <w:szCs w:val="24"/>
          <w:shd w:val="clear" w:color="auto" w:fill="FFFFFF"/>
        </w:rPr>
        <w:t>. Los científicos notaron que en esas capas solo había organismos antiguos, ya extintos, y no aparecían los seres vivos actuales. Además, comprobaron que a medida que investigaban capas más recientes, encontraban también formas más modernas de seres vivos.</w:t>
      </w:r>
    </w:p>
    <w:p w14:paraId="34F1DAD5" w14:textId="77777777" w:rsidR="00BC66C8" w:rsidRPr="00566FF2" w:rsidRDefault="00BC66C8" w:rsidP="00566FF2">
      <w:pPr>
        <w:spacing w:line="360" w:lineRule="auto"/>
        <w:rPr>
          <w:rFonts w:ascii="Arial" w:hAnsi="Arial" w:cs="Arial"/>
          <w:sz w:val="24"/>
          <w:szCs w:val="24"/>
        </w:rPr>
      </w:pPr>
      <w:r w:rsidRPr="00566FF2">
        <w:rPr>
          <w:rFonts w:ascii="Arial" w:hAnsi="Arial" w:cs="Arial"/>
          <w:sz w:val="24"/>
          <w:szCs w:val="24"/>
        </w:rPr>
        <w:t xml:space="preserve">Según </w:t>
      </w:r>
      <w:r w:rsidR="009173FA" w:rsidRPr="00566FF2">
        <w:rPr>
          <w:rFonts w:ascii="Arial" w:hAnsi="Arial" w:cs="Arial"/>
          <w:sz w:val="24"/>
          <w:szCs w:val="24"/>
        </w:rPr>
        <w:t>el trabajo de Lamarck</w:t>
      </w:r>
      <w:r w:rsidRPr="00566FF2">
        <w:rPr>
          <w:rFonts w:ascii="Arial" w:hAnsi="Arial" w:cs="Arial"/>
          <w:sz w:val="24"/>
          <w:szCs w:val="24"/>
        </w:rPr>
        <w:t>, todas las especies animal</w:t>
      </w:r>
      <w:r w:rsidR="00E424F5" w:rsidRPr="00566FF2">
        <w:rPr>
          <w:rFonts w:ascii="Arial" w:hAnsi="Arial" w:cs="Arial"/>
          <w:sz w:val="24"/>
          <w:szCs w:val="24"/>
        </w:rPr>
        <w:t>es, incluido el ser humano, son</w:t>
      </w:r>
      <w:r w:rsidRPr="00566FF2">
        <w:rPr>
          <w:rFonts w:ascii="Arial" w:hAnsi="Arial" w:cs="Arial"/>
          <w:sz w:val="24"/>
          <w:szCs w:val="24"/>
        </w:rPr>
        <w:t xml:space="preserve"> descendientes de otras especies. </w:t>
      </w:r>
      <w:r w:rsidR="00DA0E3E" w:rsidRPr="00566FF2">
        <w:rPr>
          <w:rFonts w:ascii="Arial" w:hAnsi="Arial" w:cs="Arial"/>
          <w:sz w:val="24"/>
          <w:szCs w:val="24"/>
        </w:rPr>
        <w:t xml:space="preserve">Esta </w:t>
      </w:r>
      <w:r w:rsidR="00A471C5" w:rsidRPr="00566FF2">
        <w:rPr>
          <w:rFonts w:ascii="Arial" w:hAnsi="Arial" w:cs="Arial"/>
          <w:sz w:val="24"/>
          <w:szCs w:val="24"/>
        </w:rPr>
        <w:t xml:space="preserve">hipótesis </w:t>
      </w:r>
      <w:r w:rsidRPr="00566FF2">
        <w:rPr>
          <w:rFonts w:ascii="Arial" w:hAnsi="Arial" w:cs="Arial"/>
          <w:sz w:val="24"/>
          <w:szCs w:val="24"/>
        </w:rPr>
        <w:t>defendía cuatro postulados:</w:t>
      </w:r>
    </w:p>
    <w:p w14:paraId="3D64DC78" w14:textId="2BB5F7FC" w:rsidR="00BC66C8" w:rsidRPr="00566FF2" w:rsidRDefault="00BC66C8" w:rsidP="00566FF2">
      <w:pPr>
        <w:numPr>
          <w:ilvl w:val="0"/>
          <w:numId w:val="23"/>
        </w:numPr>
        <w:shd w:val="clear" w:color="auto" w:fill="FFFFFF"/>
        <w:spacing w:after="0" w:line="360" w:lineRule="auto"/>
        <w:ind w:left="300"/>
        <w:rPr>
          <w:rFonts w:ascii="Arial" w:eastAsia="Times New Roman" w:hAnsi="Arial" w:cs="Arial"/>
          <w:sz w:val="24"/>
          <w:szCs w:val="24"/>
          <w:lang w:eastAsia="es-CO"/>
        </w:rPr>
      </w:pPr>
      <w:r w:rsidRPr="00566FF2">
        <w:rPr>
          <w:rFonts w:ascii="Arial" w:eastAsia="Times New Roman" w:hAnsi="Arial" w:cs="Arial"/>
          <w:sz w:val="24"/>
          <w:szCs w:val="24"/>
          <w:lang w:eastAsia="es-CO"/>
        </w:rPr>
        <w:t>La </w:t>
      </w:r>
      <w:r w:rsidRPr="00566FF2">
        <w:rPr>
          <w:rFonts w:ascii="Arial" w:eastAsia="Times New Roman" w:hAnsi="Arial" w:cs="Arial"/>
          <w:b/>
          <w:bCs/>
          <w:sz w:val="24"/>
          <w:szCs w:val="24"/>
          <w:lang w:eastAsia="es-CO"/>
        </w:rPr>
        <w:t>tendencia innata</w:t>
      </w:r>
      <w:r w:rsidRPr="00566FF2">
        <w:rPr>
          <w:rFonts w:ascii="Arial" w:eastAsia="Times New Roman" w:hAnsi="Arial" w:cs="Arial"/>
          <w:sz w:val="24"/>
          <w:szCs w:val="24"/>
          <w:lang w:eastAsia="es-CO"/>
        </w:rPr>
        <w:t> al </w:t>
      </w:r>
      <w:r w:rsidRPr="00566FF2">
        <w:rPr>
          <w:rFonts w:ascii="Arial" w:eastAsia="Times New Roman" w:hAnsi="Arial" w:cs="Arial"/>
          <w:b/>
          <w:bCs/>
          <w:sz w:val="24"/>
          <w:szCs w:val="24"/>
          <w:lang w:eastAsia="es-CO"/>
        </w:rPr>
        <w:t>perfeccionamiento</w:t>
      </w:r>
      <w:r w:rsidRPr="00566FF2">
        <w:rPr>
          <w:rFonts w:ascii="Arial" w:eastAsia="Times New Roman" w:hAnsi="Arial" w:cs="Arial"/>
          <w:sz w:val="24"/>
          <w:szCs w:val="24"/>
          <w:lang w:eastAsia="es-CO"/>
        </w:rPr>
        <w:t> de los organismos. Todos los seres vivos t</w:t>
      </w:r>
      <w:r w:rsidR="00A471C5" w:rsidRPr="00566FF2">
        <w:rPr>
          <w:rFonts w:ascii="Arial" w:eastAsia="Times New Roman" w:hAnsi="Arial" w:cs="Arial"/>
          <w:sz w:val="24"/>
          <w:szCs w:val="24"/>
          <w:lang w:eastAsia="es-CO"/>
        </w:rPr>
        <w:t>ienden</w:t>
      </w:r>
      <w:r w:rsidR="00D94F2B"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a </w:t>
      </w:r>
      <w:r w:rsidR="00934073" w:rsidRPr="00566FF2">
        <w:rPr>
          <w:rFonts w:ascii="Arial" w:eastAsia="Times New Roman" w:hAnsi="Arial" w:cs="Arial"/>
          <w:sz w:val="24"/>
          <w:szCs w:val="24"/>
          <w:lang w:eastAsia="es-CO"/>
        </w:rPr>
        <w:t xml:space="preserve">hacerse más complejos y a </w:t>
      </w:r>
      <w:r w:rsidRPr="00566FF2">
        <w:rPr>
          <w:rFonts w:ascii="Arial" w:eastAsia="Times New Roman" w:hAnsi="Arial" w:cs="Arial"/>
          <w:sz w:val="24"/>
          <w:szCs w:val="24"/>
          <w:lang w:eastAsia="es-CO"/>
        </w:rPr>
        <w:t>perfeccionarse, lo que les permit</w:t>
      </w:r>
      <w:r w:rsidR="00A471C5" w:rsidRPr="00566FF2">
        <w:rPr>
          <w:rFonts w:ascii="Arial" w:eastAsia="Times New Roman" w:hAnsi="Arial" w:cs="Arial"/>
          <w:sz w:val="24"/>
          <w:szCs w:val="24"/>
          <w:lang w:eastAsia="es-CO"/>
        </w:rPr>
        <w:t>e</w:t>
      </w:r>
      <w:r w:rsid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adaptarse a ambientes muy diversos.</w:t>
      </w:r>
    </w:p>
    <w:p w14:paraId="616ABF2F" w14:textId="4AD82440" w:rsidR="00BC66C8" w:rsidRPr="00566FF2" w:rsidRDefault="00BC66C8" w:rsidP="00566FF2">
      <w:pPr>
        <w:numPr>
          <w:ilvl w:val="0"/>
          <w:numId w:val="23"/>
        </w:numPr>
        <w:shd w:val="clear" w:color="auto" w:fill="FFFFFF"/>
        <w:spacing w:after="0" w:line="360" w:lineRule="auto"/>
        <w:ind w:left="300"/>
        <w:rPr>
          <w:rFonts w:ascii="Arial" w:eastAsia="Times New Roman" w:hAnsi="Arial" w:cs="Arial"/>
          <w:sz w:val="24"/>
          <w:szCs w:val="24"/>
          <w:lang w:eastAsia="es-CO"/>
        </w:rPr>
      </w:pPr>
      <w:r w:rsidRPr="00566FF2">
        <w:rPr>
          <w:rFonts w:ascii="Arial" w:eastAsia="Times New Roman" w:hAnsi="Arial" w:cs="Arial"/>
          <w:sz w:val="24"/>
          <w:szCs w:val="24"/>
          <w:lang w:eastAsia="es-CO"/>
        </w:rPr>
        <w:t>La </w:t>
      </w:r>
      <w:r w:rsidRPr="00566FF2">
        <w:rPr>
          <w:rFonts w:ascii="Arial" w:eastAsia="Times New Roman" w:hAnsi="Arial" w:cs="Arial"/>
          <w:b/>
          <w:bCs/>
          <w:sz w:val="24"/>
          <w:szCs w:val="24"/>
          <w:lang w:eastAsia="es-CO"/>
        </w:rPr>
        <w:t>ley del uso</w:t>
      </w:r>
      <w:r w:rsidRPr="00566FF2">
        <w:rPr>
          <w:rFonts w:ascii="Arial" w:eastAsia="Times New Roman" w:hAnsi="Arial" w:cs="Arial"/>
          <w:sz w:val="24"/>
          <w:szCs w:val="24"/>
          <w:lang w:eastAsia="es-CO"/>
        </w:rPr>
        <w:t> y </w:t>
      </w:r>
      <w:r w:rsidRPr="00566FF2">
        <w:rPr>
          <w:rFonts w:ascii="Arial" w:eastAsia="Times New Roman" w:hAnsi="Arial" w:cs="Arial"/>
          <w:b/>
          <w:bCs/>
          <w:sz w:val="24"/>
          <w:szCs w:val="24"/>
          <w:lang w:eastAsia="es-CO"/>
        </w:rPr>
        <w:t>desuso</w:t>
      </w:r>
      <w:r w:rsidRPr="00566FF2">
        <w:rPr>
          <w:rFonts w:ascii="Arial" w:eastAsia="Times New Roman" w:hAnsi="Arial" w:cs="Arial"/>
          <w:sz w:val="24"/>
          <w:szCs w:val="24"/>
          <w:lang w:eastAsia="es-CO"/>
        </w:rPr>
        <w:t> de los </w:t>
      </w:r>
      <w:r w:rsidRPr="00566FF2">
        <w:rPr>
          <w:rFonts w:ascii="Arial" w:eastAsia="Times New Roman" w:hAnsi="Arial" w:cs="Arial"/>
          <w:b/>
          <w:bCs/>
          <w:sz w:val="24"/>
          <w:szCs w:val="24"/>
          <w:lang w:eastAsia="es-CO"/>
        </w:rPr>
        <w:t>órganos</w:t>
      </w:r>
      <w:r w:rsidRPr="00566FF2">
        <w:rPr>
          <w:rFonts w:ascii="Arial" w:eastAsia="Times New Roman" w:hAnsi="Arial" w:cs="Arial"/>
          <w:sz w:val="24"/>
          <w:szCs w:val="24"/>
          <w:lang w:eastAsia="es-CO"/>
        </w:rPr>
        <w:t>. El medio ambiente que rodea a los organismos influye sobre el desarrollo de sus órganos. Así, los órgan</w:t>
      </w:r>
      <w:r w:rsidR="00E424F5" w:rsidRPr="00566FF2">
        <w:rPr>
          <w:rFonts w:ascii="Arial" w:eastAsia="Times New Roman" w:hAnsi="Arial" w:cs="Arial"/>
          <w:sz w:val="24"/>
          <w:szCs w:val="24"/>
          <w:lang w:eastAsia="es-CO"/>
        </w:rPr>
        <w:t>os más usados por los seres</w:t>
      </w:r>
      <w:r w:rsidRPr="00566FF2">
        <w:rPr>
          <w:rFonts w:ascii="Arial" w:eastAsia="Times New Roman" w:hAnsi="Arial" w:cs="Arial"/>
          <w:sz w:val="24"/>
          <w:szCs w:val="24"/>
          <w:lang w:eastAsia="es-CO"/>
        </w:rPr>
        <w:t xml:space="preserve"> para adaptarse se desarrollan </w:t>
      </w:r>
      <w:r w:rsidR="00A471C5" w:rsidRPr="00566FF2">
        <w:rPr>
          <w:rFonts w:ascii="Arial" w:eastAsia="Times New Roman" w:hAnsi="Arial" w:cs="Arial"/>
          <w:sz w:val="24"/>
          <w:szCs w:val="24"/>
          <w:lang w:eastAsia="es-CO"/>
        </w:rPr>
        <w:t xml:space="preserve">más, </w:t>
      </w:r>
      <w:r w:rsidR="00E424F5" w:rsidRPr="00566FF2">
        <w:rPr>
          <w:rFonts w:ascii="Arial" w:eastAsia="Times New Roman" w:hAnsi="Arial" w:cs="Arial"/>
          <w:sz w:val="24"/>
          <w:szCs w:val="24"/>
          <w:lang w:eastAsia="es-CO"/>
        </w:rPr>
        <w:t>y</w:t>
      </w:r>
      <w:r w:rsidR="00926EB7">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en cambio, los menos usados se atrofian o desaparecen. De este modo, se </w:t>
      </w:r>
      <w:r w:rsidRPr="00566FF2">
        <w:rPr>
          <w:rFonts w:ascii="Arial" w:eastAsia="Times New Roman" w:hAnsi="Arial" w:cs="Arial"/>
          <w:b/>
          <w:bCs/>
          <w:sz w:val="24"/>
          <w:szCs w:val="24"/>
          <w:lang w:eastAsia="es-CO"/>
        </w:rPr>
        <w:t xml:space="preserve">modifica </w:t>
      </w:r>
      <w:r w:rsidRPr="00185008">
        <w:rPr>
          <w:rFonts w:ascii="Arial" w:eastAsia="Times New Roman" w:hAnsi="Arial" w:cs="Arial"/>
          <w:bCs/>
          <w:sz w:val="24"/>
          <w:szCs w:val="24"/>
          <w:lang w:eastAsia="es-CO"/>
        </w:rPr>
        <w:t xml:space="preserve">la </w:t>
      </w:r>
      <w:r w:rsidRPr="00185008">
        <w:rPr>
          <w:rFonts w:ascii="Arial" w:eastAsia="Times New Roman" w:hAnsi="Arial" w:cs="Arial"/>
          <w:b/>
          <w:bCs/>
          <w:sz w:val="24"/>
          <w:szCs w:val="24"/>
          <w:lang w:eastAsia="es-CO"/>
        </w:rPr>
        <w:t>estructura corporal</w:t>
      </w:r>
      <w:r w:rsidRPr="00566FF2">
        <w:rPr>
          <w:rFonts w:ascii="Arial" w:eastAsia="Times New Roman" w:hAnsi="Arial" w:cs="Arial"/>
          <w:sz w:val="24"/>
          <w:szCs w:val="24"/>
          <w:lang w:eastAsia="es-CO"/>
        </w:rPr>
        <w:t> de los organismos.</w:t>
      </w:r>
    </w:p>
    <w:p w14:paraId="573554E0" w14:textId="77777777" w:rsidR="00BC66C8" w:rsidRPr="00566FF2" w:rsidRDefault="00BC66C8" w:rsidP="00566FF2">
      <w:pPr>
        <w:numPr>
          <w:ilvl w:val="0"/>
          <w:numId w:val="23"/>
        </w:numPr>
        <w:shd w:val="clear" w:color="auto" w:fill="FFFFFF"/>
        <w:spacing w:after="0" w:line="360" w:lineRule="auto"/>
        <w:ind w:left="300"/>
        <w:rPr>
          <w:rFonts w:ascii="Arial" w:eastAsia="Times New Roman" w:hAnsi="Arial" w:cs="Arial"/>
          <w:sz w:val="24"/>
          <w:szCs w:val="24"/>
          <w:lang w:eastAsia="es-CO"/>
        </w:rPr>
      </w:pPr>
      <w:r w:rsidRPr="00566FF2">
        <w:rPr>
          <w:rFonts w:ascii="Arial" w:eastAsia="Times New Roman" w:hAnsi="Arial" w:cs="Arial"/>
          <w:sz w:val="24"/>
          <w:szCs w:val="24"/>
          <w:lang w:eastAsia="es-CO"/>
        </w:rPr>
        <w:t>La </w:t>
      </w:r>
      <w:r w:rsidRPr="00566FF2">
        <w:rPr>
          <w:rFonts w:ascii="Arial" w:eastAsia="Times New Roman" w:hAnsi="Arial" w:cs="Arial"/>
          <w:b/>
          <w:bCs/>
          <w:sz w:val="24"/>
          <w:szCs w:val="24"/>
          <w:lang w:eastAsia="es-CO"/>
        </w:rPr>
        <w:t xml:space="preserve">función </w:t>
      </w:r>
      <w:r w:rsidRPr="00185008">
        <w:rPr>
          <w:rFonts w:ascii="Arial" w:eastAsia="Times New Roman" w:hAnsi="Arial" w:cs="Arial"/>
          <w:b/>
          <w:bCs/>
          <w:sz w:val="24"/>
          <w:szCs w:val="24"/>
          <w:lang w:eastAsia="es-CO"/>
        </w:rPr>
        <w:t>crea el órgano</w:t>
      </w:r>
      <w:r w:rsidRPr="00566FF2">
        <w:rPr>
          <w:rFonts w:ascii="Arial" w:eastAsia="Times New Roman" w:hAnsi="Arial" w:cs="Arial"/>
          <w:sz w:val="24"/>
          <w:szCs w:val="24"/>
          <w:lang w:eastAsia="es-CO"/>
        </w:rPr>
        <w:t>. Si los cambios ambientales originan necesidades nuevas en los organismos, est</w:t>
      </w:r>
      <w:r w:rsidR="00A471C5" w:rsidRPr="00566FF2">
        <w:rPr>
          <w:rFonts w:ascii="Arial" w:eastAsia="Times New Roman" w:hAnsi="Arial" w:cs="Arial"/>
          <w:sz w:val="24"/>
          <w:szCs w:val="24"/>
          <w:lang w:eastAsia="es-CO"/>
        </w:rPr>
        <w:t>o</w:t>
      </w:r>
      <w:r w:rsidRPr="00566FF2">
        <w:rPr>
          <w:rFonts w:ascii="Arial" w:eastAsia="Times New Roman" w:hAnsi="Arial" w:cs="Arial"/>
          <w:sz w:val="24"/>
          <w:szCs w:val="24"/>
          <w:lang w:eastAsia="es-CO"/>
        </w:rPr>
        <w:t>s pueden desarrollar órganos totalmente nuevos.</w:t>
      </w:r>
    </w:p>
    <w:p w14:paraId="3405F74F" w14:textId="77777777" w:rsidR="00BC66C8" w:rsidRPr="00566FF2" w:rsidRDefault="00BC66C8" w:rsidP="00566FF2">
      <w:pPr>
        <w:numPr>
          <w:ilvl w:val="0"/>
          <w:numId w:val="23"/>
        </w:numPr>
        <w:shd w:val="clear" w:color="auto" w:fill="FFFFFF"/>
        <w:spacing w:after="0" w:line="360" w:lineRule="auto"/>
        <w:ind w:left="300"/>
        <w:rPr>
          <w:rFonts w:ascii="Arial" w:eastAsia="Times New Roman" w:hAnsi="Arial" w:cs="Arial"/>
          <w:sz w:val="24"/>
          <w:szCs w:val="24"/>
          <w:lang w:eastAsia="es-CO"/>
        </w:rPr>
      </w:pPr>
      <w:r w:rsidRPr="00566FF2">
        <w:rPr>
          <w:rFonts w:ascii="Arial" w:eastAsia="Times New Roman" w:hAnsi="Arial" w:cs="Arial"/>
          <w:sz w:val="24"/>
          <w:szCs w:val="24"/>
          <w:lang w:eastAsia="es-CO"/>
        </w:rPr>
        <w:t>La </w:t>
      </w:r>
      <w:r w:rsidRPr="00185008">
        <w:rPr>
          <w:rFonts w:ascii="Arial" w:eastAsia="Times New Roman" w:hAnsi="Arial" w:cs="Arial"/>
          <w:b/>
          <w:bCs/>
          <w:sz w:val="24"/>
          <w:szCs w:val="24"/>
          <w:lang w:eastAsia="es-CO"/>
        </w:rPr>
        <w:t>herencia de los</w:t>
      </w:r>
      <w:r w:rsidRPr="00566FF2">
        <w:rPr>
          <w:rFonts w:ascii="Arial" w:eastAsia="Times New Roman" w:hAnsi="Arial" w:cs="Arial"/>
          <w:b/>
          <w:bCs/>
          <w:sz w:val="24"/>
          <w:szCs w:val="24"/>
          <w:lang w:eastAsia="es-CO"/>
        </w:rPr>
        <w:t xml:space="preserve"> caracteres adquiridos</w:t>
      </w:r>
      <w:r w:rsidRPr="00566FF2">
        <w:rPr>
          <w:rFonts w:ascii="Arial" w:eastAsia="Times New Roman" w:hAnsi="Arial" w:cs="Arial"/>
          <w:sz w:val="24"/>
          <w:szCs w:val="24"/>
          <w:lang w:eastAsia="es-CO"/>
        </w:rPr>
        <w:t>. Los caracteres que se han adquirido por el uso y el desarrollo de los órganos se transmiten</w:t>
      </w:r>
      <w:r w:rsidR="00F24B10" w:rsidRPr="00566FF2">
        <w:rPr>
          <w:rFonts w:ascii="Arial" w:eastAsia="Times New Roman" w:hAnsi="Arial" w:cs="Arial"/>
          <w:sz w:val="24"/>
          <w:szCs w:val="24"/>
          <w:lang w:eastAsia="es-CO"/>
        </w:rPr>
        <w:t xml:space="preserve"> a la descendencia.</w:t>
      </w:r>
    </w:p>
    <w:p w14:paraId="63ED54AF" w14:textId="77777777" w:rsidR="0072612F" w:rsidRPr="00566FF2" w:rsidRDefault="0072612F" w:rsidP="00566FF2">
      <w:pPr>
        <w:shd w:val="clear" w:color="auto" w:fill="FFFFFF"/>
        <w:spacing w:after="0" w:line="360" w:lineRule="auto"/>
        <w:ind w:left="300"/>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1FB4B593" w14:textId="77777777" w:rsidTr="00C121B7">
        <w:tc>
          <w:tcPr>
            <w:tcW w:w="9054" w:type="dxa"/>
            <w:gridSpan w:val="2"/>
            <w:shd w:val="clear" w:color="auto" w:fill="0D0D0D" w:themeFill="text1" w:themeFillTint="F2"/>
          </w:tcPr>
          <w:p w14:paraId="22D6A640" w14:textId="77777777" w:rsidR="0072612F" w:rsidRPr="00566FF2" w:rsidRDefault="0072612F"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w:t>
            </w:r>
            <w:r w:rsidR="00DE3F21" w:rsidRPr="00566FF2">
              <w:rPr>
                <w:rFonts w:ascii="Arial" w:hAnsi="Arial" w:cs="Arial"/>
                <w:b/>
                <w:sz w:val="24"/>
                <w:szCs w:val="24"/>
              </w:rPr>
              <w:t>ilustración)</w:t>
            </w:r>
          </w:p>
        </w:tc>
      </w:tr>
      <w:tr w:rsidR="002F7C6E" w:rsidRPr="00566FF2" w14:paraId="1B182573" w14:textId="77777777" w:rsidTr="00C121B7">
        <w:tc>
          <w:tcPr>
            <w:tcW w:w="2376" w:type="dxa"/>
          </w:tcPr>
          <w:p w14:paraId="72A69773" w14:textId="77777777" w:rsidR="0072612F" w:rsidRPr="00566FF2" w:rsidRDefault="0072612F" w:rsidP="00566FF2">
            <w:pPr>
              <w:spacing w:line="360" w:lineRule="auto"/>
              <w:rPr>
                <w:rFonts w:ascii="Arial" w:hAnsi="Arial" w:cs="Arial"/>
                <w:b/>
                <w:sz w:val="24"/>
                <w:szCs w:val="24"/>
              </w:rPr>
            </w:pPr>
            <w:r w:rsidRPr="00566FF2">
              <w:rPr>
                <w:rFonts w:ascii="Arial" w:hAnsi="Arial" w:cs="Arial"/>
                <w:b/>
                <w:sz w:val="24"/>
                <w:szCs w:val="24"/>
              </w:rPr>
              <w:lastRenderedPageBreak/>
              <w:t>Código</w:t>
            </w:r>
          </w:p>
        </w:tc>
        <w:tc>
          <w:tcPr>
            <w:tcW w:w="6678" w:type="dxa"/>
          </w:tcPr>
          <w:p w14:paraId="7C0D08D1" w14:textId="77777777" w:rsidR="0072612F" w:rsidRPr="00566FF2" w:rsidRDefault="00406982" w:rsidP="00566FF2">
            <w:pPr>
              <w:spacing w:line="360" w:lineRule="auto"/>
              <w:rPr>
                <w:rFonts w:ascii="Arial" w:hAnsi="Arial" w:cs="Arial"/>
                <w:b/>
                <w:sz w:val="24"/>
                <w:szCs w:val="24"/>
              </w:rPr>
            </w:pPr>
            <w:r w:rsidRPr="00566FF2">
              <w:rPr>
                <w:rFonts w:ascii="Arial" w:hAnsi="Arial" w:cs="Arial"/>
                <w:sz w:val="24"/>
                <w:szCs w:val="24"/>
              </w:rPr>
              <w:t>CN_09_0</w:t>
            </w:r>
            <w:r w:rsidR="00C62F92" w:rsidRPr="00566FF2">
              <w:rPr>
                <w:rFonts w:ascii="Arial" w:hAnsi="Arial" w:cs="Arial"/>
                <w:sz w:val="24"/>
                <w:szCs w:val="24"/>
              </w:rPr>
              <w:t>3</w:t>
            </w:r>
            <w:r w:rsidR="0042170B" w:rsidRPr="00566FF2">
              <w:rPr>
                <w:rFonts w:ascii="Arial" w:hAnsi="Arial" w:cs="Arial"/>
                <w:sz w:val="24"/>
                <w:szCs w:val="24"/>
              </w:rPr>
              <w:t>_CO_IMG10</w:t>
            </w:r>
          </w:p>
        </w:tc>
      </w:tr>
      <w:tr w:rsidR="002F7C6E" w:rsidRPr="00566FF2" w14:paraId="2043182D" w14:textId="77777777" w:rsidTr="00C121B7">
        <w:tc>
          <w:tcPr>
            <w:tcW w:w="2376" w:type="dxa"/>
          </w:tcPr>
          <w:p w14:paraId="0861796F" w14:textId="77777777" w:rsidR="0072612F" w:rsidRPr="00566FF2" w:rsidRDefault="0072612F"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1E7C43D6" w14:textId="77777777" w:rsidR="0072612F" w:rsidRPr="00566FF2" w:rsidRDefault="0072612F" w:rsidP="00566FF2">
            <w:pPr>
              <w:spacing w:line="360" w:lineRule="auto"/>
              <w:rPr>
                <w:rFonts w:ascii="Arial" w:hAnsi="Arial" w:cs="Arial"/>
                <w:sz w:val="24"/>
                <w:szCs w:val="24"/>
              </w:rPr>
            </w:pPr>
            <w:r w:rsidRPr="00566FF2">
              <w:rPr>
                <w:rFonts w:ascii="Arial" w:hAnsi="Arial" w:cs="Arial"/>
                <w:sz w:val="24"/>
                <w:szCs w:val="24"/>
              </w:rPr>
              <w:t>Secuencia de cuatro imágenes de jirafas comiendo hojas de un árbol, con el cuello cada vez más largo</w:t>
            </w:r>
          </w:p>
        </w:tc>
      </w:tr>
      <w:tr w:rsidR="002F7C6E" w:rsidRPr="00566FF2" w14:paraId="15979DBF" w14:textId="77777777" w:rsidTr="00C121B7">
        <w:tc>
          <w:tcPr>
            <w:tcW w:w="2376" w:type="dxa"/>
          </w:tcPr>
          <w:p w14:paraId="49032900" w14:textId="77777777" w:rsidR="0072612F" w:rsidRPr="00566FF2" w:rsidRDefault="0072612F" w:rsidP="00566FF2">
            <w:pPr>
              <w:spacing w:line="360" w:lineRule="auto"/>
              <w:rPr>
                <w:rFonts w:ascii="Arial" w:hAnsi="Arial" w:cs="Arial"/>
                <w:sz w:val="24"/>
                <w:szCs w:val="24"/>
              </w:rPr>
            </w:pPr>
            <w:r w:rsidRPr="00566FF2">
              <w:rPr>
                <w:rFonts w:ascii="Arial" w:hAnsi="Arial" w:cs="Arial"/>
                <w:b/>
                <w:sz w:val="24"/>
                <w:szCs w:val="24"/>
              </w:rPr>
              <w:t>Código Shutterstock (o URL o la ruta en AulaPlaneta)</w:t>
            </w:r>
          </w:p>
        </w:tc>
        <w:tc>
          <w:tcPr>
            <w:tcW w:w="6678" w:type="dxa"/>
          </w:tcPr>
          <w:p w14:paraId="1948B6C0" w14:textId="77777777" w:rsidR="00991F9F" w:rsidRPr="00566FF2" w:rsidRDefault="002F3301" w:rsidP="00566FF2">
            <w:pPr>
              <w:spacing w:line="360" w:lineRule="auto"/>
              <w:rPr>
                <w:rFonts w:ascii="Arial" w:hAnsi="Arial" w:cs="Arial"/>
                <w:sz w:val="24"/>
                <w:szCs w:val="24"/>
              </w:rPr>
            </w:pPr>
            <w:r w:rsidRPr="00566FF2">
              <w:rPr>
                <w:rFonts w:ascii="Arial" w:hAnsi="Arial" w:cs="Arial"/>
                <w:sz w:val="24"/>
                <w:szCs w:val="24"/>
              </w:rPr>
              <w:t>4° ESO/Biología y geología</w:t>
            </w:r>
            <w:r w:rsidR="00991F9F" w:rsidRPr="00566FF2">
              <w:rPr>
                <w:rFonts w:ascii="Arial" w:hAnsi="Arial" w:cs="Arial"/>
                <w:sz w:val="24"/>
                <w:szCs w:val="24"/>
                <w:lang w:val="es-ES_tradnl"/>
              </w:rPr>
              <w:t>/La evolución biológica/</w:t>
            </w:r>
            <w:r w:rsidRPr="00566FF2">
              <w:rPr>
                <w:rFonts w:ascii="Arial" w:hAnsi="Arial" w:cs="Arial"/>
                <w:sz w:val="24"/>
                <w:szCs w:val="24"/>
                <w:lang w:val="es-ES_tradnl"/>
              </w:rPr>
              <w:t>Cuaderno de estudio/</w:t>
            </w:r>
            <w:r w:rsidR="00991F9F" w:rsidRPr="00566FF2">
              <w:rPr>
                <w:rFonts w:ascii="Arial" w:hAnsi="Arial" w:cs="Arial"/>
                <w:sz w:val="24"/>
                <w:szCs w:val="24"/>
                <w:lang w:val="es-ES_tradnl"/>
              </w:rPr>
              <w:t>El origen de la vida/</w:t>
            </w:r>
            <w:r w:rsidRPr="00566FF2">
              <w:rPr>
                <w:rFonts w:ascii="Arial" w:hAnsi="Arial" w:cs="Arial"/>
                <w:sz w:val="24"/>
                <w:szCs w:val="24"/>
                <w:lang w:val="es-ES_tradnl"/>
              </w:rPr>
              <w:t>Sección 2.2.1 Las teorías sobre la evolución – Las teorías evolucionistas – La teoría de Lamarck/única imagen</w:t>
            </w:r>
          </w:p>
        </w:tc>
      </w:tr>
      <w:tr w:rsidR="002F7C6E" w:rsidRPr="00566FF2" w14:paraId="2C05C160" w14:textId="77777777" w:rsidTr="00C121B7">
        <w:tc>
          <w:tcPr>
            <w:tcW w:w="2376" w:type="dxa"/>
          </w:tcPr>
          <w:p w14:paraId="748B727D" w14:textId="77777777" w:rsidR="0072612F" w:rsidRPr="00566FF2" w:rsidRDefault="0072612F"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24B417E7" w14:textId="77777777" w:rsidR="0072612F" w:rsidRPr="00566FF2" w:rsidRDefault="002F3301" w:rsidP="00566FF2">
            <w:pPr>
              <w:spacing w:line="360" w:lineRule="auto"/>
              <w:rPr>
                <w:rFonts w:ascii="Arial" w:hAnsi="Arial" w:cs="Arial"/>
                <w:sz w:val="24"/>
                <w:szCs w:val="24"/>
              </w:rPr>
            </w:pPr>
            <w:r w:rsidRPr="00566FF2">
              <w:rPr>
                <w:rFonts w:ascii="Arial" w:hAnsi="Arial" w:cs="Arial"/>
                <w:sz w:val="24"/>
                <w:szCs w:val="24"/>
                <w:lang w:val="es-CO"/>
              </w:rPr>
              <w:t>Lamarck a</w:t>
            </w:r>
            <w:r w:rsidR="00FC6036" w:rsidRPr="00566FF2">
              <w:rPr>
                <w:rFonts w:ascii="Arial" w:hAnsi="Arial" w:cs="Arial"/>
                <w:sz w:val="24"/>
                <w:szCs w:val="24"/>
                <w:lang w:val="es-CO"/>
              </w:rPr>
              <w:t xml:space="preserve">firmaba </w:t>
            </w:r>
            <w:r w:rsidR="0072612F" w:rsidRPr="00566FF2">
              <w:rPr>
                <w:rFonts w:ascii="Arial" w:hAnsi="Arial" w:cs="Arial"/>
                <w:sz w:val="24"/>
                <w:szCs w:val="24"/>
                <w:lang w:val="es-CO"/>
              </w:rPr>
              <w:t>que una larga época de sequía obligó a la</w:t>
            </w:r>
            <w:r w:rsidR="00AE69E8" w:rsidRPr="00566FF2">
              <w:rPr>
                <w:rFonts w:ascii="Arial" w:hAnsi="Arial" w:cs="Arial"/>
                <w:sz w:val="24"/>
                <w:szCs w:val="24"/>
                <w:lang w:val="es-CO"/>
              </w:rPr>
              <w:t>s</w:t>
            </w:r>
            <w:r w:rsidR="0072612F" w:rsidRPr="00566FF2">
              <w:rPr>
                <w:rFonts w:ascii="Arial" w:hAnsi="Arial" w:cs="Arial"/>
                <w:sz w:val="24"/>
                <w:szCs w:val="24"/>
                <w:lang w:val="es-CO"/>
              </w:rPr>
              <w:t xml:space="preserve"> </w:t>
            </w:r>
            <w:r w:rsidR="00AE69E8" w:rsidRPr="00566FF2">
              <w:rPr>
                <w:rFonts w:ascii="Arial" w:hAnsi="Arial" w:cs="Arial"/>
                <w:sz w:val="24"/>
                <w:szCs w:val="24"/>
                <w:lang w:val="es-CO"/>
              </w:rPr>
              <w:t xml:space="preserve">jirafas </w:t>
            </w:r>
            <w:r w:rsidR="0072612F" w:rsidRPr="00566FF2">
              <w:rPr>
                <w:rFonts w:ascii="Arial" w:hAnsi="Arial" w:cs="Arial"/>
                <w:sz w:val="24"/>
                <w:szCs w:val="24"/>
                <w:lang w:val="es-CO"/>
              </w:rPr>
              <w:t xml:space="preserve">a comer </w:t>
            </w:r>
            <w:r w:rsidR="00004805" w:rsidRPr="00566FF2">
              <w:rPr>
                <w:rFonts w:ascii="Arial" w:hAnsi="Arial" w:cs="Arial"/>
                <w:sz w:val="24"/>
                <w:szCs w:val="24"/>
                <w:lang w:val="es-CO"/>
              </w:rPr>
              <w:t xml:space="preserve">hojas </w:t>
            </w:r>
            <w:r w:rsidR="0072612F" w:rsidRPr="00566FF2">
              <w:rPr>
                <w:rFonts w:ascii="Arial" w:hAnsi="Arial" w:cs="Arial"/>
                <w:sz w:val="24"/>
                <w:szCs w:val="24"/>
                <w:lang w:val="es-CO"/>
              </w:rPr>
              <w:t xml:space="preserve">de los árboles </w:t>
            </w:r>
            <w:r w:rsidRPr="00566FF2">
              <w:rPr>
                <w:rFonts w:ascii="Arial" w:hAnsi="Arial" w:cs="Arial"/>
                <w:sz w:val="24"/>
                <w:szCs w:val="24"/>
                <w:lang w:val="es-CO"/>
              </w:rPr>
              <w:t>en vez de hierba, y,</w:t>
            </w:r>
            <w:r w:rsidR="0072612F" w:rsidRPr="00566FF2">
              <w:rPr>
                <w:rFonts w:ascii="Arial" w:hAnsi="Arial" w:cs="Arial"/>
                <w:sz w:val="24"/>
                <w:szCs w:val="24"/>
                <w:lang w:val="es-CO"/>
              </w:rPr>
              <w:t xml:space="preserve"> en consecuencia, a estirar su c</w:t>
            </w:r>
            <w:r w:rsidRPr="00566FF2">
              <w:rPr>
                <w:rFonts w:ascii="Arial" w:hAnsi="Arial" w:cs="Arial"/>
                <w:sz w:val="24"/>
                <w:szCs w:val="24"/>
                <w:lang w:val="es-CO"/>
              </w:rPr>
              <w:t>uello para poder alcanzarlas</w:t>
            </w:r>
            <w:r w:rsidR="0072612F" w:rsidRPr="00566FF2">
              <w:rPr>
                <w:rFonts w:ascii="Arial" w:hAnsi="Arial" w:cs="Arial"/>
                <w:sz w:val="24"/>
                <w:szCs w:val="24"/>
                <w:lang w:val="es-CO"/>
              </w:rPr>
              <w:t>. Es</w:t>
            </w:r>
            <w:r w:rsidRPr="00566FF2">
              <w:rPr>
                <w:rFonts w:ascii="Arial" w:hAnsi="Arial" w:cs="Arial"/>
                <w:sz w:val="24"/>
                <w:szCs w:val="24"/>
                <w:lang w:val="es-CO"/>
              </w:rPr>
              <w:t>te hábito habría provocado</w:t>
            </w:r>
            <w:r w:rsidR="0072612F" w:rsidRPr="00566FF2">
              <w:rPr>
                <w:rFonts w:ascii="Arial" w:hAnsi="Arial" w:cs="Arial"/>
                <w:sz w:val="24"/>
                <w:szCs w:val="24"/>
                <w:lang w:val="es-CO"/>
              </w:rPr>
              <w:t xml:space="preserve"> un alargamiento que </w:t>
            </w:r>
            <w:r w:rsidRPr="00566FF2">
              <w:rPr>
                <w:rFonts w:ascii="Arial" w:hAnsi="Arial" w:cs="Arial"/>
                <w:sz w:val="24"/>
                <w:szCs w:val="24"/>
                <w:lang w:val="es-CO"/>
              </w:rPr>
              <w:t>se heredó a las siguientes generaciones.</w:t>
            </w:r>
          </w:p>
        </w:tc>
      </w:tr>
    </w:tbl>
    <w:p w14:paraId="73D84C26" w14:textId="77777777" w:rsidR="00BC66C8" w:rsidRPr="00566FF2" w:rsidRDefault="00BC66C8" w:rsidP="00566FF2">
      <w:pPr>
        <w:shd w:val="clear" w:color="auto" w:fill="FFFFFF"/>
        <w:spacing w:after="0" w:line="360" w:lineRule="auto"/>
        <w:ind w:left="300"/>
        <w:rPr>
          <w:rFonts w:ascii="Arial" w:eastAsia="Times New Roman" w:hAnsi="Arial" w:cs="Arial"/>
          <w:sz w:val="24"/>
          <w:szCs w:val="24"/>
          <w:lang w:eastAsia="es-CO"/>
        </w:rPr>
      </w:pPr>
    </w:p>
    <w:p w14:paraId="4BEE4A8F" w14:textId="77777777" w:rsidR="00F24B10" w:rsidRPr="00566FF2" w:rsidRDefault="00BC66C8"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La </w:t>
      </w:r>
      <w:r w:rsidR="00AE69E8" w:rsidRPr="00566FF2">
        <w:rPr>
          <w:rFonts w:ascii="Arial" w:eastAsia="Times New Roman" w:hAnsi="Arial" w:cs="Arial"/>
          <w:sz w:val="24"/>
          <w:szCs w:val="24"/>
          <w:lang w:eastAsia="es-CO"/>
        </w:rPr>
        <w:t>hipótesis</w:t>
      </w:r>
      <w:r w:rsidR="00F0791A"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de Lamarck fue muy aceptada inicialmente, </w:t>
      </w:r>
      <w:r w:rsidR="00F24B10" w:rsidRPr="00566FF2">
        <w:rPr>
          <w:rFonts w:ascii="Arial" w:eastAsia="Times New Roman" w:hAnsi="Arial" w:cs="Arial"/>
          <w:sz w:val="24"/>
          <w:szCs w:val="24"/>
          <w:lang w:eastAsia="es-CO"/>
        </w:rPr>
        <w:t>y</w:t>
      </w:r>
      <w:r w:rsidR="00BC5838" w:rsidRPr="00566FF2">
        <w:rPr>
          <w:rFonts w:ascii="Arial" w:eastAsia="Times New Roman" w:hAnsi="Arial" w:cs="Arial"/>
          <w:sz w:val="24"/>
          <w:szCs w:val="24"/>
          <w:lang w:eastAsia="es-CO"/>
        </w:rPr>
        <w:t xml:space="preserve"> se mantuvo </w:t>
      </w:r>
      <w:r w:rsidR="00F24B10" w:rsidRPr="00566FF2">
        <w:rPr>
          <w:rFonts w:ascii="Arial" w:eastAsia="Times New Roman" w:hAnsi="Arial" w:cs="Arial"/>
          <w:sz w:val="24"/>
          <w:szCs w:val="24"/>
          <w:lang w:eastAsia="es-CO"/>
        </w:rPr>
        <w:t xml:space="preserve">vigente </w:t>
      </w:r>
      <w:r w:rsidR="00B0540A" w:rsidRPr="00566FF2">
        <w:rPr>
          <w:rFonts w:ascii="Arial" w:eastAsia="Times New Roman" w:hAnsi="Arial" w:cs="Arial"/>
          <w:sz w:val="24"/>
          <w:szCs w:val="24"/>
          <w:lang w:eastAsia="es-CO"/>
        </w:rPr>
        <w:t xml:space="preserve">hasta fines del siglo XIX, </w:t>
      </w:r>
      <w:r w:rsidRPr="00566FF2">
        <w:rPr>
          <w:rFonts w:ascii="Arial" w:eastAsia="Times New Roman" w:hAnsi="Arial" w:cs="Arial"/>
          <w:sz w:val="24"/>
          <w:szCs w:val="24"/>
          <w:lang w:eastAsia="es-CO"/>
        </w:rPr>
        <w:t>pero lue</w:t>
      </w:r>
      <w:r w:rsidR="00F24B10" w:rsidRPr="00566FF2">
        <w:rPr>
          <w:rFonts w:ascii="Arial" w:eastAsia="Times New Roman" w:hAnsi="Arial" w:cs="Arial"/>
          <w:sz w:val="24"/>
          <w:szCs w:val="24"/>
          <w:lang w:eastAsia="es-CO"/>
        </w:rPr>
        <w:t>go se comprobó que era errónea.</w:t>
      </w:r>
      <w:r w:rsidR="00B0540A"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Aunque se llevaron a cabo muchos intentos para demostrar la herencia de los caracteres adquiridos, ninguno dio resultado.</w:t>
      </w:r>
      <w:r w:rsidR="00B0540A" w:rsidRPr="00566FF2">
        <w:rPr>
          <w:rFonts w:ascii="Arial" w:eastAsia="Times New Roman" w:hAnsi="Arial" w:cs="Arial"/>
          <w:sz w:val="24"/>
          <w:szCs w:val="24"/>
          <w:lang w:eastAsia="es-CO"/>
        </w:rPr>
        <w:t xml:space="preserve"> </w:t>
      </w:r>
    </w:p>
    <w:p w14:paraId="0FAF3A6D" w14:textId="77777777" w:rsidR="00F24B10" w:rsidRPr="00566FF2" w:rsidRDefault="00F24B10" w:rsidP="00566FF2">
      <w:pPr>
        <w:shd w:val="clear" w:color="auto" w:fill="FFFFFF"/>
        <w:spacing w:after="0" w:line="360" w:lineRule="auto"/>
        <w:rPr>
          <w:rFonts w:ascii="Arial" w:eastAsia="Times New Roman" w:hAnsi="Arial" w:cs="Arial"/>
          <w:sz w:val="24"/>
          <w:szCs w:val="24"/>
          <w:lang w:eastAsia="es-CO"/>
        </w:rPr>
      </w:pPr>
    </w:p>
    <w:p w14:paraId="50611F58" w14:textId="77A4C7C7" w:rsidR="00486353" w:rsidRPr="00566FF2" w:rsidRDefault="00F24B10"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La experiencia diaria también refuta este planteamiento:</w:t>
      </w:r>
      <w:r w:rsidR="00B0540A" w:rsidRPr="00566FF2">
        <w:rPr>
          <w:rFonts w:ascii="Arial" w:eastAsia="Times New Roman" w:hAnsi="Arial" w:cs="Arial"/>
          <w:sz w:val="24"/>
          <w:szCs w:val="24"/>
          <w:lang w:eastAsia="es-CO"/>
        </w:rPr>
        <w:t xml:space="preserve"> si</w:t>
      </w:r>
      <w:r w:rsidR="00926EB7">
        <w:rPr>
          <w:rFonts w:ascii="Arial" w:eastAsia="Times New Roman" w:hAnsi="Arial" w:cs="Arial"/>
          <w:sz w:val="24"/>
          <w:szCs w:val="24"/>
          <w:lang w:eastAsia="es-CO"/>
        </w:rPr>
        <w:t>,</w:t>
      </w:r>
      <w:r w:rsidR="00B0540A"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por ejemplo</w:t>
      </w:r>
      <w:r w:rsidR="00926EB7">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una pareja de humanos</w:t>
      </w:r>
      <w:r w:rsidR="00B0540A" w:rsidRPr="00566FF2">
        <w:rPr>
          <w:rFonts w:ascii="Arial" w:eastAsia="Times New Roman" w:hAnsi="Arial" w:cs="Arial"/>
          <w:sz w:val="24"/>
          <w:szCs w:val="24"/>
          <w:lang w:eastAsia="es-CO"/>
        </w:rPr>
        <w:t xml:space="preserve"> de piel clara se expone </w:t>
      </w:r>
      <w:r w:rsidR="00AE69E8" w:rsidRPr="00566FF2">
        <w:rPr>
          <w:rFonts w:ascii="Arial" w:eastAsia="Times New Roman" w:hAnsi="Arial" w:cs="Arial"/>
          <w:sz w:val="24"/>
          <w:szCs w:val="24"/>
          <w:lang w:eastAsia="es-CO"/>
        </w:rPr>
        <w:t xml:space="preserve">por </w:t>
      </w:r>
      <w:r w:rsidRPr="00566FF2">
        <w:rPr>
          <w:rFonts w:ascii="Arial" w:eastAsia="Times New Roman" w:hAnsi="Arial" w:cs="Arial"/>
          <w:sz w:val="24"/>
          <w:szCs w:val="24"/>
          <w:lang w:eastAsia="es-CO"/>
        </w:rPr>
        <w:t xml:space="preserve">mucho tiempo </w:t>
      </w:r>
      <w:r w:rsidR="00B0540A" w:rsidRPr="00566FF2">
        <w:rPr>
          <w:rFonts w:ascii="Arial" w:eastAsia="Times New Roman" w:hAnsi="Arial" w:cs="Arial"/>
          <w:sz w:val="24"/>
          <w:szCs w:val="24"/>
          <w:lang w:eastAsia="es-CO"/>
        </w:rPr>
        <w:t>a</w:t>
      </w:r>
      <w:r w:rsidRPr="00566FF2">
        <w:rPr>
          <w:rFonts w:ascii="Arial" w:eastAsia="Times New Roman" w:hAnsi="Arial" w:cs="Arial"/>
          <w:sz w:val="24"/>
          <w:szCs w:val="24"/>
          <w:lang w:eastAsia="es-CO"/>
        </w:rPr>
        <w:t>l sol, el color original de su piel cambiará. Sin embargo, sus hijos no nacerán con un color de piel más oscuro.</w:t>
      </w:r>
    </w:p>
    <w:p w14:paraId="38FC5234" w14:textId="77777777" w:rsidR="00381896" w:rsidRPr="00566FF2" w:rsidRDefault="00381896" w:rsidP="00566FF2">
      <w:pPr>
        <w:shd w:val="clear" w:color="auto" w:fill="FFFFFF"/>
        <w:spacing w:after="0" w:line="360" w:lineRule="auto"/>
        <w:rPr>
          <w:rFonts w:ascii="Arial" w:eastAsia="Times New Roman" w:hAnsi="Arial" w:cs="Arial"/>
          <w:sz w:val="24"/>
          <w:szCs w:val="24"/>
          <w:lang w:eastAsia="es-CO"/>
        </w:rPr>
      </w:pPr>
    </w:p>
    <w:p w14:paraId="42EA698F" w14:textId="6F07222A" w:rsidR="00486353" w:rsidRPr="00566FF2" w:rsidRDefault="0072612F" w:rsidP="00566FF2">
      <w:pPr>
        <w:spacing w:line="360" w:lineRule="auto"/>
        <w:rPr>
          <w:rFonts w:ascii="Arial" w:hAnsi="Arial" w:cs="Arial"/>
          <w:sz w:val="24"/>
          <w:szCs w:val="24"/>
          <w:highlight w:val="yellow"/>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Pr="00566FF2">
        <w:rPr>
          <w:rFonts w:ascii="Arial" w:hAnsi="Arial" w:cs="Arial"/>
          <w:b/>
          <w:sz w:val="24"/>
          <w:szCs w:val="24"/>
        </w:rPr>
        <w:t>2.2.2 La teoría de la selección natural</w:t>
      </w:r>
    </w:p>
    <w:p w14:paraId="35E07688" w14:textId="02D92EE3" w:rsidR="007769CF" w:rsidRPr="00566FF2" w:rsidRDefault="0072612F" w:rsidP="00566FF2">
      <w:pPr>
        <w:spacing w:line="360" w:lineRule="auto"/>
        <w:rPr>
          <w:rFonts w:ascii="Arial" w:hAnsi="Arial" w:cs="Arial"/>
          <w:sz w:val="24"/>
          <w:szCs w:val="24"/>
        </w:rPr>
      </w:pPr>
      <w:r w:rsidRPr="00566FF2">
        <w:rPr>
          <w:rFonts w:ascii="Arial" w:hAnsi="Arial" w:cs="Arial"/>
          <w:sz w:val="24"/>
          <w:szCs w:val="24"/>
        </w:rPr>
        <w:t>La teoría de la </w:t>
      </w:r>
      <w:r w:rsidRPr="00566FF2">
        <w:rPr>
          <w:rFonts w:ascii="Arial" w:hAnsi="Arial" w:cs="Arial"/>
          <w:b/>
          <w:bCs/>
          <w:sz w:val="24"/>
          <w:szCs w:val="24"/>
        </w:rPr>
        <w:t>selección natural</w:t>
      </w:r>
      <w:r w:rsidRPr="00566FF2">
        <w:rPr>
          <w:rFonts w:ascii="Arial" w:hAnsi="Arial" w:cs="Arial"/>
          <w:sz w:val="24"/>
          <w:szCs w:val="24"/>
        </w:rPr>
        <w:t xml:space="preserve"> fue propuesta </w:t>
      </w:r>
      <w:r w:rsidR="00486353" w:rsidRPr="00566FF2">
        <w:rPr>
          <w:rFonts w:ascii="Arial" w:hAnsi="Arial" w:cs="Arial"/>
          <w:sz w:val="24"/>
          <w:szCs w:val="24"/>
        </w:rPr>
        <w:t xml:space="preserve">de manera independiente </w:t>
      </w:r>
      <w:r w:rsidR="004B2F89" w:rsidRPr="00566FF2">
        <w:rPr>
          <w:rFonts w:ascii="Arial" w:hAnsi="Arial" w:cs="Arial"/>
          <w:sz w:val="24"/>
          <w:szCs w:val="24"/>
        </w:rPr>
        <w:t xml:space="preserve">y simultánea </w:t>
      </w:r>
      <w:r w:rsidRPr="00566FF2">
        <w:rPr>
          <w:rFonts w:ascii="Arial" w:hAnsi="Arial" w:cs="Arial"/>
          <w:sz w:val="24"/>
          <w:szCs w:val="24"/>
        </w:rPr>
        <w:t>por </w:t>
      </w:r>
      <w:r w:rsidR="00AA7EE8" w:rsidRPr="00566FF2">
        <w:rPr>
          <w:rFonts w:ascii="Arial" w:hAnsi="Arial" w:cs="Arial"/>
          <w:sz w:val="24"/>
          <w:szCs w:val="24"/>
        </w:rPr>
        <w:t xml:space="preserve">los británicos </w:t>
      </w:r>
      <w:r w:rsidRPr="00566FF2">
        <w:rPr>
          <w:rFonts w:ascii="Arial" w:hAnsi="Arial" w:cs="Arial"/>
          <w:b/>
          <w:bCs/>
          <w:sz w:val="24"/>
          <w:szCs w:val="24"/>
        </w:rPr>
        <w:t>Charles Darwin</w:t>
      </w:r>
      <w:r w:rsidRPr="00566FF2">
        <w:rPr>
          <w:rFonts w:ascii="Arial" w:hAnsi="Arial" w:cs="Arial"/>
          <w:sz w:val="24"/>
          <w:szCs w:val="24"/>
        </w:rPr>
        <w:t> y </w:t>
      </w:r>
      <w:r w:rsidRPr="00566FF2">
        <w:rPr>
          <w:rFonts w:ascii="Arial" w:hAnsi="Arial" w:cs="Arial"/>
          <w:b/>
          <w:bCs/>
          <w:sz w:val="24"/>
          <w:szCs w:val="24"/>
        </w:rPr>
        <w:t>Alfred Wallace</w:t>
      </w:r>
      <w:r w:rsidRPr="00566FF2">
        <w:rPr>
          <w:rFonts w:ascii="Arial" w:hAnsi="Arial" w:cs="Arial"/>
          <w:sz w:val="24"/>
          <w:szCs w:val="24"/>
        </w:rPr>
        <w:t> a mediados del siglo XIX. </w:t>
      </w:r>
      <w:r w:rsidR="004B2F89" w:rsidRPr="00566FF2">
        <w:rPr>
          <w:rFonts w:ascii="Arial" w:hAnsi="Arial" w:cs="Arial"/>
          <w:sz w:val="24"/>
          <w:szCs w:val="24"/>
        </w:rPr>
        <w:t xml:space="preserve">Sin embargo, estas ideas </w:t>
      </w:r>
      <w:r w:rsidR="00926EB7" w:rsidRPr="00566FF2">
        <w:rPr>
          <w:rFonts w:ascii="Arial" w:hAnsi="Arial" w:cs="Arial"/>
          <w:sz w:val="24"/>
          <w:szCs w:val="24"/>
        </w:rPr>
        <w:t>s</w:t>
      </w:r>
      <w:r w:rsidR="00926EB7">
        <w:rPr>
          <w:rFonts w:ascii="Arial" w:hAnsi="Arial" w:cs="Arial"/>
          <w:sz w:val="24"/>
          <w:szCs w:val="24"/>
        </w:rPr>
        <w:t>o</w:t>
      </w:r>
      <w:r w:rsidR="00926EB7" w:rsidRPr="00566FF2">
        <w:rPr>
          <w:rFonts w:ascii="Arial" w:hAnsi="Arial" w:cs="Arial"/>
          <w:sz w:val="24"/>
          <w:szCs w:val="24"/>
        </w:rPr>
        <w:t xml:space="preserve">lo </w:t>
      </w:r>
      <w:r w:rsidR="004B2F89" w:rsidRPr="00566FF2">
        <w:rPr>
          <w:rFonts w:ascii="Arial" w:hAnsi="Arial" w:cs="Arial"/>
          <w:sz w:val="24"/>
          <w:szCs w:val="24"/>
        </w:rPr>
        <w:t xml:space="preserve">llamaron </w:t>
      </w:r>
      <w:r w:rsidR="003266C1" w:rsidRPr="00566FF2">
        <w:rPr>
          <w:rFonts w:ascii="Arial" w:hAnsi="Arial" w:cs="Arial"/>
          <w:sz w:val="24"/>
          <w:szCs w:val="24"/>
        </w:rPr>
        <w:t xml:space="preserve">la atención del público general cuando </w:t>
      </w:r>
      <w:r w:rsidR="004B2F89" w:rsidRPr="00566FF2">
        <w:rPr>
          <w:rFonts w:ascii="Arial" w:hAnsi="Arial" w:cs="Arial"/>
          <w:sz w:val="24"/>
          <w:szCs w:val="24"/>
        </w:rPr>
        <w:t>Darwin</w:t>
      </w:r>
      <w:r w:rsidR="003266C1" w:rsidRPr="00566FF2">
        <w:rPr>
          <w:rFonts w:ascii="Arial" w:hAnsi="Arial" w:cs="Arial"/>
          <w:sz w:val="24"/>
          <w:szCs w:val="24"/>
        </w:rPr>
        <w:t xml:space="preserve"> publicó su libro</w:t>
      </w:r>
      <w:r w:rsidRPr="00566FF2">
        <w:rPr>
          <w:rFonts w:ascii="Arial" w:hAnsi="Arial" w:cs="Arial"/>
          <w:sz w:val="24"/>
          <w:szCs w:val="24"/>
        </w:rPr>
        <w:t> </w:t>
      </w:r>
      <w:r w:rsidRPr="00566FF2">
        <w:rPr>
          <w:rFonts w:ascii="Arial" w:hAnsi="Arial" w:cs="Arial"/>
          <w:i/>
          <w:iCs/>
          <w:sz w:val="24"/>
          <w:szCs w:val="24"/>
        </w:rPr>
        <w:t>El origen de las especies</w:t>
      </w:r>
      <w:r w:rsidR="003266C1" w:rsidRPr="00566FF2">
        <w:rPr>
          <w:rFonts w:ascii="Arial" w:hAnsi="Arial" w:cs="Arial"/>
          <w:sz w:val="24"/>
          <w:szCs w:val="24"/>
        </w:rPr>
        <w:t>. Además, Darwin trabajó en su teoría más tiempo que Wallace, y la tenía mucho más desarrollada,</w:t>
      </w:r>
      <w:r w:rsidRPr="00566FF2">
        <w:rPr>
          <w:rFonts w:ascii="Arial" w:hAnsi="Arial" w:cs="Arial"/>
          <w:sz w:val="24"/>
          <w:szCs w:val="24"/>
        </w:rPr>
        <w:t xml:space="preserve"> lo que hizo que su nombre sea hoy mucho más conocido.</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6FD2DF42" w14:textId="77777777" w:rsidTr="00266EF6">
        <w:tc>
          <w:tcPr>
            <w:tcW w:w="9054" w:type="dxa"/>
            <w:gridSpan w:val="2"/>
            <w:shd w:val="clear" w:color="auto" w:fill="0D0D0D" w:themeFill="text1" w:themeFillTint="F2"/>
          </w:tcPr>
          <w:p w14:paraId="7F30023D" w14:textId="77777777" w:rsidR="005D5BC3" w:rsidRPr="00566FF2" w:rsidRDefault="005D5BC3" w:rsidP="00566FF2">
            <w:pPr>
              <w:spacing w:line="360" w:lineRule="auto"/>
              <w:jc w:val="center"/>
              <w:rPr>
                <w:rFonts w:ascii="Arial" w:hAnsi="Arial" w:cs="Arial"/>
                <w:b/>
                <w:sz w:val="24"/>
                <w:szCs w:val="24"/>
              </w:rPr>
            </w:pPr>
            <w:r w:rsidRPr="00566FF2">
              <w:rPr>
                <w:rFonts w:ascii="Arial" w:hAnsi="Arial" w:cs="Arial"/>
                <w:b/>
                <w:sz w:val="24"/>
                <w:szCs w:val="24"/>
              </w:rPr>
              <w:lastRenderedPageBreak/>
              <w:t xml:space="preserve">Imagen (fotografía, gráfica o </w:t>
            </w:r>
            <w:r w:rsidR="00DE3F21" w:rsidRPr="00566FF2">
              <w:rPr>
                <w:rFonts w:ascii="Arial" w:hAnsi="Arial" w:cs="Arial"/>
                <w:b/>
                <w:sz w:val="24"/>
                <w:szCs w:val="24"/>
              </w:rPr>
              <w:t>ilustración)</w:t>
            </w:r>
          </w:p>
        </w:tc>
      </w:tr>
      <w:tr w:rsidR="002F7C6E" w:rsidRPr="00566FF2" w14:paraId="7B88479C" w14:textId="77777777" w:rsidTr="00266EF6">
        <w:tc>
          <w:tcPr>
            <w:tcW w:w="2376" w:type="dxa"/>
          </w:tcPr>
          <w:p w14:paraId="07CBE5FC" w14:textId="77777777" w:rsidR="005D5BC3" w:rsidRPr="00566FF2" w:rsidRDefault="005D5BC3"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3442A387" w14:textId="77777777" w:rsidR="005D5BC3" w:rsidRPr="00566FF2" w:rsidRDefault="00406982" w:rsidP="00566FF2">
            <w:pPr>
              <w:spacing w:line="360" w:lineRule="auto"/>
              <w:rPr>
                <w:rFonts w:ascii="Arial" w:hAnsi="Arial" w:cs="Arial"/>
                <w:b/>
                <w:sz w:val="24"/>
                <w:szCs w:val="24"/>
              </w:rPr>
            </w:pPr>
            <w:r w:rsidRPr="00566FF2">
              <w:rPr>
                <w:rFonts w:ascii="Arial" w:hAnsi="Arial" w:cs="Arial"/>
                <w:sz w:val="24"/>
                <w:szCs w:val="24"/>
              </w:rPr>
              <w:t>CN_09_0</w:t>
            </w:r>
            <w:r w:rsidR="00C62F92" w:rsidRPr="00566FF2">
              <w:rPr>
                <w:rFonts w:ascii="Arial" w:hAnsi="Arial" w:cs="Arial"/>
                <w:sz w:val="24"/>
                <w:szCs w:val="24"/>
              </w:rPr>
              <w:t>3</w:t>
            </w:r>
            <w:r w:rsidR="0042170B" w:rsidRPr="00566FF2">
              <w:rPr>
                <w:rFonts w:ascii="Arial" w:hAnsi="Arial" w:cs="Arial"/>
                <w:sz w:val="24"/>
                <w:szCs w:val="24"/>
              </w:rPr>
              <w:t>_CO_IMG11</w:t>
            </w:r>
          </w:p>
        </w:tc>
      </w:tr>
      <w:tr w:rsidR="002F7C6E" w:rsidRPr="00566FF2" w14:paraId="226A4B54" w14:textId="77777777" w:rsidTr="00266EF6">
        <w:tc>
          <w:tcPr>
            <w:tcW w:w="2376" w:type="dxa"/>
          </w:tcPr>
          <w:p w14:paraId="36301625" w14:textId="77777777" w:rsidR="005D5BC3" w:rsidRPr="00566FF2" w:rsidRDefault="005D5BC3"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6DCE67A0" w14:textId="77777777" w:rsidR="005D5BC3" w:rsidRPr="00566FF2" w:rsidRDefault="005222C8" w:rsidP="00566FF2">
            <w:pPr>
              <w:spacing w:line="360" w:lineRule="auto"/>
              <w:rPr>
                <w:rFonts w:ascii="Arial" w:hAnsi="Arial" w:cs="Arial"/>
                <w:sz w:val="24"/>
                <w:szCs w:val="24"/>
              </w:rPr>
            </w:pPr>
            <w:r w:rsidRPr="00566FF2">
              <w:rPr>
                <w:rFonts w:ascii="Arial" w:hAnsi="Arial" w:cs="Arial"/>
                <w:sz w:val="24"/>
                <w:szCs w:val="24"/>
              </w:rPr>
              <w:t xml:space="preserve">Fotografía de </w:t>
            </w:r>
            <w:r w:rsidR="005D5BC3" w:rsidRPr="00566FF2">
              <w:rPr>
                <w:rFonts w:ascii="Arial" w:hAnsi="Arial" w:cs="Arial"/>
                <w:sz w:val="24"/>
                <w:szCs w:val="24"/>
              </w:rPr>
              <w:t>Charles Darwin</w:t>
            </w:r>
          </w:p>
        </w:tc>
      </w:tr>
      <w:tr w:rsidR="002F7C6E" w:rsidRPr="00566FF2" w14:paraId="1D361FE2" w14:textId="77777777" w:rsidTr="00266EF6">
        <w:tc>
          <w:tcPr>
            <w:tcW w:w="2376" w:type="dxa"/>
          </w:tcPr>
          <w:p w14:paraId="62D8A610" w14:textId="77777777" w:rsidR="005D5BC3" w:rsidRPr="00566FF2" w:rsidRDefault="005D5BC3" w:rsidP="00566FF2">
            <w:pPr>
              <w:spacing w:line="360" w:lineRule="auto"/>
              <w:rPr>
                <w:rFonts w:ascii="Arial" w:hAnsi="Arial" w:cs="Arial"/>
                <w:sz w:val="24"/>
                <w:szCs w:val="24"/>
              </w:rPr>
            </w:pPr>
            <w:r w:rsidRPr="00566FF2">
              <w:rPr>
                <w:rFonts w:ascii="Arial" w:hAnsi="Arial" w:cs="Arial"/>
                <w:b/>
                <w:sz w:val="24"/>
                <w:szCs w:val="24"/>
              </w:rPr>
              <w:t>Código Shutterstock (o URL o la ruta en AulaPlaneta)</w:t>
            </w:r>
          </w:p>
        </w:tc>
        <w:tc>
          <w:tcPr>
            <w:tcW w:w="6678" w:type="dxa"/>
          </w:tcPr>
          <w:p w14:paraId="2C6797C5" w14:textId="77777777" w:rsidR="005D5BC3" w:rsidRPr="00566FF2" w:rsidRDefault="00325933" w:rsidP="00566FF2">
            <w:pPr>
              <w:spacing w:line="360" w:lineRule="auto"/>
              <w:rPr>
                <w:rFonts w:ascii="Arial" w:hAnsi="Arial" w:cs="Arial"/>
                <w:sz w:val="24"/>
                <w:szCs w:val="24"/>
              </w:rPr>
            </w:pPr>
            <w:r w:rsidRPr="00566FF2">
              <w:rPr>
                <w:rFonts w:ascii="Arial" w:hAnsi="Arial" w:cs="Arial"/>
                <w:sz w:val="24"/>
                <w:szCs w:val="24"/>
              </w:rPr>
              <w:t>4</w:t>
            </w:r>
            <w:r w:rsidR="00F0791A" w:rsidRPr="00566FF2">
              <w:rPr>
                <w:rFonts w:ascii="Arial" w:hAnsi="Arial" w:cs="Arial"/>
                <w:sz w:val="24"/>
                <w:szCs w:val="24"/>
              </w:rPr>
              <w:t>° ESO/Biología y geología/</w:t>
            </w:r>
            <w:r w:rsidR="00F0791A" w:rsidRPr="00566FF2">
              <w:rPr>
                <w:rFonts w:ascii="Arial" w:hAnsi="Arial" w:cs="Arial"/>
                <w:sz w:val="24"/>
                <w:szCs w:val="24"/>
                <w:lang w:val="es-ES_tradnl"/>
              </w:rPr>
              <w:t>La evolución biológica/</w:t>
            </w:r>
            <w:r w:rsidR="002C7BEF" w:rsidRPr="00566FF2">
              <w:rPr>
                <w:rFonts w:ascii="Arial" w:hAnsi="Arial" w:cs="Arial"/>
                <w:sz w:val="24"/>
                <w:szCs w:val="24"/>
                <w:lang w:val="es-ES_tradnl"/>
              </w:rPr>
              <w:t>Cuaderno de estudio</w:t>
            </w:r>
            <w:r w:rsidR="00F0791A" w:rsidRPr="00566FF2">
              <w:rPr>
                <w:rFonts w:ascii="Arial" w:hAnsi="Arial" w:cs="Arial"/>
                <w:sz w:val="24"/>
                <w:szCs w:val="24"/>
                <w:lang w:val="es-ES_tradnl"/>
              </w:rPr>
              <w:t>/</w:t>
            </w:r>
            <w:r w:rsidR="002C7BEF" w:rsidRPr="00566FF2">
              <w:rPr>
                <w:rFonts w:ascii="Arial" w:hAnsi="Arial" w:cs="Arial"/>
                <w:sz w:val="24"/>
                <w:szCs w:val="24"/>
                <w:lang w:val="es-ES_tradnl"/>
              </w:rPr>
              <w:t xml:space="preserve">Sección 2.2 </w:t>
            </w:r>
            <w:r w:rsidR="00F0791A" w:rsidRPr="00566FF2">
              <w:rPr>
                <w:rFonts w:ascii="Arial" w:hAnsi="Arial" w:cs="Arial"/>
                <w:sz w:val="24"/>
                <w:szCs w:val="24"/>
                <w:lang w:val="es-ES_tradnl"/>
              </w:rPr>
              <w:t>Las teorías sobre la evolución</w:t>
            </w:r>
            <w:r w:rsidR="002C7BEF" w:rsidRPr="00566FF2">
              <w:rPr>
                <w:rFonts w:ascii="Arial" w:hAnsi="Arial" w:cs="Arial"/>
                <w:sz w:val="24"/>
                <w:szCs w:val="24"/>
                <w:lang w:val="es-ES_tradnl"/>
              </w:rPr>
              <w:t xml:space="preserve"> – Las teorías evolucionistas/primera</w:t>
            </w:r>
            <w:r w:rsidR="00F0791A" w:rsidRPr="00566FF2">
              <w:rPr>
                <w:rFonts w:ascii="Arial" w:hAnsi="Arial" w:cs="Arial"/>
                <w:sz w:val="24"/>
                <w:szCs w:val="24"/>
                <w:lang w:val="es-ES_tradnl"/>
              </w:rPr>
              <w:t xml:space="preserve"> </w:t>
            </w:r>
            <w:r w:rsidR="005222C8" w:rsidRPr="00566FF2">
              <w:rPr>
                <w:rFonts w:ascii="Arial" w:hAnsi="Arial" w:cs="Arial"/>
                <w:sz w:val="24"/>
                <w:szCs w:val="24"/>
                <w:lang w:val="es-ES_tradnl"/>
              </w:rPr>
              <w:t>imagen</w:t>
            </w:r>
          </w:p>
        </w:tc>
      </w:tr>
      <w:tr w:rsidR="002F7C6E" w:rsidRPr="00566FF2" w14:paraId="3A0EB7DA" w14:textId="77777777" w:rsidTr="00266EF6">
        <w:tc>
          <w:tcPr>
            <w:tcW w:w="2376" w:type="dxa"/>
          </w:tcPr>
          <w:p w14:paraId="4071E73C" w14:textId="77777777" w:rsidR="005D5BC3" w:rsidRPr="00566FF2" w:rsidRDefault="005D5BC3"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6CC0C33C" w14:textId="77777777" w:rsidR="005D5BC3" w:rsidRPr="00566FF2" w:rsidRDefault="005D5BC3" w:rsidP="00566FF2">
            <w:pPr>
              <w:spacing w:line="360" w:lineRule="auto"/>
              <w:rPr>
                <w:rFonts w:ascii="Arial" w:hAnsi="Arial" w:cs="Arial"/>
                <w:sz w:val="24"/>
                <w:szCs w:val="24"/>
              </w:rPr>
            </w:pPr>
            <w:r w:rsidRPr="00566FF2">
              <w:rPr>
                <w:rFonts w:ascii="Arial" w:hAnsi="Arial" w:cs="Arial"/>
                <w:sz w:val="24"/>
                <w:szCs w:val="24"/>
              </w:rPr>
              <w:t xml:space="preserve">Darwin es </w:t>
            </w:r>
            <w:r w:rsidR="005222C8" w:rsidRPr="00566FF2">
              <w:rPr>
                <w:rFonts w:ascii="Arial" w:hAnsi="Arial" w:cs="Arial"/>
                <w:sz w:val="24"/>
                <w:szCs w:val="24"/>
              </w:rPr>
              <w:t xml:space="preserve">el </w:t>
            </w:r>
            <w:r w:rsidRPr="00566FF2">
              <w:rPr>
                <w:rFonts w:ascii="Arial" w:hAnsi="Arial" w:cs="Arial"/>
                <w:sz w:val="24"/>
                <w:szCs w:val="24"/>
              </w:rPr>
              <w:t>evolucionista más conocido</w:t>
            </w:r>
            <w:r w:rsidR="005222C8" w:rsidRPr="00566FF2">
              <w:rPr>
                <w:rFonts w:ascii="Arial" w:hAnsi="Arial" w:cs="Arial"/>
                <w:sz w:val="24"/>
                <w:szCs w:val="24"/>
              </w:rPr>
              <w:t>,</w:t>
            </w:r>
            <w:r w:rsidRPr="00566FF2">
              <w:rPr>
                <w:rFonts w:ascii="Arial" w:hAnsi="Arial" w:cs="Arial"/>
                <w:sz w:val="24"/>
                <w:szCs w:val="24"/>
              </w:rPr>
              <w:t xml:space="preserve"> </w:t>
            </w:r>
            <w:r w:rsidR="005222C8" w:rsidRPr="00566FF2">
              <w:rPr>
                <w:rFonts w:ascii="Arial" w:hAnsi="Arial" w:cs="Arial"/>
                <w:sz w:val="24"/>
                <w:szCs w:val="24"/>
              </w:rPr>
              <w:t>gracias a</w:t>
            </w:r>
            <w:r w:rsidR="00F0791A" w:rsidRPr="00566FF2">
              <w:rPr>
                <w:rFonts w:ascii="Arial" w:hAnsi="Arial" w:cs="Arial"/>
                <w:sz w:val="24"/>
                <w:szCs w:val="24"/>
              </w:rPr>
              <w:t xml:space="preserve"> </w:t>
            </w:r>
            <w:r w:rsidRPr="00566FF2">
              <w:rPr>
                <w:rFonts w:ascii="Arial" w:hAnsi="Arial" w:cs="Arial"/>
                <w:sz w:val="24"/>
                <w:szCs w:val="24"/>
              </w:rPr>
              <w:t xml:space="preserve">sus </w:t>
            </w:r>
            <w:r w:rsidR="002C7BEF" w:rsidRPr="00566FF2">
              <w:rPr>
                <w:rFonts w:ascii="Arial" w:hAnsi="Arial" w:cs="Arial"/>
                <w:sz w:val="24"/>
                <w:szCs w:val="24"/>
              </w:rPr>
              <w:t xml:space="preserve">invaluables </w:t>
            </w:r>
            <w:r w:rsidRPr="00566FF2">
              <w:rPr>
                <w:rFonts w:ascii="Arial" w:hAnsi="Arial" w:cs="Arial"/>
                <w:sz w:val="24"/>
                <w:szCs w:val="24"/>
              </w:rPr>
              <w:t>aport</w:t>
            </w:r>
            <w:r w:rsidR="00406982" w:rsidRPr="00566FF2">
              <w:rPr>
                <w:rFonts w:ascii="Arial" w:hAnsi="Arial" w:cs="Arial"/>
                <w:sz w:val="24"/>
                <w:szCs w:val="24"/>
              </w:rPr>
              <w:t xml:space="preserve">es </w:t>
            </w:r>
            <w:r w:rsidR="002C7BEF" w:rsidRPr="00566FF2">
              <w:rPr>
                <w:rFonts w:ascii="Arial" w:hAnsi="Arial" w:cs="Arial"/>
                <w:sz w:val="24"/>
                <w:szCs w:val="24"/>
              </w:rPr>
              <w:t xml:space="preserve">al entendimiento de </w:t>
            </w:r>
            <w:r w:rsidR="003266C1" w:rsidRPr="00566FF2">
              <w:rPr>
                <w:rFonts w:ascii="Arial" w:hAnsi="Arial" w:cs="Arial"/>
                <w:sz w:val="24"/>
                <w:szCs w:val="24"/>
              </w:rPr>
              <w:t>la evolución biológica.</w:t>
            </w:r>
          </w:p>
        </w:tc>
      </w:tr>
    </w:tbl>
    <w:p w14:paraId="61B00521" w14:textId="77777777" w:rsidR="00BE0A2A" w:rsidRPr="00566FF2" w:rsidRDefault="00BE0A2A" w:rsidP="00566FF2">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77765981" w14:textId="77777777" w:rsidTr="004A1C3F">
        <w:tc>
          <w:tcPr>
            <w:tcW w:w="9054" w:type="dxa"/>
            <w:gridSpan w:val="2"/>
            <w:shd w:val="clear" w:color="auto" w:fill="000000" w:themeFill="text1"/>
          </w:tcPr>
          <w:p w14:paraId="38C1A226" w14:textId="77777777" w:rsidR="004330A1" w:rsidRPr="00566FF2" w:rsidRDefault="004330A1"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179A5EFA" w14:textId="77777777" w:rsidTr="004A1C3F">
        <w:tc>
          <w:tcPr>
            <w:tcW w:w="2518" w:type="dxa"/>
          </w:tcPr>
          <w:p w14:paraId="12549191" w14:textId="77777777" w:rsidR="004330A1" w:rsidRPr="00566FF2" w:rsidRDefault="004330A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51612A23" w14:textId="77777777" w:rsidR="004330A1" w:rsidRPr="00566FF2" w:rsidRDefault="004330A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132399" w:rsidRPr="00566FF2">
              <w:rPr>
                <w:rFonts w:ascii="Arial" w:hAnsi="Arial" w:cs="Arial"/>
                <w:sz w:val="24"/>
                <w:szCs w:val="24"/>
              </w:rPr>
              <w:t>_REC8</w:t>
            </w:r>
            <w:r w:rsidRPr="00566FF2">
              <w:rPr>
                <w:rFonts w:ascii="Arial" w:hAnsi="Arial" w:cs="Arial"/>
                <w:sz w:val="24"/>
                <w:szCs w:val="24"/>
              </w:rPr>
              <w:t>0</w:t>
            </w:r>
          </w:p>
        </w:tc>
      </w:tr>
      <w:tr w:rsidR="002F7C6E" w:rsidRPr="00566FF2" w14:paraId="70906C56" w14:textId="77777777" w:rsidTr="004A1C3F">
        <w:tc>
          <w:tcPr>
            <w:tcW w:w="2518" w:type="dxa"/>
          </w:tcPr>
          <w:p w14:paraId="183A63A1" w14:textId="77777777" w:rsidR="004330A1" w:rsidRPr="00566FF2" w:rsidRDefault="004330A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130CE3EB" w14:textId="77777777" w:rsidR="004330A1" w:rsidRPr="00566FF2" w:rsidRDefault="004330A1" w:rsidP="00566FF2">
            <w:pPr>
              <w:spacing w:line="360" w:lineRule="auto"/>
              <w:rPr>
                <w:rFonts w:ascii="Arial" w:hAnsi="Arial" w:cs="Arial"/>
                <w:sz w:val="24"/>
                <w:szCs w:val="24"/>
              </w:rPr>
            </w:pPr>
            <w:r w:rsidRPr="00566FF2">
              <w:rPr>
                <w:rFonts w:ascii="Arial" w:hAnsi="Arial" w:cs="Arial"/>
                <w:sz w:val="24"/>
                <w:szCs w:val="24"/>
              </w:rPr>
              <w:t>La evolución por selección natural</w:t>
            </w:r>
          </w:p>
        </w:tc>
      </w:tr>
      <w:tr w:rsidR="002F7C6E" w:rsidRPr="00566FF2" w14:paraId="750D490A" w14:textId="77777777" w:rsidTr="004A1C3F">
        <w:tc>
          <w:tcPr>
            <w:tcW w:w="2518" w:type="dxa"/>
          </w:tcPr>
          <w:p w14:paraId="6F990165" w14:textId="77777777" w:rsidR="004330A1" w:rsidRPr="00566FF2" w:rsidRDefault="004330A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5BD77E18" w14:textId="77777777" w:rsidR="004330A1" w:rsidRPr="00566FF2" w:rsidRDefault="004330A1" w:rsidP="00566FF2">
            <w:pPr>
              <w:spacing w:line="360" w:lineRule="auto"/>
              <w:rPr>
                <w:rFonts w:ascii="Arial" w:hAnsi="Arial" w:cs="Arial"/>
                <w:sz w:val="24"/>
                <w:szCs w:val="24"/>
              </w:rPr>
            </w:pPr>
            <w:r w:rsidRPr="00566FF2">
              <w:rPr>
                <w:rFonts w:ascii="Arial" w:hAnsi="Arial" w:cs="Arial"/>
                <w:sz w:val="24"/>
                <w:szCs w:val="24"/>
              </w:rPr>
              <w:t>Interactivo que permite comprender los aspectos fundamentales de la evolución por selección natural</w:t>
            </w:r>
          </w:p>
        </w:tc>
      </w:tr>
    </w:tbl>
    <w:p w14:paraId="19B7FB2C" w14:textId="77777777" w:rsidR="004330A1" w:rsidRPr="00566FF2" w:rsidRDefault="004330A1" w:rsidP="00566FF2">
      <w:pPr>
        <w:spacing w:line="360" w:lineRule="auto"/>
        <w:rPr>
          <w:rFonts w:ascii="Arial" w:hAnsi="Arial" w:cs="Arial"/>
          <w:sz w:val="24"/>
          <w:szCs w:val="24"/>
        </w:rPr>
      </w:pPr>
    </w:p>
    <w:p w14:paraId="422B883F" w14:textId="77777777" w:rsidR="00570B7F" w:rsidRPr="00566FF2" w:rsidRDefault="0038213F" w:rsidP="00566FF2">
      <w:pPr>
        <w:spacing w:line="360" w:lineRule="auto"/>
        <w:rPr>
          <w:rFonts w:ascii="Arial" w:hAnsi="Arial" w:cs="Arial"/>
          <w:bCs/>
          <w:sz w:val="24"/>
          <w:szCs w:val="24"/>
        </w:rPr>
      </w:pPr>
      <w:r w:rsidRPr="00566FF2">
        <w:rPr>
          <w:rFonts w:ascii="Arial" w:hAnsi="Arial" w:cs="Arial"/>
          <w:sz w:val="24"/>
          <w:szCs w:val="24"/>
        </w:rPr>
        <w:t>La </w:t>
      </w:r>
      <w:r w:rsidRPr="00566FF2">
        <w:rPr>
          <w:rFonts w:ascii="Arial" w:hAnsi="Arial" w:cs="Arial"/>
          <w:b/>
          <w:bCs/>
          <w:sz w:val="24"/>
          <w:szCs w:val="24"/>
        </w:rPr>
        <w:t>teoría de la selección natural</w:t>
      </w:r>
      <w:r w:rsidR="0004520E" w:rsidRPr="00566FF2">
        <w:rPr>
          <w:rFonts w:ascii="Arial" w:hAnsi="Arial" w:cs="Arial"/>
          <w:b/>
          <w:bCs/>
          <w:sz w:val="24"/>
          <w:szCs w:val="24"/>
        </w:rPr>
        <w:t xml:space="preserve"> </w:t>
      </w:r>
      <w:r w:rsidR="003266C1" w:rsidRPr="00566FF2">
        <w:rPr>
          <w:rFonts w:ascii="Arial" w:hAnsi="Arial" w:cs="Arial"/>
          <w:bCs/>
          <w:sz w:val="24"/>
          <w:szCs w:val="24"/>
        </w:rPr>
        <w:t>explica cómo ocurre</w:t>
      </w:r>
      <w:r w:rsidR="00201800" w:rsidRPr="00566FF2">
        <w:rPr>
          <w:rFonts w:ascii="Arial" w:hAnsi="Arial" w:cs="Arial"/>
          <w:bCs/>
          <w:sz w:val="24"/>
          <w:szCs w:val="24"/>
        </w:rPr>
        <w:t xml:space="preserve"> la evolución</w:t>
      </w:r>
      <w:r w:rsidR="00E54955" w:rsidRPr="00566FF2">
        <w:rPr>
          <w:rFonts w:ascii="Arial" w:hAnsi="Arial" w:cs="Arial"/>
          <w:bCs/>
          <w:sz w:val="24"/>
          <w:szCs w:val="24"/>
        </w:rPr>
        <w:t>. Tiene varios postulados fundamentales:</w:t>
      </w:r>
    </w:p>
    <w:p w14:paraId="1B16BABF" w14:textId="77777777" w:rsidR="00570B7F" w:rsidRPr="00566FF2" w:rsidRDefault="00570B7F" w:rsidP="00566FF2">
      <w:pPr>
        <w:numPr>
          <w:ilvl w:val="0"/>
          <w:numId w:val="24"/>
        </w:numPr>
        <w:spacing w:line="360" w:lineRule="auto"/>
        <w:ind w:left="709" w:hanging="283"/>
        <w:rPr>
          <w:rFonts w:ascii="Arial" w:hAnsi="Arial" w:cs="Arial"/>
          <w:sz w:val="24"/>
          <w:szCs w:val="24"/>
        </w:rPr>
      </w:pPr>
      <w:r w:rsidRPr="00566FF2">
        <w:rPr>
          <w:rFonts w:ascii="Arial" w:hAnsi="Arial" w:cs="Arial"/>
          <w:sz w:val="24"/>
          <w:szCs w:val="24"/>
        </w:rPr>
        <w:t xml:space="preserve">Las </w:t>
      </w:r>
      <w:r w:rsidRPr="00566FF2">
        <w:rPr>
          <w:rFonts w:ascii="Arial" w:hAnsi="Arial" w:cs="Arial"/>
          <w:b/>
          <w:sz w:val="24"/>
          <w:szCs w:val="24"/>
        </w:rPr>
        <w:t>características</w:t>
      </w:r>
      <w:r w:rsidRPr="00566FF2">
        <w:rPr>
          <w:rFonts w:ascii="Arial" w:hAnsi="Arial" w:cs="Arial"/>
          <w:sz w:val="24"/>
          <w:szCs w:val="24"/>
        </w:rPr>
        <w:t xml:space="preserve"> de los seres vivos se heredan a sus descendientes. </w:t>
      </w:r>
    </w:p>
    <w:p w14:paraId="5206ED67" w14:textId="60E8707D" w:rsidR="005E3400" w:rsidRPr="00566FF2" w:rsidRDefault="00E54955" w:rsidP="00566FF2">
      <w:pPr>
        <w:numPr>
          <w:ilvl w:val="0"/>
          <w:numId w:val="24"/>
        </w:numPr>
        <w:spacing w:line="360" w:lineRule="auto"/>
        <w:rPr>
          <w:rFonts w:ascii="Arial" w:hAnsi="Arial" w:cs="Arial"/>
          <w:sz w:val="24"/>
          <w:szCs w:val="24"/>
        </w:rPr>
      </w:pPr>
      <w:r w:rsidRPr="00566FF2">
        <w:rPr>
          <w:rFonts w:ascii="Arial" w:hAnsi="Arial" w:cs="Arial"/>
          <w:sz w:val="24"/>
          <w:szCs w:val="24"/>
        </w:rPr>
        <w:t>Hay</w:t>
      </w:r>
      <w:r w:rsidR="00201800" w:rsidRPr="00566FF2">
        <w:rPr>
          <w:rFonts w:ascii="Arial" w:hAnsi="Arial" w:cs="Arial"/>
          <w:sz w:val="24"/>
          <w:szCs w:val="24"/>
        </w:rPr>
        <w:t xml:space="preserve"> una </w:t>
      </w:r>
      <w:r w:rsidR="0038213F" w:rsidRPr="00566FF2">
        <w:rPr>
          <w:rFonts w:ascii="Arial" w:hAnsi="Arial" w:cs="Arial"/>
          <w:b/>
          <w:bCs/>
          <w:sz w:val="24"/>
          <w:szCs w:val="24"/>
        </w:rPr>
        <w:t>variabilidad innata</w:t>
      </w:r>
      <w:r w:rsidR="0038213F" w:rsidRPr="00566FF2">
        <w:rPr>
          <w:rFonts w:ascii="Arial" w:hAnsi="Arial" w:cs="Arial"/>
          <w:sz w:val="24"/>
          <w:szCs w:val="24"/>
        </w:rPr>
        <w:t> en la </w:t>
      </w:r>
      <w:r w:rsidR="0038213F" w:rsidRPr="00566FF2">
        <w:rPr>
          <w:rFonts w:ascii="Arial" w:hAnsi="Arial" w:cs="Arial"/>
          <w:b/>
          <w:bCs/>
          <w:sz w:val="24"/>
          <w:szCs w:val="24"/>
        </w:rPr>
        <w:t>descendencia</w:t>
      </w:r>
      <w:r w:rsidR="0038213F" w:rsidRPr="00566FF2">
        <w:rPr>
          <w:rFonts w:ascii="Arial" w:hAnsi="Arial" w:cs="Arial"/>
          <w:sz w:val="24"/>
          <w:szCs w:val="24"/>
        </w:rPr>
        <w:t> d</w:t>
      </w:r>
      <w:r w:rsidR="003266C1" w:rsidRPr="00566FF2">
        <w:rPr>
          <w:rFonts w:ascii="Arial" w:hAnsi="Arial" w:cs="Arial"/>
          <w:sz w:val="24"/>
          <w:szCs w:val="24"/>
        </w:rPr>
        <w:t>e los individuos, producida</w:t>
      </w:r>
      <w:r w:rsidR="005E3400" w:rsidRPr="00566FF2">
        <w:rPr>
          <w:rFonts w:ascii="Arial" w:hAnsi="Arial" w:cs="Arial"/>
          <w:sz w:val="24"/>
          <w:szCs w:val="24"/>
        </w:rPr>
        <w:t xml:space="preserve"> al azar.</w:t>
      </w:r>
      <w:r w:rsidRPr="00566FF2">
        <w:rPr>
          <w:rFonts w:ascii="Arial" w:hAnsi="Arial" w:cs="Arial"/>
          <w:sz w:val="24"/>
          <w:szCs w:val="24"/>
        </w:rPr>
        <w:t xml:space="preserve"> Esto significa que los organismos </w:t>
      </w:r>
      <w:r w:rsidR="00570B7F" w:rsidRPr="00566FF2">
        <w:rPr>
          <w:rFonts w:ascii="Arial" w:hAnsi="Arial" w:cs="Arial"/>
          <w:sz w:val="24"/>
          <w:szCs w:val="24"/>
        </w:rPr>
        <w:t xml:space="preserve">se </w:t>
      </w:r>
      <w:r w:rsidR="00926EB7" w:rsidRPr="00566FF2">
        <w:rPr>
          <w:rFonts w:ascii="Arial" w:hAnsi="Arial" w:cs="Arial"/>
          <w:sz w:val="24"/>
          <w:szCs w:val="24"/>
        </w:rPr>
        <w:t>parec</w:t>
      </w:r>
      <w:r w:rsidR="00926EB7">
        <w:rPr>
          <w:rFonts w:ascii="Arial" w:hAnsi="Arial" w:cs="Arial"/>
          <w:sz w:val="24"/>
          <w:szCs w:val="24"/>
        </w:rPr>
        <w:t>en</w:t>
      </w:r>
      <w:r w:rsidR="00926EB7" w:rsidRPr="00566FF2">
        <w:rPr>
          <w:rFonts w:ascii="Arial" w:hAnsi="Arial" w:cs="Arial"/>
          <w:sz w:val="24"/>
          <w:szCs w:val="24"/>
        </w:rPr>
        <w:t xml:space="preserve"> </w:t>
      </w:r>
      <w:r w:rsidR="00570B7F" w:rsidRPr="00566FF2">
        <w:rPr>
          <w:rFonts w:ascii="Arial" w:hAnsi="Arial" w:cs="Arial"/>
          <w:sz w:val="24"/>
          <w:szCs w:val="24"/>
        </w:rPr>
        <w:t xml:space="preserve">a sus padres, pero </w:t>
      </w:r>
      <w:r w:rsidRPr="00566FF2">
        <w:rPr>
          <w:rFonts w:ascii="Arial" w:hAnsi="Arial" w:cs="Arial"/>
          <w:sz w:val="24"/>
          <w:szCs w:val="24"/>
        </w:rPr>
        <w:t xml:space="preserve">no son </w:t>
      </w:r>
      <w:r w:rsidR="00570B7F" w:rsidRPr="00566FF2">
        <w:rPr>
          <w:rFonts w:ascii="Arial" w:hAnsi="Arial" w:cs="Arial"/>
          <w:sz w:val="24"/>
          <w:szCs w:val="24"/>
        </w:rPr>
        <w:t>exactamente iguales</w:t>
      </w:r>
      <w:r w:rsidRPr="00566FF2">
        <w:rPr>
          <w:rFonts w:ascii="Arial" w:hAnsi="Arial" w:cs="Arial"/>
          <w:sz w:val="24"/>
          <w:szCs w:val="24"/>
        </w:rPr>
        <w:t>.</w:t>
      </w:r>
      <w:r w:rsidR="005E3400" w:rsidRPr="00566FF2">
        <w:rPr>
          <w:rFonts w:ascii="Arial" w:hAnsi="Arial" w:cs="Arial"/>
          <w:sz w:val="24"/>
          <w:szCs w:val="24"/>
        </w:rPr>
        <w:t> </w:t>
      </w:r>
    </w:p>
    <w:p w14:paraId="6ECE7536" w14:textId="2D7081A1" w:rsidR="0038213F" w:rsidRPr="00566FF2" w:rsidRDefault="005E3400" w:rsidP="00566FF2">
      <w:pPr>
        <w:numPr>
          <w:ilvl w:val="0"/>
          <w:numId w:val="24"/>
        </w:numPr>
        <w:spacing w:line="360" w:lineRule="auto"/>
        <w:rPr>
          <w:rFonts w:ascii="Arial" w:hAnsi="Arial" w:cs="Arial"/>
          <w:sz w:val="24"/>
          <w:szCs w:val="24"/>
        </w:rPr>
      </w:pPr>
      <w:r w:rsidRPr="00566FF2">
        <w:rPr>
          <w:rFonts w:ascii="Arial" w:hAnsi="Arial" w:cs="Arial"/>
          <w:sz w:val="24"/>
          <w:szCs w:val="24"/>
        </w:rPr>
        <w:t>L</w:t>
      </w:r>
      <w:r w:rsidR="0038213F" w:rsidRPr="00566FF2">
        <w:rPr>
          <w:rFonts w:ascii="Arial" w:hAnsi="Arial" w:cs="Arial"/>
          <w:sz w:val="24"/>
          <w:szCs w:val="24"/>
        </w:rPr>
        <w:t>o</w:t>
      </w:r>
      <w:r w:rsidRPr="00566FF2">
        <w:rPr>
          <w:rFonts w:ascii="Arial" w:hAnsi="Arial" w:cs="Arial"/>
          <w:sz w:val="24"/>
          <w:szCs w:val="24"/>
        </w:rPr>
        <w:t>s seres vivos</w:t>
      </w:r>
      <w:r w:rsidR="0038213F" w:rsidRPr="00566FF2">
        <w:rPr>
          <w:rFonts w:ascii="Arial" w:hAnsi="Arial" w:cs="Arial"/>
          <w:sz w:val="24"/>
          <w:szCs w:val="24"/>
        </w:rPr>
        <w:t xml:space="preserve"> producen una descendencia mu</w:t>
      </w:r>
      <w:r w:rsidRPr="00566FF2">
        <w:rPr>
          <w:rFonts w:ascii="Arial" w:hAnsi="Arial" w:cs="Arial"/>
          <w:sz w:val="24"/>
          <w:szCs w:val="24"/>
        </w:rPr>
        <w:t xml:space="preserve">y </w:t>
      </w:r>
      <w:r w:rsidRPr="00566FF2">
        <w:rPr>
          <w:rFonts w:ascii="Arial" w:hAnsi="Arial" w:cs="Arial"/>
          <w:b/>
          <w:sz w:val="24"/>
          <w:szCs w:val="24"/>
        </w:rPr>
        <w:t>numerosa</w:t>
      </w:r>
      <w:r w:rsidRPr="00566FF2">
        <w:rPr>
          <w:rFonts w:ascii="Arial" w:hAnsi="Arial" w:cs="Arial"/>
          <w:sz w:val="24"/>
          <w:szCs w:val="24"/>
        </w:rPr>
        <w:t xml:space="preserve">, más de la </w:t>
      </w:r>
      <w:r w:rsidR="00266EC6" w:rsidRPr="00566FF2">
        <w:rPr>
          <w:rFonts w:ascii="Arial" w:hAnsi="Arial" w:cs="Arial"/>
          <w:sz w:val="24"/>
          <w:szCs w:val="24"/>
        </w:rPr>
        <w:t>que puede sobrevivir.</w:t>
      </w:r>
    </w:p>
    <w:p w14:paraId="01738EEF" w14:textId="77777777" w:rsidR="0038213F" w:rsidRPr="00566FF2" w:rsidRDefault="00157F07" w:rsidP="00566FF2">
      <w:pPr>
        <w:numPr>
          <w:ilvl w:val="0"/>
          <w:numId w:val="24"/>
        </w:numPr>
        <w:spacing w:line="360" w:lineRule="auto"/>
        <w:rPr>
          <w:rFonts w:ascii="Arial" w:hAnsi="Arial" w:cs="Arial"/>
          <w:sz w:val="24"/>
          <w:szCs w:val="24"/>
        </w:rPr>
      </w:pPr>
      <w:r w:rsidRPr="00566FF2">
        <w:rPr>
          <w:rFonts w:ascii="Arial" w:hAnsi="Arial" w:cs="Arial"/>
          <w:sz w:val="24"/>
          <w:szCs w:val="24"/>
        </w:rPr>
        <w:t>Existe l</w:t>
      </w:r>
      <w:r w:rsidR="0038213F" w:rsidRPr="00566FF2">
        <w:rPr>
          <w:rFonts w:ascii="Arial" w:hAnsi="Arial" w:cs="Arial"/>
          <w:sz w:val="24"/>
          <w:szCs w:val="24"/>
        </w:rPr>
        <w:t>a </w:t>
      </w:r>
      <w:r w:rsidR="0038213F" w:rsidRPr="00566FF2">
        <w:rPr>
          <w:rFonts w:ascii="Arial" w:hAnsi="Arial" w:cs="Arial"/>
          <w:b/>
          <w:bCs/>
          <w:sz w:val="24"/>
          <w:szCs w:val="24"/>
        </w:rPr>
        <w:t>supervivencia del más apto</w:t>
      </w:r>
      <w:r w:rsidR="00E54955" w:rsidRPr="00566FF2">
        <w:rPr>
          <w:rFonts w:ascii="Arial" w:hAnsi="Arial" w:cs="Arial"/>
          <w:sz w:val="24"/>
          <w:szCs w:val="24"/>
        </w:rPr>
        <w:t>:</w:t>
      </w:r>
      <w:r w:rsidR="0038213F" w:rsidRPr="00566FF2">
        <w:rPr>
          <w:rFonts w:ascii="Arial" w:hAnsi="Arial" w:cs="Arial"/>
          <w:sz w:val="24"/>
          <w:szCs w:val="24"/>
        </w:rPr>
        <w:t xml:space="preserve"> lo</w:t>
      </w:r>
      <w:r w:rsidR="00201800" w:rsidRPr="00566FF2">
        <w:rPr>
          <w:rFonts w:ascii="Arial" w:hAnsi="Arial" w:cs="Arial"/>
          <w:sz w:val="24"/>
          <w:szCs w:val="24"/>
        </w:rPr>
        <w:t>s</w:t>
      </w:r>
      <w:r w:rsidR="00E54955" w:rsidRPr="00566FF2">
        <w:rPr>
          <w:rFonts w:ascii="Arial" w:hAnsi="Arial" w:cs="Arial"/>
          <w:sz w:val="24"/>
          <w:szCs w:val="24"/>
        </w:rPr>
        <w:t xml:space="preserve"> individuos mejor adaptados a</w:t>
      </w:r>
      <w:r w:rsidR="0038213F" w:rsidRPr="00566FF2">
        <w:rPr>
          <w:rFonts w:ascii="Arial" w:hAnsi="Arial" w:cs="Arial"/>
          <w:sz w:val="24"/>
          <w:szCs w:val="24"/>
        </w:rPr>
        <w:t xml:space="preserve"> </w:t>
      </w:r>
      <w:r w:rsidR="00E54955" w:rsidRPr="00566FF2">
        <w:rPr>
          <w:rFonts w:ascii="Arial" w:hAnsi="Arial" w:cs="Arial"/>
          <w:sz w:val="24"/>
          <w:szCs w:val="24"/>
        </w:rPr>
        <w:t xml:space="preserve">su </w:t>
      </w:r>
      <w:r w:rsidR="0038213F" w:rsidRPr="00566FF2">
        <w:rPr>
          <w:rFonts w:ascii="Arial" w:hAnsi="Arial" w:cs="Arial"/>
          <w:sz w:val="24"/>
          <w:szCs w:val="24"/>
        </w:rPr>
        <w:t>medio ambiente viven más tiempo</w:t>
      </w:r>
      <w:r w:rsidR="00E54955" w:rsidRPr="00566FF2">
        <w:rPr>
          <w:rFonts w:ascii="Arial" w:hAnsi="Arial" w:cs="Arial"/>
          <w:sz w:val="24"/>
          <w:szCs w:val="24"/>
        </w:rPr>
        <w:t xml:space="preserve"> y se reproducen más.</w:t>
      </w:r>
    </w:p>
    <w:p w14:paraId="493F131B" w14:textId="6325C4D6" w:rsidR="007B3588" w:rsidRPr="00566FF2" w:rsidRDefault="007B3588" w:rsidP="00566FF2">
      <w:pPr>
        <w:spacing w:line="360" w:lineRule="auto"/>
        <w:rPr>
          <w:rFonts w:ascii="Arial" w:hAnsi="Arial" w:cs="Arial"/>
          <w:sz w:val="24"/>
          <w:szCs w:val="24"/>
        </w:rPr>
      </w:pPr>
      <w:r w:rsidRPr="00566FF2">
        <w:rPr>
          <w:rFonts w:ascii="Arial" w:hAnsi="Arial" w:cs="Arial"/>
          <w:sz w:val="24"/>
          <w:szCs w:val="24"/>
        </w:rPr>
        <w:lastRenderedPageBreak/>
        <w:t xml:space="preserve">A partir de estos postulados se explica cómo evolucionan los seres vivos y se generan nuevas especies. Los distintos </w:t>
      </w:r>
      <w:r w:rsidR="00C02D06" w:rsidRPr="00566FF2">
        <w:rPr>
          <w:rFonts w:ascii="Arial" w:hAnsi="Arial" w:cs="Arial"/>
          <w:sz w:val="24"/>
          <w:szCs w:val="24"/>
        </w:rPr>
        <w:t>descendient</w:t>
      </w:r>
      <w:r w:rsidR="00C02D06">
        <w:rPr>
          <w:rFonts w:ascii="Arial" w:hAnsi="Arial" w:cs="Arial"/>
          <w:sz w:val="24"/>
          <w:szCs w:val="24"/>
        </w:rPr>
        <w:t>es</w:t>
      </w:r>
      <w:r w:rsidR="00C02D06" w:rsidRPr="00566FF2">
        <w:rPr>
          <w:rFonts w:ascii="Arial" w:hAnsi="Arial" w:cs="Arial"/>
          <w:sz w:val="24"/>
          <w:szCs w:val="24"/>
        </w:rPr>
        <w:t xml:space="preserve"> </w:t>
      </w:r>
      <w:r w:rsidRPr="00566FF2">
        <w:rPr>
          <w:rFonts w:ascii="Arial" w:hAnsi="Arial" w:cs="Arial"/>
          <w:sz w:val="24"/>
          <w:szCs w:val="24"/>
        </w:rPr>
        <w:t xml:space="preserve">de un </w:t>
      </w:r>
      <w:r w:rsidR="00A26567" w:rsidRPr="00566FF2">
        <w:rPr>
          <w:rFonts w:ascii="Arial" w:hAnsi="Arial" w:cs="Arial"/>
          <w:sz w:val="24"/>
          <w:szCs w:val="24"/>
        </w:rPr>
        <w:t>organismo</w:t>
      </w:r>
      <w:r w:rsidRPr="00566FF2">
        <w:rPr>
          <w:rFonts w:ascii="Arial" w:hAnsi="Arial" w:cs="Arial"/>
          <w:sz w:val="24"/>
          <w:szCs w:val="24"/>
        </w:rPr>
        <w:t xml:space="preserve"> serán similares, pero con diferencias</w:t>
      </w:r>
      <w:r w:rsidR="00A26567" w:rsidRPr="00566FF2">
        <w:rPr>
          <w:rFonts w:ascii="Arial" w:hAnsi="Arial" w:cs="Arial"/>
          <w:sz w:val="24"/>
          <w:szCs w:val="24"/>
        </w:rPr>
        <w:t>. A</w:t>
      </w:r>
      <w:r w:rsidRPr="00566FF2">
        <w:rPr>
          <w:rFonts w:ascii="Arial" w:hAnsi="Arial" w:cs="Arial"/>
          <w:sz w:val="24"/>
          <w:szCs w:val="24"/>
        </w:rPr>
        <w:t xml:space="preserve">lgunos de estos estarán mejor adaptados que los demás en uno o varios aspectos relevantes: pueden ser más hábiles </w:t>
      </w:r>
      <w:r w:rsidR="00C02D06">
        <w:rPr>
          <w:rFonts w:ascii="Arial" w:hAnsi="Arial" w:cs="Arial"/>
          <w:sz w:val="24"/>
          <w:szCs w:val="24"/>
        </w:rPr>
        <w:t xml:space="preserve">para </w:t>
      </w:r>
      <w:r w:rsidR="00C02D06" w:rsidRPr="00566FF2">
        <w:rPr>
          <w:rFonts w:ascii="Arial" w:hAnsi="Arial" w:cs="Arial"/>
          <w:sz w:val="24"/>
          <w:szCs w:val="24"/>
        </w:rPr>
        <w:t>obten</w:t>
      </w:r>
      <w:r w:rsidR="00C02D06">
        <w:rPr>
          <w:rFonts w:ascii="Arial" w:hAnsi="Arial" w:cs="Arial"/>
          <w:sz w:val="24"/>
          <w:szCs w:val="24"/>
        </w:rPr>
        <w:t>er</w:t>
      </w:r>
      <w:r w:rsidR="00C02D06" w:rsidRPr="00566FF2">
        <w:rPr>
          <w:rFonts w:ascii="Arial" w:hAnsi="Arial" w:cs="Arial"/>
          <w:sz w:val="24"/>
          <w:szCs w:val="24"/>
        </w:rPr>
        <w:t xml:space="preserve"> </w:t>
      </w:r>
      <w:r w:rsidRPr="00566FF2">
        <w:rPr>
          <w:rFonts w:ascii="Arial" w:hAnsi="Arial" w:cs="Arial"/>
          <w:sz w:val="24"/>
          <w:szCs w:val="24"/>
        </w:rPr>
        <w:t xml:space="preserve">alimento, </w:t>
      </w:r>
      <w:r w:rsidR="00C02D06" w:rsidRPr="00566FF2">
        <w:rPr>
          <w:rFonts w:ascii="Arial" w:hAnsi="Arial" w:cs="Arial"/>
          <w:sz w:val="24"/>
          <w:szCs w:val="24"/>
        </w:rPr>
        <w:t>hu</w:t>
      </w:r>
      <w:r w:rsidR="00C02D06">
        <w:rPr>
          <w:rFonts w:ascii="Arial" w:hAnsi="Arial" w:cs="Arial"/>
          <w:sz w:val="24"/>
          <w:szCs w:val="24"/>
        </w:rPr>
        <w:t>ir</w:t>
      </w:r>
      <w:r w:rsidR="00C02D06" w:rsidRPr="00566FF2">
        <w:rPr>
          <w:rFonts w:ascii="Arial" w:hAnsi="Arial" w:cs="Arial"/>
          <w:sz w:val="24"/>
          <w:szCs w:val="24"/>
        </w:rPr>
        <w:t xml:space="preserve"> </w:t>
      </w:r>
      <w:r w:rsidR="00A26567" w:rsidRPr="00566FF2">
        <w:rPr>
          <w:rFonts w:ascii="Arial" w:hAnsi="Arial" w:cs="Arial"/>
          <w:sz w:val="24"/>
          <w:szCs w:val="24"/>
        </w:rPr>
        <w:t xml:space="preserve">de los depredadores o </w:t>
      </w:r>
      <w:r w:rsidR="00C02D06" w:rsidRPr="00566FF2">
        <w:rPr>
          <w:rFonts w:ascii="Arial" w:hAnsi="Arial" w:cs="Arial"/>
          <w:sz w:val="24"/>
          <w:szCs w:val="24"/>
        </w:rPr>
        <w:t>cons</w:t>
      </w:r>
      <w:r w:rsidR="00C02D06">
        <w:rPr>
          <w:rFonts w:ascii="Arial" w:hAnsi="Arial" w:cs="Arial"/>
          <w:sz w:val="24"/>
          <w:szCs w:val="24"/>
        </w:rPr>
        <w:t>eguir</w:t>
      </w:r>
      <w:r w:rsidR="00C02D06" w:rsidRPr="00566FF2">
        <w:rPr>
          <w:rFonts w:ascii="Arial" w:hAnsi="Arial" w:cs="Arial"/>
          <w:sz w:val="24"/>
          <w:szCs w:val="24"/>
        </w:rPr>
        <w:t xml:space="preserve"> </w:t>
      </w:r>
      <w:r w:rsidR="00A26567" w:rsidRPr="00566FF2">
        <w:rPr>
          <w:rFonts w:ascii="Arial" w:hAnsi="Arial" w:cs="Arial"/>
          <w:sz w:val="24"/>
          <w:szCs w:val="24"/>
        </w:rPr>
        <w:t xml:space="preserve">pareja. Estos organismos tendrán una </w:t>
      </w:r>
      <w:r w:rsidR="00A26567" w:rsidRPr="00566FF2">
        <w:rPr>
          <w:rFonts w:ascii="Arial" w:hAnsi="Arial" w:cs="Arial"/>
          <w:b/>
          <w:sz w:val="24"/>
          <w:szCs w:val="24"/>
        </w:rPr>
        <w:t>ventaja competitiva</w:t>
      </w:r>
      <w:r w:rsidR="00A26567" w:rsidRPr="00566FF2">
        <w:rPr>
          <w:rFonts w:ascii="Arial" w:hAnsi="Arial" w:cs="Arial"/>
          <w:sz w:val="24"/>
          <w:szCs w:val="24"/>
        </w:rPr>
        <w:t xml:space="preserve"> que les permitirá vivir más tiempo y reproducirse más que aquellos menos adaptados. Dado que las características se heredan,</w:t>
      </w:r>
      <w:r w:rsidR="004658DB" w:rsidRPr="00566FF2">
        <w:rPr>
          <w:rFonts w:ascii="Arial" w:hAnsi="Arial" w:cs="Arial"/>
          <w:sz w:val="24"/>
          <w:szCs w:val="24"/>
        </w:rPr>
        <w:t xml:space="preserve"> </w:t>
      </w:r>
      <w:r w:rsidR="00A26567" w:rsidRPr="00566FF2">
        <w:rPr>
          <w:rFonts w:ascii="Arial" w:hAnsi="Arial" w:cs="Arial"/>
          <w:sz w:val="24"/>
          <w:szCs w:val="24"/>
        </w:rPr>
        <w:t xml:space="preserve">la siguiente generación de organismos tendrá más individuos con la ventaja competitiva. Con el tiempo, todos los individuos tendrán la característica ventajosa, por lo que la población habrá </w:t>
      </w:r>
      <w:r w:rsidR="00A26567" w:rsidRPr="00566FF2">
        <w:rPr>
          <w:rFonts w:ascii="Arial" w:hAnsi="Arial" w:cs="Arial"/>
          <w:b/>
          <w:sz w:val="24"/>
          <w:szCs w:val="24"/>
        </w:rPr>
        <w:t>evolucionado</w:t>
      </w:r>
      <w:r w:rsidR="00A26567" w:rsidRPr="00566FF2">
        <w:rPr>
          <w:rFonts w:ascii="Arial" w:hAnsi="Arial" w:cs="Arial"/>
          <w:sz w:val="24"/>
          <w:szCs w:val="24"/>
        </w:rPr>
        <w:t>.</w:t>
      </w:r>
    </w:p>
    <w:tbl>
      <w:tblPr>
        <w:tblStyle w:val="Tablaconcuadrcula1"/>
        <w:tblW w:w="0" w:type="auto"/>
        <w:tblLayout w:type="fixed"/>
        <w:tblLook w:val="04A0" w:firstRow="1" w:lastRow="0" w:firstColumn="1" w:lastColumn="0" w:noHBand="0" w:noVBand="1"/>
      </w:tblPr>
      <w:tblGrid>
        <w:gridCol w:w="2518"/>
        <w:gridCol w:w="6536"/>
      </w:tblGrid>
      <w:tr w:rsidR="002F7C6E" w:rsidRPr="00566FF2" w14:paraId="34D6624B" w14:textId="77777777" w:rsidTr="004A1C3F">
        <w:tc>
          <w:tcPr>
            <w:tcW w:w="9054" w:type="dxa"/>
            <w:gridSpan w:val="2"/>
            <w:shd w:val="clear" w:color="auto" w:fill="0D0D0D" w:themeFill="text1" w:themeFillTint="F2"/>
          </w:tcPr>
          <w:p w14:paraId="13CCDA10" w14:textId="77777777" w:rsidR="00311C05" w:rsidRPr="00566FF2" w:rsidRDefault="00311C05"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43B0B24B" w14:textId="77777777" w:rsidTr="004A1C3F">
        <w:tc>
          <w:tcPr>
            <w:tcW w:w="2518" w:type="dxa"/>
          </w:tcPr>
          <w:p w14:paraId="1F859FDB" w14:textId="77777777" w:rsidR="00311C05" w:rsidRPr="00566FF2" w:rsidRDefault="00311C05"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64524868" w14:textId="77777777" w:rsidR="00311C05" w:rsidRPr="00566FF2" w:rsidRDefault="00311C05" w:rsidP="00566FF2">
            <w:pPr>
              <w:spacing w:line="360" w:lineRule="auto"/>
              <w:rPr>
                <w:rFonts w:ascii="Arial" w:hAnsi="Arial" w:cs="Arial"/>
                <w:b/>
                <w:sz w:val="24"/>
                <w:szCs w:val="24"/>
              </w:rPr>
            </w:pPr>
            <w:r w:rsidRPr="00566FF2">
              <w:rPr>
                <w:rFonts w:ascii="Arial" w:hAnsi="Arial" w:cs="Arial"/>
                <w:sz w:val="24"/>
                <w:szCs w:val="24"/>
              </w:rPr>
              <w:t>CN_09_03</w:t>
            </w:r>
            <w:r w:rsidR="0042170B" w:rsidRPr="00566FF2">
              <w:rPr>
                <w:rFonts w:ascii="Arial" w:hAnsi="Arial" w:cs="Arial"/>
                <w:sz w:val="24"/>
                <w:szCs w:val="24"/>
              </w:rPr>
              <w:t>_CO_IMG12</w:t>
            </w:r>
          </w:p>
        </w:tc>
      </w:tr>
      <w:tr w:rsidR="002F7C6E" w:rsidRPr="00566FF2" w14:paraId="2140F1F8" w14:textId="77777777" w:rsidTr="004A1C3F">
        <w:tc>
          <w:tcPr>
            <w:tcW w:w="2518" w:type="dxa"/>
          </w:tcPr>
          <w:p w14:paraId="6CB4D264" w14:textId="77777777" w:rsidR="00311C05" w:rsidRPr="00566FF2" w:rsidRDefault="00311C05" w:rsidP="00566FF2">
            <w:pPr>
              <w:spacing w:line="360" w:lineRule="auto"/>
              <w:rPr>
                <w:rFonts w:ascii="Arial" w:hAnsi="Arial" w:cs="Arial"/>
                <w:sz w:val="24"/>
                <w:szCs w:val="24"/>
              </w:rPr>
            </w:pPr>
            <w:r w:rsidRPr="00566FF2">
              <w:rPr>
                <w:rFonts w:ascii="Arial" w:hAnsi="Arial" w:cs="Arial"/>
                <w:b/>
                <w:sz w:val="24"/>
                <w:szCs w:val="24"/>
              </w:rPr>
              <w:t>Descripción</w:t>
            </w:r>
          </w:p>
        </w:tc>
        <w:tc>
          <w:tcPr>
            <w:tcW w:w="6536" w:type="dxa"/>
          </w:tcPr>
          <w:p w14:paraId="6FF83CCA"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rPr>
              <w:t>Cabeza y pico de cinco aves y debajo pinzas</w:t>
            </w:r>
          </w:p>
        </w:tc>
      </w:tr>
      <w:tr w:rsidR="002F7C6E" w:rsidRPr="00566FF2" w14:paraId="574BF7DA" w14:textId="77777777" w:rsidTr="004A1C3F">
        <w:tc>
          <w:tcPr>
            <w:tcW w:w="2518" w:type="dxa"/>
          </w:tcPr>
          <w:p w14:paraId="538F6FD0" w14:textId="77777777" w:rsidR="00311C05" w:rsidRPr="00566FF2" w:rsidRDefault="00311C05" w:rsidP="00566FF2">
            <w:pPr>
              <w:spacing w:line="360" w:lineRule="auto"/>
              <w:rPr>
                <w:rFonts w:ascii="Arial" w:hAnsi="Arial" w:cs="Arial"/>
                <w:sz w:val="24"/>
                <w:szCs w:val="24"/>
              </w:rPr>
            </w:pPr>
            <w:r w:rsidRPr="00566FF2">
              <w:rPr>
                <w:rFonts w:ascii="Arial" w:hAnsi="Arial" w:cs="Arial"/>
                <w:b/>
                <w:sz w:val="24"/>
                <w:szCs w:val="24"/>
              </w:rPr>
              <w:t>Código Shutterstock (o URL o la ruta en AulaPlaneta)</w:t>
            </w:r>
          </w:p>
        </w:tc>
        <w:tc>
          <w:tcPr>
            <w:tcW w:w="6536" w:type="dxa"/>
          </w:tcPr>
          <w:p w14:paraId="40C16BA9"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rPr>
              <w:t>4° ESO/Biología y geología/</w:t>
            </w:r>
            <w:r w:rsidRPr="00566FF2">
              <w:rPr>
                <w:rFonts w:ascii="Arial" w:hAnsi="Arial" w:cs="Arial"/>
                <w:sz w:val="24"/>
                <w:szCs w:val="24"/>
                <w:lang w:val="es-ES_tradnl"/>
              </w:rPr>
              <w:t>La evolución biológica/ Cuaderno de estudio/Sección 2.2.2 Las teorías sobre la evolución - Las teorías evolutivas – La teoría de la selección natural/única imagen</w:t>
            </w:r>
          </w:p>
        </w:tc>
      </w:tr>
      <w:tr w:rsidR="002F7C6E" w:rsidRPr="00566FF2" w14:paraId="5897219E" w14:textId="77777777" w:rsidTr="004A1C3F">
        <w:tc>
          <w:tcPr>
            <w:tcW w:w="2518" w:type="dxa"/>
          </w:tcPr>
          <w:p w14:paraId="18704EA6" w14:textId="77777777" w:rsidR="00311C05" w:rsidRPr="00566FF2" w:rsidRDefault="00311C05" w:rsidP="00566FF2">
            <w:pPr>
              <w:spacing w:line="360" w:lineRule="auto"/>
              <w:rPr>
                <w:rFonts w:ascii="Arial" w:hAnsi="Arial" w:cs="Arial"/>
                <w:sz w:val="24"/>
                <w:szCs w:val="24"/>
              </w:rPr>
            </w:pPr>
            <w:r w:rsidRPr="00566FF2">
              <w:rPr>
                <w:rFonts w:ascii="Arial" w:hAnsi="Arial" w:cs="Arial"/>
                <w:b/>
                <w:sz w:val="24"/>
                <w:szCs w:val="24"/>
              </w:rPr>
              <w:t>Pie de imagen</w:t>
            </w:r>
          </w:p>
        </w:tc>
        <w:tc>
          <w:tcPr>
            <w:tcW w:w="6536" w:type="dxa"/>
          </w:tcPr>
          <w:p w14:paraId="2785F1BA"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lang w:val="es-CO"/>
              </w:rPr>
              <w:t>Darwin estudió la morfología del pico de algunas especies de </w:t>
            </w:r>
            <w:r w:rsidRPr="00566FF2">
              <w:rPr>
                <w:rFonts w:ascii="Arial" w:hAnsi="Arial" w:cs="Arial"/>
                <w:bCs/>
                <w:sz w:val="24"/>
                <w:szCs w:val="24"/>
                <w:lang w:val="es-CO"/>
              </w:rPr>
              <w:t>pinzones</w:t>
            </w:r>
            <w:r w:rsidRPr="00566FF2">
              <w:rPr>
                <w:rFonts w:ascii="Arial" w:hAnsi="Arial" w:cs="Arial"/>
                <w:sz w:val="24"/>
                <w:szCs w:val="24"/>
                <w:lang w:val="es-CO"/>
              </w:rPr>
              <w:t> de las </w:t>
            </w:r>
            <w:r w:rsidRPr="00566FF2">
              <w:rPr>
                <w:rFonts w:ascii="Arial" w:hAnsi="Arial" w:cs="Arial"/>
                <w:bCs/>
                <w:sz w:val="24"/>
                <w:szCs w:val="24"/>
                <w:lang w:val="es-CO"/>
              </w:rPr>
              <w:t>islas Galápagos</w:t>
            </w:r>
            <w:r w:rsidRPr="00566FF2">
              <w:rPr>
                <w:rFonts w:ascii="Arial" w:hAnsi="Arial" w:cs="Arial"/>
                <w:sz w:val="24"/>
                <w:szCs w:val="24"/>
                <w:lang w:val="es-CO"/>
              </w:rPr>
              <w:t>. Notó que los diferentes tipos de picos eran adaptaciones a distintos tipos de alimentación, que actúan como pinzas especializadas en la clase de semillas de la isla en la que vive cada especie.</w:t>
            </w:r>
          </w:p>
        </w:tc>
      </w:tr>
    </w:tbl>
    <w:p w14:paraId="38F19B51" w14:textId="77777777" w:rsidR="00163C5E" w:rsidRPr="00566FF2" w:rsidRDefault="00163C5E" w:rsidP="00566FF2">
      <w:pPr>
        <w:spacing w:line="360" w:lineRule="auto"/>
        <w:rPr>
          <w:rFonts w:ascii="Arial" w:hAnsi="Arial" w:cs="Arial"/>
          <w:sz w:val="24"/>
          <w:szCs w:val="24"/>
        </w:rPr>
      </w:pPr>
    </w:p>
    <w:p w14:paraId="27E04200" w14:textId="3AFD359C" w:rsidR="00C121B7" w:rsidRPr="00566FF2" w:rsidRDefault="00553666" w:rsidP="00566FF2">
      <w:pPr>
        <w:spacing w:line="360" w:lineRule="auto"/>
        <w:rPr>
          <w:rFonts w:ascii="Arial" w:hAnsi="Arial" w:cs="Arial"/>
          <w:sz w:val="24"/>
          <w:szCs w:val="24"/>
        </w:rPr>
      </w:pPr>
      <w:r w:rsidRPr="00566FF2">
        <w:rPr>
          <w:rFonts w:ascii="Arial" w:hAnsi="Arial" w:cs="Arial"/>
          <w:sz w:val="24"/>
          <w:szCs w:val="24"/>
        </w:rPr>
        <w:t>En 1831</w:t>
      </w:r>
      <w:r w:rsidR="00C121B7" w:rsidRPr="00566FF2">
        <w:rPr>
          <w:rFonts w:ascii="Arial" w:hAnsi="Arial" w:cs="Arial"/>
          <w:sz w:val="24"/>
          <w:szCs w:val="24"/>
        </w:rPr>
        <w:t>, Darwin realizó una expedición</w:t>
      </w:r>
      <w:r w:rsidR="008C4F34" w:rsidRPr="00566FF2">
        <w:rPr>
          <w:rFonts w:ascii="Arial" w:hAnsi="Arial" w:cs="Arial"/>
          <w:sz w:val="24"/>
          <w:szCs w:val="24"/>
        </w:rPr>
        <w:t xml:space="preserve"> de </w:t>
      </w:r>
      <w:r w:rsidR="00C02D06">
        <w:rPr>
          <w:rFonts w:ascii="Arial" w:hAnsi="Arial" w:cs="Arial"/>
          <w:sz w:val="24"/>
          <w:szCs w:val="24"/>
        </w:rPr>
        <w:t>cinco</w:t>
      </w:r>
      <w:r w:rsidR="00C02D06" w:rsidRPr="00566FF2">
        <w:rPr>
          <w:rFonts w:ascii="Arial" w:hAnsi="Arial" w:cs="Arial"/>
          <w:sz w:val="24"/>
          <w:szCs w:val="24"/>
        </w:rPr>
        <w:t xml:space="preserve"> </w:t>
      </w:r>
      <w:r w:rsidR="008C4F34" w:rsidRPr="00566FF2">
        <w:rPr>
          <w:rFonts w:ascii="Arial" w:hAnsi="Arial" w:cs="Arial"/>
          <w:sz w:val="24"/>
          <w:szCs w:val="24"/>
        </w:rPr>
        <w:t>años</w:t>
      </w:r>
      <w:r w:rsidR="00C121B7" w:rsidRPr="00566FF2">
        <w:rPr>
          <w:rFonts w:ascii="Arial" w:hAnsi="Arial" w:cs="Arial"/>
          <w:sz w:val="24"/>
          <w:szCs w:val="24"/>
        </w:rPr>
        <w:t xml:space="preserve"> a bordo del</w:t>
      </w:r>
      <w:r w:rsidRPr="00566FF2">
        <w:rPr>
          <w:rFonts w:ascii="Arial" w:hAnsi="Arial" w:cs="Arial"/>
          <w:sz w:val="24"/>
          <w:szCs w:val="24"/>
        </w:rPr>
        <w:t xml:space="preserve"> barco HMS</w:t>
      </w:r>
      <w:r w:rsidR="00C121B7" w:rsidRPr="00566FF2">
        <w:rPr>
          <w:rFonts w:ascii="Arial" w:hAnsi="Arial" w:cs="Arial"/>
          <w:sz w:val="24"/>
          <w:szCs w:val="24"/>
        </w:rPr>
        <w:t> </w:t>
      </w:r>
      <w:r w:rsidR="00C121B7" w:rsidRPr="00566FF2">
        <w:rPr>
          <w:rFonts w:ascii="Arial" w:hAnsi="Arial" w:cs="Arial"/>
          <w:iCs/>
          <w:sz w:val="24"/>
          <w:szCs w:val="24"/>
        </w:rPr>
        <w:t>Beagle</w:t>
      </w:r>
      <w:r w:rsidR="00163C5E" w:rsidRPr="00566FF2">
        <w:rPr>
          <w:rFonts w:ascii="Arial" w:hAnsi="Arial" w:cs="Arial"/>
          <w:iCs/>
          <w:sz w:val="24"/>
          <w:szCs w:val="24"/>
        </w:rPr>
        <w:t xml:space="preserve">, </w:t>
      </w:r>
      <w:r w:rsidR="00163C5E" w:rsidRPr="00566FF2">
        <w:rPr>
          <w:rFonts w:ascii="Arial" w:hAnsi="Arial" w:cs="Arial"/>
          <w:sz w:val="24"/>
          <w:szCs w:val="24"/>
        </w:rPr>
        <w:t>en el</w:t>
      </w:r>
      <w:r w:rsidR="008C4F34" w:rsidRPr="00566FF2">
        <w:rPr>
          <w:rFonts w:ascii="Arial" w:hAnsi="Arial" w:cs="Arial"/>
          <w:sz w:val="24"/>
          <w:szCs w:val="24"/>
        </w:rPr>
        <w:t xml:space="preserve"> cual le dio la vuelta al mundo y conoció muchos lugares de gran </w:t>
      </w:r>
      <w:r w:rsidR="000C4F79" w:rsidRPr="00566FF2">
        <w:rPr>
          <w:rFonts w:ascii="Arial" w:hAnsi="Arial" w:cs="Arial"/>
          <w:sz w:val="24"/>
          <w:szCs w:val="24"/>
        </w:rPr>
        <w:t>riqueza</w:t>
      </w:r>
      <w:r w:rsidR="008C4F34" w:rsidRPr="00566FF2">
        <w:rPr>
          <w:rFonts w:ascii="Arial" w:hAnsi="Arial" w:cs="Arial"/>
          <w:sz w:val="24"/>
          <w:szCs w:val="24"/>
        </w:rPr>
        <w:t xml:space="preserve"> biológica, como las</w:t>
      </w:r>
      <w:r w:rsidR="00C0364B" w:rsidRPr="00566FF2">
        <w:rPr>
          <w:rFonts w:ascii="Arial" w:hAnsi="Arial" w:cs="Arial"/>
          <w:sz w:val="24"/>
          <w:szCs w:val="24"/>
        </w:rPr>
        <w:t xml:space="preserve"> </w:t>
      </w:r>
      <w:r w:rsidR="00C121B7" w:rsidRPr="00566FF2">
        <w:rPr>
          <w:rFonts w:ascii="Arial" w:hAnsi="Arial" w:cs="Arial"/>
          <w:bCs/>
          <w:sz w:val="24"/>
          <w:szCs w:val="24"/>
        </w:rPr>
        <w:t>islas Galápagos</w:t>
      </w:r>
      <w:r w:rsidR="002C561B" w:rsidRPr="00566FF2">
        <w:rPr>
          <w:rFonts w:ascii="Arial" w:hAnsi="Arial" w:cs="Arial"/>
          <w:bCs/>
          <w:sz w:val="24"/>
          <w:szCs w:val="24"/>
        </w:rPr>
        <w:t xml:space="preserve">. </w:t>
      </w:r>
      <w:r w:rsidR="00163C5E" w:rsidRPr="00566FF2">
        <w:rPr>
          <w:rFonts w:ascii="Arial" w:hAnsi="Arial" w:cs="Arial"/>
          <w:bCs/>
          <w:sz w:val="24"/>
          <w:szCs w:val="24"/>
        </w:rPr>
        <w:t>En su viaje</w:t>
      </w:r>
      <w:r w:rsidR="008C4F34" w:rsidRPr="00566FF2">
        <w:rPr>
          <w:rFonts w:ascii="Arial" w:hAnsi="Arial" w:cs="Arial"/>
          <w:bCs/>
          <w:sz w:val="24"/>
          <w:szCs w:val="24"/>
        </w:rPr>
        <w:t xml:space="preserve"> rec</w:t>
      </w:r>
      <w:r w:rsidR="002C561B" w:rsidRPr="00566FF2">
        <w:rPr>
          <w:rFonts w:ascii="Arial" w:hAnsi="Arial" w:cs="Arial"/>
          <w:bCs/>
          <w:sz w:val="24"/>
          <w:szCs w:val="24"/>
        </w:rPr>
        <w:t>olectó</w:t>
      </w:r>
      <w:r w:rsidRPr="00566FF2">
        <w:rPr>
          <w:rFonts w:ascii="Arial" w:hAnsi="Arial" w:cs="Arial"/>
          <w:bCs/>
          <w:sz w:val="24"/>
          <w:szCs w:val="24"/>
        </w:rPr>
        <w:t xml:space="preserve"> ejemplares</w:t>
      </w:r>
      <w:r w:rsidR="002C561B" w:rsidRPr="00566FF2">
        <w:rPr>
          <w:rFonts w:ascii="Arial" w:hAnsi="Arial" w:cs="Arial"/>
          <w:bCs/>
          <w:sz w:val="24"/>
          <w:szCs w:val="24"/>
        </w:rPr>
        <w:t xml:space="preserve"> de</w:t>
      </w:r>
      <w:r w:rsidR="002C561B" w:rsidRPr="00566FF2">
        <w:rPr>
          <w:rFonts w:ascii="Arial" w:hAnsi="Arial" w:cs="Arial"/>
          <w:b/>
          <w:bCs/>
          <w:sz w:val="24"/>
          <w:szCs w:val="24"/>
        </w:rPr>
        <w:t xml:space="preserve"> </w:t>
      </w:r>
      <w:r w:rsidR="00C121B7" w:rsidRPr="00566FF2">
        <w:rPr>
          <w:rFonts w:ascii="Arial" w:hAnsi="Arial" w:cs="Arial"/>
          <w:sz w:val="24"/>
          <w:szCs w:val="24"/>
        </w:rPr>
        <w:t>la flora y la fauna</w:t>
      </w:r>
      <w:r w:rsidRPr="00566FF2">
        <w:rPr>
          <w:rFonts w:ascii="Arial" w:hAnsi="Arial" w:cs="Arial"/>
          <w:sz w:val="24"/>
          <w:szCs w:val="24"/>
        </w:rPr>
        <w:t xml:space="preserve"> de los lugares que visitaba</w:t>
      </w:r>
      <w:r w:rsidR="00C121B7" w:rsidRPr="00566FF2">
        <w:rPr>
          <w:rFonts w:ascii="Arial" w:hAnsi="Arial" w:cs="Arial"/>
          <w:sz w:val="24"/>
          <w:szCs w:val="24"/>
        </w:rPr>
        <w:t xml:space="preserve">, </w:t>
      </w:r>
      <w:r w:rsidR="008C4F34" w:rsidRPr="00566FF2">
        <w:rPr>
          <w:rFonts w:ascii="Arial" w:hAnsi="Arial" w:cs="Arial"/>
          <w:sz w:val="24"/>
          <w:szCs w:val="24"/>
        </w:rPr>
        <w:t>y a partir de ellos</w:t>
      </w:r>
      <w:r w:rsidR="00C0364B" w:rsidRPr="00566FF2">
        <w:rPr>
          <w:rFonts w:ascii="Arial" w:hAnsi="Arial" w:cs="Arial"/>
          <w:sz w:val="24"/>
          <w:szCs w:val="24"/>
        </w:rPr>
        <w:t xml:space="preserve"> </w:t>
      </w:r>
      <w:r w:rsidR="008C4F34" w:rsidRPr="00566FF2">
        <w:rPr>
          <w:rFonts w:ascii="Arial" w:hAnsi="Arial" w:cs="Arial"/>
          <w:sz w:val="24"/>
          <w:szCs w:val="24"/>
        </w:rPr>
        <w:t>estudió</w:t>
      </w:r>
      <w:r w:rsidR="002C561B" w:rsidRPr="00566FF2">
        <w:rPr>
          <w:rFonts w:ascii="Arial" w:hAnsi="Arial" w:cs="Arial"/>
          <w:sz w:val="24"/>
          <w:szCs w:val="24"/>
        </w:rPr>
        <w:t xml:space="preserve"> la variación de las formas de </w:t>
      </w:r>
      <w:r w:rsidR="008C4F34" w:rsidRPr="00566FF2">
        <w:rPr>
          <w:rFonts w:ascii="Arial" w:hAnsi="Arial" w:cs="Arial"/>
          <w:sz w:val="24"/>
          <w:szCs w:val="24"/>
        </w:rPr>
        <w:t>las especies</w:t>
      </w:r>
      <w:r w:rsidR="002C561B" w:rsidRPr="00566FF2">
        <w:rPr>
          <w:rFonts w:ascii="Arial" w:hAnsi="Arial" w:cs="Arial"/>
          <w:sz w:val="24"/>
          <w:szCs w:val="24"/>
        </w:rPr>
        <w:t xml:space="preserve">. </w:t>
      </w:r>
      <w:r w:rsidR="000C4F79" w:rsidRPr="00566FF2">
        <w:rPr>
          <w:rFonts w:ascii="Arial" w:hAnsi="Arial" w:cs="Arial"/>
          <w:sz w:val="24"/>
          <w:szCs w:val="24"/>
        </w:rPr>
        <w:t xml:space="preserve">Las similitudes encontradas en los organismos de islas diferentes </w:t>
      </w:r>
      <w:r w:rsidR="002C561B" w:rsidRPr="00566FF2">
        <w:rPr>
          <w:rFonts w:ascii="Arial" w:hAnsi="Arial" w:cs="Arial"/>
          <w:sz w:val="24"/>
          <w:szCs w:val="24"/>
        </w:rPr>
        <w:t>le sirvi</w:t>
      </w:r>
      <w:r w:rsidR="000C4F79" w:rsidRPr="00566FF2">
        <w:rPr>
          <w:rFonts w:ascii="Arial" w:hAnsi="Arial" w:cs="Arial"/>
          <w:sz w:val="24"/>
          <w:szCs w:val="24"/>
        </w:rPr>
        <w:t>eron</w:t>
      </w:r>
      <w:r w:rsidR="002C561B" w:rsidRPr="00566FF2">
        <w:rPr>
          <w:rFonts w:ascii="Arial" w:hAnsi="Arial" w:cs="Arial"/>
          <w:sz w:val="24"/>
          <w:szCs w:val="24"/>
        </w:rPr>
        <w:t xml:space="preserve"> para imaginar que </w:t>
      </w:r>
      <w:r w:rsidR="000C4F79" w:rsidRPr="00566FF2">
        <w:rPr>
          <w:rFonts w:ascii="Arial" w:hAnsi="Arial" w:cs="Arial"/>
          <w:sz w:val="24"/>
          <w:szCs w:val="24"/>
        </w:rPr>
        <w:t xml:space="preserve">estos </w:t>
      </w:r>
      <w:r w:rsidR="002C561B" w:rsidRPr="00566FF2">
        <w:rPr>
          <w:rFonts w:ascii="Arial" w:hAnsi="Arial" w:cs="Arial"/>
          <w:sz w:val="24"/>
          <w:szCs w:val="24"/>
        </w:rPr>
        <w:t xml:space="preserve">podrían </w:t>
      </w:r>
      <w:r w:rsidR="002C561B" w:rsidRPr="00566FF2">
        <w:rPr>
          <w:rFonts w:ascii="Arial" w:hAnsi="Arial" w:cs="Arial"/>
          <w:sz w:val="24"/>
          <w:szCs w:val="24"/>
        </w:rPr>
        <w:lastRenderedPageBreak/>
        <w:t xml:space="preserve">provenir de un </w:t>
      </w:r>
      <w:r w:rsidR="002C561B" w:rsidRPr="00566FF2">
        <w:rPr>
          <w:rFonts w:ascii="Arial" w:hAnsi="Arial" w:cs="Arial"/>
          <w:b/>
          <w:sz w:val="24"/>
          <w:szCs w:val="24"/>
        </w:rPr>
        <w:t>ancestro común</w:t>
      </w:r>
      <w:r w:rsidR="002C561B" w:rsidRPr="00185008">
        <w:rPr>
          <w:rFonts w:ascii="Arial" w:hAnsi="Arial" w:cs="Arial"/>
          <w:sz w:val="24"/>
          <w:szCs w:val="24"/>
        </w:rPr>
        <w:t>.</w:t>
      </w:r>
      <w:r w:rsidR="002C561B" w:rsidRPr="00566FF2">
        <w:rPr>
          <w:rFonts w:ascii="Arial" w:hAnsi="Arial" w:cs="Arial"/>
          <w:b/>
          <w:sz w:val="24"/>
          <w:szCs w:val="24"/>
        </w:rPr>
        <w:t xml:space="preserve"> </w:t>
      </w:r>
      <w:r w:rsidR="009E4315" w:rsidRPr="00566FF2">
        <w:rPr>
          <w:rFonts w:ascii="Arial" w:hAnsi="Arial" w:cs="Arial"/>
          <w:sz w:val="24"/>
          <w:szCs w:val="24"/>
        </w:rPr>
        <w:t xml:space="preserve">Las conclusiones a las que llegó </w:t>
      </w:r>
      <w:r w:rsidR="00703785" w:rsidRPr="00566FF2">
        <w:rPr>
          <w:rFonts w:ascii="Arial" w:hAnsi="Arial" w:cs="Arial"/>
          <w:sz w:val="24"/>
          <w:szCs w:val="24"/>
        </w:rPr>
        <w:t>después de varios años de trabajo</w:t>
      </w:r>
      <w:r w:rsidR="009E4315" w:rsidRPr="00566FF2">
        <w:rPr>
          <w:rFonts w:ascii="Arial" w:hAnsi="Arial" w:cs="Arial"/>
          <w:sz w:val="24"/>
          <w:szCs w:val="24"/>
        </w:rPr>
        <w:t xml:space="preserve"> </w:t>
      </w:r>
      <w:r w:rsidR="00703785" w:rsidRPr="00566FF2">
        <w:rPr>
          <w:rFonts w:ascii="Arial" w:hAnsi="Arial" w:cs="Arial"/>
          <w:sz w:val="24"/>
          <w:szCs w:val="24"/>
        </w:rPr>
        <w:t>fueron publicadas</w:t>
      </w:r>
      <w:r w:rsidR="00C121B7" w:rsidRPr="00566FF2">
        <w:rPr>
          <w:rFonts w:ascii="Arial" w:hAnsi="Arial" w:cs="Arial"/>
          <w:sz w:val="24"/>
          <w:szCs w:val="24"/>
        </w:rPr>
        <w:t xml:space="preserve"> en su obra </w:t>
      </w:r>
      <w:r w:rsidR="00C121B7" w:rsidRPr="00566FF2">
        <w:rPr>
          <w:rFonts w:ascii="Arial" w:hAnsi="Arial" w:cs="Arial"/>
          <w:i/>
          <w:iCs/>
          <w:sz w:val="24"/>
          <w:szCs w:val="24"/>
        </w:rPr>
        <w:t>El origen de las especies</w:t>
      </w:r>
      <w:r w:rsidR="000C4F79" w:rsidRPr="00566FF2">
        <w:rPr>
          <w:rFonts w:ascii="Arial" w:hAnsi="Arial" w:cs="Arial"/>
          <w:iCs/>
          <w:sz w:val="24"/>
          <w:szCs w:val="24"/>
        </w:rPr>
        <w:t>,</w:t>
      </w:r>
      <w:r w:rsidR="009E4315" w:rsidRPr="00566FF2">
        <w:rPr>
          <w:rFonts w:ascii="Arial" w:hAnsi="Arial" w:cs="Arial"/>
          <w:iCs/>
          <w:sz w:val="24"/>
          <w:szCs w:val="24"/>
        </w:rPr>
        <w:t xml:space="preserve"> y se pueden </w:t>
      </w:r>
      <w:r w:rsidR="009E4315" w:rsidRPr="00566FF2">
        <w:rPr>
          <w:rFonts w:ascii="Arial" w:hAnsi="Arial" w:cs="Arial"/>
          <w:sz w:val="24"/>
          <w:szCs w:val="24"/>
        </w:rPr>
        <w:t>resumir</w:t>
      </w:r>
      <w:r w:rsidR="00C121B7" w:rsidRPr="00566FF2">
        <w:rPr>
          <w:rFonts w:ascii="Arial" w:hAnsi="Arial" w:cs="Arial"/>
          <w:sz w:val="24"/>
          <w:szCs w:val="24"/>
        </w:rPr>
        <w:t xml:space="preserve"> en los siguientes principios: </w:t>
      </w:r>
    </w:p>
    <w:p w14:paraId="6150D017" w14:textId="77777777" w:rsidR="0038213F" w:rsidRPr="00566FF2" w:rsidRDefault="0038213F" w:rsidP="00566FF2">
      <w:pPr>
        <w:numPr>
          <w:ilvl w:val="0"/>
          <w:numId w:val="25"/>
        </w:num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Cs/>
          <w:sz w:val="24"/>
          <w:szCs w:val="24"/>
        </w:rPr>
        <w:t>especies que comparten características</w:t>
      </w:r>
      <w:r w:rsidRPr="00566FF2">
        <w:rPr>
          <w:rFonts w:ascii="Arial" w:hAnsi="Arial" w:cs="Arial"/>
          <w:sz w:val="24"/>
          <w:szCs w:val="24"/>
        </w:rPr>
        <w:t> iguales o parecidas han evolucionado a partir de un </w:t>
      </w:r>
      <w:r w:rsidRPr="00566FF2">
        <w:rPr>
          <w:rFonts w:ascii="Arial" w:hAnsi="Arial" w:cs="Arial"/>
          <w:b/>
          <w:bCs/>
          <w:sz w:val="24"/>
          <w:szCs w:val="24"/>
        </w:rPr>
        <w:t>ancestro común</w:t>
      </w:r>
      <w:r w:rsidRPr="00566FF2">
        <w:rPr>
          <w:rFonts w:ascii="Arial" w:hAnsi="Arial" w:cs="Arial"/>
          <w:sz w:val="24"/>
          <w:szCs w:val="24"/>
        </w:rPr>
        <w:t>.</w:t>
      </w:r>
    </w:p>
    <w:p w14:paraId="744BF73E" w14:textId="012A635A" w:rsidR="0038213F" w:rsidRPr="00566FF2" w:rsidRDefault="0038213F" w:rsidP="00566FF2">
      <w:pPr>
        <w:numPr>
          <w:ilvl w:val="0"/>
          <w:numId w:val="25"/>
        </w:numPr>
        <w:spacing w:line="360" w:lineRule="auto"/>
        <w:rPr>
          <w:rFonts w:ascii="Arial" w:hAnsi="Arial" w:cs="Arial"/>
          <w:sz w:val="24"/>
          <w:szCs w:val="24"/>
        </w:rPr>
      </w:pPr>
      <w:r w:rsidRPr="00566FF2">
        <w:rPr>
          <w:rFonts w:ascii="Arial" w:hAnsi="Arial" w:cs="Arial"/>
          <w:sz w:val="24"/>
          <w:szCs w:val="24"/>
        </w:rPr>
        <w:t>Las especies </w:t>
      </w:r>
      <w:r w:rsidRPr="00566FF2">
        <w:rPr>
          <w:rFonts w:ascii="Arial" w:hAnsi="Arial" w:cs="Arial"/>
          <w:bCs/>
          <w:sz w:val="24"/>
          <w:szCs w:val="24"/>
        </w:rPr>
        <w:t>evolucionan de forma</w:t>
      </w:r>
      <w:r w:rsidRPr="00566FF2">
        <w:rPr>
          <w:rFonts w:ascii="Arial" w:hAnsi="Arial" w:cs="Arial"/>
          <w:b/>
          <w:bCs/>
          <w:sz w:val="24"/>
          <w:szCs w:val="24"/>
        </w:rPr>
        <w:t xml:space="preserve"> paralela</w:t>
      </w:r>
      <w:r w:rsidR="00D2289A" w:rsidRPr="00566FF2">
        <w:rPr>
          <w:rFonts w:ascii="Arial" w:hAnsi="Arial" w:cs="Arial"/>
          <w:bCs/>
          <w:sz w:val="24"/>
          <w:szCs w:val="24"/>
        </w:rPr>
        <w:t xml:space="preserve"> y</w:t>
      </w:r>
      <w:r w:rsidRPr="00566FF2">
        <w:rPr>
          <w:rFonts w:ascii="Arial" w:hAnsi="Arial" w:cs="Arial"/>
          <w:sz w:val="24"/>
          <w:szCs w:val="24"/>
        </w:rPr>
        <w:t> </w:t>
      </w:r>
      <w:r w:rsidRPr="00566FF2">
        <w:rPr>
          <w:rFonts w:ascii="Arial" w:hAnsi="Arial" w:cs="Arial"/>
          <w:b/>
          <w:bCs/>
          <w:sz w:val="24"/>
          <w:szCs w:val="24"/>
        </w:rPr>
        <w:t>gradual</w:t>
      </w:r>
      <w:r w:rsidRPr="00566FF2">
        <w:rPr>
          <w:rFonts w:ascii="Arial" w:hAnsi="Arial" w:cs="Arial"/>
          <w:sz w:val="24"/>
          <w:szCs w:val="24"/>
        </w:rPr>
        <w:t xml:space="preserve">. Es un cambio que no se detiene nunca </w:t>
      </w:r>
      <w:r w:rsidR="00D2289A" w:rsidRPr="00566FF2">
        <w:rPr>
          <w:rFonts w:ascii="Arial" w:hAnsi="Arial" w:cs="Arial"/>
          <w:sz w:val="24"/>
          <w:szCs w:val="24"/>
        </w:rPr>
        <w:t xml:space="preserve">en la naturaleza, </w:t>
      </w:r>
      <w:r w:rsidRPr="00566FF2">
        <w:rPr>
          <w:rFonts w:ascii="Arial" w:hAnsi="Arial" w:cs="Arial"/>
          <w:sz w:val="24"/>
          <w:szCs w:val="24"/>
        </w:rPr>
        <w:t xml:space="preserve">y que </w:t>
      </w:r>
      <w:r w:rsidRPr="00566FF2">
        <w:rPr>
          <w:rFonts w:ascii="Arial" w:hAnsi="Arial" w:cs="Arial"/>
          <w:sz w:val="24"/>
          <w:szCs w:val="24"/>
        </w:rPr>
        <w:t xml:space="preserve">acaba </w:t>
      </w:r>
      <w:r w:rsidRPr="00566FF2">
        <w:rPr>
          <w:rFonts w:ascii="Arial" w:hAnsi="Arial" w:cs="Arial"/>
          <w:sz w:val="24"/>
          <w:szCs w:val="24"/>
        </w:rPr>
        <w:t>da como resultado la aparición de nuevas especies.</w:t>
      </w:r>
    </w:p>
    <w:p w14:paraId="2158ED27" w14:textId="5232264F" w:rsidR="00AA02E7" w:rsidRPr="00566FF2" w:rsidRDefault="0038213F" w:rsidP="00566FF2">
      <w:pPr>
        <w:numPr>
          <w:ilvl w:val="0"/>
          <w:numId w:val="25"/>
        </w:numPr>
        <w:spacing w:line="360" w:lineRule="auto"/>
        <w:rPr>
          <w:rFonts w:ascii="Arial" w:hAnsi="Arial" w:cs="Arial"/>
          <w:sz w:val="24"/>
          <w:szCs w:val="24"/>
        </w:rPr>
      </w:pPr>
      <w:r w:rsidRPr="00566FF2">
        <w:rPr>
          <w:rFonts w:ascii="Arial" w:hAnsi="Arial" w:cs="Arial"/>
          <w:sz w:val="24"/>
          <w:szCs w:val="24"/>
        </w:rPr>
        <w:t>La evolución de las especies se basa en el proceso de </w:t>
      </w:r>
      <w:r w:rsidRPr="00566FF2">
        <w:rPr>
          <w:rFonts w:ascii="Arial" w:hAnsi="Arial" w:cs="Arial"/>
          <w:b/>
          <w:bCs/>
          <w:sz w:val="24"/>
          <w:szCs w:val="24"/>
        </w:rPr>
        <w:t>selección natural</w:t>
      </w:r>
      <w:r w:rsidR="00D86E85" w:rsidRPr="00566FF2">
        <w:rPr>
          <w:rFonts w:ascii="Arial" w:hAnsi="Arial" w:cs="Arial"/>
          <w:sz w:val="24"/>
          <w:szCs w:val="24"/>
        </w:rPr>
        <w:t xml:space="preserve">, por el cual </w:t>
      </w:r>
      <w:r w:rsidRPr="00566FF2">
        <w:rPr>
          <w:rFonts w:ascii="Arial" w:hAnsi="Arial" w:cs="Arial"/>
          <w:sz w:val="24"/>
          <w:szCs w:val="24"/>
        </w:rPr>
        <w:t xml:space="preserve">sobreviven </w:t>
      </w:r>
      <w:r w:rsidR="00D86E85" w:rsidRPr="00566FF2">
        <w:rPr>
          <w:rFonts w:ascii="Arial" w:hAnsi="Arial" w:cs="Arial"/>
          <w:sz w:val="24"/>
          <w:szCs w:val="24"/>
        </w:rPr>
        <w:t xml:space="preserve">más </w:t>
      </w:r>
      <w:r w:rsidRPr="00566FF2">
        <w:rPr>
          <w:rFonts w:ascii="Arial" w:hAnsi="Arial" w:cs="Arial"/>
          <w:sz w:val="24"/>
          <w:szCs w:val="24"/>
        </w:rPr>
        <w:t>los </w:t>
      </w:r>
      <w:r w:rsidRPr="00566FF2">
        <w:rPr>
          <w:rFonts w:ascii="Arial" w:hAnsi="Arial" w:cs="Arial"/>
          <w:b/>
          <w:bCs/>
          <w:sz w:val="24"/>
          <w:szCs w:val="24"/>
        </w:rPr>
        <w:t>organismos más aptos</w:t>
      </w:r>
      <w:r w:rsidR="00CF14D7" w:rsidRPr="00566FF2">
        <w:rPr>
          <w:rFonts w:ascii="Arial" w:hAnsi="Arial" w:cs="Arial"/>
          <w:sz w:val="24"/>
          <w:szCs w:val="24"/>
        </w:rPr>
        <w:t xml:space="preserve">. </w:t>
      </w:r>
      <w:r w:rsidRPr="00566FF2">
        <w:rPr>
          <w:rFonts w:ascii="Arial" w:hAnsi="Arial" w:cs="Arial"/>
          <w:sz w:val="24"/>
          <w:szCs w:val="24"/>
        </w:rPr>
        <w:t>Estos dejarán mayor descendencia y, por tanto, prevalecerán sobre el resto de individuos de su especie.</w:t>
      </w:r>
    </w:p>
    <w:p w14:paraId="6B8EACBC" w14:textId="77777777" w:rsidR="00C10E6B" w:rsidRPr="00566FF2" w:rsidRDefault="0026681E" w:rsidP="00566FF2">
      <w:pPr>
        <w:numPr>
          <w:ilvl w:val="0"/>
          <w:numId w:val="25"/>
        </w:numPr>
        <w:spacing w:line="360" w:lineRule="auto"/>
        <w:rPr>
          <w:rFonts w:ascii="Arial" w:hAnsi="Arial" w:cs="Arial"/>
          <w:sz w:val="24"/>
          <w:szCs w:val="24"/>
        </w:rPr>
      </w:pPr>
      <w:r w:rsidRPr="00566FF2">
        <w:rPr>
          <w:rFonts w:ascii="Arial" w:hAnsi="Arial" w:cs="Arial"/>
          <w:sz w:val="24"/>
          <w:szCs w:val="24"/>
        </w:rPr>
        <w:t xml:space="preserve">Las </w:t>
      </w:r>
      <w:r w:rsidRPr="00566FF2">
        <w:rPr>
          <w:rFonts w:ascii="Arial" w:hAnsi="Arial" w:cs="Arial"/>
          <w:b/>
          <w:sz w:val="24"/>
          <w:szCs w:val="24"/>
        </w:rPr>
        <w:t>condiciones locales</w:t>
      </w:r>
      <w:r w:rsidRPr="00566FF2">
        <w:rPr>
          <w:rFonts w:ascii="Arial" w:hAnsi="Arial" w:cs="Arial"/>
          <w:sz w:val="24"/>
          <w:szCs w:val="24"/>
        </w:rPr>
        <w:t xml:space="preserve"> del ambiente determinan cómo evoluciona una especie, por lo que </w:t>
      </w:r>
      <w:r w:rsidR="00D86E85" w:rsidRPr="00566FF2">
        <w:rPr>
          <w:rFonts w:ascii="Arial" w:hAnsi="Arial" w:cs="Arial"/>
          <w:sz w:val="24"/>
          <w:szCs w:val="24"/>
        </w:rPr>
        <w:t xml:space="preserve">la evolución no tiene </w:t>
      </w:r>
      <w:r w:rsidR="00CF14D7" w:rsidRPr="00566FF2">
        <w:rPr>
          <w:rFonts w:ascii="Arial" w:hAnsi="Arial" w:cs="Arial"/>
          <w:sz w:val="24"/>
          <w:szCs w:val="24"/>
        </w:rPr>
        <w:t>una dirección predeterminada, y los organismos</w:t>
      </w:r>
      <w:r w:rsidR="00DF4113" w:rsidRPr="00566FF2">
        <w:rPr>
          <w:rFonts w:ascii="Arial" w:hAnsi="Arial" w:cs="Arial"/>
          <w:sz w:val="24"/>
          <w:szCs w:val="24"/>
        </w:rPr>
        <w:t xml:space="preserve"> no necesariamente evolucionan </w:t>
      </w:r>
      <w:r w:rsidRPr="00566FF2">
        <w:rPr>
          <w:rFonts w:ascii="Arial" w:hAnsi="Arial" w:cs="Arial"/>
          <w:sz w:val="24"/>
          <w:szCs w:val="24"/>
        </w:rPr>
        <w:t>a formas más complejas.</w:t>
      </w:r>
    </w:p>
    <w:tbl>
      <w:tblPr>
        <w:tblStyle w:val="Tablaconcuadrcula"/>
        <w:tblW w:w="0" w:type="auto"/>
        <w:tblLayout w:type="fixed"/>
        <w:tblLook w:val="04A0" w:firstRow="1" w:lastRow="0" w:firstColumn="1" w:lastColumn="0" w:noHBand="0" w:noVBand="1"/>
      </w:tblPr>
      <w:tblGrid>
        <w:gridCol w:w="2376"/>
        <w:gridCol w:w="6678"/>
      </w:tblGrid>
      <w:tr w:rsidR="002F7C6E" w:rsidRPr="00566FF2" w14:paraId="2E314FC4" w14:textId="77777777" w:rsidTr="00DC420F">
        <w:tc>
          <w:tcPr>
            <w:tcW w:w="9054" w:type="dxa"/>
            <w:gridSpan w:val="2"/>
            <w:shd w:val="clear" w:color="auto" w:fill="000000" w:themeFill="text1"/>
          </w:tcPr>
          <w:p w14:paraId="5B8591A5" w14:textId="77777777" w:rsidR="0038213F" w:rsidRPr="00566FF2" w:rsidRDefault="0038213F" w:rsidP="00566FF2">
            <w:pPr>
              <w:spacing w:line="360" w:lineRule="auto"/>
              <w:jc w:val="center"/>
              <w:rPr>
                <w:rFonts w:ascii="Arial" w:hAnsi="Arial" w:cs="Arial"/>
                <w:b/>
                <w:sz w:val="24"/>
                <w:szCs w:val="24"/>
              </w:rPr>
            </w:pPr>
            <w:r w:rsidRPr="00566FF2">
              <w:rPr>
                <w:rFonts w:ascii="Arial" w:hAnsi="Arial" w:cs="Arial"/>
                <w:b/>
                <w:sz w:val="24"/>
                <w:szCs w:val="24"/>
              </w:rPr>
              <w:t>Profundiza: recurso aprovechado</w:t>
            </w:r>
          </w:p>
        </w:tc>
      </w:tr>
      <w:tr w:rsidR="002F7C6E" w:rsidRPr="00566FF2" w14:paraId="10366810" w14:textId="77777777" w:rsidTr="00004805">
        <w:tc>
          <w:tcPr>
            <w:tcW w:w="2376" w:type="dxa"/>
          </w:tcPr>
          <w:p w14:paraId="34CDF077"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5B8ECC09" w14:textId="77777777" w:rsidR="0038213F" w:rsidRPr="00566FF2" w:rsidRDefault="0038213F" w:rsidP="00566FF2">
            <w:pPr>
              <w:spacing w:line="360" w:lineRule="auto"/>
              <w:rPr>
                <w:rFonts w:ascii="Arial" w:hAnsi="Arial" w:cs="Arial"/>
                <w:b/>
                <w:sz w:val="24"/>
                <w:szCs w:val="24"/>
              </w:rPr>
            </w:pPr>
            <w:r w:rsidRPr="00566FF2">
              <w:rPr>
                <w:rFonts w:ascii="Arial" w:hAnsi="Arial" w:cs="Arial"/>
                <w:sz w:val="24"/>
                <w:szCs w:val="24"/>
                <w:lang w:val="es-ES_tradnl"/>
              </w:rPr>
              <w:t>CN_09_03_CO_</w:t>
            </w:r>
            <w:r w:rsidR="00132399" w:rsidRPr="00566FF2">
              <w:rPr>
                <w:rFonts w:ascii="Arial" w:hAnsi="Arial" w:cs="Arial"/>
                <w:sz w:val="24"/>
                <w:szCs w:val="24"/>
                <w:lang w:val="es-ES_tradnl"/>
              </w:rPr>
              <w:t>REC9</w:t>
            </w:r>
            <w:r w:rsidRPr="00566FF2">
              <w:rPr>
                <w:rFonts w:ascii="Arial" w:hAnsi="Arial" w:cs="Arial"/>
                <w:sz w:val="24"/>
                <w:szCs w:val="24"/>
                <w:lang w:val="es-ES_tradnl"/>
              </w:rPr>
              <w:t>0</w:t>
            </w:r>
          </w:p>
        </w:tc>
      </w:tr>
      <w:tr w:rsidR="002F7C6E" w:rsidRPr="00566FF2" w14:paraId="6362FAAB" w14:textId="77777777" w:rsidTr="00004805">
        <w:tc>
          <w:tcPr>
            <w:tcW w:w="2376" w:type="dxa"/>
          </w:tcPr>
          <w:p w14:paraId="1242EBC8" w14:textId="77777777" w:rsidR="0038213F" w:rsidRPr="00566FF2" w:rsidRDefault="0038213F"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678" w:type="dxa"/>
          </w:tcPr>
          <w:p w14:paraId="2C5C1373" w14:textId="77777777" w:rsidR="0038213F" w:rsidRPr="00566FF2" w:rsidRDefault="00F0791A" w:rsidP="00566FF2">
            <w:pPr>
              <w:spacing w:line="360" w:lineRule="auto"/>
              <w:rPr>
                <w:rFonts w:ascii="Arial" w:hAnsi="Arial" w:cs="Arial"/>
                <w:sz w:val="24"/>
                <w:szCs w:val="24"/>
                <w:lang w:val="es-ES_tradnl"/>
              </w:rPr>
            </w:pPr>
            <w:r w:rsidRPr="00566FF2">
              <w:rPr>
                <w:rFonts w:ascii="Arial" w:hAnsi="Arial" w:cs="Arial"/>
                <w:sz w:val="24"/>
                <w:szCs w:val="24"/>
              </w:rPr>
              <w:t>4 ° ESO/Biología y geología/</w:t>
            </w:r>
            <w:r w:rsidRPr="00566FF2">
              <w:rPr>
                <w:rFonts w:ascii="Arial" w:hAnsi="Arial" w:cs="Arial"/>
                <w:sz w:val="24"/>
                <w:szCs w:val="24"/>
                <w:lang w:val="es-ES_tradnl"/>
              </w:rPr>
              <w:t xml:space="preserve">Cuaderno de estudio/La evolución biológica/El origen de la vida/Las teorías sobre la evolución/La teoría sobre la </w:t>
            </w:r>
            <w:r w:rsidR="000A221B" w:rsidRPr="00566FF2">
              <w:rPr>
                <w:rFonts w:ascii="Arial" w:hAnsi="Arial" w:cs="Arial"/>
                <w:sz w:val="24"/>
                <w:szCs w:val="24"/>
                <w:lang w:val="es-ES_tradnl"/>
              </w:rPr>
              <w:t>s</w:t>
            </w:r>
            <w:r w:rsidRPr="00566FF2">
              <w:rPr>
                <w:rFonts w:ascii="Arial" w:hAnsi="Arial" w:cs="Arial"/>
                <w:sz w:val="24"/>
                <w:szCs w:val="24"/>
                <w:lang w:val="es-ES_tradnl"/>
              </w:rPr>
              <w:t>elección natural</w:t>
            </w:r>
          </w:p>
        </w:tc>
      </w:tr>
      <w:tr w:rsidR="002F7C6E" w:rsidRPr="00566FF2" w14:paraId="49AA6424" w14:textId="77777777" w:rsidTr="00004805">
        <w:tc>
          <w:tcPr>
            <w:tcW w:w="2376" w:type="dxa"/>
          </w:tcPr>
          <w:p w14:paraId="67374E6E" w14:textId="77777777" w:rsidR="0038213F" w:rsidRPr="00566FF2" w:rsidRDefault="0038213F"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678" w:type="dxa"/>
          </w:tcPr>
          <w:p w14:paraId="4FC8C9C5" w14:textId="77777777" w:rsidR="006B58E4" w:rsidRPr="00566FF2" w:rsidRDefault="006B58E4"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el audio por uno con acento latino</w:t>
            </w:r>
            <w:r w:rsidR="00D72603" w:rsidRPr="00566FF2">
              <w:rPr>
                <w:rFonts w:ascii="Arial" w:hAnsi="Arial" w:cs="Arial"/>
                <w:sz w:val="24"/>
                <w:szCs w:val="24"/>
                <w:lang w:val="es-ES_tradnl"/>
              </w:rPr>
              <w:t>.</w:t>
            </w:r>
          </w:p>
          <w:p w14:paraId="64F1756A" w14:textId="77777777" w:rsidR="00473454" w:rsidRPr="00566FF2" w:rsidRDefault="00473454" w:rsidP="00566FF2">
            <w:pPr>
              <w:spacing w:line="360" w:lineRule="auto"/>
              <w:rPr>
                <w:rFonts w:ascii="Arial" w:hAnsi="Arial" w:cs="Arial"/>
                <w:sz w:val="24"/>
                <w:szCs w:val="24"/>
                <w:lang w:val="es-ES_tradnl"/>
              </w:rPr>
            </w:pPr>
          </w:p>
          <w:p w14:paraId="1E323E19" w14:textId="77777777" w:rsidR="00473454"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el título de la pestaña “Léxico” por “Vocabulario”</w:t>
            </w:r>
          </w:p>
          <w:p w14:paraId="08850FB7" w14:textId="77777777" w:rsidR="00473454" w:rsidRPr="00566FF2" w:rsidRDefault="00473454" w:rsidP="00566FF2">
            <w:pPr>
              <w:spacing w:line="360" w:lineRule="auto"/>
              <w:rPr>
                <w:rFonts w:ascii="Arial" w:hAnsi="Arial" w:cs="Arial"/>
                <w:sz w:val="24"/>
                <w:szCs w:val="24"/>
                <w:lang w:val="es-ES_tradnl"/>
              </w:rPr>
            </w:pPr>
          </w:p>
          <w:p w14:paraId="73B88FA8" w14:textId="77777777" w:rsidR="00473454"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Cambiar las definiciones </w:t>
            </w:r>
            <w:r w:rsidR="00A568DD" w:rsidRPr="00566FF2">
              <w:rPr>
                <w:rFonts w:ascii="Arial" w:hAnsi="Arial" w:cs="Arial"/>
                <w:sz w:val="24"/>
                <w:szCs w:val="24"/>
                <w:lang w:val="es-ES_tradnl"/>
              </w:rPr>
              <w:t xml:space="preserve">en la pestaña vocabulario. </w:t>
            </w:r>
            <w:r w:rsidRPr="00566FF2">
              <w:rPr>
                <w:rFonts w:ascii="Arial" w:hAnsi="Arial" w:cs="Arial"/>
                <w:sz w:val="24"/>
                <w:szCs w:val="24"/>
                <w:lang w:val="es-ES_tradnl"/>
              </w:rPr>
              <w:t>Quedan así:</w:t>
            </w:r>
          </w:p>
          <w:p w14:paraId="0A6C185F" w14:textId="77777777" w:rsidR="00473454" w:rsidRPr="00566FF2" w:rsidRDefault="00473454" w:rsidP="00566FF2">
            <w:pPr>
              <w:spacing w:line="360" w:lineRule="auto"/>
              <w:rPr>
                <w:rFonts w:ascii="Arial" w:hAnsi="Arial" w:cs="Arial"/>
                <w:sz w:val="24"/>
                <w:szCs w:val="24"/>
                <w:lang w:val="es-ES_tradnl"/>
              </w:rPr>
            </w:pPr>
          </w:p>
          <w:p w14:paraId="6FEF9D32" w14:textId="10209E71" w:rsidR="00473454"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Evolución: proceso </w:t>
            </w:r>
            <w:r w:rsidR="00D72603" w:rsidRPr="00566FF2">
              <w:rPr>
                <w:rFonts w:ascii="Arial" w:hAnsi="Arial" w:cs="Arial"/>
                <w:sz w:val="24"/>
                <w:szCs w:val="24"/>
                <w:lang w:val="es-ES_tradnl"/>
              </w:rPr>
              <w:t>mediante el cual</w:t>
            </w:r>
            <w:r w:rsidRPr="00566FF2">
              <w:rPr>
                <w:rFonts w:ascii="Arial" w:hAnsi="Arial" w:cs="Arial"/>
                <w:sz w:val="24"/>
                <w:szCs w:val="24"/>
                <w:lang w:val="es-ES_tradnl"/>
              </w:rPr>
              <w:t xml:space="preserve"> las especies cambian a </w:t>
            </w:r>
            <w:r w:rsidRPr="00566FF2">
              <w:rPr>
                <w:rFonts w:ascii="Arial" w:hAnsi="Arial" w:cs="Arial"/>
                <w:sz w:val="24"/>
                <w:szCs w:val="24"/>
                <w:lang w:val="es-ES_tradnl"/>
              </w:rPr>
              <w:lastRenderedPageBreak/>
              <w:t>través del tiempo para dar lugar a otras con características diferentes</w:t>
            </w:r>
            <w:r w:rsidR="00D72603" w:rsidRPr="00566FF2">
              <w:rPr>
                <w:rFonts w:ascii="Arial" w:hAnsi="Arial" w:cs="Arial"/>
                <w:sz w:val="24"/>
                <w:szCs w:val="24"/>
                <w:lang w:val="es-ES_tradnl"/>
              </w:rPr>
              <w:t>, y a variaciones dentro de la misma especie.</w:t>
            </w:r>
          </w:p>
          <w:p w14:paraId="566E7934" w14:textId="77777777" w:rsidR="00473454" w:rsidRPr="00566FF2" w:rsidRDefault="00473454" w:rsidP="00566FF2">
            <w:pPr>
              <w:spacing w:line="360" w:lineRule="auto"/>
              <w:rPr>
                <w:rFonts w:ascii="Arial" w:hAnsi="Arial" w:cs="Arial"/>
                <w:sz w:val="24"/>
                <w:szCs w:val="24"/>
                <w:lang w:val="es-ES_tradnl"/>
              </w:rPr>
            </w:pPr>
          </w:p>
          <w:p w14:paraId="672CAB69" w14:textId="1B138758" w:rsidR="00714A26"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Selección natural: mecanismo que permite una mayor reproducción de los individuos de una población biológica, que están mejor adaptados a un ambiente determinado.</w:t>
            </w:r>
            <w:r w:rsidR="00566FF2">
              <w:rPr>
                <w:rFonts w:ascii="Arial" w:hAnsi="Arial" w:cs="Arial"/>
                <w:sz w:val="24"/>
                <w:szCs w:val="24"/>
                <w:lang w:val="es-ES_tradnl"/>
              </w:rPr>
              <w:t xml:space="preserve"> </w:t>
            </w:r>
          </w:p>
          <w:p w14:paraId="37B8CE16" w14:textId="77777777" w:rsidR="00714A26" w:rsidRPr="00566FF2" w:rsidRDefault="00714A26" w:rsidP="00566FF2">
            <w:pPr>
              <w:spacing w:line="360" w:lineRule="auto"/>
              <w:rPr>
                <w:rFonts w:ascii="Arial" w:hAnsi="Arial" w:cs="Arial"/>
                <w:sz w:val="24"/>
                <w:szCs w:val="24"/>
                <w:lang w:val="es-ES_tradnl"/>
              </w:rPr>
            </w:pPr>
          </w:p>
          <w:p w14:paraId="47C6EDE5" w14:textId="4E6B1CE8" w:rsidR="00714A26" w:rsidRPr="00566FF2" w:rsidRDefault="00A568DD" w:rsidP="00566FF2">
            <w:pPr>
              <w:spacing w:line="360" w:lineRule="auto"/>
              <w:rPr>
                <w:rFonts w:ascii="Arial" w:hAnsi="Arial" w:cs="Arial"/>
                <w:sz w:val="24"/>
                <w:szCs w:val="24"/>
                <w:lang w:val="es-ES_tradnl"/>
              </w:rPr>
            </w:pPr>
            <w:r w:rsidRPr="00566FF2">
              <w:rPr>
                <w:rFonts w:ascii="Arial" w:hAnsi="Arial" w:cs="Arial"/>
                <w:sz w:val="24"/>
                <w:szCs w:val="24"/>
                <w:lang w:val="es-ES_tradnl"/>
              </w:rPr>
              <w:t>Lamarquismo: hipótesis evolutiva</w:t>
            </w:r>
            <w:r w:rsidR="00714A26" w:rsidRPr="00566FF2">
              <w:rPr>
                <w:rFonts w:ascii="Arial" w:hAnsi="Arial" w:cs="Arial"/>
                <w:sz w:val="24"/>
                <w:szCs w:val="24"/>
                <w:lang w:val="es-ES_tradnl"/>
              </w:rPr>
              <w:t xml:space="preserve"> que propone que las especies surgen por cambios morfológicos que las adaptan mejor al ambiente</w:t>
            </w:r>
            <w:r w:rsidRPr="00566FF2">
              <w:rPr>
                <w:rFonts w:ascii="Arial" w:hAnsi="Arial" w:cs="Arial"/>
                <w:sz w:val="24"/>
                <w:szCs w:val="24"/>
                <w:lang w:val="es-ES_tradnl"/>
              </w:rPr>
              <w:t>,</w:t>
            </w:r>
            <w:r w:rsidR="00714A26" w:rsidRPr="00566FF2">
              <w:rPr>
                <w:rFonts w:ascii="Arial" w:hAnsi="Arial" w:cs="Arial"/>
                <w:sz w:val="24"/>
                <w:szCs w:val="24"/>
                <w:lang w:val="es-ES_tradnl"/>
              </w:rPr>
              <w:t xml:space="preserve"> y </w:t>
            </w:r>
            <w:r w:rsidR="005626C6">
              <w:rPr>
                <w:rFonts w:ascii="Arial" w:hAnsi="Arial" w:cs="Arial"/>
                <w:sz w:val="24"/>
                <w:szCs w:val="24"/>
                <w:lang w:val="es-ES_tradnl"/>
              </w:rPr>
              <w:t>que</w:t>
            </w:r>
            <w:r w:rsidR="005626C6" w:rsidRPr="00566FF2">
              <w:rPr>
                <w:rFonts w:ascii="Arial" w:hAnsi="Arial" w:cs="Arial"/>
                <w:sz w:val="24"/>
                <w:szCs w:val="24"/>
                <w:lang w:val="es-ES_tradnl"/>
              </w:rPr>
              <w:t xml:space="preserve"> </w:t>
            </w:r>
            <w:r w:rsidR="00714A26" w:rsidRPr="00566FF2">
              <w:rPr>
                <w:rFonts w:ascii="Arial" w:hAnsi="Arial" w:cs="Arial"/>
                <w:sz w:val="24"/>
                <w:szCs w:val="24"/>
                <w:lang w:val="es-ES_tradnl"/>
              </w:rPr>
              <w:t>estos</w:t>
            </w:r>
            <w:r w:rsidR="00D72603" w:rsidRPr="00566FF2">
              <w:rPr>
                <w:rFonts w:ascii="Arial" w:hAnsi="Arial" w:cs="Arial"/>
                <w:sz w:val="24"/>
                <w:szCs w:val="24"/>
                <w:lang w:val="es-ES_tradnl"/>
              </w:rPr>
              <w:t xml:space="preserve"> cambios</w:t>
            </w:r>
            <w:r w:rsidR="00714A26" w:rsidRPr="00566FF2">
              <w:rPr>
                <w:rFonts w:ascii="Arial" w:hAnsi="Arial" w:cs="Arial"/>
                <w:sz w:val="24"/>
                <w:szCs w:val="24"/>
                <w:lang w:val="es-ES_tradnl"/>
              </w:rPr>
              <w:t xml:space="preserve"> se transmiten a sus descendientes.</w:t>
            </w:r>
          </w:p>
          <w:p w14:paraId="35A1441B" w14:textId="77777777" w:rsidR="00714A26" w:rsidRPr="00566FF2" w:rsidRDefault="00714A26" w:rsidP="00566FF2">
            <w:pPr>
              <w:pStyle w:val="Prrafodelista"/>
              <w:spacing w:line="360" w:lineRule="auto"/>
              <w:ind w:left="0"/>
              <w:rPr>
                <w:rFonts w:ascii="Arial" w:hAnsi="Arial" w:cs="Arial"/>
                <w:sz w:val="24"/>
                <w:szCs w:val="24"/>
                <w:lang w:val="es-ES_tradnl"/>
              </w:rPr>
            </w:pPr>
          </w:p>
          <w:p w14:paraId="06BE9874"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r w:rsidRPr="00566FF2">
              <w:rPr>
                <w:rFonts w:ascii="Arial" w:hAnsi="Arial" w:cs="Arial"/>
                <w:sz w:val="24"/>
                <w:szCs w:val="24"/>
                <w:lang w:val="es-ES_tradnl"/>
              </w:rPr>
              <w:t>Caracteres adquiridos: características que los organismos obtienen durante su vida para adaptarse al ambiente en el que viven.</w:t>
            </w:r>
          </w:p>
          <w:p w14:paraId="58EB490B"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p>
          <w:p w14:paraId="555E1FF5"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r w:rsidRPr="00566FF2">
              <w:rPr>
                <w:rFonts w:ascii="Arial" w:hAnsi="Arial" w:cs="Arial"/>
                <w:sz w:val="24"/>
                <w:szCs w:val="24"/>
                <w:lang w:val="es-ES_tradnl"/>
              </w:rPr>
              <w:t>Variabilidad genética: conjunto de variaciones que existe en el material genético de una especie</w:t>
            </w:r>
            <w:r w:rsidR="001C7AD3" w:rsidRPr="00566FF2">
              <w:rPr>
                <w:rFonts w:ascii="Arial" w:hAnsi="Arial" w:cs="Arial"/>
                <w:sz w:val="24"/>
                <w:szCs w:val="24"/>
                <w:lang w:val="es-ES_tradnl"/>
              </w:rPr>
              <w:t xml:space="preserve"> o población</w:t>
            </w:r>
            <w:r w:rsidRPr="00566FF2">
              <w:rPr>
                <w:rFonts w:ascii="Arial" w:hAnsi="Arial" w:cs="Arial"/>
                <w:sz w:val="24"/>
                <w:szCs w:val="24"/>
                <w:lang w:val="es-ES_tradnl"/>
              </w:rPr>
              <w:t>.</w:t>
            </w:r>
          </w:p>
          <w:p w14:paraId="16FCE89A"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p>
          <w:p w14:paraId="7F741350"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r w:rsidRPr="00566FF2">
              <w:rPr>
                <w:rFonts w:ascii="Arial" w:hAnsi="Arial" w:cs="Arial"/>
                <w:sz w:val="24"/>
                <w:szCs w:val="24"/>
                <w:lang w:val="es-ES_tradnl"/>
              </w:rPr>
              <w:t xml:space="preserve">Adaptación biológica: proceso de cambio que se da en </w:t>
            </w:r>
            <w:r w:rsidR="001C7AD3" w:rsidRPr="00566FF2">
              <w:rPr>
                <w:rFonts w:ascii="Arial" w:hAnsi="Arial" w:cs="Arial"/>
                <w:sz w:val="24"/>
                <w:szCs w:val="24"/>
                <w:lang w:val="es-ES_tradnl"/>
              </w:rPr>
              <w:t xml:space="preserve">las características de una especie </w:t>
            </w:r>
            <w:r w:rsidRPr="00566FF2">
              <w:rPr>
                <w:rFonts w:ascii="Arial" w:hAnsi="Arial" w:cs="Arial"/>
                <w:sz w:val="24"/>
                <w:szCs w:val="24"/>
                <w:lang w:val="es-ES_tradnl"/>
              </w:rPr>
              <w:t xml:space="preserve">y que sirve para aumentar </w:t>
            </w:r>
            <w:r w:rsidR="001C7AD3" w:rsidRPr="00566FF2">
              <w:rPr>
                <w:rFonts w:ascii="Arial" w:hAnsi="Arial" w:cs="Arial"/>
                <w:sz w:val="24"/>
                <w:szCs w:val="24"/>
                <w:lang w:val="es-ES_tradnl"/>
              </w:rPr>
              <w:t>sus probabilidades de sobrevivir.</w:t>
            </w:r>
          </w:p>
          <w:p w14:paraId="2315ED2F"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p>
          <w:p w14:paraId="1B38E723"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r w:rsidRPr="00566FF2">
              <w:rPr>
                <w:rFonts w:ascii="Arial" w:hAnsi="Arial" w:cs="Arial"/>
                <w:sz w:val="24"/>
                <w:szCs w:val="24"/>
                <w:lang w:val="es-ES_tradnl"/>
              </w:rPr>
              <w:t>Especiación: proceso que lleva a la formación de nuevas especies mediante</w:t>
            </w:r>
            <w:r w:rsidR="008C3531" w:rsidRPr="00566FF2">
              <w:rPr>
                <w:rFonts w:ascii="Arial" w:hAnsi="Arial" w:cs="Arial"/>
                <w:sz w:val="24"/>
                <w:szCs w:val="24"/>
                <w:lang w:val="es-ES_tradnl"/>
              </w:rPr>
              <w:t xml:space="preserve"> la acumulación de cambios en el</w:t>
            </w:r>
            <w:r w:rsidRPr="00566FF2">
              <w:rPr>
                <w:rFonts w:ascii="Arial" w:hAnsi="Arial" w:cs="Arial"/>
                <w:sz w:val="24"/>
                <w:szCs w:val="24"/>
                <w:lang w:val="es-ES_tradnl"/>
              </w:rPr>
              <w:t xml:space="preserve"> material genético</w:t>
            </w:r>
            <w:r w:rsidR="008C3531" w:rsidRPr="00566FF2">
              <w:rPr>
                <w:rFonts w:ascii="Arial" w:hAnsi="Arial" w:cs="Arial"/>
                <w:sz w:val="24"/>
                <w:szCs w:val="24"/>
                <w:lang w:val="es-ES_tradnl"/>
              </w:rPr>
              <w:t xml:space="preserve"> de especies existentes</w:t>
            </w:r>
            <w:r w:rsidRPr="00566FF2">
              <w:rPr>
                <w:rFonts w:ascii="Arial" w:hAnsi="Arial" w:cs="Arial"/>
                <w:sz w:val="24"/>
                <w:szCs w:val="24"/>
                <w:lang w:val="es-ES_tradnl"/>
              </w:rPr>
              <w:t>.</w:t>
            </w:r>
          </w:p>
          <w:p w14:paraId="7107F2FE" w14:textId="77777777" w:rsidR="00714A26" w:rsidRPr="00566FF2" w:rsidRDefault="00714A26" w:rsidP="00566FF2">
            <w:pPr>
              <w:pStyle w:val="Prrafodelista"/>
              <w:numPr>
                <w:ilvl w:val="0"/>
                <w:numId w:val="38"/>
              </w:numPr>
              <w:spacing w:line="360" w:lineRule="auto"/>
              <w:ind w:left="0"/>
              <w:rPr>
                <w:rFonts w:ascii="Arial" w:hAnsi="Arial" w:cs="Arial"/>
                <w:sz w:val="24"/>
                <w:szCs w:val="24"/>
                <w:lang w:val="es-ES_tradnl"/>
              </w:rPr>
            </w:pPr>
          </w:p>
          <w:p w14:paraId="5901ECD6" w14:textId="77777777" w:rsidR="006B58E4" w:rsidRPr="00566FF2" w:rsidRDefault="00714A26" w:rsidP="00566FF2">
            <w:pPr>
              <w:pStyle w:val="Prrafodelista"/>
              <w:numPr>
                <w:ilvl w:val="0"/>
                <w:numId w:val="38"/>
              </w:numPr>
              <w:spacing w:line="360" w:lineRule="auto"/>
              <w:ind w:left="0"/>
              <w:rPr>
                <w:rFonts w:ascii="Arial" w:hAnsi="Arial" w:cs="Arial"/>
                <w:b/>
                <w:sz w:val="24"/>
                <w:szCs w:val="24"/>
                <w:lang w:val="es-ES_tradnl"/>
              </w:rPr>
            </w:pPr>
            <w:r w:rsidRPr="00566FF2">
              <w:rPr>
                <w:rFonts w:ascii="Arial" w:hAnsi="Arial" w:cs="Arial"/>
                <w:sz w:val="24"/>
                <w:szCs w:val="24"/>
                <w:lang w:val="es-ES_tradnl"/>
              </w:rPr>
              <w:t>Darwinismo: teoría evolutiva que propone que los organismos</w:t>
            </w:r>
            <w:r w:rsidR="00D72603" w:rsidRPr="00566FF2">
              <w:rPr>
                <w:rFonts w:ascii="Arial" w:hAnsi="Arial" w:cs="Arial"/>
                <w:sz w:val="24"/>
                <w:szCs w:val="24"/>
                <w:lang w:val="es-ES_tradnl"/>
              </w:rPr>
              <w:t xml:space="preserve"> tienen una variabilidad genética sobre la que actúa la </w:t>
            </w:r>
            <w:r w:rsidRPr="00566FF2">
              <w:rPr>
                <w:rFonts w:ascii="Arial" w:hAnsi="Arial" w:cs="Arial"/>
                <w:sz w:val="24"/>
                <w:szCs w:val="24"/>
                <w:lang w:val="es-ES_tradnl"/>
              </w:rPr>
              <w:t>selección natural</w:t>
            </w:r>
            <w:r w:rsidR="0094196B" w:rsidRPr="00566FF2">
              <w:rPr>
                <w:rFonts w:ascii="Arial" w:hAnsi="Arial" w:cs="Arial"/>
                <w:sz w:val="24"/>
                <w:szCs w:val="24"/>
                <w:lang w:val="es-ES_tradnl"/>
              </w:rPr>
              <w:t>, lo que</w:t>
            </w:r>
            <w:r w:rsidRPr="00566FF2">
              <w:rPr>
                <w:rFonts w:ascii="Arial" w:hAnsi="Arial" w:cs="Arial"/>
                <w:sz w:val="24"/>
                <w:szCs w:val="24"/>
                <w:lang w:val="es-ES_tradnl"/>
              </w:rPr>
              <w:t xml:space="preserve"> hac</w:t>
            </w:r>
            <w:r w:rsidR="0094196B" w:rsidRPr="00566FF2">
              <w:rPr>
                <w:rFonts w:ascii="Arial" w:hAnsi="Arial" w:cs="Arial"/>
                <w:sz w:val="24"/>
                <w:szCs w:val="24"/>
                <w:lang w:val="es-ES_tradnl"/>
              </w:rPr>
              <w:t xml:space="preserve">e que sobrevivan y perduren los que son </w:t>
            </w:r>
            <w:r w:rsidRPr="00566FF2">
              <w:rPr>
                <w:rFonts w:ascii="Arial" w:hAnsi="Arial" w:cs="Arial"/>
                <w:sz w:val="24"/>
                <w:szCs w:val="24"/>
                <w:lang w:val="es-ES_tradnl"/>
              </w:rPr>
              <w:t>más aptos al ambiente</w:t>
            </w:r>
            <w:r w:rsidR="0094196B" w:rsidRPr="00566FF2">
              <w:rPr>
                <w:rFonts w:ascii="Arial" w:hAnsi="Arial" w:cs="Arial"/>
                <w:sz w:val="24"/>
                <w:szCs w:val="24"/>
                <w:lang w:val="es-ES_tradnl"/>
              </w:rPr>
              <w:t>.</w:t>
            </w:r>
            <w:r w:rsidR="0094196B" w:rsidRPr="00566FF2">
              <w:rPr>
                <w:rFonts w:ascii="Arial" w:hAnsi="Arial" w:cs="Arial"/>
                <w:b/>
                <w:sz w:val="24"/>
                <w:szCs w:val="24"/>
                <w:lang w:val="es-ES_tradnl"/>
              </w:rPr>
              <w:t xml:space="preserve"> </w:t>
            </w:r>
          </w:p>
          <w:p w14:paraId="39E7C39B" w14:textId="77777777" w:rsidR="00714A26" w:rsidRPr="00566FF2" w:rsidRDefault="00714A26" w:rsidP="00566FF2">
            <w:pPr>
              <w:spacing w:line="360" w:lineRule="auto"/>
              <w:rPr>
                <w:rFonts w:ascii="Arial" w:hAnsi="Arial" w:cs="Arial"/>
                <w:b/>
                <w:sz w:val="24"/>
                <w:szCs w:val="24"/>
                <w:lang w:val="es-ES_tradnl"/>
              </w:rPr>
            </w:pPr>
          </w:p>
          <w:p w14:paraId="0B47E070" w14:textId="77777777" w:rsidR="006B58E4" w:rsidRPr="00566FF2" w:rsidRDefault="006B58E4"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Ficha del profesor</w:t>
            </w:r>
          </w:p>
          <w:p w14:paraId="5F79D4F8" w14:textId="77777777" w:rsidR="006B58E4" w:rsidRPr="00566FF2" w:rsidRDefault="006B58E4" w:rsidP="00566FF2">
            <w:pPr>
              <w:spacing w:line="360" w:lineRule="auto"/>
              <w:rPr>
                <w:rFonts w:ascii="Arial" w:hAnsi="Arial" w:cs="Arial"/>
                <w:b/>
                <w:sz w:val="24"/>
                <w:szCs w:val="24"/>
                <w:lang w:val="es-ES_tradnl"/>
              </w:rPr>
            </w:pPr>
          </w:p>
          <w:p w14:paraId="5FEC1558" w14:textId="77777777" w:rsidR="00390D4A" w:rsidRPr="00566FF2" w:rsidRDefault="00390D4A"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Objetivo</w:t>
            </w:r>
          </w:p>
          <w:p w14:paraId="7EFBB658" w14:textId="77777777" w:rsidR="006B58E4" w:rsidRPr="00566FF2" w:rsidRDefault="006B58E4" w:rsidP="00566FF2">
            <w:pPr>
              <w:spacing w:line="360" w:lineRule="auto"/>
              <w:rPr>
                <w:rFonts w:ascii="Arial" w:hAnsi="Arial" w:cs="Arial"/>
                <w:b/>
                <w:sz w:val="24"/>
                <w:szCs w:val="24"/>
                <w:lang w:val="es-ES_tradnl"/>
              </w:rPr>
            </w:pPr>
          </w:p>
          <w:p w14:paraId="198F44F5" w14:textId="685C558D" w:rsidR="00390D4A" w:rsidRPr="00566FF2" w:rsidRDefault="007D3F8B" w:rsidP="00566FF2">
            <w:pPr>
              <w:spacing w:line="360" w:lineRule="auto"/>
              <w:rPr>
                <w:rFonts w:ascii="Arial" w:hAnsi="Arial" w:cs="Arial"/>
                <w:sz w:val="24"/>
                <w:szCs w:val="24"/>
                <w:lang w:val="es-ES_tradnl"/>
              </w:rPr>
            </w:pPr>
            <w:r w:rsidRPr="00566FF2">
              <w:rPr>
                <w:rFonts w:ascii="Arial" w:hAnsi="Arial" w:cs="Arial"/>
                <w:sz w:val="24"/>
                <w:szCs w:val="24"/>
                <w:lang w:val="es-ES_tradnl"/>
              </w:rPr>
              <w:t>Este interactivo</w:t>
            </w:r>
            <w:r w:rsidR="00DD7692">
              <w:rPr>
                <w:rFonts w:ascii="Arial" w:hAnsi="Arial" w:cs="Arial"/>
                <w:sz w:val="24"/>
                <w:szCs w:val="24"/>
                <w:lang w:val="es-ES_tradnl"/>
              </w:rPr>
              <w:t>,</w:t>
            </w:r>
            <w:r w:rsidRPr="00566FF2">
              <w:rPr>
                <w:rFonts w:ascii="Arial" w:hAnsi="Arial" w:cs="Arial"/>
                <w:sz w:val="24"/>
                <w:szCs w:val="24"/>
                <w:lang w:val="es-ES_tradnl"/>
              </w:rPr>
              <w:t xml:space="preserve"> con vi</w:t>
            </w:r>
            <w:r w:rsidR="00390D4A" w:rsidRPr="00566FF2">
              <w:rPr>
                <w:rFonts w:ascii="Arial" w:hAnsi="Arial" w:cs="Arial"/>
                <w:sz w:val="24"/>
                <w:szCs w:val="24"/>
                <w:lang w:val="es-ES_tradnl"/>
              </w:rPr>
              <w:t>deo incluido</w:t>
            </w:r>
            <w:r w:rsidR="00DD7692">
              <w:rPr>
                <w:rFonts w:ascii="Arial" w:hAnsi="Arial" w:cs="Arial"/>
                <w:sz w:val="24"/>
                <w:szCs w:val="24"/>
                <w:lang w:val="es-ES_tradnl"/>
              </w:rPr>
              <w:t>,</w:t>
            </w:r>
            <w:r w:rsidR="00390D4A" w:rsidRPr="00566FF2">
              <w:rPr>
                <w:rFonts w:ascii="Arial" w:hAnsi="Arial" w:cs="Arial"/>
                <w:sz w:val="24"/>
                <w:szCs w:val="24"/>
                <w:lang w:val="es-ES_tradnl"/>
              </w:rPr>
              <w:t xml:space="preserve"> </w:t>
            </w:r>
            <w:r w:rsidRPr="00566FF2">
              <w:rPr>
                <w:rFonts w:ascii="Arial" w:hAnsi="Arial" w:cs="Arial"/>
                <w:sz w:val="24"/>
                <w:szCs w:val="24"/>
                <w:lang w:val="es-ES_tradnl"/>
              </w:rPr>
              <w:t xml:space="preserve">sirve para </w:t>
            </w:r>
            <w:r w:rsidR="00390D4A" w:rsidRPr="00566FF2">
              <w:rPr>
                <w:rFonts w:ascii="Arial" w:hAnsi="Arial" w:cs="Arial"/>
                <w:sz w:val="24"/>
                <w:szCs w:val="24"/>
                <w:lang w:val="es-ES_tradnl"/>
              </w:rPr>
              <w:t xml:space="preserve">comprender las características de las islas Galápagos, lugar donde atracó Charles Darwin durante su travesía a bordo del </w:t>
            </w:r>
            <w:r w:rsidR="00565738" w:rsidRPr="00566FF2">
              <w:rPr>
                <w:rFonts w:ascii="Arial" w:hAnsi="Arial" w:cs="Arial"/>
                <w:sz w:val="24"/>
                <w:szCs w:val="24"/>
              </w:rPr>
              <w:t>HMS</w:t>
            </w:r>
            <w:r w:rsidR="00004805" w:rsidRPr="00566FF2">
              <w:rPr>
                <w:rFonts w:ascii="Arial" w:hAnsi="Arial" w:cs="Arial"/>
                <w:sz w:val="24"/>
                <w:szCs w:val="24"/>
              </w:rPr>
              <w:t xml:space="preserve"> </w:t>
            </w:r>
            <w:r w:rsidR="00390D4A" w:rsidRPr="00566FF2">
              <w:rPr>
                <w:rFonts w:ascii="Arial" w:hAnsi="Arial" w:cs="Arial"/>
                <w:sz w:val="24"/>
                <w:szCs w:val="24"/>
                <w:lang w:val="es-ES_tradnl"/>
              </w:rPr>
              <w:t xml:space="preserve">Beagle, </w:t>
            </w:r>
            <w:r w:rsidRPr="00566FF2">
              <w:rPr>
                <w:rFonts w:ascii="Arial" w:hAnsi="Arial" w:cs="Arial"/>
                <w:sz w:val="24"/>
                <w:szCs w:val="24"/>
                <w:lang w:val="es-ES_tradnl"/>
              </w:rPr>
              <w:t xml:space="preserve">y que en parte </w:t>
            </w:r>
            <w:r w:rsidR="00390D4A" w:rsidRPr="00566FF2">
              <w:rPr>
                <w:rFonts w:ascii="Arial" w:hAnsi="Arial" w:cs="Arial"/>
                <w:sz w:val="24"/>
                <w:szCs w:val="24"/>
                <w:lang w:val="es-ES_tradnl"/>
              </w:rPr>
              <w:t xml:space="preserve">le </w:t>
            </w:r>
            <w:r w:rsidRPr="00566FF2">
              <w:rPr>
                <w:rFonts w:ascii="Arial" w:hAnsi="Arial" w:cs="Arial"/>
                <w:sz w:val="24"/>
                <w:szCs w:val="24"/>
                <w:lang w:val="es-ES_tradnl"/>
              </w:rPr>
              <w:t>ayudó par</w:t>
            </w:r>
            <w:r w:rsidR="00390D4A" w:rsidRPr="00566FF2">
              <w:rPr>
                <w:rFonts w:ascii="Arial" w:hAnsi="Arial" w:cs="Arial"/>
                <w:sz w:val="24"/>
                <w:szCs w:val="24"/>
                <w:lang w:val="es-ES_tradnl"/>
              </w:rPr>
              <w:t>a desarrollar su teoría de la selección natural.</w:t>
            </w:r>
          </w:p>
          <w:p w14:paraId="28552F91" w14:textId="77777777" w:rsidR="00390D4A" w:rsidRPr="00566FF2" w:rsidRDefault="00390D4A" w:rsidP="00566FF2">
            <w:pPr>
              <w:spacing w:line="360" w:lineRule="auto"/>
              <w:rPr>
                <w:rFonts w:ascii="Arial" w:hAnsi="Arial" w:cs="Arial"/>
                <w:sz w:val="24"/>
                <w:szCs w:val="24"/>
                <w:lang w:val="es-ES_tradnl"/>
              </w:rPr>
            </w:pPr>
          </w:p>
          <w:p w14:paraId="670E88DE" w14:textId="77777777" w:rsidR="00390D4A" w:rsidRPr="00566FF2" w:rsidRDefault="00390D4A"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Propuesta</w:t>
            </w:r>
          </w:p>
          <w:p w14:paraId="33A59985" w14:textId="77777777" w:rsidR="006B58E4" w:rsidRPr="00566FF2" w:rsidRDefault="006B58E4" w:rsidP="00566FF2">
            <w:pPr>
              <w:spacing w:line="360" w:lineRule="auto"/>
              <w:rPr>
                <w:rFonts w:ascii="Arial" w:hAnsi="Arial" w:cs="Arial"/>
                <w:b/>
                <w:sz w:val="24"/>
                <w:szCs w:val="24"/>
                <w:lang w:val="es-ES_tradnl"/>
              </w:rPr>
            </w:pPr>
          </w:p>
          <w:p w14:paraId="72FF5A3B" w14:textId="59481577" w:rsidR="00390D4A" w:rsidRPr="00566FF2" w:rsidRDefault="007D3F8B" w:rsidP="00566FF2">
            <w:pPr>
              <w:spacing w:line="360" w:lineRule="auto"/>
              <w:rPr>
                <w:rFonts w:ascii="Arial" w:hAnsi="Arial" w:cs="Arial"/>
                <w:sz w:val="24"/>
                <w:szCs w:val="24"/>
                <w:lang w:val="es-ES_tradnl"/>
              </w:rPr>
            </w:pPr>
            <w:r w:rsidRPr="00566FF2">
              <w:rPr>
                <w:rFonts w:ascii="Arial" w:hAnsi="Arial" w:cs="Arial"/>
                <w:sz w:val="24"/>
                <w:szCs w:val="24"/>
                <w:lang w:val="es-ES_tradnl"/>
              </w:rPr>
              <w:t>Después de</w:t>
            </w:r>
            <w:r w:rsidR="00390D4A" w:rsidRPr="00566FF2">
              <w:rPr>
                <w:rFonts w:ascii="Arial" w:hAnsi="Arial" w:cs="Arial"/>
                <w:sz w:val="24"/>
                <w:szCs w:val="24"/>
                <w:lang w:val="es-ES_tradnl"/>
              </w:rPr>
              <w:t xml:space="preserve"> </w:t>
            </w:r>
            <w:r w:rsidRPr="00566FF2">
              <w:rPr>
                <w:rFonts w:ascii="Arial" w:hAnsi="Arial" w:cs="Arial"/>
                <w:sz w:val="24"/>
                <w:szCs w:val="24"/>
                <w:lang w:val="es-ES_tradnl"/>
              </w:rPr>
              <w:t xml:space="preserve">observar el video, </w:t>
            </w:r>
            <w:r w:rsidR="00041C26">
              <w:rPr>
                <w:rFonts w:ascii="Arial" w:hAnsi="Arial" w:cs="Arial"/>
                <w:sz w:val="24"/>
                <w:szCs w:val="24"/>
                <w:lang w:val="es-ES_tradnl"/>
              </w:rPr>
              <w:t>se</w:t>
            </w:r>
            <w:r w:rsidR="00041C26" w:rsidRPr="00566FF2">
              <w:rPr>
                <w:rFonts w:ascii="Arial" w:hAnsi="Arial" w:cs="Arial"/>
                <w:sz w:val="24"/>
                <w:szCs w:val="24"/>
                <w:lang w:val="es-ES_tradnl"/>
              </w:rPr>
              <w:t xml:space="preserve"> propone</w:t>
            </w:r>
            <w:r w:rsidR="00041C26">
              <w:rPr>
                <w:rFonts w:ascii="Arial" w:hAnsi="Arial" w:cs="Arial"/>
                <w:sz w:val="24"/>
                <w:szCs w:val="24"/>
                <w:lang w:val="es-ES_tradnl"/>
              </w:rPr>
              <w:t>n</w:t>
            </w:r>
            <w:r w:rsidR="00041C26" w:rsidRPr="00566FF2">
              <w:rPr>
                <w:rFonts w:ascii="Arial" w:hAnsi="Arial" w:cs="Arial"/>
                <w:sz w:val="24"/>
                <w:szCs w:val="24"/>
                <w:lang w:val="es-ES_tradnl"/>
              </w:rPr>
              <w:t xml:space="preserve"> </w:t>
            </w:r>
            <w:r w:rsidR="00390D4A" w:rsidRPr="00566FF2">
              <w:rPr>
                <w:rFonts w:ascii="Arial" w:hAnsi="Arial" w:cs="Arial"/>
                <w:sz w:val="24"/>
                <w:szCs w:val="24"/>
                <w:lang w:val="es-ES_tradnl"/>
              </w:rPr>
              <w:t>una serie de actividades complementarias para trabajar sobre Darwin y la teoría de la selección natural.</w:t>
            </w:r>
          </w:p>
          <w:p w14:paraId="49357E3F" w14:textId="77777777" w:rsidR="00390D4A" w:rsidRPr="00566FF2" w:rsidRDefault="00390D4A" w:rsidP="00566FF2">
            <w:pPr>
              <w:spacing w:line="360" w:lineRule="auto"/>
              <w:rPr>
                <w:rFonts w:ascii="Arial" w:hAnsi="Arial" w:cs="Arial"/>
                <w:sz w:val="24"/>
                <w:szCs w:val="24"/>
                <w:lang w:val="es-ES_tradnl"/>
              </w:rPr>
            </w:pPr>
          </w:p>
          <w:p w14:paraId="2439179F" w14:textId="3D6C4A27" w:rsidR="00390D4A" w:rsidRPr="00566FF2" w:rsidRDefault="00390D4A"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Durante la presentación</w:t>
            </w:r>
            <w:r w:rsidR="007D3F8B" w:rsidRPr="00566FF2">
              <w:rPr>
                <w:rFonts w:ascii="Arial" w:hAnsi="Arial" w:cs="Arial"/>
                <w:b/>
                <w:sz w:val="24"/>
                <w:szCs w:val="24"/>
                <w:lang w:val="es-ES_tradnl"/>
              </w:rPr>
              <w:t xml:space="preserve"> </w:t>
            </w:r>
          </w:p>
          <w:p w14:paraId="3D4BF558" w14:textId="77777777" w:rsidR="006B58E4" w:rsidRPr="00566FF2" w:rsidRDefault="006B58E4" w:rsidP="00566FF2">
            <w:pPr>
              <w:spacing w:line="360" w:lineRule="auto"/>
              <w:rPr>
                <w:rFonts w:ascii="Arial" w:hAnsi="Arial" w:cs="Arial"/>
                <w:b/>
                <w:sz w:val="24"/>
                <w:szCs w:val="24"/>
                <w:lang w:val="es-ES_tradnl"/>
              </w:rPr>
            </w:pPr>
          </w:p>
          <w:p w14:paraId="26100EDB" w14:textId="77777777" w:rsidR="00390D4A"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Primero muestr</w:t>
            </w:r>
            <w:r w:rsidR="007D3F8B" w:rsidRPr="00566FF2">
              <w:rPr>
                <w:rFonts w:ascii="Arial" w:hAnsi="Arial" w:cs="Arial"/>
                <w:sz w:val="24"/>
                <w:szCs w:val="24"/>
                <w:lang w:val="es-ES_tradnl"/>
              </w:rPr>
              <w:t>e el vi</w:t>
            </w:r>
            <w:r w:rsidRPr="00566FF2">
              <w:rPr>
                <w:rFonts w:ascii="Arial" w:hAnsi="Arial" w:cs="Arial"/>
                <w:sz w:val="24"/>
                <w:szCs w:val="24"/>
                <w:lang w:val="es-ES_tradnl"/>
              </w:rPr>
              <w:t>deo a</w:t>
            </w:r>
            <w:r w:rsidR="007D3F8B" w:rsidRPr="00566FF2">
              <w:rPr>
                <w:rFonts w:ascii="Arial" w:hAnsi="Arial" w:cs="Arial"/>
                <w:sz w:val="24"/>
                <w:szCs w:val="24"/>
                <w:lang w:val="es-ES_tradnl"/>
              </w:rPr>
              <w:t xml:space="preserve"> </w:t>
            </w:r>
            <w:r w:rsidRPr="00566FF2">
              <w:rPr>
                <w:rFonts w:ascii="Arial" w:hAnsi="Arial" w:cs="Arial"/>
                <w:sz w:val="24"/>
                <w:szCs w:val="24"/>
                <w:lang w:val="es-ES_tradnl"/>
              </w:rPr>
              <w:t>l</w:t>
            </w:r>
            <w:r w:rsidR="007D3F8B" w:rsidRPr="00566FF2">
              <w:rPr>
                <w:rFonts w:ascii="Arial" w:hAnsi="Arial" w:cs="Arial"/>
                <w:sz w:val="24"/>
                <w:szCs w:val="24"/>
                <w:lang w:val="es-ES_tradnl"/>
              </w:rPr>
              <w:t>os estudiantes</w:t>
            </w:r>
            <w:r w:rsidRPr="00566FF2">
              <w:rPr>
                <w:rFonts w:ascii="Arial" w:hAnsi="Arial" w:cs="Arial"/>
                <w:sz w:val="24"/>
                <w:szCs w:val="24"/>
                <w:lang w:val="es-ES_tradnl"/>
              </w:rPr>
              <w:t>. Después puede realizar varias ac</w:t>
            </w:r>
            <w:r w:rsidR="007D3F8B" w:rsidRPr="00566FF2">
              <w:rPr>
                <w:rFonts w:ascii="Arial" w:hAnsi="Arial" w:cs="Arial"/>
                <w:sz w:val="24"/>
                <w:szCs w:val="24"/>
                <w:lang w:val="es-ES_tradnl"/>
              </w:rPr>
              <w:t>tividades</w:t>
            </w:r>
            <w:r w:rsidRPr="00566FF2">
              <w:rPr>
                <w:rFonts w:ascii="Arial" w:hAnsi="Arial" w:cs="Arial"/>
                <w:sz w:val="24"/>
                <w:szCs w:val="24"/>
                <w:lang w:val="es-ES_tradnl"/>
              </w:rPr>
              <w:t xml:space="preserve"> didácticas asociadas:</w:t>
            </w:r>
          </w:p>
          <w:p w14:paraId="5116B1E3" w14:textId="77777777" w:rsidR="00390D4A" w:rsidRPr="00566FF2" w:rsidRDefault="00390D4A" w:rsidP="00566FF2">
            <w:pPr>
              <w:spacing w:line="360" w:lineRule="auto"/>
              <w:rPr>
                <w:rFonts w:ascii="Arial" w:hAnsi="Arial" w:cs="Arial"/>
                <w:sz w:val="24"/>
                <w:szCs w:val="24"/>
                <w:lang w:val="es-ES_tradnl"/>
              </w:rPr>
            </w:pPr>
          </w:p>
          <w:p w14:paraId="6EB3327F" w14:textId="7A221C14" w:rsidR="00473454"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Comprensión: </w:t>
            </w:r>
            <w:r w:rsidR="00041C26">
              <w:rPr>
                <w:rFonts w:ascii="Arial" w:hAnsi="Arial" w:cs="Arial"/>
                <w:sz w:val="24"/>
                <w:szCs w:val="24"/>
                <w:lang w:val="es-ES_tradnl"/>
              </w:rPr>
              <w:t>haga</w:t>
            </w:r>
            <w:r w:rsidR="00041C26" w:rsidRPr="00566FF2">
              <w:rPr>
                <w:rFonts w:ascii="Arial" w:hAnsi="Arial" w:cs="Arial"/>
                <w:sz w:val="24"/>
                <w:szCs w:val="24"/>
                <w:lang w:val="es-ES_tradnl"/>
              </w:rPr>
              <w:t xml:space="preserve"> </w:t>
            </w:r>
            <w:r w:rsidRPr="00566FF2">
              <w:rPr>
                <w:rFonts w:ascii="Arial" w:hAnsi="Arial" w:cs="Arial"/>
                <w:sz w:val="24"/>
                <w:szCs w:val="24"/>
                <w:lang w:val="es-ES_tradnl"/>
              </w:rPr>
              <w:t>las preguntas,</w:t>
            </w:r>
            <w:r w:rsidR="007D3F8B" w:rsidRPr="00566FF2">
              <w:rPr>
                <w:rFonts w:ascii="Arial" w:hAnsi="Arial" w:cs="Arial"/>
                <w:sz w:val="24"/>
                <w:szCs w:val="24"/>
                <w:lang w:val="es-ES_tradnl"/>
              </w:rPr>
              <w:t xml:space="preserve"> pida que las respondan y</w:t>
            </w:r>
            <w:r w:rsidRPr="00566FF2">
              <w:rPr>
                <w:rFonts w:ascii="Arial" w:hAnsi="Arial" w:cs="Arial"/>
                <w:sz w:val="24"/>
                <w:szCs w:val="24"/>
                <w:lang w:val="es-ES_tradnl"/>
              </w:rPr>
              <w:t xml:space="preserve"> reco</w:t>
            </w:r>
            <w:r w:rsidR="007D3F8B" w:rsidRPr="00566FF2">
              <w:rPr>
                <w:rFonts w:ascii="Arial" w:hAnsi="Arial" w:cs="Arial"/>
                <w:sz w:val="24"/>
                <w:szCs w:val="24"/>
                <w:lang w:val="es-ES_tradnl"/>
              </w:rPr>
              <w:t>ja</w:t>
            </w:r>
            <w:r w:rsidRPr="00566FF2">
              <w:rPr>
                <w:rFonts w:ascii="Arial" w:hAnsi="Arial" w:cs="Arial"/>
                <w:sz w:val="24"/>
                <w:szCs w:val="24"/>
                <w:lang w:val="es-ES_tradnl"/>
              </w:rPr>
              <w:t xml:space="preserve"> las </w:t>
            </w:r>
            <w:r w:rsidR="007D3F8B" w:rsidRPr="00566FF2">
              <w:rPr>
                <w:rFonts w:ascii="Arial" w:hAnsi="Arial" w:cs="Arial"/>
                <w:sz w:val="24"/>
                <w:szCs w:val="24"/>
                <w:lang w:val="es-ES_tradnl"/>
              </w:rPr>
              <w:t>respuestas. Vuelva</w:t>
            </w:r>
            <w:r w:rsidRPr="00566FF2">
              <w:rPr>
                <w:rFonts w:ascii="Arial" w:hAnsi="Arial" w:cs="Arial"/>
                <w:sz w:val="24"/>
                <w:szCs w:val="24"/>
                <w:lang w:val="es-ES_tradnl"/>
              </w:rPr>
              <w:t xml:space="preserve"> a </w:t>
            </w:r>
            <w:r w:rsidR="007D3F8B" w:rsidRPr="00566FF2">
              <w:rPr>
                <w:rFonts w:ascii="Arial" w:hAnsi="Arial" w:cs="Arial"/>
                <w:sz w:val="24"/>
                <w:szCs w:val="24"/>
                <w:lang w:val="es-ES_tradnl"/>
              </w:rPr>
              <w:t>presentar el vi</w:t>
            </w:r>
            <w:r w:rsidRPr="00566FF2">
              <w:rPr>
                <w:rFonts w:ascii="Arial" w:hAnsi="Arial" w:cs="Arial"/>
                <w:sz w:val="24"/>
                <w:szCs w:val="24"/>
                <w:lang w:val="es-ES_tradnl"/>
              </w:rPr>
              <w:t>deo para comprobar si las respuestas son correctas:</w:t>
            </w:r>
          </w:p>
          <w:p w14:paraId="6BA51497" w14:textId="77777777" w:rsidR="00473454" w:rsidRPr="00566FF2" w:rsidRDefault="00473454" w:rsidP="00566FF2">
            <w:pPr>
              <w:spacing w:line="360" w:lineRule="auto"/>
              <w:rPr>
                <w:rFonts w:ascii="Arial" w:hAnsi="Arial" w:cs="Arial"/>
                <w:sz w:val="24"/>
                <w:szCs w:val="24"/>
                <w:lang w:val="es-ES_tradnl"/>
              </w:rPr>
            </w:pPr>
          </w:p>
          <w:p w14:paraId="3713D8C5" w14:textId="77777777" w:rsidR="00390D4A" w:rsidRPr="00566FF2" w:rsidRDefault="00473454"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A continuación encontrará las respuestas a las preguntas del recurso. </w:t>
            </w:r>
          </w:p>
          <w:p w14:paraId="0F6FD769" w14:textId="77777777" w:rsidR="00390D4A" w:rsidRPr="00566FF2" w:rsidRDefault="00390D4A" w:rsidP="00566FF2">
            <w:pPr>
              <w:spacing w:line="360" w:lineRule="auto"/>
              <w:rPr>
                <w:rFonts w:ascii="Arial" w:hAnsi="Arial" w:cs="Arial"/>
                <w:sz w:val="24"/>
                <w:szCs w:val="24"/>
                <w:lang w:val="es-ES_tradnl"/>
              </w:rPr>
            </w:pPr>
          </w:p>
          <w:p w14:paraId="50A78274" w14:textId="099C34FD" w:rsidR="00395069" w:rsidRPr="00566FF2" w:rsidRDefault="00395069" w:rsidP="00566FF2">
            <w:pPr>
              <w:pStyle w:val="Prrafodelista"/>
              <w:numPr>
                <w:ilvl w:val="0"/>
                <w:numId w:val="34"/>
              </w:numPr>
              <w:spacing w:line="360" w:lineRule="auto"/>
              <w:rPr>
                <w:rFonts w:ascii="Arial" w:hAnsi="Arial" w:cs="Arial"/>
                <w:sz w:val="24"/>
                <w:szCs w:val="24"/>
                <w:lang w:val="es-ES_tradnl"/>
              </w:rPr>
            </w:pPr>
            <w:r w:rsidRPr="00566FF2">
              <w:rPr>
                <w:rFonts w:ascii="Arial" w:hAnsi="Arial" w:cs="Arial"/>
                <w:sz w:val="24"/>
                <w:szCs w:val="24"/>
                <w:lang w:val="es-ES_tradnl"/>
              </w:rPr>
              <w:t>Darwin realizó observaciones</w:t>
            </w:r>
            <w:r w:rsidR="00566FF2">
              <w:rPr>
                <w:rFonts w:ascii="Arial" w:hAnsi="Arial" w:cs="Arial"/>
                <w:sz w:val="24"/>
                <w:szCs w:val="24"/>
                <w:lang w:val="es-ES_tradnl"/>
              </w:rPr>
              <w:t xml:space="preserve"> </w:t>
            </w:r>
            <w:r w:rsidRPr="00566FF2">
              <w:rPr>
                <w:rFonts w:ascii="Arial" w:hAnsi="Arial" w:cs="Arial"/>
                <w:sz w:val="24"/>
                <w:szCs w:val="24"/>
                <w:lang w:val="es-ES_tradnl"/>
              </w:rPr>
              <w:t xml:space="preserve">de los pinzones pero ¿cómo llegó de la observación a la deducción de la </w:t>
            </w:r>
            <w:r w:rsidRPr="00566FF2">
              <w:rPr>
                <w:rFonts w:ascii="Arial" w:hAnsi="Arial" w:cs="Arial"/>
                <w:sz w:val="24"/>
                <w:szCs w:val="24"/>
                <w:lang w:val="es-ES_tradnl"/>
              </w:rPr>
              <w:lastRenderedPageBreak/>
              <w:t>teoría de la selección natural?</w:t>
            </w:r>
          </w:p>
          <w:p w14:paraId="45447588" w14:textId="77777777" w:rsidR="006B58E4" w:rsidRPr="00566FF2" w:rsidRDefault="006B58E4" w:rsidP="00566FF2">
            <w:pPr>
              <w:pStyle w:val="Prrafodelista"/>
              <w:spacing w:line="360" w:lineRule="auto"/>
              <w:rPr>
                <w:rFonts w:ascii="Arial" w:hAnsi="Arial" w:cs="Arial"/>
                <w:sz w:val="24"/>
                <w:szCs w:val="24"/>
                <w:lang w:val="es-ES_tradnl"/>
              </w:rPr>
            </w:pPr>
          </w:p>
          <w:p w14:paraId="6E5DB0A1" w14:textId="77777777" w:rsidR="00390D4A" w:rsidRPr="00566FF2" w:rsidRDefault="00390D4A" w:rsidP="009F624E">
            <w:pPr>
              <w:pStyle w:val="Prrafodelista"/>
              <w:spacing w:line="360" w:lineRule="auto"/>
              <w:rPr>
                <w:rFonts w:ascii="Arial" w:hAnsi="Arial" w:cs="Arial"/>
                <w:sz w:val="24"/>
                <w:szCs w:val="24"/>
                <w:lang w:val="es-ES_tradnl"/>
              </w:rPr>
            </w:pPr>
            <w:r w:rsidRPr="00566FF2">
              <w:rPr>
                <w:rFonts w:ascii="Arial" w:hAnsi="Arial" w:cs="Arial"/>
                <w:sz w:val="24"/>
                <w:szCs w:val="24"/>
                <w:lang w:val="es-ES_tradnl"/>
              </w:rPr>
              <w:t xml:space="preserve">Darwin llegó a </w:t>
            </w:r>
            <w:r w:rsidR="007D3F8B" w:rsidRPr="00566FF2">
              <w:rPr>
                <w:rFonts w:ascii="Arial" w:hAnsi="Arial" w:cs="Arial"/>
                <w:sz w:val="24"/>
                <w:szCs w:val="24"/>
                <w:lang w:val="es-ES_tradnl"/>
              </w:rPr>
              <w:t>la selección natural tras observar có</w:t>
            </w:r>
            <w:r w:rsidRPr="00566FF2">
              <w:rPr>
                <w:rFonts w:ascii="Arial" w:hAnsi="Arial" w:cs="Arial"/>
                <w:sz w:val="24"/>
                <w:szCs w:val="24"/>
                <w:lang w:val="es-ES_tradnl"/>
              </w:rPr>
              <w:t xml:space="preserve">mo los pinzones se habían adaptado a las diferentes islas </w:t>
            </w:r>
            <w:r w:rsidR="007D3F8B" w:rsidRPr="00566FF2">
              <w:rPr>
                <w:rFonts w:ascii="Arial" w:hAnsi="Arial" w:cs="Arial"/>
                <w:sz w:val="24"/>
                <w:szCs w:val="24"/>
                <w:lang w:val="es-ES_tradnl"/>
              </w:rPr>
              <w:t>mediante la</w:t>
            </w:r>
            <w:r w:rsidRPr="00566FF2">
              <w:rPr>
                <w:rFonts w:ascii="Arial" w:hAnsi="Arial" w:cs="Arial"/>
                <w:sz w:val="24"/>
                <w:szCs w:val="24"/>
                <w:lang w:val="es-ES_tradnl"/>
              </w:rPr>
              <w:t xml:space="preserve"> especializa</w:t>
            </w:r>
            <w:r w:rsidR="007D3F8B" w:rsidRPr="00566FF2">
              <w:rPr>
                <w:rFonts w:ascii="Arial" w:hAnsi="Arial" w:cs="Arial"/>
                <w:sz w:val="24"/>
                <w:szCs w:val="24"/>
                <w:lang w:val="es-ES_tradnl"/>
              </w:rPr>
              <w:t>ción de</w:t>
            </w:r>
            <w:r w:rsidRPr="00566FF2">
              <w:rPr>
                <w:rFonts w:ascii="Arial" w:hAnsi="Arial" w:cs="Arial"/>
                <w:sz w:val="24"/>
                <w:szCs w:val="24"/>
                <w:lang w:val="es-ES_tradnl"/>
              </w:rPr>
              <w:t xml:space="preserve"> su pico</w:t>
            </w:r>
            <w:r w:rsidR="0094196B" w:rsidRPr="00566FF2">
              <w:rPr>
                <w:rFonts w:ascii="Arial" w:hAnsi="Arial" w:cs="Arial"/>
                <w:sz w:val="24"/>
                <w:szCs w:val="24"/>
                <w:lang w:val="es-ES_tradnl"/>
              </w:rPr>
              <w:t>,</w:t>
            </w:r>
            <w:r w:rsidRPr="00566FF2">
              <w:rPr>
                <w:rFonts w:ascii="Arial" w:hAnsi="Arial" w:cs="Arial"/>
                <w:sz w:val="24"/>
                <w:szCs w:val="24"/>
                <w:lang w:val="es-ES_tradnl"/>
              </w:rPr>
              <w:t xml:space="preserve"> según su</w:t>
            </w:r>
            <w:r w:rsidR="007D3F8B" w:rsidRPr="00566FF2">
              <w:rPr>
                <w:rFonts w:ascii="Arial" w:hAnsi="Arial" w:cs="Arial"/>
                <w:sz w:val="24"/>
                <w:szCs w:val="24"/>
                <w:lang w:val="es-ES_tradnl"/>
              </w:rPr>
              <w:t xml:space="preserve"> tipo de</w:t>
            </w:r>
            <w:r w:rsidRPr="00566FF2">
              <w:rPr>
                <w:rFonts w:ascii="Arial" w:hAnsi="Arial" w:cs="Arial"/>
                <w:sz w:val="24"/>
                <w:szCs w:val="24"/>
                <w:lang w:val="es-ES_tradnl"/>
              </w:rPr>
              <w:t xml:space="preserve"> alimentación. De ahí </w:t>
            </w:r>
            <w:r w:rsidR="0094196B" w:rsidRPr="00566FF2">
              <w:rPr>
                <w:rFonts w:ascii="Arial" w:hAnsi="Arial" w:cs="Arial"/>
                <w:sz w:val="24"/>
                <w:szCs w:val="24"/>
                <w:lang w:val="es-ES_tradnl"/>
              </w:rPr>
              <w:t xml:space="preserve">pudo </w:t>
            </w:r>
            <w:r w:rsidRPr="00566FF2">
              <w:rPr>
                <w:rFonts w:ascii="Arial" w:hAnsi="Arial" w:cs="Arial"/>
                <w:sz w:val="24"/>
                <w:szCs w:val="24"/>
                <w:lang w:val="es-ES_tradnl"/>
              </w:rPr>
              <w:t>dedu</w:t>
            </w:r>
            <w:r w:rsidR="0094196B" w:rsidRPr="00566FF2">
              <w:rPr>
                <w:rFonts w:ascii="Arial" w:hAnsi="Arial" w:cs="Arial"/>
                <w:sz w:val="24"/>
                <w:szCs w:val="24"/>
                <w:lang w:val="es-ES_tradnl"/>
              </w:rPr>
              <w:t xml:space="preserve">cir </w:t>
            </w:r>
            <w:r w:rsidRPr="00566FF2">
              <w:rPr>
                <w:rFonts w:ascii="Arial" w:hAnsi="Arial" w:cs="Arial"/>
                <w:sz w:val="24"/>
                <w:szCs w:val="24"/>
                <w:lang w:val="es-ES_tradnl"/>
              </w:rPr>
              <w:t xml:space="preserve">que había una selección de los individuos más aptos </w:t>
            </w:r>
            <w:r w:rsidR="0094196B" w:rsidRPr="00566FF2">
              <w:rPr>
                <w:rFonts w:ascii="Arial" w:hAnsi="Arial" w:cs="Arial"/>
                <w:sz w:val="24"/>
                <w:szCs w:val="24"/>
                <w:lang w:val="es-ES_tradnl"/>
              </w:rPr>
              <w:t xml:space="preserve">para la alimentación que ofrecía </w:t>
            </w:r>
            <w:r w:rsidRPr="00566FF2">
              <w:rPr>
                <w:rFonts w:ascii="Arial" w:hAnsi="Arial" w:cs="Arial"/>
                <w:sz w:val="24"/>
                <w:szCs w:val="24"/>
                <w:lang w:val="es-ES_tradnl"/>
              </w:rPr>
              <w:t>cada ambiente.</w:t>
            </w:r>
          </w:p>
          <w:p w14:paraId="1B4E029B" w14:textId="77777777" w:rsidR="00390D4A" w:rsidRPr="00566FF2" w:rsidRDefault="00390D4A" w:rsidP="00566FF2">
            <w:pPr>
              <w:spacing w:line="360" w:lineRule="auto"/>
              <w:rPr>
                <w:rFonts w:ascii="Arial" w:hAnsi="Arial" w:cs="Arial"/>
                <w:sz w:val="24"/>
                <w:szCs w:val="24"/>
                <w:lang w:val="es-ES_tradnl"/>
              </w:rPr>
            </w:pPr>
          </w:p>
          <w:p w14:paraId="1AC6C05D" w14:textId="48A97BFE" w:rsidR="00395069" w:rsidRPr="00566FF2" w:rsidRDefault="00395069" w:rsidP="00566FF2">
            <w:pPr>
              <w:pStyle w:val="Prrafodelista"/>
              <w:numPr>
                <w:ilvl w:val="0"/>
                <w:numId w:val="34"/>
              </w:numPr>
              <w:spacing w:line="360" w:lineRule="auto"/>
              <w:rPr>
                <w:rFonts w:ascii="Arial" w:hAnsi="Arial" w:cs="Arial"/>
                <w:sz w:val="24"/>
                <w:szCs w:val="24"/>
                <w:lang w:val="es-ES_tradnl"/>
              </w:rPr>
            </w:pPr>
            <w:r w:rsidRPr="00566FF2">
              <w:rPr>
                <w:rFonts w:ascii="Arial" w:hAnsi="Arial" w:cs="Arial"/>
                <w:sz w:val="24"/>
                <w:szCs w:val="24"/>
                <w:lang w:val="es-ES_tradnl"/>
              </w:rPr>
              <w:t>¿Qué diferencias existen entre el lamarquismo y el darwinismo?</w:t>
            </w:r>
          </w:p>
          <w:p w14:paraId="55CE7145" w14:textId="77777777" w:rsidR="004753BC" w:rsidRPr="00566FF2" w:rsidRDefault="004753BC" w:rsidP="00566FF2">
            <w:pPr>
              <w:spacing w:line="360" w:lineRule="auto"/>
              <w:rPr>
                <w:rFonts w:ascii="Arial" w:hAnsi="Arial" w:cs="Arial"/>
                <w:sz w:val="24"/>
                <w:szCs w:val="24"/>
                <w:lang w:val="es-ES_tradnl"/>
              </w:rPr>
            </w:pPr>
          </w:p>
          <w:p w14:paraId="6BDC5AD3" w14:textId="77777777" w:rsidR="000774DD" w:rsidRPr="00566FF2" w:rsidRDefault="000774DD" w:rsidP="009F624E">
            <w:pPr>
              <w:pStyle w:val="Prrafodelista"/>
              <w:spacing w:line="360" w:lineRule="auto"/>
              <w:rPr>
                <w:rFonts w:ascii="Arial" w:hAnsi="Arial" w:cs="Arial"/>
                <w:sz w:val="24"/>
                <w:szCs w:val="24"/>
                <w:lang w:val="es-ES_tradnl"/>
              </w:rPr>
            </w:pPr>
            <w:r w:rsidRPr="00566FF2">
              <w:rPr>
                <w:rFonts w:ascii="Arial" w:hAnsi="Arial" w:cs="Arial"/>
                <w:sz w:val="24"/>
                <w:szCs w:val="24"/>
                <w:lang w:val="es-ES_tradnl"/>
              </w:rPr>
              <w:t xml:space="preserve">La diferencia se centra en </w:t>
            </w:r>
            <w:r w:rsidR="00473454" w:rsidRPr="00566FF2">
              <w:rPr>
                <w:rFonts w:ascii="Arial" w:hAnsi="Arial" w:cs="Arial"/>
                <w:sz w:val="24"/>
                <w:szCs w:val="24"/>
                <w:lang w:val="es-ES_tradnl"/>
              </w:rPr>
              <w:t>la forma de explicar</w:t>
            </w:r>
            <w:r w:rsidR="00F0791A" w:rsidRPr="00566FF2">
              <w:rPr>
                <w:rFonts w:ascii="Arial" w:hAnsi="Arial" w:cs="Arial"/>
                <w:sz w:val="24"/>
                <w:szCs w:val="24"/>
                <w:lang w:val="es-ES_tradnl"/>
              </w:rPr>
              <w:t xml:space="preserve"> </w:t>
            </w:r>
            <w:r w:rsidRPr="00566FF2">
              <w:rPr>
                <w:rFonts w:ascii="Arial" w:hAnsi="Arial" w:cs="Arial"/>
                <w:sz w:val="24"/>
                <w:szCs w:val="24"/>
                <w:lang w:val="es-ES_tradnl"/>
              </w:rPr>
              <w:t xml:space="preserve">cómo se da la evolución. El darwinismo propone por primera vez como base </w:t>
            </w:r>
            <w:r w:rsidR="00473454" w:rsidRPr="00566FF2">
              <w:rPr>
                <w:rFonts w:ascii="Arial" w:hAnsi="Arial" w:cs="Arial"/>
                <w:sz w:val="24"/>
                <w:szCs w:val="24"/>
                <w:lang w:val="es-ES_tradnl"/>
              </w:rPr>
              <w:t xml:space="preserve">para la evolución </w:t>
            </w:r>
            <w:r w:rsidRPr="00566FF2">
              <w:rPr>
                <w:rFonts w:ascii="Arial" w:hAnsi="Arial" w:cs="Arial"/>
                <w:sz w:val="24"/>
                <w:szCs w:val="24"/>
                <w:lang w:val="es-ES_tradnl"/>
              </w:rPr>
              <w:t>a la selección natural, mientras que el lamarquismo se basaba en los caracteres adquiridos.</w:t>
            </w:r>
          </w:p>
          <w:p w14:paraId="7F954D08" w14:textId="77777777" w:rsidR="000774DD" w:rsidRPr="00566FF2" w:rsidRDefault="000774DD" w:rsidP="00566FF2">
            <w:pPr>
              <w:spacing w:line="360" w:lineRule="auto"/>
              <w:rPr>
                <w:rFonts w:ascii="Arial" w:hAnsi="Arial" w:cs="Arial"/>
                <w:sz w:val="24"/>
                <w:szCs w:val="24"/>
                <w:lang w:val="es-ES_tradnl"/>
              </w:rPr>
            </w:pPr>
          </w:p>
          <w:p w14:paraId="1DB919D4" w14:textId="7B807279" w:rsidR="00395069" w:rsidRPr="00566FF2" w:rsidRDefault="0094196B" w:rsidP="00566FF2">
            <w:pPr>
              <w:pStyle w:val="Prrafodelista"/>
              <w:numPr>
                <w:ilvl w:val="0"/>
                <w:numId w:val="34"/>
              </w:numPr>
              <w:spacing w:line="360" w:lineRule="auto"/>
              <w:rPr>
                <w:rFonts w:ascii="Arial" w:hAnsi="Arial" w:cs="Arial"/>
                <w:sz w:val="24"/>
                <w:szCs w:val="24"/>
                <w:lang w:val="es-ES_tradnl"/>
              </w:rPr>
            </w:pPr>
            <w:r w:rsidRPr="00566FF2">
              <w:rPr>
                <w:rFonts w:ascii="Arial" w:hAnsi="Arial" w:cs="Arial"/>
                <w:sz w:val="24"/>
                <w:szCs w:val="24"/>
                <w:lang w:val="es-ES_tradnl"/>
              </w:rPr>
              <w:t xml:space="preserve">Darwin usó como </w:t>
            </w:r>
            <w:r w:rsidR="00473454" w:rsidRPr="00566FF2">
              <w:rPr>
                <w:rFonts w:ascii="Arial" w:hAnsi="Arial" w:cs="Arial"/>
                <w:sz w:val="24"/>
                <w:szCs w:val="24"/>
                <w:lang w:val="es-ES_tradnl"/>
              </w:rPr>
              <w:t>precursor del cambio</w:t>
            </w:r>
            <w:r w:rsidR="00395069" w:rsidRPr="00566FF2">
              <w:rPr>
                <w:rFonts w:ascii="Arial" w:hAnsi="Arial" w:cs="Arial"/>
                <w:sz w:val="24"/>
                <w:szCs w:val="24"/>
                <w:lang w:val="es-ES_tradnl"/>
              </w:rPr>
              <w:t xml:space="preserve"> </w:t>
            </w:r>
            <w:r w:rsidRPr="00566FF2">
              <w:rPr>
                <w:rFonts w:ascii="Arial" w:hAnsi="Arial" w:cs="Arial"/>
                <w:sz w:val="24"/>
                <w:szCs w:val="24"/>
                <w:lang w:val="es-ES_tradnl"/>
              </w:rPr>
              <w:t xml:space="preserve">de las especies a </w:t>
            </w:r>
            <w:r w:rsidR="00395069" w:rsidRPr="00566FF2">
              <w:rPr>
                <w:rFonts w:ascii="Arial" w:hAnsi="Arial" w:cs="Arial"/>
                <w:sz w:val="24"/>
                <w:szCs w:val="24"/>
                <w:lang w:val="es-ES_tradnl"/>
              </w:rPr>
              <w:t>la adaptación al ambiente pr</w:t>
            </w:r>
            <w:r w:rsidR="000774DD" w:rsidRPr="00566FF2">
              <w:rPr>
                <w:rFonts w:ascii="Arial" w:hAnsi="Arial" w:cs="Arial"/>
                <w:sz w:val="24"/>
                <w:szCs w:val="24"/>
                <w:lang w:val="es-ES_tradnl"/>
              </w:rPr>
              <w:t>opuesta por Lamarck</w:t>
            </w:r>
            <w:r w:rsidR="00041C26">
              <w:rPr>
                <w:rFonts w:ascii="Arial" w:hAnsi="Arial" w:cs="Arial"/>
                <w:sz w:val="24"/>
                <w:szCs w:val="24"/>
                <w:lang w:val="es-ES_tradnl"/>
              </w:rPr>
              <w:t>,</w:t>
            </w:r>
            <w:r w:rsidR="000774DD" w:rsidRPr="00566FF2">
              <w:rPr>
                <w:rFonts w:ascii="Arial" w:hAnsi="Arial" w:cs="Arial"/>
                <w:sz w:val="24"/>
                <w:szCs w:val="24"/>
                <w:lang w:val="es-ES_tradnl"/>
              </w:rPr>
              <w:t xml:space="preserve"> ¿por qué cre</w:t>
            </w:r>
            <w:r w:rsidR="00395069" w:rsidRPr="00566FF2">
              <w:rPr>
                <w:rFonts w:ascii="Arial" w:hAnsi="Arial" w:cs="Arial"/>
                <w:sz w:val="24"/>
                <w:szCs w:val="24"/>
                <w:lang w:val="es-ES_tradnl"/>
              </w:rPr>
              <w:t>en que no rechazó esta idea?</w:t>
            </w:r>
          </w:p>
          <w:p w14:paraId="61209F79" w14:textId="77777777" w:rsidR="0094196B" w:rsidRPr="00566FF2" w:rsidRDefault="0094196B" w:rsidP="00566FF2">
            <w:pPr>
              <w:spacing w:line="360" w:lineRule="auto"/>
              <w:rPr>
                <w:rFonts w:ascii="Arial" w:hAnsi="Arial" w:cs="Arial"/>
                <w:sz w:val="24"/>
                <w:szCs w:val="24"/>
                <w:lang w:val="es-ES_tradnl"/>
              </w:rPr>
            </w:pPr>
          </w:p>
          <w:p w14:paraId="3B92CD68" w14:textId="6E6932F4" w:rsidR="00390D4A" w:rsidRPr="00566FF2" w:rsidRDefault="00390D4A" w:rsidP="009F624E">
            <w:pPr>
              <w:pStyle w:val="Prrafodelista"/>
              <w:spacing w:line="360" w:lineRule="auto"/>
              <w:rPr>
                <w:rFonts w:ascii="Arial" w:hAnsi="Arial" w:cs="Arial"/>
                <w:sz w:val="24"/>
                <w:szCs w:val="24"/>
                <w:lang w:val="es-ES_tradnl"/>
              </w:rPr>
            </w:pPr>
            <w:r w:rsidRPr="00566FF2">
              <w:rPr>
                <w:rFonts w:ascii="Arial" w:hAnsi="Arial" w:cs="Arial"/>
                <w:sz w:val="24"/>
                <w:szCs w:val="24"/>
                <w:lang w:val="es-ES_tradnl"/>
              </w:rPr>
              <w:t>Darwin no rechazó la idea de Lamarck porque todavía no se conocía que la base de la variación</w:t>
            </w:r>
            <w:r w:rsidR="00473454" w:rsidRPr="00566FF2">
              <w:rPr>
                <w:rFonts w:ascii="Arial" w:hAnsi="Arial" w:cs="Arial"/>
                <w:sz w:val="24"/>
                <w:szCs w:val="24"/>
                <w:lang w:val="es-ES_tradnl"/>
              </w:rPr>
              <w:t xml:space="preserve"> de los organismos</w:t>
            </w:r>
            <w:r w:rsidRPr="00566FF2">
              <w:rPr>
                <w:rFonts w:ascii="Arial" w:hAnsi="Arial" w:cs="Arial"/>
                <w:sz w:val="24"/>
                <w:szCs w:val="24"/>
                <w:lang w:val="es-ES_tradnl"/>
              </w:rPr>
              <w:t xml:space="preserve"> </w:t>
            </w:r>
            <w:r w:rsidR="00041C26">
              <w:rPr>
                <w:rFonts w:ascii="Arial" w:hAnsi="Arial" w:cs="Arial"/>
                <w:sz w:val="24"/>
                <w:szCs w:val="24"/>
                <w:lang w:val="es-ES_tradnl"/>
              </w:rPr>
              <w:t>se</w:t>
            </w:r>
            <w:r w:rsidR="00041C26" w:rsidRPr="00566FF2">
              <w:rPr>
                <w:rFonts w:ascii="Arial" w:hAnsi="Arial" w:cs="Arial"/>
                <w:sz w:val="24"/>
                <w:szCs w:val="24"/>
                <w:lang w:val="es-ES_tradnl"/>
              </w:rPr>
              <w:t xml:space="preserve"> deb</w:t>
            </w:r>
            <w:r w:rsidR="00041C26">
              <w:rPr>
                <w:rFonts w:ascii="Arial" w:hAnsi="Arial" w:cs="Arial"/>
                <w:sz w:val="24"/>
                <w:szCs w:val="24"/>
                <w:lang w:val="es-ES_tradnl"/>
              </w:rPr>
              <w:t>ía</w:t>
            </w:r>
            <w:r w:rsidR="00041C26" w:rsidRPr="00566FF2">
              <w:rPr>
                <w:rFonts w:ascii="Arial" w:hAnsi="Arial" w:cs="Arial"/>
                <w:sz w:val="24"/>
                <w:szCs w:val="24"/>
                <w:lang w:val="es-ES_tradnl"/>
              </w:rPr>
              <w:t xml:space="preserve"> </w:t>
            </w:r>
            <w:r w:rsidRPr="00566FF2">
              <w:rPr>
                <w:rFonts w:ascii="Arial" w:hAnsi="Arial" w:cs="Arial"/>
                <w:sz w:val="24"/>
                <w:szCs w:val="24"/>
                <w:lang w:val="es-ES_tradnl"/>
              </w:rPr>
              <w:t>a mutaciones al azar.</w:t>
            </w:r>
          </w:p>
          <w:p w14:paraId="09DEF091" w14:textId="77777777" w:rsidR="00390D4A" w:rsidRPr="00566FF2" w:rsidRDefault="00390D4A" w:rsidP="00566FF2">
            <w:pPr>
              <w:spacing w:line="360" w:lineRule="auto"/>
              <w:rPr>
                <w:rFonts w:ascii="Arial" w:hAnsi="Arial" w:cs="Arial"/>
                <w:sz w:val="24"/>
                <w:szCs w:val="24"/>
                <w:lang w:val="es-ES_tradnl"/>
              </w:rPr>
            </w:pPr>
          </w:p>
          <w:p w14:paraId="48BF9FBA" w14:textId="77777777" w:rsidR="00390D4A"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6D1F1F" w:rsidRPr="00566FF2">
              <w:rPr>
                <w:rFonts w:ascii="Arial" w:hAnsi="Arial" w:cs="Arial"/>
                <w:sz w:val="24"/>
                <w:szCs w:val="24"/>
                <w:lang w:val="es-ES_tradnl"/>
              </w:rPr>
              <w:t>Vocabulario</w:t>
            </w:r>
            <w:r w:rsidRPr="00566FF2">
              <w:rPr>
                <w:rFonts w:ascii="Arial" w:hAnsi="Arial" w:cs="Arial"/>
                <w:sz w:val="24"/>
                <w:szCs w:val="24"/>
                <w:lang w:val="es-ES_tradnl"/>
              </w:rPr>
              <w:t>: los términos propuestos permiten trabajar lo</w:t>
            </w:r>
            <w:r w:rsidR="007D3F8B" w:rsidRPr="00566FF2">
              <w:rPr>
                <w:rFonts w:ascii="Arial" w:hAnsi="Arial" w:cs="Arial"/>
                <w:sz w:val="24"/>
                <w:szCs w:val="24"/>
                <w:lang w:val="es-ES_tradnl"/>
              </w:rPr>
              <w:t>s conceptos mencionados en el vi</w:t>
            </w:r>
            <w:r w:rsidRPr="00566FF2">
              <w:rPr>
                <w:rFonts w:ascii="Arial" w:hAnsi="Arial" w:cs="Arial"/>
                <w:sz w:val="24"/>
                <w:szCs w:val="24"/>
                <w:lang w:val="es-ES_tradnl"/>
              </w:rPr>
              <w:t>deo y otros relacionados.</w:t>
            </w:r>
          </w:p>
          <w:p w14:paraId="7A5F6D1F" w14:textId="77777777" w:rsidR="00390D4A" w:rsidRPr="00566FF2" w:rsidRDefault="00390D4A" w:rsidP="00566FF2">
            <w:pPr>
              <w:spacing w:line="360" w:lineRule="auto"/>
              <w:rPr>
                <w:rFonts w:ascii="Arial" w:hAnsi="Arial" w:cs="Arial"/>
                <w:sz w:val="24"/>
                <w:szCs w:val="24"/>
                <w:lang w:val="es-ES_tradnl"/>
              </w:rPr>
            </w:pPr>
          </w:p>
          <w:p w14:paraId="39EA3433" w14:textId="54D4A064" w:rsidR="00BD6CF2" w:rsidRPr="00566FF2" w:rsidRDefault="00390D4A" w:rsidP="00566FF2">
            <w:pPr>
              <w:pStyle w:val="Prrafodelista"/>
              <w:numPr>
                <w:ilvl w:val="0"/>
                <w:numId w:val="34"/>
              </w:numPr>
              <w:spacing w:line="360" w:lineRule="auto"/>
              <w:rPr>
                <w:rFonts w:ascii="Arial" w:hAnsi="Arial" w:cs="Arial"/>
                <w:sz w:val="24"/>
                <w:szCs w:val="24"/>
                <w:lang w:val="es-ES_tradnl"/>
              </w:rPr>
            </w:pPr>
            <w:r w:rsidRPr="00566FF2">
              <w:rPr>
                <w:rFonts w:ascii="Arial" w:hAnsi="Arial" w:cs="Arial"/>
                <w:sz w:val="24"/>
                <w:szCs w:val="24"/>
                <w:lang w:val="es-ES_tradnl"/>
              </w:rPr>
              <w:t>Muestr</w:t>
            </w:r>
            <w:r w:rsidR="007D3F8B" w:rsidRPr="00566FF2">
              <w:rPr>
                <w:rFonts w:ascii="Arial" w:hAnsi="Arial" w:cs="Arial"/>
                <w:sz w:val="24"/>
                <w:szCs w:val="24"/>
                <w:lang w:val="es-ES_tradnl"/>
              </w:rPr>
              <w:t>e</w:t>
            </w:r>
            <w:r w:rsidRPr="00566FF2">
              <w:rPr>
                <w:rFonts w:ascii="Arial" w:hAnsi="Arial" w:cs="Arial"/>
                <w:sz w:val="24"/>
                <w:szCs w:val="24"/>
                <w:lang w:val="es-ES_tradnl"/>
              </w:rPr>
              <w:t xml:space="preserve"> primero los términos y pid</w:t>
            </w:r>
            <w:r w:rsidR="007D3F8B" w:rsidRPr="00566FF2">
              <w:rPr>
                <w:rFonts w:ascii="Arial" w:hAnsi="Arial" w:cs="Arial"/>
                <w:sz w:val="24"/>
                <w:szCs w:val="24"/>
                <w:lang w:val="es-ES_tradnl"/>
              </w:rPr>
              <w:t>a</w:t>
            </w:r>
            <w:r w:rsidRPr="00566FF2">
              <w:rPr>
                <w:rFonts w:ascii="Arial" w:hAnsi="Arial" w:cs="Arial"/>
                <w:sz w:val="24"/>
                <w:szCs w:val="24"/>
                <w:lang w:val="es-ES_tradnl"/>
              </w:rPr>
              <w:t xml:space="preserve"> a los </w:t>
            </w:r>
            <w:r w:rsidR="007D3F8B" w:rsidRPr="00566FF2">
              <w:rPr>
                <w:rFonts w:ascii="Arial" w:hAnsi="Arial" w:cs="Arial"/>
                <w:sz w:val="24"/>
                <w:szCs w:val="24"/>
                <w:lang w:val="es-ES_tradnl"/>
              </w:rPr>
              <w:t>estudiantes</w:t>
            </w:r>
            <w:r w:rsidRPr="00566FF2">
              <w:rPr>
                <w:rFonts w:ascii="Arial" w:hAnsi="Arial" w:cs="Arial"/>
                <w:sz w:val="24"/>
                <w:szCs w:val="24"/>
                <w:lang w:val="es-ES_tradnl"/>
              </w:rPr>
              <w:t xml:space="preserve"> </w:t>
            </w:r>
            <w:r w:rsidRPr="00566FF2">
              <w:rPr>
                <w:rFonts w:ascii="Arial" w:hAnsi="Arial" w:cs="Arial"/>
                <w:sz w:val="24"/>
                <w:szCs w:val="24"/>
                <w:lang w:val="es-ES_tradnl"/>
              </w:rPr>
              <w:lastRenderedPageBreak/>
              <w:t>que intenten definirlos lo más rápidamente posible.</w:t>
            </w:r>
          </w:p>
          <w:p w14:paraId="68E15EC5" w14:textId="77777777" w:rsidR="00B43B15" w:rsidRPr="00566FF2" w:rsidRDefault="00BD6CF2" w:rsidP="00566FF2">
            <w:pPr>
              <w:pStyle w:val="Prrafodelista"/>
              <w:spacing w:line="360" w:lineRule="auto"/>
              <w:rPr>
                <w:rFonts w:ascii="Arial" w:hAnsi="Arial" w:cs="Arial"/>
                <w:sz w:val="24"/>
                <w:szCs w:val="24"/>
                <w:lang w:val="es-ES_tradnl"/>
              </w:rPr>
            </w:pPr>
            <w:r w:rsidRPr="00566FF2">
              <w:rPr>
                <w:rFonts w:ascii="Arial" w:hAnsi="Arial" w:cs="Arial"/>
                <w:sz w:val="24"/>
                <w:szCs w:val="24"/>
                <w:lang w:val="es-ES_tradnl"/>
              </w:rPr>
              <w:t xml:space="preserve"> </w:t>
            </w:r>
          </w:p>
          <w:p w14:paraId="28FD8808" w14:textId="77777777" w:rsidR="00390D4A"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Investiga: se proponen d</w:t>
            </w:r>
            <w:r w:rsidR="007D3F8B" w:rsidRPr="00566FF2">
              <w:rPr>
                <w:rFonts w:ascii="Arial" w:hAnsi="Arial" w:cs="Arial"/>
                <w:sz w:val="24"/>
                <w:szCs w:val="24"/>
                <w:lang w:val="es-ES_tradnl"/>
              </w:rPr>
              <w:t>os preguntas para que los estudiante</w:t>
            </w:r>
            <w:r w:rsidRPr="00566FF2">
              <w:rPr>
                <w:rFonts w:ascii="Arial" w:hAnsi="Arial" w:cs="Arial"/>
                <w:sz w:val="24"/>
                <w:szCs w:val="24"/>
                <w:lang w:val="es-ES_tradnl"/>
              </w:rPr>
              <w:t xml:space="preserve">s busquen información relacionada con la travesía </w:t>
            </w:r>
            <w:r w:rsidR="007D3F8B" w:rsidRPr="00566FF2">
              <w:rPr>
                <w:rFonts w:ascii="Arial" w:hAnsi="Arial" w:cs="Arial"/>
                <w:sz w:val="24"/>
                <w:szCs w:val="24"/>
                <w:lang w:val="es-ES_tradnl"/>
              </w:rPr>
              <w:t>d</w:t>
            </w:r>
            <w:r w:rsidRPr="00566FF2">
              <w:rPr>
                <w:rFonts w:ascii="Arial" w:hAnsi="Arial" w:cs="Arial"/>
                <w:sz w:val="24"/>
                <w:szCs w:val="24"/>
                <w:lang w:val="es-ES_tradnl"/>
              </w:rPr>
              <w:t>el</w:t>
            </w:r>
            <w:r w:rsidR="00565738" w:rsidRPr="00566FF2">
              <w:rPr>
                <w:rFonts w:ascii="Arial" w:hAnsi="Arial" w:cs="Arial"/>
                <w:sz w:val="24"/>
                <w:szCs w:val="24"/>
                <w:lang w:val="es-ES_tradnl"/>
              </w:rPr>
              <w:t xml:space="preserve"> </w:t>
            </w:r>
            <w:r w:rsidR="00565738" w:rsidRPr="00566FF2">
              <w:rPr>
                <w:rFonts w:ascii="Arial" w:hAnsi="Arial" w:cs="Arial"/>
                <w:sz w:val="24"/>
                <w:szCs w:val="24"/>
              </w:rPr>
              <w:t>HMS </w:t>
            </w:r>
            <w:r w:rsidRPr="00566FF2">
              <w:rPr>
                <w:rFonts w:ascii="Arial" w:hAnsi="Arial" w:cs="Arial"/>
                <w:sz w:val="24"/>
                <w:szCs w:val="24"/>
                <w:lang w:val="es-ES_tradnl"/>
              </w:rPr>
              <w:t>Beagle y lo que supuso la teoría de la evolución en la actualidad científica de mediados del siglo XIX.</w:t>
            </w:r>
          </w:p>
          <w:p w14:paraId="215853EE" w14:textId="77777777" w:rsidR="00390D4A" w:rsidRPr="00566FF2" w:rsidRDefault="00390D4A" w:rsidP="00566FF2">
            <w:pPr>
              <w:spacing w:line="360" w:lineRule="auto"/>
              <w:rPr>
                <w:rFonts w:ascii="Arial" w:hAnsi="Arial" w:cs="Arial"/>
                <w:sz w:val="24"/>
                <w:szCs w:val="24"/>
                <w:lang w:val="es-ES_tradnl"/>
              </w:rPr>
            </w:pPr>
          </w:p>
          <w:p w14:paraId="54988DB4" w14:textId="77777777" w:rsidR="00390D4A" w:rsidRPr="00566FF2" w:rsidRDefault="00390D4A"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Después de la presentación</w:t>
            </w:r>
            <w:r w:rsidR="007D3F8B" w:rsidRPr="00566FF2">
              <w:rPr>
                <w:rFonts w:ascii="Arial" w:hAnsi="Arial" w:cs="Arial"/>
                <w:b/>
                <w:sz w:val="24"/>
                <w:szCs w:val="24"/>
                <w:lang w:val="es-ES_tradnl"/>
              </w:rPr>
              <w:t xml:space="preserve"> del video</w:t>
            </w:r>
          </w:p>
          <w:p w14:paraId="7B810DBA" w14:textId="77777777" w:rsidR="00390D4A" w:rsidRPr="00566FF2" w:rsidRDefault="00390D4A" w:rsidP="00566FF2">
            <w:pPr>
              <w:spacing w:line="360" w:lineRule="auto"/>
              <w:rPr>
                <w:rFonts w:ascii="Arial" w:hAnsi="Arial" w:cs="Arial"/>
                <w:sz w:val="24"/>
                <w:szCs w:val="24"/>
                <w:lang w:val="es-ES_tradnl"/>
              </w:rPr>
            </w:pPr>
          </w:p>
          <w:p w14:paraId="20F88285" w14:textId="7C1A0FF0" w:rsidR="007D3F8B"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Divid</w:t>
            </w:r>
            <w:r w:rsidR="007D3F8B" w:rsidRPr="00566FF2">
              <w:rPr>
                <w:rFonts w:ascii="Arial" w:hAnsi="Arial" w:cs="Arial"/>
                <w:sz w:val="24"/>
                <w:szCs w:val="24"/>
                <w:lang w:val="es-ES_tradnl"/>
              </w:rPr>
              <w:t>a</w:t>
            </w:r>
            <w:r w:rsidRPr="00566FF2">
              <w:rPr>
                <w:rFonts w:ascii="Arial" w:hAnsi="Arial" w:cs="Arial"/>
                <w:sz w:val="24"/>
                <w:szCs w:val="24"/>
                <w:lang w:val="es-ES_tradnl"/>
              </w:rPr>
              <w:t xml:space="preserve"> </w:t>
            </w:r>
            <w:r w:rsidR="00041C26">
              <w:rPr>
                <w:rFonts w:ascii="Arial" w:hAnsi="Arial" w:cs="Arial"/>
                <w:sz w:val="24"/>
                <w:szCs w:val="24"/>
                <w:lang w:val="es-ES_tradnl"/>
              </w:rPr>
              <w:t xml:space="preserve">a </w:t>
            </w:r>
            <w:r w:rsidRPr="00566FF2">
              <w:rPr>
                <w:rFonts w:ascii="Arial" w:hAnsi="Arial" w:cs="Arial"/>
                <w:sz w:val="24"/>
                <w:szCs w:val="24"/>
                <w:lang w:val="es-ES_tradnl"/>
              </w:rPr>
              <w:t xml:space="preserve">los </w:t>
            </w:r>
            <w:r w:rsidR="007D3F8B" w:rsidRPr="00566FF2">
              <w:rPr>
                <w:rFonts w:ascii="Arial" w:hAnsi="Arial" w:cs="Arial"/>
                <w:sz w:val="24"/>
                <w:szCs w:val="24"/>
                <w:lang w:val="es-ES_tradnl"/>
              </w:rPr>
              <w:t>estudiantes</w:t>
            </w:r>
            <w:r w:rsidRPr="00566FF2">
              <w:rPr>
                <w:rFonts w:ascii="Arial" w:hAnsi="Arial" w:cs="Arial"/>
                <w:sz w:val="24"/>
                <w:szCs w:val="24"/>
                <w:lang w:val="es-ES_tradnl"/>
              </w:rPr>
              <w:t xml:space="preserve"> en grupos de </w:t>
            </w:r>
            <w:r w:rsidR="007D3F8B" w:rsidRPr="00566FF2">
              <w:rPr>
                <w:rFonts w:ascii="Arial" w:hAnsi="Arial" w:cs="Arial"/>
                <w:sz w:val="24"/>
                <w:szCs w:val="24"/>
                <w:lang w:val="es-ES_tradnl"/>
              </w:rPr>
              <w:t>dos o tres</w:t>
            </w:r>
            <w:r w:rsidRPr="00566FF2">
              <w:rPr>
                <w:rFonts w:ascii="Arial" w:hAnsi="Arial" w:cs="Arial"/>
                <w:sz w:val="24"/>
                <w:szCs w:val="24"/>
                <w:lang w:val="es-ES_tradnl"/>
              </w:rPr>
              <w:t xml:space="preserve"> y pid</w:t>
            </w:r>
            <w:r w:rsidR="007D3F8B" w:rsidRPr="00566FF2">
              <w:rPr>
                <w:rFonts w:ascii="Arial" w:hAnsi="Arial" w:cs="Arial"/>
                <w:sz w:val="24"/>
                <w:szCs w:val="24"/>
                <w:lang w:val="es-ES_tradnl"/>
              </w:rPr>
              <w:t>a</w:t>
            </w:r>
            <w:r w:rsidRPr="00566FF2">
              <w:rPr>
                <w:rFonts w:ascii="Arial" w:hAnsi="Arial" w:cs="Arial"/>
                <w:sz w:val="24"/>
                <w:szCs w:val="24"/>
                <w:lang w:val="es-ES_tradnl"/>
              </w:rPr>
              <w:t xml:space="preserve"> a cada grupo que busque un ejemplo de algún organismo que se haya adaptado a su ambiente mediante la selección natural y, si </w:t>
            </w:r>
            <w:r w:rsidR="007D3F8B" w:rsidRPr="00566FF2">
              <w:rPr>
                <w:rFonts w:ascii="Arial" w:hAnsi="Arial" w:cs="Arial"/>
                <w:sz w:val="24"/>
                <w:szCs w:val="24"/>
                <w:lang w:val="es-ES_tradnl"/>
              </w:rPr>
              <w:t>e</w:t>
            </w:r>
            <w:r w:rsidR="008C3531" w:rsidRPr="00566FF2">
              <w:rPr>
                <w:rFonts w:ascii="Arial" w:hAnsi="Arial" w:cs="Arial"/>
                <w:sz w:val="24"/>
                <w:szCs w:val="24"/>
                <w:lang w:val="es-ES_tradnl"/>
              </w:rPr>
              <w:t>s</w:t>
            </w:r>
            <w:r w:rsidR="00F0791A" w:rsidRPr="00566FF2">
              <w:rPr>
                <w:rFonts w:ascii="Arial" w:hAnsi="Arial" w:cs="Arial"/>
                <w:sz w:val="24"/>
                <w:szCs w:val="24"/>
                <w:lang w:val="es-ES_tradnl"/>
              </w:rPr>
              <w:t xml:space="preserve"> </w:t>
            </w:r>
            <w:r w:rsidRPr="00566FF2">
              <w:rPr>
                <w:rFonts w:ascii="Arial" w:hAnsi="Arial" w:cs="Arial"/>
                <w:sz w:val="24"/>
                <w:szCs w:val="24"/>
                <w:lang w:val="es-ES_tradnl"/>
              </w:rPr>
              <w:t xml:space="preserve">posible, que </w:t>
            </w:r>
            <w:r w:rsidR="007D3F8B" w:rsidRPr="00566FF2">
              <w:rPr>
                <w:rFonts w:ascii="Arial" w:hAnsi="Arial" w:cs="Arial"/>
                <w:sz w:val="24"/>
                <w:szCs w:val="24"/>
                <w:lang w:val="es-ES_tradnl"/>
              </w:rPr>
              <w:t xml:space="preserve">los organismos seleccionados </w:t>
            </w:r>
            <w:r w:rsidRPr="00566FF2">
              <w:rPr>
                <w:rFonts w:ascii="Arial" w:hAnsi="Arial" w:cs="Arial"/>
                <w:sz w:val="24"/>
                <w:szCs w:val="24"/>
                <w:lang w:val="es-ES_tradnl"/>
              </w:rPr>
              <w:t>pertenezca</w:t>
            </w:r>
            <w:r w:rsidR="007D3F8B" w:rsidRPr="00566FF2">
              <w:rPr>
                <w:rFonts w:ascii="Arial" w:hAnsi="Arial" w:cs="Arial"/>
                <w:sz w:val="24"/>
                <w:szCs w:val="24"/>
                <w:lang w:val="es-ES_tradnl"/>
              </w:rPr>
              <w:t>n</w:t>
            </w:r>
            <w:r w:rsidRPr="00566FF2">
              <w:rPr>
                <w:rFonts w:ascii="Arial" w:hAnsi="Arial" w:cs="Arial"/>
                <w:sz w:val="24"/>
                <w:szCs w:val="24"/>
                <w:lang w:val="es-ES_tradnl"/>
              </w:rPr>
              <w:t xml:space="preserve"> a especies que estén presentes en </w:t>
            </w:r>
            <w:r w:rsidR="007D3F8B" w:rsidRPr="00566FF2">
              <w:rPr>
                <w:rFonts w:ascii="Arial" w:hAnsi="Arial" w:cs="Arial"/>
                <w:sz w:val="24"/>
                <w:szCs w:val="24"/>
                <w:lang w:val="es-ES_tradnl"/>
              </w:rPr>
              <w:t>la región o al menos en el país.</w:t>
            </w:r>
          </w:p>
          <w:p w14:paraId="78B3FC28" w14:textId="77777777" w:rsidR="00390D4A" w:rsidRPr="00566FF2" w:rsidRDefault="007D3F8B"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p>
          <w:p w14:paraId="2BDD948D" w14:textId="77777777" w:rsidR="0094196B"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Puede ampliar la información en el portal sobre Darwin creado por el diario </w:t>
            </w:r>
            <w:r w:rsidRPr="009F624E">
              <w:rPr>
                <w:rFonts w:ascii="Arial" w:hAnsi="Arial" w:cs="Arial"/>
                <w:i/>
                <w:sz w:val="24"/>
                <w:szCs w:val="24"/>
                <w:lang w:val="es-ES_tradnl"/>
              </w:rPr>
              <w:t>El Mundo</w:t>
            </w:r>
            <w:r w:rsidRPr="00566FF2">
              <w:rPr>
                <w:rFonts w:ascii="Arial" w:hAnsi="Arial" w:cs="Arial"/>
                <w:sz w:val="24"/>
                <w:szCs w:val="24"/>
                <w:lang w:val="es-ES_tradnl"/>
              </w:rPr>
              <w:t xml:space="preserve">, donde tratan su biografía, </w:t>
            </w:r>
            <w:r w:rsidR="00D426F7" w:rsidRPr="00566FF2">
              <w:rPr>
                <w:rFonts w:ascii="Arial" w:hAnsi="Arial" w:cs="Arial"/>
                <w:sz w:val="24"/>
                <w:szCs w:val="24"/>
                <w:lang w:val="es-ES_tradnl"/>
              </w:rPr>
              <w:t>su viaje a bord</w:t>
            </w:r>
            <w:r w:rsidR="0094196B" w:rsidRPr="00566FF2">
              <w:rPr>
                <w:rFonts w:ascii="Arial" w:hAnsi="Arial" w:cs="Arial"/>
                <w:sz w:val="24"/>
                <w:szCs w:val="24"/>
                <w:lang w:val="es-ES_tradnl"/>
              </w:rPr>
              <w:t>o d</w:t>
            </w:r>
            <w:r w:rsidRPr="00566FF2">
              <w:rPr>
                <w:rFonts w:ascii="Arial" w:hAnsi="Arial" w:cs="Arial"/>
                <w:sz w:val="24"/>
                <w:szCs w:val="24"/>
                <w:lang w:val="es-ES_tradnl"/>
              </w:rPr>
              <w:t xml:space="preserve">el viaje del </w:t>
            </w:r>
            <w:r w:rsidR="00565738" w:rsidRPr="00566FF2">
              <w:rPr>
                <w:rFonts w:ascii="Arial" w:hAnsi="Arial" w:cs="Arial"/>
                <w:sz w:val="24"/>
                <w:szCs w:val="24"/>
              </w:rPr>
              <w:t>HMS </w:t>
            </w:r>
            <w:r w:rsidRPr="00566FF2">
              <w:rPr>
                <w:rFonts w:ascii="Arial" w:hAnsi="Arial" w:cs="Arial"/>
                <w:sz w:val="24"/>
                <w:szCs w:val="24"/>
                <w:lang w:val="es-ES_tradnl"/>
              </w:rPr>
              <w:t xml:space="preserve">Beagle y sus teorías [ver]. </w:t>
            </w:r>
          </w:p>
          <w:p w14:paraId="6E98AF2D" w14:textId="77777777" w:rsidR="005E0C9B" w:rsidRPr="00566FF2" w:rsidRDefault="005E0C9B" w:rsidP="00566FF2">
            <w:pPr>
              <w:spacing w:line="360" w:lineRule="auto"/>
              <w:rPr>
                <w:rFonts w:ascii="Arial" w:hAnsi="Arial" w:cs="Arial"/>
                <w:sz w:val="24"/>
                <w:szCs w:val="24"/>
                <w:lang w:val="es-ES_tradnl"/>
              </w:rPr>
            </w:pPr>
            <w:r w:rsidRPr="00566FF2">
              <w:rPr>
                <w:rFonts w:ascii="Arial" w:hAnsi="Arial" w:cs="Arial"/>
                <w:sz w:val="24"/>
                <w:szCs w:val="24"/>
                <w:lang w:val="es-ES_tradnl"/>
              </w:rPr>
              <w:t>(http://www.elmundo.es/especiales/2009/02/ciencia/darwin/index.html)</w:t>
            </w:r>
          </w:p>
          <w:p w14:paraId="728535E6" w14:textId="77777777" w:rsidR="00004805"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También puede consultar el Gran Artículo Temático sobre su figura [ver] </w:t>
            </w:r>
          </w:p>
          <w:p w14:paraId="7B71AFC3" w14:textId="77777777" w:rsidR="00004805" w:rsidRPr="00566FF2" w:rsidRDefault="00004805" w:rsidP="00566FF2">
            <w:pPr>
              <w:spacing w:line="360" w:lineRule="auto"/>
              <w:rPr>
                <w:rFonts w:ascii="Arial" w:hAnsi="Arial" w:cs="Arial"/>
                <w:sz w:val="24"/>
                <w:szCs w:val="24"/>
                <w:lang w:val="es-ES_tradnl"/>
              </w:rPr>
            </w:pPr>
            <w:r w:rsidRPr="00566FF2">
              <w:rPr>
                <w:rFonts w:ascii="Arial" w:hAnsi="Arial" w:cs="Arial"/>
                <w:sz w:val="24"/>
                <w:szCs w:val="24"/>
                <w:lang w:val="es-ES_tradnl"/>
              </w:rPr>
              <w:t>(http://aulaplaneta.planetasaber.com/encyclopedia/default.asp?idreg=8117&amp;ruta)</w:t>
            </w:r>
          </w:p>
          <w:p w14:paraId="5370CBBE" w14:textId="77777777" w:rsidR="00004805" w:rsidRPr="00566FF2" w:rsidRDefault="00390D4A" w:rsidP="00566FF2">
            <w:pPr>
              <w:spacing w:line="360" w:lineRule="auto"/>
              <w:rPr>
                <w:rFonts w:ascii="Arial" w:hAnsi="Arial" w:cs="Arial"/>
                <w:sz w:val="24"/>
                <w:szCs w:val="24"/>
                <w:lang w:val="es-ES_tradnl"/>
              </w:rPr>
            </w:pPr>
            <w:r w:rsidRPr="00566FF2">
              <w:rPr>
                <w:rFonts w:ascii="Arial" w:hAnsi="Arial" w:cs="Arial"/>
                <w:sz w:val="24"/>
                <w:szCs w:val="24"/>
                <w:lang w:val="es-ES_tradnl"/>
              </w:rPr>
              <w:t>y un texto sobre su</w:t>
            </w:r>
            <w:r w:rsidR="00D2337B" w:rsidRPr="00566FF2">
              <w:rPr>
                <w:rFonts w:ascii="Arial" w:hAnsi="Arial" w:cs="Arial"/>
                <w:sz w:val="24"/>
                <w:szCs w:val="24"/>
                <w:lang w:val="es-ES_tradnl"/>
              </w:rPr>
              <w:t>s</w:t>
            </w:r>
            <w:r w:rsidRPr="00566FF2">
              <w:rPr>
                <w:rFonts w:ascii="Arial" w:hAnsi="Arial" w:cs="Arial"/>
                <w:sz w:val="24"/>
                <w:szCs w:val="24"/>
                <w:lang w:val="es-ES_tradnl"/>
              </w:rPr>
              <w:t xml:space="preserve"> apor</w:t>
            </w:r>
            <w:r w:rsidR="00D2337B" w:rsidRPr="00566FF2">
              <w:rPr>
                <w:rFonts w:ascii="Arial" w:hAnsi="Arial" w:cs="Arial"/>
                <w:sz w:val="24"/>
                <w:szCs w:val="24"/>
                <w:lang w:val="es-ES_tradnl"/>
              </w:rPr>
              <w:t>tes</w:t>
            </w:r>
            <w:r w:rsidRPr="00566FF2">
              <w:rPr>
                <w:rFonts w:ascii="Arial" w:hAnsi="Arial" w:cs="Arial"/>
                <w:sz w:val="24"/>
                <w:szCs w:val="24"/>
                <w:lang w:val="es-ES_tradnl"/>
              </w:rPr>
              <w:t xml:space="preserve"> como impulsor del evolucionismo [ver]</w:t>
            </w:r>
          </w:p>
          <w:p w14:paraId="29451443" w14:textId="77777777" w:rsidR="0038213F" w:rsidRPr="00566FF2" w:rsidRDefault="00004805" w:rsidP="00566FF2">
            <w:pPr>
              <w:spacing w:line="360" w:lineRule="auto"/>
              <w:rPr>
                <w:rFonts w:ascii="Arial" w:hAnsi="Arial" w:cs="Arial"/>
                <w:sz w:val="24"/>
                <w:szCs w:val="24"/>
                <w:lang w:val="es-ES_tradnl"/>
              </w:rPr>
            </w:pPr>
            <w:r w:rsidRPr="00566FF2">
              <w:rPr>
                <w:rFonts w:ascii="Arial" w:hAnsi="Arial" w:cs="Arial"/>
                <w:sz w:val="24"/>
                <w:szCs w:val="24"/>
                <w:lang w:val="es-ES_tradnl"/>
              </w:rPr>
              <w:t>(http://aulaplaneta.planetasaber.com/theworld/gats/article/default.asp?art=59&amp;pk=896&amp;UserName)</w:t>
            </w:r>
            <w:r w:rsidR="00390D4A" w:rsidRPr="00566FF2">
              <w:rPr>
                <w:rFonts w:ascii="Arial" w:hAnsi="Arial" w:cs="Arial"/>
                <w:sz w:val="24"/>
                <w:szCs w:val="24"/>
                <w:lang w:val="es-ES_tradnl"/>
              </w:rPr>
              <w:t>, en la página web de la Gran Enciclopedia Planeta. Por último, profundi</w:t>
            </w:r>
            <w:r w:rsidR="00D2337B" w:rsidRPr="00566FF2">
              <w:rPr>
                <w:rFonts w:ascii="Arial" w:hAnsi="Arial" w:cs="Arial"/>
                <w:sz w:val="24"/>
                <w:szCs w:val="24"/>
                <w:lang w:val="es-ES_tradnl"/>
              </w:rPr>
              <w:t>ce</w:t>
            </w:r>
            <w:r w:rsidR="00390D4A" w:rsidRPr="00566FF2">
              <w:rPr>
                <w:rFonts w:ascii="Arial" w:hAnsi="Arial" w:cs="Arial"/>
                <w:sz w:val="24"/>
                <w:szCs w:val="24"/>
                <w:lang w:val="es-ES_tradnl"/>
              </w:rPr>
              <w:t xml:space="preserve"> sobre la teoría de la selección natural en este enlace de </w:t>
            </w:r>
            <w:r w:rsidR="00390D4A" w:rsidRPr="00566FF2">
              <w:rPr>
                <w:rFonts w:ascii="Arial" w:hAnsi="Arial" w:cs="Arial"/>
                <w:sz w:val="24"/>
                <w:szCs w:val="24"/>
                <w:lang w:val="es-ES_tradnl"/>
              </w:rPr>
              <w:lastRenderedPageBreak/>
              <w:t>Visionlearning [ver].</w:t>
            </w:r>
          </w:p>
          <w:p w14:paraId="5A2718D1" w14:textId="77777777" w:rsidR="005E0C9B" w:rsidRPr="00566FF2" w:rsidRDefault="005E0C9B" w:rsidP="00566FF2">
            <w:pPr>
              <w:spacing w:line="360" w:lineRule="auto"/>
              <w:rPr>
                <w:rFonts w:ascii="Arial" w:hAnsi="Arial" w:cs="Arial"/>
                <w:sz w:val="24"/>
                <w:szCs w:val="24"/>
                <w:lang w:val="es-ES_tradnl"/>
              </w:rPr>
            </w:pPr>
            <w:r w:rsidRPr="00566FF2">
              <w:rPr>
                <w:rFonts w:ascii="Arial" w:hAnsi="Arial" w:cs="Arial"/>
                <w:sz w:val="24"/>
                <w:szCs w:val="24"/>
                <w:lang w:val="es-ES_tradnl"/>
              </w:rPr>
              <w:t>(http://www.visionlearning.com/es/library/Biologia/2/Charles-Darwin-I/110)</w:t>
            </w:r>
          </w:p>
          <w:p w14:paraId="28EFF8E5" w14:textId="77777777" w:rsidR="00E53F97" w:rsidRPr="00566FF2" w:rsidRDefault="00E53F97" w:rsidP="00566FF2">
            <w:pPr>
              <w:spacing w:line="360" w:lineRule="auto"/>
              <w:rPr>
                <w:rFonts w:ascii="Arial" w:hAnsi="Arial" w:cs="Arial"/>
                <w:sz w:val="24"/>
                <w:szCs w:val="24"/>
                <w:lang w:val="es-ES_tradnl"/>
              </w:rPr>
            </w:pPr>
          </w:p>
          <w:p w14:paraId="192C4368" w14:textId="77777777" w:rsidR="00E53F97" w:rsidRPr="00566FF2" w:rsidRDefault="00E53F97"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Ficha del estudiante</w:t>
            </w:r>
          </w:p>
          <w:p w14:paraId="5222BAEE" w14:textId="77777777" w:rsidR="00E53F97" w:rsidRPr="00566FF2" w:rsidRDefault="00E53F97" w:rsidP="00566FF2">
            <w:pPr>
              <w:spacing w:line="360" w:lineRule="auto"/>
              <w:rPr>
                <w:rFonts w:ascii="Arial" w:hAnsi="Arial" w:cs="Arial"/>
                <w:sz w:val="24"/>
                <w:szCs w:val="24"/>
                <w:lang w:val="es-ES_tradnl"/>
              </w:rPr>
            </w:pPr>
          </w:p>
          <w:p w14:paraId="196A279C" w14:textId="77777777" w:rsidR="00E53F97" w:rsidRPr="00566FF2" w:rsidRDefault="00E53F97"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Charles Darwin y la teoría de la selección natural</w:t>
            </w:r>
          </w:p>
          <w:p w14:paraId="187E5BC6" w14:textId="77777777" w:rsidR="008C3531" w:rsidRPr="00566FF2" w:rsidRDefault="008C3531" w:rsidP="00566FF2">
            <w:pPr>
              <w:spacing w:line="360" w:lineRule="auto"/>
              <w:rPr>
                <w:rFonts w:ascii="Arial" w:hAnsi="Arial" w:cs="Arial"/>
                <w:b/>
                <w:sz w:val="24"/>
                <w:szCs w:val="24"/>
                <w:lang w:val="es-ES_tradnl"/>
              </w:rPr>
            </w:pPr>
          </w:p>
          <w:p w14:paraId="42937513" w14:textId="638DA97E"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En 1831, el naturalista inglés Charles Darwin inició una travesía</w:t>
            </w:r>
            <w:r w:rsidR="00095991" w:rsidRPr="00566FF2">
              <w:rPr>
                <w:rFonts w:ascii="Arial" w:hAnsi="Arial" w:cs="Arial"/>
                <w:sz w:val="24"/>
                <w:szCs w:val="24"/>
                <w:lang w:val="es-ES_tradnl"/>
              </w:rPr>
              <w:t>,</w:t>
            </w:r>
            <w:r w:rsidRPr="00566FF2">
              <w:rPr>
                <w:rFonts w:ascii="Arial" w:hAnsi="Arial" w:cs="Arial"/>
                <w:sz w:val="24"/>
                <w:szCs w:val="24"/>
                <w:lang w:val="es-ES_tradnl"/>
              </w:rPr>
              <w:t xml:space="preserve"> </w:t>
            </w:r>
            <w:r w:rsidR="00095991" w:rsidRPr="00566FF2">
              <w:rPr>
                <w:rFonts w:ascii="Arial" w:hAnsi="Arial" w:cs="Arial"/>
                <w:sz w:val="24"/>
                <w:szCs w:val="24"/>
                <w:lang w:val="es-ES_tradnl"/>
              </w:rPr>
              <w:t xml:space="preserve">que duró cerca de cinco años, </w:t>
            </w:r>
            <w:r w:rsidRPr="00566FF2">
              <w:rPr>
                <w:rFonts w:ascii="Arial" w:hAnsi="Arial" w:cs="Arial"/>
                <w:sz w:val="24"/>
                <w:szCs w:val="24"/>
                <w:lang w:val="es-ES_tradnl"/>
              </w:rPr>
              <w:t xml:space="preserve">en el barco hidrográfico de investigación </w:t>
            </w:r>
            <w:r w:rsidR="00D67840" w:rsidRPr="00566FF2">
              <w:rPr>
                <w:rFonts w:ascii="Arial" w:hAnsi="Arial" w:cs="Arial"/>
                <w:sz w:val="24"/>
                <w:szCs w:val="24"/>
                <w:lang w:val="es-ES_tradnl"/>
              </w:rPr>
              <w:t xml:space="preserve">HMS </w:t>
            </w:r>
            <w:r w:rsidRPr="00566FF2">
              <w:rPr>
                <w:rFonts w:ascii="Arial" w:hAnsi="Arial" w:cs="Arial"/>
                <w:sz w:val="24"/>
                <w:szCs w:val="24"/>
                <w:lang w:val="es-ES_tradnl"/>
              </w:rPr>
              <w:t>Beagle. El viaje l</w:t>
            </w:r>
            <w:r w:rsidR="00095991" w:rsidRPr="00566FF2">
              <w:rPr>
                <w:rFonts w:ascii="Arial" w:hAnsi="Arial" w:cs="Arial"/>
                <w:sz w:val="24"/>
                <w:szCs w:val="24"/>
                <w:lang w:val="es-ES_tradnl"/>
              </w:rPr>
              <w:t>o</w:t>
            </w:r>
            <w:r w:rsidRPr="00566FF2">
              <w:rPr>
                <w:rFonts w:ascii="Arial" w:hAnsi="Arial" w:cs="Arial"/>
                <w:sz w:val="24"/>
                <w:szCs w:val="24"/>
                <w:lang w:val="es-ES_tradnl"/>
              </w:rPr>
              <w:t xml:space="preserve"> llevó por la Patagonia y </w:t>
            </w:r>
            <w:r w:rsidR="00041C26">
              <w:rPr>
                <w:rFonts w:ascii="Arial" w:hAnsi="Arial" w:cs="Arial"/>
                <w:sz w:val="24"/>
                <w:szCs w:val="24"/>
                <w:lang w:val="es-ES_tradnl"/>
              </w:rPr>
              <w:t xml:space="preserve">la </w:t>
            </w:r>
            <w:r w:rsidRPr="00566FF2">
              <w:rPr>
                <w:rFonts w:ascii="Arial" w:hAnsi="Arial" w:cs="Arial"/>
                <w:sz w:val="24"/>
                <w:szCs w:val="24"/>
                <w:lang w:val="es-ES_tradnl"/>
              </w:rPr>
              <w:t xml:space="preserve">Tierra del Fuego, </w:t>
            </w:r>
            <w:r w:rsidR="00D67840" w:rsidRPr="00566FF2">
              <w:rPr>
                <w:rFonts w:ascii="Arial" w:hAnsi="Arial" w:cs="Arial"/>
                <w:sz w:val="24"/>
                <w:szCs w:val="24"/>
                <w:lang w:val="es-ES_tradnl"/>
              </w:rPr>
              <w:t xml:space="preserve">al sur de América, </w:t>
            </w:r>
            <w:r w:rsidRPr="00566FF2">
              <w:rPr>
                <w:rFonts w:ascii="Arial" w:hAnsi="Arial" w:cs="Arial"/>
                <w:sz w:val="24"/>
                <w:szCs w:val="24"/>
                <w:lang w:val="es-ES_tradnl"/>
              </w:rPr>
              <w:t>y por algunas islas del océano Pacífico, como las Galápagos. En la parada que realizó en este lugar, comparó la flora y la fauna de las islas con la que había conocido en el continente y llegó a la conclusión de que la evolución de las especies se producía por la selección natural.</w:t>
            </w:r>
          </w:p>
          <w:p w14:paraId="2DFF31F2" w14:textId="77777777" w:rsidR="00E53F97" w:rsidRPr="00566FF2" w:rsidRDefault="00E53F97" w:rsidP="00566FF2">
            <w:pPr>
              <w:spacing w:line="360" w:lineRule="auto"/>
              <w:rPr>
                <w:rFonts w:ascii="Arial" w:hAnsi="Arial" w:cs="Arial"/>
                <w:sz w:val="24"/>
                <w:szCs w:val="24"/>
                <w:lang w:val="es-ES_tradnl"/>
              </w:rPr>
            </w:pPr>
          </w:p>
          <w:p w14:paraId="322BD4CD" w14:textId="0EE274CF"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Las observaciones de Darwin se plasmaron en su libro </w:t>
            </w:r>
            <w:r w:rsidRPr="00566FF2">
              <w:rPr>
                <w:rFonts w:ascii="Arial" w:hAnsi="Arial" w:cs="Arial"/>
                <w:i/>
                <w:sz w:val="24"/>
                <w:szCs w:val="24"/>
                <w:lang w:val="es-ES_tradnl"/>
              </w:rPr>
              <w:t>El origen de las</w:t>
            </w:r>
            <w:r w:rsidRPr="00566FF2">
              <w:rPr>
                <w:rFonts w:ascii="Arial" w:hAnsi="Arial" w:cs="Arial"/>
                <w:sz w:val="24"/>
                <w:szCs w:val="24"/>
                <w:lang w:val="es-ES_tradnl"/>
              </w:rPr>
              <w:t xml:space="preserve"> </w:t>
            </w:r>
            <w:r w:rsidRPr="00566FF2">
              <w:rPr>
                <w:rFonts w:ascii="Arial" w:hAnsi="Arial" w:cs="Arial"/>
                <w:i/>
                <w:sz w:val="24"/>
                <w:szCs w:val="24"/>
                <w:lang w:val="es-ES_tradnl"/>
              </w:rPr>
              <w:t>especies</w:t>
            </w:r>
            <w:r w:rsidRPr="00566FF2">
              <w:rPr>
                <w:rFonts w:ascii="Arial" w:hAnsi="Arial" w:cs="Arial"/>
                <w:sz w:val="24"/>
                <w:szCs w:val="24"/>
                <w:lang w:val="es-ES_tradnl"/>
              </w:rPr>
              <w:t xml:space="preserve">. Esta obra, publicada en 1859, causó un gran impacto en toda la </w:t>
            </w:r>
            <w:r w:rsidR="00041C26">
              <w:rPr>
                <w:rFonts w:ascii="Arial" w:hAnsi="Arial" w:cs="Arial"/>
                <w:sz w:val="24"/>
                <w:szCs w:val="24"/>
                <w:lang w:val="es-ES_tradnl"/>
              </w:rPr>
              <w:t>comunidad</w:t>
            </w:r>
            <w:r w:rsidR="00041C26" w:rsidRPr="00566FF2">
              <w:rPr>
                <w:rFonts w:ascii="Arial" w:hAnsi="Arial" w:cs="Arial"/>
                <w:sz w:val="24"/>
                <w:szCs w:val="24"/>
                <w:lang w:val="es-ES_tradnl"/>
              </w:rPr>
              <w:t xml:space="preserve"> </w:t>
            </w:r>
            <w:r w:rsidR="00095991" w:rsidRPr="00566FF2">
              <w:rPr>
                <w:rFonts w:ascii="Arial" w:hAnsi="Arial" w:cs="Arial"/>
                <w:sz w:val="24"/>
                <w:szCs w:val="24"/>
                <w:lang w:val="es-ES_tradnl"/>
              </w:rPr>
              <w:t xml:space="preserve">científica y no científica </w:t>
            </w:r>
            <w:r w:rsidRPr="00566FF2">
              <w:rPr>
                <w:rFonts w:ascii="Arial" w:hAnsi="Arial" w:cs="Arial"/>
                <w:sz w:val="24"/>
                <w:szCs w:val="24"/>
                <w:lang w:val="es-ES_tradnl"/>
              </w:rPr>
              <w:t>de la época y dio a conocer el darwinismo o su teoría sobre la selección natural.</w:t>
            </w:r>
          </w:p>
          <w:p w14:paraId="568F85AD" w14:textId="77777777" w:rsidR="00E53F97" w:rsidRPr="00566FF2" w:rsidRDefault="00E53F97" w:rsidP="00566FF2">
            <w:pPr>
              <w:spacing w:line="360" w:lineRule="auto"/>
              <w:rPr>
                <w:rFonts w:ascii="Arial" w:hAnsi="Arial" w:cs="Arial"/>
                <w:sz w:val="24"/>
                <w:szCs w:val="24"/>
                <w:lang w:val="es-ES_tradnl"/>
              </w:rPr>
            </w:pPr>
          </w:p>
          <w:p w14:paraId="5B082971" w14:textId="77777777" w:rsidR="00E53F97" w:rsidRPr="00566FF2" w:rsidRDefault="00095991"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Las observaciones de Darwin </w:t>
            </w:r>
            <w:r w:rsidR="00D67840" w:rsidRPr="00566FF2">
              <w:rPr>
                <w:rFonts w:ascii="Arial" w:hAnsi="Arial" w:cs="Arial"/>
                <w:sz w:val="24"/>
                <w:szCs w:val="24"/>
                <w:lang w:val="es-ES_tradnl"/>
              </w:rPr>
              <w:t xml:space="preserve">en las islas Galápagos </w:t>
            </w:r>
            <w:r w:rsidRPr="00566FF2">
              <w:rPr>
                <w:rFonts w:ascii="Arial" w:hAnsi="Arial" w:cs="Arial"/>
                <w:sz w:val="24"/>
                <w:szCs w:val="24"/>
                <w:lang w:val="es-ES_tradnl"/>
              </w:rPr>
              <w:t>lo</w:t>
            </w:r>
            <w:r w:rsidR="00E53F97" w:rsidRPr="00566FF2">
              <w:rPr>
                <w:rFonts w:ascii="Arial" w:hAnsi="Arial" w:cs="Arial"/>
                <w:sz w:val="24"/>
                <w:szCs w:val="24"/>
                <w:lang w:val="es-ES_tradnl"/>
              </w:rPr>
              <w:t xml:space="preserve"> llevaron a </w:t>
            </w:r>
            <w:r w:rsidR="00EB0393" w:rsidRPr="00566FF2">
              <w:rPr>
                <w:rFonts w:ascii="Arial" w:hAnsi="Arial" w:cs="Arial"/>
                <w:sz w:val="24"/>
                <w:szCs w:val="24"/>
                <w:lang w:val="es-ES_tradnl"/>
              </w:rPr>
              <w:t>afirmar</w:t>
            </w:r>
            <w:r w:rsidR="00BD6CF2" w:rsidRPr="00566FF2">
              <w:rPr>
                <w:rFonts w:ascii="Arial" w:hAnsi="Arial" w:cs="Arial"/>
                <w:sz w:val="24"/>
                <w:szCs w:val="24"/>
                <w:lang w:val="es-ES_tradnl"/>
              </w:rPr>
              <w:t xml:space="preserve"> que</w:t>
            </w:r>
            <w:r w:rsidR="00E53F97" w:rsidRPr="00566FF2">
              <w:rPr>
                <w:rFonts w:ascii="Arial" w:hAnsi="Arial" w:cs="Arial"/>
                <w:sz w:val="24"/>
                <w:szCs w:val="24"/>
                <w:lang w:val="es-ES_tradnl"/>
              </w:rPr>
              <w:t>:</w:t>
            </w:r>
          </w:p>
          <w:p w14:paraId="632ACDF5" w14:textId="77777777" w:rsidR="000645C3" w:rsidRPr="00566FF2" w:rsidRDefault="000645C3" w:rsidP="00566FF2">
            <w:pPr>
              <w:spacing w:line="360" w:lineRule="auto"/>
              <w:rPr>
                <w:rFonts w:ascii="Arial" w:hAnsi="Arial" w:cs="Arial"/>
                <w:sz w:val="24"/>
                <w:szCs w:val="24"/>
                <w:lang w:val="es-ES_tradnl"/>
              </w:rPr>
            </w:pPr>
          </w:p>
          <w:p w14:paraId="7C2C1E25"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Una especie </w:t>
            </w:r>
            <w:r w:rsidR="00EB0393" w:rsidRPr="00566FF2">
              <w:rPr>
                <w:rFonts w:ascii="Arial" w:hAnsi="Arial" w:cs="Arial"/>
                <w:sz w:val="24"/>
                <w:szCs w:val="24"/>
                <w:lang w:val="es-ES_tradnl"/>
              </w:rPr>
              <w:t xml:space="preserve">de ave </w:t>
            </w:r>
            <w:r w:rsidRPr="00566FF2">
              <w:rPr>
                <w:rFonts w:ascii="Arial" w:hAnsi="Arial" w:cs="Arial"/>
                <w:sz w:val="24"/>
                <w:szCs w:val="24"/>
                <w:lang w:val="es-ES_tradnl"/>
              </w:rPr>
              <w:t>de la costa oriental tenía características diferentes a otros miembros de su misma especie de la costa occidental.</w:t>
            </w:r>
          </w:p>
          <w:p w14:paraId="438D7218" w14:textId="77777777" w:rsidR="00E53F97" w:rsidRPr="00566FF2" w:rsidRDefault="00E53F97" w:rsidP="00566FF2">
            <w:pPr>
              <w:spacing w:line="360" w:lineRule="auto"/>
              <w:rPr>
                <w:rFonts w:ascii="Arial" w:hAnsi="Arial" w:cs="Arial"/>
                <w:sz w:val="24"/>
                <w:szCs w:val="24"/>
                <w:lang w:val="es-ES_tradnl"/>
              </w:rPr>
            </w:pPr>
          </w:p>
          <w:p w14:paraId="658DF3A3" w14:textId="3B00C609" w:rsidR="00E53F97"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lastRenderedPageBreak/>
              <w:t xml:space="preserve">- Una misma especie presentaba cambios graduales en </w:t>
            </w:r>
            <w:r w:rsidR="0029109F">
              <w:rPr>
                <w:rFonts w:ascii="Arial" w:hAnsi="Arial" w:cs="Arial"/>
                <w:sz w:val="24"/>
                <w:szCs w:val="24"/>
                <w:lang w:val="es-ES_tradnl"/>
              </w:rPr>
              <w:t>diferentes</w:t>
            </w:r>
            <w:r w:rsidR="0029109F" w:rsidRPr="00566FF2">
              <w:rPr>
                <w:rFonts w:ascii="Arial" w:hAnsi="Arial" w:cs="Arial"/>
                <w:sz w:val="24"/>
                <w:szCs w:val="24"/>
                <w:lang w:val="es-ES_tradnl"/>
              </w:rPr>
              <w:t xml:space="preserve"> </w:t>
            </w:r>
            <w:r w:rsidRPr="00566FF2">
              <w:rPr>
                <w:rFonts w:ascii="Arial" w:hAnsi="Arial" w:cs="Arial"/>
                <w:sz w:val="24"/>
                <w:szCs w:val="24"/>
                <w:lang w:val="es-ES_tradnl"/>
              </w:rPr>
              <w:t>lugares de la costa</w:t>
            </w:r>
            <w:r w:rsidR="00A55FFE" w:rsidRPr="00566FF2">
              <w:rPr>
                <w:rFonts w:ascii="Arial" w:hAnsi="Arial" w:cs="Arial"/>
                <w:sz w:val="24"/>
                <w:szCs w:val="24"/>
                <w:lang w:val="es-ES_tradnl"/>
              </w:rPr>
              <w:t xml:space="preserve">, </w:t>
            </w:r>
            <w:r w:rsidR="002767CF" w:rsidRPr="00566FF2">
              <w:rPr>
                <w:rFonts w:ascii="Arial" w:hAnsi="Arial" w:cs="Arial"/>
                <w:sz w:val="24"/>
                <w:szCs w:val="24"/>
                <w:lang w:val="es-ES_tradnl"/>
              </w:rPr>
              <w:t>los cuales tenían</w:t>
            </w:r>
            <w:r w:rsidR="00A55FFE" w:rsidRPr="00566FF2">
              <w:rPr>
                <w:rFonts w:ascii="Arial" w:hAnsi="Arial" w:cs="Arial"/>
                <w:sz w:val="24"/>
                <w:szCs w:val="24"/>
                <w:lang w:val="es-ES_tradnl"/>
              </w:rPr>
              <w:t xml:space="preserve"> </w:t>
            </w:r>
            <w:r w:rsidR="002767CF" w:rsidRPr="00566FF2">
              <w:rPr>
                <w:rFonts w:ascii="Arial" w:hAnsi="Arial" w:cs="Arial"/>
                <w:sz w:val="24"/>
                <w:szCs w:val="24"/>
                <w:lang w:val="es-ES_tradnl"/>
              </w:rPr>
              <w:t>condiciones ambientales ligeramente distintas</w:t>
            </w:r>
            <w:r w:rsidR="00D853FE">
              <w:rPr>
                <w:rFonts w:ascii="Arial" w:hAnsi="Arial" w:cs="Arial"/>
                <w:sz w:val="24"/>
                <w:szCs w:val="24"/>
                <w:lang w:val="es-ES_tradnl"/>
              </w:rPr>
              <w:t>, como por ejemplo el tipo de vegetación.</w:t>
            </w:r>
          </w:p>
          <w:p w14:paraId="48B2238F" w14:textId="77777777" w:rsidR="00D853FE" w:rsidRPr="00566FF2" w:rsidRDefault="00D853FE" w:rsidP="00566FF2">
            <w:pPr>
              <w:spacing w:line="360" w:lineRule="auto"/>
              <w:rPr>
                <w:rFonts w:ascii="Arial" w:hAnsi="Arial" w:cs="Arial"/>
                <w:sz w:val="24"/>
                <w:szCs w:val="24"/>
                <w:lang w:val="es-ES_tradnl"/>
              </w:rPr>
            </w:pPr>
          </w:p>
          <w:p w14:paraId="11C8A6EF" w14:textId="630327EE"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A55FFE" w:rsidRPr="00566FF2">
              <w:rPr>
                <w:rFonts w:ascii="Arial" w:hAnsi="Arial" w:cs="Arial"/>
                <w:sz w:val="24"/>
                <w:szCs w:val="24"/>
                <w:lang w:val="es-ES_tradnl"/>
              </w:rPr>
              <w:t xml:space="preserve"> En las islas se </w:t>
            </w:r>
            <w:r w:rsidR="0029109F" w:rsidRPr="00566FF2">
              <w:rPr>
                <w:rFonts w:ascii="Arial" w:hAnsi="Arial" w:cs="Arial"/>
                <w:sz w:val="24"/>
                <w:szCs w:val="24"/>
                <w:lang w:val="es-ES_tradnl"/>
              </w:rPr>
              <w:t>encontrab</w:t>
            </w:r>
            <w:r w:rsidR="0029109F">
              <w:rPr>
                <w:rFonts w:ascii="Arial" w:hAnsi="Arial" w:cs="Arial"/>
                <w:sz w:val="24"/>
                <w:szCs w:val="24"/>
                <w:lang w:val="es-ES_tradnl"/>
              </w:rPr>
              <w:t>an</w:t>
            </w:r>
            <w:r w:rsidR="0029109F" w:rsidRPr="00566FF2">
              <w:rPr>
                <w:rFonts w:ascii="Arial" w:hAnsi="Arial" w:cs="Arial"/>
                <w:sz w:val="24"/>
                <w:szCs w:val="24"/>
                <w:lang w:val="es-ES_tradnl"/>
              </w:rPr>
              <w:t xml:space="preserve"> </w:t>
            </w:r>
            <w:r w:rsidR="00A55FFE" w:rsidRPr="00566FF2">
              <w:rPr>
                <w:rFonts w:ascii="Arial" w:hAnsi="Arial" w:cs="Arial"/>
                <w:sz w:val="24"/>
                <w:szCs w:val="24"/>
                <w:lang w:val="es-ES_tradnl"/>
              </w:rPr>
              <w:t xml:space="preserve">especies de plantas y animales diferentes a las que había en el continente. </w:t>
            </w:r>
          </w:p>
          <w:p w14:paraId="59B8D5D2" w14:textId="77777777" w:rsidR="00A55FFE" w:rsidRPr="00566FF2" w:rsidRDefault="00A55FFE" w:rsidP="00566FF2">
            <w:pPr>
              <w:spacing w:line="360" w:lineRule="auto"/>
              <w:rPr>
                <w:rFonts w:ascii="Arial" w:hAnsi="Arial" w:cs="Arial"/>
                <w:sz w:val="24"/>
                <w:szCs w:val="24"/>
                <w:lang w:val="es-ES_tradnl"/>
              </w:rPr>
            </w:pPr>
          </w:p>
          <w:p w14:paraId="22EFBF91"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Los datos recopilados l</w:t>
            </w:r>
            <w:r w:rsidR="00095991" w:rsidRPr="00566FF2">
              <w:rPr>
                <w:rFonts w:ascii="Arial" w:hAnsi="Arial" w:cs="Arial"/>
                <w:sz w:val="24"/>
                <w:szCs w:val="24"/>
                <w:lang w:val="es-ES_tradnl"/>
              </w:rPr>
              <w:t>o</w:t>
            </w:r>
            <w:r w:rsidRPr="00566FF2">
              <w:rPr>
                <w:rFonts w:ascii="Arial" w:hAnsi="Arial" w:cs="Arial"/>
                <w:sz w:val="24"/>
                <w:szCs w:val="24"/>
                <w:lang w:val="es-ES_tradnl"/>
              </w:rPr>
              <w:t xml:space="preserve"> llevaron a </w:t>
            </w:r>
            <w:r w:rsidR="000645C3" w:rsidRPr="00566FF2">
              <w:rPr>
                <w:rFonts w:ascii="Arial" w:hAnsi="Arial" w:cs="Arial"/>
                <w:sz w:val="24"/>
                <w:szCs w:val="24"/>
                <w:lang w:val="es-ES_tradnl"/>
              </w:rPr>
              <w:t>explicar cómo cambian las especies en el tiempo. Esto se debe a que:</w:t>
            </w:r>
          </w:p>
          <w:p w14:paraId="6294F531" w14:textId="77777777" w:rsidR="00E53F97" w:rsidRPr="00566FF2" w:rsidRDefault="00E53F97" w:rsidP="00566FF2">
            <w:pPr>
              <w:spacing w:line="360" w:lineRule="auto"/>
              <w:rPr>
                <w:rFonts w:ascii="Arial" w:hAnsi="Arial" w:cs="Arial"/>
                <w:sz w:val="24"/>
                <w:szCs w:val="24"/>
                <w:lang w:val="es-ES_tradnl"/>
              </w:rPr>
            </w:pPr>
          </w:p>
          <w:p w14:paraId="078F38A3" w14:textId="782CDC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L</w:t>
            </w:r>
            <w:r w:rsidR="000645C3" w:rsidRPr="00566FF2">
              <w:rPr>
                <w:rFonts w:ascii="Arial" w:hAnsi="Arial" w:cs="Arial"/>
                <w:sz w:val="24"/>
                <w:szCs w:val="24"/>
                <w:lang w:val="es-ES_tradnl"/>
              </w:rPr>
              <w:t>os individuos de una población tienen características diferentes, es decir</w:t>
            </w:r>
            <w:r w:rsidR="0029109F">
              <w:rPr>
                <w:rFonts w:ascii="Arial" w:hAnsi="Arial" w:cs="Arial"/>
                <w:sz w:val="24"/>
                <w:szCs w:val="24"/>
                <w:lang w:val="es-ES_tradnl"/>
              </w:rPr>
              <w:t>,</w:t>
            </w:r>
            <w:r w:rsidR="000645C3" w:rsidRPr="00566FF2">
              <w:rPr>
                <w:rFonts w:ascii="Arial" w:hAnsi="Arial" w:cs="Arial"/>
                <w:sz w:val="24"/>
                <w:szCs w:val="24"/>
                <w:lang w:val="es-ES_tradnl"/>
              </w:rPr>
              <w:t xml:space="preserve"> no son todos exactamente iguales</w:t>
            </w:r>
            <w:r w:rsidR="00327699" w:rsidRPr="00566FF2">
              <w:rPr>
                <w:rFonts w:ascii="Arial" w:hAnsi="Arial" w:cs="Arial"/>
                <w:sz w:val="24"/>
                <w:szCs w:val="24"/>
                <w:lang w:val="es-ES_tradnl"/>
              </w:rPr>
              <w:t xml:space="preserve"> en cuanto a tamaño, comportamiento, fisiología, entre otros factores. </w:t>
            </w:r>
          </w:p>
          <w:p w14:paraId="1C7C84E8" w14:textId="77777777" w:rsidR="00095991" w:rsidRPr="00566FF2" w:rsidRDefault="00095991" w:rsidP="00566FF2">
            <w:pPr>
              <w:spacing w:line="360" w:lineRule="auto"/>
              <w:rPr>
                <w:rFonts w:ascii="Arial" w:hAnsi="Arial" w:cs="Arial"/>
                <w:sz w:val="24"/>
                <w:szCs w:val="24"/>
                <w:lang w:val="es-ES_tradnl"/>
              </w:rPr>
            </w:pPr>
          </w:p>
          <w:p w14:paraId="70037AE4" w14:textId="77777777" w:rsidR="00095991" w:rsidRPr="00566FF2" w:rsidRDefault="00095991"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0645C3" w:rsidRPr="00566FF2">
              <w:rPr>
                <w:rFonts w:ascii="Arial" w:hAnsi="Arial" w:cs="Arial"/>
                <w:sz w:val="24"/>
                <w:szCs w:val="24"/>
                <w:lang w:val="es-ES_tradnl"/>
              </w:rPr>
              <w:t>Dichas características diferentes pueden transmitirse a su descendencia, o sea que son heredables</w:t>
            </w:r>
            <w:r w:rsidRPr="00566FF2">
              <w:rPr>
                <w:rFonts w:ascii="Arial" w:hAnsi="Arial" w:cs="Arial"/>
                <w:sz w:val="24"/>
                <w:szCs w:val="24"/>
                <w:lang w:val="es-ES_tradnl"/>
              </w:rPr>
              <w:t>.</w:t>
            </w:r>
          </w:p>
          <w:p w14:paraId="508E6906" w14:textId="77777777" w:rsidR="00095991" w:rsidRPr="00566FF2" w:rsidRDefault="00095991" w:rsidP="00566FF2">
            <w:pPr>
              <w:spacing w:line="360" w:lineRule="auto"/>
              <w:rPr>
                <w:rFonts w:ascii="Arial" w:hAnsi="Arial" w:cs="Arial"/>
                <w:sz w:val="24"/>
                <w:szCs w:val="24"/>
                <w:lang w:val="es-ES_tradnl"/>
              </w:rPr>
            </w:pPr>
          </w:p>
          <w:p w14:paraId="025FF01D" w14:textId="2DFB0A8A" w:rsidR="00095991" w:rsidRPr="00566FF2" w:rsidRDefault="00095991"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C330D7" w:rsidRPr="00566FF2">
              <w:rPr>
                <w:rFonts w:ascii="Arial" w:hAnsi="Arial" w:cs="Arial"/>
                <w:sz w:val="24"/>
                <w:szCs w:val="24"/>
                <w:lang w:val="es-ES_tradnl"/>
              </w:rPr>
              <w:t>Los individuos dejan más descendientes</w:t>
            </w:r>
            <w:r w:rsidR="00566FF2">
              <w:rPr>
                <w:rFonts w:ascii="Arial" w:hAnsi="Arial" w:cs="Arial"/>
                <w:sz w:val="24"/>
                <w:szCs w:val="24"/>
                <w:lang w:val="es-ES_tradnl"/>
              </w:rPr>
              <w:t xml:space="preserve"> </w:t>
            </w:r>
            <w:r w:rsidR="00C330D7" w:rsidRPr="00566FF2">
              <w:rPr>
                <w:rFonts w:ascii="Arial" w:hAnsi="Arial" w:cs="Arial"/>
                <w:sz w:val="24"/>
                <w:szCs w:val="24"/>
                <w:lang w:val="es-ES_tradnl"/>
              </w:rPr>
              <w:t>que los que pueden sobrevivir con los recursos que ofrece el entorno donde viven.</w:t>
            </w:r>
          </w:p>
          <w:p w14:paraId="358B2F59" w14:textId="77777777" w:rsidR="00C330D7" w:rsidRPr="00566FF2" w:rsidRDefault="00C330D7" w:rsidP="00566FF2">
            <w:pPr>
              <w:spacing w:line="360" w:lineRule="auto"/>
              <w:rPr>
                <w:rFonts w:ascii="Arial" w:hAnsi="Arial" w:cs="Arial"/>
                <w:sz w:val="24"/>
                <w:szCs w:val="24"/>
                <w:lang w:val="es-ES_tradnl"/>
              </w:rPr>
            </w:pPr>
          </w:p>
          <w:p w14:paraId="37A4469F" w14:textId="77777777" w:rsidR="00C330D7" w:rsidRPr="00566FF2" w:rsidRDefault="00C330D7" w:rsidP="00566FF2">
            <w:pPr>
              <w:spacing w:line="360" w:lineRule="auto"/>
              <w:rPr>
                <w:rFonts w:ascii="Arial" w:hAnsi="Arial" w:cs="Arial"/>
                <w:sz w:val="24"/>
                <w:szCs w:val="24"/>
                <w:lang w:val="es-ES_tradnl"/>
              </w:rPr>
            </w:pPr>
            <w:r w:rsidRPr="00566FF2">
              <w:rPr>
                <w:rFonts w:ascii="Arial" w:hAnsi="Arial" w:cs="Arial"/>
                <w:sz w:val="24"/>
                <w:szCs w:val="24"/>
                <w:lang w:val="es-ES_tradnl"/>
              </w:rPr>
              <w:t>- Las características que tienen los individuos que aumentan su éxito reproductivo, serán transmitidas a su descendencia con una mayor probabilidad que las que no incrementan dicho éxito.</w:t>
            </w:r>
          </w:p>
          <w:p w14:paraId="343611B6" w14:textId="69ACBBFC" w:rsidR="00C330D7" w:rsidRPr="00566FF2" w:rsidRDefault="00C330D7" w:rsidP="00566FF2">
            <w:pPr>
              <w:spacing w:line="360" w:lineRule="auto"/>
              <w:rPr>
                <w:rFonts w:ascii="Arial" w:hAnsi="Arial" w:cs="Arial"/>
                <w:sz w:val="24"/>
                <w:szCs w:val="24"/>
                <w:lang w:val="es-ES_tradnl"/>
              </w:rPr>
            </w:pPr>
            <w:r w:rsidRPr="00566FF2">
              <w:rPr>
                <w:rFonts w:ascii="Arial" w:hAnsi="Arial" w:cs="Arial"/>
                <w:sz w:val="24"/>
                <w:szCs w:val="24"/>
                <w:lang w:val="es-ES_tradnl"/>
              </w:rPr>
              <w:br/>
              <w:t>En síntesis</w:t>
            </w:r>
            <w:r w:rsidR="0029109F">
              <w:rPr>
                <w:rFonts w:ascii="Arial" w:hAnsi="Arial" w:cs="Arial"/>
                <w:sz w:val="24"/>
                <w:szCs w:val="24"/>
                <w:lang w:val="es-ES_tradnl"/>
              </w:rPr>
              <w:t>,</w:t>
            </w:r>
            <w:r w:rsidRPr="00566FF2">
              <w:rPr>
                <w:rFonts w:ascii="Arial" w:hAnsi="Arial" w:cs="Arial"/>
                <w:sz w:val="24"/>
                <w:szCs w:val="24"/>
                <w:lang w:val="es-ES_tradnl"/>
              </w:rPr>
              <w:t xml:space="preserve"> la explicación está basada en cuatro aspectos básicos que incluyen: la variación, la herencia, la mayor producción y ventajas en la reproducción.</w:t>
            </w:r>
          </w:p>
          <w:p w14:paraId="195245B1" w14:textId="77777777" w:rsidR="00C330D7" w:rsidRPr="00566FF2" w:rsidRDefault="00C330D7" w:rsidP="00566FF2">
            <w:pPr>
              <w:spacing w:line="360" w:lineRule="auto"/>
              <w:rPr>
                <w:rFonts w:ascii="Arial" w:hAnsi="Arial" w:cs="Arial"/>
                <w:sz w:val="24"/>
                <w:szCs w:val="24"/>
                <w:lang w:val="es-ES_tradnl"/>
              </w:rPr>
            </w:pPr>
          </w:p>
          <w:p w14:paraId="04485139" w14:textId="77777777" w:rsidR="00E53F97" w:rsidRPr="0029109F" w:rsidRDefault="00E53F97" w:rsidP="00566FF2">
            <w:pPr>
              <w:spacing w:line="360" w:lineRule="auto"/>
              <w:rPr>
                <w:rFonts w:ascii="Arial" w:hAnsi="Arial" w:cs="Arial"/>
                <w:b/>
                <w:sz w:val="24"/>
                <w:szCs w:val="24"/>
                <w:lang w:val="es-ES_tradnl"/>
              </w:rPr>
            </w:pPr>
            <w:r w:rsidRPr="0029109F">
              <w:rPr>
                <w:rFonts w:ascii="Arial" w:hAnsi="Arial" w:cs="Arial"/>
                <w:b/>
                <w:sz w:val="24"/>
                <w:szCs w:val="24"/>
                <w:lang w:val="es-ES_tradnl"/>
              </w:rPr>
              <w:t>La evolución por selección natural</w:t>
            </w:r>
          </w:p>
          <w:p w14:paraId="6560BAD7" w14:textId="77777777" w:rsidR="00E53F97" w:rsidRPr="00566FF2" w:rsidRDefault="00E53F97" w:rsidP="00566FF2">
            <w:pPr>
              <w:spacing w:line="360" w:lineRule="auto"/>
              <w:rPr>
                <w:rFonts w:ascii="Arial" w:hAnsi="Arial" w:cs="Arial"/>
                <w:sz w:val="24"/>
                <w:szCs w:val="24"/>
                <w:lang w:val="es-ES_tradnl"/>
              </w:rPr>
            </w:pPr>
          </w:p>
          <w:p w14:paraId="4AECC0B7"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Darwin defendía que la selección natural </w:t>
            </w:r>
            <w:r w:rsidR="00095991" w:rsidRPr="00566FF2">
              <w:rPr>
                <w:rFonts w:ascii="Arial" w:hAnsi="Arial" w:cs="Arial"/>
                <w:sz w:val="24"/>
                <w:szCs w:val="24"/>
                <w:lang w:val="es-ES_tradnl"/>
              </w:rPr>
              <w:t>favorece</w:t>
            </w:r>
            <w:r w:rsidRPr="00566FF2">
              <w:rPr>
                <w:rFonts w:ascii="Arial" w:hAnsi="Arial" w:cs="Arial"/>
                <w:sz w:val="24"/>
                <w:szCs w:val="24"/>
                <w:lang w:val="es-ES_tradnl"/>
              </w:rPr>
              <w:t xml:space="preserve"> a las parejas que </w:t>
            </w:r>
            <w:r w:rsidR="00095991" w:rsidRPr="00566FF2">
              <w:rPr>
                <w:rFonts w:ascii="Arial" w:hAnsi="Arial" w:cs="Arial"/>
                <w:sz w:val="24"/>
                <w:szCs w:val="24"/>
                <w:lang w:val="es-ES_tradnl"/>
              </w:rPr>
              <w:t>tienen</w:t>
            </w:r>
            <w:r w:rsidRPr="00566FF2">
              <w:rPr>
                <w:rFonts w:ascii="Arial" w:hAnsi="Arial" w:cs="Arial"/>
                <w:sz w:val="24"/>
                <w:szCs w:val="24"/>
                <w:lang w:val="es-ES_tradnl"/>
              </w:rPr>
              <w:t xml:space="preserve"> más descendencia </w:t>
            </w:r>
            <w:r w:rsidR="00095991" w:rsidRPr="00566FF2">
              <w:rPr>
                <w:rFonts w:ascii="Arial" w:hAnsi="Arial" w:cs="Arial"/>
                <w:sz w:val="24"/>
                <w:szCs w:val="24"/>
                <w:lang w:val="es-ES_tradnl"/>
              </w:rPr>
              <w:t>como una medida de su mayor</w:t>
            </w:r>
            <w:r w:rsidRPr="00566FF2">
              <w:rPr>
                <w:rFonts w:ascii="Arial" w:hAnsi="Arial" w:cs="Arial"/>
                <w:sz w:val="24"/>
                <w:szCs w:val="24"/>
                <w:lang w:val="es-ES_tradnl"/>
              </w:rPr>
              <w:t xml:space="preserve"> capacidad de adaptación al ambiente, </w:t>
            </w:r>
            <w:r w:rsidR="00095991" w:rsidRPr="00566FF2">
              <w:rPr>
                <w:rFonts w:ascii="Arial" w:hAnsi="Arial" w:cs="Arial"/>
                <w:sz w:val="24"/>
                <w:szCs w:val="24"/>
                <w:lang w:val="es-ES_tradnl"/>
              </w:rPr>
              <w:t xml:space="preserve">lo </w:t>
            </w:r>
            <w:r w:rsidRPr="00566FF2">
              <w:rPr>
                <w:rFonts w:ascii="Arial" w:hAnsi="Arial" w:cs="Arial"/>
                <w:sz w:val="24"/>
                <w:szCs w:val="24"/>
                <w:lang w:val="es-ES_tradnl"/>
              </w:rPr>
              <w:t>que les permite sobrevivir y reproducirse.</w:t>
            </w:r>
          </w:p>
          <w:p w14:paraId="77AA1AEC" w14:textId="77777777" w:rsidR="00E53F97" w:rsidRPr="00566FF2" w:rsidRDefault="00E53F97" w:rsidP="00566FF2">
            <w:pPr>
              <w:spacing w:line="360" w:lineRule="auto"/>
              <w:rPr>
                <w:rFonts w:ascii="Arial" w:hAnsi="Arial" w:cs="Arial"/>
                <w:sz w:val="24"/>
                <w:szCs w:val="24"/>
                <w:lang w:val="es-ES_tradnl"/>
              </w:rPr>
            </w:pPr>
          </w:p>
          <w:p w14:paraId="53D7C5E5"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Esta evolución por selección natural se basaba en</w:t>
            </w:r>
            <w:r w:rsidR="00E30251" w:rsidRPr="00566FF2">
              <w:rPr>
                <w:rFonts w:ascii="Arial" w:hAnsi="Arial" w:cs="Arial"/>
                <w:sz w:val="24"/>
                <w:szCs w:val="24"/>
                <w:lang w:val="es-ES_tradnl"/>
              </w:rPr>
              <w:t xml:space="preserve"> </w:t>
            </w:r>
            <w:r w:rsidR="00490190" w:rsidRPr="00566FF2">
              <w:rPr>
                <w:rFonts w:ascii="Arial" w:hAnsi="Arial" w:cs="Arial"/>
                <w:sz w:val="24"/>
                <w:szCs w:val="24"/>
                <w:lang w:val="es-ES_tradnl"/>
              </w:rPr>
              <w:t>los siguientes postulados</w:t>
            </w:r>
            <w:r w:rsidRPr="00566FF2">
              <w:rPr>
                <w:rFonts w:ascii="Arial" w:hAnsi="Arial" w:cs="Arial"/>
                <w:sz w:val="24"/>
                <w:szCs w:val="24"/>
                <w:lang w:val="es-ES_tradnl"/>
              </w:rPr>
              <w:t>:</w:t>
            </w:r>
          </w:p>
          <w:p w14:paraId="17CFCD44" w14:textId="22B4A9C3" w:rsidR="00E53F97" w:rsidRPr="00566FF2" w:rsidRDefault="00714DE8" w:rsidP="00566FF2">
            <w:pPr>
              <w:spacing w:line="360" w:lineRule="auto"/>
              <w:rPr>
                <w:rFonts w:ascii="Arial" w:hAnsi="Arial" w:cs="Arial"/>
                <w:sz w:val="24"/>
                <w:szCs w:val="24"/>
                <w:lang w:val="es-ES_tradnl"/>
              </w:rPr>
            </w:pPr>
            <w:r w:rsidRPr="00566FF2">
              <w:rPr>
                <w:rFonts w:ascii="Arial" w:hAnsi="Arial" w:cs="Arial"/>
                <w:sz w:val="24"/>
                <w:szCs w:val="24"/>
                <w:lang w:val="es-ES_tradnl"/>
              </w:rPr>
              <w:t>- Los individuos de una población tienen características diferentes, es decir</w:t>
            </w:r>
            <w:r w:rsidR="0029109F">
              <w:rPr>
                <w:rFonts w:ascii="Arial" w:hAnsi="Arial" w:cs="Arial"/>
                <w:sz w:val="24"/>
                <w:szCs w:val="24"/>
                <w:lang w:val="es-ES_tradnl"/>
              </w:rPr>
              <w:t>,</w:t>
            </w:r>
            <w:r w:rsidRPr="00566FF2">
              <w:rPr>
                <w:rFonts w:ascii="Arial" w:hAnsi="Arial" w:cs="Arial"/>
                <w:sz w:val="24"/>
                <w:szCs w:val="24"/>
                <w:lang w:val="es-ES_tradnl"/>
              </w:rPr>
              <w:t xml:space="preserve"> no son todos exactamente iguales en cuanto a tamaño, comportamiento, fisiología, entre otros aspectos.</w:t>
            </w:r>
          </w:p>
          <w:p w14:paraId="1A0272D6" w14:textId="77777777" w:rsidR="00714DE8" w:rsidRPr="00566FF2" w:rsidRDefault="00714DE8" w:rsidP="00566FF2">
            <w:pPr>
              <w:spacing w:line="360" w:lineRule="auto"/>
              <w:rPr>
                <w:rFonts w:ascii="Arial" w:hAnsi="Arial" w:cs="Arial"/>
                <w:sz w:val="24"/>
                <w:szCs w:val="24"/>
                <w:lang w:val="es-ES_tradnl"/>
              </w:rPr>
            </w:pPr>
          </w:p>
          <w:p w14:paraId="6AFC3A01" w14:textId="77777777" w:rsidR="00714DE8" w:rsidRPr="00566FF2" w:rsidRDefault="00714DE8" w:rsidP="00566FF2">
            <w:pPr>
              <w:spacing w:line="360" w:lineRule="auto"/>
              <w:rPr>
                <w:rFonts w:ascii="Arial" w:hAnsi="Arial" w:cs="Arial"/>
                <w:sz w:val="24"/>
                <w:szCs w:val="24"/>
                <w:lang w:val="es-ES_tradnl"/>
              </w:rPr>
            </w:pPr>
            <w:r w:rsidRPr="00566FF2">
              <w:rPr>
                <w:rFonts w:ascii="Arial" w:hAnsi="Arial" w:cs="Arial"/>
                <w:sz w:val="24"/>
                <w:szCs w:val="24"/>
                <w:lang w:val="es-ES_tradnl"/>
              </w:rPr>
              <w:t>- Dichas características diferentes pueden transmitirse a su descendencia, o sea que son heredables.</w:t>
            </w:r>
          </w:p>
          <w:p w14:paraId="694A3664" w14:textId="77777777" w:rsidR="00714DE8" w:rsidRPr="00566FF2" w:rsidRDefault="00714DE8" w:rsidP="00566FF2">
            <w:pPr>
              <w:spacing w:line="360" w:lineRule="auto"/>
              <w:rPr>
                <w:rFonts w:ascii="Arial" w:hAnsi="Arial" w:cs="Arial"/>
                <w:sz w:val="24"/>
                <w:szCs w:val="24"/>
                <w:lang w:val="es-ES_tradnl"/>
              </w:rPr>
            </w:pPr>
          </w:p>
          <w:p w14:paraId="5F15883F"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En la naturaleza, todas las especies procrean más descendencia de la necesaria para perpetuarse.</w:t>
            </w:r>
          </w:p>
          <w:p w14:paraId="5818C4A2" w14:textId="77777777" w:rsidR="00E53F97" w:rsidRPr="00566FF2" w:rsidRDefault="00E53F97" w:rsidP="00566FF2">
            <w:pPr>
              <w:spacing w:line="360" w:lineRule="auto"/>
              <w:rPr>
                <w:rFonts w:ascii="Arial" w:hAnsi="Arial" w:cs="Arial"/>
                <w:sz w:val="24"/>
                <w:szCs w:val="24"/>
                <w:lang w:val="es-ES_tradnl"/>
              </w:rPr>
            </w:pPr>
          </w:p>
          <w:p w14:paraId="493C5C55" w14:textId="07E150F2"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r w:rsidR="00714DE8" w:rsidRPr="00566FF2">
              <w:rPr>
                <w:rFonts w:ascii="Arial" w:hAnsi="Arial" w:cs="Arial"/>
                <w:sz w:val="24"/>
                <w:szCs w:val="24"/>
                <w:lang w:val="es-ES_tradnl"/>
              </w:rPr>
              <w:t>E</w:t>
            </w:r>
            <w:r w:rsidRPr="00566FF2">
              <w:rPr>
                <w:rFonts w:ascii="Arial" w:hAnsi="Arial" w:cs="Arial"/>
                <w:sz w:val="24"/>
                <w:szCs w:val="24"/>
                <w:lang w:val="es-ES_tradnl"/>
              </w:rPr>
              <w:t xml:space="preserve">l número de individuos permanece casi constante y con pocas variaciones. Este hecho explica que solo sobreviven las </w:t>
            </w:r>
            <w:r w:rsidR="0029109F">
              <w:rPr>
                <w:rFonts w:ascii="Arial" w:hAnsi="Arial" w:cs="Arial"/>
                <w:sz w:val="24"/>
                <w:szCs w:val="24"/>
                <w:lang w:val="es-ES_tradnl"/>
              </w:rPr>
              <w:t xml:space="preserve">especies </w:t>
            </w:r>
            <w:r w:rsidRPr="00566FF2">
              <w:rPr>
                <w:rFonts w:ascii="Arial" w:hAnsi="Arial" w:cs="Arial"/>
                <w:sz w:val="24"/>
                <w:szCs w:val="24"/>
                <w:lang w:val="es-ES_tradnl"/>
              </w:rPr>
              <w:t>mejor adaptadas al ambiente o las más aptas, por lo que el planeta no ha experimentado un crecimiento desmesurado de ninguna especie.</w:t>
            </w:r>
          </w:p>
          <w:p w14:paraId="2BAF0EC8" w14:textId="77777777" w:rsidR="00E53F97" w:rsidRPr="00566FF2" w:rsidRDefault="00E53F97" w:rsidP="00566FF2">
            <w:pPr>
              <w:spacing w:line="360" w:lineRule="auto"/>
              <w:rPr>
                <w:rFonts w:ascii="Arial" w:hAnsi="Arial" w:cs="Arial"/>
                <w:sz w:val="24"/>
                <w:szCs w:val="24"/>
                <w:lang w:val="es-ES_tradnl"/>
              </w:rPr>
            </w:pPr>
          </w:p>
          <w:p w14:paraId="75D6E9B1" w14:textId="5E68F708"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El factor que evita esa superpoblación es la selección natural, que actúa sobre la variabilidad de los individuos de una especie para favorecer a los mejor adaptados. Como no todos los individuos son exact</w:t>
            </w:r>
            <w:r w:rsidR="00490190" w:rsidRPr="00566FF2">
              <w:rPr>
                <w:rFonts w:ascii="Arial" w:hAnsi="Arial" w:cs="Arial"/>
                <w:sz w:val="24"/>
                <w:szCs w:val="24"/>
                <w:lang w:val="es-ES_tradnl"/>
              </w:rPr>
              <w:t>amente iguales</w:t>
            </w:r>
            <w:r w:rsidRPr="00566FF2">
              <w:rPr>
                <w:rFonts w:ascii="Arial" w:hAnsi="Arial" w:cs="Arial"/>
                <w:sz w:val="24"/>
                <w:szCs w:val="24"/>
                <w:lang w:val="es-ES_tradnl"/>
              </w:rPr>
              <w:t xml:space="preserve">, las </w:t>
            </w:r>
            <w:r w:rsidRPr="00566FF2">
              <w:rPr>
                <w:rFonts w:ascii="Arial" w:hAnsi="Arial" w:cs="Arial"/>
                <w:sz w:val="24"/>
                <w:szCs w:val="24"/>
                <w:lang w:val="es-ES_tradnl"/>
              </w:rPr>
              <w:lastRenderedPageBreak/>
              <w:t xml:space="preserve">diferencias que se van transmitiendo por herencia acaban </w:t>
            </w:r>
            <w:r w:rsidR="0029109F">
              <w:rPr>
                <w:rFonts w:ascii="Arial" w:hAnsi="Arial" w:cs="Arial"/>
                <w:sz w:val="24"/>
                <w:szCs w:val="24"/>
                <w:lang w:val="es-ES_tradnl"/>
              </w:rPr>
              <w:t xml:space="preserve">por </w:t>
            </w:r>
            <w:r w:rsidR="0029109F" w:rsidRPr="00566FF2">
              <w:rPr>
                <w:rFonts w:ascii="Arial" w:hAnsi="Arial" w:cs="Arial"/>
                <w:sz w:val="24"/>
                <w:szCs w:val="24"/>
                <w:lang w:val="es-ES_tradnl"/>
              </w:rPr>
              <w:t>crea</w:t>
            </w:r>
            <w:r w:rsidR="0029109F">
              <w:rPr>
                <w:rFonts w:ascii="Arial" w:hAnsi="Arial" w:cs="Arial"/>
                <w:sz w:val="24"/>
                <w:szCs w:val="24"/>
                <w:lang w:val="es-ES_tradnl"/>
              </w:rPr>
              <w:t>r</w:t>
            </w:r>
            <w:r w:rsidR="0029109F" w:rsidRPr="00566FF2">
              <w:rPr>
                <w:rFonts w:ascii="Arial" w:hAnsi="Arial" w:cs="Arial"/>
                <w:sz w:val="24"/>
                <w:szCs w:val="24"/>
                <w:lang w:val="es-ES_tradnl"/>
              </w:rPr>
              <w:t xml:space="preserve"> </w:t>
            </w:r>
            <w:r w:rsidRPr="00566FF2">
              <w:rPr>
                <w:rFonts w:ascii="Arial" w:hAnsi="Arial" w:cs="Arial"/>
                <w:sz w:val="24"/>
                <w:szCs w:val="24"/>
                <w:lang w:val="es-ES_tradnl"/>
              </w:rPr>
              <w:t xml:space="preserve">nuevas especies </w:t>
            </w:r>
            <w:r w:rsidR="00490190" w:rsidRPr="00566FF2">
              <w:rPr>
                <w:rFonts w:ascii="Arial" w:hAnsi="Arial" w:cs="Arial"/>
                <w:sz w:val="24"/>
                <w:szCs w:val="24"/>
                <w:lang w:val="es-ES_tradnl"/>
              </w:rPr>
              <w:t>a lo largo</w:t>
            </w:r>
            <w:r w:rsidR="00714DE8" w:rsidRPr="00566FF2">
              <w:rPr>
                <w:rFonts w:ascii="Arial" w:hAnsi="Arial" w:cs="Arial"/>
                <w:sz w:val="24"/>
                <w:szCs w:val="24"/>
                <w:lang w:val="es-ES_tradnl"/>
              </w:rPr>
              <w:t xml:space="preserve"> </w:t>
            </w:r>
            <w:r w:rsidRPr="00566FF2">
              <w:rPr>
                <w:rFonts w:ascii="Arial" w:hAnsi="Arial" w:cs="Arial"/>
                <w:sz w:val="24"/>
                <w:szCs w:val="24"/>
                <w:lang w:val="es-ES_tradnl"/>
              </w:rPr>
              <w:t>de</w:t>
            </w:r>
            <w:r w:rsidR="00490190" w:rsidRPr="00566FF2">
              <w:rPr>
                <w:rFonts w:ascii="Arial" w:hAnsi="Arial" w:cs="Arial"/>
                <w:sz w:val="24"/>
                <w:szCs w:val="24"/>
                <w:lang w:val="es-ES_tradnl"/>
              </w:rPr>
              <w:t>l</w:t>
            </w:r>
            <w:r w:rsidRPr="00566FF2">
              <w:rPr>
                <w:rFonts w:ascii="Arial" w:hAnsi="Arial" w:cs="Arial"/>
                <w:sz w:val="24"/>
                <w:szCs w:val="24"/>
                <w:lang w:val="es-ES_tradnl"/>
              </w:rPr>
              <w:t xml:space="preserve"> tiempo.</w:t>
            </w:r>
          </w:p>
          <w:p w14:paraId="50D01FBD" w14:textId="77777777" w:rsidR="00E53F97" w:rsidRPr="00566FF2" w:rsidRDefault="00E53F97" w:rsidP="00566FF2">
            <w:pPr>
              <w:spacing w:line="360" w:lineRule="auto"/>
              <w:rPr>
                <w:rFonts w:ascii="Arial" w:hAnsi="Arial" w:cs="Arial"/>
                <w:sz w:val="24"/>
                <w:szCs w:val="24"/>
                <w:lang w:val="es-ES_tradnl"/>
              </w:rPr>
            </w:pPr>
          </w:p>
          <w:p w14:paraId="5B5E79FD" w14:textId="7BD9E650" w:rsidR="00714DE8"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Amplía la información en el portal sobre Darwin creado por el diario </w:t>
            </w:r>
            <w:r w:rsidRPr="009F624E">
              <w:rPr>
                <w:rFonts w:ascii="Arial" w:hAnsi="Arial" w:cs="Arial"/>
                <w:i/>
                <w:sz w:val="24"/>
                <w:szCs w:val="24"/>
                <w:lang w:val="es-ES_tradnl"/>
              </w:rPr>
              <w:t>El Mundo</w:t>
            </w:r>
            <w:r w:rsidRPr="00566FF2">
              <w:rPr>
                <w:rFonts w:ascii="Arial" w:hAnsi="Arial" w:cs="Arial"/>
                <w:sz w:val="24"/>
                <w:szCs w:val="24"/>
                <w:lang w:val="es-ES_tradnl"/>
              </w:rPr>
              <w:t xml:space="preserve">, donde tratan su biografía, </w:t>
            </w:r>
            <w:r w:rsidR="00490190" w:rsidRPr="00566FF2">
              <w:rPr>
                <w:rFonts w:ascii="Arial" w:hAnsi="Arial" w:cs="Arial"/>
                <w:sz w:val="24"/>
                <w:szCs w:val="24"/>
                <w:lang w:val="es-ES_tradnl"/>
              </w:rPr>
              <w:t>su</w:t>
            </w:r>
            <w:r w:rsidR="00714DE8" w:rsidRPr="00566FF2">
              <w:rPr>
                <w:rFonts w:ascii="Arial" w:hAnsi="Arial" w:cs="Arial"/>
                <w:sz w:val="24"/>
                <w:szCs w:val="24"/>
                <w:lang w:val="es-ES_tradnl"/>
              </w:rPr>
              <w:t xml:space="preserve"> </w:t>
            </w:r>
            <w:r w:rsidRPr="00566FF2">
              <w:rPr>
                <w:rFonts w:ascii="Arial" w:hAnsi="Arial" w:cs="Arial"/>
                <w:sz w:val="24"/>
                <w:szCs w:val="24"/>
                <w:lang w:val="es-ES_tradnl"/>
              </w:rPr>
              <w:t xml:space="preserve">viaje </w:t>
            </w:r>
            <w:r w:rsidR="00D426F7" w:rsidRPr="00566FF2">
              <w:rPr>
                <w:rFonts w:ascii="Arial" w:hAnsi="Arial" w:cs="Arial"/>
                <w:sz w:val="24"/>
                <w:szCs w:val="24"/>
                <w:lang w:val="es-ES_tradnl"/>
              </w:rPr>
              <w:t>a</w:t>
            </w:r>
            <w:r w:rsidR="00714DE8" w:rsidRPr="00566FF2">
              <w:rPr>
                <w:rFonts w:ascii="Arial" w:hAnsi="Arial" w:cs="Arial"/>
                <w:sz w:val="24"/>
                <w:szCs w:val="24"/>
                <w:lang w:val="es-ES_tradnl"/>
              </w:rPr>
              <w:t xml:space="preserve"> </w:t>
            </w:r>
            <w:r w:rsidR="00D426F7" w:rsidRPr="00566FF2">
              <w:rPr>
                <w:rFonts w:ascii="Arial" w:hAnsi="Arial" w:cs="Arial"/>
                <w:sz w:val="24"/>
                <w:szCs w:val="24"/>
                <w:lang w:val="es-ES_tradnl"/>
              </w:rPr>
              <w:t>bord</w:t>
            </w:r>
            <w:r w:rsidR="00714DE8" w:rsidRPr="00566FF2">
              <w:rPr>
                <w:rFonts w:ascii="Arial" w:hAnsi="Arial" w:cs="Arial"/>
                <w:sz w:val="24"/>
                <w:szCs w:val="24"/>
                <w:lang w:val="es-ES_tradnl"/>
              </w:rPr>
              <w:t>o</w:t>
            </w:r>
            <w:r w:rsidR="00D426F7" w:rsidRPr="00566FF2">
              <w:rPr>
                <w:rFonts w:ascii="Arial" w:hAnsi="Arial" w:cs="Arial"/>
                <w:sz w:val="24"/>
                <w:szCs w:val="24"/>
                <w:lang w:val="es-ES_tradnl"/>
              </w:rPr>
              <w:t xml:space="preserve"> </w:t>
            </w:r>
            <w:r w:rsidRPr="00566FF2">
              <w:rPr>
                <w:rFonts w:ascii="Arial" w:hAnsi="Arial" w:cs="Arial"/>
                <w:sz w:val="24"/>
                <w:szCs w:val="24"/>
                <w:lang w:val="es-ES_tradnl"/>
              </w:rPr>
              <w:t xml:space="preserve">del </w:t>
            </w:r>
            <w:r w:rsidR="00565738" w:rsidRPr="00566FF2">
              <w:rPr>
                <w:rFonts w:ascii="Arial" w:hAnsi="Arial" w:cs="Arial"/>
                <w:sz w:val="24"/>
                <w:szCs w:val="24"/>
              </w:rPr>
              <w:t>HMS </w:t>
            </w:r>
            <w:r w:rsidRPr="00566FF2">
              <w:rPr>
                <w:rFonts w:ascii="Arial" w:hAnsi="Arial" w:cs="Arial"/>
                <w:sz w:val="24"/>
                <w:szCs w:val="24"/>
                <w:lang w:val="es-ES_tradnl"/>
              </w:rPr>
              <w:t>Beagle y sus teorías [ver]</w:t>
            </w:r>
          </w:p>
          <w:p w14:paraId="527AC111" w14:textId="77777777" w:rsidR="00714DE8" w:rsidRPr="00566FF2" w:rsidRDefault="00714DE8" w:rsidP="00566FF2">
            <w:pPr>
              <w:spacing w:line="360" w:lineRule="auto"/>
              <w:rPr>
                <w:rFonts w:ascii="Arial" w:hAnsi="Arial" w:cs="Arial"/>
                <w:sz w:val="24"/>
                <w:szCs w:val="24"/>
                <w:lang w:val="es-ES_tradnl"/>
              </w:rPr>
            </w:pPr>
            <w:r w:rsidRPr="00566FF2">
              <w:rPr>
                <w:rFonts w:ascii="Arial" w:hAnsi="Arial" w:cs="Arial"/>
                <w:sz w:val="24"/>
                <w:szCs w:val="24"/>
                <w:lang w:val="es-ES_tradnl"/>
              </w:rPr>
              <w:t>(http://www.elmundo.es/especiales/2009/02/ciencia/darwin/index.html)</w:t>
            </w:r>
            <w:r w:rsidR="00E53F97" w:rsidRPr="00566FF2">
              <w:rPr>
                <w:rFonts w:ascii="Arial" w:hAnsi="Arial" w:cs="Arial"/>
                <w:sz w:val="24"/>
                <w:szCs w:val="24"/>
                <w:lang w:val="es-ES_tradnl"/>
              </w:rPr>
              <w:t xml:space="preserve">. </w:t>
            </w:r>
          </w:p>
          <w:p w14:paraId="4A4D8111" w14:textId="532CB210" w:rsidR="00004805"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También puedes consultar el Gran Artículo Temático</w:t>
            </w:r>
            <w:r w:rsidR="00566FF2">
              <w:rPr>
                <w:rFonts w:ascii="Arial" w:hAnsi="Arial" w:cs="Arial"/>
                <w:sz w:val="24"/>
                <w:szCs w:val="24"/>
                <w:lang w:val="es-ES_tradnl"/>
              </w:rPr>
              <w:t xml:space="preserve"> </w:t>
            </w:r>
            <w:r w:rsidR="006830A6" w:rsidRPr="00566FF2">
              <w:rPr>
                <w:rFonts w:ascii="Arial" w:hAnsi="Arial" w:cs="Arial"/>
                <w:sz w:val="24"/>
                <w:szCs w:val="24"/>
                <w:lang w:val="es-ES_tradnl"/>
              </w:rPr>
              <w:t xml:space="preserve">de la Gran Enciclopedia Planeta </w:t>
            </w:r>
            <w:r w:rsidRPr="00566FF2">
              <w:rPr>
                <w:rFonts w:ascii="Arial" w:hAnsi="Arial" w:cs="Arial"/>
                <w:sz w:val="24"/>
                <w:szCs w:val="24"/>
                <w:lang w:val="es-ES_tradnl"/>
              </w:rPr>
              <w:t xml:space="preserve">sobre su figura [ver] </w:t>
            </w:r>
          </w:p>
          <w:p w14:paraId="1A5D457D" w14:textId="0BC57763" w:rsidR="00004805" w:rsidRPr="00566FF2" w:rsidRDefault="00004805" w:rsidP="00566FF2">
            <w:pPr>
              <w:spacing w:line="360" w:lineRule="auto"/>
              <w:rPr>
                <w:rFonts w:ascii="Arial" w:hAnsi="Arial" w:cs="Arial"/>
                <w:sz w:val="24"/>
                <w:szCs w:val="24"/>
                <w:lang w:val="es-ES_tradnl"/>
              </w:rPr>
            </w:pPr>
            <w:r w:rsidRPr="00566FF2">
              <w:rPr>
                <w:rFonts w:ascii="Arial" w:hAnsi="Arial" w:cs="Arial"/>
                <w:sz w:val="24"/>
                <w:szCs w:val="24"/>
                <w:lang w:val="es-ES_tradnl"/>
              </w:rPr>
              <w:t>(http://aulaplaneta.planetasaber.com/encyclopedia/default.asp?idreg=8117&amp;ruta)</w:t>
            </w:r>
            <w:r w:rsidR="0029109F">
              <w:rPr>
                <w:rFonts w:ascii="Arial" w:hAnsi="Arial" w:cs="Arial"/>
                <w:sz w:val="24"/>
                <w:szCs w:val="24"/>
                <w:lang w:val="es-ES_tradnl"/>
              </w:rPr>
              <w:t>,</w:t>
            </w:r>
          </w:p>
          <w:p w14:paraId="073F9DDC" w14:textId="77777777" w:rsidR="00E53F97" w:rsidRPr="00566FF2" w:rsidRDefault="00E53F97" w:rsidP="00566FF2">
            <w:pPr>
              <w:spacing w:line="360" w:lineRule="auto"/>
              <w:rPr>
                <w:rFonts w:ascii="Arial" w:hAnsi="Arial" w:cs="Arial"/>
                <w:sz w:val="24"/>
                <w:szCs w:val="24"/>
                <w:lang w:val="es-ES_tradnl"/>
              </w:rPr>
            </w:pPr>
            <w:r w:rsidRPr="00566FF2">
              <w:rPr>
                <w:rFonts w:ascii="Arial" w:hAnsi="Arial" w:cs="Arial"/>
                <w:sz w:val="24"/>
                <w:szCs w:val="24"/>
                <w:lang w:val="es-ES_tradnl"/>
              </w:rPr>
              <w:t>y un texto sobre su aport</w:t>
            </w:r>
            <w:r w:rsidR="00714DE8" w:rsidRPr="00566FF2">
              <w:rPr>
                <w:rFonts w:ascii="Arial" w:hAnsi="Arial" w:cs="Arial"/>
                <w:sz w:val="24"/>
                <w:szCs w:val="24"/>
                <w:lang w:val="es-ES_tradnl"/>
              </w:rPr>
              <w:t>e</w:t>
            </w:r>
            <w:r w:rsidR="00490190" w:rsidRPr="00566FF2">
              <w:rPr>
                <w:rFonts w:ascii="Arial" w:hAnsi="Arial" w:cs="Arial"/>
                <w:sz w:val="24"/>
                <w:szCs w:val="24"/>
                <w:lang w:val="es-ES_tradnl"/>
              </w:rPr>
              <w:t xml:space="preserve"> </w:t>
            </w:r>
            <w:r w:rsidRPr="00566FF2">
              <w:rPr>
                <w:rFonts w:ascii="Arial" w:hAnsi="Arial" w:cs="Arial"/>
                <w:sz w:val="24"/>
                <w:szCs w:val="24"/>
                <w:lang w:val="es-ES_tradnl"/>
              </w:rPr>
              <w:t>como impulsor del evolucionismo</w:t>
            </w:r>
            <w:r w:rsidR="00714DE8" w:rsidRPr="00566FF2">
              <w:rPr>
                <w:rFonts w:ascii="Arial" w:hAnsi="Arial" w:cs="Arial"/>
                <w:sz w:val="24"/>
                <w:szCs w:val="24"/>
                <w:lang w:val="es-ES_tradnl"/>
              </w:rPr>
              <w:t xml:space="preserve">. </w:t>
            </w:r>
            <w:r w:rsidR="00714DE8" w:rsidRPr="00566FF2">
              <w:rPr>
                <w:rFonts w:ascii="Arial" w:hAnsi="Arial" w:cs="Arial"/>
                <w:sz w:val="24"/>
                <w:szCs w:val="24"/>
              </w:rPr>
              <w:t>Por último, puedes profundizar sobre la teoría de la selección natural en este enlace de Visionlearning </w:t>
            </w:r>
            <w:r w:rsidR="00714DE8" w:rsidRPr="00566FF2">
              <w:rPr>
                <w:rFonts w:ascii="Arial" w:hAnsi="Arial" w:cs="Arial"/>
                <w:sz w:val="24"/>
                <w:szCs w:val="24"/>
                <w:lang w:val="es-ES_tradnl"/>
              </w:rPr>
              <w:t>[ver]</w:t>
            </w:r>
          </w:p>
          <w:p w14:paraId="2E97C568" w14:textId="77777777" w:rsidR="00004805" w:rsidRPr="00566FF2" w:rsidRDefault="00004805" w:rsidP="00566FF2">
            <w:pPr>
              <w:spacing w:line="360" w:lineRule="auto"/>
              <w:rPr>
                <w:rFonts w:ascii="Arial" w:hAnsi="Arial" w:cs="Arial"/>
                <w:sz w:val="24"/>
                <w:szCs w:val="24"/>
                <w:lang w:val="es-ES_tradnl"/>
              </w:rPr>
            </w:pPr>
            <w:r w:rsidRPr="00566FF2">
              <w:rPr>
                <w:rFonts w:ascii="Arial" w:hAnsi="Arial" w:cs="Arial"/>
                <w:sz w:val="24"/>
                <w:szCs w:val="24"/>
                <w:lang w:val="es-ES_tradnl"/>
              </w:rPr>
              <w:t>(http://aulaplaneta.planetasaber.com/theworld/gats/article/default.asp?art=59&amp;pk</w:t>
            </w:r>
            <w:r w:rsidR="00467345" w:rsidRPr="00566FF2">
              <w:rPr>
                <w:rFonts w:ascii="Arial" w:hAnsi="Arial" w:cs="Arial"/>
                <w:sz w:val="24"/>
                <w:szCs w:val="24"/>
                <w:lang w:val="es-ES_tradnl"/>
              </w:rPr>
              <w:t>=896&amp;UserName</w:t>
            </w:r>
            <w:r w:rsidRPr="00566FF2">
              <w:rPr>
                <w:rFonts w:ascii="Arial" w:hAnsi="Arial" w:cs="Arial"/>
                <w:sz w:val="24"/>
                <w:szCs w:val="24"/>
                <w:lang w:val="es-ES_tradnl"/>
              </w:rPr>
              <w:t>)</w:t>
            </w:r>
          </w:p>
          <w:p w14:paraId="0F7D015F" w14:textId="77777777" w:rsidR="00714DE8" w:rsidRPr="00566FF2" w:rsidRDefault="00714DE8" w:rsidP="00566FF2">
            <w:pPr>
              <w:spacing w:line="360" w:lineRule="auto"/>
              <w:rPr>
                <w:rFonts w:ascii="Arial" w:hAnsi="Arial" w:cs="Arial"/>
                <w:sz w:val="24"/>
                <w:szCs w:val="24"/>
                <w:lang w:val="es-ES_tradnl"/>
              </w:rPr>
            </w:pPr>
            <w:r w:rsidRPr="00566FF2">
              <w:rPr>
                <w:rFonts w:ascii="Arial" w:hAnsi="Arial" w:cs="Arial"/>
                <w:sz w:val="24"/>
                <w:szCs w:val="24"/>
                <w:lang w:val="es-ES_tradnl"/>
              </w:rPr>
              <w:t>(http://www.visionlearning.com/es/library/Biologia/2/Charles-Darwin-I/110)</w:t>
            </w:r>
          </w:p>
        </w:tc>
      </w:tr>
      <w:tr w:rsidR="002F7C6E" w:rsidRPr="00566FF2" w14:paraId="1E4A3333" w14:textId="77777777" w:rsidTr="00004805">
        <w:tc>
          <w:tcPr>
            <w:tcW w:w="2376" w:type="dxa"/>
          </w:tcPr>
          <w:p w14:paraId="28D08F9F" w14:textId="750AFBB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lastRenderedPageBreak/>
              <w:t>Título</w:t>
            </w:r>
          </w:p>
        </w:tc>
        <w:tc>
          <w:tcPr>
            <w:tcW w:w="6678" w:type="dxa"/>
          </w:tcPr>
          <w:p w14:paraId="642298BB" w14:textId="77777777" w:rsidR="0038213F" w:rsidRPr="00566FF2" w:rsidRDefault="00402570" w:rsidP="00566FF2">
            <w:pPr>
              <w:spacing w:line="360" w:lineRule="auto"/>
              <w:rPr>
                <w:rFonts w:ascii="Arial" w:hAnsi="Arial" w:cs="Arial"/>
                <w:sz w:val="24"/>
                <w:szCs w:val="24"/>
                <w:lang w:val="es-ES_tradnl"/>
              </w:rPr>
            </w:pPr>
            <w:r w:rsidRPr="00566FF2">
              <w:rPr>
                <w:rFonts w:ascii="Arial" w:hAnsi="Arial" w:cs="Arial"/>
                <w:sz w:val="24"/>
                <w:szCs w:val="24"/>
                <w:lang w:val="es-ES_tradnl"/>
              </w:rPr>
              <w:t>Charles Darwin y l</w:t>
            </w:r>
            <w:r w:rsidR="0038213F" w:rsidRPr="00566FF2">
              <w:rPr>
                <w:rFonts w:ascii="Arial" w:hAnsi="Arial" w:cs="Arial"/>
                <w:sz w:val="24"/>
                <w:szCs w:val="24"/>
                <w:lang w:val="es-ES_tradnl"/>
              </w:rPr>
              <w:t>a teoría de la selección natural</w:t>
            </w:r>
          </w:p>
        </w:tc>
      </w:tr>
      <w:tr w:rsidR="002F7C6E" w:rsidRPr="00566FF2" w14:paraId="677F0CAE" w14:textId="77777777" w:rsidTr="00004805">
        <w:tc>
          <w:tcPr>
            <w:tcW w:w="2376" w:type="dxa"/>
          </w:tcPr>
          <w:p w14:paraId="1F9AE945"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Descripción</w:t>
            </w:r>
          </w:p>
        </w:tc>
        <w:tc>
          <w:tcPr>
            <w:tcW w:w="6678" w:type="dxa"/>
          </w:tcPr>
          <w:p w14:paraId="14F3C952" w14:textId="77777777" w:rsidR="0038213F" w:rsidRPr="00566FF2" w:rsidRDefault="0038213F" w:rsidP="00566FF2">
            <w:pPr>
              <w:spacing w:line="360" w:lineRule="auto"/>
              <w:rPr>
                <w:rFonts w:ascii="Arial" w:hAnsi="Arial" w:cs="Arial"/>
                <w:sz w:val="24"/>
                <w:szCs w:val="24"/>
                <w:lang w:val="es-ES_tradnl"/>
              </w:rPr>
            </w:pPr>
            <w:r w:rsidRPr="00566FF2">
              <w:rPr>
                <w:rFonts w:ascii="Arial" w:hAnsi="Arial" w:cs="Arial"/>
                <w:sz w:val="24"/>
                <w:szCs w:val="24"/>
                <w:lang w:val="es-ES_tradnl"/>
              </w:rPr>
              <w:t>Interactivo con animación para explicar la teoría de la selección</w:t>
            </w:r>
            <w:r w:rsidR="00941E67" w:rsidRPr="00566FF2">
              <w:rPr>
                <w:rFonts w:ascii="Arial" w:hAnsi="Arial" w:cs="Arial"/>
                <w:sz w:val="24"/>
                <w:szCs w:val="24"/>
                <w:lang w:val="es-ES_tradnl"/>
              </w:rPr>
              <w:t xml:space="preserve"> natural </w:t>
            </w:r>
            <w:r w:rsidRPr="00566FF2">
              <w:rPr>
                <w:rFonts w:ascii="Arial" w:hAnsi="Arial" w:cs="Arial"/>
                <w:sz w:val="24"/>
                <w:szCs w:val="24"/>
                <w:lang w:val="es-ES_tradnl"/>
              </w:rPr>
              <w:t xml:space="preserve">que propuso Darwin tras su viaje en el </w:t>
            </w:r>
            <w:r w:rsidR="00565738" w:rsidRPr="00566FF2">
              <w:rPr>
                <w:rFonts w:ascii="Arial" w:hAnsi="Arial" w:cs="Arial"/>
                <w:sz w:val="24"/>
                <w:szCs w:val="24"/>
              </w:rPr>
              <w:t>HMS </w:t>
            </w:r>
            <w:r w:rsidRPr="00566FF2">
              <w:rPr>
                <w:rFonts w:ascii="Arial" w:hAnsi="Arial" w:cs="Arial"/>
                <w:sz w:val="24"/>
                <w:szCs w:val="24"/>
                <w:lang w:val="es-ES_tradnl"/>
              </w:rPr>
              <w:t>Beagle</w:t>
            </w:r>
          </w:p>
        </w:tc>
      </w:tr>
    </w:tbl>
    <w:p w14:paraId="10164A67" w14:textId="77777777" w:rsidR="0038213F" w:rsidRPr="00566FF2" w:rsidRDefault="0038213F" w:rsidP="00566FF2">
      <w:pPr>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376"/>
        <w:gridCol w:w="6678"/>
      </w:tblGrid>
      <w:tr w:rsidR="002F7C6E" w:rsidRPr="00566FF2" w14:paraId="6DE8F31C" w14:textId="77777777" w:rsidTr="00266EF6">
        <w:tc>
          <w:tcPr>
            <w:tcW w:w="9054" w:type="dxa"/>
            <w:gridSpan w:val="2"/>
            <w:shd w:val="clear" w:color="auto" w:fill="000000" w:themeFill="text1"/>
          </w:tcPr>
          <w:p w14:paraId="42310711" w14:textId="77777777" w:rsidR="0038213F" w:rsidRPr="00566FF2" w:rsidRDefault="0038213F"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2AAF9619" w14:textId="77777777" w:rsidTr="004C12D6">
        <w:tc>
          <w:tcPr>
            <w:tcW w:w="2376" w:type="dxa"/>
          </w:tcPr>
          <w:p w14:paraId="1CC37482"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1159521B" w14:textId="77777777" w:rsidR="0038213F" w:rsidRPr="00566FF2" w:rsidRDefault="0038213F"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132399" w:rsidRPr="00566FF2">
              <w:rPr>
                <w:rFonts w:ascii="Arial" w:hAnsi="Arial" w:cs="Arial"/>
                <w:sz w:val="24"/>
                <w:szCs w:val="24"/>
              </w:rPr>
              <w:t>REC100</w:t>
            </w:r>
          </w:p>
        </w:tc>
      </w:tr>
      <w:tr w:rsidR="002F7C6E" w:rsidRPr="00566FF2" w14:paraId="160084B4" w14:textId="77777777" w:rsidTr="004C12D6">
        <w:tc>
          <w:tcPr>
            <w:tcW w:w="2376" w:type="dxa"/>
          </w:tcPr>
          <w:p w14:paraId="2D1E1114" w14:textId="77777777" w:rsidR="0038213F" w:rsidRPr="00566FF2" w:rsidRDefault="0038213F"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678" w:type="dxa"/>
          </w:tcPr>
          <w:p w14:paraId="7581F77E" w14:textId="77777777" w:rsidR="0038213F" w:rsidRPr="00566FF2" w:rsidRDefault="000A221B" w:rsidP="00566FF2">
            <w:pPr>
              <w:spacing w:line="360" w:lineRule="auto"/>
              <w:rPr>
                <w:rFonts w:ascii="Arial" w:hAnsi="Arial" w:cs="Arial"/>
                <w:b/>
                <w:sz w:val="24"/>
                <w:szCs w:val="24"/>
              </w:rPr>
            </w:pPr>
            <w:r w:rsidRPr="00566FF2">
              <w:rPr>
                <w:rFonts w:ascii="Arial" w:hAnsi="Arial" w:cs="Arial"/>
                <w:sz w:val="24"/>
                <w:szCs w:val="24"/>
              </w:rPr>
              <w:t>4 ° ESO/Biología y geología/</w:t>
            </w:r>
            <w:r w:rsidRPr="00566FF2">
              <w:rPr>
                <w:rFonts w:ascii="Arial" w:hAnsi="Arial" w:cs="Arial"/>
                <w:sz w:val="24"/>
                <w:szCs w:val="24"/>
                <w:lang w:val="es-ES_tradnl"/>
              </w:rPr>
              <w:t>Cuaderno de estudio/La evolución biológica/El origen de la vida/Las teorías sobre la evolución biológica/</w:t>
            </w:r>
            <w:r w:rsidR="00E70C65" w:rsidRPr="00566FF2">
              <w:rPr>
                <w:rFonts w:ascii="Arial" w:hAnsi="Arial" w:cs="Arial"/>
                <w:sz w:val="24"/>
                <w:szCs w:val="24"/>
              </w:rPr>
              <w:t>Distingue las diferencias entre las teorías de Lamarck y Darwin</w:t>
            </w:r>
          </w:p>
        </w:tc>
      </w:tr>
      <w:tr w:rsidR="002F7C6E" w:rsidRPr="00566FF2" w14:paraId="07B8F76B" w14:textId="77777777" w:rsidTr="004C12D6">
        <w:tc>
          <w:tcPr>
            <w:tcW w:w="2376" w:type="dxa"/>
          </w:tcPr>
          <w:p w14:paraId="2CEF9E78" w14:textId="77777777" w:rsidR="0038213F" w:rsidRPr="00566FF2" w:rsidRDefault="0038213F" w:rsidP="00566FF2">
            <w:pPr>
              <w:spacing w:line="360" w:lineRule="auto"/>
              <w:rPr>
                <w:rFonts w:ascii="Arial" w:hAnsi="Arial" w:cs="Arial"/>
                <w:sz w:val="24"/>
                <w:szCs w:val="24"/>
              </w:rPr>
            </w:pPr>
            <w:r w:rsidRPr="00566FF2">
              <w:rPr>
                <w:rFonts w:ascii="Arial" w:hAnsi="Arial" w:cs="Arial"/>
                <w:b/>
                <w:sz w:val="24"/>
                <w:szCs w:val="24"/>
              </w:rPr>
              <w:lastRenderedPageBreak/>
              <w:t>Cambio (descripción o capturas de pantallas)</w:t>
            </w:r>
          </w:p>
        </w:tc>
        <w:tc>
          <w:tcPr>
            <w:tcW w:w="6678" w:type="dxa"/>
          </w:tcPr>
          <w:p w14:paraId="68F05FE7" w14:textId="77777777" w:rsidR="009043EF" w:rsidRDefault="00847628" w:rsidP="00566FF2">
            <w:pPr>
              <w:spacing w:line="360" w:lineRule="auto"/>
              <w:rPr>
                <w:rFonts w:ascii="Arial" w:hAnsi="Arial" w:cs="Arial"/>
                <w:sz w:val="24"/>
                <w:szCs w:val="24"/>
                <w:lang w:val="es-ES_tradnl"/>
              </w:rPr>
            </w:pPr>
            <w:r w:rsidRPr="00566FF2">
              <w:rPr>
                <w:rFonts w:ascii="Arial" w:hAnsi="Arial" w:cs="Arial"/>
                <w:sz w:val="24"/>
                <w:szCs w:val="24"/>
                <w:lang w:val="es-ES_tradnl"/>
              </w:rPr>
              <w:t>Los seres vivos desarrollan ciertos órganos o estos se degeneran, según su mayor o menor uso, respectivamente.</w:t>
            </w:r>
          </w:p>
          <w:p w14:paraId="51D2B02A" w14:textId="77777777" w:rsidR="009043EF" w:rsidRDefault="009043EF" w:rsidP="00566FF2">
            <w:pPr>
              <w:spacing w:line="360" w:lineRule="auto"/>
              <w:rPr>
                <w:rFonts w:ascii="Arial" w:hAnsi="Arial" w:cs="Arial"/>
                <w:sz w:val="24"/>
                <w:szCs w:val="24"/>
                <w:lang w:val="es-ES_tradnl"/>
              </w:rPr>
            </w:pPr>
          </w:p>
          <w:p w14:paraId="7F9F3A75" w14:textId="7165874A" w:rsidR="0038213F" w:rsidRPr="00566FF2" w:rsidRDefault="00847628" w:rsidP="00566FF2">
            <w:pPr>
              <w:spacing w:line="360" w:lineRule="auto"/>
              <w:rPr>
                <w:rFonts w:ascii="Arial" w:hAnsi="Arial" w:cs="Arial"/>
                <w:sz w:val="24"/>
                <w:szCs w:val="24"/>
                <w:lang w:val="es-ES_tradnl"/>
              </w:rPr>
            </w:pPr>
            <w:r w:rsidRPr="00566FF2">
              <w:rPr>
                <w:rFonts w:ascii="Arial" w:hAnsi="Arial" w:cs="Arial"/>
                <w:sz w:val="24"/>
                <w:szCs w:val="24"/>
                <w:lang w:val="es-ES_tradnl"/>
              </w:rPr>
              <w:t>En lugar de:</w:t>
            </w:r>
            <w:r w:rsidR="00566FF2">
              <w:rPr>
                <w:rFonts w:ascii="Arial" w:hAnsi="Arial" w:cs="Arial"/>
                <w:sz w:val="24"/>
                <w:szCs w:val="24"/>
                <w:lang w:val="es-ES_tradnl"/>
              </w:rPr>
              <w:t xml:space="preserve"> </w:t>
            </w:r>
            <w:r w:rsidRPr="00566FF2">
              <w:rPr>
                <w:rFonts w:ascii="Arial" w:hAnsi="Arial" w:cs="Arial"/>
                <w:sz w:val="24"/>
                <w:szCs w:val="24"/>
                <w:lang w:val="es-ES_tradnl"/>
              </w:rPr>
              <w:t>Los seres vivos desarrollan ciertos órganos de forma positiva o negativa según su mayor o menor uso, respectivamente.</w:t>
            </w:r>
          </w:p>
          <w:p w14:paraId="1A9284AE" w14:textId="77777777" w:rsidR="00847628" w:rsidRPr="00566FF2" w:rsidRDefault="00847628" w:rsidP="00566FF2">
            <w:pPr>
              <w:spacing w:line="360" w:lineRule="auto"/>
              <w:rPr>
                <w:rFonts w:ascii="Arial" w:hAnsi="Arial" w:cs="Arial"/>
                <w:sz w:val="24"/>
                <w:szCs w:val="24"/>
                <w:lang w:val="es-ES_tradnl"/>
              </w:rPr>
            </w:pPr>
          </w:p>
          <w:p w14:paraId="1ABD1AB8" w14:textId="77777777" w:rsidR="009043EF" w:rsidRDefault="00847628" w:rsidP="00566FF2">
            <w:pPr>
              <w:spacing w:line="360" w:lineRule="auto"/>
              <w:rPr>
                <w:rFonts w:ascii="Arial" w:hAnsi="Arial" w:cs="Arial"/>
                <w:sz w:val="24"/>
                <w:szCs w:val="24"/>
                <w:lang w:val="es-ES_tradnl"/>
              </w:rPr>
            </w:pPr>
            <w:r w:rsidRPr="00566FF2">
              <w:rPr>
                <w:rFonts w:ascii="Arial" w:hAnsi="Arial" w:cs="Arial"/>
                <w:sz w:val="24"/>
                <w:szCs w:val="24"/>
                <w:lang w:val="es-ES_tradnl"/>
              </w:rPr>
              <w:t>La adaptación al ambiente determina la selección de los individuos que están preparados para sobrevivir.</w:t>
            </w:r>
          </w:p>
          <w:p w14:paraId="7625984D" w14:textId="77777777" w:rsidR="009043EF" w:rsidRDefault="009043EF" w:rsidP="00566FF2">
            <w:pPr>
              <w:spacing w:line="360" w:lineRule="auto"/>
              <w:rPr>
                <w:rFonts w:ascii="Arial" w:hAnsi="Arial" w:cs="Arial"/>
                <w:sz w:val="24"/>
                <w:szCs w:val="24"/>
                <w:lang w:val="es-ES_tradnl"/>
              </w:rPr>
            </w:pPr>
          </w:p>
          <w:p w14:paraId="01F8C987" w14:textId="7A2B53EA" w:rsidR="00847628" w:rsidRPr="00566FF2" w:rsidRDefault="00847628" w:rsidP="00566FF2">
            <w:pPr>
              <w:spacing w:line="360" w:lineRule="auto"/>
              <w:rPr>
                <w:rFonts w:ascii="Arial" w:hAnsi="Arial" w:cs="Arial"/>
                <w:sz w:val="24"/>
                <w:szCs w:val="24"/>
                <w:lang w:val="es-ES_tradnl"/>
              </w:rPr>
            </w:pPr>
            <w:r w:rsidRPr="00566FF2">
              <w:rPr>
                <w:rFonts w:ascii="Arial" w:hAnsi="Arial" w:cs="Arial"/>
                <w:sz w:val="24"/>
                <w:szCs w:val="24"/>
                <w:lang w:val="es-ES_tradnl"/>
              </w:rPr>
              <w:t>En lugar de: La adaptación al medio determina la selección de los individuos que están preparados para sobrevivir.</w:t>
            </w:r>
          </w:p>
          <w:p w14:paraId="4057EA01" w14:textId="77777777" w:rsidR="00847628" w:rsidRPr="00566FF2" w:rsidRDefault="00847628" w:rsidP="00566FF2">
            <w:pPr>
              <w:spacing w:line="360" w:lineRule="auto"/>
              <w:rPr>
                <w:rFonts w:ascii="Arial" w:hAnsi="Arial" w:cs="Arial"/>
                <w:sz w:val="24"/>
                <w:szCs w:val="24"/>
                <w:lang w:val="es-ES_tradnl"/>
              </w:rPr>
            </w:pPr>
          </w:p>
        </w:tc>
      </w:tr>
      <w:tr w:rsidR="002F7C6E" w:rsidRPr="00566FF2" w14:paraId="2AE2C5DA" w14:textId="77777777" w:rsidTr="004C12D6">
        <w:tc>
          <w:tcPr>
            <w:tcW w:w="2376" w:type="dxa"/>
          </w:tcPr>
          <w:p w14:paraId="5DF88030"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Título</w:t>
            </w:r>
          </w:p>
        </w:tc>
        <w:tc>
          <w:tcPr>
            <w:tcW w:w="6678" w:type="dxa"/>
          </w:tcPr>
          <w:p w14:paraId="215A93BF" w14:textId="1B50AC4C" w:rsidR="0038213F" w:rsidRPr="00566FF2" w:rsidRDefault="00605D1A" w:rsidP="00566FF2">
            <w:pPr>
              <w:spacing w:line="360" w:lineRule="auto"/>
              <w:rPr>
                <w:rFonts w:ascii="Arial" w:hAnsi="Arial" w:cs="Arial"/>
                <w:sz w:val="24"/>
                <w:szCs w:val="24"/>
              </w:rPr>
            </w:pPr>
            <w:r w:rsidRPr="00566FF2">
              <w:rPr>
                <w:rFonts w:ascii="Arial" w:hAnsi="Arial" w:cs="Arial"/>
                <w:sz w:val="24"/>
                <w:szCs w:val="24"/>
              </w:rPr>
              <w:t>Las diferencias entre los planteamientos de Lamarck y de Darwin</w:t>
            </w:r>
          </w:p>
        </w:tc>
      </w:tr>
      <w:tr w:rsidR="002F7C6E" w:rsidRPr="00566FF2" w14:paraId="6AA8A55B" w14:textId="77777777" w:rsidTr="004C12D6">
        <w:tc>
          <w:tcPr>
            <w:tcW w:w="2376" w:type="dxa"/>
          </w:tcPr>
          <w:p w14:paraId="58CD1043" w14:textId="77777777" w:rsidR="0038213F" w:rsidRPr="00566FF2" w:rsidRDefault="0038213F" w:rsidP="00566FF2">
            <w:pPr>
              <w:spacing w:line="360" w:lineRule="auto"/>
              <w:rPr>
                <w:rFonts w:ascii="Arial" w:hAnsi="Arial" w:cs="Arial"/>
                <w:b/>
                <w:sz w:val="24"/>
                <w:szCs w:val="24"/>
              </w:rPr>
            </w:pPr>
            <w:r w:rsidRPr="00566FF2">
              <w:rPr>
                <w:rFonts w:ascii="Arial" w:hAnsi="Arial" w:cs="Arial"/>
                <w:b/>
                <w:sz w:val="24"/>
                <w:szCs w:val="24"/>
              </w:rPr>
              <w:t>Descripción</w:t>
            </w:r>
          </w:p>
        </w:tc>
        <w:tc>
          <w:tcPr>
            <w:tcW w:w="6678" w:type="dxa"/>
          </w:tcPr>
          <w:p w14:paraId="4DF5D2E6" w14:textId="71FD9124" w:rsidR="0038213F" w:rsidRPr="00566FF2" w:rsidRDefault="00941E67" w:rsidP="009043EF">
            <w:pPr>
              <w:spacing w:line="360" w:lineRule="auto"/>
              <w:rPr>
                <w:rFonts w:ascii="Arial" w:hAnsi="Arial" w:cs="Arial"/>
                <w:sz w:val="24"/>
                <w:szCs w:val="24"/>
              </w:rPr>
            </w:pPr>
            <w:r w:rsidRPr="00566FF2">
              <w:rPr>
                <w:rFonts w:ascii="Arial" w:hAnsi="Arial" w:cs="Arial"/>
                <w:sz w:val="24"/>
                <w:szCs w:val="24"/>
              </w:rPr>
              <w:t xml:space="preserve">Actividad para comparar los planteamientos de </w:t>
            </w:r>
            <w:r w:rsidR="009043EF" w:rsidRPr="00566FF2">
              <w:rPr>
                <w:rFonts w:ascii="Arial" w:hAnsi="Arial" w:cs="Arial"/>
                <w:sz w:val="24"/>
                <w:szCs w:val="24"/>
              </w:rPr>
              <w:t xml:space="preserve">Lamarck </w:t>
            </w:r>
            <w:r w:rsidRPr="00566FF2">
              <w:rPr>
                <w:rFonts w:ascii="Arial" w:hAnsi="Arial" w:cs="Arial"/>
                <w:sz w:val="24"/>
                <w:szCs w:val="24"/>
              </w:rPr>
              <w:t xml:space="preserve">y de </w:t>
            </w:r>
            <w:r w:rsidR="009043EF" w:rsidRPr="00566FF2">
              <w:rPr>
                <w:rFonts w:ascii="Arial" w:hAnsi="Arial" w:cs="Arial"/>
                <w:sz w:val="24"/>
                <w:szCs w:val="24"/>
              </w:rPr>
              <w:t>Darwin</w:t>
            </w:r>
          </w:p>
        </w:tc>
      </w:tr>
    </w:tbl>
    <w:p w14:paraId="62DC9229" w14:textId="77777777" w:rsidR="00BC7CFA" w:rsidRPr="00566FF2" w:rsidRDefault="00BC7CFA" w:rsidP="00566FF2">
      <w:pPr>
        <w:spacing w:line="360" w:lineRule="auto"/>
        <w:rPr>
          <w:rFonts w:ascii="Arial" w:hAnsi="Arial" w:cs="Arial"/>
          <w:b/>
          <w:sz w:val="24"/>
          <w:szCs w:val="24"/>
          <w:highlight w:val="yellow"/>
        </w:rPr>
      </w:pPr>
    </w:p>
    <w:p w14:paraId="42E023A2" w14:textId="0284E797" w:rsidR="008626BD" w:rsidRPr="00566FF2" w:rsidRDefault="008626BD" w:rsidP="00566FF2">
      <w:pPr>
        <w:spacing w:line="360" w:lineRule="auto"/>
        <w:rPr>
          <w:rFonts w:ascii="Arial" w:hAnsi="Arial" w:cs="Arial"/>
          <w:b/>
          <w:sz w:val="24"/>
          <w:szCs w:val="24"/>
        </w:rPr>
      </w:pPr>
      <w:r w:rsidRPr="00566FF2">
        <w:rPr>
          <w:rFonts w:ascii="Arial" w:hAnsi="Arial" w:cs="Arial"/>
          <w:b/>
          <w:sz w:val="24"/>
          <w:szCs w:val="24"/>
          <w:highlight w:val="yellow"/>
        </w:rPr>
        <w:t>[SECCIÓN</w:t>
      </w:r>
      <w:r w:rsidR="00566FF2">
        <w:rPr>
          <w:rFonts w:ascii="Arial" w:hAnsi="Arial" w:cs="Arial"/>
          <w:b/>
          <w:sz w:val="24"/>
          <w:szCs w:val="24"/>
          <w:highlight w:val="yellow"/>
        </w:rPr>
        <w:t xml:space="preserve"> </w:t>
      </w:r>
      <w:r w:rsidRPr="00566FF2">
        <w:rPr>
          <w:rFonts w:ascii="Arial" w:hAnsi="Arial" w:cs="Arial"/>
          <w:b/>
          <w:sz w:val="24"/>
          <w:szCs w:val="24"/>
          <w:highlight w:val="yellow"/>
        </w:rPr>
        <w:t>2]</w:t>
      </w:r>
      <w:r w:rsidRPr="00566FF2">
        <w:rPr>
          <w:rFonts w:ascii="Arial" w:hAnsi="Arial" w:cs="Arial"/>
          <w:b/>
          <w:sz w:val="24"/>
          <w:szCs w:val="24"/>
        </w:rPr>
        <w:t xml:space="preserve"> 2.3 Las pruebas que sustentan la evolución biológica</w:t>
      </w:r>
    </w:p>
    <w:p w14:paraId="2BC3D78B" w14:textId="0C236B0D" w:rsidR="008626BD" w:rsidRPr="00566FF2" w:rsidRDefault="008626BD"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Hay una serie de evidencias que permiten demostrar la realidad </w:t>
      </w:r>
      <w:r w:rsidR="00CF14D7" w:rsidRPr="00566FF2">
        <w:rPr>
          <w:rFonts w:ascii="Arial" w:eastAsia="Times New Roman" w:hAnsi="Arial" w:cs="Arial"/>
          <w:sz w:val="24"/>
          <w:szCs w:val="24"/>
          <w:lang w:eastAsia="es-CO"/>
        </w:rPr>
        <w:t xml:space="preserve">de la </w:t>
      </w:r>
      <w:r w:rsidRPr="00566FF2">
        <w:rPr>
          <w:rFonts w:ascii="Arial" w:eastAsia="Times New Roman" w:hAnsi="Arial" w:cs="Arial"/>
          <w:sz w:val="24"/>
          <w:szCs w:val="24"/>
          <w:lang w:eastAsia="es-CO"/>
        </w:rPr>
        <w:t xml:space="preserve">evolución biológica. Estas </w:t>
      </w:r>
      <w:r w:rsidR="00CF14D7" w:rsidRPr="00566FF2">
        <w:rPr>
          <w:rFonts w:ascii="Arial" w:eastAsia="Times New Roman" w:hAnsi="Arial" w:cs="Arial"/>
          <w:sz w:val="24"/>
          <w:szCs w:val="24"/>
          <w:lang w:eastAsia="es-CO"/>
        </w:rPr>
        <w:t>son pruebas de</w:t>
      </w:r>
      <w:r w:rsidRPr="00566FF2">
        <w:rPr>
          <w:rFonts w:ascii="Arial" w:eastAsia="Times New Roman" w:hAnsi="Arial" w:cs="Arial"/>
          <w:sz w:val="24"/>
          <w:szCs w:val="24"/>
          <w:lang w:eastAsia="es-CO"/>
        </w:rPr>
        <w:t xml:space="preserve"> </w:t>
      </w:r>
      <w:r w:rsidR="00846110" w:rsidRPr="00566FF2">
        <w:rPr>
          <w:rFonts w:ascii="Arial" w:eastAsia="Times New Roman" w:hAnsi="Arial" w:cs="Arial"/>
          <w:sz w:val="24"/>
          <w:szCs w:val="24"/>
          <w:lang w:eastAsia="es-CO"/>
        </w:rPr>
        <w:t>que las especies cambian con</w:t>
      </w:r>
      <w:r w:rsidRPr="00566FF2">
        <w:rPr>
          <w:rFonts w:ascii="Arial" w:eastAsia="Times New Roman" w:hAnsi="Arial" w:cs="Arial"/>
          <w:sz w:val="24"/>
          <w:szCs w:val="24"/>
          <w:lang w:eastAsia="es-CO"/>
        </w:rPr>
        <w:t xml:space="preserve"> el tiempo, y</w:t>
      </w:r>
      <w:r w:rsidR="00CF14D7" w:rsidRPr="00566FF2">
        <w:rPr>
          <w:rFonts w:ascii="Arial" w:eastAsia="Times New Roman" w:hAnsi="Arial" w:cs="Arial"/>
          <w:sz w:val="24"/>
          <w:szCs w:val="24"/>
          <w:lang w:eastAsia="es-CO"/>
        </w:rPr>
        <w:t xml:space="preserve"> de que los</w:t>
      </w:r>
      <w:r w:rsidRPr="00566FF2">
        <w:rPr>
          <w:rFonts w:ascii="Arial" w:eastAsia="Times New Roman" w:hAnsi="Arial" w:cs="Arial"/>
          <w:sz w:val="24"/>
          <w:szCs w:val="24"/>
          <w:lang w:eastAsia="es-CO"/>
        </w:rPr>
        <w:t xml:space="preserve"> </w:t>
      </w:r>
      <w:r w:rsidR="00CF14D7" w:rsidRPr="00566FF2">
        <w:rPr>
          <w:rFonts w:ascii="Arial" w:eastAsia="Times New Roman" w:hAnsi="Arial" w:cs="Arial"/>
          <w:sz w:val="24"/>
          <w:szCs w:val="24"/>
          <w:lang w:eastAsia="es-CO"/>
        </w:rPr>
        <w:t>organismos moderno</w:t>
      </w:r>
      <w:r w:rsidRPr="00566FF2">
        <w:rPr>
          <w:rFonts w:ascii="Arial" w:eastAsia="Times New Roman" w:hAnsi="Arial" w:cs="Arial"/>
          <w:sz w:val="24"/>
          <w:szCs w:val="24"/>
          <w:lang w:eastAsia="es-CO"/>
        </w:rPr>
        <w:t xml:space="preserve">s comparten </w:t>
      </w:r>
      <w:r w:rsidR="00846110" w:rsidRPr="00566FF2">
        <w:rPr>
          <w:rFonts w:ascii="Arial" w:eastAsia="Times New Roman" w:hAnsi="Arial" w:cs="Arial"/>
          <w:sz w:val="24"/>
          <w:szCs w:val="24"/>
          <w:lang w:eastAsia="es-CO"/>
        </w:rPr>
        <w:t>ancestros</w:t>
      </w:r>
      <w:r w:rsidRPr="00566FF2">
        <w:rPr>
          <w:rFonts w:ascii="Arial" w:eastAsia="Times New Roman" w:hAnsi="Arial" w:cs="Arial"/>
          <w:sz w:val="24"/>
          <w:szCs w:val="24"/>
          <w:lang w:eastAsia="es-CO"/>
        </w:rPr>
        <w:t xml:space="preserve"> comunes</w:t>
      </w:r>
      <w:r w:rsidR="00CF14D7" w:rsidRPr="00566FF2">
        <w:rPr>
          <w:rFonts w:ascii="Arial" w:eastAsia="Times New Roman" w:hAnsi="Arial" w:cs="Arial"/>
          <w:sz w:val="24"/>
          <w:szCs w:val="24"/>
          <w:lang w:eastAsia="es-CO"/>
        </w:rPr>
        <w:t>.</w:t>
      </w:r>
      <w:r w:rsidR="00846110" w:rsidRPr="00566FF2">
        <w:rPr>
          <w:rFonts w:ascii="Arial" w:eastAsia="Times New Roman" w:hAnsi="Arial" w:cs="Arial"/>
          <w:sz w:val="24"/>
          <w:szCs w:val="24"/>
          <w:lang w:eastAsia="es-CO"/>
        </w:rPr>
        <w:t xml:space="preserve"> Existen </w:t>
      </w:r>
      <w:r w:rsidR="009043EF">
        <w:rPr>
          <w:rFonts w:ascii="Arial" w:eastAsia="Times New Roman" w:hAnsi="Arial" w:cs="Arial"/>
          <w:sz w:val="24"/>
          <w:szCs w:val="24"/>
          <w:lang w:eastAsia="es-CO"/>
        </w:rPr>
        <w:t xml:space="preserve">evidencias </w:t>
      </w:r>
      <w:r w:rsidR="00846110" w:rsidRPr="00566FF2">
        <w:rPr>
          <w:rFonts w:ascii="Arial" w:eastAsia="Times New Roman" w:hAnsi="Arial" w:cs="Arial"/>
          <w:sz w:val="24"/>
          <w:szCs w:val="24"/>
          <w:lang w:eastAsia="es-CO"/>
        </w:rPr>
        <w:t>de varios tipos:</w:t>
      </w:r>
    </w:p>
    <w:p w14:paraId="1330B33C" w14:textId="77777777" w:rsidR="008626BD" w:rsidRPr="00566FF2" w:rsidRDefault="008626BD"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 </w:t>
      </w:r>
    </w:p>
    <w:p w14:paraId="4E58C011" w14:textId="0AC095C2" w:rsidR="00507F14" w:rsidRPr="00566FF2" w:rsidRDefault="008626BD"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Las </w:t>
      </w:r>
      <w:r w:rsidRPr="00566FF2">
        <w:rPr>
          <w:rFonts w:ascii="Arial" w:eastAsia="Times New Roman" w:hAnsi="Arial" w:cs="Arial"/>
          <w:b/>
          <w:bCs/>
          <w:sz w:val="24"/>
          <w:szCs w:val="24"/>
          <w:lang w:eastAsia="es-CO"/>
        </w:rPr>
        <w:t>pruebas paleontológicas</w:t>
      </w:r>
      <w:r w:rsidR="00507F14" w:rsidRPr="00566FF2">
        <w:rPr>
          <w:rFonts w:ascii="Arial" w:eastAsia="Times New Roman" w:hAnsi="Arial" w:cs="Arial"/>
          <w:sz w:val="24"/>
          <w:szCs w:val="24"/>
          <w:lang w:eastAsia="es-CO"/>
        </w:rPr>
        <w:t xml:space="preserve"> </w:t>
      </w:r>
      <w:r w:rsidR="00846110" w:rsidRPr="00566FF2">
        <w:rPr>
          <w:rFonts w:ascii="Arial" w:eastAsia="Times New Roman" w:hAnsi="Arial" w:cs="Arial"/>
          <w:sz w:val="24"/>
          <w:szCs w:val="24"/>
          <w:lang w:eastAsia="es-CO"/>
        </w:rPr>
        <w:t>surgen</w:t>
      </w:r>
      <w:r w:rsidRPr="00566FF2">
        <w:rPr>
          <w:rFonts w:ascii="Arial" w:eastAsia="Times New Roman" w:hAnsi="Arial" w:cs="Arial"/>
          <w:sz w:val="24"/>
          <w:szCs w:val="24"/>
          <w:lang w:eastAsia="es-CO"/>
        </w:rPr>
        <w:t xml:space="preserve"> </w:t>
      </w:r>
      <w:r w:rsidR="00846110" w:rsidRPr="00566FF2">
        <w:rPr>
          <w:rFonts w:ascii="Arial" w:eastAsia="Times New Roman" w:hAnsi="Arial" w:cs="Arial"/>
          <w:sz w:val="24"/>
          <w:szCs w:val="24"/>
          <w:lang w:eastAsia="es-CO"/>
        </w:rPr>
        <w:t>d</w:t>
      </w:r>
      <w:r w:rsidRPr="00566FF2">
        <w:rPr>
          <w:rFonts w:ascii="Arial" w:eastAsia="Times New Roman" w:hAnsi="Arial" w:cs="Arial"/>
          <w:sz w:val="24"/>
          <w:szCs w:val="24"/>
          <w:lang w:eastAsia="es-CO"/>
        </w:rPr>
        <w:t>el estudio de los fósiles presentes en los sedimentos y rocas de la corteza terrestre. Los organismos fos</w:t>
      </w:r>
      <w:r w:rsidR="003451C4" w:rsidRPr="00566FF2">
        <w:rPr>
          <w:rFonts w:ascii="Arial" w:eastAsia="Times New Roman" w:hAnsi="Arial" w:cs="Arial"/>
          <w:sz w:val="24"/>
          <w:szCs w:val="24"/>
          <w:lang w:eastAsia="es-CO"/>
        </w:rPr>
        <w:t>ilizados son diferentes a lo</w:t>
      </w:r>
      <w:r w:rsidRPr="00566FF2">
        <w:rPr>
          <w:rFonts w:ascii="Arial" w:eastAsia="Times New Roman" w:hAnsi="Arial" w:cs="Arial"/>
          <w:sz w:val="24"/>
          <w:szCs w:val="24"/>
          <w:lang w:eastAsia="es-CO"/>
        </w:rPr>
        <w:t>s existente</w:t>
      </w:r>
      <w:r w:rsidR="003451C4" w:rsidRPr="00566FF2">
        <w:rPr>
          <w:rFonts w:ascii="Arial" w:eastAsia="Times New Roman" w:hAnsi="Arial" w:cs="Arial"/>
          <w:sz w:val="24"/>
          <w:szCs w:val="24"/>
          <w:lang w:eastAsia="es-CO"/>
        </w:rPr>
        <w:t>s actualmente, además,</w:t>
      </w:r>
      <w:r w:rsidR="00846110"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el registro</w:t>
      </w:r>
      <w:r w:rsidR="007008E7" w:rsidRPr="00566FF2">
        <w:rPr>
          <w:rFonts w:ascii="Arial" w:eastAsia="Times New Roman" w:hAnsi="Arial" w:cs="Arial"/>
          <w:sz w:val="24"/>
          <w:szCs w:val="24"/>
          <w:lang w:eastAsia="es-CO"/>
        </w:rPr>
        <w:t xml:space="preserve"> muestra que los diversos grupos de organismos no aparecieron en la </w:t>
      </w:r>
      <w:r w:rsidR="00A970C8">
        <w:rPr>
          <w:rFonts w:ascii="Arial" w:eastAsia="Times New Roman" w:hAnsi="Arial" w:cs="Arial"/>
          <w:sz w:val="24"/>
          <w:szCs w:val="24"/>
          <w:lang w:eastAsia="es-CO"/>
        </w:rPr>
        <w:t>Ti</w:t>
      </w:r>
      <w:r w:rsidR="00A970C8" w:rsidRPr="00566FF2">
        <w:rPr>
          <w:rFonts w:ascii="Arial" w:eastAsia="Times New Roman" w:hAnsi="Arial" w:cs="Arial"/>
          <w:sz w:val="24"/>
          <w:szCs w:val="24"/>
          <w:lang w:eastAsia="es-CO"/>
        </w:rPr>
        <w:t xml:space="preserve">erra </w:t>
      </w:r>
      <w:r w:rsidR="007008E7" w:rsidRPr="00566FF2">
        <w:rPr>
          <w:rFonts w:ascii="Arial" w:eastAsia="Times New Roman" w:hAnsi="Arial" w:cs="Arial"/>
          <w:sz w:val="24"/>
          <w:szCs w:val="24"/>
          <w:lang w:eastAsia="es-CO"/>
        </w:rPr>
        <w:t>simultáneame</w:t>
      </w:r>
      <w:r w:rsidR="00507F14" w:rsidRPr="00566FF2">
        <w:rPr>
          <w:rFonts w:ascii="Arial" w:eastAsia="Times New Roman" w:hAnsi="Arial" w:cs="Arial"/>
          <w:sz w:val="24"/>
          <w:szCs w:val="24"/>
          <w:lang w:eastAsia="es-CO"/>
        </w:rPr>
        <w:t>nte. Si así hubiera sido</w:t>
      </w:r>
      <w:r w:rsidRPr="00566FF2">
        <w:rPr>
          <w:rFonts w:ascii="Arial" w:eastAsia="Times New Roman" w:hAnsi="Arial" w:cs="Arial"/>
          <w:sz w:val="24"/>
          <w:szCs w:val="24"/>
          <w:lang w:eastAsia="es-CO"/>
        </w:rPr>
        <w:t>, como lo propone el creacionis</w:t>
      </w:r>
      <w:r w:rsidR="003451C4" w:rsidRPr="00566FF2">
        <w:rPr>
          <w:rFonts w:ascii="Arial" w:eastAsia="Times New Roman" w:hAnsi="Arial" w:cs="Arial"/>
          <w:sz w:val="24"/>
          <w:szCs w:val="24"/>
          <w:lang w:eastAsia="es-CO"/>
        </w:rPr>
        <w:t>mo, se encontrarían</w:t>
      </w:r>
      <w:r w:rsidRPr="00566FF2">
        <w:rPr>
          <w:rFonts w:ascii="Arial" w:eastAsia="Times New Roman" w:hAnsi="Arial" w:cs="Arial"/>
          <w:sz w:val="24"/>
          <w:szCs w:val="24"/>
          <w:lang w:eastAsia="es-CO"/>
        </w:rPr>
        <w:t xml:space="preserve"> fósiles de </w:t>
      </w:r>
      <w:r w:rsidRPr="00566FF2">
        <w:rPr>
          <w:rFonts w:ascii="Arial" w:eastAsia="Times New Roman" w:hAnsi="Arial" w:cs="Arial"/>
          <w:sz w:val="24"/>
          <w:szCs w:val="24"/>
          <w:lang w:eastAsia="es-CO"/>
        </w:rPr>
        <w:lastRenderedPageBreak/>
        <w:t>todos estos grupos en una misma capa de la corteza terrestre</w:t>
      </w:r>
      <w:r w:rsidR="00507F14" w:rsidRPr="00566FF2">
        <w:rPr>
          <w:rFonts w:ascii="Arial" w:eastAsia="Times New Roman" w:hAnsi="Arial" w:cs="Arial"/>
          <w:sz w:val="24"/>
          <w:szCs w:val="24"/>
          <w:lang w:eastAsia="es-CO"/>
        </w:rPr>
        <w:t>, ya que cada capa corresponde a un periodo diferente</w:t>
      </w:r>
      <w:r w:rsidR="00BD006B" w:rsidRPr="00566FF2">
        <w:rPr>
          <w:rFonts w:ascii="Arial" w:eastAsia="Times New Roman" w:hAnsi="Arial" w:cs="Arial"/>
          <w:sz w:val="24"/>
          <w:szCs w:val="24"/>
          <w:lang w:eastAsia="es-CO"/>
        </w:rPr>
        <w:t>.</w:t>
      </w:r>
    </w:p>
    <w:p w14:paraId="3DCD19A7" w14:textId="77777777" w:rsidR="00507F14" w:rsidRPr="00566FF2" w:rsidRDefault="00507F14" w:rsidP="00566FF2">
      <w:pPr>
        <w:shd w:val="clear" w:color="auto" w:fill="FFFFFF"/>
        <w:spacing w:after="0" w:line="360" w:lineRule="auto"/>
        <w:rPr>
          <w:rFonts w:ascii="Arial" w:eastAsia="Times New Roman" w:hAnsi="Arial" w:cs="Arial"/>
          <w:sz w:val="24"/>
          <w:szCs w:val="24"/>
          <w:lang w:eastAsia="es-CO"/>
        </w:rPr>
      </w:pPr>
    </w:p>
    <w:p w14:paraId="005DEE78" w14:textId="69293D27" w:rsidR="008626BD" w:rsidRPr="00566FF2" w:rsidRDefault="00507F14"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También es notable que el orden en el que aparecen los fósiles muestra cambios graduales en las estructuras</w:t>
      </w:r>
      <w:r w:rsidR="00A970C8">
        <w:rPr>
          <w:rFonts w:ascii="Arial" w:eastAsia="Times New Roman" w:hAnsi="Arial" w:cs="Arial"/>
          <w:sz w:val="24"/>
          <w:szCs w:val="24"/>
          <w:lang w:eastAsia="es-CO"/>
        </w:rPr>
        <w:t>,</w:t>
      </w:r>
      <w:r w:rsidRPr="00566FF2">
        <w:rPr>
          <w:rFonts w:ascii="Arial" w:eastAsia="Times New Roman" w:hAnsi="Arial" w:cs="Arial"/>
          <w:sz w:val="24"/>
          <w:szCs w:val="24"/>
          <w:lang w:eastAsia="es-CO"/>
        </w:rPr>
        <w:t xml:space="preserve"> y</w:t>
      </w:r>
      <w:r w:rsidRPr="00566FF2">
        <w:rPr>
          <w:rFonts w:ascii="Arial" w:eastAsia="Times New Roman" w:hAnsi="Arial" w:cs="Arial"/>
          <w:sz w:val="24"/>
          <w:szCs w:val="24"/>
          <w:lang w:eastAsia="es-CO"/>
        </w:rPr>
        <w:t xml:space="preserve"> corresponde a las teorías acerca de la evolución de los distintos grupos, siendo los fósiles más antiguos aquellos de los organismos más primitivos, ancestros de los seres vivos modernos.</w:t>
      </w:r>
    </w:p>
    <w:p w14:paraId="2E921A0E" w14:textId="77777777" w:rsidR="00BD006B" w:rsidRPr="00566FF2" w:rsidRDefault="00BD006B" w:rsidP="00566FF2">
      <w:pP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376"/>
        <w:gridCol w:w="6663"/>
      </w:tblGrid>
      <w:tr w:rsidR="002F7C6E" w:rsidRPr="00566FF2" w14:paraId="7BF13276" w14:textId="77777777" w:rsidTr="001F2DCA">
        <w:tc>
          <w:tcPr>
            <w:tcW w:w="9039" w:type="dxa"/>
            <w:gridSpan w:val="2"/>
            <w:shd w:val="clear" w:color="auto" w:fill="000000" w:themeFill="text1"/>
          </w:tcPr>
          <w:p w14:paraId="35FE6839" w14:textId="77777777" w:rsidR="00BD006B" w:rsidRPr="00566FF2" w:rsidRDefault="00BD006B" w:rsidP="00566FF2">
            <w:pPr>
              <w:spacing w:line="360" w:lineRule="auto"/>
              <w:jc w:val="center"/>
              <w:rPr>
                <w:rFonts w:ascii="Arial" w:hAnsi="Arial" w:cs="Arial"/>
                <w:b/>
                <w:sz w:val="24"/>
                <w:szCs w:val="24"/>
              </w:rPr>
            </w:pPr>
            <w:r w:rsidRPr="00566FF2">
              <w:rPr>
                <w:rFonts w:ascii="Arial" w:hAnsi="Arial" w:cs="Arial"/>
                <w:b/>
                <w:sz w:val="24"/>
                <w:szCs w:val="24"/>
              </w:rPr>
              <w:t>Destacado</w:t>
            </w:r>
          </w:p>
        </w:tc>
      </w:tr>
      <w:tr w:rsidR="002F7C6E" w:rsidRPr="00566FF2" w14:paraId="78A41A4C" w14:textId="77777777" w:rsidTr="001F2DCA">
        <w:tc>
          <w:tcPr>
            <w:tcW w:w="2376" w:type="dxa"/>
          </w:tcPr>
          <w:p w14:paraId="6F29DE50" w14:textId="77777777" w:rsidR="00BD006B" w:rsidRPr="00566FF2" w:rsidRDefault="00BD006B" w:rsidP="00566FF2">
            <w:pPr>
              <w:spacing w:line="360" w:lineRule="auto"/>
              <w:rPr>
                <w:rFonts w:ascii="Arial" w:hAnsi="Arial" w:cs="Arial"/>
                <w:b/>
                <w:sz w:val="24"/>
                <w:szCs w:val="24"/>
              </w:rPr>
            </w:pPr>
            <w:r w:rsidRPr="00566FF2">
              <w:rPr>
                <w:rFonts w:ascii="Arial" w:hAnsi="Arial" w:cs="Arial"/>
                <w:b/>
                <w:sz w:val="24"/>
                <w:szCs w:val="24"/>
              </w:rPr>
              <w:t>Título</w:t>
            </w:r>
          </w:p>
        </w:tc>
        <w:tc>
          <w:tcPr>
            <w:tcW w:w="6663" w:type="dxa"/>
          </w:tcPr>
          <w:p w14:paraId="3442903C" w14:textId="77777777" w:rsidR="00BD006B" w:rsidRPr="00F75E20" w:rsidRDefault="00BD006B" w:rsidP="00566FF2">
            <w:pPr>
              <w:spacing w:line="360" w:lineRule="auto"/>
              <w:rPr>
                <w:rFonts w:ascii="Arial" w:hAnsi="Arial" w:cs="Arial"/>
                <w:sz w:val="24"/>
                <w:szCs w:val="24"/>
              </w:rPr>
            </w:pPr>
            <w:r w:rsidRPr="00F75E20">
              <w:rPr>
                <w:rFonts w:ascii="Arial" w:hAnsi="Arial" w:cs="Arial"/>
                <w:sz w:val="24"/>
                <w:szCs w:val="24"/>
              </w:rPr>
              <w:t>Los fósiles</w:t>
            </w:r>
          </w:p>
        </w:tc>
      </w:tr>
      <w:tr w:rsidR="002F7C6E" w:rsidRPr="00566FF2" w14:paraId="74A295B0" w14:textId="77777777" w:rsidTr="001F2DCA">
        <w:tc>
          <w:tcPr>
            <w:tcW w:w="2376" w:type="dxa"/>
          </w:tcPr>
          <w:p w14:paraId="4A91C0E8" w14:textId="77777777" w:rsidR="00BD006B" w:rsidRPr="00566FF2" w:rsidRDefault="00BD006B" w:rsidP="00566FF2">
            <w:pPr>
              <w:spacing w:line="360" w:lineRule="auto"/>
              <w:rPr>
                <w:rFonts w:ascii="Arial" w:hAnsi="Arial" w:cs="Arial"/>
                <w:sz w:val="24"/>
                <w:szCs w:val="24"/>
              </w:rPr>
            </w:pPr>
            <w:r w:rsidRPr="00566FF2">
              <w:rPr>
                <w:rFonts w:ascii="Arial" w:hAnsi="Arial" w:cs="Arial"/>
                <w:b/>
                <w:sz w:val="24"/>
                <w:szCs w:val="24"/>
              </w:rPr>
              <w:t>Contenido</w:t>
            </w:r>
          </w:p>
        </w:tc>
        <w:tc>
          <w:tcPr>
            <w:tcW w:w="6663" w:type="dxa"/>
          </w:tcPr>
          <w:p w14:paraId="54A26251" w14:textId="77777777" w:rsidR="00BD006B" w:rsidRPr="00566FF2" w:rsidRDefault="00BD006B"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 xml:space="preserve">Los </w:t>
            </w:r>
            <w:r w:rsidRPr="00566FF2">
              <w:rPr>
                <w:rFonts w:ascii="Arial" w:hAnsi="Arial" w:cs="Arial"/>
                <w:b/>
                <w:sz w:val="24"/>
                <w:szCs w:val="24"/>
                <w:shd w:val="clear" w:color="auto" w:fill="FFFFFF"/>
              </w:rPr>
              <w:t>fósiles</w:t>
            </w:r>
            <w:r w:rsidRPr="00566FF2">
              <w:rPr>
                <w:rFonts w:ascii="Arial" w:hAnsi="Arial" w:cs="Arial"/>
                <w:sz w:val="24"/>
                <w:szCs w:val="24"/>
                <w:shd w:val="clear" w:color="auto" w:fill="FFFFFF"/>
              </w:rPr>
              <w:t xml:space="preserve"> son restos de organismos que vivieron en el pasado y que por procesos naturales se conservaron en antiguos depósitos de rocas sedimentarias. La ciencia que estudia los fósiles se denomina </w:t>
            </w:r>
            <w:r w:rsidRPr="00566FF2">
              <w:rPr>
                <w:rFonts w:ascii="Arial" w:hAnsi="Arial" w:cs="Arial"/>
                <w:b/>
                <w:sz w:val="24"/>
                <w:szCs w:val="24"/>
                <w:shd w:val="clear" w:color="auto" w:fill="FFFFFF"/>
              </w:rPr>
              <w:t>paleontología</w:t>
            </w:r>
            <w:r w:rsidRPr="00566FF2">
              <w:rPr>
                <w:rFonts w:ascii="Arial" w:hAnsi="Arial" w:cs="Arial"/>
                <w:sz w:val="24"/>
                <w:szCs w:val="24"/>
                <w:shd w:val="clear" w:color="auto" w:fill="FFFFFF"/>
              </w:rPr>
              <w:t>.</w:t>
            </w:r>
          </w:p>
        </w:tc>
      </w:tr>
    </w:tbl>
    <w:p w14:paraId="1C558018" w14:textId="77777777" w:rsidR="008626BD" w:rsidRPr="00566FF2" w:rsidRDefault="008626BD" w:rsidP="00566FF2">
      <w:pPr>
        <w:shd w:val="clear" w:color="auto" w:fill="FFFFFF"/>
        <w:spacing w:after="0" w:line="360" w:lineRule="auto"/>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3B539B8B" w14:textId="77777777" w:rsidTr="00FD4087">
        <w:tc>
          <w:tcPr>
            <w:tcW w:w="9054" w:type="dxa"/>
            <w:gridSpan w:val="2"/>
            <w:shd w:val="clear" w:color="auto" w:fill="0D0D0D" w:themeFill="text1" w:themeFillTint="F2"/>
          </w:tcPr>
          <w:p w14:paraId="171FD5A3" w14:textId="77777777" w:rsidR="008626BD" w:rsidRPr="00566FF2" w:rsidRDefault="008626BD"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5EDC2203" w14:textId="77777777" w:rsidTr="00FD4087">
        <w:tc>
          <w:tcPr>
            <w:tcW w:w="2376" w:type="dxa"/>
          </w:tcPr>
          <w:p w14:paraId="1182E85C" w14:textId="77777777" w:rsidR="008626BD" w:rsidRPr="00566FF2" w:rsidRDefault="008626BD"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6618C220" w14:textId="77777777" w:rsidR="008626BD" w:rsidRPr="00566FF2" w:rsidRDefault="0042170B" w:rsidP="00566FF2">
            <w:pPr>
              <w:spacing w:line="360" w:lineRule="auto"/>
              <w:rPr>
                <w:rFonts w:ascii="Arial" w:hAnsi="Arial" w:cs="Arial"/>
                <w:sz w:val="24"/>
                <w:szCs w:val="24"/>
              </w:rPr>
            </w:pPr>
            <w:r w:rsidRPr="00566FF2">
              <w:rPr>
                <w:rFonts w:ascii="Arial" w:hAnsi="Arial" w:cs="Arial"/>
                <w:sz w:val="24"/>
                <w:szCs w:val="24"/>
              </w:rPr>
              <w:t>CN_09_03_CO_IMG13</w:t>
            </w:r>
          </w:p>
        </w:tc>
      </w:tr>
      <w:tr w:rsidR="002F7C6E" w:rsidRPr="00566FF2" w14:paraId="1C4677D2" w14:textId="77777777" w:rsidTr="00FD4087">
        <w:tc>
          <w:tcPr>
            <w:tcW w:w="2376" w:type="dxa"/>
          </w:tcPr>
          <w:p w14:paraId="3E11A581" w14:textId="77777777" w:rsidR="008626BD" w:rsidRPr="00566FF2" w:rsidRDefault="008626BD"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46072C97" w14:textId="77777777" w:rsidR="008626BD" w:rsidRPr="00566FF2" w:rsidRDefault="008626BD" w:rsidP="00566FF2">
            <w:pPr>
              <w:spacing w:line="360" w:lineRule="auto"/>
              <w:rPr>
                <w:rFonts w:ascii="Arial" w:hAnsi="Arial" w:cs="Arial"/>
                <w:sz w:val="24"/>
                <w:szCs w:val="24"/>
              </w:rPr>
            </w:pPr>
            <w:r w:rsidRPr="00566FF2">
              <w:rPr>
                <w:rFonts w:ascii="Arial" w:hAnsi="Arial" w:cs="Arial"/>
                <w:sz w:val="24"/>
                <w:szCs w:val="24"/>
              </w:rPr>
              <w:t>Fósil de un dinosaurio con alas</w:t>
            </w:r>
          </w:p>
        </w:tc>
      </w:tr>
      <w:tr w:rsidR="002F7C6E" w:rsidRPr="00566FF2" w14:paraId="4E77501E" w14:textId="77777777" w:rsidTr="00FD4087">
        <w:tc>
          <w:tcPr>
            <w:tcW w:w="2376" w:type="dxa"/>
          </w:tcPr>
          <w:p w14:paraId="566F7A65" w14:textId="77777777" w:rsidR="008626BD" w:rsidRPr="00566FF2" w:rsidRDefault="008626BD" w:rsidP="00566FF2">
            <w:pPr>
              <w:spacing w:line="360" w:lineRule="auto"/>
              <w:rPr>
                <w:rFonts w:ascii="Arial" w:hAnsi="Arial" w:cs="Arial"/>
                <w:sz w:val="24"/>
                <w:szCs w:val="24"/>
              </w:rPr>
            </w:pPr>
            <w:r w:rsidRPr="00566FF2">
              <w:rPr>
                <w:rFonts w:ascii="Arial" w:hAnsi="Arial" w:cs="Arial"/>
                <w:b/>
                <w:sz w:val="24"/>
                <w:szCs w:val="24"/>
              </w:rPr>
              <w:t>Código Shutterstock (o URL o la ruta en AulaPlaneta)</w:t>
            </w:r>
          </w:p>
        </w:tc>
        <w:tc>
          <w:tcPr>
            <w:tcW w:w="6678" w:type="dxa"/>
          </w:tcPr>
          <w:p w14:paraId="0DB75CFF" w14:textId="77777777" w:rsidR="008626BD" w:rsidRPr="00566FF2" w:rsidRDefault="009B5D0F" w:rsidP="00566FF2">
            <w:pPr>
              <w:spacing w:line="360" w:lineRule="auto"/>
              <w:rPr>
                <w:rFonts w:ascii="Arial" w:hAnsi="Arial" w:cs="Arial"/>
                <w:sz w:val="24"/>
                <w:szCs w:val="24"/>
              </w:rPr>
            </w:pPr>
            <w:r w:rsidRPr="00566FF2">
              <w:rPr>
                <w:rFonts w:ascii="Arial" w:hAnsi="Arial" w:cs="Arial"/>
                <w:sz w:val="24"/>
                <w:szCs w:val="24"/>
              </w:rPr>
              <w:t>4</w:t>
            </w:r>
            <w:r w:rsidR="008626BD" w:rsidRPr="00566FF2">
              <w:rPr>
                <w:rFonts w:ascii="Arial" w:hAnsi="Arial" w:cs="Arial"/>
                <w:sz w:val="24"/>
                <w:szCs w:val="24"/>
              </w:rPr>
              <w:t>° ESO/Biología y geología</w:t>
            </w:r>
            <w:r w:rsidR="00311C05" w:rsidRPr="00566FF2">
              <w:rPr>
                <w:rFonts w:ascii="Arial" w:hAnsi="Arial" w:cs="Arial"/>
                <w:sz w:val="24"/>
                <w:szCs w:val="24"/>
                <w:lang w:val="es-ES_tradnl"/>
              </w:rPr>
              <w:t>/La evolución biológica</w:t>
            </w:r>
            <w:r w:rsidR="00311C05" w:rsidRPr="00566FF2">
              <w:rPr>
                <w:rFonts w:ascii="Arial" w:hAnsi="Arial" w:cs="Arial"/>
                <w:sz w:val="24"/>
                <w:szCs w:val="24"/>
              </w:rPr>
              <w:t>/</w:t>
            </w:r>
            <w:r w:rsidR="00311C05" w:rsidRPr="00566FF2">
              <w:rPr>
                <w:rFonts w:ascii="Arial" w:hAnsi="Arial" w:cs="Arial"/>
                <w:sz w:val="24"/>
                <w:szCs w:val="24"/>
                <w:lang w:val="es-ES_tradnl"/>
              </w:rPr>
              <w:t xml:space="preserve">Cuaderno de estudio </w:t>
            </w:r>
            <w:r w:rsidR="008626BD" w:rsidRPr="00566FF2">
              <w:rPr>
                <w:rFonts w:ascii="Arial" w:hAnsi="Arial" w:cs="Arial"/>
                <w:sz w:val="24"/>
                <w:szCs w:val="24"/>
                <w:lang w:val="es-ES_tradnl"/>
              </w:rPr>
              <w:t>/</w:t>
            </w:r>
            <w:r w:rsidR="00311C05" w:rsidRPr="00566FF2">
              <w:rPr>
                <w:rFonts w:ascii="Arial" w:hAnsi="Arial" w:cs="Arial"/>
                <w:sz w:val="24"/>
                <w:szCs w:val="24"/>
                <w:lang w:val="es-ES_tradnl"/>
              </w:rPr>
              <w:t xml:space="preserve">Sección 3: </w:t>
            </w:r>
            <w:r w:rsidR="008626BD" w:rsidRPr="00566FF2">
              <w:rPr>
                <w:rFonts w:ascii="Arial" w:hAnsi="Arial" w:cs="Arial"/>
                <w:sz w:val="24"/>
                <w:szCs w:val="24"/>
                <w:lang w:val="es-ES_tradnl"/>
              </w:rPr>
              <w:t>Las pruebas de la evolución/primera imagen</w:t>
            </w:r>
          </w:p>
        </w:tc>
      </w:tr>
      <w:tr w:rsidR="002F7C6E" w:rsidRPr="00566FF2" w14:paraId="67D681F1" w14:textId="77777777" w:rsidTr="00FD4087">
        <w:tc>
          <w:tcPr>
            <w:tcW w:w="2376" w:type="dxa"/>
          </w:tcPr>
          <w:p w14:paraId="5249728D" w14:textId="77777777" w:rsidR="008626BD" w:rsidRPr="00566FF2" w:rsidRDefault="008626BD"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66BC7B63" w14:textId="384CF451" w:rsidR="008626BD" w:rsidRPr="00566FF2" w:rsidRDefault="008626BD" w:rsidP="00A970C8">
            <w:pPr>
              <w:spacing w:line="360" w:lineRule="auto"/>
              <w:rPr>
                <w:rFonts w:ascii="Arial" w:hAnsi="Arial" w:cs="Arial"/>
                <w:sz w:val="24"/>
                <w:szCs w:val="24"/>
                <w:lang w:val="es-CO"/>
              </w:rPr>
            </w:pPr>
            <w:r w:rsidRPr="00566FF2">
              <w:rPr>
                <w:rFonts w:ascii="Arial" w:hAnsi="Arial" w:cs="Arial"/>
                <w:sz w:val="24"/>
                <w:szCs w:val="24"/>
                <w:lang w:val="es-CO"/>
              </w:rPr>
              <w:t>El </w:t>
            </w:r>
            <w:r w:rsidRPr="00566FF2">
              <w:rPr>
                <w:rFonts w:ascii="Arial" w:hAnsi="Arial" w:cs="Arial"/>
                <w:bCs/>
                <w:sz w:val="24"/>
                <w:szCs w:val="24"/>
                <w:lang w:val="es-CO"/>
              </w:rPr>
              <w:t>fósil</w:t>
            </w:r>
            <w:r w:rsidRPr="00566FF2">
              <w:rPr>
                <w:rFonts w:ascii="Arial" w:hAnsi="Arial" w:cs="Arial"/>
                <w:sz w:val="24"/>
                <w:szCs w:val="24"/>
                <w:lang w:val="es-CO"/>
              </w:rPr>
              <w:t> de </w:t>
            </w:r>
            <w:r w:rsidRPr="00566FF2">
              <w:rPr>
                <w:rFonts w:ascii="Arial" w:hAnsi="Arial" w:cs="Arial"/>
                <w:i/>
                <w:iCs/>
                <w:sz w:val="24"/>
                <w:szCs w:val="24"/>
                <w:lang w:val="es-CO"/>
              </w:rPr>
              <w:t xml:space="preserve">Archaeopteryx lithographica </w:t>
            </w:r>
            <w:r w:rsidR="009B5D0F" w:rsidRPr="00566FF2">
              <w:rPr>
                <w:rFonts w:ascii="Arial" w:hAnsi="Arial" w:cs="Arial"/>
                <w:sz w:val="24"/>
                <w:szCs w:val="24"/>
                <w:lang w:val="es-CO"/>
              </w:rPr>
              <w:t>es prueba d</w:t>
            </w:r>
            <w:r w:rsidRPr="00566FF2">
              <w:rPr>
                <w:rFonts w:ascii="Arial" w:hAnsi="Arial" w:cs="Arial"/>
                <w:sz w:val="24"/>
                <w:szCs w:val="24"/>
                <w:lang w:val="es-CO"/>
              </w:rPr>
              <w:t xml:space="preserve">el origen reptiliano de las aves, al presentar características tanto de </w:t>
            </w:r>
            <w:r w:rsidR="00A970C8">
              <w:rPr>
                <w:rFonts w:ascii="Arial" w:hAnsi="Arial" w:cs="Arial"/>
                <w:sz w:val="24"/>
                <w:szCs w:val="24"/>
                <w:lang w:val="es-CO"/>
              </w:rPr>
              <w:t xml:space="preserve">los </w:t>
            </w:r>
            <w:r w:rsidRPr="00566FF2">
              <w:rPr>
                <w:rFonts w:ascii="Arial" w:hAnsi="Arial" w:cs="Arial"/>
                <w:sz w:val="24"/>
                <w:szCs w:val="24"/>
                <w:lang w:val="es-CO"/>
              </w:rPr>
              <w:t>dinosaurios como de las aves</w:t>
            </w:r>
            <w:r w:rsidR="00566FF2">
              <w:rPr>
                <w:rFonts w:ascii="Arial" w:hAnsi="Arial" w:cs="Arial"/>
                <w:sz w:val="24"/>
                <w:szCs w:val="24"/>
                <w:lang w:val="es-CO"/>
              </w:rPr>
              <w:t xml:space="preserve"> </w:t>
            </w:r>
            <w:r w:rsidR="009B5D0F" w:rsidRPr="00566FF2">
              <w:rPr>
                <w:rFonts w:ascii="Arial" w:hAnsi="Arial" w:cs="Arial"/>
                <w:sz w:val="24"/>
                <w:szCs w:val="24"/>
                <w:lang w:val="es-CO"/>
              </w:rPr>
              <w:t xml:space="preserve">modernas, </w:t>
            </w:r>
            <w:r w:rsidR="009B5D0F" w:rsidRPr="00566FF2">
              <w:rPr>
                <w:rFonts w:ascii="Arial" w:hAnsi="Arial" w:cs="Arial"/>
                <w:sz w:val="24"/>
                <w:szCs w:val="24"/>
                <w:lang w:val="es-CO"/>
              </w:rPr>
              <w:t xml:space="preserve">teniendo </w:t>
            </w:r>
            <w:r w:rsidR="009B5D0F" w:rsidRPr="00566FF2">
              <w:rPr>
                <w:rFonts w:ascii="Arial" w:hAnsi="Arial" w:cs="Arial"/>
                <w:sz w:val="24"/>
                <w:szCs w:val="24"/>
                <w:lang w:val="es-CO"/>
              </w:rPr>
              <w:t xml:space="preserve">dientes afilados, </w:t>
            </w:r>
            <w:r w:rsidRPr="00566FF2">
              <w:rPr>
                <w:rFonts w:ascii="Arial" w:hAnsi="Arial" w:cs="Arial"/>
                <w:sz w:val="24"/>
                <w:szCs w:val="24"/>
                <w:lang w:val="es-CO"/>
              </w:rPr>
              <w:t>de</w:t>
            </w:r>
            <w:r w:rsidR="009B5D0F" w:rsidRPr="00566FF2">
              <w:rPr>
                <w:rFonts w:ascii="Arial" w:hAnsi="Arial" w:cs="Arial"/>
                <w:sz w:val="24"/>
                <w:szCs w:val="24"/>
                <w:lang w:val="es-CO"/>
              </w:rPr>
              <w:t>dos con garras y plumas.</w:t>
            </w:r>
          </w:p>
        </w:tc>
      </w:tr>
    </w:tbl>
    <w:p w14:paraId="2B43F9DB" w14:textId="77777777" w:rsidR="008626BD" w:rsidRPr="00566FF2" w:rsidRDefault="008626BD" w:rsidP="00566FF2">
      <w:pPr>
        <w:spacing w:line="360" w:lineRule="auto"/>
        <w:rPr>
          <w:rFonts w:ascii="Arial" w:hAnsi="Arial" w:cs="Arial"/>
          <w:sz w:val="24"/>
          <w:szCs w:val="24"/>
        </w:rPr>
      </w:pPr>
    </w:p>
    <w:p w14:paraId="69D51156" w14:textId="2CC229D1" w:rsidR="00A758E8" w:rsidRPr="00566FF2" w:rsidRDefault="008626BD" w:rsidP="00566FF2">
      <w:p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
          <w:bCs/>
          <w:sz w:val="24"/>
          <w:szCs w:val="24"/>
        </w:rPr>
        <w:t>pruebas biogeográficas</w:t>
      </w:r>
      <w:r w:rsidR="00800B39" w:rsidRPr="00566FF2">
        <w:rPr>
          <w:rFonts w:ascii="Arial" w:hAnsi="Arial" w:cs="Arial"/>
          <w:sz w:val="24"/>
          <w:szCs w:val="24"/>
        </w:rPr>
        <w:t xml:space="preserve"> se basan</w:t>
      </w:r>
      <w:r w:rsidRPr="00566FF2">
        <w:rPr>
          <w:rFonts w:ascii="Arial" w:hAnsi="Arial" w:cs="Arial"/>
          <w:sz w:val="24"/>
          <w:szCs w:val="24"/>
        </w:rPr>
        <w:t xml:space="preserve"> en el estudio de la distribución</w:t>
      </w:r>
      <w:r w:rsidR="00A01991" w:rsidRPr="00566FF2">
        <w:rPr>
          <w:rFonts w:ascii="Arial" w:hAnsi="Arial" w:cs="Arial"/>
          <w:sz w:val="24"/>
          <w:szCs w:val="24"/>
        </w:rPr>
        <w:t xml:space="preserve"> geográfica de las especies. Se ha encontrado que los organismos</w:t>
      </w:r>
      <w:r w:rsidRPr="00566FF2">
        <w:rPr>
          <w:rFonts w:ascii="Arial" w:hAnsi="Arial" w:cs="Arial"/>
          <w:sz w:val="24"/>
          <w:szCs w:val="24"/>
        </w:rPr>
        <w:t xml:space="preserve"> que v</w:t>
      </w:r>
      <w:r w:rsidR="00A01991" w:rsidRPr="00566FF2">
        <w:rPr>
          <w:rFonts w:ascii="Arial" w:hAnsi="Arial" w:cs="Arial"/>
          <w:sz w:val="24"/>
          <w:szCs w:val="24"/>
        </w:rPr>
        <w:t>iven en áreas cercanas comparten más</w:t>
      </w:r>
      <w:r w:rsidRPr="00566FF2">
        <w:rPr>
          <w:rFonts w:ascii="Arial" w:hAnsi="Arial" w:cs="Arial"/>
          <w:sz w:val="24"/>
          <w:szCs w:val="24"/>
        </w:rPr>
        <w:t xml:space="preserve"> caract</w:t>
      </w:r>
      <w:r w:rsidR="00A01991" w:rsidRPr="00566FF2">
        <w:rPr>
          <w:rFonts w:ascii="Arial" w:hAnsi="Arial" w:cs="Arial"/>
          <w:sz w:val="24"/>
          <w:szCs w:val="24"/>
        </w:rPr>
        <w:t>erísticas</w:t>
      </w:r>
      <w:r w:rsidR="00FA2ADB" w:rsidRPr="00566FF2">
        <w:rPr>
          <w:rFonts w:ascii="Arial" w:hAnsi="Arial" w:cs="Arial"/>
          <w:sz w:val="24"/>
          <w:szCs w:val="24"/>
        </w:rPr>
        <w:t xml:space="preserve"> entre sí</w:t>
      </w:r>
      <w:r w:rsidRPr="00566FF2">
        <w:rPr>
          <w:rFonts w:ascii="Arial" w:hAnsi="Arial" w:cs="Arial"/>
          <w:sz w:val="24"/>
          <w:szCs w:val="24"/>
        </w:rPr>
        <w:t>,</w:t>
      </w:r>
      <w:r w:rsidRPr="00566FF2">
        <w:rPr>
          <w:rFonts w:ascii="Arial" w:hAnsi="Arial" w:cs="Arial"/>
          <w:sz w:val="24"/>
          <w:szCs w:val="24"/>
        </w:rPr>
        <w:t xml:space="preserve"> </w:t>
      </w:r>
      <w:r w:rsidR="00A01991" w:rsidRPr="00566FF2">
        <w:rPr>
          <w:rFonts w:ascii="Arial" w:hAnsi="Arial" w:cs="Arial"/>
          <w:sz w:val="24"/>
          <w:szCs w:val="24"/>
        </w:rPr>
        <w:t xml:space="preserve">y </w:t>
      </w:r>
      <w:r w:rsidR="00FA2ADB" w:rsidRPr="00566FF2">
        <w:rPr>
          <w:rFonts w:ascii="Arial" w:hAnsi="Arial" w:cs="Arial"/>
          <w:sz w:val="24"/>
          <w:szCs w:val="24"/>
        </w:rPr>
        <w:t xml:space="preserve">a su vez </w:t>
      </w:r>
      <w:r w:rsidR="00A01991" w:rsidRPr="00566FF2">
        <w:rPr>
          <w:rFonts w:ascii="Arial" w:hAnsi="Arial" w:cs="Arial"/>
          <w:sz w:val="24"/>
          <w:szCs w:val="24"/>
        </w:rPr>
        <w:t>difieren más de aquellos que</w:t>
      </w:r>
      <w:r w:rsidR="00FA2ADB" w:rsidRPr="00566FF2">
        <w:rPr>
          <w:rFonts w:ascii="Arial" w:hAnsi="Arial" w:cs="Arial"/>
          <w:sz w:val="24"/>
          <w:szCs w:val="24"/>
        </w:rPr>
        <w:t xml:space="preserve"> </w:t>
      </w:r>
      <w:r w:rsidR="00800B39" w:rsidRPr="00566FF2">
        <w:rPr>
          <w:rFonts w:ascii="Arial" w:hAnsi="Arial" w:cs="Arial"/>
          <w:sz w:val="24"/>
          <w:szCs w:val="24"/>
        </w:rPr>
        <w:t>se encuentran en lugares lejanos. Este hecho</w:t>
      </w:r>
      <w:r w:rsidRPr="00566FF2">
        <w:rPr>
          <w:rFonts w:ascii="Arial" w:hAnsi="Arial" w:cs="Arial"/>
          <w:sz w:val="24"/>
          <w:szCs w:val="24"/>
        </w:rPr>
        <w:t xml:space="preserve"> apoya la idea de que </w:t>
      </w:r>
      <w:r w:rsidRPr="00566FF2">
        <w:rPr>
          <w:rFonts w:ascii="Arial" w:hAnsi="Arial" w:cs="Arial"/>
          <w:sz w:val="24"/>
          <w:szCs w:val="24"/>
        </w:rPr>
        <w:lastRenderedPageBreak/>
        <w:t>las especies</w:t>
      </w:r>
      <w:r w:rsidR="00800B39" w:rsidRPr="00566FF2">
        <w:rPr>
          <w:rFonts w:ascii="Arial" w:hAnsi="Arial" w:cs="Arial"/>
          <w:sz w:val="24"/>
          <w:szCs w:val="24"/>
        </w:rPr>
        <w:t xml:space="preserve"> cambian para adaptarse a</w:t>
      </w:r>
      <w:r w:rsidRPr="00566FF2">
        <w:rPr>
          <w:rFonts w:ascii="Arial" w:hAnsi="Arial" w:cs="Arial"/>
          <w:sz w:val="24"/>
          <w:szCs w:val="24"/>
        </w:rPr>
        <w:t xml:space="preserve">l </w:t>
      </w:r>
      <w:r w:rsidRPr="00566FF2">
        <w:rPr>
          <w:rFonts w:ascii="Arial" w:hAnsi="Arial" w:cs="Arial"/>
          <w:b/>
          <w:sz w:val="24"/>
          <w:szCs w:val="24"/>
        </w:rPr>
        <w:t>ambiente</w:t>
      </w:r>
      <w:r w:rsidRPr="00566FF2">
        <w:rPr>
          <w:rFonts w:ascii="Arial" w:hAnsi="Arial" w:cs="Arial"/>
          <w:sz w:val="24"/>
          <w:szCs w:val="24"/>
        </w:rPr>
        <w:t xml:space="preserve"> en el que viven</w:t>
      </w:r>
      <w:r w:rsidR="000B1969">
        <w:rPr>
          <w:rFonts w:ascii="Arial" w:hAnsi="Arial" w:cs="Arial"/>
          <w:sz w:val="24"/>
          <w:szCs w:val="24"/>
        </w:rPr>
        <w:t>;</w:t>
      </w:r>
      <w:r w:rsidR="000B1969" w:rsidRPr="00566FF2">
        <w:rPr>
          <w:rFonts w:ascii="Arial" w:hAnsi="Arial" w:cs="Arial"/>
          <w:sz w:val="24"/>
          <w:szCs w:val="24"/>
        </w:rPr>
        <w:t xml:space="preserve"> </w:t>
      </w:r>
      <w:r w:rsidR="00A01991" w:rsidRPr="00566FF2">
        <w:rPr>
          <w:rFonts w:ascii="Arial" w:hAnsi="Arial" w:cs="Arial"/>
          <w:sz w:val="24"/>
          <w:szCs w:val="24"/>
        </w:rPr>
        <w:t>además, es de esperarse que</w:t>
      </w:r>
      <w:r w:rsidRPr="00566FF2">
        <w:rPr>
          <w:rFonts w:ascii="Arial" w:hAnsi="Arial" w:cs="Arial"/>
          <w:sz w:val="24"/>
          <w:szCs w:val="24"/>
        </w:rPr>
        <w:t xml:space="preserve"> </w:t>
      </w:r>
      <w:r w:rsidR="00800B39" w:rsidRPr="00566FF2">
        <w:rPr>
          <w:rFonts w:ascii="Arial" w:hAnsi="Arial" w:cs="Arial"/>
          <w:sz w:val="24"/>
          <w:szCs w:val="24"/>
        </w:rPr>
        <w:t>las especies que descienden de un ancestro común tengan hábitats similares.</w:t>
      </w:r>
    </w:p>
    <w:p w14:paraId="2E06F4B9" w14:textId="77777777" w:rsidR="008626BD" w:rsidRPr="00566FF2" w:rsidRDefault="008626BD" w:rsidP="00566FF2">
      <w:p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
          <w:bCs/>
          <w:sz w:val="24"/>
          <w:szCs w:val="24"/>
        </w:rPr>
        <w:t>pruebas anatómicas</w:t>
      </w:r>
      <w:r w:rsidR="00800B39" w:rsidRPr="00566FF2">
        <w:rPr>
          <w:rFonts w:ascii="Arial" w:hAnsi="Arial" w:cs="Arial"/>
          <w:sz w:val="24"/>
          <w:szCs w:val="24"/>
        </w:rPr>
        <w:t xml:space="preserve"> surgen del estudio del cuerpo de</w:t>
      </w:r>
      <w:r w:rsidRPr="00566FF2">
        <w:rPr>
          <w:rFonts w:ascii="Arial" w:hAnsi="Arial" w:cs="Arial"/>
          <w:sz w:val="24"/>
          <w:szCs w:val="24"/>
        </w:rPr>
        <w:t xml:space="preserve"> los organismos</w:t>
      </w:r>
      <w:r w:rsidR="00800B39" w:rsidRPr="00566FF2">
        <w:rPr>
          <w:rFonts w:ascii="Arial" w:hAnsi="Arial" w:cs="Arial"/>
          <w:sz w:val="24"/>
          <w:szCs w:val="24"/>
        </w:rPr>
        <w:t>. Sus estructuras</w:t>
      </w:r>
      <w:r w:rsidRPr="00566FF2">
        <w:rPr>
          <w:rFonts w:ascii="Arial" w:hAnsi="Arial" w:cs="Arial"/>
          <w:sz w:val="24"/>
          <w:szCs w:val="24"/>
        </w:rPr>
        <w:t xml:space="preserve"> reflejan su adaptación</w:t>
      </w:r>
      <w:r w:rsidR="008F5546" w:rsidRPr="00566FF2">
        <w:rPr>
          <w:rFonts w:ascii="Arial" w:hAnsi="Arial" w:cs="Arial"/>
          <w:sz w:val="24"/>
          <w:szCs w:val="24"/>
        </w:rPr>
        <w:t xml:space="preserve"> al ambiente en el que habitan, y </w:t>
      </w:r>
      <w:r w:rsidRPr="00566FF2">
        <w:rPr>
          <w:rFonts w:ascii="Arial" w:hAnsi="Arial" w:cs="Arial"/>
          <w:sz w:val="24"/>
          <w:szCs w:val="24"/>
        </w:rPr>
        <w:t>permiten establecer relaciones de parentesco entre ellos. Dentro de estas se distinguen:</w:t>
      </w:r>
    </w:p>
    <w:p w14:paraId="5BE726EF" w14:textId="1FF563EC" w:rsidR="008626BD" w:rsidRPr="00566FF2" w:rsidRDefault="008626BD" w:rsidP="00566FF2">
      <w:pPr>
        <w:numPr>
          <w:ilvl w:val="1"/>
          <w:numId w:val="30"/>
        </w:numPr>
        <w:spacing w:line="360" w:lineRule="auto"/>
        <w:rPr>
          <w:rFonts w:ascii="Arial" w:hAnsi="Arial" w:cs="Arial"/>
          <w:sz w:val="24"/>
          <w:szCs w:val="24"/>
        </w:rPr>
      </w:pPr>
      <w:r w:rsidRPr="00566FF2">
        <w:rPr>
          <w:rFonts w:ascii="Arial" w:hAnsi="Arial" w:cs="Arial"/>
          <w:sz w:val="24"/>
          <w:szCs w:val="24"/>
        </w:rPr>
        <w:t>Los </w:t>
      </w:r>
      <w:r w:rsidRPr="00566FF2">
        <w:rPr>
          <w:rFonts w:ascii="Arial" w:hAnsi="Arial" w:cs="Arial"/>
          <w:b/>
          <w:bCs/>
          <w:sz w:val="24"/>
          <w:szCs w:val="24"/>
        </w:rPr>
        <w:t>órganos homólogos</w:t>
      </w:r>
      <w:r w:rsidRPr="00566FF2">
        <w:rPr>
          <w:rFonts w:ascii="Arial" w:hAnsi="Arial" w:cs="Arial"/>
          <w:sz w:val="24"/>
          <w:szCs w:val="24"/>
        </w:rPr>
        <w:t>: se refieren a un mismo órgano que</w:t>
      </w:r>
      <w:r w:rsidR="00E65B30" w:rsidRPr="00566FF2">
        <w:rPr>
          <w:rFonts w:ascii="Arial" w:hAnsi="Arial" w:cs="Arial"/>
          <w:sz w:val="24"/>
          <w:szCs w:val="24"/>
        </w:rPr>
        <w:t xml:space="preserve"> puede</w:t>
      </w:r>
      <w:r w:rsidRPr="00566FF2">
        <w:rPr>
          <w:rFonts w:ascii="Arial" w:hAnsi="Arial" w:cs="Arial"/>
          <w:sz w:val="24"/>
          <w:szCs w:val="24"/>
        </w:rPr>
        <w:t xml:space="preserve"> presenta</w:t>
      </w:r>
      <w:r w:rsidR="00E65B30" w:rsidRPr="00566FF2">
        <w:rPr>
          <w:rFonts w:ascii="Arial" w:hAnsi="Arial" w:cs="Arial"/>
          <w:sz w:val="24"/>
          <w:szCs w:val="24"/>
        </w:rPr>
        <w:t>r</w:t>
      </w:r>
      <w:r w:rsidRPr="00566FF2">
        <w:rPr>
          <w:rFonts w:ascii="Arial" w:hAnsi="Arial" w:cs="Arial"/>
          <w:sz w:val="24"/>
          <w:szCs w:val="24"/>
        </w:rPr>
        <w:t xml:space="preserve"> apariencia </w:t>
      </w:r>
      <w:r w:rsidR="008F5546" w:rsidRPr="00566FF2">
        <w:rPr>
          <w:rFonts w:ascii="Arial" w:hAnsi="Arial" w:cs="Arial"/>
          <w:sz w:val="24"/>
          <w:szCs w:val="24"/>
        </w:rPr>
        <w:t xml:space="preserve">y función </w:t>
      </w:r>
      <w:r w:rsidR="00CA35A5" w:rsidRPr="00566FF2">
        <w:rPr>
          <w:rFonts w:ascii="Arial" w:hAnsi="Arial" w:cs="Arial"/>
          <w:sz w:val="24"/>
          <w:szCs w:val="24"/>
        </w:rPr>
        <w:t>diferente en distintas especies</w:t>
      </w:r>
      <w:r w:rsidRPr="00566FF2">
        <w:rPr>
          <w:rFonts w:ascii="Arial" w:hAnsi="Arial" w:cs="Arial"/>
          <w:sz w:val="24"/>
          <w:szCs w:val="24"/>
        </w:rPr>
        <w:t xml:space="preserve">, pero </w:t>
      </w:r>
      <w:r w:rsidR="008F5546" w:rsidRPr="00566FF2">
        <w:rPr>
          <w:rFonts w:ascii="Arial" w:hAnsi="Arial" w:cs="Arial"/>
          <w:sz w:val="24"/>
          <w:szCs w:val="24"/>
        </w:rPr>
        <w:t xml:space="preserve">conserva </w:t>
      </w:r>
      <w:r w:rsidRPr="00566FF2">
        <w:rPr>
          <w:rFonts w:ascii="Arial" w:hAnsi="Arial" w:cs="Arial"/>
          <w:sz w:val="24"/>
          <w:szCs w:val="24"/>
        </w:rPr>
        <w:t>una estructura básica similar</w:t>
      </w:r>
      <w:r w:rsidR="008F5546" w:rsidRPr="00566FF2">
        <w:rPr>
          <w:rFonts w:ascii="Arial" w:hAnsi="Arial" w:cs="Arial"/>
          <w:sz w:val="24"/>
          <w:szCs w:val="24"/>
        </w:rPr>
        <w:t>. Esto ocurre cuando</w:t>
      </w:r>
      <w:r w:rsidRPr="00566FF2">
        <w:rPr>
          <w:rFonts w:ascii="Arial" w:hAnsi="Arial" w:cs="Arial"/>
          <w:sz w:val="24"/>
          <w:szCs w:val="24"/>
        </w:rPr>
        <w:t xml:space="preserve"> el órgano proviene de un antepasado común</w:t>
      </w:r>
      <w:r w:rsidR="00CA35A5" w:rsidRPr="00566FF2">
        <w:rPr>
          <w:rFonts w:ascii="Arial" w:hAnsi="Arial" w:cs="Arial"/>
          <w:sz w:val="24"/>
          <w:szCs w:val="24"/>
        </w:rPr>
        <w:t>.</w:t>
      </w:r>
    </w:p>
    <w:p w14:paraId="4DCD94D6" w14:textId="1CF5B960" w:rsidR="008626BD" w:rsidRPr="00566FF2" w:rsidRDefault="008626BD" w:rsidP="00566FF2">
      <w:pPr>
        <w:numPr>
          <w:ilvl w:val="1"/>
          <w:numId w:val="30"/>
        </w:numPr>
        <w:spacing w:line="360" w:lineRule="auto"/>
        <w:rPr>
          <w:rFonts w:ascii="Arial" w:hAnsi="Arial" w:cs="Arial"/>
          <w:sz w:val="24"/>
          <w:szCs w:val="24"/>
        </w:rPr>
      </w:pPr>
      <w:r w:rsidRPr="00566FF2">
        <w:rPr>
          <w:rFonts w:ascii="Arial" w:hAnsi="Arial" w:cs="Arial"/>
          <w:sz w:val="24"/>
          <w:szCs w:val="24"/>
        </w:rPr>
        <w:t>Los </w:t>
      </w:r>
      <w:r w:rsidRPr="00566FF2">
        <w:rPr>
          <w:rFonts w:ascii="Arial" w:hAnsi="Arial" w:cs="Arial"/>
          <w:b/>
          <w:bCs/>
          <w:sz w:val="24"/>
          <w:szCs w:val="24"/>
        </w:rPr>
        <w:t>órganos análogos</w:t>
      </w:r>
      <w:r w:rsidR="00C7343D" w:rsidRPr="00566FF2">
        <w:rPr>
          <w:rFonts w:ascii="Arial" w:hAnsi="Arial" w:cs="Arial"/>
          <w:sz w:val="24"/>
          <w:szCs w:val="24"/>
        </w:rPr>
        <w:t>: son aquellos</w:t>
      </w:r>
      <w:r w:rsidR="00CA35A5" w:rsidRPr="00566FF2">
        <w:rPr>
          <w:rFonts w:ascii="Arial" w:hAnsi="Arial" w:cs="Arial"/>
          <w:sz w:val="24"/>
          <w:szCs w:val="24"/>
        </w:rPr>
        <w:t xml:space="preserve"> que tienen funciones similares pero</w:t>
      </w:r>
      <w:r w:rsidRPr="00566FF2">
        <w:rPr>
          <w:rFonts w:ascii="Arial" w:hAnsi="Arial" w:cs="Arial"/>
          <w:sz w:val="24"/>
          <w:szCs w:val="24"/>
        </w:rPr>
        <w:t xml:space="preserve"> </w:t>
      </w:r>
      <w:r w:rsidR="00CA35A5" w:rsidRPr="00566FF2">
        <w:rPr>
          <w:rFonts w:ascii="Arial" w:hAnsi="Arial" w:cs="Arial"/>
          <w:sz w:val="24"/>
          <w:szCs w:val="24"/>
        </w:rPr>
        <w:t xml:space="preserve">una estructura interna </w:t>
      </w:r>
      <w:r w:rsidR="00C7343D" w:rsidRPr="00566FF2">
        <w:rPr>
          <w:rFonts w:ascii="Arial" w:hAnsi="Arial" w:cs="Arial"/>
          <w:sz w:val="24"/>
          <w:szCs w:val="24"/>
        </w:rPr>
        <w:t>diferente</w:t>
      </w:r>
      <w:r w:rsidR="00CA35A5" w:rsidRPr="00566FF2">
        <w:rPr>
          <w:rFonts w:ascii="Arial" w:hAnsi="Arial" w:cs="Arial"/>
          <w:sz w:val="24"/>
          <w:szCs w:val="24"/>
        </w:rPr>
        <w:t>, debido a que</w:t>
      </w:r>
      <w:r w:rsidR="00C7343D" w:rsidRPr="00566FF2">
        <w:rPr>
          <w:rFonts w:ascii="Arial" w:hAnsi="Arial" w:cs="Arial"/>
          <w:sz w:val="24"/>
          <w:szCs w:val="24"/>
        </w:rPr>
        <w:t xml:space="preserve"> </w:t>
      </w:r>
      <w:r w:rsidR="00C7343D" w:rsidRPr="00566FF2">
        <w:rPr>
          <w:rFonts w:ascii="Arial" w:hAnsi="Arial" w:cs="Arial"/>
          <w:sz w:val="24"/>
          <w:szCs w:val="24"/>
        </w:rPr>
        <w:t xml:space="preserve">tienen </w:t>
      </w:r>
      <w:r w:rsidR="00C7343D" w:rsidRPr="00566FF2">
        <w:rPr>
          <w:rFonts w:ascii="Arial" w:hAnsi="Arial" w:cs="Arial"/>
          <w:sz w:val="24"/>
          <w:szCs w:val="24"/>
        </w:rPr>
        <w:t xml:space="preserve">un origen evolutivo distinto. </w:t>
      </w:r>
      <w:r w:rsidR="00CA35A5" w:rsidRPr="00566FF2">
        <w:rPr>
          <w:rFonts w:ascii="Arial" w:hAnsi="Arial" w:cs="Arial"/>
          <w:sz w:val="24"/>
          <w:szCs w:val="24"/>
        </w:rPr>
        <w:t>Esto ocurre porque</w:t>
      </w:r>
      <w:r w:rsidRPr="00566FF2">
        <w:rPr>
          <w:rFonts w:ascii="Arial" w:hAnsi="Arial" w:cs="Arial"/>
          <w:sz w:val="24"/>
          <w:szCs w:val="24"/>
        </w:rPr>
        <w:t xml:space="preserve"> bajo las m</w:t>
      </w:r>
      <w:r w:rsidR="00CA35A5" w:rsidRPr="00566FF2">
        <w:rPr>
          <w:rFonts w:ascii="Arial" w:hAnsi="Arial" w:cs="Arial"/>
          <w:sz w:val="24"/>
          <w:szCs w:val="24"/>
        </w:rPr>
        <w:t>ismas exigencias medioambientales se pueden generar,</w:t>
      </w:r>
      <w:r w:rsidRPr="00566FF2">
        <w:rPr>
          <w:rFonts w:ascii="Arial" w:hAnsi="Arial" w:cs="Arial"/>
          <w:sz w:val="24"/>
          <w:szCs w:val="24"/>
        </w:rPr>
        <w:t xml:space="preserve"> mediante la selección natural, procesos evolutivos similares. </w:t>
      </w:r>
    </w:p>
    <w:p w14:paraId="62D3B2CD" w14:textId="6B086AFD" w:rsidR="008626BD" w:rsidRPr="00566FF2" w:rsidRDefault="008626BD" w:rsidP="00566FF2">
      <w:pPr>
        <w:numPr>
          <w:ilvl w:val="1"/>
          <w:numId w:val="30"/>
        </w:numPr>
        <w:spacing w:line="360" w:lineRule="auto"/>
        <w:rPr>
          <w:rFonts w:ascii="Arial" w:hAnsi="Arial" w:cs="Arial"/>
          <w:sz w:val="24"/>
          <w:szCs w:val="24"/>
        </w:rPr>
      </w:pPr>
      <w:r w:rsidRPr="00566FF2">
        <w:rPr>
          <w:rFonts w:ascii="Arial" w:hAnsi="Arial" w:cs="Arial"/>
          <w:sz w:val="24"/>
          <w:szCs w:val="24"/>
        </w:rPr>
        <w:t>Los </w:t>
      </w:r>
      <w:r w:rsidRPr="00566FF2">
        <w:rPr>
          <w:rFonts w:ascii="Arial" w:hAnsi="Arial" w:cs="Arial"/>
          <w:b/>
          <w:bCs/>
          <w:sz w:val="24"/>
          <w:szCs w:val="24"/>
        </w:rPr>
        <w:t>órganos vestigiales</w:t>
      </w:r>
      <w:r w:rsidRPr="00566FF2">
        <w:rPr>
          <w:rFonts w:ascii="Arial" w:hAnsi="Arial" w:cs="Arial"/>
          <w:sz w:val="24"/>
          <w:szCs w:val="24"/>
        </w:rPr>
        <w:t>: son órganos homólogos que no tienen ningu</w:t>
      </w:r>
      <w:r w:rsidR="00A758E8" w:rsidRPr="00566FF2">
        <w:rPr>
          <w:rFonts w:ascii="Arial" w:hAnsi="Arial" w:cs="Arial"/>
          <w:sz w:val="24"/>
          <w:szCs w:val="24"/>
        </w:rPr>
        <w:t xml:space="preserve">na función actualmente, pero </w:t>
      </w:r>
      <w:r w:rsidRPr="00566FF2">
        <w:rPr>
          <w:rFonts w:ascii="Arial" w:hAnsi="Arial" w:cs="Arial"/>
          <w:sz w:val="24"/>
          <w:szCs w:val="24"/>
        </w:rPr>
        <w:t>la</w:t>
      </w:r>
      <w:r w:rsidR="005E7904" w:rsidRPr="00566FF2">
        <w:rPr>
          <w:rFonts w:ascii="Arial" w:hAnsi="Arial" w:cs="Arial"/>
          <w:sz w:val="24"/>
          <w:szCs w:val="24"/>
        </w:rPr>
        <w:t xml:space="preserve"> tuvieron en el pasado.</w:t>
      </w:r>
      <w:r w:rsidR="00B1607F" w:rsidRPr="00566FF2">
        <w:rPr>
          <w:rFonts w:ascii="Arial" w:hAnsi="Arial" w:cs="Arial"/>
          <w:sz w:val="24"/>
          <w:szCs w:val="24"/>
        </w:rPr>
        <w:t xml:space="preserve"> Existen porque fueron heredados de un ancestro en el cual sí cumplían una función</w:t>
      </w:r>
      <w:r w:rsidR="007F791C" w:rsidRPr="00566FF2">
        <w:rPr>
          <w:rFonts w:ascii="Arial" w:hAnsi="Arial" w:cs="Arial"/>
          <w:sz w:val="24"/>
          <w:szCs w:val="24"/>
        </w:rPr>
        <w:t>,</w:t>
      </w:r>
      <w:r w:rsidR="00B1607F" w:rsidRPr="00566FF2">
        <w:rPr>
          <w:rFonts w:ascii="Arial" w:hAnsi="Arial" w:cs="Arial"/>
          <w:sz w:val="24"/>
          <w:szCs w:val="24"/>
        </w:rPr>
        <w:t xml:space="preserve"> que se perdió cuando la especie evolucionó.</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25A9332A" w14:textId="77777777" w:rsidTr="001F2DCA">
        <w:tc>
          <w:tcPr>
            <w:tcW w:w="9054" w:type="dxa"/>
            <w:gridSpan w:val="2"/>
            <w:shd w:val="clear" w:color="auto" w:fill="0D0D0D" w:themeFill="text1" w:themeFillTint="F2"/>
          </w:tcPr>
          <w:p w14:paraId="6E7F533D" w14:textId="77777777" w:rsidR="00A758E8" w:rsidRPr="00566FF2" w:rsidRDefault="00A758E8"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25BA2AED" w14:textId="77777777" w:rsidTr="001F2DCA">
        <w:tc>
          <w:tcPr>
            <w:tcW w:w="2376" w:type="dxa"/>
          </w:tcPr>
          <w:p w14:paraId="671C8A3A" w14:textId="77777777" w:rsidR="00A758E8" w:rsidRPr="00566FF2" w:rsidRDefault="00A758E8"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4CEFC735" w14:textId="77777777" w:rsidR="00A758E8" w:rsidRPr="00566FF2" w:rsidRDefault="0042170B" w:rsidP="00566FF2">
            <w:pPr>
              <w:spacing w:line="360" w:lineRule="auto"/>
              <w:rPr>
                <w:rFonts w:ascii="Arial" w:hAnsi="Arial" w:cs="Arial"/>
                <w:b/>
                <w:sz w:val="24"/>
                <w:szCs w:val="24"/>
              </w:rPr>
            </w:pPr>
            <w:r w:rsidRPr="00566FF2">
              <w:rPr>
                <w:rFonts w:ascii="Arial" w:hAnsi="Arial" w:cs="Arial"/>
                <w:sz w:val="24"/>
                <w:szCs w:val="24"/>
              </w:rPr>
              <w:t>CN_09_03_CO_IMG14</w:t>
            </w:r>
          </w:p>
        </w:tc>
      </w:tr>
      <w:tr w:rsidR="002F7C6E" w:rsidRPr="00566FF2" w14:paraId="5EB98283" w14:textId="77777777" w:rsidTr="001F2DCA">
        <w:tc>
          <w:tcPr>
            <w:tcW w:w="2376" w:type="dxa"/>
          </w:tcPr>
          <w:p w14:paraId="720D846F" w14:textId="77777777" w:rsidR="00A758E8" w:rsidRPr="00566FF2" w:rsidRDefault="00A758E8"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0B9E9B53" w14:textId="77777777" w:rsidR="00A758E8" w:rsidRPr="00566FF2" w:rsidRDefault="00A31A65" w:rsidP="00566FF2">
            <w:pPr>
              <w:spacing w:line="360" w:lineRule="auto"/>
              <w:rPr>
                <w:rFonts w:ascii="Arial" w:hAnsi="Arial" w:cs="Arial"/>
                <w:sz w:val="24"/>
                <w:szCs w:val="24"/>
              </w:rPr>
            </w:pPr>
            <w:r w:rsidRPr="00566FF2">
              <w:rPr>
                <w:rFonts w:ascii="Arial" w:hAnsi="Arial" w:cs="Arial"/>
                <w:sz w:val="24"/>
                <w:szCs w:val="24"/>
              </w:rPr>
              <w:t>Brazo humano y alas de insecto y murciélago</w:t>
            </w:r>
          </w:p>
        </w:tc>
      </w:tr>
      <w:tr w:rsidR="002F7C6E" w:rsidRPr="00566FF2" w14:paraId="533FABBB" w14:textId="77777777" w:rsidTr="001F2DCA">
        <w:tc>
          <w:tcPr>
            <w:tcW w:w="2376" w:type="dxa"/>
          </w:tcPr>
          <w:p w14:paraId="0DD0C0BF" w14:textId="77777777" w:rsidR="00A758E8" w:rsidRPr="00566FF2" w:rsidRDefault="00A758E8" w:rsidP="00566FF2">
            <w:pPr>
              <w:spacing w:line="360" w:lineRule="auto"/>
              <w:rPr>
                <w:rFonts w:ascii="Arial" w:hAnsi="Arial" w:cs="Arial"/>
                <w:sz w:val="24"/>
                <w:szCs w:val="24"/>
              </w:rPr>
            </w:pPr>
            <w:r w:rsidRPr="00566FF2">
              <w:rPr>
                <w:rFonts w:ascii="Arial" w:hAnsi="Arial" w:cs="Arial"/>
                <w:b/>
                <w:sz w:val="24"/>
                <w:szCs w:val="24"/>
              </w:rPr>
              <w:t>Código Shutterstock (o URL o la ruta en AulaPlaneta)</w:t>
            </w:r>
          </w:p>
        </w:tc>
        <w:tc>
          <w:tcPr>
            <w:tcW w:w="6678" w:type="dxa"/>
          </w:tcPr>
          <w:p w14:paraId="1C7F1B1B" w14:textId="77777777" w:rsidR="00A758E8" w:rsidRPr="00566FF2" w:rsidRDefault="009B5D0F" w:rsidP="00566FF2">
            <w:pPr>
              <w:spacing w:line="360" w:lineRule="auto"/>
              <w:rPr>
                <w:rFonts w:ascii="Arial" w:hAnsi="Arial" w:cs="Arial"/>
                <w:sz w:val="24"/>
                <w:szCs w:val="24"/>
              </w:rPr>
            </w:pPr>
            <w:r w:rsidRPr="00566FF2">
              <w:rPr>
                <w:rFonts w:ascii="Arial" w:hAnsi="Arial" w:cs="Arial"/>
                <w:sz w:val="24"/>
                <w:szCs w:val="24"/>
              </w:rPr>
              <w:t>Combinar las imágenes CN_09_01_CO_REC50_img07 y CN_09_01_CO_REC50_img08, mo</w:t>
            </w:r>
            <w:r w:rsidR="00A31A65" w:rsidRPr="00566FF2">
              <w:rPr>
                <w:rFonts w:ascii="Arial" w:hAnsi="Arial" w:cs="Arial"/>
                <w:sz w:val="24"/>
                <w:szCs w:val="24"/>
              </w:rPr>
              <w:t>strando las dos alas y un brazo humano. En el ala de murciélago deben aparecer los huesos</w:t>
            </w:r>
            <w:r w:rsidRPr="00566FF2">
              <w:rPr>
                <w:rFonts w:ascii="Arial" w:hAnsi="Arial" w:cs="Arial"/>
                <w:sz w:val="24"/>
                <w:szCs w:val="24"/>
              </w:rPr>
              <w:t xml:space="preserve">. </w:t>
            </w:r>
            <w:r w:rsidR="00A31A65" w:rsidRPr="00566FF2">
              <w:rPr>
                <w:rFonts w:ascii="Arial" w:hAnsi="Arial" w:cs="Arial"/>
                <w:sz w:val="24"/>
                <w:szCs w:val="24"/>
              </w:rPr>
              <w:t>Una línea que une las do</w:t>
            </w:r>
            <w:r w:rsidR="00C43DB1" w:rsidRPr="00566FF2">
              <w:rPr>
                <w:rFonts w:ascii="Arial" w:hAnsi="Arial" w:cs="Arial"/>
                <w:sz w:val="24"/>
                <w:szCs w:val="24"/>
              </w:rPr>
              <w:t>s alas tiene un texto que dice “analogía”, y otra</w:t>
            </w:r>
            <w:r w:rsidR="00A31A65" w:rsidRPr="00566FF2">
              <w:rPr>
                <w:rFonts w:ascii="Arial" w:hAnsi="Arial" w:cs="Arial"/>
                <w:sz w:val="24"/>
                <w:szCs w:val="24"/>
              </w:rPr>
              <w:t xml:space="preserve"> un</w:t>
            </w:r>
            <w:r w:rsidR="00C43DB1" w:rsidRPr="00566FF2">
              <w:rPr>
                <w:rFonts w:ascii="Arial" w:hAnsi="Arial" w:cs="Arial"/>
                <w:sz w:val="24"/>
                <w:szCs w:val="24"/>
              </w:rPr>
              <w:t>e</w:t>
            </w:r>
            <w:r w:rsidR="00A31A65" w:rsidRPr="00566FF2">
              <w:rPr>
                <w:rFonts w:ascii="Arial" w:hAnsi="Arial" w:cs="Arial"/>
                <w:sz w:val="24"/>
                <w:szCs w:val="24"/>
              </w:rPr>
              <w:t xml:space="preserve"> e</w:t>
            </w:r>
            <w:r w:rsidR="00C43DB1" w:rsidRPr="00566FF2">
              <w:rPr>
                <w:rFonts w:ascii="Arial" w:hAnsi="Arial" w:cs="Arial"/>
                <w:sz w:val="24"/>
                <w:szCs w:val="24"/>
              </w:rPr>
              <w:t>l ala de murciélago con la</w:t>
            </w:r>
            <w:r w:rsidR="00A31A65" w:rsidRPr="00566FF2">
              <w:rPr>
                <w:rFonts w:ascii="Arial" w:hAnsi="Arial" w:cs="Arial"/>
                <w:sz w:val="24"/>
                <w:szCs w:val="24"/>
              </w:rPr>
              <w:t xml:space="preserve"> mano huma</w:t>
            </w:r>
            <w:r w:rsidR="00C43DB1" w:rsidRPr="00566FF2">
              <w:rPr>
                <w:rFonts w:ascii="Arial" w:hAnsi="Arial" w:cs="Arial"/>
                <w:sz w:val="24"/>
                <w:szCs w:val="24"/>
              </w:rPr>
              <w:t>na, y tiene el texto</w:t>
            </w:r>
            <w:r w:rsidR="00A31A65" w:rsidRPr="00566FF2">
              <w:rPr>
                <w:rFonts w:ascii="Arial" w:hAnsi="Arial" w:cs="Arial"/>
                <w:sz w:val="24"/>
                <w:szCs w:val="24"/>
              </w:rPr>
              <w:t xml:space="preserve"> “homología”.</w:t>
            </w:r>
          </w:p>
        </w:tc>
      </w:tr>
      <w:tr w:rsidR="002F7C6E" w:rsidRPr="00566FF2" w14:paraId="5FE62AB6" w14:textId="77777777" w:rsidTr="001F2DCA">
        <w:tc>
          <w:tcPr>
            <w:tcW w:w="2376" w:type="dxa"/>
          </w:tcPr>
          <w:p w14:paraId="4CAC055E" w14:textId="77777777" w:rsidR="00A758E8" w:rsidRPr="00566FF2" w:rsidRDefault="00A758E8" w:rsidP="00566FF2">
            <w:pPr>
              <w:spacing w:line="360" w:lineRule="auto"/>
              <w:rPr>
                <w:rFonts w:ascii="Arial" w:hAnsi="Arial" w:cs="Arial"/>
                <w:sz w:val="24"/>
                <w:szCs w:val="24"/>
              </w:rPr>
            </w:pPr>
            <w:r w:rsidRPr="00566FF2">
              <w:rPr>
                <w:rFonts w:ascii="Arial" w:hAnsi="Arial" w:cs="Arial"/>
                <w:b/>
                <w:sz w:val="24"/>
                <w:szCs w:val="24"/>
              </w:rPr>
              <w:lastRenderedPageBreak/>
              <w:t>Pie de imagen</w:t>
            </w:r>
          </w:p>
        </w:tc>
        <w:tc>
          <w:tcPr>
            <w:tcW w:w="6678" w:type="dxa"/>
          </w:tcPr>
          <w:p w14:paraId="7E56B838" w14:textId="77777777" w:rsidR="00A758E8" w:rsidRPr="00566FF2" w:rsidRDefault="00CA35A5" w:rsidP="00566FF2">
            <w:pPr>
              <w:spacing w:line="360" w:lineRule="auto"/>
              <w:rPr>
                <w:rFonts w:ascii="Arial" w:hAnsi="Arial" w:cs="Arial"/>
                <w:sz w:val="24"/>
                <w:szCs w:val="24"/>
                <w:lang w:val="es-CO"/>
              </w:rPr>
            </w:pPr>
            <w:r w:rsidRPr="00566FF2">
              <w:rPr>
                <w:rFonts w:ascii="Arial" w:hAnsi="Arial" w:cs="Arial"/>
                <w:sz w:val="24"/>
                <w:szCs w:val="24"/>
                <w:lang w:val="es-CO"/>
              </w:rPr>
              <w:t>Alas pájaro, insecto y patas.</w:t>
            </w:r>
            <w:r w:rsidR="00A758E8" w:rsidRPr="00566FF2">
              <w:rPr>
                <w:rFonts w:ascii="Arial" w:hAnsi="Arial" w:cs="Arial"/>
                <w:sz w:val="24"/>
                <w:szCs w:val="24"/>
                <w:lang w:val="es-CO"/>
              </w:rPr>
              <w:t xml:space="preserve"> </w:t>
            </w:r>
          </w:p>
        </w:tc>
      </w:tr>
    </w:tbl>
    <w:p w14:paraId="1C017763" w14:textId="77777777" w:rsidR="00A758E8" w:rsidRPr="00566FF2" w:rsidRDefault="00A758E8" w:rsidP="00566FF2">
      <w:pPr>
        <w:spacing w:line="360" w:lineRule="auto"/>
        <w:rPr>
          <w:rFonts w:ascii="Arial" w:hAnsi="Arial" w:cs="Arial"/>
          <w:sz w:val="24"/>
          <w:szCs w:val="24"/>
        </w:rPr>
      </w:pPr>
    </w:p>
    <w:p w14:paraId="7F4DE0AF" w14:textId="77777777" w:rsidR="007277D4" w:rsidRPr="00566FF2" w:rsidRDefault="008626BD" w:rsidP="00566FF2">
      <w:p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
          <w:bCs/>
          <w:sz w:val="24"/>
          <w:szCs w:val="24"/>
        </w:rPr>
        <w:t>pruebas embriológicas</w:t>
      </w:r>
      <w:r w:rsidR="00CA35A5" w:rsidRPr="00566FF2">
        <w:rPr>
          <w:rFonts w:ascii="Arial" w:hAnsi="Arial" w:cs="Arial"/>
          <w:sz w:val="24"/>
          <w:szCs w:val="24"/>
        </w:rPr>
        <w:t xml:space="preserve"> tienen su origen</w:t>
      </w:r>
      <w:r w:rsidRPr="00566FF2">
        <w:rPr>
          <w:rFonts w:ascii="Arial" w:hAnsi="Arial" w:cs="Arial"/>
          <w:sz w:val="24"/>
          <w:szCs w:val="24"/>
        </w:rPr>
        <w:t xml:space="preserve"> en el estudio del desarrollo embr</w:t>
      </w:r>
      <w:r w:rsidR="00CA35A5" w:rsidRPr="00566FF2">
        <w:rPr>
          <w:rFonts w:ascii="Arial" w:hAnsi="Arial" w:cs="Arial"/>
          <w:sz w:val="24"/>
          <w:szCs w:val="24"/>
        </w:rPr>
        <w:t>ionario de los organismos</w:t>
      </w:r>
      <w:r w:rsidR="00AB1A81" w:rsidRPr="00566FF2">
        <w:rPr>
          <w:rFonts w:ascii="Arial" w:hAnsi="Arial" w:cs="Arial"/>
          <w:sz w:val="24"/>
          <w:szCs w:val="24"/>
        </w:rPr>
        <w:t xml:space="preserve">, en particular, de los animales. Cuando el </w:t>
      </w:r>
      <w:r w:rsidR="00AB1A81" w:rsidRPr="00566FF2">
        <w:rPr>
          <w:rFonts w:ascii="Arial" w:hAnsi="Arial" w:cs="Arial"/>
          <w:b/>
          <w:sz w:val="24"/>
          <w:szCs w:val="24"/>
        </w:rPr>
        <w:t>embrión</w:t>
      </w:r>
      <w:r w:rsidR="00AB1A81" w:rsidRPr="00566FF2">
        <w:rPr>
          <w:rFonts w:ascii="Arial" w:hAnsi="Arial" w:cs="Arial"/>
          <w:sz w:val="24"/>
          <w:szCs w:val="24"/>
        </w:rPr>
        <w:t xml:space="preserve"> de un vertebrado se empieza a formar, tiene una apariencia primitiva, común a todas las especies de vertebrados. Solo a medida que se desar</w:t>
      </w:r>
      <w:r w:rsidR="007277D4" w:rsidRPr="00566FF2">
        <w:rPr>
          <w:rFonts w:ascii="Arial" w:hAnsi="Arial" w:cs="Arial"/>
          <w:sz w:val="24"/>
          <w:szCs w:val="24"/>
        </w:rPr>
        <w:t>r</w:t>
      </w:r>
      <w:r w:rsidR="00AB1A81" w:rsidRPr="00566FF2">
        <w:rPr>
          <w:rFonts w:ascii="Arial" w:hAnsi="Arial" w:cs="Arial"/>
          <w:sz w:val="24"/>
          <w:szCs w:val="24"/>
        </w:rPr>
        <w:t>olla, el</w:t>
      </w:r>
      <w:r w:rsidR="007277D4" w:rsidRPr="00566FF2">
        <w:rPr>
          <w:rFonts w:ascii="Arial" w:hAnsi="Arial" w:cs="Arial"/>
          <w:sz w:val="24"/>
          <w:szCs w:val="24"/>
        </w:rPr>
        <w:t xml:space="preserve"> embrión toma la forma del animal que le corresponde. Esta similitud en las primeras etapas se debe a que se comparte un </w:t>
      </w:r>
      <w:r w:rsidR="007277D4" w:rsidRPr="00566FF2">
        <w:rPr>
          <w:rFonts w:ascii="Arial" w:hAnsi="Arial" w:cs="Arial"/>
          <w:b/>
          <w:sz w:val="24"/>
          <w:szCs w:val="24"/>
        </w:rPr>
        <w:t>origen evolutivo</w:t>
      </w:r>
      <w:r w:rsidR="007277D4" w:rsidRPr="00566FF2">
        <w:rPr>
          <w:rFonts w:ascii="Arial" w:hAnsi="Arial" w:cs="Arial"/>
          <w:sz w:val="24"/>
          <w:szCs w:val="24"/>
        </w:rPr>
        <w:t>, y en los genes de los vertebrados está la información para desarrollar una forma básica de embrión, que posteriormente se modifica. Por ejemplo, en etapas tempranas se puede detectar una cola en los embriones humanos, debido a que nuestros ancestros lejanos tenían esa estructura.</w:t>
      </w: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5EEC2773" w14:textId="77777777" w:rsidTr="001F2DCA">
        <w:tc>
          <w:tcPr>
            <w:tcW w:w="9054" w:type="dxa"/>
            <w:gridSpan w:val="2"/>
            <w:shd w:val="clear" w:color="auto" w:fill="0D0D0D" w:themeFill="text1" w:themeFillTint="F2"/>
          </w:tcPr>
          <w:p w14:paraId="69B1A3F7" w14:textId="77777777" w:rsidR="00725720" w:rsidRPr="00566FF2" w:rsidRDefault="00725720" w:rsidP="00566FF2">
            <w:pPr>
              <w:spacing w:line="360" w:lineRule="auto"/>
              <w:jc w:val="center"/>
              <w:rPr>
                <w:rFonts w:ascii="Arial" w:hAnsi="Arial" w:cs="Arial"/>
                <w:b/>
                <w:sz w:val="24"/>
                <w:szCs w:val="24"/>
              </w:rPr>
            </w:pPr>
            <w:r w:rsidRPr="00566FF2">
              <w:rPr>
                <w:rFonts w:ascii="Arial" w:hAnsi="Arial" w:cs="Arial"/>
                <w:b/>
                <w:sz w:val="24"/>
                <w:szCs w:val="24"/>
              </w:rPr>
              <w:t>Imagen (fotografía, gráfica o ilustración)</w:t>
            </w:r>
          </w:p>
        </w:tc>
      </w:tr>
      <w:tr w:rsidR="002F7C6E" w:rsidRPr="00566FF2" w14:paraId="2C50A58D" w14:textId="77777777" w:rsidTr="001F2DCA">
        <w:tc>
          <w:tcPr>
            <w:tcW w:w="2376" w:type="dxa"/>
          </w:tcPr>
          <w:p w14:paraId="24B2561F" w14:textId="77777777" w:rsidR="00725720" w:rsidRPr="00566FF2" w:rsidRDefault="00725720"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689EB9F4" w14:textId="77777777" w:rsidR="00725720" w:rsidRPr="00566FF2" w:rsidRDefault="0042170B" w:rsidP="00566FF2">
            <w:pPr>
              <w:spacing w:line="360" w:lineRule="auto"/>
              <w:rPr>
                <w:rFonts w:ascii="Arial" w:hAnsi="Arial" w:cs="Arial"/>
                <w:b/>
                <w:sz w:val="24"/>
                <w:szCs w:val="24"/>
              </w:rPr>
            </w:pPr>
            <w:r w:rsidRPr="00566FF2">
              <w:rPr>
                <w:rFonts w:ascii="Arial" w:hAnsi="Arial" w:cs="Arial"/>
                <w:sz w:val="24"/>
                <w:szCs w:val="24"/>
              </w:rPr>
              <w:t>CN_09_03_CO_IMG15</w:t>
            </w:r>
          </w:p>
        </w:tc>
      </w:tr>
      <w:tr w:rsidR="002F7C6E" w:rsidRPr="00566FF2" w14:paraId="71DED16D" w14:textId="77777777" w:rsidTr="001F2DCA">
        <w:tc>
          <w:tcPr>
            <w:tcW w:w="2376" w:type="dxa"/>
          </w:tcPr>
          <w:p w14:paraId="2CEBD8E2" w14:textId="77777777" w:rsidR="00725720" w:rsidRPr="00566FF2" w:rsidRDefault="00725720"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6EEC1497" w14:textId="77777777" w:rsidR="00725720" w:rsidRPr="00566FF2" w:rsidRDefault="00291262" w:rsidP="00566FF2">
            <w:pPr>
              <w:spacing w:line="360" w:lineRule="auto"/>
              <w:rPr>
                <w:rFonts w:ascii="Arial" w:hAnsi="Arial" w:cs="Arial"/>
                <w:sz w:val="24"/>
                <w:szCs w:val="24"/>
              </w:rPr>
            </w:pPr>
            <w:r w:rsidRPr="00566FF2">
              <w:rPr>
                <w:rFonts w:ascii="Arial" w:hAnsi="Arial" w:cs="Arial"/>
                <w:sz w:val="24"/>
                <w:szCs w:val="24"/>
              </w:rPr>
              <w:t>Embriones de cuatro</w:t>
            </w:r>
            <w:r w:rsidR="00E90921" w:rsidRPr="00566FF2">
              <w:rPr>
                <w:rFonts w:ascii="Arial" w:hAnsi="Arial" w:cs="Arial"/>
                <w:sz w:val="24"/>
                <w:szCs w:val="24"/>
              </w:rPr>
              <w:t xml:space="preserve"> animales</w:t>
            </w:r>
          </w:p>
        </w:tc>
      </w:tr>
      <w:tr w:rsidR="002F7C6E" w:rsidRPr="00566FF2" w14:paraId="4007A188" w14:textId="77777777" w:rsidTr="001F2DCA">
        <w:tc>
          <w:tcPr>
            <w:tcW w:w="2376" w:type="dxa"/>
          </w:tcPr>
          <w:p w14:paraId="0C152415" w14:textId="77777777" w:rsidR="00725720" w:rsidRPr="00566FF2" w:rsidRDefault="00725720" w:rsidP="00566FF2">
            <w:pPr>
              <w:spacing w:line="360" w:lineRule="auto"/>
              <w:rPr>
                <w:rFonts w:ascii="Arial" w:hAnsi="Arial" w:cs="Arial"/>
                <w:sz w:val="24"/>
                <w:szCs w:val="24"/>
              </w:rPr>
            </w:pPr>
            <w:r w:rsidRPr="00566FF2">
              <w:rPr>
                <w:rFonts w:ascii="Arial" w:hAnsi="Arial" w:cs="Arial"/>
                <w:b/>
                <w:sz w:val="24"/>
                <w:szCs w:val="24"/>
              </w:rPr>
              <w:t>Código Shutterstock (o URL o la ruta en AulaPlaneta)</w:t>
            </w:r>
          </w:p>
        </w:tc>
        <w:tc>
          <w:tcPr>
            <w:tcW w:w="6678" w:type="dxa"/>
          </w:tcPr>
          <w:p w14:paraId="2215F93F" w14:textId="77777777" w:rsidR="00725720" w:rsidRPr="00566FF2" w:rsidRDefault="00E90921" w:rsidP="00566FF2">
            <w:pPr>
              <w:spacing w:line="360" w:lineRule="auto"/>
              <w:rPr>
                <w:rFonts w:ascii="Arial" w:hAnsi="Arial" w:cs="Arial"/>
                <w:sz w:val="24"/>
                <w:szCs w:val="24"/>
              </w:rPr>
            </w:pPr>
            <w:r w:rsidRPr="00566FF2">
              <w:rPr>
                <w:rFonts w:ascii="Arial" w:hAnsi="Arial" w:cs="Arial"/>
                <w:sz w:val="24"/>
                <w:szCs w:val="24"/>
              </w:rPr>
              <w:t>243774694</w:t>
            </w:r>
          </w:p>
        </w:tc>
      </w:tr>
      <w:tr w:rsidR="002F7C6E" w:rsidRPr="00566FF2" w14:paraId="314908AB" w14:textId="77777777" w:rsidTr="001F2DCA">
        <w:tc>
          <w:tcPr>
            <w:tcW w:w="2376" w:type="dxa"/>
          </w:tcPr>
          <w:p w14:paraId="7FCCA85B" w14:textId="77777777" w:rsidR="00725720" w:rsidRPr="00566FF2" w:rsidRDefault="00725720"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6963B5F9" w14:textId="77777777" w:rsidR="00725720" w:rsidRPr="00566FF2" w:rsidRDefault="0099594D" w:rsidP="00566FF2">
            <w:pPr>
              <w:spacing w:line="360" w:lineRule="auto"/>
              <w:rPr>
                <w:rFonts w:ascii="Arial" w:hAnsi="Arial" w:cs="Arial"/>
                <w:sz w:val="24"/>
                <w:szCs w:val="24"/>
                <w:lang w:val="es-CO"/>
              </w:rPr>
            </w:pPr>
            <w:r w:rsidRPr="00566FF2">
              <w:rPr>
                <w:rFonts w:ascii="Arial" w:hAnsi="Arial" w:cs="Arial"/>
                <w:sz w:val="24"/>
                <w:szCs w:val="24"/>
                <w:lang w:val="es-CO"/>
              </w:rPr>
              <w:t>Los embriones de los vertebrados son muy similares entre sí en las etapas tempranas de desarrollo.</w:t>
            </w:r>
          </w:p>
        </w:tc>
      </w:tr>
    </w:tbl>
    <w:p w14:paraId="59DE6196" w14:textId="77777777" w:rsidR="00725720" w:rsidRPr="00566FF2" w:rsidRDefault="00725720" w:rsidP="00566FF2">
      <w:pPr>
        <w:spacing w:line="360" w:lineRule="auto"/>
        <w:rPr>
          <w:rFonts w:ascii="Arial" w:hAnsi="Arial" w:cs="Arial"/>
          <w:sz w:val="24"/>
          <w:szCs w:val="24"/>
        </w:rPr>
      </w:pPr>
    </w:p>
    <w:p w14:paraId="78260019" w14:textId="77777777" w:rsidR="001C6E24" w:rsidRPr="00566FF2" w:rsidRDefault="008626BD" w:rsidP="00566FF2">
      <w:pPr>
        <w:spacing w:line="360" w:lineRule="auto"/>
        <w:rPr>
          <w:rFonts w:ascii="Arial" w:hAnsi="Arial" w:cs="Arial"/>
          <w:sz w:val="24"/>
          <w:szCs w:val="24"/>
        </w:rPr>
      </w:pPr>
      <w:r w:rsidRPr="00566FF2">
        <w:rPr>
          <w:rFonts w:ascii="Arial" w:hAnsi="Arial" w:cs="Arial"/>
          <w:sz w:val="24"/>
          <w:szCs w:val="24"/>
        </w:rPr>
        <w:t>Las </w:t>
      </w:r>
      <w:r w:rsidR="0027743D" w:rsidRPr="00566FF2">
        <w:rPr>
          <w:rFonts w:ascii="Arial" w:hAnsi="Arial" w:cs="Arial"/>
          <w:b/>
          <w:bCs/>
          <w:sz w:val="24"/>
          <w:szCs w:val="24"/>
        </w:rPr>
        <w:t>pruebas moleculares</w:t>
      </w:r>
      <w:r w:rsidR="007277D4" w:rsidRPr="00566FF2">
        <w:rPr>
          <w:rFonts w:ascii="Arial" w:hAnsi="Arial" w:cs="Arial"/>
          <w:sz w:val="24"/>
          <w:szCs w:val="24"/>
        </w:rPr>
        <w:t xml:space="preserve"> surgen del estudio</w:t>
      </w:r>
      <w:r w:rsidRPr="00566FF2">
        <w:rPr>
          <w:rFonts w:ascii="Arial" w:hAnsi="Arial" w:cs="Arial"/>
          <w:sz w:val="24"/>
          <w:szCs w:val="24"/>
        </w:rPr>
        <w:t xml:space="preserve"> de las </w:t>
      </w:r>
      <w:r w:rsidR="007277D4" w:rsidRPr="00566FF2">
        <w:rPr>
          <w:rFonts w:ascii="Arial" w:hAnsi="Arial" w:cs="Arial"/>
          <w:sz w:val="24"/>
          <w:szCs w:val="24"/>
        </w:rPr>
        <w:t xml:space="preserve">distintas </w:t>
      </w:r>
      <w:r w:rsidRPr="00566FF2">
        <w:rPr>
          <w:rFonts w:ascii="Arial" w:hAnsi="Arial" w:cs="Arial"/>
          <w:b/>
          <w:sz w:val="24"/>
          <w:szCs w:val="24"/>
        </w:rPr>
        <w:t>moléculas</w:t>
      </w:r>
      <w:r w:rsidRPr="00566FF2">
        <w:rPr>
          <w:rFonts w:ascii="Arial" w:hAnsi="Arial" w:cs="Arial"/>
          <w:sz w:val="24"/>
          <w:szCs w:val="24"/>
        </w:rPr>
        <w:t xml:space="preserve"> que componen los organismos. Estas serán más parecidas en tanto más cercanía evolu</w:t>
      </w:r>
      <w:r w:rsidR="00A1208F" w:rsidRPr="00566FF2">
        <w:rPr>
          <w:rFonts w:ascii="Arial" w:hAnsi="Arial" w:cs="Arial"/>
          <w:sz w:val="24"/>
          <w:szCs w:val="24"/>
        </w:rPr>
        <w:t xml:space="preserve">tiva exista entre los seres vivos en los que se encuentren. </w:t>
      </w:r>
    </w:p>
    <w:p w14:paraId="43528CB0" w14:textId="33CCA61E" w:rsidR="008626BD" w:rsidRPr="00566FF2" w:rsidRDefault="00A1208F" w:rsidP="00566FF2">
      <w:pPr>
        <w:spacing w:line="360" w:lineRule="auto"/>
        <w:rPr>
          <w:rFonts w:ascii="Arial" w:hAnsi="Arial" w:cs="Arial"/>
          <w:bCs/>
          <w:sz w:val="24"/>
          <w:szCs w:val="24"/>
        </w:rPr>
      </w:pPr>
      <w:r w:rsidRPr="00566FF2">
        <w:rPr>
          <w:rFonts w:ascii="Arial" w:hAnsi="Arial" w:cs="Arial"/>
          <w:sz w:val="24"/>
          <w:szCs w:val="24"/>
        </w:rPr>
        <w:t xml:space="preserve">Por ejemplo, la molécula de hemoglobina, presente en la sangre de los vertebrados, varía en las distintas especies. La hemoglobina humana se </w:t>
      </w:r>
      <w:r w:rsidR="00725720" w:rsidRPr="00566FF2">
        <w:rPr>
          <w:rFonts w:ascii="Arial" w:hAnsi="Arial" w:cs="Arial"/>
          <w:sz w:val="24"/>
          <w:szCs w:val="24"/>
        </w:rPr>
        <w:t>diferencia de la de la gallina</w:t>
      </w:r>
      <w:r w:rsidRPr="00566FF2">
        <w:rPr>
          <w:rFonts w:ascii="Arial" w:hAnsi="Arial" w:cs="Arial"/>
          <w:sz w:val="24"/>
          <w:szCs w:val="24"/>
        </w:rPr>
        <w:t xml:space="preserve"> en un </w:t>
      </w:r>
      <w:r w:rsidRPr="00566FF2">
        <w:rPr>
          <w:rFonts w:ascii="Arial" w:hAnsi="Arial" w:cs="Arial"/>
          <w:bCs/>
          <w:sz w:val="24"/>
          <w:szCs w:val="24"/>
        </w:rPr>
        <w:t>24</w:t>
      </w:r>
      <w:r w:rsidR="00374DC2">
        <w:rPr>
          <w:rFonts w:ascii="Arial" w:hAnsi="Arial" w:cs="Arial"/>
          <w:bCs/>
          <w:sz w:val="24"/>
          <w:szCs w:val="24"/>
        </w:rPr>
        <w:t> </w:t>
      </w:r>
      <w:r w:rsidR="00725720" w:rsidRPr="00566FF2">
        <w:rPr>
          <w:rFonts w:ascii="Arial" w:hAnsi="Arial" w:cs="Arial"/>
          <w:bCs/>
          <w:sz w:val="24"/>
          <w:szCs w:val="24"/>
        </w:rPr>
        <w:t>% de sus aminoácidos</w:t>
      </w:r>
      <w:r w:rsidRPr="00566FF2">
        <w:rPr>
          <w:rFonts w:ascii="Arial" w:hAnsi="Arial" w:cs="Arial"/>
          <w:bCs/>
          <w:sz w:val="24"/>
          <w:szCs w:val="24"/>
        </w:rPr>
        <w:t xml:space="preserve">, pero solo </w:t>
      </w:r>
      <w:r w:rsidR="00374DC2">
        <w:rPr>
          <w:rFonts w:ascii="Arial" w:hAnsi="Arial" w:cs="Arial"/>
          <w:bCs/>
          <w:sz w:val="24"/>
          <w:szCs w:val="24"/>
        </w:rPr>
        <w:t xml:space="preserve">en </w:t>
      </w:r>
      <w:r w:rsidRPr="00566FF2">
        <w:rPr>
          <w:rFonts w:ascii="Arial" w:hAnsi="Arial" w:cs="Arial"/>
          <w:bCs/>
          <w:sz w:val="24"/>
          <w:szCs w:val="24"/>
        </w:rPr>
        <w:t>un 16</w:t>
      </w:r>
      <w:r w:rsidR="00374DC2">
        <w:rPr>
          <w:rFonts w:ascii="Arial" w:hAnsi="Arial" w:cs="Arial"/>
          <w:bCs/>
          <w:sz w:val="24"/>
          <w:szCs w:val="24"/>
        </w:rPr>
        <w:t>,</w:t>
      </w:r>
      <w:r w:rsidRPr="00566FF2">
        <w:rPr>
          <w:rFonts w:ascii="Arial" w:hAnsi="Arial" w:cs="Arial"/>
          <w:bCs/>
          <w:sz w:val="24"/>
          <w:szCs w:val="24"/>
        </w:rPr>
        <w:t>3</w:t>
      </w:r>
      <w:r w:rsidR="00374DC2">
        <w:rPr>
          <w:rFonts w:ascii="Arial" w:hAnsi="Arial" w:cs="Arial"/>
          <w:bCs/>
          <w:sz w:val="24"/>
          <w:szCs w:val="24"/>
        </w:rPr>
        <w:t> </w:t>
      </w:r>
      <w:r w:rsidRPr="00566FF2">
        <w:rPr>
          <w:rFonts w:ascii="Arial" w:hAnsi="Arial" w:cs="Arial"/>
          <w:bCs/>
          <w:sz w:val="24"/>
          <w:szCs w:val="24"/>
        </w:rPr>
        <w:t xml:space="preserve">% de la </w:t>
      </w:r>
      <w:r w:rsidR="00725720" w:rsidRPr="00566FF2">
        <w:rPr>
          <w:rFonts w:ascii="Arial" w:hAnsi="Arial" w:cs="Arial"/>
          <w:bCs/>
          <w:sz w:val="24"/>
          <w:szCs w:val="24"/>
        </w:rPr>
        <w:t xml:space="preserve">hemoglobina </w:t>
      </w:r>
      <w:r w:rsidRPr="00566FF2">
        <w:rPr>
          <w:rFonts w:ascii="Arial" w:hAnsi="Arial" w:cs="Arial"/>
          <w:bCs/>
          <w:sz w:val="24"/>
          <w:szCs w:val="24"/>
        </w:rPr>
        <w:t xml:space="preserve">del perro. Esto se entiende al tener en cuenta que </w:t>
      </w:r>
      <w:r w:rsidR="00725720" w:rsidRPr="00566FF2">
        <w:rPr>
          <w:rFonts w:ascii="Arial" w:hAnsi="Arial" w:cs="Arial"/>
          <w:bCs/>
          <w:sz w:val="24"/>
          <w:szCs w:val="24"/>
        </w:rPr>
        <w:t xml:space="preserve">humanos son </w:t>
      </w:r>
      <w:r w:rsidR="00725720" w:rsidRPr="00566FF2">
        <w:rPr>
          <w:rFonts w:ascii="Arial" w:hAnsi="Arial" w:cs="Arial"/>
          <w:bCs/>
          <w:sz w:val="24"/>
          <w:szCs w:val="24"/>
        </w:rPr>
        <w:lastRenderedPageBreak/>
        <w:t>evolutivamente más cercanos a los perros que a las gallinas, pues ambos seres son mamíferos.</w:t>
      </w:r>
    </w:p>
    <w:p w14:paraId="22BB9CC2" w14:textId="29D96196" w:rsidR="008A177D" w:rsidRPr="00566FF2" w:rsidRDefault="001C6E24" w:rsidP="00566FF2">
      <w:pPr>
        <w:spacing w:line="360" w:lineRule="auto"/>
        <w:rPr>
          <w:rFonts w:ascii="Arial" w:hAnsi="Arial" w:cs="Arial"/>
          <w:sz w:val="24"/>
          <w:szCs w:val="24"/>
        </w:rPr>
      </w:pPr>
      <w:r w:rsidRPr="00566FF2">
        <w:rPr>
          <w:rFonts w:ascii="Arial" w:hAnsi="Arial" w:cs="Arial"/>
          <w:bCs/>
          <w:sz w:val="24"/>
          <w:szCs w:val="24"/>
        </w:rPr>
        <w:t>Aú</w:t>
      </w:r>
      <w:r w:rsidR="008A177D" w:rsidRPr="00566FF2">
        <w:rPr>
          <w:rFonts w:ascii="Arial" w:hAnsi="Arial" w:cs="Arial"/>
          <w:bCs/>
          <w:sz w:val="24"/>
          <w:szCs w:val="24"/>
        </w:rPr>
        <w:t xml:space="preserve">n más claras son las </w:t>
      </w:r>
      <w:r w:rsidR="008A177D" w:rsidRPr="00566FF2">
        <w:rPr>
          <w:rFonts w:ascii="Arial" w:hAnsi="Arial" w:cs="Arial"/>
          <w:bCs/>
          <w:sz w:val="24"/>
          <w:szCs w:val="24"/>
        </w:rPr>
        <w:t xml:space="preserve">similitudes en el ADN. </w:t>
      </w:r>
      <w:r w:rsidRPr="00566FF2">
        <w:rPr>
          <w:rFonts w:ascii="Arial" w:hAnsi="Arial" w:cs="Arial"/>
          <w:bCs/>
          <w:sz w:val="24"/>
          <w:szCs w:val="24"/>
        </w:rPr>
        <w:t>El hombre comparte el 98</w:t>
      </w:r>
      <w:r w:rsidR="00374DC2">
        <w:rPr>
          <w:rFonts w:ascii="Arial" w:hAnsi="Arial" w:cs="Arial"/>
          <w:bCs/>
          <w:sz w:val="24"/>
          <w:szCs w:val="24"/>
        </w:rPr>
        <w:t>,</w:t>
      </w:r>
      <w:r w:rsidRPr="00566FF2">
        <w:rPr>
          <w:rFonts w:ascii="Arial" w:hAnsi="Arial" w:cs="Arial"/>
          <w:bCs/>
          <w:sz w:val="24"/>
          <w:szCs w:val="24"/>
        </w:rPr>
        <w:t>9</w:t>
      </w:r>
      <w:r w:rsidR="00374DC2">
        <w:rPr>
          <w:rFonts w:ascii="Arial" w:hAnsi="Arial" w:cs="Arial"/>
          <w:bCs/>
          <w:sz w:val="24"/>
          <w:szCs w:val="24"/>
        </w:rPr>
        <w:t> </w:t>
      </w:r>
      <w:r w:rsidRPr="00566FF2">
        <w:rPr>
          <w:rFonts w:ascii="Arial" w:hAnsi="Arial" w:cs="Arial"/>
          <w:bCs/>
          <w:sz w:val="24"/>
          <w:szCs w:val="24"/>
        </w:rPr>
        <w:t>% de sus genes con el chimpancé, con el que está muy relacionado. En cambio, comparte menos de la mitad de sus genes, tan solo un 40</w:t>
      </w:r>
      <w:r w:rsidR="00374DC2">
        <w:rPr>
          <w:rFonts w:ascii="Arial" w:hAnsi="Arial" w:cs="Arial"/>
          <w:bCs/>
          <w:sz w:val="24"/>
          <w:szCs w:val="24"/>
        </w:rPr>
        <w:t> </w:t>
      </w:r>
      <w:r w:rsidRPr="00566FF2">
        <w:rPr>
          <w:rFonts w:ascii="Arial" w:hAnsi="Arial" w:cs="Arial"/>
          <w:bCs/>
          <w:sz w:val="24"/>
          <w:szCs w:val="24"/>
        </w:rPr>
        <w:t xml:space="preserve">%, con el gusano nematodo </w:t>
      </w:r>
      <w:r w:rsidRPr="00566FF2">
        <w:rPr>
          <w:rFonts w:ascii="Arial" w:hAnsi="Arial" w:cs="Arial"/>
          <w:bCs/>
          <w:i/>
          <w:sz w:val="24"/>
          <w:szCs w:val="24"/>
        </w:rPr>
        <w:t>Caenorhabditis elegans</w:t>
      </w:r>
      <w:r w:rsidRPr="00566FF2">
        <w:rPr>
          <w:rFonts w:ascii="Arial" w:hAnsi="Arial" w:cs="Arial"/>
          <w:bCs/>
          <w:sz w:val="24"/>
          <w:szCs w:val="24"/>
        </w:rPr>
        <w:t>.</w:t>
      </w:r>
    </w:p>
    <w:tbl>
      <w:tblPr>
        <w:tblStyle w:val="Tablaconcuadrcula"/>
        <w:tblW w:w="0" w:type="auto"/>
        <w:tblLook w:val="04A0" w:firstRow="1" w:lastRow="0" w:firstColumn="1" w:lastColumn="0" w:noHBand="0" w:noVBand="1"/>
      </w:tblPr>
      <w:tblGrid>
        <w:gridCol w:w="2518"/>
        <w:gridCol w:w="6536"/>
      </w:tblGrid>
      <w:tr w:rsidR="002F7C6E" w:rsidRPr="00566FF2" w14:paraId="0951C465" w14:textId="77777777" w:rsidTr="004A1C3F">
        <w:tc>
          <w:tcPr>
            <w:tcW w:w="9054" w:type="dxa"/>
            <w:gridSpan w:val="2"/>
            <w:shd w:val="clear" w:color="auto" w:fill="000000" w:themeFill="text1"/>
          </w:tcPr>
          <w:p w14:paraId="50EC0391" w14:textId="77777777" w:rsidR="00311C05" w:rsidRPr="00566FF2" w:rsidRDefault="00311C05"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2788B880" w14:textId="77777777" w:rsidTr="004A1C3F">
        <w:tc>
          <w:tcPr>
            <w:tcW w:w="2518" w:type="dxa"/>
          </w:tcPr>
          <w:p w14:paraId="20E80DB1" w14:textId="77777777" w:rsidR="00311C05" w:rsidRPr="00566FF2" w:rsidRDefault="00311C05"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0161FF38" w14:textId="77777777" w:rsidR="00311C05" w:rsidRPr="00566FF2" w:rsidRDefault="00311C05"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E84934" w:rsidRPr="00566FF2">
              <w:rPr>
                <w:rFonts w:ascii="Arial" w:hAnsi="Arial" w:cs="Arial"/>
                <w:sz w:val="24"/>
                <w:szCs w:val="24"/>
              </w:rPr>
              <w:t>_REC110</w:t>
            </w:r>
          </w:p>
        </w:tc>
      </w:tr>
      <w:tr w:rsidR="002F7C6E" w:rsidRPr="00566FF2" w14:paraId="5C5E7787" w14:textId="77777777" w:rsidTr="004A1C3F">
        <w:tc>
          <w:tcPr>
            <w:tcW w:w="2518" w:type="dxa"/>
          </w:tcPr>
          <w:p w14:paraId="431ABFF9" w14:textId="77777777" w:rsidR="00311C05" w:rsidRPr="00566FF2" w:rsidRDefault="00311C05"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74437EA5"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rPr>
              <w:t>Las pruebas de la evolución</w:t>
            </w:r>
          </w:p>
        </w:tc>
      </w:tr>
      <w:tr w:rsidR="002F7C6E" w:rsidRPr="00566FF2" w14:paraId="57599D01" w14:textId="77777777" w:rsidTr="004A1C3F">
        <w:tc>
          <w:tcPr>
            <w:tcW w:w="2518" w:type="dxa"/>
          </w:tcPr>
          <w:p w14:paraId="2F1C4BFD" w14:textId="77777777" w:rsidR="00311C05" w:rsidRPr="00566FF2" w:rsidRDefault="00311C05"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6B9BE97F" w14:textId="77777777" w:rsidR="00311C05" w:rsidRPr="00566FF2" w:rsidRDefault="00311C05" w:rsidP="00566FF2">
            <w:pPr>
              <w:spacing w:line="360" w:lineRule="auto"/>
              <w:rPr>
                <w:rFonts w:ascii="Arial" w:hAnsi="Arial" w:cs="Arial"/>
                <w:sz w:val="24"/>
                <w:szCs w:val="24"/>
              </w:rPr>
            </w:pPr>
            <w:r w:rsidRPr="00566FF2">
              <w:rPr>
                <w:rFonts w:ascii="Arial" w:hAnsi="Arial" w:cs="Arial"/>
                <w:sz w:val="24"/>
                <w:szCs w:val="24"/>
              </w:rPr>
              <w:t>Interactivo que permite reconocer y analizar las pruebas que apoyan la teoría evolutiva</w:t>
            </w:r>
          </w:p>
        </w:tc>
      </w:tr>
    </w:tbl>
    <w:p w14:paraId="04AB6E4A" w14:textId="7588481F" w:rsidR="008767D8" w:rsidRPr="00566FF2" w:rsidRDefault="008767D8" w:rsidP="00566FF2">
      <w:pPr>
        <w:spacing w:line="360" w:lineRule="auto"/>
        <w:rPr>
          <w:rFonts w:ascii="Arial" w:hAnsi="Arial" w:cs="Arial"/>
          <w:sz w:val="24"/>
          <w:szCs w:val="24"/>
          <w:highlight w:val="yellow"/>
        </w:rPr>
      </w:pPr>
    </w:p>
    <w:p w14:paraId="3F2C94E4" w14:textId="3286F5B8" w:rsidR="00E40B77" w:rsidRPr="00566FF2" w:rsidRDefault="00E40B77"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Pr="00566FF2">
        <w:rPr>
          <w:rFonts w:ascii="Arial" w:hAnsi="Arial" w:cs="Arial"/>
          <w:b/>
          <w:sz w:val="24"/>
          <w:szCs w:val="24"/>
        </w:rPr>
        <w:t>2.3 Consolidación</w:t>
      </w:r>
    </w:p>
    <w:p w14:paraId="2C58B3FD" w14:textId="77777777" w:rsidR="00E40B77" w:rsidRPr="00566FF2" w:rsidRDefault="00E40B77"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2F7C6E" w:rsidRPr="00566FF2" w14:paraId="5E5B3050" w14:textId="77777777" w:rsidTr="004A1C3F">
        <w:tc>
          <w:tcPr>
            <w:tcW w:w="9054" w:type="dxa"/>
            <w:gridSpan w:val="2"/>
            <w:shd w:val="clear" w:color="auto" w:fill="000000" w:themeFill="text1"/>
          </w:tcPr>
          <w:p w14:paraId="61FDBD7C" w14:textId="77777777" w:rsidR="00E84934" w:rsidRPr="00566FF2" w:rsidRDefault="00E84934"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5FE52D35" w14:textId="77777777" w:rsidTr="004A1C3F">
        <w:tc>
          <w:tcPr>
            <w:tcW w:w="2518" w:type="dxa"/>
          </w:tcPr>
          <w:p w14:paraId="6B5946F9" w14:textId="77777777" w:rsidR="00E84934" w:rsidRPr="00566FF2" w:rsidRDefault="00E84934"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5B04BD76" w14:textId="77777777" w:rsidR="00E84934" w:rsidRPr="00566FF2" w:rsidRDefault="00E84934"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_REC120</w:t>
            </w:r>
          </w:p>
        </w:tc>
      </w:tr>
      <w:tr w:rsidR="002F7C6E" w:rsidRPr="00566FF2" w14:paraId="72C8D00B" w14:textId="77777777" w:rsidTr="004A1C3F">
        <w:tc>
          <w:tcPr>
            <w:tcW w:w="2518" w:type="dxa"/>
          </w:tcPr>
          <w:p w14:paraId="7604462F" w14:textId="77777777" w:rsidR="00E84934" w:rsidRPr="00566FF2" w:rsidRDefault="00E84934"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1D05638D" w14:textId="77777777" w:rsidR="00E84934" w:rsidRPr="00566FF2" w:rsidRDefault="00E84934" w:rsidP="00566FF2">
            <w:pPr>
              <w:spacing w:line="360" w:lineRule="auto"/>
              <w:rPr>
                <w:rFonts w:ascii="Arial" w:hAnsi="Arial" w:cs="Arial"/>
                <w:sz w:val="24"/>
                <w:szCs w:val="24"/>
              </w:rPr>
            </w:pPr>
            <w:r w:rsidRPr="00566FF2">
              <w:rPr>
                <w:rFonts w:ascii="Arial" w:hAnsi="Arial" w:cs="Arial"/>
                <w:sz w:val="24"/>
                <w:szCs w:val="24"/>
              </w:rPr>
              <w:t>Refuerza tu aprendizaje: La evolución biológica</w:t>
            </w:r>
          </w:p>
        </w:tc>
      </w:tr>
      <w:tr w:rsidR="002F7C6E" w:rsidRPr="00566FF2" w14:paraId="7B1039DA" w14:textId="77777777" w:rsidTr="004A1C3F">
        <w:tc>
          <w:tcPr>
            <w:tcW w:w="2518" w:type="dxa"/>
          </w:tcPr>
          <w:p w14:paraId="1CE21C33" w14:textId="77777777" w:rsidR="00E84934" w:rsidRPr="00566FF2" w:rsidRDefault="00E84934"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2960A114" w14:textId="77777777" w:rsidR="00E84934" w:rsidRPr="00566FF2" w:rsidRDefault="00E84934" w:rsidP="00566FF2">
            <w:pPr>
              <w:spacing w:line="360" w:lineRule="auto"/>
              <w:rPr>
                <w:rFonts w:ascii="Arial" w:hAnsi="Arial" w:cs="Arial"/>
                <w:sz w:val="24"/>
                <w:szCs w:val="24"/>
              </w:rPr>
            </w:pPr>
            <w:r w:rsidRPr="00566FF2">
              <w:rPr>
                <w:rFonts w:ascii="Arial" w:hAnsi="Arial" w:cs="Arial"/>
                <w:sz w:val="24"/>
                <w:szCs w:val="24"/>
              </w:rPr>
              <w:t>Actividad para analizar las distintas posturas con respecto a la evolución biológica</w:t>
            </w:r>
          </w:p>
        </w:tc>
      </w:tr>
    </w:tbl>
    <w:p w14:paraId="38886C3D" w14:textId="77777777" w:rsidR="001A12C8" w:rsidRPr="00566FF2" w:rsidRDefault="001A12C8" w:rsidP="00566FF2">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61A5C58E" w14:textId="77777777" w:rsidTr="004A1C3F">
        <w:tc>
          <w:tcPr>
            <w:tcW w:w="9054" w:type="dxa"/>
            <w:gridSpan w:val="2"/>
            <w:shd w:val="clear" w:color="auto" w:fill="000000" w:themeFill="text1"/>
          </w:tcPr>
          <w:p w14:paraId="64AD265E" w14:textId="77777777" w:rsidR="008739C8" w:rsidRPr="00566FF2" w:rsidRDefault="008739C8"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7B7A3E05" w14:textId="77777777" w:rsidTr="004A1C3F">
        <w:tc>
          <w:tcPr>
            <w:tcW w:w="2518" w:type="dxa"/>
          </w:tcPr>
          <w:p w14:paraId="2F98B785" w14:textId="77777777" w:rsidR="008739C8" w:rsidRPr="00566FF2" w:rsidRDefault="008739C8"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10C5487B" w14:textId="77777777" w:rsidR="008739C8" w:rsidRPr="00566FF2" w:rsidRDefault="008739C8"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_REC130</w:t>
            </w:r>
          </w:p>
        </w:tc>
      </w:tr>
      <w:tr w:rsidR="002F7C6E" w:rsidRPr="00566FF2" w14:paraId="3F00F58E" w14:textId="77777777" w:rsidTr="004A1C3F">
        <w:tc>
          <w:tcPr>
            <w:tcW w:w="2518" w:type="dxa"/>
          </w:tcPr>
          <w:p w14:paraId="1BAA2D85" w14:textId="77777777" w:rsidR="008739C8" w:rsidRPr="00566FF2" w:rsidRDefault="008739C8"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6AA109C7" w14:textId="77777777" w:rsidR="008739C8" w:rsidRPr="00566FF2" w:rsidRDefault="008739C8" w:rsidP="00566FF2">
            <w:pPr>
              <w:spacing w:line="360" w:lineRule="auto"/>
              <w:rPr>
                <w:rFonts w:ascii="Arial" w:hAnsi="Arial" w:cs="Arial"/>
                <w:sz w:val="24"/>
                <w:szCs w:val="24"/>
              </w:rPr>
            </w:pPr>
            <w:r w:rsidRPr="00566FF2">
              <w:rPr>
                <w:rFonts w:ascii="Arial" w:hAnsi="Arial" w:cs="Arial"/>
                <w:sz w:val="24"/>
                <w:szCs w:val="24"/>
              </w:rPr>
              <w:t>Refuerza tu aprendizaje: Las pruebas de la evolución biológica</w:t>
            </w:r>
          </w:p>
        </w:tc>
      </w:tr>
      <w:tr w:rsidR="002F7C6E" w:rsidRPr="00566FF2" w14:paraId="6730FD3A" w14:textId="77777777" w:rsidTr="004A1C3F">
        <w:tc>
          <w:tcPr>
            <w:tcW w:w="2518" w:type="dxa"/>
          </w:tcPr>
          <w:p w14:paraId="22D90F65" w14:textId="77777777" w:rsidR="008739C8" w:rsidRPr="00566FF2" w:rsidRDefault="008739C8"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7C30621D" w14:textId="77777777" w:rsidR="008739C8" w:rsidRPr="00566FF2" w:rsidRDefault="008739C8" w:rsidP="00566FF2">
            <w:pPr>
              <w:spacing w:line="360" w:lineRule="auto"/>
              <w:rPr>
                <w:rFonts w:ascii="Arial" w:hAnsi="Arial" w:cs="Arial"/>
                <w:sz w:val="24"/>
                <w:szCs w:val="24"/>
              </w:rPr>
            </w:pPr>
            <w:r w:rsidRPr="00566FF2">
              <w:rPr>
                <w:rFonts w:ascii="Arial" w:hAnsi="Arial" w:cs="Arial"/>
                <w:sz w:val="24"/>
                <w:szCs w:val="24"/>
              </w:rPr>
              <w:t>Actividad para analizar las pruebas de la evolución biológica</w:t>
            </w:r>
          </w:p>
        </w:tc>
      </w:tr>
    </w:tbl>
    <w:p w14:paraId="5D6F7C4D" w14:textId="77777777" w:rsidR="008739C8" w:rsidRPr="00566FF2" w:rsidRDefault="008739C8" w:rsidP="00566FF2">
      <w:pPr>
        <w:spacing w:line="360" w:lineRule="auto"/>
        <w:rPr>
          <w:rFonts w:ascii="Arial" w:hAnsi="Arial" w:cs="Arial"/>
          <w:b/>
          <w:sz w:val="24"/>
          <w:szCs w:val="24"/>
        </w:rPr>
      </w:pPr>
    </w:p>
    <w:p w14:paraId="190074D6" w14:textId="125C8842" w:rsidR="00C874DD" w:rsidRPr="00566FF2" w:rsidRDefault="005559BE" w:rsidP="00566FF2">
      <w:pPr>
        <w:spacing w:line="360" w:lineRule="auto"/>
        <w:rPr>
          <w:rFonts w:ascii="Arial" w:hAnsi="Arial" w:cs="Arial"/>
          <w:b/>
          <w:sz w:val="24"/>
          <w:szCs w:val="24"/>
        </w:rPr>
      </w:pPr>
      <w:r w:rsidRPr="00566FF2">
        <w:rPr>
          <w:rFonts w:ascii="Arial" w:hAnsi="Arial" w:cs="Arial"/>
          <w:sz w:val="24"/>
          <w:szCs w:val="24"/>
          <w:highlight w:val="yellow"/>
        </w:rPr>
        <w:t xml:space="preserve"> </w:t>
      </w:r>
      <w:r w:rsidR="003012CD" w:rsidRPr="00566FF2">
        <w:rPr>
          <w:rFonts w:ascii="Arial" w:hAnsi="Arial" w:cs="Arial"/>
          <w:sz w:val="24"/>
          <w:szCs w:val="24"/>
          <w:highlight w:val="yellow"/>
        </w:rPr>
        <w:t>[SE</w:t>
      </w:r>
      <w:r w:rsidR="00E40B77" w:rsidRPr="00566FF2">
        <w:rPr>
          <w:rFonts w:ascii="Arial" w:hAnsi="Arial" w:cs="Arial"/>
          <w:sz w:val="24"/>
          <w:szCs w:val="24"/>
          <w:highlight w:val="yellow"/>
        </w:rPr>
        <w:t>CCIÓN</w:t>
      </w:r>
      <w:r w:rsidR="00566FF2">
        <w:rPr>
          <w:rFonts w:ascii="Arial" w:hAnsi="Arial" w:cs="Arial"/>
          <w:sz w:val="24"/>
          <w:szCs w:val="24"/>
          <w:highlight w:val="yellow"/>
        </w:rPr>
        <w:t xml:space="preserve"> </w:t>
      </w:r>
      <w:r w:rsidR="00E40B77" w:rsidRPr="00566FF2">
        <w:rPr>
          <w:rFonts w:ascii="Arial" w:hAnsi="Arial" w:cs="Arial"/>
          <w:sz w:val="24"/>
          <w:szCs w:val="24"/>
          <w:highlight w:val="yellow"/>
        </w:rPr>
        <w:t>1</w:t>
      </w:r>
      <w:r w:rsidR="003012CD" w:rsidRPr="00566FF2">
        <w:rPr>
          <w:rFonts w:ascii="Arial" w:hAnsi="Arial" w:cs="Arial"/>
          <w:sz w:val="24"/>
          <w:szCs w:val="24"/>
          <w:highlight w:val="yellow"/>
        </w:rPr>
        <w:t>]</w:t>
      </w:r>
      <w:r w:rsidR="003012CD" w:rsidRPr="00566FF2">
        <w:rPr>
          <w:rFonts w:ascii="Arial" w:hAnsi="Arial" w:cs="Arial"/>
          <w:sz w:val="24"/>
          <w:szCs w:val="24"/>
        </w:rPr>
        <w:t xml:space="preserve"> </w:t>
      </w:r>
      <w:r w:rsidR="003012CD" w:rsidRPr="00566FF2">
        <w:rPr>
          <w:rFonts w:ascii="Arial" w:hAnsi="Arial" w:cs="Arial"/>
          <w:b/>
          <w:sz w:val="24"/>
          <w:szCs w:val="24"/>
        </w:rPr>
        <w:t xml:space="preserve">3 </w:t>
      </w:r>
      <w:r w:rsidR="00E40B77" w:rsidRPr="00566FF2">
        <w:rPr>
          <w:rFonts w:ascii="Arial" w:hAnsi="Arial" w:cs="Arial"/>
          <w:b/>
          <w:sz w:val="24"/>
          <w:szCs w:val="24"/>
        </w:rPr>
        <w:t>La teoría sintética de la evolución o</w:t>
      </w:r>
      <w:r w:rsidR="00C874DD" w:rsidRPr="00566FF2">
        <w:rPr>
          <w:rFonts w:ascii="Arial" w:hAnsi="Arial" w:cs="Arial"/>
          <w:b/>
          <w:sz w:val="24"/>
          <w:szCs w:val="24"/>
        </w:rPr>
        <w:t xml:space="preserve"> neodarwinismo</w:t>
      </w:r>
    </w:p>
    <w:p w14:paraId="418EE792" w14:textId="77777777" w:rsidR="003012CD" w:rsidRPr="00566FF2" w:rsidRDefault="003012CD" w:rsidP="00566FF2">
      <w:pPr>
        <w:spacing w:line="360" w:lineRule="auto"/>
        <w:rPr>
          <w:rFonts w:ascii="Arial" w:hAnsi="Arial" w:cs="Arial"/>
          <w:b/>
          <w:sz w:val="24"/>
          <w:szCs w:val="24"/>
        </w:rPr>
      </w:pPr>
      <w:r w:rsidRPr="00566FF2">
        <w:rPr>
          <w:rFonts w:ascii="Arial" w:hAnsi="Arial" w:cs="Arial"/>
          <w:sz w:val="24"/>
          <w:szCs w:val="24"/>
          <w:highlight w:val="yellow"/>
        </w:rPr>
        <w:lastRenderedPageBreak/>
        <w:br/>
      </w:r>
      <w:r w:rsidR="000B3AC8" w:rsidRPr="00566FF2">
        <w:rPr>
          <w:rFonts w:ascii="Arial" w:hAnsi="Arial" w:cs="Arial"/>
          <w:sz w:val="24"/>
          <w:szCs w:val="24"/>
        </w:rPr>
        <w:t>La</w:t>
      </w:r>
      <w:r w:rsidRPr="00566FF2">
        <w:rPr>
          <w:rFonts w:ascii="Arial" w:hAnsi="Arial" w:cs="Arial"/>
          <w:sz w:val="24"/>
          <w:szCs w:val="24"/>
        </w:rPr>
        <w:t> </w:t>
      </w:r>
      <w:r w:rsidRPr="00566FF2">
        <w:rPr>
          <w:rFonts w:ascii="Arial" w:hAnsi="Arial" w:cs="Arial"/>
          <w:b/>
          <w:bCs/>
          <w:sz w:val="24"/>
          <w:szCs w:val="24"/>
        </w:rPr>
        <w:t xml:space="preserve">teoría sintética </w:t>
      </w:r>
      <w:r w:rsidRPr="00F75E20">
        <w:rPr>
          <w:rFonts w:ascii="Arial" w:hAnsi="Arial" w:cs="Arial"/>
          <w:b/>
          <w:bCs/>
          <w:sz w:val="24"/>
          <w:szCs w:val="24"/>
        </w:rPr>
        <w:t>de la evolución</w:t>
      </w:r>
      <w:r w:rsidRPr="00566FF2">
        <w:rPr>
          <w:rFonts w:ascii="Arial" w:hAnsi="Arial" w:cs="Arial"/>
          <w:sz w:val="24"/>
          <w:szCs w:val="24"/>
        </w:rPr>
        <w:t xml:space="preserve">, </w:t>
      </w:r>
      <w:r w:rsidR="000B3AC8" w:rsidRPr="00566FF2">
        <w:rPr>
          <w:rFonts w:ascii="Arial" w:hAnsi="Arial" w:cs="Arial"/>
          <w:sz w:val="24"/>
          <w:szCs w:val="24"/>
        </w:rPr>
        <w:t xml:space="preserve">también llamada </w:t>
      </w:r>
      <w:r w:rsidR="000B3AC8" w:rsidRPr="00566FF2">
        <w:rPr>
          <w:rFonts w:ascii="Arial" w:hAnsi="Arial" w:cs="Arial"/>
          <w:b/>
          <w:sz w:val="24"/>
          <w:szCs w:val="24"/>
        </w:rPr>
        <w:t xml:space="preserve">síntesis evolutiva </w:t>
      </w:r>
      <w:r w:rsidR="000B3AC8" w:rsidRPr="00F75E20">
        <w:rPr>
          <w:rFonts w:ascii="Arial" w:hAnsi="Arial" w:cs="Arial"/>
          <w:b/>
          <w:sz w:val="24"/>
          <w:szCs w:val="24"/>
        </w:rPr>
        <w:t>moderna</w:t>
      </w:r>
      <w:r w:rsidR="000B3AC8" w:rsidRPr="00566FF2">
        <w:rPr>
          <w:rFonts w:ascii="Arial" w:hAnsi="Arial" w:cs="Arial"/>
          <w:sz w:val="24"/>
          <w:szCs w:val="24"/>
        </w:rPr>
        <w:t xml:space="preserve"> o simplemente </w:t>
      </w:r>
      <w:r w:rsidR="000B3AC8" w:rsidRPr="00566FF2">
        <w:rPr>
          <w:rFonts w:ascii="Arial" w:hAnsi="Arial" w:cs="Arial"/>
          <w:b/>
          <w:sz w:val="24"/>
          <w:szCs w:val="24"/>
        </w:rPr>
        <w:t>neodarwinismo</w:t>
      </w:r>
      <w:r w:rsidR="000B3AC8" w:rsidRPr="00566FF2">
        <w:rPr>
          <w:rFonts w:ascii="Arial" w:hAnsi="Arial" w:cs="Arial"/>
          <w:sz w:val="24"/>
          <w:szCs w:val="24"/>
        </w:rPr>
        <w:t xml:space="preserve">, </w:t>
      </w:r>
      <w:r w:rsidRPr="00566FF2">
        <w:rPr>
          <w:rFonts w:ascii="Arial" w:hAnsi="Arial" w:cs="Arial"/>
          <w:sz w:val="24"/>
          <w:szCs w:val="24"/>
        </w:rPr>
        <w:t>se postuló hacia 1940</w:t>
      </w:r>
      <w:r w:rsidR="006B2BAC" w:rsidRPr="00566FF2">
        <w:rPr>
          <w:rFonts w:ascii="Arial" w:hAnsi="Arial" w:cs="Arial"/>
          <w:sz w:val="24"/>
          <w:szCs w:val="24"/>
        </w:rPr>
        <w:t xml:space="preserve"> por la conjunción de ideas y trabajos de varios científicos</w:t>
      </w:r>
      <w:r w:rsidRPr="00566FF2">
        <w:rPr>
          <w:rFonts w:ascii="Arial" w:hAnsi="Arial" w:cs="Arial"/>
          <w:sz w:val="24"/>
          <w:szCs w:val="24"/>
        </w:rPr>
        <w:t>.</w:t>
      </w:r>
      <w:r w:rsidR="00AA02E7" w:rsidRPr="00566FF2">
        <w:rPr>
          <w:rFonts w:ascii="Arial" w:hAnsi="Arial" w:cs="Arial"/>
          <w:sz w:val="24"/>
          <w:szCs w:val="24"/>
        </w:rPr>
        <w:t xml:space="preserve"> </w:t>
      </w:r>
      <w:r w:rsidRPr="00566FF2">
        <w:rPr>
          <w:rFonts w:ascii="Arial" w:hAnsi="Arial" w:cs="Arial"/>
          <w:sz w:val="24"/>
          <w:szCs w:val="24"/>
        </w:rPr>
        <w:t>Defiende la teoría de la selección natural y las ideas propuestas por Darwin en </w:t>
      </w:r>
      <w:r w:rsidRPr="00566FF2">
        <w:rPr>
          <w:rFonts w:ascii="Arial" w:hAnsi="Arial" w:cs="Arial"/>
          <w:i/>
          <w:iCs/>
          <w:sz w:val="24"/>
          <w:szCs w:val="24"/>
        </w:rPr>
        <w:t>El origen de las especies</w:t>
      </w:r>
      <w:r w:rsidRPr="00566FF2">
        <w:rPr>
          <w:rFonts w:ascii="Arial" w:hAnsi="Arial" w:cs="Arial"/>
          <w:sz w:val="24"/>
          <w:szCs w:val="24"/>
        </w:rPr>
        <w:t>, pero las enriquece con conocimientos de la genética moderna</w:t>
      </w:r>
      <w:r w:rsidR="0006539C" w:rsidRPr="00566FF2">
        <w:rPr>
          <w:rFonts w:ascii="Arial" w:hAnsi="Arial" w:cs="Arial"/>
          <w:sz w:val="24"/>
          <w:szCs w:val="24"/>
        </w:rPr>
        <w:t>, la paleontología y la bioquímica</w:t>
      </w:r>
      <w:r w:rsidRPr="00566FF2">
        <w:rPr>
          <w:rFonts w:ascii="Arial" w:hAnsi="Arial" w:cs="Arial"/>
          <w:sz w:val="24"/>
          <w:szCs w:val="24"/>
        </w:rPr>
        <w:t>. Así, explica la evolución a causa de las muta</w:t>
      </w:r>
      <w:r w:rsidR="00BD006B" w:rsidRPr="00566FF2">
        <w:rPr>
          <w:rFonts w:ascii="Arial" w:hAnsi="Arial" w:cs="Arial"/>
          <w:sz w:val="24"/>
          <w:szCs w:val="24"/>
        </w:rPr>
        <w:t>ciones y otros procesos genéticos</w:t>
      </w:r>
      <w:r w:rsidRPr="00566FF2">
        <w:rPr>
          <w:rFonts w:ascii="Arial" w:hAnsi="Arial" w:cs="Arial"/>
          <w:sz w:val="24"/>
          <w:szCs w:val="24"/>
        </w:rPr>
        <w:t>.</w:t>
      </w:r>
    </w:p>
    <w:p w14:paraId="22569DDD" w14:textId="77777777" w:rsidR="003012CD" w:rsidRPr="00566FF2" w:rsidRDefault="003012CD" w:rsidP="00566FF2">
      <w:pPr>
        <w:spacing w:line="360" w:lineRule="auto"/>
        <w:rPr>
          <w:rFonts w:ascii="Arial" w:hAnsi="Arial" w:cs="Arial"/>
          <w:sz w:val="24"/>
          <w:szCs w:val="24"/>
        </w:rPr>
      </w:pPr>
      <w:r w:rsidRPr="00566FF2">
        <w:rPr>
          <w:rFonts w:ascii="Arial" w:hAnsi="Arial" w:cs="Arial"/>
          <w:sz w:val="24"/>
          <w:szCs w:val="24"/>
        </w:rPr>
        <w:t>El neodarwinismo se basa en </w:t>
      </w:r>
      <w:r w:rsidRPr="00566FF2">
        <w:rPr>
          <w:rFonts w:ascii="Arial" w:hAnsi="Arial" w:cs="Arial"/>
          <w:b/>
          <w:bCs/>
          <w:sz w:val="24"/>
          <w:szCs w:val="24"/>
        </w:rPr>
        <w:t>cuatro principios</w:t>
      </w:r>
      <w:r w:rsidRPr="00566FF2">
        <w:rPr>
          <w:rFonts w:ascii="Arial" w:hAnsi="Arial" w:cs="Arial"/>
          <w:sz w:val="24"/>
          <w:szCs w:val="24"/>
        </w:rPr>
        <w:t> esenciales:</w:t>
      </w:r>
    </w:p>
    <w:p w14:paraId="6FF2E83F" w14:textId="77777777" w:rsidR="003012CD" w:rsidRPr="00566FF2" w:rsidRDefault="003012CD" w:rsidP="00566FF2">
      <w:pPr>
        <w:numPr>
          <w:ilvl w:val="0"/>
          <w:numId w:val="26"/>
        </w:numPr>
        <w:spacing w:line="360" w:lineRule="auto"/>
        <w:rPr>
          <w:rFonts w:ascii="Arial" w:hAnsi="Arial" w:cs="Arial"/>
          <w:sz w:val="24"/>
          <w:szCs w:val="24"/>
        </w:rPr>
      </w:pPr>
      <w:r w:rsidRPr="00566FF2">
        <w:rPr>
          <w:rFonts w:ascii="Arial" w:hAnsi="Arial" w:cs="Arial"/>
          <w:sz w:val="24"/>
          <w:szCs w:val="24"/>
        </w:rPr>
        <w:t>Las </w:t>
      </w:r>
      <w:r w:rsidRPr="00566FF2">
        <w:rPr>
          <w:rFonts w:ascii="Arial" w:hAnsi="Arial" w:cs="Arial"/>
          <w:b/>
          <w:bCs/>
          <w:sz w:val="24"/>
          <w:szCs w:val="24"/>
        </w:rPr>
        <w:t>mutaciones genéticas</w:t>
      </w:r>
      <w:r w:rsidRPr="00566FF2">
        <w:rPr>
          <w:rFonts w:ascii="Arial" w:hAnsi="Arial" w:cs="Arial"/>
          <w:sz w:val="24"/>
          <w:szCs w:val="24"/>
        </w:rPr>
        <w:t>, que se producen al azar, determinan las </w:t>
      </w:r>
      <w:r w:rsidRPr="00566FF2">
        <w:rPr>
          <w:rFonts w:ascii="Arial" w:hAnsi="Arial" w:cs="Arial"/>
          <w:bCs/>
          <w:sz w:val="24"/>
          <w:szCs w:val="24"/>
        </w:rPr>
        <w:t>variaciones en el material genético de las especies</w:t>
      </w:r>
      <w:r w:rsidRPr="00566FF2">
        <w:rPr>
          <w:rFonts w:ascii="Arial" w:hAnsi="Arial" w:cs="Arial"/>
          <w:sz w:val="24"/>
          <w:szCs w:val="24"/>
        </w:rPr>
        <w:t>.</w:t>
      </w:r>
      <w:r w:rsidR="00CD7F6A" w:rsidRPr="00566FF2">
        <w:rPr>
          <w:rFonts w:ascii="Arial" w:hAnsi="Arial" w:cs="Arial"/>
          <w:sz w:val="24"/>
          <w:szCs w:val="24"/>
        </w:rPr>
        <w:t xml:space="preserve"> Entre los organismos sexuales, el intercambio de genes durante la meiosis también produce variabilidad.</w:t>
      </w:r>
    </w:p>
    <w:p w14:paraId="54C4A53B" w14:textId="77777777" w:rsidR="003012CD" w:rsidRPr="00566FF2" w:rsidRDefault="003012CD" w:rsidP="00566FF2">
      <w:pPr>
        <w:numPr>
          <w:ilvl w:val="0"/>
          <w:numId w:val="26"/>
        </w:numPr>
        <w:spacing w:line="360" w:lineRule="auto"/>
        <w:rPr>
          <w:rFonts w:ascii="Arial" w:hAnsi="Arial" w:cs="Arial"/>
          <w:sz w:val="24"/>
          <w:szCs w:val="24"/>
        </w:rPr>
      </w:pPr>
      <w:r w:rsidRPr="00566FF2">
        <w:rPr>
          <w:rFonts w:ascii="Arial" w:hAnsi="Arial" w:cs="Arial"/>
          <w:sz w:val="24"/>
          <w:szCs w:val="24"/>
        </w:rPr>
        <w:t>La </w:t>
      </w:r>
      <w:r w:rsidRPr="00566FF2">
        <w:rPr>
          <w:rFonts w:ascii="Arial" w:hAnsi="Arial" w:cs="Arial"/>
          <w:b/>
          <w:bCs/>
          <w:sz w:val="24"/>
          <w:szCs w:val="24"/>
        </w:rPr>
        <w:t>variabilidad genética</w:t>
      </w:r>
      <w:r w:rsidRPr="00566FF2">
        <w:rPr>
          <w:rFonts w:ascii="Arial" w:hAnsi="Arial" w:cs="Arial"/>
          <w:sz w:val="24"/>
          <w:szCs w:val="24"/>
        </w:rPr>
        <w:t> </w:t>
      </w:r>
      <w:r w:rsidR="009C5F79" w:rsidRPr="00566FF2">
        <w:rPr>
          <w:rFonts w:ascii="Arial" w:hAnsi="Arial" w:cs="Arial"/>
          <w:sz w:val="24"/>
          <w:szCs w:val="24"/>
        </w:rPr>
        <w:t xml:space="preserve">se </w:t>
      </w:r>
      <w:r w:rsidR="00E77EB9" w:rsidRPr="00566FF2">
        <w:rPr>
          <w:rFonts w:ascii="Arial" w:hAnsi="Arial" w:cs="Arial"/>
          <w:sz w:val="24"/>
          <w:szCs w:val="24"/>
        </w:rPr>
        <w:t>refiere a la diversidad de rasgos genéticos presentes en una población.</w:t>
      </w:r>
    </w:p>
    <w:p w14:paraId="1703BB74" w14:textId="77777777" w:rsidR="003012CD" w:rsidRPr="00566FF2" w:rsidRDefault="003012CD" w:rsidP="00566FF2">
      <w:pPr>
        <w:numPr>
          <w:ilvl w:val="0"/>
          <w:numId w:val="26"/>
        </w:numPr>
        <w:spacing w:line="360" w:lineRule="auto"/>
        <w:rPr>
          <w:rFonts w:ascii="Arial" w:hAnsi="Arial" w:cs="Arial"/>
          <w:sz w:val="24"/>
          <w:szCs w:val="24"/>
        </w:rPr>
      </w:pPr>
      <w:r w:rsidRPr="00566FF2">
        <w:rPr>
          <w:rFonts w:ascii="Arial" w:hAnsi="Arial" w:cs="Arial"/>
          <w:sz w:val="24"/>
          <w:szCs w:val="24"/>
        </w:rPr>
        <w:t>La </w:t>
      </w:r>
      <w:r w:rsidRPr="00566FF2">
        <w:rPr>
          <w:rFonts w:ascii="Arial" w:hAnsi="Arial" w:cs="Arial"/>
          <w:b/>
          <w:bCs/>
          <w:sz w:val="24"/>
          <w:szCs w:val="24"/>
        </w:rPr>
        <w:t xml:space="preserve">selección natural </w:t>
      </w:r>
      <w:r w:rsidRPr="00566FF2">
        <w:rPr>
          <w:rFonts w:ascii="Arial" w:hAnsi="Arial" w:cs="Arial"/>
          <w:bCs/>
          <w:sz w:val="24"/>
          <w:szCs w:val="24"/>
        </w:rPr>
        <w:t>influye en la variabilidad genética</w:t>
      </w:r>
      <w:r w:rsidRPr="00566FF2">
        <w:rPr>
          <w:rFonts w:ascii="Arial" w:hAnsi="Arial" w:cs="Arial"/>
          <w:sz w:val="24"/>
          <w:szCs w:val="24"/>
        </w:rPr>
        <w:t>, ya que hace que</w:t>
      </w:r>
      <w:r w:rsidR="00E77EB9" w:rsidRPr="00566FF2">
        <w:rPr>
          <w:rFonts w:ascii="Arial" w:hAnsi="Arial" w:cs="Arial"/>
          <w:sz w:val="24"/>
          <w:szCs w:val="24"/>
        </w:rPr>
        <w:t xml:space="preserve"> se mantengan aquellas variaciones</w:t>
      </w:r>
      <w:r w:rsidRPr="00566FF2">
        <w:rPr>
          <w:rFonts w:ascii="Arial" w:hAnsi="Arial" w:cs="Arial"/>
          <w:sz w:val="24"/>
          <w:szCs w:val="24"/>
        </w:rPr>
        <w:t xml:space="preserve"> que facilitan la adaptación de los individuos al medio.</w:t>
      </w:r>
    </w:p>
    <w:p w14:paraId="053AFDA7" w14:textId="77777777" w:rsidR="00026857" w:rsidRPr="00566FF2" w:rsidRDefault="003012CD" w:rsidP="00566FF2">
      <w:pPr>
        <w:numPr>
          <w:ilvl w:val="0"/>
          <w:numId w:val="26"/>
        </w:numPr>
        <w:spacing w:line="360" w:lineRule="auto"/>
        <w:rPr>
          <w:rFonts w:ascii="Arial" w:hAnsi="Arial" w:cs="Arial"/>
          <w:sz w:val="24"/>
          <w:szCs w:val="24"/>
        </w:rPr>
      </w:pPr>
      <w:r w:rsidRPr="00566FF2">
        <w:rPr>
          <w:rFonts w:ascii="Arial" w:hAnsi="Arial" w:cs="Arial"/>
          <w:sz w:val="24"/>
          <w:szCs w:val="24"/>
        </w:rPr>
        <w:t>La diferenciación entre las poblaciones y su distinta adaptación al medio da lugar a la </w:t>
      </w:r>
      <w:r w:rsidRPr="00566FF2">
        <w:rPr>
          <w:rFonts w:ascii="Arial" w:hAnsi="Arial" w:cs="Arial"/>
          <w:b/>
          <w:bCs/>
          <w:sz w:val="24"/>
          <w:szCs w:val="24"/>
        </w:rPr>
        <w:t>especiación</w:t>
      </w:r>
      <w:r w:rsidRPr="00566FF2">
        <w:rPr>
          <w:rFonts w:ascii="Arial" w:hAnsi="Arial" w:cs="Arial"/>
          <w:sz w:val="24"/>
          <w:szCs w:val="24"/>
        </w:rPr>
        <w:t>, es decir, a</w:t>
      </w:r>
      <w:r w:rsidR="0006539C" w:rsidRPr="00566FF2">
        <w:rPr>
          <w:rFonts w:ascii="Arial" w:hAnsi="Arial" w:cs="Arial"/>
          <w:sz w:val="24"/>
          <w:szCs w:val="24"/>
        </w:rPr>
        <w:t xml:space="preserve"> la </w:t>
      </w:r>
      <w:r w:rsidR="009C5F79" w:rsidRPr="00566FF2">
        <w:rPr>
          <w:rFonts w:ascii="Arial" w:hAnsi="Arial" w:cs="Arial"/>
          <w:sz w:val="24"/>
          <w:szCs w:val="24"/>
        </w:rPr>
        <w:t>formación</w:t>
      </w:r>
      <w:r w:rsidR="0006539C" w:rsidRPr="00566FF2">
        <w:rPr>
          <w:rFonts w:ascii="Arial" w:hAnsi="Arial" w:cs="Arial"/>
          <w:sz w:val="24"/>
          <w:szCs w:val="24"/>
        </w:rPr>
        <w:t xml:space="preserve"> de nuevas especies</w:t>
      </w:r>
      <w:r w:rsidR="00E77EB9" w:rsidRPr="00566FF2">
        <w:rPr>
          <w:rFonts w:ascii="Arial" w:hAnsi="Arial" w:cs="Arial"/>
          <w:sz w:val="24"/>
          <w:szCs w:val="24"/>
        </w:rPr>
        <w:t>.</w:t>
      </w:r>
    </w:p>
    <w:p w14:paraId="43219F19" w14:textId="77777777" w:rsidR="0038213F" w:rsidRPr="00566FF2" w:rsidRDefault="00CD7F6A" w:rsidP="00566FF2">
      <w:pPr>
        <w:spacing w:line="360" w:lineRule="auto"/>
        <w:rPr>
          <w:rFonts w:ascii="Arial" w:hAnsi="Arial" w:cs="Arial"/>
          <w:sz w:val="24"/>
          <w:szCs w:val="24"/>
        </w:rPr>
      </w:pPr>
      <w:r w:rsidRPr="00566FF2">
        <w:rPr>
          <w:rFonts w:ascii="Arial" w:hAnsi="Arial" w:cs="Arial"/>
          <w:sz w:val="24"/>
          <w:szCs w:val="24"/>
        </w:rPr>
        <w:t>El</w:t>
      </w:r>
      <w:r w:rsidR="00E77EB9" w:rsidRPr="00566FF2">
        <w:rPr>
          <w:rFonts w:ascii="Arial" w:hAnsi="Arial" w:cs="Arial"/>
          <w:sz w:val="24"/>
          <w:szCs w:val="24"/>
        </w:rPr>
        <w:t xml:space="preserve"> entendimien</w:t>
      </w:r>
      <w:r w:rsidRPr="00566FF2">
        <w:rPr>
          <w:rFonts w:ascii="Arial" w:hAnsi="Arial" w:cs="Arial"/>
          <w:sz w:val="24"/>
          <w:szCs w:val="24"/>
        </w:rPr>
        <w:t>to de los procesos genéticos ha</w:t>
      </w:r>
      <w:r w:rsidR="00E77EB9" w:rsidRPr="00566FF2">
        <w:rPr>
          <w:rFonts w:ascii="Arial" w:hAnsi="Arial" w:cs="Arial"/>
          <w:sz w:val="24"/>
          <w:szCs w:val="24"/>
        </w:rPr>
        <w:t xml:space="preserve"> complementado la teoría evolutiva. La variación entre los organismos se debe a las diferencias en su ADN, el cual se transmite a sus descendientes. Las </w:t>
      </w:r>
      <w:r w:rsidR="00E77EB9" w:rsidRPr="00566FF2">
        <w:rPr>
          <w:rFonts w:ascii="Arial" w:hAnsi="Arial" w:cs="Arial"/>
          <w:b/>
          <w:sz w:val="24"/>
          <w:szCs w:val="24"/>
        </w:rPr>
        <w:t>mutaciones</w:t>
      </w:r>
      <w:r w:rsidR="00E77EB9" w:rsidRPr="00566FF2">
        <w:rPr>
          <w:rFonts w:ascii="Arial" w:hAnsi="Arial" w:cs="Arial"/>
          <w:sz w:val="24"/>
          <w:szCs w:val="24"/>
        </w:rPr>
        <w:t xml:space="preserve">, que son procesos aleatorios, aumentan la variabilidad de una población generando </w:t>
      </w:r>
      <w:r w:rsidR="00E77EB9" w:rsidRPr="00566FF2">
        <w:rPr>
          <w:rFonts w:ascii="Arial" w:hAnsi="Arial" w:cs="Arial"/>
          <w:b/>
          <w:sz w:val="24"/>
          <w:szCs w:val="24"/>
        </w:rPr>
        <w:t>nuevas características</w:t>
      </w:r>
      <w:r w:rsidR="00E77EB9" w:rsidRPr="00566FF2">
        <w:rPr>
          <w:rFonts w:ascii="Arial" w:hAnsi="Arial" w:cs="Arial"/>
          <w:sz w:val="24"/>
          <w:szCs w:val="24"/>
        </w:rPr>
        <w:t xml:space="preserve">, algunas de las cuales pueden aumentar la probabilidad del organismo de </w:t>
      </w:r>
      <w:r w:rsidR="00E77EB9" w:rsidRPr="00566FF2">
        <w:rPr>
          <w:rFonts w:ascii="Arial" w:hAnsi="Arial" w:cs="Arial"/>
          <w:b/>
          <w:sz w:val="24"/>
          <w:szCs w:val="24"/>
        </w:rPr>
        <w:t>vivir</w:t>
      </w:r>
      <w:r w:rsidR="00E77EB9" w:rsidRPr="00566FF2">
        <w:rPr>
          <w:rFonts w:ascii="Arial" w:hAnsi="Arial" w:cs="Arial"/>
          <w:sz w:val="24"/>
          <w:szCs w:val="24"/>
        </w:rPr>
        <w:t xml:space="preserve"> o de </w:t>
      </w:r>
      <w:r w:rsidR="00E77EB9" w:rsidRPr="00566FF2">
        <w:rPr>
          <w:rFonts w:ascii="Arial" w:hAnsi="Arial" w:cs="Arial"/>
          <w:b/>
          <w:sz w:val="24"/>
          <w:szCs w:val="24"/>
        </w:rPr>
        <w:t>reproducirse</w:t>
      </w:r>
      <w:r w:rsidR="00E77EB9" w:rsidRPr="00566FF2">
        <w:rPr>
          <w:rFonts w:ascii="Arial" w:hAnsi="Arial" w:cs="Arial"/>
          <w:sz w:val="24"/>
          <w:szCs w:val="24"/>
        </w:rPr>
        <w:t>. Cuando esto ocurre, los genomas alterados se hacen más comunes en la s</w:t>
      </w:r>
      <w:r w:rsidR="00CA523F" w:rsidRPr="00566FF2">
        <w:rPr>
          <w:rFonts w:ascii="Arial" w:hAnsi="Arial" w:cs="Arial"/>
          <w:sz w:val="24"/>
          <w:szCs w:val="24"/>
        </w:rPr>
        <w:t xml:space="preserve">iguiente generación, por lo que la especie se va alterando, es decir, va </w:t>
      </w:r>
      <w:r w:rsidR="00CA523F" w:rsidRPr="00566FF2">
        <w:rPr>
          <w:rFonts w:ascii="Arial" w:hAnsi="Arial" w:cs="Arial"/>
          <w:b/>
          <w:sz w:val="24"/>
          <w:szCs w:val="24"/>
        </w:rPr>
        <w:t>evolucionando</w:t>
      </w:r>
      <w:r w:rsidR="00CA523F" w:rsidRPr="00566FF2">
        <w:rPr>
          <w:rFonts w:ascii="Arial" w:hAnsi="Arial" w:cs="Arial"/>
          <w:sz w:val="24"/>
          <w:szCs w:val="24"/>
        </w:rPr>
        <w:t>.</w:t>
      </w:r>
    </w:p>
    <w:p w14:paraId="7BE15B18" w14:textId="77777777" w:rsidR="00CA523F" w:rsidRPr="00566FF2" w:rsidRDefault="00CA523F" w:rsidP="00566FF2">
      <w:pPr>
        <w:spacing w:line="360" w:lineRule="auto"/>
        <w:rPr>
          <w:rFonts w:ascii="Arial" w:hAnsi="Arial" w:cs="Arial"/>
          <w:sz w:val="24"/>
          <w:szCs w:val="24"/>
        </w:rPr>
      </w:pPr>
      <w:r w:rsidRPr="00566FF2">
        <w:rPr>
          <w:rFonts w:ascii="Arial" w:hAnsi="Arial" w:cs="Arial"/>
          <w:sz w:val="24"/>
          <w:szCs w:val="24"/>
        </w:rPr>
        <w:lastRenderedPageBreak/>
        <w:t xml:space="preserve">Además de las mutaciones, en los seres con reproducción sexual la variabilidad aumenta por el proceso conocido como </w:t>
      </w:r>
      <w:r w:rsidRPr="00566FF2">
        <w:rPr>
          <w:rFonts w:ascii="Arial" w:hAnsi="Arial" w:cs="Arial"/>
          <w:b/>
          <w:sz w:val="24"/>
          <w:szCs w:val="24"/>
        </w:rPr>
        <w:t>entrecruzamiento</w:t>
      </w:r>
      <w:r w:rsidRPr="00566FF2">
        <w:rPr>
          <w:rFonts w:ascii="Arial" w:hAnsi="Arial" w:cs="Arial"/>
          <w:sz w:val="24"/>
          <w:szCs w:val="24"/>
        </w:rPr>
        <w:t xml:space="preserve">, en el cual se intercambian genes de forma aleatoria durante la </w:t>
      </w:r>
      <w:r w:rsidRPr="00566FF2">
        <w:rPr>
          <w:rFonts w:ascii="Arial" w:hAnsi="Arial" w:cs="Arial"/>
          <w:b/>
          <w:sz w:val="24"/>
          <w:szCs w:val="24"/>
        </w:rPr>
        <w:t>meiosis</w:t>
      </w:r>
      <w:r w:rsidRPr="00566FF2">
        <w:rPr>
          <w:rFonts w:ascii="Arial" w:hAnsi="Arial" w:cs="Arial"/>
          <w:sz w:val="24"/>
          <w:szCs w:val="24"/>
        </w:rPr>
        <w:t>.</w:t>
      </w:r>
    </w:p>
    <w:p w14:paraId="0F709FD5" w14:textId="79EE3695" w:rsidR="008F6A4E" w:rsidRPr="00566FF2" w:rsidRDefault="008F6A4E" w:rsidP="00566FF2">
      <w:pPr>
        <w:spacing w:line="360" w:lineRule="auto"/>
        <w:rPr>
          <w:rFonts w:ascii="Arial" w:hAnsi="Arial" w:cs="Arial"/>
          <w:sz w:val="24"/>
          <w:szCs w:val="24"/>
        </w:rPr>
      </w:pPr>
      <w:r w:rsidRPr="00566FF2">
        <w:rPr>
          <w:rFonts w:ascii="Arial" w:hAnsi="Arial" w:cs="Arial"/>
          <w:sz w:val="24"/>
          <w:szCs w:val="24"/>
        </w:rPr>
        <w:t xml:space="preserve">También, </w:t>
      </w:r>
      <w:r w:rsidRPr="00566FF2">
        <w:rPr>
          <w:rFonts w:ascii="Arial" w:hAnsi="Arial" w:cs="Arial"/>
          <w:sz w:val="24"/>
          <w:szCs w:val="24"/>
        </w:rPr>
        <w:t xml:space="preserve">hay que entender que </w:t>
      </w:r>
      <w:r w:rsidRPr="00566FF2">
        <w:rPr>
          <w:rFonts w:ascii="Arial" w:hAnsi="Arial" w:cs="Arial"/>
          <w:sz w:val="24"/>
          <w:szCs w:val="24"/>
        </w:rPr>
        <w:t>cuando surgen características que resultan dañinas para el organismo, estas son eliminadas por la selección natural. Así, si una población está bien adaptada a un ambiente que es estable, la selección natural propiciará el mantenimiento de las características de la especie.</w:t>
      </w:r>
    </w:p>
    <w:p w14:paraId="6EB06872" w14:textId="77777777" w:rsidR="00CA523F" w:rsidRPr="00566FF2" w:rsidRDefault="00CA523F" w:rsidP="00566FF2">
      <w:pPr>
        <w:spacing w:line="360" w:lineRule="auto"/>
        <w:rPr>
          <w:rStyle w:val="un"/>
          <w:rFonts w:ascii="Arial" w:hAnsi="Arial" w:cs="Arial"/>
          <w:sz w:val="24"/>
          <w:szCs w:val="24"/>
          <w:shd w:val="clear" w:color="auto" w:fill="FFFFFF"/>
        </w:rPr>
      </w:pPr>
      <w:r w:rsidRPr="00566FF2">
        <w:rPr>
          <w:rStyle w:val="un"/>
          <w:rFonts w:ascii="Arial" w:hAnsi="Arial" w:cs="Arial"/>
          <w:sz w:val="24"/>
          <w:szCs w:val="24"/>
          <w:shd w:val="clear" w:color="auto" w:fill="FFFFFF"/>
        </w:rPr>
        <w:t xml:space="preserve">La teoría sintética de la evolución fue ampliamente aceptada </w:t>
      </w:r>
      <w:r w:rsidR="008F6A4E" w:rsidRPr="00566FF2">
        <w:rPr>
          <w:rStyle w:val="un"/>
          <w:rFonts w:ascii="Arial" w:hAnsi="Arial" w:cs="Arial"/>
          <w:sz w:val="24"/>
          <w:szCs w:val="24"/>
          <w:shd w:val="clear" w:color="auto" w:fill="FFFFFF"/>
        </w:rPr>
        <w:t xml:space="preserve">desde sus inicios, </w:t>
      </w:r>
      <w:r w:rsidRPr="00566FF2">
        <w:rPr>
          <w:rStyle w:val="un"/>
          <w:rFonts w:ascii="Arial" w:hAnsi="Arial" w:cs="Arial"/>
          <w:sz w:val="24"/>
          <w:szCs w:val="24"/>
          <w:shd w:val="clear" w:color="auto" w:fill="FFFFFF"/>
        </w:rPr>
        <w:t>y se extendió por</w:t>
      </w:r>
      <w:r w:rsidR="008F6A4E" w:rsidRPr="00566FF2">
        <w:rPr>
          <w:rStyle w:val="un"/>
          <w:rFonts w:ascii="Arial" w:hAnsi="Arial" w:cs="Arial"/>
          <w:sz w:val="24"/>
          <w:szCs w:val="24"/>
          <w:shd w:val="clear" w:color="auto" w:fill="FFFFFF"/>
        </w:rPr>
        <w:t xml:space="preserve"> todas las ramas de la biología</w:t>
      </w:r>
      <w:r w:rsidRPr="00566FF2">
        <w:rPr>
          <w:rStyle w:val="un"/>
          <w:rFonts w:ascii="Arial" w:hAnsi="Arial" w:cs="Arial"/>
          <w:sz w:val="24"/>
          <w:szCs w:val="24"/>
          <w:shd w:val="clear" w:color="auto" w:fill="FFFFFF"/>
        </w:rPr>
        <w:t xml:space="preserve"> al unificar </w:t>
      </w:r>
      <w:r w:rsidR="000959CD" w:rsidRPr="00566FF2">
        <w:rPr>
          <w:rStyle w:val="un"/>
          <w:rFonts w:ascii="Arial" w:hAnsi="Arial" w:cs="Arial"/>
          <w:sz w:val="24"/>
          <w:szCs w:val="24"/>
          <w:shd w:val="clear" w:color="auto" w:fill="FFFFFF"/>
        </w:rPr>
        <w:t>muchas de sus áreas de estudio.</w:t>
      </w:r>
    </w:p>
    <w:tbl>
      <w:tblPr>
        <w:tblStyle w:val="Tablaconcuadrcula"/>
        <w:tblW w:w="0" w:type="auto"/>
        <w:tblLook w:val="04A0" w:firstRow="1" w:lastRow="0" w:firstColumn="1" w:lastColumn="0" w:noHBand="0" w:noVBand="1"/>
      </w:tblPr>
      <w:tblGrid>
        <w:gridCol w:w="2518"/>
        <w:gridCol w:w="6536"/>
      </w:tblGrid>
      <w:tr w:rsidR="002F7C6E" w:rsidRPr="00566FF2" w14:paraId="2829775A" w14:textId="77777777" w:rsidTr="004A1C3F">
        <w:tc>
          <w:tcPr>
            <w:tcW w:w="9054" w:type="dxa"/>
            <w:gridSpan w:val="2"/>
            <w:shd w:val="clear" w:color="auto" w:fill="000000" w:themeFill="text1"/>
          </w:tcPr>
          <w:p w14:paraId="00A3D4DB" w14:textId="77777777" w:rsidR="0089620A" w:rsidRPr="00566FF2" w:rsidRDefault="0089620A"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67D63D1B" w14:textId="77777777" w:rsidTr="004A1C3F">
        <w:tc>
          <w:tcPr>
            <w:tcW w:w="2518" w:type="dxa"/>
          </w:tcPr>
          <w:p w14:paraId="59D48E76" w14:textId="77777777" w:rsidR="0089620A" w:rsidRPr="00566FF2" w:rsidRDefault="0089620A"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A6A373F" w14:textId="77777777" w:rsidR="0089620A" w:rsidRPr="00566FF2" w:rsidRDefault="0089620A"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0959CD" w:rsidRPr="00566FF2">
              <w:rPr>
                <w:rFonts w:ascii="Arial" w:hAnsi="Arial" w:cs="Arial"/>
                <w:sz w:val="24"/>
                <w:szCs w:val="24"/>
              </w:rPr>
              <w:t>_REC140</w:t>
            </w:r>
          </w:p>
        </w:tc>
      </w:tr>
      <w:tr w:rsidR="002F7C6E" w:rsidRPr="00566FF2" w14:paraId="78DBE0E9" w14:textId="77777777" w:rsidTr="004A1C3F">
        <w:tc>
          <w:tcPr>
            <w:tcW w:w="2518" w:type="dxa"/>
          </w:tcPr>
          <w:p w14:paraId="20F3311E" w14:textId="77777777" w:rsidR="0089620A" w:rsidRPr="00566FF2" w:rsidRDefault="0089620A"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2CB00C7D" w14:textId="77777777" w:rsidR="0089620A" w:rsidRPr="00566FF2" w:rsidRDefault="000959CD" w:rsidP="00566FF2">
            <w:pPr>
              <w:spacing w:line="360" w:lineRule="auto"/>
              <w:rPr>
                <w:rFonts w:ascii="Arial" w:hAnsi="Arial" w:cs="Arial"/>
                <w:sz w:val="24"/>
                <w:szCs w:val="24"/>
              </w:rPr>
            </w:pPr>
            <w:r w:rsidRPr="00566FF2">
              <w:rPr>
                <w:rFonts w:ascii="Arial" w:hAnsi="Arial" w:cs="Arial"/>
                <w:sz w:val="24"/>
                <w:szCs w:val="24"/>
              </w:rPr>
              <w:t>La teoría sintética de la evolución biológica</w:t>
            </w:r>
          </w:p>
        </w:tc>
      </w:tr>
      <w:tr w:rsidR="002F7C6E" w:rsidRPr="00566FF2" w14:paraId="0FB6A5A6" w14:textId="77777777" w:rsidTr="004A1C3F">
        <w:tc>
          <w:tcPr>
            <w:tcW w:w="2518" w:type="dxa"/>
          </w:tcPr>
          <w:p w14:paraId="2650521E" w14:textId="77777777" w:rsidR="0089620A" w:rsidRPr="00566FF2" w:rsidRDefault="0089620A"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726B0BF5" w14:textId="77777777" w:rsidR="0089620A" w:rsidRPr="00566FF2" w:rsidRDefault="000959CD" w:rsidP="00566FF2">
            <w:pPr>
              <w:spacing w:line="360" w:lineRule="auto"/>
              <w:rPr>
                <w:rFonts w:ascii="Arial" w:hAnsi="Arial" w:cs="Arial"/>
                <w:sz w:val="24"/>
                <w:szCs w:val="24"/>
              </w:rPr>
            </w:pPr>
            <w:r w:rsidRPr="00566FF2">
              <w:rPr>
                <w:rFonts w:ascii="Arial" w:hAnsi="Arial" w:cs="Arial"/>
                <w:sz w:val="24"/>
                <w:szCs w:val="24"/>
              </w:rPr>
              <w:t>Interactivo para comprender los aspectos básicos de la teoría sintética de la evolución</w:t>
            </w:r>
          </w:p>
        </w:tc>
      </w:tr>
    </w:tbl>
    <w:p w14:paraId="6CFD9DA7" w14:textId="77777777" w:rsidR="0089620A" w:rsidRPr="00566FF2" w:rsidRDefault="0089620A" w:rsidP="00566FF2">
      <w:pPr>
        <w:spacing w:line="360" w:lineRule="auto"/>
        <w:rPr>
          <w:rStyle w:val="un"/>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2F7C6E" w:rsidRPr="00566FF2" w14:paraId="1072C9C2" w14:textId="77777777" w:rsidTr="004A1C3F">
        <w:tc>
          <w:tcPr>
            <w:tcW w:w="9054" w:type="dxa"/>
            <w:gridSpan w:val="2"/>
            <w:shd w:val="clear" w:color="auto" w:fill="000000" w:themeFill="text1"/>
          </w:tcPr>
          <w:p w14:paraId="58961364" w14:textId="77777777" w:rsidR="0093584E" w:rsidRPr="00566FF2" w:rsidRDefault="0093584E"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64BA2781" w14:textId="77777777" w:rsidTr="004A1C3F">
        <w:tc>
          <w:tcPr>
            <w:tcW w:w="2518" w:type="dxa"/>
          </w:tcPr>
          <w:p w14:paraId="1EB2D692" w14:textId="77777777" w:rsidR="0093584E" w:rsidRPr="00566FF2" w:rsidRDefault="0093584E"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DDE5044" w14:textId="77777777" w:rsidR="0093584E" w:rsidRPr="00566FF2" w:rsidRDefault="0093584E"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_REC150</w:t>
            </w:r>
          </w:p>
        </w:tc>
      </w:tr>
      <w:tr w:rsidR="002F7C6E" w:rsidRPr="00566FF2" w14:paraId="51AF8B65" w14:textId="77777777" w:rsidTr="004A1C3F">
        <w:tc>
          <w:tcPr>
            <w:tcW w:w="2518" w:type="dxa"/>
          </w:tcPr>
          <w:p w14:paraId="548A61CB" w14:textId="77777777" w:rsidR="0093584E" w:rsidRPr="00566FF2" w:rsidRDefault="0093584E"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5BD69218" w14:textId="19BB96F8" w:rsidR="0093584E" w:rsidRPr="00566FF2" w:rsidRDefault="0093584E" w:rsidP="006C037F">
            <w:pPr>
              <w:spacing w:line="360" w:lineRule="auto"/>
              <w:rPr>
                <w:rFonts w:ascii="Arial" w:hAnsi="Arial" w:cs="Arial"/>
                <w:sz w:val="24"/>
                <w:szCs w:val="24"/>
              </w:rPr>
            </w:pPr>
            <w:r w:rsidRPr="00566FF2">
              <w:rPr>
                <w:rFonts w:ascii="Arial" w:hAnsi="Arial" w:cs="Arial"/>
                <w:sz w:val="24"/>
                <w:szCs w:val="24"/>
              </w:rPr>
              <w:t xml:space="preserve">La relación entre el darwinismo y el </w:t>
            </w:r>
            <w:r w:rsidR="006C037F" w:rsidRPr="00566FF2">
              <w:rPr>
                <w:rFonts w:ascii="Arial" w:hAnsi="Arial" w:cs="Arial"/>
                <w:sz w:val="24"/>
                <w:szCs w:val="24"/>
              </w:rPr>
              <w:t>neodarwi</w:t>
            </w:r>
            <w:r w:rsidR="006C037F">
              <w:rPr>
                <w:rFonts w:ascii="Arial" w:hAnsi="Arial" w:cs="Arial"/>
                <w:sz w:val="24"/>
                <w:szCs w:val="24"/>
              </w:rPr>
              <w:t>ni</w:t>
            </w:r>
            <w:r w:rsidR="006C037F" w:rsidRPr="00566FF2">
              <w:rPr>
                <w:rFonts w:ascii="Arial" w:hAnsi="Arial" w:cs="Arial"/>
                <w:sz w:val="24"/>
                <w:szCs w:val="24"/>
              </w:rPr>
              <w:t>smo</w:t>
            </w:r>
          </w:p>
        </w:tc>
      </w:tr>
      <w:tr w:rsidR="002F7C6E" w:rsidRPr="00566FF2" w14:paraId="72CD6A8A" w14:textId="77777777" w:rsidTr="004A1C3F">
        <w:tc>
          <w:tcPr>
            <w:tcW w:w="2518" w:type="dxa"/>
          </w:tcPr>
          <w:p w14:paraId="56837203" w14:textId="77777777" w:rsidR="0093584E" w:rsidRPr="00566FF2" w:rsidRDefault="0093584E"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0BB9D282" w14:textId="77777777" w:rsidR="0093584E" w:rsidRPr="00566FF2" w:rsidRDefault="00975751" w:rsidP="00566FF2">
            <w:pPr>
              <w:spacing w:line="360" w:lineRule="auto"/>
              <w:rPr>
                <w:rFonts w:ascii="Arial" w:hAnsi="Arial" w:cs="Arial"/>
                <w:sz w:val="24"/>
                <w:szCs w:val="24"/>
              </w:rPr>
            </w:pPr>
            <w:r w:rsidRPr="00566FF2">
              <w:rPr>
                <w:rFonts w:ascii="Arial" w:hAnsi="Arial" w:cs="Arial"/>
                <w:sz w:val="24"/>
                <w:szCs w:val="24"/>
              </w:rPr>
              <w:t>Actividad que permite relacionar los postulados del darwinismo y el neodarwinismo</w:t>
            </w:r>
          </w:p>
        </w:tc>
      </w:tr>
    </w:tbl>
    <w:p w14:paraId="4D7D1B81" w14:textId="77777777" w:rsidR="0093584E" w:rsidRPr="00566FF2" w:rsidRDefault="0093584E" w:rsidP="00566FF2">
      <w:pPr>
        <w:spacing w:line="360" w:lineRule="auto"/>
        <w:rPr>
          <w:rStyle w:val="un"/>
          <w:rFonts w:ascii="Arial" w:hAnsi="Arial" w:cs="Arial"/>
          <w:sz w:val="24"/>
          <w:szCs w:val="24"/>
          <w:shd w:val="clear" w:color="auto" w:fill="FFFFFF"/>
        </w:rPr>
      </w:pPr>
    </w:p>
    <w:p w14:paraId="539508F1" w14:textId="01A3419B" w:rsidR="008E5C05" w:rsidRPr="00566FF2" w:rsidRDefault="00CA523F" w:rsidP="00566FF2">
      <w:pPr>
        <w:spacing w:line="360" w:lineRule="auto"/>
        <w:rPr>
          <w:rFonts w:ascii="Arial" w:hAnsi="Arial" w:cs="Arial"/>
          <w:b/>
          <w:sz w:val="24"/>
          <w:szCs w:val="24"/>
        </w:rPr>
      </w:pPr>
      <w:r w:rsidRPr="00566FF2">
        <w:rPr>
          <w:rFonts w:ascii="Arial" w:hAnsi="Arial" w:cs="Arial"/>
          <w:sz w:val="24"/>
          <w:szCs w:val="24"/>
          <w:highlight w:val="yellow"/>
        </w:rPr>
        <w:t xml:space="preserve"> </w:t>
      </w:r>
      <w:r w:rsidR="009C2FA7"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009C2FA7" w:rsidRPr="00566FF2">
        <w:rPr>
          <w:rFonts w:ascii="Arial" w:hAnsi="Arial" w:cs="Arial"/>
          <w:sz w:val="24"/>
          <w:szCs w:val="24"/>
          <w:highlight w:val="yellow"/>
        </w:rPr>
        <w:t>2</w:t>
      </w:r>
      <w:r w:rsidR="008E5C05" w:rsidRPr="00566FF2">
        <w:rPr>
          <w:rFonts w:ascii="Arial" w:hAnsi="Arial" w:cs="Arial"/>
          <w:sz w:val="24"/>
          <w:szCs w:val="24"/>
          <w:highlight w:val="yellow"/>
        </w:rPr>
        <w:t>]</w:t>
      </w:r>
      <w:r w:rsidR="008E5C05" w:rsidRPr="00566FF2">
        <w:rPr>
          <w:rFonts w:ascii="Arial" w:hAnsi="Arial" w:cs="Arial"/>
          <w:sz w:val="24"/>
          <w:szCs w:val="24"/>
        </w:rPr>
        <w:t xml:space="preserve"> </w:t>
      </w:r>
      <w:r w:rsidR="00E40B77" w:rsidRPr="00566FF2">
        <w:rPr>
          <w:rFonts w:ascii="Arial" w:hAnsi="Arial" w:cs="Arial"/>
          <w:b/>
          <w:sz w:val="24"/>
          <w:szCs w:val="24"/>
        </w:rPr>
        <w:t>3.1</w:t>
      </w:r>
      <w:r w:rsidR="00F753A3" w:rsidRPr="00566FF2">
        <w:rPr>
          <w:rFonts w:ascii="Arial" w:hAnsi="Arial" w:cs="Arial"/>
          <w:b/>
          <w:sz w:val="24"/>
          <w:szCs w:val="24"/>
        </w:rPr>
        <w:t xml:space="preserve"> </w:t>
      </w:r>
      <w:r w:rsidR="007A7EF8" w:rsidRPr="00566FF2">
        <w:rPr>
          <w:rFonts w:ascii="Arial" w:hAnsi="Arial" w:cs="Arial"/>
          <w:b/>
          <w:sz w:val="24"/>
          <w:szCs w:val="24"/>
        </w:rPr>
        <w:t>Los planteamientos evolutivos modernos</w:t>
      </w:r>
    </w:p>
    <w:p w14:paraId="1784E0AB" w14:textId="38937DAC" w:rsidR="00975751" w:rsidRPr="00566FF2" w:rsidRDefault="00AE479A"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Durante el siglo XX se han propuesto otras teorías e hipótesis para explicar la evolución</w:t>
      </w:r>
      <w:r w:rsidR="00DA13F1" w:rsidRPr="00566FF2">
        <w:rPr>
          <w:rFonts w:ascii="Arial" w:eastAsia="Times New Roman" w:hAnsi="Arial" w:cs="Arial"/>
          <w:sz w:val="24"/>
          <w:szCs w:val="24"/>
          <w:lang w:eastAsia="es-CO"/>
        </w:rPr>
        <w:t>, que buscan complementar y explicar algunos aspectos del neodarwinismo</w:t>
      </w:r>
      <w:r w:rsidR="001C5B59" w:rsidRPr="00566FF2">
        <w:rPr>
          <w:rFonts w:ascii="Arial" w:eastAsia="Times New Roman" w:hAnsi="Arial" w:cs="Arial"/>
          <w:sz w:val="24"/>
          <w:szCs w:val="24"/>
          <w:lang w:eastAsia="es-CO"/>
        </w:rPr>
        <w:t>.</w:t>
      </w:r>
      <w:r w:rsidR="00286144" w:rsidRPr="00566FF2">
        <w:rPr>
          <w:rFonts w:ascii="Arial" w:eastAsia="Times New Roman" w:hAnsi="Arial" w:cs="Arial"/>
          <w:sz w:val="24"/>
          <w:szCs w:val="24"/>
          <w:lang w:eastAsia="es-CO"/>
        </w:rPr>
        <w:t xml:space="preserve"> Hay que notar que estos nuevos planteamientos no refutan la teoría sintética de la evolución como un todo, </w:t>
      </w:r>
      <w:r w:rsidR="00A33655" w:rsidRPr="00566FF2">
        <w:rPr>
          <w:rFonts w:ascii="Arial" w:eastAsia="Times New Roman" w:hAnsi="Arial" w:cs="Arial"/>
          <w:sz w:val="24"/>
          <w:szCs w:val="24"/>
          <w:lang w:eastAsia="es-CO"/>
        </w:rPr>
        <w:t xml:space="preserve">tampoco la selección natural </w:t>
      </w:r>
      <w:r w:rsidR="00CA523F" w:rsidRPr="00566FF2">
        <w:rPr>
          <w:rFonts w:ascii="Arial" w:eastAsia="Times New Roman" w:hAnsi="Arial" w:cs="Arial"/>
          <w:sz w:val="24"/>
          <w:szCs w:val="24"/>
          <w:lang w:eastAsia="es-CO"/>
        </w:rPr>
        <w:t xml:space="preserve">y </w:t>
      </w:r>
      <w:r w:rsidR="00CA523F" w:rsidRPr="00566FF2">
        <w:rPr>
          <w:rFonts w:ascii="Arial" w:eastAsia="Times New Roman" w:hAnsi="Arial" w:cs="Arial"/>
          <w:sz w:val="24"/>
          <w:szCs w:val="24"/>
          <w:lang w:eastAsia="es-CO"/>
        </w:rPr>
        <w:lastRenderedPageBreak/>
        <w:t xml:space="preserve">mucho menos la evolución biológica, </w:t>
      </w:r>
      <w:r w:rsidR="00A33655" w:rsidRPr="00566FF2">
        <w:rPr>
          <w:rFonts w:ascii="Arial" w:eastAsia="Times New Roman" w:hAnsi="Arial" w:cs="Arial"/>
          <w:sz w:val="24"/>
          <w:szCs w:val="24"/>
          <w:lang w:eastAsia="es-CO"/>
        </w:rPr>
        <w:t>sino que buscan ampliar la teoría</w:t>
      </w:r>
      <w:r w:rsidR="00286144" w:rsidRPr="00566FF2">
        <w:rPr>
          <w:rFonts w:ascii="Arial" w:eastAsia="Times New Roman" w:hAnsi="Arial" w:cs="Arial"/>
          <w:sz w:val="24"/>
          <w:szCs w:val="24"/>
          <w:lang w:eastAsia="es-CO"/>
        </w:rPr>
        <w:t xml:space="preserve"> o corregir algunos puntos específicos.</w:t>
      </w:r>
    </w:p>
    <w:p w14:paraId="5FABAECD" w14:textId="77777777" w:rsidR="00975751" w:rsidRPr="00566FF2" w:rsidRDefault="00975751" w:rsidP="00566FF2">
      <w:pP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36"/>
      </w:tblGrid>
      <w:tr w:rsidR="002F7C6E" w:rsidRPr="00566FF2" w14:paraId="21C90C01" w14:textId="77777777" w:rsidTr="004A1C3F">
        <w:tc>
          <w:tcPr>
            <w:tcW w:w="9054" w:type="dxa"/>
            <w:gridSpan w:val="2"/>
            <w:shd w:val="clear" w:color="auto" w:fill="000000" w:themeFill="text1"/>
          </w:tcPr>
          <w:p w14:paraId="585DCE88" w14:textId="77777777" w:rsidR="00975751" w:rsidRPr="00566FF2" w:rsidRDefault="00975751"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58A2DBA3" w14:textId="77777777" w:rsidTr="004A1C3F">
        <w:tc>
          <w:tcPr>
            <w:tcW w:w="2518" w:type="dxa"/>
          </w:tcPr>
          <w:p w14:paraId="38DE389D" w14:textId="77777777" w:rsidR="00975751" w:rsidRPr="00566FF2" w:rsidRDefault="0097575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02EA5FE" w14:textId="77777777" w:rsidR="00975751" w:rsidRPr="00566FF2" w:rsidRDefault="0097575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_REC160</w:t>
            </w:r>
          </w:p>
        </w:tc>
      </w:tr>
      <w:tr w:rsidR="002F7C6E" w:rsidRPr="00566FF2" w14:paraId="58875C96" w14:textId="77777777" w:rsidTr="004A1C3F">
        <w:tc>
          <w:tcPr>
            <w:tcW w:w="2518" w:type="dxa"/>
          </w:tcPr>
          <w:p w14:paraId="7AD0D84C" w14:textId="77777777" w:rsidR="00975751" w:rsidRPr="00566FF2" w:rsidRDefault="0097575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3906E4E1" w14:textId="77777777" w:rsidR="00975751" w:rsidRPr="00566FF2" w:rsidRDefault="00975751" w:rsidP="00566FF2">
            <w:pPr>
              <w:spacing w:line="360" w:lineRule="auto"/>
              <w:rPr>
                <w:rFonts w:ascii="Arial" w:hAnsi="Arial" w:cs="Arial"/>
                <w:sz w:val="24"/>
                <w:szCs w:val="24"/>
              </w:rPr>
            </w:pPr>
            <w:r w:rsidRPr="00566FF2">
              <w:rPr>
                <w:rFonts w:ascii="Arial" w:hAnsi="Arial" w:cs="Arial"/>
                <w:sz w:val="24"/>
                <w:szCs w:val="24"/>
              </w:rPr>
              <w:t>Las nuevas ideas evolutivas</w:t>
            </w:r>
          </w:p>
        </w:tc>
      </w:tr>
      <w:tr w:rsidR="002F7C6E" w:rsidRPr="00566FF2" w14:paraId="75643F28" w14:textId="77777777" w:rsidTr="004A1C3F">
        <w:tc>
          <w:tcPr>
            <w:tcW w:w="2518" w:type="dxa"/>
          </w:tcPr>
          <w:p w14:paraId="5BF7BFF5" w14:textId="77777777" w:rsidR="00975751" w:rsidRPr="00566FF2" w:rsidRDefault="0097575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4A8BEF32" w14:textId="77777777" w:rsidR="00975751" w:rsidRPr="00566FF2" w:rsidRDefault="00975751" w:rsidP="00566FF2">
            <w:pPr>
              <w:spacing w:line="360" w:lineRule="auto"/>
              <w:rPr>
                <w:rFonts w:ascii="Arial" w:hAnsi="Arial" w:cs="Arial"/>
                <w:sz w:val="24"/>
                <w:szCs w:val="24"/>
              </w:rPr>
            </w:pPr>
            <w:r w:rsidRPr="00566FF2">
              <w:rPr>
                <w:rFonts w:ascii="Arial" w:hAnsi="Arial" w:cs="Arial"/>
                <w:sz w:val="24"/>
                <w:szCs w:val="24"/>
              </w:rPr>
              <w:t>Interactivo que permite reconocer la existencia de planteamientos que complementan y mejoran la teoría sintética de la evolución</w:t>
            </w:r>
          </w:p>
        </w:tc>
      </w:tr>
    </w:tbl>
    <w:p w14:paraId="21D7D440" w14:textId="77777777" w:rsidR="00DA13F1" w:rsidRPr="00566FF2" w:rsidRDefault="00DA13F1" w:rsidP="00566FF2">
      <w:pPr>
        <w:shd w:val="clear" w:color="auto" w:fill="FFFFFF"/>
        <w:spacing w:after="0" w:line="360" w:lineRule="auto"/>
        <w:rPr>
          <w:rFonts w:ascii="Arial" w:eastAsia="Times New Roman" w:hAnsi="Arial" w:cs="Arial"/>
          <w:sz w:val="24"/>
          <w:szCs w:val="24"/>
          <w:lang w:eastAsia="es-CO"/>
        </w:rPr>
      </w:pPr>
    </w:p>
    <w:p w14:paraId="6FF65252" w14:textId="1DB3511E" w:rsidR="007A7EF8" w:rsidRPr="00566FF2" w:rsidRDefault="007A7EF8"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00E40B77" w:rsidRPr="00566FF2">
        <w:rPr>
          <w:rFonts w:ascii="Arial" w:hAnsi="Arial" w:cs="Arial"/>
          <w:b/>
          <w:sz w:val="24"/>
          <w:szCs w:val="24"/>
        </w:rPr>
        <w:t>3.1</w:t>
      </w:r>
      <w:r w:rsidR="004D3B69" w:rsidRPr="00566FF2">
        <w:rPr>
          <w:rFonts w:ascii="Arial" w:hAnsi="Arial" w:cs="Arial"/>
          <w:b/>
          <w:sz w:val="24"/>
          <w:szCs w:val="24"/>
        </w:rPr>
        <w:t xml:space="preserve">.1 El </w:t>
      </w:r>
      <w:r w:rsidR="004D3B69" w:rsidRPr="00566FF2">
        <w:rPr>
          <w:rFonts w:ascii="Arial" w:eastAsia="Times New Roman" w:hAnsi="Arial" w:cs="Arial"/>
          <w:b/>
          <w:sz w:val="24"/>
          <w:szCs w:val="24"/>
          <w:lang w:eastAsia="es-CO"/>
        </w:rPr>
        <w:t>neutralismo</w:t>
      </w:r>
    </w:p>
    <w:p w14:paraId="60632392" w14:textId="64A833C3" w:rsidR="00987D8E" w:rsidRPr="00566FF2" w:rsidRDefault="004D3B69"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El</w:t>
      </w:r>
      <w:r w:rsidR="00AE479A" w:rsidRPr="00566FF2">
        <w:rPr>
          <w:rFonts w:ascii="Arial" w:eastAsia="Times New Roman" w:hAnsi="Arial" w:cs="Arial"/>
          <w:sz w:val="24"/>
          <w:szCs w:val="24"/>
          <w:lang w:eastAsia="es-CO"/>
        </w:rPr>
        <w:t xml:space="preserve"> </w:t>
      </w:r>
      <w:r w:rsidRPr="00566FF2">
        <w:rPr>
          <w:rFonts w:ascii="Arial" w:eastAsia="Times New Roman" w:hAnsi="Arial" w:cs="Arial"/>
          <w:b/>
          <w:sz w:val="24"/>
          <w:szCs w:val="24"/>
          <w:lang w:eastAsia="es-CO"/>
        </w:rPr>
        <w:t>neutralismo</w:t>
      </w:r>
      <w:r w:rsidRPr="00566FF2">
        <w:rPr>
          <w:rFonts w:ascii="Arial" w:eastAsia="Times New Roman" w:hAnsi="Arial" w:cs="Arial"/>
          <w:sz w:val="24"/>
          <w:szCs w:val="24"/>
          <w:lang w:eastAsia="es-CO"/>
        </w:rPr>
        <w:t>, formulado</w:t>
      </w:r>
      <w:r w:rsidR="00DA13F1" w:rsidRPr="00566FF2">
        <w:rPr>
          <w:rFonts w:ascii="Arial" w:eastAsia="Times New Roman" w:hAnsi="Arial" w:cs="Arial"/>
          <w:sz w:val="24"/>
          <w:szCs w:val="24"/>
          <w:lang w:eastAsia="es-CO"/>
        </w:rPr>
        <w:t xml:space="preserve"> por el </w:t>
      </w:r>
      <w:r w:rsidR="007822DE" w:rsidRPr="00566FF2">
        <w:rPr>
          <w:rFonts w:ascii="Arial" w:eastAsia="Times New Roman" w:hAnsi="Arial" w:cs="Arial"/>
          <w:sz w:val="24"/>
          <w:szCs w:val="24"/>
          <w:lang w:eastAsia="es-CO"/>
        </w:rPr>
        <w:t xml:space="preserve">biólogo y matemático </w:t>
      </w:r>
      <w:r w:rsidR="00DA13F1" w:rsidRPr="00566FF2">
        <w:rPr>
          <w:rFonts w:ascii="Arial" w:eastAsia="Times New Roman" w:hAnsi="Arial" w:cs="Arial"/>
          <w:sz w:val="24"/>
          <w:szCs w:val="24"/>
          <w:lang w:eastAsia="es-CO"/>
        </w:rPr>
        <w:t>japonés Motoo Kim</w:t>
      </w:r>
      <w:r w:rsidR="00E07D5E" w:rsidRPr="00566FF2">
        <w:rPr>
          <w:rFonts w:ascii="Arial" w:eastAsia="Times New Roman" w:hAnsi="Arial" w:cs="Arial"/>
          <w:sz w:val="24"/>
          <w:szCs w:val="24"/>
          <w:lang w:eastAsia="es-CO"/>
        </w:rPr>
        <w:t>ura a finales de los años sesenta</w:t>
      </w:r>
      <w:r w:rsidR="00CA523F" w:rsidRPr="00566FF2">
        <w:rPr>
          <w:rFonts w:ascii="Arial" w:eastAsia="Times New Roman" w:hAnsi="Arial" w:cs="Arial"/>
          <w:sz w:val="24"/>
          <w:szCs w:val="24"/>
          <w:lang w:eastAsia="es-CO"/>
        </w:rPr>
        <w:t>, propone que la mayoría de</w:t>
      </w:r>
      <w:r w:rsidR="00E251BA" w:rsidRPr="00566FF2">
        <w:rPr>
          <w:rFonts w:ascii="Arial" w:eastAsia="Times New Roman" w:hAnsi="Arial" w:cs="Arial"/>
          <w:sz w:val="24"/>
          <w:szCs w:val="24"/>
          <w:lang w:eastAsia="es-CO"/>
        </w:rPr>
        <w:t xml:space="preserve"> </w:t>
      </w:r>
      <w:r w:rsidR="00CA523F" w:rsidRPr="00566FF2">
        <w:rPr>
          <w:rFonts w:ascii="Arial" w:eastAsia="Times New Roman" w:hAnsi="Arial" w:cs="Arial"/>
          <w:sz w:val="24"/>
          <w:szCs w:val="24"/>
          <w:lang w:eastAsia="es-CO"/>
        </w:rPr>
        <w:t>l</w:t>
      </w:r>
      <w:r w:rsidR="00E251BA" w:rsidRPr="00566FF2">
        <w:rPr>
          <w:rFonts w:ascii="Arial" w:eastAsia="Times New Roman" w:hAnsi="Arial" w:cs="Arial"/>
          <w:sz w:val="24"/>
          <w:szCs w:val="24"/>
          <w:lang w:eastAsia="es-CO"/>
        </w:rPr>
        <w:t>os</w:t>
      </w:r>
      <w:r w:rsidR="00CA523F" w:rsidRPr="00566FF2">
        <w:rPr>
          <w:rFonts w:ascii="Arial" w:eastAsia="Times New Roman" w:hAnsi="Arial" w:cs="Arial"/>
          <w:sz w:val="24"/>
          <w:szCs w:val="24"/>
          <w:lang w:eastAsia="es-CO"/>
        </w:rPr>
        <w:t xml:space="preserve"> cambio</w:t>
      </w:r>
      <w:r w:rsidR="00E251BA" w:rsidRPr="00566FF2">
        <w:rPr>
          <w:rFonts w:ascii="Arial" w:eastAsia="Times New Roman" w:hAnsi="Arial" w:cs="Arial"/>
          <w:sz w:val="24"/>
          <w:szCs w:val="24"/>
          <w:lang w:eastAsia="es-CO"/>
        </w:rPr>
        <w:t>s evolutivos a nivel molecular son</w:t>
      </w:r>
      <w:r w:rsidR="00CA523F" w:rsidRPr="00566FF2">
        <w:rPr>
          <w:rFonts w:ascii="Arial" w:eastAsia="Times New Roman" w:hAnsi="Arial" w:cs="Arial"/>
          <w:sz w:val="24"/>
          <w:szCs w:val="24"/>
          <w:lang w:eastAsia="es-CO"/>
        </w:rPr>
        <w:t xml:space="preserve"> adaptativamente </w:t>
      </w:r>
      <w:r w:rsidR="00CA523F" w:rsidRPr="00566FF2">
        <w:rPr>
          <w:rFonts w:ascii="Arial" w:eastAsia="Times New Roman" w:hAnsi="Arial" w:cs="Arial"/>
          <w:b/>
          <w:sz w:val="24"/>
          <w:szCs w:val="24"/>
          <w:lang w:eastAsia="es-CO"/>
        </w:rPr>
        <w:t>neutro</w:t>
      </w:r>
      <w:r w:rsidR="00E251BA" w:rsidRPr="00566FF2">
        <w:rPr>
          <w:rFonts w:ascii="Arial" w:eastAsia="Times New Roman" w:hAnsi="Arial" w:cs="Arial"/>
          <w:b/>
          <w:sz w:val="24"/>
          <w:szCs w:val="24"/>
          <w:lang w:eastAsia="es-CO"/>
        </w:rPr>
        <w:t>s</w:t>
      </w:r>
      <w:r w:rsidR="00987D8E" w:rsidRPr="00566FF2">
        <w:rPr>
          <w:rFonts w:ascii="Arial" w:eastAsia="Times New Roman" w:hAnsi="Arial" w:cs="Arial"/>
          <w:sz w:val="24"/>
          <w:szCs w:val="24"/>
          <w:lang w:eastAsia="es-CO"/>
        </w:rPr>
        <w:t>, e</w:t>
      </w:r>
      <w:r w:rsidR="00CA523F" w:rsidRPr="00566FF2">
        <w:rPr>
          <w:rFonts w:ascii="Arial" w:eastAsia="Times New Roman" w:hAnsi="Arial" w:cs="Arial"/>
          <w:sz w:val="24"/>
          <w:szCs w:val="24"/>
          <w:lang w:eastAsia="es-CO"/>
        </w:rPr>
        <w:t xml:space="preserve">s decir, </w:t>
      </w:r>
      <w:r w:rsidR="00987D8E" w:rsidRPr="00566FF2">
        <w:rPr>
          <w:rFonts w:ascii="Arial" w:eastAsia="Times New Roman" w:hAnsi="Arial" w:cs="Arial"/>
          <w:sz w:val="24"/>
          <w:szCs w:val="24"/>
          <w:lang w:eastAsia="es-CO"/>
        </w:rPr>
        <w:t>que no implican una mejor o peor adaptación al ambiente.</w:t>
      </w:r>
    </w:p>
    <w:p w14:paraId="23D6BDB9"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p>
    <w:p w14:paraId="6F0C025E" w14:textId="5962F012" w:rsidR="00987D8E" w:rsidRPr="00566FF2" w:rsidRDefault="00987D8E"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Según los neutralistas, muchas</w:t>
      </w:r>
      <w:r w:rsidR="00CA523F" w:rsidRPr="00566FF2">
        <w:rPr>
          <w:rFonts w:ascii="Arial" w:eastAsia="Times New Roman" w:hAnsi="Arial" w:cs="Arial"/>
          <w:sz w:val="24"/>
          <w:szCs w:val="24"/>
          <w:lang w:eastAsia="es-CO"/>
        </w:rPr>
        <w:t xml:space="preserve"> de </w:t>
      </w:r>
      <w:r w:rsidRPr="00566FF2">
        <w:rPr>
          <w:rFonts w:ascii="Arial" w:eastAsia="Times New Roman" w:hAnsi="Arial" w:cs="Arial"/>
          <w:sz w:val="24"/>
          <w:szCs w:val="24"/>
          <w:lang w:eastAsia="es-CO"/>
        </w:rPr>
        <w:t xml:space="preserve">las </w:t>
      </w:r>
      <w:r w:rsidR="00CA523F" w:rsidRPr="00566FF2">
        <w:rPr>
          <w:rFonts w:ascii="Arial" w:eastAsia="Times New Roman" w:hAnsi="Arial" w:cs="Arial"/>
          <w:sz w:val="24"/>
          <w:szCs w:val="24"/>
          <w:lang w:eastAsia="es-CO"/>
        </w:rPr>
        <w:t>mutaciones en los genes producen proteínas que no funcionan ni peor ni mejor que sus predecesoras, por lo que no generan una mayor o menor adaptación del organismo.</w:t>
      </w:r>
      <w:r w:rsidRPr="00566FF2">
        <w:rPr>
          <w:rFonts w:ascii="Arial" w:eastAsia="Times New Roman" w:hAnsi="Arial" w:cs="Arial"/>
          <w:sz w:val="24"/>
          <w:szCs w:val="24"/>
          <w:lang w:eastAsia="es-CO"/>
        </w:rPr>
        <w:t xml:space="preserve"> Por tanto, est</w:t>
      </w:r>
      <w:r w:rsidR="00CA523F" w:rsidRPr="00566FF2">
        <w:rPr>
          <w:rFonts w:ascii="Arial" w:eastAsia="Times New Roman" w:hAnsi="Arial" w:cs="Arial"/>
          <w:sz w:val="24"/>
          <w:szCs w:val="24"/>
          <w:lang w:eastAsia="es-CO"/>
        </w:rPr>
        <w:t xml:space="preserve">as </w:t>
      </w:r>
      <w:r w:rsidR="00CA523F" w:rsidRPr="00566FF2">
        <w:rPr>
          <w:rFonts w:ascii="Arial" w:eastAsia="Times New Roman" w:hAnsi="Arial" w:cs="Arial"/>
          <w:b/>
          <w:sz w:val="24"/>
          <w:szCs w:val="24"/>
          <w:lang w:eastAsia="es-CO"/>
        </w:rPr>
        <w:t>mutaciones neutrales</w:t>
      </w:r>
      <w:r w:rsidR="00CA523F" w:rsidRPr="00566FF2">
        <w:rPr>
          <w:rFonts w:ascii="Arial" w:eastAsia="Times New Roman" w:hAnsi="Arial" w:cs="Arial"/>
          <w:sz w:val="24"/>
          <w:szCs w:val="24"/>
          <w:lang w:eastAsia="es-CO"/>
        </w:rPr>
        <w:t xml:space="preserve"> no serán favorecidas ni eliminadas por</w:t>
      </w:r>
      <w:r w:rsidR="00E967FF" w:rsidRPr="00566FF2">
        <w:rPr>
          <w:rFonts w:ascii="Arial" w:eastAsia="Times New Roman" w:hAnsi="Arial" w:cs="Arial"/>
          <w:sz w:val="24"/>
          <w:szCs w:val="24"/>
          <w:lang w:eastAsia="es-CO"/>
        </w:rPr>
        <w:t xml:space="preserve"> la </w:t>
      </w:r>
      <w:r w:rsidR="00E967FF" w:rsidRPr="00566FF2">
        <w:rPr>
          <w:rFonts w:ascii="Arial" w:eastAsia="Times New Roman" w:hAnsi="Arial" w:cs="Arial"/>
          <w:b/>
          <w:sz w:val="24"/>
          <w:szCs w:val="24"/>
          <w:lang w:eastAsia="es-CO"/>
        </w:rPr>
        <w:t>selección natural</w:t>
      </w:r>
      <w:r w:rsidRPr="00566FF2">
        <w:rPr>
          <w:rFonts w:ascii="Arial" w:eastAsia="Times New Roman" w:hAnsi="Arial" w:cs="Arial"/>
          <w:sz w:val="24"/>
          <w:szCs w:val="24"/>
          <w:lang w:eastAsia="es-CO"/>
        </w:rPr>
        <w:t>.</w:t>
      </w:r>
    </w:p>
    <w:p w14:paraId="0A5BD069"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p>
    <w:p w14:paraId="0D906894"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Sin embargo, las mutaciones neutrales</w:t>
      </w:r>
      <w:r w:rsidR="00E967FF" w:rsidRPr="00566FF2">
        <w:rPr>
          <w:rFonts w:ascii="Arial" w:eastAsia="Times New Roman" w:hAnsi="Arial" w:cs="Arial"/>
          <w:sz w:val="24"/>
          <w:szCs w:val="24"/>
          <w:lang w:eastAsia="es-CO"/>
        </w:rPr>
        <w:t xml:space="preserve"> sí</w:t>
      </w:r>
      <w:r w:rsidR="00CA523F" w:rsidRPr="00566FF2">
        <w:rPr>
          <w:rFonts w:ascii="Arial" w:eastAsia="Times New Roman" w:hAnsi="Arial" w:cs="Arial"/>
          <w:sz w:val="24"/>
          <w:szCs w:val="24"/>
          <w:lang w:eastAsia="es-CO"/>
        </w:rPr>
        <w:t xml:space="preserve"> pueden </w:t>
      </w:r>
      <w:r w:rsidR="00E967FF" w:rsidRPr="00566FF2">
        <w:rPr>
          <w:rFonts w:ascii="Arial" w:eastAsia="Times New Roman" w:hAnsi="Arial" w:cs="Arial"/>
          <w:sz w:val="24"/>
          <w:szCs w:val="24"/>
          <w:lang w:eastAsia="es-CO"/>
        </w:rPr>
        <w:t xml:space="preserve">aumentar o disminuir en una población por cuestiones </w:t>
      </w:r>
      <w:r w:rsidR="00E967FF" w:rsidRPr="00566FF2">
        <w:rPr>
          <w:rFonts w:ascii="Arial" w:eastAsia="Times New Roman" w:hAnsi="Arial" w:cs="Arial"/>
          <w:b/>
          <w:sz w:val="24"/>
          <w:szCs w:val="24"/>
          <w:lang w:eastAsia="es-CO"/>
        </w:rPr>
        <w:t>aleatorias</w:t>
      </w:r>
      <w:r w:rsidRPr="00566FF2">
        <w:rPr>
          <w:rFonts w:ascii="Arial" w:eastAsia="Times New Roman" w:hAnsi="Arial" w:cs="Arial"/>
          <w:sz w:val="24"/>
          <w:szCs w:val="24"/>
          <w:lang w:eastAsia="es-CO"/>
        </w:rPr>
        <w:t xml:space="preserve">, haciendo también que la especie </w:t>
      </w:r>
      <w:r w:rsidRPr="00566FF2">
        <w:rPr>
          <w:rFonts w:ascii="Arial" w:eastAsia="Times New Roman" w:hAnsi="Arial" w:cs="Arial"/>
          <w:b/>
          <w:sz w:val="24"/>
          <w:szCs w:val="24"/>
          <w:lang w:eastAsia="es-CO"/>
        </w:rPr>
        <w:t>evolucione</w:t>
      </w:r>
      <w:r w:rsidR="00E967FF" w:rsidRPr="00566FF2">
        <w:rPr>
          <w:rFonts w:ascii="Arial" w:eastAsia="Times New Roman" w:hAnsi="Arial" w:cs="Arial"/>
          <w:sz w:val="24"/>
          <w:szCs w:val="24"/>
          <w:lang w:eastAsia="es-CO"/>
        </w:rPr>
        <w:t>.</w:t>
      </w:r>
    </w:p>
    <w:p w14:paraId="7E1B0F29"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p>
    <w:p w14:paraId="26DAC9D0" w14:textId="4C9B6AA1" w:rsidR="00987D8E" w:rsidRPr="00566FF2" w:rsidRDefault="00987D8E"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Por ejemplo, si</w:t>
      </w:r>
      <w:r w:rsidR="00E967FF" w:rsidRPr="00566FF2">
        <w:rPr>
          <w:rFonts w:ascii="Arial" w:eastAsia="Times New Roman" w:hAnsi="Arial" w:cs="Arial"/>
          <w:sz w:val="24"/>
          <w:szCs w:val="24"/>
          <w:lang w:eastAsia="es-CO"/>
        </w:rPr>
        <w:t xml:space="preserve"> un desastre natural elimina a una gran cantida</w:t>
      </w:r>
      <w:r w:rsidRPr="00566FF2">
        <w:rPr>
          <w:rFonts w:ascii="Arial" w:eastAsia="Times New Roman" w:hAnsi="Arial" w:cs="Arial"/>
          <w:sz w:val="24"/>
          <w:szCs w:val="24"/>
          <w:lang w:eastAsia="es-CO"/>
        </w:rPr>
        <w:t>d de individuos que no tienen alguna</w:t>
      </w:r>
      <w:r w:rsidR="00E967FF" w:rsidRPr="00566FF2">
        <w:rPr>
          <w:rFonts w:ascii="Arial" w:eastAsia="Times New Roman" w:hAnsi="Arial" w:cs="Arial"/>
          <w:sz w:val="24"/>
          <w:szCs w:val="24"/>
          <w:lang w:eastAsia="es-CO"/>
        </w:rPr>
        <w:t xml:space="preserve"> mutación neutral</w:t>
      </w:r>
      <w:r w:rsidRPr="00566FF2">
        <w:rPr>
          <w:rFonts w:ascii="Arial" w:eastAsia="Times New Roman" w:hAnsi="Arial" w:cs="Arial"/>
          <w:sz w:val="24"/>
          <w:szCs w:val="24"/>
          <w:lang w:eastAsia="es-CO"/>
        </w:rPr>
        <w:t xml:space="preserve"> determinada</w:t>
      </w:r>
      <w:r w:rsidR="00E967FF" w:rsidRPr="00566FF2">
        <w:rPr>
          <w:rFonts w:ascii="Arial" w:eastAsia="Times New Roman" w:hAnsi="Arial" w:cs="Arial"/>
          <w:sz w:val="24"/>
          <w:szCs w:val="24"/>
          <w:lang w:eastAsia="es-CO"/>
        </w:rPr>
        <w:t>, esta se hará más común en la población, pero no porque aporte alguna ventaja, sino porque muchos</w:t>
      </w:r>
      <w:r w:rsidRPr="00566FF2">
        <w:rPr>
          <w:rFonts w:ascii="Arial" w:eastAsia="Times New Roman" w:hAnsi="Arial" w:cs="Arial"/>
          <w:sz w:val="24"/>
          <w:szCs w:val="24"/>
          <w:lang w:eastAsia="es-CO"/>
        </w:rPr>
        <w:t xml:space="preserve"> de los organismos que la poseen</w:t>
      </w:r>
      <w:r w:rsidR="00E967FF"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tuvieron la suerte de no fallecer en el desastre. También podría ocurrir lo contrario, </w:t>
      </w:r>
      <w:r w:rsidR="00E967FF" w:rsidRPr="00566FF2">
        <w:rPr>
          <w:rFonts w:ascii="Arial" w:eastAsia="Times New Roman" w:hAnsi="Arial" w:cs="Arial"/>
          <w:sz w:val="24"/>
          <w:szCs w:val="24"/>
          <w:lang w:eastAsia="es-CO"/>
        </w:rPr>
        <w:t xml:space="preserve">que los organismos </w:t>
      </w:r>
      <w:r w:rsidRPr="00566FF2">
        <w:rPr>
          <w:rFonts w:ascii="Arial" w:eastAsia="Times New Roman" w:hAnsi="Arial" w:cs="Arial"/>
          <w:sz w:val="24"/>
          <w:szCs w:val="24"/>
          <w:lang w:eastAsia="es-CO"/>
        </w:rPr>
        <w:t xml:space="preserve">mutantes </w:t>
      </w:r>
      <w:r w:rsidR="00D80961">
        <w:rPr>
          <w:rFonts w:ascii="Arial" w:eastAsia="Times New Roman" w:hAnsi="Arial" w:cs="Arial"/>
          <w:sz w:val="24"/>
          <w:szCs w:val="24"/>
          <w:lang w:eastAsia="es-CO"/>
        </w:rPr>
        <w:t>se</w:t>
      </w:r>
      <w:r w:rsidR="00D80961" w:rsidRPr="00566FF2">
        <w:rPr>
          <w:rFonts w:ascii="Arial" w:eastAsia="Times New Roman" w:hAnsi="Arial" w:cs="Arial"/>
          <w:sz w:val="24"/>
          <w:szCs w:val="24"/>
          <w:lang w:eastAsia="es-CO"/>
        </w:rPr>
        <w:t xml:space="preserve">an </w:t>
      </w:r>
      <w:r w:rsidRPr="00566FF2">
        <w:rPr>
          <w:rFonts w:ascii="Arial" w:eastAsia="Times New Roman" w:hAnsi="Arial" w:cs="Arial"/>
          <w:sz w:val="24"/>
          <w:szCs w:val="24"/>
          <w:lang w:eastAsia="es-CO"/>
        </w:rPr>
        <w:t xml:space="preserve">los que </w:t>
      </w:r>
      <w:r w:rsidRPr="00566FF2">
        <w:rPr>
          <w:rFonts w:ascii="Arial" w:eastAsia="Times New Roman" w:hAnsi="Arial" w:cs="Arial"/>
          <w:sz w:val="24"/>
          <w:szCs w:val="24"/>
          <w:lang w:eastAsia="es-CO"/>
        </w:rPr>
        <w:lastRenderedPageBreak/>
        <w:t>mueren</w:t>
      </w:r>
      <w:r w:rsidR="00E967FF" w:rsidRPr="00566FF2">
        <w:rPr>
          <w:rFonts w:ascii="Arial" w:eastAsia="Times New Roman" w:hAnsi="Arial" w:cs="Arial"/>
          <w:sz w:val="24"/>
          <w:szCs w:val="24"/>
          <w:lang w:eastAsia="es-CO"/>
        </w:rPr>
        <w:t xml:space="preserve">, disminuyendo </w:t>
      </w:r>
      <w:r w:rsidRPr="00566FF2">
        <w:rPr>
          <w:rFonts w:ascii="Arial" w:eastAsia="Times New Roman" w:hAnsi="Arial" w:cs="Arial"/>
          <w:sz w:val="24"/>
          <w:szCs w:val="24"/>
          <w:lang w:eastAsia="es-CO"/>
        </w:rPr>
        <w:t xml:space="preserve">así </w:t>
      </w:r>
      <w:r w:rsidR="00E967FF" w:rsidRPr="00566FF2">
        <w:rPr>
          <w:rFonts w:ascii="Arial" w:eastAsia="Times New Roman" w:hAnsi="Arial" w:cs="Arial"/>
          <w:sz w:val="24"/>
          <w:szCs w:val="24"/>
          <w:lang w:eastAsia="es-CO"/>
        </w:rPr>
        <w:t xml:space="preserve">la presencia en la población de la mutación </w:t>
      </w:r>
      <w:r w:rsidRPr="00566FF2">
        <w:rPr>
          <w:rFonts w:ascii="Arial" w:eastAsia="Times New Roman" w:hAnsi="Arial" w:cs="Arial"/>
          <w:sz w:val="24"/>
          <w:szCs w:val="24"/>
          <w:lang w:eastAsia="es-CO"/>
        </w:rPr>
        <w:t xml:space="preserve">neutral </w:t>
      </w:r>
      <w:r w:rsidR="00E967FF" w:rsidRPr="00566FF2">
        <w:rPr>
          <w:rFonts w:ascii="Arial" w:eastAsia="Times New Roman" w:hAnsi="Arial" w:cs="Arial"/>
          <w:sz w:val="24"/>
          <w:szCs w:val="24"/>
          <w:lang w:eastAsia="es-CO"/>
        </w:rPr>
        <w:t xml:space="preserve">en cuestión. </w:t>
      </w:r>
    </w:p>
    <w:p w14:paraId="00419766" w14:textId="77777777" w:rsidR="00987D8E" w:rsidRPr="00566FF2" w:rsidRDefault="00987D8E" w:rsidP="00566FF2">
      <w:pPr>
        <w:shd w:val="clear" w:color="auto" w:fill="FFFFFF"/>
        <w:spacing w:after="0" w:line="360" w:lineRule="auto"/>
        <w:rPr>
          <w:rFonts w:ascii="Arial" w:eastAsia="Times New Roman" w:hAnsi="Arial" w:cs="Arial"/>
          <w:sz w:val="24"/>
          <w:szCs w:val="24"/>
          <w:lang w:eastAsia="es-CO"/>
        </w:rPr>
      </w:pPr>
    </w:p>
    <w:p w14:paraId="3C649B1D" w14:textId="59529B45" w:rsidR="00E967FF" w:rsidRPr="00566FF2" w:rsidRDefault="00E967FF"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Esta selección por razones aleatoria</w:t>
      </w:r>
      <w:r w:rsidR="00987D8E" w:rsidRPr="00566FF2">
        <w:rPr>
          <w:rFonts w:ascii="Arial" w:eastAsia="Times New Roman" w:hAnsi="Arial" w:cs="Arial"/>
          <w:sz w:val="24"/>
          <w:szCs w:val="24"/>
          <w:lang w:eastAsia="es-CO"/>
        </w:rPr>
        <w:t>s</w:t>
      </w:r>
      <w:r w:rsidRPr="00566FF2">
        <w:rPr>
          <w:rFonts w:ascii="Arial" w:eastAsia="Times New Roman" w:hAnsi="Arial" w:cs="Arial"/>
          <w:sz w:val="24"/>
          <w:szCs w:val="24"/>
          <w:lang w:eastAsia="es-CO"/>
        </w:rPr>
        <w:t xml:space="preserve"> se conoce como </w:t>
      </w:r>
      <w:r w:rsidRPr="00566FF2">
        <w:rPr>
          <w:rFonts w:ascii="Arial" w:eastAsia="Times New Roman" w:hAnsi="Arial" w:cs="Arial"/>
          <w:b/>
          <w:sz w:val="24"/>
          <w:szCs w:val="24"/>
          <w:lang w:eastAsia="es-CO"/>
        </w:rPr>
        <w:t>selección neutral</w:t>
      </w:r>
      <w:r w:rsidRPr="00566FF2">
        <w:rPr>
          <w:rFonts w:ascii="Arial" w:eastAsia="Times New Roman" w:hAnsi="Arial" w:cs="Arial"/>
          <w:sz w:val="24"/>
          <w:szCs w:val="24"/>
          <w:lang w:eastAsia="es-CO"/>
        </w:rPr>
        <w:t>.</w:t>
      </w:r>
      <w:r w:rsidR="00987D8E" w:rsidRPr="00566FF2">
        <w:rPr>
          <w:rFonts w:ascii="Arial" w:eastAsia="Times New Roman" w:hAnsi="Arial" w:cs="Arial"/>
          <w:sz w:val="24"/>
          <w:szCs w:val="24"/>
          <w:lang w:eastAsia="es-CO"/>
        </w:rPr>
        <w:t xml:space="preserve"> </w:t>
      </w:r>
      <w:r w:rsidRPr="00566FF2">
        <w:rPr>
          <w:rFonts w:ascii="Arial" w:eastAsia="Times New Roman" w:hAnsi="Arial" w:cs="Arial"/>
          <w:sz w:val="24"/>
          <w:szCs w:val="24"/>
          <w:lang w:eastAsia="es-CO"/>
        </w:rPr>
        <w:t xml:space="preserve">El neutralismo no niega la existencia de la selección natural, pero afirma que en la evolución también existe la selección neutral, </w:t>
      </w:r>
      <w:r w:rsidR="00987D8E" w:rsidRPr="00566FF2">
        <w:rPr>
          <w:rFonts w:ascii="Arial" w:eastAsia="Times New Roman" w:hAnsi="Arial" w:cs="Arial"/>
          <w:sz w:val="24"/>
          <w:szCs w:val="24"/>
          <w:lang w:eastAsia="es-CO"/>
        </w:rPr>
        <w:t xml:space="preserve">y </w:t>
      </w:r>
      <w:r w:rsidRPr="00566FF2">
        <w:rPr>
          <w:rFonts w:ascii="Arial" w:eastAsia="Times New Roman" w:hAnsi="Arial" w:cs="Arial"/>
          <w:sz w:val="24"/>
          <w:szCs w:val="24"/>
          <w:lang w:eastAsia="es-CO"/>
        </w:rPr>
        <w:t xml:space="preserve">que </w:t>
      </w:r>
      <w:r w:rsidR="00987D8E" w:rsidRPr="00566FF2">
        <w:rPr>
          <w:rFonts w:ascii="Arial" w:eastAsia="Times New Roman" w:hAnsi="Arial" w:cs="Arial"/>
          <w:sz w:val="24"/>
          <w:szCs w:val="24"/>
          <w:lang w:eastAsia="es-CO"/>
        </w:rPr>
        <w:t xml:space="preserve">esta </w:t>
      </w:r>
      <w:r w:rsidRPr="00566FF2">
        <w:rPr>
          <w:rFonts w:ascii="Arial" w:eastAsia="Times New Roman" w:hAnsi="Arial" w:cs="Arial"/>
          <w:sz w:val="24"/>
          <w:szCs w:val="24"/>
          <w:lang w:eastAsia="es-CO"/>
        </w:rPr>
        <w:t>juega un papel importante.</w:t>
      </w:r>
    </w:p>
    <w:p w14:paraId="7A9F8E8F" w14:textId="77777777" w:rsidR="006B0AD4" w:rsidRPr="00566FF2" w:rsidRDefault="006B0AD4" w:rsidP="00566FF2">
      <w:pPr>
        <w:shd w:val="clear" w:color="auto" w:fill="FFFFFF"/>
        <w:spacing w:after="0" w:line="360" w:lineRule="auto"/>
        <w:rPr>
          <w:rFonts w:ascii="Arial" w:eastAsia="Times New Roman" w:hAnsi="Arial" w:cs="Arial"/>
          <w:sz w:val="24"/>
          <w:szCs w:val="24"/>
          <w:lang w:eastAsia="es-CO"/>
        </w:rPr>
      </w:pPr>
    </w:p>
    <w:p w14:paraId="562CFAC9" w14:textId="2637BFAE" w:rsidR="007A7EF8" w:rsidRPr="00566FF2" w:rsidRDefault="007A7EF8"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3]</w:t>
      </w:r>
      <w:r w:rsidRPr="00566FF2">
        <w:rPr>
          <w:rFonts w:ascii="Arial" w:hAnsi="Arial" w:cs="Arial"/>
          <w:sz w:val="24"/>
          <w:szCs w:val="24"/>
        </w:rPr>
        <w:t xml:space="preserve"> </w:t>
      </w:r>
      <w:r w:rsidR="00E40B77" w:rsidRPr="00566FF2">
        <w:rPr>
          <w:rFonts w:ascii="Arial" w:hAnsi="Arial" w:cs="Arial"/>
          <w:b/>
          <w:sz w:val="24"/>
          <w:szCs w:val="24"/>
        </w:rPr>
        <w:t>3.1</w:t>
      </w:r>
      <w:r w:rsidRPr="00566FF2">
        <w:rPr>
          <w:rFonts w:ascii="Arial" w:hAnsi="Arial" w:cs="Arial"/>
          <w:b/>
          <w:sz w:val="24"/>
          <w:szCs w:val="24"/>
        </w:rPr>
        <w:t>.2 El equilibrio puntuado</w:t>
      </w:r>
    </w:p>
    <w:p w14:paraId="169DCE29" w14:textId="31CADB32" w:rsidR="007822DE" w:rsidRPr="00566FF2" w:rsidRDefault="00094C63"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 xml:space="preserve">Otra de las </w:t>
      </w:r>
      <w:r w:rsidR="00AA69D0" w:rsidRPr="00566FF2">
        <w:rPr>
          <w:rFonts w:ascii="Arial" w:eastAsia="Times New Roman" w:hAnsi="Arial" w:cs="Arial"/>
          <w:sz w:val="24"/>
          <w:szCs w:val="24"/>
          <w:lang w:eastAsia="es-CO"/>
        </w:rPr>
        <w:t xml:space="preserve">hipótesis que actualmente se está estudiando </w:t>
      </w:r>
      <w:r w:rsidRPr="00566FF2">
        <w:rPr>
          <w:rFonts w:ascii="Arial" w:eastAsia="Times New Roman" w:hAnsi="Arial" w:cs="Arial"/>
          <w:sz w:val="24"/>
          <w:szCs w:val="24"/>
          <w:lang w:eastAsia="es-CO"/>
        </w:rPr>
        <w:t xml:space="preserve">es la del </w:t>
      </w:r>
      <w:r w:rsidR="006E16B3" w:rsidRPr="00566FF2">
        <w:rPr>
          <w:rFonts w:ascii="Arial" w:eastAsia="Times New Roman" w:hAnsi="Arial" w:cs="Arial"/>
          <w:b/>
          <w:sz w:val="24"/>
          <w:szCs w:val="24"/>
          <w:lang w:eastAsia="es-CO"/>
        </w:rPr>
        <w:t>equilibrio puntuado</w:t>
      </w:r>
      <w:r w:rsidR="00DC420F" w:rsidRPr="00566FF2">
        <w:rPr>
          <w:rFonts w:ascii="Arial" w:eastAsia="Times New Roman" w:hAnsi="Arial" w:cs="Arial"/>
          <w:sz w:val="24"/>
          <w:szCs w:val="24"/>
          <w:lang w:eastAsia="es-CO"/>
        </w:rPr>
        <w:t xml:space="preserve">. </w:t>
      </w:r>
      <w:r w:rsidR="00E967FF" w:rsidRPr="00566FF2">
        <w:rPr>
          <w:rFonts w:ascii="Arial" w:eastAsia="Times New Roman" w:hAnsi="Arial" w:cs="Arial"/>
          <w:sz w:val="24"/>
          <w:szCs w:val="24"/>
          <w:lang w:eastAsia="es-CO"/>
        </w:rPr>
        <w:t>Fue propuesta por los paleontólogos</w:t>
      </w:r>
      <w:r w:rsidR="00351322" w:rsidRPr="00566FF2">
        <w:rPr>
          <w:rFonts w:ascii="Arial" w:eastAsia="Times New Roman" w:hAnsi="Arial" w:cs="Arial"/>
          <w:sz w:val="24"/>
          <w:szCs w:val="24"/>
          <w:lang w:eastAsia="es-CO"/>
        </w:rPr>
        <w:t xml:space="preserve"> estadounidenses</w:t>
      </w:r>
      <w:r w:rsidRPr="00566FF2">
        <w:rPr>
          <w:rFonts w:ascii="Arial" w:eastAsia="Times New Roman" w:hAnsi="Arial" w:cs="Arial"/>
          <w:sz w:val="24"/>
          <w:szCs w:val="24"/>
          <w:lang w:eastAsia="es-CO"/>
        </w:rPr>
        <w:t xml:space="preserve"> </w:t>
      </w:r>
      <w:r w:rsidR="006E16B3" w:rsidRPr="00566FF2">
        <w:rPr>
          <w:rFonts w:ascii="Arial" w:eastAsia="Times New Roman" w:hAnsi="Arial" w:cs="Arial"/>
          <w:sz w:val="24"/>
          <w:szCs w:val="24"/>
          <w:lang w:eastAsia="es-CO"/>
        </w:rPr>
        <w:t>Niles Eldredge</w:t>
      </w:r>
      <w:r w:rsidRPr="00566FF2">
        <w:rPr>
          <w:rFonts w:ascii="Arial" w:eastAsia="Times New Roman" w:hAnsi="Arial" w:cs="Arial"/>
          <w:sz w:val="24"/>
          <w:szCs w:val="24"/>
          <w:lang w:eastAsia="es-CO"/>
        </w:rPr>
        <w:t xml:space="preserve"> y </w:t>
      </w:r>
      <w:r w:rsidR="006E16B3" w:rsidRPr="00566FF2">
        <w:rPr>
          <w:rFonts w:ascii="Arial" w:eastAsia="Times New Roman" w:hAnsi="Arial" w:cs="Arial"/>
          <w:sz w:val="24"/>
          <w:szCs w:val="24"/>
          <w:lang w:eastAsia="es-CO"/>
        </w:rPr>
        <w:t>Jay Gould</w:t>
      </w:r>
      <w:r w:rsidR="007822DE" w:rsidRPr="00566FF2">
        <w:rPr>
          <w:rFonts w:ascii="Arial" w:eastAsia="Times New Roman" w:hAnsi="Arial" w:cs="Arial"/>
          <w:sz w:val="24"/>
          <w:szCs w:val="24"/>
          <w:lang w:eastAsia="es-CO"/>
        </w:rPr>
        <w:t xml:space="preserve"> en 1972, </w:t>
      </w:r>
      <w:r w:rsidR="00E967FF" w:rsidRPr="00566FF2">
        <w:rPr>
          <w:rFonts w:ascii="Arial" w:eastAsia="Times New Roman" w:hAnsi="Arial" w:cs="Arial"/>
          <w:sz w:val="24"/>
          <w:szCs w:val="24"/>
          <w:lang w:eastAsia="es-CO"/>
        </w:rPr>
        <w:t>quienes af</w:t>
      </w:r>
      <w:r w:rsidR="00991172" w:rsidRPr="00566FF2">
        <w:rPr>
          <w:rFonts w:ascii="Arial" w:eastAsia="Times New Roman" w:hAnsi="Arial" w:cs="Arial"/>
          <w:sz w:val="24"/>
          <w:szCs w:val="24"/>
          <w:lang w:eastAsia="es-CO"/>
        </w:rPr>
        <w:t>irman que l</w:t>
      </w:r>
      <w:r w:rsidR="007822DE" w:rsidRPr="00566FF2">
        <w:rPr>
          <w:rFonts w:ascii="Arial" w:eastAsia="Times New Roman" w:hAnsi="Arial" w:cs="Arial"/>
          <w:sz w:val="24"/>
          <w:szCs w:val="24"/>
          <w:lang w:eastAsia="es-CO"/>
        </w:rPr>
        <w:t>as especies no evolucion</w:t>
      </w:r>
      <w:r w:rsidR="003F2F51" w:rsidRPr="00566FF2">
        <w:rPr>
          <w:rFonts w:ascii="Arial" w:eastAsia="Times New Roman" w:hAnsi="Arial" w:cs="Arial"/>
          <w:sz w:val="24"/>
          <w:szCs w:val="24"/>
          <w:lang w:eastAsia="es-CO"/>
        </w:rPr>
        <w:t>an de forma lenta y c</w:t>
      </w:r>
      <w:r w:rsidR="00A33655" w:rsidRPr="00566FF2">
        <w:rPr>
          <w:rFonts w:ascii="Arial" w:eastAsia="Times New Roman" w:hAnsi="Arial" w:cs="Arial"/>
          <w:sz w:val="24"/>
          <w:szCs w:val="24"/>
          <w:lang w:eastAsia="es-CO"/>
        </w:rPr>
        <w:t>onstante</w:t>
      </w:r>
      <w:r w:rsidR="00E967FF" w:rsidRPr="00566FF2">
        <w:rPr>
          <w:rFonts w:ascii="Arial" w:eastAsia="Times New Roman" w:hAnsi="Arial" w:cs="Arial"/>
          <w:sz w:val="24"/>
          <w:szCs w:val="24"/>
          <w:lang w:eastAsia="es-CO"/>
        </w:rPr>
        <w:t xml:space="preserve">, </w:t>
      </w:r>
      <w:r w:rsidR="00A33655" w:rsidRPr="00566FF2">
        <w:rPr>
          <w:rFonts w:ascii="Arial" w:eastAsia="Times New Roman" w:hAnsi="Arial" w:cs="Arial"/>
          <w:sz w:val="24"/>
          <w:szCs w:val="24"/>
          <w:lang w:eastAsia="es-CO"/>
        </w:rPr>
        <w:t>sino que</w:t>
      </w:r>
      <w:r w:rsidR="00D80961">
        <w:rPr>
          <w:rFonts w:ascii="Arial" w:eastAsia="Times New Roman" w:hAnsi="Arial" w:cs="Arial"/>
          <w:sz w:val="24"/>
          <w:szCs w:val="24"/>
          <w:lang w:eastAsia="es-CO"/>
        </w:rPr>
        <w:t>,</w:t>
      </w:r>
      <w:r w:rsidR="00A33655" w:rsidRPr="00566FF2">
        <w:rPr>
          <w:rFonts w:ascii="Arial" w:eastAsia="Times New Roman" w:hAnsi="Arial" w:cs="Arial"/>
          <w:sz w:val="24"/>
          <w:szCs w:val="24"/>
          <w:lang w:eastAsia="es-CO"/>
        </w:rPr>
        <w:t xml:space="preserve"> de hecho</w:t>
      </w:r>
      <w:r w:rsidR="00D80961">
        <w:rPr>
          <w:rFonts w:ascii="Arial" w:eastAsia="Times New Roman" w:hAnsi="Arial" w:cs="Arial"/>
          <w:sz w:val="24"/>
          <w:szCs w:val="24"/>
          <w:lang w:eastAsia="es-CO"/>
        </w:rPr>
        <w:t>,</w:t>
      </w:r>
      <w:r w:rsidR="007822DE" w:rsidRPr="00566FF2">
        <w:rPr>
          <w:rFonts w:ascii="Arial" w:eastAsia="Times New Roman" w:hAnsi="Arial" w:cs="Arial"/>
          <w:sz w:val="24"/>
          <w:szCs w:val="24"/>
          <w:lang w:eastAsia="es-CO"/>
        </w:rPr>
        <w:t xml:space="preserve"> </w:t>
      </w:r>
      <w:r w:rsidR="00A33655" w:rsidRPr="00566FF2">
        <w:rPr>
          <w:rFonts w:ascii="Arial" w:eastAsia="Times New Roman" w:hAnsi="Arial" w:cs="Arial"/>
          <w:sz w:val="24"/>
          <w:szCs w:val="24"/>
          <w:lang w:eastAsia="es-CO"/>
        </w:rPr>
        <w:t>no presentan</w:t>
      </w:r>
      <w:r w:rsidR="00DC420F" w:rsidRPr="00566FF2">
        <w:rPr>
          <w:rFonts w:ascii="Arial" w:eastAsia="Times New Roman" w:hAnsi="Arial" w:cs="Arial"/>
          <w:sz w:val="24"/>
          <w:szCs w:val="24"/>
          <w:lang w:eastAsia="es-CO"/>
        </w:rPr>
        <w:t xml:space="preserve"> cambios o </w:t>
      </w:r>
      <w:r w:rsidR="00103E16" w:rsidRPr="00566FF2">
        <w:rPr>
          <w:rFonts w:ascii="Arial" w:eastAsia="Times New Roman" w:hAnsi="Arial" w:cs="Arial"/>
          <w:sz w:val="24"/>
          <w:szCs w:val="24"/>
          <w:lang w:eastAsia="es-CO"/>
        </w:rPr>
        <w:t xml:space="preserve">tan solo </w:t>
      </w:r>
      <w:r w:rsidR="00A33655" w:rsidRPr="00566FF2">
        <w:rPr>
          <w:rFonts w:ascii="Arial" w:eastAsia="Times New Roman" w:hAnsi="Arial" w:cs="Arial"/>
          <w:sz w:val="24"/>
          <w:szCs w:val="24"/>
          <w:lang w:eastAsia="es-CO"/>
        </w:rPr>
        <w:t>acumulan</w:t>
      </w:r>
      <w:r w:rsidR="007822DE" w:rsidRPr="00566FF2">
        <w:rPr>
          <w:rFonts w:ascii="Arial" w:eastAsia="Times New Roman" w:hAnsi="Arial" w:cs="Arial"/>
          <w:sz w:val="24"/>
          <w:szCs w:val="24"/>
          <w:lang w:eastAsia="es-CO"/>
        </w:rPr>
        <w:t xml:space="preserve"> </w:t>
      </w:r>
      <w:r w:rsidR="003F2F51" w:rsidRPr="00566FF2">
        <w:rPr>
          <w:rFonts w:ascii="Arial" w:eastAsia="Times New Roman" w:hAnsi="Arial" w:cs="Arial"/>
          <w:sz w:val="24"/>
          <w:szCs w:val="24"/>
          <w:lang w:eastAsia="es-CO"/>
        </w:rPr>
        <w:t>pequeñas modificaciones</w:t>
      </w:r>
      <w:r w:rsidR="007822DE" w:rsidRPr="00566FF2">
        <w:rPr>
          <w:rFonts w:ascii="Arial" w:eastAsia="Times New Roman" w:hAnsi="Arial" w:cs="Arial"/>
          <w:sz w:val="24"/>
          <w:szCs w:val="24"/>
          <w:lang w:eastAsia="es-CO"/>
        </w:rPr>
        <w:t xml:space="preserve"> </w:t>
      </w:r>
      <w:r w:rsidR="00103E16" w:rsidRPr="00566FF2">
        <w:rPr>
          <w:rFonts w:ascii="Arial" w:eastAsia="Times New Roman" w:hAnsi="Arial" w:cs="Arial"/>
          <w:sz w:val="24"/>
          <w:szCs w:val="24"/>
          <w:lang w:eastAsia="es-CO"/>
        </w:rPr>
        <w:t xml:space="preserve">durante largos </w:t>
      </w:r>
      <w:r w:rsidR="00D80961" w:rsidRPr="00566FF2">
        <w:rPr>
          <w:rFonts w:ascii="Arial" w:eastAsia="Times New Roman" w:hAnsi="Arial" w:cs="Arial"/>
          <w:sz w:val="24"/>
          <w:szCs w:val="24"/>
          <w:lang w:eastAsia="es-CO"/>
        </w:rPr>
        <w:t>per</w:t>
      </w:r>
      <w:r w:rsidR="00D80961">
        <w:rPr>
          <w:rFonts w:ascii="Arial" w:eastAsia="Times New Roman" w:hAnsi="Arial" w:cs="Arial"/>
          <w:sz w:val="24"/>
          <w:szCs w:val="24"/>
          <w:lang w:eastAsia="es-CO"/>
        </w:rPr>
        <w:t>i</w:t>
      </w:r>
      <w:r w:rsidR="00D80961" w:rsidRPr="00566FF2">
        <w:rPr>
          <w:rFonts w:ascii="Arial" w:eastAsia="Times New Roman" w:hAnsi="Arial" w:cs="Arial"/>
          <w:sz w:val="24"/>
          <w:szCs w:val="24"/>
          <w:lang w:eastAsia="es-CO"/>
        </w:rPr>
        <w:t xml:space="preserve">odos </w:t>
      </w:r>
      <w:r w:rsidR="00A33655" w:rsidRPr="00566FF2">
        <w:rPr>
          <w:rFonts w:ascii="Arial" w:eastAsia="Times New Roman" w:hAnsi="Arial" w:cs="Arial"/>
          <w:sz w:val="24"/>
          <w:szCs w:val="24"/>
          <w:lang w:eastAsia="es-CO"/>
        </w:rPr>
        <w:t>(miles o millones de años).</w:t>
      </w:r>
      <w:r w:rsidR="00D80961">
        <w:rPr>
          <w:rFonts w:ascii="Arial" w:eastAsia="Times New Roman" w:hAnsi="Arial" w:cs="Arial"/>
          <w:sz w:val="24"/>
          <w:szCs w:val="24"/>
          <w:lang w:eastAsia="es-CO"/>
        </w:rPr>
        <w:t xml:space="preserve"> </w:t>
      </w:r>
      <w:r w:rsidR="00A33655" w:rsidRPr="00566FF2">
        <w:rPr>
          <w:rFonts w:ascii="Arial" w:eastAsia="Times New Roman" w:hAnsi="Arial" w:cs="Arial"/>
          <w:sz w:val="24"/>
          <w:szCs w:val="24"/>
          <w:lang w:eastAsia="es-CO"/>
        </w:rPr>
        <w:t>Cuando evolucionan</w:t>
      </w:r>
      <w:r w:rsidR="00026CA1" w:rsidRPr="00566FF2">
        <w:rPr>
          <w:rFonts w:ascii="Arial" w:eastAsia="Times New Roman" w:hAnsi="Arial" w:cs="Arial"/>
          <w:sz w:val="24"/>
          <w:szCs w:val="24"/>
          <w:lang w:eastAsia="es-CO"/>
        </w:rPr>
        <w:t xml:space="preserve">, </w:t>
      </w:r>
      <w:r w:rsidR="00A33655" w:rsidRPr="00566FF2">
        <w:rPr>
          <w:rFonts w:ascii="Arial" w:eastAsia="Times New Roman" w:hAnsi="Arial" w:cs="Arial"/>
          <w:sz w:val="24"/>
          <w:szCs w:val="24"/>
          <w:lang w:eastAsia="es-CO"/>
        </w:rPr>
        <w:t>los cambios evolutivos se dan rápidamente, y esto da</w:t>
      </w:r>
      <w:r w:rsidR="00026CA1" w:rsidRPr="00566FF2">
        <w:rPr>
          <w:rFonts w:ascii="Arial" w:eastAsia="Times New Roman" w:hAnsi="Arial" w:cs="Arial"/>
          <w:sz w:val="24"/>
          <w:szCs w:val="24"/>
          <w:lang w:eastAsia="es-CO"/>
        </w:rPr>
        <w:t xml:space="preserve"> lugar a </w:t>
      </w:r>
      <w:r w:rsidR="00991172" w:rsidRPr="00566FF2">
        <w:rPr>
          <w:rFonts w:ascii="Arial" w:eastAsia="Times New Roman" w:hAnsi="Arial" w:cs="Arial"/>
          <w:sz w:val="24"/>
          <w:szCs w:val="24"/>
          <w:lang w:eastAsia="es-CO"/>
        </w:rPr>
        <w:t>la formación de nuevas especies.</w:t>
      </w:r>
    </w:p>
    <w:p w14:paraId="3EFAA5E7" w14:textId="77777777" w:rsidR="003F2F51" w:rsidRPr="00566FF2" w:rsidRDefault="003F2F51" w:rsidP="00566FF2">
      <w:pPr>
        <w:shd w:val="clear" w:color="auto" w:fill="FFFFFF"/>
        <w:spacing w:after="0" w:line="360" w:lineRule="auto"/>
        <w:rPr>
          <w:rFonts w:ascii="Arial" w:eastAsia="Times New Roman" w:hAnsi="Arial" w:cs="Arial"/>
          <w:sz w:val="24"/>
          <w:szCs w:val="24"/>
          <w:lang w:eastAsia="es-CO"/>
        </w:rPr>
      </w:pPr>
    </w:p>
    <w:p w14:paraId="30BB72CC" w14:textId="1588680C" w:rsidR="007E6AE9" w:rsidRPr="00566FF2" w:rsidRDefault="00991172" w:rsidP="00566FF2">
      <w:pPr>
        <w:shd w:val="clear" w:color="auto" w:fill="FFFFFF"/>
        <w:spacing w:after="0" w:line="360" w:lineRule="auto"/>
        <w:rPr>
          <w:rFonts w:ascii="Arial" w:eastAsia="Times New Roman" w:hAnsi="Arial" w:cs="Arial"/>
          <w:sz w:val="24"/>
          <w:szCs w:val="24"/>
          <w:lang w:eastAsia="es-CO"/>
        </w:rPr>
      </w:pPr>
      <w:r w:rsidRPr="00566FF2">
        <w:rPr>
          <w:rFonts w:ascii="Arial" w:eastAsia="Times New Roman" w:hAnsi="Arial" w:cs="Arial"/>
          <w:sz w:val="24"/>
          <w:szCs w:val="24"/>
          <w:lang w:eastAsia="es-CO"/>
        </w:rPr>
        <w:t>Eldredge y Gould también opinan que l</w:t>
      </w:r>
      <w:r w:rsidR="007822DE" w:rsidRPr="00566FF2">
        <w:rPr>
          <w:rFonts w:ascii="Arial" w:eastAsia="Times New Roman" w:hAnsi="Arial" w:cs="Arial"/>
          <w:sz w:val="24"/>
          <w:szCs w:val="24"/>
          <w:lang w:eastAsia="es-CO"/>
        </w:rPr>
        <w:t xml:space="preserve">as especies evolucionan de manera ramificada, dando como resultado varias especies descendientes, que a su vez se </w:t>
      </w:r>
      <w:r w:rsidRPr="00566FF2">
        <w:rPr>
          <w:rFonts w:ascii="Arial" w:eastAsia="Times New Roman" w:hAnsi="Arial" w:cs="Arial"/>
          <w:sz w:val="24"/>
          <w:szCs w:val="24"/>
          <w:lang w:eastAsia="es-CO"/>
        </w:rPr>
        <w:t xml:space="preserve">ramifican o se extinguen. No habría entonces una sucesión lineal </w:t>
      </w:r>
      <w:r w:rsidR="007822DE" w:rsidRPr="00566FF2">
        <w:rPr>
          <w:rFonts w:ascii="Arial" w:eastAsia="Times New Roman" w:hAnsi="Arial" w:cs="Arial"/>
          <w:sz w:val="24"/>
          <w:szCs w:val="24"/>
          <w:lang w:eastAsia="es-CO"/>
        </w:rPr>
        <w:t>e</w:t>
      </w:r>
      <w:r w:rsidRPr="00566FF2">
        <w:rPr>
          <w:rFonts w:ascii="Arial" w:eastAsia="Times New Roman" w:hAnsi="Arial" w:cs="Arial"/>
          <w:sz w:val="24"/>
          <w:szCs w:val="24"/>
          <w:lang w:eastAsia="es-CO"/>
        </w:rPr>
        <w:t>n la que</w:t>
      </w:r>
      <w:r w:rsidR="007822DE" w:rsidRPr="00566FF2">
        <w:rPr>
          <w:rFonts w:ascii="Arial" w:eastAsia="Times New Roman" w:hAnsi="Arial" w:cs="Arial"/>
          <w:sz w:val="24"/>
          <w:szCs w:val="24"/>
          <w:lang w:eastAsia="es-CO"/>
        </w:rPr>
        <w:t xml:space="preserve"> una especie </w:t>
      </w:r>
      <w:r w:rsidR="007822DE" w:rsidRPr="00566FF2">
        <w:rPr>
          <w:rFonts w:ascii="Arial" w:eastAsia="Times New Roman" w:hAnsi="Arial" w:cs="Arial"/>
          <w:sz w:val="24"/>
          <w:szCs w:val="24"/>
          <w:lang w:eastAsia="es-CO"/>
        </w:rPr>
        <w:t xml:space="preserve">que </w:t>
      </w:r>
      <w:r w:rsidR="007822DE" w:rsidRPr="00566FF2">
        <w:rPr>
          <w:rFonts w:ascii="Arial" w:eastAsia="Times New Roman" w:hAnsi="Arial" w:cs="Arial"/>
          <w:sz w:val="24"/>
          <w:szCs w:val="24"/>
          <w:lang w:eastAsia="es-CO"/>
        </w:rPr>
        <w:t>da origen a ot</w:t>
      </w:r>
      <w:r w:rsidRPr="00566FF2">
        <w:rPr>
          <w:rFonts w:ascii="Arial" w:eastAsia="Times New Roman" w:hAnsi="Arial" w:cs="Arial"/>
          <w:sz w:val="24"/>
          <w:szCs w:val="24"/>
          <w:lang w:eastAsia="es-CO"/>
        </w:rPr>
        <w:t>ra, como normalmente se asume en la teoría sintética.</w:t>
      </w:r>
    </w:p>
    <w:p w14:paraId="222FDAD2" w14:textId="77777777" w:rsidR="00991172" w:rsidRPr="00566FF2" w:rsidRDefault="00991172" w:rsidP="00566FF2">
      <w:pPr>
        <w:shd w:val="clear" w:color="auto" w:fill="FFFFFF"/>
        <w:spacing w:after="0" w:line="360" w:lineRule="auto"/>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5D85D28F" w14:textId="77777777" w:rsidTr="0072240F">
        <w:tc>
          <w:tcPr>
            <w:tcW w:w="9054" w:type="dxa"/>
            <w:gridSpan w:val="2"/>
            <w:shd w:val="clear" w:color="auto" w:fill="0D0D0D" w:themeFill="text1" w:themeFillTint="F2"/>
          </w:tcPr>
          <w:p w14:paraId="20EA748C" w14:textId="77777777" w:rsidR="00B138A0" w:rsidRPr="00566FF2" w:rsidRDefault="00B138A0"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ilustración) </w:t>
            </w:r>
          </w:p>
        </w:tc>
      </w:tr>
      <w:tr w:rsidR="002F7C6E" w:rsidRPr="00566FF2" w14:paraId="24E477E4" w14:textId="77777777" w:rsidTr="0072240F">
        <w:tc>
          <w:tcPr>
            <w:tcW w:w="2376" w:type="dxa"/>
          </w:tcPr>
          <w:p w14:paraId="71EB9E86" w14:textId="77777777" w:rsidR="00B138A0" w:rsidRPr="00566FF2" w:rsidRDefault="00B138A0"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772D6E11" w14:textId="77777777" w:rsidR="00B138A0" w:rsidRPr="00566FF2" w:rsidRDefault="00B138A0" w:rsidP="00566FF2">
            <w:pPr>
              <w:spacing w:line="360" w:lineRule="auto"/>
              <w:rPr>
                <w:rFonts w:ascii="Arial" w:hAnsi="Arial" w:cs="Arial"/>
                <w:b/>
                <w:sz w:val="24"/>
                <w:szCs w:val="24"/>
              </w:rPr>
            </w:pPr>
            <w:r w:rsidRPr="00566FF2">
              <w:rPr>
                <w:rFonts w:ascii="Arial" w:hAnsi="Arial" w:cs="Arial"/>
                <w:sz w:val="24"/>
                <w:szCs w:val="24"/>
              </w:rPr>
              <w:t>CN_09_03_CO_IM</w:t>
            </w:r>
            <w:r w:rsidR="0042170B" w:rsidRPr="00566FF2">
              <w:rPr>
                <w:rFonts w:ascii="Arial" w:hAnsi="Arial" w:cs="Arial"/>
                <w:sz w:val="24"/>
                <w:szCs w:val="24"/>
              </w:rPr>
              <w:t>G16</w:t>
            </w:r>
          </w:p>
        </w:tc>
      </w:tr>
      <w:tr w:rsidR="002F7C6E" w:rsidRPr="00566FF2" w14:paraId="36FD1D26" w14:textId="77777777" w:rsidTr="0072240F">
        <w:tc>
          <w:tcPr>
            <w:tcW w:w="2376" w:type="dxa"/>
          </w:tcPr>
          <w:p w14:paraId="6BD82717" w14:textId="77777777" w:rsidR="00B138A0" w:rsidRPr="00566FF2" w:rsidRDefault="00B138A0"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5E607F36" w14:textId="77777777" w:rsidR="00B138A0" w:rsidRPr="00566FF2" w:rsidRDefault="00B138A0" w:rsidP="00566FF2">
            <w:pPr>
              <w:spacing w:line="360" w:lineRule="auto"/>
              <w:rPr>
                <w:rFonts w:ascii="Arial" w:hAnsi="Arial" w:cs="Arial"/>
                <w:sz w:val="24"/>
                <w:szCs w:val="24"/>
              </w:rPr>
            </w:pPr>
            <w:r w:rsidRPr="00566FF2">
              <w:rPr>
                <w:rFonts w:ascii="Arial" w:hAnsi="Arial" w:cs="Arial"/>
                <w:sz w:val="24"/>
                <w:szCs w:val="24"/>
              </w:rPr>
              <w:t xml:space="preserve">Varios </w:t>
            </w:r>
            <w:r w:rsidR="0020159E" w:rsidRPr="00566FF2">
              <w:rPr>
                <w:rFonts w:ascii="Arial" w:hAnsi="Arial" w:cs="Arial"/>
                <w:sz w:val="24"/>
                <w:szCs w:val="24"/>
              </w:rPr>
              <w:t>fósiles de braquiópodos</w:t>
            </w:r>
          </w:p>
        </w:tc>
      </w:tr>
      <w:tr w:rsidR="002F7C6E" w:rsidRPr="00566FF2" w14:paraId="781D6167" w14:textId="77777777" w:rsidTr="0072240F">
        <w:tc>
          <w:tcPr>
            <w:tcW w:w="2376" w:type="dxa"/>
          </w:tcPr>
          <w:p w14:paraId="27540F2D" w14:textId="77777777" w:rsidR="00B138A0" w:rsidRPr="00566FF2" w:rsidRDefault="00B138A0" w:rsidP="00566FF2">
            <w:pPr>
              <w:spacing w:line="360" w:lineRule="auto"/>
              <w:rPr>
                <w:rFonts w:ascii="Arial" w:hAnsi="Arial" w:cs="Arial"/>
                <w:sz w:val="24"/>
                <w:szCs w:val="24"/>
              </w:rPr>
            </w:pPr>
            <w:r w:rsidRPr="00566FF2">
              <w:rPr>
                <w:rFonts w:ascii="Arial" w:hAnsi="Arial" w:cs="Arial"/>
                <w:b/>
                <w:sz w:val="24"/>
                <w:szCs w:val="24"/>
              </w:rPr>
              <w:t>Código Shutterstock (o URL o la ruta en AulaPlaneta)</w:t>
            </w:r>
          </w:p>
        </w:tc>
        <w:tc>
          <w:tcPr>
            <w:tcW w:w="6678" w:type="dxa"/>
          </w:tcPr>
          <w:p w14:paraId="5ED6F90D" w14:textId="77777777" w:rsidR="00B138A0" w:rsidRPr="00566FF2" w:rsidRDefault="00CC05C7" w:rsidP="00566FF2">
            <w:pPr>
              <w:spacing w:line="360" w:lineRule="auto"/>
              <w:rPr>
                <w:rFonts w:ascii="Arial" w:hAnsi="Arial" w:cs="Arial"/>
                <w:sz w:val="24"/>
                <w:szCs w:val="24"/>
              </w:rPr>
            </w:pPr>
            <w:r w:rsidRPr="00566FF2">
              <w:rPr>
                <w:rFonts w:ascii="Arial" w:hAnsi="Arial" w:cs="Arial"/>
                <w:sz w:val="24"/>
                <w:szCs w:val="24"/>
              </w:rPr>
              <w:t>http://banco.aulaplaneta.com/foto/923ebf16-5b4b-4c16-866c-d5ec003bbca5</w:t>
            </w:r>
          </w:p>
        </w:tc>
      </w:tr>
      <w:tr w:rsidR="002F7C6E" w:rsidRPr="00566FF2" w14:paraId="4D5C0975" w14:textId="77777777" w:rsidTr="0072240F">
        <w:tc>
          <w:tcPr>
            <w:tcW w:w="2376" w:type="dxa"/>
          </w:tcPr>
          <w:p w14:paraId="1A2EAC06" w14:textId="77777777" w:rsidR="00B138A0" w:rsidRPr="00566FF2" w:rsidRDefault="00B138A0"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0B8A228C" w14:textId="5FC895F0" w:rsidR="00B138A0" w:rsidRPr="00566FF2" w:rsidRDefault="00804425" w:rsidP="00D80961">
            <w:pPr>
              <w:spacing w:line="360" w:lineRule="auto"/>
              <w:rPr>
                <w:rFonts w:ascii="Arial" w:hAnsi="Arial" w:cs="Arial"/>
                <w:sz w:val="24"/>
                <w:szCs w:val="24"/>
              </w:rPr>
            </w:pPr>
            <w:r w:rsidRPr="00566FF2">
              <w:rPr>
                <w:rFonts w:ascii="Arial" w:hAnsi="Arial" w:cs="Arial"/>
                <w:sz w:val="24"/>
                <w:szCs w:val="24"/>
                <w:lang w:val="es-CO"/>
              </w:rPr>
              <w:t>El registro fósil</w:t>
            </w:r>
            <w:r w:rsidR="00B138A0" w:rsidRPr="00566FF2">
              <w:rPr>
                <w:rFonts w:ascii="Arial" w:hAnsi="Arial" w:cs="Arial"/>
                <w:sz w:val="24"/>
                <w:szCs w:val="24"/>
                <w:lang w:val="es-CO"/>
              </w:rPr>
              <w:t xml:space="preserve"> es discontinuo y ha dado lugar a la teoría </w:t>
            </w:r>
            <w:r w:rsidR="00B138A0" w:rsidRPr="00566FF2">
              <w:rPr>
                <w:rFonts w:ascii="Arial" w:hAnsi="Arial" w:cs="Arial"/>
                <w:sz w:val="24"/>
                <w:szCs w:val="24"/>
                <w:lang w:val="es-CO"/>
              </w:rPr>
              <w:lastRenderedPageBreak/>
              <w:t xml:space="preserve">evolutiva del equilibrio puntuado, según la cual los cambios producidos en una población se concentran en </w:t>
            </w:r>
            <w:r w:rsidR="00D80961" w:rsidRPr="00566FF2">
              <w:rPr>
                <w:rFonts w:ascii="Arial" w:hAnsi="Arial" w:cs="Arial"/>
                <w:sz w:val="24"/>
                <w:szCs w:val="24"/>
                <w:lang w:val="es-CO"/>
              </w:rPr>
              <w:t>per</w:t>
            </w:r>
            <w:r w:rsidR="00D80961">
              <w:rPr>
                <w:rFonts w:ascii="Arial" w:hAnsi="Arial" w:cs="Arial"/>
                <w:sz w:val="24"/>
                <w:szCs w:val="24"/>
                <w:lang w:val="es-CO"/>
              </w:rPr>
              <w:t>i</w:t>
            </w:r>
            <w:r w:rsidR="00D80961" w:rsidRPr="00566FF2">
              <w:rPr>
                <w:rFonts w:ascii="Arial" w:hAnsi="Arial" w:cs="Arial"/>
                <w:sz w:val="24"/>
                <w:szCs w:val="24"/>
                <w:lang w:val="es-CO"/>
              </w:rPr>
              <w:t xml:space="preserve">odos </w:t>
            </w:r>
            <w:r w:rsidR="00B86316" w:rsidRPr="00566FF2">
              <w:rPr>
                <w:rFonts w:ascii="Arial" w:hAnsi="Arial" w:cs="Arial"/>
                <w:sz w:val="24"/>
                <w:szCs w:val="24"/>
                <w:lang w:val="es-CO"/>
              </w:rPr>
              <w:t xml:space="preserve">relativamente cortos de tiempo, </w:t>
            </w:r>
            <w:r w:rsidR="00B138A0" w:rsidRPr="00566FF2">
              <w:rPr>
                <w:rFonts w:ascii="Arial" w:hAnsi="Arial" w:cs="Arial"/>
                <w:sz w:val="24"/>
                <w:szCs w:val="24"/>
                <w:lang w:val="es-CO"/>
              </w:rPr>
              <w:t xml:space="preserve">separados por largos </w:t>
            </w:r>
            <w:r w:rsidR="00D80961" w:rsidRPr="00566FF2">
              <w:rPr>
                <w:rFonts w:ascii="Arial" w:hAnsi="Arial" w:cs="Arial"/>
                <w:sz w:val="24"/>
                <w:szCs w:val="24"/>
                <w:lang w:val="es-CO"/>
              </w:rPr>
              <w:t>per</w:t>
            </w:r>
            <w:r w:rsidR="00D80961">
              <w:rPr>
                <w:rFonts w:ascii="Arial" w:hAnsi="Arial" w:cs="Arial"/>
                <w:sz w:val="24"/>
                <w:szCs w:val="24"/>
                <w:lang w:val="es-CO"/>
              </w:rPr>
              <w:t>i</w:t>
            </w:r>
            <w:r w:rsidR="00D80961" w:rsidRPr="00566FF2">
              <w:rPr>
                <w:rFonts w:ascii="Arial" w:hAnsi="Arial" w:cs="Arial"/>
                <w:sz w:val="24"/>
                <w:szCs w:val="24"/>
                <w:lang w:val="es-CO"/>
              </w:rPr>
              <w:t xml:space="preserve">odos </w:t>
            </w:r>
            <w:r w:rsidR="00B86316" w:rsidRPr="00566FF2">
              <w:rPr>
                <w:rFonts w:ascii="Arial" w:hAnsi="Arial" w:cs="Arial"/>
                <w:sz w:val="24"/>
                <w:szCs w:val="24"/>
                <w:lang w:val="es-CO"/>
              </w:rPr>
              <w:t xml:space="preserve">en que no se </w:t>
            </w:r>
            <w:r w:rsidR="00132DEE" w:rsidRPr="00566FF2">
              <w:rPr>
                <w:rFonts w:ascii="Arial" w:hAnsi="Arial" w:cs="Arial"/>
                <w:sz w:val="24"/>
                <w:szCs w:val="24"/>
                <w:lang w:val="es-CO"/>
              </w:rPr>
              <w:t>producen</w:t>
            </w:r>
            <w:r w:rsidR="00B138A0" w:rsidRPr="00566FF2">
              <w:rPr>
                <w:rFonts w:ascii="Arial" w:hAnsi="Arial" w:cs="Arial"/>
                <w:sz w:val="24"/>
                <w:szCs w:val="24"/>
                <w:lang w:val="es-CO"/>
              </w:rPr>
              <w:t xml:space="preserve"> cambios importantes.</w:t>
            </w:r>
          </w:p>
        </w:tc>
      </w:tr>
    </w:tbl>
    <w:p w14:paraId="5EE3BAF9" w14:textId="77777777" w:rsidR="0038213F" w:rsidRPr="00566FF2" w:rsidRDefault="0038213F" w:rsidP="00566FF2">
      <w:pPr>
        <w:spacing w:line="360" w:lineRule="auto"/>
        <w:rPr>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2F7C6E" w:rsidRPr="00566FF2" w14:paraId="57D74852" w14:textId="77777777" w:rsidTr="004A1C3F">
        <w:tc>
          <w:tcPr>
            <w:tcW w:w="9054" w:type="dxa"/>
            <w:gridSpan w:val="2"/>
            <w:shd w:val="clear" w:color="auto" w:fill="000000" w:themeFill="text1"/>
          </w:tcPr>
          <w:p w14:paraId="6188CAC1" w14:textId="77777777" w:rsidR="00132DEE" w:rsidRPr="00566FF2" w:rsidRDefault="00132DEE"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137AFB0A" w14:textId="77777777" w:rsidTr="004A1C3F">
        <w:tc>
          <w:tcPr>
            <w:tcW w:w="2518" w:type="dxa"/>
          </w:tcPr>
          <w:p w14:paraId="78FE5571" w14:textId="77777777" w:rsidR="00132DEE" w:rsidRPr="00566FF2" w:rsidRDefault="00132DEE"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5020C038" w14:textId="77777777" w:rsidR="00132DEE" w:rsidRPr="00566FF2" w:rsidRDefault="00132DEE"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w:t>
            </w:r>
            <w:r w:rsidR="00CC05C7" w:rsidRPr="00566FF2">
              <w:rPr>
                <w:rFonts w:ascii="Arial" w:hAnsi="Arial" w:cs="Arial"/>
                <w:sz w:val="24"/>
                <w:szCs w:val="24"/>
              </w:rPr>
              <w:t>7</w:t>
            </w:r>
            <w:r w:rsidRPr="00566FF2">
              <w:rPr>
                <w:rFonts w:ascii="Arial" w:hAnsi="Arial" w:cs="Arial"/>
                <w:sz w:val="24"/>
                <w:szCs w:val="24"/>
              </w:rPr>
              <w:t>0</w:t>
            </w:r>
          </w:p>
        </w:tc>
      </w:tr>
      <w:tr w:rsidR="002F7C6E" w:rsidRPr="00566FF2" w14:paraId="7860C213" w14:textId="77777777" w:rsidTr="004A1C3F">
        <w:tc>
          <w:tcPr>
            <w:tcW w:w="2518" w:type="dxa"/>
          </w:tcPr>
          <w:p w14:paraId="6FFD682D" w14:textId="77777777" w:rsidR="00132DEE" w:rsidRPr="00566FF2" w:rsidRDefault="00132DEE"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6792735E" w14:textId="3F03144A" w:rsidR="00132DEE" w:rsidRPr="00566FF2" w:rsidRDefault="00251A2B" w:rsidP="00566FF2">
            <w:pPr>
              <w:spacing w:line="360" w:lineRule="auto"/>
              <w:rPr>
                <w:rFonts w:ascii="Arial" w:hAnsi="Arial" w:cs="Arial"/>
                <w:sz w:val="24"/>
                <w:szCs w:val="24"/>
              </w:rPr>
            </w:pPr>
            <w:r>
              <w:rPr>
                <w:rFonts w:ascii="Arial" w:hAnsi="Arial" w:cs="Arial"/>
                <w:sz w:val="24"/>
                <w:szCs w:val="24"/>
              </w:rPr>
              <w:t>El neutralismo</w:t>
            </w:r>
            <w:r w:rsidR="00CC05C7" w:rsidRPr="00566FF2">
              <w:rPr>
                <w:rFonts w:ascii="Arial" w:hAnsi="Arial" w:cs="Arial"/>
                <w:sz w:val="24"/>
                <w:szCs w:val="24"/>
              </w:rPr>
              <w:t xml:space="preserve"> y el equilibrio puntuado</w:t>
            </w:r>
          </w:p>
        </w:tc>
      </w:tr>
      <w:tr w:rsidR="002F7C6E" w:rsidRPr="00566FF2" w14:paraId="55B1944B" w14:textId="77777777" w:rsidTr="004A1C3F">
        <w:tc>
          <w:tcPr>
            <w:tcW w:w="2518" w:type="dxa"/>
          </w:tcPr>
          <w:p w14:paraId="33024671" w14:textId="77777777" w:rsidR="00132DEE" w:rsidRPr="00566FF2" w:rsidRDefault="00132DEE"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79553A7C" w14:textId="61CDE490" w:rsidR="00132DEE" w:rsidRPr="00566FF2" w:rsidRDefault="00CC05C7" w:rsidP="00D80961">
            <w:pPr>
              <w:spacing w:line="360" w:lineRule="auto"/>
              <w:rPr>
                <w:rFonts w:ascii="Arial" w:hAnsi="Arial" w:cs="Arial"/>
                <w:sz w:val="24"/>
                <w:szCs w:val="24"/>
              </w:rPr>
            </w:pPr>
            <w:r w:rsidRPr="00566FF2">
              <w:rPr>
                <w:rFonts w:ascii="Arial" w:hAnsi="Arial" w:cs="Arial"/>
                <w:sz w:val="24"/>
                <w:szCs w:val="24"/>
              </w:rPr>
              <w:t xml:space="preserve">Actividad para identificar las características </w:t>
            </w:r>
            <w:r w:rsidR="005E631A">
              <w:rPr>
                <w:rFonts w:ascii="Arial" w:hAnsi="Arial" w:cs="Arial"/>
                <w:sz w:val="24"/>
                <w:szCs w:val="24"/>
              </w:rPr>
              <w:t>del neutralismo</w:t>
            </w:r>
            <w:r w:rsidR="00D80961" w:rsidRPr="00566FF2">
              <w:rPr>
                <w:rFonts w:ascii="Arial" w:hAnsi="Arial" w:cs="Arial"/>
                <w:sz w:val="24"/>
                <w:szCs w:val="24"/>
              </w:rPr>
              <w:t xml:space="preserve"> </w:t>
            </w:r>
            <w:r w:rsidR="00D80961">
              <w:rPr>
                <w:rFonts w:ascii="Arial" w:hAnsi="Arial" w:cs="Arial"/>
                <w:sz w:val="24"/>
                <w:szCs w:val="24"/>
              </w:rPr>
              <w:t xml:space="preserve">y </w:t>
            </w:r>
            <w:r w:rsidRPr="00566FF2">
              <w:rPr>
                <w:rFonts w:ascii="Arial" w:hAnsi="Arial" w:cs="Arial"/>
                <w:sz w:val="24"/>
                <w:szCs w:val="24"/>
              </w:rPr>
              <w:t>del equilibrio pun</w:t>
            </w:r>
            <w:r w:rsidR="005E631A">
              <w:rPr>
                <w:rFonts w:ascii="Arial" w:hAnsi="Arial" w:cs="Arial"/>
                <w:sz w:val="24"/>
                <w:szCs w:val="24"/>
              </w:rPr>
              <w:t>tuado</w:t>
            </w:r>
          </w:p>
        </w:tc>
      </w:tr>
    </w:tbl>
    <w:p w14:paraId="1892D4CB" w14:textId="77777777" w:rsidR="00CC05C7" w:rsidRPr="00566FF2" w:rsidRDefault="00CC05C7" w:rsidP="00566FF2">
      <w:pPr>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36"/>
      </w:tblGrid>
      <w:tr w:rsidR="002F7C6E" w:rsidRPr="00566FF2" w14:paraId="41311055" w14:textId="77777777" w:rsidTr="004A1C3F">
        <w:tc>
          <w:tcPr>
            <w:tcW w:w="9054" w:type="dxa"/>
            <w:gridSpan w:val="2"/>
            <w:shd w:val="clear" w:color="auto" w:fill="000000" w:themeFill="text1"/>
          </w:tcPr>
          <w:p w14:paraId="53FA3787" w14:textId="77777777" w:rsidR="00CC05C7" w:rsidRPr="00566FF2" w:rsidRDefault="00CC05C7"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339AFC3B" w14:textId="77777777" w:rsidTr="004A1C3F">
        <w:tc>
          <w:tcPr>
            <w:tcW w:w="2518" w:type="dxa"/>
          </w:tcPr>
          <w:p w14:paraId="124C6200"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17585AAA" w14:textId="77777777" w:rsidR="00CC05C7" w:rsidRPr="00566FF2" w:rsidRDefault="00CC05C7"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_REC180</w:t>
            </w:r>
          </w:p>
        </w:tc>
      </w:tr>
      <w:tr w:rsidR="002F7C6E" w:rsidRPr="00566FF2" w14:paraId="216BB63F" w14:textId="77777777" w:rsidTr="004A1C3F">
        <w:tc>
          <w:tcPr>
            <w:tcW w:w="2518" w:type="dxa"/>
          </w:tcPr>
          <w:p w14:paraId="5BCB406B"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1F7332AC" w14:textId="77777777" w:rsidR="00CC05C7" w:rsidRPr="00566FF2" w:rsidRDefault="00CC05C7" w:rsidP="00566FF2">
            <w:pPr>
              <w:spacing w:line="360" w:lineRule="auto"/>
              <w:rPr>
                <w:rFonts w:ascii="Arial" w:hAnsi="Arial" w:cs="Arial"/>
                <w:sz w:val="24"/>
                <w:szCs w:val="24"/>
              </w:rPr>
            </w:pPr>
            <w:r w:rsidRPr="00566FF2">
              <w:rPr>
                <w:rFonts w:ascii="Arial" w:hAnsi="Arial" w:cs="Arial"/>
                <w:sz w:val="24"/>
                <w:szCs w:val="24"/>
              </w:rPr>
              <w:t>La evolución en la actualidad</w:t>
            </w:r>
          </w:p>
        </w:tc>
      </w:tr>
      <w:tr w:rsidR="002F7C6E" w:rsidRPr="00566FF2" w14:paraId="65DE10E1" w14:textId="77777777" w:rsidTr="004A1C3F">
        <w:tc>
          <w:tcPr>
            <w:tcW w:w="2518" w:type="dxa"/>
          </w:tcPr>
          <w:p w14:paraId="3C3B467C"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490BD458" w14:textId="77777777" w:rsidR="00CC05C7" w:rsidRPr="00566FF2" w:rsidRDefault="00CC05C7" w:rsidP="00566FF2">
            <w:pPr>
              <w:spacing w:line="360" w:lineRule="auto"/>
              <w:rPr>
                <w:rFonts w:ascii="Arial" w:hAnsi="Arial" w:cs="Arial"/>
                <w:sz w:val="24"/>
                <w:szCs w:val="24"/>
              </w:rPr>
            </w:pPr>
            <w:r w:rsidRPr="00566FF2">
              <w:rPr>
                <w:rFonts w:ascii="Arial" w:hAnsi="Arial" w:cs="Arial"/>
                <w:sz w:val="24"/>
                <w:szCs w:val="24"/>
              </w:rPr>
              <w:t>Actividad para recordar y afianzar los conocimientos acerca de las teorías evolutivas actuales</w:t>
            </w:r>
          </w:p>
        </w:tc>
      </w:tr>
    </w:tbl>
    <w:p w14:paraId="133A6A92" w14:textId="77777777" w:rsidR="00CC05C7" w:rsidRPr="00566FF2" w:rsidRDefault="00CC05C7" w:rsidP="00566FF2">
      <w:pPr>
        <w:spacing w:line="360" w:lineRule="auto"/>
        <w:rPr>
          <w:rFonts w:ascii="Arial" w:hAnsi="Arial" w:cs="Arial"/>
          <w:sz w:val="24"/>
          <w:szCs w:val="24"/>
          <w:highlight w:val="yellow"/>
        </w:rPr>
      </w:pPr>
    </w:p>
    <w:p w14:paraId="43172CEB" w14:textId="67C1C712" w:rsidR="00005BF8" w:rsidRPr="00566FF2" w:rsidRDefault="00005BF8"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0004520E" w:rsidRPr="00566FF2">
        <w:rPr>
          <w:rFonts w:ascii="Arial" w:hAnsi="Arial" w:cs="Arial"/>
          <w:sz w:val="24"/>
          <w:szCs w:val="24"/>
          <w:highlight w:val="yellow"/>
        </w:rPr>
        <w:t>2</w:t>
      </w:r>
      <w:r w:rsidRPr="00566FF2">
        <w:rPr>
          <w:rFonts w:ascii="Arial" w:hAnsi="Arial" w:cs="Arial"/>
          <w:sz w:val="24"/>
          <w:szCs w:val="24"/>
          <w:highlight w:val="yellow"/>
        </w:rPr>
        <w:t>]</w:t>
      </w:r>
      <w:r w:rsidRPr="00566FF2">
        <w:rPr>
          <w:rFonts w:ascii="Arial" w:hAnsi="Arial" w:cs="Arial"/>
          <w:sz w:val="24"/>
          <w:szCs w:val="24"/>
        </w:rPr>
        <w:t xml:space="preserve"> </w:t>
      </w:r>
      <w:r w:rsidR="00E40B77" w:rsidRPr="00566FF2">
        <w:rPr>
          <w:rFonts w:ascii="Arial" w:hAnsi="Arial" w:cs="Arial"/>
          <w:b/>
          <w:sz w:val="24"/>
          <w:szCs w:val="24"/>
        </w:rPr>
        <w:t>3</w:t>
      </w:r>
      <w:r w:rsidR="0004520E" w:rsidRPr="00566FF2">
        <w:rPr>
          <w:rFonts w:ascii="Arial" w:hAnsi="Arial" w:cs="Arial"/>
          <w:b/>
          <w:sz w:val="24"/>
          <w:szCs w:val="24"/>
        </w:rPr>
        <w:t>.2</w:t>
      </w:r>
      <w:r w:rsidRPr="00566FF2">
        <w:rPr>
          <w:rFonts w:ascii="Arial" w:hAnsi="Arial" w:cs="Arial"/>
          <w:b/>
          <w:sz w:val="24"/>
          <w:szCs w:val="24"/>
        </w:rPr>
        <w:t xml:space="preserve"> Consolidación</w:t>
      </w:r>
    </w:p>
    <w:p w14:paraId="6B2310F4" w14:textId="77777777" w:rsidR="009F357F" w:rsidRPr="00566FF2" w:rsidRDefault="00005BF8" w:rsidP="00566FF2">
      <w:pPr>
        <w:spacing w:line="360" w:lineRule="auto"/>
        <w:rPr>
          <w:rFonts w:ascii="Arial" w:hAnsi="Arial" w:cs="Arial"/>
          <w:b/>
          <w:sz w:val="24"/>
          <w:szCs w:val="24"/>
        </w:rPr>
      </w:pPr>
      <w:r w:rsidRPr="00566FF2">
        <w:rPr>
          <w:rFonts w:ascii="Arial" w:hAnsi="Arial" w:cs="Arial"/>
          <w:sz w:val="24"/>
          <w:szCs w:val="24"/>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2F7C6E" w:rsidRPr="00566FF2" w14:paraId="482578CE" w14:textId="77777777" w:rsidTr="004A1C3F">
        <w:tc>
          <w:tcPr>
            <w:tcW w:w="9054" w:type="dxa"/>
            <w:gridSpan w:val="2"/>
            <w:shd w:val="clear" w:color="auto" w:fill="000000" w:themeFill="text1"/>
          </w:tcPr>
          <w:p w14:paraId="3B4E5BD3" w14:textId="77777777" w:rsidR="00CC05C7" w:rsidRPr="00566FF2" w:rsidRDefault="00CC05C7"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1F2FE952" w14:textId="77777777" w:rsidTr="004A1C3F">
        <w:tc>
          <w:tcPr>
            <w:tcW w:w="2518" w:type="dxa"/>
          </w:tcPr>
          <w:p w14:paraId="609857CB"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F6CE23C" w14:textId="77777777" w:rsidR="00CC05C7" w:rsidRPr="00566FF2" w:rsidRDefault="00CC05C7"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_REC190</w:t>
            </w:r>
          </w:p>
        </w:tc>
      </w:tr>
      <w:tr w:rsidR="002F7C6E" w:rsidRPr="00566FF2" w14:paraId="46268547" w14:textId="77777777" w:rsidTr="004A1C3F">
        <w:tc>
          <w:tcPr>
            <w:tcW w:w="2518" w:type="dxa"/>
          </w:tcPr>
          <w:p w14:paraId="0C16BA3F"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5EF3B2FD" w14:textId="77777777" w:rsidR="00CC05C7" w:rsidRPr="00566FF2" w:rsidRDefault="00CC05C7" w:rsidP="00566FF2">
            <w:pPr>
              <w:spacing w:line="360" w:lineRule="auto"/>
              <w:rPr>
                <w:rFonts w:ascii="Arial" w:hAnsi="Arial" w:cs="Arial"/>
                <w:sz w:val="24"/>
                <w:szCs w:val="24"/>
              </w:rPr>
            </w:pPr>
            <w:r w:rsidRPr="00566FF2">
              <w:rPr>
                <w:rFonts w:ascii="Arial" w:hAnsi="Arial" w:cs="Arial"/>
                <w:sz w:val="24"/>
                <w:szCs w:val="24"/>
              </w:rPr>
              <w:t>Refuerza tu aprendizaje: La teoría sintética de la evolución</w:t>
            </w:r>
          </w:p>
        </w:tc>
      </w:tr>
      <w:tr w:rsidR="002F7C6E" w:rsidRPr="00566FF2" w14:paraId="3B85C005" w14:textId="77777777" w:rsidTr="004A1C3F">
        <w:tc>
          <w:tcPr>
            <w:tcW w:w="2518" w:type="dxa"/>
          </w:tcPr>
          <w:p w14:paraId="4ED3C7D0" w14:textId="77777777" w:rsidR="00CC05C7" w:rsidRPr="00566FF2" w:rsidRDefault="00CC05C7"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2DA55A4B" w14:textId="77777777" w:rsidR="00CC05C7" w:rsidRPr="00566FF2" w:rsidRDefault="00CC05C7" w:rsidP="00566FF2">
            <w:pPr>
              <w:spacing w:line="360" w:lineRule="auto"/>
              <w:rPr>
                <w:rFonts w:ascii="Arial" w:hAnsi="Arial" w:cs="Arial"/>
                <w:sz w:val="24"/>
                <w:szCs w:val="24"/>
              </w:rPr>
            </w:pPr>
            <w:r w:rsidRPr="00566FF2">
              <w:rPr>
                <w:rFonts w:ascii="Arial" w:hAnsi="Arial" w:cs="Arial"/>
                <w:sz w:val="24"/>
                <w:szCs w:val="24"/>
              </w:rPr>
              <w:t>Actividad para analizar la teoría sintética de la evolución y las propuestas complementarias</w:t>
            </w:r>
          </w:p>
        </w:tc>
      </w:tr>
    </w:tbl>
    <w:p w14:paraId="15245251" w14:textId="77777777" w:rsidR="0020034E" w:rsidRPr="00566FF2" w:rsidRDefault="0020034E" w:rsidP="00566FF2">
      <w:pPr>
        <w:spacing w:line="360" w:lineRule="auto"/>
        <w:rPr>
          <w:rFonts w:ascii="Arial" w:hAnsi="Arial" w:cs="Arial"/>
          <w:sz w:val="24"/>
          <w:szCs w:val="24"/>
          <w:highlight w:val="yellow"/>
        </w:rPr>
      </w:pPr>
    </w:p>
    <w:p w14:paraId="2D76A061" w14:textId="42DAE4E5" w:rsidR="00451F54" w:rsidRPr="00566FF2" w:rsidRDefault="004131CA"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1]</w:t>
      </w:r>
      <w:r w:rsidRPr="00566FF2">
        <w:rPr>
          <w:rFonts w:ascii="Arial" w:hAnsi="Arial" w:cs="Arial"/>
          <w:sz w:val="24"/>
          <w:szCs w:val="24"/>
        </w:rPr>
        <w:t xml:space="preserve"> </w:t>
      </w:r>
      <w:r w:rsidRPr="00566FF2">
        <w:rPr>
          <w:rFonts w:ascii="Arial" w:hAnsi="Arial" w:cs="Arial"/>
          <w:b/>
          <w:sz w:val="24"/>
          <w:szCs w:val="24"/>
        </w:rPr>
        <w:t>4</w:t>
      </w:r>
      <w:r w:rsidR="00451F54" w:rsidRPr="00566FF2">
        <w:rPr>
          <w:rFonts w:ascii="Arial" w:hAnsi="Arial" w:cs="Arial"/>
          <w:b/>
          <w:sz w:val="24"/>
          <w:szCs w:val="24"/>
        </w:rPr>
        <w:t xml:space="preserve"> La especiación</w:t>
      </w:r>
    </w:p>
    <w:p w14:paraId="3AF3707F" w14:textId="02B4EC35" w:rsidR="00335DA7" w:rsidRPr="00566FF2" w:rsidRDefault="004131CA" w:rsidP="00566FF2">
      <w:pPr>
        <w:spacing w:line="360" w:lineRule="auto"/>
        <w:rPr>
          <w:rFonts w:ascii="Arial" w:hAnsi="Arial" w:cs="Arial"/>
          <w:b/>
          <w:sz w:val="24"/>
          <w:szCs w:val="24"/>
        </w:rPr>
      </w:pPr>
      <w:r w:rsidRPr="00566FF2">
        <w:rPr>
          <w:rFonts w:ascii="Arial" w:hAnsi="Arial" w:cs="Arial"/>
          <w:sz w:val="24"/>
          <w:szCs w:val="24"/>
        </w:rPr>
        <w:lastRenderedPageBreak/>
        <w:t>La </w:t>
      </w:r>
      <w:r w:rsidRPr="00566FF2">
        <w:rPr>
          <w:rFonts w:ascii="Arial" w:hAnsi="Arial" w:cs="Arial"/>
          <w:b/>
          <w:bCs/>
          <w:sz w:val="24"/>
          <w:szCs w:val="24"/>
        </w:rPr>
        <w:t>especiación</w:t>
      </w:r>
      <w:r w:rsidRPr="00566FF2">
        <w:rPr>
          <w:rFonts w:ascii="Arial" w:hAnsi="Arial" w:cs="Arial"/>
          <w:sz w:val="24"/>
          <w:szCs w:val="24"/>
        </w:rPr>
        <w:t xml:space="preserve"> es el proceso mediante el cual </w:t>
      </w:r>
      <w:r w:rsidR="00954ED4" w:rsidRPr="00566FF2">
        <w:rPr>
          <w:rFonts w:ascii="Arial" w:hAnsi="Arial" w:cs="Arial"/>
          <w:sz w:val="24"/>
          <w:szCs w:val="24"/>
        </w:rPr>
        <w:t>se </w:t>
      </w:r>
      <w:r w:rsidR="00D80961" w:rsidRPr="00566FF2">
        <w:rPr>
          <w:rFonts w:ascii="Arial" w:hAnsi="Arial" w:cs="Arial"/>
          <w:bCs/>
          <w:sz w:val="24"/>
          <w:szCs w:val="24"/>
        </w:rPr>
        <w:t>gener</w:t>
      </w:r>
      <w:r w:rsidR="00D80961">
        <w:rPr>
          <w:rFonts w:ascii="Arial" w:hAnsi="Arial" w:cs="Arial"/>
          <w:bCs/>
          <w:sz w:val="24"/>
          <w:szCs w:val="24"/>
        </w:rPr>
        <w:t>an</w:t>
      </w:r>
      <w:r w:rsidR="00D80961" w:rsidRPr="00566FF2">
        <w:rPr>
          <w:rFonts w:ascii="Arial" w:hAnsi="Arial" w:cs="Arial"/>
          <w:bCs/>
          <w:sz w:val="24"/>
          <w:szCs w:val="24"/>
        </w:rPr>
        <w:t xml:space="preserve"> </w:t>
      </w:r>
      <w:r w:rsidR="00954ED4" w:rsidRPr="00566FF2">
        <w:rPr>
          <w:rFonts w:ascii="Arial" w:hAnsi="Arial" w:cs="Arial"/>
          <w:bCs/>
          <w:sz w:val="24"/>
          <w:szCs w:val="24"/>
        </w:rPr>
        <w:t>una o varias</w:t>
      </w:r>
      <w:r w:rsidR="00954ED4" w:rsidRPr="00566FF2">
        <w:rPr>
          <w:rFonts w:ascii="Arial" w:hAnsi="Arial" w:cs="Arial"/>
          <w:b/>
          <w:bCs/>
          <w:sz w:val="24"/>
          <w:szCs w:val="24"/>
        </w:rPr>
        <w:t xml:space="preserve"> especies nuevas</w:t>
      </w:r>
      <w:r w:rsidR="00954ED4" w:rsidRPr="00566FF2">
        <w:rPr>
          <w:rFonts w:ascii="Arial" w:hAnsi="Arial" w:cs="Arial"/>
          <w:sz w:val="24"/>
          <w:szCs w:val="24"/>
        </w:rPr>
        <w:t xml:space="preserve"> </w:t>
      </w:r>
      <w:r w:rsidR="00335DA7" w:rsidRPr="00566FF2">
        <w:rPr>
          <w:rFonts w:ascii="Arial" w:hAnsi="Arial" w:cs="Arial"/>
          <w:sz w:val="24"/>
          <w:szCs w:val="24"/>
        </w:rPr>
        <w:t>a partir de una ya existente</w:t>
      </w:r>
      <w:r w:rsidR="00C647C9" w:rsidRPr="00566FF2">
        <w:rPr>
          <w:rFonts w:ascii="Arial" w:hAnsi="Arial" w:cs="Arial"/>
          <w:sz w:val="24"/>
          <w:szCs w:val="24"/>
        </w:rPr>
        <w:t>. Este proceso implica la a</w:t>
      </w:r>
      <w:r w:rsidR="00C647C9" w:rsidRPr="00566FF2">
        <w:rPr>
          <w:rFonts w:ascii="Arial" w:hAnsi="Arial" w:cs="Arial"/>
          <w:sz w:val="24"/>
          <w:szCs w:val="24"/>
          <w:shd w:val="clear" w:color="auto" w:fill="FFFFFF"/>
        </w:rPr>
        <w:t>parición de diferencias entre los organismos</w:t>
      </w:r>
      <w:r w:rsidR="00335DA7" w:rsidRPr="00566FF2">
        <w:rPr>
          <w:rFonts w:ascii="Arial" w:hAnsi="Arial" w:cs="Arial"/>
          <w:sz w:val="24"/>
          <w:szCs w:val="24"/>
          <w:shd w:val="clear" w:color="auto" w:fill="FFFFFF"/>
        </w:rPr>
        <w:t xml:space="preserve"> de una población, </w:t>
      </w:r>
      <w:r w:rsidR="00FD4087" w:rsidRPr="00566FF2">
        <w:rPr>
          <w:rFonts w:ascii="Arial" w:hAnsi="Arial" w:cs="Arial"/>
          <w:sz w:val="24"/>
          <w:szCs w:val="24"/>
          <w:shd w:val="clear" w:color="auto" w:fill="FFFFFF"/>
        </w:rPr>
        <w:t>suficiente</w:t>
      </w:r>
      <w:r w:rsidR="00335DA7" w:rsidRPr="00566FF2">
        <w:rPr>
          <w:rFonts w:ascii="Arial" w:hAnsi="Arial" w:cs="Arial"/>
          <w:sz w:val="24"/>
          <w:szCs w:val="24"/>
          <w:shd w:val="clear" w:color="auto" w:fill="FFFFFF"/>
        </w:rPr>
        <w:t>s</w:t>
      </w:r>
      <w:r w:rsidR="00C647C9" w:rsidRPr="00566FF2">
        <w:rPr>
          <w:rFonts w:ascii="Arial" w:hAnsi="Arial" w:cs="Arial"/>
          <w:sz w:val="24"/>
          <w:szCs w:val="24"/>
          <w:shd w:val="clear" w:color="auto" w:fill="FFFFFF"/>
        </w:rPr>
        <w:t xml:space="preserve"> como para ocasionar su separación definitiva</w:t>
      </w:r>
      <w:r w:rsidRPr="00566FF2">
        <w:rPr>
          <w:rFonts w:ascii="Arial" w:hAnsi="Arial" w:cs="Arial"/>
          <w:sz w:val="24"/>
          <w:szCs w:val="24"/>
        </w:rPr>
        <w:t>.</w:t>
      </w:r>
      <w:r w:rsidR="00D042B7" w:rsidRPr="00566FF2">
        <w:rPr>
          <w:rFonts w:ascii="Arial" w:hAnsi="Arial" w:cs="Arial"/>
          <w:sz w:val="24"/>
          <w:szCs w:val="24"/>
        </w:rPr>
        <w:t xml:space="preserve"> </w:t>
      </w:r>
    </w:p>
    <w:p w14:paraId="282F8803" w14:textId="77777777" w:rsidR="000D227A" w:rsidRPr="00566FF2" w:rsidRDefault="00C647C9" w:rsidP="00566FF2">
      <w:pPr>
        <w:spacing w:line="360" w:lineRule="auto"/>
        <w:rPr>
          <w:rFonts w:ascii="Arial" w:hAnsi="Arial" w:cs="Arial"/>
          <w:b/>
          <w:sz w:val="24"/>
          <w:szCs w:val="24"/>
        </w:rPr>
      </w:pPr>
      <w:r w:rsidRPr="00566FF2">
        <w:rPr>
          <w:rFonts w:ascii="Arial" w:hAnsi="Arial" w:cs="Arial"/>
          <w:sz w:val="24"/>
          <w:szCs w:val="24"/>
        </w:rPr>
        <w:t>La especiación</w:t>
      </w:r>
      <w:r w:rsidR="00D042B7" w:rsidRPr="00566FF2">
        <w:rPr>
          <w:rFonts w:ascii="Arial" w:hAnsi="Arial" w:cs="Arial"/>
          <w:sz w:val="24"/>
          <w:szCs w:val="24"/>
        </w:rPr>
        <w:t xml:space="preserve"> se ha dado durante </w:t>
      </w:r>
      <w:r w:rsidR="00C12618" w:rsidRPr="00566FF2">
        <w:rPr>
          <w:rFonts w:ascii="Arial" w:hAnsi="Arial" w:cs="Arial"/>
          <w:sz w:val="24"/>
          <w:szCs w:val="24"/>
        </w:rPr>
        <w:t>a</w:t>
      </w:r>
      <w:r w:rsidR="00D042B7" w:rsidRPr="00566FF2">
        <w:rPr>
          <w:rFonts w:ascii="Arial" w:hAnsi="Arial" w:cs="Arial"/>
          <w:sz w:val="24"/>
          <w:szCs w:val="24"/>
        </w:rPr>
        <w:t xml:space="preserve">proximadamente 3500 millones de años y es lo que ha </w:t>
      </w:r>
      <w:r w:rsidRPr="00566FF2">
        <w:rPr>
          <w:rFonts w:ascii="Arial" w:hAnsi="Arial" w:cs="Arial"/>
          <w:sz w:val="24"/>
          <w:szCs w:val="24"/>
        </w:rPr>
        <w:t>producido</w:t>
      </w:r>
      <w:r w:rsidR="00335DA7" w:rsidRPr="00566FF2">
        <w:rPr>
          <w:rFonts w:ascii="Arial" w:hAnsi="Arial" w:cs="Arial"/>
          <w:sz w:val="24"/>
          <w:szCs w:val="24"/>
        </w:rPr>
        <w:t xml:space="preserve"> la diversidad de organismos que han existido y</w:t>
      </w:r>
      <w:r w:rsidR="00D042B7" w:rsidRPr="00566FF2">
        <w:rPr>
          <w:rFonts w:ascii="Arial" w:hAnsi="Arial" w:cs="Arial"/>
          <w:sz w:val="24"/>
          <w:szCs w:val="24"/>
        </w:rPr>
        <w:t xml:space="preserve"> que </w:t>
      </w:r>
      <w:r w:rsidRPr="00566FF2">
        <w:rPr>
          <w:rFonts w:ascii="Arial" w:hAnsi="Arial" w:cs="Arial"/>
          <w:sz w:val="24"/>
          <w:szCs w:val="24"/>
        </w:rPr>
        <w:t>hay actualmente</w:t>
      </w:r>
      <w:r w:rsidR="00D042B7" w:rsidRPr="00566FF2">
        <w:rPr>
          <w:rFonts w:ascii="Arial" w:hAnsi="Arial" w:cs="Arial"/>
          <w:sz w:val="24"/>
          <w:szCs w:val="24"/>
        </w:rPr>
        <w:t>.</w:t>
      </w:r>
    </w:p>
    <w:tbl>
      <w:tblPr>
        <w:tblStyle w:val="Tablaconcuadrcula"/>
        <w:tblW w:w="0" w:type="auto"/>
        <w:tblLook w:val="04A0" w:firstRow="1" w:lastRow="0" w:firstColumn="1" w:lastColumn="0" w:noHBand="0" w:noVBand="1"/>
      </w:tblPr>
      <w:tblGrid>
        <w:gridCol w:w="2518"/>
        <w:gridCol w:w="6536"/>
      </w:tblGrid>
      <w:tr w:rsidR="002F7C6E" w:rsidRPr="00566FF2" w14:paraId="02E4B8B5" w14:textId="77777777" w:rsidTr="004A1C3F">
        <w:tc>
          <w:tcPr>
            <w:tcW w:w="9054" w:type="dxa"/>
            <w:gridSpan w:val="2"/>
            <w:shd w:val="clear" w:color="auto" w:fill="000000" w:themeFill="text1"/>
          </w:tcPr>
          <w:p w14:paraId="4281A6B1" w14:textId="77777777" w:rsidR="00A5202B" w:rsidRPr="00566FF2" w:rsidRDefault="00A5202B"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156505E6" w14:textId="77777777" w:rsidTr="004A1C3F">
        <w:tc>
          <w:tcPr>
            <w:tcW w:w="2518" w:type="dxa"/>
          </w:tcPr>
          <w:p w14:paraId="1B8EBA84" w14:textId="77777777" w:rsidR="00A5202B" w:rsidRPr="00566FF2" w:rsidRDefault="00A5202B"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4D962DBA" w14:textId="77777777" w:rsidR="00A5202B" w:rsidRPr="00566FF2" w:rsidRDefault="00A5202B"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_REC200</w:t>
            </w:r>
          </w:p>
        </w:tc>
      </w:tr>
      <w:tr w:rsidR="002F7C6E" w:rsidRPr="00566FF2" w14:paraId="294B4DCA" w14:textId="77777777" w:rsidTr="004A1C3F">
        <w:tc>
          <w:tcPr>
            <w:tcW w:w="2518" w:type="dxa"/>
          </w:tcPr>
          <w:p w14:paraId="5FA00D6A" w14:textId="77777777" w:rsidR="00A5202B" w:rsidRPr="00566FF2" w:rsidRDefault="00A5202B"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1A2F7294" w14:textId="77777777" w:rsidR="00A5202B" w:rsidRPr="00566FF2" w:rsidRDefault="00A5202B" w:rsidP="00566FF2">
            <w:pPr>
              <w:spacing w:line="360" w:lineRule="auto"/>
              <w:rPr>
                <w:rFonts w:ascii="Arial" w:hAnsi="Arial" w:cs="Arial"/>
                <w:sz w:val="24"/>
                <w:szCs w:val="24"/>
              </w:rPr>
            </w:pPr>
            <w:r w:rsidRPr="00566FF2">
              <w:rPr>
                <w:rFonts w:ascii="Arial" w:hAnsi="Arial" w:cs="Arial"/>
                <w:sz w:val="24"/>
                <w:szCs w:val="24"/>
              </w:rPr>
              <w:t>La formación de nuevas especies</w:t>
            </w:r>
          </w:p>
        </w:tc>
      </w:tr>
      <w:tr w:rsidR="002F7C6E" w:rsidRPr="00566FF2" w14:paraId="53AACAB4" w14:textId="77777777" w:rsidTr="004A1C3F">
        <w:tc>
          <w:tcPr>
            <w:tcW w:w="2518" w:type="dxa"/>
          </w:tcPr>
          <w:p w14:paraId="48F416CC" w14:textId="77777777" w:rsidR="00A5202B" w:rsidRPr="00566FF2" w:rsidRDefault="00A5202B"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571B76D6" w14:textId="77777777" w:rsidR="00A5202B" w:rsidRPr="00566FF2" w:rsidRDefault="00A5202B" w:rsidP="00566FF2">
            <w:pPr>
              <w:spacing w:line="360" w:lineRule="auto"/>
              <w:rPr>
                <w:rFonts w:ascii="Arial" w:hAnsi="Arial" w:cs="Arial"/>
                <w:sz w:val="24"/>
                <w:szCs w:val="24"/>
              </w:rPr>
            </w:pPr>
            <w:r w:rsidRPr="00566FF2">
              <w:rPr>
                <w:rFonts w:ascii="Arial" w:hAnsi="Arial" w:cs="Arial"/>
                <w:sz w:val="24"/>
                <w:szCs w:val="24"/>
              </w:rPr>
              <w:t>Interactivo que permite identificar las condiciones necesarias para la especiación</w:t>
            </w:r>
          </w:p>
        </w:tc>
      </w:tr>
    </w:tbl>
    <w:p w14:paraId="5A2F48DC" w14:textId="77777777" w:rsidR="00A5202B" w:rsidRPr="00566FF2" w:rsidRDefault="00A5202B" w:rsidP="00566FF2">
      <w:pPr>
        <w:spacing w:line="360" w:lineRule="auto"/>
        <w:rPr>
          <w:rFonts w:ascii="Arial" w:hAnsi="Arial" w:cs="Arial"/>
          <w:sz w:val="24"/>
          <w:szCs w:val="24"/>
        </w:rPr>
      </w:pPr>
    </w:p>
    <w:p w14:paraId="1A5FAA57" w14:textId="76D341A3" w:rsidR="00FE204C" w:rsidRPr="00566FF2" w:rsidRDefault="00FE204C" w:rsidP="00566FF2">
      <w:pPr>
        <w:spacing w:line="360" w:lineRule="auto"/>
        <w:rPr>
          <w:rFonts w:ascii="Arial" w:hAnsi="Arial" w:cs="Arial"/>
          <w:sz w:val="24"/>
          <w:szCs w:val="24"/>
        </w:rPr>
      </w:pPr>
      <w:r w:rsidRPr="00566FF2">
        <w:rPr>
          <w:rFonts w:ascii="Arial" w:hAnsi="Arial" w:cs="Arial"/>
          <w:sz w:val="24"/>
          <w:szCs w:val="24"/>
        </w:rPr>
        <w:t>Hay</w:t>
      </w:r>
      <w:r w:rsidR="00867D14" w:rsidRPr="00566FF2">
        <w:rPr>
          <w:rFonts w:ascii="Arial" w:hAnsi="Arial" w:cs="Arial"/>
          <w:sz w:val="24"/>
          <w:szCs w:val="24"/>
        </w:rPr>
        <w:t xml:space="preserve"> dos formas principales de especiación</w:t>
      </w:r>
      <w:r w:rsidRPr="00566FF2">
        <w:rPr>
          <w:rFonts w:ascii="Arial" w:hAnsi="Arial" w:cs="Arial"/>
          <w:sz w:val="24"/>
          <w:szCs w:val="24"/>
        </w:rPr>
        <w:t xml:space="preserve">: en la primera, llamada </w:t>
      </w:r>
      <w:r w:rsidRPr="00566FF2">
        <w:rPr>
          <w:rFonts w:ascii="Arial" w:hAnsi="Arial" w:cs="Arial"/>
          <w:b/>
          <w:sz w:val="24"/>
          <w:szCs w:val="24"/>
        </w:rPr>
        <w:t>evolución filética</w:t>
      </w:r>
      <w:r w:rsidRPr="00566FF2">
        <w:rPr>
          <w:rFonts w:ascii="Arial" w:hAnsi="Arial" w:cs="Arial"/>
          <w:sz w:val="24"/>
          <w:szCs w:val="24"/>
        </w:rPr>
        <w:t xml:space="preserve"> o </w:t>
      </w:r>
      <w:r w:rsidRPr="00566FF2">
        <w:rPr>
          <w:rFonts w:ascii="Arial" w:hAnsi="Arial" w:cs="Arial"/>
          <w:b/>
          <w:sz w:val="24"/>
          <w:szCs w:val="24"/>
        </w:rPr>
        <w:t>anagénesis</w:t>
      </w:r>
      <w:r w:rsidRPr="00566FF2">
        <w:rPr>
          <w:rFonts w:ascii="Arial" w:hAnsi="Arial" w:cs="Arial"/>
          <w:sz w:val="24"/>
          <w:szCs w:val="24"/>
        </w:rPr>
        <w:t xml:space="preserve">, una especie se convierte en otra a medida que evoluciona. </w:t>
      </w:r>
      <w:r w:rsidR="003B1BB8" w:rsidRPr="00566FF2">
        <w:rPr>
          <w:rFonts w:ascii="Arial" w:hAnsi="Arial" w:cs="Arial"/>
          <w:sz w:val="24"/>
          <w:szCs w:val="24"/>
        </w:rPr>
        <w:t>Cuando se han acumulado suficientes cambios, se puede considerar que la especie original ha desaparecido</w:t>
      </w:r>
      <w:r w:rsidRPr="00566FF2">
        <w:rPr>
          <w:rFonts w:ascii="Arial" w:hAnsi="Arial" w:cs="Arial"/>
          <w:sz w:val="24"/>
          <w:szCs w:val="24"/>
        </w:rPr>
        <w:t xml:space="preserve">, y </w:t>
      </w:r>
      <w:r w:rsidR="003B1BB8" w:rsidRPr="00566FF2">
        <w:rPr>
          <w:rFonts w:ascii="Arial" w:hAnsi="Arial" w:cs="Arial"/>
          <w:sz w:val="24"/>
          <w:szCs w:val="24"/>
        </w:rPr>
        <w:t>ha sido</w:t>
      </w:r>
      <w:r w:rsidRPr="00566FF2">
        <w:rPr>
          <w:rFonts w:ascii="Arial" w:hAnsi="Arial" w:cs="Arial"/>
          <w:sz w:val="24"/>
          <w:szCs w:val="24"/>
        </w:rPr>
        <w:t xml:space="preserve"> reemplazada por </w:t>
      </w:r>
      <w:r w:rsidR="003B1BB8" w:rsidRPr="00566FF2">
        <w:rPr>
          <w:rFonts w:ascii="Arial" w:hAnsi="Arial" w:cs="Arial"/>
          <w:sz w:val="24"/>
          <w:szCs w:val="24"/>
        </w:rPr>
        <w:t>una</w:t>
      </w:r>
      <w:r w:rsidR="00F94788" w:rsidRPr="00566FF2">
        <w:rPr>
          <w:rFonts w:ascii="Arial" w:hAnsi="Arial" w:cs="Arial"/>
          <w:sz w:val="24"/>
          <w:szCs w:val="24"/>
        </w:rPr>
        <w:t xml:space="preserve"> nueva</w:t>
      </w:r>
    </w:p>
    <w:p w14:paraId="0BBE1C3B" w14:textId="5B9102EE" w:rsidR="00AA06ED" w:rsidRPr="00566FF2" w:rsidRDefault="00AA06ED" w:rsidP="00566FF2">
      <w:pPr>
        <w:spacing w:line="360" w:lineRule="auto"/>
        <w:rPr>
          <w:rFonts w:ascii="Arial" w:hAnsi="Arial" w:cs="Arial"/>
          <w:sz w:val="24"/>
          <w:szCs w:val="24"/>
        </w:rPr>
      </w:pPr>
      <w:r w:rsidRPr="00566FF2">
        <w:rPr>
          <w:rFonts w:ascii="Arial" w:hAnsi="Arial" w:cs="Arial"/>
          <w:sz w:val="24"/>
          <w:szCs w:val="24"/>
        </w:rPr>
        <w:t xml:space="preserve">La segunda forma de evolución, llamada </w:t>
      </w:r>
      <w:r w:rsidRPr="00566FF2">
        <w:rPr>
          <w:rFonts w:ascii="Arial" w:hAnsi="Arial" w:cs="Arial"/>
          <w:b/>
          <w:sz w:val="24"/>
          <w:szCs w:val="24"/>
        </w:rPr>
        <w:t>cladogénesis</w:t>
      </w:r>
      <w:r w:rsidRPr="00566FF2">
        <w:rPr>
          <w:rFonts w:ascii="Arial" w:hAnsi="Arial" w:cs="Arial"/>
          <w:sz w:val="24"/>
          <w:szCs w:val="24"/>
        </w:rPr>
        <w:t>, es la más imp</w:t>
      </w:r>
      <w:r w:rsidR="00F94788" w:rsidRPr="00566FF2">
        <w:rPr>
          <w:rFonts w:ascii="Arial" w:hAnsi="Arial" w:cs="Arial"/>
          <w:sz w:val="24"/>
          <w:szCs w:val="24"/>
        </w:rPr>
        <w:t xml:space="preserve">ortante en biología, y consiste en la </w:t>
      </w:r>
      <w:r w:rsidR="003B1BB8" w:rsidRPr="00566FF2">
        <w:rPr>
          <w:rFonts w:ascii="Arial" w:hAnsi="Arial" w:cs="Arial"/>
          <w:sz w:val="24"/>
          <w:szCs w:val="24"/>
        </w:rPr>
        <w:t>bifurcación de una especie, es decir, su separación en dos especies diferentes.</w:t>
      </w:r>
    </w:p>
    <w:p w14:paraId="630B0838" w14:textId="2B35EC65" w:rsidR="000535A8" w:rsidRPr="00566FF2" w:rsidRDefault="003B1BB8" w:rsidP="00566FF2">
      <w:pPr>
        <w:spacing w:line="360" w:lineRule="auto"/>
        <w:rPr>
          <w:rFonts w:ascii="Arial" w:hAnsi="Arial" w:cs="Arial"/>
          <w:sz w:val="24"/>
          <w:szCs w:val="24"/>
        </w:rPr>
      </w:pPr>
      <w:r w:rsidRPr="00566FF2">
        <w:rPr>
          <w:rFonts w:ascii="Arial" w:hAnsi="Arial" w:cs="Arial"/>
          <w:sz w:val="24"/>
          <w:szCs w:val="24"/>
          <w:lang w:val="es-ES_tradnl"/>
        </w:rPr>
        <w:t>Se considera que se ha formado una</w:t>
      </w:r>
      <w:r w:rsidR="001F1632" w:rsidRPr="00566FF2">
        <w:rPr>
          <w:rFonts w:ascii="Arial" w:hAnsi="Arial" w:cs="Arial"/>
          <w:sz w:val="24"/>
          <w:szCs w:val="24"/>
          <w:lang w:val="es-ES_tradnl"/>
        </w:rPr>
        <w:t xml:space="preserve"> nueva especie</w:t>
      </w:r>
      <w:r w:rsidR="00335DA7" w:rsidRPr="00566FF2">
        <w:rPr>
          <w:rFonts w:ascii="Arial" w:hAnsi="Arial" w:cs="Arial"/>
          <w:sz w:val="24"/>
          <w:szCs w:val="24"/>
          <w:lang w:val="es-ES_tradnl"/>
        </w:rPr>
        <w:t xml:space="preserve"> </w:t>
      </w:r>
      <w:r w:rsidRPr="00566FF2">
        <w:rPr>
          <w:rFonts w:ascii="Arial" w:hAnsi="Arial" w:cs="Arial"/>
          <w:sz w:val="24"/>
          <w:szCs w:val="24"/>
          <w:lang w:val="es-ES_tradnl"/>
        </w:rPr>
        <w:t xml:space="preserve">por cladogénesis </w:t>
      </w:r>
      <w:r w:rsidR="00335DA7" w:rsidRPr="00566FF2">
        <w:rPr>
          <w:rFonts w:ascii="Arial" w:hAnsi="Arial" w:cs="Arial"/>
          <w:sz w:val="24"/>
          <w:szCs w:val="24"/>
          <w:lang w:val="es-ES_tradnl"/>
        </w:rPr>
        <w:t>cuando hay una población</w:t>
      </w:r>
      <w:r w:rsidR="001F1632" w:rsidRPr="00566FF2">
        <w:rPr>
          <w:rFonts w:ascii="Arial" w:hAnsi="Arial" w:cs="Arial"/>
          <w:sz w:val="24"/>
          <w:szCs w:val="24"/>
          <w:lang w:val="es-ES_tradnl"/>
        </w:rPr>
        <w:t xml:space="preserve"> cuyos individuos</w:t>
      </w:r>
      <w:r w:rsidR="00335DA7" w:rsidRPr="00566FF2">
        <w:rPr>
          <w:rFonts w:ascii="Arial" w:hAnsi="Arial" w:cs="Arial"/>
          <w:sz w:val="24"/>
          <w:szCs w:val="24"/>
          <w:lang w:val="es-ES_tradnl"/>
        </w:rPr>
        <w:t xml:space="preserve"> se cruzan entre sí,</w:t>
      </w:r>
      <w:r w:rsidR="001F1632" w:rsidRPr="00566FF2">
        <w:rPr>
          <w:rFonts w:ascii="Arial" w:hAnsi="Arial" w:cs="Arial"/>
          <w:sz w:val="24"/>
          <w:szCs w:val="24"/>
          <w:lang w:val="es-ES_tradnl"/>
        </w:rPr>
        <w:t xml:space="preserve"> </w:t>
      </w:r>
      <w:r w:rsidR="004E07DF" w:rsidRPr="00566FF2">
        <w:rPr>
          <w:rFonts w:ascii="Arial" w:hAnsi="Arial" w:cs="Arial"/>
          <w:sz w:val="24"/>
          <w:szCs w:val="24"/>
        </w:rPr>
        <w:t>p</w:t>
      </w:r>
      <w:r w:rsidR="00335DA7" w:rsidRPr="00566FF2">
        <w:rPr>
          <w:rFonts w:ascii="Arial" w:hAnsi="Arial" w:cs="Arial"/>
          <w:sz w:val="24"/>
          <w:szCs w:val="24"/>
        </w:rPr>
        <w:t>ero no con los de otras poblaciones,</w:t>
      </w:r>
      <w:r w:rsidRPr="00566FF2">
        <w:rPr>
          <w:rFonts w:ascii="Arial" w:hAnsi="Arial" w:cs="Arial"/>
          <w:sz w:val="24"/>
          <w:szCs w:val="24"/>
        </w:rPr>
        <w:t xml:space="preserve"> y mantienen su propia </w:t>
      </w:r>
      <w:r w:rsidR="004E07DF" w:rsidRPr="00566FF2">
        <w:rPr>
          <w:rFonts w:ascii="Arial" w:hAnsi="Arial" w:cs="Arial"/>
          <w:sz w:val="24"/>
          <w:szCs w:val="24"/>
        </w:rPr>
        <w:t>identidad</w:t>
      </w:r>
      <w:r w:rsidRPr="00566FF2">
        <w:rPr>
          <w:rFonts w:ascii="Arial" w:hAnsi="Arial" w:cs="Arial"/>
          <w:sz w:val="24"/>
          <w:szCs w:val="24"/>
        </w:rPr>
        <w:t>,</w:t>
      </w:r>
      <w:r w:rsidR="004E07DF" w:rsidRPr="00566FF2">
        <w:rPr>
          <w:rFonts w:ascii="Arial" w:hAnsi="Arial" w:cs="Arial"/>
          <w:sz w:val="24"/>
          <w:szCs w:val="24"/>
        </w:rPr>
        <w:t xml:space="preserve"> diferenciada de la de </w:t>
      </w:r>
      <w:r w:rsidR="00A40A02" w:rsidRPr="00566FF2">
        <w:rPr>
          <w:rFonts w:ascii="Arial" w:hAnsi="Arial" w:cs="Arial"/>
          <w:sz w:val="24"/>
          <w:szCs w:val="24"/>
        </w:rPr>
        <w:t xml:space="preserve">los individuos de </w:t>
      </w:r>
      <w:r w:rsidR="004E07DF" w:rsidRPr="00566FF2">
        <w:rPr>
          <w:rFonts w:ascii="Arial" w:hAnsi="Arial" w:cs="Arial"/>
          <w:sz w:val="24"/>
          <w:szCs w:val="24"/>
        </w:rPr>
        <w:t>otros grupos.</w:t>
      </w:r>
      <w:r w:rsidR="00776940" w:rsidRPr="00566FF2">
        <w:rPr>
          <w:rFonts w:ascii="Arial" w:hAnsi="Arial" w:cs="Arial"/>
          <w:sz w:val="24"/>
          <w:szCs w:val="24"/>
        </w:rPr>
        <w:t xml:space="preserve"> </w:t>
      </w:r>
    </w:p>
    <w:p w14:paraId="3947468D" w14:textId="71D67183" w:rsidR="00DD11B7" w:rsidRPr="00566FF2" w:rsidRDefault="004131CA" w:rsidP="00566FF2">
      <w:pPr>
        <w:spacing w:line="360" w:lineRule="auto"/>
        <w:rPr>
          <w:rFonts w:ascii="Arial" w:hAnsi="Arial" w:cs="Arial"/>
          <w:sz w:val="24"/>
          <w:szCs w:val="24"/>
        </w:rPr>
      </w:pPr>
      <w:r w:rsidRPr="00566FF2">
        <w:rPr>
          <w:rFonts w:ascii="Arial" w:hAnsi="Arial" w:cs="Arial"/>
          <w:sz w:val="24"/>
          <w:szCs w:val="24"/>
        </w:rPr>
        <w:t>Para que se produzcan nuevas especies</w:t>
      </w:r>
      <w:r w:rsidR="003B1BB8" w:rsidRPr="00566FF2">
        <w:rPr>
          <w:rFonts w:ascii="Arial" w:hAnsi="Arial" w:cs="Arial"/>
          <w:sz w:val="24"/>
          <w:szCs w:val="24"/>
        </w:rPr>
        <w:t xml:space="preserve"> por cladogénesis</w:t>
      </w:r>
      <w:r w:rsidRPr="00566FF2">
        <w:rPr>
          <w:rFonts w:ascii="Arial" w:hAnsi="Arial" w:cs="Arial"/>
          <w:sz w:val="24"/>
          <w:szCs w:val="24"/>
        </w:rPr>
        <w:t xml:space="preserve"> tienen que combinarse dos procesos</w:t>
      </w:r>
      <w:r w:rsidR="00335DA7" w:rsidRPr="00566FF2">
        <w:rPr>
          <w:rFonts w:ascii="Arial" w:hAnsi="Arial" w:cs="Arial"/>
          <w:sz w:val="24"/>
          <w:szCs w:val="24"/>
        </w:rPr>
        <w:t>:</w:t>
      </w:r>
      <w:r w:rsidR="00954ED4" w:rsidRPr="00566FF2">
        <w:rPr>
          <w:rFonts w:ascii="Arial" w:hAnsi="Arial" w:cs="Arial"/>
          <w:sz w:val="24"/>
          <w:szCs w:val="24"/>
        </w:rPr>
        <w:t xml:space="preserve"> </w:t>
      </w:r>
      <w:r w:rsidR="00D042B7" w:rsidRPr="00566FF2">
        <w:rPr>
          <w:rFonts w:ascii="Arial" w:hAnsi="Arial" w:cs="Arial"/>
          <w:sz w:val="24"/>
          <w:szCs w:val="24"/>
        </w:rPr>
        <w:t xml:space="preserve">el </w:t>
      </w:r>
      <w:r w:rsidR="00335DA7" w:rsidRPr="00566FF2">
        <w:rPr>
          <w:rFonts w:ascii="Arial" w:hAnsi="Arial" w:cs="Arial"/>
          <w:b/>
          <w:sz w:val="24"/>
          <w:szCs w:val="24"/>
        </w:rPr>
        <w:t>aislamiento</w:t>
      </w:r>
      <w:r w:rsidR="00132564" w:rsidRPr="00566FF2">
        <w:rPr>
          <w:rFonts w:ascii="Arial" w:hAnsi="Arial" w:cs="Arial"/>
          <w:sz w:val="24"/>
          <w:szCs w:val="24"/>
        </w:rPr>
        <w:t xml:space="preserve"> de las poblaciones y la </w:t>
      </w:r>
      <w:r w:rsidR="00132564" w:rsidRPr="00566FF2">
        <w:rPr>
          <w:rFonts w:ascii="Arial" w:hAnsi="Arial" w:cs="Arial"/>
          <w:b/>
          <w:sz w:val="24"/>
          <w:szCs w:val="24"/>
        </w:rPr>
        <w:t>divergencia genética</w:t>
      </w:r>
      <w:r w:rsidR="00132564" w:rsidRPr="00566FF2">
        <w:rPr>
          <w:rFonts w:ascii="Arial" w:hAnsi="Arial" w:cs="Arial"/>
          <w:sz w:val="24"/>
          <w:szCs w:val="24"/>
        </w:rPr>
        <w:t>.</w:t>
      </w:r>
    </w:p>
    <w:p w14:paraId="7E6A72E0" w14:textId="77777777" w:rsidR="002C6A6A" w:rsidRPr="00566FF2" w:rsidRDefault="004131CA" w:rsidP="00566FF2">
      <w:pPr>
        <w:numPr>
          <w:ilvl w:val="0"/>
          <w:numId w:val="31"/>
        </w:numPr>
        <w:spacing w:line="360" w:lineRule="auto"/>
        <w:rPr>
          <w:rFonts w:ascii="Arial" w:hAnsi="Arial" w:cs="Arial"/>
          <w:sz w:val="24"/>
          <w:szCs w:val="24"/>
        </w:rPr>
      </w:pPr>
      <w:r w:rsidRPr="00566FF2">
        <w:rPr>
          <w:rFonts w:ascii="Arial" w:hAnsi="Arial" w:cs="Arial"/>
          <w:sz w:val="24"/>
          <w:szCs w:val="24"/>
        </w:rPr>
        <w:t>El </w:t>
      </w:r>
      <w:r w:rsidRPr="00566FF2">
        <w:rPr>
          <w:rFonts w:ascii="Arial" w:hAnsi="Arial" w:cs="Arial"/>
          <w:b/>
          <w:bCs/>
          <w:sz w:val="24"/>
          <w:szCs w:val="24"/>
        </w:rPr>
        <w:t xml:space="preserve">aislamiento </w:t>
      </w:r>
      <w:r w:rsidR="002C6A6A" w:rsidRPr="00566FF2">
        <w:rPr>
          <w:rFonts w:ascii="Arial" w:hAnsi="Arial" w:cs="Arial"/>
          <w:b/>
          <w:bCs/>
          <w:sz w:val="24"/>
          <w:szCs w:val="24"/>
        </w:rPr>
        <w:t>de las poblaciones</w:t>
      </w:r>
      <w:r w:rsidR="002C6A6A" w:rsidRPr="00566FF2">
        <w:rPr>
          <w:rFonts w:ascii="Arial" w:hAnsi="Arial" w:cs="Arial"/>
          <w:sz w:val="24"/>
          <w:szCs w:val="24"/>
        </w:rPr>
        <w:t xml:space="preserve"> </w:t>
      </w:r>
      <w:r w:rsidR="001314EB" w:rsidRPr="00566FF2">
        <w:rPr>
          <w:rFonts w:ascii="Arial" w:hAnsi="Arial" w:cs="Arial"/>
          <w:sz w:val="24"/>
          <w:szCs w:val="24"/>
        </w:rPr>
        <w:t>significa que los miembros de dos o más poblaciones distintas no pueden reproducirse entre sí. U</w:t>
      </w:r>
      <w:r w:rsidR="002C6A6A" w:rsidRPr="00566FF2">
        <w:rPr>
          <w:rFonts w:ascii="Arial" w:hAnsi="Arial" w:cs="Arial"/>
          <w:sz w:val="24"/>
          <w:szCs w:val="24"/>
        </w:rPr>
        <w:t>na pob</w:t>
      </w:r>
      <w:r w:rsidR="00132564" w:rsidRPr="00566FF2">
        <w:rPr>
          <w:rFonts w:ascii="Arial" w:hAnsi="Arial" w:cs="Arial"/>
          <w:sz w:val="24"/>
          <w:szCs w:val="24"/>
        </w:rPr>
        <w:t xml:space="preserve">lación </w:t>
      </w:r>
      <w:r w:rsidR="00132564" w:rsidRPr="00566FF2">
        <w:rPr>
          <w:rFonts w:ascii="Arial" w:hAnsi="Arial" w:cs="Arial"/>
          <w:sz w:val="24"/>
          <w:szCs w:val="24"/>
        </w:rPr>
        <w:lastRenderedPageBreak/>
        <w:t>aislada del resto</w:t>
      </w:r>
      <w:r w:rsidR="001314EB" w:rsidRPr="00566FF2">
        <w:rPr>
          <w:rFonts w:ascii="Arial" w:hAnsi="Arial" w:cs="Arial"/>
          <w:sz w:val="24"/>
          <w:szCs w:val="24"/>
        </w:rPr>
        <w:t xml:space="preserve"> evolucionará</w:t>
      </w:r>
      <w:r w:rsidR="002C6A6A" w:rsidRPr="00566FF2">
        <w:rPr>
          <w:rFonts w:ascii="Arial" w:hAnsi="Arial" w:cs="Arial"/>
          <w:sz w:val="24"/>
          <w:szCs w:val="24"/>
        </w:rPr>
        <w:t xml:space="preserve"> de manera distinta, porque se interrum</w:t>
      </w:r>
      <w:r w:rsidR="00132564" w:rsidRPr="00566FF2">
        <w:rPr>
          <w:rFonts w:ascii="Arial" w:hAnsi="Arial" w:cs="Arial"/>
          <w:sz w:val="24"/>
          <w:szCs w:val="24"/>
        </w:rPr>
        <w:t>pe el intercambio genético, e</w:t>
      </w:r>
      <w:r w:rsidR="001314EB" w:rsidRPr="00566FF2">
        <w:rPr>
          <w:rFonts w:ascii="Arial" w:hAnsi="Arial" w:cs="Arial"/>
          <w:sz w:val="24"/>
          <w:szCs w:val="24"/>
        </w:rPr>
        <w:t>s decir, las mutaciones que surjan en u</w:t>
      </w:r>
      <w:r w:rsidR="00132564" w:rsidRPr="00566FF2">
        <w:rPr>
          <w:rFonts w:ascii="Arial" w:hAnsi="Arial" w:cs="Arial"/>
          <w:sz w:val="24"/>
          <w:szCs w:val="24"/>
        </w:rPr>
        <w:t>na población no se compartirán con</w:t>
      </w:r>
      <w:r w:rsidR="001314EB" w:rsidRPr="00566FF2">
        <w:rPr>
          <w:rFonts w:ascii="Arial" w:hAnsi="Arial" w:cs="Arial"/>
          <w:sz w:val="24"/>
          <w:szCs w:val="24"/>
        </w:rPr>
        <w:t xml:space="preserve"> las </w:t>
      </w:r>
      <w:r w:rsidR="00132564" w:rsidRPr="00566FF2">
        <w:rPr>
          <w:rFonts w:ascii="Arial" w:hAnsi="Arial" w:cs="Arial"/>
          <w:sz w:val="24"/>
          <w:szCs w:val="24"/>
        </w:rPr>
        <w:t>demás</w:t>
      </w:r>
      <w:r w:rsidR="001314EB" w:rsidRPr="00566FF2">
        <w:rPr>
          <w:rFonts w:ascii="Arial" w:hAnsi="Arial" w:cs="Arial"/>
          <w:sz w:val="24"/>
          <w:szCs w:val="24"/>
        </w:rPr>
        <w:t xml:space="preserve">. </w:t>
      </w:r>
      <w:r w:rsidR="00205DC2" w:rsidRPr="00566FF2">
        <w:rPr>
          <w:rFonts w:ascii="Arial" w:hAnsi="Arial" w:cs="Arial"/>
          <w:sz w:val="24"/>
          <w:szCs w:val="24"/>
        </w:rPr>
        <w:t>El aislamiento p</w:t>
      </w:r>
      <w:r w:rsidR="002C6A6A" w:rsidRPr="00566FF2">
        <w:rPr>
          <w:rFonts w:ascii="Arial" w:hAnsi="Arial" w:cs="Arial"/>
          <w:sz w:val="24"/>
          <w:szCs w:val="24"/>
        </w:rPr>
        <w:t>uede ser geográfico o reproductivo.</w:t>
      </w:r>
    </w:p>
    <w:p w14:paraId="54C5EB8B" w14:textId="4ACD9AA3" w:rsidR="007470C8" w:rsidRPr="00566FF2" w:rsidRDefault="002C6A6A" w:rsidP="00566FF2">
      <w:pPr>
        <w:numPr>
          <w:ilvl w:val="0"/>
          <w:numId w:val="31"/>
        </w:numPr>
        <w:tabs>
          <w:tab w:val="clear" w:pos="720"/>
          <w:tab w:val="num" w:pos="1134"/>
        </w:tabs>
        <w:spacing w:line="360" w:lineRule="auto"/>
        <w:ind w:left="1134" w:firstLine="0"/>
        <w:rPr>
          <w:rFonts w:ascii="Arial" w:hAnsi="Arial" w:cs="Arial"/>
          <w:sz w:val="24"/>
          <w:szCs w:val="24"/>
        </w:rPr>
      </w:pPr>
      <w:r w:rsidRPr="00566FF2">
        <w:rPr>
          <w:rFonts w:ascii="Arial" w:hAnsi="Arial" w:cs="Arial"/>
          <w:sz w:val="24"/>
          <w:szCs w:val="24"/>
        </w:rPr>
        <w:t xml:space="preserve"> El </w:t>
      </w:r>
      <w:r w:rsidRPr="00566FF2">
        <w:rPr>
          <w:rFonts w:ascii="Arial" w:hAnsi="Arial" w:cs="Arial"/>
          <w:b/>
          <w:sz w:val="24"/>
          <w:szCs w:val="24"/>
        </w:rPr>
        <w:t>aislamiento</w:t>
      </w:r>
      <w:r w:rsidRPr="00566FF2">
        <w:rPr>
          <w:rFonts w:ascii="Arial" w:hAnsi="Arial" w:cs="Arial"/>
          <w:sz w:val="24"/>
          <w:szCs w:val="24"/>
        </w:rPr>
        <w:t xml:space="preserve"> </w:t>
      </w:r>
      <w:r w:rsidR="000328F9" w:rsidRPr="00566FF2">
        <w:rPr>
          <w:rFonts w:ascii="Arial" w:hAnsi="Arial" w:cs="Arial"/>
          <w:b/>
          <w:bCs/>
          <w:sz w:val="24"/>
          <w:szCs w:val="24"/>
        </w:rPr>
        <w:t>geográfico</w:t>
      </w:r>
      <w:r w:rsidR="009C5F31" w:rsidRPr="00566FF2">
        <w:rPr>
          <w:rFonts w:ascii="Arial" w:hAnsi="Arial" w:cs="Arial"/>
          <w:b/>
          <w:bCs/>
          <w:sz w:val="24"/>
          <w:szCs w:val="24"/>
        </w:rPr>
        <w:t xml:space="preserve"> </w:t>
      </w:r>
      <w:r w:rsidR="009C5F31" w:rsidRPr="00566FF2">
        <w:rPr>
          <w:rFonts w:ascii="Arial" w:hAnsi="Arial" w:cs="Arial"/>
          <w:bCs/>
          <w:sz w:val="24"/>
          <w:szCs w:val="24"/>
        </w:rPr>
        <w:t>s</w:t>
      </w:r>
      <w:r w:rsidRPr="00566FF2">
        <w:rPr>
          <w:rFonts w:ascii="Arial" w:hAnsi="Arial" w:cs="Arial"/>
          <w:sz w:val="24"/>
          <w:szCs w:val="24"/>
        </w:rPr>
        <w:t xml:space="preserve">e produce </w:t>
      </w:r>
      <w:r w:rsidR="00132564" w:rsidRPr="00566FF2">
        <w:rPr>
          <w:rFonts w:ascii="Arial" w:hAnsi="Arial" w:cs="Arial"/>
          <w:sz w:val="24"/>
          <w:szCs w:val="24"/>
        </w:rPr>
        <w:t>porque las poblaciones de una</w:t>
      </w:r>
      <w:r w:rsidR="004131CA" w:rsidRPr="00566FF2">
        <w:rPr>
          <w:rFonts w:ascii="Arial" w:hAnsi="Arial" w:cs="Arial"/>
          <w:sz w:val="24"/>
          <w:szCs w:val="24"/>
        </w:rPr>
        <w:t xml:space="preserve"> misma especie qued</w:t>
      </w:r>
      <w:r w:rsidRPr="00566FF2">
        <w:rPr>
          <w:rFonts w:ascii="Arial" w:hAnsi="Arial" w:cs="Arial"/>
          <w:sz w:val="24"/>
          <w:szCs w:val="24"/>
        </w:rPr>
        <w:t>a</w:t>
      </w:r>
      <w:r w:rsidR="004131CA" w:rsidRPr="00566FF2">
        <w:rPr>
          <w:rFonts w:ascii="Arial" w:hAnsi="Arial" w:cs="Arial"/>
          <w:sz w:val="24"/>
          <w:szCs w:val="24"/>
        </w:rPr>
        <w:t>n </w:t>
      </w:r>
      <w:r w:rsidR="004131CA" w:rsidRPr="00566FF2">
        <w:rPr>
          <w:rFonts w:ascii="Arial" w:hAnsi="Arial" w:cs="Arial"/>
          <w:b/>
          <w:bCs/>
          <w:sz w:val="24"/>
          <w:szCs w:val="24"/>
        </w:rPr>
        <w:t xml:space="preserve">separadas </w:t>
      </w:r>
      <w:r w:rsidR="004131CA" w:rsidRPr="00566FF2">
        <w:rPr>
          <w:rFonts w:ascii="Arial" w:hAnsi="Arial" w:cs="Arial"/>
          <w:sz w:val="24"/>
          <w:szCs w:val="24"/>
        </w:rPr>
        <w:t xml:space="preserve">por alguna barrera </w:t>
      </w:r>
      <w:r w:rsidR="001314EB" w:rsidRPr="00566FF2">
        <w:rPr>
          <w:rFonts w:ascii="Arial" w:hAnsi="Arial" w:cs="Arial"/>
          <w:sz w:val="24"/>
          <w:szCs w:val="24"/>
        </w:rPr>
        <w:t>física</w:t>
      </w:r>
      <w:r w:rsidR="00132564" w:rsidRPr="00566FF2">
        <w:rPr>
          <w:rFonts w:ascii="Arial" w:hAnsi="Arial" w:cs="Arial"/>
          <w:sz w:val="24"/>
          <w:szCs w:val="24"/>
        </w:rPr>
        <w:t>,</w:t>
      </w:r>
      <w:r w:rsidR="001314EB" w:rsidRPr="00566FF2">
        <w:rPr>
          <w:rFonts w:ascii="Arial" w:hAnsi="Arial" w:cs="Arial"/>
          <w:sz w:val="24"/>
          <w:szCs w:val="24"/>
        </w:rPr>
        <w:t xml:space="preserve"> </w:t>
      </w:r>
      <w:r w:rsidR="004131CA" w:rsidRPr="00566FF2">
        <w:rPr>
          <w:rFonts w:ascii="Arial" w:hAnsi="Arial" w:cs="Arial"/>
          <w:sz w:val="24"/>
          <w:szCs w:val="24"/>
        </w:rPr>
        <w:t>como un mar, una cordillera</w:t>
      </w:r>
      <w:r w:rsidR="00205DC2" w:rsidRPr="00566FF2">
        <w:rPr>
          <w:rFonts w:ascii="Arial" w:hAnsi="Arial" w:cs="Arial"/>
          <w:sz w:val="24"/>
          <w:szCs w:val="24"/>
        </w:rPr>
        <w:t xml:space="preserve"> o</w:t>
      </w:r>
      <w:r w:rsidR="000328F9" w:rsidRPr="00566FF2">
        <w:rPr>
          <w:rFonts w:ascii="Arial" w:hAnsi="Arial" w:cs="Arial"/>
          <w:sz w:val="24"/>
          <w:szCs w:val="24"/>
        </w:rPr>
        <w:t xml:space="preserve"> </w:t>
      </w:r>
      <w:r w:rsidR="001314EB" w:rsidRPr="00566FF2">
        <w:rPr>
          <w:rFonts w:ascii="Arial" w:hAnsi="Arial" w:cs="Arial"/>
          <w:sz w:val="24"/>
          <w:szCs w:val="24"/>
        </w:rPr>
        <w:t>la lava de un volcán</w:t>
      </w:r>
      <w:r w:rsidR="00132564" w:rsidRPr="00566FF2">
        <w:rPr>
          <w:rFonts w:ascii="Arial" w:hAnsi="Arial" w:cs="Arial"/>
          <w:sz w:val="24"/>
          <w:szCs w:val="24"/>
        </w:rPr>
        <w:t>.</w:t>
      </w:r>
      <w:r w:rsidR="007470C8" w:rsidRPr="00566FF2">
        <w:rPr>
          <w:rFonts w:ascii="Arial" w:hAnsi="Arial" w:cs="Arial"/>
          <w:sz w:val="24"/>
          <w:szCs w:val="24"/>
        </w:rPr>
        <w:t xml:space="preserve"> </w:t>
      </w:r>
    </w:p>
    <w:p w14:paraId="47EA0A30" w14:textId="6F4BBCD6" w:rsidR="00C9302D" w:rsidRPr="00566FF2" w:rsidRDefault="00132564" w:rsidP="00566FF2">
      <w:pPr>
        <w:numPr>
          <w:ilvl w:val="0"/>
          <w:numId w:val="31"/>
        </w:numPr>
        <w:tabs>
          <w:tab w:val="clear" w:pos="720"/>
          <w:tab w:val="num" w:pos="1134"/>
        </w:tabs>
        <w:spacing w:line="360" w:lineRule="auto"/>
        <w:ind w:left="1134" w:firstLine="0"/>
        <w:rPr>
          <w:rFonts w:ascii="Arial" w:hAnsi="Arial" w:cs="Arial"/>
          <w:sz w:val="24"/>
          <w:szCs w:val="24"/>
        </w:rPr>
      </w:pPr>
      <w:r w:rsidRPr="00566FF2">
        <w:rPr>
          <w:rFonts w:ascii="Arial" w:hAnsi="Arial" w:cs="Arial"/>
          <w:sz w:val="24"/>
          <w:szCs w:val="24"/>
        </w:rPr>
        <w:t>Durante el</w:t>
      </w:r>
      <w:r w:rsidR="000328F9" w:rsidRPr="00566FF2">
        <w:rPr>
          <w:rFonts w:ascii="Arial" w:hAnsi="Arial" w:cs="Arial"/>
          <w:sz w:val="24"/>
          <w:szCs w:val="24"/>
        </w:rPr>
        <w:t> </w:t>
      </w:r>
      <w:r w:rsidRPr="00566FF2">
        <w:rPr>
          <w:rFonts w:ascii="Arial" w:hAnsi="Arial" w:cs="Arial"/>
          <w:b/>
          <w:bCs/>
          <w:sz w:val="24"/>
          <w:szCs w:val="24"/>
        </w:rPr>
        <w:t>aislamiento no geográfico</w:t>
      </w:r>
      <w:bookmarkStart w:id="0" w:name="_GoBack"/>
      <w:r w:rsidR="00D25711" w:rsidRPr="00D853FE">
        <w:rPr>
          <w:rFonts w:ascii="Arial" w:hAnsi="Arial" w:cs="Arial"/>
          <w:bCs/>
          <w:sz w:val="24"/>
          <w:szCs w:val="24"/>
        </w:rPr>
        <w:t>,</w:t>
      </w:r>
      <w:bookmarkEnd w:id="0"/>
      <w:r w:rsidR="000328F9" w:rsidRPr="00566FF2">
        <w:rPr>
          <w:rFonts w:ascii="Arial" w:hAnsi="Arial" w:cs="Arial"/>
          <w:sz w:val="24"/>
          <w:szCs w:val="24"/>
        </w:rPr>
        <w:t xml:space="preserve"> </w:t>
      </w:r>
      <w:r w:rsidRPr="00566FF2">
        <w:rPr>
          <w:rFonts w:ascii="Arial" w:hAnsi="Arial" w:cs="Arial"/>
          <w:sz w:val="24"/>
          <w:szCs w:val="24"/>
        </w:rPr>
        <w:t>las especies habitan la misma región, pero no se reproducen por</w:t>
      </w:r>
      <w:r w:rsidR="00A108E1" w:rsidRPr="00566FF2">
        <w:rPr>
          <w:rFonts w:ascii="Arial" w:hAnsi="Arial" w:cs="Arial"/>
          <w:sz w:val="24"/>
          <w:szCs w:val="24"/>
        </w:rPr>
        <w:t xml:space="preserve"> diferentes razones, como diferencias comportamentales o incompatibilidad de gametos. Así, si los organismos de dos poblaciones se aparean en épocas distintas, no se cruzarán. Estas poblaciones estarán aisladas reproductivamente, pero no geográficamente. También puede ocurrir que dos organismos sí se apareen, pero las células sexuales o gametos no puedan fusionarse para </w:t>
      </w:r>
      <w:r w:rsidR="00D25711" w:rsidRPr="00566FF2">
        <w:rPr>
          <w:rFonts w:ascii="Arial" w:hAnsi="Arial" w:cs="Arial"/>
          <w:sz w:val="24"/>
          <w:szCs w:val="24"/>
        </w:rPr>
        <w:t>forma</w:t>
      </w:r>
      <w:r w:rsidR="00D25711">
        <w:rPr>
          <w:rFonts w:ascii="Arial" w:hAnsi="Arial" w:cs="Arial"/>
          <w:sz w:val="24"/>
          <w:szCs w:val="24"/>
        </w:rPr>
        <w:t>r</w:t>
      </w:r>
      <w:r w:rsidR="00D25711" w:rsidRPr="00566FF2">
        <w:rPr>
          <w:rFonts w:ascii="Arial" w:hAnsi="Arial" w:cs="Arial"/>
          <w:sz w:val="24"/>
          <w:szCs w:val="24"/>
        </w:rPr>
        <w:t xml:space="preserve"> </w:t>
      </w:r>
      <w:r w:rsidR="00A108E1" w:rsidRPr="00566FF2">
        <w:rPr>
          <w:rFonts w:ascii="Arial" w:hAnsi="Arial" w:cs="Arial"/>
          <w:sz w:val="24"/>
          <w:szCs w:val="24"/>
        </w:rPr>
        <w:t xml:space="preserve">un nuevo organismo, o al hacerlo este no pueda desarrollarse, o el </w:t>
      </w:r>
      <w:r w:rsidR="00D25711" w:rsidRPr="00566FF2">
        <w:rPr>
          <w:rFonts w:ascii="Arial" w:hAnsi="Arial" w:cs="Arial"/>
          <w:sz w:val="24"/>
          <w:szCs w:val="24"/>
        </w:rPr>
        <w:t>organism</w:t>
      </w:r>
      <w:r w:rsidR="00D25711">
        <w:rPr>
          <w:rFonts w:ascii="Arial" w:hAnsi="Arial" w:cs="Arial"/>
          <w:sz w:val="24"/>
          <w:szCs w:val="24"/>
        </w:rPr>
        <w:t>o</w:t>
      </w:r>
      <w:r w:rsidR="00D25711" w:rsidRPr="00566FF2">
        <w:rPr>
          <w:rFonts w:ascii="Arial" w:hAnsi="Arial" w:cs="Arial"/>
          <w:sz w:val="24"/>
          <w:szCs w:val="24"/>
        </w:rPr>
        <w:t xml:space="preserve"> </w:t>
      </w:r>
      <w:r w:rsidR="00A108E1" w:rsidRPr="00566FF2">
        <w:rPr>
          <w:rFonts w:ascii="Arial" w:hAnsi="Arial" w:cs="Arial"/>
          <w:sz w:val="24"/>
          <w:szCs w:val="24"/>
        </w:rPr>
        <w:t>producido sea estéril.</w:t>
      </w:r>
    </w:p>
    <w:p w14:paraId="7895B358" w14:textId="77777777" w:rsidR="002239C8" w:rsidRPr="00566FF2" w:rsidRDefault="00A108E1" w:rsidP="00566FF2">
      <w:pPr>
        <w:pStyle w:val="Prrafodelista"/>
        <w:numPr>
          <w:ilvl w:val="0"/>
          <w:numId w:val="31"/>
        </w:numPr>
        <w:spacing w:line="360" w:lineRule="auto"/>
        <w:rPr>
          <w:rFonts w:ascii="Arial" w:hAnsi="Arial" w:cs="Arial"/>
          <w:sz w:val="24"/>
          <w:szCs w:val="24"/>
        </w:rPr>
      </w:pPr>
      <w:r w:rsidRPr="00566FF2">
        <w:rPr>
          <w:rFonts w:ascii="Arial" w:hAnsi="Arial" w:cs="Arial"/>
          <w:sz w:val="24"/>
          <w:szCs w:val="24"/>
        </w:rPr>
        <w:t xml:space="preserve">La </w:t>
      </w:r>
      <w:r w:rsidRPr="00566FF2">
        <w:rPr>
          <w:rFonts w:ascii="Arial" w:hAnsi="Arial" w:cs="Arial"/>
          <w:b/>
          <w:sz w:val="24"/>
          <w:szCs w:val="24"/>
        </w:rPr>
        <w:t>divergencia genética</w:t>
      </w:r>
      <w:r w:rsidRPr="00566FF2">
        <w:rPr>
          <w:rFonts w:ascii="Arial" w:hAnsi="Arial" w:cs="Arial"/>
          <w:sz w:val="24"/>
          <w:szCs w:val="24"/>
        </w:rPr>
        <w:t xml:space="preserve"> </w:t>
      </w:r>
      <w:r w:rsidR="002239C8" w:rsidRPr="00566FF2">
        <w:rPr>
          <w:rFonts w:ascii="Arial" w:hAnsi="Arial" w:cs="Arial"/>
          <w:sz w:val="24"/>
          <w:szCs w:val="24"/>
        </w:rPr>
        <w:t xml:space="preserve">significa que el genoma de las poblaciones se hace diferente, ya sea por </w:t>
      </w:r>
      <w:r w:rsidRPr="00566FF2">
        <w:rPr>
          <w:rFonts w:ascii="Arial" w:hAnsi="Arial" w:cs="Arial"/>
          <w:b/>
          <w:sz w:val="24"/>
          <w:szCs w:val="24"/>
        </w:rPr>
        <w:t>mutaciones</w:t>
      </w:r>
      <w:r w:rsidRPr="00566FF2">
        <w:rPr>
          <w:rFonts w:ascii="Arial" w:hAnsi="Arial" w:cs="Arial"/>
          <w:sz w:val="24"/>
          <w:szCs w:val="24"/>
        </w:rPr>
        <w:t xml:space="preserve"> </w:t>
      </w:r>
      <w:r w:rsidR="002239C8" w:rsidRPr="00566FF2">
        <w:rPr>
          <w:rFonts w:ascii="Arial" w:hAnsi="Arial" w:cs="Arial"/>
          <w:sz w:val="24"/>
          <w:szCs w:val="24"/>
        </w:rPr>
        <w:t xml:space="preserve">o por entrecruzamiento. </w:t>
      </w:r>
    </w:p>
    <w:p w14:paraId="220E23FE" w14:textId="47985D58" w:rsidR="002239C8" w:rsidRPr="00566FF2" w:rsidRDefault="002239C8" w:rsidP="00566FF2">
      <w:pPr>
        <w:spacing w:line="360" w:lineRule="auto"/>
        <w:rPr>
          <w:rFonts w:ascii="Arial" w:hAnsi="Arial" w:cs="Arial"/>
          <w:sz w:val="24"/>
          <w:szCs w:val="24"/>
        </w:rPr>
      </w:pPr>
      <w:r w:rsidRPr="00566FF2">
        <w:rPr>
          <w:rFonts w:ascii="Arial" w:hAnsi="Arial" w:cs="Arial"/>
          <w:sz w:val="24"/>
          <w:szCs w:val="24"/>
        </w:rPr>
        <w:t>Cuando una población está aislada de otra y diverge genéticamente, los cambios se pueden acumular hasta el punto en el que ya no puedan reproducirse entre sí. En ese punto conformarán especies diferentes, que con el tiempo pueden hacerse</w:t>
      </w:r>
      <w:r w:rsidR="00566FF2">
        <w:rPr>
          <w:rFonts w:ascii="Arial" w:hAnsi="Arial" w:cs="Arial"/>
          <w:sz w:val="24"/>
          <w:szCs w:val="24"/>
        </w:rPr>
        <w:t xml:space="preserve"> </w:t>
      </w:r>
      <w:r w:rsidRPr="00566FF2">
        <w:rPr>
          <w:rFonts w:ascii="Arial" w:hAnsi="Arial" w:cs="Arial"/>
          <w:sz w:val="24"/>
          <w:szCs w:val="24"/>
        </w:rPr>
        <w:t>más y más diferentes.</w:t>
      </w:r>
    </w:p>
    <w:p w14:paraId="138785D7" w14:textId="170AF486" w:rsidR="005E2F90" w:rsidRPr="00566FF2" w:rsidRDefault="002239C8" w:rsidP="00566FF2">
      <w:pPr>
        <w:spacing w:line="360" w:lineRule="auto"/>
        <w:rPr>
          <w:rFonts w:ascii="Arial" w:hAnsi="Arial" w:cs="Arial"/>
          <w:sz w:val="24"/>
          <w:szCs w:val="24"/>
        </w:rPr>
      </w:pPr>
      <w:r w:rsidRPr="00566FF2">
        <w:rPr>
          <w:rFonts w:ascii="Arial" w:hAnsi="Arial" w:cs="Arial"/>
          <w:sz w:val="24"/>
          <w:szCs w:val="24"/>
        </w:rPr>
        <w:t xml:space="preserve">Si hay divergencia genética pero no aislamiento reproductivo, los cambios genéticos en una población se compartirán con la otra a través de la reproducción, y seguirán siendo la misma especie. </w:t>
      </w:r>
      <w:r w:rsidRPr="00566FF2">
        <w:rPr>
          <w:rFonts w:ascii="Arial" w:hAnsi="Arial" w:cs="Arial"/>
          <w:sz w:val="24"/>
          <w:szCs w:val="24"/>
        </w:rPr>
        <w:t xml:space="preserve">Así </w:t>
      </w:r>
      <w:r w:rsidRPr="00566FF2">
        <w:rPr>
          <w:rFonts w:ascii="Arial" w:hAnsi="Arial" w:cs="Arial"/>
          <w:sz w:val="24"/>
          <w:szCs w:val="24"/>
        </w:rPr>
        <w:t xml:space="preserve">mismo, si hay aislamiento pero no divergencia genética, las poblaciones no cambiarán, y en el momento en el que se </w:t>
      </w:r>
      <w:r w:rsidR="00D25711" w:rsidRPr="00566FF2">
        <w:rPr>
          <w:rFonts w:ascii="Arial" w:hAnsi="Arial" w:cs="Arial"/>
          <w:sz w:val="24"/>
          <w:szCs w:val="24"/>
        </w:rPr>
        <w:t>reencuentr</w:t>
      </w:r>
      <w:r w:rsidR="00D25711">
        <w:rPr>
          <w:rFonts w:ascii="Arial" w:hAnsi="Arial" w:cs="Arial"/>
          <w:sz w:val="24"/>
          <w:szCs w:val="24"/>
        </w:rPr>
        <w:t>en</w:t>
      </w:r>
      <w:r w:rsidR="00D25711" w:rsidRPr="00566FF2">
        <w:rPr>
          <w:rFonts w:ascii="Arial" w:hAnsi="Arial" w:cs="Arial"/>
          <w:sz w:val="24"/>
          <w:szCs w:val="24"/>
        </w:rPr>
        <w:t xml:space="preserve"> </w:t>
      </w:r>
      <w:r w:rsidRPr="00566FF2">
        <w:rPr>
          <w:rFonts w:ascii="Arial" w:hAnsi="Arial" w:cs="Arial"/>
          <w:sz w:val="24"/>
          <w:szCs w:val="24"/>
        </w:rPr>
        <w:t xml:space="preserve">podrán aparearse </w:t>
      </w:r>
      <w:r w:rsidR="00D25711" w:rsidRPr="00566FF2">
        <w:rPr>
          <w:rFonts w:ascii="Arial" w:hAnsi="Arial" w:cs="Arial"/>
          <w:sz w:val="24"/>
          <w:szCs w:val="24"/>
        </w:rPr>
        <w:t>s</w:t>
      </w:r>
      <w:r w:rsidR="00D25711">
        <w:rPr>
          <w:rFonts w:ascii="Arial" w:hAnsi="Arial" w:cs="Arial"/>
          <w:sz w:val="24"/>
          <w:szCs w:val="24"/>
        </w:rPr>
        <w:t>i</w:t>
      </w:r>
      <w:r w:rsidR="00D25711" w:rsidRPr="00566FF2">
        <w:rPr>
          <w:rFonts w:ascii="Arial" w:hAnsi="Arial" w:cs="Arial"/>
          <w:sz w:val="24"/>
          <w:szCs w:val="24"/>
        </w:rPr>
        <w:t xml:space="preserve">n </w:t>
      </w:r>
      <w:r w:rsidRPr="00566FF2">
        <w:rPr>
          <w:rFonts w:ascii="Arial" w:hAnsi="Arial" w:cs="Arial"/>
          <w:sz w:val="24"/>
          <w:szCs w:val="24"/>
        </w:rPr>
        <w:t>problemas, por lo que tampoco se habrá formado una especie nueva.</w:t>
      </w:r>
    </w:p>
    <w:p w14:paraId="51265648" w14:textId="1A53662A" w:rsidR="00D16FB2" w:rsidRPr="00566FF2" w:rsidRDefault="00E4685A" w:rsidP="00566FF2">
      <w:pPr>
        <w:spacing w:line="360" w:lineRule="auto"/>
        <w:rPr>
          <w:rFonts w:ascii="Arial" w:hAnsi="Arial" w:cs="Arial"/>
          <w:sz w:val="24"/>
          <w:szCs w:val="24"/>
        </w:rPr>
      </w:pPr>
      <w:r w:rsidRPr="00566FF2">
        <w:rPr>
          <w:rFonts w:ascii="Arial" w:hAnsi="Arial" w:cs="Arial"/>
          <w:sz w:val="24"/>
          <w:szCs w:val="24"/>
        </w:rPr>
        <w:lastRenderedPageBreak/>
        <w:t xml:space="preserve">En las poblaciones </w:t>
      </w:r>
      <w:r w:rsidR="00877398" w:rsidRPr="00566FF2">
        <w:rPr>
          <w:rFonts w:ascii="Arial" w:hAnsi="Arial" w:cs="Arial"/>
          <w:sz w:val="24"/>
          <w:szCs w:val="24"/>
        </w:rPr>
        <w:t>con</w:t>
      </w:r>
      <w:r w:rsidRPr="00566FF2">
        <w:rPr>
          <w:rFonts w:ascii="Arial" w:hAnsi="Arial" w:cs="Arial"/>
          <w:sz w:val="24"/>
          <w:szCs w:val="24"/>
        </w:rPr>
        <w:t xml:space="preserve"> </w:t>
      </w:r>
      <w:r w:rsidRPr="00566FF2">
        <w:rPr>
          <w:rFonts w:ascii="Arial" w:hAnsi="Arial" w:cs="Arial"/>
          <w:b/>
          <w:sz w:val="24"/>
          <w:szCs w:val="24"/>
        </w:rPr>
        <w:t>reproduc</w:t>
      </w:r>
      <w:r w:rsidR="00877398" w:rsidRPr="00566FF2">
        <w:rPr>
          <w:rFonts w:ascii="Arial" w:hAnsi="Arial" w:cs="Arial"/>
          <w:b/>
          <w:sz w:val="24"/>
          <w:szCs w:val="24"/>
        </w:rPr>
        <w:t>ción</w:t>
      </w:r>
      <w:r w:rsidRPr="00566FF2">
        <w:rPr>
          <w:rFonts w:ascii="Arial" w:hAnsi="Arial" w:cs="Arial"/>
          <w:b/>
          <w:sz w:val="24"/>
          <w:szCs w:val="24"/>
        </w:rPr>
        <w:t xml:space="preserve"> asexual</w:t>
      </w:r>
      <w:r w:rsidR="00A108E1" w:rsidRPr="00566FF2">
        <w:rPr>
          <w:rFonts w:ascii="Arial" w:hAnsi="Arial" w:cs="Arial"/>
          <w:sz w:val="24"/>
          <w:szCs w:val="24"/>
        </w:rPr>
        <w:t xml:space="preserve"> no se puede hablar de aislamiento reproductivo, pero sí de</w:t>
      </w:r>
      <w:r w:rsidRPr="00566FF2">
        <w:rPr>
          <w:rFonts w:ascii="Arial" w:hAnsi="Arial" w:cs="Arial"/>
          <w:sz w:val="24"/>
          <w:szCs w:val="24"/>
        </w:rPr>
        <w:t xml:space="preserve"> aislamiento geo</w:t>
      </w:r>
      <w:r w:rsidR="00A108E1" w:rsidRPr="00566FF2">
        <w:rPr>
          <w:rFonts w:ascii="Arial" w:hAnsi="Arial" w:cs="Arial"/>
          <w:sz w:val="24"/>
          <w:szCs w:val="24"/>
        </w:rPr>
        <w:t>gráfico</w:t>
      </w:r>
      <w:r w:rsidRPr="00566FF2">
        <w:rPr>
          <w:rFonts w:ascii="Arial" w:hAnsi="Arial" w:cs="Arial"/>
          <w:sz w:val="24"/>
          <w:szCs w:val="24"/>
        </w:rPr>
        <w:t>. La separación geográfica lleva a la gen</w:t>
      </w:r>
      <w:r w:rsidR="00A108E1" w:rsidRPr="00566FF2">
        <w:rPr>
          <w:rFonts w:ascii="Arial" w:hAnsi="Arial" w:cs="Arial"/>
          <w:sz w:val="24"/>
          <w:szCs w:val="24"/>
        </w:rPr>
        <w:t>eración de nuevas especies debido a que</w:t>
      </w:r>
      <w:r w:rsidRPr="00566FF2">
        <w:rPr>
          <w:rFonts w:ascii="Arial" w:hAnsi="Arial" w:cs="Arial"/>
          <w:sz w:val="24"/>
          <w:szCs w:val="24"/>
        </w:rPr>
        <w:t xml:space="preserve"> las poblaciones separadas van a sufrir diferentes mutaciones</w:t>
      </w:r>
      <w:r w:rsidR="00A108E1" w:rsidRPr="00566FF2">
        <w:rPr>
          <w:rFonts w:ascii="Arial" w:hAnsi="Arial" w:cs="Arial"/>
          <w:sz w:val="24"/>
          <w:szCs w:val="24"/>
        </w:rPr>
        <w:t xml:space="preserve"> para adaptarse a sus respectivos ambientes.</w:t>
      </w:r>
    </w:p>
    <w:tbl>
      <w:tblPr>
        <w:tblStyle w:val="Tablaconcuadrcula"/>
        <w:tblpPr w:leftFromText="141" w:rightFromText="141" w:vertAnchor="text" w:horzAnchor="margin" w:tblpY="92"/>
        <w:tblW w:w="0" w:type="auto"/>
        <w:tblLook w:val="04A0" w:firstRow="1" w:lastRow="0" w:firstColumn="1" w:lastColumn="0" w:noHBand="0" w:noVBand="1"/>
      </w:tblPr>
      <w:tblGrid>
        <w:gridCol w:w="2518"/>
        <w:gridCol w:w="6460"/>
      </w:tblGrid>
      <w:tr w:rsidR="002F7C6E" w:rsidRPr="00566FF2" w14:paraId="2416FF5D" w14:textId="77777777" w:rsidTr="001F2DCA">
        <w:tc>
          <w:tcPr>
            <w:tcW w:w="8978" w:type="dxa"/>
            <w:gridSpan w:val="2"/>
            <w:shd w:val="clear" w:color="auto" w:fill="000000" w:themeFill="text1"/>
          </w:tcPr>
          <w:p w14:paraId="46C8E571" w14:textId="77777777" w:rsidR="006B5609" w:rsidRPr="00566FF2" w:rsidRDefault="006B5609" w:rsidP="00566FF2">
            <w:pPr>
              <w:spacing w:line="360" w:lineRule="auto"/>
              <w:jc w:val="center"/>
              <w:rPr>
                <w:rFonts w:ascii="Arial" w:hAnsi="Arial" w:cs="Arial"/>
                <w:b/>
                <w:sz w:val="24"/>
                <w:szCs w:val="24"/>
              </w:rPr>
            </w:pPr>
            <w:r w:rsidRPr="00566FF2">
              <w:rPr>
                <w:rFonts w:ascii="Arial" w:hAnsi="Arial" w:cs="Arial"/>
                <w:b/>
                <w:sz w:val="24"/>
                <w:szCs w:val="24"/>
              </w:rPr>
              <w:t>Destacado</w:t>
            </w:r>
          </w:p>
        </w:tc>
      </w:tr>
      <w:tr w:rsidR="002F7C6E" w:rsidRPr="00566FF2" w14:paraId="15891BDC" w14:textId="77777777" w:rsidTr="001F2DCA">
        <w:tc>
          <w:tcPr>
            <w:tcW w:w="2518" w:type="dxa"/>
          </w:tcPr>
          <w:p w14:paraId="214F4810" w14:textId="77777777" w:rsidR="006B5609" w:rsidRPr="00566FF2" w:rsidRDefault="006B5609" w:rsidP="00566FF2">
            <w:pPr>
              <w:spacing w:line="360" w:lineRule="auto"/>
              <w:rPr>
                <w:rFonts w:ascii="Arial" w:hAnsi="Arial" w:cs="Arial"/>
                <w:b/>
                <w:sz w:val="24"/>
                <w:szCs w:val="24"/>
              </w:rPr>
            </w:pPr>
            <w:r w:rsidRPr="00566FF2">
              <w:rPr>
                <w:rFonts w:ascii="Arial" w:hAnsi="Arial" w:cs="Arial"/>
                <w:b/>
                <w:sz w:val="24"/>
                <w:szCs w:val="24"/>
              </w:rPr>
              <w:t>Título</w:t>
            </w:r>
          </w:p>
        </w:tc>
        <w:tc>
          <w:tcPr>
            <w:tcW w:w="6460" w:type="dxa"/>
          </w:tcPr>
          <w:p w14:paraId="798C46E8" w14:textId="77777777" w:rsidR="006B5609" w:rsidRPr="00566FF2" w:rsidRDefault="006B5609" w:rsidP="00566FF2">
            <w:pPr>
              <w:spacing w:line="360" w:lineRule="auto"/>
              <w:rPr>
                <w:rFonts w:ascii="Arial" w:hAnsi="Arial" w:cs="Arial"/>
                <w:sz w:val="24"/>
                <w:szCs w:val="24"/>
              </w:rPr>
            </w:pPr>
            <w:r w:rsidRPr="00566FF2">
              <w:rPr>
                <w:rFonts w:ascii="Arial" w:hAnsi="Arial" w:cs="Arial"/>
                <w:sz w:val="24"/>
                <w:szCs w:val="24"/>
              </w:rPr>
              <w:t>La hibridación</w:t>
            </w:r>
          </w:p>
        </w:tc>
      </w:tr>
      <w:tr w:rsidR="002F7C6E" w:rsidRPr="00566FF2" w14:paraId="78B8AB6C" w14:textId="77777777" w:rsidTr="001F2DCA">
        <w:tc>
          <w:tcPr>
            <w:tcW w:w="2518" w:type="dxa"/>
          </w:tcPr>
          <w:p w14:paraId="47FE77DA" w14:textId="77777777" w:rsidR="006B5609" w:rsidRPr="00566FF2" w:rsidRDefault="006B5609" w:rsidP="00566FF2">
            <w:pPr>
              <w:spacing w:line="360" w:lineRule="auto"/>
              <w:rPr>
                <w:rFonts w:ascii="Arial" w:hAnsi="Arial" w:cs="Arial"/>
                <w:b/>
                <w:sz w:val="24"/>
                <w:szCs w:val="24"/>
              </w:rPr>
            </w:pPr>
            <w:r w:rsidRPr="00566FF2">
              <w:rPr>
                <w:rFonts w:ascii="Arial" w:hAnsi="Arial" w:cs="Arial"/>
                <w:b/>
                <w:sz w:val="24"/>
                <w:szCs w:val="24"/>
              </w:rPr>
              <w:t>Contenido</w:t>
            </w:r>
          </w:p>
        </w:tc>
        <w:tc>
          <w:tcPr>
            <w:tcW w:w="6460" w:type="dxa"/>
          </w:tcPr>
          <w:p w14:paraId="0848B121" w14:textId="2250FBB8" w:rsidR="006B5609" w:rsidRPr="00566FF2" w:rsidRDefault="006B5609" w:rsidP="00566FF2">
            <w:pPr>
              <w:spacing w:line="360" w:lineRule="auto"/>
              <w:rPr>
                <w:rFonts w:ascii="Arial" w:hAnsi="Arial" w:cs="Arial"/>
                <w:bCs/>
                <w:sz w:val="24"/>
                <w:szCs w:val="24"/>
              </w:rPr>
            </w:pPr>
            <w:r w:rsidRPr="00566FF2">
              <w:rPr>
                <w:rFonts w:ascii="Arial" w:hAnsi="Arial" w:cs="Arial"/>
                <w:sz w:val="24"/>
                <w:szCs w:val="24"/>
              </w:rPr>
              <w:t>La</w:t>
            </w:r>
            <w:r w:rsidRPr="00566FF2">
              <w:rPr>
                <w:rFonts w:ascii="Arial" w:hAnsi="Arial" w:cs="Arial"/>
                <w:b/>
                <w:bCs/>
                <w:sz w:val="24"/>
                <w:szCs w:val="24"/>
              </w:rPr>
              <w:t> hibridación</w:t>
            </w:r>
            <w:r w:rsidRPr="00566FF2">
              <w:rPr>
                <w:rFonts w:ascii="Arial" w:hAnsi="Arial" w:cs="Arial"/>
                <w:bCs/>
                <w:sz w:val="24"/>
                <w:szCs w:val="24"/>
              </w:rPr>
              <w:t xml:space="preserve"> es el cruce entre organismos de especies diferentes. Normalmente, las especies distintas no pueden cruzarse entre sí, y cuando lo hacen sus descendientes son </w:t>
            </w:r>
            <w:r w:rsidRPr="00566FF2">
              <w:rPr>
                <w:rFonts w:ascii="Arial" w:hAnsi="Arial" w:cs="Arial"/>
                <w:b/>
                <w:bCs/>
                <w:sz w:val="24"/>
                <w:szCs w:val="24"/>
              </w:rPr>
              <w:t>estériles</w:t>
            </w:r>
            <w:r w:rsidRPr="00566FF2">
              <w:rPr>
                <w:rFonts w:ascii="Arial" w:hAnsi="Arial" w:cs="Arial"/>
                <w:bCs/>
                <w:sz w:val="24"/>
                <w:szCs w:val="24"/>
              </w:rPr>
              <w:t xml:space="preserve">, por lo que no se forma una nueva especie. Las mulas, por ejemplo, son cruces </w:t>
            </w:r>
            <w:r w:rsidR="00EF742D">
              <w:rPr>
                <w:rFonts w:ascii="Arial" w:hAnsi="Arial" w:cs="Arial"/>
                <w:bCs/>
                <w:sz w:val="24"/>
                <w:szCs w:val="24"/>
              </w:rPr>
              <w:t xml:space="preserve">de </w:t>
            </w:r>
            <w:r w:rsidRPr="00566FF2">
              <w:rPr>
                <w:rFonts w:ascii="Arial" w:hAnsi="Arial" w:cs="Arial"/>
                <w:bCs/>
                <w:sz w:val="24"/>
                <w:szCs w:val="24"/>
              </w:rPr>
              <w:t>individuos de la especie de los caballos (</w:t>
            </w:r>
            <w:r w:rsidRPr="00566FF2">
              <w:rPr>
                <w:rFonts w:ascii="Arial" w:hAnsi="Arial" w:cs="Arial"/>
                <w:bCs/>
                <w:i/>
                <w:sz w:val="24"/>
                <w:szCs w:val="24"/>
              </w:rPr>
              <w:t>Equus ferus caballus</w:t>
            </w:r>
            <w:r w:rsidRPr="00566FF2">
              <w:rPr>
                <w:rFonts w:ascii="Arial" w:hAnsi="Arial" w:cs="Arial"/>
                <w:bCs/>
                <w:sz w:val="24"/>
                <w:szCs w:val="24"/>
              </w:rPr>
              <w:t>) y la especie de los burros (</w:t>
            </w:r>
            <w:r w:rsidRPr="00566FF2">
              <w:rPr>
                <w:rFonts w:ascii="Arial" w:hAnsi="Arial" w:cs="Arial"/>
                <w:bCs/>
                <w:i/>
                <w:sz w:val="24"/>
                <w:szCs w:val="24"/>
              </w:rPr>
              <w:t>Equus africanus asinus</w:t>
            </w:r>
            <w:r w:rsidRPr="00566FF2">
              <w:rPr>
                <w:rFonts w:ascii="Arial" w:hAnsi="Arial" w:cs="Arial"/>
                <w:bCs/>
                <w:sz w:val="24"/>
                <w:szCs w:val="24"/>
              </w:rPr>
              <w:t>), pero las mulas son estériles, por lo que no pueden generar descendientes que conformen una especie de mulas.</w:t>
            </w:r>
          </w:p>
          <w:p w14:paraId="67BFE4AD" w14:textId="77777777" w:rsidR="006B5609" w:rsidRPr="00566FF2" w:rsidRDefault="006B5609" w:rsidP="00566FF2">
            <w:pPr>
              <w:spacing w:line="360" w:lineRule="auto"/>
              <w:rPr>
                <w:rFonts w:ascii="Arial" w:hAnsi="Arial" w:cs="Arial"/>
                <w:bCs/>
                <w:sz w:val="24"/>
                <w:szCs w:val="24"/>
              </w:rPr>
            </w:pPr>
          </w:p>
          <w:p w14:paraId="47B4A8B3" w14:textId="0C83168D" w:rsidR="006B5609" w:rsidRPr="00566FF2" w:rsidRDefault="006B5609" w:rsidP="00EF742D">
            <w:pPr>
              <w:spacing w:line="360" w:lineRule="auto"/>
              <w:rPr>
                <w:rFonts w:ascii="Arial" w:hAnsi="Arial" w:cs="Arial"/>
                <w:b/>
                <w:sz w:val="24"/>
                <w:szCs w:val="24"/>
              </w:rPr>
            </w:pPr>
            <w:r w:rsidRPr="00566FF2">
              <w:rPr>
                <w:rFonts w:ascii="Arial" w:hAnsi="Arial" w:cs="Arial"/>
                <w:bCs/>
                <w:sz w:val="24"/>
                <w:szCs w:val="24"/>
              </w:rPr>
              <w:t xml:space="preserve">Aunque es un hecho extremadamente raro, es posible que el cruce de dos especies genere híbridos fértiles. Si esto ocurre, se </w:t>
            </w:r>
            <w:r w:rsidR="00867D14" w:rsidRPr="00566FF2">
              <w:rPr>
                <w:rFonts w:ascii="Arial" w:hAnsi="Arial" w:cs="Arial"/>
                <w:bCs/>
                <w:sz w:val="24"/>
                <w:szCs w:val="24"/>
              </w:rPr>
              <w:t>forma una nueva especie, siendo entonces la hibridación una tercera forma de especiación.</w:t>
            </w:r>
          </w:p>
        </w:tc>
      </w:tr>
    </w:tbl>
    <w:p w14:paraId="5F954A9D" w14:textId="77777777" w:rsidR="005E2F90" w:rsidRPr="00566FF2" w:rsidRDefault="005E2F90" w:rsidP="00566FF2">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5A80BA63" w14:textId="77777777" w:rsidTr="004A1C3F">
        <w:tc>
          <w:tcPr>
            <w:tcW w:w="9054" w:type="dxa"/>
            <w:gridSpan w:val="2"/>
            <w:shd w:val="clear" w:color="auto" w:fill="000000" w:themeFill="text1"/>
          </w:tcPr>
          <w:p w14:paraId="7D5C56F4" w14:textId="77777777" w:rsidR="00BE7691" w:rsidRPr="00566FF2" w:rsidRDefault="00BE7691"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307D523F" w14:textId="77777777" w:rsidTr="004A1C3F">
        <w:tc>
          <w:tcPr>
            <w:tcW w:w="2518" w:type="dxa"/>
          </w:tcPr>
          <w:p w14:paraId="177B4999"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6FC3400E" w14:textId="77777777" w:rsidR="00BE7691" w:rsidRPr="00566FF2" w:rsidRDefault="00BE769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_REC210</w:t>
            </w:r>
          </w:p>
        </w:tc>
      </w:tr>
      <w:tr w:rsidR="002F7C6E" w:rsidRPr="00566FF2" w14:paraId="7EA0C0DF" w14:textId="77777777" w:rsidTr="004A1C3F">
        <w:tc>
          <w:tcPr>
            <w:tcW w:w="2518" w:type="dxa"/>
          </w:tcPr>
          <w:p w14:paraId="52C909C9"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05894821" w14:textId="77777777" w:rsidR="00BE7691" w:rsidRPr="00566FF2" w:rsidRDefault="00BE7691" w:rsidP="00566FF2">
            <w:pPr>
              <w:spacing w:line="360" w:lineRule="auto"/>
              <w:rPr>
                <w:rFonts w:ascii="Arial" w:hAnsi="Arial" w:cs="Arial"/>
                <w:sz w:val="24"/>
                <w:szCs w:val="24"/>
              </w:rPr>
            </w:pPr>
            <w:r w:rsidRPr="00566FF2">
              <w:rPr>
                <w:rFonts w:ascii="Arial" w:hAnsi="Arial" w:cs="Arial"/>
                <w:sz w:val="24"/>
                <w:szCs w:val="24"/>
              </w:rPr>
              <w:t>El mecanismo de la especiación</w:t>
            </w:r>
          </w:p>
        </w:tc>
      </w:tr>
      <w:tr w:rsidR="002F7C6E" w:rsidRPr="00566FF2" w14:paraId="32DC54AD" w14:textId="77777777" w:rsidTr="004A1C3F">
        <w:tc>
          <w:tcPr>
            <w:tcW w:w="2518" w:type="dxa"/>
          </w:tcPr>
          <w:p w14:paraId="781435A0"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3A5A3CD4" w14:textId="77777777" w:rsidR="00BE7691" w:rsidRPr="00566FF2" w:rsidRDefault="00BE7691" w:rsidP="00566FF2">
            <w:pPr>
              <w:spacing w:line="360" w:lineRule="auto"/>
              <w:rPr>
                <w:rFonts w:ascii="Arial" w:hAnsi="Arial" w:cs="Arial"/>
                <w:sz w:val="24"/>
                <w:szCs w:val="24"/>
              </w:rPr>
            </w:pPr>
            <w:r w:rsidRPr="00566FF2">
              <w:rPr>
                <w:rFonts w:ascii="Arial" w:hAnsi="Arial" w:cs="Arial"/>
                <w:sz w:val="24"/>
                <w:szCs w:val="24"/>
              </w:rPr>
              <w:t>Actividad para organizar cronológicamente los eventos que llevan a la creación de nuevas especies</w:t>
            </w:r>
          </w:p>
        </w:tc>
      </w:tr>
    </w:tbl>
    <w:p w14:paraId="49A94B83" w14:textId="77777777" w:rsidR="00BE7691" w:rsidRPr="00566FF2" w:rsidRDefault="00BE7691" w:rsidP="00566FF2">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36"/>
      </w:tblGrid>
      <w:tr w:rsidR="002F7C6E" w:rsidRPr="00566FF2" w14:paraId="0E3AADDD" w14:textId="77777777" w:rsidTr="00266EF6">
        <w:tc>
          <w:tcPr>
            <w:tcW w:w="9054" w:type="dxa"/>
            <w:gridSpan w:val="2"/>
            <w:shd w:val="clear" w:color="auto" w:fill="000000" w:themeFill="text1"/>
          </w:tcPr>
          <w:p w14:paraId="7EC2B22F" w14:textId="77777777" w:rsidR="004131CA" w:rsidRPr="00566FF2" w:rsidRDefault="004131CA"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71F43A0F" w14:textId="77777777" w:rsidTr="00266EF6">
        <w:tc>
          <w:tcPr>
            <w:tcW w:w="2518" w:type="dxa"/>
          </w:tcPr>
          <w:p w14:paraId="7C2CA344" w14:textId="77777777" w:rsidR="004131CA" w:rsidRPr="00566FF2" w:rsidRDefault="004131CA"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57805971" w14:textId="77777777" w:rsidR="004131CA" w:rsidRPr="00566FF2" w:rsidRDefault="004131CA"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3820E4" w:rsidRPr="00566FF2">
              <w:rPr>
                <w:rFonts w:ascii="Arial" w:hAnsi="Arial" w:cs="Arial"/>
                <w:sz w:val="24"/>
                <w:szCs w:val="24"/>
              </w:rPr>
              <w:t>REC2</w:t>
            </w:r>
            <w:r w:rsidR="008522F0" w:rsidRPr="00566FF2">
              <w:rPr>
                <w:rFonts w:ascii="Arial" w:hAnsi="Arial" w:cs="Arial"/>
                <w:sz w:val="24"/>
                <w:szCs w:val="24"/>
              </w:rPr>
              <w:t>2</w:t>
            </w:r>
            <w:r w:rsidRPr="00566FF2">
              <w:rPr>
                <w:rFonts w:ascii="Arial" w:hAnsi="Arial" w:cs="Arial"/>
                <w:sz w:val="24"/>
                <w:szCs w:val="24"/>
              </w:rPr>
              <w:t>0</w:t>
            </w:r>
          </w:p>
        </w:tc>
      </w:tr>
      <w:tr w:rsidR="002F7C6E" w:rsidRPr="00566FF2" w14:paraId="07F0985E" w14:textId="77777777" w:rsidTr="00266EF6">
        <w:tc>
          <w:tcPr>
            <w:tcW w:w="2518" w:type="dxa"/>
          </w:tcPr>
          <w:p w14:paraId="416454E0" w14:textId="77777777" w:rsidR="004131CA" w:rsidRPr="00566FF2" w:rsidRDefault="004131CA" w:rsidP="00566FF2">
            <w:pPr>
              <w:spacing w:line="360" w:lineRule="auto"/>
              <w:rPr>
                <w:rFonts w:ascii="Arial" w:hAnsi="Arial" w:cs="Arial"/>
                <w:sz w:val="24"/>
                <w:szCs w:val="24"/>
              </w:rPr>
            </w:pPr>
            <w:r w:rsidRPr="00566FF2">
              <w:rPr>
                <w:rFonts w:ascii="Arial" w:hAnsi="Arial" w:cs="Arial"/>
                <w:b/>
                <w:sz w:val="24"/>
                <w:szCs w:val="24"/>
              </w:rPr>
              <w:lastRenderedPageBreak/>
              <w:t>Ubicación en Aula Planeta</w:t>
            </w:r>
          </w:p>
        </w:tc>
        <w:tc>
          <w:tcPr>
            <w:tcW w:w="6536" w:type="dxa"/>
          </w:tcPr>
          <w:p w14:paraId="4118DFEE" w14:textId="77777777" w:rsidR="00FC131F" w:rsidRPr="00566FF2" w:rsidRDefault="0007589F" w:rsidP="00566FF2">
            <w:pPr>
              <w:spacing w:line="360" w:lineRule="auto"/>
              <w:rPr>
                <w:rFonts w:ascii="Arial" w:hAnsi="Arial" w:cs="Arial"/>
                <w:b/>
                <w:sz w:val="24"/>
                <w:szCs w:val="24"/>
              </w:rPr>
            </w:pPr>
            <w:r w:rsidRPr="00566FF2">
              <w:rPr>
                <w:rFonts w:ascii="Arial" w:hAnsi="Arial" w:cs="Arial"/>
                <w:sz w:val="24"/>
                <w:szCs w:val="24"/>
              </w:rPr>
              <w:t xml:space="preserve">4° </w:t>
            </w:r>
            <w:r w:rsidRPr="00566FF2">
              <w:rPr>
                <w:rFonts w:ascii="Arial" w:hAnsi="Arial" w:cs="Arial"/>
                <w:sz w:val="24"/>
                <w:szCs w:val="24"/>
                <w:lang w:val="es-ES_tradnl"/>
              </w:rPr>
              <w:t>ESO/Ciencias/Biología y geología/La evolución biológica/Cuaderno de estudio/La especiación/</w:t>
            </w:r>
            <w:r w:rsidR="00FC131F" w:rsidRPr="00566FF2">
              <w:rPr>
                <w:rFonts w:ascii="Arial" w:hAnsi="Arial" w:cs="Arial"/>
                <w:sz w:val="24"/>
                <w:szCs w:val="24"/>
              </w:rPr>
              <w:t>Conoce cómo se forma una especie</w:t>
            </w:r>
          </w:p>
          <w:p w14:paraId="72537D08" w14:textId="77777777" w:rsidR="004131CA" w:rsidRPr="00566FF2" w:rsidRDefault="004131CA" w:rsidP="00566FF2">
            <w:pPr>
              <w:spacing w:line="360" w:lineRule="auto"/>
              <w:rPr>
                <w:rFonts w:ascii="Arial" w:hAnsi="Arial" w:cs="Arial"/>
                <w:b/>
                <w:sz w:val="24"/>
                <w:szCs w:val="24"/>
              </w:rPr>
            </w:pPr>
          </w:p>
        </w:tc>
      </w:tr>
      <w:tr w:rsidR="002F7C6E" w:rsidRPr="00566FF2" w14:paraId="00ED74CA" w14:textId="77777777" w:rsidTr="00266EF6">
        <w:tc>
          <w:tcPr>
            <w:tcW w:w="2518" w:type="dxa"/>
          </w:tcPr>
          <w:p w14:paraId="3411F663" w14:textId="77777777" w:rsidR="004131CA" w:rsidRPr="00566FF2" w:rsidRDefault="004131CA"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536" w:type="dxa"/>
          </w:tcPr>
          <w:p w14:paraId="3025FC32" w14:textId="77777777" w:rsidR="00635FC6" w:rsidRPr="00566FF2" w:rsidRDefault="006B6AB1" w:rsidP="00566FF2">
            <w:pPr>
              <w:spacing w:line="360" w:lineRule="auto"/>
              <w:rPr>
                <w:rFonts w:ascii="Arial" w:hAnsi="Arial" w:cs="Arial"/>
                <w:sz w:val="24"/>
                <w:szCs w:val="24"/>
                <w:lang w:val="es-ES_tradnl"/>
              </w:rPr>
            </w:pPr>
            <w:r w:rsidRPr="00566FF2">
              <w:rPr>
                <w:rFonts w:ascii="Arial" w:hAnsi="Arial" w:cs="Arial"/>
                <w:sz w:val="24"/>
                <w:szCs w:val="24"/>
                <w:lang w:val="es-ES_tradnl"/>
              </w:rPr>
              <w:t>Cambiar las siguientes preguntas:</w:t>
            </w:r>
          </w:p>
          <w:p w14:paraId="3C48E7E6" w14:textId="77777777" w:rsidR="006B6AB1" w:rsidRPr="00566FF2" w:rsidRDefault="006B6AB1" w:rsidP="00566FF2">
            <w:pPr>
              <w:spacing w:line="360" w:lineRule="auto"/>
              <w:rPr>
                <w:rFonts w:ascii="Arial" w:hAnsi="Arial" w:cs="Arial"/>
                <w:sz w:val="24"/>
                <w:szCs w:val="24"/>
                <w:lang w:val="es-ES_tradnl"/>
              </w:rPr>
            </w:pPr>
          </w:p>
          <w:p w14:paraId="53F5454F" w14:textId="77777777" w:rsidR="00490297" w:rsidRPr="00566FF2" w:rsidRDefault="00490297" w:rsidP="00566FF2">
            <w:pPr>
              <w:spacing w:line="360" w:lineRule="auto"/>
              <w:rPr>
                <w:rFonts w:ascii="Arial" w:hAnsi="Arial" w:cs="Arial"/>
                <w:sz w:val="24"/>
                <w:szCs w:val="24"/>
                <w:lang w:val="es-ES_tradnl"/>
              </w:rPr>
            </w:pPr>
            <w:r w:rsidRPr="00566FF2">
              <w:rPr>
                <w:rFonts w:ascii="Arial" w:hAnsi="Arial" w:cs="Arial"/>
                <w:sz w:val="24"/>
                <w:szCs w:val="24"/>
                <w:lang w:val="es-ES_tradnl"/>
              </w:rPr>
              <w:t>¿Es posible la especiación por hibridación de dos especies diferentes? Por:</w:t>
            </w:r>
          </w:p>
          <w:p w14:paraId="0370D0FA" w14:textId="77777777" w:rsidR="00490297" w:rsidRPr="00566FF2" w:rsidRDefault="00490297" w:rsidP="00566FF2">
            <w:pPr>
              <w:spacing w:line="360" w:lineRule="auto"/>
              <w:rPr>
                <w:rFonts w:ascii="Arial" w:hAnsi="Arial" w:cs="Arial"/>
                <w:sz w:val="24"/>
                <w:szCs w:val="24"/>
                <w:lang w:val="es-ES_tradnl"/>
              </w:rPr>
            </w:pPr>
            <w:r w:rsidRPr="00D853FE">
              <w:rPr>
                <w:rFonts w:ascii="Arial" w:hAnsi="Arial" w:cs="Arial"/>
                <w:sz w:val="24"/>
                <w:szCs w:val="24"/>
                <w:highlight w:val="cyan"/>
                <w:lang w:val="es-ES_tradnl"/>
              </w:rPr>
              <w:t>¿</w:t>
            </w:r>
            <w:r w:rsidR="003E14C7" w:rsidRPr="00D853FE">
              <w:rPr>
                <w:rFonts w:ascii="Arial" w:hAnsi="Arial" w:cs="Arial"/>
                <w:sz w:val="24"/>
                <w:szCs w:val="24"/>
                <w:highlight w:val="cyan"/>
                <w:lang w:val="es-ES_tradnl"/>
              </w:rPr>
              <w:t>La hibridación es una forma de especiación?</w:t>
            </w:r>
          </w:p>
          <w:p w14:paraId="1A0DC22B" w14:textId="77777777" w:rsidR="003E14C7" w:rsidRPr="00566FF2" w:rsidRDefault="003E14C7" w:rsidP="00566FF2">
            <w:pPr>
              <w:spacing w:line="360" w:lineRule="auto"/>
              <w:rPr>
                <w:rFonts w:ascii="Arial" w:hAnsi="Arial" w:cs="Arial"/>
                <w:sz w:val="24"/>
                <w:szCs w:val="24"/>
                <w:lang w:val="es-ES_tradnl"/>
              </w:rPr>
            </w:pPr>
          </w:p>
          <w:p w14:paraId="1CDE99B4" w14:textId="77777777" w:rsidR="005468A8" w:rsidRPr="00566FF2" w:rsidRDefault="005468A8" w:rsidP="00566FF2">
            <w:pPr>
              <w:spacing w:line="360" w:lineRule="auto"/>
              <w:rPr>
                <w:rFonts w:ascii="Arial" w:hAnsi="Arial" w:cs="Arial"/>
                <w:sz w:val="24"/>
                <w:szCs w:val="24"/>
                <w:lang w:val="es-ES_tradnl"/>
              </w:rPr>
            </w:pPr>
            <w:r w:rsidRPr="00566FF2">
              <w:rPr>
                <w:rFonts w:ascii="Arial" w:hAnsi="Arial" w:cs="Arial"/>
                <w:sz w:val="24"/>
                <w:szCs w:val="24"/>
                <w:lang w:val="es-ES_tradnl"/>
              </w:rPr>
              <w:t>¿Cuál de los siguientes procesos genera una nueva especie? Por:</w:t>
            </w:r>
          </w:p>
          <w:p w14:paraId="22BB5D11" w14:textId="77777777" w:rsidR="00343866" w:rsidRPr="00566FF2" w:rsidRDefault="00343866" w:rsidP="00566FF2">
            <w:pPr>
              <w:spacing w:line="360" w:lineRule="auto"/>
              <w:rPr>
                <w:rFonts w:ascii="Arial" w:hAnsi="Arial" w:cs="Arial"/>
                <w:sz w:val="24"/>
                <w:szCs w:val="24"/>
                <w:lang w:val="es-ES_tradnl"/>
              </w:rPr>
            </w:pPr>
            <w:r w:rsidRPr="00D853FE">
              <w:rPr>
                <w:rFonts w:ascii="Arial" w:hAnsi="Arial" w:cs="Arial"/>
                <w:sz w:val="24"/>
                <w:szCs w:val="24"/>
                <w:highlight w:val="cyan"/>
                <w:lang w:val="es-ES_tradnl"/>
              </w:rPr>
              <w:t xml:space="preserve">¿Cuál </w:t>
            </w:r>
            <w:r w:rsidR="005468A8" w:rsidRPr="00D853FE">
              <w:rPr>
                <w:rFonts w:ascii="Arial" w:hAnsi="Arial" w:cs="Arial"/>
                <w:sz w:val="24"/>
                <w:szCs w:val="24"/>
                <w:highlight w:val="cyan"/>
                <w:lang w:val="es-ES_tradnl"/>
              </w:rPr>
              <w:t xml:space="preserve">o cuáles </w:t>
            </w:r>
            <w:r w:rsidRPr="00D853FE">
              <w:rPr>
                <w:rFonts w:ascii="Arial" w:hAnsi="Arial" w:cs="Arial"/>
                <w:sz w:val="24"/>
                <w:szCs w:val="24"/>
                <w:highlight w:val="cyan"/>
                <w:lang w:val="es-ES_tradnl"/>
              </w:rPr>
              <w:t>de los siguientes casos lleva</w:t>
            </w:r>
            <w:r w:rsidR="005468A8" w:rsidRPr="00D853FE">
              <w:rPr>
                <w:rFonts w:ascii="Arial" w:hAnsi="Arial" w:cs="Arial"/>
                <w:sz w:val="24"/>
                <w:szCs w:val="24"/>
                <w:highlight w:val="cyan"/>
                <w:lang w:val="es-ES_tradnl"/>
              </w:rPr>
              <w:t>ría</w:t>
            </w:r>
            <w:r w:rsidRPr="00D853FE">
              <w:rPr>
                <w:rFonts w:ascii="Arial" w:hAnsi="Arial" w:cs="Arial"/>
                <w:sz w:val="24"/>
                <w:szCs w:val="24"/>
                <w:highlight w:val="cyan"/>
                <w:lang w:val="es-ES_tradnl"/>
              </w:rPr>
              <w:t xml:space="preserve"> a la generación de una nueva especie?</w:t>
            </w:r>
          </w:p>
          <w:p w14:paraId="08EE2461" w14:textId="05419908" w:rsidR="00343866" w:rsidRPr="00D853FE" w:rsidRDefault="005468A8"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El levantamiento de una cordillera</w:t>
            </w:r>
            <w:r w:rsidR="00EF742D" w:rsidRPr="00D853FE">
              <w:rPr>
                <w:rFonts w:ascii="Arial" w:hAnsi="Arial" w:cs="Arial"/>
                <w:sz w:val="24"/>
                <w:szCs w:val="24"/>
                <w:highlight w:val="cyan"/>
                <w:lang w:val="es-ES_tradnl"/>
              </w:rPr>
              <w:t>.</w:t>
            </w:r>
          </w:p>
          <w:p w14:paraId="32F6507E" w14:textId="409872D7" w:rsidR="005468A8" w:rsidRPr="00D853FE" w:rsidRDefault="005468A8"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Una glaciación</w:t>
            </w:r>
            <w:r w:rsidR="00EF742D" w:rsidRPr="00D853FE">
              <w:rPr>
                <w:rFonts w:ascii="Arial" w:hAnsi="Arial" w:cs="Arial"/>
                <w:sz w:val="24"/>
                <w:szCs w:val="24"/>
                <w:highlight w:val="cyan"/>
                <w:lang w:val="es-ES_tradnl"/>
              </w:rPr>
              <w:t>.</w:t>
            </w:r>
          </w:p>
          <w:p w14:paraId="2E7AAE8B" w14:textId="337A7F05" w:rsidR="005468A8" w:rsidRPr="00D853FE" w:rsidRDefault="005468A8"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No encontrar compañero para aparearse</w:t>
            </w:r>
            <w:r w:rsidR="00EF742D" w:rsidRPr="00D853FE">
              <w:rPr>
                <w:rFonts w:ascii="Arial" w:hAnsi="Arial" w:cs="Arial"/>
                <w:sz w:val="24"/>
                <w:szCs w:val="24"/>
                <w:highlight w:val="cyan"/>
                <w:lang w:val="es-ES_tradnl"/>
              </w:rPr>
              <w:t>.</w:t>
            </w:r>
          </w:p>
          <w:p w14:paraId="3386C9E3" w14:textId="7D679F48" w:rsidR="00490297" w:rsidRPr="00566FF2" w:rsidRDefault="006968D8" w:rsidP="00566FF2">
            <w:pPr>
              <w:spacing w:line="360" w:lineRule="auto"/>
              <w:rPr>
                <w:rFonts w:ascii="Arial" w:hAnsi="Arial" w:cs="Arial"/>
                <w:sz w:val="24"/>
                <w:szCs w:val="24"/>
                <w:lang w:val="es-ES_tradnl"/>
              </w:rPr>
            </w:pPr>
            <w:r w:rsidRPr="00D853FE">
              <w:rPr>
                <w:rFonts w:ascii="Arial" w:hAnsi="Arial" w:cs="Arial"/>
                <w:sz w:val="24"/>
                <w:szCs w:val="24"/>
                <w:highlight w:val="cyan"/>
                <w:lang w:val="es-ES_tradnl"/>
              </w:rPr>
              <w:t>La invasión por una especie exótica</w:t>
            </w:r>
            <w:r w:rsidR="00EF742D" w:rsidRPr="00D853FE">
              <w:rPr>
                <w:rFonts w:ascii="Arial" w:hAnsi="Arial" w:cs="Arial"/>
                <w:sz w:val="24"/>
                <w:szCs w:val="24"/>
                <w:highlight w:val="cyan"/>
                <w:lang w:val="es-ES_tradnl"/>
              </w:rPr>
              <w:t>.</w:t>
            </w:r>
          </w:p>
          <w:p w14:paraId="54FBD691" w14:textId="77777777" w:rsidR="00343866" w:rsidRPr="00566FF2" w:rsidRDefault="00343866" w:rsidP="00566FF2">
            <w:pPr>
              <w:spacing w:line="360" w:lineRule="auto"/>
              <w:rPr>
                <w:rFonts w:ascii="Arial" w:hAnsi="Arial" w:cs="Arial"/>
                <w:sz w:val="24"/>
                <w:szCs w:val="24"/>
                <w:lang w:val="es-ES_tradnl"/>
              </w:rPr>
            </w:pPr>
          </w:p>
          <w:p w14:paraId="5C634EFE" w14:textId="77777777" w:rsidR="006B6AB1" w:rsidRPr="00566FF2" w:rsidRDefault="006B6AB1" w:rsidP="00566FF2">
            <w:pPr>
              <w:spacing w:line="360" w:lineRule="auto"/>
              <w:rPr>
                <w:rFonts w:ascii="Arial" w:hAnsi="Arial" w:cs="Arial"/>
                <w:sz w:val="24"/>
                <w:szCs w:val="24"/>
                <w:lang w:val="es-ES_tradnl"/>
              </w:rPr>
            </w:pPr>
            <w:r w:rsidRPr="00566FF2">
              <w:rPr>
                <w:rFonts w:ascii="Arial" w:hAnsi="Arial" w:cs="Arial"/>
                <w:sz w:val="24"/>
                <w:szCs w:val="24"/>
                <w:lang w:val="es-ES_tradnl"/>
              </w:rPr>
              <w:t>En la pregunta ¿Cómo podemos saber si dos poblaciones separadas entre sí han dado lugar a especies diferentes?, cambiar la respuesta que dice “Si no se obtiene descendencia fértil” por “</w:t>
            </w:r>
            <w:r w:rsidRPr="00D853FE">
              <w:rPr>
                <w:rFonts w:ascii="Arial" w:hAnsi="Arial" w:cs="Arial"/>
                <w:sz w:val="24"/>
                <w:szCs w:val="24"/>
                <w:highlight w:val="cyan"/>
                <w:lang w:val="es-ES_tradnl"/>
              </w:rPr>
              <w:t>Si no pueden dar descendencia fértil al cruzarse”</w:t>
            </w:r>
            <w:r w:rsidRPr="00566FF2">
              <w:rPr>
                <w:rFonts w:ascii="Arial" w:hAnsi="Arial" w:cs="Arial"/>
                <w:sz w:val="24"/>
                <w:szCs w:val="24"/>
                <w:lang w:val="es-ES_tradnl"/>
              </w:rPr>
              <w:t>.</w:t>
            </w:r>
          </w:p>
          <w:p w14:paraId="68DA49B3" w14:textId="77777777" w:rsidR="00635FC6" w:rsidRPr="00566FF2" w:rsidRDefault="00635FC6" w:rsidP="00566FF2">
            <w:pPr>
              <w:spacing w:line="360" w:lineRule="auto"/>
              <w:rPr>
                <w:rFonts w:ascii="Arial" w:hAnsi="Arial" w:cs="Arial"/>
                <w:sz w:val="24"/>
                <w:szCs w:val="24"/>
                <w:lang w:val="es-ES_tradnl"/>
              </w:rPr>
            </w:pPr>
          </w:p>
          <w:p w14:paraId="194A59A8" w14:textId="77777777" w:rsidR="009C7FD7" w:rsidRPr="00566FF2" w:rsidRDefault="009C7FD7" w:rsidP="00566FF2">
            <w:pPr>
              <w:spacing w:line="360" w:lineRule="auto"/>
              <w:rPr>
                <w:rFonts w:ascii="Arial" w:hAnsi="Arial" w:cs="Arial"/>
                <w:sz w:val="24"/>
                <w:szCs w:val="24"/>
                <w:lang w:val="es-ES_tradnl"/>
              </w:rPr>
            </w:pPr>
            <w:r w:rsidRPr="00566FF2">
              <w:rPr>
                <w:rFonts w:ascii="Arial" w:hAnsi="Arial" w:cs="Arial"/>
                <w:sz w:val="24"/>
                <w:szCs w:val="24"/>
                <w:lang w:val="es-ES_tradnl"/>
              </w:rPr>
              <w:t>Incluir una nueva pregunta:</w:t>
            </w:r>
          </w:p>
          <w:p w14:paraId="545E3EA6" w14:textId="77777777" w:rsidR="009C7FD7" w:rsidRPr="00D853FE" w:rsidRDefault="009C7FD7"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 xml:space="preserve">¿Cuál o cuáles de los siguientes mecanismos </w:t>
            </w:r>
            <w:r w:rsidR="00A02527" w:rsidRPr="00D853FE">
              <w:rPr>
                <w:rFonts w:ascii="Arial" w:hAnsi="Arial" w:cs="Arial"/>
                <w:sz w:val="24"/>
                <w:szCs w:val="24"/>
                <w:highlight w:val="cyan"/>
                <w:lang w:val="es-ES_tradnl"/>
              </w:rPr>
              <w:t>generarían nuevas</w:t>
            </w:r>
            <w:r w:rsidRPr="00D853FE">
              <w:rPr>
                <w:rFonts w:ascii="Arial" w:hAnsi="Arial" w:cs="Arial"/>
                <w:sz w:val="24"/>
                <w:szCs w:val="24"/>
                <w:highlight w:val="cyan"/>
                <w:lang w:val="es-ES_tradnl"/>
              </w:rPr>
              <w:t xml:space="preserve"> especies </w:t>
            </w:r>
            <w:r w:rsidR="00A02527" w:rsidRPr="00D853FE">
              <w:rPr>
                <w:rFonts w:ascii="Arial" w:hAnsi="Arial" w:cs="Arial"/>
                <w:sz w:val="24"/>
                <w:szCs w:val="24"/>
                <w:highlight w:val="cyan"/>
                <w:lang w:val="es-ES_tradnl"/>
              </w:rPr>
              <w:t>en</w:t>
            </w:r>
            <w:r w:rsidRPr="00D853FE">
              <w:rPr>
                <w:rFonts w:ascii="Arial" w:hAnsi="Arial" w:cs="Arial"/>
                <w:sz w:val="24"/>
                <w:szCs w:val="24"/>
                <w:highlight w:val="cyan"/>
                <w:lang w:val="es-ES_tradnl"/>
              </w:rPr>
              <w:t xml:space="preserve"> organismos que se reproducen sexualmente?</w:t>
            </w:r>
          </w:p>
          <w:p w14:paraId="3E963E1F" w14:textId="0B567D67" w:rsidR="009C7FD7" w:rsidRPr="00D853FE" w:rsidRDefault="009C7FD7"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Condiciones climáticas cambiantes</w:t>
            </w:r>
            <w:r w:rsidR="00EF742D" w:rsidRPr="00D853FE">
              <w:rPr>
                <w:rFonts w:ascii="Arial" w:hAnsi="Arial" w:cs="Arial"/>
                <w:sz w:val="24"/>
                <w:szCs w:val="24"/>
                <w:highlight w:val="cyan"/>
                <w:lang w:val="es-ES_tradnl"/>
              </w:rPr>
              <w:t>.</w:t>
            </w:r>
          </w:p>
          <w:p w14:paraId="24DA009B" w14:textId="10158FCB" w:rsidR="009C7FD7" w:rsidRPr="00D853FE" w:rsidRDefault="009C7FD7"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t>Aislamiento reproductivo</w:t>
            </w:r>
            <w:r w:rsidR="00EF742D" w:rsidRPr="00D853FE">
              <w:rPr>
                <w:rFonts w:ascii="Arial" w:hAnsi="Arial" w:cs="Arial"/>
                <w:sz w:val="24"/>
                <w:szCs w:val="24"/>
                <w:highlight w:val="cyan"/>
                <w:lang w:val="es-ES_tradnl"/>
              </w:rPr>
              <w:t>.</w:t>
            </w:r>
          </w:p>
          <w:p w14:paraId="5A560FE0" w14:textId="1E2FF6FE" w:rsidR="009C7FD7" w:rsidRPr="00D853FE" w:rsidRDefault="00A02527" w:rsidP="00566FF2">
            <w:pPr>
              <w:spacing w:line="360" w:lineRule="auto"/>
              <w:rPr>
                <w:rFonts w:ascii="Arial" w:hAnsi="Arial" w:cs="Arial"/>
                <w:sz w:val="24"/>
                <w:szCs w:val="24"/>
                <w:highlight w:val="cyan"/>
                <w:lang w:val="es-ES_tradnl"/>
              </w:rPr>
            </w:pPr>
            <w:r w:rsidRPr="00D853FE">
              <w:rPr>
                <w:rFonts w:ascii="Arial" w:hAnsi="Arial" w:cs="Arial"/>
                <w:sz w:val="24"/>
                <w:szCs w:val="24"/>
                <w:highlight w:val="cyan"/>
                <w:lang w:val="es-ES_tradnl"/>
              </w:rPr>
              <w:lastRenderedPageBreak/>
              <w:t>Separación geogr</w:t>
            </w:r>
            <w:r w:rsidR="009C7FD7" w:rsidRPr="00D853FE">
              <w:rPr>
                <w:rFonts w:ascii="Arial" w:hAnsi="Arial" w:cs="Arial"/>
                <w:sz w:val="24"/>
                <w:szCs w:val="24"/>
                <w:highlight w:val="cyan"/>
                <w:lang w:val="es-ES_tradnl"/>
              </w:rPr>
              <w:t>áfica</w:t>
            </w:r>
            <w:r w:rsidR="00EF742D" w:rsidRPr="00D853FE">
              <w:rPr>
                <w:rFonts w:ascii="Arial" w:hAnsi="Arial" w:cs="Arial"/>
                <w:sz w:val="24"/>
                <w:szCs w:val="24"/>
                <w:highlight w:val="cyan"/>
                <w:lang w:val="es-ES_tradnl"/>
              </w:rPr>
              <w:t>.</w:t>
            </w:r>
          </w:p>
          <w:p w14:paraId="32ABEED9" w14:textId="263A1B24" w:rsidR="00A02527" w:rsidRPr="00566FF2" w:rsidRDefault="00A02527" w:rsidP="00566FF2">
            <w:pPr>
              <w:spacing w:line="360" w:lineRule="auto"/>
              <w:rPr>
                <w:rFonts w:ascii="Arial" w:hAnsi="Arial" w:cs="Arial"/>
                <w:sz w:val="24"/>
                <w:szCs w:val="24"/>
                <w:lang w:val="es-ES_tradnl"/>
              </w:rPr>
            </w:pPr>
            <w:r w:rsidRPr="00D853FE">
              <w:rPr>
                <w:rFonts w:ascii="Arial" w:hAnsi="Arial" w:cs="Arial"/>
                <w:sz w:val="24"/>
                <w:szCs w:val="24"/>
                <w:highlight w:val="cyan"/>
                <w:lang w:val="es-ES_tradnl"/>
              </w:rPr>
              <w:t>Mutaciones somáticas</w:t>
            </w:r>
            <w:r w:rsidR="00EF742D" w:rsidRPr="00D853FE">
              <w:rPr>
                <w:rFonts w:ascii="Arial" w:hAnsi="Arial" w:cs="Arial"/>
                <w:sz w:val="24"/>
                <w:szCs w:val="24"/>
                <w:highlight w:val="cyan"/>
                <w:lang w:val="es-ES_tradnl"/>
              </w:rPr>
              <w:t>.</w:t>
            </w:r>
          </w:p>
          <w:p w14:paraId="08F6D8F2" w14:textId="77777777" w:rsidR="00635FC6" w:rsidRPr="00566FF2" w:rsidRDefault="00635FC6" w:rsidP="00566FF2">
            <w:pPr>
              <w:spacing w:line="360" w:lineRule="auto"/>
              <w:rPr>
                <w:rFonts w:ascii="Arial" w:hAnsi="Arial" w:cs="Arial"/>
                <w:sz w:val="24"/>
                <w:szCs w:val="24"/>
                <w:lang w:val="es-ES_tradnl"/>
              </w:rPr>
            </w:pPr>
          </w:p>
        </w:tc>
      </w:tr>
      <w:tr w:rsidR="002F7C6E" w:rsidRPr="00566FF2" w14:paraId="46B922A7" w14:textId="77777777" w:rsidTr="00266EF6">
        <w:tc>
          <w:tcPr>
            <w:tcW w:w="2518" w:type="dxa"/>
          </w:tcPr>
          <w:p w14:paraId="30A617B1" w14:textId="77777777" w:rsidR="004131CA" w:rsidRPr="00566FF2" w:rsidRDefault="004131CA" w:rsidP="00566FF2">
            <w:pPr>
              <w:spacing w:line="360" w:lineRule="auto"/>
              <w:rPr>
                <w:rFonts w:ascii="Arial" w:hAnsi="Arial" w:cs="Arial"/>
                <w:b/>
                <w:sz w:val="24"/>
                <w:szCs w:val="24"/>
              </w:rPr>
            </w:pPr>
            <w:r w:rsidRPr="00566FF2">
              <w:rPr>
                <w:rFonts w:ascii="Arial" w:hAnsi="Arial" w:cs="Arial"/>
                <w:b/>
                <w:sz w:val="24"/>
                <w:szCs w:val="24"/>
              </w:rPr>
              <w:lastRenderedPageBreak/>
              <w:t>Título</w:t>
            </w:r>
          </w:p>
        </w:tc>
        <w:tc>
          <w:tcPr>
            <w:tcW w:w="6536" w:type="dxa"/>
          </w:tcPr>
          <w:p w14:paraId="6EE79E84" w14:textId="77777777" w:rsidR="004131CA" w:rsidRPr="00566FF2" w:rsidRDefault="004131CA" w:rsidP="00566FF2">
            <w:pPr>
              <w:spacing w:line="360" w:lineRule="auto"/>
              <w:rPr>
                <w:rFonts w:ascii="Arial" w:hAnsi="Arial" w:cs="Arial"/>
                <w:sz w:val="24"/>
                <w:szCs w:val="24"/>
              </w:rPr>
            </w:pPr>
            <w:r w:rsidRPr="00566FF2">
              <w:rPr>
                <w:rFonts w:ascii="Arial" w:hAnsi="Arial" w:cs="Arial"/>
                <w:sz w:val="24"/>
                <w:szCs w:val="24"/>
              </w:rPr>
              <w:t>C</w:t>
            </w:r>
            <w:r w:rsidR="00635FC6" w:rsidRPr="00566FF2">
              <w:rPr>
                <w:rFonts w:ascii="Arial" w:hAnsi="Arial" w:cs="Arial"/>
                <w:sz w:val="24"/>
                <w:szCs w:val="24"/>
              </w:rPr>
              <w:t>onoce c</w:t>
            </w:r>
            <w:r w:rsidRPr="00566FF2">
              <w:rPr>
                <w:rFonts w:ascii="Arial" w:hAnsi="Arial" w:cs="Arial"/>
                <w:sz w:val="24"/>
                <w:szCs w:val="24"/>
              </w:rPr>
              <w:t>ómo se forma</w:t>
            </w:r>
            <w:r w:rsidR="00A3149C" w:rsidRPr="00566FF2">
              <w:rPr>
                <w:rFonts w:ascii="Arial" w:hAnsi="Arial" w:cs="Arial"/>
                <w:sz w:val="24"/>
                <w:szCs w:val="24"/>
              </w:rPr>
              <w:t xml:space="preserve"> una</w:t>
            </w:r>
            <w:r w:rsidRPr="00566FF2">
              <w:rPr>
                <w:rFonts w:ascii="Arial" w:hAnsi="Arial" w:cs="Arial"/>
                <w:sz w:val="24"/>
                <w:szCs w:val="24"/>
              </w:rPr>
              <w:t xml:space="preserve"> especie</w:t>
            </w:r>
          </w:p>
        </w:tc>
      </w:tr>
      <w:tr w:rsidR="002F7C6E" w:rsidRPr="00566FF2" w14:paraId="4BB38034" w14:textId="77777777" w:rsidTr="00266EF6">
        <w:tc>
          <w:tcPr>
            <w:tcW w:w="2518" w:type="dxa"/>
          </w:tcPr>
          <w:p w14:paraId="47734A18" w14:textId="77777777" w:rsidR="004131CA" w:rsidRPr="00566FF2" w:rsidRDefault="004131CA"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2CEE4400" w14:textId="77777777" w:rsidR="004131CA" w:rsidRPr="00566FF2" w:rsidRDefault="003820E4" w:rsidP="00566FF2">
            <w:pPr>
              <w:spacing w:line="360" w:lineRule="auto"/>
              <w:rPr>
                <w:rFonts w:ascii="Arial" w:hAnsi="Arial" w:cs="Arial"/>
                <w:sz w:val="24"/>
                <w:szCs w:val="24"/>
              </w:rPr>
            </w:pPr>
            <w:r w:rsidRPr="00566FF2">
              <w:rPr>
                <w:rFonts w:ascii="Arial" w:hAnsi="Arial" w:cs="Arial"/>
                <w:sz w:val="24"/>
                <w:szCs w:val="24"/>
              </w:rPr>
              <w:t>Actividad para distinguir diversos aspectos de la formación de especies</w:t>
            </w:r>
          </w:p>
        </w:tc>
      </w:tr>
    </w:tbl>
    <w:p w14:paraId="404A1A51" w14:textId="06C7A35A" w:rsidR="002D2CDF" w:rsidRPr="00566FF2" w:rsidRDefault="001E7B95" w:rsidP="00566FF2">
      <w:pPr>
        <w:spacing w:before="100" w:beforeAutospacing="1" w:after="100" w:afterAutospacing="1" w:line="360" w:lineRule="auto"/>
        <w:outlineLvl w:val="3"/>
        <w:rPr>
          <w:rFonts w:ascii="Arial" w:eastAsia="Times New Roman" w:hAnsi="Arial" w:cs="Arial"/>
          <w:b/>
          <w:sz w:val="24"/>
          <w:szCs w:val="24"/>
          <w:lang w:eastAsia="es-CO"/>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002D2CDF" w:rsidRPr="00566FF2">
        <w:rPr>
          <w:rFonts w:ascii="Arial" w:hAnsi="Arial" w:cs="Arial"/>
          <w:sz w:val="24"/>
          <w:szCs w:val="24"/>
          <w:highlight w:val="yellow"/>
        </w:rPr>
        <w:t>]</w:t>
      </w:r>
      <w:r w:rsidR="002D2CDF" w:rsidRPr="00566FF2">
        <w:rPr>
          <w:rFonts w:ascii="Arial" w:hAnsi="Arial" w:cs="Arial"/>
          <w:sz w:val="24"/>
          <w:szCs w:val="24"/>
        </w:rPr>
        <w:t xml:space="preserve"> </w:t>
      </w:r>
      <w:r w:rsidR="0020034E" w:rsidRPr="00566FF2">
        <w:rPr>
          <w:rFonts w:ascii="Arial" w:hAnsi="Arial" w:cs="Arial"/>
          <w:b/>
          <w:sz w:val="24"/>
          <w:szCs w:val="24"/>
        </w:rPr>
        <w:t>4</w:t>
      </w:r>
      <w:r w:rsidR="002D2CDF" w:rsidRPr="00566FF2">
        <w:rPr>
          <w:rFonts w:ascii="Arial" w:hAnsi="Arial" w:cs="Arial"/>
          <w:b/>
          <w:sz w:val="24"/>
          <w:szCs w:val="24"/>
        </w:rPr>
        <w:t>.</w:t>
      </w:r>
      <w:r w:rsidR="0020034E" w:rsidRPr="00566FF2">
        <w:rPr>
          <w:rFonts w:ascii="Arial" w:hAnsi="Arial" w:cs="Arial"/>
          <w:b/>
          <w:sz w:val="24"/>
          <w:szCs w:val="24"/>
        </w:rPr>
        <w:t>1</w:t>
      </w:r>
      <w:r w:rsidR="002D2CDF" w:rsidRPr="00566FF2">
        <w:rPr>
          <w:rFonts w:ascii="Arial" w:eastAsia="Times New Roman" w:hAnsi="Arial" w:cs="Arial"/>
          <w:b/>
          <w:sz w:val="24"/>
          <w:szCs w:val="24"/>
          <w:lang w:eastAsia="es-CO"/>
        </w:rPr>
        <w:t xml:space="preserve"> La diversificación de la vida: </w:t>
      </w:r>
      <w:r w:rsidR="0020034E" w:rsidRPr="00566FF2">
        <w:rPr>
          <w:rFonts w:ascii="Arial" w:eastAsia="Times New Roman" w:hAnsi="Arial" w:cs="Arial"/>
          <w:b/>
          <w:sz w:val="24"/>
          <w:szCs w:val="24"/>
          <w:lang w:eastAsia="es-CO"/>
        </w:rPr>
        <w:t xml:space="preserve">entre la </w:t>
      </w:r>
      <w:r w:rsidR="002D2CDF" w:rsidRPr="00566FF2">
        <w:rPr>
          <w:rFonts w:ascii="Arial" w:eastAsia="Times New Roman" w:hAnsi="Arial" w:cs="Arial"/>
          <w:b/>
          <w:sz w:val="24"/>
          <w:szCs w:val="24"/>
          <w:lang w:eastAsia="es-CO"/>
        </w:rPr>
        <w:t xml:space="preserve">especiación y </w:t>
      </w:r>
      <w:r w:rsidR="0020034E" w:rsidRPr="00566FF2">
        <w:rPr>
          <w:rFonts w:ascii="Arial" w:eastAsia="Times New Roman" w:hAnsi="Arial" w:cs="Arial"/>
          <w:b/>
          <w:sz w:val="24"/>
          <w:szCs w:val="24"/>
          <w:lang w:eastAsia="es-CO"/>
        </w:rPr>
        <w:t xml:space="preserve">la </w:t>
      </w:r>
      <w:r w:rsidR="002D2CDF" w:rsidRPr="00566FF2">
        <w:rPr>
          <w:rFonts w:ascii="Arial" w:eastAsia="Times New Roman" w:hAnsi="Arial" w:cs="Arial"/>
          <w:b/>
          <w:sz w:val="24"/>
          <w:szCs w:val="24"/>
          <w:lang w:eastAsia="es-CO"/>
        </w:rPr>
        <w:t>extinción</w:t>
      </w:r>
    </w:p>
    <w:p w14:paraId="75E05D94" w14:textId="036C882A" w:rsidR="002D2CDF" w:rsidRPr="00566FF2" w:rsidRDefault="002D2CDF" w:rsidP="00566FF2">
      <w:pPr>
        <w:pStyle w:val="u"/>
        <w:shd w:val="clear" w:color="auto" w:fill="FFFFFF"/>
        <w:spacing w:before="0" w:beforeAutospacing="0" w:after="0" w:afterAutospacing="0" w:line="360" w:lineRule="auto"/>
        <w:rPr>
          <w:rFonts w:ascii="Arial" w:hAnsi="Arial" w:cs="Arial"/>
          <w:shd w:val="clear" w:color="auto" w:fill="FFFFF9"/>
        </w:rPr>
      </w:pPr>
      <w:r w:rsidRPr="00566FF2">
        <w:rPr>
          <w:rFonts w:ascii="Arial" w:hAnsi="Arial" w:cs="Arial"/>
          <w:shd w:val="clear" w:color="auto" w:fill="FFFFF9"/>
        </w:rPr>
        <w:t xml:space="preserve">Las distintas especies que habitan la Tierra provienen de otras diferentes que existieron en el pasado, a través de un proceso de descendencia con modificación, es decir, de un </w:t>
      </w:r>
      <w:r w:rsidRPr="00566FF2">
        <w:rPr>
          <w:rFonts w:ascii="Arial" w:hAnsi="Arial" w:cs="Arial"/>
          <w:b/>
          <w:shd w:val="clear" w:color="auto" w:fill="FFFFF9"/>
        </w:rPr>
        <w:t>proceso evolutivo</w:t>
      </w:r>
      <w:r w:rsidRPr="00566FF2">
        <w:rPr>
          <w:rFonts w:ascii="Arial" w:hAnsi="Arial" w:cs="Arial"/>
          <w:shd w:val="clear" w:color="auto" w:fill="FFFFF9"/>
        </w:rPr>
        <w:t xml:space="preserve">. </w:t>
      </w:r>
      <w:r w:rsidR="006F16A5" w:rsidRPr="00566FF2">
        <w:rPr>
          <w:rFonts w:ascii="Arial" w:hAnsi="Arial" w:cs="Arial"/>
          <w:shd w:val="clear" w:color="auto" w:fill="FFFFF9"/>
        </w:rPr>
        <w:t xml:space="preserve">La </w:t>
      </w:r>
      <w:r w:rsidR="006F16A5" w:rsidRPr="00566FF2">
        <w:rPr>
          <w:rFonts w:ascii="Arial" w:hAnsi="Arial" w:cs="Arial"/>
          <w:b/>
          <w:shd w:val="clear" w:color="auto" w:fill="FFFFF9"/>
        </w:rPr>
        <w:t>especiación</w:t>
      </w:r>
      <w:r w:rsidR="006F16A5" w:rsidRPr="00566FF2">
        <w:rPr>
          <w:rFonts w:ascii="Arial" w:hAnsi="Arial" w:cs="Arial"/>
          <w:shd w:val="clear" w:color="auto" w:fill="FFFFF9"/>
        </w:rPr>
        <w:t xml:space="preserve"> a partir de </w:t>
      </w:r>
      <w:r w:rsidR="00EF742D" w:rsidRPr="00566FF2">
        <w:rPr>
          <w:rFonts w:ascii="Arial" w:hAnsi="Arial" w:cs="Arial"/>
          <w:shd w:val="clear" w:color="auto" w:fill="FFFFF9"/>
        </w:rPr>
        <w:t>un</w:t>
      </w:r>
      <w:r w:rsidR="00EF742D">
        <w:rPr>
          <w:rFonts w:ascii="Arial" w:hAnsi="Arial" w:cs="Arial"/>
          <w:shd w:val="clear" w:color="auto" w:fill="FFFFF9"/>
        </w:rPr>
        <w:t>as</w:t>
      </w:r>
      <w:r w:rsidR="00EF742D" w:rsidRPr="00566FF2">
        <w:rPr>
          <w:rFonts w:ascii="Arial" w:hAnsi="Arial" w:cs="Arial"/>
          <w:shd w:val="clear" w:color="auto" w:fill="FFFFF9"/>
        </w:rPr>
        <w:t xml:space="preserve"> </w:t>
      </w:r>
      <w:r w:rsidR="006F16A5" w:rsidRPr="00566FF2">
        <w:rPr>
          <w:rFonts w:ascii="Arial" w:hAnsi="Arial" w:cs="Arial"/>
          <w:shd w:val="clear" w:color="auto" w:fill="FFFFF9"/>
        </w:rPr>
        <w:t>pocas especies originales produjo el</w:t>
      </w:r>
      <w:r w:rsidRPr="00566FF2">
        <w:rPr>
          <w:rFonts w:ascii="Arial" w:hAnsi="Arial" w:cs="Arial"/>
          <w:shd w:val="clear" w:color="auto" w:fill="FFFFF9"/>
        </w:rPr>
        <w:t xml:space="preserve"> gran número de especies</w:t>
      </w:r>
      <w:r w:rsidR="006F16A5" w:rsidRPr="00566FF2">
        <w:rPr>
          <w:rFonts w:ascii="Arial" w:hAnsi="Arial" w:cs="Arial"/>
          <w:shd w:val="clear" w:color="auto" w:fill="FFFFF9"/>
        </w:rPr>
        <w:t xml:space="preserve"> que se conocen actualmente, esto se</w:t>
      </w:r>
      <w:r w:rsidRPr="00566FF2">
        <w:rPr>
          <w:rFonts w:ascii="Arial" w:hAnsi="Arial" w:cs="Arial"/>
          <w:shd w:val="clear" w:color="auto" w:fill="FFFFF9"/>
        </w:rPr>
        <w:t xml:space="preserve"> conoce como </w:t>
      </w:r>
      <w:r w:rsidRPr="00566FF2">
        <w:rPr>
          <w:rFonts w:ascii="Arial" w:hAnsi="Arial" w:cs="Arial"/>
          <w:b/>
          <w:shd w:val="clear" w:color="auto" w:fill="FFFFF9"/>
        </w:rPr>
        <w:t>diversificación</w:t>
      </w:r>
      <w:r w:rsidRPr="00D853FE">
        <w:rPr>
          <w:rFonts w:ascii="Arial" w:hAnsi="Arial" w:cs="Arial"/>
          <w:shd w:val="clear" w:color="auto" w:fill="FFFFF9"/>
        </w:rPr>
        <w:t>.</w:t>
      </w:r>
    </w:p>
    <w:p w14:paraId="3B72F3E6" w14:textId="77777777"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p>
    <w:p w14:paraId="44037F38" w14:textId="77777777"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r w:rsidRPr="00566FF2">
        <w:rPr>
          <w:rFonts w:ascii="Arial" w:hAnsi="Arial" w:cs="Arial"/>
          <w:shd w:val="clear" w:color="auto" w:fill="FFFFF9"/>
        </w:rPr>
        <w:t xml:space="preserve">Pero en la naturaleza no solo se forman nuevas especies, sino que también desaparecen, en un proceso conocido como </w:t>
      </w:r>
      <w:r w:rsidRPr="00566FF2">
        <w:rPr>
          <w:rFonts w:ascii="Arial" w:hAnsi="Arial" w:cs="Arial"/>
          <w:b/>
          <w:shd w:val="clear" w:color="auto" w:fill="FFFFF9"/>
        </w:rPr>
        <w:t>extinción</w:t>
      </w:r>
      <w:r w:rsidRPr="00566FF2">
        <w:rPr>
          <w:rFonts w:ascii="Arial" w:hAnsi="Arial" w:cs="Arial"/>
          <w:shd w:val="clear" w:color="auto" w:fill="FFFFF9"/>
        </w:rPr>
        <w:t>. La extinción de una especie se puede dar por diversas causas, como contaminación o destrucción del hábitat, enfermedades, desastres naturales, o un depredador demasiado agresivo. En cualquier caso, para que una especie se considere extinta deben haber muerto todos sus miembros.</w:t>
      </w:r>
    </w:p>
    <w:p w14:paraId="553457D1" w14:textId="77777777"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p>
    <w:tbl>
      <w:tblPr>
        <w:tblStyle w:val="Tablaconcuadrcula"/>
        <w:tblpPr w:leftFromText="141" w:rightFromText="141" w:vertAnchor="text" w:horzAnchor="margin" w:tblpY="92"/>
        <w:tblW w:w="0" w:type="auto"/>
        <w:tblLook w:val="04A0" w:firstRow="1" w:lastRow="0" w:firstColumn="1" w:lastColumn="0" w:noHBand="0" w:noVBand="1"/>
      </w:tblPr>
      <w:tblGrid>
        <w:gridCol w:w="2518"/>
        <w:gridCol w:w="6460"/>
      </w:tblGrid>
      <w:tr w:rsidR="002F7C6E" w:rsidRPr="00566FF2" w14:paraId="7C63D971" w14:textId="77777777" w:rsidTr="001F2DCA">
        <w:tc>
          <w:tcPr>
            <w:tcW w:w="8978" w:type="dxa"/>
            <w:gridSpan w:val="2"/>
            <w:shd w:val="clear" w:color="auto" w:fill="000000" w:themeFill="text1"/>
          </w:tcPr>
          <w:p w14:paraId="5419C9E9" w14:textId="77777777" w:rsidR="006F16A5" w:rsidRPr="00566FF2" w:rsidRDefault="006F16A5" w:rsidP="00566FF2">
            <w:pPr>
              <w:spacing w:line="360" w:lineRule="auto"/>
              <w:jc w:val="center"/>
              <w:rPr>
                <w:rFonts w:ascii="Arial" w:hAnsi="Arial" w:cs="Arial"/>
                <w:b/>
                <w:sz w:val="24"/>
                <w:szCs w:val="24"/>
              </w:rPr>
            </w:pPr>
            <w:r w:rsidRPr="00566FF2">
              <w:rPr>
                <w:rFonts w:ascii="Arial" w:hAnsi="Arial" w:cs="Arial"/>
                <w:b/>
                <w:sz w:val="24"/>
                <w:szCs w:val="24"/>
              </w:rPr>
              <w:t>Destacado</w:t>
            </w:r>
          </w:p>
        </w:tc>
      </w:tr>
      <w:tr w:rsidR="002F7C6E" w:rsidRPr="00566FF2" w14:paraId="593EA615" w14:textId="77777777" w:rsidTr="001F2DCA">
        <w:tc>
          <w:tcPr>
            <w:tcW w:w="2518" w:type="dxa"/>
          </w:tcPr>
          <w:p w14:paraId="1D99B02D" w14:textId="77777777" w:rsidR="006F16A5" w:rsidRPr="00566FF2" w:rsidRDefault="006F16A5" w:rsidP="00566FF2">
            <w:pPr>
              <w:spacing w:line="360" w:lineRule="auto"/>
              <w:rPr>
                <w:rFonts w:ascii="Arial" w:hAnsi="Arial" w:cs="Arial"/>
                <w:b/>
                <w:sz w:val="24"/>
                <w:szCs w:val="24"/>
              </w:rPr>
            </w:pPr>
            <w:r w:rsidRPr="00566FF2">
              <w:rPr>
                <w:rFonts w:ascii="Arial" w:hAnsi="Arial" w:cs="Arial"/>
                <w:b/>
                <w:sz w:val="24"/>
                <w:szCs w:val="24"/>
              </w:rPr>
              <w:t>Título</w:t>
            </w:r>
          </w:p>
        </w:tc>
        <w:tc>
          <w:tcPr>
            <w:tcW w:w="6460" w:type="dxa"/>
          </w:tcPr>
          <w:p w14:paraId="2C086605" w14:textId="77777777" w:rsidR="006F16A5" w:rsidRPr="00566FF2" w:rsidRDefault="006F16A5" w:rsidP="00566FF2">
            <w:pPr>
              <w:spacing w:line="360" w:lineRule="auto"/>
              <w:rPr>
                <w:rFonts w:ascii="Arial" w:hAnsi="Arial" w:cs="Arial"/>
                <w:sz w:val="24"/>
                <w:szCs w:val="24"/>
              </w:rPr>
            </w:pPr>
            <w:r w:rsidRPr="00566FF2">
              <w:rPr>
                <w:rFonts w:ascii="Arial" w:hAnsi="Arial" w:cs="Arial"/>
                <w:sz w:val="24"/>
                <w:szCs w:val="24"/>
              </w:rPr>
              <w:t>Las extinciones</w:t>
            </w:r>
            <w:r w:rsidR="007E3DEE" w:rsidRPr="00566FF2">
              <w:rPr>
                <w:rFonts w:ascii="Arial" w:hAnsi="Arial" w:cs="Arial"/>
                <w:sz w:val="24"/>
                <w:szCs w:val="24"/>
              </w:rPr>
              <w:t xml:space="preserve"> y el ser humano</w:t>
            </w:r>
          </w:p>
        </w:tc>
      </w:tr>
      <w:tr w:rsidR="002F7C6E" w:rsidRPr="00566FF2" w14:paraId="51972D9F" w14:textId="77777777" w:rsidTr="001F2DCA">
        <w:tc>
          <w:tcPr>
            <w:tcW w:w="2518" w:type="dxa"/>
          </w:tcPr>
          <w:p w14:paraId="53764C6B" w14:textId="77777777" w:rsidR="006F16A5" w:rsidRPr="00566FF2" w:rsidRDefault="006F16A5" w:rsidP="00566FF2">
            <w:pPr>
              <w:spacing w:line="360" w:lineRule="auto"/>
              <w:rPr>
                <w:rFonts w:ascii="Arial" w:hAnsi="Arial" w:cs="Arial"/>
                <w:b/>
                <w:sz w:val="24"/>
                <w:szCs w:val="24"/>
              </w:rPr>
            </w:pPr>
            <w:r w:rsidRPr="00566FF2">
              <w:rPr>
                <w:rFonts w:ascii="Arial" w:hAnsi="Arial" w:cs="Arial"/>
                <w:b/>
                <w:sz w:val="24"/>
                <w:szCs w:val="24"/>
              </w:rPr>
              <w:t>Contenido</w:t>
            </w:r>
          </w:p>
        </w:tc>
        <w:tc>
          <w:tcPr>
            <w:tcW w:w="6460" w:type="dxa"/>
          </w:tcPr>
          <w:p w14:paraId="7C5E8813" w14:textId="75B065D5"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r w:rsidRPr="00566FF2">
              <w:rPr>
                <w:rFonts w:ascii="Arial" w:hAnsi="Arial" w:cs="Arial"/>
                <w:shd w:val="clear" w:color="auto" w:fill="FFFFF9"/>
              </w:rPr>
              <w:t>La extinción es un proceso común, que ha ocurrido desde el inicio de la vida. Se calcula que el 99</w:t>
            </w:r>
            <w:r w:rsidR="00EF742D">
              <w:rPr>
                <w:rFonts w:ascii="Arial" w:hAnsi="Arial" w:cs="Arial"/>
                <w:shd w:val="clear" w:color="auto" w:fill="FFFFF9"/>
              </w:rPr>
              <w:t> </w:t>
            </w:r>
            <w:r w:rsidRPr="00566FF2">
              <w:rPr>
                <w:rFonts w:ascii="Arial" w:hAnsi="Arial" w:cs="Arial"/>
                <w:shd w:val="clear" w:color="auto" w:fill="FFFFF9"/>
              </w:rPr>
              <w:t>% de las especies que alguna vez existieron en la Tierra están extintas</w:t>
            </w:r>
            <w:r w:rsidR="007E3DEE" w:rsidRPr="00566FF2">
              <w:rPr>
                <w:rFonts w:ascii="Arial" w:hAnsi="Arial" w:cs="Arial"/>
                <w:shd w:val="clear" w:color="auto" w:fill="FFFFF9"/>
              </w:rPr>
              <w:t xml:space="preserve"> hoy en día</w:t>
            </w:r>
            <w:r w:rsidRPr="00566FF2">
              <w:rPr>
                <w:rFonts w:ascii="Arial" w:hAnsi="Arial" w:cs="Arial"/>
                <w:shd w:val="clear" w:color="auto" w:fill="FFFFF9"/>
              </w:rPr>
              <w:t>. No obstante, la tasa de extinción de especies ha aumentado por la a</w:t>
            </w:r>
            <w:r w:rsidR="007E3DEE" w:rsidRPr="00566FF2">
              <w:rPr>
                <w:rFonts w:ascii="Arial" w:hAnsi="Arial" w:cs="Arial"/>
                <w:shd w:val="clear" w:color="auto" w:fill="FFFFF9"/>
              </w:rPr>
              <w:t>cción del ser humano</w:t>
            </w:r>
            <w:r w:rsidRPr="00566FF2">
              <w:rPr>
                <w:rFonts w:ascii="Arial" w:hAnsi="Arial" w:cs="Arial"/>
                <w:shd w:val="clear" w:color="auto" w:fill="FFFFF9"/>
              </w:rPr>
              <w:t xml:space="preserve">, principalmente por la contaminación y </w:t>
            </w:r>
            <w:r w:rsidR="00EF742D">
              <w:rPr>
                <w:rFonts w:ascii="Arial" w:hAnsi="Arial" w:cs="Arial"/>
                <w:shd w:val="clear" w:color="auto" w:fill="FFFFF9"/>
              </w:rPr>
              <w:t xml:space="preserve">la </w:t>
            </w:r>
            <w:r w:rsidRPr="00566FF2">
              <w:rPr>
                <w:rFonts w:ascii="Arial" w:hAnsi="Arial" w:cs="Arial"/>
                <w:shd w:val="clear" w:color="auto" w:fill="FFFFF9"/>
              </w:rPr>
              <w:t xml:space="preserve">destrucción de hábitat de los </w:t>
            </w:r>
            <w:r w:rsidRPr="00566FF2">
              <w:rPr>
                <w:rFonts w:ascii="Arial" w:hAnsi="Arial" w:cs="Arial"/>
                <w:shd w:val="clear" w:color="auto" w:fill="FFFFF9"/>
              </w:rPr>
              <w:lastRenderedPageBreak/>
              <w:t>organismos. Además, la desaparición de una especie puede implicar la de otras relacionadas, por ejemplo, la desaparición de una planta puede extinguir el animal que la consume.</w:t>
            </w:r>
          </w:p>
        </w:tc>
      </w:tr>
    </w:tbl>
    <w:p w14:paraId="2FBE1C2E" w14:textId="77777777"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p>
    <w:tbl>
      <w:tblPr>
        <w:tblStyle w:val="Tablaconcuadrcula1"/>
        <w:tblW w:w="0" w:type="auto"/>
        <w:tblLayout w:type="fixed"/>
        <w:tblLook w:val="04A0" w:firstRow="1" w:lastRow="0" w:firstColumn="1" w:lastColumn="0" w:noHBand="0" w:noVBand="1"/>
      </w:tblPr>
      <w:tblGrid>
        <w:gridCol w:w="2376"/>
        <w:gridCol w:w="6678"/>
      </w:tblGrid>
      <w:tr w:rsidR="002F7C6E" w:rsidRPr="00566FF2" w14:paraId="1B048E4D" w14:textId="77777777" w:rsidTr="004A1C3F">
        <w:tc>
          <w:tcPr>
            <w:tcW w:w="9054" w:type="dxa"/>
            <w:gridSpan w:val="2"/>
            <w:shd w:val="clear" w:color="auto" w:fill="0D0D0D" w:themeFill="text1" w:themeFillTint="F2"/>
          </w:tcPr>
          <w:p w14:paraId="2B4BEE5F" w14:textId="77777777" w:rsidR="00BE7691" w:rsidRPr="00566FF2" w:rsidRDefault="00BE7691" w:rsidP="00566FF2">
            <w:pPr>
              <w:spacing w:line="360" w:lineRule="auto"/>
              <w:jc w:val="center"/>
              <w:rPr>
                <w:rFonts w:ascii="Arial" w:hAnsi="Arial" w:cs="Arial"/>
                <w:b/>
                <w:sz w:val="24"/>
                <w:szCs w:val="24"/>
              </w:rPr>
            </w:pPr>
            <w:r w:rsidRPr="00566FF2">
              <w:rPr>
                <w:rFonts w:ascii="Arial" w:hAnsi="Arial" w:cs="Arial"/>
                <w:b/>
                <w:sz w:val="24"/>
                <w:szCs w:val="24"/>
              </w:rPr>
              <w:t xml:space="preserve">Imagen (fotografía, gráfica o ilustración) </w:t>
            </w:r>
          </w:p>
        </w:tc>
      </w:tr>
      <w:tr w:rsidR="002F7C6E" w:rsidRPr="00566FF2" w14:paraId="26D86EA2" w14:textId="77777777" w:rsidTr="004A1C3F">
        <w:tc>
          <w:tcPr>
            <w:tcW w:w="2376" w:type="dxa"/>
          </w:tcPr>
          <w:p w14:paraId="18D3E702"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Código</w:t>
            </w:r>
          </w:p>
        </w:tc>
        <w:tc>
          <w:tcPr>
            <w:tcW w:w="6678" w:type="dxa"/>
          </w:tcPr>
          <w:p w14:paraId="1451F2B3" w14:textId="77777777" w:rsidR="00BE7691" w:rsidRPr="00566FF2" w:rsidRDefault="0042170B" w:rsidP="00566FF2">
            <w:pPr>
              <w:spacing w:line="360" w:lineRule="auto"/>
              <w:rPr>
                <w:rFonts w:ascii="Arial" w:hAnsi="Arial" w:cs="Arial"/>
                <w:b/>
                <w:sz w:val="24"/>
                <w:szCs w:val="24"/>
              </w:rPr>
            </w:pPr>
            <w:r w:rsidRPr="00566FF2">
              <w:rPr>
                <w:rFonts w:ascii="Arial" w:hAnsi="Arial" w:cs="Arial"/>
                <w:sz w:val="24"/>
                <w:szCs w:val="24"/>
              </w:rPr>
              <w:t>CN_09_03_CO_IMG17</w:t>
            </w:r>
          </w:p>
        </w:tc>
      </w:tr>
      <w:tr w:rsidR="002F7C6E" w:rsidRPr="00566FF2" w14:paraId="242B610D" w14:textId="77777777" w:rsidTr="004A1C3F">
        <w:tc>
          <w:tcPr>
            <w:tcW w:w="2376" w:type="dxa"/>
          </w:tcPr>
          <w:p w14:paraId="5818F9C4" w14:textId="77777777" w:rsidR="00BE7691" w:rsidRPr="00566FF2" w:rsidRDefault="00BE7691" w:rsidP="00566FF2">
            <w:pPr>
              <w:spacing w:line="360" w:lineRule="auto"/>
              <w:rPr>
                <w:rFonts w:ascii="Arial" w:hAnsi="Arial" w:cs="Arial"/>
                <w:sz w:val="24"/>
                <w:szCs w:val="24"/>
              </w:rPr>
            </w:pPr>
            <w:r w:rsidRPr="00566FF2">
              <w:rPr>
                <w:rFonts w:ascii="Arial" w:hAnsi="Arial" w:cs="Arial"/>
                <w:b/>
                <w:sz w:val="24"/>
                <w:szCs w:val="24"/>
              </w:rPr>
              <w:t>Descripción</w:t>
            </w:r>
          </w:p>
        </w:tc>
        <w:tc>
          <w:tcPr>
            <w:tcW w:w="6678" w:type="dxa"/>
          </w:tcPr>
          <w:p w14:paraId="5132C7E4" w14:textId="77777777" w:rsidR="00BE7691" w:rsidRPr="00566FF2" w:rsidRDefault="00DB6B64" w:rsidP="00566FF2">
            <w:pPr>
              <w:spacing w:line="360" w:lineRule="auto"/>
              <w:rPr>
                <w:rFonts w:ascii="Arial" w:hAnsi="Arial" w:cs="Arial"/>
                <w:sz w:val="24"/>
                <w:szCs w:val="24"/>
                <w:highlight w:val="yellow"/>
              </w:rPr>
            </w:pPr>
            <w:r w:rsidRPr="00566FF2">
              <w:rPr>
                <w:rFonts w:ascii="Arial" w:hAnsi="Arial" w:cs="Arial"/>
                <w:sz w:val="24"/>
                <w:szCs w:val="24"/>
              </w:rPr>
              <w:t>Mapa de extinciones</w:t>
            </w:r>
            <w:r w:rsidR="00BE7691" w:rsidRPr="00566FF2">
              <w:rPr>
                <w:rFonts w:ascii="Arial" w:hAnsi="Arial" w:cs="Arial"/>
                <w:sz w:val="24"/>
                <w:szCs w:val="24"/>
              </w:rPr>
              <w:t xml:space="preserve"> de especies de vertebrados</w:t>
            </w:r>
          </w:p>
        </w:tc>
      </w:tr>
      <w:tr w:rsidR="002F7C6E" w:rsidRPr="00566FF2" w14:paraId="0C5D10FC" w14:textId="77777777" w:rsidTr="004A1C3F">
        <w:tc>
          <w:tcPr>
            <w:tcW w:w="2376" w:type="dxa"/>
          </w:tcPr>
          <w:p w14:paraId="2F3706CA" w14:textId="77777777" w:rsidR="00BE7691" w:rsidRPr="00566FF2" w:rsidRDefault="00BE7691" w:rsidP="00566FF2">
            <w:pPr>
              <w:spacing w:line="360" w:lineRule="auto"/>
              <w:rPr>
                <w:rFonts w:ascii="Arial" w:hAnsi="Arial" w:cs="Arial"/>
                <w:sz w:val="24"/>
                <w:szCs w:val="24"/>
              </w:rPr>
            </w:pPr>
            <w:r w:rsidRPr="00566FF2">
              <w:rPr>
                <w:rFonts w:ascii="Arial" w:hAnsi="Arial" w:cs="Arial"/>
                <w:b/>
                <w:sz w:val="24"/>
                <w:szCs w:val="24"/>
              </w:rPr>
              <w:t>Código Shutterstock (o URL o la ruta en AulaPlaneta)</w:t>
            </w:r>
          </w:p>
        </w:tc>
        <w:tc>
          <w:tcPr>
            <w:tcW w:w="6678" w:type="dxa"/>
          </w:tcPr>
          <w:p w14:paraId="6D0C4FC4" w14:textId="77777777" w:rsidR="00BE7691" w:rsidRPr="00566FF2" w:rsidRDefault="00BE7691" w:rsidP="00566FF2">
            <w:pPr>
              <w:spacing w:line="360" w:lineRule="auto"/>
              <w:rPr>
                <w:rFonts w:ascii="Arial" w:hAnsi="Arial" w:cs="Arial"/>
                <w:sz w:val="24"/>
                <w:szCs w:val="24"/>
                <w:highlight w:val="yellow"/>
              </w:rPr>
            </w:pPr>
            <w:r w:rsidRPr="00566FF2">
              <w:rPr>
                <w:rFonts w:ascii="Arial" w:hAnsi="Arial" w:cs="Arial"/>
                <w:sz w:val="24"/>
                <w:szCs w:val="24"/>
              </w:rPr>
              <w:t>http://banco.aulaplaneta.com/mapa/38f45ce6-3686-4187-b6fa-6649f3442e16</w:t>
            </w:r>
          </w:p>
        </w:tc>
      </w:tr>
      <w:tr w:rsidR="002F7C6E" w:rsidRPr="00566FF2" w14:paraId="176DE3C8" w14:textId="77777777" w:rsidTr="004A1C3F">
        <w:tc>
          <w:tcPr>
            <w:tcW w:w="2376" w:type="dxa"/>
          </w:tcPr>
          <w:p w14:paraId="696153E8" w14:textId="77777777" w:rsidR="00BE7691" w:rsidRPr="00566FF2" w:rsidRDefault="00BE7691" w:rsidP="00566FF2">
            <w:pPr>
              <w:spacing w:line="360" w:lineRule="auto"/>
              <w:rPr>
                <w:rFonts w:ascii="Arial" w:hAnsi="Arial" w:cs="Arial"/>
                <w:sz w:val="24"/>
                <w:szCs w:val="24"/>
              </w:rPr>
            </w:pPr>
            <w:r w:rsidRPr="00566FF2">
              <w:rPr>
                <w:rFonts w:ascii="Arial" w:hAnsi="Arial" w:cs="Arial"/>
                <w:b/>
                <w:sz w:val="24"/>
                <w:szCs w:val="24"/>
              </w:rPr>
              <w:t>Pie de imagen</w:t>
            </w:r>
          </w:p>
        </w:tc>
        <w:tc>
          <w:tcPr>
            <w:tcW w:w="6678" w:type="dxa"/>
          </w:tcPr>
          <w:p w14:paraId="55DCEC9B" w14:textId="0B3F8D86" w:rsidR="00BE7691" w:rsidRPr="00566FF2" w:rsidRDefault="00BE7691" w:rsidP="00E03F55">
            <w:pPr>
              <w:spacing w:line="360" w:lineRule="auto"/>
              <w:rPr>
                <w:rFonts w:ascii="Arial" w:hAnsi="Arial" w:cs="Arial"/>
                <w:sz w:val="24"/>
                <w:szCs w:val="24"/>
                <w:highlight w:val="yellow"/>
              </w:rPr>
            </w:pPr>
            <w:r w:rsidRPr="00566FF2">
              <w:rPr>
                <w:rFonts w:ascii="Arial" w:hAnsi="Arial" w:cs="Arial"/>
                <w:sz w:val="24"/>
                <w:szCs w:val="24"/>
                <w:lang w:val="es-CO"/>
              </w:rPr>
              <w:t xml:space="preserve">En el mapa se muestra la cantidad de extinciones de vertebrados </w:t>
            </w:r>
            <w:r w:rsidR="00E03F55" w:rsidRPr="00566FF2">
              <w:rPr>
                <w:rFonts w:ascii="Arial" w:hAnsi="Arial" w:cs="Arial"/>
                <w:sz w:val="24"/>
                <w:szCs w:val="24"/>
                <w:lang w:val="es-CO"/>
              </w:rPr>
              <w:t>registrad</w:t>
            </w:r>
            <w:r w:rsidR="00E03F55">
              <w:rPr>
                <w:rFonts w:ascii="Arial" w:hAnsi="Arial" w:cs="Arial"/>
                <w:sz w:val="24"/>
                <w:szCs w:val="24"/>
                <w:lang w:val="es-CO"/>
              </w:rPr>
              <w:t>a</w:t>
            </w:r>
            <w:r w:rsidR="00E03F55" w:rsidRPr="00566FF2">
              <w:rPr>
                <w:rFonts w:ascii="Arial" w:hAnsi="Arial" w:cs="Arial"/>
                <w:sz w:val="24"/>
                <w:szCs w:val="24"/>
                <w:lang w:val="es-CO"/>
              </w:rPr>
              <w:t xml:space="preserve">s </w:t>
            </w:r>
            <w:r w:rsidRPr="00566FF2">
              <w:rPr>
                <w:rFonts w:ascii="Arial" w:hAnsi="Arial" w:cs="Arial"/>
                <w:sz w:val="24"/>
                <w:szCs w:val="24"/>
                <w:lang w:val="es-CO"/>
              </w:rPr>
              <w:t>desde 1600 hasta 2004. La mayoría fueron provocadas por actividades humanas, de forma directa o indirecta.</w:t>
            </w:r>
          </w:p>
        </w:tc>
      </w:tr>
    </w:tbl>
    <w:p w14:paraId="6DC83197" w14:textId="77777777" w:rsidR="00BE7691" w:rsidRPr="00566FF2" w:rsidRDefault="00BE7691" w:rsidP="00566FF2">
      <w:pPr>
        <w:pStyle w:val="u"/>
        <w:shd w:val="clear" w:color="auto" w:fill="FFFFFF"/>
        <w:spacing w:before="0" w:beforeAutospacing="0" w:after="0" w:afterAutospacing="0" w:line="360" w:lineRule="auto"/>
        <w:rPr>
          <w:rFonts w:ascii="Arial" w:hAnsi="Arial" w:cs="Arial"/>
          <w:shd w:val="clear" w:color="auto" w:fill="FFFFF9"/>
        </w:rPr>
      </w:pPr>
    </w:p>
    <w:p w14:paraId="34236811" w14:textId="1119CC12" w:rsidR="006F16A5" w:rsidRPr="00566FF2" w:rsidRDefault="006F16A5" w:rsidP="00566FF2">
      <w:pPr>
        <w:pStyle w:val="u"/>
        <w:shd w:val="clear" w:color="auto" w:fill="FFFFFF"/>
        <w:spacing w:before="0" w:beforeAutospacing="0" w:after="0" w:afterAutospacing="0" w:line="360" w:lineRule="auto"/>
        <w:rPr>
          <w:rFonts w:ascii="Arial" w:hAnsi="Arial" w:cs="Arial"/>
          <w:shd w:val="clear" w:color="auto" w:fill="FFFFF9"/>
        </w:rPr>
      </w:pPr>
      <w:r w:rsidRPr="00566FF2">
        <w:rPr>
          <w:rFonts w:ascii="Arial" w:hAnsi="Arial" w:cs="Arial"/>
          <w:shd w:val="clear" w:color="auto" w:fill="FFFFF9"/>
        </w:rPr>
        <w:t>La cantidad de</w:t>
      </w:r>
      <w:r w:rsidR="002577F9" w:rsidRPr="00566FF2">
        <w:rPr>
          <w:rFonts w:ascii="Arial" w:hAnsi="Arial" w:cs="Arial"/>
          <w:shd w:val="clear" w:color="auto" w:fill="FFFFF9"/>
        </w:rPr>
        <w:t xml:space="preserve"> especies </w:t>
      </w:r>
      <w:r w:rsidR="00E03F55">
        <w:rPr>
          <w:rFonts w:ascii="Arial" w:hAnsi="Arial" w:cs="Arial"/>
          <w:shd w:val="clear" w:color="auto" w:fill="FFFFF9"/>
        </w:rPr>
        <w:t>existentes</w:t>
      </w:r>
      <w:r w:rsidR="002577F9" w:rsidRPr="00566FF2">
        <w:rPr>
          <w:rFonts w:ascii="Arial" w:hAnsi="Arial" w:cs="Arial"/>
          <w:shd w:val="clear" w:color="auto" w:fill="FFFFF9"/>
        </w:rPr>
        <w:t xml:space="preserve"> </w:t>
      </w:r>
      <w:r w:rsidR="00D853FE">
        <w:rPr>
          <w:rFonts w:ascii="Arial" w:hAnsi="Arial" w:cs="Arial"/>
          <w:shd w:val="clear" w:color="auto" w:fill="FFFFF9"/>
        </w:rPr>
        <w:t>determina</w:t>
      </w:r>
      <w:r w:rsidR="002577F9" w:rsidRPr="00566FF2">
        <w:rPr>
          <w:rFonts w:ascii="Arial" w:hAnsi="Arial" w:cs="Arial"/>
          <w:shd w:val="clear" w:color="auto" w:fill="FFFFF9"/>
        </w:rPr>
        <w:t xml:space="preserve"> la </w:t>
      </w:r>
      <w:r w:rsidR="002577F9" w:rsidRPr="00566FF2">
        <w:rPr>
          <w:rFonts w:ascii="Arial" w:hAnsi="Arial" w:cs="Arial"/>
          <w:b/>
          <w:shd w:val="clear" w:color="auto" w:fill="FFFFF9"/>
        </w:rPr>
        <w:t>diversidad biológica</w:t>
      </w:r>
      <w:r w:rsidR="002577F9" w:rsidRPr="00566FF2">
        <w:rPr>
          <w:rFonts w:ascii="Arial" w:hAnsi="Arial" w:cs="Arial"/>
          <w:shd w:val="clear" w:color="auto" w:fill="FFFFF9"/>
        </w:rPr>
        <w:t xml:space="preserve">, </w:t>
      </w:r>
      <w:r w:rsidR="00D853FE">
        <w:rPr>
          <w:rFonts w:ascii="Arial" w:hAnsi="Arial" w:cs="Arial"/>
          <w:shd w:val="clear" w:color="auto" w:fill="FFFFF9"/>
        </w:rPr>
        <w:t xml:space="preserve">y </w:t>
      </w:r>
      <w:r w:rsidR="002577F9" w:rsidRPr="00566FF2">
        <w:rPr>
          <w:rFonts w:ascii="Arial" w:hAnsi="Arial" w:cs="Arial"/>
          <w:shd w:val="clear" w:color="auto" w:fill="FFFFF9"/>
        </w:rPr>
        <w:t>depende de la relación entre la especiación y la extinción. Si la tasa de especiación es mayor a la de la extinción, la diversidad aumenta, y si es menor, disminuye.</w:t>
      </w:r>
    </w:p>
    <w:p w14:paraId="4D5C118B" w14:textId="6C1C5025" w:rsidR="002D2CDF" w:rsidRPr="00566FF2" w:rsidRDefault="006F16A5" w:rsidP="00566FF2">
      <w:pPr>
        <w:spacing w:before="100" w:beforeAutospacing="1" w:after="100" w:afterAutospacing="1" w:line="360" w:lineRule="auto"/>
        <w:rPr>
          <w:rFonts w:ascii="Arial" w:eastAsia="Times New Roman" w:hAnsi="Arial" w:cs="Arial"/>
          <w:bCs/>
          <w:iCs/>
          <w:sz w:val="24"/>
          <w:szCs w:val="24"/>
          <w:lang w:eastAsia="es-CO"/>
        </w:rPr>
      </w:pPr>
      <w:r w:rsidRPr="00566FF2">
        <w:rPr>
          <w:rFonts w:ascii="Arial" w:eastAsia="Times New Roman" w:hAnsi="Arial" w:cs="Arial"/>
          <w:bCs/>
          <w:iCs/>
          <w:sz w:val="24"/>
          <w:szCs w:val="24"/>
          <w:lang w:eastAsia="es-CO"/>
        </w:rPr>
        <w:t>En términos generales</w:t>
      </w:r>
      <w:r w:rsidR="002577F9" w:rsidRPr="00566FF2">
        <w:rPr>
          <w:rFonts w:ascii="Arial" w:eastAsia="Times New Roman" w:hAnsi="Arial" w:cs="Arial"/>
          <w:bCs/>
          <w:iCs/>
          <w:sz w:val="24"/>
          <w:szCs w:val="24"/>
          <w:lang w:eastAsia="es-CO"/>
        </w:rPr>
        <w:t xml:space="preserve">, en la historia de la vida en la </w:t>
      </w:r>
      <w:r w:rsidR="00E03F55">
        <w:rPr>
          <w:rFonts w:ascii="Arial" w:eastAsia="Times New Roman" w:hAnsi="Arial" w:cs="Arial"/>
          <w:bCs/>
          <w:iCs/>
          <w:sz w:val="24"/>
          <w:szCs w:val="24"/>
          <w:lang w:eastAsia="es-CO"/>
        </w:rPr>
        <w:t>T</w:t>
      </w:r>
      <w:r w:rsidR="00E03F55" w:rsidRPr="00566FF2">
        <w:rPr>
          <w:rFonts w:ascii="Arial" w:eastAsia="Times New Roman" w:hAnsi="Arial" w:cs="Arial"/>
          <w:bCs/>
          <w:iCs/>
          <w:sz w:val="24"/>
          <w:szCs w:val="24"/>
          <w:lang w:eastAsia="es-CO"/>
        </w:rPr>
        <w:t xml:space="preserve">ierra </w:t>
      </w:r>
      <w:r w:rsidR="002577F9" w:rsidRPr="00566FF2">
        <w:rPr>
          <w:rFonts w:ascii="Arial" w:eastAsia="Times New Roman" w:hAnsi="Arial" w:cs="Arial"/>
          <w:bCs/>
          <w:iCs/>
          <w:sz w:val="24"/>
          <w:szCs w:val="24"/>
          <w:lang w:eastAsia="es-CO"/>
        </w:rPr>
        <w:t>el</w:t>
      </w:r>
      <w:r w:rsidR="002D2CDF" w:rsidRPr="00566FF2">
        <w:rPr>
          <w:rFonts w:ascii="Arial" w:eastAsia="Times New Roman" w:hAnsi="Arial" w:cs="Arial"/>
          <w:bCs/>
          <w:iCs/>
          <w:sz w:val="24"/>
          <w:szCs w:val="24"/>
          <w:lang w:eastAsia="es-CO"/>
        </w:rPr>
        <w:t xml:space="preserve"> patrón </w:t>
      </w:r>
      <w:r w:rsidR="002577F9" w:rsidRPr="00566FF2">
        <w:rPr>
          <w:rFonts w:ascii="Arial" w:eastAsia="Times New Roman" w:hAnsi="Arial" w:cs="Arial"/>
          <w:bCs/>
          <w:iCs/>
          <w:sz w:val="24"/>
          <w:szCs w:val="24"/>
          <w:lang w:eastAsia="es-CO"/>
        </w:rPr>
        <w:t>ha sido un</w:t>
      </w:r>
      <w:r w:rsidR="002D2CDF" w:rsidRPr="00566FF2">
        <w:rPr>
          <w:rFonts w:ascii="Arial" w:eastAsia="Times New Roman" w:hAnsi="Arial" w:cs="Arial"/>
          <w:bCs/>
          <w:iCs/>
          <w:sz w:val="24"/>
          <w:szCs w:val="24"/>
          <w:lang w:eastAsia="es-CO"/>
        </w:rPr>
        <w:t xml:space="preserve"> </w:t>
      </w:r>
      <w:r w:rsidR="002D2CDF" w:rsidRPr="00566FF2">
        <w:rPr>
          <w:rFonts w:ascii="Arial" w:eastAsia="Times New Roman" w:hAnsi="Arial" w:cs="Arial"/>
          <w:b/>
          <w:bCs/>
          <w:iCs/>
          <w:sz w:val="24"/>
          <w:szCs w:val="24"/>
          <w:lang w:eastAsia="es-CO"/>
        </w:rPr>
        <w:t xml:space="preserve">incremento </w:t>
      </w:r>
      <w:r w:rsidR="002D2CDF" w:rsidRPr="00D853FE">
        <w:rPr>
          <w:rFonts w:ascii="Arial" w:eastAsia="Times New Roman" w:hAnsi="Arial" w:cs="Arial"/>
          <w:b/>
          <w:bCs/>
          <w:iCs/>
          <w:sz w:val="24"/>
          <w:szCs w:val="24"/>
          <w:lang w:eastAsia="es-CO"/>
        </w:rPr>
        <w:t>global de la diversidad</w:t>
      </w:r>
      <w:r w:rsidR="002D2CDF" w:rsidRPr="00566FF2">
        <w:rPr>
          <w:rFonts w:ascii="Arial" w:eastAsia="Times New Roman" w:hAnsi="Arial" w:cs="Arial"/>
          <w:bCs/>
          <w:iCs/>
          <w:sz w:val="24"/>
          <w:szCs w:val="24"/>
          <w:lang w:eastAsia="es-CO"/>
        </w:rPr>
        <w:t xml:space="preserve">, </w:t>
      </w:r>
      <w:r w:rsidR="002577F9" w:rsidRPr="00566FF2">
        <w:rPr>
          <w:rFonts w:ascii="Arial" w:eastAsia="Times New Roman" w:hAnsi="Arial" w:cs="Arial"/>
          <w:bCs/>
          <w:iCs/>
          <w:sz w:val="24"/>
          <w:szCs w:val="24"/>
          <w:lang w:eastAsia="es-CO"/>
        </w:rPr>
        <w:t>lo que significa que</w:t>
      </w:r>
      <w:r w:rsidR="002D2CDF" w:rsidRPr="00566FF2">
        <w:rPr>
          <w:rFonts w:ascii="Arial" w:eastAsia="Times New Roman" w:hAnsi="Arial" w:cs="Arial"/>
          <w:bCs/>
          <w:iCs/>
          <w:sz w:val="24"/>
          <w:szCs w:val="24"/>
          <w:lang w:eastAsia="es-CO"/>
        </w:rPr>
        <w:t xml:space="preserve"> ha habido una tendencia a que los porcentajes de especiación sean mayores que los de</w:t>
      </w:r>
      <w:r w:rsidR="00566FF2">
        <w:rPr>
          <w:rFonts w:ascii="Arial" w:eastAsia="Times New Roman" w:hAnsi="Arial" w:cs="Arial"/>
          <w:bCs/>
          <w:iCs/>
          <w:sz w:val="24"/>
          <w:szCs w:val="24"/>
          <w:lang w:eastAsia="es-CO"/>
        </w:rPr>
        <w:t xml:space="preserve"> </w:t>
      </w:r>
      <w:r w:rsidR="002D2CDF" w:rsidRPr="00566FF2">
        <w:rPr>
          <w:rFonts w:ascii="Arial" w:eastAsia="Times New Roman" w:hAnsi="Arial" w:cs="Arial"/>
          <w:bCs/>
          <w:iCs/>
          <w:sz w:val="24"/>
          <w:szCs w:val="24"/>
          <w:lang w:eastAsia="es-CO"/>
        </w:rPr>
        <w:t>extinción. Uno de los eventos que abrió más oportunidades a la especiación y</w:t>
      </w:r>
      <w:r w:rsidR="00E03F55">
        <w:rPr>
          <w:rFonts w:ascii="Arial" w:eastAsia="Times New Roman" w:hAnsi="Arial" w:cs="Arial"/>
          <w:bCs/>
          <w:iCs/>
          <w:sz w:val="24"/>
          <w:szCs w:val="24"/>
          <w:lang w:eastAsia="es-CO"/>
        </w:rPr>
        <w:t>,</w:t>
      </w:r>
      <w:r w:rsidR="002D2CDF" w:rsidRPr="00566FF2">
        <w:rPr>
          <w:rFonts w:ascii="Arial" w:eastAsia="Times New Roman" w:hAnsi="Arial" w:cs="Arial"/>
          <w:bCs/>
          <w:iCs/>
          <w:sz w:val="24"/>
          <w:szCs w:val="24"/>
          <w:lang w:eastAsia="es-CO"/>
        </w:rPr>
        <w:t xml:space="preserve"> por tanto</w:t>
      </w:r>
      <w:r w:rsidR="00E03F55">
        <w:rPr>
          <w:rFonts w:ascii="Arial" w:eastAsia="Times New Roman" w:hAnsi="Arial" w:cs="Arial"/>
          <w:bCs/>
          <w:iCs/>
          <w:sz w:val="24"/>
          <w:szCs w:val="24"/>
          <w:lang w:eastAsia="es-CO"/>
        </w:rPr>
        <w:t>,</w:t>
      </w:r>
      <w:r w:rsidR="002D2CDF" w:rsidRPr="00566FF2">
        <w:rPr>
          <w:rFonts w:ascii="Arial" w:eastAsia="Times New Roman" w:hAnsi="Arial" w:cs="Arial"/>
          <w:bCs/>
          <w:iCs/>
          <w:sz w:val="24"/>
          <w:szCs w:val="24"/>
          <w:lang w:eastAsia="es-CO"/>
        </w:rPr>
        <w:t xml:space="preserve"> al surgimiento de muchas más especies, fue la </w:t>
      </w:r>
      <w:r w:rsidR="002D2CDF" w:rsidRPr="00566FF2">
        <w:rPr>
          <w:rFonts w:ascii="Arial" w:eastAsia="Times New Roman" w:hAnsi="Arial" w:cs="Arial"/>
          <w:b/>
          <w:bCs/>
          <w:iCs/>
          <w:sz w:val="24"/>
          <w:szCs w:val="24"/>
          <w:lang w:eastAsia="es-CO"/>
        </w:rPr>
        <w:t xml:space="preserve">colonización de la </w:t>
      </w:r>
      <w:r w:rsidR="00E03F55">
        <w:rPr>
          <w:rFonts w:ascii="Arial" w:eastAsia="Times New Roman" w:hAnsi="Arial" w:cs="Arial"/>
          <w:b/>
          <w:bCs/>
          <w:iCs/>
          <w:sz w:val="24"/>
          <w:szCs w:val="24"/>
          <w:lang w:eastAsia="es-CO"/>
        </w:rPr>
        <w:t>T</w:t>
      </w:r>
      <w:r w:rsidR="00E03F55" w:rsidRPr="00566FF2">
        <w:rPr>
          <w:rFonts w:ascii="Arial" w:eastAsia="Times New Roman" w:hAnsi="Arial" w:cs="Arial"/>
          <w:b/>
          <w:bCs/>
          <w:iCs/>
          <w:sz w:val="24"/>
          <w:szCs w:val="24"/>
          <w:lang w:eastAsia="es-CO"/>
        </w:rPr>
        <w:t>ierra</w:t>
      </w:r>
      <w:r w:rsidR="002D2CDF" w:rsidRPr="00566FF2">
        <w:rPr>
          <w:rFonts w:ascii="Arial" w:eastAsia="Times New Roman" w:hAnsi="Arial" w:cs="Arial"/>
          <w:bCs/>
          <w:iCs/>
          <w:sz w:val="24"/>
          <w:szCs w:val="24"/>
          <w:lang w:eastAsia="es-CO"/>
        </w:rPr>
        <w:t>, desde el agua.</w:t>
      </w:r>
    </w:p>
    <w:p w14:paraId="07ED99E4" w14:textId="153B8E3C" w:rsidR="00BE2B58" w:rsidRPr="00566FF2" w:rsidRDefault="002577F9" w:rsidP="00566FF2">
      <w:pPr>
        <w:spacing w:before="100" w:beforeAutospacing="1" w:after="100" w:afterAutospacing="1" w:line="360" w:lineRule="auto"/>
        <w:rPr>
          <w:rFonts w:ascii="Arial" w:eastAsia="Times New Roman" w:hAnsi="Arial" w:cs="Arial"/>
          <w:bCs/>
          <w:iCs/>
          <w:sz w:val="24"/>
          <w:szCs w:val="24"/>
          <w:lang w:eastAsia="es-CO"/>
        </w:rPr>
      </w:pPr>
      <w:r w:rsidRPr="00566FF2">
        <w:rPr>
          <w:rFonts w:ascii="Arial" w:eastAsia="Times New Roman" w:hAnsi="Arial" w:cs="Arial"/>
          <w:bCs/>
          <w:iCs/>
          <w:sz w:val="24"/>
          <w:szCs w:val="24"/>
          <w:lang w:eastAsia="es-CO"/>
        </w:rPr>
        <w:t xml:space="preserve">No obstante, los registros fósiles indican que han existido varias </w:t>
      </w:r>
      <w:r w:rsidRPr="00566FF2">
        <w:rPr>
          <w:rFonts w:ascii="Arial" w:eastAsia="Times New Roman" w:hAnsi="Arial" w:cs="Arial"/>
          <w:b/>
          <w:bCs/>
          <w:iCs/>
          <w:sz w:val="24"/>
          <w:szCs w:val="24"/>
          <w:lang w:eastAsia="es-CO"/>
        </w:rPr>
        <w:t xml:space="preserve">extinciones masivas </w:t>
      </w:r>
      <w:r w:rsidRPr="00566FF2">
        <w:rPr>
          <w:rFonts w:ascii="Arial" w:eastAsia="Times New Roman" w:hAnsi="Arial" w:cs="Arial"/>
          <w:bCs/>
          <w:iCs/>
          <w:sz w:val="24"/>
          <w:szCs w:val="24"/>
          <w:lang w:eastAsia="es-CO"/>
        </w:rPr>
        <w:t xml:space="preserve">en las que una gran cantidad de especies desaparecen; en la mayoría de los casos no se sabe con certeza por qué. La extinción masiva más famosa fue la </w:t>
      </w:r>
      <w:r w:rsidRPr="00566FF2">
        <w:rPr>
          <w:rFonts w:ascii="Arial" w:eastAsia="Times New Roman" w:hAnsi="Arial" w:cs="Arial"/>
          <w:bCs/>
          <w:iCs/>
          <w:sz w:val="24"/>
          <w:szCs w:val="24"/>
          <w:lang w:eastAsia="es-CO"/>
        </w:rPr>
        <w:lastRenderedPageBreak/>
        <w:t>que acabó con los dinosaurios y que se produjo por el impacto de un gran meteorito contra la Tierra</w:t>
      </w:r>
      <w:r w:rsidR="00E03F55">
        <w:rPr>
          <w:rFonts w:ascii="Arial" w:eastAsia="Times New Roman" w:hAnsi="Arial" w:cs="Arial"/>
          <w:bCs/>
          <w:iCs/>
          <w:sz w:val="24"/>
          <w:szCs w:val="24"/>
          <w:lang w:eastAsia="es-CO"/>
        </w:rPr>
        <w:t>;</w:t>
      </w:r>
      <w:r w:rsidR="00E03F55" w:rsidRPr="00566FF2">
        <w:rPr>
          <w:rFonts w:ascii="Arial" w:eastAsia="Times New Roman" w:hAnsi="Arial" w:cs="Arial"/>
          <w:bCs/>
          <w:iCs/>
          <w:sz w:val="24"/>
          <w:szCs w:val="24"/>
          <w:lang w:eastAsia="es-CO"/>
        </w:rPr>
        <w:t xml:space="preserve"> </w:t>
      </w:r>
      <w:r w:rsidRPr="00566FF2">
        <w:rPr>
          <w:rFonts w:ascii="Arial" w:eastAsia="Times New Roman" w:hAnsi="Arial" w:cs="Arial"/>
          <w:bCs/>
          <w:iCs/>
          <w:sz w:val="24"/>
          <w:szCs w:val="24"/>
          <w:lang w:eastAsia="es-CO"/>
        </w:rPr>
        <w:t>sin embargo, esta no ha sido la extinción más grande.</w:t>
      </w:r>
    </w:p>
    <w:p w14:paraId="6019D244" w14:textId="0DE89810" w:rsidR="002577F9" w:rsidRPr="00566FF2" w:rsidRDefault="002577F9" w:rsidP="00566FF2">
      <w:pPr>
        <w:spacing w:before="100" w:beforeAutospacing="1" w:after="100" w:afterAutospacing="1" w:line="360" w:lineRule="auto"/>
        <w:rPr>
          <w:rFonts w:ascii="Arial" w:eastAsia="Times New Roman" w:hAnsi="Arial" w:cs="Arial"/>
          <w:bCs/>
          <w:iCs/>
          <w:sz w:val="24"/>
          <w:szCs w:val="24"/>
          <w:lang w:eastAsia="es-CO"/>
        </w:rPr>
      </w:pPr>
      <w:r w:rsidRPr="00566FF2">
        <w:rPr>
          <w:rFonts w:ascii="Arial" w:eastAsia="Times New Roman" w:hAnsi="Arial" w:cs="Arial"/>
          <w:bCs/>
          <w:iCs/>
          <w:sz w:val="24"/>
          <w:szCs w:val="24"/>
          <w:lang w:eastAsia="es-CO"/>
        </w:rPr>
        <w:t xml:space="preserve">Hay registro de al </w:t>
      </w:r>
      <w:r w:rsidR="00BE2B58" w:rsidRPr="00566FF2">
        <w:rPr>
          <w:rFonts w:ascii="Arial" w:eastAsia="Times New Roman" w:hAnsi="Arial" w:cs="Arial"/>
          <w:bCs/>
          <w:iCs/>
          <w:sz w:val="24"/>
          <w:szCs w:val="24"/>
          <w:lang w:eastAsia="es-CO"/>
        </w:rPr>
        <w:t>menos otras cuatro</w:t>
      </w:r>
      <w:r w:rsidR="00B124B9" w:rsidRPr="00566FF2">
        <w:rPr>
          <w:rFonts w:ascii="Arial" w:eastAsia="Times New Roman" w:hAnsi="Arial" w:cs="Arial"/>
          <w:bCs/>
          <w:iCs/>
          <w:sz w:val="24"/>
          <w:szCs w:val="24"/>
          <w:lang w:eastAsia="es-CO"/>
        </w:rPr>
        <w:t xml:space="preserve"> extinciones masivas; durante</w:t>
      </w:r>
      <w:r w:rsidRPr="00566FF2">
        <w:rPr>
          <w:rFonts w:ascii="Arial" w:eastAsia="Times New Roman" w:hAnsi="Arial" w:cs="Arial"/>
          <w:bCs/>
          <w:iCs/>
          <w:sz w:val="24"/>
          <w:szCs w:val="24"/>
          <w:lang w:eastAsia="es-CO"/>
        </w:rPr>
        <w:t xml:space="preserve"> </w:t>
      </w:r>
      <w:r w:rsidR="00B124B9" w:rsidRPr="00566FF2">
        <w:rPr>
          <w:rFonts w:ascii="Arial" w:eastAsia="Times New Roman" w:hAnsi="Arial" w:cs="Arial"/>
          <w:bCs/>
          <w:iCs/>
          <w:sz w:val="24"/>
          <w:szCs w:val="24"/>
          <w:lang w:eastAsia="es-CO"/>
        </w:rPr>
        <w:t>una de ellas, ocurrida hace 250 millones de años</w:t>
      </w:r>
      <w:r w:rsidR="00E03F55">
        <w:rPr>
          <w:rFonts w:ascii="Arial" w:eastAsia="Times New Roman" w:hAnsi="Arial" w:cs="Arial"/>
          <w:bCs/>
          <w:iCs/>
          <w:sz w:val="24"/>
          <w:szCs w:val="24"/>
          <w:lang w:eastAsia="es-CO"/>
        </w:rPr>
        <w:t>,</w:t>
      </w:r>
      <w:r w:rsidR="00B124B9" w:rsidRPr="00566FF2">
        <w:rPr>
          <w:rFonts w:ascii="Arial" w:eastAsia="Times New Roman" w:hAnsi="Arial" w:cs="Arial"/>
          <w:bCs/>
          <w:iCs/>
          <w:sz w:val="24"/>
          <w:szCs w:val="24"/>
          <w:lang w:eastAsia="es-CO"/>
        </w:rPr>
        <w:t xml:space="preserve"> entre los periodos Pérmico y Triásico, mucho antes de la era de los dinosaurios, desaparecieron cerca del 95</w:t>
      </w:r>
      <w:r w:rsidR="00E03F55">
        <w:rPr>
          <w:rFonts w:ascii="Arial" w:eastAsia="Times New Roman" w:hAnsi="Arial" w:cs="Arial"/>
          <w:bCs/>
          <w:iCs/>
          <w:sz w:val="24"/>
          <w:szCs w:val="24"/>
          <w:lang w:eastAsia="es-CO"/>
        </w:rPr>
        <w:t> </w:t>
      </w:r>
      <w:r w:rsidR="00B124B9" w:rsidRPr="00566FF2">
        <w:rPr>
          <w:rFonts w:ascii="Arial" w:eastAsia="Times New Roman" w:hAnsi="Arial" w:cs="Arial"/>
          <w:bCs/>
          <w:iCs/>
          <w:sz w:val="24"/>
          <w:szCs w:val="24"/>
          <w:lang w:eastAsia="es-CO"/>
        </w:rPr>
        <w:t>% de las especies existentes.</w:t>
      </w:r>
    </w:p>
    <w:p w14:paraId="59A47390" w14:textId="77777777" w:rsidR="00CF4396" w:rsidRPr="00566FF2" w:rsidRDefault="00CF4396" w:rsidP="00566FF2">
      <w:pPr>
        <w:spacing w:before="100" w:beforeAutospacing="1" w:after="100" w:afterAutospacing="1" w:line="360" w:lineRule="auto"/>
        <w:rPr>
          <w:rFonts w:ascii="Arial" w:eastAsia="Times New Roman" w:hAnsi="Arial" w:cs="Arial"/>
          <w:bCs/>
          <w:iCs/>
          <w:sz w:val="24"/>
          <w:szCs w:val="24"/>
          <w:lang w:eastAsia="es-CO"/>
        </w:rPr>
      </w:pPr>
      <w:r w:rsidRPr="00566FF2">
        <w:rPr>
          <w:rFonts w:ascii="Arial" w:eastAsia="Times New Roman" w:hAnsi="Arial" w:cs="Arial"/>
          <w:bCs/>
          <w:iCs/>
          <w:sz w:val="24"/>
          <w:szCs w:val="24"/>
          <w:lang w:eastAsia="es-CO"/>
        </w:rPr>
        <w:t>Actualmente se conocen casi 1,8 millones de especies, pero se calcula que pueden existir aproximadamente unos 33 millones.</w:t>
      </w:r>
    </w:p>
    <w:tbl>
      <w:tblPr>
        <w:tblStyle w:val="Tablaconcuadrcula"/>
        <w:tblW w:w="0" w:type="auto"/>
        <w:tblLook w:val="04A0" w:firstRow="1" w:lastRow="0" w:firstColumn="1" w:lastColumn="0" w:noHBand="0" w:noVBand="1"/>
      </w:tblPr>
      <w:tblGrid>
        <w:gridCol w:w="2518"/>
        <w:gridCol w:w="6536"/>
      </w:tblGrid>
      <w:tr w:rsidR="002F7C6E" w:rsidRPr="00566FF2" w14:paraId="2AD9CBBF" w14:textId="77777777" w:rsidTr="004A1C3F">
        <w:tc>
          <w:tcPr>
            <w:tcW w:w="9054" w:type="dxa"/>
            <w:gridSpan w:val="2"/>
            <w:shd w:val="clear" w:color="auto" w:fill="000000" w:themeFill="text1"/>
          </w:tcPr>
          <w:p w14:paraId="14F234A1" w14:textId="77777777" w:rsidR="003820E4" w:rsidRPr="00566FF2" w:rsidRDefault="003820E4" w:rsidP="00566FF2">
            <w:pPr>
              <w:spacing w:line="360" w:lineRule="auto"/>
              <w:jc w:val="center"/>
              <w:rPr>
                <w:rFonts w:ascii="Arial" w:hAnsi="Arial" w:cs="Arial"/>
                <w:b/>
                <w:sz w:val="24"/>
                <w:szCs w:val="24"/>
              </w:rPr>
            </w:pPr>
            <w:r w:rsidRPr="00566FF2">
              <w:rPr>
                <w:rFonts w:ascii="Arial" w:hAnsi="Arial" w:cs="Arial"/>
                <w:b/>
                <w:sz w:val="24"/>
                <w:szCs w:val="24"/>
              </w:rPr>
              <w:t>Profundiza: recurso nuevo</w:t>
            </w:r>
          </w:p>
        </w:tc>
      </w:tr>
      <w:tr w:rsidR="002F7C6E" w:rsidRPr="00566FF2" w14:paraId="5F6E80F4" w14:textId="77777777" w:rsidTr="004A1C3F">
        <w:tc>
          <w:tcPr>
            <w:tcW w:w="2518" w:type="dxa"/>
          </w:tcPr>
          <w:p w14:paraId="006A2E44" w14:textId="77777777" w:rsidR="003820E4" w:rsidRPr="00566FF2" w:rsidRDefault="003820E4"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047D8BF2" w14:textId="77777777" w:rsidR="003820E4" w:rsidRPr="00566FF2" w:rsidRDefault="003820E4"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8522F0" w:rsidRPr="00566FF2">
              <w:rPr>
                <w:rFonts w:ascii="Arial" w:hAnsi="Arial" w:cs="Arial"/>
                <w:sz w:val="24"/>
                <w:szCs w:val="24"/>
              </w:rPr>
              <w:t>_REC23</w:t>
            </w:r>
            <w:r w:rsidRPr="00566FF2">
              <w:rPr>
                <w:rFonts w:ascii="Arial" w:hAnsi="Arial" w:cs="Arial"/>
                <w:sz w:val="24"/>
                <w:szCs w:val="24"/>
              </w:rPr>
              <w:t>0</w:t>
            </w:r>
          </w:p>
        </w:tc>
      </w:tr>
      <w:tr w:rsidR="002F7C6E" w:rsidRPr="00566FF2" w14:paraId="2D9CD5B4" w14:textId="77777777" w:rsidTr="004A1C3F">
        <w:tc>
          <w:tcPr>
            <w:tcW w:w="2518" w:type="dxa"/>
          </w:tcPr>
          <w:p w14:paraId="2D560543" w14:textId="77777777" w:rsidR="003820E4" w:rsidRPr="00566FF2" w:rsidRDefault="003820E4"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5814B627" w14:textId="77777777" w:rsidR="003820E4" w:rsidRPr="00566FF2" w:rsidRDefault="003820E4" w:rsidP="00566FF2">
            <w:pPr>
              <w:spacing w:line="360" w:lineRule="auto"/>
              <w:rPr>
                <w:rFonts w:ascii="Arial" w:hAnsi="Arial" w:cs="Arial"/>
                <w:sz w:val="24"/>
                <w:szCs w:val="24"/>
              </w:rPr>
            </w:pPr>
            <w:r w:rsidRPr="00566FF2">
              <w:rPr>
                <w:rFonts w:ascii="Arial" w:hAnsi="Arial" w:cs="Arial"/>
                <w:sz w:val="24"/>
                <w:szCs w:val="24"/>
              </w:rPr>
              <w:t>La diversificación biológica</w:t>
            </w:r>
          </w:p>
        </w:tc>
      </w:tr>
      <w:tr w:rsidR="002F7C6E" w:rsidRPr="00566FF2" w14:paraId="410CAB20" w14:textId="77777777" w:rsidTr="004A1C3F">
        <w:tc>
          <w:tcPr>
            <w:tcW w:w="2518" w:type="dxa"/>
          </w:tcPr>
          <w:p w14:paraId="74BF2491" w14:textId="77777777" w:rsidR="003820E4" w:rsidRPr="00566FF2" w:rsidRDefault="003820E4"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63EAC822" w14:textId="08931988" w:rsidR="003820E4" w:rsidRPr="00566FF2" w:rsidRDefault="003820E4" w:rsidP="00E03F55">
            <w:pPr>
              <w:spacing w:line="360" w:lineRule="auto"/>
              <w:rPr>
                <w:rFonts w:ascii="Arial" w:hAnsi="Arial" w:cs="Arial"/>
                <w:sz w:val="24"/>
                <w:szCs w:val="24"/>
              </w:rPr>
            </w:pPr>
            <w:r w:rsidRPr="00566FF2">
              <w:rPr>
                <w:rFonts w:ascii="Arial" w:hAnsi="Arial" w:cs="Arial"/>
                <w:sz w:val="24"/>
                <w:szCs w:val="24"/>
              </w:rPr>
              <w:t xml:space="preserve">Interactivo que permite comprender la relación entre la especiación y la extinción, </w:t>
            </w:r>
            <w:r w:rsidRPr="00566FF2">
              <w:rPr>
                <w:rFonts w:ascii="Arial" w:hAnsi="Arial" w:cs="Arial"/>
                <w:sz w:val="24"/>
                <w:szCs w:val="24"/>
              </w:rPr>
              <w:t xml:space="preserve">responsable </w:t>
            </w:r>
            <w:r w:rsidRPr="00566FF2">
              <w:rPr>
                <w:rFonts w:ascii="Arial" w:hAnsi="Arial" w:cs="Arial"/>
                <w:sz w:val="24"/>
                <w:szCs w:val="24"/>
              </w:rPr>
              <w:t>de la diversificación biológica</w:t>
            </w:r>
          </w:p>
        </w:tc>
      </w:tr>
    </w:tbl>
    <w:p w14:paraId="1E0DBE3F" w14:textId="77777777" w:rsidR="002D2CDF" w:rsidRPr="00566FF2" w:rsidRDefault="002D2CDF" w:rsidP="00566FF2">
      <w:pPr>
        <w:spacing w:line="360" w:lineRule="auto"/>
        <w:rPr>
          <w:rFonts w:ascii="Arial" w:eastAsia="Times New Roman" w:hAnsi="Arial" w:cs="Arial"/>
          <w:bCs/>
          <w:iCs/>
          <w:sz w:val="24"/>
          <w:szCs w:val="24"/>
          <w:lang w:eastAsia="es-CO"/>
        </w:rPr>
      </w:pPr>
    </w:p>
    <w:tbl>
      <w:tblPr>
        <w:tblStyle w:val="Tablaconcuadrcula"/>
        <w:tblW w:w="0" w:type="auto"/>
        <w:tblLook w:val="04A0" w:firstRow="1" w:lastRow="0" w:firstColumn="1" w:lastColumn="0" w:noHBand="0" w:noVBand="1"/>
      </w:tblPr>
      <w:tblGrid>
        <w:gridCol w:w="2518"/>
        <w:gridCol w:w="6536"/>
      </w:tblGrid>
      <w:tr w:rsidR="002F7C6E" w:rsidRPr="00566FF2" w14:paraId="3FA45462" w14:textId="77777777" w:rsidTr="004A1C3F">
        <w:tc>
          <w:tcPr>
            <w:tcW w:w="9054" w:type="dxa"/>
            <w:gridSpan w:val="2"/>
            <w:shd w:val="clear" w:color="auto" w:fill="000000" w:themeFill="text1"/>
          </w:tcPr>
          <w:p w14:paraId="104845A4" w14:textId="77777777" w:rsidR="00BE7691" w:rsidRPr="00566FF2" w:rsidRDefault="00BE7691"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131C89F1" w14:textId="77777777" w:rsidTr="004A1C3F">
        <w:tc>
          <w:tcPr>
            <w:tcW w:w="2518" w:type="dxa"/>
          </w:tcPr>
          <w:p w14:paraId="1E460919"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7FD7C138" w14:textId="77777777" w:rsidR="00BE7691" w:rsidRPr="00566FF2" w:rsidRDefault="00BE769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8522F0" w:rsidRPr="00566FF2">
              <w:rPr>
                <w:rFonts w:ascii="Arial" w:hAnsi="Arial" w:cs="Arial"/>
                <w:sz w:val="24"/>
                <w:szCs w:val="24"/>
              </w:rPr>
              <w:t>_REC240</w:t>
            </w:r>
          </w:p>
        </w:tc>
      </w:tr>
      <w:tr w:rsidR="002F7C6E" w:rsidRPr="00566FF2" w14:paraId="30FEA3F0" w14:textId="77777777" w:rsidTr="004A1C3F">
        <w:tc>
          <w:tcPr>
            <w:tcW w:w="2518" w:type="dxa"/>
          </w:tcPr>
          <w:p w14:paraId="48E49B1F"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051FD36D" w14:textId="77777777" w:rsidR="00BE7691" w:rsidRPr="00566FF2" w:rsidRDefault="00AE462B" w:rsidP="00566FF2">
            <w:pPr>
              <w:spacing w:line="360" w:lineRule="auto"/>
              <w:rPr>
                <w:rFonts w:ascii="Arial" w:hAnsi="Arial" w:cs="Arial"/>
                <w:sz w:val="24"/>
                <w:szCs w:val="24"/>
              </w:rPr>
            </w:pPr>
            <w:r w:rsidRPr="00566FF2">
              <w:rPr>
                <w:rFonts w:ascii="Arial" w:hAnsi="Arial" w:cs="Arial"/>
                <w:sz w:val="24"/>
                <w:szCs w:val="24"/>
              </w:rPr>
              <w:t>La especiación y la extinción</w:t>
            </w:r>
          </w:p>
        </w:tc>
      </w:tr>
      <w:tr w:rsidR="002F7C6E" w:rsidRPr="00566FF2" w14:paraId="3213C320" w14:textId="77777777" w:rsidTr="004A1C3F">
        <w:tc>
          <w:tcPr>
            <w:tcW w:w="2518" w:type="dxa"/>
          </w:tcPr>
          <w:p w14:paraId="33E3EF87"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4A68D081" w14:textId="77777777" w:rsidR="00BE7691" w:rsidRPr="00566FF2" w:rsidRDefault="00AE462B" w:rsidP="00566FF2">
            <w:pPr>
              <w:spacing w:line="360" w:lineRule="auto"/>
              <w:rPr>
                <w:rFonts w:ascii="Arial" w:hAnsi="Arial" w:cs="Arial"/>
                <w:sz w:val="24"/>
                <w:szCs w:val="24"/>
              </w:rPr>
            </w:pPr>
            <w:r w:rsidRPr="00566FF2">
              <w:rPr>
                <w:rFonts w:ascii="Arial" w:hAnsi="Arial" w:cs="Arial"/>
                <w:sz w:val="24"/>
                <w:szCs w:val="24"/>
              </w:rPr>
              <w:t>Actividad para reconocer y diferenciar las características de la especiación y la extinción</w:t>
            </w:r>
          </w:p>
        </w:tc>
      </w:tr>
    </w:tbl>
    <w:p w14:paraId="3B31696F" w14:textId="77777777" w:rsidR="00BE7691" w:rsidRPr="00566FF2" w:rsidRDefault="00BE7691" w:rsidP="00566FF2">
      <w:pPr>
        <w:spacing w:line="360" w:lineRule="auto"/>
        <w:rPr>
          <w:rFonts w:ascii="Arial" w:hAnsi="Arial" w:cs="Arial"/>
          <w:sz w:val="24"/>
          <w:szCs w:val="24"/>
          <w:highlight w:val="yellow"/>
        </w:rPr>
      </w:pPr>
    </w:p>
    <w:p w14:paraId="71A693C0" w14:textId="46C1CF38" w:rsidR="00F416D4" w:rsidRPr="00566FF2" w:rsidRDefault="00F416D4"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2]</w:t>
      </w:r>
      <w:r w:rsidRPr="00566FF2">
        <w:rPr>
          <w:rFonts w:ascii="Arial" w:hAnsi="Arial" w:cs="Arial"/>
          <w:sz w:val="24"/>
          <w:szCs w:val="24"/>
        </w:rPr>
        <w:t xml:space="preserve"> </w:t>
      </w:r>
      <w:r w:rsidR="00BE7691" w:rsidRPr="00566FF2">
        <w:rPr>
          <w:rFonts w:ascii="Arial" w:hAnsi="Arial" w:cs="Arial"/>
          <w:b/>
          <w:sz w:val="24"/>
          <w:szCs w:val="24"/>
        </w:rPr>
        <w:t>4.2</w:t>
      </w:r>
      <w:r w:rsidRPr="00566FF2">
        <w:rPr>
          <w:rFonts w:ascii="Arial" w:hAnsi="Arial" w:cs="Arial"/>
          <w:b/>
          <w:sz w:val="24"/>
          <w:szCs w:val="24"/>
        </w:rPr>
        <w:t xml:space="preserve"> Consolidación</w:t>
      </w:r>
    </w:p>
    <w:p w14:paraId="1E7F1115" w14:textId="77777777" w:rsidR="00BE7691" w:rsidRPr="00566FF2" w:rsidRDefault="00BE7691"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Actividad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2F7C6E" w:rsidRPr="00566FF2" w14:paraId="3B9BFCFF" w14:textId="77777777" w:rsidTr="004A1C3F">
        <w:tc>
          <w:tcPr>
            <w:tcW w:w="9054" w:type="dxa"/>
            <w:gridSpan w:val="2"/>
            <w:shd w:val="clear" w:color="auto" w:fill="000000" w:themeFill="text1"/>
          </w:tcPr>
          <w:p w14:paraId="0BBF0E80" w14:textId="77777777" w:rsidR="00BE7691" w:rsidRPr="00566FF2" w:rsidRDefault="00BE7691" w:rsidP="00566FF2">
            <w:pPr>
              <w:spacing w:line="360" w:lineRule="auto"/>
              <w:jc w:val="center"/>
              <w:rPr>
                <w:rFonts w:ascii="Arial" w:hAnsi="Arial" w:cs="Arial"/>
                <w:b/>
                <w:sz w:val="24"/>
                <w:szCs w:val="24"/>
              </w:rPr>
            </w:pPr>
            <w:r w:rsidRPr="00566FF2">
              <w:rPr>
                <w:rFonts w:ascii="Arial" w:hAnsi="Arial" w:cs="Arial"/>
                <w:b/>
                <w:sz w:val="24"/>
                <w:szCs w:val="24"/>
              </w:rPr>
              <w:t>Practica: recurso nuevo</w:t>
            </w:r>
          </w:p>
        </w:tc>
      </w:tr>
      <w:tr w:rsidR="002F7C6E" w:rsidRPr="00566FF2" w14:paraId="51FB6111" w14:textId="77777777" w:rsidTr="004A1C3F">
        <w:tc>
          <w:tcPr>
            <w:tcW w:w="2518" w:type="dxa"/>
          </w:tcPr>
          <w:p w14:paraId="6A459AD3"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0B5188D7" w14:textId="77777777" w:rsidR="00BE7691" w:rsidRPr="00566FF2" w:rsidRDefault="00BE7691"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008522F0" w:rsidRPr="00566FF2">
              <w:rPr>
                <w:rFonts w:ascii="Arial" w:hAnsi="Arial" w:cs="Arial"/>
                <w:sz w:val="24"/>
                <w:szCs w:val="24"/>
              </w:rPr>
              <w:t>_REC2</w:t>
            </w:r>
            <w:r w:rsidRPr="00566FF2">
              <w:rPr>
                <w:rFonts w:ascii="Arial" w:hAnsi="Arial" w:cs="Arial"/>
                <w:sz w:val="24"/>
                <w:szCs w:val="24"/>
              </w:rPr>
              <w:t>50</w:t>
            </w:r>
          </w:p>
        </w:tc>
      </w:tr>
      <w:tr w:rsidR="002F7C6E" w:rsidRPr="00566FF2" w14:paraId="7AD9AA01" w14:textId="77777777" w:rsidTr="004A1C3F">
        <w:tc>
          <w:tcPr>
            <w:tcW w:w="2518" w:type="dxa"/>
          </w:tcPr>
          <w:p w14:paraId="33C7B586"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0F8BA22F" w14:textId="77777777" w:rsidR="00BE7691" w:rsidRPr="00566FF2" w:rsidRDefault="00BE7691" w:rsidP="00566FF2">
            <w:pPr>
              <w:spacing w:line="360" w:lineRule="auto"/>
              <w:rPr>
                <w:rFonts w:ascii="Arial" w:hAnsi="Arial" w:cs="Arial"/>
                <w:sz w:val="24"/>
                <w:szCs w:val="24"/>
              </w:rPr>
            </w:pPr>
            <w:r w:rsidRPr="00566FF2">
              <w:rPr>
                <w:rFonts w:ascii="Arial" w:hAnsi="Arial" w:cs="Arial"/>
                <w:sz w:val="24"/>
                <w:szCs w:val="24"/>
              </w:rPr>
              <w:t>Refuerza tu aprendizaje: La especiación</w:t>
            </w:r>
          </w:p>
        </w:tc>
      </w:tr>
      <w:tr w:rsidR="002F7C6E" w:rsidRPr="00566FF2" w14:paraId="144A3D79" w14:textId="77777777" w:rsidTr="004A1C3F">
        <w:tc>
          <w:tcPr>
            <w:tcW w:w="2518" w:type="dxa"/>
          </w:tcPr>
          <w:p w14:paraId="0B5BECC4" w14:textId="77777777" w:rsidR="00BE7691" w:rsidRPr="00566FF2" w:rsidRDefault="00BE7691"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6096CD2E" w14:textId="77777777" w:rsidR="00BE7691" w:rsidRPr="00566FF2" w:rsidRDefault="00BE7691" w:rsidP="00566FF2">
            <w:pPr>
              <w:spacing w:line="360" w:lineRule="auto"/>
              <w:rPr>
                <w:rFonts w:ascii="Arial" w:hAnsi="Arial" w:cs="Arial"/>
                <w:sz w:val="24"/>
                <w:szCs w:val="24"/>
              </w:rPr>
            </w:pPr>
            <w:r w:rsidRPr="00566FF2">
              <w:rPr>
                <w:rFonts w:ascii="Arial" w:hAnsi="Arial" w:cs="Arial"/>
                <w:sz w:val="24"/>
                <w:szCs w:val="24"/>
              </w:rPr>
              <w:t xml:space="preserve">Actividad para analizar diversos aspectos de la </w:t>
            </w:r>
            <w:r w:rsidRPr="00566FF2">
              <w:rPr>
                <w:rFonts w:ascii="Arial" w:hAnsi="Arial" w:cs="Arial"/>
                <w:sz w:val="24"/>
                <w:szCs w:val="24"/>
              </w:rPr>
              <w:lastRenderedPageBreak/>
              <w:t>especiación, la extinción y la diversidad biológica</w:t>
            </w:r>
          </w:p>
        </w:tc>
      </w:tr>
    </w:tbl>
    <w:p w14:paraId="7F2503AD" w14:textId="77777777" w:rsidR="00C45701" w:rsidRPr="00566FF2" w:rsidRDefault="00C45701" w:rsidP="00566FF2">
      <w:pPr>
        <w:spacing w:line="360" w:lineRule="auto"/>
        <w:rPr>
          <w:rFonts w:ascii="Arial" w:hAnsi="Arial" w:cs="Arial"/>
          <w:sz w:val="24"/>
          <w:szCs w:val="24"/>
          <w:highlight w:val="yellow"/>
        </w:rPr>
      </w:pPr>
    </w:p>
    <w:p w14:paraId="4A0AF0F1" w14:textId="2F4E3A9E" w:rsidR="0072644F" w:rsidRPr="00566FF2" w:rsidRDefault="0072644F"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1]</w:t>
      </w:r>
      <w:r w:rsidRPr="00566FF2">
        <w:rPr>
          <w:rFonts w:ascii="Arial" w:hAnsi="Arial" w:cs="Arial"/>
          <w:sz w:val="24"/>
          <w:szCs w:val="24"/>
        </w:rPr>
        <w:t xml:space="preserve"> </w:t>
      </w:r>
      <w:r w:rsidR="00AD4A7A" w:rsidRPr="00566FF2">
        <w:rPr>
          <w:rFonts w:ascii="Arial" w:hAnsi="Arial" w:cs="Arial"/>
          <w:b/>
          <w:sz w:val="24"/>
          <w:szCs w:val="24"/>
        </w:rPr>
        <w:t>5</w:t>
      </w:r>
      <w:r w:rsidR="00807D83" w:rsidRPr="00566FF2">
        <w:rPr>
          <w:rFonts w:ascii="Arial" w:hAnsi="Arial" w:cs="Arial"/>
          <w:b/>
          <w:sz w:val="24"/>
          <w:szCs w:val="24"/>
        </w:rPr>
        <w:t xml:space="preserve"> C</w:t>
      </w:r>
      <w:r w:rsidRPr="00566FF2">
        <w:rPr>
          <w:rFonts w:ascii="Arial" w:hAnsi="Arial" w:cs="Arial"/>
          <w:b/>
          <w:sz w:val="24"/>
          <w:szCs w:val="24"/>
        </w:rPr>
        <w:t>ompetencias</w:t>
      </w:r>
    </w:p>
    <w:p w14:paraId="20CA3960" w14:textId="77777777" w:rsidR="00A938E9" w:rsidRPr="00566FF2" w:rsidRDefault="0072644F" w:rsidP="00566FF2">
      <w:pPr>
        <w:spacing w:line="360" w:lineRule="auto"/>
        <w:rPr>
          <w:rFonts w:ascii="Arial" w:hAnsi="Arial" w:cs="Arial"/>
          <w:sz w:val="24"/>
          <w:szCs w:val="24"/>
          <w:shd w:val="clear" w:color="auto" w:fill="FFFFFF"/>
        </w:rPr>
      </w:pPr>
      <w:r w:rsidRPr="00566FF2">
        <w:rPr>
          <w:rFonts w:ascii="Arial" w:hAnsi="Arial" w:cs="Arial"/>
          <w:sz w:val="24"/>
          <w:szCs w:val="24"/>
          <w:shd w:val="clear" w:color="auto" w:fill="FFFFFF"/>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36"/>
      </w:tblGrid>
      <w:tr w:rsidR="002F7C6E" w:rsidRPr="00566FF2" w14:paraId="0D419427" w14:textId="77777777" w:rsidTr="004A1C3F">
        <w:tc>
          <w:tcPr>
            <w:tcW w:w="9054" w:type="dxa"/>
            <w:gridSpan w:val="2"/>
            <w:shd w:val="clear" w:color="auto" w:fill="000000" w:themeFill="text1"/>
          </w:tcPr>
          <w:p w14:paraId="0907D9F7" w14:textId="77777777" w:rsidR="00AD088B" w:rsidRPr="00566FF2" w:rsidRDefault="00AD088B"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37469621" w14:textId="77777777" w:rsidTr="004A1C3F">
        <w:tc>
          <w:tcPr>
            <w:tcW w:w="2518" w:type="dxa"/>
          </w:tcPr>
          <w:p w14:paraId="27DD5138" w14:textId="77777777" w:rsidR="00AD088B" w:rsidRPr="00566FF2" w:rsidRDefault="00AD088B"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70819BE5" w14:textId="77777777" w:rsidR="00AD088B" w:rsidRPr="00566FF2" w:rsidRDefault="00AD088B"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_REC260</w:t>
            </w:r>
          </w:p>
        </w:tc>
      </w:tr>
      <w:tr w:rsidR="002F7C6E" w:rsidRPr="00566FF2" w14:paraId="1FD22D94" w14:textId="77777777" w:rsidTr="004A1C3F">
        <w:tc>
          <w:tcPr>
            <w:tcW w:w="2518" w:type="dxa"/>
          </w:tcPr>
          <w:p w14:paraId="29FA463B" w14:textId="77777777" w:rsidR="00AD088B" w:rsidRPr="00566FF2" w:rsidRDefault="00AD088B"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536" w:type="dxa"/>
          </w:tcPr>
          <w:p w14:paraId="016521E6" w14:textId="77777777" w:rsidR="00AD088B" w:rsidRPr="00566FF2" w:rsidRDefault="00AD088B" w:rsidP="00566FF2">
            <w:pPr>
              <w:spacing w:line="360" w:lineRule="auto"/>
              <w:rPr>
                <w:rFonts w:ascii="Arial" w:hAnsi="Arial" w:cs="Arial"/>
                <w:b/>
                <w:sz w:val="24"/>
                <w:szCs w:val="24"/>
              </w:rPr>
            </w:pPr>
            <w:r w:rsidRPr="00566FF2">
              <w:rPr>
                <w:rFonts w:ascii="Arial" w:hAnsi="Arial" w:cs="Arial"/>
                <w:sz w:val="24"/>
                <w:szCs w:val="24"/>
              </w:rPr>
              <w:t xml:space="preserve">4° </w:t>
            </w:r>
            <w:r w:rsidRPr="00566FF2">
              <w:rPr>
                <w:rFonts w:ascii="Arial" w:hAnsi="Arial" w:cs="Arial"/>
                <w:sz w:val="24"/>
                <w:szCs w:val="24"/>
                <w:lang w:val="es-ES_tradnl"/>
              </w:rPr>
              <w:t>ESO/Biología y geología/La evolución biológica/</w:t>
            </w:r>
            <w:r w:rsidRPr="00566FF2">
              <w:rPr>
                <w:rFonts w:ascii="Arial" w:hAnsi="Arial" w:cs="Arial"/>
                <w:sz w:val="24"/>
                <w:szCs w:val="24"/>
              </w:rPr>
              <w:t>Competencias: comprobación de la teoría de la selección natural</w:t>
            </w:r>
          </w:p>
        </w:tc>
      </w:tr>
      <w:tr w:rsidR="002F7C6E" w:rsidRPr="00566FF2" w14:paraId="77BA64AF" w14:textId="77777777" w:rsidTr="004A1C3F">
        <w:tc>
          <w:tcPr>
            <w:tcW w:w="2518" w:type="dxa"/>
          </w:tcPr>
          <w:p w14:paraId="5D2B4302" w14:textId="77777777" w:rsidR="00AD088B" w:rsidRPr="00566FF2" w:rsidRDefault="00AD088B"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536" w:type="dxa"/>
          </w:tcPr>
          <w:p w14:paraId="5FB68A90" w14:textId="5B7D7081" w:rsidR="00AD088B" w:rsidRPr="00566FF2" w:rsidRDefault="00E03F55" w:rsidP="00566FF2">
            <w:pPr>
              <w:spacing w:line="360" w:lineRule="auto"/>
              <w:rPr>
                <w:rFonts w:ascii="Arial" w:hAnsi="Arial" w:cs="Arial"/>
                <w:sz w:val="24"/>
                <w:szCs w:val="24"/>
                <w:lang w:val="es-ES_tradnl"/>
              </w:rPr>
            </w:pPr>
            <w:r w:rsidRPr="006E11CA">
              <w:rPr>
                <w:rFonts w:ascii="Verdana" w:hAnsi="Verdana" w:cs="Arial"/>
                <w:bCs/>
              </w:rPr>
              <w:t>Realiza la sigui</w:t>
            </w:r>
            <w:r>
              <w:rPr>
                <w:rFonts w:ascii="Verdana" w:hAnsi="Verdana" w:cs="Arial"/>
                <w:bCs/>
              </w:rPr>
              <w:t>ente actividad. Cuando termines,</w:t>
            </w:r>
            <w:r w:rsidRPr="006E11CA">
              <w:rPr>
                <w:rFonts w:ascii="Verdana" w:hAnsi="Verdana" w:cs="Arial"/>
                <w:bCs/>
              </w:rPr>
              <w:t xml:space="preserve"> envíala dando clic. Si es necesario, entrega tus respuestas por escrito. </w:t>
            </w:r>
            <w:r w:rsidR="00566FF2">
              <w:rPr>
                <w:rFonts w:ascii="Arial" w:hAnsi="Arial" w:cs="Arial"/>
                <w:sz w:val="24"/>
                <w:szCs w:val="24"/>
                <w:lang w:val="es-ES_tradnl"/>
              </w:rPr>
              <w:t xml:space="preserve"> </w:t>
            </w:r>
          </w:p>
          <w:p w14:paraId="78EEAEF2" w14:textId="4065F3B5" w:rsidR="00AD088B" w:rsidRPr="00566FF2" w:rsidRDefault="00AD088B" w:rsidP="00E03F55">
            <w:pPr>
              <w:spacing w:line="360" w:lineRule="auto"/>
              <w:rPr>
                <w:rFonts w:ascii="Arial" w:hAnsi="Arial" w:cs="Arial"/>
                <w:sz w:val="24"/>
                <w:szCs w:val="24"/>
                <w:lang w:val="es-ES_tradnl"/>
              </w:rPr>
            </w:pPr>
            <w:r w:rsidRPr="00566FF2">
              <w:rPr>
                <w:rFonts w:ascii="Arial" w:hAnsi="Arial" w:cs="Arial"/>
                <w:sz w:val="24"/>
                <w:szCs w:val="24"/>
                <w:lang w:val="es-ES_tradnl"/>
              </w:rPr>
              <w:t xml:space="preserve">Esta actividad debe asignarse como tarea, o bien entregarse </w:t>
            </w:r>
            <w:r w:rsidR="00E03F55">
              <w:rPr>
                <w:rFonts w:ascii="Arial" w:hAnsi="Arial" w:cs="Arial"/>
                <w:sz w:val="24"/>
                <w:szCs w:val="24"/>
                <w:lang w:val="es-ES_tradnl"/>
              </w:rPr>
              <w:t>por escrito</w:t>
            </w:r>
            <w:r w:rsidRPr="00566FF2">
              <w:rPr>
                <w:rFonts w:ascii="Arial" w:hAnsi="Arial" w:cs="Arial"/>
                <w:sz w:val="24"/>
                <w:szCs w:val="24"/>
                <w:lang w:val="es-ES_tradnl"/>
              </w:rPr>
              <w:t xml:space="preserve"> o enviarse por correo electrónico.</w:t>
            </w:r>
          </w:p>
        </w:tc>
      </w:tr>
      <w:tr w:rsidR="002F7C6E" w:rsidRPr="00566FF2" w14:paraId="29FABDF5" w14:textId="77777777" w:rsidTr="004A1C3F">
        <w:tc>
          <w:tcPr>
            <w:tcW w:w="2518" w:type="dxa"/>
          </w:tcPr>
          <w:p w14:paraId="44B587A2" w14:textId="77777777" w:rsidR="00AD088B" w:rsidRPr="00566FF2" w:rsidRDefault="00AD088B" w:rsidP="00566FF2">
            <w:pPr>
              <w:spacing w:line="360" w:lineRule="auto"/>
              <w:rPr>
                <w:rFonts w:ascii="Arial" w:hAnsi="Arial" w:cs="Arial"/>
                <w:b/>
                <w:sz w:val="24"/>
                <w:szCs w:val="24"/>
              </w:rPr>
            </w:pPr>
            <w:r w:rsidRPr="00566FF2">
              <w:rPr>
                <w:rFonts w:ascii="Arial" w:hAnsi="Arial" w:cs="Arial"/>
                <w:b/>
                <w:sz w:val="24"/>
                <w:szCs w:val="24"/>
              </w:rPr>
              <w:t>Título</w:t>
            </w:r>
          </w:p>
        </w:tc>
        <w:tc>
          <w:tcPr>
            <w:tcW w:w="6536" w:type="dxa"/>
          </w:tcPr>
          <w:p w14:paraId="032127A6" w14:textId="77777777" w:rsidR="00AD088B" w:rsidRPr="00566FF2" w:rsidRDefault="00AD088B" w:rsidP="00566FF2">
            <w:pPr>
              <w:spacing w:line="360" w:lineRule="auto"/>
              <w:rPr>
                <w:rFonts w:ascii="Arial" w:hAnsi="Arial" w:cs="Arial"/>
                <w:sz w:val="24"/>
                <w:szCs w:val="24"/>
              </w:rPr>
            </w:pPr>
            <w:r w:rsidRPr="00566FF2">
              <w:rPr>
                <w:rFonts w:ascii="Arial" w:hAnsi="Arial" w:cs="Arial"/>
                <w:sz w:val="24"/>
                <w:szCs w:val="24"/>
              </w:rPr>
              <w:t>Competencias: simulación del mecanismo de la selección natural</w:t>
            </w:r>
          </w:p>
        </w:tc>
      </w:tr>
      <w:tr w:rsidR="002F7C6E" w:rsidRPr="00566FF2" w14:paraId="0B223B94" w14:textId="77777777" w:rsidTr="004A1C3F">
        <w:tc>
          <w:tcPr>
            <w:tcW w:w="2518" w:type="dxa"/>
          </w:tcPr>
          <w:p w14:paraId="135631C2" w14:textId="77777777" w:rsidR="00AD088B" w:rsidRPr="00566FF2" w:rsidRDefault="00AD088B"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6CBF8A1C" w14:textId="77777777" w:rsidR="00AD088B" w:rsidRPr="00566FF2" w:rsidRDefault="00AD088B" w:rsidP="00566FF2">
            <w:pPr>
              <w:spacing w:line="360" w:lineRule="auto"/>
              <w:rPr>
                <w:rFonts w:ascii="Arial" w:hAnsi="Arial" w:cs="Arial"/>
                <w:sz w:val="24"/>
                <w:szCs w:val="24"/>
              </w:rPr>
            </w:pPr>
            <w:r w:rsidRPr="00566FF2">
              <w:rPr>
                <w:rFonts w:ascii="Arial" w:hAnsi="Arial" w:cs="Arial"/>
                <w:sz w:val="24"/>
                <w:szCs w:val="24"/>
              </w:rPr>
              <w:t>Actividad que permite comprobar los aspectos fundamentales del mecanismo de la selección natural</w:t>
            </w:r>
          </w:p>
        </w:tc>
      </w:tr>
    </w:tbl>
    <w:p w14:paraId="3B54435B" w14:textId="77777777" w:rsidR="00AD088B" w:rsidRPr="00566FF2" w:rsidRDefault="00AD088B" w:rsidP="00566FF2">
      <w:pPr>
        <w:spacing w:line="360" w:lineRule="auto"/>
        <w:rPr>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518"/>
        <w:gridCol w:w="6536"/>
      </w:tblGrid>
      <w:tr w:rsidR="002F7C6E" w:rsidRPr="00566FF2" w14:paraId="27382E5C" w14:textId="77777777" w:rsidTr="00266EF6">
        <w:tc>
          <w:tcPr>
            <w:tcW w:w="9054" w:type="dxa"/>
            <w:gridSpan w:val="2"/>
            <w:shd w:val="clear" w:color="auto" w:fill="000000" w:themeFill="text1"/>
          </w:tcPr>
          <w:p w14:paraId="2AA8C271" w14:textId="77777777" w:rsidR="0072644F" w:rsidRPr="00566FF2" w:rsidRDefault="0072644F" w:rsidP="00566FF2">
            <w:pPr>
              <w:spacing w:line="360" w:lineRule="auto"/>
              <w:jc w:val="center"/>
              <w:rPr>
                <w:rFonts w:ascii="Arial" w:hAnsi="Arial" w:cs="Arial"/>
                <w:b/>
                <w:sz w:val="24"/>
                <w:szCs w:val="24"/>
              </w:rPr>
            </w:pPr>
            <w:r w:rsidRPr="00566FF2">
              <w:rPr>
                <w:rFonts w:ascii="Arial" w:hAnsi="Arial" w:cs="Arial"/>
                <w:b/>
                <w:sz w:val="24"/>
                <w:szCs w:val="24"/>
              </w:rPr>
              <w:t>Practica: recurso aprovechado</w:t>
            </w:r>
          </w:p>
        </w:tc>
      </w:tr>
      <w:tr w:rsidR="002F7C6E" w:rsidRPr="00566FF2" w14:paraId="58C6D27E" w14:textId="77777777" w:rsidTr="00266EF6">
        <w:tc>
          <w:tcPr>
            <w:tcW w:w="2518" w:type="dxa"/>
          </w:tcPr>
          <w:p w14:paraId="315759F0" w14:textId="77777777" w:rsidR="0072644F" w:rsidRPr="00566FF2" w:rsidRDefault="0072644F" w:rsidP="00566FF2">
            <w:pPr>
              <w:spacing w:line="360" w:lineRule="auto"/>
              <w:rPr>
                <w:rFonts w:ascii="Arial" w:hAnsi="Arial" w:cs="Arial"/>
                <w:b/>
                <w:sz w:val="24"/>
                <w:szCs w:val="24"/>
              </w:rPr>
            </w:pPr>
            <w:r w:rsidRPr="00566FF2">
              <w:rPr>
                <w:rFonts w:ascii="Arial" w:hAnsi="Arial" w:cs="Arial"/>
                <w:b/>
                <w:sz w:val="24"/>
                <w:szCs w:val="24"/>
              </w:rPr>
              <w:t>Código</w:t>
            </w:r>
          </w:p>
        </w:tc>
        <w:tc>
          <w:tcPr>
            <w:tcW w:w="6536" w:type="dxa"/>
          </w:tcPr>
          <w:p w14:paraId="7F220FD8" w14:textId="77777777" w:rsidR="0072644F" w:rsidRPr="00566FF2" w:rsidRDefault="0072644F"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w:t>
            </w:r>
            <w:r w:rsidR="008F688E" w:rsidRPr="00566FF2">
              <w:rPr>
                <w:rFonts w:ascii="Arial" w:hAnsi="Arial" w:cs="Arial"/>
                <w:sz w:val="24"/>
                <w:szCs w:val="24"/>
              </w:rPr>
              <w:t>REC</w:t>
            </w:r>
            <w:r w:rsidR="00AD088B" w:rsidRPr="00566FF2">
              <w:rPr>
                <w:rFonts w:ascii="Arial" w:hAnsi="Arial" w:cs="Arial"/>
                <w:sz w:val="24"/>
                <w:szCs w:val="24"/>
              </w:rPr>
              <w:t>27</w:t>
            </w:r>
            <w:r w:rsidR="00477C65" w:rsidRPr="00566FF2">
              <w:rPr>
                <w:rFonts w:ascii="Arial" w:hAnsi="Arial" w:cs="Arial"/>
                <w:sz w:val="24"/>
                <w:szCs w:val="24"/>
              </w:rPr>
              <w:t>0</w:t>
            </w:r>
          </w:p>
        </w:tc>
      </w:tr>
      <w:tr w:rsidR="002F7C6E" w:rsidRPr="00566FF2" w14:paraId="4775F9F9" w14:textId="77777777" w:rsidTr="00266EF6">
        <w:tc>
          <w:tcPr>
            <w:tcW w:w="2518" w:type="dxa"/>
          </w:tcPr>
          <w:p w14:paraId="5E8623E2" w14:textId="77777777" w:rsidR="0072644F" w:rsidRPr="00566FF2" w:rsidRDefault="0072644F" w:rsidP="00566FF2">
            <w:pPr>
              <w:spacing w:line="360" w:lineRule="auto"/>
              <w:rPr>
                <w:rFonts w:ascii="Arial" w:hAnsi="Arial" w:cs="Arial"/>
                <w:sz w:val="24"/>
                <w:szCs w:val="24"/>
              </w:rPr>
            </w:pPr>
            <w:r w:rsidRPr="00566FF2">
              <w:rPr>
                <w:rFonts w:ascii="Arial" w:hAnsi="Arial" w:cs="Arial"/>
                <w:b/>
                <w:sz w:val="24"/>
                <w:szCs w:val="24"/>
              </w:rPr>
              <w:t>Ubicación en Aula Planeta</w:t>
            </w:r>
          </w:p>
        </w:tc>
        <w:tc>
          <w:tcPr>
            <w:tcW w:w="6536" w:type="dxa"/>
          </w:tcPr>
          <w:p w14:paraId="5B1B7575" w14:textId="77777777" w:rsidR="0072644F" w:rsidRPr="00566FF2" w:rsidRDefault="003925C1" w:rsidP="00566FF2">
            <w:pPr>
              <w:spacing w:line="360" w:lineRule="auto"/>
              <w:rPr>
                <w:rFonts w:ascii="Arial" w:hAnsi="Arial" w:cs="Arial"/>
                <w:b/>
                <w:sz w:val="24"/>
                <w:szCs w:val="24"/>
              </w:rPr>
            </w:pPr>
            <w:r w:rsidRPr="00566FF2">
              <w:rPr>
                <w:rFonts w:ascii="Arial" w:hAnsi="Arial" w:cs="Arial"/>
                <w:sz w:val="24"/>
                <w:szCs w:val="24"/>
              </w:rPr>
              <w:t xml:space="preserve">4° </w:t>
            </w:r>
            <w:r w:rsidR="00AD088B" w:rsidRPr="00566FF2">
              <w:rPr>
                <w:rFonts w:ascii="Arial" w:hAnsi="Arial" w:cs="Arial"/>
                <w:sz w:val="24"/>
                <w:szCs w:val="24"/>
                <w:lang w:val="es-ES_tradnl"/>
              </w:rPr>
              <w:t>ESO</w:t>
            </w:r>
            <w:r w:rsidRPr="00566FF2">
              <w:rPr>
                <w:rFonts w:ascii="Arial" w:hAnsi="Arial" w:cs="Arial"/>
                <w:sz w:val="24"/>
                <w:szCs w:val="24"/>
                <w:lang w:val="es-ES_tradnl"/>
              </w:rPr>
              <w:t>/Biología y geología/La evo</w:t>
            </w:r>
            <w:r w:rsidR="00AD088B" w:rsidRPr="00566FF2">
              <w:rPr>
                <w:rFonts w:ascii="Arial" w:hAnsi="Arial" w:cs="Arial"/>
                <w:sz w:val="24"/>
                <w:szCs w:val="24"/>
                <w:lang w:val="es-ES_tradnl"/>
              </w:rPr>
              <w:t>lución biológica</w:t>
            </w:r>
            <w:r w:rsidRPr="00566FF2">
              <w:rPr>
                <w:rFonts w:ascii="Arial" w:hAnsi="Arial" w:cs="Arial"/>
                <w:sz w:val="24"/>
                <w:szCs w:val="24"/>
                <w:lang w:val="es-ES_tradnl"/>
              </w:rPr>
              <w:t>/</w:t>
            </w:r>
            <w:r w:rsidRPr="00566FF2">
              <w:rPr>
                <w:rFonts w:ascii="Arial" w:hAnsi="Arial" w:cs="Arial"/>
                <w:sz w:val="24"/>
                <w:szCs w:val="24"/>
              </w:rPr>
              <w:t>Competencias: análisis de las distintas pruebas evolutivas</w:t>
            </w:r>
          </w:p>
        </w:tc>
      </w:tr>
      <w:tr w:rsidR="002F7C6E" w:rsidRPr="00566FF2" w14:paraId="00CFC1EF" w14:textId="77777777" w:rsidTr="00266EF6">
        <w:tc>
          <w:tcPr>
            <w:tcW w:w="2518" w:type="dxa"/>
          </w:tcPr>
          <w:p w14:paraId="14039196" w14:textId="77777777" w:rsidR="0072644F" w:rsidRPr="00566FF2" w:rsidRDefault="0072644F" w:rsidP="00566FF2">
            <w:pPr>
              <w:spacing w:line="360" w:lineRule="auto"/>
              <w:rPr>
                <w:rFonts w:ascii="Arial" w:hAnsi="Arial" w:cs="Arial"/>
                <w:sz w:val="24"/>
                <w:szCs w:val="24"/>
              </w:rPr>
            </w:pPr>
            <w:r w:rsidRPr="00566FF2">
              <w:rPr>
                <w:rFonts w:ascii="Arial" w:hAnsi="Arial" w:cs="Arial"/>
                <w:b/>
                <w:sz w:val="24"/>
                <w:szCs w:val="24"/>
              </w:rPr>
              <w:t>Cambio (descripción o capturas de pantallas)</w:t>
            </w:r>
          </w:p>
        </w:tc>
        <w:tc>
          <w:tcPr>
            <w:tcW w:w="6536" w:type="dxa"/>
          </w:tcPr>
          <w:p w14:paraId="67F4EFF2" w14:textId="77777777" w:rsidR="0072644F" w:rsidRPr="00566FF2" w:rsidRDefault="009504F9" w:rsidP="00566FF2">
            <w:pPr>
              <w:spacing w:line="360" w:lineRule="auto"/>
              <w:rPr>
                <w:rFonts w:ascii="Arial" w:hAnsi="Arial" w:cs="Arial"/>
                <w:b/>
                <w:sz w:val="24"/>
                <w:szCs w:val="24"/>
                <w:lang w:val="es-ES_tradnl"/>
              </w:rPr>
            </w:pPr>
            <w:r w:rsidRPr="00566FF2">
              <w:rPr>
                <w:rFonts w:ascii="Arial" w:hAnsi="Arial" w:cs="Arial"/>
                <w:b/>
                <w:sz w:val="24"/>
                <w:szCs w:val="24"/>
                <w:lang w:val="es-ES_tradnl"/>
              </w:rPr>
              <w:t>Tarea</w:t>
            </w:r>
          </w:p>
          <w:p w14:paraId="3AA6098E" w14:textId="77777777"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Procedimiento:</w:t>
            </w:r>
          </w:p>
          <w:p w14:paraId="0EC962FB" w14:textId="77777777"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Es recomendable que trabajes en grupos de cinco personas.</w:t>
            </w:r>
          </w:p>
          <w:p w14:paraId="5EE6FB38" w14:textId="77777777" w:rsidR="009504F9" w:rsidRPr="00566FF2" w:rsidRDefault="009504F9" w:rsidP="00566FF2">
            <w:pPr>
              <w:spacing w:line="360" w:lineRule="auto"/>
              <w:rPr>
                <w:rFonts w:ascii="Arial" w:hAnsi="Arial" w:cs="Arial"/>
                <w:sz w:val="24"/>
                <w:szCs w:val="24"/>
                <w:lang w:val="es-ES_tradnl"/>
              </w:rPr>
            </w:pPr>
          </w:p>
          <w:p w14:paraId="5E406A7C" w14:textId="22433176"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lastRenderedPageBreak/>
              <w:t>1</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Elige un tipo de pruebas evolutivas. Cada miembro del grupo deberá encargarse de un tipo y buscar información sobre este:</w:t>
            </w:r>
          </w:p>
          <w:p w14:paraId="6841FA66" w14:textId="607092FC"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4044EA">
              <w:rPr>
                <w:rFonts w:ascii="Arial" w:hAnsi="Arial" w:cs="Arial"/>
                <w:sz w:val="24"/>
                <w:szCs w:val="24"/>
                <w:lang w:val="es-ES_tradnl"/>
              </w:rPr>
              <w:t xml:space="preserve"> </w:t>
            </w:r>
            <w:r w:rsidRPr="00566FF2">
              <w:rPr>
                <w:rFonts w:ascii="Arial" w:hAnsi="Arial" w:cs="Arial"/>
                <w:sz w:val="24"/>
                <w:szCs w:val="24"/>
                <w:lang w:val="es-ES_tradnl"/>
              </w:rPr>
              <w:t>Pruebas paleontológicas</w:t>
            </w:r>
            <w:r w:rsidR="004044EA">
              <w:rPr>
                <w:rFonts w:ascii="Arial" w:hAnsi="Arial" w:cs="Arial"/>
                <w:sz w:val="24"/>
                <w:szCs w:val="24"/>
                <w:lang w:val="es-ES_tradnl"/>
              </w:rPr>
              <w:t>.</w:t>
            </w:r>
          </w:p>
          <w:p w14:paraId="463015B6" w14:textId="362910A6"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4044EA">
              <w:rPr>
                <w:rFonts w:ascii="Arial" w:hAnsi="Arial" w:cs="Arial"/>
                <w:sz w:val="24"/>
                <w:szCs w:val="24"/>
                <w:lang w:val="es-ES_tradnl"/>
              </w:rPr>
              <w:t xml:space="preserve"> </w:t>
            </w:r>
            <w:r w:rsidRPr="00566FF2">
              <w:rPr>
                <w:rFonts w:ascii="Arial" w:hAnsi="Arial" w:cs="Arial"/>
                <w:sz w:val="24"/>
                <w:szCs w:val="24"/>
                <w:lang w:val="es-ES_tradnl"/>
              </w:rPr>
              <w:t>Pruebas biogeográficas</w:t>
            </w:r>
            <w:r w:rsidR="004044EA">
              <w:rPr>
                <w:rFonts w:ascii="Arial" w:hAnsi="Arial" w:cs="Arial"/>
                <w:sz w:val="24"/>
                <w:szCs w:val="24"/>
                <w:lang w:val="es-ES_tradnl"/>
              </w:rPr>
              <w:t>.</w:t>
            </w:r>
          </w:p>
          <w:p w14:paraId="3DBDCE38" w14:textId="4470CB03"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4044EA">
              <w:rPr>
                <w:rFonts w:ascii="Arial" w:hAnsi="Arial" w:cs="Arial"/>
                <w:sz w:val="24"/>
                <w:szCs w:val="24"/>
                <w:lang w:val="es-ES_tradnl"/>
              </w:rPr>
              <w:t xml:space="preserve"> </w:t>
            </w:r>
            <w:r w:rsidRPr="00566FF2">
              <w:rPr>
                <w:rFonts w:ascii="Arial" w:hAnsi="Arial" w:cs="Arial"/>
                <w:sz w:val="24"/>
                <w:szCs w:val="24"/>
                <w:lang w:val="es-ES_tradnl"/>
              </w:rPr>
              <w:t>Pruebas anatómicas</w:t>
            </w:r>
            <w:r w:rsidR="004044EA">
              <w:rPr>
                <w:rFonts w:ascii="Arial" w:hAnsi="Arial" w:cs="Arial"/>
                <w:sz w:val="24"/>
                <w:szCs w:val="24"/>
                <w:lang w:val="es-ES_tradnl"/>
              </w:rPr>
              <w:t>.</w:t>
            </w:r>
          </w:p>
          <w:p w14:paraId="359D11C9" w14:textId="3FB2ABAC"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-Pruebas embriológicas</w:t>
            </w:r>
            <w:r w:rsidR="004044EA">
              <w:rPr>
                <w:rFonts w:ascii="Arial" w:hAnsi="Arial" w:cs="Arial"/>
                <w:sz w:val="24"/>
                <w:szCs w:val="24"/>
                <w:lang w:val="es-ES_tradnl"/>
              </w:rPr>
              <w:t>.</w:t>
            </w:r>
          </w:p>
          <w:p w14:paraId="65C024E2" w14:textId="774C284B"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w:t>
            </w:r>
            <w:r w:rsidR="004044EA">
              <w:rPr>
                <w:rFonts w:ascii="Arial" w:hAnsi="Arial" w:cs="Arial"/>
                <w:sz w:val="24"/>
                <w:szCs w:val="24"/>
                <w:lang w:val="es-ES_tradnl"/>
              </w:rPr>
              <w:t xml:space="preserve"> </w:t>
            </w:r>
            <w:r w:rsidRPr="00566FF2">
              <w:rPr>
                <w:rFonts w:ascii="Arial" w:hAnsi="Arial" w:cs="Arial"/>
                <w:sz w:val="24"/>
                <w:szCs w:val="24"/>
                <w:lang w:val="es-ES_tradnl"/>
              </w:rPr>
              <w:t>Pruebas bioquímicas</w:t>
            </w:r>
            <w:r w:rsidR="004044EA">
              <w:rPr>
                <w:rFonts w:ascii="Arial" w:hAnsi="Arial" w:cs="Arial"/>
                <w:sz w:val="24"/>
                <w:szCs w:val="24"/>
                <w:lang w:val="es-ES_tradnl"/>
              </w:rPr>
              <w:t>.</w:t>
            </w:r>
          </w:p>
          <w:p w14:paraId="1753DC47" w14:textId="77777777" w:rsidR="009504F9" w:rsidRPr="00566FF2" w:rsidRDefault="009504F9" w:rsidP="00566FF2">
            <w:pPr>
              <w:spacing w:line="360" w:lineRule="auto"/>
              <w:rPr>
                <w:rFonts w:ascii="Arial" w:hAnsi="Arial" w:cs="Arial"/>
                <w:sz w:val="24"/>
                <w:szCs w:val="24"/>
                <w:lang w:val="es-ES_tradnl"/>
              </w:rPr>
            </w:pPr>
          </w:p>
          <w:p w14:paraId="07365209" w14:textId="06CD3305"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2</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Busca información sobre la prueba evolutiva que has elegido y explica en qué consiste.</w:t>
            </w:r>
          </w:p>
          <w:p w14:paraId="49F5C643" w14:textId="3ED284AE" w:rsidR="009504F9" w:rsidRPr="00566FF2" w:rsidRDefault="009504F9" w:rsidP="00566FF2">
            <w:pPr>
              <w:spacing w:line="360" w:lineRule="auto"/>
              <w:rPr>
                <w:rFonts w:ascii="Arial" w:hAnsi="Arial" w:cs="Arial"/>
                <w:sz w:val="24"/>
                <w:szCs w:val="24"/>
                <w:lang w:val="es-ES_tradnl"/>
              </w:rPr>
            </w:pPr>
          </w:p>
          <w:p w14:paraId="74C3CB82" w14:textId="092AEE4F"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3</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Pon un ejemplo para que resulte más fácil de entender y busca imágenes que lo ilustren.</w:t>
            </w:r>
          </w:p>
          <w:p w14:paraId="16632BE5" w14:textId="77777777"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 xml:space="preserve"> </w:t>
            </w:r>
          </w:p>
          <w:p w14:paraId="7597B8CB" w14:textId="4F04F59C"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4</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Pon en común la información recopilada con tus compañeros y explica en qué consiste la prueba que has analizado.</w:t>
            </w:r>
          </w:p>
          <w:p w14:paraId="58994452" w14:textId="77777777" w:rsidR="009504F9" w:rsidRPr="00566FF2" w:rsidRDefault="009504F9" w:rsidP="00566FF2">
            <w:pPr>
              <w:spacing w:line="360" w:lineRule="auto"/>
              <w:rPr>
                <w:rFonts w:ascii="Arial" w:hAnsi="Arial" w:cs="Arial"/>
                <w:sz w:val="24"/>
                <w:szCs w:val="24"/>
                <w:lang w:val="es-ES_tradnl"/>
              </w:rPr>
            </w:pPr>
          </w:p>
          <w:p w14:paraId="0ADEF24E" w14:textId="57AD969F" w:rsidR="009504F9" w:rsidRPr="00566FF2" w:rsidRDefault="009504F9" w:rsidP="00566FF2">
            <w:pPr>
              <w:spacing w:line="360" w:lineRule="auto"/>
              <w:rPr>
                <w:rFonts w:ascii="Arial" w:hAnsi="Arial" w:cs="Arial"/>
                <w:sz w:val="24"/>
                <w:szCs w:val="24"/>
                <w:lang w:val="es-ES_tradnl"/>
              </w:rPr>
            </w:pPr>
            <w:r w:rsidRPr="00566FF2">
              <w:rPr>
                <w:rFonts w:ascii="Arial" w:hAnsi="Arial" w:cs="Arial"/>
                <w:sz w:val="24"/>
                <w:szCs w:val="24"/>
                <w:lang w:val="es-ES_tradnl"/>
              </w:rPr>
              <w:t>5</w:t>
            </w:r>
            <w:r w:rsidR="004044EA">
              <w:rPr>
                <w:rFonts w:ascii="Arial" w:hAnsi="Arial" w:cs="Arial"/>
                <w:sz w:val="24"/>
                <w:szCs w:val="24"/>
                <w:lang w:val="es-ES_tradnl"/>
              </w:rPr>
              <w:t>.</w:t>
            </w:r>
            <w:r w:rsidR="004044EA" w:rsidRPr="00566FF2">
              <w:rPr>
                <w:rFonts w:ascii="Arial" w:hAnsi="Arial" w:cs="Arial"/>
                <w:sz w:val="24"/>
                <w:szCs w:val="24"/>
                <w:lang w:val="es-ES_tradnl"/>
              </w:rPr>
              <w:t xml:space="preserve"> </w:t>
            </w:r>
            <w:r w:rsidRPr="00566FF2">
              <w:rPr>
                <w:rFonts w:ascii="Arial" w:hAnsi="Arial" w:cs="Arial"/>
                <w:sz w:val="24"/>
                <w:szCs w:val="24"/>
                <w:lang w:val="es-ES_tradnl"/>
              </w:rPr>
              <w:t xml:space="preserve">Escucha a tus compañeros, ya que todos deben comprender la base de las diferentes pruebas </w:t>
            </w:r>
            <w:r w:rsidR="004044EA" w:rsidRPr="00566FF2">
              <w:rPr>
                <w:rFonts w:ascii="Arial" w:hAnsi="Arial" w:cs="Arial"/>
                <w:sz w:val="24"/>
                <w:szCs w:val="24"/>
                <w:lang w:val="es-ES_tradnl"/>
              </w:rPr>
              <w:t>evolu</w:t>
            </w:r>
            <w:r w:rsidR="004044EA">
              <w:rPr>
                <w:rFonts w:ascii="Arial" w:hAnsi="Arial" w:cs="Arial"/>
                <w:sz w:val="24"/>
                <w:szCs w:val="24"/>
                <w:lang w:val="es-ES_tradnl"/>
              </w:rPr>
              <w:t>ti</w:t>
            </w:r>
            <w:r w:rsidR="004044EA" w:rsidRPr="00566FF2">
              <w:rPr>
                <w:rFonts w:ascii="Arial" w:hAnsi="Arial" w:cs="Arial"/>
                <w:sz w:val="24"/>
                <w:szCs w:val="24"/>
                <w:lang w:val="es-ES_tradnl"/>
              </w:rPr>
              <w:t xml:space="preserve">vas </w:t>
            </w:r>
            <w:r w:rsidRPr="00566FF2">
              <w:rPr>
                <w:rFonts w:ascii="Arial" w:hAnsi="Arial" w:cs="Arial"/>
                <w:sz w:val="24"/>
                <w:szCs w:val="24"/>
                <w:lang w:val="es-ES_tradnl"/>
              </w:rPr>
              <w:t>existentes.</w:t>
            </w:r>
          </w:p>
          <w:p w14:paraId="26025F1F" w14:textId="77777777" w:rsidR="009504F9" w:rsidRPr="00566FF2" w:rsidRDefault="009504F9" w:rsidP="00566FF2">
            <w:pPr>
              <w:spacing w:line="360" w:lineRule="auto"/>
              <w:rPr>
                <w:rFonts w:ascii="Arial" w:hAnsi="Arial" w:cs="Arial"/>
                <w:sz w:val="24"/>
                <w:szCs w:val="24"/>
                <w:lang w:val="es-ES_tradnl"/>
              </w:rPr>
            </w:pPr>
          </w:p>
          <w:p w14:paraId="4407F85C" w14:textId="19F1B037" w:rsidR="009504F9" w:rsidRPr="00566FF2" w:rsidRDefault="009504F9" w:rsidP="004044EA">
            <w:pPr>
              <w:spacing w:line="360" w:lineRule="auto"/>
              <w:rPr>
                <w:rFonts w:ascii="Arial" w:hAnsi="Arial" w:cs="Arial"/>
                <w:sz w:val="24"/>
                <w:szCs w:val="24"/>
                <w:lang w:val="es-ES_tradnl"/>
              </w:rPr>
            </w:pPr>
            <w:r w:rsidRPr="00566FF2">
              <w:rPr>
                <w:rFonts w:ascii="Arial" w:hAnsi="Arial" w:cs="Arial"/>
                <w:sz w:val="24"/>
                <w:szCs w:val="24"/>
                <w:lang w:val="es-ES_tradnl"/>
              </w:rPr>
              <w:t>Después de la puesta en común de la investigación realizada debes valorar todas las pruebas evolutivas existentes y elaborar un pequeño mural para mostrarlas. Selecciona imágenes que las ejemplifiquen y escribe una ex</w:t>
            </w:r>
            <w:r w:rsidR="00ED3B7E" w:rsidRPr="00566FF2">
              <w:rPr>
                <w:rFonts w:ascii="Arial" w:hAnsi="Arial" w:cs="Arial"/>
                <w:sz w:val="24"/>
                <w:szCs w:val="24"/>
                <w:lang w:val="es-ES_tradnl"/>
              </w:rPr>
              <w:t>plicación brev</w:t>
            </w:r>
            <w:r w:rsidRPr="00566FF2">
              <w:rPr>
                <w:rFonts w:ascii="Arial" w:hAnsi="Arial" w:cs="Arial"/>
                <w:sz w:val="24"/>
                <w:szCs w:val="24"/>
                <w:lang w:val="es-ES_tradnl"/>
              </w:rPr>
              <w:t>e de cada una.</w:t>
            </w:r>
          </w:p>
        </w:tc>
      </w:tr>
      <w:tr w:rsidR="002F7C6E" w:rsidRPr="00566FF2" w14:paraId="4649296B" w14:textId="77777777" w:rsidTr="00266EF6">
        <w:tc>
          <w:tcPr>
            <w:tcW w:w="2518" w:type="dxa"/>
          </w:tcPr>
          <w:p w14:paraId="3D4F9F81" w14:textId="77777777" w:rsidR="0072644F" w:rsidRPr="00566FF2" w:rsidRDefault="0072644F" w:rsidP="00566FF2">
            <w:pPr>
              <w:spacing w:line="360" w:lineRule="auto"/>
              <w:rPr>
                <w:rFonts w:ascii="Arial" w:hAnsi="Arial" w:cs="Arial"/>
                <w:b/>
                <w:sz w:val="24"/>
                <w:szCs w:val="24"/>
              </w:rPr>
            </w:pPr>
            <w:r w:rsidRPr="00566FF2">
              <w:rPr>
                <w:rFonts w:ascii="Arial" w:hAnsi="Arial" w:cs="Arial"/>
                <w:b/>
                <w:sz w:val="24"/>
                <w:szCs w:val="24"/>
              </w:rPr>
              <w:lastRenderedPageBreak/>
              <w:t>Título</w:t>
            </w:r>
          </w:p>
        </w:tc>
        <w:tc>
          <w:tcPr>
            <w:tcW w:w="6536" w:type="dxa"/>
          </w:tcPr>
          <w:p w14:paraId="32A6DBC0" w14:textId="77777777" w:rsidR="0072644F" w:rsidRPr="00566FF2" w:rsidRDefault="0072644F" w:rsidP="00566FF2">
            <w:pPr>
              <w:spacing w:line="360" w:lineRule="auto"/>
              <w:rPr>
                <w:rFonts w:ascii="Arial" w:hAnsi="Arial" w:cs="Arial"/>
                <w:sz w:val="24"/>
                <w:szCs w:val="24"/>
              </w:rPr>
            </w:pPr>
            <w:r w:rsidRPr="00566FF2">
              <w:rPr>
                <w:rFonts w:ascii="Arial" w:hAnsi="Arial" w:cs="Arial"/>
                <w:sz w:val="24"/>
                <w:szCs w:val="24"/>
              </w:rPr>
              <w:t>Competencias: análisis de l</w:t>
            </w:r>
            <w:r w:rsidR="00ED3B7E" w:rsidRPr="00566FF2">
              <w:rPr>
                <w:rFonts w:ascii="Arial" w:hAnsi="Arial" w:cs="Arial"/>
                <w:sz w:val="24"/>
                <w:szCs w:val="24"/>
              </w:rPr>
              <w:t>as distintas pruebas evolutivas</w:t>
            </w:r>
          </w:p>
        </w:tc>
      </w:tr>
      <w:tr w:rsidR="002F7C6E" w:rsidRPr="00566FF2" w14:paraId="78E47E8E" w14:textId="77777777" w:rsidTr="00266EF6">
        <w:tc>
          <w:tcPr>
            <w:tcW w:w="2518" w:type="dxa"/>
          </w:tcPr>
          <w:p w14:paraId="7FC6D172" w14:textId="77777777" w:rsidR="0072644F" w:rsidRPr="00566FF2" w:rsidRDefault="0072644F" w:rsidP="00566FF2">
            <w:pPr>
              <w:spacing w:line="360" w:lineRule="auto"/>
              <w:rPr>
                <w:rFonts w:ascii="Arial" w:hAnsi="Arial" w:cs="Arial"/>
                <w:b/>
                <w:sz w:val="24"/>
                <w:szCs w:val="24"/>
              </w:rPr>
            </w:pPr>
            <w:r w:rsidRPr="00566FF2">
              <w:rPr>
                <w:rFonts w:ascii="Arial" w:hAnsi="Arial" w:cs="Arial"/>
                <w:b/>
                <w:sz w:val="24"/>
                <w:szCs w:val="24"/>
              </w:rPr>
              <w:t>Descripción</w:t>
            </w:r>
          </w:p>
        </w:tc>
        <w:tc>
          <w:tcPr>
            <w:tcW w:w="6536" w:type="dxa"/>
          </w:tcPr>
          <w:p w14:paraId="095E11FB" w14:textId="77777777" w:rsidR="0072644F" w:rsidRPr="00566FF2" w:rsidRDefault="00AD088B" w:rsidP="00566FF2">
            <w:pPr>
              <w:spacing w:line="360" w:lineRule="auto"/>
              <w:rPr>
                <w:rFonts w:ascii="Arial" w:hAnsi="Arial" w:cs="Arial"/>
                <w:sz w:val="24"/>
                <w:szCs w:val="24"/>
              </w:rPr>
            </w:pPr>
            <w:r w:rsidRPr="00566FF2">
              <w:rPr>
                <w:rFonts w:ascii="Arial" w:hAnsi="Arial" w:cs="Arial"/>
                <w:sz w:val="24"/>
                <w:szCs w:val="24"/>
              </w:rPr>
              <w:t>Actividad para investigar y analizar las pruebas de la evolución biológica</w:t>
            </w:r>
          </w:p>
        </w:tc>
      </w:tr>
    </w:tbl>
    <w:p w14:paraId="70D80C83" w14:textId="77777777" w:rsidR="00AD088B" w:rsidRPr="00566FF2" w:rsidRDefault="00AD088B" w:rsidP="00566FF2">
      <w:pPr>
        <w:spacing w:line="360" w:lineRule="auto"/>
        <w:rPr>
          <w:rFonts w:ascii="Arial" w:hAnsi="Arial" w:cs="Arial"/>
          <w:sz w:val="24"/>
          <w:szCs w:val="24"/>
          <w:highlight w:val="yellow"/>
        </w:rPr>
      </w:pPr>
    </w:p>
    <w:p w14:paraId="2B64F268" w14:textId="3F7CD592" w:rsidR="000A01E3" w:rsidRPr="00566FF2" w:rsidRDefault="000A01E3" w:rsidP="00566FF2">
      <w:pPr>
        <w:spacing w:line="360" w:lineRule="auto"/>
        <w:rPr>
          <w:rFonts w:ascii="Arial" w:hAnsi="Arial" w:cs="Arial"/>
          <w:b/>
          <w:sz w:val="24"/>
          <w:szCs w:val="24"/>
        </w:rPr>
      </w:pPr>
      <w:r w:rsidRPr="00566FF2">
        <w:rPr>
          <w:rFonts w:ascii="Arial" w:hAnsi="Arial" w:cs="Arial"/>
          <w:sz w:val="24"/>
          <w:szCs w:val="24"/>
          <w:highlight w:val="yellow"/>
        </w:rPr>
        <w:t>[SECCIÓN</w:t>
      </w:r>
      <w:r w:rsidR="00566FF2">
        <w:rPr>
          <w:rFonts w:ascii="Arial" w:hAnsi="Arial" w:cs="Arial"/>
          <w:sz w:val="24"/>
          <w:szCs w:val="24"/>
          <w:highlight w:val="yellow"/>
        </w:rPr>
        <w:t xml:space="preserve"> </w:t>
      </w:r>
      <w:r w:rsidRPr="00566FF2">
        <w:rPr>
          <w:rFonts w:ascii="Arial" w:hAnsi="Arial" w:cs="Arial"/>
          <w:sz w:val="24"/>
          <w:szCs w:val="24"/>
          <w:highlight w:val="yellow"/>
        </w:rPr>
        <w:t>1]</w:t>
      </w:r>
      <w:r w:rsidRPr="00566FF2">
        <w:rPr>
          <w:rFonts w:ascii="Arial" w:hAnsi="Arial" w:cs="Arial"/>
          <w:sz w:val="24"/>
          <w:szCs w:val="24"/>
        </w:rPr>
        <w:t xml:space="preserve"> </w:t>
      </w:r>
      <w:r w:rsidR="00AD4A7A" w:rsidRPr="00566FF2">
        <w:rPr>
          <w:rFonts w:ascii="Arial" w:hAnsi="Arial" w:cs="Arial"/>
          <w:b/>
          <w:sz w:val="24"/>
          <w:szCs w:val="24"/>
        </w:rPr>
        <w:t>6</w:t>
      </w:r>
      <w:r w:rsidR="007D5B04" w:rsidRPr="00566FF2">
        <w:rPr>
          <w:rFonts w:ascii="Arial" w:hAnsi="Arial" w:cs="Arial"/>
          <w:b/>
          <w:sz w:val="24"/>
          <w:szCs w:val="24"/>
        </w:rPr>
        <w:t xml:space="preserve"> Fin de unidad</w:t>
      </w:r>
    </w:p>
    <w:tbl>
      <w:tblPr>
        <w:tblStyle w:val="Tablaconcuadrcula"/>
        <w:tblW w:w="0" w:type="auto"/>
        <w:tblLook w:val="04A0" w:firstRow="1" w:lastRow="0" w:firstColumn="1" w:lastColumn="0" w:noHBand="0" w:noVBand="1"/>
      </w:tblPr>
      <w:tblGrid>
        <w:gridCol w:w="2518"/>
        <w:gridCol w:w="6515"/>
      </w:tblGrid>
      <w:tr w:rsidR="002F7C6E" w:rsidRPr="00566FF2" w14:paraId="4F27B0C0" w14:textId="77777777" w:rsidTr="004A1C3F">
        <w:tc>
          <w:tcPr>
            <w:tcW w:w="9033" w:type="dxa"/>
            <w:gridSpan w:val="2"/>
            <w:shd w:val="clear" w:color="auto" w:fill="000000" w:themeFill="text1"/>
          </w:tcPr>
          <w:p w14:paraId="5AB43A26" w14:textId="77777777" w:rsidR="004A1C3F" w:rsidRPr="00566FF2" w:rsidRDefault="004A1C3F" w:rsidP="00566FF2">
            <w:pPr>
              <w:pStyle w:val="Sinespaciado"/>
              <w:spacing w:line="360" w:lineRule="auto"/>
              <w:jc w:val="center"/>
              <w:rPr>
                <w:rFonts w:ascii="Arial" w:hAnsi="Arial" w:cs="Arial"/>
              </w:rPr>
            </w:pPr>
            <w:r w:rsidRPr="00566FF2">
              <w:rPr>
                <w:rFonts w:ascii="Arial" w:hAnsi="Arial" w:cs="Arial"/>
              </w:rPr>
              <w:t>Mapa conceptual</w:t>
            </w:r>
          </w:p>
        </w:tc>
      </w:tr>
      <w:tr w:rsidR="002F7C6E" w:rsidRPr="00566FF2" w14:paraId="491F1B87" w14:textId="77777777" w:rsidTr="004A1C3F">
        <w:tc>
          <w:tcPr>
            <w:tcW w:w="2518" w:type="dxa"/>
          </w:tcPr>
          <w:p w14:paraId="40B493A3"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Código</w:t>
            </w:r>
          </w:p>
        </w:tc>
        <w:tc>
          <w:tcPr>
            <w:tcW w:w="6515" w:type="dxa"/>
          </w:tcPr>
          <w:p w14:paraId="6A909E8B"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lang w:val="es-CO"/>
              </w:rPr>
              <w:t>CN_09_03</w:t>
            </w:r>
            <w:r w:rsidRPr="00566FF2">
              <w:rPr>
                <w:rFonts w:ascii="Arial" w:hAnsi="Arial" w:cs="Arial"/>
              </w:rPr>
              <w:t>_CO_REC280</w:t>
            </w:r>
          </w:p>
        </w:tc>
      </w:tr>
      <w:tr w:rsidR="002F7C6E" w:rsidRPr="00566FF2" w14:paraId="132BE4C0" w14:textId="77777777" w:rsidTr="004A1C3F">
        <w:tc>
          <w:tcPr>
            <w:tcW w:w="2518" w:type="dxa"/>
          </w:tcPr>
          <w:p w14:paraId="496FEC80"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Título</w:t>
            </w:r>
          </w:p>
        </w:tc>
        <w:tc>
          <w:tcPr>
            <w:tcW w:w="6515" w:type="dxa"/>
          </w:tcPr>
          <w:p w14:paraId="65D0B7E6"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Mapa conceptual</w:t>
            </w:r>
          </w:p>
        </w:tc>
      </w:tr>
      <w:tr w:rsidR="002F7C6E" w:rsidRPr="00566FF2" w14:paraId="50D7F379" w14:textId="77777777" w:rsidTr="004A1C3F">
        <w:tc>
          <w:tcPr>
            <w:tcW w:w="2518" w:type="dxa"/>
          </w:tcPr>
          <w:p w14:paraId="15F34656"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Descripción</w:t>
            </w:r>
          </w:p>
        </w:tc>
        <w:tc>
          <w:tcPr>
            <w:tcW w:w="6515" w:type="dxa"/>
          </w:tcPr>
          <w:p w14:paraId="30DE07A4" w14:textId="31507F7B" w:rsidR="004A1C3F" w:rsidRPr="00566FF2" w:rsidRDefault="004A1C3F" w:rsidP="00566FF2">
            <w:pPr>
              <w:pStyle w:val="Sinespaciado"/>
              <w:spacing w:line="360" w:lineRule="auto"/>
              <w:jc w:val="both"/>
              <w:rPr>
                <w:rFonts w:ascii="Arial" w:hAnsi="Arial" w:cs="Arial"/>
              </w:rPr>
            </w:pPr>
            <w:r w:rsidRPr="00566FF2">
              <w:rPr>
                <w:rFonts w:ascii="Arial" w:hAnsi="Arial" w:cs="Arial"/>
              </w:rPr>
              <w:t>Mapa conceptual del tema</w:t>
            </w:r>
            <w:r w:rsidR="004044EA">
              <w:rPr>
                <w:rFonts w:ascii="Arial" w:hAnsi="Arial" w:cs="Arial"/>
              </w:rPr>
              <w:t>:</w:t>
            </w:r>
            <w:r w:rsidRPr="00566FF2">
              <w:rPr>
                <w:rFonts w:ascii="Arial" w:hAnsi="Arial" w:cs="Arial"/>
              </w:rPr>
              <w:t xml:space="preserve"> La evolución y </w:t>
            </w:r>
            <w:r w:rsidR="004044EA">
              <w:rPr>
                <w:rFonts w:ascii="Arial" w:hAnsi="Arial" w:cs="Arial"/>
              </w:rPr>
              <w:t xml:space="preserve">la </w:t>
            </w:r>
            <w:r w:rsidRPr="00566FF2">
              <w:rPr>
                <w:rFonts w:ascii="Arial" w:hAnsi="Arial" w:cs="Arial"/>
              </w:rPr>
              <w:t>diversidad biológica</w:t>
            </w:r>
          </w:p>
        </w:tc>
      </w:tr>
    </w:tbl>
    <w:p w14:paraId="07A43B15" w14:textId="77777777" w:rsidR="004A1C3F" w:rsidRPr="00566FF2" w:rsidRDefault="004A1C3F" w:rsidP="00566FF2">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2F7C6E" w:rsidRPr="00566FF2" w14:paraId="0EFD0050" w14:textId="77777777" w:rsidTr="004A1C3F">
        <w:tc>
          <w:tcPr>
            <w:tcW w:w="9033" w:type="dxa"/>
            <w:gridSpan w:val="2"/>
            <w:shd w:val="clear" w:color="auto" w:fill="000000" w:themeFill="text1"/>
          </w:tcPr>
          <w:p w14:paraId="427B4B1A" w14:textId="77777777" w:rsidR="004A1C3F" w:rsidRPr="00566FF2" w:rsidRDefault="004A1C3F" w:rsidP="00566FF2">
            <w:pPr>
              <w:pStyle w:val="Sinespaciado"/>
              <w:spacing w:line="360" w:lineRule="auto"/>
              <w:jc w:val="center"/>
              <w:rPr>
                <w:rFonts w:ascii="Arial" w:hAnsi="Arial" w:cs="Arial"/>
              </w:rPr>
            </w:pPr>
            <w:r w:rsidRPr="00566FF2">
              <w:rPr>
                <w:rFonts w:ascii="Arial" w:hAnsi="Arial" w:cs="Arial"/>
              </w:rPr>
              <w:t>Evaluación: recurso nuevo</w:t>
            </w:r>
          </w:p>
        </w:tc>
      </w:tr>
      <w:tr w:rsidR="002F7C6E" w:rsidRPr="00566FF2" w14:paraId="22FEB081" w14:textId="77777777" w:rsidTr="004A1C3F">
        <w:tc>
          <w:tcPr>
            <w:tcW w:w="2518" w:type="dxa"/>
          </w:tcPr>
          <w:p w14:paraId="1B01A4B4"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Código</w:t>
            </w:r>
          </w:p>
        </w:tc>
        <w:tc>
          <w:tcPr>
            <w:tcW w:w="6515" w:type="dxa"/>
          </w:tcPr>
          <w:p w14:paraId="2918443D"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lang w:val="es-CO"/>
              </w:rPr>
              <w:t>CN_09_03</w:t>
            </w:r>
            <w:r w:rsidRPr="00566FF2">
              <w:rPr>
                <w:rFonts w:ascii="Arial" w:hAnsi="Arial" w:cs="Arial"/>
              </w:rPr>
              <w:t>_CO_REC290</w:t>
            </w:r>
          </w:p>
        </w:tc>
      </w:tr>
      <w:tr w:rsidR="002F7C6E" w:rsidRPr="00566FF2" w14:paraId="7440718B" w14:textId="77777777" w:rsidTr="004A1C3F">
        <w:tc>
          <w:tcPr>
            <w:tcW w:w="2518" w:type="dxa"/>
          </w:tcPr>
          <w:p w14:paraId="1FC5FE43"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Título</w:t>
            </w:r>
          </w:p>
        </w:tc>
        <w:tc>
          <w:tcPr>
            <w:tcW w:w="6515" w:type="dxa"/>
          </w:tcPr>
          <w:p w14:paraId="09B80910"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Evaluación</w:t>
            </w:r>
          </w:p>
        </w:tc>
      </w:tr>
      <w:tr w:rsidR="002F7C6E" w:rsidRPr="00566FF2" w14:paraId="63B64706" w14:textId="77777777" w:rsidTr="004A1C3F">
        <w:tc>
          <w:tcPr>
            <w:tcW w:w="2518" w:type="dxa"/>
          </w:tcPr>
          <w:p w14:paraId="6750CD51" w14:textId="77777777" w:rsidR="004A1C3F" w:rsidRPr="00566FF2" w:rsidRDefault="004A1C3F" w:rsidP="00566FF2">
            <w:pPr>
              <w:pStyle w:val="Sinespaciado"/>
              <w:spacing w:line="360" w:lineRule="auto"/>
              <w:jc w:val="both"/>
              <w:rPr>
                <w:rFonts w:ascii="Arial" w:hAnsi="Arial" w:cs="Arial"/>
              </w:rPr>
            </w:pPr>
            <w:r w:rsidRPr="00566FF2">
              <w:rPr>
                <w:rFonts w:ascii="Arial" w:hAnsi="Arial" w:cs="Arial"/>
              </w:rPr>
              <w:t xml:space="preserve">Descripción </w:t>
            </w:r>
            <w:bookmarkStart w:id="1" w:name="_MON_1489767843"/>
            <w:bookmarkEnd w:id="1"/>
          </w:p>
        </w:tc>
        <w:tc>
          <w:tcPr>
            <w:tcW w:w="6515" w:type="dxa"/>
          </w:tcPr>
          <w:p w14:paraId="21E184F4" w14:textId="037104F3" w:rsidR="004A1C3F" w:rsidRPr="00566FF2" w:rsidRDefault="004A1C3F" w:rsidP="00566FF2">
            <w:pPr>
              <w:pStyle w:val="Sinespaciado"/>
              <w:spacing w:line="360" w:lineRule="auto"/>
              <w:jc w:val="both"/>
              <w:rPr>
                <w:rFonts w:ascii="Arial" w:hAnsi="Arial" w:cs="Arial"/>
              </w:rPr>
            </w:pPr>
            <w:r w:rsidRPr="00566FF2">
              <w:rPr>
                <w:rFonts w:ascii="Arial" w:hAnsi="Arial" w:cs="Arial"/>
              </w:rPr>
              <w:t>Evalúa tus conocimientos acerca del tema</w:t>
            </w:r>
            <w:r w:rsidR="004044EA">
              <w:rPr>
                <w:rFonts w:ascii="Arial" w:hAnsi="Arial" w:cs="Arial"/>
              </w:rPr>
              <w:t>:</w:t>
            </w:r>
            <w:r w:rsidRPr="00566FF2">
              <w:rPr>
                <w:rFonts w:ascii="Arial" w:hAnsi="Arial" w:cs="Arial"/>
              </w:rPr>
              <w:t xml:space="preserve"> La evolución y </w:t>
            </w:r>
            <w:r w:rsidR="004044EA">
              <w:rPr>
                <w:rFonts w:ascii="Arial" w:hAnsi="Arial" w:cs="Arial"/>
              </w:rPr>
              <w:t xml:space="preserve">la </w:t>
            </w:r>
            <w:r w:rsidRPr="00566FF2">
              <w:rPr>
                <w:rFonts w:ascii="Arial" w:hAnsi="Arial" w:cs="Arial"/>
              </w:rPr>
              <w:t>diversidad biológica</w:t>
            </w:r>
          </w:p>
        </w:tc>
      </w:tr>
    </w:tbl>
    <w:p w14:paraId="62CFAED5" w14:textId="77777777" w:rsidR="004A1C3F" w:rsidRPr="00566FF2" w:rsidRDefault="004A1C3F" w:rsidP="00566FF2">
      <w:pPr>
        <w:spacing w:line="360" w:lineRule="auto"/>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1242"/>
        <w:gridCol w:w="2835"/>
        <w:gridCol w:w="4820"/>
      </w:tblGrid>
      <w:tr w:rsidR="002F7C6E" w:rsidRPr="00566FF2" w14:paraId="5DA01C89" w14:textId="77777777" w:rsidTr="004A1C3F">
        <w:tc>
          <w:tcPr>
            <w:tcW w:w="8897" w:type="dxa"/>
            <w:gridSpan w:val="3"/>
            <w:shd w:val="clear" w:color="auto" w:fill="000000" w:themeFill="text1"/>
          </w:tcPr>
          <w:p w14:paraId="547312AB" w14:textId="77777777" w:rsidR="004A1C3F" w:rsidRPr="00566FF2" w:rsidRDefault="004A1C3F" w:rsidP="00566FF2">
            <w:pPr>
              <w:spacing w:line="360" w:lineRule="auto"/>
              <w:jc w:val="center"/>
              <w:rPr>
                <w:rFonts w:ascii="Arial" w:hAnsi="Arial" w:cs="Arial"/>
                <w:b/>
                <w:sz w:val="24"/>
                <w:szCs w:val="24"/>
              </w:rPr>
            </w:pPr>
            <w:r w:rsidRPr="00566FF2">
              <w:rPr>
                <w:rFonts w:ascii="Arial" w:hAnsi="Arial" w:cs="Arial"/>
                <w:b/>
                <w:sz w:val="24"/>
                <w:szCs w:val="24"/>
              </w:rPr>
              <w:t>Webs de referencia</w:t>
            </w:r>
          </w:p>
        </w:tc>
      </w:tr>
      <w:tr w:rsidR="002F7C6E" w:rsidRPr="00566FF2" w14:paraId="32EE41EA" w14:textId="77777777" w:rsidTr="004A1C3F">
        <w:tc>
          <w:tcPr>
            <w:tcW w:w="1242" w:type="dxa"/>
          </w:tcPr>
          <w:p w14:paraId="62739B9E" w14:textId="77777777" w:rsidR="004A1C3F" w:rsidRPr="00566FF2" w:rsidRDefault="004A1C3F" w:rsidP="00566FF2">
            <w:pPr>
              <w:spacing w:line="360" w:lineRule="auto"/>
              <w:rPr>
                <w:rFonts w:ascii="Arial" w:hAnsi="Arial" w:cs="Arial"/>
                <w:b/>
                <w:sz w:val="24"/>
                <w:szCs w:val="24"/>
              </w:rPr>
            </w:pPr>
            <w:r w:rsidRPr="00566FF2">
              <w:rPr>
                <w:rFonts w:ascii="Arial" w:hAnsi="Arial" w:cs="Arial"/>
                <w:b/>
                <w:sz w:val="24"/>
                <w:szCs w:val="24"/>
              </w:rPr>
              <w:t>Código</w:t>
            </w:r>
          </w:p>
        </w:tc>
        <w:tc>
          <w:tcPr>
            <w:tcW w:w="7655" w:type="dxa"/>
            <w:gridSpan w:val="2"/>
          </w:tcPr>
          <w:p w14:paraId="0825F32A" w14:textId="77777777" w:rsidR="004A1C3F" w:rsidRPr="00566FF2" w:rsidRDefault="004A1C3F" w:rsidP="00566FF2">
            <w:pPr>
              <w:spacing w:line="360" w:lineRule="auto"/>
              <w:rPr>
                <w:rFonts w:ascii="Arial" w:hAnsi="Arial" w:cs="Arial"/>
                <w:b/>
                <w:sz w:val="24"/>
                <w:szCs w:val="24"/>
              </w:rPr>
            </w:pPr>
            <w:r w:rsidRPr="00566FF2">
              <w:rPr>
                <w:rFonts w:ascii="Arial" w:hAnsi="Arial" w:cs="Arial"/>
                <w:sz w:val="24"/>
                <w:szCs w:val="24"/>
                <w:lang w:val="es-ES_tradnl"/>
              </w:rPr>
              <w:t>CN_09_03_CO</w:t>
            </w:r>
            <w:r w:rsidRPr="00566FF2">
              <w:rPr>
                <w:rFonts w:ascii="Arial" w:hAnsi="Arial" w:cs="Arial"/>
                <w:sz w:val="24"/>
                <w:szCs w:val="24"/>
              </w:rPr>
              <w:t>_REC300</w:t>
            </w:r>
          </w:p>
        </w:tc>
      </w:tr>
      <w:tr w:rsidR="002F7C6E" w:rsidRPr="00566FF2" w14:paraId="7664B92D" w14:textId="77777777" w:rsidTr="004A1C3F">
        <w:tc>
          <w:tcPr>
            <w:tcW w:w="1242" w:type="dxa"/>
          </w:tcPr>
          <w:p w14:paraId="79637590" w14:textId="77777777" w:rsidR="00D86016" w:rsidRPr="00566FF2" w:rsidRDefault="00D86016" w:rsidP="00566FF2">
            <w:pPr>
              <w:spacing w:line="360" w:lineRule="auto"/>
              <w:rPr>
                <w:rFonts w:ascii="Arial" w:hAnsi="Arial" w:cs="Arial"/>
                <w:b/>
                <w:sz w:val="24"/>
                <w:szCs w:val="24"/>
              </w:rPr>
            </w:pPr>
            <w:r w:rsidRPr="00566FF2">
              <w:rPr>
                <w:rFonts w:ascii="Arial" w:hAnsi="Arial" w:cs="Arial"/>
                <w:b/>
                <w:sz w:val="24"/>
                <w:szCs w:val="24"/>
              </w:rPr>
              <w:t>Web 01</w:t>
            </w:r>
          </w:p>
        </w:tc>
        <w:tc>
          <w:tcPr>
            <w:tcW w:w="2835" w:type="dxa"/>
          </w:tcPr>
          <w:p w14:paraId="77A2010E" w14:textId="77777777" w:rsidR="00D86016" w:rsidRPr="00566FF2" w:rsidRDefault="0097294C" w:rsidP="00566FF2">
            <w:pPr>
              <w:spacing w:line="360" w:lineRule="auto"/>
              <w:rPr>
                <w:rFonts w:ascii="Arial" w:hAnsi="Arial" w:cs="Arial"/>
                <w:sz w:val="24"/>
                <w:szCs w:val="24"/>
              </w:rPr>
            </w:pPr>
            <w:r w:rsidRPr="00566FF2">
              <w:rPr>
                <w:rFonts w:ascii="Arial" w:hAnsi="Arial" w:cs="Arial"/>
                <w:sz w:val="24"/>
                <w:szCs w:val="24"/>
              </w:rPr>
              <w:t>Charles Darwin y la evolución biológica</w:t>
            </w:r>
          </w:p>
        </w:tc>
        <w:tc>
          <w:tcPr>
            <w:tcW w:w="4820" w:type="dxa"/>
          </w:tcPr>
          <w:p w14:paraId="1D0F7E15" w14:textId="77777777" w:rsidR="00D86016" w:rsidRPr="00566FF2" w:rsidRDefault="0097294C" w:rsidP="00566FF2">
            <w:pPr>
              <w:spacing w:line="360" w:lineRule="auto"/>
              <w:rPr>
                <w:rFonts w:ascii="Arial" w:hAnsi="Arial" w:cs="Arial"/>
                <w:sz w:val="24"/>
                <w:szCs w:val="24"/>
              </w:rPr>
            </w:pPr>
            <w:r w:rsidRPr="00566FF2">
              <w:rPr>
                <w:rFonts w:ascii="Arial" w:hAnsi="Arial" w:cs="Arial"/>
                <w:sz w:val="24"/>
                <w:szCs w:val="24"/>
              </w:rPr>
              <w:t>http://museosvivos.educ.ar/index87e6.html?p=154</w:t>
            </w:r>
          </w:p>
        </w:tc>
      </w:tr>
      <w:tr w:rsidR="002F7C6E" w:rsidRPr="00566FF2" w14:paraId="1C8FA8EF" w14:textId="77777777" w:rsidTr="004A1C3F">
        <w:tc>
          <w:tcPr>
            <w:tcW w:w="1242" w:type="dxa"/>
          </w:tcPr>
          <w:p w14:paraId="1120F37A" w14:textId="77777777" w:rsidR="004A1C3F" w:rsidRPr="00566FF2" w:rsidRDefault="004A1C3F" w:rsidP="00566FF2">
            <w:pPr>
              <w:spacing w:line="360" w:lineRule="auto"/>
              <w:rPr>
                <w:rFonts w:ascii="Arial" w:hAnsi="Arial" w:cs="Arial"/>
                <w:b/>
                <w:sz w:val="24"/>
                <w:szCs w:val="24"/>
              </w:rPr>
            </w:pPr>
            <w:r w:rsidRPr="00566FF2">
              <w:rPr>
                <w:rFonts w:ascii="Arial" w:hAnsi="Arial" w:cs="Arial"/>
                <w:b/>
                <w:sz w:val="24"/>
                <w:szCs w:val="24"/>
              </w:rPr>
              <w:t>Web 02</w:t>
            </w:r>
          </w:p>
        </w:tc>
        <w:tc>
          <w:tcPr>
            <w:tcW w:w="2835" w:type="dxa"/>
          </w:tcPr>
          <w:p w14:paraId="38295A2D" w14:textId="77777777" w:rsidR="004A1C3F" w:rsidRPr="00566FF2" w:rsidRDefault="0097294C" w:rsidP="00566FF2">
            <w:pPr>
              <w:spacing w:line="360" w:lineRule="auto"/>
              <w:rPr>
                <w:rFonts w:ascii="Arial" w:hAnsi="Arial" w:cs="Arial"/>
                <w:sz w:val="24"/>
                <w:szCs w:val="24"/>
              </w:rPr>
            </w:pPr>
            <w:r w:rsidRPr="00566FF2">
              <w:rPr>
                <w:rFonts w:ascii="Arial" w:hAnsi="Arial" w:cs="Arial"/>
                <w:sz w:val="24"/>
                <w:szCs w:val="24"/>
              </w:rPr>
              <w:t>El viaje del Beagle</w:t>
            </w:r>
          </w:p>
        </w:tc>
        <w:tc>
          <w:tcPr>
            <w:tcW w:w="4820" w:type="dxa"/>
          </w:tcPr>
          <w:p w14:paraId="2575356F" w14:textId="77777777" w:rsidR="004A1C3F" w:rsidRPr="00566FF2" w:rsidRDefault="0097294C" w:rsidP="00566FF2">
            <w:pPr>
              <w:spacing w:line="360" w:lineRule="auto"/>
              <w:jc w:val="center"/>
              <w:rPr>
                <w:rFonts w:ascii="Arial" w:hAnsi="Arial" w:cs="Arial"/>
                <w:sz w:val="24"/>
                <w:szCs w:val="24"/>
              </w:rPr>
            </w:pPr>
            <w:r w:rsidRPr="00566FF2">
              <w:rPr>
                <w:rFonts w:ascii="Arial" w:hAnsi="Arial" w:cs="Arial"/>
                <w:sz w:val="24"/>
                <w:szCs w:val="24"/>
              </w:rPr>
              <w:t>http://www.elmundo.es/especiales/2009/02/ciencia/darwin/seccion2/</w:t>
            </w:r>
          </w:p>
        </w:tc>
      </w:tr>
      <w:tr w:rsidR="002F7C6E" w:rsidRPr="00566FF2" w14:paraId="73667E5B" w14:textId="77777777" w:rsidTr="004A1C3F">
        <w:tc>
          <w:tcPr>
            <w:tcW w:w="1242" w:type="dxa"/>
          </w:tcPr>
          <w:p w14:paraId="4E50A8D9" w14:textId="77777777" w:rsidR="0097294C" w:rsidRPr="00566FF2" w:rsidRDefault="0097294C" w:rsidP="00566FF2">
            <w:pPr>
              <w:spacing w:line="360" w:lineRule="auto"/>
              <w:rPr>
                <w:rFonts w:ascii="Arial" w:hAnsi="Arial" w:cs="Arial"/>
                <w:b/>
                <w:sz w:val="24"/>
                <w:szCs w:val="24"/>
              </w:rPr>
            </w:pPr>
            <w:r w:rsidRPr="00566FF2">
              <w:rPr>
                <w:rFonts w:ascii="Arial" w:hAnsi="Arial" w:cs="Arial"/>
                <w:b/>
                <w:sz w:val="24"/>
                <w:szCs w:val="24"/>
              </w:rPr>
              <w:t>Web 03</w:t>
            </w:r>
          </w:p>
        </w:tc>
        <w:tc>
          <w:tcPr>
            <w:tcW w:w="2835" w:type="dxa"/>
          </w:tcPr>
          <w:p w14:paraId="076A6660" w14:textId="77777777" w:rsidR="0097294C" w:rsidRPr="00566FF2" w:rsidRDefault="0097294C" w:rsidP="00566FF2">
            <w:pPr>
              <w:spacing w:line="360" w:lineRule="auto"/>
              <w:rPr>
                <w:rFonts w:ascii="Arial" w:hAnsi="Arial" w:cs="Arial"/>
                <w:sz w:val="24"/>
                <w:szCs w:val="24"/>
              </w:rPr>
            </w:pPr>
            <w:r w:rsidRPr="00566FF2">
              <w:rPr>
                <w:rFonts w:ascii="Arial" w:hAnsi="Arial" w:cs="Arial"/>
                <w:sz w:val="24"/>
                <w:szCs w:val="24"/>
              </w:rPr>
              <w:t>Teoría neutralista</w:t>
            </w:r>
          </w:p>
        </w:tc>
        <w:tc>
          <w:tcPr>
            <w:tcW w:w="4820" w:type="dxa"/>
          </w:tcPr>
          <w:p w14:paraId="17E626AD" w14:textId="77777777" w:rsidR="0097294C" w:rsidRPr="00566FF2" w:rsidRDefault="0097294C" w:rsidP="00566FF2">
            <w:pPr>
              <w:spacing w:line="360" w:lineRule="auto"/>
              <w:rPr>
                <w:rFonts w:ascii="Arial" w:hAnsi="Arial" w:cs="Arial"/>
                <w:sz w:val="24"/>
                <w:szCs w:val="24"/>
              </w:rPr>
            </w:pPr>
            <w:r w:rsidRPr="00566FF2">
              <w:rPr>
                <w:rFonts w:ascii="Arial" w:hAnsi="Arial" w:cs="Arial"/>
                <w:sz w:val="24"/>
                <w:szCs w:val="24"/>
              </w:rPr>
              <w:t>https://jmhernandez.wordpress.com/2008/07/18/entendiendo-la-evolucion-kimura-y-el-neutralismo/</w:t>
            </w:r>
          </w:p>
        </w:tc>
      </w:tr>
      <w:tr w:rsidR="002F7C6E" w:rsidRPr="00566FF2" w14:paraId="53ABCE6C" w14:textId="77777777" w:rsidTr="0097294C">
        <w:tc>
          <w:tcPr>
            <w:tcW w:w="1242" w:type="dxa"/>
          </w:tcPr>
          <w:p w14:paraId="3E0A5C26" w14:textId="77777777" w:rsidR="0097294C" w:rsidRPr="00566FF2" w:rsidRDefault="0097294C" w:rsidP="00566FF2">
            <w:pPr>
              <w:spacing w:line="360" w:lineRule="auto"/>
              <w:rPr>
                <w:rFonts w:ascii="Arial" w:hAnsi="Arial" w:cs="Arial"/>
                <w:b/>
                <w:sz w:val="24"/>
                <w:szCs w:val="24"/>
              </w:rPr>
            </w:pPr>
            <w:r w:rsidRPr="00566FF2">
              <w:rPr>
                <w:rFonts w:ascii="Arial" w:hAnsi="Arial" w:cs="Arial"/>
                <w:b/>
                <w:sz w:val="24"/>
                <w:szCs w:val="24"/>
              </w:rPr>
              <w:t>Web 04</w:t>
            </w:r>
          </w:p>
        </w:tc>
        <w:tc>
          <w:tcPr>
            <w:tcW w:w="2835" w:type="dxa"/>
          </w:tcPr>
          <w:p w14:paraId="2E7DF7A5" w14:textId="77777777" w:rsidR="0097294C" w:rsidRPr="00566FF2" w:rsidRDefault="0097294C" w:rsidP="00566FF2">
            <w:pPr>
              <w:spacing w:line="360" w:lineRule="auto"/>
              <w:rPr>
                <w:rFonts w:ascii="Arial" w:hAnsi="Arial" w:cs="Arial"/>
                <w:sz w:val="24"/>
                <w:szCs w:val="24"/>
              </w:rPr>
            </w:pPr>
            <w:r w:rsidRPr="00566FF2">
              <w:rPr>
                <w:rFonts w:ascii="Arial" w:hAnsi="Arial" w:cs="Arial"/>
                <w:sz w:val="24"/>
                <w:szCs w:val="24"/>
              </w:rPr>
              <w:t>Especiación</w:t>
            </w:r>
          </w:p>
        </w:tc>
        <w:tc>
          <w:tcPr>
            <w:tcW w:w="4820" w:type="dxa"/>
          </w:tcPr>
          <w:p w14:paraId="3192469D" w14:textId="77777777" w:rsidR="0097294C" w:rsidRPr="00566FF2" w:rsidRDefault="0097294C" w:rsidP="00566FF2">
            <w:pPr>
              <w:spacing w:line="360" w:lineRule="auto"/>
              <w:rPr>
                <w:rFonts w:ascii="Arial" w:hAnsi="Arial" w:cs="Arial"/>
                <w:sz w:val="24"/>
                <w:szCs w:val="24"/>
              </w:rPr>
            </w:pPr>
            <w:r w:rsidRPr="00566FF2">
              <w:rPr>
                <w:rFonts w:ascii="Arial" w:hAnsi="Arial" w:cs="Arial"/>
                <w:sz w:val="24"/>
                <w:szCs w:val="24"/>
              </w:rPr>
              <w:t>http://evolution.berkeley.edu/evolibrary/article/_0_0/evo_42_sp</w:t>
            </w:r>
          </w:p>
        </w:tc>
      </w:tr>
    </w:tbl>
    <w:p w14:paraId="011AF9D4" w14:textId="77777777" w:rsidR="00261228" w:rsidRPr="00566FF2" w:rsidRDefault="00261228" w:rsidP="00566FF2">
      <w:pPr>
        <w:shd w:val="clear" w:color="auto" w:fill="FFFFFF"/>
        <w:spacing w:after="0" w:line="360" w:lineRule="auto"/>
        <w:rPr>
          <w:rFonts w:ascii="Arial" w:eastAsia="Times New Roman" w:hAnsi="Arial" w:cs="Arial"/>
          <w:bCs/>
          <w:sz w:val="24"/>
          <w:szCs w:val="24"/>
          <w:lang w:eastAsia="es-CO"/>
        </w:rPr>
      </w:pPr>
    </w:p>
    <w:sectPr w:rsidR="00261228" w:rsidRPr="00566FF2" w:rsidSect="006E16B3">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9A921" w14:textId="77777777" w:rsidR="005A6F5C" w:rsidRDefault="005A6F5C" w:rsidP="00FC5B16">
      <w:pPr>
        <w:spacing w:after="0" w:line="240" w:lineRule="auto"/>
      </w:pPr>
      <w:r>
        <w:separator/>
      </w:r>
    </w:p>
  </w:endnote>
  <w:endnote w:type="continuationSeparator" w:id="0">
    <w:p w14:paraId="555244D2" w14:textId="77777777" w:rsidR="005A6F5C" w:rsidRDefault="005A6F5C"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CE9ABD" w14:textId="77777777" w:rsidR="005A6F5C" w:rsidRDefault="005A6F5C" w:rsidP="00FC5B16">
      <w:pPr>
        <w:spacing w:after="0" w:line="240" w:lineRule="auto"/>
      </w:pPr>
      <w:r>
        <w:separator/>
      </w:r>
    </w:p>
  </w:footnote>
  <w:footnote w:type="continuationSeparator" w:id="0">
    <w:p w14:paraId="73E74AD4" w14:textId="77777777" w:rsidR="005A6F5C" w:rsidRDefault="005A6F5C"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82695" w14:textId="77777777" w:rsidR="00185008" w:rsidRDefault="00185008">
    <w:pPr>
      <w:pStyle w:val="Encabezado"/>
    </w:pPr>
    <w:r>
      <w:t>[Guion CN_09_03_CO] Guion 3 La evolución y la diversidad biológica</w:t>
    </w:r>
  </w:p>
  <w:p w14:paraId="1F8CDD2D" w14:textId="77777777" w:rsidR="00185008" w:rsidRDefault="001850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802"/>
    <w:multiLevelType w:val="hybridMultilevel"/>
    <w:tmpl w:val="599665D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E1E7B"/>
    <w:multiLevelType w:val="hybridMultilevel"/>
    <w:tmpl w:val="180AA3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556AED"/>
    <w:multiLevelType w:val="multilevel"/>
    <w:tmpl w:val="BEEE419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E52567"/>
    <w:multiLevelType w:val="multilevel"/>
    <w:tmpl w:val="408E0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CB92EAF"/>
    <w:multiLevelType w:val="hybridMultilevel"/>
    <w:tmpl w:val="480EA8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3B1056A"/>
    <w:multiLevelType w:val="hybridMultilevel"/>
    <w:tmpl w:val="E67A6328"/>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0F0F39"/>
    <w:multiLevelType w:val="multilevel"/>
    <w:tmpl w:val="58AA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C5876D0"/>
    <w:multiLevelType w:val="hybridMultilevel"/>
    <w:tmpl w:val="1144C22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9EE2E37"/>
    <w:multiLevelType w:val="multilevel"/>
    <w:tmpl w:val="44B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1EC4484"/>
    <w:multiLevelType w:val="hybridMultilevel"/>
    <w:tmpl w:val="92BCC3D8"/>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44071A"/>
    <w:multiLevelType w:val="multilevel"/>
    <w:tmpl w:val="51AA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6E583A"/>
    <w:multiLevelType w:val="multilevel"/>
    <w:tmpl w:val="F8E0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4755FA"/>
    <w:multiLevelType w:val="multilevel"/>
    <w:tmpl w:val="304C2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50784D"/>
    <w:multiLevelType w:val="multilevel"/>
    <w:tmpl w:val="FC00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98F0EDC"/>
    <w:multiLevelType w:val="hybridMultilevel"/>
    <w:tmpl w:val="D9B8DFBE"/>
    <w:lvl w:ilvl="0" w:tplc="11263E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D72EAE"/>
    <w:multiLevelType w:val="multilevel"/>
    <w:tmpl w:val="0F9A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BCB7C01"/>
    <w:multiLevelType w:val="multilevel"/>
    <w:tmpl w:val="2CE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D7D77F0"/>
    <w:multiLevelType w:val="multilevel"/>
    <w:tmpl w:val="2C5A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3"/>
  </w:num>
  <w:num w:numId="4">
    <w:abstractNumId w:val="31"/>
  </w:num>
  <w:num w:numId="5">
    <w:abstractNumId w:val="9"/>
  </w:num>
  <w:num w:numId="6">
    <w:abstractNumId w:val="21"/>
  </w:num>
  <w:num w:numId="7">
    <w:abstractNumId w:val="32"/>
  </w:num>
  <w:num w:numId="8">
    <w:abstractNumId w:val="5"/>
  </w:num>
  <w:num w:numId="9">
    <w:abstractNumId w:val="33"/>
  </w:num>
  <w:num w:numId="10">
    <w:abstractNumId w:val="4"/>
  </w:num>
  <w:num w:numId="11">
    <w:abstractNumId w:val="25"/>
  </w:num>
  <w:num w:numId="12">
    <w:abstractNumId w:val="23"/>
  </w:num>
  <w:num w:numId="13">
    <w:abstractNumId w:val="30"/>
  </w:num>
  <w:num w:numId="14">
    <w:abstractNumId w:val="34"/>
  </w:num>
  <w:num w:numId="15">
    <w:abstractNumId w:val="19"/>
  </w:num>
  <w:num w:numId="16">
    <w:abstractNumId w:val="29"/>
  </w:num>
  <w:num w:numId="17">
    <w:abstractNumId w:val="36"/>
  </w:num>
  <w:num w:numId="18">
    <w:abstractNumId w:val="1"/>
  </w:num>
  <w:num w:numId="19">
    <w:abstractNumId w:val="15"/>
  </w:num>
  <w:num w:numId="20">
    <w:abstractNumId w:val="10"/>
  </w:num>
  <w:num w:numId="21">
    <w:abstractNumId w:val="16"/>
  </w:num>
  <w:num w:numId="22">
    <w:abstractNumId w:val="26"/>
  </w:num>
  <w:num w:numId="23">
    <w:abstractNumId w:val="18"/>
  </w:num>
  <w:num w:numId="24">
    <w:abstractNumId w:val="35"/>
  </w:num>
  <w:num w:numId="25">
    <w:abstractNumId w:val="14"/>
  </w:num>
  <w:num w:numId="26">
    <w:abstractNumId w:val="37"/>
  </w:num>
  <w:num w:numId="27">
    <w:abstractNumId w:val="22"/>
  </w:num>
  <w:num w:numId="28">
    <w:abstractNumId w:val="27"/>
  </w:num>
  <w:num w:numId="29">
    <w:abstractNumId w:val="24"/>
  </w:num>
  <w:num w:numId="30">
    <w:abstractNumId w:val="8"/>
  </w:num>
  <w:num w:numId="31">
    <w:abstractNumId w:val="6"/>
  </w:num>
  <w:num w:numId="32">
    <w:abstractNumId w:val="38"/>
  </w:num>
  <w:num w:numId="33">
    <w:abstractNumId w:val="11"/>
  </w:num>
  <w:num w:numId="34">
    <w:abstractNumId w:val="17"/>
  </w:num>
  <w:num w:numId="35">
    <w:abstractNumId w:val="20"/>
  </w:num>
  <w:num w:numId="36">
    <w:abstractNumId w:val="28"/>
  </w:num>
  <w:num w:numId="37">
    <w:abstractNumId w:val="0"/>
  </w:num>
  <w:num w:numId="38">
    <w:abstractNumId w:val="12"/>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4F3"/>
    <w:rsid w:val="000006E7"/>
    <w:rsid w:val="00000FC3"/>
    <w:rsid w:val="000019A8"/>
    <w:rsid w:val="000021A7"/>
    <w:rsid w:val="00002300"/>
    <w:rsid w:val="00002586"/>
    <w:rsid w:val="00002C57"/>
    <w:rsid w:val="00003234"/>
    <w:rsid w:val="0000424A"/>
    <w:rsid w:val="0000457A"/>
    <w:rsid w:val="00004805"/>
    <w:rsid w:val="00004FB7"/>
    <w:rsid w:val="000055F2"/>
    <w:rsid w:val="00005B65"/>
    <w:rsid w:val="00005BF8"/>
    <w:rsid w:val="00006396"/>
    <w:rsid w:val="000069B1"/>
    <w:rsid w:val="00006BF2"/>
    <w:rsid w:val="000070B8"/>
    <w:rsid w:val="00010395"/>
    <w:rsid w:val="000105B5"/>
    <w:rsid w:val="0001090D"/>
    <w:rsid w:val="00012C73"/>
    <w:rsid w:val="00012CDB"/>
    <w:rsid w:val="00013209"/>
    <w:rsid w:val="000132C3"/>
    <w:rsid w:val="000139DC"/>
    <w:rsid w:val="00013A7C"/>
    <w:rsid w:val="00013B60"/>
    <w:rsid w:val="00013C01"/>
    <w:rsid w:val="00014589"/>
    <w:rsid w:val="00015176"/>
    <w:rsid w:val="000155ED"/>
    <w:rsid w:val="00015EEA"/>
    <w:rsid w:val="00015FC6"/>
    <w:rsid w:val="00016918"/>
    <w:rsid w:val="000171B3"/>
    <w:rsid w:val="00020F07"/>
    <w:rsid w:val="00021D5A"/>
    <w:rsid w:val="000227E7"/>
    <w:rsid w:val="00022F14"/>
    <w:rsid w:val="00023A42"/>
    <w:rsid w:val="00023AB6"/>
    <w:rsid w:val="00023ACA"/>
    <w:rsid w:val="00024658"/>
    <w:rsid w:val="00024B09"/>
    <w:rsid w:val="00024DFB"/>
    <w:rsid w:val="00024EBD"/>
    <w:rsid w:val="0002534D"/>
    <w:rsid w:val="0002596C"/>
    <w:rsid w:val="00025C5E"/>
    <w:rsid w:val="00025D76"/>
    <w:rsid w:val="00026857"/>
    <w:rsid w:val="00026CA1"/>
    <w:rsid w:val="00027165"/>
    <w:rsid w:val="000276E9"/>
    <w:rsid w:val="00027D98"/>
    <w:rsid w:val="00030F62"/>
    <w:rsid w:val="000312CF"/>
    <w:rsid w:val="000328F9"/>
    <w:rsid w:val="00033087"/>
    <w:rsid w:val="00033567"/>
    <w:rsid w:val="00033AC3"/>
    <w:rsid w:val="00033C86"/>
    <w:rsid w:val="00034E85"/>
    <w:rsid w:val="0003532E"/>
    <w:rsid w:val="00035889"/>
    <w:rsid w:val="00035B38"/>
    <w:rsid w:val="00035C6D"/>
    <w:rsid w:val="000360D6"/>
    <w:rsid w:val="0003664F"/>
    <w:rsid w:val="00036FAF"/>
    <w:rsid w:val="000371A8"/>
    <w:rsid w:val="00037ACA"/>
    <w:rsid w:val="00037C24"/>
    <w:rsid w:val="00037C40"/>
    <w:rsid w:val="00041C26"/>
    <w:rsid w:val="00042BE0"/>
    <w:rsid w:val="00044437"/>
    <w:rsid w:val="00044A78"/>
    <w:rsid w:val="0004520E"/>
    <w:rsid w:val="00045467"/>
    <w:rsid w:val="00045B95"/>
    <w:rsid w:val="00045D91"/>
    <w:rsid w:val="00045F32"/>
    <w:rsid w:val="0004608A"/>
    <w:rsid w:val="00046139"/>
    <w:rsid w:val="00046297"/>
    <w:rsid w:val="00047679"/>
    <w:rsid w:val="00047684"/>
    <w:rsid w:val="000476D7"/>
    <w:rsid w:val="00047758"/>
    <w:rsid w:val="000505FF"/>
    <w:rsid w:val="000509DE"/>
    <w:rsid w:val="00051D72"/>
    <w:rsid w:val="000529C5"/>
    <w:rsid w:val="000535A8"/>
    <w:rsid w:val="00053A01"/>
    <w:rsid w:val="00053DFA"/>
    <w:rsid w:val="00054B10"/>
    <w:rsid w:val="0005503F"/>
    <w:rsid w:val="000569EA"/>
    <w:rsid w:val="00056B07"/>
    <w:rsid w:val="00060169"/>
    <w:rsid w:val="00060963"/>
    <w:rsid w:val="0006353A"/>
    <w:rsid w:val="00063727"/>
    <w:rsid w:val="00063F90"/>
    <w:rsid w:val="000645C3"/>
    <w:rsid w:val="0006539C"/>
    <w:rsid w:val="000653A6"/>
    <w:rsid w:val="0006630C"/>
    <w:rsid w:val="000670DC"/>
    <w:rsid w:val="00067BD0"/>
    <w:rsid w:val="00067CA8"/>
    <w:rsid w:val="000703B7"/>
    <w:rsid w:val="00071216"/>
    <w:rsid w:val="00071434"/>
    <w:rsid w:val="00071501"/>
    <w:rsid w:val="0007151E"/>
    <w:rsid w:val="00071882"/>
    <w:rsid w:val="00071B9B"/>
    <w:rsid w:val="00071F2E"/>
    <w:rsid w:val="0007253B"/>
    <w:rsid w:val="00072759"/>
    <w:rsid w:val="00072D48"/>
    <w:rsid w:val="00073B78"/>
    <w:rsid w:val="00073C9B"/>
    <w:rsid w:val="0007589F"/>
    <w:rsid w:val="00075A23"/>
    <w:rsid w:val="00075AA4"/>
    <w:rsid w:val="00076A9F"/>
    <w:rsid w:val="000774DD"/>
    <w:rsid w:val="000776F0"/>
    <w:rsid w:val="000806CC"/>
    <w:rsid w:val="00080B8B"/>
    <w:rsid w:val="00080D95"/>
    <w:rsid w:val="000813E6"/>
    <w:rsid w:val="00081A87"/>
    <w:rsid w:val="00082FDF"/>
    <w:rsid w:val="000831AC"/>
    <w:rsid w:val="00083458"/>
    <w:rsid w:val="00084B8C"/>
    <w:rsid w:val="00084C0B"/>
    <w:rsid w:val="000854F3"/>
    <w:rsid w:val="00085834"/>
    <w:rsid w:val="00085CE4"/>
    <w:rsid w:val="00086761"/>
    <w:rsid w:val="000868D0"/>
    <w:rsid w:val="0008763C"/>
    <w:rsid w:val="00090D4E"/>
    <w:rsid w:val="00091A80"/>
    <w:rsid w:val="00091BA7"/>
    <w:rsid w:val="00092A26"/>
    <w:rsid w:val="00092A55"/>
    <w:rsid w:val="0009362F"/>
    <w:rsid w:val="00093960"/>
    <w:rsid w:val="00094C63"/>
    <w:rsid w:val="00094F5B"/>
    <w:rsid w:val="00095375"/>
    <w:rsid w:val="0009561D"/>
    <w:rsid w:val="00095991"/>
    <w:rsid w:val="000959CD"/>
    <w:rsid w:val="00095AA1"/>
    <w:rsid w:val="00095E4E"/>
    <w:rsid w:val="000962E5"/>
    <w:rsid w:val="00096AFD"/>
    <w:rsid w:val="000971BB"/>
    <w:rsid w:val="0009768B"/>
    <w:rsid w:val="0009775E"/>
    <w:rsid w:val="00097B11"/>
    <w:rsid w:val="000A01E3"/>
    <w:rsid w:val="000A036B"/>
    <w:rsid w:val="000A221B"/>
    <w:rsid w:val="000A2A07"/>
    <w:rsid w:val="000A2FD9"/>
    <w:rsid w:val="000A337F"/>
    <w:rsid w:val="000A3438"/>
    <w:rsid w:val="000A3ACB"/>
    <w:rsid w:val="000A4444"/>
    <w:rsid w:val="000A4513"/>
    <w:rsid w:val="000A4816"/>
    <w:rsid w:val="000A4ECA"/>
    <w:rsid w:val="000A52BD"/>
    <w:rsid w:val="000A5648"/>
    <w:rsid w:val="000A598A"/>
    <w:rsid w:val="000A5EC1"/>
    <w:rsid w:val="000A70C2"/>
    <w:rsid w:val="000B1969"/>
    <w:rsid w:val="000B270C"/>
    <w:rsid w:val="000B2731"/>
    <w:rsid w:val="000B2994"/>
    <w:rsid w:val="000B2E8C"/>
    <w:rsid w:val="000B3928"/>
    <w:rsid w:val="000B3AC8"/>
    <w:rsid w:val="000B42BF"/>
    <w:rsid w:val="000B4418"/>
    <w:rsid w:val="000B4773"/>
    <w:rsid w:val="000B52A7"/>
    <w:rsid w:val="000B5CAD"/>
    <w:rsid w:val="000B6E79"/>
    <w:rsid w:val="000C020A"/>
    <w:rsid w:val="000C0330"/>
    <w:rsid w:val="000C1706"/>
    <w:rsid w:val="000C2DD5"/>
    <w:rsid w:val="000C3056"/>
    <w:rsid w:val="000C4A1D"/>
    <w:rsid w:val="000C4F79"/>
    <w:rsid w:val="000C64DB"/>
    <w:rsid w:val="000C653E"/>
    <w:rsid w:val="000D0914"/>
    <w:rsid w:val="000D0FF0"/>
    <w:rsid w:val="000D1668"/>
    <w:rsid w:val="000D227A"/>
    <w:rsid w:val="000D2430"/>
    <w:rsid w:val="000D261B"/>
    <w:rsid w:val="000D2850"/>
    <w:rsid w:val="000D3D78"/>
    <w:rsid w:val="000D40FA"/>
    <w:rsid w:val="000D4911"/>
    <w:rsid w:val="000D622D"/>
    <w:rsid w:val="000E0864"/>
    <w:rsid w:val="000E09FE"/>
    <w:rsid w:val="000E111C"/>
    <w:rsid w:val="000E16C7"/>
    <w:rsid w:val="000E356C"/>
    <w:rsid w:val="000E49E7"/>
    <w:rsid w:val="000E53EA"/>
    <w:rsid w:val="000E6632"/>
    <w:rsid w:val="000E7E27"/>
    <w:rsid w:val="000F0DC5"/>
    <w:rsid w:val="000F13A0"/>
    <w:rsid w:val="000F16CA"/>
    <w:rsid w:val="000F246B"/>
    <w:rsid w:val="000F26EC"/>
    <w:rsid w:val="000F29A7"/>
    <w:rsid w:val="000F2D14"/>
    <w:rsid w:val="000F30A8"/>
    <w:rsid w:val="000F311D"/>
    <w:rsid w:val="000F4816"/>
    <w:rsid w:val="000F5838"/>
    <w:rsid w:val="000F5848"/>
    <w:rsid w:val="000F59DC"/>
    <w:rsid w:val="000F5BCB"/>
    <w:rsid w:val="000F7BE6"/>
    <w:rsid w:val="00100B6C"/>
    <w:rsid w:val="00101374"/>
    <w:rsid w:val="00101DA6"/>
    <w:rsid w:val="0010225E"/>
    <w:rsid w:val="0010279F"/>
    <w:rsid w:val="00102B8B"/>
    <w:rsid w:val="001033F9"/>
    <w:rsid w:val="00103E16"/>
    <w:rsid w:val="00104A2B"/>
    <w:rsid w:val="00104F6B"/>
    <w:rsid w:val="00105792"/>
    <w:rsid w:val="00105A9E"/>
    <w:rsid w:val="00106EA4"/>
    <w:rsid w:val="00107491"/>
    <w:rsid w:val="001074B3"/>
    <w:rsid w:val="00107C95"/>
    <w:rsid w:val="00110121"/>
    <w:rsid w:val="001108C7"/>
    <w:rsid w:val="00110F74"/>
    <w:rsid w:val="00111342"/>
    <w:rsid w:val="00113F47"/>
    <w:rsid w:val="0011535E"/>
    <w:rsid w:val="00116331"/>
    <w:rsid w:val="001173DF"/>
    <w:rsid w:val="00117F18"/>
    <w:rsid w:val="001204B6"/>
    <w:rsid w:val="00121B72"/>
    <w:rsid w:val="00122C31"/>
    <w:rsid w:val="00122D44"/>
    <w:rsid w:val="00122F97"/>
    <w:rsid w:val="00123191"/>
    <w:rsid w:val="00123316"/>
    <w:rsid w:val="00123570"/>
    <w:rsid w:val="00123A4D"/>
    <w:rsid w:val="00124408"/>
    <w:rsid w:val="00124A7C"/>
    <w:rsid w:val="00126173"/>
    <w:rsid w:val="00126440"/>
    <w:rsid w:val="00126A6B"/>
    <w:rsid w:val="00127549"/>
    <w:rsid w:val="001278AE"/>
    <w:rsid w:val="001312EF"/>
    <w:rsid w:val="001314EB"/>
    <w:rsid w:val="0013152A"/>
    <w:rsid w:val="00131E48"/>
    <w:rsid w:val="00131E8E"/>
    <w:rsid w:val="0013213C"/>
    <w:rsid w:val="00132399"/>
    <w:rsid w:val="00132564"/>
    <w:rsid w:val="0013299E"/>
    <w:rsid w:val="00132DEE"/>
    <w:rsid w:val="001330B8"/>
    <w:rsid w:val="001334DC"/>
    <w:rsid w:val="001335C6"/>
    <w:rsid w:val="001336AD"/>
    <w:rsid w:val="001337AE"/>
    <w:rsid w:val="0013385B"/>
    <w:rsid w:val="001347C7"/>
    <w:rsid w:val="00135603"/>
    <w:rsid w:val="001358C2"/>
    <w:rsid w:val="001364F0"/>
    <w:rsid w:val="00137197"/>
    <w:rsid w:val="001379FA"/>
    <w:rsid w:val="00137E54"/>
    <w:rsid w:val="00141167"/>
    <w:rsid w:val="0014132C"/>
    <w:rsid w:val="00141795"/>
    <w:rsid w:val="00141939"/>
    <w:rsid w:val="001421A2"/>
    <w:rsid w:val="001423FB"/>
    <w:rsid w:val="001424A0"/>
    <w:rsid w:val="00143D30"/>
    <w:rsid w:val="00144AB5"/>
    <w:rsid w:val="001460A5"/>
    <w:rsid w:val="0014636F"/>
    <w:rsid w:val="001473AD"/>
    <w:rsid w:val="0014771B"/>
    <w:rsid w:val="00147F1D"/>
    <w:rsid w:val="00150623"/>
    <w:rsid w:val="00152260"/>
    <w:rsid w:val="001526F3"/>
    <w:rsid w:val="001533F8"/>
    <w:rsid w:val="00153C1B"/>
    <w:rsid w:val="00153D18"/>
    <w:rsid w:val="00154242"/>
    <w:rsid w:val="00154B66"/>
    <w:rsid w:val="00155481"/>
    <w:rsid w:val="0015549E"/>
    <w:rsid w:val="0015549F"/>
    <w:rsid w:val="001559BB"/>
    <w:rsid w:val="00156029"/>
    <w:rsid w:val="0015610E"/>
    <w:rsid w:val="001563E2"/>
    <w:rsid w:val="00156804"/>
    <w:rsid w:val="00157F07"/>
    <w:rsid w:val="00160237"/>
    <w:rsid w:val="00160F27"/>
    <w:rsid w:val="00161BE2"/>
    <w:rsid w:val="00161CEC"/>
    <w:rsid w:val="0016230F"/>
    <w:rsid w:val="001625C4"/>
    <w:rsid w:val="00162B44"/>
    <w:rsid w:val="00163C5E"/>
    <w:rsid w:val="00163CA9"/>
    <w:rsid w:val="00164457"/>
    <w:rsid w:val="0016481A"/>
    <w:rsid w:val="001654EC"/>
    <w:rsid w:val="00166093"/>
    <w:rsid w:val="001668ED"/>
    <w:rsid w:val="00166AE5"/>
    <w:rsid w:val="00167162"/>
    <w:rsid w:val="0016733C"/>
    <w:rsid w:val="0017055F"/>
    <w:rsid w:val="001705F5"/>
    <w:rsid w:val="00170F25"/>
    <w:rsid w:val="00171A9B"/>
    <w:rsid w:val="00173380"/>
    <w:rsid w:val="001743EE"/>
    <w:rsid w:val="001745DC"/>
    <w:rsid w:val="0017480E"/>
    <w:rsid w:val="001749D1"/>
    <w:rsid w:val="00174C1A"/>
    <w:rsid w:val="00175F9C"/>
    <w:rsid w:val="00176302"/>
    <w:rsid w:val="001774D9"/>
    <w:rsid w:val="001778EA"/>
    <w:rsid w:val="00180B2B"/>
    <w:rsid w:val="00181792"/>
    <w:rsid w:val="00181E88"/>
    <w:rsid w:val="00182AED"/>
    <w:rsid w:val="00183037"/>
    <w:rsid w:val="0018381D"/>
    <w:rsid w:val="0018497D"/>
    <w:rsid w:val="00185008"/>
    <w:rsid w:val="00186077"/>
    <w:rsid w:val="00186BA2"/>
    <w:rsid w:val="00186CF4"/>
    <w:rsid w:val="00187135"/>
    <w:rsid w:val="0018771C"/>
    <w:rsid w:val="00190A31"/>
    <w:rsid w:val="0019160D"/>
    <w:rsid w:val="00191D78"/>
    <w:rsid w:val="00192013"/>
    <w:rsid w:val="00193E03"/>
    <w:rsid w:val="001951A3"/>
    <w:rsid w:val="0019567D"/>
    <w:rsid w:val="00195BD4"/>
    <w:rsid w:val="00195D10"/>
    <w:rsid w:val="001964CF"/>
    <w:rsid w:val="00196568"/>
    <w:rsid w:val="00197B5C"/>
    <w:rsid w:val="00197F6D"/>
    <w:rsid w:val="001A12C8"/>
    <w:rsid w:val="001A18B4"/>
    <w:rsid w:val="001A1DB6"/>
    <w:rsid w:val="001A2BCF"/>
    <w:rsid w:val="001A412C"/>
    <w:rsid w:val="001A48B5"/>
    <w:rsid w:val="001A4AAC"/>
    <w:rsid w:val="001A6BC9"/>
    <w:rsid w:val="001A708A"/>
    <w:rsid w:val="001A7380"/>
    <w:rsid w:val="001A7577"/>
    <w:rsid w:val="001A7681"/>
    <w:rsid w:val="001A7A1D"/>
    <w:rsid w:val="001A7E13"/>
    <w:rsid w:val="001B0149"/>
    <w:rsid w:val="001B046E"/>
    <w:rsid w:val="001B063A"/>
    <w:rsid w:val="001B09CC"/>
    <w:rsid w:val="001B0AA2"/>
    <w:rsid w:val="001B1D4E"/>
    <w:rsid w:val="001B2310"/>
    <w:rsid w:val="001B3A7B"/>
    <w:rsid w:val="001B3B90"/>
    <w:rsid w:val="001B3B9E"/>
    <w:rsid w:val="001B44F7"/>
    <w:rsid w:val="001B4BBA"/>
    <w:rsid w:val="001B5204"/>
    <w:rsid w:val="001B5406"/>
    <w:rsid w:val="001B67C7"/>
    <w:rsid w:val="001B6D8F"/>
    <w:rsid w:val="001B7D9A"/>
    <w:rsid w:val="001C1563"/>
    <w:rsid w:val="001C1AC7"/>
    <w:rsid w:val="001C3129"/>
    <w:rsid w:val="001C320B"/>
    <w:rsid w:val="001C3529"/>
    <w:rsid w:val="001C3C8E"/>
    <w:rsid w:val="001C4189"/>
    <w:rsid w:val="001C4514"/>
    <w:rsid w:val="001C45D0"/>
    <w:rsid w:val="001C506E"/>
    <w:rsid w:val="001C5132"/>
    <w:rsid w:val="001C5160"/>
    <w:rsid w:val="001C51A7"/>
    <w:rsid w:val="001C5B59"/>
    <w:rsid w:val="001C5F6D"/>
    <w:rsid w:val="001C646B"/>
    <w:rsid w:val="001C6A0E"/>
    <w:rsid w:val="001C6E24"/>
    <w:rsid w:val="001C747C"/>
    <w:rsid w:val="001C789B"/>
    <w:rsid w:val="001C7AD3"/>
    <w:rsid w:val="001D1202"/>
    <w:rsid w:val="001D189A"/>
    <w:rsid w:val="001D27CA"/>
    <w:rsid w:val="001D329A"/>
    <w:rsid w:val="001D3AD5"/>
    <w:rsid w:val="001D5550"/>
    <w:rsid w:val="001D55E2"/>
    <w:rsid w:val="001D5C56"/>
    <w:rsid w:val="001D72BB"/>
    <w:rsid w:val="001D7386"/>
    <w:rsid w:val="001E13A8"/>
    <w:rsid w:val="001E19AA"/>
    <w:rsid w:val="001E1DA5"/>
    <w:rsid w:val="001E2C91"/>
    <w:rsid w:val="001E2DBB"/>
    <w:rsid w:val="001E47DC"/>
    <w:rsid w:val="001E4D01"/>
    <w:rsid w:val="001E57BC"/>
    <w:rsid w:val="001E6969"/>
    <w:rsid w:val="001E7078"/>
    <w:rsid w:val="001E7A3B"/>
    <w:rsid w:val="001E7B95"/>
    <w:rsid w:val="001E7EC4"/>
    <w:rsid w:val="001F0017"/>
    <w:rsid w:val="001F0C00"/>
    <w:rsid w:val="001F1026"/>
    <w:rsid w:val="001F1632"/>
    <w:rsid w:val="001F192B"/>
    <w:rsid w:val="001F1A56"/>
    <w:rsid w:val="001F28CC"/>
    <w:rsid w:val="001F2AC7"/>
    <w:rsid w:val="001F2DCA"/>
    <w:rsid w:val="001F3FFF"/>
    <w:rsid w:val="001F4229"/>
    <w:rsid w:val="001F4945"/>
    <w:rsid w:val="001F5847"/>
    <w:rsid w:val="001F5EBD"/>
    <w:rsid w:val="001F6468"/>
    <w:rsid w:val="001F6611"/>
    <w:rsid w:val="001F7245"/>
    <w:rsid w:val="001F75C0"/>
    <w:rsid w:val="00200340"/>
    <w:rsid w:val="0020034E"/>
    <w:rsid w:val="002008A8"/>
    <w:rsid w:val="0020159E"/>
    <w:rsid w:val="00201800"/>
    <w:rsid w:val="00203CFC"/>
    <w:rsid w:val="00204E4B"/>
    <w:rsid w:val="0020595A"/>
    <w:rsid w:val="00205DC2"/>
    <w:rsid w:val="00206A3C"/>
    <w:rsid w:val="002106DA"/>
    <w:rsid w:val="00210BBB"/>
    <w:rsid w:val="00211185"/>
    <w:rsid w:val="0021242F"/>
    <w:rsid w:val="002124FB"/>
    <w:rsid w:val="002126EF"/>
    <w:rsid w:val="00212E58"/>
    <w:rsid w:val="00213A23"/>
    <w:rsid w:val="00215264"/>
    <w:rsid w:val="002155EA"/>
    <w:rsid w:val="002162CB"/>
    <w:rsid w:val="00216A86"/>
    <w:rsid w:val="00216E33"/>
    <w:rsid w:val="00217BBB"/>
    <w:rsid w:val="00217E7E"/>
    <w:rsid w:val="0022029A"/>
    <w:rsid w:val="00220FA9"/>
    <w:rsid w:val="0022102B"/>
    <w:rsid w:val="00221263"/>
    <w:rsid w:val="00221DBA"/>
    <w:rsid w:val="0022339F"/>
    <w:rsid w:val="0022358B"/>
    <w:rsid w:val="002239C8"/>
    <w:rsid w:val="00224FC9"/>
    <w:rsid w:val="00225666"/>
    <w:rsid w:val="00225C82"/>
    <w:rsid w:val="00226FFE"/>
    <w:rsid w:val="00227142"/>
    <w:rsid w:val="00227789"/>
    <w:rsid w:val="00231615"/>
    <w:rsid w:val="0023244D"/>
    <w:rsid w:val="002324B4"/>
    <w:rsid w:val="002327DD"/>
    <w:rsid w:val="00233DC6"/>
    <w:rsid w:val="002342E6"/>
    <w:rsid w:val="00234D2E"/>
    <w:rsid w:val="00235AF3"/>
    <w:rsid w:val="00235BCD"/>
    <w:rsid w:val="002367F5"/>
    <w:rsid w:val="0024027B"/>
    <w:rsid w:val="0024076E"/>
    <w:rsid w:val="002417CF"/>
    <w:rsid w:val="00242659"/>
    <w:rsid w:val="00243013"/>
    <w:rsid w:val="00243867"/>
    <w:rsid w:val="00244371"/>
    <w:rsid w:val="00246EE9"/>
    <w:rsid w:val="0024765E"/>
    <w:rsid w:val="00247779"/>
    <w:rsid w:val="0025114A"/>
    <w:rsid w:val="00251A2B"/>
    <w:rsid w:val="00252294"/>
    <w:rsid w:val="0025264E"/>
    <w:rsid w:val="00252678"/>
    <w:rsid w:val="00253835"/>
    <w:rsid w:val="002551B0"/>
    <w:rsid w:val="00256634"/>
    <w:rsid w:val="00257603"/>
    <w:rsid w:val="002577F9"/>
    <w:rsid w:val="00257B2A"/>
    <w:rsid w:val="00260E70"/>
    <w:rsid w:val="00261163"/>
    <w:rsid w:val="00261228"/>
    <w:rsid w:val="002618A6"/>
    <w:rsid w:val="002624C3"/>
    <w:rsid w:val="00262DAD"/>
    <w:rsid w:val="0026378D"/>
    <w:rsid w:val="00263BF6"/>
    <w:rsid w:val="00264773"/>
    <w:rsid w:val="00265439"/>
    <w:rsid w:val="002655A2"/>
    <w:rsid w:val="00265C70"/>
    <w:rsid w:val="00265E0B"/>
    <w:rsid w:val="00266107"/>
    <w:rsid w:val="00266408"/>
    <w:rsid w:val="0026681E"/>
    <w:rsid w:val="00266EC6"/>
    <w:rsid w:val="00266EF6"/>
    <w:rsid w:val="00267B9B"/>
    <w:rsid w:val="00271C89"/>
    <w:rsid w:val="00271D44"/>
    <w:rsid w:val="00273ABC"/>
    <w:rsid w:val="00274856"/>
    <w:rsid w:val="00274F50"/>
    <w:rsid w:val="00276117"/>
    <w:rsid w:val="0027633A"/>
    <w:rsid w:val="002767CF"/>
    <w:rsid w:val="00277333"/>
    <w:rsid w:val="0027743D"/>
    <w:rsid w:val="0028028A"/>
    <w:rsid w:val="00281472"/>
    <w:rsid w:val="0028151B"/>
    <w:rsid w:val="002816AA"/>
    <w:rsid w:val="00281A9A"/>
    <w:rsid w:val="002829C4"/>
    <w:rsid w:val="00283078"/>
    <w:rsid w:val="00283241"/>
    <w:rsid w:val="00283668"/>
    <w:rsid w:val="00284180"/>
    <w:rsid w:val="00284555"/>
    <w:rsid w:val="00284E88"/>
    <w:rsid w:val="002856CA"/>
    <w:rsid w:val="0028570E"/>
    <w:rsid w:val="00286144"/>
    <w:rsid w:val="002863D8"/>
    <w:rsid w:val="002867B9"/>
    <w:rsid w:val="00287B0E"/>
    <w:rsid w:val="00287E87"/>
    <w:rsid w:val="00290ADD"/>
    <w:rsid w:val="00290FB4"/>
    <w:rsid w:val="0029109F"/>
    <w:rsid w:val="00291262"/>
    <w:rsid w:val="00292146"/>
    <w:rsid w:val="002922F9"/>
    <w:rsid w:val="00292A54"/>
    <w:rsid w:val="00292EC2"/>
    <w:rsid w:val="00293054"/>
    <w:rsid w:val="0029352B"/>
    <w:rsid w:val="00293B2E"/>
    <w:rsid w:val="00294B46"/>
    <w:rsid w:val="00295A86"/>
    <w:rsid w:val="00295F10"/>
    <w:rsid w:val="00297C18"/>
    <w:rsid w:val="002A04C7"/>
    <w:rsid w:val="002A08BC"/>
    <w:rsid w:val="002A2689"/>
    <w:rsid w:val="002A30BC"/>
    <w:rsid w:val="002A3AC4"/>
    <w:rsid w:val="002A3B3A"/>
    <w:rsid w:val="002A42F9"/>
    <w:rsid w:val="002A44E5"/>
    <w:rsid w:val="002A591E"/>
    <w:rsid w:val="002A6990"/>
    <w:rsid w:val="002A76EB"/>
    <w:rsid w:val="002B04C8"/>
    <w:rsid w:val="002B06B4"/>
    <w:rsid w:val="002B076D"/>
    <w:rsid w:val="002B1D10"/>
    <w:rsid w:val="002B1D51"/>
    <w:rsid w:val="002B27E3"/>
    <w:rsid w:val="002B2EEE"/>
    <w:rsid w:val="002B2F4E"/>
    <w:rsid w:val="002B441F"/>
    <w:rsid w:val="002B45D6"/>
    <w:rsid w:val="002B629D"/>
    <w:rsid w:val="002B76E4"/>
    <w:rsid w:val="002B7E34"/>
    <w:rsid w:val="002C05F3"/>
    <w:rsid w:val="002C0986"/>
    <w:rsid w:val="002C1608"/>
    <w:rsid w:val="002C1DD8"/>
    <w:rsid w:val="002C249C"/>
    <w:rsid w:val="002C2516"/>
    <w:rsid w:val="002C26EF"/>
    <w:rsid w:val="002C561B"/>
    <w:rsid w:val="002C59AE"/>
    <w:rsid w:val="002C6276"/>
    <w:rsid w:val="002C6A6A"/>
    <w:rsid w:val="002C6F11"/>
    <w:rsid w:val="002C7BEF"/>
    <w:rsid w:val="002D0CE2"/>
    <w:rsid w:val="002D0D43"/>
    <w:rsid w:val="002D102C"/>
    <w:rsid w:val="002D1284"/>
    <w:rsid w:val="002D158C"/>
    <w:rsid w:val="002D158F"/>
    <w:rsid w:val="002D1FCA"/>
    <w:rsid w:val="002D21D6"/>
    <w:rsid w:val="002D2CDF"/>
    <w:rsid w:val="002D2DCF"/>
    <w:rsid w:val="002D3A78"/>
    <w:rsid w:val="002D3B83"/>
    <w:rsid w:val="002D3CB7"/>
    <w:rsid w:val="002D3DC6"/>
    <w:rsid w:val="002D5A2A"/>
    <w:rsid w:val="002D673B"/>
    <w:rsid w:val="002D6F5A"/>
    <w:rsid w:val="002D7099"/>
    <w:rsid w:val="002E0A2B"/>
    <w:rsid w:val="002E0BCF"/>
    <w:rsid w:val="002E0E26"/>
    <w:rsid w:val="002E177C"/>
    <w:rsid w:val="002E19E2"/>
    <w:rsid w:val="002E1E0C"/>
    <w:rsid w:val="002E2435"/>
    <w:rsid w:val="002E3290"/>
    <w:rsid w:val="002E3512"/>
    <w:rsid w:val="002E432C"/>
    <w:rsid w:val="002E4CBC"/>
    <w:rsid w:val="002E50A5"/>
    <w:rsid w:val="002E5B4B"/>
    <w:rsid w:val="002E5BF0"/>
    <w:rsid w:val="002E682E"/>
    <w:rsid w:val="002E716E"/>
    <w:rsid w:val="002E7546"/>
    <w:rsid w:val="002E7C64"/>
    <w:rsid w:val="002F025F"/>
    <w:rsid w:val="002F0CA7"/>
    <w:rsid w:val="002F0D8E"/>
    <w:rsid w:val="002F1C8D"/>
    <w:rsid w:val="002F235A"/>
    <w:rsid w:val="002F24B6"/>
    <w:rsid w:val="002F24FB"/>
    <w:rsid w:val="002F3301"/>
    <w:rsid w:val="002F3458"/>
    <w:rsid w:val="002F3DF5"/>
    <w:rsid w:val="002F5814"/>
    <w:rsid w:val="002F5B75"/>
    <w:rsid w:val="002F6084"/>
    <w:rsid w:val="002F6A03"/>
    <w:rsid w:val="002F7C6E"/>
    <w:rsid w:val="002F7E7B"/>
    <w:rsid w:val="00300265"/>
    <w:rsid w:val="0030036A"/>
    <w:rsid w:val="00300EA7"/>
    <w:rsid w:val="003012CD"/>
    <w:rsid w:val="003017FD"/>
    <w:rsid w:val="00301A32"/>
    <w:rsid w:val="0030434F"/>
    <w:rsid w:val="00304978"/>
    <w:rsid w:val="00304E47"/>
    <w:rsid w:val="00305B54"/>
    <w:rsid w:val="003065C0"/>
    <w:rsid w:val="00306B46"/>
    <w:rsid w:val="00306CAA"/>
    <w:rsid w:val="00307557"/>
    <w:rsid w:val="0031068F"/>
    <w:rsid w:val="003106B3"/>
    <w:rsid w:val="00311284"/>
    <w:rsid w:val="00311762"/>
    <w:rsid w:val="00311C05"/>
    <w:rsid w:val="00311C18"/>
    <w:rsid w:val="00311C9F"/>
    <w:rsid w:val="00312430"/>
    <w:rsid w:val="003126A0"/>
    <w:rsid w:val="00313BA3"/>
    <w:rsid w:val="00314417"/>
    <w:rsid w:val="00314600"/>
    <w:rsid w:val="003147EB"/>
    <w:rsid w:val="003149F7"/>
    <w:rsid w:val="00315E31"/>
    <w:rsid w:val="0031632E"/>
    <w:rsid w:val="00316BCC"/>
    <w:rsid w:val="00316CE2"/>
    <w:rsid w:val="00316F2A"/>
    <w:rsid w:val="003174C0"/>
    <w:rsid w:val="003177B7"/>
    <w:rsid w:val="003201CC"/>
    <w:rsid w:val="00320392"/>
    <w:rsid w:val="003205ED"/>
    <w:rsid w:val="0032239D"/>
    <w:rsid w:val="0032313C"/>
    <w:rsid w:val="00323381"/>
    <w:rsid w:val="003236AC"/>
    <w:rsid w:val="00323C50"/>
    <w:rsid w:val="00323D72"/>
    <w:rsid w:val="00325279"/>
    <w:rsid w:val="00325933"/>
    <w:rsid w:val="00325AF0"/>
    <w:rsid w:val="003266C1"/>
    <w:rsid w:val="003269CE"/>
    <w:rsid w:val="00326E22"/>
    <w:rsid w:val="00326F18"/>
    <w:rsid w:val="00327699"/>
    <w:rsid w:val="003278DB"/>
    <w:rsid w:val="00327BDF"/>
    <w:rsid w:val="00330782"/>
    <w:rsid w:val="0033080A"/>
    <w:rsid w:val="0033130D"/>
    <w:rsid w:val="00331315"/>
    <w:rsid w:val="003314FC"/>
    <w:rsid w:val="0033162B"/>
    <w:rsid w:val="00331D9C"/>
    <w:rsid w:val="00332DDB"/>
    <w:rsid w:val="0033353D"/>
    <w:rsid w:val="003336CA"/>
    <w:rsid w:val="00333FE7"/>
    <w:rsid w:val="00335C34"/>
    <w:rsid w:val="00335DA7"/>
    <w:rsid w:val="00336494"/>
    <w:rsid w:val="00336852"/>
    <w:rsid w:val="00336896"/>
    <w:rsid w:val="00336B26"/>
    <w:rsid w:val="00336B7B"/>
    <w:rsid w:val="00336C04"/>
    <w:rsid w:val="00336F88"/>
    <w:rsid w:val="003375E5"/>
    <w:rsid w:val="003377DA"/>
    <w:rsid w:val="00337ECE"/>
    <w:rsid w:val="00337EDB"/>
    <w:rsid w:val="0034065A"/>
    <w:rsid w:val="00340F5E"/>
    <w:rsid w:val="00341381"/>
    <w:rsid w:val="00341D6D"/>
    <w:rsid w:val="00342787"/>
    <w:rsid w:val="003427BE"/>
    <w:rsid w:val="003428AF"/>
    <w:rsid w:val="0034309C"/>
    <w:rsid w:val="00343730"/>
    <w:rsid w:val="00343866"/>
    <w:rsid w:val="00344C30"/>
    <w:rsid w:val="00344FC1"/>
    <w:rsid w:val="003451C4"/>
    <w:rsid w:val="00345D98"/>
    <w:rsid w:val="00346EAE"/>
    <w:rsid w:val="00350088"/>
    <w:rsid w:val="00350226"/>
    <w:rsid w:val="0035042D"/>
    <w:rsid w:val="00350CB3"/>
    <w:rsid w:val="00351322"/>
    <w:rsid w:val="00351B62"/>
    <w:rsid w:val="00351E79"/>
    <w:rsid w:val="003527AA"/>
    <w:rsid w:val="00354186"/>
    <w:rsid w:val="0035514C"/>
    <w:rsid w:val="0035552C"/>
    <w:rsid w:val="00355B1F"/>
    <w:rsid w:val="00357C00"/>
    <w:rsid w:val="00360273"/>
    <w:rsid w:val="003608E2"/>
    <w:rsid w:val="00360EC4"/>
    <w:rsid w:val="00360FD4"/>
    <w:rsid w:val="003611B1"/>
    <w:rsid w:val="003626FB"/>
    <w:rsid w:val="003633DB"/>
    <w:rsid w:val="0036365A"/>
    <w:rsid w:val="00363984"/>
    <w:rsid w:val="00363E0D"/>
    <w:rsid w:val="003658E1"/>
    <w:rsid w:val="003659E5"/>
    <w:rsid w:val="00365B07"/>
    <w:rsid w:val="00365E1F"/>
    <w:rsid w:val="0037021F"/>
    <w:rsid w:val="003707B0"/>
    <w:rsid w:val="00370CF7"/>
    <w:rsid w:val="00370FAC"/>
    <w:rsid w:val="00371429"/>
    <w:rsid w:val="003716AF"/>
    <w:rsid w:val="003719F3"/>
    <w:rsid w:val="003722F8"/>
    <w:rsid w:val="003729E4"/>
    <w:rsid w:val="003733D7"/>
    <w:rsid w:val="00373739"/>
    <w:rsid w:val="00373A1D"/>
    <w:rsid w:val="0037428F"/>
    <w:rsid w:val="00374563"/>
    <w:rsid w:val="00374A4E"/>
    <w:rsid w:val="00374DC2"/>
    <w:rsid w:val="0037592F"/>
    <w:rsid w:val="00375FA6"/>
    <w:rsid w:val="003765F7"/>
    <w:rsid w:val="00376AE9"/>
    <w:rsid w:val="00376C8B"/>
    <w:rsid w:val="003770C5"/>
    <w:rsid w:val="00380762"/>
    <w:rsid w:val="00380C26"/>
    <w:rsid w:val="003811A7"/>
    <w:rsid w:val="00381665"/>
    <w:rsid w:val="00381716"/>
    <w:rsid w:val="00381896"/>
    <w:rsid w:val="003820E4"/>
    <w:rsid w:val="00382124"/>
    <w:rsid w:val="0038213F"/>
    <w:rsid w:val="00383358"/>
    <w:rsid w:val="003861C5"/>
    <w:rsid w:val="00387342"/>
    <w:rsid w:val="00390A3E"/>
    <w:rsid w:val="00390D4A"/>
    <w:rsid w:val="00391785"/>
    <w:rsid w:val="00391B23"/>
    <w:rsid w:val="00391C76"/>
    <w:rsid w:val="003925C1"/>
    <w:rsid w:val="003925F2"/>
    <w:rsid w:val="0039288E"/>
    <w:rsid w:val="003928CE"/>
    <w:rsid w:val="00393769"/>
    <w:rsid w:val="003939C2"/>
    <w:rsid w:val="00393F71"/>
    <w:rsid w:val="00394C9E"/>
    <w:rsid w:val="00395069"/>
    <w:rsid w:val="003957A3"/>
    <w:rsid w:val="0039634C"/>
    <w:rsid w:val="00396442"/>
    <w:rsid w:val="0039681F"/>
    <w:rsid w:val="00396E5A"/>
    <w:rsid w:val="00396ED5"/>
    <w:rsid w:val="003975F6"/>
    <w:rsid w:val="00397F93"/>
    <w:rsid w:val="003A050E"/>
    <w:rsid w:val="003A1232"/>
    <w:rsid w:val="003A288E"/>
    <w:rsid w:val="003A2F09"/>
    <w:rsid w:val="003A320D"/>
    <w:rsid w:val="003A539A"/>
    <w:rsid w:val="003A6DC7"/>
    <w:rsid w:val="003B1155"/>
    <w:rsid w:val="003B13BA"/>
    <w:rsid w:val="003B19B6"/>
    <w:rsid w:val="003B1BB8"/>
    <w:rsid w:val="003B21ED"/>
    <w:rsid w:val="003B22C7"/>
    <w:rsid w:val="003B23F9"/>
    <w:rsid w:val="003B354A"/>
    <w:rsid w:val="003B3554"/>
    <w:rsid w:val="003B3624"/>
    <w:rsid w:val="003B4F46"/>
    <w:rsid w:val="003B5462"/>
    <w:rsid w:val="003B56DA"/>
    <w:rsid w:val="003B5BB9"/>
    <w:rsid w:val="003B5EA6"/>
    <w:rsid w:val="003B5ED2"/>
    <w:rsid w:val="003B6C29"/>
    <w:rsid w:val="003B7D82"/>
    <w:rsid w:val="003C0BFD"/>
    <w:rsid w:val="003C0EA3"/>
    <w:rsid w:val="003C2020"/>
    <w:rsid w:val="003C2F38"/>
    <w:rsid w:val="003C325B"/>
    <w:rsid w:val="003C395D"/>
    <w:rsid w:val="003C3988"/>
    <w:rsid w:val="003C3ADE"/>
    <w:rsid w:val="003C3C27"/>
    <w:rsid w:val="003C432B"/>
    <w:rsid w:val="003C5544"/>
    <w:rsid w:val="003C7858"/>
    <w:rsid w:val="003C79AF"/>
    <w:rsid w:val="003C7F3A"/>
    <w:rsid w:val="003D00F3"/>
    <w:rsid w:val="003D0C6D"/>
    <w:rsid w:val="003D0FD8"/>
    <w:rsid w:val="003D198D"/>
    <w:rsid w:val="003D22BF"/>
    <w:rsid w:val="003D2AB7"/>
    <w:rsid w:val="003D3822"/>
    <w:rsid w:val="003D4EEF"/>
    <w:rsid w:val="003D4FB2"/>
    <w:rsid w:val="003D5366"/>
    <w:rsid w:val="003D7A9F"/>
    <w:rsid w:val="003E12EB"/>
    <w:rsid w:val="003E14C7"/>
    <w:rsid w:val="003E1DA9"/>
    <w:rsid w:val="003E1EC6"/>
    <w:rsid w:val="003E257E"/>
    <w:rsid w:val="003E4C24"/>
    <w:rsid w:val="003E4F33"/>
    <w:rsid w:val="003E53CD"/>
    <w:rsid w:val="003E5765"/>
    <w:rsid w:val="003E5FDA"/>
    <w:rsid w:val="003E621C"/>
    <w:rsid w:val="003E69AC"/>
    <w:rsid w:val="003E78F0"/>
    <w:rsid w:val="003F05A5"/>
    <w:rsid w:val="003F061B"/>
    <w:rsid w:val="003F111C"/>
    <w:rsid w:val="003F2037"/>
    <w:rsid w:val="003F2412"/>
    <w:rsid w:val="003F2C1D"/>
    <w:rsid w:val="003F2F51"/>
    <w:rsid w:val="003F3044"/>
    <w:rsid w:val="003F34ED"/>
    <w:rsid w:val="003F35B2"/>
    <w:rsid w:val="003F4124"/>
    <w:rsid w:val="003F43FE"/>
    <w:rsid w:val="003F453A"/>
    <w:rsid w:val="003F46C3"/>
    <w:rsid w:val="003F4BF7"/>
    <w:rsid w:val="003F50F8"/>
    <w:rsid w:val="003F510D"/>
    <w:rsid w:val="003F52C8"/>
    <w:rsid w:val="003F5613"/>
    <w:rsid w:val="003F6211"/>
    <w:rsid w:val="003F63BB"/>
    <w:rsid w:val="003F6A76"/>
    <w:rsid w:val="003F6BAB"/>
    <w:rsid w:val="003F7A6B"/>
    <w:rsid w:val="0040011F"/>
    <w:rsid w:val="0040027B"/>
    <w:rsid w:val="004005A4"/>
    <w:rsid w:val="0040064A"/>
    <w:rsid w:val="00400F84"/>
    <w:rsid w:val="004010F7"/>
    <w:rsid w:val="004010FC"/>
    <w:rsid w:val="00401858"/>
    <w:rsid w:val="00401AC3"/>
    <w:rsid w:val="00401BE1"/>
    <w:rsid w:val="00402365"/>
    <w:rsid w:val="004023F8"/>
    <w:rsid w:val="00402570"/>
    <w:rsid w:val="004027DA"/>
    <w:rsid w:val="00402EBF"/>
    <w:rsid w:val="00403075"/>
    <w:rsid w:val="004033BF"/>
    <w:rsid w:val="004044EA"/>
    <w:rsid w:val="0040555D"/>
    <w:rsid w:val="004058CC"/>
    <w:rsid w:val="00406284"/>
    <w:rsid w:val="00406982"/>
    <w:rsid w:val="00407449"/>
    <w:rsid w:val="00407580"/>
    <w:rsid w:val="00410AC5"/>
    <w:rsid w:val="004124FF"/>
    <w:rsid w:val="004131CA"/>
    <w:rsid w:val="0041387D"/>
    <w:rsid w:val="00413C70"/>
    <w:rsid w:val="004146A5"/>
    <w:rsid w:val="00415BA3"/>
    <w:rsid w:val="00415DD0"/>
    <w:rsid w:val="004172E2"/>
    <w:rsid w:val="004207C1"/>
    <w:rsid w:val="00420A39"/>
    <w:rsid w:val="00421582"/>
    <w:rsid w:val="0042170B"/>
    <w:rsid w:val="00421AE7"/>
    <w:rsid w:val="00423151"/>
    <w:rsid w:val="0042358E"/>
    <w:rsid w:val="004245AF"/>
    <w:rsid w:val="00424AC5"/>
    <w:rsid w:val="00425476"/>
    <w:rsid w:val="004264C8"/>
    <w:rsid w:val="00426BCB"/>
    <w:rsid w:val="0042787D"/>
    <w:rsid w:val="00427DF1"/>
    <w:rsid w:val="00432481"/>
    <w:rsid w:val="00432AA8"/>
    <w:rsid w:val="0043307B"/>
    <w:rsid w:val="004330A1"/>
    <w:rsid w:val="00435282"/>
    <w:rsid w:val="004360AC"/>
    <w:rsid w:val="004361FA"/>
    <w:rsid w:val="004364B6"/>
    <w:rsid w:val="004368B4"/>
    <w:rsid w:val="00436A95"/>
    <w:rsid w:val="00436B61"/>
    <w:rsid w:val="00437758"/>
    <w:rsid w:val="00440739"/>
    <w:rsid w:val="00440C50"/>
    <w:rsid w:val="0044137C"/>
    <w:rsid w:val="004413E4"/>
    <w:rsid w:val="0044146A"/>
    <w:rsid w:val="00441B37"/>
    <w:rsid w:val="00442427"/>
    <w:rsid w:val="00442DDF"/>
    <w:rsid w:val="004433C1"/>
    <w:rsid w:val="00443512"/>
    <w:rsid w:val="00446B1F"/>
    <w:rsid w:val="004479FB"/>
    <w:rsid w:val="00447FCE"/>
    <w:rsid w:val="00450045"/>
    <w:rsid w:val="00450075"/>
    <w:rsid w:val="004509A5"/>
    <w:rsid w:val="00451596"/>
    <w:rsid w:val="00451F54"/>
    <w:rsid w:val="00452919"/>
    <w:rsid w:val="00452E2B"/>
    <w:rsid w:val="004532CB"/>
    <w:rsid w:val="004542C4"/>
    <w:rsid w:val="00454CBA"/>
    <w:rsid w:val="00455202"/>
    <w:rsid w:val="00455966"/>
    <w:rsid w:val="00457045"/>
    <w:rsid w:val="0045721E"/>
    <w:rsid w:val="00460854"/>
    <w:rsid w:val="00460988"/>
    <w:rsid w:val="00460B7D"/>
    <w:rsid w:val="00460BA9"/>
    <w:rsid w:val="004613E1"/>
    <w:rsid w:val="00462222"/>
    <w:rsid w:val="00462255"/>
    <w:rsid w:val="004627F6"/>
    <w:rsid w:val="00463434"/>
    <w:rsid w:val="00463FE7"/>
    <w:rsid w:val="004650B8"/>
    <w:rsid w:val="00465823"/>
    <w:rsid w:val="004658DB"/>
    <w:rsid w:val="00466555"/>
    <w:rsid w:val="004668EF"/>
    <w:rsid w:val="00467345"/>
    <w:rsid w:val="0046767B"/>
    <w:rsid w:val="004707C2"/>
    <w:rsid w:val="00470A69"/>
    <w:rsid w:val="00471373"/>
    <w:rsid w:val="00471952"/>
    <w:rsid w:val="00472A8B"/>
    <w:rsid w:val="00473454"/>
    <w:rsid w:val="00473BD7"/>
    <w:rsid w:val="00474721"/>
    <w:rsid w:val="004748F7"/>
    <w:rsid w:val="004753BC"/>
    <w:rsid w:val="004766F0"/>
    <w:rsid w:val="004768A9"/>
    <w:rsid w:val="00477C65"/>
    <w:rsid w:val="0048079C"/>
    <w:rsid w:val="00480F88"/>
    <w:rsid w:val="004813C2"/>
    <w:rsid w:val="004827EF"/>
    <w:rsid w:val="004831C8"/>
    <w:rsid w:val="004831F8"/>
    <w:rsid w:val="0048398A"/>
    <w:rsid w:val="00483BC0"/>
    <w:rsid w:val="00484DE7"/>
    <w:rsid w:val="00485EE6"/>
    <w:rsid w:val="00486353"/>
    <w:rsid w:val="00486C3E"/>
    <w:rsid w:val="0049005D"/>
    <w:rsid w:val="00490190"/>
    <w:rsid w:val="00490297"/>
    <w:rsid w:val="00490491"/>
    <w:rsid w:val="0049088C"/>
    <w:rsid w:val="0049092F"/>
    <w:rsid w:val="00493E3A"/>
    <w:rsid w:val="00494322"/>
    <w:rsid w:val="004944B2"/>
    <w:rsid w:val="00494669"/>
    <w:rsid w:val="00494F75"/>
    <w:rsid w:val="00495355"/>
    <w:rsid w:val="004955C9"/>
    <w:rsid w:val="0049572E"/>
    <w:rsid w:val="00495CC3"/>
    <w:rsid w:val="004961D0"/>
    <w:rsid w:val="004962F9"/>
    <w:rsid w:val="00496330"/>
    <w:rsid w:val="0049657C"/>
    <w:rsid w:val="00497367"/>
    <w:rsid w:val="0049788A"/>
    <w:rsid w:val="004A02A4"/>
    <w:rsid w:val="004A035C"/>
    <w:rsid w:val="004A1C3F"/>
    <w:rsid w:val="004A1D79"/>
    <w:rsid w:val="004A1F95"/>
    <w:rsid w:val="004A1FDF"/>
    <w:rsid w:val="004A313F"/>
    <w:rsid w:val="004A4403"/>
    <w:rsid w:val="004A5437"/>
    <w:rsid w:val="004A55F8"/>
    <w:rsid w:val="004A5A82"/>
    <w:rsid w:val="004A6EF8"/>
    <w:rsid w:val="004A7D5A"/>
    <w:rsid w:val="004A7DC5"/>
    <w:rsid w:val="004B0E64"/>
    <w:rsid w:val="004B1BFB"/>
    <w:rsid w:val="004B1FFE"/>
    <w:rsid w:val="004B262A"/>
    <w:rsid w:val="004B2B2E"/>
    <w:rsid w:val="004B2F89"/>
    <w:rsid w:val="004B3189"/>
    <w:rsid w:val="004B3AE7"/>
    <w:rsid w:val="004B3F79"/>
    <w:rsid w:val="004B4B1D"/>
    <w:rsid w:val="004B5B3B"/>
    <w:rsid w:val="004B6FAC"/>
    <w:rsid w:val="004B74CB"/>
    <w:rsid w:val="004B78CB"/>
    <w:rsid w:val="004B7CE4"/>
    <w:rsid w:val="004C0F35"/>
    <w:rsid w:val="004C12D6"/>
    <w:rsid w:val="004C14A4"/>
    <w:rsid w:val="004C2174"/>
    <w:rsid w:val="004C340E"/>
    <w:rsid w:val="004C4074"/>
    <w:rsid w:val="004C51C6"/>
    <w:rsid w:val="004C569E"/>
    <w:rsid w:val="004C6165"/>
    <w:rsid w:val="004D0531"/>
    <w:rsid w:val="004D12C4"/>
    <w:rsid w:val="004D23F3"/>
    <w:rsid w:val="004D29EB"/>
    <w:rsid w:val="004D3879"/>
    <w:rsid w:val="004D3B69"/>
    <w:rsid w:val="004D4123"/>
    <w:rsid w:val="004D44A1"/>
    <w:rsid w:val="004D474A"/>
    <w:rsid w:val="004D4A53"/>
    <w:rsid w:val="004D528C"/>
    <w:rsid w:val="004D5613"/>
    <w:rsid w:val="004D5F6B"/>
    <w:rsid w:val="004D609B"/>
    <w:rsid w:val="004D7BF2"/>
    <w:rsid w:val="004D7C0C"/>
    <w:rsid w:val="004E07DF"/>
    <w:rsid w:val="004E108E"/>
    <w:rsid w:val="004E1428"/>
    <w:rsid w:val="004E14C9"/>
    <w:rsid w:val="004E178D"/>
    <w:rsid w:val="004E1EAF"/>
    <w:rsid w:val="004E3248"/>
    <w:rsid w:val="004E3C6F"/>
    <w:rsid w:val="004E570D"/>
    <w:rsid w:val="004E6CB0"/>
    <w:rsid w:val="004E6F43"/>
    <w:rsid w:val="004E736C"/>
    <w:rsid w:val="004E7D23"/>
    <w:rsid w:val="004E7DC7"/>
    <w:rsid w:val="004F00CD"/>
    <w:rsid w:val="004F0AF0"/>
    <w:rsid w:val="004F1427"/>
    <w:rsid w:val="004F23E9"/>
    <w:rsid w:val="004F23F0"/>
    <w:rsid w:val="004F2673"/>
    <w:rsid w:val="004F4613"/>
    <w:rsid w:val="004F4C64"/>
    <w:rsid w:val="004F5596"/>
    <w:rsid w:val="004F6A70"/>
    <w:rsid w:val="004F6EED"/>
    <w:rsid w:val="004F6F85"/>
    <w:rsid w:val="004F7192"/>
    <w:rsid w:val="004F7D7D"/>
    <w:rsid w:val="004F7EDE"/>
    <w:rsid w:val="00500329"/>
    <w:rsid w:val="00501A60"/>
    <w:rsid w:val="00502F42"/>
    <w:rsid w:val="00503520"/>
    <w:rsid w:val="00503607"/>
    <w:rsid w:val="0050473A"/>
    <w:rsid w:val="00505A3C"/>
    <w:rsid w:val="00506004"/>
    <w:rsid w:val="0050648E"/>
    <w:rsid w:val="0050676A"/>
    <w:rsid w:val="00506DC3"/>
    <w:rsid w:val="005070C6"/>
    <w:rsid w:val="0050750A"/>
    <w:rsid w:val="00507F14"/>
    <w:rsid w:val="0051012A"/>
    <w:rsid w:val="0051064A"/>
    <w:rsid w:val="00510D0D"/>
    <w:rsid w:val="005116AC"/>
    <w:rsid w:val="00511A36"/>
    <w:rsid w:val="00511B9B"/>
    <w:rsid w:val="00512A31"/>
    <w:rsid w:val="00512EF8"/>
    <w:rsid w:val="00515E21"/>
    <w:rsid w:val="00515EB9"/>
    <w:rsid w:val="00516BD9"/>
    <w:rsid w:val="005179DB"/>
    <w:rsid w:val="0052092D"/>
    <w:rsid w:val="00521A4A"/>
    <w:rsid w:val="00521AE9"/>
    <w:rsid w:val="005222C8"/>
    <w:rsid w:val="00524D63"/>
    <w:rsid w:val="0052519C"/>
    <w:rsid w:val="00530E0D"/>
    <w:rsid w:val="00531BF4"/>
    <w:rsid w:val="00531C6E"/>
    <w:rsid w:val="00532663"/>
    <w:rsid w:val="0053278C"/>
    <w:rsid w:val="0053281F"/>
    <w:rsid w:val="005333C0"/>
    <w:rsid w:val="0053368A"/>
    <w:rsid w:val="00533AAF"/>
    <w:rsid w:val="00534348"/>
    <w:rsid w:val="00534F10"/>
    <w:rsid w:val="00535181"/>
    <w:rsid w:val="00535399"/>
    <w:rsid w:val="005361D9"/>
    <w:rsid w:val="005362D5"/>
    <w:rsid w:val="005362ED"/>
    <w:rsid w:val="00536E2C"/>
    <w:rsid w:val="00537477"/>
    <w:rsid w:val="00537A71"/>
    <w:rsid w:val="005407BC"/>
    <w:rsid w:val="0054148F"/>
    <w:rsid w:val="0054217E"/>
    <w:rsid w:val="00543171"/>
    <w:rsid w:val="005436E0"/>
    <w:rsid w:val="00543DEF"/>
    <w:rsid w:val="005440AD"/>
    <w:rsid w:val="00545DD5"/>
    <w:rsid w:val="005460D1"/>
    <w:rsid w:val="0054664D"/>
    <w:rsid w:val="005468A8"/>
    <w:rsid w:val="0054748E"/>
    <w:rsid w:val="00547745"/>
    <w:rsid w:val="0055054D"/>
    <w:rsid w:val="00551C30"/>
    <w:rsid w:val="00552620"/>
    <w:rsid w:val="005527A5"/>
    <w:rsid w:val="00553666"/>
    <w:rsid w:val="005543B7"/>
    <w:rsid w:val="005559BE"/>
    <w:rsid w:val="005579ED"/>
    <w:rsid w:val="0056010D"/>
    <w:rsid w:val="00561D7A"/>
    <w:rsid w:val="00562309"/>
    <w:rsid w:val="005626C6"/>
    <w:rsid w:val="0056329F"/>
    <w:rsid w:val="00563963"/>
    <w:rsid w:val="00563B6C"/>
    <w:rsid w:val="00563FF6"/>
    <w:rsid w:val="005651D6"/>
    <w:rsid w:val="00565738"/>
    <w:rsid w:val="00566FF2"/>
    <w:rsid w:val="0056715B"/>
    <w:rsid w:val="00567214"/>
    <w:rsid w:val="005704B0"/>
    <w:rsid w:val="00570B7F"/>
    <w:rsid w:val="00571706"/>
    <w:rsid w:val="00571A52"/>
    <w:rsid w:val="00572155"/>
    <w:rsid w:val="00575CB8"/>
    <w:rsid w:val="0057715E"/>
    <w:rsid w:val="00580245"/>
    <w:rsid w:val="00580EA1"/>
    <w:rsid w:val="00581CC9"/>
    <w:rsid w:val="00582C03"/>
    <w:rsid w:val="005831D5"/>
    <w:rsid w:val="005831FB"/>
    <w:rsid w:val="00584D73"/>
    <w:rsid w:val="00586E14"/>
    <w:rsid w:val="005874F0"/>
    <w:rsid w:val="00590B63"/>
    <w:rsid w:val="005917DA"/>
    <w:rsid w:val="00591E60"/>
    <w:rsid w:val="0059201D"/>
    <w:rsid w:val="005920CF"/>
    <w:rsid w:val="00592121"/>
    <w:rsid w:val="005932EF"/>
    <w:rsid w:val="00593EA2"/>
    <w:rsid w:val="00594388"/>
    <w:rsid w:val="00594D63"/>
    <w:rsid w:val="00594F3B"/>
    <w:rsid w:val="00595949"/>
    <w:rsid w:val="00595967"/>
    <w:rsid w:val="00595E6B"/>
    <w:rsid w:val="00596992"/>
    <w:rsid w:val="005970D8"/>
    <w:rsid w:val="0059712C"/>
    <w:rsid w:val="005973A8"/>
    <w:rsid w:val="00597B08"/>
    <w:rsid w:val="005A099A"/>
    <w:rsid w:val="005A0A11"/>
    <w:rsid w:val="005A0AC6"/>
    <w:rsid w:val="005A14D5"/>
    <w:rsid w:val="005A239D"/>
    <w:rsid w:val="005A3232"/>
    <w:rsid w:val="005A3A77"/>
    <w:rsid w:val="005A4DE7"/>
    <w:rsid w:val="005A532A"/>
    <w:rsid w:val="005A6F5C"/>
    <w:rsid w:val="005B0178"/>
    <w:rsid w:val="005B1195"/>
    <w:rsid w:val="005B119B"/>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C55"/>
    <w:rsid w:val="005C2727"/>
    <w:rsid w:val="005C3396"/>
    <w:rsid w:val="005C366D"/>
    <w:rsid w:val="005C3982"/>
    <w:rsid w:val="005C4B73"/>
    <w:rsid w:val="005C4C4E"/>
    <w:rsid w:val="005C55FC"/>
    <w:rsid w:val="005C5684"/>
    <w:rsid w:val="005C5F9F"/>
    <w:rsid w:val="005C797F"/>
    <w:rsid w:val="005D0489"/>
    <w:rsid w:val="005D064D"/>
    <w:rsid w:val="005D0AF2"/>
    <w:rsid w:val="005D192C"/>
    <w:rsid w:val="005D2798"/>
    <w:rsid w:val="005D281A"/>
    <w:rsid w:val="005D2D90"/>
    <w:rsid w:val="005D31D4"/>
    <w:rsid w:val="005D58C3"/>
    <w:rsid w:val="005D5914"/>
    <w:rsid w:val="005D5BC3"/>
    <w:rsid w:val="005D73F5"/>
    <w:rsid w:val="005D79CF"/>
    <w:rsid w:val="005E05F7"/>
    <w:rsid w:val="005E0C9B"/>
    <w:rsid w:val="005E155E"/>
    <w:rsid w:val="005E24B4"/>
    <w:rsid w:val="005E2612"/>
    <w:rsid w:val="005E2B1D"/>
    <w:rsid w:val="005E2F90"/>
    <w:rsid w:val="005E3123"/>
    <w:rsid w:val="005E3400"/>
    <w:rsid w:val="005E34D7"/>
    <w:rsid w:val="005E373A"/>
    <w:rsid w:val="005E3A72"/>
    <w:rsid w:val="005E450F"/>
    <w:rsid w:val="005E55F7"/>
    <w:rsid w:val="005E5E26"/>
    <w:rsid w:val="005E6198"/>
    <w:rsid w:val="005E6225"/>
    <w:rsid w:val="005E631A"/>
    <w:rsid w:val="005E71FB"/>
    <w:rsid w:val="005E7904"/>
    <w:rsid w:val="005E7B23"/>
    <w:rsid w:val="005F1309"/>
    <w:rsid w:val="005F2954"/>
    <w:rsid w:val="005F37FE"/>
    <w:rsid w:val="005F404C"/>
    <w:rsid w:val="005F5114"/>
    <w:rsid w:val="005F68C4"/>
    <w:rsid w:val="005F7291"/>
    <w:rsid w:val="005F74CC"/>
    <w:rsid w:val="005F755A"/>
    <w:rsid w:val="005F7F81"/>
    <w:rsid w:val="006001D3"/>
    <w:rsid w:val="00600255"/>
    <w:rsid w:val="0060078C"/>
    <w:rsid w:val="006010AB"/>
    <w:rsid w:val="006010FC"/>
    <w:rsid w:val="00601622"/>
    <w:rsid w:val="0060212E"/>
    <w:rsid w:val="00602D65"/>
    <w:rsid w:val="00604007"/>
    <w:rsid w:val="006058E0"/>
    <w:rsid w:val="0060594E"/>
    <w:rsid w:val="00605ABA"/>
    <w:rsid w:val="00605D1A"/>
    <w:rsid w:val="006061F8"/>
    <w:rsid w:val="00606D86"/>
    <w:rsid w:val="00606F57"/>
    <w:rsid w:val="00607186"/>
    <w:rsid w:val="006071A7"/>
    <w:rsid w:val="00607513"/>
    <w:rsid w:val="006078D3"/>
    <w:rsid w:val="00607BE7"/>
    <w:rsid w:val="00610254"/>
    <w:rsid w:val="006111AD"/>
    <w:rsid w:val="00612B95"/>
    <w:rsid w:val="006145A6"/>
    <w:rsid w:val="00614937"/>
    <w:rsid w:val="00615309"/>
    <w:rsid w:val="00615799"/>
    <w:rsid w:val="0061651E"/>
    <w:rsid w:val="00616779"/>
    <w:rsid w:val="00616D87"/>
    <w:rsid w:val="006175A4"/>
    <w:rsid w:val="00620D4B"/>
    <w:rsid w:val="00621008"/>
    <w:rsid w:val="0062141B"/>
    <w:rsid w:val="00621883"/>
    <w:rsid w:val="00621A5E"/>
    <w:rsid w:val="0062225D"/>
    <w:rsid w:val="00622C71"/>
    <w:rsid w:val="0062312F"/>
    <w:rsid w:val="006233E6"/>
    <w:rsid w:val="00624A6E"/>
    <w:rsid w:val="00625128"/>
    <w:rsid w:val="0062574F"/>
    <w:rsid w:val="00626691"/>
    <w:rsid w:val="00627510"/>
    <w:rsid w:val="00630800"/>
    <w:rsid w:val="00631398"/>
    <w:rsid w:val="006323E1"/>
    <w:rsid w:val="00632486"/>
    <w:rsid w:val="00632993"/>
    <w:rsid w:val="00632EBA"/>
    <w:rsid w:val="006332AB"/>
    <w:rsid w:val="0063364E"/>
    <w:rsid w:val="00633BC4"/>
    <w:rsid w:val="006353A4"/>
    <w:rsid w:val="006354CF"/>
    <w:rsid w:val="00635A15"/>
    <w:rsid w:val="00635FC6"/>
    <w:rsid w:val="006367ED"/>
    <w:rsid w:val="00636F7F"/>
    <w:rsid w:val="006373F2"/>
    <w:rsid w:val="0063753C"/>
    <w:rsid w:val="00637700"/>
    <w:rsid w:val="00640040"/>
    <w:rsid w:val="00640132"/>
    <w:rsid w:val="00640EAE"/>
    <w:rsid w:val="00641336"/>
    <w:rsid w:val="006414D8"/>
    <w:rsid w:val="0064155D"/>
    <w:rsid w:val="00643148"/>
    <w:rsid w:val="00643931"/>
    <w:rsid w:val="00643C66"/>
    <w:rsid w:val="00644304"/>
    <w:rsid w:val="006444AB"/>
    <w:rsid w:val="00644AC2"/>
    <w:rsid w:val="00644BED"/>
    <w:rsid w:val="006454D1"/>
    <w:rsid w:val="00645C9F"/>
    <w:rsid w:val="00645DFE"/>
    <w:rsid w:val="0064609E"/>
    <w:rsid w:val="00646107"/>
    <w:rsid w:val="006472C6"/>
    <w:rsid w:val="006513AE"/>
    <w:rsid w:val="00652E44"/>
    <w:rsid w:val="00654450"/>
    <w:rsid w:val="00654862"/>
    <w:rsid w:val="006550D4"/>
    <w:rsid w:val="0065633F"/>
    <w:rsid w:val="00656AD1"/>
    <w:rsid w:val="0065716D"/>
    <w:rsid w:val="00657A8C"/>
    <w:rsid w:val="00660333"/>
    <w:rsid w:val="00660AD1"/>
    <w:rsid w:val="00660C5D"/>
    <w:rsid w:val="00661C5E"/>
    <w:rsid w:val="00664168"/>
    <w:rsid w:val="006655E1"/>
    <w:rsid w:val="006657BB"/>
    <w:rsid w:val="00665897"/>
    <w:rsid w:val="006674E8"/>
    <w:rsid w:val="0067008A"/>
    <w:rsid w:val="00670E82"/>
    <w:rsid w:val="00671252"/>
    <w:rsid w:val="0067182F"/>
    <w:rsid w:val="006722CB"/>
    <w:rsid w:val="0067297A"/>
    <w:rsid w:val="00672CB0"/>
    <w:rsid w:val="0067567F"/>
    <w:rsid w:val="006757E8"/>
    <w:rsid w:val="00675C39"/>
    <w:rsid w:val="00675C7D"/>
    <w:rsid w:val="006762AA"/>
    <w:rsid w:val="00676C81"/>
    <w:rsid w:val="0067774D"/>
    <w:rsid w:val="00680C31"/>
    <w:rsid w:val="006810B0"/>
    <w:rsid w:val="006811A0"/>
    <w:rsid w:val="00681395"/>
    <w:rsid w:val="0068208A"/>
    <w:rsid w:val="006823D7"/>
    <w:rsid w:val="00682CB6"/>
    <w:rsid w:val="006830A6"/>
    <w:rsid w:val="0068344A"/>
    <w:rsid w:val="00684FA5"/>
    <w:rsid w:val="00685EFB"/>
    <w:rsid w:val="006873E6"/>
    <w:rsid w:val="00690493"/>
    <w:rsid w:val="00690721"/>
    <w:rsid w:val="006911B7"/>
    <w:rsid w:val="00692917"/>
    <w:rsid w:val="006931D6"/>
    <w:rsid w:val="006938DB"/>
    <w:rsid w:val="006942EF"/>
    <w:rsid w:val="00694901"/>
    <w:rsid w:val="00694C12"/>
    <w:rsid w:val="006951BF"/>
    <w:rsid w:val="00695B94"/>
    <w:rsid w:val="006968D8"/>
    <w:rsid w:val="00696917"/>
    <w:rsid w:val="00696D2A"/>
    <w:rsid w:val="00696E82"/>
    <w:rsid w:val="00697901"/>
    <w:rsid w:val="006A055C"/>
    <w:rsid w:val="006A0A87"/>
    <w:rsid w:val="006A0CA9"/>
    <w:rsid w:val="006A13B4"/>
    <w:rsid w:val="006A1B44"/>
    <w:rsid w:val="006A21CE"/>
    <w:rsid w:val="006A3C0A"/>
    <w:rsid w:val="006A56FC"/>
    <w:rsid w:val="006A6242"/>
    <w:rsid w:val="006A68D0"/>
    <w:rsid w:val="006A71DD"/>
    <w:rsid w:val="006A7454"/>
    <w:rsid w:val="006B010F"/>
    <w:rsid w:val="006B0AD4"/>
    <w:rsid w:val="006B0B42"/>
    <w:rsid w:val="006B0DDB"/>
    <w:rsid w:val="006B2613"/>
    <w:rsid w:val="006B2BAC"/>
    <w:rsid w:val="006B4621"/>
    <w:rsid w:val="006B4894"/>
    <w:rsid w:val="006B4C1A"/>
    <w:rsid w:val="006B4E9F"/>
    <w:rsid w:val="006B52CA"/>
    <w:rsid w:val="006B5609"/>
    <w:rsid w:val="006B58E4"/>
    <w:rsid w:val="006B6944"/>
    <w:rsid w:val="006B6AB1"/>
    <w:rsid w:val="006B6D79"/>
    <w:rsid w:val="006B7A32"/>
    <w:rsid w:val="006B7A4F"/>
    <w:rsid w:val="006C037F"/>
    <w:rsid w:val="006C186F"/>
    <w:rsid w:val="006C2CBB"/>
    <w:rsid w:val="006C32B9"/>
    <w:rsid w:val="006C32F8"/>
    <w:rsid w:val="006C3B4A"/>
    <w:rsid w:val="006C3B7E"/>
    <w:rsid w:val="006C3D60"/>
    <w:rsid w:val="006C4736"/>
    <w:rsid w:val="006C4B17"/>
    <w:rsid w:val="006C5422"/>
    <w:rsid w:val="006C5B5A"/>
    <w:rsid w:val="006C5D57"/>
    <w:rsid w:val="006C642D"/>
    <w:rsid w:val="006C64FC"/>
    <w:rsid w:val="006C69F8"/>
    <w:rsid w:val="006C6A3B"/>
    <w:rsid w:val="006C7A15"/>
    <w:rsid w:val="006D04BD"/>
    <w:rsid w:val="006D086E"/>
    <w:rsid w:val="006D175A"/>
    <w:rsid w:val="006D1F1F"/>
    <w:rsid w:val="006D1FE1"/>
    <w:rsid w:val="006D25E0"/>
    <w:rsid w:val="006D2F83"/>
    <w:rsid w:val="006D315D"/>
    <w:rsid w:val="006D3EBE"/>
    <w:rsid w:val="006D5D05"/>
    <w:rsid w:val="006D695A"/>
    <w:rsid w:val="006D6A8F"/>
    <w:rsid w:val="006D718B"/>
    <w:rsid w:val="006D7251"/>
    <w:rsid w:val="006E02E3"/>
    <w:rsid w:val="006E06BE"/>
    <w:rsid w:val="006E097D"/>
    <w:rsid w:val="006E1089"/>
    <w:rsid w:val="006E16B3"/>
    <w:rsid w:val="006E1770"/>
    <w:rsid w:val="006E185E"/>
    <w:rsid w:val="006E26EA"/>
    <w:rsid w:val="006E4394"/>
    <w:rsid w:val="006E457F"/>
    <w:rsid w:val="006E50D5"/>
    <w:rsid w:val="006E6F9D"/>
    <w:rsid w:val="006E70A1"/>
    <w:rsid w:val="006E7E28"/>
    <w:rsid w:val="006F0F97"/>
    <w:rsid w:val="006F1233"/>
    <w:rsid w:val="006F15DA"/>
    <w:rsid w:val="006F16A5"/>
    <w:rsid w:val="006F1F73"/>
    <w:rsid w:val="006F2247"/>
    <w:rsid w:val="006F23FB"/>
    <w:rsid w:val="006F2C73"/>
    <w:rsid w:val="006F361E"/>
    <w:rsid w:val="006F3F5C"/>
    <w:rsid w:val="006F42D8"/>
    <w:rsid w:val="006F484A"/>
    <w:rsid w:val="006F56A3"/>
    <w:rsid w:val="006F58FB"/>
    <w:rsid w:val="006F6195"/>
    <w:rsid w:val="006F6308"/>
    <w:rsid w:val="006F6EA0"/>
    <w:rsid w:val="0070052C"/>
    <w:rsid w:val="007005AD"/>
    <w:rsid w:val="007008E7"/>
    <w:rsid w:val="0070108D"/>
    <w:rsid w:val="007021D7"/>
    <w:rsid w:val="007028C2"/>
    <w:rsid w:val="00702B69"/>
    <w:rsid w:val="00703785"/>
    <w:rsid w:val="00703D93"/>
    <w:rsid w:val="007053D9"/>
    <w:rsid w:val="007057F4"/>
    <w:rsid w:val="007059F5"/>
    <w:rsid w:val="00705F5F"/>
    <w:rsid w:val="0070615F"/>
    <w:rsid w:val="0070671F"/>
    <w:rsid w:val="0070691F"/>
    <w:rsid w:val="00706F2B"/>
    <w:rsid w:val="0070727F"/>
    <w:rsid w:val="00707581"/>
    <w:rsid w:val="00707594"/>
    <w:rsid w:val="007077A0"/>
    <w:rsid w:val="00707ABE"/>
    <w:rsid w:val="00707F3D"/>
    <w:rsid w:val="00710341"/>
    <w:rsid w:val="007112EC"/>
    <w:rsid w:val="007114E9"/>
    <w:rsid w:val="00712B5E"/>
    <w:rsid w:val="00713D85"/>
    <w:rsid w:val="00713F35"/>
    <w:rsid w:val="00714A26"/>
    <w:rsid w:val="00714A7E"/>
    <w:rsid w:val="00714DE8"/>
    <w:rsid w:val="0071530C"/>
    <w:rsid w:val="007155F4"/>
    <w:rsid w:val="007158F6"/>
    <w:rsid w:val="00716133"/>
    <w:rsid w:val="007175A4"/>
    <w:rsid w:val="007202E2"/>
    <w:rsid w:val="00721584"/>
    <w:rsid w:val="007216C9"/>
    <w:rsid w:val="0072240F"/>
    <w:rsid w:val="0072555E"/>
    <w:rsid w:val="00725720"/>
    <w:rsid w:val="00725A0E"/>
    <w:rsid w:val="00725E58"/>
    <w:rsid w:val="00725F61"/>
    <w:rsid w:val="0072612F"/>
    <w:rsid w:val="00726310"/>
    <w:rsid w:val="0072644F"/>
    <w:rsid w:val="00726629"/>
    <w:rsid w:val="00726BB5"/>
    <w:rsid w:val="00726DC1"/>
    <w:rsid w:val="0072722F"/>
    <w:rsid w:val="007277D4"/>
    <w:rsid w:val="0072782D"/>
    <w:rsid w:val="007303D4"/>
    <w:rsid w:val="00730A12"/>
    <w:rsid w:val="00730C21"/>
    <w:rsid w:val="00730F10"/>
    <w:rsid w:val="007315F2"/>
    <w:rsid w:val="0073263F"/>
    <w:rsid w:val="007329C3"/>
    <w:rsid w:val="00732F10"/>
    <w:rsid w:val="00733C52"/>
    <w:rsid w:val="00735B3E"/>
    <w:rsid w:val="00735BF3"/>
    <w:rsid w:val="00735CB5"/>
    <w:rsid w:val="0073631C"/>
    <w:rsid w:val="0073685B"/>
    <w:rsid w:val="00736C6E"/>
    <w:rsid w:val="00740599"/>
    <w:rsid w:val="00740FD9"/>
    <w:rsid w:val="00742282"/>
    <w:rsid w:val="00742488"/>
    <w:rsid w:val="00742706"/>
    <w:rsid w:val="0074326C"/>
    <w:rsid w:val="007432DE"/>
    <w:rsid w:val="00743EFA"/>
    <w:rsid w:val="00744860"/>
    <w:rsid w:val="007449E3"/>
    <w:rsid w:val="00744F0B"/>
    <w:rsid w:val="00744F58"/>
    <w:rsid w:val="00746D00"/>
    <w:rsid w:val="007470C8"/>
    <w:rsid w:val="00747135"/>
    <w:rsid w:val="00750BFC"/>
    <w:rsid w:val="00750D07"/>
    <w:rsid w:val="007517B2"/>
    <w:rsid w:val="007519CD"/>
    <w:rsid w:val="00751A19"/>
    <w:rsid w:val="0075217B"/>
    <w:rsid w:val="00752F87"/>
    <w:rsid w:val="00753A8A"/>
    <w:rsid w:val="00753AA9"/>
    <w:rsid w:val="00753DCE"/>
    <w:rsid w:val="007540E9"/>
    <w:rsid w:val="00754189"/>
    <w:rsid w:val="00754B69"/>
    <w:rsid w:val="00754C1A"/>
    <w:rsid w:val="00754CD9"/>
    <w:rsid w:val="00755035"/>
    <w:rsid w:val="00755600"/>
    <w:rsid w:val="00755AF4"/>
    <w:rsid w:val="00756211"/>
    <w:rsid w:val="00756725"/>
    <w:rsid w:val="0075743F"/>
    <w:rsid w:val="00760052"/>
    <w:rsid w:val="007611D4"/>
    <w:rsid w:val="007615E7"/>
    <w:rsid w:val="00761A3E"/>
    <w:rsid w:val="00761AA4"/>
    <w:rsid w:val="00761ED5"/>
    <w:rsid w:val="007628E9"/>
    <w:rsid w:val="007629A6"/>
    <w:rsid w:val="0076362A"/>
    <w:rsid w:val="00763747"/>
    <w:rsid w:val="00763A3A"/>
    <w:rsid w:val="00763B7E"/>
    <w:rsid w:val="00764567"/>
    <w:rsid w:val="0076563C"/>
    <w:rsid w:val="00765BCE"/>
    <w:rsid w:val="0076791E"/>
    <w:rsid w:val="007700B9"/>
    <w:rsid w:val="0077072C"/>
    <w:rsid w:val="00770D2C"/>
    <w:rsid w:val="00771436"/>
    <w:rsid w:val="00771CB9"/>
    <w:rsid w:val="00772941"/>
    <w:rsid w:val="0077327C"/>
    <w:rsid w:val="007734BC"/>
    <w:rsid w:val="0077496C"/>
    <w:rsid w:val="00774C95"/>
    <w:rsid w:val="007750BD"/>
    <w:rsid w:val="007752A7"/>
    <w:rsid w:val="00775BE2"/>
    <w:rsid w:val="00776351"/>
    <w:rsid w:val="007763F3"/>
    <w:rsid w:val="0077690C"/>
    <w:rsid w:val="00776940"/>
    <w:rsid w:val="007769CF"/>
    <w:rsid w:val="00776BE3"/>
    <w:rsid w:val="00776C8E"/>
    <w:rsid w:val="00777BE2"/>
    <w:rsid w:val="00781BE0"/>
    <w:rsid w:val="00781C27"/>
    <w:rsid w:val="007822DE"/>
    <w:rsid w:val="0078250E"/>
    <w:rsid w:val="00782EBF"/>
    <w:rsid w:val="00784230"/>
    <w:rsid w:val="00784AC2"/>
    <w:rsid w:val="00784BA2"/>
    <w:rsid w:val="0078532E"/>
    <w:rsid w:val="00785742"/>
    <w:rsid w:val="0078644D"/>
    <w:rsid w:val="00786B31"/>
    <w:rsid w:val="00786C65"/>
    <w:rsid w:val="00786F1B"/>
    <w:rsid w:val="00790D01"/>
    <w:rsid w:val="007915FE"/>
    <w:rsid w:val="00792FD1"/>
    <w:rsid w:val="007938C2"/>
    <w:rsid w:val="00793E25"/>
    <w:rsid w:val="0079428E"/>
    <w:rsid w:val="00795B91"/>
    <w:rsid w:val="007975B6"/>
    <w:rsid w:val="00797F5C"/>
    <w:rsid w:val="007A0405"/>
    <w:rsid w:val="007A0F8D"/>
    <w:rsid w:val="007A1226"/>
    <w:rsid w:val="007A1804"/>
    <w:rsid w:val="007A1C8D"/>
    <w:rsid w:val="007A30DA"/>
    <w:rsid w:val="007A43A6"/>
    <w:rsid w:val="007A45B6"/>
    <w:rsid w:val="007A6D00"/>
    <w:rsid w:val="007A7E7E"/>
    <w:rsid w:val="007A7EF8"/>
    <w:rsid w:val="007B0344"/>
    <w:rsid w:val="007B0746"/>
    <w:rsid w:val="007B0A4C"/>
    <w:rsid w:val="007B0AF4"/>
    <w:rsid w:val="007B0C73"/>
    <w:rsid w:val="007B1769"/>
    <w:rsid w:val="007B2963"/>
    <w:rsid w:val="007B2B5E"/>
    <w:rsid w:val="007B2E33"/>
    <w:rsid w:val="007B3588"/>
    <w:rsid w:val="007B4109"/>
    <w:rsid w:val="007B4C04"/>
    <w:rsid w:val="007B50F7"/>
    <w:rsid w:val="007B513A"/>
    <w:rsid w:val="007B5725"/>
    <w:rsid w:val="007B606B"/>
    <w:rsid w:val="007B6915"/>
    <w:rsid w:val="007B6AB7"/>
    <w:rsid w:val="007B6B94"/>
    <w:rsid w:val="007B7346"/>
    <w:rsid w:val="007B79BC"/>
    <w:rsid w:val="007B7ACD"/>
    <w:rsid w:val="007C07B7"/>
    <w:rsid w:val="007C0F72"/>
    <w:rsid w:val="007C1149"/>
    <w:rsid w:val="007C1C9F"/>
    <w:rsid w:val="007C2591"/>
    <w:rsid w:val="007C3126"/>
    <w:rsid w:val="007C3A5B"/>
    <w:rsid w:val="007C3BDF"/>
    <w:rsid w:val="007C5ACB"/>
    <w:rsid w:val="007C6750"/>
    <w:rsid w:val="007C721B"/>
    <w:rsid w:val="007C741F"/>
    <w:rsid w:val="007C7843"/>
    <w:rsid w:val="007C7AC6"/>
    <w:rsid w:val="007C7D61"/>
    <w:rsid w:val="007D0EDE"/>
    <w:rsid w:val="007D1617"/>
    <w:rsid w:val="007D1B14"/>
    <w:rsid w:val="007D1C94"/>
    <w:rsid w:val="007D21C3"/>
    <w:rsid w:val="007D2CB5"/>
    <w:rsid w:val="007D3368"/>
    <w:rsid w:val="007D353A"/>
    <w:rsid w:val="007D3F8B"/>
    <w:rsid w:val="007D42EC"/>
    <w:rsid w:val="007D59AD"/>
    <w:rsid w:val="007D5B04"/>
    <w:rsid w:val="007D65A2"/>
    <w:rsid w:val="007E0291"/>
    <w:rsid w:val="007E1263"/>
    <w:rsid w:val="007E1C4D"/>
    <w:rsid w:val="007E1EFF"/>
    <w:rsid w:val="007E2204"/>
    <w:rsid w:val="007E2932"/>
    <w:rsid w:val="007E2CBA"/>
    <w:rsid w:val="007E30ED"/>
    <w:rsid w:val="007E3517"/>
    <w:rsid w:val="007E382A"/>
    <w:rsid w:val="007E3DEE"/>
    <w:rsid w:val="007E3F07"/>
    <w:rsid w:val="007E43B7"/>
    <w:rsid w:val="007E4600"/>
    <w:rsid w:val="007E541D"/>
    <w:rsid w:val="007E56BC"/>
    <w:rsid w:val="007E6AE9"/>
    <w:rsid w:val="007E6EE1"/>
    <w:rsid w:val="007E7DB7"/>
    <w:rsid w:val="007E7F61"/>
    <w:rsid w:val="007F0710"/>
    <w:rsid w:val="007F1CF9"/>
    <w:rsid w:val="007F2199"/>
    <w:rsid w:val="007F3148"/>
    <w:rsid w:val="007F3D3D"/>
    <w:rsid w:val="007F409C"/>
    <w:rsid w:val="007F43F9"/>
    <w:rsid w:val="007F48F4"/>
    <w:rsid w:val="007F4DE0"/>
    <w:rsid w:val="007F4F73"/>
    <w:rsid w:val="007F616E"/>
    <w:rsid w:val="007F6EFC"/>
    <w:rsid w:val="007F791C"/>
    <w:rsid w:val="007F7C82"/>
    <w:rsid w:val="007F7E73"/>
    <w:rsid w:val="0080079F"/>
    <w:rsid w:val="00800B39"/>
    <w:rsid w:val="00801085"/>
    <w:rsid w:val="00801340"/>
    <w:rsid w:val="0080199A"/>
    <w:rsid w:val="00801FBB"/>
    <w:rsid w:val="00803342"/>
    <w:rsid w:val="00803CBC"/>
    <w:rsid w:val="00804425"/>
    <w:rsid w:val="00805319"/>
    <w:rsid w:val="00805352"/>
    <w:rsid w:val="0080661B"/>
    <w:rsid w:val="00807311"/>
    <w:rsid w:val="00807694"/>
    <w:rsid w:val="00807D83"/>
    <w:rsid w:val="00807EC2"/>
    <w:rsid w:val="0081241B"/>
    <w:rsid w:val="00812448"/>
    <w:rsid w:val="008125C6"/>
    <w:rsid w:val="0081340E"/>
    <w:rsid w:val="00813D4B"/>
    <w:rsid w:val="00814A31"/>
    <w:rsid w:val="00814ADA"/>
    <w:rsid w:val="00814C1F"/>
    <w:rsid w:val="008160F3"/>
    <w:rsid w:val="008172FA"/>
    <w:rsid w:val="0081735C"/>
    <w:rsid w:val="008173E9"/>
    <w:rsid w:val="00820750"/>
    <w:rsid w:val="00822199"/>
    <w:rsid w:val="00822215"/>
    <w:rsid w:val="00823011"/>
    <w:rsid w:val="008239D1"/>
    <w:rsid w:val="0082436E"/>
    <w:rsid w:val="00825292"/>
    <w:rsid w:val="00825409"/>
    <w:rsid w:val="00825898"/>
    <w:rsid w:val="008266C0"/>
    <w:rsid w:val="00826F93"/>
    <w:rsid w:val="008302C3"/>
    <w:rsid w:val="00830374"/>
    <w:rsid w:val="008306EB"/>
    <w:rsid w:val="00830869"/>
    <w:rsid w:val="008309F8"/>
    <w:rsid w:val="00831106"/>
    <w:rsid w:val="008331B3"/>
    <w:rsid w:val="00833504"/>
    <w:rsid w:val="00834AF8"/>
    <w:rsid w:val="00834C7A"/>
    <w:rsid w:val="00835D97"/>
    <w:rsid w:val="00837767"/>
    <w:rsid w:val="00837785"/>
    <w:rsid w:val="00837D19"/>
    <w:rsid w:val="00837F46"/>
    <w:rsid w:val="008408E3"/>
    <w:rsid w:val="00840BDB"/>
    <w:rsid w:val="00841241"/>
    <w:rsid w:val="00841279"/>
    <w:rsid w:val="00841280"/>
    <w:rsid w:val="008417BF"/>
    <w:rsid w:val="00841AD2"/>
    <w:rsid w:val="00841BB5"/>
    <w:rsid w:val="00841E2A"/>
    <w:rsid w:val="0084203A"/>
    <w:rsid w:val="0084204E"/>
    <w:rsid w:val="00842AE8"/>
    <w:rsid w:val="00843284"/>
    <w:rsid w:val="008434AF"/>
    <w:rsid w:val="0084398C"/>
    <w:rsid w:val="008440F7"/>
    <w:rsid w:val="00844957"/>
    <w:rsid w:val="00844EE2"/>
    <w:rsid w:val="00844F23"/>
    <w:rsid w:val="00844F8E"/>
    <w:rsid w:val="00846110"/>
    <w:rsid w:val="00846498"/>
    <w:rsid w:val="00846670"/>
    <w:rsid w:val="00846B06"/>
    <w:rsid w:val="00847628"/>
    <w:rsid w:val="008479C6"/>
    <w:rsid w:val="008507AD"/>
    <w:rsid w:val="00850948"/>
    <w:rsid w:val="008522F0"/>
    <w:rsid w:val="0085255B"/>
    <w:rsid w:val="00852A03"/>
    <w:rsid w:val="00853649"/>
    <w:rsid w:val="00853658"/>
    <w:rsid w:val="008548C6"/>
    <w:rsid w:val="00855CF8"/>
    <w:rsid w:val="008564A8"/>
    <w:rsid w:val="0085704D"/>
    <w:rsid w:val="0085779A"/>
    <w:rsid w:val="00860BD7"/>
    <w:rsid w:val="00860DED"/>
    <w:rsid w:val="008610CF"/>
    <w:rsid w:val="008626BD"/>
    <w:rsid w:val="00862B03"/>
    <w:rsid w:val="008637FC"/>
    <w:rsid w:val="008649B1"/>
    <w:rsid w:val="0086580E"/>
    <w:rsid w:val="008660C9"/>
    <w:rsid w:val="00867D14"/>
    <w:rsid w:val="00867E3D"/>
    <w:rsid w:val="00870998"/>
    <w:rsid w:val="008711A3"/>
    <w:rsid w:val="008715CB"/>
    <w:rsid w:val="008734F2"/>
    <w:rsid w:val="00873997"/>
    <w:rsid w:val="008739C8"/>
    <w:rsid w:val="00873A0F"/>
    <w:rsid w:val="008749F3"/>
    <w:rsid w:val="00874B0B"/>
    <w:rsid w:val="00875354"/>
    <w:rsid w:val="00875939"/>
    <w:rsid w:val="00875F9E"/>
    <w:rsid w:val="008767D8"/>
    <w:rsid w:val="00876B61"/>
    <w:rsid w:val="00876D2D"/>
    <w:rsid w:val="00877398"/>
    <w:rsid w:val="008811D1"/>
    <w:rsid w:val="00881EE4"/>
    <w:rsid w:val="00882BAB"/>
    <w:rsid w:val="0088406A"/>
    <w:rsid w:val="00885958"/>
    <w:rsid w:val="00885E94"/>
    <w:rsid w:val="00886198"/>
    <w:rsid w:val="0088697A"/>
    <w:rsid w:val="008869A3"/>
    <w:rsid w:val="008875E1"/>
    <w:rsid w:val="0089057A"/>
    <w:rsid w:val="00890D24"/>
    <w:rsid w:val="0089281D"/>
    <w:rsid w:val="0089283F"/>
    <w:rsid w:val="0089292C"/>
    <w:rsid w:val="00892DC8"/>
    <w:rsid w:val="00893502"/>
    <w:rsid w:val="008935C4"/>
    <w:rsid w:val="008946CA"/>
    <w:rsid w:val="00894C17"/>
    <w:rsid w:val="00894D1C"/>
    <w:rsid w:val="00894ECC"/>
    <w:rsid w:val="0089576F"/>
    <w:rsid w:val="008957C4"/>
    <w:rsid w:val="00895B95"/>
    <w:rsid w:val="0089620A"/>
    <w:rsid w:val="00896811"/>
    <w:rsid w:val="00896F90"/>
    <w:rsid w:val="008A1271"/>
    <w:rsid w:val="008A177D"/>
    <w:rsid w:val="008A185E"/>
    <w:rsid w:val="008A18A3"/>
    <w:rsid w:val="008A1F53"/>
    <w:rsid w:val="008A26B9"/>
    <w:rsid w:val="008A33E8"/>
    <w:rsid w:val="008A363F"/>
    <w:rsid w:val="008A3C5F"/>
    <w:rsid w:val="008A4D54"/>
    <w:rsid w:val="008A5933"/>
    <w:rsid w:val="008A5DE1"/>
    <w:rsid w:val="008A62BC"/>
    <w:rsid w:val="008A6764"/>
    <w:rsid w:val="008A6A9B"/>
    <w:rsid w:val="008A7723"/>
    <w:rsid w:val="008A7D9F"/>
    <w:rsid w:val="008B130F"/>
    <w:rsid w:val="008B15FC"/>
    <w:rsid w:val="008B17D3"/>
    <w:rsid w:val="008B25F1"/>
    <w:rsid w:val="008B357A"/>
    <w:rsid w:val="008B3632"/>
    <w:rsid w:val="008B40BB"/>
    <w:rsid w:val="008B4E75"/>
    <w:rsid w:val="008B57B4"/>
    <w:rsid w:val="008B5848"/>
    <w:rsid w:val="008B5F95"/>
    <w:rsid w:val="008B7DAA"/>
    <w:rsid w:val="008C04DD"/>
    <w:rsid w:val="008C0597"/>
    <w:rsid w:val="008C0612"/>
    <w:rsid w:val="008C0BA8"/>
    <w:rsid w:val="008C1473"/>
    <w:rsid w:val="008C1AE2"/>
    <w:rsid w:val="008C1F68"/>
    <w:rsid w:val="008C26E0"/>
    <w:rsid w:val="008C3531"/>
    <w:rsid w:val="008C4F34"/>
    <w:rsid w:val="008C5106"/>
    <w:rsid w:val="008C5500"/>
    <w:rsid w:val="008C6413"/>
    <w:rsid w:val="008C68CA"/>
    <w:rsid w:val="008C71E4"/>
    <w:rsid w:val="008D0306"/>
    <w:rsid w:val="008D0C44"/>
    <w:rsid w:val="008D23C7"/>
    <w:rsid w:val="008D2A93"/>
    <w:rsid w:val="008D2F91"/>
    <w:rsid w:val="008D4969"/>
    <w:rsid w:val="008D4F58"/>
    <w:rsid w:val="008D50A8"/>
    <w:rsid w:val="008D607A"/>
    <w:rsid w:val="008D67D0"/>
    <w:rsid w:val="008D69B9"/>
    <w:rsid w:val="008D731E"/>
    <w:rsid w:val="008D7D5F"/>
    <w:rsid w:val="008D7FA4"/>
    <w:rsid w:val="008E01EC"/>
    <w:rsid w:val="008E0833"/>
    <w:rsid w:val="008E15FB"/>
    <w:rsid w:val="008E254A"/>
    <w:rsid w:val="008E2801"/>
    <w:rsid w:val="008E2B64"/>
    <w:rsid w:val="008E3435"/>
    <w:rsid w:val="008E3ED5"/>
    <w:rsid w:val="008E4CB4"/>
    <w:rsid w:val="008E5676"/>
    <w:rsid w:val="008E5C05"/>
    <w:rsid w:val="008E6017"/>
    <w:rsid w:val="008E704F"/>
    <w:rsid w:val="008E77A9"/>
    <w:rsid w:val="008E7E1D"/>
    <w:rsid w:val="008F0213"/>
    <w:rsid w:val="008F03C3"/>
    <w:rsid w:val="008F03D6"/>
    <w:rsid w:val="008F131B"/>
    <w:rsid w:val="008F15D7"/>
    <w:rsid w:val="008F160C"/>
    <w:rsid w:val="008F199E"/>
    <w:rsid w:val="008F2163"/>
    <w:rsid w:val="008F3C19"/>
    <w:rsid w:val="008F4A6C"/>
    <w:rsid w:val="008F4A7C"/>
    <w:rsid w:val="008F51F3"/>
    <w:rsid w:val="008F5546"/>
    <w:rsid w:val="008F688E"/>
    <w:rsid w:val="008F6A4E"/>
    <w:rsid w:val="008F7F91"/>
    <w:rsid w:val="009028ED"/>
    <w:rsid w:val="00902EEA"/>
    <w:rsid w:val="00902F83"/>
    <w:rsid w:val="00902FF9"/>
    <w:rsid w:val="00903183"/>
    <w:rsid w:val="00903E27"/>
    <w:rsid w:val="009043EF"/>
    <w:rsid w:val="009045F9"/>
    <w:rsid w:val="00904EA8"/>
    <w:rsid w:val="00906171"/>
    <w:rsid w:val="00907027"/>
    <w:rsid w:val="00907D37"/>
    <w:rsid w:val="00910F3D"/>
    <w:rsid w:val="00911239"/>
    <w:rsid w:val="00911297"/>
    <w:rsid w:val="00911E59"/>
    <w:rsid w:val="00912749"/>
    <w:rsid w:val="0091488D"/>
    <w:rsid w:val="00914999"/>
    <w:rsid w:val="00915722"/>
    <w:rsid w:val="00916232"/>
    <w:rsid w:val="009165F7"/>
    <w:rsid w:val="009173FA"/>
    <w:rsid w:val="00917495"/>
    <w:rsid w:val="0091755C"/>
    <w:rsid w:val="00920286"/>
    <w:rsid w:val="00920DE4"/>
    <w:rsid w:val="009212E6"/>
    <w:rsid w:val="00921577"/>
    <w:rsid w:val="00921BE5"/>
    <w:rsid w:val="009220C7"/>
    <w:rsid w:val="00923A03"/>
    <w:rsid w:val="00923C5D"/>
    <w:rsid w:val="00923CBA"/>
    <w:rsid w:val="009246C1"/>
    <w:rsid w:val="009247B6"/>
    <w:rsid w:val="00924DDB"/>
    <w:rsid w:val="00925FB1"/>
    <w:rsid w:val="00926910"/>
    <w:rsid w:val="00926EB7"/>
    <w:rsid w:val="00927730"/>
    <w:rsid w:val="00927A9F"/>
    <w:rsid w:val="00927BA9"/>
    <w:rsid w:val="009303AB"/>
    <w:rsid w:val="00930961"/>
    <w:rsid w:val="00931DF3"/>
    <w:rsid w:val="00932475"/>
    <w:rsid w:val="00932780"/>
    <w:rsid w:val="00933C6B"/>
    <w:rsid w:val="00934073"/>
    <w:rsid w:val="0093475E"/>
    <w:rsid w:val="00934927"/>
    <w:rsid w:val="00934977"/>
    <w:rsid w:val="0093584E"/>
    <w:rsid w:val="009361D1"/>
    <w:rsid w:val="0093649C"/>
    <w:rsid w:val="00936DDA"/>
    <w:rsid w:val="009371B6"/>
    <w:rsid w:val="00937389"/>
    <w:rsid w:val="009408D9"/>
    <w:rsid w:val="009410F7"/>
    <w:rsid w:val="00941285"/>
    <w:rsid w:val="0094196B"/>
    <w:rsid w:val="00941E67"/>
    <w:rsid w:val="009423DB"/>
    <w:rsid w:val="00942C09"/>
    <w:rsid w:val="00942F7C"/>
    <w:rsid w:val="00943601"/>
    <w:rsid w:val="00943A11"/>
    <w:rsid w:val="0094424C"/>
    <w:rsid w:val="0094452D"/>
    <w:rsid w:val="0094463A"/>
    <w:rsid w:val="00944BD5"/>
    <w:rsid w:val="00945562"/>
    <w:rsid w:val="00945600"/>
    <w:rsid w:val="00945A5B"/>
    <w:rsid w:val="00945BA3"/>
    <w:rsid w:val="00945D24"/>
    <w:rsid w:val="00945FAF"/>
    <w:rsid w:val="00945FCB"/>
    <w:rsid w:val="009468D7"/>
    <w:rsid w:val="0094769B"/>
    <w:rsid w:val="0095037F"/>
    <w:rsid w:val="009504F9"/>
    <w:rsid w:val="00950A7B"/>
    <w:rsid w:val="0095257F"/>
    <w:rsid w:val="00952B49"/>
    <w:rsid w:val="00952B54"/>
    <w:rsid w:val="009535A4"/>
    <w:rsid w:val="00953C10"/>
    <w:rsid w:val="00953CB7"/>
    <w:rsid w:val="0095406E"/>
    <w:rsid w:val="009541B0"/>
    <w:rsid w:val="00954E40"/>
    <w:rsid w:val="00954ED4"/>
    <w:rsid w:val="009557BD"/>
    <w:rsid w:val="0096039F"/>
    <w:rsid w:val="00960675"/>
    <w:rsid w:val="009636DC"/>
    <w:rsid w:val="00963CA2"/>
    <w:rsid w:val="009643D7"/>
    <w:rsid w:val="009644E0"/>
    <w:rsid w:val="00965408"/>
    <w:rsid w:val="00965522"/>
    <w:rsid w:val="00965719"/>
    <w:rsid w:val="009717BC"/>
    <w:rsid w:val="0097225E"/>
    <w:rsid w:val="0097294C"/>
    <w:rsid w:val="00973C10"/>
    <w:rsid w:val="009740B2"/>
    <w:rsid w:val="00975751"/>
    <w:rsid w:val="00975929"/>
    <w:rsid w:val="00975EB9"/>
    <w:rsid w:val="00976955"/>
    <w:rsid w:val="00980821"/>
    <w:rsid w:val="00981084"/>
    <w:rsid w:val="00981904"/>
    <w:rsid w:val="00981EBF"/>
    <w:rsid w:val="009822F7"/>
    <w:rsid w:val="00983A06"/>
    <w:rsid w:val="009841C4"/>
    <w:rsid w:val="00985713"/>
    <w:rsid w:val="00986D1A"/>
    <w:rsid w:val="00987D8E"/>
    <w:rsid w:val="00990D3C"/>
    <w:rsid w:val="00991136"/>
    <w:rsid w:val="00991172"/>
    <w:rsid w:val="00991B27"/>
    <w:rsid w:val="00991F9F"/>
    <w:rsid w:val="00992267"/>
    <w:rsid w:val="00992BE3"/>
    <w:rsid w:val="00992E79"/>
    <w:rsid w:val="009940DD"/>
    <w:rsid w:val="009941F0"/>
    <w:rsid w:val="00994FB3"/>
    <w:rsid w:val="0099594D"/>
    <w:rsid w:val="00996E2B"/>
    <w:rsid w:val="0099731E"/>
    <w:rsid w:val="0099749D"/>
    <w:rsid w:val="00997965"/>
    <w:rsid w:val="009A0398"/>
    <w:rsid w:val="009A3159"/>
    <w:rsid w:val="009A33CC"/>
    <w:rsid w:val="009A384E"/>
    <w:rsid w:val="009A4930"/>
    <w:rsid w:val="009A4ABE"/>
    <w:rsid w:val="009A5B94"/>
    <w:rsid w:val="009A5CB6"/>
    <w:rsid w:val="009A5EA1"/>
    <w:rsid w:val="009B03DA"/>
    <w:rsid w:val="009B0D31"/>
    <w:rsid w:val="009B1479"/>
    <w:rsid w:val="009B168F"/>
    <w:rsid w:val="009B24AA"/>
    <w:rsid w:val="009B2636"/>
    <w:rsid w:val="009B37CF"/>
    <w:rsid w:val="009B389E"/>
    <w:rsid w:val="009B39FC"/>
    <w:rsid w:val="009B5638"/>
    <w:rsid w:val="009B5D0F"/>
    <w:rsid w:val="009B6682"/>
    <w:rsid w:val="009B6C14"/>
    <w:rsid w:val="009B7C2E"/>
    <w:rsid w:val="009C06F4"/>
    <w:rsid w:val="009C0868"/>
    <w:rsid w:val="009C0BB1"/>
    <w:rsid w:val="009C125D"/>
    <w:rsid w:val="009C184B"/>
    <w:rsid w:val="009C1DA4"/>
    <w:rsid w:val="009C2421"/>
    <w:rsid w:val="009C29AC"/>
    <w:rsid w:val="009C2FA7"/>
    <w:rsid w:val="009C3C45"/>
    <w:rsid w:val="009C4130"/>
    <w:rsid w:val="009C4964"/>
    <w:rsid w:val="009C552E"/>
    <w:rsid w:val="009C5761"/>
    <w:rsid w:val="009C5F31"/>
    <w:rsid w:val="009C5F79"/>
    <w:rsid w:val="009C5FA4"/>
    <w:rsid w:val="009C7FD7"/>
    <w:rsid w:val="009D0E0E"/>
    <w:rsid w:val="009D0F61"/>
    <w:rsid w:val="009D134F"/>
    <w:rsid w:val="009D211C"/>
    <w:rsid w:val="009D3E3B"/>
    <w:rsid w:val="009D441E"/>
    <w:rsid w:val="009D4B37"/>
    <w:rsid w:val="009D505C"/>
    <w:rsid w:val="009D5FC7"/>
    <w:rsid w:val="009D6DA7"/>
    <w:rsid w:val="009E030D"/>
    <w:rsid w:val="009E16BD"/>
    <w:rsid w:val="009E1CB4"/>
    <w:rsid w:val="009E202A"/>
    <w:rsid w:val="009E286A"/>
    <w:rsid w:val="009E37E6"/>
    <w:rsid w:val="009E3C17"/>
    <w:rsid w:val="009E3EFC"/>
    <w:rsid w:val="009E4315"/>
    <w:rsid w:val="009E460D"/>
    <w:rsid w:val="009E482B"/>
    <w:rsid w:val="009E4CFE"/>
    <w:rsid w:val="009E5718"/>
    <w:rsid w:val="009E62BA"/>
    <w:rsid w:val="009E665F"/>
    <w:rsid w:val="009E69B5"/>
    <w:rsid w:val="009E6DEC"/>
    <w:rsid w:val="009E72B7"/>
    <w:rsid w:val="009E7336"/>
    <w:rsid w:val="009E7CAB"/>
    <w:rsid w:val="009F0498"/>
    <w:rsid w:val="009F1466"/>
    <w:rsid w:val="009F19B9"/>
    <w:rsid w:val="009F1C2A"/>
    <w:rsid w:val="009F357F"/>
    <w:rsid w:val="009F3D70"/>
    <w:rsid w:val="009F3EF8"/>
    <w:rsid w:val="009F4961"/>
    <w:rsid w:val="009F4FD7"/>
    <w:rsid w:val="009F624E"/>
    <w:rsid w:val="009F6462"/>
    <w:rsid w:val="009F72E4"/>
    <w:rsid w:val="009F74AC"/>
    <w:rsid w:val="009F7696"/>
    <w:rsid w:val="009F7DD9"/>
    <w:rsid w:val="009F7F89"/>
    <w:rsid w:val="00A00A80"/>
    <w:rsid w:val="00A0175B"/>
    <w:rsid w:val="00A01991"/>
    <w:rsid w:val="00A02527"/>
    <w:rsid w:val="00A03C96"/>
    <w:rsid w:val="00A03EC7"/>
    <w:rsid w:val="00A04420"/>
    <w:rsid w:val="00A0450F"/>
    <w:rsid w:val="00A06D11"/>
    <w:rsid w:val="00A07371"/>
    <w:rsid w:val="00A07CC9"/>
    <w:rsid w:val="00A108E1"/>
    <w:rsid w:val="00A11017"/>
    <w:rsid w:val="00A113F7"/>
    <w:rsid w:val="00A1208F"/>
    <w:rsid w:val="00A1306F"/>
    <w:rsid w:val="00A149E3"/>
    <w:rsid w:val="00A14FC1"/>
    <w:rsid w:val="00A15613"/>
    <w:rsid w:val="00A15699"/>
    <w:rsid w:val="00A15888"/>
    <w:rsid w:val="00A15917"/>
    <w:rsid w:val="00A16BB8"/>
    <w:rsid w:val="00A16F8F"/>
    <w:rsid w:val="00A20826"/>
    <w:rsid w:val="00A22379"/>
    <w:rsid w:val="00A224F6"/>
    <w:rsid w:val="00A229BF"/>
    <w:rsid w:val="00A22D3D"/>
    <w:rsid w:val="00A22FBC"/>
    <w:rsid w:val="00A231F5"/>
    <w:rsid w:val="00A232F2"/>
    <w:rsid w:val="00A24344"/>
    <w:rsid w:val="00A25244"/>
    <w:rsid w:val="00A25E8A"/>
    <w:rsid w:val="00A261A9"/>
    <w:rsid w:val="00A26567"/>
    <w:rsid w:val="00A270AE"/>
    <w:rsid w:val="00A2752A"/>
    <w:rsid w:val="00A278F6"/>
    <w:rsid w:val="00A30129"/>
    <w:rsid w:val="00A3014F"/>
    <w:rsid w:val="00A30835"/>
    <w:rsid w:val="00A308DD"/>
    <w:rsid w:val="00A30B2D"/>
    <w:rsid w:val="00A30DA7"/>
    <w:rsid w:val="00A3149C"/>
    <w:rsid w:val="00A31A65"/>
    <w:rsid w:val="00A33655"/>
    <w:rsid w:val="00A3464B"/>
    <w:rsid w:val="00A34A5E"/>
    <w:rsid w:val="00A34D46"/>
    <w:rsid w:val="00A35418"/>
    <w:rsid w:val="00A3544A"/>
    <w:rsid w:val="00A3549D"/>
    <w:rsid w:val="00A3595F"/>
    <w:rsid w:val="00A37A12"/>
    <w:rsid w:val="00A37B28"/>
    <w:rsid w:val="00A408CD"/>
    <w:rsid w:val="00A40A02"/>
    <w:rsid w:val="00A40A87"/>
    <w:rsid w:val="00A4189A"/>
    <w:rsid w:val="00A4218E"/>
    <w:rsid w:val="00A42DB6"/>
    <w:rsid w:val="00A436AC"/>
    <w:rsid w:val="00A43DDE"/>
    <w:rsid w:val="00A43E7F"/>
    <w:rsid w:val="00A43F2C"/>
    <w:rsid w:val="00A44608"/>
    <w:rsid w:val="00A44E5C"/>
    <w:rsid w:val="00A45428"/>
    <w:rsid w:val="00A45B20"/>
    <w:rsid w:val="00A46FA1"/>
    <w:rsid w:val="00A46FE4"/>
    <w:rsid w:val="00A471C5"/>
    <w:rsid w:val="00A47A6E"/>
    <w:rsid w:val="00A47DA9"/>
    <w:rsid w:val="00A512CF"/>
    <w:rsid w:val="00A51CCE"/>
    <w:rsid w:val="00A51D1C"/>
    <w:rsid w:val="00A51D46"/>
    <w:rsid w:val="00A5202B"/>
    <w:rsid w:val="00A52776"/>
    <w:rsid w:val="00A52F20"/>
    <w:rsid w:val="00A541FE"/>
    <w:rsid w:val="00A5431E"/>
    <w:rsid w:val="00A551B3"/>
    <w:rsid w:val="00A55A24"/>
    <w:rsid w:val="00A55A25"/>
    <w:rsid w:val="00A55FFE"/>
    <w:rsid w:val="00A568DD"/>
    <w:rsid w:val="00A57709"/>
    <w:rsid w:val="00A6175D"/>
    <w:rsid w:val="00A61CFA"/>
    <w:rsid w:val="00A61D75"/>
    <w:rsid w:val="00A62611"/>
    <w:rsid w:val="00A62D65"/>
    <w:rsid w:val="00A62FF0"/>
    <w:rsid w:val="00A65739"/>
    <w:rsid w:val="00A657E9"/>
    <w:rsid w:val="00A6606F"/>
    <w:rsid w:val="00A66530"/>
    <w:rsid w:val="00A67682"/>
    <w:rsid w:val="00A708BD"/>
    <w:rsid w:val="00A70EB7"/>
    <w:rsid w:val="00A712C1"/>
    <w:rsid w:val="00A71481"/>
    <w:rsid w:val="00A72D7C"/>
    <w:rsid w:val="00A72FDC"/>
    <w:rsid w:val="00A734C9"/>
    <w:rsid w:val="00A73558"/>
    <w:rsid w:val="00A73D36"/>
    <w:rsid w:val="00A740BC"/>
    <w:rsid w:val="00A74331"/>
    <w:rsid w:val="00A74DFE"/>
    <w:rsid w:val="00A758E8"/>
    <w:rsid w:val="00A75EB2"/>
    <w:rsid w:val="00A7607D"/>
    <w:rsid w:val="00A77428"/>
    <w:rsid w:val="00A774AE"/>
    <w:rsid w:val="00A77CE2"/>
    <w:rsid w:val="00A802F8"/>
    <w:rsid w:val="00A80384"/>
    <w:rsid w:val="00A80AAF"/>
    <w:rsid w:val="00A810F7"/>
    <w:rsid w:val="00A81899"/>
    <w:rsid w:val="00A822D0"/>
    <w:rsid w:val="00A82525"/>
    <w:rsid w:val="00A826BC"/>
    <w:rsid w:val="00A83763"/>
    <w:rsid w:val="00A8638D"/>
    <w:rsid w:val="00A863B9"/>
    <w:rsid w:val="00A8720C"/>
    <w:rsid w:val="00A87624"/>
    <w:rsid w:val="00A87626"/>
    <w:rsid w:val="00A87E84"/>
    <w:rsid w:val="00A900DA"/>
    <w:rsid w:val="00A908C6"/>
    <w:rsid w:val="00A91100"/>
    <w:rsid w:val="00A916C8"/>
    <w:rsid w:val="00A927CB"/>
    <w:rsid w:val="00A9382A"/>
    <w:rsid w:val="00A938E9"/>
    <w:rsid w:val="00A946AF"/>
    <w:rsid w:val="00A94B64"/>
    <w:rsid w:val="00A950EF"/>
    <w:rsid w:val="00A95E3E"/>
    <w:rsid w:val="00A96749"/>
    <w:rsid w:val="00A96CC4"/>
    <w:rsid w:val="00A970C8"/>
    <w:rsid w:val="00A974E0"/>
    <w:rsid w:val="00A977EB"/>
    <w:rsid w:val="00A97FF2"/>
    <w:rsid w:val="00AA01F0"/>
    <w:rsid w:val="00AA02E7"/>
    <w:rsid w:val="00AA06ED"/>
    <w:rsid w:val="00AA0BBD"/>
    <w:rsid w:val="00AA10D3"/>
    <w:rsid w:val="00AA16C9"/>
    <w:rsid w:val="00AA17D0"/>
    <w:rsid w:val="00AA1E19"/>
    <w:rsid w:val="00AA1FBE"/>
    <w:rsid w:val="00AA2703"/>
    <w:rsid w:val="00AA3329"/>
    <w:rsid w:val="00AA3BA9"/>
    <w:rsid w:val="00AA42DD"/>
    <w:rsid w:val="00AA50AF"/>
    <w:rsid w:val="00AA5D60"/>
    <w:rsid w:val="00AA5E50"/>
    <w:rsid w:val="00AA62F0"/>
    <w:rsid w:val="00AA6814"/>
    <w:rsid w:val="00AA69D0"/>
    <w:rsid w:val="00AA6A08"/>
    <w:rsid w:val="00AA6D02"/>
    <w:rsid w:val="00AA6FB3"/>
    <w:rsid w:val="00AA7EE8"/>
    <w:rsid w:val="00AB0AAB"/>
    <w:rsid w:val="00AB0AD2"/>
    <w:rsid w:val="00AB0D6E"/>
    <w:rsid w:val="00AB1A81"/>
    <w:rsid w:val="00AB2342"/>
    <w:rsid w:val="00AB268A"/>
    <w:rsid w:val="00AB2CF9"/>
    <w:rsid w:val="00AB2E6A"/>
    <w:rsid w:val="00AB4313"/>
    <w:rsid w:val="00AB4DD3"/>
    <w:rsid w:val="00AB60FE"/>
    <w:rsid w:val="00AB6BFA"/>
    <w:rsid w:val="00AB7FAB"/>
    <w:rsid w:val="00AC0409"/>
    <w:rsid w:val="00AC053A"/>
    <w:rsid w:val="00AC0D5C"/>
    <w:rsid w:val="00AC1058"/>
    <w:rsid w:val="00AC1FC9"/>
    <w:rsid w:val="00AC3618"/>
    <w:rsid w:val="00AC3653"/>
    <w:rsid w:val="00AC3B90"/>
    <w:rsid w:val="00AC427E"/>
    <w:rsid w:val="00AC470B"/>
    <w:rsid w:val="00AC5B6B"/>
    <w:rsid w:val="00AC6B07"/>
    <w:rsid w:val="00AC71C7"/>
    <w:rsid w:val="00AC7935"/>
    <w:rsid w:val="00AC7B34"/>
    <w:rsid w:val="00AD088B"/>
    <w:rsid w:val="00AD0AF9"/>
    <w:rsid w:val="00AD1202"/>
    <w:rsid w:val="00AD1954"/>
    <w:rsid w:val="00AD1D13"/>
    <w:rsid w:val="00AD2CDB"/>
    <w:rsid w:val="00AD4176"/>
    <w:rsid w:val="00AD47F7"/>
    <w:rsid w:val="00AD4A7A"/>
    <w:rsid w:val="00AD59DA"/>
    <w:rsid w:val="00AD5BAD"/>
    <w:rsid w:val="00AD6257"/>
    <w:rsid w:val="00AD6553"/>
    <w:rsid w:val="00AD6A07"/>
    <w:rsid w:val="00AD7528"/>
    <w:rsid w:val="00AE021A"/>
    <w:rsid w:val="00AE0962"/>
    <w:rsid w:val="00AE0AE0"/>
    <w:rsid w:val="00AE2AD3"/>
    <w:rsid w:val="00AE36DF"/>
    <w:rsid w:val="00AE3822"/>
    <w:rsid w:val="00AE462B"/>
    <w:rsid w:val="00AE479A"/>
    <w:rsid w:val="00AE4DCB"/>
    <w:rsid w:val="00AE51A6"/>
    <w:rsid w:val="00AE638A"/>
    <w:rsid w:val="00AE69E8"/>
    <w:rsid w:val="00AE7CA5"/>
    <w:rsid w:val="00AF0C48"/>
    <w:rsid w:val="00AF0D74"/>
    <w:rsid w:val="00AF1160"/>
    <w:rsid w:val="00AF33BE"/>
    <w:rsid w:val="00AF407A"/>
    <w:rsid w:val="00AF4698"/>
    <w:rsid w:val="00AF53FF"/>
    <w:rsid w:val="00AF584E"/>
    <w:rsid w:val="00AF6D3F"/>
    <w:rsid w:val="00AF7324"/>
    <w:rsid w:val="00AF741D"/>
    <w:rsid w:val="00AF7E6D"/>
    <w:rsid w:val="00B00109"/>
    <w:rsid w:val="00B00C39"/>
    <w:rsid w:val="00B014E2"/>
    <w:rsid w:val="00B01B7E"/>
    <w:rsid w:val="00B01F58"/>
    <w:rsid w:val="00B0218D"/>
    <w:rsid w:val="00B026BF"/>
    <w:rsid w:val="00B0327B"/>
    <w:rsid w:val="00B0540A"/>
    <w:rsid w:val="00B0673E"/>
    <w:rsid w:val="00B06898"/>
    <w:rsid w:val="00B075AD"/>
    <w:rsid w:val="00B07F3B"/>
    <w:rsid w:val="00B07FCC"/>
    <w:rsid w:val="00B109A6"/>
    <w:rsid w:val="00B109D2"/>
    <w:rsid w:val="00B124B9"/>
    <w:rsid w:val="00B12C2F"/>
    <w:rsid w:val="00B1325A"/>
    <w:rsid w:val="00B13671"/>
    <w:rsid w:val="00B13799"/>
    <w:rsid w:val="00B138A0"/>
    <w:rsid w:val="00B13CBF"/>
    <w:rsid w:val="00B14061"/>
    <w:rsid w:val="00B14F67"/>
    <w:rsid w:val="00B15628"/>
    <w:rsid w:val="00B15A22"/>
    <w:rsid w:val="00B1607F"/>
    <w:rsid w:val="00B16B19"/>
    <w:rsid w:val="00B17225"/>
    <w:rsid w:val="00B17DA8"/>
    <w:rsid w:val="00B2090E"/>
    <w:rsid w:val="00B21707"/>
    <w:rsid w:val="00B217A6"/>
    <w:rsid w:val="00B22B5E"/>
    <w:rsid w:val="00B22D86"/>
    <w:rsid w:val="00B23FD3"/>
    <w:rsid w:val="00B2416D"/>
    <w:rsid w:val="00B2440C"/>
    <w:rsid w:val="00B249FB"/>
    <w:rsid w:val="00B24A0A"/>
    <w:rsid w:val="00B2593E"/>
    <w:rsid w:val="00B27847"/>
    <w:rsid w:val="00B27C69"/>
    <w:rsid w:val="00B27FB3"/>
    <w:rsid w:val="00B30AAB"/>
    <w:rsid w:val="00B30C29"/>
    <w:rsid w:val="00B3130D"/>
    <w:rsid w:val="00B32606"/>
    <w:rsid w:val="00B36235"/>
    <w:rsid w:val="00B36913"/>
    <w:rsid w:val="00B36EEF"/>
    <w:rsid w:val="00B371F3"/>
    <w:rsid w:val="00B37E01"/>
    <w:rsid w:val="00B40C42"/>
    <w:rsid w:val="00B416B5"/>
    <w:rsid w:val="00B41CEC"/>
    <w:rsid w:val="00B41E31"/>
    <w:rsid w:val="00B41F1E"/>
    <w:rsid w:val="00B42246"/>
    <w:rsid w:val="00B42566"/>
    <w:rsid w:val="00B43255"/>
    <w:rsid w:val="00B43B15"/>
    <w:rsid w:val="00B441C4"/>
    <w:rsid w:val="00B44483"/>
    <w:rsid w:val="00B44AA3"/>
    <w:rsid w:val="00B45590"/>
    <w:rsid w:val="00B4596E"/>
    <w:rsid w:val="00B47D37"/>
    <w:rsid w:val="00B5024A"/>
    <w:rsid w:val="00B503FB"/>
    <w:rsid w:val="00B50459"/>
    <w:rsid w:val="00B50567"/>
    <w:rsid w:val="00B50B15"/>
    <w:rsid w:val="00B519E6"/>
    <w:rsid w:val="00B51DCE"/>
    <w:rsid w:val="00B51FA6"/>
    <w:rsid w:val="00B53326"/>
    <w:rsid w:val="00B5345F"/>
    <w:rsid w:val="00B5346E"/>
    <w:rsid w:val="00B53D8E"/>
    <w:rsid w:val="00B54E1F"/>
    <w:rsid w:val="00B557B9"/>
    <w:rsid w:val="00B55805"/>
    <w:rsid w:val="00B562D0"/>
    <w:rsid w:val="00B567E0"/>
    <w:rsid w:val="00B56BA0"/>
    <w:rsid w:val="00B56E52"/>
    <w:rsid w:val="00B57583"/>
    <w:rsid w:val="00B60DE2"/>
    <w:rsid w:val="00B60EDE"/>
    <w:rsid w:val="00B61114"/>
    <w:rsid w:val="00B61FFD"/>
    <w:rsid w:val="00B63799"/>
    <w:rsid w:val="00B6426A"/>
    <w:rsid w:val="00B65072"/>
    <w:rsid w:val="00B65321"/>
    <w:rsid w:val="00B653CF"/>
    <w:rsid w:val="00B654A0"/>
    <w:rsid w:val="00B6573F"/>
    <w:rsid w:val="00B658F8"/>
    <w:rsid w:val="00B65DE5"/>
    <w:rsid w:val="00B67720"/>
    <w:rsid w:val="00B704AA"/>
    <w:rsid w:val="00B70931"/>
    <w:rsid w:val="00B70A4B"/>
    <w:rsid w:val="00B70C13"/>
    <w:rsid w:val="00B71B61"/>
    <w:rsid w:val="00B720EE"/>
    <w:rsid w:val="00B72266"/>
    <w:rsid w:val="00B7426C"/>
    <w:rsid w:val="00B74C94"/>
    <w:rsid w:val="00B74F6F"/>
    <w:rsid w:val="00B7518C"/>
    <w:rsid w:val="00B76112"/>
    <w:rsid w:val="00B764F2"/>
    <w:rsid w:val="00B76594"/>
    <w:rsid w:val="00B771A6"/>
    <w:rsid w:val="00B777F3"/>
    <w:rsid w:val="00B77A1A"/>
    <w:rsid w:val="00B81962"/>
    <w:rsid w:val="00B828EC"/>
    <w:rsid w:val="00B82B7F"/>
    <w:rsid w:val="00B83D29"/>
    <w:rsid w:val="00B8515F"/>
    <w:rsid w:val="00B8622C"/>
    <w:rsid w:val="00B86316"/>
    <w:rsid w:val="00B86A6A"/>
    <w:rsid w:val="00B873B6"/>
    <w:rsid w:val="00B87E9F"/>
    <w:rsid w:val="00B90866"/>
    <w:rsid w:val="00B91DBA"/>
    <w:rsid w:val="00B9279C"/>
    <w:rsid w:val="00B92C5C"/>
    <w:rsid w:val="00B930EA"/>
    <w:rsid w:val="00B93252"/>
    <w:rsid w:val="00B93F61"/>
    <w:rsid w:val="00B94D56"/>
    <w:rsid w:val="00B952E7"/>
    <w:rsid w:val="00B9564C"/>
    <w:rsid w:val="00B969FC"/>
    <w:rsid w:val="00B971FF"/>
    <w:rsid w:val="00B97922"/>
    <w:rsid w:val="00B97DC4"/>
    <w:rsid w:val="00BA1347"/>
    <w:rsid w:val="00BA3AA5"/>
    <w:rsid w:val="00BA4322"/>
    <w:rsid w:val="00BA461F"/>
    <w:rsid w:val="00BA548F"/>
    <w:rsid w:val="00BA5786"/>
    <w:rsid w:val="00BA5948"/>
    <w:rsid w:val="00BA5BFE"/>
    <w:rsid w:val="00BA6131"/>
    <w:rsid w:val="00BA6CFE"/>
    <w:rsid w:val="00BA713A"/>
    <w:rsid w:val="00BB0491"/>
    <w:rsid w:val="00BB081E"/>
    <w:rsid w:val="00BB0BA0"/>
    <w:rsid w:val="00BB0F43"/>
    <w:rsid w:val="00BB1E69"/>
    <w:rsid w:val="00BB2254"/>
    <w:rsid w:val="00BB25E7"/>
    <w:rsid w:val="00BB29CE"/>
    <w:rsid w:val="00BB2A39"/>
    <w:rsid w:val="00BB3148"/>
    <w:rsid w:val="00BB41FA"/>
    <w:rsid w:val="00BB42B6"/>
    <w:rsid w:val="00BB4872"/>
    <w:rsid w:val="00BB4881"/>
    <w:rsid w:val="00BB4985"/>
    <w:rsid w:val="00BB52DF"/>
    <w:rsid w:val="00BB5FAD"/>
    <w:rsid w:val="00BB5FCF"/>
    <w:rsid w:val="00BB6066"/>
    <w:rsid w:val="00BB7398"/>
    <w:rsid w:val="00BC00DE"/>
    <w:rsid w:val="00BC0A1E"/>
    <w:rsid w:val="00BC1E32"/>
    <w:rsid w:val="00BC3340"/>
    <w:rsid w:val="00BC4024"/>
    <w:rsid w:val="00BC4496"/>
    <w:rsid w:val="00BC4BDA"/>
    <w:rsid w:val="00BC4E33"/>
    <w:rsid w:val="00BC5013"/>
    <w:rsid w:val="00BC52D1"/>
    <w:rsid w:val="00BC5838"/>
    <w:rsid w:val="00BC66C8"/>
    <w:rsid w:val="00BC7CFA"/>
    <w:rsid w:val="00BD006B"/>
    <w:rsid w:val="00BD07BA"/>
    <w:rsid w:val="00BD2821"/>
    <w:rsid w:val="00BD3230"/>
    <w:rsid w:val="00BD387C"/>
    <w:rsid w:val="00BD3933"/>
    <w:rsid w:val="00BD41F1"/>
    <w:rsid w:val="00BD5307"/>
    <w:rsid w:val="00BD66A5"/>
    <w:rsid w:val="00BD6CF2"/>
    <w:rsid w:val="00BD7165"/>
    <w:rsid w:val="00BD75EB"/>
    <w:rsid w:val="00BE0A2A"/>
    <w:rsid w:val="00BE1089"/>
    <w:rsid w:val="00BE1742"/>
    <w:rsid w:val="00BE18BF"/>
    <w:rsid w:val="00BE2489"/>
    <w:rsid w:val="00BE2B58"/>
    <w:rsid w:val="00BE34B6"/>
    <w:rsid w:val="00BE3B98"/>
    <w:rsid w:val="00BE3F6B"/>
    <w:rsid w:val="00BE4D6F"/>
    <w:rsid w:val="00BE55F1"/>
    <w:rsid w:val="00BE6021"/>
    <w:rsid w:val="00BE6364"/>
    <w:rsid w:val="00BE69D3"/>
    <w:rsid w:val="00BE7683"/>
    <w:rsid w:val="00BE7691"/>
    <w:rsid w:val="00BF0816"/>
    <w:rsid w:val="00BF0A68"/>
    <w:rsid w:val="00BF0BA0"/>
    <w:rsid w:val="00BF0C3E"/>
    <w:rsid w:val="00BF0D22"/>
    <w:rsid w:val="00BF1A02"/>
    <w:rsid w:val="00BF2405"/>
    <w:rsid w:val="00BF341C"/>
    <w:rsid w:val="00BF354D"/>
    <w:rsid w:val="00BF35A5"/>
    <w:rsid w:val="00BF4DBB"/>
    <w:rsid w:val="00BF4F01"/>
    <w:rsid w:val="00BF564E"/>
    <w:rsid w:val="00BF5662"/>
    <w:rsid w:val="00BF5669"/>
    <w:rsid w:val="00BF5A87"/>
    <w:rsid w:val="00BF5C99"/>
    <w:rsid w:val="00BF62D6"/>
    <w:rsid w:val="00BF682F"/>
    <w:rsid w:val="00BF72E5"/>
    <w:rsid w:val="00BF74CD"/>
    <w:rsid w:val="00BF750D"/>
    <w:rsid w:val="00C001A1"/>
    <w:rsid w:val="00C00A30"/>
    <w:rsid w:val="00C00B79"/>
    <w:rsid w:val="00C0195E"/>
    <w:rsid w:val="00C01FCD"/>
    <w:rsid w:val="00C025F6"/>
    <w:rsid w:val="00C02D06"/>
    <w:rsid w:val="00C03409"/>
    <w:rsid w:val="00C0364B"/>
    <w:rsid w:val="00C0434E"/>
    <w:rsid w:val="00C045AB"/>
    <w:rsid w:val="00C0578F"/>
    <w:rsid w:val="00C05A95"/>
    <w:rsid w:val="00C06228"/>
    <w:rsid w:val="00C06452"/>
    <w:rsid w:val="00C06867"/>
    <w:rsid w:val="00C07426"/>
    <w:rsid w:val="00C1040D"/>
    <w:rsid w:val="00C10976"/>
    <w:rsid w:val="00C10E6B"/>
    <w:rsid w:val="00C1188D"/>
    <w:rsid w:val="00C121B7"/>
    <w:rsid w:val="00C12618"/>
    <w:rsid w:val="00C1312A"/>
    <w:rsid w:val="00C13633"/>
    <w:rsid w:val="00C13C93"/>
    <w:rsid w:val="00C144F6"/>
    <w:rsid w:val="00C14F02"/>
    <w:rsid w:val="00C15A29"/>
    <w:rsid w:val="00C16824"/>
    <w:rsid w:val="00C172F1"/>
    <w:rsid w:val="00C174EA"/>
    <w:rsid w:val="00C17630"/>
    <w:rsid w:val="00C1764A"/>
    <w:rsid w:val="00C17E43"/>
    <w:rsid w:val="00C209E0"/>
    <w:rsid w:val="00C211D2"/>
    <w:rsid w:val="00C21463"/>
    <w:rsid w:val="00C21487"/>
    <w:rsid w:val="00C2168A"/>
    <w:rsid w:val="00C21E2D"/>
    <w:rsid w:val="00C228C5"/>
    <w:rsid w:val="00C231AF"/>
    <w:rsid w:val="00C23333"/>
    <w:rsid w:val="00C23596"/>
    <w:rsid w:val="00C23E51"/>
    <w:rsid w:val="00C24409"/>
    <w:rsid w:val="00C245B7"/>
    <w:rsid w:val="00C24C36"/>
    <w:rsid w:val="00C2658F"/>
    <w:rsid w:val="00C269A0"/>
    <w:rsid w:val="00C2705D"/>
    <w:rsid w:val="00C27DD5"/>
    <w:rsid w:val="00C30C74"/>
    <w:rsid w:val="00C319EE"/>
    <w:rsid w:val="00C32B53"/>
    <w:rsid w:val="00C330D7"/>
    <w:rsid w:val="00C34C2A"/>
    <w:rsid w:val="00C368F5"/>
    <w:rsid w:val="00C36996"/>
    <w:rsid w:val="00C36E16"/>
    <w:rsid w:val="00C373A8"/>
    <w:rsid w:val="00C37D29"/>
    <w:rsid w:val="00C4015B"/>
    <w:rsid w:val="00C407B9"/>
    <w:rsid w:val="00C41908"/>
    <w:rsid w:val="00C42085"/>
    <w:rsid w:val="00C428CA"/>
    <w:rsid w:val="00C42CA7"/>
    <w:rsid w:val="00C4314E"/>
    <w:rsid w:val="00C432DD"/>
    <w:rsid w:val="00C434BA"/>
    <w:rsid w:val="00C43CF7"/>
    <w:rsid w:val="00C43DB1"/>
    <w:rsid w:val="00C44710"/>
    <w:rsid w:val="00C447E2"/>
    <w:rsid w:val="00C44F16"/>
    <w:rsid w:val="00C450FC"/>
    <w:rsid w:val="00C45157"/>
    <w:rsid w:val="00C45701"/>
    <w:rsid w:val="00C4576E"/>
    <w:rsid w:val="00C45913"/>
    <w:rsid w:val="00C46C81"/>
    <w:rsid w:val="00C47E09"/>
    <w:rsid w:val="00C50267"/>
    <w:rsid w:val="00C513B6"/>
    <w:rsid w:val="00C51851"/>
    <w:rsid w:val="00C51C92"/>
    <w:rsid w:val="00C5275F"/>
    <w:rsid w:val="00C53FBE"/>
    <w:rsid w:val="00C55B14"/>
    <w:rsid w:val="00C561DB"/>
    <w:rsid w:val="00C5640E"/>
    <w:rsid w:val="00C56866"/>
    <w:rsid w:val="00C569A4"/>
    <w:rsid w:val="00C56DEB"/>
    <w:rsid w:val="00C57160"/>
    <w:rsid w:val="00C578EE"/>
    <w:rsid w:val="00C57B8B"/>
    <w:rsid w:val="00C6181B"/>
    <w:rsid w:val="00C61AFB"/>
    <w:rsid w:val="00C61C92"/>
    <w:rsid w:val="00C61E5B"/>
    <w:rsid w:val="00C62C8F"/>
    <w:rsid w:val="00C62F92"/>
    <w:rsid w:val="00C63834"/>
    <w:rsid w:val="00C63FFA"/>
    <w:rsid w:val="00C647C9"/>
    <w:rsid w:val="00C648E6"/>
    <w:rsid w:val="00C64B8B"/>
    <w:rsid w:val="00C64F60"/>
    <w:rsid w:val="00C6577F"/>
    <w:rsid w:val="00C65961"/>
    <w:rsid w:val="00C66B91"/>
    <w:rsid w:val="00C67E26"/>
    <w:rsid w:val="00C704FC"/>
    <w:rsid w:val="00C70A69"/>
    <w:rsid w:val="00C70D43"/>
    <w:rsid w:val="00C70EAF"/>
    <w:rsid w:val="00C71049"/>
    <w:rsid w:val="00C7343D"/>
    <w:rsid w:val="00C74018"/>
    <w:rsid w:val="00C7558E"/>
    <w:rsid w:val="00C75A1F"/>
    <w:rsid w:val="00C75FF5"/>
    <w:rsid w:val="00C7643F"/>
    <w:rsid w:val="00C76879"/>
    <w:rsid w:val="00C77420"/>
    <w:rsid w:val="00C81D43"/>
    <w:rsid w:val="00C826AF"/>
    <w:rsid w:val="00C83287"/>
    <w:rsid w:val="00C83309"/>
    <w:rsid w:val="00C843F0"/>
    <w:rsid w:val="00C847F8"/>
    <w:rsid w:val="00C84BC3"/>
    <w:rsid w:val="00C8532B"/>
    <w:rsid w:val="00C86616"/>
    <w:rsid w:val="00C866ED"/>
    <w:rsid w:val="00C86904"/>
    <w:rsid w:val="00C874DD"/>
    <w:rsid w:val="00C8779D"/>
    <w:rsid w:val="00C91F6E"/>
    <w:rsid w:val="00C92798"/>
    <w:rsid w:val="00C9302D"/>
    <w:rsid w:val="00C9352B"/>
    <w:rsid w:val="00C935DF"/>
    <w:rsid w:val="00C94014"/>
    <w:rsid w:val="00C94B26"/>
    <w:rsid w:val="00C95E2C"/>
    <w:rsid w:val="00C97B53"/>
    <w:rsid w:val="00CA09C9"/>
    <w:rsid w:val="00CA2500"/>
    <w:rsid w:val="00CA252A"/>
    <w:rsid w:val="00CA35A5"/>
    <w:rsid w:val="00CA3684"/>
    <w:rsid w:val="00CA3935"/>
    <w:rsid w:val="00CA4309"/>
    <w:rsid w:val="00CA45F7"/>
    <w:rsid w:val="00CA4908"/>
    <w:rsid w:val="00CA523F"/>
    <w:rsid w:val="00CA6A58"/>
    <w:rsid w:val="00CA6D1A"/>
    <w:rsid w:val="00CA71C0"/>
    <w:rsid w:val="00CB0B62"/>
    <w:rsid w:val="00CB10D8"/>
    <w:rsid w:val="00CB1317"/>
    <w:rsid w:val="00CB1349"/>
    <w:rsid w:val="00CB19E3"/>
    <w:rsid w:val="00CB1E4B"/>
    <w:rsid w:val="00CB38DF"/>
    <w:rsid w:val="00CB3FEC"/>
    <w:rsid w:val="00CB47BC"/>
    <w:rsid w:val="00CB49E4"/>
    <w:rsid w:val="00CB61D3"/>
    <w:rsid w:val="00CB6311"/>
    <w:rsid w:val="00CB65CA"/>
    <w:rsid w:val="00CC000F"/>
    <w:rsid w:val="00CC031A"/>
    <w:rsid w:val="00CC05C7"/>
    <w:rsid w:val="00CC16D1"/>
    <w:rsid w:val="00CC21BD"/>
    <w:rsid w:val="00CC3771"/>
    <w:rsid w:val="00CC532B"/>
    <w:rsid w:val="00CC55C0"/>
    <w:rsid w:val="00CC61B5"/>
    <w:rsid w:val="00CC7A9E"/>
    <w:rsid w:val="00CD0055"/>
    <w:rsid w:val="00CD155D"/>
    <w:rsid w:val="00CD1733"/>
    <w:rsid w:val="00CD18A3"/>
    <w:rsid w:val="00CD1BC6"/>
    <w:rsid w:val="00CD2361"/>
    <w:rsid w:val="00CD2E12"/>
    <w:rsid w:val="00CD3275"/>
    <w:rsid w:val="00CD4705"/>
    <w:rsid w:val="00CD48CA"/>
    <w:rsid w:val="00CD4DE2"/>
    <w:rsid w:val="00CD50EC"/>
    <w:rsid w:val="00CD5E41"/>
    <w:rsid w:val="00CD60F6"/>
    <w:rsid w:val="00CD63A4"/>
    <w:rsid w:val="00CD6529"/>
    <w:rsid w:val="00CD678A"/>
    <w:rsid w:val="00CD692C"/>
    <w:rsid w:val="00CD7F6A"/>
    <w:rsid w:val="00CE045A"/>
    <w:rsid w:val="00CE0A8C"/>
    <w:rsid w:val="00CE1ABB"/>
    <w:rsid w:val="00CE2D6F"/>
    <w:rsid w:val="00CE42AE"/>
    <w:rsid w:val="00CE5DEC"/>
    <w:rsid w:val="00CE63ED"/>
    <w:rsid w:val="00CE6585"/>
    <w:rsid w:val="00CE67C1"/>
    <w:rsid w:val="00CE6A50"/>
    <w:rsid w:val="00CE7566"/>
    <w:rsid w:val="00CE772E"/>
    <w:rsid w:val="00CE7CD6"/>
    <w:rsid w:val="00CF03E1"/>
    <w:rsid w:val="00CF108E"/>
    <w:rsid w:val="00CF14D7"/>
    <w:rsid w:val="00CF1E4E"/>
    <w:rsid w:val="00CF2373"/>
    <w:rsid w:val="00CF2501"/>
    <w:rsid w:val="00CF2A49"/>
    <w:rsid w:val="00CF2D8E"/>
    <w:rsid w:val="00CF366D"/>
    <w:rsid w:val="00CF376A"/>
    <w:rsid w:val="00CF4396"/>
    <w:rsid w:val="00CF44F8"/>
    <w:rsid w:val="00CF4BAA"/>
    <w:rsid w:val="00CF4C56"/>
    <w:rsid w:val="00CF5379"/>
    <w:rsid w:val="00CF5795"/>
    <w:rsid w:val="00CF5E5C"/>
    <w:rsid w:val="00CF7155"/>
    <w:rsid w:val="00D00BCA"/>
    <w:rsid w:val="00D0186D"/>
    <w:rsid w:val="00D01C00"/>
    <w:rsid w:val="00D02813"/>
    <w:rsid w:val="00D03770"/>
    <w:rsid w:val="00D038BD"/>
    <w:rsid w:val="00D042B7"/>
    <w:rsid w:val="00D048E6"/>
    <w:rsid w:val="00D0665B"/>
    <w:rsid w:val="00D06E40"/>
    <w:rsid w:val="00D071B2"/>
    <w:rsid w:val="00D071EC"/>
    <w:rsid w:val="00D07B03"/>
    <w:rsid w:val="00D07F43"/>
    <w:rsid w:val="00D10410"/>
    <w:rsid w:val="00D10632"/>
    <w:rsid w:val="00D108A5"/>
    <w:rsid w:val="00D10D9A"/>
    <w:rsid w:val="00D11179"/>
    <w:rsid w:val="00D12186"/>
    <w:rsid w:val="00D13179"/>
    <w:rsid w:val="00D144DA"/>
    <w:rsid w:val="00D14AA7"/>
    <w:rsid w:val="00D14D44"/>
    <w:rsid w:val="00D155BE"/>
    <w:rsid w:val="00D166C2"/>
    <w:rsid w:val="00D16742"/>
    <w:rsid w:val="00D16FB2"/>
    <w:rsid w:val="00D17CA0"/>
    <w:rsid w:val="00D17F9F"/>
    <w:rsid w:val="00D206B9"/>
    <w:rsid w:val="00D20D41"/>
    <w:rsid w:val="00D211ED"/>
    <w:rsid w:val="00D213A0"/>
    <w:rsid w:val="00D21566"/>
    <w:rsid w:val="00D22550"/>
    <w:rsid w:val="00D2289A"/>
    <w:rsid w:val="00D2323C"/>
    <w:rsid w:val="00D2337B"/>
    <w:rsid w:val="00D23EA4"/>
    <w:rsid w:val="00D23EC0"/>
    <w:rsid w:val="00D24877"/>
    <w:rsid w:val="00D25711"/>
    <w:rsid w:val="00D25BF4"/>
    <w:rsid w:val="00D276A0"/>
    <w:rsid w:val="00D30897"/>
    <w:rsid w:val="00D30FDF"/>
    <w:rsid w:val="00D31213"/>
    <w:rsid w:val="00D317E3"/>
    <w:rsid w:val="00D31977"/>
    <w:rsid w:val="00D31988"/>
    <w:rsid w:val="00D31FB4"/>
    <w:rsid w:val="00D32C8C"/>
    <w:rsid w:val="00D33D2B"/>
    <w:rsid w:val="00D33DD1"/>
    <w:rsid w:val="00D340E3"/>
    <w:rsid w:val="00D3621C"/>
    <w:rsid w:val="00D36637"/>
    <w:rsid w:val="00D36D53"/>
    <w:rsid w:val="00D3729A"/>
    <w:rsid w:val="00D402B9"/>
    <w:rsid w:val="00D40379"/>
    <w:rsid w:val="00D4129F"/>
    <w:rsid w:val="00D4137D"/>
    <w:rsid w:val="00D41DB4"/>
    <w:rsid w:val="00D4264E"/>
    <w:rsid w:val="00D426F7"/>
    <w:rsid w:val="00D4284B"/>
    <w:rsid w:val="00D42F2D"/>
    <w:rsid w:val="00D43798"/>
    <w:rsid w:val="00D437F9"/>
    <w:rsid w:val="00D43D9E"/>
    <w:rsid w:val="00D43F7C"/>
    <w:rsid w:val="00D4438C"/>
    <w:rsid w:val="00D44EA1"/>
    <w:rsid w:val="00D44F61"/>
    <w:rsid w:val="00D46041"/>
    <w:rsid w:val="00D4709B"/>
    <w:rsid w:val="00D479D8"/>
    <w:rsid w:val="00D50ACD"/>
    <w:rsid w:val="00D5148E"/>
    <w:rsid w:val="00D51506"/>
    <w:rsid w:val="00D51E85"/>
    <w:rsid w:val="00D5250D"/>
    <w:rsid w:val="00D52A10"/>
    <w:rsid w:val="00D53D0E"/>
    <w:rsid w:val="00D549C3"/>
    <w:rsid w:val="00D54EE9"/>
    <w:rsid w:val="00D551ED"/>
    <w:rsid w:val="00D55D06"/>
    <w:rsid w:val="00D56E53"/>
    <w:rsid w:val="00D5712E"/>
    <w:rsid w:val="00D573C3"/>
    <w:rsid w:val="00D5743B"/>
    <w:rsid w:val="00D60385"/>
    <w:rsid w:val="00D60FE8"/>
    <w:rsid w:val="00D61266"/>
    <w:rsid w:val="00D61E89"/>
    <w:rsid w:val="00D63CD2"/>
    <w:rsid w:val="00D6543D"/>
    <w:rsid w:val="00D655BB"/>
    <w:rsid w:val="00D67000"/>
    <w:rsid w:val="00D67840"/>
    <w:rsid w:val="00D67FF3"/>
    <w:rsid w:val="00D7109D"/>
    <w:rsid w:val="00D725E7"/>
    <w:rsid w:val="00D72603"/>
    <w:rsid w:val="00D73174"/>
    <w:rsid w:val="00D7344F"/>
    <w:rsid w:val="00D73F13"/>
    <w:rsid w:val="00D740DE"/>
    <w:rsid w:val="00D742FE"/>
    <w:rsid w:val="00D74455"/>
    <w:rsid w:val="00D752C1"/>
    <w:rsid w:val="00D763E4"/>
    <w:rsid w:val="00D76649"/>
    <w:rsid w:val="00D76B1A"/>
    <w:rsid w:val="00D77598"/>
    <w:rsid w:val="00D77E17"/>
    <w:rsid w:val="00D8004D"/>
    <w:rsid w:val="00D80961"/>
    <w:rsid w:val="00D80A39"/>
    <w:rsid w:val="00D80F38"/>
    <w:rsid w:val="00D811BB"/>
    <w:rsid w:val="00D81830"/>
    <w:rsid w:val="00D82151"/>
    <w:rsid w:val="00D82DE7"/>
    <w:rsid w:val="00D82F88"/>
    <w:rsid w:val="00D832FB"/>
    <w:rsid w:val="00D83A35"/>
    <w:rsid w:val="00D84100"/>
    <w:rsid w:val="00D84973"/>
    <w:rsid w:val="00D84980"/>
    <w:rsid w:val="00D84F10"/>
    <w:rsid w:val="00D8534C"/>
    <w:rsid w:val="00D853FE"/>
    <w:rsid w:val="00D856C8"/>
    <w:rsid w:val="00D86016"/>
    <w:rsid w:val="00D86E85"/>
    <w:rsid w:val="00D877A3"/>
    <w:rsid w:val="00D87AE7"/>
    <w:rsid w:val="00D911AD"/>
    <w:rsid w:val="00D918C6"/>
    <w:rsid w:val="00D91C08"/>
    <w:rsid w:val="00D92145"/>
    <w:rsid w:val="00D923D6"/>
    <w:rsid w:val="00D93334"/>
    <w:rsid w:val="00D9342F"/>
    <w:rsid w:val="00D93550"/>
    <w:rsid w:val="00D93685"/>
    <w:rsid w:val="00D946A7"/>
    <w:rsid w:val="00D947D3"/>
    <w:rsid w:val="00D94BF4"/>
    <w:rsid w:val="00D94F2B"/>
    <w:rsid w:val="00D94FCE"/>
    <w:rsid w:val="00D954A0"/>
    <w:rsid w:val="00D96D1F"/>
    <w:rsid w:val="00D97D3E"/>
    <w:rsid w:val="00DA04B3"/>
    <w:rsid w:val="00DA0520"/>
    <w:rsid w:val="00DA0DFC"/>
    <w:rsid w:val="00DA0E3E"/>
    <w:rsid w:val="00DA113E"/>
    <w:rsid w:val="00DA13F1"/>
    <w:rsid w:val="00DA1D0C"/>
    <w:rsid w:val="00DA25A1"/>
    <w:rsid w:val="00DA373A"/>
    <w:rsid w:val="00DA38F9"/>
    <w:rsid w:val="00DA42A1"/>
    <w:rsid w:val="00DA431E"/>
    <w:rsid w:val="00DA44E8"/>
    <w:rsid w:val="00DA4C34"/>
    <w:rsid w:val="00DA5277"/>
    <w:rsid w:val="00DA5FCE"/>
    <w:rsid w:val="00DA67A1"/>
    <w:rsid w:val="00DA6AD0"/>
    <w:rsid w:val="00DA6FA9"/>
    <w:rsid w:val="00DA7328"/>
    <w:rsid w:val="00DA75A8"/>
    <w:rsid w:val="00DA7D8D"/>
    <w:rsid w:val="00DB0651"/>
    <w:rsid w:val="00DB0D5B"/>
    <w:rsid w:val="00DB1E1F"/>
    <w:rsid w:val="00DB1F11"/>
    <w:rsid w:val="00DB4369"/>
    <w:rsid w:val="00DB4484"/>
    <w:rsid w:val="00DB4D56"/>
    <w:rsid w:val="00DB508D"/>
    <w:rsid w:val="00DB55FA"/>
    <w:rsid w:val="00DB5792"/>
    <w:rsid w:val="00DB6B64"/>
    <w:rsid w:val="00DB6F33"/>
    <w:rsid w:val="00DB7684"/>
    <w:rsid w:val="00DC21CF"/>
    <w:rsid w:val="00DC29D4"/>
    <w:rsid w:val="00DC38DD"/>
    <w:rsid w:val="00DC3D9C"/>
    <w:rsid w:val="00DC420F"/>
    <w:rsid w:val="00DC43C2"/>
    <w:rsid w:val="00DC43C8"/>
    <w:rsid w:val="00DC6B23"/>
    <w:rsid w:val="00DC6E02"/>
    <w:rsid w:val="00DC7201"/>
    <w:rsid w:val="00DD0250"/>
    <w:rsid w:val="00DD0E78"/>
    <w:rsid w:val="00DD11B7"/>
    <w:rsid w:val="00DD13DF"/>
    <w:rsid w:val="00DD246A"/>
    <w:rsid w:val="00DD24E9"/>
    <w:rsid w:val="00DD27DF"/>
    <w:rsid w:val="00DD309F"/>
    <w:rsid w:val="00DD3C7E"/>
    <w:rsid w:val="00DD4EC1"/>
    <w:rsid w:val="00DD4FC6"/>
    <w:rsid w:val="00DD5BCF"/>
    <w:rsid w:val="00DD63E2"/>
    <w:rsid w:val="00DD6BFE"/>
    <w:rsid w:val="00DD7692"/>
    <w:rsid w:val="00DE008C"/>
    <w:rsid w:val="00DE04FD"/>
    <w:rsid w:val="00DE0512"/>
    <w:rsid w:val="00DE1159"/>
    <w:rsid w:val="00DE202A"/>
    <w:rsid w:val="00DE26D5"/>
    <w:rsid w:val="00DE3F21"/>
    <w:rsid w:val="00DE426B"/>
    <w:rsid w:val="00DE4370"/>
    <w:rsid w:val="00DE4937"/>
    <w:rsid w:val="00DE4FBD"/>
    <w:rsid w:val="00DE511B"/>
    <w:rsid w:val="00DE599E"/>
    <w:rsid w:val="00DE5D85"/>
    <w:rsid w:val="00DE6F13"/>
    <w:rsid w:val="00DE7610"/>
    <w:rsid w:val="00DF31BC"/>
    <w:rsid w:val="00DF3288"/>
    <w:rsid w:val="00DF388D"/>
    <w:rsid w:val="00DF3D72"/>
    <w:rsid w:val="00DF3EA0"/>
    <w:rsid w:val="00DF4113"/>
    <w:rsid w:val="00DF577C"/>
    <w:rsid w:val="00DF5F26"/>
    <w:rsid w:val="00DF6BCB"/>
    <w:rsid w:val="00DF6E63"/>
    <w:rsid w:val="00DF7378"/>
    <w:rsid w:val="00DF751A"/>
    <w:rsid w:val="00DF7626"/>
    <w:rsid w:val="00E002E1"/>
    <w:rsid w:val="00E01029"/>
    <w:rsid w:val="00E018B2"/>
    <w:rsid w:val="00E028C7"/>
    <w:rsid w:val="00E02D3B"/>
    <w:rsid w:val="00E03050"/>
    <w:rsid w:val="00E03F55"/>
    <w:rsid w:val="00E04269"/>
    <w:rsid w:val="00E06C8F"/>
    <w:rsid w:val="00E06D9D"/>
    <w:rsid w:val="00E070AD"/>
    <w:rsid w:val="00E07503"/>
    <w:rsid w:val="00E07D5E"/>
    <w:rsid w:val="00E1010D"/>
    <w:rsid w:val="00E11625"/>
    <w:rsid w:val="00E11C53"/>
    <w:rsid w:val="00E126FF"/>
    <w:rsid w:val="00E12702"/>
    <w:rsid w:val="00E12FDB"/>
    <w:rsid w:val="00E130B3"/>
    <w:rsid w:val="00E139BC"/>
    <w:rsid w:val="00E13E45"/>
    <w:rsid w:val="00E14F5A"/>
    <w:rsid w:val="00E1651D"/>
    <w:rsid w:val="00E168BB"/>
    <w:rsid w:val="00E16B56"/>
    <w:rsid w:val="00E2097D"/>
    <w:rsid w:val="00E20A29"/>
    <w:rsid w:val="00E214BB"/>
    <w:rsid w:val="00E214E2"/>
    <w:rsid w:val="00E21984"/>
    <w:rsid w:val="00E21F26"/>
    <w:rsid w:val="00E22A9D"/>
    <w:rsid w:val="00E22C1A"/>
    <w:rsid w:val="00E231A8"/>
    <w:rsid w:val="00E24B55"/>
    <w:rsid w:val="00E25001"/>
    <w:rsid w:val="00E251BA"/>
    <w:rsid w:val="00E27AFB"/>
    <w:rsid w:val="00E27D37"/>
    <w:rsid w:val="00E30142"/>
    <w:rsid w:val="00E30251"/>
    <w:rsid w:val="00E30735"/>
    <w:rsid w:val="00E30861"/>
    <w:rsid w:val="00E3087C"/>
    <w:rsid w:val="00E308DA"/>
    <w:rsid w:val="00E30C2A"/>
    <w:rsid w:val="00E31A06"/>
    <w:rsid w:val="00E32C0F"/>
    <w:rsid w:val="00E32EEB"/>
    <w:rsid w:val="00E32FC0"/>
    <w:rsid w:val="00E33073"/>
    <w:rsid w:val="00E33B9D"/>
    <w:rsid w:val="00E33FE7"/>
    <w:rsid w:val="00E342EA"/>
    <w:rsid w:val="00E34428"/>
    <w:rsid w:val="00E35309"/>
    <w:rsid w:val="00E35C40"/>
    <w:rsid w:val="00E361AA"/>
    <w:rsid w:val="00E40862"/>
    <w:rsid w:val="00E40B77"/>
    <w:rsid w:val="00E40DF3"/>
    <w:rsid w:val="00E41986"/>
    <w:rsid w:val="00E41A9C"/>
    <w:rsid w:val="00E424F5"/>
    <w:rsid w:val="00E4339B"/>
    <w:rsid w:val="00E43DB1"/>
    <w:rsid w:val="00E458B3"/>
    <w:rsid w:val="00E45F65"/>
    <w:rsid w:val="00E460B0"/>
    <w:rsid w:val="00E4685A"/>
    <w:rsid w:val="00E46CD1"/>
    <w:rsid w:val="00E47EA2"/>
    <w:rsid w:val="00E509EE"/>
    <w:rsid w:val="00E519F5"/>
    <w:rsid w:val="00E51A7D"/>
    <w:rsid w:val="00E51C40"/>
    <w:rsid w:val="00E51D9F"/>
    <w:rsid w:val="00E525EC"/>
    <w:rsid w:val="00E52738"/>
    <w:rsid w:val="00E537B7"/>
    <w:rsid w:val="00E53B3A"/>
    <w:rsid w:val="00E53F97"/>
    <w:rsid w:val="00E54955"/>
    <w:rsid w:val="00E554B3"/>
    <w:rsid w:val="00E5599B"/>
    <w:rsid w:val="00E56009"/>
    <w:rsid w:val="00E56B45"/>
    <w:rsid w:val="00E57C07"/>
    <w:rsid w:val="00E6113F"/>
    <w:rsid w:val="00E61F4B"/>
    <w:rsid w:val="00E624AD"/>
    <w:rsid w:val="00E62DE2"/>
    <w:rsid w:val="00E63089"/>
    <w:rsid w:val="00E631D9"/>
    <w:rsid w:val="00E63B08"/>
    <w:rsid w:val="00E63CB6"/>
    <w:rsid w:val="00E640CC"/>
    <w:rsid w:val="00E644D6"/>
    <w:rsid w:val="00E648FD"/>
    <w:rsid w:val="00E651DE"/>
    <w:rsid w:val="00E6569F"/>
    <w:rsid w:val="00E65B30"/>
    <w:rsid w:val="00E65F98"/>
    <w:rsid w:val="00E65FCA"/>
    <w:rsid w:val="00E66F0D"/>
    <w:rsid w:val="00E67375"/>
    <w:rsid w:val="00E6793B"/>
    <w:rsid w:val="00E700F0"/>
    <w:rsid w:val="00E70470"/>
    <w:rsid w:val="00E70AAF"/>
    <w:rsid w:val="00E70C65"/>
    <w:rsid w:val="00E7201E"/>
    <w:rsid w:val="00E72889"/>
    <w:rsid w:val="00E72CFD"/>
    <w:rsid w:val="00E73036"/>
    <w:rsid w:val="00E73789"/>
    <w:rsid w:val="00E73BA4"/>
    <w:rsid w:val="00E73CFA"/>
    <w:rsid w:val="00E7428E"/>
    <w:rsid w:val="00E74BCE"/>
    <w:rsid w:val="00E74F86"/>
    <w:rsid w:val="00E77464"/>
    <w:rsid w:val="00E77AE3"/>
    <w:rsid w:val="00E77EB9"/>
    <w:rsid w:val="00E80B8C"/>
    <w:rsid w:val="00E8150B"/>
    <w:rsid w:val="00E815AA"/>
    <w:rsid w:val="00E82265"/>
    <w:rsid w:val="00E823C8"/>
    <w:rsid w:val="00E82ACC"/>
    <w:rsid w:val="00E83A08"/>
    <w:rsid w:val="00E83A0D"/>
    <w:rsid w:val="00E84386"/>
    <w:rsid w:val="00E84934"/>
    <w:rsid w:val="00E84CBD"/>
    <w:rsid w:val="00E85C05"/>
    <w:rsid w:val="00E863C3"/>
    <w:rsid w:val="00E86809"/>
    <w:rsid w:val="00E87A15"/>
    <w:rsid w:val="00E9086F"/>
    <w:rsid w:val="00E90921"/>
    <w:rsid w:val="00E90BD8"/>
    <w:rsid w:val="00E9101B"/>
    <w:rsid w:val="00E91862"/>
    <w:rsid w:val="00E91A01"/>
    <w:rsid w:val="00E92480"/>
    <w:rsid w:val="00E92AA8"/>
    <w:rsid w:val="00E93C0F"/>
    <w:rsid w:val="00E947AE"/>
    <w:rsid w:val="00E95AAB"/>
    <w:rsid w:val="00E964DD"/>
    <w:rsid w:val="00E966F7"/>
    <w:rsid w:val="00E967FF"/>
    <w:rsid w:val="00EA04D1"/>
    <w:rsid w:val="00EA1490"/>
    <w:rsid w:val="00EA1AAE"/>
    <w:rsid w:val="00EA1DC6"/>
    <w:rsid w:val="00EA293B"/>
    <w:rsid w:val="00EA2BB3"/>
    <w:rsid w:val="00EA4717"/>
    <w:rsid w:val="00EA49DD"/>
    <w:rsid w:val="00EA54B1"/>
    <w:rsid w:val="00EA54DB"/>
    <w:rsid w:val="00EA6522"/>
    <w:rsid w:val="00EA6862"/>
    <w:rsid w:val="00EB0393"/>
    <w:rsid w:val="00EB085C"/>
    <w:rsid w:val="00EB17B4"/>
    <w:rsid w:val="00EB1C32"/>
    <w:rsid w:val="00EB1FC4"/>
    <w:rsid w:val="00EB2410"/>
    <w:rsid w:val="00EB2C08"/>
    <w:rsid w:val="00EB40A3"/>
    <w:rsid w:val="00EB48B8"/>
    <w:rsid w:val="00EB4AED"/>
    <w:rsid w:val="00EB648A"/>
    <w:rsid w:val="00EB6B05"/>
    <w:rsid w:val="00EC0480"/>
    <w:rsid w:val="00EC1997"/>
    <w:rsid w:val="00EC2D34"/>
    <w:rsid w:val="00EC42B8"/>
    <w:rsid w:val="00EC4631"/>
    <w:rsid w:val="00EC4FB1"/>
    <w:rsid w:val="00EC5317"/>
    <w:rsid w:val="00EC6168"/>
    <w:rsid w:val="00EC6281"/>
    <w:rsid w:val="00EC62D8"/>
    <w:rsid w:val="00EC741B"/>
    <w:rsid w:val="00ED0803"/>
    <w:rsid w:val="00ED0C0C"/>
    <w:rsid w:val="00ED1C83"/>
    <w:rsid w:val="00ED23A5"/>
    <w:rsid w:val="00ED2401"/>
    <w:rsid w:val="00ED31FF"/>
    <w:rsid w:val="00ED3B7E"/>
    <w:rsid w:val="00ED42DE"/>
    <w:rsid w:val="00ED5062"/>
    <w:rsid w:val="00ED5525"/>
    <w:rsid w:val="00ED58B5"/>
    <w:rsid w:val="00ED5D76"/>
    <w:rsid w:val="00ED5DA1"/>
    <w:rsid w:val="00ED64BC"/>
    <w:rsid w:val="00ED6F05"/>
    <w:rsid w:val="00ED7353"/>
    <w:rsid w:val="00ED76F7"/>
    <w:rsid w:val="00EE1AB0"/>
    <w:rsid w:val="00EE27FF"/>
    <w:rsid w:val="00EE5771"/>
    <w:rsid w:val="00EE68F9"/>
    <w:rsid w:val="00EE6B1E"/>
    <w:rsid w:val="00EE6D21"/>
    <w:rsid w:val="00EE7101"/>
    <w:rsid w:val="00EE74F1"/>
    <w:rsid w:val="00EE78B2"/>
    <w:rsid w:val="00EF055A"/>
    <w:rsid w:val="00EF09AE"/>
    <w:rsid w:val="00EF132B"/>
    <w:rsid w:val="00EF17FC"/>
    <w:rsid w:val="00EF1DFC"/>
    <w:rsid w:val="00EF32E7"/>
    <w:rsid w:val="00EF427A"/>
    <w:rsid w:val="00EF5931"/>
    <w:rsid w:val="00EF672D"/>
    <w:rsid w:val="00EF67D6"/>
    <w:rsid w:val="00EF69D9"/>
    <w:rsid w:val="00EF742D"/>
    <w:rsid w:val="00EF7439"/>
    <w:rsid w:val="00EF79A9"/>
    <w:rsid w:val="00EF7BE4"/>
    <w:rsid w:val="00F001EB"/>
    <w:rsid w:val="00F009D0"/>
    <w:rsid w:val="00F00DBA"/>
    <w:rsid w:val="00F01378"/>
    <w:rsid w:val="00F02EF6"/>
    <w:rsid w:val="00F0473C"/>
    <w:rsid w:val="00F04C70"/>
    <w:rsid w:val="00F04FB6"/>
    <w:rsid w:val="00F0791A"/>
    <w:rsid w:val="00F07CA1"/>
    <w:rsid w:val="00F101C9"/>
    <w:rsid w:val="00F11237"/>
    <w:rsid w:val="00F117BE"/>
    <w:rsid w:val="00F11909"/>
    <w:rsid w:val="00F1293C"/>
    <w:rsid w:val="00F12AE4"/>
    <w:rsid w:val="00F12F16"/>
    <w:rsid w:val="00F14537"/>
    <w:rsid w:val="00F14787"/>
    <w:rsid w:val="00F17475"/>
    <w:rsid w:val="00F1798F"/>
    <w:rsid w:val="00F17E52"/>
    <w:rsid w:val="00F207C4"/>
    <w:rsid w:val="00F207E0"/>
    <w:rsid w:val="00F20A82"/>
    <w:rsid w:val="00F21583"/>
    <w:rsid w:val="00F221D8"/>
    <w:rsid w:val="00F222D4"/>
    <w:rsid w:val="00F224F2"/>
    <w:rsid w:val="00F22706"/>
    <w:rsid w:val="00F22B1C"/>
    <w:rsid w:val="00F2332D"/>
    <w:rsid w:val="00F233F5"/>
    <w:rsid w:val="00F23C28"/>
    <w:rsid w:val="00F24B10"/>
    <w:rsid w:val="00F24B27"/>
    <w:rsid w:val="00F25949"/>
    <w:rsid w:val="00F25F96"/>
    <w:rsid w:val="00F26102"/>
    <w:rsid w:val="00F27405"/>
    <w:rsid w:val="00F27EE3"/>
    <w:rsid w:val="00F27FF0"/>
    <w:rsid w:val="00F31E7D"/>
    <w:rsid w:val="00F3291B"/>
    <w:rsid w:val="00F32B89"/>
    <w:rsid w:val="00F33A18"/>
    <w:rsid w:val="00F34307"/>
    <w:rsid w:val="00F34968"/>
    <w:rsid w:val="00F34C35"/>
    <w:rsid w:val="00F34EE4"/>
    <w:rsid w:val="00F351AE"/>
    <w:rsid w:val="00F355CF"/>
    <w:rsid w:val="00F36C34"/>
    <w:rsid w:val="00F409BC"/>
    <w:rsid w:val="00F40AAD"/>
    <w:rsid w:val="00F40D6D"/>
    <w:rsid w:val="00F4119C"/>
    <w:rsid w:val="00F416D4"/>
    <w:rsid w:val="00F41851"/>
    <w:rsid w:val="00F41B22"/>
    <w:rsid w:val="00F4243F"/>
    <w:rsid w:val="00F429A5"/>
    <w:rsid w:val="00F42E07"/>
    <w:rsid w:val="00F43500"/>
    <w:rsid w:val="00F44A9D"/>
    <w:rsid w:val="00F47E37"/>
    <w:rsid w:val="00F47F45"/>
    <w:rsid w:val="00F500AE"/>
    <w:rsid w:val="00F5104C"/>
    <w:rsid w:val="00F51100"/>
    <w:rsid w:val="00F51942"/>
    <w:rsid w:val="00F51BCF"/>
    <w:rsid w:val="00F53C6C"/>
    <w:rsid w:val="00F547B3"/>
    <w:rsid w:val="00F55A9B"/>
    <w:rsid w:val="00F55D15"/>
    <w:rsid w:val="00F568AF"/>
    <w:rsid w:val="00F56AD3"/>
    <w:rsid w:val="00F60D32"/>
    <w:rsid w:val="00F6134F"/>
    <w:rsid w:val="00F6270A"/>
    <w:rsid w:val="00F62AE6"/>
    <w:rsid w:val="00F62BD3"/>
    <w:rsid w:val="00F632E2"/>
    <w:rsid w:val="00F63E4B"/>
    <w:rsid w:val="00F63E74"/>
    <w:rsid w:val="00F6509D"/>
    <w:rsid w:val="00F65EC6"/>
    <w:rsid w:val="00F66122"/>
    <w:rsid w:val="00F661E8"/>
    <w:rsid w:val="00F66AA6"/>
    <w:rsid w:val="00F67500"/>
    <w:rsid w:val="00F678FF"/>
    <w:rsid w:val="00F67A03"/>
    <w:rsid w:val="00F67AED"/>
    <w:rsid w:val="00F67B3B"/>
    <w:rsid w:val="00F705FE"/>
    <w:rsid w:val="00F716DF"/>
    <w:rsid w:val="00F72AA2"/>
    <w:rsid w:val="00F72F17"/>
    <w:rsid w:val="00F739E6"/>
    <w:rsid w:val="00F74A9F"/>
    <w:rsid w:val="00F751C6"/>
    <w:rsid w:val="00F7526C"/>
    <w:rsid w:val="00F753A3"/>
    <w:rsid w:val="00F75506"/>
    <w:rsid w:val="00F75E20"/>
    <w:rsid w:val="00F76E4A"/>
    <w:rsid w:val="00F76FD6"/>
    <w:rsid w:val="00F7732D"/>
    <w:rsid w:val="00F77A63"/>
    <w:rsid w:val="00F77EC2"/>
    <w:rsid w:val="00F80285"/>
    <w:rsid w:val="00F806D5"/>
    <w:rsid w:val="00F81614"/>
    <w:rsid w:val="00F81CAE"/>
    <w:rsid w:val="00F8202B"/>
    <w:rsid w:val="00F826EE"/>
    <w:rsid w:val="00F8301C"/>
    <w:rsid w:val="00F8317D"/>
    <w:rsid w:val="00F835CE"/>
    <w:rsid w:val="00F83862"/>
    <w:rsid w:val="00F84834"/>
    <w:rsid w:val="00F85B01"/>
    <w:rsid w:val="00F8630A"/>
    <w:rsid w:val="00F8677F"/>
    <w:rsid w:val="00F867D7"/>
    <w:rsid w:val="00F86A5A"/>
    <w:rsid w:val="00F86D02"/>
    <w:rsid w:val="00F86D95"/>
    <w:rsid w:val="00F87175"/>
    <w:rsid w:val="00F874F3"/>
    <w:rsid w:val="00F908AB"/>
    <w:rsid w:val="00F90B7C"/>
    <w:rsid w:val="00F90CCD"/>
    <w:rsid w:val="00F9141F"/>
    <w:rsid w:val="00F91985"/>
    <w:rsid w:val="00F92F6F"/>
    <w:rsid w:val="00F93767"/>
    <w:rsid w:val="00F94379"/>
    <w:rsid w:val="00F946FE"/>
    <w:rsid w:val="00F94788"/>
    <w:rsid w:val="00F95B7A"/>
    <w:rsid w:val="00F960BC"/>
    <w:rsid w:val="00F9623D"/>
    <w:rsid w:val="00F96257"/>
    <w:rsid w:val="00F96941"/>
    <w:rsid w:val="00F969A9"/>
    <w:rsid w:val="00F96A1D"/>
    <w:rsid w:val="00F97557"/>
    <w:rsid w:val="00F97EAC"/>
    <w:rsid w:val="00FA010C"/>
    <w:rsid w:val="00FA14C6"/>
    <w:rsid w:val="00FA14C9"/>
    <w:rsid w:val="00FA1A8B"/>
    <w:rsid w:val="00FA218D"/>
    <w:rsid w:val="00FA2424"/>
    <w:rsid w:val="00FA2ADB"/>
    <w:rsid w:val="00FA4770"/>
    <w:rsid w:val="00FA4795"/>
    <w:rsid w:val="00FA4AAE"/>
    <w:rsid w:val="00FA68F1"/>
    <w:rsid w:val="00FA6F0F"/>
    <w:rsid w:val="00FA6FDF"/>
    <w:rsid w:val="00FA7195"/>
    <w:rsid w:val="00FA7304"/>
    <w:rsid w:val="00FB0A1B"/>
    <w:rsid w:val="00FB2406"/>
    <w:rsid w:val="00FB2443"/>
    <w:rsid w:val="00FB33B4"/>
    <w:rsid w:val="00FB41F8"/>
    <w:rsid w:val="00FB4462"/>
    <w:rsid w:val="00FB4529"/>
    <w:rsid w:val="00FB4DB7"/>
    <w:rsid w:val="00FB5E3D"/>
    <w:rsid w:val="00FB6D56"/>
    <w:rsid w:val="00FB78E6"/>
    <w:rsid w:val="00FB7FAC"/>
    <w:rsid w:val="00FC00D0"/>
    <w:rsid w:val="00FC0E14"/>
    <w:rsid w:val="00FC112D"/>
    <w:rsid w:val="00FC131F"/>
    <w:rsid w:val="00FC2469"/>
    <w:rsid w:val="00FC2811"/>
    <w:rsid w:val="00FC4350"/>
    <w:rsid w:val="00FC4419"/>
    <w:rsid w:val="00FC45EE"/>
    <w:rsid w:val="00FC46A8"/>
    <w:rsid w:val="00FC470A"/>
    <w:rsid w:val="00FC4F22"/>
    <w:rsid w:val="00FC4F75"/>
    <w:rsid w:val="00FC4FD2"/>
    <w:rsid w:val="00FC5B16"/>
    <w:rsid w:val="00FC5FCD"/>
    <w:rsid w:val="00FC6036"/>
    <w:rsid w:val="00FD0D66"/>
    <w:rsid w:val="00FD18AF"/>
    <w:rsid w:val="00FD1A25"/>
    <w:rsid w:val="00FD1B61"/>
    <w:rsid w:val="00FD1E41"/>
    <w:rsid w:val="00FD26CA"/>
    <w:rsid w:val="00FD2DD0"/>
    <w:rsid w:val="00FD4087"/>
    <w:rsid w:val="00FD4C0E"/>
    <w:rsid w:val="00FD519E"/>
    <w:rsid w:val="00FD62DB"/>
    <w:rsid w:val="00FD681A"/>
    <w:rsid w:val="00FD6D1A"/>
    <w:rsid w:val="00FD7355"/>
    <w:rsid w:val="00FD738F"/>
    <w:rsid w:val="00FE069B"/>
    <w:rsid w:val="00FE1612"/>
    <w:rsid w:val="00FE204C"/>
    <w:rsid w:val="00FE24EB"/>
    <w:rsid w:val="00FE271B"/>
    <w:rsid w:val="00FE3562"/>
    <w:rsid w:val="00FE3E25"/>
    <w:rsid w:val="00FE4796"/>
    <w:rsid w:val="00FE50D5"/>
    <w:rsid w:val="00FE7029"/>
    <w:rsid w:val="00FF075C"/>
    <w:rsid w:val="00FF2565"/>
    <w:rsid w:val="00FF2D54"/>
    <w:rsid w:val="00FF40C5"/>
    <w:rsid w:val="00FF4F43"/>
    <w:rsid w:val="00FF5184"/>
    <w:rsid w:val="00FF5394"/>
    <w:rsid w:val="00FF5880"/>
    <w:rsid w:val="00FF5915"/>
    <w:rsid w:val="00FF5A45"/>
    <w:rsid w:val="00FF5D12"/>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AC754"/>
  <w15:docId w15:val="{D4079F63-AB7D-48E7-9A5F-3AAE5716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1AA"/>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E65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1">
    <w:name w:val="cabecera1"/>
    <w:basedOn w:val="Normal"/>
    <w:rsid w:val="004D23F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4D23F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Revisin">
    <w:name w:val="Revision"/>
    <w:hidden/>
    <w:uiPriority w:val="99"/>
    <w:semiHidden/>
    <w:rsid w:val="00351E79"/>
    <w:pPr>
      <w:spacing w:after="0" w:line="240" w:lineRule="auto"/>
    </w:pPr>
  </w:style>
  <w:style w:type="character" w:customStyle="1" w:styleId="hvr">
    <w:name w:val="hvr"/>
    <w:basedOn w:val="Fuentedeprrafopredeter"/>
    <w:rsid w:val="00331D9C"/>
  </w:style>
  <w:style w:type="character" w:customStyle="1" w:styleId="caps">
    <w:name w:val="caps"/>
    <w:basedOn w:val="Fuentedeprrafopredeter"/>
    <w:rsid w:val="00463FE7"/>
  </w:style>
  <w:style w:type="character" w:styleId="Hipervnculovisitado">
    <w:name w:val="FollowedHyperlink"/>
    <w:basedOn w:val="Fuentedeprrafopredeter"/>
    <w:uiPriority w:val="99"/>
    <w:semiHidden/>
    <w:unhideWhenUsed/>
    <w:rsid w:val="00D108A5"/>
    <w:rPr>
      <w:color w:val="800080" w:themeColor="followedHyperlink"/>
      <w:u w:val="single"/>
    </w:rPr>
  </w:style>
  <w:style w:type="paragraph" w:styleId="Sinespaciado">
    <w:name w:val="No Spacing"/>
    <w:uiPriority w:val="1"/>
    <w:qFormat/>
    <w:rsid w:val="004A1C3F"/>
    <w:pPr>
      <w:spacing w:after="0" w:line="240" w:lineRule="auto"/>
    </w:pPr>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786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01654433">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51020897">
      <w:bodyDiv w:val="1"/>
      <w:marLeft w:val="0"/>
      <w:marRight w:val="0"/>
      <w:marTop w:val="0"/>
      <w:marBottom w:val="0"/>
      <w:divBdr>
        <w:top w:val="none" w:sz="0" w:space="0" w:color="auto"/>
        <w:left w:val="none" w:sz="0" w:space="0" w:color="auto"/>
        <w:bottom w:val="none" w:sz="0" w:space="0" w:color="auto"/>
        <w:right w:val="none" w:sz="0" w:space="0" w:color="auto"/>
      </w:divBdr>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1855">
      <w:bodyDiv w:val="1"/>
      <w:marLeft w:val="0"/>
      <w:marRight w:val="0"/>
      <w:marTop w:val="0"/>
      <w:marBottom w:val="0"/>
      <w:divBdr>
        <w:top w:val="none" w:sz="0" w:space="0" w:color="auto"/>
        <w:left w:val="none" w:sz="0" w:space="0" w:color="auto"/>
        <w:bottom w:val="none" w:sz="0" w:space="0" w:color="auto"/>
        <w:right w:val="none" w:sz="0" w:space="0" w:color="auto"/>
      </w:divBdr>
    </w:div>
    <w:div w:id="199368365">
      <w:bodyDiv w:val="1"/>
      <w:marLeft w:val="0"/>
      <w:marRight w:val="0"/>
      <w:marTop w:val="0"/>
      <w:marBottom w:val="0"/>
      <w:divBdr>
        <w:top w:val="none" w:sz="0" w:space="0" w:color="auto"/>
        <w:left w:val="none" w:sz="0" w:space="0" w:color="auto"/>
        <w:bottom w:val="none" w:sz="0" w:space="0" w:color="auto"/>
        <w:right w:val="none" w:sz="0" w:space="0" w:color="auto"/>
      </w:divBdr>
      <w:divsChild>
        <w:div w:id="991523304">
          <w:marLeft w:val="150"/>
          <w:marRight w:val="0"/>
          <w:marTop w:val="225"/>
          <w:marBottom w:val="225"/>
          <w:divBdr>
            <w:top w:val="none" w:sz="0" w:space="0" w:color="auto"/>
            <w:left w:val="none" w:sz="0" w:space="0" w:color="auto"/>
            <w:bottom w:val="none" w:sz="0" w:space="0" w:color="auto"/>
            <w:right w:val="none" w:sz="0" w:space="0" w:color="auto"/>
          </w:divBdr>
          <w:divsChild>
            <w:div w:id="775245914">
              <w:marLeft w:val="0"/>
              <w:marRight w:val="0"/>
              <w:marTop w:val="0"/>
              <w:marBottom w:val="0"/>
              <w:divBdr>
                <w:top w:val="none" w:sz="0" w:space="0" w:color="auto"/>
                <w:left w:val="none" w:sz="0" w:space="0" w:color="auto"/>
                <w:bottom w:val="none" w:sz="0" w:space="0" w:color="auto"/>
                <w:right w:val="none" w:sz="0" w:space="0" w:color="auto"/>
              </w:divBdr>
              <w:divsChild>
                <w:div w:id="16255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191">
      <w:bodyDiv w:val="1"/>
      <w:marLeft w:val="0"/>
      <w:marRight w:val="0"/>
      <w:marTop w:val="0"/>
      <w:marBottom w:val="0"/>
      <w:divBdr>
        <w:top w:val="none" w:sz="0" w:space="0" w:color="auto"/>
        <w:left w:val="none" w:sz="0" w:space="0" w:color="auto"/>
        <w:bottom w:val="none" w:sz="0" w:space="0" w:color="auto"/>
        <w:right w:val="none" w:sz="0" w:space="0" w:color="auto"/>
      </w:divBdr>
      <w:divsChild>
        <w:div w:id="1631981262">
          <w:marLeft w:val="0"/>
          <w:marRight w:val="0"/>
          <w:marTop w:val="0"/>
          <w:marBottom w:val="0"/>
          <w:divBdr>
            <w:top w:val="none" w:sz="0" w:space="0" w:color="auto"/>
            <w:left w:val="none" w:sz="0" w:space="0" w:color="auto"/>
            <w:bottom w:val="none" w:sz="0" w:space="0" w:color="auto"/>
            <w:right w:val="none" w:sz="0" w:space="0" w:color="auto"/>
          </w:divBdr>
        </w:div>
      </w:divsChild>
    </w:div>
    <w:div w:id="223955341">
      <w:bodyDiv w:val="1"/>
      <w:marLeft w:val="0"/>
      <w:marRight w:val="0"/>
      <w:marTop w:val="0"/>
      <w:marBottom w:val="0"/>
      <w:divBdr>
        <w:top w:val="none" w:sz="0" w:space="0" w:color="auto"/>
        <w:left w:val="none" w:sz="0" w:space="0" w:color="auto"/>
        <w:bottom w:val="none" w:sz="0" w:space="0" w:color="auto"/>
        <w:right w:val="none" w:sz="0" w:space="0" w:color="auto"/>
      </w:divBdr>
      <w:divsChild>
        <w:div w:id="1720932355">
          <w:marLeft w:val="336"/>
          <w:marRight w:val="0"/>
          <w:marTop w:val="120"/>
          <w:marBottom w:val="312"/>
          <w:divBdr>
            <w:top w:val="none" w:sz="0" w:space="0" w:color="auto"/>
            <w:left w:val="none" w:sz="0" w:space="0" w:color="auto"/>
            <w:bottom w:val="none" w:sz="0" w:space="0" w:color="auto"/>
            <w:right w:val="none" w:sz="0" w:space="0" w:color="auto"/>
          </w:divBdr>
          <w:divsChild>
            <w:div w:id="210961718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300697327">
      <w:bodyDiv w:val="1"/>
      <w:marLeft w:val="0"/>
      <w:marRight w:val="0"/>
      <w:marTop w:val="0"/>
      <w:marBottom w:val="0"/>
      <w:divBdr>
        <w:top w:val="none" w:sz="0" w:space="0" w:color="auto"/>
        <w:left w:val="none" w:sz="0" w:space="0" w:color="auto"/>
        <w:bottom w:val="none" w:sz="0" w:space="0" w:color="auto"/>
        <w:right w:val="none" w:sz="0" w:space="0" w:color="auto"/>
      </w:divBdr>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48158706">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02479920">
      <w:bodyDiv w:val="1"/>
      <w:marLeft w:val="0"/>
      <w:marRight w:val="0"/>
      <w:marTop w:val="0"/>
      <w:marBottom w:val="0"/>
      <w:divBdr>
        <w:top w:val="none" w:sz="0" w:space="0" w:color="auto"/>
        <w:left w:val="none" w:sz="0" w:space="0" w:color="auto"/>
        <w:bottom w:val="none" w:sz="0" w:space="0" w:color="auto"/>
        <w:right w:val="none" w:sz="0" w:space="0" w:color="auto"/>
      </w:divBdr>
      <w:divsChild>
        <w:div w:id="165753888">
          <w:marLeft w:val="0"/>
          <w:marRight w:val="0"/>
          <w:marTop w:val="0"/>
          <w:marBottom w:val="0"/>
          <w:divBdr>
            <w:top w:val="none" w:sz="0" w:space="0" w:color="auto"/>
            <w:left w:val="none" w:sz="0" w:space="0" w:color="auto"/>
            <w:bottom w:val="none" w:sz="0" w:space="0" w:color="auto"/>
            <w:right w:val="none" w:sz="0" w:space="0" w:color="auto"/>
          </w:divBdr>
        </w:div>
        <w:div w:id="1296640754">
          <w:marLeft w:val="0"/>
          <w:marRight w:val="0"/>
          <w:marTop w:val="0"/>
          <w:marBottom w:val="0"/>
          <w:divBdr>
            <w:top w:val="none" w:sz="0" w:space="0" w:color="auto"/>
            <w:left w:val="none" w:sz="0" w:space="0" w:color="auto"/>
            <w:bottom w:val="none" w:sz="0" w:space="0" w:color="auto"/>
            <w:right w:val="none" w:sz="0" w:space="0" w:color="auto"/>
          </w:divBdr>
        </w:div>
      </w:divsChild>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716991">
      <w:bodyDiv w:val="1"/>
      <w:marLeft w:val="0"/>
      <w:marRight w:val="0"/>
      <w:marTop w:val="0"/>
      <w:marBottom w:val="0"/>
      <w:divBdr>
        <w:top w:val="none" w:sz="0" w:space="0" w:color="auto"/>
        <w:left w:val="none" w:sz="0" w:space="0" w:color="auto"/>
        <w:bottom w:val="none" w:sz="0" w:space="0" w:color="auto"/>
        <w:right w:val="none" w:sz="0" w:space="0" w:color="auto"/>
      </w:divBdr>
    </w:div>
    <w:div w:id="918562760">
      <w:bodyDiv w:val="1"/>
      <w:marLeft w:val="0"/>
      <w:marRight w:val="0"/>
      <w:marTop w:val="0"/>
      <w:marBottom w:val="0"/>
      <w:divBdr>
        <w:top w:val="none" w:sz="0" w:space="0" w:color="auto"/>
        <w:left w:val="none" w:sz="0" w:space="0" w:color="auto"/>
        <w:bottom w:val="none" w:sz="0" w:space="0" w:color="auto"/>
        <w:right w:val="none" w:sz="0" w:space="0" w:color="auto"/>
      </w:divBdr>
    </w:div>
    <w:div w:id="924336562">
      <w:bodyDiv w:val="1"/>
      <w:marLeft w:val="0"/>
      <w:marRight w:val="0"/>
      <w:marTop w:val="0"/>
      <w:marBottom w:val="0"/>
      <w:divBdr>
        <w:top w:val="none" w:sz="0" w:space="0" w:color="auto"/>
        <w:left w:val="none" w:sz="0" w:space="0" w:color="auto"/>
        <w:bottom w:val="none" w:sz="0" w:space="0" w:color="auto"/>
        <w:right w:val="none" w:sz="0" w:space="0" w:color="auto"/>
      </w:divBdr>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26638136">
      <w:bodyDiv w:val="1"/>
      <w:marLeft w:val="0"/>
      <w:marRight w:val="0"/>
      <w:marTop w:val="0"/>
      <w:marBottom w:val="0"/>
      <w:divBdr>
        <w:top w:val="none" w:sz="0" w:space="0" w:color="auto"/>
        <w:left w:val="none" w:sz="0" w:space="0" w:color="auto"/>
        <w:bottom w:val="none" w:sz="0" w:space="0" w:color="auto"/>
        <w:right w:val="none" w:sz="0" w:space="0" w:color="auto"/>
      </w:divBdr>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1250">
      <w:bodyDiv w:val="1"/>
      <w:marLeft w:val="0"/>
      <w:marRight w:val="0"/>
      <w:marTop w:val="0"/>
      <w:marBottom w:val="0"/>
      <w:divBdr>
        <w:top w:val="none" w:sz="0" w:space="0" w:color="auto"/>
        <w:left w:val="none" w:sz="0" w:space="0" w:color="auto"/>
        <w:bottom w:val="none" w:sz="0" w:space="0" w:color="auto"/>
        <w:right w:val="none" w:sz="0" w:space="0" w:color="auto"/>
      </w:divBdr>
    </w:div>
    <w:div w:id="1122723651">
      <w:bodyDiv w:val="1"/>
      <w:marLeft w:val="0"/>
      <w:marRight w:val="0"/>
      <w:marTop w:val="0"/>
      <w:marBottom w:val="0"/>
      <w:divBdr>
        <w:top w:val="none" w:sz="0" w:space="0" w:color="auto"/>
        <w:left w:val="none" w:sz="0" w:space="0" w:color="auto"/>
        <w:bottom w:val="none" w:sz="0" w:space="0" w:color="auto"/>
        <w:right w:val="none" w:sz="0" w:space="0" w:color="auto"/>
      </w:divBdr>
    </w:div>
    <w:div w:id="1125732688">
      <w:bodyDiv w:val="1"/>
      <w:marLeft w:val="0"/>
      <w:marRight w:val="0"/>
      <w:marTop w:val="0"/>
      <w:marBottom w:val="0"/>
      <w:divBdr>
        <w:top w:val="none" w:sz="0" w:space="0" w:color="auto"/>
        <w:left w:val="none" w:sz="0" w:space="0" w:color="auto"/>
        <w:bottom w:val="none" w:sz="0" w:space="0" w:color="auto"/>
        <w:right w:val="none" w:sz="0" w:space="0" w:color="auto"/>
      </w:divBdr>
    </w:div>
    <w:div w:id="1250314289">
      <w:bodyDiv w:val="1"/>
      <w:marLeft w:val="0"/>
      <w:marRight w:val="0"/>
      <w:marTop w:val="0"/>
      <w:marBottom w:val="0"/>
      <w:divBdr>
        <w:top w:val="none" w:sz="0" w:space="0" w:color="auto"/>
        <w:left w:val="none" w:sz="0" w:space="0" w:color="auto"/>
        <w:bottom w:val="none" w:sz="0" w:space="0" w:color="auto"/>
        <w:right w:val="none" w:sz="0" w:space="0" w:color="auto"/>
      </w:divBdr>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277591">
      <w:bodyDiv w:val="1"/>
      <w:marLeft w:val="0"/>
      <w:marRight w:val="0"/>
      <w:marTop w:val="0"/>
      <w:marBottom w:val="0"/>
      <w:divBdr>
        <w:top w:val="none" w:sz="0" w:space="0" w:color="auto"/>
        <w:left w:val="none" w:sz="0" w:space="0" w:color="auto"/>
        <w:bottom w:val="none" w:sz="0" w:space="0" w:color="auto"/>
        <w:right w:val="none" w:sz="0" w:space="0" w:color="auto"/>
      </w:divBdr>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70371">
      <w:bodyDiv w:val="1"/>
      <w:marLeft w:val="0"/>
      <w:marRight w:val="0"/>
      <w:marTop w:val="0"/>
      <w:marBottom w:val="0"/>
      <w:divBdr>
        <w:top w:val="none" w:sz="0" w:space="0" w:color="auto"/>
        <w:left w:val="none" w:sz="0" w:space="0" w:color="auto"/>
        <w:bottom w:val="none" w:sz="0" w:space="0" w:color="auto"/>
        <w:right w:val="none" w:sz="0" w:space="0" w:color="auto"/>
      </w:divBdr>
    </w:div>
    <w:div w:id="1464303131">
      <w:bodyDiv w:val="1"/>
      <w:marLeft w:val="0"/>
      <w:marRight w:val="0"/>
      <w:marTop w:val="0"/>
      <w:marBottom w:val="0"/>
      <w:divBdr>
        <w:top w:val="none" w:sz="0" w:space="0" w:color="auto"/>
        <w:left w:val="none" w:sz="0" w:space="0" w:color="auto"/>
        <w:bottom w:val="none" w:sz="0" w:space="0" w:color="auto"/>
        <w:right w:val="none" w:sz="0" w:space="0" w:color="auto"/>
      </w:divBdr>
    </w:div>
    <w:div w:id="1473521610">
      <w:bodyDiv w:val="1"/>
      <w:marLeft w:val="0"/>
      <w:marRight w:val="0"/>
      <w:marTop w:val="0"/>
      <w:marBottom w:val="0"/>
      <w:divBdr>
        <w:top w:val="none" w:sz="0" w:space="0" w:color="auto"/>
        <w:left w:val="none" w:sz="0" w:space="0" w:color="auto"/>
        <w:bottom w:val="none" w:sz="0" w:space="0" w:color="auto"/>
        <w:right w:val="none" w:sz="0" w:space="0" w:color="auto"/>
      </w:divBdr>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3738">
      <w:bodyDiv w:val="1"/>
      <w:marLeft w:val="0"/>
      <w:marRight w:val="0"/>
      <w:marTop w:val="0"/>
      <w:marBottom w:val="0"/>
      <w:divBdr>
        <w:top w:val="none" w:sz="0" w:space="0" w:color="auto"/>
        <w:left w:val="none" w:sz="0" w:space="0" w:color="auto"/>
        <w:bottom w:val="none" w:sz="0" w:space="0" w:color="auto"/>
        <w:right w:val="none" w:sz="0" w:space="0" w:color="auto"/>
      </w:divBdr>
      <w:divsChild>
        <w:div w:id="969168115">
          <w:marLeft w:val="0"/>
          <w:marRight w:val="0"/>
          <w:marTop w:val="0"/>
          <w:marBottom w:val="225"/>
          <w:divBdr>
            <w:top w:val="none" w:sz="0" w:space="0" w:color="auto"/>
            <w:left w:val="none" w:sz="0" w:space="0" w:color="auto"/>
            <w:bottom w:val="none" w:sz="0" w:space="0" w:color="auto"/>
            <w:right w:val="none" w:sz="0" w:space="0" w:color="auto"/>
          </w:divBdr>
          <w:divsChild>
            <w:div w:id="2092658964">
              <w:marLeft w:val="0"/>
              <w:marRight w:val="0"/>
              <w:marTop w:val="0"/>
              <w:marBottom w:val="0"/>
              <w:divBdr>
                <w:top w:val="none" w:sz="0" w:space="0" w:color="auto"/>
                <w:left w:val="none" w:sz="0" w:space="0" w:color="auto"/>
                <w:bottom w:val="none" w:sz="0" w:space="0" w:color="auto"/>
                <w:right w:val="none" w:sz="0" w:space="0" w:color="auto"/>
              </w:divBdr>
            </w:div>
          </w:divsChild>
        </w:div>
        <w:div w:id="582379215">
          <w:marLeft w:val="0"/>
          <w:marRight w:val="0"/>
          <w:marTop w:val="0"/>
          <w:marBottom w:val="0"/>
          <w:divBdr>
            <w:top w:val="none" w:sz="0" w:space="0" w:color="auto"/>
            <w:left w:val="none" w:sz="0" w:space="0" w:color="auto"/>
            <w:bottom w:val="none" w:sz="0" w:space="0" w:color="auto"/>
            <w:right w:val="none" w:sz="0" w:space="0" w:color="auto"/>
          </w:divBdr>
          <w:divsChild>
            <w:div w:id="2040155456">
              <w:marLeft w:val="90"/>
              <w:marRight w:val="90"/>
              <w:marTop w:val="90"/>
              <w:marBottom w:val="90"/>
              <w:divBdr>
                <w:top w:val="none" w:sz="0" w:space="0" w:color="auto"/>
                <w:left w:val="none" w:sz="0" w:space="0" w:color="auto"/>
                <w:bottom w:val="none" w:sz="0" w:space="0" w:color="auto"/>
                <w:right w:val="none" w:sz="0" w:space="0" w:color="auto"/>
              </w:divBdr>
            </w:div>
          </w:divsChild>
        </w:div>
        <w:div w:id="2066827642">
          <w:marLeft w:val="0"/>
          <w:marRight w:val="0"/>
          <w:marTop w:val="0"/>
          <w:marBottom w:val="0"/>
          <w:divBdr>
            <w:top w:val="none" w:sz="0" w:space="0" w:color="auto"/>
            <w:left w:val="none" w:sz="0" w:space="0" w:color="auto"/>
            <w:bottom w:val="none" w:sz="0" w:space="0" w:color="auto"/>
            <w:right w:val="none" w:sz="0" w:space="0" w:color="auto"/>
          </w:divBdr>
          <w:divsChild>
            <w:div w:id="1219626978">
              <w:marLeft w:val="0"/>
              <w:marRight w:val="0"/>
              <w:marTop w:val="0"/>
              <w:marBottom w:val="0"/>
              <w:divBdr>
                <w:top w:val="none" w:sz="0" w:space="0" w:color="auto"/>
                <w:left w:val="none" w:sz="0" w:space="0" w:color="auto"/>
                <w:bottom w:val="none" w:sz="0" w:space="0" w:color="auto"/>
                <w:right w:val="none" w:sz="0" w:space="0" w:color="auto"/>
              </w:divBdr>
              <w:divsChild>
                <w:div w:id="1170484288">
                  <w:marLeft w:val="0"/>
                  <w:marRight w:val="0"/>
                  <w:marTop w:val="0"/>
                  <w:marBottom w:val="0"/>
                  <w:divBdr>
                    <w:top w:val="none" w:sz="0" w:space="0" w:color="auto"/>
                    <w:left w:val="none" w:sz="0" w:space="0" w:color="auto"/>
                    <w:bottom w:val="none" w:sz="0" w:space="0" w:color="auto"/>
                    <w:right w:val="none" w:sz="0" w:space="0" w:color="auto"/>
                  </w:divBdr>
                </w:div>
                <w:div w:id="703754764">
                  <w:marLeft w:val="0"/>
                  <w:marRight w:val="0"/>
                  <w:marTop w:val="0"/>
                  <w:marBottom w:val="0"/>
                  <w:divBdr>
                    <w:top w:val="none" w:sz="0" w:space="0" w:color="auto"/>
                    <w:left w:val="none" w:sz="0" w:space="0" w:color="auto"/>
                    <w:bottom w:val="none" w:sz="0" w:space="0" w:color="auto"/>
                    <w:right w:val="none" w:sz="0" w:space="0" w:color="auto"/>
                  </w:divBdr>
                </w:div>
                <w:div w:id="1381444903">
                  <w:marLeft w:val="0"/>
                  <w:marRight w:val="0"/>
                  <w:marTop w:val="0"/>
                  <w:marBottom w:val="0"/>
                  <w:divBdr>
                    <w:top w:val="none" w:sz="0" w:space="0" w:color="auto"/>
                    <w:left w:val="none" w:sz="0" w:space="0" w:color="auto"/>
                    <w:bottom w:val="none" w:sz="0" w:space="0" w:color="auto"/>
                    <w:right w:val="none" w:sz="0" w:space="0" w:color="auto"/>
                  </w:divBdr>
                </w:div>
                <w:div w:id="11271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5291">
      <w:bodyDiv w:val="1"/>
      <w:marLeft w:val="0"/>
      <w:marRight w:val="0"/>
      <w:marTop w:val="0"/>
      <w:marBottom w:val="0"/>
      <w:divBdr>
        <w:top w:val="none" w:sz="0" w:space="0" w:color="auto"/>
        <w:left w:val="none" w:sz="0" w:space="0" w:color="auto"/>
        <w:bottom w:val="none" w:sz="0" w:space="0" w:color="auto"/>
        <w:right w:val="none" w:sz="0" w:space="0" w:color="auto"/>
      </w:divBdr>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666663051">
      <w:bodyDiv w:val="1"/>
      <w:marLeft w:val="0"/>
      <w:marRight w:val="0"/>
      <w:marTop w:val="0"/>
      <w:marBottom w:val="0"/>
      <w:divBdr>
        <w:top w:val="none" w:sz="0" w:space="0" w:color="auto"/>
        <w:left w:val="none" w:sz="0" w:space="0" w:color="auto"/>
        <w:bottom w:val="none" w:sz="0" w:space="0" w:color="auto"/>
        <w:right w:val="none" w:sz="0" w:space="0" w:color="auto"/>
      </w:divBdr>
    </w:div>
    <w:div w:id="1700425533">
      <w:bodyDiv w:val="1"/>
      <w:marLeft w:val="0"/>
      <w:marRight w:val="0"/>
      <w:marTop w:val="0"/>
      <w:marBottom w:val="0"/>
      <w:divBdr>
        <w:top w:val="none" w:sz="0" w:space="0" w:color="auto"/>
        <w:left w:val="none" w:sz="0" w:space="0" w:color="auto"/>
        <w:bottom w:val="none" w:sz="0" w:space="0" w:color="auto"/>
        <w:right w:val="none" w:sz="0" w:space="0" w:color="auto"/>
      </w:divBdr>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61949133">
      <w:bodyDiv w:val="1"/>
      <w:marLeft w:val="0"/>
      <w:marRight w:val="0"/>
      <w:marTop w:val="0"/>
      <w:marBottom w:val="0"/>
      <w:divBdr>
        <w:top w:val="none" w:sz="0" w:space="0" w:color="auto"/>
        <w:left w:val="none" w:sz="0" w:space="0" w:color="auto"/>
        <w:bottom w:val="none" w:sz="0" w:space="0" w:color="auto"/>
        <w:right w:val="none" w:sz="0" w:space="0" w:color="auto"/>
      </w:divBdr>
      <w:divsChild>
        <w:div w:id="9377962">
          <w:marLeft w:val="336"/>
          <w:marRight w:val="0"/>
          <w:marTop w:val="120"/>
          <w:marBottom w:val="312"/>
          <w:divBdr>
            <w:top w:val="none" w:sz="0" w:space="0" w:color="auto"/>
            <w:left w:val="none" w:sz="0" w:space="0" w:color="auto"/>
            <w:bottom w:val="none" w:sz="0" w:space="0" w:color="auto"/>
            <w:right w:val="none" w:sz="0" w:space="0" w:color="auto"/>
          </w:divBdr>
          <w:divsChild>
            <w:div w:id="214361913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89484822">
          <w:marLeft w:val="336"/>
          <w:marRight w:val="0"/>
          <w:marTop w:val="120"/>
          <w:marBottom w:val="312"/>
          <w:divBdr>
            <w:top w:val="none" w:sz="0" w:space="0" w:color="auto"/>
            <w:left w:val="none" w:sz="0" w:space="0" w:color="auto"/>
            <w:bottom w:val="none" w:sz="0" w:space="0" w:color="auto"/>
            <w:right w:val="none" w:sz="0" w:space="0" w:color="auto"/>
          </w:divBdr>
          <w:divsChild>
            <w:div w:id="11066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1794399833">
      <w:bodyDiv w:val="1"/>
      <w:marLeft w:val="0"/>
      <w:marRight w:val="0"/>
      <w:marTop w:val="0"/>
      <w:marBottom w:val="0"/>
      <w:divBdr>
        <w:top w:val="none" w:sz="0" w:space="0" w:color="auto"/>
        <w:left w:val="none" w:sz="0" w:space="0" w:color="auto"/>
        <w:bottom w:val="none" w:sz="0" w:space="0" w:color="auto"/>
        <w:right w:val="none" w:sz="0" w:space="0" w:color="auto"/>
      </w:divBdr>
    </w:div>
    <w:div w:id="1802110331">
      <w:bodyDiv w:val="1"/>
      <w:marLeft w:val="0"/>
      <w:marRight w:val="0"/>
      <w:marTop w:val="0"/>
      <w:marBottom w:val="0"/>
      <w:divBdr>
        <w:top w:val="none" w:sz="0" w:space="0" w:color="auto"/>
        <w:left w:val="none" w:sz="0" w:space="0" w:color="auto"/>
        <w:bottom w:val="none" w:sz="0" w:space="0" w:color="auto"/>
        <w:right w:val="none" w:sz="0" w:space="0" w:color="auto"/>
      </w:divBdr>
    </w:div>
    <w:div w:id="1856843779">
      <w:bodyDiv w:val="1"/>
      <w:marLeft w:val="0"/>
      <w:marRight w:val="0"/>
      <w:marTop w:val="0"/>
      <w:marBottom w:val="0"/>
      <w:divBdr>
        <w:top w:val="none" w:sz="0" w:space="0" w:color="auto"/>
        <w:left w:val="none" w:sz="0" w:space="0" w:color="auto"/>
        <w:bottom w:val="none" w:sz="0" w:space="0" w:color="auto"/>
        <w:right w:val="none" w:sz="0" w:space="0" w:color="auto"/>
      </w:divBdr>
    </w:div>
    <w:div w:id="1875263599">
      <w:bodyDiv w:val="1"/>
      <w:marLeft w:val="0"/>
      <w:marRight w:val="0"/>
      <w:marTop w:val="0"/>
      <w:marBottom w:val="0"/>
      <w:divBdr>
        <w:top w:val="none" w:sz="0" w:space="0" w:color="auto"/>
        <w:left w:val="none" w:sz="0" w:space="0" w:color="auto"/>
        <w:bottom w:val="none" w:sz="0" w:space="0" w:color="auto"/>
        <w:right w:val="none" w:sz="0" w:space="0" w:color="auto"/>
      </w:divBdr>
    </w:div>
    <w:div w:id="1974481892">
      <w:bodyDiv w:val="1"/>
      <w:marLeft w:val="0"/>
      <w:marRight w:val="0"/>
      <w:marTop w:val="0"/>
      <w:marBottom w:val="0"/>
      <w:divBdr>
        <w:top w:val="none" w:sz="0" w:space="0" w:color="auto"/>
        <w:left w:val="none" w:sz="0" w:space="0" w:color="auto"/>
        <w:bottom w:val="none" w:sz="0" w:space="0" w:color="auto"/>
        <w:right w:val="none" w:sz="0" w:space="0" w:color="auto"/>
      </w:divBdr>
      <w:divsChild>
        <w:div w:id="1893342897">
          <w:marLeft w:val="0"/>
          <w:marRight w:val="0"/>
          <w:marTop w:val="0"/>
          <w:marBottom w:val="0"/>
          <w:divBdr>
            <w:top w:val="none" w:sz="0" w:space="0" w:color="auto"/>
            <w:left w:val="none" w:sz="0" w:space="0" w:color="auto"/>
            <w:bottom w:val="none" w:sz="0" w:space="0" w:color="auto"/>
            <w:right w:val="none" w:sz="0" w:space="0" w:color="auto"/>
          </w:divBdr>
        </w:div>
        <w:div w:id="2077169962">
          <w:marLeft w:val="0"/>
          <w:marRight w:val="0"/>
          <w:marTop w:val="0"/>
          <w:marBottom w:val="0"/>
          <w:divBdr>
            <w:top w:val="none" w:sz="0" w:space="0" w:color="auto"/>
            <w:left w:val="none" w:sz="0" w:space="0" w:color="auto"/>
            <w:bottom w:val="none" w:sz="0" w:space="0" w:color="auto"/>
            <w:right w:val="none" w:sz="0" w:space="0" w:color="auto"/>
          </w:divBdr>
        </w:div>
      </w:divsChild>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_cFUl96eiH0s/Sb_fc0b1T7I/AAAAAAAAACM/-zkqzVX24tc/s1600/superficie-primitiva.jp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Silico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Zeoli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Carbono" TargetMode="External"/><Relationship Id="rId4" Type="http://schemas.openxmlformats.org/officeDocument/2006/relationships/settings" Target="settings.xml"/><Relationship Id="rId9" Type="http://schemas.openxmlformats.org/officeDocument/2006/relationships/hyperlink" Target="http://danielmarin.naukas.com/files/2013/06/VenusExpressSeq21H11.jp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5F3D4-6ACD-4E2A-81FB-F6035D1F8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50</Pages>
  <Words>10650</Words>
  <Characters>58576</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28</cp:revision>
  <dcterms:created xsi:type="dcterms:W3CDTF">2016-04-07T17:03:00Z</dcterms:created>
  <dcterms:modified xsi:type="dcterms:W3CDTF">2016-04-08T17:08:00Z</dcterms:modified>
</cp:coreProperties>
</file>