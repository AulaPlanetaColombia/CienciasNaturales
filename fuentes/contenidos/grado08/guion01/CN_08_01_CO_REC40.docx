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AF38FD" w:rsidRDefault="000537AE" w:rsidP="00CB02D2">
      <w:pPr>
        <w:jc w:val="center"/>
        <w:rPr>
          <w:rFonts w:ascii="Arial" w:hAnsi="Arial"/>
          <w:b/>
          <w:lang w:val="es-ES_tradnl"/>
        </w:rPr>
      </w:pPr>
      <w:r w:rsidRPr="00AF38FD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AF38FD">
        <w:rPr>
          <w:rFonts w:asciiTheme="majorHAnsi" w:hAnsiTheme="majorHAnsi"/>
          <w:b/>
          <w:lang w:val="es-ES_tradnl"/>
        </w:rPr>
        <w:t>M5</w:t>
      </w:r>
      <w:r w:rsidR="003567CA" w:rsidRPr="00AF38FD">
        <w:rPr>
          <w:rFonts w:asciiTheme="majorHAnsi" w:hAnsiTheme="majorHAnsi"/>
          <w:b/>
          <w:lang w:val="es-ES_tradnl"/>
        </w:rPr>
        <w:t>B</w:t>
      </w:r>
      <w:r w:rsidR="00051C59" w:rsidRPr="00AF38FD">
        <w:rPr>
          <w:rFonts w:asciiTheme="majorHAnsi" w:hAnsiTheme="majorHAnsi"/>
          <w:b/>
          <w:lang w:val="es-ES_tradnl"/>
        </w:rPr>
        <w:t xml:space="preserve">: Test - con </w:t>
      </w:r>
      <w:r w:rsidR="008D2D96" w:rsidRPr="00AF38FD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AF38FD" w:rsidRDefault="0045712C" w:rsidP="00CB02D2">
      <w:pPr>
        <w:rPr>
          <w:rFonts w:ascii="Arial" w:hAnsi="Arial"/>
          <w:lang w:val="es-ES_tradnl"/>
        </w:rPr>
      </w:pPr>
    </w:p>
    <w:p w14:paraId="046F6013" w14:textId="13ECD623" w:rsidR="00613195" w:rsidRDefault="00254FDB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="00613195" w:rsidRPr="00613195">
        <w:rPr>
          <w:rFonts w:ascii="Times New Roman" w:hAnsi="Times New Roman" w:cs="Times New Roman"/>
          <w:highlight w:val="green"/>
          <w:lang w:val="es-ES_tradnl"/>
        </w:rPr>
        <w:t>Nombre del recurso</w:t>
      </w:r>
    </w:p>
    <w:p w14:paraId="062F45E4" w14:textId="3FC56CD4" w:rsidR="00E61A4B" w:rsidRPr="00AF38FD" w:rsidRDefault="005D17B5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CN_08_01_CO</w:t>
      </w:r>
      <w:r w:rsidR="00613195">
        <w:rPr>
          <w:rFonts w:ascii="Times New Roman" w:hAnsi="Times New Roman" w:cs="Times New Roman"/>
          <w:color w:val="000000"/>
          <w:lang w:val="es-CO"/>
        </w:rPr>
        <w:t>_REC4</w:t>
      </w:r>
      <w:r w:rsidRPr="00AF38FD">
        <w:rPr>
          <w:rFonts w:ascii="Times New Roman" w:hAnsi="Times New Roman" w:cs="Times New Roman"/>
          <w:color w:val="000000"/>
          <w:lang w:val="es-CO"/>
        </w:rPr>
        <w:t>0</w:t>
      </w:r>
    </w:p>
    <w:p w14:paraId="5E98F080" w14:textId="77777777" w:rsidR="00E61A4B" w:rsidRPr="00AF38FD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AF38F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AF38F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AF38F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AF38F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65D967A4" w14:textId="1A326C15" w:rsidR="001351C7" w:rsidRPr="00AF38FD" w:rsidRDefault="003C56DF" w:rsidP="003C56DF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="005D17B5" w:rsidRPr="00613195">
        <w:rPr>
          <w:rFonts w:ascii="Times New Roman" w:hAnsi="Times New Roman" w:cs="Times New Roman"/>
          <w:highlight w:val="green"/>
          <w:lang w:val="es-ES_tradnl"/>
        </w:rPr>
        <w:t>Título</w:t>
      </w:r>
      <w:r w:rsidR="005D17B5"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2B1D78C2" w14:textId="291C4154" w:rsidR="003C56DF" w:rsidRPr="00AF38FD" w:rsidRDefault="00AF38FD" w:rsidP="003C56DF">
      <w:pPr>
        <w:rPr>
          <w:rFonts w:ascii="Times New Roman" w:hAnsi="Times New Roman" w:cs="Times New Roman"/>
          <w:lang w:val="es-CO"/>
        </w:rPr>
      </w:pPr>
      <w:r w:rsidRPr="00AF38FD">
        <w:rPr>
          <w:rFonts w:ascii="Times New Roman" w:hAnsi="Times New Roman" w:cs="Times New Roman"/>
          <w:lang w:val="es-CO"/>
        </w:rPr>
        <w:t>E</w:t>
      </w:r>
      <w:r w:rsidR="005D17B5" w:rsidRPr="00AF38FD">
        <w:rPr>
          <w:rFonts w:ascii="Times New Roman" w:hAnsi="Times New Roman" w:cs="Times New Roman"/>
          <w:lang w:val="es-CO"/>
        </w:rPr>
        <w:t>ntiende cómo transmiten las neuronas el impulso nervioso</w:t>
      </w:r>
    </w:p>
    <w:p w14:paraId="24AE6D3D" w14:textId="77777777" w:rsidR="003C56DF" w:rsidRPr="00AF38FD" w:rsidRDefault="003C56DF" w:rsidP="003C56DF">
      <w:pPr>
        <w:rPr>
          <w:rFonts w:ascii="Times New Roman" w:hAnsi="Times New Roman" w:cs="Times New Roman"/>
          <w:lang w:val="es-CO"/>
        </w:rPr>
      </w:pPr>
    </w:p>
    <w:p w14:paraId="543E468C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54A391" w14:textId="5869D8AA" w:rsidR="001351C7" w:rsidRPr="00AF38FD" w:rsidRDefault="0063490D" w:rsidP="005D17B5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="00AC7FAC" w:rsidRPr="00613195">
        <w:rPr>
          <w:rFonts w:ascii="Times New Roman" w:hAnsi="Times New Roman" w:cs="Times New Roman"/>
          <w:highlight w:val="green"/>
          <w:lang w:val="es-ES_tradnl"/>
        </w:rPr>
        <w:t>Descripción</w:t>
      </w:r>
      <w:r w:rsidR="005D17B5"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5B4C3963" w14:textId="2513B1E5" w:rsidR="005D17B5" w:rsidRPr="00AF38FD" w:rsidRDefault="005D17B5" w:rsidP="005D17B5">
      <w:pPr>
        <w:rPr>
          <w:rFonts w:ascii="Times New Roman" w:hAnsi="Times New Roman" w:cs="Times New Roman"/>
          <w:color w:val="000000" w:themeColor="text1"/>
          <w:lang w:val="es-CO"/>
        </w:rPr>
      </w:pPr>
      <w:r w:rsidRPr="00AF38FD">
        <w:rPr>
          <w:rFonts w:ascii="Times New Roman" w:hAnsi="Times New Roman" w:cs="Times New Roman"/>
          <w:color w:val="000000" w:themeColor="text1"/>
          <w:lang w:val="es-CO"/>
        </w:rPr>
        <w:t>Actividad que permite trabajar la estructura de las neuronas y el mecanismo de transmisión del impulso nervioso</w:t>
      </w:r>
    </w:p>
    <w:p w14:paraId="08974794" w14:textId="5A647793" w:rsidR="0063490D" w:rsidRPr="00AF38FD" w:rsidRDefault="0063490D" w:rsidP="00CB02D2">
      <w:pPr>
        <w:rPr>
          <w:rFonts w:ascii="Times New Roman" w:hAnsi="Times New Roman" w:cs="Times New Roman"/>
          <w:lang w:val="es-CO"/>
        </w:rPr>
      </w:pPr>
    </w:p>
    <w:p w14:paraId="678E556D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C7CCD35" w14:textId="63B4930F" w:rsidR="001351C7" w:rsidRPr="00AF38FD" w:rsidRDefault="0063490D" w:rsidP="000719EE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="003D72B3" w:rsidRPr="00613195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5D17B5"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3CDB971F" w14:textId="2E9C0A3A" w:rsidR="000719EE" w:rsidRPr="00AF38FD" w:rsidRDefault="00DE2F18" w:rsidP="000719EE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E</w:t>
      </w:r>
      <w:r w:rsidR="005D17B5" w:rsidRPr="00AF38FD">
        <w:rPr>
          <w:rFonts w:ascii="Times New Roman" w:hAnsi="Times New Roman" w:cs="Times New Roman"/>
          <w:lang w:val="es-ES_tradnl"/>
        </w:rPr>
        <w:t>stímulo, sinapsis, impulso nervioso, neurotransmisor</w:t>
      </w:r>
    </w:p>
    <w:p w14:paraId="5FB50F73" w14:textId="77777777" w:rsidR="005D17B5" w:rsidRPr="00AF38FD" w:rsidRDefault="005D17B5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1F7B187A" w:rsidR="003D72B3" w:rsidRPr="00AF38FD" w:rsidRDefault="0063490D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="00AF38FD" w:rsidRPr="00AF38FD">
        <w:rPr>
          <w:rFonts w:ascii="Times New Roman" w:hAnsi="Times New Roman" w:cs="Times New Roman"/>
          <w:lang w:val="es-ES_tradnl"/>
        </w:rPr>
        <w:t>15 minutos</w:t>
      </w:r>
    </w:p>
    <w:p w14:paraId="6C2B1E7A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AF38FD" w:rsidRDefault="0063490D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13195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AF38FD">
        <w:rPr>
          <w:rFonts w:ascii="Times New Roman" w:hAnsi="Times New Roman" w:cs="Times New Roman"/>
          <w:lang w:val="es-ES_tradnl"/>
        </w:rPr>
        <w:t xml:space="preserve"> (</w:t>
      </w:r>
      <w:r w:rsidR="005F4C68" w:rsidRPr="00AF38FD">
        <w:rPr>
          <w:rFonts w:ascii="Times New Roman" w:hAnsi="Times New Roman" w:cs="Times New Roman"/>
          <w:lang w:val="es-ES_tradnl"/>
        </w:rPr>
        <w:t>indicar</w:t>
      </w:r>
      <w:r w:rsidR="00C7411E" w:rsidRPr="00AF38FD">
        <w:rPr>
          <w:rFonts w:ascii="Times New Roman" w:hAnsi="Times New Roman" w:cs="Times New Roman"/>
          <w:lang w:val="es-ES_tradnl"/>
        </w:rPr>
        <w:t xml:space="preserve"> </w:t>
      </w:r>
      <w:r w:rsidRPr="00AF38FD">
        <w:rPr>
          <w:rFonts w:ascii="Times New Roman" w:hAnsi="Times New Roman" w:cs="Times New Roman"/>
          <w:lang w:val="es-ES_tradnl"/>
        </w:rPr>
        <w:t>sólo una</w:t>
      </w:r>
      <w:r w:rsidR="003D72B3" w:rsidRPr="00AF38FD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AF38FD" w14:paraId="3EF28718" w14:textId="77777777" w:rsidTr="00AC7496">
        <w:tc>
          <w:tcPr>
            <w:tcW w:w="1248" w:type="dxa"/>
          </w:tcPr>
          <w:p w14:paraId="0F71FD18" w14:textId="4CA29615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EF52E20" w:rsidR="005F4C68" w:rsidRPr="00AF38FD" w:rsidRDefault="005D17B5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AF38F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AF38FD" w14:paraId="424EB321" w14:textId="77777777" w:rsidTr="00AC7496">
        <w:tc>
          <w:tcPr>
            <w:tcW w:w="1248" w:type="dxa"/>
          </w:tcPr>
          <w:p w14:paraId="79357949" w14:textId="1F32B609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AF38F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AF38FD" w:rsidRDefault="00AC7496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AF38FD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F38FD" w14:paraId="3F4FCFF6" w14:textId="102574E5" w:rsidTr="00B92165">
        <w:tc>
          <w:tcPr>
            <w:tcW w:w="4536" w:type="dxa"/>
          </w:tcPr>
          <w:p w14:paraId="6FE44A92" w14:textId="06DD1B98" w:rsidR="002E4EE6" w:rsidRPr="00AF38F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F38F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F38F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F38F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13195" w14:paraId="1593AE9E" w14:textId="55DEF9CB" w:rsidTr="00B92165">
        <w:tc>
          <w:tcPr>
            <w:tcW w:w="4536" w:type="dxa"/>
          </w:tcPr>
          <w:p w14:paraId="73E9F5D1" w14:textId="6D86BA7E" w:rsidR="002E4EE6" w:rsidRPr="00AF38F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F38F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F38FD" w14:paraId="616BF0A9" w14:textId="36EE9EF1" w:rsidTr="00B92165">
        <w:tc>
          <w:tcPr>
            <w:tcW w:w="4536" w:type="dxa"/>
          </w:tcPr>
          <w:p w14:paraId="5D9EA602" w14:textId="143FA7BA" w:rsidR="002E4EE6" w:rsidRPr="00AF38F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F38F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F38F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F38F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F38FD" w14:paraId="0CEAED7C" w14:textId="6C732F50" w:rsidTr="00B92165">
        <w:tc>
          <w:tcPr>
            <w:tcW w:w="4536" w:type="dxa"/>
          </w:tcPr>
          <w:p w14:paraId="04FC76F0" w14:textId="081E1537" w:rsidR="002E4EE6" w:rsidRPr="00AF38F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F38F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EF75F70" w:rsidR="002E4EE6" w:rsidRPr="00AF38FD" w:rsidRDefault="005D17B5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F38F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AF38FD" w:rsidRDefault="00B96819" w:rsidP="00B96819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AF38FD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AF38FD" w14:paraId="69CACFB7" w14:textId="77777777" w:rsidTr="007B5078">
        <w:tc>
          <w:tcPr>
            <w:tcW w:w="2126" w:type="dxa"/>
          </w:tcPr>
          <w:p w14:paraId="4A1139A9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3150F0C" w:rsidR="00B96819" w:rsidRPr="00AF38FD" w:rsidRDefault="005D17B5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F38FD" w14:paraId="4263E813" w14:textId="77777777" w:rsidTr="007B5078">
        <w:tc>
          <w:tcPr>
            <w:tcW w:w="2126" w:type="dxa"/>
          </w:tcPr>
          <w:p w14:paraId="248F8E60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F38FD" w14:paraId="2ECB8C01" w14:textId="77777777" w:rsidTr="007B5078">
        <w:tc>
          <w:tcPr>
            <w:tcW w:w="2126" w:type="dxa"/>
          </w:tcPr>
          <w:p w14:paraId="0DCB0383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F38F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AF38FD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AF38FD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5066CDA5" w:rsidR="004375B6" w:rsidRPr="00AF38FD" w:rsidRDefault="0005228B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13195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1351C7" w:rsidRPr="00AF38FD">
        <w:rPr>
          <w:rFonts w:ascii="Times New Roman" w:hAnsi="Times New Roman" w:cs="Times New Roman"/>
          <w:lang w:val="es-ES_tradnl"/>
        </w:rPr>
        <w:t xml:space="preserve"> </w:t>
      </w:r>
      <w:r w:rsidR="00AF38FD" w:rsidRPr="00AF38FD">
        <w:rPr>
          <w:rFonts w:ascii="Times New Roman" w:hAnsi="Times New Roman" w:cs="Times New Roman"/>
          <w:lang w:val="es-ES_tradnl"/>
        </w:rPr>
        <w:t xml:space="preserve"> </w:t>
      </w:r>
      <w:r w:rsidR="004375B6" w:rsidRPr="00AF38FD">
        <w:rPr>
          <w:rFonts w:ascii="Times New Roman" w:hAnsi="Times New Roman" w:cs="Times New Roman"/>
          <w:lang w:val="es-ES_tradnl"/>
        </w:rPr>
        <w:t>2</w:t>
      </w:r>
      <w:r w:rsidRPr="00AF38FD">
        <w:rPr>
          <w:rFonts w:ascii="Times New Roman" w:hAnsi="Times New Roman" w:cs="Times New Roman"/>
          <w:lang w:val="es-ES_tradnl"/>
        </w:rPr>
        <w:t>-</w:t>
      </w:r>
      <w:r w:rsidR="001351C7" w:rsidRPr="00AF38FD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AF38F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AF38F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12EC1E2B" w:rsidR="00B0282E" w:rsidRPr="00AF38FD" w:rsidRDefault="00054002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13195">
        <w:rPr>
          <w:rFonts w:ascii="Times New Roman" w:hAnsi="Times New Roman" w:cs="Times New Roman"/>
          <w:highlight w:val="green"/>
          <w:lang w:val="es-ES_tradnl"/>
        </w:rPr>
        <w:t>Título</w:t>
      </w:r>
      <w:r w:rsidR="006907A4"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6BED664F" w14:textId="77777777" w:rsidR="00326D61" w:rsidRPr="00AF38FD" w:rsidRDefault="00326D61" w:rsidP="00326D61">
      <w:pPr>
        <w:rPr>
          <w:rFonts w:ascii="Times New Roman" w:hAnsi="Times New Roman" w:cs="Times New Roman"/>
          <w:lang w:val="es-CO"/>
        </w:rPr>
      </w:pPr>
      <w:r w:rsidRPr="00AF38FD">
        <w:rPr>
          <w:rFonts w:ascii="Times New Roman" w:hAnsi="Times New Roman" w:cs="Times New Roman"/>
          <w:lang w:val="es-CO"/>
        </w:rPr>
        <w:t>Entiende cómo transmiten las neuronas el impulso nervioso</w:t>
      </w:r>
    </w:p>
    <w:p w14:paraId="6028E8CA" w14:textId="77777777" w:rsidR="000719EE" w:rsidRPr="00AF38FD" w:rsidRDefault="000719EE" w:rsidP="000719EE">
      <w:pPr>
        <w:rPr>
          <w:rFonts w:ascii="Times New Roman" w:hAnsi="Times New Roman" w:cs="Times New Roman"/>
          <w:lang w:val="es-CO"/>
        </w:rPr>
      </w:pPr>
    </w:p>
    <w:p w14:paraId="1C778160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64CD8001" w:rsidR="00054002" w:rsidRPr="00AF38FD" w:rsidRDefault="00054002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13195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6907A4" w:rsidRPr="00AF38FD">
        <w:rPr>
          <w:rFonts w:ascii="Times New Roman" w:hAnsi="Times New Roman" w:cs="Times New Roman"/>
          <w:lang w:val="es-ES_tradnl"/>
        </w:rPr>
        <w:t xml:space="preserve"> (Primaria o Secundaria)</w:t>
      </w:r>
      <w:r w:rsidR="001351C7" w:rsidRPr="00AF38FD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3AB4842D" w:rsidR="006907A4" w:rsidRPr="00AF38FD" w:rsidRDefault="00C92E0A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AF38FD">
        <w:rPr>
          <w:rFonts w:ascii="Times New Roman" w:hAnsi="Times New Roman" w:cs="Times New Roman"/>
          <w:lang w:val="es-ES_tradnl"/>
        </w:rPr>
        <w:t xml:space="preserve"> </w:t>
      </w:r>
      <w:r w:rsidR="001B3983" w:rsidRPr="00613195">
        <w:rPr>
          <w:rFonts w:ascii="Times New Roman" w:hAnsi="Times New Roman" w:cs="Times New Roman"/>
          <w:highlight w:val="green"/>
          <w:lang w:val="es-ES_tradnl"/>
        </w:rPr>
        <w:t>Enunciado</w:t>
      </w:r>
      <w:r w:rsidR="001B3983"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3938C716" w14:textId="77777777" w:rsidR="00326D61" w:rsidRPr="00AF38FD" w:rsidRDefault="00326D61" w:rsidP="000719EE">
      <w:pPr>
        <w:rPr>
          <w:rFonts w:ascii="Times New Roman" w:hAnsi="Times New Roman" w:cs="Times New Roman"/>
          <w:lang w:val="es-ES_tradnl"/>
        </w:rPr>
      </w:pPr>
    </w:p>
    <w:p w14:paraId="72134288" w14:textId="2F9385E9" w:rsidR="000719EE" w:rsidRPr="00AF38FD" w:rsidRDefault="00326D61" w:rsidP="000719EE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 xml:space="preserve">Responde a las siguientes preguntas sobre la transmisión del impulso nervioso que realizan las </w:t>
      </w:r>
      <w:r w:rsidR="001351C7" w:rsidRPr="00AF38FD">
        <w:rPr>
          <w:rFonts w:ascii="Times New Roman" w:hAnsi="Times New Roman" w:cs="Times New Roman"/>
          <w:lang w:val="es-ES_tradnl"/>
        </w:rPr>
        <w:t>neuronas</w:t>
      </w:r>
      <w:r w:rsidRPr="00AF38FD">
        <w:rPr>
          <w:rFonts w:ascii="Times New Roman" w:hAnsi="Times New Roman" w:cs="Times New Roman"/>
          <w:lang w:val="es-ES_tradnl"/>
        </w:rPr>
        <w:t>. Recuerda que puede haber más de una respuesta correcta.</w:t>
      </w:r>
    </w:p>
    <w:p w14:paraId="67EC4DD2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AF38FD" w:rsidRDefault="006907A4" w:rsidP="00CB02D2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13195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23A631E" w:rsidR="00AF23DF" w:rsidRPr="00AF38FD" w:rsidRDefault="001E2043" w:rsidP="00CB02D2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13195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13195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1319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1319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13195">
        <w:rPr>
          <w:rFonts w:ascii="Times New Roman" w:hAnsi="Times New Roman" w:cs="Times New Roman"/>
          <w:highlight w:val="green"/>
          <w:lang w:val="es-ES_tradnl"/>
        </w:rPr>
        <w:t>(S/N)</w:t>
      </w:r>
      <w:r w:rsidR="00326D61" w:rsidRPr="00AF38FD">
        <w:rPr>
          <w:rFonts w:ascii="Times New Roman" w:hAnsi="Times New Roman" w:cs="Times New Roman"/>
          <w:lang w:val="es-ES_tradnl"/>
        </w:rPr>
        <w:t xml:space="preserve"> S</w:t>
      </w:r>
    </w:p>
    <w:p w14:paraId="55B4E04D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AF38FD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BBC28B3" w:rsidR="00584F8B" w:rsidRPr="00AF38FD" w:rsidRDefault="00584F8B" w:rsidP="00584F8B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r w:rsidR="00613195">
        <w:rPr>
          <w:rFonts w:ascii="Times New Roman" w:hAnsi="Times New Roman" w:cs="Times New Roman"/>
          <w:lang w:val="es-ES_tradnl"/>
        </w:rPr>
        <w:t>):</w:t>
      </w:r>
      <w:r w:rsidR="00326D61" w:rsidRPr="00AF38FD">
        <w:rPr>
          <w:rFonts w:ascii="Times New Roman" w:hAnsi="Times New Roman" w:cs="Times New Roman"/>
          <w:lang w:val="es-ES_tradnl"/>
        </w:rPr>
        <w:t xml:space="preserve"> S</w:t>
      </w:r>
    </w:p>
    <w:p w14:paraId="5BCFA376" w14:textId="77777777" w:rsidR="00584F8B" w:rsidRPr="00AF38FD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AF38F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6BC2EE8E" w:rsidR="006907A4" w:rsidRPr="00AF38FD" w:rsidRDefault="00613195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="006907A4" w:rsidRPr="00613195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326D61" w:rsidRPr="00AF38FD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AF38FD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15EE4309" w14:textId="0D127BB6" w:rsidR="009C4689" w:rsidRPr="00AF38FD" w:rsidRDefault="009C4689" w:rsidP="00CB02D2">
      <w:pPr>
        <w:rPr>
          <w:rFonts w:ascii="Times New Roman" w:hAnsi="Times New Roman" w:cs="Times New Roman"/>
          <w:color w:val="0000FF"/>
          <w:lang w:val="es-ES_tradnl"/>
        </w:rPr>
      </w:pPr>
    </w:p>
    <w:p w14:paraId="32C76093" w14:textId="397982A8" w:rsidR="009C4689" w:rsidRPr="00AF38FD" w:rsidRDefault="009C4689" w:rsidP="00CB02D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326D61" w:rsidRPr="00AF38FD">
        <w:rPr>
          <w:rFonts w:ascii="Times New Roman" w:hAnsi="Times New Roman" w:cs="Times New Roman"/>
          <w:lang w:val="es-ES_tradnl"/>
        </w:rPr>
        <w:t xml:space="preserve"> N</w:t>
      </w:r>
    </w:p>
    <w:p w14:paraId="25D0C271" w14:textId="77777777" w:rsidR="009C4689" w:rsidRPr="00AF38FD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52721E54" w14:textId="77777777" w:rsidR="004A4A9C" w:rsidRPr="00AF38FD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334130CF" w:rsidR="006D02A8" w:rsidRPr="00AF38FD" w:rsidRDefault="006D02A8" w:rsidP="006D02A8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13195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05962B12" w14:textId="54F8DB80" w:rsidR="00326D61" w:rsidRPr="00AF38FD" w:rsidRDefault="00517093" w:rsidP="006D02A8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¿</w:t>
      </w:r>
      <w:r w:rsidR="00326D61" w:rsidRPr="00AF38FD">
        <w:rPr>
          <w:rFonts w:ascii="Times New Roman" w:hAnsi="Times New Roman" w:cs="Times New Roman"/>
          <w:lang w:val="es-ES_tradnl"/>
        </w:rPr>
        <w:t>Cómo se denominan las moléculas que hacen posible la transmisión del impulso nervioso?</w:t>
      </w:r>
    </w:p>
    <w:p w14:paraId="562557D7" w14:textId="43E9B976" w:rsidR="00CD0B3B" w:rsidRPr="00AF38FD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1920AF30" w:rsidR="00B5250C" w:rsidRPr="00AF38FD" w:rsidRDefault="00CD0B3B" w:rsidP="00B5250C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  <w:bookmarkStart w:id="0" w:name="_GoBack"/>
      <w:bookmarkEnd w:id="0"/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723BB33C" w14:textId="57A2348A" w:rsidR="00B5250C" w:rsidRPr="00AF38FD" w:rsidRDefault="00AF38FD" w:rsidP="00B5250C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Son los neurotransmisores porque la palabra hace referencia a nervio (sistema nervioso) y transmisor del impulso.</w:t>
      </w:r>
    </w:p>
    <w:p w14:paraId="074E0854" w14:textId="77777777" w:rsidR="00AF38FD" w:rsidRPr="00AF38FD" w:rsidRDefault="00AF38FD" w:rsidP="00B5250C">
      <w:pPr>
        <w:rPr>
          <w:rFonts w:ascii="Times New Roman" w:hAnsi="Times New Roman" w:cs="Times New Roman"/>
          <w:lang w:val="es-ES_tradnl"/>
        </w:rPr>
      </w:pPr>
    </w:p>
    <w:p w14:paraId="58CBB29D" w14:textId="77777777" w:rsidR="00DF3034" w:rsidRPr="00AF38FD" w:rsidRDefault="00DF3034" w:rsidP="00DF3034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AF38FD">
        <w:rPr>
          <w:rFonts w:ascii="Times New Roman" w:hAnsi="Times New Roman" w:cs="Times New Roman"/>
          <w:lang w:val="es-ES_tradnl"/>
        </w:rPr>
        <w:t xml:space="preserve">  </w:t>
      </w:r>
    </w:p>
    <w:p w14:paraId="36097EC9" w14:textId="680A5E10" w:rsidR="00DE2F18" w:rsidRPr="00AF38FD" w:rsidRDefault="00DE2F18" w:rsidP="0051709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Conductores de la transmisión</w:t>
      </w:r>
    </w:p>
    <w:p w14:paraId="4CDA26AB" w14:textId="70C773E3" w:rsidR="00DE2F18" w:rsidRPr="00AF38FD" w:rsidRDefault="00DE2F18" w:rsidP="00517093">
      <w:pPr>
        <w:rPr>
          <w:rFonts w:ascii="Times New Roman" w:hAnsi="Times New Roman" w:cs="Times New Roman"/>
          <w:lang w:val="es-ES_tradnl"/>
        </w:rPr>
      </w:pPr>
      <w:proofErr w:type="spellStart"/>
      <w:r w:rsidRPr="00AF38FD">
        <w:rPr>
          <w:rFonts w:ascii="Times New Roman" w:hAnsi="Times New Roman" w:cs="Times New Roman"/>
          <w:lang w:val="es-ES_tradnl"/>
        </w:rPr>
        <w:t>Sinapsores</w:t>
      </w:r>
      <w:proofErr w:type="spellEnd"/>
    </w:p>
    <w:p w14:paraId="55A5E36C" w14:textId="77777777" w:rsidR="00517093" w:rsidRPr="00AF38FD" w:rsidRDefault="00517093" w:rsidP="00517093">
      <w:pPr>
        <w:rPr>
          <w:rFonts w:ascii="Times New Roman" w:hAnsi="Times New Roman" w:cs="Times New Roman"/>
          <w:b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Neurotransmisores</w:t>
      </w:r>
    </w:p>
    <w:p w14:paraId="68DB7C13" w14:textId="77777777" w:rsidR="00291994" w:rsidRPr="00AF38FD" w:rsidRDefault="00291994" w:rsidP="00517093">
      <w:pPr>
        <w:rPr>
          <w:rFonts w:ascii="Times New Roman" w:hAnsi="Times New Roman" w:cs="Times New Roman"/>
          <w:lang w:val="es-ES_tradnl"/>
        </w:rPr>
      </w:pPr>
    </w:p>
    <w:p w14:paraId="2ECB5173" w14:textId="73B4BA34" w:rsidR="00DF3034" w:rsidRPr="00AF38FD" w:rsidRDefault="00DF3034" w:rsidP="00DF3034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581279C7" w14:textId="3173A7F9" w:rsidR="00517093" w:rsidRPr="00AF38FD" w:rsidRDefault="00517093" w:rsidP="0051709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Es el término que designa en general a las diferentes moléculas que transmiten el impulso en el sistema nervioso.</w:t>
      </w:r>
      <w:r w:rsidR="00AF38FD" w:rsidRPr="00AF38FD">
        <w:rPr>
          <w:rFonts w:ascii="Times New Roman" w:hAnsi="Times New Roman" w:cs="Times New Roman"/>
          <w:lang w:val="es-ES_tradnl"/>
        </w:rPr>
        <w:t xml:space="preserve"> De nervio (</w:t>
      </w:r>
      <w:proofErr w:type="spellStart"/>
      <w:r w:rsidR="00AF38FD" w:rsidRPr="00AF38FD">
        <w:rPr>
          <w:rFonts w:ascii="Times New Roman" w:hAnsi="Times New Roman" w:cs="Times New Roman"/>
          <w:lang w:val="es-ES_tradnl"/>
        </w:rPr>
        <w:t>neuro</w:t>
      </w:r>
      <w:proofErr w:type="spellEnd"/>
      <w:r w:rsidR="00AF38FD" w:rsidRPr="00AF38FD">
        <w:rPr>
          <w:rFonts w:ascii="Times New Roman" w:hAnsi="Times New Roman" w:cs="Times New Roman"/>
          <w:lang w:val="es-ES_tradnl"/>
        </w:rPr>
        <w:t>) y transmisión.</w:t>
      </w:r>
    </w:p>
    <w:p w14:paraId="18CC9B3C" w14:textId="0CB518DF" w:rsidR="00FD6FF8" w:rsidRPr="00AF38FD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45388592" w14:textId="06F15774" w:rsidR="00326D61" w:rsidRPr="00AF38FD" w:rsidRDefault="00584F8B" w:rsidP="00584F8B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13195">
        <w:rPr>
          <w:rFonts w:ascii="Times New Roman" w:hAnsi="Times New Roman" w:cs="Times New Roman"/>
          <w:highlight w:val="yellow"/>
          <w:lang w:val="es-ES_tradnl"/>
        </w:rPr>
        <w:t>Video</w:t>
      </w:r>
      <w:r w:rsidR="00DE2F18" w:rsidRPr="00AF38FD">
        <w:rPr>
          <w:rFonts w:ascii="Times New Roman" w:hAnsi="Times New Roman" w:cs="Times New Roman"/>
          <w:lang w:val="es-ES_tradnl"/>
        </w:rPr>
        <w:t xml:space="preserve"> (nombre del archivo) </w:t>
      </w:r>
      <w:hyperlink r:id="rId5" w:history="1">
        <w:r w:rsidR="00DE2F18" w:rsidRPr="00AF38FD">
          <w:rPr>
            <w:rStyle w:val="Hipervnculo"/>
            <w:rFonts w:ascii="Times New Roman" w:hAnsi="Times New Roman" w:cs="Times New Roman"/>
            <w:lang w:val="es-ES_tradnl"/>
          </w:rPr>
          <w:t>http://profesores.aulaplaneta.com/DNNPlayerPackages/Package10213/Recurso190/data/videos/AN001149_LO.mp4</w:t>
        </w:r>
      </w:hyperlink>
    </w:p>
    <w:p w14:paraId="63AD1EC5" w14:textId="77777777" w:rsidR="00326D61" w:rsidRPr="00AF38FD" w:rsidRDefault="00326D61" w:rsidP="00584F8B">
      <w:pPr>
        <w:rPr>
          <w:rFonts w:ascii="Times New Roman" w:hAnsi="Times New Roman" w:cs="Times New Roman"/>
          <w:lang w:val="es-ES_tradnl"/>
        </w:rPr>
      </w:pPr>
    </w:p>
    <w:p w14:paraId="7757F184" w14:textId="1A87D12C" w:rsidR="00B5250C" w:rsidRPr="00AF38FD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1CFEA788" w14:textId="37ACA563" w:rsidR="007D2825" w:rsidRPr="00AF38FD" w:rsidRDefault="007D2825" w:rsidP="007D2825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lang w:val="es-ES_tradnl"/>
        </w:rPr>
        <w:t>Pregunta 2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217184F7" w14:textId="62FB63F9" w:rsidR="00326D61" w:rsidRPr="00AF38FD" w:rsidRDefault="00517093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¿</w:t>
      </w:r>
      <w:r w:rsidR="00326D61" w:rsidRPr="00AF38FD">
        <w:rPr>
          <w:rFonts w:ascii="Times New Roman" w:hAnsi="Times New Roman" w:cs="Times New Roman"/>
          <w:lang w:val="es-ES_tradnl"/>
        </w:rPr>
        <w:t>En qué casos es más frecuente la transmisión de la señal nerviosa?</w:t>
      </w:r>
    </w:p>
    <w:p w14:paraId="65383337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A9A9920" w14:textId="20BC202A" w:rsidR="00DF3034" w:rsidRPr="00AF38FD" w:rsidRDefault="00DF3034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AF38FD">
        <w:rPr>
          <w:rFonts w:ascii="Times New Roman" w:hAnsi="Times New Roman" w:cs="Times New Roman"/>
          <w:lang w:val="es-ES_tradnl"/>
        </w:rPr>
        <w:t xml:space="preserve">  </w:t>
      </w:r>
    </w:p>
    <w:p w14:paraId="712842AE" w14:textId="07F12CAE" w:rsidR="00F8111E" w:rsidRPr="00AF38FD" w:rsidRDefault="00517093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Cuando entran en contacto un axón y una dendrita.</w:t>
      </w:r>
    </w:p>
    <w:p w14:paraId="1AE68675" w14:textId="0217DF3B" w:rsidR="00517093" w:rsidRPr="00AF38FD" w:rsidRDefault="00517093" w:rsidP="006B2D23">
      <w:pPr>
        <w:rPr>
          <w:rFonts w:ascii="Times New Roman" w:hAnsi="Times New Roman" w:cs="Times New Roman"/>
          <w:lang w:val="es-ES_tradnl"/>
        </w:rPr>
      </w:pPr>
    </w:p>
    <w:p w14:paraId="2F58A8EF" w14:textId="7551970F" w:rsidR="00DF3034" w:rsidRPr="00AF38FD" w:rsidRDefault="00DF3034" w:rsidP="00DF3034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016767C8" w14:textId="36EC1D2A" w:rsidR="00291994" w:rsidRPr="00AF38FD" w:rsidRDefault="00291994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lastRenderedPageBreak/>
        <w:t>Los impulsos eléctricos que hacen que se liberen neurotransmisores se producen por la interacción del axón con las dendritas de neuronas vecinas</w:t>
      </w:r>
    </w:p>
    <w:p w14:paraId="6A171168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79AE2B61" w:rsidR="007D2825" w:rsidRPr="00AF38FD" w:rsidRDefault="007D2825" w:rsidP="007D2825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lang w:val="es-ES_tradnl"/>
        </w:rPr>
        <w:t>Pregunta 3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747E9390" w14:textId="371B391F" w:rsidR="00EE39A2" w:rsidRPr="00AF38FD" w:rsidRDefault="00EE39A2" w:rsidP="007D2825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¿Cómo se denomina la conexión entre neuronas por donde se transmite el impulso nervioso?</w:t>
      </w:r>
    </w:p>
    <w:p w14:paraId="2840D53C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1341E74" w14:textId="0AA96CB5" w:rsidR="00EE39A2" w:rsidRPr="00AF38FD" w:rsidRDefault="00EE39A2" w:rsidP="00EE39A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AF38FD">
        <w:rPr>
          <w:rFonts w:ascii="Times New Roman" w:hAnsi="Times New Roman" w:cs="Times New Roman"/>
          <w:lang w:val="es-ES_tradnl"/>
        </w:rPr>
        <w:t xml:space="preserve">  </w:t>
      </w:r>
    </w:p>
    <w:p w14:paraId="5FA13072" w14:textId="6B64B604" w:rsidR="00EE39A2" w:rsidRPr="00AF38FD" w:rsidRDefault="00EE39A2" w:rsidP="00EE39A2">
      <w:pPr>
        <w:rPr>
          <w:rFonts w:ascii="Times New Roman" w:hAnsi="Times New Roman" w:cs="Times New Roman"/>
          <w:b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Sinapsis</w:t>
      </w:r>
    </w:p>
    <w:p w14:paraId="2EB5B0C5" w14:textId="60C53663" w:rsidR="00DE2F18" w:rsidRPr="00AF38FD" w:rsidRDefault="00DE2F18" w:rsidP="00EE39A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Sinopsis</w:t>
      </w:r>
    </w:p>
    <w:p w14:paraId="08C45527" w14:textId="6F035CD5" w:rsidR="00DE2F18" w:rsidRPr="00AF38FD" w:rsidRDefault="00DE2F18" w:rsidP="00EE39A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Sintaxis</w:t>
      </w:r>
    </w:p>
    <w:p w14:paraId="2A6B2484" w14:textId="77777777" w:rsidR="00EE39A2" w:rsidRPr="00AF38FD" w:rsidRDefault="00EE39A2" w:rsidP="00EE39A2">
      <w:pPr>
        <w:rPr>
          <w:rFonts w:ascii="Times New Roman" w:hAnsi="Times New Roman" w:cs="Times New Roman"/>
          <w:lang w:val="es-ES_tradnl"/>
        </w:rPr>
      </w:pPr>
    </w:p>
    <w:p w14:paraId="45CC7AFA" w14:textId="29C32A77" w:rsidR="00EE39A2" w:rsidRPr="00AF38FD" w:rsidRDefault="00EE39A2" w:rsidP="00EE39A2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319EA9EB" w14:textId="48BCF179" w:rsidR="006B2D23" w:rsidRPr="00AF38FD" w:rsidRDefault="00EE39A2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Es el nombre que recibe el contacto funcional entre neuronas.</w:t>
      </w:r>
    </w:p>
    <w:p w14:paraId="2EE96D12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A192138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3F40E562" w:rsidR="007D2825" w:rsidRPr="00613195" w:rsidRDefault="007D2825" w:rsidP="007D2825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lang w:val="es-ES_tradnl"/>
        </w:rPr>
        <w:t>Pregunta 4</w:t>
      </w:r>
      <w:r w:rsidRPr="00613195">
        <w:rPr>
          <w:rFonts w:ascii="Times New Roman" w:hAnsi="Times New Roman" w:cs="Times New Roman"/>
          <w:lang w:val="es-ES_tradnl"/>
        </w:rPr>
        <w:t xml:space="preserve"> </w:t>
      </w:r>
    </w:p>
    <w:p w14:paraId="711C290C" w14:textId="3046A7FC" w:rsidR="006B2D23" w:rsidRPr="00AF38FD" w:rsidRDefault="00EE39A2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Una neurona adulta puede tener muchas dendritas</w:t>
      </w:r>
      <w:r w:rsidRPr="00AF38FD">
        <w:rPr>
          <w:rFonts w:ascii="Times New Roman" w:hAnsi="Times New Roman" w:cs="Times New Roman"/>
          <w:lang w:val="es-ES_tradnl"/>
        </w:rPr>
        <w:t>,</w:t>
      </w:r>
      <w:r w:rsidRPr="00AF38FD">
        <w:rPr>
          <w:rFonts w:ascii="Times New Roman" w:hAnsi="Times New Roman" w:cs="Times New Roman"/>
          <w:lang w:val="es-ES_tradnl"/>
        </w:rPr>
        <w:t xml:space="preserve"> pero ¿puede tener más de un axón?</w:t>
      </w:r>
    </w:p>
    <w:p w14:paraId="605FAB0B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9692192" w14:textId="3AC09F3B" w:rsidR="00EE39A2" w:rsidRPr="00AF38FD" w:rsidRDefault="00EE39A2" w:rsidP="00EE39A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AF38FD">
        <w:rPr>
          <w:rFonts w:ascii="Times New Roman" w:hAnsi="Times New Roman" w:cs="Times New Roman"/>
          <w:lang w:val="es-ES_tradnl"/>
        </w:rPr>
        <w:t xml:space="preserve">  </w:t>
      </w:r>
    </w:p>
    <w:p w14:paraId="6F0D42E6" w14:textId="3E3B07FC" w:rsidR="00DE2F18" w:rsidRPr="00AF38FD" w:rsidRDefault="00DE2F18" w:rsidP="00EE39A2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Sí</w:t>
      </w:r>
    </w:p>
    <w:p w14:paraId="7D13D2A2" w14:textId="311AF65C" w:rsidR="00EE39A2" w:rsidRPr="00AF38FD" w:rsidRDefault="00EE39A2" w:rsidP="00EE39A2">
      <w:pPr>
        <w:rPr>
          <w:rFonts w:ascii="Times New Roman" w:hAnsi="Times New Roman" w:cs="Times New Roman"/>
          <w:b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No</w:t>
      </w:r>
    </w:p>
    <w:p w14:paraId="64F549BE" w14:textId="77777777" w:rsidR="00EE39A2" w:rsidRPr="00AF38FD" w:rsidRDefault="00EE39A2" w:rsidP="00EE39A2">
      <w:pPr>
        <w:rPr>
          <w:rFonts w:ascii="Times New Roman" w:hAnsi="Times New Roman" w:cs="Times New Roman"/>
          <w:lang w:val="es-ES_tradnl"/>
        </w:rPr>
      </w:pPr>
    </w:p>
    <w:p w14:paraId="51319E3C" w14:textId="77585E83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4C98AF7A" w14:textId="6E589B6E" w:rsidR="006B2D23" w:rsidRPr="00AF38FD" w:rsidRDefault="00EE39A2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Todas las neuronas tienen una estructura básica que incluye un cuerpo, a partir del cual sale un único axón como prolongación larga, que puede llegar a medir 1 m de longitud.</w:t>
      </w:r>
    </w:p>
    <w:p w14:paraId="32CFB0F6" w14:textId="77777777" w:rsidR="00EE39A2" w:rsidRPr="00AF38FD" w:rsidRDefault="00EE39A2" w:rsidP="006B2D23">
      <w:pPr>
        <w:rPr>
          <w:rFonts w:ascii="Times New Roman" w:hAnsi="Times New Roman" w:cs="Times New Roman"/>
          <w:lang w:val="es-ES_tradnl"/>
        </w:rPr>
      </w:pPr>
    </w:p>
    <w:p w14:paraId="03DF5DEA" w14:textId="142ED116" w:rsidR="007D2825" w:rsidRPr="00AF38FD" w:rsidRDefault="007D2825" w:rsidP="007D2825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lang w:val="es-ES_tradnl"/>
        </w:rPr>
        <w:t>Pregunta 5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3E2F4062" w14:textId="35D288DC" w:rsidR="006A06E7" w:rsidRPr="00AF38FD" w:rsidRDefault="006A06E7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¿Qué estructuras conforman una neurona?</w:t>
      </w:r>
    </w:p>
    <w:p w14:paraId="7EA5B30A" w14:textId="77777777" w:rsidR="006A06E7" w:rsidRPr="00AF38FD" w:rsidRDefault="006A06E7" w:rsidP="006B2D23">
      <w:pPr>
        <w:rPr>
          <w:rFonts w:ascii="Times New Roman" w:hAnsi="Times New Roman" w:cs="Times New Roman"/>
          <w:lang w:val="es-ES_tradnl"/>
        </w:rPr>
      </w:pPr>
    </w:p>
    <w:p w14:paraId="3C1FDF54" w14:textId="77777777" w:rsidR="006A06E7" w:rsidRPr="00AF38FD" w:rsidRDefault="006A06E7" w:rsidP="006A06E7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AF38FD">
        <w:rPr>
          <w:rFonts w:ascii="Times New Roman" w:hAnsi="Times New Roman" w:cs="Times New Roman"/>
          <w:lang w:val="es-ES_tradnl"/>
        </w:rPr>
        <w:t xml:space="preserve">  </w:t>
      </w:r>
    </w:p>
    <w:p w14:paraId="2DC76C76" w14:textId="2ADBA42B" w:rsidR="006A06E7" w:rsidRPr="00AF38FD" w:rsidRDefault="00BB6640" w:rsidP="006A06E7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Soma, axón y dendritas</w:t>
      </w:r>
      <w:del w:id="1" w:author="SAM" w:date="2015-02-21T08:36:00Z">
        <w:r w:rsidRPr="00AF38FD" w:rsidDel="00E116A9">
          <w:rPr>
            <w:rFonts w:ascii="Times New Roman" w:hAnsi="Times New Roman" w:cs="Times New Roman"/>
            <w:lang w:val="es-ES_tradnl"/>
          </w:rPr>
          <w:delText>.</w:delText>
        </w:r>
      </w:del>
    </w:p>
    <w:p w14:paraId="53B76E37" w14:textId="4C16677D" w:rsidR="00BB6640" w:rsidRPr="00AF38FD" w:rsidRDefault="00BB6640" w:rsidP="006A06E7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Soma, axón y mielina</w:t>
      </w:r>
    </w:p>
    <w:p w14:paraId="40EBEDC0" w14:textId="3F0C0B33" w:rsidR="00E116A9" w:rsidRPr="00AF38FD" w:rsidRDefault="006A06E7" w:rsidP="006A06E7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Mielina, axón y dendritas</w:t>
      </w:r>
      <w:del w:id="2" w:author="SAM" w:date="2015-02-21T08:35:00Z">
        <w:r w:rsidR="00E116A9" w:rsidRPr="00AF38FD" w:rsidDel="00E116A9">
          <w:rPr>
            <w:rFonts w:ascii="Times New Roman" w:hAnsi="Times New Roman" w:cs="Times New Roman"/>
            <w:lang w:val="es-ES_tradnl"/>
          </w:rPr>
          <w:delText>.</w:delText>
        </w:r>
      </w:del>
    </w:p>
    <w:p w14:paraId="128CF696" w14:textId="6FAECF93" w:rsidR="00BB6640" w:rsidRPr="00AF38FD" w:rsidRDefault="00BB6640" w:rsidP="006A06E7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Núcleo, mielina y dendritas</w:t>
      </w:r>
    </w:p>
    <w:p w14:paraId="0531B8A9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F85EAEF" w14:textId="3C4D5475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5BCF27EF" w14:textId="6CD5A569" w:rsidR="00B0348A" w:rsidRPr="00AF38FD" w:rsidRDefault="00643598" w:rsidP="006B2D23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Las neuronas tienen un</w:t>
      </w:r>
      <w:r w:rsidR="00B0348A" w:rsidRPr="00AF38FD">
        <w:rPr>
          <w:rFonts w:ascii="Times New Roman" w:hAnsi="Times New Roman" w:cs="Times New Roman"/>
          <w:lang w:val="es-ES_tradnl"/>
        </w:rPr>
        <w:t xml:space="preserve"> soma o cuerpo</w:t>
      </w:r>
      <w:r w:rsidRPr="00AF38FD">
        <w:rPr>
          <w:rFonts w:ascii="Times New Roman" w:hAnsi="Times New Roman" w:cs="Times New Roman"/>
          <w:lang w:val="es-ES_tradnl"/>
        </w:rPr>
        <w:t xml:space="preserve"> (parte más voluminosa)</w:t>
      </w:r>
      <w:r w:rsidR="00B0348A" w:rsidRPr="00AF38FD">
        <w:rPr>
          <w:rFonts w:ascii="Times New Roman" w:hAnsi="Times New Roman" w:cs="Times New Roman"/>
          <w:lang w:val="es-ES_tradnl"/>
        </w:rPr>
        <w:t>, el axón</w:t>
      </w:r>
      <w:r w:rsidRPr="00AF38FD">
        <w:rPr>
          <w:rFonts w:ascii="Times New Roman" w:hAnsi="Times New Roman" w:cs="Times New Roman"/>
          <w:lang w:val="es-ES_tradnl"/>
        </w:rPr>
        <w:t xml:space="preserve"> (prolongación larga) y las dendritas (ramificaciones cortas). La mielina es importante para transmitir el impulso nervioso.</w:t>
      </w:r>
    </w:p>
    <w:p w14:paraId="2924C55D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7737FB05" w14:textId="7DADE8F6" w:rsidR="007D2825" w:rsidRPr="00AF38FD" w:rsidRDefault="007D2825" w:rsidP="007D2825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green"/>
          <w:lang w:val="es-ES_tradnl"/>
        </w:rPr>
        <w:t>Pregunta 6</w:t>
      </w:r>
      <w:r w:rsidRPr="00AF38FD">
        <w:rPr>
          <w:rFonts w:ascii="Times New Roman" w:hAnsi="Times New Roman" w:cs="Times New Roman"/>
          <w:lang w:val="es-ES_tradnl"/>
        </w:rPr>
        <w:t xml:space="preserve"> </w:t>
      </w:r>
    </w:p>
    <w:p w14:paraId="2557DE4E" w14:textId="670FE60A" w:rsidR="00652D7F" w:rsidRPr="00AF38FD" w:rsidRDefault="00652D7F" w:rsidP="007D2825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¿Qué tipo de estructura presentan las neuronas?</w:t>
      </w:r>
    </w:p>
    <w:p w14:paraId="74AEA192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D4115CB" w14:textId="0AA6C42D" w:rsidR="00652D7F" w:rsidRPr="00AF38FD" w:rsidRDefault="00652D7F" w:rsidP="00652D7F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F38F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13195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AF38FD">
        <w:rPr>
          <w:rFonts w:ascii="Times New Roman" w:hAnsi="Times New Roman" w:cs="Times New Roman"/>
          <w:lang w:val="es-ES_tradnl"/>
        </w:rPr>
        <w:t xml:space="preserve">  </w:t>
      </w:r>
    </w:p>
    <w:p w14:paraId="13CF2B1E" w14:textId="403EA059" w:rsidR="00174304" w:rsidRPr="00AF38FD" w:rsidRDefault="00174304" w:rsidP="00652D7F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Redonda</w:t>
      </w:r>
    </w:p>
    <w:p w14:paraId="3D9A4A67" w14:textId="6325239D" w:rsidR="00174304" w:rsidRPr="00AF38FD" w:rsidRDefault="00174304" w:rsidP="00652D7F">
      <w:pPr>
        <w:rPr>
          <w:rFonts w:ascii="Times New Roman" w:hAnsi="Times New Roman" w:cs="Times New Roman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>Regular</w:t>
      </w:r>
    </w:p>
    <w:p w14:paraId="561C38DD" w14:textId="13BE67F4" w:rsidR="00652D7F" w:rsidRPr="00AF38FD" w:rsidRDefault="00652D7F" w:rsidP="00652D7F">
      <w:pPr>
        <w:rPr>
          <w:rFonts w:ascii="Times New Roman" w:hAnsi="Times New Roman" w:cs="Times New Roman"/>
          <w:b/>
          <w:lang w:val="es-ES_tradnl"/>
        </w:rPr>
      </w:pPr>
      <w:r w:rsidRPr="00AF38FD">
        <w:rPr>
          <w:rFonts w:ascii="Times New Roman" w:hAnsi="Times New Roman" w:cs="Times New Roman"/>
          <w:b/>
          <w:lang w:val="es-ES_tradnl"/>
        </w:rPr>
        <w:t>Polarizada</w:t>
      </w:r>
    </w:p>
    <w:p w14:paraId="6A795DF0" w14:textId="77777777" w:rsidR="006B2D23" w:rsidRPr="00AF38FD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D15C2C9" w14:textId="3CC0A0A1" w:rsidR="006B2D23" w:rsidRPr="00AF38FD" w:rsidRDefault="00AF38FD" w:rsidP="006B2D23">
      <w:pPr>
        <w:rPr>
          <w:rFonts w:ascii="Times New Roman" w:hAnsi="Times New Roman" w:cs="Times New Roman"/>
          <w:lang w:val="es-ES_tradnl"/>
        </w:rPr>
      </w:pPr>
      <w:r w:rsidRPr="00613195">
        <w:rPr>
          <w:rFonts w:ascii="Times New Roman" w:hAnsi="Times New Roman" w:cs="Times New Roman"/>
          <w:highlight w:val="yellow"/>
          <w:lang w:val="es-ES_tradnl"/>
        </w:rPr>
        <w:t>Explicación</w:t>
      </w:r>
    </w:p>
    <w:p w14:paraId="6D0B022E" w14:textId="77D9198D" w:rsidR="004B43D4" w:rsidRDefault="004B43D4" w:rsidP="006B2D23">
      <w:pPr>
        <w:rPr>
          <w:rFonts w:ascii="Arial" w:hAnsi="Arial" w:cs="Arial"/>
          <w:sz w:val="18"/>
          <w:szCs w:val="18"/>
          <w:lang w:val="es-ES_tradnl"/>
        </w:rPr>
      </w:pPr>
      <w:r w:rsidRPr="00AF38FD">
        <w:rPr>
          <w:rFonts w:ascii="Times New Roman" w:hAnsi="Times New Roman" w:cs="Times New Roman"/>
          <w:lang w:val="es-ES_tradnl"/>
        </w:rPr>
        <w:t xml:space="preserve">La polaridad está dada por las prolongaciones que tienen las neuronas (axón </w:t>
      </w:r>
      <w:r w:rsidR="00174304" w:rsidRPr="00AF38FD">
        <w:rPr>
          <w:rFonts w:ascii="Times New Roman" w:hAnsi="Times New Roman" w:cs="Times New Roman"/>
          <w:lang w:val="es-ES_tradnl"/>
        </w:rPr>
        <w:t>y dendritas), que permiten trans</w:t>
      </w:r>
      <w:r w:rsidRPr="00AF38FD">
        <w:rPr>
          <w:rFonts w:ascii="Times New Roman" w:hAnsi="Times New Roman" w:cs="Times New Roman"/>
          <w:lang w:val="es-ES_tradnl"/>
        </w:rPr>
        <w:t xml:space="preserve">mitir </w:t>
      </w:r>
      <w:r w:rsidR="00174304" w:rsidRPr="00AF38FD">
        <w:rPr>
          <w:rFonts w:ascii="Times New Roman" w:hAnsi="Times New Roman" w:cs="Times New Roman"/>
          <w:lang w:val="es-ES_tradnl"/>
        </w:rPr>
        <w:t>e</w:t>
      </w:r>
      <w:r w:rsidRPr="00AF38FD">
        <w:rPr>
          <w:rFonts w:ascii="Times New Roman" w:hAnsi="Times New Roman" w:cs="Times New Roman"/>
          <w:lang w:val="es-ES_tradnl"/>
        </w:rPr>
        <w:t>l impulso nervioso. Así, hay neu</w:t>
      </w:r>
      <w:r w:rsidRPr="00AF38FD">
        <w:rPr>
          <w:rFonts w:ascii="Arial" w:hAnsi="Arial" w:cs="Arial"/>
          <w:sz w:val="18"/>
          <w:szCs w:val="18"/>
          <w:lang w:val="es-ES_tradnl"/>
        </w:rPr>
        <w:t>ronas unipolares, bipolares y multipolares.</w:t>
      </w:r>
    </w:p>
    <w:sectPr w:rsidR="004B43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51C7"/>
    <w:rsid w:val="0017430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43D7"/>
    <w:rsid w:val="00291994"/>
    <w:rsid w:val="002B2F09"/>
    <w:rsid w:val="002B7E96"/>
    <w:rsid w:val="002E30A7"/>
    <w:rsid w:val="002E4EE6"/>
    <w:rsid w:val="002F3F12"/>
    <w:rsid w:val="00317F44"/>
    <w:rsid w:val="00326C60"/>
    <w:rsid w:val="00326D61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B43D4"/>
    <w:rsid w:val="00510FE7"/>
    <w:rsid w:val="00517093"/>
    <w:rsid w:val="0052013C"/>
    <w:rsid w:val="005513FA"/>
    <w:rsid w:val="00551D6E"/>
    <w:rsid w:val="00552D7C"/>
    <w:rsid w:val="00584F8B"/>
    <w:rsid w:val="005B210B"/>
    <w:rsid w:val="005C209B"/>
    <w:rsid w:val="005D17B5"/>
    <w:rsid w:val="005D3CC8"/>
    <w:rsid w:val="005F4C68"/>
    <w:rsid w:val="00611072"/>
    <w:rsid w:val="00613195"/>
    <w:rsid w:val="00616529"/>
    <w:rsid w:val="00630169"/>
    <w:rsid w:val="0063490D"/>
    <w:rsid w:val="00643598"/>
    <w:rsid w:val="00647430"/>
    <w:rsid w:val="00652D7F"/>
    <w:rsid w:val="006907A4"/>
    <w:rsid w:val="006A06E7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3DD"/>
    <w:rsid w:val="007D2825"/>
    <w:rsid w:val="008752D9"/>
    <w:rsid w:val="00881754"/>
    <w:rsid w:val="008932B9"/>
    <w:rsid w:val="008B4E30"/>
    <w:rsid w:val="008C337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38FD"/>
    <w:rsid w:val="00B0282E"/>
    <w:rsid w:val="00B0348A"/>
    <w:rsid w:val="00B45ECD"/>
    <w:rsid w:val="00B51D60"/>
    <w:rsid w:val="00B5250C"/>
    <w:rsid w:val="00B55138"/>
    <w:rsid w:val="00B92165"/>
    <w:rsid w:val="00B96819"/>
    <w:rsid w:val="00BB4FA7"/>
    <w:rsid w:val="00BB6640"/>
    <w:rsid w:val="00BC129D"/>
    <w:rsid w:val="00BC2254"/>
    <w:rsid w:val="00BD1FFA"/>
    <w:rsid w:val="00C0683E"/>
    <w:rsid w:val="00C07461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F18"/>
    <w:rsid w:val="00DE69EE"/>
    <w:rsid w:val="00DF3034"/>
    <w:rsid w:val="00DF5702"/>
    <w:rsid w:val="00E116A9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578"/>
    <w:rsid w:val="00EE39A2"/>
    <w:rsid w:val="00EF7BBC"/>
    <w:rsid w:val="00F157B9"/>
    <w:rsid w:val="00F44F99"/>
    <w:rsid w:val="00F57E22"/>
    <w:rsid w:val="00F73B99"/>
    <w:rsid w:val="00F80068"/>
    <w:rsid w:val="00F8111E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fesores.aulaplaneta.com/DNNPlayerPackages/Package10213/Recurso190/data/videos/AN001149_LO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4</cp:revision>
  <dcterms:created xsi:type="dcterms:W3CDTF">2015-02-21T22:01:00Z</dcterms:created>
  <dcterms:modified xsi:type="dcterms:W3CDTF">2015-02-27T21:45:00Z</dcterms:modified>
</cp:coreProperties>
</file>