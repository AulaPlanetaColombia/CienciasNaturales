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54F3" w:rsidRPr="006D5D05" w:rsidRDefault="000854F3" w:rsidP="000854F3">
      <w:pPr>
        <w:rPr>
          <w:rFonts w:ascii="Times New Roman" w:hAnsi="Times New Roman" w:cs="Times New Roman"/>
          <w:sz w:val="24"/>
          <w:szCs w:val="24"/>
        </w:rPr>
      </w:pPr>
      <w:r w:rsidRPr="006D5D05">
        <w:rPr>
          <w:rFonts w:ascii="Times New Roman" w:hAnsi="Times New Roman" w:cs="Times New Roman"/>
          <w:sz w:val="24"/>
          <w:szCs w:val="24"/>
          <w:highlight w:val="yellow"/>
        </w:rPr>
        <w:t>[</w:t>
      </w:r>
      <w:r w:rsidR="00E651DE" w:rsidRPr="006D5D05">
        <w:rPr>
          <w:rFonts w:ascii="Times New Roman" w:hAnsi="Times New Roman" w:cs="Times New Roman"/>
          <w:sz w:val="24"/>
          <w:szCs w:val="24"/>
          <w:highlight w:val="yellow"/>
        </w:rPr>
        <w:t xml:space="preserve">SECCIÓN  </w:t>
      </w:r>
      <w:r w:rsidRPr="006D5D05">
        <w:rPr>
          <w:rFonts w:ascii="Times New Roman" w:hAnsi="Times New Roman" w:cs="Times New Roman"/>
          <w:sz w:val="24"/>
          <w:szCs w:val="24"/>
          <w:highlight w:val="yellow"/>
        </w:rPr>
        <w:t>1]</w:t>
      </w:r>
      <w:r w:rsidRPr="006D5D05">
        <w:rPr>
          <w:rFonts w:ascii="Times New Roman" w:hAnsi="Times New Roman" w:cs="Times New Roman"/>
          <w:sz w:val="24"/>
          <w:szCs w:val="24"/>
        </w:rPr>
        <w:t xml:space="preserve"> </w:t>
      </w:r>
      <w:r w:rsidRPr="00D4129F">
        <w:rPr>
          <w:rFonts w:ascii="Times New Roman" w:hAnsi="Times New Roman" w:cs="Times New Roman"/>
          <w:b/>
          <w:sz w:val="24"/>
          <w:szCs w:val="24"/>
        </w:rPr>
        <w:t>1</w:t>
      </w:r>
      <w:r w:rsidRPr="003722F8">
        <w:rPr>
          <w:rFonts w:ascii="Times New Roman" w:hAnsi="Times New Roman" w:cs="Times New Roman"/>
          <w:b/>
          <w:sz w:val="24"/>
          <w:szCs w:val="24"/>
        </w:rPr>
        <w:t xml:space="preserve">. </w:t>
      </w:r>
      <w:r w:rsidR="00CF2A49">
        <w:rPr>
          <w:rFonts w:ascii="Times New Roman" w:hAnsi="Times New Roman" w:cs="Times New Roman"/>
          <w:b/>
          <w:sz w:val="24"/>
          <w:szCs w:val="24"/>
        </w:rPr>
        <w:t>L</w:t>
      </w:r>
      <w:r w:rsidRPr="006D5D05">
        <w:rPr>
          <w:rFonts w:ascii="Times New Roman" w:hAnsi="Times New Roman" w:cs="Times New Roman"/>
          <w:b/>
          <w:sz w:val="24"/>
          <w:szCs w:val="24"/>
        </w:rPr>
        <w:t>a</w:t>
      </w:r>
      <w:r w:rsidR="00B01F58">
        <w:rPr>
          <w:rFonts w:ascii="Times New Roman" w:hAnsi="Times New Roman" w:cs="Times New Roman"/>
          <w:b/>
          <w:sz w:val="24"/>
          <w:szCs w:val="24"/>
        </w:rPr>
        <w:t>s reacciones al entorno</w:t>
      </w:r>
      <w:r w:rsidR="00CF2A49">
        <w:rPr>
          <w:rFonts w:ascii="Times New Roman" w:hAnsi="Times New Roman" w:cs="Times New Roman"/>
          <w:b/>
          <w:sz w:val="24"/>
          <w:szCs w:val="24"/>
        </w:rPr>
        <w:t>: el sistema nervioso</w:t>
      </w:r>
    </w:p>
    <w:p w:rsidR="0029352B" w:rsidRDefault="0029352B" w:rsidP="00B6426A">
      <w:pPr>
        <w:rPr>
          <w:rFonts w:ascii="Times New Roman" w:hAnsi="Times New Roman" w:cs="Times New Roman"/>
          <w:sz w:val="24"/>
          <w:szCs w:val="24"/>
        </w:rPr>
      </w:pPr>
      <w:r>
        <w:rPr>
          <w:rFonts w:ascii="Times New Roman" w:hAnsi="Times New Roman" w:cs="Times New Roman"/>
          <w:sz w:val="24"/>
          <w:szCs w:val="24"/>
        </w:rPr>
        <w:t>La coordinación del ser humano viene dada por dos sistemas: el nervioso y le endocrino. Conoce las características y funciones que desarrolla cada uno.</w:t>
      </w:r>
    </w:p>
    <w:p w:rsidR="00B6426A" w:rsidRPr="00067CA8" w:rsidRDefault="00B6426A" w:rsidP="00B6426A">
      <w:pPr>
        <w:rPr>
          <w:rFonts w:ascii="Times New Roman" w:hAnsi="Times New Roman" w:cs="Times New Roman"/>
          <w:sz w:val="24"/>
          <w:szCs w:val="24"/>
        </w:rPr>
      </w:pPr>
      <w:r w:rsidRPr="00067CA8">
        <w:rPr>
          <w:rFonts w:ascii="Times New Roman" w:hAnsi="Times New Roman" w:cs="Times New Roman"/>
          <w:sz w:val="24"/>
          <w:szCs w:val="24"/>
        </w:rPr>
        <w:t>La</w:t>
      </w:r>
      <w:r w:rsidR="00460BA9" w:rsidRPr="00067CA8">
        <w:rPr>
          <w:rFonts w:ascii="Times New Roman" w:hAnsi="Times New Roman" w:cs="Times New Roman"/>
          <w:sz w:val="24"/>
          <w:szCs w:val="24"/>
        </w:rPr>
        <w:t xml:space="preserve">s reacciones de los órganos y del organismo al ambiente que los rodea </w:t>
      </w:r>
      <w:r w:rsidR="00873A0F" w:rsidRPr="00067CA8">
        <w:rPr>
          <w:rFonts w:ascii="Times New Roman" w:hAnsi="Times New Roman" w:cs="Times New Roman"/>
          <w:sz w:val="24"/>
          <w:szCs w:val="24"/>
        </w:rPr>
        <w:t>son establecidas</w:t>
      </w:r>
      <w:r w:rsidR="00460BA9" w:rsidRPr="00067CA8">
        <w:rPr>
          <w:rFonts w:ascii="Times New Roman" w:hAnsi="Times New Roman" w:cs="Times New Roman"/>
          <w:sz w:val="24"/>
          <w:szCs w:val="24"/>
        </w:rPr>
        <w:t xml:space="preserve"> por </w:t>
      </w:r>
      <w:r w:rsidRPr="00067CA8">
        <w:rPr>
          <w:rFonts w:ascii="Times New Roman" w:hAnsi="Times New Roman" w:cs="Times New Roman"/>
          <w:sz w:val="24"/>
          <w:szCs w:val="24"/>
        </w:rPr>
        <w:t xml:space="preserve">dos sistemas: el nervioso y el endocrino. Conoce las características y funciones que desarrolla cada uno. </w:t>
      </w:r>
    </w:p>
    <w:p w:rsidR="00BD3933" w:rsidRPr="00067CA8" w:rsidRDefault="00460BA9" w:rsidP="00BD3933">
      <w:pPr>
        <w:rPr>
          <w:rFonts w:ascii="Arial" w:eastAsia="Times New Roman" w:hAnsi="Arial" w:cs="Arial"/>
          <w:sz w:val="23"/>
          <w:szCs w:val="23"/>
          <w:lang w:eastAsia="es-CO"/>
        </w:rPr>
      </w:pPr>
      <w:r w:rsidRPr="00067CA8">
        <w:rPr>
          <w:rFonts w:ascii="Times New Roman" w:hAnsi="Times New Roman" w:cs="Times New Roman"/>
          <w:sz w:val="24"/>
          <w:szCs w:val="24"/>
        </w:rPr>
        <w:t xml:space="preserve">En el ser humano </w:t>
      </w:r>
      <w:r w:rsidR="00873A0F" w:rsidRPr="00067CA8">
        <w:rPr>
          <w:rFonts w:ascii="Times New Roman" w:hAnsi="Times New Roman" w:cs="Times New Roman"/>
          <w:sz w:val="24"/>
          <w:szCs w:val="24"/>
        </w:rPr>
        <w:t>est</w:t>
      </w:r>
      <w:r w:rsidR="00B6426A" w:rsidRPr="00067CA8">
        <w:rPr>
          <w:rFonts w:ascii="Times New Roman" w:hAnsi="Times New Roman" w:cs="Times New Roman"/>
          <w:sz w:val="24"/>
          <w:szCs w:val="24"/>
        </w:rPr>
        <w:t>a</w:t>
      </w:r>
      <w:r w:rsidR="00B6426A" w:rsidRPr="00067CA8">
        <w:rPr>
          <w:rFonts w:ascii="Times New Roman" w:hAnsi="Times New Roman" w:cs="Times New Roman"/>
          <w:b/>
          <w:sz w:val="24"/>
          <w:szCs w:val="24"/>
        </w:rPr>
        <w:t xml:space="preserve"> función</w:t>
      </w:r>
      <w:r w:rsidR="00B6426A" w:rsidRPr="00067CA8">
        <w:rPr>
          <w:rFonts w:ascii="Times New Roman" w:hAnsi="Times New Roman" w:cs="Times New Roman"/>
          <w:sz w:val="24"/>
          <w:szCs w:val="24"/>
        </w:rPr>
        <w:t xml:space="preserve"> de relación permite al organismo </w:t>
      </w:r>
      <w:r w:rsidR="00B6426A" w:rsidRPr="00067CA8">
        <w:rPr>
          <w:rFonts w:ascii="Times New Roman" w:hAnsi="Times New Roman" w:cs="Times New Roman"/>
          <w:b/>
          <w:sz w:val="24"/>
          <w:szCs w:val="24"/>
        </w:rPr>
        <w:t>reaccionar</w:t>
      </w:r>
      <w:r w:rsidR="00B6426A" w:rsidRPr="00067CA8">
        <w:rPr>
          <w:rFonts w:ascii="Times New Roman" w:hAnsi="Times New Roman" w:cs="Times New Roman"/>
          <w:sz w:val="24"/>
          <w:szCs w:val="24"/>
        </w:rPr>
        <w:t xml:space="preserve"> ante los </w:t>
      </w:r>
      <w:r w:rsidR="00B6426A" w:rsidRPr="00067CA8">
        <w:rPr>
          <w:rFonts w:ascii="Times New Roman" w:hAnsi="Times New Roman" w:cs="Times New Roman"/>
          <w:b/>
          <w:sz w:val="24"/>
          <w:szCs w:val="24"/>
        </w:rPr>
        <w:t>cambios</w:t>
      </w:r>
      <w:r w:rsidR="00B6426A" w:rsidRPr="00067CA8">
        <w:rPr>
          <w:rFonts w:ascii="Times New Roman" w:hAnsi="Times New Roman" w:cs="Times New Roman"/>
          <w:sz w:val="24"/>
          <w:szCs w:val="24"/>
        </w:rPr>
        <w:t xml:space="preserve"> </w:t>
      </w:r>
      <w:r w:rsidR="00B6426A" w:rsidRPr="00067CA8">
        <w:rPr>
          <w:rFonts w:ascii="Times New Roman" w:hAnsi="Times New Roman" w:cs="Times New Roman"/>
          <w:b/>
          <w:sz w:val="24"/>
          <w:szCs w:val="24"/>
        </w:rPr>
        <w:t>del medio externo e interno</w:t>
      </w:r>
      <w:r w:rsidR="00B6426A" w:rsidRPr="00067CA8">
        <w:rPr>
          <w:rFonts w:ascii="Times New Roman" w:hAnsi="Times New Roman" w:cs="Times New Roman"/>
          <w:sz w:val="24"/>
          <w:szCs w:val="24"/>
        </w:rPr>
        <w:t xml:space="preserve">. Consiste en la capacidad de </w:t>
      </w:r>
      <w:r w:rsidR="00B6426A" w:rsidRPr="00067CA8">
        <w:rPr>
          <w:rFonts w:ascii="Times New Roman" w:hAnsi="Times New Roman" w:cs="Times New Roman"/>
          <w:b/>
          <w:sz w:val="24"/>
          <w:szCs w:val="24"/>
        </w:rPr>
        <w:t>captar estímulos</w:t>
      </w:r>
      <w:r w:rsidR="00B6426A" w:rsidRPr="00067CA8">
        <w:rPr>
          <w:rFonts w:ascii="Times New Roman" w:hAnsi="Times New Roman" w:cs="Times New Roman"/>
          <w:sz w:val="24"/>
          <w:szCs w:val="24"/>
        </w:rPr>
        <w:t xml:space="preserve">  </w:t>
      </w:r>
      <w:r w:rsidR="00B6426A" w:rsidRPr="00067CA8">
        <w:rPr>
          <w:rFonts w:ascii="Times New Roman" w:hAnsi="Times New Roman" w:cs="Times New Roman"/>
          <w:b/>
          <w:sz w:val="24"/>
          <w:szCs w:val="24"/>
        </w:rPr>
        <w:t>y elaborar las respuestas acordes</w:t>
      </w:r>
      <w:r w:rsidR="00B6426A" w:rsidRPr="00067CA8">
        <w:rPr>
          <w:rFonts w:ascii="Times New Roman" w:hAnsi="Times New Roman" w:cs="Times New Roman"/>
          <w:sz w:val="24"/>
          <w:szCs w:val="24"/>
        </w:rPr>
        <w:t xml:space="preserve"> con estos. Este proceso tiene una vital importancia para la adaptación del ser humano al ambiente y, por tanto, para su supervivencia.</w:t>
      </w:r>
      <w:r w:rsidR="00BD3933" w:rsidRPr="00067CA8">
        <w:rPr>
          <w:rFonts w:ascii="Times New Roman" w:hAnsi="Times New Roman" w:cs="Times New Roman"/>
          <w:sz w:val="24"/>
          <w:szCs w:val="24"/>
        </w:rPr>
        <w:t xml:space="preserve"> La continua repetición de estímulos y las respuestas a estos va cambiando el sistema nervioso, lo cual permite la memoria y el aprendizaje.</w:t>
      </w:r>
    </w:p>
    <w:p w:rsidR="00E651DE" w:rsidRPr="00067CA8" w:rsidRDefault="00E651DE" w:rsidP="00E651DE">
      <w:pPr>
        <w:spacing w:after="0"/>
        <w:rPr>
          <w:rFonts w:ascii="Times New Roman" w:hAnsi="Times New Roman" w:cs="Times New Roman"/>
          <w:sz w:val="24"/>
          <w:szCs w:val="24"/>
        </w:rPr>
      </w:pPr>
    </w:p>
    <w:tbl>
      <w:tblPr>
        <w:tblStyle w:val="Tablaconcuadrcula1"/>
        <w:tblW w:w="0" w:type="auto"/>
        <w:tblLayout w:type="fixed"/>
        <w:tblLook w:val="04A0" w:firstRow="1" w:lastRow="0" w:firstColumn="1" w:lastColumn="0" w:noHBand="0" w:noVBand="1"/>
      </w:tblPr>
      <w:tblGrid>
        <w:gridCol w:w="2376"/>
        <w:gridCol w:w="6678"/>
      </w:tblGrid>
      <w:tr w:rsidR="00067CA8" w:rsidRPr="00067CA8" w:rsidTr="00BD3933">
        <w:tc>
          <w:tcPr>
            <w:tcW w:w="9054" w:type="dxa"/>
            <w:gridSpan w:val="2"/>
            <w:shd w:val="clear" w:color="auto" w:fill="0D0D0D" w:themeFill="text1" w:themeFillTint="F2"/>
          </w:tcPr>
          <w:p w:rsidR="00E651DE" w:rsidRPr="00067CA8" w:rsidRDefault="00E651DE" w:rsidP="00774C95">
            <w:pPr>
              <w:jc w:val="center"/>
              <w:rPr>
                <w:rFonts w:ascii="Times New Roman" w:hAnsi="Times New Roman" w:cs="Times New Roman"/>
                <w:b/>
                <w:sz w:val="24"/>
                <w:szCs w:val="24"/>
              </w:rPr>
            </w:pPr>
            <w:r w:rsidRPr="00067CA8">
              <w:rPr>
                <w:rFonts w:ascii="Times New Roman" w:hAnsi="Times New Roman" w:cs="Times New Roman"/>
                <w:b/>
                <w:sz w:val="24"/>
                <w:szCs w:val="24"/>
              </w:rPr>
              <w:t>Imagen (fotografía, gráfica o ilustración)</w:t>
            </w:r>
            <w:r w:rsidR="00420A39" w:rsidRPr="00067CA8">
              <w:rPr>
                <w:rFonts w:ascii="Times New Roman" w:hAnsi="Times New Roman" w:cs="Times New Roman"/>
                <w:b/>
                <w:sz w:val="24"/>
                <w:szCs w:val="24"/>
              </w:rPr>
              <w:t xml:space="preserve"> </w:t>
            </w:r>
            <w:r w:rsidR="00420A39" w:rsidRPr="00067CA8">
              <w:rPr>
                <w:rFonts w:ascii="Times New Roman" w:hAnsi="Times New Roman" w:cs="Times New Roman"/>
                <w:b/>
              </w:rPr>
              <w:t>recurso aprovechado</w:t>
            </w:r>
          </w:p>
        </w:tc>
      </w:tr>
      <w:tr w:rsidR="00067CA8" w:rsidRPr="00067CA8" w:rsidTr="00C245B7">
        <w:tc>
          <w:tcPr>
            <w:tcW w:w="2376" w:type="dxa"/>
          </w:tcPr>
          <w:p w:rsidR="00E651DE" w:rsidRPr="00067CA8" w:rsidRDefault="00E651DE" w:rsidP="00774C95">
            <w:pPr>
              <w:rPr>
                <w:rFonts w:ascii="Times New Roman" w:hAnsi="Times New Roman" w:cs="Times New Roman"/>
                <w:b/>
                <w:sz w:val="24"/>
                <w:szCs w:val="24"/>
              </w:rPr>
            </w:pPr>
            <w:r w:rsidRPr="00067CA8">
              <w:rPr>
                <w:rFonts w:ascii="Times New Roman" w:hAnsi="Times New Roman" w:cs="Times New Roman"/>
                <w:b/>
                <w:sz w:val="24"/>
                <w:szCs w:val="24"/>
              </w:rPr>
              <w:t>Código</w:t>
            </w:r>
          </w:p>
        </w:tc>
        <w:tc>
          <w:tcPr>
            <w:tcW w:w="6678" w:type="dxa"/>
          </w:tcPr>
          <w:p w:rsidR="00E651DE" w:rsidRPr="00067CA8" w:rsidRDefault="003722F8" w:rsidP="000C64DB">
            <w:pPr>
              <w:rPr>
                <w:rFonts w:ascii="Times New Roman" w:hAnsi="Times New Roman" w:cs="Times New Roman"/>
                <w:b/>
                <w:sz w:val="24"/>
                <w:szCs w:val="24"/>
              </w:rPr>
            </w:pPr>
            <w:r w:rsidRPr="00067CA8">
              <w:rPr>
                <w:rFonts w:ascii="Times New Roman" w:hAnsi="Times New Roman" w:cs="Times New Roman"/>
                <w:sz w:val="24"/>
                <w:szCs w:val="24"/>
              </w:rPr>
              <w:t>CN_0</w:t>
            </w:r>
            <w:r w:rsidR="000C64DB" w:rsidRPr="00067CA8">
              <w:rPr>
                <w:rFonts w:ascii="Times New Roman" w:hAnsi="Times New Roman" w:cs="Times New Roman"/>
                <w:sz w:val="24"/>
                <w:szCs w:val="24"/>
              </w:rPr>
              <w:t>8</w:t>
            </w:r>
            <w:r w:rsidR="00E651DE" w:rsidRPr="00067CA8">
              <w:rPr>
                <w:rFonts w:ascii="Times New Roman" w:hAnsi="Times New Roman" w:cs="Times New Roman"/>
                <w:sz w:val="24"/>
                <w:szCs w:val="24"/>
              </w:rPr>
              <w:t>_01_CO_IMG01</w:t>
            </w:r>
          </w:p>
        </w:tc>
      </w:tr>
      <w:tr w:rsidR="00067CA8" w:rsidRPr="00067CA8" w:rsidTr="00C245B7">
        <w:tc>
          <w:tcPr>
            <w:tcW w:w="2376" w:type="dxa"/>
          </w:tcPr>
          <w:p w:rsidR="00E651DE" w:rsidRPr="00067CA8" w:rsidRDefault="00E651DE" w:rsidP="00774C95">
            <w:pPr>
              <w:rPr>
                <w:rFonts w:ascii="Times New Roman" w:hAnsi="Times New Roman" w:cs="Times New Roman"/>
                <w:sz w:val="24"/>
                <w:szCs w:val="24"/>
              </w:rPr>
            </w:pPr>
            <w:r w:rsidRPr="00067CA8">
              <w:rPr>
                <w:rFonts w:ascii="Times New Roman" w:hAnsi="Times New Roman" w:cs="Times New Roman"/>
                <w:b/>
                <w:sz w:val="24"/>
                <w:szCs w:val="24"/>
              </w:rPr>
              <w:t>Descripción</w:t>
            </w:r>
          </w:p>
        </w:tc>
        <w:tc>
          <w:tcPr>
            <w:tcW w:w="6678" w:type="dxa"/>
          </w:tcPr>
          <w:p w:rsidR="00E651DE" w:rsidRPr="00067CA8" w:rsidRDefault="00E651DE" w:rsidP="00774C95">
            <w:pPr>
              <w:rPr>
                <w:rFonts w:ascii="Times New Roman" w:hAnsi="Times New Roman" w:cs="Times New Roman"/>
                <w:sz w:val="24"/>
                <w:szCs w:val="24"/>
              </w:rPr>
            </w:pPr>
            <w:r w:rsidRPr="00067CA8">
              <w:rPr>
                <w:rFonts w:ascii="Times New Roman" w:hAnsi="Times New Roman" w:cs="Times New Roman"/>
                <w:sz w:val="24"/>
                <w:szCs w:val="24"/>
              </w:rPr>
              <w:t>Neuronas conectadas entre sí</w:t>
            </w:r>
          </w:p>
        </w:tc>
      </w:tr>
      <w:tr w:rsidR="00067CA8" w:rsidRPr="00067CA8" w:rsidTr="00C245B7">
        <w:tc>
          <w:tcPr>
            <w:tcW w:w="2376" w:type="dxa"/>
          </w:tcPr>
          <w:p w:rsidR="00E651DE" w:rsidRPr="00067CA8" w:rsidRDefault="00E651DE" w:rsidP="00774C95">
            <w:pPr>
              <w:rPr>
                <w:rFonts w:ascii="Times New Roman" w:hAnsi="Times New Roman" w:cs="Times New Roman"/>
                <w:sz w:val="24"/>
                <w:szCs w:val="24"/>
              </w:rPr>
            </w:pPr>
            <w:r w:rsidRPr="00067CA8">
              <w:rPr>
                <w:rFonts w:ascii="Times New Roman" w:hAnsi="Times New Roman" w:cs="Times New Roman"/>
                <w:b/>
                <w:sz w:val="24"/>
                <w:szCs w:val="24"/>
              </w:rPr>
              <w:t xml:space="preserve">Código </w:t>
            </w:r>
            <w:proofErr w:type="spellStart"/>
            <w:r w:rsidRPr="00067CA8">
              <w:rPr>
                <w:rFonts w:ascii="Times New Roman" w:hAnsi="Times New Roman" w:cs="Times New Roman"/>
                <w:b/>
                <w:sz w:val="24"/>
                <w:szCs w:val="24"/>
              </w:rPr>
              <w:t>Shutterstock</w:t>
            </w:r>
            <w:proofErr w:type="spellEnd"/>
            <w:r w:rsidRPr="00067CA8">
              <w:rPr>
                <w:rFonts w:ascii="Times New Roman" w:hAnsi="Times New Roman" w:cs="Times New Roman"/>
                <w:b/>
                <w:sz w:val="24"/>
                <w:szCs w:val="24"/>
              </w:rPr>
              <w:t xml:space="preserve"> (o URL o la ruta en </w:t>
            </w:r>
            <w:proofErr w:type="spellStart"/>
            <w:r w:rsidRPr="00067CA8">
              <w:rPr>
                <w:rFonts w:ascii="Times New Roman" w:hAnsi="Times New Roman" w:cs="Times New Roman"/>
                <w:b/>
                <w:sz w:val="24"/>
                <w:szCs w:val="24"/>
              </w:rPr>
              <w:t>AulaPlaneta</w:t>
            </w:r>
            <w:proofErr w:type="spellEnd"/>
            <w:r w:rsidRPr="00067CA8">
              <w:rPr>
                <w:rFonts w:ascii="Times New Roman" w:hAnsi="Times New Roman" w:cs="Times New Roman"/>
                <w:b/>
                <w:sz w:val="24"/>
                <w:szCs w:val="24"/>
              </w:rPr>
              <w:t>)</w:t>
            </w:r>
          </w:p>
        </w:tc>
        <w:tc>
          <w:tcPr>
            <w:tcW w:w="6678" w:type="dxa"/>
          </w:tcPr>
          <w:p w:rsidR="00E651DE" w:rsidRPr="00067CA8" w:rsidRDefault="00D00BCA" w:rsidP="00774C95">
            <w:pPr>
              <w:rPr>
                <w:rFonts w:ascii="Times New Roman" w:hAnsi="Times New Roman" w:cs="Times New Roman"/>
                <w:sz w:val="24"/>
                <w:szCs w:val="24"/>
              </w:rPr>
            </w:pPr>
            <w:r w:rsidRPr="00067CA8">
              <w:rPr>
                <w:rFonts w:ascii="Times New Roman" w:hAnsi="Times New Roman" w:cs="Times New Roman"/>
                <w:sz w:val="24"/>
                <w:szCs w:val="24"/>
              </w:rPr>
              <w:t>http://profesores.aulaplaneta.com/DNNPlayerPackages/Package9364/InfoGuion/cuadernoestudio/images_xml/BG_09_05_img1_zoom.jpg</w:t>
            </w:r>
          </w:p>
        </w:tc>
      </w:tr>
      <w:tr w:rsidR="00067CA8" w:rsidRPr="00067CA8" w:rsidTr="00C245B7">
        <w:tc>
          <w:tcPr>
            <w:tcW w:w="2376" w:type="dxa"/>
          </w:tcPr>
          <w:p w:rsidR="00E651DE" w:rsidRPr="00067CA8" w:rsidRDefault="00E651DE" w:rsidP="00774C95">
            <w:pPr>
              <w:rPr>
                <w:rFonts w:ascii="Times New Roman" w:hAnsi="Times New Roman" w:cs="Times New Roman"/>
                <w:sz w:val="24"/>
                <w:szCs w:val="24"/>
              </w:rPr>
            </w:pPr>
            <w:r w:rsidRPr="00067CA8">
              <w:rPr>
                <w:rFonts w:ascii="Times New Roman" w:hAnsi="Times New Roman" w:cs="Times New Roman"/>
                <w:b/>
                <w:sz w:val="24"/>
                <w:szCs w:val="24"/>
              </w:rPr>
              <w:t>Pie de imagen</w:t>
            </w:r>
          </w:p>
        </w:tc>
        <w:tc>
          <w:tcPr>
            <w:tcW w:w="6678" w:type="dxa"/>
          </w:tcPr>
          <w:p w:rsidR="00E651DE" w:rsidRPr="00067CA8" w:rsidRDefault="00E651DE" w:rsidP="00774C95">
            <w:pPr>
              <w:rPr>
                <w:rFonts w:ascii="Times New Roman" w:hAnsi="Times New Roman" w:cs="Times New Roman"/>
                <w:sz w:val="24"/>
                <w:szCs w:val="24"/>
              </w:rPr>
            </w:pPr>
            <w:r w:rsidRPr="00067CA8">
              <w:rPr>
                <w:rFonts w:ascii="Times New Roman" w:hAnsi="Times New Roman" w:cs="Times New Roman"/>
                <w:sz w:val="24"/>
                <w:szCs w:val="24"/>
              </w:rPr>
              <w:t>Las neuronas son células esenciales para el funcionamiento del sistema nervioso, ya que reciben los estímulos externos o internos y los transmiten mediante impulsos nerviosos a diferentes partes del cuerpo.</w:t>
            </w:r>
          </w:p>
        </w:tc>
      </w:tr>
    </w:tbl>
    <w:p w:rsidR="00E651DE" w:rsidRPr="00067CA8" w:rsidRDefault="00E651DE" w:rsidP="00706F2B">
      <w:pPr>
        <w:rPr>
          <w:rFonts w:ascii="Times New Roman" w:hAnsi="Times New Roman" w:cs="Times New Roman"/>
          <w:sz w:val="24"/>
          <w:szCs w:val="24"/>
        </w:rPr>
      </w:pPr>
    </w:p>
    <w:p w:rsidR="00706F2B" w:rsidRPr="00067CA8" w:rsidRDefault="00706F2B" w:rsidP="00706F2B">
      <w:pPr>
        <w:rPr>
          <w:rFonts w:ascii="Times New Roman" w:hAnsi="Times New Roman" w:cs="Times New Roman"/>
          <w:sz w:val="24"/>
          <w:szCs w:val="24"/>
        </w:rPr>
      </w:pPr>
      <w:r w:rsidRPr="00067CA8">
        <w:rPr>
          <w:rFonts w:ascii="Times New Roman" w:hAnsi="Times New Roman" w:cs="Times New Roman"/>
          <w:sz w:val="24"/>
          <w:szCs w:val="24"/>
        </w:rPr>
        <w:t xml:space="preserve">Los </w:t>
      </w:r>
      <w:r w:rsidRPr="00067CA8">
        <w:rPr>
          <w:rFonts w:ascii="Times New Roman" w:hAnsi="Times New Roman" w:cs="Times New Roman"/>
          <w:b/>
          <w:sz w:val="24"/>
          <w:szCs w:val="24"/>
        </w:rPr>
        <w:t>sistemas nervioso</w:t>
      </w:r>
      <w:r w:rsidRPr="00067CA8">
        <w:rPr>
          <w:rFonts w:ascii="Times New Roman" w:hAnsi="Times New Roman" w:cs="Times New Roman"/>
          <w:sz w:val="24"/>
          <w:szCs w:val="24"/>
        </w:rPr>
        <w:t xml:space="preserve"> y </w:t>
      </w:r>
      <w:r w:rsidRPr="00067CA8">
        <w:rPr>
          <w:rFonts w:ascii="Times New Roman" w:hAnsi="Times New Roman" w:cs="Times New Roman"/>
          <w:b/>
          <w:sz w:val="24"/>
          <w:szCs w:val="24"/>
        </w:rPr>
        <w:t>endocrino</w:t>
      </w:r>
      <w:r w:rsidRPr="00067CA8">
        <w:rPr>
          <w:rFonts w:ascii="Times New Roman" w:hAnsi="Times New Roman" w:cs="Times New Roman"/>
          <w:sz w:val="24"/>
          <w:szCs w:val="24"/>
        </w:rPr>
        <w:t xml:space="preserve"> relacionan y coordinan todas las partes del cuerpo (órganos y sistemas), para que estas actúen como una unidad.</w:t>
      </w:r>
    </w:p>
    <w:p w:rsidR="00706F2B" w:rsidRPr="00067CA8" w:rsidRDefault="00706F2B" w:rsidP="00706F2B">
      <w:pPr>
        <w:rPr>
          <w:rFonts w:ascii="Times New Roman" w:hAnsi="Times New Roman" w:cs="Times New Roman"/>
          <w:b/>
          <w:sz w:val="24"/>
          <w:szCs w:val="24"/>
        </w:rPr>
      </w:pPr>
      <w:r w:rsidRPr="00067CA8">
        <w:rPr>
          <w:rFonts w:ascii="Times New Roman" w:hAnsi="Times New Roman" w:cs="Times New Roman"/>
          <w:sz w:val="24"/>
          <w:szCs w:val="24"/>
        </w:rPr>
        <w:t xml:space="preserve">Los </w:t>
      </w:r>
      <w:r w:rsidRPr="00067CA8">
        <w:rPr>
          <w:rFonts w:ascii="Times New Roman" w:hAnsi="Times New Roman" w:cs="Times New Roman"/>
          <w:b/>
          <w:sz w:val="24"/>
          <w:szCs w:val="24"/>
        </w:rPr>
        <w:t>receptores</w:t>
      </w:r>
      <w:r w:rsidRPr="00067CA8">
        <w:rPr>
          <w:rFonts w:ascii="Times New Roman" w:hAnsi="Times New Roman" w:cs="Times New Roman"/>
          <w:sz w:val="24"/>
          <w:szCs w:val="24"/>
        </w:rPr>
        <w:t xml:space="preserve"> son las estructuras encargadas de recibir los estímulos. Están situados por todo el cuerpo y pueden ser tanto internos como externos. Los receptores están altamente especializados para detectar diversos tipos de estímulos, ya sean lumínicos (vista), sonoros (oídos), térmicos (piel), entre otros </w:t>
      </w:r>
      <w:hyperlink r:id="rId9" w:tgtFrame="_blank" w:history="1">
        <w:r w:rsidR="00F233F5" w:rsidRPr="00067CA8">
          <w:rPr>
            <w:rFonts w:ascii="Times New Roman" w:eastAsia="Times New Roman" w:hAnsi="Times New Roman" w:cs="Times New Roman"/>
            <w:sz w:val="24"/>
            <w:szCs w:val="24"/>
            <w:lang w:eastAsia="es-CO"/>
          </w:rPr>
          <w:t>[</w:t>
        </w:r>
        <w:r w:rsidR="00F233F5" w:rsidRPr="00067CA8">
          <w:rPr>
            <w:rFonts w:ascii="Times New Roman" w:eastAsia="Times New Roman" w:hAnsi="Times New Roman" w:cs="Times New Roman"/>
            <w:color w:val="0000CC"/>
            <w:sz w:val="24"/>
            <w:szCs w:val="24"/>
            <w:lang w:eastAsia="es-CO"/>
          </w:rPr>
          <w:t>ver</w:t>
        </w:r>
        <w:r w:rsidR="00F233F5" w:rsidRPr="00067CA8">
          <w:rPr>
            <w:rFonts w:ascii="Times New Roman" w:eastAsia="Times New Roman" w:hAnsi="Times New Roman" w:cs="Times New Roman"/>
            <w:sz w:val="24"/>
            <w:szCs w:val="24"/>
            <w:lang w:eastAsia="es-CO"/>
          </w:rPr>
          <w:t>]</w:t>
        </w:r>
      </w:hyperlink>
      <w:r w:rsidR="00F233F5" w:rsidRPr="00067CA8">
        <w:rPr>
          <w:rFonts w:ascii="Times New Roman" w:eastAsia="Times New Roman" w:hAnsi="Times New Roman" w:cs="Times New Roman"/>
          <w:sz w:val="24"/>
          <w:szCs w:val="24"/>
          <w:lang w:eastAsia="es-CO"/>
        </w:rPr>
        <w:t xml:space="preserve"> </w:t>
      </w:r>
      <w:r w:rsidR="00D84980" w:rsidRPr="00067CA8">
        <w:rPr>
          <w:rFonts w:ascii="Times New Roman" w:hAnsi="Times New Roman" w:cs="Times New Roman"/>
          <w:sz w:val="24"/>
          <w:szCs w:val="24"/>
        </w:rPr>
        <w:t>http://recursos.cnice.mec.es/biosfera/alumno/3ESO/Relacor/activ_coord17.htm</w:t>
      </w:r>
      <w:r w:rsidRPr="00067CA8">
        <w:rPr>
          <w:rFonts w:ascii="Times New Roman" w:hAnsi="Times New Roman" w:cs="Times New Roman"/>
          <w:sz w:val="24"/>
          <w:szCs w:val="24"/>
        </w:rPr>
        <w:t>].</w:t>
      </w:r>
    </w:p>
    <w:p w:rsidR="00730F10" w:rsidRPr="00067CA8" w:rsidRDefault="00730F10" w:rsidP="00706F2B">
      <w:pPr>
        <w:rPr>
          <w:rFonts w:ascii="Times New Roman" w:hAnsi="Times New Roman" w:cs="Times New Roman"/>
          <w:sz w:val="24"/>
          <w:szCs w:val="24"/>
        </w:rPr>
      </w:pPr>
      <w:r w:rsidRPr="00067CA8">
        <w:rPr>
          <w:rFonts w:ascii="Times New Roman" w:hAnsi="Times New Roman" w:cs="Times New Roman"/>
          <w:b/>
          <w:sz w:val="24"/>
          <w:szCs w:val="24"/>
        </w:rPr>
        <w:t>Los receptores</w:t>
      </w:r>
      <w:r w:rsidRPr="00067CA8">
        <w:rPr>
          <w:rFonts w:ascii="Times New Roman" w:hAnsi="Times New Roman" w:cs="Times New Roman"/>
          <w:sz w:val="24"/>
          <w:szCs w:val="24"/>
        </w:rPr>
        <w:t xml:space="preserve"> externos captan los estímulos del medio y se localizan en los órganos de los sentidos </w:t>
      </w:r>
      <w:hyperlink r:id="rId10" w:tgtFrame="_blank" w:history="1">
        <w:r w:rsidR="00F233F5" w:rsidRPr="00067CA8">
          <w:rPr>
            <w:rFonts w:ascii="Times New Roman" w:eastAsia="Times New Roman" w:hAnsi="Times New Roman" w:cs="Times New Roman"/>
            <w:sz w:val="24"/>
            <w:szCs w:val="24"/>
            <w:lang w:eastAsia="es-CO"/>
          </w:rPr>
          <w:t>[</w:t>
        </w:r>
        <w:r w:rsidR="00F233F5" w:rsidRPr="00067CA8">
          <w:rPr>
            <w:rFonts w:ascii="Times New Roman" w:eastAsia="Times New Roman" w:hAnsi="Times New Roman" w:cs="Times New Roman"/>
            <w:color w:val="0000CC"/>
            <w:sz w:val="24"/>
            <w:szCs w:val="24"/>
            <w:lang w:eastAsia="es-CO"/>
          </w:rPr>
          <w:t>ver</w:t>
        </w:r>
        <w:r w:rsidR="00F233F5" w:rsidRPr="00067CA8">
          <w:rPr>
            <w:rFonts w:ascii="Times New Roman" w:eastAsia="Times New Roman" w:hAnsi="Times New Roman" w:cs="Times New Roman"/>
            <w:sz w:val="24"/>
            <w:szCs w:val="24"/>
            <w:lang w:eastAsia="es-CO"/>
          </w:rPr>
          <w:t>]</w:t>
        </w:r>
      </w:hyperlink>
      <w:r w:rsidR="00F233F5" w:rsidRPr="00067CA8">
        <w:rPr>
          <w:rFonts w:ascii="Times New Roman" w:eastAsia="Times New Roman" w:hAnsi="Times New Roman" w:cs="Times New Roman"/>
          <w:sz w:val="24"/>
          <w:szCs w:val="24"/>
          <w:lang w:eastAsia="es-CO"/>
        </w:rPr>
        <w:t xml:space="preserve"> </w:t>
      </w:r>
      <w:r w:rsidR="00D84980" w:rsidRPr="00067CA8">
        <w:rPr>
          <w:rFonts w:ascii="Times New Roman" w:hAnsi="Times New Roman" w:cs="Times New Roman"/>
          <w:sz w:val="24"/>
          <w:szCs w:val="24"/>
        </w:rPr>
        <w:t>http://recursos.cnice.mec.es/biosfera/alumno/3ESO/Relacor/activ_coord14.htm</w:t>
      </w:r>
      <w:r w:rsidRPr="00067CA8">
        <w:rPr>
          <w:rFonts w:ascii="Times New Roman" w:hAnsi="Times New Roman" w:cs="Times New Roman"/>
          <w:sz w:val="24"/>
          <w:szCs w:val="24"/>
        </w:rPr>
        <w:t>].</w:t>
      </w:r>
    </w:p>
    <w:p w:rsidR="00706F2B" w:rsidRPr="00067CA8" w:rsidRDefault="00706F2B" w:rsidP="00706F2B">
      <w:pPr>
        <w:rPr>
          <w:rFonts w:ascii="Times New Roman" w:hAnsi="Times New Roman" w:cs="Times New Roman"/>
          <w:sz w:val="24"/>
          <w:szCs w:val="24"/>
        </w:rPr>
      </w:pPr>
      <w:r w:rsidRPr="00067CA8">
        <w:rPr>
          <w:rFonts w:ascii="Times New Roman" w:hAnsi="Times New Roman" w:cs="Times New Roman"/>
          <w:sz w:val="24"/>
          <w:szCs w:val="24"/>
        </w:rPr>
        <w:t>Por otra parte los receptores internos están distribuidos por todo el organismo y perciben los cambios que se producen en su interior, por ejemplo, las variaciones en la presión sanguínea.</w:t>
      </w:r>
    </w:p>
    <w:p w:rsidR="00A46FA1" w:rsidRPr="001D329A" w:rsidRDefault="00A46FA1" w:rsidP="00706F2B">
      <w:pPr>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518"/>
        <w:gridCol w:w="6460"/>
      </w:tblGrid>
      <w:tr w:rsidR="001D329A" w:rsidRPr="001D329A" w:rsidTr="00C61AFB">
        <w:tc>
          <w:tcPr>
            <w:tcW w:w="8978" w:type="dxa"/>
            <w:gridSpan w:val="2"/>
            <w:shd w:val="clear" w:color="auto" w:fill="000000" w:themeFill="text1"/>
          </w:tcPr>
          <w:p w:rsidR="004F23E9" w:rsidRPr="001D329A" w:rsidRDefault="004F23E9" w:rsidP="00C61AFB">
            <w:pPr>
              <w:jc w:val="center"/>
              <w:rPr>
                <w:rFonts w:ascii="Times New Roman" w:hAnsi="Times New Roman" w:cs="Times New Roman"/>
                <w:b/>
              </w:rPr>
            </w:pPr>
            <w:r w:rsidRPr="001D329A">
              <w:rPr>
                <w:rFonts w:ascii="Times New Roman" w:hAnsi="Times New Roman" w:cs="Times New Roman"/>
                <w:b/>
              </w:rPr>
              <w:t>Recuerda</w:t>
            </w:r>
          </w:p>
        </w:tc>
      </w:tr>
      <w:tr w:rsidR="001D329A" w:rsidRPr="001D329A" w:rsidTr="00C61AFB">
        <w:tc>
          <w:tcPr>
            <w:tcW w:w="2518" w:type="dxa"/>
          </w:tcPr>
          <w:p w:rsidR="004F23E9" w:rsidRPr="001D329A" w:rsidRDefault="004F23E9" w:rsidP="00C61AFB">
            <w:pPr>
              <w:rPr>
                <w:rFonts w:ascii="Times" w:hAnsi="Times"/>
                <w:b/>
                <w:sz w:val="18"/>
                <w:szCs w:val="18"/>
              </w:rPr>
            </w:pPr>
            <w:r w:rsidRPr="001D329A">
              <w:rPr>
                <w:rFonts w:ascii="Times" w:hAnsi="Times"/>
                <w:b/>
                <w:sz w:val="18"/>
                <w:szCs w:val="18"/>
              </w:rPr>
              <w:t>Contenido</w:t>
            </w:r>
          </w:p>
        </w:tc>
        <w:tc>
          <w:tcPr>
            <w:tcW w:w="6460" w:type="dxa"/>
          </w:tcPr>
          <w:p w:rsidR="004F23E9" w:rsidRPr="001D329A" w:rsidRDefault="004F23E9" w:rsidP="00C61AFB">
            <w:pPr>
              <w:rPr>
                <w:rFonts w:ascii="Times" w:hAnsi="Times"/>
                <w:b/>
                <w:sz w:val="18"/>
                <w:szCs w:val="18"/>
              </w:rPr>
            </w:pPr>
            <w:r w:rsidRPr="001D329A">
              <w:rPr>
                <w:rFonts w:ascii="Times" w:hAnsi="Times"/>
              </w:rPr>
              <w:t>Los receptores están localizados tanto dentro del cuerpo, como en su superficie, para captar que captan los estímulos nerviosos internos y externos.</w:t>
            </w:r>
          </w:p>
        </w:tc>
      </w:tr>
    </w:tbl>
    <w:p w:rsidR="004F23E9" w:rsidRPr="00067CA8" w:rsidRDefault="004F23E9" w:rsidP="00706F2B">
      <w:pPr>
        <w:rPr>
          <w:rFonts w:ascii="Times New Roman" w:hAnsi="Times New Roman" w:cs="Times New Roman"/>
          <w:sz w:val="24"/>
          <w:szCs w:val="24"/>
        </w:rPr>
      </w:pPr>
    </w:p>
    <w:p w:rsidR="00706F2B" w:rsidRPr="00067CA8" w:rsidRDefault="00706F2B" w:rsidP="00706F2B">
      <w:pPr>
        <w:rPr>
          <w:rFonts w:ascii="Times New Roman" w:hAnsi="Times New Roman" w:cs="Times New Roman"/>
          <w:sz w:val="24"/>
          <w:szCs w:val="24"/>
        </w:rPr>
      </w:pPr>
      <w:r w:rsidRPr="00067CA8">
        <w:rPr>
          <w:rFonts w:ascii="Times New Roman" w:hAnsi="Times New Roman" w:cs="Times New Roman"/>
          <w:sz w:val="24"/>
          <w:szCs w:val="24"/>
        </w:rPr>
        <w:t>Asimismo el sistema nervioso es el encargado de procesar los estímulos recibidos a través de los receptores situados por todo el cuerpo y elaborar así una respuesta, que envía en forma de impulso nervioso a los órganos efectores, que ejecutarán la acción.</w:t>
      </w:r>
    </w:p>
    <w:p w:rsidR="00706F2B" w:rsidRPr="00067CA8" w:rsidRDefault="00EF7BE4" w:rsidP="00706F2B">
      <w:pPr>
        <w:rPr>
          <w:rFonts w:ascii="Times New Roman" w:hAnsi="Times New Roman" w:cs="Times New Roman"/>
          <w:sz w:val="24"/>
          <w:szCs w:val="24"/>
        </w:rPr>
      </w:pPr>
      <w:r w:rsidRPr="00067CA8">
        <w:rPr>
          <w:rFonts w:ascii="Times New Roman" w:hAnsi="Times New Roman" w:cs="Times New Roman"/>
          <w:sz w:val="24"/>
          <w:szCs w:val="24"/>
        </w:rPr>
        <w:t>Así</w:t>
      </w:r>
      <w:r w:rsidR="00706F2B" w:rsidRPr="00067CA8">
        <w:rPr>
          <w:rFonts w:ascii="Times New Roman" w:hAnsi="Times New Roman" w:cs="Times New Roman"/>
          <w:sz w:val="24"/>
          <w:szCs w:val="24"/>
        </w:rPr>
        <w:t xml:space="preserve"> el sistema locomotor (músculos y huesos) ejecuta las respuestas que implican movimiento, mientras que el sistema endocrino lleva a cabo las respuestas que afectan a la secreción de alguna sustancia química, como las hormonas.</w:t>
      </w:r>
    </w:p>
    <w:tbl>
      <w:tblPr>
        <w:tblStyle w:val="Tablaconcuadrcula"/>
        <w:tblW w:w="0" w:type="auto"/>
        <w:tblLook w:val="04A0" w:firstRow="1" w:lastRow="0" w:firstColumn="1" w:lastColumn="0" w:noHBand="0" w:noVBand="1"/>
      </w:tblPr>
      <w:tblGrid>
        <w:gridCol w:w="2518"/>
        <w:gridCol w:w="6515"/>
      </w:tblGrid>
      <w:tr w:rsidR="00067CA8" w:rsidRPr="00067CA8" w:rsidTr="00774C95">
        <w:tc>
          <w:tcPr>
            <w:tcW w:w="9033" w:type="dxa"/>
            <w:gridSpan w:val="2"/>
            <w:shd w:val="clear" w:color="auto" w:fill="000000" w:themeFill="text1"/>
          </w:tcPr>
          <w:p w:rsidR="00D84980" w:rsidRPr="00067CA8" w:rsidRDefault="00D84980" w:rsidP="00420A39">
            <w:pPr>
              <w:spacing w:line="276" w:lineRule="auto"/>
              <w:jc w:val="center"/>
              <w:rPr>
                <w:rFonts w:ascii="Times New Roman" w:hAnsi="Times New Roman" w:cs="Times New Roman"/>
                <w:b/>
                <w:sz w:val="24"/>
                <w:szCs w:val="24"/>
                <w:lang w:val="es-ES_tradnl"/>
              </w:rPr>
            </w:pPr>
            <w:bookmarkStart w:id="0" w:name="OLE_LINK57"/>
            <w:bookmarkStart w:id="1" w:name="OLE_LINK58"/>
            <w:r w:rsidRPr="00067CA8">
              <w:rPr>
                <w:rFonts w:ascii="Times New Roman" w:hAnsi="Times New Roman" w:cs="Times New Roman"/>
                <w:b/>
                <w:sz w:val="24"/>
                <w:szCs w:val="24"/>
                <w:lang w:val="es-ES_tradnl"/>
              </w:rPr>
              <w:t xml:space="preserve">Profundiza: </w:t>
            </w:r>
            <w:r w:rsidR="00420A39" w:rsidRPr="00067CA8">
              <w:rPr>
                <w:rFonts w:ascii="Times New Roman" w:hAnsi="Times New Roman" w:cs="Times New Roman"/>
                <w:b/>
              </w:rPr>
              <w:t>recurso aprovechado</w:t>
            </w:r>
          </w:p>
        </w:tc>
      </w:tr>
      <w:tr w:rsidR="00067CA8" w:rsidRPr="00067CA8" w:rsidTr="00774C95">
        <w:tc>
          <w:tcPr>
            <w:tcW w:w="2518" w:type="dxa"/>
          </w:tcPr>
          <w:p w:rsidR="00D84980" w:rsidRPr="00067CA8" w:rsidRDefault="00D84980" w:rsidP="00D84980">
            <w:pPr>
              <w:spacing w:line="276" w:lineRule="auto"/>
              <w:rPr>
                <w:rFonts w:ascii="Times New Roman" w:hAnsi="Times New Roman" w:cs="Times New Roman"/>
                <w:b/>
                <w:sz w:val="24"/>
                <w:szCs w:val="24"/>
                <w:lang w:val="es-ES_tradnl"/>
              </w:rPr>
            </w:pPr>
            <w:r w:rsidRPr="00067CA8">
              <w:rPr>
                <w:rFonts w:ascii="Times New Roman" w:hAnsi="Times New Roman" w:cs="Times New Roman"/>
                <w:b/>
                <w:sz w:val="24"/>
                <w:szCs w:val="24"/>
                <w:lang w:val="es-ES_tradnl"/>
              </w:rPr>
              <w:t>Código</w:t>
            </w:r>
          </w:p>
        </w:tc>
        <w:tc>
          <w:tcPr>
            <w:tcW w:w="6515" w:type="dxa"/>
          </w:tcPr>
          <w:p w:rsidR="00D84980" w:rsidRPr="00067CA8" w:rsidRDefault="00BD07BA" w:rsidP="006B2613">
            <w:pPr>
              <w:spacing w:line="276" w:lineRule="auto"/>
              <w:rPr>
                <w:rFonts w:ascii="Times New Roman" w:hAnsi="Times New Roman" w:cs="Times New Roman"/>
                <w:b/>
                <w:sz w:val="24"/>
                <w:szCs w:val="24"/>
                <w:lang w:val="es-ES_tradnl"/>
              </w:rPr>
            </w:pPr>
            <w:r w:rsidRPr="00067CA8">
              <w:rPr>
                <w:rFonts w:ascii="Times New Roman" w:hAnsi="Times New Roman" w:cs="Times New Roman"/>
                <w:sz w:val="24"/>
                <w:szCs w:val="24"/>
                <w:lang w:val="es-ES_tradnl"/>
              </w:rPr>
              <w:t>CN</w:t>
            </w:r>
            <w:r w:rsidR="003722F8" w:rsidRPr="00067CA8">
              <w:rPr>
                <w:rFonts w:ascii="Times New Roman" w:hAnsi="Times New Roman" w:cs="Times New Roman"/>
                <w:sz w:val="24"/>
                <w:szCs w:val="24"/>
                <w:lang w:val="es-ES_tradnl"/>
              </w:rPr>
              <w:t>_0</w:t>
            </w:r>
            <w:r w:rsidR="000C64DB" w:rsidRPr="00067CA8">
              <w:rPr>
                <w:rFonts w:ascii="Times New Roman" w:hAnsi="Times New Roman" w:cs="Times New Roman"/>
                <w:sz w:val="24"/>
                <w:szCs w:val="24"/>
                <w:lang w:val="es-ES_tradnl"/>
              </w:rPr>
              <w:t>8</w:t>
            </w:r>
            <w:r w:rsidR="00D4129F" w:rsidRPr="00067CA8">
              <w:rPr>
                <w:rFonts w:ascii="Times New Roman" w:hAnsi="Times New Roman" w:cs="Times New Roman"/>
                <w:sz w:val="24"/>
                <w:szCs w:val="24"/>
                <w:lang w:val="es-ES_tradnl"/>
              </w:rPr>
              <w:t>_01_CO_REC10</w:t>
            </w:r>
          </w:p>
        </w:tc>
      </w:tr>
      <w:tr w:rsidR="00067CA8" w:rsidRPr="00067CA8" w:rsidTr="00774C95">
        <w:tc>
          <w:tcPr>
            <w:tcW w:w="2518" w:type="dxa"/>
          </w:tcPr>
          <w:p w:rsidR="00D84980" w:rsidRPr="00067CA8" w:rsidRDefault="00D84980" w:rsidP="00D84980">
            <w:pPr>
              <w:spacing w:line="276" w:lineRule="auto"/>
              <w:rPr>
                <w:rFonts w:ascii="Times New Roman" w:hAnsi="Times New Roman" w:cs="Times New Roman"/>
                <w:sz w:val="24"/>
                <w:szCs w:val="24"/>
                <w:lang w:val="es-ES_tradnl"/>
              </w:rPr>
            </w:pPr>
            <w:r w:rsidRPr="00067CA8">
              <w:rPr>
                <w:rFonts w:ascii="Times New Roman" w:hAnsi="Times New Roman" w:cs="Times New Roman"/>
                <w:b/>
                <w:sz w:val="24"/>
                <w:szCs w:val="24"/>
                <w:lang w:val="es-ES_tradnl"/>
              </w:rPr>
              <w:t>Título</w:t>
            </w:r>
          </w:p>
        </w:tc>
        <w:tc>
          <w:tcPr>
            <w:tcW w:w="6515" w:type="dxa"/>
          </w:tcPr>
          <w:p w:rsidR="00D84980" w:rsidRPr="00067CA8" w:rsidRDefault="00D84980" w:rsidP="00F90B7C">
            <w:pPr>
              <w:spacing w:line="276" w:lineRule="auto"/>
              <w:rPr>
                <w:rFonts w:ascii="Times New Roman" w:hAnsi="Times New Roman" w:cs="Times New Roman"/>
                <w:b/>
                <w:sz w:val="24"/>
                <w:szCs w:val="24"/>
                <w:lang w:val="es-ES_tradnl"/>
              </w:rPr>
            </w:pPr>
            <w:r w:rsidRPr="00067CA8">
              <w:rPr>
                <w:rFonts w:ascii="Times New Roman" w:hAnsi="Times New Roman" w:cs="Times New Roman"/>
                <w:b/>
                <w:sz w:val="24"/>
                <w:szCs w:val="24"/>
                <w:lang w:val="es-ES_tradnl"/>
              </w:rPr>
              <w:t>L</w:t>
            </w:r>
            <w:r w:rsidR="00F90B7C" w:rsidRPr="00067CA8">
              <w:rPr>
                <w:rFonts w:ascii="Times New Roman" w:hAnsi="Times New Roman" w:cs="Times New Roman"/>
                <w:b/>
                <w:sz w:val="24"/>
                <w:szCs w:val="24"/>
                <w:lang w:val="es-ES_tradnl"/>
              </w:rPr>
              <w:t>a función de relación en el ser humano</w:t>
            </w:r>
          </w:p>
        </w:tc>
      </w:tr>
      <w:tr w:rsidR="00067CA8" w:rsidRPr="00067CA8" w:rsidTr="00774C95">
        <w:tc>
          <w:tcPr>
            <w:tcW w:w="2518" w:type="dxa"/>
          </w:tcPr>
          <w:p w:rsidR="00D84980" w:rsidRPr="00067CA8" w:rsidRDefault="00D84980" w:rsidP="00D84980">
            <w:pPr>
              <w:spacing w:line="276" w:lineRule="auto"/>
              <w:rPr>
                <w:rFonts w:ascii="Times New Roman" w:hAnsi="Times New Roman" w:cs="Times New Roman"/>
                <w:sz w:val="24"/>
                <w:szCs w:val="24"/>
                <w:lang w:val="es-ES_tradnl"/>
              </w:rPr>
            </w:pPr>
            <w:r w:rsidRPr="00067CA8">
              <w:rPr>
                <w:rFonts w:ascii="Times New Roman" w:hAnsi="Times New Roman" w:cs="Times New Roman"/>
                <w:b/>
                <w:sz w:val="24"/>
                <w:szCs w:val="24"/>
                <w:lang w:val="es-ES_tradnl"/>
              </w:rPr>
              <w:t>Descripción</w:t>
            </w:r>
          </w:p>
        </w:tc>
        <w:tc>
          <w:tcPr>
            <w:tcW w:w="6515" w:type="dxa"/>
          </w:tcPr>
          <w:p w:rsidR="00D84980" w:rsidRPr="00067CA8" w:rsidRDefault="00F90B7C" w:rsidP="00D84980">
            <w:pPr>
              <w:spacing w:line="276" w:lineRule="auto"/>
              <w:rPr>
                <w:rFonts w:ascii="Times New Roman" w:hAnsi="Times New Roman" w:cs="Times New Roman"/>
                <w:sz w:val="24"/>
                <w:szCs w:val="24"/>
                <w:lang w:val="es-ES_tradnl"/>
              </w:rPr>
            </w:pPr>
            <w:r w:rsidRPr="00067CA8">
              <w:rPr>
                <w:rFonts w:ascii="Times New Roman" w:hAnsi="Times New Roman" w:cs="Times New Roman"/>
                <w:sz w:val="24"/>
                <w:szCs w:val="24"/>
                <w:lang w:val="es-ES_tradnl"/>
              </w:rPr>
              <w:t>Secuencia de imágenes para trabajar el mecanismo de estímulo-respuesta</w:t>
            </w:r>
          </w:p>
        </w:tc>
      </w:tr>
      <w:bookmarkEnd w:id="0"/>
      <w:bookmarkEnd w:id="1"/>
    </w:tbl>
    <w:p w:rsidR="00D84980" w:rsidRPr="00067CA8" w:rsidRDefault="00D84980" w:rsidP="00D84980">
      <w:pPr>
        <w:rPr>
          <w:rFonts w:ascii="Times New Roman" w:hAnsi="Times New Roman" w:cs="Times New Roman"/>
          <w:sz w:val="24"/>
          <w:szCs w:val="24"/>
          <w:lang w:val="es-ES_tradnl"/>
        </w:rPr>
      </w:pPr>
    </w:p>
    <w:tbl>
      <w:tblPr>
        <w:tblStyle w:val="Tablaconcuadrcula"/>
        <w:tblW w:w="0" w:type="auto"/>
        <w:tblLook w:val="04A0" w:firstRow="1" w:lastRow="0" w:firstColumn="1" w:lastColumn="0" w:noHBand="0" w:noVBand="1"/>
      </w:tblPr>
      <w:tblGrid>
        <w:gridCol w:w="2518"/>
        <w:gridCol w:w="6460"/>
      </w:tblGrid>
      <w:tr w:rsidR="00067CA8" w:rsidRPr="00067CA8" w:rsidTr="00C61AFB">
        <w:tc>
          <w:tcPr>
            <w:tcW w:w="8978" w:type="dxa"/>
            <w:gridSpan w:val="2"/>
            <w:shd w:val="clear" w:color="auto" w:fill="000000" w:themeFill="text1"/>
          </w:tcPr>
          <w:p w:rsidR="00AB6BFA" w:rsidRPr="00067CA8" w:rsidRDefault="00AB6BFA" w:rsidP="00C61AFB">
            <w:pPr>
              <w:jc w:val="center"/>
              <w:rPr>
                <w:rFonts w:ascii="Times New Roman" w:hAnsi="Times New Roman" w:cs="Times New Roman"/>
                <w:b/>
              </w:rPr>
            </w:pPr>
            <w:r w:rsidRPr="00067CA8">
              <w:rPr>
                <w:rFonts w:ascii="Times New Roman" w:hAnsi="Times New Roman" w:cs="Times New Roman"/>
                <w:b/>
              </w:rPr>
              <w:t>Destacado</w:t>
            </w:r>
          </w:p>
        </w:tc>
      </w:tr>
      <w:tr w:rsidR="001D329A" w:rsidRPr="001D329A" w:rsidTr="00C61AFB">
        <w:tc>
          <w:tcPr>
            <w:tcW w:w="2518" w:type="dxa"/>
          </w:tcPr>
          <w:p w:rsidR="00AB6BFA" w:rsidRPr="001D329A" w:rsidRDefault="00AB6BFA" w:rsidP="00C61AFB">
            <w:pPr>
              <w:rPr>
                <w:rFonts w:ascii="Times" w:hAnsi="Times"/>
                <w:b/>
                <w:sz w:val="18"/>
                <w:szCs w:val="18"/>
              </w:rPr>
            </w:pPr>
            <w:r w:rsidRPr="001D329A">
              <w:rPr>
                <w:rFonts w:ascii="Times" w:hAnsi="Times"/>
                <w:b/>
                <w:sz w:val="18"/>
                <w:szCs w:val="18"/>
              </w:rPr>
              <w:t>Título</w:t>
            </w:r>
          </w:p>
        </w:tc>
        <w:tc>
          <w:tcPr>
            <w:tcW w:w="6460" w:type="dxa"/>
          </w:tcPr>
          <w:p w:rsidR="00AB6BFA" w:rsidRPr="001D329A" w:rsidRDefault="004F23E9" w:rsidP="00945BA3">
            <w:pPr>
              <w:rPr>
                <w:rFonts w:ascii="Times" w:hAnsi="Times"/>
                <w:b/>
                <w:sz w:val="18"/>
                <w:szCs w:val="18"/>
              </w:rPr>
            </w:pPr>
            <w:r w:rsidRPr="001D329A">
              <w:rPr>
                <w:rFonts w:ascii="Times" w:hAnsi="Times"/>
                <w:b/>
                <w:sz w:val="18"/>
                <w:szCs w:val="18"/>
              </w:rPr>
              <w:t>Relación entre sistemas</w:t>
            </w:r>
          </w:p>
        </w:tc>
      </w:tr>
      <w:tr w:rsidR="001D329A" w:rsidRPr="001D329A" w:rsidTr="00C61AFB">
        <w:tc>
          <w:tcPr>
            <w:tcW w:w="2518" w:type="dxa"/>
          </w:tcPr>
          <w:p w:rsidR="00AB6BFA" w:rsidRPr="001D329A" w:rsidRDefault="00AB6BFA" w:rsidP="00C61AFB">
            <w:pPr>
              <w:rPr>
                <w:rFonts w:ascii="Times" w:hAnsi="Times"/>
              </w:rPr>
            </w:pPr>
            <w:r w:rsidRPr="001D329A">
              <w:rPr>
                <w:rFonts w:ascii="Times" w:hAnsi="Times"/>
                <w:b/>
                <w:sz w:val="18"/>
                <w:szCs w:val="18"/>
              </w:rPr>
              <w:t>Contenido</w:t>
            </w:r>
          </w:p>
        </w:tc>
        <w:tc>
          <w:tcPr>
            <w:tcW w:w="6460" w:type="dxa"/>
          </w:tcPr>
          <w:p w:rsidR="00AB6BFA" w:rsidRPr="001D329A" w:rsidRDefault="004F23E9" w:rsidP="004F23E9">
            <w:pPr>
              <w:rPr>
                <w:rFonts w:ascii="Times" w:hAnsi="Times"/>
              </w:rPr>
            </w:pPr>
            <w:r w:rsidRPr="001D329A">
              <w:rPr>
                <w:rFonts w:ascii="Times" w:hAnsi="Times"/>
              </w:rPr>
              <w:t>La respuesta a los estímulos del entorno tanto interno como externo al cuerpo requiere de la coordinación de dos sistemas: el nervioso y el endocrino, debido a la cantidad de células y órganos involucrados.</w:t>
            </w:r>
          </w:p>
        </w:tc>
      </w:tr>
    </w:tbl>
    <w:p w:rsidR="00AB6BFA" w:rsidRPr="001D329A" w:rsidRDefault="00AB6BFA" w:rsidP="00D84980">
      <w:pPr>
        <w:rPr>
          <w:rFonts w:ascii="Times New Roman" w:hAnsi="Times New Roman" w:cs="Times New Roman"/>
          <w:sz w:val="24"/>
          <w:szCs w:val="24"/>
          <w:lang w:val="es-ES_tradnl"/>
        </w:rPr>
      </w:pPr>
    </w:p>
    <w:p w:rsidR="006D5D05" w:rsidRPr="001D329A" w:rsidRDefault="00460BA9" w:rsidP="00706F2B">
      <w:pPr>
        <w:rPr>
          <w:rFonts w:ascii="Times New Roman" w:hAnsi="Times New Roman" w:cs="Times New Roman"/>
          <w:sz w:val="24"/>
          <w:szCs w:val="24"/>
          <w:lang w:val="es-ES_tradnl"/>
        </w:rPr>
      </w:pPr>
      <w:r w:rsidRPr="001D329A">
        <w:rPr>
          <w:rFonts w:ascii="Times New Roman" w:hAnsi="Times New Roman" w:cs="Times New Roman"/>
          <w:sz w:val="24"/>
          <w:szCs w:val="24"/>
          <w:highlight w:val="yellow"/>
          <w:lang w:val="es-ES_tradnl"/>
        </w:rPr>
        <w:t>[SECCIÓN 2</w:t>
      </w:r>
      <w:r w:rsidR="00283241" w:rsidRPr="001D329A">
        <w:rPr>
          <w:rFonts w:ascii="Times New Roman" w:hAnsi="Times New Roman" w:cs="Times New Roman"/>
          <w:sz w:val="24"/>
          <w:szCs w:val="24"/>
          <w:highlight w:val="yellow"/>
          <w:lang w:val="es-ES_tradnl"/>
        </w:rPr>
        <w:t>]</w:t>
      </w:r>
      <w:r w:rsidR="00283241" w:rsidRPr="001D329A">
        <w:rPr>
          <w:rFonts w:ascii="Times New Roman" w:hAnsi="Times New Roman" w:cs="Times New Roman"/>
          <w:sz w:val="24"/>
          <w:szCs w:val="24"/>
          <w:lang w:val="es-ES_tradnl"/>
        </w:rPr>
        <w:t xml:space="preserve"> </w:t>
      </w:r>
      <w:r w:rsidR="00D4129F" w:rsidRPr="001D329A">
        <w:rPr>
          <w:rFonts w:ascii="Times New Roman" w:hAnsi="Times New Roman" w:cs="Times New Roman"/>
          <w:b/>
          <w:sz w:val="24"/>
          <w:szCs w:val="24"/>
          <w:lang w:val="es-ES_tradnl"/>
        </w:rPr>
        <w:t>1.</w:t>
      </w:r>
      <w:r w:rsidRPr="001D329A">
        <w:rPr>
          <w:rFonts w:ascii="Times New Roman" w:hAnsi="Times New Roman" w:cs="Times New Roman"/>
          <w:b/>
          <w:sz w:val="24"/>
          <w:szCs w:val="24"/>
          <w:lang w:val="es-ES_tradnl"/>
        </w:rPr>
        <w:t>1</w:t>
      </w:r>
      <w:r w:rsidR="00D4129F" w:rsidRPr="001D329A">
        <w:rPr>
          <w:rFonts w:ascii="Times New Roman" w:hAnsi="Times New Roman" w:cs="Times New Roman"/>
          <w:b/>
          <w:sz w:val="24"/>
          <w:szCs w:val="24"/>
          <w:lang w:val="es-ES_tradnl"/>
        </w:rPr>
        <w:t xml:space="preserve"> Consolidación</w:t>
      </w:r>
    </w:p>
    <w:p w:rsidR="00D4129F" w:rsidRPr="001D329A" w:rsidRDefault="00D4129F" w:rsidP="00D4129F">
      <w:pPr>
        <w:rPr>
          <w:rFonts w:ascii="Times New Roman" w:hAnsi="Times New Roman" w:cs="Times New Roman"/>
          <w:sz w:val="24"/>
          <w:szCs w:val="24"/>
          <w:lang w:val="es-ES_tradnl"/>
        </w:rPr>
      </w:pPr>
      <w:r w:rsidRPr="001D329A">
        <w:rPr>
          <w:rFonts w:ascii="Times New Roman" w:hAnsi="Times New Roman" w:cs="Times New Roman"/>
          <w:sz w:val="24"/>
          <w:szCs w:val="24"/>
          <w:lang w:val="es-ES_tradnl"/>
        </w:rPr>
        <w:t>Actividades para consolidar lo que has aprendido en esta sección.</w:t>
      </w:r>
    </w:p>
    <w:p w:rsidR="00D4129F" w:rsidRPr="001D329A" w:rsidRDefault="00D4129F" w:rsidP="00D4129F">
      <w:pPr>
        <w:spacing w:after="0"/>
        <w:rPr>
          <w:rFonts w:ascii="Times" w:hAnsi="Times"/>
        </w:rPr>
      </w:pPr>
    </w:p>
    <w:tbl>
      <w:tblPr>
        <w:tblStyle w:val="Tablaconcuadrcula"/>
        <w:tblW w:w="0" w:type="auto"/>
        <w:tblLook w:val="04A0" w:firstRow="1" w:lastRow="0" w:firstColumn="1" w:lastColumn="0" w:noHBand="0" w:noVBand="1"/>
      </w:tblPr>
      <w:tblGrid>
        <w:gridCol w:w="2518"/>
        <w:gridCol w:w="6515"/>
      </w:tblGrid>
      <w:tr w:rsidR="001D329A" w:rsidRPr="001D329A" w:rsidTr="00774C95">
        <w:tc>
          <w:tcPr>
            <w:tcW w:w="9033" w:type="dxa"/>
            <w:gridSpan w:val="2"/>
            <w:shd w:val="clear" w:color="auto" w:fill="000000" w:themeFill="text1"/>
          </w:tcPr>
          <w:p w:rsidR="00D4129F" w:rsidRPr="001D329A" w:rsidRDefault="00D4129F" w:rsidP="006C186F">
            <w:pPr>
              <w:jc w:val="center"/>
              <w:rPr>
                <w:rFonts w:ascii="Times New Roman" w:hAnsi="Times New Roman" w:cs="Times New Roman"/>
                <w:b/>
              </w:rPr>
            </w:pPr>
            <w:r w:rsidRPr="001D329A">
              <w:rPr>
                <w:rFonts w:ascii="Times New Roman" w:hAnsi="Times New Roman" w:cs="Times New Roman"/>
                <w:b/>
              </w:rPr>
              <w:t xml:space="preserve">Practica: </w:t>
            </w:r>
            <w:r w:rsidR="00420A39" w:rsidRPr="001D329A">
              <w:rPr>
                <w:rFonts w:ascii="Times New Roman" w:hAnsi="Times New Roman" w:cs="Times New Roman"/>
                <w:b/>
              </w:rPr>
              <w:t>recurso aprovechado</w:t>
            </w:r>
          </w:p>
        </w:tc>
      </w:tr>
      <w:tr w:rsidR="001D329A" w:rsidRPr="001D329A" w:rsidTr="00774C95">
        <w:tc>
          <w:tcPr>
            <w:tcW w:w="2518" w:type="dxa"/>
          </w:tcPr>
          <w:p w:rsidR="00D4129F" w:rsidRPr="001D329A" w:rsidRDefault="00D4129F" w:rsidP="00774C95">
            <w:pPr>
              <w:rPr>
                <w:rFonts w:ascii="Times New Roman" w:hAnsi="Times New Roman" w:cs="Times New Roman"/>
                <w:b/>
                <w:szCs w:val="18"/>
              </w:rPr>
            </w:pPr>
            <w:r w:rsidRPr="001D329A">
              <w:rPr>
                <w:rFonts w:ascii="Times New Roman" w:hAnsi="Times New Roman" w:cs="Times New Roman"/>
                <w:b/>
                <w:szCs w:val="18"/>
              </w:rPr>
              <w:t>Código</w:t>
            </w:r>
          </w:p>
        </w:tc>
        <w:tc>
          <w:tcPr>
            <w:tcW w:w="6515" w:type="dxa"/>
          </w:tcPr>
          <w:p w:rsidR="00D4129F" w:rsidRPr="001D329A" w:rsidRDefault="00D4129F" w:rsidP="003722F8">
            <w:pPr>
              <w:rPr>
                <w:rFonts w:ascii="Times New Roman" w:hAnsi="Times New Roman" w:cs="Times New Roman"/>
                <w:b/>
                <w:sz w:val="18"/>
                <w:szCs w:val="18"/>
              </w:rPr>
            </w:pPr>
            <w:r w:rsidRPr="001D329A">
              <w:rPr>
                <w:rFonts w:ascii="Times New Roman" w:hAnsi="Times New Roman" w:cs="Times New Roman"/>
                <w:sz w:val="24"/>
                <w:szCs w:val="24"/>
                <w:lang w:val="es-ES_tradnl"/>
              </w:rPr>
              <w:t>CN_</w:t>
            </w:r>
            <w:r w:rsidR="003722F8" w:rsidRPr="001D329A">
              <w:rPr>
                <w:rFonts w:ascii="Times New Roman" w:hAnsi="Times New Roman" w:cs="Times New Roman"/>
                <w:sz w:val="24"/>
                <w:szCs w:val="24"/>
                <w:lang w:val="es-ES_tradnl"/>
              </w:rPr>
              <w:t>0</w:t>
            </w:r>
            <w:r w:rsidR="000C64DB" w:rsidRPr="001D329A">
              <w:rPr>
                <w:rFonts w:ascii="Times New Roman" w:hAnsi="Times New Roman" w:cs="Times New Roman"/>
                <w:sz w:val="24"/>
                <w:szCs w:val="24"/>
                <w:lang w:val="es-ES_tradnl"/>
              </w:rPr>
              <w:t>8</w:t>
            </w:r>
            <w:r w:rsidRPr="001D329A">
              <w:rPr>
                <w:rFonts w:ascii="Times New Roman" w:hAnsi="Times New Roman" w:cs="Times New Roman"/>
                <w:sz w:val="24"/>
                <w:szCs w:val="24"/>
                <w:lang w:val="es-ES_tradnl"/>
              </w:rPr>
              <w:t>_01_CO</w:t>
            </w:r>
            <w:r w:rsidR="00E73CFA" w:rsidRPr="001D329A">
              <w:rPr>
                <w:rFonts w:ascii="Times New Roman" w:hAnsi="Times New Roman" w:cs="Times New Roman"/>
              </w:rPr>
              <w:t>_REC2</w:t>
            </w:r>
            <w:r w:rsidRPr="001D329A">
              <w:rPr>
                <w:rFonts w:ascii="Times New Roman" w:hAnsi="Times New Roman" w:cs="Times New Roman"/>
              </w:rPr>
              <w:t>0</w:t>
            </w:r>
          </w:p>
        </w:tc>
      </w:tr>
      <w:tr w:rsidR="001D329A" w:rsidRPr="001D329A" w:rsidTr="00774C95">
        <w:tc>
          <w:tcPr>
            <w:tcW w:w="2518" w:type="dxa"/>
          </w:tcPr>
          <w:p w:rsidR="00D4129F" w:rsidRPr="001D329A" w:rsidRDefault="00D4129F" w:rsidP="00774C95">
            <w:pPr>
              <w:rPr>
                <w:rFonts w:ascii="Times New Roman" w:hAnsi="Times New Roman" w:cs="Times New Roman"/>
              </w:rPr>
            </w:pPr>
            <w:r w:rsidRPr="001D329A">
              <w:rPr>
                <w:rFonts w:ascii="Times New Roman" w:hAnsi="Times New Roman" w:cs="Times New Roman"/>
                <w:b/>
                <w:szCs w:val="18"/>
              </w:rPr>
              <w:t>Título</w:t>
            </w:r>
          </w:p>
        </w:tc>
        <w:tc>
          <w:tcPr>
            <w:tcW w:w="6515" w:type="dxa"/>
          </w:tcPr>
          <w:p w:rsidR="00D4129F" w:rsidRPr="001D329A" w:rsidRDefault="00D4129F" w:rsidP="00774C95">
            <w:pPr>
              <w:rPr>
                <w:rFonts w:ascii="Times" w:hAnsi="Times"/>
                <w:b/>
              </w:rPr>
            </w:pPr>
            <w:r w:rsidRPr="001D329A">
              <w:rPr>
                <w:rFonts w:ascii="Times" w:hAnsi="Times"/>
                <w:b/>
              </w:rPr>
              <w:t xml:space="preserve">Refuerza tu aprendizaje: </w:t>
            </w:r>
            <w:r w:rsidR="001533F8" w:rsidRPr="001D329A">
              <w:rPr>
                <w:rFonts w:ascii="Times" w:hAnsi="Times"/>
                <w:b/>
              </w:rPr>
              <w:t>la función de relación en el ser humano</w:t>
            </w:r>
          </w:p>
          <w:p w:rsidR="00D4129F" w:rsidRPr="001D329A" w:rsidRDefault="00D4129F" w:rsidP="00774C95">
            <w:pPr>
              <w:rPr>
                <w:rFonts w:ascii="Times New Roman" w:hAnsi="Times New Roman" w:cs="Times New Roman"/>
              </w:rPr>
            </w:pPr>
          </w:p>
        </w:tc>
      </w:tr>
      <w:tr w:rsidR="001D329A" w:rsidRPr="001D329A" w:rsidTr="00774C95">
        <w:tc>
          <w:tcPr>
            <w:tcW w:w="2518" w:type="dxa"/>
          </w:tcPr>
          <w:p w:rsidR="00D4129F" w:rsidRPr="001D329A" w:rsidRDefault="00D4129F" w:rsidP="00774C95">
            <w:pPr>
              <w:rPr>
                <w:rFonts w:ascii="Times New Roman" w:hAnsi="Times New Roman" w:cs="Times New Roman"/>
              </w:rPr>
            </w:pPr>
            <w:r w:rsidRPr="001D329A">
              <w:rPr>
                <w:rFonts w:ascii="Times New Roman" w:hAnsi="Times New Roman" w:cs="Times New Roman"/>
                <w:b/>
                <w:szCs w:val="18"/>
              </w:rPr>
              <w:t>Descripción</w:t>
            </w:r>
          </w:p>
        </w:tc>
        <w:tc>
          <w:tcPr>
            <w:tcW w:w="6515" w:type="dxa"/>
          </w:tcPr>
          <w:p w:rsidR="00D4129F" w:rsidRPr="001D329A" w:rsidRDefault="00D4129F" w:rsidP="00774C95">
            <w:pPr>
              <w:rPr>
                <w:rFonts w:ascii="Times" w:hAnsi="Times"/>
              </w:rPr>
            </w:pPr>
            <w:r w:rsidRPr="001D329A">
              <w:rPr>
                <w:rFonts w:ascii="Times" w:hAnsi="Times"/>
              </w:rPr>
              <w:t xml:space="preserve">Actividades sobre </w:t>
            </w:r>
            <w:r w:rsidR="00360FD4" w:rsidRPr="001D329A">
              <w:rPr>
                <w:rFonts w:ascii="Times" w:hAnsi="Times"/>
              </w:rPr>
              <w:t>l</w:t>
            </w:r>
            <w:r w:rsidRPr="001D329A">
              <w:rPr>
                <w:rFonts w:ascii="Times" w:hAnsi="Times"/>
              </w:rPr>
              <w:t>a función de relación en el ser humano</w:t>
            </w:r>
          </w:p>
          <w:p w:rsidR="00D4129F" w:rsidRPr="001D329A" w:rsidRDefault="00D4129F" w:rsidP="00774C95">
            <w:pPr>
              <w:rPr>
                <w:rFonts w:ascii="Times New Roman" w:hAnsi="Times New Roman" w:cs="Times New Roman"/>
              </w:rPr>
            </w:pPr>
          </w:p>
        </w:tc>
      </w:tr>
    </w:tbl>
    <w:p w:rsidR="00D4129F" w:rsidRPr="00067CA8" w:rsidRDefault="00D4129F" w:rsidP="00D4129F">
      <w:pPr>
        <w:spacing w:after="0"/>
        <w:rPr>
          <w:rFonts w:ascii="Times" w:hAnsi="Times"/>
        </w:rPr>
      </w:pPr>
    </w:p>
    <w:p w:rsidR="00D4129F" w:rsidRPr="00067CA8" w:rsidRDefault="00D4129F" w:rsidP="00D4129F">
      <w:pPr>
        <w:rPr>
          <w:rFonts w:ascii="Times New Roman" w:hAnsi="Times New Roman" w:cs="Times New Roman"/>
          <w:sz w:val="24"/>
          <w:szCs w:val="24"/>
        </w:rPr>
      </w:pPr>
      <w:r w:rsidRPr="00067CA8">
        <w:rPr>
          <w:rFonts w:ascii="Times New Roman" w:hAnsi="Times New Roman" w:cs="Times New Roman"/>
          <w:sz w:val="24"/>
          <w:szCs w:val="24"/>
          <w:highlight w:val="yellow"/>
        </w:rPr>
        <w:t>[SECCIÓN  1]</w:t>
      </w:r>
      <w:r w:rsidRPr="00067CA8">
        <w:rPr>
          <w:rFonts w:ascii="Times New Roman" w:hAnsi="Times New Roman" w:cs="Times New Roman"/>
          <w:sz w:val="24"/>
          <w:szCs w:val="24"/>
        </w:rPr>
        <w:t xml:space="preserve"> </w:t>
      </w:r>
      <w:r w:rsidRPr="00067CA8">
        <w:rPr>
          <w:rFonts w:ascii="Times New Roman" w:hAnsi="Times New Roman" w:cs="Times New Roman"/>
          <w:b/>
          <w:sz w:val="24"/>
          <w:szCs w:val="24"/>
        </w:rPr>
        <w:t>2.</w:t>
      </w:r>
      <w:r w:rsidRPr="00067CA8">
        <w:rPr>
          <w:rFonts w:ascii="Times New Roman" w:hAnsi="Times New Roman" w:cs="Times New Roman"/>
          <w:sz w:val="24"/>
          <w:szCs w:val="24"/>
        </w:rPr>
        <w:t xml:space="preserve"> </w:t>
      </w:r>
      <w:r w:rsidRPr="00067CA8">
        <w:rPr>
          <w:rFonts w:ascii="Times New Roman" w:hAnsi="Times New Roman" w:cs="Times New Roman"/>
          <w:b/>
          <w:sz w:val="24"/>
          <w:szCs w:val="24"/>
        </w:rPr>
        <w:t>El sistema nervioso</w:t>
      </w:r>
    </w:p>
    <w:p w:rsidR="00D4129F" w:rsidRPr="00067CA8" w:rsidRDefault="00D4129F" w:rsidP="00D4129F">
      <w:pPr>
        <w:shd w:val="clear" w:color="auto" w:fill="FFFFFF"/>
        <w:spacing w:after="0" w:line="345" w:lineRule="atLeast"/>
        <w:rPr>
          <w:rFonts w:ascii="Times New Roman" w:eastAsia="Times New Roman" w:hAnsi="Times New Roman" w:cs="Times New Roman"/>
          <w:sz w:val="24"/>
          <w:szCs w:val="24"/>
          <w:lang w:eastAsia="es-CO"/>
        </w:rPr>
      </w:pPr>
      <w:r w:rsidRPr="00067CA8">
        <w:rPr>
          <w:rFonts w:ascii="Times New Roman" w:eastAsia="Times New Roman" w:hAnsi="Times New Roman" w:cs="Times New Roman"/>
          <w:sz w:val="24"/>
          <w:szCs w:val="24"/>
          <w:lang w:eastAsia="es-CO"/>
        </w:rPr>
        <w:lastRenderedPageBreak/>
        <w:t>El sistema nervioso es uno de los más importantes, ya que se encarga de </w:t>
      </w:r>
      <w:r w:rsidRPr="00067CA8">
        <w:rPr>
          <w:rFonts w:ascii="Times New Roman" w:eastAsia="Times New Roman" w:hAnsi="Times New Roman" w:cs="Times New Roman"/>
          <w:b/>
          <w:bCs/>
          <w:sz w:val="24"/>
          <w:szCs w:val="24"/>
          <w:lang w:eastAsia="es-CO"/>
        </w:rPr>
        <w:t>regular el funcionamiento de los demás sistemas</w:t>
      </w:r>
      <w:r w:rsidRPr="00067CA8">
        <w:rPr>
          <w:rFonts w:ascii="Times New Roman" w:eastAsia="Times New Roman" w:hAnsi="Times New Roman" w:cs="Times New Roman"/>
          <w:sz w:val="24"/>
          <w:szCs w:val="24"/>
          <w:lang w:eastAsia="es-CO"/>
        </w:rPr>
        <w:t>. Está compuesto por </w:t>
      </w:r>
      <w:r w:rsidRPr="00067CA8">
        <w:rPr>
          <w:rFonts w:ascii="Times New Roman" w:eastAsia="Times New Roman" w:hAnsi="Times New Roman" w:cs="Times New Roman"/>
          <w:b/>
          <w:bCs/>
          <w:sz w:val="24"/>
          <w:szCs w:val="24"/>
          <w:lang w:eastAsia="es-CO"/>
        </w:rPr>
        <w:t>neuronas</w:t>
      </w:r>
      <w:r w:rsidRPr="00067CA8">
        <w:rPr>
          <w:rFonts w:ascii="Times New Roman" w:eastAsia="Times New Roman" w:hAnsi="Times New Roman" w:cs="Times New Roman"/>
          <w:sz w:val="24"/>
          <w:szCs w:val="24"/>
          <w:lang w:eastAsia="es-CO"/>
        </w:rPr>
        <w:t>, unas células muy especializadas que permiten la transmisión de impulsos nerviosos de forma rápida.</w:t>
      </w:r>
    </w:p>
    <w:p w:rsidR="00D4129F" w:rsidRPr="00067CA8" w:rsidRDefault="00D4129F" w:rsidP="00D4129F">
      <w:pPr>
        <w:shd w:val="clear" w:color="auto" w:fill="FFFFFF"/>
        <w:spacing w:after="0" w:line="345" w:lineRule="atLeast"/>
        <w:rPr>
          <w:rFonts w:ascii="Times New Roman" w:eastAsia="Times New Roman" w:hAnsi="Times New Roman" w:cs="Times New Roman"/>
          <w:sz w:val="24"/>
          <w:szCs w:val="24"/>
          <w:lang w:eastAsia="es-CO"/>
        </w:rPr>
      </w:pPr>
      <w:r w:rsidRPr="00067CA8">
        <w:rPr>
          <w:rFonts w:ascii="Times New Roman" w:eastAsia="Times New Roman" w:hAnsi="Times New Roman" w:cs="Times New Roman"/>
          <w:sz w:val="24"/>
          <w:szCs w:val="24"/>
          <w:lang w:eastAsia="es-CO"/>
        </w:rPr>
        <w:t>Aunque el sistema nervioso es muy complejo, su funcionamiento consiste, básicamente, en recibir estímulos y elaborar respuestas.</w:t>
      </w:r>
    </w:p>
    <w:p w:rsidR="00976955" w:rsidRPr="00067CA8" w:rsidRDefault="00976955" w:rsidP="00D4129F">
      <w:pPr>
        <w:shd w:val="clear" w:color="auto" w:fill="FFFFFF"/>
        <w:spacing w:after="0" w:line="240" w:lineRule="auto"/>
        <w:rPr>
          <w:rFonts w:ascii="Times New Roman" w:eastAsia="Times New Roman" w:hAnsi="Times New Roman" w:cs="Times New Roman"/>
          <w:sz w:val="24"/>
          <w:szCs w:val="24"/>
          <w:vertAlign w:val="subscript"/>
          <w:lang w:eastAsia="es-CO"/>
        </w:rPr>
      </w:pPr>
    </w:p>
    <w:p w:rsidR="00976955" w:rsidRPr="00067CA8" w:rsidRDefault="00976955" w:rsidP="00976955">
      <w:pPr>
        <w:rPr>
          <w:rFonts w:ascii="Times New Roman" w:hAnsi="Times New Roman" w:cs="Times New Roman"/>
          <w:sz w:val="24"/>
          <w:szCs w:val="24"/>
        </w:rPr>
      </w:pPr>
      <w:r w:rsidRPr="00067CA8">
        <w:rPr>
          <w:rFonts w:ascii="Times New Roman" w:hAnsi="Times New Roman" w:cs="Times New Roman"/>
          <w:sz w:val="24"/>
          <w:szCs w:val="24"/>
          <w:highlight w:val="yellow"/>
        </w:rPr>
        <w:t>[SECCIÓN  2]</w:t>
      </w:r>
      <w:r w:rsidRPr="00067CA8">
        <w:rPr>
          <w:rFonts w:ascii="Times New Roman" w:hAnsi="Times New Roman" w:cs="Times New Roman"/>
          <w:sz w:val="24"/>
          <w:szCs w:val="24"/>
        </w:rPr>
        <w:t xml:space="preserve"> </w:t>
      </w:r>
      <w:r w:rsidRPr="00067CA8">
        <w:rPr>
          <w:rFonts w:ascii="Times New Roman" w:hAnsi="Times New Roman" w:cs="Times New Roman"/>
          <w:b/>
          <w:sz w:val="24"/>
          <w:szCs w:val="24"/>
        </w:rPr>
        <w:t>2.1 Las neuronas</w:t>
      </w:r>
      <w:r w:rsidR="00460BA9" w:rsidRPr="00067CA8">
        <w:rPr>
          <w:rFonts w:ascii="Times New Roman" w:hAnsi="Times New Roman" w:cs="Times New Roman"/>
          <w:b/>
          <w:sz w:val="24"/>
          <w:szCs w:val="24"/>
        </w:rPr>
        <w:t xml:space="preserve"> y las células gliales</w:t>
      </w:r>
    </w:p>
    <w:p w:rsidR="00D4129F" w:rsidRPr="00067CA8" w:rsidRDefault="00D4129F" w:rsidP="00D4129F">
      <w:pPr>
        <w:shd w:val="clear" w:color="auto" w:fill="FFFFFF"/>
        <w:spacing w:after="0" w:line="345" w:lineRule="atLeast"/>
        <w:rPr>
          <w:rFonts w:ascii="Times New Roman" w:eastAsia="Times New Roman" w:hAnsi="Times New Roman" w:cs="Times New Roman"/>
          <w:sz w:val="24"/>
          <w:szCs w:val="24"/>
          <w:lang w:eastAsia="es-CO"/>
        </w:rPr>
      </w:pPr>
      <w:r w:rsidRPr="00067CA8">
        <w:rPr>
          <w:rFonts w:ascii="Times New Roman" w:eastAsia="Times New Roman" w:hAnsi="Times New Roman" w:cs="Times New Roman"/>
          <w:sz w:val="24"/>
          <w:szCs w:val="24"/>
          <w:lang w:eastAsia="es-CO"/>
        </w:rPr>
        <w:t>Son las </w:t>
      </w:r>
      <w:r w:rsidRPr="00067CA8">
        <w:rPr>
          <w:rFonts w:ascii="Times New Roman" w:eastAsia="Times New Roman" w:hAnsi="Times New Roman" w:cs="Times New Roman"/>
          <w:b/>
          <w:bCs/>
          <w:sz w:val="24"/>
          <w:szCs w:val="24"/>
          <w:lang w:eastAsia="es-CO"/>
        </w:rPr>
        <w:t>células principales</w:t>
      </w:r>
      <w:r w:rsidRPr="00067CA8">
        <w:rPr>
          <w:rFonts w:ascii="Times New Roman" w:eastAsia="Times New Roman" w:hAnsi="Times New Roman" w:cs="Times New Roman"/>
          <w:sz w:val="24"/>
          <w:szCs w:val="24"/>
          <w:lang w:eastAsia="es-CO"/>
        </w:rPr>
        <w:t> del </w:t>
      </w:r>
      <w:r w:rsidRPr="00067CA8">
        <w:rPr>
          <w:rFonts w:ascii="Times New Roman" w:eastAsia="Times New Roman" w:hAnsi="Times New Roman" w:cs="Times New Roman"/>
          <w:b/>
          <w:bCs/>
          <w:sz w:val="24"/>
          <w:szCs w:val="24"/>
          <w:lang w:eastAsia="es-CO"/>
        </w:rPr>
        <w:t>sistema nervioso</w:t>
      </w:r>
      <w:r w:rsidRPr="00067CA8">
        <w:rPr>
          <w:rFonts w:ascii="Times New Roman" w:eastAsia="Times New Roman" w:hAnsi="Times New Roman" w:cs="Times New Roman"/>
          <w:sz w:val="24"/>
          <w:szCs w:val="24"/>
          <w:lang w:eastAsia="es-CO"/>
        </w:rPr>
        <w:t>. Su función consiste en</w:t>
      </w:r>
      <w:r w:rsidR="00976955" w:rsidRPr="00067CA8">
        <w:rPr>
          <w:rFonts w:ascii="Times New Roman" w:eastAsia="Times New Roman" w:hAnsi="Times New Roman" w:cs="Times New Roman"/>
          <w:sz w:val="24"/>
          <w:szCs w:val="24"/>
          <w:lang w:eastAsia="es-CO"/>
        </w:rPr>
        <w:t xml:space="preserve"> </w:t>
      </w:r>
      <w:r w:rsidRPr="00067CA8">
        <w:rPr>
          <w:rFonts w:ascii="Times New Roman" w:eastAsia="Times New Roman" w:hAnsi="Times New Roman" w:cs="Times New Roman"/>
          <w:b/>
          <w:bCs/>
          <w:sz w:val="24"/>
          <w:szCs w:val="24"/>
          <w:lang w:eastAsia="es-CO"/>
        </w:rPr>
        <w:t>recibir el impulso nervioso</w:t>
      </w:r>
      <w:r w:rsidRPr="00067CA8">
        <w:rPr>
          <w:rFonts w:ascii="Times New Roman" w:eastAsia="Times New Roman" w:hAnsi="Times New Roman" w:cs="Times New Roman"/>
          <w:sz w:val="24"/>
          <w:szCs w:val="24"/>
          <w:lang w:eastAsia="es-CO"/>
        </w:rPr>
        <w:t xml:space="preserve"> de </w:t>
      </w:r>
      <w:r w:rsidR="00976955" w:rsidRPr="00067CA8">
        <w:rPr>
          <w:rFonts w:ascii="Times New Roman" w:eastAsia="Times New Roman" w:hAnsi="Times New Roman" w:cs="Times New Roman"/>
          <w:sz w:val="24"/>
          <w:szCs w:val="24"/>
          <w:lang w:eastAsia="es-CO"/>
        </w:rPr>
        <w:t xml:space="preserve">un receptor o </w:t>
      </w:r>
      <w:r w:rsidRPr="00067CA8">
        <w:rPr>
          <w:rFonts w:ascii="Times New Roman" w:eastAsia="Times New Roman" w:hAnsi="Times New Roman" w:cs="Times New Roman"/>
          <w:sz w:val="24"/>
          <w:szCs w:val="24"/>
          <w:lang w:eastAsia="es-CO"/>
        </w:rPr>
        <w:t>una neurona y </w:t>
      </w:r>
      <w:r w:rsidRPr="00067CA8">
        <w:rPr>
          <w:rFonts w:ascii="Times New Roman" w:eastAsia="Times New Roman" w:hAnsi="Times New Roman" w:cs="Times New Roman"/>
          <w:b/>
          <w:bCs/>
          <w:sz w:val="24"/>
          <w:szCs w:val="24"/>
          <w:lang w:eastAsia="es-CO"/>
        </w:rPr>
        <w:t>transmitirlo</w:t>
      </w:r>
      <w:r w:rsidRPr="00067CA8">
        <w:rPr>
          <w:rFonts w:ascii="Times New Roman" w:eastAsia="Times New Roman" w:hAnsi="Times New Roman" w:cs="Times New Roman"/>
          <w:sz w:val="24"/>
          <w:szCs w:val="24"/>
          <w:lang w:eastAsia="es-CO"/>
        </w:rPr>
        <w:t> a otra, hasta que llegue a su destino.</w:t>
      </w:r>
    </w:p>
    <w:p w:rsidR="00D4129F" w:rsidRPr="00067CA8" w:rsidRDefault="00D4129F" w:rsidP="00D4129F">
      <w:pPr>
        <w:shd w:val="clear" w:color="auto" w:fill="FFFFFF"/>
        <w:spacing w:after="0" w:line="345" w:lineRule="atLeast"/>
        <w:rPr>
          <w:rFonts w:ascii="Times New Roman" w:eastAsia="Times New Roman" w:hAnsi="Times New Roman" w:cs="Times New Roman"/>
          <w:sz w:val="24"/>
          <w:szCs w:val="24"/>
          <w:lang w:eastAsia="es-CO"/>
        </w:rPr>
      </w:pPr>
      <w:r w:rsidRPr="00067CA8">
        <w:rPr>
          <w:rFonts w:ascii="Times New Roman" w:eastAsia="Times New Roman" w:hAnsi="Times New Roman" w:cs="Times New Roman"/>
          <w:sz w:val="24"/>
          <w:szCs w:val="24"/>
          <w:lang w:eastAsia="es-CO"/>
        </w:rPr>
        <w:t xml:space="preserve">Existen diferentes tipos de neuronas, </w:t>
      </w:r>
      <w:r w:rsidR="00976955" w:rsidRPr="00067CA8">
        <w:rPr>
          <w:rFonts w:ascii="Times New Roman" w:eastAsia="Times New Roman" w:hAnsi="Times New Roman" w:cs="Times New Roman"/>
          <w:sz w:val="24"/>
          <w:szCs w:val="24"/>
          <w:lang w:eastAsia="es-CO"/>
        </w:rPr>
        <w:t>con</w:t>
      </w:r>
      <w:r w:rsidRPr="00067CA8">
        <w:rPr>
          <w:rFonts w:ascii="Times New Roman" w:eastAsia="Times New Roman" w:hAnsi="Times New Roman" w:cs="Times New Roman"/>
          <w:sz w:val="24"/>
          <w:szCs w:val="24"/>
          <w:lang w:eastAsia="es-CO"/>
        </w:rPr>
        <w:t xml:space="preserve"> formas variables, pero todas ellas constan de las mismas </w:t>
      </w:r>
      <w:r w:rsidRPr="00067CA8">
        <w:rPr>
          <w:rFonts w:ascii="Times New Roman" w:eastAsia="Times New Roman" w:hAnsi="Times New Roman" w:cs="Times New Roman"/>
          <w:b/>
          <w:bCs/>
          <w:sz w:val="24"/>
          <w:szCs w:val="24"/>
          <w:lang w:eastAsia="es-CO"/>
        </w:rPr>
        <w:t>partes</w:t>
      </w:r>
      <w:r w:rsidRPr="00067CA8">
        <w:rPr>
          <w:rFonts w:ascii="Times New Roman" w:eastAsia="Times New Roman" w:hAnsi="Times New Roman" w:cs="Times New Roman"/>
          <w:sz w:val="24"/>
          <w:szCs w:val="24"/>
          <w:lang w:eastAsia="es-CO"/>
        </w:rPr>
        <w:t>:</w:t>
      </w:r>
    </w:p>
    <w:p w:rsidR="00D4129F" w:rsidRPr="00067CA8" w:rsidRDefault="00D4129F" w:rsidP="00D4129F">
      <w:pPr>
        <w:numPr>
          <w:ilvl w:val="0"/>
          <w:numId w:val="2"/>
        </w:numPr>
        <w:shd w:val="clear" w:color="auto" w:fill="FFFFFF"/>
        <w:spacing w:after="0" w:line="345" w:lineRule="atLeast"/>
        <w:ind w:left="300"/>
        <w:rPr>
          <w:rFonts w:ascii="Times New Roman" w:eastAsia="Times New Roman" w:hAnsi="Times New Roman" w:cs="Times New Roman"/>
          <w:sz w:val="24"/>
          <w:szCs w:val="24"/>
          <w:lang w:eastAsia="es-CO"/>
        </w:rPr>
      </w:pPr>
      <w:r w:rsidRPr="00067CA8">
        <w:rPr>
          <w:rFonts w:ascii="Times New Roman" w:eastAsia="Times New Roman" w:hAnsi="Times New Roman" w:cs="Times New Roman"/>
          <w:sz w:val="24"/>
          <w:szCs w:val="24"/>
          <w:lang w:eastAsia="es-CO"/>
        </w:rPr>
        <w:t>El </w:t>
      </w:r>
      <w:r w:rsidRPr="00067CA8">
        <w:rPr>
          <w:rFonts w:ascii="Times New Roman" w:eastAsia="Times New Roman" w:hAnsi="Times New Roman" w:cs="Times New Roman"/>
          <w:b/>
          <w:bCs/>
          <w:sz w:val="24"/>
          <w:szCs w:val="24"/>
          <w:lang w:eastAsia="es-CO"/>
        </w:rPr>
        <w:t>cuerpo neuronal</w:t>
      </w:r>
      <w:r w:rsidRPr="00067CA8">
        <w:rPr>
          <w:rFonts w:ascii="Times New Roman" w:eastAsia="Times New Roman" w:hAnsi="Times New Roman" w:cs="Times New Roman"/>
          <w:sz w:val="24"/>
          <w:szCs w:val="24"/>
          <w:lang w:eastAsia="es-CO"/>
        </w:rPr>
        <w:t> o </w:t>
      </w:r>
      <w:r w:rsidRPr="00067CA8">
        <w:rPr>
          <w:rFonts w:ascii="Times New Roman" w:eastAsia="Times New Roman" w:hAnsi="Times New Roman" w:cs="Times New Roman"/>
          <w:b/>
          <w:bCs/>
          <w:sz w:val="24"/>
          <w:szCs w:val="24"/>
          <w:lang w:eastAsia="es-CO"/>
        </w:rPr>
        <w:t>soma</w:t>
      </w:r>
      <w:r w:rsidRPr="00067CA8">
        <w:rPr>
          <w:rFonts w:ascii="Times New Roman" w:eastAsia="Times New Roman" w:hAnsi="Times New Roman" w:cs="Times New Roman"/>
          <w:sz w:val="24"/>
          <w:szCs w:val="24"/>
          <w:lang w:eastAsia="es-CO"/>
        </w:rPr>
        <w:t>: es la parte de la célula que contiene el núcleo y la mayor parte del citoplasma.</w:t>
      </w:r>
    </w:p>
    <w:p w:rsidR="00D4129F" w:rsidRPr="00067CA8" w:rsidRDefault="00D4129F" w:rsidP="00D4129F">
      <w:pPr>
        <w:numPr>
          <w:ilvl w:val="0"/>
          <w:numId w:val="2"/>
        </w:numPr>
        <w:shd w:val="clear" w:color="auto" w:fill="FFFFFF"/>
        <w:spacing w:after="0" w:line="345" w:lineRule="atLeast"/>
        <w:ind w:left="300"/>
        <w:rPr>
          <w:rFonts w:ascii="Times New Roman" w:eastAsia="Times New Roman" w:hAnsi="Times New Roman" w:cs="Times New Roman"/>
          <w:sz w:val="24"/>
          <w:szCs w:val="24"/>
          <w:lang w:eastAsia="es-CO"/>
        </w:rPr>
      </w:pPr>
      <w:r w:rsidRPr="00067CA8">
        <w:rPr>
          <w:rFonts w:ascii="Times New Roman" w:eastAsia="Times New Roman" w:hAnsi="Times New Roman" w:cs="Times New Roman"/>
          <w:sz w:val="24"/>
          <w:szCs w:val="24"/>
          <w:lang w:eastAsia="es-CO"/>
        </w:rPr>
        <w:t>Las </w:t>
      </w:r>
      <w:r w:rsidRPr="00067CA8">
        <w:rPr>
          <w:rFonts w:ascii="Times New Roman" w:eastAsia="Times New Roman" w:hAnsi="Times New Roman" w:cs="Times New Roman"/>
          <w:b/>
          <w:bCs/>
          <w:sz w:val="24"/>
          <w:szCs w:val="24"/>
          <w:lang w:eastAsia="es-CO"/>
        </w:rPr>
        <w:t>dendritas</w:t>
      </w:r>
      <w:r w:rsidRPr="00067CA8">
        <w:rPr>
          <w:rFonts w:ascii="Times New Roman" w:eastAsia="Times New Roman" w:hAnsi="Times New Roman" w:cs="Times New Roman"/>
          <w:sz w:val="24"/>
          <w:szCs w:val="24"/>
          <w:lang w:eastAsia="es-CO"/>
        </w:rPr>
        <w:t>: son prolongaciones del soma. Están muy ramificadas para poder contactar con muchas otras neuronas a la vez. Tienen la misión de recibir el impulso nervioso de otras neuronas, aunque en ocasiones el impulso también puede ser recibido por el soma o por el axón de la neurona.</w:t>
      </w:r>
    </w:p>
    <w:p w:rsidR="00D4129F" w:rsidRPr="00067CA8" w:rsidRDefault="00D4129F" w:rsidP="00D4129F">
      <w:pPr>
        <w:numPr>
          <w:ilvl w:val="0"/>
          <w:numId w:val="2"/>
        </w:numPr>
        <w:shd w:val="clear" w:color="auto" w:fill="FFFFFF"/>
        <w:spacing w:after="0" w:line="345" w:lineRule="atLeast"/>
        <w:ind w:left="300"/>
        <w:rPr>
          <w:rFonts w:ascii="Times New Roman" w:eastAsia="Times New Roman" w:hAnsi="Times New Roman" w:cs="Times New Roman"/>
          <w:sz w:val="24"/>
          <w:szCs w:val="24"/>
          <w:lang w:eastAsia="es-CO"/>
        </w:rPr>
      </w:pPr>
      <w:r w:rsidRPr="00067CA8">
        <w:rPr>
          <w:rFonts w:ascii="Times New Roman" w:eastAsia="Times New Roman" w:hAnsi="Times New Roman" w:cs="Times New Roman"/>
          <w:sz w:val="24"/>
          <w:szCs w:val="24"/>
          <w:lang w:eastAsia="es-CO"/>
        </w:rPr>
        <w:t>El </w:t>
      </w:r>
      <w:r w:rsidRPr="00067CA8">
        <w:rPr>
          <w:rFonts w:ascii="Times New Roman" w:eastAsia="Times New Roman" w:hAnsi="Times New Roman" w:cs="Times New Roman"/>
          <w:b/>
          <w:bCs/>
          <w:sz w:val="24"/>
          <w:szCs w:val="24"/>
          <w:lang w:eastAsia="es-CO"/>
        </w:rPr>
        <w:t>axón</w:t>
      </w:r>
      <w:r w:rsidRPr="00067CA8">
        <w:rPr>
          <w:rFonts w:ascii="Times New Roman" w:eastAsia="Times New Roman" w:hAnsi="Times New Roman" w:cs="Times New Roman"/>
          <w:sz w:val="24"/>
          <w:szCs w:val="24"/>
          <w:lang w:eastAsia="es-CO"/>
        </w:rPr>
        <w:t>: es la prolongación de forma cilíndrica que sale del soma. Transmite el impulso nervioso y tiene ramificaciones en su extremo por donde se liberan unas sustancias llamadas neurotransmisores.</w:t>
      </w:r>
    </w:p>
    <w:p w:rsidR="006D5D05" w:rsidRPr="00067CA8" w:rsidRDefault="006D5D05" w:rsidP="00706F2B"/>
    <w:tbl>
      <w:tblPr>
        <w:tblStyle w:val="Tablaconcuadrcula1"/>
        <w:tblW w:w="0" w:type="auto"/>
        <w:tblLayout w:type="fixed"/>
        <w:tblLook w:val="04A0" w:firstRow="1" w:lastRow="0" w:firstColumn="1" w:lastColumn="0" w:noHBand="0" w:noVBand="1"/>
      </w:tblPr>
      <w:tblGrid>
        <w:gridCol w:w="2518"/>
        <w:gridCol w:w="6536"/>
      </w:tblGrid>
      <w:tr w:rsidR="00067CA8" w:rsidRPr="00067CA8" w:rsidTr="000C64DB">
        <w:tc>
          <w:tcPr>
            <w:tcW w:w="9054" w:type="dxa"/>
            <w:gridSpan w:val="2"/>
            <w:shd w:val="clear" w:color="auto" w:fill="0D0D0D" w:themeFill="text1" w:themeFillTint="F2"/>
          </w:tcPr>
          <w:p w:rsidR="00BB6066" w:rsidRPr="00067CA8" w:rsidRDefault="00BB6066" w:rsidP="00774C95">
            <w:pPr>
              <w:jc w:val="center"/>
              <w:rPr>
                <w:rFonts w:ascii="Times New Roman" w:hAnsi="Times New Roman" w:cs="Times New Roman"/>
                <w:b/>
                <w:sz w:val="24"/>
                <w:szCs w:val="24"/>
              </w:rPr>
            </w:pPr>
            <w:r w:rsidRPr="00067CA8">
              <w:rPr>
                <w:rFonts w:ascii="Times New Roman" w:hAnsi="Times New Roman" w:cs="Times New Roman"/>
                <w:b/>
                <w:sz w:val="24"/>
                <w:szCs w:val="24"/>
              </w:rPr>
              <w:t>Imagen (fotografía, gráfica o ilustración)</w:t>
            </w:r>
            <w:r w:rsidR="00420A39" w:rsidRPr="00067CA8">
              <w:rPr>
                <w:rFonts w:ascii="Times New Roman" w:hAnsi="Times New Roman" w:cs="Times New Roman"/>
                <w:b/>
                <w:sz w:val="24"/>
                <w:szCs w:val="24"/>
              </w:rPr>
              <w:t xml:space="preserve"> </w:t>
            </w:r>
            <w:r w:rsidR="00420A39" w:rsidRPr="00067CA8">
              <w:rPr>
                <w:rFonts w:ascii="Times New Roman" w:hAnsi="Times New Roman" w:cs="Times New Roman"/>
                <w:b/>
              </w:rPr>
              <w:t>recurso aprovechado</w:t>
            </w:r>
          </w:p>
        </w:tc>
      </w:tr>
      <w:tr w:rsidR="00067CA8" w:rsidRPr="00067CA8" w:rsidTr="00C245B7">
        <w:tc>
          <w:tcPr>
            <w:tcW w:w="2518" w:type="dxa"/>
          </w:tcPr>
          <w:p w:rsidR="00BB6066" w:rsidRPr="00067CA8" w:rsidRDefault="00BB6066" w:rsidP="00774C95">
            <w:pPr>
              <w:rPr>
                <w:rFonts w:ascii="Times New Roman" w:hAnsi="Times New Roman" w:cs="Times New Roman"/>
                <w:b/>
                <w:sz w:val="24"/>
                <w:szCs w:val="24"/>
              </w:rPr>
            </w:pPr>
            <w:r w:rsidRPr="00067CA8">
              <w:rPr>
                <w:rFonts w:ascii="Times New Roman" w:hAnsi="Times New Roman" w:cs="Times New Roman"/>
                <w:b/>
                <w:sz w:val="24"/>
                <w:szCs w:val="24"/>
              </w:rPr>
              <w:t>Código</w:t>
            </w:r>
          </w:p>
        </w:tc>
        <w:tc>
          <w:tcPr>
            <w:tcW w:w="6536" w:type="dxa"/>
          </w:tcPr>
          <w:p w:rsidR="00BB6066" w:rsidRPr="00067CA8" w:rsidRDefault="00BB6066" w:rsidP="003722F8">
            <w:pPr>
              <w:rPr>
                <w:rFonts w:ascii="Times New Roman" w:hAnsi="Times New Roman" w:cs="Times New Roman"/>
                <w:b/>
                <w:sz w:val="24"/>
                <w:szCs w:val="24"/>
              </w:rPr>
            </w:pPr>
            <w:r w:rsidRPr="00067CA8">
              <w:rPr>
                <w:rFonts w:ascii="Times New Roman" w:hAnsi="Times New Roman" w:cs="Times New Roman"/>
                <w:sz w:val="24"/>
                <w:szCs w:val="24"/>
              </w:rPr>
              <w:t>CN_</w:t>
            </w:r>
            <w:r w:rsidR="003722F8" w:rsidRPr="00067CA8">
              <w:rPr>
                <w:rFonts w:ascii="Times New Roman" w:hAnsi="Times New Roman" w:cs="Times New Roman"/>
                <w:sz w:val="24"/>
                <w:szCs w:val="24"/>
              </w:rPr>
              <w:t>0</w:t>
            </w:r>
            <w:r w:rsidR="000C64DB" w:rsidRPr="00067CA8">
              <w:rPr>
                <w:rFonts w:ascii="Times New Roman" w:hAnsi="Times New Roman" w:cs="Times New Roman"/>
                <w:sz w:val="24"/>
                <w:szCs w:val="24"/>
              </w:rPr>
              <w:t>8</w:t>
            </w:r>
            <w:r w:rsidRPr="00067CA8">
              <w:rPr>
                <w:rFonts w:ascii="Times New Roman" w:hAnsi="Times New Roman" w:cs="Times New Roman"/>
                <w:sz w:val="24"/>
                <w:szCs w:val="24"/>
              </w:rPr>
              <w:t>_01_CO_IMG02</w:t>
            </w:r>
          </w:p>
        </w:tc>
      </w:tr>
      <w:tr w:rsidR="00067CA8" w:rsidRPr="00067CA8" w:rsidTr="00C245B7">
        <w:tc>
          <w:tcPr>
            <w:tcW w:w="2518" w:type="dxa"/>
          </w:tcPr>
          <w:p w:rsidR="00BB6066" w:rsidRPr="00067CA8" w:rsidRDefault="00BB6066" w:rsidP="00774C95">
            <w:pPr>
              <w:rPr>
                <w:rFonts w:ascii="Times New Roman" w:hAnsi="Times New Roman" w:cs="Times New Roman"/>
                <w:sz w:val="24"/>
                <w:szCs w:val="24"/>
              </w:rPr>
            </w:pPr>
            <w:r w:rsidRPr="00067CA8">
              <w:rPr>
                <w:rFonts w:ascii="Times New Roman" w:hAnsi="Times New Roman" w:cs="Times New Roman"/>
                <w:b/>
                <w:sz w:val="24"/>
                <w:szCs w:val="24"/>
              </w:rPr>
              <w:t>Descripción</w:t>
            </w:r>
          </w:p>
        </w:tc>
        <w:tc>
          <w:tcPr>
            <w:tcW w:w="6536" w:type="dxa"/>
          </w:tcPr>
          <w:p w:rsidR="00BB6066" w:rsidRPr="00067CA8" w:rsidRDefault="00BB6066" w:rsidP="006C186F">
            <w:pPr>
              <w:rPr>
                <w:rFonts w:ascii="Times New Roman" w:hAnsi="Times New Roman" w:cs="Times New Roman"/>
                <w:sz w:val="24"/>
                <w:szCs w:val="24"/>
              </w:rPr>
            </w:pPr>
            <w:r w:rsidRPr="00067CA8">
              <w:rPr>
                <w:rFonts w:ascii="Times New Roman" w:hAnsi="Times New Roman" w:cs="Times New Roman"/>
                <w:sz w:val="24"/>
                <w:szCs w:val="24"/>
              </w:rPr>
              <w:t>Una neurona con sus partes señaladas</w:t>
            </w:r>
          </w:p>
        </w:tc>
      </w:tr>
      <w:tr w:rsidR="00067CA8" w:rsidRPr="00067CA8" w:rsidTr="00C245B7">
        <w:tc>
          <w:tcPr>
            <w:tcW w:w="2518" w:type="dxa"/>
          </w:tcPr>
          <w:p w:rsidR="00BB6066" w:rsidRPr="00067CA8" w:rsidRDefault="00BB6066" w:rsidP="00774C95">
            <w:pPr>
              <w:rPr>
                <w:rFonts w:ascii="Times New Roman" w:hAnsi="Times New Roman" w:cs="Times New Roman"/>
                <w:sz w:val="24"/>
                <w:szCs w:val="24"/>
              </w:rPr>
            </w:pPr>
            <w:r w:rsidRPr="00067CA8">
              <w:rPr>
                <w:rFonts w:ascii="Times New Roman" w:hAnsi="Times New Roman" w:cs="Times New Roman"/>
                <w:b/>
                <w:sz w:val="24"/>
                <w:szCs w:val="24"/>
              </w:rPr>
              <w:t xml:space="preserve">Código </w:t>
            </w:r>
            <w:proofErr w:type="spellStart"/>
            <w:r w:rsidRPr="00067CA8">
              <w:rPr>
                <w:rFonts w:ascii="Times New Roman" w:hAnsi="Times New Roman" w:cs="Times New Roman"/>
                <w:b/>
                <w:sz w:val="24"/>
                <w:szCs w:val="24"/>
              </w:rPr>
              <w:t>Shutterstock</w:t>
            </w:r>
            <w:proofErr w:type="spellEnd"/>
            <w:r w:rsidRPr="00067CA8">
              <w:rPr>
                <w:rFonts w:ascii="Times New Roman" w:hAnsi="Times New Roman" w:cs="Times New Roman"/>
                <w:b/>
                <w:sz w:val="24"/>
                <w:szCs w:val="24"/>
              </w:rPr>
              <w:t xml:space="preserve"> (o URL o la ruta en </w:t>
            </w:r>
            <w:proofErr w:type="spellStart"/>
            <w:r w:rsidRPr="00067CA8">
              <w:rPr>
                <w:rFonts w:ascii="Times New Roman" w:hAnsi="Times New Roman" w:cs="Times New Roman"/>
                <w:b/>
                <w:sz w:val="24"/>
                <w:szCs w:val="24"/>
              </w:rPr>
              <w:t>AulaPlaneta</w:t>
            </w:r>
            <w:proofErr w:type="spellEnd"/>
            <w:r w:rsidRPr="00067CA8">
              <w:rPr>
                <w:rFonts w:ascii="Times New Roman" w:hAnsi="Times New Roman" w:cs="Times New Roman"/>
                <w:b/>
                <w:sz w:val="24"/>
                <w:szCs w:val="24"/>
              </w:rPr>
              <w:t>)</w:t>
            </w:r>
          </w:p>
        </w:tc>
        <w:tc>
          <w:tcPr>
            <w:tcW w:w="6536" w:type="dxa"/>
          </w:tcPr>
          <w:p w:rsidR="00BB6066" w:rsidRPr="00067CA8" w:rsidRDefault="00D00BCA" w:rsidP="00774C95">
            <w:pPr>
              <w:rPr>
                <w:rFonts w:ascii="Times New Roman" w:hAnsi="Times New Roman" w:cs="Times New Roman"/>
                <w:sz w:val="24"/>
                <w:szCs w:val="24"/>
              </w:rPr>
            </w:pPr>
            <w:r w:rsidRPr="00067CA8">
              <w:rPr>
                <w:rFonts w:ascii="Times New Roman" w:hAnsi="Times New Roman" w:cs="Times New Roman"/>
                <w:sz w:val="24"/>
                <w:szCs w:val="24"/>
              </w:rPr>
              <w:t>http://profesores.aulaplaneta.com/DNNPlayerPackages/Package9364/InfoGuion/cuadernoestudio/images_xml/BG_09_05_img2_zoom.jpg</w:t>
            </w:r>
          </w:p>
        </w:tc>
      </w:tr>
      <w:tr w:rsidR="00067CA8" w:rsidRPr="00067CA8" w:rsidTr="00C245B7">
        <w:tc>
          <w:tcPr>
            <w:tcW w:w="2518" w:type="dxa"/>
          </w:tcPr>
          <w:p w:rsidR="00BB6066" w:rsidRPr="00067CA8" w:rsidRDefault="00BB6066" w:rsidP="00774C95">
            <w:pPr>
              <w:rPr>
                <w:rFonts w:ascii="Times New Roman" w:hAnsi="Times New Roman" w:cs="Times New Roman"/>
                <w:sz w:val="24"/>
                <w:szCs w:val="24"/>
              </w:rPr>
            </w:pPr>
            <w:r w:rsidRPr="00067CA8">
              <w:rPr>
                <w:rFonts w:ascii="Times New Roman" w:hAnsi="Times New Roman" w:cs="Times New Roman"/>
                <w:b/>
                <w:sz w:val="24"/>
                <w:szCs w:val="24"/>
              </w:rPr>
              <w:t>Pie de imagen</w:t>
            </w:r>
          </w:p>
        </w:tc>
        <w:tc>
          <w:tcPr>
            <w:tcW w:w="6536" w:type="dxa"/>
          </w:tcPr>
          <w:p w:rsidR="00BB6066" w:rsidRPr="00067CA8" w:rsidRDefault="00BB6066" w:rsidP="00BB6066">
            <w:pPr>
              <w:rPr>
                <w:rFonts w:ascii="Times New Roman" w:hAnsi="Times New Roman" w:cs="Times New Roman"/>
                <w:sz w:val="24"/>
                <w:szCs w:val="24"/>
              </w:rPr>
            </w:pPr>
            <w:r w:rsidRPr="00067CA8">
              <w:rPr>
                <w:rFonts w:ascii="Times New Roman" w:hAnsi="Times New Roman" w:cs="Times New Roman"/>
                <w:sz w:val="24"/>
                <w:szCs w:val="24"/>
                <w:lang w:val="es-CO"/>
              </w:rPr>
              <w:t xml:space="preserve">Las </w:t>
            </w:r>
            <w:r w:rsidRPr="00067CA8">
              <w:rPr>
                <w:rFonts w:ascii="Times New Roman" w:hAnsi="Times New Roman" w:cs="Times New Roman"/>
                <w:b/>
                <w:bCs/>
                <w:sz w:val="24"/>
                <w:szCs w:val="24"/>
                <w:lang w:val="es-CO"/>
              </w:rPr>
              <w:t>neuronas</w:t>
            </w:r>
            <w:r w:rsidRPr="00067CA8">
              <w:rPr>
                <w:rFonts w:ascii="Times New Roman" w:hAnsi="Times New Roman" w:cs="Times New Roman"/>
                <w:sz w:val="24"/>
                <w:szCs w:val="24"/>
                <w:lang w:val="es-CO"/>
              </w:rPr>
              <w:t xml:space="preserve"> son células polarizadas, ya que sus extremos son diferentes. Están formadas por las </w:t>
            </w:r>
            <w:r w:rsidRPr="00067CA8">
              <w:rPr>
                <w:rFonts w:ascii="Times New Roman" w:hAnsi="Times New Roman" w:cs="Times New Roman"/>
                <w:b/>
                <w:bCs/>
                <w:sz w:val="24"/>
                <w:szCs w:val="24"/>
                <w:lang w:val="es-CO"/>
              </w:rPr>
              <w:t>dendritas</w:t>
            </w:r>
            <w:r w:rsidRPr="00067CA8">
              <w:rPr>
                <w:rFonts w:ascii="Times New Roman" w:hAnsi="Times New Roman" w:cs="Times New Roman"/>
                <w:sz w:val="24"/>
                <w:szCs w:val="24"/>
                <w:lang w:val="es-CO"/>
              </w:rPr>
              <w:t xml:space="preserve">, el </w:t>
            </w:r>
            <w:r w:rsidRPr="00067CA8">
              <w:rPr>
                <w:rFonts w:ascii="Times New Roman" w:hAnsi="Times New Roman" w:cs="Times New Roman"/>
                <w:b/>
                <w:bCs/>
                <w:sz w:val="24"/>
                <w:szCs w:val="24"/>
                <w:lang w:val="es-CO"/>
              </w:rPr>
              <w:t>cuerpo celular</w:t>
            </w:r>
            <w:r w:rsidRPr="00067CA8">
              <w:rPr>
                <w:rFonts w:ascii="Times New Roman" w:hAnsi="Times New Roman" w:cs="Times New Roman"/>
                <w:sz w:val="24"/>
                <w:szCs w:val="24"/>
                <w:lang w:val="es-CO"/>
              </w:rPr>
              <w:t xml:space="preserve">, el </w:t>
            </w:r>
            <w:r w:rsidRPr="00067CA8">
              <w:rPr>
                <w:rFonts w:ascii="Times New Roman" w:hAnsi="Times New Roman" w:cs="Times New Roman"/>
                <w:b/>
                <w:bCs/>
                <w:sz w:val="24"/>
                <w:szCs w:val="24"/>
                <w:lang w:val="es-CO"/>
              </w:rPr>
              <w:t>axón</w:t>
            </w:r>
            <w:r w:rsidRPr="00067CA8">
              <w:rPr>
                <w:rFonts w:ascii="Times New Roman" w:hAnsi="Times New Roman" w:cs="Times New Roman"/>
                <w:sz w:val="24"/>
                <w:szCs w:val="24"/>
                <w:lang w:val="es-CO"/>
              </w:rPr>
              <w:t xml:space="preserve"> y las </w:t>
            </w:r>
            <w:r w:rsidRPr="00067CA8">
              <w:rPr>
                <w:rFonts w:ascii="Times New Roman" w:hAnsi="Times New Roman" w:cs="Times New Roman"/>
                <w:b/>
                <w:bCs/>
                <w:sz w:val="24"/>
                <w:szCs w:val="24"/>
                <w:lang w:val="es-CO"/>
              </w:rPr>
              <w:t>vainas de mielina</w:t>
            </w:r>
            <w:r w:rsidRPr="00067CA8">
              <w:rPr>
                <w:rFonts w:ascii="Times New Roman" w:hAnsi="Times New Roman" w:cs="Times New Roman"/>
                <w:sz w:val="24"/>
                <w:szCs w:val="24"/>
                <w:lang w:val="es-CO"/>
              </w:rPr>
              <w:t>.</w:t>
            </w:r>
          </w:p>
        </w:tc>
      </w:tr>
    </w:tbl>
    <w:p w:rsidR="00BB6066" w:rsidRPr="00067CA8" w:rsidRDefault="00BB6066" w:rsidP="00706F2B"/>
    <w:p w:rsidR="00423151" w:rsidRPr="001D329A" w:rsidRDefault="00F233F5" w:rsidP="00D52A10">
      <w:pPr>
        <w:rPr>
          <w:rFonts w:ascii="Times New Roman" w:hAnsi="Times New Roman" w:cs="Times New Roman"/>
          <w:sz w:val="24"/>
          <w:szCs w:val="24"/>
        </w:rPr>
      </w:pPr>
      <w:r w:rsidRPr="001D329A">
        <w:rPr>
          <w:rFonts w:ascii="Times New Roman" w:eastAsia="Times New Roman" w:hAnsi="Times New Roman" w:cs="Times New Roman"/>
          <w:sz w:val="24"/>
          <w:szCs w:val="24"/>
          <w:lang w:eastAsia="es-CO"/>
        </w:rPr>
        <w:t xml:space="preserve">Además de las neuronas, al sistema nervioso los constituyen  las </w:t>
      </w:r>
      <w:r w:rsidRPr="001D329A">
        <w:rPr>
          <w:rFonts w:ascii="Times New Roman" w:eastAsia="Times New Roman" w:hAnsi="Times New Roman" w:cs="Times New Roman"/>
          <w:b/>
          <w:bCs/>
          <w:sz w:val="24"/>
          <w:szCs w:val="24"/>
          <w:lang w:eastAsia="es-CO"/>
        </w:rPr>
        <w:t>células gliales</w:t>
      </w:r>
      <w:r w:rsidRPr="001D329A">
        <w:rPr>
          <w:rFonts w:ascii="Times New Roman" w:eastAsia="Times New Roman" w:hAnsi="Times New Roman" w:cs="Times New Roman"/>
          <w:sz w:val="24"/>
          <w:szCs w:val="24"/>
          <w:lang w:eastAsia="es-CO"/>
        </w:rPr>
        <w:t xml:space="preserve">. </w:t>
      </w:r>
      <w:r w:rsidR="00423151" w:rsidRPr="001D329A">
        <w:rPr>
          <w:rFonts w:ascii="Times New Roman" w:eastAsia="Times New Roman" w:hAnsi="Times New Roman" w:cs="Times New Roman"/>
          <w:sz w:val="24"/>
          <w:szCs w:val="24"/>
          <w:lang w:eastAsia="es-CO"/>
        </w:rPr>
        <w:t xml:space="preserve">Estas son </w:t>
      </w:r>
      <w:r w:rsidR="00423151" w:rsidRPr="001D329A">
        <w:rPr>
          <w:rFonts w:ascii="Times New Roman" w:hAnsi="Times New Roman" w:cs="Times New Roman"/>
          <w:sz w:val="24"/>
          <w:szCs w:val="24"/>
        </w:rPr>
        <w:t>consideradas el sostén del sistema nervioso, son mucho más abundantes que las neuronas (entre 5 y 10 veces en el ser humano). Las neuronas no podrían realizar estas funciones si no estuvieran acompañadas de las células gliales</w:t>
      </w:r>
      <w:r w:rsidR="00B27FB3" w:rsidRPr="001D329A">
        <w:rPr>
          <w:rFonts w:ascii="Times New Roman" w:hAnsi="Times New Roman" w:cs="Times New Roman"/>
          <w:sz w:val="24"/>
          <w:szCs w:val="24"/>
        </w:rPr>
        <w:t>. Estas</w:t>
      </w:r>
      <w:r w:rsidR="00423151" w:rsidRPr="001D329A">
        <w:rPr>
          <w:rFonts w:ascii="Times New Roman" w:hAnsi="Times New Roman" w:cs="Times New Roman"/>
          <w:sz w:val="24"/>
          <w:szCs w:val="24"/>
        </w:rPr>
        <w:t xml:space="preserve"> permiten no sólo la comunicación de las redes neuronales, sino la nutrición de las neuronas durante el desarrollo del sistema nervioso.</w:t>
      </w:r>
    </w:p>
    <w:p w:rsidR="00F233F5" w:rsidRPr="00067CA8" w:rsidRDefault="00F233F5" w:rsidP="00D52A10">
      <w:pPr>
        <w:spacing w:before="100" w:beforeAutospacing="1" w:after="100" w:afterAutospacing="1"/>
        <w:rPr>
          <w:rFonts w:ascii="Times New Roman" w:eastAsia="Times New Roman" w:hAnsi="Times New Roman" w:cs="Times New Roman"/>
          <w:sz w:val="24"/>
          <w:szCs w:val="24"/>
          <w:lang w:eastAsia="es-CO"/>
        </w:rPr>
      </w:pPr>
      <w:r w:rsidRPr="00067CA8">
        <w:rPr>
          <w:rFonts w:ascii="Times New Roman" w:eastAsia="Times New Roman" w:hAnsi="Times New Roman" w:cs="Times New Roman"/>
          <w:sz w:val="24"/>
          <w:szCs w:val="24"/>
          <w:lang w:eastAsia="es-CO"/>
        </w:rPr>
        <w:lastRenderedPageBreak/>
        <w:t xml:space="preserve">Un ejemplo </w:t>
      </w:r>
      <w:r w:rsidRPr="001D329A">
        <w:rPr>
          <w:rFonts w:ascii="Times New Roman" w:eastAsia="Times New Roman" w:hAnsi="Times New Roman" w:cs="Times New Roman"/>
          <w:sz w:val="24"/>
          <w:szCs w:val="24"/>
          <w:lang w:eastAsia="es-CO"/>
        </w:rPr>
        <w:t xml:space="preserve">son las </w:t>
      </w:r>
      <w:r w:rsidRPr="001D329A">
        <w:rPr>
          <w:rFonts w:ascii="Times New Roman" w:eastAsia="Times New Roman" w:hAnsi="Times New Roman" w:cs="Times New Roman"/>
          <w:b/>
          <w:bCs/>
          <w:sz w:val="24"/>
          <w:szCs w:val="24"/>
          <w:lang w:eastAsia="es-CO"/>
        </w:rPr>
        <w:t xml:space="preserve">células de </w:t>
      </w:r>
      <w:proofErr w:type="spellStart"/>
      <w:r w:rsidRPr="001D329A">
        <w:rPr>
          <w:rFonts w:ascii="Times New Roman" w:eastAsia="Times New Roman" w:hAnsi="Times New Roman" w:cs="Times New Roman"/>
          <w:b/>
          <w:bCs/>
          <w:sz w:val="24"/>
          <w:szCs w:val="24"/>
          <w:lang w:eastAsia="es-CO"/>
        </w:rPr>
        <w:t>Schwann</w:t>
      </w:r>
      <w:proofErr w:type="spellEnd"/>
      <w:r w:rsidRPr="001D329A">
        <w:rPr>
          <w:rFonts w:ascii="Times New Roman" w:eastAsia="Times New Roman" w:hAnsi="Times New Roman" w:cs="Times New Roman"/>
          <w:sz w:val="24"/>
          <w:szCs w:val="24"/>
          <w:lang w:eastAsia="es-CO"/>
        </w:rPr>
        <w:t xml:space="preserve">, que contienen una sustancia llamada mielina. Rodean a los axones de las neuronas y forman unas estructuras llamadas </w:t>
      </w:r>
      <w:r w:rsidRPr="001D329A">
        <w:rPr>
          <w:rFonts w:ascii="Times New Roman" w:eastAsia="Times New Roman" w:hAnsi="Times New Roman" w:cs="Times New Roman"/>
          <w:b/>
          <w:bCs/>
          <w:sz w:val="24"/>
          <w:szCs w:val="24"/>
          <w:lang w:eastAsia="es-CO"/>
        </w:rPr>
        <w:t>vainas de mielina</w:t>
      </w:r>
      <w:r w:rsidRPr="001D329A">
        <w:rPr>
          <w:rFonts w:ascii="Times New Roman" w:eastAsia="Times New Roman" w:hAnsi="Times New Roman" w:cs="Times New Roman"/>
          <w:sz w:val="24"/>
          <w:szCs w:val="24"/>
          <w:lang w:eastAsia="es-CO"/>
        </w:rPr>
        <w:t xml:space="preserve">. A lo largo de cada axón, encontramos varias de estas estructuras, separadas entre sí por zonas sin vaina, llamadas </w:t>
      </w:r>
      <w:r w:rsidRPr="001D329A">
        <w:rPr>
          <w:rFonts w:ascii="Times New Roman" w:eastAsia="Times New Roman" w:hAnsi="Times New Roman" w:cs="Times New Roman"/>
          <w:b/>
          <w:bCs/>
          <w:sz w:val="24"/>
          <w:szCs w:val="24"/>
          <w:lang w:eastAsia="es-CO"/>
        </w:rPr>
        <w:t xml:space="preserve">nódulos de </w:t>
      </w:r>
      <w:proofErr w:type="spellStart"/>
      <w:r w:rsidRPr="001D329A">
        <w:rPr>
          <w:rFonts w:ascii="Times New Roman" w:eastAsia="Times New Roman" w:hAnsi="Times New Roman" w:cs="Times New Roman"/>
          <w:b/>
          <w:bCs/>
          <w:sz w:val="24"/>
          <w:szCs w:val="24"/>
          <w:lang w:eastAsia="es-CO"/>
        </w:rPr>
        <w:t>Ranvier</w:t>
      </w:r>
      <w:proofErr w:type="spellEnd"/>
      <w:r w:rsidRPr="001D329A">
        <w:rPr>
          <w:rFonts w:ascii="Times New Roman" w:eastAsia="Times New Roman" w:hAnsi="Times New Roman" w:cs="Times New Roman"/>
          <w:sz w:val="24"/>
          <w:szCs w:val="24"/>
          <w:lang w:eastAsia="es-CO"/>
        </w:rPr>
        <w:t>. Las vainas de mielina facilitan el rápido desplazamiento del impulso nervioso</w:t>
      </w:r>
      <w:r w:rsidR="00F24B27" w:rsidRPr="001D329A">
        <w:rPr>
          <w:rFonts w:ascii="Times New Roman" w:eastAsia="Times New Roman" w:hAnsi="Times New Roman" w:cs="Times New Roman"/>
          <w:sz w:val="24"/>
          <w:szCs w:val="24"/>
          <w:lang w:eastAsia="es-CO"/>
        </w:rPr>
        <w:t xml:space="preserve"> y los nódulos de </w:t>
      </w:r>
      <w:proofErr w:type="spellStart"/>
      <w:r w:rsidR="00F24B27" w:rsidRPr="001D329A">
        <w:rPr>
          <w:rFonts w:ascii="Times New Roman" w:eastAsia="Times New Roman" w:hAnsi="Times New Roman" w:cs="Times New Roman"/>
          <w:sz w:val="24"/>
          <w:szCs w:val="24"/>
          <w:lang w:eastAsia="es-CO"/>
        </w:rPr>
        <w:t>Ranvier</w:t>
      </w:r>
      <w:proofErr w:type="spellEnd"/>
      <w:r w:rsidR="00F24B27" w:rsidRPr="001D329A">
        <w:rPr>
          <w:rFonts w:ascii="Times New Roman" w:eastAsia="Times New Roman" w:hAnsi="Times New Roman" w:cs="Times New Roman"/>
          <w:sz w:val="24"/>
          <w:szCs w:val="24"/>
          <w:lang w:eastAsia="es-CO"/>
        </w:rPr>
        <w:t xml:space="preserve"> permiten acelerar su conducción  </w:t>
      </w:r>
      <w:hyperlink r:id="rId11" w:tgtFrame="_blank" w:history="1">
        <w:r w:rsidRPr="00067CA8">
          <w:rPr>
            <w:rFonts w:ascii="Times New Roman" w:eastAsia="Times New Roman" w:hAnsi="Times New Roman" w:cs="Times New Roman"/>
            <w:sz w:val="24"/>
            <w:szCs w:val="24"/>
            <w:lang w:eastAsia="es-CO"/>
          </w:rPr>
          <w:t>[</w:t>
        </w:r>
        <w:r w:rsidRPr="00067CA8">
          <w:rPr>
            <w:rFonts w:ascii="Times New Roman" w:eastAsia="Times New Roman" w:hAnsi="Times New Roman" w:cs="Times New Roman"/>
            <w:color w:val="0000CC"/>
            <w:sz w:val="24"/>
            <w:szCs w:val="24"/>
            <w:lang w:eastAsia="es-CO"/>
          </w:rPr>
          <w:t>ver</w:t>
        </w:r>
        <w:r w:rsidRPr="00067CA8">
          <w:rPr>
            <w:rFonts w:ascii="Times New Roman" w:eastAsia="Times New Roman" w:hAnsi="Times New Roman" w:cs="Times New Roman"/>
            <w:sz w:val="24"/>
            <w:szCs w:val="24"/>
            <w:lang w:eastAsia="es-CO"/>
          </w:rPr>
          <w:t>]</w:t>
        </w:r>
      </w:hyperlink>
      <w:r w:rsidRPr="00067CA8">
        <w:rPr>
          <w:rFonts w:ascii="Times New Roman" w:eastAsia="Times New Roman" w:hAnsi="Times New Roman" w:cs="Times New Roman"/>
          <w:sz w:val="24"/>
          <w:szCs w:val="24"/>
          <w:lang w:eastAsia="es-CO"/>
        </w:rPr>
        <w:t xml:space="preserve">. </w:t>
      </w:r>
      <w:hyperlink r:id="rId12" w:history="1">
        <w:r w:rsidR="00CF5379" w:rsidRPr="00067CA8">
          <w:rPr>
            <w:rStyle w:val="Hipervnculo"/>
            <w:rFonts w:ascii="Times New Roman" w:eastAsia="Times New Roman" w:hAnsi="Times New Roman" w:cs="Times New Roman"/>
            <w:color w:val="auto"/>
            <w:sz w:val="24"/>
            <w:szCs w:val="24"/>
            <w:u w:val="none"/>
            <w:lang w:eastAsia="es-CO"/>
          </w:rPr>
          <w:t>http://recursos.cnice.mec.es/biosfera/alumno/3ESO/Relacor/contenido3.htm</w:t>
        </w:r>
      </w:hyperlink>
    </w:p>
    <w:tbl>
      <w:tblPr>
        <w:tblStyle w:val="Tablaconcuadrcula"/>
        <w:tblW w:w="0" w:type="auto"/>
        <w:tblLook w:val="04A0" w:firstRow="1" w:lastRow="0" w:firstColumn="1" w:lastColumn="0" w:noHBand="0" w:noVBand="1"/>
      </w:tblPr>
      <w:tblGrid>
        <w:gridCol w:w="2518"/>
        <w:gridCol w:w="6460"/>
      </w:tblGrid>
      <w:tr w:rsidR="00067CA8" w:rsidRPr="00067CA8" w:rsidTr="00C61AFB">
        <w:tc>
          <w:tcPr>
            <w:tcW w:w="8978" w:type="dxa"/>
            <w:gridSpan w:val="2"/>
            <w:shd w:val="clear" w:color="auto" w:fill="000000" w:themeFill="text1"/>
          </w:tcPr>
          <w:p w:rsidR="00CF5379" w:rsidRPr="00067CA8" w:rsidRDefault="00CF5379" w:rsidP="00C61AFB">
            <w:pPr>
              <w:jc w:val="center"/>
              <w:rPr>
                <w:rFonts w:ascii="Times New Roman" w:hAnsi="Times New Roman" w:cs="Times New Roman"/>
                <w:b/>
              </w:rPr>
            </w:pPr>
            <w:r w:rsidRPr="00067CA8">
              <w:rPr>
                <w:rFonts w:ascii="Times New Roman" w:hAnsi="Times New Roman" w:cs="Times New Roman"/>
                <w:b/>
              </w:rPr>
              <w:t>Destacado</w:t>
            </w:r>
          </w:p>
        </w:tc>
      </w:tr>
      <w:tr w:rsidR="001D329A" w:rsidRPr="001D329A" w:rsidTr="00C61AFB">
        <w:tc>
          <w:tcPr>
            <w:tcW w:w="2518" w:type="dxa"/>
          </w:tcPr>
          <w:p w:rsidR="00CF5379" w:rsidRPr="001D329A" w:rsidRDefault="00CF5379" w:rsidP="00C61AFB">
            <w:pPr>
              <w:rPr>
                <w:rFonts w:ascii="Times" w:hAnsi="Times"/>
                <w:b/>
                <w:sz w:val="18"/>
                <w:szCs w:val="18"/>
              </w:rPr>
            </w:pPr>
            <w:r w:rsidRPr="001D329A">
              <w:rPr>
                <w:rFonts w:ascii="Times" w:hAnsi="Times"/>
                <w:b/>
                <w:sz w:val="18"/>
                <w:szCs w:val="18"/>
              </w:rPr>
              <w:t>Título</w:t>
            </w:r>
          </w:p>
        </w:tc>
        <w:tc>
          <w:tcPr>
            <w:tcW w:w="6460" w:type="dxa"/>
          </w:tcPr>
          <w:p w:rsidR="00CF5379" w:rsidRPr="001D329A" w:rsidRDefault="00CF5379" w:rsidP="002C05F3">
            <w:pPr>
              <w:rPr>
                <w:rFonts w:ascii="Times" w:hAnsi="Times"/>
                <w:b/>
                <w:sz w:val="18"/>
                <w:szCs w:val="18"/>
              </w:rPr>
            </w:pPr>
            <w:r w:rsidRPr="001D329A">
              <w:rPr>
                <w:rFonts w:ascii="Times" w:hAnsi="Times"/>
                <w:b/>
                <w:sz w:val="18"/>
                <w:szCs w:val="18"/>
              </w:rPr>
              <w:t>Neuronas</w:t>
            </w:r>
          </w:p>
        </w:tc>
      </w:tr>
      <w:tr w:rsidR="001D329A" w:rsidRPr="001D329A" w:rsidTr="00C61AFB">
        <w:tc>
          <w:tcPr>
            <w:tcW w:w="2518" w:type="dxa"/>
          </w:tcPr>
          <w:p w:rsidR="00CF5379" w:rsidRPr="001D329A" w:rsidRDefault="00CF5379" w:rsidP="00C61AFB">
            <w:pPr>
              <w:rPr>
                <w:rFonts w:ascii="Times" w:hAnsi="Times"/>
              </w:rPr>
            </w:pPr>
            <w:r w:rsidRPr="001D329A">
              <w:rPr>
                <w:rFonts w:ascii="Times" w:hAnsi="Times"/>
                <w:b/>
                <w:sz w:val="18"/>
                <w:szCs w:val="18"/>
              </w:rPr>
              <w:t>Contenido</w:t>
            </w:r>
          </w:p>
        </w:tc>
        <w:tc>
          <w:tcPr>
            <w:tcW w:w="6460" w:type="dxa"/>
          </w:tcPr>
          <w:p w:rsidR="00CF5379" w:rsidRPr="001D329A" w:rsidRDefault="00CF5379" w:rsidP="00CF5379">
            <w:pPr>
              <w:rPr>
                <w:rFonts w:ascii="Times" w:hAnsi="Times"/>
              </w:rPr>
            </w:pPr>
            <w:r w:rsidRPr="001D329A">
              <w:rPr>
                <w:rFonts w:ascii="Times" w:hAnsi="Times"/>
              </w:rPr>
              <w:t>La estructura de las neuronas permite una veloz transmisión del impulso nervioso, para dar una respuesta apropiada en poco tiempo, frente al estímulo.</w:t>
            </w:r>
          </w:p>
        </w:tc>
      </w:tr>
    </w:tbl>
    <w:p w:rsidR="00F233F5" w:rsidRPr="001D329A" w:rsidRDefault="00F233F5" w:rsidP="00D52A10">
      <w:pPr>
        <w:spacing w:before="100" w:beforeAutospacing="1" w:after="100" w:afterAutospacing="1"/>
        <w:rPr>
          <w:rFonts w:ascii="Times New Roman" w:eastAsia="Times New Roman" w:hAnsi="Times New Roman" w:cs="Times New Roman"/>
          <w:sz w:val="24"/>
          <w:szCs w:val="24"/>
          <w:lang w:eastAsia="es-CO"/>
        </w:rPr>
      </w:pPr>
      <w:r w:rsidRPr="001D329A">
        <w:rPr>
          <w:rFonts w:ascii="Times New Roman" w:eastAsia="Times New Roman" w:hAnsi="Times New Roman" w:cs="Times New Roman"/>
          <w:sz w:val="24"/>
          <w:szCs w:val="24"/>
          <w:lang w:eastAsia="es-CO"/>
        </w:rPr>
        <w:t xml:space="preserve">Según su </w:t>
      </w:r>
      <w:r w:rsidRPr="001D329A">
        <w:rPr>
          <w:rFonts w:ascii="Times New Roman" w:eastAsia="Times New Roman" w:hAnsi="Times New Roman" w:cs="Times New Roman"/>
          <w:b/>
          <w:bCs/>
          <w:sz w:val="24"/>
          <w:szCs w:val="24"/>
          <w:lang w:eastAsia="es-CO"/>
        </w:rPr>
        <w:t>función</w:t>
      </w:r>
      <w:r w:rsidRPr="001D329A">
        <w:rPr>
          <w:rFonts w:ascii="Times New Roman" w:eastAsia="Times New Roman" w:hAnsi="Times New Roman" w:cs="Times New Roman"/>
          <w:sz w:val="24"/>
          <w:szCs w:val="24"/>
          <w:lang w:eastAsia="es-CO"/>
        </w:rPr>
        <w:t>, las neuronas pueden clasificarse en sensitivas, de asociación y motoras:</w:t>
      </w:r>
    </w:p>
    <w:p w:rsidR="00F233F5" w:rsidRPr="001D329A" w:rsidRDefault="00F233F5" w:rsidP="00D52A10">
      <w:pPr>
        <w:numPr>
          <w:ilvl w:val="0"/>
          <w:numId w:val="3"/>
        </w:numPr>
        <w:spacing w:before="100" w:beforeAutospacing="1" w:after="100" w:afterAutospacing="1"/>
        <w:rPr>
          <w:rFonts w:ascii="Times New Roman" w:eastAsia="Times New Roman" w:hAnsi="Times New Roman" w:cs="Times New Roman"/>
          <w:sz w:val="24"/>
          <w:szCs w:val="24"/>
          <w:lang w:eastAsia="es-CO"/>
        </w:rPr>
      </w:pPr>
      <w:r w:rsidRPr="001D329A">
        <w:rPr>
          <w:rFonts w:ascii="Times New Roman" w:eastAsia="Times New Roman" w:hAnsi="Times New Roman" w:cs="Times New Roman"/>
          <w:sz w:val="24"/>
          <w:szCs w:val="24"/>
          <w:lang w:eastAsia="es-CO"/>
        </w:rPr>
        <w:t xml:space="preserve">Las </w:t>
      </w:r>
      <w:r w:rsidRPr="001D329A">
        <w:rPr>
          <w:rFonts w:ascii="Times New Roman" w:eastAsia="Times New Roman" w:hAnsi="Times New Roman" w:cs="Times New Roman"/>
          <w:b/>
          <w:bCs/>
          <w:sz w:val="24"/>
          <w:szCs w:val="24"/>
          <w:lang w:eastAsia="es-CO"/>
        </w:rPr>
        <w:t>neuronas sensitivas</w:t>
      </w:r>
      <w:r w:rsidRPr="001D329A">
        <w:rPr>
          <w:rFonts w:ascii="Times New Roman" w:eastAsia="Times New Roman" w:hAnsi="Times New Roman" w:cs="Times New Roman"/>
          <w:sz w:val="24"/>
          <w:szCs w:val="24"/>
          <w:lang w:eastAsia="es-CO"/>
        </w:rPr>
        <w:t xml:space="preserve"> o </w:t>
      </w:r>
      <w:r w:rsidRPr="001D329A">
        <w:rPr>
          <w:rFonts w:ascii="Times New Roman" w:eastAsia="Times New Roman" w:hAnsi="Times New Roman" w:cs="Times New Roman"/>
          <w:b/>
          <w:bCs/>
          <w:sz w:val="24"/>
          <w:szCs w:val="24"/>
          <w:lang w:eastAsia="es-CO"/>
        </w:rPr>
        <w:t>aferentes</w:t>
      </w:r>
      <w:r w:rsidRPr="001D329A">
        <w:rPr>
          <w:rFonts w:ascii="Times New Roman" w:eastAsia="Times New Roman" w:hAnsi="Times New Roman" w:cs="Times New Roman"/>
          <w:sz w:val="24"/>
          <w:szCs w:val="24"/>
          <w:lang w:eastAsia="es-CO"/>
        </w:rPr>
        <w:t xml:space="preserve">: captan los estímulos </w:t>
      </w:r>
      <w:r w:rsidR="004F4613" w:rsidRPr="001D329A">
        <w:rPr>
          <w:rFonts w:ascii="Times New Roman" w:eastAsia="Times New Roman" w:hAnsi="Times New Roman" w:cs="Times New Roman"/>
          <w:sz w:val="24"/>
          <w:szCs w:val="24"/>
          <w:lang w:eastAsia="es-CO"/>
        </w:rPr>
        <w:t xml:space="preserve">(sensaciones) </w:t>
      </w:r>
      <w:r w:rsidRPr="001D329A">
        <w:rPr>
          <w:rFonts w:ascii="Times New Roman" w:eastAsia="Times New Roman" w:hAnsi="Times New Roman" w:cs="Times New Roman"/>
          <w:sz w:val="24"/>
          <w:szCs w:val="24"/>
          <w:lang w:eastAsia="es-CO"/>
        </w:rPr>
        <w:t>desde los receptores y los envían a</w:t>
      </w:r>
      <w:r w:rsidR="004F4613" w:rsidRPr="001D329A">
        <w:rPr>
          <w:rFonts w:ascii="Times New Roman" w:eastAsia="Times New Roman" w:hAnsi="Times New Roman" w:cs="Times New Roman"/>
          <w:sz w:val="24"/>
          <w:szCs w:val="24"/>
          <w:lang w:eastAsia="es-CO"/>
        </w:rPr>
        <w:t xml:space="preserve"> la médula espinal y al </w:t>
      </w:r>
      <w:r w:rsidR="001A2BCF" w:rsidRPr="001D329A">
        <w:rPr>
          <w:rFonts w:ascii="Times New Roman" w:eastAsia="Times New Roman" w:hAnsi="Times New Roman" w:cs="Times New Roman"/>
          <w:sz w:val="24"/>
          <w:szCs w:val="24"/>
          <w:lang w:eastAsia="es-CO"/>
        </w:rPr>
        <w:t>encéfalo</w:t>
      </w:r>
      <w:r w:rsidRPr="001D329A">
        <w:rPr>
          <w:rFonts w:ascii="Times New Roman" w:eastAsia="Times New Roman" w:hAnsi="Times New Roman" w:cs="Times New Roman"/>
          <w:sz w:val="24"/>
          <w:szCs w:val="24"/>
          <w:lang w:eastAsia="es-CO"/>
        </w:rPr>
        <w:t xml:space="preserve">. Se unen para formar los nervios sensitivos. </w:t>
      </w:r>
    </w:p>
    <w:p w:rsidR="00F233F5" w:rsidRPr="001D329A" w:rsidRDefault="00F233F5" w:rsidP="00D52A10">
      <w:pPr>
        <w:numPr>
          <w:ilvl w:val="0"/>
          <w:numId w:val="3"/>
        </w:numPr>
        <w:spacing w:before="100" w:beforeAutospacing="1" w:after="100" w:afterAutospacing="1"/>
        <w:rPr>
          <w:rFonts w:ascii="Times New Roman" w:eastAsia="Times New Roman" w:hAnsi="Times New Roman" w:cs="Times New Roman"/>
          <w:sz w:val="24"/>
          <w:szCs w:val="24"/>
          <w:lang w:eastAsia="es-CO"/>
        </w:rPr>
      </w:pPr>
      <w:r w:rsidRPr="001D329A">
        <w:rPr>
          <w:rFonts w:ascii="Times New Roman" w:eastAsia="Times New Roman" w:hAnsi="Times New Roman" w:cs="Times New Roman"/>
          <w:sz w:val="24"/>
          <w:szCs w:val="24"/>
          <w:lang w:eastAsia="es-CO"/>
        </w:rPr>
        <w:t xml:space="preserve">Las </w:t>
      </w:r>
      <w:r w:rsidRPr="001D329A">
        <w:rPr>
          <w:rFonts w:ascii="Times New Roman" w:eastAsia="Times New Roman" w:hAnsi="Times New Roman" w:cs="Times New Roman"/>
          <w:b/>
          <w:bCs/>
          <w:sz w:val="24"/>
          <w:szCs w:val="24"/>
          <w:lang w:eastAsia="es-CO"/>
        </w:rPr>
        <w:t>neuronas de asociación</w:t>
      </w:r>
      <w:r w:rsidRPr="001D329A">
        <w:rPr>
          <w:rFonts w:ascii="Times New Roman" w:eastAsia="Times New Roman" w:hAnsi="Times New Roman" w:cs="Times New Roman"/>
          <w:sz w:val="24"/>
          <w:szCs w:val="24"/>
          <w:lang w:eastAsia="es-CO"/>
        </w:rPr>
        <w:t>: conforman los centros nerviosos, que son el encéfalo y la médula espinal, donde se analiza el estímulo.</w:t>
      </w:r>
    </w:p>
    <w:p w:rsidR="00F233F5" w:rsidRPr="001D329A" w:rsidRDefault="00F233F5" w:rsidP="00D52A10">
      <w:pPr>
        <w:numPr>
          <w:ilvl w:val="0"/>
          <w:numId w:val="3"/>
        </w:numPr>
        <w:spacing w:before="100" w:beforeAutospacing="1" w:after="100" w:afterAutospacing="1"/>
        <w:rPr>
          <w:rFonts w:ascii="Times New Roman" w:eastAsia="Times New Roman" w:hAnsi="Times New Roman" w:cs="Times New Roman"/>
          <w:sz w:val="24"/>
          <w:szCs w:val="24"/>
          <w:lang w:eastAsia="es-CO"/>
        </w:rPr>
      </w:pPr>
      <w:r w:rsidRPr="001D329A">
        <w:rPr>
          <w:rFonts w:ascii="Times New Roman" w:eastAsia="Times New Roman" w:hAnsi="Times New Roman" w:cs="Times New Roman"/>
          <w:sz w:val="24"/>
          <w:szCs w:val="24"/>
          <w:lang w:eastAsia="es-CO"/>
        </w:rPr>
        <w:t xml:space="preserve">Las </w:t>
      </w:r>
      <w:r w:rsidRPr="001D329A">
        <w:rPr>
          <w:rFonts w:ascii="Times New Roman" w:eastAsia="Times New Roman" w:hAnsi="Times New Roman" w:cs="Times New Roman"/>
          <w:b/>
          <w:bCs/>
          <w:sz w:val="24"/>
          <w:szCs w:val="24"/>
          <w:lang w:eastAsia="es-CO"/>
        </w:rPr>
        <w:t>neuronas motoras</w:t>
      </w:r>
      <w:r w:rsidRPr="001D329A">
        <w:rPr>
          <w:rFonts w:ascii="Times New Roman" w:eastAsia="Times New Roman" w:hAnsi="Times New Roman" w:cs="Times New Roman"/>
          <w:sz w:val="24"/>
          <w:szCs w:val="24"/>
          <w:lang w:eastAsia="es-CO"/>
        </w:rPr>
        <w:t xml:space="preserve"> o </w:t>
      </w:r>
      <w:r w:rsidRPr="001D329A">
        <w:rPr>
          <w:rFonts w:ascii="Times New Roman" w:eastAsia="Times New Roman" w:hAnsi="Times New Roman" w:cs="Times New Roman"/>
          <w:b/>
          <w:bCs/>
          <w:sz w:val="24"/>
          <w:szCs w:val="24"/>
          <w:lang w:eastAsia="es-CO"/>
        </w:rPr>
        <w:t>eferentes</w:t>
      </w:r>
      <w:r w:rsidRPr="001D329A">
        <w:rPr>
          <w:rFonts w:ascii="Times New Roman" w:eastAsia="Times New Roman" w:hAnsi="Times New Roman" w:cs="Times New Roman"/>
          <w:sz w:val="24"/>
          <w:szCs w:val="24"/>
          <w:lang w:eastAsia="es-CO"/>
        </w:rPr>
        <w:t>: reciben el impulso de los centros nerviosos y lo envían a los órganos</w:t>
      </w:r>
      <w:r w:rsidR="00106EA4" w:rsidRPr="001D329A">
        <w:rPr>
          <w:rFonts w:ascii="Times New Roman" w:eastAsia="Times New Roman" w:hAnsi="Times New Roman" w:cs="Times New Roman"/>
          <w:sz w:val="24"/>
          <w:szCs w:val="24"/>
          <w:lang w:eastAsia="es-CO"/>
        </w:rPr>
        <w:t>,</w:t>
      </w:r>
      <w:r w:rsidRPr="001D329A">
        <w:rPr>
          <w:rFonts w:ascii="Times New Roman" w:eastAsia="Times New Roman" w:hAnsi="Times New Roman" w:cs="Times New Roman"/>
          <w:sz w:val="24"/>
          <w:szCs w:val="24"/>
          <w:lang w:eastAsia="es-CO"/>
        </w:rPr>
        <w:t xml:space="preserve"> </w:t>
      </w:r>
      <w:r w:rsidR="00106EA4" w:rsidRPr="001D329A">
        <w:rPr>
          <w:rFonts w:ascii="Times New Roman" w:eastAsia="Times New Roman" w:hAnsi="Times New Roman" w:cs="Times New Roman"/>
          <w:sz w:val="24"/>
          <w:szCs w:val="24"/>
          <w:lang w:eastAsia="es-CO"/>
        </w:rPr>
        <w:t xml:space="preserve">los cuales darán </w:t>
      </w:r>
      <w:r w:rsidRPr="001D329A">
        <w:rPr>
          <w:rFonts w:ascii="Times New Roman" w:eastAsia="Times New Roman" w:hAnsi="Times New Roman" w:cs="Times New Roman"/>
          <w:sz w:val="24"/>
          <w:szCs w:val="24"/>
          <w:lang w:eastAsia="es-CO"/>
        </w:rPr>
        <w:t xml:space="preserve">la respuesta </w:t>
      </w:r>
      <w:r w:rsidR="00106EA4" w:rsidRPr="001D329A">
        <w:rPr>
          <w:rFonts w:ascii="Times New Roman" w:eastAsia="Times New Roman" w:hAnsi="Times New Roman" w:cs="Times New Roman"/>
          <w:sz w:val="24"/>
          <w:szCs w:val="24"/>
          <w:lang w:eastAsia="es-CO"/>
        </w:rPr>
        <w:t>correspondiente</w:t>
      </w:r>
      <w:r w:rsidRPr="001D329A">
        <w:rPr>
          <w:rFonts w:ascii="Times New Roman" w:eastAsia="Times New Roman" w:hAnsi="Times New Roman" w:cs="Times New Roman"/>
          <w:sz w:val="24"/>
          <w:szCs w:val="24"/>
          <w:lang w:eastAsia="es-CO"/>
        </w:rPr>
        <w:t xml:space="preserve">. Se unen para formar los nervios motores. </w:t>
      </w:r>
    </w:p>
    <w:tbl>
      <w:tblPr>
        <w:tblStyle w:val="Tablaconcuadrcula"/>
        <w:tblW w:w="0" w:type="auto"/>
        <w:tblLook w:val="04A0" w:firstRow="1" w:lastRow="0" w:firstColumn="1" w:lastColumn="0" w:noHBand="0" w:noVBand="1"/>
      </w:tblPr>
      <w:tblGrid>
        <w:gridCol w:w="2518"/>
        <w:gridCol w:w="6515"/>
      </w:tblGrid>
      <w:tr w:rsidR="00067CA8" w:rsidRPr="00067CA8" w:rsidTr="00C61AFB">
        <w:tc>
          <w:tcPr>
            <w:tcW w:w="9033" w:type="dxa"/>
            <w:gridSpan w:val="2"/>
            <w:shd w:val="clear" w:color="auto" w:fill="000000" w:themeFill="text1"/>
          </w:tcPr>
          <w:p w:rsidR="00C14F02" w:rsidRPr="007202E2" w:rsidRDefault="00C14F02" w:rsidP="00C61AFB">
            <w:pPr>
              <w:jc w:val="center"/>
              <w:rPr>
                <w:rFonts w:ascii="Times New Roman" w:hAnsi="Times New Roman" w:cs="Times New Roman"/>
                <w:b/>
              </w:rPr>
            </w:pPr>
            <w:r w:rsidRPr="007202E2">
              <w:rPr>
                <w:rFonts w:ascii="Times New Roman" w:hAnsi="Times New Roman" w:cs="Times New Roman"/>
                <w:b/>
              </w:rPr>
              <w:t>Practica: recurso nuevo</w:t>
            </w:r>
          </w:p>
        </w:tc>
      </w:tr>
      <w:tr w:rsidR="001D329A" w:rsidRPr="001D329A" w:rsidTr="00C61AFB">
        <w:tc>
          <w:tcPr>
            <w:tcW w:w="2518" w:type="dxa"/>
          </w:tcPr>
          <w:p w:rsidR="00C14F02" w:rsidRPr="001D329A" w:rsidRDefault="00C14F02" w:rsidP="00C61AFB">
            <w:pPr>
              <w:rPr>
                <w:rFonts w:ascii="Times New Roman" w:hAnsi="Times New Roman" w:cs="Times New Roman"/>
                <w:b/>
                <w:szCs w:val="18"/>
              </w:rPr>
            </w:pPr>
            <w:r w:rsidRPr="001D329A">
              <w:rPr>
                <w:rFonts w:ascii="Times New Roman" w:hAnsi="Times New Roman" w:cs="Times New Roman"/>
                <w:b/>
                <w:szCs w:val="18"/>
              </w:rPr>
              <w:t>Código</w:t>
            </w:r>
          </w:p>
        </w:tc>
        <w:tc>
          <w:tcPr>
            <w:tcW w:w="6515" w:type="dxa"/>
          </w:tcPr>
          <w:p w:rsidR="00C14F02" w:rsidRPr="007202E2" w:rsidRDefault="00C14F02" w:rsidP="00C61AFB">
            <w:pPr>
              <w:rPr>
                <w:rFonts w:ascii="Times New Roman" w:hAnsi="Times New Roman" w:cs="Times New Roman"/>
                <w:b/>
                <w:sz w:val="18"/>
                <w:szCs w:val="18"/>
              </w:rPr>
            </w:pPr>
            <w:r w:rsidRPr="007202E2">
              <w:rPr>
                <w:rFonts w:ascii="Times New Roman" w:hAnsi="Times New Roman" w:cs="Times New Roman"/>
                <w:sz w:val="24"/>
                <w:szCs w:val="24"/>
                <w:lang w:val="es-ES_tradnl"/>
              </w:rPr>
              <w:t>CN_08_01_CO</w:t>
            </w:r>
            <w:r w:rsidR="00E73CFA" w:rsidRPr="007202E2">
              <w:rPr>
                <w:rFonts w:ascii="Times New Roman" w:hAnsi="Times New Roman" w:cs="Times New Roman"/>
              </w:rPr>
              <w:t>_REC3</w:t>
            </w:r>
            <w:r w:rsidRPr="007202E2">
              <w:rPr>
                <w:rFonts w:ascii="Times New Roman" w:hAnsi="Times New Roman" w:cs="Times New Roman"/>
              </w:rPr>
              <w:t>0</w:t>
            </w:r>
          </w:p>
        </w:tc>
      </w:tr>
      <w:tr w:rsidR="001D329A" w:rsidRPr="001D329A" w:rsidTr="00C61AFB">
        <w:tc>
          <w:tcPr>
            <w:tcW w:w="2518" w:type="dxa"/>
          </w:tcPr>
          <w:p w:rsidR="00C14F02" w:rsidRPr="001D329A" w:rsidRDefault="00C14F02" w:rsidP="00C61AFB">
            <w:pPr>
              <w:rPr>
                <w:rFonts w:ascii="Times New Roman" w:hAnsi="Times New Roman" w:cs="Times New Roman"/>
              </w:rPr>
            </w:pPr>
            <w:r w:rsidRPr="001D329A">
              <w:rPr>
                <w:rFonts w:ascii="Times New Roman" w:hAnsi="Times New Roman" w:cs="Times New Roman"/>
                <w:b/>
                <w:szCs w:val="18"/>
              </w:rPr>
              <w:t>Título</w:t>
            </w:r>
          </w:p>
        </w:tc>
        <w:tc>
          <w:tcPr>
            <w:tcW w:w="6515" w:type="dxa"/>
          </w:tcPr>
          <w:p w:rsidR="00C14F02" w:rsidRPr="001D329A" w:rsidRDefault="00C14F02" w:rsidP="00C61AFB">
            <w:pPr>
              <w:rPr>
                <w:rFonts w:ascii="Times" w:hAnsi="Times"/>
                <w:b/>
              </w:rPr>
            </w:pPr>
            <w:r w:rsidRPr="001D329A">
              <w:rPr>
                <w:rFonts w:ascii="Times" w:hAnsi="Times"/>
                <w:b/>
              </w:rPr>
              <w:t>Reconoce la estructura y los tipos de neuronas</w:t>
            </w:r>
          </w:p>
        </w:tc>
      </w:tr>
      <w:tr w:rsidR="001D329A" w:rsidRPr="001D329A" w:rsidTr="00C61AFB">
        <w:tc>
          <w:tcPr>
            <w:tcW w:w="2518" w:type="dxa"/>
          </w:tcPr>
          <w:p w:rsidR="00C14F02" w:rsidRPr="001D329A" w:rsidRDefault="00C14F02" w:rsidP="00C61AFB">
            <w:pPr>
              <w:rPr>
                <w:rFonts w:ascii="Times New Roman" w:hAnsi="Times New Roman" w:cs="Times New Roman"/>
              </w:rPr>
            </w:pPr>
            <w:r w:rsidRPr="001D329A">
              <w:rPr>
                <w:rFonts w:ascii="Times New Roman" w:hAnsi="Times New Roman" w:cs="Times New Roman"/>
                <w:b/>
                <w:szCs w:val="18"/>
              </w:rPr>
              <w:t>Descripción</w:t>
            </w:r>
          </w:p>
        </w:tc>
        <w:tc>
          <w:tcPr>
            <w:tcW w:w="6515" w:type="dxa"/>
          </w:tcPr>
          <w:p w:rsidR="00C14F02" w:rsidRPr="001D329A" w:rsidRDefault="00C14F02" w:rsidP="00C61AFB">
            <w:pPr>
              <w:rPr>
                <w:rFonts w:ascii="Times" w:hAnsi="Times"/>
              </w:rPr>
            </w:pPr>
            <w:r w:rsidRPr="001D329A">
              <w:rPr>
                <w:rFonts w:ascii="Times" w:hAnsi="Times"/>
              </w:rPr>
              <w:t>Actividad para identificar las diferentes partes de una neurona y diferenciar los distintos tipos de estas que existen</w:t>
            </w:r>
          </w:p>
        </w:tc>
      </w:tr>
    </w:tbl>
    <w:p w:rsidR="00E22A9D" w:rsidRPr="001D329A" w:rsidRDefault="00E22A9D" w:rsidP="00E22A9D">
      <w:pPr>
        <w:spacing w:before="100" w:beforeAutospacing="1" w:after="100" w:afterAutospacing="1" w:line="240" w:lineRule="auto"/>
        <w:ind w:left="720"/>
        <w:rPr>
          <w:rFonts w:ascii="Times New Roman" w:eastAsia="Times New Roman" w:hAnsi="Times New Roman" w:cs="Times New Roman"/>
          <w:sz w:val="24"/>
          <w:szCs w:val="24"/>
          <w:lang w:eastAsia="es-CO"/>
        </w:rPr>
      </w:pPr>
    </w:p>
    <w:p w:rsidR="00423151" w:rsidRPr="001D329A" w:rsidRDefault="00423151" w:rsidP="00423151">
      <w:pPr>
        <w:rPr>
          <w:rFonts w:ascii="Times New Roman" w:eastAsia="Times New Roman" w:hAnsi="Times New Roman" w:cs="Times New Roman"/>
          <w:b/>
          <w:bCs/>
          <w:sz w:val="24"/>
          <w:szCs w:val="24"/>
          <w:lang w:eastAsia="es-CO"/>
        </w:rPr>
      </w:pPr>
      <w:r w:rsidRPr="001D329A">
        <w:rPr>
          <w:rFonts w:ascii="Times New Roman" w:hAnsi="Times New Roman" w:cs="Times New Roman"/>
          <w:sz w:val="24"/>
          <w:szCs w:val="24"/>
          <w:highlight w:val="yellow"/>
        </w:rPr>
        <w:t xml:space="preserve">[SECCIÓN  </w:t>
      </w:r>
      <w:r w:rsidR="00DC43C2" w:rsidRPr="001D329A">
        <w:rPr>
          <w:rFonts w:ascii="Times New Roman" w:hAnsi="Times New Roman" w:cs="Times New Roman"/>
          <w:sz w:val="24"/>
          <w:szCs w:val="24"/>
          <w:highlight w:val="yellow"/>
        </w:rPr>
        <w:t>2</w:t>
      </w:r>
      <w:r w:rsidRPr="001D329A">
        <w:rPr>
          <w:rFonts w:ascii="Times New Roman" w:hAnsi="Times New Roman" w:cs="Times New Roman"/>
          <w:sz w:val="24"/>
          <w:szCs w:val="24"/>
          <w:highlight w:val="yellow"/>
        </w:rPr>
        <w:t>]</w:t>
      </w:r>
      <w:r w:rsidRPr="001D329A">
        <w:rPr>
          <w:rFonts w:ascii="Times New Roman" w:hAnsi="Times New Roman" w:cs="Times New Roman"/>
          <w:sz w:val="24"/>
          <w:szCs w:val="24"/>
        </w:rPr>
        <w:t xml:space="preserve"> </w:t>
      </w:r>
      <w:r w:rsidR="00144AB5" w:rsidRPr="001D329A">
        <w:rPr>
          <w:rFonts w:ascii="Times New Roman" w:eastAsia="Times New Roman" w:hAnsi="Times New Roman" w:cs="Times New Roman"/>
          <w:b/>
          <w:sz w:val="24"/>
          <w:szCs w:val="24"/>
          <w:lang w:eastAsia="es-CO"/>
        </w:rPr>
        <w:t>2.2</w:t>
      </w:r>
      <w:r w:rsidRPr="001D329A">
        <w:rPr>
          <w:rFonts w:ascii="Times New Roman" w:eastAsia="Times New Roman" w:hAnsi="Times New Roman" w:cs="Times New Roman"/>
          <w:b/>
          <w:sz w:val="24"/>
          <w:szCs w:val="24"/>
          <w:lang w:eastAsia="es-CO"/>
        </w:rPr>
        <w:t xml:space="preserve"> </w:t>
      </w:r>
      <w:r w:rsidRPr="001D329A">
        <w:rPr>
          <w:rFonts w:ascii="Times New Roman" w:eastAsia="Times New Roman" w:hAnsi="Times New Roman" w:cs="Times New Roman"/>
          <w:b/>
          <w:bCs/>
          <w:sz w:val="24"/>
          <w:szCs w:val="24"/>
          <w:lang w:eastAsia="es-CO"/>
        </w:rPr>
        <w:t>La</w:t>
      </w:r>
      <w:r w:rsidR="00FA14C6" w:rsidRPr="001D329A">
        <w:rPr>
          <w:rFonts w:ascii="Times New Roman" w:eastAsia="Times New Roman" w:hAnsi="Times New Roman" w:cs="Times New Roman"/>
          <w:b/>
          <w:bCs/>
          <w:sz w:val="24"/>
          <w:szCs w:val="24"/>
          <w:lang w:eastAsia="es-CO"/>
        </w:rPr>
        <w:t>s</w:t>
      </w:r>
      <w:r w:rsidRPr="001D329A">
        <w:rPr>
          <w:rFonts w:ascii="Times New Roman" w:eastAsia="Times New Roman" w:hAnsi="Times New Roman" w:cs="Times New Roman"/>
          <w:b/>
          <w:bCs/>
          <w:sz w:val="24"/>
          <w:szCs w:val="24"/>
          <w:lang w:eastAsia="es-CO"/>
        </w:rPr>
        <w:t xml:space="preserve"> sinapsis</w:t>
      </w:r>
    </w:p>
    <w:p w:rsidR="00423151" w:rsidRPr="001D329A" w:rsidRDefault="00423151" w:rsidP="00D52A10">
      <w:pPr>
        <w:spacing w:before="100" w:beforeAutospacing="1" w:after="100" w:afterAutospacing="1"/>
        <w:rPr>
          <w:rFonts w:ascii="Times New Roman" w:eastAsia="Times New Roman" w:hAnsi="Times New Roman" w:cs="Times New Roman"/>
          <w:sz w:val="24"/>
          <w:szCs w:val="24"/>
          <w:lang w:eastAsia="es-CO"/>
        </w:rPr>
      </w:pPr>
      <w:r w:rsidRPr="001D329A">
        <w:rPr>
          <w:rFonts w:ascii="Times New Roman" w:eastAsia="Times New Roman" w:hAnsi="Times New Roman" w:cs="Times New Roman"/>
          <w:sz w:val="24"/>
          <w:szCs w:val="24"/>
          <w:lang w:eastAsia="es-CO"/>
        </w:rPr>
        <w:t xml:space="preserve">Se denomina </w:t>
      </w:r>
      <w:r w:rsidRPr="001D329A">
        <w:rPr>
          <w:rFonts w:ascii="Times New Roman" w:eastAsia="Times New Roman" w:hAnsi="Times New Roman" w:cs="Times New Roman"/>
          <w:b/>
          <w:bCs/>
          <w:sz w:val="24"/>
          <w:szCs w:val="24"/>
          <w:lang w:eastAsia="es-CO"/>
        </w:rPr>
        <w:t>sinapsis</w:t>
      </w:r>
      <w:r w:rsidRPr="001D329A">
        <w:rPr>
          <w:rFonts w:ascii="Times New Roman" w:eastAsia="Times New Roman" w:hAnsi="Times New Roman" w:cs="Times New Roman"/>
          <w:sz w:val="24"/>
          <w:szCs w:val="24"/>
          <w:lang w:eastAsia="es-CO"/>
        </w:rPr>
        <w:t xml:space="preserve"> </w:t>
      </w:r>
      <w:r w:rsidR="00DF3D72" w:rsidRPr="001D329A">
        <w:rPr>
          <w:rFonts w:ascii="Times New Roman" w:eastAsia="Times New Roman" w:hAnsi="Times New Roman" w:cs="Times New Roman"/>
          <w:sz w:val="24"/>
          <w:szCs w:val="24"/>
          <w:lang w:eastAsia="es-CO"/>
        </w:rPr>
        <w:t>a</w:t>
      </w:r>
      <w:r w:rsidR="00C83287" w:rsidRPr="001D329A">
        <w:rPr>
          <w:rFonts w:ascii="Times New Roman" w:eastAsia="Times New Roman" w:hAnsi="Times New Roman" w:cs="Times New Roman"/>
          <w:sz w:val="24"/>
          <w:szCs w:val="24"/>
          <w:lang w:eastAsia="es-CO"/>
        </w:rPr>
        <w:t xml:space="preserve"> </w:t>
      </w:r>
      <w:r w:rsidR="00DF3D72" w:rsidRPr="001D329A">
        <w:rPr>
          <w:rFonts w:ascii="Times New Roman" w:eastAsia="Times New Roman" w:hAnsi="Times New Roman" w:cs="Times New Roman"/>
          <w:sz w:val="24"/>
          <w:szCs w:val="24"/>
          <w:lang w:eastAsia="es-CO"/>
        </w:rPr>
        <w:t>l</w:t>
      </w:r>
      <w:r w:rsidR="00C83287" w:rsidRPr="001D329A">
        <w:rPr>
          <w:rFonts w:ascii="Times New Roman" w:eastAsia="Times New Roman" w:hAnsi="Times New Roman" w:cs="Times New Roman"/>
          <w:sz w:val="24"/>
          <w:szCs w:val="24"/>
          <w:lang w:eastAsia="es-CO"/>
        </w:rPr>
        <w:t>a conexión</w:t>
      </w:r>
      <w:r w:rsidR="00DF3D72" w:rsidRPr="001D329A">
        <w:rPr>
          <w:rFonts w:ascii="Times New Roman" w:eastAsia="Times New Roman" w:hAnsi="Times New Roman" w:cs="Times New Roman"/>
          <w:sz w:val="24"/>
          <w:szCs w:val="24"/>
          <w:lang w:eastAsia="es-CO"/>
        </w:rPr>
        <w:t xml:space="preserve"> entre neuronas, </w:t>
      </w:r>
      <w:r w:rsidR="00D74455" w:rsidRPr="001D329A">
        <w:rPr>
          <w:rFonts w:ascii="Times New Roman" w:eastAsia="Times New Roman" w:hAnsi="Times New Roman" w:cs="Times New Roman"/>
          <w:sz w:val="24"/>
          <w:szCs w:val="24"/>
          <w:lang w:eastAsia="es-CO"/>
        </w:rPr>
        <w:t xml:space="preserve">con </w:t>
      </w:r>
      <w:r w:rsidR="00DF3D72" w:rsidRPr="001D329A">
        <w:rPr>
          <w:rFonts w:ascii="Times New Roman" w:eastAsia="Times New Roman" w:hAnsi="Times New Roman" w:cs="Times New Roman"/>
          <w:sz w:val="24"/>
          <w:szCs w:val="24"/>
          <w:lang w:eastAsia="es-CO"/>
        </w:rPr>
        <w:t>una función especializada y es la de</w:t>
      </w:r>
      <w:r w:rsidRPr="001D329A">
        <w:rPr>
          <w:rFonts w:ascii="Times New Roman" w:eastAsia="Times New Roman" w:hAnsi="Times New Roman" w:cs="Times New Roman"/>
          <w:sz w:val="24"/>
          <w:szCs w:val="24"/>
          <w:lang w:eastAsia="es-CO"/>
        </w:rPr>
        <w:t xml:space="preserve"> </w:t>
      </w:r>
      <w:r w:rsidR="00DF3D72" w:rsidRPr="001D329A">
        <w:rPr>
          <w:rFonts w:ascii="Times New Roman" w:eastAsia="Times New Roman" w:hAnsi="Times New Roman" w:cs="Times New Roman"/>
          <w:sz w:val="24"/>
          <w:szCs w:val="24"/>
          <w:lang w:eastAsia="es-CO"/>
        </w:rPr>
        <w:t xml:space="preserve">facilitar la </w:t>
      </w:r>
      <w:r w:rsidRPr="001D329A">
        <w:rPr>
          <w:rFonts w:ascii="Times New Roman" w:eastAsia="Times New Roman" w:hAnsi="Times New Roman" w:cs="Times New Roman"/>
          <w:b/>
          <w:bCs/>
          <w:sz w:val="24"/>
          <w:szCs w:val="24"/>
          <w:lang w:eastAsia="es-CO"/>
        </w:rPr>
        <w:t>transmi</w:t>
      </w:r>
      <w:r w:rsidR="00DF3D72" w:rsidRPr="001D329A">
        <w:rPr>
          <w:rFonts w:ascii="Times New Roman" w:eastAsia="Times New Roman" w:hAnsi="Times New Roman" w:cs="Times New Roman"/>
          <w:b/>
          <w:bCs/>
          <w:sz w:val="24"/>
          <w:szCs w:val="24"/>
          <w:lang w:eastAsia="es-CO"/>
        </w:rPr>
        <w:t>sión del</w:t>
      </w:r>
      <w:r w:rsidRPr="001D329A">
        <w:rPr>
          <w:rFonts w:ascii="Times New Roman" w:eastAsia="Times New Roman" w:hAnsi="Times New Roman" w:cs="Times New Roman"/>
          <w:b/>
          <w:bCs/>
          <w:sz w:val="24"/>
          <w:szCs w:val="24"/>
          <w:lang w:eastAsia="es-CO"/>
        </w:rPr>
        <w:t xml:space="preserve"> impulso nervioso</w:t>
      </w:r>
      <w:r w:rsidRPr="001D329A">
        <w:rPr>
          <w:rFonts w:ascii="Times New Roman" w:eastAsia="Times New Roman" w:hAnsi="Times New Roman" w:cs="Times New Roman"/>
          <w:sz w:val="24"/>
          <w:szCs w:val="24"/>
          <w:lang w:eastAsia="es-CO"/>
        </w:rPr>
        <w:t>.</w:t>
      </w:r>
    </w:p>
    <w:p w:rsidR="00423151" w:rsidRPr="00067CA8" w:rsidRDefault="00423151" w:rsidP="00D52A10">
      <w:pPr>
        <w:spacing w:before="100" w:beforeAutospacing="1" w:after="100" w:afterAutospacing="1"/>
        <w:rPr>
          <w:rFonts w:ascii="Times New Roman" w:eastAsia="Times New Roman" w:hAnsi="Times New Roman" w:cs="Times New Roman"/>
          <w:sz w:val="24"/>
          <w:szCs w:val="24"/>
          <w:lang w:eastAsia="es-CO"/>
        </w:rPr>
      </w:pPr>
      <w:r w:rsidRPr="00067CA8">
        <w:rPr>
          <w:rFonts w:ascii="Times New Roman" w:eastAsia="Times New Roman" w:hAnsi="Times New Roman" w:cs="Times New Roman"/>
          <w:sz w:val="24"/>
          <w:szCs w:val="24"/>
          <w:lang w:eastAsia="es-CO"/>
        </w:rPr>
        <w:t xml:space="preserve">En el citoplasma de estas células hay una gran cantidad de </w:t>
      </w:r>
      <w:r w:rsidRPr="00067CA8">
        <w:rPr>
          <w:rFonts w:ascii="Times New Roman" w:eastAsia="Times New Roman" w:hAnsi="Times New Roman" w:cs="Times New Roman"/>
          <w:b/>
          <w:bCs/>
          <w:sz w:val="24"/>
          <w:szCs w:val="24"/>
          <w:lang w:eastAsia="es-CO"/>
        </w:rPr>
        <w:t>aniones</w:t>
      </w:r>
      <w:r w:rsidRPr="00067CA8">
        <w:rPr>
          <w:rFonts w:ascii="Times New Roman" w:eastAsia="Times New Roman" w:hAnsi="Times New Roman" w:cs="Times New Roman"/>
          <w:sz w:val="24"/>
          <w:szCs w:val="24"/>
          <w:lang w:eastAsia="es-CO"/>
        </w:rPr>
        <w:t xml:space="preserve"> (partículas con carga negativa). Por el contrario, en el medio externo a ellas hay una mayor concentración de </w:t>
      </w:r>
      <w:r w:rsidRPr="00067CA8">
        <w:rPr>
          <w:rFonts w:ascii="Times New Roman" w:eastAsia="Times New Roman" w:hAnsi="Times New Roman" w:cs="Times New Roman"/>
          <w:b/>
          <w:bCs/>
          <w:sz w:val="24"/>
          <w:szCs w:val="24"/>
          <w:lang w:eastAsia="es-CO"/>
        </w:rPr>
        <w:t>cationes</w:t>
      </w:r>
      <w:r w:rsidRPr="00067CA8">
        <w:rPr>
          <w:rFonts w:ascii="Times New Roman" w:eastAsia="Times New Roman" w:hAnsi="Times New Roman" w:cs="Times New Roman"/>
          <w:sz w:val="24"/>
          <w:szCs w:val="24"/>
          <w:lang w:eastAsia="es-CO"/>
        </w:rPr>
        <w:t xml:space="preserve">, y por lo tanto, de carga eléctrica positiva. Cuando la neurona no recibe estímulos, se mantiene una diferencia de potencial de –70 </w:t>
      </w:r>
      <w:proofErr w:type="spellStart"/>
      <w:r w:rsidRPr="00067CA8">
        <w:rPr>
          <w:rFonts w:ascii="Times New Roman" w:eastAsia="Times New Roman" w:hAnsi="Times New Roman" w:cs="Times New Roman"/>
          <w:sz w:val="24"/>
          <w:szCs w:val="24"/>
          <w:lang w:eastAsia="es-CO"/>
        </w:rPr>
        <w:t>mV</w:t>
      </w:r>
      <w:proofErr w:type="spellEnd"/>
      <w:r w:rsidRPr="00067CA8">
        <w:rPr>
          <w:rFonts w:ascii="Times New Roman" w:eastAsia="Times New Roman" w:hAnsi="Times New Roman" w:cs="Times New Roman"/>
          <w:sz w:val="24"/>
          <w:szCs w:val="24"/>
          <w:lang w:eastAsia="es-CO"/>
        </w:rPr>
        <w:t xml:space="preserve"> (</w:t>
      </w:r>
      <w:proofErr w:type="spellStart"/>
      <w:r w:rsidRPr="00067CA8">
        <w:rPr>
          <w:rFonts w:ascii="Times New Roman" w:eastAsia="Times New Roman" w:hAnsi="Times New Roman" w:cs="Times New Roman"/>
          <w:sz w:val="24"/>
          <w:szCs w:val="24"/>
          <w:lang w:eastAsia="es-CO"/>
        </w:rPr>
        <w:t>milivoltios</w:t>
      </w:r>
      <w:proofErr w:type="spellEnd"/>
      <w:r w:rsidRPr="00067CA8">
        <w:rPr>
          <w:rFonts w:ascii="Times New Roman" w:eastAsia="Times New Roman" w:hAnsi="Times New Roman" w:cs="Times New Roman"/>
          <w:sz w:val="24"/>
          <w:szCs w:val="24"/>
          <w:lang w:eastAsia="es-CO"/>
        </w:rPr>
        <w:t xml:space="preserve">), llamada </w:t>
      </w:r>
      <w:r w:rsidRPr="00067CA8">
        <w:rPr>
          <w:rFonts w:ascii="Times New Roman" w:eastAsia="Times New Roman" w:hAnsi="Times New Roman" w:cs="Times New Roman"/>
          <w:b/>
          <w:bCs/>
          <w:sz w:val="24"/>
          <w:szCs w:val="24"/>
          <w:lang w:eastAsia="es-CO"/>
        </w:rPr>
        <w:t>potencial de reposo</w:t>
      </w:r>
      <w:r w:rsidRPr="00067CA8">
        <w:rPr>
          <w:rFonts w:ascii="Times New Roman" w:eastAsia="Times New Roman" w:hAnsi="Times New Roman" w:cs="Times New Roman"/>
          <w:sz w:val="24"/>
          <w:szCs w:val="24"/>
          <w:lang w:eastAsia="es-CO"/>
        </w:rPr>
        <w:t xml:space="preserve">, entre el citoplasma y el medio. </w:t>
      </w:r>
    </w:p>
    <w:p w:rsidR="00423151" w:rsidRPr="001D329A" w:rsidRDefault="00423151" w:rsidP="00D52A10">
      <w:pPr>
        <w:spacing w:before="100" w:beforeAutospacing="1" w:after="100" w:afterAutospacing="1"/>
        <w:rPr>
          <w:rFonts w:ascii="Times New Roman" w:eastAsia="Times New Roman" w:hAnsi="Times New Roman" w:cs="Times New Roman"/>
          <w:sz w:val="24"/>
          <w:szCs w:val="24"/>
          <w:lang w:eastAsia="es-CO"/>
        </w:rPr>
      </w:pPr>
      <w:r w:rsidRPr="00067CA8">
        <w:rPr>
          <w:rFonts w:ascii="Times New Roman" w:eastAsia="Times New Roman" w:hAnsi="Times New Roman" w:cs="Times New Roman"/>
          <w:sz w:val="24"/>
          <w:szCs w:val="24"/>
          <w:lang w:eastAsia="es-CO"/>
        </w:rPr>
        <w:lastRenderedPageBreak/>
        <w:t xml:space="preserve">Al recibir un estímulo la membrana de las dendritas permite la entrada de cationes, por lo que la diferencia de cargas entre el interior y el medio pasa a ser de unos +40 </w:t>
      </w:r>
      <w:proofErr w:type="spellStart"/>
      <w:r w:rsidRPr="00067CA8">
        <w:rPr>
          <w:rFonts w:ascii="Times New Roman" w:eastAsia="Times New Roman" w:hAnsi="Times New Roman" w:cs="Times New Roman"/>
          <w:sz w:val="24"/>
          <w:szCs w:val="24"/>
          <w:lang w:eastAsia="es-CO"/>
        </w:rPr>
        <w:t>mV</w:t>
      </w:r>
      <w:proofErr w:type="spellEnd"/>
      <w:r w:rsidRPr="00067CA8">
        <w:rPr>
          <w:rFonts w:ascii="Times New Roman" w:eastAsia="Times New Roman" w:hAnsi="Times New Roman" w:cs="Times New Roman"/>
          <w:sz w:val="24"/>
          <w:szCs w:val="24"/>
          <w:lang w:eastAsia="es-CO"/>
        </w:rPr>
        <w:t xml:space="preserve">, llamado </w:t>
      </w:r>
      <w:r w:rsidRPr="001D329A">
        <w:rPr>
          <w:rFonts w:ascii="Times New Roman" w:eastAsia="Times New Roman" w:hAnsi="Times New Roman" w:cs="Times New Roman"/>
          <w:b/>
          <w:bCs/>
          <w:sz w:val="24"/>
          <w:szCs w:val="24"/>
          <w:lang w:eastAsia="es-CO"/>
        </w:rPr>
        <w:t>potencial de acción</w:t>
      </w:r>
      <w:r w:rsidRPr="001D329A">
        <w:rPr>
          <w:rFonts w:ascii="Times New Roman" w:eastAsia="Times New Roman" w:hAnsi="Times New Roman" w:cs="Times New Roman"/>
          <w:sz w:val="24"/>
          <w:szCs w:val="24"/>
          <w:lang w:eastAsia="es-CO"/>
        </w:rPr>
        <w:t xml:space="preserve">. Dicha carga provoca un impulso eléctrico que viaja desde las dendritas hasta el axón de la misma neurona. </w:t>
      </w:r>
    </w:p>
    <w:p w:rsidR="00423151" w:rsidRPr="001D329A" w:rsidRDefault="00423151" w:rsidP="00D52A10">
      <w:pPr>
        <w:spacing w:before="100" w:beforeAutospacing="1" w:after="100" w:afterAutospacing="1"/>
        <w:rPr>
          <w:rFonts w:ascii="Times New Roman" w:eastAsia="Times New Roman" w:hAnsi="Times New Roman" w:cs="Times New Roman"/>
          <w:sz w:val="24"/>
          <w:szCs w:val="24"/>
          <w:lang w:eastAsia="es-CO"/>
        </w:rPr>
      </w:pPr>
      <w:r w:rsidRPr="001D329A">
        <w:rPr>
          <w:rFonts w:ascii="Times New Roman" w:eastAsia="Times New Roman" w:hAnsi="Times New Roman" w:cs="Times New Roman"/>
          <w:sz w:val="24"/>
          <w:szCs w:val="24"/>
          <w:lang w:eastAsia="es-CO"/>
        </w:rPr>
        <w:t xml:space="preserve">Cuando el estímulo llega al extremo del axón, este libera </w:t>
      </w:r>
      <w:r w:rsidRPr="001D329A">
        <w:rPr>
          <w:rFonts w:ascii="Times New Roman" w:eastAsia="Times New Roman" w:hAnsi="Times New Roman" w:cs="Times New Roman"/>
          <w:b/>
          <w:bCs/>
          <w:sz w:val="24"/>
          <w:szCs w:val="24"/>
          <w:lang w:eastAsia="es-CO"/>
        </w:rPr>
        <w:t>neurotransmisores</w:t>
      </w:r>
      <w:r w:rsidR="0003664F" w:rsidRPr="001D329A">
        <w:rPr>
          <w:rFonts w:ascii="Times New Roman" w:eastAsia="Times New Roman" w:hAnsi="Times New Roman" w:cs="Times New Roman"/>
          <w:b/>
          <w:bCs/>
          <w:sz w:val="24"/>
          <w:szCs w:val="24"/>
          <w:lang w:eastAsia="es-CO"/>
        </w:rPr>
        <w:t xml:space="preserve"> al espacio sináptico</w:t>
      </w:r>
      <w:r w:rsidRPr="001D329A">
        <w:rPr>
          <w:rFonts w:ascii="Times New Roman" w:eastAsia="Times New Roman" w:hAnsi="Times New Roman" w:cs="Times New Roman"/>
          <w:sz w:val="24"/>
          <w:szCs w:val="24"/>
          <w:lang w:eastAsia="es-CO"/>
        </w:rPr>
        <w:t>. Estas sustancias</w:t>
      </w:r>
      <w:r w:rsidR="00D74455" w:rsidRPr="001D329A">
        <w:rPr>
          <w:rFonts w:ascii="Times New Roman" w:eastAsia="Times New Roman" w:hAnsi="Times New Roman" w:cs="Times New Roman"/>
          <w:sz w:val="24"/>
          <w:szCs w:val="24"/>
          <w:lang w:eastAsia="es-CO"/>
        </w:rPr>
        <w:t xml:space="preserve"> químicas</w:t>
      </w:r>
      <w:r w:rsidRPr="001D329A">
        <w:rPr>
          <w:rFonts w:ascii="Times New Roman" w:eastAsia="Times New Roman" w:hAnsi="Times New Roman" w:cs="Times New Roman"/>
          <w:sz w:val="24"/>
          <w:szCs w:val="24"/>
          <w:lang w:eastAsia="es-CO"/>
        </w:rPr>
        <w:t xml:space="preserve"> viajan hasta las dendritas de una neurona cercana y hacen que su membrana active el potencial de acción. Este proceso se repite de una neurona a otra. </w:t>
      </w:r>
      <w:r w:rsidR="00D74455" w:rsidRPr="001D329A">
        <w:rPr>
          <w:rFonts w:ascii="Times New Roman" w:eastAsia="Times New Roman" w:hAnsi="Times New Roman" w:cs="Times New Roman"/>
          <w:sz w:val="24"/>
          <w:szCs w:val="24"/>
          <w:lang w:eastAsia="es-CO"/>
        </w:rPr>
        <w:t xml:space="preserve">Entonces se puede decir que la </w:t>
      </w:r>
      <w:r w:rsidRPr="001D329A">
        <w:rPr>
          <w:rFonts w:ascii="Times New Roman" w:eastAsia="Times New Roman" w:hAnsi="Times New Roman" w:cs="Times New Roman"/>
          <w:sz w:val="24"/>
          <w:szCs w:val="24"/>
          <w:lang w:eastAsia="es-CO"/>
        </w:rPr>
        <w:t xml:space="preserve"> </w:t>
      </w:r>
      <w:r w:rsidRPr="001D329A">
        <w:rPr>
          <w:rFonts w:ascii="Times New Roman" w:eastAsia="Times New Roman" w:hAnsi="Times New Roman" w:cs="Times New Roman"/>
          <w:b/>
          <w:bCs/>
          <w:sz w:val="24"/>
          <w:szCs w:val="24"/>
          <w:lang w:eastAsia="es-CO"/>
        </w:rPr>
        <w:t>sinapsis</w:t>
      </w:r>
      <w:r w:rsidR="00D74455" w:rsidRPr="001D329A">
        <w:rPr>
          <w:rFonts w:ascii="Times New Roman" w:eastAsia="Times New Roman" w:hAnsi="Times New Roman" w:cs="Times New Roman"/>
          <w:sz w:val="24"/>
          <w:szCs w:val="24"/>
          <w:lang w:eastAsia="es-CO"/>
        </w:rPr>
        <w:t xml:space="preserve"> es una unión funcional, es decir con una función</w:t>
      </w:r>
      <w:r w:rsidRPr="001D329A">
        <w:rPr>
          <w:rFonts w:ascii="Times New Roman" w:eastAsia="Times New Roman" w:hAnsi="Times New Roman" w:cs="Times New Roman"/>
          <w:sz w:val="24"/>
          <w:szCs w:val="24"/>
          <w:lang w:eastAsia="es-CO"/>
        </w:rPr>
        <w:t xml:space="preserve">. </w:t>
      </w:r>
    </w:p>
    <w:tbl>
      <w:tblPr>
        <w:tblStyle w:val="Tablaconcuadrcula"/>
        <w:tblW w:w="0" w:type="auto"/>
        <w:tblLook w:val="04A0" w:firstRow="1" w:lastRow="0" w:firstColumn="1" w:lastColumn="0" w:noHBand="0" w:noVBand="1"/>
      </w:tblPr>
      <w:tblGrid>
        <w:gridCol w:w="2518"/>
        <w:gridCol w:w="6460"/>
      </w:tblGrid>
      <w:tr w:rsidR="001D329A" w:rsidRPr="001D329A" w:rsidTr="00C61AFB">
        <w:tc>
          <w:tcPr>
            <w:tcW w:w="8978" w:type="dxa"/>
            <w:gridSpan w:val="2"/>
            <w:shd w:val="clear" w:color="auto" w:fill="000000" w:themeFill="text1"/>
          </w:tcPr>
          <w:p w:rsidR="0003664F" w:rsidRPr="001D329A" w:rsidRDefault="0003664F" w:rsidP="00C61AFB">
            <w:pPr>
              <w:jc w:val="center"/>
              <w:rPr>
                <w:rFonts w:ascii="Times New Roman" w:hAnsi="Times New Roman" w:cs="Times New Roman"/>
                <w:b/>
              </w:rPr>
            </w:pPr>
            <w:r w:rsidRPr="001D329A">
              <w:rPr>
                <w:rFonts w:ascii="Times New Roman" w:hAnsi="Times New Roman" w:cs="Times New Roman"/>
                <w:b/>
              </w:rPr>
              <w:t>Destacado</w:t>
            </w:r>
          </w:p>
        </w:tc>
      </w:tr>
      <w:tr w:rsidR="001D329A" w:rsidRPr="001D329A" w:rsidTr="00C61AFB">
        <w:tc>
          <w:tcPr>
            <w:tcW w:w="2518" w:type="dxa"/>
          </w:tcPr>
          <w:p w:rsidR="0003664F" w:rsidRPr="001D329A" w:rsidRDefault="0003664F" w:rsidP="00C61AFB">
            <w:pPr>
              <w:rPr>
                <w:rFonts w:ascii="Times" w:hAnsi="Times"/>
                <w:b/>
                <w:sz w:val="18"/>
                <w:szCs w:val="18"/>
              </w:rPr>
            </w:pPr>
            <w:r w:rsidRPr="001D329A">
              <w:rPr>
                <w:rFonts w:ascii="Times" w:hAnsi="Times"/>
                <w:b/>
                <w:sz w:val="18"/>
                <w:szCs w:val="18"/>
              </w:rPr>
              <w:t>Título</w:t>
            </w:r>
          </w:p>
        </w:tc>
        <w:tc>
          <w:tcPr>
            <w:tcW w:w="6460" w:type="dxa"/>
          </w:tcPr>
          <w:p w:rsidR="0003664F" w:rsidRPr="001D329A" w:rsidRDefault="0003664F" w:rsidP="00F874F3">
            <w:pPr>
              <w:rPr>
                <w:rFonts w:ascii="Times" w:hAnsi="Times"/>
                <w:b/>
                <w:sz w:val="18"/>
                <w:szCs w:val="18"/>
              </w:rPr>
            </w:pPr>
            <w:r w:rsidRPr="001D329A">
              <w:rPr>
                <w:rFonts w:ascii="Times" w:hAnsi="Times"/>
                <w:b/>
                <w:sz w:val="18"/>
                <w:szCs w:val="18"/>
              </w:rPr>
              <w:t>Sinapsis</w:t>
            </w:r>
          </w:p>
        </w:tc>
      </w:tr>
      <w:tr w:rsidR="001D329A" w:rsidRPr="001D329A" w:rsidTr="00C61AFB">
        <w:tc>
          <w:tcPr>
            <w:tcW w:w="2518" w:type="dxa"/>
          </w:tcPr>
          <w:p w:rsidR="0003664F" w:rsidRPr="001D329A" w:rsidRDefault="0003664F" w:rsidP="00C61AFB">
            <w:pPr>
              <w:rPr>
                <w:rFonts w:ascii="Times" w:hAnsi="Times"/>
              </w:rPr>
            </w:pPr>
            <w:r w:rsidRPr="001D329A">
              <w:rPr>
                <w:rFonts w:ascii="Times" w:hAnsi="Times"/>
                <w:b/>
                <w:sz w:val="18"/>
                <w:szCs w:val="18"/>
              </w:rPr>
              <w:t>Contenido</w:t>
            </w:r>
          </w:p>
        </w:tc>
        <w:tc>
          <w:tcPr>
            <w:tcW w:w="6460" w:type="dxa"/>
          </w:tcPr>
          <w:p w:rsidR="0003664F" w:rsidRPr="001D329A" w:rsidRDefault="0003664F" w:rsidP="0003664F">
            <w:pPr>
              <w:rPr>
                <w:rFonts w:ascii="Times" w:hAnsi="Times"/>
              </w:rPr>
            </w:pPr>
            <w:r w:rsidRPr="001D329A">
              <w:rPr>
                <w:rFonts w:ascii="Times" w:hAnsi="Times"/>
              </w:rPr>
              <w:t xml:space="preserve">La conexión entre las neuronas no es continua, sino que existe un espacio entre estas, que es el espacio sináptico. </w:t>
            </w:r>
          </w:p>
        </w:tc>
      </w:tr>
    </w:tbl>
    <w:p w:rsidR="0003664F" w:rsidRPr="001D329A" w:rsidRDefault="0003664F" w:rsidP="00423151">
      <w:pPr>
        <w:spacing w:before="100" w:beforeAutospacing="1" w:after="100" w:afterAutospacing="1" w:line="240" w:lineRule="auto"/>
        <w:rPr>
          <w:rFonts w:ascii="Times New Roman" w:eastAsia="Times New Roman" w:hAnsi="Times New Roman" w:cs="Times New Roman"/>
          <w:sz w:val="24"/>
          <w:szCs w:val="24"/>
          <w:lang w:eastAsia="es-CO"/>
        </w:rPr>
      </w:pPr>
    </w:p>
    <w:tbl>
      <w:tblPr>
        <w:tblStyle w:val="Tablaconcuadrcula"/>
        <w:tblW w:w="0" w:type="auto"/>
        <w:tblLook w:val="04A0" w:firstRow="1" w:lastRow="0" w:firstColumn="1" w:lastColumn="0" w:noHBand="0" w:noVBand="1"/>
      </w:tblPr>
      <w:tblGrid>
        <w:gridCol w:w="2518"/>
        <w:gridCol w:w="6515"/>
      </w:tblGrid>
      <w:tr w:rsidR="001D329A" w:rsidRPr="001D329A" w:rsidTr="00774C95">
        <w:tc>
          <w:tcPr>
            <w:tcW w:w="9033" w:type="dxa"/>
            <w:gridSpan w:val="2"/>
            <w:shd w:val="clear" w:color="auto" w:fill="000000" w:themeFill="text1"/>
          </w:tcPr>
          <w:p w:rsidR="006C186F" w:rsidRPr="001D329A" w:rsidRDefault="006C186F" w:rsidP="00774C95">
            <w:pPr>
              <w:jc w:val="center"/>
              <w:rPr>
                <w:rFonts w:ascii="Times New Roman" w:hAnsi="Times New Roman" w:cs="Times New Roman"/>
                <w:b/>
              </w:rPr>
            </w:pPr>
            <w:r w:rsidRPr="001D329A">
              <w:rPr>
                <w:rFonts w:ascii="Times New Roman" w:hAnsi="Times New Roman" w:cs="Times New Roman"/>
                <w:b/>
              </w:rPr>
              <w:t xml:space="preserve">Practica: </w:t>
            </w:r>
            <w:r w:rsidR="00420A39" w:rsidRPr="001D329A">
              <w:rPr>
                <w:rFonts w:ascii="Times New Roman" w:hAnsi="Times New Roman" w:cs="Times New Roman"/>
                <w:b/>
              </w:rPr>
              <w:t>recurso aprovechado</w:t>
            </w:r>
          </w:p>
        </w:tc>
      </w:tr>
      <w:tr w:rsidR="001D329A" w:rsidRPr="001D329A" w:rsidTr="00774C95">
        <w:tc>
          <w:tcPr>
            <w:tcW w:w="2518" w:type="dxa"/>
          </w:tcPr>
          <w:p w:rsidR="006C186F" w:rsidRPr="001D329A" w:rsidRDefault="006C186F" w:rsidP="00774C95">
            <w:pPr>
              <w:rPr>
                <w:rFonts w:ascii="Times New Roman" w:hAnsi="Times New Roman" w:cs="Times New Roman"/>
                <w:b/>
                <w:sz w:val="18"/>
                <w:szCs w:val="18"/>
              </w:rPr>
            </w:pPr>
            <w:r w:rsidRPr="001D329A">
              <w:rPr>
                <w:rFonts w:ascii="Times New Roman" w:hAnsi="Times New Roman" w:cs="Times New Roman"/>
                <w:b/>
                <w:sz w:val="18"/>
                <w:szCs w:val="18"/>
              </w:rPr>
              <w:t>Código</w:t>
            </w:r>
          </w:p>
        </w:tc>
        <w:tc>
          <w:tcPr>
            <w:tcW w:w="6515" w:type="dxa"/>
          </w:tcPr>
          <w:p w:rsidR="006C186F" w:rsidRPr="001D329A" w:rsidRDefault="006C186F" w:rsidP="00E73CFA">
            <w:pPr>
              <w:rPr>
                <w:rFonts w:ascii="Times New Roman" w:hAnsi="Times New Roman" w:cs="Times New Roman"/>
                <w:b/>
                <w:sz w:val="18"/>
                <w:szCs w:val="18"/>
              </w:rPr>
            </w:pPr>
            <w:r w:rsidRPr="001D329A">
              <w:rPr>
                <w:rFonts w:ascii="Times New Roman" w:hAnsi="Times New Roman" w:cs="Times New Roman"/>
                <w:sz w:val="24"/>
                <w:szCs w:val="24"/>
                <w:lang w:val="es-ES_tradnl"/>
              </w:rPr>
              <w:t>CN_</w:t>
            </w:r>
            <w:r w:rsidR="003722F8" w:rsidRPr="001D329A">
              <w:rPr>
                <w:rFonts w:ascii="Times New Roman" w:hAnsi="Times New Roman" w:cs="Times New Roman"/>
                <w:sz w:val="24"/>
                <w:szCs w:val="24"/>
                <w:lang w:val="es-ES_tradnl"/>
              </w:rPr>
              <w:t>0</w:t>
            </w:r>
            <w:r w:rsidR="000C64DB" w:rsidRPr="001D329A">
              <w:rPr>
                <w:rFonts w:ascii="Times New Roman" w:hAnsi="Times New Roman" w:cs="Times New Roman"/>
                <w:sz w:val="24"/>
                <w:szCs w:val="24"/>
                <w:lang w:val="es-ES_tradnl"/>
              </w:rPr>
              <w:t>8</w:t>
            </w:r>
            <w:r w:rsidRPr="001D329A">
              <w:rPr>
                <w:rFonts w:ascii="Times New Roman" w:hAnsi="Times New Roman" w:cs="Times New Roman"/>
                <w:sz w:val="24"/>
                <w:szCs w:val="24"/>
                <w:lang w:val="es-ES_tradnl"/>
              </w:rPr>
              <w:t>_01_CO</w:t>
            </w:r>
            <w:r w:rsidRPr="001D329A">
              <w:rPr>
                <w:rFonts w:ascii="Times New Roman" w:hAnsi="Times New Roman" w:cs="Times New Roman"/>
              </w:rPr>
              <w:t>_REC</w:t>
            </w:r>
            <w:r w:rsidR="00E73CFA" w:rsidRPr="001D329A">
              <w:rPr>
                <w:rFonts w:ascii="Times New Roman" w:hAnsi="Times New Roman" w:cs="Times New Roman"/>
              </w:rPr>
              <w:t>4</w:t>
            </w:r>
            <w:r w:rsidRPr="001D329A">
              <w:rPr>
                <w:rFonts w:ascii="Times New Roman" w:hAnsi="Times New Roman" w:cs="Times New Roman"/>
              </w:rPr>
              <w:t>0</w:t>
            </w:r>
          </w:p>
        </w:tc>
      </w:tr>
      <w:tr w:rsidR="001D329A" w:rsidRPr="001D329A" w:rsidTr="00774C95">
        <w:tc>
          <w:tcPr>
            <w:tcW w:w="2518" w:type="dxa"/>
          </w:tcPr>
          <w:p w:rsidR="006C186F" w:rsidRPr="001D329A" w:rsidRDefault="006C186F" w:rsidP="00774C95">
            <w:pPr>
              <w:rPr>
                <w:rFonts w:ascii="Times New Roman" w:hAnsi="Times New Roman" w:cs="Times New Roman"/>
              </w:rPr>
            </w:pPr>
            <w:r w:rsidRPr="001D329A">
              <w:rPr>
                <w:rFonts w:ascii="Times New Roman" w:hAnsi="Times New Roman" w:cs="Times New Roman"/>
                <w:b/>
                <w:sz w:val="18"/>
                <w:szCs w:val="18"/>
              </w:rPr>
              <w:t>Título</w:t>
            </w:r>
          </w:p>
        </w:tc>
        <w:tc>
          <w:tcPr>
            <w:tcW w:w="6515" w:type="dxa"/>
          </w:tcPr>
          <w:p w:rsidR="006C186F" w:rsidRPr="001D329A" w:rsidRDefault="006C186F" w:rsidP="00774C95">
            <w:pPr>
              <w:rPr>
                <w:rFonts w:ascii="Times" w:hAnsi="Times"/>
                <w:b/>
              </w:rPr>
            </w:pPr>
            <w:r w:rsidRPr="001D329A">
              <w:rPr>
                <w:rFonts w:ascii="Times" w:hAnsi="Times"/>
                <w:b/>
              </w:rPr>
              <w:t>Entiende cómo transmiten las neuronas el impulso nervioso</w:t>
            </w:r>
          </w:p>
          <w:p w:rsidR="006C186F" w:rsidRPr="001D329A" w:rsidRDefault="006C186F" w:rsidP="00774C95">
            <w:pPr>
              <w:rPr>
                <w:rFonts w:ascii="Times New Roman" w:hAnsi="Times New Roman" w:cs="Times New Roman"/>
              </w:rPr>
            </w:pPr>
          </w:p>
        </w:tc>
      </w:tr>
      <w:tr w:rsidR="001D329A" w:rsidRPr="001D329A" w:rsidTr="00774C95">
        <w:tc>
          <w:tcPr>
            <w:tcW w:w="2518" w:type="dxa"/>
          </w:tcPr>
          <w:p w:rsidR="006C186F" w:rsidRPr="001D329A" w:rsidRDefault="006C186F" w:rsidP="00774C95">
            <w:pPr>
              <w:rPr>
                <w:rFonts w:ascii="Times New Roman" w:hAnsi="Times New Roman" w:cs="Times New Roman"/>
              </w:rPr>
            </w:pPr>
            <w:r w:rsidRPr="001D329A">
              <w:rPr>
                <w:rFonts w:ascii="Times New Roman" w:hAnsi="Times New Roman" w:cs="Times New Roman"/>
                <w:b/>
                <w:sz w:val="18"/>
                <w:szCs w:val="18"/>
              </w:rPr>
              <w:t>Descripción</w:t>
            </w:r>
          </w:p>
        </w:tc>
        <w:tc>
          <w:tcPr>
            <w:tcW w:w="6515" w:type="dxa"/>
          </w:tcPr>
          <w:p w:rsidR="006C186F" w:rsidRPr="001D329A" w:rsidRDefault="006C186F" w:rsidP="00774C95">
            <w:pPr>
              <w:rPr>
                <w:rFonts w:ascii="Times" w:hAnsi="Times"/>
              </w:rPr>
            </w:pPr>
            <w:r w:rsidRPr="001D329A">
              <w:rPr>
                <w:rFonts w:ascii="Times" w:hAnsi="Times"/>
              </w:rPr>
              <w:t>Actividad que permite trabajar la estructura de las neuronas y el mecanismo de transmisión del impulso nervioso</w:t>
            </w:r>
          </w:p>
          <w:p w:rsidR="006C186F" w:rsidRPr="001D329A" w:rsidRDefault="006C186F" w:rsidP="00774C95">
            <w:pPr>
              <w:rPr>
                <w:rFonts w:ascii="Times New Roman" w:hAnsi="Times New Roman" w:cs="Times New Roman"/>
              </w:rPr>
            </w:pPr>
          </w:p>
        </w:tc>
      </w:tr>
    </w:tbl>
    <w:p w:rsidR="00F233F5" w:rsidRPr="001D329A" w:rsidRDefault="00F233F5" w:rsidP="00706F2B"/>
    <w:tbl>
      <w:tblPr>
        <w:tblStyle w:val="Tablaconcuadrcula"/>
        <w:tblW w:w="0" w:type="auto"/>
        <w:tblLook w:val="04A0" w:firstRow="1" w:lastRow="0" w:firstColumn="1" w:lastColumn="0" w:noHBand="0" w:noVBand="1"/>
      </w:tblPr>
      <w:tblGrid>
        <w:gridCol w:w="2518"/>
        <w:gridCol w:w="6460"/>
      </w:tblGrid>
      <w:tr w:rsidR="001D329A" w:rsidRPr="001D329A" w:rsidTr="00C61AFB">
        <w:tc>
          <w:tcPr>
            <w:tcW w:w="8978" w:type="dxa"/>
            <w:gridSpan w:val="2"/>
            <w:shd w:val="clear" w:color="auto" w:fill="000000" w:themeFill="text1"/>
          </w:tcPr>
          <w:p w:rsidR="00F874F3" w:rsidRPr="001D329A" w:rsidRDefault="00F874F3" w:rsidP="00C61AFB">
            <w:pPr>
              <w:jc w:val="center"/>
              <w:rPr>
                <w:rFonts w:ascii="Times New Roman" w:hAnsi="Times New Roman" w:cs="Times New Roman"/>
                <w:b/>
              </w:rPr>
            </w:pPr>
            <w:r w:rsidRPr="001D329A">
              <w:rPr>
                <w:rFonts w:ascii="Times New Roman" w:hAnsi="Times New Roman" w:cs="Times New Roman"/>
                <w:b/>
              </w:rPr>
              <w:t>Recuerda</w:t>
            </w:r>
          </w:p>
        </w:tc>
      </w:tr>
      <w:tr w:rsidR="001D329A" w:rsidRPr="001D329A" w:rsidTr="00C61AFB">
        <w:tc>
          <w:tcPr>
            <w:tcW w:w="2518" w:type="dxa"/>
          </w:tcPr>
          <w:p w:rsidR="00F874F3" w:rsidRPr="001D329A" w:rsidRDefault="00F874F3" w:rsidP="00C61AFB">
            <w:pPr>
              <w:rPr>
                <w:rFonts w:ascii="Times" w:hAnsi="Times"/>
                <w:b/>
                <w:sz w:val="18"/>
                <w:szCs w:val="18"/>
              </w:rPr>
            </w:pPr>
            <w:r w:rsidRPr="001D329A">
              <w:rPr>
                <w:rFonts w:ascii="Times" w:hAnsi="Times"/>
                <w:b/>
                <w:sz w:val="18"/>
                <w:szCs w:val="18"/>
              </w:rPr>
              <w:t>Contenido</w:t>
            </w:r>
          </w:p>
        </w:tc>
        <w:tc>
          <w:tcPr>
            <w:tcW w:w="6460" w:type="dxa"/>
          </w:tcPr>
          <w:p w:rsidR="00F874F3" w:rsidRPr="001D329A" w:rsidRDefault="00F874F3" w:rsidP="00C61AFB">
            <w:pPr>
              <w:rPr>
                <w:rFonts w:ascii="Times" w:hAnsi="Times"/>
                <w:b/>
                <w:sz w:val="18"/>
                <w:szCs w:val="18"/>
              </w:rPr>
            </w:pPr>
            <w:r w:rsidRPr="001D329A">
              <w:rPr>
                <w:rFonts w:ascii="Times" w:hAnsi="Times"/>
              </w:rPr>
              <w:t>La sinapsis es la conexión entre neuronas, que tiene una función importante y es facilitar la transmisión del impulso nervioso.</w:t>
            </w:r>
          </w:p>
        </w:tc>
      </w:tr>
    </w:tbl>
    <w:p w:rsidR="00F874F3" w:rsidRPr="001D329A" w:rsidRDefault="00F874F3" w:rsidP="00706F2B"/>
    <w:p w:rsidR="00C83287" w:rsidRPr="001D329A" w:rsidRDefault="00C83287" w:rsidP="00C83287">
      <w:pPr>
        <w:spacing w:before="100" w:beforeAutospacing="1" w:after="100" w:afterAutospacing="1" w:line="240" w:lineRule="auto"/>
        <w:outlineLvl w:val="2"/>
        <w:rPr>
          <w:rFonts w:ascii="Times New Roman" w:eastAsia="Times New Roman" w:hAnsi="Times New Roman" w:cs="Times New Roman"/>
          <w:b/>
          <w:bCs/>
          <w:sz w:val="24"/>
          <w:szCs w:val="24"/>
          <w:lang w:eastAsia="es-CO"/>
        </w:rPr>
      </w:pPr>
      <w:r w:rsidRPr="001D329A">
        <w:rPr>
          <w:rFonts w:ascii="Times New Roman" w:hAnsi="Times New Roman" w:cs="Times New Roman"/>
          <w:sz w:val="24"/>
          <w:szCs w:val="24"/>
          <w:highlight w:val="yellow"/>
        </w:rPr>
        <w:t xml:space="preserve">[SECCIÓN  </w:t>
      </w:r>
      <w:r w:rsidR="003C79AF" w:rsidRPr="001D329A">
        <w:rPr>
          <w:rFonts w:ascii="Times New Roman" w:hAnsi="Times New Roman" w:cs="Times New Roman"/>
          <w:sz w:val="24"/>
          <w:szCs w:val="24"/>
          <w:highlight w:val="yellow"/>
        </w:rPr>
        <w:t>2</w:t>
      </w:r>
      <w:r w:rsidRPr="001D329A">
        <w:rPr>
          <w:rFonts w:ascii="Times New Roman" w:hAnsi="Times New Roman" w:cs="Times New Roman"/>
          <w:sz w:val="24"/>
          <w:szCs w:val="24"/>
          <w:highlight w:val="yellow"/>
        </w:rPr>
        <w:t>]</w:t>
      </w:r>
      <w:r w:rsidRPr="001D329A">
        <w:rPr>
          <w:rFonts w:ascii="Times New Roman" w:hAnsi="Times New Roman" w:cs="Times New Roman"/>
          <w:sz w:val="24"/>
          <w:szCs w:val="24"/>
        </w:rPr>
        <w:t xml:space="preserve"> </w:t>
      </w:r>
      <w:r w:rsidRPr="001D329A">
        <w:rPr>
          <w:rFonts w:ascii="Times New Roman" w:eastAsia="Times New Roman" w:hAnsi="Times New Roman" w:cs="Times New Roman"/>
          <w:b/>
          <w:sz w:val="24"/>
          <w:szCs w:val="24"/>
          <w:lang w:eastAsia="es-CO"/>
        </w:rPr>
        <w:t>2.</w:t>
      </w:r>
      <w:r w:rsidR="00144AB5" w:rsidRPr="001D329A">
        <w:rPr>
          <w:rFonts w:ascii="Times New Roman" w:eastAsia="Times New Roman" w:hAnsi="Times New Roman" w:cs="Times New Roman"/>
          <w:b/>
          <w:sz w:val="24"/>
          <w:szCs w:val="24"/>
          <w:lang w:eastAsia="es-CO"/>
        </w:rPr>
        <w:t>3</w:t>
      </w:r>
      <w:r w:rsidR="004748F7" w:rsidRPr="001D329A">
        <w:rPr>
          <w:rFonts w:ascii="Times New Roman" w:eastAsia="Times New Roman" w:hAnsi="Times New Roman" w:cs="Times New Roman"/>
          <w:b/>
          <w:sz w:val="24"/>
          <w:szCs w:val="24"/>
          <w:lang w:eastAsia="es-CO"/>
        </w:rPr>
        <w:t xml:space="preserve"> </w:t>
      </w:r>
      <w:r w:rsidR="00460BA9" w:rsidRPr="001D329A">
        <w:rPr>
          <w:rFonts w:ascii="Times New Roman" w:eastAsia="Times New Roman" w:hAnsi="Times New Roman" w:cs="Times New Roman"/>
          <w:b/>
          <w:sz w:val="24"/>
          <w:szCs w:val="24"/>
          <w:lang w:eastAsia="es-CO"/>
        </w:rPr>
        <w:t>Organización funcional</w:t>
      </w:r>
      <w:r w:rsidRPr="001D329A">
        <w:rPr>
          <w:rFonts w:ascii="Times New Roman" w:eastAsia="Times New Roman" w:hAnsi="Times New Roman" w:cs="Times New Roman"/>
          <w:b/>
          <w:bCs/>
          <w:sz w:val="24"/>
          <w:szCs w:val="24"/>
          <w:lang w:eastAsia="es-CO"/>
        </w:rPr>
        <w:t xml:space="preserve"> del sistema nervioso</w:t>
      </w:r>
    </w:p>
    <w:p w:rsidR="00C83287" w:rsidRPr="001D329A" w:rsidRDefault="004748F7" w:rsidP="00D52A10">
      <w:pPr>
        <w:spacing w:before="100" w:beforeAutospacing="1" w:after="100" w:afterAutospacing="1"/>
        <w:rPr>
          <w:rFonts w:ascii="Times New Roman" w:eastAsia="Times New Roman" w:hAnsi="Times New Roman" w:cs="Times New Roman"/>
          <w:sz w:val="24"/>
          <w:szCs w:val="24"/>
          <w:lang w:eastAsia="es-CO"/>
        </w:rPr>
      </w:pPr>
      <w:r w:rsidRPr="001D329A">
        <w:rPr>
          <w:rFonts w:ascii="Times New Roman" w:eastAsia="Times New Roman" w:hAnsi="Times New Roman" w:cs="Times New Roman"/>
          <w:sz w:val="24"/>
          <w:szCs w:val="24"/>
          <w:lang w:eastAsia="es-CO"/>
        </w:rPr>
        <w:t>Las neuronas y las células gliales conforman diferentes órganos y estructuras del</w:t>
      </w:r>
      <w:r w:rsidR="00C83287" w:rsidRPr="001D329A">
        <w:rPr>
          <w:rFonts w:ascii="Times New Roman" w:eastAsia="Times New Roman" w:hAnsi="Times New Roman" w:cs="Times New Roman"/>
          <w:sz w:val="24"/>
          <w:szCs w:val="24"/>
          <w:lang w:eastAsia="es-CO"/>
        </w:rPr>
        <w:t xml:space="preserve"> sistema nervioso</w:t>
      </w:r>
      <w:r w:rsidRPr="001D329A">
        <w:rPr>
          <w:rFonts w:ascii="Times New Roman" w:eastAsia="Times New Roman" w:hAnsi="Times New Roman" w:cs="Times New Roman"/>
          <w:sz w:val="24"/>
          <w:szCs w:val="24"/>
          <w:lang w:eastAsia="es-CO"/>
        </w:rPr>
        <w:t>, que se encuentran en diferentes partes del cuerpo</w:t>
      </w:r>
      <w:r w:rsidR="00C83287" w:rsidRPr="001D329A">
        <w:rPr>
          <w:rFonts w:ascii="Times New Roman" w:eastAsia="Times New Roman" w:hAnsi="Times New Roman" w:cs="Times New Roman"/>
          <w:sz w:val="24"/>
          <w:szCs w:val="24"/>
          <w:lang w:eastAsia="es-CO"/>
        </w:rPr>
        <w:t xml:space="preserve">. Según su </w:t>
      </w:r>
      <w:r w:rsidR="00C83287" w:rsidRPr="001D329A">
        <w:rPr>
          <w:rFonts w:ascii="Times New Roman" w:eastAsia="Times New Roman" w:hAnsi="Times New Roman" w:cs="Times New Roman"/>
          <w:b/>
          <w:bCs/>
          <w:sz w:val="24"/>
          <w:szCs w:val="24"/>
          <w:lang w:eastAsia="es-CO"/>
        </w:rPr>
        <w:t>función</w:t>
      </w:r>
      <w:r w:rsidR="00C83287" w:rsidRPr="001D329A">
        <w:rPr>
          <w:rFonts w:ascii="Times New Roman" w:eastAsia="Times New Roman" w:hAnsi="Times New Roman" w:cs="Times New Roman"/>
          <w:sz w:val="24"/>
          <w:szCs w:val="24"/>
          <w:lang w:eastAsia="es-CO"/>
        </w:rPr>
        <w:t xml:space="preserve"> </w:t>
      </w:r>
      <w:r w:rsidR="00D00BCA" w:rsidRPr="001D329A">
        <w:rPr>
          <w:rFonts w:ascii="Times New Roman" w:eastAsia="Times New Roman" w:hAnsi="Times New Roman" w:cs="Times New Roman"/>
          <w:sz w:val="24"/>
          <w:szCs w:val="24"/>
          <w:lang w:eastAsia="es-CO"/>
        </w:rPr>
        <w:t xml:space="preserve">el sistema nervioso </w:t>
      </w:r>
      <w:r w:rsidR="00C83287" w:rsidRPr="001D329A">
        <w:rPr>
          <w:rFonts w:ascii="Times New Roman" w:eastAsia="Times New Roman" w:hAnsi="Times New Roman" w:cs="Times New Roman"/>
          <w:sz w:val="24"/>
          <w:szCs w:val="24"/>
          <w:lang w:eastAsia="es-CO"/>
        </w:rPr>
        <w:t xml:space="preserve">se clasifica en sistema nervioso central y sistema nervioso periférico: </w:t>
      </w:r>
    </w:p>
    <w:p w:rsidR="00C83287" w:rsidRPr="00067CA8" w:rsidRDefault="00C83287" w:rsidP="00D52A10">
      <w:pPr>
        <w:numPr>
          <w:ilvl w:val="0"/>
          <w:numId w:val="6"/>
        </w:numPr>
        <w:spacing w:before="100" w:beforeAutospacing="1" w:after="100" w:afterAutospacing="1"/>
        <w:rPr>
          <w:rFonts w:ascii="Times New Roman" w:eastAsia="Times New Roman" w:hAnsi="Times New Roman" w:cs="Times New Roman"/>
          <w:sz w:val="24"/>
          <w:szCs w:val="24"/>
          <w:lang w:eastAsia="es-CO"/>
        </w:rPr>
      </w:pPr>
      <w:r w:rsidRPr="00067CA8">
        <w:rPr>
          <w:rFonts w:ascii="Times New Roman" w:eastAsia="Times New Roman" w:hAnsi="Times New Roman" w:cs="Times New Roman"/>
          <w:sz w:val="24"/>
          <w:szCs w:val="24"/>
          <w:lang w:eastAsia="es-CO"/>
        </w:rPr>
        <w:t xml:space="preserve">El </w:t>
      </w:r>
      <w:r w:rsidRPr="00067CA8">
        <w:rPr>
          <w:rFonts w:ascii="Times New Roman" w:eastAsia="Times New Roman" w:hAnsi="Times New Roman" w:cs="Times New Roman"/>
          <w:b/>
          <w:bCs/>
          <w:sz w:val="24"/>
          <w:szCs w:val="24"/>
          <w:lang w:eastAsia="es-CO"/>
        </w:rPr>
        <w:t>sistema nervioso central (SNC)</w:t>
      </w:r>
      <w:r w:rsidRPr="00067CA8">
        <w:rPr>
          <w:rFonts w:ascii="Times New Roman" w:eastAsia="Times New Roman" w:hAnsi="Times New Roman" w:cs="Times New Roman"/>
          <w:sz w:val="24"/>
          <w:szCs w:val="24"/>
          <w:lang w:eastAsia="es-CO"/>
        </w:rPr>
        <w:t>: se encarga de recibir y procesar la información que llega de los nervios sensitivos, para luego transmitir el impulso a los nervios motores.</w:t>
      </w:r>
    </w:p>
    <w:p w:rsidR="00C83287" w:rsidRPr="00067CA8" w:rsidRDefault="00C83287" w:rsidP="00D52A10">
      <w:pPr>
        <w:numPr>
          <w:ilvl w:val="0"/>
          <w:numId w:val="6"/>
        </w:numPr>
        <w:spacing w:before="100" w:beforeAutospacing="1" w:after="100" w:afterAutospacing="1"/>
        <w:rPr>
          <w:rFonts w:ascii="Times New Roman" w:eastAsia="Times New Roman" w:hAnsi="Times New Roman" w:cs="Times New Roman"/>
          <w:sz w:val="24"/>
          <w:szCs w:val="24"/>
          <w:lang w:eastAsia="es-CO"/>
        </w:rPr>
      </w:pPr>
      <w:r w:rsidRPr="00067CA8">
        <w:rPr>
          <w:rFonts w:ascii="Times New Roman" w:eastAsia="Times New Roman" w:hAnsi="Times New Roman" w:cs="Times New Roman"/>
          <w:sz w:val="24"/>
          <w:szCs w:val="24"/>
          <w:lang w:eastAsia="es-CO"/>
        </w:rPr>
        <w:t xml:space="preserve">El </w:t>
      </w:r>
      <w:r w:rsidRPr="00067CA8">
        <w:rPr>
          <w:rFonts w:ascii="Times New Roman" w:eastAsia="Times New Roman" w:hAnsi="Times New Roman" w:cs="Times New Roman"/>
          <w:b/>
          <w:bCs/>
          <w:sz w:val="24"/>
          <w:szCs w:val="24"/>
          <w:lang w:eastAsia="es-CO"/>
        </w:rPr>
        <w:t>sistema nervioso periférico (SNP)</w:t>
      </w:r>
      <w:r w:rsidRPr="00067CA8">
        <w:rPr>
          <w:rFonts w:ascii="Times New Roman" w:eastAsia="Times New Roman" w:hAnsi="Times New Roman" w:cs="Times New Roman"/>
          <w:sz w:val="24"/>
          <w:szCs w:val="24"/>
          <w:lang w:eastAsia="es-CO"/>
        </w:rPr>
        <w:t>: está formado por los nervios sensitivos y los nervios motores, encargados de transmitir impulsos nerviosos a los órganos adecuados para que ejecuten las respuestas.</w:t>
      </w:r>
      <w:r w:rsidR="001334DC" w:rsidRPr="00067CA8">
        <w:rPr>
          <w:rFonts w:ascii="Times New Roman" w:eastAsia="Times New Roman" w:hAnsi="Times New Roman" w:cs="Times New Roman"/>
          <w:sz w:val="24"/>
          <w:szCs w:val="24"/>
          <w:lang w:eastAsia="es-CO"/>
        </w:rPr>
        <w:t xml:space="preserve"> </w:t>
      </w:r>
    </w:p>
    <w:p w:rsidR="005116AC" w:rsidRPr="00067CA8" w:rsidRDefault="00725E58" w:rsidP="00D52A10">
      <w:pPr>
        <w:spacing w:before="100" w:beforeAutospacing="1" w:after="100" w:afterAutospacing="1" w:line="360" w:lineRule="auto"/>
        <w:rPr>
          <w:rFonts w:ascii="Times New Roman" w:eastAsia="Times New Roman" w:hAnsi="Times New Roman" w:cs="Times New Roman"/>
          <w:sz w:val="24"/>
          <w:szCs w:val="24"/>
          <w:lang w:eastAsia="es-CO"/>
        </w:rPr>
      </w:pPr>
      <w:r w:rsidRPr="00067CA8">
        <w:rPr>
          <w:rFonts w:ascii="Times New Roman" w:eastAsia="Times New Roman" w:hAnsi="Times New Roman" w:cs="Times New Roman"/>
          <w:sz w:val="24"/>
          <w:szCs w:val="24"/>
          <w:lang w:eastAsia="es-CO"/>
        </w:rPr>
        <w:lastRenderedPageBreak/>
        <w:t xml:space="preserve">El sistema nervioso central está conformado principalmente por fibras nerviosas recubiertas por mielina, lo que hace que se les denomine sustancia blanca. Esta está más relacionada con la transmisión del impulso nervioso. </w:t>
      </w:r>
      <w:r w:rsidR="001334DC" w:rsidRPr="00067CA8">
        <w:rPr>
          <w:rFonts w:ascii="Times New Roman" w:eastAsia="Times New Roman" w:hAnsi="Times New Roman" w:cs="Times New Roman"/>
          <w:sz w:val="24"/>
          <w:szCs w:val="24"/>
          <w:lang w:eastAsia="es-CO"/>
        </w:rPr>
        <w:t>La sustancia gris está compuesta por cuerpos neuronales y fibras sin mielina, y se relaciona sobre todo con el procesamiento de la información.</w:t>
      </w:r>
      <w:r w:rsidR="005116AC" w:rsidRPr="00067CA8">
        <w:rPr>
          <w:rFonts w:ascii="Times New Roman" w:eastAsia="Times New Roman" w:hAnsi="Times New Roman" w:cs="Times New Roman"/>
          <w:sz w:val="24"/>
          <w:szCs w:val="24"/>
          <w:lang w:eastAsia="es-CO"/>
        </w:rPr>
        <w:t xml:space="preserve"> </w:t>
      </w:r>
    </w:p>
    <w:p w:rsidR="00725E58" w:rsidRPr="00067CA8" w:rsidRDefault="005116AC" w:rsidP="00D52A10">
      <w:pPr>
        <w:spacing w:before="100" w:beforeAutospacing="1" w:after="100" w:afterAutospacing="1" w:line="360" w:lineRule="auto"/>
        <w:rPr>
          <w:rFonts w:ascii="Times New Roman" w:eastAsia="Times New Roman" w:hAnsi="Times New Roman" w:cs="Times New Roman"/>
          <w:sz w:val="24"/>
          <w:szCs w:val="24"/>
          <w:lang w:eastAsia="es-CO"/>
        </w:rPr>
      </w:pPr>
      <w:r w:rsidRPr="00067CA8">
        <w:rPr>
          <w:rFonts w:ascii="Times New Roman" w:eastAsia="Times New Roman" w:hAnsi="Times New Roman" w:cs="Times New Roman"/>
          <w:sz w:val="24"/>
          <w:szCs w:val="24"/>
          <w:lang w:eastAsia="es-CO"/>
        </w:rPr>
        <w:t>La sustancia gris y la blanca están ubicadas en la parte interior o exterior de los órganos del sistema nervioso central, dependiendo de su función.</w:t>
      </w:r>
    </w:p>
    <w:p w:rsidR="001334DC" w:rsidRPr="00067CA8" w:rsidRDefault="001334DC" w:rsidP="00D52A10">
      <w:pPr>
        <w:spacing w:before="100" w:beforeAutospacing="1" w:after="100" w:afterAutospacing="1" w:line="360" w:lineRule="auto"/>
        <w:rPr>
          <w:rFonts w:ascii="Times New Roman" w:eastAsia="Times New Roman" w:hAnsi="Times New Roman" w:cs="Times New Roman"/>
          <w:sz w:val="24"/>
          <w:szCs w:val="24"/>
          <w:lang w:eastAsia="es-CO"/>
        </w:rPr>
      </w:pPr>
      <w:r w:rsidRPr="00067CA8">
        <w:rPr>
          <w:rFonts w:ascii="Times New Roman" w:eastAsia="Times New Roman" w:hAnsi="Times New Roman" w:cs="Times New Roman"/>
          <w:sz w:val="24"/>
          <w:szCs w:val="24"/>
          <w:lang w:eastAsia="es-CO"/>
        </w:rPr>
        <w:t>El sistema nervioso periférico conecta el sistema nervioso central con los diferentes órganos y miembros del cuerpo, coordinando así las respuestas involuntarias de los mismos.</w:t>
      </w:r>
    </w:p>
    <w:tbl>
      <w:tblPr>
        <w:tblStyle w:val="Tablaconcuadrcula1"/>
        <w:tblW w:w="0" w:type="auto"/>
        <w:tblLayout w:type="fixed"/>
        <w:tblLook w:val="04A0" w:firstRow="1" w:lastRow="0" w:firstColumn="1" w:lastColumn="0" w:noHBand="0" w:noVBand="1"/>
      </w:tblPr>
      <w:tblGrid>
        <w:gridCol w:w="2376"/>
        <w:gridCol w:w="6678"/>
      </w:tblGrid>
      <w:tr w:rsidR="00067CA8" w:rsidRPr="00067CA8" w:rsidTr="000C64DB">
        <w:tc>
          <w:tcPr>
            <w:tcW w:w="9054" w:type="dxa"/>
            <w:gridSpan w:val="2"/>
            <w:shd w:val="clear" w:color="auto" w:fill="0D0D0D" w:themeFill="text1" w:themeFillTint="F2"/>
          </w:tcPr>
          <w:p w:rsidR="00D00BCA" w:rsidRPr="00067CA8" w:rsidRDefault="00D00BCA" w:rsidP="00774C95">
            <w:pPr>
              <w:jc w:val="center"/>
              <w:rPr>
                <w:rFonts w:ascii="Times New Roman" w:hAnsi="Times New Roman" w:cs="Times New Roman"/>
                <w:b/>
                <w:sz w:val="24"/>
                <w:szCs w:val="24"/>
              </w:rPr>
            </w:pPr>
            <w:r w:rsidRPr="00067CA8">
              <w:rPr>
                <w:rFonts w:ascii="Times New Roman" w:hAnsi="Times New Roman" w:cs="Times New Roman"/>
                <w:b/>
                <w:sz w:val="24"/>
                <w:szCs w:val="24"/>
              </w:rPr>
              <w:t>Imagen (fotografía, gráfica o ilustración)</w:t>
            </w:r>
            <w:r w:rsidR="00420A39" w:rsidRPr="00067CA8">
              <w:rPr>
                <w:rFonts w:ascii="Times New Roman" w:hAnsi="Times New Roman" w:cs="Times New Roman"/>
                <w:b/>
                <w:sz w:val="24"/>
                <w:szCs w:val="24"/>
              </w:rPr>
              <w:t xml:space="preserve"> </w:t>
            </w:r>
            <w:r w:rsidR="00420A39" w:rsidRPr="00067CA8">
              <w:rPr>
                <w:rFonts w:ascii="Times New Roman" w:hAnsi="Times New Roman" w:cs="Times New Roman"/>
                <w:b/>
              </w:rPr>
              <w:t>recurso aprovechado</w:t>
            </w:r>
          </w:p>
        </w:tc>
      </w:tr>
      <w:tr w:rsidR="00067CA8" w:rsidRPr="00067CA8" w:rsidTr="008C68CA">
        <w:tc>
          <w:tcPr>
            <w:tcW w:w="2376" w:type="dxa"/>
          </w:tcPr>
          <w:p w:rsidR="00D00BCA" w:rsidRPr="00067CA8" w:rsidRDefault="00D00BCA" w:rsidP="00774C95">
            <w:pPr>
              <w:rPr>
                <w:rFonts w:ascii="Times New Roman" w:hAnsi="Times New Roman" w:cs="Times New Roman"/>
                <w:b/>
                <w:sz w:val="24"/>
                <w:szCs w:val="24"/>
              </w:rPr>
            </w:pPr>
            <w:r w:rsidRPr="00067CA8">
              <w:rPr>
                <w:rFonts w:ascii="Times New Roman" w:hAnsi="Times New Roman" w:cs="Times New Roman"/>
                <w:b/>
                <w:sz w:val="24"/>
                <w:szCs w:val="24"/>
              </w:rPr>
              <w:t>Código</w:t>
            </w:r>
          </w:p>
        </w:tc>
        <w:tc>
          <w:tcPr>
            <w:tcW w:w="6678" w:type="dxa"/>
          </w:tcPr>
          <w:p w:rsidR="00D00BCA" w:rsidRPr="00067CA8" w:rsidRDefault="003722F8" w:rsidP="000C64DB">
            <w:pPr>
              <w:rPr>
                <w:rFonts w:ascii="Times New Roman" w:hAnsi="Times New Roman" w:cs="Times New Roman"/>
                <w:b/>
                <w:sz w:val="24"/>
                <w:szCs w:val="24"/>
              </w:rPr>
            </w:pPr>
            <w:r w:rsidRPr="00067CA8">
              <w:rPr>
                <w:rFonts w:ascii="Times New Roman" w:hAnsi="Times New Roman" w:cs="Times New Roman"/>
                <w:sz w:val="24"/>
                <w:szCs w:val="24"/>
              </w:rPr>
              <w:t>CN_0</w:t>
            </w:r>
            <w:r w:rsidR="000C64DB" w:rsidRPr="00067CA8">
              <w:rPr>
                <w:rFonts w:ascii="Times New Roman" w:hAnsi="Times New Roman" w:cs="Times New Roman"/>
                <w:sz w:val="24"/>
                <w:szCs w:val="24"/>
              </w:rPr>
              <w:t>8</w:t>
            </w:r>
            <w:r w:rsidR="00D00BCA" w:rsidRPr="00067CA8">
              <w:rPr>
                <w:rFonts w:ascii="Times New Roman" w:hAnsi="Times New Roman" w:cs="Times New Roman"/>
                <w:sz w:val="24"/>
                <w:szCs w:val="24"/>
              </w:rPr>
              <w:t>_01_CO_IMG03</w:t>
            </w:r>
          </w:p>
        </w:tc>
      </w:tr>
      <w:tr w:rsidR="00067CA8" w:rsidRPr="00067CA8" w:rsidTr="008C68CA">
        <w:tc>
          <w:tcPr>
            <w:tcW w:w="2376" w:type="dxa"/>
          </w:tcPr>
          <w:p w:rsidR="00D00BCA" w:rsidRPr="00067CA8" w:rsidRDefault="00D00BCA" w:rsidP="00774C95">
            <w:pPr>
              <w:rPr>
                <w:rFonts w:ascii="Times New Roman" w:hAnsi="Times New Roman" w:cs="Times New Roman"/>
                <w:sz w:val="24"/>
                <w:szCs w:val="24"/>
              </w:rPr>
            </w:pPr>
            <w:r w:rsidRPr="00067CA8">
              <w:rPr>
                <w:rFonts w:ascii="Times New Roman" w:hAnsi="Times New Roman" w:cs="Times New Roman"/>
                <w:b/>
                <w:sz w:val="24"/>
                <w:szCs w:val="24"/>
              </w:rPr>
              <w:t>Descripción</w:t>
            </w:r>
          </w:p>
        </w:tc>
        <w:tc>
          <w:tcPr>
            <w:tcW w:w="6678" w:type="dxa"/>
          </w:tcPr>
          <w:p w:rsidR="00D00BCA" w:rsidRPr="00067CA8" w:rsidRDefault="00D00BCA" w:rsidP="00774C95">
            <w:pPr>
              <w:rPr>
                <w:rFonts w:ascii="Times New Roman" w:hAnsi="Times New Roman" w:cs="Times New Roman"/>
                <w:sz w:val="24"/>
                <w:szCs w:val="24"/>
              </w:rPr>
            </w:pPr>
            <w:r w:rsidRPr="00067CA8">
              <w:rPr>
                <w:rFonts w:ascii="Times New Roman" w:hAnsi="Times New Roman" w:cs="Times New Roman"/>
                <w:sz w:val="24"/>
                <w:szCs w:val="24"/>
              </w:rPr>
              <w:t>Figura humana de espaldas en donde se aprecia el encéfalo, la médula espinal y los diferentes tipos de nervios.  Las diferentes partes están señaladas.</w:t>
            </w:r>
          </w:p>
        </w:tc>
      </w:tr>
      <w:tr w:rsidR="00067CA8" w:rsidRPr="00067CA8" w:rsidTr="008C68CA">
        <w:tc>
          <w:tcPr>
            <w:tcW w:w="2376" w:type="dxa"/>
          </w:tcPr>
          <w:p w:rsidR="00D00BCA" w:rsidRPr="00067CA8" w:rsidRDefault="00D00BCA" w:rsidP="00774C95">
            <w:pPr>
              <w:rPr>
                <w:rFonts w:ascii="Times New Roman" w:hAnsi="Times New Roman" w:cs="Times New Roman"/>
                <w:sz w:val="24"/>
                <w:szCs w:val="24"/>
              </w:rPr>
            </w:pPr>
            <w:r w:rsidRPr="00067CA8">
              <w:rPr>
                <w:rFonts w:ascii="Times New Roman" w:hAnsi="Times New Roman" w:cs="Times New Roman"/>
                <w:b/>
                <w:sz w:val="24"/>
                <w:szCs w:val="24"/>
              </w:rPr>
              <w:t xml:space="preserve">Código </w:t>
            </w:r>
            <w:proofErr w:type="spellStart"/>
            <w:r w:rsidRPr="00067CA8">
              <w:rPr>
                <w:rFonts w:ascii="Times New Roman" w:hAnsi="Times New Roman" w:cs="Times New Roman"/>
                <w:b/>
                <w:sz w:val="24"/>
                <w:szCs w:val="24"/>
              </w:rPr>
              <w:t>Shutterstock</w:t>
            </w:r>
            <w:proofErr w:type="spellEnd"/>
            <w:r w:rsidRPr="00067CA8">
              <w:rPr>
                <w:rFonts w:ascii="Times New Roman" w:hAnsi="Times New Roman" w:cs="Times New Roman"/>
                <w:b/>
                <w:sz w:val="24"/>
                <w:szCs w:val="24"/>
              </w:rPr>
              <w:t xml:space="preserve"> (o URL o la ruta en </w:t>
            </w:r>
            <w:proofErr w:type="spellStart"/>
            <w:r w:rsidRPr="00067CA8">
              <w:rPr>
                <w:rFonts w:ascii="Times New Roman" w:hAnsi="Times New Roman" w:cs="Times New Roman"/>
                <w:b/>
                <w:sz w:val="24"/>
                <w:szCs w:val="24"/>
              </w:rPr>
              <w:t>AulaPlaneta</w:t>
            </w:r>
            <w:proofErr w:type="spellEnd"/>
            <w:r w:rsidRPr="00067CA8">
              <w:rPr>
                <w:rFonts w:ascii="Times New Roman" w:hAnsi="Times New Roman" w:cs="Times New Roman"/>
                <w:b/>
                <w:sz w:val="24"/>
                <w:szCs w:val="24"/>
              </w:rPr>
              <w:t>)</w:t>
            </w:r>
          </w:p>
        </w:tc>
        <w:tc>
          <w:tcPr>
            <w:tcW w:w="6678" w:type="dxa"/>
          </w:tcPr>
          <w:p w:rsidR="00D00BCA" w:rsidRPr="00067CA8" w:rsidRDefault="00D00BCA" w:rsidP="00774C95">
            <w:pPr>
              <w:rPr>
                <w:rFonts w:ascii="Times New Roman" w:hAnsi="Times New Roman" w:cs="Times New Roman"/>
                <w:sz w:val="24"/>
                <w:szCs w:val="24"/>
              </w:rPr>
            </w:pPr>
            <w:r w:rsidRPr="00067CA8">
              <w:rPr>
                <w:rFonts w:ascii="Times New Roman" w:hAnsi="Times New Roman" w:cs="Times New Roman"/>
                <w:sz w:val="24"/>
                <w:szCs w:val="24"/>
              </w:rPr>
              <w:t>http://profesores.aulaplaneta.com/DNNPlayerPackages/Package9364/InfoGuion/cuadernoestudio/images_xml/BG_09_05_img3_zoom.jpg</w:t>
            </w:r>
          </w:p>
        </w:tc>
      </w:tr>
      <w:tr w:rsidR="001D329A" w:rsidRPr="001D329A" w:rsidTr="008C68CA">
        <w:tc>
          <w:tcPr>
            <w:tcW w:w="2376" w:type="dxa"/>
          </w:tcPr>
          <w:p w:rsidR="00D00BCA" w:rsidRPr="001D329A" w:rsidRDefault="00D00BCA" w:rsidP="00774C95">
            <w:pPr>
              <w:rPr>
                <w:rFonts w:ascii="Times New Roman" w:hAnsi="Times New Roman" w:cs="Times New Roman"/>
                <w:sz w:val="24"/>
                <w:szCs w:val="24"/>
              </w:rPr>
            </w:pPr>
            <w:r w:rsidRPr="001D329A">
              <w:rPr>
                <w:rFonts w:ascii="Times New Roman" w:hAnsi="Times New Roman" w:cs="Times New Roman"/>
                <w:b/>
                <w:sz w:val="24"/>
                <w:szCs w:val="24"/>
              </w:rPr>
              <w:t>Pie de imagen</w:t>
            </w:r>
          </w:p>
        </w:tc>
        <w:tc>
          <w:tcPr>
            <w:tcW w:w="6678" w:type="dxa"/>
          </w:tcPr>
          <w:p w:rsidR="00D00BCA" w:rsidRPr="001D329A" w:rsidRDefault="00840BDB" w:rsidP="00774C95">
            <w:pPr>
              <w:rPr>
                <w:rFonts w:ascii="Times New Roman" w:hAnsi="Times New Roman" w:cs="Times New Roman"/>
                <w:sz w:val="24"/>
                <w:szCs w:val="24"/>
                <w:lang w:val="es-ES_tradnl"/>
              </w:rPr>
            </w:pPr>
            <w:r w:rsidRPr="001D329A">
              <w:rPr>
                <w:rFonts w:ascii="Times New Roman" w:hAnsi="Times New Roman" w:cs="Times New Roman"/>
                <w:sz w:val="24"/>
                <w:szCs w:val="24"/>
              </w:rPr>
              <w:t>El encéfalo, la médula espinal y los nervios hacen parte del sistema nervioso.</w:t>
            </w:r>
          </w:p>
        </w:tc>
      </w:tr>
    </w:tbl>
    <w:p w:rsidR="00C83287" w:rsidRPr="001D329A" w:rsidRDefault="00C83287" w:rsidP="00706F2B"/>
    <w:tbl>
      <w:tblPr>
        <w:tblStyle w:val="Tablaconcuadrcula"/>
        <w:tblW w:w="0" w:type="auto"/>
        <w:tblLook w:val="04A0" w:firstRow="1" w:lastRow="0" w:firstColumn="1" w:lastColumn="0" w:noHBand="0" w:noVBand="1"/>
      </w:tblPr>
      <w:tblGrid>
        <w:gridCol w:w="2518"/>
        <w:gridCol w:w="6515"/>
      </w:tblGrid>
      <w:tr w:rsidR="001D329A" w:rsidRPr="001D329A" w:rsidTr="00C61AFB">
        <w:tc>
          <w:tcPr>
            <w:tcW w:w="9033" w:type="dxa"/>
            <w:gridSpan w:val="2"/>
            <w:shd w:val="clear" w:color="auto" w:fill="000000" w:themeFill="text1"/>
          </w:tcPr>
          <w:p w:rsidR="0013299E" w:rsidRPr="001D329A" w:rsidRDefault="0013299E" w:rsidP="00C61AFB">
            <w:pPr>
              <w:jc w:val="center"/>
              <w:rPr>
                <w:rFonts w:ascii="Times New Roman" w:hAnsi="Times New Roman" w:cs="Times New Roman"/>
                <w:b/>
              </w:rPr>
            </w:pPr>
            <w:r w:rsidRPr="001D329A">
              <w:rPr>
                <w:rFonts w:ascii="Times New Roman" w:hAnsi="Times New Roman" w:cs="Times New Roman"/>
                <w:b/>
              </w:rPr>
              <w:t>Practica: recurso aprovechado</w:t>
            </w:r>
          </w:p>
        </w:tc>
      </w:tr>
      <w:tr w:rsidR="001D329A" w:rsidRPr="001D329A" w:rsidTr="00C61AFB">
        <w:tc>
          <w:tcPr>
            <w:tcW w:w="2518" w:type="dxa"/>
          </w:tcPr>
          <w:p w:rsidR="0013299E" w:rsidRPr="001D329A" w:rsidRDefault="0013299E" w:rsidP="00C61AFB">
            <w:pPr>
              <w:rPr>
                <w:rFonts w:ascii="Times New Roman" w:hAnsi="Times New Roman" w:cs="Times New Roman"/>
                <w:b/>
                <w:szCs w:val="18"/>
              </w:rPr>
            </w:pPr>
            <w:r w:rsidRPr="001D329A">
              <w:rPr>
                <w:rFonts w:ascii="Times New Roman" w:hAnsi="Times New Roman" w:cs="Times New Roman"/>
                <w:b/>
                <w:szCs w:val="18"/>
              </w:rPr>
              <w:t>Código</w:t>
            </w:r>
          </w:p>
        </w:tc>
        <w:tc>
          <w:tcPr>
            <w:tcW w:w="6515" w:type="dxa"/>
          </w:tcPr>
          <w:p w:rsidR="0013299E" w:rsidRPr="001D329A" w:rsidRDefault="0013299E" w:rsidP="00C61AFB">
            <w:pPr>
              <w:rPr>
                <w:rFonts w:ascii="Times New Roman" w:hAnsi="Times New Roman" w:cs="Times New Roman"/>
                <w:b/>
                <w:sz w:val="18"/>
                <w:szCs w:val="18"/>
              </w:rPr>
            </w:pPr>
            <w:r w:rsidRPr="001D329A">
              <w:rPr>
                <w:rFonts w:ascii="Times New Roman" w:hAnsi="Times New Roman" w:cs="Times New Roman"/>
                <w:sz w:val="24"/>
                <w:szCs w:val="24"/>
                <w:lang w:val="es-ES_tradnl"/>
              </w:rPr>
              <w:t>CN_08_01_CO</w:t>
            </w:r>
            <w:r w:rsidRPr="001D329A">
              <w:rPr>
                <w:rFonts w:ascii="Times New Roman" w:hAnsi="Times New Roman" w:cs="Times New Roman"/>
              </w:rPr>
              <w:t>_REC</w:t>
            </w:r>
            <w:r w:rsidR="00C61AFB" w:rsidRPr="001D329A">
              <w:rPr>
                <w:rFonts w:ascii="Times New Roman" w:hAnsi="Times New Roman" w:cs="Times New Roman"/>
              </w:rPr>
              <w:t>5</w:t>
            </w:r>
            <w:r w:rsidRPr="001D329A">
              <w:rPr>
                <w:rFonts w:ascii="Times New Roman" w:hAnsi="Times New Roman" w:cs="Times New Roman"/>
              </w:rPr>
              <w:t>0</w:t>
            </w:r>
          </w:p>
        </w:tc>
      </w:tr>
      <w:tr w:rsidR="001D329A" w:rsidRPr="001D329A" w:rsidTr="00C61AFB">
        <w:tc>
          <w:tcPr>
            <w:tcW w:w="2518" w:type="dxa"/>
          </w:tcPr>
          <w:p w:rsidR="0013299E" w:rsidRPr="001D329A" w:rsidRDefault="0013299E" w:rsidP="00C61AFB">
            <w:pPr>
              <w:rPr>
                <w:rFonts w:ascii="Times New Roman" w:hAnsi="Times New Roman" w:cs="Times New Roman"/>
              </w:rPr>
            </w:pPr>
            <w:r w:rsidRPr="001D329A">
              <w:rPr>
                <w:rFonts w:ascii="Times New Roman" w:hAnsi="Times New Roman" w:cs="Times New Roman"/>
                <w:b/>
                <w:szCs w:val="18"/>
              </w:rPr>
              <w:t>Título</w:t>
            </w:r>
          </w:p>
        </w:tc>
        <w:tc>
          <w:tcPr>
            <w:tcW w:w="6515" w:type="dxa"/>
          </w:tcPr>
          <w:p w:rsidR="0013299E" w:rsidRPr="001D329A" w:rsidRDefault="00C56866" w:rsidP="00C61AFB">
            <w:pPr>
              <w:rPr>
                <w:rFonts w:ascii="Times" w:hAnsi="Times"/>
                <w:b/>
              </w:rPr>
            </w:pPr>
            <w:r w:rsidRPr="001D329A">
              <w:rPr>
                <w:rFonts w:ascii="Times" w:hAnsi="Times"/>
                <w:b/>
              </w:rPr>
              <w:t>Reconoce</w:t>
            </w:r>
            <w:r w:rsidR="00370FAC" w:rsidRPr="001D329A">
              <w:rPr>
                <w:rFonts w:ascii="Times" w:hAnsi="Times"/>
                <w:b/>
              </w:rPr>
              <w:t xml:space="preserve"> </w:t>
            </w:r>
            <w:r w:rsidRPr="001D329A">
              <w:rPr>
                <w:rFonts w:ascii="Times" w:hAnsi="Times"/>
                <w:b/>
              </w:rPr>
              <w:t>cómo está organizado funcionalmente el sistema nervioso</w:t>
            </w:r>
          </w:p>
        </w:tc>
      </w:tr>
      <w:tr w:rsidR="001D329A" w:rsidRPr="001D329A" w:rsidTr="00C61AFB">
        <w:tc>
          <w:tcPr>
            <w:tcW w:w="2518" w:type="dxa"/>
          </w:tcPr>
          <w:p w:rsidR="0013299E" w:rsidRPr="001D329A" w:rsidRDefault="0013299E" w:rsidP="00C61AFB">
            <w:pPr>
              <w:rPr>
                <w:rFonts w:ascii="Times New Roman" w:hAnsi="Times New Roman" w:cs="Times New Roman"/>
              </w:rPr>
            </w:pPr>
            <w:r w:rsidRPr="001D329A">
              <w:rPr>
                <w:rFonts w:ascii="Times New Roman" w:hAnsi="Times New Roman" w:cs="Times New Roman"/>
                <w:b/>
                <w:szCs w:val="18"/>
              </w:rPr>
              <w:t>Descripción</w:t>
            </w:r>
          </w:p>
        </w:tc>
        <w:tc>
          <w:tcPr>
            <w:tcW w:w="6515" w:type="dxa"/>
          </w:tcPr>
          <w:p w:rsidR="0013299E" w:rsidRPr="001D329A" w:rsidRDefault="0013299E" w:rsidP="00C61AFB">
            <w:pPr>
              <w:rPr>
                <w:rFonts w:ascii="Times" w:hAnsi="Times"/>
              </w:rPr>
            </w:pPr>
            <w:r w:rsidRPr="001D329A">
              <w:rPr>
                <w:rFonts w:ascii="Times" w:hAnsi="Times"/>
              </w:rPr>
              <w:t>Actividad</w:t>
            </w:r>
            <w:r w:rsidR="00370FAC" w:rsidRPr="001D329A">
              <w:rPr>
                <w:rFonts w:ascii="Times" w:hAnsi="Times"/>
              </w:rPr>
              <w:t xml:space="preserve"> que permite relacionar estructuras del sistema nervioso con su función</w:t>
            </w:r>
          </w:p>
        </w:tc>
      </w:tr>
    </w:tbl>
    <w:p w:rsidR="0013299E" w:rsidRPr="001D329A" w:rsidRDefault="0013299E" w:rsidP="00706F2B"/>
    <w:tbl>
      <w:tblPr>
        <w:tblStyle w:val="Tablaconcuadrcula"/>
        <w:tblW w:w="0" w:type="auto"/>
        <w:tblLook w:val="04A0" w:firstRow="1" w:lastRow="0" w:firstColumn="1" w:lastColumn="0" w:noHBand="0" w:noVBand="1"/>
      </w:tblPr>
      <w:tblGrid>
        <w:gridCol w:w="2518"/>
        <w:gridCol w:w="6460"/>
      </w:tblGrid>
      <w:tr w:rsidR="001D329A" w:rsidRPr="001D329A" w:rsidTr="00C61AFB">
        <w:tc>
          <w:tcPr>
            <w:tcW w:w="8978" w:type="dxa"/>
            <w:gridSpan w:val="2"/>
            <w:shd w:val="clear" w:color="auto" w:fill="000000" w:themeFill="text1"/>
          </w:tcPr>
          <w:p w:rsidR="0003664F" w:rsidRPr="001D329A" w:rsidRDefault="0003664F" w:rsidP="00C61AFB">
            <w:pPr>
              <w:jc w:val="center"/>
              <w:rPr>
                <w:rFonts w:ascii="Times New Roman" w:hAnsi="Times New Roman" w:cs="Times New Roman"/>
                <w:b/>
                <w:sz w:val="24"/>
              </w:rPr>
            </w:pPr>
            <w:r w:rsidRPr="001D329A">
              <w:rPr>
                <w:rFonts w:ascii="Times New Roman" w:hAnsi="Times New Roman" w:cs="Times New Roman"/>
                <w:b/>
                <w:sz w:val="24"/>
              </w:rPr>
              <w:t>Recuerda</w:t>
            </w:r>
          </w:p>
        </w:tc>
      </w:tr>
      <w:tr w:rsidR="001D329A" w:rsidRPr="001D329A" w:rsidTr="00C61AFB">
        <w:tc>
          <w:tcPr>
            <w:tcW w:w="2518" w:type="dxa"/>
          </w:tcPr>
          <w:p w:rsidR="0003664F" w:rsidRPr="001D329A" w:rsidRDefault="0003664F" w:rsidP="00C61AFB">
            <w:pPr>
              <w:rPr>
                <w:rFonts w:ascii="Times" w:hAnsi="Times"/>
                <w:b/>
                <w:sz w:val="24"/>
                <w:szCs w:val="18"/>
              </w:rPr>
            </w:pPr>
            <w:r w:rsidRPr="001D329A">
              <w:rPr>
                <w:rFonts w:ascii="Times" w:hAnsi="Times"/>
                <w:b/>
                <w:sz w:val="24"/>
                <w:szCs w:val="18"/>
              </w:rPr>
              <w:t>Contenido</w:t>
            </w:r>
          </w:p>
        </w:tc>
        <w:tc>
          <w:tcPr>
            <w:tcW w:w="6460" w:type="dxa"/>
          </w:tcPr>
          <w:p w:rsidR="0003664F" w:rsidRPr="001D329A" w:rsidRDefault="0003664F" w:rsidP="002C05F3">
            <w:pPr>
              <w:rPr>
                <w:rFonts w:ascii="Times" w:hAnsi="Times"/>
                <w:b/>
                <w:sz w:val="24"/>
                <w:szCs w:val="18"/>
              </w:rPr>
            </w:pPr>
            <w:r w:rsidRPr="001D329A">
              <w:rPr>
                <w:rFonts w:ascii="Times" w:hAnsi="Times"/>
                <w:sz w:val="24"/>
              </w:rPr>
              <w:t>El sistema nervioso, desde aspectos funcionales, está organizado en sistema nervioso central y sistema nervioso periférico.</w:t>
            </w:r>
            <w:r w:rsidR="002C05F3" w:rsidRPr="001D329A">
              <w:rPr>
                <w:rFonts w:ascii="Times" w:hAnsi="Times"/>
                <w:sz w:val="24"/>
              </w:rPr>
              <w:t xml:space="preserve"> </w:t>
            </w:r>
          </w:p>
        </w:tc>
      </w:tr>
    </w:tbl>
    <w:p w:rsidR="0003664F" w:rsidRPr="00067CA8" w:rsidRDefault="0003664F" w:rsidP="00706F2B"/>
    <w:p w:rsidR="003C79AF" w:rsidRPr="00067CA8" w:rsidRDefault="003C79AF" w:rsidP="003C79AF">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067CA8">
        <w:rPr>
          <w:rFonts w:ascii="Times New Roman" w:hAnsi="Times New Roman" w:cs="Times New Roman"/>
          <w:sz w:val="24"/>
          <w:szCs w:val="24"/>
          <w:highlight w:val="yellow"/>
        </w:rPr>
        <w:t>[SECCIÓN  3]</w:t>
      </w:r>
      <w:r w:rsidRPr="00067CA8">
        <w:rPr>
          <w:rFonts w:ascii="Times New Roman" w:hAnsi="Times New Roman" w:cs="Times New Roman"/>
          <w:sz w:val="24"/>
          <w:szCs w:val="24"/>
        </w:rPr>
        <w:t xml:space="preserve"> </w:t>
      </w:r>
      <w:r w:rsidR="00144AB5" w:rsidRPr="00067CA8">
        <w:rPr>
          <w:rFonts w:ascii="Times New Roman" w:eastAsia="Times New Roman" w:hAnsi="Times New Roman" w:cs="Times New Roman"/>
          <w:b/>
          <w:sz w:val="24"/>
          <w:szCs w:val="24"/>
          <w:lang w:eastAsia="es-CO"/>
        </w:rPr>
        <w:t>2.3</w:t>
      </w:r>
      <w:r w:rsidRPr="00067CA8">
        <w:rPr>
          <w:rFonts w:ascii="Times New Roman" w:eastAsia="Times New Roman" w:hAnsi="Times New Roman" w:cs="Times New Roman"/>
          <w:b/>
          <w:sz w:val="24"/>
          <w:szCs w:val="24"/>
          <w:lang w:eastAsia="es-CO"/>
        </w:rPr>
        <w:t xml:space="preserve">.1 </w:t>
      </w:r>
      <w:r w:rsidRPr="00067CA8">
        <w:rPr>
          <w:rFonts w:ascii="Times New Roman" w:eastAsia="Times New Roman" w:hAnsi="Times New Roman" w:cs="Times New Roman"/>
          <w:b/>
          <w:bCs/>
          <w:sz w:val="24"/>
          <w:szCs w:val="24"/>
          <w:lang w:eastAsia="es-CO"/>
        </w:rPr>
        <w:t>El sistema nervioso central</w:t>
      </w:r>
    </w:p>
    <w:p w:rsidR="003C79AF" w:rsidRPr="00067CA8" w:rsidRDefault="003C79AF" w:rsidP="00D52A10">
      <w:pPr>
        <w:spacing w:before="100" w:beforeAutospacing="1" w:after="100" w:afterAutospacing="1"/>
        <w:rPr>
          <w:rFonts w:ascii="Times New Roman" w:eastAsia="Times New Roman" w:hAnsi="Times New Roman" w:cs="Times New Roman"/>
          <w:sz w:val="24"/>
          <w:szCs w:val="24"/>
          <w:lang w:eastAsia="es-CO"/>
        </w:rPr>
      </w:pPr>
      <w:r w:rsidRPr="00067CA8">
        <w:rPr>
          <w:rFonts w:ascii="Times New Roman" w:eastAsia="Times New Roman" w:hAnsi="Times New Roman" w:cs="Times New Roman"/>
          <w:sz w:val="24"/>
          <w:szCs w:val="24"/>
          <w:lang w:eastAsia="es-CO"/>
        </w:rPr>
        <w:t xml:space="preserve">El </w:t>
      </w:r>
      <w:r w:rsidRPr="00067CA8">
        <w:rPr>
          <w:rFonts w:ascii="Times New Roman" w:eastAsia="Times New Roman" w:hAnsi="Times New Roman" w:cs="Times New Roman"/>
          <w:b/>
          <w:bCs/>
          <w:sz w:val="24"/>
          <w:szCs w:val="24"/>
          <w:lang w:eastAsia="es-CO"/>
        </w:rPr>
        <w:t>sistema nervioso central</w:t>
      </w:r>
      <w:r w:rsidRPr="00067CA8">
        <w:rPr>
          <w:rFonts w:ascii="Times New Roman" w:eastAsia="Times New Roman" w:hAnsi="Times New Roman" w:cs="Times New Roman"/>
          <w:sz w:val="24"/>
          <w:szCs w:val="24"/>
          <w:lang w:eastAsia="es-CO"/>
        </w:rPr>
        <w:t xml:space="preserve"> está formado por los órganos encargados de procesar la información: el </w:t>
      </w:r>
      <w:r w:rsidRPr="00067CA8">
        <w:rPr>
          <w:rFonts w:ascii="Times New Roman" w:eastAsia="Times New Roman" w:hAnsi="Times New Roman" w:cs="Times New Roman"/>
          <w:b/>
          <w:bCs/>
          <w:sz w:val="24"/>
          <w:szCs w:val="24"/>
          <w:lang w:eastAsia="es-CO"/>
        </w:rPr>
        <w:t>encéfalo</w:t>
      </w:r>
      <w:r w:rsidRPr="00067CA8">
        <w:rPr>
          <w:rFonts w:ascii="Times New Roman" w:eastAsia="Times New Roman" w:hAnsi="Times New Roman" w:cs="Times New Roman"/>
          <w:sz w:val="24"/>
          <w:szCs w:val="24"/>
          <w:lang w:eastAsia="es-CO"/>
        </w:rPr>
        <w:t xml:space="preserve"> y la </w:t>
      </w:r>
      <w:r w:rsidRPr="00067CA8">
        <w:rPr>
          <w:rFonts w:ascii="Times New Roman" w:eastAsia="Times New Roman" w:hAnsi="Times New Roman" w:cs="Times New Roman"/>
          <w:b/>
          <w:bCs/>
          <w:sz w:val="24"/>
          <w:szCs w:val="24"/>
          <w:lang w:eastAsia="es-CO"/>
        </w:rPr>
        <w:t>médula espinal</w:t>
      </w:r>
      <w:r w:rsidRPr="00067CA8">
        <w:rPr>
          <w:rFonts w:ascii="Times New Roman" w:eastAsia="Times New Roman" w:hAnsi="Times New Roman" w:cs="Times New Roman"/>
          <w:sz w:val="24"/>
          <w:szCs w:val="24"/>
          <w:lang w:eastAsia="es-CO"/>
        </w:rPr>
        <w:t xml:space="preserve">. Son estructuras o agrupaciones de neuronas </w:t>
      </w:r>
      <w:r w:rsidRPr="00067CA8">
        <w:rPr>
          <w:rFonts w:ascii="Times New Roman" w:eastAsia="Times New Roman" w:hAnsi="Times New Roman" w:cs="Times New Roman"/>
          <w:sz w:val="24"/>
          <w:szCs w:val="24"/>
          <w:lang w:eastAsia="es-CO"/>
        </w:rPr>
        <w:lastRenderedPageBreak/>
        <w:t xml:space="preserve">ubicadas de modo que los somas, o cuerpos, están reunidos formando la sustancia gris, mientras que los axones forman la sustancia blanca. </w:t>
      </w:r>
    </w:p>
    <w:p w:rsidR="003C79AF" w:rsidRPr="00067CA8" w:rsidRDefault="003C79AF" w:rsidP="00D52A10">
      <w:pPr>
        <w:spacing w:before="100" w:beforeAutospacing="1" w:after="100" w:afterAutospacing="1"/>
        <w:rPr>
          <w:rFonts w:ascii="Times New Roman" w:eastAsia="Times New Roman" w:hAnsi="Times New Roman" w:cs="Times New Roman"/>
          <w:sz w:val="24"/>
          <w:szCs w:val="24"/>
          <w:lang w:eastAsia="es-CO"/>
        </w:rPr>
      </w:pPr>
      <w:r w:rsidRPr="00067CA8">
        <w:rPr>
          <w:rFonts w:ascii="Times New Roman" w:eastAsia="Times New Roman" w:hAnsi="Times New Roman" w:cs="Times New Roman"/>
          <w:sz w:val="24"/>
          <w:szCs w:val="24"/>
          <w:lang w:eastAsia="es-CO"/>
        </w:rPr>
        <w:t xml:space="preserve">El encéfalo se encuentra protegido por los huesos del cráneo. Está formado por el cerebro, el cerebelo y el tronco encefálico: </w:t>
      </w:r>
    </w:p>
    <w:p w:rsidR="003C79AF" w:rsidRPr="00067CA8" w:rsidRDefault="003C79AF" w:rsidP="00D52A10">
      <w:pPr>
        <w:numPr>
          <w:ilvl w:val="0"/>
          <w:numId w:val="8"/>
        </w:numPr>
        <w:spacing w:before="100" w:beforeAutospacing="1" w:after="100" w:afterAutospacing="1"/>
        <w:ind w:left="120"/>
        <w:rPr>
          <w:rFonts w:ascii="Times New Roman" w:eastAsia="Times New Roman" w:hAnsi="Times New Roman" w:cs="Times New Roman"/>
          <w:sz w:val="24"/>
          <w:szCs w:val="24"/>
          <w:lang w:eastAsia="es-CO"/>
        </w:rPr>
      </w:pPr>
      <w:r w:rsidRPr="00067CA8">
        <w:rPr>
          <w:rFonts w:ascii="Times New Roman" w:eastAsia="Times New Roman" w:hAnsi="Times New Roman" w:cs="Times New Roman"/>
          <w:sz w:val="24"/>
          <w:szCs w:val="24"/>
          <w:lang w:eastAsia="es-CO"/>
        </w:rPr>
        <w:t xml:space="preserve">El </w:t>
      </w:r>
      <w:r w:rsidRPr="00067CA8">
        <w:rPr>
          <w:rFonts w:ascii="Times New Roman" w:eastAsia="Times New Roman" w:hAnsi="Times New Roman" w:cs="Times New Roman"/>
          <w:b/>
          <w:bCs/>
          <w:sz w:val="24"/>
          <w:szCs w:val="24"/>
          <w:lang w:eastAsia="es-CO"/>
        </w:rPr>
        <w:t>cerebro</w:t>
      </w:r>
      <w:r w:rsidRPr="00067CA8">
        <w:rPr>
          <w:rFonts w:ascii="Times New Roman" w:eastAsia="Times New Roman" w:hAnsi="Times New Roman" w:cs="Times New Roman"/>
          <w:sz w:val="24"/>
          <w:szCs w:val="24"/>
          <w:lang w:eastAsia="es-CO"/>
        </w:rPr>
        <w:t xml:space="preserve">: es el órgano principal y más grande del encéfalo. La sustancia gris se encuentra en la zona externa, formando la corteza cerebral, y la sustancia blanca se sitúa en el interior. Se encarga de recibir la información de los nervios sensitivos y procesarla. Confiere al ser humano la capacidad de razonar, recordar y hablar </w:t>
      </w:r>
      <w:hyperlink r:id="rId13" w:tgtFrame="_blank" w:history="1">
        <w:r w:rsidRPr="00067CA8">
          <w:rPr>
            <w:rFonts w:ascii="Times New Roman" w:eastAsia="Times New Roman" w:hAnsi="Times New Roman" w:cs="Times New Roman"/>
            <w:sz w:val="24"/>
            <w:szCs w:val="24"/>
            <w:lang w:eastAsia="es-CO"/>
          </w:rPr>
          <w:t>[</w:t>
        </w:r>
        <w:r w:rsidRPr="00E13E45">
          <w:rPr>
            <w:rFonts w:ascii="Times New Roman" w:eastAsia="Times New Roman" w:hAnsi="Times New Roman" w:cs="Times New Roman"/>
            <w:color w:val="0000CC"/>
            <w:sz w:val="24"/>
            <w:szCs w:val="24"/>
            <w:lang w:eastAsia="es-CO"/>
          </w:rPr>
          <w:t>ver</w:t>
        </w:r>
        <w:r w:rsidRPr="00067CA8">
          <w:rPr>
            <w:rFonts w:ascii="Times New Roman" w:eastAsia="Times New Roman" w:hAnsi="Times New Roman" w:cs="Times New Roman"/>
            <w:sz w:val="24"/>
            <w:szCs w:val="24"/>
            <w:lang w:eastAsia="es-CO"/>
          </w:rPr>
          <w:t>]</w:t>
        </w:r>
      </w:hyperlink>
      <w:r w:rsidRPr="00067CA8">
        <w:rPr>
          <w:rFonts w:ascii="Times New Roman" w:eastAsia="Times New Roman" w:hAnsi="Times New Roman" w:cs="Times New Roman"/>
          <w:sz w:val="24"/>
          <w:szCs w:val="24"/>
          <w:lang w:eastAsia="es-CO"/>
        </w:rPr>
        <w:t xml:space="preserve">. </w:t>
      </w:r>
      <w:hyperlink r:id="rId14" w:history="1">
        <w:r w:rsidRPr="00067CA8">
          <w:rPr>
            <w:rStyle w:val="Hipervnculo"/>
            <w:rFonts w:ascii="Times New Roman" w:eastAsia="Times New Roman" w:hAnsi="Times New Roman" w:cs="Times New Roman"/>
            <w:color w:val="auto"/>
            <w:sz w:val="24"/>
            <w:szCs w:val="24"/>
            <w:u w:val="none"/>
            <w:lang w:eastAsia="es-CO"/>
          </w:rPr>
          <w:t>http://recursos.cnice.mec.es/biosfera/alumno/3ESO/Relacor/activ7b_cerebro.htm</w:t>
        </w:r>
      </w:hyperlink>
    </w:p>
    <w:tbl>
      <w:tblPr>
        <w:tblStyle w:val="Tablaconcuadrcula1"/>
        <w:tblW w:w="0" w:type="auto"/>
        <w:tblLayout w:type="fixed"/>
        <w:tblLook w:val="04A0" w:firstRow="1" w:lastRow="0" w:firstColumn="1" w:lastColumn="0" w:noHBand="0" w:noVBand="1"/>
      </w:tblPr>
      <w:tblGrid>
        <w:gridCol w:w="1526"/>
        <w:gridCol w:w="7528"/>
      </w:tblGrid>
      <w:tr w:rsidR="00067CA8" w:rsidRPr="00067CA8" w:rsidTr="000C64DB">
        <w:tc>
          <w:tcPr>
            <w:tcW w:w="9054" w:type="dxa"/>
            <w:gridSpan w:val="2"/>
            <w:shd w:val="clear" w:color="auto" w:fill="0D0D0D" w:themeFill="text1" w:themeFillTint="F2"/>
          </w:tcPr>
          <w:p w:rsidR="003C79AF" w:rsidRPr="00067CA8" w:rsidRDefault="003C79AF" w:rsidP="00774C95">
            <w:pPr>
              <w:jc w:val="center"/>
              <w:rPr>
                <w:rFonts w:ascii="Times New Roman" w:hAnsi="Times New Roman" w:cs="Times New Roman"/>
                <w:b/>
                <w:sz w:val="24"/>
                <w:szCs w:val="24"/>
              </w:rPr>
            </w:pPr>
            <w:r w:rsidRPr="00067CA8">
              <w:rPr>
                <w:rFonts w:ascii="Times New Roman" w:hAnsi="Times New Roman" w:cs="Times New Roman"/>
                <w:b/>
                <w:sz w:val="24"/>
                <w:szCs w:val="24"/>
              </w:rPr>
              <w:t>Imagen (fotografía, gráfica o ilustración)</w:t>
            </w:r>
            <w:r w:rsidR="00420A39" w:rsidRPr="00067CA8">
              <w:rPr>
                <w:rFonts w:ascii="Times New Roman" w:hAnsi="Times New Roman" w:cs="Times New Roman"/>
                <w:b/>
                <w:sz w:val="24"/>
                <w:szCs w:val="24"/>
              </w:rPr>
              <w:t xml:space="preserve"> </w:t>
            </w:r>
            <w:r w:rsidR="00420A39" w:rsidRPr="00067CA8">
              <w:rPr>
                <w:rFonts w:ascii="Times New Roman" w:hAnsi="Times New Roman" w:cs="Times New Roman"/>
                <w:b/>
              </w:rPr>
              <w:t>recurso aprovechado</w:t>
            </w:r>
          </w:p>
        </w:tc>
      </w:tr>
      <w:tr w:rsidR="00067CA8" w:rsidRPr="00067CA8" w:rsidTr="000C64DB">
        <w:tc>
          <w:tcPr>
            <w:tcW w:w="1526" w:type="dxa"/>
          </w:tcPr>
          <w:p w:rsidR="003C79AF" w:rsidRPr="00067CA8" w:rsidRDefault="003C79AF" w:rsidP="00774C95">
            <w:pPr>
              <w:rPr>
                <w:rFonts w:ascii="Times New Roman" w:hAnsi="Times New Roman" w:cs="Times New Roman"/>
                <w:b/>
                <w:sz w:val="24"/>
                <w:szCs w:val="24"/>
              </w:rPr>
            </w:pPr>
            <w:r w:rsidRPr="00067CA8">
              <w:rPr>
                <w:rFonts w:ascii="Times New Roman" w:hAnsi="Times New Roman" w:cs="Times New Roman"/>
                <w:b/>
                <w:sz w:val="24"/>
                <w:szCs w:val="24"/>
              </w:rPr>
              <w:t>Código</w:t>
            </w:r>
          </w:p>
        </w:tc>
        <w:tc>
          <w:tcPr>
            <w:tcW w:w="7528" w:type="dxa"/>
          </w:tcPr>
          <w:p w:rsidR="003C79AF" w:rsidRPr="00067CA8" w:rsidRDefault="006B2613" w:rsidP="003722F8">
            <w:pPr>
              <w:rPr>
                <w:rFonts w:ascii="Times New Roman" w:hAnsi="Times New Roman" w:cs="Times New Roman"/>
                <w:b/>
                <w:sz w:val="24"/>
                <w:szCs w:val="24"/>
              </w:rPr>
            </w:pPr>
            <w:r w:rsidRPr="00067CA8">
              <w:rPr>
                <w:rFonts w:ascii="Times New Roman" w:hAnsi="Times New Roman" w:cs="Times New Roman"/>
                <w:sz w:val="24"/>
                <w:szCs w:val="24"/>
              </w:rPr>
              <w:t>CN_</w:t>
            </w:r>
            <w:r w:rsidR="003722F8" w:rsidRPr="00067CA8">
              <w:rPr>
                <w:rFonts w:ascii="Times New Roman" w:hAnsi="Times New Roman" w:cs="Times New Roman"/>
                <w:sz w:val="24"/>
                <w:szCs w:val="24"/>
              </w:rPr>
              <w:t>0</w:t>
            </w:r>
            <w:r w:rsidR="000C64DB" w:rsidRPr="00067CA8">
              <w:rPr>
                <w:rFonts w:ascii="Times New Roman" w:hAnsi="Times New Roman" w:cs="Times New Roman"/>
                <w:sz w:val="24"/>
                <w:szCs w:val="24"/>
              </w:rPr>
              <w:t>8</w:t>
            </w:r>
            <w:r w:rsidR="003C79AF" w:rsidRPr="00067CA8">
              <w:rPr>
                <w:rFonts w:ascii="Times New Roman" w:hAnsi="Times New Roman" w:cs="Times New Roman"/>
                <w:sz w:val="24"/>
                <w:szCs w:val="24"/>
              </w:rPr>
              <w:t>_01_CO_IMG04</w:t>
            </w:r>
          </w:p>
        </w:tc>
      </w:tr>
      <w:tr w:rsidR="00067CA8" w:rsidRPr="00067CA8" w:rsidTr="000C64DB">
        <w:tc>
          <w:tcPr>
            <w:tcW w:w="1526" w:type="dxa"/>
          </w:tcPr>
          <w:p w:rsidR="003C79AF" w:rsidRPr="00067CA8" w:rsidRDefault="003C79AF" w:rsidP="00774C95">
            <w:pPr>
              <w:rPr>
                <w:rFonts w:ascii="Times New Roman" w:hAnsi="Times New Roman" w:cs="Times New Roman"/>
                <w:sz w:val="24"/>
                <w:szCs w:val="24"/>
              </w:rPr>
            </w:pPr>
            <w:r w:rsidRPr="00067CA8">
              <w:rPr>
                <w:rFonts w:ascii="Times New Roman" w:hAnsi="Times New Roman" w:cs="Times New Roman"/>
                <w:b/>
                <w:sz w:val="24"/>
                <w:szCs w:val="24"/>
              </w:rPr>
              <w:t>Descripción</w:t>
            </w:r>
          </w:p>
        </w:tc>
        <w:tc>
          <w:tcPr>
            <w:tcW w:w="7528" w:type="dxa"/>
          </w:tcPr>
          <w:p w:rsidR="003C79AF" w:rsidRPr="00067CA8" w:rsidRDefault="003C79AF" w:rsidP="00407580">
            <w:pPr>
              <w:rPr>
                <w:rFonts w:ascii="Times New Roman" w:hAnsi="Times New Roman" w:cs="Times New Roman"/>
                <w:sz w:val="24"/>
                <w:szCs w:val="24"/>
              </w:rPr>
            </w:pPr>
            <w:r w:rsidRPr="00067CA8">
              <w:rPr>
                <w:rFonts w:ascii="Times New Roman" w:hAnsi="Times New Roman" w:cs="Times New Roman"/>
                <w:sz w:val="24"/>
                <w:szCs w:val="24"/>
              </w:rPr>
              <w:t>Encéfalo con sus partes señaladas y los lóbulos coloreados para identificarlos</w:t>
            </w:r>
            <w:r w:rsidR="00407580" w:rsidRPr="00067CA8">
              <w:rPr>
                <w:rFonts w:ascii="Times New Roman" w:hAnsi="Times New Roman" w:cs="Times New Roman"/>
                <w:sz w:val="24"/>
                <w:szCs w:val="24"/>
              </w:rPr>
              <w:t>, señalando su función principal</w:t>
            </w:r>
            <w:r w:rsidRPr="00067CA8">
              <w:rPr>
                <w:rFonts w:ascii="Times New Roman" w:hAnsi="Times New Roman" w:cs="Times New Roman"/>
                <w:sz w:val="24"/>
                <w:szCs w:val="24"/>
              </w:rPr>
              <w:t>.</w:t>
            </w:r>
          </w:p>
        </w:tc>
      </w:tr>
      <w:tr w:rsidR="00067CA8" w:rsidRPr="00067CA8" w:rsidTr="000C64DB">
        <w:tc>
          <w:tcPr>
            <w:tcW w:w="1526" w:type="dxa"/>
          </w:tcPr>
          <w:p w:rsidR="003C79AF" w:rsidRPr="00067CA8" w:rsidRDefault="003C79AF" w:rsidP="00774C95">
            <w:pPr>
              <w:rPr>
                <w:rFonts w:ascii="Times New Roman" w:hAnsi="Times New Roman" w:cs="Times New Roman"/>
                <w:sz w:val="24"/>
                <w:szCs w:val="24"/>
              </w:rPr>
            </w:pPr>
          </w:p>
        </w:tc>
        <w:tc>
          <w:tcPr>
            <w:tcW w:w="7528" w:type="dxa"/>
          </w:tcPr>
          <w:p w:rsidR="003C79AF" w:rsidRPr="00067CA8" w:rsidRDefault="003C79AF" w:rsidP="00774C95">
            <w:pPr>
              <w:rPr>
                <w:rFonts w:ascii="Times New Roman" w:hAnsi="Times New Roman" w:cs="Times New Roman"/>
                <w:sz w:val="24"/>
                <w:szCs w:val="24"/>
              </w:rPr>
            </w:pPr>
            <w:r w:rsidRPr="00067CA8">
              <w:rPr>
                <w:rFonts w:ascii="Times New Roman" w:hAnsi="Times New Roman" w:cs="Times New Roman"/>
                <w:sz w:val="24"/>
                <w:szCs w:val="24"/>
              </w:rPr>
              <w:t>http://profesores.aulaplaneta.com/DNNPlayerPackages/Package9364/InfoGuion/cuadernoestudio/images_xml/BG_09_05_img4_zoom.jpg</w:t>
            </w:r>
          </w:p>
        </w:tc>
      </w:tr>
      <w:tr w:rsidR="00067CA8" w:rsidRPr="00067CA8" w:rsidTr="000C64DB">
        <w:tc>
          <w:tcPr>
            <w:tcW w:w="1526" w:type="dxa"/>
          </w:tcPr>
          <w:p w:rsidR="003C79AF" w:rsidRPr="00067CA8" w:rsidRDefault="003C79AF" w:rsidP="00774C95">
            <w:pPr>
              <w:rPr>
                <w:rFonts w:ascii="Times New Roman" w:hAnsi="Times New Roman" w:cs="Times New Roman"/>
                <w:sz w:val="24"/>
                <w:szCs w:val="24"/>
              </w:rPr>
            </w:pPr>
            <w:r w:rsidRPr="00067CA8">
              <w:rPr>
                <w:rFonts w:ascii="Times New Roman" w:hAnsi="Times New Roman" w:cs="Times New Roman"/>
                <w:b/>
                <w:sz w:val="24"/>
                <w:szCs w:val="24"/>
              </w:rPr>
              <w:t>Pie de imagen</w:t>
            </w:r>
          </w:p>
        </w:tc>
        <w:tc>
          <w:tcPr>
            <w:tcW w:w="7528" w:type="dxa"/>
          </w:tcPr>
          <w:p w:rsidR="003C79AF" w:rsidRPr="00067CA8" w:rsidRDefault="00407580" w:rsidP="00774C95">
            <w:pPr>
              <w:rPr>
                <w:rFonts w:ascii="Times New Roman" w:hAnsi="Times New Roman" w:cs="Times New Roman"/>
                <w:sz w:val="24"/>
                <w:szCs w:val="24"/>
              </w:rPr>
            </w:pPr>
            <w:r w:rsidRPr="00067CA8">
              <w:rPr>
                <w:rFonts w:ascii="Times New Roman" w:hAnsi="Times New Roman" w:cs="Times New Roman"/>
                <w:sz w:val="24"/>
                <w:szCs w:val="24"/>
              </w:rPr>
              <w:t xml:space="preserve">El </w:t>
            </w:r>
            <w:r w:rsidRPr="00067CA8">
              <w:rPr>
                <w:rFonts w:ascii="Times New Roman" w:hAnsi="Times New Roman" w:cs="Times New Roman"/>
                <w:b/>
                <w:sz w:val="24"/>
                <w:szCs w:val="24"/>
              </w:rPr>
              <w:t>cerebro</w:t>
            </w:r>
            <w:r w:rsidRPr="00067CA8">
              <w:rPr>
                <w:rFonts w:ascii="Times New Roman" w:hAnsi="Times New Roman" w:cs="Times New Roman"/>
                <w:sz w:val="24"/>
                <w:szCs w:val="24"/>
              </w:rPr>
              <w:t xml:space="preserve"> está formado por dos </w:t>
            </w:r>
            <w:r w:rsidRPr="00067CA8">
              <w:rPr>
                <w:rFonts w:ascii="Times New Roman" w:hAnsi="Times New Roman" w:cs="Times New Roman"/>
                <w:b/>
                <w:sz w:val="24"/>
                <w:szCs w:val="24"/>
              </w:rPr>
              <w:t>hemisferios</w:t>
            </w:r>
            <w:r w:rsidRPr="00067CA8">
              <w:rPr>
                <w:rFonts w:ascii="Times New Roman" w:hAnsi="Times New Roman" w:cs="Times New Roman"/>
                <w:sz w:val="24"/>
                <w:szCs w:val="24"/>
              </w:rPr>
              <w:t xml:space="preserve">, el derecho y el izquierdo. Cada hemisferio tiene un </w:t>
            </w:r>
            <w:r w:rsidRPr="00067CA8">
              <w:rPr>
                <w:rFonts w:ascii="Times New Roman" w:hAnsi="Times New Roman" w:cs="Times New Roman"/>
                <w:b/>
                <w:sz w:val="24"/>
                <w:szCs w:val="24"/>
              </w:rPr>
              <w:t>lóbulo</w:t>
            </w:r>
            <w:r w:rsidRPr="00067CA8">
              <w:rPr>
                <w:rFonts w:ascii="Times New Roman" w:hAnsi="Times New Roman" w:cs="Times New Roman"/>
                <w:sz w:val="24"/>
                <w:szCs w:val="24"/>
              </w:rPr>
              <w:t xml:space="preserve"> </w:t>
            </w:r>
            <w:r w:rsidRPr="00067CA8">
              <w:rPr>
                <w:rFonts w:ascii="Times New Roman" w:hAnsi="Times New Roman" w:cs="Times New Roman"/>
                <w:b/>
                <w:sz w:val="24"/>
                <w:szCs w:val="24"/>
              </w:rPr>
              <w:t>frontal</w:t>
            </w:r>
            <w:r w:rsidRPr="00067CA8">
              <w:rPr>
                <w:rFonts w:ascii="Times New Roman" w:hAnsi="Times New Roman" w:cs="Times New Roman"/>
                <w:sz w:val="24"/>
                <w:szCs w:val="24"/>
              </w:rPr>
              <w:t xml:space="preserve">, uno </w:t>
            </w:r>
            <w:r w:rsidRPr="00067CA8">
              <w:rPr>
                <w:rFonts w:ascii="Times New Roman" w:hAnsi="Times New Roman" w:cs="Times New Roman"/>
                <w:b/>
                <w:sz w:val="24"/>
                <w:szCs w:val="24"/>
              </w:rPr>
              <w:t>parietal</w:t>
            </w:r>
            <w:r w:rsidRPr="00067CA8">
              <w:rPr>
                <w:rFonts w:ascii="Times New Roman" w:hAnsi="Times New Roman" w:cs="Times New Roman"/>
                <w:sz w:val="24"/>
                <w:szCs w:val="24"/>
              </w:rPr>
              <w:t xml:space="preserve">, uno </w:t>
            </w:r>
            <w:r w:rsidRPr="00067CA8">
              <w:rPr>
                <w:rFonts w:ascii="Times New Roman" w:hAnsi="Times New Roman" w:cs="Times New Roman"/>
                <w:b/>
                <w:sz w:val="24"/>
                <w:szCs w:val="24"/>
              </w:rPr>
              <w:t>occipital</w:t>
            </w:r>
            <w:r w:rsidRPr="00067CA8">
              <w:rPr>
                <w:rFonts w:ascii="Times New Roman" w:hAnsi="Times New Roman" w:cs="Times New Roman"/>
                <w:sz w:val="24"/>
                <w:szCs w:val="24"/>
              </w:rPr>
              <w:t xml:space="preserve"> y uno </w:t>
            </w:r>
            <w:r w:rsidRPr="00067CA8">
              <w:rPr>
                <w:rFonts w:ascii="Times New Roman" w:hAnsi="Times New Roman" w:cs="Times New Roman"/>
                <w:b/>
                <w:sz w:val="24"/>
                <w:szCs w:val="24"/>
              </w:rPr>
              <w:t>temporal</w:t>
            </w:r>
            <w:r w:rsidRPr="00067CA8">
              <w:rPr>
                <w:rFonts w:ascii="Times New Roman" w:hAnsi="Times New Roman" w:cs="Times New Roman"/>
                <w:sz w:val="24"/>
                <w:szCs w:val="24"/>
              </w:rPr>
              <w:t>.</w:t>
            </w:r>
          </w:p>
        </w:tc>
      </w:tr>
    </w:tbl>
    <w:p w:rsidR="003C79AF" w:rsidRPr="00067CA8" w:rsidRDefault="003C79AF" w:rsidP="00706F2B">
      <w:pPr>
        <w:rPr>
          <w:rFonts w:ascii="Times New Roman" w:eastAsia="Times New Roman" w:hAnsi="Times New Roman" w:cs="Times New Roman"/>
          <w:sz w:val="24"/>
          <w:szCs w:val="24"/>
          <w:lang w:eastAsia="es-CO"/>
        </w:rPr>
      </w:pPr>
    </w:p>
    <w:p w:rsidR="00933C6B" w:rsidRPr="00067CA8" w:rsidRDefault="00933C6B" w:rsidP="00D52A10">
      <w:pPr>
        <w:numPr>
          <w:ilvl w:val="0"/>
          <w:numId w:val="9"/>
        </w:numPr>
        <w:spacing w:before="100" w:beforeAutospacing="1" w:after="100" w:afterAutospacing="1"/>
        <w:rPr>
          <w:rFonts w:ascii="Times New Roman" w:eastAsia="Times New Roman" w:hAnsi="Times New Roman" w:cs="Times New Roman"/>
          <w:sz w:val="24"/>
          <w:szCs w:val="24"/>
          <w:lang w:eastAsia="es-CO"/>
        </w:rPr>
      </w:pPr>
      <w:r w:rsidRPr="00067CA8">
        <w:rPr>
          <w:rFonts w:ascii="Times New Roman" w:eastAsia="Times New Roman" w:hAnsi="Times New Roman" w:cs="Times New Roman"/>
          <w:sz w:val="24"/>
          <w:szCs w:val="24"/>
          <w:lang w:eastAsia="es-CO"/>
        </w:rPr>
        <w:t xml:space="preserve">El </w:t>
      </w:r>
      <w:r w:rsidRPr="00067CA8">
        <w:rPr>
          <w:rFonts w:ascii="Times New Roman" w:eastAsia="Times New Roman" w:hAnsi="Times New Roman" w:cs="Times New Roman"/>
          <w:b/>
          <w:bCs/>
          <w:sz w:val="24"/>
          <w:szCs w:val="24"/>
          <w:lang w:eastAsia="es-CO"/>
        </w:rPr>
        <w:t>cerebelo</w:t>
      </w:r>
      <w:r w:rsidRPr="00067CA8">
        <w:rPr>
          <w:rFonts w:ascii="Times New Roman" w:eastAsia="Times New Roman" w:hAnsi="Times New Roman" w:cs="Times New Roman"/>
          <w:sz w:val="24"/>
          <w:szCs w:val="24"/>
          <w:lang w:eastAsia="es-CO"/>
        </w:rPr>
        <w:t xml:space="preserve">: se encuentra situado debajo del cerebro. La sustancia gris y la blanca se encuentran en la misma posición que en el cerebro. Permite mantener el equilibrio del cuerpo. </w:t>
      </w:r>
    </w:p>
    <w:p w:rsidR="00933C6B" w:rsidRPr="00067CA8" w:rsidRDefault="00933C6B" w:rsidP="00D52A10">
      <w:pPr>
        <w:numPr>
          <w:ilvl w:val="0"/>
          <w:numId w:val="9"/>
        </w:numPr>
        <w:spacing w:before="100" w:beforeAutospacing="1" w:after="100" w:afterAutospacing="1"/>
        <w:rPr>
          <w:rFonts w:ascii="Times New Roman" w:eastAsia="Times New Roman" w:hAnsi="Times New Roman" w:cs="Times New Roman"/>
          <w:sz w:val="24"/>
          <w:szCs w:val="24"/>
          <w:lang w:eastAsia="es-CO"/>
        </w:rPr>
      </w:pPr>
      <w:r w:rsidRPr="00067CA8">
        <w:rPr>
          <w:rFonts w:ascii="Times New Roman" w:eastAsia="Times New Roman" w:hAnsi="Times New Roman" w:cs="Times New Roman"/>
          <w:sz w:val="24"/>
          <w:szCs w:val="24"/>
          <w:lang w:eastAsia="es-CO"/>
        </w:rPr>
        <w:t xml:space="preserve">El </w:t>
      </w:r>
      <w:r w:rsidRPr="00067CA8">
        <w:rPr>
          <w:rFonts w:ascii="Times New Roman" w:eastAsia="Times New Roman" w:hAnsi="Times New Roman" w:cs="Times New Roman"/>
          <w:b/>
          <w:bCs/>
          <w:sz w:val="24"/>
          <w:szCs w:val="24"/>
          <w:lang w:eastAsia="es-CO"/>
        </w:rPr>
        <w:t>tronco encefálico</w:t>
      </w:r>
      <w:r w:rsidRPr="00067CA8">
        <w:rPr>
          <w:rFonts w:ascii="Times New Roman" w:eastAsia="Times New Roman" w:hAnsi="Times New Roman" w:cs="Times New Roman"/>
          <w:sz w:val="24"/>
          <w:szCs w:val="24"/>
          <w:lang w:eastAsia="es-CO"/>
        </w:rPr>
        <w:t xml:space="preserve">: se encuentra por debajo del cerebelo y comunica con la médula espinal a través del bulbo raquídeo. La sustancia gris se encuentra en el interior y la blanca, por fuera. Su función es controlar el latido del corazón y la respiración </w:t>
      </w:r>
      <w:hyperlink r:id="rId15" w:tgtFrame="_blank" w:history="1">
        <w:r w:rsidRPr="00067CA8">
          <w:rPr>
            <w:rFonts w:ascii="Times New Roman" w:eastAsia="Times New Roman" w:hAnsi="Times New Roman" w:cs="Times New Roman"/>
            <w:sz w:val="24"/>
            <w:szCs w:val="24"/>
            <w:lang w:eastAsia="es-CO"/>
          </w:rPr>
          <w:t>[</w:t>
        </w:r>
        <w:r w:rsidRPr="00067CA8">
          <w:rPr>
            <w:rFonts w:ascii="Times New Roman" w:eastAsia="Times New Roman" w:hAnsi="Times New Roman" w:cs="Times New Roman"/>
            <w:color w:val="0000CC"/>
            <w:sz w:val="24"/>
            <w:szCs w:val="24"/>
            <w:lang w:eastAsia="es-CO"/>
          </w:rPr>
          <w:t>ver</w:t>
        </w:r>
        <w:r w:rsidRPr="00067CA8">
          <w:rPr>
            <w:rFonts w:ascii="Times New Roman" w:eastAsia="Times New Roman" w:hAnsi="Times New Roman" w:cs="Times New Roman"/>
            <w:sz w:val="24"/>
            <w:szCs w:val="24"/>
            <w:lang w:eastAsia="es-CO"/>
          </w:rPr>
          <w:t>]</w:t>
        </w:r>
      </w:hyperlink>
      <w:r w:rsidRPr="00067CA8">
        <w:rPr>
          <w:rFonts w:ascii="Times New Roman" w:eastAsia="Times New Roman" w:hAnsi="Times New Roman" w:cs="Times New Roman"/>
          <w:sz w:val="24"/>
          <w:szCs w:val="24"/>
          <w:lang w:eastAsia="es-CO"/>
        </w:rPr>
        <w:t xml:space="preserve">. </w:t>
      </w:r>
      <w:hyperlink r:id="rId16" w:history="1">
        <w:r w:rsidR="00567214" w:rsidRPr="00067CA8">
          <w:rPr>
            <w:rStyle w:val="Hipervnculo"/>
            <w:rFonts w:ascii="Times New Roman" w:eastAsia="Times New Roman" w:hAnsi="Times New Roman" w:cs="Times New Roman"/>
            <w:color w:val="auto"/>
            <w:sz w:val="24"/>
            <w:szCs w:val="24"/>
            <w:u w:val="none"/>
            <w:lang w:eastAsia="es-CO"/>
          </w:rPr>
          <w:t>http://recursos.cnice.mec.es/biosfera/alumno/3ESO/Relacor/activ_coord11.htm</w:t>
        </w:r>
      </w:hyperlink>
    </w:p>
    <w:tbl>
      <w:tblPr>
        <w:tblStyle w:val="Tablaconcuadrcula"/>
        <w:tblW w:w="0" w:type="auto"/>
        <w:tblLook w:val="04A0" w:firstRow="1" w:lastRow="0" w:firstColumn="1" w:lastColumn="0" w:noHBand="0" w:noVBand="1"/>
      </w:tblPr>
      <w:tblGrid>
        <w:gridCol w:w="2518"/>
        <w:gridCol w:w="6460"/>
      </w:tblGrid>
      <w:tr w:rsidR="00067CA8" w:rsidRPr="00067CA8" w:rsidTr="00C61AFB">
        <w:tc>
          <w:tcPr>
            <w:tcW w:w="8978" w:type="dxa"/>
            <w:gridSpan w:val="2"/>
            <w:shd w:val="clear" w:color="auto" w:fill="000000" w:themeFill="text1"/>
          </w:tcPr>
          <w:p w:rsidR="00CA4309" w:rsidRPr="00067CA8" w:rsidRDefault="00CA4309" w:rsidP="00C61AFB">
            <w:pPr>
              <w:jc w:val="center"/>
              <w:rPr>
                <w:rFonts w:ascii="Times New Roman" w:hAnsi="Times New Roman" w:cs="Times New Roman"/>
                <w:b/>
              </w:rPr>
            </w:pPr>
            <w:r w:rsidRPr="00067CA8">
              <w:rPr>
                <w:rFonts w:ascii="Times New Roman" w:hAnsi="Times New Roman" w:cs="Times New Roman"/>
                <w:b/>
              </w:rPr>
              <w:t>Recuerda</w:t>
            </w:r>
          </w:p>
        </w:tc>
      </w:tr>
      <w:tr w:rsidR="001D329A" w:rsidRPr="001D329A" w:rsidTr="00C61AFB">
        <w:tc>
          <w:tcPr>
            <w:tcW w:w="2518" w:type="dxa"/>
          </w:tcPr>
          <w:p w:rsidR="00CA4309" w:rsidRPr="001D329A" w:rsidRDefault="00CA4309" w:rsidP="00C61AFB">
            <w:pPr>
              <w:rPr>
                <w:rFonts w:ascii="Times" w:hAnsi="Times"/>
                <w:b/>
                <w:sz w:val="18"/>
                <w:szCs w:val="18"/>
              </w:rPr>
            </w:pPr>
            <w:r w:rsidRPr="001D329A">
              <w:rPr>
                <w:rFonts w:ascii="Times" w:hAnsi="Times"/>
                <w:b/>
                <w:sz w:val="18"/>
                <w:szCs w:val="18"/>
              </w:rPr>
              <w:t>Contenido</w:t>
            </w:r>
          </w:p>
        </w:tc>
        <w:tc>
          <w:tcPr>
            <w:tcW w:w="6460" w:type="dxa"/>
          </w:tcPr>
          <w:p w:rsidR="00CA4309" w:rsidRPr="001D329A" w:rsidRDefault="00CA4309" w:rsidP="00C61AFB">
            <w:pPr>
              <w:rPr>
                <w:rFonts w:ascii="Times" w:hAnsi="Times"/>
                <w:b/>
                <w:sz w:val="18"/>
                <w:szCs w:val="18"/>
              </w:rPr>
            </w:pPr>
            <w:r w:rsidRPr="001D329A">
              <w:rPr>
                <w:rFonts w:ascii="Times" w:hAnsi="Times"/>
              </w:rPr>
              <w:t>En ocasiones se llama cerebro al encéfalo, pero no es correcto. El cerebro es sólo una parte del encéfalo.</w:t>
            </w:r>
          </w:p>
        </w:tc>
      </w:tr>
    </w:tbl>
    <w:p w:rsidR="00933C6B" w:rsidRPr="00067CA8" w:rsidRDefault="00933C6B" w:rsidP="00D52A10">
      <w:pPr>
        <w:spacing w:before="100" w:beforeAutospacing="1" w:after="100" w:afterAutospacing="1"/>
        <w:rPr>
          <w:rStyle w:val="Hipervnculo"/>
          <w:rFonts w:ascii="Times New Roman" w:eastAsia="Times New Roman" w:hAnsi="Times New Roman" w:cs="Times New Roman"/>
          <w:color w:val="auto"/>
          <w:sz w:val="24"/>
          <w:szCs w:val="24"/>
          <w:u w:val="none"/>
          <w:lang w:eastAsia="es-CO"/>
        </w:rPr>
      </w:pPr>
      <w:r w:rsidRPr="001D329A">
        <w:rPr>
          <w:rFonts w:ascii="Times New Roman" w:eastAsia="Times New Roman" w:hAnsi="Times New Roman" w:cs="Times New Roman"/>
          <w:sz w:val="24"/>
          <w:szCs w:val="24"/>
          <w:lang w:eastAsia="es-CO"/>
        </w:rPr>
        <w:t xml:space="preserve">La </w:t>
      </w:r>
      <w:r w:rsidRPr="001D329A">
        <w:rPr>
          <w:rFonts w:ascii="Times New Roman" w:eastAsia="Times New Roman" w:hAnsi="Times New Roman" w:cs="Times New Roman"/>
          <w:b/>
          <w:bCs/>
          <w:sz w:val="24"/>
          <w:szCs w:val="24"/>
          <w:lang w:eastAsia="es-CO"/>
        </w:rPr>
        <w:t>médula espinal</w:t>
      </w:r>
      <w:r w:rsidRPr="001D329A">
        <w:rPr>
          <w:rFonts w:ascii="Times New Roman" w:eastAsia="Times New Roman" w:hAnsi="Times New Roman" w:cs="Times New Roman"/>
          <w:sz w:val="24"/>
          <w:szCs w:val="24"/>
          <w:lang w:eastAsia="es-CO"/>
        </w:rPr>
        <w:t xml:space="preserve"> conecta el encéfalo con el resto del cuerpo. Es un cilindro delgado que se encuentra dentro de la columna vertebral, protegido por las vértebras. La sustancia gris se halla en el interior y la sustancia blanca, por fuera. Los axones de las neuronas forman </w:t>
      </w:r>
      <w:r w:rsidRPr="001D329A">
        <w:rPr>
          <w:rFonts w:ascii="Times New Roman" w:eastAsia="Times New Roman" w:hAnsi="Times New Roman" w:cs="Times New Roman"/>
          <w:b/>
          <w:bCs/>
          <w:sz w:val="24"/>
          <w:szCs w:val="24"/>
          <w:lang w:eastAsia="es-CO"/>
        </w:rPr>
        <w:t>nervios sensitivos y motores</w:t>
      </w:r>
      <w:r w:rsidRPr="001D329A">
        <w:rPr>
          <w:rFonts w:ascii="Times New Roman" w:eastAsia="Times New Roman" w:hAnsi="Times New Roman" w:cs="Times New Roman"/>
          <w:sz w:val="24"/>
          <w:szCs w:val="24"/>
          <w:lang w:eastAsia="es-CO"/>
        </w:rPr>
        <w:t xml:space="preserve">. Estos salen y entran de la médula espinal a través de orificios </w:t>
      </w:r>
      <w:r w:rsidR="00E22A9D" w:rsidRPr="001D329A">
        <w:rPr>
          <w:rFonts w:ascii="Times New Roman" w:eastAsia="Times New Roman" w:hAnsi="Times New Roman" w:cs="Times New Roman"/>
          <w:sz w:val="24"/>
          <w:szCs w:val="24"/>
          <w:lang w:eastAsia="es-CO"/>
        </w:rPr>
        <w:t xml:space="preserve">que hay </w:t>
      </w:r>
      <w:r w:rsidRPr="001D329A">
        <w:rPr>
          <w:rFonts w:ascii="Times New Roman" w:eastAsia="Times New Roman" w:hAnsi="Times New Roman" w:cs="Times New Roman"/>
          <w:sz w:val="24"/>
          <w:szCs w:val="24"/>
          <w:lang w:eastAsia="es-CO"/>
        </w:rPr>
        <w:t>en las vértebras</w:t>
      </w:r>
      <w:r w:rsidRPr="00067CA8">
        <w:rPr>
          <w:rFonts w:ascii="Times New Roman" w:eastAsia="Times New Roman" w:hAnsi="Times New Roman" w:cs="Times New Roman"/>
          <w:sz w:val="24"/>
          <w:szCs w:val="24"/>
          <w:lang w:eastAsia="es-CO"/>
        </w:rPr>
        <w:t xml:space="preserve">, para llegar a los diferentes órganos del cuerpo. Puede procesar estímulos que necesitan una respuesta muy rápida, llamados </w:t>
      </w:r>
      <w:r w:rsidRPr="00067CA8">
        <w:rPr>
          <w:rFonts w:ascii="Times New Roman" w:eastAsia="Times New Roman" w:hAnsi="Times New Roman" w:cs="Times New Roman"/>
          <w:b/>
          <w:bCs/>
          <w:sz w:val="24"/>
          <w:szCs w:val="24"/>
          <w:lang w:eastAsia="es-CO"/>
        </w:rPr>
        <w:t>actos reflejos</w:t>
      </w:r>
      <w:hyperlink r:id="rId17" w:tgtFrame="_blank" w:history="1">
        <w:r w:rsidRPr="00067CA8">
          <w:rPr>
            <w:rFonts w:ascii="Times New Roman" w:eastAsia="Times New Roman" w:hAnsi="Times New Roman" w:cs="Times New Roman"/>
            <w:sz w:val="24"/>
            <w:szCs w:val="24"/>
            <w:lang w:eastAsia="es-CO"/>
          </w:rPr>
          <w:t>[</w:t>
        </w:r>
        <w:r w:rsidRPr="00E13E45">
          <w:rPr>
            <w:rFonts w:ascii="Times New Roman" w:eastAsia="Times New Roman" w:hAnsi="Times New Roman" w:cs="Times New Roman"/>
            <w:color w:val="0000CC"/>
            <w:sz w:val="24"/>
            <w:szCs w:val="24"/>
            <w:lang w:eastAsia="es-CO"/>
          </w:rPr>
          <w:t>ver</w:t>
        </w:r>
        <w:r w:rsidRPr="00067CA8">
          <w:rPr>
            <w:rFonts w:ascii="Times New Roman" w:eastAsia="Times New Roman" w:hAnsi="Times New Roman" w:cs="Times New Roman"/>
            <w:sz w:val="24"/>
            <w:szCs w:val="24"/>
            <w:lang w:eastAsia="es-CO"/>
          </w:rPr>
          <w:t>]</w:t>
        </w:r>
      </w:hyperlink>
      <w:r w:rsidRPr="00067CA8">
        <w:rPr>
          <w:rFonts w:ascii="Times New Roman" w:eastAsia="Times New Roman" w:hAnsi="Times New Roman" w:cs="Times New Roman"/>
          <w:sz w:val="24"/>
          <w:szCs w:val="24"/>
          <w:lang w:eastAsia="es-CO"/>
        </w:rPr>
        <w:t xml:space="preserve">. </w:t>
      </w:r>
      <w:hyperlink r:id="rId18" w:history="1">
        <w:r w:rsidRPr="00067CA8">
          <w:rPr>
            <w:rStyle w:val="Hipervnculo"/>
            <w:rFonts w:ascii="Times New Roman" w:eastAsia="Times New Roman" w:hAnsi="Times New Roman" w:cs="Times New Roman"/>
            <w:color w:val="auto"/>
            <w:sz w:val="24"/>
            <w:szCs w:val="24"/>
            <w:u w:val="none"/>
            <w:lang w:eastAsia="es-CO"/>
          </w:rPr>
          <w:t>http://recursos.cnice.mec.es/biosfera/alumno/3ESO/Relacor/contenido8.htm</w:t>
        </w:r>
      </w:hyperlink>
    </w:p>
    <w:tbl>
      <w:tblPr>
        <w:tblStyle w:val="Tablaconcuadrcula1"/>
        <w:tblW w:w="0" w:type="auto"/>
        <w:tblLayout w:type="fixed"/>
        <w:tblLook w:val="04A0" w:firstRow="1" w:lastRow="0" w:firstColumn="1" w:lastColumn="0" w:noHBand="0" w:noVBand="1"/>
      </w:tblPr>
      <w:tblGrid>
        <w:gridCol w:w="1668"/>
        <w:gridCol w:w="7386"/>
      </w:tblGrid>
      <w:tr w:rsidR="00067CA8" w:rsidRPr="00067CA8" w:rsidTr="000C64DB">
        <w:tc>
          <w:tcPr>
            <w:tcW w:w="9054" w:type="dxa"/>
            <w:gridSpan w:val="2"/>
            <w:shd w:val="clear" w:color="auto" w:fill="0D0D0D" w:themeFill="text1" w:themeFillTint="F2"/>
          </w:tcPr>
          <w:p w:rsidR="00D44F61" w:rsidRPr="00067CA8" w:rsidRDefault="00D44F61" w:rsidP="00774C95">
            <w:pPr>
              <w:jc w:val="center"/>
              <w:rPr>
                <w:rFonts w:ascii="Times New Roman" w:hAnsi="Times New Roman" w:cs="Times New Roman"/>
                <w:b/>
                <w:sz w:val="24"/>
                <w:szCs w:val="24"/>
              </w:rPr>
            </w:pPr>
            <w:r w:rsidRPr="00067CA8">
              <w:rPr>
                <w:rFonts w:ascii="Times New Roman" w:hAnsi="Times New Roman" w:cs="Times New Roman"/>
                <w:b/>
                <w:sz w:val="24"/>
                <w:szCs w:val="24"/>
              </w:rPr>
              <w:lastRenderedPageBreak/>
              <w:t>Imagen (fotografía, gráfica o ilustración)</w:t>
            </w:r>
            <w:r w:rsidR="00420A39" w:rsidRPr="00067CA8">
              <w:rPr>
                <w:rFonts w:ascii="Times New Roman" w:hAnsi="Times New Roman" w:cs="Times New Roman"/>
                <w:b/>
                <w:sz w:val="24"/>
                <w:szCs w:val="24"/>
              </w:rPr>
              <w:t xml:space="preserve"> </w:t>
            </w:r>
            <w:r w:rsidR="00420A39" w:rsidRPr="00067CA8">
              <w:rPr>
                <w:rFonts w:ascii="Times New Roman" w:hAnsi="Times New Roman" w:cs="Times New Roman"/>
                <w:b/>
              </w:rPr>
              <w:t>recurso aprovechado</w:t>
            </w:r>
          </w:p>
        </w:tc>
      </w:tr>
      <w:tr w:rsidR="001D329A" w:rsidRPr="001D329A" w:rsidTr="000C64DB">
        <w:tc>
          <w:tcPr>
            <w:tcW w:w="1668" w:type="dxa"/>
          </w:tcPr>
          <w:p w:rsidR="00D44F61" w:rsidRPr="001D329A" w:rsidRDefault="00D44F61" w:rsidP="00774C95">
            <w:pPr>
              <w:rPr>
                <w:rFonts w:ascii="Times New Roman" w:hAnsi="Times New Roman" w:cs="Times New Roman"/>
                <w:b/>
                <w:sz w:val="24"/>
                <w:szCs w:val="24"/>
              </w:rPr>
            </w:pPr>
            <w:r w:rsidRPr="001D329A">
              <w:rPr>
                <w:rFonts w:ascii="Times New Roman" w:hAnsi="Times New Roman" w:cs="Times New Roman"/>
                <w:b/>
                <w:sz w:val="24"/>
                <w:szCs w:val="24"/>
              </w:rPr>
              <w:t>Código</w:t>
            </w:r>
          </w:p>
        </w:tc>
        <w:tc>
          <w:tcPr>
            <w:tcW w:w="7386" w:type="dxa"/>
          </w:tcPr>
          <w:p w:rsidR="00D44F61" w:rsidRPr="001D329A" w:rsidRDefault="00D44F61" w:rsidP="003722F8">
            <w:pPr>
              <w:rPr>
                <w:rFonts w:ascii="Times New Roman" w:hAnsi="Times New Roman" w:cs="Times New Roman"/>
                <w:b/>
                <w:sz w:val="24"/>
                <w:szCs w:val="24"/>
              </w:rPr>
            </w:pPr>
            <w:r w:rsidRPr="001D329A">
              <w:rPr>
                <w:rFonts w:ascii="Times New Roman" w:hAnsi="Times New Roman" w:cs="Times New Roman"/>
                <w:sz w:val="24"/>
                <w:szCs w:val="24"/>
              </w:rPr>
              <w:t>CN_</w:t>
            </w:r>
            <w:r w:rsidR="003722F8" w:rsidRPr="001D329A">
              <w:rPr>
                <w:rFonts w:ascii="Times New Roman" w:hAnsi="Times New Roman" w:cs="Times New Roman"/>
                <w:sz w:val="24"/>
                <w:szCs w:val="24"/>
              </w:rPr>
              <w:t>0</w:t>
            </w:r>
            <w:r w:rsidR="000C64DB" w:rsidRPr="001D329A">
              <w:rPr>
                <w:rFonts w:ascii="Times New Roman" w:hAnsi="Times New Roman" w:cs="Times New Roman"/>
                <w:sz w:val="24"/>
                <w:szCs w:val="24"/>
              </w:rPr>
              <w:t>8</w:t>
            </w:r>
            <w:r w:rsidRPr="001D329A">
              <w:rPr>
                <w:rFonts w:ascii="Times New Roman" w:hAnsi="Times New Roman" w:cs="Times New Roman"/>
                <w:sz w:val="24"/>
                <w:szCs w:val="24"/>
              </w:rPr>
              <w:t>_01_CO_IMG05</w:t>
            </w:r>
          </w:p>
        </w:tc>
      </w:tr>
      <w:tr w:rsidR="001D329A" w:rsidRPr="001D329A" w:rsidTr="000C64DB">
        <w:tc>
          <w:tcPr>
            <w:tcW w:w="1668" w:type="dxa"/>
          </w:tcPr>
          <w:p w:rsidR="00D44F61" w:rsidRPr="001D329A" w:rsidRDefault="00D44F61" w:rsidP="00774C95">
            <w:pPr>
              <w:rPr>
                <w:rFonts w:ascii="Times New Roman" w:hAnsi="Times New Roman" w:cs="Times New Roman"/>
                <w:sz w:val="24"/>
                <w:szCs w:val="24"/>
              </w:rPr>
            </w:pPr>
            <w:r w:rsidRPr="001D329A">
              <w:rPr>
                <w:rFonts w:ascii="Times New Roman" w:hAnsi="Times New Roman" w:cs="Times New Roman"/>
                <w:b/>
                <w:sz w:val="24"/>
                <w:szCs w:val="24"/>
              </w:rPr>
              <w:t>Descripción</w:t>
            </w:r>
          </w:p>
        </w:tc>
        <w:tc>
          <w:tcPr>
            <w:tcW w:w="7386" w:type="dxa"/>
          </w:tcPr>
          <w:p w:rsidR="00D44F61" w:rsidRPr="001D329A" w:rsidRDefault="00D44F61" w:rsidP="00351B62">
            <w:pPr>
              <w:rPr>
                <w:rFonts w:ascii="Times New Roman" w:hAnsi="Times New Roman" w:cs="Times New Roman"/>
                <w:sz w:val="24"/>
                <w:szCs w:val="24"/>
              </w:rPr>
            </w:pPr>
            <w:r w:rsidRPr="001D329A">
              <w:rPr>
                <w:rFonts w:ascii="Times New Roman" w:hAnsi="Times New Roman" w:cs="Times New Roman"/>
                <w:sz w:val="24"/>
                <w:szCs w:val="24"/>
              </w:rPr>
              <w:t xml:space="preserve">Corte transversal de la médula espinal conectada con neurona sensitiva y </w:t>
            </w:r>
            <w:r w:rsidR="001B2310" w:rsidRPr="001D329A">
              <w:rPr>
                <w:rFonts w:ascii="Times New Roman" w:hAnsi="Times New Roman" w:cs="Times New Roman"/>
                <w:sz w:val="24"/>
                <w:szCs w:val="24"/>
              </w:rPr>
              <w:t>neurona</w:t>
            </w:r>
            <w:r w:rsidRPr="001D329A">
              <w:rPr>
                <w:rFonts w:ascii="Times New Roman" w:hAnsi="Times New Roman" w:cs="Times New Roman"/>
                <w:sz w:val="24"/>
                <w:szCs w:val="24"/>
              </w:rPr>
              <w:t xml:space="preserve"> motora, cada una de las cuales termina en </w:t>
            </w:r>
            <w:r w:rsidR="000F13A0" w:rsidRPr="001D329A">
              <w:rPr>
                <w:rFonts w:ascii="Times New Roman" w:hAnsi="Times New Roman" w:cs="Times New Roman"/>
                <w:sz w:val="24"/>
                <w:szCs w:val="24"/>
              </w:rPr>
              <w:t xml:space="preserve">un órgano diferente: </w:t>
            </w:r>
            <w:r w:rsidRPr="001D329A">
              <w:rPr>
                <w:rFonts w:ascii="Times New Roman" w:hAnsi="Times New Roman" w:cs="Times New Roman"/>
                <w:sz w:val="24"/>
                <w:szCs w:val="24"/>
              </w:rPr>
              <w:t>un receptor de la piel</w:t>
            </w:r>
            <w:r w:rsidR="00351B62" w:rsidRPr="001D329A">
              <w:rPr>
                <w:rFonts w:ascii="Times New Roman" w:hAnsi="Times New Roman" w:cs="Times New Roman"/>
                <w:sz w:val="24"/>
                <w:szCs w:val="24"/>
              </w:rPr>
              <w:t xml:space="preserve"> (que tiene un tornillo clavado) </w:t>
            </w:r>
            <w:r w:rsidR="000F13A0" w:rsidRPr="001D329A">
              <w:rPr>
                <w:rFonts w:ascii="Times New Roman" w:hAnsi="Times New Roman" w:cs="Times New Roman"/>
                <w:sz w:val="24"/>
                <w:szCs w:val="24"/>
              </w:rPr>
              <w:t xml:space="preserve"> y un músculo estriado, respectivamente</w:t>
            </w:r>
            <w:r w:rsidRPr="001D329A">
              <w:rPr>
                <w:rFonts w:ascii="Times New Roman" w:hAnsi="Times New Roman" w:cs="Times New Roman"/>
                <w:sz w:val="24"/>
                <w:szCs w:val="24"/>
              </w:rPr>
              <w:t>.</w:t>
            </w:r>
          </w:p>
        </w:tc>
      </w:tr>
      <w:tr w:rsidR="001D329A" w:rsidRPr="001D329A" w:rsidTr="000C64DB">
        <w:tc>
          <w:tcPr>
            <w:tcW w:w="1668" w:type="dxa"/>
          </w:tcPr>
          <w:p w:rsidR="00D44F61" w:rsidRPr="001D329A" w:rsidRDefault="00D44F61" w:rsidP="00774C95">
            <w:pPr>
              <w:rPr>
                <w:rFonts w:ascii="Times New Roman" w:hAnsi="Times New Roman" w:cs="Times New Roman"/>
                <w:sz w:val="24"/>
                <w:szCs w:val="24"/>
              </w:rPr>
            </w:pPr>
          </w:p>
        </w:tc>
        <w:tc>
          <w:tcPr>
            <w:tcW w:w="7386" w:type="dxa"/>
          </w:tcPr>
          <w:p w:rsidR="00D44F61" w:rsidRPr="001D329A" w:rsidRDefault="000F13A0" w:rsidP="00774C95">
            <w:pPr>
              <w:rPr>
                <w:rFonts w:ascii="Times New Roman" w:hAnsi="Times New Roman" w:cs="Times New Roman"/>
                <w:sz w:val="24"/>
                <w:szCs w:val="24"/>
              </w:rPr>
            </w:pPr>
            <w:r w:rsidRPr="001D329A">
              <w:rPr>
                <w:rFonts w:ascii="Times New Roman" w:hAnsi="Times New Roman" w:cs="Times New Roman"/>
                <w:sz w:val="24"/>
                <w:szCs w:val="24"/>
              </w:rPr>
              <w:t>http://profesores.aulaplaneta.com/DNNPlayerPackages/Package9364/InfoGuion/cuadernoestudio/images_xml/BG_09_05_img5_zoom.jpg</w:t>
            </w:r>
          </w:p>
        </w:tc>
      </w:tr>
      <w:tr w:rsidR="001D329A" w:rsidRPr="001D329A" w:rsidTr="000C64DB">
        <w:tc>
          <w:tcPr>
            <w:tcW w:w="1668" w:type="dxa"/>
          </w:tcPr>
          <w:p w:rsidR="00D44F61" w:rsidRPr="001D329A" w:rsidRDefault="00D44F61" w:rsidP="00774C95">
            <w:pPr>
              <w:rPr>
                <w:rFonts w:ascii="Times New Roman" w:hAnsi="Times New Roman" w:cs="Times New Roman"/>
                <w:sz w:val="24"/>
                <w:szCs w:val="24"/>
              </w:rPr>
            </w:pPr>
            <w:r w:rsidRPr="001D329A">
              <w:rPr>
                <w:rFonts w:ascii="Times New Roman" w:hAnsi="Times New Roman" w:cs="Times New Roman"/>
                <w:b/>
                <w:sz w:val="24"/>
                <w:szCs w:val="24"/>
              </w:rPr>
              <w:t>Pie de imagen</w:t>
            </w:r>
          </w:p>
        </w:tc>
        <w:tc>
          <w:tcPr>
            <w:tcW w:w="7386" w:type="dxa"/>
          </w:tcPr>
          <w:p w:rsidR="00D44F61" w:rsidRPr="001D329A" w:rsidRDefault="000F13A0" w:rsidP="00351B62">
            <w:pPr>
              <w:rPr>
                <w:rFonts w:ascii="Times New Roman" w:hAnsi="Times New Roman" w:cs="Times New Roman"/>
                <w:sz w:val="24"/>
                <w:szCs w:val="24"/>
              </w:rPr>
            </w:pPr>
            <w:r w:rsidRPr="001D329A">
              <w:rPr>
                <w:rFonts w:ascii="Times New Roman" w:hAnsi="Times New Roman" w:cs="Times New Roman"/>
                <w:sz w:val="24"/>
                <w:szCs w:val="24"/>
                <w:lang w:val="es-CO"/>
              </w:rPr>
              <w:t xml:space="preserve">Cuando nos pinchamos con un </w:t>
            </w:r>
            <w:r w:rsidR="00351B62" w:rsidRPr="001D329A">
              <w:rPr>
                <w:rFonts w:ascii="Times New Roman" w:hAnsi="Times New Roman" w:cs="Times New Roman"/>
                <w:sz w:val="24"/>
                <w:szCs w:val="24"/>
                <w:lang w:val="es-CO"/>
              </w:rPr>
              <w:t>alfiler</w:t>
            </w:r>
            <w:r w:rsidRPr="001D329A">
              <w:rPr>
                <w:rFonts w:ascii="Times New Roman" w:hAnsi="Times New Roman" w:cs="Times New Roman"/>
                <w:sz w:val="24"/>
                <w:szCs w:val="24"/>
                <w:lang w:val="es-CO"/>
              </w:rPr>
              <w:t xml:space="preserve"> y apartamos la mano, lo hacemos con un movimiento rápido, que no llega a ser procesado por el cerebro. Se trata de un </w:t>
            </w:r>
            <w:r w:rsidRPr="001D329A">
              <w:rPr>
                <w:rFonts w:ascii="Times New Roman" w:hAnsi="Times New Roman" w:cs="Times New Roman"/>
                <w:b/>
                <w:bCs/>
                <w:sz w:val="24"/>
                <w:szCs w:val="24"/>
                <w:lang w:val="es-CO"/>
              </w:rPr>
              <w:t xml:space="preserve">acto reflejo </w:t>
            </w:r>
            <w:r w:rsidRPr="001D329A">
              <w:rPr>
                <w:rFonts w:ascii="Times New Roman" w:hAnsi="Times New Roman" w:cs="Times New Roman"/>
                <w:sz w:val="24"/>
                <w:szCs w:val="24"/>
                <w:lang w:val="es-CO"/>
              </w:rPr>
              <w:t xml:space="preserve">que se procesa en la </w:t>
            </w:r>
            <w:r w:rsidRPr="001D329A">
              <w:rPr>
                <w:rFonts w:ascii="Times New Roman" w:hAnsi="Times New Roman" w:cs="Times New Roman"/>
                <w:b/>
                <w:bCs/>
                <w:sz w:val="24"/>
                <w:szCs w:val="24"/>
                <w:lang w:val="es-CO"/>
              </w:rPr>
              <w:t>médula espinal.</w:t>
            </w:r>
            <w:r w:rsidR="00351B62" w:rsidRPr="001D329A">
              <w:rPr>
                <w:rFonts w:ascii="Times New Roman" w:hAnsi="Times New Roman" w:cs="Times New Roman"/>
                <w:b/>
                <w:bCs/>
                <w:sz w:val="24"/>
                <w:szCs w:val="24"/>
                <w:lang w:val="es-CO"/>
              </w:rPr>
              <w:t xml:space="preserve"> </w:t>
            </w:r>
          </w:p>
        </w:tc>
      </w:tr>
    </w:tbl>
    <w:p w:rsidR="00933C6B" w:rsidRPr="001D329A" w:rsidRDefault="00933C6B" w:rsidP="00706F2B"/>
    <w:p w:rsidR="00067CA8" w:rsidRPr="001D329A" w:rsidRDefault="00067CA8" w:rsidP="00706F2B"/>
    <w:tbl>
      <w:tblPr>
        <w:tblStyle w:val="Tablaconcuadrcula"/>
        <w:tblW w:w="0" w:type="auto"/>
        <w:tblLook w:val="04A0" w:firstRow="1" w:lastRow="0" w:firstColumn="1" w:lastColumn="0" w:noHBand="0" w:noVBand="1"/>
      </w:tblPr>
      <w:tblGrid>
        <w:gridCol w:w="2093"/>
        <w:gridCol w:w="6940"/>
      </w:tblGrid>
      <w:tr w:rsidR="001D329A" w:rsidRPr="001D329A" w:rsidTr="00774C95">
        <w:tc>
          <w:tcPr>
            <w:tcW w:w="9033" w:type="dxa"/>
            <w:gridSpan w:val="2"/>
            <w:shd w:val="clear" w:color="auto" w:fill="000000" w:themeFill="text1"/>
          </w:tcPr>
          <w:p w:rsidR="00351B62" w:rsidRPr="001D329A" w:rsidRDefault="00351B62" w:rsidP="00774C95">
            <w:pPr>
              <w:jc w:val="center"/>
              <w:rPr>
                <w:rFonts w:ascii="Times New Roman" w:hAnsi="Times New Roman" w:cs="Times New Roman"/>
                <w:b/>
              </w:rPr>
            </w:pPr>
            <w:r w:rsidRPr="001D329A">
              <w:rPr>
                <w:rFonts w:ascii="Times New Roman" w:hAnsi="Times New Roman" w:cs="Times New Roman"/>
                <w:b/>
              </w:rPr>
              <w:t xml:space="preserve">Practica: </w:t>
            </w:r>
            <w:r w:rsidR="00420A39" w:rsidRPr="001D329A">
              <w:rPr>
                <w:rFonts w:ascii="Times New Roman" w:hAnsi="Times New Roman" w:cs="Times New Roman"/>
                <w:b/>
              </w:rPr>
              <w:t>recurso aprovechado</w:t>
            </w:r>
          </w:p>
        </w:tc>
      </w:tr>
      <w:tr w:rsidR="001D329A" w:rsidRPr="001D329A" w:rsidTr="000C64DB">
        <w:tc>
          <w:tcPr>
            <w:tcW w:w="2093" w:type="dxa"/>
          </w:tcPr>
          <w:p w:rsidR="00351B62" w:rsidRPr="001D329A" w:rsidRDefault="00351B62" w:rsidP="00774C95">
            <w:pPr>
              <w:rPr>
                <w:rFonts w:ascii="Times New Roman" w:hAnsi="Times New Roman" w:cs="Times New Roman"/>
                <w:b/>
                <w:sz w:val="24"/>
                <w:szCs w:val="24"/>
              </w:rPr>
            </w:pPr>
            <w:r w:rsidRPr="001D329A">
              <w:rPr>
                <w:rFonts w:ascii="Times New Roman" w:hAnsi="Times New Roman" w:cs="Times New Roman"/>
                <w:b/>
                <w:sz w:val="24"/>
                <w:szCs w:val="24"/>
              </w:rPr>
              <w:t>Código</w:t>
            </w:r>
          </w:p>
        </w:tc>
        <w:tc>
          <w:tcPr>
            <w:tcW w:w="6940" w:type="dxa"/>
          </w:tcPr>
          <w:p w:rsidR="00351B62" w:rsidRPr="001D329A" w:rsidRDefault="00351B62" w:rsidP="003722F8">
            <w:pPr>
              <w:rPr>
                <w:rFonts w:ascii="Times New Roman" w:hAnsi="Times New Roman" w:cs="Times New Roman"/>
                <w:b/>
                <w:sz w:val="24"/>
                <w:szCs w:val="24"/>
              </w:rPr>
            </w:pPr>
            <w:r w:rsidRPr="001D329A">
              <w:rPr>
                <w:rFonts w:ascii="Times New Roman" w:hAnsi="Times New Roman" w:cs="Times New Roman"/>
                <w:sz w:val="24"/>
                <w:szCs w:val="24"/>
                <w:lang w:val="es-ES_tradnl"/>
              </w:rPr>
              <w:t>CN_</w:t>
            </w:r>
            <w:r w:rsidR="003722F8" w:rsidRPr="001D329A">
              <w:rPr>
                <w:rFonts w:ascii="Times New Roman" w:hAnsi="Times New Roman" w:cs="Times New Roman"/>
                <w:sz w:val="24"/>
                <w:szCs w:val="24"/>
                <w:lang w:val="es-ES_tradnl"/>
              </w:rPr>
              <w:t>0</w:t>
            </w:r>
            <w:r w:rsidR="000C64DB" w:rsidRPr="001D329A">
              <w:rPr>
                <w:rFonts w:ascii="Times New Roman" w:hAnsi="Times New Roman" w:cs="Times New Roman"/>
                <w:sz w:val="24"/>
                <w:szCs w:val="24"/>
                <w:lang w:val="es-ES_tradnl"/>
              </w:rPr>
              <w:t>8</w:t>
            </w:r>
            <w:r w:rsidRPr="001D329A">
              <w:rPr>
                <w:rFonts w:ascii="Times New Roman" w:hAnsi="Times New Roman" w:cs="Times New Roman"/>
                <w:sz w:val="24"/>
                <w:szCs w:val="24"/>
                <w:lang w:val="es-ES_tradnl"/>
              </w:rPr>
              <w:t>_01_CO</w:t>
            </w:r>
            <w:r w:rsidR="00C61AFB" w:rsidRPr="001D329A">
              <w:rPr>
                <w:rFonts w:ascii="Times New Roman" w:hAnsi="Times New Roman" w:cs="Times New Roman"/>
                <w:sz w:val="24"/>
                <w:szCs w:val="24"/>
              </w:rPr>
              <w:t>_REC6</w:t>
            </w:r>
            <w:r w:rsidRPr="001D329A">
              <w:rPr>
                <w:rFonts w:ascii="Times New Roman" w:hAnsi="Times New Roman" w:cs="Times New Roman"/>
                <w:sz w:val="24"/>
                <w:szCs w:val="24"/>
              </w:rPr>
              <w:t>0</w:t>
            </w:r>
          </w:p>
        </w:tc>
      </w:tr>
      <w:tr w:rsidR="001D329A" w:rsidRPr="001D329A" w:rsidTr="000C64DB">
        <w:tc>
          <w:tcPr>
            <w:tcW w:w="2093" w:type="dxa"/>
          </w:tcPr>
          <w:p w:rsidR="00351B62" w:rsidRPr="001D329A" w:rsidRDefault="00351B62" w:rsidP="00774C95">
            <w:pPr>
              <w:rPr>
                <w:rFonts w:ascii="Times New Roman" w:hAnsi="Times New Roman" w:cs="Times New Roman"/>
                <w:sz w:val="24"/>
                <w:szCs w:val="24"/>
              </w:rPr>
            </w:pPr>
            <w:r w:rsidRPr="001D329A">
              <w:rPr>
                <w:rFonts w:ascii="Times New Roman" w:hAnsi="Times New Roman" w:cs="Times New Roman"/>
                <w:b/>
                <w:sz w:val="24"/>
                <w:szCs w:val="24"/>
              </w:rPr>
              <w:t>Título</w:t>
            </w:r>
          </w:p>
        </w:tc>
        <w:tc>
          <w:tcPr>
            <w:tcW w:w="6940" w:type="dxa"/>
          </w:tcPr>
          <w:p w:rsidR="00351B62" w:rsidRPr="001D329A" w:rsidRDefault="00351B62" w:rsidP="00774C95">
            <w:pPr>
              <w:rPr>
                <w:rFonts w:ascii="Times" w:hAnsi="Times"/>
                <w:b/>
                <w:sz w:val="24"/>
                <w:szCs w:val="24"/>
              </w:rPr>
            </w:pPr>
            <w:r w:rsidRPr="001D329A">
              <w:rPr>
                <w:rFonts w:ascii="Times" w:hAnsi="Times"/>
                <w:b/>
                <w:sz w:val="24"/>
                <w:szCs w:val="24"/>
              </w:rPr>
              <w:t>Identifica las partes del encéfalo</w:t>
            </w:r>
          </w:p>
        </w:tc>
      </w:tr>
      <w:tr w:rsidR="001D329A" w:rsidRPr="001D329A" w:rsidTr="000C64DB">
        <w:tc>
          <w:tcPr>
            <w:tcW w:w="2093" w:type="dxa"/>
          </w:tcPr>
          <w:p w:rsidR="00351B62" w:rsidRPr="001D329A" w:rsidRDefault="00351B62" w:rsidP="00774C95">
            <w:pPr>
              <w:rPr>
                <w:rFonts w:ascii="Times New Roman" w:hAnsi="Times New Roman" w:cs="Times New Roman"/>
                <w:sz w:val="24"/>
                <w:szCs w:val="24"/>
              </w:rPr>
            </w:pPr>
            <w:r w:rsidRPr="001D329A">
              <w:rPr>
                <w:rFonts w:ascii="Times New Roman" w:hAnsi="Times New Roman" w:cs="Times New Roman"/>
                <w:b/>
                <w:sz w:val="24"/>
                <w:szCs w:val="24"/>
              </w:rPr>
              <w:t>Descripción</w:t>
            </w:r>
          </w:p>
        </w:tc>
        <w:tc>
          <w:tcPr>
            <w:tcW w:w="6940" w:type="dxa"/>
          </w:tcPr>
          <w:p w:rsidR="00351B62" w:rsidRPr="001D329A" w:rsidRDefault="00351B62" w:rsidP="00774C95">
            <w:pPr>
              <w:rPr>
                <w:rFonts w:ascii="Times" w:hAnsi="Times"/>
                <w:sz w:val="24"/>
                <w:szCs w:val="24"/>
              </w:rPr>
            </w:pPr>
            <w:r w:rsidRPr="001D329A">
              <w:rPr>
                <w:rFonts w:ascii="Times" w:hAnsi="Times"/>
                <w:sz w:val="24"/>
                <w:szCs w:val="24"/>
              </w:rPr>
              <w:t>Actividad que sirve para reconocer las partes del encéfalo: los lóbulos, el bulbo y el cerebelo</w:t>
            </w:r>
          </w:p>
        </w:tc>
      </w:tr>
    </w:tbl>
    <w:p w:rsidR="00351B62" w:rsidRPr="001D329A" w:rsidRDefault="00351B62" w:rsidP="00706F2B"/>
    <w:tbl>
      <w:tblPr>
        <w:tblStyle w:val="Tablaconcuadrcula"/>
        <w:tblW w:w="0" w:type="auto"/>
        <w:tblLook w:val="04A0" w:firstRow="1" w:lastRow="0" w:firstColumn="1" w:lastColumn="0" w:noHBand="0" w:noVBand="1"/>
      </w:tblPr>
      <w:tblGrid>
        <w:gridCol w:w="2518"/>
        <w:gridCol w:w="6460"/>
      </w:tblGrid>
      <w:tr w:rsidR="001D329A" w:rsidRPr="001D329A" w:rsidTr="00C61AFB">
        <w:tc>
          <w:tcPr>
            <w:tcW w:w="8978" w:type="dxa"/>
            <w:gridSpan w:val="2"/>
            <w:shd w:val="clear" w:color="auto" w:fill="000000" w:themeFill="text1"/>
          </w:tcPr>
          <w:p w:rsidR="00735B3E" w:rsidRPr="001D329A" w:rsidRDefault="00735B3E" w:rsidP="00C61AFB">
            <w:pPr>
              <w:jc w:val="center"/>
              <w:rPr>
                <w:rFonts w:ascii="Times New Roman" w:hAnsi="Times New Roman" w:cs="Times New Roman"/>
                <w:b/>
              </w:rPr>
            </w:pPr>
            <w:r w:rsidRPr="001D329A">
              <w:rPr>
                <w:rFonts w:ascii="Times New Roman" w:hAnsi="Times New Roman" w:cs="Times New Roman"/>
                <w:b/>
              </w:rPr>
              <w:t>Destacado</w:t>
            </w:r>
          </w:p>
        </w:tc>
      </w:tr>
      <w:tr w:rsidR="001D329A" w:rsidRPr="001D329A" w:rsidTr="00C61AFB">
        <w:tc>
          <w:tcPr>
            <w:tcW w:w="2518" w:type="dxa"/>
          </w:tcPr>
          <w:p w:rsidR="00735B3E" w:rsidRPr="001D329A" w:rsidRDefault="00735B3E" w:rsidP="00C61AFB">
            <w:pPr>
              <w:rPr>
                <w:rFonts w:ascii="Times" w:hAnsi="Times"/>
                <w:b/>
                <w:sz w:val="18"/>
                <w:szCs w:val="18"/>
              </w:rPr>
            </w:pPr>
            <w:r w:rsidRPr="001D329A">
              <w:rPr>
                <w:rFonts w:ascii="Times" w:hAnsi="Times"/>
                <w:b/>
                <w:sz w:val="18"/>
                <w:szCs w:val="18"/>
              </w:rPr>
              <w:t>Título</w:t>
            </w:r>
          </w:p>
        </w:tc>
        <w:tc>
          <w:tcPr>
            <w:tcW w:w="6460" w:type="dxa"/>
          </w:tcPr>
          <w:p w:rsidR="00735B3E" w:rsidRPr="001D329A" w:rsidRDefault="005543B7" w:rsidP="00C61AFB">
            <w:pPr>
              <w:rPr>
                <w:rFonts w:ascii="Times" w:hAnsi="Times"/>
                <w:b/>
                <w:sz w:val="18"/>
                <w:szCs w:val="18"/>
              </w:rPr>
            </w:pPr>
            <w:r w:rsidRPr="001D329A">
              <w:rPr>
                <w:rFonts w:ascii="Times" w:hAnsi="Times"/>
                <w:b/>
                <w:sz w:val="18"/>
                <w:szCs w:val="18"/>
              </w:rPr>
              <w:t>S</w:t>
            </w:r>
            <w:r w:rsidR="00735B3E" w:rsidRPr="001D329A">
              <w:rPr>
                <w:rFonts w:ascii="Times" w:hAnsi="Times"/>
                <w:b/>
                <w:sz w:val="18"/>
                <w:szCs w:val="18"/>
              </w:rPr>
              <w:t>istema nervioso</w:t>
            </w:r>
            <w:r w:rsidRPr="001D329A">
              <w:rPr>
                <w:rFonts w:ascii="Times" w:hAnsi="Times"/>
                <w:b/>
                <w:sz w:val="18"/>
                <w:szCs w:val="18"/>
              </w:rPr>
              <w:t xml:space="preserve"> central</w:t>
            </w:r>
          </w:p>
        </w:tc>
      </w:tr>
      <w:tr w:rsidR="001D329A" w:rsidRPr="001D329A" w:rsidTr="00C61AFB">
        <w:tc>
          <w:tcPr>
            <w:tcW w:w="2518" w:type="dxa"/>
          </w:tcPr>
          <w:p w:rsidR="00735B3E" w:rsidRPr="001D329A" w:rsidRDefault="00735B3E" w:rsidP="00C61AFB">
            <w:pPr>
              <w:rPr>
                <w:rFonts w:ascii="Times" w:hAnsi="Times"/>
              </w:rPr>
            </w:pPr>
            <w:r w:rsidRPr="001D329A">
              <w:rPr>
                <w:rFonts w:ascii="Times" w:hAnsi="Times"/>
                <w:b/>
                <w:sz w:val="18"/>
                <w:szCs w:val="18"/>
              </w:rPr>
              <w:t>Contenido</w:t>
            </w:r>
          </w:p>
        </w:tc>
        <w:tc>
          <w:tcPr>
            <w:tcW w:w="6460" w:type="dxa"/>
          </w:tcPr>
          <w:p w:rsidR="00735B3E" w:rsidRPr="001D329A" w:rsidRDefault="00735B3E" w:rsidP="00C61AFB">
            <w:pPr>
              <w:rPr>
                <w:rFonts w:ascii="Times" w:hAnsi="Times"/>
              </w:rPr>
            </w:pPr>
            <w:r w:rsidRPr="001D329A">
              <w:rPr>
                <w:rFonts w:ascii="Times" w:hAnsi="Times"/>
              </w:rPr>
              <w:t>El sistema nervioso central está protegido por sistema óseo: el cráneo y la columna vertebral.</w:t>
            </w:r>
          </w:p>
        </w:tc>
      </w:tr>
    </w:tbl>
    <w:p w:rsidR="00735B3E" w:rsidRPr="00067CA8" w:rsidRDefault="00735B3E" w:rsidP="00706F2B"/>
    <w:p w:rsidR="00E631D9" w:rsidRPr="00067CA8" w:rsidRDefault="00E631D9" w:rsidP="00E631D9">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067CA8">
        <w:rPr>
          <w:rFonts w:ascii="Times New Roman" w:hAnsi="Times New Roman" w:cs="Times New Roman"/>
          <w:sz w:val="24"/>
          <w:szCs w:val="24"/>
          <w:highlight w:val="yellow"/>
        </w:rPr>
        <w:t>[SECCIÓN  3]</w:t>
      </w:r>
      <w:r w:rsidRPr="00067CA8">
        <w:rPr>
          <w:rFonts w:ascii="Times New Roman" w:hAnsi="Times New Roman" w:cs="Times New Roman"/>
          <w:sz w:val="24"/>
          <w:szCs w:val="24"/>
        </w:rPr>
        <w:t xml:space="preserve"> </w:t>
      </w:r>
      <w:r w:rsidRPr="00067CA8">
        <w:rPr>
          <w:rFonts w:ascii="Times New Roman" w:eastAsia="Times New Roman" w:hAnsi="Times New Roman" w:cs="Times New Roman"/>
          <w:b/>
          <w:sz w:val="24"/>
          <w:szCs w:val="24"/>
          <w:lang w:eastAsia="es-CO"/>
        </w:rPr>
        <w:t>2.</w:t>
      </w:r>
      <w:r w:rsidR="00144AB5" w:rsidRPr="00067CA8">
        <w:rPr>
          <w:rFonts w:ascii="Times New Roman" w:eastAsia="Times New Roman" w:hAnsi="Times New Roman" w:cs="Times New Roman"/>
          <w:b/>
          <w:sz w:val="24"/>
          <w:szCs w:val="24"/>
          <w:lang w:eastAsia="es-CO"/>
        </w:rPr>
        <w:t>3</w:t>
      </w:r>
      <w:r w:rsidRPr="00067CA8">
        <w:rPr>
          <w:rFonts w:ascii="Times New Roman" w:eastAsia="Times New Roman" w:hAnsi="Times New Roman" w:cs="Times New Roman"/>
          <w:b/>
          <w:sz w:val="24"/>
          <w:szCs w:val="24"/>
          <w:lang w:eastAsia="es-CO"/>
        </w:rPr>
        <w:t xml:space="preserve">.2 </w:t>
      </w:r>
      <w:r w:rsidRPr="00067CA8">
        <w:rPr>
          <w:rFonts w:ascii="Times New Roman" w:eastAsia="Times New Roman" w:hAnsi="Times New Roman" w:cs="Times New Roman"/>
          <w:b/>
          <w:bCs/>
          <w:sz w:val="24"/>
          <w:szCs w:val="24"/>
          <w:lang w:eastAsia="es-CO"/>
        </w:rPr>
        <w:t>El sistema nervioso periférico</w:t>
      </w:r>
    </w:p>
    <w:p w:rsidR="00E631D9" w:rsidRPr="001D329A" w:rsidRDefault="00E631D9" w:rsidP="00D52A10">
      <w:pPr>
        <w:spacing w:before="100" w:beforeAutospacing="1" w:after="100" w:afterAutospacing="1"/>
        <w:rPr>
          <w:rFonts w:ascii="Times New Roman" w:eastAsia="Times New Roman" w:hAnsi="Times New Roman" w:cs="Times New Roman"/>
          <w:sz w:val="24"/>
          <w:szCs w:val="24"/>
          <w:lang w:eastAsia="es-CO"/>
        </w:rPr>
      </w:pPr>
      <w:r w:rsidRPr="001D329A">
        <w:rPr>
          <w:rFonts w:ascii="Times New Roman" w:eastAsia="Times New Roman" w:hAnsi="Times New Roman" w:cs="Times New Roman"/>
          <w:sz w:val="24"/>
          <w:szCs w:val="24"/>
          <w:lang w:eastAsia="es-CO"/>
        </w:rPr>
        <w:t xml:space="preserve">Está formado por los </w:t>
      </w:r>
      <w:r w:rsidRPr="001D329A">
        <w:rPr>
          <w:rFonts w:ascii="Times New Roman" w:eastAsia="Times New Roman" w:hAnsi="Times New Roman" w:cs="Times New Roman"/>
          <w:b/>
          <w:bCs/>
          <w:sz w:val="24"/>
          <w:szCs w:val="24"/>
          <w:lang w:eastAsia="es-CO"/>
        </w:rPr>
        <w:t>nervios sensitivos</w:t>
      </w:r>
      <w:r w:rsidR="000F29A7" w:rsidRPr="001D329A">
        <w:rPr>
          <w:rFonts w:ascii="Times New Roman" w:eastAsia="Times New Roman" w:hAnsi="Times New Roman" w:cs="Times New Roman"/>
          <w:bCs/>
          <w:sz w:val="24"/>
          <w:szCs w:val="24"/>
          <w:lang w:eastAsia="es-CO"/>
        </w:rPr>
        <w:t>,</w:t>
      </w:r>
      <w:r w:rsidRPr="001D329A">
        <w:rPr>
          <w:rFonts w:ascii="Times New Roman" w:eastAsia="Times New Roman" w:hAnsi="Times New Roman" w:cs="Times New Roman"/>
          <w:sz w:val="24"/>
          <w:szCs w:val="24"/>
          <w:lang w:eastAsia="es-CO"/>
        </w:rPr>
        <w:t xml:space="preserve"> los </w:t>
      </w:r>
      <w:r w:rsidRPr="001D329A">
        <w:rPr>
          <w:rFonts w:ascii="Times New Roman" w:eastAsia="Times New Roman" w:hAnsi="Times New Roman" w:cs="Times New Roman"/>
          <w:b/>
          <w:bCs/>
          <w:sz w:val="24"/>
          <w:szCs w:val="24"/>
          <w:lang w:eastAsia="es-CO"/>
        </w:rPr>
        <w:t>nervios motores</w:t>
      </w:r>
      <w:r w:rsidR="000F29A7" w:rsidRPr="001D329A">
        <w:rPr>
          <w:rFonts w:ascii="Times New Roman" w:eastAsia="Times New Roman" w:hAnsi="Times New Roman" w:cs="Times New Roman"/>
          <w:bCs/>
          <w:sz w:val="24"/>
          <w:szCs w:val="24"/>
          <w:lang w:eastAsia="es-CO"/>
        </w:rPr>
        <w:t>, que se extienden fuera del sistema nervioso central, y los ganglios nerviosos</w:t>
      </w:r>
      <w:r w:rsidRPr="001D329A">
        <w:rPr>
          <w:rFonts w:ascii="Times New Roman" w:eastAsia="Times New Roman" w:hAnsi="Times New Roman" w:cs="Times New Roman"/>
          <w:sz w:val="24"/>
          <w:szCs w:val="24"/>
          <w:lang w:eastAsia="es-CO"/>
        </w:rPr>
        <w:t xml:space="preserve">. Los primeros </w:t>
      </w:r>
      <w:r w:rsidR="000371A8" w:rsidRPr="001D329A">
        <w:rPr>
          <w:rFonts w:ascii="Times New Roman" w:eastAsia="Times New Roman" w:hAnsi="Times New Roman" w:cs="Times New Roman"/>
          <w:sz w:val="24"/>
          <w:szCs w:val="24"/>
          <w:lang w:eastAsia="es-CO"/>
        </w:rPr>
        <w:t xml:space="preserve">nervios </w:t>
      </w:r>
      <w:r w:rsidRPr="001D329A">
        <w:rPr>
          <w:rFonts w:ascii="Times New Roman" w:eastAsia="Times New Roman" w:hAnsi="Times New Roman" w:cs="Times New Roman"/>
          <w:sz w:val="24"/>
          <w:szCs w:val="24"/>
          <w:lang w:eastAsia="es-CO"/>
        </w:rPr>
        <w:t xml:space="preserve">recogen el impulso nervioso del órgano receptor y lo envían hasta los centros nerviosos para ser procesado. Los nervios motores reciben el impulso de los centros nerviosos y lo envían a los órganos adecuados para que ejecuten una respuesta. </w:t>
      </w:r>
      <w:r w:rsidR="000371A8" w:rsidRPr="001D329A">
        <w:rPr>
          <w:rFonts w:ascii="Times New Roman" w:eastAsia="Times New Roman" w:hAnsi="Times New Roman" w:cs="Times New Roman"/>
          <w:sz w:val="24"/>
          <w:szCs w:val="24"/>
          <w:lang w:eastAsia="es-CO"/>
        </w:rPr>
        <w:t xml:space="preserve">Los ganglios son agrupaciones de células nerviosas que </w:t>
      </w:r>
      <w:r w:rsidR="00EC42B8" w:rsidRPr="001D329A">
        <w:rPr>
          <w:rFonts w:ascii="Times New Roman" w:eastAsia="Times New Roman" w:hAnsi="Times New Roman" w:cs="Times New Roman"/>
          <w:sz w:val="24"/>
          <w:szCs w:val="24"/>
          <w:lang w:eastAsia="es-CO"/>
        </w:rPr>
        <w:t>sirven como sitios de conexión entre en el sistema nervioso central y el periférico.</w:t>
      </w:r>
    </w:p>
    <w:p w:rsidR="00E631D9" w:rsidRPr="00067CA8" w:rsidRDefault="00E631D9" w:rsidP="00D52A10">
      <w:pPr>
        <w:spacing w:before="100" w:beforeAutospacing="1" w:after="100" w:afterAutospacing="1"/>
        <w:rPr>
          <w:rFonts w:ascii="Times New Roman" w:eastAsia="Times New Roman" w:hAnsi="Times New Roman" w:cs="Times New Roman"/>
          <w:sz w:val="24"/>
          <w:szCs w:val="24"/>
          <w:lang w:eastAsia="es-CO"/>
        </w:rPr>
      </w:pPr>
      <w:r w:rsidRPr="00067CA8">
        <w:rPr>
          <w:rFonts w:ascii="Times New Roman" w:eastAsia="Times New Roman" w:hAnsi="Times New Roman" w:cs="Times New Roman"/>
          <w:sz w:val="24"/>
          <w:szCs w:val="24"/>
          <w:lang w:eastAsia="es-CO"/>
        </w:rPr>
        <w:t xml:space="preserve">Dentro del sistema nervioso periférico, encontramos el </w:t>
      </w:r>
      <w:r w:rsidRPr="00067CA8">
        <w:rPr>
          <w:rFonts w:ascii="Times New Roman" w:eastAsia="Times New Roman" w:hAnsi="Times New Roman" w:cs="Times New Roman"/>
          <w:b/>
          <w:bCs/>
          <w:sz w:val="24"/>
          <w:szCs w:val="24"/>
          <w:lang w:eastAsia="es-CO"/>
        </w:rPr>
        <w:t>sistema vegetativo</w:t>
      </w:r>
      <w:r w:rsidRPr="00067CA8">
        <w:rPr>
          <w:rFonts w:ascii="Times New Roman" w:eastAsia="Times New Roman" w:hAnsi="Times New Roman" w:cs="Times New Roman"/>
          <w:sz w:val="24"/>
          <w:szCs w:val="24"/>
          <w:lang w:eastAsia="es-CO"/>
        </w:rPr>
        <w:t xml:space="preserve"> y el </w:t>
      </w:r>
      <w:r w:rsidRPr="00067CA8">
        <w:rPr>
          <w:rFonts w:ascii="Times New Roman" w:eastAsia="Times New Roman" w:hAnsi="Times New Roman" w:cs="Times New Roman"/>
          <w:b/>
          <w:bCs/>
          <w:sz w:val="24"/>
          <w:szCs w:val="24"/>
          <w:lang w:eastAsia="es-CO"/>
        </w:rPr>
        <w:t>somático</w:t>
      </w:r>
      <w:r w:rsidRPr="00067CA8">
        <w:rPr>
          <w:rFonts w:ascii="Times New Roman" w:eastAsia="Times New Roman" w:hAnsi="Times New Roman" w:cs="Times New Roman"/>
          <w:sz w:val="24"/>
          <w:szCs w:val="24"/>
          <w:lang w:eastAsia="es-CO"/>
        </w:rPr>
        <w:t xml:space="preserve">. Esta clasificación no se basa en su estructura, sino en las funciones que desempeñan. </w:t>
      </w:r>
    </w:p>
    <w:p w:rsidR="00E631D9" w:rsidRPr="00067CA8" w:rsidRDefault="00E631D9" w:rsidP="00D52A10">
      <w:pPr>
        <w:spacing w:before="100" w:beforeAutospacing="1" w:after="100" w:afterAutospacing="1"/>
        <w:rPr>
          <w:rFonts w:ascii="Times New Roman" w:eastAsia="Times New Roman" w:hAnsi="Times New Roman" w:cs="Times New Roman"/>
          <w:sz w:val="24"/>
          <w:szCs w:val="24"/>
          <w:lang w:eastAsia="es-CO"/>
        </w:rPr>
      </w:pPr>
      <w:r w:rsidRPr="00067CA8">
        <w:rPr>
          <w:rFonts w:ascii="Times New Roman" w:eastAsia="Times New Roman" w:hAnsi="Times New Roman" w:cs="Times New Roman"/>
          <w:sz w:val="24"/>
          <w:szCs w:val="24"/>
          <w:lang w:eastAsia="es-CO"/>
        </w:rPr>
        <w:t xml:space="preserve">El </w:t>
      </w:r>
      <w:r w:rsidRPr="00067CA8">
        <w:rPr>
          <w:rFonts w:ascii="Times New Roman" w:eastAsia="Times New Roman" w:hAnsi="Times New Roman" w:cs="Times New Roman"/>
          <w:b/>
          <w:bCs/>
          <w:sz w:val="24"/>
          <w:szCs w:val="24"/>
          <w:lang w:eastAsia="es-CO"/>
        </w:rPr>
        <w:t>sistema nervioso vegetativo</w:t>
      </w:r>
      <w:r w:rsidRPr="00067CA8">
        <w:rPr>
          <w:rFonts w:ascii="Times New Roman" w:eastAsia="Times New Roman" w:hAnsi="Times New Roman" w:cs="Times New Roman"/>
          <w:sz w:val="24"/>
          <w:szCs w:val="24"/>
          <w:lang w:eastAsia="es-CO"/>
        </w:rPr>
        <w:t xml:space="preserve"> o </w:t>
      </w:r>
      <w:r w:rsidRPr="00067CA8">
        <w:rPr>
          <w:rFonts w:ascii="Times New Roman" w:eastAsia="Times New Roman" w:hAnsi="Times New Roman" w:cs="Times New Roman"/>
          <w:b/>
          <w:bCs/>
          <w:sz w:val="24"/>
          <w:szCs w:val="24"/>
          <w:lang w:eastAsia="es-CO"/>
        </w:rPr>
        <w:t>autónomo</w:t>
      </w:r>
      <w:r w:rsidRPr="00067CA8">
        <w:rPr>
          <w:rFonts w:ascii="Times New Roman" w:eastAsia="Times New Roman" w:hAnsi="Times New Roman" w:cs="Times New Roman"/>
          <w:sz w:val="24"/>
          <w:szCs w:val="24"/>
          <w:lang w:eastAsia="es-CO"/>
        </w:rPr>
        <w:t xml:space="preserve"> recibe el impulso nervioso desde el tronco encefálico o desde la médula espinal, y a través de nervios motores, lo envía hasta los músculos (musculatura lisa) de los órganos internos y del corazón, o a las glándulas endocrinas, es decir, a los </w:t>
      </w:r>
      <w:r w:rsidRPr="00067CA8">
        <w:rPr>
          <w:rFonts w:ascii="Times New Roman" w:eastAsia="Times New Roman" w:hAnsi="Times New Roman" w:cs="Times New Roman"/>
          <w:b/>
          <w:bCs/>
          <w:sz w:val="24"/>
          <w:szCs w:val="24"/>
          <w:lang w:eastAsia="es-CO"/>
        </w:rPr>
        <w:t>órganos cuyo movimiento no se controla voluntariamente</w:t>
      </w:r>
      <w:r w:rsidRPr="00067CA8">
        <w:rPr>
          <w:rFonts w:ascii="Times New Roman" w:eastAsia="Times New Roman" w:hAnsi="Times New Roman" w:cs="Times New Roman"/>
          <w:sz w:val="24"/>
          <w:szCs w:val="24"/>
          <w:lang w:eastAsia="es-CO"/>
        </w:rPr>
        <w:t>.</w:t>
      </w:r>
    </w:p>
    <w:p w:rsidR="00E631D9" w:rsidRPr="00067CA8" w:rsidRDefault="00E631D9" w:rsidP="00D52A10">
      <w:pPr>
        <w:spacing w:before="100" w:beforeAutospacing="1" w:after="100" w:afterAutospacing="1"/>
        <w:rPr>
          <w:rFonts w:ascii="Times New Roman" w:eastAsia="Times New Roman" w:hAnsi="Times New Roman" w:cs="Times New Roman"/>
          <w:sz w:val="24"/>
          <w:szCs w:val="24"/>
          <w:lang w:eastAsia="es-CO"/>
        </w:rPr>
      </w:pPr>
      <w:r w:rsidRPr="00067CA8">
        <w:rPr>
          <w:rFonts w:ascii="Times New Roman" w:eastAsia="Times New Roman" w:hAnsi="Times New Roman" w:cs="Times New Roman"/>
          <w:sz w:val="24"/>
          <w:szCs w:val="24"/>
          <w:lang w:eastAsia="es-CO"/>
        </w:rPr>
        <w:lastRenderedPageBreak/>
        <w:t xml:space="preserve">Se subdivide en </w:t>
      </w:r>
      <w:r w:rsidRPr="00067CA8">
        <w:rPr>
          <w:rFonts w:ascii="Times New Roman" w:eastAsia="Times New Roman" w:hAnsi="Times New Roman" w:cs="Times New Roman"/>
          <w:b/>
          <w:bCs/>
          <w:sz w:val="24"/>
          <w:szCs w:val="24"/>
          <w:lang w:eastAsia="es-CO"/>
        </w:rPr>
        <w:t>sistema simpático</w:t>
      </w:r>
      <w:r w:rsidRPr="00067CA8">
        <w:rPr>
          <w:rFonts w:ascii="Times New Roman" w:eastAsia="Times New Roman" w:hAnsi="Times New Roman" w:cs="Times New Roman"/>
          <w:sz w:val="24"/>
          <w:szCs w:val="24"/>
          <w:lang w:eastAsia="es-CO"/>
        </w:rPr>
        <w:t xml:space="preserve"> y </w:t>
      </w:r>
      <w:r w:rsidRPr="00067CA8">
        <w:rPr>
          <w:rFonts w:ascii="Times New Roman" w:eastAsia="Times New Roman" w:hAnsi="Times New Roman" w:cs="Times New Roman"/>
          <w:b/>
          <w:bCs/>
          <w:sz w:val="24"/>
          <w:szCs w:val="24"/>
          <w:lang w:eastAsia="es-CO"/>
        </w:rPr>
        <w:t>parasimpático</w:t>
      </w:r>
      <w:r w:rsidRPr="00067CA8">
        <w:rPr>
          <w:rFonts w:ascii="Times New Roman" w:eastAsia="Times New Roman" w:hAnsi="Times New Roman" w:cs="Times New Roman"/>
          <w:sz w:val="24"/>
          <w:szCs w:val="24"/>
          <w:lang w:eastAsia="es-CO"/>
        </w:rPr>
        <w:t>. Los órganos reciben dos nervios</w:t>
      </w:r>
      <w:r w:rsidR="003F111C" w:rsidRPr="00067CA8">
        <w:rPr>
          <w:rFonts w:ascii="Times New Roman" w:eastAsia="Times New Roman" w:hAnsi="Times New Roman" w:cs="Times New Roman"/>
          <w:sz w:val="24"/>
          <w:szCs w:val="24"/>
          <w:lang w:eastAsia="es-CO"/>
        </w:rPr>
        <w:t>,</w:t>
      </w:r>
      <w:r w:rsidRPr="00067CA8">
        <w:rPr>
          <w:rFonts w:ascii="Times New Roman" w:eastAsia="Times New Roman" w:hAnsi="Times New Roman" w:cs="Times New Roman"/>
          <w:sz w:val="24"/>
          <w:szCs w:val="24"/>
          <w:lang w:eastAsia="es-CO"/>
        </w:rPr>
        <w:t xml:space="preserve"> uno proveniente del simpático y otro del parasimpático; entre ambos sistemas regulan las funciones de la vida vegetativa sin intervención de la voluntad </w:t>
      </w:r>
      <w:hyperlink r:id="rId19" w:tgtFrame="_blank" w:history="1">
        <w:r w:rsidRPr="00067CA8">
          <w:rPr>
            <w:rFonts w:ascii="Times New Roman" w:eastAsia="Times New Roman" w:hAnsi="Times New Roman" w:cs="Times New Roman"/>
            <w:sz w:val="24"/>
            <w:szCs w:val="24"/>
            <w:lang w:eastAsia="es-CO"/>
          </w:rPr>
          <w:t>[</w:t>
        </w:r>
        <w:r w:rsidRPr="00E13E45">
          <w:rPr>
            <w:rFonts w:ascii="Times New Roman" w:eastAsia="Times New Roman" w:hAnsi="Times New Roman" w:cs="Times New Roman"/>
            <w:color w:val="0000CC"/>
            <w:sz w:val="24"/>
            <w:szCs w:val="24"/>
            <w:lang w:eastAsia="es-CO"/>
          </w:rPr>
          <w:t>ver</w:t>
        </w:r>
        <w:r w:rsidRPr="00067CA8">
          <w:rPr>
            <w:rFonts w:ascii="Times New Roman" w:eastAsia="Times New Roman" w:hAnsi="Times New Roman" w:cs="Times New Roman"/>
            <w:sz w:val="24"/>
            <w:szCs w:val="24"/>
            <w:lang w:eastAsia="es-CO"/>
          </w:rPr>
          <w:t>]</w:t>
        </w:r>
      </w:hyperlink>
      <w:r w:rsidRPr="00067CA8">
        <w:rPr>
          <w:rFonts w:ascii="Times New Roman" w:eastAsia="Times New Roman" w:hAnsi="Times New Roman" w:cs="Times New Roman"/>
          <w:sz w:val="24"/>
          <w:szCs w:val="24"/>
          <w:lang w:eastAsia="es-CO"/>
        </w:rPr>
        <w:t xml:space="preserve">. </w:t>
      </w:r>
      <w:r w:rsidR="003F111C" w:rsidRPr="00067CA8">
        <w:rPr>
          <w:rFonts w:ascii="Times New Roman" w:eastAsia="Times New Roman" w:hAnsi="Times New Roman" w:cs="Times New Roman"/>
          <w:sz w:val="24"/>
          <w:szCs w:val="24"/>
          <w:lang w:eastAsia="es-CO"/>
        </w:rPr>
        <w:t>http://recursos.cnice.mec.es/biosfera/alumno/3ESO/Relacor/activ_coord9.htm</w:t>
      </w:r>
    </w:p>
    <w:p w:rsidR="00E631D9" w:rsidRPr="00067CA8" w:rsidRDefault="00E631D9" w:rsidP="00D52A10">
      <w:pPr>
        <w:spacing w:before="100" w:beforeAutospacing="1" w:after="100" w:afterAutospacing="1"/>
        <w:rPr>
          <w:rFonts w:ascii="Times New Roman" w:eastAsia="Times New Roman" w:hAnsi="Times New Roman" w:cs="Times New Roman"/>
          <w:sz w:val="24"/>
          <w:szCs w:val="24"/>
          <w:lang w:eastAsia="es-CO"/>
        </w:rPr>
      </w:pPr>
      <w:r w:rsidRPr="00067CA8">
        <w:rPr>
          <w:rFonts w:ascii="Times New Roman" w:eastAsia="Times New Roman" w:hAnsi="Times New Roman" w:cs="Times New Roman"/>
          <w:sz w:val="24"/>
          <w:szCs w:val="24"/>
          <w:lang w:eastAsia="es-CO"/>
        </w:rPr>
        <w:t xml:space="preserve">Por su parte el </w:t>
      </w:r>
      <w:r w:rsidRPr="00067CA8">
        <w:rPr>
          <w:rFonts w:ascii="Times New Roman" w:eastAsia="Times New Roman" w:hAnsi="Times New Roman" w:cs="Times New Roman"/>
          <w:b/>
          <w:bCs/>
          <w:sz w:val="24"/>
          <w:szCs w:val="24"/>
          <w:lang w:eastAsia="es-CO"/>
        </w:rPr>
        <w:t>sistema nervioso somático</w:t>
      </w:r>
      <w:r w:rsidRPr="00067CA8">
        <w:rPr>
          <w:rFonts w:ascii="Times New Roman" w:eastAsia="Times New Roman" w:hAnsi="Times New Roman" w:cs="Times New Roman"/>
          <w:sz w:val="24"/>
          <w:szCs w:val="24"/>
          <w:lang w:eastAsia="es-CO"/>
        </w:rPr>
        <w:t xml:space="preserve"> controla la musculatura esquelética, es decir, los </w:t>
      </w:r>
      <w:r w:rsidRPr="00067CA8">
        <w:rPr>
          <w:rFonts w:ascii="Times New Roman" w:eastAsia="Times New Roman" w:hAnsi="Times New Roman" w:cs="Times New Roman"/>
          <w:b/>
          <w:bCs/>
          <w:sz w:val="24"/>
          <w:szCs w:val="24"/>
          <w:lang w:eastAsia="es-CO"/>
        </w:rPr>
        <w:t>movimientos voluntarios</w:t>
      </w:r>
      <w:r w:rsidRPr="00067CA8">
        <w:rPr>
          <w:rFonts w:ascii="Times New Roman" w:eastAsia="Times New Roman" w:hAnsi="Times New Roman" w:cs="Times New Roman"/>
          <w:sz w:val="24"/>
          <w:szCs w:val="24"/>
          <w:lang w:eastAsia="es-CO"/>
        </w:rPr>
        <w:t>.</w:t>
      </w:r>
    </w:p>
    <w:tbl>
      <w:tblPr>
        <w:tblStyle w:val="Tablaconcuadrcula"/>
        <w:tblW w:w="0" w:type="auto"/>
        <w:tblLook w:val="04A0" w:firstRow="1" w:lastRow="0" w:firstColumn="1" w:lastColumn="0" w:noHBand="0" w:noVBand="1"/>
      </w:tblPr>
      <w:tblGrid>
        <w:gridCol w:w="2518"/>
        <w:gridCol w:w="6460"/>
      </w:tblGrid>
      <w:tr w:rsidR="00067CA8" w:rsidRPr="00067CA8" w:rsidTr="00C61AFB">
        <w:tc>
          <w:tcPr>
            <w:tcW w:w="8978" w:type="dxa"/>
            <w:gridSpan w:val="2"/>
            <w:shd w:val="clear" w:color="auto" w:fill="000000" w:themeFill="text1"/>
          </w:tcPr>
          <w:p w:rsidR="000A337F" w:rsidRPr="001D329A" w:rsidRDefault="000A337F" w:rsidP="00C61AFB">
            <w:pPr>
              <w:jc w:val="center"/>
              <w:rPr>
                <w:rFonts w:ascii="Times New Roman" w:hAnsi="Times New Roman" w:cs="Times New Roman"/>
                <w:b/>
                <w:sz w:val="24"/>
                <w:szCs w:val="24"/>
              </w:rPr>
            </w:pPr>
            <w:r w:rsidRPr="001D329A">
              <w:rPr>
                <w:rFonts w:ascii="Times New Roman" w:hAnsi="Times New Roman" w:cs="Times New Roman"/>
                <w:b/>
                <w:sz w:val="24"/>
                <w:szCs w:val="24"/>
              </w:rPr>
              <w:t>Recuerda</w:t>
            </w:r>
          </w:p>
        </w:tc>
      </w:tr>
      <w:tr w:rsidR="00067CA8" w:rsidRPr="00067CA8" w:rsidTr="00C61AFB">
        <w:tc>
          <w:tcPr>
            <w:tcW w:w="2518" w:type="dxa"/>
          </w:tcPr>
          <w:p w:rsidR="000A337F" w:rsidRPr="001D329A" w:rsidRDefault="000A337F" w:rsidP="00C61AFB">
            <w:pPr>
              <w:rPr>
                <w:rFonts w:ascii="Times" w:hAnsi="Times"/>
                <w:b/>
                <w:sz w:val="24"/>
                <w:szCs w:val="24"/>
              </w:rPr>
            </w:pPr>
            <w:r w:rsidRPr="001D329A">
              <w:rPr>
                <w:rFonts w:ascii="Times" w:hAnsi="Times"/>
                <w:b/>
                <w:sz w:val="24"/>
                <w:szCs w:val="24"/>
              </w:rPr>
              <w:t>Contenido</w:t>
            </w:r>
          </w:p>
        </w:tc>
        <w:tc>
          <w:tcPr>
            <w:tcW w:w="6460" w:type="dxa"/>
          </w:tcPr>
          <w:p w:rsidR="000A337F" w:rsidRPr="001D329A" w:rsidRDefault="000A337F" w:rsidP="000A337F">
            <w:pPr>
              <w:rPr>
                <w:rFonts w:ascii="Times" w:hAnsi="Times"/>
                <w:sz w:val="24"/>
                <w:szCs w:val="24"/>
              </w:rPr>
            </w:pPr>
            <w:r w:rsidRPr="001D329A">
              <w:rPr>
                <w:rFonts w:ascii="Times" w:hAnsi="Times"/>
                <w:sz w:val="24"/>
                <w:szCs w:val="24"/>
              </w:rPr>
              <w:t>El sistema nervioso autónomo se relaciona con los movimientos involuntarios, mientras que el sistema nervioso somático lo hace con los movimientos voluntarios.</w:t>
            </w:r>
          </w:p>
        </w:tc>
      </w:tr>
    </w:tbl>
    <w:p w:rsidR="000A337F" w:rsidRPr="00067CA8" w:rsidRDefault="000A337F" w:rsidP="00E631D9">
      <w:pPr>
        <w:spacing w:before="100" w:beforeAutospacing="1" w:after="100" w:afterAutospacing="1" w:line="240" w:lineRule="auto"/>
        <w:rPr>
          <w:rFonts w:ascii="Times New Roman" w:eastAsia="Times New Roman" w:hAnsi="Times New Roman" w:cs="Times New Roman"/>
          <w:sz w:val="24"/>
          <w:szCs w:val="24"/>
          <w:lang w:eastAsia="es-CO"/>
        </w:rPr>
      </w:pPr>
    </w:p>
    <w:tbl>
      <w:tblPr>
        <w:tblStyle w:val="Tablaconcuadrcula"/>
        <w:tblW w:w="0" w:type="auto"/>
        <w:tblLook w:val="04A0" w:firstRow="1" w:lastRow="0" w:firstColumn="1" w:lastColumn="0" w:noHBand="0" w:noVBand="1"/>
      </w:tblPr>
      <w:tblGrid>
        <w:gridCol w:w="2518"/>
        <w:gridCol w:w="6515"/>
      </w:tblGrid>
      <w:tr w:rsidR="00067CA8" w:rsidRPr="00067CA8" w:rsidTr="00774C95">
        <w:tc>
          <w:tcPr>
            <w:tcW w:w="9033" w:type="dxa"/>
            <w:gridSpan w:val="2"/>
            <w:shd w:val="clear" w:color="auto" w:fill="000000" w:themeFill="text1"/>
          </w:tcPr>
          <w:p w:rsidR="000C64DB" w:rsidRPr="00067CA8" w:rsidRDefault="000C64DB" w:rsidP="00420A39">
            <w:pPr>
              <w:spacing w:line="276" w:lineRule="auto"/>
              <w:jc w:val="center"/>
              <w:rPr>
                <w:rFonts w:ascii="Times New Roman" w:hAnsi="Times New Roman" w:cs="Times New Roman"/>
                <w:b/>
                <w:sz w:val="24"/>
                <w:szCs w:val="24"/>
                <w:lang w:val="es-ES_tradnl"/>
              </w:rPr>
            </w:pPr>
            <w:r w:rsidRPr="00067CA8">
              <w:rPr>
                <w:rFonts w:ascii="Times New Roman" w:hAnsi="Times New Roman" w:cs="Times New Roman"/>
                <w:b/>
                <w:sz w:val="24"/>
                <w:szCs w:val="24"/>
                <w:lang w:val="es-ES_tradnl"/>
              </w:rPr>
              <w:t xml:space="preserve">Profundiza: </w:t>
            </w:r>
            <w:r w:rsidR="00420A39" w:rsidRPr="00067CA8">
              <w:rPr>
                <w:rFonts w:ascii="Times New Roman" w:hAnsi="Times New Roman" w:cs="Times New Roman"/>
                <w:b/>
              </w:rPr>
              <w:t>recurso aprovechado</w:t>
            </w:r>
          </w:p>
        </w:tc>
      </w:tr>
      <w:tr w:rsidR="00067CA8" w:rsidRPr="00067CA8" w:rsidTr="00774C95">
        <w:tc>
          <w:tcPr>
            <w:tcW w:w="2518" w:type="dxa"/>
          </w:tcPr>
          <w:p w:rsidR="000C64DB" w:rsidRPr="00067CA8" w:rsidRDefault="000C64DB" w:rsidP="00774C95">
            <w:pPr>
              <w:spacing w:line="276" w:lineRule="auto"/>
              <w:rPr>
                <w:rFonts w:ascii="Times New Roman" w:hAnsi="Times New Roman" w:cs="Times New Roman"/>
                <w:b/>
                <w:sz w:val="24"/>
                <w:szCs w:val="24"/>
                <w:lang w:val="es-ES_tradnl"/>
              </w:rPr>
            </w:pPr>
            <w:r w:rsidRPr="00067CA8">
              <w:rPr>
                <w:rFonts w:ascii="Times New Roman" w:hAnsi="Times New Roman" w:cs="Times New Roman"/>
                <w:b/>
                <w:sz w:val="24"/>
                <w:szCs w:val="24"/>
                <w:lang w:val="es-ES_tradnl"/>
              </w:rPr>
              <w:t>Código</w:t>
            </w:r>
          </w:p>
        </w:tc>
        <w:tc>
          <w:tcPr>
            <w:tcW w:w="6515" w:type="dxa"/>
          </w:tcPr>
          <w:p w:rsidR="000C64DB" w:rsidRPr="00067CA8" w:rsidRDefault="000C64DB" w:rsidP="003722F8">
            <w:pPr>
              <w:spacing w:line="276" w:lineRule="auto"/>
              <w:rPr>
                <w:rFonts w:ascii="Times New Roman" w:hAnsi="Times New Roman" w:cs="Times New Roman"/>
                <w:b/>
                <w:sz w:val="24"/>
                <w:szCs w:val="24"/>
                <w:lang w:val="es-ES_tradnl"/>
              </w:rPr>
            </w:pPr>
            <w:r w:rsidRPr="00067CA8">
              <w:rPr>
                <w:rFonts w:ascii="Times New Roman" w:hAnsi="Times New Roman" w:cs="Times New Roman"/>
                <w:sz w:val="24"/>
                <w:szCs w:val="24"/>
                <w:lang w:val="es-ES_tradnl"/>
              </w:rPr>
              <w:t>CN_</w:t>
            </w:r>
            <w:r w:rsidR="003722F8" w:rsidRPr="00067CA8">
              <w:rPr>
                <w:rFonts w:ascii="Times New Roman" w:hAnsi="Times New Roman" w:cs="Times New Roman"/>
                <w:sz w:val="24"/>
                <w:szCs w:val="24"/>
                <w:lang w:val="es-ES_tradnl"/>
              </w:rPr>
              <w:t>0</w:t>
            </w:r>
            <w:r w:rsidR="00BB42B6">
              <w:rPr>
                <w:rFonts w:ascii="Times New Roman" w:hAnsi="Times New Roman" w:cs="Times New Roman"/>
                <w:sz w:val="24"/>
                <w:szCs w:val="24"/>
                <w:lang w:val="es-ES_tradnl"/>
              </w:rPr>
              <w:t>8_01_CO_REC7</w:t>
            </w:r>
            <w:r w:rsidRPr="00067CA8">
              <w:rPr>
                <w:rFonts w:ascii="Times New Roman" w:hAnsi="Times New Roman" w:cs="Times New Roman"/>
                <w:sz w:val="24"/>
                <w:szCs w:val="24"/>
                <w:lang w:val="es-ES_tradnl"/>
              </w:rPr>
              <w:t>0</w:t>
            </w:r>
          </w:p>
        </w:tc>
      </w:tr>
      <w:tr w:rsidR="00067CA8" w:rsidRPr="00067CA8" w:rsidTr="00774C95">
        <w:tc>
          <w:tcPr>
            <w:tcW w:w="2518" w:type="dxa"/>
          </w:tcPr>
          <w:p w:rsidR="000C64DB" w:rsidRPr="00067CA8" w:rsidRDefault="000C64DB" w:rsidP="00774C95">
            <w:pPr>
              <w:spacing w:line="276" w:lineRule="auto"/>
              <w:rPr>
                <w:rFonts w:ascii="Times New Roman" w:hAnsi="Times New Roman" w:cs="Times New Roman"/>
                <w:sz w:val="24"/>
                <w:szCs w:val="24"/>
                <w:lang w:val="es-ES_tradnl"/>
              </w:rPr>
            </w:pPr>
            <w:r w:rsidRPr="00067CA8">
              <w:rPr>
                <w:rFonts w:ascii="Times New Roman" w:hAnsi="Times New Roman" w:cs="Times New Roman"/>
                <w:b/>
                <w:sz w:val="24"/>
                <w:szCs w:val="24"/>
                <w:lang w:val="es-ES_tradnl"/>
              </w:rPr>
              <w:t>Título</w:t>
            </w:r>
          </w:p>
        </w:tc>
        <w:tc>
          <w:tcPr>
            <w:tcW w:w="6515" w:type="dxa"/>
          </w:tcPr>
          <w:p w:rsidR="000C64DB" w:rsidRPr="00067CA8" w:rsidRDefault="000C64DB" w:rsidP="000C64DB">
            <w:pPr>
              <w:spacing w:line="276" w:lineRule="auto"/>
              <w:rPr>
                <w:rFonts w:ascii="Times New Roman" w:hAnsi="Times New Roman" w:cs="Times New Roman"/>
                <w:b/>
                <w:sz w:val="24"/>
                <w:szCs w:val="24"/>
                <w:lang w:val="es-ES_tradnl"/>
              </w:rPr>
            </w:pPr>
            <w:r w:rsidRPr="00067CA8">
              <w:rPr>
                <w:rFonts w:ascii="Times New Roman" w:hAnsi="Times New Roman" w:cs="Times New Roman"/>
                <w:b/>
                <w:sz w:val="24"/>
                <w:szCs w:val="24"/>
                <w:lang w:val="es-ES_tradnl"/>
              </w:rPr>
              <w:t>La estructura y función del sistema nervioso</w:t>
            </w:r>
          </w:p>
        </w:tc>
      </w:tr>
      <w:tr w:rsidR="00067CA8" w:rsidRPr="00067CA8" w:rsidTr="00774C95">
        <w:tc>
          <w:tcPr>
            <w:tcW w:w="2518" w:type="dxa"/>
          </w:tcPr>
          <w:p w:rsidR="000C64DB" w:rsidRPr="00067CA8" w:rsidRDefault="000C64DB" w:rsidP="00774C95">
            <w:pPr>
              <w:spacing w:line="276" w:lineRule="auto"/>
              <w:rPr>
                <w:rFonts w:ascii="Times New Roman" w:hAnsi="Times New Roman" w:cs="Times New Roman"/>
                <w:sz w:val="24"/>
                <w:szCs w:val="24"/>
                <w:lang w:val="es-ES_tradnl"/>
              </w:rPr>
            </w:pPr>
            <w:r w:rsidRPr="00067CA8">
              <w:rPr>
                <w:rFonts w:ascii="Times New Roman" w:hAnsi="Times New Roman" w:cs="Times New Roman"/>
                <w:b/>
                <w:sz w:val="24"/>
                <w:szCs w:val="24"/>
                <w:lang w:val="es-ES_tradnl"/>
              </w:rPr>
              <w:t>Descripción</w:t>
            </w:r>
          </w:p>
        </w:tc>
        <w:tc>
          <w:tcPr>
            <w:tcW w:w="6515" w:type="dxa"/>
          </w:tcPr>
          <w:p w:rsidR="000C64DB" w:rsidRPr="00067CA8" w:rsidRDefault="000C64DB" w:rsidP="00C447E2">
            <w:pPr>
              <w:rPr>
                <w:rFonts w:ascii="Times New Roman" w:hAnsi="Times New Roman" w:cs="Times New Roman"/>
                <w:sz w:val="24"/>
                <w:szCs w:val="24"/>
                <w:lang w:val="es-ES_tradnl"/>
              </w:rPr>
            </w:pPr>
            <w:bookmarkStart w:id="2" w:name="OLE_LINK45"/>
            <w:bookmarkStart w:id="3" w:name="OLE_LINK46"/>
            <w:bookmarkStart w:id="4" w:name="OLE_LINK47"/>
            <w:bookmarkStart w:id="5" w:name="OLE_LINK59"/>
            <w:bookmarkStart w:id="6" w:name="OLE_LINK60"/>
            <w:r w:rsidRPr="00067CA8">
              <w:rPr>
                <w:rFonts w:ascii="Times New Roman" w:hAnsi="Times New Roman" w:cs="Times New Roman"/>
                <w:sz w:val="24"/>
                <w:szCs w:val="24"/>
                <w:lang w:val="es-ES_tradnl"/>
              </w:rPr>
              <w:t>Interactivo con animación para conocer características del sistema nervioso</w:t>
            </w:r>
            <w:bookmarkEnd w:id="2"/>
            <w:bookmarkEnd w:id="3"/>
            <w:bookmarkEnd w:id="4"/>
            <w:bookmarkEnd w:id="5"/>
            <w:bookmarkEnd w:id="6"/>
          </w:p>
        </w:tc>
      </w:tr>
    </w:tbl>
    <w:p w:rsidR="00E631D9" w:rsidRPr="00067CA8" w:rsidRDefault="00E631D9" w:rsidP="00706F2B"/>
    <w:tbl>
      <w:tblPr>
        <w:tblStyle w:val="Tablaconcuadrcula"/>
        <w:tblW w:w="0" w:type="auto"/>
        <w:tblLook w:val="04A0" w:firstRow="1" w:lastRow="0" w:firstColumn="1" w:lastColumn="0" w:noHBand="0" w:noVBand="1"/>
      </w:tblPr>
      <w:tblGrid>
        <w:gridCol w:w="2093"/>
        <w:gridCol w:w="6940"/>
      </w:tblGrid>
      <w:tr w:rsidR="00067CA8" w:rsidRPr="00067CA8" w:rsidTr="00774C95">
        <w:tc>
          <w:tcPr>
            <w:tcW w:w="9033" w:type="dxa"/>
            <w:gridSpan w:val="2"/>
            <w:shd w:val="clear" w:color="auto" w:fill="000000" w:themeFill="text1"/>
          </w:tcPr>
          <w:p w:rsidR="009B39FC" w:rsidRPr="00067CA8" w:rsidRDefault="009B39FC" w:rsidP="00774C95">
            <w:pPr>
              <w:jc w:val="center"/>
              <w:rPr>
                <w:rFonts w:ascii="Times New Roman" w:hAnsi="Times New Roman" w:cs="Times New Roman"/>
                <w:b/>
              </w:rPr>
            </w:pPr>
            <w:r w:rsidRPr="00067CA8">
              <w:rPr>
                <w:rFonts w:ascii="Times New Roman" w:hAnsi="Times New Roman" w:cs="Times New Roman"/>
                <w:b/>
              </w:rPr>
              <w:t xml:space="preserve">Practica: </w:t>
            </w:r>
            <w:r w:rsidR="00420A39" w:rsidRPr="00067CA8">
              <w:rPr>
                <w:rFonts w:ascii="Times New Roman" w:hAnsi="Times New Roman" w:cs="Times New Roman"/>
                <w:b/>
              </w:rPr>
              <w:t>recurso aprovechado</w:t>
            </w:r>
          </w:p>
        </w:tc>
      </w:tr>
      <w:tr w:rsidR="00067CA8" w:rsidRPr="00067CA8" w:rsidTr="00774C95">
        <w:tc>
          <w:tcPr>
            <w:tcW w:w="2093" w:type="dxa"/>
          </w:tcPr>
          <w:p w:rsidR="009B39FC" w:rsidRPr="00067CA8" w:rsidRDefault="009B39FC" w:rsidP="00774C95">
            <w:pPr>
              <w:rPr>
                <w:rFonts w:ascii="Times New Roman" w:hAnsi="Times New Roman" w:cs="Times New Roman"/>
                <w:b/>
                <w:sz w:val="24"/>
                <w:szCs w:val="24"/>
              </w:rPr>
            </w:pPr>
            <w:r w:rsidRPr="00067CA8">
              <w:rPr>
                <w:rFonts w:ascii="Times New Roman" w:hAnsi="Times New Roman" w:cs="Times New Roman"/>
                <w:b/>
                <w:sz w:val="24"/>
                <w:szCs w:val="24"/>
              </w:rPr>
              <w:t>Código</w:t>
            </w:r>
          </w:p>
        </w:tc>
        <w:tc>
          <w:tcPr>
            <w:tcW w:w="6940" w:type="dxa"/>
          </w:tcPr>
          <w:p w:rsidR="009B39FC" w:rsidRPr="00067CA8" w:rsidRDefault="003722F8" w:rsidP="00726DC1">
            <w:pPr>
              <w:rPr>
                <w:rFonts w:ascii="Times New Roman" w:hAnsi="Times New Roman" w:cs="Times New Roman"/>
                <w:b/>
                <w:sz w:val="24"/>
                <w:szCs w:val="24"/>
              </w:rPr>
            </w:pPr>
            <w:r w:rsidRPr="00067CA8">
              <w:rPr>
                <w:rFonts w:ascii="Times New Roman" w:hAnsi="Times New Roman" w:cs="Times New Roman"/>
                <w:sz w:val="24"/>
                <w:szCs w:val="24"/>
                <w:lang w:val="es-ES_tradnl"/>
              </w:rPr>
              <w:t>CN_0</w:t>
            </w:r>
            <w:r w:rsidR="009B39FC" w:rsidRPr="00067CA8">
              <w:rPr>
                <w:rFonts w:ascii="Times New Roman" w:hAnsi="Times New Roman" w:cs="Times New Roman"/>
                <w:sz w:val="24"/>
                <w:szCs w:val="24"/>
                <w:lang w:val="es-ES_tradnl"/>
              </w:rPr>
              <w:t>8_01_CO</w:t>
            </w:r>
            <w:r w:rsidR="009B39FC" w:rsidRPr="00067CA8">
              <w:rPr>
                <w:rFonts w:ascii="Times New Roman" w:hAnsi="Times New Roman" w:cs="Times New Roman"/>
                <w:sz w:val="24"/>
                <w:szCs w:val="24"/>
              </w:rPr>
              <w:t>_REC</w:t>
            </w:r>
            <w:r w:rsidR="00BB42B6">
              <w:rPr>
                <w:rFonts w:ascii="Times New Roman" w:hAnsi="Times New Roman" w:cs="Times New Roman"/>
                <w:sz w:val="24"/>
                <w:szCs w:val="24"/>
              </w:rPr>
              <w:t>8</w:t>
            </w:r>
            <w:r w:rsidR="009B39FC" w:rsidRPr="00067CA8">
              <w:rPr>
                <w:rFonts w:ascii="Times New Roman" w:hAnsi="Times New Roman" w:cs="Times New Roman"/>
                <w:sz w:val="24"/>
                <w:szCs w:val="24"/>
              </w:rPr>
              <w:t>0</w:t>
            </w:r>
          </w:p>
        </w:tc>
      </w:tr>
      <w:tr w:rsidR="00067CA8" w:rsidRPr="00067CA8" w:rsidTr="00774C95">
        <w:tc>
          <w:tcPr>
            <w:tcW w:w="2093" w:type="dxa"/>
          </w:tcPr>
          <w:p w:rsidR="009B39FC" w:rsidRPr="00067CA8" w:rsidRDefault="009B39FC" w:rsidP="00774C95">
            <w:pPr>
              <w:rPr>
                <w:rFonts w:ascii="Times New Roman" w:hAnsi="Times New Roman" w:cs="Times New Roman"/>
                <w:sz w:val="24"/>
                <w:szCs w:val="24"/>
              </w:rPr>
            </w:pPr>
            <w:r w:rsidRPr="00067CA8">
              <w:rPr>
                <w:rFonts w:ascii="Times New Roman" w:hAnsi="Times New Roman" w:cs="Times New Roman"/>
                <w:b/>
                <w:sz w:val="24"/>
                <w:szCs w:val="24"/>
              </w:rPr>
              <w:t>Título</w:t>
            </w:r>
          </w:p>
        </w:tc>
        <w:tc>
          <w:tcPr>
            <w:tcW w:w="6940" w:type="dxa"/>
          </w:tcPr>
          <w:p w:rsidR="009B39FC" w:rsidRPr="004D4123" w:rsidRDefault="009B39FC" w:rsidP="00774C95">
            <w:pPr>
              <w:rPr>
                <w:rFonts w:ascii="Times" w:hAnsi="Times"/>
                <w:b/>
                <w:sz w:val="24"/>
                <w:szCs w:val="24"/>
              </w:rPr>
            </w:pPr>
            <w:r w:rsidRPr="00067CA8">
              <w:rPr>
                <w:rFonts w:ascii="Times" w:hAnsi="Times"/>
                <w:b/>
                <w:sz w:val="24"/>
                <w:szCs w:val="24"/>
              </w:rPr>
              <w:t>Conoce el sistema n</w:t>
            </w:r>
            <w:r w:rsidR="004D4123">
              <w:rPr>
                <w:rFonts w:ascii="Times" w:hAnsi="Times"/>
                <w:b/>
                <w:sz w:val="24"/>
                <w:szCs w:val="24"/>
              </w:rPr>
              <w:t>ervioso central y el periférico</w:t>
            </w:r>
          </w:p>
        </w:tc>
      </w:tr>
      <w:tr w:rsidR="00067CA8" w:rsidRPr="00067CA8" w:rsidTr="00774C95">
        <w:tc>
          <w:tcPr>
            <w:tcW w:w="2093" w:type="dxa"/>
          </w:tcPr>
          <w:p w:rsidR="009B39FC" w:rsidRPr="00067CA8" w:rsidRDefault="009B39FC" w:rsidP="00774C95">
            <w:pPr>
              <w:rPr>
                <w:rFonts w:ascii="Times New Roman" w:hAnsi="Times New Roman" w:cs="Times New Roman"/>
                <w:sz w:val="24"/>
                <w:szCs w:val="24"/>
              </w:rPr>
            </w:pPr>
            <w:r w:rsidRPr="00067CA8">
              <w:rPr>
                <w:rFonts w:ascii="Times New Roman" w:hAnsi="Times New Roman" w:cs="Times New Roman"/>
                <w:b/>
                <w:sz w:val="24"/>
                <w:szCs w:val="24"/>
              </w:rPr>
              <w:t>Descripción</w:t>
            </w:r>
          </w:p>
        </w:tc>
        <w:tc>
          <w:tcPr>
            <w:tcW w:w="6940" w:type="dxa"/>
          </w:tcPr>
          <w:p w:rsidR="009B39FC" w:rsidRPr="004D4123" w:rsidRDefault="009B39FC" w:rsidP="00774C95">
            <w:pPr>
              <w:rPr>
                <w:rFonts w:ascii="Times" w:hAnsi="Times"/>
                <w:sz w:val="24"/>
                <w:szCs w:val="24"/>
              </w:rPr>
            </w:pPr>
            <w:r w:rsidRPr="00067CA8">
              <w:rPr>
                <w:rFonts w:ascii="Times" w:hAnsi="Times"/>
                <w:sz w:val="24"/>
                <w:szCs w:val="24"/>
              </w:rPr>
              <w:t>Actividad que permite repasar las diferencias estructurales y funcionales entre el sistema n</w:t>
            </w:r>
            <w:r w:rsidR="004D4123">
              <w:rPr>
                <w:rFonts w:ascii="Times" w:hAnsi="Times"/>
                <w:sz w:val="24"/>
                <w:szCs w:val="24"/>
              </w:rPr>
              <w:t>ervioso central y el periférico</w:t>
            </w:r>
          </w:p>
        </w:tc>
      </w:tr>
    </w:tbl>
    <w:p w:rsidR="009B39FC" w:rsidRPr="00067CA8" w:rsidRDefault="009B39FC" w:rsidP="00706F2B"/>
    <w:p w:rsidR="009B39FC" w:rsidRPr="00067CA8" w:rsidRDefault="009B39FC" w:rsidP="009B39FC">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067CA8">
        <w:rPr>
          <w:rFonts w:ascii="Times New Roman" w:hAnsi="Times New Roman" w:cs="Times New Roman"/>
          <w:sz w:val="24"/>
          <w:szCs w:val="24"/>
          <w:highlight w:val="yellow"/>
        </w:rPr>
        <w:t>[SECCIÓN  2]</w:t>
      </w:r>
      <w:r w:rsidRPr="00067CA8">
        <w:rPr>
          <w:rFonts w:ascii="Times New Roman" w:hAnsi="Times New Roman" w:cs="Times New Roman"/>
          <w:sz w:val="24"/>
          <w:szCs w:val="24"/>
        </w:rPr>
        <w:t xml:space="preserve"> </w:t>
      </w:r>
      <w:r w:rsidRPr="00067CA8">
        <w:rPr>
          <w:rFonts w:ascii="Times New Roman" w:eastAsia="Times New Roman" w:hAnsi="Times New Roman" w:cs="Times New Roman"/>
          <w:b/>
          <w:sz w:val="24"/>
          <w:szCs w:val="24"/>
          <w:lang w:eastAsia="es-CO"/>
        </w:rPr>
        <w:t>2.</w:t>
      </w:r>
      <w:r w:rsidR="00460BA9" w:rsidRPr="00067CA8">
        <w:rPr>
          <w:rFonts w:ascii="Times New Roman" w:eastAsia="Times New Roman" w:hAnsi="Times New Roman" w:cs="Times New Roman"/>
          <w:b/>
          <w:sz w:val="24"/>
          <w:szCs w:val="24"/>
          <w:lang w:eastAsia="es-CO"/>
        </w:rPr>
        <w:t>4</w:t>
      </w:r>
      <w:r w:rsidRPr="00067CA8">
        <w:rPr>
          <w:rFonts w:ascii="Times New Roman" w:eastAsia="Times New Roman" w:hAnsi="Times New Roman" w:cs="Times New Roman"/>
          <w:b/>
          <w:sz w:val="24"/>
          <w:szCs w:val="24"/>
          <w:lang w:eastAsia="es-CO"/>
        </w:rPr>
        <w:t xml:space="preserve"> Consolidación</w:t>
      </w:r>
    </w:p>
    <w:p w:rsidR="009B39FC" w:rsidRPr="00067CA8" w:rsidRDefault="009B39FC" w:rsidP="00706F2B">
      <w:pPr>
        <w:rPr>
          <w:rFonts w:ascii="Times New Roman" w:hAnsi="Times New Roman" w:cs="Times New Roman"/>
          <w:sz w:val="24"/>
          <w:szCs w:val="24"/>
        </w:rPr>
      </w:pPr>
      <w:r w:rsidRPr="00067CA8">
        <w:rPr>
          <w:rFonts w:ascii="Times New Roman" w:hAnsi="Times New Roman" w:cs="Times New Roman"/>
          <w:sz w:val="24"/>
          <w:szCs w:val="24"/>
        </w:rPr>
        <w:t>Actividades para consolidar lo que has aprendido en esta sección</w:t>
      </w:r>
    </w:p>
    <w:tbl>
      <w:tblPr>
        <w:tblStyle w:val="Tablaconcuadrcula"/>
        <w:tblW w:w="0" w:type="auto"/>
        <w:tblLook w:val="04A0" w:firstRow="1" w:lastRow="0" w:firstColumn="1" w:lastColumn="0" w:noHBand="0" w:noVBand="1"/>
      </w:tblPr>
      <w:tblGrid>
        <w:gridCol w:w="2093"/>
        <w:gridCol w:w="6940"/>
      </w:tblGrid>
      <w:tr w:rsidR="00067CA8" w:rsidRPr="00067CA8" w:rsidTr="00774C95">
        <w:tc>
          <w:tcPr>
            <w:tcW w:w="9033" w:type="dxa"/>
            <w:gridSpan w:val="2"/>
            <w:shd w:val="clear" w:color="auto" w:fill="000000" w:themeFill="text1"/>
          </w:tcPr>
          <w:p w:rsidR="00D63CD2" w:rsidRPr="00067CA8" w:rsidRDefault="00D63CD2" w:rsidP="00774C95">
            <w:pPr>
              <w:jc w:val="center"/>
              <w:rPr>
                <w:rFonts w:ascii="Times New Roman" w:hAnsi="Times New Roman" w:cs="Times New Roman"/>
                <w:b/>
              </w:rPr>
            </w:pPr>
            <w:r w:rsidRPr="00067CA8">
              <w:rPr>
                <w:rFonts w:ascii="Times New Roman" w:hAnsi="Times New Roman" w:cs="Times New Roman"/>
                <w:b/>
              </w:rPr>
              <w:t xml:space="preserve">Practica: </w:t>
            </w:r>
            <w:r w:rsidR="00420A39" w:rsidRPr="00067CA8">
              <w:rPr>
                <w:rFonts w:ascii="Times New Roman" w:hAnsi="Times New Roman" w:cs="Times New Roman"/>
                <w:b/>
              </w:rPr>
              <w:t>recurso aprovechado</w:t>
            </w:r>
          </w:p>
        </w:tc>
      </w:tr>
      <w:tr w:rsidR="00067CA8" w:rsidRPr="00067CA8" w:rsidTr="00774C95">
        <w:tc>
          <w:tcPr>
            <w:tcW w:w="2093" w:type="dxa"/>
          </w:tcPr>
          <w:p w:rsidR="00D63CD2" w:rsidRPr="00067CA8" w:rsidRDefault="00D63CD2" w:rsidP="00774C95">
            <w:pPr>
              <w:rPr>
                <w:rFonts w:ascii="Times New Roman" w:hAnsi="Times New Roman" w:cs="Times New Roman"/>
                <w:b/>
                <w:sz w:val="24"/>
                <w:szCs w:val="24"/>
              </w:rPr>
            </w:pPr>
            <w:r w:rsidRPr="00067CA8">
              <w:rPr>
                <w:rFonts w:ascii="Times New Roman" w:hAnsi="Times New Roman" w:cs="Times New Roman"/>
                <w:b/>
                <w:sz w:val="24"/>
                <w:szCs w:val="24"/>
              </w:rPr>
              <w:t>Código</w:t>
            </w:r>
          </w:p>
        </w:tc>
        <w:tc>
          <w:tcPr>
            <w:tcW w:w="6940" w:type="dxa"/>
          </w:tcPr>
          <w:p w:rsidR="00D63CD2" w:rsidRPr="00067CA8" w:rsidRDefault="00D63CD2" w:rsidP="003722F8">
            <w:pPr>
              <w:rPr>
                <w:rFonts w:ascii="Times New Roman" w:hAnsi="Times New Roman" w:cs="Times New Roman"/>
                <w:b/>
                <w:sz w:val="24"/>
                <w:szCs w:val="24"/>
              </w:rPr>
            </w:pPr>
            <w:r w:rsidRPr="00067CA8">
              <w:rPr>
                <w:rFonts w:ascii="Times New Roman" w:hAnsi="Times New Roman" w:cs="Times New Roman"/>
                <w:sz w:val="24"/>
                <w:szCs w:val="24"/>
                <w:lang w:val="es-ES_tradnl"/>
              </w:rPr>
              <w:t>CN_</w:t>
            </w:r>
            <w:r w:rsidR="003722F8" w:rsidRPr="00067CA8">
              <w:rPr>
                <w:rFonts w:ascii="Times New Roman" w:hAnsi="Times New Roman" w:cs="Times New Roman"/>
                <w:sz w:val="24"/>
                <w:szCs w:val="24"/>
                <w:lang w:val="es-ES_tradnl"/>
              </w:rPr>
              <w:t>0</w:t>
            </w:r>
            <w:r w:rsidRPr="00067CA8">
              <w:rPr>
                <w:rFonts w:ascii="Times New Roman" w:hAnsi="Times New Roman" w:cs="Times New Roman"/>
                <w:sz w:val="24"/>
                <w:szCs w:val="24"/>
                <w:lang w:val="es-ES_tradnl"/>
              </w:rPr>
              <w:t>8_01_CO</w:t>
            </w:r>
            <w:r w:rsidR="004D4123">
              <w:rPr>
                <w:rFonts w:ascii="Times New Roman" w:hAnsi="Times New Roman" w:cs="Times New Roman"/>
                <w:sz w:val="24"/>
                <w:szCs w:val="24"/>
              </w:rPr>
              <w:t>_REC9</w:t>
            </w:r>
            <w:r w:rsidRPr="00067CA8">
              <w:rPr>
                <w:rFonts w:ascii="Times New Roman" w:hAnsi="Times New Roman" w:cs="Times New Roman"/>
                <w:sz w:val="24"/>
                <w:szCs w:val="24"/>
              </w:rPr>
              <w:t>0</w:t>
            </w:r>
          </w:p>
        </w:tc>
      </w:tr>
      <w:tr w:rsidR="00067CA8" w:rsidRPr="00067CA8" w:rsidTr="00774C95">
        <w:tc>
          <w:tcPr>
            <w:tcW w:w="2093" w:type="dxa"/>
          </w:tcPr>
          <w:p w:rsidR="00D63CD2" w:rsidRPr="00067CA8" w:rsidRDefault="00D63CD2" w:rsidP="00774C95">
            <w:pPr>
              <w:rPr>
                <w:rFonts w:ascii="Times New Roman" w:hAnsi="Times New Roman" w:cs="Times New Roman"/>
                <w:sz w:val="24"/>
                <w:szCs w:val="24"/>
              </w:rPr>
            </w:pPr>
            <w:r w:rsidRPr="00067CA8">
              <w:rPr>
                <w:rFonts w:ascii="Times New Roman" w:hAnsi="Times New Roman" w:cs="Times New Roman"/>
                <w:b/>
                <w:sz w:val="24"/>
                <w:szCs w:val="24"/>
              </w:rPr>
              <w:t>Título</w:t>
            </w:r>
          </w:p>
        </w:tc>
        <w:tc>
          <w:tcPr>
            <w:tcW w:w="6940" w:type="dxa"/>
          </w:tcPr>
          <w:p w:rsidR="00D63CD2" w:rsidRPr="00067CA8" w:rsidRDefault="008E6017" w:rsidP="008E6017">
            <w:pPr>
              <w:rPr>
                <w:rFonts w:ascii="Times New Roman" w:hAnsi="Times New Roman" w:cs="Times New Roman"/>
                <w:sz w:val="24"/>
                <w:szCs w:val="24"/>
              </w:rPr>
            </w:pPr>
            <w:r w:rsidRPr="00067CA8">
              <w:rPr>
                <w:rFonts w:ascii="Times" w:hAnsi="Times"/>
                <w:b/>
                <w:sz w:val="24"/>
                <w:szCs w:val="24"/>
              </w:rPr>
              <w:t xml:space="preserve">Refuerza tu aprendizaje: </w:t>
            </w:r>
            <w:r w:rsidR="00D63CD2" w:rsidRPr="00067CA8">
              <w:rPr>
                <w:rFonts w:ascii="Times" w:hAnsi="Times"/>
                <w:b/>
                <w:sz w:val="24"/>
                <w:szCs w:val="24"/>
              </w:rPr>
              <w:t xml:space="preserve">el sistema nervioso </w:t>
            </w:r>
          </w:p>
        </w:tc>
      </w:tr>
      <w:tr w:rsidR="00067CA8" w:rsidRPr="00067CA8" w:rsidTr="00774C95">
        <w:tc>
          <w:tcPr>
            <w:tcW w:w="2093" w:type="dxa"/>
          </w:tcPr>
          <w:p w:rsidR="00D63CD2" w:rsidRPr="00067CA8" w:rsidRDefault="00D63CD2" w:rsidP="00774C95">
            <w:pPr>
              <w:rPr>
                <w:rFonts w:ascii="Times New Roman" w:hAnsi="Times New Roman" w:cs="Times New Roman"/>
                <w:sz w:val="24"/>
                <w:szCs w:val="24"/>
              </w:rPr>
            </w:pPr>
            <w:r w:rsidRPr="00067CA8">
              <w:rPr>
                <w:rFonts w:ascii="Times New Roman" w:hAnsi="Times New Roman" w:cs="Times New Roman"/>
                <w:b/>
                <w:sz w:val="24"/>
                <w:szCs w:val="24"/>
              </w:rPr>
              <w:t>Descripción</w:t>
            </w:r>
          </w:p>
        </w:tc>
        <w:tc>
          <w:tcPr>
            <w:tcW w:w="6940" w:type="dxa"/>
          </w:tcPr>
          <w:p w:rsidR="00D63CD2" w:rsidRPr="00067CA8" w:rsidRDefault="00D63CD2" w:rsidP="008E6017">
            <w:pPr>
              <w:rPr>
                <w:rFonts w:ascii="Times New Roman" w:hAnsi="Times New Roman" w:cs="Times New Roman"/>
                <w:sz w:val="24"/>
                <w:szCs w:val="24"/>
              </w:rPr>
            </w:pPr>
            <w:r w:rsidRPr="00067CA8">
              <w:rPr>
                <w:rFonts w:ascii="Times" w:hAnsi="Times"/>
                <w:sz w:val="24"/>
                <w:szCs w:val="24"/>
              </w:rPr>
              <w:t>Actividad</w:t>
            </w:r>
            <w:r w:rsidR="008E6017" w:rsidRPr="00067CA8">
              <w:rPr>
                <w:rFonts w:ascii="Times" w:hAnsi="Times"/>
                <w:sz w:val="24"/>
                <w:szCs w:val="24"/>
              </w:rPr>
              <w:t xml:space="preserve">es sobre el </w:t>
            </w:r>
            <w:r w:rsidRPr="00067CA8">
              <w:rPr>
                <w:rFonts w:ascii="Times" w:hAnsi="Times"/>
                <w:sz w:val="24"/>
                <w:szCs w:val="24"/>
              </w:rPr>
              <w:t>sistema nervioso</w:t>
            </w:r>
          </w:p>
        </w:tc>
      </w:tr>
    </w:tbl>
    <w:p w:rsidR="00B930EA" w:rsidRPr="00067CA8" w:rsidRDefault="00B930EA" w:rsidP="00814C1F">
      <w:pPr>
        <w:rPr>
          <w:rFonts w:ascii="Times New Roman" w:hAnsi="Times New Roman" w:cs="Times New Roman"/>
          <w:sz w:val="24"/>
          <w:szCs w:val="24"/>
          <w:highlight w:val="yellow"/>
        </w:rPr>
      </w:pPr>
    </w:p>
    <w:p w:rsidR="00814C1F" w:rsidRPr="00067CA8" w:rsidRDefault="00010395" w:rsidP="00814C1F">
      <w:pPr>
        <w:rPr>
          <w:rFonts w:ascii="Times New Roman" w:hAnsi="Times New Roman" w:cs="Times New Roman"/>
          <w:sz w:val="24"/>
          <w:szCs w:val="24"/>
        </w:rPr>
      </w:pPr>
      <w:r w:rsidRPr="00067CA8">
        <w:rPr>
          <w:rFonts w:ascii="Times New Roman" w:hAnsi="Times New Roman" w:cs="Times New Roman"/>
          <w:sz w:val="24"/>
          <w:szCs w:val="24"/>
          <w:highlight w:val="yellow"/>
        </w:rPr>
        <w:t>[SECCIÓN  1]</w:t>
      </w:r>
      <w:r w:rsidRPr="00067CA8">
        <w:rPr>
          <w:rFonts w:ascii="Times New Roman" w:hAnsi="Times New Roman" w:cs="Times New Roman"/>
          <w:sz w:val="24"/>
          <w:szCs w:val="24"/>
        </w:rPr>
        <w:t xml:space="preserve"> </w:t>
      </w:r>
      <w:r w:rsidRPr="00067CA8">
        <w:rPr>
          <w:rFonts w:ascii="Times New Roman" w:hAnsi="Times New Roman" w:cs="Times New Roman"/>
          <w:b/>
          <w:sz w:val="24"/>
          <w:szCs w:val="24"/>
        </w:rPr>
        <w:t>3.</w:t>
      </w:r>
      <w:r w:rsidRPr="00067CA8">
        <w:rPr>
          <w:rFonts w:ascii="Times New Roman" w:hAnsi="Times New Roman" w:cs="Times New Roman"/>
          <w:sz w:val="24"/>
          <w:szCs w:val="24"/>
        </w:rPr>
        <w:t xml:space="preserve"> </w:t>
      </w:r>
      <w:r w:rsidRPr="00067CA8">
        <w:rPr>
          <w:rFonts w:ascii="Times New Roman" w:hAnsi="Times New Roman" w:cs="Times New Roman"/>
          <w:b/>
          <w:sz w:val="24"/>
          <w:szCs w:val="24"/>
        </w:rPr>
        <w:t xml:space="preserve"> Alteraciones del sistema nervioso</w:t>
      </w:r>
    </w:p>
    <w:p w:rsidR="00814C1F" w:rsidRPr="001D329A" w:rsidRDefault="00814C1F" w:rsidP="00D52A10">
      <w:pPr>
        <w:rPr>
          <w:rFonts w:ascii="Times New Roman" w:hAnsi="Times New Roman" w:cs="Times New Roman"/>
          <w:sz w:val="24"/>
          <w:szCs w:val="24"/>
        </w:rPr>
      </w:pPr>
      <w:r w:rsidRPr="00067CA8">
        <w:rPr>
          <w:rFonts w:ascii="Times New Roman" w:hAnsi="Times New Roman" w:cs="Times New Roman"/>
          <w:sz w:val="24"/>
          <w:szCs w:val="24"/>
        </w:rPr>
        <w:t xml:space="preserve">Hay diversas  </w:t>
      </w:r>
      <w:r w:rsidRPr="00067CA8">
        <w:rPr>
          <w:rFonts w:ascii="Times New Roman" w:hAnsi="Times New Roman" w:cs="Times New Roman"/>
          <w:b/>
          <w:bCs/>
          <w:sz w:val="24"/>
          <w:szCs w:val="24"/>
        </w:rPr>
        <w:t>causas</w:t>
      </w:r>
      <w:r w:rsidRPr="00067CA8">
        <w:rPr>
          <w:rFonts w:ascii="Times New Roman" w:hAnsi="Times New Roman" w:cs="Times New Roman"/>
          <w:sz w:val="24"/>
          <w:szCs w:val="24"/>
        </w:rPr>
        <w:t xml:space="preserve"> que producen </w:t>
      </w:r>
      <w:r w:rsidRPr="00067CA8">
        <w:rPr>
          <w:rFonts w:ascii="Times New Roman" w:hAnsi="Times New Roman" w:cs="Times New Roman"/>
          <w:b/>
          <w:bCs/>
          <w:sz w:val="24"/>
          <w:szCs w:val="24"/>
        </w:rPr>
        <w:t>alteraciones en el sistema nervioso</w:t>
      </w:r>
      <w:r w:rsidRPr="00067CA8">
        <w:rPr>
          <w:rFonts w:ascii="Times New Roman" w:hAnsi="Times New Roman" w:cs="Times New Roman"/>
          <w:sz w:val="24"/>
          <w:szCs w:val="24"/>
        </w:rPr>
        <w:t xml:space="preserve">, como golpes, rotura u obstrucción de los vasos sanguíneos de la zona, infecciones o degeneración del </w:t>
      </w:r>
      <w:r w:rsidRPr="001D329A">
        <w:rPr>
          <w:rFonts w:ascii="Times New Roman" w:hAnsi="Times New Roman" w:cs="Times New Roman"/>
          <w:sz w:val="24"/>
          <w:szCs w:val="24"/>
        </w:rPr>
        <w:t xml:space="preserve">tejido nervioso. También se pueden producir </w:t>
      </w:r>
      <w:r w:rsidRPr="001D329A">
        <w:rPr>
          <w:rFonts w:ascii="Times New Roman" w:hAnsi="Times New Roman" w:cs="Times New Roman"/>
          <w:b/>
          <w:bCs/>
          <w:sz w:val="24"/>
          <w:szCs w:val="24"/>
        </w:rPr>
        <w:t>trastornos</w:t>
      </w:r>
      <w:r w:rsidRPr="001D329A">
        <w:rPr>
          <w:rFonts w:ascii="Times New Roman" w:hAnsi="Times New Roman" w:cs="Times New Roman"/>
          <w:sz w:val="24"/>
          <w:szCs w:val="24"/>
        </w:rPr>
        <w:t xml:space="preserve">, como la depresión o la ansiedad. </w:t>
      </w:r>
    </w:p>
    <w:p w:rsidR="00786C65" w:rsidRPr="001D329A" w:rsidRDefault="00814C1F" w:rsidP="00D52A10">
      <w:pPr>
        <w:spacing w:after="0"/>
        <w:rPr>
          <w:rFonts w:ascii="Times New Roman" w:hAnsi="Times New Roman" w:cs="Times New Roman"/>
          <w:sz w:val="24"/>
          <w:szCs w:val="24"/>
        </w:rPr>
      </w:pPr>
      <w:r w:rsidRPr="001D329A">
        <w:rPr>
          <w:rFonts w:ascii="Times New Roman" w:hAnsi="Times New Roman" w:cs="Times New Roman"/>
          <w:sz w:val="24"/>
          <w:szCs w:val="24"/>
        </w:rPr>
        <w:lastRenderedPageBreak/>
        <w:t xml:space="preserve">Asimismo, el </w:t>
      </w:r>
      <w:r w:rsidRPr="001D329A">
        <w:rPr>
          <w:rFonts w:ascii="Times New Roman" w:hAnsi="Times New Roman" w:cs="Times New Roman"/>
          <w:b/>
          <w:bCs/>
          <w:sz w:val="24"/>
          <w:szCs w:val="24"/>
        </w:rPr>
        <w:t>consumo de drogas</w:t>
      </w:r>
      <w:r w:rsidRPr="001D329A">
        <w:rPr>
          <w:rFonts w:ascii="Times New Roman" w:hAnsi="Times New Roman" w:cs="Times New Roman"/>
          <w:sz w:val="24"/>
          <w:szCs w:val="24"/>
        </w:rPr>
        <w:t xml:space="preserve"> tiene efectos muy perjudiciales en el sistema nervioso, como, por ejemplo, la pérdida del equilibrio, el sueño, las alucinaciones o una activación excesiva del sistema nervioso. Estas sustancias</w:t>
      </w:r>
      <w:r w:rsidR="002F0D8E" w:rsidRPr="001D329A">
        <w:rPr>
          <w:rFonts w:ascii="Times New Roman" w:hAnsi="Times New Roman" w:cs="Times New Roman"/>
          <w:sz w:val="24"/>
          <w:szCs w:val="24"/>
        </w:rPr>
        <w:t xml:space="preserve"> provocan adicción y tolerancia.</w:t>
      </w:r>
    </w:p>
    <w:p w:rsidR="000105B5" w:rsidRPr="001D329A" w:rsidRDefault="000105B5" w:rsidP="000105B5">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1D329A">
        <w:rPr>
          <w:rFonts w:ascii="Times New Roman" w:hAnsi="Times New Roman" w:cs="Times New Roman"/>
          <w:sz w:val="24"/>
          <w:szCs w:val="24"/>
          <w:highlight w:val="yellow"/>
        </w:rPr>
        <w:t>[SECCIÓN  2]</w:t>
      </w:r>
      <w:r w:rsidRPr="001D329A">
        <w:rPr>
          <w:rFonts w:ascii="Times New Roman" w:hAnsi="Times New Roman" w:cs="Times New Roman"/>
          <w:sz w:val="24"/>
          <w:szCs w:val="24"/>
        </w:rPr>
        <w:t xml:space="preserve"> </w:t>
      </w:r>
      <w:r w:rsidRPr="001D329A">
        <w:rPr>
          <w:rFonts w:ascii="Times New Roman" w:eastAsia="Times New Roman" w:hAnsi="Times New Roman" w:cs="Times New Roman"/>
          <w:b/>
          <w:sz w:val="24"/>
          <w:szCs w:val="24"/>
          <w:lang w:eastAsia="es-CO"/>
        </w:rPr>
        <w:t>3.1 Físicas</w:t>
      </w:r>
    </w:p>
    <w:p w:rsidR="000105B5" w:rsidRPr="001D329A" w:rsidRDefault="000105B5" w:rsidP="00D52A10">
      <w:pPr>
        <w:rPr>
          <w:rFonts w:ascii="Times New Roman" w:hAnsi="Times New Roman" w:cs="Times New Roman"/>
          <w:sz w:val="24"/>
          <w:szCs w:val="24"/>
        </w:rPr>
      </w:pPr>
      <w:r w:rsidRPr="001D329A">
        <w:rPr>
          <w:rFonts w:ascii="Times New Roman" w:hAnsi="Times New Roman" w:cs="Times New Roman"/>
          <w:sz w:val="24"/>
          <w:szCs w:val="24"/>
        </w:rPr>
        <w:t xml:space="preserve">Estas alteraciones ocurren generalmente en el sistema nervioso periférico. Los nervios al ser aplastados o cortados por lesiones físicas, se degeneran. En ocasiones pueden crecer nuevos axones, pero otras veces los dañados no pueden ser reemplazados. Esto llevaría entonces a la pérdida de sensibilidad, de la masa muscular e incluso </w:t>
      </w:r>
      <w:r w:rsidR="003939C2" w:rsidRPr="001D329A">
        <w:rPr>
          <w:rFonts w:ascii="Times New Roman" w:hAnsi="Times New Roman" w:cs="Times New Roman"/>
          <w:sz w:val="24"/>
          <w:szCs w:val="24"/>
        </w:rPr>
        <w:t>d</w:t>
      </w:r>
      <w:r w:rsidRPr="001D329A">
        <w:rPr>
          <w:rFonts w:ascii="Times New Roman" w:hAnsi="Times New Roman" w:cs="Times New Roman"/>
          <w:sz w:val="24"/>
          <w:szCs w:val="24"/>
        </w:rPr>
        <w:t>el movimiento.</w:t>
      </w:r>
    </w:p>
    <w:p w:rsidR="000105B5" w:rsidRPr="001D329A" w:rsidRDefault="000105B5" w:rsidP="00D52A10">
      <w:pPr>
        <w:rPr>
          <w:rFonts w:ascii="Times New Roman" w:hAnsi="Times New Roman" w:cs="Times New Roman"/>
          <w:sz w:val="24"/>
          <w:szCs w:val="24"/>
        </w:rPr>
      </w:pPr>
      <w:r w:rsidRPr="001D329A">
        <w:rPr>
          <w:rFonts w:ascii="Times New Roman" w:hAnsi="Times New Roman" w:cs="Times New Roman"/>
          <w:sz w:val="24"/>
          <w:szCs w:val="24"/>
        </w:rPr>
        <w:t>Con la edad también hay cambios físicos, como la disminución de peso del cerebro y médula espinal y la degeneración de las neuronas. Estas modificaciones  hacen que las respuestas a estímulos sean más lentas o se reduzca la capacidad de percepción, como ocurre con a</w:t>
      </w:r>
      <w:r w:rsidR="00595E6B" w:rsidRPr="001D329A">
        <w:rPr>
          <w:rFonts w:ascii="Times New Roman" w:hAnsi="Times New Roman" w:cs="Times New Roman"/>
          <w:sz w:val="24"/>
          <w:szCs w:val="24"/>
        </w:rPr>
        <w:t>lgunos órganos de los sentidos</w:t>
      </w:r>
      <w:r w:rsidRPr="001D329A">
        <w:rPr>
          <w:rFonts w:ascii="Times New Roman" w:hAnsi="Times New Roman" w:cs="Times New Roman"/>
          <w:sz w:val="24"/>
          <w:szCs w:val="24"/>
        </w:rPr>
        <w:t>.</w:t>
      </w:r>
    </w:p>
    <w:p w:rsidR="00AF741D" w:rsidRPr="001D329A" w:rsidRDefault="00C13633" w:rsidP="00D52A10">
      <w:pPr>
        <w:rPr>
          <w:rFonts w:ascii="Times New Roman" w:hAnsi="Times New Roman" w:cs="Times New Roman"/>
          <w:sz w:val="24"/>
          <w:szCs w:val="24"/>
        </w:rPr>
      </w:pPr>
      <w:r w:rsidRPr="001D329A">
        <w:rPr>
          <w:rFonts w:ascii="Times New Roman" w:hAnsi="Times New Roman" w:cs="Times New Roman"/>
          <w:sz w:val="24"/>
          <w:szCs w:val="24"/>
        </w:rPr>
        <w:t xml:space="preserve">Trastornos en el sueño, como no dormir lo suficiente o no tener un sueño profundo, no permiten que el sistema nervioso descanse. </w:t>
      </w:r>
      <w:r w:rsidR="000F4816" w:rsidRPr="001D329A">
        <w:rPr>
          <w:rFonts w:ascii="Times New Roman" w:hAnsi="Times New Roman" w:cs="Times New Roman"/>
          <w:sz w:val="24"/>
          <w:szCs w:val="24"/>
        </w:rPr>
        <w:t xml:space="preserve">La privación del sueño </w:t>
      </w:r>
      <w:r w:rsidR="009E72B7" w:rsidRPr="001D329A">
        <w:rPr>
          <w:rFonts w:ascii="Times New Roman" w:hAnsi="Times New Roman" w:cs="Times New Roman"/>
          <w:sz w:val="24"/>
          <w:szCs w:val="24"/>
        </w:rPr>
        <w:t xml:space="preserve">durante muchas horas </w:t>
      </w:r>
      <w:r w:rsidR="000F4816" w:rsidRPr="001D329A">
        <w:rPr>
          <w:rFonts w:ascii="Times New Roman" w:hAnsi="Times New Roman" w:cs="Times New Roman"/>
          <w:sz w:val="24"/>
          <w:szCs w:val="24"/>
        </w:rPr>
        <w:t xml:space="preserve">puede provocar alteraciones en el hipotálamo que vuelven a la persona agresiva y la llevan a aumentar de peso. </w:t>
      </w:r>
    </w:p>
    <w:tbl>
      <w:tblPr>
        <w:tblStyle w:val="Tablaconcuadrcula"/>
        <w:tblW w:w="0" w:type="auto"/>
        <w:tblLook w:val="04A0" w:firstRow="1" w:lastRow="0" w:firstColumn="1" w:lastColumn="0" w:noHBand="0" w:noVBand="1"/>
      </w:tblPr>
      <w:tblGrid>
        <w:gridCol w:w="2093"/>
        <w:gridCol w:w="6940"/>
      </w:tblGrid>
      <w:tr w:rsidR="001D329A" w:rsidRPr="001D329A" w:rsidTr="00C61AFB">
        <w:tc>
          <w:tcPr>
            <w:tcW w:w="9033" w:type="dxa"/>
            <w:gridSpan w:val="2"/>
            <w:shd w:val="clear" w:color="auto" w:fill="000000" w:themeFill="text1"/>
          </w:tcPr>
          <w:p w:rsidR="00C13633" w:rsidRPr="001D329A" w:rsidRDefault="00C13633" w:rsidP="00C13633">
            <w:pPr>
              <w:jc w:val="center"/>
              <w:rPr>
                <w:rFonts w:ascii="Times New Roman" w:hAnsi="Times New Roman" w:cs="Times New Roman"/>
                <w:b/>
              </w:rPr>
            </w:pPr>
            <w:r w:rsidRPr="001D329A">
              <w:rPr>
                <w:rFonts w:ascii="Times New Roman" w:hAnsi="Times New Roman" w:cs="Times New Roman"/>
                <w:b/>
              </w:rPr>
              <w:t>Practica: recurso nuevo</w:t>
            </w:r>
          </w:p>
        </w:tc>
      </w:tr>
      <w:tr w:rsidR="001D329A" w:rsidRPr="001D329A" w:rsidTr="00C61AFB">
        <w:tc>
          <w:tcPr>
            <w:tcW w:w="2093" w:type="dxa"/>
          </w:tcPr>
          <w:p w:rsidR="00C13633" w:rsidRPr="001D329A" w:rsidRDefault="00C13633" w:rsidP="00C61AFB">
            <w:pPr>
              <w:rPr>
                <w:rFonts w:ascii="Times New Roman" w:hAnsi="Times New Roman" w:cs="Times New Roman"/>
                <w:b/>
                <w:sz w:val="24"/>
                <w:szCs w:val="24"/>
              </w:rPr>
            </w:pPr>
            <w:r w:rsidRPr="001D329A">
              <w:rPr>
                <w:rFonts w:ascii="Times New Roman" w:hAnsi="Times New Roman" w:cs="Times New Roman"/>
                <w:b/>
                <w:sz w:val="24"/>
                <w:szCs w:val="24"/>
              </w:rPr>
              <w:t>Código</w:t>
            </w:r>
          </w:p>
        </w:tc>
        <w:tc>
          <w:tcPr>
            <w:tcW w:w="6940" w:type="dxa"/>
          </w:tcPr>
          <w:p w:rsidR="00C13633" w:rsidRPr="001D329A" w:rsidRDefault="00C13633" w:rsidP="00C61AFB">
            <w:pPr>
              <w:rPr>
                <w:rFonts w:ascii="Times New Roman" w:hAnsi="Times New Roman" w:cs="Times New Roman"/>
                <w:b/>
                <w:sz w:val="24"/>
                <w:szCs w:val="24"/>
              </w:rPr>
            </w:pPr>
            <w:r w:rsidRPr="001D329A">
              <w:rPr>
                <w:rFonts w:ascii="Times New Roman" w:hAnsi="Times New Roman" w:cs="Times New Roman"/>
                <w:sz w:val="24"/>
                <w:szCs w:val="24"/>
                <w:lang w:val="es-ES_tradnl"/>
              </w:rPr>
              <w:t>CN_08_01_CO</w:t>
            </w:r>
            <w:r w:rsidR="004D4123" w:rsidRPr="001D329A">
              <w:rPr>
                <w:rFonts w:ascii="Times New Roman" w:hAnsi="Times New Roman" w:cs="Times New Roman"/>
                <w:sz w:val="24"/>
                <w:szCs w:val="24"/>
              </w:rPr>
              <w:t>_REC10</w:t>
            </w:r>
            <w:r w:rsidRPr="001D329A">
              <w:rPr>
                <w:rFonts w:ascii="Times New Roman" w:hAnsi="Times New Roman" w:cs="Times New Roman"/>
                <w:sz w:val="24"/>
                <w:szCs w:val="24"/>
              </w:rPr>
              <w:t>0</w:t>
            </w:r>
          </w:p>
        </w:tc>
      </w:tr>
      <w:tr w:rsidR="001D329A" w:rsidRPr="001D329A" w:rsidTr="00C61AFB">
        <w:tc>
          <w:tcPr>
            <w:tcW w:w="2093" w:type="dxa"/>
          </w:tcPr>
          <w:p w:rsidR="00C13633" w:rsidRPr="001D329A" w:rsidRDefault="00C13633" w:rsidP="00C61AFB">
            <w:pPr>
              <w:rPr>
                <w:rFonts w:ascii="Times New Roman" w:hAnsi="Times New Roman" w:cs="Times New Roman"/>
                <w:sz w:val="24"/>
                <w:szCs w:val="24"/>
              </w:rPr>
            </w:pPr>
            <w:r w:rsidRPr="001D329A">
              <w:rPr>
                <w:rFonts w:ascii="Times New Roman" w:hAnsi="Times New Roman" w:cs="Times New Roman"/>
                <w:b/>
                <w:sz w:val="24"/>
                <w:szCs w:val="24"/>
              </w:rPr>
              <w:t>Título</w:t>
            </w:r>
          </w:p>
        </w:tc>
        <w:tc>
          <w:tcPr>
            <w:tcW w:w="6940" w:type="dxa"/>
          </w:tcPr>
          <w:p w:rsidR="00C13633" w:rsidRPr="001D329A" w:rsidRDefault="00F14787" w:rsidP="00F14787">
            <w:pPr>
              <w:rPr>
                <w:rFonts w:ascii="Times New Roman" w:hAnsi="Times New Roman" w:cs="Times New Roman"/>
                <w:sz w:val="24"/>
                <w:szCs w:val="24"/>
              </w:rPr>
            </w:pPr>
            <w:r w:rsidRPr="001D329A">
              <w:rPr>
                <w:rFonts w:ascii="Times" w:hAnsi="Times"/>
                <w:b/>
                <w:sz w:val="24"/>
                <w:szCs w:val="24"/>
              </w:rPr>
              <w:t>La importancia de dormir bien</w:t>
            </w:r>
            <w:r w:rsidR="00C13633" w:rsidRPr="001D329A">
              <w:rPr>
                <w:rFonts w:ascii="Times" w:hAnsi="Times"/>
                <w:b/>
                <w:sz w:val="24"/>
                <w:szCs w:val="24"/>
              </w:rPr>
              <w:t xml:space="preserve"> </w:t>
            </w:r>
          </w:p>
        </w:tc>
      </w:tr>
      <w:tr w:rsidR="001D329A" w:rsidRPr="001D329A" w:rsidTr="00C61AFB">
        <w:tc>
          <w:tcPr>
            <w:tcW w:w="2093" w:type="dxa"/>
          </w:tcPr>
          <w:p w:rsidR="00C13633" w:rsidRPr="001D329A" w:rsidRDefault="00C13633" w:rsidP="00C61AFB">
            <w:pPr>
              <w:rPr>
                <w:rFonts w:ascii="Times New Roman" w:hAnsi="Times New Roman" w:cs="Times New Roman"/>
                <w:sz w:val="24"/>
                <w:szCs w:val="24"/>
              </w:rPr>
            </w:pPr>
            <w:r w:rsidRPr="001D329A">
              <w:rPr>
                <w:rFonts w:ascii="Times New Roman" w:hAnsi="Times New Roman" w:cs="Times New Roman"/>
                <w:b/>
                <w:sz w:val="24"/>
                <w:szCs w:val="24"/>
              </w:rPr>
              <w:t>Descripción</w:t>
            </w:r>
          </w:p>
        </w:tc>
        <w:tc>
          <w:tcPr>
            <w:tcW w:w="6940" w:type="dxa"/>
          </w:tcPr>
          <w:p w:rsidR="00C13633" w:rsidRPr="001D329A" w:rsidRDefault="00F14787" w:rsidP="00C13633">
            <w:pPr>
              <w:rPr>
                <w:rFonts w:ascii="Times New Roman" w:hAnsi="Times New Roman" w:cs="Times New Roman"/>
                <w:sz w:val="24"/>
                <w:szCs w:val="24"/>
              </w:rPr>
            </w:pPr>
            <w:r w:rsidRPr="001D329A">
              <w:rPr>
                <w:rFonts w:ascii="Times New Roman" w:hAnsi="Times New Roman" w:cs="Times New Roman"/>
                <w:sz w:val="24"/>
                <w:szCs w:val="24"/>
              </w:rPr>
              <w:t>Actividad  para recapacitar sobre la importancia de dormir suficiente y bien para la actividad normal del sistema nervioso</w:t>
            </w:r>
          </w:p>
        </w:tc>
      </w:tr>
    </w:tbl>
    <w:p w:rsidR="00C13633" w:rsidRPr="001D329A" w:rsidRDefault="00C13633" w:rsidP="000105B5">
      <w:pPr>
        <w:spacing w:line="240" w:lineRule="auto"/>
        <w:rPr>
          <w:rFonts w:ascii="Times New Roman" w:hAnsi="Times New Roman" w:cs="Times New Roman"/>
          <w:sz w:val="24"/>
          <w:szCs w:val="24"/>
        </w:rPr>
      </w:pPr>
    </w:p>
    <w:p w:rsidR="000105B5" w:rsidRPr="001D329A" w:rsidRDefault="00AF741D" w:rsidP="000105B5">
      <w:pPr>
        <w:rPr>
          <w:rFonts w:ascii="Times New Roman" w:eastAsia="Times New Roman" w:hAnsi="Times New Roman" w:cs="Times New Roman"/>
          <w:b/>
          <w:sz w:val="24"/>
          <w:szCs w:val="24"/>
          <w:lang w:eastAsia="es-CO"/>
        </w:rPr>
      </w:pPr>
      <w:r w:rsidRPr="001D329A">
        <w:rPr>
          <w:rFonts w:ascii="Times New Roman" w:hAnsi="Times New Roman" w:cs="Times New Roman"/>
          <w:sz w:val="24"/>
          <w:szCs w:val="24"/>
          <w:highlight w:val="yellow"/>
        </w:rPr>
        <w:t xml:space="preserve"> </w:t>
      </w:r>
      <w:r w:rsidR="000105B5" w:rsidRPr="001D329A">
        <w:rPr>
          <w:rFonts w:ascii="Times New Roman" w:hAnsi="Times New Roman" w:cs="Times New Roman"/>
          <w:sz w:val="24"/>
          <w:szCs w:val="24"/>
          <w:highlight w:val="yellow"/>
        </w:rPr>
        <w:t>[SECCIÓN  2]</w:t>
      </w:r>
      <w:r w:rsidR="000105B5" w:rsidRPr="001D329A">
        <w:rPr>
          <w:rFonts w:ascii="Times New Roman" w:hAnsi="Times New Roman" w:cs="Times New Roman"/>
          <w:sz w:val="24"/>
          <w:szCs w:val="24"/>
        </w:rPr>
        <w:t xml:space="preserve"> </w:t>
      </w:r>
      <w:r w:rsidR="000105B5" w:rsidRPr="001D329A">
        <w:rPr>
          <w:rFonts w:ascii="Times New Roman" w:eastAsia="Times New Roman" w:hAnsi="Times New Roman" w:cs="Times New Roman"/>
          <w:b/>
          <w:sz w:val="24"/>
          <w:szCs w:val="24"/>
          <w:lang w:eastAsia="es-CO"/>
        </w:rPr>
        <w:t>3.2 Químicas y su relación con neurotransmisores</w:t>
      </w:r>
    </w:p>
    <w:p w:rsidR="000105B5" w:rsidRPr="001D329A" w:rsidRDefault="000105B5" w:rsidP="00D52A10">
      <w:pPr>
        <w:rPr>
          <w:rFonts w:ascii="Times New Roman" w:eastAsia="Times New Roman" w:hAnsi="Times New Roman" w:cs="Times New Roman"/>
          <w:sz w:val="24"/>
          <w:szCs w:val="24"/>
          <w:lang w:eastAsia="es-CO"/>
        </w:rPr>
      </w:pPr>
      <w:r w:rsidRPr="001D329A">
        <w:rPr>
          <w:rFonts w:ascii="Times New Roman" w:eastAsia="Times New Roman" w:hAnsi="Times New Roman" w:cs="Times New Roman"/>
          <w:sz w:val="24"/>
          <w:szCs w:val="24"/>
          <w:lang w:eastAsia="es-CO"/>
        </w:rPr>
        <w:t>Hay sustancias químicas que se usan en la industria (fábricas de pintura, metales) y la agricultura (plaguicidas), que pueden ser tóxicas para el sistema nervioso y se llaman neurotóxicos. Estos  pueden causar cambios en la cantidad de los neurotransmisores hasta degeneración de los axones. Las personas pueden sufrir síntomas leves como mareos y dolores de cabeza hasta otros más graves como alucinaciones y convulsiones.</w:t>
      </w:r>
    </w:p>
    <w:p w:rsidR="003B5EA6" w:rsidRPr="001D329A" w:rsidRDefault="003B5EA6" w:rsidP="00D52A10">
      <w:pPr>
        <w:rPr>
          <w:rFonts w:ascii="Times New Roman" w:eastAsia="Times New Roman" w:hAnsi="Times New Roman" w:cs="Times New Roman"/>
          <w:sz w:val="24"/>
          <w:szCs w:val="24"/>
          <w:lang w:eastAsia="es-CO"/>
        </w:rPr>
      </w:pPr>
      <w:r w:rsidRPr="001D329A">
        <w:rPr>
          <w:rFonts w:ascii="Times New Roman" w:hAnsi="Times New Roman" w:cs="Times New Roman"/>
          <w:sz w:val="24"/>
          <w:szCs w:val="24"/>
        </w:rPr>
        <w:t xml:space="preserve">La mala alimentación puede causar daños y mal funcionamiento del sistema nervioso. </w:t>
      </w:r>
      <w:r w:rsidRPr="001D329A">
        <w:rPr>
          <w:rFonts w:ascii="Times New Roman" w:hAnsi="Times New Roman" w:cs="Times New Roman"/>
          <w:sz w:val="24"/>
          <w:szCs w:val="24"/>
          <w:shd w:val="clear" w:color="auto" w:fill="FFFFFF"/>
        </w:rPr>
        <w:t>Comer pescado, nueces y vegetales verdes aporta ácidos grasos para el mantenimiento de la mielina, de vitaminas como B y E, y minerales como hierro, zinc y magnesio, evitando afectar la memoria,  la capacidad de concentración y sentirse irritable o deprimido.</w:t>
      </w:r>
    </w:p>
    <w:p w:rsidR="000105B5" w:rsidRPr="001D329A" w:rsidRDefault="000105B5" w:rsidP="00D52A10">
      <w:pPr>
        <w:rPr>
          <w:rFonts w:ascii="Times New Roman" w:eastAsia="Times New Roman" w:hAnsi="Times New Roman" w:cs="Times New Roman"/>
          <w:sz w:val="24"/>
          <w:szCs w:val="24"/>
          <w:lang w:eastAsia="es-CO"/>
        </w:rPr>
      </w:pPr>
      <w:r w:rsidRPr="001D329A">
        <w:rPr>
          <w:rFonts w:ascii="Times New Roman" w:eastAsia="Times New Roman" w:hAnsi="Times New Roman" w:cs="Times New Roman"/>
          <w:sz w:val="24"/>
          <w:szCs w:val="24"/>
          <w:lang w:eastAsia="es-CO"/>
        </w:rPr>
        <w:t xml:space="preserve">Algunas drogas que se consumen actúan de manera semejante a los neurotransmisores, estimulando o inhibiendo el impulso nervioso, o también provocando la liberación de estos </w:t>
      </w:r>
      <w:r w:rsidRPr="001D329A">
        <w:rPr>
          <w:rFonts w:ascii="Times New Roman" w:eastAsia="Times New Roman" w:hAnsi="Times New Roman" w:cs="Times New Roman"/>
          <w:sz w:val="24"/>
          <w:szCs w:val="24"/>
          <w:lang w:eastAsia="es-CO"/>
        </w:rPr>
        <w:lastRenderedPageBreak/>
        <w:t>(como la dopamina). Otras provocan alucinaciones al alterar el funcionamiento de la corteza cerebral, lo que hace que cambie la percepción del entorno.</w:t>
      </w:r>
    </w:p>
    <w:p w:rsidR="000105B5" w:rsidRPr="001D329A" w:rsidRDefault="000105B5" w:rsidP="00D52A10">
      <w:pPr>
        <w:rPr>
          <w:rFonts w:ascii="Times New Roman" w:eastAsia="Times New Roman" w:hAnsi="Times New Roman" w:cs="Times New Roman"/>
          <w:sz w:val="24"/>
          <w:szCs w:val="24"/>
          <w:lang w:eastAsia="es-CO"/>
        </w:rPr>
      </w:pPr>
      <w:r w:rsidRPr="001D329A">
        <w:rPr>
          <w:rFonts w:ascii="Times New Roman" w:eastAsia="Times New Roman" w:hAnsi="Times New Roman" w:cs="Times New Roman"/>
          <w:sz w:val="24"/>
          <w:szCs w:val="24"/>
          <w:lang w:eastAsia="es-CO"/>
        </w:rPr>
        <w:t>Al modificar la manera en que funciona el sistema nervioso, el organismo se adapta a esa nueva condición y después le resulta muy difícil hacerlo en ausencia de la droga, lo cual se manifiesta como una adicción.</w:t>
      </w:r>
    </w:p>
    <w:p w:rsidR="00EF1DFC" w:rsidRPr="001D329A" w:rsidRDefault="000105B5" w:rsidP="00D52A10">
      <w:pPr>
        <w:spacing w:after="0"/>
        <w:rPr>
          <w:rFonts w:ascii="Times New Roman" w:eastAsia="Times New Roman" w:hAnsi="Times New Roman" w:cs="Times New Roman"/>
          <w:sz w:val="24"/>
          <w:szCs w:val="24"/>
          <w:lang w:eastAsia="es-CO"/>
        </w:rPr>
      </w:pPr>
      <w:r w:rsidRPr="001D329A">
        <w:rPr>
          <w:rFonts w:ascii="Times New Roman" w:eastAsia="Times New Roman" w:hAnsi="Times New Roman" w:cs="Times New Roman"/>
          <w:sz w:val="24"/>
          <w:szCs w:val="24"/>
          <w:lang w:eastAsia="es-CO"/>
        </w:rPr>
        <w:t>Las drogas entonces alteran la relación del cuerpo con su entorno interno, afectando a su vez la percepción de los estímulos externos captados por el sistema nervioso. El establecimiento de nuevo de este equilibrio muchas veces no es posible y en otros casos, resulta muy complicado.</w:t>
      </w:r>
    </w:p>
    <w:p w:rsidR="000105B5" w:rsidRPr="001D329A" w:rsidRDefault="000105B5" w:rsidP="00D52A10">
      <w:pPr>
        <w:spacing w:after="0"/>
        <w:rPr>
          <w:rFonts w:ascii="Times New Roman" w:eastAsia="Times New Roman" w:hAnsi="Times New Roman" w:cs="Times New Roman"/>
          <w:sz w:val="24"/>
          <w:szCs w:val="24"/>
          <w:lang w:eastAsia="es-CO"/>
        </w:rPr>
      </w:pPr>
      <w:r w:rsidRPr="001D329A">
        <w:rPr>
          <w:rFonts w:ascii="Times New Roman" w:eastAsia="Times New Roman" w:hAnsi="Times New Roman" w:cs="Times New Roman"/>
          <w:sz w:val="24"/>
          <w:szCs w:val="24"/>
          <w:lang w:eastAsia="es-CO"/>
        </w:rPr>
        <w:t xml:space="preserve">   </w:t>
      </w:r>
    </w:p>
    <w:p w:rsidR="000105B5" w:rsidRPr="001D329A" w:rsidRDefault="000105B5" w:rsidP="00D52A10">
      <w:pPr>
        <w:spacing w:after="0"/>
        <w:rPr>
          <w:rFonts w:ascii="Times New Roman" w:eastAsia="Times New Roman" w:hAnsi="Times New Roman" w:cs="Times New Roman"/>
          <w:sz w:val="24"/>
          <w:szCs w:val="24"/>
          <w:lang w:eastAsia="es-CO"/>
        </w:rPr>
      </w:pPr>
      <w:r w:rsidRPr="001D329A">
        <w:rPr>
          <w:rFonts w:ascii="Times New Roman" w:eastAsia="Times New Roman" w:hAnsi="Times New Roman" w:cs="Times New Roman"/>
          <w:sz w:val="24"/>
          <w:szCs w:val="24"/>
          <w:lang w:eastAsia="es-CO"/>
        </w:rPr>
        <w:t xml:space="preserve">El </w:t>
      </w:r>
      <w:r w:rsidR="00022F14" w:rsidRPr="001D329A">
        <w:rPr>
          <w:rFonts w:ascii="Times New Roman" w:eastAsia="Times New Roman" w:hAnsi="Times New Roman" w:cs="Times New Roman"/>
          <w:sz w:val="24"/>
          <w:szCs w:val="24"/>
          <w:lang w:eastAsia="es-CO"/>
        </w:rPr>
        <w:t xml:space="preserve">consumo de </w:t>
      </w:r>
      <w:r w:rsidRPr="001D329A">
        <w:rPr>
          <w:rFonts w:ascii="Times New Roman" w:eastAsia="Times New Roman" w:hAnsi="Times New Roman" w:cs="Times New Roman"/>
          <w:sz w:val="24"/>
          <w:szCs w:val="24"/>
          <w:lang w:eastAsia="es-CO"/>
        </w:rPr>
        <w:t xml:space="preserve">alcohol </w:t>
      </w:r>
      <w:r w:rsidR="00022F14" w:rsidRPr="001D329A">
        <w:rPr>
          <w:rFonts w:ascii="Times New Roman" w:eastAsia="Times New Roman" w:hAnsi="Times New Roman" w:cs="Times New Roman"/>
          <w:sz w:val="24"/>
          <w:szCs w:val="24"/>
          <w:lang w:eastAsia="es-CO"/>
        </w:rPr>
        <w:t>reduce el peso y volumen del cerebro, y el número de neuronas, ya que es tóxico</w:t>
      </w:r>
      <w:r w:rsidR="007B0A4C" w:rsidRPr="001D329A">
        <w:rPr>
          <w:rFonts w:ascii="Times New Roman" w:eastAsia="Times New Roman" w:hAnsi="Times New Roman" w:cs="Times New Roman"/>
          <w:sz w:val="24"/>
          <w:szCs w:val="24"/>
          <w:lang w:eastAsia="es-CO"/>
        </w:rPr>
        <w:t>. Esto</w:t>
      </w:r>
      <w:r w:rsidR="00022F14" w:rsidRPr="001D329A">
        <w:rPr>
          <w:rFonts w:ascii="Times New Roman" w:eastAsia="Times New Roman" w:hAnsi="Times New Roman" w:cs="Times New Roman"/>
          <w:sz w:val="24"/>
          <w:szCs w:val="24"/>
          <w:lang w:eastAsia="es-CO"/>
        </w:rPr>
        <w:t xml:space="preserve"> lleva a que la persona pierda su capacidad de pensar adecuadamente.</w:t>
      </w:r>
      <w:r w:rsidR="00F22706" w:rsidRPr="001D329A">
        <w:rPr>
          <w:rFonts w:ascii="Times New Roman" w:eastAsia="Times New Roman" w:hAnsi="Times New Roman" w:cs="Times New Roman"/>
          <w:sz w:val="24"/>
          <w:szCs w:val="24"/>
          <w:lang w:eastAsia="es-CO"/>
        </w:rPr>
        <w:t xml:space="preserve"> En las mujeres embarazadas </w:t>
      </w:r>
      <w:r w:rsidR="007B0A4C" w:rsidRPr="001D329A">
        <w:rPr>
          <w:rFonts w:ascii="Times New Roman" w:eastAsia="Times New Roman" w:hAnsi="Times New Roman" w:cs="Times New Roman"/>
          <w:sz w:val="24"/>
          <w:szCs w:val="24"/>
          <w:lang w:eastAsia="es-CO"/>
        </w:rPr>
        <w:t>el</w:t>
      </w:r>
      <w:r w:rsidR="00F22706" w:rsidRPr="001D329A">
        <w:rPr>
          <w:rFonts w:ascii="Times New Roman" w:eastAsia="Times New Roman" w:hAnsi="Times New Roman" w:cs="Times New Roman"/>
          <w:sz w:val="24"/>
          <w:szCs w:val="24"/>
          <w:lang w:eastAsia="es-CO"/>
        </w:rPr>
        <w:t xml:space="preserve"> alcohol</w:t>
      </w:r>
      <w:r w:rsidR="007B0A4C" w:rsidRPr="001D329A">
        <w:rPr>
          <w:rFonts w:ascii="Times New Roman" w:eastAsia="Times New Roman" w:hAnsi="Times New Roman" w:cs="Times New Roman"/>
          <w:sz w:val="24"/>
          <w:szCs w:val="24"/>
          <w:lang w:eastAsia="es-CO"/>
        </w:rPr>
        <w:t xml:space="preserve"> </w:t>
      </w:r>
      <w:r w:rsidR="00F22706" w:rsidRPr="001D329A">
        <w:rPr>
          <w:rFonts w:ascii="Times New Roman" w:eastAsia="Times New Roman" w:hAnsi="Times New Roman" w:cs="Times New Roman"/>
          <w:sz w:val="24"/>
          <w:szCs w:val="24"/>
          <w:lang w:eastAsia="es-CO"/>
        </w:rPr>
        <w:t xml:space="preserve">puede provocar lesiones </w:t>
      </w:r>
      <w:r w:rsidR="007B0A4C" w:rsidRPr="001D329A">
        <w:rPr>
          <w:rFonts w:ascii="Times New Roman" w:eastAsia="Times New Roman" w:hAnsi="Times New Roman" w:cs="Times New Roman"/>
          <w:sz w:val="24"/>
          <w:szCs w:val="24"/>
          <w:lang w:eastAsia="es-CO"/>
        </w:rPr>
        <w:t xml:space="preserve">en el bebé </w:t>
      </w:r>
      <w:r w:rsidR="00F22706" w:rsidRPr="001D329A">
        <w:rPr>
          <w:rFonts w:ascii="Times New Roman" w:eastAsia="Times New Roman" w:hAnsi="Times New Roman" w:cs="Times New Roman"/>
          <w:sz w:val="24"/>
          <w:szCs w:val="24"/>
          <w:lang w:eastAsia="es-CO"/>
        </w:rPr>
        <w:t>y un inadecuado desarrollo de</w:t>
      </w:r>
      <w:r w:rsidR="003B5EA6" w:rsidRPr="001D329A">
        <w:rPr>
          <w:rFonts w:ascii="Times New Roman" w:eastAsia="Times New Roman" w:hAnsi="Times New Roman" w:cs="Times New Roman"/>
          <w:sz w:val="24"/>
          <w:szCs w:val="24"/>
          <w:lang w:eastAsia="es-CO"/>
        </w:rPr>
        <w:t xml:space="preserve"> </w:t>
      </w:r>
      <w:r w:rsidR="007B0A4C" w:rsidRPr="001D329A">
        <w:rPr>
          <w:rFonts w:ascii="Times New Roman" w:eastAsia="Times New Roman" w:hAnsi="Times New Roman" w:cs="Times New Roman"/>
          <w:sz w:val="24"/>
          <w:szCs w:val="24"/>
          <w:lang w:eastAsia="es-CO"/>
        </w:rPr>
        <w:t>su</w:t>
      </w:r>
      <w:r w:rsidR="00F22706" w:rsidRPr="001D329A">
        <w:rPr>
          <w:rFonts w:ascii="Times New Roman" w:eastAsia="Times New Roman" w:hAnsi="Times New Roman" w:cs="Times New Roman"/>
          <w:sz w:val="24"/>
          <w:szCs w:val="24"/>
          <w:lang w:eastAsia="es-CO"/>
        </w:rPr>
        <w:t xml:space="preserve"> sistema nervioso. </w:t>
      </w:r>
    </w:p>
    <w:p w:rsidR="004F00CD" w:rsidRPr="001D329A" w:rsidRDefault="004F00CD" w:rsidP="00D52A10">
      <w:pPr>
        <w:spacing w:after="0"/>
        <w:rPr>
          <w:rFonts w:ascii="Times New Roman" w:hAnsi="Times New Roman" w:cs="Times New Roman"/>
          <w:sz w:val="24"/>
          <w:szCs w:val="24"/>
        </w:rPr>
      </w:pPr>
    </w:p>
    <w:p w:rsidR="00067CA8" w:rsidRPr="001D329A" w:rsidRDefault="00067CA8" w:rsidP="00EF1DFC">
      <w:pPr>
        <w:spacing w:after="0" w:line="240" w:lineRule="auto"/>
        <w:rPr>
          <w:rFonts w:ascii="Times New Roman" w:hAnsi="Times New Roman" w:cs="Times New Roman"/>
          <w:sz w:val="24"/>
          <w:szCs w:val="24"/>
        </w:rPr>
      </w:pPr>
    </w:p>
    <w:p w:rsidR="00067CA8" w:rsidRPr="001D329A" w:rsidRDefault="00067CA8" w:rsidP="00EF1DFC">
      <w:pPr>
        <w:spacing w:after="0" w:line="240" w:lineRule="auto"/>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518"/>
        <w:gridCol w:w="6460"/>
      </w:tblGrid>
      <w:tr w:rsidR="001D329A" w:rsidRPr="001D329A" w:rsidTr="00C61AFB">
        <w:tc>
          <w:tcPr>
            <w:tcW w:w="8978" w:type="dxa"/>
            <w:gridSpan w:val="2"/>
            <w:shd w:val="clear" w:color="auto" w:fill="000000" w:themeFill="text1"/>
          </w:tcPr>
          <w:p w:rsidR="0077327C" w:rsidRPr="001D329A" w:rsidRDefault="0077327C" w:rsidP="00C61AFB">
            <w:pPr>
              <w:jc w:val="center"/>
              <w:rPr>
                <w:rFonts w:ascii="Times New Roman" w:hAnsi="Times New Roman" w:cs="Times New Roman"/>
                <w:b/>
                <w:sz w:val="24"/>
                <w:szCs w:val="24"/>
              </w:rPr>
            </w:pPr>
            <w:r w:rsidRPr="001D329A">
              <w:rPr>
                <w:rFonts w:ascii="Times New Roman" w:hAnsi="Times New Roman" w:cs="Times New Roman"/>
                <w:b/>
                <w:sz w:val="24"/>
                <w:szCs w:val="24"/>
              </w:rPr>
              <w:t>Recuerda</w:t>
            </w:r>
          </w:p>
        </w:tc>
      </w:tr>
      <w:tr w:rsidR="001D329A" w:rsidRPr="001D329A" w:rsidTr="00C61AFB">
        <w:tc>
          <w:tcPr>
            <w:tcW w:w="2518" w:type="dxa"/>
          </w:tcPr>
          <w:p w:rsidR="0077327C" w:rsidRPr="001D329A" w:rsidRDefault="0077327C" w:rsidP="00C61AFB">
            <w:pPr>
              <w:rPr>
                <w:rFonts w:ascii="Times" w:hAnsi="Times"/>
                <w:b/>
                <w:sz w:val="24"/>
                <w:szCs w:val="24"/>
              </w:rPr>
            </w:pPr>
            <w:r w:rsidRPr="001D329A">
              <w:rPr>
                <w:rFonts w:ascii="Times" w:hAnsi="Times"/>
                <w:b/>
                <w:sz w:val="24"/>
                <w:szCs w:val="24"/>
              </w:rPr>
              <w:t>Contenido</w:t>
            </w:r>
          </w:p>
        </w:tc>
        <w:tc>
          <w:tcPr>
            <w:tcW w:w="6460" w:type="dxa"/>
          </w:tcPr>
          <w:p w:rsidR="0077327C" w:rsidRPr="001D329A" w:rsidRDefault="0077327C" w:rsidP="00C61AFB">
            <w:pPr>
              <w:rPr>
                <w:rFonts w:ascii="Times" w:hAnsi="Times"/>
                <w:sz w:val="24"/>
                <w:szCs w:val="24"/>
              </w:rPr>
            </w:pPr>
            <w:r w:rsidRPr="001D329A">
              <w:rPr>
                <w:rFonts w:ascii="Times" w:hAnsi="Times"/>
                <w:sz w:val="24"/>
                <w:szCs w:val="24"/>
              </w:rPr>
              <w:t>Las drogas son sustancias químicas que pueden ser naturales o sintéticas, y afectan la función normal de los neurotransmisores.</w:t>
            </w:r>
          </w:p>
        </w:tc>
      </w:tr>
    </w:tbl>
    <w:p w:rsidR="0077327C" w:rsidRPr="00067CA8" w:rsidRDefault="0077327C" w:rsidP="00EF1DFC">
      <w:pPr>
        <w:spacing w:after="0" w:line="240" w:lineRule="auto"/>
        <w:rPr>
          <w:rFonts w:ascii="Times New Roman" w:hAnsi="Times New Roman" w:cs="Times New Roman"/>
          <w:sz w:val="24"/>
          <w:szCs w:val="24"/>
        </w:rPr>
      </w:pPr>
    </w:p>
    <w:tbl>
      <w:tblPr>
        <w:tblStyle w:val="Tablaconcuadrcula2"/>
        <w:tblpPr w:leftFromText="141" w:rightFromText="141" w:vertAnchor="text" w:horzAnchor="margin" w:tblpY="318"/>
        <w:tblW w:w="0" w:type="auto"/>
        <w:tblLook w:val="04A0" w:firstRow="1" w:lastRow="0" w:firstColumn="1" w:lastColumn="0" w:noHBand="0" w:noVBand="1"/>
      </w:tblPr>
      <w:tblGrid>
        <w:gridCol w:w="2093"/>
        <w:gridCol w:w="6940"/>
      </w:tblGrid>
      <w:tr w:rsidR="00067CA8" w:rsidRPr="00067CA8" w:rsidTr="00774C95">
        <w:tc>
          <w:tcPr>
            <w:tcW w:w="9033" w:type="dxa"/>
            <w:gridSpan w:val="2"/>
            <w:shd w:val="clear" w:color="auto" w:fill="000000" w:themeFill="text1"/>
          </w:tcPr>
          <w:p w:rsidR="006A6242" w:rsidRPr="00067CA8" w:rsidRDefault="006A6242" w:rsidP="006A6242">
            <w:pPr>
              <w:jc w:val="center"/>
              <w:rPr>
                <w:rFonts w:ascii="Times New Roman" w:hAnsi="Times New Roman" w:cs="Times New Roman"/>
                <w:b/>
              </w:rPr>
            </w:pPr>
            <w:r w:rsidRPr="00067CA8">
              <w:rPr>
                <w:rFonts w:ascii="Times New Roman" w:hAnsi="Times New Roman" w:cs="Times New Roman"/>
                <w:b/>
              </w:rPr>
              <w:t>Practica:  recurso aprovechado</w:t>
            </w:r>
          </w:p>
        </w:tc>
      </w:tr>
      <w:tr w:rsidR="00067CA8" w:rsidRPr="00067CA8" w:rsidTr="00774C95">
        <w:tc>
          <w:tcPr>
            <w:tcW w:w="2093" w:type="dxa"/>
          </w:tcPr>
          <w:p w:rsidR="006A6242" w:rsidRPr="00067CA8" w:rsidRDefault="006A6242" w:rsidP="006A6242">
            <w:pPr>
              <w:rPr>
                <w:rFonts w:ascii="Times New Roman" w:hAnsi="Times New Roman" w:cs="Times New Roman"/>
                <w:b/>
                <w:sz w:val="24"/>
                <w:szCs w:val="24"/>
              </w:rPr>
            </w:pPr>
            <w:r w:rsidRPr="00067CA8">
              <w:rPr>
                <w:rFonts w:ascii="Times New Roman" w:hAnsi="Times New Roman" w:cs="Times New Roman"/>
                <w:b/>
                <w:sz w:val="24"/>
                <w:szCs w:val="24"/>
              </w:rPr>
              <w:t>Código</w:t>
            </w:r>
          </w:p>
        </w:tc>
        <w:tc>
          <w:tcPr>
            <w:tcW w:w="6940" w:type="dxa"/>
          </w:tcPr>
          <w:p w:rsidR="006A6242" w:rsidRPr="00067CA8" w:rsidRDefault="006A6242" w:rsidP="004D4123">
            <w:pPr>
              <w:rPr>
                <w:rFonts w:ascii="Times New Roman" w:hAnsi="Times New Roman" w:cs="Times New Roman"/>
                <w:b/>
                <w:sz w:val="24"/>
                <w:szCs w:val="24"/>
              </w:rPr>
            </w:pPr>
            <w:r w:rsidRPr="00067CA8">
              <w:rPr>
                <w:rFonts w:ascii="Times New Roman" w:hAnsi="Times New Roman" w:cs="Times New Roman"/>
                <w:sz w:val="24"/>
                <w:szCs w:val="24"/>
                <w:lang w:val="es-ES_tradnl"/>
              </w:rPr>
              <w:t>CN_</w:t>
            </w:r>
            <w:r w:rsidR="003722F8" w:rsidRPr="00067CA8">
              <w:rPr>
                <w:rFonts w:ascii="Times New Roman" w:hAnsi="Times New Roman" w:cs="Times New Roman"/>
                <w:sz w:val="24"/>
                <w:szCs w:val="24"/>
                <w:lang w:val="es-ES_tradnl"/>
              </w:rPr>
              <w:t>0</w:t>
            </w:r>
            <w:r w:rsidRPr="00067CA8">
              <w:rPr>
                <w:rFonts w:ascii="Times New Roman" w:hAnsi="Times New Roman" w:cs="Times New Roman"/>
                <w:sz w:val="24"/>
                <w:szCs w:val="24"/>
                <w:lang w:val="es-ES_tradnl"/>
              </w:rPr>
              <w:t>8_01_CO</w:t>
            </w:r>
            <w:r w:rsidRPr="00067CA8">
              <w:rPr>
                <w:rFonts w:ascii="Times New Roman" w:hAnsi="Times New Roman" w:cs="Times New Roman"/>
                <w:sz w:val="24"/>
                <w:szCs w:val="24"/>
              </w:rPr>
              <w:t>_REC</w:t>
            </w:r>
            <w:r w:rsidR="004D4123">
              <w:rPr>
                <w:rFonts w:ascii="Times New Roman" w:hAnsi="Times New Roman" w:cs="Times New Roman"/>
                <w:sz w:val="24"/>
                <w:szCs w:val="24"/>
              </w:rPr>
              <w:t>110</w:t>
            </w:r>
          </w:p>
        </w:tc>
      </w:tr>
      <w:tr w:rsidR="00067CA8" w:rsidRPr="00067CA8" w:rsidTr="00774C95">
        <w:tc>
          <w:tcPr>
            <w:tcW w:w="2093" w:type="dxa"/>
          </w:tcPr>
          <w:p w:rsidR="006A6242" w:rsidRPr="00067CA8" w:rsidRDefault="006A6242" w:rsidP="006A6242">
            <w:pPr>
              <w:rPr>
                <w:rFonts w:ascii="Times New Roman" w:hAnsi="Times New Roman" w:cs="Times New Roman"/>
                <w:sz w:val="24"/>
                <w:szCs w:val="24"/>
              </w:rPr>
            </w:pPr>
            <w:r w:rsidRPr="00067CA8">
              <w:rPr>
                <w:rFonts w:ascii="Times New Roman" w:hAnsi="Times New Roman" w:cs="Times New Roman"/>
                <w:b/>
                <w:sz w:val="24"/>
                <w:szCs w:val="24"/>
              </w:rPr>
              <w:t>Título</w:t>
            </w:r>
          </w:p>
        </w:tc>
        <w:tc>
          <w:tcPr>
            <w:tcW w:w="6940" w:type="dxa"/>
          </w:tcPr>
          <w:p w:rsidR="006A6242" w:rsidRPr="00067CA8" w:rsidRDefault="006A6242" w:rsidP="006A6242">
            <w:pPr>
              <w:rPr>
                <w:rFonts w:ascii="Times New Roman" w:hAnsi="Times New Roman" w:cs="Times New Roman"/>
                <w:sz w:val="24"/>
                <w:szCs w:val="24"/>
              </w:rPr>
            </w:pPr>
            <w:r w:rsidRPr="00067CA8">
              <w:rPr>
                <w:rFonts w:ascii="Times" w:hAnsi="Times"/>
                <w:b/>
                <w:sz w:val="24"/>
                <w:szCs w:val="24"/>
              </w:rPr>
              <w:t>¿Qué efecto tienen las drogas sobre el sistema nervioso?</w:t>
            </w:r>
          </w:p>
        </w:tc>
      </w:tr>
      <w:tr w:rsidR="00067CA8" w:rsidRPr="00067CA8" w:rsidTr="00774C95">
        <w:tc>
          <w:tcPr>
            <w:tcW w:w="2093" w:type="dxa"/>
          </w:tcPr>
          <w:p w:rsidR="006A6242" w:rsidRPr="00067CA8" w:rsidRDefault="006A6242" w:rsidP="006A6242">
            <w:pPr>
              <w:rPr>
                <w:rFonts w:ascii="Times New Roman" w:hAnsi="Times New Roman" w:cs="Times New Roman"/>
                <w:sz w:val="24"/>
                <w:szCs w:val="24"/>
              </w:rPr>
            </w:pPr>
            <w:r w:rsidRPr="00067CA8">
              <w:rPr>
                <w:rFonts w:ascii="Times New Roman" w:hAnsi="Times New Roman" w:cs="Times New Roman"/>
                <w:b/>
                <w:sz w:val="24"/>
                <w:szCs w:val="24"/>
              </w:rPr>
              <w:t>Descripción</w:t>
            </w:r>
          </w:p>
        </w:tc>
        <w:tc>
          <w:tcPr>
            <w:tcW w:w="6940" w:type="dxa"/>
          </w:tcPr>
          <w:p w:rsidR="006A6242" w:rsidRPr="00067CA8" w:rsidRDefault="006A6242" w:rsidP="006A6242">
            <w:pPr>
              <w:rPr>
                <w:rFonts w:ascii="Times New Roman" w:hAnsi="Times New Roman" w:cs="Times New Roman"/>
                <w:sz w:val="24"/>
                <w:szCs w:val="24"/>
              </w:rPr>
            </w:pPr>
            <w:r w:rsidRPr="00067CA8">
              <w:rPr>
                <w:rFonts w:ascii="Times" w:hAnsi="Times"/>
                <w:sz w:val="24"/>
                <w:szCs w:val="24"/>
              </w:rPr>
              <w:t>Actividad  diseñada para conocer  los efectos perjudiciales de las drogas sobre el sistema nervioso</w:t>
            </w:r>
          </w:p>
        </w:tc>
      </w:tr>
    </w:tbl>
    <w:p w:rsidR="006A6242" w:rsidRPr="00067CA8" w:rsidRDefault="006A6242" w:rsidP="006A6242">
      <w:pPr>
        <w:spacing w:before="100" w:beforeAutospacing="1" w:after="100" w:afterAutospacing="1" w:line="240" w:lineRule="auto"/>
        <w:outlineLvl w:val="3"/>
        <w:rPr>
          <w:rFonts w:ascii="Times New Roman" w:eastAsia="Times New Roman" w:hAnsi="Times New Roman" w:cs="Times New Roman"/>
          <w:b/>
          <w:sz w:val="24"/>
          <w:szCs w:val="24"/>
          <w:lang w:eastAsia="es-CO"/>
        </w:rPr>
      </w:pPr>
    </w:p>
    <w:p w:rsidR="000105B5" w:rsidRPr="001D329A" w:rsidRDefault="000105B5" w:rsidP="000105B5">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067CA8">
        <w:rPr>
          <w:rFonts w:ascii="Times New Roman" w:hAnsi="Times New Roman" w:cs="Times New Roman"/>
          <w:sz w:val="24"/>
          <w:szCs w:val="24"/>
          <w:highlight w:val="yellow"/>
        </w:rPr>
        <w:t>[SECCIÓN  2]</w:t>
      </w:r>
      <w:r w:rsidRPr="00067CA8">
        <w:rPr>
          <w:rFonts w:ascii="Times New Roman" w:hAnsi="Times New Roman" w:cs="Times New Roman"/>
          <w:sz w:val="24"/>
          <w:szCs w:val="24"/>
        </w:rPr>
        <w:t xml:space="preserve"> </w:t>
      </w:r>
      <w:r w:rsidRPr="001D329A">
        <w:rPr>
          <w:rFonts w:ascii="Times New Roman" w:eastAsia="Times New Roman" w:hAnsi="Times New Roman" w:cs="Times New Roman"/>
          <w:b/>
          <w:sz w:val="24"/>
          <w:szCs w:val="24"/>
          <w:lang w:eastAsia="es-CO"/>
        </w:rPr>
        <w:t>3.</w:t>
      </w:r>
      <w:r w:rsidR="006F42D8" w:rsidRPr="001D329A">
        <w:rPr>
          <w:rFonts w:ascii="Times New Roman" w:eastAsia="Times New Roman" w:hAnsi="Times New Roman" w:cs="Times New Roman"/>
          <w:b/>
          <w:sz w:val="24"/>
          <w:szCs w:val="24"/>
          <w:lang w:eastAsia="es-CO"/>
        </w:rPr>
        <w:t>3</w:t>
      </w:r>
      <w:r w:rsidRPr="001D329A">
        <w:rPr>
          <w:rFonts w:ascii="Times New Roman" w:eastAsia="Times New Roman" w:hAnsi="Times New Roman" w:cs="Times New Roman"/>
          <w:b/>
          <w:sz w:val="24"/>
          <w:szCs w:val="24"/>
          <w:lang w:eastAsia="es-CO"/>
        </w:rPr>
        <w:t xml:space="preserve"> Por enfermedades</w:t>
      </w:r>
    </w:p>
    <w:p w:rsidR="000105B5" w:rsidRPr="001D329A" w:rsidRDefault="000105B5" w:rsidP="00D52A10">
      <w:pPr>
        <w:spacing w:before="100" w:beforeAutospacing="1" w:after="100" w:afterAutospacing="1"/>
        <w:outlineLvl w:val="3"/>
        <w:rPr>
          <w:rFonts w:ascii="Times New Roman" w:eastAsia="Times New Roman" w:hAnsi="Times New Roman" w:cs="Times New Roman"/>
          <w:bCs/>
          <w:sz w:val="24"/>
          <w:szCs w:val="24"/>
          <w:lang w:eastAsia="es-CO"/>
        </w:rPr>
      </w:pPr>
      <w:r w:rsidRPr="001D329A">
        <w:rPr>
          <w:rFonts w:ascii="Times New Roman" w:eastAsia="Times New Roman" w:hAnsi="Times New Roman" w:cs="Times New Roman"/>
          <w:bCs/>
          <w:sz w:val="24"/>
          <w:szCs w:val="24"/>
          <w:lang w:eastAsia="es-CO"/>
        </w:rPr>
        <w:t>Algunas enfermedades del sistema nervioso son hereditarias, otras causadas por microorganismos y otras por cambios en el funcionamiento del cerebro o en la transmisión del impulso nervioso como consecuencia del envejecimiento.</w:t>
      </w:r>
    </w:p>
    <w:p w:rsidR="000105B5" w:rsidRPr="001D329A" w:rsidRDefault="000105B5" w:rsidP="00D52A10">
      <w:pPr>
        <w:spacing w:before="100" w:beforeAutospacing="1" w:after="100" w:afterAutospacing="1"/>
        <w:rPr>
          <w:rFonts w:ascii="Times New Roman" w:eastAsia="Times New Roman" w:hAnsi="Times New Roman" w:cs="Times New Roman"/>
          <w:bCs/>
          <w:sz w:val="24"/>
          <w:szCs w:val="24"/>
          <w:lang w:eastAsia="es-CO"/>
        </w:rPr>
      </w:pPr>
      <w:r w:rsidRPr="001D329A">
        <w:rPr>
          <w:rFonts w:ascii="Times New Roman" w:eastAsia="Times New Roman" w:hAnsi="Times New Roman" w:cs="Times New Roman"/>
          <w:bCs/>
          <w:sz w:val="24"/>
          <w:szCs w:val="24"/>
          <w:lang w:eastAsia="es-CO"/>
        </w:rPr>
        <w:t>La epilepsia se considera una enfermedad hereditaria o por un golpe, que causa trastornos en las conexiones de las neuronas del cerebro y lleva a que se presenten ataques convulsivos  con cierta frecuencia.</w:t>
      </w:r>
    </w:p>
    <w:p w:rsidR="000105B5" w:rsidRPr="001D329A" w:rsidRDefault="000105B5" w:rsidP="00D52A10">
      <w:pPr>
        <w:spacing w:before="100" w:beforeAutospacing="1" w:after="100" w:afterAutospacing="1"/>
        <w:rPr>
          <w:rFonts w:ascii="Times New Roman" w:eastAsia="Times New Roman" w:hAnsi="Times New Roman" w:cs="Times New Roman"/>
          <w:sz w:val="24"/>
          <w:szCs w:val="24"/>
          <w:lang w:eastAsia="es-CO"/>
        </w:rPr>
      </w:pPr>
      <w:r w:rsidRPr="001D329A">
        <w:rPr>
          <w:rFonts w:ascii="Times New Roman" w:eastAsia="Times New Roman" w:hAnsi="Times New Roman" w:cs="Times New Roman"/>
          <w:bCs/>
          <w:sz w:val="24"/>
          <w:szCs w:val="24"/>
          <w:lang w:eastAsia="es-CO"/>
        </w:rPr>
        <w:lastRenderedPageBreak/>
        <w:t>Los virus y las bacterias pueden infectar las membranas (meninges) que recubren el cerebro y la médula espinal, las cuales se inflaman</w:t>
      </w:r>
      <w:r w:rsidR="007053D9" w:rsidRPr="001D329A">
        <w:rPr>
          <w:rFonts w:ascii="Times New Roman" w:eastAsia="Times New Roman" w:hAnsi="Times New Roman" w:cs="Times New Roman"/>
          <w:bCs/>
          <w:sz w:val="24"/>
          <w:szCs w:val="24"/>
          <w:lang w:eastAsia="es-CO"/>
        </w:rPr>
        <w:t>, causando la meningitis</w:t>
      </w:r>
      <w:r w:rsidRPr="001D329A">
        <w:rPr>
          <w:rFonts w:ascii="Times New Roman" w:eastAsia="Times New Roman" w:hAnsi="Times New Roman" w:cs="Times New Roman"/>
          <w:bCs/>
          <w:sz w:val="24"/>
          <w:szCs w:val="24"/>
          <w:lang w:eastAsia="es-CO"/>
        </w:rPr>
        <w:t>. Si no se tratan a tiempo pueden provocar lesiones irreversibles e incluso poner en p</w:t>
      </w:r>
      <w:r w:rsidRPr="001D329A">
        <w:rPr>
          <w:rFonts w:ascii="Times New Roman" w:eastAsia="Times New Roman" w:hAnsi="Times New Roman" w:cs="Times New Roman"/>
          <w:sz w:val="24"/>
          <w:szCs w:val="24"/>
          <w:lang w:eastAsia="es-CO"/>
        </w:rPr>
        <w:t>eligro la vida.</w:t>
      </w:r>
    </w:p>
    <w:p w:rsidR="000105B5" w:rsidRPr="001D329A" w:rsidRDefault="000105B5" w:rsidP="00D52A10">
      <w:pPr>
        <w:rPr>
          <w:rFonts w:ascii="Times New Roman" w:hAnsi="Times New Roman" w:cs="Times New Roman"/>
          <w:sz w:val="24"/>
          <w:szCs w:val="24"/>
        </w:rPr>
      </w:pPr>
      <w:r w:rsidRPr="001D329A">
        <w:rPr>
          <w:rFonts w:ascii="Times New Roman" w:hAnsi="Times New Roman" w:cs="Times New Roman"/>
          <w:sz w:val="24"/>
          <w:szCs w:val="24"/>
        </w:rPr>
        <w:t xml:space="preserve">La demencia se da en personas mayores. Uno de los tipos de demencia más común es la enfermedad de Alzheimer, en la que progresivamente se daña la corteza cerebral, perturbando la memoria, el lenguaje y la comprensión. </w:t>
      </w:r>
    </w:p>
    <w:p w:rsidR="000105B5" w:rsidRPr="001D329A" w:rsidRDefault="000105B5" w:rsidP="00D52A10">
      <w:pPr>
        <w:rPr>
          <w:rFonts w:ascii="Times New Roman" w:hAnsi="Times New Roman" w:cs="Times New Roman"/>
          <w:sz w:val="24"/>
          <w:szCs w:val="24"/>
        </w:rPr>
      </w:pPr>
      <w:r w:rsidRPr="001D329A">
        <w:rPr>
          <w:rFonts w:ascii="Times New Roman" w:hAnsi="Times New Roman" w:cs="Times New Roman"/>
          <w:sz w:val="24"/>
          <w:szCs w:val="24"/>
        </w:rPr>
        <w:t>Los trastornos mentales son causados por escasez o exceso de algún neurotransmisor. En el caso de la depresión se debe a la falta de serotonina o noradrenalina, dos neurotransmisores</w:t>
      </w:r>
      <w:bookmarkStart w:id="7" w:name="_GoBack"/>
      <w:bookmarkEnd w:id="7"/>
      <w:r w:rsidRPr="001D329A">
        <w:rPr>
          <w:rFonts w:ascii="Times New Roman" w:hAnsi="Times New Roman" w:cs="Times New Roman"/>
          <w:sz w:val="24"/>
          <w:szCs w:val="24"/>
        </w:rPr>
        <w:t xml:space="preserve"> en el cerebro, mientras que en la esquizofrenia hay demasiada cantidad de dopamina.</w:t>
      </w:r>
    </w:p>
    <w:tbl>
      <w:tblPr>
        <w:tblStyle w:val="Tablaconcuadrcula"/>
        <w:tblW w:w="0" w:type="auto"/>
        <w:tblLook w:val="04A0" w:firstRow="1" w:lastRow="0" w:firstColumn="1" w:lastColumn="0" w:noHBand="0" w:noVBand="1"/>
      </w:tblPr>
      <w:tblGrid>
        <w:gridCol w:w="2518"/>
        <w:gridCol w:w="6460"/>
      </w:tblGrid>
      <w:tr w:rsidR="001D329A" w:rsidRPr="001D329A" w:rsidTr="00C61AFB">
        <w:tc>
          <w:tcPr>
            <w:tcW w:w="8978" w:type="dxa"/>
            <w:gridSpan w:val="2"/>
            <w:shd w:val="clear" w:color="auto" w:fill="000000" w:themeFill="text1"/>
          </w:tcPr>
          <w:p w:rsidR="0077327C" w:rsidRPr="001D329A" w:rsidRDefault="0077327C" w:rsidP="00C61AFB">
            <w:pPr>
              <w:jc w:val="center"/>
              <w:rPr>
                <w:rFonts w:ascii="Times New Roman" w:hAnsi="Times New Roman" w:cs="Times New Roman"/>
                <w:b/>
              </w:rPr>
            </w:pPr>
            <w:r w:rsidRPr="001D329A">
              <w:rPr>
                <w:rFonts w:ascii="Times New Roman" w:hAnsi="Times New Roman" w:cs="Times New Roman"/>
                <w:b/>
              </w:rPr>
              <w:t>Destacado</w:t>
            </w:r>
          </w:p>
        </w:tc>
      </w:tr>
      <w:tr w:rsidR="001D329A" w:rsidRPr="001D329A" w:rsidTr="00C61AFB">
        <w:tc>
          <w:tcPr>
            <w:tcW w:w="2518" w:type="dxa"/>
          </w:tcPr>
          <w:p w:rsidR="0077327C" w:rsidRPr="001D329A" w:rsidRDefault="0077327C" w:rsidP="00C61AFB">
            <w:pPr>
              <w:rPr>
                <w:rFonts w:ascii="Times" w:hAnsi="Times"/>
                <w:b/>
                <w:sz w:val="18"/>
                <w:szCs w:val="18"/>
              </w:rPr>
            </w:pPr>
            <w:r w:rsidRPr="001D329A">
              <w:rPr>
                <w:rFonts w:ascii="Times" w:hAnsi="Times"/>
                <w:b/>
                <w:sz w:val="18"/>
                <w:szCs w:val="18"/>
              </w:rPr>
              <w:t>Título</w:t>
            </w:r>
          </w:p>
        </w:tc>
        <w:tc>
          <w:tcPr>
            <w:tcW w:w="6460" w:type="dxa"/>
          </w:tcPr>
          <w:p w:rsidR="0077327C" w:rsidRPr="001D329A" w:rsidRDefault="0077327C" w:rsidP="0077327C">
            <w:pPr>
              <w:rPr>
                <w:rFonts w:ascii="Times" w:hAnsi="Times"/>
                <w:b/>
                <w:sz w:val="18"/>
                <w:szCs w:val="18"/>
              </w:rPr>
            </w:pPr>
            <w:r w:rsidRPr="001D329A">
              <w:rPr>
                <w:rFonts w:ascii="Times" w:hAnsi="Times"/>
                <w:b/>
                <w:sz w:val="18"/>
                <w:szCs w:val="18"/>
              </w:rPr>
              <w:t xml:space="preserve">Causas de alteración del sistema nervioso </w:t>
            </w:r>
          </w:p>
        </w:tc>
      </w:tr>
      <w:tr w:rsidR="001D329A" w:rsidRPr="001D329A" w:rsidTr="00C61AFB">
        <w:tc>
          <w:tcPr>
            <w:tcW w:w="2518" w:type="dxa"/>
          </w:tcPr>
          <w:p w:rsidR="0077327C" w:rsidRPr="001D329A" w:rsidRDefault="0077327C" w:rsidP="00C61AFB">
            <w:pPr>
              <w:rPr>
                <w:rFonts w:ascii="Times" w:hAnsi="Times"/>
              </w:rPr>
            </w:pPr>
            <w:r w:rsidRPr="001D329A">
              <w:rPr>
                <w:rFonts w:ascii="Times" w:hAnsi="Times"/>
                <w:b/>
                <w:sz w:val="18"/>
                <w:szCs w:val="18"/>
              </w:rPr>
              <w:t>Contenido</w:t>
            </w:r>
          </w:p>
        </w:tc>
        <w:tc>
          <w:tcPr>
            <w:tcW w:w="6460" w:type="dxa"/>
          </w:tcPr>
          <w:p w:rsidR="0077327C" w:rsidRPr="001D329A" w:rsidRDefault="0077327C" w:rsidP="0077327C">
            <w:pPr>
              <w:rPr>
                <w:rFonts w:ascii="Times" w:hAnsi="Times"/>
              </w:rPr>
            </w:pPr>
            <w:r w:rsidRPr="001D329A">
              <w:rPr>
                <w:rFonts w:ascii="Times" w:hAnsi="Times"/>
              </w:rPr>
              <w:t xml:space="preserve">Las causas de cambios en el funcionamiento del sistema nervioso, físicas, químicas y por enfermedades, generan diferentes trastornos en las personas, algunos tratables, otros no. </w:t>
            </w:r>
          </w:p>
        </w:tc>
      </w:tr>
    </w:tbl>
    <w:p w:rsidR="0077327C" w:rsidRPr="001D329A" w:rsidRDefault="0077327C" w:rsidP="000105B5">
      <w:pPr>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518"/>
        <w:gridCol w:w="6515"/>
      </w:tblGrid>
      <w:tr w:rsidR="001D329A" w:rsidRPr="001D329A" w:rsidTr="00C61AFB">
        <w:tc>
          <w:tcPr>
            <w:tcW w:w="9033" w:type="dxa"/>
            <w:gridSpan w:val="2"/>
            <w:shd w:val="clear" w:color="auto" w:fill="000000" w:themeFill="text1"/>
          </w:tcPr>
          <w:p w:rsidR="005C012E" w:rsidRPr="001D329A" w:rsidRDefault="005C012E" w:rsidP="005C012E">
            <w:pPr>
              <w:jc w:val="center"/>
              <w:rPr>
                <w:rFonts w:ascii="Times New Roman" w:hAnsi="Times New Roman" w:cs="Times New Roman"/>
                <w:b/>
              </w:rPr>
            </w:pPr>
            <w:r w:rsidRPr="001D329A">
              <w:rPr>
                <w:rFonts w:ascii="Times New Roman" w:hAnsi="Times New Roman" w:cs="Times New Roman"/>
                <w:b/>
              </w:rPr>
              <w:t>Practica: recurso nuevo</w:t>
            </w:r>
          </w:p>
        </w:tc>
      </w:tr>
      <w:tr w:rsidR="001D329A" w:rsidRPr="001D329A" w:rsidTr="00C61AFB">
        <w:tc>
          <w:tcPr>
            <w:tcW w:w="2518" w:type="dxa"/>
          </w:tcPr>
          <w:p w:rsidR="005C012E" w:rsidRPr="001D329A" w:rsidRDefault="005C012E" w:rsidP="00C61AFB">
            <w:pPr>
              <w:rPr>
                <w:rFonts w:ascii="Times New Roman" w:hAnsi="Times New Roman" w:cs="Times New Roman"/>
                <w:b/>
                <w:szCs w:val="18"/>
              </w:rPr>
            </w:pPr>
            <w:r w:rsidRPr="001D329A">
              <w:rPr>
                <w:rFonts w:ascii="Times New Roman" w:hAnsi="Times New Roman" w:cs="Times New Roman"/>
                <w:b/>
                <w:szCs w:val="18"/>
              </w:rPr>
              <w:t>Código</w:t>
            </w:r>
          </w:p>
        </w:tc>
        <w:tc>
          <w:tcPr>
            <w:tcW w:w="6515" w:type="dxa"/>
          </w:tcPr>
          <w:p w:rsidR="005C012E" w:rsidRPr="001D329A" w:rsidRDefault="005C012E" w:rsidP="00B27C69">
            <w:pPr>
              <w:rPr>
                <w:rFonts w:ascii="Times New Roman" w:hAnsi="Times New Roman" w:cs="Times New Roman"/>
                <w:b/>
                <w:sz w:val="18"/>
                <w:szCs w:val="18"/>
              </w:rPr>
            </w:pPr>
            <w:r w:rsidRPr="001D329A">
              <w:rPr>
                <w:rFonts w:ascii="Times New Roman" w:hAnsi="Times New Roman" w:cs="Times New Roman"/>
                <w:sz w:val="24"/>
                <w:szCs w:val="24"/>
                <w:lang w:val="es-ES_tradnl"/>
              </w:rPr>
              <w:t>CN_08_01_CO</w:t>
            </w:r>
            <w:r w:rsidRPr="001D329A">
              <w:rPr>
                <w:rFonts w:ascii="Times New Roman" w:hAnsi="Times New Roman" w:cs="Times New Roman"/>
              </w:rPr>
              <w:t>_REC</w:t>
            </w:r>
            <w:r w:rsidR="00665897" w:rsidRPr="001D329A">
              <w:rPr>
                <w:rFonts w:ascii="Times New Roman" w:hAnsi="Times New Roman" w:cs="Times New Roman"/>
              </w:rPr>
              <w:t>1</w:t>
            </w:r>
            <w:r w:rsidR="00B27C69" w:rsidRPr="001D329A">
              <w:rPr>
                <w:rFonts w:ascii="Times New Roman" w:hAnsi="Times New Roman" w:cs="Times New Roman"/>
              </w:rPr>
              <w:t>2</w:t>
            </w:r>
            <w:r w:rsidRPr="001D329A">
              <w:rPr>
                <w:rFonts w:ascii="Times New Roman" w:hAnsi="Times New Roman" w:cs="Times New Roman"/>
              </w:rPr>
              <w:t>0</w:t>
            </w:r>
          </w:p>
        </w:tc>
      </w:tr>
      <w:tr w:rsidR="001D329A" w:rsidRPr="001D329A" w:rsidTr="00C61AFB">
        <w:tc>
          <w:tcPr>
            <w:tcW w:w="2518" w:type="dxa"/>
          </w:tcPr>
          <w:p w:rsidR="005C012E" w:rsidRPr="001D329A" w:rsidRDefault="005C012E" w:rsidP="00C61AFB">
            <w:pPr>
              <w:rPr>
                <w:rFonts w:ascii="Times New Roman" w:hAnsi="Times New Roman" w:cs="Times New Roman"/>
              </w:rPr>
            </w:pPr>
            <w:r w:rsidRPr="001D329A">
              <w:rPr>
                <w:rFonts w:ascii="Times New Roman" w:hAnsi="Times New Roman" w:cs="Times New Roman"/>
                <w:b/>
                <w:szCs w:val="18"/>
              </w:rPr>
              <w:t>Título</w:t>
            </w:r>
          </w:p>
        </w:tc>
        <w:tc>
          <w:tcPr>
            <w:tcW w:w="6515" w:type="dxa"/>
          </w:tcPr>
          <w:p w:rsidR="005C012E" w:rsidRPr="001D329A" w:rsidRDefault="005C012E" w:rsidP="0062574F">
            <w:pPr>
              <w:rPr>
                <w:rFonts w:ascii="Times" w:hAnsi="Times"/>
                <w:b/>
              </w:rPr>
            </w:pPr>
            <w:r w:rsidRPr="001D329A">
              <w:rPr>
                <w:rFonts w:ascii="Times" w:hAnsi="Times"/>
                <w:b/>
              </w:rPr>
              <w:t xml:space="preserve">Identificación de algunas enfermedades del sistema nervioso </w:t>
            </w:r>
          </w:p>
        </w:tc>
      </w:tr>
      <w:tr w:rsidR="001D329A" w:rsidRPr="001D329A" w:rsidTr="00C61AFB">
        <w:tc>
          <w:tcPr>
            <w:tcW w:w="2518" w:type="dxa"/>
          </w:tcPr>
          <w:p w:rsidR="005C012E" w:rsidRPr="001D329A" w:rsidRDefault="005C012E" w:rsidP="00C61AFB">
            <w:pPr>
              <w:rPr>
                <w:rFonts w:ascii="Times New Roman" w:hAnsi="Times New Roman" w:cs="Times New Roman"/>
              </w:rPr>
            </w:pPr>
            <w:r w:rsidRPr="001D329A">
              <w:rPr>
                <w:rFonts w:ascii="Times New Roman" w:hAnsi="Times New Roman" w:cs="Times New Roman"/>
                <w:b/>
                <w:szCs w:val="18"/>
              </w:rPr>
              <w:t>Descripción</w:t>
            </w:r>
          </w:p>
        </w:tc>
        <w:tc>
          <w:tcPr>
            <w:tcW w:w="6515" w:type="dxa"/>
          </w:tcPr>
          <w:p w:rsidR="005C012E" w:rsidRPr="001D329A" w:rsidRDefault="005C012E" w:rsidP="00C61AFB">
            <w:pPr>
              <w:rPr>
                <w:rFonts w:ascii="Times New Roman" w:hAnsi="Times New Roman" w:cs="Times New Roman"/>
              </w:rPr>
            </w:pPr>
            <w:r w:rsidRPr="001D329A">
              <w:rPr>
                <w:rFonts w:ascii="Times" w:hAnsi="Times"/>
              </w:rPr>
              <w:t>Actividad para recordar algunas de las alteraciones que puede sufrir el sistema nervioso y sus consecuencias</w:t>
            </w:r>
          </w:p>
        </w:tc>
      </w:tr>
    </w:tbl>
    <w:p w:rsidR="005C012E" w:rsidRPr="00067CA8" w:rsidRDefault="005C012E" w:rsidP="006A6242">
      <w:pPr>
        <w:tabs>
          <w:tab w:val="left" w:pos="3722"/>
        </w:tabs>
        <w:rPr>
          <w:rFonts w:ascii="Times New Roman" w:hAnsi="Times New Roman" w:cs="Times New Roman"/>
          <w:sz w:val="24"/>
          <w:szCs w:val="24"/>
          <w:highlight w:val="yellow"/>
        </w:rPr>
      </w:pPr>
    </w:p>
    <w:p w:rsidR="006A6242" w:rsidRPr="00067CA8" w:rsidRDefault="006A6242" w:rsidP="006A6242">
      <w:pPr>
        <w:tabs>
          <w:tab w:val="left" w:pos="3722"/>
        </w:tabs>
        <w:rPr>
          <w:rFonts w:ascii="Times New Roman" w:hAnsi="Times New Roman" w:cs="Times New Roman"/>
          <w:b/>
          <w:sz w:val="24"/>
          <w:szCs w:val="24"/>
        </w:rPr>
      </w:pPr>
      <w:r w:rsidRPr="00067CA8">
        <w:rPr>
          <w:rFonts w:ascii="Times New Roman" w:hAnsi="Times New Roman" w:cs="Times New Roman"/>
          <w:sz w:val="24"/>
          <w:szCs w:val="24"/>
          <w:highlight w:val="yellow"/>
        </w:rPr>
        <w:t>[SECCIÓN  2]</w:t>
      </w:r>
      <w:r w:rsidRPr="00067CA8">
        <w:rPr>
          <w:rFonts w:ascii="Times New Roman" w:hAnsi="Times New Roman" w:cs="Times New Roman"/>
          <w:sz w:val="24"/>
          <w:szCs w:val="24"/>
        </w:rPr>
        <w:t xml:space="preserve"> </w:t>
      </w:r>
      <w:r w:rsidRPr="00067CA8">
        <w:rPr>
          <w:rFonts w:ascii="Times New Roman" w:hAnsi="Times New Roman" w:cs="Times New Roman"/>
          <w:b/>
          <w:sz w:val="24"/>
          <w:szCs w:val="24"/>
        </w:rPr>
        <w:t>3.</w:t>
      </w:r>
      <w:r w:rsidR="006F42D8" w:rsidRPr="00067CA8">
        <w:rPr>
          <w:rFonts w:ascii="Times New Roman" w:hAnsi="Times New Roman" w:cs="Times New Roman"/>
          <w:b/>
          <w:sz w:val="24"/>
          <w:szCs w:val="24"/>
        </w:rPr>
        <w:t>4</w:t>
      </w:r>
      <w:r w:rsidRPr="00067CA8">
        <w:rPr>
          <w:rFonts w:ascii="Times New Roman" w:hAnsi="Times New Roman" w:cs="Times New Roman"/>
          <w:sz w:val="24"/>
          <w:szCs w:val="24"/>
        </w:rPr>
        <w:t xml:space="preserve"> </w:t>
      </w:r>
      <w:r w:rsidRPr="00067CA8">
        <w:rPr>
          <w:rFonts w:ascii="Times New Roman" w:hAnsi="Times New Roman" w:cs="Times New Roman"/>
          <w:b/>
          <w:sz w:val="24"/>
          <w:szCs w:val="24"/>
        </w:rPr>
        <w:t>Consolidación</w:t>
      </w:r>
      <w:r w:rsidRPr="00067CA8">
        <w:rPr>
          <w:rFonts w:ascii="Times New Roman" w:hAnsi="Times New Roman" w:cs="Times New Roman"/>
          <w:b/>
          <w:sz w:val="24"/>
          <w:szCs w:val="24"/>
        </w:rPr>
        <w:tab/>
      </w:r>
    </w:p>
    <w:p w:rsidR="006A6242" w:rsidRPr="00067CA8" w:rsidRDefault="006A6242" w:rsidP="006A6242">
      <w:pPr>
        <w:rPr>
          <w:rFonts w:ascii="Times New Roman" w:hAnsi="Times New Roman" w:cs="Times New Roman"/>
          <w:sz w:val="24"/>
          <w:szCs w:val="24"/>
        </w:rPr>
      </w:pPr>
      <w:r w:rsidRPr="00067CA8">
        <w:rPr>
          <w:rFonts w:ascii="Times New Roman" w:hAnsi="Times New Roman" w:cs="Times New Roman"/>
          <w:sz w:val="24"/>
          <w:szCs w:val="24"/>
        </w:rPr>
        <w:t>Actividades para consolidar lo que has aprendido en esta sección.</w:t>
      </w:r>
    </w:p>
    <w:tbl>
      <w:tblPr>
        <w:tblStyle w:val="Tablaconcuadrcula2"/>
        <w:tblpPr w:leftFromText="141" w:rightFromText="141" w:vertAnchor="text" w:horzAnchor="margin" w:tblpY="318"/>
        <w:tblW w:w="0" w:type="auto"/>
        <w:tblLook w:val="04A0" w:firstRow="1" w:lastRow="0" w:firstColumn="1" w:lastColumn="0" w:noHBand="0" w:noVBand="1"/>
      </w:tblPr>
      <w:tblGrid>
        <w:gridCol w:w="2093"/>
        <w:gridCol w:w="6940"/>
      </w:tblGrid>
      <w:tr w:rsidR="00067CA8" w:rsidRPr="00067CA8" w:rsidTr="00774C95">
        <w:tc>
          <w:tcPr>
            <w:tcW w:w="9033" w:type="dxa"/>
            <w:gridSpan w:val="2"/>
            <w:shd w:val="clear" w:color="auto" w:fill="000000" w:themeFill="text1"/>
          </w:tcPr>
          <w:p w:rsidR="006A6242" w:rsidRPr="00067CA8" w:rsidRDefault="006A6242" w:rsidP="00D77E17">
            <w:pPr>
              <w:jc w:val="center"/>
              <w:rPr>
                <w:rFonts w:ascii="Times New Roman" w:hAnsi="Times New Roman" w:cs="Times New Roman"/>
                <w:b/>
              </w:rPr>
            </w:pPr>
            <w:r w:rsidRPr="00067CA8">
              <w:rPr>
                <w:rFonts w:ascii="Times New Roman" w:hAnsi="Times New Roman" w:cs="Times New Roman"/>
                <w:b/>
              </w:rPr>
              <w:t xml:space="preserve">Practica:  recurso </w:t>
            </w:r>
            <w:r w:rsidR="00D77E17" w:rsidRPr="00067CA8">
              <w:rPr>
                <w:rFonts w:ascii="Times New Roman" w:hAnsi="Times New Roman" w:cs="Times New Roman"/>
                <w:b/>
              </w:rPr>
              <w:t xml:space="preserve">nuevo </w:t>
            </w:r>
          </w:p>
        </w:tc>
      </w:tr>
      <w:tr w:rsidR="00067CA8" w:rsidRPr="00067CA8" w:rsidTr="00774C95">
        <w:tc>
          <w:tcPr>
            <w:tcW w:w="2093" w:type="dxa"/>
          </w:tcPr>
          <w:p w:rsidR="006A6242" w:rsidRPr="001D329A" w:rsidRDefault="006A6242" w:rsidP="006A6242">
            <w:pPr>
              <w:rPr>
                <w:rFonts w:ascii="Times New Roman" w:hAnsi="Times New Roman" w:cs="Times New Roman"/>
                <w:b/>
                <w:sz w:val="24"/>
                <w:szCs w:val="24"/>
              </w:rPr>
            </w:pPr>
            <w:r w:rsidRPr="001D329A">
              <w:rPr>
                <w:rFonts w:ascii="Times New Roman" w:hAnsi="Times New Roman" w:cs="Times New Roman"/>
                <w:b/>
                <w:sz w:val="24"/>
                <w:szCs w:val="24"/>
              </w:rPr>
              <w:t>Código</w:t>
            </w:r>
          </w:p>
        </w:tc>
        <w:tc>
          <w:tcPr>
            <w:tcW w:w="6940" w:type="dxa"/>
          </w:tcPr>
          <w:p w:rsidR="006A6242" w:rsidRPr="001D329A" w:rsidRDefault="003722F8" w:rsidP="00187135">
            <w:pPr>
              <w:rPr>
                <w:rFonts w:ascii="Times New Roman" w:hAnsi="Times New Roman" w:cs="Times New Roman"/>
                <w:b/>
                <w:sz w:val="24"/>
                <w:szCs w:val="24"/>
              </w:rPr>
            </w:pPr>
            <w:r w:rsidRPr="001D329A">
              <w:rPr>
                <w:rFonts w:ascii="Times New Roman" w:hAnsi="Times New Roman" w:cs="Times New Roman"/>
                <w:sz w:val="24"/>
                <w:szCs w:val="24"/>
                <w:lang w:val="es-ES_tradnl"/>
              </w:rPr>
              <w:t>CN_</w:t>
            </w:r>
            <w:r w:rsidR="006A6242" w:rsidRPr="001D329A">
              <w:rPr>
                <w:rFonts w:ascii="Times New Roman" w:hAnsi="Times New Roman" w:cs="Times New Roman"/>
                <w:sz w:val="24"/>
                <w:szCs w:val="24"/>
                <w:lang w:val="es-ES_tradnl"/>
              </w:rPr>
              <w:t>08_01_CO</w:t>
            </w:r>
            <w:r w:rsidR="00665897" w:rsidRPr="001D329A">
              <w:rPr>
                <w:rFonts w:ascii="Times New Roman" w:hAnsi="Times New Roman" w:cs="Times New Roman"/>
                <w:sz w:val="24"/>
                <w:szCs w:val="24"/>
              </w:rPr>
              <w:t>_REC1</w:t>
            </w:r>
            <w:r w:rsidR="00B27C69" w:rsidRPr="001D329A">
              <w:rPr>
                <w:rFonts w:ascii="Times New Roman" w:hAnsi="Times New Roman" w:cs="Times New Roman"/>
                <w:sz w:val="24"/>
                <w:szCs w:val="24"/>
              </w:rPr>
              <w:t>3</w:t>
            </w:r>
            <w:r w:rsidR="006A6242" w:rsidRPr="001D329A">
              <w:rPr>
                <w:rFonts w:ascii="Times New Roman" w:hAnsi="Times New Roman" w:cs="Times New Roman"/>
                <w:sz w:val="24"/>
                <w:szCs w:val="24"/>
              </w:rPr>
              <w:t>0</w:t>
            </w:r>
          </w:p>
        </w:tc>
      </w:tr>
      <w:tr w:rsidR="00067CA8" w:rsidRPr="00067CA8" w:rsidTr="00774C95">
        <w:tc>
          <w:tcPr>
            <w:tcW w:w="2093" w:type="dxa"/>
          </w:tcPr>
          <w:p w:rsidR="006A6242" w:rsidRPr="001D329A" w:rsidRDefault="006A6242" w:rsidP="006A6242">
            <w:pPr>
              <w:rPr>
                <w:rFonts w:ascii="Times New Roman" w:hAnsi="Times New Roman" w:cs="Times New Roman"/>
                <w:sz w:val="24"/>
                <w:szCs w:val="24"/>
              </w:rPr>
            </w:pPr>
            <w:r w:rsidRPr="001D329A">
              <w:rPr>
                <w:rFonts w:ascii="Times New Roman" w:hAnsi="Times New Roman" w:cs="Times New Roman"/>
                <w:b/>
                <w:sz w:val="24"/>
                <w:szCs w:val="24"/>
              </w:rPr>
              <w:t>Título</w:t>
            </w:r>
          </w:p>
        </w:tc>
        <w:tc>
          <w:tcPr>
            <w:tcW w:w="6940" w:type="dxa"/>
          </w:tcPr>
          <w:p w:rsidR="006A6242" w:rsidRPr="001D329A" w:rsidRDefault="006A6242" w:rsidP="006A6242">
            <w:pPr>
              <w:rPr>
                <w:rFonts w:ascii="Times New Roman" w:hAnsi="Times New Roman" w:cs="Times New Roman"/>
                <w:sz w:val="24"/>
                <w:szCs w:val="24"/>
              </w:rPr>
            </w:pPr>
            <w:r w:rsidRPr="001D329A">
              <w:rPr>
                <w:rFonts w:ascii="Times" w:hAnsi="Times"/>
                <w:b/>
                <w:sz w:val="24"/>
                <w:szCs w:val="24"/>
              </w:rPr>
              <w:t>Refuerza tu aprendizaje: las alteraciones del sistema nervioso</w:t>
            </w:r>
          </w:p>
        </w:tc>
      </w:tr>
      <w:tr w:rsidR="00067CA8" w:rsidRPr="00067CA8" w:rsidTr="00774C95">
        <w:tc>
          <w:tcPr>
            <w:tcW w:w="2093" w:type="dxa"/>
          </w:tcPr>
          <w:p w:rsidR="006A6242" w:rsidRPr="001D329A" w:rsidRDefault="006A6242" w:rsidP="006A6242">
            <w:pPr>
              <w:rPr>
                <w:rFonts w:ascii="Times New Roman" w:hAnsi="Times New Roman" w:cs="Times New Roman"/>
                <w:sz w:val="24"/>
                <w:szCs w:val="24"/>
              </w:rPr>
            </w:pPr>
            <w:r w:rsidRPr="001D329A">
              <w:rPr>
                <w:rFonts w:ascii="Times New Roman" w:hAnsi="Times New Roman" w:cs="Times New Roman"/>
                <w:b/>
                <w:sz w:val="24"/>
                <w:szCs w:val="24"/>
              </w:rPr>
              <w:t>Descripción</w:t>
            </w:r>
          </w:p>
        </w:tc>
        <w:tc>
          <w:tcPr>
            <w:tcW w:w="6940" w:type="dxa"/>
          </w:tcPr>
          <w:p w:rsidR="006A6242" w:rsidRPr="001D329A" w:rsidRDefault="006A6242" w:rsidP="007B0A4C">
            <w:pPr>
              <w:rPr>
                <w:rFonts w:ascii="Times New Roman" w:hAnsi="Times New Roman" w:cs="Times New Roman"/>
                <w:sz w:val="24"/>
                <w:szCs w:val="24"/>
              </w:rPr>
            </w:pPr>
            <w:r w:rsidRPr="001D329A">
              <w:rPr>
                <w:rFonts w:ascii="Times" w:hAnsi="Times"/>
                <w:sz w:val="24"/>
                <w:szCs w:val="24"/>
              </w:rPr>
              <w:t>Actividad sobre las alteraciones  del sistema nervioso</w:t>
            </w:r>
          </w:p>
        </w:tc>
      </w:tr>
    </w:tbl>
    <w:p w:rsidR="00067CA8" w:rsidRDefault="00067CA8" w:rsidP="006F42D8">
      <w:pPr>
        <w:rPr>
          <w:rFonts w:ascii="Times New Roman" w:hAnsi="Times New Roman" w:cs="Times New Roman"/>
          <w:sz w:val="24"/>
          <w:szCs w:val="24"/>
          <w:highlight w:val="yellow"/>
        </w:rPr>
      </w:pPr>
    </w:p>
    <w:p w:rsidR="006F42D8" w:rsidRPr="00067CA8" w:rsidRDefault="006F42D8" w:rsidP="006F42D8">
      <w:pPr>
        <w:rPr>
          <w:rFonts w:ascii="Times New Roman" w:hAnsi="Times New Roman" w:cs="Times New Roman"/>
          <w:sz w:val="24"/>
          <w:szCs w:val="24"/>
        </w:rPr>
      </w:pPr>
      <w:r w:rsidRPr="00067CA8">
        <w:rPr>
          <w:rFonts w:ascii="Times New Roman" w:hAnsi="Times New Roman" w:cs="Times New Roman"/>
          <w:sz w:val="24"/>
          <w:szCs w:val="24"/>
          <w:highlight w:val="yellow"/>
        </w:rPr>
        <w:t>[SECCIÓN  1]</w:t>
      </w:r>
      <w:r w:rsidRPr="00067CA8">
        <w:rPr>
          <w:rFonts w:ascii="Times New Roman" w:hAnsi="Times New Roman" w:cs="Times New Roman"/>
          <w:sz w:val="24"/>
          <w:szCs w:val="24"/>
        </w:rPr>
        <w:t xml:space="preserve"> </w:t>
      </w:r>
      <w:r w:rsidRPr="00067CA8">
        <w:rPr>
          <w:rFonts w:ascii="Times New Roman" w:hAnsi="Times New Roman" w:cs="Times New Roman"/>
          <w:b/>
          <w:sz w:val="24"/>
          <w:szCs w:val="24"/>
        </w:rPr>
        <w:t>4.</w:t>
      </w:r>
      <w:r w:rsidRPr="00067CA8">
        <w:rPr>
          <w:rFonts w:ascii="Times New Roman" w:hAnsi="Times New Roman" w:cs="Times New Roman"/>
          <w:sz w:val="24"/>
          <w:szCs w:val="24"/>
        </w:rPr>
        <w:t xml:space="preserve"> </w:t>
      </w:r>
      <w:r w:rsidRPr="00067CA8">
        <w:rPr>
          <w:rFonts w:ascii="Times New Roman" w:hAnsi="Times New Roman" w:cs="Times New Roman"/>
          <w:b/>
          <w:sz w:val="24"/>
          <w:szCs w:val="24"/>
        </w:rPr>
        <w:t xml:space="preserve"> </w:t>
      </w:r>
      <w:r w:rsidR="00DA1D0C">
        <w:rPr>
          <w:rFonts w:ascii="Times New Roman" w:hAnsi="Times New Roman" w:cs="Times New Roman"/>
          <w:b/>
          <w:sz w:val="24"/>
          <w:szCs w:val="24"/>
        </w:rPr>
        <w:t>C</w:t>
      </w:r>
      <w:r w:rsidRPr="00067CA8">
        <w:rPr>
          <w:rFonts w:ascii="Times New Roman" w:hAnsi="Times New Roman" w:cs="Times New Roman"/>
          <w:b/>
          <w:sz w:val="24"/>
          <w:szCs w:val="24"/>
        </w:rPr>
        <w:t>ompetencias</w:t>
      </w:r>
    </w:p>
    <w:p w:rsidR="005E34D7" w:rsidRPr="00067CA8" w:rsidRDefault="006F42D8" w:rsidP="006A6242">
      <w:pPr>
        <w:spacing w:before="100" w:beforeAutospacing="1" w:after="100" w:afterAutospacing="1" w:line="240" w:lineRule="auto"/>
        <w:rPr>
          <w:rFonts w:ascii="Times New Roman" w:eastAsia="Times New Roman" w:hAnsi="Times New Roman" w:cs="Times New Roman"/>
          <w:sz w:val="24"/>
          <w:szCs w:val="24"/>
          <w:lang w:eastAsia="es-CO"/>
        </w:rPr>
      </w:pPr>
      <w:r w:rsidRPr="00067CA8">
        <w:rPr>
          <w:rFonts w:ascii="Times New Roman" w:eastAsia="Times New Roman" w:hAnsi="Times New Roman" w:cs="Times New Roman"/>
          <w:sz w:val="24"/>
          <w:szCs w:val="24"/>
          <w:lang w:eastAsia="es-CO"/>
        </w:rPr>
        <w:t>Pon a prueba tus capacidades y aplica lo aprendido en esos recursos</w:t>
      </w:r>
    </w:p>
    <w:tbl>
      <w:tblPr>
        <w:tblStyle w:val="Tablaconcuadrcula2"/>
        <w:tblpPr w:leftFromText="141" w:rightFromText="141" w:vertAnchor="text" w:horzAnchor="margin" w:tblpY="318"/>
        <w:tblW w:w="0" w:type="auto"/>
        <w:tblLook w:val="04A0" w:firstRow="1" w:lastRow="0" w:firstColumn="1" w:lastColumn="0" w:noHBand="0" w:noVBand="1"/>
      </w:tblPr>
      <w:tblGrid>
        <w:gridCol w:w="2093"/>
        <w:gridCol w:w="6940"/>
      </w:tblGrid>
      <w:tr w:rsidR="00067CA8" w:rsidRPr="00067CA8" w:rsidTr="00C61AFB">
        <w:tc>
          <w:tcPr>
            <w:tcW w:w="9033" w:type="dxa"/>
            <w:gridSpan w:val="2"/>
            <w:shd w:val="clear" w:color="auto" w:fill="000000" w:themeFill="text1"/>
          </w:tcPr>
          <w:p w:rsidR="00E002E1" w:rsidRPr="00067CA8" w:rsidRDefault="00E002E1" w:rsidP="00C61AFB">
            <w:pPr>
              <w:jc w:val="center"/>
              <w:rPr>
                <w:rFonts w:ascii="Times New Roman" w:hAnsi="Times New Roman" w:cs="Times New Roman"/>
                <w:b/>
              </w:rPr>
            </w:pPr>
            <w:r w:rsidRPr="00067CA8">
              <w:rPr>
                <w:rFonts w:ascii="Times New Roman" w:hAnsi="Times New Roman" w:cs="Times New Roman"/>
                <w:b/>
              </w:rPr>
              <w:t>Practica:  recurso aprovechado</w:t>
            </w:r>
          </w:p>
        </w:tc>
      </w:tr>
      <w:tr w:rsidR="00067CA8" w:rsidRPr="00067CA8" w:rsidTr="00C61AFB">
        <w:tc>
          <w:tcPr>
            <w:tcW w:w="2093" w:type="dxa"/>
          </w:tcPr>
          <w:p w:rsidR="00E002E1" w:rsidRPr="00067CA8" w:rsidRDefault="00E002E1" w:rsidP="00C61AFB">
            <w:pPr>
              <w:rPr>
                <w:rFonts w:ascii="Times New Roman" w:hAnsi="Times New Roman" w:cs="Times New Roman"/>
                <w:b/>
                <w:sz w:val="24"/>
                <w:szCs w:val="24"/>
              </w:rPr>
            </w:pPr>
            <w:r w:rsidRPr="00067CA8">
              <w:rPr>
                <w:rFonts w:ascii="Times New Roman" w:hAnsi="Times New Roman" w:cs="Times New Roman"/>
                <w:b/>
                <w:sz w:val="24"/>
                <w:szCs w:val="24"/>
              </w:rPr>
              <w:t>Código</w:t>
            </w:r>
          </w:p>
        </w:tc>
        <w:tc>
          <w:tcPr>
            <w:tcW w:w="6940" w:type="dxa"/>
          </w:tcPr>
          <w:p w:rsidR="00E002E1" w:rsidRPr="00067CA8" w:rsidRDefault="00E002E1" w:rsidP="00C61AFB">
            <w:pPr>
              <w:rPr>
                <w:rFonts w:ascii="Times New Roman" w:hAnsi="Times New Roman" w:cs="Times New Roman"/>
                <w:b/>
                <w:sz w:val="24"/>
                <w:szCs w:val="24"/>
              </w:rPr>
            </w:pPr>
            <w:r w:rsidRPr="00067CA8">
              <w:rPr>
                <w:rFonts w:ascii="Times New Roman" w:hAnsi="Times New Roman" w:cs="Times New Roman"/>
                <w:sz w:val="24"/>
                <w:szCs w:val="24"/>
                <w:lang w:val="es-ES_tradnl"/>
              </w:rPr>
              <w:t>CN_08_01_CO</w:t>
            </w:r>
            <w:r w:rsidR="00B27C69">
              <w:rPr>
                <w:rFonts w:ascii="Times New Roman" w:hAnsi="Times New Roman" w:cs="Times New Roman"/>
                <w:sz w:val="24"/>
                <w:szCs w:val="24"/>
              </w:rPr>
              <w:t>_REC14</w:t>
            </w:r>
            <w:r w:rsidRPr="00067CA8">
              <w:rPr>
                <w:rFonts w:ascii="Times New Roman" w:hAnsi="Times New Roman" w:cs="Times New Roman"/>
                <w:sz w:val="24"/>
                <w:szCs w:val="24"/>
              </w:rPr>
              <w:t>0</w:t>
            </w:r>
          </w:p>
        </w:tc>
      </w:tr>
      <w:tr w:rsidR="00067CA8" w:rsidRPr="00067CA8" w:rsidTr="00C61AFB">
        <w:tc>
          <w:tcPr>
            <w:tcW w:w="2093" w:type="dxa"/>
          </w:tcPr>
          <w:p w:rsidR="00E002E1" w:rsidRPr="00067CA8" w:rsidRDefault="00E002E1" w:rsidP="00C61AFB">
            <w:pPr>
              <w:rPr>
                <w:rFonts w:ascii="Times New Roman" w:hAnsi="Times New Roman" w:cs="Times New Roman"/>
                <w:sz w:val="24"/>
                <w:szCs w:val="24"/>
              </w:rPr>
            </w:pPr>
            <w:r w:rsidRPr="00067CA8">
              <w:rPr>
                <w:rFonts w:ascii="Times New Roman" w:hAnsi="Times New Roman" w:cs="Times New Roman"/>
                <w:b/>
                <w:sz w:val="24"/>
                <w:szCs w:val="24"/>
              </w:rPr>
              <w:t>Título</w:t>
            </w:r>
          </w:p>
        </w:tc>
        <w:tc>
          <w:tcPr>
            <w:tcW w:w="6940" w:type="dxa"/>
          </w:tcPr>
          <w:p w:rsidR="00E002E1" w:rsidRPr="00067CA8" w:rsidRDefault="00E002E1" w:rsidP="00E002E1">
            <w:pPr>
              <w:rPr>
                <w:rFonts w:ascii="Times New Roman" w:hAnsi="Times New Roman" w:cs="Times New Roman"/>
                <w:sz w:val="24"/>
                <w:szCs w:val="24"/>
              </w:rPr>
            </w:pPr>
            <w:r w:rsidRPr="00067CA8">
              <w:rPr>
                <w:rFonts w:ascii="Times" w:hAnsi="Times"/>
                <w:b/>
                <w:sz w:val="24"/>
                <w:szCs w:val="24"/>
              </w:rPr>
              <w:t>Competencias: comprensión de la propagación de un estímulo</w:t>
            </w:r>
          </w:p>
        </w:tc>
      </w:tr>
      <w:tr w:rsidR="00067CA8" w:rsidRPr="00067CA8" w:rsidTr="00C61AFB">
        <w:tc>
          <w:tcPr>
            <w:tcW w:w="2093" w:type="dxa"/>
          </w:tcPr>
          <w:p w:rsidR="00E002E1" w:rsidRPr="00067CA8" w:rsidRDefault="00E002E1" w:rsidP="00C61AFB">
            <w:pPr>
              <w:rPr>
                <w:rFonts w:ascii="Times New Roman" w:hAnsi="Times New Roman" w:cs="Times New Roman"/>
                <w:sz w:val="24"/>
                <w:szCs w:val="24"/>
              </w:rPr>
            </w:pPr>
            <w:r w:rsidRPr="00067CA8">
              <w:rPr>
                <w:rFonts w:ascii="Times New Roman" w:hAnsi="Times New Roman" w:cs="Times New Roman"/>
                <w:b/>
                <w:sz w:val="24"/>
                <w:szCs w:val="24"/>
              </w:rPr>
              <w:t>Descripción</w:t>
            </w:r>
          </w:p>
        </w:tc>
        <w:tc>
          <w:tcPr>
            <w:tcW w:w="6940" w:type="dxa"/>
          </w:tcPr>
          <w:p w:rsidR="00E002E1" w:rsidRPr="00067CA8" w:rsidRDefault="00E002E1" w:rsidP="007A1804">
            <w:pPr>
              <w:rPr>
                <w:rFonts w:ascii="Times New Roman" w:hAnsi="Times New Roman" w:cs="Times New Roman"/>
                <w:sz w:val="24"/>
                <w:szCs w:val="24"/>
              </w:rPr>
            </w:pPr>
            <w:r w:rsidRPr="00067CA8">
              <w:rPr>
                <w:rFonts w:ascii="Times" w:hAnsi="Times"/>
                <w:sz w:val="24"/>
                <w:szCs w:val="24"/>
              </w:rPr>
              <w:t xml:space="preserve">Actividad </w:t>
            </w:r>
            <w:r w:rsidR="00FC112D" w:rsidRPr="00067CA8">
              <w:rPr>
                <w:rFonts w:ascii="Times" w:hAnsi="Times"/>
                <w:sz w:val="24"/>
                <w:szCs w:val="24"/>
              </w:rPr>
              <w:t>que propo</w:t>
            </w:r>
            <w:r w:rsidRPr="00067CA8">
              <w:rPr>
                <w:rFonts w:ascii="Times" w:hAnsi="Times"/>
                <w:sz w:val="24"/>
                <w:szCs w:val="24"/>
              </w:rPr>
              <w:t>ne</w:t>
            </w:r>
            <w:r w:rsidR="00FC112D" w:rsidRPr="00067CA8">
              <w:rPr>
                <w:rFonts w:ascii="Times" w:hAnsi="Times"/>
                <w:sz w:val="24"/>
                <w:szCs w:val="24"/>
              </w:rPr>
              <w:t xml:space="preserve"> un experimento para comprender cómo se </w:t>
            </w:r>
            <w:r w:rsidR="00FC112D" w:rsidRPr="00067CA8">
              <w:rPr>
                <w:rFonts w:ascii="Times" w:hAnsi="Times"/>
                <w:sz w:val="24"/>
                <w:szCs w:val="24"/>
              </w:rPr>
              <w:lastRenderedPageBreak/>
              <w:t>produce el impulso nervioso en nuestro organismo</w:t>
            </w:r>
          </w:p>
        </w:tc>
      </w:tr>
    </w:tbl>
    <w:p w:rsidR="00E002E1" w:rsidRPr="00067CA8" w:rsidRDefault="00E002E1" w:rsidP="006A6242">
      <w:pPr>
        <w:spacing w:before="100" w:beforeAutospacing="1" w:after="100" w:afterAutospacing="1" w:line="240" w:lineRule="auto"/>
        <w:rPr>
          <w:rFonts w:ascii="Times New Roman" w:eastAsia="Times New Roman" w:hAnsi="Times New Roman" w:cs="Times New Roman"/>
          <w:sz w:val="24"/>
          <w:szCs w:val="24"/>
          <w:lang w:eastAsia="es-CO"/>
        </w:rPr>
      </w:pPr>
    </w:p>
    <w:tbl>
      <w:tblPr>
        <w:tblStyle w:val="Tablaconcuadrcula2"/>
        <w:tblpPr w:leftFromText="141" w:rightFromText="141" w:vertAnchor="text" w:horzAnchor="margin" w:tblpY="318"/>
        <w:tblW w:w="0" w:type="auto"/>
        <w:tblLook w:val="04A0" w:firstRow="1" w:lastRow="0" w:firstColumn="1" w:lastColumn="0" w:noHBand="0" w:noVBand="1"/>
      </w:tblPr>
      <w:tblGrid>
        <w:gridCol w:w="2093"/>
        <w:gridCol w:w="6940"/>
      </w:tblGrid>
      <w:tr w:rsidR="00067CA8" w:rsidRPr="00067CA8" w:rsidTr="00C61AFB">
        <w:tc>
          <w:tcPr>
            <w:tcW w:w="9033" w:type="dxa"/>
            <w:gridSpan w:val="2"/>
            <w:shd w:val="clear" w:color="auto" w:fill="000000" w:themeFill="text1"/>
          </w:tcPr>
          <w:p w:rsidR="00E509EE" w:rsidRPr="00067CA8" w:rsidRDefault="00E509EE" w:rsidP="00C61AFB">
            <w:pPr>
              <w:jc w:val="center"/>
              <w:rPr>
                <w:rFonts w:ascii="Times New Roman" w:hAnsi="Times New Roman" w:cs="Times New Roman"/>
                <w:b/>
              </w:rPr>
            </w:pPr>
            <w:r w:rsidRPr="00067CA8">
              <w:rPr>
                <w:rFonts w:ascii="Times New Roman" w:hAnsi="Times New Roman" w:cs="Times New Roman"/>
                <w:b/>
              </w:rPr>
              <w:t>Practica:  recurso aprovechado</w:t>
            </w:r>
          </w:p>
        </w:tc>
      </w:tr>
      <w:tr w:rsidR="00067CA8" w:rsidRPr="00067CA8" w:rsidTr="00C61AFB">
        <w:tc>
          <w:tcPr>
            <w:tcW w:w="2093" w:type="dxa"/>
          </w:tcPr>
          <w:p w:rsidR="00E509EE" w:rsidRPr="00067CA8" w:rsidRDefault="00E509EE" w:rsidP="00C61AFB">
            <w:pPr>
              <w:rPr>
                <w:rFonts w:ascii="Times New Roman" w:hAnsi="Times New Roman" w:cs="Times New Roman"/>
                <w:b/>
                <w:sz w:val="24"/>
                <w:szCs w:val="24"/>
              </w:rPr>
            </w:pPr>
            <w:r w:rsidRPr="00067CA8">
              <w:rPr>
                <w:rFonts w:ascii="Times New Roman" w:hAnsi="Times New Roman" w:cs="Times New Roman"/>
                <w:b/>
                <w:sz w:val="24"/>
                <w:szCs w:val="24"/>
              </w:rPr>
              <w:t>Código</w:t>
            </w:r>
          </w:p>
        </w:tc>
        <w:tc>
          <w:tcPr>
            <w:tcW w:w="6940" w:type="dxa"/>
          </w:tcPr>
          <w:p w:rsidR="00E509EE" w:rsidRPr="00067CA8" w:rsidRDefault="00E509EE" w:rsidP="00756725">
            <w:pPr>
              <w:rPr>
                <w:rFonts w:ascii="Times New Roman" w:hAnsi="Times New Roman" w:cs="Times New Roman"/>
                <w:b/>
                <w:sz w:val="24"/>
                <w:szCs w:val="24"/>
              </w:rPr>
            </w:pPr>
            <w:bookmarkStart w:id="8" w:name="OLE_LINK1"/>
            <w:bookmarkStart w:id="9" w:name="OLE_LINK2"/>
            <w:r w:rsidRPr="00067CA8">
              <w:rPr>
                <w:rFonts w:ascii="Times New Roman" w:hAnsi="Times New Roman" w:cs="Times New Roman"/>
                <w:sz w:val="24"/>
                <w:szCs w:val="24"/>
                <w:lang w:val="es-ES_tradnl"/>
              </w:rPr>
              <w:t>CN_08_01_CO</w:t>
            </w:r>
            <w:r w:rsidRPr="00067CA8">
              <w:rPr>
                <w:rFonts w:ascii="Times New Roman" w:hAnsi="Times New Roman" w:cs="Times New Roman"/>
                <w:sz w:val="24"/>
                <w:szCs w:val="24"/>
              </w:rPr>
              <w:t>_REC1</w:t>
            </w:r>
            <w:r w:rsidR="00B27C69">
              <w:rPr>
                <w:rFonts w:ascii="Times New Roman" w:hAnsi="Times New Roman" w:cs="Times New Roman"/>
                <w:sz w:val="24"/>
                <w:szCs w:val="24"/>
              </w:rPr>
              <w:t>5</w:t>
            </w:r>
            <w:r w:rsidRPr="00067CA8">
              <w:rPr>
                <w:rFonts w:ascii="Times New Roman" w:hAnsi="Times New Roman" w:cs="Times New Roman"/>
                <w:sz w:val="24"/>
                <w:szCs w:val="24"/>
              </w:rPr>
              <w:t>0</w:t>
            </w:r>
            <w:bookmarkEnd w:id="8"/>
            <w:bookmarkEnd w:id="9"/>
          </w:p>
        </w:tc>
      </w:tr>
      <w:tr w:rsidR="00067CA8" w:rsidRPr="00067CA8" w:rsidTr="00C61AFB">
        <w:tc>
          <w:tcPr>
            <w:tcW w:w="2093" w:type="dxa"/>
          </w:tcPr>
          <w:p w:rsidR="00E509EE" w:rsidRPr="00067CA8" w:rsidRDefault="00E509EE" w:rsidP="00C61AFB">
            <w:pPr>
              <w:rPr>
                <w:rFonts w:ascii="Times New Roman" w:hAnsi="Times New Roman" w:cs="Times New Roman"/>
                <w:sz w:val="24"/>
                <w:szCs w:val="24"/>
              </w:rPr>
            </w:pPr>
            <w:r w:rsidRPr="00067CA8">
              <w:rPr>
                <w:rFonts w:ascii="Times New Roman" w:hAnsi="Times New Roman" w:cs="Times New Roman"/>
                <w:b/>
                <w:sz w:val="24"/>
                <w:szCs w:val="24"/>
              </w:rPr>
              <w:t>Título</w:t>
            </w:r>
          </w:p>
        </w:tc>
        <w:tc>
          <w:tcPr>
            <w:tcW w:w="6940" w:type="dxa"/>
          </w:tcPr>
          <w:p w:rsidR="00E509EE" w:rsidRPr="00067CA8" w:rsidRDefault="00E509EE" w:rsidP="00E509EE">
            <w:pPr>
              <w:rPr>
                <w:rFonts w:ascii="Times New Roman" w:hAnsi="Times New Roman" w:cs="Times New Roman"/>
                <w:sz w:val="24"/>
                <w:szCs w:val="24"/>
              </w:rPr>
            </w:pPr>
            <w:bookmarkStart w:id="10" w:name="OLE_LINK3"/>
            <w:r w:rsidRPr="00067CA8">
              <w:rPr>
                <w:rFonts w:ascii="Times" w:hAnsi="Times"/>
                <w:b/>
                <w:sz w:val="24"/>
                <w:szCs w:val="24"/>
              </w:rPr>
              <w:t>Proyecto: identificación de las alteraciones del sistema nervioso</w:t>
            </w:r>
            <w:bookmarkEnd w:id="10"/>
          </w:p>
        </w:tc>
      </w:tr>
      <w:tr w:rsidR="00067CA8" w:rsidRPr="00067CA8" w:rsidTr="00C61AFB">
        <w:tc>
          <w:tcPr>
            <w:tcW w:w="2093" w:type="dxa"/>
          </w:tcPr>
          <w:p w:rsidR="00E509EE" w:rsidRPr="00067CA8" w:rsidRDefault="00E509EE" w:rsidP="00C61AFB">
            <w:pPr>
              <w:rPr>
                <w:rFonts w:ascii="Times New Roman" w:hAnsi="Times New Roman" w:cs="Times New Roman"/>
                <w:sz w:val="24"/>
                <w:szCs w:val="24"/>
              </w:rPr>
            </w:pPr>
            <w:r w:rsidRPr="00067CA8">
              <w:rPr>
                <w:rFonts w:ascii="Times New Roman" w:hAnsi="Times New Roman" w:cs="Times New Roman"/>
                <w:b/>
                <w:sz w:val="24"/>
                <w:szCs w:val="24"/>
              </w:rPr>
              <w:t>Descripción</w:t>
            </w:r>
          </w:p>
        </w:tc>
        <w:tc>
          <w:tcPr>
            <w:tcW w:w="6940" w:type="dxa"/>
          </w:tcPr>
          <w:p w:rsidR="00E509EE" w:rsidRPr="00067CA8" w:rsidRDefault="00E509EE" w:rsidP="0024076E">
            <w:pPr>
              <w:rPr>
                <w:rFonts w:ascii="Times New Roman" w:hAnsi="Times New Roman" w:cs="Times New Roman"/>
                <w:sz w:val="24"/>
                <w:szCs w:val="24"/>
              </w:rPr>
            </w:pPr>
            <w:bookmarkStart w:id="11" w:name="OLE_LINK4"/>
            <w:bookmarkStart w:id="12" w:name="OLE_LINK53"/>
            <w:r w:rsidRPr="00067CA8">
              <w:rPr>
                <w:rFonts w:ascii="Times" w:hAnsi="Times"/>
                <w:sz w:val="24"/>
                <w:szCs w:val="24"/>
              </w:rPr>
              <w:t xml:space="preserve">Actividad que guía el trabajo colaborativo para conocer cuáles son las enfermedades del sistema nervioso más comunes en nuestro país </w:t>
            </w:r>
            <w:bookmarkEnd w:id="11"/>
            <w:bookmarkEnd w:id="12"/>
          </w:p>
        </w:tc>
      </w:tr>
    </w:tbl>
    <w:p w:rsidR="0024027B" w:rsidRDefault="0024027B" w:rsidP="00844957">
      <w:pPr>
        <w:rPr>
          <w:rFonts w:ascii="Times New Roman" w:hAnsi="Times New Roman" w:cs="Times New Roman"/>
          <w:sz w:val="24"/>
          <w:szCs w:val="24"/>
          <w:highlight w:val="yellow"/>
        </w:rPr>
      </w:pPr>
    </w:p>
    <w:p w:rsidR="00844957" w:rsidRPr="00067CA8" w:rsidRDefault="00844957" w:rsidP="00844957">
      <w:pPr>
        <w:rPr>
          <w:rFonts w:ascii="Times New Roman" w:hAnsi="Times New Roman" w:cs="Times New Roman"/>
          <w:b/>
          <w:sz w:val="24"/>
          <w:szCs w:val="24"/>
        </w:rPr>
      </w:pPr>
      <w:r w:rsidRPr="00067CA8">
        <w:rPr>
          <w:rFonts w:ascii="Times New Roman" w:hAnsi="Times New Roman" w:cs="Times New Roman"/>
          <w:sz w:val="24"/>
          <w:szCs w:val="24"/>
          <w:highlight w:val="yellow"/>
        </w:rPr>
        <w:t>[SECCIÓN  1]</w:t>
      </w:r>
      <w:r w:rsidRPr="00067CA8">
        <w:rPr>
          <w:rFonts w:ascii="Times New Roman" w:hAnsi="Times New Roman" w:cs="Times New Roman"/>
          <w:sz w:val="24"/>
          <w:szCs w:val="24"/>
        </w:rPr>
        <w:t xml:space="preserve"> </w:t>
      </w:r>
      <w:r w:rsidRPr="00067CA8">
        <w:rPr>
          <w:rFonts w:ascii="Times New Roman" w:hAnsi="Times New Roman" w:cs="Times New Roman"/>
          <w:b/>
          <w:sz w:val="24"/>
          <w:szCs w:val="24"/>
        </w:rPr>
        <w:t>5.</w:t>
      </w:r>
      <w:r w:rsidRPr="00067CA8">
        <w:rPr>
          <w:rFonts w:ascii="Times New Roman" w:hAnsi="Times New Roman" w:cs="Times New Roman"/>
          <w:sz w:val="24"/>
          <w:szCs w:val="24"/>
        </w:rPr>
        <w:t xml:space="preserve"> </w:t>
      </w:r>
      <w:r w:rsidRPr="00067CA8">
        <w:rPr>
          <w:rFonts w:ascii="Times New Roman" w:hAnsi="Times New Roman" w:cs="Times New Roman"/>
          <w:b/>
          <w:sz w:val="24"/>
          <w:szCs w:val="24"/>
        </w:rPr>
        <w:t xml:space="preserve"> Fin de tema</w:t>
      </w:r>
    </w:p>
    <w:p w:rsidR="00844957" w:rsidRDefault="00844957" w:rsidP="00844957">
      <w:pPr>
        <w:rPr>
          <w:rFonts w:ascii="Times New Roman" w:hAnsi="Times New Roman" w:cs="Times New Roman"/>
          <w:sz w:val="24"/>
          <w:szCs w:val="24"/>
        </w:rPr>
      </w:pPr>
      <w:r w:rsidRPr="00067CA8">
        <w:rPr>
          <w:rFonts w:ascii="Times New Roman" w:hAnsi="Times New Roman" w:cs="Times New Roman"/>
          <w:sz w:val="24"/>
          <w:szCs w:val="24"/>
          <w:highlight w:val="yellow"/>
        </w:rPr>
        <w:t>[SECCIÓN  2]</w:t>
      </w:r>
      <w:r w:rsidRPr="00067CA8">
        <w:rPr>
          <w:rFonts w:ascii="Times New Roman" w:hAnsi="Times New Roman" w:cs="Times New Roman"/>
          <w:sz w:val="24"/>
          <w:szCs w:val="24"/>
        </w:rPr>
        <w:t xml:space="preserve"> </w:t>
      </w:r>
      <w:r w:rsidRPr="00067CA8">
        <w:rPr>
          <w:rFonts w:ascii="Times New Roman" w:hAnsi="Times New Roman" w:cs="Times New Roman"/>
          <w:b/>
          <w:sz w:val="24"/>
          <w:szCs w:val="24"/>
        </w:rPr>
        <w:t>5.</w:t>
      </w:r>
      <w:r w:rsidRPr="00067CA8">
        <w:rPr>
          <w:rFonts w:ascii="Times New Roman" w:hAnsi="Times New Roman" w:cs="Times New Roman"/>
          <w:sz w:val="24"/>
          <w:szCs w:val="24"/>
        </w:rPr>
        <w:t xml:space="preserve"> </w:t>
      </w:r>
      <w:r w:rsidR="00F8202B" w:rsidRPr="00067CA8">
        <w:rPr>
          <w:rFonts w:ascii="Times New Roman" w:hAnsi="Times New Roman" w:cs="Times New Roman"/>
          <w:b/>
          <w:sz w:val="24"/>
          <w:szCs w:val="24"/>
        </w:rPr>
        <w:t>1</w:t>
      </w:r>
      <w:r w:rsidRPr="00067CA8">
        <w:rPr>
          <w:rFonts w:ascii="Times New Roman" w:hAnsi="Times New Roman" w:cs="Times New Roman"/>
          <w:sz w:val="24"/>
          <w:szCs w:val="24"/>
        </w:rPr>
        <w:t xml:space="preserve"> </w:t>
      </w:r>
      <w:r w:rsidRPr="00067CA8">
        <w:rPr>
          <w:rFonts w:ascii="Times New Roman" w:hAnsi="Times New Roman" w:cs="Times New Roman"/>
          <w:b/>
          <w:sz w:val="24"/>
          <w:szCs w:val="24"/>
        </w:rPr>
        <w:t>Mapa conceptual</w:t>
      </w:r>
    </w:p>
    <w:tbl>
      <w:tblPr>
        <w:tblStyle w:val="Tablaconcuadrcula2"/>
        <w:tblpPr w:leftFromText="141" w:rightFromText="141" w:vertAnchor="text" w:horzAnchor="margin" w:tblpY="318"/>
        <w:tblW w:w="0" w:type="auto"/>
        <w:tblLook w:val="04A0" w:firstRow="1" w:lastRow="0" w:firstColumn="1" w:lastColumn="0" w:noHBand="0" w:noVBand="1"/>
      </w:tblPr>
      <w:tblGrid>
        <w:gridCol w:w="2093"/>
        <w:gridCol w:w="6940"/>
      </w:tblGrid>
      <w:tr w:rsidR="002367F5" w:rsidRPr="00067CA8" w:rsidTr="00BA5B23">
        <w:tc>
          <w:tcPr>
            <w:tcW w:w="9033" w:type="dxa"/>
            <w:gridSpan w:val="2"/>
            <w:shd w:val="clear" w:color="auto" w:fill="000000" w:themeFill="text1"/>
          </w:tcPr>
          <w:p w:rsidR="002367F5" w:rsidRPr="00067CA8" w:rsidRDefault="002367F5" w:rsidP="00BA5B23">
            <w:pPr>
              <w:jc w:val="center"/>
              <w:rPr>
                <w:rFonts w:ascii="Times New Roman" w:hAnsi="Times New Roman" w:cs="Times New Roman"/>
                <w:b/>
              </w:rPr>
            </w:pPr>
            <w:r w:rsidRPr="00067CA8">
              <w:rPr>
                <w:rFonts w:ascii="Times New Roman" w:hAnsi="Times New Roman" w:cs="Times New Roman"/>
                <w:b/>
              </w:rPr>
              <w:t>Practica:  recurso aprovechado</w:t>
            </w:r>
          </w:p>
        </w:tc>
      </w:tr>
      <w:tr w:rsidR="002367F5" w:rsidRPr="00067CA8" w:rsidTr="00BA5B23">
        <w:tc>
          <w:tcPr>
            <w:tcW w:w="2093" w:type="dxa"/>
          </w:tcPr>
          <w:p w:rsidR="002367F5" w:rsidRPr="001D329A" w:rsidRDefault="002367F5" w:rsidP="00BA5B23">
            <w:pPr>
              <w:rPr>
                <w:rFonts w:ascii="Times New Roman" w:hAnsi="Times New Roman" w:cs="Times New Roman"/>
                <w:b/>
                <w:sz w:val="24"/>
                <w:szCs w:val="24"/>
              </w:rPr>
            </w:pPr>
            <w:r w:rsidRPr="001D329A">
              <w:rPr>
                <w:rFonts w:ascii="Times New Roman" w:hAnsi="Times New Roman" w:cs="Times New Roman"/>
                <w:b/>
                <w:sz w:val="24"/>
                <w:szCs w:val="24"/>
              </w:rPr>
              <w:t>Código</w:t>
            </w:r>
          </w:p>
        </w:tc>
        <w:tc>
          <w:tcPr>
            <w:tcW w:w="6940" w:type="dxa"/>
          </w:tcPr>
          <w:p w:rsidR="002367F5" w:rsidRPr="001D329A" w:rsidRDefault="002367F5" w:rsidP="002367F5">
            <w:pPr>
              <w:rPr>
                <w:rFonts w:ascii="Times New Roman" w:hAnsi="Times New Roman" w:cs="Times New Roman"/>
                <w:b/>
                <w:sz w:val="24"/>
                <w:szCs w:val="24"/>
              </w:rPr>
            </w:pPr>
            <w:r w:rsidRPr="001D329A">
              <w:rPr>
                <w:rFonts w:ascii="Times New Roman" w:hAnsi="Times New Roman" w:cs="Times New Roman"/>
                <w:sz w:val="24"/>
                <w:szCs w:val="24"/>
                <w:lang w:val="es-ES_tradnl"/>
              </w:rPr>
              <w:t>CN_08_01_CO</w:t>
            </w:r>
            <w:r w:rsidRPr="001D329A">
              <w:rPr>
                <w:rFonts w:ascii="Times New Roman" w:hAnsi="Times New Roman" w:cs="Times New Roman"/>
                <w:sz w:val="24"/>
                <w:szCs w:val="24"/>
              </w:rPr>
              <w:t>_REC1</w:t>
            </w:r>
            <w:r w:rsidRPr="001D329A">
              <w:rPr>
                <w:rFonts w:ascii="Times New Roman" w:hAnsi="Times New Roman" w:cs="Times New Roman"/>
                <w:sz w:val="24"/>
                <w:szCs w:val="24"/>
              </w:rPr>
              <w:t>6</w:t>
            </w:r>
            <w:r w:rsidRPr="001D329A">
              <w:rPr>
                <w:rFonts w:ascii="Times New Roman" w:hAnsi="Times New Roman" w:cs="Times New Roman"/>
                <w:sz w:val="24"/>
                <w:szCs w:val="24"/>
              </w:rPr>
              <w:t>0</w:t>
            </w:r>
          </w:p>
        </w:tc>
      </w:tr>
      <w:tr w:rsidR="002367F5" w:rsidRPr="00067CA8" w:rsidTr="00BA5B23">
        <w:tc>
          <w:tcPr>
            <w:tcW w:w="2093" w:type="dxa"/>
          </w:tcPr>
          <w:p w:rsidR="002367F5" w:rsidRPr="001D329A" w:rsidRDefault="002367F5" w:rsidP="00BA5B23">
            <w:pPr>
              <w:rPr>
                <w:rFonts w:ascii="Times New Roman" w:hAnsi="Times New Roman" w:cs="Times New Roman"/>
                <w:sz w:val="24"/>
                <w:szCs w:val="24"/>
              </w:rPr>
            </w:pPr>
            <w:r w:rsidRPr="001D329A">
              <w:rPr>
                <w:rFonts w:ascii="Times New Roman" w:hAnsi="Times New Roman" w:cs="Times New Roman"/>
                <w:b/>
                <w:sz w:val="24"/>
                <w:szCs w:val="24"/>
              </w:rPr>
              <w:t>Título</w:t>
            </w:r>
          </w:p>
        </w:tc>
        <w:tc>
          <w:tcPr>
            <w:tcW w:w="6940" w:type="dxa"/>
          </w:tcPr>
          <w:p w:rsidR="002367F5" w:rsidRPr="001D329A" w:rsidRDefault="002367F5" w:rsidP="00BA5B23">
            <w:pPr>
              <w:rPr>
                <w:rFonts w:ascii="Times New Roman" w:hAnsi="Times New Roman" w:cs="Times New Roman"/>
                <w:b/>
                <w:sz w:val="24"/>
                <w:szCs w:val="24"/>
              </w:rPr>
            </w:pPr>
            <w:r w:rsidRPr="001D329A">
              <w:rPr>
                <w:rFonts w:ascii="Times New Roman" w:hAnsi="Times New Roman" w:cs="Times New Roman"/>
                <w:b/>
                <w:sz w:val="24"/>
                <w:szCs w:val="24"/>
              </w:rPr>
              <w:t>Mapa conceptual del tema: el sistema nervioso</w:t>
            </w:r>
          </w:p>
        </w:tc>
      </w:tr>
      <w:tr w:rsidR="002367F5" w:rsidRPr="00067CA8" w:rsidTr="00BA5B23">
        <w:tc>
          <w:tcPr>
            <w:tcW w:w="2093" w:type="dxa"/>
          </w:tcPr>
          <w:p w:rsidR="002367F5" w:rsidRPr="001D329A" w:rsidRDefault="002367F5" w:rsidP="00BA5B23">
            <w:pPr>
              <w:rPr>
                <w:rFonts w:ascii="Times New Roman" w:hAnsi="Times New Roman" w:cs="Times New Roman"/>
                <w:sz w:val="24"/>
                <w:szCs w:val="24"/>
              </w:rPr>
            </w:pPr>
            <w:r w:rsidRPr="001D329A">
              <w:rPr>
                <w:rFonts w:ascii="Times New Roman" w:hAnsi="Times New Roman" w:cs="Times New Roman"/>
                <w:b/>
                <w:sz w:val="24"/>
                <w:szCs w:val="24"/>
              </w:rPr>
              <w:t>Descripción</w:t>
            </w:r>
          </w:p>
        </w:tc>
        <w:tc>
          <w:tcPr>
            <w:tcW w:w="6940" w:type="dxa"/>
          </w:tcPr>
          <w:p w:rsidR="002367F5" w:rsidRPr="001D329A" w:rsidRDefault="002367F5" w:rsidP="002367F5">
            <w:pPr>
              <w:rPr>
                <w:rFonts w:ascii="Times New Roman" w:hAnsi="Times New Roman" w:cs="Times New Roman"/>
                <w:sz w:val="24"/>
                <w:szCs w:val="24"/>
              </w:rPr>
            </w:pPr>
            <w:r w:rsidRPr="001D329A">
              <w:rPr>
                <w:rFonts w:ascii="Times" w:hAnsi="Times"/>
                <w:sz w:val="24"/>
                <w:szCs w:val="24"/>
              </w:rPr>
              <w:t xml:space="preserve">Actividad  </w:t>
            </w:r>
            <w:r w:rsidRPr="001D329A">
              <w:rPr>
                <w:rFonts w:ascii="Times" w:hAnsi="Times"/>
                <w:sz w:val="24"/>
                <w:szCs w:val="24"/>
              </w:rPr>
              <w:t>que resume los principales aspectos del sistema nervioso y la relación entre los mismos</w:t>
            </w:r>
          </w:p>
        </w:tc>
      </w:tr>
    </w:tbl>
    <w:p w:rsidR="0024027B" w:rsidRDefault="0024027B" w:rsidP="00F8202B">
      <w:pPr>
        <w:rPr>
          <w:rFonts w:ascii="Times New Roman" w:hAnsi="Times New Roman" w:cs="Times New Roman"/>
          <w:sz w:val="24"/>
          <w:szCs w:val="24"/>
          <w:highlight w:val="yellow"/>
        </w:rPr>
      </w:pPr>
    </w:p>
    <w:p w:rsidR="00F8202B" w:rsidRPr="00067CA8" w:rsidRDefault="00F8202B" w:rsidP="00F8202B">
      <w:pPr>
        <w:rPr>
          <w:rFonts w:ascii="Times New Roman" w:hAnsi="Times New Roman" w:cs="Times New Roman"/>
          <w:b/>
          <w:sz w:val="24"/>
          <w:szCs w:val="24"/>
        </w:rPr>
      </w:pPr>
      <w:r w:rsidRPr="00067CA8">
        <w:rPr>
          <w:rFonts w:ascii="Times New Roman" w:hAnsi="Times New Roman" w:cs="Times New Roman"/>
          <w:sz w:val="24"/>
          <w:szCs w:val="24"/>
          <w:highlight w:val="yellow"/>
        </w:rPr>
        <w:t>[SECCIÓN  2]</w:t>
      </w:r>
      <w:r w:rsidRPr="00067CA8">
        <w:rPr>
          <w:rFonts w:ascii="Times New Roman" w:hAnsi="Times New Roman" w:cs="Times New Roman"/>
          <w:sz w:val="24"/>
          <w:szCs w:val="24"/>
        </w:rPr>
        <w:t xml:space="preserve"> </w:t>
      </w:r>
      <w:r w:rsidRPr="00067CA8">
        <w:rPr>
          <w:rFonts w:ascii="Times New Roman" w:hAnsi="Times New Roman" w:cs="Times New Roman"/>
          <w:b/>
          <w:sz w:val="24"/>
          <w:szCs w:val="24"/>
        </w:rPr>
        <w:t>5.</w:t>
      </w:r>
      <w:r w:rsidRPr="00067CA8">
        <w:rPr>
          <w:rFonts w:ascii="Times New Roman" w:hAnsi="Times New Roman" w:cs="Times New Roman"/>
          <w:sz w:val="24"/>
          <w:szCs w:val="24"/>
        </w:rPr>
        <w:t xml:space="preserve"> </w:t>
      </w:r>
      <w:r w:rsidRPr="00067CA8">
        <w:rPr>
          <w:rFonts w:ascii="Times New Roman" w:hAnsi="Times New Roman" w:cs="Times New Roman"/>
          <w:b/>
          <w:sz w:val="24"/>
          <w:szCs w:val="24"/>
        </w:rPr>
        <w:t>2</w:t>
      </w:r>
      <w:r w:rsidRPr="00067CA8">
        <w:rPr>
          <w:rFonts w:ascii="Times New Roman" w:hAnsi="Times New Roman" w:cs="Times New Roman"/>
          <w:sz w:val="24"/>
          <w:szCs w:val="24"/>
        </w:rPr>
        <w:t xml:space="preserve"> </w:t>
      </w:r>
      <w:r w:rsidRPr="00067CA8">
        <w:rPr>
          <w:rFonts w:ascii="Times New Roman" w:hAnsi="Times New Roman" w:cs="Times New Roman"/>
          <w:b/>
          <w:sz w:val="24"/>
          <w:szCs w:val="24"/>
        </w:rPr>
        <w:t>Autoevaluación</w:t>
      </w:r>
    </w:p>
    <w:p w:rsidR="00AC7935" w:rsidRPr="00067CA8" w:rsidRDefault="00F8202B" w:rsidP="00F8202B">
      <w:pPr>
        <w:rPr>
          <w:rFonts w:ascii="Times New Roman" w:hAnsi="Times New Roman" w:cs="Times New Roman"/>
          <w:sz w:val="24"/>
          <w:szCs w:val="24"/>
        </w:rPr>
      </w:pPr>
      <w:r w:rsidRPr="00067CA8">
        <w:rPr>
          <w:rFonts w:ascii="Times New Roman" w:hAnsi="Times New Roman" w:cs="Times New Roman"/>
          <w:sz w:val="24"/>
          <w:szCs w:val="24"/>
        </w:rPr>
        <w:t>Evalúa tus conocimientos sobre el tema: el sistema nervioso</w:t>
      </w:r>
    </w:p>
    <w:tbl>
      <w:tblPr>
        <w:tblStyle w:val="Tablaconcuadrcula2"/>
        <w:tblpPr w:leftFromText="141" w:rightFromText="141" w:vertAnchor="text" w:horzAnchor="margin" w:tblpY="318"/>
        <w:tblW w:w="0" w:type="auto"/>
        <w:tblLook w:val="04A0" w:firstRow="1" w:lastRow="0" w:firstColumn="1" w:lastColumn="0" w:noHBand="0" w:noVBand="1"/>
      </w:tblPr>
      <w:tblGrid>
        <w:gridCol w:w="2093"/>
        <w:gridCol w:w="6940"/>
      </w:tblGrid>
      <w:tr w:rsidR="00067CA8" w:rsidRPr="00067CA8" w:rsidTr="00C61AFB">
        <w:tc>
          <w:tcPr>
            <w:tcW w:w="9033" w:type="dxa"/>
            <w:gridSpan w:val="2"/>
            <w:shd w:val="clear" w:color="auto" w:fill="000000" w:themeFill="text1"/>
          </w:tcPr>
          <w:p w:rsidR="008A4D54" w:rsidRPr="00067CA8" w:rsidRDefault="008A4D54" w:rsidP="00C61AFB">
            <w:pPr>
              <w:jc w:val="center"/>
              <w:rPr>
                <w:rFonts w:ascii="Times New Roman" w:hAnsi="Times New Roman" w:cs="Times New Roman"/>
                <w:b/>
              </w:rPr>
            </w:pPr>
            <w:r w:rsidRPr="00067CA8">
              <w:rPr>
                <w:rFonts w:ascii="Times New Roman" w:hAnsi="Times New Roman" w:cs="Times New Roman"/>
                <w:b/>
              </w:rPr>
              <w:t>Practica:  recurso aprovechado</w:t>
            </w:r>
          </w:p>
        </w:tc>
      </w:tr>
      <w:tr w:rsidR="00067CA8" w:rsidRPr="00067CA8" w:rsidTr="00C61AFB">
        <w:tc>
          <w:tcPr>
            <w:tcW w:w="2093" w:type="dxa"/>
          </w:tcPr>
          <w:p w:rsidR="008A4D54" w:rsidRPr="00067CA8" w:rsidRDefault="008A4D54" w:rsidP="00C61AFB">
            <w:pPr>
              <w:rPr>
                <w:rFonts w:ascii="Times New Roman" w:hAnsi="Times New Roman" w:cs="Times New Roman"/>
                <w:b/>
                <w:sz w:val="24"/>
                <w:szCs w:val="24"/>
              </w:rPr>
            </w:pPr>
            <w:r w:rsidRPr="00067CA8">
              <w:rPr>
                <w:rFonts w:ascii="Times New Roman" w:hAnsi="Times New Roman" w:cs="Times New Roman"/>
                <w:b/>
                <w:sz w:val="24"/>
                <w:szCs w:val="24"/>
              </w:rPr>
              <w:t>Código</w:t>
            </w:r>
          </w:p>
        </w:tc>
        <w:tc>
          <w:tcPr>
            <w:tcW w:w="6940" w:type="dxa"/>
          </w:tcPr>
          <w:p w:rsidR="008A4D54" w:rsidRPr="00067CA8" w:rsidRDefault="008A4D54" w:rsidP="00B27C69">
            <w:pPr>
              <w:rPr>
                <w:rFonts w:ascii="Times New Roman" w:hAnsi="Times New Roman" w:cs="Times New Roman"/>
                <w:b/>
                <w:sz w:val="24"/>
                <w:szCs w:val="24"/>
              </w:rPr>
            </w:pPr>
            <w:r w:rsidRPr="00067CA8">
              <w:rPr>
                <w:rFonts w:ascii="Times New Roman" w:hAnsi="Times New Roman" w:cs="Times New Roman"/>
                <w:sz w:val="24"/>
                <w:szCs w:val="24"/>
                <w:lang w:val="es-ES_tradnl"/>
              </w:rPr>
              <w:t>CN_08_01_CO</w:t>
            </w:r>
            <w:r w:rsidRPr="00067CA8">
              <w:rPr>
                <w:rFonts w:ascii="Times New Roman" w:hAnsi="Times New Roman" w:cs="Times New Roman"/>
                <w:sz w:val="24"/>
                <w:szCs w:val="24"/>
              </w:rPr>
              <w:t>_REC1</w:t>
            </w:r>
            <w:r w:rsidR="002367F5">
              <w:rPr>
                <w:rFonts w:ascii="Times New Roman" w:hAnsi="Times New Roman" w:cs="Times New Roman"/>
                <w:sz w:val="24"/>
                <w:szCs w:val="24"/>
              </w:rPr>
              <w:t>7</w:t>
            </w:r>
            <w:r w:rsidRPr="00067CA8">
              <w:rPr>
                <w:rFonts w:ascii="Times New Roman" w:hAnsi="Times New Roman" w:cs="Times New Roman"/>
                <w:sz w:val="24"/>
                <w:szCs w:val="24"/>
              </w:rPr>
              <w:t>0</w:t>
            </w:r>
          </w:p>
        </w:tc>
      </w:tr>
      <w:tr w:rsidR="00067CA8" w:rsidRPr="00067CA8" w:rsidTr="00C61AFB">
        <w:tc>
          <w:tcPr>
            <w:tcW w:w="2093" w:type="dxa"/>
          </w:tcPr>
          <w:p w:rsidR="008A4D54" w:rsidRPr="00067CA8" w:rsidRDefault="008A4D54" w:rsidP="00C61AFB">
            <w:pPr>
              <w:rPr>
                <w:rFonts w:ascii="Times New Roman" w:hAnsi="Times New Roman" w:cs="Times New Roman"/>
                <w:sz w:val="24"/>
                <w:szCs w:val="24"/>
              </w:rPr>
            </w:pPr>
            <w:r w:rsidRPr="00067CA8">
              <w:rPr>
                <w:rFonts w:ascii="Times New Roman" w:hAnsi="Times New Roman" w:cs="Times New Roman"/>
                <w:b/>
                <w:sz w:val="24"/>
                <w:szCs w:val="24"/>
              </w:rPr>
              <w:t>Título</w:t>
            </w:r>
          </w:p>
        </w:tc>
        <w:tc>
          <w:tcPr>
            <w:tcW w:w="6940" w:type="dxa"/>
          </w:tcPr>
          <w:p w:rsidR="008A4D54" w:rsidRPr="00067CA8" w:rsidRDefault="008A4D54" w:rsidP="00C61AFB">
            <w:pPr>
              <w:rPr>
                <w:rFonts w:ascii="Times New Roman" w:hAnsi="Times New Roman" w:cs="Times New Roman"/>
                <w:sz w:val="24"/>
                <w:szCs w:val="24"/>
              </w:rPr>
            </w:pPr>
            <w:r w:rsidRPr="00067CA8">
              <w:rPr>
                <w:rFonts w:ascii="Times" w:hAnsi="Times"/>
                <w:b/>
                <w:sz w:val="24"/>
                <w:szCs w:val="24"/>
              </w:rPr>
              <w:t>Evaluación</w:t>
            </w:r>
          </w:p>
        </w:tc>
      </w:tr>
      <w:tr w:rsidR="00067CA8" w:rsidRPr="00067CA8" w:rsidTr="00C61AFB">
        <w:tc>
          <w:tcPr>
            <w:tcW w:w="2093" w:type="dxa"/>
          </w:tcPr>
          <w:p w:rsidR="008A4D54" w:rsidRPr="00067CA8" w:rsidRDefault="008A4D54" w:rsidP="00C61AFB">
            <w:pPr>
              <w:rPr>
                <w:rFonts w:ascii="Times New Roman" w:hAnsi="Times New Roman" w:cs="Times New Roman"/>
                <w:sz w:val="24"/>
                <w:szCs w:val="24"/>
              </w:rPr>
            </w:pPr>
            <w:r w:rsidRPr="00067CA8">
              <w:rPr>
                <w:rFonts w:ascii="Times New Roman" w:hAnsi="Times New Roman" w:cs="Times New Roman"/>
                <w:b/>
                <w:sz w:val="24"/>
                <w:szCs w:val="24"/>
              </w:rPr>
              <w:t>Descripción</w:t>
            </w:r>
          </w:p>
        </w:tc>
        <w:tc>
          <w:tcPr>
            <w:tcW w:w="6940" w:type="dxa"/>
          </w:tcPr>
          <w:p w:rsidR="008A4D54" w:rsidRPr="00067CA8" w:rsidRDefault="008A4D54" w:rsidP="00C61AFB">
            <w:pPr>
              <w:rPr>
                <w:rFonts w:ascii="Times New Roman" w:hAnsi="Times New Roman" w:cs="Times New Roman"/>
                <w:sz w:val="24"/>
                <w:szCs w:val="24"/>
              </w:rPr>
            </w:pPr>
            <w:r w:rsidRPr="00067CA8">
              <w:rPr>
                <w:rFonts w:ascii="Times" w:hAnsi="Times"/>
                <w:sz w:val="24"/>
                <w:szCs w:val="24"/>
              </w:rPr>
              <w:t>Actividad que guía el trabajo colaborativo para conocer cuáles son las enfermedades del sistema nervioso más comunes en nuestro país organismo</w:t>
            </w:r>
          </w:p>
        </w:tc>
      </w:tr>
    </w:tbl>
    <w:p w:rsidR="008A4D54" w:rsidRPr="00067CA8" w:rsidRDefault="008A4D54" w:rsidP="00F8202B">
      <w:pPr>
        <w:rPr>
          <w:rFonts w:ascii="Times New Roman" w:hAnsi="Times New Roman" w:cs="Times New Roman"/>
          <w:sz w:val="24"/>
          <w:szCs w:val="24"/>
        </w:rPr>
      </w:pPr>
    </w:p>
    <w:p w:rsidR="00F8202B" w:rsidRPr="00067CA8" w:rsidRDefault="00F8202B" w:rsidP="00F8202B">
      <w:pPr>
        <w:rPr>
          <w:rFonts w:ascii="Times New Roman" w:hAnsi="Times New Roman" w:cs="Times New Roman"/>
          <w:b/>
          <w:sz w:val="24"/>
          <w:szCs w:val="24"/>
        </w:rPr>
      </w:pPr>
      <w:r w:rsidRPr="00067CA8">
        <w:rPr>
          <w:rFonts w:ascii="Times New Roman" w:hAnsi="Times New Roman" w:cs="Times New Roman"/>
          <w:sz w:val="24"/>
          <w:szCs w:val="24"/>
          <w:highlight w:val="yellow"/>
        </w:rPr>
        <w:t>[SECCIÓN  2]</w:t>
      </w:r>
      <w:r w:rsidRPr="00067CA8">
        <w:rPr>
          <w:rFonts w:ascii="Times New Roman" w:hAnsi="Times New Roman" w:cs="Times New Roman"/>
          <w:sz w:val="24"/>
          <w:szCs w:val="24"/>
        </w:rPr>
        <w:t xml:space="preserve"> </w:t>
      </w:r>
      <w:r w:rsidRPr="00067CA8">
        <w:rPr>
          <w:rFonts w:ascii="Times New Roman" w:hAnsi="Times New Roman" w:cs="Times New Roman"/>
          <w:b/>
          <w:sz w:val="24"/>
          <w:szCs w:val="24"/>
        </w:rPr>
        <w:t>5.</w:t>
      </w:r>
      <w:r w:rsidRPr="00067CA8">
        <w:rPr>
          <w:rFonts w:ascii="Times New Roman" w:hAnsi="Times New Roman" w:cs="Times New Roman"/>
          <w:sz w:val="24"/>
          <w:szCs w:val="24"/>
        </w:rPr>
        <w:t xml:space="preserve"> </w:t>
      </w:r>
      <w:r w:rsidRPr="00067CA8">
        <w:rPr>
          <w:rFonts w:ascii="Times New Roman" w:hAnsi="Times New Roman" w:cs="Times New Roman"/>
          <w:b/>
          <w:sz w:val="24"/>
          <w:szCs w:val="24"/>
        </w:rPr>
        <w:t>3 Webs de referencia</w:t>
      </w:r>
    </w:p>
    <w:p w:rsidR="00BD2821" w:rsidRPr="000F0DC5" w:rsidRDefault="00BD2821" w:rsidP="00BD2821">
      <w:pPr>
        <w:rPr>
          <w:rFonts w:ascii="Times New Roman" w:hAnsi="Times New Roman" w:cs="Times New Roman"/>
          <w:sz w:val="24"/>
          <w:szCs w:val="24"/>
        </w:rPr>
      </w:pPr>
      <w:r w:rsidRPr="000F0DC5">
        <w:rPr>
          <w:rFonts w:ascii="Times New Roman" w:hAnsi="Times New Roman" w:cs="Times New Roman"/>
          <w:sz w:val="24"/>
          <w:szCs w:val="24"/>
        </w:rPr>
        <w:t xml:space="preserve">Página sobre el sistema nervioso del portal </w:t>
      </w:r>
      <w:proofErr w:type="spellStart"/>
      <w:r w:rsidRPr="000F0DC5">
        <w:rPr>
          <w:rFonts w:ascii="Times New Roman" w:hAnsi="Times New Roman" w:cs="Times New Roman"/>
          <w:sz w:val="24"/>
          <w:szCs w:val="24"/>
        </w:rPr>
        <w:t>Averroes</w:t>
      </w:r>
      <w:proofErr w:type="spellEnd"/>
      <w:r w:rsidRPr="000F0DC5">
        <w:rPr>
          <w:rFonts w:ascii="Times New Roman" w:hAnsi="Times New Roman" w:cs="Times New Roman"/>
          <w:sz w:val="24"/>
          <w:szCs w:val="24"/>
        </w:rPr>
        <w:t>, Red Telemática Educativa de Andalucía</w:t>
      </w:r>
    </w:p>
    <w:p w:rsidR="00BD2821" w:rsidRPr="007202E2" w:rsidRDefault="00BD2821" w:rsidP="00BD2821">
      <w:pPr>
        <w:rPr>
          <w:rFonts w:ascii="Times New Roman" w:hAnsi="Times New Roman" w:cs="Times New Roman"/>
          <w:sz w:val="24"/>
          <w:szCs w:val="24"/>
        </w:rPr>
      </w:pPr>
      <w:r w:rsidRPr="007202E2">
        <w:rPr>
          <w:rFonts w:ascii="Times New Roman" w:hAnsi="Times New Roman" w:cs="Times New Roman"/>
          <w:sz w:val="24"/>
          <w:szCs w:val="24"/>
        </w:rPr>
        <w:t xml:space="preserve">Página sobre trastornos del sistema nervioso autónomo, de </w:t>
      </w:r>
      <w:proofErr w:type="spellStart"/>
      <w:r w:rsidRPr="007202E2">
        <w:rPr>
          <w:rFonts w:ascii="Times New Roman" w:hAnsi="Times New Roman" w:cs="Times New Roman"/>
          <w:sz w:val="24"/>
          <w:szCs w:val="24"/>
        </w:rPr>
        <w:t>Medline</w:t>
      </w:r>
      <w:proofErr w:type="spellEnd"/>
      <w:r w:rsidRPr="007202E2">
        <w:rPr>
          <w:rFonts w:ascii="Times New Roman" w:hAnsi="Times New Roman" w:cs="Times New Roman"/>
          <w:sz w:val="24"/>
          <w:szCs w:val="24"/>
        </w:rPr>
        <w:t xml:space="preserve"> plus, un servicio de la Biblioteca Nacional de Medicina de EE.UU.</w:t>
      </w:r>
    </w:p>
    <w:p w:rsidR="00BD2821" w:rsidRPr="007202E2" w:rsidRDefault="00BD2821" w:rsidP="00BD2821">
      <w:pPr>
        <w:rPr>
          <w:rFonts w:ascii="Times New Roman" w:hAnsi="Times New Roman" w:cs="Times New Roman"/>
          <w:sz w:val="24"/>
          <w:szCs w:val="24"/>
        </w:rPr>
      </w:pPr>
      <w:r w:rsidRPr="007202E2">
        <w:rPr>
          <w:rFonts w:ascii="Times New Roman" w:hAnsi="Times New Roman" w:cs="Times New Roman"/>
          <w:sz w:val="24"/>
          <w:szCs w:val="24"/>
        </w:rPr>
        <w:t xml:space="preserve">Documento sobre el abuso y la adicción a las drogas, del </w:t>
      </w:r>
      <w:proofErr w:type="spellStart"/>
      <w:r w:rsidRPr="007202E2">
        <w:rPr>
          <w:rFonts w:ascii="Times New Roman" w:hAnsi="Times New Roman" w:cs="Times New Roman"/>
          <w:sz w:val="24"/>
          <w:szCs w:val="24"/>
        </w:rPr>
        <w:t>National</w:t>
      </w:r>
      <w:proofErr w:type="spellEnd"/>
      <w:r w:rsidRPr="007202E2">
        <w:rPr>
          <w:rFonts w:ascii="Times New Roman" w:hAnsi="Times New Roman" w:cs="Times New Roman"/>
          <w:sz w:val="24"/>
          <w:szCs w:val="24"/>
        </w:rPr>
        <w:t xml:space="preserve"> </w:t>
      </w:r>
      <w:proofErr w:type="spellStart"/>
      <w:r w:rsidRPr="007202E2">
        <w:rPr>
          <w:rFonts w:ascii="Times New Roman" w:hAnsi="Times New Roman" w:cs="Times New Roman"/>
          <w:sz w:val="24"/>
          <w:szCs w:val="24"/>
        </w:rPr>
        <w:t>Institue</w:t>
      </w:r>
      <w:proofErr w:type="spellEnd"/>
      <w:r w:rsidRPr="007202E2">
        <w:rPr>
          <w:rFonts w:ascii="Times New Roman" w:hAnsi="Times New Roman" w:cs="Times New Roman"/>
          <w:sz w:val="24"/>
          <w:szCs w:val="24"/>
        </w:rPr>
        <w:t xml:space="preserve"> </w:t>
      </w:r>
      <w:proofErr w:type="spellStart"/>
      <w:r w:rsidRPr="007202E2">
        <w:rPr>
          <w:rFonts w:ascii="Times New Roman" w:hAnsi="Times New Roman" w:cs="Times New Roman"/>
          <w:sz w:val="24"/>
          <w:szCs w:val="24"/>
        </w:rPr>
        <w:t>on</w:t>
      </w:r>
      <w:proofErr w:type="spellEnd"/>
      <w:r w:rsidRPr="007202E2">
        <w:rPr>
          <w:rFonts w:ascii="Times New Roman" w:hAnsi="Times New Roman" w:cs="Times New Roman"/>
          <w:sz w:val="24"/>
          <w:szCs w:val="24"/>
        </w:rPr>
        <w:t xml:space="preserve"> </w:t>
      </w:r>
      <w:proofErr w:type="spellStart"/>
      <w:r w:rsidRPr="007202E2">
        <w:rPr>
          <w:rFonts w:ascii="Times New Roman" w:hAnsi="Times New Roman" w:cs="Times New Roman"/>
          <w:sz w:val="24"/>
          <w:szCs w:val="24"/>
        </w:rPr>
        <w:t>Drug</w:t>
      </w:r>
      <w:proofErr w:type="spellEnd"/>
      <w:r w:rsidRPr="007202E2">
        <w:rPr>
          <w:rFonts w:ascii="Times New Roman" w:hAnsi="Times New Roman" w:cs="Times New Roman"/>
          <w:sz w:val="24"/>
          <w:szCs w:val="24"/>
        </w:rPr>
        <w:t xml:space="preserve"> Abuse</w:t>
      </w:r>
    </w:p>
    <w:p w:rsidR="00BD2821" w:rsidRPr="007202E2" w:rsidRDefault="00BD2821" w:rsidP="00BD2821">
      <w:pPr>
        <w:rPr>
          <w:rFonts w:ascii="Times New Roman" w:hAnsi="Times New Roman" w:cs="Times New Roman"/>
          <w:sz w:val="24"/>
          <w:szCs w:val="24"/>
        </w:rPr>
      </w:pPr>
      <w:r w:rsidRPr="007202E2">
        <w:rPr>
          <w:rFonts w:ascii="Times New Roman" w:hAnsi="Times New Roman" w:cs="Times New Roman"/>
          <w:sz w:val="24"/>
          <w:szCs w:val="24"/>
        </w:rPr>
        <w:lastRenderedPageBreak/>
        <w:t xml:space="preserve">Documento que explica la enfermedad de Alzheimer y sus efectos sobre el cerebro, de Alzheimer </w:t>
      </w:r>
      <w:proofErr w:type="spellStart"/>
      <w:r w:rsidRPr="007202E2">
        <w:rPr>
          <w:rFonts w:ascii="Times New Roman" w:hAnsi="Times New Roman" w:cs="Times New Roman"/>
          <w:sz w:val="24"/>
          <w:szCs w:val="24"/>
        </w:rPr>
        <w:t>Association</w:t>
      </w:r>
      <w:proofErr w:type="spellEnd"/>
    </w:p>
    <w:p w:rsidR="00BD2821" w:rsidRPr="007202E2" w:rsidRDefault="00BD2821" w:rsidP="00BD2821">
      <w:pPr>
        <w:rPr>
          <w:rFonts w:ascii="Times New Roman" w:hAnsi="Times New Roman" w:cs="Times New Roman"/>
          <w:sz w:val="24"/>
          <w:szCs w:val="24"/>
        </w:rPr>
      </w:pPr>
      <w:r w:rsidRPr="007202E2">
        <w:rPr>
          <w:rFonts w:ascii="Times New Roman" w:hAnsi="Times New Roman" w:cs="Times New Roman"/>
          <w:sz w:val="24"/>
          <w:szCs w:val="24"/>
        </w:rPr>
        <w:t xml:space="preserve">Página sobre la enfermedad de Parkinson, de </w:t>
      </w:r>
      <w:proofErr w:type="spellStart"/>
      <w:r w:rsidRPr="007202E2">
        <w:rPr>
          <w:rFonts w:ascii="Times New Roman" w:hAnsi="Times New Roman" w:cs="Times New Roman"/>
          <w:sz w:val="24"/>
          <w:szCs w:val="24"/>
        </w:rPr>
        <w:t>Medline</w:t>
      </w:r>
      <w:proofErr w:type="spellEnd"/>
      <w:r w:rsidRPr="007202E2">
        <w:rPr>
          <w:rFonts w:ascii="Times New Roman" w:hAnsi="Times New Roman" w:cs="Times New Roman"/>
          <w:sz w:val="24"/>
          <w:szCs w:val="24"/>
        </w:rPr>
        <w:t xml:space="preserve"> plus, un servicio de la Biblioteca Nacional de Medicina de EE.UU.</w:t>
      </w:r>
    </w:p>
    <w:p w:rsidR="00BD2821" w:rsidRPr="007202E2" w:rsidRDefault="00BD2821" w:rsidP="00BD2821">
      <w:pPr>
        <w:rPr>
          <w:rFonts w:ascii="Times New Roman" w:hAnsi="Times New Roman" w:cs="Times New Roman"/>
          <w:sz w:val="24"/>
          <w:szCs w:val="24"/>
        </w:rPr>
      </w:pPr>
      <w:r w:rsidRPr="007202E2">
        <w:rPr>
          <w:rFonts w:ascii="Times New Roman" w:hAnsi="Times New Roman" w:cs="Times New Roman"/>
          <w:sz w:val="24"/>
          <w:szCs w:val="24"/>
        </w:rPr>
        <w:t xml:space="preserve">Documento sobre los alimentos que influyen sobre la salud mental, de North carolina </w:t>
      </w:r>
      <w:proofErr w:type="spellStart"/>
      <w:r w:rsidRPr="007202E2">
        <w:rPr>
          <w:rFonts w:ascii="Times New Roman" w:hAnsi="Times New Roman" w:cs="Times New Roman"/>
          <w:sz w:val="24"/>
          <w:szCs w:val="24"/>
        </w:rPr>
        <w:t>Department</w:t>
      </w:r>
      <w:proofErr w:type="spellEnd"/>
      <w:r w:rsidRPr="007202E2">
        <w:rPr>
          <w:rFonts w:ascii="Times New Roman" w:hAnsi="Times New Roman" w:cs="Times New Roman"/>
          <w:sz w:val="24"/>
          <w:szCs w:val="24"/>
        </w:rPr>
        <w:t xml:space="preserve"> of </w:t>
      </w:r>
      <w:proofErr w:type="spellStart"/>
      <w:r w:rsidRPr="007202E2">
        <w:rPr>
          <w:rFonts w:ascii="Times New Roman" w:hAnsi="Times New Roman" w:cs="Times New Roman"/>
          <w:sz w:val="24"/>
          <w:szCs w:val="24"/>
        </w:rPr>
        <w:t>Agriculture</w:t>
      </w:r>
      <w:proofErr w:type="spellEnd"/>
      <w:r w:rsidRPr="007202E2">
        <w:rPr>
          <w:rFonts w:ascii="Times New Roman" w:hAnsi="Times New Roman" w:cs="Times New Roman"/>
          <w:sz w:val="24"/>
          <w:szCs w:val="24"/>
        </w:rPr>
        <w:t xml:space="preserve"> and </w:t>
      </w:r>
      <w:proofErr w:type="spellStart"/>
      <w:r w:rsidRPr="007202E2">
        <w:rPr>
          <w:rFonts w:ascii="Times New Roman" w:hAnsi="Times New Roman" w:cs="Times New Roman"/>
          <w:sz w:val="24"/>
          <w:szCs w:val="24"/>
        </w:rPr>
        <w:t>Consumer</w:t>
      </w:r>
      <w:proofErr w:type="spellEnd"/>
      <w:r w:rsidRPr="007202E2">
        <w:rPr>
          <w:rFonts w:ascii="Times New Roman" w:hAnsi="Times New Roman" w:cs="Times New Roman"/>
          <w:sz w:val="24"/>
          <w:szCs w:val="24"/>
        </w:rPr>
        <w:t xml:space="preserve"> </w:t>
      </w:r>
      <w:proofErr w:type="spellStart"/>
      <w:r w:rsidRPr="007202E2">
        <w:rPr>
          <w:rFonts w:ascii="Times New Roman" w:hAnsi="Times New Roman" w:cs="Times New Roman"/>
          <w:sz w:val="24"/>
          <w:szCs w:val="24"/>
        </w:rPr>
        <w:t>Services</w:t>
      </w:r>
      <w:proofErr w:type="spellEnd"/>
    </w:p>
    <w:tbl>
      <w:tblPr>
        <w:tblStyle w:val="Tablaconcuadrcula"/>
        <w:tblW w:w="0" w:type="auto"/>
        <w:tblLayout w:type="fixed"/>
        <w:tblLook w:val="04A0" w:firstRow="1" w:lastRow="0" w:firstColumn="1" w:lastColumn="0" w:noHBand="0" w:noVBand="1"/>
      </w:tblPr>
      <w:tblGrid>
        <w:gridCol w:w="817"/>
        <w:gridCol w:w="2835"/>
        <w:gridCol w:w="5402"/>
      </w:tblGrid>
      <w:tr w:rsidR="007202E2" w:rsidRPr="007202E2" w:rsidTr="000F0DC5">
        <w:tc>
          <w:tcPr>
            <w:tcW w:w="9054" w:type="dxa"/>
            <w:gridSpan w:val="3"/>
            <w:shd w:val="clear" w:color="auto" w:fill="000000" w:themeFill="text1"/>
          </w:tcPr>
          <w:p w:rsidR="00F8202B" w:rsidRPr="007202E2" w:rsidRDefault="00F8202B" w:rsidP="00C61AFB">
            <w:pPr>
              <w:jc w:val="center"/>
              <w:rPr>
                <w:rFonts w:ascii="Times New Roman" w:hAnsi="Times New Roman" w:cs="Times New Roman"/>
                <w:b/>
              </w:rPr>
            </w:pPr>
            <w:r w:rsidRPr="007202E2">
              <w:rPr>
                <w:rFonts w:ascii="Times New Roman" w:hAnsi="Times New Roman" w:cs="Times New Roman"/>
                <w:b/>
              </w:rPr>
              <w:t>Webs de referencia: recurso aprovechado</w:t>
            </w:r>
          </w:p>
        </w:tc>
      </w:tr>
      <w:tr w:rsidR="007202E2" w:rsidRPr="007202E2" w:rsidTr="000F0DC5">
        <w:tc>
          <w:tcPr>
            <w:tcW w:w="817" w:type="dxa"/>
          </w:tcPr>
          <w:p w:rsidR="00F8202B" w:rsidRPr="007202E2" w:rsidRDefault="00F8202B" w:rsidP="00C61AFB">
            <w:pPr>
              <w:rPr>
                <w:rFonts w:ascii="Times New Roman" w:hAnsi="Times New Roman" w:cs="Times New Roman"/>
                <w:b/>
                <w:sz w:val="18"/>
                <w:szCs w:val="18"/>
              </w:rPr>
            </w:pPr>
            <w:r w:rsidRPr="007202E2">
              <w:rPr>
                <w:rFonts w:ascii="Times New Roman" w:hAnsi="Times New Roman" w:cs="Times New Roman"/>
                <w:b/>
                <w:sz w:val="18"/>
                <w:szCs w:val="18"/>
              </w:rPr>
              <w:t>Código</w:t>
            </w:r>
          </w:p>
        </w:tc>
        <w:tc>
          <w:tcPr>
            <w:tcW w:w="8237" w:type="dxa"/>
            <w:gridSpan w:val="2"/>
          </w:tcPr>
          <w:p w:rsidR="00F8202B" w:rsidRPr="007202E2" w:rsidRDefault="00F8202B" w:rsidP="00C61AFB">
            <w:pPr>
              <w:rPr>
                <w:rFonts w:ascii="Times New Roman" w:hAnsi="Times New Roman" w:cs="Times New Roman"/>
                <w:b/>
                <w:sz w:val="18"/>
                <w:szCs w:val="18"/>
              </w:rPr>
            </w:pPr>
            <w:r w:rsidRPr="007202E2">
              <w:rPr>
                <w:rFonts w:ascii="Times New Roman" w:hAnsi="Times New Roman" w:cs="Times New Roman"/>
                <w:sz w:val="24"/>
                <w:szCs w:val="24"/>
                <w:lang w:val="es-ES_tradnl"/>
              </w:rPr>
              <w:t>CN_G8_02_CO</w:t>
            </w:r>
            <w:r w:rsidRPr="007202E2">
              <w:rPr>
                <w:rFonts w:ascii="Times New Roman" w:hAnsi="Times New Roman" w:cs="Times New Roman"/>
                <w:sz w:val="24"/>
                <w:szCs w:val="24"/>
              </w:rPr>
              <w:t>_REC001</w:t>
            </w:r>
          </w:p>
        </w:tc>
      </w:tr>
      <w:tr w:rsidR="007202E2" w:rsidRPr="007202E2" w:rsidTr="000F0DC5">
        <w:tc>
          <w:tcPr>
            <w:tcW w:w="817" w:type="dxa"/>
            <w:shd w:val="clear" w:color="auto" w:fill="auto"/>
          </w:tcPr>
          <w:p w:rsidR="00F8202B" w:rsidRPr="007202E2" w:rsidRDefault="00F8202B" w:rsidP="00C61AFB">
            <w:pPr>
              <w:rPr>
                <w:rFonts w:ascii="Times New Roman" w:hAnsi="Times New Roman" w:cs="Times New Roman"/>
              </w:rPr>
            </w:pPr>
            <w:r w:rsidRPr="007202E2">
              <w:rPr>
                <w:rFonts w:ascii="Times New Roman" w:hAnsi="Times New Roman" w:cs="Times New Roman"/>
                <w:b/>
                <w:sz w:val="18"/>
                <w:szCs w:val="18"/>
              </w:rPr>
              <w:t>Web 01</w:t>
            </w:r>
          </w:p>
        </w:tc>
        <w:tc>
          <w:tcPr>
            <w:tcW w:w="2835" w:type="dxa"/>
            <w:shd w:val="clear" w:color="auto" w:fill="auto"/>
          </w:tcPr>
          <w:p w:rsidR="00F8202B" w:rsidRPr="007202E2" w:rsidRDefault="00F8202B" w:rsidP="00C61AFB">
            <w:pPr>
              <w:rPr>
                <w:rFonts w:ascii="Times New Roman" w:hAnsi="Times New Roman" w:cs="Times New Roman"/>
              </w:rPr>
            </w:pPr>
            <w:r w:rsidRPr="007202E2">
              <w:rPr>
                <w:rFonts w:ascii="Times New Roman" w:hAnsi="Times New Roman" w:cs="Times New Roman"/>
              </w:rPr>
              <w:t>Estructura y organización funcional del sistema nervioso</w:t>
            </w:r>
          </w:p>
        </w:tc>
        <w:tc>
          <w:tcPr>
            <w:tcW w:w="5402" w:type="dxa"/>
            <w:shd w:val="clear" w:color="auto" w:fill="auto"/>
          </w:tcPr>
          <w:p w:rsidR="00F8202B" w:rsidRPr="007202E2" w:rsidRDefault="00F8202B" w:rsidP="00C61AFB">
            <w:pPr>
              <w:jc w:val="center"/>
              <w:rPr>
                <w:rFonts w:ascii="Times New Roman" w:hAnsi="Times New Roman" w:cs="Times New Roman"/>
              </w:rPr>
            </w:pPr>
            <w:r w:rsidRPr="007202E2">
              <w:rPr>
                <w:rFonts w:ascii="Times New Roman" w:hAnsi="Times New Roman" w:cs="Times New Roman"/>
              </w:rPr>
              <w:t>http://www.juntadeandalucia.es/averroes/~29701428/salud/nervio.htm</w:t>
            </w:r>
          </w:p>
        </w:tc>
      </w:tr>
      <w:tr w:rsidR="007202E2" w:rsidRPr="007202E2" w:rsidTr="000F0DC5">
        <w:tc>
          <w:tcPr>
            <w:tcW w:w="817" w:type="dxa"/>
          </w:tcPr>
          <w:p w:rsidR="00F8202B" w:rsidRPr="007202E2" w:rsidRDefault="00F8202B" w:rsidP="00C61AFB">
            <w:pPr>
              <w:rPr>
                <w:rFonts w:ascii="Times New Roman" w:hAnsi="Times New Roman" w:cs="Times New Roman"/>
                <w:b/>
                <w:sz w:val="18"/>
                <w:szCs w:val="18"/>
              </w:rPr>
            </w:pPr>
            <w:r w:rsidRPr="007202E2">
              <w:rPr>
                <w:rFonts w:ascii="Times New Roman" w:hAnsi="Times New Roman" w:cs="Times New Roman"/>
                <w:b/>
                <w:sz w:val="18"/>
                <w:szCs w:val="18"/>
              </w:rPr>
              <w:t>Web 02</w:t>
            </w:r>
          </w:p>
        </w:tc>
        <w:tc>
          <w:tcPr>
            <w:tcW w:w="2835" w:type="dxa"/>
          </w:tcPr>
          <w:p w:rsidR="00F8202B" w:rsidRPr="007202E2" w:rsidRDefault="00F8202B" w:rsidP="00C61AFB">
            <w:pPr>
              <w:rPr>
                <w:rFonts w:ascii="Times New Roman" w:hAnsi="Times New Roman" w:cs="Times New Roman"/>
              </w:rPr>
            </w:pPr>
            <w:r w:rsidRPr="007202E2">
              <w:rPr>
                <w:rFonts w:ascii="Times New Roman" w:hAnsi="Times New Roman" w:cs="Times New Roman"/>
              </w:rPr>
              <w:t>Trastornos del sistema nervioso autónomo</w:t>
            </w:r>
          </w:p>
        </w:tc>
        <w:tc>
          <w:tcPr>
            <w:tcW w:w="5402" w:type="dxa"/>
          </w:tcPr>
          <w:p w:rsidR="00F8202B" w:rsidRPr="007202E2" w:rsidRDefault="00F8202B" w:rsidP="00C61AFB">
            <w:pPr>
              <w:jc w:val="center"/>
              <w:rPr>
                <w:rFonts w:ascii="Times New Roman" w:hAnsi="Times New Roman" w:cs="Times New Roman"/>
              </w:rPr>
            </w:pPr>
            <w:r w:rsidRPr="007202E2">
              <w:rPr>
                <w:rFonts w:ascii="Times New Roman" w:hAnsi="Times New Roman" w:cs="Times New Roman"/>
              </w:rPr>
              <w:t>http://www.nlm.nih.gov/medlineplus/spanish/autonomicnervoussystemdisorders.html</w:t>
            </w:r>
          </w:p>
        </w:tc>
      </w:tr>
      <w:tr w:rsidR="007202E2" w:rsidRPr="007202E2" w:rsidTr="000F0DC5">
        <w:tc>
          <w:tcPr>
            <w:tcW w:w="817" w:type="dxa"/>
          </w:tcPr>
          <w:p w:rsidR="00F8202B" w:rsidRPr="007202E2" w:rsidRDefault="00F8202B" w:rsidP="00C61AFB">
            <w:pPr>
              <w:rPr>
                <w:rFonts w:ascii="Times New Roman" w:hAnsi="Times New Roman" w:cs="Times New Roman"/>
                <w:b/>
                <w:sz w:val="18"/>
                <w:szCs w:val="18"/>
              </w:rPr>
            </w:pPr>
            <w:r w:rsidRPr="007202E2">
              <w:rPr>
                <w:rFonts w:ascii="Times New Roman" w:hAnsi="Times New Roman" w:cs="Times New Roman"/>
                <w:b/>
                <w:sz w:val="18"/>
                <w:szCs w:val="18"/>
              </w:rPr>
              <w:t>Web 03</w:t>
            </w:r>
          </w:p>
        </w:tc>
        <w:tc>
          <w:tcPr>
            <w:tcW w:w="2835" w:type="dxa"/>
          </w:tcPr>
          <w:p w:rsidR="00F8202B" w:rsidRPr="007202E2" w:rsidRDefault="00F8202B" w:rsidP="00C61AFB">
            <w:pPr>
              <w:rPr>
                <w:rFonts w:ascii="Times New Roman" w:hAnsi="Times New Roman" w:cs="Times New Roman"/>
              </w:rPr>
            </w:pPr>
            <w:r w:rsidRPr="007202E2">
              <w:rPr>
                <w:rFonts w:ascii="Times New Roman" w:hAnsi="Times New Roman" w:cs="Times New Roman"/>
              </w:rPr>
              <w:t>Las drogas, el cerebro y el comportamiento: la ciencia de la adicción</w:t>
            </w:r>
          </w:p>
        </w:tc>
        <w:tc>
          <w:tcPr>
            <w:tcW w:w="5402" w:type="dxa"/>
          </w:tcPr>
          <w:p w:rsidR="00F8202B" w:rsidRPr="007202E2" w:rsidRDefault="00F8202B" w:rsidP="00F8202B">
            <w:pPr>
              <w:jc w:val="center"/>
              <w:rPr>
                <w:rFonts w:ascii="Times New Roman" w:hAnsi="Times New Roman" w:cs="Times New Roman"/>
              </w:rPr>
            </w:pPr>
            <w:r w:rsidRPr="007202E2">
              <w:rPr>
                <w:rFonts w:ascii="Times New Roman" w:hAnsi="Times New Roman" w:cs="Times New Roman"/>
              </w:rPr>
              <w:t>http://www.drugabuse.gov/es/publicaciones/las-drogas-el-cerebro-y-el-comportamiento-la-ciencia-de-la-adiccion/abuso-y-adiccion-las-drogas</w:t>
            </w:r>
          </w:p>
        </w:tc>
      </w:tr>
      <w:tr w:rsidR="007202E2" w:rsidRPr="007202E2" w:rsidTr="000F0DC5">
        <w:tc>
          <w:tcPr>
            <w:tcW w:w="817" w:type="dxa"/>
          </w:tcPr>
          <w:p w:rsidR="00F8202B" w:rsidRPr="007202E2" w:rsidRDefault="00F8202B" w:rsidP="00C61AFB">
            <w:pPr>
              <w:rPr>
                <w:rFonts w:ascii="Times New Roman" w:hAnsi="Times New Roman" w:cs="Times New Roman"/>
              </w:rPr>
            </w:pPr>
            <w:r w:rsidRPr="007202E2">
              <w:rPr>
                <w:rFonts w:ascii="Times New Roman" w:hAnsi="Times New Roman" w:cs="Times New Roman"/>
                <w:b/>
                <w:sz w:val="18"/>
                <w:szCs w:val="18"/>
              </w:rPr>
              <w:t>Web 04</w:t>
            </w:r>
          </w:p>
        </w:tc>
        <w:tc>
          <w:tcPr>
            <w:tcW w:w="2835" w:type="dxa"/>
          </w:tcPr>
          <w:p w:rsidR="00F8202B" w:rsidRPr="007202E2" w:rsidRDefault="00F8202B" w:rsidP="00C61AFB">
            <w:pPr>
              <w:rPr>
                <w:rFonts w:ascii="Times New Roman" w:hAnsi="Times New Roman" w:cs="Times New Roman"/>
              </w:rPr>
            </w:pPr>
            <w:r w:rsidRPr="007202E2">
              <w:rPr>
                <w:rFonts w:ascii="Times New Roman" w:hAnsi="Times New Roman" w:cs="Times New Roman"/>
              </w:rPr>
              <w:t>¿Qué es la enfermedad de Alzheimer?</w:t>
            </w:r>
          </w:p>
        </w:tc>
        <w:tc>
          <w:tcPr>
            <w:tcW w:w="5402" w:type="dxa"/>
          </w:tcPr>
          <w:p w:rsidR="00F8202B" w:rsidRPr="007202E2" w:rsidRDefault="00F8202B" w:rsidP="00C61AFB">
            <w:pPr>
              <w:jc w:val="center"/>
              <w:rPr>
                <w:rFonts w:ascii="Times New Roman" w:hAnsi="Times New Roman" w:cs="Times New Roman"/>
              </w:rPr>
            </w:pPr>
            <w:r w:rsidRPr="007202E2">
              <w:rPr>
                <w:rFonts w:ascii="Times New Roman" w:hAnsi="Times New Roman" w:cs="Times New Roman"/>
              </w:rPr>
              <w:t>http://www.alz.org/espanol/about/que_es_la_enfermedad_de_alzheimer.asp</w:t>
            </w:r>
          </w:p>
        </w:tc>
      </w:tr>
      <w:tr w:rsidR="007202E2" w:rsidRPr="007202E2" w:rsidTr="000F0DC5">
        <w:tc>
          <w:tcPr>
            <w:tcW w:w="817" w:type="dxa"/>
          </w:tcPr>
          <w:p w:rsidR="00F8202B" w:rsidRPr="007202E2" w:rsidRDefault="00F8202B" w:rsidP="00C61AFB">
            <w:pPr>
              <w:rPr>
                <w:rFonts w:ascii="Times New Roman" w:hAnsi="Times New Roman" w:cs="Times New Roman"/>
                <w:b/>
                <w:sz w:val="18"/>
                <w:szCs w:val="18"/>
              </w:rPr>
            </w:pPr>
            <w:r w:rsidRPr="007202E2">
              <w:rPr>
                <w:rFonts w:ascii="Times New Roman" w:hAnsi="Times New Roman" w:cs="Times New Roman"/>
                <w:b/>
                <w:sz w:val="18"/>
                <w:szCs w:val="18"/>
              </w:rPr>
              <w:t>Web 05</w:t>
            </w:r>
          </w:p>
        </w:tc>
        <w:tc>
          <w:tcPr>
            <w:tcW w:w="2835" w:type="dxa"/>
          </w:tcPr>
          <w:p w:rsidR="00F8202B" w:rsidRPr="007202E2" w:rsidRDefault="00F8202B" w:rsidP="00C61AFB">
            <w:pPr>
              <w:rPr>
                <w:rFonts w:ascii="Times New Roman" w:hAnsi="Times New Roman" w:cs="Times New Roman"/>
              </w:rPr>
            </w:pPr>
            <w:r w:rsidRPr="007202E2">
              <w:rPr>
                <w:rFonts w:ascii="Times New Roman" w:hAnsi="Times New Roman" w:cs="Times New Roman"/>
              </w:rPr>
              <w:t>Enfermedad de Parkinson</w:t>
            </w:r>
          </w:p>
        </w:tc>
        <w:tc>
          <w:tcPr>
            <w:tcW w:w="5402" w:type="dxa"/>
          </w:tcPr>
          <w:p w:rsidR="00F8202B" w:rsidRPr="007202E2" w:rsidRDefault="00F8202B" w:rsidP="00C61AFB">
            <w:pPr>
              <w:jc w:val="center"/>
              <w:rPr>
                <w:rFonts w:ascii="Times New Roman" w:hAnsi="Times New Roman" w:cs="Times New Roman"/>
              </w:rPr>
            </w:pPr>
            <w:r w:rsidRPr="007202E2">
              <w:rPr>
                <w:rFonts w:ascii="Times New Roman" w:hAnsi="Times New Roman" w:cs="Times New Roman"/>
              </w:rPr>
              <w:t>http://www.nlm.nih.gov/medlineplus/spanish/parkinsonsdisease.html</w:t>
            </w:r>
          </w:p>
        </w:tc>
      </w:tr>
      <w:tr w:rsidR="007202E2" w:rsidRPr="007202E2" w:rsidTr="000F0DC5">
        <w:tc>
          <w:tcPr>
            <w:tcW w:w="817" w:type="dxa"/>
          </w:tcPr>
          <w:p w:rsidR="00F8202B" w:rsidRPr="007202E2" w:rsidRDefault="00F8202B" w:rsidP="00C61AFB">
            <w:pPr>
              <w:rPr>
                <w:rFonts w:ascii="Times New Roman" w:hAnsi="Times New Roman" w:cs="Times New Roman"/>
                <w:b/>
                <w:sz w:val="18"/>
                <w:szCs w:val="18"/>
              </w:rPr>
            </w:pPr>
            <w:r w:rsidRPr="007202E2">
              <w:rPr>
                <w:rFonts w:ascii="Times New Roman" w:hAnsi="Times New Roman" w:cs="Times New Roman"/>
                <w:b/>
                <w:sz w:val="18"/>
                <w:szCs w:val="18"/>
              </w:rPr>
              <w:t>Web 06</w:t>
            </w:r>
          </w:p>
        </w:tc>
        <w:tc>
          <w:tcPr>
            <w:tcW w:w="2835" w:type="dxa"/>
          </w:tcPr>
          <w:p w:rsidR="00F8202B" w:rsidRPr="007202E2" w:rsidRDefault="00F8202B" w:rsidP="000F0DC5">
            <w:pPr>
              <w:rPr>
                <w:rFonts w:ascii="Times New Roman" w:hAnsi="Times New Roman" w:cs="Times New Roman"/>
              </w:rPr>
            </w:pPr>
            <w:r w:rsidRPr="007202E2">
              <w:rPr>
                <w:rFonts w:ascii="Times New Roman" w:hAnsi="Times New Roman" w:cs="Times New Roman"/>
              </w:rPr>
              <w:t>Alimentos y salud mental</w:t>
            </w:r>
          </w:p>
        </w:tc>
        <w:tc>
          <w:tcPr>
            <w:tcW w:w="5402" w:type="dxa"/>
          </w:tcPr>
          <w:p w:rsidR="00F8202B" w:rsidRPr="007202E2" w:rsidRDefault="00F8202B" w:rsidP="00C61AFB">
            <w:pPr>
              <w:jc w:val="center"/>
              <w:rPr>
                <w:rFonts w:ascii="Times New Roman" w:hAnsi="Times New Roman" w:cs="Times New Roman"/>
              </w:rPr>
            </w:pPr>
            <w:r w:rsidRPr="007202E2">
              <w:rPr>
                <w:rFonts w:ascii="Times New Roman" w:hAnsi="Times New Roman" w:cs="Times New Roman"/>
              </w:rPr>
              <w:t>http://www.ncagr.gov/fooddrug/espanol/documents/LosAlimentosInfluyenEnNuestraSaludMental.pdf</w:t>
            </w:r>
          </w:p>
        </w:tc>
      </w:tr>
    </w:tbl>
    <w:p w:rsidR="00844957" w:rsidRPr="007202E2" w:rsidRDefault="00844957" w:rsidP="007202E2">
      <w:pPr>
        <w:spacing w:before="100" w:beforeAutospacing="1" w:after="100" w:afterAutospacing="1" w:line="240" w:lineRule="auto"/>
        <w:rPr>
          <w:rFonts w:ascii="Times New Roman" w:eastAsia="Times New Roman" w:hAnsi="Times New Roman" w:cs="Times New Roman"/>
          <w:sz w:val="24"/>
          <w:szCs w:val="24"/>
          <w:lang w:eastAsia="es-CO"/>
        </w:rPr>
      </w:pPr>
    </w:p>
    <w:sectPr w:rsidR="00844957" w:rsidRPr="007202E2">
      <w:headerReference w:type="default" r:id="rId2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2C09" w:rsidRDefault="00942C09" w:rsidP="00FC5B16">
      <w:pPr>
        <w:spacing w:after="0" w:line="240" w:lineRule="auto"/>
      </w:pPr>
      <w:r>
        <w:separator/>
      </w:r>
    </w:p>
  </w:endnote>
  <w:endnote w:type="continuationSeparator" w:id="0">
    <w:p w:rsidR="00942C09" w:rsidRDefault="00942C09" w:rsidP="00FC5B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2C09" w:rsidRDefault="00942C09" w:rsidP="00FC5B16">
      <w:pPr>
        <w:spacing w:after="0" w:line="240" w:lineRule="auto"/>
      </w:pPr>
      <w:r>
        <w:separator/>
      </w:r>
    </w:p>
  </w:footnote>
  <w:footnote w:type="continuationSeparator" w:id="0">
    <w:p w:rsidR="00942C09" w:rsidRDefault="00942C09" w:rsidP="00FC5B1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1AFB" w:rsidRDefault="00C61AFB">
    <w:pPr>
      <w:pStyle w:val="Encabezado"/>
    </w:pPr>
    <w:r>
      <w:t>[</w:t>
    </w:r>
    <w:proofErr w:type="spellStart"/>
    <w:r>
      <w:t>Guión</w:t>
    </w:r>
    <w:proofErr w:type="spellEnd"/>
    <w:r>
      <w:t xml:space="preserve"> CN_8_01_CO] </w:t>
    </w:r>
    <w:proofErr w:type="spellStart"/>
    <w:r>
      <w:t>Guión</w:t>
    </w:r>
    <w:proofErr w:type="spellEnd"/>
    <w:r>
      <w:t xml:space="preserve"> 1 Acciones coordinadas: sistemas nervioso y endocrino</w:t>
    </w:r>
  </w:p>
  <w:p w:rsidR="00C61AFB" w:rsidRDefault="00C61AFB">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A63AF"/>
    <w:multiLevelType w:val="multilevel"/>
    <w:tmpl w:val="F77E3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8B5C73"/>
    <w:multiLevelType w:val="multilevel"/>
    <w:tmpl w:val="E6DC3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462F24"/>
    <w:multiLevelType w:val="multilevel"/>
    <w:tmpl w:val="5E66C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9E19B5"/>
    <w:multiLevelType w:val="multilevel"/>
    <w:tmpl w:val="DA602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7A4141B"/>
    <w:multiLevelType w:val="multilevel"/>
    <w:tmpl w:val="26D86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3FF19DC"/>
    <w:multiLevelType w:val="multilevel"/>
    <w:tmpl w:val="A56C9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DA1137E"/>
    <w:multiLevelType w:val="multilevel"/>
    <w:tmpl w:val="02109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27A0F9F"/>
    <w:multiLevelType w:val="multilevel"/>
    <w:tmpl w:val="D0F87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D8A64F1"/>
    <w:multiLevelType w:val="multilevel"/>
    <w:tmpl w:val="8EEED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3A10CC1"/>
    <w:multiLevelType w:val="multilevel"/>
    <w:tmpl w:val="165AF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CF27A5B"/>
    <w:multiLevelType w:val="multilevel"/>
    <w:tmpl w:val="76D07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F2569D6"/>
    <w:multiLevelType w:val="multilevel"/>
    <w:tmpl w:val="F1BEA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F271A37"/>
    <w:multiLevelType w:val="multilevel"/>
    <w:tmpl w:val="D924D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3C84E13"/>
    <w:multiLevelType w:val="multilevel"/>
    <w:tmpl w:val="D8AA6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DD31965"/>
    <w:multiLevelType w:val="multilevel"/>
    <w:tmpl w:val="E2402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F001514"/>
    <w:multiLevelType w:val="multilevel"/>
    <w:tmpl w:val="BC6E7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5"/>
  </w:num>
  <w:num w:numId="4">
    <w:abstractNumId w:val="12"/>
  </w:num>
  <w:num w:numId="5">
    <w:abstractNumId w:val="4"/>
  </w:num>
  <w:num w:numId="6">
    <w:abstractNumId w:val="7"/>
  </w:num>
  <w:num w:numId="7">
    <w:abstractNumId w:val="13"/>
  </w:num>
  <w:num w:numId="8">
    <w:abstractNumId w:val="2"/>
  </w:num>
  <w:num w:numId="9">
    <w:abstractNumId w:val="14"/>
  </w:num>
  <w:num w:numId="10">
    <w:abstractNumId w:val="1"/>
  </w:num>
  <w:num w:numId="11">
    <w:abstractNumId w:val="9"/>
  </w:num>
  <w:num w:numId="12">
    <w:abstractNumId w:val="8"/>
  </w:num>
  <w:num w:numId="13">
    <w:abstractNumId w:val="11"/>
  </w:num>
  <w:num w:numId="14">
    <w:abstractNumId w:val="15"/>
  </w:num>
  <w:num w:numId="15">
    <w:abstractNumId w:val="6"/>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54F3"/>
    <w:rsid w:val="000006E7"/>
    <w:rsid w:val="00000FC3"/>
    <w:rsid w:val="000021A7"/>
    <w:rsid w:val="00002586"/>
    <w:rsid w:val="00003234"/>
    <w:rsid w:val="0000457A"/>
    <w:rsid w:val="000055F2"/>
    <w:rsid w:val="00005B65"/>
    <w:rsid w:val="00006396"/>
    <w:rsid w:val="00006BF2"/>
    <w:rsid w:val="000070B8"/>
    <w:rsid w:val="00010395"/>
    <w:rsid w:val="000105B5"/>
    <w:rsid w:val="00012CDB"/>
    <w:rsid w:val="00013209"/>
    <w:rsid w:val="00013C01"/>
    <w:rsid w:val="00014589"/>
    <w:rsid w:val="00015176"/>
    <w:rsid w:val="000155ED"/>
    <w:rsid w:val="00015EEA"/>
    <w:rsid w:val="00015FC6"/>
    <w:rsid w:val="00016918"/>
    <w:rsid w:val="00021D5A"/>
    <w:rsid w:val="000227E7"/>
    <w:rsid w:val="00022F14"/>
    <w:rsid w:val="00023A42"/>
    <w:rsid w:val="00023AB6"/>
    <w:rsid w:val="00023ACA"/>
    <w:rsid w:val="00024658"/>
    <w:rsid w:val="00024B09"/>
    <w:rsid w:val="00024DFB"/>
    <w:rsid w:val="00024EBD"/>
    <w:rsid w:val="0002596C"/>
    <w:rsid w:val="00025D76"/>
    <w:rsid w:val="00027165"/>
    <w:rsid w:val="000276E9"/>
    <w:rsid w:val="00030F62"/>
    <w:rsid w:val="000312CF"/>
    <w:rsid w:val="00033087"/>
    <w:rsid w:val="00033567"/>
    <w:rsid w:val="00033AC3"/>
    <w:rsid w:val="00033C86"/>
    <w:rsid w:val="00034E85"/>
    <w:rsid w:val="0003532E"/>
    <w:rsid w:val="00035889"/>
    <w:rsid w:val="00035B38"/>
    <w:rsid w:val="00035C6D"/>
    <w:rsid w:val="0003664F"/>
    <w:rsid w:val="00036FAF"/>
    <w:rsid w:val="000371A8"/>
    <w:rsid w:val="00037C24"/>
    <w:rsid w:val="00037C40"/>
    <w:rsid w:val="00042BE0"/>
    <w:rsid w:val="00044437"/>
    <w:rsid w:val="00045467"/>
    <w:rsid w:val="00045B95"/>
    <w:rsid w:val="00045D91"/>
    <w:rsid w:val="00045F32"/>
    <w:rsid w:val="0004608A"/>
    <w:rsid w:val="00046139"/>
    <w:rsid w:val="00047679"/>
    <w:rsid w:val="00047684"/>
    <w:rsid w:val="000476D7"/>
    <w:rsid w:val="000505FF"/>
    <w:rsid w:val="000509DE"/>
    <w:rsid w:val="00051D72"/>
    <w:rsid w:val="00053A01"/>
    <w:rsid w:val="0005503F"/>
    <w:rsid w:val="000569EA"/>
    <w:rsid w:val="00060169"/>
    <w:rsid w:val="00060963"/>
    <w:rsid w:val="00063727"/>
    <w:rsid w:val="00063F90"/>
    <w:rsid w:val="000653A6"/>
    <w:rsid w:val="0006630C"/>
    <w:rsid w:val="000670DC"/>
    <w:rsid w:val="00067CA8"/>
    <w:rsid w:val="000703B7"/>
    <w:rsid w:val="00071216"/>
    <w:rsid w:val="00071434"/>
    <w:rsid w:val="00071501"/>
    <w:rsid w:val="0007151E"/>
    <w:rsid w:val="00071882"/>
    <w:rsid w:val="00071B9B"/>
    <w:rsid w:val="0007253B"/>
    <w:rsid w:val="00072D48"/>
    <w:rsid w:val="00073C9B"/>
    <w:rsid w:val="00075A23"/>
    <w:rsid w:val="00075AA4"/>
    <w:rsid w:val="00076A9F"/>
    <w:rsid w:val="000776F0"/>
    <w:rsid w:val="000806CC"/>
    <w:rsid w:val="00080D95"/>
    <w:rsid w:val="00081A87"/>
    <w:rsid w:val="000831AC"/>
    <w:rsid w:val="00084B8C"/>
    <w:rsid w:val="00084C0B"/>
    <w:rsid w:val="000854F3"/>
    <w:rsid w:val="00085834"/>
    <w:rsid w:val="00086761"/>
    <w:rsid w:val="000868D0"/>
    <w:rsid w:val="00090D4E"/>
    <w:rsid w:val="00091A80"/>
    <w:rsid w:val="00091BA7"/>
    <w:rsid w:val="00092A26"/>
    <w:rsid w:val="0009362F"/>
    <w:rsid w:val="00093960"/>
    <w:rsid w:val="00095375"/>
    <w:rsid w:val="0009561D"/>
    <w:rsid w:val="00096AFD"/>
    <w:rsid w:val="0009768B"/>
    <w:rsid w:val="00097B11"/>
    <w:rsid w:val="000A2A07"/>
    <w:rsid w:val="000A2FD9"/>
    <w:rsid w:val="000A337F"/>
    <w:rsid w:val="000A4513"/>
    <w:rsid w:val="000A4816"/>
    <w:rsid w:val="000A52BD"/>
    <w:rsid w:val="000A5648"/>
    <w:rsid w:val="000A598A"/>
    <w:rsid w:val="000A5EC1"/>
    <w:rsid w:val="000A70C2"/>
    <w:rsid w:val="000B4773"/>
    <w:rsid w:val="000B52A7"/>
    <w:rsid w:val="000B6E79"/>
    <w:rsid w:val="000C020A"/>
    <w:rsid w:val="000C2DD5"/>
    <w:rsid w:val="000C4A1D"/>
    <w:rsid w:val="000C64DB"/>
    <w:rsid w:val="000C653E"/>
    <w:rsid w:val="000D0FF0"/>
    <w:rsid w:val="000D1668"/>
    <w:rsid w:val="000D2850"/>
    <w:rsid w:val="000D3D78"/>
    <w:rsid w:val="000D40FA"/>
    <w:rsid w:val="000D4911"/>
    <w:rsid w:val="000D622D"/>
    <w:rsid w:val="000E0864"/>
    <w:rsid w:val="000E09FE"/>
    <w:rsid w:val="000E16C7"/>
    <w:rsid w:val="000E356C"/>
    <w:rsid w:val="000E49E7"/>
    <w:rsid w:val="000E6632"/>
    <w:rsid w:val="000E7E27"/>
    <w:rsid w:val="000F0DC5"/>
    <w:rsid w:val="000F13A0"/>
    <w:rsid w:val="000F246B"/>
    <w:rsid w:val="000F29A7"/>
    <w:rsid w:val="000F311D"/>
    <w:rsid w:val="000F4816"/>
    <w:rsid w:val="000F5848"/>
    <w:rsid w:val="000F5BCB"/>
    <w:rsid w:val="000F7BE6"/>
    <w:rsid w:val="00100B6C"/>
    <w:rsid w:val="00101374"/>
    <w:rsid w:val="0010279F"/>
    <w:rsid w:val="001033F9"/>
    <w:rsid w:val="00104A2B"/>
    <w:rsid w:val="00104F6B"/>
    <w:rsid w:val="00105792"/>
    <w:rsid w:val="00105A9E"/>
    <w:rsid w:val="00106EA4"/>
    <w:rsid w:val="00107491"/>
    <w:rsid w:val="00107C95"/>
    <w:rsid w:val="00110121"/>
    <w:rsid w:val="00110F74"/>
    <w:rsid w:val="00111342"/>
    <w:rsid w:val="0011535E"/>
    <w:rsid w:val="00116331"/>
    <w:rsid w:val="00117F18"/>
    <w:rsid w:val="001204B6"/>
    <w:rsid w:val="00121B72"/>
    <w:rsid w:val="00122C31"/>
    <w:rsid w:val="00122F97"/>
    <w:rsid w:val="00123191"/>
    <w:rsid w:val="00123316"/>
    <w:rsid w:val="00123A4D"/>
    <w:rsid w:val="00124A7C"/>
    <w:rsid w:val="00126173"/>
    <w:rsid w:val="00126440"/>
    <w:rsid w:val="00126A6B"/>
    <w:rsid w:val="00127549"/>
    <w:rsid w:val="001312EF"/>
    <w:rsid w:val="0013152A"/>
    <w:rsid w:val="00131E48"/>
    <w:rsid w:val="00131E8E"/>
    <w:rsid w:val="0013213C"/>
    <w:rsid w:val="0013299E"/>
    <w:rsid w:val="001334DC"/>
    <w:rsid w:val="001335C6"/>
    <w:rsid w:val="001336AD"/>
    <w:rsid w:val="001337AE"/>
    <w:rsid w:val="0013385B"/>
    <w:rsid w:val="001347C7"/>
    <w:rsid w:val="00135603"/>
    <w:rsid w:val="001358C2"/>
    <w:rsid w:val="00137197"/>
    <w:rsid w:val="001379FA"/>
    <w:rsid w:val="00137E54"/>
    <w:rsid w:val="00141167"/>
    <w:rsid w:val="0014132C"/>
    <w:rsid w:val="00141795"/>
    <w:rsid w:val="00141939"/>
    <w:rsid w:val="001423FB"/>
    <w:rsid w:val="00143D30"/>
    <w:rsid w:val="00144AB5"/>
    <w:rsid w:val="0014636F"/>
    <w:rsid w:val="001473AD"/>
    <w:rsid w:val="0014771B"/>
    <w:rsid w:val="00147F1D"/>
    <w:rsid w:val="00150623"/>
    <w:rsid w:val="00152260"/>
    <w:rsid w:val="001526F3"/>
    <w:rsid w:val="001533F8"/>
    <w:rsid w:val="00153C1B"/>
    <w:rsid w:val="00154242"/>
    <w:rsid w:val="00154B66"/>
    <w:rsid w:val="00155481"/>
    <w:rsid w:val="0015549E"/>
    <w:rsid w:val="0015549F"/>
    <w:rsid w:val="001559BB"/>
    <w:rsid w:val="001563E2"/>
    <w:rsid w:val="00156804"/>
    <w:rsid w:val="00160237"/>
    <w:rsid w:val="00160F27"/>
    <w:rsid w:val="00161BE2"/>
    <w:rsid w:val="00161CEC"/>
    <w:rsid w:val="00162B44"/>
    <w:rsid w:val="00163CA9"/>
    <w:rsid w:val="0016481A"/>
    <w:rsid w:val="00166093"/>
    <w:rsid w:val="001668ED"/>
    <w:rsid w:val="00166AE5"/>
    <w:rsid w:val="00167162"/>
    <w:rsid w:val="0016733C"/>
    <w:rsid w:val="001705F5"/>
    <w:rsid w:val="00170F25"/>
    <w:rsid w:val="00171A9B"/>
    <w:rsid w:val="001745DC"/>
    <w:rsid w:val="00176302"/>
    <w:rsid w:val="00180B2B"/>
    <w:rsid w:val="00181E88"/>
    <w:rsid w:val="0018381D"/>
    <w:rsid w:val="00186077"/>
    <w:rsid w:val="00186BA2"/>
    <w:rsid w:val="00187135"/>
    <w:rsid w:val="0018771C"/>
    <w:rsid w:val="00191D78"/>
    <w:rsid w:val="00192013"/>
    <w:rsid w:val="00193E03"/>
    <w:rsid w:val="00195BD4"/>
    <w:rsid w:val="00195D10"/>
    <w:rsid w:val="001964CF"/>
    <w:rsid w:val="00197F6D"/>
    <w:rsid w:val="001A18B4"/>
    <w:rsid w:val="001A2BCF"/>
    <w:rsid w:val="001A48B5"/>
    <w:rsid w:val="001A4AAC"/>
    <w:rsid w:val="001A7380"/>
    <w:rsid w:val="001A7577"/>
    <w:rsid w:val="001A7681"/>
    <w:rsid w:val="001A7A1D"/>
    <w:rsid w:val="001B0149"/>
    <w:rsid w:val="001B046E"/>
    <w:rsid w:val="001B063A"/>
    <w:rsid w:val="001B09CC"/>
    <w:rsid w:val="001B0AA2"/>
    <w:rsid w:val="001B2310"/>
    <w:rsid w:val="001B3B9E"/>
    <w:rsid w:val="001B44F7"/>
    <w:rsid w:val="001B4BBA"/>
    <w:rsid w:val="001B5204"/>
    <w:rsid w:val="001B6D8F"/>
    <w:rsid w:val="001B7D9A"/>
    <w:rsid w:val="001C1563"/>
    <w:rsid w:val="001C1AC7"/>
    <w:rsid w:val="001C3129"/>
    <w:rsid w:val="001C3529"/>
    <w:rsid w:val="001C3C8E"/>
    <w:rsid w:val="001C4514"/>
    <w:rsid w:val="001C45D0"/>
    <w:rsid w:val="001C506E"/>
    <w:rsid w:val="001C5132"/>
    <w:rsid w:val="001C646B"/>
    <w:rsid w:val="001C6A0E"/>
    <w:rsid w:val="001C747C"/>
    <w:rsid w:val="001C789B"/>
    <w:rsid w:val="001D1202"/>
    <w:rsid w:val="001D189A"/>
    <w:rsid w:val="001D27CA"/>
    <w:rsid w:val="001D329A"/>
    <w:rsid w:val="001D5550"/>
    <w:rsid w:val="001D55E2"/>
    <w:rsid w:val="001D72BB"/>
    <w:rsid w:val="001D7386"/>
    <w:rsid w:val="001E19AA"/>
    <w:rsid w:val="001E2C91"/>
    <w:rsid w:val="001E47DC"/>
    <w:rsid w:val="001E57BC"/>
    <w:rsid w:val="001E6969"/>
    <w:rsid w:val="001E7078"/>
    <w:rsid w:val="001E7A3B"/>
    <w:rsid w:val="001E7EC4"/>
    <w:rsid w:val="001F0017"/>
    <w:rsid w:val="001F1026"/>
    <w:rsid w:val="001F192B"/>
    <w:rsid w:val="001F1A56"/>
    <w:rsid w:val="001F28CC"/>
    <w:rsid w:val="001F3FFF"/>
    <w:rsid w:val="001F4229"/>
    <w:rsid w:val="001F5847"/>
    <w:rsid w:val="001F5EBD"/>
    <w:rsid w:val="001F6468"/>
    <w:rsid w:val="001F7245"/>
    <w:rsid w:val="00200340"/>
    <w:rsid w:val="00203CFC"/>
    <w:rsid w:val="0020595A"/>
    <w:rsid w:val="00206A3C"/>
    <w:rsid w:val="002106DA"/>
    <w:rsid w:val="00210BBB"/>
    <w:rsid w:val="00211185"/>
    <w:rsid w:val="0021242F"/>
    <w:rsid w:val="002124FB"/>
    <w:rsid w:val="00212E58"/>
    <w:rsid w:val="00215264"/>
    <w:rsid w:val="002162CB"/>
    <w:rsid w:val="00216E33"/>
    <w:rsid w:val="0022029A"/>
    <w:rsid w:val="00220FA9"/>
    <w:rsid w:val="0022102B"/>
    <w:rsid w:val="0022358B"/>
    <w:rsid w:val="00225666"/>
    <w:rsid w:val="00225C82"/>
    <w:rsid w:val="00226FFE"/>
    <w:rsid w:val="00227142"/>
    <w:rsid w:val="00231615"/>
    <w:rsid w:val="0023244D"/>
    <w:rsid w:val="002324B4"/>
    <w:rsid w:val="00233DC6"/>
    <w:rsid w:val="002342E6"/>
    <w:rsid w:val="00234D2E"/>
    <w:rsid w:val="00235AF3"/>
    <w:rsid w:val="002367F5"/>
    <w:rsid w:val="0024027B"/>
    <w:rsid w:val="0024076E"/>
    <w:rsid w:val="002417CF"/>
    <w:rsid w:val="00242659"/>
    <w:rsid w:val="0024765E"/>
    <w:rsid w:val="00247779"/>
    <w:rsid w:val="0025114A"/>
    <w:rsid w:val="00252294"/>
    <w:rsid w:val="0025264E"/>
    <w:rsid w:val="00253835"/>
    <w:rsid w:val="002551B0"/>
    <w:rsid w:val="00257603"/>
    <w:rsid w:val="00257B2A"/>
    <w:rsid w:val="00260E70"/>
    <w:rsid w:val="00261163"/>
    <w:rsid w:val="002618A6"/>
    <w:rsid w:val="002624C3"/>
    <w:rsid w:val="00262DAD"/>
    <w:rsid w:val="0026378D"/>
    <w:rsid w:val="00263BF6"/>
    <w:rsid w:val="00264773"/>
    <w:rsid w:val="002655A2"/>
    <w:rsid w:val="00265C70"/>
    <w:rsid w:val="00266107"/>
    <w:rsid w:val="00266408"/>
    <w:rsid w:val="00267B9B"/>
    <w:rsid w:val="00271C89"/>
    <w:rsid w:val="00273ABC"/>
    <w:rsid w:val="00274856"/>
    <w:rsid w:val="00274F50"/>
    <w:rsid w:val="00276117"/>
    <w:rsid w:val="0027633A"/>
    <w:rsid w:val="00277333"/>
    <w:rsid w:val="00281472"/>
    <w:rsid w:val="002816AA"/>
    <w:rsid w:val="00281A9A"/>
    <w:rsid w:val="002829C4"/>
    <w:rsid w:val="00283078"/>
    <w:rsid w:val="00283241"/>
    <w:rsid w:val="00284180"/>
    <w:rsid w:val="00284555"/>
    <w:rsid w:val="00284E88"/>
    <w:rsid w:val="002856CA"/>
    <w:rsid w:val="0028570E"/>
    <w:rsid w:val="002863D8"/>
    <w:rsid w:val="002867B9"/>
    <w:rsid w:val="00287B0E"/>
    <w:rsid w:val="00290ADD"/>
    <w:rsid w:val="00292146"/>
    <w:rsid w:val="0029352B"/>
    <w:rsid w:val="00293B2E"/>
    <w:rsid w:val="00294B46"/>
    <w:rsid w:val="00295A86"/>
    <w:rsid w:val="00295F10"/>
    <w:rsid w:val="002A04C7"/>
    <w:rsid w:val="002A08BC"/>
    <w:rsid w:val="002A2689"/>
    <w:rsid w:val="002A3AC4"/>
    <w:rsid w:val="002A42F9"/>
    <w:rsid w:val="002A44E5"/>
    <w:rsid w:val="002A591E"/>
    <w:rsid w:val="002A76EB"/>
    <w:rsid w:val="002B04C8"/>
    <w:rsid w:val="002B076D"/>
    <w:rsid w:val="002B1D10"/>
    <w:rsid w:val="002B2F4E"/>
    <w:rsid w:val="002B441F"/>
    <w:rsid w:val="002B629D"/>
    <w:rsid w:val="002C05F3"/>
    <w:rsid w:val="002C0986"/>
    <w:rsid w:val="002C1608"/>
    <w:rsid w:val="002C1DD8"/>
    <w:rsid w:val="002C2516"/>
    <w:rsid w:val="002C59AE"/>
    <w:rsid w:val="002C6276"/>
    <w:rsid w:val="002C6F11"/>
    <w:rsid w:val="002D0CE2"/>
    <w:rsid w:val="002D102C"/>
    <w:rsid w:val="002D1284"/>
    <w:rsid w:val="002D158C"/>
    <w:rsid w:val="002D158F"/>
    <w:rsid w:val="002D1FCA"/>
    <w:rsid w:val="002D2DCF"/>
    <w:rsid w:val="002D3A78"/>
    <w:rsid w:val="002D3B83"/>
    <w:rsid w:val="002D3CB7"/>
    <w:rsid w:val="002D3DC6"/>
    <w:rsid w:val="002D5A2A"/>
    <w:rsid w:val="002D673B"/>
    <w:rsid w:val="002D6F5A"/>
    <w:rsid w:val="002D7099"/>
    <w:rsid w:val="002E0BCF"/>
    <w:rsid w:val="002E0E26"/>
    <w:rsid w:val="002E1E0C"/>
    <w:rsid w:val="002E2435"/>
    <w:rsid w:val="002E3290"/>
    <w:rsid w:val="002E50A5"/>
    <w:rsid w:val="002E5B4B"/>
    <w:rsid w:val="002E682E"/>
    <w:rsid w:val="002E716E"/>
    <w:rsid w:val="002F025F"/>
    <w:rsid w:val="002F0D8E"/>
    <w:rsid w:val="002F1C8D"/>
    <w:rsid w:val="002F235A"/>
    <w:rsid w:val="002F24B6"/>
    <w:rsid w:val="002F3458"/>
    <w:rsid w:val="002F5814"/>
    <w:rsid w:val="002F5B75"/>
    <w:rsid w:val="002F6084"/>
    <w:rsid w:val="002F7E7B"/>
    <w:rsid w:val="00300265"/>
    <w:rsid w:val="00301A32"/>
    <w:rsid w:val="00304978"/>
    <w:rsid w:val="003065C0"/>
    <w:rsid w:val="00306B46"/>
    <w:rsid w:val="00306CAA"/>
    <w:rsid w:val="00307557"/>
    <w:rsid w:val="0031068F"/>
    <w:rsid w:val="00311284"/>
    <w:rsid w:val="00311C18"/>
    <w:rsid w:val="00311C9F"/>
    <w:rsid w:val="00312430"/>
    <w:rsid w:val="003126A0"/>
    <w:rsid w:val="00314600"/>
    <w:rsid w:val="003149F7"/>
    <w:rsid w:val="00315E31"/>
    <w:rsid w:val="0031632E"/>
    <w:rsid w:val="00316BCC"/>
    <w:rsid w:val="00316F2A"/>
    <w:rsid w:val="003174C0"/>
    <w:rsid w:val="003177B7"/>
    <w:rsid w:val="003201CC"/>
    <w:rsid w:val="00320392"/>
    <w:rsid w:val="003205ED"/>
    <w:rsid w:val="00323381"/>
    <w:rsid w:val="003236AC"/>
    <w:rsid w:val="00323C50"/>
    <w:rsid w:val="00325AF0"/>
    <w:rsid w:val="003269CE"/>
    <w:rsid w:val="00326F18"/>
    <w:rsid w:val="00327BDF"/>
    <w:rsid w:val="00330782"/>
    <w:rsid w:val="00331315"/>
    <w:rsid w:val="003314FC"/>
    <w:rsid w:val="00332DDB"/>
    <w:rsid w:val="0033353D"/>
    <w:rsid w:val="003336CA"/>
    <w:rsid w:val="00335C34"/>
    <w:rsid w:val="00336494"/>
    <w:rsid w:val="00336852"/>
    <w:rsid w:val="00336B26"/>
    <w:rsid w:val="00336B7B"/>
    <w:rsid w:val="00336C04"/>
    <w:rsid w:val="003375E5"/>
    <w:rsid w:val="003377DA"/>
    <w:rsid w:val="00337EDB"/>
    <w:rsid w:val="0034065A"/>
    <w:rsid w:val="00341381"/>
    <w:rsid w:val="00341D6D"/>
    <w:rsid w:val="00342787"/>
    <w:rsid w:val="003427BE"/>
    <w:rsid w:val="0034309C"/>
    <w:rsid w:val="00343730"/>
    <w:rsid w:val="00350088"/>
    <w:rsid w:val="00350226"/>
    <w:rsid w:val="00351B62"/>
    <w:rsid w:val="003527AA"/>
    <w:rsid w:val="0035514C"/>
    <w:rsid w:val="0035552C"/>
    <w:rsid w:val="00357C00"/>
    <w:rsid w:val="00360273"/>
    <w:rsid w:val="003608E2"/>
    <w:rsid w:val="00360EC4"/>
    <w:rsid w:val="00360FD4"/>
    <w:rsid w:val="003611B1"/>
    <w:rsid w:val="003626FB"/>
    <w:rsid w:val="003633DB"/>
    <w:rsid w:val="0036365A"/>
    <w:rsid w:val="00363E0D"/>
    <w:rsid w:val="00365B07"/>
    <w:rsid w:val="0037021F"/>
    <w:rsid w:val="003707B0"/>
    <w:rsid w:val="00370CF7"/>
    <w:rsid w:val="00370FAC"/>
    <w:rsid w:val="00371429"/>
    <w:rsid w:val="003716AF"/>
    <w:rsid w:val="003719F3"/>
    <w:rsid w:val="003722F8"/>
    <w:rsid w:val="003729E4"/>
    <w:rsid w:val="00373A1D"/>
    <w:rsid w:val="0037428F"/>
    <w:rsid w:val="00374563"/>
    <w:rsid w:val="00374A4E"/>
    <w:rsid w:val="0037592F"/>
    <w:rsid w:val="003765F7"/>
    <w:rsid w:val="00376AE9"/>
    <w:rsid w:val="00380C26"/>
    <w:rsid w:val="00381665"/>
    <w:rsid w:val="00382124"/>
    <w:rsid w:val="00383358"/>
    <w:rsid w:val="003861C5"/>
    <w:rsid w:val="00390A3E"/>
    <w:rsid w:val="00391B23"/>
    <w:rsid w:val="00391C76"/>
    <w:rsid w:val="003925F2"/>
    <w:rsid w:val="0039288E"/>
    <w:rsid w:val="00393769"/>
    <w:rsid w:val="003939C2"/>
    <w:rsid w:val="00394C9E"/>
    <w:rsid w:val="003957A3"/>
    <w:rsid w:val="0039634C"/>
    <w:rsid w:val="00396442"/>
    <w:rsid w:val="0039681F"/>
    <w:rsid w:val="00396E5A"/>
    <w:rsid w:val="003975F6"/>
    <w:rsid w:val="00397F93"/>
    <w:rsid w:val="003A288E"/>
    <w:rsid w:val="003A2F09"/>
    <w:rsid w:val="003A320D"/>
    <w:rsid w:val="003A539A"/>
    <w:rsid w:val="003A6DC7"/>
    <w:rsid w:val="003B1155"/>
    <w:rsid w:val="003B3554"/>
    <w:rsid w:val="003B5462"/>
    <w:rsid w:val="003B56DA"/>
    <w:rsid w:val="003B5EA6"/>
    <w:rsid w:val="003B6C29"/>
    <w:rsid w:val="003B7D82"/>
    <w:rsid w:val="003C0BFD"/>
    <w:rsid w:val="003C0EA3"/>
    <w:rsid w:val="003C2F38"/>
    <w:rsid w:val="003C3ADE"/>
    <w:rsid w:val="003C5544"/>
    <w:rsid w:val="003C7858"/>
    <w:rsid w:val="003C79AF"/>
    <w:rsid w:val="003C7F3A"/>
    <w:rsid w:val="003D0FD8"/>
    <w:rsid w:val="003D198D"/>
    <w:rsid w:val="003D22BF"/>
    <w:rsid w:val="003D2AB7"/>
    <w:rsid w:val="003D3822"/>
    <w:rsid w:val="003D5366"/>
    <w:rsid w:val="003E1EC6"/>
    <w:rsid w:val="003E4C24"/>
    <w:rsid w:val="003E4F33"/>
    <w:rsid w:val="003E53CD"/>
    <w:rsid w:val="003E5765"/>
    <w:rsid w:val="003E621C"/>
    <w:rsid w:val="003E69AC"/>
    <w:rsid w:val="003E78F0"/>
    <w:rsid w:val="003F05A5"/>
    <w:rsid w:val="003F061B"/>
    <w:rsid w:val="003F111C"/>
    <w:rsid w:val="003F2412"/>
    <w:rsid w:val="003F3044"/>
    <w:rsid w:val="003F34ED"/>
    <w:rsid w:val="003F4124"/>
    <w:rsid w:val="003F453A"/>
    <w:rsid w:val="003F50F8"/>
    <w:rsid w:val="003F6211"/>
    <w:rsid w:val="003F6A76"/>
    <w:rsid w:val="003F6BAB"/>
    <w:rsid w:val="003F7A6B"/>
    <w:rsid w:val="0040011F"/>
    <w:rsid w:val="0040064A"/>
    <w:rsid w:val="004010FC"/>
    <w:rsid w:val="00401858"/>
    <w:rsid w:val="00402365"/>
    <w:rsid w:val="004027DA"/>
    <w:rsid w:val="00403075"/>
    <w:rsid w:val="004033BF"/>
    <w:rsid w:val="004058CC"/>
    <w:rsid w:val="00407580"/>
    <w:rsid w:val="00410AC5"/>
    <w:rsid w:val="004124FF"/>
    <w:rsid w:val="00413C70"/>
    <w:rsid w:val="004146A5"/>
    <w:rsid w:val="00420A39"/>
    <w:rsid w:val="00421582"/>
    <w:rsid w:val="00421AE7"/>
    <w:rsid w:val="00423151"/>
    <w:rsid w:val="00425476"/>
    <w:rsid w:val="004264C8"/>
    <w:rsid w:val="00426BCB"/>
    <w:rsid w:val="00427DF1"/>
    <w:rsid w:val="00432AA8"/>
    <w:rsid w:val="0043307B"/>
    <w:rsid w:val="00435282"/>
    <w:rsid w:val="004361FA"/>
    <w:rsid w:val="004364B6"/>
    <w:rsid w:val="004368B4"/>
    <w:rsid w:val="00436A95"/>
    <w:rsid w:val="00440739"/>
    <w:rsid w:val="00440C50"/>
    <w:rsid w:val="00442427"/>
    <w:rsid w:val="00442DDF"/>
    <w:rsid w:val="00446B1F"/>
    <w:rsid w:val="004479FB"/>
    <w:rsid w:val="00447FCE"/>
    <w:rsid w:val="00450045"/>
    <w:rsid w:val="00450075"/>
    <w:rsid w:val="00451596"/>
    <w:rsid w:val="00452919"/>
    <w:rsid w:val="004532CB"/>
    <w:rsid w:val="00454CBA"/>
    <w:rsid w:val="00460854"/>
    <w:rsid w:val="00460988"/>
    <w:rsid w:val="00460B7D"/>
    <w:rsid w:val="00460BA9"/>
    <w:rsid w:val="004613E1"/>
    <w:rsid w:val="00462222"/>
    <w:rsid w:val="00462255"/>
    <w:rsid w:val="004627F6"/>
    <w:rsid w:val="00463434"/>
    <w:rsid w:val="004650B8"/>
    <w:rsid w:val="00465823"/>
    <w:rsid w:val="00466555"/>
    <w:rsid w:val="004668EF"/>
    <w:rsid w:val="0046767B"/>
    <w:rsid w:val="004707C2"/>
    <w:rsid w:val="00470A69"/>
    <w:rsid w:val="00471373"/>
    <w:rsid w:val="00473BD7"/>
    <w:rsid w:val="004748F7"/>
    <w:rsid w:val="004766F0"/>
    <w:rsid w:val="0048079C"/>
    <w:rsid w:val="004813C2"/>
    <w:rsid w:val="004827EF"/>
    <w:rsid w:val="004831C8"/>
    <w:rsid w:val="004831F8"/>
    <w:rsid w:val="0048398A"/>
    <w:rsid w:val="00483BC0"/>
    <w:rsid w:val="00484DE7"/>
    <w:rsid w:val="00485EE6"/>
    <w:rsid w:val="00490491"/>
    <w:rsid w:val="0049088C"/>
    <w:rsid w:val="0049092F"/>
    <w:rsid w:val="00493E3A"/>
    <w:rsid w:val="00494322"/>
    <w:rsid w:val="004944B2"/>
    <w:rsid w:val="00495355"/>
    <w:rsid w:val="0049572E"/>
    <w:rsid w:val="004961D0"/>
    <w:rsid w:val="004962F9"/>
    <w:rsid w:val="00496330"/>
    <w:rsid w:val="00497367"/>
    <w:rsid w:val="0049788A"/>
    <w:rsid w:val="004A02A4"/>
    <w:rsid w:val="004A1D79"/>
    <w:rsid w:val="004A1F95"/>
    <w:rsid w:val="004A313F"/>
    <w:rsid w:val="004A55F8"/>
    <w:rsid w:val="004A5A82"/>
    <w:rsid w:val="004A6EF8"/>
    <w:rsid w:val="004A7D5A"/>
    <w:rsid w:val="004A7DC5"/>
    <w:rsid w:val="004B1BFB"/>
    <w:rsid w:val="004B1FFE"/>
    <w:rsid w:val="004B3AE7"/>
    <w:rsid w:val="004B5B3B"/>
    <w:rsid w:val="004B6FAC"/>
    <w:rsid w:val="004B74CB"/>
    <w:rsid w:val="004B78CB"/>
    <w:rsid w:val="004B7CE4"/>
    <w:rsid w:val="004C0F35"/>
    <w:rsid w:val="004C2174"/>
    <w:rsid w:val="004C340E"/>
    <w:rsid w:val="004C51C6"/>
    <w:rsid w:val="004C569E"/>
    <w:rsid w:val="004D12C4"/>
    <w:rsid w:val="004D3879"/>
    <w:rsid w:val="004D4123"/>
    <w:rsid w:val="004D44A1"/>
    <w:rsid w:val="004D4A53"/>
    <w:rsid w:val="004D528C"/>
    <w:rsid w:val="004D5613"/>
    <w:rsid w:val="004D609B"/>
    <w:rsid w:val="004D7BF2"/>
    <w:rsid w:val="004E108E"/>
    <w:rsid w:val="004E14C9"/>
    <w:rsid w:val="004E1EAF"/>
    <w:rsid w:val="004E3C6F"/>
    <w:rsid w:val="004E6CB0"/>
    <w:rsid w:val="004E6F43"/>
    <w:rsid w:val="004E736C"/>
    <w:rsid w:val="004E7D23"/>
    <w:rsid w:val="004F00CD"/>
    <w:rsid w:val="004F0AF0"/>
    <w:rsid w:val="004F23E9"/>
    <w:rsid w:val="004F23F0"/>
    <w:rsid w:val="004F2673"/>
    <w:rsid w:val="004F4613"/>
    <w:rsid w:val="004F4C64"/>
    <w:rsid w:val="004F5596"/>
    <w:rsid w:val="004F6A70"/>
    <w:rsid w:val="004F6F85"/>
    <w:rsid w:val="004F7192"/>
    <w:rsid w:val="004F7D7D"/>
    <w:rsid w:val="00500329"/>
    <w:rsid w:val="00502F42"/>
    <w:rsid w:val="00503520"/>
    <w:rsid w:val="00503607"/>
    <w:rsid w:val="0050473A"/>
    <w:rsid w:val="00505A3C"/>
    <w:rsid w:val="00506004"/>
    <w:rsid w:val="0050648E"/>
    <w:rsid w:val="0050676A"/>
    <w:rsid w:val="00506DC3"/>
    <w:rsid w:val="005070C6"/>
    <w:rsid w:val="0050750A"/>
    <w:rsid w:val="0051064A"/>
    <w:rsid w:val="00510D0D"/>
    <w:rsid w:val="005116AC"/>
    <w:rsid w:val="00511A36"/>
    <w:rsid w:val="00512A31"/>
    <w:rsid w:val="00512EF8"/>
    <w:rsid w:val="00515E21"/>
    <w:rsid w:val="00515EB9"/>
    <w:rsid w:val="005179DB"/>
    <w:rsid w:val="00521AE9"/>
    <w:rsid w:val="00524D63"/>
    <w:rsid w:val="0052519C"/>
    <w:rsid w:val="00530E0D"/>
    <w:rsid w:val="00531BF4"/>
    <w:rsid w:val="00531C6E"/>
    <w:rsid w:val="00532663"/>
    <w:rsid w:val="0053278C"/>
    <w:rsid w:val="005333C0"/>
    <w:rsid w:val="0053368A"/>
    <w:rsid w:val="00534348"/>
    <w:rsid w:val="00534F10"/>
    <w:rsid w:val="00535181"/>
    <w:rsid w:val="00535399"/>
    <w:rsid w:val="005362ED"/>
    <w:rsid w:val="00536E2C"/>
    <w:rsid w:val="0054148F"/>
    <w:rsid w:val="0054217E"/>
    <w:rsid w:val="00543171"/>
    <w:rsid w:val="00543DEF"/>
    <w:rsid w:val="005460D1"/>
    <w:rsid w:val="0055054D"/>
    <w:rsid w:val="00551C30"/>
    <w:rsid w:val="005527A5"/>
    <w:rsid w:val="005543B7"/>
    <w:rsid w:val="00561D7A"/>
    <w:rsid w:val="00562309"/>
    <w:rsid w:val="0056329F"/>
    <w:rsid w:val="0056715B"/>
    <w:rsid w:val="00567214"/>
    <w:rsid w:val="005704B0"/>
    <w:rsid w:val="00571706"/>
    <w:rsid w:val="00572155"/>
    <w:rsid w:val="0057715E"/>
    <w:rsid w:val="00580245"/>
    <w:rsid w:val="00581CC9"/>
    <w:rsid w:val="00582C03"/>
    <w:rsid w:val="005831D5"/>
    <w:rsid w:val="00584D73"/>
    <w:rsid w:val="00586E14"/>
    <w:rsid w:val="005874F0"/>
    <w:rsid w:val="00590B63"/>
    <w:rsid w:val="0059201D"/>
    <w:rsid w:val="005920CF"/>
    <w:rsid w:val="00592121"/>
    <w:rsid w:val="005932EF"/>
    <w:rsid w:val="00594F3B"/>
    <w:rsid w:val="00595949"/>
    <w:rsid w:val="00595967"/>
    <w:rsid w:val="00595E6B"/>
    <w:rsid w:val="00596992"/>
    <w:rsid w:val="005973A8"/>
    <w:rsid w:val="005A099A"/>
    <w:rsid w:val="005A0A11"/>
    <w:rsid w:val="005A0AC6"/>
    <w:rsid w:val="005A14D5"/>
    <w:rsid w:val="005A239D"/>
    <w:rsid w:val="005A3232"/>
    <w:rsid w:val="005A3A77"/>
    <w:rsid w:val="005A4DE7"/>
    <w:rsid w:val="005A532A"/>
    <w:rsid w:val="005B119B"/>
    <w:rsid w:val="005B1B2F"/>
    <w:rsid w:val="005B1F1F"/>
    <w:rsid w:val="005B2957"/>
    <w:rsid w:val="005B342A"/>
    <w:rsid w:val="005B34F2"/>
    <w:rsid w:val="005B3F35"/>
    <w:rsid w:val="005B3F5C"/>
    <w:rsid w:val="005B4298"/>
    <w:rsid w:val="005B526A"/>
    <w:rsid w:val="005B591A"/>
    <w:rsid w:val="005B5952"/>
    <w:rsid w:val="005B6863"/>
    <w:rsid w:val="005C012E"/>
    <w:rsid w:val="005C0873"/>
    <w:rsid w:val="005C08AA"/>
    <w:rsid w:val="005C112F"/>
    <w:rsid w:val="005C1C55"/>
    <w:rsid w:val="005C2727"/>
    <w:rsid w:val="005C3396"/>
    <w:rsid w:val="005C366D"/>
    <w:rsid w:val="005C4B73"/>
    <w:rsid w:val="005C4C4E"/>
    <w:rsid w:val="005C55FC"/>
    <w:rsid w:val="005C5684"/>
    <w:rsid w:val="005C5F9F"/>
    <w:rsid w:val="005C797F"/>
    <w:rsid w:val="005D0489"/>
    <w:rsid w:val="005D0AF2"/>
    <w:rsid w:val="005D2798"/>
    <w:rsid w:val="005D281A"/>
    <w:rsid w:val="005D2D90"/>
    <w:rsid w:val="005D31D4"/>
    <w:rsid w:val="005D58C3"/>
    <w:rsid w:val="005D5914"/>
    <w:rsid w:val="005D73F5"/>
    <w:rsid w:val="005E05F7"/>
    <w:rsid w:val="005E155E"/>
    <w:rsid w:val="005E2612"/>
    <w:rsid w:val="005E3123"/>
    <w:rsid w:val="005E34D7"/>
    <w:rsid w:val="005E373A"/>
    <w:rsid w:val="005E450F"/>
    <w:rsid w:val="005E5E26"/>
    <w:rsid w:val="005F2954"/>
    <w:rsid w:val="005F37FE"/>
    <w:rsid w:val="005F404C"/>
    <w:rsid w:val="005F5114"/>
    <w:rsid w:val="005F68C4"/>
    <w:rsid w:val="00600255"/>
    <w:rsid w:val="006010AB"/>
    <w:rsid w:val="006010FC"/>
    <w:rsid w:val="00602D65"/>
    <w:rsid w:val="006058E0"/>
    <w:rsid w:val="0060594E"/>
    <w:rsid w:val="00605ABA"/>
    <w:rsid w:val="00606F57"/>
    <w:rsid w:val="00607186"/>
    <w:rsid w:val="006071A7"/>
    <w:rsid w:val="00607513"/>
    <w:rsid w:val="006078D3"/>
    <w:rsid w:val="00607BE7"/>
    <w:rsid w:val="00610254"/>
    <w:rsid w:val="006111AD"/>
    <w:rsid w:val="00612B95"/>
    <w:rsid w:val="006145A6"/>
    <w:rsid w:val="00614937"/>
    <w:rsid w:val="00615799"/>
    <w:rsid w:val="00616779"/>
    <w:rsid w:val="00616D87"/>
    <w:rsid w:val="006175A4"/>
    <w:rsid w:val="00621008"/>
    <w:rsid w:val="0062141B"/>
    <w:rsid w:val="00621A5E"/>
    <w:rsid w:val="0062225D"/>
    <w:rsid w:val="00622C71"/>
    <w:rsid w:val="00624A6E"/>
    <w:rsid w:val="0062574F"/>
    <w:rsid w:val="00627510"/>
    <w:rsid w:val="00630800"/>
    <w:rsid w:val="00631398"/>
    <w:rsid w:val="006323E1"/>
    <w:rsid w:val="00632486"/>
    <w:rsid w:val="00632993"/>
    <w:rsid w:val="00632EBA"/>
    <w:rsid w:val="006332AB"/>
    <w:rsid w:val="00633BC4"/>
    <w:rsid w:val="006354CF"/>
    <w:rsid w:val="00635A15"/>
    <w:rsid w:val="00636F7F"/>
    <w:rsid w:val="006373F2"/>
    <w:rsid w:val="0063753C"/>
    <w:rsid w:val="00637700"/>
    <w:rsid w:val="00640040"/>
    <w:rsid w:val="00640132"/>
    <w:rsid w:val="00640EAE"/>
    <w:rsid w:val="006414D8"/>
    <w:rsid w:val="00643148"/>
    <w:rsid w:val="00643931"/>
    <w:rsid w:val="00643C66"/>
    <w:rsid w:val="00644304"/>
    <w:rsid w:val="006444AB"/>
    <w:rsid w:val="00644AC2"/>
    <w:rsid w:val="006454D1"/>
    <w:rsid w:val="00645C9F"/>
    <w:rsid w:val="00645DFE"/>
    <w:rsid w:val="00646107"/>
    <w:rsid w:val="006513AE"/>
    <w:rsid w:val="00654862"/>
    <w:rsid w:val="006550D4"/>
    <w:rsid w:val="0065633F"/>
    <w:rsid w:val="00656AD1"/>
    <w:rsid w:val="0065716D"/>
    <w:rsid w:val="00661C5E"/>
    <w:rsid w:val="00664168"/>
    <w:rsid w:val="006657BB"/>
    <w:rsid w:val="00665897"/>
    <w:rsid w:val="006674E8"/>
    <w:rsid w:val="00670E82"/>
    <w:rsid w:val="00671252"/>
    <w:rsid w:val="0067182F"/>
    <w:rsid w:val="006722CB"/>
    <w:rsid w:val="00672CB0"/>
    <w:rsid w:val="0067567F"/>
    <w:rsid w:val="006757E8"/>
    <w:rsid w:val="00675C39"/>
    <w:rsid w:val="00675C7D"/>
    <w:rsid w:val="00676C81"/>
    <w:rsid w:val="0067774D"/>
    <w:rsid w:val="00680C31"/>
    <w:rsid w:val="006810B0"/>
    <w:rsid w:val="006811A0"/>
    <w:rsid w:val="00681395"/>
    <w:rsid w:val="0068208A"/>
    <w:rsid w:val="00682CB6"/>
    <w:rsid w:val="00684FA5"/>
    <w:rsid w:val="00685EFB"/>
    <w:rsid w:val="006873E6"/>
    <w:rsid w:val="00690493"/>
    <w:rsid w:val="00690721"/>
    <w:rsid w:val="006911B7"/>
    <w:rsid w:val="00692917"/>
    <w:rsid w:val="006931D6"/>
    <w:rsid w:val="00694901"/>
    <w:rsid w:val="00694C12"/>
    <w:rsid w:val="00696917"/>
    <w:rsid w:val="00697901"/>
    <w:rsid w:val="006A055C"/>
    <w:rsid w:val="006A0A87"/>
    <w:rsid w:val="006A0CA9"/>
    <w:rsid w:val="006A13B4"/>
    <w:rsid w:val="006A21CE"/>
    <w:rsid w:val="006A3C0A"/>
    <w:rsid w:val="006A6242"/>
    <w:rsid w:val="006A68D0"/>
    <w:rsid w:val="006A7454"/>
    <w:rsid w:val="006B010F"/>
    <w:rsid w:val="006B0DDB"/>
    <w:rsid w:val="006B2613"/>
    <w:rsid w:val="006B4621"/>
    <w:rsid w:val="006B4894"/>
    <w:rsid w:val="006B4E9F"/>
    <w:rsid w:val="006B6944"/>
    <w:rsid w:val="006B6D79"/>
    <w:rsid w:val="006B7A32"/>
    <w:rsid w:val="006C186F"/>
    <w:rsid w:val="006C2CBB"/>
    <w:rsid w:val="006C32B9"/>
    <w:rsid w:val="006C3B4A"/>
    <w:rsid w:val="006C3B7E"/>
    <w:rsid w:val="006C3D60"/>
    <w:rsid w:val="006C4B17"/>
    <w:rsid w:val="006C5422"/>
    <w:rsid w:val="006C5B5A"/>
    <w:rsid w:val="006C642D"/>
    <w:rsid w:val="006C6A3B"/>
    <w:rsid w:val="006C7A15"/>
    <w:rsid w:val="006D04BD"/>
    <w:rsid w:val="006D086E"/>
    <w:rsid w:val="006D175A"/>
    <w:rsid w:val="006D1FE1"/>
    <w:rsid w:val="006D25E0"/>
    <w:rsid w:val="006D315D"/>
    <w:rsid w:val="006D5D05"/>
    <w:rsid w:val="006D695A"/>
    <w:rsid w:val="006D6A8F"/>
    <w:rsid w:val="006D718B"/>
    <w:rsid w:val="006D7251"/>
    <w:rsid w:val="006E06BE"/>
    <w:rsid w:val="006E1089"/>
    <w:rsid w:val="006E1770"/>
    <w:rsid w:val="006E185E"/>
    <w:rsid w:val="006E26EA"/>
    <w:rsid w:val="006E457F"/>
    <w:rsid w:val="006E50D5"/>
    <w:rsid w:val="006E70A1"/>
    <w:rsid w:val="006E7E28"/>
    <w:rsid w:val="006F0F97"/>
    <w:rsid w:val="006F1233"/>
    <w:rsid w:val="006F15DA"/>
    <w:rsid w:val="006F1F73"/>
    <w:rsid w:val="006F2247"/>
    <w:rsid w:val="006F2C73"/>
    <w:rsid w:val="006F3F5C"/>
    <w:rsid w:val="006F42D8"/>
    <w:rsid w:val="006F484A"/>
    <w:rsid w:val="006F6308"/>
    <w:rsid w:val="0070052C"/>
    <w:rsid w:val="007005AD"/>
    <w:rsid w:val="007021D7"/>
    <w:rsid w:val="00702B69"/>
    <w:rsid w:val="00703D93"/>
    <w:rsid w:val="007053D9"/>
    <w:rsid w:val="007059F5"/>
    <w:rsid w:val="00705F5F"/>
    <w:rsid w:val="0070615F"/>
    <w:rsid w:val="0070671F"/>
    <w:rsid w:val="0070691F"/>
    <w:rsid w:val="00706F2B"/>
    <w:rsid w:val="00707581"/>
    <w:rsid w:val="00707594"/>
    <w:rsid w:val="00707ABE"/>
    <w:rsid w:val="00707F3D"/>
    <w:rsid w:val="007112EC"/>
    <w:rsid w:val="00713D85"/>
    <w:rsid w:val="007175A4"/>
    <w:rsid w:val="007202E2"/>
    <w:rsid w:val="00721584"/>
    <w:rsid w:val="00725E58"/>
    <w:rsid w:val="00725F61"/>
    <w:rsid w:val="00726310"/>
    <w:rsid w:val="00726629"/>
    <w:rsid w:val="00726BB5"/>
    <w:rsid w:val="00726DC1"/>
    <w:rsid w:val="0072722F"/>
    <w:rsid w:val="0072782D"/>
    <w:rsid w:val="007303D4"/>
    <w:rsid w:val="00730A12"/>
    <w:rsid w:val="00730C21"/>
    <w:rsid w:val="00730F10"/>
    <w:rsid w:val="0073263F"/>
    <w:rsid w:val="007329C3"/>
    <w:rsid w:val="00732F10"/>
    <w:rsid w:val="00735B3E"/>
    <w:rsid w:val="0073631C"/>
    <w:rsid w:val="0073685B"/>
    <w:rsid w:val="00736C6E"/>
    <w:rsid w:val="00740599"/>
    <w:rsid w:val="00740FD9"/>
    <w:rsid w:val="00742488"/>
    <w:rsid w:val="00742706"/>
    <w:rsid w:val="007432DE"/>
    <w:rsid w:val="00743EFA"/>
    <w:rsid w:val="00744F58"/>
    <w:rsid w:val="00746D00"/>
    <w:rsid w:val="00750BFC"/>
    <w:rsid w:val="00750D07"/>
    <w:rsid w:val="007517B2"/>
    <w:rsid w:val="007519CD"/>
    <w:rsid w:val="00751A19"/>
    <w:rsid w:val="00752F87"/>
    <w:rsid w:val="00753A8A"/>
    <w:rsid w:val="00753AA9"/>
    <w:rsid w:val="00753DCE"/>
    <w:rsid w:val="007540E9"/>
    <w:rsid w:val="00754189"/>
    <w:rsid w:val="00754C1A"/>
    <w:rsid w:val="00754CD9"/>
    <w:rsid w:val="00755AF4"/>
    <w:rsid w:val="00756211"/>
    <w:rsid w:val="00756725"/>
    <w:rsid w:val="0075743F"/>
    <w:rsid w:val="00760052"/>
    <w:rsid w:val="007611D4"/>
    <w:rsid w:val="007615E7"/>
    <w:rsid w:val="00761A3E"/>
    <w:rsid w:val="00761AA4"/>
    <w:rsid w:val="00761ED5"/>
    <w:rsid w:val="00763747"/>
    <w:rsid w:val="00763A3A"/>
    <w:rsid w:val="00763B7E"/>
    <w:rsid w:val="00764567"/>
    <w:rsid w:val="0076563C"/>
    <w:rsid w:val="00765BCE"/>
    <w:rsid w:val="0076791E"/>
    <w:rsid w:val="007700B9"/>
    <w:rsid w:val="0077072C"/>
    <w:rsid w:val="00770D2C"/>
    <w:rsid w:val="00771CB9"/>
    <w:rsid w:val="0077327C"/>
    <w:rsid w:val="007734BC"/>
    <w:rsid w:val="00774C95"/>
    <w:rsid w:val="007750BD"/>
    <w:rsid w:val="007752A7"/>
    <w:rsid w:val="00775BE2"/>
    <w:rsid w:val="00776351"/>
    <w:rsid w:val="007763F3"/>
    <w:rsid w:val="0077690C"/>
    <w:rsid w:val="00776BE3"/>
    <w:rsid w:val="00776C8E"/>
    <w:rsid w:val="00781BE0"/>
    <w:rsid w:val="00781C27"/>
    <w:rsid w:val="0078250E"/>
    <w:rsid w:val="00782EBF"/>
    <w:rsid w:val="00784230"/>
    <w:rsid w:val="00784BA2"/>
    <w:rsid w:val="0078532E"/>
    <w:rsid w:val="00785742"/>
    <w:rsid w:val="0078644D"/>
    <w:rsid w:val="00786B31"/>
    <w:rsid w:val="00786C65"/>
    <w:rsid w:val="00786F1B"/>
    <w:rsid w:val="00790D01"/>
    <w:rsid w:val="007915FE"/>
    <w:rsid w:val="00792FD1"/>
    <w:rsid w:val="007938C2"/>
    <w:rsid w:val="00793E25"/>
    <w:rsid w:val="0079428E"/>
    <w:rsid w:val="00795B91"/>
    <w:rsid w:val="007975B6"/>
    <w:rsid w:val="007A0F8D"/>
    <w:rsid w:val="007A1226"/>
    <w:rsid w:val="007A1804"/>
    <w:rsid w:val="007A30DA"/>
    <w:rsid w:val="007A43A6"/>
    <w:rsid w:val="007A45B6"/>
    <w:rsid w:val="007A6D00"/>
    <w:rsid w:val="007A7E7E"/>
    <w:rsid w:val="007B0746"/>
    <w:rsid w:val="007B0A4C"/>
    <w:rsid w:val="007B0AF4"/>
    <w:rsid w:val="007B1769"/>
    <w:rsid w:val="007B2963"/>
    <w:rsid w:val="007B2B5E"/>
    <w:rsid w:val="007B4C04"/>
    <w:rsid w:val="007B50F7"/>
    <w:rsid w:val="007B513A"/>
    <w:rsid w:val="007B5725"/>
    <w:rsid w:val="007B606B"/>
    <w:rsid w:val="007B6915"/>
    <w:rsid w:val="007B6AB7"/>
    <w:rsid w:val="007B6B94"/>
    <w:rsid w:val="007B7346"/>
    <w:rsid w:val="007B79BC"/>
    <w:rsid w:val="007B7ACD"/>
    <w:rsid w:val="007C07B7"/>
    <w:rsid w:val="007C1149"/>
    <w:rsid w:val="007C2591"/>
    <w:rsid w:val="007C3A5B"/>
    <w:rsid w:val="007C3BDF"/>
    <w:rsid w:val="007C5ACB"/>
    <w:rsid w:val="007C6750"/>
    <w:rsid w:val="007C7AC6"/>
    <w:rsid w:val="007C7D61"/>
    <w:rsid w:val="007D0EDE"/>
    <w:rsid w:val="007D1C94"/>
    <w:rsid w:val="007D21C3"/>
    <w:rsid w:val="007D2CB5"/>
    <w:rsid w:val="007D353A"/>
    <w:rsid w:val="007D42EC"/>
    <w:rsid w:val="007D59AD"/>
    <w:rsid w:val="007D65A2"/>
    <w:rsid w:val="007E1263"/>
    <w:rsid w:val="007E1C4D"/>
    <w:rsid w:val="007E1EFF"/>
    <w:rsid w:val="007E2932"/>
    <w:rsid w:val="007E2CBA"/>
    <w:rsid w:val="007E30ED"/>
    <w:rsid w:val="007E382A"/>
    <w:rsid w:val="007E56BC"/>
    <w:rsid w:val="007E6EE1"/>
    <w:rsid w:val="007E7DB7"/>
    <w:rsid w:val="007F0710"/>
    <w:rsid w:val="007F1CF9"/>
    <w:rsid w:val="007F3148"/>
    <w:rsid w:val="007F409C"/>
    <w:rsid w:val="007F48F4"/>
    <w:rsid w:val="007F4F73"/>
    <w:rsid w:val="0080079F"/>
    <w:rsid w:val="00801340"/>
    <w:rsid w:val="0080199A"/>
    <w:rsid w:val="00803342"/>
    <w:rsid w:val="00805319"/>
    <w:rsid w:val="00805352"/>
    <w:rsid w:val="0080661B"/>
    <w:rsid w:val="00807311"/>
    <w:rsid w:val="00807694"/>
    <w:rsid w:val="00807EC2"/>
    <w:rsid w:val="0081241B"/>
    <w:rsid w:val="00812448"/>
    <w:rsid w:val="008125C6"/>
    <w:rsid w:val="00813D4B"/>
    <w:rsid w:val="00814A31"/>
    <w:rsid w:val="00814ADA"/>
    <w:rsid w:val="00814C1F"/>
    <w:rsid w:val="008160F3"/>
    <w:rsid w:val="008172FA"/>
    <w:rsid w:val="0081735C"/>
    <w:rsid w:val="008173E9"/>
    <w:rsid w:val="00822199"/>
    <w:rsid w:val="00823011"/>
    <w:rsid w:val="00825292"/>
    <w:rsid w:val="00825409"/>
    <w:rsid w:val="008266C0"/>
    <w:rsid w:val="008306EB"/>
    <w:rsid w:val="00830869"/>
    <w:rsid w:val="008309F8"/>
    <w:rsid w:val="00831106"/>
    <w:rsid w:val="00833504"/>
    <w:rsid w:val="00834AF8"/>
    <w:rsid w:val="00835D97"/>
    <w:rsid w:val="00837F46"/>
    <w:rsid w:val="008408E3"/>
    <w:rsid w:val="00840BDB"/>
    <w:rsid w:val="00841241"/>
    <w:rsid w:val="00841AD2"/>
    <w:rsid w:val="00841E2A"/>
    <w:rsid w:val="0084203A"/>
    <w:rsid w:val="0084204E"/>
    <w:rsid w:val="00842AE8"/>
    <w:rsid w:val="00843284"/>
    <w:rsid w:val="0084398C"/>
    <w:rsid w:val="008440F7"/>
    <w:rsid w:val="00844957"/>
    <w:rsid w:val="00844EE2"/>
    <w:rsid w:val="00844F23"/>
    <w:rsid w:val="00844F8E"/>
    <w:rsid w:val="00846670"/>
    <w:rsid w:val="00846B06"/>
    <w:rsid w:val="008507AD"/>
    <w:rsid w:val="0085255B"/>
    <w:rsid w:val="00852A03"/>
    <w:rsid w:val="00853649"/>
    <w:rsid w:val="008548C6"/>
    <w:rsid w:val="00855CF8"/>
    <w:rsid w:val="008564A8"/>
    <w:rsid w:val="0085704D"/>
    <w:rsid w:val="0085779A"/>
    <w:rsid w:val="00860BD7"/>
    <w:rsid w:val="00860DED"/>
    <w:rsid w:val="00862B03"/>
    <w:rsid w:val="008637FC"/>
    <w:rsid w:val="0086580E"/>
    <w:rsid w:val="00867E3D"/>
    <w:rsid w:val="00870998"/>
    <w:rsid w:val="008711A3"/>
    <w:rsid w:val="00873997"/>
    <w:rsid w:val="00873A0F"/>
    <w:rsid w:val="00874B0B"/>
    <w:rsid w:val="00875354"/>
    <w:rsid w:val="008811D1"/>
    <w:rsid w:val="00882BAB"/>
    <w:rsid w:val="00885958"/>
    <w:rsid w:val="00885E94"/>
    <w:rsid w:val="00886198"/>
    <w:rsid w:val="008875E1"/>
    <w:rsid w:val="0089057A"/>
    <w:rsid w:val="0089283F"/>
    <w:rsid w:val="0089292C"/>
    <w:rsid w:val="00893502"/>
    <w:rsid w:val="008946CA"/>
    <w:rsid w:val="00894C17"/>
    <w:rsid w:val="00894D1C"/>
    <w:rsid w:val="00895B95"/>
    <w:rsid w:val="00896F90"/>
    <w:rsid w:val="008A1F53"/>
    <w:rsid w:val="008A26B9"/>
    <w:rsid w:val="008A363F"/>
    <w:rsid w:val="008A3C5F"/>
    <w:rsid w:val="008A4D54"/>
    <w:rsid w:val="008A5933"/>
    <w:rsid w:val="008A5DE1"/>
    <w:rsid w:val="008A6764"/>
    <w:rsid w:val="008A6A9B"/>
    <w:rsid w:val="008A7723"/>
    <w:rsid w:val="008B15FC"/>
    <w:rsid w:val="008B25F1"/>
    <w:rsid w:val="008B357A"/>
    <w:rsid w:val="008B3632"/>
    <w:rsid w:val="008B40BB"/>
    <w:rsid w:val="008B4E75"/>
    <w:rsid w:val="008B5848"/>
    <w:rsid w:val="008C04DD"/>
    <w:rsid w:val="008C0597"/>
    <w:rsid w:val="008C0BA8"/>
    <w:rsid w:val="008C1473"/>
    <w:rsid w:val="008C1AE2"/>
    <w:rsid w:val="008C26E0"/>
    <w:rsid w:val="008C6413"/>
    <w:rsid w:val="008C68CA"/>
    <w:rsid w:val="008C71E4"/>
    <w:rsid w:val="008D0306"/>
    <w:rsid w:val="008D2A93"/>
    <w:rsid w:val="008D4969"/>
    <w:rsid w:val="008D50A8"/>
    <w:rsid w:val="008D67D0"/>
    <w:rsid w:val="008D69B9"/>
    <w:rsid w:val="008D7D5F"/>
    <w:rsid w:val="008D7FA4"/>
    <w:rsid w:val="008E01EC"/>
    <w:rsid w:val="008E15FB"/>
    <w:rsid w:val="008E2801"/>
    <w:rsid w:val="008E3435"/>
    <w:rsid w:val="008E3ED5"/>
    <w:rsid w:val="008E4CB4"/>
    <w:rsid w:val="008E5676"/>
    <w:rsid w:val="008E6017"/>
    <w:rsid w:val="008E704F"/>
    <w:rsid w:val="008E77A9"/>
    <w:rsid w:val="008E7E1D"/>
    <w:rsid w:val="008F0213"/>
    <w:rsid w:val="008F03C3"/>
    <w:rsid w:val="008F03D6"/>
    <w:rsid w:val="008F131B"/>
    <w:rsid w:val="008F199E"/>
    <w:rsid w:val="008F2163"/>
    <w:rsid w:val="008F4A7C"/>
    <w:rsid w:val="008F51F3"/>
    <w:rsid w:val="008F7F91"/>
    <w:rsid w:val="00902EEA"/>
    <w:rsid w:val="00902FF9"/>
    <w:rsid w:val="00903183"/>
    <w:rsid w:val="00903E27"/>
    <w:rsid w:val="009045F9"/>
    <w:rsid w:val="00904EA8"/>
    <w:rsid w:val="00906171"/>
    <w:rsid w:val="00907027"/>
    <w:rsid w:val="00907D37"/>
    <w:rsid w:val="00910F3D"/>
    <w:rsid w:val="00911239"/>
    <w:rsid w:val="00911297"/>
    <w:rsid w:val="00911E59"/>
    <w:rsid w:val="00912749"/>
    <w:rsid w:val="0091488D"/>
    <w:rsid w:val="009165F7"/>
    <w:rsid w:val="00917495"/>
    <w:rsid w:val="0091755C"/>
    <w:rsid w:val="00920286"/>
    <w:rsid w:val="00920DE4"/>
    <w:rsid w:val="009212E6"/>
    <w:rsid w:val="00921BE5"/>
    <w:rsid w:val="00923A03"/>
    <w:rsid w:val="00923C5D"/>
    <w:rsid w:val="00923CBA"/>
    <w:rsid w:val="009247B6"/>
    <w:rsid w:val="00924DDB"/>
    <w:rsid w:val="00925FB1"/>
    <w:rsid w:val="00926910"/>
    <w:rsid w:val="00927730"/>
    <w:rsid w:val="00927A9F"/>
    <w:rsid w:val="00927BA9"/>
    <w:rsid w:val="009303AB"/>
    <w:rsid w:val="00930961"/>
    <w:rsid w:val="00931DF3"/>
    <w:rsid w:val="00932475"/>
    <w:rsid w:val="00932780"/>
    <w:rsid w:val="00933C6B"/>
    <w:rsid w:val="0093475E"/>
    <w:rsid w:val="00934927"/>
    <w:rsid w:val="00934977"/>
    <w:rsid w:val="0093649C"/>
    <w:rsid w:val="009371B6"/>
    <w:rsid w:val="00937389"/>
    <w:rsid w:val="00941285"/>
    <w:rsid w:val="00942C09"/>
    <w:rsid w:val="00942F7C"/>
    <w:rsid w:val="00943601"/>
    <w:rsid w:val="00943A11"/>
    <w:rsid w:val="0094463A"/>
    <w:rsid w:val="00944BD5"/>
    <w:rsid w:val="00945562"/>
    <w:rsid w:val="00945BA3"/>
    <w:rsid w:val="00945D24"/>
    <w:rsid w:val="00945FAF"/>
    <w:rsid w:val="009468D7"/>
    <w:rsid w:val="0095037F"/>
    <w:rsid w:val="0095257F"/>
    <w:rsid w:val="00952B49"/>
    <w:rsid w:val="0095406E"/>
    <w:rsid w:val="009541B0"/>
    <w:rsid w:val="00954E40"/>
    <w:rsid w:val="009557BD"/>
    <w:rsid w:val="0096039F"/>
    <w:rsid w:val="00960675"/>
    <w:rsid w:val="009636DC"/>
    <w:rsid w:val="009644E0"/>
    <w:rsid w:val="009717BC"/>
    <w:rsid w:val="0097225E"/>
    <w:rsid w:val="00973C10"/>
    <w:rsid w:val="00976955"/>
    <w:rsid w:val="00981084"/>
    <w:rsid w:val="00981904"/>
    <w:rsid w:val="00985713"/>
    <w:rsid w:val="00990D3C"/>
    <w:rsid w:val="00991136"/>
    <w:rsid w:val="00991B27"/>
    <w:rsid w:val="00992BE3"/>
    <w:rsid w:val="009940DD"/>
    <w:rsid w:val="00994FB3"/>
    <w:rsid w:val="00996E2B"/>
    <w:rsid w:val="0099749D"/>
    <w:rsid w:val="00997965"/>
    <w:rsid w:val="009A0398"/>
    <w:rsid w:val="009A3159"/>
    <w:rsid w:val="009A33CC"/>
    <w:rsid w:val="009A384E"/>
    <w:rsid w:val="009A5CB6"/>
    <w:rsid w:val="009B03DA"/>
    <w:rsid w:val="009B1479"/>
    <w:rsid w:val="009B168F"/>
    <w:rsid w:val="009B39FC"/>
    <w:rsid w:val="009B5638"/>
    <w:rsid w:val="009B6C14"/>
    <w:rsid w:val="009B7C2E"/>
    <w:rsid w:val="009C125D"/>
    <w:rsid w:val="009C184B"/>
    <w:rsid w:val="009C1DA4"/>
    <w:rsid w:val="009C2421"/>
    <w:rsid w:val="009C29AC"/>
    <w:rsid w:val="009C3C45"/>
    <w:rsid w:val="009C4130"/>
    <w:rsid w:val="009C5761"/>
    <w:rsid w:val="009C5FA4"/>
    <w:rsid w:val="009D0E0E"/>
    <w:rsid w:val="009D0F61"/>
    <w:rsid w:val="009D134F"/>
    <w:rsid w:val="009D211C"/>
    <w:rsid w:val="009D3E3B"/>
    <w:rsid w:val="009D441E"/>
    <w:rsid w:val="009D4B37"/>
    <w:rsid w:val="009D505C"/>
    <w:rsid w:val="009E202A"/>
    <w:rsid w:val="009E286A"/>
    <w:rsid w:val="009E37E6"/>
    <w:rsid w:val="009E3C17"/>
    <w:rsid w:val="009E3EFC"/>
    <w:rsid w:val="009E460D"/>
    <w:rsid w:val="009E4CFE"/>
    <w:rsid w:val="009E5718"/>
    <w:rsid w:val="009E69B5"/>
    <w:rsid w:val="009E6DEC"/>
    <w:rsid w:val="009E72B7"/>
    <w:rsid w:val="009E7336"/>
    <w:rsid w:val="009F1C2A"/>
    <w:rsid w:val="009F3D70"/>
    <w:rsid w:val="009F4FD7"/>
    <w:rsid w:val="009F72E4"/>
    <w:rsid w:val="009F7696"/>
    <w:rsid w:val="00A0175B"/>
    <w:rsid w:val="00A03C96"/>
    <w:rsid w:val="00A03EC7"/>
    <w:rsid w:val="00A04420"/>
    <w:rsid w:val="00A0450F"/>
    <w:rsid w:val="00A06D11"/>
    <w:rsid w:val="00A07371"/>
    <w:rsid w:val="00A11017"/>
    <w:rsid w:val="00A113F7"/>
    <w:rsid w:val="00A149E3"/>
    <w:rsid w:val="00A14FC1"/>
    <w:rsid w:val="00A15888"/>
    <w:rsid w:val="00A15917"/>
    <w:rsid w:val="00A16BB8"/>
    <w:rsid w:val="00A16F8F"/>
    <w:rsid w:val="00A20826"/>
    <w:rsid w:val="00A229BF"/>
    <w:rsid w:val="00A22D3D"/>
    <w:rsid w:val="00A22FBC"/>
    <w:rsid w:val="00A231F5"/>
    <w:rsid w:val="00A232F2"/>
    <w:rsid w:val="00A24344"/>
    <w:rsid w:val="00A25E8A"/>
    <w:rsid w:val="00A261A9"/>
    <w:rsid w:val="00A270AE"/>
    <w:rsid w:val="00A278F6"/>
    <w:rsid w:val="00A30129"/>
    <w:rsid w:val="00A3014F"/>
    <w:rsid w:val="00A30835"/>
    <w:rsid w:val="00A30B2D"/>
    <w:rsid w:val="00A3464B"/>
    <w:rsid w:val="00A34A5E"/>
    <w:rsid w:val="00A34D46"/>
    <w:rsid w:val="00A35418"/>
    <w:rsid w:val="00A3544A"/>
    <w:rsid w:val="00A37A12"/>
    <w:rsid w:val="00A37B28"/>
    <w:rsid w:val="00A408CD"/>
    <w:rsid w:val="00A40A87"/>
    <w:rsid w:val="00A4189A"/>
    <w:rsid w:val="00A4218E"/>
    <w:rsid w:val="00A43E7F"/>
    <w:rsid w:val="00A43F2C"/>
    <w:rsid w:val="00A44608"/>
    <w:rsid w:val="00A44E5C"/>
    <w:rsid w:val="00A45B20"/>
    <w:rsid w:val="00A46FA1"/>
    <w:rsid w:val="00A46FE4"/>
    <w:rsid w:val="00A47A6E"/>
    <w:rsid w:val="00A47DA9"/>
    <w:rsid w:val="00A512CF"/>
    <w:rsid w:val="00A51CCE"/>
    <w:rsid w:val="00A51D1C"/>
    <w:rsid w:val="00A51D46"/>
    <w:rsid w:val="00A52F20"/>
    <w:rsid w:val="00A541FE"/>
    <w:rsid w:val="00A551B3"/>
    <w:rsid w:val="00A55A24"/>
    <w:rsid w:val="00A55A25"/>
    <w:rsid w:val="00A57709"/>
    <w:rsid w:val="00A62611"/>
    <w:rsid w:val="00A62D65"/>
    <w:rsid w:val="00A62FF0"/>
    <w:rsid w:val="00A65739"/>
    <w:rsid w:val="00A657E9"/>
    <w:rsid w:val="00A66530"/>
    <w:rsid w:val="00A708BD"/>
    <w:rsid w:val="00A70EB7"/>
    <w:rsid w:val="00A72D7C"/>
    <w:rsid w:val="00A72FDC"/>
    <w:rsid w:val="00A734C9"/>
    <w:rsid w:val="00A73558"/>
    <w:rsid w:val="00A73D36"/>
    <w:rsid w:val="00A740BC"/>
    <w:rsid w:val="00A74331"/>
    <w:rsid w:val="00A74DFE"/>
    <w:rsid w:val="00A7607D"/>
    <w:rsid w:val="00A77428"/>
    <w:rsid w:val="00A774AE"/>
    <w:rsid w:val="00A802F8"/>
    <w:rsid w:val="00A810F7"/>
    <w:rsid w:val="00A822D0"/>
    <w:rsid w:val="00A82525"/>
    <w:rsid w:val="00A8638D"/>
    <w:rsid w:val="00A863B9"/>
    <w:rsid w:val="00A8720C"/>
    <w:rsid w:val="00A87E84"/>
    <w:rsid w:val="00A908C6"/>
    <w:rsid w:val="00A91100"/>
    <w:rsid w:val="00A916C8"/>
    <w:rsid w:val="00A927CB"/>
    <w:rsid w:val="00A9382A"/>
    <w:rsid w:val="00A946AF"/>
    <w:rsid w:val="00A94B64"/>
    <w:rsid w:val="00A95E3E"/>
    <w:rsid w:val="00A96CC4"/>
    <w:rsid w:val="00A97FF2"/>
    <w:rsid w:val="00AA01F0"/>
    <w:rsid w:val="00AA16C9"/>
    <w:rsid w:val="00AA17D0"/>
    <w:rsid w:val="00AA1E19"/>
    <w:rsid w:val="00AA1FBE"/>
    <w:rsid w:val="00AA3329"/>
    <w:rsid w:val="00AA3BA9"/>
    <w:rsid w:val="00AA42DD"/>
    <w:rsid w:val="00AA50AF"/>
    <w:rsid w:val="00AA5D60"/>
    <w:rsid w:val="00AA5E50"/>
    <w:rsid w:val="00AA62F0"/>
    <w:rsid w:val="00AA6A08"/>
    <w:rsid w:val="00AA6D02"/>
    <w:rsid w:val="00AA6FB3"/>
    <w:rsid w:val="00AB0AAB"/>
    <w:rsid w:val="00AB0AD2"/>
    <w:rsid w:val="00AB2E6A"/>
    <w:rsid w:val="00AB60FE"/>
    <w:rsid w:val="00AB6BFA"/>
    <w:rsid w:val="00AB7FAB"/>
    <w:rsid w:val="00AC1058"/>
    <w:rsid w:val="00AC1FC9"/>
    <w:rsid w:val="00AC3653"/>
    <w:rsid w:val="00AC3B90"/>
    <w:rsid w:val="00AC470B"/>
    <w:rsid w:val="00AC5B6B"/>
    <w:rsid w:val="00AC6B07"/>
    <w:rsid w:val="00AC71C7"/>
    <w:rsid w:val="00AC7935"/>
    <w:rsid w:val="00AD1202"/>
    <w:rsid w:val="00AD1954"/>
    <w:rsid w:val="00AD1D13"/>
    <w:rsid w:val="00AD2CDB"/>
    <w:rsid w:val="00AD59DA"/>
    <w:rsid w:val="00AD5BAD"/>
    <w:rsid w:val="00AD6257"/>
    <w:rsid w:val="00AD6553"/>
    <w:rsid w:val="00AD6A07"/>
    <w:rsid w:val="00AE0962"/>
    <w:rsid w:val="00AE0AE0"/>
    <w:rsid w:val="00AE36DF"/>
    <w:rsid w:val="00AE3822"/>
    <w:rsid w:val="00AE4DCB"/>
    <w:rsid w:val="00AE638A"/>
    <w:rsid w:val="00AE7CA5"/>
    <w:rsid w:val="00AF0C48"/>
    <w:rsid w:val="00AF1160"/>
    <w:rsid w:val="00AF33BE"/>
    <w:rsid w:val="00AF53FF"/>
    <w:rsid w:val="00AF584E"/>
    <w:rsid w:val="00AF6D3F"/>
    <w:rsid w:val="00AF7324"/>
    <w:rsid w:val="00AF741D"/>
    <w:rsid w:val="00AF7E6D"/>
    <w:rsid w:val="00B00109"/>
    <w:rsid w:val="00B014E2"/>
    <w:rsid w:val="00B01B7E"/>
    <w:rsid w:val="00B01F58"/>
    <w:rsid w:val="00B0218D"/>
    <w:rsid w:val="00B026BF"/>
    <w:rsid w:val="00B0327B"/>
    <w:rsid w:val="00B0673E"/>
    <w:rsid w:val="00B06898"/>
    <w:rsid w:val="00B075AD"/>
    <w:rsid w:val="00B07F3B"/>
    <w:rsid w:val="00B109A6"/>
    <w:rsid w:val="00B109D2"/>
    <w:rsid w:val="00B12C2F"/>
    <w:rsid w:val="00B13671"/>
    <w:rsid w:val="00B14061"/>
    <w:rsid w:val="00B14F67"/>
    <w:rsid w:val="00B15628"/>
    <w:rsid w:val="00B16B19"/>
    <w:rsid w:val="00B17DA8"/>
    <w:rsid w:val="00B21707"/>
    <w:rsid w:val="00B217A6"/>
    <w:rsid w:val="00B22D86"/>
    <w:rsid w:val="00B23FD3"/>
    <w:rsid w:val="00B2416D"/>
    <w:rsid w:val="00B249FB"/>
    <w:rsid w:val="00B27847"/>
    <w:rsid w:val="00B27C69"/>
    <w:rsid w:val="00B27FB3"/>
    <w:rsid w:val="00B3130D"/>
    <w:rsid w:val="00B32606"/>
    <w:rsid w:val="00B36913"/>
    <w:rsid w:val="00B36EEF"/>
    <w:rsid w:val="00B371F3"/>
    <w:rsid w:val="00B37E01"/>
    <w:rsid w:val="00B40C42"/>
    <w:rsid w:val="00B416B5"/>
    <w:rsid w:val="00B41E31"/>
    <w:rsid w:val="00B41F1E"/>
    <w:rsid w:val="00B42246"/>
    <w:rsid w:val="00B43255"/>
    <w:rsid w:val="00B441C4"/>
    <w:rsid w:val="00B44AA3"/>
    <w:rsid w:val="00B4596E"/>
    <w:rsid w:val="00B47D37"/>
    <w:rsid w:val="00B503FB"/>
    <w:rsid w:val="00B50459"/>
    <w:rsid w:val="00B50B15"/>
    <w:rsid w:val="00B519E6"/>
    <w:rsid w:val="00B51DCE"/>
    <w:rsid w:val="00B51FA6"/>
    <w:rsid w:val="00B53326"/>
    <w:rsid w:val="00B5345F"/>
    <w:rsid w:val="00B5346E"/>
    <w:rsid w:val="00B53D8E"/>
    <w:rsid w:val="00B54E1F"/>
    <w:rsid w:val="00B55805"/>
    <w:rsid w:val="00B567E0"/>
    <w:rsid w:val="00B56E52"/>
    <w:rsid w:val="00B60DE2"/>
    <w:rsid w:val="00B60EDE"/>
    <w:rsid w:val="00B61114"/>
    <w:rsid w:val="00B61FFD"/>
    <w:rsid w:val="00B6426A"/>
    <w:rsid w:val="00B65321"/>
    <w:rsid w:val="00B653CF"/>
    <w:rsid w:val="00B658F8"/>
    <w:rsid w:val="00B65DE5"/>
    <w:rsid w:val="00B67720"/>
    <w:rsid w:val="00B70931"/>
    <w:rsid w:val="00B70C13"/>
    <w:rsid w:val="00B71B61"/>
    <w:rsid w:val="00B720EE"/>
    <w:rsid w:val="00B72266"/>
    <w:rsid w:val="00B74F6F"/>
    <w:rsid w:val="00B76112"/>
    <w:rsid w:val="00B76594"/>
    <w:rsid w:val="00B771A6"/>
    <w:rsid w:val="00B77A1A"/>
    <w:rsid w:val="00B81962"/>
    <w:rsid w:val="00B828EC"/>
    <w:rsid w:val="00B82B7F"/>
    <w:rsid w:val="00B83D29"/>
    <w:rsid w:val="00B8622C"/>
    <w:rsid w:val="00B86A6A"/>
    <w:rsid w:val="00B873B6"/>
    <w:rsid w:val="00B90866"/>
    <w:rsid w:val="00B9279C"/>
    <w:rsid w:val="00B930EA"/>
    <w:rsid w:val="00B93252"/>
    <w:rsid w:val="00B969FC"/>
    <w:rsid w:val="00B97922"/>
    <w:rsid w:val="00B97DC4"/>
    <w:rsid w:val="00BA1347"/>
    <w:rsid w:val="00BA3AA5"/>
    <w:rsid w:val="00BA4322"/>
    <w:rsid w:val="00BA5BFE"/>
    <w:rsid w:val="00BA6131"/>
    <w:rsid w:val="00BA713A"/>
    <w:rsid w:val="00BB0491"/>
    <w:rsid w:val="00BB081E"/>
    <w:rsid w:val="00BB0BA0"/>
    <w:rsid w:val="00BB0F43"/>
    <w:rsid w:val="00BB1E69"/>
    <w:rsid w:val="00BB25E7"/>
    <w:rsid w:val="00BB29CE"/>
    <w:rsid w:val="00BB2A39"/>
    <w:rsid w:val="00BB3148"/>
    <w:rsid w:val="00BB41FA"/>
    <w:rsid w:val="00BB42B6"/>
    <w:rsid w:val="00BB4881"/>
    <w:rsid w:val="00BB52DF"/>
    <w:rsid w:val="00BB6066"/>
    <w:rsid w:val="00BC00DE"/>
    <w:rsid w:val="00BC0A1E"/>
    <w:rsid w:val="00BC1E32"/>
    <w:rsid w:val="00BC4496"/>
    <w:rsid w:val="00BC4BDA"/>
    <w:rsid w:val="00BC4E33"/>
    <w:rsid w:val="00BC5013"/>
    <w:rsid w:val="00BC52D1"/>
    <w:rsid w:val="00BD07BA"/>
    <w:rsid w:val="00BD2821"/>
    <w:rsid w:val="00BD3230"/>
    <w:rsid w:val="00BD3933"/>
    <w:rsid w:val="00BD41F1"/>
    <w:rsid w:val="00BD5307"/>
    <w:rsid w:val="00BD66A5"/>
    <w:rsid w:val="00BD7165"/>
    <w:rsid w:val="00BD75EB"/>
    <w:rsid w:val="00BE1089"/>
    <w:rsid w:val="00BE1742"/>
    <w:rsid w:val="00BE18BF"/>
    <w:rsid w:val="00BE2489"/>
    <w:rsid w:val="00BE3B98"/>
    <w:rsid w:val="00BE4D6F"/>
    <w:rsid w:val="00BE55F1"/>
    <w:rsid w:val="00BE6021"/>
    <w:rsid w:val="00BF0816"/>
    <w:rsid w:val="00BF0A68"/>
    <w:rsid w:val="00BF0BA0"/>
    <w:rsid w:val="00BF0C3E"/>
    <w:rsid w:val="00BF2405"/>
    <w:rsid w:val="00BF341C"/>
    <w:rsid w:val="00BF354D"/>
    <w:rsid w:val="00BF35A5"/>
    <w:rsid w:val="00BF4DBB"/>
    <w:rsid w:val="00BF4F01"/>
    <w:rsid w:val="00BF564E"/>
    <w:rsid w:val="00BF5669"/>
    <w:rsid w:val="00BF5A87"/>
    <w:rsid w:val="00BF5C99"/>
    <w:rsid w:val="00BF682F"/>
    <w:rsid w:val="00BF72E5"/>
    <w:rsid w:val="00BF74CD"/>
    <w:rsid w:val="00C00A30"/>
    <w:rsid w:val="00C03409"/>
    <w:rsid w:val="00C0434E"/>
    <w:rsid w:val="00C045AB"/>
    <w:rsid w:val="00C05A95"/>
    <w:rsid w:val="00C06867"/>
    <w:rsid w:val="00C07426"/>
    <w:rsid w:val="00C1040D"/>
    <w:rsid w:val="00C10976"/>
    <w:rsid w:val="00C1188D"/>
    <w:rsid w:val="00C13633"/>
    <w:rsid w:val="00C144F6"/>
    <w:rsid w:val="00C14F02"/>
    <w:rsid w:val="00C16824"/>
    <w:rsid w:val="00C172F1"/>
    <w:rsid w:val="00C17630"/>
    <w:rsid w:val="00C1764A"/>
    <w:rsid w:val="00C21463"/>
    <w:rsid w:val="00C2168A"/>
    <w:rsid w:val="00C21E2D"/>
    <w:rsid w:val="00C228C5"/>
    <w:rsid w:val="00C23596"/>
    <w:rsid w:val="00C23E51"/>
    <w:rsid w:val="00C24409"/>
    <w:rsid w:val="00C245B7"/>
    <w:rsid w:val="00C2658F"/>
    <w:rsid w:val="00C269A0"/>
    <w:rsid w:val="00C27DD5"/>
    <w:rsid w:val="00C30C74"/>
    <w:rsid w:val="00C319EE"/>
    <w:rsid w:val="00C32B53"/>
    <w:rsid w:val="00C34C2A"/>
    <w:rsid w:val="00C368F5"/>
    <w:rsid w:val="00C36996"/>
    <w:rsid w:val="00C36E16"/>
    <w:rsid w:val="00C373A8"/>
    <w:rsid w:val="00C407B9"/>
    <w:rsid w:val="00C41908"/>
    <w:rsid w:val="00C42085"/>
    <w:rsid w:val="00C42CA7"/>
    <w:rsid w:val="00C432DD"/>
    <w:rsid w:val="00C434BA"/>
    <w:rsid w:val="00C43CF7"/>
    <w:rsid w:val="00C447E2"/>
    <w:rsid w:val="00C44F16"/>
    <w:rsid w:val="00C450FC"/>
    <w:rsid w:val="00C45157"/>
    <w:rsid w:val="00C45913"/>
    <w:rsid w:val="00C46C81"/>
    <w:rsid w:val="00C50267"/>
    <w:rsid w:val="00C513B6"/>
    <w:rsid w:val="00C51851"/>
    <w:rsid w:val="00C51C92"/>
    <w:rsid w:val="00C5275F"/>
    <w:rsid w:val="00C53FBE"/>
    <w:rsid w:val="00C55B14"/>
    <w:rsid w:val="00C561DB"/>
    <w:rsid w:val="00C5640E"/>
    <w:rsid w:val="00C56866"/>
    <w:rsid w:val="00C569A4"/>
    <w:rsid w:val="00C578EE"/>
    <w:rsid w:val="00C6181B"/>
    <w:rsid w:val="00C61AFB"/>
    <w:rsid w:val="00C61C92"/>
    <w:rsid w:val="00C61E5B"/>
    <w:rsid w:val="00C63834"/>
    <w:rsid w:val="00C63FFA"/>
    <w:rsid w:val="00C648E6"/>
    <w:rsid w:val="00C64B8B"/>
    <w:rsid w:val="00C64F60"/>
    <w:rsid w:val="00C65961"/>
    <w:rsid w:val="00C66B91"/>
    <w:rsid w:val="00C67E26"/>
    <w:rsid w:val="00C70A69"/>
    <w:rsid w:val="00C70D43"/>
    <w:rsid w:val="00C71049"/>
    <w:rsid w:val="00C74018"/>
    <w:rsid w:val="00C7558E"/>
    <w:rsid w:val="00C75FF5"/>
    <w:rsid w:val="00C7643F"/>
    <w:rsid w:val="00C76879"/>
    <w:rsid w:val="00C77420"/>
    <w:rsid w:val="00C826AF"/>
    <w:rsid w:val="00C83287"/>
    <w:rsid w:val="00C83309"/>
    <w:rsid w:val="00C847F8"/>
    <w:rsid w:val="00C84BC3"/>
    <w:rsid w:val="00C8532B"/>
    <w:rsid w:val="00C86616"/>
    <w:rsid w:val="00C86904"/>
    <w:rsid w:val="00C92798"/>
    <w:rsid w:val="00C95E2C"/>
    <w:rsid w:val="00CA09C9"/>
    <w:rsid w:val="00CA2500"/>
    <w:rsid w:val="00CA252A"/>
    <w:rsid w:val="00CA3684"/>
    <w:rsid w:val="00CA3935"/>
    <w:rsid w:val="00CA4309"/>
    <w:rsid w:val="00CA45F7"/>
    <w:rsid w:val="00CA6D1A"/>
    <w:rsid w:val="00CA71C0"/>
    <w:rsid w:val="00CB0B62"/>
    <w:rsid w:val="00CB10D8"/>
    <w:rsid w:val="00CB1317"/>
    <w:rsid w:val="00CB1349"/>
    <w:rsid w:val="00CB19E3"/>
    <w:rsid w:val="00CB1E4B"/>
    <w:rsid w:val="00CB38DF"/>
    <w:rsid w:val="00CB3FEC"/>
    <w:rsid w:val="00CB47BC"/>
    <w:rsid w:val="00CB49E4"/>
    <w:rsid w:val="00CB61D3"/>
    <w:rsid w:val="00CB6311"/>
    <w:rsid w:val="00CB65CA"/>
    <w:rsid w:val="00CC000F"/>
    <w:rsid w:val="00CC031A"/>
    <w:rsid w:val="00CC21BD"/>
    <w:rsid w:val="00CC532B"/>
    <w:rsid w:val="00CC61B5"/>
    <w:rsid w:val="00CD155D"/>
    <w:rsid w:val="00CD18A3"/>
    <w:rsid w:val="00CD2361"/>
    <w:rsid w:val="00CD2E12"/>
    <w:rsid w:val="00CD3275"/>
    <w:rsid w:val="00CD48CA"/>
    <w:rsid w:val="00CD5E41"/>
    <w:rsid w:val="00CD60F6"/>
    <w:rsid w:val="00CD63A4"/>
    <w:rsid w:val="00CD678A"/>
    <w:rsid w:val="00CD692C"/>
    <w:rsid w:val="00CE045A"/>
    <w:rsid w:val="00CE0A8C"/>
    <w:rsid w:val="00CE2D6F"/>
    <w:rsid w:val="00CE63ED"/>
    <w:rsid w:val="00CE6585"/>
    <w:rsid w:val="00CE67C1"/>
    <w:rsid w:val="00CE7566"/>
    <w:rsid w:val="00CE7CD6"/>
    <w:rsid w:val="00CF1E4E"/>
    <w:rsid w:val="00CF2A49"/>
    <w:rsid w:val="00CF2D8E"/>
    <w:rsid w:val="00CF366D"/>
    <w:rsid w:val="00CF376A"/>
    <w:rsid w:val="00CF4BAA"/>
    <w:rsid w:val="00CF4C56"/>
    <w:rsid w:val="00CF5379"/>
    <w:rsid w:val="00CF5795"/>
    <w:rsid w:val="00D00BCA"/>
    <w:rsid w:val="00D02813"/>
    <w:rsid w:val="00D03770"/>
    <w:rsid w:val="00D038BD"/>
    <w:rsid w:val="00D0665B"/>
    <w:rsid w:val="00D06E40"/>
    <w:rsid w:val="00D071B2"/>
    <w:rsid w:val="00D071EC"/>
    <w:rsid w:val="00D07B03"/>
    <w:rsid w:val="00D10410"/>
    <w:rsid w:val="00D10632"/>
    <w:rsid w:val="00D12186"/>
    <w:rsid w:val="00D14AA7"/>
    <w:rsid w:val="00D14D44"/>
    <w:rsid w:val="00D16742"/>
    <w:rsid w:val="00D17CA0"/>
    <w:rsid w:val="00D17F9F"/>
    <w:rsid w:val="00D206B9"/>
    <w:rsid w:val="00D20D41"/>
    <w:rsid w:val="00D211ED"/>
    <w:rsid w:val="00D213A0"/>
    <w:rsid w:val="00D22550"/>
    <w:rsid w:val="00D23EA4"/>
    <w:rsid w:val="00D23EC0"/>
    <w:rsid w:val="00D24877"/>
    <w:rsid w:val="00D25BF4"/>
    <w:rsid w:val="00D276A0"/>
    <w:rsid w:val="00D30897"/>
    <w:rsid w:val="00D30FDF"/>
    <w:rsid w:val="00D317E3"/>
    <w:rsid w:val="00D31977"/>
    <w:rsid w:val="00D32C8C"/>
    <w:rsid w:val="00D33D2B"/>
    <w:rsid w:val="00D33DD1"/>
    <w:rsid w:val="00D340E3"/>
    <w:rsid w:val="00D36637"/>
    <w:rsid w:val="00D36D53"/>
    <w:rsid w:val="00D3729A"/>
    <w:rsid w:val="00D402B9"/>
    <w:rsid w:val="00D40379"/>
    <w:rsid w:val="00D4129F"/>
    <w:rsid w:val="00D41DB4"/>
    <w:rsid w:val="00D4284B"/>
    <w:rsid w:val="00D42F2D"/>
    <w:rsid w:val="00D43798"/>
    <w:rsid w:val="00D43D9E"/>
    <w:rsid w:val="00D43F7C"/>
    <w:rsid w:val="00D4438C"/>
    <w:rsid w:val="00D44EA1"/>
    <w:rsid w:val="00D44F61"/>
    <w:rsid w:val="00D46041"/>
    <w:rsid w:val="00D4709B"/>
    <w:rsid w:val="00D479D8"/>
    <w:rsid w:val="00D5148E"/>
    <w:rsid w:val="00D51E85"/>
    <w:rsid w:val="00D5250D"/>
    <w:rsid w:val="00D52A10"/>
    <w:rsid w:val="00D53D0E"/>
    <w:rsid w:val="00D549C3"/>
    <w:rsid w:val="00D54EE9"/>
    <w:rsid w:val="00D55D06"/>
    <w:rsid w:val="00D573C3"/>
    <w:rsid w:val="00D5743B"/>
    <w:rsid w:val="00D60385"/>
    <w:rsid w:val="00D61266"/>
    <w:rsid w:val="00D63CD2"/>
    <w:rsid w:val="00D655BB"/>
    <w:rsid w:val="00D67FF3"/>
    <w:rsid w:val="00D7344F"/>
    <w:rsid w:val="00D73F13"/>
    <w:rsid w:val="00D742FE"/>
    <w:rsid w:val="00D74455"/>
    <w:rsid w:val="00D76649"/>
    <w:rsid w:val="00D77598"/>
    <w:rsid w:val="00D77E17"/>
    <w:rsid w:val="00D8004D"/>
    <w:rsid w:val="00D80F38"/>
    <w:rsid w:val="00D82151"/>
    <w:rsid w:val="00D82F88"/>
    <w:rsid w:val="00D832FB"/>
    <w:rsid w:val="00D83A35"/>
    <w:rsid w:val="00D84980"/>
    <w:rsid w:val="00D8534C"/>
    <w:rsid w:val="00D856C8"/>
    <w:rsid w:val="00D87AE7"/>
    <w:rsid w:val="00D911AD"/>
    <w:rsid w:val="00D918C6"/>
    <w:rsid w:val="00D93334"/>
    <w:rsid w:val="00D93685"/>
    <w:rsid w:val="00D946A7"/>
    <w:rsid w:val="00D947D3"/>
    <w:rsid w:val="00D94BF4"/>
    <w:rsid w:val="00D94FCE"/>
    <w:rsid w:val="00D954A0"/>
    <w:rsid w:val="00D96D1F"/>
    <w:rsid w:val="00D97D3E"/>
    <w:rsid w:val="00DA04B3"/>
    <w:rsid w:val="00DA0520"/>
    <w:rsid w:val="00DA0DFC"/>
    <w:rsid w:val="00DA113E"/>
    <w:rsid w:val="00DA1D0C"/>
    <w:rsid w:val="00DA373A"/>
    <w:rsid w:val="00DA38F9"/>
    <w:rsid w:val="00DA42A1"/>
    <w:rsid w:val="00DA431E"/>
    <w:rsid w:val="00DA4C34"/>
    <w:rsid w:val="00DA67A1"/>
    <w:rsid w:val="00DA6AD0"/>
    <w:rsid w:val="00DA6FA9"/>
    <w:rsid w:val="00DA75A8"/>
    <w:rsid w:val="00DA7D8D"/>
    <w:rsid w:val="00DB0651"/>
    <w:rsid w:val="00DB0D5B"/>
    <w:rsid w:val="00DB1E1F"/>
    <w:rsid w:val="00DB1F11"/>
    <w:rsid w:val="00DB4369"/>
    <w:rsid w:val="00DB4484"/>
    <w:rsid w:val="00DB4D56"/>
    <w:rsid w:val="00DB508D"/>
    <w:rsid w:val="00DB55FA"/>
    <w:rsid w:val="00DC29D4"/>
    <w:rsid w:val="00DC3D9C"/>
    <w:rsid w:val="00DC43C2"/>
    <w:rsid w:val="00DC43C8"/>
    <w:rsid w:val="00DC6B23"/>
    <w:rsid w:val="00DC6E02"/>
    <w:rsid w:val="00DC7201"/>
    <w:rsid w:val="00DD0E78"/>
    <w:rsid w:val="00DD13DF"/>
    <w:rsid w:val="00DD246A"/>
    <w:rsid w:val="00DD27DF"/>
    <w:rsid w:val="00DD309F"/>
    <w:rsid w:val="00DD3C7E"/>
    <w:rsid w:val="00DD4EC1"/>
    <w:rsid w:val="00DD4FC6"/>
    <w:rsid w:val="00DD6BFE"/>
    <w:rsid w:val="00DE008C"/>
    <w:rsid w:val="00DE04FD"/>
    <w:rsid w:val="00DE0512"/>
    <w:rsid w:val="00DE202A"/>
    <w:rsid w:val="00DE426B"/>
    <w:rsid w:val="00DE4370"/>
    <w:rsid w:val="00DE4937"/>
    <w:rsid w:val="00DE6F13"/>
    <w:rsid w:val="00DE7610"/>
    <w:rsid w:val="00DF388D"/>
    <w:rsid w:val="00DF3D72"/>
    <w:rsid w:val="00DF3EA0"/>
    <w:rsid w:val="00DF577C"/>
    <w:rsid w:val="00DF6BCB"/>
    <w:rsid w:val="00DF7378"/>
    <w:rsid w:val="00DF751A"/>
    <w:rsid w:val="00DF7626"/>
    <w:rsid w:val="00E002E1"/>
    <w:rsid w:val="00E06C8F"/>
    <w:rsid w:val="00E06D9D"/>
    <w:rsid w:val="00E070AD"/>
    <w:rsid w:val="00E07503"/>
    <w:rsid w:val="00E1010D"/>
    <w:rsid w:val="00E11625"/>
    <w:rsid w:val="00E126FF"/>
    <w:rsid w:val="00E12702"/>
    <w:rsid w:val="00E12FDB"/>
    <w:rsid w:val="00E139BC"/>
    <w:rsid w:val="00E13E45"/>
    <w:rsid w:val="00E14F5A"/>
    <w:rsid w:val="00E168BB"/>
    <w:rsid w:val="00E16B56"/>
    <w:rsid w:val="00E2097D"/>
    <w:rsid w:val="00E20A29"/>
    <w:rsid w:val="00E214BB"/>
    <w:rsid w:val="00E21984"/>
    <w:rsid w:val="00E22A9D"/>
    <w:rsid w:val="00E231A8"/>
    <w:rsid w:val="00E24B55"/>
    <w:rsid w:val="00E25001"/>
    <w:rsid w:val="00E30142"/>
    <w:rsid w:val="00E30735"/>
    <w:rsid w:val="00E3087C"/>
    <w:rsid w:val="00E308DA"/>
    <w:rsid w:val="00E30C2A"/>
    <w:rsid w:val="00E31A06"/>
    <w:rsid w:val="00E32EEB"/>
    <w:rsid w:val="00E33073"/>
    <w:rsid w:val="00E34428"/>
    <w:rsid w:val="00E35C40"/>
    <w:rsid w:val="00E40862"/>
    <w:rsid w:val="00E4339B"/>
    <w:rsid w:val="00E43DB1"/>
    <w:rsid w:val="00E458B3"/>
    <w:rsid w:val="00E460B0"/>
    <w:rsid w:val="00E47EA2"/>
    <w:rsid w:val="00E509EE"/>
    <w:rsid w:val="00E51C40"/>
    <w:rsid w:val="00E51D9F"/>
    <w:rsid w:val="00E537B7"/>
    <w:rsid w:val="00E53B3A"/>
    <w:rsid w:val="00E554B3"/>
    <w:rsid w:val="00E5599B"/>
    <w:rsid w:val="00E56009"/>
    <w:rsid w:val="00E56B45"/>
    <w:rsid w:val="00E57C07"/>
    <w:rsid w:val="00E6113F"/>
    <w:rsid w:val="00E62DE2"/>
    <w:rsid w:val="00E63089"/>
    <w:rsid w:val="00E631D9"/>
    <w:rsid w:val="00E63B08"/>
    <w:rsid w:val="00E640CC"/>
    <w:rsid w:val="00E644D6"/>
    <w:rsid w:val="00E648FD"/>
    <w:rsid w:val="00E651DE"/>
    <w:rsid w:val="00E6569F"/>
    <w:rsid w:val="00E65FCA"/>
    <w:rsid w:val="00E66F0D"/>
    <w:rsid w:val="00E67375"/>
    <w:rsid w:val="00E700F0"/>
    <w:rsid w:val="00E70470"/>
    <w:rsid w:val="00E7201E"/>
    <w:rsid w:val="00E72889"/>
    <w:rsid w:val="00E73036"/>
    <w:rsid w:val="00E73BA4"/>
    <w:rsid w:val="00E73CFA"/>
    <w:rsid w:val="00E7428E"/>
    <w:rsid w:val="00E74BCE"/>
    <w:rsid w:val="00E74F86"/>
    <w:rsid w:val="00E77464"/>
    <w:rsid w:val="00E77AE3"/>
    <w:rsid w:val="00E80B8C"/>
    <w:rsid w:val="00E8150B"/>
    <w:rsid w:val="00E815AA"/>
    <w:rsid w:val="00E82265"/>
    <w:rsid w:val="00E823C8"/>
    <w:rsid w:val="00E83A08"/>
    <w:rsid w:val="00E84386"/>
    <w:rsid w:val="00E84CBD"/>
    <w:rsid w:val="00E863C3"/>
    <w:rsid w:val="00E9086F"/>
    <w:rsid w:val="00E90BD8"/>
    <w:rsid w:val="00E9101B"/>
    <w:rsid w:val="00E91862"/>
    <w:rsid w:val="00E91A01"/>
    <w:rsid w:val="00E92480"/>
    <w:rsid w:val="00E92AA8"/>
    <w:rsid w:val="00E93C0F"/>
    <w:rsid w:val="00E947AE"/>
    <w:rsid w:val="00E95AAB"/>
    <w:rsid w:val="00E964DD"/>
    <w:rsid w:val="00E966F7"/>
    <w:rsid w:val="00EA1AAE"/>
    <w:rsid w:val="00EA1DC6"/>
    <w:rsid w:val="00EA293B"/>
    <w:rsid w:val="00EA49DD"/>
    <w:rsid w:val="00EA6522"/>
    <w:rsid w:val="00EA6862"/>
    <w:rsid w:val="00EB17B4"/>
    <w:rsid w:val="00EB1C32"/>
    <w:rsid w:val="00EB1FC4"/>
    <w:rsid w:val="00EB2410"/>
    <w:rsid w:val="00EB48B8"/>
    <w:rsid w:val="00EB648A"/>
    <w:rsid w:val="00EC0480"/>
    <w:rsid w:val="00EC1997"/>
    <w:rsid w:val="00EC2D34"/>
    <w:rsid w:val="00EC42B8"/>
    <w:rsid w:val="00EC5317"/>
    <w:rsid w:val="00EC6281"/>
    <w:rsid w:val="00EC62D8"/>
    <w:rsid w:val="00ED0803"/>
    <w:rsid w:val="00ED0C0C"/>
    <w:rsid w:val="00ED2401"/>
    <w:rsid w:val="00ED31FF"/>
    <w:rsid w:val="00ED5525"/>
    <w:rsid w:val="00ED58B5"/>
    <w:rsid w:val="00ED64BC"/>
    <w:rsid w:val="00ED6F05"/>
    <w:rsid w:val="00ED76F7"/>
    <w:rsid w:val="00EE27FF"/>
    <w:rsid w:val="00EE5771"/>
    <w:rsid w:val="00EE6B1E"/>
    <w:rsid w:val="00EE7101"/>
    <w:rsid w:val="00EE74F1"/>
    <w:rsid w:val="00EF055A"/>
    <w:rsid w:val="00EF09AE"/>
    <w:rsid w:val="00EF132B"/>
    <w:rsid w:val="00EF17FC"/>
    <w:rsid w:val="00EF1DFC"/>
    <w:rsid w:val="00EF32E7"/>
    <w:rsid w:val="00EF5931"/>
    <w:rsid w:val="00EF672D"/>
    <w:rsid w:val="00EF69D9"/>
    <w:rsid w:val="00EF79A9"/>
    <w:rsid w:val="00EF7BE4"/>
    <w:rsid w:val="00F001EB"/>
    <w:rsid w:val="00F009D0"/>
    <w:rsid w:val="00F01378"/>
    <w:rsid w:val="00F02EF6"/>
    <w:rsid w:val="00F0473C"/>
    <w:rsid w:val="00F04FB6"/>
    <w:rsid w:val="00F07CA1"/>
    <w:rsid w:val="00F101C9"/>
    <w:rsid w:val="00F11237"/>
    <w:rsid w:val="00F117BE"/>
    <w:rsid w:val="00F11909"/>
    <w:rsid w:val="00F12AE4"/>
    <w:rsid w:val="00F14537"/>
    <w:rsid w:val="00F14787"/>
    <w:rsid w:val="00F207C4"/>
    <w:rsid w:val="00F207E0"/>
    <w:rsid w:val="00F21583"/>
    <w:rsid w:val="00F221D8"/>
    <w:rsid w:val="00F224F2"/>
    <w:rsid w:val="00F22706"/>
    <w:rsid w:val="00F2332D"/>
    <w:rsid w:val="00F233F5"/>
    <w:rsid w:val="00F24B27"/>
    <w:rsid w:val="00F25949"/>
    <w:rsid w:val="00F26102"/>
    <w:rsid w:val="00F27FF0"/>
    <w:rsid w:val="00F31E7D"/>
    <w:rsid w:val="00F32B89"/>
    <w:rsid w:val="00F34307"/>
    <w:rsid w:val="00F34968"/>
    <w:rsid w:val="00F34C35"/>
    <w:rsid w:val="00F34EE4"/>
    <w:rsid w:val="00F351AE"/>
    <w:rsid w:val="00F36C34"/>
    <w:rsid w:val="00F40D6D"/>
    <w:rsid w:val="00F4119C"/>
    <w:rsid w:val="00F41851"/>
    <w:rsid w:val="00F41B22"/>
    <w:rsid w:val="00F4243F"/>
    <w:rsid w:val="00F429A5"/>
    <w:rsid w:val="00F42E07"/>
    <w:rsid w:val="00F43500"/>
    <w:rsid w:val="00F44A9D"/>
    <w:rsid w:val="00F500AE"/>
    <w:rsid w:val="00F5104C"/>
    <w:rsid w:val="00F51100"/>
    <w:rsid w:val="00F51BCF"/>
    <w:rsid w:val="00F547B3"/>
    <w:rsid w:val="00F55A9B"/>
    <w:rsid w:val="00F568AF"/>
    <w:rsid w:val="00F56AD3"/>
    <w:rsid w:val="00F60D32"/>
    <w:rsid w:val="00F6270A"/>
    <w:rsid w:val="00F62AE6"/>
    <w:rsid w:val="00F62BD3"/>
    <w:rsid w:val="00F632E2"/>
    <w:rsid w:val="00F63E74"/>
    <w:rsid w:val="00F6509D"/>
    <w:rsid w:val="00F65EC6"/>
    <w:rsid w:val="00F66122"/>
    <w:rsid w:val="00F661E8"/>
    <w:rsid w:val="00F66AA6"/>
    <w:rsid w:val="00F678FF"/>
    <w:rsid w:val="00F67AED"/>
    <w:rsid w:val="00F67B3B"/>
    <w:rsid w:val="00F705FE"/>
    <w:rsid w:val="00F739E6"/>
    <w:rsid w:val="00F74A9F"/>
    <w:rsid w:val="00F751C6"/>
    <w:rsid w:val="00F7526C"/>
    <w:rsid w:val="00F75506"/>
    <w:rsid w:val="00F76E4A"/>
    <w:rsid w:val="00F76FD6"/>
    <w:rsid w:val="00F77A63"/>
    <w:rsid w:val="00F77EC2"/>
    <w:rsid w:val="00F80285"/>
    <w:rsid w:val="00F806D5"/>
    <w:rsid w:val="00F81614"/>
    <w:rsid w:val="00F81CAE"/>
    <w:rsid w:val="00F8202B"/>
    <w:rsid w:val="00F826EE"/>
    <w:rsid w:val="00F8301C"/>
    <w:rsid w:val="00F8317D"/>
    <w:rsid w:val="00F835CE"/>
    <w:rsid w:val="00F83862"/>
    <w:rsid w:val="00F85B01"/>
    <w:rsid w:val="00F8630A"/>
    <w:rsid w:val="00F8677F"/>
    <w:rsid w:val="00F867D7"/>
    <w:rsid w:val="00F86D95"/>
    <w:rsid w:val="00F87175"/>
    <w:rsid w:val="00F874F3"/>
    <w:rsid w:val="00F908AB"/>
    <w:rsid w:val="00F90B7C"/>
    <w:rsid w:val="00F92F6F"/>
    <w:rsid w:val="00F93767"/>
    <w:rsid w:val="00F94379"/>
    <w:rsid w:val="00F946FE"/>
    <w:rsid w:val="00F95B7A"/>
    <w:rsid w:val="00F960BC"/>
    <w:rsid w:val="00F9623D"/>
    <w:rsid w:val="00F96257"/>
    <w:rsid w:val="00F96941"/>
    <w:rsid w:val="00F96A1D"/>
    <w:rsid w:val="00F97557"/>
    <w:rsid w:val="00FA010C"/>
    <w:rsid w:val="00FA14C6"/>
    <w:rsid w:val="00FA1A8B"/>
    <w:rsid w:val="00FA218D"/>
    <w:rsid w:val="00FA2424"/>
    <w:rsid w:val="00FA4770"/>
    <w:rsid w:val="00FA4795"/>
    <w:rsid w:val="00FA4AAE"/>
    <w:rsid w:val="00FA6F0F"/>
    <w:rsid w:val="00FA6FDF"/>
    <w:rsid w:val="00FA7195"/>
    <w:rsid w:val="00FA7304"/>
    <w:rsid w:val="00FB2406"/>
    <w:rsid w:val="00FB33B4"/>
    <w:rsid w:val="00FB41F8"/>
    <w:rsid w:val="00FB4529"/>
    <w:rsid w:val="00FB4DB7"/>
    <w:rsid w:val="00FB5E3D"/>
    <w:rsid w:val="00FB6D56"/>
    <w:rsid w:val="00FB78E6"/>
    <w:rsid w:val="00FC00D0"/>
    <w:rsid w:val="00FC0E14"/>
    <w:rsid w:val="00FC112D"/>
    <w:rsid w:val="00FC2469"/>
    <w:rsid w:val="00FC4350"/>
    <w:rsid w:val="00FC470A"/>
    <w:rsid w:val="00FC4F75"/>
    <w:rsid w:val="00FC4FD2"/>
    <w:rsid w:val="00FC5B16"/>
    <w:rsid w:val="00FC5FCD"/>
    <w:rsid w:val="00FD0D66"/>
    <w:rsid w:val="00FD1B61"/>
    <w:rsid w:val="00FD26CA"/>
    <w:rsid w:val="00FD2DD0"/>
    <w:rsid w:val="00FD62DB"/>
    <w:rsid w:val="00FD681A"/>
    <w:rsid w:val="00FD738F"/>
    <w:rsid w:val="00FE069B"/>
    <w:rsid w:val="00FE1612"/>
    <w:rsid w:val="00FE3562"/>
    <w:rsid w:val="00FE3E25"/>
    <w:rsid w:val="00FE4796"/>
    <w:rsid w:val="00FE50D5"/>
    <w:rsid w:val="00FE7029"/>
    <w:rsid w:val="00FF075C"/>
    <w:rsid w:val="00FF2565"/>
    <w:rsid w:val="00FF2D54"/>
    <w:rsid w:val="00FF4F43"/>
    <w:rsid w:val="00FF5184"/>
    <w:rsid w:val="00FF5394"/>
    <w:rsid w:val="00FF5880"/>
    <w:rsid w:val="00FF5915"/>
    <w:rsid w:val="00FF5A45"/>
    <w:rsid w:val="00FF61A6"/>
    <w:rsid w:val="00FF6744"/>
    <w:rsid w:val="00FF7FE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3A11"/>
  </w:style>
  <w:style w:type="paragraph" w:styleId="Ttulo3">
    <w:name w:val="heading 3"/>
    <w:basedOn w:val="Normal"/>
    <w:next w:val="Normal"/>
    <w:link w:val="Ttulo3Car"/>
    <w:uiPriority w:val="9"/>
    <w:semiHidden/>
    <w:unhideWhenUsed/>
    <w:qFormat/>
    <w:rsid w:val="00C8328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link w:val="Ttulo4Car"/>
    <w:uiPriority w:val="9"/>
    <w:qFormat/>
    <w:rsid w:val="00423151"/>
    <w:pPr>
      <w:spacing w:before="100" w:beforeAutospacing="1" w:after="100" w:afterAutospacing="1" w:line="240" w:lineRule="auto"/>
      <w:outlineLvl w:val="3"/>
    </w:pPr>
    <w:rPr>
      <w:rFonts w:ascii="Times New Roman" w:eastAsia="Times New Roman" w:hAnsi="Times New Roman" w:cs="Times New Roman"/>
      <w:b/>
      <w:bCs/>
      <w:sz w:val="24"/>
      <w:szCs w:val="24"/>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C5B1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C5B16"/>
  </w:style>
  <w:style w:type="paragraph" w:styleId="Piedepgina">
    <w:name w:val="footer"/>
    <w:basedOn w:val="Normal"/>
    <w:link w:val="PiedepginaCar"/>
    <w:uiPriority w:val="99"/>
    <w:unhideWhenUsed/>
    <w:rsid w:val="00FC5B1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C5B16"/>
  </w:style>
  <w:style w:type="paragraph" w:styleId="Textodeglobo">
    <w:name w:val="Balloon Text"/>
    <w:basedOn w:val="Normal"/>
    <w:link w:val="TextodegloboCar"/>
    <w:uiPriority w:val="99"/>
    <w:semiHidden/>
    <w:unhideWhenUsed/>
    <w:rsid w:val="00FC5B1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5B16"/>
    <w:rPr>
      <w:rFonts w:ascii="Tahoma" w:hAnsi="Tahoma" w:cs="Tahoma"/>
      <w:sz w:val="16"/>
      <w:szCs w:val="16"/>
    </w:rPr>
  </w:style>
  <w:style w:type="table" w:customStyle="1" w:styleId="Tablaconcuadrcula1">
    <w:name w:val="Tabla con cuadrícula1"/>
    <w:basedOn w:val="Tablanormal"/>
    <w:next w:val="Tablaconcuadrcula"/>
    <w:rsid w:val="00E651DE"/>
    <w:pPr>
      <w:spacing w:after="0" w:line="240" w:lineRule="auto"/>
    </w:pPr>
    <w:rPr>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aconcuadrcula">
    <w:name w:val="Table Grid"/>
    <w:basedOn w:val="Tablanormal"/>
    <w:rsid w:val="00E651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u">
    <w:name w:val="u"/>
    <w:basedOn w:val="Normal"/>
    <w:rsid w:val="00EF7BE4"/>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un">
    <w:name w:val="un"/>
    <w:basedOn w:val="Fuentedeprrafopredeter"/>
    <w:rsid w:val="00EF7BE4"/>
  </w:style>
  <w:style w:type="character" w:customStyle="1" w:styleId="Ttulo4Car">
    <w:name w:val="Título 4 Car"/>
    <w:basedOn w:val="Fuentedeprrafopredeter"/>
    <w:link w:val="Ttulo4"/>
    <w:uiPriority w:val="9"/>
    <w:rsid w:val="00423151"/>
    <w:rPr>
      <w:rFonts w:ascii="Times New Roman" w:eastAsia="Times New Roman" w:hAnsi="Times New Roman" w:cs="Times New Roman"/>
      <w:b/>
      <w:bCs/>
      <w:sz w:val="24"/>
      <w:szCs w:val="24"/>
      <w:lang w:eastAsia="es-CO"/>
    </w:rPr>
  </w:style>
  <w:style w:type="character" w:styleId="Textoennegrita">
    <w:name w:val="Strong"/>
    <w:basedOn w:val="Fuentedeprrafopredeter"/>
    <w:uiPriority w:val="22"/>
    <w:qFormat/>
    <w:rsid w:val="00423151"/>
    <w:rPr>
      <w:b/>
      <w:bCs/>
    </w:rPr>
  </w:style>
  <w:style w:type="paragraph" w:styleId="Prrafodelista">
    <w:name w:val="List Paragraph"/>
    <w:basedOn w:val="Normal"/>
    <w:uiPriority w:val="34"/>
    <w:qFormat/>
    <w:rsid w:val="00423151"/>
    <w:pPr>
      <w:ind w:left="720"/>
      <w:contextualSpacing/>
    </w:pPr>
  </w:style>
  <w:style w:type="character" w:customStyle="1" w:styleId="Ttulo3Car">
    <w:name w:val="Título 3 Car"/>
    <w:basedOn w:val="Fuentedeprrafopredeter"/>
    <w:link w:val="Ttulo3"/>
    <w:uiPriority w:val="9"/>
    <w:semiHidden/>
    <w:rsid w:val="00C83287"/>
    <w:rPr>
      <w:rFonts w:asciiTheme="majorHAnsi" w:eastAsiaTheme="majorEastAsia" w:hAnsiTheme="majorHAnsi" w:cstheme="majorBidi"/>
      <w:b/>
      <w:bCs/>
      <w:color w:val="4F81BD" w:themeColor="accent1"/>
    </w:rPr>
  </w:style>
  <w:style w:type="character" w:styleId="Hipervnculo">
    <w:name w:val="Hyperlink"/>
    <w:basedOn w:val="Fuentedeprrafopredeter"/>
    <w:uiPriority w:val="99"/>
    <w:unhideWhenUsed/>
    <w:rsid w:val="003C79AF"/>
    <w:rPr>
      <w:color w:val="0000FF" w:themeColor="hyperlink"/>
      <w:u w:val="single"/>
    </w:rPr>
  </w:style>
  <w:style w:type="character" w:styleId="Refdecomentario">
    <w:name w:val="annotation reference"/>
    <w:basedOn w:val="Fuentedeprrafopredeter"/>
    <w:uiPriority w:val="99"/>
    <w:semiHidden/>
    <w:unhideWhenUsed/>
    <w:rsid w:val="00814C1F"/>
    <w:rPr>
      <w:sz w:val="16"/>
      <w:szCs w:val="16"/>
    </w:rPr>
  </w:style>
  <w:style w:type="paragraph" w:styleId="Textocomentario">
    <w:name w:val="annotation text"/>
    <w:basedOn w:val="Normal"/>
    <w:link w:val="TextocomentarioCar"/>
    <w:uiPriority w:val="99"/>
    <w:semiHidden/>
    <w:unhideWhenUsed/>
    <w:rsid w:val="00814C1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14C1F"/>
    <w:rPr>
      <w:sz w:val="20"/>
      <w:szCs w:val="20"/>
    </w:rPr>
  </w:style>
  <w:style w:type="paragraph" w:styleId="Asuntodelcomentario">
    <w:name w:val="annotation subject"/>
    <w:basedOn w:val="Textocomentario"/>
    <w:next w:val="Textocomentario"/>
    <w:link w:val="AsuntodelcomentarioCar"/>
    <w:uiPriority w:val="99"/>
    <w:semiHidden/>
    <w:unhideWhenUsed/>
    <w:rsid w:val="00814C1F"/>
    <w:rPr>
      <w:b/>
      <w:bCs/>
    </w:rPr>
  </w:style>
  <w:style w:type="character" w:customStyle="1" w:styleId="AsuntodelcomentarioCar">
    <w:name w:val="Asunto del comentario Car"/>
    <w:basedOn w:val="TextocomentarioCar"/>
    <w:link w:val="Asuntodelcomentario"/>
    <w:uiPriority w:val="99"/>
    <w:semiHidden/>
    <w:rsid w:val="00814C1F"/>
    <w:rPr>
      <w:b/>
      <w:bCs/>
      <w:sz w:val="20"/>
      <w:szCs w:val="20"/>
    </w:rPr>
  </w:style>
  <w:style w:type="paragraph" w:styleId="NormalWeb">
    <w:name w:val="Normal (Web)"/>
    <w:basedOn w:val="Normal"/>
    <w:uiPriority w:val="99"/>
    <w:semiHidden/>
    <w:unhideWhenUsed/>
    <w:rsid w:val="00551C30"/>
    <w:pPr>
      <w:spacing w:before="100" w:beforeAutospacing="1" w:after="100" w:afterAutospacing="1" w:line="240" w:lineRule="auto"/>
    </w:pPr>
    <w:rPr>
      <w:rFonts w:ascii="Times New Roman" w:eastAsia="Times New Roman" w:hAnsi="Times New Roman" w:cs="Times New Roman"/>
      <w:sz w:val="24"/>
      <w:szCs w:val="24"/>
      <w:lang w:eastAsia="es-CO"/>
    </w:rPr>
  </w:style>
  <w:style w:type="table" w:customStyle="1" w:styleId="Tablaconcuadrcula2">
    <w:name w:val="Tabla con cuadrícula2"/>
    <w:basedOn w:val="Tablanormal"/>
    <w:next w:val="Tablaconcuadrcula"/>
    <w:rsid w:val="006A62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rsid w:val="00166AE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3A11"/>
  </w:style>
  <w:style w:type="paragraph" w:styleId="Ttulo3">
    <w:name w:val="heading 3"/>
    <w:basedOn w:val="Normal"/>
    <w:next w:val="Normal"/>
    <w:link w:val="Ttulo3Car"/>
    <w:uiPriority w:val="9"/>
    <w:semiHidden/>
    <w:unhideWhenUsed/>
    <w:qFormat/>
    <w:rsid w:val="00C8328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link w:val="Ttulo4Car"/>
    <w:uiPriority w:val="9"/>
    <w:qFormat/>
    <w:rsid w:val="00423151"/>
    <w:pPr>
      <w:spacing w:before="100" w:beforeAutospacing="1" w:after="100" w:afterAutospacing="1" w:line="240" w:lineRule="auto"/>
      <w:outlineLvl w:val="3"/>
    </w:pPr>
    <w:rPr>
      <w:rFonts w:ascii="Times New Roman" w:eastAsia="Times New Roman" w:hAnsi="Times New Roman" w:cs="Times New Roman"/>
      <w:b/>
      <w:bCs/>
      <w:sz w:val="24"/>
      <w:szCs w:val="24"/>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C5B1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C5B16"/>
  </w:style>
  <w:style w:type="paragraph" w:styleId="Piedepgina">
    <w:name w:val="footer"/>
    <w:basedOn w:val="Normal"/>
    <w:link w:val="PiedepginaCar"/>
    <w:uiPriority w:val="99"/>
    <w:unhideWhenUsed/>
    <w:rsid w:val="00FC5B1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C5B16"/>
  </w:style>
  <w:style w:type="paragraph" w:styleId="Textodeglobo">
    <w:name w:val="Balloon Text"/>
    <w:basedOn w:val="Normal"/>
    <w:link w:val="TextodegloboCar"/>
    <w:uiPriority w:val="99"/>
    <w:semiHidden/>
    <w:unhideWhenUsed/>
    <w:rsid w:val="00FC5B1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5B16"/>
    <w:rPr>
      <w:rFonts w:ascii="Tahoma" w:hAnsi="Tahoma" w:cs="Tahoma"/>
      <w:sz w:val="16"/>
      <w:szCs w:val="16"/>
    </w:rPr>
  </w:style>
  <w:style w:type="table" w:customStyle="1" w:styleId="Tablaconcuadrcula1">
    <w:name w:val="Tabla con cuadrícula1"/>
    <w:basedOn w:val="Tablanormal"/>
    <w:next w:val="Tablaconcuadrcula"/>
    <w:rsid w:val="00E651DE"/>
    <w:pPr>
      <w:spacing w:after="0" w:line="240" w:lineRule="auto"/>
    </w:pPr>
    <w:rPr>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aconcuadrcula">
    <w:name w:val="Table Grid"/>
    <w:basedOn w:val="Tablanormal"/>
    <w:rsid w:val="00E651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u">
    <w:name w:val="u"/>
    <w:basedOn w:val="Normal"/>
    <w:rsid w:val="00EF7BE4"/>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un">
    <w:name w:val="un"/>
    <w:basedOn w:val="Fuentedeprrafopredeter"/>
    <w:rsid w:val="00EF7BE4"/>
  </w:style>
  <w:style w:type="character" w:customStyle="1" w:styleId="Ttulo4Car">
    <w:name w:val="Título 4 Car"/>
    <w:basedOn w:val="Fuentedeprrafopredeter"/>
    <w:link w:val="Ttulo4"/>
    <w:uiPriority w:val="9"/>
    <w:rsid w:val="00423151"/>
    <w:rPr>
      <w:rFonts w:ascii="Times New Roman" w:eastAsia="Times New Roman" w:hAnsi="Times New Roman" w:cs="Times New Roman"/>
      <w:b/>
      <w:bCs/>
      <w:sz w:val="24"/>
      <w:szCs w:val="24"/>
      <w:lang w:eastAsia="es-CO"/>
    </w:rPr>
  </w:style>
  <w:style w:type="character" w:styleId="Textoennegrita">
    <w:name w:val="Strong"/>
    <w:basedOn w:val="Fuentedeprrafopredeter"/>
    <w:uiPriority w:val="22"/>
    <w:qFormat/>
    <w:rsid w:val="00423151"/>
    <w:rPr>
      <w:b/>
      <w:bCs/>
    </w:rPr>
  </w:style>
  <w:style w:type="paragraph" w:styleId="Prrafodelista">
    <w:name w:val="List Paragraph"/>
    <w:basedOn w:val="Normal"/>
    <w:uiPriority w:val="34"/>
    <w:qFormat/>
    <w:rsid w:val="00423151"/>
    <w:pPr>
      <w:ind w:left="720"/>
      <w:contextualSpacing/>
    </w:pPr>
  </w:style>
  <w:style w:type="character" w:customStyle="1" w:styleId="Ttulo3Car">
    <w:name w:val="Título 3 Car"/>
    <w:basedOn w:val="Fuentedeprrafopredeter"/>
    <w:link w:val="Ttulo3"/>
    <w:uiPriority w:val="9"/>
    <w:semiHidden/>
    <w:rsid w:val="00C83287"/>
    <w:rPr>
      <w:rFonts w:asciiTheme="majorHAnsi" w:eastAsiaTheme="majorEastAsia" w:hAnsiTheme="majorHAnsi" w:cstheme="majorBidi"/>
      <w:b/>
      <w:bCs/>
      <w:color w:val="4F81BD" w:themeColor="accent1"/>
    </w:rPr>
  </w:style>
  <w:style w:type="character" w:styleId="Hipervnculo">
    <w:name w:val="Hyperlink"/>
    <w:basedOn w:val="Fuentedeprrafopredeter"/>
    <w:uiPriority w:val="99"/>
    <w:unhideWhenUsed/>
    <w:rsid w:val="003C79AF"/>
    <w:rPr>
      <w:color w:val="0000FF" w:themeColor="hyperlink"/>
      <w:u w:val="single"/>
    </w:rPr>
  </w:style>
  <w:style w:type="character" w:styleId="Refdecomentario">
    <w:name w:val="annotation reference"/>
    <w:basedOn w:val="Fuentedeprrafopredeter"/>
    <w:uiPriority w:val="99"/>
    <w:semiHidden/>
    <w:unhideWhenUsed/>
    <w:rsid w:val="00814C1F"/>
    <w:rPr>
      <w:sz w:val="16"/>
      <w:szCs w:val="16"/>
    </w:rPr>
  </w:style>
  <w:style w:type="paragraph" w:styleId="Textocomentario">
    <w:name w:val="annotation text"/>
    <w:basedOn w:val="Normal"/>
    <w:link w:val="TextocomentarioCar"/>
    <w:uiPriority w:val="99"/>
    <w:semiHidden/>
    <w:unhideWhenUsed/>
    <w:rsid w:val="00814C1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14C1F"/>
    <w:rPr>
      <w:sz w:val="20"/>
      <w:szCs w:val="20"/>
    </w:rPr>
  </w:style>
  <w:style w:type="paragraph" w:styleId="Asuntodelcomentario">
    <w:name w:val="annotation subject"/>
    <w:basedOn w:val="Textocomentario"/>
    <w:next w:val="Textocomentario"/>
    <w:link w:val="AsuntodelcomentarioCar"/>
    <w:uiPriority w:val="99"/>
    <w:semiHidden/>
    <w:unhideWhenUsed/>
    <w:rsid w:val="00814C1F"/>
    <w:rPr>
      <w:b/>
      <w:bCs/>
    </w:rPr>
  </w:style>
  <w:style w:type="character" w:customStyle="1" w:styleId="AsuntodelcomentarioCar">
    <w:name w:val="Asunto del comentario Car"/>
    <w:basedOn w:val="TextocomentarioCar"/>
    <w:link w:val="Asuntodelcomentario"/>
    <w:uiPriority w:val="99"/>
    <w:semiHidden/>
    <w:rsid w:val="00814C1F"/>
    <w:rPr>
      <w:b/>
      <w:bCs/>
      <w:sz w:val="20"/>
      <w:szCs w:val="20"/>
    </w:rPr>
  </w:style>
  <w:style w:type="paragraph" w:styleId="NormalWeb">
    <w:name w:val="Normal (Web)"/>
    <w:basedOn w:val="Normal"/>
    <w:uiPriority w:val="99"/>
    <w:semiHidden/>
    <w:unhideWhenUsed/>
    <w:rsid w:val="00551C30"/>
    <w:pPr>
      <w:spacing w:before="100" w:beforeAutospacing="1" w:after="100" w:afterAutospacing="1" w:line="240" w:lineRule="auto"/>
    </w:pPr>
    <w:rPr>
      <w:rFonts w:ascii="Times New Roman" w:eastAsia="Times New Roman" w:hAnsi="Times New Roman" w:cs="Times New Roman"/>
      <w:sz w:val="24"/>
      <w:szCs w:val="24"/>
      <w:lang w:eastAsia="es-CO"/>
    </w:rPr>
  </w:style>
  <w:style w:type="table" w:customStyle="1" w:styleId="Tablaconcuadrcula2">
    <w:name w:val="Tabla con cuadrícula2"/>
    <w:basedOn w:val="Tablanormal"/>
    <w:next w:val="Tablaconcuadrcula"/>
    <w:rsid w:val="006A62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rsid w:val="00166A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492259">
      <w:bodyDiv w:val="1"/>
      <w:marLeft w:val="0"/>
      <w:marRight w:val="0"/>
      <w:marTop w:val="0"/>
      <w:marBottom w:val="0"/>
      <w:divBdr>
        <w:top w:val="none" w:sz="0" w:space="0" w:color="auto"/>
        <w:left w:val="none" w:sz="0" w:space="0" w:color="auto"/>
        <w:bottom w:val="none" w:sz="0" w:space="0" w:color="auto"/>
        <w:right w:val="none" w:sz="0" w:space="0" w:color="auto"/>
      </w:divBdr>
    </w:div>
    <w:div w:id="117530542">
      <w:bodyDiv w:val="1"/>
      <w:marLeft w:val="0"/>
      <w:marRight w:val="0"/>
      <w:marTop w:val="0"/>
      <w:marBottom w:val="0"/>
      <w:divBdr>
        <w:top w:val="none" w:sz="0" w:space="0" w:color="auto"/>
        <w:left w:val="none" w:sz="0" w:space="0" w:color="auto"/>
        <w:bottom w:val="none" w:sz="0" w:space="0" w:color="auto"/>
        <w:right w:val="none" w:sz="0" w:space="0" w:color="auto"/>
      </w:divBdr>
      <w:divsChild>
        <w:div w:id="1753888408">
          <w:marLeft w:val="0"/>
          <w:marRight w:val="0"/>
          <w:marTop w:val="0"/>
          <w:marBottom w:val="0"/>
          <w:divBdr>
            <w:top w:val="none" w:sz="0" w:space="0" w:color="auto"/>
            <w:left w:val="none" w:sz="0" w:space="0" w:color="auto"/>
            <w:bottom w:val="none" w:sz="0" w:space="0" w:color="auto"/>
            <w:right w:val="none" w:sz="0" w:space="0" w:color="auto"/>
          </w:divBdr>
        </w:div>
        <w:div w:id="1872061438">
          <w:marLeft w:val="0"/>
          <w:marRight w:val="0"/>
          <w:marTop w:val="0"/>
          <w:marBottom w:val="0"/>
          <w:divBdr>
            <w:top w:val="none" w:sz="0" w:space="0" w:color="auto"/>
            <w:left w:val="none" w:sz="0" w:space="0" w:color="auto"/>
            <w:bottom w:val="none" w:sz="0" w:space="0" w:color="auto"/>
            <w:right w:val="none" w:sz="0" w:space="0" w:color="auto"/>
          </w:divBdr>
        </w:div>
        <w:div w:id="892883890">
          <w:marLeft w:val="0"/>
          <w:marRight w:val="0"/>
          <w:marTop w:val="0"/>
          <w:marBottom w:val="0"/>
          <w:divBdr>
            <w:top w:val="none" w:sz="0" w:space="0" w:color="auto"/>
            <w:left w:val="none" w:sz="0" w:space="0" w:color="auto"/>
            <w:bottom w:val="none" w:sz="0" w:space="0" w:color="auto"/>
            <w:right w:val="none" w:sz="0" w:space="0" w:color="auto"/>
          </w:divBdr>
        </w:div>
      </w:divsChild>
    </w:div>
    <w:div w:id="180971643">
      <w:bodyDiv w:val="1"/>
      <w:marLeft w:val="0"/>
      <w:marRight w:val="0"/>
      <w:marTop w:val="0"/>
      <w:marBottom w:val="0"/>
      <w:divBdr>
        <w:top w:val="none" w:sz="0" w:space="0" w:color="auto"/>
        <w:left w:val="none" w:sz="0" w:space="0" w:color="auto"/>
        <w:bottom w:val="none" w:sz="0" w:space="0" w:color="auto"/>
        <w:right w:val="none" w:sz="0" w:space="0" w:color="auto"/>
      </w:divBdr>
      <w:divsChild>
        <w:div w:id="1635018933">
          <w:marLeft w:val="0"/>
          <w:marRight w:val="0"/>
          <w:marTop w:val="0"/>
          <w:marBottom w:val="0"/>
          <w:divBdr>
            <w:top w:val="none" w:sz="0" w:space="0" w:color="auto"/>
            <w:left w:val="none" w:sz="0" w:space="0" w:color="auto"/>
            <w:bottom w:val="none" w:sz="0" w:space="0" w:color="auto"/>
            <w:right w:val="none" w:sz="0" w:space="0" w:color="auto"/>
          </w:divBdr>
          <w:divsChild>
            <w:div w:id="1246380376">
              <w:marLeft w:val="0"/>
              <w:marRight w:val="0"/>
              <w:marTop w:val="0"/>
              <w:marBottom w:val="0"/>
              <w:divBdr>
                <w:top w:val="none" w:sz="0" w:space="0" w:color="auto"/>
                <w:left w:val="none" w:sz="0" w:space="0" w:color="auto"/>
                <w:bottom w:val="none" w:sz="0" w:space="0" w:color="auto"/>
                <w:right w:val="none" w:sz="0" w:space="0" w:color="auto"/>
              </w:divBdr>
            </w:div>
          </w:divsChild>
        </w:div>
        <w:div w:id="1607812344">
          <w:marLeft w:val="0"/>
          <w:marRight w:val="0"/>
          <w:marTop w:val="0"/>
          <w:marBottom w:val="0"/>
          <w:divBdr>
            <w:top w:val="none" w:sz="0" w:space="0" w:color="auto"/>
            <w:left w:val="none" w:sz="0" w:space="0" w:color="auto"/>
            <w:bottom w:val="none" w:sz="0" w:space="0" w:color="auto"/>
            <w:right w:val="none" w:sz="0" w:space="0" w:color="auto"/>
          </w:divBdr>
          <w:divsChild>
            <w:div w:id="1795053604">
              <w:marLeft w:val="0"/>
              <w:marRight w:val="0"/>
              <w:marTop w:val="0"/>
              <w:marBottom w:val="0"/>
              <w:divBdr>
                <w:top w:val="none" w:sz="0" w:space="0" w:color="auto"/>
                <w:left w:val="none" w:sz="0" w:space="0" w:color="auto"/>
                <w:bottom w:val="none" w:sz="0" w:space="0" w:color="auto"/>
                <w:right w:val="none" w:sz="0" w:space="0" w:color="auto"/>
              </w:divBdr>
              <w:divsChild>
                <w:div w:id="1354571230">
                  <w:marLeft w:val="0"/>
                  <w:marRight w:val="0"/>
                  <w:marTop w:val="0"/>
                  <w:marBottom w:val="0"/>
                  <w:divBdr>
                    <w:top w:val="none" w:sz="0" w:space="0" w:color="auto"/>
                    <w:left w:val="none" w:sz="0" w:space="0" w:color="auto"/>
                    <w:bottom w:val="none" w:sz="0" w:space="0" w:color="auto"/>
                    <w:right w:val="none" w:sz="0" w:space="0" w:color="auto"/>
                  </w:divBdr>
                </w:div>
              </w:divsChild>
            </w:div>
            <w:div w:id="1803227603">
              <w:marLeft w:val="0"/>
              <w:marRight w:val="0"/>
              <w:marTop w:val="0"/>
              <w:marBottom w:val="0"/>
              <w:divBdr>
                <w:top w:val="none" w:sz="0" w:space="0" w:color="auto"/>
                <w:left w:val="none" w:sz="0" w:space="0" w:color="auto"/>
                <w:bottom w:val="none" w:sz="0" w:space="0" w:color="auto"/>
                <w:right w:val="none" w:sz="0" w:space="0" w:color="auto"/>
              </w:divBdr>
              <w:divsChild>
                <w:div w:id="497157213">
                  <w:marLeft w:val="0"/>
                  <w:marRight w:val="0"/>
                  <w:marTop w:val="0"/>
                  <w:marBottom w:val="0"/>
                  <w:divBdr>
                    <w:top w:val="none" w:sz="0" w:space="0" w:color="auto"/>
                    <w:left w:val="none" w:sz="0" w:space="0" w:color="auto"/>
                    <w:bottom w:val="none" w:sz="0" w:space="0" w:color="auto"/>
                    <w:right w:val="none" w:sz="0" w:space="0" w:color="auto"/>
                  </w:divBdr>
                  <w:divsChild>
                    <w:div w:id="2113355779">
                      <w:marLeft w:val="0"/>
                      <w:marRight w:val="0"/>
                      <w:marTop w:val="0"/>
                      <w:marBottom w:val="0"/>
                      <w:divBdr>
                        <w:top w:val="none" w:sz="0" w:space="0" w:color="auto"/>
                        <w:left w:val="none" w:sz="0" w:space="0" w:color="auto"/>
                        <w:bottom w:val="none" w:sz="0" w:space="0" w:color="auto"/>
                        <w:right w:val="none" w:sz="0" w:space="0" w:color="auto"/>
                      </w:divBdr>
                    </w:div>
                    <w:div w:id="197251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643132">
      <w:bodyDiv w:val="1"/>
      <w:marLeft w:val="0"/>
      <w:marRight w:val="0"/>
      <w:marTop w:val="0"/>
      <w:marBottom w:val="0"/>
      <w:divBdr>
        <w:top w:val="none" w:sz="0" w:space="0" w:color="auto"/>
        <w:left w:val="none" w:sz="0" w:space="0" w:color="auto"/>
        <w:bottom w:val="none" w:sz="0" w:space="0" w:color="auto"/>
        <w:right w:val="none" w:sz="0" w:space="0" w:color="auto"/>
      </w:divBdr>
      <w:divsChild>
        <w:div w:id="926113735">
          <w:marLeft w:val="0"/>
          <w:marRight w:val="0"/>
          <w:marTop w:val="0"/>
          <w:marBottom w:val="0"/>
          <w:divBdr>
            <w:top w:val="none" w:sz="0" w:space="0" w:color="auto"/>
            <w:left w:val="none" w:sz="0" w:space="0" w:color="auto"/>
            <w:bottom w:val="none" w:sz="0" w:space="0" w:color="auto"/>
            <w:right w:val="none" w:sz="0" w:space="0" w:color="auto"/>
          </w:divBdr>
          <w:divsChild>
            <w:div w:id="49379141">
              <w:marLeft w:val="0"/>
              <w:marRight w:val="0"/>
              <w:marTop w:val="0"/>
              <w:marBottom w:val="0"/>
              <w:divBdr>
                <w:top w:val="none" w:sz="0" w:space="0" w:color="auto"/>
                <w:left w:val="none" w:sz="0" w:space="0" w:color="auto"/>
                <w:bottom w:val="none" w:sz="0" w:space="0" w:color="auto"/>
                <w:right w:val="none" w:sz="0" w:space="0" w:color="auto"/>
              </w:divBdr>
            </w:div>
          </w:divsChild>
        </w:div>
        <w:div w:id="282005388">
          <w:marLeft w:val="0"/>
          <w:marRight w:val="0"/>
          <w:marTop w:val="0"/>
          <w:marBottom w:val="0"/>
          <w:divBdr>
            <w:top w:val="none" w:sz="0" w:space="0" w:color="auto"/>
            <w:left w:val="none" w:sz="0" w:space="0" w:color="auto"/>
            <w:bottom w:val="none" w:sz="0" w:space="0" w:color="auto"/>
            <w:right w:val="none" w:sz="0" w:space="0" w:color="auto"/>
          </w:divBdr>
          <w:divsChild>
            <w:div w:id="1763992315">
              <w:marLeft w:val="0"/>
              <w:marRight w:val="0"/>
              <w:marTop w:val="0"/>
              <w:marBottom w:val="0"/>
              <w:divBdr>
                <w:top w:val="none" w:sz="0" w:space="0" w:color="auto"/>
                <w:left w:val="none" w:sz="0" w:space="0" w:color="auto"/>
                <w:bottom w:val="none" w:sz="0" w:space="0" w:color="auto"/>
                <w:right w:val="none" w:sz="0" w:space="0" w:color="auto"/>
              </w:divBdr>
              <w:divsChild>
                <w:div w:id="1993480176">
                  <w:marLeft w:val="0"/>
                  <w:marRight w:val="0"/>
                  <w:marTop w:val="0"/>
                  <w:marBottom w:val="0"/>
                  <w:divBdr>
                    <w:top w:val="none" w:sz="0" w:space="0" w:color="auto"/>
                    <w:left w:val="none" w:sz="0" w:space="0" w:color="auto"/>
                    <w:bottom w:val="none" w:sz="0" w:space="0" w:color="auto"/>
                    <w:right w:val="none" w:sz="0" w:space="0" w:color="auto"/>
                  </w:divBdr>
                </w:div>
              </w:divsChild>
            </w:div>
            <w:div w:id="802161785">
              <w:marLeft w:val="0"/>
              <w:marRight w:val="0"/>
              <w:marTop w:val="0"/>
              <w:marBottom w:val="0"/>
              <w:divBdr>
                <w:top w:val="none" w:sz="0" w:space="0" w:color="auto"/>
                <w:left w:val="none" w:sz="0" w:space="0" w:color="auto"/>
                <w:bottom w:val="none" w:sz="0" w:space="0" w:color="auto"/>
                <w:right w:val="none" w:sz="0" w:space="0" w:color="auto"/>
              </w:divBdr>
              <w:divsChild>
                <w:div w:id="698892314">
                  <w:marLeft w:val="0"/>
                  <w:marRight w:val="0"/>
                  <w:marTop w:val="0"/>
                  <w:marBottom w:val="0"/>
                  <w:divBdr>
                    <w:top w:val="none" w:sz="0" w:space="0" w:color="auto"/>
                    <w:left w:val="none" w:sz="0" w:space="0" w:color="auto"/>
                    <w:bottom w:val="none" w:sz="0" w:space="0" w:color="auto"/>
                    <w:right w:val="none" w:sz="0" w:space="0" w:color="auto"/>
                  </w:divBdr>
                  <w:divsChild>
                    <w:div w:id="1314724469">
                      <w:marLeft w:val="0"/>
                      <w:marRight w:val="0"/>
                      <w:marTop w:val="0"/>
                      <w:marBottom w:val="0"/>
                      <w:divBdr>
                        <w:top w:val="none" w:sz="0" w:space="0" w:color="auto"/>
                        <w:left w:val="none" w:sz="0" w:space="0" w:color="auto"/>
                        <w:bottom w:val="none" w:sz="0" w:space="0" w:color="auto"/>
                        <w:right w:val="none" w:sz="0" w:space="0" w:color="auto"/>
                      </w:divBdr>
                    </w:div>
                    <w:div w:id="189032756">
                      <w:marLeft w:val="0"/>
                      <w:marRight w:val="0"/>
                      <w:marTop w:val="0"/>
                      <w:marBottom w:val="0"/>
                      <w:divBdr>
                        <w:top w:val="none" w:sz="0" w:space="0" w:color="auto"/>
                        <w:left w:val="none" w:sz="0" w:space="0" w:color="auto"/>
                        <w:bottom w:val="none" w:sz="0" w:space="0" w:color="auto"/>
                        <w:right w:val="none" w:sz="0" w:space="0" w:color="auto"/>
                      </w:divBdr>
                    </w:div>
                    <w:div w:id="514661520">
                      <w:marLeft w:val="0"/>
                      <w:marRight w:val="0"/>
                      <w:marTop w:val="0"/>
                      <w:marBottom w:val="0"/>
                      <w:divBdr>
                        <w:top w:val="none" w:sz="0" w:space="0" w:color="auto"/>
                        <w:left w:val="none" w:sz="0" w:space="0" w:color="auto"/>
                        <w:bottom w:val="none" w:sz="0" w:space="0" w:color="auto"/>
                        <w:right w:val="none" w:sz="0" w:space="0" w:color="auto"/>
                      </w:divBdr>
                    </w:div>
                    <w:div w:id="1233584994">
                      <w:marLeft w:val="0"/>
                      <w:marRight w:val="0"/>
                      <w:marTop w:val="0"/>
                      <w:marBottom w:val="0"/>
                      <w:divBdr>
                        <w:top w:val="none" w:sz="0" w:space="0" w:color="auto"/>
                        <w:left w:val="none" w:sz="0" w:space="0" w:color="auto"/>
                        <w:bottom w:val="none" w:sz="0" w:space="0" w:color="auto"/>
                        <w:right w:val="none" w:sz="0" w:space="0" w:color="auto"/>
                      </w:divBdr>
                    </w:div>
                    <w:div w:id="112015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5297141">
      <w:bodyDiv w:val="1"/>
      <w:marLeft w:val="0"/>
      <w:marRight w:val="0"/>
      <w:marTop w:val="0"/>
      <w:marBottom w:val="0"/>
      <w:divBdr>
        <w:top w:val="none" w:sz="0" w:space="0" w:color="auto"/>
        <w:left w:val="none" w:sz="0" w:space="0" w:color="auto"/>
        <w:bottom w:val="none" w:sz="0" w:space="0" w:color="auto"/>
        <w:right w:val="none" w:sz="0" w:space="0" w:color="auto"/>
      </w:divBdr>
    </w:div>
    <w:div w:id="489372586">
      <w:bodyDiv w:val="1"/>
      <w:marLeft w:val="0"/>
      <w:marRight w:val="0"/>
      <w:marTop w:val="0"/>
      <w:marBottom w:val="0"/>
      <w:divBdr>
        <w:top w:val="none" w:sz="0" w:space="0" w:color="auto"/>
        <w:left w:val="none" w:sz="0" w:space="0" w:color="auto"/>
        <w:bottom w:val="none" w:sz="0" w:space="0" w:color="auto"/>
        <w:right w:val="none" w:sz="0" w:space="0" w:color="auto"/>
      </w:divBdr>
    </w:div>
    <w:div w:id="591276370">
      <w:bodyDiv w:val="1"/>
      <w:marLeft w:val="0"/>
      <w:marRight w:val="0"/>
      <w:marTop w:val="0"/>
      <w:marBottom w:val="0"/>
      <w:divBdr>
        <w:top w:val="none" w:sz="0" w:space="0" w:color="auto"/>
        <w:left w:val="none" w:sz="0" w:space="0" w:color="auto"/>
        <w:bottom w:val="none" w:sz="0" w:space="0" w:color="auto"/>
        <w:right w:val="none" w:sz="0" w:space="0" w:color="auto"/>
      </w:divBdr>
      <w:divsChild>
        <w:div w:id="1100679071">
          <w:marLeft w:val="0"/>
          <w:marRight w:val="0"/>
          <w:marTop w:val="0"/>
          <w:marBottom w:val="0"/>
          <w:divBdr>
            <w:top w:val="none" w:sz="0" w:space="0" w:color="auto"/>
            <w:left w:val="none" w:sz="0" w:space="0" w:color="auto"/>
            <w:bottom w:val="none" w:sz="0" w:space="0" w:color="auto"/>
            <w:right w:val="none" w:sz="0" w:space="0" w:color="auto"/>
          </w:divBdr>
          <w:divsChild>
            <w:div w:id="2070614823">
              <w:marLeft w:val="0"/>
              <w:marRight w:val="0"/>
              <w:marTop w:val="0"/>
              <w:marBottom w:val="0"/>
              <w:divBdr>
                <w:top w:val="none" w:sz="0" w:space="0" w:color="auto"/>
                <w:left w:val="none" w:sz="0" w:space="0" w:color="auto"/>
                <w:bottom w:val="none" w:sz="0" w:space="0" w:color="auto"/>
                <w:right w:val="none" w:sz="0" w:space="0" w:color="auto"/>
              </w:divBdr>
              <w:divsChild>
                <w:div w:id="1293096256">
                  <w:marLeft w:val="0"/>
                  <w:marRight w:val="0"/>
                  <w:marTop w:val="0"/>
                  <w:marBottom w:val="0"/>
                  <w:divBdr>
                    <w:top w:val="none" w:sz="0" w:space="0" w:color="auto"/>
                    <w:left w:val="none" w:sz="0" w:space="0" w:color="auto"/>
                    <w:bottom w:val="none" w:sz="0" w:space="0" w:color="auto"/>
                    <w:right w:val="none" w:sz="0" w:space="0" w:color="auto"/>
                  </w:divBdr>
                </w:div>
                <w:div w:id="115082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017664">
          <w:marLeft w:val="0"/>
          <w:marRight w:val="0"/>
          <w:marTop w:val="150"/>
          <w:marBottom w:val="0"/>
          <w:divBdr>
            <w:top w:val="none" w:sz="0" w:space="0" w:color="auto"/>
            <w:left w:val="none" w:sz="0" w:space="0" w:color="auto"/>
            <w:bottom w:val="none" w:sz="0" w:space="0" w:color="auto"/>
            <w:right w:val="none" w:sz="0" w:space="0" w:color="auto"/>
          </w:divBdr>
          <w:divsChild>
            <w:div w:id="2001226373">
              <w:marLeft w:val="0"/>
              <w:marRight w:val="0"/>
              <w:marTop w:val="150"/>
              <w:marBottom w:val="0"/>
              <w:divBdr>
                <w:top w:val="none" w:sz="0" w:space="0" w:color="auto"/>
                <w:left w:val="none" w:sz="0" w:space="0" w:color="auto"/>
                <w:bottom w:val="none" w:sz="0" w:space="0" w:color="auto"/>
                <w:right w:val="none" w:sz="0" w:space="0" w:color="auto"/>
              </w:divBdr>
              <w:divsChild>
                <w:div w:id="1216772074">
                  <w:marLeft w:val="0"/>
                  <w:marRight w:val="0"/>
                  <w:marTop w:val="0"/>
                  <w:marBottom w:val="225"/>
                  <w:divBdr>
                    <w:top w:val="none" w:sz="0" w:space="0" w:color="auto"/>
                    <w:left w:val="none" w:sz="0" w:space="0" w:color="auto"/>
                    <w:bottom w:val="none" w:sz="0" w:space="0" w:color="auto"/>
                    <w:right w:val="none" w:sz="0" w:space="0" w:color="auto"/>
                  </w:divBdr>
                  <w:divsChild>
                    <w:div w:id="1518696907">
                      <w:marLeft w:val="0"/>
                      <w:marRight w:val="0"/>
                      <w:marTop w:val="0"/>
                      <w:marBottom w:val="0"/>
                      <w:divBdr>
                        <w:top w:val="none" w:sz="0" w:space="0" w:color="auto"/>
                        <w:left w:val="none" w:sz="0" w:space="0" w:color="auto"/>
                        <w:bottom w:val="none" w:sz="0" w:space="0" w:color="auto"/>
                        <w:right w:val="none" w:sz="0" w:space="0" w:color="auto"/>
                      </w:divBdr>
                      <w:divsChild>
                        <w:div w:id="1820153187">
                          <w:marLeft w:val="0"/>
                          <w:marRight w:val="360"/>
                          <w:marTop w:val="0"/>
                          <w:marBottom w:val="0"/>
                          <w:divBdr>
                            <w:top w:val="none" w:sz="0" w:space="0" w:color="auto"/>
                            <w:left w:val="none" w:sz="0" w:space="0" w:color="auto"/>
                            <w:bottom w:val="none" w:sz="0" w:space="0" w:color="auto"/>
                            <w:right w:val="none" w:sz="0" w:space="0" w:color="auto"/>
                          </w:divBdr>
                        </w:div>
                      </w:divsChild>
                    </w:div>
                    <w:div w:id="130561146">
                      <w:marLeft w:val="0"/>
                      <w:marRight w:val="0"/>
                      <w:marTop w:val="0"/>
                      <w:marBottom w:val="0"/>
                      <w:divBdr>
                        <w:top w:val="none" w:sz="0" w:space="0" w:color="auto"/>
                        <w:left w:val="none" w:sz="0" w:space="0" w:color="auto"/>
                        <w:bottom w:val="none" w:sz="0" w:space="0" w:color="auto"/>
                        <w:right w:val="none" w:sz="0" w:space="0" w:color="auto"/>
                      </w:divBdr>
                    </w:div>
                  </w:divsChild>
                </w:div>
                <w:div w:id="1505901979">
                  <w:marLeft w:val="0"/>
                  <w:marRight w:val="0"/>
                  <w:marTop w:val="0"/>
                  <w:marBottom w:val="0"/>
                  <w:divBdr>
                    <w:top w:val="none" w:sz="0" w:space="0" w:color="auto"/>
                    <w:left w:val="none" w:sz="0" w:space="0" w:color="auto"/>
                    <w:bottom w:val="none" w:sz="0" w:space="0" w:color="auto"/>
                    <w:right w:val="none" w:sz="0" w:space="0" w:color="auto"/>
                  </w:divBdr>
                  <w:divsChild>
                    <w:div w:id="1887638885">
                      <w:marLeft w:val="0"/>
                      <w:marRight w:val="0"/>
                      <w:marTop w:val="0"/>
                      <w:marBottom w:val="0"/>
                      <w:divBdr>
                        <w:top w:val="none" w:sz="0" w:space="0" w:color="auto"/>
                        <w:left w:val="none" w:sz="0" w:space="0" w:color="auto"/>
                        <w:bottom w:val="none" w:sz="0" w:space="0" w:color="auto"/>
                        <w:right w:val="none" w:sz="0" w:space="0" w:color="auto"/>
                      </w:divBdr>
                      <w:divsChild>
                        <w:div w:id="36513621">
                          <w:marLeft w:val="90"/>
                          <w:marRight w:val="90"/>
                          <w:marTop w:val="90"/>
                          <w:marBottom w:val="90"/>
                          <w:divBdr>
                            <w:top w:val="none" w:sz="0" w:space="0" w:color="auto"/>
                            <w:left w:val="none" w:sz="0" w:space="0" w:color="auto"/>
                            <w:bottom w:val="none" w:sz="0" w:space="0" w:color="auto"/>
                            <w:right w:val="none" w:sz="0" w:space="0" w:color="auto"/>
                          </w:divBdr>
                        </w:div>
                      </w:divsChild>
                    </w:div>
                    <w:div w:id="2128617333">
                      <w:marLeft w:val="0"/>
                      <w:marRight w:val="0"/>
                      <w:marTop w:val="0"/>
                      <w:marBottom w:val="0"/>
                      <w:divBdr>
                        <w:top w:val="none" w:sz="0" w:space="0" w:color="auto"/>
                        <w:left w:val="none" w:sz="0" w:space="0" w:color="auto"/>
                        <w:bottom w:val="none" w:sz="0" w:space="0" w:color="auto"/>
                        <w:right w:val="none" w:sz="0" w:space="0" w:color="auto"/>
                      </w:divBdr>
                      <w:divsChild>
                        <w:div w:id="1529369816">
                          <w:marLeft w:val="0"/>
                          <w:marRight w:val="0"/>
                          <w:marTop w:val="0"/>
                          <w:marBottom w:val="0"/>
                          <w:divBdr>
                            <w:top w:val="none" w:sz="0" w:space="0" w:color="auto"/>
                            <w:left w:val="none" w:sz="0" w:space="0" w:color="auto"/>
                            <w:bottom w:val="none" w:sz="0" w:space="0" w:color="auto"/>
                            <w:right w:val="none" w:sz="0" w:space="0" w:color="auto"/>
                          </w:divBdr>
                          <w:divsChild>
                            <w:div w:id="1227258161">
                              <w:marLeft w:val="0"/>
                              <w:marRight w:val="0"/>
                              <w:marTop w:val="0"/>
                              <w:marBottom w:val="0"/>
                              <w:divBdr>
                                <w:top w:val="none" w:sz="0" w:space="0" w:color="auto"/>
                                <w:left w:val="none" w:sz="0" w:space="0" w:color="auto"/>
                                <w:bottom w:val="none" w:sz="0" w:space="0" w:color="auto"/>
                                <w:right w:val="none" w:sz="0" w:space="0" w:color="auto"/>
                              </w:divBdr>
                            </w:div>
                            <w:div w:id="1996638824">
                              <w:marLeft w:val="0"/>
                              <w:marRight w:val="0"/>
                              <w:marTop w:val="0"/>
                              <w:marBottom w:val="0"/>
                              <w:divBdr>
                                <w:top w:val="none" w:sz="0" w:space="0" w:color="auto"/>
                                <w:left w:val="none" w:sz="0" w:space="0" w:color="auto"/>
                                <w:bottom w:val="none" w:sz="0" w:space="0" w:color="auto"/>
                                <w:right w:val="none" w:sz="0" w:space="0" w:color="auto"/>
                              </w:divBdr>
                            </w:div>
                            <w:div w:id="62982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8458683">
      <w:bodyDiv w:val="1"/>
      <w:marLeft w:val="0"/>
      <w:marRight w:val="0"/>
      <w:marTop w:val="0"/>
      <w:marBottom w:val="0"/>
      <w:divBdr>
        <w:top w:val="none" w:sz="0" w:space="0" w:color="auto"/>
        <w:left w:val="none" w:sz="0" w:space="0" w:color="auto"/>
        <w:bottom w:val="none" w:sz="0" w:space="0" w:color="auto"/>
        <w:right w:val="none" w:sz="0" w:space="0" w:color="auto"/>
      </w:divBdr>
    </w:div>
    <w:div w:id="1018505539">
      <w:bodyDiv w:val="1"/>
      <w:marLeft w:val="0"/>
      <w:marRight w:val="0"/>
      <w:marTop w:val="0"/>
      <w:marBottom w:val="0"/>
      <w:divBdr>
        <w:top w:val="none" w:sz="0" w:space="0" w:color="auto"/>
        <w:left w:val="none" w:sz="0" w:space="0" w:color="auto"/>
        <w:bottom w:val="none" w:sz="0" w:space="0" w:color="auto"/>
        <w:right w:val="none" w:sz="0" w:space="0" w:color="auto"/>
      </w:divBdr>
      <w:divsChild>
        <w:div w:id="696082247">
          <w:marLeft w:val="0"/>
          <w:marRight w:val="0"/>
          <w:marTop w:val="0"/>
          <w:marBottom w:val="0"/>
          <w:divBdr>
            <w:top w:val="none" w:sz="0" w:space="0" w:color="auto"/>
            <w:left w:val="none" w:sz="0" w:space="0" w:color="auto"/>
            <w:bottom w:val="none" w:sz="0" w:space="0" w:color="auto"/>
            <w:right w:val="none" w:sz="0" w:space="0" w:color="auto"/>
          </w:divBdr>
        </w:div>
        <w:div w:id="1255867780">
          <w:marLeft w:val="0"/>
          <w:marRight w:val="0"/>
          <w:marTop w:val="0"/>
          <w:marBottom w:val="0"/>
          <w:divBdr>
            <w:top w:val="none" w:sz="0" w:space="0" w:color="auto"/>
            <w:left w:val="none" w:sz="0" w:space="0" w:color="auto"/>
            <w:bottom w:val="none" w:sz="0" w:space="0" w:color="auto"/>
            <w:right w:val="none" w:sz="0" w:space="0" w:color="auto"/>
          </w:divBdr>
        </w:div>
        <w:div w:id="403574492">
          <w:marLeft w:val="0"/>
          <w:marRight w:val="0"/>
          <w:marTop w:val="0"/>
          <w:marBottom w:val="0"/>
          <w:divBdr>
            <w:top w:val="none" w:sz="0" w:space="0" w:color="auto"/>
            <w:left w:val="none" w:sz="0" w:space="0" w:color="auto"/>
            <w:bottom w:val="none" w:sz="0" w:space="0" w:color="auto"/>
            <w:right w:val="none" w:sz="0" w:space="0" w:color="auto"/>
          </w:divBdr>
        </w:div>
        <w:div w:id="235095019">
          <w:marLeft w:val="0"/>
          <w:marRight w:val="0"/>
          <w:marTop w:val="0"/>
          <w:marBottom w:val="0"/>
          <w:divBdr>
            <w:top w:val="none" w:sz="0" w:space="0" w:color="auto"/>
            <w:left w:val="none" w:sz="0" w:space="0" w:color="auto"/>
            <w:bottom w:val="none" w:sz="0" w:space="0" w:color="auto"/>
            <w:right w:val="none" w:sz="0" w:space="0" w:color="auto"/>
          </w:divBdr>
        </w:div>
      </w:divsChild>
    </w:div>
    <w:div w:id="1046610966">
      <w:bodyDiv w:val="1"/>
      <w:marLeft w:val="0"/>
      <w:marRight w:val="0"/>
      <w:marTop w:val="0"/>
      <w:marBottom w:val="0"/>
      <w:divBdr>
        <w:top w:val="none" w:sz="0" w:space="0" w:color="auto"/>
        <w:left w:val="none" w:sz="0" w:space="0" w:color="auto"/>
        <w:bottom w:val="none" w:sz="0" w:space="0" w:color="auto"/>
        <w:right w:val="none" w:sz="0" w:space="0" w:color="auto"/>
      </w:divBdr>
    </w:div>
    <w:div w:id="1068577846">
      <w:bodyDiv w:val="1"/>
      <w:marLeft w:val="0"/>
      <w:marRight w:val="0"/>
      <w:marTop w:val="0"/>
      <w:marBottom w:val="0"/>
      <w:divBdr>
        <w:top w:val="none" w:sz="0" w:space="0" w:color="auto"/>
        <w:left w:val="none" w:sz="0" w:space="0" w:color="auto"/>
        <w:bottom w:val="none" w:sz="0" w:space="0" w:color="auto"/>
        <w:right w:val="none" w:sz="0" w:space="0" w:color="auto"/>
      </w:divBdr>
      <w:divsChild>
        <w:div w:id="2026403103">
          <w:marLeft w:val="0"/>
          <w:marRight w:val="0"/>
          <w:marTop w:val="0"/>
          <w:marBottom w:val="225"/>
          <w:divBdr>
            <w:top w:val="none" w:sz="0" w:space="0" w:color="auto"/>
            <w:left w:val="none" w:sz="0" w:space="0" w:color="auto"/>
            <w:bottom w:val="none" w:sz="0" w:space="0" w:color="auto"/>
            <w:right w:val="none" w:sz="0" w:space="0" w:color="auto"/>
          </w:divBdr>
          <w:divsChild>
            <w:div w:id="820537196">
              <w:marLeft w:val="0"/>
              <w:marRight w:val="0"/>
              <w:marTop w:val="0"/>
              <w:marBottom w:val="0"/>
              <w:divBdr>
                <w:top w:val="none" w:sz="0" w:space="0" w:color="auto"/>
                <w:left w:val="none" w:sz="0" w:space="0" w:color="auto"/>
                <w:bottom w:val="none" w:sz="0" w:space="0" w:color="auto"/>
                <w:right w:val="none" w:sz="0" w:space="0" w:color="auto"/>
              </w:divBdr>
              <w:divsChild>
                <w:div w:id="1460150439">
                  <w:marLeft w:val="0"/>
                  <w:marRight w:val="360"/>
                  <w:marTop w:val="0"/>
                  <w:marBottom w:val="0"/>
                  <w:divBdr>
                    <w:top w:val="none" w:sz="0" w:space="0" w:color="auto"/>
                    <w:left w:val="none" w:sz="0" w:space="0" w:color="auto"/>
                    <w:bottom w:val="none" w:sz="0" w:space="0" w:color="auto"/>
                    <w:right w:val="none" w:sz="0" w:space="0" w:color="auto"/>
                  </w:divBdr>
                </w:div>
              </w:divsChild>
            </w:div>
            <w:div w:id="1111361663">
              <w:marLeft w:val="0"/>
              <w:marRight w:val="0"/>
              <w:marTop w:val="0"/>
              <w:marBottom w:val="0"/>
              <w:divBdr>
                <w:top w:val="none" w:sz="0" w:space="0" w:color="auto"/>
                <w:left w:val="none" w:sz="0" w:space="0" w:color="auto"/>
                <w:bottom w:val="none" w:sz="0" w:space="0" w:color="auto"/>
                <w:right w:val="none" w:sz="0" w:space="0" w:color="auto"/>
              </w:divBdr>
            </w:div>
          </w:divsChild>
        </w:div>
        <w:div w:id="1893809591">
          <w:marLeft w:val="0"/>
          <w:marRight w:val="0"/>
          <w:marTop w:val="0"/>
          <w:marBottom w:val="0"/>
          <w:divBdr>
            <w:top w:val="none" w:sz="0" w:space="0" w:color="auto"/>
            <w:left w:val="none" w:sz="0" w:space="0" w:color="auto"/>
            <w:bottom w:val="none" w:sz="0" w:space="0" w:color="auto"/>
            <w:right w:val="none" w:sz="0" w:space="0" w:color="auto"/>
          </w:divBdr>
          <w:divsChild>
            <w:div w:id="1482192470">
              <w:marLeft w:val="90"/>
              <w:marRight w:val="90"/>
              <w:marTop w:val="90"/>
              <w:marBottom w:val="90"/>
              <w:divBdr>
                <w:top w:val="none" w:sz="0" w:space="0" w:color="auto"/>
                <w:left w:val="none" w:sz="0" w:space="0" w:color="auto"/>
                <w:bottom w:val="none" w:sz="0" w:space="0" w:color="auto"/>
                <w:right w:val="none" w:sz="0" w:space="0" w:color="auto"/>
              </w:divBdr>
            </w:div>
          </w:divsChild>
        </w:div>
        <w:div w:id="1430003045">
          <w:marLeft w:val="0"/>
          <w:marRight w:val="0"/>
          <w:marTop w:val="0"/>
          <w:marBottom w:val="0"/>
          <w:divBdr>
            <w:top w:val="none" w:sz="0" w:space="0" w:color="auto"/>
            <w:left w:val="none" w:sz="0" w:space="0" w:color="auto"/>
            <w:bottom w:val="none" w:sz="0" w:space="0" w:color="auto"/>
            <w:right w:val="none" w:sz="0" w:space="0" w:color="auto"/>
          </w:divBdr>
          <w:divsChild>
            <w:div w:id="1172447854">
              <w:marLeft w:val="0"/>
              <w:marRight w:val="0"/>
              <w:marTop w:val="0"/>
              <w:marBottom w:val="0"/>
              <w:divBdr>
                <w:top w:val="none" w:sz="0" w:space="0" w:color="auto"/>
                <w:left w:val="none" w:sz="0" w:space="0" w:color="auto"/>
                <w:bottom w:val="none" w:sz="0" w:space="0" w:color="auto"/>
                <w:right w:val="none" w:sz="0" w:space="0" w:color="auto"/>
              </w:divBdr>
              <w:divsChild>
                <w:div w:id="712122962">
                  <w:marLeft w:val="0"/>
                  <w:marRight w:val="0"/>
                  <w:marTop w:val="0"/>
                  <w:marBottom w:val="0"/>
                  <w:divBdr>
                    <w:top w:val="none" w:sz="0" w:space="0" w:color="auto"/>
                    <w:left w:val="none" w:sz="0" w:space="0" w:color="auto"/>
                    <w:bottom w:val="none" w:sz="0" w:space="0" w:color="auto"/>
                    <w:right w:val="none" w:sz="0" w:space="0" w:color="auto"/>
                  </w:divBdr>
                </w:div>
                <w:div w:id="110330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996963">
      <w:bodyDiv w:val="1"/>
      <w:marLeft w:val="0"/>
      <w:marRight w:val="0"/>
      <w:marTop w:val="0"/>
      <w:marBottom w:val="0"/>
      <w:divBdr>
        <w:top w:val="none" w:sz="0" w:space="0" w:color="auto"/>
        <w:left w:val="none" w:sz="0" w:space="0" w:color="auto"/>
        <w:bottom w:val="none" w:sz="0" w:space="0" w:color="auto"/>
        <w:right w:val="none" w:sz="0" w:space="0" w:color="auto"/>
      </w:divBdr>
    </w:div>
    <w:div w:id="1337341650">
      <w:bodyDiv w:val="1"/>
      <w:marLeft w:val="0"/>
      <w:marRight w:val="0"/>
      <w:marTop w:val="0"/>
      <w:marBottom w:val="0"/>
      <w:divBdr>
        <w:top w:val="none" w:sz="0" w:space="0" w:color="auto"/>
        <w:left w:val="none" w:sz="0" w:space="0" w:color="auto"/>
        <w:bottom w:val="none" w:sz="0" w:space="0" w:color="auto"/>
        <w:right w:val="none" w:sz="0" w:space="0" w:color="auto"/>
      </w:divBdr>
      <w:divsChild>
        <w:div w:id="1614172852">
          <w:marLeft w:val="0"/>
          <w:marRight w:val="0"/>
          <w:marTop w:val="0"/>
          <w:marBottom w:val="0"/>
          <w:divBdr>
            <w:top w:val="none" w:sz="0" w:space="0" w:color="auto"/>
            <w:left w:val="none" w:sz="0" w:space="0" w:color="auto"/>
            <w:bottom w:val="none" w:sz="0" w:space="0" w:color="auto"/>
            <w:right w:val="none" w:sz="0" w:space="0" w:color="auto"/>
          </w:divBdr>
          <w:divsChild>
            <w:div w:id="1781097758">
              <w:marLeft w:val="0"/>
              <w:marRight w:val="0"/>
              <w:marTop w:val="0"/>
              <w:marBottom w:val="0"/>
              <w:divBdr>
                <w:top w:val="none" w:sz="0" w:space="0" w:color="auto"/>
                <w:left w:val="none" w:sz="0" w:space="0" w:color="auto"/>
                <w:bottom w:val="none" w:sz="0" w:space="0" w:color="auto"/>
                <w:right w:val="none" w:sz="0" w:space="0" w:color="auto"/>
              </w:divBdr>
            </w:div>
          </w:divsChild>
        </w:div>
        <w:div w:id="1113940601">
          <w:marLeft w:val="0"/>
          <w:marRight w:val="0"/>
          <w:marTop w:val="0"/>
          <w:marBottom w:val="0"/>
          <w:divBdr>
            <w:top w:val="none" w:sz="0" w:space="0" w:color="auto"/>
            <w:left w:val="none" w:sz="0" w:space="0" w:color="auto"/>
            <w:bottom w:val="none" w:sz="0" w:space="0" w:color="auto"/>
            <w:right w:val="none" w:sz="0" w:space="0" w:color="auto"/>
          </w:divBdr>
          <w:divsChild>
            <w:div w:id="554396499">
              <w:marLeft w:val="0"/>
              <w:marRight w:val="0"/>
              <w:marTop w:val="0"/>
              <w:marBottom w:val="0"/>
              <w:divBdr>
                <w:top w:val="none" w:sz="0" w:space="0" w:color="auto"/>
                <w:left w:val="none" w:sz="0" w:space="0" w:color="auto"/>
                <w:bottom w:val="none" w:sz="0" w:space="0" w:color="auto"/>
                <w:right w:val="none" w:sz="0" w:space="0" w:color="auto"/>
              </w:divBdr>
              <w:divsChild>
                <w:div w:id="748621505">
                  <w:marLeft w:val="0"/>
                  <w:marRight w:val="0"/>
                  <w:marTop w:val="0"/>
                  <w:marBottom w:val="0"/>
                  <w:divBdr>
                    <w:top w:val="none" w:sz="0" w:space="0" w:color="auto"/>
                    <w:left w:val="none" w:sz="0" w:space="0" w:color="auto"/>
                    <w:bottom w:val="none" w:sz="0" w:space="0" w:color="auto"/>
                    <w:right w:val="none" w:sz="0" w:space="0" w:color="auto"/>
                  </w:divBdr>
                </w:div>
              </w:divsChild>
            </w:div>
            <w:div w:id="1898276679">
              <w:marLeft w:val="0"/>
              <w:marRight w:val="0"/>
              <w:marTop w:val="0"/>
              <w:marBottom w:val="0"/>
              <w:divBdr>
                <w:top w:val="none" w:sz="0" w:space="0" w:color="auto"/>
                <w:left w:val="none" w:sz="0" w:space="0" w:color="auto"/>
                <w:bottom w:val="none" w:sz="0" w:space="0" w:color="auto"/>
                <w:right w:val="none" w:sz="0" w:space="0" w:color="auto"/>
              </w:divBdr>
              <w:divsChild>
                <w:div w:id="1723862900">
                  <w:marLeft w:val="0"/>
                  <w:marRight w:val="0"/>
                  <w:marTop w:val="0"/>
                  <w:marBottom w:val="0"/>
                  <w:divBdr>
                    <w:top w:val="none" w:sz="0" w:space="0" w:color="auto"/>
                    <w:left w:val="none" w:sz="0" w:space="0" w:color="auto"/>
                    <w:bottom w:val="none" w:sz="0" w:space="0" w:color="auto"/>
                    <w:right w:val="none" w:sz="0" w:space="0" w:color="auto"/>
                  </w:divBdr>
                  <w:divsChild>
                    <w:div w:id="2047171935">
                      <w:marLeft w:val="0"/>
                      <w:marRight w:val="0"/>
                      <w:marTop w:val="0"/>
                      <w:marBottom w:val="0"/>
                      <w:divBdr>
                        <w:top w:val="none" w:sz="0" w:space="0" w:color="auto"/>
                        <w:left w:val="none" w:sz="0" w:space="0" w:color="auto"/>
                        <w:bottom w:val="none" w:sz="0" w:space="0" w:color="auto"/>
                        <w:right w:val="none" w:sz="0" w:space="0" w:color="auto"/>
                      </w:divBdr>
                    </w:div>
                    <w:div w:id="788166912">
                      <w:marLeft w:val="0"/>
                      <w:marRight w:val="0"/>
                      <w:marTop w:val="0"/>
                      <w:marBottom w:val="0"/>
                      <w:divBdr>
                        <w:top w:val="none" w:sz="0" w:space="0" w:color="auto"/>
                        <w:left w:val="none" w:sz="0" w:space="0" w:color="auto"/>
                        <w:bottom w:val="none" w:sz="0" w:space="0" w:color="auto"/>
                        <w:right w:val="none" w:sz="0" w:space="0" w:color="auto"/>
                      </w:divBdr>
                    </w:div>
                    <w:div w:id="1770394471">
                      <w:marLeft w:val="0"/>
                      <w:marRight w:val="0"/>
                      <w:marTop w:val="0"/>
                      <w:marBottom w:val="0"/>
                      <w:divBdr>
                        <w:top w:val="none" w:sz="0" w:space="0" w:color="auto"/>
                        <w:left w:val="none" w:sz="0" w:space="0" w:color="auto"/>
                        <w:bottom w:val="none" w:sz="0" w:space="0" w:color="auto"/>
                        <w:right w:val="none" w:sz="0" w:space="0" w:color="auto"/>
                      </w:divBdr>
                      <w:divsChild>
                        <w:div w:id="1925528419">
                          <w:marLeft w:val="-600"/>
                          <w:marRight w:val="0"/>
                          <w:marTop w:val="0"/>
                          <w:marBottom w:val="0"/>
                          <w:divBdr>
                            <w:top w:val="none" w:sz="0" w:space="0" w:color="auto"/>
                            <w:left w:val="none" w:sz="0" w:space="0" w:color="auto"/>
                            <w:bottom w:val="none" w:sz="0" w:space="0" w:color="auto"/>
                            <w:right w:val="none" w:sz="0" w:space="0" w:color="auto"/>
                          </w:divBdr>
                          <w:divsChild>
                            <w:div w:id="1022393185">
                              <w:marLeft w:val="0"/>
                              <w:marRight w:val="0"/>
                              <w:marTop w:val="0"/>
                              <w:marBottom w:val="0"/>
                              <w:divBdr>
                                <w:top w:val="none" w:sz="0" w:space="0" w:color="auto"/>
                                <w:left w:val="none" w:sz="0" w:space="0" w:color="auto"/>
                                <w:bottom w:val="none" w:sz="0" w:space="0" w:color="auto"/>
                                <w:right w:val="none" w:sz="0" w:space="0" w:color="auto"/>
                              </w:divBdr>
                              <w:divsChild>
                                <w:div w:id="110148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5835020">
      <w:bodyDiv w:val="1"/>
      <w:marLeft w:val="0"/>
      <w:marRight w:val="0"/>
      <w:marTop w:val="0"/>
      <w:marBottom w:val="0"/>
      <w:divBdr>
        <w:top w:val="none" w:sz="0" w:space="0" w:color="auto"/>
        <w:left w:val="none" w:sz="0" w:space="0" w:color="auto"/>
        <w:bottom w:val="none" w:sz="0" w:space="0" w:color="auto"/>
        <w:right w:val="none" w:sz="0" w:space="0" w:color="auto"/>
      </w:divBdr>
      <w:divsChild>
        <w:div w:id="1072049631">
          <w:marLeft w:val="0"/>
          <w:marRight w:val="0"/>
          <w:marTop w:val="0"/>
          <w:marBottom w:val="0"/>
          <w:divBdr>
            <w:top w:val="none" w:sz="0" w:space="0" w:color="auto"/>
            <w:left w:val="none" w:sz="0" w:space="0" w:color="auto"/>
            <w:bottom w:val="none" w:sz="0" w:space="0" w:color="auto"/>
            <w:right w:val="none" w:sz="0" w:space="0" w:color="auto"/>
          </w:divBdr>
          <w:divsChild>
            <w:div w:id="2011910275">
              <w:marLeft w:val="0"/>
              <w:marRight w:val="0"/>
              <w:marTop w:val="0"/>
              <w:marBottom w:val="0"/>
              <w:divBdr>
                <w:top w:val="none" w:sz="0" w:space="0" w:color="auto"/>
                <w:left w:val="none" w:sz="0" w:space="0" w:color="auto"/>
                <w:bottom w:val="none" w:sz="0" w:space="0" w:color="auto"/>
                <w:right w:val="none" w:sz="0" w:space="0" w:color="auto"/>
              </w:divBdr>
            </w:div>
          </w:divsChild>
        </w:div>
        <w:div w:id="1687320263">
          <w:marLeft w:val="0"/>
          <w:marRight w:val="0"/>
          <w:marTop w:val="0"/>
          <w:marBottom w:val="0"/>
          <w:divBdr>
            <w:top w:val="none" w:sz="0" w:space="0" w:color="auto"/>
            <w:left w:val="none" w:sz="0" w:space="0" w:color="auto"/>
            <w:bottom w:val="none" w:sz="0" w:space="0" w:color="auto"/>
            <w:right w:val="none" w:sz="0" w:space="0" w:color="auto"/>
          </w:divBdr>
          <w:divsChild>
            <w:div w:id="910241007">
              <w:marLeft w:val="0"/>
              <w:marRight w:val="0"/>
              <w:marTop w:val="0"/>
              <w:marBottom w:val="0"/>
              <w:divBdr>
                <w:top w:val="none" w:sz="0" w:space="0" w:color="auto"/>
                <w:left w:val="none" w:sz="0" w:space="0" w:color="auto"/>
                <w:bottom w:val="none" w:sz="0" w:space="0" w:color="auto"/>
                <w:right w:val="none" w:sz="0" w:space="0" w:color="auto"/>
              </w:divBdr>
              <w:divsChild>
                <w:div w:id="1612938006">
                  <w:marLeft w:val="0"/>
                  <w:marRight w:val="0"/>
                  <w:marTop w:val="0"/>
                  <w:marBottom w:val="0"/>
                  <w:divBdr>
                    <w:top w:val="none" w:sz="0" w:space="0" w:color="auto"/>
                    <w:left w:val="none" w:sz="0" w:space="0" w:color="auto"/>
                    <w:bottom w:val="none" w:sz="0" w:space="0" w:color="auto"/>
                    <w:right w:val="none" w:sz="0" w:space="0" w:color="auto"/>
                  </w:divBdr>
                </w:div>
                <w:div w:id="70787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800533">
      <w:bodyDiv w:val="1"/>
      <w:marLeft w:val="0"/>
      <w:marRight w:val="0"/>
      <w:marTop w:val="0"/>
      <w:marBottom w:val="0"/>
      <w:divBdr>
        <w:top w:val="none" w:sz="0" w:space="0" w:color="auto"/>
        <w:left w:val="none" w:sz="0" w:space="0" w:color="auto"/>
        <w:bottom w:val="none" w:sz="0" w:space="0" w:color="auto"/>
        <w:right w:val="none" w:sz="0" w:space="0" w:color="auto"/>
      </w:divBdr>
      <w:divsChild>
        <w:div w:id="1092311506">
          <w:marLeft w:val="0"/>
          <w:marRight w:val="0"/>
          <w:marTop w:val="0"/>
          <w:marBottom w:val="225"/>
          <w:divBdr>
            <w:top w:val="none" w:sz="0" w:space="0" w:color="auto"/>
            <w:left w:val="none" w:sz="0" w:space="0" w:color="auto"/>
            <w:bottom w:val="none" w:sz="0" w:space="0" w:color="auto"/>
            <w:right w:val="none" w:sz="0" w:space="0" w:color="auto"/>
          </w:divBdr>
          <w:divsChild>
            <w:div w:id="541751028">
              <w:marLeft w:val="0"/>
              <w:marRight w:val="0"/>
              <w:marTop w:val="0"/>
              <w:marBottom w:val="0"/>
              <w:divBdr>
                <w:top w:val="none" w:sz="0" w:space="0" w:color="auto"/>
                <w:left w:val="none" w:sz="0" w:space="0" w:color="auto"/>
                <w:bottom w:val="none" w:sz="0" w:space="0" w:color="auto"/>
                <w:right w:val="none" w:sz="0" w:space="0" w:color="auto"/>
              </w:divBdr>
              <w:divsChild>
                <w:div w:id="129132335">
                  <w:marLeft w:val="0"/>
                  <w:marRight w:val="360"/>
                  <w:marTop w:val="0"/>
                  <w:marBottom w:val="0"/>
                  <w:divBdr>
                    <w:top w:val="none" w:sz="0" w:space="0" w:color="auto"/>
                    <w:left w:val="none" w:sz="0" w:space="0" w:color="auto"/>
                    <w:bottom w:val="none" w:sz="0" w:space="0" w:color="auto"/>
                    <w:right w:val="none" w:sz="0" w:space="0" w:color="auto"/>
                  </w:divBdr>
                </w:div>
              </w:divsChild>
            </w:div>
            <w:div w:id="489829515">
              <w:marLeft w:val="0"/>
              <w:marRight w:val="0"/>
              <w:marTop w:val="0"/>
              <w:marBottom w:val="0"/>
              <w:divBdr>
                <w:top w:val="none" w:sz="0" w:space="0" w:color="auto"/>
                <w:left w:val="none" w:sz="0" w:space="0" w:color="auto"/>
                <w:bottom w:val="none" w:sz="0" w:space="0" w:color="auto"/>
                <w:right w:val="none" w:sz="0" w:space="0" w:color="auto"/>
              </w:divBdr>
            </w:div>
          </w:divsChild>
        </w:div>
        <w:div w:id="1619994940">
          <w:marLeft w:val="0"/>
          <w:marRight w:val="0"/>
          <w:marTop w:val="0"/>
          <w:marBottom w:val="0"/>
          <w:divBdr>
            <w:top w:val="none" w:sz="0" w:space="0" w:color="auto"/>
            <w:left w:val="none" w:sz="0" w:space="0" w:color="auto"/>
            <w:bottom w:val="none" w:sz="0" w:space="0" w:color="auto"/>
            <w:right w:val="none" w:sz="0" w:space="0" w:color="auto"/>
          </w:divBdr>
          <w:divsChild>
            <w:div w:id="1908760241">
              <w:marLeft w:val="90"/>
              <w:marRight w:val="90"/>
              <w:marTop w:val="90"/>
              <w:marBottom w:val="90"/>
              <w:divBdr>
                <w:top w:val="none" w:sz="0" w:space="0" w:color="auto"/>
                <w:left w:val="none" w:sz="0" w:space="0" w:color="auto"/>
                <w:bottom w:val="none" w:sz="0" w:space="0" w:color="auto"/>
                <w:right w:val="none" w:sz="0" w:space="0" w:color="auto"/>
              </w:divBdr>
            </w:div>
          </w:divsChild>
        </w:div>
        <w:div w:id="934361805">
          <w:marLeft w:val="0"/>
          <w:marRight w:val="0"/>
          <w:marTop w:val="0"/>
          <w:marBottom w:val="0"/>
          <w:divBdr>
            <w:top w:val="none" w:sz="0" w:space="0" w:color="auto"/>
            <w:left w:val="none" w:sz="0" w:space="0" w:color="auto"/>
            <w:bottom w:val="none" w:sz="0" w:space="0" w:color="auto"/>
            <w:right w:val="none" w:sz="0" w:space="0" w:color="auto"/>
          </w:divBdr>
          <w:divsChild>
            <w:div w:id="1295285585">
              <w:marLeft w:val="0"/>
              <w:marRight w:val="0"/>
              <w:marTop w:val="0"/>
              <w:marBottom w:val="0"/>
              <w:divBdr>
                <w:top w:val="none" w:sz="0" w:space="0" w:color="auto"/>
                <w:left w:val="none" w:sz="0" w:space="0" w:color="auto"/>
                <w:bottom w:val="none" w:sz="0" w:space="0" w:color="auto"/>
                <w:right w:val="none" w:sz="0" w:space="0" w:color="auto"/>
              </w:divBdr>
              <w:divsChild>
                <w:div w:id="2030982822">
                  <w:marLeft w:val="0"/>
                  <w:marRight w:val="0"/>
                  <w:marTop w:val="0"/>
                  <w:marBottom w:val="0"/>
                  <w:divBdr>
                    <w:top w:val="none" w:sz="0" w:space="0" w:color="auto"/>
                    <w:left w:val="none" w:sz="0" w:space="0" w:color="auto"/>
                    <w:bottom w:val="none" w:sz="0" w:space="0" w:color="auto"/>
                    <w:right w:val="none" w:sz="0" w:space="0" w:color="auto"/>
                  </w:divBdr>
                </w:div>
                <w:div w:id="179058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941046">
      <w:bodyDiv w:val="1"/>
      <w:marLeft w:val="0"/>
      <w:marRight w:val="0"/>
      <w:marTop w:val="0"/>
      <w:marBottom w:val="0"/>
      <w:divBdr>
        <w:top w:val="none" w:sz="0" w:space="0" w:color="auto"/>
        <w:left w:val="none" w:sz="0" w:space="0" w:color="auto"/>
        <w:bottom w:val="none" w:sz="0" w:space="0" w:color="auto"/>
        <w:right w:val="none" w:sz="0" w:space="0" w:color="auto"/>
      </w:divBdr>
      <w:divsChild>
        <w:div w:id="1844971236">
          <w:marLeft w:val="0"/>
          <w:marRight w:val="0"/>
          <w:marTop w:val="0"/>
          <w:marBottom w:val="0"/>
          <w:divBdr>
            <w:top w:val="none" w:sz="0" w:space="0" w:color="auto"/>
            <w:left w:val="none" w:sz="0" w:space="0" w:color="auto"/>
            <w:bottom w:val="none" w:sz="0" w:space="0" w:color="auto"/>
            <w:right w:val="none" w:sz="0" w:space="0" w:color="auto"/>
          </w:divBdr>
          <w:divsChild>
            <w:div w:id="1443646524">
              <w:marLeft w:val="0"/>
              <w:marRight w:val="0"/>
              <w:marTop w:val="0"/>
              <w:marBottom w:val="0"/>
              <w:divBdr>
                <w:top w:val="none" w:sz="0" w:space="0" w:color="auto"/>
                <w:left w:val="none" w:sz="0" w:space="0" w:color="auto"/>
                <w:bottom w:val="none" w:sz="0" w:space="0" w:color="auto"/>
                <w:right w:val="none" w:sz="0" w:space="0" w:color="auto"/>
              </w:divBdr>
              <w:divsChild>
                <w:div w:id="1121649957">
                  <w:marLeft w:val="0"/>
                  <w:marRight w:val="0"/>
                  <w:marTop w:val="0"/>
                  <w:marBottom w:val="0"/>
                  <w:divBdr>
                    <w:top w:val="none" w:sz="0" w:space="0" w:color="auto"/>
                    <w:left w:val="none" w:sz="0" w:space="0" w:color="auto"/>
                    <w:bottom w:val="none" w:sz="0" w:space="0" w:color="auto"/>
                    <w:right w:val="none" w:sz="0" w:space="0" w:color="auto"/>
                  </w:divBdr>
                </w:div>
              </w:divsChild>
            </w:div>
            <w:div w:id="1184589247">
              <w:marLeft w:val="0"/>
              <w:marRight w:val="0"/>
              <w:marTop w:val="0"/>
              <w:marBottom w:val="0"/>
              <w:divBdr>
                <w:top w:val="none" w:sz="0" w:space="0" w:color="auto"/>
                <w:left w:val="none" w:sz="0" w:space="0" w:color="auto"/>
                <w:bottom w:val="none" w:sz="0" w:space="0" w:color="auto"/>
                <w:right w:val="none" w:sz="0" w:space="0" w:color="auto"/>
              </w:divBdr>
            </w:div>
          </w:divsChild>
        </w:div>
        <w:div w:id="129369854">
          <w:marLeft w:val="0"/>
          <w:marRight w:val="0"/>
          <w:marTop w:val="0"/>
          <w:marBottom w:val="0"/>
          <w:divBdr>
            <w:top w:val="none" w:sz="0" w:space="0" w:color="auto"/>
            <w:left w:val="none" w:sz="0" w:space="0" w:color="auto"/>
            <w:bottom w:val="none" w:sz="0" w:space="0" w:color="auto"/>
            <w:right w:val="none" w:sz="0" w:space="0" w:color="auto"/>
          </w:divBdr>
          <w:divsChild>
            <w:div w:id="219366916">
              <w:marLeft w:val="0"/>
              <w:marRight w:val="0"/>
              <w:marTop w:val="0"/>
              <w:marBottom w:val="0"/>
              <w:divBdr>
                <w:top w:val="none" w:sz="0" w:space="0" w:color="auto"/>
                <w:left w:val="none" w:sz="0" w:space="0" w:color="auto"/>
                <w:bottom w:val="none" w:sz="0" w:space="0" w:color="auto"/>
                <w:right w:val="none" w:sz="0" w:space="0" w:color="auto"/>
              </w:divBdr>
              <w:divsChild>
                <w:div w:id="927621484">
                  <w:marLeft w:val="0"/>
                  <w:marRight w:val="0"/>
                  <w:marTop w:val="0"/>
                  <w:marBottom w:val="0"/>
                  <w:divBdr>
                    <w:top w:val="none" w:sz="0" w:space="0" w:color="auto"/>
                    <w:left w:val="none" w:sz="0" w:space="0" w:color="auto"/>
                    <w:bottom w:val="none" w:sz="0" w:space="0" w:color="auto"/>
                    <w:right w:val="none" w:sz="0" w:space="0" w:color="auto"/>
                  </w:divBdr>
                </w:div>
              </w:divsChild>
            </w:div>
            <w:div w:id="1484808886">
              <w:marLeft w:val="0"/>
              <w:marRight w:val="0"/>
              <w:marTop w:val="0"/>
              <w:marBottom w:val="0"/>
              <w:divBdr>
                <w:top w:val="none" w:sz="0" w:space="0" w:color="auto"/>
                <w:left w:val="none" w:sz="0" w:space="0" w:color="auto"/>
                <w:bottom w:val="none" w:sz="0" w:space="0" w:color="auto"/>
                <w:right w:val="none" w:sz="0" w:space="0" w:color="auto"/>
              </w:divBdr>
              <w:divsChild>
                <w:div w:id="532109621">
                  <w:marLeft w:val="0"/>
                  <w:marRight w:val="0"/>
                  <w:marTop w:val="0"/>
                  <w:marBottom w:val="0"/>
                  <w:divBdr>
                    <w:top w:val="none" w:sz="0" w:space="0" w:color="auto"/>
                    <w:left w:val="none" w:sz="0" w:space="0" w:color="auto"/>
                    <w:bottom w:val="none" w:sz="0" w:space="0" w:color="auto"/>
                    <w:right w:val="none" w:sz="0" w:space="0" w:color="auto"/>
                  </w:divBdr>
                  <w:divsChild>
                    <w:div w:id="376317217">
                      <w:marLeft w:val="0"/>
                      <w:marRight w:val="0"/>
                      <w:marTop w:val="0"/>
                      <w:marBottom w:val="0"/>
                      <w:divBdr>
                        <w:top w:val="none" w:sz="0" w:space="0" w:color="auto"/>
                        <w:left w:val="none" w:sz="0" w:space="0" w:color="auto"/>
                        <w:bottom w:val="none" w:sz="0" w:space="0" w:color="auto"/>
                        <w:right w:val="none" w:sz="0" w:space="0" w:color="auto"/>
                      </w:divBdr>
                    </w:div>
                    <w:div w:id="1994988633">
                      <w:marLeft w:val="0"/>
                      <w:marRight w:val="0"/>
                      <w:marTop w:val="0"/>
                      <w:marBottom w:val="0"/>
                      <w:divBdr>
                        <w:top w:val="none" w:sz="0" w:space="0" w:color="auto"/>
                        <w:left w:val="none" w:sz="0" w:space="0" w:color="auto"/>
                        <w:bottom w:val="none" w:sz="0" w:space="0" w:color="auto"/>
                        <w:right w:val="none" w:sz="0" w:space="0" w:color="auto"/>
                      </w:divBdr>
                    </w:div>
                    <w:div w:id="255140218">
                      <w:marLeft w:val="0"/>
                      <w:marRight w:val="0"/>
                      <w:marTop w:val="0"/>
                      <w:marBottom w:val="0"/>
                      <w:divBdr>
                        <w:top w:val="none" w:sz="0" w:space="0" w:color="auto"/>
                        <w:left w:val="none" w:sz="0" w:space="0" w:color="auto"/>
                        <w:bottom w:val="none" w:sz="0" w:space="0" w:color="auto"/>
                        <w:right w:val="none" w:sz="0" w:space="0" w:color="auto"/>
                      </w:divBdr>
                    </w:div>
                    <w:div w:id="159259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552368">
      <w:bodyDiv w:val="1"/>
      <w:marLeft w:val="0"/>
      <w:marRight w:val="0"/>
      <w:marTop w:val="0"/>
      <w:marBottom w:val="0"/>
      <w:divBdr>
        <w:top w:val="none" w:sz="0" w:space="0" w:color="auto"/>
        <w:left w:val="none" w:sz="0" w:space="0" w:color="auto"/>
        <w:bottom w:val="none" w:sz="0" w:space="0" w:color="auto"/>
        <w:right w:val="none" w:sz="0" w:space="0" w:color="auto"/>
      </w:divBdr>
      <w:divsChild>
        <w:div w:id="1678650332">
          <w:marLeft w:val="0"/>
          <w:marRight w:val="0"/>
          <w:marTop w:val="0"/>
          <w:marBottom w:val="0"/>
          <w:divBdr>
            <w:top w:val="none" w:sz="0" w:space="0" w:color="auto"/>
            <w:left w:val="none" w:sz="0" w:space="0" w:color="auto"/>
            <w:bottom w:val="none" w:sz="0" w:space="0" w:color="auto"/>
            <w:right w:val="none" w:sz="0" w:space="0" w:color="auto"/>
          </w:divBdr>
        </w:div>
        <w:div w:id="950549329">
          <w:marLeft w:val="0"/>
          <w:marRight w:val="0"/>
          <w:marTop w:val="0"/>
          <w:marBottom w:val="0"/>
          <w:divBdr>
            <w:top w:val="none" w:sz="0" w:space="0" w:color="auto"/>
            <w:left w:val="none" w:sz="0" w:space="0" w:color="auto"/>
            <w:bottom w:val="none" w:sz="0" w:space="0" w:color="auto"/>
            <w:right w:val="none" w:sz="0" w:space="0" w:color="auto"/>
          </w:divBdr>
        </w:div>
        <w:div w:id="736972338">
          <w:marLeft w:val="0"/>
          <w:marRight w:val="0"/>
          <w:marTop w:val="0"/>
          <w:marBottom w:val="0"/>
          <w:divBdr>
            <w:top w:val="none" w:sz="0" w:space="0" w:color="auto"/>
            <w:left w:val="none" w:sz="0" w:space="0" w:color="auto"/>
            <w:bottom w:val="none" w:sz="0" w:space="0" w:color="auto"/>
            <w:right w:val="none" w:sz="0" w:space="0" w:color="auto"/>
          </w:divBdr>
        </w:div>
      </w:divsChild>
    </w:div>
    <w:div w:id="1735618061">
      <w:bodyDiv w:val="1"/>
      <w:marLeft w:val="0"/>
      <w:marRight w:val="0"/>
      <w:marTop w:val="0"/>
      <w:marBottom w:val="0"/>
      <w:divBdr>
        <w:top w:val="none" w:sz="0" w:space="0" w:color="auto"/>
        <w:left w:val="none" w:sz="0" w:space="0" w:color="auto"/>
        <w:bottom w:val="none" w:sz="0" w:space="0" w:color="auto"/>
        <w:right w:val="none" w:sz="0" w:space="0" w:color="auto"/>
      </w:divBdr>
    </w:div>
    <w:div w:id="1792625882">
      <w:bodyDiv w:val="1"/>
      <w:marLeft w:val="0"/>
      <w:marRight w:val="0"/>
      <w:marTop w:val="0"/>
      <w:marBottom w:val="0"/>
      <w:divBdr>
        <w:top w:val="none" w:sz="0" w:space="0" w:color="auto"/>
        <w:left w:val="none" w:sz="0" w:space="0" w:color="auto"/>
        <w:bottom w:val="none" w:sz="0" w:space="0" w:color="auto"/>
        <w:right w:val="none" w:sz="0" w:space="0" w:color="auto"/>
      </w:divBdr>
    </w:div>
    <w:div w:id="2097898134">
      <w:bodyDiv w:val="1"/>
      <w:marLeft w:val="0"/>
      <w:marRight w:val="0"/>
      <w:marTop w:val="0"/>
      <w:marBottom w:val="0"/>
      <w:divBdr>
        <w:top w:val="none" w:sz="0" w:space="0" w:color="auto"/>
        <w:left w:val="none" w:sz="0" w:space="0" w:color="auto"/>
        <w:bottom w:val="none" w:sz="0" w:space="0" w:color="auto"/>
        <w:right w:val="none" w:sz="0" w:space="0" w:color="auto"/>
      </w:divBdr>
      <w:divsChild>
        <w:div w:id="1240286897">
          <w:marLeft w:val="0"/>
          <w:marRight w:val="0"/>
          <w:marTop w:val="0"/>
          <w:marBottom w:val="0"/>
          <w:divBdr>
            <w:top w:val="none" w:sz="0" w:space="0" w:color="auto"/>
            <w:left w:val="none" w:sz="0" w:space="0" w:color="auto"/>
            <w:bottom w:val="none" w:sz="0" w:space="0" w:color="auto"/>
            <w:right w:val="none" w:sz="0" w:space="0" w:color="auto"/>
          </w:divBdr>
        </w:div>
        <w:div w:id="385028971">
          <w:marLeft w:val="0"/>
          <w:marRight w:val="0"/>
          <w:marTop w:val="0"/>
          <w:marBottom w:val="0"/>
          <w:divBdr>
            <w:top w:val="none" w:sz="0" w:space="0" w:color="auto"/>
            <w:left w:val="none" w:sz="0" w:space="0" w:color="auto"/>
            <w:bottom w:val="none" w:sz="0" w:space="0" w:color="auto"/>
            <w:right w:val="none" w:sz="0" w:space="0" w:color="auto"/>
          </w:divBdr>
        </w:div>
        <w:div w:id="233441944">
          <w:marLeft w:val="0"/>
          <w:marRight w:val="0"/>
          <w:marTop w:val="0"/>
          <w:marBottom w:val="0"/>
          <w:divBdr>
            <w:top w:val="none" w:sz="0" w:space="0" w:color="auto"/>
            <w:left w:val="none" w:sz="0" w:space="0" w:color="auto"/>
            <w:bottom w:val="none" w:sz="0" w:space="0" w:color="auto"/>
            <w:right w:val="none" w:sz="0" w:space="0" w:color="auto"/>
          </w:divBdr>
        </w:div>
      </w:divsChild>
    </w:div>
    <w:div w:id="2115705085">
      <w:bodyDiv w:val="1"/>
      <w:marLeft w:val="0"/>
      <w:marRight w:val="0"/>
      <w:marTop w:val="0"/>
      <w:marBottom w:val="0"/>
      <w:divBdr>
        <w:top w:val="none" w:sz="0" w:space="0" w:color="auto"/>
        <w:left w:val="none" w:sz="0" w:space="0" w:color="auto"/>
        <w:bottom w:val="none" w:sz="0" w:space="0" w:color="auto"/>
        <w:right w:val="none" w:sz="0" w:space="0" w:color="auto"/>
      </w:divBdr>
      <w:divsChild>
        <w:div w:id="1859737254">
          <w:marLeft w:val="0"/>
          <w:marRight w:val="0"/>
          <w:marTop w:val="0"/>
          <w:marBottom w:val="0"/>
          <w:divBdr>
            <w:top w:val="none" w:sz="0" w:space="0" w:color="auto"/>
            <w:left w:val="none" w:sz="0" w:space="0" w:color="auto"/>
            <w:bottom w:val="none" w:sz="0" w:space="0" w:color="auto"/>
            <w:right w:val="none" w:sz="0" w:space="0" w:color="auto"/>
          </w:divBdr>
          <w:divsChild>
            <w:div w:id="1336885946">
              <w:marLeft w:val="0"/>
              <w:marRight w:val="0"/>
              <w:marTop w:val="0"/>
              <w:marBottom w:val="0"/>
              <w:divBdr>
                <w:top w:val="none" w:sz="0" w:space="0" w:color="auto"/>
                <w:left w:val="none" w:sz="0" w:space="0" w:color="auto"/>
                <w:bottom w:val="none" w:sz="0" w:space="0" w:color="auto"/>
                <w:right w:val="none" w:sz="0" w:space="0" w:color="auto"/>
              </w:divBdr>
            </w:div>
          </w:divsChild>
        </w:div>
        <w:div w:id="560092092">
          <w:marLeft w:val="0"/>
          <w:marRight w:val="0"/>
          <w:marTop w:val="0"/>
          <w:marBottom w:val="0"/>
          <w:divBdr>
            <w:top w:val="none" w:sz="0" w:space="0" w:color="auto"/>
            <w:left w:val="none" w:sz="0" w:space="0" w:color="auto"/>
            <w:bottom w:val="none" w:sz="0" w:space="0" w:color="auto"/>
            <w:right w:val="none" w:sz="0" w:space="0" w:color="auto"/>
          </w:divBdr>
          <w:divsChild>
            <w:div w:id="1149320603">
              <w:marLeft w:val="0"/>
              <w:marRight w:val="0"/>
              <w:marTop w:val="0"/>
              <w:marBottom w:val="0"/>
              <w:divBdr>
                <w:top w:val="none" w:sz="0" w:space="0" w:color="auto"/>
                <w:left w:val="none" w:sz="0" w:space="0" w:color="auto"/>
                <w:bottom w:val="none" w:sz="0" w:space="0" w:color="auto"/>
                <w:right w:val="none" w:sz="0" w:space="0" w:color="auto"/>
              </w:divBdr>
              <w:divsChild>
                <w:div w:id="1128090674">
                  <w:marLeft w:val="0"/>
                  <w:marRight w:val="0"/>
                  <w:marTop w:val="0"/>
                  <w:marBottom w:val="0"/>
                  <w:divBdr>
                    <w:top w:val="none" w:sz="0" w:space="0" w:color="auto"/>
                    <w:left w:val="none" w:sz="0" w:space="0" w:color="auto"/>
                    <w:bottom w:val="none" w:sz="0" w:space="0" w:color="auto"/>
                    <w:right w:val="none" w:sz="0" w:space="0" w:color="auto"/>
                  </w:divBdr>
                </w:div>
              </w:divsChild>
            </w:div>
            <w:div w:id="1947957244">
              <w:marLeft w:val="0"/>
              <w:marRight w:val="0"/>
              <w:marTop w:val="0"/>
              <w:marBottom w:val="0"/>
              <w:divBdr>
                <w:top w:val="none" w:sz="0" w:space="0" w:color="auto"/>
                <w:left w:val="none" w:sz="0" w:space="0" w:color="auto"/>
                <w:bottom w:val="none" w:sz="0" w:space="0" w:color="auto"/>
                <w:right w:val="none" w:sz="0" w:space="0" w:color="auto"/>
              </w:divBdr>
              <w:divsChild>
                <w:div w:id="671375503">
                  <w:marLeft w:val="0"/>
                  <w:marRight w:val="0"/>
                  <w:marTop w:val="0"/>
                  <w:marBottom w:val="0"/>
                  <w:divBdr>
                    <w:top w:val="none" w:sz="0" w:space="0" w:color="auto"/>
                    <w:left w:val="none" w:sz="0" w:space="0" w:color="auto"/>
                    <w:bottom w:val="none" w:sz="0" w:space="0" w:color="auto"/>
                    <w:right w:val="none" w:sz="0" w:space="0" w:color="auto"/>
                  </w:divBdr>
                  <w:divsChild>
                    <w:div w:id="1821534630">
                      <w:marLeft w:val="0"/>
                      <w:marRight w:val="0"/>
                      <w:marTop w:val="0"/>
                      <w:marBottom w:val="0"/>
                      <w:divBdr>
                        <w:top w:val="none" w:sz="0" w:space="0" w:color="auto"/>
                        <w:left w:val="none" w:sz="0" w:space="0" w:color="auto"/>
                        <w:bottom w:val="none" w:sz="0" w:space="0" w:color="auto"/>
                        <w:right w:val="none" w:sz="0" w:space="0" w:color="auto"/>
                      </w:divBdr>
                    </w:div>
                    <w:div w:id="504783029">
                      <w:marLeft w:val="0"/>
                      <w:marRight w:val="0"/>
                      <w:marTop w:val="0"/>
                      <w:marBottom w:val="0"/>
                      <w:divBdr>
                        <w:top w:val="none" w:sz="0" w:space="0" w:color="auto"/>
                        <w:left w:val="none" w:sz="0" w:space="0" w:color="auto"/>
                        <w:bottom w:val="none" w:sz="0" w:space="0" w:color="auto"/>
                        <w:right w:val="none" w:sz="0" w:space="0" w:color="auto"/>
                      </w:divBdr>
                    </w:div>
                    <w:div w:id="1036809766">
                      <w:marLeft w:val="0"/>
                      <w:marRight w:val="0"/>
                      <w:marTop w:val="0"/>
                      <w:marBottom w:val="0"/>
                      <w:divBdr>
                        <w:top w:val="none" w:sz="0" w:space="0" w:color="auto"/>
                        <w:left w:val="none" w:sz="0" w:space="0" w:color="auto"/>
                        <w:bottom w:val="none" w:sz="0" w:space="0" w:color="auto"/>
                        <w:right w:val="none" w:sz="0" w:space="0" w:color="auto"/>
                      </w:divBdr>
                      <w:divsChild>
                        <w:div w:id="1797019886">
                          <w:marLeft w:val="-600"/>
                          <w:marRight w:val="0"/>
                          <w:marTop w:val="0"/>
                          <w:marBottom w:val="0"/>
                          <w:divBdr>
                            <w:top w:val="none" w:sz="0" w:space="0" w:color="auto"/>
                            <w:left w:val="none" w:sz="0" w:space="0" w:color="auto"/>
                            <w:bottom w:val="none" w:sz="0" w:space="0" w:color="auto"/>
                            <w:right w:val="none" w:sz="0" w:space="0" w:color="auto"/>
                          </w:divBdr>
                          <w:divsChild>
                            <w:div w:id="461656783">
                              <w:marLeft w:val="0"/>
                              <w:marRight w:val="0"/>
                              <w:marTop w:val="0"/>
                              <w:marBottom w:val="0"/>
                              <w:divBdr>
                                <w:top w:val="none" w:sz="0" w:space="0" w:color="auto"/>
                                <w:left w:val="none" w:sz="0" w:space="0" w:color="auto"/>
                                <w:bottom w:val="none" w:sz="0" w:space="0" w:color="auto"/>
                                <w:right w:val="none" w:sz="0" w:space="0" w:color="auto"/>
                              </w:divBdr>
                              <w:divsChild>
                                <w:div w:id="39913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recursos.cnice.mec.es/biosfera/alumno/3ESO/Relacor/activ7b_cerebro.htm" TargetMode="External"/><Relationship Id="rId18" Type="http://schemas.openxmlformats.org/officeDocument/2006/relationships/hyperlink" Target="http://recursos.cnice.mec.es/biosfera/alumno/3ESO/Relacor/contenido8.ht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recursos.cnice.mec.es/biosfera/alumno/3ESO/Relacor/contenido3.htm" TargetMode="External"/><Relationship Id="rId17" Type="http://schemas.openxmlformats.org/officeDocument/2006/relationships/hyperlink" Target="http://recursos.cnice.mec.es/biosfera/alumno/3ESO/Relacor/contenido8.htm" TargetMode="External"/><Relationship Id="rId2" Type="http://schemas.openxmlformats.org/officeDocument/2006/relationships/numbering" Target="numbering.xml"/><Relationship Id="rId16" Type="http://schemas.openxmlformats.org/officeDocument/2006/relationships/hyperlink" Target="http://recursos.cnice.mec.es/biosfera/alumno/3ESO/Relacor/activ_coord11.htm"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recursos.cnice.mec.es/biosfera/alumno/3ESO/Relacor/contenido3.htm" TargetMode="External"/><Relationship Id="rId5" Type="http://schemas.openxmlformats.org/officeDocument/2006/relationships/settings" Target="settings.xml"/><Relationship Id="rId15" Type="http://schemas.openxmlformats.org/officeDocument/2006/relationships/hyperlink" Target="http://recursos.cnice.mec.es/biosfera/alumno/3ESO/Relacor/activ_coord11.htm" TargetMode="External"/><Relationship Id="rId10" Type="http://schemas.openxmlformats.org/officeDocument/2006/relationships/hyperlink" Target="http://recursos.cnice.mec.es/biosfera/alumno/3ESO/Relacor/contenido3.htm" TargetMode="External"/><Relationship Id="rId19" Type="http://schemas.openxmlformats.org/officeDocument/2006/relationships/hyperlink" Target="http://recursos.cnice.mec.es/biosfera/alumno/3ESO/Relacor/activ_coord9.htm" TargetMode="External"/><Relationship Id="rId4" Type="http://schemas.microsoft.com/office/2007/relationships/stylesWithEffects" Target="stylesWithEffects.xml"/><Relationship Id="rId9" Type="http://schemas.openxmlformats.org/officeDocument/2006/relationships/hyperlink" Target="http://recursos.cnice.mec.es/biosfera/alumno/3ESO/Relacor/contenido3.htm" TargetMode="External"/><Relationship Id="rId14" Type="http://schemas.openxmlformats.org/officeDocument/2006/relationships/hyperlink" Target="http://recursos.cnice.mec.es/biosfera/alumno/3ESO/Relacor/activ7b_cerebro.htm"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92CEE3-BAAC-43E1-96C7-6D88BC3B77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14</Pages>
  <Words>4294</Words>
  <Characters>23623</Characters>
  <Application>Microsoft Office Word</Application>
  <DocSecurity>0</DocSecurity>
  <Lines>196</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dc:creator>
  <cp:lastModifiedBy>SAM</cp:lastModifiedBy>
  <cp:revision>18</cp:revision>
  <dcterms:created xsi:type="dcterms:W3CDTF">2015-02-27T21:15:00Z</dcterms:created>
  <dcterms:modified xsi:type="dcterms:W3CDTF">2015-02-28T23:23:00Z</dcterms:modified>
</cp:coreProperties>
</file>