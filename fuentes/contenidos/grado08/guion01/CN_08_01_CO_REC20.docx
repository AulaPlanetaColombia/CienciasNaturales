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Pr="00805116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805116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805116">
        <w:rPr>
          <w:rFonts w:asciiTheme="majorHAnsi" w:hAnsiTheme="majorHAnsi"/>
          <w:b/>
          <w:lang w:val="es-ES_tradnl"/>
        </w:rPr>
        <w:t>M101</w:t>
      </w:r>
      <w:r w:rsidR="00BE470C" w:rsidRPr="00805116">
        <w:rPr>
          <w:rFonts w:asciiTheme="majorHAnsi" w:hAnsiTheme="majorHAnsi"/>
          <w:b/>
          <w:lang w:val="es-ES_tradnl"/>
        </w:rPr>
        <w:t>AP</w:t>
      </w:r>
      <w:r w:rsidR="00C40A52" w:rsidRPr="00805116">
        <w:rPr>
          <w:rFonts w:asciiTheme="majorHAnsi" w:hAnsiTheme="majorHAnsi"/>
          <w:b/>
          <w:lang w:val="es-ES_tradnl"/>
        </w:rPr>
        <w:t>: Preguntas de respuesta libre</w:t>
      </w:r>
      <w:r w:rsidR="00EB633B" w:rsidRPr="00805116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Pr="00805116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 w:rsidRPr="00805116"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805116" w:rsidRDefault="0045712C" w:rsidP="00CB02D2">
      <w:pPr>
        <w:rPr>
          <w:rFonts w:ascii="Arial" w:hAnsi="Arial"/>
          <w:lang w:val="es-ES_tradnl"/>
        </w:rPr>
      </w:pPr>
    </w:p>
    <w:p w14:paraId="77A1A879" w14:textId="77777777" w:rsidR="0050517F" w:rsidRPr="006D02A8" w:rsidRDefault="00254FDB" w:rsidP="0050517F">
      <w:pPr>
        <w:rPr>
          <w:rFonts w:ascii="Arial" w:hAnsi="Arial"/>
          <w:sz w:val="18"/>
          <w:szCs w:val="18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lang w:val="es-ES_tradnl"/>
        </w:rPr>
        <w:t xml:space="preserve"> </w:t>
      </w:r>
      <w:r w:rsidR="0050517F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="0050517F"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="0050517F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062F45E4" w14:textId="6B6592C4" w:rsidR="00E61A4B" w:rsidRPr="00805116" w:rsidRDefault="00C12A5A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CN_08_01_CO</w:t>
      </w:r>
      <w:r w:rsidR="0050517F">
        <w:rPr>
          <w:rFonts w:ascii="Times New Roman" w:hAnsi="Times New Roman" w:cs="Times New Roman"/>
          <w:lang w:val="es-ES_tradnl"/>
        </w:rPr>
        <w:t>_REC20</w:t>
      </w:r>
    </w:p>
    <w:p w14:paraId="5E98F080" w14:textId="77777777" w:rsidR="00E61A4B" w:rsidRPr="00805116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805116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805116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05116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805116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805116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09003D4F" w14:textId="0FC9296A" w:rsidR="00805116" w:rsidRPr="00805116" w:rsidRDefault="00E14BD5" w:rsidP="00C12A5A">
      <w:pPr>
        <w:rPr>
          <w:ins w:id="0" w:author="SAM" w:date="2015-02-22T11:33:00Z"/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lang w:val="es-ES_tradnl"/>
        </w:rPr>
        <w:t xml:space="preserve"> </w:t>
      </w:r>
      <w:r w:rsidR="007678D2" w:rsidRPr="0050517F">
        <w:rPr>
          <w:rFonts w:ascii="Times New Roman" w:hAnsi="Times New Roman" w:cs="Times New Roman"/>
          <w:highlight w:val="green"/>
          <w:lang w:val="es-ES_tradnl"/>
        </w:rPr>
        <w:t>Título</w:t>
      </w:r>
      <w:r w:rsidR="0050517F" w:rsidRPr="0050517F">
        <w:rPr>
          <w:rFonts w:ascii="Times New Roman" w:hAnsi="Times New Roman" w:cs="Times New Roman"/>
          <w:highlight w:val="green"/>
          <w:lang w:val="es-ES_tradnl"/>
        </w:rPr>
        <w:t xml:space="preserve"> del recurso</w:t>
      </w:r>
    </w:p>
    <w:p w14:paraId="3B9D1CA2" w14:textId="62281320" w:rsidR="00C12A5A" w:rsidRPr="00805116" w:rsidRDefault="00C12A5A" w:rsidP="00C12A5A">
      <w:pPr>
        <w:rPr>
          <w:rFonts w:ascii="Times New Roman" w:eastAsia="Calibri" w:hAnsi="Times New Roman" w:cs="Times New Roman"/>
          <w:lang w:val="es-CO"/>
        </w:rPr>
      </w:pPr>
      <w:r w:rsidRPr="00805116">
        <w:rPr>
          <w:rFonts w:ascii="Times New Roman" w:eastAsia="Calibri" w:hAnsi="Times New Roman" w:cs="Times New Roman"/>
          <w:lang w:val="es-CO"/>
        </w:rPr>
        <w:t>Refuerza tu aprendizaje: la función de relación en el ser humano</w:t>
      </w:r>
    </w:p>
    <w:p w14:paraId="1DA93BF6" w14:textId="77777777" w:rsidR="00E14BD5" w:rsidRPr="00805116" w:rsidRDefault="00E14BD5" w:rsidP="00E14BD5">
      <w:pPr>
        <w:rPr>
          <w:rFonts w:ascii="Times New Roman" w:hAnsi="Times New Roman" w:cs="Times New Roman"/>
          <w:lang w:val="es-ES_tradnl"/>
        </w:rPr>
      </w:pPr>
    </w:p>
    <w:p w14:paraId="543E468C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62A1FAE" w14:textId="77777777" w:rsidR="0050517F" w:rsidRDefault="0063490D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lang w:val="es-ES_tradnl"/>
        </w:rPr>
        <w:t xml:space="preserve"> </w:t>
      </w:r>
      <w:r w:rsidR="0050517F"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50517F" w:rsidRPr="00805116">
        <w:rPr>
          <w:rFonts w:ascii="Times New Roman" w:hAnsi="Times New Roman" w:cs="Times New Roman"/>
          <w:lang w:val="es-ES_tradnl"/>
        </w:rPr>
        <w:t xml:space="preserve"> </w:t>
      </w:r>
    </w:p>
    <w:p w14:paraId="08974794" w14:textId="790E5343" w:rsidR="0063490D" w:rsidRPr="00805116" w:rsidRDefault="00C12A5A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Pregunta de respuesta libre sobre la función de relación en el ser humano</w:t>
      </w:r>
    </w:p>
    <w:p w14:paraId="678E556D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A70135C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C598B75" w14:textId="359D379D" w:rsidR="00805116" w:rsidRPr="00805116" w:rsidRDefault="0063490D" w:rsidP="00CB02D2">
      <w:pPr>
        <w:rPr>
          <w:ins w:id="1" w:author="SAM" w:date="2015-02-22T11:33:00Z"/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lang w:val="es-ES_tradnl"/>
        </w:rPr>
        <w:t xml:space="preserve"> </w:t>
      </w:r>
      <w:r w:rsidR="007678D2" w:rsidRPr="0050517F">
        <w:rPr>
          <w:rFonts w:ascii="Times New Roman" w:hAnsi="Times New Roman" w:cs="Times New Roman"/>
          <w:highlight w:val="green"/>
          <w:lang w:val="es-ES_tradnl"/>
        </w:rPr>
        <w:t>Palabras clave</w:t>
      </w:r>
      <w:r w:rsidR="0050517F" w:rsidRPr="0050517F">
        <w:rPr>
          <w:rFonts w:ascii="Times New Roman" w:hAnsi="Times New Roman" w:cs="Times New Roman"/>
          <w:highlight w:val="green"/>
          <w:lang w:val="es-ES_tradnl"/>
        </w:rPr>
        <w:t xml:space="preserve"> del recurso</w:t>
      </w:r>
    </w:p>
    <w:p w14:paraId="793C2D34" w14:textId="69836FC1" w:rsidR="003D72B3" w:rsidRPr="00805116" w:rsidRDefault="00805116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E</w:t>
      </w:r>
      <w:r w:rsidR="00C12A5A" w:rsidRPr="00805116">
        <w:rPr>
          <w:rFonts w:ascii="Times New Roman" w:hAnsi="Times New Roman" w:cs="Times New Roman"/>
          <w:lang w:val="es-ES_tradnl"/>
        </w:rPr>
        <w:t>ntorno, reacción, estímulo, respuesta, sistema nervioso, sistema endocrino</w:t>
      </w:r>
    </w:p>
    <w:p w14:paraId="3CDB971F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57AAFD1A" w:rsidR="003D72B3" w:rsidRPr="00805116" w:rsidRDefault="0063490D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B37F5" w:rsidRPr="0050517F">
        <w:rPr>
          <w:rFonts w:ascii="Times New Roman" w:hAnsi="Times New Roman" w:cs="Times New Roman"/>
          <w:highlight w:val="green"/>
          <w:lang w:val="es-ES_tradnl"/>
        </w:rPr>
        <w:t>Tiempo estimado</w:t>
      </w:r>
      <w:r w:rsidR="004B37F5" w:rsidRPr="00805116">
        <w:rPr>
          <w:rFonts w:ascii="Times New Roman" w:hAnsi="Times New Roman" w:cs="Times New Roman"/>
          <w:lang w:val="es-ES_tradnl"/>
        </w:rPr>
        <w:t xml:space="preserve"> 30 minutos</w:t>
      </w:r>
    </w:p>
    <w:p w14:paraId="6C2B1E7A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55BCBCF7" w:rsidR="0063490D" w:rsidRPr="00805116" w:rsidRDefault="0063490D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50517F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805116">
        <w:rPr>
          <w:rFonts w:ascii="Times New Roman" w:hAnsi="Times New Roman" w:cs="Times New Roman"/>
          <w:lang w:val="es-ES_tradnl"/>
        </w:rPr>
        <w:t xml:space="preserve"> 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805116" w14:paraId="3EF28718" w14:textId="77777777" w:rsidTr="00AC7496">
        <w:tc>
          <w:tcPr>
            <w:tcW w:w="1248" w:type="dxa"/>
          </w:tcPr>
          <w:p w14:paraId="0F71FD18" w14:textId="4CA29615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80511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AC967B0" w:rsidR="005F4C68" w:rsidRPr="00805116" w:rsidRDefault="002F7A5D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805116" w14:paraId="424EB321" w14:textId="77777777" w:rsidTr="00AC7496">
        <w:tc>
          <w:tcPr>
            <w:tcW w:w="1248" w:type="dxa"/>
          </w:tcPr>
          <w:p w14:paraId="79357949" w14:textId="1F32B609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0511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14C704FE" w:rsidR="003D72B3" w:rsidRPr="00805116" w:rsidRDefault="00AC7496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B37F5" w:rsidRPr="0050517F">
        <w:rPr>
          <w:rFonts w:ascii="Times New Roman" w:hAnsi="Times New Roman" w:cs="Times New Roman"/>
          <w:highlight w:val="green"/>
          <w:lang w:val="es-ES_tradnl"/>
        </w:rPr>
        <w:t>Competencia</w:t>
      </w:r>
      <w:r w:rsidR="004B37F5" w:rsidRPr="00805116">
        <w:rPr>
          <w:rFonts w:ascii="Times New Roman" w:hAnsi="Times New Roman" w:cs="Times New Roman"/>
          <w:lang w:val="es-ES_tradnl"/>
        </w:rPr>
        <w:t xml:space="preserve"> 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05116" w14:paraId="3F4FCFF6" w14:textId="102574E5" w:rsidTr="00B92165">
        <w:tc>
          <w:tcPr>
            <w:tcW w:w="4536" w:type="dxa"/>
          </w:tcPr>
          <w:p w14:paraId="6FE44A92" w14:textId="06DD1B98" w:rsidR="002E4EE6" w:rsidRPr="0080511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05116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B9B9ABD" w:rsidR="002E4EE6" w:rsidRPr="00805116" w:rsidRDefault="002F7A5D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805116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05116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0511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50517F" w14:paraId="1593AE9E" w14:textId="55DEF9CB" w:rsidTr="00B92165">
        <w:tc>
          <w:tcPr>
            <w:tcW w:w="4536" w:type="dxa"/>
          </w:tcPr>
          <w:p w14:paraId="73E9F5D1" w14:textId="6D86BA7E" w:rsidR="002E4EE6" w:rsidRPr="0080511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05116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0511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0511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0511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05116" w14:paraId="616BF0A9" w14:textId="36EE9EF1" w:rsidTr="00B92165">
        <w:tc>
          <w:tcPr>
            <w:tcW w:w="4536" w:type="dxa"/>
          </w:tcPr>
          <w:p w14:paraId="5D9EA602" w14:textId="143FA7BA" w:rsidR="002E4EE6" w:rsidRPr="0080511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05116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0511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05116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05116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0511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05116" w14:paraId="0CEAED7C" w14:textId="6C732F50" w:rsidTr="00B92165">
        <w:tc>
          <w:tcPr>
            <w:tcW w:w="4536" w:type="dxa"/>
          </w:tcPr>
          <w:p w14:paraId="04FC76F0" w14:textId="081E1537" w:rsidR="002E4EE6" w:rsidRPr="0080511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05116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80511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80511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0511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32AF7B" w14:textId="15AA2BE4" w:rsidR="00712769" w:rsidRPr="00805116" w:rsidRDefault="00712769" w:rsidP="00712769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517F">
        <w:rPr>
          <w:rFonts w:ascii="Times New Roman" w:hAnsi="Times New Roman" w:cs="Times New Roman"/>
          <w:highlight w:val="green"/>
          <w:lang w:val="es-ES_tradnl"/>
        </w:rPr>
        <w:t>Tipo de</w:t>
      </w:r>
      <w:r w:rsidR="0050517F" w:rsidRPr="0050517F">
        <w:rPr>
          <w:rFonts w:ascii="Times New Roman" w:hAnsi="Times New Roman" w:cs="Times New Roman"/>
          <w:highlight w:val="green"/>
          <w:lang w:val="es-ES_tradnl"/>
        </w:rPr>
        <w:t xml:space="preserve"> Media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805116" w14:paraId="23DB6ED9" w14:textId="77777777" w:rsidTr="007B5078">
        <w:tc>
          <w:tcPr>
            <w:tcW w:w="2126" w:type="dxa"/>
          </w:tcPr>
          <w:p w14:paraId="6682DD52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805116" w14:paraId="78CF7931" w14:textId="77777777" w:rsidTr="00D510F2">
        <w:tc>
          <w:tcPr>
            <w:tcW w:w="2126" w:type="dxa"/>
          </w:tcPr>
          <w:p w14:paraId="34384084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805116" w14:paraId="0087206C" w14:textId="77777777" w:rsidTr="00D510F2">
        <w:tc>
          <w:tcPr>
            <w:tcW w:w="2126" w:type="dxa"/>
          </w:tcPr>
          <w:p w14:paraId="4A693A0C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973C826" w:rsidR="00712769" w:rsidRPr="00805116" w:rsidRDefault="007678D2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05116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7C265F9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874" w14:textId="77777777" w:rsidR="00712769" w:rsidRPr="00805116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AF38063" w14:textId="77777777" w:rsidR="00712769" w:rsidRPr="00805116" w:rsidRDefault="00712769" w:rsidP="00712769">
      <w:pPr>
        <w:rPr>
          <w:rFonts w:ascii="Times New Roman" w:hAnsi="Times New Roman" w:cs="Times New Roman"/>
          <w:lang w:val="es-ES_tradnl"/>
        </w:rPr>
      </w:pPr>
    </w:p>
    <w:p w14:paraId="53F53410" w14:textId="010811A8" w:rsidR="004375B6" w:rsidRPr="00805116" w:rsidRDefault="0005228B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50517F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5C5B90" w:rsidRPr="00805116">
        <w:rPr>
          <w:rFonts w:ascii="Times New Roman" w:hAnsi="Times New Roman" w:cs="Times New Roman"/>
          <w:lang w:val="es-ES_tradnl"/>
        </w:rPr>
        <w:t xml:space="preserve">: </w:t>
      </w:r>
      <w:r w:rsidR="004375B6" w:rsidRPr="00805116">
        <w:rPr>
          <w:rFonts w:ascii="Times New Roman" w:hAnsi="Times New Roman" w:cs="Times New Roman"/>
          <w:lang w:val="es-ES_tradnl"/>
        </w:rPr>
        <w:t>2</w:t>
      </w:r>
      <w:r w:rsidRPr="00805116">
        <w:rPr>
          <w:rFonts w:ascii="Times New Roman" w:hAnsi="Times New Roman" w:cs="Times New Roman"/>
          <w:lang w:val="es-ES_tradnl"/>
        </w:rPr>
        <w:t>-</w:t>
      </w:r>
      <w:r w:rsidR="004375B6" w:rsidRPr="00805116">
        <w:rPr>
          <w:rFonts w:ascii="Times New Roman" w:hAnsi="Times New Roman" w:cs="Times New Roman"/>
          <w:lang w:val="es-ES_tradnl"/>
        </w:rPr>
        <w:t xml:space="preserve">Medio </w:t>
      </w:r>
    </w:p>
    <w:p w14:paraId="5C53B2BE" w14:textId="77777777" w:rsidR="005C5B90" w:rsidRPr="00805116" w:rsidRDefault="005C5B90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805116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05116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805116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660D25AC" w14:textId="17D68852" w:rsidR="00805116" w:rsidRPr="00805116" w:rsidRDefault="00054002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0517F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="006907A4" w:rsidRPr="00805116">
        <w:rPr>
          <w:rFonts w:ascii="Times New Roman" w:hAnsi="Times New Roman" w:cs="Times New Roman"/>
          <w:lang w:val="es-ES_tradnl"/>
        </w:rPr>
        <w:t xml:space="preserve"> </w:t>
      </w:r>
    </w:p>
    <w:p w14:paraId="095C18B4" w14:textId="216B2C99" w:rsidR="00B0282E" w:rsidRPr="00805116" w:rsidRDefault="007678D2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eastAsia="Calibri" w:hAnsi="Times New Roman" w:cs="Times New Roman"/>
          <w:lang w:val="es-CO"/>
        </w:rPr>
        <w:t>Refuerza tu aprendizaje: la función de relación en el ser humano</w:t>
      </w:r>
    </w:p>
    <w:p w14:paraId="6028E8CA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778160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670935FC" w:rsidR="00054002" w:rsidRPr="00805116" w:rsidRDefault="00054002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50517F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="007678D2" w:rsidRPr="0050517F">
        <w:rPr>
          <w:rFonts w:ascii="Times New Roman" w:hAnsi="Times New Roman" w:cs="Times New Roman"/>
          <w:highlight w:val="green"/>
          <w:lang w:val="es-ES_tradnl"/>
        </w:rPr>
        <w:t>:</w:t>
      </w:r>
      <w:r w:rsidR="007678D2" w:rsidRPr="00805116">
        <w:rPr>
          <w:rFonts w:ascii="Times New Roman" w:hAnsi="Times New Roman" w:cs="Times New Roman"/>
          <w:lang w:val="es-ES_tradnl"/>
        </w:rPr>
        <w:t xml:space="preserve"> S</w:t>
      </w:r>
    </w:p>
    <w:p w14:paraId="665DAA60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37D31246" w:rsidR="006907A4" w:rsidRPr="00805116" w:rsidRDefault="00C92E0A" w:rsidP="00CB02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805116">
        <w:rPr>
          <w:rFonts w:ascii="Times New Roman" w:hAnsi="Times New Roman" w:cs="Times New Roman"/>
          <w:lang w:val="es-ES_tradnl"/>
        </w:rPr>
        <w:t xml:space="preserve"> </w:t>
      </w:r>
      <w:r w:rsidR="001B3983" w:rsidRPr="0050517F">
        <w:rPr>
          <w:rFonts w:ascii="Times New Roman" w:hAnsi="Times New Roman" w:cs="Times New Roman"/>
          <w:highlight w:val="green"/>
          <w:lang w:val="es-ES_tradnl"/>
        </w:rPr>
        <w:t>Enunciado</w:t>
      </w:r>
      <w:r w:rsidR="001B3983" w:rsidRPr="00805116">
        <w:rPr>
          <w:rFonts w:ascii="Times New Roman" w:hAnsi="Times New Roman" w:cs="Times New Roman"/>
          <w:lang w:val="es-ES_tradnl"/>
        </w:rPr>
        <w:t xml:space="preserve"> </w:t>
      </w:r>
    </w:p>
    <w:p w14:paraId="72134288" w14:textId="2D8EE5FA" w:rsidR="000719EE" w:rsidRPr="00805116" w:rsidRDefault="007678D2" w:rsidP="000719EE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Realiza la siguiente actividad. Cuando termines haz clic en Enviar. Si es necesario, entrega las respuestas a mano o por correo electrónico para que sea posible validarlas.</w:t>
      </w:r>
    </w:p>
    <w:p w14:paraId="67EC4DD2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805116" w:rsidRDefault="006907A4" w:rsidP="00CB02D2">
      <w:pPr>
        <w:rPr>
          <w:rFonts w:ascii="Times New Roman" w:hAnsi="Times New Roman" w:cs="Times New Roman"/>
          <w:lang w:val="es-ES_tradnl"/>
        </w:rPr>
      </w:pPr>
      <w:r w:rsidRPr="0050517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50517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186AC3CE" w:rsidR="000719EE" w:rsidRPr="00805116" w:rsidRDefault="007678D2" w:rsidP="000719EE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Esta actividad debe asignarse como tarea para poder realizar</w:t>
      </w:r>
      <w:r w:rsidR="004B37F5" w:rsidRPr="00805116">
        <w:rPr>
          <w:rFonts w:ascii="Times New Roman" w:hAnsi="Times New Roman" w:cs="Times New Roman"/>
          <w:lang w:val="es-ES_tradnl"/>
        </w:rPr>
        <w:t>se,</w:t>
      </w:r>
      <w:r w:rsidRPr="00805116">
        <w:rPr>
          <w:rFonts w:ascii="Times New Roman" w:hAnsi="Times New Roman" w:cs="Times New Roman"/>
          <w:lang w:val="es-ES_tradnl"/>
        </w:rPr>
        <w:t xml:space="preserve"> </w:t>
      </w:r>
      <w:r w:rsidR="004B37F5" w:rsidRPr="00805116">
        <w:rPr>
          <w:rFonts w:ascii="Times New Roman" w:hAnsi="Times New Roman" w:cs="Times New Roman"/>
          <w:lang w:val="es-ES_tradnl"/>
        </w:rPr>
        <w:t xml:space="preserve">o bien </w:t>
      </w:r>
      <w:r w:rsidRPr="00805116">
        <w:rPr>
          <w:rFonts w:ascii="Times New Roman" w:hAnsi="Times New Roman" w:cs="Times New Roman"/>
          <w:lang w:val="es-ES_tradnl"/>
        </w:rPr>
        <w:t xml:space="preserve">entregarse </w:t>
      </w:r>
      <w:r w:rsidR="004B37F5" w:rsidRPr="00805116">
        <w:rPr>
          <w:rFonts w:ascii="Times New Roman" w:hAnsi="Times New Roman" w:cs="Times New Roman"/>
          <w:lang w:val="es-ES_tradnl"/>
        </w:rPr>
        <w:t xml:space="preserve">en </w:t>
      </w:r>
      <w:r w:rsidR="004B37F5" w:rsidRPr="0050517F">
        <w:rPr>
          <w:rFonts w:ascii="Times New Roman" w:hAnsi="Times New Roman" w:cs="Times New Roman"/>
          <w:color w:val="FF0000"/>
          <w:lang w:val="es-ES_tradnl"/>
        </w:rPr>
        <w:t>la</w:t>
      </w:r>
      <w:r w:rsidRPr="0050517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116">
        <w:rPr>
          <w:rFonts w:ascii="Times New Roman" w:hAnsi="Times New Roman" w:cs="Times New Roman"/>
          <w:lang w:val="es-ES_tradnl"/>
        </w:rPr>
        <w:t xml:space="preserve">mano o </w:t>
      </w:r>
      <w:r w:rsidR="004B37F5" w:rsidRPr="0050517F">
        <w:rPr>
          <w:rFonts w:ascii="Times New Roman" w:hAnsi="Times New Roman" w:cs="Times New Roman"/>
          <w:color w:val="FF0000"/>
          <w:lang w:val="es-ES_tradnl"/>
        </w:rPr>
        <w:t xml:space="preserve">enviarse </w:t>
      </w:r>
      <w:r w:rsidR="004B37F5" w:rsidRPr="00805116">
        <w:rPr>
          <w:rFonts w:ascii="Times New Roman" w:hAnsi="Times New Roman" w:cs="Times New Roman"/>
          <w:lang w:val="es-ES_tradnl"/>
        </w:rPr>
        <w:t>por correo electrónico</w:t>
      </w:r>
      <w:r w:rsidRPr="00805116">
        <w:rPr>
          <w:rFonts w:ascii="Times New Roman" w:hAnsi="Times New Roman" w:cs="Times New Roman"/>
          <w:lang w:val="es-ES_tradnl"/>
        </w:rPr>
        <w:t>.</w:t>
      </w:r>
    </w:p>
    <w:p w14:paraId="78586478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60EC80C5" w:rsidR="00AF23DF" w:rsidRPr="00805116" w:rsidRDefault="001E2043" w:rsidP="00CB02D2">
      <w:pPr>
        <w:rPr>
          <w:rFonts w:ascii="Times New Roman" w:hAnsi="Times New Roman" w:cs="Times New Roman"/>
          <w:lang w:val="es-ES_tradnl"/>
        </w:rPr>
      </w:pPr>
      <w:r w:rsidRPr="0050517F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50517F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50517F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50517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805116">
        <w:rPr>
          <w:rFonts w:ascii="Times New Roman" w:hAnsi="Times New Roman" w:cs="Times New Roman"/>
          <w:lang w:val="es-ES_tradnl"/>
        </w:rPr>
        <w:t xml:space="preserve"> </w:t>
      </w:r>
      <w:r w:rsidR="002233BF" w:rsidRPr="00805116">
        <w:rPr>
          <w:rFonts w:ascii="Times New Roman" w:hAnsi="Times New Roman" w:cs="Times New Roman"/>
          <w:lang w:val="es-ES_tradnl"/>
        </w:rPr>
        <w:t>(S/N)</w:t>
      </w:r>
      <w:r w:rsidR="007678D2" w:rsidRPr="00805116">
        <w:rPr>
          <w:rFonts w:ascii="Times New Roman" w:hAnsi="Times New Roman" w:cs="Times New Roman"/>
          <w:lang w:val="es-ES_tradnl"/>
        </w:rPr>
        <w:t xml:space="preserve"> S</w:t>
      </w:r>
    </w:p>
    <w:p w14:paraId="55B4E04D" w14:textId="77777777" w:rsidR="000719EE" w:rsidRPr="00805116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805116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55F2DBF1" w:rsidR="006907A4" w:rsidRPr="00805116" w:rsidRDefault="006907A4" w:rsidP="00CB02D2">
      <w:pPr>
        <w:rPr>
          <w:rFonts w:ascii="Times New Roman" w:hAnsi="Times New Roman" w:cs="Times New Roman"/>
          <w:lang w:val="es-ES_tradnl"/>
        </w:rPr>
      </w:pPr>
      <w:r w:rsidRPr="0050517F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7678D2" w:rsidRPr="00805116">
        <w:rPr>
          <w:rFonts w:ascii="Times New Roman" w:hAnsi="Times New Roman" w:cs="Times New Roman"/>
          <w:lang w:val="es-ES_tradnl"/>
        </w:rPr>
        <w:t xml:space="preserve"> N</w:t>
      </w:r>
    </w:p>
    <w:p w14:paraId="52721E54" w14:textId="77777777" w:rsidR="004A4A9C" w:rsidRPr="00805116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5FE56D4" w14:textId="4768EEEC" w:rsidR="007D2825" w:rsidRPr="00805116" w:rsidRDefault="009E7DAC" w:rsidP="006D02A8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50517F">
        <w:rPr>
          <w:rFonts w:ascii="Times New Roman" w:hAnsi="Times New Roman" w:cs="Times New Roman"/>
          <w:highlight w:val="green"/>
          <w:lang w:val="es-ES_tradnl"/>
        </w:rPr>
        <w:t>PREGUNTA</w:t>
      </w:r>
      <w:r w:rsidR="00A96ADF" w:rsidRPr="0050517F">
        <w:rPr>
          <w:rFonts w:ascii="Times New Roman" w:hAnsi="Times New Roman" w:cs="Times New Roman"/>
          <w:highlight w:val="green"/>
          <w:lang w:val="es-ES_tradnl"/>
        </w:rPr>
        <w:t xml:space="preserve"> 1</w:t>
      </w:r>
    </w:p>
    <w:p w14:paraId="5E0AB95F" w14:textId="654B017B" w:rsidR="007678D2" w:rsidRPr="00805116" w:rsidRDefault="007678D2" w:rsidP="007678D2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Explica en qué consiste la función de relación en el ser humano.</w:t>
      </w:r>
    </w:p>
    <w:p w14:paraId="38753BDB" w14:textId="77777777" w:rsidR="00F70E70" w:rsidRPr="00805116" w:rsidRDefault="00F70E70" w:rsidP="00C5701A">
      <w:pPr>
        <w:rPr>
          <w:rFonts w:ascii="Times New Roman" w:hAnsi="Times New Roman" w:cs="Times New Roman"/>
          <w:lang w:val="es-ES_tradnl"/>
        </w:rPr>
      </w:pPr>
    </w:p>
    <w:p w14:paraId="56A9C23B" w14:textId="1F059EB0" w:rsidR="009C2E06" w:rsidRPr="00805116" w:rsidRDefault="009C2E06" w:rsidP="009C2E06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116">
        <w:rPr>
          <w:rFonts w:ascii="Times New Roman" w:hAnsi="Times New Roman" w:cs="Times New Roman"/>
          <w:lang w:val="es-ES_tradnl"/>
        </w:rPr>
        <w:t xml:space="preserve">Nivel 2-Medio </w:t>
      </w:r>
    </w:p>
    <w:p w14:paraId="46913BCF" w14:textId="3B34E4E1" w:rsidR="009C2E06" w:rsidRPr="00805116" w:rsidRDefault="009C2E06" w:rsidP="009C2E06">
      <w:pPr>
        <w:rPr>
          <w:rFonts w:ascii="Times New Roman" w:hAnsi="Times New Roman" w:cs="Times New Roman"/>
          <w:lang w:val="es-ES_tradnl"/>
        </w:rPr>
      </w:pPr>
    </w:p>
    <w:p w14:paraId="66630F7D" w14:textId="6521AB5E" w:rsidR="001F52D4" w:rsidRPr="00805116" w:rsidRDefault="009C2E06" w:rsidP="001F52D4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Explicación</w:t>
      </w:r>
      <w:r w:rsidR="001F52D4" w:rsidRPr="00805116">
        <w:rPr>
          <w:rFonts w:ascii="Times New Roman" w:hAnsi="Times New Roman" w:cs="Times New Roman"/>
          <w:lang w:val="es-ES_tradnl"/>
        </w:rPr>
        <w:t xml:space="preserve"> </w:t>
      </w:r>
    </w:p>
    <w:p w14:paraId="622522A5" w14:textId="77777777" w:rsidR="00D510F2" w:rsidRPr="0050517F" w:rsidRDefault="00D510F2" w:rsidP="00D510F2">
      <w:pPr>
        <w:rPr>
          <w:rFonts w:ascii="Times New Roman" w:hAnsi="Times New Roman" w:cs="Times New Roman"/>
          <w:color w:val="FF0000"/>
          <w:lang w:val="es-ES_tradnl"/>
        </w:rPr>
      </w:pPr>
      <w:r w:rsidRPr="0050517F">
        <w:rPr>
          <w:rFonts w:ascii="Times New Roman" w:hAnsi="Times New Roman" w:cs="Times New Roman"/>
          <w:color w:val="FF0000"/>
          <w:lang w:val="es-ES_tradnl"/>
        </w:rPr>
        <w:t>La función de relación consiste en la capacidad del ser humano de reaccionar a estímulos del entorno, ya sea este el medio externo o interno. El cuerpo capta los estímulos y luego, mediante el sistema nervioso y el endocrino, se genera una respuesta frente a dichos estímulos. En el caso del sistema nervioso esto permite tener memoria y el aprendizaje de nuevas cosas.</w:t>
      </w:r>
    </w:p>
    <w:p w14:paraId="7A6725E1" w14:textId="77777777" w:rsidR="00D510F2" w:rsidRPr="00805116" w:rsidRDefault="00D510F2" w:rsidP="00C5701A">
      <w:pPr>
        <w:rPr>
          <w:rFonts w:ascii="Times New Roman" w:hAnsi="Times New Roman" w:cs="Times New Roman"/>
          <w:lang w:val="es-ES_tradnl"/>
        </w:rPr>
      </w:pPr>
    </w:p>
    <w:p w14:paraId="324F1B57" w14:textId="550A1131" w:rsidR="005B1760" w:rsidRPr="00805116" w:rsidRDefault="0050517F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B1760" w:rsidRPr="0050517F">
        <w:rPr>
          <w:rFonts w:ascii="Times New Roman" w:hAnsi="Times New Roman" w:cs="Times New Roman"/>
          <w:highlight w:val="green"/>
          <w:lang w:val="es-ES_tradnl"/>
        </w:rPr>
        <w:t>PREGUNTA 2</w:t>
      </w:r>
    </w:p>
    <w:p w14:paraId="1FD89FCA" w14:textId="1B26E461" w:rsidR="005B1760" w:rsidRPr="00805116" w:rsidRDefault="0037283F" w:rsidP="005B1760">
      <w:pPr>
        <w:rPr>
          <w:rFonts w:ascii="Times New Roman" w:hAnsi="Times New Roman" w:cs="Times New Roman"/>
          <w:lang w:val="es-ES_tradnl"/>
        </w:rPr>
      </w:pPr>
      <w:r w:rsidRPr="0050517F">
        <w:rPr>
          <w:rFonts w:ascii="Times New Roman" w:hAnsi="Times New Roman" w:cs="Times New Roman"/>
          <w:color w:val="FF0000"/>
          <w:lang w:val="es-ES_tradnl"/>
        </w:rPr>
        <w:t>Menciona</w:t>
      </w:r>
      <w:r w:rsidRPr="0050517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116">
        <w:rPr>
          <w:rFonts w:ascii="Times New Roman" w:hAnsi="Times New Roman" w:cs="Times New Roman"/>
          <w:lang w:val="es-ES_tradnl"/>
        </w:rPr>
        <w:t xml:space="preserve">dos ejemplos de estímulos del medio externo y la respuesta de nuestro organismo frente a </w:t>
      </w:r>
      <w:r w:rsidRPr="0050517F">
        <w:rPr>
          <w:rFonts w:ascii="Times New Roman" w:hAnsi="Times New Roman" w:cs="Times New Roman"/>
          <w:color w:val="FF0000"/>
          <w:lang w:val="es-ES_tradnl"/>
        </w:rPr>
        <w:t>estos</w:t>
      </w:r>
      <w:r w:rsidRPr="00805116">
        <w:rPr>
          <w:rFonts w:ascii="Times New Roman" w:hAnsi="Times New Roman" w:cs="Times New Roman"/>
          <w:lang w:val="es-ES_tradnl"/>
        </w:rPr>
        <w:t>.</w:t>
      </w:r>
    </w:p>
    <w:p w14:paraId="5476D14A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D47D39B" w14:textId="2E399348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116">
        <w:rPr>
          <w:rFonts w:ascii="Times New Roman" w:hAnsi="Times New Roman" w:cs="Times New Roman"/>
          <w:lang w:val="es-ES_tradnl"/>
        </w:rPr>
        <w:t>Nivel</w:t>
      </w:r>
      <w:r w:rsidR="0037283F" w:rsidRPr="00805116">
        <w:rPr>
          <w:rFonts w:ascii="Times New Roman" w:hAnsi="Times New Roman" w:cs="Times New Roman"/>
          <w:lang w:val="es-ES_tradnl"/>
        </w:rPr>
        <w:t xml:space="preserve"> 1-</w:t>
      </w:r>
      <w:r w:rsidR="00FF0257" w:rsidRPr="00805116">
        <w:rPr>
          <w:rFonts w:ascii="Times New Roman" w:hAnsi="Times New Roman" w:cs="Times New Roman"/>
          <w:lang w:val="es-ES_tradnl"/>
        </w:rPr>
        <w:t>Medio</w:t>
      </w:r>
    </w:p>
    <w:p w14:paraId="778DC556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4D860F7" w14:textId="09B6C5CF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 xml:space="preserve">Explicación </w:t>
      </w:r>
    </w:p>
    <w:p w14:paraId="7A55C277" w14:textId="2BA6C480" w:rsidR="00D510F2" w:rsidRPr="0050517F" w:rsidRDefault="00D510F2" w:rsidP="00D510F2">
      <w:pPr>
        <w:rPr>
          <w:rFonts w:ascii="Times New Roman" w:hAnsi="Times New Roman" w:cs="Times New Roman"/>
          <w:color w:val="FF0000"/>
          <w:lang w:val="es-ES_tradnl"/>
        </w:rPr>
      </w:pPr>
      <w:r w:rsidRPr="0050517F">
        <w:rPr>
          <w:rFonts w:ascii="Times New Roman" w:hAnsi="Times New Roman" w:cs="Times New Roman"/>
          <w:color w:val="FF0000"/>
          <w:lang w:val="es-ES_tradnl"/>
        </w:rPr>
        <w:t>Estímulos del medio externo: tocar con la mano una planta espinosa, sentir el olor de la comida preparándose, escuchar que alguien pronunciar nuestro nombre, sentir un golpe en la espalda</w:t>
      </w:r>
    </w:p>
    <w:p w14:paraId="47124398" w14:textId="77777777" w:rsidR="00D510F2" w:rsidRPr="0050517F" w:rsidRDefault="00D510F2" w:rsidP="00D510F2">
      <w:pPr>
        <w:rPr>
          <w:rFonts w:ascii="Times New Roman" w:hAnsi="Times New Roman" w:cs="Times New Roman"/>
          <w:color w:val="FF0000"/>
          <w:lang w:val="es-ES_tradnl"/>
        </w:rPr>
      </w:pPr>
    </w:p>
    <w:p w14:paraId="22B7FB82" w14:textId="77777777" w:rsidR="00D510F2" w:rsidRPr="0050517F" w:rsidRDefault="00D510F2" w:rsidP="00D510F2">
      <w:pPr>
        <w:rPr>
          <w:rFonts w:ascii="Times New Roman" w:hAnsi="Times New Roman" w:cs="Times New Roman"/>
          <w:color w:val="FF0000"/>
          <w:lang w:val="es-ES_tradnl"/>
        </w:rPr>
      </w:pPr>
      <w:r w:rsidRPr="0050517F">
        <w:rPr>
          <w:rFonts w:ascii="Times New Roman" w:hAnsi="Times New Roman" w:cs="Times New Roman"/>
          <w:color w:val="FF0000"/>
          <w:lang w:val="es-ES_tradnl"/>
        </w:rPr>
        <w:t>Respuestas de nuestro organismo: retirar la mano inmediatamente, sentir hambre en el estómago, voltear hacia donde sentimos el sonido, voltear la cabeza y el tronco.</w:t>
      </w:r>
    </w:p>
    <w:p w14:paraId="439DB76A" w14:textId="77777777" w:rsidR="00D262E2" w:rsidRPr="00805116" w:rsidRDefault="00D262E2" w:rsidP="005B1760">
      <w:pPr>
        <w:rPr>
          <w:rFonts w:ascii="Times New Roman" w:hAnsi="Times New Roman" w:cs="Times New Roman"/>
          <w:lang w:val="es-ES_tradnl"/>
        </w:rPr>
      </w:pPr>
    </w:p>
    <w:p w14:paraId="32202234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5CCE8C7" w14:textId="7E4263BB" w:rsidR="005B1760" w:rsidRPr="00805116" w:rsidRDefault="0050517F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B1760" w:rsidRPr="00805116">
        <w:rPr>
          <w:rFonts w:ascii="Times New Roman" w:hAnsi="Times New Roman" w:cs="Times New Roman"/>
          <w:lang w:val="es-ES_tradnl"/>
        </w:rPr>
        <w:t>PREGUNTA 3</w:t>
      </w:r>
    </w:p>
    <w:p w14:paraId="710AE37F" w14:textId="24E0167D" w:rsidR="005B1760" w:rsidRPr="00805116" w:rsidRDefault="0037283F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Diferencia entre el medio externo y el medio interno de nuestro cuerpo</w:t>
      </w:r>
    </w:p>
    <w:p w14:paraId="49C66ABC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BF981D7" w14:textId="7D827E10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116">
        <w:rPr>
          <w:rFonts w:ascii="Times New Roman" w:hAnsi="Times New Roman" w:cs="Times New Roman"/>
          <w:lang w:val="es-ES_tradnl"/>
        </w:rPr>
        <w:t>Nivel</w:t>
      </w:r>
      <w:r w:rsidR="0037283F" w:rsidRPr="00805116">
        <w:rPr>
          <w:rFonts w:ascii="Times New Roman" w:hAnsi="Times New Roman" w:cs="Times New Roman"/>
          <w:lang w:val="es-ES_tradnl"/>
        </w:rPr>
        <w:t xml:space="preserve"> 1-Fácil</w:t>
      </w:r>
    </w:p>
    <w:p w14:paraId="0DF70341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844888A" w14:textId="0C2FACBA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 xml:space="preserve">Explicación </w:t>
      </w:r>
    </w:p>
    <w:p w14:paraId="05A674AB" w14:textId="279ABFC0" w:rsidR="00D510F2" w:rsidRPr="0050517F" w:rsidRDefault="00D510F2" w:rsidP="00D510F2">
      <w:pPr>
        <w:rPr>
          <w:rFonts w:ascii="Times New Roman" w:hAnsi="Times New Roman" w:cs="Times New Roman"/>
          <w:color w:val="FF0000"/>
          <w:lang w:val="es-ES_tradnl"/>
        </w:rPr>
      </w:pPr>
      <w:r w:rsidRPr="0050517F">
        <w:rPr>
          <w:rFonts w:ascii="Times New Roman" w:hAnsi="Times New Roman" w:cs="Times New Roman"/>
          <w:color w:val="FF0000"/>
          <w:lang w:val="es-ES_tradnl"/>
        </w:rPr>
        <w:t>El medio externo es lo que está fuera de nuestro cuerpo, más allá de la piel. Incluye los objetos, el aire, agua, suelo y todo lo que percibimos a nuestro alrededor.</w:t>
      </w:r>
    </w:p>
    <w:p w14:paraId="5DD66683" w14:textId="77777777" w:rsidR="00D510F2" w:rsidRPr="00805116" w:rsidRDefault="00D510F2" w:rsidP="00D510F2">
      <w:pPr>
        <w:rPr>
          <w:rFonts w:ascii="Times New Roman" w:hAnsi="Times New Roman" w:cs="Times New Roman"/>
          <w:lang w:val="es-ES_tradnl"/>
        </w:rPr>
      </w:pPr>
      <w:r w:rsidRPr="0050517F">
        <w:rPr>
          <w:rFonts w:ascii="Times New Roman" w:hAnsi="Times New Roman" w:cs="Times New Roman"/>
          <w:color w:val="FF0000"/>
          <w:lang w:val="es-ES_tradnl"/>
        </w:rPr>
        <w:t>El medio interno es todo lo que sucede dentro de nuestro cuerpo, como el aumento de temperatura, liberación de ácidos en el estómago, el movimiento de la sangre por las arterias y venas, entre otros.</w:t>
      </w:r>
    </w:p>
    <w:p w14:paraId="052797BE" w14:textId="77777777" w:rsidR="00D510F2" w:rsidRPr="00805116" w:rsidRDefault="00D510F2" w:rsidP="00D510F2">
      <w:pPr>
        <w:rPr>
          <w:rFonts w:ascii="Times New Roman" w:hAnsi="Times New Roman" w:cs="Times New Roman"/>
          <w:lang w:val="es-ES_tradnl"/>
        </w:rPr>
      </w:pPr>
    </w:p>
    <w:p w14:paraId="6389634A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C020216" w14:textId="18EE8668" w:rsidR="00BE78EF" w:rsidRPr="0050517F" w:rsidRDefault="0050517F" w:rsidP="005B1760">
      <w:pPr>
        <w:rPr>
          <w:ins w:id="2" w:author="SAM" w:date="2015-02-21T12:05:00Z"/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B1760" w:rsidRPr="0050517F">
        <w:rPr>
          <w:rFonts w:ascii="Times New Roman" w:hAnsi="Times New Roman" w:cs="Times New Roman"/>
          <w:highlight w:val="green"/>
          <w:lang w:val="es-ES_tradnl"/>
        </w:rPr>
        <w:t>PREGUNTA 4</w:t>
      </w:r>
    </w:p>
    <w:p w14:paraId="727075E0" w14:textId="38C989A1" w:rsidR="005B1760" w:rsidRPr="00805116" w:rsidRDefault="001A4ED4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 xml:space="preserve">Identifica las células esenciales </w:t>
      </w:r>
      <w:r w:rsidR="00EF46D6" w:rsidRPr="0050517F">
        <w:rPr>
          <w:rFonts w:ascii="Times New Roman" w:hAnsi="Times New Roman" w:cs="Times New Roman"/>
          <w:color w:val="FF0000"/>
          <w:lang w:val="es-ES_tradnl"/>
        </w:rPr>
        <w:t>co</w:t>
      </w:r>
      <w:r w:rsidRPr="0050517F">
        <w:rPr>
          <w:rFonts w:ascii="Times New Roman" w:hAnsi="Times New Roman" w:cs="Times New Roman"/>
          <w:color w:val="FF0000"/>
          <w:lang w:val="es-ES_tradnl"/>
        </w:rPr>
        <w:t>n que</w:t>
      </w:r>
      <w:r w:rsidRPr="0050517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116">
        <w:rPr>
          <w:rFonts w:ascii="Times New Roman" w:hAnsi="Times New Roman" w:cs="Times New Roman"/>
          <w:lang w:val="es-ES_tradnl"/>
        </w:rPr>
        <w:t xml:space="preserve">el sistema nervioso </w:t>
      </w:r>
      <w:r w:rsidRPr="0050517F">
        <w:rPr>
          <w:rFonts w:ascii="Times New Roman" w:hAnsi="Times New Roman" w:cs="Times New Roman"/>
          <w:color w:val="FF0000"/>
          <w:lang w:val="es-ES_tradnl"/>
        </w:rPr>
        <w:t xml:space="preserve">detecta los estímulos </w:t>
      </w:r>
    </w:p>
    <w:p w14:paraId="5F671220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02F4A4B" w14:textId="1B462C7B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116">
        <w:rPr>
          <w:rFonts w:ascii="Times New Roman" w:hAnsi="Times New Roman" w:cs="Times New Roman"/>
          <w:lang w:val="es-ES_tradnl"/>
        </w:rPr>
        <w:t>Nivel</w:t>
      </w:r>
      <w:r w:rsidR="001A4ED4" w:rsidRPr="00805116">
        <w:rPr>
          <w:rFonts w:ascii="Times New Roman" w:hAnsi="Times New Roman" w:cs="Times New Roman"/>
          <w:lang w:val="es-ES_tradnl"/>
        </w:rPr>
        <w:t xml:space="preserve"> 1-Fácil</w:t>
      </w:r>
    </w:p>
    <w:p w14:paraId="0141CB9C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42CC12A" w14:textId="104A1575" w:rsidR="005B1760" w:rsidRPr="00805116" w:rsidRDefault="00BE78EF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Explicación</w:t>
      </w:r>
    </w:p>
    <w:p w14:paraId="0248EFC3" w14:textId="5EDEE0A8" w:rsidR="00EF46D6" w:rsidRPr="0050517F" w:rsidRDefault="00D510F2" w:rsidP="005B1760">
      <w:pPr>
        <w:rPr>
          <w:rFonts w:ascii="Times New Roman" w:hAnsi="Times New Roman" w:cs="Times New Roman"/>
          <w:color w:val="FF0000"/>
          <w:lang w:val="es-ES_tradnl"/>
        </w:rPr>
      </w:pPr>
      <w:r w:rsidRPr="0050517F">
        <w:rPr>
          <w:rFonts w:ascii="Times New Roman" w:hAnsi="Times New Roman" w:cs="Times New Roman"/>
          <w:color w:val="FF0000"/>
          <w:lang w:val="es-ES_tradnl"/>
        </w:rPr>
        <w:t xml:space="preserve">Son las neuronas que </w:t>
      </w:r>
      <w:r w:rsidR="00BE78EF" w:rsidRPr="0050517F">
        <w:rPr>
          <w:rFonts w:ascii="Times New Roman" w:hAnsi="Times New Roman" w:cs="Times New Roman"/>
          <w:color w:val="FF0000"/>
          <w:lang w:val="es-ES_tradnl"/>
        </w:rPr>
        <w:t>llegan a los receptores en la piel y en los diferentes órganos del cuerpo.</w:t>
      </w:r>
    </w:p>
    <w:p w14:paraId="5D2D1957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63218D1" w14:textId="12E0105C" w:rsidR="005B1760" w:rsidRPr="00805116" w:rsidRDefault="0050517F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B1760" w:rsidRPr="0050517F">
        <w:rPr>
          <w:rFonts w:ascii="Times New Roman" w:hAnsi="Times New Roman" w:cs="Times New Roman"/>
          <w:highlight w:val="green"/>
          <w:lang w:val="es-ES_tradnl"/>
        </w:rPr>
        <w:t>PREGUNTA</w:t>
      </w:r>
      <w:r w:rsidR="005B1760" w:rsidRPr="00805116">
        <w:rPr>
          <w:rFonts w:ascii="Times New Roman" w:hAnsi="Times New Roman" w:cs="Times New Roman"/>
          <w:lang w:val="es-ES_tradnl"/>
        </w:rPr>
        <w:t xml:space="preserve"> </w:t>
      </w:r>
      <w:r w:rsidR="005B1760" w:rsidRPr="0050517F">
        <w:rPr>
          <w:rFonts w:ascii="Times New Roman" w:hAnsi="Times New Roman" w:cs="Times New Roman"/>
          <w:highlight w:val="green"/>
          <w:lang w:val="es-ES_tradnl"/>
        </w:rPr>
        <w:t>5</w:t>
      </w:r>
    </w:p>
    <w:p w14:paraId="6AEEC737" w14:textId="694594ED" w:rsidR="005B1760" w:rsidRPr="00805116" w:rsidRDefault="00F10755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Distingue entre los receptores externos e internos de nuestro organismo y pon ejemplos de cada uno de ellos.</w:t>
      </w:r>
    </w:p>
    <w:p w14:paraId="655D7925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4DFD7D7F" w14:textId="1A68E75F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116">
        <w:rPr>
          <w:rFonts w:ascii="Times New Roman" w:hAnsi="Times New Roman" w:cs="Times New Roman"/>
          <w:lang w:val="es-ES_tradnl"/>
        </w:rPr>
        <w:t xml:space="preserve">Nivel 2-Medio </w:t>
      </w:r>
    </w:p>
    <w:p w14:paraId="006D0FF3" w14:textId="77777777" w:rsidR="00BE78EF" w:rsidRPr="00805116" w:rsidRDefault="00BE78EF" w:rsidP="00BE78EF">
      <w:pPr>
        <w:rPr>
          <w:rFonts w:ascii="Times New Roman" w:hAnsi="Times New Roman" w:cs="Times New Roman"/>
          <w:lang w:val="es-ES_tradnl"/>
        </w:rPr>
      </w:pPr>
    </w:p>
    <w:p w14:paraId="487665B2" w14:textId="6F10D4B9" w:rsidR="00BE78EF" w:rsidRPr="00805116" w:rsidRDefault="00BE78EF" w:rsidP="00BE78EF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Explicación</w:t>
      </w:r>
    </w:p>
    <w:p w14:paraId="77A1FBFA" w14:textId="77777777" w:rsidR="00914A38" w:rsidRPr="0050517F" w:rsidRDefault="00914A38" w:rsidP="00914A38">
      <w:pPr>
        <w:rPr>
          <w:rFonts w:ascii="Times New Roman" w:hAnsi="Times New Roman" w:cs="Times New Roman"/>
          <w:color w:val="FF0000"/>
          <w:lang w:val="es-ES_tradnl"/>
        </w:rPr>
      </w:pPr>
      <w:r w:rsidRPr="0050517F">
        <w:rPr>
          <w:rFonts w:ascii="Times New Roman" w:hAnsi="Times New Roman" w:cs="Times New Roman"/>
          <w:color w:val="FF0000"/>
          <w:lang w:val="es-ES_tradnl"/>
        </w:rPr>
        <w:t>Los receptores externos son los que están en nuestra piel y hacen parte de los órganos de los sentidos, como los ojos, el oído, el olfato, la lengua y la piel que recubre todo nuestro cuerpo.</w:t>
      </w:r>
    </w:p>
    <w:p w14:paraId="1C4CB0BD" w14:textId="77777777" w:rsidR="00914A38" w:rsidRPr="0050517F" w:rsidRDefault="00914A38" w:rsidP="00914A38">
      <w:pPr>
        <w:rPr>
          <w:rFonts w:ascii="Times New Roman" w:hAnsi="Times New Roman" w:cs="Times New Roman"/>
          <w:color w:val="FF0000"/>
          <w:lang w:val="es-ES_tradnl"/>
        </w:rPr>
      </w:pPr>
    </w:p>
    <w:p w14:paraId="45251382" w14:textId="77777777" w:rsidR="00914A38" w:rsidRPr="0050517F" w:rsidRDefault="00914A38" w:rsidP="00914A38">
      <w:pPr>
        <w:rPr>
          <w:rFonts w:ascii="Times New Roman" w:hAnsi="Times New Roman" w:cs="Times New Roman"/>
          <w:color w:val="FF0000"/>
          <w:lang w:val="es-ES_tradnl"/>
        </w:rPr>
      </w:pPr>
      <w:r w:rsidRPr="0050517F">
        <w:rPr>
          <w:rFonts w:ascii="Times New Roman" w:hAnsi="Times New Roman" w:cs="Times New Roman"/>
          <w:color w:val="FF0000"/>
          <w:lang w:val="es-ES_tradnl"/>
        </w:rPr>
        <w:t>Los receptores internos son los diferentes órganos que están dentro de nuestro cuerpo, como el corazón, los pulmones, el hígado, los riñones, el cerebro.</w:t>
      </w:r>
    </w:p>
    <w:p w14:paraId="3A6A3BB1" w14:textId="77777777" w:rsidR="00914A38" w:rsidRPr="00805116" w:rsidRDefault="00914A38" w:rsidP="00914A38">
      <w:pPr>
        <w:rPr>
          <w:rFonts w:ascii="Times New Roman" w:hAnsi="Times New Roman" w:cs="Times New Roman"/>
          <w:lang w:val="es-ES_tradnl"/>
        </w:rPr>
      </w:pPr>
    </w:p>
    <w:p w14:paraId="241FEBB3" w14:textId="77777777" w:rsidR="00914A38" w:rsidRPr="00805116" w:rsidRDefault="00914A38" w:rsidP="005B1760">
      <w:pPr>
        <w:rPr>
          <w:rFonts w:ascii="Times New Roman" w:hAnsi="Times New Roman" w:cs="Times New Roman"/>
          <w:lang w:val="es-ES_tradnl"/>
        </w:rPr>
      </w:pPr>
    </w:p>
    <w:p w14:paraId="250F9147" w14:textId="38E04255" w:rsidR="005B1760" w:rsidRPr="00805116" w:rsidRDefault="0050517F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B1760" w:rsidRPr="0050517F">
        <w:rPr>
          <w:rFonts w:ascii="Times New Roman" w:hAnsi="Times New Roman" w:cs="Times New Roman"/>
          <w:highlight w:val="green"/>
          <w:lang w:val="es-ES_tradnl"/>
        </w:rPr>
        <w:t>PREGUNTA 6</w:t>
      </w:r>
    </w:p>
    <w:p w14:paraId="61451341" w14:textId="478D0171" w:rsidR="005B1760" w:rsidRPr="00805116" w:rsidRDefault="00C932EC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Define con tus palabras qué es un receptor</w:t>
      </w:r>
    </w:p>
    <w:p w14:paraId="320082E0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8A9922E" w14:textId="0F1E4B34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116">
        <w:rPr>
          <w:rFonts w:ascii="Times New Roman" w:hAnsi="Times New Roman" w:cs="Times New Roman"/>
          <w:lang w:val="es-ES_tradnl"/>
        </w:rPr>
        <w:t xml:space="preserve">Nivel 1-Fácil </w:t>
      </w:r>
    </w:p>
    <w:p w14:paraId="7C59E17F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F2CCFD5" w14:textId="62568B09" w:rsidR="005B1760" w:rsidRPr="00805116" w:rsidRDefault="00BE78EF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Explicación</w:t>
      </w:r>
    </w:p>
    <w:p w14:paraId="506FAD0E" w14:textId="03D222FD" w:rsidR="00914A38" w:rsidRPr="0050517F" w:rsidRDefault="00914A38" w:rsidP="005B1760">
      <w:pPr>
        <w:rPr>
          <w:rFonts w:ascii="Times New Roman" w:hAnsi="Times New Roman" w:cs="Times New Roman"/>
          <w:color w:val="FF0000"/>
          <w:lang w:val="es-ES_tradnl"/>
        </w:rPr>
      </w:pPr>
      <w:r w:rsidRPr="0050517F">
        <w:rPr>
          <w:rFonts w:ascii="Times New Roman" w:hAnsi="Times New Roman" w:cs="Times New Roman"/>
          <w:color w:val="FF0000"/>
          <w:lang w:val="es-ES_tradnl"/>
        </w:rPr>
        <w:t>Un receptor es una estructura que tiene nervios para poder percibir los estímulos que le llegan.</w:t>
      </w:r>
    </w:p>
    <w:p w14:paraId="097B5647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BA98814" w14:textId="0E5D9777" w:rsidR="005B1760" w:rsidRPr="0050517F" w:rsidRDefault="0050517F" w:rsidP="005B1760">
      <w:pPr>
        <w:rPr>
          <w:rFonts w:ascii="Times New Roman" w:hAnsi="Times New Roman" w:cs="Times New Roman"/>
          <w:lang w:val="es-ES_tradnl"/>
        </w:rPr>
      </w:pPr>
      <w:r w:rsidRPr="0050517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517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B1760" w:rsidRPr="0050517F">
        <w:rPr>
          <w:rFonts w:ascii="Times New Roman" w:hAnsi="Times New Roman" w:cs="Times New Roman"/>
          <w:highlight w:val="green"/>
          <w:lang w:val="es-ES_tradnl"/>
        </w:rPr>
        <w:t>PREGUNTA 7</w:t>
      </w:r>
    </w:p>
    <w:p w14:paraId="11D66081" w14:textId="1EC89F95" w:rsidR="005B1760" w:rsidRPr="00805116" w:rsidRDefault="004E218D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>Estructura un lis</w:t>
      </w:r>
      <w:r w:rsidR="005C5B90" w:rsidRPr="00805116">
        <w:rPr>
          <w:rFonts w:ascii="Times New Roman" w:hAnsi="Times New Roman" w:cs="Times New Roman"/>
          <w:lang w:val="es-ES_tradnl"/>
        </w:rPr>
        <w:t>t</w:t>
      </w:r>
      <w:r w:rsidRPr="00805116">
        <w:rPr>
          <w:rFonts w:ascii="Times New Roman" w:hAnsi="Times New Roman" w:cs="Times New Roman"/>
          <w:lang w:val="es-ES_tradnl"/>
        </w:rPr>
        <w:t xml:space="preserve">ado por columnas en el que aparezcan tres estímulos, los tres receptores </w:t>
      </w:r>
      <w:r w:rsidRPr="0050517F">
        <w:rPr>
          <w:rFonts w:ascii="Times New Roman" w:hAnsi="Times New Roman" w:cs="Times New Roman"/>
          <w:color w:val="FF0000"/>
          <w:lang w:val="es-ES_tradnl"/>
        </w:rPr>
        <w:t xml:space="preserve">correspondientes </w:t>
      </w:r>
      <w:r w:rsidRPr="00805116">
        <w:rPr>
          <w:rFonts w:ascii="Times New Roman" w:hAnsi="Times New Roman" w:cs="Times New Roman"/>
          <w:lang w:val="es-ES_tradnl"/>
        </w:rPr>
        <w:t>encargados de captarlos y las respuestas de nuestro organismo a esos estímulos</w:t>
      </w:r>
    </w:p>
    <w:p w14:paraId="6840E44A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C82EA43" w14:textId="0E20E64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116">
        <w:rPr>
          <w:rFonts w:ascii="Times New Roman" w:hAnsi="Times New Roman" w:cs="Times New Roman"/>
          <w:lang w:val="es-ES_tradnl"/>
        </w:rPr>
        <w:t xml:space="preserve">Nivel </w:t>
      </w:r>
      <w:r w:rsidR="005C5B90" w:rsidRPr="00805116">
        <w:rPr>
          <w:rFonts w:ascii="Times New Roman" w:hAnsi="Times New Roman" w:cs="Times New Roman"/>
          <w:lang w:val="es-ES_tradnl"/>
        </w:rPr>
        <w:t>2-Medio</w:t>
      </w:r>
    </w:p>
    <w:p w14:paraId="6561DE16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7691D259" w14:textId="05385DAE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 xml:space="preserve">Explicación </w:t>
      </w:r>
    </w:p>
    <w:p w14:paraId="5E6E8F89" w14:textId="77777777" w:rsidR="00180323" w:rsidRPr="00805116" w:rsidRDefault="00180323" w:rsidP="005B176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3"/>
        <w:gridCol w:w="2443"/>
        <w:gridCol w:w="2443"/>
      </w:tblGrid>
      <w:tr w:rsidR="00180323" w:rsidRPr="00805116" w14:paraId="6B894973" w14:textId="77777777" w:rsidTr="00180323">
        <w:tc>
          <w:tcPr>
            <w:tcW w:w="2443" w:type="dxa"/>
          </w:tcPr>
          <w:p w14:paraId="3DC21D36" w14:textId="5FEB91C3" w:rsidR="00180323" w:rsidRPr="0050517F" w:rsidRDefault="00180323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Estímulo</w:t>
            </w:r>
          </w:p>
        </w:tc>
        <w:tc>
          <w:tcPr>
            <w:tcW w:w="2443" w:type="dxa"/>
          </w:tcPr>
          <w:p w14:paraId="5AE7694C" w14:textId="3F4E5F86" w:rsidR="00180323" w:rsidRPr="0050517F" w:rsidRDefault="00180323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Receptor</w:t>
            </w:r>
          </w:p>
        </w:tc>
        <w:tc>
          <w:tcPr>
            <w:tcW w:w="2443" w:type="dxa"/>
          </w:tcPr>
          <w:p w14:paraId="7ABF69CA" w14:textId="5C1B7239" w:rsidR="00180323" w:rsidRPr="0050517F" w:rsidRDefault="00180323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Respuesta</w:t>
            </w:r>
          </w:p>
        </w:tc>
      </w:tr>
      <w:tr w:rsidR="00180323" w:rsidRPr="00805116" w14:paraId="621D90B5" w14:textId="77777777" w:rsidTr="00180323">
        <w:tc>
          <w:tcPr>
            <w:tcW w:w="2443" w:type="dxa"/>
          </w:tcPr>
          <w:p w14:paraId="0CD3B3B9" w14:textId="3CB37497" w:rsidR="00180323" w:rsidRPr="0050517F" w:rsidRDefault="00180323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Luz de una linterna sobre los ojos</w:t>
            </w:r>
          </w:p>
        </w:tc>
        <w:tc>
          <w:tcPr>
            <w:tcW w:w="2443" w:type="dxa"/>
          </w:tcPr>
          <w:p w14:paraId="30A265E6" w14:textId="4CFF8A5E" w:rsidR="00180323" w:rsidRPr="0050517F" w:rsidRDefault="00180323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El ojo</w:t>
            </w:r>
          </w:p>
        </w:tc>
        <w:tc>
          <w:tcPr>
            <w:tcW w:w="2443" w:type="dxa"/>
          </w:tcPr>
          <w:p w14:paraId="612BEA0A" w14:textId="026C0628" w:rsidR="00180323" w:rsidRPr="0050517F" w:rsidRDefault="00180323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Cerrar los ojos</w:t>
            </w:r>
          </w:p>
        </w:tc>
      </w:tr>
      <w:tr w:rsidR="00180323" w:rsidRPr="00805116" w14:paraId="7BE302AE" w14:textId="77777777" w:rsidTr="00180323">
        <w:tc>
          <w:tcPr>
            <w:tcW w:w="2443" w:type="dxa"/>
          </w:tcPr>
          <w:p w14:paraId="23455DAD" w14:textId="0F73B742" w:rsidR="00180323" w:rsidRPr="0050517F" w:rsidRDefault="00877EDE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Tocar a una persona con la mano fría</w:t>
            </w:r>
          </w:p>
        </w:tc>
        <w:tc>
          <w:tcPr>
            <w:tcW w:w="2443" w:type="dxa"/>
          </w:tcPr>
          <w:p w14:paraId="37277B3B" w14:textId="654A1A78" w:rsidR="00180323" w:rsidRPr="0050517F" w:rsidRDefault="00877EDE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Piel de la mano</w:t>
            </w:r>
          </w:p>
        </w:tc>
        <w:tc>
          <w:tcPr>
            <w:tcW w:w="2443" w:type="dxa"/>
          </w:tcPr>
          <w:p w14:paraId="00AF67EB" w14:textId="66E64FF9" w:rsidR="00180323" w:rsidRPr="0050517F" w:rsidRDefault="00877EDE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Retirar la mano</w:t>
            </w:r>
          </w:p>
        </w:tc>
      </w:tr>
      <w:tr w:rsidR="00180323" w:rsidRPr="00805116" w14:paraId="567D79D2" w14:textId="77777777" w:rsidTr="00180323">
        <w:tc>
          <w:tcPr>
            <w:tcW w:w="2443" w:type="dxa"/>
          </w:tcPr>
          <w:p w14:paraId="41B49AF7" w14:textId="06928B20" w:rsidR="00180323" w:rsidRPr="0050517F" w:rsidRDefault="00BE7C12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Oler alcohol</w:t>
            </w:r>
          </w:p>
        </w:tc>
        <w:tc>
          <w:tcPr>
            <w:tcW w:w="2443" w:type="dxa"/>
          </w:tcPr>
          <w:p w14:paraId="48A9C3E1" w14:textId="44FF011A" w:rsidR="00180323" w:rsidRPr="0050517F" w:rsidRDefault="0074126F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Receptores de la </w:t>
            </w:r>
            <w:proofErr w:type="spellStart"/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naríz</w:t>
            </w:r>
            <w:proofErr w:type="spellEnd"/>
          </w:p>
        </w:tc>
        <w:tc>
          <w:tcPr>
            <w:tcW w:w="2443" w:type="dxa"/>
          </w:tcPr>
          <w:p w14:paraId="33CC79E3" w14:textId="05DA13D2" w:rsidR="00180323" w:rsidRPr="0050517F" w:rsidRDefault="0074126F" w:rsidP="005B176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50517F">
              <w:rPr>
                <w:rFonts w:ascii="Times New Roman" w:hAnsi="Times New Roman" w:cs="Times New Roman"/>
                <w:color w:val="FF0000"/>
                <w:lang w:val="es-ES_tradnl"/>
              </w:rPr>
              <w:t>Retirar la cara</w:t>
            </w:r>
          </w:p>
        </w:tc>
      </w:tr>
    </w:tbl>
    <w:p w14:paraId="528564DE" w14:textId="77777777" w:rsidR="00180323" w:rsidRPr="00805116" w:rsidRDefault="00180323" w:rsidP="005B1760">
      <w:pPr>
        <w:rPr>
          <w:rFonts w:ascii="Times New Roman" w:hAnsi="Times New Roman" w:cs="Times New Roman"/>
          <w:lang w:val="es-ES_tradnl"/>
        </w:rPr>
      </w:pPr>
    </w:p>
    <w:p w14:paraId="7EB87406" w14:textId="77777777" w:rsidR="00805116" w:rsidRDefault="00805116" w:rsidP="005B1760">
      <w:pPr>
        <w:rPr>
          <w:rFonts w:ascii="Times New Roman" w:hAnsi="Times New Roman" w:cs="Times New Roman"/>
          <w:lang w:val="es-ES_tradnl"/>
        </w:rPr>
      </w:pPr>
    </w:p>
    <w:p w14:paraId="6406A82B" w14:textId="378868E1" w:rsidR="005B1760" w:rsidRPr="00805116" w:rsidRDefault="0050517F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B1760" w:rsidRPr="0050517F">
        <w:rPr>
          <w:rFonts w:ascii="Times New Roman" w:hAnsi="Times New Roman" w:cs="Times New Roman"/>
          <w:highlight w:val="green"/>
          <w:lang w:val="es-ES_tradnl"/>
        </w:rPr>
        <w:t>PREGUNTA 8</w:t>
      </w:r>
    </w:p>
    <w:p w14:paraId="6E6E65D1" w14:textId="084B7621" w:rsidR="005B1760" w:rsidRPr="00805116" w:rsidRDefault="005C5B90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 xml:space="preserve">Identifica qué sistemas son los que </w:t>
      </w:r>
      <w:r w:rsidRPr="0050517F">
        <w:rPr>
          <w:rFonts w:ascii="Times New Roman" w:hAnsi="Times New Roman" w:cs="Times New Roman"/>
          <w:color w:val="FF0000"/>
          <w:lang w:val="es-ES_tradnl"/>
        </w:rPr>
        <w:t xml:space="preserve">principalmente </w:t>
      </w:r>
      <w:r w:rsidRPr="00805116">
        <w:rPr>
          <w:rFonts w:ascii="Times New Roman" w:hAnsi="Times New Roman" w:cs="Times New Roman"/>
          <w:lang w:val="es-ES_tradnl"/>
        </w:rPr>
        <w:t>intervienen en la función de relación y explica brevemente cómo interactúan.</w:t>
      </w:r>
    </w:p>
    <w:p w14:paraId="1C44E7DB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A7F89D0" w14:textId="650B5903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80511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116">
        <w:rPr>
          <w:rFonts w:ascii="Times New Roman" w:hAnsi="Times New Roman" w:cs="Times New Roman"/>
          <w:lang w:val="es-ES_tradnl"/>
        </w:rPr>
        <w:t>Nivel</w:t>
      </w:r>
      <w:r w:rsidR="005C5B90" w:rsidRPr="00805116">
        <w:rPr>
          <w:rFonts w:ascii="Times New Roman" w:hAnsi="Times New Roman" w:cs="Times New Roman"/>
          <w:lang w:val="es-ES_tradnl"/>
        </w:rPr>
        <w:t xml:space="preserve"> 1-Fácil</w:t>
      </w:r>
    </w:p>
    <w:p w14:paraId="29D6AE74" w14:textId="77777777" w:rsidR="005B1760" w:rsidRPr="00805116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BEF7354" w14:textId="23B4307A" w:rsidR="005B1760" w:rsidRPr="00805116" w:rsidDel="00FC3242" w:rsidRDefault="005B1760" w:rsidP="005B1760">
      <w:pPr>
        <w:rPr>
          <w:del w:id="3" w:author="SAM" w:date="2015-02-21T12:23:00Z"/>
          <w:rFonts w:ascii="Times New Roman" w:hAnsi="Times New Roman" w:cs="Times New Roman"/>
          <w:lang w:val="es-ES_tradnl"/>
        </w:rPr>
      </w:pPr>
      <w:r w:rsidRPr="00805116">
        <w:rPr>
          <w:rFonts w:ascii="Times New Roman" w:hAnsi="Times New Roman" w:cs="Times New Roman"/>
          <w:lang w:val="es-ES_tradnl"/>
        </w:rPr>
        <w:t xml:space="preserve">Explicación </w:t>
      </w:r>
    </w:p>
    <w:p w14:paraId="053D83D7" w14:textId="3D28754C" w:rsidR="00FC3242" w:rsidRPr="0050517F" w:rsidRDefault="00FC3242" w:rsidP="005B1760">
      <w:pPr>
        <w:rPr>
          <w:rFonts w:ascii="Times New Roman" w:hAnsi="Times New Roman" w:cs="Times New Roman"/>
          <w:color w:val="FF0000"/>
          <w:lang w:val="es-ES_tradnl"/>
        </w:rPr>
      </w:pPr>
      <w:bookmarkStart w:id="4" w:name="_GoBack"/>
      <w:r w:rsidRPr="0050517F">
        <w:rPr>
          <w:rFonts w:ascii="Times New Roman" w:hAnsi="Times New Roman" w:cs="Times New Roman"/>
          <w:color w:val="FF0000"/>
          <w:lang w:val="es-ES_tradnl"/>
        </w:rPr>
        <w:t>En la función de relación del ser humano con su entorno interno y externo participan los sistemas nervioso y endocrino, que interactúan entre sí para responder a los diferentes estímulos.</w:t>
      </w:r>
    </w:p>
    <w:bookmarkEnd w:id="4"/>
    <w:p w14:paraId="717DE16A" w14:textId="77777777" w:rsidR="00FC3242" w:rsidRPr="005C5B90" w:rsidRDefault="00FC3242" w:rsidP="005B1760">
      <w:pPr>
        <w:rPr>
          <w:rFonts w:ascii="Times New Roman" w:hAnsi="Times New Roman" w:cs="Times New Roman"/>
          <w:lang w:val="es-ES_tradnl"/>
        </w:rPr>
      </w:pPr>
    </w:p>
    <w:p w14:paraId="1C283988" w14:textId="77777777" w:rsidR="005B1760" w:rsidRPr="005C5B90" w:rsidRDefault="005B1760" w:rsidP="005B1760">
      <w:pPr>
        <w:rPr>
          <w:rFonts w:ascii="Times New Roman" w:hAnsi="Times New Roman" w:cs="Times New Roman"/>
          <w:lang w:val="es-ES_tradnl"/>
        </w:rPr>
      </w:pPr>
    </w:p>
    <w:sectPr w:rsidR="005B1760" w:rsidRPr="005C5B9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0323"/>
    <w:rsid w:val="001A4ED4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2F7A5D"/>
    <w:rsid w:val="00317F44"/>
    <w:rsid w:val="00326C60"/>
    <w:rsid w:val="00334EA6"/>
    <w:rsid w:val="00340C3A"/>
    <w:rsid w:val="00342E6F"/>
    <w:rsid w:val="00345260"/>
    <w:rsid w:val="00353644"/>
    <w:rsid w:val="0036258A"/>
    <w:rsid w:val="0037283F"/>
    <w:rsid w:val="0037291B"/>
    <w:rsid w:val="003A458C"/>
    <w:rsid w:val="003B49B4"/>
    <w:rsid w:val="003D72B3"/>
    <w:rsid w:val="004024BA"/>
    <w:rsid w:val="00411F22"/>
    <w:rsid w:val="00417B06"/>
    <w:rsid w:val="004375B6"/>
    <w:rsid w:val="00437E15"/>
    <w:rsid w:val="0045712C"/>
    <w:rsid w:val="00485C72"/>
    <w:rsid w:val="00495119"/>
    <w:rsid w:val="004A4A9C"/>
    <w:rsid w:val="004B37F5"/>
    <w:rsid w:val="004D3E90"/>
    <w:rsid w:val="004E218D"/>
    <w:rsid w:val="004E7C7E"/>
    <w:rsid w:val="0050517F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5B90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26F"/>
    <w:rsid w:val="00742D83"/>
    <w:rsid w:val="00742E65"/>
    <w:rsid w:val="0074775C"/>
    <w:rsid w:val="007678D2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5116"/>
    <w:rsid w:val="008752D9"/>
    <w:rsid w:val="00877EDE"/>
    <w:rsid w:val="00881754"/>
    <w:rsid w:val="0089063A"/>
    <w:rsid w:val="008932B9"/>
    <w:rsid w:val="008C6F76"/>
    <w:rsid w:val="00914A3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0"/>
    <w:rsid w:val="00B26C03"/>
    <w:rsid w:val="00B45ECD"/>
    <w:rsid w:val="00B51D60"/>
    <w:rsid w:val="00B5250C"/>
    <w:rsid w:val="00B5420C"/>
    <w:rsid w:val="00B55138"/>
    <w:rsid w:val="00B860F0"/>
    <w:rsid w:val="00B92165"/>
    <w:rsid w:val="00B9782E"/>
    <w:rsid w:val="00BC129D"/>
    <w:rsid w:val="00BC2254"/>
    <w:rsid w:val="00BD1FFA"/>
    <w:rsid w:val="00BD770C"/>
    <w:rsid w:val="00BE470C"/>
    <w:rsid w:val="00BE78EF"/>
    <w:rsid w:val="00BE7C12"/>
    <w:rsid w:val="00C0683E"/>
    <w:rsid w:val="00C12511"/>
    <w:rsid w:val="00C12A5A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932EC"/>
    <w:rsid w:val="00CA5658"/>
    <w:rsid w:val="00CB02D2"/>
    <w:rsid w:val="00CD0B3B"/>
    <w:rsid w:val="00CD2245"/>
    <w:rsid w:val="00CE7115"/>
    <w:rsid w:val="00D15A42"/>
    <w:rsid w:val="00D262E2"/>
    <w:rsid w:val="00D3600C"/>
    <w:rsid w:val="00D510F2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46D6"/>
    <w:rsid w:val="00EF7BBC"/>
    <w:rsid w:val="00F068C6"/>
    <w:rsid w:val="00F10755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3242"/>
    <w:rsid w:val="00FD4E51"/>
    <w:rsid w:val="00FE1D51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0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0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25</cp:revision>
  <dcterms:created xsi:type="dcterms:W3CDTF">2015-02-20T23:33:00Z</dcterms:created>
  <dcterms:modified xsi:type="dcterms:W3CDTF">2015-02-27T21:34:00Z</dcterms:modified>
</cp:coreProperties>
</file>