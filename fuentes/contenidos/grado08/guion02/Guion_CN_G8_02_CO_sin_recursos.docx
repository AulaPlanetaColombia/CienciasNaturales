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7E5" w:rsidRDefault="002677E5" w:rsidP="00A02DC2">
      <w:pPr>
        <w:rPr>
          <w:ins w:id="0" w:author="USUARIO" w:date="2015-06-28T18:18:00Z"/>
          <w:rFonts w:ascii="Arial" w:hAnsi="Arial" w:cs="Arial"/>
          <w:sz w:val="24"/>
          <w:szCs w:val="24"/>
        </w:rPr>
      </w:pPr>
      <w:moveFromRangeStart w:id="1" w:author="USUARIO" w:date="2015-06-28T18:18:00Z" w:name="move423278846"/>
      <w:moveFrom w:id="2" w:author="USUARIO" w:date="2015-06-28T18:18:00Z">
        <w:r w:rsidRPr="002677E5" w:rsidDel="00280FA7">
          <w:rPr>
            <w:rFonts w:ascii="Arial" w:hAnsi="Arial" w:cs="Arial"/>
            <w:sz w:val="24"/>
            <w:szCs w:val="24"/>
          </w:rPr>
          <w:t>La comunicación</w:t>
        </w:r>
        <w:r w:rsidDel="00280FA7">
          <w:rPr>
            <w:rFonts w:ascii="Arial" w:hAnsi="Arial" w:cs="Arial"/>
            <w:sz w:val="24"/>
            <w:szCs w:val="24"/>
          </w:rPr>
          <w:t xml:space="preserve">  en </w:t>
        </w:r>
        <w:r w:rsidRPr="002677E5" w:rsidDel="00280FA7">
          <w:rPr>
            <w:rFonts w:ascii="Arial" w:hAnsi="Arial" w:cs="Arial"/>
            <w:sz w:val="24"/>
            <w:szCs w:val="24"/>
          </w:rPr>
          <w:t xml:space="preserve">el cuerpo humano </w:t>
        </w:r>
        <w:r w:rsidDel="00280FA7">
          <w:rPr>
            <w:rFonts w:ascii="Arial" w:hAnsi="Arial" w:cs="Arial"/>
            <w:sz w:val="24"/>
            <w:szCs w:val="24"/>
          </w:rPr>
          <w:t xml:space="preserve">para realizar sus funciones </w:t>
        </w:r>
        <w:r w:rsidRPr="002677E5" w:rsidDel="00280FA7">
          <w:rPr>
            <w:rFonts w:ascii="Arial" w:hAnsi="Arial" w:cs="Arial"/>
            <w:sz w:val="24"/>
            <w:szCs w:val="24"/>
          </w:rPr>
          <w:t>depende de</w:t>
        </w:r>
        <w:r w:rsidDel="00280FA7">
          <w:rPr>
            <w:rFonts w:ascii="Arial" w:hAnsi="Arial" w:cs="Arial"/>
            <w:sz w:val="24"/>
            <w:szCs w:val="24"/>
          </w:rPr>
          <w:t xml:space="preserve"> dos</w:t>
        </w:r>
        <w:r w:rsidRPr="002677E5" w:rsidDel="00280FA7">
          <w:rPr>
            <w:rFonts w:ascii="Arial" w:hAnsi="Arial" w:cs="Arial"/>
            <w:sz w:val="24"/>
            <w:szCs w:val="24"/>
          </w:rPr>
          <w:t xml:space="preserve"> sistemas: el nervioso y el endocrino. Conoce las características y funciones que desarrolla </w:t>
        </w:r>
        <w:r w:rsidDel="00280FA7">
          <w:rPr>
            <w:rFonts w:ascii="Arial" w:hAnsi="Arial" w:cs="Arial"/>
            <w:sz w:val="24"/>
            <w:szCs w:val="24"/>
          </w:rPr>
          <w:t>el sistema endocrino</w:t>
        </w:r>
        <w:r w:rsidRPr="002677E5" w:rsidDel="00280FA7">
          <w:rPr>
            <w:rFonts w:ascii="Arial" w:hAnsi="Arial" w:cs="Arial"/>
            <w:sz w:val="24"/>
            <w:szCs w:val="24"/>
          </w:rPr>
          <w:t>.</w:t>
        </w:r>
      </w:moveFrom>
      <w:moveFromRangeEnd w:id="1"/>
    </w:p>
    <w:tbl>
      <w:tblPr>
        <w:tblStyle w:val="Tablaconcuadrcula"/>
        <w:tblW w:w="8978" w:type="dxa"/>
        <w:tblInd w:w="108" w:type="dxa"/>
        <w:tblLook w:val="04A0" w:firstRow="1" w:lastRow="0" w:firstColumn="1" w:lastColumn="0" w:noHBand="0" w:noVBand="1"/>
      </w:tblPr>
      <w:tblGrid>
        <w:gridCol w:w="1951"/>
        <w:gridCol w:w="7027"/>
      </w:tblGrid>
      <w:tr w:rsidR="00280FA7" w:rsidRPr="009B757A" w:rsidTr="0009562E">
        <w:trPr>
          <w:ins w:id="3" w:author="USUARIO" w:date="2015-06-28T18:18:00Z"/>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80FA7" w:rsidRPr="009B757A" w:rsidRDefault="00280FA7" w:rsidP="0009562E">
            <w:pPr>
              <w:tabs>
                <w:tab w:val="right" w:pos="8498"/>
              </w:tabs>
              <w:jc w:val="both"/>
              <w:rPr>
                <w:ins w:id="4" w:author="USUARIO" w:date="2015-06-28T18:18:00Z"/>
                <w:rFonts w:ascii="Times New Roman" w:hAnsi="Times New Roman" w:cs="Times New Roman"/>
                <w:sz w:val="24"/>
                <w:szCs w:val="24"/>
                <w:lang w:val="es-MX"/>
              </w:rPr>
            </w:pPr>
            <w:ins w:id="5" w:author="USUARIO" w:date="2015-06-28T18:18:00Z">
              <w:r w:rsidRPr="009B757A">
                <w:rPr>
                  <w:rFonts w:ascii="Times New Roman" w:hAnsi="Times New Roman" w:cs="Times New Roman"/>
                  <w:sz w:val="24"/>
                  <w:szCs w:val="24"/>
                </w:rPr>
                <w:t>Título del guion</w:t>
              </w:r>
            </w:ins>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FA7" w:rsidRPr="009B757A" w:rsidRDefault="00280FA7" w:rsidP="0009562E">
            <w:pPr>
              <w:pStyle w:val="Encabezado"/>
              <w:ind w:right="360"/>
              <w:jc w:val="both"/>
              <w:rPr>
                <w:ins w:id="6" w:author="USUARIO" w:date="2015-06-28T18:18:00Z"/>
                <w:rFonts w:ascii="Times New Roman" w:hAnsi="Times New Roman" w:cs="Times New Roman"/>
                <w:sz w:val="24"/>
                <w:szCs w:val="24"/>
                <w:lang w:val="es-MX"/>
              </w:rPr>
            </w:pPr>
            <w:ins w:id="7" w:author="USUARIO" w:date="2015-06-28T18:18:00Z">
              <w:r>
                <w:rPr>
                  <w:rFonts w:ascii="Times New Roman" w:hAnsi="Times New Roman" w:cs="Times New Roman"/>
                  <w:b/>
                  <w:sz w:val="24"/>
                  <w:szCs w:val="24"/>
                </w:rPr>
                <w:t>El sistema endocrino</w:t>
              </w:r>
            </w:ins>
          </w:p>
        </w:tc>
      </w:tr>
      <w:tr w:rsidR="00280FA7" w:rsidRPr="009B757A" w:rsidTr="0009562E">
        <w:trPr>
          <w:ins w:id="8" w:author="USUARIO" w:date="2015-06-28T18:18:00Z"/>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80FA7" w:rsidRPr="009B757A" w:rsidRDefault="00280FA7" w:rsidP="0009562E">
            <w:pPr>
              <w:tabs>
                <w:tab w:val="right" w:pos="8498"/>
              </w:tabs>
              <w:jc w:val="both"/>
              <w:rPr>
                <w:ins w:id="9" w:author="USUARIO" w:date="2015-06-28T18:18:00Z"/>
                <w:rFonts w:ascii="Times New Roman" w:hAnsi="Times New Roman" w:cs="Times New Roman"/>
                <w:sz w:val="24"/>
                <w:szCs w:val="24"/>
                <w:lang w:val="es-MX"/>
              </w:rPr>
            </w:pPr>
            <w:ins w:id="10" w:author="USUARIO" w:date="2015-06-28T18:18:00Z">
              <w:r w:rsidRPr="009B757A">
                <w:rPr>
                  <w:rFonts w:ascii="Times New Roman" w:hAnsi="Times New Roman" w:cs="Times New Roman"/>
                  <w:sz w:val="24"/>
                  <w:szCs w:val="24"/>
                </w:rPr>
                <w:t>Código del guion</w:t>
              </w:r>
            </w:ins>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FA7" w:rsidRPr="009B757A" w:rsidRDefault="00280FA7" w:rsidP="0009562E">
            <w:pPr>
              <w:tabs>
                <w:tab w:val="right" w:pos="8498"/>
              </w:tabs>
              <w:jc w:val="both"/>
              <w:rPr>
                <w:ins w:id="11" w:author="USUARIO" w:date="2015-06-28T18:18:00Z"/>
                <w:rFonts w:ascii="Times New Roman" w:hAnsi="Times New Roman" w:cs="Times New Roman"/>
                <w:sz w:val="24"/>
                <w:szCs w:val="24"/>
                <w:highlight w:val="yellow"/>
                <w:lang w:val="es-MX"/>
              </w:rPr>
            </w:pPr>
            <w:ins w:id="12" w:author="USUARIO" w:date="2015-06-28T18:18:00Z">
              <w:r>
                <w:rPr>
                  <w:rFonts w:ascii="Times New Roman" w:hAnsi="Times New Roman" w:cs="Times New Roman"/>
                  <w:sz w:val="24"/>
                  <w:szCs w:val="24"/>
                  <w:highlight w:val="yellow"/>
                </w:rPr>
                <w:t>GUION CN_08_02</w:t>
              </w:r>
              <w:r w:rsidRPr="009B757A">
                <w:rPr>
                  <w:rFonts w:ascii="Times New Roman" w:hAnsi="Times New Roman" w:cs="Times New Roman"/>
                  <w:sz w:val="24"/>
                  <w:szCs w:val="24"/>
                  <w:highlight w:val="yellow"/>
                </w:rPr>
                <w:t>_CO</w:t>
              </w:r>
            </w:ins>
          </w:p>
        </w:tc>
      </w:tr>
      <w:tr w:rsidR="00280FA7" w:rsidRPr="009B757A" w:rsidTr="0009562E">
        <w:trPr>
          <w:ins w:id="13" w:author="USUARIO" w:date="2015-06-28T18:18:00Z"/>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80FA7" w:rsidRPr="009B757A" w:rsidRDefault="00280FA7" w:rsidP="0009562E">
            <w:pPr>
              <w:tabs>
                <w:tab w:val="right" w:pos="8498"/>
              </w:tabs>
              <w:jc w:val="both"/>
              <w:rPr>
                <w:ins w:id="14" w:author="USUARIO" w:date="2015-06-28T18:18:00Z"/>
                <w:rFonts w:ascii="Times New Roman" w:hAnsi="Times New Roman" w:cs="Times New Roman"/>
                <w:sz w:val="24"/>
                <w:szCs w:val="24"/>
                <w:lang w:val="es-MX"/>
              </w:rPr>
            </w:pPr>
            <w:ins w:id="15" w:author="USUARIO" w:date="2015-06-28T18:18:00Z">
              <w:r w:rsidRPr="009B757A">
                <w:rPr>
                  <w:rFonts w:ascii="Times New Roman" w:hAnsi="Times New Roman" w:cs="Times New Roman"/>
                  <w:sz w:val="24"/>
                  <w:szCs w:val="24"/>
                </w:rPr>
                <w:t>Descripción</w:t>
              </w:r>
            </w:ins>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FA7" w:rsidRPr="009B757A" w:rsidRDefault="00280FA7" w:rsidP="0009562E">
            <w:pPr>
              <w:jc w:val="both"/>
              <w:rPr>
                <w:ins w:id="16" w:author="USUARIO" w:date="2015-06-28T18:18:00Z"/>
                <w:rFonts w:ascii="Times New Roman" w:hAnsi="Times New Roman" w:cs="Times New Roman"/>
                <w:sz w:val="24"/>
                <w:szCs w:val="24"/>
                <w:lang w:val="es-MX"/>
              </w:rPr>
            </w:pPr>
            <w:moveToRangeStart w:id="17" w:author="USUARIO" w:date="2015-06-28T18:18:00Z" w:name="move423278846"/>
            <w:moveTo w:id="18" w:author="USUARIO" w:date="2015-06-28T18:18:00Z">
              <w:del w:id="19" w:author="USUARIO" w:date="2015-06-28T18:22:00Z">
                <w:r w:rsidRPr="002677E5" w:rsidDel="00280FA7">
                  <w:rPr>
                    <w:rFonts w:ascii="Arial" w:hAnsi="Arial" w:cs="Arial"/>
                    <w:sz w:val="24"/>
                    <w:szCs w:val="24"/>
                  </w:rPr>
                  <w:delText>La comunicación</w:delText>
                </w:r>
                <w:r w:rsidDel="00280FA7">
                  <w:rPr>
                    <w:rFonts w:ascii="Arial" w:hAnsi="Arial" w:cs="Arial"/>
                    <w:sz w:val="24"/>
                    <w:szCs w:val="24"/>
                  </w:rPr>
                  <w:delText xml:space="preserve">  en </w:delText>
                </w:r>
                <w:r w:rsidRPr="002677E5" w:rsidDel="00280FA7">
                  <w:rPr>
                    <w:rFonts w:ascii="Arial" w:hAnsi="Arial" w:cs="Arial"/>
                    <w:sz w:val="24"/>
                    <w:szCs w:val="24"/>
                  </w:rPr>
                  <w:delText xml:space="preserve">el cuerpo humano </w:delText>
                </w:r>
                <w:r w:rsidDel="00280FA7">
                  <w:rPr>
                    <w:rFonts w:ascii="Arial" w:hAnsi="Arial" w:cs="Arial"/>
                    <w:sz w:val="24"/>
                    <w:szCs w:val="24"/>
                  </w:rPr>
                  <w:delText xml:space="preserve">para realizar sus funciones </w:delText>
                </w:r>
                <w:r w:rsidRPr="002677E5" w:rsidDel="00280FA7">
                  <w:rPr>
                    <w:rFonts w:ascii="Arial" w:hAnsi="Arial" w:cs="Arial"/>
                    <w:sz w:val="24"/>
                    <w:szCs w:val="24"/>
                  </w:rPr>
                  <w:delText>depende de</w:delText>
                </w:r>
                <w:r w:rsidDel="00280FA7">
                  <w:rPr>
                    <w:rFonts w:ascii="Arial" w:hAnsi="Arial" w:cs="Arial"/>
                    <w:sz w:val="24"/>
                    <w:szCs w:val="24"/>
                  </w:rPr>
                  <w:delText xml:space="preserve"> dos</w:delText>
                </w:r>
                <w:r w:rsidRPr="002677E5" w:rsidDel="00280FA7">
                  <w:rPr>
                    <w:rFonts w:ascii="Arial" w:hAnsi="Arial" w:cs="Arial"/>
                    <w:sz w:val="24"/>
                    <w:szCs w:val="24"/>
                  </w:rPr>
                  <w:delText xml:space="preserve"> sistemas: el nervioso y el endocrino. Conoce las características y funciones que desarrolla </w:delText>
                </w:r>
                <w:r w:rsidDel="00280FA7">
                  <w:rPr>
                    <w:rFonts w:ascii="Arial" w:hAnsi="Arial" w:cs="Arial"/>
                    <w:sz w:val="24"/>
                    <w:szCs w:val="24"/>
                  </w:rPr>
                  <w:delText>el sistema endocrino</w:delText>
                </w:r>
                <w:r w:rsidRPr="002677E5" w:rsidDel="00280FA7">
                  <w:rPr>
                    <w:rFonts w:ascii="Arial" w:hAnsi="Arial" w:cs="Arial"/>
                    <w:sz w:val="24"/>
                    <w:szCs w:val="24"/>
                  </w:rPr>
                  <w:delText>.</w:delText>
                </w:r>
              </w:del>
            </w:moveTo>
            <w:moveToRangeEnd w:id="17"/>
          </w:p>
        </w:tc>
      </w:tr>
    </w:tbl>
    <w:p w:rsidR="00280FA7" w:rsidRPr="002677E5" w:rsidRDefault="00280FA7" w:rsidP="00A02DC2">
      <w:pPr>
        <w:rPr>
          <w:rFonts w:ascii="Arial" w:hAnsi="Arial" w:cs="Arial"/>
          <w:sz w:val="24"/>
          <w:szCs w:val="24"/>
        </w:rPr>
      </w:pPr>
    </w:p>
    <w:p w:rsidR="004D45C5" w:rsidRPr="006E23BF" w:rsidRDefault="004D45C5" w:rsidP="00A02DC2">
      <w:pPr>
        <w:rPr>
          <w:rFonts w:ascii="Arial" w:hAnsi="Arial" w:cs="Arial"/>
          <w:sz w:val="24"/>
          <w:szCs w:val="24"/>
        </w:rPr>
      </w:pPr>
      <w:r w:rsidRPr="006E23BF">
        <w:rPr>
          <w:rFonts w:ascii="Arial" w:hAnsi="Arial" w:cs="Arial"/>
          <w:sz w:val="24"/>
          <w:szCs w:val="24"/>
          <w:highlight w:val="yellow"/>
        </w:rPr>
        <w:t>[SECCIÓN  1]</w:t>
      </w:r>
      <w:r w:rsidRPr="006E23BF">
        <w:rPr>
          <w:rFonts w:ascii="Arial" w:hAnsi="Arial" w:cs="Arial"/>
          <w:sz w:val="24"/>
          <w:szCs w:val="24"/>
        </w:rPr>
        <w:t xml:space="preserve"> </w:t>
      </w:r>
      <w:r w:rsidR="006E23BF" w:rsidRPr="006E23BF">
        <w:rPr>
          <w:rFonts w:ascii="Arial" w:hAnsi="Arial" w:cs="Arial"/>
          <w:b/>
          <w:sz w:val="24"/>
          <w:szCs w:val="24"/>
        </w:rPr>
        <w:t>1</w:t>
      </w:r>
      <w:r w:rsidRPr="006E23BF">
        <w:rPr>
          <w:rFonts w:ascii="Arial" w:hAnsi="Arial" w:cs="Arial"/>
          <w:b/>
          <w:sz w:val="24"/>
          <w:szCs w:val="24"/>
        </w:rPr>
        <w:t>.</w:t>
      </w:r>
      <w:r w:rsidRPr="006E23BF">
        <w:rPr>
          <w:rFonts w:ascii="Arial" w:hAnsi="Arial" w:cs="Arial"/>
          <w:sz w:val="24"/>
          <w:szCs w:val="24"/>
        </w:rPr>
        <w:t xml:space="preserve"> </w:t>
      </w:r>
      <w:r w:rsidRPr="006E23BF">
        <w:rPr>
          <w:rFonts w:ascii="Arial" w:hAnsi="Arial" w:cs="Arial"/>
          <w:b/>
          <w:sz w:val="24"/>
          <w:szCs w:val="24"/>
        </w:rPr>
        <w:t>El sistema endocrino</w:t>
      </w:r>
    </w:p>
    <w:p w:rsidR="00706938" w:rsidRDefault="002677E5" w:rsidP="00A02DC2">
      <w:pPr>
        <w:rPr>
          <w:rFonts w:ascii="Arial" w:hAnsi="Arial" w:cs="Arial"/>
          <w:sz w:val="24"/>
          <w:szCs w:val="24"/>
        </w:rPr>
      </w:pPr>
      <w:commentRangeStart w:id="20"/>
      <w:r>
        <w:rPr>
          <w:rFonts w:ascii="Arial" w:hAnsi="Arial" w:cs="Arial"/>
          <w:sz w:val="24"/>
          <w:szCs w:val="24"/>
        </w:rPr>
        <w:t xml:space="preserve">Los organismos pluricelulares han desarrollado a través de la evolución dos sistemas que se relacionan íntimamente, lo que lleva a  que haya una comunicación </w:t>
      </w:r>
      <w:commentRangeStart w:id="21"/>
      <w:r>
        <w:rPr>
          <w:rFonts w:ascii="Arial" w:hAnsi="Arial" w:cs="Arial"/>
          <w:sz w:val="24"/>
          <w:szCs w:val="24"/>
        </w:rPr>
        <w:t xml:space="preserve">entre las células y órganos. </w:t>
      </w:r>
      <w:commentRangeEnd w:id="21"/>
      <w:r w:rsidR="00BF093C">
        <w:rPr>
          <w:rStyle w:val="Refdecomentario"/>
        </w:rPr>
        <w:commentReference w:id="21"/>
      </w:r>
      <w:r>
        <w:rPr>
          <w:rFonts w:ascii="Arial" w:hAnsi="Arial" w:cs="Arial"/>
          <w:sz w:val="24"/>
          <w:szCs w:val="24"/>
        </w:rPr>
        <w:t xml:space="preserve">Así se logra </w:t>
      </w:r>
      <w:r w:rsidRPr="00706938">
        <w:rPr>
          <w:rFonts w:ascii="Arial" w:hAnsi="Arial" w:cs="Arial"/>
          <w:b/>
          <w:sz w:val="24"/>
          <w:szCs w:val="24"/>
        </w:rPr>
        <w:t>coordinar las diferentes funciones</w:t>
      </w:r>
      <w:r>
        <w:rPr>
          <w:rFonts w:ascii="Arial" w:hAnsi="Arial" w:cs="Arial"/>
          <w:sz w:val="24"/>
          <w:szCs w:val="24"/>
        </w:rPr>
        <w:t xml:space="preserve"> en respuesta a estímulos tanto internos como externos. Estos dos sistemas son el nervioso y el endocrino. </w:t>
      </w:r>
    </w:p>
    <w:p w:rsidR="002677E5" w:rsidRDefault="00706938" w:rsidP="00A02DC2">
      <w:pPr>
        <w:rPr>
          <w:rFonts w:ascii="Arial" w:hAnsi="Arial" w:cs="Arial"/>
          <w:sz w:val="24"/>
          <w:szCs w:val="24"/>
        </w:rPr>
      </w:pPr>
      <w:r>
        <w:rPr>
          <w:rFonts w:ascii="Arial" w:hAnsi="Arial" w:cs="Arial"/>
          <w:sz w:val="24"/>
          <w:szCs w:val="24"/>
        </w:rPr>
        <w:t xml:space="preserve">La interacción entre el sistema nervioso y endocrino es tan estrecha, que sus funciones pueden superponerse, para mantener el control </w:t>
      </w:r>
      <w:r w:rsidR="000E61E0">
        <w:rPr>
          <w:rFonts w:ascii="Arial" w:hAnsi="Arial" w:cs="Arial"/>
          <w:sz w:val="24"/>
          <w:szCs w:val="24"/>
        </w:rPr>
        <w:t xml:space="preserve">y la coordinación </w:t>
      </w:r>
      <w:r>
        <w:rPr>
          <w:rFonts w:ascii="Arial" w:hAnsi="Arial" w:cs="Arial"/>
          <w:sz w:val="24"/>
          <w:szCs w:val="24"/>
        </w:rPr>
        <w:t xml:space="preserve">de los diferentes órganos y </w:t>
      </w:r>
      <w:r w:rsidR="00395E28">
        <w:rPr>
          <w:rFonts w:ascii="Arial" w:hAnsi="Arial" w:cs="Arial"/>
          <w:sz w:val="24"/>
          <w:szCs w:val="24"/>
        </w:rPr>
        <w:t>tejidos</w:t>
      </w:r>
      <w:r>
        <w:rPr>
          <w:rFonts w:ascii="Arial" w:hAnsi="Arial" w:cs="Arial"/>
          <w:sz w:val="24"/>
          <w:szCs w:val="24"/>
        </w:rPr>
        <w:t xml:space="preserve">. </w:t>
      </w:r>
      <w:r w:rsidR="002677E5">
        <w:rPr>
          <w:rFonts w:ascii="Arial" w:hAnsi="Arial" w:cs="Arial"/>
          <w:sz w:val="24"/>
          <w:szCs w:val="24"/>
        </w:rPr>
        <w:t xml:space="preserve">Hay otra sección dedicada al sistema nervioso. En esta nos enfocaremos en el </w:t>
      </w:r>
      <w:r w:rsidR="002677E5" w:rsidRPr="00706938">
        <w:rPr>
          <w:rFonts w:ascii="Arial" w:hAnsi="Arial" w:cs="Arial"/>
          <w:b/>
          <w:sz w:val="24"/>
          <w:szCs w:val="24"/>
        </w:rPr>
        <w:t>sistema endocrino</w:t>
      </w:r>
      <w:r w:rsidR="002677E5">
        <w:rPr>
          <w:rFonts w:ascii="Arial" w:hAnsi="Arial" w:cs="Arial"/>
          <w:sz w:val="24"/>
          <w:szCs w:val="24"/>
        </w:rPr>
        <w:t xml:space="preserve">. </w:t>
      </w:r>
      <w:commentRangeEnd w:id="20"/>
      <w:r w:rsidR="00BF093C">
        <w:rPr>
          <w:rStyle w:val="Refdecomentario"/>
        </w:rPr>
        <w:commentReference w:id="20"/>
      </w:r>
    </w:p>
    <w:p w:rsidR="006D17FA" w:rsidRDefault="006D17FA" w:rsidP="00A02DC2">
      <w:pPr>
        <w:rPr>
          <w:rFonts w:ascii="Arial" w:hAnsi="Arial" w:cs="Arial"/>
          <w:sz w:val="24"/>
          <w:szCs w:val="24"/>
        </w:rPr>
      </w:pPr>
      <w:r w:rsidRPr="006E23BF">
        <w:rPr>
          <w:rFonts w:ascii="Arial" w:hAnsi="Arial" w:cs="Arial"/>
          <w:sz w:val="24"/>
          <w:szCs w:val="24"/>
        </w:rPr>
        <w:t xml:space="preserve">El sistema endocrino </w:t>
      </w:r>
      <w:r>
        <w:rPr>
          <w:rFonts w:ascii="Arial" w:hAnsi="Arial" w:cs="Arial"/>
          <w:sz w:val="24"/>
          <w:szCs w:val="24"/>
        </w:rPr>
        <w:t xml:space="preserve">es el conjunto de órganos y tejidos que produce y libera unas sustancias llamadas </w:t>
      </w:r>
      <w:r w:rsidRPr="00290F12">
        <w:rPr>
          <w:rFonts w:ascii="Arial" w:hAnsi="Arial" w:cs="Arial"/>
          <w:b/>
          <w:sz w:val="24"/>
          <w:szCs w:val="24"/>
          <w:rPrChange w:id="22" w:author="USUARIO" w:date="2015-06-28T18:49:00Z">
            <w:rPr>
              <w:rFonts w:ascii="Arial" w:hAnsi="Arial" w:cs="Arial"/>
              <w:sz w:val="24"/>
              <w:szCs w:val="24"/>
            </w:rPr>
          </w:rPrChange>
        </w:rPr>
        <w:t>hormonas</w:t>
      </w:r>
      <w:r>
        <w:rPr>
          <w:rFonts w:ascii="Arial" w:hAnsi="Arial" w:cs="Arial"/>
          <w:sz w:val="24"/>
          <w:szCs w:val="24"/>
        </w:rPr>
        <w:t>, que ayudan a regular y coordinar la función de los distintos órganos del cuerpo.</w:t>
      </w:r>
    </w:p>
    <w:p w:rsidR="008C5087" w:rsidRDefault="006D17FA" w:rsidP="00BF67CA">
      <w:pPr>
        <w:rPr>
          <w:rFonts w:ascii="Arial" w:hAnsi="Arial" w:cs="Arial"/>
          <w:sz w:val="24"/>
          <w:szCs w:val="24"/>
        </w:rPr>
      </w:pPr>
      <w:commentRangeStart w:id="23"/>
      <w:r>
        <w:rPr>
          <w:rFonts w:ascii="Arial" w:hAnsi="Arial" w:cs="Arial"/>
          <w:sz w:val="24"/>
          <w:szCs w:val="24"/>
        </w:rPr>
        <w:t>Entonces e</w:t>
      </w:r>
      <w:r w:rsidR="004D45C5" w:rsidRPr="006E23BF">
        <w:rPr>
          <w:rFonts w:ascii="Arial" w:hAnsi="Arial" w:cs="Arial"/>
          <w:sz w:val="24"/>
          <w:szCs w:val="24"/>
        </w:rPr>
        <w:t>l </w:t>
      </w:r>
      <w:r w:rsidR="004D45C5" w:rsidRPr="006E23BF">
        <w:rPr>
          <w:rFonts w:ascii="Arial" w:hAnsi="Arial" w:cs="Arial"/>
          <w:b/>
          <w:bCs/>
          <w:sz w:val="24"/>
          <w:szCs w:val="24"/>
        </w:rPr>
        <w:t>sistema endocrino</w:t>
      </w:r>
      <w:r w:rsidR="004D45C5" w:rsidRPr="006E23BF">
        <w:rPr>
          <w:rFonts w:ascii="Arial" w:hAnsi="Arial" w:cs="Arial"/>
          <w:b/>
          <w:sz w:val="24"/>
          <w:szCs w:val="24"/>
        </w:rPr>
        <w:t xml:space="preserve"> u </w:t>
      </w:r>
      <w:r w:rsidR="004D45C5" w:rsidRPr="006E23BF">
        <w:rPr>
          <w:rFonts w:ascii="Arial" w:hAnsi="Arial" w:cs="Arial"/>
          <w:b/>
          <w:bCs/>
          <w:sz w:val="24"/>
          <w:szCs w:val="24"/>
        </w:rPr>
        <w:t>hormonal</w:t>
      </w:r>
      <w:r w:rsidR="004D45C5" w:rsidRPr="006E23BF">
        <w:rPr>
          <w:rFonts w:ascii="Arial" w:hAnsi="Arial" w:cs="Arial"/>
          <w:sz w:val="24"/>
          <w:szCs w:val="24"/>
        </w:rPr>
        <w:t xml:space="preserve">, junto al sistema nervioso,  </w:t>
      </w:r>
      <w:r w:rsidR="004D45C5" w:rsidRPr="006E23BF">
        <w:rPr>
          <w:rFonts w:ascii="Arial" w:hAnsi="Arial" w:cs="Arial"/>
          <w:b/>
          <w:bCs/>
          <w:sz w:val="24"/>
          <w:szCs w:val="24"/>
        </w:rPr>
        <w:t>regula el funcionamiento del organismo</w:t>
      </w:r>
      <w:r w:rsidR="00706938">
        <w:rPr>
          <w:rFonts w:ascii="Arial" w:hAnsi="Arial" w:cs="Arial"/>
          <w:b/>
          <w:bCs/>
          <w:sz w:val="24"/>
          <w:szCs w:val="24"/>
        </w:rPr>
        <w:t xml:space="preserve">. </w:t>
      </w:r>
      <w:commentRangeEnd w:id="23"/>
      <w:r w:rsidR="00AF74C2">
        <w:rPr>
          <w:rStyle w:val="Refdecomentario"/>
        </w:rPr>
        <w:commentReference w:id="23"/>
      </w:r>
      <w:r w:rsidR="00706938" w:rsidRPr="00706938">
        <w:rPr>
          <w:rFonts w:ascii="Arial" w:hAnsi="Arial" w:cs="Arial"/>
          <w:bCs/>
          <w:sz w:val="24"/>
          <w:szCs w:val="24"/>
        </w:rPr>
        <w:t xml:space="preserve">A diferencia del sistema nervioso que </w:t>
      </w:r>
      <w:ins w:id="24" w:author="USUARIO" w:date="2015-06-28T18:50:00Z">
        <w:r w:rsidR="00290F12">
          <w:rPr>
            <w:rFonts w:ascii="Arial" w:hAnsi="Arial" w:cs="Arial"/>
            <w:bCs/>
            <w:sz w:val="24"/>
            <w:szCs w:val="24"/>
          </w:rPr>
          <w:t xml:space="preserve">establece una comunicación entre las diferentes células </w:t>
        </w:r>
        <w:r w:rsidR="00290F12" w:rsidRPr="006E23BF">
          <w:rPr>
            <w:rFonts w:ascii="Arial" w:hAnsi="Arial" w:cs="Arial"/>
            <w:bCs/>
            <w:sz w:val="24"/>
            <w:szCs w:val="24"/>
          </w:rPr>
          <w:t xml:space="preserve">mediante </w:t>
        </w:r>
      </w:ins>
      <w:del w:id="25" w:author="USUARIO" w:date="2015-06-28T18:50:00Z">
        <w:r w:rsidR="00706938" w:rsidRPr="00706938" w:rsidDel="00290F12">
          <w:rPr>
            <w:rFonts w:ascii="Arial" w:hAnsi="Arial" w:cs="Arial"/>
            <w:bCs/>
            <w:sz w:val="24"/>
            <w:szCs w:val="24"/>
          </w:rPr>
          <w:delText xml:space="preserve">lo hace mediante </w:delText>
        </w:r>
      </w:del>
      <w:r w:rsidR="00706938" w:rsidRPr="00706938">
        <w:rPr>
          <w:rFonts w:ascii="Arial" w:hAnsi="Arial" w:cs="Arial"/>
          <w:bCs/>
          <w:sz w:val="24"/>
          <w:szCs w:val="24"/>
        </w:rPr>
        <w:t>impulsos eléctricos</w:t>
      </w:r>
      <w:r w:rsidR="00706938">
        <w:rPr>
          <w:rFonts w:ascii="Arial" w:hAnsi="Arial" w:cs="Arial"/>
          <w:bCs/>
          <w:sz w:val="24"/>
          <w:szCs w:val="24"/>
        </w:rPr>
        <w:t xml:space="preserve"> entre neuronas</w:t>
      </w:r>
      <w:r w:rsidR="00706938" w:rsidRPr="00706938">
        <w:rPr>
          <w:rFonts w:ascii="Arial" w:hAnsi="Arial" w:cs="Arial"/>
          <w:bCs/>
          <w:sz w:val="24"/>
          <w:szCs w:val="24"/>
        </w:rPr>
        <w:t>, e</w:t>
      </w:r>
      <w:r w:rsidR="00706938">
        <w:rPr>
          <w:rFonts w:ascii="Arial" w:hAnsi="Arial" w:cs="Arial"/>
          <w:bCs/>
          <w:sz w:val="24"/>
          <w:szCs w:val="24"/>
        </w:rPr>
        <w:t>l sistema endocrino</w:t>
      </w:r>
      <w:r w:rsidR="004E598F" w:rsidRPr="006E23BF">
        <w:rPr>
          <w:rFonts w:ascii="Arial" w:hAnsi="Arial" w:cs="Arial"/>
          <w:bCs/>
          <w:sz w:val="24"/>
          <w:szCs w:val="24"/>
        </w:rPr>
        <w:t xml:space="preserve"> </w:t>
      </w:r>
      <w:ins w:id="26" w:author="USUARIO" w:date="2015-06-28T18:50:00Z">
        <w:r w:rsidR="00290F12" w:rsidRPr="00706938">
          <w:rPr>
            <w:rFonts w:ascii="Arial" w:hAnsi="Arial" w:cs="Arial"/>
            <w:bCs/>
            <w:sz w:val="24"/>
            <w:szCs w:val="24"/>
          </w:rPr>
          <w:t xml:space="preserve">lo hace mediante </w:t>
        </w:r>
      </w:ins>
      <w:del w:id="27" w:author="USUARIO" w:date="2015-06-28T18:50:00Z">
        <w:r w:rsidR="00706938" w:rsidDel="00290F12">
          <w:rPr>
            <w:rFonts w:ascii="Arial" w:hAnsi="Arial" w:cs="Arial"/>
            <w:bCs/>
            <w:sz w:val="24"/>
            <w:szCs w:val="24"/>
          </w:rPr>
          <w:delText xml:space="preserve">establece una comunicación entre las diferentes células </w:delText>
        </w:r>
        <w:r w:rsidR="004E598F" w:rsidRPr="006E23BF" w:rsidDel="00290F12">
          <w:rPr>
            <w:rFonts w:ascii="Arial" w:hAnsi="Arial" w:cs="Arial"/>
            <w:bCs/>
            <w:sz w:val="24"/>
            <w:szCs w:val="24"/>
          </w:rPr>
          <w:delText xml:space="preserve">mediante </w:delText>
        </w:r>
      </w:del>
      <w:r w:rsidR="00706938">
        <w:rPr>
          <w:rFonts w:ascii="Arial" w:hAnsi="Arial" w:cs="Arial"/>
          <w:bCs/>
          <w:sz w:val="24"/>
          <w:szCs w:val="24"/>
        </w:rPr>
        <w:t>señales química</w:t>
      </w:r>
      <w:r w:rsidR="004E598F" w:rsidRPr="006E23BF">
        <w:rPr>
          <w:rFonts w:ascii="Arial" w:hAnsi="Arial" w:cs="Arial"/>
          <w:bCs/>
          <w:sz w:val="24"/>
          <w:szCs w:val="24"/>
        </w:rPr>
        <w:t>s</w:t>
      </w:r>
      <w:r w:rsidR="00706938">
        <w:rPr>
          <w:rFonts w:ascii="Arial" w:hAnsi="Arial" w:cs="Arial"/>
          <w:bCs/>
          <w:sz w:val="24"/>
          <w:szCs w:val="24"/>
        </w:rPr>
        <w:t>. Estas señales son</w:t>
      </w:r>
      <w:del w:id="28" w:author="USUARIO" w:date="2015-06-28T18:40:00Z">
        <w:r w:rsidR="004D45C5" w:rsidRPr="006E23BF" w:rsidDel="0004408E">
          <w:rPr>
            <w:rFonts w:ascii="Arial" w:hAnsi="Arial" w:cs="Arial"/>
            <w:sz w:val="24"/>
            <w:szCs w:val="24"/>
          </w:rPr>
          <w:delText xml:space="preserve"> secreciones</w:delText>
        </w:r>
        <w:r w:rsidR="00583234" w:rsidRPr="006E23BF" w:rsidDel="0004408E">
          <w:rPr>
            <w:rFonts w:ascii="Arial" w:hAnsi="Arial" w:cs="Arial"/>
            <w:sz w:val="24"/>
            <w:szCs w:val="24"/>
          </w:rPr>
          <w:delText xml:space="preserve"> de</w:delText>
        </w:r>
      </w:del>
      <w:r w:rsidR="00583234" w:rsidRPr="006E23BF">
        <w:rPr>
          <w:rFonts w:ascii="Arial" w:hAnsi="Arial" w:cs="Arial"/>
          <w:sz w:val="24"/>
          <w:szCs w:val="24"/>
        </w:rPr>
        <w:t xml:space="preserve"> </w:t>
      </w:r>
      <w:r w:rsidR="00706938">
        <w:rPr>
          <w:rFonts w:ascii="Arial" w:hAnsi="Arial" w:cs="Arial"/>
          <w:sz w:val="24"/>
          <w:szCs w:val="24"/>
        </w:rPr>
        <w:t xml:space="preserve">compuestos químicos llamados </w:t>
      </w:r>
      <w:r w:rsidR="00583234" w:rsidRPr="00E20598">
        <w:rPr>
          <w:rFonts w:ascii="Arial" w:hAnsi="Arial" w:cs="Arial"/>
          <w:b/>
          <w:sz w:val="24"/>
          <w:szCs w:val="24"/>
        </w:rPr>
        <w:t>hormonas</w:t>
      </w:r>
      <w:r w:rsidR="006E23BF">
        <w:rPr>
          <w:rFonts w:ascii="Arial" w:hAnsi="Arial" w:cs="Arial"/>
          <w:sz w:val="24"/>
          <w:szCs w:val="24"/>
        </w:rPr>
        <w:t xml:space="preserve">, que </w:t>
      </w:r>
      <w:ins w:id="29" w:author="USUARIO" w:date="2015-06-28T18:41:00Z">
        <w:r w:rsidR="0004408E">
          <w:rPr>
            <w:rFonts w:ascii="Arial" w:hAnsi="Arial" w:cs="Arial"/>
            <w:sz w:val="24"/>
            <w:szCs w:val="24"/>
          </w:rPr>
          <w:t xml:space="preserve">se </w:t>
        </w:r>
      </w:ins>
      <w:r w:rsidR="002677E5">
        <w:rPr>
          <w:rFonts w:ascii="Arial" w:hAnsi="Arial" w:cs="Arial"/>
          <w:sz w:val="24"/>
          <w:szCs w:val="24"/>
        </w:rPr>
        <w:t>libera</w:t>
      </w:r>
      <w:ins w:id="30" w:author="USUARIO" w:date="2015-06-28T18:41:00Z">
        <w:r w:rsidR="0004408E">
          <w:rPr>
            <w:rFonts w:ascii="Arial" w:hAnsi="Arial" w:cs="Arial"/>
            <w:sz w:val="24"/>
            <w:szCs w:val="24"/>
          </w:rPr>
          <w:t>n</w:t>
        </w:r>
      </w:ins>
      <w:r w:rsidR="006E23BF">
        <w:rPr>
          <w:rFonts w:ascii="Arial" w:hAnsi="Arial" w:cs="Arial"/>
          <w:sz w:val="24"/>
          <w:szCs w:val="24"/>
        </w:rPr>
        <w:t xml:space="preserve"> </w:t>
      </w:r>
      <w:del w:id="31" w:author="USUARIO" w:date="2015-06-28T18:50:00Z">
        <w:r w:rsidR="006E23BF" w:rsidDel="00290F12">
          <w:rPr>
            <w:rFonts w:ascii="Arial" w:hAnsi="Arial" w:cs="Arial"/>
            <w:sz w:val="24"/>
            <w:szCs w:val="24"/>
          </w:rPr>
          <w:delText>a la circulación sanguínea</w:delText>
        </w:r>
      </w:del>
      <w:ins w:id="32" w:author="USUARIO" w:date="2015-06-28T18:50:00Z">
        <w:r w:rsidR="00290F12">
          <w:rPr>
            <w:rFonts w:ascii="Arial" w:hAnsi="Arial" w:cs="Arial"/>
            <w:sz w:val="24"/>
            <w:szCs w:val="24"/>
          </w:rPr>
          <w:t>al torrente sanguíneo</w:t>
        </w:r>
      </w:ins>
      <w:r w:rsidR="004D45C5" w:rsidRPr="006E23BF">
        <w:rPr>
          <w:rFonts w:ascii="Arial" w:hAnsi="Arial" w:cs="Arial"/>
          <w:sz w:val="24"/>
          <w:szCs w:val="24"/>
        </w:rPr>
        <w:t xml:space="preserve">. </w:t>
      </w:r>
      <w:r w:rsidR="006E23BF">
        <w:rPr>
          <w:rFonts w:ascii="Arial" w:hAnsi="Arial" w:cs="Arial"/>
          <w:sz w:val="24"/>
          <w:szCs w:val="24"/>
        </w:rPr>
        <w:t>Las hormona</w:t>
      </w:r>
      <w:r w:rsidR="000E61E0">
        <w:rPr>
          <w:rFonts w:ascii="Arial" w:hAnsi="Arial" w:cs="Arial"/>
          <w:sz w:val="24"/>
          <w:szCs w:val="24"/>
        </w:rPr>
        <w:t xml:space="preserve">s son llevadas </w:t>
      </w:r>
      <w:ins w:id="33" w:author="USUARIO" w:date="2015-06-28T18:51:00Z">
        <w:r w:rsidR="00290F12">
          <w:rPr>
            <w:rFonts w:ascii="Arial" w:hAnsi="Arial" w:cs="Arial"/>
            <w:sz w:val="24"/>
            <w:szCs w:val="24"/>
          </w:rPr>
          <w:t>por la sangre</w:t>
        </w:r>
      </w:ins>
      <w:del w:id="34" w:author="USUARIO" w:date="2015-06-28T18:51:00Z">
        <w:r w:rsidR="000E61E0" w:rsidDel="00290F12">
          <w:rPr>
            <w:rFonts w:ascii="Arial" w:hAnsi="Arial" w:cs="Arial"/>
            <w:sz w:val="24"/>
            <w:szCs w:val="24"/>
          </w:rPr>
          <w:delText>entonces</w:delText>
        </w:r>
      </w:del>
      <w:r w:rsidR="000E61E0">
        <w:rPr>
          <w:rFonts w:ascii="Arial" w:hAnsi="Arial" w:cs="Arial"/>
          <w:sz w:val="24"/>
          <w:szCs w:val="24"/>
        </w:rPr>
        <w:t xml:space="preserve"> </w:t>
      </w:r>
      <w:commentRangeStart w:id="35"/>
      <w:r w:rsidR="000E61E0">
        <w:rPr>
          <w:rFonts w:ascii="Arial" w:hAnsi="Arial" w:cs="Arial"/>
          <w:sz w:val="24"/>
          <w:szCs w:val="24"/>
        </w:rPr>
        <w:t xml:space="preserve">hasta </w:t>
      </w:r>
      <w:commentRangeStart w:id="36"/>
      <w:r w:rsidR="000E61E0">
        <w:rPr>
          <w:rFonts w:ascii="Arial" w:hAnsi="Arial" w:cs="Arial"/>
          <w:sz w:val="24"/>
          <w:szCs w:val="24"/>
        </w:rPr>
        <w:t xml:space="preserve">células o un </w:t>
      </w:r>
      <w:r w:rsidR="006E23BF">
        <w:rPr>
          <w:rFonts w:ascii="Arial" w:hAnsi="Arial" w:cs="Arial"/>
          <w:sz w:val="24"/>
          <w:szCs w:val="24"/>
        </w:rPr>
        <w:t xml:space="preserve">órgano </w:t>
      </w:r>
      <w:r w:rsidR="002708F3">
        <w:rPr>
          <w:rFonts w:ascii="Arial" w:hAnsi="Arial" w:cs="Arial"/>
          <w:sz w:val="24"/>
          <w:szCs w:val="24"/>
        </w:rPr>
        <w:t>distante</w:t>
      </w:r>
      <w:commentRangeEnd w:id="36"/>
      <w:r w:rsidR="0004408E">
        <w:rPr>
          <w:rStyle w:val="Refdecomentario"/>
        </w:rPr>
        <w:commentReference w:id="36"/>
      </w:r>
      <w:r w:rsidR="002708F3">
        <w:rPr>
          <w:rFonts w:ascii="Arial" w:hAnsi="Arial" w:cs="Arial"/>
          <w:sz w:val="24"/>
          <w:szCs w:val="24"/>
        </w:rPr>
        <w:t xml:space="preserve">, </w:t>
      </w:r>
      <w:r w:rsidR="006E23BF">
        <w:rPr>
          <w:rFonts w:ascii="Arial" w:hAnsi="Arial" w:cs="Arial"/>
          <w:sz w:val="24"/>
          <w:szCs w:val="24"/>
        </w:rPr>
        <w:t>conocido</w:t>
      </w:r>
      <w:r w:rsidR="000E61E0">
        <w:rPr>
          <w:rFonts w:ascii="Arial" w:hAnsi="Arial" w:cs="Arial"/>
          <w:sz w:val="24"/>
          <w:szCs w:val="24"/>
        </w:rPr>
        <w:t>s</w:t>
      </w:r>
      <w:r w:rsidR="006E23BF">
        <w:rPr>
          <w:rFonts w:ascii="Arial" w:hAnsi="Arial" w:cs="Arial"/>
          <w:sz w:val="24"/>
          <w:szCs w:val="24"/>
        </w:rPr>
        <w:t xml:space="preserve"> como</w:t>
      </w:r>
      <w:del w:id="37" w:author="USUARIO" w:date="2015-06-28T18:44:00Z">
        <w:r w:rsidR="006E23BF" w:rsidDel="00E147B1">
          <w:rPr>
            <w:rFonts w:ascii="Arial" w:hAnsi="Arial" w:cs="Arial"/>
            <w:sz w:val="24"/>
            <w:szCs w:val="24"/>
          </w:rPr>
          <w:delText xml:space="preserve"> órgano o</w:delText>
        </w:r>
      </w:del>
      <w:r w:rsidR="006E23BF">
        <w:rPr>
          <w:rFonts w:ascii="Arial" w:hAnsi="Arial" w:cs="Arial"/>
          <w:sz w:val="24"/>
          <w:szCs w:val="24"/>
        </w:rPr>
        <w:t xml:space="preserve"> célula</w:t>
      </w:r>
      <w:r w:rsidR="00395E28">
        <w:rPr>
          <w:rFonts w:ascii="Arial" w:hAnsi="Arial" w:cs="Arial"/>
          <w:sz w:val="24"/>
          <w:szCs w:val="24"/>
        </w:rPr>
        <w:t>s</w:t>
      </w:r>
      <w:r w:rsidR="006E23BF">
        <w:rPr>
          <w:rFonts w:ascii="Arial" w:hAnsi="Arial" w:cs="Arial"/>
          <w:sz w:val="24"/>
          <w:szCs w:val="24"/>
        </w:rPr>
        <w:t xml:space="preserve"> </w:t>
      </w:r>
      <w:commentRangeStart w:id="38"/>
      <w:r w:rsidR="006E23BF">
        <w:rPr>
          <w:rFonts w:ascii="Arial" w:hAnsi="Arial" w:cs="Arial"/>
          <w:sz w:val="24"/>
          <w:szCs w:val="24"/>
        </w:rPr>
        <w:t>diana</w:t>
      </w:r>
      <w:commentRangeEnd w:id="38"/>
      <w:r w:rsidR="003F08E1">
        <w:rPr>
          <w:rStyle w:val="Refdecomentario"/>
        </w:rPr>
        <w:commentReference w:id="38"/>
      </w:r>
      <w:r w:rsidR="006E23BF">
        <w:rPr>
          <w:rFonts w:ascii="Arial" w:hAnsi="Arial" w:cs="Arial"/>
          <w:sz w:val="24"/>
          <w:szCs w:val="24"/>
        </w:rPr>
        <w:t>, donde ejerce</w:t>
      </w:r>
      <w:r w:rsidR="000E61E0">
        <w:rPr>
          <w:rFonts w:ascii="Arial" w:hAnsi="Arial" w:cs="Arial"/>
          <w:sz w:val="24"/>
          <w:szCs w:val="24"/>
        </w:rPr>
        <w:t>n</w:t>
      </w:r>
      <w:r w:rsidR="006E23BF">
        <w:rPr>
          <w:rFonts w:ascii="Arial" w:hAnsi="Arial" w:cs="Arial"/>
          <w:sz w:val="24"/>
          <w:szCs w:val="24"/>
        </w:rPr>
        <w:t xml:space="preserve"> una determinada función.</w:t>
      </w:r>
      <w:del w:id="39" w:author="USUARIO" w:date="2015-06-28T18:43:00Z">
        <w:r w:rsidR="006E23BF" w:rsidDel="0075582C">
          <w:rPr>
            <w:rFonts w:ascii="Arial" w:hAnsi="Arial" w:cs="Arial"/>
            <w:sz w:val="24"/>
            <w:szCs w:val="24"/>
          </w:rPr>
          <w:delText xml:space="preserve"> </w:delText>
        </w:r>
      </w:del>
      <w:commentRangeEnd w:id="35"/>
      <w:r w:rsidR="00290F12">
        <w:rPr>
          <w:rStyle w:val="Refdecomentario"/>
        </w:rPr>
        <w:commentReference w:id="35"/>
      </w:r>
    </w:p>
    <w:p w:rsidR="00BF62C6" w:rsidRDefault="000E61E0" w:rsidP="00BF67CA">
      <w:pPr>
        <w:rPr>
          <w:rFonts w:ascii="Arial" w:hAnsi="Arial" w:cs="Arial"/>
          <w:sz w:val="24"/>
          <w:szCs w:val="24"/>
        </w:rPr>
      </w:pPr>
      <w:r>
        <w:rPr>
          <w:rFonts w:ascii="Arial" w:hAnsi="Arial" w:cs="Arial"/>
          <w:sz w:val="24"/>
          <w:szCs w:val="24"/>
        </w:rPr>
        <w:t>Las hormonas ayudan a mantener el funcionamiento del organismo</w:t>
      </w:r>
      <w:del w:id="40" w:author="USUARIO" w:date="2015-06-28T18:48:00Z">
        <w:r w:rsidDel="00290F12">
          <w:rPr>
            <w:rFonts w:ascii="Arial" w:hAnsi="Arial" w:cs="Arial"/>
            <w:sz w:val="24"/>
            <w:szCs w:val="24"/>
          </w:rPr>
          <w:delText xml:space="preserve"> de manera apropiada,</w:delText>
        </w:r>
      </w:del>
      <w:r>
        <w:rPr>
          <w:rFonts w:ascii="Arial" w:hAnsi="Arial" w:cs="Arial"/>
          <w:sz w:val="24"/>
          <w:szCs w:val="24"/>
        </w:rPr>
        <w:t xml:space="preserve"> mediante </w:t>
      </w:r>
      <w:ins w:id="41" w:author="USUARIO" w:date="2015-06-28T18:48:00Z">
        <w:r w:rsidR="00290F12">
          <w:rPr>
            <w:rFonts w:ascii="Arial" w:hAnsi="Arial" w:cs="Arial"/>
            <w:sz w:val="24"/>
            <w:szCs w:val="24"/>
          </w:rPr>
          <w:t>el</w:t>
        </w:r>
      </w:ins>
      <w:del w:id="42" w:author="USUARIO" w:date="2015-06-28T18:48:00Z">
        <w:r w:rsidDel="00290F12">
          <w:rPr>
            <w:rFonts w:ascii="Arial" w:hAnsi="Arial" w:cs="Arial"/>
            <w:sz w:val="24"/>
            <w:szCs w:val="24"/>
          </w:rPr>
          <w:delText>un</w:delText>
        </w:r>
      </w:del>
      <w:r>
        <w:rPr>
          <w:rFonts w:ascii="Arial" w:hAnsi="Arial" w:cs="Arial"/>
          <w:sz w:val="24"/>
          <w:szCs w:val="24"/>
        </w:rPr>
        <w:t xml:space="preserve"> control del ambiente interno del cuerpo, </w:t>
      </w:r>
      <w:ins w:id="43" w:author="USUARIO" w:date="2015-06-28T18:42:00Z">
        <w:r w:rsidR="0004408E">
          <w:rPr>
            <w:rFonts w:ascii="Arial" w:hAnsi="Arial" w:cs="Arial"/>
            <w:sz w:val="24"/>
            <w:szCs w:val="24"/>
          </w:rPr>
          <w:t>e</w:t>
        </w:r>
      </w:ins>
      <w:del w:id="44" w:author="USUARIO" w:date="2015-06-28T18:42:00Z">
        <w:r w:rsidDel="0004408E">
          <w:rPr>
            <w:rFonts w:ascii="Arial" w:hAnsi="Arial" w:cs="Arial"/>
            <w:sz w:val="24"/>
            <w:szCs w:val="24"/>
          </w:rPr>
          <w:delText>y además</w:delText>
        </w:r>
      </w:del>
      <w:r>
        <w:rPr>
          <w:rFonts w:ascii="Arial" w:hAnsi="Arial" w:cs="Arial"/>
          <w:sz w:val="24"/>
          <w:szCs w:val="24"/>
        </w:rPr>
        <w:t xml:space="preserve"> integra</w:t>
      </w:r>
      <w:ins w:id="45" w:author="USUARIO" w:date="2015-06-28T18:52:00Z">
        <w:r w:rsidR="00290F12">
          <w:rPr>
            <w:rFonts w:ascii="Arial" w:hAnsi="Arial" w:cs="Arial"/>
            <w:sz w:val="24"/>
            <w:szCs w:val="24"/>
          </w:rPr>
          <w:t>n</w:t>
        </w:r>
      </w:ins>
      <w:r>
        <w:rPr>
          <w:rFonts w:ascii="Arial" w:hAnsi="Arial" w:cs="Arial"/>
          <w:sz w:val="24"/>
          <w:szCs w:val="24"/>
        </w:rPr>
        <w:t xml:space="preserve"> las actividades de l</w:t>
      </w:r>
      <w:r w:rsidR="00BF62C6">
        <w:rPr>
          <w:rFonts w:ascii="Arial" w:hAnsi="Arial" w:cs="Arial"/>
          <w:sz w:val="24"/>
          <w:szCs w:val="24"/>
        </w:rPr>
        <w:t xml:space="preserve">os diferentes tejidos y órganos. </w:t>
      </w:r>
    </w:p>
    <w:p w:rsidR="004D45C5" w:rsidRPr="006E23BF" w:rsidRDefault="004D45C5" w:rsidP="00A02DC2">
      <w:pPr>
        <w:rPr>
          <w:rFonts w:ascii="Arial" w:hAnsi="Arial" w:cs="Arial"/>
          <w:sz w:val="24"/>
          <w:szCs w:val="24"/>
        </w:rPr>
      </w:pPr>
      <w:commentRangeStart w:id="46"/>
      <w:r w:rsidRPr="006E23BF">
        <w:rPr>
          <w:rFonts w:ascii="Arial" w:hAnsi="Arial" w:cs="Arial"/>
          <w:sz w:val="24"/>
          <w:szCs w:val="24"/>
        </w:rPr>
        <w:lastRenderedPageBreak/>
        <w:t>Cuando el sistema nervioso recibe un estímulo, puede provocar una respuesta motora o bien una hormonal.</w:t>
      </w:r>
      <w:r w:rsidR="00082D3C">
        <w:rPr>
          <w:rFonts w:ascii="Arial" w:hAnsi="Arial" w:cs="Arial"/>
          <w:sz w:val="24"/>
          <w:szCs w:val="24"/>
        </w:rPr>
        <w:t xml:space="preserve"> </w:t>
      </w:r>
      <w:commentRangeEnd w:id="46"/>
      <w:r w:rsidR="00452500">
        <w:rPr>
          <w:rStyle w:val="Refdecomentario"/>
        </w:rPr>
        <w:commentReference w:id="46"/>
      </w:r>
      <w:r w:rsidR="000E61E0">
        <w:rPr>
          <w:rFonts w:ascii="Arial" w:hAnsi="Arial" w:cs="Arial"/>
          <w:sz w:val="24"/>
          <w:szCs w:val="24"/>
        </w:rPr>
        <w:t>Si la respuesta es hormonal, el cambio provocado por el estímulo genera una reacción</w:t>
      </w:r>
      <w:ins w:id="47" w:author="USUARIO" w:date="2015-06-28T18:45:00Z">
        <w:r w:rsidR="00E147B1">
          <w:rPr>
            <w:rFonts w:ascii="Arial" w:hAnsi="Arial" w:cs="Arial"/>
            <w:sz w:val="24"/>
            <w:szCs w:val="24"/>
          </w:rPr>
          <w:t xml:space="preserve"> que</w:t>
        </w:r>
      </w:ins>
      <w:del w:id="48" w:author="USUARIO" w:date="2015-06-28T18:45:00Z">
        <w:r w:rsidR="000E61E0" w:rsidDel="00E147B1">
          <w:rPr>
            <w:rFonts w:ascii="Arial" w:hAnsi="Arial" w:cs="Arial"/>
            <w:sz w:val="24"/>
            <w:szCs w:val="24"/>
          </w:rPr>
          <w:delText>, la cual</w:delText>
        </w:r>
      </w:del>
      <w:r w:rsidR="000E61E0">
        <w:rPr>
          <w:rFonts w:ascii="Arial" w:hAnsi="Arial" w:cs="Arial"/>
          <w:sz w:val="24"/>
          <w:szCs w:val="24"/>
        </w:rPr>
        <w:t xml:space="preserve"> </w:t>
      </w:r>
      <w:commentRangeStart w:id="49"/>
      <w:r w:rsidR="000E61E0">
        <w:rPr>
          <w:rFonts w:ascii="Arial" w:hAnsi="Arial" w:cs="Arial"/>
          <w:sz w:val="24"/>
          <w:szCs w:val="24"/>
        </w:rPr>
        <w:t xml:space="preserve">busca </w:t>
      </w:r>
      <w:r w:rsidR="001F3FA1">
        <w:rPr>
          <w:rFonts w:ascii="Arial" w:hAnsi="Arial" w:cs="Arial"/>
          <w:sz w:val="24"/>
          <w:szCs w:val="24"/>
        </w:rPr>
        <w:t>ajustar al organismo</w:t>
      </w:r>
      <w:r w:rsidR="000E61E0">
        <w:rPr>
          <w:rFonts w:ascii="Arial" w:hAnsi="Arial" w:cs="Arial"/>
          <w:sz w:val="24"/>
          <w:szCs w:val="24"/>
        </w:rPr>
        <w:t xml:space="preserve"> a dicho cambio</w:t>
      </w:r>
      <w:ins w:id="50" w:author="USUARIO" w:date="2015-06-28T18:45:00Z">
        <w:r w:rsidR="00E147B1">
          <w:rPr>
            <w:rFonts w:ascii="Arial" w:hAnsi="Arial" w:cs="Arial"/>
            <w:sz w:val="24"/>
            <w:szCs w:val="24"/>
          </w:rPr>
          <w:t>,</w:t>
        </w:r>
      </w:ins>
      <w:r w:rsidR="000E61E0">
        <w:rPr>
          <w:rFonts w:ascii="Arial" w:hAnsi="Arial" w:cs="Arial"/>
          <w:sz w:val="24"/>
          <w:szCs w:val="24"/>
        </w:rPr>
        <w:t xml:space="preserve"> o</w:t>
      </w:r>
      <w:del w:id="51" w:author="USUARIO" w:date="2015-06-28T18:45:00Z">
        <w:r w:rsidR="001F3FA1" w:rsidDel="00E147B1">
          <w:rPr>
            <w:rFonts w:ascii="Arial" w:hAnsi="Arial" w:cs="Arial"/>
            <w:sz w:val="24"/>
            <w:szCs w:val="24"/>
          </w:rPr>
          <w:delText>,</w:delText>
        </w:r>
      </w:del>
      <w:r w:rsidR="000E61E0">
        <w:rPr>
          <w:rFonts w:ascii="Arial" w:hAnsi="Arial" w:cs="Arial"/>
          <w:sz w:val="24"/>
          <w:szCs w:val="24"/>
        </w:rPr>
        <w:t xml:space="preserve"> </w:t>
      </w:r>
      <w:commentRangeEnd w:id="49"/>
      <w:r w:rsidR="003703BB">
        <w:rPr>
          <w:rStyle w:val="Refdecomentario"/>
        </w:rPr>
        <w:commentReference w:id="49"/>
      </w:r>
      <w:r w:rsidR="000E61E0">
        <w:rPr>
          <w:rFonts w:ascii="Arial" w:hAnsi="Arial" w:cs="Arial"/>
          <w:sz w:val="24"/>
          <w:szCs w:val="24"/>
        </w:rPr>
        <w:t>re</w:t>
      </w:r>
      <w:del w:id="52" w:author="USUARIO" w:date="2015-06-28T19:00:00Z">
        <w:r w:rsidR="000E61E0" w:rsidDel="007D56BF">
          <w:rPr>
            <w:rFonts w:ascii="Arial" w:hAnsi="Arial" w:cs="Arial"/>
            <w:sz w:val="24"/>
            <w:szCs w:val="24"/>
          </w:rPr>
          <w:delText>e</w:delText>
        </w:r>
      </w:del>
      <w:r w:rsidR="000E61E0">
        <w:rPr>
          <w:rFonts w:ascii="Arial" w:hAnsi="Arial" w:cs="Arial"/>
          <w:sz w:val="24"/>
          <w:szCs w:val="24"/>
        </w:rPr>
        <w:t>stablecer</w:t>
      </w:r>
      <w:del w:id="53" w:author="USUARIO" w:date="2015-06-28T19:00:00Z">
        <w:r w:rsidR="000E61E0" w:rsidDel="00452500">
          <w:rPr>
            <w:rFonts w:ascii="Arial" w:hAnsi="Arial" w:cs="Arial"/>
            <w:sz w:val="24"/>
            <w:szCs w:val="24"/>
          </w:rPr>
          <w:delText xml:space="preserve"> </w:delText>
        </w:r>
        <w:r w:rsidR="001F3FA1" w:rsidDel="00452500">
          <w:rPr>
            <w:rFonts w:ascii="Arial" w:hAnsi="Arial" w:cs="Arial"/>
            <w:sz w:val="24"/>
            <w:szCs w:val="24"/>
          </w:rPr>
          <w:delText>en lo posible</w:delText>
        </w:r>
      </w:del>
      <w:r w:rsidR="001F3FA1">
        <w:rPr>
          <w:rFonts w:ascii="Arial" w:hAnsi="Arial" w:cs="Arial"/>
          <w:sz w:val="24"/>
          <w:szCs w:val="24"/>
        </w:rPr>
        <w:t xml:space="preserve"> </w:t>
      </w:r>
      <w:r w:rsidR="000E61E0">
        <w:rPr>
          <w:rFonts w:ascii="Arial" w:hAnsi="Arial" w:cs="Arial"/>
          <w:sz w:val="24"/>
          <w:szCs w:val="24"/>
        </w:rPr>
        <w:t xml:space="preserve">la </w:t>
      </w:r>
      <w:r w:rsidR="001F3FA1">
        <w:rPr>
          <w:rFonts w:ascii="Arial" w:hAnsi="Arial" w:cs="Arial"/>
          <w:sz w:val="24"/>
          <w:szCs w:val="24"/>
        </w:rPr>
        <w:t>condición inicial existente antes del cambio.</w:t>
      </w:r>
      <w:r w:rsidR="000E61E0">
        <w:rPr>
          <w:rFonts w:ascii="Arial" w:hAnsi="Arial" w:cs="Arial"/>
          <w:sz w:val="24"/>
          <w:szCs w:val="24"/>
        </w:rPr>
        <w:t xml:space="preserve"> </w:t>
      </w:r>
      <w:r w:rsidR="001F3FA1">
        <w:rPr>
          <w:rFonts w:ascii="Arial" w:hAnsi="Arial" w:cs="Arial"/>
          <w:sz w:val="24"/>
          <w:szCs w:val="24"/>
        </w:rPr>
        <w:t xml:space="preserve">Este último proceso de restablecimiento se llama homeóstasis. </w:t>
      </w:r>
      <w:r w:rsidR="00082D3C">
        <w:rPr>
          <w:rFonts w:ascii="Arial" w:hAnsi="Arial" w:cs="Arial"/>
          <w:sz w:val="24"/>
          <w:szCs w:val="24"/>
        </w:rPr>
        <w:t>El sistema endocrino también interactúa con él mismo y con el sistema inmune, lo cual lo hace complejo en su función.</w:t>
      </w:r>
    </w:p>
    <w:p w:rsidR="007D4172" w:rsidRPr="006E23BF" w:rsidRDefault="006D17FA" w:rsidP="00A02DC2">
      <w:pPr>
        <w:rPr>
          <w:rFonts w:ascii="Arial" w:hAnsi="Arial" w:cs="Arial"/>
          <w:sz w:val="24"/>
          <w:szCs w:val="24"/>
        </w:rPr>
      </w:pPr>
      <w:r>
        <w:rPr>
          <w:rFonts w:ascii="Arial" w:hAnsi="Arial" w:cs="Arial"/>
          <w:sz w:val="24"/>
          <w:szCs w:val="24"/>
        </w:rPr>
        <w:t xml:space="preserve">El sistema endocrino </w:t>
      </w:r>
      <w:r w:rsidR="007D4172" w:rsidRPr="006E23BF">
        <w:rPr>
          <w:rFonts w:ascii="Arial" w:hAnsi="Arial" w:cs="Arial"/>
          <w:sz w:val="24"/>
          <w:szCs w:val="24"/>
        </w:rPr>
        <w:t>cumple tres funciones principales en el cuerpo:</w:t>
      </w:r>
    </w:p>
    <w:p w:rsidR="007D4172" w:rsidRPr="006E23BF" w:rsidRDefault="007D4172" w:rsidP="00A02DC2">
      <w:pPr>
        <w:rPr>
          <w:rFonts w:ascii="Arial" w:hAnsi="Arial" w:cs="Arial"/>
          <w:sz w:val="24"/>
          <w:szCs w:val="24"/>
        </w:rPr>
      </w:pPr>
      <w:r w:rsidRPr="006E23BF">
        <w:rPr>
          <w:rFonts w:ascii="Arial" w:hAnsi="Arial" w:cs="Arial"/>
          <w:b/>
          <w:sz w:val="24"/>
          <w:szCs w:val="24"/>
        </w:rPr>
        <w:t>Regulación</w:t>
      </w:r>
      <w:r w:rsidRPr="006E23BF">
        <w:rPr>
          <w:rFonts w:ascii="Arial" w:hAnsi="Arial" w:cs="Arial"/>
          <w:sz w:val="24"/>
          <w:szCs w:val="24"/>
        </w:rPr>
        <w:t xml:space="preserve"> al mantener el funcionamiento de los órganos.</w:t>
      </w:r>
    </w:p>
    <w:p w:rsidR="007D4172" w:rsidRPr="006E23BF" w:rsidRDefault="007D4172" w:rsidP="00A02DC2">
      <w:pPr>
        <w:rPr>
          <w:rFonts w:ascii="Arial" w:hAnsi="Arial" w:cs="Arial"/>
          <w:sz w:val="24"/>
          <w:szCs w:val="24"/>
        </w:rPr>
      </w:pPr>
      <w:r w:rsidRPr="006E23BF">
        <w:rPr>
          <w:rFonts w:ascii="Arial" w:hAnsi="Arial" w:cs="Arial"/>
          <w:b/>
          <w:sz w:val="24"/>
          <w:szCs w:val="24"/>
        </w:rPr>
        <w:t>Desarrollo corporal</w:t>
      </w:r>
      <w:r w:rsidRPr="006E23BF">
        <w:rPr>
          <w:rFonts w:ascii="Arial" w:hAnsi="Arial" w:cs="Arial"/>
          <w:sz w:val="24"/>
          <w:szCs w:val="24"/>
        </w:rPr>
        <w:t xml:space="preserve"> controlando </w:t>
      </w:r>
      <w:commentRangeStart w:id="54"/>
      <w:r w:rsidRPr="006E23BF">
        <w:rPr>
          <w:rFonts w:ascii="Arial" w:hAnsi="Arial" w:cs="Arial"/>
          <w:sz w:val="24"/>
          <w:szCs w:val="24"/>
        </w:rPr>
        <w:t xml:space="preserve">el comienzo </w:t>
      </w:r>
      <w:commentRangeEnd w:id="54"/>
      <w:r w:rsidR="00452500">
        <w:rPr>
          <w:rStyle w:val="Refdecomentario"/>
        </w:rPr>
        <w:commentReference w:id="54"/>
      </w:r>
      <w:r w:rsidRPr="006E23BF">
        <w:rPr>
          <w:rFonts w:ascii="Arial" w:hAnsi="Arial" w:cs="Arial"/>
          <w:sz w:val="24"/>
          <w:szCs w:val="24"/>
        </w:rPr>
        <w:t>y los cambios del cuerpo asociados con la madurez física y sexual.</w:t>
      </w:r>
    </w:p>
    <w:p w:rsidR="007D4172" w:rsidRPr="006E23BF" w:rsidRDefault="007D4172" w:rsidP="00A02DC2">
      <w:pPr>
        <w:rPr>
          <w:rFonts w:ascii="Arial" w:hAnsi="Arial" w:cs="Arial"/>
          <w:sz w:val="24"/>
          <w:szCs w:val="24"/>
        </w:rPr>
      </w:pPr>
      <w:r w:rsidRPr="006E23BF">
        <w:rPr>
          <w:rFonts w:ascii="Arial" w:hAnsi="Arial" w:cs="Arial"/>
          <w:b/>
          <w:sz w:val="24"/>
          <w:szCs w:val="24"/>
        </w:rPr>
        <w:t>Reproducción</w:t>
      </w:r>
      <w:r w:rsidRPr="006E23BF">
        <w:rPr>
          <w:rFonts w:ascii="Arial" w:hAnsi="Arial" w:cs="Arial"/>
          <w:sz w:val="24"/>
          <w:szCs w:val="24"/>
        </w:rPr>
        <w:t xml:space="preserve"> estimulando la producción de células sexuales femeninas (óvulos) y masculinas (espermatozoides), requeridas para la reproducción. Además participa en los cambios en el cuerpo femenino necesarios para el desarrollo de un nuevo ser humano.</w:t>
      </w:r>
    </w:p>
    <w:tbl>
      <w:tblPr>
        <w:tblStyle w:val="Tablaconcuadrcula"/>
        <w:tblpPr w:leftFromText="141" w:rightFromText="141" w:vertAnchor="text" w:horzAnchor="margin" w:tblpY="334"/>
        <w:tblW w:w="0" w:type="auto"/>
        <w:tblLook w:val="04A0" w:firstRow="1" w:lastRow="0" w:firstColumn="1" w:lastColumn="0" w:noHBand="0" w:noVBand="1"/>
      </w:tblPr>
      <w:tblGrid>
        <w:gridCol w:w="2518"/>
        <w:gridCol w:w="6460"/>
      </w:tblGrid>
      <w:tr w:rsidR="00534DB3" w:rsidRPr="006E23BF" w:rsidDel="00C71D24" w:rsidTr="00534DB3">
        <w:trPr>
          <w:del w:id="55" w:author="USUARIO" w:date="2015-06-28T18:55:00Z"/>
        </w:trPr>
        <w:tc>
          <w:tcPr>
            <w:tcW w:w="8978" w:type="dxa"/>
            <w:gridSpan w:val="2"/>
            <w:shd w:val="clear" w:color="auto" w:fill="000000" w:themeFill="text1"/>
          </w:tcPr>
          <w:p w:rsidR="00534DB3" w:rsidRPr="006E23BF" w:rsidDel="00C71D24" w:rsidRDefault="00534DB3" w:rsidP="00A02DC2">
            <w:pPr>
              <w:spacing w:line="276" w:lineRule="auto"/>
              <w:jc w:val="center"/>
              <w:rPr>
                <w:del w:id="56" w:author="USUARIO" w:date="2015-06-28T18:55:00Z"/>
                <w:rFonts w:ascii="Arial" w:hAnsi="Arial" w:cs="Arial"/>
                <w:b/>
                <w:sz w:val="24"/>
                <w:szCs w:val="24"/>
              </w:rPr>
            </w:pPr>
            <w:bookmarkStart w:id="57" w:name="OLE_LINK1"/>
            <w:commentRangeStart w:id="58"/>
            <w:del w:id="59" w:author="USUARIO" w:date="2015-06-28T18:55:00Z">
              <w:r w:rsidRPr="006E23BF" w:rsidDel="00C71D24">
                <w:rPr>
                  <w:rFonts w:ascii="Arial" w:hAnsi="Arial" w:cs="Arial"/>
                  <w:b/>
                  <w:sz w:val="24"/>
                  <w:szCs w:val="24"/>
                </w:rPr>
                <w:delText>Destacado</w:delText>
              </w:r>
            </w:del>
          </w:p>
        </w:tc>
      </w:tr>
      <w:tr w:rsidR="00534DB3" w:rsidRPr="006E23BF" w:rsidDel="00C71D24" w:rsidTr="00534DB3">
        <w:trPr>
          <w:del w:id="60" w:author="USUARIO" w:date="2015-06-28T18:55:00Z"/>
        </w:trPr>
        <w:tc>
          <w:tcPr>
            <w:tcW w:w="2518" w:type="dxa"/>
          </w:tcPr>
          <w:p w:rsidR="00534DB3" w:rsidRPr="006E23BF" w:rsidDel="00C71D24" w:rsidRDefault="00534DB3" w:rsidP="00A02DC2">
            <w:pPr>
              <w:spacing w:line="276" w:lineRule="auto"/>
              <w:rPr>
                <w:del w:id="61" w:author="USUARIO" w:date="2015-06-28T18:55:00Z"/>
                <w:rFonts w:ascii="Arial" w:hAnsi="Arial" w:cs="Arial"/>
                <w:b/>
                <w:sz w:val="24"/>
                <w:szCs w:val="24"/>
              </w:rPr>
            </w:pPr>
            <w:del w:id="62" w:author="USUARIO" w:date="2015-06-28T18:55:00Z">
              <w:r w:rsidRPr="006E23BF" w:rsidDel="00C71D24">
                <w:rPr>
                  <w:rFonts w:ascii="Arial" w:hAnsi="Arial" w:cs="Arial"/>
                  <w:b/>
                  <w:sz w:val="24"/>
                  <w:szCs w:val="24"/>
                </w:rPr>
                <w:delText>Título</w:delText>
              </w:r>
            </w:del>
          </w:p>
        </w:tc>
        <w:tc>
          <w:tcPr>
            <w:tcW w:w="6460" w:type="dxa"/>
          </w:tcPr>
          <w:p w:rsidR="00534DB3" w:rsidRPr="006E23BF" w:rsidDel="00C71D24" w:rsidRDefault="00534DB3" w:rsidP="00A02DC2">
            <w:pPr>
              <w:spacing w:line="276" w:lineRule="auto"/>
              <w:rPr>
                <w:del w:id="63" w:author="USUARIO" w:date="2015-06-28T18:55:00Z"/>
                <w:rFonts w:ascii="Arial" w:hAnsi="Arial" w:cs="Arial"/>
                <w:b/>
                <w:sz w:val="24"/>
                <w:szCs w:val="24"/>
              </w:rPr>
            </w:pPr>
            <w:del w:id="64" w:author="USUARIO" w:date="2015-06-28T18:55:00Z">
              <w:r w:rsidRPr="006E23BF" w:rsidDel="00C71D24">
                <w:rPr>
                  <w:rFonts w:ascii="Arial" w:hAnsi="Arial" w:cs="Arial"/>
                  <w:b/>
                  <w:sz w:val="24"/>
                  <w:szCs w:val="24"/>
                </w:rPr>
                <w:delText xml:space="preserve">Función </w:delText>
              </w:r>
              <w:r w:rsidR="00E20598" w:rsidDel="00C71D24">
                <w:rPr>
                  <w:rFonts w:ascii="Arial" w:hAnsi="Arial" w:cs="Arial"/>
                  <w:b/>
                  <w:sz w:val="24"/>
                  <w:szCs w:val="24"/>
                </w:rPr>
                <w:delText xml:space="preserve">del </w:delText>
              </w:r>
              <w:r w:rsidRPr="006E23BF" w:rsidDel="00C71D24">
                <w:rPr>
                  <w:rFonts w:ascii="Arial" w:hAnsi="Arial" w:cs="Arial"/>
                  <w:b/>
                  <w:sz w:val="24"/>
                  <w:szCs w:val="24"/>
                </w:rPr>
                <w:delText>sistema endocrino</w:delText>
              </w:r>
            </w:del>
          </w:p>
        </w:tc>
      </w:tr>
      <w:tr w:rsidR="00534DB3" w:rsidRPr="006E23BF" w:rsidDel="00C71D24" w:rsidTr="00534DB3">
        <w:trPr>
          <w:del w:id="65" w:author="USUARIO" w:date="2015-06-28T18:55:00Z"/>
        </w:trPr>
        <w:tc>
          <w:tcPr>
            <w:tcW w:w="2518" w:type="dxa"/>
          </w:tcPr>
          <w:p w:rsidR="00534DB3" w:rsidRPr="006E23BF" w:rsidDel="00C71D24" w:rsidRDefault="00534DB3" w:rsidP="00A02DC2">
            <w:pPr>
              <w:spacing w:line="276" w:lineRule="auto"/>
              <w:rPr>
                <w:del w:id="66" w:author="USUARIO" w:date="2015-06-28T18:55:00Z"/>
                <w:rFonts w:ascii="Arial" w:hAnsi="Arial" w:cs="Arial"/>
                <w:sz w:val="24"/>
                <w:szCs w:val="24"/>
              </w:rPr>
            </w:pPr>
            <w:del w:id="67" w:author="USUARIO" w:date="2015-06-28T18:55:00Z">
              <w:r w:rsidRPr="006E23BF" w:rsidDel="00C71D24">
                <w:rPr>
                  <w:rFonts w:ascii="Arial" w:hAnsi="Arial" w:cs="Arial"/>
                  <w:b/>
                  <w:sz w:val="24"/>
                  <w:szCs w:val="24"/>
                </w:rPr>
                <w:delText>Contenido</w:delText>
              </w:r>
            </w:del>
          </w:p>
        </w:tc>
        <w:tc>
          <w:tcPr>
            <w:tcW w:w="6460" w:type="dxa"/>
          </w:tcPr>
          <w:p w:rsidR="00534DB3" w:rsidRPr="006E23BF" w:rsidDel="00C71D24" w:rsidRDefault="00534DB3" w:rsidP="00E20598">
            <w:pPr>
              <w:spacing w:line="276" w:lineRule="auto"/>
              <w:rPr>
                <w:del w:id="68" w:author="USUARIO" w:date="2015-06-28T18:55:00Z"/>
                <w:rFonts w:ascii="Arial" w:hAnsi="Arial" w:cs="Arial"/>
                <w:b/>
                <w:sz w:val="24"/>
                <w:szCs w:val="24"/>
              </w:rPr>
            </w:pPr>
            <w:del w:id="69" w:author="USUARIO" w:date="2015-06-28T18:55:00Z">
              <w:r w:rsidRPr="006E23BF" w:rsidDel="00C71D24">
                <w:rPr>
                  <w:rFonts w:ascii="Arial" w:hAnsi="Arial" w:cs="Arial"/>
                  <w:sz w:val="24"/>
                  <w:szCs w:val="24"/>
                </w:rPr>
                <w:delText xml:space="preserve">El sistema endocrino  </w:delText>
              </w:r>
              <w:r w:rsidR="00E20598" w:rsidDel="00C71D24">
                <w:rPr>
                  <w:rFonts w:ascii="Arial" w:hAnsi="Arial" w:cs="Arial"/>
                  <w:sz w:val="24"/>
                  <w:szCs w:val="24"/>
                </w:rPr>
                <w:delText xml:space="preserve">responde a estímulos internos o externos al organismo </w:delText>
              </w:r>
              <w:r w:rsidRPr="006E23BF" w:rsidDel="00C71D24">
                <w:rPr>
                  <w:rFonts w:ascii="Arial" w:hAnsi="Arial" w:cs="Arial"/>
                  <w:sz w:val="24"/>
                  <w:szCs w:val="24"/>
                </w:rPr>
                <w:delText>mediante la liberación de sustancias químicas</w:delText>
              </w:r>
              <w:r w:rsidR="00E20598" w:rsidDel="00C71D24">
                <w:rPr>
                  <w:rFonts w:ascii="Arial" w:hAnsi="Arial" w:cs="Arial"/>
                  <w:sz w:val="24"/>
                  <w:szCs w:val="24"/>
                </w:rPr>
                <w:delText>,</w:delText>
              </w:r>
              <w:r w:rsidRPr="006E23BF" w:rsidDel="00C71D24">
                <w:rPr>
                  <w:rFonts w:ascii="Arial" w:hAnsi="Arial" w:cs="Arial"/>
                  <w:sz w:val="24"/>
                  <w:szCs w:val="24"/>
                </w:rPr>
                <w:delText xml:space="preserve"> </w:delText>
              </w:r>
              <w:r w:rsidR="00E20598" w:rsidDel="00C71D24">
                <w:rPr>
                  <w:rFonts w:ascii="Arial" w:hAnsi="Arial" w:cs="Arial"/>
                  <w:sz w:val="24"/>
                  <w:szCs w:val="24"/>
                </w:rPr>
                <w:delText xml:space="preserve">las </w:delText>
              </w:r>
              <w:r w:rsidR="00E20598" w:rsidRPr="00E20598" w:rsidDel="00C71D24">
                <w:rPr>
                  <w:rFonts w:ascii="Arial" w:hAnsi="Arial" w:cs="Arial"/>
                  <w:b/>
                  <w:sz w:val="24"/>
                  <w:szCs w:val="24"/>
                </w:rPr>
                <w:delText>hormonas</w:delText>
              </w:r>
              <w:r w:rsidR="00E20598" w:rsidDel="00C71D24">
                <w:rPr>
                  <w:rFonts w:ascii="Arial" w:hAnsi="Arial" w:cs="Arial"/>
                  <w:sz w:val="24"/>
                  <w:szCs w:val="24"/>
                </w:rPr>
                <w:delText xml:space="preserve">, que causan cambios en </w:delText>
              </w:r>
              <w:r w:rsidRPr="006E23BF" w:rsidDel="00C71D24">
                <w:rPr>
                  <w:rFonts w:ascii="Arial" w:hAnsi="Arial" w:cs="Arial"/>
                  <w:sz w:val="24"/>
                  <w:szCs w:val="24"/>
                </w:rPr>
                <w:delText>diferentes órganos.</w:delText>
              </w:r>
            </w:del>
            <w:commentRangeEnd w:id="58"/>
            <w:r w:rsidR="00C71D24">
              <w:rPr>
                <w:rStyle w:val="Refdecomentario"/>
              </w:rPr>
              <w:commentReference w:id="58"/>
            </w:r>
          </w:p>
        </w:tc>
      </w:tr>
      <w:bookmarkEnd w:id="57"/>
    </w:tbl>
    <w:p w:rsidR="00AA0F89" w:rsidRPr="006E23BF" w:rsidRDefault="00AA0F89" w:rsidP="00A02DC2">
      <w:pPr>
        <w:rPr>
          <w:rFonts w:ascii="Arial" w:hAnsi="Arial" w:cs="Arial"/>
          <w:sz w:val="24"/>
          <w:szCs w:val="24"/>
          <w:highlight w:val="yellow"/>
        </w:rPr>
      </w:pPr>
    </w:p>
    <w:p w:rsidR="005C45BC" w:rsidRPr="006E23BF" w:rsidRDefault="004D45C5" w:rsidP="00A02DC2">
      <w:pPr>
        <w:rPr>
          <w:rFonts w:ascii="Arial" w:hAnsi="Arial" w:cs="Arial"/>
          <w:b/>
          <w:sz w:val="24"/>
          <w:szCs w:val="24"/>
        </w:rPr>
      </w:pPr>
      <w:r w:rsidRPr="006E23BF">
        <w:rPr>
          <w:rFonts w:ascii="Arial" w:hAnsi="Arial" w:cs="Arial"/>
          <w:sz w:val="24"/>
          <w:szCs w:val="24"/>
          <w:highlight w:val="yellow"/>
        </w:rPr>
        <w:t>[SECCIÓN  2]</w:t>
      </w:r>
      <w:r w:rsidRPr="006E23BF">
        <w:rPr>
          <w:rFonts w:ascii="Arial" w:hAnsi="Arial" w:cs="Arial"/>
          <w:sz w:val="24"/>
          <w:szCs w:val="24"/>
        </w:rPr>
        <w:t xml:space="preserve"> </w:t>
      </w:r>
      <w:r w:rsidR="00182E3F">
        <w:rPr>
          <w:rFonts w:ascii="Arial" w:hAnsi="Arial" w:cs="Arial"/>
          <w:b/>
          <w:sz w:val="24"/>
          <w:szCs w:val="24"/>
        </w:rPr>
        <w:t>1</w:t>
      </w:r>
      <w:r w:rsidRPr="006E23BF">
        <w:rPr>
          <w:rFonts w:ascii="Arial" w:hAnsi="Arial" w:cs="Arial"/>
          <w:b/>
          <w:sz w:val="24"/>
          <w:szCs w:val="24"/>
        </w:rPr>
        <w:t>.1</w:t>
      </w:r>
      <w:r w:rsidRPr="006E23BF">
        <w:rPr>
          <w:rFonts w:ascii="Arial" w:hAnsi="Arial" w:cs="Arial"/>
          <w:sz w:val="24"/>
          <w:szCs w:val="24"/>
        </w:rPr>
        <w:t xml:space="preserve"> </w:t>
      </w:r>
      <w:r w:rsidRPr="006E23BF">
        <w:rPr>
          <w:rFonts w:ascii="Arial" w:hAnsi="Arial" w:cs="Arial"/>
          <w:b/>
          <w:sz w:val="24"/>
          <w:szCs w:val="24"/>
        </w:rPr>
        <w:t xml:space="preserve">Las glándulas </w:t>
      </w:r>
      <w:commentRangeStart w:id="70"/>
      <w:r w:rsidRPr="006E23BF">
        <w:rPr>
          <w:rFonts w:ascii="Arial" w:hAnsi="Arial" w:cs="Arial"/>
          <w:b/>
          <w:sz w:val="24"/>
          <w:szCs w:val="24"/>
        </w:rPr>
        <w:t>y</w:t>
      </w:r>
      <w:r w:rsidR="00173B1D">
        <w:rPr>
          <w:rFonts w:ascii="Arial" w:hAnsi="Arial" w:cs="Arial"/>
          <w:b/>
          <w:sz w:val="24"/>
          <w:szCs w:val="24"/>
        </w:rPr>
        <w:t xml:space="preserve"> los</w:t>
      </w:r>
      <w:r w:rsidRPr="006E23BF">
        <w:rPr>
          <w:rFonts w:ascii="Arial" w:hAnsi="Arial" w:cs="Arial"/>
          <w:b/>
          <w:sz w:val="24"/>
          <w:szCs w:val="24"/>
        </w:rPr>
        <w:t xml:space="preserve"> tejidos </w:t>
      </w:r>
      <w:commentRangeEnd w:id="70"/>
      <w:r w:rsidR="00361465">
        <w:rPr>
          <w:rStyle w:val="Refdecomentario"/>
        </w:rPr>
        <w:commentReference w:id="70"/>
      </w:r>
      <w:r w:rsidRPr="006E23BF">
        <w:rPr>
          <w:rFonts w:ascii="Arial" w:hAnsi="Arial" w:cs="Arial"/>
          <w:b/>
          <w:sz w:val="24"/>
          <w:szCs w:val="24"/>
        </w:rPr>
        <w:t>endocrinos</w:t>
      </w:r>
    </w:p>
    <w:p w:rsidR="004D45C5" w:rsidRPr="006E23BF" w:rsidRDefault="00290F12" w:rsidP="00A02DC2">
      <w:pPr>
        <w:rPr>
          <w:rFonts w:ascii="Arial" w:hAnsi="Arial" w:cs="Arial"/>
          <w:sz w:val="24"/>
          <w:szCs w:val="24"/>
        </w:rPr>
      </w:pPr>
      <w:ins w:id="71" w:author="USUARIO" w:date="2015-06-28T18:53:00Z">
        <w:r>
          <w:rPr>
            <w:rFonts w:ascii="Arial" w:hAnsi="Arial" w:cs="Arial"/>
            <w:sz w:val="24"/>
            <w:szCs w:val="24"/>
          </w:rPr>
          <w:t>Las glándulas s</w:t>
        </w:r>
      </w:ins>
      <w:del w:id="72" w:author="USUARIO" w:date="2015-06-28T18:52:00Z">
        <w:r w:rsidR="004D45C5" w:rsidRPr="006E23BF" w:rsidDel="00290F12">
          <w:rPr>
            <w:rFonts w:ascii="Arial" w:hAnsi="Arial" w:cs="Arial"/>
            <w:sz w:val="24"/>
            <w:szCs w:val="24"/>
          </w:rPr>
          <w:delText>S</w:delText>
        </w:r>
      </w:del>
      <w:r w:rsidR="004D45C5" w:rsidRPr="006E23BF">
        <w:rPr>
          <w:rFonts w:ascii="Arial" w:hAnsi="Arial" w:cs="Arial"/>
          <w:sz w:val="24"/>
          <w:szCs w:val="24"/>
        </w:rPr>
        <w:t>on los componentes del sistema endocrino</w:t>
      </w:r>
      <w:r w:rsidR="00EE51DA">
        <w:rPr>
          <w:rFonts w:ascii="Arial" w:hAnsi="Arial" w:cs="Arial"/>
          <w:sz w:val="24"/>
          <w:szCs w:val="24"/>
        </w:rPr>
        <w:t xml:space="preserve"> encargados de producir las hormonas</w:t>
      </w:r>
      <w:r w:rsidR="004D45C5" w:rsidRPr="006E23BF">
        <w:rPr>
          <w:rFonts w:ascii="Arial" w:hAnsi="Arial" w:cs="Arial"/>
          <w:sz w:val="24"/>
          <w:szCs w:val="24"/>
        </w:rPr>
        <w:t xml:space="preserve">. </w:t>
      </w:r>
      <w:commentRangeStart w:id="73"/>
      <w:r w:rsidR="004D45C5" w:rsidRPr="006E23BF">
        <w:rPr>
          <w:rFonts w:ascii="Arial" w:hAnsi="Arial" w:cs="Arial"/>
          <w:sz w:val="24"/>
          <w:szCs w:val="24"/>
        </w:rPr>
        <w:t>Los impulsos nerviosos llevan a que aumente o disminuya la secreción de hormonas por las glándulas y estas a su vez pueden provocar cambios en el sistema nervioso.</w:t>
      </w:r>
      <w:r w:rsidR="00583B2C">
        <w:rPr>
          <w:rFonts w:ascii="Arial" w:hAnsi="Arial" w:cs="Arial"/>
          <w:sz w:val="24"/>
          <w:szCs w:val="24"/>
        </w:rPr>
        <w:t xml:space="preserve"> </w:t>
      </w:r>
      <w:commentRangeEnd w:id="73"/>
      <w:r w:rsidR="003E3B8F">
        <w:rPr>
          <w:rStyle w:val="Refdecomentario"/>
        </w:rPr>
        <w:commentReference w:id="73"/>
      </w:r>
      <w:r w:rsidR="00583B2C">
        <w:rPr>
          <w:rFonts w:ascii="Arial" w:hAnsi="Arial" w:cs="Arial"/>
          <w:sz w:val="24"/>
          <w:szCs w:val="24"/>
        </w:rPr>
        <w:t>Existen dos tipos de glándulas según el lugar donde llegue la secreción hormonal: endocrinas y exocrinas.</w:t>
      </w:r>
    </w:p>
    <w:p w:rsidR="00C85D56" w:rsidRDefault="004D45C5" w:rsidP="00A02DC2">
      <w:pPr>
        <w:rPr>
          <w:rFonts w:ascii="Arial" w:hAnsi="Arial" w:cs="Arial"/>
          <w:sz w:val="24"/>
          <w:szCs w:val="24"/>
        </w:rPr>
      </w:pPr>
      <w:r w:rsidRPr="006E23BF">
        <w:rPr>
          <w:rFonts w:ascii="Arial" w:hAnsi="Arial" w:cs="Arial"/>
          <w:sz w:val="24"/>
          <w:szCs w:val="24"/>
        </w:rPr>
        <w:t>Las </w:t>
      </w:r>
      <w:r w:rsidRPr="006E23BF">
        <w:rPr>
          <w:rFonts w:ascii="Arial" w:hAnsi="Arial" w:cs="Arial"/>
          <w:b/>
          <w:bCs/>
          <w:sz w:val="24"/>
          <w:szCs w:val="24"/>
        </w:rPr>
        <w:t>glándulas endocrinas</w:t>
      </w:r>
      <w:r w:rsidRPr="006E23BF">
        <w:rPr>
          <w:rFonts w:ascii="Arial" w:hAnsi="Arial" w:cs="Arial"/>
          <w:sz w:val="24"/>
          <w:szCs w:val="24"/>
        </w:rPr>
        <w:t xml:space="preserve"> están formadas por un grupo de células que </w:t>
      </w:r>
      <w:r w:rsidR="00082D3C">
        <w:rPr>
          <w:rFonts w:ascii="Arial" w:hAnsi="Arial" w:cs="Arial"/>
          <w:sz w:val="24"/>
          <w:szCs w:val="24"/>
        </w:rPr>
        <w:t xml:space="preserve">producen, almacenan y </w:t>
      </w:r>
      <w:r w:rsidRPr="006E23BF">
        <w:rPr>
          <w:rFonts w:ascii="Arial" w:hAnsi="Arial" w:cs="Arial"/>
          <w:sz w:val="24"/>
          <w:szCs w:val="24"/>
        </w:rPr>
        <w:t>secretan hormonas</w:t>
      </w:r>
      <w:r w:rsidR="00082D3C">
        <w:rPr>
          <w:rFonts w:ascii="Arial" w:hAnsi="Arial" w:cs="Arial"/>
          <w:sz w:val="24"/>
          <w:szCs w:val="24"/>
        </w:rPr>
        <w:t>,</w:t>
      </w:r>
      <w:r w:rsidRPr="006E23BF">
        <w:rPr>
          <w:rFonts w:ascii="Arial" w:hAnsi="Arial" w:cs="Arial"/>
          <w:sz w:val="24"/>
          <w:szCs w:val="24"/>
        </w:rPr>
        <w:t xml:space="preserve"> y las liberan </w:t>
      </w:r>
      <w:r w:rsidR="00583234" w:rsidRPr="006E23BF">
        <w:rPr>
          <w:rFonts w:ascii="Arial" w:hAnsi="Arial" w:cs="Arial"/>
          <w:sz w:val="24"/>
          <w:szCs w:val="24"/>
        </w:rPr>
        <w:t xml:space="preserve">directamente </w:t>
      </w:r>
      <w:r w:rsidRPr="006E23BF">
        <w:rPr>
          <w:rFonts w:ascii="Arial" w:hAnsi="Arial" w:cs="Arial"/>
          <w:sz w:val="24"/>
          <w:szCs w:val="24"/>
        </w:rPr>
        <w:t xml:space="preserve">a la sangre. </w:t>
      </w:r>
      <w:r w:rsidR="00583B2C">
        <w:rPr>
          <w:rFonts w:ascii="Arial" w:hAnsi="Arial" w:cs="Arial"/>
          <w:sz w:val="24"/>
          <w:szCs w:val="24"/>
        </w:rPr>
        <w:t xml:space="preserve">No poseen conductos. </w:t>
      </w:r>
      <w:r w:rsidR="00CC465D">
        <w:rPr>
          <w:rFonts w:ascii="Arial" w:hAnsi="Arial" w:cs="Arial"/>
          <w:sz w:val="24"/>
          <w:szCs w:val="24"/>
        </w:rPr>
        <w:t xml:space="preserve">Cada una tiene unas características particulares, lo que hace que puedan producir diferentes hormonas. </w:t>
      </w:r>
      <w:r w:rsidRPr="006E23BF">
        <w:rPr>
          <w:rFonts w:ascii="Arial" w:hAnsi="Arial" w:cs="Arial"/>
          <w:sz w:val="24"/>
          <w:szCs w:val="24"/>
        </w:rPr>
        <w:t>La hipófisis, la tiroides y la suprarrenal son algunas de estas glándulas.</w:t>
      </w:r>
      <w:r w:rsidR="00CC465D" w:rsidRPr="00CC465D">
        <w:rPr>
          <w:rFonts w:ascii="Arial" w:hAnsi="Arial" w:cs="Arial"/>
          <w:sz w:val="24"/>
          <w:szCs w:val="24"/>
        </w:rPr>
        <w:t xml:space="preserve"> </w:t>
      </w:r>
    </w:p>
    <w:p w:rsidR="004D45C5" w:rsidRPr="006E23BF" w:rsidRDefault="00CC465D" w:rsidP="00A02DC2">
      <w:pPr>
        <w:rPr>
          <w:rFonts w:ascii="Arial" w:hAnsi="Arial" w:cs="Arial"/>
          <w:sz w:val="24"/>
          <w:szCs w:val="24"/>
        </w:rPr>
      </w:pPr>
      <w:r>
        <w:rPr>
          <w:rFonts w:ascii="Arial" w:hAnsi="Arial" w:cs="Arial"/>
          <w:sz w:val="24"/>
          <w:szCs w:val="24"/>
        </w:rPr>
        <w:lastRenderedPageBreak/>
        <w:t>Una glándula puede secretar varias hormonas distintas, porque contiene diferentes tipos de células, cada un</w:t>
      </w:r>
      <w:ins w:id="74" w:author="USUARIO" w:date="2015-06-28T19:07:00Z">
        <w:r w:rsidR="003E3B8F">
          <w:rPr>
            <w:rFonts w:ascii="Arial" w:hAnsi="Arial" w:cs="Arial"/>
            <w:sz w:val="24"/>
            <w:szCs w:val="24"/>
          </w:rPr>
          <w:t>a</w:t>
        </w:r>
      </w:ins>
      <w:del w:id="75" w:author="USUARIO" w:date="2015-06-28T19:07:00Z">
        <w:r w:rsidDel="003E3B8F">
          <w:rPr>
            <w:rFonts w:ascii="Arial" w:hAnsi="Arial" w:cs="Arial"/>
            <w:sz w:val="24"/>
            <w:szCs w:val="24"/>
          </w:rPr>
          <w:delText>o</w:delText>
        </w:r>
      </w:del>
      <w:r>
        <w:rPr>
          <w:rFonts w:ascii="Arial" w:hAnsi="Arial" w:cs="Arial"/>
          <w:sz w:val="24"/>
          <w:szCs w:val="24"/>
        </w:rPr>
        <w:t xml:space="preserve"> de l</w:t>
      </w:r>
      <w:ins w:id="76" w:author="USUARIO" w:date="2015-06-28T19:07:00Z">
        <w:r w:rsidR="003E3B8F">
          <w:rPr>
            <w:rFonts w:ascii="Arial" w:hAnsi="Arial" w:cs="Arial"/>
            <w:sz w:val="24"/>
            <w:szCs w:val="24"/>
          </w:rPr>
          <w:t>a</w:t>
        </w:r>
      </w:ins>
      <w:del w:id="77" w:author="USUARIO" w:date="2015-06-28T19:07:00Z">
        <w:r w:rsidDel="003E3B8F">
          <w:rPr>
            <w:rFonts w:ascii="Arial" w:hAnsi="Arial" w:cs="Arial"/>
            <w:sz w:val="24"/>
            <w:szCs w:val="24"/>
          </w:rPr>
          <w:delText>o</w:delText>
        </w:r>
      </w:del>
      <w:r>
        <w:rPr>
          <w:rFonts w:ascii="Arial" w:hAnsi="Arial" w:cs="Arial"/>
          <w:sz w:val="24"/>
          <w:szCs w:val="24"/>
        </w:rPr>
        <w:t>s cuales está especializad</w:t>
      </w:r>
      <w:ins w:id="78" w:author="USUARIO" w:date="2015-06-28T19:07:00Z">
        <w:r w:rsidR="003E3B8F">
          <w:rPr>
            <w:rFonts w:ascii="Arial" w:hAnsi="Arial" w:cs="Arial"/>
            <w:sz w:val="24"/>
            <w:szCs w:val="24"/>
          </w:rPr>
          <w:t>a</w:t>
        </w:r>
      </w:ins>
      <w:del w:id="79" w:author="USUARIO" w:date="2015-06-28T19:07:00Z">
        <w:r w:rsidDel="003E3B8F">
          <w:rPr>
            <w:rFonts w:ascii="Arial" w:hAnsi="Arial" w:cs="Arial"/>
            <w:sz w:val="24"/>
            <w:szCs w:val="24"/>
          </w:rPr>
          <w:delText>o</w:delText>
        </w:r>
      </w:del>
      <w:r>
        <w:rPr>
          <w:rFonts w:ascii="Arial" w:hAnsi="Arial" w:cs="Arial"/>
          <w:sz w:val="24"/>
          <w:szCs w:val="24"/>
        </w:rPr>
        <w:t xml:space="preserve"> en la síntesis de una </w:t>
      </w:r>
      <w:ins w:id="80" w:author="USUARIO" w:date="2015-06-28T19:08:00Z">
        <w:r w:rsidR="00623DB8">
          <w:rPr>
            <w:rFonts w:ascii="Arial" w:hAnsi="Arial" w:cs="Arial"/>
            <w:sz w:val="24"/>
            <w:szCs w:val="24"/>
          </w:rPr>
          <w:t>hormona</w:t>
        </w:r>
      </w:ins>
      <w:del w:id="81" w:author="USUARIO" w:date="2015-06-28T19:08:00Z">
        <w:r w:rsidDel="00623DB8">
          <w:rPr>
            <w:rFonts w:ascii="Arial" w:hAnsi="Arial" w:cs="Arial"/>
            <w:sz w:val="24"/>
            <w:szCs w:val="24"/>
          </w:rPr>
          <w:delText>de estas</w:delText>
        </w:r>
      </w:del>
      <w:r>
        <w:rPr>
          <w:rFonts w:ascii="Arial" w:hAnsi="Arial" w:cs="Arial"/>
          <w:sz w:val="24"/>
          <w:szCs w:val="24"/>
        </w:rPr>
        <w:t>. Un ejemplo es</w:t>
      </w:r>
      <w:del w:id="82" w:author="USUARIO" w:date="2015-06-28T19:08:00Z">
        <w:r w:rsidDel="00623DB8">
          <w:rPr>
            <w:rFonts w:ascii="Arial" w:hAnsi="Arial" w:cs="Arial"/>
            <w:sz w:val="24"/>
            <w:szCs w:val="24"/>
          </w:rPr>
          <w:delText xml:space="preserve"> el de</w:delText>
        </w:r>
      </w:del>
      <w:r>
        <w:rPr>
          <w:rFonts w:ascii="Arial" w:hAnsi="Arial" w:cs="Arial"/>
          <w:sz w:val="24"/>
          <w:szCs w:val="24"/>
        </w:rPr>
        <w:t xml:space="preserve"> la hipófisis</w:t>
      </w:r>
      <w:ins w:id="83" w:author="USUARIO" w:date="2015-06-28T19:08:00Z">
        <w:r w:rsidR="00623DB8">
          <w:rPr>
            <w:rFonts w:ascii="Arial" w:hAnsi="Arial" w:cs="Arial"/>
            <w:sz w:val="24"/>
            <w:szCs w:val="24"/>
          </w:rPr>
          <w:t>,</w:t>
        </w:r>
      </w:ins>
      <w:r>
        <w:rPr>
          <w:rFonts w:ascii="Arial" w:hAnsi="Arial" w:cs="Arial"/>
          <w:sz w:val="24"/>
          <w:szCs w:val="24"/>
        </w:rPr>
        <w:t xml:space="preserve"> que secreta</w:t>
      </w:r>
      <w:r w:rsidR="00906F83">
        <w:rPr>
          <w:rFonts w:ascii="Arial" w:hAnsi="Arial" w:cs="Arial"/>
          <w:sz w:val="24"/>
          <w:szCs w:val="24"/>
        </w:rPr>
        <w:t xml:space="preserve"> al</w:t>
      </w:r>
      <w:r>
        <w:rPr>
          <w:rFonts w:ascii="Arial" w:hAnsi="Arial" w:cs="Arial"/>
          <w:sz w:val="24"/>
          <w:szCs w:val="24"/>
        </w:rPr>
        <w:t xml:space="preserve"> menos ocho hormonas di</w:t>
      </w:r>
      <w:ins w:id="84" w:author="USUARIO" w:date="2015-06-28T19:08:00Z">
        <w:r w:rsidR="00623DB8">
          <w:rPr>
            <w:rFonts w:ascii="Arial" w:hAnsi="Arial" w:cs="Arial"/>
            <w:sz w:val="24"/>
            <w:szCs w:val="24"/>
          </w:rPr>
          <w:t>ferentes</w:t>
        </w:r>
      </w:ins>
      <w:del w:id="85" w:author="USUARIO" w:date="2015-06-28T19:08:00Z">
        <w:r w:rsidDel="00623DB8">
          <w:rPr>
            <w:rFonts w:ascii="Arial" w:hAnsi="Arial" w:cs="Arial"/>
            <w:sz w:val="24"/>
            <w:szCs w:val="24"/>
          </w:rPr>
          <w:delText>stintas</w:delText>
        </w:r>
      </w:del>
      <w:r>
        <w:rPr>
          <w:rFonts w:ascii="Arial" w:hAnsi="Arial" w:cs="Arial"/>
          <w:sz w:val="24"/>
          <w:szCs w:val="24"/>
        </w:rPr>
        <w:t xml:space="preserve">. </w:t>
      </w:r>
    </w:p>
    <w:p w:rsidR="00583234" w:rsidRPr="006E23BF" w:rsidRDefault="00583234" w:rsidP="00A02DC2">
      <w:pPr>
        <w:rPr>
          <w:rFonts w:ascii="Arial" w:hAnsi="Arial" w:cs="Arial"/>
          <w:sz w:val="24"/>
          <w:szCs w:val="24"/>
        </w:rPr>
      </w:pPr>
      <w:r w:rsidRPr="006E23BF">
        <w:rPr>
          <w:rFonts w:ascii="Arial" w:hAnsi="Arial" w:cs="Arial"/>
          <w:sz w:val="24"/>
          <w:szCs w:val="24"/>
        </w:rPr>
        <w:t>Las </w:t>
      </w:r>
      <w:r w:rsidRPr="006E23BF">
        <w:rPr>
          <w:rFonts w:ascii="Arial" w:hAnsi="Arial" w:cs="Arial"/>
          <w:b/>
          <w:bCs/>
          <w:sz w:val="24"/>
          <w:szCs w:val="24"/>
        </w:rPr>
        <w:t xml:space="preserve">glándulas exocrinas </w:t>
      </w:r>
      <w:del w:id="86" w:author="USUARIO" w:date="2015-06-28T19:08:00Z">
        <w:r w:rsidRPr="006E23BF" w:rsidDel="00623DB8">
          <w:rPr>
            <w:rFonts w:ascii="Arial" w:hAnsi="Arial" w:cs="Arial"/>
            <w:bCs/>
            <w:sz w:val="24"/>
            <w:szCs w:val="24"/>
          </w:rPr>
          <w:delText xml:space="preserve">por su parte </w:delText>
        </w:r>
      </w:del>
      <w:r w:rsidRPr="006E23BF">
        <w:rPr>
          <w:rFonts w:ascii="Arial" w:hAnsi="Arial" w:cs="Arial"/>
          <w:bCs/>
          <w:sz w:val="24"/>
          <w:szCs w:val="24"/>
        </w:rPr>
        <w:t xml:space="preserve">secretan </w:t>
      </w:r>
      <w:r w:rsidR="005054A1" w:rsidRPr="006E23BF">
        <w:rPr>
          <w:rFonts w:ascii="Arial" w:hAnsi="Arial" w:cs="Arial"/>
          <w:bCs/>
          <w:sz w:val="24"/>
          <w:szCs w:val="24"/>
        </w:rPr>
        <w:t>hormonas</w:t>
      </w:r>
      <w:del w:id="87" w:author="USUARIO" w:date="2015-06-28T19:08:00Z">
        <w:r w:rsidR="005054A1" w:rsidRPr="006E23BF" w:rsidDel="00623DB8">
          <w:rPr>
            <w:rFonts w:ascii="Arial" w:hAnsi="Arial" w:cs="Arial"/>
            <w:bCs/>
            <w:sz w:val="24"/>
            <w:szCs w:val="24"/>
          </w:rPr>
          <w:delText>,</w:delText>
        </w:r>
      </w:del>
      <w:r w:rsidRPr="006E23BF">
        <w:rPr>
          <w:rFonts w:ascii="Arial" w:hAnsi="Arial" w:cs="Arial"/>
          <w:bCs/>
          <w:sz w:val="24"/>
          <w:szCs w:val="24"/>
        </w:rPr>
        <w:t xml:space="preserve"> </w:t>
      </w:r>
      <w:r w:rsidR="00583B2C">
        <w:rPr>
          <w:rFonts w:ascii="Arial" w:hAnsi="Arial" w:cs="Arial"/>
          <w:bCs/>
          <w:sz w:val="24"/>
          <w:szCs w:val="24"/>
        </w:rPr>
        <w:t xml:space="preserve">mediante un conducto como el lagrimal o el tracto digestivo, </w:t>
      </w:r>
      <w:r w:rsidRPr="006E23BF">
        <w:rPr>
          <w:rFonts w:ascii="Arial" w:hAnsi="Arial" w:cs="Arial"/>
          <w:bCs/>
          <w:sz w:val="24"/>
          <w:szCs w:val="24"/>
        </w:rPr>
        <w:t xml:space="preserve">sobre la superficie externa o en </w:t>
      </w:r>
      <w:commentRangeStart w:id="88"/>
      <w:r w:rsidRPr="006E23BF">
        <w:rPr>
          <w:rFonts w:ascii="Arial" w:hAnsi="Arial" w:cs="Arial"/>
          <w:bCs/>
          <w:sz w:val="24"/>
          <w:szCs w:val="24"/>
        </w:rPr>
        <w:t xml:space="preserve">la luz </w:t>
      </w:r>
      <w:commentRangeEnd w:id="88"/>
      <w:r w:rsidR="00623DB8">
        <w:rPr>
          <w:rStyle w:val="Refdecomentario"/>
        </w:rPr>
        <w:commentReference w:id="88"/>
      </w:r>
      <w:r w:rsidRPr="006E23BF">
        <w:rPr>
          <w:rFonts w:ascii="Arial" w:hAnsi="Arial" w:cs="Arial"/>
          <w:bCs/>
          <w:sz w:val="24"/>
          <w:szCs w:val="24"/>
        </w:rPr>
        <w:t>de un órgano hueco</w:t>
      </w:r>
      <w:r w:rsidR="005054A1" w:rsidRPr="006E23BF">
        <w:rPr>
          <w:rFonts w:ascii="Arial" w:hAnsi="Arial" w:cs="Arial"/>
          <w:bCs/>
          <w:sz w:val="24"/>
          <w:szCs w:val="24"/>
        </w:rPr>
        <w:t xml:space="preserve">. </w:t>
      </w:r>
      <w:commentRangeStart w:id="89"/>
      <w:r w:rsidR="005054A1" w:rsidRPr="006E23BF">
        <w:rPr>
          <w:rFonts w:ascii="Arial" w:hAnsi="Arial" w:cs="Arial"/>
          <w:sz w:val="24"/>
          <w:szCs w:val="24"/>
        </w:rPr>
        <w:t xml:space="preserve">Por ejemplo, la gastrina es una hormona liberada por glándulas </w:t>
      </w:r>
      <w:r w:rsidR="0051077F" w:rsidRPr="006E23BF">
        <w:rPr>
          <w:rFonts w:ascii="Arial" w:hAnsi="Arial" w:cs="Arial"/>
          <w:sz w:val="24"/>
          <w:szCs w:val="24"/>
        </w:rPr>
        <w:t>pilóricas</w:t>
      </w:r>
      <w:r w:rsidR="005054A1" w:rsidRPr="006E23BF">
        <w:rPr>
          <w:rFonts w:ascii="Arial" w:hAnsi="Arial" w:cs="Arial"/>
          <w:sz w:val="24"/>
          <w:szCs w:val="24"/>
        </w:rPr>
        <w:t xml:space="preserve"> que estimula </w:t>
      </w:r>
      <w:commentRangeEnd w:id="89"/>
      <w:r w:rsidR="00623DB8">
        <w:rPr>
          <w:rStyle w:val="Refdecomentario"/>
        </w:rPr>
        <w:commentReference w:id="89"/>
      </w:r>
      <w:r w:rsidR="005054A1" w:rsidRPr="006E23BF">
        <w:rPr>
          <w:rFonts w:ascii="Arial" w:hAnsi="Arial" w:cs="Arial"/>
          <w:sz w:val="24"/>
          <w:szCs w:val="24"/>
        </w:rPr>
        <w:t>la secreción de jugo gástrico por parte de las células d</w:t>
      </w:r>
      <w:r w:rsidR="0051077F" w:rsidRPr="006E23BF">
        <w:rPr>
          <w:rFonts w:ascii="Arial" w:hAnsi="Arial" w:cs="Arial"/>
          <w:sz w:val="24"/>
          <w:szCs w:val="24"/>
        </w:rPr>
        <w:t>el estómago</w:t>
      </w:r>
      <w:r w:rsidR="005054A1" w:rsidRPr="006E23BF">
        <w:rPr>
          <w:rFonts w:ascii="Arial" w:hAnsi="Arial" w:cs="Arial"/>
          <w:sz w:val="24"/>
          <w:szCs w:val="24"/>
        </w:rPr>
        <w:t>.</w:t>
      </w:r>
    </w:p>
    <w:p w:rsidR="00B97087" w:rsidRDefault="004D45C5" w:rsidP="00A02DC2">
      <w:pPr>
        <w:spacing w:after="0"/>
        <w:rPr>
          <w:rFonts w:ascii="Arial" w:hAnsi="Arial" w:cs="Arial"/>
          <w:sz w:val="24"/>
          <w:szCs w:val="24"/>
        </w:rPr>
      </w:pPr>
      <w:commentRangeStart w:id="90"/>
      <w:r w:rsidRPr="006E23BF">
        <w:rPr>
          <w:rFonts w:ascii="Arial" w:hAnsi="Arial" w:cs="Arial"/>
          <w:sz w:val="24"/>
          <w:szCs w:val="24"/>
        </w:rPr>
        <w:t>Las </w:t>
      </w:r>
      <w:r w:rsidRPr="006E23BF">
        <w:rPr>
          <w:rFonts w:ascii="Arial" w:hAnsi="Arial" w:cs="Arial"/>
          <w:b/>
          <w:bCs/>
          <w:sz w:val="24"/>
          <w:szCs w:val="24"/>
        </w:rPr>
        <w:t>hormonas</w:t>
      </w:r>
      <w:r w:rsidRPr="006E23BF">
        <w:rPr>
          <w:rFonts w:ascii="Arial" w:hAnsi="Arial" w:cs="Arial"/>
          <w:sz w:val="24"/>
          <w:szCs w:val="24"/>
        </w:rPr>
        <w:t xml:space="preserve"> son moléculas producidas por glándulas </w:t>
      </w:r>
      <w:r w:rsidR="0051077F" w:rsidRPr="006E23BF">
        <w:rPr>
          <w:rFonts w:ascii="Arial" w:hAnsi="Arial" w:cs="Arial"/>
          <w:sz w:val="24"/>
          <w:szCs w:val="24"/>
        </w:rPr>
        <w:t>de secreción interna</w:t>
      </w:r>
      <w:r w:rsidR="00D03D28">
        <w:rPr>
          <w:rFonts w:ascii="Arial" w:hAnsi="Arial" w:cs="Arial"/>
          <w:sz w:val="24"/>
          <w:szCs w:val="24"/>
        </w:rPr>
        <w:t xml:space="preserve"> o externa</w:t>
      </w:r>
      <w:r w:rsidRPr="006E23BF">
        <w:rPr>
          <w:rFonts w:ascii="Arial" w:hAnsi="Arial" w:cs="Arial"/>
          <w:sz w:val="24"/>
          <w:szCs w:val="24"/>
        </w:rPr>
        <w:t xml:space="preserve">, </w:t>
      </w:r>
      <w:r w:rsidR="00D03D28">
        <w:rPr>
          <w:rFonts w:ascii="Arial" w:hAnsi="Arial" w:cs="Arial"/>
          <w:sz w:val="24"/>
          <w:szCs w:val="24"/>
        </w:rPr>
        <w:t>como respuesta a un estímulo. C</w:t>
      </w:r>
      <w:r w:rsidRPr="006E23BF">
        <w:rPr>
          <w:rFonts w:ascii="Arial" w:hAnsi="Arial" w:cs="Arial"/>
          <w:sz w:val="24"/>
          <w:szCs w:val="24"/>
        </w:rPr>
        <w:t xml:space="preserve">irculan por la sangre en pequeñas cantidades hasta llegar a su órgano diana, donde </w:t>
      </w:r>
      <w:r w:rsidR="00D03D28">
        <w:rPr>
          <w:rFonts w:ascii="Arial" w:hAnsi="Arial" w:cs="Arial"/>
          <w:sz w:val="24"/>
          <w:szCs w:val="24"/>
        </w:rPr>
        <w:t xml:space="preserve">se unen a un receptor específico y </w:t>
      </w:r>
      <w:r w:rsidRPr="006E23BF">
        <w:rPr>
          <w:rFonts w:ascii="Arial" w:hAnsi="Arial" w:cs="Arial"/>
          <w:sz w:val="24"/>
          <w:szCs w:val="24"/>
        </w:rPr>
        <w:t>ejercen su función</w:t>
      </w:r>
      <w:r w:rsidR="00412B53">
        <w:rPr>
          <w:rFonts w:ascii="Arial" w:hAnsi="Arial" w:cs="Arial"/>
          <w:sz w:val="24"/>
          <w:szCs w:val="24"/>
        </w:rPr>
        <w:t xml:space="preserve">, excitando o inhibiendo </w:t>
      </w:r>
      <w:r w:rsidR="00A32B7C">
        <w:rPr>
          <w:rFonts w:ascii="Arial" w:hAnsi="Arial" w:cs="Arial"/>
          <w:sz w:val="24"/>
          <w:szCs w:val="24"/>
        </w:rPr>
        <w:t>ciertas</w:t>
      </w:r>
      <w:r w:rsidR="00412B53">
        <w:rPr>
          <w:rFonts w:ascii="Arial" w:hAnsi="Arial" w:cs="Arial"/>
          <w:sz w:val="24"/>
          <w:szCs w:val="24"/>
        </w:rPr>
        <w:t xml:space="preserve"> reacciones celulares</w:t>
      </w:r>
      <w:r w:rsidRPr="006E23BF">
        <w:rPr>
          <w:rFonts w:ascii="Arial" w:hAnsi="Arial" w:cs="Arial"/>
          <w:sz w:val="24"/>
          <w:szCs w:val="24"/>
        </w:rPr>
        <w:t>. </w:t>
      </w:r>
      <w:r w:rsidR="009C7425">
        <w:rPr>
          <w:rFonts w:ascii="Arial" w:hAnsi="Arial" w:cs="Arial"/>
          <w:sz w:val="24"/>
          <w:szCs w:val="24"/>
        </w:rPr>
        <w:t>Sin embargo se ha establecido que algunas hormonas pueden actuar en tejidos vecinos o en el mismo tejido</w:t>
      </w:r>
      <w:r w:rsidR="00C85D56">
        <w:rPr>
          <w:rFonts w:ascii="Arial" w:hAnsi="Arial" w:cs="Arial"/>
          <w:sz w:val="24"/>
          <w:szCs w:val="24"/>
        </w:rPr>
        <w:t xml:space="preserve"> donde se sintetiza.</w:t>
      </w:r>
      <w:r w:rsidR="009C7425">
        <w:rPr>
          <w:rFonts w:ascii="Arial" w:hAnsi="Arial" w:cs="Arial"/>
          <w:sz w:val="24"/>
          <w:szCs w:val="24"/>
        </w:rPr>
        <w:t xml:space="preserve"> </w:t>
      </w:r>
      <w:commentRangeEnd w:id="90"/>
      <w:r w:rsidR="006A5E3A">
        <w:rPr>
          <w:rStyle w:val="Refdecomentario"/>
        </w:rPr>
        <w:commentReference w:id="90"/>
      </w:r>
    </w:p>
    <w:p w:rsidR="008C5087" w:rsidRDefault="008C5087" w:rsidP="00A02DC2">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668"/>
        <w:gridCol w:w="7386"/>
      </w:tblGrid>
      <w:tr w:rsidR="008C5087" w:rsidRPr="006E23BF" w:rsidTr="00C55853">
        <w:tc>
          <w:tcPr>
            <w:tcW w:w="9054" w:type="dxa"/>
            <w:gridSpan w:val="2"/>
            <w:shd w:val="clear" w:color="auto" w:fill="0D0D0D" w:themeFill="text1" w:themeFillTint="F2"/>
          </w:tcPr>
          <w:p w:rsidR="008C5087" w:rsidRPr="006E23BF" w:rsidRDefault="008C5087" w:rsidP="00827B67">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recurso </w:t>
            </w:r>
            <w:r w:rsidR="00827B67">
              <w:rPr>
                <w:rFonts w:ascii="Arial" w:hAnsi="Arial" w:cs="Arial"/>
                <w:b/>
                <w:color w:val="FFFFFF" w:themeColor="background1"/>
                <w:sz w:val="24"/>
                <w:szCs w:val="24"/>
              </w:rPr>
              <w:t>nuevo</w:t>
            </w:r>
          </w:p>
        </w:tc>
      </w:tr>
      <w:tr w:rsidR="008C5087" w:rsidRPr="006E23BF" w:rsidTr="00C55853">
        <w:tc>
          <w:tcPr>
            <w:tcW w:w="1668" w:type="dxa"/>
          </w:tcPr>
          <w:p w:rsidR="008C5087" w:rsidRPr="006E23BF" w:rsidRDefault="008C5087" w:rsidP="00C55853">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386" w:type="dxa"/>
          </w:tcPr>
          <w:p w:rsidR="008C5087" w:rsidRPr="006E23BF" w:rsidRDefault="008C5087" w:rsidP="00C55853">
            <w:pPr>
              <w:spacing w:line="276" w:lineRule="auto"/>
              <w:rPr>
                <w:rFonts w:ascii="Arial" w:hAnsi="Arial" w:cs="Arial"/>
                <w:b/>
                <w:color w:val="000000"/>
                <w:sz w:val="24"/>
                <w:szCs w:val="24"/>
              </w:rPr>
            </w:pPr>
            <w:r w:rsidRPr="006E23BF">
              <w:rPr>
                <w:rFonts w:ascii="Arial" w:hAnsi="Arial" w:cs="Arial"/>
                <w:color w:val="000000"/>
                <w:sz w:val="24"/>
                <w:szCs w:val="24"/>
              </w:rPr>
              <w:t>CN_G8_02_CO_IMG01</w:t>
            </w:r>
          </w:p>
        </w:tc>
      </w:tr>
      <w:tr w:rsidR="008C5087" w:rsidRPr="006E23BF" w:rsidTr="00C55853">
        <w:tc>
          <w:tcPr>
            <w:tcW w:w="1668" w:type="dxa"/>
          </w:tcPr>
          <w:p w:rsidR="008C5087" w:rsidRPr="006E23BF" w:rsidRDefault="008C5087" w:rsidP="00C55853">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386" w:type="dxa"/>
          </w:tcPr>
          <w:p w:rsidR="008C5087" w:rsidRPr="006E23BF" w:rsidRDefault="008C5087" w:rsidP="00C55853">
            <w:pPr>
              <w:spacing w:line="276" w:lineRule="auto"/>
              <w:rPr>
                <w:rFonts w:ascii="Arial" w:hAnsi="Arial" w:cs="Arial"/>
                <w:color w:val="000000"/>
                <w:sz w:val="24"/>
                <w:szCs w:val="24"/>
              </w:rPr>
            </w:pPr>
            <w:r>
              <w:rPr>
                <w:rFonts w:ascii="Arial" w:hAnsi="Arial" w:cs="Arial"/>
                <w:color w:val="000000"/>
                <w:sz w:val="24"/>
                <w:szCs w:val="24"/>
              </w:rPr>
              <w:t>Imagen que muestra el funcionamiento de una hormona cuando llega a un órgano diana (que tienen receptores en su superficie) y cuando no actúa porque el órgano no tiene los receptores apropiados</w:t>
            </w:r>
            <w:r w:rsidRPr="006E23BF">
              <w:rPr>
                <w:rFonts w:ascii="Arial" w:hAnsi="Arial" w:cs="Arial"/>
                <w:color w:val="000000"/>
                <w:sz w:val="24"/>
                <w:szCs w:val="24"/>
              </w:rPr>
              <w:t>.</w:t>
            </w:r>
          </w:p>
        </w:tc>
      </w:tr>
      <w:tr w:rsidR="008C5087" w:rsidRPr="006E23BF" w:rsidTr="00C55853">
        <w:tc>
          <w:tcPr>
            <w:tcW w:w="1668" w:type="dxa"/>
          </w:tcPr>
          <w:p w:rsidR="008C5087" w:rsidRPr="000D1492" w:rsidRDefault="000D1492" w:rsidP="00C55853">
            <w:pPr>
              <w:spacing w:line="276" w:lineRule="auto"/>
              <w:rPr>
                <w:rFonts w:ascii="Arial" w:hAnsi="Arial" w:cs="Arial"/>
                <w:color w:val="000000"/>
                <w:sz w:val="24"/>
                <w:szCs w:val="24"/>
                <w:lang w:val="es-CO"/>
                <w:rPrChange w:id="91" w:author="USUARIO" w:date="2015-06-29T10:34:00Z">
                  <w:rPr>
                    <w:rFonts w:ascii="Arial" w:hAnsi="Arial" w:cs="Arial"/>
                    <w:color w:val="000000"/>
                    <w:sz w:val="24"/>
                    <w:szCs w:val="24"/>
                  </w:rPr>
                </w:rPrChange>
              </w:rPr>
            </w:pPr>
            <w:commentRangeStart w:id="92"/>
            <w:ins w:id="93" w:author="USUARIO" w:date="2015-06-29T10:34:00Z">
              <w:r>
                <w:rPr>
                  <w:rFonts w:ascii="Arial" w:hAnsi="Arial" w:cs="Arial"/>
                  <w:color w:val="000000"/>
                  <w:sz w:val="24"/>
                  <w:szCs w:val="24"/>
                  <w:lang w:val="es-CO"/>
                </w:rPr>
                <w:t>.</w:t>
              </w:r>
              <w:commentRangeEnd w:id="92"/>
              <w:r>
                <w:rPr>
                  <w:rStyle w:val="Refdecomentario"/>
                  <w:lang w:val="es-CO"/>
                </w:rPr>
                <w:commentReference w:id="92"/>
              </w:r>
            </w:ins>
          </w:p>
        </w:tc>
        <w:commentRangeStart w:id="94"/>
        <w:tc>
          <w:tcPr>
            <w:tcW w:w="7386" w:type="dxa"/>
          </w:tcPr>
          <w:p w:rsidR="008C5087" w:rsidRDefault="006A5E3A" w:rsidP="00C55853">
            <w:pPr>
              <w:spacing w:line="276" w:lineRule="auto"/>
              <w:rPr>
                <w:ins w:id="95" w:author="USUARIO" w:date="2015-06-28T19:11:00Z"/>
                <w:rFonts w:ascii="Arial" w:hAnsi="Arial" w:cs="Arial"/>
                <w:sz w:val="24"/>
                <w:szCs w:val="24"/>
              </w:rPr>
            </w:pPr>
            <w:ins w:id="96" w:author="USUARIO" w:date="2015-06-28T19:11:00Z">
              <w:r>
                <w:rPr>
                  <w:rFonts w:ascii="Arial" w:hAnsi="Arial" w:cs="Arial"/>
                  <w:sz w:val="24"/>
                  <w:szCs w:val="24"/>
                </w:rPr>
                <w:fldChar w:fldCharType="begin"/>
              </w:r>
              <w:r>
                <w:rPr>
                  <w:rFonts w:ascii="Arial" w:hAnsi="Arial" w:cs="Arial"/>
                  <w:sz w:val="24"/>
                  <w:szCs w:val="24"/>
                </w:rPr>
                <w:instrText xml:space="preserve"> HYPERLINK "</w:instrText>
              </w:r>
            </w:ins>
            <w:r w:rsidRPr="008C5087">
              <w:rPr>
                <w:rFonts w:ascii="Arial" w:hAnsi="Arial" w:cs="Arial"/>
                <w:sz w:val="24"/>
                <w:szCs w:val="24"/>
              </w:rPr>
              <w:instrText>http://thumb1.shutterstock.com/display_pic_with_logo/848740/186484904/stock-photo-hormones-receptors-and-target-cells-each-type-of-hormone-is-designed-only-certain-cells-these-186484904.jpg</w:instrText>
            </w:r>
            <w:ins w:id="97" w:author="USUARIO" w:date="2015-06-28T19:11:00Z">
              <w:r>
                <w:rPr>
                  <w:rFonts w:ascii="Arial" w:hAnsi="Arial" w:cs="Arial"/>
                  <w:sz w:val="24"/>
                  <w:szCs w:val="24"/>
                </w:rPr>
                <w:instrText xml:space="preserve">" </w:instrText>
              </w:r>
              <w:r>
                <w:rPr>
                  <w:rFonts w:ascii="Arial" w:hAnsi="Arial" w:cs="Arial"/>
                  <w:sz w:val="24"/>
                  <w:szCs w:val="24"/>
                </w:rPr>
                <w:fldChar w:fldCharType="separate"/>
              </w:r>
            </w:ins>
            <w:r w:rsidRPr="006D4C82">
              <w:rPr>
                <w:rStyle w:val="Hipervnculo"/>
                <w:rFonts w:ascii="Arial" w:hAnsi="Arial" w:cs="Arial"/>
                <w:sz w:val="24"/>
                <w:szCs w:val="24"/>
              </w:rPr>
              <w:t>http://thumb1.shutterstock.com/display_pic_with_logo/848740/186484904/stock-photo-hormones-receptors-and-target-cells-each-type-of-hormone-is-designed-only-certain-cells-these-186484904.jpg</w:t>
            </w:r>
            <w:ins w:id="98" w:author="USUARIO" w:date="2015-06-28T19:11:00Z">
              <w:r>
                <w:rPr>
                  <w:rFonts w:ascii="Arial" w:hAnsi="Arial" w:cs="Arial"/>
                  <w:sz w:val="24"/>
                  <w:szCs w:val="24"/>
                </w:rPr>
                <w:fldChar w:fldCharType="end"/>
              </w:r>
              <w:commentRangeEnd w:id="94"/>
              <w:r>
                <w:rPr>
                  <w:rStyle w:val="Refdecomentario"/>
                  <w:lang w:val="es-CO"/>
                </w:rPr>
                <w:commentReference w:id="94"/>
              </w:r>
            </w:ins>
          </w:p>
          <w:p w:rsidR="006A5E3A" w:rsidRDefault="006A5E3A" w:rsidP="00C55853">
            <w:pPr>
              <w:spacing w:line="276" w:lineRule="auto"/>
              <w:rPr>
                <w:ins w:id="99" w:author="USUARIO" w:date="2015-06-28T19:11:00Z"/>
                <w:rFonts w:ascii="Arial" w:hAnsi="Arial" w:cs="Arial"/>
                <w:sz w:val="24"/>
                <w:szCs w:val="24"/>
              </w:rPr>
            </w:pPr>
          </w:p>
          <w:p w:rsidR="006A5E3A" w:rsidRPr="006E23BF" w:rsidRDefault="006A5E3A" w:rsidP="00C55853">
            <w:pPr>
              <w:spacing w:line="276" w:lineRule="auto"/>
              <w:rPr>
                <w:rFonts w:ascii="Arial" w:hAnsi="Arial" w:cs="Arial"/>
                <w:sz w:val="24"/>
                <w:szCs w:val="24"/>
              </w:rPr>
            </w:pPr>
            <w:ins w:id="100" w:author="USUARIO" w:date="2015-06-28T19:11:00Z">
              <w:r w:rsidRPr="006A5E3A">
                <w:rPr>
                  <w:rFonts w:ascii="Arial" w:hAnsi="Arial" w:cs="Arial"/>
                  <w:sz w:val="24"/>
                  <w:szCs w:val="24"/>
                </w:rPr>
                <w:t>186484904</w:t>
              </w:r>
            </w:ins>
          </w:p>
        </w:tc>
      </w:tr>
      <w:tr w:rsidR="008C5087" w:rsidRPr="006E23BF" w:rsidTr="00C55853">
        <w:tc>
          <w:tcPr>
            <w:tcW w:w="1668" w:type="dxa"/>
          </w:tcPr>
          <w:p w:rsidR="008C5087" w:rsidRPr="006E23BF" w:rsidRDefault="008C5087" w:rsidP="00C55853">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386" w:type="dxa"/>
          </w:tcPr>
          <w:p w:rsidR="008C5087" w:rsidRPr="006E23BF" w:rsidRDefault="008C5087" w:rsidP="00C55853">
            <w:pPr>
              <w:spacing w:line="276" w:lineRule="auto"/>
              <w:rPr>
                <w:rFonts w:ascii="Arial" w:hAnsi="Arial" w:cs="Arial"/>
                <w:color w:val="000000"/>
                <w:sz w:val="24"/>
                <w:szCs w:val="24"/>
              </w:rPr>
            </w:pPr>
            <w:commentRangeStart w:id="101"/>
            <w:r>
              <w:rPr>
                <w:rFonts w:ascii="Arial" w:hAnsi="Arial" w:cs="Arial"/>
                <w:color w:val="000000"/>
                <w:sz w:val="24"/>
                <w:szCs w:val="24"/>
              </w:rPr>
              <w:t>Acción de una hormona sobre un órgano diana.</w:t>
            </w:r>
            <w:commentRangeEnd w:id="101"/>
            <w:r w:rsidR="00EF232E">
              <w:rPr>
                <w:rStyle w:val="Refdecomentario"/>
                <w:lang w:val="es-CO"/>
              </w:rPr>
              <w:commentReference w:id="101"/>
            </w:r>
          </w:p>
        </w:tc>
      </w:tr>
    </w:tbl>
    <w:p w:rsidR="008C5087" w:rsidDel="006A5E3A" w:rsidRDefault="008C5087" w:rsidP="00A02DC2">
      <w:pPr>
        <w:spacing w:after="0"/>
        <w:rPr>
          <w:del w:id="102" w:author="USUARIO" w:date="2015-06-28T19:13:00Z"/>
          <w:rFonts w:ascii="Arial" w:hAnsi="Arial" w:cs="Arial"/>
          <w:sz w:val="24"/>
          <w:szCs w:val="24"/>
        </w:rPr>
      </w:pPr>
    </w:p>
    <w:p w:rsidR="00B97087" w:rsidRDefault="00B97087" w:rsidP="00A02DC2">
      <w:pPr>
        <w:spacing w:after="0"/>
        <w:rPr>
          <w:rFonts w:ascii="Arial" w:hAnsi="Arial" w:cs="Arial"/>
          <w:sz w:val="24"/>
          <w:szCs w:val="24"/>
        </w:rPr>
      </w:pPr>
    </w:p>
    <w:p w:rsidR="004D45C5" w:rsidRPr="006E23BF" w:rsidRDefault="004D45C5" w:rsidP="00BF62C6">
      <w:pPr>
        <w:spacing w:after="0"/>
        <w:rPr>
          <w:rFonts w:ascii="Arial" w:hAnsi="Arial" w:cs="Arial"/>
          <w:sz w:val="24"/>
          <w:szCs w:val="24"/>
        </w:rPr>
      </w:pPr>
      <w:r w:rsidRPr="006E23BF">
        <w:rPr>
          <w:rFonts w:ascii="Arial" w:hAnsi="Arial" w:cs="Arial"/>
          <w:sz w:val="24"/>
          <w:szCs w:val="24"/>
        </w:rPr>
        <w:t xml:space="preserve">La respuesta a una hormona </w:t>
      </w:r>
      <w:r w:rsidR="006E23BF">
        <w:rPr>
          <w:rFonts w:ascii="Arial" w:hAnsi="Arial" w:cs="Arial"/>
          <w:sz w:val="24"/>
          <w:szCs w:val="24"/>
        </w:rPr>
        <w:t>puede producirse en poco tiempo (segundos)</w:t>
      </w:r>
      <w:r w:rsidR="00B97087">
        <w:rPr>
          <w:rFonts w:ascii="Arial" w:hAnsi="Arial" w:cs="Arial"/>
          <w:sz w:val="24"/>
          <w:szCs w:val="24"/>
        </w:rPr>
        <w:t xml:space="preserve"> como </w:t>
      </w:r>
      <w:commentRangeStart w:id="103"/>
      <w:r w:rsidR="00B97087">
        <w:rPr>
          <w:rFonts w:ascii="Arial" w:hAnsi="Arial" w:cs="Arial"/>
          <w:sz w:val="24"/>
          <w:szCs w:val="24"/>
        </w:rPr>
        <w:t>la producción de energía</w:t>
      </w:r>
      <w:commentRangeEnd w:id="103"/>
      <w:r w:rsidR="006A5E3A">
        <w:rPr>
          <w:rStyle w:val="Refdecomentario"/>
        </w:rPr>
        <w:commentReference w:id="103"/>
      </w:r>
      <w:r w:rsidR="00B97087">
        <w:rPr>
          <w:rFonts w:ascii="Arial" w:hAnsi="Arial" w:cs="Arial"/>
          <w:sz w:val="24"/>
          <w:szCs w:val="24"/>
        </w:rPr>
        <w:t>,</w:t>
      </w:r>
      <w:r w:rsidR="006E23BF">
        <w:rPr>
          <w:rFonts w:ascii="Arial" w:hAnsi="Arial" w:cs="Arial"/>
          <w:sz w:val="24"/>
          <w:szCs w:val="24"/>
        </w:rPr>
        <w:t xml:space="preserve"> </w:t>
      </w:r>
      <w:r w:rsidR="00B97087">
        <w:rPr>
          <w:rFonts w:ascii="Arial" w:hAnsi="Arial" w:cs="Arial"/>
          <w:sz w:val="24"/>
          <w:szCs w:val="24"/>
        </w:rPr>
        <w:t>o en días e</w:t>
      </w:r>
      <w:r w:rsidR="000E4CD9">
        <w:rPr>
          <w:rFonts w:ascii="Arial" w:hAnsi="Arial" w:cs="Arial"/>
          <w:sz w:val="24"/>
          <w:szCs w:val="24"/>
        </w:rPr>
        <w:t xml:space="preserve"> incluso semanas</w:t>
      </w:r>
      <w:r w:rsidR="00B97087">
        <w:rPr>
          <w:rFonts w:ascii="Arial" w:hAnsi="Arial" w:cs="Arial"/>
          <w:sz w:val="24"/>
          <w:szCs w:val="24"/>
        </w:rPr>
        <w:t xml:space="preserve"> como el desarrollo de un órgano</w:t>
      </w:r>
      <w:r w:rsidR="000E4CD9">
        <w:rPr>
          <w:rFonts w:ascii="Arial" w:hAnsi="Arial" w:cs="Arial"/>
          <w:sz w:val="24"/>
          <w:szCs w:val="24"/>
        </w:rPr>
        <w:t xml:space="preserve">, </w:t>
      </w:r>
      <w:r w:rsidR="00C028D9">
        <w:rPr>
          <w:rFonts w:ascii="Arial" w:hAnsi="Arial" w:cs="Arial"/>
          <w:sz w:val="24"/>
          <w:szCs w:val="24"/>
        </w:rPr>
        <w:t>pero</w:t>
      </w:r>
      <w:r w:rsidR="000E4CD9">
        <w:rPr>
          <w:rFonts w:ascii="Arial" w:hAnsi="Arial" w:cs="Arial"/>
          <w:sz w:val="24"/>
          <w:szCs w:val="24"/>
        </w:rPr>
        <w:t xml:space="preserve"> </w:t>
      </w:r>
      <w:r w:rsidR="00C81F36">
        <w:rPr>
          <w:rFonts w:ascii="Arial" w:hAnsi="Arial" w:cs="Arial"/>
          <w:sz w:val="24"/>
          <w:szCs w:val="24"/>
        </w:rPr>
        <w:t>es más duradera</w:t>
      </w:r>
      <w:r w:rsidRPr="006E23BF">
        <w:rPr>
          <w:rFonts w:ascii="Arial" w:hAnsi="Arial" w:cs="Arial"/>
          <w:sz w:val="24"/>
          <w:szCs w:val="24"/>
        </w:rPr>
        <w:t xml:space="preserve"> que la mo</w:t>
      </w:r>
      <w:r w:rsidR="000E4CD9">
        <w:rPr>
          <w:rFonts w:ascii="Arial" w:hAnsi="Arial" w:cs="Arial"/>
          <w:sz w:val="24"/>
          <w:szCs w:val="24"/>
        </w:rPr>
        <w:t>to</w:t>
      </w:r>
      <w:r w:rsidR="00BF62C6">
        <w:rPr>
          <w:rFonts w:ascii="Arial" w:hAnsi="Arial" w:cs="Arial"/>
          <w:sz w:val="24"/>
          <w:szCs w:val="24"/>
        </w:rPr>
        <w:t>ra.</w:t>
      </w:r>
    </w:p>
    <w:p w:rsidR="004D45C5" w:rsidRPr="006E23BF" w:rsidRDefault="004D45C5" w:rsidP="00A02DC2">
      <w:pPr>
        <w:spacing w:after="0"/>
        <w:rPr>
          <w:rFonts w:ascii="Arial" w:hAnsi="Arial" w:cs="Arial"/>
          <w:sz w:val="24"/>
          <w:szCs w:val="24"/>
        </w:rPr>
      </w:pPr>
    </w:p>
    <w:p w:rsidR="004D45C5" w:rsidRDefault="004D45C5" w:rsidP="00A02DC2">
      <w:pPr>
        <w:rPr>
          <w:rFonts w:ascii="Arial" w:hAnsi="Arial" w:cs="Arial"/>
          <w:sz w:val="24"/>
          <w:szCs w:val="24"/>
        </w:rPr>
      </w:pPr>
      <w:commentRangeStart w:id="104"/>
      <w:r w:rsidRPr="006E23BF">
        <w:rPr>
          <w:rFonts w:ascii="Arial" w:hAnsi="Arial" w:cs="Arial"/>
          <w:sz w:val="24"/>
          <w:szCs w:val="24"/>
        </w:rPr>
        <w:t>Un </w:t>
      </w:r>
      <w:r w:rsidRPr="006E23BF">
        <w:rPr>
          <w:rFonts w:ascii="Arial" w:hAnsi="Arial" w:cs="Arial"/>
          <w:b/>
          <w:bCs/>
          <w:sz w:val="24"/>
          <w:szCs w:val="24"/>
        </w:rPr>
        <w:t>órgano diana</w:t>
      </w:r>
      <w:r w:rsidRPr="006E23BF">
        <w:rPr>
          <w:rFonts w:ascii="Arial" w:hAnsi="Arial" w:cs="Arial"/>
          <w:sz w:val="24"/>
          <w:szCs w:val="24"/>
        </w:rPr>
        <w:t> es cualquier órgano, incluso una glándula</w:t>
      </w:r>
      <w:commentRangeEnd w:id="104"/>
      <w:r w:rsidR="00F84A43">
        <w:rPr>
          <w:rStyle w:val="Refdecomentario"/>
        </w:rPr>
        <w:commentReference w:id="104"/>
      </w:r>
      <w:r w:rsidRPr="006E23BF">
        <w:rPr>
          <w:rFonts w:ascii="Arial" w:hAnsi="Arial" w:cs="Arial"/>
          <w:sz w:val="24"/>
          <w:szCs w:val="24"/>
        </w:rPr>
        <w:t>, sobre el que actúa una hormona provocando una respuesta de dicho órgano que puede consistir en la liberación de una sustancia,</w:t>
      </w:r>
      <w:r w:rsidR="0051077F" w:rsidRPr="006E23BF">
        <w:rPr>
          <w:rFonts w:ascii="Arial" w:hAnsi="Arial" w:cs="Arial"/>
          <w:sz w:val="24"/>
          <w:szCs w:val="24"/>
        </w:rPr>
        <w:t xml:space="preserve"> en</w:t>
      </w:r>
      <w:r w:rsidRPr="006E23BF">
        <w:rPr>
          <w:rFonts w:ascii="Arial" w:hAnsi="Arial" w:cs="Arial"/>
          <w:sz w:val="24"/>
          <w:szCs w:val="24"/>
        </w:rPr>
        <w:t xml:space="preserve"> evitar que la produzca o </w:t>
      </w:r>
      <w:r w:rsidR="0051077F" w:rsidRPr="006E23BF">
        <w:rPr>
          <w:rFonts w:ascii="Arial" w:hAnsi="Arial" w:cs="Arial"/>
          <w:sz w:val="24"/>
          <w:szCs w:val="24"/>
        </w:rPr>
        <w:t xml:space="preserve">en </w:t>
      </w:r>
      <w:r w:rsidRPr="006E23BF">
        <w:rPr>
          <w:rFonts w:ascii="Arial" w:hAnsi="Arial" w:cs="Arial"/>
          <w:sz w:val="24"/>
          <w:szCs w:val="24"/>
        </w:rPr>
        <w:t>un cambio en los tejidos.</w:t>
      </w:r>
      <w:r w:rsidR="005C5080">
        <w:rPr>
          <w:rFonts w:ascii="Arial" w:hAnsi="Arial" w:cs="Arial"/>
          <w:sz w:val="24"/>
          <w:szCs w:val="24"/>
        </w:rPr>
        <w:t xml:space="preserve"> </w:t>
      </w:r>
    </w:p>
    <w:tbl>
      <w:tblPr>
        <w:tblStyle w:val="Tablaconcuadrcula"/>
        <w:tblpPr w:leftFromText="141" w:rightFromText="141" w:vertAnchor="text" w:horzAnchor="margin" w:tblpY="334"/>
        <w:tblW w:w="0" w:type="auto"/>
        <w:tblLook w:val="04A0" w:firstRow="1" w:lastRow="0" w:firstColumn="1" w:lastColumn="0" w:noHBand="0" w:noVBand="1"/>
      </w:tblPr>
      <w:tblGrid>
        <w:gridCol w:w="1668"/>
        <w:gridCol w:w="7310"/>
      </w:tblGrid>
      <w:tr w:rsidR="002708F3" w:rsidRPr="006E23BF" w:rsidTr="0074407C">
        <w:tc>
          <w:tcPr>
            <w:tcW w:w="8978" w:type="dxa"/>
            <w:gridSpan w:val="2"/>
            <w:shd w:val="clear" w:color="auto" w:fill="000000" w:themeFill="text1"/>
          </w:tcPr>
          <w:p w:rsidR="002708F3" w:rsidRPr="006E23BF" w:rsidRDefault="002708F3" w:rsidP="00A02DC2">
            <w:pPr>
              <w:spacing w:line="276" w:lineRule="auto"/>
              <w:jc w:val="center"/>
              <w:rPr>
                <w:rFonts w:ascii="Arial" w:hAnsi="Arial" w:cs="Arial"/>
                <w:b/>
                <w:sz w:val="24"/>
                <w:szCs w:val="24"/>
              </w:rPr>
            </w:pPr>
            <w:commentRangeStart w:id="105"/>
            <w:r w:rsidRPr="006E23BF">
              <w:rPr>
                <w:rFonts w:ascii="Arial" w:hAnsi="Arial" w:cs="Arial"/>
                <w:b/>
                <w:sz w:val="24"/>
                <w:szCs w:val="24"/>
              </w:rPr>
              <w:lastRenderedPageBreak/>
              <w:t>Destacado</w:t>
            </w:r>
          </w:p>
        </w:tc>
      </w:tr>
      <w:tr w:rsidR="002708F3" w:rsidRPr="006E23BF" w:rsidTr="00D96E15">
        <w:tc>
          <w:tcPr>
            <w:tcW w:w="1668" w:type="dxa"/>
          </w:tcPr>
          <w:p w:rsidR="002708F3" w:rsidRPr="006E23BF" w:rsidRDefault="002708F3" w:rsidP="00A02DC2">
            <w:pPr>
              <w:spacing w:line="276" w:lineRule="auto"/>
              <w:rPr>
                <w:rFonts w:ascii="Arial" w:hAnsi="Arial" w:cs="Arial"/>
                <w:b/>
                <w:sz w:val="24"/>
                <w:szCs w:val="24"/>
              </w:rPr>
            </w:pPr>
            <w:r w:rsidRPr="006E23BF">
              <w:rPr>
                <w:rFonts w:ascii="Arial" w:hAnsi="Arial" w:cs="Arial"/>
                <w:b/>
                <w:sz w:val="24"/>
                <w:szCs w:val="24"/>
              </w:rPr>
              <w:t>Título</w:t>
            </w:r>
          </w:p>
        </w:tc>
        <w:tc>
          <w:tcPr>
            <w:tcW w:w="7310" w:type="dxa"/>
          </w:tcPr>
          <w:p w:rsidR="002708F3" w:rsidRPr="006E23BF" w:rsidRDefault="002708F3" w:rsidP="00A02DC2">
            <w:pPr>
              <w:spacing w:line="276" w:lineRule="auto"/>
              <w:rPr>
                <w:rFonts w:ascii="Arial" w:hAnsi="Arial" w:cs="Arial"/>
                <w:b/>
                <w:sz w:val="24"/>
                <w:szCs w:val="24"/>
              </w:rPr>
            </w:pPr>
            <w:r>
              <w:rPr>
                <w:rFonts w:ascii="Arial" w:hAnsi="Arial" w:cs="Arial"/>
                <w:b/>
                <w:sz w:val="24"/>
                <w:szCs w:val="24"/>
              </w:rPr>
              <w:t>Las hormonas</w:t>
            </w:r>
          </w:p>
        </w:tc>
      </w:tr>
      <w:tr w:rsidR="002708F3" w:rsidRPr="006E23BF" w:rsidTr="00D96E15">
        <w:tc>
          <w:tcPr>
            <w:tcW w:w="1668" w:type="dxa"/>
          </w:tcPr>
          <w:p w:rsidR="002708F3" w:rsidRPr="006E23BF" w:rsidRDefault="002708F3" w:rsidP="00A02DC2">
            <w:pPr>
              <w:spacing w:line="276" w:lineRule="auto"/>
              <w:rPr>
                <w:rFonts w:ascii="Arial" w:hAnsi="Arial" w:cs="Arial"/>
                <w:sz w:val="24"/>
                <w:szCs w:val="24"/>
              </w:rPr>
            </w:pPr>
            <w:r w:rsidRPr="006E23BF">
              <w:rPr>
                <w:rFonts w:ascii="Arial" w:hAnsi="Arial" w:cs="Arial"/>
                <w:b/>
                <w:sz w:val="24"/>
                <w:szCs w:val="24"/>
              </w:rPr>
              <w:t>Contenido</w:t>
            </w:r>
          </w:p>
        </w:tc>
        <w:tc>
          <w:tcPr>
            <w:tcW w:w="7310" w:type="dxa"/>
          </w:tcPr>
          <w:p w:rsidR="002708F3" w:rsidRDefault="002708F3" w:rsidP="00A02DC2">
            <w:pPr>
              <w:spacing w:line="276" w:lineRule="auto"/>
              <w:rPr>
                <w:rFonts w:ascii="Arial" w:hAnsi="Arial" w:cs="Arial"/>
                <w:sz w:val="24"/>
                <w:szCs w:val="24"/>
              </w:rPr>
            </w:pPr>
            <w:r>
              <w:rPr>
                <w:rFonts w:ascii="Arial" w:hAnsi="Arial" w:cs="Arial"/>
                <w:sz w:val="24"/>
                <w:szCs w:val="24"/>
              </w:rPr>
              <w:t>Las hormonas:</w:t>
            </w:r>
          </w:p>
          <w:p w:rsidR="002708F3" w:rsidRDefault="002708F3" w:rsidP="00A02DC2">
            <w:pPr>
              <w:spacing w:line="276" w:lineRule="auto"/>
              <w:rPr>
                <w:rFonts w:ascii="Arial" w:hAnsi="Arial" w:cs="Arial"/>
                <w:sz w:val="24"/>
                <w:szCs w:val="24"/>
              </w:rPr>
            </w:pPr>
            <w:r>
              <w:rPr>
                <w:rFonts w:ascii="Arial" w:hAnsi="Arial" w:cs="Arial"/>
                <w:sz w:val="24"/>
                <w:szCs w:val="24"/>
              </w:rPr>
              <w:t>Se producen en pequeñas cantidades</w:t>
            </w:r>
          </w:p>
          <w:p w:rsidR="002708F3" w:rsidRDefault="002708F3" w:rsidP="00A02DC2">
            <w:pPr>
              <w:spacing w:line="276" w:lineRule="auto"/>
              <w:rPr>
                <w:rFonts w:ascii="Arial" w:hAnsi="Arial" w:cs="Arial"/>
                <w:sz w:val="24"/>
                <w:szCs w:val="24"/>
              </w:rPr>
            </w:pPr>
            <w:r>
              <w:rPr>
                <w:rFonts w:ascii="Arial" w:hAnsi="Arial" w:cs="Arial"/>
                <w:sz w:val="24"/>
                <w:szCs w:val="24"/>
              </w:rPr>
              <w:t xml:space="preserve">Se </w:t>
            </w:r>
            <w:r w:rsidRPr="00E20598">
              <w:rPr>
                <w:rFonts w:ascii="Arial" w:hAnsi="Arial" w:cs="Arial"/>
                <w:sz w:val="24"/>
                <w:szCs w:val="24"/>
              </w:rPr>
              <w:t>liberan al espacio extracelular</w:t>
            </w:r>
            <w:r w:rsidR="00E20598">
              <w:rPr>
                <w:rFonts w:ascii="Arial" w:hAnsi="Arial" w:cs="Arial"/>
                <w:sz w:val="24"/>
                <w:szCs w:val="24"/>
              </w:rPr>
              <w:t xml:space="preserve"> de las glándulas que las producen</w:t>
            </w:r>
          </w:p>
          <w:p w:rsidR="002708F3" w:rsidRDefault="00E20598" w:rsidP="00A02DC2">
            <w:pPr>
              <w:spacing w:line="276" w:lineRule="auto"/>
              <w:rPr>
                <w:rFonts w:ascii="Arial" w:hAnsi="Arial" w:cs="Arial"/>
                <w:sz w:val="24"/>
                <w:szCs w:val="24"/>
              </w:rPr>
            </w:pPr>
            <w:r>
              <w:rPr>
                <w:rFonts w:ascii="Arial" w:hAnsi="Arial" w:cs="Arial"/>
                <w:sz w:val="24"/>
                <w:szCs w:val="24"/>
              </w:rPr>
              <w:t>Muchas v</w:t>
            </w:r>
            <w:r w:rsidR="002708F3">
              <w:rPr>
                <w:rFonts w:ascii="Arial" w:hAnsi="Arial" w:cs="Arial"/>
                <w:sz w:val="24"/>
                <w:szCs w:val="24"/>
              </w:rPr>
              <w:t>iajan por el torrente sanguíneo</w:t>
            </w:r>
          </w:p>
          <w:p w:rsidR="002708F3" w:rsidRDefault="0040703E" w:rsidP="00A02DC2">
            <w:pPr>
              <w:spacing w:line="276" w:lineRule="auto"/>
              <w:rPr>
                <w:rFonts w:ascii="Arial" w:hAnsi="Arial" w:cs="Arial"/>
                <w:sz w:val="24"/>
                <w:szCs w:val="24"/>
              </w:rPr>
            </w:pPr>
            <w:r>
              <w:rPr>
                <w:rFonts w:ascii="Arial" w:hAnsi="Arial" w:cs="Arial"/>
                <w:sz w:val="24"/>
                <w:szCs w:val="24"/>
              </w:rPr>
              <w:t>T</w:t>
            </w:r>
            <w:r w:rsidR="002708F3">
              <w:rPr>
                <w:rFonts w:ascii="Arial" w:hAnsi="Arial" w:cs="Arial"/>
                <w:sz w:val="24"/>
                <w:szCs w:val="24"/>
              </w:rPr>
              <w:t xml:space="preserve">ienen efecto </w:t>
            </w:r>
            <w:r>
              <w:rPr>
                <w:rFonts w:ascii="Arial" w:hAnsi="Arial" w:cs="Arial"/>
                <w:sz w:val="24"/>
                <w:szCs w:val="24"/>
              </w:rPr>
              <w:t xml:space="preserve">generalmente </w:t>
            </w:r>
            <w:r w:rsidR="002708F3">
              <w:rPr>
                <w:rFonts w:ascii="Arial" w:hAnsi="Arial" w:cs="Arial"/>
                <w:sz w:val="24"/>
                <w:szCs w:val="24"/>
              </w:rPr>
              <w:t>en tejidos distantes de donde se produjo</w:t>
            </w:r>
          </w:p>
          <w:p w:rsidR="002708F3" w:rsidRPr="006E23BF" w:rsidRDefault="002708F3" w:rsidP="00A02DC2">
            <w:pPr>
              <w:spacing w:line="276" w:lineRule="auto"/>
              <w:rPr>
                <w:rFonts w:ascii="Arial" w:hAnsi="Arial" w:cs="Arial"/>
                <w:b/>
                <w:sz w:val="24"/>
                <w:szCs w:val="24"/>
              </w:rPr>
            </w:pPr>
            <w:r>
              <w:rPr>
                <w:rFonts w:ascii="Arial" w:hAnsi="Arial" w:cs="Arial"/>
                <w:sz w:val="24"/>
                <w:szCs w:val="24"/>
              </w:rPr>
              <w:t>Su efecto depende de su concentración</w:t>
            </w:r>
            <w:commentRangeEnd w:id="105"/>
            <w:r w:rsidR="00FE6DE9">
              <w:rPr>
                <w:rStyle w:val="Refdecomentario"/>
              </w:rPr>
              <w:commentReference w:id="105"/>
            </w:r>
          </w:p>
        </w:tc>
      </w:tr>
    </w:tbl>
    <w:p w:rsidR="002708F3" w:rsidRDefault="002708F3" w:rsidP="00A02DC2">
      <w:pPr>
        <w:rPr>
          <w:rFonts w:ascii="Arial" w:hAnsi="Arial" w:cs="Arial"/>
          <w:sz w:val="24"/>
          <w:szCs w:val="24"/>
        </w:rPr>
      </w:pPr>
    </w:p>
    <w:p w:rsidR="004D45C5" w:rsidRPr="006E23BF" w:rsidRDefault="004D45C5" w:rsidP="00A02DC2">
      <w:pPr>
        <w:spacing w:after="0"/>
        <w:rPr>
          <w:rFonts w:ascii="Arial" w:hAnsi="Arial" w:cs="Arial"/>
          <w:sz w:val="24"/>
          <w:szCs w:val="24"/>
        </w:rPr>
      </w:pPr>
      <w:commentRangeStart w:id="106"/>
      <w:r w:rsidRPr="006E23BF">
        <w:rPr>
          <w:rFonts w:ascii="Arial" w:hAnsi="Arial" w:cs="Arial"/>
          <w:sz w:val="24"/>
          <w:szCs w:val="24"/>
        </w:rPr>
        <w:t xml:space="preserve">Cuando el sistema nervioso recibe un estímulo cuya respuesta es hormonal, </w:t>
      </w:r>
      <w:commentRangeStart w:id="107"/>
      <w:r w:rsidRPr="006E23BF">
        <w:rPr>
          <w:rFonts w:ascii="Arial" w:hAnsi="Arial" w:cs="Arial"/>
          <w:sz w:val="24"/>
          <w:szCs w:val="24"/>
        </w:rPr>
        <w:t>el impulso nervioso llega hasta el </w:t>
      </w:r>
      <w:r w:rsidRPr="006E23BF">
        <w:rPr>
          <w:rFonts w:ascii="Arial" w:hAnsi="Arial" w:cs="Arial"/>
          <w:b/>
          <w:bCs/>
          <w:sz w:val="24"/>
          <w:szCs w:val="24"/>
        </w:rPr>
        <w:t>hipotálamo</w:t>
      </w:r>
      <w:r w:rsidRPr="006E23BF">
        <w:rPr>
          <w:rFonts w:ascii="Arial" w:hAnsi="Arial" w:cs="Arial"/>
          <w:sz w:val="24"/>
          <w:szCs w:val="24"/>
        </w:rPr>
        <w:t xml:space="preserve">, </w:t>
      </w:r>
      <w:commentRangeEnd w:id="107"/>
      <w:r w:rsidR="00415DF4">
        <w:rPr>
          <w:rStyle w:val="Refdecomentario"/>
        </w:rPr>
        <w:commentReference w:id="107"/>
      </w:r>
      <w:r w:rsidRPr="006E23BF">
        <w:rPr>
          <w:rFonts w:ascii="Arial" w:hAnsi="Arial" w:cs="Arial"/>
          <w:sz w:val="24"/>
          <w:szCs w:val="24"/>
        </w:rPr>
        <w:t xml:space="preserve">una pequeña estructura nerviosa situada en la base del encéfalo, que coordina la función de las hormonas. El hipotálamo contiene células nerviosas </w:t>
      </w:r>
      <w:proofErr w:type="spellStart"/>
      <w:r w:rsidRPr="006E23BF">
        <w:rPr>
          <w:rFonts w:ascii="Arial" w:hAnsi="Arial" w:cs="Arial"/>
          <w:sz w:val="24"/>
          <w:szCs w:val="24"/>
        </w:rPr>
        <w:t>neurosecretoras</w:t>
      </w:r>
      <w:proofErr w:type="spellEnd"/>
      <w:r w:rsidRPr="006E23BF">
        <w:rPr>
          <w:rFonts w:ascii="Arial" w:hAnsi="Arial" w:cs="Arial"/>
          <w:sz w:val="24"/>
          <w:szCs w:val="24"/>
        </w:rPr>
        <w:t>, que liberan hormonas hacia la </w:t>
      </w:r>
      <w:r w:rsidRPr="006E23BF">
        <w:rPr>
          <w:rFonts w:ascii="Arial" w:hAnsi="Arial" w:cs="Arial"/>
          <w:b/>
          <w:bCs/>
          <w:sz w:val="24"/>
          <w:szCs w:val="24"/>
        </w:rPr>
        <w:t>hipófisis</w:t>
      </w:r>
      <w:r w:rsidRPr="006E23BF">
        <w:rPr>
          <w:rFonts w:ascii="Arial" w:hAnsi="Arial" w:cs="Arial"/>
          <w:sz w:val="24"/>
          <w:szCs w:val="24"/>
        </w:rPr>
        <w:t>, una glándula endocrina situada por debajo del hipotálamo. Estas hormonas estimulan dicha hipófisis, que a su vez libera otras hormonas que viajan por la sangre hasta otras glándulas endocrinas </w:t>
      </w:r>
      <w:hyperlink r:id="rId10" w:tgtFrame="_blank" w:history="1">
        <w:r w:rsidRPr="006E23BF">
          <w:rPr>
            <w:rFonts w:ascii="Arial" w:hAnsi="Arial" w:cs="Arial"/>
            <w:color w:val="0000FF"/>
            <w:sz w:val="24"/>
            <w:szCs w:val="24"/>
          </w:rPr>
          <w:t>[ver]</w:t>
        </w:r>
      </w:hyperlink>
      <w:r w:rsidRPr="006E23BF">
        <w:rPr>
          <w:rFonts w:ascii="Arial" w:hAnsi="Arial" w:cs="Arial"/>
          <w:sz w:val="24"/>
          <w:szCs w:val="24"/>
        </w:rPr>
        <w:t>.</w:t>
      </w:r>
    </w:p>
    <w:p w:rsidR="004D45C5" w:rsidRPr="006E23BF" w:rsidRDefault="00AC31F2" w:rsidP="00A02DC2">
      <w:pPr>
        <w:spacing w:after="0"/>
        <w:rPr>
          <w:rFonts w:ascii="Arial" w:hAnsi="Arial" w:cs="Arial"/>
          <w:sz w:val="24"/>
          <w:szCs w:val="24"/>
        </w:rPr>
      </w:pPr>
      <w:bookmarkStart w:id="108" w:name="OLE_LINK12"/>
      <w:r w:rsidRPr="00BF67CA">
        <w:rPr>
          <w:rFonts w:ascii="Arial" w:hAnsi="Arial" w:cs="Arial"/>
          <w:sz w:val="24"/>
          <w:szCs w:val="24"/>
        </w:rPr>
        <w:t>http://recursos.cnice.mec.es/biosfera/alumno/3ESO/Sistendo/hipotalamo_hipofisis.htm</w:t>
      </w:r>
    </w:p>
    <w:bookmarkEnd w:id="108"/>
    <w:p w:rsidR="00DC5D12" w:rsidRPr="006E23BF" w:rsidRDefault="00DC5D12" w:rsidP="00A02DC2">
      <w:pPr>
        <w:spacing w:after="0"/>
        <w:rPr>
          <w:rFonts w:ascii="Arial" w:hAnsi="Arial" w:cs="Arial"/>
          <w:sz w:val="24"/>
          <w:szCs w:val="24"/>
        </w:rPr>
      </w:pPr>
    </w:p>
    <w:p w:rsidR="00AC31F2" w:rsidRPr="006E23BF" w:rsidRDefault="00AC31F2" w:rsidP="00A02DC2">
      <w:pPr>
        <w:spacing w:after="0"/>
        <w:rPr>
          <w:rFonts w:ascii="Arial" w:hAnsi="Arial" w:cs="Arial"/>
          <w:sz w:val="24"/>
          <w:szCs w:val="24"/>
        </w:rPr>
      </w:pPr>
      <w:r w:rsidRPr="006E23BF">
        <w:rPr>
          <w:rFonts w:ascii="Arial" w:hAnsi="Arial" w:cs="Arial"/>
          <w:sz w:val="24"/>
          <w:szCs w:val="24"/>
        </w:rPr>
        <w:t xml:space="preserve">Estas hormonas además de actuar sobre </w:t>
      </w:r>
      <w:del w:id="109" w:author="USUARIO" w:date="2015-06-28T20:21:00Z">
        <w:r w:rsidRPr="006E23BF" w:rsidDel="00415DF4">
          <w:rPr>
            <w:rFonts w:ascii="Arial" w:hAnsi="Arial" w:cs="Arial"/>
            <w:sz w:val="24"/>
            <w:szCs w:val="24"/>
          </w:rPr>
          <w:delText>el órgano</w:delText>
        </w:r>
      </w:del>
      <w:ins w:id="110" w:author="USUARIO" w:date="2015-06-28T20:21:00Z">
        <w:r w:rsidR="00415DF4">
          <w:rPr>
            <w:rFonts w:ascii="Arial" w:hAnsi="Arial" w:cs="Arial"/>
            <w:sz w:val="24"/>
            <w:szCs w:val="24"/>
          </w:rPr>
          <w:t xml:space="preserve">las células </w:t>
        </w:r>
      </w:ins>
      <w:del w:id="111" w:author="USUARIO" w:date="2015-06-28T20:21:00Z">
        <w:r w:rsidRPr="006E23BF" w:rsidDel="00415DF4">
          <w:rPr>
            <w:rFonts w:ascii="Arial" w:hAnsi="Arial" w:cs="Arial"/>
            <w:sz w:val="24"/>
            <w:szCs w:val="24"/>
          </w:rPr>
          <w:delText xml:space="preserve"> </w:delText>
        </w:r>
      </w:del>
      <w:r w:rsidRPr="006E23BF">
        <w:rPr>
          <w:rFonts w:ascii="Arial" w:hAnsi="Arial" w:cs="Arial"/>
          <w:sz w:val="24"/>
          <w:szCs w:val="24"/>
        </w:rPr>
        <w:t>diana,  funcionan  inhibiendo al hipotálamo y a la hipófisis para inhibir su actividad, para equilibrar la cantidad de hormonas una vez se han producido en la cantidad requerida.</w:t>
      </w:r>
      <w:commentRangeEnd w:id="106"/>
      <w:r w:rsidR="00415DF4">
        <w:rPr>
          <w:rStyle w:val="Refdecomentario"/>
        </w:rPr>
        <w:commentReference w:id="106"/>
      </w:r>
    </w:p>
    <w:p w:rsidR="0042109B" w:rsidRPr="006E23BF" w:rsidDel="00415DF4" w:rsidRDefault="0042109B" w:rsidP="00A02DC2">
      <w:pPr>
        <w:spacing w:after="0"/>
        <w:rPr>
          <w:del w:id="112" w:author="USUARIO" w:date="2015-06-28T20:22:00Z"/>
          <w:rStyle w:val="Hipervnculo"/>
          <w:rFonts w:ascii="Arial" w:hAnsi="Arial" w:cs="Arial"/>
          <w:sz w:val="24"/>
          <w:szCs w:val="24"/>
        </w:rPr>
      </w:pPr>
    </w:p>
    <w:p w:rsidR="005C45BC" w:rsidRPr="006E23BF" w:rsidRDefault="005C45BC" w:rsidP="00A02DC2">
      <w:pPr>
        <w:spacing w:after="0"/>
        <w:rPr>
          <w:rStyle w:val="Hipervnculo"/>
          <w:rFonts w:ascii="Arial" w:hAnsi="Arial" w:cs="Arial"/>
          <w:sz w:val="24"/>
          <w:szCs w:val="24"/>
        </w:rPr>
      </w:pPr>
    </w:p>
    <w:tbl>
      <w:tblPr>
        <w:tblStyle w:val="Tablaconcuadrcula2"/>
        <w:tblW w:w="0" w:type="auto"/>
        <w:tblLook w:val="04A0" w:firstRow="1" w:lastRow="0" w:firstColumn="1" w:lastColumn="0" w:noHBand="0" w:noVBand="1"/>
      </w:tblPr>
      <w:tblGrid>
        <w:gridCol w:w="1809"/>
        <w:gridCol w:w="7245"/>
      </w:tblGrid>
      <w:tr w:rsidR="005C45BC" w:rsidRPr="006E23BF" w:rsidDel="00415DF4" w:rsidTr="00147AA2">
        <w:trPr>
          <w:del w:id="113" w:author="USUARIO" w:date="2015-06-28T20:22:00Z"/>
        </w:trPr>
        <w:tc>
          <w:tcPr>
            <w:tcW w:w="9054" w:type="dxa"/>
            <w:gridSpan w:val="2"/>
            <w:shd w:val="clear" w:color="auto" w:fill="000000" w:themeFill="text1"/>
          </w:tcPr>
          <w:p w:rsidR="005C45BC" w:rsidRPr="006E23BF" w:rsidDel="00415DF4" w:rsidRDefault="005C45BC">
            <w:pPr>
              <w:spacing w:line="276" w:lineRule="auto"/>
              <w:rPr>
                <w:del w:id="114" w:author="USUARIO" w:date="2015-06-28T20:22:00Z"/>
                <w:rFonts w:ascii="Arial" w:hAnsi="Arial" w:cs="Arial"/>
                <w:b/>
                <w:sz w:val="24"/>
                <w:szCs w:val="24"/>
                <w:lang w:val="es-ES_tradnl"/>
              </w:rPr>
              <w:pPrChange w:id="115" w:author="USUARIO" w:date="2015-06-28T20:22:00Z">
                <w:pPr>
                  <w:spacing w:line="276" w:lineRule="auto"/>
                  <w:jc w:val="center"/>
                </w:pPr>
              </w:pPrChange>
            </w:pPr>
            <w:del w:id="116" w:author="USUARIO" w:date="2015-06-28T20:22:00Z">
              <w:r w:rsidRPr="006E23BF" w:rsidDel="00415DF4">
                <w:rPr>
                  <w:rFonts w:ascii="Arial" w:hAnsi="Arial" w:cs="Arial"/>
                  <w:b/>
                  <w:sz w:val="24"/>
                  <w:szCs w:val="24"/>
                  <w:lang w:val="es-ES_tradnl"/>
                </w:rPr>
                <w:delText>Recuerda</w:delText>
              </w:r>
            </w:del>
          </w:p>
        </w:tc>
      </w:tr>
      <w:tr w:rsidR="005C45BC" w:rsidRPr="006E23BF" w:rsidDel="00415DF4" w:rsidTr="00147AA2">
        <w:trPr>
          <w:del w:id="117" w:author="USUARIO" w:date="2015-06-28T20:22:00Z"/>
        </w:trPr>
        <w:tc>
          <w:tcPr>
            <w:tcW w:w="1809" w:type="dxa"/>
          </w:tcPr>
          <w:p w:rsidR="005C45BC" w:rsidRPr="006E23BF" w:rsidDel="00415DF4" w:rsidRDefault="005C45BC" w:rsidP="00A02DC2">
            <w:pPr>
              <w:spacing w:line="276" w:lineRule="auto"/>
              <w:rPr>
                <w:del w:id="118" w:author="USUARIO" w:date="2015-06-28T20:22:00Z"/>
                <w:rFonts w:ascii="Arial" w:hAnsi="Arial" w:cs="Arial"/>
                <w:sz w:val="24"/>
                <w:szCs w:val="24"/>
                <w:lang w:val="es-ES_tradnl"/>
              </w:rPr>
            </w:pPr>
            <w:del w:id="119" w:author="USUARIO" w:date="2015-06-28T20:22:00Z">
              <w:r w:rsidRPr="006E23BF" w:rsidDel="00415DF4">
                <w:rPr>
                  <w:rFonts w:ascii="Arial" w:hAnsi="Arial" w:cs="Arial"/>
                  <w:b/>
                  <w:sz w:val="24"/>
                  <w:szCs w:val="24"/>
                  <w:lang w:val="es-ES_tradnl"/>
                </w:rPr>
                <w:delText>Contenido</w:delText>
              </w:r>
            </w:del>
          </w:p>
        </w:tc>
        <w:tc>
          <w:tcPr>
            <w:tcW w:w="7245" w:type="dxa"/>
          </w:tcPr>
          <w:p w:rsidR="005C45BC" w:rsidRPr="006E23BF" w:rsidDel="00415DF4" w:rsidRDefault="005C45BC" w:rsidP="00E20598">
            <w:pPr>
              <w:spacing w:line="276" w:lineRule="auto"/>
              <w:rPr>
                <w:del w:id="120" w:author="USUARIO" w:date="2015-06-28T20:22:00Z"/>
                <w:rFonts w:ascii="Arial" w:hAnsi="Arial" w:cs="Arial"/>
                <w:sz w:val="24"/>
                <w:szCs w:val="24"/>
                <w:lang w:val="es-ES_tradnl"/>
              </w:rPr>
            </w:pPr>
            <w:del w:id="121" w:author="USUARIO" w:date="2015-06-28T20:22:00Z">
              <w:r w:rsidRPr="006E23BF" w:rsidDel="00415DF4">
                <w:rPr>
                  <w:rFonts w:ascii="Arial" w:hAnsi="Arial" w:cs="Arial"/>
                  <w:sz w:val="24"/>
                  <w:szCs w:val="24"/>
                </w:rPr>
                <w:delText>No hay que confundir las glándulas endocrinas con las glándulas exocrinas. Las primeras liberan hormonas a la sangre, mientras que las segundas liberan otras moléculas en el interior de órganos o al exterior del cuerpo.</w:delText>
              </w:r>
            </w:del>
          </w:p>
        </w:tc>
      </w:tr>
    </w:tbl>
    <w:p w:rsidR="005C45BC" w:rsidRPr="006E23BF" w:rsidDel="003E3B8F" w:rsidRDefault="005C45BC" w:rsidP="00A02DC2">
      <w:pPr>
        <w:spacing w:after="0"/>
        <w:rPr>
          <w:del w:id="122" w:author="USUARIO" w:date="2015-06-28T19:06:00Z"/>
          <w:rStyle w:val="Hipervnculo"/>
          <w:rFonts w:ascii="Arial" w:hAnsi="Arial" w:cs="Arial"/>
          <w:sz w:val="24"/>
          <w:szCs w:val="24"/>
        </w:rPr>
      </w:pPr>
    </w:p>
    <w:p w:rsidR="00507189" w:rsidRPr="006E23BF" w:rsidRDefault="00507189" w:rsidP="00A02DC2">
      <w:pPr>
        <w:spacing w:after="0"/>
        <w:rPr>
          <w:rStyle w:val="Hipervnculo"/>
          <w:rFonts w:ascii="Arial" w:hAnsi="Arial" w:cs="Arial"/>
          <w:sz w:val="24"/>
          <w:szCs w:val="24"/>
        </w:rPr>
      </w:pPr>
    </w:p>
    <w:tbl>
      <w:tblPr>
        <w:tblStyle w:val="Tablaconcuadrcula"/>
        <w:tblpPr w:leftFromText="141" w:rightFromText="141" w:vertAnchor="text" w:horzAnchor="margin" w:tblpY="49"/>
        <w:tblW w:w="0" w:type="auto"/>
        <w:tblLook w:val="04A0" w:firstRow="1" w:lastRow="0" w:firstColumn="1" w:lastColumn="0" w:noHBand="0" w:noVBand="1"/>
      </w:tblPr>
      <w:tblGrid>
        <w:gridCol w:w="1809"/>
        <w:gridCol w:w="7169"/>
      </w:tblGrid>
      <w:tr w:rsidR="00507189" w:rsidRPr="006E23BF" w:rsidDel="00415DF4" w:rsidTr="00507189">
        <w:trPr>
          <w:del w:id="123" w:author="USUARIO" w:date="2015-06-28T20:22:00Z"/>
        </w:trPr>
        <w:tc>
          <w:tcPr>
            <w:tcW w:w="8978" w:type="dxa"/>
            <w:gridSpan w:val="2"/>
            <w:shd w:val="clear" w:color="auto" w:fill="000000" w:themeFill="text1"/>
          </w:tcPr>
          <w:p w:rsidR="00507189" w:rsidRPr="006E23BF" w:rsidDel="00415DF4" w:rsidRDefault="00507189" w:rsidP="00A02DC2">
            <w:pPr>
              <w:spacing w:line="276" w:lineRule="auto"/>
              <w:jc w:val="center"/>
              <w:rPr>
                <w:del w:id="124" w:author="USUARIO" w:date="2015-06-28T20:22:00Z"/>
                <w:rFonts w:ascii="Arial" w:hAnsi="Arial" w:cs="Arial"/>
                <w:b/>
                <w:sz w:val="24"/>
                <w:szCs w:val="24"/>
              </w:rPr>
            </w:pPr>
            <w:del w:id="125" w:author="USUARIO" w:date="2015-06-28T20:22:00Z">
              <w:r w:rsidRPr="006E23BF" w:rsidDel="00415DF4">
                <w:rPr>
                  <w:rFonts w:ascii="Arial" w:hAnsi="Arial" w:cs="Arial"/>
                  <w:b/>
                  <w:sz w:val="24"/>
                  <w:szCs w:val="24"/>
                </w:rPr>
                <w:delText>Destacado</w:delText>
              </w:r>
            </w:del>
          </w:p>
        </w:tc>
      </w:tr>
      <w:tr w:rsidR="00507189" w:rsidRPr="006E23BF" w:rsidDel="00415DF4" w:rsidTr="00147AA2">
        <w:trPr>
          <w:del w:id="126" w:author="USUARIO" w:date="2015-06-28T20:22:00Z"/>
        </w:trPr>
        <w:tc>
          <w:tcPr>
            <w:tcW w:w="1809" w:type="dxa"/>
          </w:tcPr>
          <w:p w:rsidR="00507189" w:rsidRPr="006E23BF" w:rsidDel="00415DF4" w:rsidRDefault="00507189" w:rsidP="00A02DC2">
            <w:pPr>
              <w:spacing w:line="276" w:lineRule="auto"/>
              <w:rPr>
                <w:del w:id="127" w:author="USUARIO" w:date="2015-06-28T20:22:00Z"/>
                <w:rFonts w:ascii="Arial" w:hAnsi="Arial" w:cs="Arial"/>
                <w:b/>
                <w:sz w:val="24"/>
                <w:szCs w:val="24"/>
              </w:rPr>
            </w:pPr>
            <w:del w:id="128" w:author="USUARIO" w:date="2015-06-28T20:22:00Z">
              <w:r w:rsidRPr="006E23BF" w:rsidDel="00415DF4">
                <w:rPr>
                  <w:rFonts w:ascii="Arial" w:hAnsi="Arial" w:cs="Arial"/>
                  <w:b/>
                  <w:sz w:val="24"/>
                  <w:szCs w:val="24"/>
                </w:rPr>
                <w:delText>Título</w:delText>
              </w:r>
            </w:del>
          </w:p>
        </w:tc>
        <w:tc>
          <w:tcPr>
            <w:tcW w:w="7169" w:type="dxa"/>
          </w:tcPr>
          <w:p w:rsidR="00507189" w:rsidRPr="006E23BF" w:rsidDel="00415DF4" w:rsidRDefault="00507189" w:rsidP="00A02DC2">
            <w:pPr>
              <w:spacing w:line="276" w:lineRule="auto"/>
              <w:rPr>
                <w:del w:id="129" w:author="USUARIO" w:date="2015-06-28T20:22:00Z"/>
                <w:rFonts w:ascii="Arial" w:hAnsi="Arial" w:cs="Arial"/>
                <w:b/>
                <w:sz w:val="24"/>
                <w:szCs w:val="24"/>
              </w:rPr>
            </w:pPr>
            <w:del w:id="130" w:author="USUARIO" w:date="2015-06-28T20:22:00Z">
              <w:r w:rsidRPr="006E23BF" w:rsidDel="00415DF4">
                <w:rPr>
                  <w:rFonts w:ascii="Arial" w:hAnsi="Arial" w:cs="Arial"/>
                  <w:b/>
                  <w:sz w:val="24"/>
                  <w:szCs w:val="24"/>
                </w:rPr>
                <w:delText>Relación sistema endocrino y nervioso</w:delText>
              </w:r>
            </w:del>
          </w:p>
        </w:tc>
      </w:tr>
      <w:tr w:rsidR="00507189" w:rsidRPr="006E23BF" w:rsidDel="00415DF4" w:rsidTr="00147AA2">
        <w:trPr>
          <w:del w:id="131" w:author="USUARIO" w:date="2015-06-28T20:22:00Z"/>
        </w:trPr>
        <w:tc>
          <w:tcPr>
            <w:tcW w:w="1809" w:type="dxa"/>
          </w:tcPr>
          <w:p w:rsidR="00507189" w:rsidRPr="006E23BF" w:rsidDel="00415DF4" w:rsidRDefault="00507189" w:rsidP="00A02DC2">
            <w:pPr>
              <w:spacing w:line="276" w:lineRule="auto"/>
              <w:rPr>
                <w:del w:id="132" w:author="USUARIO" w:date="2015-06-28T20:22:00Z"/>
                <w:rFonts w:ascii="Arial" w:hAnsi="Arial" w:cs="Arial"/>
                <w:sz w:val="24"/>
                <w:szCs w:val="24"/>
              </w:rPr>
            </w:pPr>
            <w:del w:id="133" w:author="USUARIO" w:date="2015-06-28T20:22:00Z">
              <w:r w:rsidRPr="006E23BF" w:rsidDel="00415DF4">
                <w:rPr>
                  <w:rFonts w:ascii="Arial" w:hAnsi="Arial" w:cs="Arial"/>
                  <w:b/>
                  <w:sz w:val="24"/>
                  <w:szCs w:val="24"/>
                </w:rPr>
                <w:delText>Contenido</w:delText>
              </w:r>
            </w:del>
          </w:p>
        </w:tc>
        <w:tc>
          <w:tcPr>
            <w:tcW w:w="7169" w:type="dxa"/>
          </w:tcPr>
          <w:p w:rsidR="00507189" w:rsidRPr="006E23BF" w:rsidDel="00415DF4" w:rsidRDefault="00507189" w:rsidP="00A02DC2">
            <w:pPr>
              <w:spacing w:line="276" w:lineRule="auto"/>
              <w:rPr>
                <w:del w:id="134" w:author="USUARIO" w:date="2015-06-28T20:22:00Z"/>
                <w:rFonts w:ascii="Arial" w:hAnsi="Arial" w:cs="Arial"/>
                <w:b/>
                <w:sz w:val="24"/>
                <w:szCs w:val="24"/>
              </w:rPr>
            </w:pPr>
            <w:del w:id="135" w:author="USUARIO" w:date="2015-06-28T20:22:00Z">
              <w:r w:rsidRPr="006E23BF" w:rsidDel="00415DF4">
                <w:rPr>
                  <w:rFonts w:ascii="Arial" w:hAnsi="Arial" w:cs="Arial"/>
                  <w:sz w:val="24"/>
                  <w:szCs w:val="24"/>
                </w:rPr>
                <w:delText xml:space="preserve">El sistema nervioso controla la función del sistema endocrino, pero </w:delText>
              </w:r>
              <w:r w:rsidR="00E20598" w:rsidDel="00415DF4">
                <w:rPr>
                  <w:rFonts w:ascii="Arial" w:hAnsi="Arial" w:cs="Arial"/>
                  <w:sz w:val="24"/>
                  <w:szCs w:val="24"/>
                </w:rPr>
                <w:delText>este también se autorregula a sí</w:delText>
              </w:r>
              <w:r w:rsidRPr="006E23BF" w:rsidDel="00415DF4">
                <w:rPr>
                  <w:rFonts w:ascii="Arial" w:hAnsi="Arial" w:cs="Arial"/>
                  <w:sz w:val="24"/>
                  <w:szCs w:val="24"/>
                </w:rPr>
                <w:delText xml:space="preserve"> mismo.</w:delText>
              </w:r>
            </w:del>
          </w:p>
        </w:tc>
      </w:tr>
    </w:tbl>
    <w:p w:rsidR="00507189" w:rsidRPr="006E23BF" w:rsidDel="003E3B8F" w:rsidRDefault="00507189" w:rsidP="00A02DC2">
      <w:pPr>
        <w:spacing w:after="0"/>
        <w:rPr>
          <w:del w:id="136" w:author="USUARIO" w:date="2015-06-28T19:06:00Z"/>
          <w:rStyle w:val="Hipervnculo"/>
          <w:rFonts w:ascii="Arial" w:hAnsi="Arial" w:cs="Arial"/>
          <w:sz w:val="24"/>
          <w:szCs w:val="24"/>
        </w:rPr>
      </w:pPr>
    </w:p>
    <w:p w:rsidR="00EE4356" w:rsidRDefault="00EE4356" w:rsidP="00E20598">
      <w:pPr>
        <w:pBdr>
          <w:top w:val="single" w:sz="6" w:space="0" w:color="FFFFFF"/>
        </w:pBdr>
        <w:shd w:val="clear" w:color="auto" w:fill="FFFFFF"/>
        <w:spacing w:after="90"/>
        <w:rPr>
          <w:rFonts w:ascii="Arial" w:hAnsi="Arial" w:cs="Arial"/>
          <w:sz w:val="24"/>
          <w:szCs w:val="24"/>
          <w:highlight w:val="yellow"/>
        </w:rPr>
      </w:pPr>
    </w:p>
    <w:p w:rsidR="004D45C5" w:rsidRPr="006E23BF" w:rsidRDefault="00E20598" w:rsidP="00E20598">
      <w:pPr>
        <w:pBdr>
          <w:top w:val="single" w:sz="6" w:space="0" w:color="FFFFFF"/>
        </w:pBdr>
        <w:shd w:val="clear" w:color="auto" w:fill="FFFFFF"/>
        <w:spacing w:after="90"/>
        <w:rPr>
          <w:rFonts w:ascii="Arial" w:eastAsia="Times New Roman" w:hAnsi="Arial" w:cs="Arial"/>
          <w:color w:val="FFFFFF"/>
          <w:sz w:val="24"/>
          <w:szCs w:val="24"/>
          <w:lang w:eastAsia="es-CO"/>
        </w:rPr>
      </w:pPr>
      <w:r>
        <w:rPr>
          <w:rFonts w:ascii="Arial" w:hAnsi="Arial" w:cs="Arial"/>
          <w:sz w:val="24"/>
          <w:szCs w:val="24"/>
          <w:highlight w:val="yellow"/>
        </w:rPr>
        <w:t>[</w:t>
      </w:r>
      <w:r w:rsidR="004D45C5" w:rsidRPr="006E23BF">
        <w:rPr>
          <w:rFonts w:ascii="Arial" w:hAnsi="Arial" w:cs="Arial"/>
          <w:sz w:val="24"/>
          <w:szCs w:val="24"/>
          <w:highlight w:val="yellow"/>
        </w:rPr>
        <w:t>SECCIÓN  2]</w:t>
      </w:r>
      <w:r w:rsidR="004D45C5" w:rsidRPr="006E23BF">
        <w:rPr>
          <w:rFonts w:ascii="Arial" w:hAnsi="Arial" w:cs="Arial"/>
          <w:sz w:val="24"/>
          <w:szCs w:val="24"/>
        </w:rPr>
        <w:t xml:space="preserve"> </w:t>
      </w:r>
      <w:commentRangeStart w:id="137"/>
      <w:r w:rsidR="00182E3F" w:rsidRPr="000A3B23">
        <w:rPr>
          <w:rFonts w:ascii="Arial" w:hAnsi="Arial" w:cs="Arial"/>
          <w:b/>
          <w:sz w:val="24"/>
          <w:szCs w:val="24"/>
        </w:rPr>
        <w:t>1</w:t>
      </w:r>
      <w:r w:rsidR="004D45C5" w:rsidRPr="006E23BF">
        <w:rPr>
          <w:rFonts w:ascii="Arial" w:hAnsi="Arial" w:cs="Arial"/>
          <w:b/>
          <w:sz w:val="24"/>
          <w:szCs w:val="24"/>
        </w:rPr>
        <w:t>.2</w:t>
      </w:r>
      <w:r w:rsidR="004D45C5" w:rsidRPr="006E23BF">
        <w:rPr>
          <w:rFonts w:ascii="Arial" w:hAnsi="Arial" w:cs="Arial"/>
          <w:sz w:val="24"/>
          <w:szCs w:val="24"/>
        </w:rPr>
        <w:t xml:space="preserve"> </w:t>
      </w:r>
      <w:r w:rsidR="004D45C5" w:rsidRPr="006E23BF">
        <w:rPr>
          <w:rFonts w:ascii="Arial" w:hAnsi="Arial" w:cs="Arial"/>
          <w:b/>
          <w:sz w:val="24"/>
          <w:szCs w:val="24"/>
        </w:rPr>
        <w:t>Las glándulas endocrinas</w:t>
      </w:r>
      <w:commentRangeEnd w:id="137"/>
      <w:r w:rsidR="00944BED">
        <w:rPr>
          <w:rStyle w:val="Refdecomentario"/>
        </w:rPr>
        <w:commentReference w:id="137"/>
      </w:r>
    </w:p>
    <w:p w:rsidR="00DA2C87" w:rsidRPr="006E23BF" w:rsidRDefault="004D45C5" w:rsidP="00DA2C87">
      <w:pPr>
        <w:spacing w:after="0"/>
        <w:rPr>
          <w:rFonts w:ascii="Arial" w:hAnsi="Arial" w:cs="Arial"/>
          <w:sz w:val="24"/>
          <w:szCs w:val="24"/>
        </w:rPr>
      </w:pPr>
      <w:commentRangeStart w:id="138"/>
      <w:r w:rsidRPr="00412B53">
        <w:rPr>
          <w:rFonts w:ascii="Arial" w:eastAsia="Times New Roman" w:hAnsi="Arial" w:cs="Arial"/>
          <w:sz w:val="24"/>
          <w:szCs w:val="24"/>
          <w:lang w:eastAsia="es-CO"/>
        </w:rPr>
        <w:t>Las glándulas endocrinas se sitúan en diferentes partes del cuerpo</w:t>
      </w:r>
      <w:r w:rsidR="005C45BC" w:rsidRPr="00412B53">
        <w:rPr>
          <w:rFonts w:ascii="Arial" w:eastAsia="Times New Roman" w:hAnsi="Arial" w:cs="Arial"/>
          <w:sz w:val="24"/>
          <w:szCs w:val="24"/>
          <w:lang w:eastAsia="es-CO"/>
        </w:rPr>
        <w:t>.</w:t>
      </w:r>
      <w:r w:rsidRPr="00412B53">
        <w:rPr>
          <w:rFonts w:ascii="Arial" w:eastAsia="Times New Roman" w:hAnsi="Arial" w:cs="Arial"/>
          <w:sz w:val="24"/>
          <w:szCs w:val="24"/>
          <w:lang w:eastAsia="es-CO"/>
        </w:rPr>
        <w:t> </w:t>
      </w:r>
      <w:bookmarkStart w:id="139" w:name="OLE_LINK11"/>
      <w:commentRangeEnd w:id="138"/>
      <w:r w:rsidR="00E97EAA">
        <w:rPr>
          <w:rStyle w:val="Refdecomentario"/>
        </w:rPr>
        <w:commentReference w:id="138"/>
      </w:r>
      <w:hyperlink r:id="rId11" w:tgtFrame="_blank" w:history="1">
        <w:r w:rsidR="00DA2C87" w:rsidRPr="006E23BF">
          <w:rPr>
            <w:rFonts w:ascii="Arial" w:hAnsi="Arial" w:cs="Arial"/>
            <w:color w:val="0000FF"/>
            <w:sz w:val="24"/>
            <w:szCs w:val="24"/>
          </w:rPr>
          <w:t>[</w:t>
        </w:r>
        <w:proofErr w:type="gramStart"/>
        <w:r w:rsidR="00DA2C87" w:rsidRPr="006E23BF">
          <w:rPr>
            <w:rFonts w:ascii="Arial" w:hAnsi="Arial" w:cs="Arial"/>
            <w:color w:val="0000FF"/>
            <w:sz w:val="24"/>
            <w:szCs w:val="24"/>
          </w:rPr>
          <w:t>ver</w:t>
        </w:r>
        <w:proofErr w:type="gramEnd"/>
        <w:r w:rsidR="00DA2C87" w:rsidRPr="006E23BF">
          <w:rPr>
            <w:rFonts w:ascii="Arial" w:hAnsi="Arial" w:cs="Arial"/>
            <w:color w:val="0000FF"/>
            <w:sz w:val="24"/>
            <w:szCs w:val="24"/>
          </w:rPr>
          <w:t>]</w:t>
        </w:r>
      </w:hyperlink>
      <w:r w:rsidR="00DA2C87" w:rsidRPr="006E23BF">
        <w:rPr>
          <w:rFonts w:ascii="Arial" w:hAnsi="Arial" w:cs="Arial"/>
          <w:sz w:val="24"/>
          <w:szCs w:val="24"/>
        </w:rPr>
        <w:t>.</w:t>
      </w:r>
    </w:p>
    <w:p w:rsidR="004D45C5" w:rsidRPr="00DA2C87" w:rsidRDefault="00DA2C87" w:rsidP="00A02DC2">
      <w:pPr>
        <w:shd w:val="clear" w:color="auto" w:fill="FFFFFF"/>
        <w:spacing w:after="0"/>
        <w:rPr>
          <w:rStyle w:val="Hipervnculo"/>
          <w:rFonts w:ascii="Arial" w:eastAsia="Times New Roman" w:hAnsi="Arial" w:cs="Arial"/>
          <w:color w:val="auto"/>
          <w:sz w:val="24"/>
          <w:szCs w:val="24"/>
          <w:u w:val="none"/>
          <w:lang w:eastAsia="es-CO"/>
        </w:rPr>
      </w:pPr>
      <w:r w:rsidRPr="00DA2C87">
        <w:rPr>
          <w:rStyle w:val="Hipervnculo"/>
          <w:rFonts w:ascii="Arial" w:eastAsia="Times New Roman" w:hAnsi="Arial" w:cs="Arial"/>
          <w:color w:val="auto"/>
          <w:sz w:val="24"/>
          <w:szCs w:val="24"/>
          <w:u w:val="none"/>
          <w:lang w:eastAsia="es-CO"/>
        </w:rPr>
        <w:t>http://recursos.cnice.mec.es/biosfera/alumno/3ESO/Sistendo/actividades/actividad6.htm</w:t>
      </w:r>
    </w:p>
    <w:bookmarkEnd w:id="139"/>
    <w:p w:rsidR="005C45BC" w:rsidRPr="006E23BF" w:rsidRDefault="005C45BC" w:rsidP="00A02DC2">
      <w:pPr>
        <w:shd w:val="clear" w:color="auto" w:fill="FFFFFF"/>
        <w:spacing w:after="0"/>
        <w:rPr>
          <w:rFonts w:ascii="Arial" w:eastAsia="Times New Roman" w:hAnsi="Arial" w:cs="Arial"/>
          <w:color w:val="333333"/>
          <w:sz w:val="24"/>
          <w:szCs w:val="24"/>
          <w:lang w:eastAsia="es-CO"/>
        </w:rPr>
      </w:pPr>
    </w:p>
    <w:tbl>
      <w:tblPr>
        <w:tblStyle w:val="Tablaconcuadrcula1"/>
        <w:tblW w:w="0" w:type="auto"/>
        <w:tblLayout w:type="fixed"/>
        <w:tblLook w:val="04A0" w:firstRow="1" w:lastRow="0" w:firstColumn="1" w:lastColumn="0" w:noHBand="0" w:noVBand="1"/>
      </w:tblPr>
      <w:tblGrid>
        <w:gridCol w:w="1809"/>
        <w:gridCol w:w="7245"/>
      </w:tblGrid>
      <w:tr w:rsidR="004D45C5" w:rsidRPr="006E23BF" w:rsidTr="0074407C">
        <w:tc>
          <w:tcPr>
            <w:tcW w:w="9054" w:type="dxa"/>
            <w:gridSpan w:val="2"/>
            <w:shd w:val="clear" w:color="auto" w:fill="0D0D0D" w:themeFill="text1" w:themeFillTint="F2"/>
          </w:tcPr>
          <w:p w:rsidR="004D45C5" w:rsidRPr="006E23BF" w:rsidRDefault="004D45C5" w:rsidP="00A02DC2">
            <w:pPr>
              <w:spacing w:line="276" w:lineRule="auto"/>
              <w:jc w:val="center"/>
              <w:rPr>
                <w:rFonts w:ascii="Arial" w:hAnsi="Arial" w:cs="Arial"/>
                <w:b/>
                <w:color w:val="FFFFFF" w:themeColor="background1"/>
                <w:sz w:val="24"/>
                <w:szCs w:val="24"/>
              </w:rPr>
            </w:pPr>
            <w:bookmarkStart w:id="140" w:name="OLE_LINK13"/>
            <w:r w:rsidRPr="006E23BF">
              <w:rPr>
                <w:rFonts w:ascii="Arial" w:hAnsi="Arial" w:cs="Arial"/>
                <w:b/>
                <w:color w:val="FFFFFF" w:themeColor="background1"/>
                <w:sz w:val="24"/>
                <w:szCs w:val="24"/>
              </w:rPr>
              <w:t>Imagen (fotografía, gráfica o ilustración) recurso aprovechado</w:t>
            </w:r>
          </w:p>
        </w:tc>
      </w:tr>
      <w:tr w:rsidR="004D45C5" w:rsidRPr="006E23BF" w:rsidTr="00147AA2">
        <w:tc>
          <w:tcPr>
            <w:tcW w:w="1809"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4D45C5" w:rsidRPr="006E23BF" w:rsidRDefault="00147AA2" w:rsidP="00A02DC2">
            <w:pPr>
              <w:spacing w:line="276" w:lineRule="auto"/>
              <w:rPr>
                <w:rFonts w:ascii="Arial" w:hAnsi="Arial" w:cs="Arial"/>
                <w:b/>
                <w:color w:val="000000"/>
                <w:sz w:val="24"/>
                <w:szCs w:val="24"/>
              </w:rPr>
            </w:pPr>
            <w:r>
              <w:rPr>
                <w:rFonts w:ascii="Arial" w:hAnsi="Arial" w:cs="Arial"/>
                <w:color w:val="000000"/>
                <w:sz w:val="24"/>
                <w:szCs w:val="24"/>
              </w:rPr>
              <w:t>CN_G8_02_CO_IMG02</w:t>
            </w:r>
          </w:p>
        </w:tc>
      </w:tr>
      <w:tr w:rsidR="004D45C5" w:rsidRPr="006E23BF" w:rsidTr="00147AA2">
        <w:tc>
          <w:tcPr>
            <w:tcW w:w="1809"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Varias imágenes cada una con la ubicación de una glándula endocrina: tiroides, hipófisis, glándulas suprarrenales, páncreas, paratiroides, testículos, ovarios.</w:t>
            </w:r>
          </w:p>
        </w:tc>
      </w:tr>
      <w:tr w:rsidR="004D45C5" w:rsidRPr="006E23BF" w:rsidTr="00147AA2">
        <w:tc>
          <w:tcPr>
            <w:tcW w:w="1809" w:type="dxa"/>
          </w:tcPr>
          <w:p w:rsidR="004D45C5" w:rsidRPr="006E23BF" w:rsidRDefault="004D45C5" w:rsidP="00A02DC2">
            <w:pPr>
              <w:spacing w:line="276" w:lineRule="auto"/>
              <w:rPr>
                <w:rFonts w:ascii="Arial" w:hAnsi="Arial" w:cs="Arial"/>
                <w:color w:val="000000"/>
                <w:sz w:val="24"/>
                <w:szCs w:val="24"/>
              </w:rPr>
            </w:pPr>
          </w:p>
        </w:tc>
        <w:tc>
          <w:tcPr>
            <w:tcW w:w="7245" w:type="dxa"/>
          </w:tcPr>
          <w:p w:rsidR="004D45C5" w:rsidRPr="006E23BF" w:rsidRDefault="004D45C5" w:rsidP="00A02DC2">
            <w:pPr>
              <w:spacing w:line="276" w:lineRule="auto"/>
              <w:rPr>
                <w:rFonts w:ascii="Arial" w:hAnsi="Arial" w:cs="Arial"/>
                <w:sz w:val="24"/>
                <w:szCs w:val="24"/>
              </w:rPr>
            </w:pPr>
            <w:commentRangeStart w:id="141"/>
            <w:r w:rsidRPr="006E23BF">
              <w:rPr>
                <w:rFonts w:ascii="Arial" w:hAnsi="Arial" w:cs="Arial"/>
                <w:sz w:val="24"/>
                <w:szCs w:val="24"/>
              </w:rPr>
              <w:t xml:space="preserve">http://profesores.aulaplaneta.com/DNNPlayerPackages/Package10213/InfoGuion/cuadernoestudio/images_xml/BG_09_05_img6_zoom.jpg </w:t>
            </w:r>
            <w:commentRangeEnd w:id="141"/>
            <w:r w:rsidR="00E97EAA">
              <w:rPr>
                <w:rStyle w:val="Refdecomentario"/>
                <w:lang w:val="es-CO"/>
              </w:rPr>
              <w:commentReference w:id="141"/>
            </w:r>
          </w:p>
        </w:tc>
      </w:tr>
      <w:tr w:rsidR="004D45C5" w:rsidRPr="006E23BF" w:rsidTr="00147AA2">
        <w:tc>
          <w:tcPr>
            <w:tcW w:w="1809"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45"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Las glándulas endocrinas y su ubicación en el cuerpo.</w:t>
            </w:r>
          </w:p>
        </w:tc>
      </w:tr>
      <w:bookmarkEnd w:id="140"/>
    </w:tbl>
    <w:p w:rsidR="004D45C5" w:rsidRPr="006E23BF" w:rsidRDefault="004D45C5" w:rsidP="00A02DC2">
      <w:pPr>
        <w:shd w:val="clear" w:color="auto" w:fill="FFFFFF"/>
        <w:spacing w:after="0"/>
        <w:rPr>
          <w:rFonts w:ascii="Arial" w:eastAsia="Times New Roman" w:hAnsi="Arial" w:cs="Arial"/>
          <w:color w:val="333333"/>
          <w:sz w:val="24"/>
          <w:szCs w:val="24"/>
          <w:lang w:eastAsia="es-CO"/>
        </w:rPr>
      </w:pPr>
      <w:commentRangeStart w:id="142"/>
    </w:p>
    <w:p w:rsidR="004D45C5" w:rsidRDefault="004D45C5" w:rsidP="00A02DC2">
      <w:pPr>
        <w:shd w:val="clear" w:color="auto" w:fill="FFFFFF"/>
        <w:spacing w:after="0"/>
        <w:rPr>
          <w:rFonts w:ascii="Arial" w:eastAsia="Times New Roman" w:hAnsi="Arial" w:cs="Arial"/>
          <w:sz w:val="24"/>
          <w:szCs w:val="24"/>
          <w:lang w:eastAsia="es-CO"/>
        </w:rPr>
      </w:pPr>
      <w:r w:rsidRPr="006E23BF">
        <w:rPr>
          <w:rFonts w:ascii="Arial" w:eastAsia="Times New Roman" w:hAnsi="Arial" w:cs="Arial"/>
          <w:sz w:val="24"/>
          <w:szCs w:val="24"/>
          <w:lang w:eastAsia="es-CO"/>
        </w:rPr>
        <w:t>Estas glándulas son las siguientes:</w:t>
      </w:r>
      <w:commentRangeEnd w:id="142"/>
      <w:r w:rsidR="006C246F">
        <w:rPr>
          <w:rStyle w:val="Refdecomentario"/>
        </w:rPr>
        <w:commentReference w:id="142"/>
      </w:r>
    </w:p>
    <w:p w:rsidR="00BB6482" w:rsidRPr="006E23BF" w:rsidRDefault="00BB6482" w:rsidP="00A02DC2">
      <w:pPr>
        <w:shd w:val="clear" w:color="auto" w:fill="FFFFFF"/>
        <w:spacing w:after="0"/>
        <w:rPr>
          <w:rFonts w:ascii="Arial" w:eastAsia="Times New Roman" w:hAnsi="Arial" w:cs="Arial"/>
          <w:sz w:val="24"/>
          <w:szCs w:val="24"/>
          <w:lang w:eastAsia="es-CO"/>
        </w:rPr>
      </w:pPr>
    </w:p>
    <w:p w:rsidR="00182E3F" w:rsidDel="003F08E1" w:rsidRDefault="004D45C5" w:rsidP="00A02DC2">
      <w:pPr>
        <w:numPr>
          <w:ilvl w:val="0"/>
          <w:numId w:val="2"/>
        </w:numPr>
        <w:shd w:val="clear" w:color="auto" w:fill="FFFFFF"/>
        <w:spacing w:after="0"/>
        <w:ind w:left="300"/>
        <w:rPr>
          <w:del w:id="143" w:author="USUARIO" w:date="2015-06-28T20:29:00Z"/>
          <w:rFonts w:ascii="Arial" w:eastAsia="Times New Roman" w:hAnsi="Arial" w:cs="Arial"/>
          <w:sz w:val="24"/>
          <w:szCs w:val="24"/>
          <w:lang w:eastAsia="es-CO"/>
        </w:rPr>
      </w:pPr>
      <w:r w:rsidRPr="006E23BF">
        <w:rPr>
          <w:rFonts w:ascii="Arial" w:eastAsia="Times New Roman" w:hAnsi="Arial" w:cs="Arial"/>
          <w:sz w:val="24"/>
          <w:szCs w:val="24"/>
          <w:lang w:eastAsia="es-CO"/>
        </w:rPr>
        <w:t>La </w:t>
      </w:r>
      <w:r w:rsidRPr="006E23BF">
        <w:rPr>
          <w:rFonts w:ascii="Arial" w:eastAsia="Times New Roman" w:hAnsi="Arial" w:cs="Arial"/>
          <w:b/>
          <w:bCs/>
          <w:sz w:val="24"/>
          <w:szCs w:val="24"/>
          <w:lang w:eastAsia="es-CO"/>
        </w:rPr>
        <w:t>hipófisis</w:t>
      </w:r>
      <w:r w:rsidRPr="006E23BF">
        <w:rPr>
          <w:rFonts w:ascii="Arial" w:eastAsia="Times New Roman" w:hAnsi="Arial" w:cs="Arial"/>
          <w:sz w:val="24"/>
          <w:szCs w:val="24"/>
          <w:lang w:eastAsia="es-CO"/>
        </w:rPr>
        <w:t xml:space="preserve">: </w:t>
      </w:r>
      <w:r w:rsidR="00013036">
        <w:rPr>
          <w:rFonts w:ascii="Arial" w:eastAsia="Times New Roman" w:hAnsi="Arial" w:cs="Arial"/>
          <w:sz w:val="24"/>
          <w:szCs w:val="24"/>
          <w:lang w:eastAsia="es-CO"/>
        </w:rPr>
        <w:t xml:space="preserve">también </w:t>
      </w:r>
      <w:ins w:id="144" w:author="USUARIO" w:date="2015-06-28T20:27:00Z">
        <w:r w:rsidR="004A5A74">
          <w:rPr>
            <w:rFonts w:ascii="Arial" w:eastAsia="Times New Roman" w:hAnsi="Arial" w:cs="Arial"/>
            <w:sz w:val="24"/>
            <w:szCs w:val="24"/>
            <w:lang w:eastAsia="es-CO"/>
          </w:rPr>
          <w:t>llamada</w:t>
        </w:r>
      </w:ins>
      <w:del w:id="145" w:author="USUARIO" w:date="2015-06-28T20:27:00Z">
        <w:r w:rsidR="00013036" w:rsidDel="004A5A74">
          <w:rPr>
            <w:rFonts w:ascii="Arial" w:eastAsia="Times New Roman" w:hAnsi="Arial" w:cs="Arial"/>
            <w:sz w:val="24"/>
            <w:szCs w:val="24"/>
            <w:lang w:eastAsia="es-CO"/>
          </w:rPr>
          <w:delText>se llama</w:delText>
        </w:r>
      </w:del>
      <w:r w:rsidR="00013036">
        <w:rPr>
          <w:rFonts w:ascii="Arial" w:eastAsia="Times New Roman" w:hAnsi="Arial" w:cs="Arial"/>
          <w:sz w:val="24"/>
          <w:szCs w:val="24"/>
          <w:lang w:eastAsia="es-CO"/>
        </w:rPr>
        <w:t xml:space="preserve"> glándula </w:t>
      </w:r>
      <w:r w:rsidR="00013036" w:rsidRPr="004A5A74">
        <w:rPr>
          <w:rFonts w:ascii="Arial" w:eastAsia="Times New Roman" w:hAnsi="Arial" w:cs="Arial"/>
          <w:b/>
          <w:sz w:val="24"/>
          <w:szCs w:val="24"/>
          <w:lang w:eastAsia="es-CO"/>
          <w:rPrChange w:id="146" w:author="USUARIO" w:date="2015-06-28T20:27:00Z">
            <w:rPr>
              <w:rFonts w:ascii="Arial" w:eastAsia="Times New Roman" w:hAnsi="Arial" w:cs="Arial"/>
              <w:sz w:val="24"/>
              <w:szCs w:val="24"/>
              <w:lang w:eastAsia="es-CO"/>
            </w:rPr>
          </w:rPrChange>
        </w:rPr>
        <w:t>pituitaria</w:t>
      </w:r>
      <w:ins w:id="147" w:author="USUARIO" w:date="2015-06-28T20:27:00Z">
        <w:r w:rsidR="004A5A74">
          <w:rPr>
            <w:rFonts w:ascii="Arial" w:eastAsia="Times New Roman" w:hAnsi="Arial" w:cs="Arial"/>
            <w:sz w:val="24"/>
            <w:szCs w:val="24"/>
            <w:lang w:eastAsia="es-CO"/>
          </w:rPr>
          <w:t>,</w:t>
        </w:r>
      </w:ins>
      <w:del w:id="148" w:author="USUARIO" w:date="2015-06-28T20:27:00Z">
        <w:r w:rsidR="00013036" w:rsidDel="004A5A74">
          <w:rPr>
            <w:rFonts w:ascii="Arial" w:eastAsia="Times New Roman" w:hAnsi="Arial" w:cs="Arial"/>
            <w:sz w:val="24"/>
            <w:szCs w:val="24"/>
            <w:lang w:eastAsia="es-CO"/>
          </w:rPr>
          <w:delText>.</w:delText>
        </w:r>
      </w:del>
      <w:r w:rsidR="00013036">
        <w:rPr>
          <w:rFonts w:ascii="Arial" w:eastAsia="Times New Roman" w:hAnsi="Arial" w:cs="Arial"/>
          <w:sz w:val="24"/>
          <w:szCs w:val="24"/>
          <w:lang w:eastAsia="es-CO"/>
        </w:rPr>
        <w:t xml:space="preserve"> </w:t>
      </w:r>
      <w:ins w:id="149" w:author="USUARIO" w:date="2015-06-28T20:27:00Z">
        <w:r w:rsidR="004A5A74">
          <w:rPr>
            <w:rFonts w:ascii="Arial" w:eastAsia="Times New Roman" w:hAnsi="Arial" w:cs="Arial"/>
            <w:sz w:val="24"/>
            <w:szCs w:val="24"/>
            <w:lang w:eastAsia="es-CO"/>
          </w:rPr>
          <w:t>s</w:t>
        </w:r>
      </w:ins>
      <w:del w:id="150" w:author="USUARIO" w:date="2015-06-28T20:27:00Z">
        <w:r w:rsidR="00013036" w:rsidDel="004A5A74">
          <w:rPr>
            <w:rFonts w:ascii="Arial" w:eastAsia="Times New Roman" w:hAnsi="Arial" w:cs="Arial"/>
            <w:sz w:val="24"/>
            <w:szCs w:val="24"/>
            <w:lang w:eastAsia="es-CO"/>
          </w:rPr>
          <w:delText>S</w:delText>
        </w:r>
      </w:del>
      <w:r w:rsidR="00013036">
        <w:rPr>
          <w:rFonts w:ascii="Arial" w:eastAsia="Times New Roman" w:hAnsi="Arial" w:cs="Arial"/>
          <w:sz w:val="24"/>
          <w:szCs w:val="24"/>
          <w:lang w:eastAsia="es-CO"/>
        </w:rPr>
        <w:t xml:space="preserve">e localiza en la base del cráneo y está conectada con el hipotálamo. </w:t>
      </w:r>
      <w:commentRangeStart w:id="151"/>
      <w:r w:rsidR="00013036">
        <w:rPr>
          <w:rFonts w:ascii="Arial" w:eastAsia="Times New Roman" w:hAnsi="Arial" w:cs="Arial"/>
          <w:sz w:val="24"/>
          <w:szCs w:val="24"/>
          <w:lang w:eastAsia="es-CO"/>
        </w:rPr>
        <w:t xml:space="preserve">Esta es una manera de conexión </w:t>
      </w:r>
      <w:commentRangeEnd w:id="151"/>
      <w:r w:rsidR="004A5A74">
        <w:rPr>
          <w:rStyle w:val="Refdecomentario"/>
        </w:rPr>
        <w:commentReference w:id="151"/>
      </w:r>
      <w:r w:rsidR="00013036">
        <w:rPr>
          <w:rFonts w:ascii="Arial" w:eastAsia="Times New Roman" w:hAnsi="Arial" w:cs="Arial"/>
          <w:sz w:val="24"/>
          <w:szCs w:val="24"/>
          <w:lang w:eastAsia="es-CO"/>
        </w:rPr>
        <w:t>entre el sistema nervioso</w:t>
      </w:r>
      <w:r w:rsidR="00852FC7">
        <w:rPr>
          <w:rFonts w:ascii="Arial" w:eastAsia="Times New Roman" w:hAnsi="Arial" w:cs="Arial"/>
          <w:sz w:val="24"/>
          <w:szCs w:val="24"/>
          <w:lang w:eastAsia="es-CO"/>
        </w:rPr>
        <w:t xml:space="preserve"> y el sistema endocrino, pues el</w:t>
      </w:r>
      <w:r w:rsidR="00013036">
        <w:rPr>
          <w:rFonts w:ascii="Arial" w:eastAsia="Times New Roman" w:hAnsi="Arial" w:cs="Arial"/>
          <w:sz w:val="24"/>
          <w:szCs w:val="24"/>
          <w:lang w:eastAsia="es-CO"/>
        </w:rPr>
        <w:t xml:space="preserve"> hipotálamo regula la actividad de esta glándula.</w:t>
      </w:r>
      <w:ins w:id="152" w:author="USUARIO" w:date="2015-06-28T20:29:00Z">
        <w:r w:rsidR="003F08E1">
          <w:rPr>
            <w:rFonts w:ascii="Arial" w:eastAsia="Times New Roman" w:hAnsi="Arial" w:cs="Arial"/>
            <w:sz w:val="24"/>
            <w:szCs w:val="24"/>
            <w:lang w:eastAsia="es-CO"/>
          </w:rPr>
          <w:t xml:space="preserve"> </w:t>
        </w:r>
      </w:ins>
      <w:del w:id="153" w:author="USUARIO" w:date="2015-06-28T20:29:00Z">
        <w:r w:rsidR="00013036" w:rsidDel="003F08E1">
          <w:rPr>
            <w:rFonts w:ascii="Arial" w:eastAsia="Times New Roman" w:hAnsi="Arial" w:cs="Arial"/>
            <w:sz w:val="24"/>
            <w:szCs w:val="24"/>
            <w:lang w:eastAsia="es-CO"/>
          </w:rPr>
          <w:delText xml:space="preserve"> </w:delText>
        </w:r>
      </w:del>
    </w:p>
    <w:p w:rsidR="004D45C5" w:rsidRPr="003F08E1" w:rsidRDefault="00013036">
      <w:pPr>
        <w:numPr>
          <w:ilvl w:val="0"/>
          <w:numId w:val="2"/>
        </w:numPr>
        <w:shd w:val="clear" w:color="auto" w:fill="FFFFFF"/>
        <w:spacing w:after="0"/>
        <w:ind w:left="300"/>
        <w:rPr>
          <w:rFonts w:ascii="Arial" w:eastAsia="Times New Roman" w:hAnsi="Arial" w:cs="Arial"/>
          <w:sz w:val="24"/>
          <w:szCs w:val="24"/>
          <w:lang w:eastAsia="es-CO"/>
        </w:rPr>
        <w:pPrChange w:id="154" w:author="USUARIO" w:date="2015-06-28T20:29:00Z">
          <w:pPr>
            <w:shd w:val="clear" w:color="auto" w:fill="FFFFFF"/>
            <w:spacing w:after="0"/>
            <w:ind w:left="300"/>
          </w:pPr>
        </w:pPrChange>
      </w:pPr>
      <w:r w:rsidRPr="003F08E1">
        <w:rPr>
          <w:rFonts w:ascii="Arial" w:eastAsia="Times New Roman" w:hAnsi="Arial" w:cs="Arial"/>
          <w:sz w:val="24"/>
          <w:szCs w:val="24"/>
          <w:lang w:eastAsia="es-CO"/>
        </w:rPr>
        <w:t>La hipófisis s</w:t>
      </w:r>
      <w:r w:rsidR="004D45C5" w:rsidRPr="003F08E1">
        <w:rPr>
          <w:rFonts w:ascii="Arial" w:eastAsia="Times New Roman" w:hAnsi="Arial" w:cs="Arial"/>
          <w:sz w:val="24"/>
          <w:szCs w:val="24"/>
          <w:lang w:eastAsia="es-CO"/>
        </w:rPr>
        <w:t xml:space="preserve">ecreta hormonas que controlan a las demás glándulas endocrinas y otras que actúan directamente sobre </w:t>
      </w:r>
      <w:commentRangeStart w:id="155"/>
      <w:del w:id="156" w:author="USUARIO" w:date="2015-06-28T20:29:00Z">
        <w:r w:rsidR="004D45C5" w:rsidRPr="003F08E1" w:rsidDel="003F08E1">
          <w:rPr>
            <w:rFonts w:ascii="Arial" w:eastAsia="Times New Roman" w:hAnsi="Arial" w:cs="Arial"/>
            <w:sz w:val="24"/>
            <w:szCs w:val="24"/>
            <w:lang w:eastAsia="es-CO"/>
          </w:rPr>
          <w:delText>el órgano</w:delText>
        </w:r>
      </w:del>
      <w:ins w:id="157" w:author="USUARIO" w:date="2015-06-28T20:29:00Z">
        <w:r w:rsidR="003F08E1">
          <w:rPr>
            <w:rFonts w:ascii="Arial" w:eastAsia="Times New Roman" w:hAnsi="Arial" w:cs="Arial"/>
            <w:sz w:val="24"/>
            <w:szCs w:val="24"/>
            <w:lang w:eastAsia="es-CO"/>
          </w:rPr>
          <w:t>las células</w:t>
        </w:r>
      </w:ins>
      <w:r w:rsidR="004D45C5" w:rsidRPr="003F08E1">
        <w:rPr>
          <w:rFonts w:ascii="Arial" w:eastAsia="Times New Roman" w:hAnsi="Arial" w:cs="Arial"/>
          <w:sz w:val="24"/>
          <w:szCs w:val="24"/>
          <w:lang w:eastAsia="es-CO"/>
        </w:rPr>
        <w:t xml:space="preserve"> </w:t>
      </w:r>
      <w:commentRangeEnd w:id="155"/>
      <w:r w:rsidR="004D00F0">
        <w:rPr>
          <w:rStyle w:val="Refdecomentario"/>
        </w:rPr>
        <w:commentReference w:id="155"/>
      </w:r>
      <w:r w:rsidR="004D45C5" w:rsidRPr="003F08E1">
        <w:rPr>
          <w:rFonts w:ascii="Arial" w:eastAsia="Times New Roman" w:hAnsi="Arial" w:cs="Arial"/>
          <w:sz w:val="24"/>
          <w:szCs w:val="24"/>
          <w:lang w:eastAsia="es-CO"/>
        </w:rPr>
        <w:t xml:space="preserve">diana. Libera </w:t>
      </w:r>
      <w:proofErr w:type="spellStart"/>
      <w:r w:rsidR="004D45C5" w:rsidRPr="003F08E1">
        <w:rPr>
          <w:rFonts w:ascii="Arial" w:eastAsia="Times New Roman" w:hAnsi="Arial" w:cs="Arial"/>
          <w:b/>
          <w:bCs/>
          <w:sz w:val="24"/>
          <w:szCs w:val="24"/>
          <w:lang w:eastAsia="es-CO"/>
        </w:rPr>
        <w:t>somatotropina</w:t>
      </w:r>
      <w:proofErr w:type="spellEnd"/>
      <w:r w:rsidR="004D45C5" w:rsidRPr="00324CD6">
        <w:rPr>
          <w:rFonts w:ascii="Arial" w:eastAsia="Times New Roman" w:hAnsi="Arial" w:cs="Arial"/>
          <w:sz w:val="24"/>
          <w:szCs w:val="24"/>
          <w:lang w:eastAsia="es-CO"/>
        </w:rPr>
        <w:t> u </w:t>
      </w:r>
      <w:r w:rsidR="004D45C5" w:rsidRPr="00324CD6">
        <w:rPr>
          <w:rFonts w:ascii="Arial" w:eastAsia="Times New Roman" w:hAnsi="Arial" w:cs="Arial"/>
          <w:b/>
          <w:bCs/>
          <w:sz w:val="24"/>
          <w:szCs w:val="24"/>
          <w:lang w:eastAsia="es-CO"/>
        </w:rPr>
        <w:t>hormona del crecimiento (GH)</w:t>
      </w:r>
      <w:r w:rsidR="004D45C5" w:rsidRPr="00324CD6">
        <w:rPr>
          <w:rFonts w:ascii="Arial" w:eastAsia="Times New Roman" w:hAnsi="Arial" w:cs="Arial"/>
          <w:sz w:val="24"/>
          <w:szCs w:val="24"/>
          <w:lang w:eastAsia="es-CO"/>
        </w:rPr>
        <w:t xml:space="preserve">, que estimula el crecimiento de los huesos, y </w:t>
      </w:r>
      <w:r w:rsidR="004D45C5" w:rsidRPr="004D00F0">
        <w:rPr>
          <w:rFonts w:ascii="Arial" w:eastAsia="Times New Roman" w:hAnsi="Arial" w:cs="Arial"/>
          <w:b/>
          <w:bCs/>
          <w:sz w:val="24"/>
          <w:szCs w:val="24"/>
          <w:lang w:eastAsia="es-CO"/>
        </w:rPr>
        <w:t>prolactina (PRL)</w:t>
      </w:r>
      <w:r w:rsidR="004D45C5" w:rsidRPr="004D00F0">
        <w:rPr>
          <w:rFonts w:ascii="Arial" w:eastAsia="Times New Roman" w:hAnsi="Arial" w:cs="Arial"/>
          <w:sz w:val="24"/>
          <w:szCs w:val="24"/>
          <w:lang w:eastAsia="es-CO"/>
        </w:rPr>
        <w:t>, que estimula la secreción de leche durante la lactancia</w:t>
      </w:r>
      <w:r w:rsidRPr="003F08E1">
        <w:rPr>
          <w:rFonts w:ascii="Arial" w:eastAsia="Times New Roman" w:hAnsi="Arial" w:cs="Arial"/>
          <w:sz w:val="24"/>
          <w:szCs w:val="24"/>
          <w:lang w:eastAsia="es-CO"/>
        </w:rPr>
        <w:t>, entre otras</w:t>
      </w:r>
      <w:r w:rsidR="004D45C5" w:rsidRPr="003F08E1">
        <w:rPr>
          <w:rFonts w:ascii="Arial" w:eastAsia="Times New Roman" w:hAnsi="Arial" w:cs="Arial"/>
          <w:sz w:val="24"/>
          <w:szCs w:val="24"/>
          <w:lang w:eastAsia="es-CO"/>
        </w:rPr>
        <w:t>.</w:t>
      </w:r>
      <w:r w:rsidRPr="003F08E1">
        <w:rPr>
          <w:rFonts w:ascii="Arial" w:eastAsia="Times New Roman" w:hAnsi="Arial" w:cs="Arial"/>
          <w:sz w:val="24"/>
          <w:szCs w:val="24"/>
          <w:lang w:eastAsia="es-CO"/>
        </w:rPr>
        <w:t xml:space="preserve"> </w:t>
      </w:r>
    </w:p>
    <w:p w:rsidR="009C443F" w:rsidRPr="00182E3F" w:rsidRDefault="009C443F" w:rsidP="00A02DC2">
      <w:pPr>
        <w:shd w:val="clear" w:color="auto" w:fill="FFFFFF"/>
        <w:spacing w:after="0"/>
        <w:ind w:left="300"/>
        <w:rPr>
          <w:rFonts w:ascii="Arial" w:eastAsia="Times New Roman" w:hAnsi="Arial" w:cs="Arial"/>
          <w:sz w:val="24"/>
          <w:szCs w:val="24"/>
          <w:lang w:eastAsia="es-CO"/>
        </w:rPr>
      </w:pPr>
    </w:p>
    <w:p w:rsidR="004D45C5" w:rsidRDefault="004D45C5" w:rsidP="00A02DC2">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La </w:t>
      </w:r>
      <w:r w:rsidRPr="006E23BF">
        <w:rPr>
          <w:rFonts w:ascii="Arial" w:eastAsia="Times New Roman" w:hAnsi="Arial" w:cs="Arial"/>
          <w:b/>
          <w:bCs/>
          <w:sz w:val="24"/>
          <w:szCs w:val="24"/>
          <w:lang w:eastAsia="es-CO"/>
        </w:rPr>
        <w:t>tiroides</w:t>
      </w:r>
      <w:r w:rsidRPr="006E23BF">
        <w:rPr>
          <w:rFonts w:ascii="Arial" w:eastAsia="Times New Roman" w:hAnsi="Arial" w:cs="Arial"/>
          <w:sz w:val="24"/>
          <w:szCs w:val="24"/>
          <w:lang w:eastAsia="es-CO"/>
        </w:rPr>
        <w:t>: está situada en la base del cuello. Produce la tiroxina</w:t>
      </w:r>
      <w:del w:id="158" w:author="USUARIO" w:date="2015-06-28T20:47:00Z">
        <w:r w:rsidRPr="006E23BF" w:rsidDel="00FB7EA4">
          <w:rPr>
            <w:rFonts w:ascii="Arial" w:eastAsia="Times New Roman" w:hAnsi="Arial" w:cs="Arial"/>
            <w:sz w:val="24"/>
            <w:szCs w:val="24"/>
            <w:lang w:eastAsia="es-CO"/>
          </w:rPr>
          <w:delText xml:space="preserve"> </w:delText>
        </w:r>
      </w:del>
      <w:r w:rsidRPr="006E23BF">
        <w:rPr>
          <w:rFonts w:ascii="Arial" w:eastAsia="Times New Roman" w:hAnsi="Arial" w:cs="Arial"/>
          <w:sz w:val="24"/>
          <w:szCs w:val="24"/>
          <w:lang w:eastAsia="es-CO"/>
        </w:rPr>
        <w:t xml:space="preserve"> que controla el metabolismo</w:t>
      </w:r>
      <w:del w:id="159" w:author="USUARIO" w:date="2015-06-28T20:48:00Z">
        <w:r w:rsidRPr="006E23BF" w:rsidDel="00FB7EA4">
          <w:rPr>
            <w:rFonts w:ascii="Arial" w:eastAsia="Times New Roman" w:hAnsi="Arial" w:cs="Arial"/>
            <w:sz w:val="24"/>
            <w:szCs w:val="24"/>
            <w:lang w:eastAsia="es-CO"/>
          </w:rPr>
          <w:delText>,</w:delText>
        </w:r>
      </w:del>
      <w:r w:rsidRPr="006E23BF">
        <w:rPr>
          <w:rFonts w:ascii="Arial" w:eastAsia="Times New Roman" w:hAnsi="Arial" w:cs="Arial"/>
          <w:sz w:val="24"/>
          <w:szCs w:val="24"/>
          <w:lang w:eastAsia="es-CO"/>
        </w:rPr>
        <w:t xml:space="preserve"> y otras hormonas</w:t>
      </w:r>
      <w:del w:id="160" w:author="USUARIO" w:date="2015-06-28T20:48:00Z">
        <w:r w:rsidRPr="006E23BF" w:rsidDel="00FB7EA4">
          <w:rPr>
            <w:rFonts w:ascii="Arial" w:eastAsia="Times New Roman" w:hAnsi="Arial" w:cs="Arial"/>
            <w:sz w:val="24"/>
            <w:szCs w:val="24"/>
            <w:lang w:eastAsia="es-CO"/>
          </w:rPr>
          <w:delText xml:space="preserve"> </w:delText>
        </w:r>
      </w:del>
      <w:r w:rsidRPr="006E23BF">
        <w:rPr>
          <w:rFonts w:ascii="Arial" w:eastAsia="Times New Roman" w:hAnsi="Arial" w:cs="Arial"/>
          <w:sz w:val="24"/>
          <w:szCs w:val="24"/>
          <w:lang w:eastAsia="es-CO"/>
        </w:rPr>
        <w:t xml:space="preserve"> que </w:t>
      </w:r>
      <w:del w:id="161" w:author="USUARIO" w:date="2015-06-28T20:49:00Z">
        <w:r w:rsidRPr="006E23BF" w:rsidDel="009A6DB2">
          <w:rPr>
            <w:rFonts w:ascii="Arial" w:eastAsia="Times New Roman" w:hAnsi="Arial" w:cs="Arial"/>
            <w:sz w:val="24"/>
            <w:szCs w:val="24"/>
            <w:lang w:eastAsia="es-CO"/>
          </w:rPr>
          <w:delText xml:space="preserve">controlan </w:delText>
        </w:r>
      </w:del>
      <w:ins w:id="162" w:author="USUARIO" w:date="2015-06-28T20:49:00Z">
        <w:r w:rsidR="009A6DB2">
          <w:rPr>
            <w:rFonts w:ascii="Arial" w:eastAsia="Times New Roman" w:hAnsi="Arial" w:cs="Arial"/>
            <w:sz w:val="24"/>
            <w:szCs w:val="24"/>
            <w:lang w:eastAsia="es-CO"/>
          </w:rPr>
          <w:t>intervienen en</w:t>
        </w:r>
        <w:r w:rsidR="009A6DB2" w:rsidRPr="006E23BF">
          <w:rPr>
            <w:rFonts w:ascii="Arial" w:eastAsia="Times New Roman" w:hAnsi="Arial" w:cs="Arial"/>
            <w:sz w:val="24"/>
            <w:szCs w:val="24"/>
            <w:lang w:eastAsia="es-CO"/>
          </w:rPr>
          <w:t xml:space="preserve"> </w:t>
        </w:r>
      </w:ins>
      <w:r w:rsidRPr="006E23BF">
        <w:rPr>
          <w:rFonts w:ascii="Arial" w:eastAsia="Times New Roman" w:hAnsi="Arial" w:cs="Arial"/>
          <w:sz w:val="24"/>
          <w:szCs w:val="24"/>
          <w:lang w:eastAsia="es-CO"/>
        </w:rPr>
        <w:t>el funcionamiento del cerebro y la cantidad de calcio en los huesos.</w:t>
      </w:r>
    </w:p>
    <w:p w:rsidR="00182E3F" w:rsidRPr="006E23BF" w:rsidRDefault="00182E3F" w:rsidP="00A02DC2">
      <w:pPr>
        <w:shd w:val="clear" w:color="auto" w:fill="FFFFFF"/>
        <w:spacing w:after="0"/>
        <w:ind w:left="300"/>
        <w:rPr>
          <w:rFonts w:ascii="Arial" w:eastAsia="Times New Roman" w:hAnsi="Arial" w:cs="Arial"/>
          <w:sz w:val="24"/>
          <w:szCs w:val="24"/>
          <w:lang w:eastAsia="es-CO"/>
        </w:rPr>
      </w:pPr>
    </w:p>
    <w:p w:rsidR="004D45C5" w:rsidRDefault="004D45C5" w:rsidP="00A02DC2">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La </w:t>
      </w:r>
      <w:r w:rsidRPr="006E23BF">
        <w:rPr>
          <w:rFonts w:ascii="Arial" w:eastAsia="Times New Roman" w:hAnsi="Arial" w:cs="Arial"/>
          <w:b/>
          <w:bCs/>
          <w:sz w:val="24"/>
          <w:szCs w:val="24"/>
          <w:lang w:eastAsia="es-CO"/>
        </w:rPr>
        <w:t>paratiroides</w:t>
      </w:r>
      <w:r w:rsidRPr="006E23BF">
        <w:rPr>
          <w:rFonts w:ascii="Arial" w:eastAsia="Times New Roman" w:hAnsi="Arial" w:cs="Arial"/>
          <w:sz w:val="24"/>
          <w:szCs w:val="24"/>
          <w:lang w:eastAsia="es-CO"/>
        </w:rPr>
        <w:t>: se encuentra en la parte posterior de la tiroides. Por medio de la hormona paratiroidea regula las absorción, reabsorción y excreción de</w:t>
      </w:r>
      <w:r w:rsidR="00CF7A5C" w:rsidRPr="006E23BF">
        <w:rPr>
          <w:rFonts w:ascii="Arial" w:eastAsia="Times New Roman" w:hAnsi="Arial" w:cs="Arial"/>
          <w:sz w:val="24"/>
          <w:szCs w:val="24"/>
          <w:lang w:eastAsia="es-CO"/>
        </w:rPr>
        <w:t xml:space="preserve"> </w:t>
      </w:r>
      <w:r w:rsidRPr="006E23BF">
        <w:rPr>
          <w:rFonts w:ascii="Arial" w:eastAsia="Times New Roman" w:hAnsi="Arial" w:cs="Arial"/>
          <w:sz w:val="24"/>
          <w:szCs w:val="24"/>
          <w:lang w:eastAsia="es-CO"/>
        </w:rPr>
        <w:t>calcio, importante para los huesos.</w:t>
      </w:r>
    </w:p>
    <w:p w:rsidR="00182E3F" w:rsidRPr="006E23BF" w:rsidRDefault="00182E3F" w:rsidP="00A02DC2">
      <w:pPr>
        <w:shd w:val="clear" w:color="auto" w:fill="FFFFFF"/>
        <w:spacing w:after="0"/>
        <w:rPr>
          <w:rFonts w:ascii="Arial" w:eastAsia="Times New Roman" w:hAnsi="Arial" w:cs="Arial"/>
          <w:sz w:val="24"/>
          <w:szCs w:val="24"/>
          <w:lang w:eastAsia="es-CO"/>
        </w:rPr>
      </w:pPr>
    </w:p>
    <w:p w:rsidR="004D45C5" w:rsidRDefault="004D45C5" w:rsidP="00A02DC2">
      <w:pPr>
        <w:numPr>
          <w:ilvl w:val="0"/>
          <w:numId w:val="2"/>
        </w:numPr>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Los </w:t>
      </w:r>
      <w:r w:rsidRPr="006E23BF">
        <w:rPr>
          <w:rFonts w:ascii="Arial" w:eastAsia="Times New Roman" w:hAnsi="Arial" w:cs="Arial"/>
          <w:b/>
          <w:bCs/>
          <w:sz w:val="24"/>
          <w:szCs w:val="24"/>
          <w:lang w:eastAsia="es-CO"/>
        </w:rPr>
        <w:t>islotes de Langerhans</w:t>
      </w:r>
      <w:r w:rsidRPr="006E23BF">
        <w:rPr>
          <w:rFonts w:ascii="Arial" w:eastAsia="Times New Roman" w:hAnsi="Arial" w:cs="Arial"/>
          <w:sz w:val="24"/>
          <w:szCs w:val="24"/>
          <w:lang w:eastAsia="es-CO"/>
        </w:rPr>
        <w:t xml:space="preserve">: son acumulaciones de células que se localizan en el páncreas. Liberan insulina y glucagón, encargados de regular la concentración de glucosa en la sangre. </w:t>
      </w:r>
    </w:p>
    <w:p w:rsidR="00182E3F" w:rsidRPr="006E23BF" w:rsidRDefault="00182E3F" w:rsidP="00A02DC2">
      <w:pPr>
        <w:spacing w:after="0"/>
        <w:rPr>
          <w:rFonts w:ascii="Arial" w:eastAsia="Times New Roman" w:hAnsi="Arial" w:cs="Arial"/>
          <w:sz w:val="24"/>
          <w:szCs w:val="24"/>
          <w:lang w:eastAsia="es-CO"/>
        </w:rPr>
      </w:pPr>
    </w:p>
    <w:p w:rsidR="004D45C5" w:rsidRDefault="004D45C5" w:rsidP="00A02DC2">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Las </w:t>
      </w:r>
      <w:r w:rsidRPr="006E23BF">
        <w:rPr>
          <w:rFonts w:ascii="Arial" w:eastAsia="Times New Roman" w:hAnsi="Arial" w:cs="Arial"/>
          <w:b/>
          <w:bCs/>
          <w:sz w:val="24"/>
          <w:szCs w:val="24"/>
          <w:lang w:eastAsia="es-CO"/>
        </w:rPr>
        <w:t>glándulas suprarrenales</w:t>
      </w:r>
      <w:r w:rsidRPr="006E23BF">
        <w:rPr>
          <w:rFonts w:ascii="Arial" w:eastAsia="Times New Roman" w:hAnsi="Arial" w:cs="Arial"/>
          <w:sz w:val="24"/>
          <w:szCs w:val="24"/>
          <w:lang w:eastAsia="es-CO"/>
        </w:rPr>
        <w:t>: se encuentran en la</w:t>
      </w:r>
      <w:r w:rsidR="00020931">
        <w:rPr>
          <w:rFonts w:ascii="Arial" w:eastAsia="Times New Roman" w:hAnsi="Arial" w:cs="Arial"/>
          <w:sz w:val="24"/>
          <w:szCs w:val="24"/>
          <w:lang w:eastAsia="es-CO"/>
        </w:rPr>
        <w:t xml:space="preserve"> parte superior de los riñones. S</w:t>
      </w:r>
      <w:r w:rsidRPr="006E23BF">
        <w:rPr>
          <w:rFonts w:ascii="Arial" w:eastAsia="Times New Roman" w:hAnsi="Arial" w:cs="Arial"/>
          <w:sz w:val="24"/>
          <w:szCs w:val="24"/>
          <w:lang w:eastAsia="es-CO"/>
        </w:rPr>
        <w:t>us hormonas participan en el control del metabolismo de las proteínas y las grasas</w:t>
      </w:r>
      <w:ins w:id="163" w:author="USUARIO" w:date="2015-06-28T20:43:00Z">
        <w:r w:rsidR="004D00F0">
          <w:rPr>
            <w:rFonts w:ascii="Arial" w:eastAsia="Times New Roman" w:hAnsi="Arial" w:cs="Arial"/>
            <w:sz w:val="24"/>
            <w:szCs w:val="24"/>
            <w:lang w:eastAsia="es-CO"/>
          </w:rPr>
          <w:t>,</w:t>
        </w:r>
      </w:ins>
      <w:r w:rsidR="00020931">
        <w:rPr>
          <w:rFonts w:ascii="Arial" w:eastAsia="Times New Roman" w:hAnsi="Arial" w:cs="Arial"/>
          <w:sz w:val="24"/>
          <w:szCs w:val="24"/>
          <w:lang w:eastAsia="es-CO"/>
        </w:rPr>
        <w:t xml:space="preserve"> </w:t>
      </w:r>
      <w:del w:id="164" w:author="USUARIO" w:date="2015-06-28T20:43:00Z">
        <w:r w:rsidR="00020931" w:rsidDel="004D00F0">
          <w:rPr>
            <w:rFonts w:ascii="Arial" w:eastAsia="Times New Roman" w:hAnsi="Arial" w:cs="Arial"/>
            <w:sz w:val="24"/>
            <w:szCs w:val="24"/>
            <w:lang w:eastAsia="es-CO"/>
          </w:rPr>
          <w:delText>(glucocorticoides)</w:delText>
        </w:r>
        <w:r w:rsidRPr="006E23BF" w:rsidDel="004D00F0">
          <w:rPr>
            <w:rFonts w:ascii="Arial" w:eastAsia="Times New Roman" w:hAnsi="Arial" w:cs="Arial"/>
            <w:sz w:val="24"/>
            <w:szCs w:val="24"/>
            <w:lang w:eastAsia="es-CO"/>
          </w:rPr>
          <w:delText xml:space="preserve">, </w:delText>
        </w:r>
      </w:del>
      <w:del w:id="165" w:author="USUARIO" w:date="2015-06-28T20:45:00Z">
        <w:r w:rsidRPr="006E23BF" w:rsidDel="004D00F0">
          <w:rPr>
            <w:rFonts w:ascii="Arial" w:eastAsia="Times New Roman" w:hAnsi="Arial" w:cs="Arial"/>
            <w:sz w:val="24"/>
            <w:szCs w:val="24"/>
            <w:lang w:eastAsia="es-CO"/>
          </w:rPr>
          <w:delText>en</w:delText>
        </w:r>
      </w:del>
      <w:r w:rsidRPr="006E23BF">
        <w:rPr>
          <w:rFonts w:ascii="Arial" w:eastAsia="Times New Roman" w:hAnsi="Arial" w:cs="Arial"/>
          <w:sz w:val="24"/>
          <w:szCs w:val="24"/>
          <w:lang w:eastAsia="es-CO"/>
        </w:rPr>
        <w:t xml:space="preserve"> la presión sanguínea y</w:t>
      </w:r>
      <w:del w:id="166" w:author="USUARIO" w:date="2015-06-28T20:45:00Z">
        <w:r w:rsidRPr="006E23BF" w:rsidDel="004D00F0">
          <w:rPr>
            <w:rFonts w:ascii="Arial" w:eastAsia="Times New Roman" w:hAnsi="Arial" w:cs="Arial"/>
            <w:sz w:val="24"/>
            <w:szCs w:val="24"/>
            <w:lang w:eastAsia="es-CO"/>
          </w:rPr>
          <w:delText xml:space="preserve"> en</w:delText>
        </w:r>
      </w:del>
      <w:r w:rsidRPr="006E23BF">
        <w:rPr>
          <w:rFonts w:ascii="Arial" w:eastAsia="Times New Roman" w:hAnsi="Arial" w:cs="Arial"/>
          <w:sz w:val="24"/>
          <w:szCs w:val="24"/>
          <w:lang w:eastAsia="es-CO"/>
        </w:rPr>
        <w:t xml:space="preserve"> el funcionamiento del sistema nervioso simpático regulando la respuesta al estrés</w:t>
      </w:r>
      <w:r w:rsidR="00020931">
        <w:rPr>
          <w:rFonts w:ascii="Arial" w:eastAsia="Times New Roman" w:hAnsi="Arial" w:cs="Arial"/>
          <w:sz w:val="24"/>
          <w:szCs w:val="24"/>
          <w:lang w:eastAsia="es-CO"/>
        </w:rPr>
        <w:t xml:space="preserve"> </w:t>
      </w:r>
      <w:commentRangeStart w:id="167"/>
      <w:r w:rsidR="00020931">
        <w:rPr>
          <w:rFonts w:ascii="Arial" w:eastAsia="Times New Roman" w:hAnsi="Arial" w:cs="Arial"/>
          <w:sz w:val="24"/>
          <w:szCs w:val="24"/>
          <w:lang w:eastAsia="es-CO"/>
        </w:rPr>
        <w:t>(adrenalina y noradrenalina)</w:t>
      </w:r>
      <w:r w:rsidRPr="006E23BF">
        <w:rPr>
          <w:rFonts w:ascii="Arial" w:eastAsia="Times New Roman" w:hAnsi="Arial" w:cs="Arial"/>
          <w:sz w:val="24"/>
          <w:szCs w:val="24"/>
          <w:lang w:eastAsia="es-CO"/>
        </w:rPr>
        <w:t>.</w:t>
      </w:r>
      <w:commentRangeEnd w:id="167"/>
      <w:r w:rsidR="004D00F0">
        <w:rPr>
          <w:rStyle w:val="Refdecomentario"/>
        </w:rPr>
        <w:commentReference w:id="167"/>
      </w:r>
    </w:p>
    <w:p w:rsidR="00182E3F" w:rsidRPr="006E23BF" w:rsidRDefault="00182E3F" w:rsidP="00A02DC2">
      <w:pPr>
        <w:shd w:val="clear" w:color="auto" w:fill="FFFFFF"/>
        <w:spacing w:after="0"/>
        <w:rPr>
          <w:rFonts w:ascii="Arial" w:eastAsia="Times New Roman" w:hAnsi="Arial" w:cs="Arial"/>
          <w:sz w:val="24"/>
          <w:szCs w:val="24"/>
          <w:lang w:eastAsia="es-CO"/>
        </w:rPr>
      </w:pPr>
    </w:p>
    <w:p w:rsidR="004D45C5" w:rsidRDefault="004D45C5" w:rsidP="00A02DC2">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Los </w:t>
      </w:r>
      <w:r w:rsidRPr="006E23BF">
        <w:rPr>
          <w:rFonts w:ascii="Arial" w:eastAsia="Times New Roman" w:hAnsi="Arial" w:cs="Arial"/>
          <w:b/>
          <w:bCs/>
          <w:sz w:val="24"/>
          <w:szCs w:val="24"/>
          <w:lang w:eastAsia="es-CO"/>
        </w:rPr>
        <w:t>testículos</w:t>
      </w:r>
      <w:r w:rsidRPr="006E23BF">
        <w:rPr>
          <w:rFonts w:ascii="Arial" w:eastAsia="Times New Roman" w:hAnsi="Arial" w:cs="Arial"/>
          <w:sz w:val="24"/>
          <w:szCs w:val="24"/>
          <w:lang w:eastAsia="es-CO"/>
        </w:rPr>
        <w:t xml:space="preserve">: se </w:t>
      </w:r>
      <w:r w:rsidR="00B032F3">
        <w:rPr>
          <w:rFonts w:ascii="Arial" w:eastAsia="Times New Roman" w:hAnsi="Arial" w:cs="Arial"/>
          <w:sz w:val="24"/>
          <w:szCs w:val="24"/>
          <w:lang w:eastAsia="es-CO"/>
        </w:rPr>
        <w:t>hallan</w:t>
      </w:r>
      <w:r w:rsidRPr="006E23BF">
        <w:rPr>
          <w:rFonts w:ascii="Arial" w:eastAsia="Times New Roman" w:hAnsi="Arial" w:cs="Arial"/>
          <w:sz w:val="24"/>
          <w:szCs w:val="24"/>
          <w:lang w:eastAsia="es-CO"/>
        </w:rPr>
        <w:t xml:space="preserve"> en la pelvis, fuera del abdomen. Sus hormonas contribuyen a  la formación de los espermatozoides y generan los caracteres sexuales masculinos.</w:t>
      </w:r>
    </w:p>
    <w:p w:rsidR="00182E3F" w:rsidRPr="006E23BF" w:rsidRDefault="00182E3F" w:rsidP="00A02DC2">
      <w:pPr>
        <w:shd w:val="clear" w:color="auto" w:fill="FFFFFF"/>
        <w:spacing w:after="0"/>
        <w:rPr>
          <w:rFonts w:ascii="Arial" w:eastAsia="Times New Roman" w:hAnsi="Arial" w:cs="Arial"/>
          <w:sz w:val="24"/>
          <w:szCs w:val="24"/>
          <w:lang w:eastAsia="es-CO"/>
        </w:rPr>
      </w:pPr>
    </w:p>
    <w:p w:rsidR="004D45C5" w:rsidRPr="006E23BF" w:rsidRDefault="004D45C5" w:rsidP="00A02DC2">
      <w:pPr>
        <w:numPr>
          <w:ilvl w:val="0"/>
          <w:numId w:val="2"/>
        </w:numPr>
        <w:shd w:val="clear" w:color="auto" w:fill="FFFFFF"/>
        <w:spacing w:after="0"/>
        <w:ind w:left="300"/>
        <w:rPr>
          <w:rFonts w:ascii="Arial" w:eastAsia="Times New Roman" w:hAnsi="Arial" w:cs="Arial"/>
          <w:color w:val="333333"/>
          <w:sz w:val="24"/>
          <w:szCs w:val="24"/>
          <w:lang w:eastAsia="es-CO"/>
        </w:rPr>
      </w:pPr>
      <w:r w:rsidRPr="006E23BF">
        <w:rPr>
          <w:rFonts w:ascii="Arial" w:eastAsia="Times New Roman" w:hAnsi="Arial" w:cs="Arial"/>
          <w:sz w:val="24"/>
          <w:szCs w:val="24"/>
          <w:lang w:eastAsia="es-CO"/>
        </w:rPr>
        <w:t>Los </w:t>
      </w:r>
      <w:r w:rsidRPr="006E23BF">
        <w:rPr>
          <w:rFonts w:ascii="Arial" w:eastAsia="Times New Roman" w:hAnsi="Arial" w:cs="Arial"/>
          <w:b/>
          <w:bCs/>
          <w:sz w:val="24"/>
          <w:szCs w:val="24"/>
          <w:lang w:eastAsia="es-CO"/>
        </w:rPr>
        <w:t>ovarios</w:t>
      </w:r>
      <w:r w:rsidRPr="006E23BF">
        <w:rPr>
          <w:rFonts w:ascii="Arial" w:eastAsia="Times New Roman" w:hAnsi="Arial" w:cs="Arial"/>
          <w:sz w:val="24"/>
          <w:szCs w:val="24"/>
          <w:lang w:eastAsia="es-CO"/>
        </w:rPr>
        <w:t>: están en la parte baja e interior del abdomen, donde se producen hormonas que ayudan al desarrollo de los caracteres sexuales femeninos, controlan el ciclo menstrual y los cambios físicos durante el embarazo.</w:t>
      </w:r>
    </w:p>
    <w:p w:rsidR="0060677E" w:rsidRPr="006E23BF" w:rsidRDefault="0060677E" w:rsidP="00A02DC2">
      <w:pPr>
        <w:shd w:val="clear" w:color="auto" w:fill="FFFFFF"/>
        <w:spacing w:after="0"/>
        <w:rPr>
          <w:rFonts w:ascii="Arial" w:eastAsia="Times New Roman" w:hAnsi="Arial" w:cs="Arial"/>
          <w:sz w:val="24"/>
          <w:szCs w:val="24"/>
          <w:lang w:eastAsia="es-CO"/>
        </w:rPr>
      </w:pPr>
      <w:bookmarkStart w:id="168" w:name="OLE_LINK2"/>
      <w:bookmarkStart w:id="169" w:name="OLE_LINK3"/>
    </w:p>
    <w:tbl>
      <w:tblPr>
        <w:tblStyle w:val="Tablaconcuadrcula2"/>
        <w:tblW w:w="0" w:type="auto"/>
        <w:tblLook w:val="04A0" w:firstRow="1" w:lastRow="0" w:firstColumn="1" w:lastColumn="0" w:noHBand="0" w:noVBand="1"/>
      </w:tblPr>
      <w:tblGrid>
        <w:gridCol w:w="1403"/>
        <w:gridCol w:w="7651"/>
      </w:tblGrid>
      <w:tr w:rsidR="0060677E" w:rsidRPr="006E23BF" w:rsidTr="0074407C">
        <w:tc>
          <w:tcPr>
            <w:tcW w:w="8978" w:type="dxa"/>
            <w:gridSpan w:val="2"/>
            <w:shd w:val="clear" w:color="auto" w:fill="000000" w:themeFill="text1"/>
          </w:tcPr>
          <w:p w:rsidR="0060677E" w:rsidRPr="006E23BF" w:rsidRDefault="0060677E" w:rsidP="00A02DC2">
            <w:pPr>
              <w:spacing w:line="276" w:lineRule="auto"/>
              <w:jc w:val="center"/>
              <w:rPr>
                <w:rFonts w:ascii="Arial" w:hAnsi="Arial" w:cs="Arial"/>
                <w:b/>
                <w:sz w:val="24"/>
                <w:szCs w:val="24"/>
                <w:lang w:val="es-ES_tradnl"/>
              </w:rPr>
            </w:pPr>
            <w:r w:rsidRPr="006E23BF">
              <w:rPr>
                <w:rFonts w:ascii="Arial" w:hAnsi="Arial" w:cs="Arial"/>
                <w:b/>
                <w:sz w:val="24"/>
                <w:szCs w:val="24"/>
                <w:lang w:val="es-ES_tradnl"/>
              </w:rPr>
              <w:t>Recuerda</w:t>
            </w:r>
          </w:p>
        </w:tc>
      </w:tr>
      <w:tr w:rsidR="0060677E" w:rsidRPr="006E23BF" w:rsidTr="0074407C">
        <w:tc>
          <w:tcPr>
            <w:tcW w:w="1283" w:type="dxa"/>
          </w:tcPr>
          <w:p w:rsidR="0060677E" w:rsidRPr="006E23BF" w:rsidRDefault="0060677E" w:rsidP="00A02DC2">
            <w:pPr>
              <w:spacing w:line="276" w:lineRule="auto"/>
              <w:rPr>
                <w:rFonts w:ascii="Arial" w:hAnsi="Arial" w:cs="Arial"/>
                <w:sz w:val="24"/>
                <w:szCs w:val="24"/>
                <w:lang w:val="es-ES_tradnl"/>
              </w:rPr>
            </w:pPr>
            <w:r w:rsidRPr="006E23BF">
              <w:rPr>
                <w:rFonts w:ascii="Arial" w:hAnsi="Arial" w:cs="Arial"/>
                <w:b/>
                <w:sz w:val="24"/>
                <w:szCs w:val="24"/>
                <w:lang w:val="es-ES_tradnl"/>
              </w:rPr>
              <w:t>Contenido</w:t>
            </w:r>
          </w:p>
        </w:tc>
        <w:tc>
          <w:tcPr>
            <w:tcW w:w="7695" w:type="dxa"/>
          </w:tcPr>
          <w:p w:rsidR="0060677E" w:rsidRPr="006E23BF" w:rsidRDefault="0060677E" w:rsidP="00A02DC2">
            <w:pPr>
              <w:spacing w:line="276" w:lineRule="auto"/>
              <w:rPr>
                <w:rFonts w:ascii="Arial" w:hAnsi="Arial" w:cs="Arial"/>
                <w:sz w:val="24"/>
                <w:szCs w:val="24"/>
                <w:lang w:val="es-ES_tradnl"/>
              </w:rPr>
            </w:pPr>
            <w:commentRangeStart w:id="170"/>
            <w:r w:rsidRPr="006E23BF">
              <w:rPr>
                <w:rFonts w:ascii="Arial" w:hAnsi="Arial" w:cs="Arial"/>
                <w:sz w:val="24"/>
                <w:szCs w:val="24"/>
              </w:rPr>
              <w:t xml:space="preserve">Cada glándula endocrina puede secretar más de una hormona, las cuales pueden incluso tener efectos contrarios sobre el órgano diana.  </w:t>
            </w:r>
            <w:commentRangeEnd w:id="170"/>
            <w:r w:rsidR="00662FA1">
              <w:rPr>
                <w:rStyle w:val="Refdecomentario"/>
              </w:rPr>
              <w:commentReference w:id="170"/>
            </w:r>
          </w:p>
        </w:tc>
      </w:tr>
    </w:tbl>
    <w:p w:rsidR="0060677E" w:rsidRPr="006E23BF" w:rsidDel="006C246F" w:rsidRDefault="0060677E" w:rsidP="00A02DC2">
      <w:pPr>
        <w:shd w:val="clear" w:color="auto" w:fill="FFFFFF"/>
        <w:spacing w:after="0"/>
        <w:rPr>
          <w:del w:id="171" w:author="USUARIO" w:date="2015-06-28T20:26:00Z"/>
          <w:rFonts w:ascii="Arial" w:eastAsia="Times New Roman" w:hAnsi="Arial" w:cs="Arial"/>
          <w:color w:val="333333"/>
          <w:sz w:val="24"/>
          <w:szCs w:val="24"/>
          <w:lang w:eastAsia="es-CO"/>
        </w:rPr>
      </w:pPr>
    </w:p>
    <w:bookmarkEnd w:id="168"/>
    <w:bookmarkEnd w:id="169"/>
    <w:p w:rsidR="004D45C5" w:rsidRPr="006E23BF" w:rsidRDefault="004D45C5" w:rsidP="00A02DC2">
      <w:pPr>
        <w:rPr>
          <w:rFonts w:ascii="Arial" w:hAnsi="Arial" w:cs="Arial"/>
          <w:sz w:val="24"/>
          <w:szCs w:val="24"/>
        </w:rPr>
      </w:pPr>
    </w:p>
    <w:tbl>
      <w:tblPr>
        <w:tblStyle w:val="Tablaconcuadrcula"/>
        <w:tblpPr w:leftFromText="141" w:rightFromText="141" w:vertAnchor="text" w:horzAnchor="margin" w:tblpY="49"/>
        <w:tblW w:w="0" w:type="auto"/>
        <w:tblLook w:val="04A0" w:firstRow="1" w:lastRow="0" w:firstColumn="1" w:lastColumn="0" w:noHBand="0" w:noVBand="1"/>
      </w:tblPr>
      <w:tblGrid>
        <w:gridCol w:w="1951"/>
        <w:gridCol w:w="7027"/>
      </w:tblGrid>
      <w:tr w:rsidR="006D1A3E" w:rsidRPr="006E23BF" w:rsidDel="00662FA1" w:rsidTr="0074407C">
        <w:trPr>
          <w:del w:id="172" w:author="USUARIO" w:date="2015-06-28T20:50:00Z"/>
        </w:trPr>
        <w:tc>
          <w:tcPr>
            <w:tcW w:w="8978" w:type="dxa"/>
            <w:gridSpan w:val="2"/>
            <w:shd w:val="clear" w:color="auto" w:fill="000000" w:themeFill="text1"/>
          </w:tcPr>
          <w:p w:rsidR="006D1A3E" w:rsidRPr="006E23BF" w:rsidDel="00662FA1" w:rsidRDefault="006D1A3E" w:rsidP="00A02DC2">
            <w:pPr>
              <w:spacing w:line="276" w:lineRule="auto"/>
              <w:jc w:val="center"/>
              <w:rPr>
                <w:del w:id="173" w:author="USUARIO" w:date="2015-06-28T20:50:00Z"/>
                <w:rFonts w:ascii="Arial" w:hAnsi="Arial" w:cs="Arial"/>
                <w:b/>
                <w:sz w:val="24"/>
                <w:szCs w:val="24"/>
              </w:rPr>
            </w:pPr>
            <w:del w:id="174" w:author="USUARIO" w:date="2015-06-28T20:50:00Z">
              <w:r w:rsidRPr="006E23BF" w:rsidDel="00662FA1">
                <w:rPr>
                  <w:rFonts w:ascii="Arial" w:hAnsi="Arial" w:cs="Arial"/>
                  <w:b/>
                  <w:sz w:val="24"/>
                  <w:szCs w:val="24"/>
                </w:rPr>
                <w:delText>Destacado</w:delText>
              </w:r>
            </w:del>
          </w:p>
        </w:tc>
      </w:tr>
      <w:tr w:rsidR="006D1A3E" w:rsidRPr="006E23BF" w:rsidDel="00662FA1" w:rsidTr="00147AA2">
        <w:trPr>
          <w:del w:id="175" w:author="USUARIO" w:date="2015-06-28T20:50:00Z"/>
        </w:trPr>
        <w:tc>
          <w:tcPr>
            <w:tcW w:w="1951" w:type="dxa"/>
          </w:tcPr>
          <w:p w:rsidR="006D1A3E" w:rsidRPr="006E23BF" w:rsidDel="00662FA1" w:rsidRDefault="006D1A3E" w:rsidP="00A02DC2">
            <w:pPr>
              <w:spacing w:line="276" w:lineRule="auto"/>
              <w:rPr>
                <w:del w:id="176" w:author="USUARIO" w:date="2015-06-28T20:50:00Z"/>
                <w:rFonts w:ascii="Arial" w:hAnsi="Arial" w:cs="Arial"/>
                <w:b/>
                <w:sz w:val="24"/>
                <w:szCs w:val="24"/>
              </w:rPr>
            </w:pPr>
            <w:del w:id="177" w:author="USUARIO" w:date="2015-06-28T20:50:00Z">
              <w:r w:rsidRPr="006E23BF" w:rsidDel="00662FA1">
                <w:rPr>
                  <w:rFonts w:ascii="Arial" w:hAnsi="Arial" w:cs="Arial"/>
                  <w:b/>
                  <w:sz w:val="24"/>
                  <w:szCs w:val="24"/>
                </w:rPr>
                <w:delText>Título</w:delText>
              </w:r>
            </w:del>
          </w:p>
        </w:tc>
        <w:tc>
          <w:tcPr>
            <w:tcW w:w="7027" w:type="dxa"/>
          </w:tcPr>
          <w:p w:rsidR="006D1A3E" w:rsidRPr="006E23BF" w:rsidDel="00662FA1" w:rsidRDefault="006D1A3E" w:rsidP="00A02DC2">
            <w:pPr>
              <w:spacing w:line="276" w:lineRule="auto"/>
              <w:rPr>
                <w:del w:id="178" w:author="USUARIO" w:date="2015-06-28T20:50:00Z"/>
                <w:rFonts w:ascii="Arial" w:hAnsi="Arial" w:cs="Arial"/>
                <w:b/>
                <w:sz w:val="24"/>
                <w:szCs w:val="24"/>
              </w:rPr>
            </w:pPr>
            <w:del w:id="179" w:author="USUARIO" w:date="2015-06-28T20:50:00Z">
              <w:r w:rsidRPr="006E23BF" w:rsidDel="00662FA1">
                <w:rPr>
                  <w:rFonts w:ascii="Arial" w:hAnsi="Arial" w:cs="Arial"/>
                  <w:b/>
                  <w:sz w:val="24"/>
                  <w:szCs w:val="24"/>
                </w:rPr>
                <w:delText>Glándulas endocrinas</w:delText>
              </w:r>
            </w:del>
          </w:p>
        </w:tc>
      </w:tr>
      <w:tr w:rsidR="006D1A3E" w:rsidRPr="006E23BF" w:rsidDel="00662FA1" w:rsidTr="00147AA2">
        <w:trPr>
          <w:del w:id="180" w:author="USUARIO" w:date="2015-06-28T20:50:00Z"/>
        </w:trPr>
        <w:tc>
          <w:tcPr>
            <w:tcW w:w="1951" w:type="dxa"/>
          </w:tcPr>
          <w:p w:rsidR="006D1A3E" w:rsidRPr="006E23BF" w:rsidDel="00662FA1" w:rsidRDefault="006D1A3E" w:rsidP="00A02DC2">
            <w:pPr>
              <w:spacing w:line="276" w:lineRule="auto"/>
              <w:rPr>
                <w:del w:id="181" w:author="USUARIO" w:date="2015-06-28T20:50:00Z"/>
                <w:rFonts w:ascii="Arial" w:hAnsi="Arial" w:cs="Arial"/>
                <w:sz w:val="24"/>
                <w:szCs w:val="24"/>
              </w:rPr>
            </w:pPr>
            <w:del w:id="182" w:author="USUARIO" w:date="2015-06-28T20:50:00Z">
              <w:r w:rsidRPr="006E23BF" w:rsidDel="00662FA1">
                <w:rPr>
                  <w:rFonts w:ascii="Arial" w:hAnsi="Arial" w:cs="Arial"/>
                  <w:b/>
                  <w:sz w:val="24"/>
                  <w:szCs w:val="24"/>
                </w:rPr>
                <w:delText>Contenido</w:delText>
              </w:r>
            </w:del>
          </w:p>
        </w:tc>
        <w:tc>
          <w:tcPr>
            <w:tcW w:w="7027" w:type="dxa"/>
          </w:tcPr>
          <w:p w:rsidR="006D1A3E" w:rsidRPr="006E23BF" w:rsidDel="00662FA1" w:rsidRDefault="006D1A3E" w:rsidP="00A02DC2">
            <w:pPr>
              <w:spacing w:line="276" w:lineRule="auto"/>
              <w:rPr>
                <w:del w:id="183" w:author="USUARIO" w:date="2015-06-28T20:50:00Z"/>
                <w:rFonts w:ascii="Arial" w:hAnsi="Arial" w:cs="Arial"/>
                <w:b/>
                <w:sz w:val="24"/>
                <w:szCs w:val="24"/>
              </w:rPr>
            </w:pPr>
            <w:del w:id="184" w:author="USUARIO" w:date="2015-06-28T20:50:00Z">
              <w:r w:rsidRPr="006E23BF" w:rsidDel="00662FA1">
                <w:rPr>
                  <w:rFonts w:ascii="Arial" w:hAnsi="Arial" w:cs="Arial"/>
                  <w:sz w:val="24"/>
                  <w:szCs w:val="24"/>
                </w:rPr>
                <w:delText>Las glándulas endocrinas producen hormonas y las liberan al interior del cuerpo por estimulación de hormonas secretadas por el hipotálamo.</w:delText>
              </w:r>
            </w:del>
          </w:p>
        </w:tc>
      </w:tr>
    </w:tbl>
    <w:p w:rsidR="00CF207C" w:rsidRDefault="00CF207C" w:rsidP="00FC2FC5">
      <w:pPr>
        <w:rPr>
          <w:rFonts w:ascii="Arial" w:hAnsi="Arial" w:cs="Arial"/>
          <w:sz w:val="24"/>
          <w:szCs w:val="24"/>
          <w:highlight w:val="yellow"/>
        </w:rPr>
      </w:pPr>
    </w:p>
    <w:p w:rsidR="00B23CB4" w:rsidRPr="00FC2FC5" w:rsidRDefault="00CF207C" w:rsidP="00FC2FC5">
      <w:pPr>
        <w:rPr>
          <w:rFonts w:ascii="Arial" w:hAnsi="Arial" w:cs="Arial"/>
          <w:sz w:val="24"/>
          <w:szCs w:val="24"/>
        </w:rPr>
      </w:pPr>
      <w:r w:rsidRPr="006E23BF">
        <w:rPr>
          <w:rFonts w:ascii="Arial" w:hAnsi="Arial" w:cs="Arial"/>
          <w:sz w:val="24"/>
          <w:szCs w:val="24"/>
          <w:highlight w:val="yellow"/>
        </w:rPr>
        <w:t xml:space="preserve"> </w:t>
      </w:r>
      <w:r w:rsidR="00B23CB4" w:rsidRPr="006E23BF">
        <w:rPr>
          <w:rFonts w:ascii="Arial" w:hAnsi="Arial" w:cs="Arial"/>
          <w:sz w:val="24"/>
          <w:szCs w:val="24"/>
          <w:highlight w:val="yellow"/>
        </w:rPr>
        <w:t>[SECCIÓN  2]</w:t>
      </w:r>
      <w:r w:rsidR="00B23CB4" w:rsidRPr="00FC2FC5">
        <w:rPr>
          <w:rFonts w:ascii="Arial" w:hAnsi="Arial" w:cs="Arial"/>
          <w:sz w:val="24"/>
          <w:szCs w:val="24"/>
        </w:rPr>
        <w:t xml:space="preserve"> </w:t>
      </w:r>
      <w:r w:rsidR="00B23CB4" w:rsidRPr="00FC2FC5">
        <w:rPr>
          <w:rFonts w:ascii="Arial" w:hAnsi="Arial" w:cs="Arial"/>
          <w:b/>
          <w:sz w:val="24"/>
          <w:szCs w:val="24"/>
        </w:rPr>
        <w:t>1.3 Las glándulas exocrinas</w:t>
      </w:r>
    </w:p>
    <w:p w:rsidR="007740B8" w:rsidRDefault="002D0658" w:rsidP="002D0658">
      <w:pPr>
        <w:pBdr>
          <w:top w:val="single" w:sz="6" w:space="0" w:color="FFFFFF"/>
        </w:pBdr>
        <w:shd w:val="clear" w:color="auto" w:fill="FFFFFF"/>
        <w:spacing w:after="90"/>
        <w:rPr>
          <w:rFonts w:ascii="Arial" w:hAnsi="Arial" w:cs="Arial"/>
          <w:sz w:val="24"/>
          <w:szCs w:val="24"/>
        </w:rPr>
      </w:pPr>
      <w:r w:rsidRPr="002D0658">
        <w:rPr>
          <w:rFonts w:ascii="Arial" w:hAnsi="Arial" w:cs="Arial"/>
          <w:sz w:val="24"/>
          <w:szCs w:val="24"/>
        </w:rPr>
        <w:t>Est</w:t>
      </w:r>
      <w:r>
        <w:rPr>
          <w:rFonts w:ascii="Arial" w:hAnsi="Arial" w:cs="Arial"/>
          <w:sz w:val="24"/>
          <w:szCs w:val="24"/>
        </w:rPr>
        <w:t>e tipo de</w:t>
      </w:r>
      <w:r w:rsidRPr="002D0658">
        <w:rPr>
          <w:rFonts w:ascii="Arial" w:hAnsi="Arial" w:cs="Arial"/>
          <w:sz w:val="24"/>
          <w:szCs w:val="24"/>
        </w:rPr>
        <w:t xml:space="preserve"> glándulas</w:t>
      </w:r>
      <w:r>
        <w:rPr>
          <w:rFonts w:ascii="Arial" w:hAnsi="Arial" w:cs="Arial"/>
          <w:sz w:val="24"/>
          <w:szCs w:val="24"/>
        </w:rPr>
        <w:t xml:space="preserve"> se encuentran hac</w:t>
      </w:r>
      <w:r w:rsidR="003322EA">
        <w:rPr>
          <w:rFonts w:ascii="Arial" w:hAnsi="Arial" w:cs="Arial"/>
          <w:sz w:val="24"/>
          <w:szCs w:val="24"/>
        </w:rPr>
        <w:t>iendo parte de órganos que está</w:t>
      </w:r>
      <w:r>
        <w:rPr>
          <w:rFonts w:ascii="Arial" w:hAnsi="Arial" w:cs="Arial"/>
          <w:sz w:val="24"/>
          <w:szCs w:val="24"/>
        </w:rPr>
        <w:t>n e</w:t>
      </w:r>
      <w:r w:rsidR="007740B8">
        <w:rPr>
          <w:rFonts w:ascii="Arial" w:hAnsi="Arial" w:cs="Arial"/>
          <w:sz w:val="24"/>
          <w:szCs w:val="24"/>
        </w:rPr>
        <w:t>n diferentes partes del cuerpo.</w:t>
      </w:r>
      <w:ins w:id="185" w:author="USUARIO" w:date="2015-06-28T20:50:00Z">
        <w:r w:rsidR="00662FA1">
          <w:rPr>
            <w:rFonts w:ascii="Arial" w:hAnsi="Arial" w:cs="Arial"/>
            <w:sz w:val="24"/>
            <w:szCs w:val="24"/>
          </w:rPr>
          <w:t xml:space="preserve"> </w:t>
        </w:r>
      </w:ins>
      <w:r>
        <w:rPr>
          <w:rFonts w:ascii="Arial" w:hAnsi="Arial" w:cs="Arial"/>
          <w:sz w:val="24"/>
          <w:szCs w:val="24"/>
        </w:rPr>
        <w:t>Estas glándulas también producen otro tipo de</w:t>
      </w:r>
      <w:r w:rsidR="004C563C">
        <w:rPr>
          <w:rFonts w:ascii="Arial" w:hAnsi="Arial" w:cs="Arial"/>
          <w:sz w:val="24"/>
          <w:szCs w:val="24"/>
        </w:rPr>
        <w:t xml:space="preserve"> sustancias que no son hormonas, como las enzimas.</w:t>
      </w:r>
    </w:p>
    <w:p w:rsidR="003322EA" w:rsidRDefault="004C563C" w:rsidP="001E0FE6">
      <w:pPr>
        <w:pBdr>
          <w:top w:val="single" w:sz="6" w:space="0" w:color="FFFFFF"/>
        </w:pBdr>
        <w:shd w:val="clear" w:color="auto" w:fill="FFFFFF"/>
        <w:spacing w:after="0"/>
        <w:rPr>
          <w:rFonts w:ascii="Arial" w:hAnsi="Arial" w:cs="Arial"/>
          <w:sz w:val="24"/>
          <w:szCs w:val="24"/>
        </w:rPr>
      </w:pPr>
      <w:r>
        <w:rPr>
          <w:rFonts w:ascii="Arial" w:hAnsi="Arial" w:cs="Arial"/>
          <w:sz w:val="24"/>
          <w:szCs w:val="24"/>
        </w:rPr>
        <w:t xml:space="preserve">Pueden producir distintos tipos de secreciones </w:t>
      </w:r>
      <w:ins w:id="186" w:author="USUARIO" w:date="2015-06-28T21:08:00Z">
        <w:r w:rsidR="00BD703B">
          <w:rPr>
            <w:rFonts w:ascii="Arial" w:hAnsi="Arial" w:cs="Arial"/>
            <w:sz w:val="24"/>
            <w:szCs w:val="24"/>
          </w:rPr>
          <w:t xml:space="preserve">que se clasifican </w:t>
        </w:r>
        <w:proofErr w:type="spellStart"/>
        <w:r w:rsidR="00BD703B">
          <w:rPr>
            <w:rFonts w:ascii="Arial" w:hAnsi="Arial" w:cs="Arial"/>
            <w:sz w:val="24"/>
            <w:szCs w:val="24"/>
          </w:rPr>
          <w:t>en</w:t>
        </w:r>
      </w:ins>
      <w:del w:id="187" w:author="USUARIO" w:date="2015-06-28T21:08:00Z">
        <w:r w:rsidDel="00BD703B">
          <w:rPr>
            <w:rFonts w:ascii="Arial" w:hAnsi="Arial" w:cs="Arial"/>
            <w:sz w:val="24"/>
            <w:szCs w:val="24"/>
          </w:rPr>
          <w:delText xml:space="preserve">que se consideran </w:delText>
        </w:r>
      </w:del>
      <w:r w:rsidRPr="00BD703B">
        <w:rPr>
          <w:rFonts w:ascii="Arial" w:hAnsi="Arial" w:cs="Arial"/>
          <w:b/>
          <w:sz w:val="24"/>
          <w:szCs w:val="24"/>
          <w:rPrChange w:id="188" w:author="USUARIO" w:date="2015-06-28T21:08:00Z">
            <w:rPr>
              <w:rFonts w:ascii="Arial" w:hAnsi="Arial" w:cs="Arial"/>
              <w:sz w:val="24"/>
              <w:szCs w:val="24"/>
            </w:rPr>
          </w:rPrChange>
        </w:rPr>
        <w:t>mucosas</w:t>
      </w:r>
      <w:proofErr w:type="spellEnd"/>
      <w:r>
        <w:rPr>
          <w:rFonts w:ascii="Arial" w:hAnsi="Arial" w:cs="Arial"/>
          <w:sz w:val="24"/>
          <w:szCs w:val="24"/>
        </w:rPr>
        <w:t xml:space="preserve">, </w:t>
      </w:r>
      <w:r w:rsidRPr="00BD703B">
        <w:rPr>
          <w:rFonts w:ascii="Arial" w:hAnsi="Arial" w:cs="Arial"/>
          <w:b/>
          <w:sz w:val="24"/>
          <w:szCs w:val="24"/>
          <w:rPrChange w:id="189" w:author="USUARIO" w:date="2015-06-28T21:08:00Z">
            <w:rPr>
              <w:rFonts w:ascii="Arial" w:hAnsi="Arial" w:cs="Arial"/>
              <w:sz w:val="24"/>
              <w:szCs w:val="24"/>
            </w:rPr>
          </w:rPrChange>
        </w:rPr>
        <w:t>serosas</w:t>
      </w:r>
      <w:r>
        <w:rPr>
          <w:rFonts w:ascii="Arial" w:hAnsi="Arial" w:cs="Arial"/>
          <w:sz w:val="24"/>
          <w:szCs w:val="24"/>
        </w:rPr>
        <w:t xml:space="preserve"> y </w:t>
      </w:r>
      <w:proofErr w:type="spellStart"/>
      <w:r w:rsidRPr="00BD703B">
        <w:rPr>
          <w:rFonts w:ascii="Arial" w:hAnsi="Arial" w:cs="Arial"/>
          <w:b/>
          <w:sz w:val="24"/>
          <w:szCs w:val="24"/>
          <w:rPrChange w:id="190" w:author="USUARIO" w:date="2015-06-28T21:08:00Z">
            <w:rPr>
              <w:rFonts w:ascii="Arial" w:hAnsi="Arial" w:cs="Arial"/>
              <w:sz w:val="24"/>
              <w:szCs w:val="24"/>
            </w:rPr>
          </w:rPrChange>
        </w:rPr>
        <w:t>seromucosas</w:t>
      </w:r>
      <w:proofErr w:type="spellEnd"/>
      <w:r>
        <w:rPr>
          <w:rFonts w:ascii="Arial" w:hAnsi="Arial" w:cs="Arial"/>
          <w:sz w:val="24"/>
          <w:szCs w:val="24"/>
        </w:rPr>
        <w:t>. Las mucosas tienen una función lubricante protectora y son de consistencia viscosa</w:t>
      </w:r>
      <w:r w:rsidR="00A744EB">
        <w:rPr>
          <w:rFonts w:ascii="Arial" w:hAnsi="Arial" w:cs="Arial"/>
          <w:sz w:val="24"/>
          <w:szCs w:val="24"/>
        </w:rPr>
        <w:t>, como las del epitelio intestinal</w:t>
      </w:r>
      <w:r>
        <w:rPr>
          <w:rFonts w:ascii="Arial" w:hAnsi="Arial" w:cs="Arial"/>
          <w:sz w:val="24"/>
          <w:szCs w:val="24"/>
        </w:rPr>
        <w:t>. Las serosas producen sustancias acuosas que reducen el roce</w:t>
      </w:r>
      <w:r w:rsidR="00A27837">
        <w:rPr>
          <w:rFonts w:ascii="Arial" w:hAnsi="Arial" w:cs="Arial"/>
          <w:sz w:val="24"/>
          <w:szCs w:val="24"/>
        </w:rPr>
        <w:t>, como en el caso de las glándulas salivales</w:t>
      </w:r>
      <w:r>
        <w:rPr>
          <w:rFonts w:ascii="Arial" w:hAnsi="Arial" w:cs="Arial"/>
          <w:sz w:val="24"/>
          <w:szCs w:val="24"/>
        </w:rPr>
        <w:t xml:space="preserve">. Las </w:t>
      </w:r>
      <w:proofErr w:type="spellStart"/>
      <w:r>
        <w:rPr>
          <w:rFonts w:ascii="Arial" w:hAnsi="Arial" w:cs="Arial"/>
          <w:sz w:val="24"/>
          <w:szCs w:val="24"/>
        </w:rPr>
        <w:t>seromucosas</w:t>
      </w:r>
      <w:proofErr w:type="spellEnd"/>
      <w:r>
        <w:rPr>
          <w:rFonts w:ascii="Arial" w:hAnsi="Arial" w:cs="Arial"/>
          <w:sz w:val="24"/>
          <w:szCs w:val="24"/>
        </w:rPr>
        <w:t xml:space="preserve"> producen sustancias de tipo mixto, con viscosidad intermedia</w:t>
      </w:r>
      <w:r w:rsidR="00A27837">
        <w:rPr>
          <w:rFonts w:ascii="Arial" w:hAnsi="Arial" w:cs="Arial"/>
          <w:sz w:val="24"/>
          <w:szCs w:val="24"/>
        </w:rPr>
        <w:t>, como las glándulas mamarias</w:t>
      </w:r>
      <w:r>
        <w:rPr>
          <w:rFonts w:ascii="Arial" w:hAnsi="Arial" w:cs="Arial"/>
          <w:sz w:val="24"/>
          <w:szCs w:val="24"/>
        </w:rPr>
        <w:t>.</w:t>
      </w:r>
    </w:p>
    <w:p w:rsidR="001E0FE6" w:rsidRDefault="001E0FE6" w:rsidP="001E0FE6">
      <w:pPr>
        <w:pBdr>
          <w:top w:val="single" w:sz="6" w:space="0" w:color="FFFFFF"/>
        </w:pBdr>
        <w:shd w:val="clear" w:color="auto" w:fill="FFFFFF"/>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668"/>
        <w:gridCol w:w="7386"/>
      </w:tblGrid>
      <w:tr w:rsidR="007740B8" w:rsidRPr="006E23BF" w:rsidTr="00C55853">
        <w:tc>
          <w:tcPr>
            <w:tcW w:w="9054" w:type="dxa"/>
            <w:gridSpan w:val="2"/>
            <w:shd w:val="clear" w:color="auto" w:fill="0D0D0D" w:themeFill="text1" w:themeFillTint="F2"/>
          </w:tcPr>
          <w:p w:rsidR="007740B8" w:rsidRPr="006E23BF" w:rsidRDefault="007740B8" w:rsidP="00827B67">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recurso </w:t>
            </w:r>
            <w:r w:rsidR="00827B67">
              <w:rPr>
                <w:rFonts w:ascii="Arial" w:hAnsi="Arial" w:cs="Arial"/>
                <w:b/>
                <w:color w:val="FFFFFF" w:themeColor="background1"/>
                <w:sz w:val="24"/>
                <w:szCs w:val="24"/>
              </w:rPr>
              <w:t>nuevo</w:t>
            </w:r>
          </w:p>
        </w:tc>
      </w:tr>
      <w:tr w:rsidR="007740B8" w:rsidRPr="006E23BF" w:rsidTr="00C55853">
        <w:tc>
          <w:tcPr>
            <w:tcW w:w="1668" w:type="dxa"/>
          </w:tcPr>
          <w:p w:rsidR="007740B8" w:rsidRPr="006E23BF" w:rsidRDefault="007740B8" w:rsidP="00C55853">
            <w:pPr>
              <w:spacing w:line="276" w:lineRule="auto"/>
              <w:rPr>
                <w:rFonts w:ascii="Arial" w:hAnsi="Arial" w:cs="Arial"/>
                <w:b/>
                <w:color w:val="000000"/>
                <w:sz w:val="24"/>
                <w:szCs w:val="24"/>
              </w:rPr>
            </w:pPr>
            <w:r w:rsidRPr="006E23BF">
              <w:rPr>
                <w:rFonts w:ascii="Arial" w:hAnsi="Arial" w:cs="Arial"/>
                <w:b/>
                <w:color w:val="000000"/>
                <w:sz w:val="24"/>
                <w:szCs w:val="24"/>
              </w:rPr>
              <w:lastRenderedPageBreak/>
              <w:t>Código</w:t>
            </w:r>
          </w:p>
        </w:tc>
        <w:tc>
          <w:tcPr>
            <w:tcW w:w="7386" w:type="dxa"/>
          </w:tcPr>
          <w:p w:rsidR="007740B8" w:rsidRPr="006E23BF" w:rsidRDefault="00147AA2" w:rsidP="00C55853">
            <w:pPr>
              <w:spacing w:line="276" w:lineRule="auto"/>
              <w:rPr>
                <w:rFonts w:ascii="Arial" w:hAnsi="Arial" w:cs="Arial"/>
                <w:b/>
                <w:color w:val="000000"/>
                <w:sz w:val="24"/>
                <w:szCs w:val="24"/>
              </w:rPr>
            </w:pPr>
            <w:r>
              <w:rPr>
                <w:rFonts w:ascii="Arial" w:hAnsi="Arial" w:cs="Arial"/>
                <w:color w:val="000000"/>
                <w:sz w:val="24"/>
                <w:szCs w:val="24"/>
              </w:rPr>
              <w:t>CN_G8_02_CO_IMG03</w:t>
            </w:r>
          </w:p>
        </w:tc>
      </w:tr>
      <w:tr w:rsidR="007740B8" w:rsidRPr="006E23BF" w:rsidTr="00C55853">
        <w:tc>
          <w:tcPr>
            <w:tcW w:w="1668" w:type="dxa"/>
          </w:tcPr>
          <w:p w:rsidR="007740B8" w:rsidRPr="006E23BF" w:rsidRDefault="007740B8" w:rsidP="00C55853">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386" w:type="dxa"/>
          </w:tcPr>
          <w:p w:rsidR="007740B8" w:rsidRPr="006E23BF" w:rsidRDefault="007740B8" w:rsidP="007740B8">
            <w:pPr>
              <w:spacing w:line="276" w:lineRule="auto"/>
              <w:rPr>
                <w:rFonts w:ascii="Arial" w:hAnsi="Arial" w:cs="Arial"/>
                <w:color w:val="000000"/>
                <w:sz w:val="24"/>
                <w:szCs w:val="24"/>
              </w:rPr>
            </w:pPr>
            <w:r w:rsidRPr="006E23BF">
              <w:rPr>
                <w:rFonts w:ascii="Arial" w:hAnsi="Arial" w:cs="Arial"/>
                <w:color w:val="000000"/>
                <w:sz w:val="24"/>
                <w:szCs w:val="24"/>
              </w:rPr>
              <w:t>Varias imágenes cada una con la ubicación de una glándula e</w:t>
            </w:r>
            <w:r>
              <w:rPr>
                <w:rFonts w:ascii="Arial" w:hAnsi="Arial" w:cs="Arial"/>
                <w:color w:val="000000"/>
                <w:sz w:val="24"/>
                <w:szCs w:val="24"/>
              </w:rPr>
              <w:t>xo</w:t>
            </w:r>
            <w:r w:rsidRPr="006E23BF">
              <w:rPr>
                <w:rFonts w:ascii="Arial" w:hAnsi="Arial" w:cs="Arial"/>
                <w:color w:val="000000"/>
                <w:sz w:val="24"/>
                <w:szCs w:val="24"/>
              </w:rPr>
              <w:t xml:space="preserve">crina: </w:t>
            </w:r>
            <w:r>
              <w:rPr>
                <w:rFonts w:ascii="Arial" w:hAnsi="Arial" w:cs="Arial"/>
                <w:color w:val="000000"/>
                <w:sz w:val="24"/>
                <w:szCs w:val="24"/>
              </w:rPr>
              <w:t>lagrimales</w:t>
            </w:r>
            <w:r w:rsidRPr="006E23BF">
              <w:rPr>
                <w:rFonts w:ascii="Arial" w:hAnsi="Arial" w:cs="Arial"/>
                <w:color w:val="000000"/>
                <w:sz w:val="24"/>
                <w:szCs w:val="24"/>
              </w:rPr>
              <w:t xml:space="preserve">, </w:t>
            </w:r>
            <w:r>
              <w:rPr>
                <w:rFonts w:ascii="Arial" w:hAnsi="Arial" w:cs="Arial"/>
                <w:color w:val="000000"/>
                <w:sz w:val="24"/>
                <w:szCs w:val="24"/>
              </w:rPr>
              <w:t>salivales</w:t>
            </w:r>
            <w:r w:rsidRPr="006E23BF">
              <w:rPr>
                <w:rFonts w:ascii="Arial" w:hAnsi="Arial" w:cs="Arial"/>
                <w:color w:val="000000"/>
                <w:sz w:val="24"/>
                <w:szCs w:val="24"/>
              </w:rPr>
              <w:t xml:space="preserve">, </w:t>
            </w:r>
            <w:r>
              <w:rPr>
                <w:rFonts w:ascii="Arial" w:hAnsi="Arial" w:cs="Arial"/>
                <w:color w:val="000000"/>
                <w:sz w:val="24"/>
                <w:szCs w:val="24"/>
              </w:rPr>
              <w:t>sebáceas</w:t>
            </w:r>
            <w:r w:rsidRPr="006E23BF">
              <w:rPr>
                <w:rFonts w:ascii="Arial" w:hAnsi="Arial" w:cs="Arial"/>
                <w:color w:val="000000"/>
                <w:sz w:val="24"/>
                <w:szCs w:val="24"/>
              </w:rPr>
              <w:t xml:space="preserve">, </w:t>
            </w:r>
            <w:r>
              <w:rPr>
                <w:rFonts w:ascii="Arial" w:hAnsi="Arial" w:cs="Arial"/>
                <w:color w:val="000000"/>
                <w:sz w:val="24"/>
                <w:szCs w:val="24"/>
              </w:rPr>
              <w:t>sudoríparas</w:t>
            </w:r>
            <w:r w:rsidRPr="006E23BF">
              <w:rPr>
                <w:rFonts w:ascii="Arial" w:hAnsi="Arial" w:cs="Arial"/>
                <w:color w:val="000000"/>
                <w:sz w:val="24"/>
                <w:szCs w:val="24"/>
              </w:rPr>
              <w:t xml:space="preserve">, </w:t>
            </w:r>
            <w:r>
              <w:rPr>
                <w:rFonts w:ascii="Arial" w:hAnsi="Arial" w:cs="Arial"/>
                <w:color w:val="000000"/>
                <w:sz w:val="24"/>
                <w:szCs w:val="24"/>
              </w:rPr>
              <w:t>hígado</w:t>
            </w:r>
            <w:r w:rsidRPr="006E23BF">
              <w:rPr>
                <w:rFonts w:ascii="Arial" w:hAnsi="Arial" w:cs="Arial"/>
                <w:color w:val="000000"/>
                <w:sz w:val="24"/>
                <w:szCs w:val="24"/>
              </w:rPr>
              <w:t xml:space="preserve">, </w:t>
            </w:r>
            <w:r>
              <w:rPr>
                <w:rFonts w:ascii="Arial" w:hAnsi="Arial" w:cs="Arial"/>
                <w:color w:val="000000"/>
                <w:sz w:val="24"/>
                <w:szCs w:val="24"/>
              </w:rPr>
              <w:t>páncreas</w:t>
            </w:r>
            <w:r w:rsidRPr="006E23BF">
              <w:rPr>
                <w:rFonts w:ascii="Arial" w:hAnsi="Arial" w:cs="Arial"/>
                <w:color w:val="000000"/>
                <w:sz w:val="24"/>
                <w:szCs w:val="24"/>
              </w:rPr>
              <w:t>,</w:t>
            </w:r>
            <w:r>
              <w:rPr>
                <w:rFonts w:ascii="Arial" w:hAnsi="Arial" w:cs="Arial"/>
                <w:color w:val="000000"/>
                <w:sz w:val="24"/>
                <w:szCs w:val="24"/>
              </w:rPr>
              <w:t xml:space="preserve"> próstata, glándulas mamarias</w:t>
            </w:r>
            <w:r w:rsidRPr="006E23BF">
              <w:rPr>
                <w:rFonts w:ascii="Arial" w:hAnsi="Arial" w:cs="Arial"/>
                <w:color w:val="000000"/>
                <w:sz w:val="24"/>
                <w:szCs w:val="24"/>
              </w:rPr>
              <w:t>.</w:t>
            </w:r>
          </w:p>
        </w:tc>
      </w:tr>
      <w:tr w:rsidR="007740B8" w:rsidRPr="006E23BF" w:rsidTr="00C55853">
        <w:tc>
          <w:tcPr>
            <w:tcW w:w="1668" w:type="dxa"/>
          </w:tcPr>
          <w:p w:rsidR="007740B8" w:rsidRPr="006E23BF" w:rsidRDefault="007740B8" w:rsidP="00C55853">
            <w:pPr>
              <w:spacing w:line="276" w:lineRule="auto"/>
              <w:rPr>
                <w:rFonts w:ascii="Arial" w:hAnsi="Arial" w:cs="Arial"/>
                <w:color w:val="000000"/>
                <w:sz w:val="24"/>
                <w:szCs w:val="24"/>
              </w:rPr>
            </w:pPr>
          </w:p>
        </w:tc>
        <w:tc>
          <w:tcPr>
            <w:tcW w:w="7386" w:type="dxa"/>
          </w:tcPr>
          <w:p w:rsidR="007740B8" w:rsidRDefault="007740B8" w:rsidP="007740B8">
            <w:pPr>
              <w:pBdr>
                <w:top w:val="single" w:sz="6" w:space="0" w:color="FFFFFF"/>
              </w:pBdr>
              <w:shd w:val="clear" w:color="auto" w:fill="FFFFFF"/>
              <w:rPr>
                <w:rFonts w:ascii="Arial" w:hAnsi="Arial" w:cs="Arial"/>
                <w:sz w:val="24"/>
                <w:szCs w:val="24"/>
              </w:rPr>
            </w:pPr>
            <w:commentRangeStart w:id="191"/>
            <w:r w:rsidRPr="007740B8">
              <w:rPr>
                <w:rFonts w:ascii="Arial" w:hAnsi="Arial" w:cs="Arial"/>
                <w:sz w:val="24"/>
                <w:szCs w:val="24"/>
              </w:rPr>
              <w:t>http://thumb9.shutterstock.com/display_pic_with_logo/244768/120437542/stock-photo-the-lacrimal-gland-120437542.jpg</w:t>
            </w:r>
          </w:p>
          <w:p w:rsidR="007740B8" w:rsidRDefault="007740B8" w:rsidP="007740B8">
            <w:pPr>
              <w:pBdr>
                <w:top w:val="single" w:sz="6" w:space="0" w:color="FFFFFF"/>
              </w:pBdr>
              <w:shd w:val="clear" w:color="auto" w:fill="FFFFFF"/>
              <w:rPr>
                <w:rFonts w:ascii="Arial" w:hAnsi="Arial" w:cs="Arial"/>
                <w:sz w:val="24"/>
                <w:szCs w:val="24"/>
              </w:rPr>
            </w:pPr>
            <w:r w:rsidRPr="001F3D1F">
              <w:rPr>
                <w:rFonts w:ascii="Arial" w:hAnsi="Arial" w:cs="Arial"/>
                <w:sz w:val="24"/>
                <w:szCs w:val="24"/>
              </w:rPr>
              <w:t>http://thumb101.shutterstock.com/display_pic_with_logo/244768/120437533/stock-photo-salivary-glands-120437533.jpg</w:t>
            </w:r>
          </w:p>
          <w:p w:rsidR="001F3D1F" w:rsidRDefault="001F3D1F" w:rsidP="007740B8">
            <w:pPr>
              <w:pBdr>
                <w:top w:val="single" w:sz="6" w:space="0" w:color="FFFFFF"/>
              </w:pBdr>
              <w:shd w:val="clear" w:color="auto" w:fill="FFFFFF"/>
              <w:rPr>
                <w:rFonts w:ascii="Arial" w:hAnsi="Arial" w:cs="Arial"/>
                <w:sz w:val="24"/>
                <w:szCs w:val="24"/>
              </w:rPr>
            </w:pPr>
            <w:r w:rsidRPr="001F3D1F">
              <w:rPr>
                <w:rFonts w:ascii="Arial" w:hAnsi="Arial" w:cs="Arial"/>
                <w:sz w:val="24"/>
                <w:szCs w:val="24"/>
              </w:rPr>
              <w:t>http://thumb1.shutterstock.com/display_pic_with_logo/951964/177791000/stock-vector-vector-illustration-of-diagram-of-human-skin-anatomy-177791000.jpg</w:t>
            </w:r>
          </w:p>
          <w:p w:rsidR="007740B8" w:rsidRDefault="007740B8" w:rsidP="007740B8">
            <w:pPr>
              <w:pBdr>
                <w:top w:val="single" w:sz="6" w:space="0" w:color="FFFFFF"/>
              </w:pBdr>
              <w:shd w:val="clear" w:color="auto" w:fill="FFFFFF"/>
              <w:rPr>
                <w:rFonts w:ascii="Arial" w:hAnsi="Arial" w:cs="Arial"/>
                <w:sz w:val="24"/>
                <w:szCs w:val="24"/>
              </w:rPr>
            </w:pPr>
            <w:r w:rsidRPr="007740B8">
              <w:rPr>
                <w:rFonts w:ascii="Arial" w:hAnsi="Arial" w:cs="Arial"/>
                <w:sz w:val="24"/>
                <w:szCs w:val="24"/>
              </w:rPr>
              <w:t>http://thumb101.shutterstock.com/display_pic_with_logo/65904/127183373/stock-photo--d-rendered-illustration-of-the-male-liver-127183373.jpg</w:t>
            </w:r>
          </w:p>
          <w:p w:rsidR="007740B8" w:rsidRDefault="004D6D32" w:rsidP="007740B8">
            <w:pPr>
              <w:pBdr>
                <w:top w:val="single" w:sz="6" w:space="0" w:color="FFFFFF"/>
              </w:pBdr>
              <w:shd w:val="clear" w:color="auto" w:fill="FFFFFF"/>
              <w:rPr>
                <w:rFonts w:ascii="Arial" w:hAnsi="Arial" w:cs="Arial"/>
                <w:sz w:val="24"/>
                <w:szCs w:val="24"/>
              </w:rPr>
            </w:pPr>
            <w:r w:rsidRPr="004D6D32">
              <w:rPr>
                <w:rFonts w:ascii="Arial" w:hAnsi="Arial" w:cs="Arial"/>
                <w:sz w:val="24"/>
                <w:szCs w:val="24"/>
              </w:rPr>
              <w:t>http://thumb7.shutterstock.com/display_pic_with_logo/848740/186535475/stock-vector-human-pancreas-lymphatics-and-stomach-186535475.jpg</w:t>
            </w:r>
          </w:p>
          <w:p w:rsidR="004D6D32" w:rsidRDefault="00325C24" w:rsidP="007740B8">
            <w:pPr>
              <w:pBdr>
                <w:top w:val="single" w:sz="6" w:space="0" w:color="FFFFFF"/>
              </w:pBdr>
              <w:shd w:val="clear" w:color="auto" w:fill="FFFFFF"/>
              <w:rPr>
                <w:rFonts w:ascii="Arial" w:hAnsi="Arial" w:cs="Arial"/>
                <w:sz w:val="24"/>
                <w:szCs w:val="24"/>
              </w:rPr>
            </w:pPr>
            <w:r w:rsidRPr="00325C24">
              <w:rPr>
                <w:rFonts w:ascii="Arial" w:hAnsi="Arial" w:cs="Arial"/>
                <w:sz w:val="24"/>
                <w:szCs w:val="24"/>
              </w:rPr>
              <w:t>http://thumb1.shutterstock.com/display_pic_with_logo/1185467/176748164/stock-vector-illustration-of-the-anatomy-of-the-male-reproductive-system-on-a-white-background-176748164.jpg</w:t>
            </w:r>
          </w:p>
          <w:p w:rsidR="00325C24" w:rsidRDefault="00325C24" w:rsidP="007740B8">
            <w:pPr>
              <w:pBdr>
                <w:top w:val="single" w:sz="6" w:space="0" w:color="FFFFFF"/>
              </w:pBdr>
              <w:shd w:val="clear" w:color="auto" w:fill="FFFFFF"/>
              <w:rPr>
                <w:rFonts w:ascii="Arial" w:hAnsi="Arial" w:cs="Arial"/>
                <w:sz w:val="24"/>
                <w:szCs w:val="24"/>
              </w:rPr>
            </w:pPr>
            <w:r w:rsidRPr="00325C24">
              <w:rPr>
                <w:rFonts w:ascii="Arial" w:hAnsi="Arial" w:cs="Arial"/>
                <w:sz w:val="24"/>
                <w:szCs w:val="24"/>
              </w:rPr>
              <w:t>http://thumb7.shutterstock.com/display_pic_with_logo/633580/633580,1292751719,1/stock-photo-breast-cancer-67467619.jpg</w:t>
            </w:r>
            <w:commentRangeEnd w:id="191"/>
            <w:r w:rsidR="00662FA1">
              <w:rPr>
                <w:rStyle w:val="Refdecomentario"/>
                <w:lang w:val="es-CO"/>
              </w:rPr>
              <w:commentReference w:id="191"/>
            </w:r>
          </w:p>
          <w:p w:rsidR="007740B8" w:rsidRPr="006E23BF" w:rsidRDefault="007740B8" w:rsidP="00C55853">
            <w:pPr>
              <w:spacing w:line="276" w:lineRule="auto"/>
              <w:rPr>
                <w:rFonts w:ascii="Arial" w:hAnsi="Arial" w:cs="Arial"/>
                <w:sz w:val="24"/>
                <w:szCs w:val="24"/>
              </w:rPr>
            </w:pPr>
          </w:p>
        </w:tc>
      </w:tr>
      <w:tr w:rsidR="007740B8" w:rsidRPr="006E23BF" w:rsidTr="00C55853">
        <w:tc>
          <w:tcPr>
            <w:tcW w:w="1668" w:type="dxa"/>
          </w:tcPr>
          <w:p w:rsidR="007740B8" w:rsidRPr="006E23BF" w:rsidRDefault="007740B8" w:rsidP="00C55853">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386" w:type="dxa"/>
          </w:tcPr>
          <w:p w:rsidR="007740B8" w:rsidRPr="006E23BF" w:rsidRDefault="007740B8" w:rsidP="00E34BEE">
            <w:pPr>
              <w:spacing w:line="276" w:lineRule="auto"/>
              <w:rPr>
                <w:rFonts w:ascii="Arial" w:hAnsi="Arial" w:cs="Arial"/>
                <w:color w:val="000000"/>
                <w:sz w:val="24"/>
                <w:szCs w:val="24"/>
              </w:rPr>
            </w:pPr>
            <w:r w:rsidRPr="006E23BF">
              <w:rPr>
                <w:rFonts w:ascii="Arial" w:hAnsi="Arial" w:cs="Arial"/>
                <w:color w:val="000000"/>
                <w:sz w:val="24"/>
                <w:szCs w:val="24"/>
              </w:rPr>
              <w:t>Las glándulas e</w:t>
            </w:r>
            <w:r>
              <w:rPr>
                <w:rFonts w:ascii="Arial" w:hAnsi="Arial" w:cs="Arial"/>
                <w:color w:val="000000"/>
                <w:sz w:val="24"/>
                <w:szCs w:val="24"/>
              </w:rPr>
              <w:t>xo</w:t>
            </w:r>
            <w:r w:rsidRPr="006E23BF">
              <w:rPr>
                <w:rFonts w:ascii="Arial" w:hAnsi="Arial" w:cs="Arial"/>
                <w:color w:val="000000"/>
                <w:sz w:val="24"/>
                <w:szCs w:val="24"/>
              </w:rPr>
              <w:t xml:space="preserve">crinas y su </w:t>
            </w:r>
            <w:r w:rsidR="00E34BEE">
              <w:rPr>
                <w:rFonts w:ascii="Arial" w:hAnsi="Arial" w:cs="Arial"/>
                <w:color w:val="000000"/>
                <w:sz w:val="24"/>
                <w:szCs w:val="24"/>
              </w:rPr>
              <w:t>localización</w:t>
            </w:r>
            <w:r w:rsidRPr="006E23BF">
              <w:rPr>
                <w:rFonts w:ascii="Arial" w:hAnsi="Arial" w:cs="Arial"/>
                <w:color w:val="000000"/>
                <w:sz w:val="24"/>
                <w:szCs w:val="24"/>
              </w:rPr>
              <w:t xml:space="preserve"> en el cuerpo.</w:t>
            </w:r>
          </w:p>
        </w:tc>
      </w:tr>
    </w:tbl>
    <w:p w:rsidR="007740B8" w:rsidDel="00DB2324" w:rsidRDefault="007740B8" w:rsidP="001E0FE6">
      <w:pPr>
        <w:pBdr>
          <w:top w:val="single" w:sz="6" w:space="0" w:color="FFFFFF"/>
        </w:pBdr>
        <w:shd w:val="clear" w:color="auto" w:fill="FFFFFF"/>
        <w:spacing w:after="0"/>
        <w:rPr>
          <w:del w:id="192" w:author="USUARIO" w:date="2015-06-29T08:47:00Z"/>
          <w:rFonts w:ascii="Arial" w:hAnsi="Arial" w:cs="Arial"/>
          <w:sz w:val="24"/>
          <w:szCs w:val="24"/>
        </w:rPr>
      </w:pPr>
    </w:p>
    <w:p w:rsidR="007740B8" w:rsidRDefault="007740B8" w:rsidP="001E0FE6">
      <w:pPr>
        <w:pBdr>
          <w:top w:val="single" w:sz="6" w:space="0" w:color="FFFFFF"/>
        </w:pBdr>
        <w:shd w:val="clear" w:color="auto" w:fill="FFFFFF"/>
        <w:spacing w:after="0"/>
        <w:rPr>
          <w:rFonts w:ascii="Arial" w:hAnsi="Arial" w:cs="Arial"/>
          <w:sz w:val="24"/>
          <w:szCs w:val="24"/>
        </w:rPr>
      </w:pPr>
    </w:p>
    <w:p w:rsidR="001E0FE6" w:rsidRDefault="0002562F" w:rsidP="001E0FE6">
      <w:pPr>
        <w:pBdr>
          <w:top w:val="single" w:sz="6" w:space="0" w:color="FFFFFF"/>
        </w:pBdr>
        <w:shd w:val="clear" w:color="auto" w:fill="FFFFFF"/>
        <w:spacing w:after="0"/>
        <w:rPr>
          <w:rFonts w:ascii="Arial" w:hAnsi="Arial" w:cs="Arial"/>
          <w:sz w:val="24"/>
          <w:szCs w:val="24"/>
        </w:rPr>
      </w:pPr>
      <w:commentRangeStart w:id="193"/>
      <w:r>
        <w:rPr>
          <w:rFonts w:ascii="Arial" w:hAnsi="Arial" w:cs="Arial"/>
          <w:sz w:val="24"/>
          <w:szCs w:val="24"/>
        </w:rPr>
        <w:t xml:space="preserve">Las principales </w:t>
      </w:r>
      <w:r w:rsidR="001E0FE6">
        <w:rPr>
          <w:rFonts w:ascii="Arial" w:hAnsi="Arial" w:cs="Arial"/>
          <w:sz w:val="24"/>
          <w:szCs w:val="24"/>
        </w:rPr>
        <w:t>glándulas</w:t>
      </w:r>
      <w:r>
        <w:rPr>
          <w:rFonts w:ascii="Arial" w:hAnsi="Arial" w:cs="Arial"/>
          <w:sz w:val="24"/>
          <w:szCs w:val="24"/>
        </w:rPr>
        <w:t xml:space="preserve"> de este tipo</w:t>
      </w:r>
      <w:r w:rsidR="001E0FE6">
        <w:rPr>
          <w:rFonts w:ascii="Arial" w:hAnsi="Arial" w:cs="Arial"/>
          <w:sz w:val="24"/>
          <w:szCs w:val="24"/>
        </w:rPr>
        <w:t xml:space="preserve"> son:</w:t>
      </w:r>
      <w:commentRangeEnd w:id="193"/>
      <w:r w:rsidR="00DB2324">
        <w:rPr>
          <w:rStyle w:val="Refdecomentario"/>
        </w:rPr>
        <w:commentReference w:id="193"/>
      </w:r>
    </w:p>
    <w:p w:rsidR="0002562F" w:rsidRDefault="0002562F" w:rsidP="0002562F">
      <w:pPr>
        <w:shd w:val="clear" w:color="auto" w:fill="FFFFFF"/>
        <w:spacing w:after="0"/>
        <w:rPr>
          <w:rFonts w:ascii="Arial" w:eastAsia="Times New Roman" w:hAnsi="Arial" w:cs="Arial"/>
          <w:sz w:val="24"/>
          <w:szCs w:val="24"/>
          <w:lang w:eastAsia="es-CO"/>
        </w:rPr>
      </w:pPr>
    </w:p>
    <w:p w:rsidR="00621378" w:rsidRPr="0002562F" w:rsidRDefault="00621378" w:rsidP="00621378">
      <w:pPr>
        <w:numPr>
          <w:ilvl w:val="0"/>
          <w:numId w:val="2"/>
        </w:numPr>
        <w:pBdr>
          <w:top w:val="single" w:sz="6" w:space="0" w:color="FFFFFF"/>
        </w:pBdr>
        <w:shd w:val="clear" w:color="auto" w:fill="FFFFFF"/>
        <w:spacing w:after="0"/>
        <w:ind w:left="300"/>
        <w:rPr>
          <w:rFonts w:ascii="Arial" w:hAnsi="Arial" w:cs="Arial"/>
          <w:sz w:val="24"/>
          <w:szCs w:val="24"/>
        </w:rPr>
      </w:pPr>
      <w:r>
        <w:rPr>
          <w:rFonts w:ascii="Arial" w:eastAsia="Times New Roman" w:hAnsi="Arial" w:cs="Arial"/>
          <w:sz w:val="24"/>
          <w:szCs w:val="24"/>
          <w:lang w:eastAsia="es-CO"/>
        </w:rPr>
        <w:t xml:space="preserve">Las </w:t>
      </w:r>
      <w:r w:rsidRPr="0002562F">
        <w:rPr>
          <w:rFonts w:ascii="Arial" w:eastAsia="Times New Roman" w:hAnsi="Arial" w:cs="Arial"/>
          <w:b/>
          <w:sz w:val="24"/>
          <w:szCs w:val="24"/>
          <w:lang w:eastAsia="es-CO"/>
        </w:rPr>
        <w:t>glándulas lagrimales</w:t>
      </w:r>
      <w:r>
        <w:rPr>
          <w:rFonts w:ascii="Arial" w:eastAsia="Times New Roman" w:hAnsi="Arial" w:cs="Arial"/>
          <w:sz w:val="24"/>
          <w:szCs w:val="24"/>
          <w:lang w:eastAsia="es-CO"/>
        </w:rPr>
        <w:t>: se hallan en la órbita del ojo y liberan las lágrimas, que son acuosas y contienen sal. Estas mantienen el ojo lubricado y húmedo.</w:t>
      </w:r>
    </w:p>
    <w:p w:rsidR="0002562F" w:rsidRPr="006E23BF" w:rsidRDefault="0002562F" w:rsidP="0002562F">
      <w:pPr>
        <w:shd w:val="clear" w:color="auto" w:fill="FFFFFF"/>
        <w:spacing w:after="0"/>
        <w:rPr>
          <w:rFonts w:ascii="Arial" w:eastAsia="Times New Roman" w:hAnsi="Arial" w:cs="Arial"/>
          <w:sz w:val="24"/>
          <w:szCs w:val="24"/>
          <w:lang w:eastAsia="es-CO"/>
        </w:rPr>
      </w:pPr>
    </w:p>
    <w:p w:rsidR="0002562F" w:rsidRPr="00852FC7" w:rsidRDefault="0002562F" w:rsidP="001E0FE6">
      <w:pPr>
        <w:numPr>
          <w:ilvl w:val="0"/>
          <w:numId w:val="2"/>
        </w:numPr>
        <w:pBdr>
          <w:top w:val="single" w:sz="6" w:space="0" w:color="FFFFFF"/>
        </w:pBdr>
        <w:shd w:val="clear" w:color="auto" w:fill="FFFFFF"/>
        <w:spacing w:after="0"/>
        <w:ind w:left="300"/>
        <w:rPr>
          <w:rFonts w:ascii="Arial" w:hAnsi="Arial" w:cs="Arial"/>
          <w:sz w:val="24"/>
          <w:szCs w:val="24"/>
        </w:rPr>
      </w:pPr>
      <w:r>
        <w:rPr>
          <w:rFonts w:ascii="Arial" w:eastAsia="Times New Roman" w:hAnsi="Arial" w:cs="Arial"/>
          <w:sz w:val="24"/>
          <w:szCs w:val="24"/>
          <w:lang w:eastAsia="es-CO"/>
        </w:rPr>
        <w:t xml:space="preserve">Las </w:t>
      </w:r>
      <w:r w:rsidRPr="0002562F">
        <w:rPr>
          <w:rFonts w:ascii="Arial" w:eastAsia="Times New Roman" w:hAnsi="Arial" w:cs="Arial"/>
          <w:b/>
          <w:sz w:val="24"/>
          <w:szCs w:val="24"/>
          <w:lang w:eastAsia="es-CO"/>
        </w:rPr>
        <w:t>glándulas salivales</w:t>
      </w:r>
      <w:r>
        <w:rPr>
          <w:rFonts w:ascii="Arial" w:eastAsia="Times New Roman" w:hAnsi="Arial" w:cs="Arial"/>
          <w:sz w:val="24"/>
          <w:szCs w:val="24"/>
          <w:lang w:eastAsia="es-CO"/>
        </w:rPr>
        <w:t>:</w:t>
      </w:r>
      <w:r w:rsidR="00852FC7">
        <w:rPr>
          <w:rFonts w:ascii="Arial" w:eastAsia="Times New Roman" w:hAnsi="Arial" w:cs="Arial"/>
          <w:sz w:val="24"/>
          <w:szCs w:val="24"/>
          <w:lang w:eastAsia="es-CO"/>
        </w:rPr>
        <w:t xml:space="preserve"> hacen parte del sistema digestivo, ubicándose dentro y fuera de la cavidad de la boca. Producen la saliva, un líquido acuoso o mucoso incoloro, que ayuda a humedecer y digerir el alimento, ya que contiene enzimas.</w:t>
      </w:r>
    </w:p>
    <w:p w:rsidR="00852FC7" w:rsidRPr="0002562F" w:rsidRDefault="00852FC7" w:rsidP="00852FC7">
      <w:pPr>
        <w:pBdr>
          <w:top w:val="single" w:sz="6" w:space="0" w:color="FFFFFF"/>
        </w:pBdr>
        <w:shd w:val="clear" w:color="auto" w:fill="FFFFFF"/>
        <w:spacing w:after="0"/>
        <w:ind w:left="300"/>
        <w:rPr>
          <w:rFonts w:ascii="Arial" w:hAnsi="Arial" w:cs="Arial"/>
          <w:sz w:val="24"/>
          <w:szCs w:val="24"/>
        </w:rPr>
      </w:pPr>
    </w:p>
    <w:p w:rsidR="00621378" w:rsidRPr="00621378" w:rsidRDefault="00621378" w:rsidP="00621378">
      <w:pPr>
        <w:numPr>
          <w:ilvl w:val="0"/>
          <w:numId w:val="2"/>
        </w:numPr>
        <w:pBdr>
          <w:top w:val="single" w:sz="6" w:space="0" w:color="FFFFFF"/>
        </w:pBdr>
        <w:shd w:val="clear" w:color="auto" w:fill="FFFFFF"/>
        <w:spacing w:after="0"/>
        <w:ind w:left="300"/>
        <w:rPr>
          <w:rFonts w:ascii="Arial" w:hAnsi="Arial" w:cs="Arial"/>
          <w:sz w:val="24"/>
          <w:szCs w:val="24"/>
        </w:rPr>
      </w:pPr>
      <w:r>
        <w:rPr>
          <w:rFonts w:ascii="Arial" w:eastAsia="Times New Roman" w:hAnsi="Arial" w:cs="Arial"/>
          <w:sz w:val="24"/>
          <w:szCs w:val="24"/>
          <w:lang w:eastAsia="es-CO"/>
        </w:rPr>
        <w:t xml:space="preserve">Las </w:t>
      </w:r>
      <w:r w:rsidRPr="0002562F">
        <w:rPr>
          <w:rFonts w:ascii="Arial" w:eastAsia="Times New Roman" w:hAnsi="Arial" w:cs="Arial"/>
          <w:b/>
          <w:sz w:val="24"/>
          <w:szCs w:val="24"/>
          <w:lang w:eastAsia="es-CO"/>
        </w:rPr>
        <w:t>glándulas sebáceas</w:t>
      </w:r>
      <w:r>
        <w:rPr>
          <w:rFonts w:ascii="Arial" w:eastAsia="Times New Roman" w:hAnsi="Arial" w:cs="Arial"/>
          <w:sz w:val="24"/>
          <w:szCs w:val="24"/>
          <w:lang w:eastAsia="es-CO"/>
        </w:rPr>
        <w:t>: se encuentran en la piel, formada por células que contienen lípidos (sebo), que son secretados continuamente por el canal piloso, para proteger y lubricar la piel.</w:t>
      </w:r>
    </w:p>
    <w:p w:rsidR="00621378" w:rsidRPr="0002562F" w:rsidRDefault="00621378" w:rsidP="00621378">
      <w:pPr>
        <w:pBdr>
          <w:top w:val="single" w:sz="6" w:space="0" w:color="FFFFFF"/>
        </w:pBdr>
        <w:shd w:val="clear" w:color="auto" w:fill="FFFFFF"/>
        <w:spacing w:after="0"/>
        <w:rPr>
          <w:rFonts w:ascii="Arial" w:hAnsi="Arial" w:cs="Arial"/>
          <w:sz w:val="24"/>
          <w:szCs w:val="24"/>
        </w:rPr>
      </w:pPr>
      <w:r>
        <w:rPr>
          <w:rFonts w:ascii="Arial" w:eastAsia="Times New Roman" w:hAnsi="Arial" w:cs="Arial"/>
          <w:sz w:val="24"/>
          <w:szCs w:val="24"/>
          <w:lang w:eastAsia="es-CO"/>
        </w:rPr>
        <w:t xml:space="preserve"> </w:t>
      </w:r>
    </w:p>
    <w:p w:rsidR="001E0FE6" w:rsidRPr="00621378" w:rsidRDefault="0002562F" w:rsidP="001E0FE6">
      <w:pPr>
        <w:numPr>
          <w:ilvl w:val="0"/>
          <w:numId w:val="2"/>
        </w:numPr>
        <w:pBdr>
          <w:top w:val="single" w:sz="6" w:space="0" w:color="FFFFFF"/>
        </w:pBdr>
        <w:shd w:val="clear" w:color="auto" w:fill="FFFFFF"/>
        <w:spacing w:after="0"/>
        <w:ind w:left="300"/>
        <w:rPr>
          <w:rFonts w:ascii="Arial" w:hAnsi="Arial" w:cs="Arial"/>
          <w:sz w:val="24"/>
          <w:szCs w:val="24"/>
        </w:rPr>
      </w:pPr>
      <w:r w:rsidRPr="0002562F">
        <w:rPr>
          <w:rFonts w:ascii="Arial" w:eastAsia="Times New Roman" w:hAnsi="Arial" w:cs="Arial"/>
          <w:sz w:val="24"/>
          <w:szCs w:val="24"/>
          <w:lang w:eastAsia="es-CO"/>
        </w:rPr>
        <w:lastRenderedPageBreak/>
        <w:t xml:space="preserve">Las </w:t>
      </w:r>
      <w:r w:rsidRPr="0002562F">
        <w:rPr>
          <w:rFonts w:ascii="Arial" w:eastAsia="Times New Roman" w:hAnsi="Arial" w:cs="Arial"/>
          <w:b/>
          <w:sz w:val="24"/>
          <w:szCs w:val="24"/>
          <w:lang w:eastAsia="es-CO"/>
        </w:rPr>
        <w:t>glándulas sudoríparas</w:t>
      </w:r>
      <w:r w:rsidRPr="0002562F">
        <w:rPr>
          <w:rFonts w:ascii="Arial" w:eastAsia="Times New Roman" w:hAnsi="Arial" w:cs="Arial"/>
          <w:sz w:val="24"/>
          <w:szCs w:val="24"/>
          <w:lang w:eastAsia="es-CO"/>
        </w:rPr>
        <w:t xml:space="preserve">: </w:t>
      </w:r>
      <w:r w:rsidR="00621378">
        <w:rPr>
          <w:rFonts w:ascii="Arial" w:eastAsia="Times New Roman" w:hAnsi="Arial" w:cs="Arial"/>
          <w:sz w:val="24"/>
          <w:szCs w:val="24"/>
          <w:lang w:eastAsia="es-CO"/>
        </w:rPr>
        <w:t>también están en la piel y tienen forma tubular enrollada que se abre a un poro por el cual secretan una sustancia líquida que contiene grasa, que es el sudor.</w:t>
      </w:r>
    </w:p>
    <w:p w:rsidR="00621378" w:rsidRPr="00621378" w:rsidRDefault="00621378" w:rsidP="00621378">
      <w:pPr>
        <w:pBdr>
          <w:top w:val="single" w:sz="6" w:space="0" w:color="FFFFFF"/>
        </w:pBdr>
        <w:shd w:val="clear" w:color="auto" w:fill="FFFFFF"/>
        <w:spacing w:after="0"/>
        <w:rPr>
          <w:rFonts w:ascii="Arial" w:hAnsi="Arial" w:cs="Arial"/>
          <w:sz w:val="24"/>
          <w:szCs w:val="24"/>
        </w:rPr>
      </w:pPr>
    </w:p>
    <w:p w:rsidR="00621378" w:rsidRPr="0002562F" w:rsidRDefault="00621378" w:rsidP="00621378">
      <w:pPr>
        <w:numPr>
          <w:ilvl w:val="0"/>
          <w:numId w:val="2"/>
        </w:numPr>
        <w:pBdr>
          <w:top w:val="single" w:sz="6" w:space="0" w:color="FFFFFF"/>
        </w:pBdr>
        <w:shd w:val="clear" w:color="auto" w:fill="FFFFFF"/>
        <w:spacing w:after="0"/>
        <w:ind w:left="300"/>
        <w:rPr>
          <w:rFonts w:ascii="Arial" w:hAnsi="Arial" w:cs="Arial"/>
          <w:sz w:val="24"/>
          <w:szCs w:val="24"/>
        </w:rPr>
      </w:pPr>
      <w:r>
        <w:rPr>
          <w:rFonts w:ascii="Arial" w:eastAsia="Times New Roman" w:hAnsi="Arial" w:cs="Arial"/>
          <w:sz w:val="24"/>
          <w:szCs w:val="24"/>
          <w:lang w:eastAsia="es-CO"/>
        </w:rPr>
        <w:t xml:space="preserve">El </w:t>
      </w:r>
      <w:r w:rsidRPr="0002562F">
        <w:rPr>
          <w:rFonts w:ascii="Arial" w:eastAsia="Times New Roman" w:hAnsi="Arial" w:cs="Arial"/>
          <w:b/>
          <w:sz w:val="24"/>
          <w:szCs w:val="24"/>
          <w:lang w:eastAsia="es-CO"/>
        </w:rPr>
        <w:t>hígado</w:t>
      </w:r>
      <w:r>
        <w:rPr>
          <w:rFonts w:ascii="Arial" w:eastAsia="Times New Roman" w:hAnsi="Arial" w:cs="Arial"/>
          <w:sz w:val="24"/>
          <w:szCs w:val="24"/>
          <w:lang w:eastAsia="es-CO"/>
        </w:rPr>
        <w:t>:</w:t>
      </w:r>
      <w:r w:rsidR="006C2943">
        <w:rPr>
          <w:rFonts w:ascii="Arial" w:eastAsia="Times New Roman" w:hAnsi="Arial" w:cs="Arial"/>
          <w:sz w:val="24"/>
          <w:szCs w:val="24"/>
          <w:lang w:eastAsia="es-CO"/>
        </w:rPr>
        <w:t xml:space="preserve"> está en la parte izquierda del abdomen. Al igual que el</w:t>
      </w:r>
      <w:r w:rsidR="00C722F9">
        <w:rPr>
          <w:rFonts w:ascii="Arial" w:eastAsia="Times New Roman" w:hAnsi="Arial" w:cs="Arial"/>
          <w:sz w:val="24"/>
          <w:szCs w:val="24"/>
          <w:lang w:eastAsia="es-CO"/>
        </w:rPr>
        <w:t xml:space="preserve"> páncreas se considera una glán</w:t>
      </w:r>
      <w:r w:rsidR="006C2943">
        <w:rPr>
          <w:rFonts w:ascii="Arial" w:eastAsia="Times New Roman" w:hAnsi="Arial" w:cs="Arial"/>
          <w:sz w:val="24"/>
          <w:szCs w:val="24"/>
          <w:lang w:eastAsia="es-CO"/>
        </w:rPr>
        <w:t>dula</w:t>
      </w:r>
      <w:r w:rsidR="00C722F9">
        <w:rPr>
          <w:rFonts w:ascii="Arial" w:eastAsia="Times New Roman" w:hAnsi="Arial" w:cs="Arial"/>
          <w:sz w:val="24"/>
          <w:szCs w:val="24"/>
          <w:lang w:eastAsia="es-CO"/>
        </w:rPr>
        <w:t xml:space="preserve"> </w:t>
      </w:r>
      <w:proofErr w:type="spellStart"/>
      <w:r w:rsidR="00C722F9">
        <w:rPr>
          <w:rFonts w:ascii="Arial" w:eastAsia="Times New Roman" w:hAnsi="Arial" w:cs="Arial"/>
          <w:sz w:val="24"/>
          <w:szCs w:val="24"/>
          <w:lang w:eastAsia="es-CO"/>
        </w:rPr>
        <w:t>exo</w:t>
      </w:r>
      <w:proofErr w:type="spellEnd"/>
      <w:r w:rsidR="00C722F9">
        <w:rPr>
          <w:rFonts w:ascii="Arial" w:eastAsia="Times New Roman" w:hAnsi="Arial" w:cs="Arial"/>
          <w:sz w:val="24"/>
          <w:szCs w:val="24"/>
          <w:lang w:eastAsia="es-CO"/>
        </w:rPr>
        <w:t xml:space="preserve"> y endocrina. Produce glucógeno la gastrina</w:t>
      </w:r>
      <w:r w:rsidR="006C2943">
        <w:rPr>
          <w:rFonts w:ascii="Arial" w:eastAsia="Times New Roman" w:hAnsi="Arial" w:cs="Arial"/>
          <w:sz w:val="24"/>
          <w:szCs w:val="24"/>
          <w:lang w:eastAsia="es-CO"/>
        </w:rPr>
        <w:t xml:space="preserve"> Sintetiza las sales biliares</w:t>
      </w:r>
      <w:r w:rsidR="0074407C">
        <w:rPr>
          <w:rFonts w:ascii="Arial" w:eastAsia="Times New Roman" w:hAnsi="Arial" w:cs="Arial"/>
          <w:sz w:val="24"/>
          <w:szCs w:val="24"/>
          <w:lang w:eastAsia="es-CO"/>
        </w:rPr>
        <w:t>.</w:t>
      </w:r>
    </w:p>
    <w:p w:rsidR="00621378" w:rsidRPr="0002562F" w:rsidRDefault="00621378" w:rsidP="00621378">
      <w:pPr>
        <w:pBdr>
          <w:top w:val="single" w:sz="6" w:space="0" w:color="FFFFFF"/>
        </w:pBdr>
        <w:shd w:val="clear" w:color="auto" w:fill="FFFFFF"/>
        <w:spacing w:after="0"/>
        <w:rPr>
          <w:rFonts w:ascii="Arial" w:hAnsi="Arial" w:cs="Arial"/>
          <w:sz w:val="24"/>
          <w:szCs w:val="24"/>
        </w:rPr>
      </w:pPr>
    </w:p>
    <w:p w:rsidR="0002562F" w:rsidRPr="006C2943" w:rsidRDefault="0002562F" w:rsidP="001E0FE6">
      <w:pPr>
        <w:numPr>
          <w:ilvl w:val="0"/>
          <w:numId w:val="2"/>
        </w:numPr>
        <w:pBdr>
          <w:top w:val="single" w:sz="6" w:space="0" w:color="FFFFFF"/>
        </w:pBdr>
        <w:shd w:val="clear" w:color="auto" w:fill="FFFFFF"/>
        <w:spacing w:after="0"/>
        <w:ind w:left="300"/>
        <w:rPr>
          <w:rFonts w:ascii="Arial" w:hAnsi="Arial" w:cs="Arial"/>
          <w:sz w:val="24"/>
          <w:szCs w:val="24"/>
        </w:rPr>
      </w:pPr>
      <w:r>
        <w:rPr>
          <w:rFonts w:ascii="Arial" w:eastAsia="Times New Roman" w:hAnsi="Arial" w:cs="Arial"/>
          <w:sz w:val="24"/>
          <w:szCs w:val="24"/>
          <w:lang w:eastAsia="es-CO"/>
        </w:rPr>
        <w:t xml:space="preserve">El </w:t>
      </w:r>
      <w:r w:rsidRPr="0002562F">
        <w:rPr>
          <w:rFonts w:ascii="Arial" w:eastAsia="Times New Roman" w:hAnsi="Arial" w:cs="Arial"/>
          <w:b/>
          <w:sz w:val="24"/>
          <w:szCs w:val="24"/>
          <w:lang w:eastAsia="es-CO"/>
        </w:rPr>
        <w:t>páncreas</w:t>
      </w:r>
      <w:r>
        <w:rPr>
          <w:rFonts w:ascii="Arial" w:eastAsia="Times New Roman" w:hAnsi="Arial" w:cs="Arial"/>
          <w:sz w:val="24"/>
          <w:szCs w:val="24"/>
          <w:lang w:eastAsia="es-CO"/>
        </w:rPr>
        <w:t>:</w:t>
      </w:r>
      <w:r w:rsidR="00621378">
        <w:rPr>
          <w:rFonts w:ascii="Arial" w:eastAsia="Times New Roman" w:hAnsi="Arial" w:cs="Arial"/>
          <w:sz w:val="24"/>
          <w:szCs w:val="24"/>
          <w:lang w:eastAsia="es-CO"/>
        </w:rPr>
        <w:t xml:space="preserve"> en realidad se considera una glándula mixta, por ser a la vez endocrina y exocrina. Como glándula endocrina produce </w:t>
      </w:r>
      <w:r w:rsidR="006C2943">
        <w:rPr>
          <w:rFonts w:ascii="Arial" w:eastAsia="Times New Roman" w:hAnsi="Arial" w:cs="Arial"/>
          <w:sz w:val="24"/>
          <w:szCs w:val="24"/>
          <w:lang w:eastAsia="es-CO"/>
        </w:rPr>
        <w:t xml:space="preserve">principalmente </w:t>
      </w:r>
      <w:r w:rsidR="00621378">
        <w:rPr>
          <w:rFonts w:ascii="Arial" w:eastAsia="Times New Roman" w:hAnsi="Arial" w:cs="Arial"/>
          <w:sz w:val="24"/>
          <w:szCs w:val="24"/>
          <w:lang w:eastAsia="es-CO"/>
        </w:rPr>
        <w:t xml:space="preserve">las hormonas insulina y glucagón. </w:t>
      </w:r>
      <w:r w:rsidR="006C2943">
        <w:rPr>
          <w:rFonts w:ascii="Arial" w:eastAsia="Times New Roman" w:hAnsi="Arial" w:cs="Arial"/>
          <w:sz w:val="24"/>
          <w:szCs w:val="24"/>
          <w:lang w:eastAsia="es-CO"/>
        </w:rPr>
        <w:t>Como glándula exocrina contienen células que liberan secreciones pancreáticas</w:t>
      </w:r>
      <w:r w:rsidR="005D2BCC">
        <w:rPr>
          <w:rFonts w:ascii="Arial" w:eastAsia="Times New Roman" w:hAnsi="Arial" w:cs="Arial"/>
          <w:sz w:val="24"/>
          <w:szCs w:val="24"/>
          <w:lang w:eastAsia="es-CO"/>
        </w:rPr>
        <w:t xml:space="preserve"> que contienen enzimas</w:t>
      </w:r>
      <w:r w:rsidR="00020931">
        <w:rPr>
          <w:rFonts w:ascii="Arial" w:eastAsia="Times New Roman" w:hAnsi="Arial" w:cs="Arial"/>
          <w:sz w:val="24"/>
          <w:szCs w:val="24"/>
          <w:lang w:eastAsia="es-CO"/>
        </w:rPr>
        <w:t xml:space="preserve"> con función digestiva</w:t>
      </w:r>
      <w:r w:rsidR="006C2943">
        <w:rPr>
          <w:rFonts w:ascii="Arial" w:eastAsia="Times New Roman" w:hAnsi="Arial" w:cs="Arial"/>
          <w:sz w:val="24"/>
          <w:szCs w:val="24"/>
          <w:lang w:eastAsia="es-CO"/>
        </w:rPr>
        <w:t>, que van al duodeno por un canal común que también lleva la bilis del hígado.</w:t>
      </w:r>
    </w:p>
    <w:p w:rsidR="006C2943" w:rsidRPr="0002562F" w:rsidRDefault="006C2943" w:rsidP="006C2943">
      <w:pPr>
        <w:pBdr>
          <w:top w:val="single" w:sz="6" w:space="0" w:color="FFFFFF"/>
        </w:pBdr>
        <w:shd w:val="clear" w:color="auto" w:fill="FFFFFF"/>
        <w:spacing w:after="0"/>
        <w:rPr>
          <w:rFonts w:ascii="Arial" w:hAnsi="Arial" w:cs="Arial"/>
          <w:sz w:val="24"/>
          <w:szCs w:val="24"/>
        </w:rPr>
      </w:pPr>
    </w:p>
    <w:p w:rsidR="0002562F" w:rsidRPr="003345AA" w:rsidRDefault="0002562F" w:rsidP="001E0FE6">
      <w:pPr>
        <w:numPr>
          <w:ilvl w:val="0"/>
          <w:numId w:val="2"/>
        </w:numPr>
        <w:pBdr>
          <w:top w:val="single" w:sz="6" w:space="0" w:color="FFFFFF"/>
        </w:pBdr>
        <w:shd w:val="clear" w:color="auto" w:fill="FFFFFF"/>
        <w:spacing w:after="0"/>
        <w:ind w:left="300"/>
        <w:rPr>
          <w:rFonts w:ascii="Arial" w:hAnsi="Arial" w:cs="Arial"/>
          <w:sz w:val="24"/>
          <w:szCs w:val="24"/>
        </w:rPr>
      </w:pPr>
      <w:r>
        <w:rPr>
          <w:rFonts w:ascii="Arial" w:eastAsia="Times New Roman" w:hAnsi="Arial" w:cs="Arial"/>
          <w:sz w:val="24"/>
          <w:szCs w:val="24"/>
          <w:lang w:eastAsia="es-CO"/>
        </w:rPr>
        <w:t xml:space="preserve">La </w:t>
      </w:r>
      <w:r w:rsidRPr="0002562F">
        <w:rPr>
          <w:rFonts w:ascii="Arial" w:eastAsia="Times New Roman" w:hAnsi="Arial" w:cs="Arial"/>
          <w:b/>
          <w:sz w:val="24"/>
          <w:szCs w:val="24"/>
          <w:lang w:eastAsia="es-CO"/>
        </w:rPr>
        <w:t>próstata</w:t>
      </w:r>
      <w:r>
        <w:rPr>
          <w:rFonts w:ascii="Arial" w:eastAsia="Times New Roman" w:hAnsi="Arial" w:cs="Arial"/>
          <w:sz w:val="24"/>
          <w:szCs w:val="24"/>
          <w:lang w:eastAsia="es-CO"/>
        </w:rPr>
        <w:t>:</w:t>
      </w:r>
      <w:r w:rsidR="003345AA">
        <w:rPr>
          <w:rFonts w:ascii="Arial" w:eastAsia="Times New Roman" w:hAnsi="Arial" w:cs="Arial"/>
          <w:sz w:val="24"/>
          <w:szCs w:val="24"/>
          <w:lang w:eastAsia="es-CO"/>
        </w:rPr>
        <w:t xml:space="preserve"> hace parte del aparato genitourinario masculino, bajo la vejiga urinaria. Células de esta glándula elaboran parte del líquido seminal, en el cual los espermatozoides se protegen y nutren.</w:t>
      </w:r>
    </w:p>
    <w:p w:rsidR="003345AA" w:rsidRPr="0002562F" w:rsidRDefault="003345AA" w:rsidP="003345AA">
      <w:pPr>
        <w:pBdr>
          <w:top w:val="single" w:sz="6" w:space="0" w:color="FFFFFF"/>
        </w:pBdr>
        <w:shd w:val="clear" w:color="auto" w:fill="FFFFFF"/>
        <w:spacing w:after="0"/>
        <w:rPr>
          <w:rFonts w:ascii="Arial" w:hAnsi="Arial" w:cs="Arial"/>
          <w:sz w:val="24"/>
          <w:szCs w:val="24"/>
        </w:rPr>
      </w:pPr>
    </w:p>
    <w:p w:rsidR="00B23CB4" w:rsidRPr="005D2BCC" w:rsidRDefault="003345AA" w:rsidP="003345AA">
      <w:pPr>
        <w:numPr>
          <w:ilvl w:val="0"/>
          <w:numId w:val="2"/>
        </w:numPr>
        <w:pBdr>
          <w:top w:val="single" w:sz="6" w:space="0" w:color="FFFFFF"/>
        </w:pBdr>
        <w:shd w:val="clear" w:color="auto" w:fill="FFFFFF"/>
        <w:spacing w:after="0"/>
        <w:ind w:left="300"/>
        <w:rPr>
          <w:rFonts w:ascii="Arial" w:eastAsia="Times New Roman" w:hAnsi="Arial" w:cs="Arial"/>
          <w:color w:val="FFFFFF"/>
          <w:sz w:val="24"/>
          <w:szCs w:val="24"/>
          <w:lang w:eastAsia="es-CO"/>
        </w:rPr>
      </w:pPr>
      <w:r w:rsidRPr="00C33A58">
        <w:rPr>
          <w:rFonts w:ascii="Arial" w:eastAsia="Times New Roman" w:hAnsi="Arial" w:cs="Arial"/>
          <w:sz w:val="24"/>
          <w:szCs w:val="24"/>
          <w:lang w:eastAsia="es-CO"/>
        </w:rPr>
        <w:t xml:space="preserve">Las  </w:t>
      </w:r>
      <w:r w:rsidRPr="00C33A58">
        <w:rPr>
          <w:rFonts w:ascii="Arial" w:eastAsia="Times New Roman" w:hAnsi="Arial" w:cs="Arial"/>
          <w:b/>
          <w:sz w:val="24"/>
          <w:szCs w:val="24"/>
          <w:lang w:eastAsia="es-CO"/>
        </w:rPr>
        <w:t>glándulas mamarias</w:t>
      </w:r>
      <w:r w:rsidRPr="00C33A58">
        <w:rPr>
          <w:rFonts w:ascii="Arial" w:eastAsia="Times New Roman" w:hAnsi="Arial" w:cs="Arial"/>
          <w:sz w:val="24"/>
          <w:szCs w:val="24"/>
          <w:lang w:eastAsia="es-CO"/>
        </w:rPr>
        <w:t xml:space="preserve">: </w:t>
      </w:r>
      <w:r w:rsidR="00C33A58" w:rsidRPr="00C33A58">
        <w:rPr>
          <w:rFonts w:ascii="Arial" w:eastAsia="Times New Roman" w:hAnsi="Arial" w:cs="Arial"/>
          <w:sz w:val="24"/>
          <w:szCs w:val="24"/>
          <w:lang w:eastAsia="es-CO"/>
        </w:rPr>
        <w:t>está compuesta de varias glándulas</w:t>
      </w:r>
      <w:r w:rsidR="00C33A58">
        <w:rPr>
          <w:rFonts w:ascii="Arial" w:eastAsia="Times New Roman" w:hAnsi="Arial" w:cs="Arial"/>
          <w:sz w:val="24"/>
          <w:szCs w:val="24"/>
          <w:lang w:eastAsia="es-CO"/>
        </w:rPr>
        <w:t xml:space="preserve"> simples que vierten el contenido de su secreción a un único conducto</w:t>
      </w:r>
      <w:r w:rsidR="003567EF">
        <w:rPr>
          <w:rFonts w:ascii="Arial" w:eastAsia="Times New Roman" w:hAnsi="Arial" w:cs="Arial"/>
          <w:sz w:val="24"/>
          <w:szCs w:val="24"/>
          <w:lang w:eastAsia="es-CO"/>
        </w:rPr>
        <w:t xml:space="preserve"> a los orificios del pezón</w:t>
      </w:r>
      <w:r w:rsidRPr="00C33A58">
        <w:rPr>
          <w:rFonts w:ascii="Arial" w:eastAsia="Times New Roman" w:hAnsi="Arial" w:cs="Arial"/>
          <w:sz w:val="24"/>
          <w:szCs w:val="24"/>
          <w:lang w:eastAsia="es-CO"/>
        </w:rPr>
        <w:t xml:space="preserve">. </w:t>
      </w:r>
      <w:r w:rsidR="00C33A58" w:rsidRPr="00C33A58">
        <w:rPr>
          <w:rFonts w:ascii="Arial" w:eastAsia="Times New Roman" w:hAnsi="Arial" w:cs="Arial"/>
          <w:sz w:val="24"/>
          <w:szCs w:val="24"/>
          <w:lang w:eastAsia="es-CO"/>
        </w:rPr>
        <w:t xml:space="preserve">En los seres humanos se ubica  en la parte alta del tórax, pero en otros mamíferos puede encontrarse en otras partes de su superficie ventral. </w:t>
      </w:r>
      <w:r w:rsidR="00C33A58">
        <w:rPr>
          <w:rFonts w:ascii="Arial" w:eastAsia="Times New Roman" w:hAnsi="Arial" w:cs="Arial"/>
          <w:sz w:val="24"/>
          <w:szCs w:val="24"/>
          <w:lang w:eastAsia="es-CO"/>
        </w:rPr>
        <w:t>La leche que generan sirve de alimento a las crías, por tener un gran contenido de proteínas.</w:t>
      </w:r>
    </w:p>
    <w:p w:rsidR="005D2BCC" w:rsidRPr="00945183" w:rsidRDefault="005D2BCC" w:rsidP="00945183">
      <w:pPr>
        <w:rPr>
          <w:rFonts w:ascii="Arial" w:eastAsia="Times New Roman" w:hAnsi="Arial" w:cs="Arial"/>
          <w:color w:val="FFFFFF"/>
          <w:sz w:val="24"/>
          <w:szCs w:val="24"/>
          <w:lang w:eastAsia="es-CO"/>
          <w:rPrChange w:id="194" w:author="USUARIO" w:date="2015-06-29T10:03:00Z">
            <w:rPr>
              <w:lang w:eastAsia="es-CO"/>
            </w:rPr>
          </w:rPrChange>
        </w:rPr>
        <w:pPrChange w:id="195" w:author="USUARIO" w:date="2015-06-29T10:03:00Z">
          <w:pPr>
            <w:pStyle w:val="Prrafodelista"/>
          </w:pPr>
        </w:pPrChange>
      </w:pPr>
    </w:p>
    <w:tbl>
      <w:tblPr>
        <w:tblStyle w:val="Tablaconcuadrcula1"/>
        <w:tblW w:w="0" w:type="auto"/>
        <w:tblLayout w:type="fixed"/>
        <w:tblLook w:val="04A0" w:firstRow="1" w:lastRow="0" w:firstColumn="1" w:lastColumn="0" w:noHBand="0" w:noVBand="1"/>
      </w:tblPr>
      <w:tblGrid>
        <w:gridCol w:w="1668"/>
        <w:gridCol w:w="7386"/>
      </w:tblGrid>
      <w:tr w:rsidR="005D2BCC" w:rsidRPr="006E23BF" w:rsidTr="00C55853">
        <w:tc>
          <w:tcPr>
            <w:tcW w:w="9054" w:type="dxa"/>
            <w:gridSpan w:val="2"/>
            <w:shd w:val="clear" w:color="auto" w:fill="0D0D0D" w:themeFill="text1" w:themeFillTint="F2"/>
          </w:tcPr>
          <w:p w:rsidR="005D2BCC" w:rsidRPr="006E23BF" w:rsidRDefault="005D2BCC" w:rsidP="00883112">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recurso </w:t>
            </w:r>
            <w:r w:rsidR="00883112">
              <w:rPr>
                <w:rFonts w:ascii="Arial" w:hAnsi="Arial" w:cs="Arial"/>
                <w:b/>
                <w:color w:val="FFFFFF" w:themeColor="background1"/>
                <w:sz w:val="24"/>
                <w:szCs w:val="24"/>
              </w:rPr>
              <w:t>nuevo</w:t>
            </w:r>
          </w:p>
        </w:tc>
      </w:tr>
      <w:tr w:rsidR="005D2BCC" w:rsidRPr="006E23BF" w:rsidTr="00C55853">
        <w:tc>
          <w:tcPr>
            <w:tcW w:w="1668" w:type="dxa"/>
          </w:tcPr>
          <w:p w:rsidR="005D2BCC" w:rsidRPr="006E23BF" w:rsidRDefault="005D2BCC" w:rsidP="00C55853">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386" w:type="dxa"/>
          </w:tcPr>
          <w:p w:rsidR="005D2BCC" w:rsidRPr="006E23BF" w:rsidRDefault="005D2BCC" w:rsidP="00C55853">
            <w:pPr>
              <w:spacing w:line="276" w:lineRule="auto"/>
              <w:rPr>
                <w:rFonts w:ascii="Arial" w:hAnsi="Arial" w:cs="Arial"/>
                <w:b/>
                <w:color w:val="000000"/>
                <w:sz w:val="24"/>
                <w:szCs w:val="24"/>
              </w:rPr>
            </w:pPr>
            <w:r>
              <w:rPr>
                <w:rFonts w:ascii="Arial" w:hAnsi="Arial" w:cs="Arial"/>
                <w:color w:val="000000"/>
                <w:sz w:val="24"/>
                <w:szCs w:val="24"/>
              </w:rPr>
              <w:t>CN_G8_02_CO_IMG04</w:t>
            </w:r>
          </w:p>
        </w:tc>
      </w:tr>
      <w:tr w:rsidR="005D2BCC" w:rsidRPr="006E23BF" w:rsidTr="00C55853">
        <w:tc>
          <w:tcPr>
            <w:tcW w:w="1668" w:type="dxa"/>
          </w:tcPr>
          <w:p w:rsidR="005D2BCC" w:rsidRPr="006E23BF" w:rsidRDefault="005D2BCC" w:rsidP="00C55853">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386" w:type="dxa"/>
          </w:tcPr>
          <w:p w:rsidR="005D2BCC" w:rsidRPr="006E23BF" w:rsidRDefault="005D2BCC" w:rsidP="00BF4660">
            <w:pPr>
              <w:spacing w:line="276" w:lineRule="auto"/>
              <w:rPr>
                <w:rFonts w:ascii="Arial" w:hAnsi="Arial" w:cs="Arial"/>
                <w:color w:val="000000"/>
                <w:sz w:val="24"/>
                <w:szCs w:val="24"/>
              </w:rPr>
            </w:pPr>
            <w:r>
              <w:rPr>
                <w:rFonts w:ascii="Arial" w:hAnsi="Arial" w:cs="Arial"/>
                <w:color w:val="000000"/>
                <w:sz w:val="24"/>
                <w:szCs w:val="24"/>
              </w:rPr>
              <w:t>Imagen del páncreas</w:t>
            </w:r>
            <w:del w:id="196" w:author="USUARIO" w:date="2015-06-29T09:55:00Z">
              <w:r w:rsidDel="00BF4660">
                <w:rPr>
                  <w:rFonts w:ascii="Arial" w:hAnsi="Arial" w:cs="Arial"/>
                  <w:color w:val="000000"/>
                  <w:sz w:val="24"/>
                  <w:szCs w:val="24"/>
                </w:rPr>
                <w:delText xml:space="preserve"> que puede por una parte, liberar hormonas y también enzimas.</w:delText>
              </w:r>
            </w:del>
          </w:p>
        </w:tc>
      </w:tr>
      <w:tr w:rsidR="005D2BCC" w:rsidRPr="006E23BF" w:rsidTr="00C55853">
        <w:tc>
          <w:tcPr>
            <w:tcW w:w="1668" w:type="dxa"/>
          </w:tcPr>
          <w:p w:rsidR="005D2BCC" w:rsidRPr="006E23BF" w:rsidRDefault="005D2BCC" w:rsidP="00C55853">
            <w:pPr>
              <w:spacing w:line="276" w:lineRule="auto"/>
              <w:rPr>
                <w:rFonts w:ascii="Arial" w:hAnsi="Arial" w:cs="Arial"/>
                <w:color w:val="000000"/>
                <w:sz w:val="24"/>
                <w:szCs w:val="24"/>
              </w:rPr>
            </w:pPr>
          </w:p>
        </w:tc>
        <w:tc>
          <w:tcPr>
            <w:tcW w:w="7386" w:type="dxa"/>
          </w:tcPr>
          <w:p w:rsidR="005D2BCC" w:rsidRDefault="005D2BCC" w:rsidP="005D2BCC">
            <w:pPr>
              <w:pBdr>
                <w:top w:val="single" w:sz="6" w:space="0" w:color="FFFFFF"/>
              </w:pBdr>
              <w:shd w:val="clear" w:color="auto" w:fill="FFFFFF"/>
              <w:rPr>
                <w:ins w:id="197" w:author="USUARIO" w:date="2015-06-29T09:52:00Z"/>
                <w:rFonts w:ascii="Arial" w:hAnsi="Arial" w:cs="Arial"/>
                <w:sz w:val="24"/>
                <w:szCs w:val="24"/>
              </w:rPr>
            </w:pPr>
            <w:del w:id="198" w:author="USUARIO" w:date="2015-06-29T09:52:00Z">
              <w:r w:rsidRPr="005D2BCC" w:rsidDel="00EF232E">
                <w:rPr>
                  <w:rFonts w:ascii="Arial" w:hAnsi="Arial" w:cs="Arial"/>
                  <w:sz w:val="24"/>
                  <w:szCs w:val="24"/>
                </w:rPr>
                <w:delText>http://thumb9.shutterstock.com/display_pic_with_logo/848740/249921946/stock-vector-pancreas-physiology-secretory-function-enzymes-amylase-lipase-protease-digestive-system-and-249921946.jpg</w:delText>
              </w:r>
            </w:del>
          </w:p>
          <w:p w:rsidR="00EF232E" w:rsidRDefault="00EF232E" w:rsidP="005D2BCC">
            <w:pPr>
              <w:pBdr>
                <w:top w:val="single" w:sz="6" w:space="0" w:color="FFFFFF"/>
              </w:pBdr>
              <w:shd w:val="clear" w:color="auto" w:fill="FFFFFF"/>
              <w:rPr>
                <w:ins w:id="199" w:author="USUARIO" w:date="2015-06-29T09:52:00Z"/>
                <w:rFonts w:ascii="Arial" w:hAnsi="Arial" w:cs="Arial"/>
                <w:sz w:val="24"/>
                <w:szCs w:val="24"/>
              </w:rPr>
            </w:pPr>
          </w:p>
          <w:p w:rsidR="00EF232E" w:rsidRPr="006E23BF" w:rsidRDefault="00EF232E" w:rsidP="005D2BCC">
            <w:pPr>
              <w:pBdr>
                <w:top w:val="single" w:sz="6" w:space="0" w:color="FFFFFF"/>
              </w:pBdr>
              <w:shd w:val="clear" w:color="auto" w:fill="FFFFFF"/>
              <w:rPr>
                <w:rFonts w:ascii="Arial" w:hAnsi="Arial" w:cs="Arial"/>
                <w:sz w:val="24"/>
                <w:szCs w:val="24"/>
              </w:rPr>
            </w:pPr>
            <w:commentRangeStart w:id="200"/>
            <w:ins w:id="201" w:author="USUARIO" w:date="2015-06-29T09:52:00Z">
              <w:r>
                <w:rPr>
                  <w:rFonts w:ascii="Arial" w:hAnsi="Arial" w:cs="Arial"/>
                  <w:color w:val="333333"/>
                  <w:sz w:val="18"/>
                  <w:szCs w:val="18"/>
                  <w:shd w:val="clear" w:color="auto" w:fill="FFFFFF"/>
                </w:rPr>
                <w:t>249921946</w:t>
              </w:r>
            </w:ins>
            <w:commentRangeEnd w:id="200"/>
            <w:ins w:id="202" w:author="USUARIO" w:date="2015-06-29T09:53:00Z">
              <w:r>
                <w:rPr>
                  <w:rStyle w:val="Refdecomentario"/>
                  <w:lang w:val="es-CO"/>
                </w:rPr>
                <w:commentReference w:id="200"/>
              </w:r>
            </w:ins>
          </w:p>
        </w:tc>
      </w:tr>
      <w:tr w:rsidR="005D2BCC" w:rsidRPr="006E23BF" w:rsidTr="00C55853">
        <w:tc>
          <w:tcPr>
            <w:tcW w:w="1668" w:type="dxa"/>
          </w:tcPr>
          <w:p w:rsidR="005D2BCC" w:rsidRPr="006E23BF" w:rsidRDefault="005D2BCC" w:rsidP="00C55853">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386" w:type="dxa"/>
          </w:tcPr>
          <w:p w:rsidR="005D2BCC" w:rsidRPr="006E23BF" w:rsidRDefault="005D2BCC" w:rsidP="00C55853">
            <w:pPr>
              <w:spacing w:line="276" w:lineRule="auto"/>
              <w:rPr>
                <w:rFonts w:ascii="Arial" w:hAnsi="Arial" w:cs="Arial"/>
                <w:color w:val="000000"/>
                <w:sz w:val="24"/>
                <w:szCs w:val="24"/>
              </w:rPr>
            </w:pPr>
            <w:commentRangeStart w:id="203"/>
            <w:r>
              <w:rPr>
                <w:rFonts w:ascii="Arial" w:hAnsi="Arial" w:cs="Arial"/>
                <w:color w:val="000000"/>
                <w:sz w:val="24"/>
                <w:szCs w:val="24"/>
              </w:rPr>
              <w:t>El páncreas actúa como glándula mixta.</w:t>
            </w:r>
            <w:commentRangeEnd w:id="203"/>
            <w:r w:rsidR="00EF232E">
              <w:rPr>
                <w:rStyle w:val="Refdecomentario"/>
                <w:lang w:val="es-CO"/>
              </w:rPr>
              <w:commentReference w:id="203"/>
            </w:r>
          </w:p>
        </w:tc>
      </w:tr>
    </w:tbl>
    <w:p w:rsidR="005D2BCC" w:rsidDel="00EF232E" w:rsidRDefault="005D2BCC" w:rsidP="005D2BCC">
      <w:pPr>
        <w:pStyle w:val="Prrafodelista"/>
        <w:rPr>
          <w:del w:id="204" w:author="USUARIO" w:date="2015-06-29T09:50:00Z"/>
          <w:rFonts w:ascii="Arial" w:eastAsia="Times New Roman" w:hAnsi="Arial" w:cs="Arial"/>
          <w:color w:val="FFFFFF"/>
          <w:sz w:val="24"/>
          <w:szCs w:val="24"/>
          <w:lang w:eastAsia="es-CO"/>
        </w:rPr>
      </w:pPr>
    </w:p>
    <w:p w:rsidR="00F10044" w:rsidRPr="005D2BCC" w:rsidRDefault="00F10044" w:rsidP="00F10044">
      <w:pPr>
        <w:shd w:val="clear" w:color="auto" w:fill="FFFFFF"/>
        <w:spacing w:after="0"/>
        <w:rPr>
          <w:rFonts w:ascii="Arial" w:eastAsia="Times New Roman" w:hAnsi="Arial" w:cs="Arial"/>
          <w:sz w:val="24"/>
          <w:szCs w:val="24"/>
          <w:lang w:eastAsia="es-CO"/>
        </w:rPr>
      </w:pPr>
    </w:p>
    <w:tbl>
      <w:tblPr>
        <w:tblStyle w:val="Tablaconcuadrcula2"/>
        <w:tblW w:w="0" w:type="auto"/>
        <w:tblLook w:val="04A0" w:firstRow="1" w:lastRow="0" w:firstColumn="1" w:lastColumn="0" w:noHBand="0" w:noVBand="1"/>
      </w:tblPr>
      <w:tblGrid>
        <w:gridCol w:w="2093"/>
        <w:gridCol w:w="6961"/>
      </w:tblGrid>
      <w:tr w:rsidR="00F10044" w:rsidRPr="006E23BF" w:rsidDel="00945183" w:rsidTr="009618F4">
        <w:trPr>
          <w:del w:id="205" w:author="USUARIO" w:date="2015-06-29T10:03:00Z"/>
        </w:trPr>
        <w:tc>
          <w:tcPr>
            <w:tcW w:w="9054" w:type="dxa"/>
            <w:gridSpan w:val="2"/>
            <w:shd w:val="clear" w:color="auto" w:fill="000000" w:themeFill="text1"/>
          </w:tcPr>
          <w:p w:rsidR="00F10044" w:rsidRPr="006E23BF" w:rsidDel="00945183" w:rsidRDefault="00F10044" w:rsidP="00C55853">
            <w:pPr>
              <w:spacing w:line="276" w:lineRule="auto"/>
              <w:jc w:val="center"/>
              <w:rPr>
                <w:del w:id="206" w:author="USUARIO" w:date="2015-06-29T10:03:00Z"/>
                <w:rFonts w:ascii="Arial" w:hAnsi="Arial" w:cs="Arial"/>
                <w:b/>
                <w:sz w:val="24"/>
                <w:szCs w:val="24"/>
                <w:lang w:val="es-ES_tradnl"/>
              </w:rPr>
            </w:pPr>
            <w:commentRangeStart w:id="207"/>
            <w:del w:id="208" w:author="USUARIO" w:date="2015-06-29T10:03:00Z">
              <w:r w:rsidRPr="006E23BF" w:rsidDel="00945183">
                <w:rPr>
                  <w:rFonts w:ascii="Arial" w:hAnsi="Arial" w:cs="Arial"/>
                  <w:b/>
                  <w:sz w:val="24"/>
                  <w:szCs w:val="24"/>
                  <w:lang w:val="es-ES_tradnl"/>
                </w:rPr>
                <w:lastRenderedPageBreak/>
                <w:delText>Recuerda</w:delText>
              </w:r>
              <w:commentRangeEnd w:id="207"/>
              <w:r w:rsidR="006C5171" w:rsidDel="00945183">
                <w:rPr>
                  <w:rStyle w:val="Refdecomentario"/>
                </w:rPr>
                <w:commentReference w:id="207"/>
              </w:r>
            </w:del>
          </w:p>
        </w:tc>
      </w:tr>
      <w:tr w:rsidR="00F10044" w:rsidRPr="006E23BF" w:rsidDel="00945183" w:rsidTr="009618F4">
        <w:trPr>
          <w:del w:id="209" w:author="USUARIO" w:date="2015-06-29T10:03:00Z"/>
        </w:trPr>
        <w:tc>
          <w:tcPr>
            <w:tcW w:w="2093" w:type="dxa"/>
          </w:tcPr>
          <w:p w:rsidR="00F10044" w:rsidRPr="006E23BF" w:rsidDel="00945183" w:rsidRDefault="00F10044" w:rsidP="00C55853">
            <w:pPr>
              <w:spacing w:line="276" w:lineRule="auto"/>
              <w:rPr>
                <w:del w:id="210" w:author="USUARIO" w:date="2015-06-29T10:03:00Z"/>
                <w:rFonts w:ascii="Arial" w:hAnsi="Arial" w:cs="Arial"/>
                <w:sz w:val="24"/>
                <w:szCs w:val="24"/>
                <w:lang w:val="es-ES_tradnl"/>
              </w:rPr>
            </w:pPr>
            <w:del w:id="211" w:author="USUARIO" w:date="2015-06-29T10:03:00Z">
              <w:r w:rsidRPr="006E23BF" w:rsidDel="00945183">
                <w:rPr>
                  <w:rFonts w:ascii="Arial" w:hAnsi="Arial" w:cs="Arial"/>
                  <w:b/>
                  <w:sz w:val="24"/>
                  <w:szCs w:val="24"/>
                  <w:lang w:val="es-ES_tradnl"/>
                </w:rPr>
                <w:delText>Contenido</w:delText>
              </w:r>
            </w:del>
          </w:p>
        </w:tc>
        <w:tc>
          <w:tcPr>
            <w:tcW w:w="6961" w:type="dxa"/>
          </w:tcPr>
          <w:p w:rsidR="00F10044" w:rsidRPr="006E23BF" w:rsidDel="00945183" w:rsidRDefault="00F10044" w:rsidP="00F10044">
            <w:pPr>
              <w:spacing w:line="276" w:lineRule="auto"/>
              <w:rPr>
                <w:del w:id="212" w:author="USUARIO" w:date="2015-06-29T10:03:00Z"/>
                <w:rFonts w:ascii="Arial" w:hAnsi="Arial" w:cs="Arial"/>
                <w:sz w:val="24"/>
                <w:szCs w:val="24"/>
                <w:lang w:val="es-ES_tradnl"/>
              </w:rPr>
            </w:pPr>
            <w:commentRangeStart w:id="213"/>
            <w:del w:id="214" w:author="USUARIO" w:date="2015-06-29T10:03:00Z">
              <w:r w:rsidDel="00945183">
                <w:rPr>
                  <w:rFonts w:ascii="Arial" w:hAnsi="Arial" w:cs="Arial"/>
                  <w:sz w:val="24"/>
                  <w:szCs w:val="24"/>
                </w:rPr>
                <w:delText>El páncreas es una glándula que se comporta como endocrina y exocrina a la vez, produciendo tanto hormonas que regulan la cantidad de azúcar en la sangre, como secreciones que ayudan a la digestión de los alimentos.</w:delText>
              </w:r>
            </w:del>
            <w:commentRangeEnd w:id="213"/>
            <w:r w:rsidR="00945183">
              <w:rPr>
                <w:rStyle w:val="Refdecomentario"/>
              </w:rPr>
              <w:commentReference w:id="213"/>
            </w:r>
          </w:p>
        </w:tc>
      </w:tr>
    </w:tbl>
    <w:p w:rsidR="0002562F" w:rsidRDefault="0002562F" w:rsidP="0002562F">
      <w:pPr>
        <w:pBdr>
          <w:top w:val="single" w:sz="6" w:space="0" w:color="FFFFFF"/>
        </w:pBdr>
        <w:shd w:val="clear" w:color="auto" w:fill="FFFFFF"/>
        <w:spacing w:after="0"/>
        <w:rPr>
          <w:rFonts w:ascii="Arial" w:eastAsia="Times New Roman" w:hAnsi="Arial" w:cs="Arial"/>
          <w:color w:val="FFFFFF"/>
          <w:sz w:val="24"/>
          <w:szCs w:val="24"/>
          <w:lang w:eastAsia="es-CO"/>
        </w:rPr>
      </w:pPr>
    </w:p>
    <w:tbl>
      <w:tblPr>
        <w:tblStyle w:val="Tablaconcuadrcula"/>
        <w:tblpPr w:leftFromText="141" w:rightFromText="141" w:vertAnchor="text" w:horzAnchor="margin" w:tblpY="334"/>
        <w:tblW w:w="9039" w:type="dxa"/>
        <w:tblLook w:val="04A0" w:firstRow="1" w:lastRow="0" w:firstColumn="1" w:lastColumn="0" w:noHBand="0" w:noVBand="1"/>
      </w:tblPr>
      <w:tblGrid>
        <w:gridCol w:w="2093"/>
        <w:gridCol w:w="6946"/>
      </w:tblGrid>
      <w:tr w:rsidR="009F4C8E" w:rsidRPr="006E23BF" w:rsidDel="006C5171" w:rsidTr="009618F4">
        <w:trPr>
          <w:del w:id="215" w:author="USUARIO" w:date="2015-06-29T10:02:00Z"/>
        </w:trPr>
        <w:tc>
          <w:tcPr>
            <w:tcW w:w="9039" w:type="dxa"/>
            <w:gridSpan w:val="2"/>
            <w:shd w:val="clear" w:color="auto" w:fill="000000" w:themeFill="text1"/>
          </w:tcPr>
          <w:p w:rsidR="009F4C8E" w:rsidRPr="006E23BF" w:rsidDel="006C5171" w:rsidRDefault="009F4C8E" w:rsidP="006C5171">
            <w:pPr>
              <w:spacing w:line="276" w:lineRule="auto"/>
              <w:jc w:val="center"/>
              <w:rPr>
                <w:del w:id="216" w:author="USUARIO" w:date="2015-06-29T10:02:00Z"/>
                <w:rFonts w:ascii="Arial" w:hAnsi="Arial" w:cs="Arial"/>
                <w:b/>
                <w:sz w:val="24"/>
                <w:szCs w:val="24"/>
              </w:rPr>
            </w:pPr>
            <w:bookmarkStart w:id="217" w:name="OLE_LINK4"/>
            <w:bookmarkStart w:id="218" w:name="OLE_LINK5"/>
            <w:bookmarkStart w:id="219" w:name="OLE_LINK6"/>
            <w:commentRangeStart w:id="220"/>
            <w:del w:id="221" w:author="USUARIO" w:date="2015-06-29T10:02:00Z">
              <w:r w:rsidRPr="006E23BF" w:rsidDel="006C5171">
                <w:rPr>
                  <w:rFonts w:ascii="Arial" w:hAnsi="Arial" w:cs="Arial"/>
                  <w:b/>
                  <w:sz w:val="24"/>
                  <w:szCs w:val="24"/>
                </w:rPr>
                <w:delText>Destacado</w:delText>
              </w:r>
            </w:del>
            <w:commentRangeEnd w:id="220"/>
            <w:r w:rsidR="006C5171">
              <w:rPr>
                <w:rStyle w:val="Refdecomentario"/>
              </w:rPr>
              <w:commentReference w:id="220"/>
            </w:r>
          </w:p>
        </w:tc>
      </w:tr>
      <w:tr w:rsidR="009F4C8E" w:rsidRPr="006E23BF" w:rsidDel="006C5171" w:rsidTr="009618F4">
        <w:trPr>
          <w:del w:id="222" w:author="USUARIO" w:date="2015-06-29T10:02:00Z"/>
        </w:trPr>
        <w:tc>
          <w:tcPr>
            <w:tcW w:w="2093" w:type="dxa"/>
          </w:tcPr>
          <w:p w:rsidR="009F4C8E" w:rsidRPr="006E23BF" w:rsidDel="006C5171" w:rsidRDefault="009F4C8E" w:rsidP="00C55853">
            <w:pPr>
              <w:spacing w:line="276" w:lineRule="auto"/>
              <w:rPr>
                <w:del w:id="223" w:author="USUARIO" w:date="2015-06-29T10:02:00Z"/>
                <w:rFonts w:ascii="Arial" w:hAnsi="Arial" w:cs="Arial"/>
                <w:b/>
                <w:sz w:val="24"/>
                <w:szCs w:val="24"/>
              </w:rPr>
            </w:pPr>
            <w:del w:id="224" w:author="USUARIO" w:date="2015-06-29T10:02:00Z">
              <w:r w:rsidRPr="006E23BF" w:rsidDel="006C5171">
                <w:rPr>
                  <w:rFonts w:ascii="Arial" w:hAnsi="Arial" w:cs="Arial"/>
                  <w:b/>
                  <w:sz w:val="24"/>
                  <w:szCs w:val="24"/>
                </w:rPr>
                <w:delText>Título</w:delText>
              </w:r>
            </w:del>
          </w:p>
        </w:tc>
        <w:tc>
          <w:tcPr>
            <w:tcW w:w="6946" w:type="dxa"/>
          </w:tcPr>
          <w:p w:rsidR="009F4C8E" w:rsidRPr="006E23BF" w:rsidDel="006C5171" w:rsidRDefault="009F4C8E" w:rsidP="00C55853">
            <w:pPr>
              <w:spacing w:line="276" w:lineRule="auto"/>
              <w:rPr>
                <w:del w:id="225" w:author="USUARIO" w:date="2015-06-29T10:02:00Z"/>
                <w:rFonts w:ascii="Arial" w:hAnsi="Arial" w:cs="Arial"/>
                <w:b/>
                <w:sz w:val="24"/>
                <w:szCs w:val="24"/>
              </w:rPr>
            </w:pPr>
            <w:del w:id="226" w:author="USUARIO" w:date="2015-06-29T10:02:00Z">
              <w:r w:rsidDel="006C5171">
                <w:rPr>
                  <w:rFonts w:ascii="Arial" w:hAnsi="Arial" w:cs="Arial"/>
                  <w:b/>
                  <w:sz w:val="24"/>
                  <w:szCs w:val="24"/>
                </w:rPr>
                <w:delText>Glándulas exocrinas</w:delText>
              </w:r>
            </w:del>
          </w:p>
        </w:tc>
      </w:tr>
      <w:tr w:rsidR="009F4C8E" w:rsidRPr="006E23BF" w:rsidDel="006C5171" w:rsidTr="009618F4">
        <w:trPr>
          <w:del w:id="227" w:author="USUARIO" w:date="2015-06-29T10:02:00Z"/>
        </w:trPr>
        <w:tc>
          <w:tcPr>
            <w:tcW w:w="2093" w:type="dxa"/>
          </w:tcPr>
          <w:p w:rsidR="009F4C8E" w:rsidRPr="006E23BF" w:rsidDel="006C5171" w:rsidRDefault="009F4C8E" w:rsidP="00C55853">
            <w:pPr>
              <w:spacing w:line="276" w:lineRule="auto"/>
              <w:rPr>
                <w:del w:id="228" w:author="USUARIO" w:date="2015-06-29T10:02:00Z"/>
                <w:rFonts w:ascii="Arial" w:hAnsi="Arial" w:cs="Arial"/>
                <w:sz w:val="24"/>
                <w:szCs w:val="24"/>
              </w:rPr>
            </w:pPr>
            <w:del w:id="229" w:author="USUARIO" w:date="2015-06-29T10:02:00Z">
              <w:r w:rsidRPr="006E23BF" w:rsidDel="006C5171">
                <w:rPr>
                  <w:rFonts w:ascii="Arial" w:hAnsi="Arial" w:cs="Arial"/>
                  <w:b/>
                  <w:sz w:val="24"/>
                  <w:szCs w:val="24"/>
                </w:rPr>
                <w:delText>Contenido</w:delText>
              </w:r>
            </w:del>
          </w:p>
        </w:tc>
        <w:tc>
          <w:tcPr>
            <w:tcW w:w="6946" w:type="dxa"/>
          </w:tcPr>
          <w:p w:rsidR="009F4C8E" w:rsidRPr="009F4C8E" w:rsidDel="006C5171" w:rsidRDefault="009F4C8E" w:rsidP="009F4C8E">
            <w:pPr>
              <w:spacing w:line="276" w:lineRule="auto"/>
              <w:rPr>
                <w:del w:id="230" w:author="USUARIO" w:date="2015-06-29T10:02:00Z"/>
                <w:rFonts w:ascii="Arial" w:hAnsi="Arial" w:cs="Arial"/>
                <w:sz w:val="24"/>
                <w:szCs w:val="24"/>
              </w:rPr>
            </w:pPr>
            <w:del w:id="231" w:author="USUARIO" w:date="2015-06-29T10:02:00Z">
              <w:r w:rsidDel="006C5171">
                <w:rPr>
                  <w:rFonts w:ascii="Arial" w:hAnsi="Arial" w:cs="Arial"/>
                  <w:sz w:val="24"/>
                  <w:szCs w:val="24"/>
                </w:rPr>
                <w:delText>Las glándulas exocrinas no sólo producen hormonas sino otro tipo de secreciones, de tipo seroso, mucoso o seromucoso, que pueden contener enzimas.</w:delText>
              </w:r>
            </w:del>
          </w:p>
        </w:tc>
      </w:tr>
      <w:bookmarkEnd w:id="217"/>
      <w:bookmarkEnd w:id="218"/>
      <w:bookmarkEnd w:id="219"/>
    </w:tbl>
    <w:p w:rsidR="00F10044" w:rsidRPr="00B23CB4" w:rsidRDefault="00F10044" w:rsidP="0002562F">
      <w:pPr>
        <w:pBdr>
          <w:top w:val="single" w:sz="6" w:space="0" w:color="FFFFFF"/>
        </w:pBdr>
        <w:shd w:val="clear" w:color="auto" w:fill="FFFFFF"/>
        <w:spacing w:after="0"/>
        <w:rPr>
          <w:rFonts w:ascii="Arial" w:eastAsia="Times New Roman" w:hAnsi="Arial" w:cs="Arial"/>
          <w:color w:val="FFFFFF"/>
          <w:sz w:val="24"/>
          <w:szCs w:val="24"/>
          <w:lang w:eastAsia="es-CO"/>
        </w:rPr>
      </w:pPr>
    </w:p>
    <w:p w:rsidR="00BF62C6" w:rsidRDefault="00BF62C6" w:rsidP="00FC2FC5">
      <w:pPr>
        <w:rPr>
          <w:rFonts w:ascii="Arial" w:hAnsi="Arial" w:cs="Arial"/>
          <w:sz w:val="24"/>
          <w:szCs w:val="24"/>
          <w:highlight w:val="yellow"/>
        </w:rPr>
      </w:pPr>
    </w:p>
    <w:p w:rsidR="00FC2FC5" w:rsidRPr="00FC2FC5" w:rsidRDefault="00FC2FC5" w:rsidP="00FC2FC5">
      <w:pPr>
        <w:rPr>
          <w:rFonts w:ascii="Arial" w:hAnsi="Arial" w:cs="Arial"/>
          <w:sz w:val="24"/>
          <w:szCs w:val="24"/>
        </w:rPr>
      </w:pPr>
      <w:r w:rsidRPr="006E23BF">
        <w:rPr>
          <w:rFonts w:ascii="Arial" w:hAnsi="Arial" w:cs="Arial"/>
          <w:sz w:val="24"/>
          <w:szCs w:val="24"/>
          <w:highlight w:val="yellow"/>
        </w:rPr>
        <w:t>[SECCIÓN  2]</w:t>
      </w:r>
      <w:r w:rsidRPr="00FC2FC5">
        <w:rPr>
          <w:rFonts w:ascii="Arial" w:hAnsi="Arial" w:cs="Arial"/>
          <w:sz w:val="24"/>
          <w:szCs w:val="24"/>
        </w:rPr>
        <w:t xml:space="preserve"> </w:t>
      </w:r>
      <w:commentRangeStart w:id="232"/>
      <w:r w:rsidRPr="00FC2FC5">
        <w:rPr>
          <w:rFonts w:ascii="Arial" w:hAnsi="Arial" w:cs="Arial"/>
          <w:b/>
          <w:sz w:val="24"/>
          <w:szCs w:val="24"/>
        </w:rPr>
        <w:t>1.4 Las hormonas</w:t>
      </w:r>
      <w:commentRangeEnd w:id="232"/>
      <w:r w:rsidR="00C57EB8">
        <w:rPr>
          <w:rStyle w:val="Refdecomentario"/>
        </w:rPr>
        <w:commentReference w:id="232"/>
      </w:r>
    </w:p>
    <w:p w:rsidR="00BF62C6" w:rsidRPr="006E23BF" w:rsidRDefault="0054727F" w:rsidP="00BF62C6">
      <w:pPr>
        <w:spacing w:after="0"/>
        <w:rPr>
          <w:rFonts w:ascii="Arial" w:hAnsi="Arial" w:cs="Arial"/>
          <w:sz w:val="24"/>
          <w:szCs w:val="24"/>
        </w:rPr>
      </w:pPr>
      <w:r w:rsidRPr="0054727F">
        <w:rPr>
          <w:rFonts w:ascii="Arial" w:eastAsia="Times New Roman" w:hAnsi="Arial" w:cs="Arial"/>
          <w:sz w:val="24"/>
          <w:szCs w:val="24"/>
          <w:lang w:eastAsia="es-CO"/>
        </w:rPr>
        <w:t>Son sustancias</w:t>
      </w:r>
      <w:r>
        <w:rPr>
          <w:rFonts w:ascii="Arial" w:eastAsia="Times New Roman" w:hAnsi="Arial" w:cs="Arial"/>
          <w:sz w:val="24"/>
          <w:szCs w:val="24"/>
          <w:lang w:eastAsia="es-CO"/>
        </w:rPr>
        <w:t xml:space="preserve"> químicas de origen orgánico que son activas en cantidades muy pequeñas. </w:t>
      </w:r>
      <w:r w:rsidR="00354089">
        <w:rPr>
          <w:rFonts w:ascii="Arial" w:eastAsia="Times New Roman" w:hAnsi="Arial" w:cs="Arial"/>
          <w:sz w:val="24"/>
          <w:szCs w:val="24"/>
          <w:lang w:eastAsia="es-CO"/>
        </w:rPr>
        <w:t>Pueden ser derivadas</w:t>
      </w:r>
      <w:ins w:id="233" w:author="USUARIO" w:date="2015-06-29T10:09:00Z">
        <w:r w:rsidR="00C57EB8">
          <w:rPr>
            <w:rFonts w:ascii="Arial" w:eastAsia="Times New Roman" w:hAnsi="Arial" w:cs="Arial"/>
            <w:sz w:val="24"/>
            <w:szCs w:val="24"/>
            <w:lang w:eastAsia="es-CO"/>
          </w:rPr>
          <w:t xml:space="preserve"> de</w:t>
        </w:r>
      </w:ins>
      <w:r w:rsidR="00354089">
        <w:rPr>
          <w:rFonts w:ascii="Arial" w:eastAsia="Times New Roman" w:hAnsi="Arial" w:cs="Arial"/>
          <w:sz w:val="24"/>
          <w:szCs w:val="24"/>
          <w:lang w:eastAsia="es-CO"/>
        </w:rPr>
        <w:t xml:space="preserve"> </w:t>
      </w:r>
      <w:r w:rsidR="00354089" w:rsidRPr="00C57EB8">
        <w:rPr>
          <w:rFonts w:ascii="Arial" w:eastAsia="Times New Roman" w:hAnsi="Arial" w:cs="Arial"/>
          <w:b/>
          <w:sz w:val="24"/>
          <w:szCs w:val="24"/>
          <w:lang w:eastAsia="es-CO"/>
          <w:rPrChange w:id="234" w:author="USUARIO" w:date="2015-06-29T10:09:00Z">
            <w:rPr>
              <w:rFonts w:ascii="Arial" w:eastAsia="Times New Roman" w:hAnsi="Arial" w:cs="Arial"/>
              <w:sz w:val="24"/>
              <w:szCs w:val="24"/>
              <w:lang w:eastAsia="es-CO"/>
            </w:rPr>
          </w:rPrChange>
        </w:rPr>
        <w:t>aminoácidos</w:t>
      </w:r>
      <w:ins w:id="235" w:author="USUARIO" w:date="2015-06-29T10:09:00Z">
        <w:r w:rsidR="00C57EB8">
          <w:rPr>
            <w:rFonts w:ascii="Arial" w:eastAsia="Times New Roman" w:hAnsi="Arial" w:cs="Arial"/>
            <w:sz w:val="24"/>
            <w:szCs w:val="24"/>
            <w:lang w:eastAsia="es-CO"/>
          </w:rPr>
          <w:t xml:space="preserve">, como </w:t>
        </w:r>
        <w:proofErr w:type="spellStart"/>
        <w:r w:rsidR="00C57EB8">
          <w:rPr>
            <w:rFonts w:ascii="Arial" w:eastAsia="Times New Roman" w:hAnsi="Arial" w:cs="Arial"/>
            <w:sz w:val="24"/>
            <w:szCs w:val="24"/>
            <w:lang w:eastAsia="es-CO"/>
          </w:rPr>
          <w:t>la</w:t>
        </w:r>
      </w:ins>
      <w:del w:id="236" w:author="USUARIO" w:date="2015-06-29T10:09:00Z">
        <w:r w:rsidR="00354089" w:rsidDel="00C57EB8">
          <w:rPr>
            <w:rFonts w:ascii="Arial" w:eastAsia="Times New Roman" w:hAnsi="Arial" w:cs="Arial"/>
            <w:sz w:val="24"/>
            <w:szCs w:val="24"/>
            <w:lang w:eastAsia="es-CO"/>
          </w:rPr>
          <w:delText xml:space="preserve"> (</w:delText>
        </w:r>
      </w:del>
      <w:r w:rsidR="00354089">
        <w:rPr>
          <w:rFonts w:ascii="Arial" w:eastAsia="Times New Roman" w:hAnsi="Arial" w:cs="Arial"/>
          <w:sz w:val="24"/>
          <w:szCs w:val="24"/>
          <w:lang w:eastAsia="es-CO"/>
        </w:rPr>
        <w:t>hormona</w:t>
      </w:r>
      <w:proofErr w:type="spellEnd"/>
      <w:r w:rsidR="00354089">
        <w:rPr>
          <w:rFonts w:ascii="Arial" w:eastAsia="Times New Roman" w:hAnsi="Arial" w:cs="Arial"/>
          <w:sz w:val="24"/>
          <w:szCs w:val="24"/>
          <w:lang w:eastAsia="es-CO"/>
        </w:rPr>
        <w:t xml:space="preserve"> tiroidea</w:t>
      </w:r>
      <w:del w:id="237" w:author="USUARIO" w:date="2015-06-29T10:09:00Z">
        <w:r w:rsidR="00354089" w:rsidDel="00C57EB8">
          <w:rPr>
            <w:rFonts w:ascii="Arial" w:eastAsia="Times New Roman" w:hAnsi="Arial" w:cs="Arial"/>
            <w:sz w:val="24"/>
            <w:szCs w:val="24"/>
            <w:lang w:eastAsia="es-CO"/>
          </w:rPr>
          <w:delText>)</w:delText>
        </w:r>
      </w:del>
      <w:r w:rsidR="00354089">
        <w:rPr>
          <w:rFonts w:ascii="Arial" w:eastAsia="Times New Roman" w:hAnsi="Arial" w:cs="Arial"/>
          <w:sz w:val="24"/>
          <w:szCs w:val="24"/>
          <w:lang w:eastAsia="es-CO"/>
        </w:rPr>
        <w:t xml:space="preserve">, de </w:t>
      </w:r>
      <w:r w:rsidR="004D62EA" w:rsidRPr="00C57EB8">
        <w:rPr>
          <w:rFonts w:ascii="Arial" w:eastAsia="Times New Roman" w:hAnsi="Arial" w:cs="Arial"/>
          <w:b/>
          <w:sz w:val="24"/>
          <w:szCs w:val="24"/>
          <w:lang w:eastAsia="es-CO"/>
          <w:rPrChange w:id="238" w:author="USUARIO" w:date="2015-06-29T10:09:00Z">
            <w:rPr>
              <w:rFonts w:ascii="Arial" w:eastAsia="Times New Roman" w:hAnsi="Arial" w:cs="Arial"/>
              <w:sz w:val="24"/>
              <w:szCs w:val="24"/>
              <w:lang w:eastAsia="es-CO"/>
            </w:rPr>
          </w:rPrChange>
        </w:rPr>
        <w:t>proteínas</w:t>
      </w:r>
      <w:r w:rsidR="00C162AF">
        <w:rPr>
          <w:rFonts w:ascii="Arial" w:eastAsia="Times New Roman" w:hAnsi="Arial" w:cs="Arial"/>
          <w:sz w:val="24"/>
          <w:szCs w:val="24"/>
          <w:lang w:eastAsia="es-CO"/>
        </w:rPr>
        <w:t>, como la insulina,</w:t>
      </w:r>
      <w:r w:rsidR="004D62EA">
        <w:rPr>
          <w:rFonts w:ascii="Arial" w:eastAsia="Times New Roman" w:hAnsi="Arial" w:cs="Arial"/>
          <w:sz w:val="24"/>
          <w:szCs w:val="24"/>
          <w:lang w:eastAsia="es-CO"/>
        </w:rPr>
        <w:t xml:space="preserve"> o</w:t>
      </w:r>
      <w:del w:id="239" w:author="USUARIO" w:date="2015-06-29T10:10:00Z">
        <w:r w:rsidR="004D62EA" w:rsidDel="00C57EB8">
          <w:rPr>
            <w:rFonts w:ascii="Arial" w:eastAsia="Times New Roman" w:hAnsi="Arial" w:cs="Arial"/>
            <w:sz w:val="24"/>
            <w:szCs w:val="24"/>
            <w:lang w:eastAsia="es-CO"/>
          </w:rPr>
          <w:delText xml:space="preserve"> derivadas</w:delText>
        </w:r>
      </w:del>
      <w:r w:rsidR="004D62EA">
        <w:rPr>
          <w:rFonts w:ascii="Arial" w:eastAsia="Times New Roman" w:hAnsi="Arial" w:cs="Arial"/>
          <w:sz w:val="24"/>
          <w:szCs w:val="24"/>
          <w:lang w:eastAsia="es-CO"/>
        </w:rPr>
        <w:t xml:space="preserve"> de </w:t>
      </w:r>
      <w:r w:rsidR="004D62EA" w:rsidRPr="00C57EB8">
        <w:rPr>
          <w:rFonts w:ascii="Arial" w:eastAsia="Times New Roman" w:hAnsi="Arial" w:cs="Arial"/>
          <w:b/>
          <w:sz w:val="24"/>
          <w:szCs w:val="24"/>
          <w:lang w:eastAsia="es-CO"/>
          <w:rPrChange w:id="240" w:author="USUARIO" w:date="2015-06-29T10:09:00Z">
            <w:rPr>
              <w:rFonts w:ascii="Arial" w:eastAsia="Times New Roman" w:hAnsi="Arial" w:cs="Arial"/>
              <w:sz w:val="24"/>
              <w:szCs w:val="24"/>
              <w:lang w:eastAsia="es-CO"/>
            </w:rPr>
          </w:rPrChange>
        </w:rPr>
        <w:t>lípidos</w:t>
      </w:r>
      <w:r w:rsidR="00C162AF">
        <w:rPr>
          <w:rFonts w:ascii="Arial" w:eastAsia="Times New Roman" w:hAnsi="Arial" w:cs="Arial"/>
          <w:sz w:val="24"/>
          <w:szCs w:val="24"/>
          <w:lang w:eastAsia="es-CO"/>
        </w:rPr>
        <w:t>, como las hormonas suprarrenales</w:t>
      </w:r>
      <w:r w:rsidR="004D62EA">
        <w:rPr>
          <w:rFonts w:ascii="Arial" w:eastAsia="Times New Roman" w:hAnsi="Arial" w:cs="Arial"/>
          <w:sz w:val="24"/>
          <w:szCs w:val="24"/>
          <w:lang w:eastAsia="es-CO"/>
        </w:rPr>
        <w:t>.</w:t>
      </w:r>
      <w:r w:rsidR="00BF62C6" w:rsidRPr="00BF62C6">
        <w:t xml:space="preserve"> </w:t>
      </w:r>
      <w:hyperlink r:id="rId12" w:tgtFrame="_blank" w:history="1">
        <w:r w:rsidR="00BF62C6" w:rsidRPr="006E23BF">
          <w:rPr>
            <w:rFonts w:ascii="Arial" w:hAnsi="Arial" w:cs="Arial"/>
            <w:color w:val="0000FF"/>
            <w:sz w:val="24"/>
            <w:szCs w:val="24"/>
          </w:rPr>
          <w:t>[</w:t>
        </w:r>
        <w:proofErr w:type="gramStart"/>
        <w:r w:rsidR="00BF62C6" w:rsidRPr="006E23BF">
          <w:rPr>
            <w:rFonts w:ascii="Arial" w:hAnsi="Arial" w:cs="Arial"/>
            <w:color w:val="0000FF"/>
            <w:sz w:val="24"/>
            <w:szCs w:val="24"/>
          </w:rPr>
          <w:t>ver</w:t>
        </w:r>
        <w:proofErr w:type="gramEnd"/>
        <w:r w:rsidR="00BF62C6" w:rsidRPr="006E23BF">
          <w:rPr>
            <w:rFonts w:ascii="Arial" w:hAnsi="Arial" w:cs="Arial"/>
            <w:color w:val="0000FF"/>
            <w:sz w:val="24"/>
            <w:szCs w:val="24"/>
          </w:rPr>
          <w:t>]</w:t>
        </w:r>
      </w:hyperlink>
      <w:r w:rsidR="00BF62C6" w:rsidRPr="006E23BF">
        <w:rPr>
          <w:rFonts w:ascii="Arial" w:hAnsi="Arial" w:cs="Arial"/>
          <w:sz w:val="24"/>
          <w:szCs w:val="24"/>
        </w:rPr>
        <w:t>.</w:t>
      </w:r>
    </w:p>
    <w:p w:rsidR="00BF62C6" w:rsidRPr="006E23BF" w:rsidRDefault="00BF62C6" w:rsidP="00BF62C6">
      <w:pPr>
        <w:spacing w:after="0"/>
        <w:rPr>
          <w:rFonts w:ascii="Arial" w:hAnsi="Arial" w:cs="Arial"/>
          <w:sz w:val="24"/>
          <w:szCs w:val="24"/>
        </w:rPr>
      </w:pPr>
      <w:r w:rsidRPr="00BF62C6">
        <w:rPr>
          <w:rFonts w:ascii="Arial" w:hAnsi="Arial" w:cs="Arial"/>
          <w:sz w:val="24"/>
          <w:szCs w:val="24"/>
        </w:rPr>
        <w:t>http://recursos.cnice.mec.es/biosfera/alumno/3ESO/Sistendo/principales_hormonas.htm</w:t>
      </w:r>
    </w:p>
    <w:p w:rsidR="004D62EA" w:rsidRDefault="004D62EA" w:rsidP="00B23CB4">
      <w:pPr>
        <w:pBdr>
          <w:top w:val="single" w:sz="6" w:space="0" w:color="FFFFFF"/>
        </w:pBdr>
        <w:shd w:val="clear" w:color="auto" w:fill="FFFFFF"/>
        <w:spacing w:after="90"/>
        <w:rPr>
          <w:rFonts w:ascii="Arial" w:eastAsia="Times New Roman" w:hAnsi="Arial" w:cs="Arial"/>
          <w:sz w:val="24"/>
          <w:szCs w:val="24"/>
          <w:lang w:eastAsia="es-CO"/>
        </w:rPr>
      </w:pPr>
    </w:p>
    <w:p w:rsidR="00020931" w:rsidRDefault="00020931" w:rsidP="00B23CB4">
      <w:pPr>
        <w:pBdr>
          <w:top w:val="single" w:sz="6" w:space="0" w:color="FFFFFF"/>
        </w:pBdr>
        <w:shd w:val="clear" w:color="auto" w:fill="FFFFFF"/>
        <w:spacing w:after="90"/>
        <w:rPr>
          <w:rFonts w:ascii="Arial" w:eastAsia="Times New Roman" w:hAnsi="Arial" w:cs="Arial"/>
          <w:sz w:val="24"/>
          <w:szCs w:val="24"/>
          <w:lang w:eastAsia="es-CO"/>
        </w:rPr>
      </w:pPr>
      <w:commentRangeStart w:id="241"/>
      <w:r>
        <w:rPr>
          <w:rFonts w:ascii="Arial" w:eastAsia="Times New Roman" w:hAnsi="Arial" w:cs="Arial"/>
          <w:sz w:val="24"/>
          <w:szCs w:val="24"/>
          <w:lang w:eastAsia="es-CO"/>
        </w:rPr>
        <w:t xml:space="preserve">Las </w:t>
      </w:r>
      <w:r w:rsidRPr="00E20969">
        <w:rPr>
          <w:rFonts w:ascii="Arial" w:eastAsia="Times New Roman" w:hAnsi="Arial" w:cs="Arial"/>
          <w:b/>
          <w:sz w:val="24"/>
          <w:szCs w:val="24"/>
          <w:lang w:eastAsia="es-CO"/>
        </w:rPr>
        <w:t>hormonas regulan</w:t>
      </w:r>
      <w:r>
        <w:rPr>
          <w:rFonts w:ascii="Arial" w:eastAsia="Times New Roman" w:hAnsi="Arial" w:cs="Arial"/>
          <w:sz w:val="24"/>
          <w:szCs w:val="24"/>
          <w:lang w:eastAsia="es-CO"/>
        </w:rPr>
        <w:t xml:space="preserve"> el medio interno de las células y del organismo en general, intervienen en el crecimiento y desarrollo de los tejidos y, en la regulación del comportamiento.</w:t>
      </w:r>
      <w:commentRangeEnd w:id="241"/>
      <w:r w:rsidR="00C57EB8">
        <w:rPr>
          <w:rStyle w:val="Refdecomentario"/>
        </w:rPr>
        <w:commentReference w:id="241"/>
      </w:r>
    </w:p>
    <w:p w:rsidR="00F812F1" w:rsidRDefault="00F812F1" w:rsidP="00B23CB4">
      <w:p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 xml:space="preserve">A su vez su </w:t>
      </w:r>
      <w:commentRangeStart w:id="242"/>
      <w:r w:rsidRPr="00E20969">
        <w:rPr>
          <w:rFonts w:ascii="Arial" w:eastAsia="Times New Roman" w:hAnsi="Arial" w:cs="Arial"/>
          <w:b/>
          <w:sz w:val="24"/>
          <w:szCs w:val="24"/>
          <w:lang w:eastAsia="es-CO"/>
        </w:rPr>
        <w:t>secreción</w:t>
      </w:r>
      <w:commentRangeEnd w:id="242"/>
      <w:r w:rsidR="004370EC">
        <w:rPr>
          <w:rStyle w:val="Refdecomentario"/>
        </w:rPr>
        <w:commentReference w:id="242"/>
      </w:r>
      <w:r w:rsidRPr="00E20969">
        <w:rPr>
          <w:rFonts w:ascii="Arial" w:eastAsia="Times New Roman" w:hAnsi="Arial" w:cs="Arial"/>
          <w:b/>
          <w:sz w:val="24"/>
          <w:szCs w:val="24"/>
          <w:lang w:eastAsia="es-CO"/>
        </w:rPr>
        <w:t xml:space="preserve"> </w:t>
      </w:r>
      <w:r w:rsidRPr="004370EC">
        <w:rPr>
          <w:rFonts w:ascii="Arial" w:eastAsia="Times New Roman" w:hAnsi="Arial" w:cs="Arial"/>
          <w:sz w:val="24"/>
          <w:szCs w:val="24"/>
          <w:lang w:eastAsia="es-CO"/>
          <w:rPrChange w:id="243" w:author="USUARIO" w:date="2015-06-29T10:10:00Z">
            <w:rPr>
              <w:rFonts w:ascii="Arial" w:eastAsia="Times New Roman" w:hAnsi="Arial" w:cs="Arial"/>
              <w:b/>
              <w:sz w:val="24"/>
              <w:szCs w:val="24"/>
              <w:lang w:eastAsia="es-CO"/>
            </w:rPr>
          </w:rPrChange>
        </w:rPr>
        <w:t>es regulada</w:t>
      </w:r>
      <w:r>
        <w:rPr>
          <w:rFonts w:ascii="Arial" w:eastAsia="Times New Roman" w:hAnsi="Arial" w:cs="Arial"/>
          <w:sz w:val="24"/>
          <w:szCs w:val="24"/>
          <w:lang w:eastAsia="es-CO"/>
        </w:rPr>
        <w:t xml:space="preserve"> por estímulos nerviosos, cambios en la concentración de sustancias en la sangre, o por otras hormonas. En cualquier caso, </w:t>
      </w:r>
      <w:r w:rsidR="00E20969">
        <w:rPr>
          <w:rFonts w:ascii="Arial" w:eastAsia="Times New Roman" w:hAnsi="Arial" w:cs="Arial"/>
          <w:sz w:val="24"/>
          <w:szCs w:val="24"/>
          <w:lang w:eastAsia="es-CO"/>
        </w:rPr>
        <w:t xml:space="preserve">la mayoría de las glándulas </w:t>
      </w:r>
      <w:r>
        <w:rPr>
          <w:rFonts w:ascii="Arial" w:eastAsia="Times New Roman" w:hAnsi="Arial" w:cs="Arial"/>
          <w:sz w:val="24"/>
          <w:szCs w:val="24"/>
          <w:lang w:eastAsia="es-CO"/>
        </w:rPr>
        <w:t>la</w:t>
      </w:r>
      <w:r w:rsidR="00E20969">
        <w:rPr>
          <w:rFonts w:ascii="Arial" w:eastAsia="Times New Roman" w:hAnsi="Arial" w:cs="Arial"/>
          <w:sz w:val="24"/>
          <w:szCs w:val="24"/>
          <w:lang w:eastAsia="es-CO"/>
        </w:rPr>
        <w:t>s</w:t>
      </w:r>
      <w:r>
        <w:rPr>
          <w:rFonts w:ascii="Arial" w:eastAsia="Times New Roman" w:hAnsi="Arial" w:cs="Arial"/>
          <w:sz w:val="24"/>
          <w:szCs w:val="24"/>
          <w:lang w:eastAsia="es-CO"/>
        </w:rPr>
        <w:t xml:space="preserve"> </w:t>
      </w:r>
      <w:r w:rsidR="00E20969">
        <w:rPr>
          <w:rFonts w:ascii="Arial" w:eastAsia="Times New Roman" w:hAnsi="Arial" w:cs="Arial"/>
          <w:sz w:val="24"/>
          <w:szCs w:val="24"/>
          <w:lang w:eastAsia="es-CO"/>
        </w:rPr>
        <w:t>secretan mediante</w:t>
      </w:r>
      <w:r>
        <w:rPr>
          <w:rFonts w:ascii="Arial" w:eastAsia="Times New Roman" w:hAnsi="Arial" w:cs="Arial"/>
          <w:sz w:val="24"/>
          <w:szCs w:val="24"/>
          <w:lang w:eastAsia="es-CO"/>
        </w:rPr>
        <w:t xml:space="preserve"> descargas cortas y no de manera continua. Las descargas </w:t>
      </w:r>
      <w:ins w:id="244" w:author="USUARIO" w:date="2015-06-29T10:11:00Z">
        <w:r w:rsidR="004370EC">
          <w:rPr>
            <w:rFonts w:ascii="Arial" w:eastAsia="Times New Roman" w:hAnsi="Arial" w:cs="Arial"/>
            <w:sz w:val="24"/>
            <w:szCs w:val="24"/>
            <w:lang w:eastAsia="es-CO"/>
          </w:rPr>
          <w:t xml:space="preserve">de hormonas </w:t>
        </w:r>
      </w:ins>
      <w:r>
        <w:rPr>
          <w:rFonts w:ascii="Arial" w:eastAsia="Times New Roman" w:hAnsi="Arial" w:cs="Arial"/>
          <w:sz w:val="24"/>
          <w:szCs w:val="24"/>
          <w:lang w:eastAsia="es-CO"/>
        </w:rPr>
        <w:t>pueden darse con mayor o menor frecuencia, dependiendo de</w:t>
      </w:r>
      <w:r w:rsidR="00E20969">
        <w:rPr>
          <w:rFonts w:ascii="Arial" w:eastAsia="Times New Roman" w:hAnsi="Arial" w:cs="Arial"/>
          <w:sz w:val="24"/>
          <w:szCs w:val="24"/>
          <w:lang w:eastAsia="es-CO"/>
        </w:rPr>
        <w:t>l tipo de señal que reciban las células que la produce.</w:t>
      </w:r>
    </w:p>
    <w:p w:rsidR="00B23CB4" w:rsidRDefault="0054727F" w:rsidP="00B23CB4">
      <w:p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Dado que</w:t>
      </w:r>
      <w:ins w:id="245" w:author="USUARIO" w:date="2015-06-29T10:11:00Z">
        <w:r w:rsidR="004370EC">
          <w:rPr>
            <w:rFonts w:ascii="Arial" w:eastAsia="Times New Roman" w:hAnsi="Arial" w:cs="Arial"/>
            <w:sz w:val="24"/>
            <w:szCs w:val="24"/>
            <w:lang w:eastAsia="es-CO"/>
          </w:rPr>
          <w:t xml:space="preserve"> las hormonas</w:t>
        </w:r>
      </w:ins>
      <w:r>
        <w:rPr>
          <w:rFonts w:ascii="Arial" w:eastAsia="Times New Roman" w:hAnsi="Arial" w:cs="Arial"/>
          <w:sz w:val="24"/>
          <w:szCs w:val="24"/>
          <w:lang w:eastAsia="es-CO"/>
        </w:rPr>
        <w:t xml:space="preserve"> tienen la capacidad de causar un efecto </w:t>
      </w:r>
      <w:r w:rsidR="00020931">
        <w:rPr>
          <w:rFonts w:ascii="Arial" w:eastAsia="Times New Roman" w:hAnsi="Arial" w:cs="Arial"/>
          <w:sz w:val="24"/>
          <w:szCs w:val="24"/>
          <w:lang w:eastAsia="es-CO"/>
        </w:rPr>
        <w:t>en mínimas concentraciones,</w:t>
      </w:r>
      <w:r>
        <w:rPr>
          <w:rFonts w:ascii="Arial" w:eastAsia="Times New Roman" w:hAnsi="Arial" w:cs="Arial"/>
          <w:sz w:val="24"/>
          <w:szCs w:val="24"/>
          <w:lang w:eastAsia="es-CO"/>
        </w:rPr>
        <w:t xml:space="preserve"> su producción debe ser regulada de manera muy estricta. Esto se logra por un mecanismo de </w:t>
      </w:r>
      <w:r w:rsidRPr="00C162AF">
        <w:rPr>
          <w:rFonts w:ascii="Arial" w:eastAsia="Times New Roman" w:hAnsi="Arial" w:cs="Arial"/>
          <w:b/>
          <w:sz w:val="24"/>
          <w:szCs w:val="24"/>
          <w:lang w:eastAsia="es-CO"/>
        </w:rPr>
        <w:t>realimentación negativa</w:t>
      </w:r>
      <w:ins w:id="246" w:author="USUARIO" w:date="2015-06-29T10:14:00Z">
        <w:r w:rsidR="0056029B">
          <w:rPr>
            <w:rFonts w:ascii="Arial" w:eastAsia="Times New Roman" w:hAnsi="Arial" w:cs="Arial"/>
            <w:sz w:val="24"/>
            <w:szCs w:val="24"/>
            <w:lang w:eastAsia="es-CO"/>
          </w:rPr>
          <w:t>:</w:t>
        </w:r>
      </w:ins>
      <w:del w:id="247" w:author="USUARIO" w:date="2015-06-29T10:14:00Z">
        <w:r w:rsidDel="0056029B">
          <w:rPr>
            <w:rFonts w:ascii="Arial" w:eastAsia="Times New Roman" w:hAnsi="Arial" w:cs="Arial"/>
            <w:sz w:val="24"/>
            <w:szCs w:val="24"/>
            <w:lang w:eastAsia="es-CO"/>
          </w:rPr>
          <w:delText>, es decir que</w:delText>
        </w:r>
      </w:del>
      <w:r>
        <w:rPr>
          <w:rFonts w:ascii="Arial" w:eastAsia="Times New Roman" w:hAnsi="Arial" w:cs="Arial"/>
          <w:sz w:val="24"/>
          <w:szCs w:val="24"/>
          <w:lang w:eastAsia="es-CO"/>
        </w:rPr>
        <w:t xml:space="preserve"> una vez ha provocado un cambio en el tejido u órgano</w:t>
      </w:r>
      <w:commentRangeStart w:id="248"/>
      <w:r>
        <w:rPr>
          <w:rFonts w:ascii="Arial" w:eastAsia="Times New Roman" w:hAnsi="Arial" w:cs="Arial"/>
          <w:sz w:val="24"/>
          <w:szCs w:val="24"/>
          <w:lang w:eastAsia="es-CO"/>
        </w:rPr>
        <w:t xml:space="preserve">, </w:t>
      </w:r>
      <w:r w:rsidR="000240F8">
        <w:rPr>
          <w:rFonts w:ascii="Arial" w:eastAsia="Times New Roman" w:hAnsi="Arial" w:cs="Arial"/>
          <w:sz w:val="24"/>
          <w:szCs w:val="24"/>
          <w:lang w:eastAsia="es-CO"/>
        </w:rPr>
        <w:t xml:space="preserve">la producción de la misma disminuye </w:t>
      </w:r>
      <w:r w:rsidR="00210B13">
        <w:rPr>
          <w:rFonts w:ascii="Arial" w:eastAsia="Times New Roman" w:hAnsi="Arial" w:cs="Arial"/>
          <w:sz w:val="24"/>
          <w:szCs w:val="24"/>
          <w:lang w:eastAsia="es-CO"/>
        </w:rPr>
        <w:t xml:space="preserve">por señales controladas </w:t>
      </w:r>
      <w:commentRangeStart w:id="249"/>
      <w:r w:rsidR="00210B13">
        <w:rPr>
          <w:rFonts w:ascii="Arial" w:eastAsia="Times New Roman" w:hAnsi="Arial" w:cs="Arial"/>
          <w:sz w:val="24"/>
          <w:szCs w:val="24"/>
          <w:lang w:eastAsia="es-CO"/>
        </w:rPr>
        <w:t>desde el sistema nervioso</w:t>
      </w:r>
      <w:commentRangeEnd w:id="249"/>
      <w:r w:rsidR="004370EC">
        <w:rPr>
          <w:rStyle w:val="Refdecomentario"/>
        </w:rPr>
        <w:commentReference w:id="249"/>
      </w:r>
      <w:r w:rsidR="00210B13">
        <w:rPr>
          <w:rFonts w:ascii="Arial" w:eastAsia="Times New Roman" w:hAnsi="Arial" w:cs="Arial"/>
          <w:sz w:val="24"/>
          <w:szCs w:val="24"/>
          <w:lang w:eastAsia="es-CO"/>
        </w:rPr>
        <w:t xml:space="preserve">, </w:t>
      </w:r>
      <w:commentRangeEnd w:id="248"/>
      <w:r w:rsidR="004370EC">
        <w:rPr>
          <w:rStyle w:val="Refdecomentario"/>
        </w:rPr>
        <w:commentReference w:id="248"/>
      </w:r>
      <w:r w:rsidR="000240F8">
        <w:rPr>
          <w:rFonts w:ascii="Arial" w:eastAsia="Times New Roman" w:hAnsi="Arial" w:cs="Arial"/>
          <w:sz w:val="24"/>
          <w:szCs w:val="24"/>
          <w:lang w:eastAsia="es-CO"/>
        </w:rPr>
        <w:t>y</w:t>
      </w:r>
      <w:del w:id="250" w:author="USUARIO" w:date="2015-06-29T10:13:00Z">
        <w:r w:rsidR="000240F8" w:rsidDel="004370EC">
          <w:rPr>
            <w:rFonts w:ascii="Arial" w:eastAsia="Times New Roman" w:hAnsi="Arial" w:cs="Arial"/>
            <w:sz w:val="24"/>
            <w:szCs w:val="24"/>
            <w:lang w:eastAsia="es-CO"/>
          </w:rPr>
          <w:delText xml:space="preserve"> </w:delText>
        </w:r>
        <w:r w:rsidR="00210B13" w:rsidDel="004370EC">
          <w:rPr>
            <w:rFonts w:ascii="Arial" w:eastAsia="Times New Roman" w:hAnsi="Arial" w:cs="Arial"/>
            <w:sz w:val="24"/>
            <w:szCs w:val="24"/>
            <w:lang w:eastAsia="es-CO"/>
          </w:rPr>
          <w:delText>adicionalmente</w:delText>
        </w:r>
      </w:del>
      <w:r w:rsidR="00210B13">
        <w:rPr>
          <w:rFonts w:ascii="Arial" w:eastAsia="Times New Roman" w:hAnsi="Arial" w:cs="Arial"/>
          <w:sz w:val="24"/>
          <w:szCs w:val="24"/>
          <w:lang w:eastAsia="es-CO"/>
        </w:rPr>
        <w:t xml:space="preserve"> </w:t>
      </w:r>
      <w:r w:rsidR="000240F8">
        <w:rPr>
          <w:rFonts w:ascii="Arial" w:eastAsia="Times New Roman" w:hAnsi="Arial" w:cs="Arial"/>
          <w:sz w:val="24"/>
          <w:szCs w:val="24"/>
          <w:lang w:eastAsia="es-CO"/>
        </w:rPr>
        <w:t xml:space="preserve">la </w:t>
      </w:r>
      <w:r w:rsidR="00210B13">
        <w:rPr>
          <w:rFonts w:ascii="Arial" w:eastAsia="Times New Roman" w:hAnsi="Arial" w:cs="Arial"/>
          <w:sz w:val="24"/>
          <w:szCs w:val="24"/>
          <w:lang w:eastAsia="es-CO"/>
        </w:rPr>
        <w:t xml:space="preserve">hormona que ya fue </w:t>
      </w:r>
      <w:r w:rsidR="000240F8">
        <w:rPr>
          <w:rFonts w:ascii="Arial" w:eastAsia="Times New Roman" w:hAnsi="Arial" w:cs="Arial"/>
          <w:sz w:val="24"/>
          <w:szCs w:val="24"/>
          <w:lang w:eastAsia="es-CO"/>
        </w:rPr>
        <w:t>producida</w:t>
      </w:r>
      <w:del w:id="251" w:author="USUARIO" w:date="2015-06-29T10:13:00Z">
        <w:r w:rsidR="000240F8" w:rsidDel="004370EC">
          <w:rPr>
            <w:rFonts w:ascii="Arial" w:eastAsia="Times New Roman" w:hAnsi="Arial" w:cs="Arial"/>
            <w:sz w:val="24"/>
            <w:szCs w:val="24"/>
            <w:lang w:eastAsia="es-CO"/>
          </w:rPr>
          <w:delText>,</w:delText>
        </w:r>
      </w:del>
      <w:r w:rsidR="000240F8">
        <w:rPr>
          <w:rFonts w:ascii="Arial" w:eastAsia="Times New Roman" w:hAnsi="Arial" w:cs="Arial"/>
          <w:sz w:val="24"/>
          <w:szCs w:val="24"/>
          <w:lang w:eastAsia="es-CO"/>
        </w:rPr>
        <w:t xml:space="preserve"> </w:t>
      </w:r>
      <w:r w:rsidR="00210B13">
        <w:rPr>
          <w:rFonts w:ascii="Arial" w:eastAsia="Times New Roman" w:hAnsi="Arial" w:cs="Arial"/>
          <w:sz w:val="24"/>
          <w:szCs w:val="24"/>
          <w:lang w:eastAsia="es-CO"/>
        </w:rPr>
        <w:t>se</w:t>
      </w:r>
      <w:r>
        <w:rPr>
          <w:rFonts w:ascii="Arial" w:eastAsia="Times New Roman" w:hAnsi="Arial" w:cs="Arial"/>
          <w:sz w:val="24"/>
          <w:szCs w:val="24"/>
          <w:lang w:eastAsia="es-CO"/>
        </w:rPr>
        <w:t xml:space="preserve"> </w:t>
      </w:r>
      <w:r w:rsidR="009465BF">
        <w:rPr>
          <w:rFonts w:ascii="Arial" w:eastAsia="Times New Roman" w:hAnsi="Arial" w:cs="Arial"/>
          <w:sz w:val="24"/>
          <w:szCs w:val="24"/>
          <w:lang w:eastAsia="es-CO"/>
        </w:rPr>
        <w:t>inactiva o se elimina por excreción</w:t>
      </w:r>
      <w:r>
        <w:rPr>
          <w:rFonts w:ascii="Arial" w:eastAsia="Times New Roman" w:hAnsi="Arial" w:cs="Arial"/>
          <w:sz w:val="24"/>
          <w:szCs w:val="24"/>
          <w:lang w:eastAsia="es-CO"/>
        </w:rPr>
        <w:t>.</w:t>
      </w:r>
    </w:p>
    <w:p w:rsidR="00613F50" w:rsidRDefault="00613F50" w:rsidP="00B23CB4">
      <w:p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 xml:space="preserve">Las hormonas pueden tener una </w:t>
      </w:r>
      <w:commentRangeStart w:id="252"/>
      <w:r w:rsidRPr="00C162AF">
        <w:rPr>
          <w:rFonts w:ascii="Arial" w:eastAsia="Times New Roman" w:hAnsi="Arial" w:cs="Arial"/>
          <w:b/>
          <w:sz w:val="24"/>
          <w:szCs w:val="24"/>
          <w:lang w:eastAsia="es-CO"/>
        </w:rPr>
        <w:t xml:space="preserve">función liberadora </w:t>
      </w:r>
      <w:commentRangeEnd w:id="252"/>
      <w:r w:rsidR="0056029B">
        <w:rPr>
          <w:rStyle w:val="Refdecomentario"/>
        </w:rPr>
        <w:commentReference w:id="252"/>
      </w:r>
      <w:r w:rsidRPr="0056029B">
        <w:rPr>
          <w:rFonts w:ascii="Arial" w:eastAsia="Times New Roman" w:hAnsi="Arial" w:cs="Arial"/>
          <w:sz w:val="24"/>
          <w:szCs w:val="24"/>
          <w:lang w:eastAsia="es-CO"/>
          <w:rPrChange w:id="253" w:author="USUARIO" w:date="2015-06-29T10:16:00Z">
            <w:rPr>
              <w:rFonts w:ascii="Arial" w:eastAsia="Times New Roman" w:hAnsi="Arial" w:cs="Arial"/>
              <w:b/>
              <w:sz w:val="24"/>
              <w:szCs w:val="24"/>
              <w:lang w:eastAsia="es-CO"/>
            </w:rPr>
          </w:rPrChange>
        </w:rPr>
        <w:t>o</w:t>
      </w:r>
      <w:r w:rsidRPr="00C162AF">
        <w:rPr>
          <w:rFonts w:ascii="Arial" w:eastAsia="Times New Roman" w:hAnsi="Arial" w:cs="Arial"/>
          <w:b/>
          <w:sz w:val="24"/>
          <w:szCs w:val="24"/>
          <w:lang w:eastAsia="es-CO"/>
        </w:rPr>
        <w:t xml:space="preserve"> inhibidora</w:t>
      </w:r>
      <w:r>
        <w:rPr>
          <w:rFonts w:ascii="Arial" w:eastAsia="Times New Roman" w:hAnsi="Arial" w:cs="Arial"/>
          <w:sz w:val="24"/>
          <w:szCs w:val="24"/>
          <w:lang w:eastAsia="es-CO"/>
        </w:rPr>
        <w:t xml:space="preserve"> sobre el órgano en el que actúan. Un caso de hormonas liberadoras es el de la insulina y el glucagón, las cuales son producidas por el hígado. Después de ingerir alimentos </w:t>
      </w:r>
      <w:r>
        <w:rPr>
          <w:rFonts w:ascii="Arial" w:eastAsia="Times New Roman" w:hAnsi="Arial" w:cs="Arial"/>
          <w:sz w:val="24"/>
          <w:szCs w:val="24"/>
          <w:lang w:eastAsia="es-CO"/>
        </w:rPr>
        <w:lastRenderedPageBreak/>
        <w:t>aumenta el nivel de azúcar en la sangre</w:t>
      </w:r>
      <w:r w:rsidR="0028684C">
        <w:rPr>
          <w:rFonts w:ascii="Arial" w:eastAsia="Times New Roman" w:hAnsi="Arial" w:cs="Arial"/>
          <w:sz w:val="24"/>
          <w:szCs w:val="24"/>
          <w:lang w:eastAsia="es-CO"/>
        </w:rPr>
        <w:t>. Este nivel</w:t>
      </w:r>
      <w:r>
        <w:rPr>
          <w:rFonts w:ascii="Arial" w:eastAsia="Times New Roman" w:hAnsi="Arial" w:cs="Arial"/>
          <w:sz w:val="24"/>
          <w:szCs w:val="24"/>
          <w:lang w:eastAsia="es-CO"/>
        </w:rPr>
        <w:t xml:space="preserve"> es entonces reducido por la insulina</w:t>
      </w:r>
      <w:r w:rsidR="0028684C">
        <w:rPr>
          <w:rFonts w:ascii="Arial" w:eastAsia="Times New Roman" w:hAnsi="Arial" w:cs="Arial"/>
          <w:sz w:val="24"/>
          <w:szCs w:val="24"/>
          <w:lang w:eastAsia="es-CO"/>
        </w:rPr>
        <w:t xml:space="preserve">, </w:t>
      </w:r>
      <w:commentRangeStart w:id="254"/>
      <w:r w:rsidR="0028684C">
        <w:rPr>
          <w:rFonts w:ascii="Arial" w:eastAsia="Times New Roman" w:hAnsi="Arial" w:cs="Arial"/>
          <w:sz w:val="24"/>
          <w:szCs w:val="24"/>
          <w:lang w:eastAsia="es-CO"/>
        </w:rPr>
        <w:t>que al ser liberada</w:t>
      </w:r>
      <w:r>
        <w:rPr>
          <w:rFonts w:ascii="Arial" w:eastAsia="Times New Roman" w:hAnsi="Arial" w:cs="Arial"/>
          <w:sz w:val="24"/>
          <w:szCs w:val="24"/>
          <w:lang w:eastAsia="es-CO"/>
        </w:rPr>
        <w:t xml:space="preserve"> provoca la absorción de azúcar </w:t>
      </w:r>
      <w:commentRangeEnd w:id="254"/>
      <w:r w:rsidR="0073451E">
        <w:rPr>
          <w:rStyle w:val="Refdecomentario"/>
        </w:rPr>
        <w:commentReference w:id="254"/>
      </w:r>
      <w:r>
        <w:rPr>
          <w:rFonts w:ascii="Arial" w:eastAsia="Times New Roman" w:hAnsi="Arial" w:cs="Arial"/>
          <w:sz w:val="24"/>
          <w:szCs w:val="24"/>
          <w:lang w:eastAsia="es-CO"/>
        </w:rPr>
        <w:t xml:space="preserve">y su transformación a glucógeno, que se almacena en el hígado. Por otra parte la </w:t>
      </w:r>
      <w:proofErr w:type="spellStart"/>
      <w:r>
        <w:rPr>
          <w:rFonts w:ascii="Arial" w:eastAsia="Times New Roman" w:hAnsi="Arial" w:cs="Arial"/>
          <w:sz w:val="24"/>
          <w:szCs w:val="24"/>
          <w:lang w:eastAsia="es-CO"/>
        </w:rPr>
        <w:t>calcitocina</w:t>
      </w:r>
      <w:proofErr w:type="spellEnd"/>
      <w:r>
        <w:rPr>
          <w:rFonts w:ascii="Arial" w:eastAsia="Times New Roman" w:hAnsi="Arial" w:cs="Arial"/>
          <w:sz w:val="24"/>
          <w:szCs w:val="24"/>
          <w:lang w:eastAsia="es-CO"/>
        </w:rPr>
        <w:t xml:space="preserve"> es un ejemplo de una hormona inhibidora, y</w:t>
      </w:r>
      <w:r w:rsidR="001E2AFE">
        <w:rPr>
          <w:rFonts w:ascii="Arial" w:eastAsia="Times New Roman" w:hAnsi="Arial" w:cs="Arial"/>
          <w:sz w:val="24"/>
          <w:szCs w:val="24"/>
          <w:lang w:eastAsia="es-CO"/>
        </w:rPr>
        <w:t>a que al ser producida por la glándula ti</w:t>
      </w:r>
      <w:r>
        <w:rPr>
          <w:rFonts w:ascii="Arial" w:eastAsia="Times New Roman" w:hAnsi="Arial" w:cs="Arial"/>
          <w:sz w:val="24"/>
          <w:szCs w:val="24"/>
          <w:lang w:eastAsia="es-CO"/>
        </w:rPr>
        <w:t>roides, inhibe la liberación de calcio de</w:t>
      </w:r>
      <w:r w:rsidR="00CF5D14">
        <w:rPr>
          <w:rFonts w:ascii="Arial" w:eastAsia="Times New Roman" w:hAnsi="Arial" w:cs="Arial"/>
          <w:sz w:val="24"/>
          <w:szCs w:val="24"/>
          <w:lang w:eastAsia="es-CO"/>
        </w:rPr>
        <w:t xml:space="preserve"> los huesos, </w:t>
      </w:r>
      <w:r w:rsidR="00693769">
        <w:rPr>
          <w:rFonts w:ascii="Arial" w:eastAsia="Times New Roman" w:hAnsi="Arial" w:cs="Arial"/>
          <w:sz w:val="24"/>
          <w:szCs w:val="24"/>
          <w:lang w:eastAsia="es-CO"/>
        </w:rPr>
        <w:t>con lo cual</w:t>
      </w:r>
      <w:r w:rsidR="00CF5D14">
        <w:rPr>
          <w:rFonts w:ascii="Arial" w:eastAsia="Times New Roman" w:hAnsi="Arial" w:cs="Arial"/>
          <w:sz w:val="24"/>
          <w:szCs w:val="24"/>
          <w:lang w:eastAsia="es-CO"/>
        </w:rPr>
        <w:t xml:space="preserve"> </w:t>
      </w:r>
      <w:r w:rsidR="00693769">
        <w:rPr>
          <w:rFonts w:ascii="Arial" w:eastAsia="Times New Roman" w:hAnsi="Arial" w:cs="Arial"/>
          <w:sz w:val="24"/>
          <w:szCs w:val="24"/>
          <w:lang w:eastAsia="es-CO"/>
        </w:rPr>
        <w:t xml:space="preserve">se reducen </w:t>
      </w:r>
      <w:r w:rsidR="00CF5D14">
        <w:rPr>
          <w:rFonts w:ascii="Arial" w:eastAsia="Times New Roman" w:hAnsi="Arial" w:cs="Arial"/>
          <w:sz w:val="24"/>
          <w:szCs w:val="24"/>
          <w:lang w:eastAsia="es-CO"/>
        </w:rPr>
        <w:t>los niveles del calcio en la sangre.</w:t>
      </w:r>
    </w:p>
    <w:p w:rsidR="0054727F" w:rsidRDefault="0054727F" w:rsidP="00B23CB4">
      <w:pPr>
        <w:pBdr>
          <w:top w:val="single" w:sz="6" w:space="0" w:color="FFFFFF"/>
        </w:pBdr>
        <w:shd w:val="clear" w:color="auto" w:fill="FFFFFF"/>
        <w:spacing w:after="90"/>
        <w:rPr>
          <w:rFonts w:ascii="Arial" w:hAnsi="Arial" w:cs="Arial"/>
          <w:sz w:val="24"/>
          <w:szCs w:val="24"/>
        </w:rPr>
      </w:pPr>
      <w:r>
        <w:rPr>
          <w:rFonts w:ascii="Arial" w:hAnsi="Arial" w:cs="Arial"/>
          <w:sz w:val="24"/>
          <w:szCs w:val="24"/>
        </w:rPr>
        <w:t xml:space="preserve">Otra característica de las hormonas es su </w:t>
      </w:r>
      <w:r w:rsidRPr="00C162AF">
        <w:rPr>
          <w:rFonts w:ascii="Arial" w:hAnsi="Arial" w:cs="Arial"/>
          <w:b/>
          <w:sz w:val="24"/>
          <w:szCs w:val="24"/>
        </w:rPr>
        <w:t>alta especificidad</w:t>
      </w:r>
      <w:r>
        <w:rPr>
          <w:rFonts w:ascii="Arial" w:hAnsi="Arial" w:cs="Arial"/>
          <w:sz w:val="24"/>
          <w:szCs w:val="24"/>
        </w:rPr>
        <w:t xml:space="preserve">, de tal manera que sólo generan su efecto en </w:t>
      </w:r>
      <w:del w:id="255" w:author="USUARIO" w:date="2015-06-29T10:24:00Z">
        <w:r w:rsidDel="00FD29F7">
          <w:rPr>
            <w:rFonts w:ascii="Arial" w:hAnsi="Arial" w:cs="Arial"/>
            <w:sz w:val="24"/>
            <w:szCs w:val="24"/>
          </w:rPr>
          <w:delText>ciertos órganos o tejidos</w:delText>
        </w:r>
      </w:del>
      <w:ins w:id="256" w:author="USUARIO" w:date="2015-06-29T10:24:00Z">
        <w:r w:rsidR="00FD29F7">
          <w:rPr>
            <w:rFonts w:ascii="Arial" w:hAnsi="Arial" w:cs="Arial"/>
            <w:sz w:val="24"/>
            <w:szCs w:val="24"/>
          </w:rPr>
          <w:t>ciertas células</w:t>
        </w:r>
      </w:ins>
      <w:r>
        <w:rPr>
          <w:rFonts w:ascii="Arial" w:hAnsi="Arial" w:cs="Arial"/>
          <w:sz w:val="24"/>
          <w:szCs w:val="24"/>
        </w:rPr>
        <w:t>. Esto se debe a que en las células existen unas moléculas receptoras de la hormona</w:t>
      </w:r>
      <w:r w:rsidR="00BB6482">
        <w:rPr>
          <w:rFonts w:ascii="Arial" w:hAnsi="Arial" w:cs="Arial"/>
          <w:sz w:val="24"/>
          <w:szCs w:val="24"/>
        </w:rPr>
        <w:t>,</w:t>
      </w:r>
      <w:r>
        <w:rPr>
          <w:rFonts w:ascii="Arial" w:hAnsi="Arial" w:cs="Arial"/>
          <w:sz w:val="24"/>
          <w:szCs w:val="24"/>
        </w:rPr>
        <w:t xml:space="preserve"> </w:t>
      </w:r>
      <w:commentRangeStart w:id="257"/>
      <w:r>
        <w:rPr>
          <w:rFonts w:ascii="Arial" w:hAnsi="Arial" w:cs="Arial"/>
          <w:sz w:val="24"/>
          <w:szCs w:val="24"/>
        </w:rPr>
        <w:t xml:space="preserve">que tienen unas configuraciones determinadas que hacen que sólo una hormona que </w:t>
      </w:r>
      <w:r w:rsidR="00BB6482">
        <w:rPr>
          <w:rFonts w:ascii="Arial" w:hAnsi="Arial" w:cs="Arial"/>
          <w:sz w:val="24"/>
          <w:szCs w:val="24"/>
        </w:rPr>
        <w:t>encaje</w:t>
      </w:r>
      <w:r>
        <w:rPr>
          <w:rFonts w:ascii="Arial" w:hAnsi="Arial" w:cs="Arial"/>
          <w:sz w:val="24"/>
          <w:szCs w:val="24"/>
        </w:rPr>
        <w:t xml:space="preserve"> con esta</w:t>
      </w:r>
      <w:r w:rsidR="00BB6482">
        <w:rPr>
          <w:rFonts w:ascii="Arial" w:hAnsi="Arial" w:cs="Arial"/>
          <w:sz w:val="24"/>
          <w:szCs w:val="24"/>
        </w:rPr>
        <w:t>,</w:t>
      </w:r>
      <w:r>
        <w:rPr>
          <w:rFonts w:ascii="Arial" w:hAnsi="Arial" w:cs="Arial"/>
          <w:sz w:val="24"/>
          <w:szCs w:val="24"/>
        </w:rPr>
        <w:t xml:space="preserve"> pueda unirse. </w:t>
      </w:r>
      <w:commentRangeEnd w:id="257"/>
      <w:r w:rsidR="00FD29F7">
        <w:rPr>
          <w:rStyle w:val="Refdecomentario"/>
        </w:rPr>
        <w:commentReference w:id="257"/>
      </w:r>
      <w:r>
        <w:rPr>
          <w:rFonts w:ascii="Arial" w:hAnsi="Arial" w:cs="Arial"/>
          <w:sz w:val="24"/>
          <w:szCs w:val="24"/>
        </w:rPr>
        <w:t>Estos receptores están presentes en la superficie de las células o en el interior de estas</w:t>
      </w:r>
      <w:r w:rsidR="001355DE">
        <w:rPr>
          <w:rFonts w:ascii="Arial" w:hAnsi="Arial" w:cs="Arial"/>
          <w:sz w:val="24"/>
          <w:szCs w:val="24"/>
        </w:rPr>
        <w:t>, en el citoplasma o en el núcleo</w:t>
      </w:r>
      <w:r>
        <w:rPr>
          <w:rFonts w:ascii="Arial" w:hAnsi="Arial" w:cs="Arial"/>
          <w:sz w:val="24"/>
          <w:szCs w:val="24"/>
        </w:rPr>
        <w:t>.</w:t>
      </w:r>
    </w:p>
    <w:p w:rsidR="006D78F3" w:rsidRPr="006E23BF" w:rsidRDefault="006D78F3" w:rsidP="006D78F3">
      <w:pPr>
        <w:shd w:val="clear" w:color="auto" w:fill="FFFFFF"/>
        <w:spacing w:after="0"/>
        <w:rPr>
          <w:rFonts w:ascii="Arial" w:eastAsia="Times New Roman" w:hAnsi="Arial" w:cs="Arial"/>
          <w:sz w:val="24"/>
          <w:szCs w:val="24"/>
          <w:lang w:eastAsia="es-CO"/>
        </w:rPr>
      </w:pPr>
    </w:p>
    <w:tbl>
      <w:tblPr>
        <w:tblStyle w:val="Tablaconcuadrcula2"/>
        <w:tblW w:w="0" w:type="auto"/>
        <w:tblLook w:val="04A0" w:firstRow="1" w:lastRow="0" w:firstColumn="1" w:lastColumn="0" w:noHBand="0" w:noVBand="1"/>
      </w:tblPr>
      <w:tblGrid>
        <w:gridCol w:w="1403"/>
        <w:gridCol w:w="7651"/>
      </w:tblGrid>
      <w:tr w:rsidR="006D78F3" w:rsidRPr="006E23BF" w:rsidDel="00FD29F7" w:rsidTr="00C55853">
        <w:trPr>
          <w:del w:id="258" w:author="USUARIO" w:date="2015-06-29T10:24:00Z"/>
        </w:trPr>
        <w:tc>
          <w:tcPr>
            <w:tcW w:w="8978" w:type="dxa"/>
            <w:gridSpan w:val="2"/>
            <w:shd w:val="clear" w:color="auto" w:fill="000000" w:themeFill="text1"/>
          </w:tcPr>
          <w:p w:rsidR="006D78F3" w:rsidRPr="006E23BF" w:rsidDel="00FD29F7" w:rsidRDefault="006D78F3" w:rsidP="00C55853">
            <w:pPr>
              <w:spacing w:line="276" w:lineRule="auto"/>
              <w:jc w:val="center"/>
              <w:rPr>
                <w:del w:id="259" w:author="USUARIO" w:date="2015-06-29T10:24:00Z"/>
                <w:rFonts w:ascii="Arial" w:hAnsi="Arial" w:cs="Arial"/>
                <w:b/>
                <w:sz w:val="24"/>
                <w:szCs w:val="24"/>
                <w:lang w:val="es-ES_tradnl"/>
              </w:rPr>
            </w:pPr>
            <w:del w:id="260" w:author="USUARIO" w:date="2015-06-29T10:24:00Z">
              <w:r w:rsidRPr="006E23BF" w:rsidDel="00FD29F7">
                <w:rPr>
                  <w:rFonts w:ascii="Arial" w:hAnsi="Arial" w:cs="Arial"/>
                  <w:b/>
                  <w:sz w:val="24"/>
                  <w:szCs w:val="24"/>
                  <w:lang w:val="es-ES_tradnl"/>
                </w:rPr>
                <w:delText>Recuerda</w:delText>
              </w:r>
            </w:del>
          </w:p>
        </w:tc>
      </w:tr>
      <w:tr w:rsidR="006D78F3" w:rsidRPr="006E23BF" w:rsidDel="00FD29F7" w:rsidTr="00C55853">
        <w:trPr>
          <w:del w:id="261" w:author="USUARIO" w:date="2015-06-29T10:24:00Z"/>
        </w:trPr>
        <w:tc>
          <w:tcPr>
            <w:tcW w:w="1283" w:type="dxa"/>
          </w:tcPr>
          <w:p w:rsidR="006D78F3" w:rsidRPr="006E23BF" w:rsidDel="00FD29F7" w:rsidRDefault="006D78F3" w:rsidP="00C55853">
            <w:pPr>
              <w:spacing w:line="276" w:lineRule="auto"/>
              <w:rPr>
                <w:del w:id="262" w:author="USUARIO" w:date="2015-06-29T10:24:00Z"/>
                <w:rFonts w:ascii="Arial" w:hAnsi="Arial" w:cs="Arial"/>
                <w:sz w:val="24"/>
                <w:szCs w:val="24"/>
                <w:lang w:val="es-ES_tradnl"/>
              </w:rPr>
            </w:pPr>
            <w:del w:id="263" w:author="USUARIO" w:date="2015-06-29T10:24:00Z">
              <w:r w:rsidRPr="006E23BF" w:rsidDel="00FD29F7">
                <w:rPr>
                  <w:rFonts w:ascii="Arial" w:hAnsi="Arial" w:cs="Arial"/>
                  <w:b/>
                  <w:sz w:val="24"/>
                  <w:szCs w:val="24"/>
                  <w:lang w:val="es-ES_tradnl"/>
                </w:rPr>
                <w:delText>Contenido</w:delText>
              </w:r>
            </w:del>
          </w:p>
        </w:tc>
        <w:tc>
          <w:tcPr>
            <w:tcW w:w="7695" w:type="dxa"/>
          </w:tcPr>
          <w:p w:rsidR="006D78F3" w:rsidRPr="006E23BF" w:rsidDel="00FD29F7" w:rsidRDefault="006D78F3" w:rsidP="00C55853">
            <w:pPr>
              <w:spacing w:line="276" w:lineRule="auto"/>
              <w:rPr>
                <w:del w:id="264" w:author="USUARIO" w:date="2015-06-29T10:24:00Z"/>
                <w:rFonts w:ascii="Arial" w:hAnsi="Arial" w:cs="Arial"/>
                <w:sz w:val="24"/>
                <w:szCs w:val="24"/>
                <w:lang w:val="es-ES_tradnl"/>
              </w:rPr>
            </w:pPr>
            <w:del w:id="265" w:author="USUARIO" w:date="2015-06-29T10:24:00Z">
              <w:r w:rsidDel="00FD29F7">
                <w:rPr>
                  <w:rFonts w:ascii="Arial" w:hAnsi="Arial" w:cs="Arial"/>
                  <w:sz w:val="24"/>
                  <w:szCs w:val="24"/>
                </w:rPr>
                <w:delText>Las hormonas son sustancias químicas que regulan a las células de diversos órganos para su funcionamiento, crecimiento y desarrollo e intervienen en el comportamiento del organismo. El control de su acción es regulado a su vez por otras hormonas, impulsos nerviosos o sustancias en la sangre.</w:delText>
              </w:r>
            </w:del>
          </w:p>
        </w:tc>
      </w:tr>
    </w:tbl>
    <w:p w:rsidR="006D78F3" w:rsidRPr="006E23BF" w:rsidDel="00FD29F7" w:rsidRDefault="006D78F3" w:rsidP="006D78F3">
      <w:pPr>
        <w:shd w:val="clear" w:color="auto" w:fill="FFFFFF"/>
        <w:spacing w:after="0"/>
        <w:rPr>
          <w:del w:id="266" w:author="USUARIO" w:date="2015-06-29T10:24:00Z"/>
          <w:rFonts w:ascii="Arial" w:eastAsia="Times New Roman" w:hAnsi="Arial" w:cs="Arial"/>
          <w:color w:val="333333"/>
          <w:sz w:val="24"/>
          <w:szCs w:val="24"/>
          <w:lang w:eastAsia="es-CO"/>
        </w:rPr>
      </w:pPr>
    </w:p>
    <w:p w:rsidR="006D78F3" w:rsidRDefault="006D78F3" w:rsidP="00B23CB4">
      <w:pPr>
        <w:pBdr>
          <w:top w:val="single" w:sz="6" w:space="0" w:color="FFFFFF"/>
        </w:pBdr>
        <w:shd w:val="clear" w:color="auto" w:fill="FFFFFF"/>
        <w:spacing w:after="90"/>
        <w:rPr>
          <w:rFonts w:ascii="Arial" w:hAnsi="Arial" w:cs="Arial"/>
          <w:sz w:val="24"/>
          <w:szCs w:val="24"/>
        </w:rPr>
      </w:pPr>
    </w:p>
    <w:p w:rsidR="0028684C" w:rsidRDefault="0028684C" w:rsidP="00B23CB4">
      <w:pPr>
        <w:pBdr>
          <w:top w:val="single" w:sz="6" w:space="0" w:color="FFFFFF"/>
        </w:pBdr>
        <w:shd w:val="clear" w:color="auto" w:fill="FFFFFF"/>
        <w:spacing w:after="90"/>
        <w:rPr>
          <w:rFonts w:ascii="Arial" w:hAnsi="Arial" w:cs="Arial"/>
          <w:sz w:val="24"/>
          <w:szCs w:val="24"/>
        </w:rPr>
      </w:pPr>
      <w:r>
        <w:rPr>
          <w:rFonts w:ascii="Arial" w:hAnsi="Arial" w:cs="Arial"/>
          <w:sz w:val="24"/>
          <w:szCs w:val="24"/>
        </w:rPr>
        <w:t xml:space="preserve">Las </w:t>
      </w:r>
      <w:r w:rsidRPr="00F812F1">
        <w:rPr>
          <w:rFonts w:ascii="Arial" w:hAnsi="Arial" w:cs="Arial"/>
          <w:b/>
          <w:sz w:val="24"/>
          <w:szCs w:val="24"/>
        </w:rPr>
        <w:t>hormonas interactúan</w:t>
      </w:r>
      <w:r>
        <w:rPr>
          <w:rFonts w:ascii="Arial" w:hAnsi="Arial" w:cs="Arial"/>
          <w:sz w:val="24"/>
          <w:szCs w:val="24"/>
        </w:rPr>
        <w:t xml:space="preserve"> con otras de distinta manera:</w:t>
      </w:r>
    </w:p>
    <w:p w:rsidR="00F812F1" w:rsidRPr="00391B44" w:rsidRDefault="0074407C" w:rsidP="0074407C">
      <w:pPr>
        <w:numPr>
          <w:ilvl w:val="0"/>
          <w:numId w:val="2"/>
        </w:numPr>
        <w:pBdr>
          <w:top w:val="single" w:sz="6" w:space="0" w:color="FFFFFF"/>
        </w:pBdr>
        <w:shd w:val="clear" w:color="auto" w:fill="FFFFFF"/>
        <w:spacing w:after="0"/>
        <w:ind w:left="300"/>
        <w:rPr>
          <w:rFonts w:ascii="Arial" w:hAnsi="Arial" w:cs="Arial"/>
          <w:sz w:val="24"/>
          <w:szCs w:val="24"/>
        </w:rPr>
      </w:pPr>
      <w:commentRangeStart w:id="267"/>
      <w:r>
        <w:rPr>
          <w:rFonts w:ascii="Arial" w:eastAsia="Times New Roman" w:hAnsi="Arial" w:cs="Arial"/>
          <w:sz w:val="24"/>
          <w:szCs w:val="24"/>
          <w:lang w:eastAsia="es-CO"/>
        </w:rPr>
        <w:t>Una hormona debe actuar pri</w:t>
      </w:r>
      <w:r w:rsidR="00F812F1">
        <w:rPr>
          <w:rFonts w:ascii="Arial" w:eastAsia="Times New Roman" w:hAnsi="Arial" w:cs="Arial"/>
          <w:sz w:val="24"/>
          <w:szCs w:val="24"/>
          <w:lang w:eastAsia="es-CO"/>
        </w:rPr>
        <w:t>mero o simultáneamente con otra hormona</w:t>
      </w:r>
      <w:r w:rsidR="00B725CA">
        <w:rPr>
          <w:rFonts w:ascii="Arial" w:eastAsia="Times New Roman" w:hAnsi="Arial" w:cs="Arial"/>
          <w:sz w:val="24"/>
          <w:szCs w:val="24"/>
          <w:lang w:eastAsia="es-CO"/>
        </w:rPr>
        <w:t>, para que se dé el efecto</w:t>
      </w:r>
      <w:r w:rsidR="00F812F1">
        <w:rPr>
          <w:rFonts w:ascii="Arial" w:eastAsia="Times New Roman" w:hAnsi="Arial" w:cs="Arial"/>
          <w:sz w:val="24"/>
          <w:szCs w:val="24"/>
          <w:lang w:eastAsia="es-CO"/>
        </w:rPr>
        <w:t xml:space="preserve">. </w:t>
      </w:r>
      <w:commentRangeEnd w:id="267"/>
      <w:r w:rsidR="00BB3CEB">
        <w:rPr>
          <w:rStyle w:val="Refdecomentario"/>
        </w:rPr>
        <w:commentReference w:id="267"/>
      </w:r>
      <w:r w:rsidR="00F812F1">
        <w:rPr>
          <w:rFonts w:ascii="Arial" w:eastAsia="Times New Roman" w:hAnsi="Arial" w:cs="Arial"/>
          <w:sz w:val="24"/>
          <w:szCs w:val="24"/>
          <w:lang w:eastAsia="es-CO"/>
        </w:rPr>
        <w:t xml:space="preserve">En la preparación del útero para la implantación de un óvulo fertilizado, los estrógenos por ejemplo deben producir su efecto de aumento de receptores de progesterona para que esta actúe. </w:t>
      </w:r>
    </w:p>
    <w:p w:rsidR="00F812F1" w:rsidRPr="00F812F1" w:rsidRDefault="00F812F1" w:rsidP="00F812F1">
      <w:pPr>
        <w:pBdr>
          <w:top w:val="single" w:sz="6" w:space="0" w:color="FFFFFF"/>
        </w:pBdr>
        <w:shd w:val="clear" w:color="auto" w:fill="FFFFFF"/>
        <w:spacing w:after="0"/>
        <w:ind w:left="300"/>
        <w:rPr>
          <w:rFonts w:ascii="Arial" w:hAnsi="Arial" w:cs="Arial"/>
          <w:sz w:val="24"/>
          <w:szCs w:val="24"/>
        </w:rPr>
      </w:pPr>
    </w:p>
    <w:p w:rsidR="0074407C" w:rsidRPr="00F812F1" w:rsidRDefault="00F812F1" w:rsidP="0074407C">
      <w:pPr>
        <w:numPr>
          <w:ilvl w:val="0"/>
          <w:numId w:val="2"/>
        </w:numPr>
        <w:pBdr>
          <w:top w:val="single" w:sz="6" w:space="0" w:color="FFFFFF"/>
        </w:pBdr>
        <w:shd w:val="clear" w:color="auto" w:fill="FFFFFF"/>
        <w:spacing w:after="0"/>
        <w:ind w:left="300"/>
        <w:rPr>
          <w:rFonts w:ascii="Arial" w:hAnsi="Arial" w:cs="Arial"/>
          <w:sz w:val="24"/>
          <w:szCs w:val="24"/>
        </w:rPr>
      </w:pPr>
      <w:r>
        <w:rPr>
          <w:rFonts w:ascii="Arial" w:eastAsia="Times New Roman" w:hAnsi="Arial" w:cs="Arial"/>
          <w:sz w:val="24"/>
          <w:szCs w:val="24"/>
          <w:lang w:eastAsia="es-CO"/>
        </w:rPr>
        <w:t>Las hormonas complementan sus efectos para que se dé la respuesta hormonal total, como ocurre con la producción de leche</w:t>
      </w:r>
      <w:r w:rsidR="0074407C">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por las glándulas mamarias, para lo cual se requiere de la acción conjunta de estrógenos, progesterona, prolactina y </w:t>
      </w:r>
      <w:proofErr w:type="spellStart"/>
      <w:r>
        <w:rPr>
          <w:rFonts w:ascii="Arial" w:eastAsia="Times New Roman" w:hAnsi="Arial" w:cs="Arial"/>
          <w:sz w:val="24"/>
          <w:szCs w:val="24"/>
          <w:lang w:eastAsia="es-CO"/>
        </w:rPr>
        <w:t>oxitocina</w:t>
      </w:r>
      <w:proofErr w:type="spellEnd"/>
      <w:r>
        <w:rPr>
          <w:rFonts w:ascii="Arial" w:eastAsia="Times New Roman" w:hAnsi="Arial" w:cs="Arial"/>
          <w:sz w:val="24"/>
          <w:szCs w:val="24"/>
          <w:lang w:eastAsia="es-CO"/>
        </w:rPr>
        <w:t>.</w:t>
      </w:r>
    </w:p>
    <w:p w:rsidR="00F812F1" w:rsidRPr="00FD29F7" w:rsidRDefault="00F812F1" w:rsidP="00FD29F7">
      <w:pPr>
        <w:rPr>
          <w:rFonts w:ascii="Arial" w:hAnsi="Arial" w:cs="Arial"/>
          <w:sz w:val="24"/>
          <w:szCs w:val="24"/>
          <w:rPrChange w:id="268" w:author="USUARIO" w:date="2015-06-29T10:26:00Z">
            <w:rPr/>
          </w:rPrChange>
        </w:rPr>
        <w:pPrChange w:id="269" w:author="USUARIO" w:date="2015-06-29T10:26:00Z">
          <w:pPr>
            <w:pStyle w:val="Prrafodelista"/>
          </w:pPr>
        </w:pPrChange>
      </w:pPr>
    </w:p>
    <w:p w:rsidR="00F812F1" w:rsidRPr="0002562F" w:rsidRDefault="00F812F1" w:rsidP="0074407C">
      <w:pPr>
        <w:numPr>
          <w:ilvl w:val="0"/>
          <w:numId w:val="2"/>
        </w:numPr>
        <w:pBdr>
          <w:top w:val="single" w:sz="6" w:space="0" w:color="FFFFFF"/>
        </w:pBdr>
        <w:shd w:val="clear" w:color="auto" w:fill="FFFFFF"/>
        <w:spacing w:after="0"/>
        <w:ind w:left="300"/>
        <w:rPr>
          <w:rFonts w:ascii="Arial" w:hAnsi="Arial" w:cs="Arial"/>
          <w:sz w:val="24"/>
          <w:szCs w:val="24"/>
        </w:rPr>
      </w:pPr>
      <w:r>
        <w:rPr>
          <w:rFonts w:ascii="Arial" w:hAnsi="Arial" w:cs="Arial"/>
          <w:sz w:val="24"/>
          <w:szCs w:val="24"/>
        </w:rPr>
        <w:t>La acción de una hormona es contrarrestada por la de otra, para mantener el equilibrio. Así sucede con la insulina que reduce el nivel de glucosa en la sangre, cuando este aumenta, y el glucagón que hace lo contario, cuando disminuye demasiado.</w:t>
      </w:r>
    </w:p>
    <w:p w:rsidR="0074407C" w:rsidRDefault="0074407C" w:rsidP="0028684C">
      <w:pPr>
        <w:rPr>
          <w:rFonts w:ascii="Arial" w:hAnsi="Arial" w:cs="Arial"/>
          <w:sz w:val="24"/>
          <w:szCs w:val="24"/>
        </w:rPr>
      </w:pPr>
    </w:p>
    <w:p w:rsidR="0028684C" w:rsidDel="000D1492" w:rsidRDefault="0028684C" w:rsidP="0028684C">
      <w:pPr>
        <w:rPr>
          <w:del w:id="270" w:author="USUARIO" w:date="2015-06-29T10:33:00Z"/>
          <w:rFonts w:ascii="Arial" w:hAnsi="Arial" w:cs="Arial"/>
          <w:sz w:val="24"/>
          <w:szCs w:val="24"/>
        </w:rPr>
      </w:pPr>
      <w:r>
        <w:rPr>
          <w:rFonts w:ascii="Arial" w:hAnsi="Arial" w:cs="Arial"/>
          <w:sz w:val="24"/>
          <w:szCs w:val="24"/>
        </w:rPr>
        <w:lastRenderedPageBreak/>
        <w:t xml:space="preserve">Un ejemplo de cómo funciona una hormona </w:t>
      </w:r>
      <w:commentRangeStart w:id="271"/>
      <w:r>
        <w:rPr>
          <w:rFonts w:ascii="Arial" w:hAnsi="Arial" w:cs="Arial"/>
          <w:sz w:val="24"/>
          <w:szCs w:val="24"/>
        </w:rPr>
        <w:t>en</w:t>
      </w:r>
      <w:commentRangeEnd w:id="271"/>
      <w:r w:rsidR="00BB3CEB">
        <w:rPr>
          <w:rStyle w:val="Refdecomentario"/>
        </w:rPr>
        <w:commentReference w:id="271"/>
      </w:r>
      <w:r>
        <w:rPr>
          <w:rFonts w:ascii="Arial" w:hAnsi="Arial" w:cs="Arial"/>
          <w:sz w:val="24"/>
          <w:szCs w:val="24"/>
        </w:rPr>
        <w:t xml:space="preserve"> la regulación de la excreción de agua en el cuerpo. En este caso el hipotálamo libera una hormona denominada </w:t>
      </w:r>
      <w:ins w:id="272" w:author="USUARIO" w:date="2015-06-29T10:28:00Z">
        <w:r w:rsidR="00BB3CEB">
          <w:rPr>
            <w:rFonts w:ascii="Arial" w:hAnsi="Arial" w:cs="Arial"/>
            <w:sz w:val="24"/>
            <w:szCs w:val="24"/>
          </w:rPr>
          <w:t xml:space="preserve">hormona </w:t>
        </w:r>
      </w:ins>
      <w:r>
        <w:rPr>
          <w:rFonts w:ascii="Arial" w:hAnsi="Arial" w:cs="Arial"/>
          <w:sz w:val="24"/>
          <w:szCs w:val="24"/>
        </w:rPr>
        <w:t xml:space="preserve">antidiurética (ADH). Esta viaja por el torrente sanguíneo hasta el riñón, donde se une a los receptores de las células de las paredes </w:t>
      </w:r>
      <w:commentRangeStart w:id="273"/>
      <w:r>
        <w:rPr>
          <w:rFonts w:ascii="Arial" w:hAnsi="Arial" w:cs="Arial"/>
          <w:sz w:val="24"/>
          <w:szCs w:val="24"/>
        </w:rPr>
        <w:t xml:space="preserve">del túbulo colector del glomérulo. </w:t>
      </w:r>
      <w:commentRangeEnd w:id="273"/>
      <w:r w:rsidR="00BB3CEB">
        <w:rPr>
          <w:rStyle w:val="Refdecomentario"/>
        </w:rPr>
        <w:commentReference w:id="273"/>
      </w:r>
      <w:r>
        <w:rPr>
          <w:rFonts w:ascii="Arial" w:hAnsi="Arial" w:cs="Arial"/>
          <w:sz w:val="24"/>
          <w:szCs w:val="24"/>
        </w:rPr>
        <w:t xml:space="preserve">La respuesta es que las paredes de este se hacen permeables al agua, la cual entonces se reabsorbe y va a la sangre. En ausencia de la ADH, las paredes del glomérulo son impermeables al agua, por lo cual esta no se reabsorbe y así se produce la orina, que posteriormente se excreta del cuerpo. </w:t>
      </w:r>
      <w:ins w:id="274" w:author="USUARIO" w:date="2015-06-29T10:33:00Z">
        <w:r w:rsidR="000D1492">
          <w:rPr>
            <w:rFonts w:ascii="Arial" w:hAnsi="Arial" w:cs="Arial"/>
            <w:sz w:val="24"/>
            <w:szCs w:val="24"/>
          </w:rPr>
          <w:t>U</w:t>
        </w:r>
      </w:ins>
      <w:del w:id="275" w:author="USUARIO" w:date="2015-06-29T10:33:00Z">
        <w:r w:rsidDel="000D1492">
          <w:rPr>
            <w:rFonts w:ascii="Arial" w:hAnsi="Arial" w:cs="Arial"/>
            <w:sz w:val="24"/>
            <w:szCs w:val="24"/>
          </w:rPr>
          <w:delText>Por otro lado u</w:delText>
        </w:r>
      </w:del>
      <w:r>
        <w:rPr>
          <w:rFonts w:ascii="Arial" w:hAnsi="Arial" w:cs="Arial"/>
          <w:sz w:val="24"/>
          <w:szCs w:val="24"/>
        </w:rPr>
        <w:t xml:space="preserve">n estímulo externo como la baja temperatura </w:t>
      </w:r>
      <w:del w:id="276" w:author="USUARIO" w:date="2015-06-29T10:33:00Z">
        <w:r w:rsidDel="000D1492">
          <w:rPr>
            <w:rFonts w:ascii="Arial" w:hAnsi="Arial" w:cs="Arial"/>
            <w:sz w:val="24"/>
            <w:szCs w:val="24"/>
          </w:rPr>
          <w:delText xml:space="preserve">del </w:delText>
        </w:r>
      </w:del>
      <w:r>
        <w:rPr>
          <w:rFonts w:ascii="Arial" w:hAnsi="Arial" w:cs="Arial"/>
          <w:sz w:val="24"/>
          <w:szCs w:val="24"/>
        </w:rPr>
        <w:t>ambient</w:t>
      </w:r>
      <w:ins w:id="277" w:author="USUARIO" w:date="2015-06-29T10:33:00Z">
        <w:r w:rsidR="000D1492">
          <w:rPr>
            <w:rFonts w:ascii="Arial" w:hAnsi="Arial" w:cs="Arial"/>
            <w:sz w:val="24"/>
            <w:szCs w:val="24"/>
          </w:rPr>
          <w:t>al</w:t>
        </w:r>
      </w:ins>
      <w:del w:id="278" w:author="USUARIO" w:date="2015-06-29T10:33:00Z">
        <w:r w:rsidDel="000D1492">
          <w:rPr>
            <w:rFonts w:ascii="Arial" w:hAnsi="Arial" w:cs="Arial"/>
            <w:sz w:val="24"/>
            <w:szCs w:val="24"/>
          </w:rPr>
          <w:delText>e</w:delText>
        </w:r>
      </w:del>
      <w:r>
        <w:rPr>
          <w:rFonts w:ascii="Arial" w:hAnsi="Arial" w:cs="Arial"/>
          <w:sz w:val="24"/>
          <w:szCs w:val="24"/>
        </w:rPr>
        <w:t xml:space="preserve"> provoca una inhibición de la producción de la ADH, lo cual hace que se produzca más orina</w:t>
      </w:r>
      <w:ins w:id="279" w:author="USUARIO" w:date="2015-06-29T10:33:00Z">
        <w:r w:rsidR="000D1492">
          <w:rPr>
            <w:rFonts w:ascii="Arial" w:hAnsi="Arial" w:cs="Arial"/>
            <w:sz w:val="24"/>
            <w:szCs w:val="24"/>
          </w:rPr>
          <w:t>;</w:t>
        </w:r>
      </w:ins>
      <w:del w:id="280" w:author="USUARIO" w:date="2015-06-29T10:33:00Z">
        <w:r w:rsidDel="000D1492">
          <w:rPr>
            <w:rFonts w:ascii="Arial" w:hAnsi="Arial" w:cs="Arial"/>
            <w:sz w:val="24"/>
            <w:szCs w:val="24"/>
          </w:rPr>
          <w:delText xml:space="preserve"> y</w:delText>
        </w:r>
      </w:del>
      <w:r>
        <w:rPr>
          <w:rFonts w:ascii="Arial" w:hAnsi="Arial" w:cs="Arial"/>
          <w:sz w:val="24"/>
          <w:szCs w:val="24"/>
        </w:rPr>
        <w:t xml:space="preserve"> por eso sentimos una mayor necesidad de excretarla cuando hace frío.</w:t>
      </w:r>
    </w:p>
    <w:p w:rsidR="00391B44" w:rsidRDefault="00391B44" w:rsidP="0028684C">
      <w:pPr>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668"/>
        <w:gridCol w:w="7386"/>
      </w:tblGrid>
      <w:tr w:rsidR="000468CA" w:rsidRPr="006E23BF" w:rsidTr="00C55853">
        <w:tc>
          <w:tcPr>
            <w:tcW w:w="9054" w:type="dxa"/>
            <w:gridSpan w:val="2"/>
            <w:shd w:val="clear" w:color="auto" w:fill="0D0D0D" w:themeFill="text1" w:themeFillTint="F2"/>
          </w:tcPr>
          <w:p w:rsidR="000468CA" w:rsidRPr="006E23BF" w:rsidRDefault="000468CA" w:rsidP="00C55853">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recurso </w:t>
            </w:r>
            <w:r>
              <w:rPr>
                <w:rFonts w:ascii="Arial" w:hAnsi="Arial" w:cs="Arial"/>
                <w:b/>
                <w:color w:val="FFFFFF" w:themeColor="background1"/>
                <w:sz w:val="24"/>
                <w:szCs w:val="24"/>
              </w:rPr>
              <w:t>nuevo</w:t>
            </w:r>
          </w:p>
        </w:tc>
      </w:tr>
      <w:tr w:rsidR="000468CA" w:rsidRPr="006E23BF" w:rsidTr="00C55853">
        <w:tc>
          <w:tcPr>
            <w:tcW w:w="1668" w:type="dxa"/>
          </w:tcPr>
          <w:p w:rsidR="000468CA" w:rsidRPr="006E23BF" w:rsidRDefault="000468CA" w:rsidP="00C55853">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386" w:type="dxa"/>
          </w:tcPr>
          <w:p w:rsidR="000468CA" w:rsidRPr="006E23BF" w:rsidRDefault="00883112" w:rsidP="00C55853">
            <w:pPr>
              <w:spacing w:line="276" w:lineRule="auto"/>
              <w:rPr>
                <w:rFonts w:ascii="Arial" w:hAnsi="Arial" w:cs="Arial"/>
                <w:b/>
                <w:color w:val="000000"/>
                <w:sz w:val="24"/>
                <w:szCs w:val="24"/>
              </w:rPr>
            </w:pPr>
            <w:r>
              <w:rPr>
                <w:rFonts w:ascii="Arial" w:hAnsi="Arial" w:cs="Arial"/>
                <w:color w:val="000000"/>
                <w:sz w:val="24"/>
                <w:szCs w:val="24"/>
              </w:rPr>
              <w:t>CN_G8_02_CO_IMG05</w:t>
            </w:r>
          </w:p>
        </w:tc>
      </w:tr>
      <w:tr w:rsidR="000468CA" w:rsidRPr="006E23BF" w:rsidTr="00C55853">
        <w:tc>
          <w:tcPr>
            <w:tcW w:w="1668" w:type="dxa"/>
          </w:tcPr>
          <w:p w:rsidR="000468CA" w:rsidRPr="006E23BF" w:rsidRDefault="000468CA" w:rsidP="00C55853">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386" w:type="dxa"/>
          </w:tcPr>
          <w:p w:rsidR="000468CA" w:rsidRPr="006E23BF" w:rsidRDefault="000468CA" w:rsidP="000468CA">
            <w:pPr>
              <w:spacing w:line="276" w:lineRule="auto"/>
              <w:rPr>
                <w:rFonts w:ascii="Arial" w:hAnsi="Arial" w:cs="Arial"/>
                <w:color w:val="000000"/>
                <w:sz w:val="24"/>
                <w:szCs w:val="24"/>
              </w:rPr>
            </w:pPr>
            <w:r>
              <w:rPr>
                <w:rFonts w:ascii="Arial" w:hAnsi="Arial" w:cs="Arial"/>
                <w:color w:val="000000"/>
                <w:sz w:val="24"/>
                <w:szCs w:val="24"/>
              </w:rPr>
              <w:t>Esquema de la acción del estrógeno, la hormona liberadora de gonadotropina (</w:t>
            </w:r>
            <w:proofErr w:type="spellStart"/>
            <w:r w:rsidRPr="000468CA">
              <w:rPr>
                <w:rFonts w:ascii="Arial" w:hAnsi="Arial" w:cs="Arial"/>
                <w:color w:val="000000"/>
                <w:sz w:val="24"/>
                <w:szCs w:val="24"/>
              </w:rPr>
              <w:t>GnRH</w:t>
            </w:r>
            <w:proofErr w:type="spellEnd"/>
            <w:r>
              <w:rPr>
                <w:rFonts w:ascii="Arial" w:hAnsi="Arial" w:cs="Arial"/>
                <w:color w:val="000000"/>
                <w:sz w:val="24"/>
                <w:szCs w:val="24"/>
              </w:rPr>
              <w:t xml:space="preserve">) y la hormona </w:t>
            </w:r>
            <w:proofErr w:type="spellStart"/>
            <w:r>
              <w:rPr>
                <w:rFonts w:ascii="Arial" w:hAnsi="Arial" w:cs="Arial"/>
                <w:color w:val="000000"/>
                <w:sz w:val="24"/>
                <w:szCs w:val="24"/>
              </w:rPr>
              <w:t>luteinizante</w:t>
            </w:r>
            <w:proofErr w:type="spellEnd"/>
            <w:r>
              <w:rPr>
                <w:rFonts w:ascii="Arial" w:hAnsi="Arial" w:cs="Arial"/>
                <w:color w:val="000000"/>
                <w:sz w:val="24"/>
                <w:szCs w:val="24"/>
              </w:rPr>
              <w:t xml:space="preserve"> (LH) para la producción de óvulos</w:t>
            </w:r>
          </w:p>
        </w:tc>
      </w:tr>
      <w:tr w:rsidR="000468CA" w:rsidRPr="006E23BF" w:rsidTr="00C55853">
        <w:tc>
          <w:tcPr>
            <w:tcW w:w="1668" w:type="dxa"/>
          </w:tcPr>
          <w:p w:rsidR="000468CA" w:rsidRPr="006E23BF" w:rsidRDefault="000468CA" w:rsidP="00C55853">
            <w:pPr>
              <w:spacing w:line="276" w:lineRule="auto"/>
              <w:rPr>
                <w:rFonts w:ascii="Arial" w:hAnsi="Arial" w:cs="Arial"/>
                <w:color w:val="000000"/>
                <w:sz w:val="24"/>
                <w:szCs w:val="24"/>
              </w:rPr>
            </w:pPr>
          </w:p>
        </w:tc>
        <w:tc>
          <w:tcPr>
            <w:tcW w:w="7386" w:type="dxa"/>
          </w:tcPr>
          <w:p w:rsidR="000468CA" w:rsidRDefault="000468CA" w:rsidP="00C55853">
            <w:pPr>
              <w:pBdr>
                <w:top w:val="single" w:sz="6" w:space="0" w:color="FFFFFF"/>
              </w:pBdr>
              <w:shd w:val="clear" w:color="auto" w:fill="FFFFFF"/>
              <w:rPr>
                <w:ins w:id="281" w:author="USUARIO" w:date="2015-06-29T10:33:00Z"/>
                <w:rFonts w:ascii="Arial" w:hAnsi="Arial" w:cs="Arial"/>
                <w:sz w:val="24"/>
                <w:szCs w:val="24"/>
              </w:rPr>
            </w:pPr>
          </w:p>
          <w:p w:rsidR="000D1492" w:rsidRDefault="000D1492" w:rsidP="00C55853">
            <w:pPr>
              <w:pBdr>
                <w:top w:val="single" w:sz="6" w:space="0" w:color="FFFFFF"/>
              </w:pBdr>
              <w:shd w:val="clear" w:color="auto" w:fill="FFFFFF"/>
              <w:rPr>
                <w:ins w:id="282" w:author="USUARIO" w:date="2015-06-29T10:33:00Z"/>
                <w:rFonts w:ascii="Arial" w:hAnsi="Arial" w:cs="Arial"/>
                <w:sz w:val="24"/>
                <w:szCs w:val="24"/>
              </w:rPr>
            </w:pPr>
          </w:p>
          <w:p w:rsidR="000D1492" w:rsidRPr="006E23BF" w:rsidRDefault="000D1492" w:rsidP="00C55853">
            <w:pPr>
              <w:pBdr>
                <w:top w:val="single" w:sz="6" w:space="0" w:color="FFFFFF"/>
              </w:pBdr>
              <w:shd w:val="clear" w:color="auto" w:fill="FFFFFF"/>
              <w:rPr>
                <w:rFonts w:ascii="Arial" w:hAnsi="Arial" w:cs="Arial"/>
                <w:sz w:val="24"/>
                <w:szCs w:val="24"/>
              </w:rPr>
            </w:pPr>
            <w:commentRangeStart w:id="283"/>
            <w:ins w:id="284" w:author="USUARIO" w:date="2015-06-29T10:33:00Z">
              <w:r w:rsidRPr="00391B44">
                <w:rPr>
                  <w:rFonts w:ascii="Arial" w:hAnsi="Arial" w:cs="Arial"/>
                  <w:sz w:val="24"/>
                  <w:szCs w:val="24"/>
                </w:rPr>
                <w:t>116875783</w:t>
              </w:r>
            </w:ins>
            <w:commentRangeEnd w:id="283"/>
            <w:ins w:id="285" w:author="USUARIO" w:date="2015-06-29T10:34:00Z">
              <w:r>
                <w:rPr>
                  <w:rStyle w:val="Refdecomentario"/>
                  <w:lang w:val="es-CO"/>
                </w:rPr>
                <w:commentReference w:id="283"/>
              </w:r>
            </w:ins>
          </w:p>
        </w:tc>
      </w:tr>
      <w:tr w:rsidR="000468CA" w:rsidRPr="006E23BF" w:rsidTr="00C55853">
        <w:tc>
          <w:tcPr>
            <w:tcW w:w="1668" w:type="dxa"/>
          </w:tcPr>
          <w:p w:rsidR="000468CA" w:rsidRPr="006E23BF" w:rsidRDefault="000468CA" w:rsidP="00C55853">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386" w:type="dxa"/>
          </w:tcPr>
          <w:p w:rsidR="000468CA" w:rsidRPr="006E23BF" w:rsidRDefault="000468CA" w:rsidP="000468CA">
            <w:pPr>
              <w:spacing w:line="276" w:lineRule="auto"/>
              <w:rPr>
                <w:rFonts w:ascii="Arial" w:hAnsi="Arial" w:cs="Arial"/>
                <w:color w:val="000000"/>
                <w:sz w:val="24"/>
                <w:szCs w:val="24"/>
              </w:rPr>
            </w:pPr>
            <w:r w:rsidRPr="006E23BF">
              <w:rPr>
                <w:rFonts w:ascii="Arial" w:hAnsi="Arial" w:cs="Arial"/>
                <w:color w:val="000000"/>
                <w:sz w:val="24"/>
                <w:szCs w:val="24"/>
              </w:rPr>
              <w:t>La</w:t>
            </w:r>
            <w:r>
              <w:rPr>
                <w:rFonts w:ascii="Arial" w:hAnsi="Arial" w:cs="Arial"/>
                <w:color w:val="000000"/>
                <w:sz w:val="24"/>
                <w:szCs w:val="24"/>
              </w:rPr>
              <w:t xml:space="preserve"> combinación de la acción de diferentes hormonas que se liberan secuencialmente (estrógeno, la hormona liberadora de gonadotropina</w:t>
            </w:r>
            <w:del w:id="286" w:author="USUARIO" w:date="2015-06-29T10:35:00Z">
              <w:r w:rsidDel="00746CFA">
                <w:rPr>
                  <w:rFonts w:ascii="Arial" w:hAnsi="Arial" w:cs="Arial"/>
                  <w:color w:val="000000"/>
                  <w:sz w:val="24"/>
                  <w:szCs w:val="24"/>
                </w:rPr>
                <w:delText>,</w:delText>
              </w:r>
            </w:del>
            <w:r>
              <w:rPr>
                <w:rFonts w:ascii="Arial" w:hAnsi="Arial" w:cs="Arial"/>
                <w:color w:val="000000"/>
                <w:sz w:val="24"/>
                <w:szCs w:val="24"/>
              </w:rPr>
              <w:t xml:space="preserve"> </w:t>
            </w:r>
            <w:ins w:id="287" w:author="USUARIO" w:date="2015-06-29T10:36:00Z">
              <w:r w:rsidR="00746CFA">
                <w:rPr>
                  <w:rFonts w:ascii="Arial" w:hAnsi="Arial" w:cs="Arial"/>
                  <w:color w:val="000000"/>
                  <w:sz w:val="24"/>
                  <w:szCs w:val="24"/>
                </w:rPr>
                <w:t>(</w:t>
              </w:r>
            </w:ins>
            <w:proofErr w:type="spellStart"/>
            <w:r w:rsidRPr="000468CA">
              <w:rPr>
                <w:rFonts w:ascii="Arial" w:hAnsi="Arial" w:cs="Arial"/>
                <w:color w:val="000000"/>
                <w:sz w:val="24"/>
                <w:szCs w:val="24"/>
              </w:rPr>
              <w:t>GnRH</w:t>
            </w:r>
            <w:proofErr w:type="spellEnd"/>
            <w:ins w:id="288" w:author="USUARIO" w:date="2015-06-29T10:36:00Z">
              <w:r w:rsidR="00746CFA">
                <w:rPr>
                  <w:rFonts w:ascii="Arial" w:hAnsi="Arial" w:cs="Arial"/>
                  <w:color w:val="000000"/>
                  <w:sz w:val="24"/>
                  <w:szCs w:val="24"/>
                </w:rPr>
                <w:t>)</w:t>
              </w:r>
            </w:ins>
            <w:r>
              <w:rPr>
                <w:rFonts w:ascii="Arial" w:hAnsi="Arial" w:cs="Arial"/>
                <w:color w:val="000000"/>
                <w:sz w:val="24"/>
                <w:szCs w:val="24"/>
              </w:rPr>
              <w:t xml:space="preserve"> y la hormona </w:t>
            </w:r>
            <w:proofErr w:type="spellStart"/>
            <w:r>
              <w:rPr>
                <w:rFonts w:ascii="Arial" w:hAnsi="Arial" w:cs="Arial"/>
                <w:color w:val="000000"/>
                <w:sz w:val="24"/>
                <w:szCs w:val="24"/>
              </w:rPr>
              <w:t>luteinizante</w:t>
            </w:r>
            <w:proofErr w:type="spellEnd"/>
            <w:r>
              <w:rPr>
                <w:rFonts w:ascii="Arial" w:hAnsi="Arial" w:cs="Arial"/>
                <w:color w:val="000000"/>
                <w:sz w:val="24"/>
                <w:szCs w:val="24"/>
              </w:rPr>
              <w:t xml:space="preserve"> </w:t>
            </w:r>
            <w:ins w:id="289" w:author="USUARIO" w:date="2015-06-29T10:36:00Z">
              <w:r w:rsidR="00746CFA">
                <w:rPr>
                  <w:rFonts w:ascii="Arial" w:hAnsi="Arial" w:cs="Arial"/>
                  <w:color w:val="000000"/>
                  <w:sz w:val="24"/>
                  <w:szCs w:val="24"/>
                </w:rPr>
                <w:t>(</w:t>
              </w:r>
            </w:ins>
            <w:r>
              <w:rPr>
                <w:rFonts w:ascii="Arial" w:hAnsi="Arial" w:cs="Arial"/>
                <w:color w:val="000000"/>
                <w:sz w:val="24"/>
                <w:szCs w:val="24"/>
              </w:rPr>
              <w:t>LH)</w:t>
            </w:r>
            <w:ins w:id="290" w:author="USUARIO" w:date="2015-06-29T10:36:00Z">
              <w:r w:rsidR="00746CFA">
                <w:rPr>
                  <w:rFonts w:ascii="Arial" w:hAnsi="Arial" w:cs="Arial"/>
                  <w:color w:val="000000"/>
                  <w:sz w:val="24"/>
                  <w:szCs w:val="24"/>
                </w:rPr>
                <w:t>)</w:t>
              </w:r>
            </w:ins>
            <w:r>
              <w:rPr>
                <w:rFonts w:ascii="Arial" w:hAnsi="Arial" w:cs="Arial"/>
                <w:color w:val="000000"/>
                <w:sz w:val="24"/>
                <w:szCs w:val="24"/>
              </w:rPr>
              <w:t xml:space="preserve">  es </w:t>
            </w:r>
            <w:del w:id="291" w:author="USUARIO" w:date="2015-06-29T10:36:00Z">
              <w:r w:rsidDel="00746CFA">
                <w:rPr>
                  <w:rFonts w:ascii="Arial" w:hAnsi="Arial" w:cs="Arial"/>
                  <w:color w:val="000000"/>
                  <w:sz w:val="24"/>
                  <w:szCs w:val="24"/>
                </w:rPr>
                <w:delText>necearia</w:delText>
              </w:r>
            </w:del>
            <w:ins w:id="292" w:author="USUARIO" w:date="2015-06-29T10:38:00Z">
              <w:r w:rsidR="001462C1">
                <w:rPr>
                  <w:rFonts w:ascii="Arial" w:hAnsi="Arial" w:cs="Arial"/>
                  <w:color w:val="000000"/>
                  <w:sz w:val="24"/>
                  <w:szCs w:val="24"/>
                </w:rPr>
                <w:t>necesaria</w:t>
              </w:r>
            </w:ins>
            <w:r>
              <w:rPr>
                <w:rFonts w:ascii="Arial" w:hAnsi="Arial" w:cs="Arial"/>
                <w:color w:val="000000"/>
                <w:sz w:val="24"/>
                <w:szCs w:val="24"/>
              </w:rPr>
              <w:t xml:space="preserve"> para la producción de óvulos en el ovario. </w:t>
            </w:r>
          </w:p>
        </w:tc>
      </w:tr>
    </w:tbl>
    <w:p w:rsidR="000468CA" w:rsidRDefault="000468CA" w:rsidP="0028684C">
      <w:pPr>
        <w:rPr>
          <w:rFonts w:ascii="Arial" w:hAnsi="Arial" w:cs="Arial"/>
          <w:sz w:val="24"/>
          <w:szCs w:val="24"/>
        </w:rPr>
      </w:pPr>
    </w:p>
    <w:tbl>
      <w:tblPr>
        <w:tblStyle w:val="Tablaconcuadrcula"/>
        <w:tblpPr w:leftFromText="141" w:rightFromText="141" w:vertAnchor="text" w:horzAnchor="margin" w:tblpY="334"/>
        <w:tblW w:w="0" w:type="auto"/>
        <w:tblLook w:val="04A0" w:firstRow="1" w:lastRow="0" w:firstColumn="1" w:lastColumn="0" w:noHBand="0" w:noVBand="1"/>
      </w:tblPr>
      <w:tblGrid>
        <w:gridCol w:w="1668"/>
        <w:gridCol w:w="7310"/>
      </w:tblGrid>
      <w:tr w:rsidR="00EF7FDD" w:rsidRPr="006E23BF" w:rsidDel="00746CFA" w:rsidTr="00C55853">
        <w:trPr>
          <w:del w:id="293" w:author="USUARIO" w:date="2015-06-29T10:37:00Z"/>
        </w:trPr>
        <w:tc>
          <w:tcPr>
            <w:tcW w:w="8978" w:type="dxa"/>
            <w:gridSpan w:val="2"/>
            <w:shd w:val="clear" w:color="auto" w:fill="000000" w:themeFill="text1"/>
          </w:tcPr>
          <w:p w:rsidR="00EF7FDD" w:rsidRPr="006E23BF" w:rsidDel="00746CFA" w:rsidRDefault="00EF7FDD" w:rsidP="00C55853">
            <w:pPr>
              <w:spacing w:line="276" w:lineRule="auto"/>
              <w:jc w:val="center"/>
              <w:rPr>
                <w:del w:id="294" w:author="USUARIO" w:date="2015-06-29T10:37:00Z"/>
                <w:rFonts w:ascii="Arial" w:hAnsi="Arial" w:cs="Arial"/>
                <w:b/>
                <w:sz w:val="24"/>
                <w:szCs w:val="24"/>
              </w:rPr>
            </w:pPr>
            <w:bookmarkStart w:id="295" w:name="OLE_LINK7"/>
            <w:del w:id="296" w:author="USUARIO" w:date="2015-06-29T10:37:00Z">
              <w:r w:rsidRPr="006E23BF" w:rsidDel="00746CFA">
                <w:rPr>
                  <w:rFonts w:ascii="Arial" w:hAnsi="Arial" w:cs="Arial"/>
                  <w:b/>
                  <w:sz w:val="24"/>
                  <w:szCs w:val="24"/>
                </w:rPr>
                <w:delText>Destacado</w:delText>
              </w:r>
            </w:del>
          </w:p>
        </w:tc>
      </w:tr>
      <w:tr w:rsidR="00EF7FDD" w:rsidRPr="006E23BF" w:rsidDel="00746CFA" w:rsidTr="00883112">
        <w:trPr>
          <w:del w:id="297" w:author="USUARIO" w:date="2015-06-29T10:37:00Z"/>
        </w:trPr>
        <w:tc>
          <w:tcPr>
            <w:tcW w:w="1668" w:type="dxa"/>
          </w:tcPr>
          <w:p w:rsidR="00EF7FDD" w:rsidRPr="006E23BF" w:rsidDel="00746CFA" w:rsidRDefault="00EF7FDD" w:rsidP="00C55853">
            <w:pPr>
              <w:spacing w:line="276" w:lineRule="auto"/>
              <w:rPr>
                <w:del w:id="298" w:author="USUARIO" w:date="2015-06-29T10:37:00Z"/>
                <w:rFonts w:ascii="Arial" w:hAnsi="Arial" w:cs="Arial"/>
                <w:b/>
                <w:sz w:val="24"/>
                <w:szCs w:val="24"/>
              </w:rPr>
            </w:pPr>
            <w:del w:id="299" w:author="USUARIO" w:date="2015-06-29T10:37:00Z">
              <w:r w:rsidRPr="006E23BF" w:rsidDel="00746CFA">
                <w:rPr>
                  <w:rFonts w:ascii="Arial" w:hAnsi="Arial" w:cs="Arial"/>
                  <w:b/>
                  <w:sz w:val="24"/>
                  <w:szCs w:val="24"/>
                </w:rPr>
                <w:delText>Título</w:delText>
              </w:r>
            </w:del>
          </w:p>
        </w:tc>
        <w:tc>
          <w:tcPr>
            <w:tcW w:w="7310" w:type="dxa"/>
          </w:tcPr>
          <w:p w:rsidR="00EF7FDD" w:rsidRPr="006E23BF" w:rsidDel="00746CFA" w:rsidRDefault="00EF7FDD" w:rsidP="00C55853">
            <w:pPr>
              <w:spacing w:line="276" w:lineRule="auto"/>
              <w:rPr>
                <w:del w:id="300" w:author="USUARIO" w:date="2015-06-29T10:37:00Z"/>
                <w:rFonts w:ascii="Arial" w:hAnsi="Arial" w:cs="Arial"/>
                <w:b/>
                <w:sz w:val="24"/>
                <w:szCs w:val="24"/>
              </w:rPr>
            </w:pPr>
            <w:del w:id="301" w:author="USUARIO" w:date="2015-06-29T10:37:00Z">
              <w:r w:rsidDel="00746CFA">
                <w:rPr>
                  <w:rFonts w:ascii="Arial" w:hAnsi="Arial" w:cs="Arial"/>
                  <w:b/>
                  <w:sz w:val="24"/>
                  <w:szCs w:val="24"/>
                </w:rPr>
                <w:delText>Las hormonas</w:delText>
              </w:r>
            </w:del>
          </w:p>
        </w:tc>
      </w:tr>
      <w:tr w:rsidR="00EF7FDD" w:rsidRPr="006E23BF" w:rsidDel="00746CFA" w:rsidTr="00883112">
        <w:trPr>
          <w:del w:id="302" w:author="USUARIO" w:date="2015-06-29T10:37:00Z"/>
        </w:trPr>
        <w:tc>
          <w:tcPr>
            <w:tcW w:w="1668" w:type="dxa"/>
          </w:tcPr>
          <w:p w:rsidR="00EF7FDD" w:rsidRPr="006E23BF" w:rsidDel="00746CFA" w:rsidRDefault="00EF7FDD" w:rsidP="00C55853">
            <w:pPr>
              <w:spacing w:line="276" w:lineRule="auto"/>
              <w:rPr>
                <w:del w:id="303" w:author="USUARIO" w:date="2015-06-29T10:37:00Z"/>
                <w:rFonts w:ascii="Arial" w:hAnsi="Arial" w:cs="Arial"/>
                <w:sz w:val="24"/>
                <w:szCs w:val="24"/>
              </w:rPr>
            </w:pPr>
            <w:del w:id="304" w:author="USUARIO" w:date="2015-06-29T10:37:00Z">
              <w:r w:rsidRPr="006E23BF" w:rsidDel="00746CFA">
                <w:rPr>
                  <w:rFonts w:ascii="Arial" w:hAnsi="Arial" w:cs="Arial"/>
                  <w:b/>
                  <w:sz w:val="24"/>
                  <w:szCs w:val="24"/>
                </w:rPr>
                <w:delText>Contenido</w:delText>
              </w:r>
            </w:del>
          </w:p>
        </w:tc>
        <w:tc>
          <w:tcPr>
            <w:tcW w:w="7310" w:type="dxa"/>
          </w:tcPr>
          <w:p w:rsidR="00EF7FDD" w:rsidRPr="009F4C8E" w:rsidDel="00746CFA" w:rsidRDefault="00EF7FDD" w:rsidP="00EF7FDD">
            <w:pPr>
              <w:spacing w:line="276" w:lineRule="auto"/>
              <w:rPr>
                <w:del w:id="305" w:author="USUARIO" w:date="2015-06-29T10:37:00Z"/>
                <w:rFonts w:ascii="Arial" w:hAnsi="Arial" w:cs="Arial"/>
                <w:sz w:val="24"/>
                <w:szCs w:val="24"/>
              </w:rPr>
            </w:pPr>
            <w:del w:id="306" w:author="USUARIO" w:date="2015-06-29T10:37:00Z">
              <w:r w:rsidDel="00746CFA">
                <w:rPr>
                  <w:rFonts w:ascii="Arial" w:hAnsi="Arial" w:cs="Arial"/>
                  <w:sz w:val="24"/>
                  <w:szCs w:val="24"/>
                </w:rPr>
                <w:delText>Las hormonas pueden estimular o inhibir la acción de un órgano, actuando simultáneamente de maneras distintas sobre el mismo órgano, ejerciendo cada una acción contraria a la de la otra,  o complementando la acción que ejercen entre sí.</w:delText>
              </w:r>
            </w:del>
          </w:p>
        </w:tc>
      </w:tr>
      <w:bookmarkEnd w:id="295"/>
    </w:tbl>
    <w:p w:rsidR="00EF7FDD" w:rsidRDefault="00EF7FDD" w:rsidP="0028684C">
      <w:pPr>
        <w:rPr>
          <w:rFonts w:ascii="Arial" w:hAnsi="Arial" w:cs="Arial"/>
          <w:sz w:val="24"/>
          <w:szCs w:val="24"/>
        </w:rPr>
      </w:pPr>
    </w:p>
    <w:p w:rsidR="004D45C5" w:rsidRPr="006E23BF" w:rsidRDefault="004D45C5" w:rsidP="00A02DC2">
      <w:pPr>
        <w:rPr>
          <w:rFonts w:ascii="Arial" w:hAnsi="Arial" w:cs="Arial"/>
          <w:b/>
          <w:sz w:val="24"/>
          <w:szCs w:val="24"/>
        </w:rPr>
      </w:pPr>
      <w:r w:rsidRPr="006E23BF">
        <w:rPr>
          <w:rFonts w:ascii="Arial" w:hAnsi="Arial" w:cs="Arial"/>
          <w:sz w:val="24"/>
          <w:szCs w:val="24"/>
          <w:highlight w:val="yellow"/>
        </w:rPr>
        <w:t>[SECCIÓN  2]</w:t>
      </w:r>
      <w:r w:rsidRPr="006E23BF">
        <w:rPr>
          <w:rFonts w:ascii="Arial" w:hAnsi="Arial" w:cs="Arial"/>
          <w:sz w:val="24"/>
          <w:szCs w:val="24"/>
        </w:rPr>
        <w:t xml:space="preserve"> </w:t>
      </w:r>
      <w:r w:rsidR="00182E3F" w:rsidRPr="002038DB">
        <w:rPr>
          <w:rFonts w:ascii="Arial" w:hAnsi="Arial" w:cs="Arial"/>
          <w:b/>
          <w:sz w:val="24"/>
          <w:szCs w:val="24"/>
        </w:rPr>
        <w:t>1</w:t>
      </w:r>
      <w:r w:rsidRPr="002038DB">
        <w:rPr>
          <w:rFonts w:ascii="Arial" w:hAnsi="Arial" w:cs="Arial"/>
          <w:b/>
          <w:sz w:val="24"/>
          <w:szCs w:val="24"/>
        </w:rPr>
        <w:t>.</w:t>
      </w:r>
      <w:r w:rsidR="00FC2FC5">
        <w:rPr>
          <w:rFonts w:ascii="Arial" w:hAnsi="Arial" w:cs="Arial"/>
          <w:b/>
          <w:sz w:val="24"/>
          <w:szCs w:val="24"/>
        </w:rPr>
        <w:t>5</w:t>
      </w:r>
      <w:r w:rsidRPr="006E23BF">
        <w:rPr>
          <w:rFonts w:ascii="Arial" w:hAnsi="Arial" w:cs="Arial"/>
          <w:sz w:val="24"/>
          <w:szCs w:val="24"/>
        </w:rPr>
        <w:t xml:space="preserve"> </w:t>
      </w:r>
      <w:r w:rsidRPr="006E23BF">
        <w:rPr>
          <w:rFonts w:ascii="Arial" w:hAnsi="Arial" w:cs="Arial"/>
          <w:b/>
          <w:sz w:val="24"/>
          <w:szCs w:val="24"/>
        </w:rPr>
        <w:t>Consolidación</w:t>
      </w:r>
    </w:p>
    <w:p w:rsidR="004E1582" w:rsidRDefault="004D45C5" w:rsidP="00BF67CA">
      <w:pPr>
        <w:shd w:val="clear" w:color="auto" w:fill="FFFFFF"/>
        <w:spacing w:after="0"/>
        <w:rPr>
          <w:rFonts w:ascii="Arial" w:eastAsia="Times New Roman" w:hAnsi="Arial" w:cs="Arial"/>
          <w:color w:val="333333"/>
          <w:sz w:val="24"/>
          <w:szCs w:val="24"/>
          <w:highlight w:val="green"/>
          <w:lang w:eastAsia="es-CO"/>
        </w:rPr>
      </w:pPr>
      <w:r w:rsidRPr="006E23BF">
        <w:rPr>
          <w:rFonts w:ascii="Arial" w:hAnsi="Arial" w:cs="Arial"/>
          <w:sz w:val="24"/>
          <w:szCs w:val="24"/>
        </w:rPr>
        <w:t>Actividades para consolidar lo que has aprendido en esta sección</w:t>
      </w:r>
      <w:r w:rsidR="00BF67CA">
        <w:rPr>
          <w:rFonts w:ascii="Arial" w:hAnsi="Arial" w:cs="Arial"/>
          <w:sz w:val="24"/>
          <w:szCs w:val="24"/>
        </w:rPr>
        <w:t>.</w:t>
      </w:r>
      <w:r w:rsidR="00BF67CA">
        <w:rPr>
          <w:rFonts w:ascii="Arial" w:eastAsia="Times New Roman" w:hAnsi="Arial" w:cs="Arial"/>
          <w:color w:val="333333"/>
          <w:sz w:val="24"/>
          <w:szCs w:val="24"/>
          <w:highlight w:val="green"/>
          <w:lang w:eastAsia="es-CO"/>
        </w:rPr>
        <w:t xml:space="preserve"> </w:t>
      </w:r>
    </w:p>
    <w:p w:rsidR="00CF207C" w:rsidRPr="006E23BF" w:rsidRDefault="00CF207C" w:rsidP="00CF207C">
      <w:pPr>
        <w:shd w:val="clear" w:color="auto" w:fill="FFFFFF"/>
        <w:spacing w:after="0"/>
        <w:rPr>
          <w:rFonts w:ascii="Arial" w:hAnsi="Arial" w:cs="Arial"/>
          <w:sz w:val="24"/>
          <w:szCs w:val="24"/>
          <w:highlight w:val="yellow"/>
        </w:rPr>
      </w:pPr>
    </w:p>
    <w:p w:rsidR="004D45C5" w:rsidRPr="006E23BF" w:rsidRDefault="00CF7A5C" w:rsidP="00A02DC2">
      <w:pPr>
        <w:rPr>
          <w:rFonts w:ascii="Arial" w:hAnsi="Arial" w:cs="Arial"/>
          <w:sz w:val="24"/>
          <w:szCs w:val="24"/>
        </w:rPr>
      </w:pPr>
      <w:r w:rsidRPr="006E23BF">
        <w:rPr>
          <w:rFonts w:ascii="Arial" w:hAnsi="Arial" w:cs="Arial"/>
          <w:sz w:val="24"/>
          <w:szCs w:val="24"/>
          <w:highlight w:val="yellow"/>
        </w:rPr>
        <w:t xml:space="preserve"> </w:t>
      </w:r>
      <w:r w:rsidR="004D45C5" w:rsidRPr="006E23BF">
        <w:rPr>
          <w:rFonts w:ascii="Arial" w:hAnsi="Arial" w:cs="Arial"/>
          <w:sz w:val="24"/>
          <w:szCs w:val="24"/>
          <w:highlight w:val="yellow"/>
        </w:rPr>
        <w:t>[SECCIÓN  1]</w:t>
      </w:r>
      <w:r w:rsidR="004D45C5" w:rsidRPr="006E23BF">
        <w:rPr>
          <w:rFonts w:ascii="Arial" w:hAnsi="Arial" w:cs="Arial"/>
          <w:sz w:val="24"/>
          <w:szCs w:val="24"/>
        </w:rPr>
        <w:t xml:space="preserve"> </w:t>
      </w:r>
      <w:r w:rsidR="00182E3F" w:rsidRPr="00D04703">
        <w:rPr>
          <w:rFonts w:ascii="Arial" w:hAnsi="Arial" w:cs="Arial"/>
          <w:b/>
          <w:sz w:val="24"/>
          <w:szCs w:val="24"/>
        </w:rPr>
        <w:t>2</w:t>
      </w:r>
      <w:r w:rsidR="004D45C5" w:rsidRPr="006E23BF">
        <w:rPr>
          <w:rFonts w:ascii="Arial" w:hAnsi="Arial" w:cs="Arial"/>
          <w:b/>
          <w:sz w:val="24"/>
          <w:szCs w:val="24"/>
        </w:rPr>
        <w:t>.</w:t>
      </w:r>
      <w:r w:rsidR="004D45C5" w:rsidRPr="006E23BF">
        <w:rPr>
          <w:rFonts w:ascii="Arial" w:hAnsi="Arial" w:cs="Arial"/>
          <w:sz w:val="24"/>
          <w:szCs w:val="24"/>
        </w:rPr>
        <w:t xml:space="preserve"> </w:t>
      </w:r>
      <w:r w:rsidR="004D45C5" w:rsidRPr="006E23BF">
        <w:rPr>
          <w:rFonts w:ascii="Arial" w:hAnsi="Arial" w:cs="Arial"/>
          <w:b/>
          <w:sz w:val="24"/>
          <w:szCs w:val="24"/>
        </w:rPr>
        <w:t>Las alteraciones del sistema endocrino</w:t>
      </w:r>
    </w:p>
    <w:p w:rsidR="005A7692" w:rsidRPr="00F30C8E" w:rsidRDefault="001355DE" w:rsidP="005A7692">
      <w:pPr>
        <w:spacing w:after="0"/>
        <w:rPr>
          <w:rFonts w:ascii="Arial" w:hAnsi="Arial" w:cs="Arial"/>
          <w:sz w:val="24"/>
          <w:szCs w:val="24"/>
          <w:highlight w:val="yellow"/>
        </w:rPr>
      </w:pPr>
      <w:r>
        <w:rPr>
          <w:rFonts w:ascii="Arial" w:hAnsi="Arial" w:cs="Arial"/>
          <w:sz w:val="24"/>
          <w:szCs w:val="24"/>
        </w:rPr>
        <w:lastRenderedPageBreak/>
        <w:t xml:space="preserve">Las alteraciones del sistema endocrino </w:t>
      </w:r>
      <w:r w:rsidR="008542E1">
        <w:rPr>
          <w:rFonts w:ascii="Arial" w:hAnsi="Arial" w:cs="Arial"/>
          <w:sz w:val="24"/>
          <w:szCs w:val="24"/>
        </w:rPr>
        <w:t xml:space="preserve">pueden deberse a la modificación del tamaño de </w:t>
      </w:r>
      <w:ins w:id="307" w:author="USUARIO" w:date="2015-06-29T10:47:00Z">
        <w:r w:rsidR="00DB7AE6">
          <w:rPr>
            <w:rFonts w:ascii="Arial" w:hAnsi="Arial" w:cs="Arial"/>
            <w:sz w:val="24"/>
            <w:szCs w:val="24"/>
          </w:rPr>
          <w:t>una</w:t>
        </w:r>
      </w:ins>
      <w:del w:id="308" w:author="USUARIO" w:date="2015-06-29T10:47:00Z">
        <w:r w:rsidR="008542E1" w:rsidDel="00DB7AE6">
          <w:rPr>
            <w:rFonts w:ascii="Arial" w:hAnsi="Arial" w:cs="Arial"/>
            <w:sz w:val="24"/>
            <w:szCs w:val="24"/>
          </w:rPr>
          <w:delText>la</w:delText>
        </w:r>
      </w:del>
      <w:r w:rsidR="008542E1">
        <w:rPr>
          <w:rFonts w:ascii="Arial" w:hAnsi="Arial" w:cs="Arial"/>
          <w:sz w:val="24"/>
          <w:szCs w:val="24"/>
        </w:rPr>
        <w:t xml:space="preserve"> glándula</w:t>
      </w:r>
      <w:ins w:id="309" w:author="USUARIO" w:date="2015-06-29T10:47:00Z">
        <w:r w:rsidR="00DB7AE6">
          <w:rPr>
            <w:rFonts w:ascii="Arial" w:hAnsi="Arial" w:cs="Arial"/>
            <w:sz w:val="24"/>
            <w:szCs w:val="24"/>
          </w:rPr>
          <w:t xml:space="preserve"> endocrina</w:t>
        </w:r>
      </w:ins>
      <w:r w:rsidR="008542E1">
        <w:rPr>
          <w:rFonts w:ascii="Arial" w:hAnsi="Arial" w:cs="Arial"/>
          <w:sz w:val="24"/>
          <w:szCs w:val="24"/>
        </w:rPr>
        <w:t>, a la modificación de su actividad</w:t>
      </w:r>
      <w:ins w:id="310" w:author="USUARIO" w:date="2015-06-29T10:47:00Z">
        <w:r w:rsidR="00DB7AE6">
          <w:rPr>
            <w:rFonts w:ascii="Arial" w:hAnsi="Arial" w:cs="Arial"/>
            <w:sz w:val="24"/>
            <w:szCs w:val="24"/>
          </w:rPr>
          <w:t>,</w:t>
        </w:r>
      </w:ins>
      <w:r w:rsidR="008542E1">
        <w:rPr>
          <w:rFonts w:ascii="Arial" w:hAnsi="Arial" w:cs="Arial"/>
          <w:sz w:val="24"/>
          <w:szCs w:val="24"/>
        </w:rPr>
        <w:t xml:space="preserve"> o a ambas. En el caso del cambio en su actividad e</w:t>
      </w:r>
      <w:r w:rsidR="00D04703">
        <w:rPr>
          <w:rFonts w:ascii="Arial" w:hAnsi="Arial" w:cs="Arial"/>
          <w:sz w:val="24"/>
          <w:szCs w:val="24"/>
        </w:rPr>
        <w:t>stán relacionadas con</w:t>
      </w:r>
      <w:r>
        <w:rPr>
          <w:rFonts w:ascii="Arial" w:hAnsi="Arial" w:cs="Arial"/>
          <w:sz w:val="24"/>
          <w:szCs w:val="24"/>
        </w:rPr>
        <w:t xml:space="preserve"> un exceso de </w:t>
      </w:r>
      <w:r w:rsidR="008542E1">
        <w:rPr>
          <w:rFonts w:ascii="Arial" w:hAnsi="Arial" w:cs="Arial"/>
          <w:sz w:val="24"/>
          <w:szCs w:val="24"/>
        </w:rPr>
        <w:t>esta</w:t>
      </w:r>
      <w:r>
        <w:rPr>
          <w:rFonts w:ascii="Arial" w:hAnsi="Arial" w:cs="Arial"/>
          <w:sz w:val="24"/>
          <w:szCs w:val="24"/>
        </w:rPr>
        <w:t xml:space="preserve"> (hiperfunción) o a una di</w:t>
      </w:r>
      <w:r w:rsidR="00D04703">
        <w:rPr>
          <w:rFonts w:ascii="Arial" w:hAnsi="Arial" w:cs="Arial"/>
          <w:sz w:val="24"/>
          <w:szCs w:val="24"/>
        </w:rPr>
        <w:t>sminución (hipofunción) y pueden tener diferentes causas</w:t>
      </w:r>
      <w:r w:rsidR="00F30C8E" w:rsidRPr="00BF67CA">
        <w:rPr>
          <w:rFonts w:ascii="Arial" w:hAnsi="Arial" w:cs="Arial"/>
          <w:sz w:val="24"/>
          <w:szCs w:val="24"/>
        </w:rPr>
        <w:t>.</w:t>
      </w:r>
      <w:r w:rsidR="008542E1" w:rsidRPr="00BF67CA">
        <w:rPr>
          <w:rFonts w:ascii="Arial" w:hAnsi="Arial" w:cs="Arial"/>
          <w:sz w:val="24"/>
          <w:szCs w:val="24"/>
        </w:rPr>
        <w:t xml:space="preserve"> </w:t>
      </w:r>
      <w:hyperlink r:id="rId13" w:tgtFrame="_blank" w:history="1">
        <w:r w:rsidR="005A7692" w:rsidRPr="00BF67CA">
          <w:rPr>
            <w:rStyle w:val="Hipervnculo"/>
            <w:rFonts w:ascii="Arial" w:hAnsi="Arial" w:cs="Arial"/>
            <w:sz w:val="24"/>
            <w:szCs w:val="24"/>
          </w:rPr>
          <w:t>[</w:t>
        </w:r>
        <w:proofErr w:type="gramStart"/>
        <w:r w:rsidR="005A7692" w:rsidRPr="00BF67CA">
          <w:rPr>
            <w:rStyle w:val="Hipervnculo"/>
            <w:rFonts w:ascii="Arial" w:hAnsi="Arial" w:cs="Arial"/>
            <w:sz w:val="24"/>
            <w:szCs w:val="24"/>
          </w:rPr>
          <w:t>ver</w:t>
        </w:r>
        <w:proofErr w:type="gramEnd"/>
        <w:r w:rsidR="005A7692" w:rsidRPr="00BF67CA">
          <w:rPr>
            <w:rStyle w:val="Hipervnculo"/>
            <w:rFonts w:ascii="Arial" w:hAnsi="Arial" w:cs="Arial"/>
            <w:sz w:val="24"/>
            <w:szCs w:val="24"/>
          </w:rPr>
          <w:t>]</w:t>
        </w:r>
      </w:hyperlink>
      <w:r w:rsidR="005A7692" w:rsidRPr="00BF67CA">
        <w:rPr>
          <w:rFonts w:ascii="Arial" w:hAnsi="Arial" w:cs="Arial"/>
          <w:sz w:val="24"/>
          <w:szCs w:val="24"/>
        </w:rPr>
        <w:t> </w:t>
      </w:r>
    </w:p>
    <w:p w:rsidR="004D45C5" w:rsidRDefault="00DA2C87" w:rsidP="00A02DC2">
      <w:pPr>
        <w:rPr>
          <w:rFonts w:ascii="Arial" w:hAnsi="Arial" w:cs="Arial"/>
          <w:sz w:val="24"/>
          <w:szCs w:val="24"/>
        </w:rPr>
      </w:pPr>
      <w:r w:rsidRPr="00DA2C87">
        <w:rPr>
          <w:rFonts w:ascii="Arial" w:hAnsi="Arial" w:cs="Arial"/>
          <w:sz w:val="24"/>
          <w:szCs w:val="24"/>
        </w:rPr>
        <w:t>http://recursos.cnice.mec.es/biosfera/alumno/3ESO/Sistendo/enfermedades.htm</w:t>
      </w:r>
    </w:p>
    <w:p w:rsidR="00DB7AE6" w:rsidRDefault="00DB7AE6" w:rsidP="00A02DC2">
      <w:pPr>
        <w:rPr>
          <w:ins w:id="311" w:author="USUARIO" w:date="2015-06-29T10:49:00Z"/>
          <w:rFonts w:ascii="Arial" w:hAnsi="Arial" w:cs="Arial"/>
          <w:sz w:val="24"/>
          <w:szCs w:val="24"/>
        </w:rPr>
      </w:pPr>
      <w:moveToRangeStart w:id="312" w:author="USUARIO" w:date="2015-06-29T10:48:00Z" w:name="move423338255"/>
      <w:commentRangeStart w:id="313"/>
      <w:moveTo w:id="314" w:author="USUARIO" w:date="2015-06-29T10:48:00Z">
        <w:r>
          <w:rPr>
            <w:rFonts w:ascii="Arial" w:hAnsi="Arial" w:cs="Arial"/>
            <w:sz w:val="24"/>
            <w:szCs w:val="24"/>
          </w:rPr>
          <w:t xml:space="preserve">En algunos casos  la disminución del tamaño no causa en cambio en la actividad de la glándula. </w:t>
        </w:r>
      </w:moveTo>
      <w:moveToRangeEnd w:id="312"/>
    </w:p>
    <w:p w:rsidR="00C81F36" w:rsidRDefault="00DB7AE6" w:rsidP="00A02DC2">
      <w:pPr>
        <w:rPr>
          <w:rFonts w:ascii="Arial" w:hAnsi="Arial" w:cs="Arial"/>
          <w:sz w:val="24"/>
          <w:szCs w:val="24"/>
        </w:rPr>
      </w:pPr>
      <w:ins w:id="315" w:author="USUARIO" w:date="2015-06-29T10:50:00Z">
        <w:r>
          <w:rPr>
            <w:rFonts w:ascii="Arial" w:hAnsi="Arial" w:cs="Arial"/>
            <w:sz w:val="24"/>
            <w:szCs w:val="24"/>
          </w:rPr>
          <w:t>C</w:t>
        </w:r>
      </w:ins>
      <w:ins w:id="316" w:author="USUARIO" w:date="2015-06-29T10:49:00Z">
        <w:r>
          <w:rPr>
            <w:rFonts w:ascii="Arial" w:hAnsi="Arial" w:cs="Arial"/>
            <w:sz w:val="24"/>
            <w:szCs w:val="24"/>
          </w:rPr>
          <w:t xml:space="preserve">on </w:t>
        </w:r>
      </w:ins>
      <w:ins w:id="317" w:author="USUARIO" w:date="2015-06-29T10:50:00Z">
        <w:r w:rsidRPr="00DB7AE6">
          <w:rPr>
            <w:rFonts w:ascii="Arial" w:hAnsi="Arial" w:cs="Arial"/>
            <w:b/>
            <w:sz w:val="24"/>
            <w:szCs w:val="24"/>
            <w:rPrChange w:id="318" w:author="USUARIO" w:date="2015-06-29T10:50:00Z">
              <w:rPr>
                <w:rFonts w:ascii="Arial" w:hAnsi="Arial" w:cs="Arial"/>
                <w:sz w:val="24"/>
                <w:szCs w:val="24"/>
              </w:rPr>
            </w:rPrChange>
          </w:rPr>
          <w:t>el envejecimiento</w:t>
        </w:r>
      </w:ins>
      <w:ins w:id="319" w:author="USUARIO" w:date="2015-06-29T10:49:00Z">
        <w:r w:rsidRPr="00DB7AE6">
          <w:rPr>
            <w:rFonts w:ascii="Arial" w:hAnsi="Arial" w:cs="Arial"/>
            <w:b/>
            <w:sz w:val="24"/>
            <w:szCs w:val="24"/>
            <w:rPrChange w:id="320" w:author="USUARIO" w:date="2015-06-29T10:50:00Z">
              <w:rPr>
                <w:rFonts w:ascii="Arial" w:hAnsi="Arial" w:cs="Arial"/>
                <w:sz w:val="24"/>
                <w:szCs w:val="24"/>
              </w:rPr>
            </w:rPrChange>
          </w:rPr>
          <w:t xml:space="preserve"> </w:t>
        </w:r>
        <w:r>
          <w:rPr>
            <w:rFonts w:ascii="Arial" w:hAnsi="Arial" w:cs="Arial"/>
            <w:sz w:val="24"/>
            <w:szCs w:val="24"/>
          </w:rPr>
          <w:t>la producción de algunas hormonas disminuye, como la del crecimiento, causando reducción de la masa muscular, y la de las hormonas tiroideas, con lo cual disminuye el metabolismo y eso hace que se acumule más grasa en el cuerpo.</w:t>
        </w:r>
      </w:ins>
      <w:ins w:id="321" w:author="USUARIO" w:date="2015-06-29T10:50:00Z">
        <w:r>
          <w:rPr>
            <w:rFonts w:ascii="Arial" w:hAnsi="Arial" w:cs="Arial"/>
            <w:sz w:val="24"/>
            <w:szCs w:val="24"/>
          </w:rPr>
          <w:t xml:space="preserve"> </w:t>
        </w:r>
      </w:ins>
      <w:del w:id="322" w:author="USUARIO" w:date="2015-06-29T10:50:00Z">
        <w:r w:rsidR="00C81F36" w:rsidDel="00DB7AE6">
          <w:rPr>
            <w:rFonts w:ascii="Arial" w:hAnsi="Arial" w:cs="Arial"/>
            <w:sz w:val="24"/>
            <w:szCs w:val="24"/>
          </w:rPr>
          <w:delText xml:space="preserve">Con el </w:delText>
        </w:r>
        <w:r w:rsidR="00C81F36" w:rsidRPr="002C5DF2" w:rsidDel="00DB7AE6">
          <w:rPr>
            <w:rFonts w:ascii="Arial" w:hAnsi="Arial" w:cs="Arial"/>
            <w:b/>
            <w:sz w:val="24"/>
            <w:szCs w:val="24"/>
          </w:rPr>
          <w:delText>envejecimiento</w:delText>
        </w:r>
        <w:r w:rsidR="00C81F36" w:rsidDel="00DB7AE6">
          <w:rPr>
            <w:rFonts w:ascii="Arial" w:hAnsi="Arial" w:cs="Arial"/>
            <w:sz w:val="24"/>
            <w:szCs w:val="24"/>
          </w:rPr>
          <w:delText xml:space="preserve"> </w:delText>
        </w:r>
      </w:del>
      <w:ins w:id="323" w:author="USUARIO" w:date="2015-06-29T10:50:00Z">
        <w:r>
          <w:rPr>
            <w:rFonts w:ascii="Arial" w:hAnsi="Arial" w:cs="Arial"/>
            <w:sz w:val="24"/>
            <w:szCs w:val="24"/>
          </w:rPr>
          <w:t xml:space="preserve">La edad también hace que </w:t>
        </w:r>
      </w:ins>
      <w:r w:rsidR="00C81F36">
        <w:rPr>
          <w:rFonts w:ascii="Arial" w:hAnsi="Arial" w:cs="Arial"/>
          <w:sz w:val="24"/>
          <w:szCs w:val="24"/>
        </w:rPr>
        <w:t xml:space="preserve">el tamaño de algunas glándulas endocrinas puede reducirse, como los ovarios, lo que  reduce su producción de hormonas femeninas. </w:t>
      </w:r>
      <w:moveFromRangeStart w:id="324" w:author="USUARIO" w:date="2015-06-29T10:48:00Z" w:name="move423338255"/>
      <w:moveFrom w:id="325" w:author="USUARIO" w:date="2015-06-29T10:48:00Z">
        <w:r w:rsidR="00C81F36" w:rsidDel="00DB7AE6">
          <w:rPr>
            <w:rFonts w:ascii="Arial" w:hAnsi="Arial" w:cs="Arial"/>
            <w:sz w:val="24"/>
            <w:szCs w:val="24"/>
          </w:rPr>
          <w:t>En algunos casos  la disminución del tamaño no causa en cambio en la actividad de la glándula.</w:t>
        </w:r>
        <w:del w:id="326" w:author="USUARIO" w:date="2015-06-29T10:49:00Z">
          <w:r w:rsidR="00C81F36" w:rsidDel="00DB7AE6">
            <w:rPr>
              <w:rFonts w:ascii="Arial" w:hAnsi="Arial" w:cs="Arial"/>
              <w:sz w:val="24"/>
              <w:szCs w:val="24"/>
            </w:rPr>
            <w:delText xml:space="preserve"> </w:delText>
          </w:r>
        </w:del>
      </w:moveFrom>
      <w:moveFromRangeEnd w:id="324"/>
      <w:del w:id="327" w:author="USUARIO" w:date="2015-06-29T10:49:00Z">
        <w:r w:rsidR="00C81F36" w:rsidDel="00DB7AE6">
          <w:rPr>
            <w:rFonts w:ascii="Arial" w:hAnsi="Arial" w:cs="Arial"/>
            <w:sz w:val="24"/>
            <w:szCs w:val="24"/>
          </w:rPr>
          <w:delText>Sin embargo con la edad la producción de algunas hormonas disminuye, como la del crecimiento, causando reducción de la masa muscular, y la de las hormonas tiroideas, con lo cual disminuye el metabolismo y eso hace que se acumule más grasa en el cuerpo.</w:delText>
        </w:r>
      </w:del>
      <w:commentRangeEnd w:id="313"/>
      <w:r w:rsidR="00FC77DA">
        <w:rPr>
          <w:rStyle w:val="Refdecomentario"/>
        </w:rPr>
        <w:commentReference w:id="313"/>
      </w:r>
    </w:p>
    <w:p w:rsidR="008F3BAE" w:rsidRPr="006E23BF" w:rsidRDefault="004D45C5" w:rsidP="00A02DC2">
      <w:pPr>
        <w:rPr>
          <w:rFonts w:ascii="Arial" w:hAnsi="Arial" w:cs="Arial"/>
          <w:sz w:val="24"/>
          <w:szCs w:val="24"/>
        </w:rPr>
      </w:pPr>
      <w:commentRangeStart w:id="328"/>
      <w:r w:rsidRPr="006E23BF">
        <w:rPr>
          <w:rFonts w:ascii="Arial" w:hAnsi="Arial" w:cs="Arial"/>
          <w:sz w:val="24"/>
          <w:szCs w:val="24"/>
        </w:rPr>
        <w:t xml:space="preserve">El </w:t>
      </w:r>
      <w:r w:rsidRPr="002C5DF2">
        <w:rPr>
          <w:rFonts w:ascii="Arial" w:hAnsi="Arial" w:cs="Arial"/>
          <w:b/>
          <w:sz w:val="24"/>
          <w:szCs w:val="24"/>
        </w:rPr>
        <w:t>aumento en la secreción</w:t>
      </w:r>
      <w:r w:rsidRPr="006E23BF">
        <w:rPr>
          <w:rFonts w:ascii="Arial" w:hAnsi="Arial" w:cs="Arial"/>
          <w:sz w:val="24"/>
          <w:szCs w:val="24"/>
        </w:rPr>
        <w:t xml:space="preserve"> puede deberse a un tumor,</w:t>
      </w:r>
      <w:r w:rsidR="001355DE">
        <w:rPr>
          <w:rFonts w:ascii="Arial" w:hAnsi="Arial" w:cs="Arial"/>
          <w:sz w:val="24"/>
          <w:szCs w:val="24"/>
        </w:rPr>
        <w:t xml:space="preserve"> benigno o maligno. </w:t>
      </w:r>
      <w:commentRangeEnd w:id="328"/>
      <w:r w:rsidR="002E1A77">
        <w:rPr>
          <w:rStyle w:val="Refdecomentario"/>
        </w:rPr>
        <w:commentReference w:id="328"/>
      </w:r>
      <w:commentRangeStart w:id="329"/>
      <w:r w:rsidR="001355DE">
        <w:rPr>
          <w:rFonts w:ascii="Arial" w:hAnsi="Arial" w:cs="Arial"/>
          <w:sz w:val="24"/>
          <w:szCs w:val="24"/>
        </w:rPr>
        <w:t>L</w:t>
      </w:r>
      <w:r w:rsidRPr="006E23BF">
        <w:rPr>
          <w:rFonts w:ascii="Arial" w:hAnsi="Arial" w:cs="Arial"/>
          <w:sz w:val="24"/>
          <w:szCs w:val="24"/>
        </w:rPr>
        <w:t xml:space="preserve">a </w:t>
      </w:r>
      <w:r w:rsidRPr="002C5DF2">
        <w:rPr>
          <w:rFonts w:ascii="Arial" w:hAnsi="Arial" w:cs="Arial"/>
          <w:b/>
          <w:sz w:val="24"/>
          <w:szCs w:val="24"/>
        </w:rPr>
        <w:t>menor producción</w:t>
      </w:r>
      <w:r w:rsidRPr="006E23BF">
        <w:rPr>
          <w:rFonts w:ascii="Arial" w:hAnsi="Arial" w:cs="Arial"/>
          <w:sz w:val="24"/>
          <w:szCs w:val="24"/>
        </w:rPr>
        <w:t xml:space="preserve"> </w:t>
      </w:r>
      <w:commentRangeEnd w:id="329"/>
      <w:r w:rsidR="002E1A77">
        <w:rPr>
          <w:rStyle w:val="Refdecomentario"/>
        </w:rPr>
        <w:commentReference w:id="329"/>
      </w:r>
      <w:r w:rsidRPr="006E23BF">
        <w:rPr>
          <w:rFonts w:ascii="Arial" w:hAnsi="Arial" w:cs="Arial"/>
          <w:sz w:val="24"/>
          <w:szCs w:val="24"/>
        </w:rPr>
        <w:t xml:space="preserve">de la hormona </w:t>
      </w:r>
      <w:r w:rsidR="001355DE">
        <w:rPr>
          <w:rFonts w:ascii="Arial" w:hAnsi="Arial" w:cs="Arial"/>
          <w:sz w:val="24"/>
          <w:szCs w:val="24"/>
        </w:rPr>
        <w:t>es causada por</w:t>
      </w:r>
      <w:r w:rsidRPr="006E23BF">
        <w:rPr>
          <w:rFonts w:ascii="Arial" w:hAnsi="Arial" w:cs="Arial"/>
          <w:sz w:val="24"/>
          <w:szCs w:val="24"/>
        </w:rPr>
        <w:t xml:space="preserve"> </w:t>
      </w:r>
      <w:r w:rsidR="008F3BAE" w:rsidRPr="006E23BF">
        <w:rPr>
          <w:rFonts w:ascii="Arial" w:hAnsi="Arial" w:cs="Arial"/>
          <w:sz w:val="24"/>
          <w:szCs w:val="24"/>
        </w:rPr>
        <w:t>inflamación, le</w:t>
      </w:r>
      <w:r w:rsidRPr="006E23BF">
        <w:rPr>
          <w:rFonts w:ascii="Arial" w:hAnsi="Arial" w:cs="Arial"/>
          <w:sz w:val="24"/>
          <w:szCs w:val="24"/>
        </w:rPr>
        <w:t xml:space="preserve">siones, defectos hereditarios del funcionamiento de las glándulas, extirpación de las mismas o trastornos en la hipófisis. </w:t>
      </w:r>
      <w:r w:rsidR="001355DE">
        <w:rPr>
          <w:rFonts w:ascii="Arial" w:hAnsi="Arial" w:cs="Arial"/>
          <w:sz w:val="24"/>
          <w:szCs w:val="24"/>
        </w:rPr>
        <w:t>Cuando se extraen glándulas del cuerpo, debido a una intervención quirúrgica también se genera una hipofunción.</w:t>
      </w:r>
      <w:r w:rsidR="00C81F36">
        <w:rPr>
          <w:rFonts w:ascii="Arial" w:hAnsi="Arial" w:cs="Arial"/>
          <w:sz w:val="24"/>
          <w:szCs w:val="24"/>
        </w:rPr>
        <w:t xml:space="preserve"> </w:t>
      </w:r>
      <w:r w:rsidRPr="006E23BF">
        <w:rPr>
          <w:rFonts w:ascii="Arial" w:hAnsi="Arial" w:cs="Arial"/>
          <w:sz w:val="24"/>
          <w:szCs w:val="24"/>
        </w:rPr>
        <w:t xml:space="preserve">También ocurren trastornos en este sistema cuando </w:t>
      </w:r>
      <w:del w:id="330" w:author="USUARIO" w:date="2015-06-29T10:57:00Z">
        <w:r w:rsidRPr="006E23BF" w:rsidDel="002E1A77">
          <w:rPr>
            <w:rFonts w:ascii="Arial" w:hAnsi="Arial" w:cs="Arial"/>
            <w:sz w:val="24"/>
            <w:szCs w:val="24"/>
          </w:rPr>
          <w:delText>los órganos</w:delText>
        </w:r>
      </w:del>
      <w:ins w:id="331" w:author="USUARIO" w:date="2015-06-29T10:57:00Z">
        <w:r w:rsidR="002E1A77">
          <w:rPr>
            <w:rFonts w:ascii="Arial" w:hAnsi="Arial" w:cs="Arial"/>
            <w:sz w:val="24"/>
            <w:szCs w:val="24"/>
          </w:rPr>
          <w:t>las células</w:t>
        </w:r>
      </w:ins>
      <w:r w:rsidRPr="006E23BF">
        <w:rPr>
          <w:rFonts w:ascii="Arial" w:hAnsi="Arial" w:cs="Arial"/>
          <w:sz w:val="24"/>
          <w:szCs w:val="24"/>
        </w:rPr>
        <w:t xml:space="preserve"> diana </w:t>
      </w:r>
      <w:commentRangeStart w:id="332"/>
      <w:r w:rsidRPr="006E23BF">
        <w:rPr>
          <w:rFonts w:ascii="Arial" w:hAnsi="Arial" w:cs="Arial"/>
          <w:sz w:val="24"/>
          <w:szCs w:val="24"/>
        </w:rPr>
        <w:t>no responden a la hormona</w:t>
      </w:r>
      <w:commentRangeEnd w:id="332"/>
      <w:r w:rsidR="002E1A77">
        <w:rPr>
          <w:rStyle w:val="Refdecomentario"/>
        </w:rPr>
        <w:commentReference w:id="332"/>
      </w:r>
      <w:r w:rsidR="008F3BAE" w:rsidRPr="006E23BF">
        <w:rPr>
          <w:rFonts w:ascii="Arial" w:hAnsi="Arial" w:cs="Arial"/>
          <w:sz w:val="24"/>
          <w:szCs w:val="24"/>
        </w:rPr>
        <w:t xml:space="preserve">, </w:t>
      </w:r>
      <w:r w:rsidRPr="006E23BF">
        <w:rPr>
          <w:rFonts w:ascii="Arial" w:hAnsi="Arial" w:cs="Arial"/>
          <w:sz w:val="24"/>
          <w:szCs w:val="24"/>
        </w:rPr>
        <w:t>así esta se produzca en cantidad suficiente.</w:t>
      </w:r>
    </w:p>
    <w:p w:rsidR="004D45C5" w:rsidRPr="006E23BF" w:rsidRDefault="006C597B" w:rsidP="00A02DC2">
      <w:pPr>
        <w:rPr>
          <w:rFonts w:ascii="Arial" w:hAnsi="Arial" w:cs="Arial"/>
          <w:sz w:val="24"/>
          <w:szCs w:val="24"/>
        </w:rPr>
      </w:pPr>
      <w:commentRangeStart w:id="333"/>
      <w:r>
        <w:rPr>
          <w:rFonts w:ascii="Arial" w:hAnsi="Arial" w:cs="Arial"/>
          <w:sz w:val="24"/>
          <w:szCs w:val="24"/>
        </w:rPr>
        <w:t xml:space="preserve">La </w:t>
      </w:r>
      <w:del w:id="334" w:author="USUARIO" w:date="2015-06-29T10:59:00Z">
        <w:r w:rsidDel="00DE47B6">
          <w:rPr>
            <w:rFonts w:ascii="Arial" w:hAnsi="Arial" w:cs="Arial"/>
            <w:sz w:val="24"/>
            <w:szCs w:val="24"/>
          </w:rPr>
          <w:delText xml:space="preserve">glándula tiroides requiere yodo para </w:delText>
        </w:r>
        <w:r w:rsidR="00020931" w:rsidDel="00DE47B6">
          <w:rPr>
            <w:rFonts w:ascii="Arial" w:hAnsi="Arial" w:cs="Arial"/>
            <w:sz w:val="24"/>
            <w:szCs w:val="24"/>
          </w:rPr>
          <w:delText>la producción de las hormonas tiroxina y triyodotironina</w:delText>
        </w:r>
        <w:r w:rsidDel="00DE47B6">
          <w:rPr>
            <w:rFonts w:ascii="Arial" w:hAnsi="Arial" w:cs="Arial"/>
            <w:sz w:val="24"/>
            <w:szCs w:val="24"/>
          </w:rPr>
          <w:delText xml:space="preserve">, el cual se encuentra normalmente en la dieta (plantas, animales marinos, agua, sal yodada). </w:delText>
        </w:r>
      </w:del>
      <w:r w:rsidR="004D45C5" w:rsidRPr="006E23BF">
        <w:rPr>
          <w:rFonts w:ascii="Arial" w:hAnsi="Arial" w:cs="Arial"/>
          <w:sz w:val="24"/>
          <w:szCs w:val="24"/>
        </w:rPr>
        <w:t xml:space="preserve">Un ejemplo </w:t>
      </w:r>
      <w:r w:rsidR="008F3BAE" w:rsidRPr="006E23BF">
        <w:rPr>
          <w:rFonts w:ascii="Arial" w:hAnsi="Arial" w:cs="Arial"/>
          <w:sz w:val="24"/>
          <w:szCs w:val="24"/>
        </w:rPr>
        <w:t xml:space="preserve">de exceso o insuficiente actividad </w:t>
      </w:r>
      <w:r w:rsidR="004D45C5" w:rsidRPr="006E23BF">
        <w:rPr>
          <w:rFonts w:ascii="Arial" w:hAnsi="Arial" w:cs="Arial"/>
          <w:sz w:val="24"/>
          <w:szCs w:val="24"/>
        </w:rPr>
        <w:t xml:space="preserve">es el mal funcionamiento de </w:t>
      </w:r>
      <w:ins w:id="335" w:author="USUARIO" w:date="2015-06-29T10:58:00Z">
        <w:r w:rsidR="00DE47B6">
          <w:rPr>
            <w:rFonts w:ascii="Arial" w:hAnsi="Arial" w:cs="Arial"/>
            <w:sz w:val="24"/>
            <w:szCs w:val="24"/>
          </w:rPr>
          <w:t>l</w:t>
        </w:r>
      </w:ins>
      <w:del w:id="336" w:author="USUARIO" w:date="2015-06-29T10:58:00Z">
        <w:r w:rsidDel="00DE47B6">
          <w:rPr>
            <w:rFonts w:ascii="Arial" w:hAnsi="Arial" w:cs="Arial"/>
            <w:sz w:val="24"/>
            <w:szCs w:val="24"/>
          </w:rPr>
          <w:delText>est</w:delText>
        </w:r>
      </w:del>
      <w:r>
        <w:rPr>
          <w:rFonts w:ascii="Arial" w:hAnsi="Arial" w:cs="Arial"/>
          <w:sz w:val="24"/>
          <w:szCs w:val="24"/>
        </w:rPr>
        <w:t>a</w:t>
      </w:r>
      <w:r w:rsidR="004D45C5" w:rsidRPr="006E23BF">
        <w:rPr>
          <w:rFonts w:ascii="Arial" w:hAnsi="Arial" w:cs="Arial"/>
          <w:sz w:val="24"/>
          <w:szCs w:val="24"/>
        </w:rPr>
        <w:t xml:space="preserve"> glándula</w:t>
      </w:r>
      <w:ins w:id="337" w:author="USUARIO" w:date="2015-06-29T10:58:00Z">
        <w:r w:rsidR="00DE47B6">
          <w:rPr>
            <w:rFonts w:ascii="Arial" w:hAnsi="Arial" w:cs="Arial"/>
            <w:sz w:val="24"/>
            <w:szCs w:val="24"/>
          </w:rPr>
          <w:t xml:space="preserve"> tiroides. </w:t>
        </w:r>
        <w:commentRangeStart w:id="338"/>
        <w:r w:rsidR="00DE47B6">
          <w:rPr>
            <w:rFonts w:ascii="Arial" w:hAnsi="Arial" w:cs="Arial"/>
            <w:sz w:val="24"/>
            <w:szCs w:val="24"/>
          </w:rPr>
          <w:t xml:space="preserve">Esta </w:t>
        </w:r>
      </w:ins>
      <w:ins w:id="339" w:author="USUARIO" w:date="2015-06-29T10:59:00Z">
        <w:r w:rsidR="00DE47B6">
          <w:rPr>
            <w:rFonts w:ascii="Arial" w:hAnsi="Arial" w:cs="Arial"/>
            <w:sz w:val="24"/>
            <w:szCs w:val="24"/>
          </w:rPr>
          <w:t>glándula</w:t>
        </w:r>
        <w:r w:rsidR="00DE47B6">
          <w:rPr>
            <w:rFonts w:ascii="Arial" w:hAnsi="Arial" w:cs="Arial"/>
            <w:sz w:val="24"/>
            <w:szCs w:val="24"/>
          </w:rPr>
          <w:t xml:space="preserve"> requiere yodo para la producción de las hormonas tiroxina y triyodotironina, </w:t>
        </w:r>
        <w:commentRangeStart w:id="340"/>
        <w:r w:rsidR="00DE47B6">
          <w:rPr>
            <w:rFonts w:ascii="Arial" w:hAnsi="Arial" w:cs="Arial"/>
            <w:sz w:val="24"/>
            <w:szCs w:val="24"/>
          </w:rPr>
          <w:t xml:space="preserve">el cual </w:t>
        </w:r>
        <w:commentRangeEnd w:id="340"/>
        <w:r w:rsidR="00DE47B6">
          <w:rPr>
            <w:rStyle w:val="Refdecomentario"/>
          </w:rPr>
          <w:commentReference w:id="340"/>
        </w:r>
        <w:r w:rsidR="00DE47B6">
          <w:rPr>
            <w:rFonts w:ascii="Arial" w:hAnsi="Arial" w:cs="Arial"/>
            <w:sz w:val="24"/>
            <w:szCs w:val="24"/>
          </w:rPr>
          <w:t>se encuentra normalmente en la dieta (plantas, animales marinos, agua, sal yodada</w:t>
        </w:r>
      </w:ins>
      <w:ins w:id="341" w:author="USUARIO" w:date="2015-06-29T11:03:00Z">
        <w:r w:rsidR="00737C53">
          <w:rPr>
            <w:rFonts w:ascii="Arial" w:hAnsi="Arial" w:cs="Arial"/>
            <w:sz w:val="24"/>
            <w:szCs w:val="24"/>
          </w:rPr>
          <w:t>).</w:t>
        </w:r>
      </w:ins>
      <w:del w:id="342" w:author="USUARIO" w:date="2015-06-29T10:58:00Z">
        <w:r w:rsidDel="00DE47B6">
          <w:rPr>
            <w:rFonts w:ascii="Arial" w:hAnsi="Arial" w:cs="Arial"/>
            <w:sz w:val="24"/>
            <w:szCs w:val="24"/>
          </w:rPr>
          <w:delText>,</w:delText>
        </w:r>
      </w:del>
      <w:del w:id="343" w:author="USUARIO" w:date="2015-06-29T11:02:00Z">
        <w:r w:rsidDel="00737C53">
          <w:rPr>
            <w:rFonts w:ascii="Arial" w:hAnsi="Arial" w:cs="Arial"/>
            <w:sz w:val="24"/>
            <w:szCs w:val="24"/>
          </w:rPr>
          <w:delText xml:space="preserve"> </w:delText>
        </w:r>
        <w:r w:rsidR="004D45C5" w:rsidRPr="006E23BF" w:rsidDel="00737C53">
          <w:rPr>
            <w:rFonts w:ascii="Arial" w:hAnsi="Arial" w:cs="Arial"/>
            <w:sz w:val="24"/>
            <w:szCs w:val="24"/>
          </w:rPr>
          <w:delText>que</w:delText>
        </w:r>
      </w:del>
      <w:del w:id="344" w:author="USUARIO" w:date="2015-06-29T11:03:00Z">
        <w:r w:rsidR="004D45C5" w:rsidRPr="006E23BF" w:rsidDel="00737C53">
          <w:rPr>
            <w:rFonts w:ascii="Arial" w:hAnsi="Arial" w:cs="Arial"/>
            <w:sz w:val="24"/>
            <w:szCs w:val="24"/>
          </w:rPr>
          <w:delText xml:space="preserve"> puede producir:</w:delText>
        </w:r>
      </w:del>
      <w:commentRangeEnd w:id="338"/>
      <w:r w:rsidR="00737C53">
        <w:rPr>
          <w:rStyle w:val="Refdecomentario"/>
        </w:rPr>
        <w:commentReference w:id="338"/>
      </w:r>
      <w:commentRangeEnd w:id="333"/>
      <w:r w:rsidR="00B85FF4">
        <w:rPr>
          <w:rStyle w:val="Refdecomentario"/>
        </w:rPr>
        <w:commentReference w:id="333"/>
      </w:r>
    </w:p>
    <w:p w:rsidR="004D45C5" w:rsidRPr="006E23BF" w:rsidRDefault="004D45C5" w:rsidP="00A02DC2">
      <w:pPr>
        <w:numPr>
          <w:ilvl w:val="0"/>
          <w:numId w:val="3"/>
        </w:numPr>
        <w:rPr>
          <w:rFonts w:ascii="Arial" w:hAnsi="Arial" w:cs="Arial"/>
          <w:sz w:val="24"/>
          <w:szCs w:val="24"/>
        </w:rPr>
      </w:pPr>
      <w:r w:rsidRPr="006E23BF">
        <w:rPr>
          <w:rFonts w:ascii="Arial" w:hAnsi="Arial" w:cs="Arial"/>
          <w:sz w:val="24"/>
          <w:szCs w:val="24"/>
        </w:rPr>
        <w:t>El </w:t>
      </w:r>
      <w:r w:rsidRPr="006E23BF">
        <w:rPr>
          <w:rFonts w:ascii="Arial" w:hAnsi="Arial" w:cs="Arial"/>
          <w:b/>
          <w:bCs/>
          <w:sz w:val="24"/>
          <w:szCs w:val="24"/>
        </w:rPr>
        <w:t>hipotiroidismo</w:t>
      </w:r>
      <w:r w:rsidRPr="006E23BF">
        <w:rPr>
          <w:rFonts w:ascii="Arial" w:hAnsi="Arial" w:cs="Arial"/>
          <w:sz w:val="24"/>
          <w:szCs w:val="24"/>
        </w:rPr>
        <w:t>: causado por la </w:t>
      </w:r>
      <w:del w:id="345" w:author="USUARIO" w:date="2015-06-29T11:04:00Z">
        <w:r w:rsidRPr="006E23BF" w:rsidDel="00B85FF4">
          <w:rPr>
            <w:rFonts w:ascii="Arial" w:hAnsi="Arial" w:cs="Arial"/>
            <w:b/>
            <w:bCs/>
            <w:sz w:val="24"/>
            <w:szCs w:val="24"/>
          </w:rPr>
          <w:delText>secreción deficiente</w:delText>
        </w:r>
      </w:del>
      <w:ins w:id="346" w:author="USUARIO" w:date="2015-06-29T11:04:00Z">
        <w:r w:rsidR="00B85FF4">
          <w:rPr>
            <w:rFonts w:ascii="Arial" w:hAnsi="Arial" w:cs="Arial"/>
            <w:b/>
            <w:bCs/>
            <w:sz w:val="24"/>
            <w:szCs w:val="24"/>
          </w:rPr>
          <w:t>baja secreción</w:t>
        </w:r>
      </w:ins>
      <w:r w:rsidRPr="006E23BF">
        <w:rPr>
          <w:rFonts w:ascii="Arial" w:hAnsi="Arial" w:cs="Arial"/>
          <w:b/>
          <w:bCs/>
          <w:sz w:val="24"/>
          <w:szCs w:val="24"/>
        </w:rPr>
        <w:t xml:space="preserve"> de tiroxina</w:t>
      </w:r>
      <w:r w:rsidRPr="006E23BF">
        <w:rPr>
          <w:rFonts w:ascii="Arial" w:hAnsi="Arial" w:cs="Arial"/>
          <w:sz w:val="24"/>
          <w:szCs w:val="24"/>
        </w:rPr>
        <w:t xml:space="preserve">, una hormona que controla el metabolismo, </w:t>
      </w:r>
      <w:commentRangeStart w:id="347"/>
      <w:r w:rsidRPr="006E23BF">
        <w:rPr>
          <w:rFonts w:ascii="Arial" w:hAnsi="Arial" w:cs="Arial"/>
          <w:sz w:val="24"/>
          <w:szCs w:val="24"/>
        </w:rPr>
        <w:t>muchas veces por falta de yodo</w:t>
      </w:r>
      <w:commentRangeEnd w:id="347"/>
      <w:r w:rsidR="00B85FF4">
        <w:rPr>
          <w:rStyle w:val="Refdecomentario"/>
        </w:rPr>
        <w:commentReference w:id="347"/>
      </w:r>
      <w:r w:rsidRPr="006E23BF">
        <w:rPr>
          <w:rFonts w:ascii="Arial" w:hAnsi="Arial" w:cs="Arial"/>
          <w:sz w:val="24"/>
          <w:szCs w:val="24"/>
        </w:rPr>
        <w:t xml:space="preserve">. Los síntomas son sensación de frío, cansancio, depresión, dolor </w:t>
      </w:r>
      <w:r w:rsidRPr="006E23BF">
        <w:rPr>
          <w:rFonts w:ascii="Arial" w:hAnsi="Arial" w:cs="Arial"/>
          <w:sz w:val="24"/>
          <w:szCs w:val="24"/>
        </w:rPr>
        <w:lastRenderedPageBreak/>
        <w:t>muscular, aumento de peso, entre otros. </w:t>
      </w:r>
      <w:commentRangeStart w:id="348"/>
      <w:r w:rsidRPr="006E23BF">
        <w:rPr>
          <w:rFonts w:ascii="Arial" w:hAnsi="Arial" w:cs="Arial"/>
          <w:sz w:val="24"/>
          <w:szCs w:val="24"/>
        </w:rPr>
        <w:t>El tratamiento se basa en tomar medicamentos que devuelvan los niveles hormonales a la normalidad.</w:t>
      </w:r>
      <w:commentRangeEnd w:id="348"/>
      <w:r w:rsidR="005D617A">
        <w:rPr>
          <w:rStyle w:val="Refdecomentario"/>
        </w:rPr>
        <w:commentReference w:id="348"/>
      </w:r>
    </w:p>
    <w:p w:rsidR="004D45C5" w:rsidRPr="006E23BF" w:rsidRDefault="004D45C5" w:rsidP="00A02DC2">
      <w:pPr>
        <w:numPr>
          <w:ilvl w:val="0"/>
          <w:numId w:val="3"/>
        </w:numPr>
        <w:rPr>
          <w:rFonts w:ascii="Arial" w:hAnsi="Arial" w:cs="Arial"/>
          <w:sz w:val="24"/>
          <w:szCs w:val="24"/>
        </w:rPr>
      </w:pPr>
      <w:r w:rsidRPr="006E23BF">
        <w:rPr>
          <w:rFonts w:ascii="Arial" w:hAnsi="Arial" w:cs="Arial"/>
          <w:sz w:val="24"/>
          <w:szCs w:val="24"/>
        </w:rPr>
        <w:t>El </w:t>
      </w:r>
      <w:r w:rsidRPr="006E23BF">
        <w:rPr>
          <w:rFonts w:ascii="Arial" w:hAnsi="Arial" w:cs="Arial"/>
          <w:b/>
          <w:bCs/>
          <w:sz w:val="24"/>
          <w:szCs w:val="24"/>
        </w:rPr>
        <w:t>hipertiroidismo</w:t>
      </w:r>
      <w:r w:rsidRPr="006E23BF">
        <w:rPr>
          <w:rFonts w:ascii="Arial" w:hAnsi="Arial" w:cs="Arial"/>
          <w:sz w:val="24"/>
          <w:szCs w:val="24"/>
        </w:rPr>
        <w:t>: se produce por la </w:t>
      </w:r>
      <w:r w:rsidRPr="006E23BF">
        <w:rPr>
          <w:rFonts w:ascii="Arial" w:hAnsi="Arial" w:cs="Arial"/>
          <w:b/>
          <w:bCs/>
          <w:sz w:val="24"/>
          <w:szCs w:val="24"/>
        </w:rPr>
        <w:t>secreción excesiva de tiroxina</w:t>
      </w:r>
      <w:r w:rsidRPr="006E23BF">
        <w:rPr>
          <w:rFonts w:ascii="Arial" w:hAnsi="Arial" w:cs="Arial"/>
          <w:sz w:val="24"/>
          <w:szCs w:val="24"/>
        </w:rPr>
        <w:t>. Sus síntomas son nerviosismo, aumento del ritmo cardíaco, intolerancia al calor, sudoración, pérdida de peso, entre otros</w:t>
      </w:r>
      <w:commentRangeStart w:id="349"/>
      <w:r w:rsidRPr="006E23BF">
        <w:rPr>
          <w:rFonts w:ascii="Arial" w:hAnsi="Arial" w:cs="Arial"/>
          <w:sz w:val="24"/>
          <w:szCs w:val="24"/>
        </w:rPr>
        <w:t>.</w:t>
      </w:r>
      <w:commentRangeEnd w:id="349"/>
      <w:r w:rsidR="00B11C07">
        <w:rPr>
          <w:rStyle w:val="Refdecomentario"/>
        </w:rPr>
        <w:commentReference w:id="349"/>
      </w:r>
    </w:p>
    <w:tbl>
      <w:tblPr>
        <w:tblStyle w:val="Tablaconcuadrcula1"/>
        <w:tblW w:w="0" w:type="auto"/>
        <w:tblLayout w:type="fixed"/>
        <w:tblLook w:val="04A0" w:firstRow="1" w:lastRow="0" w:firstColumn="1" w:lastColumn="0" w:noHBand="0" w:noVBand="1"/>
      </w:tblPr>
      <w:tblGrid>
        <w:gridCol w:w="1668"/>
        <w:gridCol w:w="7386"/>
      </w:tblGrid>
      <w:tr w:rsidR="004D45C5" w:rsidRPr="006E23BF" w:rsidTr="0074407C">
        <w:tc>
          <w:tcPr>
            <w:tcW w:w="9054" w:type="dxa"/>
            <w:gridSpan w:val="2"/>
            <w:shd w:val="clear" w:color="auto" w:fill="0D0D0D" w:themeFill="text1" w:themeFillTint="F2"/>
          </w:tcPr>
          <w:p w:rsidR="004D45C5" w:rsidRPr="006E23BF" w:rsidRDefault="004D45C5" w:rsidP="00A02DC2">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Imagen (fotografía, gráfica o ilustración) recurso nuevo</w:t>
            </w:r>
          </w:p>
        </w:tc>
      </w:tr>
      <w:tr w:rsidR="004D45C5" w:rsidRPr="006E23BF" w:rsidTr="0074407C">
        <w:tc>
          <w:tcPr>
            <w:tcW w:w="1668"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386" w:type="dxa"/>
          </w:tcPr>
          <w:p w:rsidR="004D45C5" w:rsidRPr="006E23BF" w:rsidRDefault="00883112" w:rsidP="00A02DC2">
            <w:pPr>
              <w:spacing w:line="276" w:lineRule="auto"/>
              <w:rPr>
                <w:rFonts w:ascii="Arial" w:hAnsi="Arial" w:cs="Arial"/>
                <w:b/>
                <w:color w:val="000000"/>
                <w:sz w:val="24"/>
                <w:szCs w:val="24"/>
              </w:rPr>
            </w:pPr>
            <w:r>
              <w:rPr>
                <w:rFonts w:ascii="Arial" w:hAnsi="Arial" w:cs="Arial"/>
                <w:color w:val="000000"/>
                <w:sz w:val="24"/>
                <w:szCs w:val="24"/>
              </w:rPr>
              <w:t>CN_G8_02_CO_IMG06</w:t>
            </w:r>
          </w:p>
        </w:tc>
      </w:tr>
      <w:tr w:rsidR="004D45C5" w:rsidRPr="006E23BF" w:rsidTr="0074407C">
        <w:tc>
          <w:tcPr>
            <w:tcW w:w="166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386"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Imagen de una persona con la ubicación de la tiroides y al lado la misma persona con el cuello inflamado.</w:t>
            </w:r>
          </w:p>
        </w:tc>
      </w:tr>
      <w:tr w:rsidR="004D45C5" w:rsidRPr="006E23BF" w:rsidTr="0074407C">
        <w:tc>
          <w:tcPr>
            <w:tcW w:w="1668" w:type="dxa"/>
          </w:tcPr>
          <w:p w:rsidR="004D45C5" w:rsidRPr="006E23BF" w:rsidRDefault="004D45C5" w:rsidP="00A02DC2">
            <w:pPr>
              <w:spacing w:line="276" w:lineRule="auto"/>
              <w:rPr>
                <w:rFonts w:ascii="Arial" w:hAnsi="Arial" w:cs="Arial"/>
                <w:color w:val="000000"/>
                <w:sz w:val="24"/>
                <w:szCs w:val="24"/>
              </w:rPr>
            </w:pPr>
          </w:p>
        </w:tc>
        <w:tc>
          <w:tcPr>
            <w:tcW w:w="7386" w:type="dxa"/>
          </w:tcPr>
          <w:p w:rsidR="004D45C5" w:rsidRPr="006E23BF" w:rsidRDefault="004D45C5" w:rsidP="00A02DC2">
            <w:pPr>
              <w:spacing w:line="276" w:lineRule="auto"/>
              <w:rPr>
                <w:rFonts w:ascii="Arial" w:hAnsi="Arial" w:cs="Arial"/>
                <w:sz w:val="24"/>
                <w:szCs w:val="24"/>
              </w:rPr>
            </w:pPr>
            <w:r w:rsidRPr="006E23BF">
              <w:rPr>
                <w:rFonts w:ascii="Arial" w:hAnsi="Arial" w:cs="Arial"/>
                <w:sz w:val="24"/>
                <w:szCs w:val="24"/>
              </w:rPr>
              <w:t>http://www.mclibre.org/otros/daniel_tomas/3eso/endocrino/enfermedades_endocrino.html</w:t>
            </w:r>
          </w:p>
        </w:tc>
      </w:tr>
      <w:tr w:rsidR="004D45C5" w:rsidRPr="006E23BF" w:rsidTr="0074407C">
        <w:tc>
          <w:tcPr>
            <w:tcW w:w="166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386"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 xml:space="preserve">Efecto del hipertiroidismo por </w:t>
            </w:r>
            <w:proofErr w:type="spellStart"/>
            <w:r w:rsidRPr="006E23BF">
              <w:rPr>
                <w:rFonts w:ascii="Arial" w:hAnsi="Arial" w:cs="Arial"/>
                <w:color w:val="000000"/>
                <w:sz w:val="24"/>
                <w:szCs w:val="24"/>
              </w:rPr>
              <w:t>sobrecrecimiento</w:t>
            </w:r>
            <w:proofErr w:type="spellEnd"/>
            <w:r w:rsidRPr="006E23BF">
              <w:rPr>
                <w:rFonts w:ascii="Arial" w:hAnsi="Arial" w:cs="Arial"/>
                <w:color w:val="000000"/>
                <w:sz w:val="24"/>
                <w:szCs w:val="24"/>
              </w:rPr>
              <w:t xml:space="preserve"> de la glándula tiroides, debida a un tumor.</w:t>
            </w:r>
          </w:p>
        </w:tc>
      </w:tr>
    </w:tbl>
    <w:p w:rsidR="004D45C5" w:rsidRDefault="004D45C5" w:rsidP="00A02DC2">
      <w:pPr>
        <w:rPr>
          <w:rFonts w:ascii="Arial" w:hAnsi="Arial" w:cs="Arial"/>
          <w:sz w:val="24"/>
          <w:szCs w:val="24"/>
        </w:rPr>
      </w:pPr>
    </w:p>
    <w:p w:rsidR="00D07987" w:rsidRPr="006E23BF" w:rsidRDefault="00D07987" w:rsidP="00A02DC2">
      <w:pPr>
        <w:rPr>
          <w:rFonts w:ascii="Arial" w:hAnsi="Arial" w:cs="Arial"/>
          <w:sz w:val="24"/>
          <w:szCs w:val="24"/>
        </w:rPr>
      </w:pPr>
      <w:commentRangeStart w:id="350"/>
      <w:r>
        <w:rPr>
          <w:rFonts w:ascii="Arial" w:hAnsi="Arial" w:cs="Arial"/>
          <w:sz w:val="24"/>
          <w:szCs w:val="24"/>
        </w:rPr>
        <w:t xml:space="preserve">La deficiencia en la producción de la </w:t>
      </w:r>
      <w:r w:rsidRPr="00082E13">
        <w:rPr>
          <w:rFonts w:ascii="Arial" w:hAnsi="Arial" w:cs="Arial"/>
          <w:b/>
          <w:sz w:val="24"/>
          <w:szCs w:val="24"/>
        </w:rPr>
        <w:t>hormona de crecimiento</w:t>
      </w:r>
      <w:r>
        <w:rPr>
          <w:rFonts w:ascii="Arial" w:hAnsi="Arial" w:cs="Arial"/>
          <w:sz w:val="24"/>
          <w:szCs w:val="24"/>
        </w:rPr>
        <w:t xml:space="preserve"> </w:t>
      </w:r>
      <w:commentRangeEnd w:id="350"/>
      <w:r w:rsidR="00BD1531">
        <w:rPr>
          <w:rStyle w:val="Refdecomentario"/>
        </w:rPr>
        <w:commentReference w:id="350"/>
      </w:r>
      <w:r>
        <w:rPr>
          <w:rFonts w:ascii="Arial" w:hAnsi="Arial" w:cs="Arial"/>
          <w:sz w:val="24"/>
          <w:szCs w:val="24"/>
        </w:rPr>
        <w:t>impide un crecimiento normal de la persona, poca mineralización de los huesos, aumento en el almacenamiento de grasa en el cuerpo e incluso puede provocar la muerte por problemas cardiovasculares.</w:t>
      </w:r>
    </w:p>
    <w:p w:rsidR="008F3BAE" w:rsidRPr="006E23BF" w:rsidRDefault="008F3BAE" w:rsidP="00A02DC2">
      <w:pPr>
        <w:rPr>
          <w:rFonts w:ascii="Arial" w:hAnsi="Arial" w:cs="Arial"/>
          <w:sz w:val="24"/>
          <w:szCs w:val="24"/>
        </w:rPr>
      </w:pPr>
      <w:r w:rsidRPr="006E23BF">
        <w:rPr>
          <w:rFonts w:ascii="Arial" w:hAnsi="Arial" w:cs="Arial"/>
          <w:sz w:val="24"/>
          <w:szCs w:val="24"/>
        </w:rPr>
        <w:t xml:space="preserve">Otra enfermedad es la </w:t>
      </w:r>
      <w:r w:rsidRPr="006E23BF">
        <w:rPr>
          <w:rFonts w:ascii="Arial" w:hAnsi="Arial" w:cs="Arial"/>
          <w:b/>
          <w:sz w:val="24"/>
          <w:szCs w:val="24"/>
        </w:rPr>
        <w:t>insuficiencia suprarrenal</w:t>
      </w:r>
      <w:r w:rsidRPr="006E23BF">
        <w:rPr>
          <w:rFonts w:ascii="Arial" w:hAnsi="Arial" w:cs="Arial"/>
          <w:sz w:val="24"/>
          <w:szCs w:val="24"/>
        </w:rPr>
        <w:t>, en la que se siente fatiga, malestar y se produce deshidratación por la producción en baja cantidad de</w:t>
      </w:r>
      <w:r w:rsidR="0017783D" w:rsidRPr="006E23BF">
        <w:rPr>
          <w:rFonts w:ascii="Arial" w:hAnsi="Arial" w:cs="Arial"/>
          <w:sz w:val="24"/>
          <w:szCs w:val="24"/>
        </w:rPr>
        <w:t xml:space="preserve"> dos hormonas por la</w:t>
      </w:r>
      <w:r w:rsidRPr="006E23BF">
        <w:rPr>
          <w:rFonts w:ascii="Arial" w:hAnsi="Arial" w:cs="Arial"/>
          <w:sz w:val="24"/>
          <w:szCs w:val="24"/>
        </w:rPr>
        <w:t xml:space="preserve"> gl</w:t>
      </w:r>
      <w:r w:rsidR="0017783D" w:rsidRPr="006E23BF">
        <w:rPr>
          <w:rFonts w:ascii="Arial" w:hAnsi="Arial" w:cs="Arial"/>
          <w:sz w:val="24"/>
          <w:szCs w:val="24"/>
        </w:rPr>
        <w:t>ándula suprarrenal: cortisol y aldosterona.</w:t>
      </w:r>
      <w:r w:rsidR="00082E13">
        <w:rPr>
          <w:rFonts w:ascii="Arial" w:hAnsi="Arial" w:cs="Arial"/>
          <w:sz w:val="24"/>
          <w:szCs w:val="24"/>
        </w:rPr>
        <w:t xml:space="preserve"> El cortisol es una hormona vital para </w:t>
      </w:r>
      <w:r w:rsidR="00DA1577">
        <w:rPr>
          <w:rFonts w:ascii="Arial" w:hAnsi="Arial" w:cs="Arial"/>
          <w:sz w:val="24"/>
          <w:szCs w:val="24"/>
        </w:rPr>
        <w:t>enfrentar situaciones de estrés, y la aldosterona interviene en la reabsorción de iones sodio y potasio.</w:t>
      </w:r>
    </w:p>
    <w:p w:rsidR="00A51F95" w:rsidRDefault="00A51F95" w:rsidP="00A02DC2">
      <w:pPr>
        <w:rPr>
          <w:rFonts w:ascii="Arial" w:hAnsi="Arial" w:cs="Arial"/>
          <w:sz w:val="24"/>
          <w:szCs w:val="24"/>
        </w:rPr>
      </w:pPr>
      <w:r w:rsidRPr="006E23BF">
        <w:rPr>
          <w:rFonts w:ascii="Arial" w:hAnsi="Arial" w:cs="Arial"/>
          <w:sz w:val="24"/>
          <w:szCs w:val="24"/>
        </w:rPr>
        <w:t xml:space="preserve">En el caso de la </w:t>
      </w:r>
      <w:r w:rsidRPr="006E23BF">
        <w:rPr>
          <w:rFonts w:ascii="Arial" w:hAnsi="Arial" w:cs="Arial"/>
          <w:b/>
          <w:sz w:val="24"/>
          <w:szCs w:val="24"/>
        </w:rPr>
        <w:t>diabetes</w:t>
      </w:r>
      <w:r w:rsidRPr="006E23BF">
        <w:rPr>
          <w:rFonts w:ascii="Arial" w:hAnsi="Arial" w:cs="Arial"/>
          <w:sz w:val="24"/>
          <w:szCs w:val="24"/>
        </w:rPr>
        <w:t xml:space="preserve"> hay varias causas que la provocan</w:t>
      </w:r>
      <w:ins w:id="351" w:author="USUARIO" w:date="2015-06-29T11:11:00Z">
        <w:r w:rsidR="00BD1531">
          <w:rPr>
            <w:rFonts w:ascii="Arial" w:hAnsi="Arial" w:cs="Arial"/>
            <w:sz w:val="24"/>
            <w:szCs w:val="24"/>
          </w:rPr>
          <w:t>,</w:t>
        </w:r>
      </w:ins>
      <w:r w:rsidRPr="006E23BF">
        <w:rPr>
          <w:rFonts w:ascii="Arial" w:hAnsi="Arial" w:cs="Arial"/>
          <w:sz w:val="24"/>
          <w:szCs w:val="24"/>
        </w:rPr>
        <w:t xml:space="preserve"> como la </w:t>
      </w:r>
      <w:ins w:id="352" w:author="USUARIO" w:date="2015-06-29T11:11:00Z">
        <w:r w:rsidR="00BD1531">
          <w:rPr>
            <w:rFonts w:ascii="Arial" w:hAnsi="Arial" w:cs="Arial"/>
            <w:sz w:val="24"/>
            <w:szCs w:val="24"/>
          </w:rPr>
          <w:t>baja</w:t>
        </w:r>
      </w:ins>
      <w:del w:id="353" w:author="USUARIO" w:date="2015-06-29T11:11:00Z">
        <w:r w:rsidRPr="006E23BF" w:rsidDel="00BD1531">
          <w:rPr>
            <w:rFonts w:ascii="Arial" w:hAnsi="Arial" w:cs="Arial"/>
            <w:sz w:val="24"/>
            <w:szCs w:val="24"/>
          </w:rPr>
          <w:delText>pobre</w:delText>
        </w:r>
      </w:del>
      <w:r w:rsidRPr="006E23BF">
        <w:rPr>
          <w:rFonts w:ascii="Arial" w:hAnsi="Arial" w:cs="Arial"/>
          <w:sz w:val="24"/>
          <w:szCs w:val="24"/>
        </w:rPr>
        <w:t xml:space="preserve"> producción de la hormona insulina, la liberación de una insulina </w:t>
      </w:r>
      <w:r w:rsidR="00AE2004" w:rsidRPr="006E23BF">
        <w:rPr>
          <w:rFonts w:ascii="Arial" w:hAnsi="Arial" w:cs="Arial"/>
          <w:sz w:val="24"/>
          <w:szCs w:val="24"/>
        </w:rPr>
        <w:t>anormal</w:t>
      </w:r>
      <w:ins w:id="354" w:author="USUARIO" w:date="2015-06-29T11:11:00Z">
        <w:r w:rsidR="00BD1531">
          <w:rPr>
            <w:rFonts w:ascii="Arial" w:hAnsi="Arial" w:cs="Arial"/>
            <w:sz w:val="24"/>
            <w:szCs w:val="24"/>
          </w:rPr>
          <w:t>,</w:t>
        </w:r>
      </w:ins>
      <w:r w:rsidR="00AE2004" w:rsidRPr="006E23BF">
        <w:rPr>
          <w:rFonts w:ascii="Arial" w:hAnsi="Arial" w:cs="Arial"/>
          <w:sz w:val="24"/>
          <w:szCs w:val="24"/>
        </w:rPr>
        <w:t xml:space="preserve"> o que las células d</w:t>
      </w:r>
      <w:r w:rsidRPr="006E23BF">
        <w:rPr>
          <w:rFonts w:ascii="Arial" w:hAnsi="Arial" w:cs="Arial"/>
          <w:sz w:val="24"/>
          <w:szCs w:val="24"/>
        </w:rPr>
        <w:t>e</w:t>
      </w:r>
      <w:r w:rsidR="00AE2004" w:rsidRPr="006E23BF">
        <w:rPr>
          <w:rFonts w:ascii="Arial" w:hAnsi="Arial" w:cs="Arial"/>
          <w:sz w:val="24"/>
          <w:szCs w:val="24"/>
        </w:rPr>
        <w:t xml:space="preserve"> </w:t>
      </w:r>
      <w:r w:rsidRPr="006E23BF">
        <w:rPr>
          <w:rFonts w:ascii="Arial" w:hAnsi="Arial" w:cs="Arial"/>
          <w:sz w:val="24"/>
          <w:szCs w:val="24"/>
        </w:rPr>
        <w:t>l</w:t>
      </w:r>
      <w:ins w:id="355" w:author="USUARIO" w:date="2015-06-29T11:11:00Z">
        <w:r w:rsidR="00BD1531">
          <w:rPr>
            <w:rFonts w:ascii="Arial" w:hAnsi="Arial" w:cs="Arial"/>
            <w:sz w:val="24"/>
            <w:szCs w:val="24"/>
          </w:rPr>
          <w:t>as células</w:t>
        </w:r>
      </w:ins>
      <w:del w:id="356" w:author="USUARIO" w:date="2015-06-29T11:11:00Z">
        <w:r w:rsidRPr="006E23BF" w:rsidDel="00BD1531">
          <w:rPr>
            <w:rFonts w:ascii="Arial" w:hAnsi="Arial" w:cs="Arial"/>
            <w:sz w:val="24"/>
            <w:szCs w:val="24"/>
          </w:rPr>
          <w:delText>os órganos</w:delText>
        </w:r>
      </w:del>
      <w:r w:rsidRPr="006E23BF">
        <w:rPr>
          <w:rFonts w:ascii="Arial" w:hAnsi="Arial" w:cs="Arial"/>
          <w:sz w:val="24"/>
          <w:szCs w:val="24"/>
        </w:rPr>
        <w:t xml:space="preserve"> diana no t</w:t>
      </w:r>
      <w:ins w:id="357" w:author="USUARIO" w:date="2015-06-29T11:11:00Z">
        <w:r w:rsidR="00BD1531">
          <w:rPr>
            <w:rFonts w:ascii="Arial" w:hAnsi="Arial" w:cs="Arial"/>
            <w:sz w:val="24"/>
            <w:szCs w:val="24"/>
          </w:rPr>
          <w:t>engan</w:t>
        </w:r>
      </w:ins>
      <w:del w:id="358" w:author="USUARIO" w:date="2015-06-29T11:11:00Z">
        <w:r w:rsidRPr="006E23BF" w:rsidDel="00BD1531">
          <w:rPr>
            <w:rFonts w:ascii="Arial" w:hAnsi="Arial" w:cs="Arial"/>
            <w:sz w:val="24"/>
            <w:szCs w:val="24"/>
          </w:rPr>
          <w:delText>ienen</w:delText>
        </w:r>
      </w:del>
      <w:r w:rsidRPr="006E23BF">
        <w:rPr>
          <w:rFonts w:ascii="Arial" w:hAnsi="Arial" w:cs="Arial"/>
          <w:sz w:val="24"/>
          <w:szCs w:val="24"/>
        </w:rPr>
        <w:t xml:space="preserve"> suficientes receptores de insulina.</w:t>
      </w:r>
      <w:r w:rsidR="00AE2004" w:rsidRPr="006E23BF">
        <w:rPr>
          <w:rFonts w:ascii="Arial" w:hAnsi="Arial" w:cs="Arial"/>
          <w:sz w:val="24"/>
          <w:szCs w:val="24"/>
        </w:rPr>
        <w:t xml:space="preserve"> En cualquier caso el resultado es </w:t>
      </w:r>
      <w:r w:rsidR="008B362F" w:rsidRPr="006E23BF">
        <w:rPr>
          <w:rFonts w:ascii="Arial" w:hAnsi="Arial" w:cs="Arial"/>
          <w:sz w:val="24"/>
          <w:szCs w:val="24"/>
        </w:rPr>
        <w:t>un alto</w:t>
      </w:r>
      <w:r w:rsidR="00AE2004" w:rsidRPr="006E23BF">
        <w:rPr>
          <w:rFonts w:ascii="Arial" w:hAnsi="Arial" w:cs="Arial"/>
          <w:sz w:val="24"/>
          <w:szCs w:val="24"/>
        </w:rPr>
        <w:t xml:space="preserve"> nivel de glucosa en la sangre que no se moviliza a las células para ser usada como fuente de energía.</w:t>
      </w:r>
      <w:r w:rsidR="00D36CC8">
        <w:rPr>
          <w:rFonts w:ascii="Arial" w:hAnsi="Arial" w:cs="Arial"/>
          <w:sz w:val="24"/>
          <w:szCs w:val="24"/>
        </w:rPr>
        <w:t xml:space="preserve"> Algunos síntomas que la persona manifiesta son un aumento en la sed, pérdida de peso, náuseas, vómito y fatiga.</w:t>
      </w:r>
    </w:p>
    <w:p w:rsidR="004B18D3" w:rsidRDefault="00FA5F1B" w:rsidP="00A02DC2">
      <w:pPr>
        <w:rPr>
          <w:rFonts w:ascii="Arial" w:hAnsi="Arial" w:cs="Arial"/>
          <w:sz w:val="24"/>
          <w:szCs w:val="24"/>
        </w:rPr>
      </w:pPr>
      <w:r>
        <w:rPr>
          <w:rFonts w:ascii="Arial" w:hAnsi="Arial" w:cs="Arial"/>
          <w:sz w:val="24"/>
          <w:szCs w:val="24"/>
        </w:rPr>
        <w:t xml:space="preserve">Regulación de GH o </w:t>
      </w:r>
      <w:proofErr w:type="spellStart"/>
      <w:r>
        <w:rPr>
          <w:rFonts w:ascii="Arial" w:hAnsi="Arial" w:cs="Arial"/>
          <w:sz w:val="24"/>
          <w:szCs w:val="24"/>
        </w:rPr>
        <w:t>somatotropina</w:t>
      </w:r>
      <w:proofErr w:type="spellEnd"/>
      <w:r>
        <w:rPr>
          <w:rFonts w:ascii="Arial" w:hAnsi="Arial" w:cs="Arial"/>
          <w:sz w:val="24"/>
          <w:szCs w:val="24"/>
        </w:rPr>
        <w:t xml:space="preserve">: cambia por ayunos prolongados (mala nutrición), hipoglicemia, ejercicio, sueño profundo. </w:t>
      </w:r>
      <w:r w:rsidR="00DA1577">
        <w:rPr>
          <w:rFonts w:ascii="Arial" w:hAnsi="Arial" w:cs="Arial"/>
          <w:sz w:val="24"/>
          <w:szCs w:val="24"/>
        </w:rPr>
        <w:t>Anomalías</w:t>
      </w:r>
      <w:r>
        <w:rPr>
          <w:rFonts w:ascii="Arial" w:hAnsi="Arial" w:cs="Arial"/>
          <w:sz w:val="24"/>
          <w:szCs w:val="24"/>
        </w:rPr>
        <w:t xml:space="preserve"> en </w:t>
      </w:r>
      <w:r w:rsidR="00DA1577">
        <w:rPr>
          <w:rFonts w:ascii="Arial" w:hAnsi="Arial" w:cs="Arial"/>
          <w:sz w:val="24"/>
          <w:szCs w:val="24"/>
        </w:rPr>
        <w:t>secreción</w:t>
      </w:r>
      <w:r>
        <w:rPr>
          <w:rFonts w:ascii="Arial" w:hAnsi="Arial" w:cs="Arial"/>
          <w:sz w:val="24"/>
          <w:szCs w:val="24"/>
        </w:rPr>
        <w:t xml:space="preserve"> provocan acromegalia, gigantismo y enanismo</w:t>
      </w:r>
      <w:r w:rsidR="004B18D3">
        <w:rPr>
          <w:rFonts w:ascii="Arial" w:hAnsi="Arial" w:cs="Arial"/>
          <w:sz w:val="24"/>
          <w:szCs w:val="24"/>
        </w:rPr>
        <w:t>.</w:t>
      </w:r>
    </w:p>
    <w:tbl>
      <w:tblPr>
        <w:tblStyle w:val="Tablaconcuadrcula2"/>
        <w:tblW w:w="0" w:type="auto"/>
        <w:tblLook w:val="04A0" w:firstRow="1" w:lastRow="0" w:firstColumn="1" w:lastColumn="0" w:noHBand="0" w:noVBand="1"/>
      </w:tblPr>
      <w:tblGrid>
        <w:gridCol w:w="1403"/>
        <w:gridCol w:w="7651"/>
      </w:tblGrid>
      <w:tr w:rsidR="004B18D3" w:rsidRPr="006E23BF" w:rsidDel="00BD1531" w:rsidTr="00C55853">
        <w:trPr>
          <w:del w:id="359" w:author="USUARIO" w:date="2015-06-29T11:11:00Z"/>
        </w:trPr>
        <w:tc>
          <w:tcPr>
            <w:tcW w:w="8978" w:type="dxa"/>
            <w:gridSpan w:val="2"/>
            <w:shd w:val="clear" w:color="auto" w:fill="000000" w:themeFill="text1"/>
          </w:tcPr>
          <w:p w:rsidR="004B18D3" w:rsidRPr="006E23BF" w:rsidDel="00BD1531" w:rsidRDefault="004B18D3" w:rsidP="00C55853">
            <w:pPr>
              <w:spacing w:line="276" w:lineRule="auto"/>
              <w:jc w:val="center"/>
              <w:rPr>
                <w:del w:id="360" w:author="USUARIO" w:date="2015-06-29T11:11:00Z"/>
                <w:rFonts w:ascii="Arial" w:hAnsi="Arial" w:cs="Arial"/>
                <w:b/>
                <w:sz w:val="24"/>
                <w:szCs w:val="24"/>
                <w:lang w:val="es-ES_tradnl"/>
              </w:rPr>
            </w:pPr>
            <w:del w:id="361" w:author="USUARIO" w:date="2015-06-29T11:11:00Z">
              <w:r w:rsidRPr="006E23BF" w:rsidDel="00BD1531">
                <w:rPr>
                  <w:rFonts w:ascii="Arial" w:hAnsi="Arial" w:cs="Arial"/>
                  <w:b/>
                  <w:sz w:val="24"/>
                  <w:szCs w:val="24"/>
                  <w:lang w:val="es-ES_tradnl"/>
                </w:rPr>
                <w:delText>Recuerda</w:delText>
              </w:r>
            </w:del>
          </w:p>
        </w:tc>
      </w:tr>
      <w:tr w:rsidR="004B18D3" w:rsidRPr="006E23BF" w:rsidDel="00BD1531" w:rsidTr="00C55853">
        <w:trPr>
          <w:del w:id="362" w:author="USUARIO" w:date="2015-06-29T11:11:00Z"/>
        </w:trPr>
        <w:tc>
          <w:tcPr>
            <w:tcW w:w="1283" w:type="dxa"/>
          </w:tcPr>
          <w:p w:rsidR="004B18D3" w:rsidRPr="006E23BF" w:rsidDel="00BD1531" w:rsidRDefault="004B18D3" w:rsidP="00C55853">
            <w:pPr>
              <w:spacing w:line="276" w:lineRule="auto"/>
              <w:rPr>
                <w:del w:id="363" w:author="USUARIO" w:date="2015-06-29T11:11:00Z"/>
                <w:rFonts w:ascii="Arial" w:hAnsi="Arial" w:cs="Arial"/>
                <w:sz w:val="24"/>
                <w:szCs w:val="24"/>
                <w:lang w:val="es-ES_tradnl"/>
              </w:rPr>
            </w:pPr>
            <w:del w:id="364" w:author="USUARIO" w:date="2015-06-29T11:11:00Z">
              <w:r w:rsidRPr="006E23BF" w:rsidDel="00BD1531">
                <w:rPr>
                  <w:rFonts w:ascii="Arial" w:hAnsi="Arial" w:cs="Arial"/>
                  <w:b/>
                  <w:sz w:val="24"/>
                  <w:szCs w:val="24"/>
                  <w:lang w:val="es-ES_tradnl"/>
                </w:rPr>
                <w:delText>Contenido</w:delText>
              </w:r>
            </w:del>
          </w:p>
        </w:tc>
        <w:tc>
          <w:tcPr>
            <w:tcW w:w="7695" w:type="dxa"/>
          </w:tcPr>
          <w:p w:rsidR="004B18D3" w:rsidRPr="006E23BF" w:rsidDel="00BD1531" w:rsidRDefault="004B18D3" w:rsidP="00C55853">
            <w:pPr>
              <w:spacing w:line="276" w:lineRule="auto"/>
              <w:rPr>
                <w:del w:id="365" w:author="USUARIO" w:date="2015-06-29T11:11:00Z"/>
                <w:rFonts w:ascii="Arial" w:hAnsi="Arial" w:cs="Arial"/>
                <w:sz w:val="24"/>
                <w:szCs w:val="24"/>
                <w:lang w:val="es-ES_tradnl"/>
              </w:rPr>
            </w:pPr>
            <w:del w:id="366" w:author="USUARIO" w:date="2015-06-29T11:11:00Z">
              <w:r w:rsidRPr="006E23BF" w:rsidDel="00BD1531">
                <w:rPr>
                  <w:rFonts w:ascii="Arial" w:hAnsi="Arial" w:cs="Arial"/>
                  <w:sz w:val="24"/>
                  <w:szCs w:val="24"/>
                </w:rPr>
                <w:delText xml:space="preserve">Las alteraciones del sistema endocrino involucran una producción </w:delText>
              </w:r>
              <w:r w:rsidRPr="006E23BF" w:rsidDel="00BD1531">
                <w:rPr>
                  <w:rFonts w:ascii="Arial" w:hAnsi="Arial" w:cs="Arial"/>
                  <w:sz w:val="24"/>
                  <w:szCs w:val="24"/>
                </w:rPr>
                <w:lastRenderedPageBreak/>
                <w:delText xml:space="preserve">excesiva o deficiente de hormonas, </w:delText>
              </w:r>
              <w:r w:rsidDel="00BD1531">
                <w:rPr>
                  <w:rFonts w:ascii="Arial" w:hAnsi="Arial" w:cs="Arial"/>
                  <w:sz w:val="24"/>
                  <w:szCs w:val="24"/>
                </w:rPr>
                <w:delText>cambios en el tamaño de la glándula que las produce,</w:delText>
              </w:r>
              <w:r w:rsidRPr="006E23BF" w:rsidDel="00BD1531">
                <w:rPr>
                  <w:rFonts w:ascii="Arial" w:hAnsi="Arial" w:cs="Arial"/>
                  <w:sz w:val="24"/>
                  <w:szCs w:val="24"/>
                </w:rPr>
                <w:delText xml:space="preserve"> pocos receptores d</w:delText>
              </w:r>
              <w:r w:rsidDel="00BD1531">
                <w:rPr>
                  <w:rFonts w:ascii="Arial" w:hAnsi="Arial" w:cs="Arial"/>
                  <w:sz w:val="24"/>
                  <w:szCs w:val="24"/>
                </w:rPr>
                <w:delText xml:space="preserve">e la hormona en el órgano diana. </w:delText>
              </w:r>
              <w:r w:rsidRPr="006E23BF" w:rsidDel="00BD1531">
                <w:rPr>
                  <w:rFonts w:ascii="Arial" w:hAnsi="Arial" w:cs="Arial"/>
                  <w:sz w:val="24"/>
                  <w:szCs w:val="24"/>
                </w:rPr>
                <w:delText xml:space="preserve">   </w:delText>
              </w:r>
            </w:del>
          </w:p>
        </w:tc>
      </w:tr>
    </w:tbl>
    <w:p w:rsidR="005A7692" w:rsidRDefault="005A7692" w:rsidP="00A02DC2">
      <w:pPr>
        <w:rPr>
          <w:rFonts w:ascii="Arial" w:hAnsi="Arial" w:cs="Arial"/>
          <w:sz w:val="24"/>
          <w:szCs w:val="24"/>
        </w:rPr>
      </w:pPr>
    </w:p>
    <w:p w:rsidR="00F30C8E" w:rsidRDefault="00F30C8E" w:rsidP="00A02DC2">
      <w:pPr>
        <w:rPr>
          <w:rFonts w:ascii="Arial" w:hAnsi="Arial" w:cs="Arial"/>
          <w:b/>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sidRPr="00D04703">
        <w:rPr>
          <w:rFonts w:ascii="Arial" w:hAnsi="Arial" w:cs="Arial"/>
          <w:b/>
          <w:sz w:val="24"/>
          <w:szCs w:val="24"/>
        </w:rPr>
        <w:t>2</w:t>
      </w:r>
      <w:r w:rsidRPr="006E23BF">
        <w:rPr>
          <w:rFonts w:ascii="Arial" w:hAnsi="Arial" w:cs="Arial"/>
          <w:b/>
          <w:sz w:val="24"/>
          <w:szCs w:val="24"/>
        </w:rPr>
        <w:t>.</w:t>
      </w:r>
      <w:r>
        <w:rPr>
          <w:rFonts w:ascii="Arial" w:hAnsi="Arial" w:cs="Arial"/>
          <w:b/>
          <w:sz w:val="24"/>
          <w:szCs w:val="24"/>
        </w:rPr>
        <w:t>1</w:t>
      </w:r>
      <w:r w:rsidRPr="006E23BF">
        <w:rPr>
          <w:rFonts w:ascii="Arial" w:hAnsi="Arial" w:cs="Arial"/>
          <w:sz w:val="24"/>
          <w:szCs w:val="24"/>
        </w:rPr>
        <w:t xml:space="preserve"> </w:t>
      </w:r>
      <w:r w:rsidRPr="006D17FA">
        <w:rPr>
          <w:rFonts w:ascii="Arial" w:hAnsi="Arial" w:cs="Arial"/>
          <w:b/>
          <w:sz w:val="24"/>
          <w:szCs w:val="24"/>
        </w:rPr>
        <w:t>A</w:t>
      </w:r>
      <w:r w:rsidRPr="006E23BF">
        <w:rPr>
          <w:rFonts w:ascii="Arial" w:hAnsi="Arial" w:cs="Arial"/>
          <w:b/>
          <w:sz w:val="24"/>
          <w:szCs w:val="24"/>
        </w:rPr>
        <w:t>ltera</w:t>
      </w:r>
      <w:r>
        <w:rPr>
          <w:rFonts w:ascii="Arial" w:hAnsi="Arial" w:cs="Arial"/>
          <w:b/>
          <w:sz w:val="24"/>
          <w:szCs w:val="24"/>
        </w:rPr>
        <w:t>dores</w:t>
      </w:r>
      <w:r w:rsidRPr="006E23BF">
        <w:rPr>
          <w:rFonts w:ascii="Arial" w:hAnsi="Arial" w:cs="Arial"/>
          <w:b/>
          <w:sz w:val="24"/>
          <w:szCs w:val="24"/>
        </w:rPr>
        <w:t xml:space="preserve"> endocrino</w:t>
      </w:r>
      <w:r>
        <w:rPr>
          <w:rFonts w:ascii="Arial" w:hAnsi="Arial" w:cs="Arial"/>
          <w:b/>
          <w:sz w:val="24"/>
          <w:szCs w:val="24"/>
        </w:rPr>
        <w:t>s</w:t>
      </w:r>
    </w:p>
    <w:p w:rsidR="00FE4926" w:rsidRDefault="00BD1531" w:rsidP="00A02DC2">
      <w:pPr>
        <w:rPr>
          <w:rFonts w:ascii="Arial" w:hAnsi="Arial" w:cs="Arial"/>
          <w:sz w:val="24"/>
          <w:szCs w:val="24"/>
        </w:rPr>
      </w:pPr>
      <w:ins w:id="367" w:author="USUARIO" w:date="2015-06-29T11:12:00Z">
        <w:r>
          <w:rPr>
            <w:rFonts w:ascii="Arial" w:hAnsi="Arial" w:cs="Arial"/>
            <w:sz w:val="24"/>
            <w:szCs w:val="24"/>
          </w:rPr>
          <w:t>E</w:t>
        </w:r>
      </w:ins>
      <w:del w:id="368" w:author="USUARIO" w:date="2015-06-29T11:12:00Z">
        <w:r w:rsidR="008B1042" w:rsidDel="00BD1531">
          <w:rPr>
            <w:rFonts w:ascii="Arial" w:hAnsi="Arial" w:cs="Arial"/>
            <w:sz w:val="24"/>
            <w:szCs w:val="24"/>
          </w:rPr>
          <w:delText>Asimismo e</w:delText>
        </w:r>
      </w:del>
      <w:r w:rsidR="008B1042">
        <w:rPr>
          <w:rFonts w:ascii="Arial" w:hAnsi="Arial" w:cs="Arial"/>
          <w:sz w:val="24"/>
          <w:szCs w:val="24"/>
        </w:rPr>
        <w:t xml:space="preserve">xisten compuestos </w:t>
      </w:r>
      <w:r w:rsidR="000241EB">
        <w:rPr>
          <w:rFonts w:ascii="Arial" w:hAnsi="Arial" w:cs="Arial"/>
          <w:sz w:val="24"/>
          <w:szCs w:val="24"/>
        </w:rPr>
        <w:t>contaminantes</w:t>
      </w:r>
      <w:r w:rsidR="006D17FA">
        <w:rPr>
          <w:rFonts w:ascii="Arial" w:hAnsi="Arial" w:cs="Arial"/>
          <w:sz w:val="24"/>
          <w:szCs w:val="24"/>
        </w:rPr>
        <w:t xml:space="preserve"> </w:t>
      </w:r>
      <w:r w:rsidR="008B1042">
        <w:rPr>
          <w:rFonts w:ascii="Arial" w:hAnsi="Arial" w:cs="Arial"/>
          <w:sz w:val="24"/>
          <w:szCs w:val="24"/>
        </w:rPr>
        <w:t xml:space="preserve">que pueden interrumpir el funcionamiento adecuado </w:t>
      </w:r>
      <w:ins w:id="369" w:author="USUARIO" w:date="2015-06-29T11:12:00Z">
        <w:r>
          <w:rPr>
            <w:rFonts w:ascii="Arial" w:hAnsi="Arial" w:cs="Arial"/>
            <w:sz w:val="24"/>
            <w:szCs w:val="24"/>
          </w:rPr>
          <w:t xml:space="preserve">de las hormonas, </w:t>
        </w:r>
      </w:ins>
      <w:r w:rsidR="000241EB">
        <w:rPr>
          <w:rFonts w:ascii="Arial" w:hAnsi="Arial" w:cs="Arial"/>
          <w:sz w:val="24"/>
          <w:szCs w:val="24"/>
        </w:rPr>
        <w:t xml:space="preserve">particularmente </w:t>
      </w:r>
      <w:r w:rsidR="008B1042">
        <w:rPr>
          <w:rFonts w:ascii="Arial" w:hAnsi="Arial" w:cs="Arial"/>
          <w:sz w:val="24"/>
          <w:szCs w:val="24"/>
        </w:rPr>
        <w:t xml:space="preserve">de </w:t>
      </w:r>
      <w:del w:id="370" w:author="USUARIO" w:date="2015-06-29T11:12:00Z">
        <w:r w:rsidR="008B1042" w:rsidDel="00BD1531">
          <w:rPr>
            <w:rFonts w:ascii="Arial" w:hAnsi="Arial" w:cs="Arial"/>
            <w:sz w:val="24"/>
            <w:szCs w:val="24"/>
          </w:rPr>
          <w:delText>varias hormonas</w:delText>
        </w:r>
      </w:del>
      <w:ins w:id="371" w:author="USUARIO" w:date="2015-06-29T11:12:00Z">
        <w:r>
          <w:rPr>
            <w:rFonts w:ascii="Arial" w:hAnsi="Arial" w:cs="Arial"/>
            <w:sz w:val="24"/>
            <w:szCs w:val="24"/>
          </w:rPr>
          <w:t>las</w:t>
        </w:r>
      </w:ins>
      <w:r w:rsidR="008B1042">
        <w:rPr>
          <w:rFonts w:ascii="Arial" w:hAnsi="Arial" w:cs="Arial"/>
          <w:sz w:val="24"/>
          <w:szCs w:val="24"/>
        </w:rPr>
        <w:t xml:space="preserve"> derivadas de los lípidos, como los estrógenos</w:t>
      </w:r>
      <w:ins w:id="372" w:author="USUARIO" w:date="2015-06-29T11:12:00Z">
        <w:r>
          <w:rPr>
            <w:rFonts w:ascii="Arial" w:hAnsi="Arial" w:cs="Arial"/>
            <w:sz w:val="24"/>
            <w:szCs w:val="24"/>
          </w:rPr>
          <w:t xml:space="preserve"> (</w:t>
        </w:r>
      </w:ins>
      <w:del w:id="373" w:author="USUARIO" w:date="2015-06-29T11:12:00Z">
        <w:r w:rsidR="008B1042" w:rsidDel="00BD1531">
          <w:rPr>
            <w:rFonts w:ascii="Arial" w:hAnsi="Arial" w:cs="Arial"/>
            <w:sz w:val="24"/>
            <w:szCs w:val="24"/>
          </w:rPr>
          <w:delText xml:space="preserve">, es decir </w:delText>
        </w:r>
      </w:del>
      <w:r w:rsidR="008B1042">
        <w:rPr>
          <w:rFonts w:ascii="Arial" w:hAnsi="Arial" w:cs="Arial"/>
          <w:sz w:val="24"/>
          <w:szCs w:val="24"/>
        </w:rPr>
        <w:t>las hormonas sexuales femeninas</w:t>
      </w:r>
      <w:ins w:id="374" w:author="USUARIO" w:date="2015-06-29T11:12:00Z">
        <w:r>
          <w:rPr>
            <w:rFonts w:ascii="Arial" w:hAnsi="Arial" w:cs="Arial"/>
            <w:sz w:val="24"/>
            <w:szCs w:val="24"/>
          </w:rPr>
          <w:t>)</w:t>
        </w:r>
      </w:ins>
      <w:r w:rsidR="008B1042">
        <w:rPr>
          <w:rFonts w:ascii="Arial" w:hAnsi="Arial" w:cs="Arial"/>
          <w:sz w:val="24"/>
          <w:szCs w:val="24"/>
        </w:rPr>
        <w:t xml:space="preserve">. Estos compuestos no son producidos de manera natural por el cuerpo, sino que son sintéticos y </w:t>
      </w:r>
      <w:r w:rsidR="006D17FA">
        <w:rPr>
          <w:rFonts w:ascii="Arial" w:hAnsi="Arial" w:cs="Arial"/>
          <w:sz w:val="24"/>
          <w:szCs w:val="24"/>
        </w:rPr>
        <w:t xml:space="preserve">se conocen como alteradores endocrinos. </w:t>
      </w:r>
    </w:p>
    <w:p w:rsidR="008B1042" w:rsidRDefault="00831942" w:rsidP="00A02DC2">
      <w:pPr>
        <w:rPr>
          <w:rFonts w:ascii="Arial" w:hAnsi="Arial" w:cs="Arial"/>
          <w:sz w:val="24"/>
          <w:szCs w:val="24"/>
        </w:rPr>
      </w:pPr>
      <w:commentRangeStart w:id="375"/>
      <w:r>
        <w:rPr>
          <w:rFonts w:ascii="Arial" w:hAnsi="Arial" w:cs="Arial"/>
          <w:sz w:val="24"/>
          <w:szCs w:val="24"/>
        </w:rPr>
        <w:t>Cuando el organismo es expuesto a est</w:t>
      </w:r>
      <w:ins w:id="376" w:author="USUARIO" w:date="2015-06-29T11:12:00Z">
        <w:r w:rsidR="00BD1531">
          <w:rPr>
            <w:rFonts w:ascii="Arial" w:hAnsi="Arial" w:cs="Arial"/>
            <w:sz w:val="24"/>
            <w:szCs w:val="24"/>
          </w:rPr>
          <w:t>a</w:t>
        </w:r>
      </w:ins>
      <w:del w:id="377" w:author="USUARIO" w:date="2015-06-29T11:12:00Z">
        <w:r w:rsidDel="00BD1531">
          <w:rPr>
            <w:rFonts w:ascii="Arial" w:hAnsi="Arial" w:cs="Arial"/>
            <w:sz w:val="24"/>
            <w:szCs w:val="24"/>
          </w:rPr>
          <w:delText>o</w:delText>
        </w:r>
      </w:del>
      <w:r>
        <w:rPr>
          <w:rFonts w:ascii="Arial" w:hAnsi="Arial" w:cs="Arial"/>
          <w:sz w:val="24"/>
          <w:szCs w:val="24"/>
        </w:rPr>
        <w:t xml:space="preserve">s </w:t>
      </w:r>
      <w:ins w:id="378" w:author="USUARIO" w:date="2015-06-29T11:13:00Z">
        <w:r w:rsidR="00BD1531">
          <w:rPr>
            <w:rFonts w:ascii="Arial" w:hAnsi="Arial" w:cs="Arial"/>
            <w:sz w:val="24"/>
            <w:szCs w:val="24"/>
          </w:rPr>
          <w:t xml:space="preserve">sustancias </w:t>
        </w:r>
      </w:ins>
      <w:r>
        <w:rPr>
          <w:rFonts w:ascii="Arial" w:hAnsi="Arial" w:cs="Arial"/>
          <w:sz w:val="24"/>
          <w:szCs w:val="24"/>
        </w:rPr>
        <w:t xml:space="preserve">se generan respuestas anormales, que pueden generar trastornos persistentes, al </w:t>
      </w:r>
      <w:r w:rsidR="008B1042">
        <w:rPr>
          <w:rFonts w:ascii="Arial" w:hAnsi="Arial" w:cs="Arial"/>
          <w:sz w:val="24"/>
          <w:szCs w:val="24"/>
        </w:rPr>
        <w:t>acumula</w:t>
      </w:r>
      <w:r>
        <w:rPr>
          <w:rFonts w:ascii="Arial" w:hAnsi="Arial" w:cs="Arial"/>
          <w:sz w:val="24"/>
          <w:szCs w:val="24"/>
        </w:rPr>
        <w:t>rse en la grasa corporal</w:t>
      </w:r>
      <w:del w:id="379" w:author="USUARIO" w:date="2015-06-29T11:15:00Z">
        <w:r w:rsidDel="00BD1531">
          <w:rPr>
            <w:rFonts w:ascii="Arial" w:hAnsi="Arial" w:cs="Arial"/>
            <w:sz w:val="24"/>
            <w:szCs w:val="24"/>
          </w:rPr>
          <w:delText>,</w:delText>
        </w:r>
      </w:del>
      <w:r>
        <w:rPr>
          <w:rFonts w:ascii="Arial" w:hAnsi="Arial" w:cs="Arial"/>
          <w:sz w:val="24"/>
          <w:szCs w:val="24"/>
        </w:rPr>
        <w:t xml:space="preserve"> por la exposición frecuente</w:t>
      </w:r>
      <w:r w:rsidR="008B1042">
        <w:rPr>
          <w:rFonts w:ascii="Arial" w:hAnsi="Arial" w:cs="Arial"/>
          <w:sz w:val="24"/>
          <w:szCs w:val="24"/>
        </w:rPr>
        <w:t xml:space="preserve">. </w:t>
      </w:r>
      <w:commentRangeEnd w:id="375"/>
      <w:r w:rsidR="00BD1531">
        <w:rPr>
          <w:rStyle w:val="Refdecomentario"/>
        </w:rPr>
        <w:commentReference w:id="375"/>
      </w:r>
      <w:r w:rsidR="008B1042">
        <w:rPr>
          <w:rFonts w:ascii="Arial" w:hAnsi="Arial" w:cs="Arial"/>
          <w:sz w:val="24"/>
          <w:szCs w:val="24"/>
        </w:rPr>
        <w:t>Además puede</w:t>
      </w:r>
      <w:r w:rsidR="00F94AD1">
        <w:rPr>
          <w:rFonts w:ascii="Arial" w:hAnsi="Arial" w:cs="Arial"/>
          <w:sz w:val="24"/>
          <w:szCs w:val="24"/>
        </w:rPr>
        <w:t>n</w:t>
      </w:r>
      <w:r w:rsidR="008B1042">
        <w:rPr>
          <w:rFonts w:ascii="Arial" w:hAnsi="Arial" w:cs="Arial"/>
          <w:sz w:val="24"/>
          <w:szCs w:val="24"/>
        </w:rPr>
        <w:t xml:space="preserve"> afectar el desarrollo del feto durante el embarazo.</w:t>
      </w:r>
      <w:r w:rsidR="002038DB">
        <w:rPr>
          <w:rFonts w:ascii="Arial" w:hAnsi="Arial" w:cs="Arial"/>
          <w:sz w:val="24"/>
          <w:szCs w:val="24"/>
        </w:rPr>
        <w:t xml:space="preserve"> </w:t>
      </w:r>
    </w:p>
    <w:p w:rsidR="00F94AD1" w:rsidRPr="006E23BF" w:rsidRDefault="008B1042" w:rsidP="00F94AD1">
      <w:pPr>
        <w:rPr>
          <w:rFonts w:ascii="Arial" w:hAnsi="Arial" w:cs="Arial"/>
          <w:sz w:val="24"/>
          <w:szCs w:val="24"/>
        </w:rPr>
      </w:pPr>
      <w:r>
        <w:rPr>
          <w:rFonts w:ascii="Arial" w:hAnsi="Arial" w:cs="Arial"/>
          <w:sz w:val="24"/>
          <w:szCs w:val="24"/>
        </w:rPr>
        <w:t xml:space="preserve">Algunos de estos compuestos </w:t>
      </w:r>
      <w:r w:rsidR="00FE4926">
        <w:rPr>
          <w:rFonts w:ascii="Arial" w:hAnsi="Arial" w:cs="Arial"/>
          <w:sz w:val="24"/>
          <w:szCs w:val="24"/>
        </w:rPr>
        <w:t>se encuentran en</w:t>
      </w:r>
      <w:r>
        <w:rPr>
          <w:rFonts w:ascii="Arial" w:hAnsi="Arial" w:cs="Arial"/>
          <w:sz w:val="24"/>
          <w:szCs w:val="24"/>
        </w:rPr>
        <w:t xml:space="preserve"> </w:t>
      </w:r>
      <w:r w:rsidR="00F94AD1">
        <w:rPr>
          <w:rFonts w:ascii="Arial" w:hAnsi="Arial" w:cs="Arial"/>
          <w:sz w:val="24"/>
          <w:szCs w:val="24"/>
        </w:rPr>
        <w:t>varios</w:t>
      </w:r>
      <w:r>
        <w:rPr>
          <w:rFonts w:ascii="Arial" w:hAnsi="Arial" w:cs="Arial"/>
          <w:sz w:val="24"/>
          <w:szCs w:val="24"/>
        </w:rPr>
        <w:t xml:space="preserve"> plaguicidas</w:t>
      </w:r>
      <w:r w:rsidR="00F94AD1">
        <w:rPr>
          <w:rFonts w:ascii="Arial" w:hAnsi="Arial" w:cs="Arial"/>
          <w:sz w:val="24"/>
          <w:szCs w:val="24"/>
        </w:rPr>
        <w:t>, como el DDT</w:t>
      </w:r>
      <w:r w:rsidR="006D17FA">
        <w:rPr>
          <w:rFonts w:ascii="Arial" w:hAnsi="Arial" w:cs="Arial"/>
          <w:sz w:val="24"/>
          <w:szCs w:val="24"/>
        </w:rPr>
        <w:t xml:space="preserve">, y </w:t>
      </w:r>
      <w:r w:rsidR="00FE4926">
        <w:rPr>
          <w:rFonts w:ascii="Arial" w:hAnsi="Arial" w:cs="Arial"/>
          <w:sz w:val="24"/>
          <w:szCs w:val="24"/>
        </w:rPr>
        <w:t xml:space="preserve">en </w:t>
      </w:r>
      <w:r w:rsidR="006D17FA">
        <w:rPr>
          <w:rFonts w:ascii="Arial" w:hAnsi="Arial" w:cs="Arial"/>
          <w:sz w:val="24"/>
          <w:szCs w:val="24"/>
        </w:rPr>
        <w:t>componentes de plásticos, cosméticos, detergentes</w:t>
      </w:r>
      <w:r w:rsidR="00831942">
        <w:rPr>
          <w:rFonts w:ascii="Arial" w:hAnsi="Arial" w:cs="Arial"/>
          <w:sz w:val="24"/>
          <w:szCs w:val="24"/>
        </w:rPr>
        <w:t>, pinturas</w:t>
      </w:r>
      <w:r w:rsidR="006D17FA">
        <w:rPr>
          <w:rFonts w:ascii="Arial" w:hAnsi="Arial" w:cs="Arial"/>
          <w:sz w:val="24"/>
          <w:szCs w:val="24"/>
        </w:rPr>
        <w:t xml:space="preserve"> y fragancias</w:t>
      </w:r>
      <w:r w:rsidR="00F94AD1">
        <w:rPr>
          <w:rFonts w:ascii="Arial" w:hAnsi="Arial" w:cs="Arial"/>
          <w:sz w:val="24"/>
          <w:szCs w:val="24"/>
        </w:rPr>
        <w:t>.</w:t>
      </w:r>
      <w:r w:rsidR="00FE4926">
        <w:rPr>
          <w:rFonts w:ascii="Arial" w:hAnsi="Arial" w:cs="Arial"/>
          <w:sz w:val="24"/>
          <w:szCs w:val="24"/>
        </w:rPr>
        <w:t xml:space="preserve"> Pueden estar también en el suelo, aire o agua.</w:t>
      </w:r>
      <w:r w:rsidR="00F94AD1">
        <w:rPr>
          <w:rFonts w:ascii="Arial" w:hAnsi="Arial" w:cs="Arial"/>
          <w:sz w:val="24"/>
          <w:szCs w:val="24"/>
        </w:rPr>
        <w:t xml:space="preserve"> </w:t>
      </w:r>
      <w:r w:rsidR="00FE4926">
        <w:rPr>
          <w:rFonts w:ascii="Arial" w:hAnsi="Arial" w:cs="Arial"/>
          <w:sz w:val="24"/>
          <w:szCs w:val="24"/>
        </w:rPr>
        <w:t>Actúan</w:t>
      </w:r>
      <w:r w:rsidR="00F94AD1">
        <w:rPr>
          <w:rFonts w:ascii="Arial" w:hAnsi="Arial" w:cs="Arial"/>
          <w:sz w:val="24"/>
          <w:szCs w:val="24"/>
        </w:rPr>
        <w:t xml:space="preserve"> de diferentes maneras:</w:t>
      </w:r>
    </w:p>
    <w:p w:rsidR="00F94AD1" w:rsidRDefault="00F94AD1" w:rsidP="00F94AD1">
      <w:pPr>
        <w:numPr>
          <w:ilvl w:val="0"/>
          <w:numId w:val="3"/>
        </w:numPr>
        <w:rPr>
          <w:rFonts w:ascii="Arial" w:hAnsi="Arial" w:cs="Arial"/>
          <w:sz w:val="24"/>
          <w:szCs w:val="24"/>
        </w:rPr>
      </w:pPr>
      <w:r>
        <w:rPr>
          <w:rFonts w:ascii="Arial" w:hAnsi="Arial" w:cs="Arial"/>
          <w:sz w:val="24"/>
          <w:szCs w:val="24"/>
        </w:rPr>
        <w:t xml:space="preserve">Como hormonas, al unirse a los receptores de estas en las células, provocando una respuesta no usual por parte del organismo.  </w:t>
      </w:r>
    </w:p>
    <w:p w:rsidR="00F94AD1" w:rsidRDefault="00F94AD1" w:rsidP="00F94AD1">
      <w:pPr>
        <w:numPr>
          <w:ilvl w:val="0"/>
          <w:numId w:val="3"/>
        </w:numPr>
        <w:rPr>
          <w:rFonts w:ascii="Arial" w:hAnsi="Arial" w:cs="Arial"/>
          <w:sz w:val="24"/>
          <w:szCs w:val="24"/>
        </w:rPr>
      </w:pPr>
      <w:r>
        <w:rPr>
          <w:rFonts w:ascii="Arial" w:hAnsi="Arial" w:cs="Arial"/>
          <w:sz w:val="24"/>
          <w:szCs w:val="24"/>
        </w:rPr>
        <w:t>Bloqueando los receptores</w:t>
      </w:r>
      <w:r w:rsidR="00F46BA5">
        <w:rPr>
          <w:rFonts w:ascii="Arial" w:hAnsi="Arial" w:cs="Arial"/>
          <w:sz w:val="24"/>
          <w:szCs w:val="24"/>
        </w:rPr>
        <w:t xml:space="preserve"> hormonales</w:t>
      </w:r>
      <w:r>
        <w:rPr>
          <w:rFonts w:ascii="Arial" w:hAnsi="Arial" w:cs="Arial"/>
          <w:sz w:val="24"/>
          <w:szCs w:val="24"/>
        </w:rPr>
        <w:t>, al permanecer unidos a estos, impidiendo la regu</w:t>
      </w:r>
      <w:bookmarkStart w:id="380" w:name="_GoBack"/>
      <w:bookmarkEnd w:id="380"/>
      <w:r>
        <w:rPr>
          <w:rFonts w:ascii="Arial" w:hAnsi="Arial" w:cs="Arial"/>
          <w:sz w:val="24"/>
          <w:szCs w:val="24"/>
        </w:rPr>
        <w:t>lación realizada normalmente por las hormonas.</w:t>
      </w:r>
    </w:p>
    <w:p w:rsidR="00F94AD1" w:rsidRDefault="00F94AD1" w:rsidP="00F94AD1">
      <w:pPr>
        <w:numPr>
          <w:ilvl w:val="0"/>
          <w:numId w:val="3"/>
        </w:numPr>
        <w:rPr>
          <w:rFonts w:ascii="Arial" w:hAnsi="Arial" w:cs="Arial"/>
          <w:sz w:val="24"/>
          <w:szCs w:val="24"/>
        </w:rPr>
      </w:pPr>
      <w:r>
        <w:rPr>
          <w:rFonts w:ascii="Arial" w:hAnsi="Arial" w:cs="Arial"/>
          <w:sz w:val="24"/>
          <w:szCs w:val="24"/>
        </w:rPr>
        <w:t>Alterando la concentración de las hormonas.</w:t>
      </w:r>
    </w:p>
    <w:p w:rsidR="00F94AD1" w:rsidRDefault="00F94AD1" w:rsidP="00A02DC2">
      <w:pPr>
        <w:numPr>
          <w:ilvl w:val="0"/>
          <w:numId w:val="3"/>
        </w:numPr>
        <w:rPr>
          <w:rFonts w:ascii="Arial" w:hAnsi="Arial" w:cs="Arial"/>
          <w:sz w:val="24"/>
          <w:szCs w:val="24"/>
        </w:rPr>
      </w:pPr>
      <w:r w:rsidRPr="00F94AD1">
        <w:rPr>
          <w:rFonts w:ascii="Arial" w:hAnsi="Arial" w:cs="Arial"/>
          <w:sz w:val="24"/>
          <w:szCs w:val="24"/>
        </w:rPr>
        <w:t>Afectando el número de receptores hormonales durante el desarrollo de los tejidos</w:t>
      </w:r>
      <w:r>
        <w:rPr>
          <w:rFonts w:ascii="Arial" w:hAnsi="Arial" w:cs="Arial"/>
          <w:sz w:val="24"/>
          <w:szCs w:val="24"/>
        </w:rPr>
        <w:t>.</w:t>
      </w:r>
      <w:r w:rsidRPr="00F94AD1">
        <w:rPr>
          <w:rFonts w:ascii="Arial" w:hAnsi="Arial" w:cs="Arial"/>
          <w:sz w:val="24"/>
          <w:szCs w:val="24"/>
        </w:rPr>
        <w:t xml:space="preserve"> </w:t>
      </w:r>
    </w:p>
    <w:p w:rsidR="008B1042" w:rsidRDefault="008B1042" w:rsidP="00F94AD1">
      <w:pPr>
        <w:rPr>
          <w:rFonts w:ascii="Arial" w:hAnsi="Arial" w:cs="Arial"/>
          <w:sz w:val="24"/>
          <w:szCs w:val="24"/>
        </w:rPr>
      </w:pPr>
      <w:commentRangeStart w:id="381"/>
      <w:r w:rsidRPr="00F94AD1">
        <w:rPr>
          <w:rFonts w:ascii="Arial" w:hAnsi="Arial" w:cs="Arial"/>
          <w:sz w:val="24"/>
          <w:szCs w:val="24"/>
        </w:rPr>
        <w:t>Al alterar el funcionamiento del sistema endocrino pueden llevar a generar efectos dañinos sobre el metabolismo, el sistema inmune</w:t>
      </w:r>
      <w:r w:rsidR="00F94AD1">
        <w:rPr>
          <w:rFonts w:ascii="Arial" w:hAnsi="Arial" w:cs="Arial"/>
          <w:sz w:val="24"/>
          <w:szCs w:val="24"/>
        </w:rPr>
        <w:t xml:space="preserve">, formación de algunos órganos </w:t>
      </w:r>
      <w:r w:rsidRPr="00F94AD1">
        <w:rPr>
          <w:rFonts w:ascii="Arial" w:hAnsi="Arial" w:cs="Arial"/>
          <w:sz w:val="24"/>
          <w:szCs w:val="24"/>
        </w:rPr>
        <w:t xml:space="preserve">y la </w:t>
      </w:r>
      <w:r w:rsidR="00F94AD1">
        <w:rPr>
          <w:rFonts w:ascii="Arial" w:hAnsi="Arial" w:cs="Arial"/>
          <w:sz w:val="24"/>
          <w:szCs w:val="24"/>
        </w:rPr>
        <w:t>fecundidad</w:t>
      </w:r>
      <w:r w:rsidRPr="00F94AD1">
        <w:rPr>
          <w:rFonts w:ascii="Arial" w:hAnsi="Arial" w:cs="Arial"/>
          <w:sz w:val="24"/>
          <w:szCs w:val="24"/>
        </w:rPr>
        <w:t>.</w:t>
      </w:r>
      <w:commentRangeEnd w:id="381"/>
      <w:r w:rsidR="00F6055C">
        <w:rPr>
          <w:rStyle w:val="Refdecomentario"/>
        </w:rPr>
        <w:commentReference w:id="381"/>
      </w:r>
    </w:p>
    <w:tbl>
      <w:tblPr>
        <w:tblStyle w:val="Tablaconcuadrcula2"/>
        <w:tblW w:w="0" w:type="auto"/>
        <w:tblLook w:val="04A0" w:firstRow="1" w:lastRow="0" w:firstColumn="1" w:lastColumn="0" w:noHBand="0" w:noVBand="1"/>
      </w:tblPr>
      <w:tblGrid>
        <w:gridCol w:w="1951"/>
        <w:gridCol w:w="7103"/>
      </w:tblGrid>
      <w:tr w:rsidR="005A7692" w:rsidRPr="006E23BF" w:rsidDel="00F6055C" w:rsidTr="00716C35">
        <w:trPr>
          <w:del w:id="382" w:author="USUARIO" w:date="2015-06-29T11:16:00Z"/>
        </w:trPr>
        <w:tc>
          <w:tcPr>
            <w:tcW w:w="9054" w:type="dxa"/>
            <w:gridSpan w:val="2"/>
            <w:shd w:val="clear" w:color="auto" w:fill="000000" w:themeFill="text1"/>
          </w:tcPr>
          <w:p w:rsidR="005A7692" w:rsidRPr="006E23BF" w:rsidDel="00F6055C" w:rsidRDefault="005A7692" w:rsidP="00C55853">
            <w:pPr>
              <w:spacing w:line="276" w:lineRule="auto"/>
              <w:jc w:val="center"/>
              <w:rPr>
                <w:del w:id="383" w:author="USUARIO" w:date="2015-06-29T11:16:00Z"/>
                <w:rFonts w:ascii="Arial" w:hAnsi="Arial" w:cs="Arial"/>
                <w:b/>
                <w:sz w:val="24"/>
                <w:szCs w:val="24"/>
                <w:lang w:val="es-ES_tradnl"/>
              </w:rPr>
            </w:pPr>
            <w:bookmarkStart w:id="384" w:name="OLE_LINK9"/>
            <w:bookmarkStart w:id="385" w:name="OLE_LINK10"/>
            <w:del w:id="386" w:author="USUARIO" w:date="2015-06-29T11:16:00Z">
              <w:r w:rsidRPr="006E23BF" w:rsidDel="00F6055C">
                <w:rPr>
                  <w:rFonts w:ascii="Arial" w:hAnsi="Arial" w:cs="Arial"/>
                  <w:b/>
                  <w:sz w:val="24"/>
                  <w:szCs w:val="24"/>
                  <w:lang w:val="es-ES_tradnl"/>
                </w:rPr>
                <w:delText>Recuerda</w:delText>
              </w:r>
            </w:del>
          </w:p>
        </w:tc>
      </w:tr>
      <w:tr w:rsidR="005A7692" w:rsidRPr="006E23BF" w:rsidDel="00F6055C" w:rsidTr="00716C35">
        <w:trPr>
          <w:del w:id="387" w:author="USUARIO" w:date="2015-06-29T11:16:00Z"/>
        </w:trPr>
        <w:tc>
          <w:tcPr>
            <w:tcW w:w="1951" w:type="dxa"/>
          </w:tcPr>
          <w:p w:rsidR="005A7692" w:rsidRPr="006E23BF" w:rsidDel="00F6055C" w:rsidRDefault="005A7692" w:rsidP="00C55853">
            <w:pPr>
              <w:spacing w:line="276" w:lineRule="auto"/>
              <w:rPr>
                <w:del w:id="388" w:author="USUARIO" w:date="2015-06-29T11:16:00Z"/>
                <w:rFonts w:ascii="Arial" w:hAnsi="Arial" w:cs="Arial"/>
                <w:sz w:val="24"/>
                <w:szCs w:val="24"/>
                <w:lang w:val="es-ES_tradnl"/>
              </w:rPr>
            </w:pPr>
            <w:del w:id="389" w:author="USUARIO" w:date="2015-06-29T11:16:00Z">
              <w:r w:rsidRPr="006E23BF" w:rsidDel="00F6055C">
                <w:rPr>
                  <w:rFonts w:ascii="Arial" w:hAnsi="Arial" w:cs="Arial"/>
                  <w:b/>
                  <w:sz w:val="24"/>
                  <w:szCs w:val="24"/>
                  <w:lang w:val="es-ES_tradnl"/>
                </w:rPr>
                <w:delText>Contenido</w:delText>
              </w:r>
            </w:del>
          </w:p>
        </w:tc>
        <w:tc>
          <w:tcPr>
            <w:tcW w:w="7103" w:type="dxa"/>
          </w:tcPr>
          <w:p w:rsidR="005A7692" w:rsidRPr="006E23BF" w:rsidDel="00F6055C" w:rsidRDefault="004B18D3" w:rsidP="004B18D3">
            <w:pPr>
              <w:spacing w:line="276" w:lineRule="auto"/>
              <w:rPr>
                <w:del w:id="390" w:author="USUARIO" w:date="2015-06-29T11:16:00Z"/>
                <w:rFonts w:ascii="Arial" w:hAnsi="Arial" w:cs="Arial"/>
                <w:sz w:val="24"/>
                <w:szCs w:val="24"/>
                <w:lang w:val="es-ES_tradnl"/>
              </w:rPr>
            </w:pPr>
            <w:del w:id="391" w:author="USUARIO" w:date="2015-06-29T11:16:00Z">
              <w:r w:rsidDel="00F6055C">
                <w:rPr>
                  <w:rFonts w:ascii="Arial" w:hAnsi="Arial" w:cs="Arial"/>
                  <w:sz w:val="24"/>
                  <w:szCs w:val="24"/>
                </w:rPr>
                <w:delText xml:space="preserve">Existen sustancias producidas por las actividades humanas que provocan trastornos en el sistema endocrino, cuando el organismo se expone a estos. </w:delText>
              </w:r>
              <w:r w:rsidR="005A7692" w:rsidRPr="006E23BF" w:rsidDel="00F6055C">
                <w:rPr>
                  <w:rFonts w:ascii="Arial" w:hAnsi="Arial" w:cs="Arial"/>
                  <w:sz w:val="24"/>
                  <w:szCs w:val="24"/>
                </w:rPr>
                <w:delText xml:space="preserve">   </w:delText>
              </w:r>
            </w:del>
          </w:p>
        </w:tc>
      </w:tr>
      <w:bookmarkEnd w:id="384"/>
      <w:bookmarkEnd w:id="385"/>
    </w:tbl>
    <w:p w:rsidR="005A7692" w:rsidRPr="00F94AD1" w:rsidRDefault="005A7692" w:rsidP="00F94AD1">
      <w:pPr>
        <w:rPr>
          <w:rFonts w:ascii="Arial" w:hAnsi="Arial" w:cs="Arial"/>
          <w:sz w:val="24"/>
          <w:szCs w:val="24"/>
        </w:rPr>
      </w:pPr>
    </w:p>
    <w:tbl>
      <w:tblPr>
        <w:tblStyle w:val="Tablaconcuadrcula"/>
        <w:tblpPr w:leftFromText="141" w:rightFromText="141" w:vertAnchor="text" w:horzAnchor="margin" w:tblpY="49"/>
        <w:tblW w:w="0" w:type="auto"/>
        <w:tblLook w:val="04A0" w:firstRow="1" w:lastRow="0" w:firstColumn="1" w:lastColumn="0" w:noHBand="0" w:noVBand="1"/>
      </w:tblPr>
      <w:tblGrid>
        <w:gridCol w:w="1951"/>
        <w:gridCol w:w="7088"/>
      </w:tblGrid>
      <w:tr w:rsidR="0060677E" w:rsidRPr="006E23BF" w:rsidDel="00F6055C" w:rsidTr="00716C35">
        <w:trPr>
          <w:del w:id="392" w:author="USUARIO" w:date="2015-06-29T11:17:00Z"/>
        </w:trPr>
        <w:tc>
          <w:tcPr>
            <w:tcW w:w="9039" w:type="dxa"/>
            <w:gridSpan w:val="2"/>
            <w:shd w:val="clear" w:color="auto" w:fill="000000" w:themeFill="text1"/>
          </w:tcPr>
          <w:p w:rsidR="0060677E" w:rsidRPr="006E23BF" w:rsidDel="00F6055C" w:rsidRDefault="0060677E" w:rsidP="00A02DC2">
            <w:pPr>
              <w:spacing w:line="276" w:lineRule="auto"/>
              <w:jc w:val="center"/>
              <w:rPr>
                <w:del w:id="393" w:author="USUARIO" w:date="2015-06-29T11:17:00Z"/>
                <w:rFonts w:ascii="Arial" w:hAnsi="Arial" w:cs="Arial"/>
                <w:b/>
                <w:sz w:val="24"/>
                <w:szCs w:val="24"/>
              </w:rPr>
            </w:pPr>
            <w:commentRangeStart w:id="394"/>
            <w:del w:id="395" w:author="USUARIO" w:date="2015-06-29T11:17:00Z">
              <w:r w:rsidRPr="006E23BF" w:rsidDel="00F6055C">
                <w:rPr>
                  <w:rFonts w:ascii="Arial" w:hAnsi="Arial" w:cs="Arial"/>
                  <w:b/>
                  <w:sz w:val="24"/>
                  <w:szCs w:val="24"/>
                </w:rPr>
                <w:lastRenderedPageBreak/>
                <w:delText>Destacado</w:delText>
              </w:r>
              <w:commentRangeEnd w:id="394"/>
              <w:r w:rsidR="00F6055C" w:rsidDel="00F6055C">
                <w:rPr>
                  <w:rStyle w:val="Refdecomentario"/>
                </w:rPr>
                <w:commentReference w:id="394"/>
              </w:r>
            </w:del>
          </w:p>
        </w:tc>
      </w:tr>
      <w:tr w:rsidR="0060677E" w:rsidRPr="006E23BF" w:rsidDel="00F6055C" w:rsidTr="00716C35">
        <w:trPr>
          <w:del w:id="396" w:author="USUARIO" w:date="2015-06-29T11:17:00Z"/>
        </w:trPr>
        <w:tc>
          <w:tcPr>
            <w:tcW w:w="1951" w:type="dxa"/>
          </w:tcPr>
          <w:p w:rsidR="0060677E" w:rsidRPr="006E23BF" w:rsidDel="00F6055C" w:rsidRDefault="0060677E" w:rsidP="00A02DC2">
            <w:pPr>
              <w:spacing w:line="276" w:lineRule="auto"/>
              <w:rPr>
                <w:del w:id="397" w:author="USUARIO" w:date="2015-06-29T11:17:00Z"/>
                <w:rFonts w:ascii="Arial" w:hAnsi="Arial" w:cs="Arial"/>
                <w:b/>
                <w:sz w:val="24"/>
                <w:szCs w:val="24"/>
              </w:rPr>
            </w:pPr>
            <w:del w:id="398" w:author="USUARIO" w:date="2015-06-29T11:17:00Z">
              <w:r w:rsidRPr="006E23BF" w:rsidDel="00F6055C">
                <w:rPr>
                  <w:rFonts w:ascii="Arial" w:hAnsi="Arial" w:cs="Arial"/>
                  <w:b/>
                  <w:sz w:val="24"/>
                  <w:szCs w:val="24"/>
                </w:rPr>
                <w:delText>Título</w:delText>
              </w:r>
            </w:del>
          </w:p>
        </w:tc>
        <w:tc>
          <w:tcPr>
            <w:tcW w:w="7088" w:type="dxa"/>
          </w:tcPr>
          <w:p w:rsidR="0060677E" w:rsidRPr="006E23BF" w:rsidDel="00F6055C" w:rsidRDefault="0060677E" w:rsidP="00A02DC2">
            <w:pPr>
              <w:spacing w:line="276" w:lineRule="auto"/>
              <w:rPr>
                <w:del w:id="399" w:author="USUARIO" w:date="2015-06-29T11:17:00Z"/>
                <w:rFonts w:ascii="Arial" w:hAnsi="Arial" w:cs="Arial"/>
                <w:b/>
                <w:sz w:val="24"/>
                <w:szCs w:val="24"/>
              </w:rPr>
            </w:pPr>
            <w:del w:id="400" w:author="USUARIO" w:date="2015-06-29T11:17:00Z">
              <w:r w:rsidRPr="006E23BF" w:rsidDel="00F6055C">
                <w:rPr>
                  <w:rFonts w:ascii="Arial" w:hAnsi="Arial" w:cs="Arial"/>
                  <w:b/>
                  <w:sz w:val="24"/>
                  <w:szCs w:val="24"/>
                </w:rPr>
                <w:delText>Alteraciones del sistema endocrino</w:delText>
              </w:r>
            </w:del>
          </w:p>
        </w:tc>
      </w:tr>
      <w:tr w:rsidR="0060677E" w:rsidRPr="006E23BF" w:rsidDel="00F6055C" w:rsidTr="00716C35">
        <w:trPr>
          <w:del w:id="401" w:author="USUARIO" w:date="2015-06-29T11:17:00Z"/>
        </w:trPr>
        <w:tc>
          <w:tcPr>
            <w:tcW w:w="1951" w:type="dxa"/>
          </w:tcPr>
          <w:p w:rsidR="0060677E" w:rsidRPr="006E23BF" w:rsidDel="00F6055C" w:rsidRDefault="0060677E" w:rsidP="00A02DC2">
            <w:pPr>
              <w:spacing w:line="276" w:lineRule="auto"/>
              <w:rPr>
                <w:del w:id="402" w:author="USUARIO" w:date="2015-06-29T11:17:00Z"/>
                <w:rFonts w:ascii="Arial" w:hAnsi="Arial" w:cs="Arial"/>
                <w:sz w:val="24"/>
                <w:szCs w:val="24"/>
              </w:rPr>
            </w:pPr>
            <w:del w:id="403" w:author="USUARIO" w:date="2015-06-29T11:17:00Z">
              <w:r w:rsidRPr="006E23BF" w:rsidDel="00F6055C">
                <w:rPr>
                  <w:rFonts w:ascii="Arial" w:hAnsi="Arial" w:cs="Arial"/>
                  <w:b/>
                  <w:sz w:val="24"/>
                  <w:szCs w:val="24"/>
                </w:rPr>
                <w:delText>Contenido</w:delText>
              </w:r>
            </w:del>
          </w:p>
        </w:tc>
        <w:tc>
          <w:tcPr>
            <w:tcW w:w="7088" w:type="dxa"/>
          </w:tcPr>
          <w:p w:rsidR="0060677E" w:rsidRPr="006E23BF" w:rsidDel="00F6055C" w:rsidRDefault="0060677E" w:rsidP="00A02DC2">
            <w:pPr>
              <w:spacing w:line="276" w:lineRule="auto"/>
              <w:rPr>
                <w:del w:id="404" w:author="USUARIO" w:date="2015-06-29T11:17:00Z"/>
                <w:rFonts w:ascii="Arial" w:hAnsi="Arial" w:cs="Arial"/>
                <w:b/>
                <w:sz w:val="24"/>
                <w:szCs w:val="24"/>
              </w:rPr>
            </w:pPr>
            <w:del w:id="405" w:author="USUARIO" w:date="2015-06-29T11:17:00Z">
              <w:r w:rsidRPr="006E23BF" w:rsidDel="00F6055C">
                <w:rPr>
                  <w:rFonts w:ascii="Arial" w:hAnsi="Arial" w:cs="Arial"/>
                  <w:sz w:val="24"/>
                  <w:szCs w:val="24"/>
                </w:rPr>
                <w:delText>Los trastornos del sistema endocrino provocan molestias y cambios visibles o notorios en el cuerpo que permiten diagnosticar el padecimiento de la enfermedad que está alterando dicho sistema.</w:delText>
              </w:r>
            </w:del>
          </w:p>
        </w:tc>
      </w:tr>
    </w:tbl>
    <w:p w:rsidR="004D45C5" w:rsidRPr="006E23BF" w:rsidRDefault="004D45C5" w:rsidP="00A02DC2">
      <w:pPr>
        <w:rPr>
          <w:rFonts w:ascii="Arial" w:hAnsi="Arial" w:cs="Arial"/>
          <w:sz w:val="24"/>
          <w:szCs w:val="24"/>
        </w:rPr>
      </w:pPr>
    </w:p>
    <w:p w:rsidR="004D45C5" w:rsidRPr="006E23BF" w:rsidRDefault="004D45C5" w:rsidP="00A02DC2">
      <w:pPr>
        <w:rPr>
          <w:rFonts w:ascii="Arial" w:hAnsi="Arial" w:cs="Arial"/>
          <w:b/>
          <w:sz w:val="24"/>
          <w:szCs w:val="24"/>
        </w:rPr>
      </w:pPr>
      <w:r w:rsidRPr="006E23BF">
        <w:rPr>
          <w:rFonts w:ascii="Arial" w:hAnsi="Arial" w:cs="Arial"/>
          <w:sz w:val="24"/>
          <w:szCs w:val="24"/>
          <w:highlight w:val="yellow"/>
        </w:rPr>
        <w:t>[SECCIÓN  2]</w:t>
      </w:r>
      <w:r w:rsidRPr="006E23BF">
        <w:rPr>
          <w:rFonts w:ascii="Arial" w:hAnsi="Arial" w:cs="Arial"/>
          <w:sz w:val="24"/>
          <w:szCs w:val="24"/>
        </w:rPr>
        <w:t xml:space="preserve"> </w:t>
      </w:r>
      <w:r w:rsidR="00182E3F">
        <w:rPr>
          <w:rFonts w:ascii="Arial" w:hAnsi="Arial" w:cs="Arial"/>
          <w:sz w:val="24"/>
          <w:szCs w:val="24"/>
        </w:rPr>
        <w:t>2</w:t>
      </w:r>
      <w:r w:rsidRPr="006E23BF">
        <w:rPr>
          <w:rFonts w:ascii="Arial" w:hAnsi="Arial" w:cs="Arial"/>
          <w:b/>
          <w:sz w:val="24"/>
          <w:szCs w:val="24"/>
        </w:rPr>
        <w:t>.1</w:t>
      </w:r>
      <w:r w:rsidRPr="006E23BF">
        <w:rPr>
          <w:rFonts w:ascii="Arial" w:hAnsi="Arial" w:cs="Arial"/>
          <w:sz w:val="24"/>
          <w:szCs w:val="24"/>
        </w:rPr>
        <w:t xml:space="preserve"> </w:t>
      </w:r>
      <w:r w:rsidRPr="006E23BF">
        <w:rPr>
          <w:rFonts w:ascii="Arial" w:hAnsi="Arial" w:cs="Arial"/>
          <w:b/>
          <w:sz w:val="24"/>
          <w:szCs w:val="24"/>
        </w:rPr>
        <w:t>Consolidación</w:t>
      </w:r>
    </w:p>
    <w:p w:rsidR="004D45C5" w:rsidRPr="006E23BF" w:rsidRDefault="004D45C5" w:rsidP="00CF207C">
      <w:pPr>
        <w:rPr>
          <w:rFonts w:ascii="Arial" w:hAnsi="Arial" w:cs="Arial"/>
          <w:sz w:val="24"/>
          <w:szCs w:val="24"/>
        </w:rPr>
      </w:pPr>
      <w:r w:rsidRPr="006E23BF">
        <w:rPr>
          <w:rFonts w:ascii="Arial" w:hAnsi="Arial" w:cs="Arial"/>
          <w:sz w:val="24"/>
          <w:szCs w:val="24"/>
        </w:rPr>
        <w:t>Actividades para consolidar lo que has aprendido en esta sección.</w:t>
      </w:r>
      <w:r w:rsidR="00CF207C" w:rsidRPr="006E23BF">
        <w:rPr>
          <w:rFonts w:ascii="Arial" w:hAnsi="Arial" w:cs="Arial"/>
          <w:sz w:val="24"/>
          <w:szCs w:val="24"/>
        </w:rPr>
        <w:t xml:space="preserve"> </w:t>
      </w:r>
    </w:p>
    <w:p w:rsidR="004D45C5" w:rsidRPr="006E23BF" w:rsidRDefault="004D45C5" w:rsidP="00A02DC2">
      <w:pPr>
        <w:rPr>
          <w:rFonts w:ascii="Arial" w:hAnsi="Arial" w:cs="Arial"/>
          <w:b/>
          <w:sz w:val="24"/>
          <w:szCs w:val="24"/>
        </w:rPr>
      </w:pPr>
      <w:r w:rsidRPr="006E23BF">
        <w:rPr>
          <w:rFonts w:ascii="Arial" w:hAnsi="Arial" w:cs="Arial"/>
          <w:sz w:val="24"/>
          <w:szCs w:val="24"/>
          <w:highlight w:val="yellow"/>
        </w:rPr>
        <w:t>[SECCIÓN  1]</w:t>
      </w:r>
      <w:r w:rsidRPr="006E23BF">
        <w:rPr>
          <w:rFonts w:ascii="Arial" w:hAnsi="Arial" w:cs="Arial"/>
          <w:sz w:val="24"/>
          <w:szCs w:val="24"/>
        </w:rPr>
        <w:t xml:space="preserve"> </w:t>
      </w:r>
      <w:r w:rsidR="00182E3F">
        <w:rPr>
          <w:rFonts w:ascii="Arial" w:hAnsi="Arial" w:cs="Arial"/>
          <w:b/>
          <w:sz w:val="24"/>
          <w:szCs w:val="24"/>
        </w:rPr>
        <w:t>3</w:t>
      </w:r>
      <w:r w:rsidRPr="006E23BF">
        <w:rPr>
          <w:rFonts w:ascii="Arial" w:hAnsi="Arial" w:cs="Arial"/>
          <w:b/>
          <w:sz w:val="24"/>
          <w:szCs w:val="24"/>
        </w:rPr>
        <w:t>.</w:t>
      </w:r>
      <w:r w:rsidRPr="006E23BF">
        <w:rPr>
          <w:rFonts w:ascii="Arial" w:hAnsi="Arial" w:cs="Arial"/>
          <w:sz w:val="24"/>
          <w:szCs w:val="24"/>
        </w:rPr>
        <w:t xml:space="preserve"> </w:t>
      </w:r>
      <w:r w:rsidRPr="006E23BF">
        <w:rPr>
          <w:rFonts w:ascii="Arial" w:hAnsi="Arial" w:cs="Arial"/>
          <w:b/>
          <w:sz w:val="24"/>
          <w:szCs w:val="24"/>
        </w:rPr>
        <w:t xml:space="preserve"> </w:t>
      </w:r>
      <w:r w:rsidR="008579C4">
        <w:rPr>
          <w:rFonts w:ascii="Arial" w:hAnsi="Arial" w:cs="Arial"/>
          <w:b/>
          <w:sz w:val="24"/>
          <w:szCs w:val="24"/>
        </w:rPr>
        <w:t>C</w:t>
      </w:r>
      <w:r w:rsidRPr="006E23BF">
        <w:rPr>
          <w:rFonts w:ascii="Arial" w:hAnsi="Arial" w:cs="Arial"/>
          <w:b/>
          <w:sz w:val="24"/>
          <w:szCs w:val="24"/>
        </w:rPr>
        <w:t>ompetencias</w:t>
      </w:r>
    </w:p>
    <w:p w:rsidR="008579C4" w:rsidRDefault="004D45C5" w:rsidP="00A02DC2">
      <w:pPr>
        <w:rPr>
          <w:rFonts w:ascii="Arial" w:hAnsi="Arial" w:cs="Arial"/>
          <w:sz w:val="24"/>
          <w:szCs w:val="24"/>
          <w:highlight w:val="yellow"/>
        </w:rPr>
      </w:pPr>
      <w:r w:rsidRPr="006E23BF">
        <w:rPr>
          <w:rFonts w:ascii="Arial" w:hAnsi="Arial" w:cs="Arial"/>
          <w:sz w:val="24"/>
          <w:szCs w:val="24"/>
        </w:rPr>
        <w:t>Pon a prueba tus capacidades y aplica lo aprendido con estos recursos.</w:t>
      </w:r>
      <w:r w:rsidR="008579C4" w:rsidRPr="006E23BF">
        <w:rPr>
          <w:rFonts w:ascii="Arial" w:hAnsi="Arial" w:cs="Arial"/>
          <w:sz w:val="24"/>
          <w:szCs w:val="24"/>
          <w:highlight w:val="yellow"/>
        </w:rPr>
        <w:t xml:space="preserve"> </w:t>
      </w:r>
    </w:p>
    <w:p w:rsidR="004D45C5" w:rsidRPr="006E23BF" w:rsidRDefault="004D45C5" w:rsidP="00A02DC2">
      <w:pPr>
        <w:rPr>
          <w:rFonts w:ascii="Arial" w:hAnsi="Arial" w:cs="Arial"/>
          <w:b/>
          <w:sz w:val="24"/>
          <w:szCs w:val="24"/>
        </w:rPr>
      </w:pPr>
      <w:r w:rsidRPr="006E23BF">
        <w:rPr>
          <w:rFonts w:ascii="Arial" w:hAnsi="Arial" w:cs="Arial"/>
          <w:sz w:val="24"/>
          <w:szCs w:val="24"/>
          <w:highlight w:val="yellow"/>
        </w:rPr>
        <w:t>[SECCIÓN  1]</w:t>
      </w:r>
      <w:r w:rsidRPr="006E23BF">
        <w:rPr>
          <w:rFonts w:ascii="Arial" w:hAnsi="Arial" w:cs="Arial"/>
          <w:sz w:val="24"/>
          <w:szCs w:val="24"/>
        </w:rPr>
        <w:t xml:space="preserve"> </w:t>
      </w:r>
      <w:r w:rsidR="00182E3F">
        <w:rPr>
          <w:rFonts w:ascii="Arial" w:hAnsi="Arial" w:cs="Arial"/>
          <w:b/>
          <w:sz w:val="24"/>
          <w:szCs w:val="24"/>
        </w:rPr>
        <w:t>4</w:t>
      </w:r>
      <w:r w:rsidRPr="006E23BF">
        <w:rPr>
          <w:rFonts w:ascii="Arial" w:hAnsi="Arial" w:cs="Arial"/>
          <w:b/>
          <w:sz w:val="24"/>
          <w:szCs w:val="24"/>
        </w:rPr>
        <w:t>.</w:t>
      </w:r>
      <w:r w:rsidRPr="006E23BF">
        <w:rPr>
          <w:rFonts w:ascii="Arial" w:hAnsi="Arial" w:cs="Arial"/>
          <w:sz w:val="24"/>
          <w:szCs w:val="24"/>
        </w:rPr>
        <w:t xml:space="preserve"> </w:t>
      </w:r>
      <w:r w:rsidRPr="006E23BF">
        <w:rPr>
          <w:rFonts w:ascii="Arial" w:hAnsi="Arial" w:cs="Arial"/>
          <w:b/>
          <w:sz w:val="24"/>
          <w:szCs w:val="24"/>
        </w:rPr>
        <w:t xml:space="preserve"> Fin de </w:t>
      </w:r>
      <w:r w:rsidR="00F5745C" w:rsidRPr="006E23BF">
        <w:rPr>
          <w:rFonts w:ascii="Arial" w:hAnsi="Arial" w:cs="Arial"/>
          <w:b/>
          <w:sz w:val="24"/>
          <w:szCs w:val="24"/>
        </w:rPr>
        <w:t>tema</w:t>
      </w:r>
    </w:p>
    <w:tbl>
      <w:tblPr>
        <w:tblStyle w:val="Tablaconcuadrcula"/>
        <w:tblW w:w="0" w:type="auto"/>
        <w:tblLook w:val="04A0" w:firstRow="1" w:lastRow="0" w:firstColumn="1" w:lastColumn="0" w:noHBand="0" w:noVBand="1"/>
      </w:tblPr>
      <w:tblGrid>
        <w:gridCol w:w="2518"/>
        <w:gridCol w:w="6515"/>
      </w:tblGrid>
      <w:tr w:rsidR="004D45C5" w:rsidRPr="006E23BF" w:rsidTr="0074407C">
        <w:tc>
          <w:tcPr>
            <w:tcW w:w="9033" w:type="dxa"/>
            <w:gridSpan w:val="2"/>
            <w:shd w:val="clear" w:color="auto" w:fill="000000" w:themeFill="text1"/>
          </w:tcPr>
          <w:p w:rsidR="004D45C5" w:rsidRPr="006E23BF" w:rsidRDefault="004D45C5" w:rsidP="00A02DC2">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Mapa conceptual: </w:t>
            </w:r>
            <w:r w:rsidRPr="006E23BF">
              <w:rPr>
                <w:rFonts w:ascii="Arial" w:hAnsi="Arial" w:cs="Arial"/>
                <w:b/>
                <w:sz w:val="24"/>
                <w:szCs w:val="24"/>
              </w:rPr>
              <w:t>:  recurso aprovechado</w:t>
            </w:r>
          </w:p>
        </w:tc>
      </w:tr>
      <w:tr w:rsidR="004D45C5" w:rsidRPr="006E23BF" w:rsidTr="0074407C">
        <w:tc>
          <w:tcPr>
            <w:tcW w:w="2518"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515"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sz w:val="24"/>
                <w:szCs w:val="24"/>
                <w:lang w:val="es-ES_tradnl"/>
              </w:rPr>
              <w:t>CN_G8_02_CO</w:t>
            </w:r>
            <w:r w:rsidRPr="006E23BF">
              <w:rPr>
                <w:rFonts w:ascii="Arial" w:hAnsi="Arial" w:cs="Arial"/>
                <w:sz w:val="24"/>
                <w:szCs w:val="24"/>
              </w:rPr>
              <w:t>_REC001</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Título</w:t>
            </w:r>
          </w:p>
        </w:tc>
        <w:tc>
          <w:tcPr>
            <w:tcW w:w="6515"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Mapa conceptual</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515"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Mapa conceptual del tem</w:t>
            </w:r>
            <w:r w:rsidR="00F5745C" w:rsidRPr="006E23BF">
              <w:rPr>
                <w:rFonts w:ascii="Arial" w:hAnsi="Arial" w:cs="Arial"/>
                <w:color w:val="000000"/>
                <w:sz w:val="24"/>
                <w:szCs w:val="24"/>
              </w:rPr>
              <w:t>a Acciones coordinadas: sistema</w:t>
            </w:r>
            <w:r w:rsidRPr="006E23BF">
              <w:rPr>
                <w:rFonts w:ascii="Arial" w:hAnsi="Arial" w:cs="Arial"/>
                <w:color w:val="000000"/>
                <w:sz w:val="24"/>
                <w:szCs w:val="24"/>
              </w:rPr>
              <w:t xml:space="preserve"> endocrino</w:t>
            </w:r>
          </w:p>
        </w:tc>
      </w:tr>
    </w:tbl>
    <w:p w:rsidR="004D45C5" w:rsidRPr="006E23BF" w:rsidRDefault="004D45C5" w:rsidP="00A02DC2">
      <w:pPr>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15"/>
      </w:tblGrid>
      <w:tr w:rsidR="004D45C5" w:rsidRPr="006E23BF" w:rsidTr="0074407C">
        <w:tc>
          <w:tcPr>
            <w:tcW w:w="9033" w:type="dxa"/>
            <w:gridSpan w:val="2"/>
            <w:shd w:val="clear" w:color="auto" w:fill="000000" w:themeFill="text1"/>
          </w:tcPr>
          <w:p w:rsidR="004D45C5" w:rsidRPr="006E23BF" w:rsidRDefault="004D45C5" w:rsidP="00A02DC2">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Evaluación: </w:t>
            </w:r>
            <w:r w:rsidRPr="006E23BF">
              <w:rPr>
                <w:rFonts w:ascii="Arial" w:hAnsi="Arial" w:cs="Arial"/>
                <w:b/>
                <w:sz w:val="24"/>
                <w:szCs w:val="24"/>
              </w:rPr>
              <w:t>:  recurso aprovechado</w:t>
            </w:r>
          </w:p>
        </w:tc>
      </w:tr>
      <w:tr w:rsidR="004D45C5" w:rsidRPr="006E23BF" w:rsidTr="0074407C">
        <w:tc>
          <w:tcPr>
            <w:tcW w:w="2518"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515"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sz w:val="24"/>
                <w:szCs w:val="24"/>
                <w:lang w:val="es-ES_tradnl"/>
              </w:rPr>
              <w:t>CN_G8_02_CO</w:t>
            </w:r>
            <w:r w:rsidRPr="006E23BF">
              <w:rPr>
                <w:rFonts w:ascii="Arial" w:hAnsi="Arial" w:cs="Arial"/>
                <w:sz w:val="24"/>
                <w:szCs w:val="24"/>
              </w:rPr>
              <w:t>_REC001</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Título</w:t>
            </w:r>
          </w:p>
        </w:tc>
        <w:tc>
          <w:tcPr>
            <w:tcW w:w="6515"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Autoevaluación</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515"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Evalúa tus conocimientos sobre el tema Acciones coordinadas: sistema endocrino</w:t>
            </w:r>
          </w:p>
        </w:tc>
      </w:tr>
    </w:tbl>
    <w:p w:rsidR="004D45C5" w:rsidRPr="006E23BF" w:rsidRDefault="004D45C5" w:rsidP="00A02DC2">
      <w:pPr>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732"/>
        <w:gridCol w:w="1928"/>
        <w:gridCol w:w="6394"/>
      </w:tblGrid>
      <w:tr w:rsidR="004D45C5" w:rsidRPr="006E23BF" w:rsidTr="009F6109">
        <w:tc>
          <w:tcPr>
            <w:tcW w:w="9054" w:type="dxa"/>
            <w:gridSpan w:val="3"/>
            <w:shd w:val="clear" w:color="auto" w:fill="000000" w:themeFill="text1"/>
          </w:tcPr>
          <w:p w:rsidR="004D45C5" w:rsidRPr="006E23BF" w:rsidRDefault="004D45C5" w:rsidP="00A02DC2">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Webs de referencia: </w:t>
            </w:r>
            <w:r w:rsidRPr="006E23BF">
              <w:rPr>
                <w:rFonts w:ascii="Arial" w:hAnsi="Arial" w:cs="Arial"/>
                <w:b/>
                <w:sz w:val="24"/>
                <w:szCs w:val="24"/>
              </w:rPr>
              <w:t>recurso aprovechado</w:t>
            </w:r>
          </w:p>
        </w:tc>
      </w:tr>
      <w:tr w:rsidR="004D45C5" w:rsidRPr="006E23BF" w:rsidTr="009F6109">
        <w:tc>
          <w:tcPr>
            <w:tcW w:w="732"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8322" w:type="dxa"/>
            <w:gridSpan w:val="2"/>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sz w:val="24"/>
                <w:szCs w:val="24"/>
                <w:lang w:val="es-ES_tradnl"/>
              </w:rPr>
              <w:t>CN_G8_02_CO</w:t>
            </w:r>
            <w:r w:rsidRPr="006E23BF">
              <w:rPr>
                <w:rFonts w:ascii="Arial" w:hAnsi="Arial" w:cs="Arial"/>
                <w:sz w:val="24"/>
                <w:szCs w:val="24"/>
              </w:rPr>
              <w:t>_REC001</w:t>
            </w:r>
          </w:p>
        </w:tc>
      </w:tr>
      <w:tr w:rsidR="00F5745C" w:rsidRPr="006E23BF" w:rsidTr="009F6109">
        <w:tc>
          <w:tcPr>
            <w:tcW w:w="732" w:type="dxa"/>
          </w:tcPr>
          <w:p w:rsidR="00F5745C" w:rsidRPr="006E23BF" w:rsidRDefault="00F5745C" w:rsidP="00A02DC2">
            <w:pPr>
              <w:spacing w:line="276" w:lineRule="auto"/>
              <w:rPr>
                <w:rFonts w:ascii="Arial" w:hAnsi="Arial" w:cs="Arial"/>
                <w:color w:val="000000"/>
                <w:sz w:val="24"/>
                <w:szCs w:val="24"/>
              </w:rPr>
            </w:pPr>
            <w:r w:rsidRPr="006E23BF">
              <w:rPr>
                <w:rFonts w:ascii="Arial" w:hAnsi="Arial" w:cs="Arial"/>
                <w:b/>
                <w:color w:val="000000"/>
                <w:sz w:val="24"/>
                <w:szCs w:val="24"/>
              </w:rPr>
              <w:t>Web 01</w:t>
            </w:r>
          </w:p>
        </w:tc>
        <w:tc>
          <w:tcPr>
            <w:tcW w:w="1928" w:type="dxa"/>
          </w:tcPr>
          <w:p w:rsidR="00F5745C" w:rsidRPr="006E23BF" w:rsidRDefault="00F5745C" w:rsidP="00A02DC2">
            <w:pPr>
              <w:spacing w:line="276" w:lineRule="auto"/>
              <w:jc w:val="center"/>
              <w:rPr>
                <w:rFonts w:ascii="Arial" w:hAnsi="Arial" w:cs="Arial"/>
                <w:sz w:val="24"/>
                <w:szCs w:val="24"/>
              </w:rPr>
            </w:pPr>
            <w:r w:rsidRPr="006E23BF">
              <w:rPr>
                <w:rFonts w:ascii="Arial" w:hAnsi="Arial" w:cs="Arial"/>
                <w:sz w:val="24"/>
                <w:szCs w:val="24"/>
              </w:rPr>
              <w:t>Sistema endocrino y hormonas</w:t>
            </w:r>
          </w:p>
        </w:tc>
        <w:tc>
          <w:tcPr>
            <w:tcW w:w="6394" w:type="dxa"/>
          </w:tcPr>
          <w:p w:rsidR="00F5745C" w:rsidRPr="006E23BF" w:rsidRDefault="00F5745C" w:rsidP="00A02DC2">
            <w:pPr>
              <w:spacing w:line="276" w:lineRule="auto"/>
              <w:jc w:val="center"/>
              <w:rPr>
                <w:rFonts w:ascii="Arial" w:hAnsi="Arial" w:cs="Arial"/>
                <w:sz w:val="24"/>
                <w:szCs w:val="24"/>
              </w:rPr>
            </w:pPr>
            <w:r w:rsidRPr="006E23BF">
              <w:rPr>
                <w:rFonts w:ascii="Arial" w:hAnsi="Arial" w:cs="Arial"/>
                <w:sz w:val="24"/>
                <w:szCs w:val="24"/>
              </w:rPr>
              <w:t>https://www.msdsalud.es/manual-merck-hogar/seccion-1/sistema-endocrino-hormonas.html</w:t>
            </w:r>
          </w:p>
        </w:tc>
      </w:tr>
      <w:tr w:rsidR="00F5745C" w:rsidRPr="006E23BF" w:rsidTr="009F6109">
        <w:tc>
          <w:tcPr>
            <w:tcW w:w="732" w:type="dxa"/>
          </w:tcPr>
          <w:p w:rsidR="00F5745C" w:rsidRPr="006E23BF" w:rsidRDefault="00F5745C" w:rsidP="00A02DC2">
            <w:pPr>
              <w:spacing w:line="276" w:lineRule="auto"/>
              <w:rPr>
                <w:rFonts w:ascii="Arial" w:hAnsi="Arial" w:cs="Arial"/>
                <w:b/>
                <w:color w:val="000000"/>
                <w:sz w:val="24"/>
                <w:szCs w:val="24"/>
              </w:rPr>
            </w:pPr>
            <w:r w:rsidRPr="006E23BF">
              <w:rPr>
                <w:rFonts w:ascii="Arial" w:hAnsi="Arial" w:cs="Arial"/>
                <w:b/>
                <w:color w:val="000000"/>
                <w:sz w:val="24"/>
                <w:szCs w:val="24"/>
              </w:rPr>
              <w:t>Web 02</w:t>
            </w:r>
          </w:p>
        </w:tc>
        <w:tc>
          <w:tcPr>
            <w:tcW w:w="1928" w:type="dxa"/>
          </w:tcPr>
          <w:p w:rsidR="00F5745C"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El sistema endocrino</w:t>
            </w:r>
          </w:p>
        </w:tc>
        <w:tc>
          <w:tcPr>
            <w:tcW w:w="6394" w:type="dxa"/>
          </w:tcPr>
          <w:p w:rsidR="00F5745C"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http://kidshealth.org/teen/en_espanol/cuerpo/endocrine_esp.html</w:t>
            </w:r>
          </w:p>
        </w:tc>
      </w:tr>
      <w:tr w:rsidR="00A51F95" w:rsidRPr="006E23BF" w:rsidTr="009F6109">
        <w:tc>
          <w:tcPr>
            <w:tcW w:w="732" w:type="dxa"/>
          </w:tcPr>
          <w:p w:rsidR="00A51F95" w:rsidRPr="006E23BF" w:rsidRDefault="00A51F95" w:rsidP="00A02DC2">
            <w:pPr>
              <w:spacing w:line="276" w:lineRule="auto"/>
              <w:rPr>
                <w:rFonts w:ascii="Arial" w:hAnsi="Arial" w:cs="Arial"/>
                <w:b/>
                <w:color w:val="000000"/>
                <w:sz w:val="24"/>
                <w:szCs w:val="24"/>
              </w:rPr>
            </w:pPr>
            <w:r w:rsidRPr="006E23BF">
              <w:rPr>
                <w:rFonts w:ascii="Arial" w:hAnsi="Arial" w:cs="Arial"/>
                <w:b/>
                <w:color w:val="000000"/>
                <w:sz w:val="24"/>
                <w:szCs w:val="24"/>
              </w:rPr>
              <w:t>Web 03</w:t>
            </w:r>
          </w:p>
        </w:tc>
        <w:tc>
          <w:tcPr>
            <w:tcW w:w="1928" w:type="dxa"/>
          </w:tcPr>
          <w:p w:rsidR="00A51F95"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 xml:space="preserve">Enfermedades del sistema </w:t>
            </w:r>
            <w:r w:rsidRPr="006E23BF">
              <w:rPr>
                <w:rFonts w:ascii="Arial" w:hAnsi="Arial" w:cs="Arial"/>
                <w:sz w:val="24"/>
                <w:szCs w:val="24"/>
              </w:rPr>
              <w:lastRenderedPageBreak/>
              <w:t>endocrino</w:t>
            </w:r>
          </w:p>
        </w:tc>
        <w:tc>
          <w:tcPr>
            <w:tcW w:w="6394" w:type="dxa"/>
          </w:tcPr>
          <w:p w:rsidR="00A51F95"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lastRenderedPageBreak/>
              <w:t>http://www.nlm.nih.gov/medlineplus/spanish/endocrinediseases.html</w:t>
            </w:r>
          </w:p>
        </w:tc>
      </w:tr>
      <w:tr w:rsidR="00A51F95" w:rsidRPr="006E23BF" w:rsidTr="009F6109">
        <w:tc>
          <w:tcPr>
            <w:tcW w:w="732" w:type="dxa"/>
          </w:tcPr>
          <w:p w:rsidR="00A51F95" w:rsidRPr="006E23BF" w:rsidRDefault="00A51F95" w:rsidP="00A02DC2">
            <w:pPr>
              <w:spacing w:line="276" w:lineRule="auto"/>
              <w:rPr>
                <w:rFonts w:ascii="Arial" w:hAnsi="Arial" w:cs="Arial"/>
                <w:color w:val="000000"/>
                <w:sz w:val="24"/>
                <w:szCs w:val="24"/>
              </w:rPr>
            </w:pPr>
            <w:r w:rsidRPr="006E23BF">
              <w:rPr>
                <w:rFonts w:ascii="Arial" w:hAnsi="Arial" w:cs="Arial"/>
                <w:b/>
                <w:color w:val="000000"/>
                <w:sz w:val="24"/>
                <w:szCs w:val="24"/>
              </w:rPr>
              <w:lastRenderedPageBreak/>
              <w:t>Web 04</w:t>
            </w:r>
          </w:p>
        </w:tc>
        <w:tc>
          <w:tcPr>
            <w:tcW w:w="1928" w:type="dxa"/>
          </w:tcPr>
          <w:p w:rsidR="00A51F95"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Sobre la diabetes, de la Fundación para la diabetes</w:t>
            </w:r>
          </w:p>
        </w:tc>
        <w:tc>
          <w:tcPr>
            <w:tcW w:w="6394" w:type="dxa"/>
          </w:tcPr>
          <w:p w:rsidR="00A51F95"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http://www.fundaciondiabetes.org/diabetes/box01.htm</w:t>
            </w:r>
          </w:p>
        </w:tc>
      </w:tr>
      <w:tr w:rsidR="00A51F95" w:rsidRPr="006E23BF" w:rsidTr="009F6109">
        <w:tc>
          <w:tcPr>
            <w:tcW w:w="732" w:type="dxa"/>
          </w:tcPr>
          <w:p w:rsidR="00A51F95" w:rsidRPr="006E23BF" w:rsidRDefault="00A51F95" w:rsidP="00A02DC2">
            <w:pPr>
              <w:spacing w:line="276" w:lineRule="auto"/>
              <w:rPr>
                <w:rFonts w:ascii="Arial" w:hAnsi="Arial" w:cs="Arial"/>
                <w:b/>
                <w:color w:val="000000"/>
                <w:sz w:val="24"/>
                <w:szCs w:val="24"/>
              </w:rPr>
            </w:pPr>
            <w:r w:rsidRPr="006E23BF">
              <w:rPr>
                <w:rFonts w:ascii="Arial" w:hAnsi="Arial" w:cs="Arial"/>
                <w:b/>
                <w:color w:val="000000"/>
                <w:sz w:val="24"/>
                <w:szCs w:val="24"/>
              </w:rPr>
              <w:t>Web 05</w:t>
            </w:r>
          </w:p>
        </w:tc>
        <w:tc>
          <w:tcPr>
            <w:tcW w:w="1928" w:type="dxa"/>
          </w:tcPr>
          <w:p w:rsidR="00A51F95" w:rsidRPr="006E23BF" w:rsidRDefault="005A272B" w:rsidP="00A02DC2">
            <w:pPr>
              <w:spacing w:line="276" w:lineRule="auto"/>
              <w:jc w:val="center"/>
              <w:rPr>
                <w:rFonts w:ascii="Arial" w:hAnsi="Arial" w:cs="Arial"/>
                <w:sz w:val="24"/>
                <w:szCs w:val="24"/>
              </w:rPr>
            </w:pPr>
            <w:proofErr w:type="spellStart"/>
            <w:r>
              <w:rPr>
                <w:rFonts w:ascii="Arial" w:hAnsi="Arial" w:cs="Arial"/>
                <w:sz w:val="24"/>
                <w:szCs w:val="24"/>
              </w:rPr>
              <w:t>Transtornos</w:t>
            </w:r>
            <w:proofErr w:type="spellEnd"/>
            <w:r>
              <w:rPr>
                <w:rFonts w:ascii="Arial" w:hAnsi="Arial" w:cs="Arial"/>
                <w:sz w:val="24"/>
                <w:szCs w:val="24"/>
              </w:rPr>
              <w:t xml:space="preserve"> de la función endocrina</w:t>
            </w:r>
          </w:p>
        </w:tc>
        <w:tc>
          <w:tcPr>
            <w:tcW w:w="6394" w:type="dxa"/>
          </w:tcPr>
          <w:p w:rsidR="00A51F95" w:rsidRPr="006E23BF" w:rsidRDefault="005A272B" w:rsidP="00A02DC2">
            <w:pPr>
              <w:spacing w:line="276" w:lineRule="auto"/>
              <w:jc w:val="center"/>
              <w:rPr>
                <w:rFonts w:ascii="Arial" w:hAnsi="Arial" w:cs="Arial"/>
                <w:sz w:val="24"/>
                <w:szCs w:val="24"/>
              </w:rPr>
            </w:pPr>
            <w:r w:rsidRPr="005A272B">
              <w:rPr>
                <w:rFonts w:ascii="Arial" w:hAnsi="Arial" w:cs="Arial"/>
                <w:sz w:val="24"/>
                <w:szCs w:val="24"/>
              </w:rPr>
              <w:t>http://www.icarito.cl/enciclopedia/articulo/segundo-ciclo-basico/ciencias-naturales/estructura-y-funcion-de-los-seres-vivos/2009/12/60-1984-9-trastornos-de-la-funcion-endocrina.shtml</w:t>
            </w:r>
          </w:p>
        </w:tc>
      </w:tr>
      <w:tr w:rsidR="00A51F95" w:rsidRPr="006E23BF" w:rsidTr="009F6109">
        <w:tc>
          <w:tcPr>
            <w:tcW w:w="732" w:type="dxa"/>
          </w:tcPr>
          <w:p w:rsidR="00A51F95" w:rsidRPr="006E23BF" w:rsidRDefault="00A51F95" w:rsidP="00A02DC2">
            <w:pPr>
              <w:spacing w:line="276" w:lineRule="auto"/>
              <w:rPr>
                <w:rFonts w:ascii="Arial" w:hAnsi="Arial" w:cs="Arial"/>
                <w:b/>
                <w:color w:val="000000"/>
                <w:sz w:val="24"/>
                <w:szCs w:val="24"/>
              </w:rPr>
            </w:pPr>
            <w:r w:rsidRPr="006E23BF">
              <w:rPr>
                <w:rFonts w:ascii="Arial" w:hAnsi="Arial" w:cs="Arial"/>
                <w:b/>
                <w:color w:val="000000"/>
                <w:sz w:val="24"/>
                <w:szCs w:val="24"/>
              </w:rPr>
              <w:t>Web 06</w:t>
            </w:r>
          </w:p>
        </w:tc>
        <w:tc>
          <w:tcPr>
            <w:tcW w:w="1928" w:type="dxa"/>
          </w:tcPr>
          <w:p w:rsidR="00A51F95" w:rsidRPr="006E23BF" w:rsidRDefault="009F6109" w:rsidP="00A02DC2">
            <w:pPr>
              <w:spacing w:line="276" w:lineRule="auto"/>
              <w:jc w:val="center"/>
              <w:rPr>
                <w:rFonts w:ascii="Arial" w:hAnsi="Arial" w:cs="Arial"/>
                <w:sz w:val="24"/>
                <w:szCs w:val="24"/>
              </w:rPr>
            </w:pPr>
            <w:r>
              <w:rPr>
                <w:rFonts w:ascii="Arial" w:hAnsi="Arial" w:cs="Arial"/>
                <w:sz w:val="24"/>
                <w:szCs w:val="24"/>
              </w:rPr>
              <w:t>Enfermedades del cuerpo humano-sistema endocrino</w:t>
            </w:r>
          </w:p>
        </w:tc>
        <w:tc>
          <w:tcPr>
            <w:tcW w:w="6394" w:type="dxa"/>
          </w:tcPr>
          <w:p w:rsidR="00A51F95" w:rsidRPr="006E23BF" w:rsidRDefault="009F6109" w:rsidP="00A02DC2">
            <w:pPr>
              <w:spacing w:line="276" w:lineRule="auto"/>
              <w:jc w:val="center"/>
              <w:rPr>
                <w:rFonts w:ascii="Arial" w:hAnsi="Arial" w:cs="Arial"/>
                <w:sz w:val="24"/>
                <w:szCs w:val="24"/>
              </w:rPr>
            </w:pPr>
            <w:r w:rsidRPr="009F6109">
              <w:rPr>
                <w:rFonts w:ascii="Arial" w:hAnsi="Arial" w:cs="Arial"/>
                <w:sz w:val="24"/>
                <w:szCs w:val="24"/>
              </w:rPr>
              <w:t>http://enfermedades-del-cuerpo-humano.wikispaces.com/Sistema+Endocrino?responseToken=00e2a23c794b4da01e68d4493369c1abb</w:t>
            </w:r>
          </w:p>
        </w:tc>
      </w:tr>
    </w:tbl>
    <w:p w:rsidR="00B3130D" w:rsidRPr="006E23BF" w:rsidRDefault="00B3130D" w:rsidP="008579C4">
      <w:pPr>
        <w:rPr>
          <w:rFonts w:ascii="Arial" w:hAnsi="Arial" w:cs="Arial"/>
          <w:sz w:val="24"/>
          <w:szCs w:val="24"/>
        </w:rPr>
      </w:pPr>
    </w:p>
    <w:sectPr w:rsidR="00B3130D" w:rsidRPr="006E23BF">
      <w:headerReference w:type="default" r:id="rId1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USUARIO" w:date="2015-06-29T11:01:00Z" w:initials="U">
    <w:p w:rsidR="00BF093C" w:rsidRDefault="00BF093C">
      <w:pPr>
        <w:pStyle w:val="Textocomentario"/>
      </w:pPr>
      <w:r>
        <w:rPr>
          <w:rStyle w:val="Refdecomentario"/>
        </w:rPr>
        <w:annotationRef/>
      </w:r>
      <w:r>
        <w:t xml:space="preserve">Los órganos están hechos de células. </w:t>
      </w:r>
    </w:p>
  </w:comment>
  <w:comment w:id="20" w:author="USUARIO" w:date="2015-06-29T11:01:00Z" w:initials="U">
    <w:p w:rsidR="00BF093C" w:rsidRDefault="00BF093C">
      <w:pPr>
        <w:pStyle w:val="Textocomentario"/>
      </w:pPr>
      <w:r>
        <w:rPr>
          <w:rStyle w:val="Refdecomentario"/>
        </w:rPr>
        <w:annotationRef/>
      </w:r>
      <w:r>
        <w:t xml:space="preserve">La introducción no está mal, pero es inapropiada teniendo en cuenta que el sistema nervioso se verá primero, por lo que ya se le dijo a los estudiantes esto. Se puede dejar la idea, pero debe simplificarse. </w:t>
      </w:r>
    </w:p>
  </w:comment>
  <w:comment w:id="23" w:author="USUARIO" w:date="2015-06-29T11:01:00Z" w:initials="U">
    <w:p w:rsidR="00AF74C2" w:rsidRDefault="00AF74C2">
      <w:pPr>
        <w:pStyle w:val="Textocomentario"/>
      </w:pPr>
      <w:r>
        <w:rPr>
          <w:rStyle w:val="Refdecomentario"/>
        </w:rPr>
        <w:annotationRef/>
      </w:r>
      <w:r>
        <w:t>Ya se dijo</w:t>
      </w:r>
    </w:p>
  </w:comment>
  <w:comment w:id="36" w:author="USUARIO" w:date="2015-06-29T11:01:00Z" w:initials="U">
    <w:p w:rsidR="0004408E" w:rsidRDefault="0004408E">
      <w:pPr>
        <w:pStyle w:val="Textocomentario"/>
      </w:pPr>
      <w:r>
        <w:rPr>
          <w:rStyle w:val="Refdecomentario"/>
        </w:rPr>
        <w:annotationRef/>
      </w:r>
      <w:r>
        <w:t xml:space="preserve">Como los órganos están hechos de células, esta frase se presta a error. Es mejor hablar sólo de células diana, lo cual incluirá a los órganos. </w:t>
      </w:r>
    </w:p>
  </w:comment>
  <w:comment w:id="38" w:author="USUARIO" w:date="2015-06-29T11:01:00Z" w:initials="U">
    <w:p w:rsidR="003F08E1" w:rsidRDefault="003F08E1">
      <w:pPr>
        <w:pStyle w:val="Textocomentario"/>
      </w:pPr>
      <w:r>
        <w:rPr>
          <w:rStyle w:val="Refdecomentario"/>
        </w:rPr>
        <w:annotationRef/>
      </w:r>
      <w:r>
        <w:t>Por favor, explica que significa una célula diana</w:t>
      </w:r>
    </w:p>
  </w:comment>
  <w:comment w:id="35" w:author="USUARIO" w:date="2015-06-29T11:01:00Z" w:initials="U">
    <w:p w:rsidR="00290F12" w:rsidRDefault="00290F12">
      <w:pPr>
        <w:pStyle w:val="Textocomentario"/>
      </w:pPr>
      <w:r>
        <w:rPr>
          <w:rStyle w:val="Refdecomentario"/>
        </w:rPr>
        <w:annotationRef/>
      </w:r>
      <w:r>
        <w:t xml:space="preserve">Parece que hubiera un tipo especial de células llamadas dianas. Todas las células pueden ser células diana, cuando el mensaje va para ellas. Aclarar eso. </w:t>
      </w:r>
    </w:p>
  </w:comment>
  <w:comment w:id="46" w:author="USUARIO" w:date="2015-06-29T11:01:00Z" w:initials="U">
    <w:p w:rsidR="00452500" w:rsidRDefault="00452500">
      <w:pPr>
        <w:pStyle w:val="Textocomentario"/>
      </w:pPr>
      <w:r>
        <w:rPr>
          <w:rStyle w:val="Refdecomentario"/>
        </w:rPr>
        <w:annotationRef/>
      </w:r>
      <w:r>
        <w:t xml:space="preserve">Has explicado tres veces (más adelante serán 4) la función del sistema endocrino. Si, se dicen cosas diferentes, pero hace falta coherencia. Por favor revisa esta parte introductoria, y trata de integrar los textos, o al menos conectarlos. </w:t>
      </w:r>
    </w:p>
  </w:comment>
  <w:comment w:id="49" w:author="USUARIO" w:date="2015-06-29T11:01:00Z" w:initials="U">
    <w:p w:rsidR="003703BB" w:rsidRDefault="003703BB">
      <w:pPr>
        <w:pStyle w:val="Textocomentario"/>
      </w:pPr>
      <w:r>
        <w:rPr>
          <w:rStyle w:val="Refdecomentario"/>
        </w:rPr>
        <w:annotationRef/>
      </w:r>
      <w:r>
        <w:t xml:space="preserve">Eso también aplica para la respuesta motora. </w:t>
      </w:r>
    </w:p>
  </w:comment>
  <w:comment w:id="54" w:author="USUARIO" w:date="2015-06-29T11:01:00Z" w:initials="U">
    <w:p w:rsidR="00452500" w:rsidRDefault="00452500">
      <w:pPr>
        <w:pStyle w:val="Textocomentario"/>
      </w:pPr>
      <w:r>
        <w:rPr>
          <w:rStyle w:val="Refdecomentario"/>
        </w:rPr>
        <w:annotationRef/>
      </w:r>
      <w:r>
        <w:t>¿El comienzo de qué? Sé a qué te refieres, pero el texto no lo dice.</w:t>
      </w:r>
    </w:p>
  </w:comment>
  <w:comment w:id="58" w:author="USUARIO" w:date="2015-06-29T11:01:00Z" w:initials="U">
    <w:p w:rsidR="00C71D24" w:rsidRDefault="00C71D24">
      <w:pPr>
        <w:pStyle w:val="Textocomentario"/>
      </w:pPr>
      <w:r>
        <w:rPr>
          <w:rStyle w:val="Refdecomentario"/>
        </w:rPr>
        <w:annotationRef/>
      </w:r>
      <w:r>
        <w:t>Un destacado no es un resumen</w:t>
      </w:r>
    </w:p>
  </w:comment>
  <w:comment w:id="70" w:author="USUARIO" w:date="2015-06-29T11:01:00Z" w:initials="U">
    <w:p w:rsidR="00361465" w:rsidRDefault="00361465">
      <w:pPr>
        <w:pStyle w:val="Textocomentario"/>
      </w:pPr>
      <w:r>
        <w:rPr>
          <w:rStyle w:val="Refdecomentario"/>
        </w:rPr>
        <w:annotationRef/>
      </w:r>
      <w:r>
        <w:t>Las glándulas son células o tejidos. Por tanto, hablar de glándulas Y tejidos es incorrecto</w:t>
      </w:r>
    </w:p>
  </w:comment>
  <w:comment w:id="73" w:author="USUARIO" w:date="2015-06-29T11:01:00Z" w:initials="U">
    <w:p w:rsidR="003E3B8F" w:rsidRDefault="003E3B8F">
      <w:pPr>
        <w:pStyle w:val="Textocomentario"/>
      </w:pPr>
      <w:r>
        <w:rPr>
          <w:rStyle w:val="Refdecomentario"/>
        </w:rPr>
        <w:annotationRef/>
      </w:r>
      <w:r>
        <w:t>Esta idea está metida muy feo aquí. Sería mejor ponerla al final de esta sección.</w:t>
      </w:r>
    </w:p>
  </w:comment>
  <w:comment w:id="88" w:author="USUARIO" w:date="2015-06-29T11:01:00Z" w:initials="U">
    <w:p w:rsidR="00623DB8" w:rsidRDefault="00623DB8">
      <w:pPr>
        <w:pStyle w:val="Textocomentario"/>
      </w:pPr>
      <w:r>
        <w:rPr>
          <w:rStyle w:val="Refdecomentario"/>
        </w:rPr>
        <w:annotationRef/>
      </w:r>
      <w:r>
        <w:t xml:space="preserve">No creo que los estudiantes estén familiarizados con esa expresión. </w:t>
      </w:r>
    </w:p>
  </w:comment>
  <w:comment w:id="89" w:author="USUARIO" w:date="2015-06-29T11:01:00Z" w:initials="U">
    <w:p w:rsidR="00623DB8" w:rsidRDefault="00623DB8">
      <w:pPr>
        <w:pStyle w:val="Textocomentario"/>
      </w:pPr>
      <w:r>
        <w:rPr>
          <w:rStyle w:val="Refdecomentario"/>
        </w:rPr>
        <w:annotationRef/>
      </w:r>
      <w:r>
        <w:t>Estás hablando de DONDE secretan las exocrinas, por tanto el ejemplo debe remitirse a eso. Sólo hablas de la función.</w:t>
      </w:r>
    </w:p>
  </w:comment>
  <w:comment w:id="90" w:author="USUARIO" w:date="2015-06-29T11:01:00Z" w:initials="U">
    <w:p w:rsidR="006A5E3A" w:rsidRDefault="006A5E3A">
      <w:pPr>
        <w:pStyle w:val="Textocomentario"/>
      </w:pPr>
      <w:r>
        <w:rPr>
          <w:rStyle w:val="Refdecomentario"/>
        </w:rPr>
        <w:annotationRef/>
      </w:r>
      <w:r>
        <w:t xml:space="preserve">Llevas un buen rato hablando de hormonas, este no es el lugar para definirlas. Ponerlo más arriba, al hablar por primera vez de hormonas, y borrar lo que sea redundante. </w:t>
      </w:r>
    </w:p>
  </w:comment>
  <w:comment w:id="92" w:author="USUARIO" w:date="2015-06-29T11:01:00Z" w:initials="U">
    <w:p w:rsidR="000D1492" w:rsidRDefault="000D1492">
      <w:pPr>
        <w:pStyle w:val="Textocomentario"/>
      </w:pPr>
      <w:r>
        <w:rPr>
          <w:rStyle w:val="Refdecomentario"/>
        </w:rPr>
        <w:annotationRef/>
      </w:r>
      <w:r>
        <w:t>¿Por qué en todos los cuadros de imagen hace falta este texto?</w:t>
      </w:r>
    </w:p>
  </w:comment>
  <w:comment w:id="94" w:author="USUARIO" w:date="2015-06-29T11:01:00Z" w:initials="U">
    <w:p w:rsidR="006A5E3A" w:rsidRDefault="006A5E3A">
      <w:pPr>
        <w:pStyle w:val="Textocomentario"/>
      </w:pPr>
      <w:r>
        <w:rPr>
          <w:rStyle w:val="Refdecomentario"/>
        </w:rPr>
        <w:annotationRef/>
      </w:r>
      <w:r>
        <w:t xml:space="preserve">Mejor pon el código de </w:t>
      </w:r>
      <w:proofErr w:type="spellStart"/>
      <w:r>
        <w:t>Shutterstock</w:t>
      </w:r>
      <w:proofErr w:type="spellEnd"/>
      <w:r>
        <w:t xml:space="preserve"> y no la </w:t>
      </w:r>
      <w:proofErr w:type="spellStart"/>
      <w:r>
        <w:t>url</w:t>
      </w:r>
      <w:proofErr w:type="spellEnd"/>
      <w:r>
        <w:t xml:space="preserve">. Y por favor pide las traducciones, indicando qué palabra se cambia y por cuál. Por ejemplo, aquí podría poner célula blanco, cuando tu está hablando de célula diana. </w:t>
      </w:r>
    </w:p>
  </w:comment>
  <w:comment w:id="101" w:author="USUARIO" w:date="2015-06-29T11:01:00Z" w:initials="U">
    <w:p w:rsidR="00EF232E" w:rsidRDefault="00EF232E">
      <w:pPr>
        <w:pStyle w:val="Textocomentario"/>
      </w:pPr>
      <w:r>
        <w:rPr>
          <w:rStyle w:val="Refdecomentario"/>
        </w:rPr>
        <w:annotationRef/>
      </w:r>
      <w:r>
        <w:t xml:space="preserve">El pie de imagen debe ser más extenso. Esto aplica para todas las imágenes. </w:t>
      </w:r>
    </w:p>
  </w:comment>
  <w:comment w:id="103" w:author="USUARIO" w:date="2015-06-29T11:01:00Z" w:initials="U">
    <w:p w:rsidR="006A5E3A" w:rsidRDefault="006A5E3A">
      <w:pPr>
        <w:pStyle w:val="Textocomentario"/>
      </w:pPr>
      <w:r>
        <w:rPr>
          <w:rStyle w:val="Refdecomentario"/>
        </w:rPr>
        <w:annotationRef/>
      </w:r>
      <w:r>
        <w:t xml:space="preserve">El cuerpo no “produce” energía, lo libera de alguna molécula portadora. </w:t>
      </w:r>
    </w:p>
  </w:comment>
  <w:comment w:id="104" w:author="USUARIO" w:date="2015-06-29T11:01:00Z" w:initials="U">
    <w:p w:rsidR="00F84A43" w:rsidRDefault="00F84A43">
      <w:pPr>
        <w:pStyle w:val="Textocomentario"/>
      </w:pPr>
      <w:r>
        <w:rPr>
          <w:rStyle w:val="Refdecomentario"/>
        </w:rPr>
        <w:annotationRef/>
      </w:r>
      <w:r>
        <w:t xml:space="preserve">De nuevo lo de células y órganos. Y las glándulas no siempre son órganos, por lo que queda mejor esta parte si se habla de células. </w:t>
      </w:r>
    </w:p>
  </w:comment>
  <w:comment w:id="105" w:author="USUARIO" w:date="2015-06-29T11:01:00Z" w:initials="U">
    <w:p w:rsidR="00FE6DE9" w:rsidRDefault="00FE6DE9">
      <w:pPr>
        <w:pStyle w:val="Textocomentario"/>
      </w:pPr>
      <w:r>
        <w:rPr>
          <w:rStyle w:val="Refdecomentario"/>
        </w:rPr>
        <w:annotationRef/>
      </w:r>
      <w:r w:rsidR="002F7C8A">
        <w:t>Un destacado es un texto que permite profundizar en un tema. Esto de las hormonas sirve</w:t>
      </w:r>
    </w:p>
  </w:comment>
  <w:comment w:id="107" w:author="USUARIO" w:date="2015-06-29T11:01:00Z" w:initials="U">
    <w:p w:rsidR="00415DF4" w:rsidRDefault="00415DF4">
      <w:pPr>
        <w:pStyle w:val="Textocomentario"/>
      </w:pPr>
      <w:r>
        <w:rPr>
          <w:rStyle w:val="Refdecomentario"/>
        </w:rPr>
        <w:annotationRef/>
      </w:r>
      <w:r>
        <w:t>Esto no siempre sucede. No todas las hormonas son controladas por el hipotálamo.</w:t>
      </w:r>
    </w:p>
  </w:comment>
  <w:comment w:id="106" w:author="USUARIO" w:date="2015-06-29T11:01:00Z" w:initials="U">
    <w:p w:rsidR="00415DF4" w:rsidRDefault="00415DF4">
      <w:pPr>
        <w:pStyle w:val="Textocomentario"/>
      </w:pPr>
      <w:r>
        <w:rPr>
          <w:rStyle w:val="Refdecomentario"/>
        </w:rPr>
        <w:annotationRef/>
      </w:r>
      <w:r>
        <w:t xml:space="preserve">Hablas de un mecanismo como si fuera la generalidad de todas las hormonas. </w:t>
      </w:r>
    </w:p>
  </w:comment>
  <w:comment w:id="137" w:author="USUARIO" w:date="2015-06-29T11:01:00Z" w:initials="U">
    <w:p w:rsidR="00944BED" w:rsidRDefault="00944BED">
      <w:pPr>
        <w:pStyle w:val="Textocomentario"/>
      </w:pPr>
      <w:r>
        <w:rPr>
          <w:rStyle w:val="Refdecomentario"/>
        </w:rPr>
        <w:annotationRef/>
      </w:r>
      <w:r>
        <w:t xml:space="preserve">La primera sección es las glándulas, la segunda y tercera glándulas, y la cuarta hormonas. Glándulas endocrinas y exocrinas deberían ser sub </w:t>
      </w:r>
      <w:proofErr w:type="spellStart"/>
      <w:r>
        <w:t>sub</w:t>
      </w:r>
      <w:proofErr w:type="spellEnd"/>
      <w:r>
        <w:t xml:space="preserve"> secciones de la subsección glándulas. Y la subsección de hormonas debería antes de glándulas.  Así como está es redundante y desorganizado. </w:t>
      </w:r>
    </w:p>
  </w:comment>
  <w:comment w:id="138" w:author="USUARIO" w:date="2015-06-29T11:01:00Z" w:initials="U">
    <w:p w:rsidR="00E97EAA" w:rsidRDefault="00E97EAA">
      <w:pPr>
        <w:pStyle w:val="Textocomentario"/>
      </w:pPr>
      <w:r>
        <w:rPr>
          <w:rStyle w:val="Refdecomentario"/>
        </w:rPr>
        <w:annotationRef/>
      </w:r>
      <w:r>
        <w:t xml:space="preserve">Por favor, alargar esto. </w:t>
      </w:r>
    </w:p>
  </w:comment>
  <w:comment w:id="141" w:author="USUARIO" w:date="2015-06-29T11:01:00Z" w:initials="U">
    <w:p w:rsidR="00E97EAA" w:rsidRDefault="00E97EAA">
      <w:pPr>
        <w:pStyle w:val="Textocomentario"/>
      </w:pPr>
      <w:r>
        <w:rPr>
          <w:rStyle w:val="Refdecomentario"/>
        </w:rPr>
        <w:annotationRef/>
      </w:r>
      <w:r>
        <w:t>¿Podrías por favor poner la ruta de aula planeta de esta imagen?</w:t>
      </w:r>
      <w:r w:rsidR="00324CD6">
        <w:t xml:space="preserve"> No parece ser muy clara, por tener tantas cosas. </w:t>
      </w:r>
    </w:p>
  </w:comment>
  <w:comment w:id="142" w:author="USUARIO" w:date="2015-06-29T11:01:00Z" w:initials="U">
    <w:p w:rsidR="006C246F" w:rsidRDefault="006C246F">
      <w:pPr>
        <w:pStyle w:val="Textocomentario"/>
      </w:pPr>
      <w:r>
        <w:rPr>
          <w:rStyle w:val="Refdecomentario"/>
        </w:rPr>
        <w:annotationRef/>
      </w:r>
      <w:r>
        <w:t>¿Estas son todas las glándulas? Aclarar que son ejemplos</w:t>
      </w:r>
    </w:p>
  </w:comment>
  <w:comment w:id="151" w:author="USUARIO" w:date="2015-06-29T11:01:00Z" w:initials="U">
    <w:p w:rsidR="004A5A74" w:rsidRDefault="004A5A74">
      <w:pPr>
        <w:pStyle w:val="Textocomentario"/>
      </w:pPr>
      <w:r>
        <w:rPr>
          <w:rStyle w:val="Refdecomentario"/>
        </w:rPr>
        <w:annotationRef/>
      </w:r>
      <w:r>
        <w:t>Por favor, redacta de nuevo esa parte</w:t>
      </w:r>
    </w:p>
  </w:comment>
  <w:comment w:id="155" w:author="USUARIO" w:date="2015-06-29T11:01:00Z" w:initials="U">
    <w:p w:rsidR="004D00F0" w:rsidRDefault="004D00F0">
      <w:pPr>
        <w:pStyle w:val="Textocomentario"/>
      </w:pPr>
      <w:r>
        <w:rPr>
          <w:rStyle w:val="Refdecomentario"/>
        </w:rPr>
        <w:annotationRef/>
      </w:r>
      <w:r>
        <w:t>Dejaré de hacer comentarios, pero te pido ese cambio. No sólo con lo de órganos o células diana, sino también con órgano</w:t>
      </w:r>
      <w:r w:rsidR="00FE108E">
        <w:t>s o células que sean glándulas.</w:t>
      </w:r>
    </w:p>
  </w:comment>
  <w:comment w:id="167" w:author="USUARIO" w:date="2015-06-29T11:01:00Z" w:initials="U">
    <w:p w:rsidR="004D00F0" w:rsidRDefault="004D00F0">
      <w:pPr>
        <w:pStyle w:val="Textocomentario"/>
      </w:pPr>
      <w:r>
        <w:rPr>
          <w:rStyle w:val="Refdecomentario"/>
        </w:rPr>
        <w:annotationRef/>
      </w:r>
      <w:r>
        <w:t>No poner esto así nada más. Explicar que son hormonas.</w:t>
      </w:r>
    </w:p>
  </w:comment>
  <w:comment w:id="170" w:author="USUARIO" w:date="2015-06-29T11:01:00Z" w:initials="U">
    <w:p w:rsidR="00662FA1" w:rsidRDefault="00662FA1">
      <w:pPr>
        <w:pStyle w:val="Textocomentario"/>
      </w:pPr>
      <w:r>
        <w:rPr>
          <w:rStyle w:val="Refdecomentario"/>
        </w:rPr>
        <w:annotationRef/>
      </w:r>
      <w:r>
        <w:t xml:space="preserve">Esto no va en un recuerda. Si quieres dejarlo, por favor ponlo en alguna parte del texto en donde quede bien. </w:t>
      </w:r>
    </w:p>
  </w:comment>
  <w:comment w:id="191" w:author="USUARIO" w:date="2015-06-29T11:01:00Z" w:initials="U">
    <w:p w:rsidR="00662FA1" w:rsidRDefault="00662FA1">
      <w:pPr>
        <w:pStyle w:val="Textocomentario"/>
      </w:pPr>
      <w:r>
        <w:rPr>
          <w:rStyle w:val="Refdecomentario"/>
        </w:rPr>
        <w:annotationRef/>
      </w:r>
      <w:r>
        <w:t>Tantas imágenes un cuadro no es aceptable. ¿Cómo se vería esto en la plataforma? De hecho, evitamos poner de a dos, a menos que sea estrictamente necesario.</w:t>
      </w:r>
    </w:p>
  </w:comment>
  <w:comment w:id="193" w:author="USUARIO" w:date="2015-06-29T11:01:00Z" w:initials="U">
    <w:p w:rsidR="00DB2324" w:rsidRDefault="00DB2324">
      <w:pPr>
        <w:pStyle w:val="Textocomentario"/>
      </w:pPr>
      <w:r>
        <w:rPr>
          <w:rStyle w:val="Refdecomentario"/>
        </w:rPr>
        <w:annotationRef/>
      </w:r>
      <w:r>
        <w:t xml:space="preserve">Temía esto en el párrafo anterior. Estás poniendo información de glándula </w:t>
      </w:r>
      <w:r w:rsidR="00752E4A">
        <w:t xml:space="preserve">s </w:t>
      </w:r>
      <w:r>
        <w:t xml:space="preserve">en general, sin importar si son endocrinas o no. </w:t>
      </w:r>
      <w:r w:rsidR="00752E4A">
        <w:t>Este NO  es un guión sobre glándulas, es un guion sobre sistema endocrino, el cual tiene ALGUNAS glándulas. ¿Qué hormonas se producen en los lagrimales? Por favor, revisa no sólo este pedazo, sino toda la sección 1.3</w:t>
      </w:r>
    </w:p>
  </w:comment>
  <w:comment w:id="200" w:author="USUARIO" w:date="2015-06-29T11:01:00Z" w:initials="U">
    <w:p w:rsidR="00EF232E" w:rsidRDefault="00EF232E">
      <w:pPr>
        <w:pStyle w:val="Textocomentario"/>
      </w:pPr>
      <w:r>
        <w:rPr>
          <w:rStyle w:val="Refdecomentario"/>
        </w:rPr>
        <w:annotationRef/>
      </w:r>
      <w:r>
        <w:t>Pedir las traducciones. Específicamente</w:t>
      </w:r>
      <w:r w:rsidR="00BF4660">
        <w:t xml:space="preserve"> que debe decir.</w:t>
      </w:r>
    </w:p>
  </w:comment>
  <w:comment w:id="203" w:author="USUARIO" w:date="2015-06-29T11:01:00Z" w:initials="U">
    <w:p w:rsidR="00EF232E" w:rsidRDefault="00EF232E">
      <w:pPr>
        <w:pStyle w:val="Textocomentario"/>
      </w:pPr>
      <w:r>
        <w:rPr>
          <w:rStyle w:val="Refdecomentario"/>
        </w:rPr>
        <w:annotationRef/>
      </w:r>
      <w:r>
        <w:t>Recuerda lo de la extensión de los pie de imagen.</w:t>
      </w:r>
    </w:p>
  </w:comment>
  <w:comment w:id="207" w:author="USUARIO" w:date="2015-06-29T11:01:00Z" w:initials="U">
    <w:p w:rsidR="006C5171" w:rsidRDefault="006C5171">
      <w:pPr>
        <w:pStyle w:val="Textocomentario"/>
      </w:pPr>
      <w:r>
        <w:rPr>
          <w:rStyle w:val="Refdecomentario"/>
        </w:rPr>
        <w:annotationRef/>
      </w:r>
      <w:r>
        <w:t>Esto no es un conocimiento previo</w:t>
      </w:r>
    </w:p>
  </w:comment>
  <w:comment w:id="213" w:author="USUARIO" w:date="2015-06-29T11:01:00Z" w:initials="U">
    <w:p w:rsidR="00945183" w:rsidRDefault="00945183">
      <w:pPr>
        <w:pStyle w:val="Textocomentario"/>
      </w:pPr>
      <w:r>
        <w:rPr>
          <w:rStyle w:val="Refdecomentario"/>
        </w:rPr>
        <w:annotationRef/>
      </w:r>
      <w:r>
        <w:t>Esta información bien podría ser un pie de imagen</w:t>
      </w:r>
    </w:p>
  </w:comment>
  <w:comment w:id="220" w:author="USUARIO" w:date="2015-06-29T11:01:00Z" w:initials="U">
    <w:p w:rsidR="006C5171" w:rsidRDefault="006C5171">
      <w:pPr>
        <w:pStyle w:val="Textocomentario"/>
      </w:pPr>
      <w:r>
        <w:rPr>
          <w:rStyle w:val="Refdecomentario"/>
        </w:rPr>
        <w:annotationRef/>
      </w:r>
      <w:r>
        <w:t>Un destacado no es para hacer resúmenes</w:t>
      </w:r>
    </w:p>
  </w:comment>
  <w:comment w:id="232" w:author="USUARIO" w:date="2015-06-29T11:01:00Z" w:initials="U">
    <w:p w:rsidR="00C57EB8" w:rsidRDefault="00C57EB8">
      <w:pPr>
        <w:pStyle w:val="Textocomentario"/>
      </w:pPr>
      <w:r>
        <w:rPr>
          <w:rStyle w:val="Refdecomentario"/>
        </w:rPr>
        <w:annotationRef/>
      </w:r>
      <w:r>
        <w:t>Ya has explicado esto. ¿No debería esta sección estar más arriba? ¿No debería explicarse primero qué es una hormona, y después sí que las glándulas secretan hormonas?</w:t>
      </w:r>
    </w:p>
  </w:comment>
  <w:comment w:id="241" w:author="USUARIO" w:date="2015-06-29T11:01:00Z" w:initials="U">
    <w:p w:rsidR="00C57EB8" w:rsidRDefault="00C57EB8">
      <w:pPr>
        <w:pStyle w:val="Textocomentario"/>
      </w:pPr>
      <w:r>
        <w:rPr>
          <w:rStyle w:val="Refdecomentario"/>
        </w:rPr>
        <w:annotationRef/>
      </w:r>
      <w:r>
        <w:t>No expliques las mismas cosas una y otra vez. Organiza un texto, completo, coherente y bien ubicado, y después pasas a otras cosas.</w:t>
      </w:r>
    </w:p>
  </w:comment>
  <w:comment w:id="242" w:author="USUARIO" w:date="2015-06-29T11:01:00Z" w:initials="U">
    <w:p w:rsidR="004370EC" w:rsidRDefault="004370EC">
      <w:pPr>
        <w:pStyle w:val="Textocomentario"/>
      </w:pPr>
      <w:r>
        <w:rPr>
          <w:rStyle w:val="Refdecomentario"/>
        </w:rPr>
        <w:annotationRef/>
      </w:r>
      <w:r>
        <w:t xml:space="preserve">Esta palabra se usa mucho aquí (y tiene que), pero quizás sería bueno aclararla un poco la primera vez que se usa. </w:t>
      </w:r>
    </w:p>
  </w:comment>
  <w:comment w:id="249" w:author="USUARIO" w:date="2015-06-29T11:01:00Z" w:initials="U">
    <w:p w:rsidR="004370EC" w:rsidRDefault="004370EC">
      <w:pPr>
        <w:pStyle w:val="Textocomentario"/>
      </w:pPr>
      <w:r>
        <w:rPr>
          <w:rStyle w:val="Refdecomentario"/>
        </w:rPr>
        <w:annotationRef/>
      </w:r>
      <w:r>
        <w:t>La retroalimentación negativa no necesariamente se hace con el sistema nervioso.</w:t>
      </w:r>
    </w:p>
  </w:comment>
  <w:comment w:id="248" w:author="USUARIO" w:date="2015-06-29T11:01:00Z" w:initials="U">
    <w:p w:rsidR="004370EC" w:rsidRDefault="004370EC">
      <w:pPr>
        <w:pStyle w:val="Textocomentario"/>
      </w:pPr>
      <w:r>
        <w:rPr>
          <w:rStyle w:val="Refdecomentario"/>
        </w:rPr>
        <w:annotationRef/>
      </w:r>
      <w:r>
        <w:t>La retroalimentación negativa es más que eso. Explicarla bien.</w:t>
      </w:r>
    </w:p>
  </w:comment>
  <w:comment w:id="252" w:author="USUARIO" w:date="2015-06-29T11:01:00Z" w:initials="U">
    <w:p w:rsidR="0056029B" w:rsidRDefault="0056029B">
      <w:pPr>
        <w:pStyle w:val="Textocomentario"/>
      </w:pPr>
      <w:r>
        <w:rPr>
          <w:rStyle w:val="Refdecomentario"/>
        </w:rPr>
        <w:annotationRef/>
      </w:r>
      <w:r>
        <w:t>¿Qu</w:t>
      </w:r>
      <w:r w:rsidR="0073451E">
        <w:t xml:space="preserve">é es una función liberadora? Las hormonas liberadoras hacen que otras glándulas liberen hormonas, pero no aplica para todas las células blanco. Si se aumenta el ritmo cardiaco con adrenalina, ¿qué está liberando el corazón? </w:t>
      </w:r>
    </w:p>
  </w:comment>
  <w:comment w:id="254" w:author="USUARIO" w:date="2015-06-29T11:01:00Z" w:initials="U">
    <w:p w:rsidR="0073451E" w:rsidRDefault="0073451E">
      <w:pPr>
        <w:pStyle w:val="Textocomentario"/>
      </w:pPr>
      <w:r>
        <w:rPr>
          <w:rStyle w:val="Refdecomentario"/>
        </w:rPr>
        <w:annotationRef/>
      </w:r>
      <w:r>
        <w:t>La hormona es liberada. ¿Pero ella que libera, para ser liberadora?</w:t>
      </w:r>
    </w:p>
  </w:comment>
  <w:comment w:id="257" w:author="USUARIO" w:date="2015-06-29T11:01:00Z" w:initials="U">
    <w:p w:rsidR="00FD29F7" w:rsidRDefault="00FD29F7">
      <w:pPr>
        <w:pStyle w:val="Textocomentario"/>
      </w:pPr>
      <w:r>
        <w:rPr>
          <w:rStyle w:val="Refdecomentario"/>
        </w:rPr>
        <w:annotationRef/>
      </w:r>
      <w:r>
        <w:t>No se entiende mucho</w:t>
      </w:r>
    </w:p>
  </w:comment>
  <w:comment w:id="267" w:author="USUARIO" w:date="2015-06-29T11:01:00Z" w:initials="U">
    <w:p w:rsidR="00BB3CEB" w:rsidRDefault="00BB3CEB">
      <w:pPr>
        <w:pStyle w:val="Textocomentario"/>
      </w:pPr>
      <w:r>
        <w:rPr>
          <w:rStyle w:val="Refdecomentario"/>
        </w:rPr>
        <w:annotationRef/>
      </w:r>
      <w:r>
        <w:t xml:space="preserve">Suena como si siempre fuera así. Igual en los párrafos siguientes. </w:t>
      </w:r>
    </w:p>
  </w:comment>
  <w:comment w:id="271" w:author="USUARIO" w:date="2015-06-29T11:01:00Z" w:initials="U">
    <w:p w:rsidR="00BB3CEB" w:rsidRDefault="00BB3CEB">
      <w:pPr>
        <w:pStyle w:val="Textocomentario"/>
      </w:pPr>
      <w:r>
        <w:rPr>
          <w:rStyle w:val="Refdecomentario"/>
        </w:rPr>
        <w:annotationRef/>
      </w:r>
      <w:r>
        <w:t>¿es?</w:t>
      </w:r>
    </w:p>
  </w:comment>
  <w:comment w:id="273" w:author="USUARIO" w:date="2015-06-29T11:01:00Z" w:initials="U">
    <w:p w:rsidR="00BB3CEB" w:rsidRDefault="00BB3CEB">
      <w:pPr>
        <w:pStyle w:val="Textocomentario"/>
      </w:pPr>
      <w:r>
        <w:rPr>
          <w:rStyle w:val="Refdecomentario"/>
        </w:rPr>
        <w:annotationRef/>
      </w:r>
      <w:r>
        <w:t>No creo que los estudiantes entiendan eso. Se puede decir lo mismo de forma más sencilla.</w:t>
      </w:r>
      <w:r w:rsidR="000D1492">
        <w:t xml:space="preserve"> O recordar qué es el glomérulo (si lo vieron fue hace 3 años, según la programación de aula planeta)</w:t>
      </w:r>
    </w:p>
  </w:comment>
  <w:comment w:id="283" w:author="USUARIO" w:date="2015-06-29T11:01:00Z" w:initials="U">
    <w:p w:rsidR="000D1492" w:rsidRDefault="000D1492">
      <w:pPr>
        <w:pStyle w:val="Textocomentario"/>
      </w:pPr>
      <w:r>
        <w:rPr>
          <w:rStyle w:val="Refdecomentario"/>
        </w:rPr>
        <w:annotationRef/>
      </w:r>
      <w:r>
        <w:t>Pedir traducciones</w:t>
      </w:r>
    </w:p>
  </w:comment>
  <w:comment w:id="313" w:author="USUARIO" w:date="2015-06-29T11:01:00Z" w:initials="U">
    <w:p w:rsidR="00FC77DA" w:rsidRDefault="00FC77DA">
      <w:pPr>
        <w:pStyle w:val="Textocomentario"/>
      </w:pPr>
      <w:r>
        <w:rPr>
          <w:rStyle w:val="Refdecomentario"/>
        </w:rPr>
        <w:annotationRef/>
      </w:r>
      <w:r>
        <w:t xml:space="preserve">Como estaba el texto, parece que se tomaron ideas sueltas y se pusieron juntas sin más. </w:t>
      </w:r>
    </w:p>
  </w:comment>
  <w:comment w:id="328" w:author="USUARIO" w:date="2015-06-29T11:01:00Z" w:initials="U">
    <w:p w:rsidR="002E1A77" w:rsidRDefault="002E1A77">
      <w:pPr>
        <w:pStyle w:val="Textocomentario"/>
      </w:pPr>
      <w:r>
        <w:rPr>
          <w:rStyle w:val="Refdecomentario"/>
        </w:rPr>
        <w:annotationRef/>
      </w:r>
      <w:r>
        <w:t xml:space="preserve">¿Y a qué </w:t>
      </w:r>
      <w:proofErr w:type="spellStart"/>
      <w:r>
        <w:t>ma</w:t>
      </w:r>
      <w:proofErr w:type="spellEnd"/>
      <w:r>
        <w:t>?</w:t>
      </w:r>
    </w:p>
  </w:comment>
  <w:comment w:id="329" w:author="USUARIO" w:date="2015-06-29T11:01:00Z" w:initials="U">
    <w:p w:rsidR="002E1A77" w:rsidRDefault="002E1A77">
      <w:pPr>
        <w:pStyle w:val="Textocomentario"/>
      </w:pPr>
      <w:r>
        <w:rPr>
          <w:rStyle w:val="Refdecomentario"/>
        </w:rPr>
        <w:annotationRef/>
      </w:r>
      <w:r>
        <w:t xml:space="preserve">En el párrafo anterior se habló de la menor producción, y se dan ejemplos. Luego se habló de mayor producción, y se esperaría que se siguiera ese tema. Pero de nuevo se habla de la menor producción. Por favor, organizar este texto. </w:t>
      </w:r>
    </w:p>
  </w:comment>
  <w:comment w:id="332" w:author="USUARIO" w:date="2015-06-29T11:01:00Z" w:initials="U">
    <w:p w:rsidR="002E1A77" w:rsidRDefault="002E1A77">
      <w:pPr>
        <w:pStyle w:val="Textocomentario"/>
      </w:pPr>
      <w:r>
        <w:rPr>
          <w:rStyle w:val="Refdecomentario"/>
        </w:rPr>
        <w:annotationRef/>
      </w:r>
      <w:r>
        <w:t>¿Por qué puede pasar? Receptores dañados o inexistentes.</w:t>
      </w:r>
    </w:p>
  </w:comment>
  <w:comment w:id="340" w:author="USUARIO" w:date="2015-06-29T11:01:00Z" w:initials="U">
    <w:p w:rsidR="00DE47B6" w:rsidRDefault="00DE47B6">
      <w:pPr>
        <w:pStyle w:val="Textocomentario"/>
      </w:pPr>
      <w:r>
        <w:rPr>
          <w:rStyle w:val="Refdecomentario"/>
        </w:rPr>
        <w:annotationRef/>
      </w:r>
      <w:r>
        <w:t xml:space="preserve">¿La </w:t>
      </w:r>
      <w:proofErr w:type="spellStart"/>
      <w:r>
        <w:t>triyodotironina</w:t>
      </w:r>
      <w:proofErr w:type="spellEnd"/>
      <w:r>
        <w:t xml:space="preserve">? Eso se lee. </w:t>
      </w:r>
    </w:p>
  </w:comment>
  <w:comment w:id="338" w:author="USUARIO" w:date="2015-06-29T11:03:00Z" w:initials="U">
    <w:p w:rsidR="00737C53" w:rsidRDefault="00737C53">
      <w:pPr>
        <w:pStyle w:val="Textocomentario"/>
      </w:pPr>
      <w:r>
        <w:rPr>
          <w:rStyle w:val="Refdecomentario"/>
        </w:rPr>
        <w:annotationRef/>
      </w:r>
      <w:r>
        <w:t>¿Y qué con esto? Relacionar explícitamente el exceso o carencia de yodo con la función de la glándula.</w:t>
      </w:r>
      <w:r>
        <w:t xml:space="preserve"> De una vez ajustar redacción.</w:t>
      </w:r>
    </w:p>
  </w:comment>
  <w:comment w:id="333" w:author="USUARIO" w:date="2015-06-29T11:03:00Z" w:initials="U">
    <w:p w:rsidR="00B85FF4" w:rsidRDefault="00B85FF4">
      <w:pPr>
        <w:pStyle w:val="Textocomentario"/>
      </w:pPr>
      <w:r>
        <w:rPr>
          <w:rStyle w:val="Refdecomentario"/>
        </w:rPr>
        <w:annotationRef/>
      </w:r>
      <w:r>
        <w:t>Esto sería un buen material para un “Destacado”</w:t>
      </w:r>
    </w:p>
  </w:comment>
  <w:comment w:id="347" w:author="USUARIO" w:date="2015-06-29T11:04:00Z" w:initials="U">
    <w:p w:rsidR="00B85FF4" w:rsidRDefault="00B85FF4">
      <w:pPr>
        <w:pStyle w:val="Textocomentario"/>
      </w:pPr>
      <w:r>
        <w:rPr>
          <w:rStyle w:val="Refdecomentario"/>
        </w:rPr>
        <w:annotationRef/>
      </w:r>
      <w:r>
        <w:rPr>
          <w:rFonts w:ascii="Arial" w:hAnsi="Arial" w:cs="Arial"/>
          <w:sz w:val="24"/>
          <w:szCs w:val="24"/>
        </w:rPr>
        <w:t>¿</w:t>
      </w:r>
      <w:r>
        <w:rPr>
          <w:rFonts w:ascii="Arial" w:hAnsi="Arial" w:cs="Arial"/>
          <w:sz w:val="24"/>
          <w:szCs w:val="24"/>
        </w:rPr>
        <w:t>La tiroxina controla el metabolismo por falta de yodo?</w:t>
      </w:r>
    </w:p>
  </w:comment>
  <w:comment w:id="348" w:author="USUARIO" w:date="2015-06-29T11:08:00Z" w:initials="U">
    <w:p w:rsidR="005D617A" w:rsidRDefault="005D617A">
      <w:pPr>
        <w:pStyle w:val="Textocomentario"/>
      </w:pPr>
      <w:r>
        <w:rPr>
          <w:rStyle w:val="Refdecomentario"/>
        </w:rPr>
        <w:annotationRef/>
      </w:r>
      <w:r>
        <w:t xml:space="preserve">Si lo piensas bien, estás diciendo que el tratamiento se basa en tomar medicamentos que curen. O no poner nada, o explicar bien lo que pasa (se aumenta la cantidad de yodo por lo que la tiroides aumenta su función, por ejemplo, o se suministran drogas que reemplazan la hormona. Esto último es mucho más común, y estrictamente no es devolver los niveles hormonales a la normalidad. La </w:t>
      </w:r>
      <w:proofErr w:type="spellStart"/>
      <w:r>
        <w:t>levotiroxina</w:t>
      </w:r>
      <w:proofErr w:type="spellEnd"/>
      <w:r>
        <w:t xml:space="preserve"> es un medicamento común en estos casos).</w:t>
      </w:r>
    </w:p>
  </w:comment>
  <w:comment w:id="349" w:author="USUARIO" w:date="2015-06-29T11:08:00Z" w:initials="U">
    <w:p w:rsidR="00B11C07" w:rsidRDefault="00B11C07">
      <w:pPr>
        <w:pStyle w:val="Textocomentario"/>
      </w:pPr>
      <w:r>
        <w:rPr>
          <w:rStyle w:val="Refdecomentario"/>
        </w:rPr>
        <w:annotationRef/>
      </w:r>
      <w:r>
        <w:t>Si se menciona tratamiento antes, también debe hacerse aquí.</w:t>
      </w:r>
    </w:p>
  </w:comment>
  <w:comment w:id="350" w:author="USUARIO" w:date="2015-06-29T11:10:00Z" w:initials="U">
    <w:p w:rsidR="00BD1531" w:rsidRDefault="00BD1531">
      <w:pPr>
        <w:pStyle w:val="Textocomentario"/>
      </w:pPr>
      <w:r>
        <w:rPr>
          <w:rStyle w:val="Refdecomentario"/>
        </w:rPr>
        <w:annotationRef/>
      </w:r>
      <w:r>
        <w:t xml:space="preserve">Esto es un ejemplo; introducirlo en el texto como tal. Uno ve un montón de párrafos e ideas que sin más aparecen, y ya. </w:t>
      </w:r>
    </w:p>
  </w:comment>
  <w:comment w:id="375" w:author="USUARIO" w:date="2015-06-29T11:16:00Z" w:initials="U">
    <w:p w:rsidR="00BD1531" w:rsidRDefault="00BD1531">
      <w:pPr>
        <w:pStyle w:val="Textocomentario"/>
      </w:pPr>
      <w:r>
        <w:rPr>
          <w:rStyle w:val="Refdecomentario"/>
        </w:rPr>
        <w:annotationRef/>
      </w:r>
      <w:r>
        <w:t>Esto no se entiende. ¿Tú lo entiendes? Hablar de la grasa ahí es apropiado si se explica qué tiene que ver. Y la redacción debe revisarse.</w:t>
      </w:r>
    </w:p>
  </w:comment>
  <w:comment w:id="381" w:author="USUARIO" w:date="2015-06-29T11:17:00Z" w:initials="U">
    <w:p w:rsidR="00F6055C" w:rsidRDefault="00F6055C">
      <w:pPr>
        <w:pStyle w:val="Textocomentario"/>
      </w:pPr>
      <w:r>
        <w:rPr>
          <w:rStyle w:val="Refdecomentario"/>
        </w:rPr>
        <w:annotationRef/>
      </w:r>
      <w:r>
        <w:t xml:space="preserve">Aquí hace falta ejemplificar qué alteraciones se producen, y cuando. </w:t>
      </w:r>
    </w:p>
  </w:comment>
  <w:comment w:id="394" w:author="USUARIO" w:date="2015-06-29T11:17:00Z" w:initials="U">
    <w:p w:rsidR="00F6055C" w:rsidRDefault="00F6055C">
      <w:pPr>
        <w:pStyle w:val="Textocomentario"/>
      </w:pPr>
      <w:r>
        <w:rPr>
          <w:rStyle w:val="Refdecomentario"/>
        </w:rPr>
        <w:annotationRef/>
      </w:r>
      <w:r>
        <w:t>Esto no dice nada nuevo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9BD" w:rsidRDefault="00B039BD" w:rsidP="004D45C5">
      <w:pPr>
        <w:spacing w:after="0" w:line="240" w:lineRule="auto"/>
      </w:pPr>
      <w:r>
        <w:separator/>
      </w:r>
    </w:p>
  </w:endnote>
  <w:endnote w:type="continuationSeparator" w:id="0">
    <w:p w:rsidR="00B039BD" w:rsidRDefault="00B039BD" w:rsidP="004D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9BD" w:rsidRDefault="00B039BD" w:rsidP="004D45C5">
      <w:pPr>
        <w:spacing w:after="0" w:line="240" w:lineRule="auto"/>
      </w:pPr>
      <w:r>
        <w:separator/>
      </w:r>
    </w:p>
  </w:footnote>
  <w:footnote w:type="continuationSeparator" w:id="0">
    <w:p w:rsidR="00B039BD" w:rsidRDefault="00B039BD" w:rsidP="004D4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7C" w:rsidRDefault="0074407C">
    <w:pPr>
      <w:pStyle w:val="Encabezado"/>
    </w:pPr>
    <w:r>
      <w:t xml:space="preserve">[Guión CN_G8_02_CO] Guión 2 </w:t>
    </w:r>
    <w:del w:id="406" w:author="USUARIO" w:date="2015-06-28T18:18:00Z">
      <w:r w:rsidDel="00280FA7">
        <w:delText>Acciones coordinadas: sistemas nervioso y endocrino</w:delText>
      </w:r>
    </w:del>
    <w:ins w:id="407" w:author="USUARIO" w:date="2015-06-28T18:18:00Z">
      <w:r w:rsidR="00280FA7">
        <w:t>El sistema endocrino</w:t>
      </w:r>
    </w:ins>
  </w:p>
  <w:p w:rsidR="0074407C" w:rsidRDefault="007440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A81"/>
    <w:multiLevelType w:val="multilevel"/>
    <w:tmpl w:val="68E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A3AB8"/>
    <w:multiLevelType w:val="hybridMultilevel"/>
    <w:tmpl w:val="B2ECA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336903"/>
    <w:multiLevelType w:val="multilevel"/>
    <w:tmpl w:val="F0B0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5C5"/>
    <w:rsid w:val="000006E7"/>
    <w:rsid w:val="00000FC3"/>
    <w:rsid w:val="000021A7"/>
    <w:rsid w:val="00002586"/>
    <w:rsid w:val="00003234"/>
    <w:rsid w:val="0000457A"/>
    <w:rsid w:val="000055F2"/>
    <w:rsid w:val="00005B65"/>
    <w:rsid w:val="00006396"/>
    <w:rsid w:val="000070B8"/>
    <w:rsid w:val="00012029"/>
    <w:rsid w:val="00012CDB"/>
    <w:rsid w:val="00013036"/>
    <w:rsid w:val="00013209"/>
    <w:rsid w:val="00013C01"/>
    <w:rsid w:val="00014589"/>
    <w:rsid w:val="00015176"/>
    <w:rsid w:val="000155ED"/>
    <w:rsid w:val="00015EEA"/>
    <w:rsid w:val="00015FC6"/>
    <w:rsid w:val="00016918"/>
    <w:rsid w:val="00020931"/>
    <w:rsid w:val="00021D5A"/>
    <w:rsid w:val="000227E7"/>
    <w:rsid w:val="00023A42"/>
    <w:rsid w:val="00023AB6"/>
    <w:rsid w:val="00023ACA"/>
    <w:rsid w:val="000240F8"/>
    <w:rsid w:val="000241EB"/>
    <w:rsid w:val="00024658"/>
    <w:rsid w:val="00024B09"/>
    <w:rsid w:val="00024DFB"/>
    <w:rsid w:val="00024EBD"/>
    <w:rsid w:val="0002562F"/>
    <w:rsid w:val="0002596C"/>
    <w:rsid w:val="00025D76"/>
    <w:rsid w:val="000276E9"/>
    <w:rsid w:val="00030F62"/>
    <w:rsid w:val="000312CF"/>
    <w:rsid w:val="00033087"/>
    <w:rsid w:val="00033567"/>
    <w:rsid w:val="00033AC3"/>
    <w:rsid w:val="00033C86"/>
    <w:rsid w:val="0003532E"/>
    <w:rsid w:val="00035889"/>
    <w:rsid w:val="00035B38"/>
    <w:rsid w:val="00035C6D"/>
    <w:rsid w:val="00036FAF"/>
    <w:rsid w:val="00037C24"/>
    <w:rsid w:val="00037C40"/>
    <w:rsid w:val="00042BE0"/>
    <w:rsid w:val="0004408E"/>
    <w:rsid w:val="00044437"/>
    <w:rsid w:val="00045467"/>
    <w:rsid w:val="00045B95"/>
    <w:rsid w:val="00045D91"/>
    <w:rsid w:val="00045F32"/>
    <w:rsid w:val="0004608A"/>
    <w:rsid w:val="00046139"/>
    <w:rsid w:val="000468CA"/>
    <w:rsid w:val="00047679"/>
    <w:rsid w:val="000476D7"/>
    <w:rsid w:val="000505FF"/>
    <w:rsid w:val="000509DE"/>
    <w:rsid w:val="00051D72"/>
    <w:rsid w:val="00053A01"/>
    <w:rsid w:val="0005503F"/>
    <w:rsid w:val="000569EA"/>
    <w:rsid w:val="00060169"/>
    <w:rsid w:val="00060963"/>
    <w:rsid w:val="00063727"/>
    <w:rsid w:val="00063F90"/>
    <w:rsid w:val="000653A6"/>
    <w:rsid w:val="0006630C"/>
    <w:rsid w:val="000670DC"/>
    <w:rsid w:val="00071216"/>
    <w:rsid w:val="00071434"/>
    <w:rsid w:val="00071501"/>
    <w:rsid w:val="0007151E"/>
    <w:rsid w:val="00071882"/>
    <w:rsid w:val="00071B9B"/>
    <w:rsid w:val="00072D48"/>
    <w:rsid w:val="00073C9B"/>
    <w:rsid w:val="00075A23"/>
    <w:rsid w:val="00075AA4"/>
    <w:rsid w:val="00076A9F"/>
    <w:rsid w:val="000776F0"/>
    <w:rsid w:val="000806CC"/>
    <w:rsid w:val="00080D95"/>
    <w:rsid w:val="00081A87"/>
    <w:rsid w:val="00082D3C"/>
    <w:rsid w:val="00082E13"/>
    <w:rsid w:val="000831AC"/>
    <w:rsid w:val="00084503"/>
    <w:rsid w:val="00084B8C"/>
    <w:rsid w:val="00084C0B"/>
    <w:rsid w:val="00085834"/>
    <w:rsid w:val="00086761"/>
    <w:rsid w:val="000868D0"/>
    <w:rsid w:val="00090D4E"/>
    <w:rsid w:val="00091A80"/>
    <w:rsid w:val="00091BA7"/>
    <w:rsid w:val="00092A26"/>
    <w:rsid w:val="0009362F"/>
    <w:rsid w:val="00093960"/>
    <w:rsid w:val="00095375"/>
    <w:rsid w:val="0009561D"/>
    <w:rsid w:val="00096AFD"/>
    <w:rsid w:val="0009768B"/>
    <w:rsid w:val="000A2A07"/>
    <w:rsid w:val="000A3B23"/>
    <w:rsid w:val="000A4513"/>
    <w:rsid w:val="000A4816"/>
    <w:rsid w:val="000A52BD"/>
    <w:rsid w:val="000A5648"/>
    <w:rsid w:val="000A598A"/>
    <w:rsid w:val="000A5EC1"/>
    <w:rsid w:val="000A70C2"/>
    <w:rsid w:val="000B4773"/>
    <w:rsid w:val="000B52A7"/>
    <w:rsid w:val="000B6C90"/>
    <w:rsid w:val="000B6E79"/>
    <w:rsid w:val="000C020A"/>
    <w:rsid w:val="000C2DD5"/>
    <w:rsid w:val="000C4A1D"/>
    <w:rsid w:val="000C653E"/>
    <w:rsid w:val="000C77F0"/>
    <w:rsid w:val="000D0FF0"/>
    <w:rsid w:val="000D1492"/>
    <w:rsid w:val="000D1668"/>
    <w:rsid w:val="000D2850"/>
    <w:rsid w:val="000D3D78"/>
    <w:rsid w:val="000D40FA"/>
    <w:rsid w:val="000D4911"/>
    <w:rsid w:val="000D622D"/>
    <w:rsid w:val="000E0864"/>
    <w:rsid w:val="000E09FE"/>
    <w:rsid w:val="000E16C7"/>
    <w:rsid w:val="000E356C"/>
    <w:rsid w:val="000E49E7"/>
    <w:rsid w:val="000E4CD9"/>
    <w:rsid w:val="000E61E0"/>
    <w:rsid w:val="000E6632"/>
    <w:rsid w:val="000E7E27"/>
    <w:rsid w:val="000F246B"/>
    <w:rsid w:val="000F311D"/>
    <w:rsid w:val="000F5848"/>
    <w:rsid w:val="000F5BCB"/>
    <w:rsid w:val="000F7BE6"/>
    <w:rsid w:val="00100B6C"/>
    <w:rsid w:val="00101374"/>
    <w:rsid w:val="0010279F"/>
    <w:rsid w:val="001033F9"/>
    <w:rsid w:val="00104A2B"/>
    <w:rsid w:val="00104F6B"/>
    <w:rsid w:val="00105792"/>
    <w:rsid w:val="00105A9E"/>
    <w:rsid w:val="00107491"/>
    <w:rsid w:val="00107C95"/>
    <w:rsid w:val="00110F74"/>
    <w:rsid w:val="00111342"/>
    <w:rsid w:val="00115289"/>
    <w:rsid w:val="0011535E"/>
    <w:rsid w:val="00116331"/>
    <w:rsid w:val="00117F18"/>
    <w:rsid w:val="001204B6"/>
    <w:rsid w:val="00121B72"/>
    <w:rsid w:val="00122C31"/>
    <w:rsid w:val="00122F97"/>
    <w:rsid w:val="00123191"/>
    <w:rsid w:val="00123316"/>
    <w:rsid w:val="00123A4D"/>
    <w:rsid w:val="00124A7C"/>
    <w:rsid w:val="00126440"/>
    <w:rsid w:val="00126A6B"/>
    <w:rsid w:val="00127549"/>
    <w:rsid w:val="001312EF"/>
    <w:rsid w:val="0013152A"/>
    <w:rsid w:val="00131E48"/>
    <w:rsid w:val="00131E8E"/>
    <w:rsid w:val="0013213C"/>
    <w:rsid w:val="00132C5E"/>
    <w:rsid w:val="001335C6"/>
    <w:rsid w:val="001337AE"/>
    <w:rsid w:val="0013385B"/>
    <w:rsid w:val="001347C7"/>
    <w:rsid w:val="001355DE"/>
    <w:rsid w:val="00135603"/>
    <w:rsid w:val="001358C2"/>
    <w:rsid w:val="00137197"/>
    <w:rsid w:val="001379FA"/>
    <w:rsid w:val="00137E54"/>
    <w:rsid w:val="00141167"/>
    <w:rsid w:val="0014132C"/>
    <w:rsid w:val="00141939"/>
    <w:rsid w:val="001423FB"/>
    <w:rsid w:val="00143487"/>
    <w:rsid w:val="0014395A"/>
    <w:rsid w:val="00143D30"/>
    <w:rsid w:val="00144638"/>
    <w:rsid w:val="001462C1"/>
    <w:rsid w:val="0014636F"/>
    <w:rsid w:val="0014771B"/>
    <w:rsid w:val="00147AA2"/>
    <w:rsid w:val="00147F1D"/>
    <w:rsid w:val="00150623"/>
    <w:rsid w:val="001526F3"/>
    <w:rsid w:val="00152869"/>
    <w:rsid w:val="00153C1B"/>
    <w:rsid w:val="00154B66"/>
    <w:rsid w:val="00155481"/>
    <w:rsid w:val="0015549E"/>
    <w:rsid w:val="0015549F"/>
    <w:rsid w:val="001563E2"/>
    <w:rsid w:val="00156804"/>
    <w:rsid w:val="00156C3E"/>
    <w:rsid w:val="00160237"/>
    <w:rsid w:val="00160F27"/>
    <w:rsid w:val="00161BE2"/>
    <w:rsid w:val="00161CEC"/>
    <w:rsid w:val="00162B44"/>
    <w:rsid w:val="00163CA9"/>
    <w:rsid w:val="0016481A"/>
    <w:rsid w:val="00166093"/>
    <w:rsid w:val="001668ED"/>
    <w:rsid w:val="00167162"/>
    <w:rsid w:val="0016733C"/>
    <w:rsid w:val="001705F5"/>
    <w:rsid w:val="00170F25"/>
    <w:rsid w:val="00171A9B"/>
    <w:rsid w:val="00172808"/>
    <w:rsid w:val="00173B1D"/>
    <w:rsid w:val="001745DC"/>
    <w:rsid w:val="00174C77"/>
    <w:rsid w:val="00176302"/>
    <w:rsid w:val="0017783D"/>
    <w:rsid w:val="00180B2B"/>
    <w:rsid w:val="00181E88"/>
    <w:rsid w:val="00182E3F"/>
    <w:rsid w:val="0018381D"/>
    <w:rsid w:val="00186077"/>
    <w:rsid w:val="00186BA2"/>
    <w:rsid w:val="0018771C"/>
    <w:rsid w:val="00191D78"/>
    <w:rsid w:val="00192013"/>
    <w:rsid w:val="00193E03"/>
    <w:rsid w:val="00194D12"/>
    <w:rsid w:val="00195BD4"/>
    <w:rsid w:val="00195D10"/>
    <w:rsid w:val="001964CF"/>
    <w:rsid w:val="001A18B4"/>
    <w:rsid w:val="001A48B5"/>
    <w:rsid w:val="001A4AAC"/>
    <w:rsid w:val="001A7380"/>
    <w:rsid w:val="001A7577"/>
    <w:rsid w:val="001A7681"/>
    <w:rsid w:val="001A7A1D"/>
    <w:rsid w:val="001B0149"/>
    <w:rsid w:val="001B046E"/>
    <w:rsid w:val="001B063A"/>
    <w:rsid w:val="001B09CC"/>
    <w:rsid w:val="001B0AA2"/>
    <w:rsid w:val="001B1710"/>
    <w:rsid w:val="001B44F7"/>
    <w:rsid w:val="001B4BBA"/>
    <w:rsid w:val="001B5204"/>
    <w:rsid w:val="001B6D8F"/>
    <w:rsid w:val="001B7D9A"/>
    <w:rsid w:val="001C1563"/>
    <w:rsid w:val="001C1AC7"/>
    <w:rsid w:val="001C3129"/>
    <w:rsid w:val="001C3529"/>
    <w:rsid w:val="001C3C8E"/>
    <w:rsid w:val="001C4514"/>
    <w:rsid w:val="001C45D0"/>
    <w:rsid w:val="001C506E"/>
    <w:rsid w:val="001C646B"/>
    <w:rsid w:val="001C6A0E"/>
    <w:rsid w:val="001C747C"/>
    <w:rsid w:val="001C789B"/>
    <w:rsid w:val="001D1202"/>
    <w:rsid w:val="001D189A"/>
    <w:rsid w:val="001D27CA"/>
    <w:rsid w:val="001D5550"/>
    <w:rsid w:val="001D55E2"/>
    <w:rsid w:val="001D72BB"/>
    <w:rsid w:val="001D7386"/>
    <w:rsid w:val="001E0FE6"/>
    <w:rsid w:val="001E19AA"/>
    <w:rsid w:val="001E2AFE"/>
    <w:rsid w:val="001E2C21"/>
    <w:rsid w:val="001E2C91"/>
    <w:rsid w:val="001E47DC"/>
    <w:rsid w:val="001E57BC"/>
    <w:rsid w:val="001E6969"/>
    <w:rsid w:val="001E7078"/>
    <w:rsid w:val="001E7A3B"/>
    <w:rsid w:val="001E7EC4"/>
    <w:rsid w:val="001F1026"/>
    <w:rsid w:val="001F1A56"/>
    <w:rsid w:val="001F28CC"/>
    <w:rsid w:val="001F3D1F"/>
    <w:rsid w:val="001F3FA1"/>
    <w:rsid w:val="001F3FFF"/>
    <w:rsid w:val="001F4229"/>
    <w:rsid w:val="001F5847"/>
    <w:rsid w:val="001F5EBD"/>
    <w:rsid w:val="001F6468"/>
    <w:rsid w:val="001F7245"/>
    <w:rsid w:val="00200340"/>
    <w:rsid w:val="002038DB"/>
    <w:rsid w:val="00203CFC"/>
    <w:rsid w:val="00206A3C"/>
    <w:rsid w:val="002106DA"/>
    <w:rsid w:val="00210B13"/>
    <w:rsid w:val="00210BBB"/>
    <w:rsid w:val="00211185"/>
    <w:rsid w:val="0021242F"/>
    <w:rsid w:val="002124FB"/>
    <w:rsid w:val="00212E58"/>
    <w:rsid w:val="00214AF5"/>
    <w:rsid w:val="00215264"/>
    <w:rsid w:val="002162CB"/>
    <w:rsid w:val="00216E33"/>
    <w:rsid w:val="0022029A"/>
    <w:rsid w:val="00220FA9"/>
    <w:rsid w:val="0022102B"/>
    <w:rsid w:val="0022358B"/>
    <w:rsid w:val="00225C82"/>
    <w:rsid w:val="00226FFE"/>
    <w:rsid w:val="00227142"/>
    <w:rsid w:val="00231581"/>
    <w:rsid w:val="00231615"/>
    <w:rsid w:val="0023244D"/>
    <w:rsid w:val="002324B4"/>
    <w:rsid w:val="00233DC6"/>
    <w:rsid w:val="002342E6"/>
    <w:rsid w:val="00234D2E"/>
    <w:rsid w:val="00235AF3"/>
    <w:rsid w:val="002417CF"/>
    <w:rsid w:val="00242659"/>
    <w:rsid w:val="0024765E"/>
    <w:rsid w:val="00247779"/>
    <w:rsid w:val="0025114A"/>
    <w:rsid w:val="00252294"/>
    <w:rsid w:val="0025264E"/>
    <w:rsid w:val="0025383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7E5"/>
    <w:rsid w:val="00267B9B"/>
    <w:rsid w:val="002708F3"/>
    <w:rsid w:val="00271C89"/>
    <w:rsid w:val="00273ABC"/>
    <w:rsid w:val="00274856"/>
    <w:rsid w:val="00274F50"/>
    <w:rsid w:val="00276117"/>
    <w:rsid w:val="0027633A"/>
    <w:rsid w:val="00277333"/>
    <w:rsid w:val="00280FA7"/>
    <w:rsid w:val="00281472"/>
    <w:rsid w:val="002816AA"/>
    <w:rsid w:val="00281A9A"/>
    <w:rsid w:val="002829C4"/>
    <w:rsid w:val="00283078"/>
    <w:rsid w:val="00284180"/>
    <w:rsid w:val="00284555"/>
    <w:rsid w:val="00284E88"/>
    <w:rsid w:val="002856CA"/>
    <w:rsid w:val="0028570E"/>
    <w:rsid w:val="002863D8"/>
    <w:rsid w:val="002867B9"/>
    <w:rsid w:val="0028684C"/>
    <w:rsid w:val="00287B0E"/>
    <w:rsid w:val="00290ADD"/>
    <w:rsid w:val="00290F12"/>
    <w:rsid w:val="00292146"/>
    <w:rsid w:val="00293B2E"/>
    <w:rsid w:val="00294B46"/>
    <w:rsid w:val="00295A86"/>
    <w:rsid w:val="00295F10"/>
    <w:rsid w:val="002A04C7"/>
    <w:rsid w:val="002A08BC"/>
    <w:rsid w:val="002A2689"/>
    <w:rsid w:val="002A3AC4"/>
    <w:rsid w:val="002A42F9"/>
    <w:rsid w:val="002A44E5"/>
    <w:rsid w:val="002A591E"/>
    <w:rsid w:val="002A76EB"/>
    <w:rsid w:val="002B04C8"/>
    <w:rsid w:val="002B076D"/>
    <w:rsid w:val="002B2F4E"/>
    <w:rsid w:val="002B441F"/>
    <w:rsid w:val="002B629D"/>
    <w:rsid w:val="002B6533"/>
    <w:rsid w:val="002C1608"/>
    <w:rsid w:val="002C1DD8"/>
    <w:rsid w:val="002C2516"/>
    <w:rsid w:val="002C59AE"/>
    <w:rsid w:val="002C5DF2"/>
    <w:rsid w:val="002C6276"/>
    <w:rsid w:val="002C6F11"/>
    <w:rsid w:val="002D0658"/>
    <w:rsid w:val="002D0CE2"/>
    <w:rsid w:val="002D102C"/>
    <w:rsid w:val="002D1284"/>
    <w:rsid w:val="002D158C"/>
    <w:rsid w:val="002D158F"/>
    <w:rsid w:val="002D1FCA"/>
    <w:rsid w:val="002D2DCF"/>
    <w:rsid w:val="002D3A78"/>
    <w:rsid w:val="002D3B83"/>
    <w:rsid w:val="002D3CB7"/>
    <w:rsid w:val="002D3DC6"/>
    <w:rsid w:val="002D56EE"/>
    <w:rsid w:val="002D5A2A"/>
    <w:rsid w:val="002D673B"/>
    <w:rsid w:val="002D6F5A"/>
    <w:rsid w:val="002D7099"/>
    <w:rsid w:val="002E0BCF"/>
    <w:rsid w:val="002E0E26"/>
    <w:rsid w:val="002E18FE"/>
    <w:rsid w:val="002E1A77"/>
    <w:rsid w:val="002E1E0C"/>
    <w:rsid w:val="002E2435"/>
    <w:rsid w:val="002E3290"/>
    <w:rsid w:val="002E4E41"/>
    <w:rsid w:val="002E50A5"/>
    <w:rsid w:val="002E5B4B"/>
    <w:rsid w:val="002E682E"/>
    <w:rsid w:val="002E716E"/>
    <w:rsid w:val="002F025F"/>
    <w:rsid w:val="002F1C8D"/>
    <w:rsid w:val="002F235A"/>
    <w:rsid w:val="002F24B6"/>
    <w:rsid w:val="002F3458"/>
    <w:rsid w:val="002F40F9"/>
    <w:rsid w:val="002F5814"/>
    <w:rsid w:val="002F5B75"/>
    <w:rsid w:val="002F7C8A"/>
    <w:rsid w:val="002F7E7B"/>
    <w:rsid w:val="00300265"/>
    <w:rsid w:val="00301A32"/>
    <w:rsid w:val="00301F9F"/>
    <w:rsid w:val="00304978"/>
    <w:rsid w:val="003065C0"/>
    <w:rsid w:val="00306B46"/>
    <w:rsid w:val="00306CAA"/>
    <w:rsid w:val="0031068F"/>
    <w:rsid w:val="00311284"/>
    <w:rsid w:val="00311C18"/>
    <w:rsid w:val="00311C9F"/>
    <w:rsid w:val="00312430"/>
    <w:rsid w:val="003126A0"/>
    <w:rsid w:val="003131AD"/>
    <w:rsid w:val="00314600"/>
    <w:rsid w:val="00315E31"/>
    <w:rsid w:val="0031632E"/>
    <w:rsid w:val="003165D7"/>
    <w:rsid w:val="00316BCC"/>
    <w:rsid w:val="00316F2A"/>
    <w:rsid w:val="003177B7"/>
    <w:rsid w:val="003201CC"/>
    <w:rsid w:val="00320392"/>
    <w:rsid w:val="003205ED"/>
    <w:rsid w:val="00321DF2"/>
    <w:rsid w:val="00323381"/>
    <w:rsid w:val="003236AC"/>
    <w:rsid w:val="00323C50"/>
    <w:rsid w:val="00324CD6"/>
    <w:rsid w:val="00325AF0"/>
    <w:rsid w:val="00325C24"/>
    <w:rsid w:val="003269CE"/>
    <w:rsid w:val="00326F18"/>
    <w:rsid w:val="00327460"/>
    <w:rsid w:val="00327BDF"/>
    <w:rsid w:val="003322EA"/>
    <w:rsid w:val="00332DDB"/>
    <w:rsid w:val="0033353D"/>
    <w:rsid w:val="003345AA"/>
    <w:rsid w:val="00335C34"/>
    <w:rsid w:val="00336494"/>
    <w:rsid w:val="00336852"/>
    <w:rsid w:val="00336B26"/>
    <w:rsid w:val="00336B7B"/>
    <w:rsid w:val="00336C04"/>
    <w:rsid w:val="003375E5"/>
    <w:rsid w:val="003377DA"/>
    <w:rsid w:val="00337EDB"/>
    <w:rsid w:val="0034065A"/>
    <w:rsid w:val="00341381"/>
    <w:rsid w:val="00341D6D"/>
    <w:rsid w:val="00342787"/>
    <w:rsid w:val="0034309C"/>
    <w:rsid w:val="00343730"/>
    <w:rsid w:val="00350226"/>
    <w:rsid w:val="00351B77"/>
    <w:rsid w:val="00354089"/>
    <w:rsid w:val="0035514C"/>
    <w:rsid w:val="0035552C"/>
    <w:rsid w:val="003567EF"/>
    <w:rsid w:val="00357C00"/>
    <w:rsid w:val="00360273"/>
    <w:rsid w:val="003605CB"/>
    <w:rsid w:val="003608E2"/>
    <w:rsid w:val="00360EC4"/>
    <w:rsid w:val="003611B1"/>
    <w:rsid w:val="00361465"/>
    <w:rsid w:val="0036224D"/>
    <w:rsid w:val="003622A0"/>
    <w:rsid w:val="003626FB"/>
    <w:rsid w:val="0036365A"/>
    <w:rsid w:val="003639F3"/>
    <w:rsid w:val="00363E0D"/>
    <w:rsid w:val="00365B07"/>
    <w:rsid w:val="0037021F"/>
    <w:rsid w:val="003703BB"/>
    <w:rsid w:val="003707B0"/>
    <w:rsid w:val="00370CF7"/>
    <w:rsid w:val="00371429"/>
    <w:rsid w:val="003716AF"/>
    <w:rsid w:val="003719F3"/>
    <w:rsid w:val="003729E4"/>
    <w:rsid w:val="00373A1D"/>
    <w:rsid w:val="00374563"/>
    <w:rsid w:val="00374A4E"/>
    <w:rsid w:val="0037592F"/>
    <w:rsid w:val="00376AE9"/>
    <w:rsid w:val="00377392"/>
    <w:rsid w:val="00380C26"/>
    <w:rsid w:val="00381665"/>
    <w:rsid w:val="00381ECE"/>
    <w:rsid w:val="00382124"/>
    <w:rsid w:val="00383358"/>
    <w:rsid w:val="003861C5"/>
    <w:rsid w:val="00390A3E"/>
    <w:rsid w:val="00391B23"/>
    <w:rsid w:val="00391B44"/>
    <w:rsid w:val="00391C76"/>
    <w:rsid w:val="003925F2"/>
    <w:rsid w:val="0039288E"/>
    <w:rsid w:val="00393769"/>
    <w:rsid w:val="00394C9E"/>
    <w:rsid w:val="003957A3"/>
    <w:rsid w:val="00395E28"/>
    <w:rsid w:val="0039634C"/>
    <w:rsid w:val="00396442"/>
    <w:rsid w:val="0039681F"/>
    <w:rsid w:val="003975F6"/>
    <w:rsid w:val="00397F93"/>
    <w:rsid w:val="003A288E"/>
    <w:rsid w:val="003A2F09"/>
    <w:rsid w:val="003A320D"/>
    <w:rsid w:val="003A539A"/>
    <w:rsid w:val="003A6DC7"/>
    <w:rsid w:val="003B0EC5"/>
    <w:rsid w:val="003B1155"/>
    <w:rsid w:val="003B3554"/>
    <w:rsid w:val="003B5462"/>
    <w:rsid w:val="003B56DA"/>
    <w:rsid w:val="003B6C29"/>
    <w:rsid w:val="003B7BA7"/>
    <w:rsid w:val="003B7D82"/>
    <w:rsid w:val="003C052D"/>
    <w:rsid w:val="003C0BFD"/>
    <w:rsid w:val="003C0EA3"/>
    <w:rsid w:val="003C2F38"/>
    <w:rsid w:val="003C3ADE"/>
    <w:rsid w:val="003C5544"/>
    <w:rsid w:val="003C7858"/>
    <w:rsid w:val="003C7F3A"/>
    <w:rsid w:val="003D0FD8"/>
    <w:rsid w:val="003D198D"/>
    <w:rsid w:val="003D22BF"/>
    <w:rsid w:val="003D2AB7"/>
    <w:rsid w:val="003D3822"/>
    <w:rsid w:val="003D5366"/>
    <w:rsid w:val="003E1EC6"/>
    <w:rsid w:val="003E3B8F"/>
    <w:rsid w:val="003E4C24"/>
    <w:rsid w:val="003E4F33"/>
    <w:rsid w:val="003E53CD"/>
    <w:rsid w:val="003E5765"/>
    <w:rsid w:val="003E621C"/>
    <w:rsid w:val="003E69AC"/>
    <w:rsid w:val="003E78F0"/>
    <w:rsid w:val="003F05A5"/>
    <w:rsid w:val="003F061B"/>
    <w:rsid w:val="003F08E1"/>
    <w:rsid w:val="003F1A77"/>
    <w:rsid w:val="003F1AD6"/>
    <w:rsid w:val="003F2412"/>
    <w:rsid w:val="003F3044"/>
    <w:rsid w:val="003F34ED"/>
    <w:rsid w:val="003F4124"/>
    <w:rsid w:val="003F453A"/>
    <w:rsid w:val="003F50F8"/>
    <w:rsid w:val="003F6211"/>
    <w:rsid w:val="003F6A76"/>
    <w:rsid w:val="003F6BAB"/>
    <w:rsid w:val="003F7A6B"/>
    <w:rsid w:val="0040064A"/>
    <w:rsid w:val="004010FC"/>
    <w:rsid w:val="00401858"/>
    <w:rsid w:val="00402365"/>
    <w:rsid w:val="004027DA"/>
    <w:rsid w:val="00403066"/>
    <w:rsid w:val="00403075"/>
    <w:rsid w:val="004033BF"/>
    <w:rsid w:val="004058CC"/>
    <w:rsid w:val="0040703E"/>
    <w:rsid w:val="00410AC5"/>
    <w:rsid w:val="004124FF"/>
    <w:rsid w:val="00412B53"/>
    <w:rsid w:val="00413C70"/>
    <w:rsid w:val="004146A5"/>
    <w:rsid w:val="00415DF4"/>
    <w:rsid w:val="0042109B"/>
    <w:rsid w:val="00421582"/>
    <w:rsid w:val="00421AE7"/>
    <w:rsid w:val="00425476"/>
    <w:rsid w:val="004264C8"/>
    <w:rsid w:val="00426BCB"/>
    <w:rsid w:val="00427DF1"/>
    <w:rsid w:val="00432AA8"/>
    <w:rsid w:val="0043307B"/>
    <w:rsid w:val="00435282"/>
    <w:rsid w:val="004361FA"/>
    <w:rsid w:val="004364B6"/>
    <w:rsid w:val="004368B4"/>
    <w:rsid w:val="00436A95"/>
    <w:rsid w:val="004370EC"/>
    <w:rsid w:val="004374CA"/>
    <w:rsid w:val="00440739"/>
    <w:rsid w:val="00440C50"/>
    <w:rsid w:val="00441776"/>
    <w:rsid w:val="00442427"/>
    <w:rsid w:val="00442DDF"/>
    <w:rsid w:val="00446B1F"/>
    <w:rsid w:val="004479FB"/>
    <w:rsid w:val="00447FCE"/>
    <w:rsid w:val="00450045"/>
    <w:rsid w:val="00450075"/>
    <w:rsid w:val="00451596"/>
    <w:rsid w:val="00452500"/>
    <w:rsid w:val="00452919"/>
    <w:rsid w:val="00454CBA"/>
    <w:rsid w:val="00460854"/>
    <w:rsid w:val="00460988"/>
    <w:rsid w:val="00460B7D"/>
    <w:rsid w:val="004613E1"/>
    <w:rsid w:val="00462222"/>
    <w:rsid w:val="004627F6"/>
    <w:rsid w:val="00463434"/>
    <w:rsid w:val="004650B8"/>
    <w:rsid w:val="00465823"/>
    <w:rsid w:val="00466555"/>
    <w:rsid w:val="0046767B"/>
    <w:rsid w:val="0047065D"/>
    <w:rsid w:val="004707C2"/>
    <w:rsid w:val="00470A69"/>
    <w:rsid w:val="00471373"/>
    <w:rsid w:val="00473BD7"/>
    <w:rsid w:val="004766F0"/>
    <w:rsid w:val="0048079C"/>
    <w:rsid w:val="004813C2"/>
    <w:rsid w:val="004827EF"/>
    <w:rsid w:val="004831F8"/>
    <w:rsid w:val="00483BC0"/>
    <w:rsid w:val="00484DE7"/>
    <w:rsid w:val="00485EE6"/>
    <w:rsid w:val="00490491"/>
    <w:rsid w:val="0049088C"/>
    <w:rsid w:val="0049092F"/>
    <w:rsid w:val="00493E3A"/>
    <w:rsid w:val="00494322"/>
    <w:rsid w:val="004944B2"/>
    <w:rsid w:val="00495355"/>
    <w:rsid w:val="0049572E"/>
    <w:rsid w:val="00495946"/>
    <w:rsid w:val="004961D0"/>
    <w:rsid w:val="004962F9"/>
    <w:rsid w:val="00496330"/>
    <w:rsid w:val="00497367"/>
    <w:rsid w:val="0049788A"/>
    <w:rsid w:val="004A02A4"/>
    <w:rsid w:val="004A1D79"/>
    <w:rsid w:val="004A1F95"/>
    <w:rsid w:val="004A313F"/>
    <w:rsid w:val="004A55F8"/>
    <w:rsid w:val="004A5A74"/>
    <w:rsid w:val="004A5A82"/>
    <w:rsid w:val="004A6EF8"/>
    <w:rsid w:val="004A7DC5"/>
    <w:rsid w:val="004B18D3"/>
    <w:rsid w:val="004B1BFB"/>
    <w:rsid w:val="004B1FFE"/>
    <w:rsid w:val="004B3AE7"/>
    <w:rsid w:val="004B5B3B"/>
    <w:rsid w:val="004B6FAC"/>
    <w:rsid w:val="004B74CB"/>
    <w:rsid w:val="004B78CB"/>
    <w:rsid w:val="004B7CE4"/>
    <w:rsid w:val="004C0F35"/>
    <w:rsid w:val="004C2174"/>
    <w:rsid w:val="004C340E"/>
    <w:rsid w:val="004C51C6"/>
    <w:rsid w:val="004C531F"/>
    <w:rsid w:val="004C563C"/>
    <w:rsid w:val="004C569E"/>
    <w:rsid w:val="004D00F0"/>
    <w:rsid w:val="004D12C4"/>
    <w:rsid w:val="004D3879"/>
    <w:rsid w:val="004D44A1"/>
    <w:rsid w:val="004D45C5"/>
    <w:rsid w:val="004D5613"/>
    <w:rsid w:val="004D609B"/>
    <w:rsid w:val="004D62EA"/>
    <w:rsid w:val="004D6D32"/>
    <w:rsid w:val="004D7BF2"/>
    <w:rsid w:val="004E108E"/>
    <w:rsid w:val="004E14C9"/>
    <w:rsid w:val="004E1582"/>
    <w:rsid w:val="004E3C6F"/>
    <w:rsid w:val="004E598F"/>
    <w:rsid w:val="004E6CB0"/>
    <w:rsid w:val="004E6F43"/>
    <w:rsid w:val="004E736C"/>
    <w:rsid w:val="004F23F0"/>
    <w:rsid w:val="004F2673"/>
    <w:rsid w:val="004F4C64"/>
    <w:rsid w:val="004F5596"/>
    <w:rsid w:val="004F6A70"/>
    <w:rsid w:val="004F6F85"/>
    <w:rsid w:val="004F7192"/>
    <w:rsid w:val="004F7D7D"/>
    <w:rsid w:val="00500329"/>
    <w:rsid w:val="00502F42"/>
    <w:rsid w:val="00503520"/>
    <w:rsid w:val="00503607"/>
    <w:rsid w:val="005054A1"/>
    <w:rsid w:val="00505A3C"/>
    <w:rsid w:val="00506004"/>
    <w:rsid w:val="0050648E"/>
    <w:rsid w:val="0050676A"/>
    <w:rsid w:val="00506DC3"/>
    <w:rsid w:val="005070C6"/>
    <w:rsid w:val="00507189"/>
    <w:rsid w:val="0050750A"/>
    <w:rsid w:val="0051064A"/>
    <w:rsid w:val="0051077F"/>
    <w:rsid w:val="00510E57"/>
    <w:rsid w:val="00511A36"/>
    <w:rsid w:val="00512A31"/>
    <w:rsid w:val="00512EF8"/>
    <w:rsid w:val="00515973"/>
    <w:rsid w:val="00515EB9"/>
    <w:rsid w:val="005179DB"/>
    <w:rsid w:val="00520400"/>
    <w:rsid w:val="00521AE9"/>
    <w:rsid w:val="00524D63"/>
    <w:rsid w:val="0052519C"/>
    <w:rsid w:val="00530E0D"/>
    <w:rsid w:val="00531BF4"/>
    <w:rsid w:val="00531C6E"/>
    <w:rsid w:val="00532663"/>
    <w:rsid w:val="0053278C"/>
    <w:rsid w:val="005333C0"/>
    <w:rsid w:val="0053368A"/>
    <w:rsid w:val="00534348"/>
    <w:rsid w:val="00534DB3"/>
    <w:rsid w:val="00534F10"/>
    <w:rsid w:val="00535181"/>
    <w:rsid w:val="005362ED"/>
    <w:rsid w:val="00536E2C"/>
    <w:rsid w:val="0054148F"/>
    <w:rsid w:val="0054217E"/>
    <w:rsid w:val="00543171"/>
    <w:rsid w:val="00543DEF"/>
    <w:rsid w:val="005460D1"/>
    <w:rsid w:val="0054727F"/>
    <w:rsid w:val="0055054D"/>
    <w:rsid w:val="005527A5"/>
    <w:rsid w:val="0056029B"/>
    <w:rsid w:val="00561D7A"/>
    <w:rsid w:val="00562309"/>
    <w:rsid w:val="0056329F"/>
    <w:rsid w:val="0056715B"/>
    <w:rsid w:val="005704B0"/>
    <w:rsid w:val="00571706"/>
    <w:rsid w:val="00572155"/>
    <w:rsid w:val="0057715E"/>
    <w:rsid w:val="00580245"/>
    <w:rsid w:val="00581CC9"/>
    <w:rsid w:val="00582C03"/>
    <w:rsid w:val="005831D5"/>
    <w:rsid w:val="00583234"/>
    <w:rsid w:val="00583B2C"/>
    <w:rsid w:val="00584939"/>
    <w:rsid w:val="00584D73"/>
    <w:rsid w:val="00586E14"/>
    <w:rsid w:val="005874F0"/>
    <w:rsid w:val="00590B63"/>
    <w:rsid w:val="0059201D"/>
    <w:rsid w:val="005920CF"/>
    <w:rsid w:val="00592121"/>
    <w:rsid w:val="005932EF"/>
    <w:rsid w:val="00594F3B"/>
    <w:rsid w:val="00595949"/>
    <w:rsid w:val="00595967"/>
    <w:rsid w:val="00596992"/>
    <w:rsid w:val="005973A8"/>
    <w:rsid w:val="005A099A"/>
    <w:rsid w:val="005A0A11"/>
    <w:rsid w:val="005A0AC6"/>
    <w:rsid w:val="005A14D5"/>
    <w:rsid w:val="005A239D"/>
    <w:rsid w:val="005A272B"/>
    <w:rsid w:val="005A3232"/>
    <w:rsid w:val="005A4DE7"/>
    <w:rsid w:val="005A532A"/>
    <w:rsid w:val="005A7692"/>
    <w:rsid w:val="005B119B"/>
    <w:rsid w:val="005B1B2F"/>
    <w:rsid w:val="005B1F1F"/>
    <w:rsid w:val="005B2957"/>
    <w:rsid w:val="005B342A"/>
    <w:rsid w:val="005B34F2"/>
    <w:rsid w:val="005B3F35"/>
    <w:rsid w:val="005B3F5C"/>
    <w:rsid w:val="005B4298"/>
    <w:rsid w:val="005B4FCF"/>
    <w:rsid w:val="005B526A"/>
    <w:rsid w:val="005B591A"/>
    <w:rsid w:val="005B5952"/>
    <w:rsid w:val="005B6863"/>
    <w:rsid w:val="005C0873"/>
    <w:rsid w:val="005C08AA"/>
    <w:rsid w:val="005C112F"/>
    <w:rsid w:val="005C1C55"/>
    <w:rsid w:val="005C2727"/>
    <w:rsid w:val="005C3396"/>
    <w:rsid w:val="005C366D"/>
    <w:rsid w:val="005C45BC"/>
    <w:rsid w:val="005C4C4E"/>
    <w:rsid w:val="005C5080"/>
    <w:rsid w:val="005C55FC"/>
    <w:rsid w:val="005C5684"/>
    <w:rsid w:val="005C5F9F"/>
    <w:rsid w:val="005C797F"/>
    <w:rsid w:val="005D0489"/>
    <w:rsid w:val="005D0AF2"/>
    <w:rsid w:val="005D2798"/>
    <w:rsid w:val="005D281A"/>
    <w:rsid w:val="005D2BCC"/>
    <w:rsid w:val="005D2D90"/>
    <w:rsid w:val="005D31D4"/>
    <w:rsid w:val="005D58C3"/>
    <w:rsid w:val="005D5914"/>
    <w:rsid w:val="005D617A"/>
    <w:rsid w:val="005D73F5"/>
    <w:rsid w:val="005E05F7"/>
    <w:rsid w:val="005E155E"/>
    <w:rsid w:val="005E2B25"/>
    <w:rsid w:val="005E3123"/>
    <w:rsid w:val="005E373A"/>
    <w:rsid w:val="005E450F"/>
    <w:rsid w:val="005E5E26"/>
    <w:rsid w:val="005F2954"/>
    <w:rsid w:val="005F37FE"/>
    <w:rsid w:val="005F404C"/>
    <w:rsid w:val="005F68C4"/>
    <w:rsid w:val="00600255"/>
    <w:rsid w:val="006010AB"/>
    <w:rsid w:val="006010FC"/>
    <w:rsid w:val="00602D65"/>
    <w:rsid w:val="006058E0"/>
    <w:rsid w:val="0060594E"/>
    <w:rsid w:val="00605ABA"/>
    <w:rsid w:val="0060677E"/>
    <w:rsid w:val="00606F57"/>
    <w:rsid w:val="00607186"/>
    <w:rsid w:val="006071A7"/>
    <w:rsid w:val="00607513"/>
    <w:rsid w:val="006078D3"/>
    <w:rsid w:val="00607BE7"/>
    <w:rsid w:val="00610254"/>
    <w:rsid w:val="006111AD"/>
    <w:rsid w:val="006120F6"/>
    <w:rsid w:val="00612B95"/>
    <w:rsid w:val="00613F50"/>
    <w:rsid w:val="006145A6"/>
    <w:rsid w:val="00614937"/>
    <w:rsid w:val="00615799"/>
    <w:rsid w:val="00616779"/>
    <w:rsid w:val="00616D87"/>
    <w:rsid w:val="006175A4"/>
    <w:rsid w:val="00621008"/>
    <w:rsid w:val="00621378"/>
    <w:rsid w:val="0062141B"/>
    <w:rsid w:val="00621A5E"/>
    <w:rsid w:val="0062225D"/>
    <w:rsid w:val="00622C71"/>
    <w:rsid w:val="00623DB8"/>
    <w:rsid w:val="00624A6E"/>
    <w:rsid w:val="00627510"/>
    <w:rsid w:val="00630800"/>
    <w:rsid w:val="00631398"/>
    <w:rsid w:val="006323E1"/>
    <w:rsid w:val="00632EBA"/>
    <w:rsid w:val="006332AB"/>
    <w:rsid w:val="00633BC4"/>
    <w:rsid w:val="00633F1E"/>
    <w:rsid w:val="006354CF"/>
    <w:rsid w:val="00635A15"/>
    <w:rsid w:val="00636F7F"/>
    <w:rsid w:val="006373F2"/>
    <w:rsid w:val="0063753C"/>
    <w:rsid w:val="00637700"/>
    <w:rsid w:val="00640040"/>
    <w:rsid w:val="00640EAE"/>
    <w:rsid w:val="006414D8"/>
    <w:rsid w:val="00642B0A"/>
    <w:rsid w:val="00643148"/>
    <w:rsid w:val="00643931"/>
    <w:rsid w:val="00643C66"/>
    <w:rsid w:val="006444AB"/>
    <w:rsid w:val="00644AC2"/>
    <w:rsid w:val="006454D1"/>
    <w:rsid w:val="00645C9F"/>
    <w:rsid w:val="00645DFE"/>
    <w:rsid w:val="00646107"/>
    <w:rsid w:val="0065204C"/>
    <w:rsid w:val="00654862"/>
    <w:rsid w:val="006550D4"/>
    <w:rsid w:val="0065633F"/>
    <w:rsid w:val="00656AD1"/>
    <w:rsid w:val="0065716D"/>
    <w:rsid w:val="00657E9A"/>
    <w:rsid w:val="00661C5E"/>
    <w:rsid w:val="00662FA1"/>
    <w:rsid w:val="0066398E"/>
    <w:rsid w:val="00664168"/>
    <w:rsid w:val="006657BB"/>
    <w:rsid w:val="00666BA3"/>
    <w:rsid w:val="006674E8"/>
    <w:rsid w:val="00670E82"/>
    <w:rsid w:val="00671252"/>
    <w:rsid w:val="0067182F"/>
    <w:rsid w:val="006722CB"/>
    <w:rsid w:val="00672CB0"/>
    <w:rsid w:val="0067567F"/>
    <w:rsid w:val="006757E8"/>
    <w:rsid w:val="00675C39"/>
    <w:rsid w:val="00675C7D"/>
    <w:rsid w:val="0067774D"/>
    <w:rsid w:val="00680C31"/>
    <w:rsid w:val="006810B0"/>
    <w:rsid w:val="006811A0"/>
    <w:rsid w:val="00681395"/>
    <w:rsid w:val="0068208A"/>
    <w:rsid w:val="00682CB6"/>
    <w:rsid w:val="00684FA5"/>
    <w:rsid w:val="006873E6"/>
    <w:rsid w:val="00690493"/>
    <w:rsid w:val="00690721"/>
    <w:rsid w:val="006911B7"/>
    <w:rsid w:val="00692917"/>
    <w:rsid w:val="006931D6"/>
    <w:rsid w:val="00693769"/>
    <w:rsid w:val="00694901"/>
    <w:rsid w:val="00694C12"/>
    <w:rsid w:val="00696917"/>
    <w:rsid w:val="00697901"/>
    <w:rsid w:val="006A055C"/>
    <w:rsid w:val="006A0915"/>
    <w:rsid w:val="006A0A87"/>
    <w:rsid w:val="006A0CA9"/>
    <w:rsid w:val="006A13B4"/>
    <w:rsid w:val="006A21CE"/>
    <w:rsid w:val="006A5E3A"/>
    <w:rsid w:val="006A68D0"/>
    <w:rsid w:val="006A7454"/>
    <w:rsid w:val="006B010F"/>
    <w:rsid w:val="006B0DDB"/>
    <w:rsid w:val="006B4621"/>
    <w:rsid w:val="006B4E9F"/>
    <w:rsid w:val="006B6944"/>
    <w:rsid w:val="006B6D79"/>
    <w:rsid w:val="006B7A32"/>
    <w:rsid w:val="006C246F"/>
    <w:rsid w:val="006C2943"/>
    <w:rsid w:val="006C2CBB"/>
    <w:rsid w:val="006C32B9"/>
    <w:rsid w:val="006C3B4A"/>
    <w:rsid w:val="006C3B7E"/>
    <w:rsid w:val="006C3D60"/>
    <w:rsid w:val="006C4B17"/>
    <w:rsid w:val="006C5171"/>
    <w:rsid w:val="006C5422"/>
    <w:rsid w:val="006C597B"/>
    <w:rsid w:val="006C5B5A"/>
    <w:rsid w:val="006C642D"/>
    <w:rsid w:val="006C6A3B"/>
    <w:rsid w:val="006C7A15"/>
    <w:rsid w:val="006D04BD"/>
    <w:rsid w:val="006D086E"/>
    <w:rsid w:val="006D17FA"/>
    <w:rsid w:val="006D1A3E"/>
    <w:rsid w:val="006D1FE1"/>
    <w:rsid w:val="006D25E0"/>
    <w:rsid w:val="006D315D"/>
    <w:rsid w:val="006D695A"/>
    <w:rsid w:val="006D6A8F"/>
    <w:rsid w:val="006D718B"/>
    <w:rsid w:val="006D7251"/>
    <w:rsid w:val="006D78F3"/>
    <w:rsid w:val="006E06BE"/>
    <w:rsid w:val="006E1089"/>
    <w:rsid w:val="006E1770"/>
    <w:rsid w:val="006E185E"/>
    <w:rsid w:val="006E23BF"/>
    <w:rsid w:val="006E26EA"/>
    <w:rsid w:val="006E457F"/>
    <w:rsid w:val="006E50D5"/>
    <w:rsid w:val="006E70A1"/>
    <w:rsid w:val="006E7E28"/>
    <w:rsid w:val="006F0F97"/>
    <w:rsid w:val="006F1233"/>
    <w:rsid w:val="006F2247"/>
    <w:rsid w:val="006F2C73"/>
    <w:rsid w:val="006F3F5C"/>
    <w:rsid w:val="006F484A"/>
    <w:rsid w:val="006F6308"/>
    <w:rsid w:val="0070052C"/>
    <w:rsid w:val="007005AD"/>
    <w:rsid w:val="007021D7"/>
    <w:rsid w:val="00702B69"/>
    <w:rsid w:val="00703D93"/>
    <w:rsid w:val="007059F5"/>
    <w:rsid w:val="00705F5F"/>
    <w:rsid w:val="0070615F"/>
    <w:rsid w:val="0070671F"/>
    <w:rsid w:val="0070691F"/>
    <w:rsid w:val="00706938"/>
    <w:rsid w:val="00707581"/>
    <w:rsid w:val="00707594"/>
    <w:rsid w:val="00707ABE"/>
    <w:rsid w:val="00707F3D"/>
    <w:rsid w:val="007112EC"/>
    <w:rsid w:val="00713D85"/>
    <w:rsid w:val="00716C35"/>
    <w:rsid w:val="007175A4"/>
    <w:rsid w:val="00721584"/>
    <w:rsid w:val="00726310"/>
    <w:rsid w:val="00726629"/>
    <w:rsid w:val="00726BB5"/>
    <w:rsid w:val="0072722F"/>
    <w:rsid w:val="0072782D"/>
    <w:rsid w:val="007303D4"/>
    <w:rsid w:val="00730A12"/>
    <w:rsid w:val="00730C21"/>
    <w:rsid w:val="0073263F"/>
    <w:rsid w:val="007329C3"/>
    <w:rsid w:val="00732F10"/>
    <w:rsid w:val="0073451E"/>
    <w:rsid w:val="0073631C"/>
    <w:rsid w:val="0073685B"/>
    <w:rsid w:val="00736C6E"/>
    <w:rsid w:val="00737C53"/>
    <w:rsid w:val="00740FD9"/>
    <w:rsid w:val="00742488"/>
    <w:rsid w:val="00742706"/>
    <w:rsid w:val="007432DE"/>
    <w:rsid w:val="00743EFA"/>
    <w:rsid w:val="0074407C"/>
    <w:rsid w:val="00744F58"/>
    <w:rsid w:val="00746CFA"/>
    <w:rsid w:val="00746D00"/>
    <w:rsid w:val="00750BFC"/>
    <w:rsid w:val="00750D07"/>
    <w:rsid w:val="007517B2"/>
    <w:rsid w:val="007519CD"/>
    <w:rsid w:val="00751A19"/>
    <w:rsid w:val="00752E4A"/>
    <w:rsid w:val="00752F87"/>
    <w:rsid w:val="00753A8A"/>
    <w:rsid w:val="00753AA9"/>
    <w:rsid w:val="007540E9"/>
    <w:rsid w:val="00754189"/>
    <w:rsid w:val="0075477E"/>
    <w:rsid w:val="00754C1A"/>
    <w:rsid w:val="00754CD9"/>
    <w:rsid w:val="0075582C"/>
    <w:rsid w:val="00755AF4"/>
    <w:rsid w:val="00756211"/>
    <w:rsid w:val="0075743F"/>
    <w:rsid w:val="00760052"/>
    <w:rsid w:val="007615E7"/>
    <w:rsid w:val="00761A3E"/>
    <w:rsid w:val="00761AA4"/>
    <w:rsid w:val="00761ED5"/>
    <w:rsid w:val="00763747"/>
    <w:rsid w:val="00763A3A"/>
    <w:rsid w:val="00764567"/>
    <w:rsid w:val="0076563C"/>
    <w:rsid w:val="00765BCE"/>
    <w:rsid w:val="00766E97"/>
    <w:rsid w:val="0076791E"/>
    <w:rsid w:val="007700B9"/>
    <w:rsid w:val="0077072C"/>
    <w:rsid w:val="00770D2C"/>
    <w:rsid w:val="00771CB9"/>
    <w:rsid w:val="007740B8"/>
    <w:rsid w:val="007750BD"/>
    <w:rsid w:val="007752A7"/>
    <w:rsid w:val="00775BE2"/>
    <w:rsid w:val="00776351"/>
    <w:rsid w:val="007763F3"/>
    <w:rsid w:val="0077690C"/>
    <w:rsid w:val="00776BE3"/>
    <w:rsid w:val="00777561"/>
    <w:rsid w:val="00781BE0"/>
    <w:rsid w:val="00781C27"/>
    <w:rsid w:val="0078250E"/>
    <w:rsid w:val="00784BA2"/>
    <w:rsid w:val="0078532E"/>
    <w:rsid w:val="00785742"/>
    <w:rsid w:val="0078644D"/>
    <w:rsid w:val="00786B31"/>
    <w:rsid w:val="00786F1B"/>
    <w:rsid w:val="00790D01"/>
    <w:rsid w:val="007915FE"/>
    <w:rsid w:val="00792FD1"/>
    <w:rsid w:val="007938C2"/>
    <w:rsid w:val="00793E25"/>
    <w:rsid w:val="0079428E"/>
    <w:rsid w:val="00795863"/>
    <w:rsid w:val="00795B91"/>
    <w:rsid w:val="007975B6"/>
    <w:rsid w:val="007A0F8D"/>
    <w:rsid w:val="007A1226"/>
    <w:rsid w:val="007A30DA"/>
    <w:rsid w:val="007A43A6"/>
    <w:rsid w:val="007A45B6"/>
    <w:rsid w:val="007A6D00"/>
    <w:rsid w:val="007A7E7E"/>
    <w:rsid w:val="007B0746"/>
    <w:rsid w:val="007B0AF4"/>
    <w:rsid w:val="007B1769"/>
    <w:rsid w:val="007B21D6"/>
    <w:rsid w:val="007B2963"/>
    <w:rsid w:val="007B2B5E"/>
    <w:rsid w:val="007B4C04"/>
    <w:rsid w:val="007B50F7"/>
    <w:rsid w:val="007B513A"/>
    <w:rsid w:val="007B5725"/>
    <w:rsid w:val="007B606B"/>
    <w:rsid w:val="007B6915"/>
    <w:rsid w:val="007B6AB7"/>
    <w:rsid w:val="007B6B94"/>
    <w:rsid w:val="007B7346"/>
    <w:rsid w:val="007B79BC"/>
    <w:rsid w:val="007B7ACD"/>
    <w:rsid w:val="007C07B7"/>
    <w:rsid w:val="007C2591"/>
    <w:rsid w:val="007C3A5B"/>
    <w:rsid w:val="007C3BDF"/>
    <w:rsid w:val="007C5ACB"/>
    <w:rsid w:val="007C6750"/>
    <w:rsid w:val="007C7AC6"/>
    <w:rsid w:val="007C7D61"/>
    <w:rsid w:val="007D0EDE"/>
    <w:rsid w:val="007D1C94"/>
    <w:rsid w:val="007D21C3"/>
    <w:rsid w:val="007D2CB5"/>
    <w:rsid w:val="007D353A"/>
    <w:rsid w:val="007D4172"/>
    <w:rsid w:val="007D42EC"/>
    <w:rsid w:val="007D56BF"/>
    <w:rsid w:val="007D59AD"/>
    <w:rsid w:val="007D65A2"/>
    <w:rsid w:val="007E1263"/>
    <w:rsid w:val="007E1C4D"/>
    <w:rsid w:val="007E1EFF"/>
    <w:rsid w:val="007E2932"/>
    <w:rsid w:val="007E30ED"/>
    <w:rsid w:val="007E56BC"/>
    <w:rsid w:val="007E6EE1"/>
    <w:rsid w:val="007E7DB7"/>
    <w:rsid w:val="007F0710"/>
    <w:rsid w:val="007F1CF9"/>
    <w:rsid w:val="007F3148"/>
    <w:rsid w:val="007F409C"/>
    <w:rsid w:val="007F4F73"/>
    <w:rsid w:val="0080079F"/>
    <w:rsid w:val="00801340"/>
    <w:rsid w:val="0080199A"/>
    <w:rsid w:val="00803342"/>
    <w:rsid w:val="00805319"/>
    <w:rsid w:val="00805352"/>
    <w:rsid w:val="0080661B"/>
    <w:rsid w:val="00807694"/>
    <w:rsid w:val="00807EC2"/>
    <w:rsid w:val="0081241B"/>
    <w:rsid w:val="00812448"/>
    <w:rsid w:val="008125C6"/>
    <w:rsid w:val="00813D4B"/>
    <w:rsid w:val="00814A31"/>
    <w:rsid w:val="00814ADA"/>
    <w:rsid w:val="008160F3"/>
    <w:rsid w:val="0081735C"/>
    <w:rsid w:val="008173E9"/>
    <w:rsid w:val="0082155C"/>
    <w:rsid w:val="00822199"/>
    <w:rsid w:val="00823011"/>
    <w:rsid w:val="0082429E"/>
    <w:rsid w:val="00825292"/>
    <w:rsid w:val="00825409"/>
    <w:rsid w:val="008266C0"/>
    <w:rsid w:val="00827B67"/>
    <w:rsid w:val="008306EB"/>
    <w:rsid w:val="00830869"/>
    <w:rsid w:val="008309F8"/>
    <w:rsid w:val="00831942"/>
    <w:rsid w:val="00833504"/>
    <w:rsid w:val="00834AF8"/>
    <w:rsid w:val="008351EC"/>
    <w:rsid w:val="00835D97"/>
    <w:rsid w:val="00837F46"/>
    <w:rsid w:val="008408E3"/>
    <w:rsid w:val="00841241"/>
    <w:rsid w:val="00841AD2"/>
    <w:rsid w:val="00841E2A"/>
    <w:rsid w:val="0084203A"/>
    <w:rsid w:val="0084204E"/>
    <w:rsid w:val="00842EE0"/>
    <w:rsid w:val="00843284"/>
    <w:rsid w:val="0084398C"/>
    <w:rsid w:val="008440F7"/>
    <w:rsid w:val="00844F23"/>
    <w:rsid w:val="00844F8E"/>
    <w:rsid w:val="00846670"/>
    <w:rsid w:val="00846B06"/>
    <w:rsid w:val="008507AD"/>
    <w:rsid w:val="0085255B"/>
    <w:rsid w:val="00852FC7"/>
    <w:rsid w:val="00853649"/>
    <w:rsid w:val="008542E1"/>
    <w:rsid w:val="00855CF8"/>
    <w:rsid w:val="008564A8"/>
    <w:rsid w:val="0085704D"/>
    <w:rsid w:val="0085779A"/>
    <w:rsid w:val="008579C4"/>
    <w:rsid w:val="00860BD7"/>
    <w:rsid w:val="00862B03"/>
    <w:rsid w:val="008637FC"/>
    <w:rsid w:val="00867E3D"/>
    <w:rsid w:val="00870998"/>
    <w:rsid w:val="008711A3"/>
    <w:rsid w:val="00873997"/>
    <w:rsid w:val="00874B0B"/>
    <w:rsid w:val="00875354"/>
    <w:rsid w:val="008811D1"/>
    <w:rsid w:val="00882BAB"/>
    <w:rsid w:val="00883112"/>
    <w:rsid w:val="00885958"/>
    <w:rsid w:val="00885E94"/>
    <w:rsid w:val="00886198"/>
    <w:rsid w:val="008875E1"/>
    <w:rsid w:val="0089057A"/>
    <w:rsid w:val="0089283F"/>
    <w:rsid w:val="0089292C"/>
    <w:rsid w:val="00893502"/>
    <w:rsid w:val="008946CA"/>
    <w:rsid w:val="00894C17"/>
    <w:rsid w:val="00894D1C"/>
    <w:rsid w:val="00895B95"/>
    <w:rsid w:val="00896F90"/>
    <w:rsid w:val="008A1F53"/>
    <w:rsid w:val="008A26B9"/>
    <w:rsid w:val="008A363F"/>
    <w:rsid w:val="008A3C5F"/>
    <w:rsid w:val="008A5933"/>
    <w:rsid w:val="008A5DE1"/>
    <w:rsid w:val="008A6764"/>
    <w:rsid w:val="008A6A9B"/>
    <w:rsid w:val="008B1042"/>
    <w:rsid w:val="008B15FC"/>
    <w:rsid w:val="008B25F1"/>
    <w:rsid w:val="008B357A"/>
    <w:rsid w:val="008B362F"/>
    <w:rsid w:val="008B3632"/>
    <w:rsid w:val="008B40BB"/>
    <w:rsid w:val="008B4E75"/>
    <w:rsid w:val="008B5848"/>
    <w:rsid w:val="008C04DD"/>
    <w:rsid w:val="008C0597"/>
    <w:rsid w:val="008C0BA8"/>
    <w:rsid w:val="008C1473"/>
    <w:rsid w:val="008C1AE2"/>
    <w:rsid w:val="008C26E0"/>
    <w:rsid w:val="008C5087"/>
    <w:rsid w:val="008C6293"/>
    <w:rsid w:val="008C6413"/>
    <w:rsid w:val="008C71E4"/>
    <w:rsid w:val="008D0306"/>
    <w:rsid w:val="008D1D0C"/>
    <w:rsid w:val="008D2A93"/>
    <w:rsid w:val="008D4969"/>
    <w:rsid w:val="008D50A8"/>
    <w:rsid w:val="008D67D0"/>
    <w:rsid w:val="008D69B9"/>
    <w:rsid w:val="008D7D5F"/>
    <w:rsid w:val="008D7FA4"/>
    <w:rsid w:val="008E01EC"/>
    <w:rsid w:val="008E15FB"/>
    <w:rsid w:val="008E2801"/>
    <w:rsid w:val="008E3435"/>
    <w:rsid w:val="008E3ED5"/>
    <w:rsid w:val="008E4CB4"/>
    <w:rsid w:val="008E5676"/>
    <w:rsid w:val="008E704F"/>
    <w:rsid w:val="008E77A9"/>
    <w:rsid w:val="008E7E1D"/>
    <w:rsid w:val="008F0213"/>
    <w:rsid w:val="008F131B"/>
    <w:rsid w:val="008F199E"/>
    <w:rsid w:val="008F2163"/>
    <w:rsid w:val="008F3BAE"/>
    <w:rsid w:val="008F4A7C"/>
    <w:rsid w:val="008F51F3"/>
    <w:rsid w:val="008F7F91"/>
    <w:rsid w:val="00902EEA"/>
    <w:rsid w:val="00903E27"/>
    <w:rsid w:val="009045F9"/>
    <w:rsid w:val="00904EA8"/>
    <w:rsid w:val="00906171"/>
    <w:rsid w:val="00906F83"/>
    <w:rsid w:val="00907027"/>
    <w:rsid w:val="00910F3D"/>
    <w:rsid w:val="00911239"/>
    <w:rsid w:val="00911297"/>
    <w:rsid w:val="00911E59"/>
    <w:rsid w:val="009125FB"/>
    <w:rsid w:val="00912749"/>
    <w:rsid w:val="0091488D"/>
    <w:rsid w:val="009165F7"/>
    <w:rsid w:val="00917495"/>
    <w:rsid w:val="00920286"/>
    <w:rsid w:val="00920DE4"/>
    <w:rsid w:val="009212E6"/>
    <w:rsid w:val="00921BE5"/>
    <w:rsid w:val="00923A03"/>
    <w:rsid w:val="00923C5D"/>
    <w:rsid w:val="00923CBA"/>
    <w:rsid w:val="009247B6"/>
    <w:rsid w:val="00924DDB"/>
    <w:rsid w:val="00925FB1"/>
    <w:rsid w:val="00926910"/>
    <w:rsid w:val="00927A9F"/>
    <w:rsid w:val="00927BA9"/>
    <w:rsid w:val="009303AB"/>
    <w:rsid w:val="00930961"/>
    <w:rsid w:val="00931DF3"/>
    <w:rsid w:val="00932475"/>
    <w:rsid w:val="00932617"/>
    <w:rsid w:val="00932780"/>
    <w:rsid w:val="00934927"/>
    <w:rsid w:val="00934977"/>
    <w:rsid w:val="0093649C"/>
    <w:rsid w:val="009371B6"/>
    <w:rsid w:val="00937389"/>
    <w:rsid w:val="00937DC8"/>
    <w:rsid w:val="00941285"/>
    <w:rsid w:val="00942F7C"/>
    <w:rsid w:val="00943601"/>
    <w:rsid w:val="0094463A"/>
    <w:rsid w:val="00944BD5"/>
    <w:rsid w:val="00944BED"/>
    <w:rsid w:val="00945183"/>
    <w:rsid w:val="00945562"/>
    <w:rsid w:val="00945B1F"/>
    <w:rsid w:val="00945D24"/>
    <w:rsid w:val="00945FAF"/>
    <w:rsid w:val="009465BF"/>
    <w:rsid w:val="009468D7"/>
    <w:rsid w:val="0095037F"/>
    <w:rsid w:val="0095257F"/>
    <w:rsid w:val="00952B49"/>
    <w:rsid w:val="0095312A"/>
    <w:rsid w:val="0095406E"/>
    <w:rsid w:val="009541B0"/>
    <w:rsid w:val="00954E40"/>
    <w:rsid w:val="009557BD"/>
    <w:rsid w:val="0096039F"/>
    <w:rsid w:val="00960675"/>
    <w:rsid w:val="009618F4"/>
    <w:rsid w:val="009636DC"/>
    <w:rsid w:val="009644E0"/>
    <w:rsid w:val="00964977"/>
    <w:rsid w:val="009717BC"/>
    <w:rsid w:val="0097225E"/>
    <w:rsid w:val="00973C10"/>
    <w:rsid w:val="00981084"/>
    <w:rsid w:val="00981904"/>
    <w:rsid w:val="00985713"/>
    <w:rsid w:val="00990D3C"/>
    <w:rsid w:val="009910DA"/>
    <w:rsid w:val="00991B27"/>
    <w:rsid w:val="00992BE3"/>
    <w:rsid w:val="009940DD"/>
    <w:rsid w:val="00994FB3"/>
    <w:rsid w:val="00996E2B"/>
    <w:rsid w:val="0099749D"/>
    <w:rsid w:val="00997965"/>
    <w:rsid w:val="009A0398"/>
    <w:rsid w:val="009A3159"/>
    <w:rsid w:val="009A33CC"/>
    <w:rsid w:val="009A384E"/>
    <w:rsid w:val="009A5CB6"/>
    <w:rsid w:val="009A6DB2"/>
    <w:rsid w:val="009B03DA"/>
    <w:rsid w:val="009B1479"/>
    <w:rsid w:val="009B2C9E"/>
    <w:rsid w:val="009B7C2E"/>
    <w:rsid w:val="009C125D"/>
    <w:rsid w:val="009C184B"/>
    <w:rsid w:val="009C1DA4"/>
    <w:rsid w:val="009C2421"/>
    <w:rsid w:val="009C29AC"/>
    <w:rsid w:val="009C3C45"/>
    <w:rsid w:val="009C4130"/>
    <w:rsid w:val="009C443F"/>
    <w:rsid w:val="009C5761"/>
    <w:rsid w:val="009C5FA4"/>
    <w:rsid w:val="009C7425"/>
    <w:rsid w:val="009D0E0E"/>
    <w:rsid w:val="009D0F61"/>
    <w:rsid w:val="009D134F"/>
    <w:rsid w:val="009D211C"/>
    <w:rsid w:val="009D3E3B"/>
    <w:rsid w:val="009D441E"/>
    <w:rsid w:val="009D4B37"/>
    <w:rsid w:val="009D505C"/>
    <w:rsid w:val="009E202A"/>
    <w:rsid w:val="009E286A"/>
    <w:rsid w:val="009E37E6"/>
    <w:rsid w:val="009E3EFC"/>
    <w:rsid w:val="009E460D"/>
    <w:rsid w:val="009E4CFE"/>
    <w:rsid w:val="009E5718"/>
    <w:rsid w:val="009E69B5"/>
    <w:rsid w:val="009E7336"/>
    <w:rsid w:val="009F1C2A"/>
    <w:rsid w:val="009F4C8E"/>
    <w:rsid w:val="009F4FD7"/>
    <w:rsid w:val="009F6109"/>
    <w:rsid w:val="009F72E4"/>
    <w:rsid w:val="009F7696"/>
    <w:rsid w:val="00A0175B"/>
    <w:rsid w:val="00A02DC2"/>
    <w:rsid w:val="00A03C96"/>
    <w:rsid w:val="00A03EC7"/>
    <w:rsid w:val="00A04132"/>
    <w:rsid w:val="00A0450F"/>
    <w:rsid w:val="00A06D11"/>
    <w:rsid w:val="00A07371"/>
    <w:rsid w:val="00A11017"/>
    <w:rsid w:val="00A113F7"/>
    <w:rsid w:val="00A149E3"/>
    <w:rsid w:val="00A14FC1"/>
    <w:rsid w:val="00A15888"/>
    <w:rsid w:val="00A15917"/>
    <w:rsid w:val="00A16F8F"/>
    <w:rsid w:val="00A20826"/>
    <w:rsid w:val="00A229BF"/>
    <w:rsid w:val="00A22FBC"/>
    <w:rsid w:val="00A231F5"/>
    <w:rsid w:val="00A232F2"/>
    <w:rsid w:val="00A24344"/>
    <w:rsid w:val="00A25E8A"/>
    <w:rsid w:val="00A261A9"/>
    <w:rsid w:val="00A270AE"/>
    <w:rsid w:val="00A27475"/>
    <w:rsid w:val="00A27837"/>
    <w:rsid w:val="00A278F6"/>
    <w:rsid w:val="00A27FFB"/>
    <w:rsid w:val="00A30129"/>
    <w:rsid w:val="00A3014F"/>
    <w:rsid w:val="00A30835"/>
    <w:rsid w:val="00A30B2D"/>
    <w:rsid w:val="00A32B7C"/>
    <w:rsid w:val="00A3464B"/>
    <w:rsid w:val="00A34A5E"/>
    <w:rsid w:val="00A34D46"/>
    <w:rsid w:val="00A3544A"/>
    <w:rsid w:val="00A37A12"/>
    <w:rsid w:val="00A37B28"/>
    <w:rsid w:val="00A408CD"/>
    <w:rsid w:val="00A40A87"/>
    <w:rsid w:val="00A4189A"/>
    <w:rsid w:val="00A4218E"/>
    <w:rsid w:val="00A43E7F"/>
    <w:rsid w:val="00A43F2C"/>
    <w:rsid w:val="00A44608"/>
    <w:rsid w:val="00A44E5C"/>
    <w:rsid w:val="00A4564B"/>
    <w:rsid w:val="00A46FE4"/>
    <w:rsid w:val="00A47A6E"/>
    <w:rsid w:val="00A47DA9"/>
    <w:rsid w:val="00A512CF"/>
    <w:rsid w:val="00A51CCE"/>
    <w:rsid w:val="00A51D1C"/>
    <w:rsid w:val="00A51D46"/>
    <w:rsid w:val="00A51F95"/>
    <w:rsid w:val="00A52F20"/>
    <w:rsid w:val="00A541FE"/>
    <w:rsid w:val="00A548F2"/>
    <w:rsid w:val="00A551B3"/>
    <w:rsid w:val="00A55A24"/>
    <w:rsid w:val="00A55A25"/>
    <w:rsid w:val="00A57709"/>
    <w:rsid w:val="00A62611"/>
    <w:rsid w:val="00A62D65"/>
    <w:rsid w:val="00A62FF0"/>
    <w:rsid w:val="00A65739"/>
    <w:rsid w:val="00A657E9"/>
    <w:rsid w:val="00A66530"/>
    <w:rsid w:val="00A70714"/>
    <w:rsid w:val="00A708BD"/>
    <w:rsid w:val="00A70EB7"/>
    <w:rsid w:val="00A72D7C"/>
    <w:rsid w:val="00A72FDC"/>
    <w:rsid w:val="00A734C9"/>
    <w:rsid w:val="00A73558"/>
    <w:rsid w:val="00A73D36"/>
    <w:rsid w:val="00A740BC"/>
    <w:rsid w:val="00A74331"/>
    <w:rsid w:val="00A744EB"/>
    <w:rsid w:val="00A74DFE"/>
    <w:rsid w:val="00A7607D"/>
    <w:rsid w:val="00A77428"/>
    <w:rsid w:val="00A774AE"/>
    <w:rsid w:val="00A802F8"/>
    <w:rsid w:val="00A810F7"/>
    <w:rsid w:val="00A822D0"/>
    <w:rsid w:val="00A82525"/>
    <w:rsid w:val="00A8638D"/>
    <w:rsid w:val="00A863B9"/>
    <w:rsid w:val="00A8720C"/>
    <w:rsid w:val="00A87E84"/>
    <w:rsid w:val="00A908C6"/>
    <w:rsid w:val="00A91100"/>
    <w:rsid w:val="00A916C8"/>
    <w:rsid w:val="00A927CB"/>
    <w:rsid w:val="00A9382A"/>
    <w:rsid w:val="00A94370"/>
    <w:rsid w:val="00A946AF"/>
    <w:rsid w:val="00A94B64"/>
    <w:rsid w:val="00A95E3E"/>
    <w:rsid w:val="00A96CC4"/>
    <w:rsid w:val="00AA01F0"/>
    <w:rsid w:val="00AA0F89"/>
    <w:rsid w:val="00AA16C9"/>
    <w:rsid w:val="00AA17D0"/>
    <w:rsid w:val="00AA1E19"/>
    <w:rsid w:val="00AA1FBE"/>
    <w:rsid w:val="00AA3329"/>
    <w:rsid w:val="00AA42DD"/>
    <w:rsid w:val="00AA45A0"/>
    <w:rsid w:val="00AA50AF"/>
    <w:rsid w:val="00AA5E50"/>
    <w:rsid w:val="00AA62F0"/>
    <w:rsid w:val="00AA6A08"/>
    <w:rsid w:val="00AA6FB3"/>
    <w:rsid w:val="00AB0AAB"/>
    <w:rsid w:val="00AB0AD2"/>
    <w:rsid w:val="00AB2E6A"/>
    <w:rsid w:val="00AB3022"/>
    <w:rsid w:val="00AB60FE"/>
    <w:rsid w:val="00AB7FAB"/>
    <w:rsid w:val="00AC1058"/>
    <w:rsid w:val="00AC1FC9"/>
    <w:rsid w:val="00AC31F2"/>
    <w:rsid w:val="00AC3653"/>
    <w:rsid w:val="00AC3B90"/>
    <w:rsid w:val="00AC470B"/>
    <w:rsid w:val="00AC5B6B"/>
    <w:rsid w:val="00AC6B07"/>
    <w:rsid w:val="00AC71C7"/>
    <w:rsid w:val="00AD1202"/>
    <w:rsid w:val="00AD1954"/>
    <w:rsid w:val="00AD1D13"/>
    <w:rsid w:val="00AD2CDB"/>
    <w:rsid w:val="00AD59DA"/>
    <w:rsid w:val="00AD5BAD"/>
    <w:rsid w:val="00AD6257"/>
    <w:rsid w:val="00AD6553"/>
    <w:rsid w:val="00AD6926"/>
    <w:rsid w:val="00AD6A07"/>
    <w:rsid w:val="00AE0962"/>
    <w:rsid w:val="00AE0AE0"/>
    <w:rsid w:val="00AE2004"/>
    <w:rsid w:val="00AE36DF"/>
    <w:rsid w:val="00AE4DCB"/>
    <w:rsid w:val="00AE638A"/>
    <w:rsid w:val="00AE7CA5"/>
    <w:rsid w:val="00AF0C48"/>
    <w:rsid w:val="00AF1160"/>
    <w:rsid w:val="00AF33BE"/>
    <w:rsid w:val="00AF53FF"/>
    <w:rsid w:val="00AF584E"/>
    <w:rsid w:val="00AF6D3F"/>
    <w:rsid w:val="00AF7324"/>
    <w:rsid w:val="00AF74C2"/>
    <w:rsid w:val="00AF7E6D"/>
    <w:rsid w:val="00B00109"/>
    <w:rsid w:val="00B014E2"/>
    <w:rsid w:val="00B01B7E"/>
    <w:rsid w:val="00B0218D"/>
    <w:rsid w:val="00B026BF"/>
    <w:rsid w:val="00B0327B"/>
    <w:rsid w:val="00B032F3"/>
    <w:rsid w:val="00B039BD"/>
    <w:rsid w:val="00B0673E"/>
    <w:rsid w:val="00B06898"/>
    <w:rsid w:val="00B075AD"/>
    <w:rsid w:val="00B07F3B"/>
    <w:rsid w:val="00B105FC"/>
    <w:rsid w:val="00B109A6"/>
    <w:rsid w:val="00B109D2"/>
    <w:rsid w:val="00B11C07"/>
    <w:rsid w:val="00B12C2F"/>
    <w:rsid w:val="00B13671"/>
    <w:rsid w:val="00B14061"/>
    <w:rsid w:val="00B14F67"/>
    <w:rsid w:val="00B15628"/>
    <w:rsid w:val="00B16B19"/>
    <w:rsid w:val="00B1757A"/>
    <w:rsid w:val="00B17DA8"/>
    <w:rsid w:val="00B21707"/>
    <w:rsid w:val="00B217A6"/>
    <w:rsid w:val="00B22612"/>
    <w:rsid w:val="00B23CB4"/>
    <w:rsid w:val="00B2416D"/>
    <w:rsid w:val="00B27847"/>
    <w:rsid w:val="00B3130D"/>
    <w:rsid w:val="00B32606"/>
    <w:rsid w:val="00B36913"/>
    <w:rsid w:val="00B36EEF"/>
    <w:rsid w:val="00B371F3"/>
    <w:rsid w:val="00B37E01"/>
    <w:rsid w:val="00B40C42"/>
    <w:rsid w:val="00B41E31"/>
    <w:rsid w:val="00B41F1E"/>
    <w:rsid w:val="00B42246"/>
    <w:rsid w:val="00B43255"/>
    <w:rsid w:val="00B441C4"/>
    <w:rsid w:val="00B44AA3"/>
    <w:rsid w:val="00B4596E"/>
    <w:rsid w:val="00B47D37"/>
    <w:rsid w:val="00B503FB"/>
    <w:rsid w:val="00B50459"/>
    <w:rsid w:val="00B50B15"/>
    <w:rsid w:val="00B51DCE"/>
    <w:rsid w:val="00B51FA6"/>
    <w:rsid w:val="00B53326"/>
    <w:rsid w:val="00B5345F"/>
    <w:rsid w:val="00B53D8E"/>
    <w:rsid w:val="00B54E1F"/>
    <w:rsid w:val="00B55805"/>
    <w:rsid w:val="00B567E0"/>
    <w:rsid w:val="00B56E52"/>
    <w:rsid w:val="00B60DE2"/>
    <w:rsid w:val="00B60EDE"/>
    <w:rsid w:val="00B61114"/>
    <w:rsid w:val="00B61FFD"/>
    <w:rsid w:val="00B65321"/>
    <w:rsid w:val="00B653CF"/>
    <w:rsid w:val="00B658F8"/>
    <w:rsid w:val="00B65DE5"/>
    <w:rsid w:val="00B67720"/>
    <w:rsid w:val="00B7003A"/>
    <w:rsid w:val="00B70931"/>
    <w:rsid w:val="00B70C13"/>
    <w:rsid w:val="00B71B61"/>
    <w:rsid w:val="00B720EE"/>
    <w:rsid w:val="00B72266"/>
    <w:rsid w:val="00B725CA"/>
    <w:rsid w:val="00B74F6F"/>
    <w:rsid w:val="00B76594"/>
    <w:rsid w:val="00B771A6"/>
    <w:rsid w:val="00B77A1A"/>
    <w:rsid w:val="00B81962"/>
    <w:rsid w:val="00B828EC"/>
    <w:rsid w:val="00B82B7F"/>
    <w:rsid w:val="00B83D29"/>
    <w:rsid w:val="00B85FF4"/>
    <w:rsid w:val="00B8622C"/>
    <w:rsid w:val="00B86A6A"/>
    <w:rsid w:val="00B873B6"/>
    <w:rsid w:val="00B90866"/>
    <w:rsid w:val="00B9279C"/>
    <w:rsid w:val="00B93252"/>
    <w:rsid w:val="00B969FC"/>
    <w:rsid w:val="00B97087"/>
    <w:rsid w:val="00B97922"/>
    <w:rsid w:val="00B97DC4"/>
    <w:rsid w:val="00BA1347"/>
    <w:rsid w:val="00BA3AA5"/>
    <w:rsid w:val="00BA4322"/>
    <w:rsid w:val="00BA5BFE"/>
    <w:rsid w:val="00BA6131"/>
    <w:rsid w:val="00BA713A"/>
    <w:rsid w:val="00BB0491"/>
    <w:rsid w:val="00BB081E"/>
    <w:rsid w:val="00BB0BA0"/>
    <w:rsid w:val="00BB0F43"/>
    <w:rsid w:val="00BB1E69"/>
    <w:rsid w:val="00BB25E7"/>
    <w:rsid w:val="00BB29CE"/>
    <w:rsid w:val="00BB2A39"/>
    <w:rsid w:val="00BB3148"/>
    <w:rsid w:val="00BB3CEB"/>
    <w:rsid w:val="00BB41FA"/>
    <w:rsid w:val="00BB4881"/>
    <w:rsid w:val="00BB52DF"/>
    <w:rsid w:val="00BB6482"/>
    <w:rsid w:val="00BC00DE"/>
    <w:rsid w:val="00BC0A1E"/>
    <w:rsid w:val="00BC1E32"/>
    <w:rsid w:val="00BC4496"/>
    <w:rsid w:val="00BC4BDA"/>
    <w:rsid w:val="00BC4E33"/>
    <w:rsid w:val="00BC5013"/>
    <w:rsid w:val="00BC52D1"/>
    <w:rsid w:val="00BD1531"/>
    <w:rsid w:val="00BD3230"/>
    <w:rsid w:val="00BD41F1"/>
    <w:rsid w:val="00BD5307"/>
    <w:rsid w:val="00BD66A5"/>
    <w:rsid w:val="00BD703B"/>
    <w:rsid w:val="00BD7165"/>
    <w:rsid w:val="00BD75EB"/>
    <w:rsid w:val="00BE1089"/>
    <w:rsid w:val="00BE1742"/>
    <w:rsid w:val="00BE18BF"/>
    <w:rsid w:val="00BE2489"/>
    <w:rsid w:val="00BE3B98"/>
    <w:rsid w:val="00BE4D6F"/>
    <w:rsid w:val="00BE55F1"/>
    <w:rsid w:val="00BE6021"/>
    <w:rsid w:val="00BF0816"/>
    <w:rsid w:val="00BF093C"/>
    <w:rsid w:val="00BF0A68"/>
    <w:rsid w:val="00BF0BA0"/>
    <w:rsid w:val="00BF0C3E"/>
    <w:rsid w:val="00BF2405"/>
    <w:rsid w:val="00BF341C"/>
    <w:rsid w:val="00BF354D"/>
    <w:rsid w:val="00BF35A5"/>
    <w:rsid w:val="00BF4660"/>
    <w:rsid w:val="00BF4DBB"/>
    <w:rsid w:val="00BF4F01"/>
    <w:rsid w:val="00BF564E"/>
    <w:rsid w:val="00BF5669"/>
    <w:rsid w:val="00BF5A87"/>
    <w:rsid w:val="00BF5C99"/>
    <w:rsid w:val="00BF62C6"/>
    <w:rsid w:val="00BF67CA"/>
    <w:rsid w:val="00BF682F"/>
    <w:rsid w:val="00BF72E5"/>
    <w:rsid w:val="00C00A30"/>
    <w:rsid w:val="00C028D9"/>
    <w:rsid w:val="00C03409"/>
    <w:rsid w:val="00C0434E"/>
    <w:rsid w:val="00C045AB"/>
    <w:rsid w:val="00C05A95"/>
    <w:rsid w:val="00C07426"/>
    <w:rsid w:val="00C1040D"/>
    <w:rsid w:val="00C10976"/>
    <w:rsid w:val="00C1188D"/>
    <w:rsid w:val="00C144F6"/>
    <w:rsid w:val="00C14E67"/>
    <w:rsid w:val="00C162AF"/>
    <w:rsid w:val="00C16824"/>
    <w:rsid w:val="00C172F1"/>
    <w:rsid w:val="00C17630"/>
    <w:rsid w:val="00C1764A"/>
    <w:rsid w:val="00C21463"/>
    <w:rsid w:val="00C2168A"/>
    <w:rsid w:val="00C21E2D"/>
    <w:rsid w:val="00C228C5"/>
    <w:rsid w:val="00C23516"/>
    <w:rsid w:val="00C23596"/>
    <w:rsid w:val="00C23E51"/>
    <w:rsid w:val="00C24409"/>
    <w:rsid w:val="00C25450"/>
    <w:rsid w:val="00C25A65"/>
    <w:rsid w:val="00C2658F"/>
    <w:rsid w:val="00C269A0"/>
    <w:rsid w:val="00C27DD5"/>
    <w:rsid w:val="00C30C74"/>
    <w:rsid w:val="00C31DEF"/>
    <w:rsid w:val="00C32B53"/>
    <w:rsid w:val="00C33A58"/>
    <w:rsid w:val="00C34C2A"/>
    <w:rsid w:val="00C36996"/>
    <w:rsid w:val="00C36E16"/>
    <w:rsid w:val="00C36FF1"/>
    <w:rsid w:val="00C373A8"/>
    <w:rsid w:val="00C407B9"/>
    <w:rsid w:val="00C414F4"/>
    <w:rsid w:val="00C41908"/>
    <w:rsid w:val="00C42085"/>
    <w:rsid w:val="00C42CA7"/>
    <w:rsid w:val="00C432DD"/>
    <w:rsid w:val="00C434BA"/>
    <w:rsid w:val="00C43CF7"/>
    <w:rsid w:val="00C44F16"/>
    <w:rsid w:val="00C450FC"/>
    <w:rsid w:val="00C45157"/>
    <w:rsid w:val="00C45913"/>
    <w:rsid w:val="00C46C81"/>
    <w:rsid w:val="00C50267"/>
    <w:rsid w:val="00C513B6"/>
    <w:rsid w:val="00C51851"/>
    <w:rsid w:val="00C51C92"/>
    <w:rsid w:val="00C5275F"/>
    <w:rsid w:val="00C53FBE"/>
    <w:rsid w:val="00C5500E"/>
    <w:rsid w:val="00C55B14"/>
    <w:rsid w:val="00C561DB"/>
    <w:rsid w:val="00C5640E"/>
    <w:rsid w:val="00C569A4"/>
    <w:rsid w:val="00C572E7"/>
    <w:rsid w:val="00C578EE"/>
    <w:rsid w:val="00C57EB8"/>
    <w:rsid w:val="00C6181B"/>
    <w:rsid w:val="00C61C92"/>
    <w:rsid w:val="00C61E5B"/>
    <w:rsid w:val="00C63834"/>
    <w:rsid w:val="00C63FFA"/>
    <w:rsid w:val="00C648E6"/>
    <w:rsid w:val="00C64B8B"/>
    <w:rsid w:val="00C64F60"/>
    <w:rsid w:val="00C65961"/>
    <w:rsid w:val="00C67E26"/>
    <w:rsid w:val="00C70A69"/>
    <w:rsid w:val="00C70D43"/>
    <w:rsid w:val="00C71049"/>
    <w:rsid w:val="00C71D24"/>
    <w:rsid w:val="00C722F9"/>
    <w:rsid w:val="00C74018"/>
    <w:rsid w:val="00C7558E"/>
    <w:rsid w:val="00C75FF5"/>
    <w:rsid w:val="00C7643F"/>
    <w:rsid w:val="00C76879"/>
    <w:rsid w:val="00C77420"/>
    <w:rsid w:val="00C81F36"/>
    <w:rsid w:val="00C826AF"/>
    <w:rsid w:val="00C83309"/>
    <w:rsid w:val="00C847F8"/>
    <w:rsid w:val="00C84BC3"/>
    <w:rsid w:val="00C8532B"/>
    <w:rsid w:val="00C85D56"/>
    <w:rsid w:val="00C86616"/>
    <w:rsid w:val="00C86904"/>
    <w:rsid w:val="00C87D46"/>
    <w:rsid w:val="00C92798"/>
    <w:rsid w:val="00C95E2C"/>
    <w:rsid w:val="00CA09C9"/>
    <w:rsid w:val="00CA2500"/>
    <w:rsid w:val="00CA252A"/>
    <w:rsid w:val="00CA3935"/>
    <w:rsid w:val="00CA45F7"/>
    <w:rsid w:val="00CA6D1A"/>
    <w:rsid w:val="00CA71C0"/>
    <w:rsid w:val="00CB0122"/>
    <w:rsid w:val="00CB0B62"/>
    <w:rsid w:val="00CB10D8"/>
    <w:rsid w:val="00CB1317"/>
    <w:rsid w:val="00CB1349"/>
    <w:rsid w:val="00CB1E4B"/>
    <w:rsid w:val="00CB38DF"/>
    <w:rsid w:val="00CB3FEC"/>
    <w:rsid w:val="00CB47BC"/>
    <w:rsid w:val="00CB49E4"/>
    <w:rsid w:val="00CB4AA5"/>
    <w:rsid w:val="00CB6311"/>
    <w:rsid w:val="00CB65CA"/>
    <w:rsid w:val="00CC000F"/>
    <w:rsid w:val="00CC031A"/>
    <w:rsid w:val="00CC21BD"/>
    <w:rsid w:val="00CC465D"/>
    <w:rsid w:val="00CC532B"/>
    <w:rsid w:val="00CC61B5"/>
    <w:rsid w:val="00CD155D"/>
    <w:rsid w:val="00CD18A3"/>
    <w:rsid w:val="00CD2361"/>
    <w:rsid w:val="00CD2E12"/>
    <w:rsid w:val="00CD3275"/>
    <w:rsid w:val="00CD48CA"/>
    <w:rsid w:val="00CD5E41"/>
    <w:rsid w:val="00CD60F6"/>
    <w:rsid w:val="00CD63A4"/>
    <w:rsid w:val="00CD678A"/>
    <w:rsid w:val="00CD692C"/>
    <w:rsid w:val="00CE045A"/>
    <w:rsid w:val="00CE0A8C"/>
    <w:rsid w:val="00CE2D6F"/>
    <w:rsid w:val="00CE63ED"/>
    <w:rsid w:val="00CE6585"/>
    <w:rsid w:val="00CE67C1"/>
    <w:rsid w:val="00CE7566"/>
    <w:rsid w:val="00CE7CD6"/>
    <w:rsid w:val="00CF1E4E"/>
    <w:rsid w:val="00CF207C"/>
    <w:rsid w:val="00CF2D8E"/>
    <w:rsid w:val="00CF366D"/>
    <w:rsid w:val="00CF376A"/>
    <w:rsid w:val="00CF4BAA"/>
    <w:rsid w:val="00CF4C56"/>
    <w:rsid w:val="00CF5795"/>
    <w:rsid w:val="00CF5D14"/>
    <w:rsid w:val="00CF7A5C"/>
    <w:rsid w:val="00D03770"/>
    <w:rsid w:val="00D038BD"/>
    <w:rsid w:val="00D03D28"/>
    <w:rsid w:val="00D04703"/>
    <w:rsid w:val="00D05638"/>
    <w:rsid w:val="00D06E40"/>
    <w:rsid w:val="00D071B2"/>
    <w:rsid w:val="00D071EC"/>
    <w:rsid w:val="00D07987"/>
    <w:rsid w:val="00D07B03"/>
    <w:rsid w:val="00D10410"/>
    <w:rsid w:val="00D10632"/>
    <w:rsid w:val="00D12186"/>
    <w:rsid w:val="00D14AA7"/>
    <w:rsid w:val="00D14D44"/>
    <w:rsid w:val="00D16742"/>
    <w:rsid w:val="00D17CA0"/>
    <w:rsid w:val="00D17F9F"/>
    <w:rsid w:val="00D206B9"/>
    <w:rsid w:val="00D20D41"/>
    <w:rsid w:val="00D211ED"/>
    <w:rsid w:val="00D213A0"/>
    <w:rsid w:val="00D22550"/>
    <w:rsid w:val="00D23EA4"/>
    <w:rsid w:val="00D23EC0"/>
    <w:rsid w:val="00D24877"/>
    <w:rsid w:val="00D25BF4"/>
    <w:rsid w:val="00D276A0"/>
    <w:rsid w:val="00D30897"/>
    <w:rsid w:val="00D30FDF"/>
    <w:rsid w:val="00D317E3"/>
    <w:rsid w:val="00D31977"/>
    <w:rsid w:val="00D32C8C"/>
    <w:rsid w:val="00D33D2B"/>
    <w:rsid w:val="00D33DD1"/>
    <w:rsid w:val="00D340E3"/>
    <w:rsid w:val="00D34A4C"/>
    <w:rsid w:val="00D35179"/>
    <w:rsid w:val="00D36637"/>
    <w:rsid w:val="00D36CC8"/>
    <w:rsid w:val="00D36D53"/>
    <w:rsid w:val="00D3729A"/>
    <w:rsid w:val="00D402B9"/>
    <w:rsid w:val="00D40379"/>
    <w:rsid w:val="00D41DB4"/>
    <w:rsid w:val="00D4284B"/>
    <w:rsid w:val="00D42F2D"/>
    <w:rsid w:val="00D43798"/>
    <w:rsid w:val="00D43D9E"/>
    <w:rsid w:val="00D43F7C"/>
    <w:rsid w:val="00D4438C"/>
    <w:rsid w:val="00D44EA1"/>
    <w:rsid w:val="00D46041"/>
    <w:rsid w:val="00D4709B"/>
    <w:rsid w:val="00D479D8"/>
    <w:rsid w:val="00D5148E"/>
    <w:rsid w:val="00D51E85"/>
    <w:rsid w:val="00D5250D"/>
    <w:rsid w:val="00D53D0E"/>
    <w:rsid w:val="00D549C3"/>
    <w:rsid w:val="00D54EE9"/>
    <w:rsid w:val="00D55D06"/>
    <w:rsid w:val="00D573C3"/>
    <w:rsid w:val="00D5743B"/>
    <w:rsid w:val="00D60385"/>
    <w:rsid w:val="00D61266"/>
    <w:rsid w:val="00D655BB"/>
    <w:rsid w:val="00D67FF3"/>
    <w:rsid w:val="00D7344F"/>
    <w:rsid w:val="00D73895"/>
    <w:rsid w:val="00D73F13"/>
    <w:rsid w:val="00D76649"/>
    <w:rsid w:val="00D77598"/>
    <w:rsid w:val="00D8004D"/>
    <w:rsid w:val="00D80F38"/>
    <w:rsid w:val="00D82151"/>
    <w:rsid w:val="00D82F88"/>
    <w:rsid w:val="00D832FB"/>
    <w:rsid w:val="00D83A35"/>
    <w:rsid w:val="00D8534C"/>
    <w:rsid w:val="00D856C8"/>
    <w:rsid w:val="00D87AE7"/>
    <w:rsid w:val="00D911AD"/>
    <w:rsid w:val="00D918C6"/>
    <w:rsid w:val="00D91902"/>
    <w:rsid w:val="00D92347"/>
    <w:rsid w:val="00D93685"/>
    <w:rsid w:val="00D93FB8"/>
    <w:rsid w:val="00D946A7"/>
    <w:rsid w:val="00D947D3"/>
    <w:rsid w:val="00D94BF4"/>
    <w:rsid w:val="00D94FCE"/>
    <w:rsid w:val="00D954A0"/>
    <w:rsid w:val="00D96D1F"/>
    <w:rsid w:val="00D96E15"/>
    <w:rsid w:val="00D97D3E"/>
    <w:rsid w:val="00DA04B3"/>
    <w:rsid w:val="00DA0520"/>
    <w:rsid w:val="00DA0DFC"/>
    <w:rsid w:val="00DA113E"/>
    <w:rsid w:val="00DA1577"/>
    <w:rsid w:val="00DA2C87"/>
    <w:rsid w:val="00DA373A"/>
    <w:rsid w:val="00DA38F9"/>
    <w:rsid w:val="00DA42A1"/>
    <w:rsid w:val="00DA431E"/>
    <w:rsid w:val="00DA4C34"/>
    <w:rsid w:val="00DA67A1"/>
    <w:rsid w:val="00DA6AD0"/>
    <w:rsid w:val="00DA6FA9"/>
    <w:rsid w:val="00DA75A8"/>
    <w:rsid w:val="00DB0651"/>
    <w:rsid w:val="00DB0D5B"/>
    <w:rsid w:val="00DB154C"/>
    <w:rsid w:val="00DB1B08"/>
    <w:rsid w:val="00DB1E1F"/>
    <w:rsid w:val="00DB1F11"/>
    <w:rsid w:val="00DB2324"/>
    <w:rsid w:val="00DB4369"/>
    <w:rsid w:val="00DB4484"/>
    <w:rsid w:val="00DB4D56"/>
    <w:rsid w:val="00DB508D"/>
    <w:rsid w:val="00DB55FA"/>
    <w:rsid w:val="00DB7AE6"/>
    <w:rsid w:val="00DC0214"/>
    <w:rsid w:val="00DC2175"/>
    <w:rsid w:val="00DC29D4"/>
    <w:rsid w:val="00DC3D9C"/>
    <w:rsid w:val="00DC43C8"/>
    <w:rsid w:val="00DC5D12"/>
    <w:rsid w:val="00DC6B23"/>
    <w:rsid w:val="00DC6E02"/>
    <w:rsid w:val="00DC7201"/>
    <w:rsid w:val="00DD0E78"/>
    <w:rsid w:val="00DD13DF"/>
    <w:rsid w:val="00DD246A"/>
    <w:rsid w:val="00DD309F"/>
    <w:rsid w:val="00DD3C7E"/>
    <w:rsid w:val="00DD4EC1"/>
    <w:rsid w:val="00DD4FC6"/>
    <w:rsid w:val="00DD6BFE"/>
    <w:rsid w:val="00DE008C"/>
    <w:rsid w:val="00DE04FD"/>
    <w:rsid w:val="00DE0512"/>
    <w:rsid w:val="00DE426B"/>
    <w:rsid w:val="00DE47B6"/>
    <w:rsid w:val="00DE4937"/>
    <w:rsid w:val="00DE6F13"/>
    <w:rsid w:val="00DE7610"/>
    <w:rsid w:val="00DF388D"/>
    <w:rsid w:val="00DF3EA0"/>
    <w:rsid w:val="00DF577C"/>
    <w:rsid w:val="00DF6BCB"/>
    <w:rsid w:val="00DF7378"/>
    <w:rsid w:val="00DF751A"/>
    <w:rsid w:val="00DF7626"/>
    <w:rsid w:val="00E00310"/>
    <w:rsid w:val="00E066D7"/>
    <w:rsid w:val="00E06C8F"/>
    <w:rsid w:val="00E06D9D"/>
    <w:rsid w:val="00E070AD"/>
    <w:rsid w:val="00E070E8"/>
    <w:rsid w:val="00E07503"/>
    <w:rsid w:val="00E1010D"/>
    <w:rsid w:val="00E11625"/>
    <w:rsid w:val="00E126FF"/>
    <w:rsid w:val="00E12702"/>
    <w:rsid w:val="00E12FDB"/>
    <w:rsid w:val="00E139BC"/>
    <w:rsid w:val="00E147B1"/>
    <w:rsid w:val="00E14F5A"/>
    <w:rsid w:val="00E168BB"/>
    <w:rsid w:val="00E16B56"/>
    <w:rsid w:val="00E20598"/>
    <w:rsid w:val="00E20969"/>
    <w:rsid w:val="00E2097D"/>
    <w:rsid w:val="00E20A29"/>
    <w:rsid w:val="00E214BB"/>
    <w:rsid w:val="00E21984"/>
    <w:rsid w:val="00E231A8"/>
    <w:rsid w:val="00E24B55"/>
    <w:rsid w:val="00E25001"/>
    <w:rsid w:val="00E27BF8"/>
    <w:rsid w:val="00E30142"/>
    <w:rsid w:val="00E30735"/>
    <w:rsid w:val="00E3087C"/>
    <w:rsid w:val="00E308DA"/>
    <w:rsid w:val="00E31A06"/>
    <w:rsid w:val="00E32EEB"/>
    <w:rsid w:val="00E33073"/>
    <w:rsid w:val="00E34428"/>
    <w:rsid w:val="00E34BEE"/>
    <w:rsid w:val="00E35C40"/>
    <w:rsid w:val="00E3619B"/>
    <w:rsid w:val="00E37066"/>
    <w:rsid w:val="00E40862"/>
    <w:rsid w:val="00E4339B"/>
    <w:rsid w:val="00E43DB1"/>
    <w:rsid w:val="00E458B3"/>
    <w:rsid w:val="00E460B0"/>
    <w:rsid w:val="00E47EA2"/>
    <w:rsid w:val="00E51C40"/>
    <w:rsid w:val="00E51D9F"/>
    <w:rsid w:val="00E537B7"/>
    <w:rsid w:val="00E53B3A"/>
    <w:rsid w:val="00E554B3"/>
    <w:rsid w:val="00E5599B"/>
    <w:rsid w:val="00E56009"/>
    <w:rsid w:val="00E56B45"/>
    <w:rsid w:val="00E57C07"/>
    <w:rsid w:val="00E6113F"/>
    <w:rsid w:val="00E617D4"/>
    <w:rsid w:val="00E62DE2"/>
    <w:rsid w:val="00E63089"/>
    <w:rsid w:val="00E63B08"/>
    <w:rsid w:val="00E640CC"/>
    <w:rsid w:val="00E64241"/>
    <w:rsid w:val="00E644D6"/>
    <w:rsid w:val="00E648FD"/>
    <w:rsid w:val="00E6569F"/>
    <w:rsid w:val="00E65FCA"/>
    <w:rsid w:val="00E66D45"/>
    <w:rsid w:val="00E66F0D"/>
    <w:rsid w:val="00E67375"/>
    <w:rsid w:val="00E700F0"/>
    <w:rsid w:val="00E70470"/>
    <w:rsid w:val="00E7201E"/>
    <w:rsid w:val="00E73036"/>
    <w:rsid w:val="00E7428E"/>
    <w:rsid w:val="00E745FB"/>
    <w:rsid w:val="00E74F86"/>
    <w:rsid w:val="00E77464"/>
    <w:rsid w:val="00E77AE3"/>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444"/>
    <w:rsid w:val="00E947AE"/>
    <w:rsid w:val="00E95AAB"/>
    <w:rsid w:val="00E964DD"/>
    <w:rsid w:val="00E966F7"/>
    <w:rsid w:val="00E97EAA"/>
    <w:rsid w:val="00EA1AAE"/>
    <w:rsid w:val="00EA1DC6"/>
    <w:rsid w:val="00EA293B"/>
    <w:rsid w:val="00EA49DD"/>
    <w:rsid w:val="00EA597B"/>
    <w:rsid w:val="00EA6522"/>
    <w:rsid w:val="00EA6862"/>
    <w:rsid w:val="00EB12AF"/>
    <w:rsid w:val="00EB17B4"/>
    <w:rsid w:val="00EB1C32"/>
    <w:rsid w:val="00EB1FC4"/>
    <w:rsid w:val="00EB2410"/>
    <w:rsid w:val="00EB48B8"/>
    <w:rsid w:val="00EB648A"/>
    <w:rsid w:val="00EC0480"/>
    <w:rsid w:val="00EC1997"/>
    <w:rsid w:val="00EC2D34"/>
    <w:rsid w:val="00EC5317"/>
    <w:rsid w:val="00EC6281"/>
    <w:rsid w:val="00EC62D8"/>
    <w:rsid w:val="00ED0803"/>
    <w:rsid w:val="00ED0C0C"/>
    <w:rsid w:val="00ED2401"/>
    <w:rsid w:val="00ED31FF"/>
    <w:rsid w:val="00ED4B0D"/>
    <w:rsid w:val="00ED5525"/>
    <w:rsid w:val="00ED58B5"/>
    <w:rsid w:val="00ED64BC"/>
    <w:rsid w:val="00ED6F05"/>
    <w:rsid w:val="00ED76F7"/>
    <w:rsid w:val="00EE1C51"/>
    <w:rsid w:val="00EE27FF"/>
    <w:rsid w:val="00EE4356"/>
    <w:rsid w:val="00EE51DA"/>
    <w:rsid w:val="00EE5966"/>
    <w:rsid w:val="00EE6B1E"/>
    <w:rsid w:val="00EE7101"/>
    <w:rsid w:val="00EE74F1"/>
    <w:rsid w:val="00EF055A"/>
    <w:rsid w:val="00EF09AE"/>
    <w:rsid w:val="00EF132B"/>
    <w:rsid w:val="00EF17FC"/>
    <w:rsid w:val="00EF232E"/>
    <w:rsid w:val="00EF32E7"/>
    <w:rsid w:val="00EF5931"/>
    <w:rsid w:val="00EF672D"/>
    <w:rsid w:val="00EF69D9"/>
    <w:rsid w:val="00EF79A9"/>
    <w:rsid w:val="00EF7FDD"/>
    <w:rsid w:val="00F001EB"/>
    <w:rsid w:val="00F009D0"/>
    <w:rsid w:val="00F01378"/>
    <w:rsid w:val="00F027B9"/>
    <w:rsid w:val="00F02EF6"/>
    <w:rsid w:val="00F0473C"/>
    <w:rsid w:val="00F04FB6"/>
    <w:rsid w:val="00F07CA1"/>
    <w:rsid w:val="00F10044"/>
    <w:rsid w:val="00F101C9"/>
    <w:rsid w:val="00F11237"/>
    <w:rsid w:val="00F117BE"/>
    <w:rsid w:val="00F11909"/>
    <w:rsid w:val="00F12AE4"/>
    <w:rsid w:val="00F14537"/>
    <w:rsid w:val="00F207C4"/>
    <w:rsid w:val="00F207E0"/>
    <w:rsid w:val="00F21DFF"/>
    <w:rsid w:val="00F221D8"/>
    <w:rsid w:val="00F224F2"/>
    <w:rsid w:val="00F2332D"/>
    <w:rsid w:val="00F24A2E"/>
    <w:rsid w:val="00F25949"/>
    <w:rsid w:val="00F26102"/>
    <w:rsid w:val="00F27FF0"/>
    <w:rsid w:val="00F30C8E"/>
    <w:rsid w:val="00F31E7D"/>
    <w:rsid w:val="00F32B89"/>
    <w:rsid w:val="00F34307"/>
    <w:rsid w:val="00F34968"/>
    <w:rsid w:val="00F34C35"/>
    <w:rsid w:val="00F34EE4"/>
    <w:rsid w:val="00F351AE"/>
    <w:rsid w:val="00F36C34"/>
    <w:rsid w:val="00F40D6D"/>
    <w:rsid w:val="00F4119C"/>
    <w:rsid w:val="00F41B22"/>
    <w:rsid w:val="00F4243F"/>
    <w:rsid w:val="00F429A5"/>
    <w:rsid w:val="00F42E07"/>
    <w:rsid w:val="00F44A9D"/>
    <w:rsid w:val="00F46BA5"/>
    <w:rsid w:val="00F500AE"/>
    <w:rsid w:val="00F5104C"/>
    <w:rsid w:val="00F51100"/>
    <w:rsid w:val="00F51BCF"/>
    <w:rsid w:val="00F535F3"/>
    <w:rsid w:val="00F547B3"/>
    <w:rsid w:val="00F55A9B"/>
    <w:rsid w:val="00F568AF"/>
    <w:rsid w:val="00F56AD3"/>
    <w:rsid w:val="00F5745C"/>
    <w:rsid w:val="00F6055C"/>
    <w:rsid w:val="00F6270A"/>
    <w:rsid w:val="00F62AE6"/>
    <w:rsid w:val="00F62BD3"/>
    <w:rsid w:val="00F62D51"/>
    <w:rsid w:val="00F632E2"/>
    <w:rsid w:val="00F63E74"/>
    <w:rsid w:val="00F6509D"/>
    <w:rsid w:val="00F65EC6"/>
    <w:rsid w:val="00F66122"/>
    <w:rsid w:val="00F661E8"/>
    <w:rsid w:val="00F66AA6"/>
    <w:rsid w:val="00F67AED"/>
    <w:rsid w:val="00F67B3B"/>
    <w:rsid w:val="00F705FE"/>
    <w:rsid w:val="00F74A9F"/>
    <w:rsid w:val="00F751C6"/>
    <w:rsid w:val="00F7526C"/>
    <w:rsid w:val="00F75506"/>
    <w:rsid w:val="00F76E4A"/>
    <w:rsid w:val="00F76FD6"/>
    <w:rsid w:val="00F77EC2"/>
    <w:rsid w:val="00F80285"/>
    <w:rsid w:val="00F806D5"/>
    <w:rsid w:val="00F80F3C"/>
    <w:rsid w:val="00F812F1"/>
    <w:rsid w:val="00F81614"/>
    <w:rsid w:val="00F81CAE"/>
    <w:rsid w:val="00F826EE"/>
    <w:rsid w:val="00F8301C"/>
    <w:rsid w:val="00F8317D"/>
    <w:rsid w:val="00F835CE"/>
    <w:rsid w:val="00F83862"/>
    <w:rsid w:val="00F84A43"/>
    <w:rsid w:val="00F85B01"/>
    <w:rsid w:val="00F8630A"/>
    <w:rsid w:val="00F8677F"/>
    <w:rsid w:val="00F867D7"/>
    <w:rsid w:val="00F86D95"/>
    <w:rsid w:val="00F87175"/>
    <w:rsid w:val="00F908AB"/>
    <w:rsid w:val="00F92F6F"/>
    <w:rsid w:val="00F93767"/>
    <w:rsid w:val="00F94379"/>
    <w:rsid w:val="00F946FE"/>
    <w:rsid w:val="00F94AD1"/>
    <w:rsid w:val="00F95B7A"/>
    <w:rsid w:val="00F960BC"/>
    <w:rsid w:val="00F9623D"/>
    <w:rsid w:val="00F96257"/>
    <w:rsid w:val="00F96A1D"/>
    <w:rsid w:val="00F97557"/>
    <w:rsid w:val="00FA010C"/>
    <w:rsid w:val="00FA1A8B"/>
    <w:rsid w:val="00FA218D"/>
    <w:rsid w:val="00FA4770"/>
    <w:rsid w:val="00FA4795"/>
    <w:rsid w:val="00FA4A84"/>
    <w:rsid w:val="00FA4AAE"/>
    <w:rsid w:val="00FA5F1B"/>
    <w:rsid w:val="00FA6F0F"/>
    <w:rsid w:val="00FA6FDF"/>
    <w:rsid w:val="00FA7304"/>
    <w:rsid w:val="00FB2406"/>
    <w:rsid w:val="00FB33B4"/>
    <w:rsid w:val="00FB41F8"/>
    <w:rsid w:val="00FB4529"/>
    <w:rsid w:val="00FB4DB7"/>
    <w:rsid w:val="00FB5E3D"/>
    <w:rsid w:val="00FB6D56"/>
    <w:rsid w:val="00FB78E6"/>
    <w:rsid w:val="00FB7EA4"/>
    <w:rsid w:val="00FC00D0"/>
    <w:rsid w:val="00FC0E14"/>
    <w:rsid w:val="00FC2469"/>
    <w:rsid w:val="00FC2FC5"/>
    <w:rsid w:val="00FC4350"/>
    <w:rsid w:val="00FC470A"/>
    <w:rsid w:val="00FC4F75"/>
    <w:rsid w:val="00FC4FD2"/>
    <w:rsid w:val="00FC5FCD"/>
    <w:rsid w:val="00FC6FB1"/>
    <w:rsid w:val="00FC77DA"/>
    <w:rsid w:val="00FD0D66"/>
    <w:rsid w:val="00FD1B61"/>
    <w:rsid w:val="00FD26CA"/>
    <w:rsid w:val="00FD29F7"/>
    <w:rsid w:val="00FD2DD0"/>
    <w:rsid w:val="00FD62DB"/>
    <w:rsid w:val="00FD681A"/>
    <w:rsid w:val="00FD738F"/>
    <w:rsid w:val="00FE069B"/>
    <w:rsid w:val="00FE108E"/>
    <w:rsid w:val="00FE1612"/>
    <w:rsid w:val="00FE3562"/>
    <w:rsid w:val="00FE3E25"/>
    <w:rsid w:val="00FE4796"/>
    <w:rsid w:val="00FE4926"/>
    <w:rsid w:val="00FE50D5"/>
    <w:rsid w:val="00FE6DE9"/>
    <w:rsid w:val="00FE7029"/>
    <w:rsid w:val="00FF075C"/>
    <w:rsid w:val="00FF2565"/>
    <w:rsid w:val="00FF4F43"/>
    <w:rsid w:val="00FF5184"/>
    <w:rsid w:val="00FF5394"/>
    <w:rsid w:val="00FF5880"/>
    <w:rsid w:val="00FF5915"/>
    <w:rsid w:val="00FF61A6"/>
    <w:rsid w:val="00FF6744"/>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0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45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5C5"/>
  </w:style>
  <w:style w:type="table" w:customStyle="1" w:styleId="Tablaconcuadrcula1">
    <w:name w:val="Tabla con cuadrícula1"/>
    <w:basedOn w:val="Tablanormal"/>
    <w:next w:val="Tablaconcuadrcula"/>
    <w:rsid w:val="004D45C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4D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D45C5"/>
    <w:rPr>
      <w:color w:val="0000FF" w:themeColor="hyperlink"/>
      <w:u w:val="single"/>
    </w:rPr>
  </w:style>
  <w:style w:type="table" w:customStyle="1" w:styleId="Tablaconcuadrcula2">
    <w:name w:val="Tabla con cuadrícula2"/>
    <w:basedOn w:val="Tablanormal"/>
    <w:next w:val="Tablaconcuadrcula"/>
    <w:rsid w:val="004D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45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5C5"/>
    <w:rPr>
      <w:rFonts w:ascii="Tahoma" w:hAnsi="Tahoma" w:cs="Tahoma"/>
      <w:sz w:val="16"/>
      <w:szCs w:val="16"/>
    </w:rPr>
  </w:style>
  <w:style w:type="paragraph" w:styleId="Piedepgina">
    <w:name w:val="footer"/>
    <w:basedOn w:val="Normal"/>
    <w:link w:val="PiedepginaCar"/>
    <w:uiPriority w:val="99"/>
    <w:unhideWhenUsed/>
    <w:rsid w:val="004D45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5C5"/>
  </w:style>
  <w:style w:type="paragraph" w:styleId="Prrafodelista">
    <w:name w:val="List Paragraph"/>
    <w:basedOn w:val="Normal"/>
    <w:uiPriority w:val="34"/>
    <w:qFormat/>
    <w:rsid w:val="00CF7A5C"/>
    <w:pPr>
      <w:ind w:left="720"/>
      <w:contextualSpacing/>
    </w:pPr>
  </w:style>
  <w:style w:type="character" w:customStyle="1" w:styleId="apple-converted-space">
    <w:name w:val="apple-converted-space"/>
    <w:basedOn w:val="Fuentedeprrafopredeter"/>
    <w:rsid w:val="001E2AFE"/>
  </w:style>
  <w:style w:type="paragraph" w:styleId="NormalWeb">
    <w:name w:val="Normal (Web)"/>
    <w:basedOn w:val="Normal"/>
    <w:uiPriority w:val="99"/>
    <w:semiHidden/>
    <w:unhideWhenUsed/>
    <w:rsid w:val="001E2A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BF093C"/>
    <w:rPr>
      <w:sz w:val="16"/>
      <w:szCs w:val="16"/>
    </w:rPr>
  </w:style>
  <w:style w:type="paragraph" w:styleId="Textocomentario">
    <w:name w:val="annotation text"/>
    <w:basedOn w:val="Normal"/>
    <w:link w:val="TextocomentarioCar"/>
    <w:uiPriority w:val="99"/>
    <w:semiHidden/>
    <w:unhideWhenUsed/>
    <w:rsid w:val="00BF09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093C"/>
    <w:rPr>
      <w:sz w:val="20"/>
      <w:szCs w:val="20"/>
    </w:rPr>
  </w:style>
  <w:style w:type="paragraph" w:styleId="Asuntodelcomentario">
    <w:name w:val="annotation subject"/>
    <w:basedOn w:val="Textocomentario"/>
    <w:next w:val="Textocomentario"/>
    <w:link w:val="AsuntodelcomentarioCar"/>
    <w:uiPriority w:val="99"/>
    <w:semiHidden/>
    <w:unhideWhenUsed/>
    <w:rsid w:val="00BF093C"/>
    <w:rPr>
      <w:b/>
      <w:bCs/>
    </w:rPr>
  </w:style>
  <w:style w:type="character" w:customStyle="1" w:styleId="AsuntodelcomentarioCar">
    <w:name w:val="Asunto del comentario Car"/>
    <w:basedOn w:val="TextocomentarioCar"/>
    <w:link w:val="Asuntodelcomentario"/>
    <w:uiPriority w:val="99"/>
    <w:semiHidden/>
    <w:rsid w:val="00BF093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0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45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5C5"/>
  </w:style>
  <w:style w:type="table" w:customStyle="1" w:styleId="Tablaconcuadrcula1">
    <w:name w:val="Tabla con cuadrícula1"/>
    <w:basedOn w:val="Tablanormal"/>
    <w:next w:val="Tablaconcuadrcula"/>
    <w:rsid w:val="004D45C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4D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D45C5"/>
    <w:rPr>
      <w:color w:val="0000FF" w:themeColor="hyperlink"/>
      <w:u w:val="single"/>
    </w:rPr>
  </w:style>
  <w:style w:type="table" w:customStyle="1" w:styleId="Tablaconcuadrcula2">
    <w:name w:val="Tabla con cuadrícula2"/>
    <w:basedOn w:val="Tablanormal"/>
    <w:next w:val="Tablaconcuadrcula"/>
    <w:rsid w:val="004D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45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5C5"/>
    <w:rPr>
      <w:rFonts w:ascii="Tahoma" w:hAnsi="Tahoma" w:cs="Tahoma"/>
      <w:sz w:val="16"/>
      <w:szCs w:val="16"/>
    </w:rPr>
  </w:style>
  <w:style w:type="paragraph" w:styleId="Piedepgina">
    <w:name w:val="footer"/>
    <w:basedOn w:val="Normal"/>
    <w:link w:val="PiedepginaCar"/>
    <w:uiPriority w:val="99"/>
    <w:unhideWhenUsed/>
    <w:rsid w:val="004D45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5C5"/>
  </w:style>
  <w:style w:type="paragraph" w:styleId="Prrafodelista">
    <w:name w:val="List Paragraph"/>
    <w:basedOn w:val="Normal"/>
    <w:uiPriority w:val="34"/>
    <w:qFormat/>
    <w:rsid w:val="00CF7A5C"/>
    <w:pPr>
      <w:ind w:left="720"/>
      <w:contextualSpacing/>
    </w:pPr>
  </w:style>
  <w:style w:type="character" w:customStyle="1" w:styleId="apple-converted-space">
    <w:name w:val="apple-converted-space"/>
    <w:basedOn w:val="Fuentedeprrafopredeter"/>
    <w:rsid w:val="001E2AFE"/>
  </w:style>
  <w:style w:type="paragraph" w:styleId="NormalWeb">
    <w:name w:val="Normal (Web)"/>
    <w:basedOn w:val="Normal"/>
    <w:uiPriority w:val="99"/>
    <w:semiHidden/>
    <w:unhideWhenUsed/>
    <w:rsid w:val="001E2A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BF093C"/>
    <w:rPr>
      <w:sz w:val="16"/>
      <w:szCs w:val="16"/>
    </w:rPr>
  </w:style>
  <w:style w:type="paragraph" w:styleId="Textocomentario">
    <w:name w:val="annotation text"/>
    <w:basedOn w:val="Normal"/>
    <w:link w:val="TextocomentarioCar"/>
    <w:uiPriority w:val="99"/>
    <w:semiHidden/>
    <w:unhideWhenUsed/>
    <w:rsid w:val="00BF09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093C"/>
    <w:rPr>
      <w:sz w:val="20"/>
      <w:szCs w:val="20"/>
    </w:rPr>
  </w:style>
  <w:style w:type="paragraph" w:styleId="Asuntodelcomentario">
    <w:name w:val="annotation subject"/>
    <w:basedOn w:val="Textocomentario"/>
    <w:next w:val="Textocomentario"/>
    <w:link w:val="AsuntodelcomentarioCar"/>
    <w:uiPriority w:val="99"/>
    <w:semiHidden/>
    <w:unhideWhenUsed/>
    <w:rsid w:val="00BF093C"/>
    <w:rPr>
      <w:b/>
      <w:bCs/>
    </w:rPr>
  </w:style>
  <w:style w:type="character" w:customStyle="1" w:styleId="AsuntodelcomentarioCar">
    <w:name w:val="Asunto del comentario Car"/>
    <w:basedOn w:val="TextocomentarioCar"/>
    <w:link w:val="Asuntodelcomentario"/>
    <w:uiPriority w:val="99"/>
    <w:semiHidden/>
    <w:rsid w:val="00BF09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363148">
      <w:bodyDiv w:val="1"/>
      <w:marLeft w:val="0"/>
      <w:marRight w:val="0"/>
      <w:marTop w:val="0"/>
      <w:marBottom w:val="0"/>
      <w:divBdr>
        <w:top w:val="none" w:sz="0" w:space="0" w:color="auto"/>
        <w:left w:val="none" w:sz="0" w:space="0" w:color="auto"/>
        <w:bottom w:val="none" w:sz="0" w:space="0" w:color="auto"/>
        <w:right w:val="none" w:sz="0" w:space="0" w:color="auto"/>
      </w:divBdr>
    </w:div>
    <w:div w:id="9680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biosfera/alumno/3ESO/Sistendo/actividades/actividad16.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ecursos.cnice.mec.es/biosfera/alumno/3ESO/Sistendo/principales_hormona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cursos.cnice.mec.es/biosfera/alumno/3ESO/Sistendo/principales_hormonas.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recursos.cnice.mec.es/biosfera/alumno/3ESO/Sistendo/hipotalamo_hipofisis.ht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DE6FD-BE54-4350-9AF0-233E57E61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16</Pages>
  <Words>4618</Words>
  <Characters>25400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USUARIO</cp:lastModifiedBy>
  <cp:revision>71</cp:revision>
  <dcterms:created xsi:type="dcterms:W3CDTF">2015-05-30T23:25:00Z</dcterms:created>
  <dcterms:modified xsi:type="dcterms:W3CDTF">2015-06-29T16:17:00Z</dcterms:modified>
</cp:coreProperties>
</file>