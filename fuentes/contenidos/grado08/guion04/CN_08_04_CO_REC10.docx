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0B3A01" w:rsidRDefault="002166A3" w:rsidP="002166A3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Interactivo F1: Presentación de diapositivas</w:t>
      </w:r>
    </w:p>
    <w:p w:rsidR="0045712C" w:rsidRPr="000B3A01" w:rsidRDefault="0045712C" w:rsidP="00CB02D2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CN_08_04_CO</w:t>
      </w:r>
    </w:p>
    <w:p w:rsidR="00A2118D" w:rsidRPr="000B3A01" w:rsidRDefault="00A2118D" w:rsidP="00CD652E">
      <w:pPr>
        <w:rPr>
          <w:rFonts w:ascii="Arial" w:hAnsi="Arial" w:cs="Arial"/>
          <w:b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DATOS DEL RECURSO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Título del recurso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0B3A01">
        <w:rPr>
          <w:rFonts w:ascii="Arial" w:hAnsi="Arial" w:cs="Arial"/>
          <w:b/>
          <w:highlight w:val="green"/>
          <w:lang w:val="es-ES_tradnl"/>
        </w:rPr>
        <w:t>65</w:t>
      </w:r>
      <w:r w:rsidR="004735BF" w:rsidRPr="000B3A01">
        <w:rPr>
          <w:rFonts w:ascii="Arial" w:hAnsi="Arial" w:cs="Arial"/>
          <w:highlight w:val="green"/>
          <w:lang w:val="es-ES_tradnl"/>
        </w:rPr>
        <w:t xml:space="preserve"> caracteres máx.)</w:t>
      </w:r>
    </w:p>
    <w:p w:rsidR="00CD652E" w:rsidRPr="000B3A01" w:rsidRDefault="00885878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La reproducción en la naturaleza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Descripción del recurso</w:t>
      </w:r>
    </w:p>
    <w:p w:rsidR="00A2118D" w:rsidRPr="000B3A01" w:rsidRDefault="00A2118D" w:rsidP="00A2118D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Secuencia de imágenes </w:t>
      </w:r>
      <w:r w:rsidR="001C6613" w:rsidRPr="000B3A01">
        <w:rPr>
          <w:rFonts w:ascii="Arial" w:hAnsi="Arial" w:cs="Arial"/>
          <w:lang w:val="es-ES_tradnl"/>
        </w:rPr>
        <w:t xml:space="preserve">para ilustrar la </w:t>
      </w:r>
      <w:r w:rsidRPr="000B3A01">
        <w:rPr>
          <w:rFonts w:ascii="Arial" w:hAnsi="Arial" w:cs="Arial"/>
          <w:lang w:val="es-ES_tradnl"/>
        </w:rPr>
        <w:t xml:space="preserve">reproducción </w:t>
      </w:r>
      <w:r w:rsidR="006A26D1" w:rsidRPr="000B3A01">
        <w:rPr>
          <w:rFonts w:ascii="Arial" w:hAnsi="Arial" w:cs="Arial"/>
          <w:lang w:val="es-ES_tradnl"/>
        </w:rPr>
        <w:t xml:space="preserve">de los </w:t>
      </w:r>
      <w:r w:rsidRPr="000B3A01">
        <w:rPr>
          <w:rFonts w:ascii="Arial" w:hAnsi="Arial" w:cs="Arial"/>
          <w:lang w:val="es-ES_tradnl"/>
        </w:rPr>
        <w:t>diferentes grupos de seres vivos.</w:t>
      </w:r>
    </w:p>
    <w:p w:rsidR="00CD652E" w:rsidRPr="000B3A01" w:rsidRDefault="00CD652E" w:rsidP="00CD652E">
      <w:pPr>
        <w:rPr>
          <w:rFonts w:ascii="Arial" w:hAnsi="Arial" w:cs="Arial"/>
          <w:lang w:val="es-CO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 Reproducción, seres vivos</w:t>
      </w:r>
      <w:r w:rsidR="0051525E">
        <w:rPr>
          <w:rFonts w:ascii="Arial" w:hAnsi="Arial" w:cs="Arial"/>
          <w:lang w:val="es-ES_tradnl"/>
        </w:rPr>
        <w:t>,</w:t>
      </w:r>
      <w:bookmarkStart w:id="0" w:name="_GoBack"/>
      <w:bookmarkEnd w:id="0"/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Tiempo estimado (minutos)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  <w:r w:rsidR="002730D3" w:rsidRPr="000B3A01">
        <w:rPr>
          <w:rFonts w:ascii="Arial" w:hAnsi="Arial" w:cs="Arial"/>
          <w:lang w:val="es-ES_tradnl"/>
        </w:rPr>
        <w:t>5</w:t>
      </w:r>
      <w:r w:rsidRPr="000B3A01">
        <w:rPr>
          <w:rFonts w:ascii="Arial" w:hAnsi="Arial" w:cs="Arial"/>
          <w:lang w:val="es-ES_tradnl"/>
        </w:rPr>
        <w:t xml:space="preserve"> 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0B3A01" w:rsidRDefault="00A2118D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124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51525E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0B3A01" w:rsidRDefault="00BA4FC6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CD652E" w:rsidRPr="000B3A01" w:rsidTr="00F4317E">
        <w:tc>
          <w:tcPr>
            <w:tcW w:w="4536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0B3A01" w:rsidRDefault="00CD652E" w:rsidP="00F4317E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485F4E" w:rsidRPr="000B3A01" w:rsidRDefault="00485F4E" w:rsidP="00485F4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0B3A01" w:rsidRDefault="00A2118D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  <w:tr w:rsidR="00485F4E" w:rsidRPr="000B3A01" w:rsidTr="00B107FB">
        <w:tc>
          <w:tcPr>
            <w:tcW w:w="212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0B3A01" w:rsidRDefault="00485F4E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0B3A01" w:rsidRDefault="00485F4E" w:rsidP="00485F4E">
      <w:pPr>
        <w:rPr>
          <w:rFonts w:ascii="Arial" w:hAnsi="Arial" w:cs="Arial"/>
          <w:lang w:val="es-ES_tradnl"/>
        </w:rPr>
      </w:pP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color w:val="FF0000"/>
          <w:lang w:val="es-ES_tradnl"/>
        </w:rPr>
        <w:t xml:space="preserve"> </w:t>
      </w:r>
      <w:r w:rsidRPr="000B3A01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0B3A01" w:rsidRDefault="00A2118D" w:rsidP="00CD652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1</w:t>
      </w:r>
    </w:p>
    <w:p w:rsidR="00CD652E" w:rsidRPr="000B3A01" w:rsidRDefault="00CD652E" w:rsidP="00CD652E">
      <w:pPr>
        <w:rPr>
          <w:rFonts w:ascii="Arial" w:hAnsi="Arial" w:cs="Arial"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PROFESOR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641"/>
      </w:tblGrid>
      <w:tr w:rsidR="00B107FB" w:rsidRPr="0051525E" w:rsidTr="00273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0D3" w:rsidRPr="000B3A01" w:rsidRDefault="002730D3" w:rsidP="001C6613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Objetivo</w:t>
            </w:r>
          </w:p>
          <w:p w:rsidR="002730D3" w:rsidRPr="000B3A01" w:rsidRDefault="0049400F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Con este interactivo se quiere ilustrar la reproducción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los </w:t>
            </w:r>
            <w:r w:rsidRPr="000B3A01">
              <w:rPr>
                <w:rFonts w:ascii="Arial" w:hAnsi="Arial" w:cs="Arial"/>
                <w:lang w:val="es-ES_tradnl"/>
              </w:rPr>
              <w:t>diferentes grupos de seres vivos, de manera que sea un</w:t>
            </w:r>
            <w:r w:rsidR="00CB07BE" w:rsidRPr="000B3A01">
              <w:rPr>
                <w:rFonts w:ascii="Arial" w:hAnsi="Arial" w:cs="Arial"/>
                <w:lang w:val="es-ES_tradnl"/>
              </w:rPr>
              <w:t xml:space="preserve"> apoyo visual para hacer la introducción al estudio de la reproducción.</w:t>
            </w: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</w:p>
          <w:p w:rsidR="002730D3" w:rsidRPr="000B3A01" w:rsidRDefault="002730D3" w:rsidP="002730D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Propuesta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Antes de la presentación</w:t>
            </w:r>
          </w:p>
          <w:p w:rsidR="0049400F" w:rsidRPr="000B3A01" w:rsidRDefault="006A26D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lastRenderedPageBreak/>
              <w:t>Con el objetivo</w:t>
            </w:r>
            <w:r w:rsidR="0049400F" w:rsidRPr="000B3A01">
              <w:rPr>
                <w:rFonts w:ascii="Arial" w:hAnsi="Arial" w:cs="Arial"/>
                <w:lang w:val="es-ES_tradnl"/>
              </w:rPr>
              <w:t xml:space="preserve"> de </w:t>
            </w:r>
            <w:r w:rsidRPr="000B3A01">
              <w:rPr>
                <w:rFonts w:ascii="Arial" w:hAnsi="Arial" w:cs="Arial"/>
                <w:lang w:val="es-ES_tradnl"/>
              </w:rPr>
              <w:t xml:space="preserve">indagar </w:t>
            </w:r>
            <w:r w:rsidR="0049400F" w:rsidRPr="000B3A01">
              <w:rPr>
                <w:rFonts w:ascii="Arial" w:hAnsi="Arial" w:cs="Arial"/>
                <w:lang w:val="es-ES_tradnl"/>
              </w:rPr>
              <w:t>los conocimientos previos de los estudiantes acerca de este tema, discuta con ellos las respuestas que den a las siguientes preguntas: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¿Qué es la reproducción?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¿Quiénes se reproducen?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¿Cuál es el resultado de la reproducción?</w:t>
            </w:r>
          </w:p>
          <w:p w:rsidR="0049400F" w:rsidRPr="000B3A01" w:rsidRDefault="000B3A01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"/>
              </w:rPr>
              <w:t>¿Cuál es el factor común en la reproducción de los diferentes seres vivos?</w:t>
            </w: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Durante la presentación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 medida que avanza en la presentación, </w:t>
            </w:r>
            <w:r w:rsidR="006A26D1" w:rsidRPr="000B3A01">
              <w:rPr>
                <w:rFonts w:ascii="Arial" w:hAnsi="Arial" w:cs="Arial"/>
                <w:lang w:val="es-ES_tradnl"/>
              </w:rPr>
              <w:t>exponga las</w:t>
            </w:r>
            <w:r w:rsidRPr="000B3A01">
              <w:rPr>
                <w:rFonts w:ascii="Arial" w:hAnsi="Arial" w:cs="Arial"/>
                <w:lang w:val="es-ES_tradnl"/>
              </w:rPr>
              <w:t xml:space="preserve"> características generales de los organismos que aparecen en cada diapositiva, en aras de que los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 estudiantes los</w:t>
            </w:r>
            <w:r w:rsidRPr="000B3A01">
              <w:rPr>
                <w:rFonts w:ascii="Arial" w:hAnsi="Arial" w:cs="Arial"/>
                <w:lang w:val="es-ES_tradnl"/>
              </w:rPr>
              <w:t xml:space="preserve"> reconozcan. Posteriormente</w:t>
            </w:r>
            <w:proofErr w:type="gramStart"/>
            <w:r w:rsidR="00A26A6A" w:rsidRPr="000B3A01">
              <w:rPr>
                <w:rFonts w:ascii="Arial" w:hAnsi="Arial" w:cs="Arial"/>
                <w:lang w:val="es-ES_tradnl"/>
              </w:rPr>
              <w:t>,</w:t>
            </w:r>
            <w:r w:rsidRPr="000B3A01">
              <w:rPr>
                <w:rFonts w:ascii="Arial" w:hAnsi="Arial" w:cs="Arial"/>
                <w:lang w:val="es-ES_tradnl"/>
              </w:rPr>
              <w:t>,</w:t>
            </w:r>
            <w:proofErr w:type="gramEnd"/>
            <w:r w:rsidRPr="000B3A01">
              <w:rPr>
                <w:rFonts w:ascii="Arial" w:hAnsi="Arial" w:cs="Arial"/>
                <w:lang w:val="es-ES_tradnl"/>
              </w:rPr>
              <w:t xml:space="preserve"> pídale a los estudiantes que expresen lo que conocen acerca de </w:t>
            </w:r>
            <w:r w:rsidRPr="000B3A01">
              <w:rPr>
                <w:rFonts w:ascii="Arial" w:hAnsi="Arial" w:cs="Arial"/>
                <w:i/>
                <w:lang w:val="es-ES_tradnl"/>
              </w:rPr>
              <w:t xml:space="preserve">E </w:t>
            </w:r>
            <w:proofErr w:type="spellStart"/>
            <w:r w:rsidRPr="000B3A01">
              <w:rPr>
                <w:rFonts w:ascii="Arial" w:hAnsi="Arial" w:cs="Arial"/>
                <w:i/>
                <w:lang w:val="es-ES_tradnl"/>
              </w:rPr>
              <w:t>coli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>, y una vez lo hayan hecho, resalte que esta especie de bacterias requiere de condiciones adecuadas para reproducirse, bajo las cuales se multiplican cada 20 minutos. Al tiempo</w:t>
            </w:r>
            <w:r w:rsidR="006A26D1" w:rsidRPr="000B3A01">
              <w:rPr>
                <w:rFonts w:ascii="Arial" w:hAnsi="Arial" w:cs="Arial"/>
                <w:lang w:val="es-ES_tradnl"/>
              </w:rPr>
              <w:t>,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invítelos </w:t>
            </w:r>
            <w:r w:rsidRPr="000B3A01">
              <w:rPr>
                <w:rFonts w:ascii="Arial" w:hAnsi="Arial" w:cs="Arial"/>
                <w:lang w:val="es-ES_tradnl"/>
              </w:rPr>
              <w:t xml:space="preserve">a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reflexionar </w:t>
            </w:r>
            <w:r w:rsidRPr="000B3A01">
              <w:rPr>
                <w:rFonts w:ascii="Arial" w:hAnsi="Arial" w:cs="Arial"/>
                <w:lang w:val="es-ES_tradnl"/>
              </w:rPr>
              <w:t>y a generar hipótesis acerca de lo que esto implica.</w:t>
            </w:r>
          </w:p>
          <w:p w:rsidR="0049400F" w:rsidRPr="000B3A01" w:rsidRDefault="0049400F" w:rsidP="0049400F">
            <w:pPr>
              <w:rPr>
                <w:rFonts w:ascii="Arial" w:hAnsi="Arial" w:cs="Arial"/>
                <w:lang w:val="es-ES_tradnl"/>
              </w:rPr>
            </w:pPr>
          </w:p>
          <w:p w:rsidR="0049400F" w:rsidRPr="004E1705" w:rsidRDefault="00741879" w:rsidP="0049400F">
            <w:pPr>
              <w:rPr>
                <w:rFonts w:ascii="Arial" w:hAnsi="Arial" w:cs="Arial"/>
                <w:lang w:val="es-ES_tradnl"/>
              </w:rPr>
            </w:pPr>
            <w:r w:rsidRPr="004E1705">
              <w:rPr>
                <w:rFonts w:ascii="Arial" w:hAnsi="Arial" w:cs="Arial"/>
                <w:lang w:val="es-ES_tradnl"/>
              </w:rPr>
              <w:t>Después de la presentación</w:t>
            </w:r>
          </w:p>
          <w:p w:rsidR="002730D3" w:rsidRPr="000B3A01" w:rsidRDefault="0049400F" w:rsidP="00A26A6A">
            <w:pPr>
              <w:rPr>
                <w:rFonts w:ascii="Arial" w:hAnsi="Arial" w:cs="Arial"/>
                <w:lang w:val="es-CO"/>
              </w:rPr>
            </w:pPr>
            <w:r w:rsidRPr="000B3A01">
              <w:rPr>
                <w:rFonts w:ascii="Arial" w:hAnsi="Arial" w:cs="Arial"/>
                <w:lang w:val="es-ES_tradnl"/>
              </w:rPr>
              <w:t>Luego de haber visto el recurso interactivo, solicite a los estudiantes que, por parejas, piensen en al menos tres organismos presentes en su cotidianidad (</w:t>
            </w:r>
            <w:r w:rsidR="00A26A6A" w:rsidRPr="000B3A01">
              <w:rPr>
                <w:rFonts w:ascii="Arial" w:hAnsi="Arial" w:cs="Arial"/>
                <w:lang w:val="es-ES_tradnl"/>
              </w:rPr>
              <w:t xml:space="preserve">por ejemplo </w:t>
            </w:r>
            <w:r w:rsidRPr="000B3A01">
              <w:rPr>
                <w:rFonts w:ascii="Arial" w:hAnsi="Arial" w:cs="Arial"/>
                <w:lang w:val="es-ES_tradnl"/>
              </w:rPr>
              <w:t xml:space="preserve">mascotas o </w:t>
            </w:r>
            <w:r w:rsidR="006A26D1" w:rsidRPr="000B3A01">
              <w:rPr>
                <w:rFonts w:ascii="Arial" w:hAnsi="Arial" w:cs="Arial"/>
                <w:lang w:val="es-ES_tradnl"/>
              </w:rPr>
              <w:t xml:space="preserve">seres </w:t>
            </w:r>
            <w:r w:rsidRPr="000B3A01">
              <w:rPr>
                <w:rFonts w:ascii="Arial" w:hAnsi="Arial" w:cs="Arial"/>
                <w:lang w:val="es-ES_tradnl"/>
              </w:rPr>
              <w:t>humanos), y que establezcan el número de descendientes que pueden generar. Después</w:t>
            </w:r>
            <w:r w:rsidR="00A26A6A" w:rsidRPr="000B3A01">
              <w:rPr>
                <w:rFonts w:ascii="Arial" w:hAnsi="Arial" w:cs="Arial"/>
                <w:lang w:val="es-ES_tradnl"/>
              </w:rPr>
              <w:t>, solicite</w:t>
            </w:r>
            <w:r w:rsidRPr="000B3A01">
              <w:rPr>
                <w:rFonts w:ascii="Arial" w:hAnsi="Arial" w:cs="Arial"/>
                <w:lang w:val="es-ES_tradnl"/>
              </w:rPr>
              <w:t xml:space="preserve"> que hagan una comparación de los tres organismos y finalmente que socialicen sus conclusiones con el resto de la clase.</w:t>
            </w:r>
          </w:p>
        </w:tc>
      </w:tr>
    </w:tbl>
    <w:p w:rsidR="001C6613" w:rsidRPr="000B3A01" w:rsidRDefault="001C6613" w:rsidP="00CD652E">
      <w:pPr>
        <w:rPr>
          <w:rFonts w:ascii="Arial" w:hAnsi="Arial" w:cs="Arial"/>
          <w:b/>
          <w:lang w:val="es-ES_tradnl"/>
        </w:rPr>
      </w:pPr>
    </w:p>
    <w:p w:rsidR="00F4317E" w:rsidRPr="000B3A01" w:rsidRDefault="00F4317E" w:rsidP="00CD652E">
      <w:pPr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FICHA DEL ALUMNO</w:t>
      </w: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 xml:space="preserve">La reproducción es el mecanismo mediante </w:t>
      </w:r>
      <w:r w:rsidR="00A26A6A" w:rsidRPr="000B3A01">
        <w:rPr>
          <w:rFonts w:ascii="Arial" w:hAnsi="Arial" w:cs="Arial"/>
          <w:lang w:val="es-ES_tradnl"/>
        </w:rPr>
        <w:t xml:space="preserve">el </w:t>
      </w:r>
      <w:r w:rsidRPr="000B3A01">
        <w:rPr>
          <w:rFonts w:ascii="Arial" w:hAnsi="Arial" w:cs="Arial"/>
          <w:lang w:val="es-ES_tradnl"/>
        </w:rPr>
        <w:t>cual los seres vivos generan nuevos organismos. Este es un proceso imprescindible y lo llevan a cabo todas las formas vivientes conocidas.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Todos los seres vivos tienen la capacidad de reproducirse. Sin embargo, la manera en que lo hacen y el número de descendientes que originan varía en cada especie, pues este proceso depende de múltiples factores biológicos y del entorno en el que se encuentran los individuos.</w:t>
      </w:r>
    </w:p>
    <w:p w:rsidR="0049400F" w:rsidRPr="000B3A01" w:rsidRDefault="0049400F" w:rsidP="0049400F">
      <w:pPr>
        <w:rPr>
          <w:rFonts w:ascii="Arial" w:hAnsi="Arial" w:cs="Arial"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49400F" w:rsidRPr="000B3A01" w:rsidRDefault="0049400F" w:rsidP="00CD652E">
      <w:pPr>
        <w:rPr>
          <w:rFonts w:ascii="Arial" w:hAnsi="Arial" w:cs="Arial"/>
          <w:b/>
          <w:lang w:val="es-ES_tradnl"/>
        </w:rPr>
      </w:pPr>
    </w:p>
    <w:p w:rsidR="008404BC" w:rsidRPr="000B3A01" w:rsidRDefault="00CD652E" w:rsidP="00003FDC">
      <w:pPr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 xml:space="preserve">DATOS DEL </w:t>
      </w:r>
      <w:r w:rsidR="00F4317E" w:rsidRPr="000B3A01">
        <w:rPr>
          <w:rFonts w:ascii="Arial" w:hAnsi="Arial" w:cs="Arial"/>
          <w:b/>
          <w:lang w:val="es-ES_tradnl"/>
        </w:rPr>
        <w:t>INTERACTIVO</w:t>
      </w: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B3A01" w:rsidTr="00552120">
        <w:tc>
          <w:tcPr>
            <w:tcW w:w="3964" w:type="dxa"/>
            <w:gridSpan w:val="2"/>
          </w:tcPr>
          <w:p w:rsidR="002166A3" w:rsidRPr="000B3A01" w:rsidRDefault="00552120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0B3A0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0B3A01" w:rsidRDefault="00072995" w:rsidP="005E5933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0B3A01" w:rsidRDefault="00A2118D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0B3A01" w:rsidTr="00552120">
        <w:tc>
          <w:tcPr>
            <w:tcW w:w="3256" w:type="dxa"/>
            <w:vAlign w:val="center"/>
          </w:tcPr>
          <w:p w:rsidR="002166A3" w:rsidRPr="000B3A01" w:rsidRDefault="002166A3" w:rsidP="005E5933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0B3A01" w:rsidRDefault="00552120" w:rsidP="00CD652E">
                <w:pPr>
                  <w:rPr>
                    <w:rFonts w:ascii="Arial" w:hAnsi="Arial" w:cs="Arial"/>
                    <w:b/>
                    <w:lang w:val="es-ES_tradnl"/>
                  </w:rPr>
                </w:pPr>
                <w:r w:rsidRPr="000B3A01">
                  <w:rPr>
                    <w:rFonts w:ascii="Arial" w:eastAsia="MS Gothic" w:hAnsi="MS Gothic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0B3A01" w:rsidRDefault="002166A3" w:rsidP="00CD652E">
      <w:pPr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0B3A01" w:rsidTr="00552120">
        <w:tc>
          <w:tcPr>
            <w:tcW w:w="3256" w:type="dxa"/>
          </w:tcPr>
          <w:p w:rsidR="00003FDC" w:rsidRPr="000B3A01" w:rsidRDefault="00003FDC" w:rsidP="00CD652E">
            <w:pPr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0B3A01" w:rsidRDefault="00A2118D" w:rsidP="00A2118D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6</w:t>
            </w:r>
          </w:p>
        </w:tc>
      </w:tr>
    </w:tbl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003FDC" w:rsidRPr="000B3A01" w:rsidRDefault="00003FDC" w:rsidP="00CD652E">
      <w:pPr>
        <w:rPr>
          <w:rFonts w:ascii="Arial" w:hAnsi="Arial" w:cs="Arial"/>
          <w:b/>
          <w:lang w:val="es-ES_tradnl"/>
        </w:rPr>
      </w:pPr>
    </w:p>
    <w:p w:rsidR="009A38AE" w:rsidRPr="000B3A01" w:rsidRDefault="009A38AE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br w:type="page"/>
      </w:r>
    </w:p>
    <w:p w:rsidR="008404BC" w:rsidRPr="000B3A01" w:rsidRDefault="008404BC" w:rsidP="00CD652E">
      <w:pPr>
        <w:rPr>
          <w:rFonts w:ascii="Arial" w:hAnsi="Arial" w:cs="Arial"/>
          <w:lang w:val="es-ES_tradnl"/>
        </w:rPr>
      </w:pPr>
    </w:p>
    <w:p w:rsidR="00F4317E" w:rsidRPr="000B3A01" w:rsidRDefault="00552120" w:rsidP="00F4317E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1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552120" w:rsidRPr="000B3A01" w:rsidRDefault="00552120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552120" w:rsidRPr="000B3A01" w:rsidRDefault="0051525E" w:rsidP="00552120">
      <w:pPr>
        <w:rPr>
          <w:rFonts w:ascii="Arial" w:hAnsi="Arial" w:cs="Arial"/>
          <w:lang w:val="es-ES_tradnl"/>
        </w:rPr>
      </w:pPr>
      <w:hyperlink r:id="rId5" w:history="1">
        <w:r w:rsidR="00A2118D" w:rsidRPr="000B3A01">
          <w:rPr>
            <w:rStyle w:val="Hipervnculo"/>
            <w:rFonts w:ascii="Arial" w:hAnsi="Arial" w:cs="Arial"/>
            <w:lang w:val="es-CO"/>
          </w:rPr>
          <w:t>88564873</w:t>
        </w:r>
      </w:hyperlink>
    </w:p>
    <w:p w:rsidR="009A38AE" w:rsidRPr="000B3A01" w:rsidRDefault="009A38AE" w:rsidP="00552120">
      <w:pPr>
        <w:rPr>
          <w:rFonts w:ascii="Arial" w:hAnsi="Arial" w:cs="Arial"/>
          <w:b/>
          <w:color w:val="FF0000"/>
          <w:lang w:val="es-ES_tradnl"/>
        </w:rPr>
      </w:pP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552120" w:rsidRPr="000B3A01" w:rsidRDefault="00552120" w:rsidP="00552120">
      <w:pPr>
        <w:rPr>
          <w:rFonts w:ascii="Arial" w:hAnsi="Arial" w:cs="Arial"/>
          <w:lang w:val="es-ES_tradnl"/>
        </w:rPr>
      </w:pPr>
    </w:p>
    <w:p w:rsidR="009A38AE" w:rsidRPr="000B3A01" w:rsidRDefault="00032848" w:rsidP="00552120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1 </w:t>
      </w:r>
    </w:p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0B3A01" w:rsidTr="00B107FB">
        <w:tc>
          <w:tcPr>
            <w:tcW w:w="9622" w:type="dxa"/>
            <w:gridSpan w:val="3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9A38AE" w:rsidRPr="000B3A01" w:rsidRDefault="009A38AE" w:rsidP="009A38AE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0B3A01" w:rsidRDefault="00A22429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B</w:t>
            </w:r>
            <w:r w:rsidR="00147245" w:rsidRPr="000B3A01">
              <w:rPr>
                <w:rFonts w:ascii="Arial" w:hAnsi="Arial" w:cs="Arial"/>
                <w:lang w:val="es-ES_tradnl"/>
              </w:rPr>
              <w:t>acteria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A22429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óptimas condiciones 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A38AE" w:rsidRPr="000B3A01" w:rsidTr="009A38AE">
        <w:tc>
          <w:tcPr>
            <w:tcW w:w="1129" w:type="dxa"/>
          </w:tcPr>
          <w:p w:rsidR="009A38AE" w:rsidRPr="000B3A01" w:rsidRDefault="009A38AE" w:rsidP="0055212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0B3A01" w:rsidRDefault="00A22429" w:rsidP="00A22429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cada 20 minutos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0B3A01" w:rsidRDefault="002540D2" w:rsidP="00552120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51525E" w:rsidTr="00B107FB">
        <w:tc>
          <w:tcPr>
            <w:tcW w:w="9622" w:type="dxa"/>
            <w:gridSpan w:val="3"/>
          </w:tcPr>
          <w:p w:rsidR="00F11289" w:rsidRPr="000B3A01" w:rsidRDefault="00F11289" w:rsidP="00552120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51525E" w:rsidP="0055212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55212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9A38AE" w:rsidRPr="000B3A01" w:rsidRDefault="009A38AE" w:rsidP="00552120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p w:rsidR="00F11289" w:rsidRPr="000B3A01" w:rsidRDefault="00F11289" w:rsidP="00F11289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2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F11289" w:rsidRPr="000B3A01" w:rsidRDefault="00F11289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51525E" w:rsidP="00F11289">
      <w:pPr>
        <w:rPr>
          <w:rFonts w:ascii="Arial" w:hAnsi="Arial" w:cs="Arial"/>
          <w:lang w:val="es-ES_tradnl"/>
        </w:rPr>
      </w:pPr>
      <w:hyperlink r:id="rId6" w:history="1">
        <w:r w:rsidR="00290410" w:rsidRPr="000B3A01">
          <w:rPr>
            <w:rStyle w:val="Hipervnculo"/>
            <w:rFonts w:ascii="Arial" w:hAnsi="Arial" w:cs="Arial"/>
            <w:lang w:val="es-ES_tradnl"/>
          </w:rPr>
          <w:t>http://plantphys.info/organismal/lechtml/images/halobacterium.jpg</w:t>
        </w:r>
      </w:hyperlink>
      <w:r w:rsidR="00290410" w:rsidRPr="000B3A01">
        <w:rPr>
          <w:rFonts w:ascii="Arial" w:hAnsi="Arial" w:cs="Arial"/>
          <w:lang w:val="es-ES_tradnl"/>
        </w:rPr>
        <w:t xml:space="preserve"> </w:t>
      </w:r>
    </w:p>
    <w:p w:rsidR="00290410" w:rsidRPr="000B3A01" w:rsidRDefault="00290410" w:rsidP="00F11289">
      <w:pPr>
        <w:rPr>
          <w:rFonts w:ascii="Arial" w:hAnsi="Arial" w:cs="Arial"/>
          <w:b/>
          <w:color w:val="FF0000"/>
          <w:lang w:val="es-ES_tradnl"/>
        </w:rPr>
      </w:pP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2 </w:t>
      </w:r>
    </w:p>
    <w:p w:rsidR="00F11289" w:rsidRPr="000B3A01" w:rsidRDefault="00F11289" w:rsidP="00F11289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0B3A01" w:rsidTr="00B107FB">
        <w:tc>
          <w:tcPr>
            <w:tcW w:w="9622" w:type="dxa"/>
            <w:gridSpan w:val="3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F11289" w:rsidRPr="000B3A01" w:rsidRDefault="00F11289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0B3A01" w:rsidRDefault="00DA2E1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Arqueas</w:t>
            </w:r>
            <w:r w:rsidR="0098636E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A22429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0B3A01" w:rsidRDefault="002540D2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P</w:t>
            </w:r>
            <w:r w:rsidR="00E56C19" w:rsidRPr="000B3A01">
              <w:rPr>
                <w:rFonts w:ascii="Arial" w:hAnsi="Arial" w:cs="Arial"/>
                <w:lang w:val="es-ES_tradnl"/>
              </w:rPr>
              <w:t>oseen</w:t>
            </w:r>
            <w:r w:rsidRPr="000B3A01">
              <w:rPr>
                <w:rFonts w:ascii="Arial" w:hAnsi="Arial" w:cs="Arial"/>
                <w:lang w:val="es-ES_tradnl"/>
              </w:rPr>
              <w:t xml:space="preserve"> sistemas complejos</w:t>
            </w:r>
            <w:r w:rsidR="00E56C1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F11289" w:rsidRPr="000B3A01" w:rsidTr="00B107FB">
        <w:tc>
          <w:tcPr>
            <w:tcW w:w="1129" w:type="dxa"/>
          </w:tcPr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0B3A01" w:rsidRDefault="00E56C19" w:rsidP="002540D2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de reproducción</w:t>
            </w:r>
            <w:r w:rsidR="00A22429" w:rsidRPr="000B3A01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51525E" w:rsidTr="00E56C19">
        <w:trPr>
          <w:trHeight w:val="2795"/>
        </w:trPr>
        <w:tc>
          <w:tcPr>
            <w:tcW w:w="9622" w:type="dxa"/>
            <w:gridSpan w:val="3"/>
          </w:tcPr>
          <w:p w:rsidR="00F11289" w:rsidRPr="000B3A01" w:rsidRDefault="00F11289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lastRenderedPageBreak/>
              <w:t>Las posibles ubicaciones del texto hacen referencia a:</w: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51525E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F11289" w:rsidRPr="000B3A01" w:rsidRDefault="00F11289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E56C19" w:rsidRPr="000B3A01" w:rsidRDefault="00E56C19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3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51525E" w:rsidP="00147245">
      <w:pPr>
        <w:rPr>
          <w:rFonts w:ascii="Arial" w:hAnsi="Arial" w:cs="Arial"/>
          <w:b/>
          <w:color w:val="FF0000"/>
          <w:lang w:val="es-ES_tradnl"/>
        </w:rPr>
      </w:pPr>
      <w:hyperlink r:id="rId7" w:history="1">
        <w:r w:rsidR="00903B9A" w:rsidRPr="000B3A01">
          <w:rPr>
            <w:rStyle w:val="Hipervnculo"/>
            <w:rFonts w:ascii="Arial" w:hAnsi="Arial" w:cs="Arial"/>
            <w:lang w:val="es-CO"/>
          </w:rPr>
          <w:t>209370886</w:t>
        </w:r>
      </w:hyperlink>
      <w:r w:rsidR="00903B9A" w:rsidRPr="000B3A01">
        <w:rPr>
          <w:rFonts w:ascii="Arial" w:hAnsi="Arial" w:cs="Arial"/>
          <w:lang w:val="es-CO"/>
        </w:rPr>
        <w:t xml:space="preserve"> </w:t>
      </w:r>
    </w:p>
    <w:p w:rsidR="00290410" w:rsidRPr="000B3A01" w:rsidRDefault="00290410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3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2AA8" w:rsidRPr="000B3A01" w:rsidRDefault="00F12AA8" w:rsidP="00290410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Protista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059492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56477C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2AA8" w:rsidRPr="000B3A01" w:rsidRDefault="00903B9A" w:rsidP="00903B9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La </w:t>
            </w:r>
            <w:proofErr w:type="spellStart"/>
            <w:r w:rsidRPr="000B3A01">
              <w:rPr>
                <w:rFonts w:ascii="Arial" w:hAnsi="Arial" w:cs="Arial"/>
                <w:lang w:val="es-ES_tradnl"/>
              </w:rPr>
              <w:t>euglena</w:t>
            </w:r>
            <w:proofErr w:type="spellEnd"/>
            <w:r w:rsidRPr="000B3A01">
              <w:rPr>
                <w:rFonts w:ascii="Arial" w:hAnsi="Arial" w:cs="Arial"/>
                <w:lang w:val="es-ES_tradnl"/>
              </w:rPr>
              <w:t xml:space="preserve"> se r</w:t>
            </w:r>
            <w:r w:rsidR="0056477C" w:rsidRPr="000B3A01">
              <w:rPr>
                <w:rFonts w:ascii="Arial" w:hAnsi="Arial" w:cs="Arial"/>
                <w:lang w:val="es-ES_tradnl"/>
              </w:rPr>
              <w:t xml:space="preserve">eproduce </w:t>
            </w:r>
          </w:p>
        </w:tc>
        <w:sdt>
          <w:sdtPr>
            <w:rPr>
              <w:rFonts w:ascii="Arial" w:hAnsi="Arial" w:cs="Arial"/>
              <w:lang w:val="es-ES_tradnl"/>
            </w:rPr>
            <w:id w:val="7678113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2AA8" w:rsidRPr="000B3A01" w:rsidTr="00B107FB">
        <w:tc>
          <w:tcPr>
            <w:tcW w:w="1129" w:type="dxa"/>
          </w:tcPr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2AA8" w:rsidRPr="000B3A01" w:rsidRDefault="00903B9A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en </w:t>
            </w:r>
            <w:r w:rsidR="0056477C" w:rsidRPr="000B3A01">
              <w:rPr>
                <w:rFonts w:ascii="Arial" w:hAnsi="Arial" w:cs="Arial"/>
                <w:lang w:val="es-ES_tradnl"/>
              </w:rPr>
              <w:t>agua</w:t>
            </w:r>
            <w:r w:rsidRPr="000B3A01">
              <w:rPr>
                <w:rFonts w:ascii="Arial" w:hAnsi="Arial" w:cs="Arial"/>
                <w:lang w:val="es-ES_tradnl"/>
              </w:rPr>
              <w:t xml:space="preserve"> </w:t>
            </w:r>
            <w:r w:rsidR="000628B3" w:rsidRPr="000B3A01">
              <w:rPr>
                <w:rFonts w:ascii="Arial" w:hAnsi="Arial" w:cs="Arial"/>
                <w:lang w:val="es-ES_tradnl"/>
              </w:rPr>
              <w:t xml:space="preserve">dulce y </w:t>
            </w:r>
            <w:r w:rsidRPr="000B3A01">
              <w:rPr>
                <w:rFonts w:ascii="Arial" w:hAnsi="Arial" w:cs="Arial"/>
                <w:lang w:val="es-ES_tradnl"/>
              </w:rPr>
              <w:t>salada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909565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2AA8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2AA8" w:rsidRPr="0051525E" w:rsidTr="00B107FB">
        <w:tc>
          <w:tcPr>
            <w:tcW w:w="9622" w:type="dxa"/>
            <w:gridSpan w:val="3"/>
          </w:tcPr>
          <w:p w:rsidR="00F12AA8" w:rsidRPr="000B3A01" w:rsidRDefault="00F12AA8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51525E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  <w:p w:rsidR="00F12AA8" w:rsidRPr="000B3A01" w:rsidRDefault="00F12AA8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4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51525E" w:rsidP="00147245">
      <w:pPr>
        <w:rPr>
          <w:rFonts w:ascii="Arial" w:hAnsi="Arial" w:cs="Arial"/>
          <w:lang w:val="es-CO"/>
        </w:rPr>
      </w:pPr>
      <w:hyperlink r:id="rId8" w:history="1">
        <w:r w:rsidR="000628B3" w:rsidRPr="000B3A01">
          <w:rPr>
            <w:rStyle w:val="Hipervnculo"/>
            <w:rFonts w:ascii="Arial" w:hAnsi="Arial" w:cs="Arial"/>
            <w:lang w:val="es-CO"/>
          </w:rPr>
          <w:t>48176035</w:t>
        </w:r>
      </w:hyperlink>
    </w:p>
    <w:p w:rsidR="003F3F0E" w:rsidRPr="000B3A01" w:rsidRDefault="003F3F0E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lastRenderedPageBreak/>
        <w:t xml:space="preserve">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4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53032884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3F3F0E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0628B3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Hongos como las levaduras</w:t>
            </w:r>
          </w:p>
        </w:tc>
        <w:sdt>
          <w:sdtPr>
            <w:rPr>
              <w:rFonts w:ascii="Arial" w:hAnsi="Arial" w:cs="Arial"/>
              <w:lang w:val="es-ES_tradnl"/>
            </w:rPr>
            <w:id w:val="33935932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0628B3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se reproducen asexualmente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0616843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51525E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51525E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5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0628B3" w:rsidRPr="000B3A01" w:rsidRDefault="0051525E" w:rsidP="00147245">
      <w:pPr>
        <w:rPr>
          <w:rFonts w:ascii="Arial" w:hAnsi="Arial" w:cs="Arial"/>
          <w:b/>
          <w:color w:val="FF0000"/>
          <w:lang w:val="es-ES_tradnl"/>
        </w:rPr>
      </w:pPr>
      <w:hyperlink r:id="rId9" w:history="1">
        <w:r w:rsidR="000628B3" w:rsidRPr="000B3A01">
          <w:rPr>
            <w:rStyle w:val="Hipervnculo"/>
            <w:rFonts w:ascii="Arial" w:hAnsi="Arial" w:cs="Arial"/>
            <w:lang w:val="es-CO"/>
          </w:rPr>
          <w:t>144605633</w:t>
        </w:r>
      </w:hyperlink>
    </w:p>
    <w:p w:rsidR="000628B3" w:rsidRPr="000B3A01" w:rsidRDefault="000628B3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>5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A26A6A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3F3F0E" w:rsidP="000628B3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Planta </w:t>
            </w:r>
          </w:p>
        </w:tc>
        <w:sdt>
          <w:sdtPr>
            <w:rPr>
              <w:rFonts w:ascii="Arial" w:hAnsi="Arial" w:cs="Arial"/>
              <w:lang w:val="es-ES_tradnl"/>
            </w:rPr>
            <w:id w:val="3445288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3F3F0E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Las plantas se multiplican</w:t>
            </w:r>
          </w:p>
        </w:tc>
        <w:sdt>
          <w:sdtPr>
            <w:rPr>
              <w:rFonts w:ascii="Arial" w:hAnsi="Arial" w:cs="Arial"/>
              <w:lang w:val="es-ES_tradnl"/>
            </w:rPr>
            <w:id w:val="72549998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596D83" w:rsidP="00032848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m</w:t>
            </w:r>
            <w:r w:rsidR="00032848" w:rsidRPr="000B3A01">
              <w:rPr>
                <w:rFonts w:ascii="Arial" w:hAnsi="Arial" w:cs="Arial"/>
                <w:lang w:val="es-ES_tradnl"/>
              </w:rPr>
              <w:t xml:space="preserve">ediante </w:t>
            </w:r>
            <w:r w:rsidR="003F3F0E" w:rsidRPr="000B3A01">
              <w:rPr>
                <w:rFonts w:ascii="Arial" w:hAnsi="Arial" w:cs="Arial"/>
                <w:lang w:val="es-ES_tradnl"/>
              </w:rPr>
              <w:t>mecanismos variados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08564563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147245" w:rsidRPr="0051525E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51525E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147245">
      <w:pPr>
        <w:shd w:val="clear" w:color="auto" w:fill="E0E0E0"/>
        <w:jc w:val="center"/>
        <w:rPr>
          <w:rFonts w:ascii="Arial" w:hAnsi="Arial" w:cs="Arial"/>
          <w:b/>
          <w:lang w:val="es-ES_tradnl"/>
        </w:rPr>
      </w:pPr>
      <w:r w:rsidRPr="000B3A01">
        <w:rPr>
          <w:rFonts w:ascii="Arial" w:hAnsi="Arial" w:cs="Arial"/>
          <w:b/>
          <w:lang w:val="es-ES_tradnl"/>
        </w:rPr>
        <w:t>DIAPOSITIVA 6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  <w:r w:rsidRPr="000B3A01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0B3A01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0B3A01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:rsidR="00147245" w:rsidRPr="000B3A01" w:rsidRDefault="0051525E" w:rsidP="00147245">
      <w:pPr>
        <w:rPr>
          <w:rFonts w:ascii="Arial" w:hAnsi="Arial" w:cs="Arial"/>
          <w:lang w:val="es-ES_tradnl"/>
        </w:rPr>
      </w:pPr>
      <w:hyperlink r:id="rId10" w:history="1">
        <w:r w:rsidR="00147245" w:rsidRPr="000B3A01">
          <w:rPr>
            <w:rStyle w:val="Hipervnculo"/>
            <w:rFonts w:ascii="Arial" w:hAnsi="Arial" w:cs="Arial"/>
            <w:lang w:val="es-CO"/>
          </w:rPr>
          <w:t>214349368</w:t>
        </w:r>
      </w:hyperlink>
    </w:p>
    <w:p w:rsidR="00147245" w:rsidRPr="000B3A01" w:rsidRDefault="00147245" w:rsidP="00147245">
      <w:pPr>
        <w:rPr>
          <w:rFonts w:ascii="Arial" w:hAnsi="Arial" w:cs="Arial"/>
          <w:b/>
          <w:color w:val="FF0000"/>
          <w:lang w:val="es-ES_tradnl"/>
        </w:rPr>
      </w:pP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b/>
          <w:color w:val="FF0000"/>
          <w:lang w:val="es-ES_tradnl"/>
        </w:rPr>
        <w:t>*</w:t>
      </w:r>
      <w:r w:rsidRPr="000B3A01">
        <w:rPr>
          <w:rFonts w:ascii="Arial" w:hAnsi="Arial" w:cs="Arial"/>
          <w:lang w:val="es-ES_tradnl"/>
        </w:rPr>
        <w:t xml:space="preserve"> </w:t>
      </w:r>
      <w:r w:rsidRPr="000B3A01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2848" w:rsidRPr="000B3A01" w:rsidRDefault="00032848" w:rsidP="00032848">
      <w:pPr>
        <w:rPr>
          <w:rFonts w:ascii="Arial" w:hAnsi="Arial" w:cs="Arial"/>
          <w:lang w:val="es-ES_tradnl"/>
        </w:rPr>
      </w:pPr>
      <w:r w:rsidRPr="000B3A01">
        <w:rPr>
          <w:rFonts w:ascii="Arial" w:hAnsi="Arial" w:cs="Arial"/>
          <w:lang w:val="es-ES_tradnl"/>
        </w:rPr>
        <w:t>CN_08_0</w:t>
      </w:r>
      <w:r w:rsidR="00BA4FC6" w:rsidRPr="000B3A01">
        <w:rPr>
          <w:rFonts w:ascii="Arial" w:hAnsi="Arial" w:cs="Arial"/>
          <w:lang w:val="es-ES_tradnl"/>
        </w:rPr>
        <w:t>4</w:t>
      </w:r>
      <w:r w:rsidR="00C86A2F" w:rsidRPr="000B3A01">
        <w:rPr>
          <w:rFonts w:ascii="Arial" w:hAnsi="Arial" w:cs="Arial"/>
          <w:lang w:val="es-ES_tradnl"/>
        </w:rPr>
        <w:t>_REC10_F</w:t>
      </w:r>
      <w:r w:rsidRPr="000B3A01">
        <w:rPr>
          <w:rFonts w:ascii="Arial" w:hAnsi="Arial" w:cs="Arial"/>
          <w:lang w:val="es-ES_tradnl"/>
        </w:rPr>
        <w:t xml:space="preserve">6 </w:t>
      </w:r>
    </w:p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47245" w:rsidRPr="000B3A01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0B3A0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Contenido del texto (m</w:t>
            </w:r>
            <w:r w:rsidR="007D2C85" w:rsidRPr="000B3A01">
              <w:rPr>
                <w:rFonts w:ascii="Arial" w:hAnsi="Arial" w:cs="Arial"/>
                <w:i/>
                <w:lang w:val="es-ES_tradnl"/>
              </w:rPr>
              <w:t>á</w:t>
            </w:r>
            <w:r w:rsidRPr="000B3A01">
              <w:rPr>
                <w:rFonts w:ascii="Arial" w:hAnsi="Arial" w:cs="Arial"/>
                <w:i/>
                <w:lang w:val="es-ES_tradnl"/>
              </w:rPr>
              <w:t>x. 30 caracteres)</w:t>
            </w:r>
          </w:p>
        </w:tc>
        <w:tc>
          <w:tcPr>
            <w:tcW w:w="2823" w:type="dxa"/>
          </w:tcPr>
          <w:p w:rsidR="00147245" w:rsidRPr="000B3A01" w:rsidRDefault="00147245" w:rsidP="00B107FB">
            <w:pPr>
              <w:jc w:val="center"/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47245" w:rsidRPr="000B3A01" w:rsidRDefault="0045338A" w:rsidP="0045338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Animal </w:t>
            </w:r>
            <w:r w:rsidR="004E1705">
              <w:rPr>
                <w:rFonts w:ascii="Arial" w:hAnsi="Arial" w:cs="Arial"/>
                <w:lang w:val="es-ES_tradnl"/>
              </w:rPr>
              <w:t>–</w:t>
            </w:r>
            <w:r w:rsidRPr="000B3A01">
              <w:rPr>
                <w:rFonts w:ascii="Arial" w:hAnsi="Arial" w:cs="Arial"/>
                <w:lang w:val="es-ES_tradnl"/>
              </w:rPr>
              <w:t xml:space="preserve"> Primate</w:t>
            </w:r>
          </w:p>
        </w:tc>
        <w:sdt>
          <w:sdtPr>
            <w:rPr>
              <w:rFonts w:ascii="Arial" w:hAnsi="Arial" w:cs="Arial"/>
              <w:lang w:val="es-ES_tradnl"/>
            </w:rPr>
            <w:id w:val="-9522366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032848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 xml:space="preserve">El aporte </w:t>
            </w:r>
            <w:r w:rsidR="000628B3" w:rsidRPr="000B3A01">
              <w:rPr>
                <w:rFonts w:ascii="Arial" w:hAnsi="Arial" w:cs="Arial"/>
                <w:lang w:val="es-ES_tradnl"/>
              </w:rPr>
              <w:t>de dos padres es</w:t>
            </w:r>
          </w:p>
        </w:tc>
        <w:sdt>
          <w:sdtPr>
            <w:rPr>
              <w:rFonts w:ascii="Arial" w:hAnsi="Arial" w:cs="Arial"/>
              <w:lang w:val="es-ES_tradnl"/>
            </w:rPr>
            <w:id w:val="20839500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0B3A01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147245" w:rsidRPr="000B3A01" w:rsidTr="00B107FB">
        <w:tc>
          <w:tcPr>
            <w:tcW w:w="1129" w:type="dxa"/>
          </w:tcPr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47245" w:rsidRPr="000B3A01" w:rsidRDefault="0067425A" w:rsidP="0067425A">
            <w:pPr>
              <w:rPr>
                <w:rFonts w:ascii="Arial" w:hAnsi="Arial" w:cs="Arial"/>
                <w:lang w:val="es-ES_tradnl"/>
              </w:rPr>
            </w:pPr>
            <w:r w:rsidRPr="000B3A01">
              <w:rPr>
                <w:rFonts w:ascii="Arial" w:hAnsi="Arial" w:cs="Arial"/>
                <w:lang w:val="es-ES_tradnl"/>
              </w:rPr>
              <w:t>u</w:t>
            </w:r>
            <w:r w:rsidR="000628B3" w:rsidRPr="000B3A01">
              <w:rPr>
                <w:rFonts w:ascii="Arial" w:hAnsi="Arial" w:cs="Arial"/>
                <w:lang w:val="es-ES_tradnl"/>
              </w:rPr>
              <w:t>n tipo de reproducción animal</w:t>
            </w:r>
          </w:p>
        </w:tc>
        <w:sdt>
          <w:sdtPr>
            <w:rPr>
              <w:rFonts w:ascii="Arial" w:hAnsi="Arial" w:cs="Arial"/>
              <w:lang w:val="es-ES_tradnl"/>
            </w:rPr>
            <w:id w:val="20011590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47245" w:rsidRPr="000B3A01" w:rsidRDefault="002540D2" w:rsidP="00B107FB">
                <w:pPr>
                  <w:rPr>
                    <w:rFonts w:ascii="Arial" w:hAnsi="Arial" w:cs="Arial"/>
                    <w:lang w:val="es-ES_tradnl"/>
                  </w:rPr>
                </w:pPr>
                <w:r w:rsidRPr="000B3A01">
                  <w:rPr>
                    <w:rFonts w:ascii="Arial" w:hAnsi="Arial" w:cs="Arial"/>
                    <w:lang w:val="es-ES_tradnl"/>
                  </w:rPr>
                  <w:t>RightBottom</w:t>
                </w:r>
              </w:p>
            </w:tc>
          </w:sdtContent>
        </w:sdt>
      </w:tr>
      <w:tr w:rsidR="00147245" w:rsidRPr="0051525E" w:rsidTr="00B107FB">
        <w:tc>
          <w:tcPr>
            <w:tcW w:w="9622" w:type="dxa"/>
            <w:gridSpan w:val="3"/>
          </w:tcPr>
          <w:p w:rsidR="00147245" w:rsidRPr="000B3A01" w:rsidRDefault="00147245" w:rsidP="00B107FB">
            <w:pPr>
              <w:rPr>
                <w:rFonts w:ascii="Arial" w:hAnsi="Arial" w:cs="Arial"/>
                <w:i/>
                <w:lang w:val="es-ES_tradnl"/>
              </w:rPr>
            </w:pPr>
            <w:r w:rsidRPr="000B3A0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51525E" w:rsidP="00B107F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Ol4EG2XBAAA4xwAAA4AAAAAAAAAAAAAAAAALgIAAGRycy9lMm9Eb2Mu&#10;eG1sUEsBAi0AFAAGAAgAAAAhAETHUPreAAAACQEAAA8AAAAAAAAAAAAAAAAA8QYAAGRycy9kb3du&#10;cmV2LnhtbFBLBQYAAAAABAAEAPMAAAD8BwAAAAA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<v:textbox>
                      <w:txbxContent>
                        <w:p w:rsidR="00B107FB" w:rsidRPr="00F11289" w:rsidRDefault="00B107FB" w:rsidP="0014724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  <w:p w:rsidR="00147245" w:rsidRPr="000B3A01" w:rsidRDefault="00147245" w:rsidP="00B107FB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147245" w:rsidRPr="000B3A01" w:rsidRDefault="00147245" w:rsidP="00147245">
      <w:pPr>
        <w:rPr>
          <w:rFonts w:ascii="Arial" w:hAnsi="Arial" w:cs="Arial"/>
          <w:lang w:val="es-ES_tradnl"/>
        </w:rPr>
      </w:pPr>
    </w:p>
    <w:p w:rsidR="00147245" w:rsidRPr="000B3A01" w:rsidRDefault="00147245" w:rsidP="00E31CAA">
      <w:pPr>
        <w:rPr>
          <w:rFonts w:ascii="Arial" w:hAnsi="Arial" w:cs="Arial"/>
          <w:lang w:val="es-ES_tradnl"/>
        </w:rPr>
      </w:pPr>
    </w:p>
    <w:sectPr w:rsidR="00147245" w:rsidRPr="000B3A0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31841"/>
    <w:rsid w:val="00032848"/>
    <w:rsid w:val="0005228B"/>
    <w:rsid w:val="00054002"/>
    <w:rsid w:val="00055E09"/>
    <w:rsid w:val="000628B3"/>
    <w:rsid w:val="00072995"/>
    <w:rsid w:val="000B3A01"/>
    <w:rsid w:val="000D0E1C"/>
    <w:rsid w:val="000F7CBF"/>
    <w:rsid w:val="00104E5C"/>
    <w:rsid w:val="00132B57"/>
    <w:rsid w:val="0014528A"/>
    <w:rsid w:val="00147245"/>
    <w:rsid w:val="0017784E"/>
    <w:rsid w:val="001B3983"/>
    <w:rsid w:val="001C6613"/>
    <w:rsid w:val="001E1243"/>
    <w:rsid w:val="001E2043"/>
    <w:rsid w:val="002166A3"/>
    <w:rsid w:val="0024456A"/>
    <w:rsid w:val="002540D2"/>
    <w:rsid w:val="00254FDB"/>
    <w:rsid w:val="002730D3"/>
    <w:rsid w:val="00290410"/>
    <w:rsid w:val="002A563F"/>
    <w:rsid w:val="002B7E96"/>
    <w:rsid w:val="002E4EE6"/>
    <w:rsid w:val="002F6267"/>
    <w:rsid w:val="003137B9"/>
    <w:rsid w:val="00326C60"/>
    <w:rsid w:val="00340C3A"/>
    <w:rsid w:val="00345260"/>
    <w:rsid w:val="00353644"/>
    <w:rsid w:val="0038038C"/>
    <w:rsid w:val="003B7018"/>
    <w:rsid w:val="003D72B3"/>
    <w:rsid w:val="003F3F0E"/>
    <w:rsid w:val="004375B6"/>
    <w:rsid w:val="0045338A"/>
    <w:rsid w:val="0045712C"/>
    <w:rsid w:val="004735BF"/>
    <w:rsid w:val="00485F4E"/>
    <w:rsid w:val="0049400F"/>
    <w:rsid w:val="004A0080"/>
    <w:rsid w:val="004A2B92"/>
    <w:rsid w:val="004E1705"/>
    <w:rsid w:val="0051525E"/>
    <w:rsid w:val="00551D6E"/>
    <w:rsid w:val="00552120"/>
    <w:rsid w:val="00552D7C"/>
    <w:rsid w:val="0056477C"/>
    <w:rsid w:val="00596D83"/>
    <w:rsid w:val="0059786B"/>
    <w:rsid w:val="005B53A2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7425A"/>
    <w:rsid w:val="006907A4"/>
    <w:rsid w:val="006A26D1"/>
    <w:rsid w:val="006A32CE"/>
    <w:rsid w:val="006A3851"/>
    <w:rsid w:val="006B1C75"/>
    <w:rsid w:val="006E1C59"/>
    <w:rsid w:val="006E32EF"/>
    <w:rsid w:val="00705DE0"/>
    <w:rsid w:val="00741879"/>
    <w:rsid w:val="0074775C"/>
    <w:rsid w:val="00765C2E"/>
    <w:rsid w:val="00771228"/>
    <w:rsid w:val="007B25A6"/>
    <w:rsid w:val="007C28CE"/>
    <w:rsid w:val="007D2C85"/>
    <w:rsid w:val="008013BB"/>
    <w:rsid w:val="0082736E"/>
    <w:rsid w:val="0084009B"/>
    <w:rsid w:val="008404BC"/>
    <w:rsid w:val="00870466"/>
    <w:rsid w:val="00885878"/>
    <w:rsid w:val="008A0DE3"/>
    <w:rsid w:val="008B3F81"/>
    <w:rsid w:val="008F6F15"/>
    <w:rsid w:val="00903B9A"/>
    <w:rsid w:val="0091337F"/>
    <w:rsid w:val="009269F2"/>
    <w:rsid w:val="0098636E"/>
    <w:rsid w:val="009A38AE"/>
    <w:rsid w:val="009D6B9D"/>
    <w:rsid w:val="009E19DB"/>
    <w:rsid w:val="00A2118D"/>
    <w:rsid w:val="00A22429"/>
    <w:rsid w:val="00A22796"/>
    <w:rsid w:val="00A23E06"/>
    <w:rsid w:val="00A26A6A"/>
    <w:rsid w:val="00A61B6D"/>
    <w:rsid w:val="00A925B6"/>
    <w:rsid w:val="00AA320E"/>
    <w:rsid w:val="00AC44A0"/>
    <w:rsid w:val="00AC45C1"/>
    <w:rsid w:val="00AC7496"/>
    <w:rsid w:val="00AC7FAC"/>
    <w:rsid w:val="00AD42FC"/>
    <w:rsid w:val="00AD7044"/>
    <w:rsid w:val="00AE458C"/>
    <w:rsid w:val="00AF23DF"/>
    <w:rsid w:val="00AF7D81"/>
    <w:rsid w:val="00B0282E"/>
    <w:rsid w:val="00B107FB"/>
    <w:rsid w:val="00B1142A"/>
    <w:rsid w:val="00B16990"/>
    <w:rsid w:val="00B207FD"/>
    <w:rsid w:val="00B92165"/>
    <w:rsid w:val="00BA4232"/>
    <w:rsid w:val="00BA4FC6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86A2F"/>
    <w:rsid w:val="00C92E0A"/>
    <w:rsid w:val="00CA5658"/>
    <w:rsid w:val="00CB02D2"/>
    <w:rsid w:val="00CB07BE"/>
    <w:rsid w:val="00CB30E1"/>
    <w:rsid w:val="00CB552F"/>
    <w:rsid w:val="00CB78BE"/>
    <w:rsid w:val="00CD2245"/>
    <w:rsid w:val="00CD652E"/>
    <w:rsid w:val="00CF0537"/>
    <w:rsid w:val="00D15A42"/>
    <w:rsid w:val="00D57C54"/>
    <w:rsid w:val="00D660AD"/>
    <w:rsid w:val="00D7281C"/>
    <w:rsid w:val="00DA2E18"/>
    <w:rsid w:val="00DA782C"/>
    <w:rsid w:val="00DB0C40"/>
    <w:rsid w:val="00DE1C4F"/>
    <w:rsid w:val="00DF0217"/>
    <w:rsid w:val="00DF6F53"/>
    <w:rsid w:val="00E31CAA"/>
    <w:rsid w:val="00E54DA3"/>
    <w:rsid w:val="00E56C19"/>
    <w:rsid w:val="00E61A4B"/>
    <w:rsid w:val="00E7707B"/>
    <w:rsid w:val="00E84C33"/>
    <w:rsid w:val="00E928AA"/>
    <w:rsid w:val="00EA3E65"/>
    <w:rsid w:val="00EB0CCB"/>
    <w:rsid w:val="00EC398E"/>
    <w:rsid w:val="00ED0855"/>
    <w:rsid w:val="00F11289"/>
    <w:rsid w:val="00F12AA8"/>
    <w:rsid w:val="00F157B9"/>
    <w:rsid w:val="00F4317E"/>
    <w:rsid w:val="00F44F99"/>
    <w:rsid w:val="00F566C6"/>
    <w:rsid w:val="00F80068"/>
    <w:rsid w:val="00F819D0"/>
    <w:rsid w:val="00F95A7E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6B"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A26A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A6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A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A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A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30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8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A2118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73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1">
    <w:name w:val="cabecera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abecera2">
    <w:name w:val="cabecera2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1">
    <w:name w:val="tab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2730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egrita">
    <w:name w:val="negrita"/>
    <w:basedOn w:val="Fuentedeprrafopredeter"/>
    <w:rsid w:val="000F7CBF"/>
  </w:style>
  <w:style w:type="paragraph" w:customStyle="1" w:styleId="cabecera3">
    <w:name w:val="cabecera3"/>
    <w:basedOn w:val="Normal"/>
    <w:rsid w:val="000F7C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48176035/stock-photo--d-rendered-illustration-of-bakers-budding-yeast-used-for-beer-brewing-and-baking.html?src=do3hsK1h7YSrXWGz1HhgHw-1-1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09370886/stock-photo-euglena.html?src=8-z3Oz03UltUi9oWzfb2Lw-1-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antphys.info/organismal/lechtml/images/halobacterium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88564873/stock-vector-group-of-the-e-coli-bacteries-vector-illustration.html?src=iB5vUGZUy4k1gKq-gVFOmA-1-19" TargetMode="External"/><Relationship Id="rId10" Type="http://schemas.openxmlformats.org/officeDocument/2006/relationships/hyperlink" Target="http://www.shutterstock.com/pic-214349368/stock-photo-family-of-macaque-monkeys-in-the-forest-breastfeeding-their-young-one-macaques-are-the-most.html?src=m04ZRfdX9YKFq8BGiDb8iw-1-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44605633/stock-photo-small-plant-on-pile-of-soil-part-of-it-reflected.html?src=UfrErWki4er0Qp7EUQ1EwQ-1-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CARLOS ROMAN</cp:lastModifiedBy>
  <cp:revision>9</cp:revision>
  <dcterms:created xsi:type="dcterms:W3CDTF">2015-03-22T22:05:00Z</dcterms:created>
  <dcterms:modified xsi:type="dcterms:W3CDTF">2015-04-04T20:05:00Z</dcterms:modified>
</cp:coreProperties>
</file>