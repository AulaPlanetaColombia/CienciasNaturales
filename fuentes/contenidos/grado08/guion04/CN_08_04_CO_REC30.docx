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724F97" w:rsidRPr="00724F97">
        <w:rPr>
          <w:rFonts w:asciiTheme="majorHAnsi" w:hAnsiTheme="majorHAnsi"/>
          <w:b/>
          <w:lang w:val="es-ES_tradnl"/>
        </w:rPr>
        <w:t>M14A: Juego del ahorcado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12BBD" w:rsidRDefault="00212BBD" w:rsidP="00212BB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CN_08_04_CO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12BBD" w:rsidRPr="007E425D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 w:rsidRPr="007E425D">
        <w:rPr>
          <w:rFonts w:ascii="Arial" w:hAnsi="Arial" w:cs="Arial"/>
          <w:sz w:val="18"/>
          <w:szCs w:val="18"/>
          <w:lang w:val="es-ES_tradnl"/>
        </w:rPr>
        <w:t xml:space="preserve">La reproducción asexual </w:t>
      </w:r>
      <w:r w:rsidR="00CC18AD">
        <w:rPr>
          <w:rFonts w:ascii="Arial" w:hAnsi="Arial" w:cs="Arial"/>
          <w:sz w:val="18"/>
          <w:szCs w:val="18"/>
          <w:lang w:val="es-ES_tradnl"/>
        </w:rPr>
        <w:t>de los</w:t>
      </w:r>
      <w:r w:rsidR="00CC18AD" w:rsidRPr="007E425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7E425D">
        <w:rPr>
          <w:rFonts w:ascii="Arial" w:hAnsi="Arial" w:cs="Arial"/>
          <w:sz w:val="18"/>
          <w:szCs w:val="18"/>
          <w:lang w:val="es-ES_tradnl"/>
        </w:rPr>
        <w:t>los</w:t>
      </w:r>
      <w:proofErr w:type="spellEnd"/>
      <w:r w:rsidRPr="007E425D">
        <w:rPr>
          <w:rFonts w:ascii="Arial" w:hAnsi="Arial" w:cs="Arial"/>
          <w:sz w:val="18"/>
          <w:szCs w:val="18"/>
          <w:lang w:val="es-ES_tradnl"/>
        </w:rPr>
        <w:t xml:space="preserve">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F57947" w:rsidP="000719EE">
      <w:pPr>
        <w:rPr>
          <w:rFonts w:ascii="Arial" w:hAnsi="Arial" w:cs="Arial"/>
          <w:sz w:val="18"/>
          <w:szCs w:val="18"/>
          <w:lang w:val="es-ES_tradnl"/>
        </w:rPr>
      </w:pPr>
      <w:r w:rsidRPr="00F57947">
        <w:rPr>
          <w:rFonts w:ascii="Arial" w:hAnsi="Arial" w:cs="Arial"/>
          <w:sz w:val="18"/>
          <w:szCs w:val="18"/>
          <w:lang w:val="es-ES_tradnl"/>
        </w:rPr>
        <w:t>Actividad para identificar las características de los diferentes tipos de reproducción asexual.</w:t>
      </w:r>
    </w:p>
    <w:p w:rsidR="00F57947" w:rsidRPr="00F57947" w:rsidRDefault="00F5794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212BBD" w:rsidRPr="000719EE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Reproducción asexual, bipartición, gemación, esporulación, fragmentación, partenogénesis</w:t>
      </w:r>
      <w:ins w:id="0" w:author="CARLOS ROMAN" w:date="2015-04-04T15:05:00Z">
        <w:r w:rsidR="009A2E5B">
          <w:rPr>
            <w:rFonts w:ascii="Arial" w:hAnsi="Arial" w:cs="Arial"/>
            <w:sz w:val="18"/>
            <w:szCs w:val="18"/>
            <w:lang w:val="es-ES_tradnl"/>
          </w:rPr>
          <w:t>,</w:t>
        </w:r>
      </w:ins>
      <w:r>
        <w:rPr>
          <w:rFonts w:ascii="Arial" w:hAnsi="Arial" w:cs="Arial"/>
          <w:sz w:val="18"/>
          <w:szCs w:val="18"/>
          <w:lang w:val="es-ES_tradnl"/>
        </w:rPr>
        <w:t xml:space="preserve"> </w:t>
      </w:r>
      <w:bookmarkStart w:id="1" w:name="_GoBack"/>
      <w:bookmarkEnd w:id="1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212BBD" w:rsidRPr="000719EE" w:rsidRDefault="00212BBD" w:rsidP="00212BB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212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9A2E5B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12BB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E10C21" w:rsidRPr="00B55138" w:rsidRDefault="00E10C21" w:rsidP="00E10C2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F4C68" w:rsidRDefault="00212BB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E10C21" w:rsidRPr="005F4C68" w:rsidTr="007B5078">
        <w:tc>
          <w:tcPr>
            <w:tcW w:w="212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F4C68" w:rsidRDefault="00E10C21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E10C21" w:rsidRPr="000719EE" w:rsidRDefault="00E10C21" w:rsidP="00E10C21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212BB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DE5F2D" w:rsidRDefault="00DE5F2D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34033A" w:rsidRPr="007E425D" w:rsidRDefault="0034033A" w:rsidP="0034033A">
      <w:pPr>
        <w:rPr>
          <w:rFonts w:ascii="Arial" w:hAnsi="Arial" w:cs="Arial"/>
          <w:sz w:val="18"/>
          <w:szCs w:val="18"/>
          <w:lang w:val="es-ES_tradnl"/>
        </w:rPr>
      </w:pPr>
      <w:r w:rsidRPr="007E425D">
        <w:rPr>
          <w:rFonts w:ascii="Arial" w:hAnsi="Arial" w:cs="Arial"/>
          <w:sz w:val="18"/>
          <w:szCs w:val="18"/>
          <w:lang w:val="es-ES_tradnl"/>
        </w:rPr>
        <w:t xml:space="preserve">La reproducción asexual </w:t>
      </w:r>
      <w:r w:rsidR="00CC18AD">
        <w:rPr>
          <w:rFonts w:ascii="Arial" w:hAnsi="Arial" w:cs="Arial"/>
          <w:sz w:val="18"/>
          <w:szCs w:val="18"/>
          <w:lang w:val="es-ES_tradnl"/>
        </w:rPr>
        <w:t>de los</w:t>
      </w:r>
      <w:r w:rsidR="00CC18AD" w:rsidRPr="007E425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7E425D">
        <w:rPr>
          <w:rFonts w:ascii="Arial" w:hAnsi="Arial" w:cs="Arial"/>
          <w:sz w:val="18"/>
          <w:szCs w:val="18"/>
          <w:lang w:val="es-ES_tradnl"/>
        </w:rPr>
        <w:t>los</w:t>
      </w:r>
      <w:proofErr w:type="spellEnd"/>
      <w:r w:rsidRPr="007E425D">
        <w:rPr>
          <w:rFonts w:ascii="Arial" w:hAnsi="Arial" w:cs="Arial"/>
          <w:sz w:val="18"/>
          <w:szCs w:val="18"/>
          <w:lang w:val="es-ES_tradnl"/>
        </w:rPr>
        <w:t xml:space="preserve"> seres vivos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340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34033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34033A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724F97" w:rsidRDefault="0034033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724F97" w:rsidRDefault="00724F97" w:rsidP="00724F97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724F97">
        <w:rPr>
          <w:rFonts w:ascii="Arial" w:hAnsi="Arial" w:cs="Arial"/>
          <w:sz w:val="18"/>
          <w:szCs w:val="18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37"/>
        <w:gridCol w:w="1701"/>
        <w:gridCol w:w="284"/>
      </w:tblGrid>
      <w:tr w:rsidR="00724F97" w:rsidRPr="00724F97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724F97" w:rsidRDefault="0034033A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724F97" w:rsidRDefault="00724F97" w:rsidP="00724F97">
            <w:pPr>
              <w:jc w:val="right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724F97">
              <w:rPr>
                <w:rFonts w:ascii="Arial" w:hAnsi="Arial" w:cs="Arial"/>
                <w:sz w:val="18"/>
                <w:szCs w:val="18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724F97" w:rsidRDefault="00724F97" w:rsidP="00B23B6B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:rsidR="00724F97" w:rsidRDefault="00724F97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724F97" w:rsidRDefault="00ED2024" w:rsidP="00742D83">
      <w:pPr>
        <w:rPr>
          <w:rFonts w:ascii="Arial" w:hAnsi="Arial" w:cs="Arial"/>
          <w:sz w:val="18"/>
          <w:szCs w:val="18"/>
          <w:lang w:val="es-ES_tradnl"/>
        </w:rPr>
      </w:pPr>
    </w:p>
    <w:p w:rsidR="00724F97" w:rsidRPr="00D0518E" w:rsidRDefault="008E347C" w:rsidP="00724F97">
      <w:pPr>
        <w:rPr>
          <w:rFonts w:ascii="Arial" w:hAnsi="Arial" w:cs="Arial"/>
          <w:color w:val="0000FF"/>
          <w:sz w:val="16"/>
          <w:szCs w:val="16"/>
          <w:lang w:val="es-ES_tradnl"/>
        </w:rPr>
      </w:pPr>
      <w:r>
        <w:rPr>
          <w:rFonts w:ascii="Arial" w:hAnsi="Arial" w:cs="Arial"/>
          <w:color w:val="0000FF"/>
          <w:sz w:val="16"/>
          <w:szCs w:val="16"/>
          <w:lang w:val="es-ES_tradnl"/>
        </w:rPr>
        <w:t>CADA PREGUNTA REPRESENTA UN JUEGO EN EL EJERCICIO (MÍNIMO 2 – MÁXIMO 10) QUE TENDRÁ QUE RESOLVER EL ALUMNO. CON LA FINALIDAD DE SIMULAR ALEATORIEDAD</w:t>
      </w:r>
      <w:r w:rsidR="00DE5F2D">
        <w:rPr>
          <w:rFonts w:ascii="Arial" w:hAnsi="Arial" w:cs="Arial"/>
          <w:color w:val="0000FF"/>
          <w:sz w:val="16"/>
          <w:szCs w:val="16"/>
          <w:lang w:val="es-ES_tradnl"/>
        </w:rPr>
        <w:t>,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 SE SOLICITA QUE SE ESCRIBA MÁS PREGUNTAS </w:t>
      </w:r>
      <w:r w:rsidR="00BB55C2">
        <w:rPr>
          <w:rFonts w:ascii="Arial" w:hAnsi="Arial" w:cs="Arial"/>
          <w:color w:val="0000FF"/>
          <w:sz w:val="16"/>
          <w:szCs w:val="16"/>
          <w:lang w:val="es-ES_tradnl"/>
        </w:rPr>
        <w:t xml:space="preserve">(MÁXIMO 20)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 xml:space="preserve">_ </w:t>
      </w:r>
      <w:r>
        <w:rPr>
          <w:rFonts w:ascii="Arial" w:hAnsi="Arial" w:cs="Arial"/>
          <w:color w:val="FF0000"/>
          <w:sz w:val="16"/>
          <w:szCs w:val="16"/>
          <w:lang w:val="es-ES_tradnl"/>
        </w:rPr>
        <w:t xml:space="preserve">a d 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_ _ _</w:t>
      </w: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 xml:space="preserve">Número de preguntas </w:t>
      </w:r>
      <w:r w:rsidR="008E347C">
        <w:rPr>
          <w:rFonts w:ascii="Arial" w:hAnsi="Arial"/>
          <w:sz w:val="18"/>
          <w:szCs w:val="18"/>
          <w:highlight w:val="green"/>
          <w:lang w:val="es-ES_tradnl"/>
        </w:rPr>
        <w:t xml:space="preserve">a resolver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B23B6B">
        <w:rPr>
          <w:rFonts w:ascii="Arial" w:hAnsi="Arial"/>
          <w:sz w:val="18"/>
          <w:szCs w:val="18"/>
          <w:highlight w:val="green"/>
          <w:lang w:val="es-ES_tradnl"/>
        </w:rPr>
        <w:t xml:space="preserve">especifica número, </w:t>
      </w:r>
      <w:r w:rsidR="00B23B6B" w:rsidRPr="00B23B6B">
        <w:rPr>
          <w:rFonts w:ascii="Arial" w:hAnsi="Arial"/>
          <w:sz w:val="18"/>
          <w:szCs w:val="18"/>
          <w:highlight w:val="green"/>
          <w:lang w:val="es-ES_tradnl"/>
        </w:rPr>
        <w:t>2 mínimo – 10 máximo</w:t>
      </w:r>
      <w:r w:rsidR="00D0518E" w:rsidRPr="00D0518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ED2024" w:rsidRDefault="00ED2024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1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4033A" w:rsidRDefault="0034033A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Escribe el nombre del </w:t>
      </w:r>
      <w:r w:rsidR="00942396">
        <w:rPr>
          <w:rFonts w:ascii="Arial" w:hAnsi="Arial" w:cs="Arial"/>
          <w:sz w:val="18"/>
          <w:szCs w:val="18"/>
          <w:lang w:val="es-ES_tradnl"/>
        </w:rPr>
        <w:t xml:space="preserve">tipo de reproducción asexual que corresponde a la </w:t>
      </w:r>
      <w:r w:rsidR="00AC3FDB">
        <w:rPr>
          <w:rFonts w:ascii="Arial" w:hAnsi="Arial" w:cs="Arial"/>
          <w:sz w:val="18"/>
          <w:szCs w:val="18"/>
          <w:lang w:val="es-ES_tradnl"/>
        </w:rPr>
        <w:t>descripción</w:t>
      </w:r>
      <w:r w:rsidR="00942396">
        <w:rPr>
          <w:rFonts w:ascii="Arial" w:hAnsi="Arial" w:cs="Arial"/>
          <w:sz w:val="18"/>
          <w:szCs w:val="18"/>
          <w:lang w:val="es-ES_tradnl"/>
        </w:rPr>
        <w:t>.</w:t>
      </w:r>
    </w:p>
    <w:p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célula aumenta de tamaño, duplica su material genético y luego se divide en dos.</w:t>
      </w:r>
    </w:p>
    <w:p w:rsidR="0034033A" w:rsidRDefault="0034033A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Bipartición</w:t>
      </w:r>
    </w:p>
    <w:p w:rsidR="00AC3FDB" w:rsidRDefault="00AC3FDB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19067F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19067F" w:rsidRDefault="0019067F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división </w:t>
      </w:r>
      <w:r w:rsidR="0019067F">
        <w:rPr>
          <w:rFonts w:ascii="Arial" w:hAnsi="Arial" w:cs="Arial"/>
          <w:sz w:val="18"/>
          <w:szCs w:val="18"/>
          <w:lang w:val="es-ES_tradnl"/>
        </w:rPr>
        <w:t xml:space="preserve">del organismo </w:t>
      </w:r>
      <w:r>
        <w:rPr>
          <w:rFonts w:ascii="Arial" w:hAnsi="Arial" w:cs="Arial"/>
          <w:sz w:val="18"/>
          <w:szCs w:val="18"/>
          <w:lang w:val="es-ES_tradnl"/>
        </w:rPr>
        <w:t>es desigual. Se produce una yema que posteriormente se convierte en un nuevo individuo.</w:t>
      </w:r>
    </w:p>
    <w:p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Gemación</w:t>
      </w:r>
    </w:p>
    <w:p w:rsidR="00635D57" w:rsidRDefault="00635D5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635D57" w:rsidRDefault="00635D57" w:rsidP="00635D57">
      <w:pPr>
        <w:tabs>
          <w:tab w:val="left" w:pos="1720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ED2024" w:rsidP="00BB55C2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BB55C2">
        <w:rPr>
          <w:rFonts w:ascii="Arial" w:hAnsi="Arial"/>
          <w:sz w:val="18"/>
          <w:szCs w:val="18"/>
          <w:highlight w:val="green"/>
          <w:lang w:val="es-ES_tradnl"/>
        </w:rPr>
        <w:t>Pregunta 3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11910" w:rsidRDefault="0019067F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Genera esporas que contienen información genética y reservas de nutrientes.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F11910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Esporulación</w:t>
      </w:r>
    </w:p>
    <w:p w:rsidR="00F11910" w:rsidRDefault="00F11910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4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fragmento de los dos generados se convierte en un nuevo organismo.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Escisión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9510B5" w:rsidRDefault="00BB55C2" w:rsidP="00BB55C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ED2024">
        <w:rPr>
          <w:rFonts w:ascii="Arial" w:hAnsi="Arial"/>
          <w:sz w:val="18"/>
          <w:szCs w:val="18"/>
          <w:highlight w:val="green"/>
          <w:lang w:val="es-ES_tradnl"/>
        </w:rPr>
        <w:t>5</w:t>
      </w: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11910" w:rsidRDefault="00F11910" w:rsidP="00F1191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6B3907" w:rsidRDefault="0019067F" w:rsidP="006B390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Cada fragmento</w:t>
      </w:r>
      <w:r w:rsidR="006B3907">
        <w:rPr>
          <w:rFonts w:ascii="Arial" w:hAnsi="Arial" w:cs="Arial"/>
          <w:sz w:val="18"/>
          <w:szCs w:val="18"/>
          <w:lang w:val="es-ES_tradnl"/>
        </w:rPr>
        <w:t xml:space="preserve"> de </w:t>
      </w: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6B3907">
        <w:rPr>
          <w:rFonts w:ascii="Arial" w:hAnsi="Arial" w:cs="Arial"/>
          <w:sz w:val="18"/>
          <w:szCs w:val="18"/>
          <w:lang w:val="es-ES_tradnl"/>
        </w:rPr>
        <w:t>varios generados se convierte en un nuevo organismo.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B55C2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Fragmentación</w:t>
      </w:r>
    </w:p>
    <w:p w:rsidR="006B3907" w:rsidRDefault="006B3907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P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BB55C2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9510B5" w:rsidRDefault="00ED2024" w:rsidP="00ED202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F57947">
        <w:rPr>
          <w:rFonts w:ascii="Arial" w:hAnsi="Arial"/>
          <w:sz w:val="18"/>
          <w:szCs w:val="18"/>
          <w:highlight w:val="green"/>
          <w:lang w:val="es-ES_tradnl"/>
        </w:rPr>
        <w:t>6</w:t>
      </w: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Enunciado - pregunta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nombre del tipo de reproducción asexual que corresponde a la descripción.</w:t>
      </w:r>
    </w:p>
    <w:p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</w:p>
    <w:p w:rsidR="005F37F0" w:rsidRDefault="005F37F0" w:rsidP="005F37F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Formación d</w:t>
      </w:r>
      <w:r w:rsidR="0019067F">
        <w:rPr>
          <w:rFonts w:ascii="Arial" w:hAnsi="Arial" w:cs="Arial"/>
          <w:sz w:val="18"/>
          <w:szCs w:val="18"/>
          <w:lang w:val="es-ES_tradnl"/>
        </w:rPr>
        <w:t xml:space="preserve">e nuevos individuos a partir de </w:t>
      </w:r>
      <w:r>
        <w:rPr>
          <w:rFonts w:ascii="Arial" w:hAnsi="Arial" w:cs="Arial"/>
          <w:sz w:val="18"/>
          <w:szCs w:val="18"/>
          <w:lang w:val="es-ES_tradnl"/>
        </w:rPr>
        <w:t>células sexuales femeninas</w:t>
      </w:r>
      <w:r w:rsidR="00CC18AD">
        <w:rPr>
          <w:rFonts w:ascii="Arial" w:hAnsi="Arial" w:cs="Arial"/>
          <w:sz w:val="18"/>
          <w:szCs w:val="18"/>
          <w:lang w:val="es-ES_tradnl"/>
        </w:rPr>
        <w:t xml:space="preserve"> exclusivamente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Palabra o frase (</w:t>
      </w:r>
      <w:r w:rsidRPr="00BB55C2">
        <w:rPr>
          <w:rFonts w:ascii="Arial" w:hAnsi="Arial" w:cs="Arial"/>
          <w:b/>
          <w:sz w:val="18"/>
          <w:szCs w:val="18"/>
          <w:highlight w:val="yellow"/>
          <w:lang w:val="es-ES_tradnl"/>
        </w:rPr>
        <w:t>28</w:t>
      </w: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D2024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Partenogénesis</w:t>
      </w:r>
    </w:p>
    <w:p w:rsidR="005F37F0" w:rsidRDefault="005F37F0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Pr="00BB55C2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  <w:r w:rsidRPr="00BB55C2">
        <w:rPr>
          <w:rFonts w:ascii="Arial" w:hAnsi="Arial" w:cs="Arial"/>
          <w:sz w:val="18"/>
          <w:szCs w:val="18"/>
          <w:highlight w:val="yellow"/>
          <w:lang w:val="es-ES_tradnl"/>
        </w:rPr>
        <w:t>Letras visibles, opcional</w:t>
      </w: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ED2024" w:rsidRDefault="00ED2024" w:rsidP="00ED2024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BB55C2" w:rsidRDefault="00BB55C2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BB55C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1E59"/>
    <w:rsid w:val="00046B74"/>
    <w:rsid w:val="00051C59"/>
    <w:rsid w:val="0005228B"/>
    <w:rsid w:val="000537AE"/>
    <w:rsid w:val="00054002"/>
    <w:rsid w:val="000719EE"/>
    <w:rsid w:val="000B20BA"/>
    <w:rsid w:val="000C737C"/>
    <w:rsid w:val="000D352C"/>
    <w:rsid w:val="00104E5C"/>
    <w:rsid w:val="00125D25"/>
    <w:rsid w:val="00133B9B"/>
    <w:rsid w:val="00177D4F"/>
    <w:rsid w:val="0019067F"/>
    <w:rsid w:val="001B092E"/>
    <w:rsid w:val="001B3983"/>
    <w:rsid w:val="001B6B43"/>
    <w:rsid w:val="001D0E57"/>
    <w:rsid w:val="001D2148"/>
    <w:rsid w:val="001E2043"/>
    <w:rsid w:val="001F52D4"/>
    <w:rsid w:val="00212BBD"/>
    <w:rsid w:val="002233BF"/>
    <w:rsid w:val="00227850"/>
    <w:rsid w:val="00230D9D"/>
    <w:rsid w:val="00233F2B"/>
    <w:rsid w:val="00237B89"/>
    <w:rsid w:val="00254FDB"/>
    <w:rsid w:val="0025789D"/>
    <w:rsid w:val="0028518B"/>
    <w:rsid w:val="002B2F09"/>
    <w:rsid w:val="002B7E96"/>
    <w:rsid w:val="002E30A7"/>
    <w:rsid w:val="002E4EE6"/>
    <w:rsid w:val="002F3F12"/>
    <w:rsid w:val="00313A08"/>
    <w:rsid w:val="00317F44"/>
    <w:rsid w:val="00326C60"/>
    <w:rsid w:val="00334EA6"/>
    <w:rsid w:val="0034033A"/>
    <w:rsid w:val="00340C3A"/>
    <w:rsid w:val="00342E6F"/>
    <w:rsid w:val="00345260"/>
    <w:rsid w:val="0034775D"/>
    <w:rsid w:val="00353644"/>
    <w:rsid w:val="0036258A"/>
    <w:rsid w:val="003A458C"/>
    <w:rsid w:val="003B49B4"/>
    <w:rsid w:val="003C5AD2"/>
    <w:rsid w:val="003D72B3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F37F0"/>
    <w:rsid w:val="005F4C68"/>
    <w:rsid w:val="005F77C4"/>
    <w:rsid w:val="00611072"/>
    <w:rsid w:val="00616529"/>
    <w:rsid w:val="00630169"/>
    <w:rsid w:val="0063490D"/>
    <w:rsid w:val="00635D57"/>
    <w:rsid w:val="00647430"/>
    <w:rsid w:val="0067348E"/>
    <w:rsid w:val="006907A4"/>
    <w:rsid w:val="0069150C"/>
    <w:rsid w:val="006A32CE"/>
    <w:rsid w:val="006A3851"/>
    <w:rsid w:val="006B1C75"/>
    <w:rsid w:val="006B3907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12769"/>
    <w:rsid w:val="00843497"/>
    <w:rsid w:val="008752D9"/>
    <w:rsid w:val="00881754"/>
    <w:rsid w:val="0089063A"/>
    <w:rsid w:val="008932B9"/>
    <w:rsid w:val="008C6F76"/>
    <w:rsid w:val="008E347C"/>
    <w:rsid w:val="00923C89"/>
    <w:rsid w:val="009320AC"/>
    <w:rsid w:val="0093573E"/>
    <w:rsid w:val="00942396"/>
    <w:rsid w:val="009510B5"/>
    <w:rsid w:val="00953886"/>
    <w:rsid w:val="009611FD"/>
    <w:rsid w:val="0099088A"/>
    <w:rsid w:val="00991941"/>
    <w:rsid w:val="00992AB9"/>
    <w:rsid w:val="009A2E5B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3FDB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860F0"/>
    <w:rsid w:val="00B92165"/>
    <w:rsid w:val="00BB55C2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C18AD"/>
    <w:rsid w:val="00CD0B3B"/>
    <w:rsid w:val="00CD2245"/>
    <w:rsid w:val="00CE7115"/>
    <w:rsid w:val="00CF0B80"/>
    <w:rsid w:val="00D0518E"/>
    <w:rsid w:val="00D15A42"/>
    <w:rsid w:val="00D3600C"/>
    <w:rsid w:val="00D60782"/>
    <w:rsid w:val="00D660AD"/>
    <w:rsid w:val="00DE1289"/>
    <w:rsid w:val="00DE1C4F"/>
    <w:rsid w:val="00DE2253"/>
    <w:rsid w:val="00DE5F2D"/>
    <w:rsid w:val="00DE69EE"/>
    <w:rsid w:val="00DF5702"/>
    <w:rsid w:val="00E057E6"/>
    <w:rsid w:val="00E10C21"/>
    <w:rsid w:val="00E14BD5"/>
    <w:rsid w:val="00E32F4B"/>
    <w:rsid w:val="00E516E2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2024"/>
    <w:rsid w:val="00EF7BBC"/>
    <w:rsid w:val="00F11910"/>
    <w:rsid w:val="00F157B9"/>
    <w:rsid w:val="00F372A0"/>
    <w:rsid w:val="00F44F99"/>
    <w:rsid w:val="00F57947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3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E5F2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F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645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CARLOS ROMAN</cp:lastModifiedBy>
  <cp:revision>4</cp:revision>
  <dcterms:created xsi:type="dcterms:W3CDTF">2015-03-23T01:23:00Z</dcterms:created>
  <dcterms:modified xsi:type="dcterms:W3CDTF">2015-04-04T20:06:00Z</dcterms:modified>
</cp:coreProperties>
</file>