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3332DA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</w:t>
      </w:r>
      <w:r w:rsidR="000F0045">
        <w:rPr>
          <w:rFonts w:asciiTheme="majorHAnsi" w:hAnsiTheme="majorHAnsi"/>
          <w:b/>
          <w:lang w:val="es-ES_tradnl"/>
        </w:rPr>
        <w:t>6</w:t>
      </w:r>
      <w:r w:rsidR="00D07148" w:rsidRPr="00D07148">
        <w:rPr>
          <w:rFonts w:asciiTheme="majorHAnsi" w:hAnsiTheme="majorHAnsi"/>
          <w:b/>
          <w:lang w:val="es-ES_tradnl"/>
        </w:rPr>
        <w:t>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381A03E" w14:textId="77777777" w:rsidR="005937B1" w:rsidRPr="006D02A8" w:rsidRDefault="005937B1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1E4D326D" w:rsidR="006D02A8" w:rsidRDefault="005937B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química orgánica y el carbono</w:t>
      </w:r>
      <w:r w:rsidR="00680C85">
        <w:rPr>
          <w:rFonts w:ascii="Arial" w:hAnsi="Arial"/>
          <w:sz w:val="18"/>
          <w:szCs w:val="18"/>
          <w:lang w:val="es-ES_tradnl"/>
        </w:rPr>
        <w:t xml:space="preserve"> CN_11_10</w:t>
      </w:r>
      <w:r w:rsidR="003B4A35">
        <w:rPr>
          <w:rFonts w:ascii="Arial" w:hAnsi="Arial"/>
          <w:sz w:val="18"/>
          <w:szCs w:val="18"/>
          <w:lang w:val="es-ES_tradnl"/>
        </w:rPr>
        <w:t>_</w:t>
      </w:r>
      <w:r w:rsidR="00680C85">
        <w:rPr>
          <w:rFonts w:ascii="Arial" w:hAnsi="Arial"/>
          <w:sz w:val="18"/>
          <w:szCs w:val="18"/>
          <w:lang w:val="es-ES_tradnl"/>
        </w:rPr>
        <w:t>CO</w:t>
      </w:r>
    </w:p>
    <w:p w14:paraId="3515BF00" w14:textId="77777777" w:rsidR="00680C85" w:rsidRPr="006D02A8" w:rsidRDefault="00680C85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E70D418" w14:textId="77777777" w:rsidR="00E149BD" w:rsidRPr="006D02A8" w:rsidRDefault="00E149BD" w:rsidP="00E14BD5">
      <w:pPr>
        <w:rPr>
          <w:rFonts w:ascii="Arial" w:hAnsi="Arial"/>
          <w:sz w:val="18"/>
          <w:szCs w:val="18"/>
          <w:lang w:val="es-ES_tradnl"/>
        </w:rPr>
      </w:pPr>
    </w:p>
    <w:p w14:paraId="68A4D480" w14:textId="4D4C523A" w:rsidR="0085239F" w:rsidRPr="000719EE" w:rsidRDefault="00E149BD" w:rsidP="000719EE">
      <w:pPr>
        <w:rPr>
          <w:rFonts w:ascii="Arial" w:hAnsi="Arial" w:cs="Arial"/>
          <w:sz w:val="18"/>
          <w:szCs w:val="18"/>
          <w:lang w:val="es-ES_tradnl"/>
        </w:rPr>
      </w:pPr>
      <w:r w:rsidRPr="00E149BD">
        <w:rPr>
          <w:rFonts w:ascii="Arial" w:hAnsi="Arial" w:cs="Arial"/>
          <w:sz w:val="18"/>
          <w:szCs w:val="18"/>
          <w:lang w:val="es-ES_tradnl"/>
        </w:rPr>
        <w:t xml:space="preserve">Encuentra palabras relacionadas con la </w:t>
      </w:r>
      <w:r>
        <w:rPr>
          <w:rFonts w:ascii="Arial" w:hAnsi="Arial" w:cs="Arial"/>
          <w:sz w:val="18"/>
          <w:szCs w:val="18"/>
          <w:lang w:val="es-ES_tradnl"/>
        </w:rPr>
        <w:t xml:space="preserve">química orgánica y el carbono 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A978B7A" w14:textId="72E7B50D" w:rsidR="005937B1" w:rsidRDefault="00D0585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</w:t>
      </w:r>
      <w:r w:rsidR="00E149BD">
        <w:rPr>
          <w:rFonts w:ascii="Arial" w:hAnsi="Arial" w:cs="Arial"/>
          <w:sz w:val="18"/>
          <w:szCs w:val="18"/>
          <w:lang w:val="es-ES_tradnl"/>
        </w:rPr>
        <w:t xml:space="preserve">que permite identificar </w:t>
      </w:r>
      <w:r>
        <w:rPr>
          <w:rFonts w:ascii="Arial" w:hAnsi="Arial" w:cs="Arial"/>
          <w:sz w:val="18"/>
          <w:szCs w:val="18"/>
          <w:lang w:val="es-ES_tradnl"/>
        </w:rPr>
        <w:t xml:space="preserve">los conceptos </w:t>
      </w:r>
      <w:r w:rsidR="00E149BD">
        <w:rPr>
          <w:rFonts w:ascii="Arial" w:hAnsi="Arial" w:cs="Arial"/>
          <w:sz w:val="18"/>
          <w:szCs w:val="18"/>
          <w:lang w:val="es-ES_tradnl"/>
        </w:rPr>
        <w:t>importantes de la</w:t>
      </w:r>
      <w:r>
        <w:rPr>
          <w:rFonts w:ascii="Arial" w:hAnsi="Arial" w:cs="Arial"/>
          <w:sz w:val="18"/>
          <w:szCs w:val="18"/>
          <w:lang w:val="es-ES_tradnl"/>
        </w:rPr>
        <w:t xml:space="preserve"> química orgánica</w:t>
      </w:r>
      <w:r w:rsidR="00E149BD">
        <w:rPr>
          <w:rFonts w:ascii="Arial" w:hAnsi="Arial" w:cs="Arial"/>
          <w:sz w:val="18"/>
          <w:szCs w:val="18"/>
          <w:lang w:val="es-ES_tradnl"/>
        </w:rPr>
        <w:t xml:space="preserve"> y el carbono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F9DAEC0" w14:textId="08B730DA" w:rsidR="00991091" w:rsidRPr="000719EE" w:rsidRDefault="0099109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Isomería, urea, carbono, hibridación,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alótropo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hidrocarburo, función, </w:t>
      </w:r>
      <w:ins w:id="0" w:author="Daniel" w:date="2015-04-08T10:39:00Z">
        <w:r w:rsidR="00E30D50" w:rsidRPr="00E30D50">
          <w:rPr>
            <w:rFonts w:ascii="Arial" w:hAnsi="Arial" w:cs="Arial"/>
            <w:sz w:val="18"/>
            <w:szCs w:val="18"/>
            <w:lang w:val="es-ES_tradnl"/>
          </w:rPr>
          <w:t>isómero</w:t>
        </w:r>
        <w:r w:rsidR="00E30D50" w:rsidRPr="00E30D50">
          <w:rPr>
            <w:rFonts w:ascii="Times New Roman" w:eastAsia="Times New Roman" w:hAnsi="Times New Roman"/>
            <w:b/>
            <w:lang w:val="es-ES"/>
            <w:rPrChange w:id="1" w:author="Daniel" w:date="2015-04-08T10:39:00Z">
              <w:rPr>
                <w:rFonts w:ascii="Times New Roman" w:eastAsia="Times New Roman" w:hAnsi="Times New Roman"/>
                <w:b/>
              </w:rPr>
            </w:rPrChange>
          </w:rPr>
          <w:t xml:space="preserve"> </w:t>
        </w:r>
      </w:ins>
      <w:proofErr w:type="spellStart"/>
      <w:r>
        <w:rPr>
          <w:rFonts w:ascii="Arial" w:hAnsi="Arial" w:cs="Arial"/>
          <w:sz w:val="18"/>
          <w:szCs w:val="18"/>
          <w:lang w:val="es-ES_tradnl"/>
        </w:rPr>
        <w:t>cis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ins w:id="2" w:author="Daniel" w:date="2015-04-08T10:39:00Z">
        <w:r w:rsidR="00E30D50">
          <w:rPr>
            <w:rFonts w:ascii="Arial" w:hAnsi="Arial" w:cs="Arial"/>
            <w:sz w:val="18"/>
            <w:szCs w:val="18"/>
            <w:lang w:val="es-ES_tradnl"/>
          </w:rPr>
          <w:t xml:space="preserve">isómero </w:t>
        </w:r>
      </w:ins>
      <w:r>
        <w:rPr>
          <w:rFonts w:ascii="Arial" w:hAnsi="Arial" w:cs="Arial"/>
          <w:sz w:val="18"/>
          <w:szCs w:val="18"/>
          <w:lang w:val="es-ES_tradnl"/>
        </w:rPr>
        <w:t>trans.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070274E8" w:rsidR="000719EE" w:rsidRPr="000719EE" w:rsidRDefault="00056E5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53D7937" w:rsidR="005F4C68" w:rsidRPr="005F4C68" w:rsidRDefault="0099109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44B8C2D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E30D5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14D4E0C" w:rsidR="002E4EE6" w:rsidRPr="00AC7496" w:rsidRDefault="00056E5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7B5078">
        <w:tc>
          <w:tcPr>
            <w:tcW w:w="2126" w:type="dxa"/>
          </w:tcPr>
          <w:p w14:paraId="76977C84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6DB808EF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0B2286CE" w14:textId="77777777" w:rsidTr="007B5078">
        <w:tc>
          <w:tcPr>
            <w:tcW w:w="2126" w:type="dxa"/>
          </w:tcPr>
          <w:p w14:paraId="7EC7E84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483BAC37" w:rsidR="00F0014E" w:rsidRPr="005F4C68" w:rsidRDefault="00056E5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403A4A7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7B5078">
        <w:tc>
          <w:tcPr>
            <w:tcW w:w="2126" w:type="dxa"/>
          </w:tcPr>
          <w:p w14:paraId="469A346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4E12693F" w:rsidR="000719EE" w:rsidRDefault="00985822" w:rsidP="000719EE">
      <w:pPr>
        <w:rPr>
          <w:rFonts w:ascii="Arial" w:hAnsi="Arial" w:cs="Arial"/>
          <w:sz w:val="18"/>
          <w:szCs w:val="18"/>
          <w:lang w:val="es-ES_tradnl"/>
        </w:rPr>
      </w:pPr>
      <w:ins w:id="3" w:author="Daniel" w:date="2015-04-08T10:40:00Z">
        <w:r>
          <w:rPr>
            <w:rFonts w:ascii="Arial" w:hAnsi="Arial" w:cs="Arial"/>
            <w:sz w:val="18"/>
            <w:szCs w:val="18"/>
            <w:lang w:val="es-ES_tradnl"/>
          </w:rPr>
          <w:t>2-</w:t>
        </w:r>
      </w:ins>
      <w:r w:rsidR="00DB5C86">
        <w:rPr>
          <w:rFonts w:ascii="Arial" w:hAnsi="Arial" w:cs="Arial"/>
          <w:sz w:val="18"/>
          <w:szCs w:val="18"/>
          <w:lang w:val="es-ES_tradnl"/>
        </w:rPr>
        <w:t xml:space="preserve">Medio </w:t>
      </w:r>
    </w:p>
    <w:p w14:paraId="01EDC411" w14:textId="77777777" w:rsidR="00DB5C86" w:rsidRPr="000719EE" w:rsidRDefault="00DB5C8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F2C8DB3" w14:textId="77777777" w:rsidR="00E149BD" w:rsidRPr="000719EE" w:rsidRDefault="00E149BD" w:rsidP="00E149BD">
      <w:pPr>
        <w:rPr>
          <w:rFonts w:ascii="Arial" w:hAnsi="Arial" w:cs="Arial"/>
          <w:sz w:val="18"/>
          <w:szCs w:val="18"/>
          <w:lang w:val="es-ES_tradnl"/>
        </w:rPr>
      </w:pPr>
      <w:r w:rsidRPr="00E149BD">
        <w:rPr>
          <w:rFonts w:ascii="Arial" w:hAnsi="Arial" w:cs="Arial"/>
          <w:sz w:val="18"/>
          <w:szCs w:val="18"/>
          <w:lang w:val="es-ES_tradnl"/>
        </w:rPr>
        <w:t xml:space="preserve">Encuentra palabras relacionadas con la </w:t>
      </w:r>
      <w:r>
        <w:rPr>
          <w:rFonts w:ascii="Arial" w:hAnsi="Arial" w:cs="Arial"/>
          <w:sz w:val="18"/>
          <w:szCs w:val="18"/>
          <w:lang w:val="es-ES_tradnl"/>
        </w:rPr>
        <w:t xml:space="preserve">química orgánica y el carbono </w:t>
      </w:r>
    </w:p>
    <w:p w14:paraId="481E8801" w14:textId="77777777" w:rsidR="00E253EA" w:rsidRPr="000719EE" w:rsidRDefault="00E253E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FA4B39B" w:rsidR="000719EE" w:rsidRDefault="00E253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“S”</w:t>
      </w:r>
    </w:p>
    <w:p w14:paraId="6C8B421C" w14:textId="77777777" w:rsidR="00E253EA" w:rsidRPr="000719EE" w:rsidRDefault="00E253E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535A953" w14:textId="335C71E6" w:rsidR="00E149BD" w:rsidRPr="000719EE" w:rsidRDefault="00E149BD" w:rsidP="00E149B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"/>
        </w:rPr>
        <w:t>Encuentra 14 palabras</w:t>
      </w:r>
      <w:r w:rsidRPr="00F746F7">
        <w:rPr>
          <w:rFonts w:ascii="Arial" w:hAnsi="Arial"/>
          <w:sz w:val="18"/>
          <w:szCs w:val="18"/>
          <w:lang w:val="es-ES"/>
        </w:rPr>
        <w:t xml:space="preserve"> relacionad</w:t>
      </w:r>
      <w:r>
        <w:rPr>
          <w:rFonts w:ascii="Arial" w:hAnsi="Arial"/>
          <w:sz w:val="18"/>
          <w:szCs w:val="18"/>
          <w:lang w:val="es-ES"/>
        </w:rPr>
        <w:t>a</w:t>
      </w:r>
      <w:r w:rsidRPr="00F746F7">
        <w:rPr>
          <w:rFonts w:ascii="Arial" w:hAnsi="Arial"/>
          <w:sz w:val="18"/>
          <w:szCs w:val="18"/>
          <w:lang w:val="es-ES"/>
        </w:rPr>
        <w:t xml:space="preserve">s con </w:t>
      </w:r>
      <w:r>
        <w:rPr>
          <w:rFonts w:ascii="Arial" w:hAnsi="Arial"/>
          <w:sz w:val="18"/>
          <w:szCs w:val="18"/>
          <w:lang w:val="es-ES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>química orgánica y el carbono</w:t>
      </w:r>
      <w:ins w:id="4" w:author="Daniel" w:date="2015-04-08T10:40:00Z">
        <w:r w:rsidR="00985822">
          <w:rPr>
            <w:rFonts w:ascii="Arial" w:hAnsi="Arial" w:cs="Arial"/>
            <w:sz w:val="18"/>
            <w:szCs w:val="18"/>
            <w:lang w:val="es-ES_tradnl"/>
          </w:rPr>
          <w:t>.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9FA4C6F" w14:textId="7D873EBD" w:rsidR="00E149BD" w:rsidRDefault="00E149BD" w:rsidP="00E149BD">
      <w:pPr>
        <w:rPr>
          <w:rFonts w:ascii="Arial" w:hAnsi="Arial"/>
          <w:sz w:val="18"/>
          <w:szCs w:val="18"/>
          <w:lang w:val="es-ES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402B9000" w:rsidR="000719EE" w:rsidRPr="000719EE" w:rsidRDefault="00F914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62403706" w:rsidR="00584F8B" w:rsidRPr="00E30D50" w:rsidRDefault="00F9145F" w:rsidP="000719EE">
      <w:pPr>
        <w:rPr>
          <w:rFonts w:ascii="Arial" w:hAnsi="Arial" w:cs="Arial"/>
          <w:sz w:val="18"/>
          <w:szCs w:val="18"/>
          <w:lang w:val="pt-BR"/>
          <w:rPrChange w:id="5" w:author="Daniel" w:date="2015-04-08T10:39:00Z">
            <w:rPr>
              <w:rFonts w:ascii="Arial" w:hAnsi="Arial" w:cs="Arial"/>
              <w:sz w:val="18"/>
              <w:szCs w:val="18"/>
              <w:lang w:val="es-ES_tradnl"/>
            </w:rPr>
          </w:rPrChange>
        </w:rPr>
      </w:pPr>
      <w:r w:rsidRPr="00E30D50">
        <w:rPr>
          <w:rFonts w:ascii="Arial" w:hAnsi="Arial" w:cs="Arial"/>
          <w:sz w:val="18"/>
          <w:szCs w:val="18"/>
          <w:lang w:val="pt-BR"/>
          <w:rPrChange w:id="6" w:author="Daniel" w:date="2015-04-08T10:39:00Z">
            <w:rPr>
              <w:rFonts w:ascii="Arial" w:hAnsi="Arial" w:cs="Arial"/>
              <w:sz w:val="18"/>
              <w:szCs w:val="18"/>
              <w:lang w:val="es-ES_tradnl"/>
            </w:rPr>
          </w:rPrChange>
        </w:rPr>
        <w:t>N</w:t>
      </w:r>
    </w:p>
    <w:p w14:paraId="753D63E8" w14:textId="15411661" w:rsidR="006907A4" w:rsidRPr="00E30D50" w:rsidRDefault="006907A4" w:rsidP="00CB02D2">
      <w:pPr>
        <w:rPr>
          <w:rFonts w:ascii="Arial" w:hAnsi="Arial"/>
          <w:sz w:val="18"/>
          <w:szCs w:val="18"/>
          <w:lang w:val="pt-BR"/>
          <w:rPrChange w:id="7" w:author="Daniel" w:date="2015-04-08T10:39:00Z">
            <w:rPr>
              <w:rFonts w:ascii="Arial" w:hAnsi="Arial"/>
              <w:sz w:val="18"/>
              <w:szCs w:val="18"/>
              <w:lang w:val="es-ES_tradnl"/>
            </w:rPr>
          </w:rPrChange>
        </w:rPr>
      </w:pPr>
      <w:r w:rsidRPr="00E30D50">
        <w:rPr>
          <w:rFonts w:ascii="Arial" w:hAnsi="Arial"/>
          <w:sz w:val="18"/>
          <w:szCs w:val="18"/>
          <w:highlight w:val="green"/>
          <w:lang w:val="pt-BR"/>
          <w:rPrChange w:id="8" w:author="Daniel" w:date="2015-04-08T10:39:00Z">
            <w:rPr>
              <w:rFonts w:ascii="Arial" w:hAnsi="Arial"/>
              <w:sz w:val="18"/>
              <w:szCs w:val="18"/>
              <w:highlight w:val="green"/>
              <w:lang w:val="es-ES_tradnl"/>
            </w:rPr>
          </w:rPrChange>
        </w:rPr>
        <w:t>Mostrar calculadora (S/N)</w:t>
      </w:r>
    </w:p>
    <w:p w14:paraId="4F33AC45" w14:textId="512ADFEB" w:rsidR="000719EE" w:rsidRPr="00E30D50" w:rsidRDefault="000719EE" w:rsidP="00CB02D2">
      <w:pPr>
        <w:rPr>
          <w:rFonts w:ascii="Arial" w:hAnsi="Arial" w:cs="Arial"/>
          <w:sz w:val="18"/>
          <w:szCs w:val="18"/>
          <w:lang w:val="pt-BR"/>
          <w:rPrChange w:id="9" w:author="Daniel" w:date="2015-04-08T10:39:00Z">
            <w:rPr>
              <w:rFonts w:ascii="Arial" w:hAnsi="Arial" w:cs="Arial"/>
              <w:sz w:val="18"/>
              <w:szCs w:val="18"/>
              <w:lang w:val="es-ES_tradnl"/>
            </w:rPr>
          </w:rPrChange>
        </w:rPr>
      </w:pPr>
    </w:p>
    <w:p w14:paraId="323B4C8A" w14:textId="655F39E7" w:rsidR="00F11BD8" w:rsidRDefault="008951B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8FA1E3A" w14:textId="5C5F95C4" w:rsid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p w14:paraId="548BD804" w14:textId="77777777" w:rsidR="00F9145F" w:rsidRPr="00F11BD8" w:rsidRDefault="00F9145F" w:rsidP="00F11BD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17788B56" w:rsidR="00F11BD8" w:rsidRPr="00F11BD8" w:rsidRDefault="00897315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E30D50" w:rsidRDefault="005D789C" w:rsidP="005D789C">
      <w:pPr>
        <w:rPr>
          <w:rFonts w:ascii="Arial" w:hAnsi="Arial" w:cs="Arial"/>
          <w:sz w:val="18"/>
          <w:szCs w:val="18"/>
          <w:lang w:val="pt-BR"/>
          <w:rPrChange w:id="10" w:author="Daniel" w:date="2015-04-08T10:39:00Z">
            <w:rPr>
              <w:rFonts w:ascii="Arial" w:hAnsi="Arial" w:cs="Arial"/>
              <w:sz w:val="18"/>
              <w:szCs w:val="18"/>
              <w:lang w:val="es-ES_tradnl"/>
            </w:rPr>
          </w:rPrChange>
        </w:rPr>
      </w:pPr>
      <w:r w:rsidRPr="00E30D50">
        <w:rPr>
          <w:rFonts w:ascii="Arial" w:hAnsi="Arial"/>
          <w:b/>
          <w:color w:val="FF0000"/>
          <w:sz w:val="18"/>
          <w:szCs w:val="18"/>
          <w:lang w:val="pt-BR"/>
          <w:rPrChange w:id="11" w:author="Daniel" w:date="2015-04-08T10:39:00Z">
            <w:rPr>
              <w:rFonts w:ascii="Arial" w:hAnsi="Arial"/>
              <w:b/>
              <w:color w:val="FF0000"/>
              <w:sz w:val="18"/>
              <w:szCs w:val="18"/>
              <w:lang w:val="es-ES_tradnl"/>
            </w:rPr>
          </w:rPrChange>
        </w:rPr>
        <w:t>*</w:t>
      </w:r>
      <w:r w:rsidRPr="00E30D50">
        <w:rPr>
          <w:rFonts w:ascii="Arial" w:hAnsi="Arial"/>
          <w:color w:val="FF0000"/>
          <w:sz w:val="18"/>
          <w:szCs w:val="18"/>
          <w:lang w:val="pt-BR"/>
          <w:rPrChange w:id="12" w:author="Daniel" w:date="2015-04-08T10:39:00Z">
            <w:rPr>
              <w:rFonts w:ascii="Arial" w:hAnsi="Arial"/>
              <w:color w:val="FF0000"/>
              <w:sz w:val="18"/>
              <w:szCs w:val="18"/>
              <w:lang w:val="es-ES_tradnl"/>
            </w:rPr>
          </w:rPrChange>
        </w:rPr>
        <w:t xml:space="preserve"> </w:t>
      </w:r>
      <w:r w:rsidRPr="00E30D50">
        <w:rPr>
          <w:rFonts w:ascii="Arial" w:hAnsi="Arial" w:cs="Arial"/>
          <w:sz w:val="18"/>
          <w:szCs w:val="18"/>
          <w:highlight w:val="green"/>
          <w:lang w:val="pt-BR"/>
          <w:rPrChange w:id="13" w:author="Daniel" w:date="2015-04-08T10:39:00Z">
            <w:rPr>
              <w:rFonts w:ascii="Arial" w:hAnsi="Arial" w:cs="Arial"/>
              <w:sz w:val="18"/>
              <w:szCs w:val="18"/>
              <w:highlight w:val="green"/>
              <w:lang w:val="es-ES_tradnl"/>
            </w:rPr>
          </w:rPrChange>
        </w:rPr>
        <w:t xml:space="preserve">Mostrar lista de </w:t>
      </w:r>
      <w:proofErr w:type="spellStart"/>
      <w:r w:rsidRPr="00E30D50">
        <w:rPr>
          <w:rFonts w:ascii="Arial" w:hAnsi="Arial" w:cs="Arial"/>
          <w:sz w:val="18"/>
          <w:szCs w:val="18"/>
          <w:highlight w:val="green"/>
          <w:lang w:val="pt-BR"/>
          <w:rPrChange w:id="14" w:author="Daniel" w:date="2015-04-08T10:39:00Z">
            <w:rPr>
              <w:rFonts w:ascii="Arial" w:hAnsi="Arial" w:cs="Arial"/>
              <w:sz w:val="18"/>
              <w:szCs w:val="18"/>
              <w:highlight w:val="green"/>
              <w:lang w:val="es-ES_tradnl"/>
            </w:rPr>
          </w:rPrChange>
        </w:rPr>
        <w:t>palabras</w:t>
      </w:r>
      <w:proofErr w:type="spellEnd"/>
      <w:r w:rsidRPr="00E30D50">
        <w:rPr>
          <w:rFonts w:ascii="Arial" w:hAnsi="Arial" w:cs="Arial"/>
          <w:sz w:val="18"/>
          <w:szCs w:val="18"/>
          <w:highlight w:val="green"/>
          <w:lang w:val="pt-BR"/>
          <w:rPrChange w:id="15" w:author="Daniel" w:date="2015-04-08T10:39:00Z">
            <w:rPr>
              <w:rFonts w:ascii="Arial" w:hAnsi="Arial" w:cs="Arial"/>
              <w:sz w:val="18"/>
              <w:szCs w:val="18"/>
              <w:highlight w:val="green"/>
              <w:lang w:val="es-ES_tradnl"/>
            </w:rPr>
          </w:rPrChange>
        </w:rPr>
        <w:t xml:space="preserve"> (S/N):</w:t>
      </w:r>
      <w:r w:rsidRPr="00E30D50">
        <w:rPr>
          <w:rFonts w:ascii="Arial" w:hAnsi="Arial" w:cs="Arial"/>
          <w:sz w:val="18"/>
          <w:szCs w:val="18"/>
          <w:lang w:val="pt-BR"/>
          <w:rPrChange w:id="16" w:author="Daniel" w:date="2015-04-08T10:39:00Z">
            <w:rPr>
              <w:rFonts w:ascii="Arial" w:hAnsi="Arial" w:cs="Arial"/>
              <w:sz w:val="18"/>
              <w:szCs w:val="18"/>
              <w:lang w:val="es-ES_tradnl"/>
            </w:rPr>
          </w:rPrChange>
        </w:rPr>
        <w:t xml:space="preserve"> </w:t>
      </w:r>
    </w:p>
    <w:p w14:paraId="54D20548" w14:textId="77777777" w:rsidR="00ED2024" w:rsidRPr="00E30D50" w:rsidRDefault="00ED2024" w:rsidP="00742D83">
      <w:pPr>
        <w:rPr>
          <w:rFonts w:ascii="Arial" w:hAnsi="Arial" w:cs="Arial"/>
          <w:sz w:val="18"/>
          <w:szCs w:val="18"/>
          <w:lang w:val="pt-BR"/>
          <w:rPrChange w:id="17" w:author="Daniel" w:date="2015-04-08T10:39:00Z">
            <w:rPr>
              <w:rFonts w:ascii="Arial" w:hAnsi="Arial" w:cs="Arial"/>
              <w:sz w:val="18"/>
              <w:szCs w:val="18"/>
              <w:lang w:val="es-ES_tradnl"/>
            </w:rPr>
          </w:rPrChange>
        </w:rPr>
      </w:pPr>
    </w:p>
    <w:p w14:paraId="53219CA9" w14:textId="2DD3556A" w:rsidR="005D789C" w:rsidRDefault="00F73EA5" w:rsidP="00742D8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57E53FE8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149BD">
        <w:rPr>
          <w:rFonts w:ascii="Arial" w:hAnsi="Arial" w:cs="Arial"/>
          <w:sz w:val="18"/>
          <w:szCs w:val="18"/>
          <w:lang w:val="es-ES_tradnl"/>
        </w:rPr>
        <w:t>HIBRIDACIÓN</w:t>
      </w:r>
    </w:p>
    <w:p w14:paraId="27363E10" w14:textId="0640C379" w:rsidR="008951B2" w:rsidRPr="00831F6A" w:rsidRDefault="008951B2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113D3993" w:rsidR="00705C2A" w:rsidRPr="00705C2A" w:rsidRDefault="008951B2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74D66A08" w:rsidR="00705C2A" w:rsidRPr="00705C2A" w:rsidRDefault="008951B2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60AEA67F" w:rsidR="00705C2A" w:rsidRPr="00705C2A" w:rsidRDefault="008951B2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Derecha a izquierda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54906E20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E149BD">
        <w:rPr>
          <w:rFonts w:ascii="Arial" w:hAnsi="Arial"/>
          <w:sz w:val="18"/>
          <w:szCs w:val="18"/>
          <w:lang w:val="es-ES_tradnl"/>
        </w:rPr>
        <w:t xml:space="preserve"> CIS</w:t>
      </w:r>
    </w:p>
    <w:p w14:paraId="1EE6BFBD" w14:textId="77777777" w:rsidR="00705C2A" w:rsidRPr="00831F6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8951B2" w:rsidRPr="00705C2A" w14:paraId="4736851C" w14:textId="77777777" w:rsidTr="00665262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8951B2" w:rsidRPr="00705C2A" w:rsidRDefault="008951B2" w:rsidP="008951B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4A7819F1" w:rsidR="008951B2" w:rsidRPr="00705C2A" w:rsidRDefault="008951B2" w:rsidP="008951B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8951B2" w:rsidRPr="00705C2A" w:rsidRDefault="008951B2" w:rsidP="008951B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7C881FA5" w:rsidR="008951B2" w:rsidRPr="00705C2A" w:rsidRDefault="008951B2" w:rsidP="008951B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8951B2" w:rsidRPr="00705C2A" w:rsidRDefault="008951B2" w:rsidP="008951B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DB3A987" w14:textId="0793753B" w:rsidR="008951B2" w:rsidRPr="00705C2A" w:rsidRDefault="008951B2" w:rsidP="00895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Derecha a izquierda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6C357B5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E149BD">
        <w:rPr>
          <w:rFonts w:ascii="Arial" w:hAnsi="Arial"/>
          <w:sz w:val="18"/>
          <w:szCs w:val="18"/>
          <w:lang w:val="es-ES_tradnl"/>
        </w:rPr>
        <w:t xml:space="preserve"> UREA</w:t>
      </w:r>
    </w:p>
    <w:p w14:paraId="2850A180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8951B2" w:rsidRPr="00705C2A" w14:paraId="4652FC03" w14:textId="77777777" w:rsidTr="000A4176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8951B2" w:rsidRPr="00705C2A" w:rsidRDefault="008951B2" w:rsidP="008951B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6280EC8C" w:rsidR="008951B2" w:rsidRPr="00705C2A" w:rsidRDefault="008951B2" w:rsidP="008951B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8951B2" w:rsidRPr="00705C2A" w:rsidRDefault="008951B2" w:rsidP="008951B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06FFA874" w:rsidR="008951B2" w:rsidRPr="00705C2A" w:rsidRDefault="008951B2" w:rsidP="008951B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8951B2" w:rsidRPr="00705C2A" w:rsidRDefault="008951B2" w:rsidP="008951B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37C4A91" w14:textId="7015DB03" w:rsidR="008951B2" w:rsidRPr="00705C2A" w:rsidRDefault="008951B2" w:rsidP="00895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Derecha a izquierda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65EED4AE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149BD">
        <w:rPr>
          <w:rFonts w:ascii="Arial" w:hAnsi="Arial"/>
          <w:sz w:val="18"/>
          <w:szCs w:val="18"/>
          <w:lang w:val="es-ES_tradnl"/>
        </w:rPr>
        <w:t>COVALENTE</w:t>
      </w:r>
    </w:p>
    <w:p w14:paraId="48743CF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072703F3" w:rsidR="004F6106" w:rsidRPr="00705C2A" w:rsidRDefault="00F559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467D707D" w:rsidR="004F6106" w:rsidRPr="00705C2A" w:rsidRDefault="00E149BD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0E4330B8" w:rsidR="004F6106" w:rsidRPr="00705C2A" w:rsidRDefault="00F5593B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Izquierda a derecha</w:t>
            </w: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2B364A46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149BD">
        <w:rPr>
          <w:rFonts w:ascii="Arial" w:hAnsi="Arial"/>
          <w:sz w:val="18"/>
          <w:szCs w:val="18"/>
          <w:lang w:val="es-ES_tradnl"/>
        </w:rPr>
        <w:t>ORBITAL</w:t>
      </w:r>
    </w:p>
    <w:p w14:paraId="78D521D1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A0F595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7ACC6373" w:rsidR="004F6106" w:rsidRPr="00705C2A" w:rsidRDefault="009821E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0E10336F" w:rsidR="004F6106" w:rsidRPr="00705C2A" w:rsidRDefault="009821E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7AF1276B" w:rsidR="004F6106" w:rsidRPr="00705C2A" w:rsidRDefault="009821E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821EF">
              <w:rPr>
                <w:rFonts w:ascii="Arial" w:hAnsi="Arial" w:cs="Arial"/>
                <w:sz w:val="18"/>
                <w:szCs w:val="18"/>
                <w:lang w:val="es-ES_tradnl"/>
              </w:rPr>
              <w:t>Derecha a izquierda</w:t>
            </w: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21AF7E6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149BD">
        <w:rPr>
          <w:rFonts w:ascii="Arial" w:hAnsi="Arial"/>
          <w:sz w:val="18"/>
          <w:szCs w:val="18"/>
          <w:lang w:val="es-ES_tradnl"/>
        </w:rPr>
        <w:t>CARBONO</w:t>
      </w:r>
    </w:p>
    <w:p w14:paraId="5E2AF2B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4F71E0BC" w:rsidR="004F6106" w:rsidRPr="00705C2A" w:rsidRDefault="009821E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5EC77BB7" w:rsidR="004F6106" w:rsidRPr="00705C2A" w:rsidRDefault="009821E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48AAB158" w:rsidR="004F6106" w:rsidRPr="00705C2A" w:rsidRDefault="009821E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Abajo hacia arriba</w:t>
            </w:r>
          </w:p>
        </w:tc>
      </w:tr>
    </w:tbl>
    <w:p w14:paraId="464234A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1249B0F0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149BD">
        <w:rPr>
          <w:rFonts w:ascii="Arial" w:hAnsi="Arial"/>
          <w:sz w:val="18"/>
          <w:szCs w:val="18"/>
          <w:lang w:val="es-ES_tradnl"/>
        </w:rPr>
        <w:t>SIGMA</w:t>
      </w:r>
    </w:p>
    <w:p w14:paraId="7A73E2C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4E09108B" w:rsidR="004F6106" w:rsidRPr="00705C2A" w:rsidRDefault="009821E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4CCC7C76" w:rsidR="004F6106" w:rsidRPr="00705C2A" w:rsidRDefault="009821E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3D36779E" w:rsidR="004F6106" w:rsidRPr="00705C2A" w:rsidRDefault="009821E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Arriba hacia abajo</w:t>
            </w: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F753A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F48D8B5" w14:textId="40E9813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149BD">
        <w:rPr>
          <w:rFonts w:ascii="Arial" w:hAnsi="Arial"/>
          <w:sz w:val="18"/>
          <w:szCs w:val="18"/>
          <w:lang w:val="es-ES_tradnl"/>
        </w:rPr>
        <w:t>ISÓMEROS</w:t>
      </w:r>
    </w:p>
    <w:p w14:paraId="38AE7A9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AC3564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8A1966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12981A" w14:textId="6D97C8C1" w:rsidR="004F6106" w:rsidRPr="00705C2A" w:rsidRDefault="009821E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661CBE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0D82812" w14:textId="72FD8494" w:rsidR="004F6106" w:rsidRPr="00705C2A" w:rsidRDefault="009821E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F861B7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6D9B2C6" w14:textId="7572E85D" w:rsidR="004F6106" w:rsidRPr="00705C2A" w:rsidRDefault="009821E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Arriba hacia abajo</w:t>
            </w:r>
          </w:p>
        </w:tc>
      </w:tr>
    </w:tbl>
    <w:p w14:paraId="7189008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A14D5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FE6855A" w14:textId="1FC1300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149BD">
        <w:rPr>
          <w:rFonts w:ascii="Arial" w:hAnsi="Arial"/>
          <w:sz w:val="18"/>
          <w:szCs w:val="18"/>
          <w:lang w:val="es-ES_tradnl"/>
        </w:rPr>
        <w:t>TRANS</w:t>
      </w:r>
    </w:p>
    <w:p w14:paraId="399691A8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9DF51A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05EAA3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AB4745E" w14:textId="5449216F" w:rsidR="004F6106" w:rsidRPr="00705C2A" w:rsidRDefault="009821E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7E10E1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E58CCD" w14:textId="14947DA9" w:rsidR="004F6106" w:rsidRPr="00705C2A" w:rsidRDefault="009821E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4575A27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62A8787" w14:textId="517520FB" w:rsidR="004F6106" w:rsidRPr="00705C2A" w:rsidRDefault="009821E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821EF">
              <w:rPr>
                <w:rFonts w:ascii="Arial" w:hAnsi="Arial" w:cs="Arial"/>
                <w:sz w:val="18"/>
                <w:szCs w:val="18"/>
                <w:lang w:val="es-ES_tradnl"/>
              </w:rPr>
              <w:t>Arriba hacia abajo</w:t>
            </w:r>
          </w:p>
        </w:tc>
      </w:tr>
    </w:tbl>
    <w:p w14:paraId="4ED09C9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4C6F0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4153FC0" w14:textId="283559A6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 w:rsidR="00E149BD">
        <w:rPr>
          <w:rFonts w:ascii="Arial" w:hAnsi="Arial"/>
          <w:sz w:val="18"/>
          <w:szCs w:val="18"/>
          <w:lang w:val="es-ES_tradnl"/>
        </w:rPr>
        <w:t xml:space="preserve"> CETONA</w:t>
      </w:r>
    </w:p>
    <w:p w14:paraId="2E3B873C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A6A5E07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CBFE48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8AE35A8" w14:textId="4D1CC229" w:rsidR="004F6106" w:rsidRPr="00705C2A" w:rsidRDefault="00FF5017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E4D2D1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1C8D5DB" w14:textId="635172F6" w:rsidR="004F6106" w:rsidRPr="00705C2A" w:rsidRDefault="00FF5017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00C0F30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5370292" w14:textId="421757A9" w:rsidR="004F6106" w:rsidRPr="00705C2A" w:rsidRDefault="00FF5017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Abajo hacia arriba</w:t>
            </w:r>
          </w:p>
        </w:tc>
      </w:tr>
    </w:tbl>
    <w:p w14:paraId="4DA6005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B4D0124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685405" w14:textId="36FE5C28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11</w:t>
      </w:r>
      <w:r w:rsidR="00546D7D">
        <w:rPr>
          <w:rFonts w:ascii="Arial" w:hAnsi="Arial"/>
          <w:sz w:val="18"/>
          <w:szCs w:val="18"/>
          <w:lang w:val="es-ES_tradnl"/>
        </w:rPr>
        <w:t xml:space="preserve"> </w:t>
      </w:r>
      <w:del w:id="18" w:author="Daniel" w:date="2015-04-08T10:41:00Z">
        <w:r w:rsidR="00546D7D" w:rsidDel="00985822">
          <w:rPr>
            <w:rFonts w:ascii="Arial" w:hAnsi="Arial"/>
            <w:sz w:val="18"/>
            <w:szCs w:val="18"/>
            <w:lang w:val="es-ES_tradnl"/>
          </w:rPr>
          <w:delText>ALOTROPO</w:delText>
        </w:r>
      </w:del>
      <w:proofErr w:type="spellStart"/>
      <w:ins w:id="19" w:author="Daniel" w:date="2015-04-08T10:41:00Z">
        <w:r w:rsidR="00985822">
          <w:rPr>
            <w:rFonts w:ascii="Arial" w:hAnsi="Arial"/>
            <w:sz w:val="18"/>
            <w:szCs w:val="18"/>
            <w:lang w:val="es-ES_tradnl"/>
          </w:rPr>
          <w:t>AL</w:t>
        </w:r>
        <w:r w:rsidR="00985822">
          <w:rPr>
            <w:rFonts w:ascii="Arial" w:hAnsi="Arial"/>
            <w:sz w:val="18"/>
            <w:szCs w:val="18"/>
            <w:lang w:val="es-ES_tradnl"/>
          </w:rPr>
          <w:t>Ó</w:t>
        </w:r>
        <w:r w:rsidR="00985822">
          <w:rPr>
            <w:rFonts w:ascii="Arial" w:hAnsi="Arial"/>
            <w:sz w:val="18"/>
            <w:szCs w:val="18"/>
            <w:lang w:val="es-ES_tradnl"/>
          </w:rPr>
          <w:t>TROPO</w:t>
        </w:r>
      </w:ins>
      <w:proofErr w:type="spellEnd"/>
    </w:p>
    <w:p w14:paraId="616C4BBC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3D13B06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2A2585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79230047" w14:textId="5C8D67DD" w:rsidR="004F6106" w:rsidRPr="00705C2A" w:rsidRDefault="00FF5017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ECE905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65852144" w14:textId="37D67E79" w:rsidR="004F6106" w:rsidRPr="00705C2A" w:rsidRDefault="00FF5017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F5A139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7DAEFC58" w14:textId="28C8CEC9" w:rsidR="004F6106" w:rsidRPr="00705C2A" w:rsidRDefault="00FF5017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5017">
              <w:rPr>
                <w:rFonts w:ascii="Arial" w:hAnsi="Arial" w:cs="Arial"/>
                <w:sz w:val="18"/>
                <w:szCs w:val="18"/>
                <w:lang w:val="es-ES_tradnl"/>
              </w:rPr>
              <w:t>Arriba hacia abajo</w:t>
            </w:r>
          </w:p>
        </w:tc>
      </w:tr>
    </w:tbl>
    <w:p w14:paraId="37636A1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4319D7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BEA9653" w14:textId="762AC3D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546D7D">
        <w:rPr>
          <w:rFonts w:ascii="Arial" w:hAnsi="Arial"/>
          <w:sz w:val="18"/>
          <w:szCs w:val="18"/>
          <w:lang w:val="es-ES_tradnl"/>
        </w:rPr>
        <w:t>FUNCIÓN</w:t>
      </w:r>
    </w:p>
    <w:p w14:paraId="7195EC67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57A39B2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F9B2E2C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1F47001D" w14:textId="3AB1AC18" w:rsidR="004F6106" w:rsidRPr="00705C2A" w:rsidRDefault="00FF5017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1DC1FD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4BF5E7D" w14:textId="4D23DB9A" w:rsidR="004F6106" w:rsidRPr="00705C2A" w:rsidRDefault="00FF5017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C98CF4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D53EC78" w14:textId="4CC76FD3" w:rsidR="004F6106" w:rsidRPr="00705C2A" w:rsidRDefault="000F766C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Diagonal hacia abajo</w:t>
            </w:r>
          </w:p>
        </w:tc>
      </w:tr>
    </w:tbl>
    <w:p w14:paraId="3A84D02F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E73B554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43375D1" w14:textId="70BD202A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Palabra 13</w:t>
      </w:r>
      <w:r w:rsidR="00546D7D">
        <w:rPr>
          <w:rFonts w:ascii="Arial" w:hAnsi="Arial"/>
          <w:sz w:val="18"/>
          <w:szCs w:val="18"/>
          <w:lang w:val="es-ES_tradnl"/>
        </w:rPr>
        <w:t xml:space="preserve"> WÖHLER</w:t>
      </w:r>
    </w:p>
    <w:p w14:paraId="153B8521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300DD171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76F114A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AF7169A" w14:textId="1A19BDEF" w:rsidR="004F6106" w:rsidRPr="00705C2A" w:rsidRDefault="000F766C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42B002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20B22C98" w14:textId="689829DA" w:rsidR="004F6106" w:rsidRPr="00705C2A" w:rsidRDefault="000F766C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E6574D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53F7F92" w14:textId="1E42B4C5" w:rsidR="004F6106" w:rsidRPr="00705C2A" w:rsidRDefault="000F766C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Diagonal hacia arriba</w:t>
            </w:r>
          </w:p>
        </w:tc>
      </w:tr>
    </w:tbl>
    <w:p w14:paraId="1D28A7E1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8002716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BBD35AF" w14:textId="65C0ECE8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546D7D">
        <w:rPr>
          <w:rFonts w:ascii="Arial" w:hAnsi="Arial"/>
          <w:sz w:val="18"/>
          <w:szCs w:val="18"/>
          <w:lang w:val="es-ES_tradnl"/>
        </w:rPr>
        <w:t>HIDROCARBURO</w:t>
      </w:r>
    </w:p>
    <w:p w14:paraId="64C15755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53C281A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840532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6C237D7" w14:textId="0E463C55" w:rsidR="004F6106" w:rsidRPr="00705C2A" w:rsidRDefault="000F766C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3E4E99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FE1AEA0" w14:textId="378534CA" w:rsidR="004F6106" w:rsidRPr="00705C2A" w:rsidRDefault="000F766C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FF5247C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85AC9F" w14:textId="09E314B8" w:rsidR="004F6106" w:rsidRPr="00705C2A" w:rsidRDefault="000F766C" w:rsidP="00B31F8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Diagonal </w:t>
            </w:r>
            <w:r w:rsidR="00B31F81"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</w:tr>
    </w:tbl>
    <w:p w14:paraId="4FDB4D34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542A5337" w14:textId="77777777" w:rsidR="00BB55C2" w:rsidRPr="001C3AC6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121A07F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14:paraId="0BB0B4ED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4"/>
        <w:gridCol w:w="1457"/>
        <w:gridCol w:w="1587"/>
        <w:gridCol w:w="3374"/>
      </w:tblGrid>
      <w:tr w:rsidR="001C3AC6" w:rsidRPr="001C3AC6" w14:paraId="10C04DD6" w14:textId="77777777" w:rsidTr="00424FB1">
        <w:tc>
          <w:tcPr>
            <w:tcW w:w="3204" w:type="dxa"/>
          </w:tcPr>
          <w:p w14:paraId="151996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457" w:type="dxa"/>
          </w:tcPr>
          <w:p w14:paraId="11BFF01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587" w:type="dxa"/>
          </w:tcPr>
          <w:p w14:paraId="0B6A951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3374" w:type="dxa"/>
          </w:tcPr>
          <w:p w14:paraId="12E5B0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1C3AC6" w:rsidRPr="001C3AC6" w14:paraId="19540DFB" w14:textId="77777777" w:rsidTr="00424FB1">
        <w:tc>
          <w:tcPr>
            <w:tcW w:w="3204" w:type="dxa"/>
          </w:tcPr>
          <w:p w14:paraId="3C76BBE5" w14:textId="794FACE0" w:rsidR="001C3AC6" w:rsidRPr="001C3AC6" w:rsidRDefault="00F73EA5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HIBRIDACIÓN</w:t>
            </w:r>
          </w:p>
        </w:tc>
        <w:tc>
          <w:tcPr>
            <w:tcW w:w="1457" w:type="dxa"/>
          </w:tcPr>
          <w:p w14:paraId="32132007" w14:textId="65788A1D" w:rsidR="001C3AC6" w:rsidRPr="001C3AC6" w:rsidRDefault="00F73EA5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587" w:type="dxa"/>
          </w:tcPr>
          <w:p w14:paraId="22C06C3C" w14:textId="5C576A7A" w:rsidR="001C3AC6" w:rsidRPr="001C3AC6" w:rsidRDefault="00F73EA5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3374" w:type="dxa"/>
          </w:tcPr>
          <w:p w14:paraId="4B04FC68" w14:textId="3674B1FF" w:rsidR="001C3AC6" w:rsidRPr="001C3AC6" w:rsidRDefault="00F73EA5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Derecha a izquierda</w:t>
            </w:r>
          </w:p>
        </w:tc>
      </w:tr>
      <w:tr w:rsidR="00424FB1" w:rsidRPr="001C3AC6" w14:paraId="2BD4B349" w14:textId="77777777" w:rsidTr="00424FB1">
        <w:tc>
          <w:tcPr>
            <w:tcW w:w="3204" w:type="dxa"/>
          </w:tcPr>
          <w:p w14:paraId="48A914C0" w14:textId="6F33FD98" w:rsidR="00424FB1" w:rsidRPr="001C3AC6" w:rsidRDefault="00424FB1" w:rsidP="00424FB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CIS</w:t>
            </w:r>
          </w:p>
        </w:tc>
        <w:tc>
          <w:tcPr>
            <w:tcW w:w="1457" w:type="dxa"/>
          </w:tcPr>
          <w:p w14:paraId="198DD6EE" w14:textId="313FAD58" w:rsidR="00424FB1" w:rsidRPr="001C3AC6" w:rsidRDefault="00424FB1" w:rsidP="00424FB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1587" w:type="dxa"/>
          </w:tcPr>
          <w:p w14:paraId="717B1F61" w14:textId="72E9CB0D" w:rsidR="00424FB1" w:rsidRPr="001C3AC6" w:rsidRDefault="00424FB1" w:rsidP="00424FB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3374" w:type="dxa"/>
          </w:tcPr>
          <w:p w14:paraId="1B6FD1EA" w14:textId="221116A2" w:rsidR="00424FB1" w:rsidRPr="001C3AC6" w:rsidRDefault="00424FB1" w:rsidP="00424FB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Derecha a izquierda</w:t>
            </w:r>
          </w:p>
        </w:tc>
      </w:tr>
      <w:tr w:rsidR="00424FB1" w:rsidRPr="001C3AC6" w14:paraId="0B799A8F" w14:textId="77777777" w:rsidTr="00424FB1">
        <w:tc>
          <w:tcPr>
            <w:tcW w:w="3204" w:type="dxa"/>
          </w:tcPr>
          <w:p w14:paraId="19EEB09E" w14:textId="049E1661" w:rsidR="00424FB1" w:rsidRPr="001C3AC6" w:rsidRDefault="00424FB1" w:rsidP="00424FB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UREA</w:t>
            </w:r>
          </w:p>
        </w:tc>
        <w:tc>
          <w:tcPr>
            <w:tcW w:w="1457" w:type="dxa"/>
          </w:tcPr>
          <w:p w14:paraId="74FA609B" w14:textId="69AE9ACA" w:rsidR="00424FB1" w:rsidRPr="001C3AC6" w:rsidRDefault="00424FB1" w:rsidP="00424FB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1587" w:type="dxa"/>
          </w:tcPr>
          <w:p w14:paraId="445917E3" w14:textId="2C193BBA" w:rsidR="00424FB1" w:rsidRPr="001C3AC6" w:rsidRDefault="00424FB1" w:rsidP="00424FB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3374" w:type="dxa"/>
          </w:tcPr>
          <w:p w14:paraId="28F649CA" w14:textId="633E467D" w:rsidR="00424FB1" w:rsidRPr="001C3AC6" w:rsidRDefault="00424FB1" w:rsidP="00424FB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Derecha a izquierda</w:t>
            </w:r>
          </w:p>
        </w:tc>
      </w:tr>
      <w:tr w:rsidR="00424FB1" w:rsidRPr="001C3AC6" w14:paraId="6DC922FE" w14:textId="77777777" w:rsidTr="00424FB1">
        <w:tc>
          <w:tcPr>
            <w:tcW w:w="3204" w:type="dxa"/>
          </w:tcPr>
          <w:p w14:paraId="532B2110" w14:textId="7BAF4494" w:rsidR="00424FB1" w:rsidRPr="001C3AC6" w:rsidRDefault="00424FB1" w:rsidP="00424FB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COVALENTE</w:t>
            </w:r>
          </w:p>
        </w:tc>
        <w:tc>
          <w:tcPr>
            <w:tcW w:w="1457" w:type="dxa"/>
          </w:tcPr>
          <w:p w14:paraId="38A036BC" w14:textId="77777777" w:rsidR="00424FB1" w:rsidRPr="001C3AC6" w:rsidRDefault="00424FB1" w:rsidP="00424FB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587" w:type="dxa"/>
          </w:tcPr>
          <w:p w14:paraId="75608E8E" w14:textId="6BCE4BFA" w:rsidR="00424FB1" w:rsidRPr="001C3AC6" w:rsidRDefault="00424FB1" w:rsidP="00424FB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3374" w:type="dxa"/>
          </w:tcPr>
          <w:p w14:paraId="1449C9A3" w14:textId="61C97179" w:rsidR="00424FB1" w:rsidRPr="001C3AC6" w:rsidRDefault="00424FB1" w:rsidP="00424FB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Izquierda a derecha</w:t>
            </w:r>
          </w:p>
        </w:tc>
      </w:tr>
      <w:tr w:rsidR="00424FB1" w:rsidRPr="00897315" w14:paraId="1FC70DA5" w14:textId="77777777" w:rsidTr="00424FB1">
        <w:tc>
          <w:tcPr>
            <w:tcW w:w="3204" w:type="dxa"/>
          </w:tcPr>
          <w:p w14:paraId="58504DA1" w14:textId="08131F81" w:rsidR="00424FB1" w:rsidRPr="001C3AC6" w:rsidRDefault="00424FB1" w:rsidP="00424FB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ORBITAL</w:t>
            </w:r>
          </w:p>
        </w:tc>
        <w:tc>
          <w:tcPr>
            <w:tcW w:w="1457" w:type="dxa"/>
          </w:tcPr>
          <w:p w14:paraId="1BBEEDEF" w14:textId="14E2B507" w:rsidR="00424FB1" w:rsidRPr="001C3AC6" w:rsidRDefault="00424FB1" w:rsidP="00424FB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587" w:type="dxa"/>
          </w:tcPr>
          <w:p w14:paraId="06BAB881" w14:textId="58477A0D" w:rsidR="00424FB1" w:rsidRPr="001C3AC6" w:rsidRDefault="00424FB1" w:rsidP="00424FB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3374" w:type="dxa"/>
          </w:tcPr>
          <w:p w14:paraId="4444D5B3" w14:textId="57030F48" w:rsidR="00424FB1" w:rsidRPr="001C3AC6" w:rsidRDefault="00424FB1" w:rsidP="00424FB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Derecha a izquierda</w:t>
            </w:r>
          </w:p>
        </w:tc>
      </w:tr>
      <w:tr w:rsidR="00424FB1" w:rsidRPr="00A04196" w14:paraId="68840ACE" w14:textId="77777777" w:rsidTr="00424FB1">
        <w:tc>
          <w:tcPr>
            <w:tcW w:w="3204" w:type="dxa"/>
          </w:tcPr>
          <w:p w14:paraId="32632FB6" w14:textId="4CC485D7" w:rsidR="00424FB1" w:rsidRPr="001C3AC6" w:rsidRDefault="00424FB1" w:rsidP="00424FB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CARBONO</w:t>
            </w:r>
          </w:p>
        </w:tc>
        <w:tc>
          <w:tcPr>
            <w:tcW w:w="1457" w:type="dxa"/>
          </w:tcPr>
          <w:p w14:paraId="222A1882" w14:textId="438DC456" w:rsidR="00424FB1" w:rsidRPr="001C3AC6" w:rsidRDefault="00424FB1" w:rsidP="00424FB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1587" w:type="dxa"/>
          </w:tcPr>
          <w:p w14:paraId="43FB0054" w14:textId="336C7BF8" w:rsidR="00424FB1" w:rsidRPr="001C3AC6" w:rsidRDefault="00424FB1" w:rsidP="00424FB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3374" w:type="dxa"/>
          </w:tcPr>
          <w:p w14:paraId="0F486CD6" w14:textId="5D008250" w:rsidR="00424FB1" w:rsidRPr="001C3AC6" w:rsidRDefault="00C0747E" w:rsidP="00424FB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Abajo hacia arriba</w:t>
            </w:r>
          </w:p>
        </w:tc>
      </w:tr>
      <w:tr w:rsidR="00424FB1" w:rsidRPr="00897315" w14:paraId="4FA7A9DF" w14:textId="77777777" w:rsidTr="00424FB1">
        <w:tc>
          <w:tcPr>
            <w:tcW w:w="3204" w:type="dxa"/>
          </w:tcPr>
          <w:p w14:paraId="2C9F8277" w14:textId="238F6FDA" w:rsidR="00424FB1" w:rsidRPr="001C3AC6" w:rsidRDefault="00424FB1" w:rsidP="00424FB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SIGMA</w:t>
            </w:r>
          </w:p>
        </w:tc>
        <w:tc>
          <w:tcPr>
            <w:tcW w:w="1457" w:type="dxa"/>
          </w:tcPr>
          <w:p w14:paraId="7E5CCBD8" w14:textId="34EE2041" w:rsidR="00424FB1" w:rsidRPr="001C3AC6" w:rsidRDefault="00424FB1" w:rsidP="00424FB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587" w:type="dxa"/>
          </w:tcPr>
          <w:p w14:paraId="49051BA6" w14:textId="2E58343B" w:rsidR="00424FB1" w:rsidRPr="001C3AC6" w:rsidRDefault="00424FB1" w:rsidP="00424FB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3374" w:type="dxa"/>
          </w:tcPr>
          <w:p w14:paraId="640284A5" w14:textId="77C0F1A6" w:rsidR="00424FB1" w:rsidRPr="001C3AC6" w:rsidRDefault="00424FB1" w:rsidP="00424FB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Arriba hacia abajo</w:t>
            </w:r>
          </w:p>
        </w:tc>
      </w:tr>
      <w:tr w:rsidR="006E608C" w:rsidRPr="00897315" w14:paraId="62DC73BD" w14:textId="77777777" w:rsidTr="00424FB1">
        <w:tc>
          <w:tcPr>
            <w:tcW w:w="3204" w:type="dxa"/>
          </w:tcPr>
          <w:p w14:paraId="6E2CBA7B" w14:textId="70615019" w:rsidR="006E608C" w:rsidRPr="001C3AC6" w:rsidRDefault="006E608C" w:rsidP="0098582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pPrChange w:id="20" w:author="Daniel" w:date="2015-04-08T10:41:00Z">
                <w:pPr/>
              </w:pPrChange>
            </w:pPr>
            <w:del w:id="21" w:author="Daniel" w:date="2015-04-08T10:41:00Z">
              <w:r w:rsidDel="00985822">
                <w:rPr>
                  <w:rFonts w:ascii="Arial" w:hAnsi="Arial" w:cs="Arial"/>
                  <w:color w:val="0000FF"/>
                  <w:sz w:val="16"/>
                  <w:szCs w:val="16"/>
                  <w:lang w:val="es-ES_tradnl"/>
                </w:rPr>
                <w:delText>ISOMEROS</w:delText>
              </w:r>
            </w:del>
            <w:ins w:id="22" w:author="Daniel" w:date="2015-04-08T10:41:00Z">
              <w:r w:rsidR="00985822">
                <w:rPr>
                  <w:rFonts w:ascii="Arial" w:hAnsi="Arial" w:cs="Arial"/>
                  <w:color w:val="0000FF"/>
                  <w:sz w:val="16"/>
                  <w:szCs w:val="16"/>
                  <w:lang w:val="es-ES_tradnl"/>
                </w:rPr>
                <w:t>IS</w:t>
              </w:r>
              <w:r w:rsidR="00985822">
                <w:rPr>
                  <w:rFonts w:ascii="Arial" w:hAnsi="Arial" w:cs="Arial"/>
                  <w:color w:val="0000FF"/>
                  <w:sz w:val="16"/>
                  <w:szCs w:val="16"/>
                  <w:lang w:val="es-ES_tradnl"/>
                </w:rPr>
                <w:t>Ó</w:t>
              </w:r>
              <w:r w:rsidR="00985822">
                <w:rPr>
                  <w:rFonts w:ascii="Arial" w:hAnsi="Arial" w:cs="Arial"/>
                  <w:color w:val="0000FF"/>
                  <w:sz w:val="16"/>
                  <w:szCs w:val="16"/>
                  <w:lang w:val="es-ES_tradnl"/>
                </w:rPr>
                <w:t>MEROS</w:t>
              </w:r>
            </w:ins>
          </w:p>
        </w:tc>
        <w:tc>
          <w:tcPr>
            <w:tcW w:w="1457" w:type="dxa"/>
          </w:tcPr>
          <w:p w14:paraId="44FB0528" w14:textId="64C02132" w:rsidR="006E608C" w:rsidRPr="001C3AC6" w:rsidRDefault="006E608C" w:rsidP="006E608C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587" w:type="dxa"/>
          </w:tcPr>
          <w:p w14:paraId="6D01AEC3" w14:textId="39C66F4E" w:rsidR="006E608C" w:rsidRPr="001C3AC6" w:rsidRDefault="006E608C" w:rsidP="006E608C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3374" w:type="dxa"/>
          </w:tcPr>
          <w:p w14:paraId="749A69DF" w14:textId="36744C6D" w:rsidR="006E608C" w:rsidRPr="001C3AC6" w:rsidRDefault="006E608C" w:rsidP="006E608C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Arriba hacia abajo</w:t>
            </w:r>
          </w:p>
        </w:tc>
      </w:tr>
      <w:tr w:rsidR="006E608C" w:rsidRPr="00897315" w14:paraId="7196C908" w14:textId="77777777" w:rsidTr="00424FB1">
        <w:tc>
          <w:tcPr>
            <w:tcW w:w="3204" w:type="dxa"/>
          </w:tcPr>
          <w:p w14:paraId="4C491F17" w14:textId="40AB2467" w:rsidR="006E608C" w:rsidRDefault="006E608C" w:rsidP="006E608C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TRANS</w:t>
            </w:r>
          </w:p>
        </w:tc>
        <w:tc>
          <w:tcPr>
            <w:tcW w:w="1457" w:type="dxa"/>
          </w:tcPr>
          <w:p w14:paraId="2C3A9B8F" w14:textId="00A05DDC" w:rsidR="006E608C" w:rsidRDefault="006E608C" w:rsidP="006E608C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587" w:type="dxa"/>
          </w:tcPr>
          <w:p w14:paraId="5F6E8D7F" w14:textId="233D7D9E" w:rsidR="006E608C" w:rsidRDefault="006E608C" w:rsidP="006E608C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3374" w:type="dxa"/>
          </w:tcPr>
          <w:p w14:paraId="2F372518" w14:textId="7ED7EF8F" w:rsidR="006E608C" w:rsidRPr="001C3AC6" w:rsidRDefault="006E608C" w:rsidP="006E608C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Arriba hacia abajo</w:t>
            </w:r>
          </w:p>
        </w:tc>
      </w:tr>
      <w:tr w:rsidR="006E608C" w:rsidRPr="00897315" w14:paraId="0A271DD3" w14:textId="77777777" w:rsidTr="00424FB1">
        <w:tc>
          <w:tcPr>
            <w:tcW w:w="3204" w:type="dxa"/>
          </w:tcPr>
          <w:p w14:paraId="12867FC2" w14:textId="43A45568" w:rsidR="006E608C" w:rsidRDefault="006E608C" w:rsidP="006E608C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CÉTONA</w:t>
            </w:r>
          </w:p>
        </w:tc>
        <w:tc>
          <w:tcPr>
            <w:tcW w:w="1457" w:type="dxa"/>
          </w:tcPr>
          <w:p w14:paraId="4CDFE50E" w14:textId="126D4143" w:rsidR="006E608C" w:rsidRDefault="006E608C" w:rsidP="006E608C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1587" w:type="dxa"/>
          </w:tcPr>
          <w:p w14:paraId="4463310A" w14:textId="046D6FF3" w:rsidR="006E608C" w:rsidRDefault="006E608C" w:rsidP="006E608C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3374" w:type="dxa"/>
          </w:tcPr>
          <w:p w14:paraId="2C5D1624" w14:textId="19578ECA" w:rsidR="006E608C" w:rsidRDefault="00546D7D" w:rsidP="006E608C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Abajo hacia arriba</w:t>
            </w:r>
          </w:p>
        </w:tc>
      </w:tr>
      <w:tr w:rsidR="006E608C" w:rsidRPr="00897315" w14:paraId="4312AB5A" w14:textId="77777777" w:rsidTr="00424FB1">
        <w:tc>
          <w:tcPr>
            <w:tcW w:w="3204" w:type="dxa"/>
          </w:tcPr>
          <w:p w14:paraId="1038D632" w14:textId="17FC0E3A" w:rsidR="006E608C" w:rsidRDefault="00F16662" w:rsidP="006E608C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FUNCIÓN</w:t>
            </w:r>
          </w:p>
        </w:tc>
        <w:tc>
          <w:tcPr>
            <w:tcW w:w="1457" w:type="dxa"/>
          </w:tcPr>
          <w:p w14:paraId="6F7E01FF" w14:textId="3BBA803E" w:rsidR="006E608C" w:rsidRDefault="00F16662" w:rsidP="006E608C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587" w:type="dxa"/>
          </w:tcPr>
          <w:p w14:paraId="501F7891" w14:textId="7CD694B3" w:rsidR="006E608C" w:rsidRDefault="00F16662" w:rsidP="006E608C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3374" w:type="dxa"/>
          </w:tcPr>
          <w:p w14:paraId="62611FED" w14:textId="685E7203" w:rsidR="006E608C" w:rsidRDefault="00F16662" w:rsidP="00C74CC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Diagonal </w:t>
            </w:r>
            <w:r w:rsidR="00C74CCB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 abajo</w:t>
            </w:r>
          </w:p>
        </w:tc>
      </w:tr>
      <w:tr w:rsidR="00C74CCB" w:rsidRPr="00897315" w14:paraId="57F0C9F6" w14:textId="77777777" w:rsidTr="00424FB1">
        <w:tc>
          <w:tcPr>
            <w:tcW w:w="3204" w:type="dxa"/>
          </w:tcPr>
          <w:p w14:paraId="15B8017B" w14:textId="230265FA" w:rsidR="00C74CCB" w:rsidRDefault="00C74CCB" w:rsidP="00C74CC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HIDROCARBURO</w:t>
            </w:r>
          </w:p>
        </w:tc>
        <w:tc>
          <w:tcPr>
            <w:tcW w:w="1457" w:type="dxa"/>
          </w:tcPr>
          <w:p w14:paraId="4F1D88F9" w14:textId="2E0EF7D8" w:rsidR="00C74CCB" w:rsidRDefault="00C74CCB" w:rsidP="00C74CC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587" w:type="dxa"/>
          </w:tcPr>
          <w:p w14:paraId="3B1CA8A0" w14:textId="41917355" w:rsidR="00C74CCB" w:rsidRDefault="00C74CCB" w:rsidP="00C74CC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3374" w:type="dxa"/>
          </w:tcPr>
          <w:p w14:paraId="557DD8BE" w14:textId="3D0DA580" w:rsidR="00C74CCB" w:rsidRDefault="00C74CCB" w:rsidP="00C74CC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Diagonal hacia abajo</w:t>
            </w:r>
          </w:p>
        </w:tc>
      </w:tr>
      <w:tr w:rsidR="00C74CCB" w:rsidRPr="00897315" w14:paraId="78D3DD1F" w14:textId="77777777" w:rsidTr="00424FB1">
        <w:tc>
          <w:tcPr>
            <w:tcW w:w="3204" w:type="dxa"/>
          </w:tcPr>
          <w:p w14:paraId="6983508A" w14:textId="51D71168" w:rsidR="00C74CCB" w:rsidRDefault="00546D7D" w:rsidP="008629DD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WÖH</w:t>
            </w:r>
            <w:r w:rsidR="00C74CCB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LER</w:t>
            </w:r>
          </w:p>
        </w:tc>
        <w:tc>
          <w:tcPr>
            <w:tcW w:w="1457" w:type="dxa"/>
          </w:tcPr>
          <w:p w14:paraId="6DB5B62A" w14:textId="2E099D80" w:rsidR="00C74CCB" w:rsidRDefault="00C74CCB" w:rsidP="00C74CC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587" w:type="dxa"/>
          </w:tcPr>
          <w:p w14:paraId="6F1A6902" w14:textId="41EC0221" w:rsidR="00C74CCB" w:rsidRDefault="00C74CCB" w:rsidP="00C74CC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3374" w:type="dxa"/>
          </w:tcPr>
          <w:p w14:paraId="633B6663" w14:textId="083676C7" w:rsidR="00C74CCB" w:rsidRDefault="005F6DD3" w:rsidP="00C74CC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Diagonal hacia arriba</w:t>
            </w:r>
          </w:p>
        </w:tc>
      </w:tr>
      <w:tr w:rsidR="008372B0" w:rsidRPr="00897315" w14:paraId="7407B78B" w14:textId="77777777" w:rsidTr="00424FB1">
        <w:tc>
          <w:tcPr>
            <w:tcW w:w="3204" w:type="dxa"/>
          </w:tcPr>
          <w:p w14:paraId="56302800" w14:textId="2822D05D" w:rsidR="008372B0" w:rsidRDefault="008372B0" w:rsidP="0098582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pPrChange w:id="23" w:author="Daniel" w:date="2015-04-08T10:41:00Z">
                <w:pPr/>
              </w:pPrChange>
            </w:pPr>
            <w:del w:id="24" w:author="Daniel" w:date="2015-04-08T10:41:00Z">
              <w:r w:rsidDel="00985822">
                <w:rPr>
                  <w:rFonts w:ascii="Arial" w:hAnsi="Arial" w:cs="Arial"/>
                  <w:color w:val="0000FF"/>
                  <w:sz w:val="16"/>
                  <w:szCs w:val="16"/>
                  <w:lang w:val="es-ES_tradnl"/>
                </w:rPr>
                <w:delText>ALOTROPO</w:delText>
              </w:r>
            </w:del>
            <w:ins w:id="25" w:author="Daniel" w:date="2015-04-08T10:41:00Z">
              <w:r w:rsidR="00985822">
                <w:rPr>
                  <w:rFonts w:ascii="Arial" w:hAnsi="Arial" w:cs="Arial"/>
                  <w:color w:val="0000FF"/>
                  <w:sz w:val="16"/>
                  <w:szCs w:val="16"/>
                  <w:lang w:val="es-ES_tradnl"/>
                </w:rPr>
                <w:t>AL</w:t>
              </w:r>
              <w:r w:rsidR="00985822">
                <w:rPr>
                  <w:rFonts w:ascii="Arial" w:hAnsi="Arial" w:cs="Arial"/>
                  <w:color w:val="0000FF"/>
                  <w:sz w:val="16"/>
                  <w:szCs w:val="16"/>
                  <w:lang w:val="es-ES_tradnl"/>
                </w:rPr>
                <w:t>Ó</w:t>
              </w:r>
              <w:bookmarkStart w:id="26" w:name="_GoBack"/>
              <w:bookmarkEnd w:id="26"/>
              <w:r w:rsidR="00985822">
                <w:rPr>
                  <w:rFonts w:ascii="Arial" w:hAnsi="Arial" w:cs="Arial"/>
                  <w:color w:val="0000FF"/>
                  <w:sz w:val="16"/>
                  <w:szCs w:val="16"/>
                  <w:lang w:val="es-ES_tradnl"/>
                </w:rPr>
                <w:t>TROPO</w:t>
              </w:r>
            </w:ins>
          </w:p>
        </w:tc>
        <w:tc>
          <w:tcPr>
            <w:tcW w:w="1457" w:type="dxa"/>
          </w:tcPr>
          <w:p w14:paraId="107B65D0" w14:textId="4FBD4717" w:rsidR="008372B0" w:rsidRDefault="008372B0" w:rsidP="00C74CC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1587" w:type="dxa"/>
          </w:tcPr>
          <w:p w14:paraId="68FD9FEC" w14:textId="2B5D0E6E" w:rsidR="008372B0" w:rsidRDefault="008372B0" w:rsidP="00C74CC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3374" w:type="dxa"/>
          </w:tcPr>
          <w:p w14:paraId="64ED05E3" w14:textId="2BFF59F8" w:rsidR="008372B0" w:rsidRDefault="008372B0" w:rsidP="00C74CC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Arriba hacia abajo</w:t>
            </w:r>
          </w:p>
        </w:tc>
      </w:tr>
    </w:tbl>
    <w:p w14:paraId="3E5110DF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4701147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14:paraId="68AD62D8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0F7B618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0B58CC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14:paraId="4A3B8683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5EB5D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D90C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21B970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6227C8A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2B4A60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5F5330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1586178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5440707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726DB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C52A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7EEAF7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730A34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3FF58D5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14:paraId="5941F85A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68A435DD" w14:textId="77777777" w:rsidR="001C3AC6" w:rsidRPr="001C3AC6" w:rsidRDefault="001C3AC6" w:rsidP="008A2E24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7EB35D2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4209F41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E5FC7C" w14:textId="5DD883ED" w:rsidR="001C3AC6" w:rsidRPr="001C3AC6" w:rsidRDefault="00F73EA5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C13EAA1" w14:textId="513C2975" w:rsidR="001C3AC6" w:rsidRPr="001C3AC6" w:rsidRDefault="00E149B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31CE433" w14:textId="502A0FAB" w:rsidR="001C3AC6" w:rsidRPr="001C3AC6" w:rsidRDefault="00F73EA5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466B5DD5" w14:textId="1E9EE0FD" w:rsidR="001C3AC6" w:rsidRPr="001C3AC6" w:rsidRDefault="00F73EA5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1FFB7E09" w14:textId="77F21F12" w:rsidR="001C3AC6" w:rsidRPr="001C3AC6" w:rsidRDefault="00F73EA5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0E1EE7F4" w14:textId="0E65F198" w:rsidR="001C3AC6" w:rsidRPr="001C3AC6" w:rsidRDefault="00F73EA5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52B53675" w14:textId="417DB3C2" w:rsidR="001C3AC6" w:rsidRPr="001C3AC6" w:rsidRDefault="00F73EA5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0CF716E6" w14:textId="3EC25D2F" w:rsidR="001C3AC6" w:rsidRPr="001C3AC6" w:rsidRDefault="00F73EA5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7E363AB6" w14:textId="0714A9CA" w:rsidR="001C3AC6" w:rsidRPr="001C3AC6" w:rsidRDefault="00F73EA5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01774B10" w14:textId="181209F5" w:rsidR="001C3AC6" w:rsidRPr="001C3AC6" w:rsidRDefault="00F73EA5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58874A80" w14:textId="5965238F" w:rsidR="001C3AC6" w:rsidRPr="001C3AC6" w:rsidRDefault="00F73EA5" w:rsidP="00F73EA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</w:t>
            </w:r>
          </w:p>
        </w:tc>
      </w:tr>
      <w:tr w:rsidR="001C3AC6" w:rsidRPr="001C3AC6" w14:paraId="2E5A36B0" w14:textId="77777777" w:rsidTr="001C3AC6">
        <w:trPr>
          <w:jc w:val="center"/>
        </w:trPr>
        <w:tc>
          <w:tcPr>
            <w:tcW w:w="467" w:type="dxa"/>
            <w:vMerge/>
          </w:tcPr>
          <w:p w14:paraId="52E1708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DA7EB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1E13A67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E6E1BF" w14:textId="3FC5777C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1E6F6283" w14:textId="601C5952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22F476" w14:textId="3FCD2C54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0209278A" w14:textId="0F18C11C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3E965A" w14:textId="62A28016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1ABD88" w14:textId="3599A6D8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CE5FC25" w14:textId="08DD873B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070D4E" w14:textId="2A220B48" w:rsidR="001C3AC6" w:rsidRPr="001C3AC6" w:rsidRDefault="00F16662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</w:t>
            </w:r>
          </w:p>
        </w:tc>
        <w:tc>
          <w:tcPr>
            <w:tcW w:w="425" w:type="dxa"/>
          </w:tcPr>
          <w:p w14:paraId="0F96388A" w14:textId="3F49AF79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103B963" w14:textId="4F92F524" w:rsidR="001C3AC6" w:rsidRPr="001C3AC6" w:rsidRDefault="00C74CC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56EBC7B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24785A" w14:textId="77777777" w:rsidTr="001C3AC6">
        <w:trPr>
          <w:jc w:val="center"/>
        </w:trPr>
        <w:tc>
          <w:tcPr>
            <w:tcW w:w="467" w:type="dxa"/>
            <w:vMerge/>
          </w:tcPr>
          <w:p w14:paraId="55F0CB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1AA14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44F291B5" w14:textId="3894A329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28CCA805" w14:textId="394427F3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4E56846F" w14:textId="06BD56C5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68236E23" w14:textId="3D2A68FC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3245306C" w14:textId="49A2C62E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235F74CE" w14:textId="1DB153B8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010C6F3" w14:textId="36E577E3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3EAD1006" w14:textId="1C35023A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104C956B" w14:textId="43B4FEFA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50CD82D" w14:textId="53D35785" w:rsidR="001C3AC6" w:rsidRPr="001C3AC6" w:rsidRDefault="00C74CC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38CE19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C5824C" w14:textId="7D67DAB9" w:rsidR="001C3AC6" w:rsidRPr="001C3AC6" w:rsidRDefault="00693B1C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</w:tr>
      <w:tr w:rsidR="001C3AC6" w:rsidRPr="001C3AC6" w14:paraId="76793681" w14:textId="77777777" w:rsidTr="001C3AC6">
        <w:trPr>
          <w:jc w:val="center"/>
        </w:trPr>
        <w:tc>
          <w:tcPr>
            <w:tcW w:w="467" w:type="dxa"/>
            <w:vMerge/>
          </w:tcPr>
          <w:p w14:paraId="3329C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4C033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C922B48" w14:textId="0D8B9AFC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E933103" w14:textId="4862575A" w:rsidR="001C3AC6" w:rsidRPr="001C3AC6" w:rsidRDefault="00E149B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G</w:t>
            </w:r>
          </w:p>
        </w:tc>
        <w:tc>
          <w:tcPr>
            <w:tcW w:w="425" w:type="dxa"/>
          </w:tcPr>
          <w:p w14:paraId="7FCC215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82454" w14:textId="1F0A568D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000691F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1B9132" w14:textId="67FE9EE8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9DEF6E" w14:textId="7717920F" w:rsidR="001C3AC6" w:rsidRPr="001C3AC6" w:rsidRDefault="00F16662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20F6FBF0" w14:textId="3E47EA91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2BF794" w14:textId="6DD1634E" w:rsidR="001C3AC6" w:rsidRPr="001C3AC6" w:rsidRDefault="00C74CC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37C5C4C7" w14:textId="0D54733D" w:rsidR="001C3AC6" w:rsidRPr="001C3AC6" w:rsidRDefault="006E608C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391AE2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765C667" w14:textId="143EE053" w:rsidR="001C3AC6" w:rsidRPr="001C3AC6" w:rsidRDefault="00693B1C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</w:tr>
      <w:tr w:rsidR="001C3AC6" w:rsidRPr="001C3AC6" w14:paraId="73544E39" w14:textId="77777777" w:rsidTr="001C3AC6">
        <w:trPr>
          <w:jc w:val="center"/>
        </w:trPr>
        <w:tc>
          <w:tcPr>
            <w:tcW w:w="467" w:type="dxa"/>
            <w:vMerge/>
          </w:tcPr>
          <w:p w14:paraId="232CF1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E4A86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5C21BDDC" w14:textId="6829255F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57D8FE5" w14:textId="348ECA74" w:rsidR="001C3AC6" w:rsidRPr="001C3AC6" w:rsidRDefault="00E149B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0D05F8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098C26" w14:textId="6AA7323E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E5252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373AF3" w14:textId="5E4B3F89" w:rsidR="001C3AC6" w:rsidRPr="001C3AC6" w:rsidRDefault="00F16662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1CDD8327" w14:textId="2E230924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8FD20D8" w14:textId="14DB86F3" w:rsidR="001C3AC6" w:rsidRPr="001C3AC6" w:rsidRDefault="00C74CC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21E1E8B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9A432" w14:textId="4707B26A" w:rsidR="001C3AC6" w:rsidRPr="001C3AC6" w:rsidRDefault="006E608C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710D0BB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869D7C" w14:textId="4B308008" w:rsidR="001C3AC6" w:rsidRPr="001C3AC6" w:rsidRDefault="00693B1C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</w:tr>
      <w:tr w:rsidR="001C3AC6" w:rsidRPr="001C3AC6" w14:paraId="0FA3EFAB" w14:textId="77777777" w:rsidTr="001C3AC6">
        <w:trPr>
          <w:jc w:val="center"/>
        </w:trPr>
        <w:tc>
          <w:tcPr>
            <w:tcW w:w="467" w:type="dxa"/>
            <w:vMerge/>
          </w:tcPr>
          <w:p w14:paraId="0449D9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184A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EDD7A09" w14:textId="2998DB7D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719F96A4" w14:textId="64F983E7" w:rsidR="001C3AC6" w:rsidRPr="001C3AC6" w:rsidRDefault="00E149BD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1262F6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9A8645" w14:textId="2B3F5841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381E0498" w14:textId="07D14ECD" w:rsidR="001C3AC6" w:rsidRPr="001C3AC6" w:rsidRDefault="00F16662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2A31B0D" w14:textId="4E9A85CA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51A7C6" w14:textId="44D4C310" w:rsidR="001C3AC6" w:rsidRPr="001C3AC6" w:rsidRDefault="00C74CC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59E400E" w14:textId="6C216F32" w:rsidR="001C3AC6" w:rsidRPr="001C3AC6" w:rsidRDefault="00693B1C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130C2CE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48A1D" w14:textId="3F44A200" w:rsidR="001C3AC6" w:rsidRPr="001C3AC6" w:rsidRDefault="006E608C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75D36AB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B15202" w14:textId="1EAC8F5F" w:rsidR="001C3AC6" w:rsidRPr="001C3AC6" w:rsidRDefault="00693B1C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</w:tr>
      <w:tr w:rsidR="001C3AC6" w:rsidRPr="001C3AC6" w14:paraId="158B3035" w14:textId="77777777" w:rsidTr="001C3AC6">
        <w:trPr>
          <w:jc w:val="center"/>
        </w:trPr>
        <w:tc>
          <w:tcPr>
            <w:tcW w:w="467" w:type="dxa"/>
            <w:vMerge/>
          </w:tcPr>
          <w:p w14:paraId="1F2E3D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C09850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24417400" w14:textId="16A095A0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7E0BF3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8F045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A754B4" w14:textId="38298663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36694CF7" w14:textId="1D675384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BA75D4" w14:textId="314C0BCA" w:rsidR="001C3AC6" w:rsidRPr="001C3AC6" w:rsidRDefault="00C74CC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0C46EE2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2C1BFA" w14:textId="59B3C1B5" w:rsidR="001C3AC6" w:rsidRPr="001C3AC6" w:rsidRDefault="00693B1C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F3A0CD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0A7898" w14:textId="64F5A841" w:rsidR="001C3AC6" w:rsidRPr="001C3AC6" w:rsidRDefault="006E608C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29C1262D" w14:textId="190B82CF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E266B5" w14:textId="5D04E888" w:rsidR="001C3AC6" w:rsidRPr="001C3AC6" w:rsidRDefault="00693B1C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</w:tr>
      <w:tr w:rsidR="001C3AC6" w:rsidRPr="001C3AC6" w14:paraId="02EC062E" w14:textId="77777777" w:rsidTr="001C3AC6">
        <w:trPr>
          <w:jc w:val="center"/>
        </w:trPr>
        <w:tc>
          <w:tcPr>
            <w:tcW w:w="467" w:type="dxa"/>
            <w:vMerge/>
          </w:tcPr>
          <w:p w14:paraId="17C51DE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17CB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2BF3595C" w14:textId="494FD4B9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31B7F3FE" w14:textId="3A9B7BC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182904" w14:textId="03C8D4C2" w:rsidR="001C3AC6" w:rsidRPr="001C3AC6" w:rsidRDefault="00F16662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2EEA852D" w14:textId="2C155676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7603D999" w14:textId="4D6D0917" w:rsidR="001C3AC6" w:rsidRPr="001C3AC6" w:rsidRDefault="00C74CC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0CBFC303" w14:textId="562B8692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A90A74" w14:textId="1017007E" w:rsidR="001C3AC6" w:rsidRPr="001C3AC6" w:rsidRDefault="00A0419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7702DF1A" w14:textId="601B0FFF" w:rsidR="001C3AC6" w:rsidRPr="001C3AC6" w:rsidRDefault="00693B1C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4435D5E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5C5A62" w14:textId="2396A2F0" w:rsidR="001C3AC6" w:rsidRPr="001C3AC6" w:rsidRDefault="006E608C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52043C6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8E8E0C" w14:textId="20598C04" w:rsidR="001C3AC6" w:rsidRPr="001C3AC6" w:rsidRDefault="00693B1C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</w:tr>
      <w:tr w:rsidR="001C3AC6" w:rsidRPr="001C3AC6" w14:paraId="4716FD70" w14:textId="77777777" w:rsidTr="001C3AC6">
        <w:trPr>
          <w:jc w:val="center"/>
        </w:trPr>
        <w:tc>
          <w:tcPr>
            <w:tcW w:w="467" w:type="dxa"/>
            <w:vMerge/>
          </w:tcPr>
          <w:p w14:paraId="33B5BF7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E7E3CC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2BED7568" w14:textId="3C0FE84E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4FBDE096" w14:textId="79E844BA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25DB11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0581D" w14:textId="6B02A6D9" w:rsidR="001C3AC6" w:rsidRPr="001C3AC6" w:rsidRDefault="00C74CC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4E211B5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21B08A" w14:textId="3010D062" w:rsidR="001C3AC6" w:rsidRPr="001C3AC6" w:rsidRDefault="00A0419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127E8E3B" w14:textId="64317E02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2316B9" w14:textId="0941A246" w:rsidR="001C3AC6" w:rsidRPr="001C3AC6" w:rsidRDefault="00693B1C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092B6DE9" w14:textId="5ED6741E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22427AF" w14:textId="5C3CCD23" w:rsidR="001C3AC6" w:rsidRPr="001C3AC6" w:rsidRDefault="006E608C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20134C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D81BD" w14:textId="2FE56FE4" w:rsidR="001C3AC6" w:rsidRPr="001C3AC6" w:rsidRDefault="00C74CC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</w:tr>
      <w:tr w:rsidR="001C3AC6" w:rsidRPr="001C3AC6" w14:paraId="7D4491C9" w14:textId="77777777" w:rsidTr="001C3AC6">
        <w:trPr>
          <w:jc w:val="center"/>
        </w:trPr>
        <w:tc>
          <w:tcPr>
            <w:tcW w:w="467" w:type="dxa"/>
            <w:vMerge/>
          </w:tcPr>
          <w:p w14:paraId="580579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25E9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7A8DFA74" w14:textId="2B6E2861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3CE1DCA" w14:textId="5EA17FB1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59ACB9" w14:textId="5FC7B776" w:rsidR="001C3AC6" w:rsidRPr="001C3AC6" w:rsidRDefault="00C74CC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5C43DC9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738812" w14:textId="051920ED" w:rsidR="001C3AC6" w:rsidRPr="001C3AC6" w:rsidRDefault="00A0419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</w:t>
            </w:r>
          </w:p>
        </w:tc>
        <w:tc>
          <w:tcPr>
            <w:tcW w:w="425" w:type="dxa"/>
          </w:tcPr>
          <w:p w14:paraId="1537D8E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880E6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9C3C28" w14:textId="35FB1BD7" w:rsidR="001C3AC6" w:rsidRPr="001C3AC6" w:rsidRDefault="00693B1C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34BCCF1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61188B" w14:textId="59BC0E22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F764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C4A6EC" w14:textId="10024157" w:rsidR="001C3AC6" w:rsidRPr="001C3AC6" w:rsidRDefault="00C74CC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</w:tr>
      <w:tr w:rsidR="001C3AC6" w:rsidRPr="001C3AC6" w14:paraId="5E16B5EA" w14:textId="77777777" w:rsidTr="001C3AC6">
        <w:trPr>
          <w:jc w:val="center"/>
        </w:trPr>
        <w:tc>
          <w:tcPr>
            <w:tcW w:w="467" w:type="dxa"/>
            <w:vMerge/>
          </w:tcPr>
          <w:p w14:paraId="4A99B5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5C7204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32E742D" w14:textId="63633666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2BAC26" w14:textId="0BD6019D" w:rsidR="001C3AC6" w:rsidRPr="001C3AC6" w:rsidRDefault="00C74CC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E782AC8" w14:textId="672304BF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130E39F6" w14:textId="4579FD56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23D25D39" w14:textId="73F89FEF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  <w:tc>
          <w:tcPr>
            <w:tcW w:w="425" w:type="dxa"/>
          </w:tcPr>
          <w:p w14:paraId="584F18CA" w14:textId="241C8FE8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D76E95A" w14:textId="76C98953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05E31816" w14:textId="2CA63163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741FB72A" w14:textId="7EC15CBB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7FC2C8C8" w14:textId="5B0F73DC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6E9D8AAD" w14:textId="7ADC978F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CDE0F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3618E954" w14:textId="77777777" w:rsidTr="001C3AC6">
        <w:trPr>
          <w:jc w:val="center"/>
        </w:trPr>
        <w:tc>
          <w:tcPr>
            <w:tcW w:w="467" w:type="dxa"/>
            <w:vMerge/>
          </w:tcPr>
          <w:p w14:paraId="284DCD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D6DB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0CA33BF2" w14:textId="2C088C0C" w:rsidR="001C3AC6" w:rsidRPr="001C3AC6" w:rsidRDefault="00C74CC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D3F6A49" w14:textId="702ACBAE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DD5547" w14:textId="0C0EA3ED" w:rsidR="001C3AC6" w:rsidRPr="001C3AC6" w:rsidRDefault="00A0419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W</w:t>
            </w:r>
          </w:p>
        </w:tc>
        <w:tc>
          <w:tcPr>
            <w:tcW w:w="425" w:type="dxa"/>
          </w:tcPr>
          <w:p w14:paraId="2A1D47D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5A65D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01B54E" w14:textId="2241D5A2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47956720" w14:textId="0139D234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49A1FEC8" w14:textId="01284709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66B8156C" w14:textId="0F4FBD92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3F1AB71C" w14:textId="61BF9F50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7EEF9611" w14:textId="22C103E8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485D15C4" w14:textId="63DCA55E" w:rsidR="001C3AC6" w:rsidRPr="001C3AC6" w:rsidRDefault="00424FB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</w:tr>
    </w:tbl>
    <w:p w14:paraId="5438B712" w14:textId="5738A470" w:rsidR="00BB55C2" w:rsidRDefault="00BB55C2" w:rsidP="008629DD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revisionView w:insDel="0" w:formatting="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56E55"/>
    <w:rsid w:val="000719EE"/>
    <w:rsid w:val="000B20BA"/>
    <w:rsid w:val="000D352C"/>
    <w:rsid w:val="000F0045"/>
    <w:rsid w:val="000F766C"/>
    <w:rsid w:val="00104E5C"/>
    <w:rsid w:val="00125D25"/>
    <w:rsid w:val="00133B9B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B4A35"/>
    <w:rsid w:val="003C2603"/>
    <w:rsid w:val="003D72B3"/>
    <w:rsid w:val="004024BA"/>
    <w:rsid w:val="00411F22"/>
    <w:rsid w:val="00417B06"/>
    <w:rsid w:val="00424FB1"/>
    <w:rsid w:val="00433FEF"/>
    <w:rsid w:val="004375B6"/>
    <w:rsid w:val="0045712C"/>
    <w:rsid w:val="004837D2"/>
    <w:rsid w:val="00485C72"/>
    <w:rsid w:val="00495119"/>
    <w:rsid w:val="00496796"/>
    <w:rsid w:val="004A4A9C"/>
    <w:rsid w:val="004C706A"/>
    <w:rsid w:val="004D3E90"/>
    <w:rsid w:val="004F6106"/>
    <w:rsid w:val="00510FE7"/>
    <w:rsid w:val="0052013C"/>
    <w:rsid w:val="00525102"/>
    <w:rsid w:val="00546D7D"/>
    <w:rsid w:val="005513FA"/>
    <w:rsid w:val="00551D6E"/>
    <w:rsid w:val="00552D7C"/>
    <w:rsid w:val="0057625D"/>
    <w:rsid w:val="00584F8B"/>
    <w:rsid w:val="005937B1"/>
    <w:rsid w:val="005B210B"/>
    <w:rsid w:val="005C209B"/>
    <w:rsid w:val="005D3CC8"/>
    <w:rsid w:val="005D789C"/>
    <w:rsid w:val="005F4C68"/>
    <w:rsid w:val="005F531B"/>
    <w:rsid w:val="005F6DD3"/>
    <w:rsid w:val="005F77C4"/>
    <w:rsid w:val="00611072"/>
    <w:rsid w:val="00616529"/>
    <w:rsid w:val="00630169"/>
    <w:rsid w:val="0063490D"/>
    <w:rsid w:val="00647430"/>
    <w:rsid w:val="00680C85"/>
    <w:rsid w:val="006907A4"/>
    <w:rsid w:val="0069150C"/>
    <w:rsid w:val="00693B1C"/>
    <w:rsid w:val="006A32CE"/>
    <w:rsid w:val="006A3851"/>
    <w:rsid w:val="006B1C75"/>
    <w:rsid w:val="006C5EF2"/>
    <w:rsid w:val="006D02A8"/>
    <w:rsid w:val="006E0A77"/>
    <w:rsid w:val="006E1C59"/>
    <w:rsid w:val="006E32EF"/>
    <w:rsid w:val="006E608C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05F98"/>
    <w:rsid w:val="00831F6A"/>
    <w:rsid w:val="008372B0"/>
    <w:rsid w:val="0085239F"/>
    <w:rsid w:val="008629DD"/>
    <w:rsid w:val="008752D9"/>
    <w:rsid w:val="00881754"/>
    <w:rsid w:val="0089063A"/>
    <w:rsid w:val="008932B9"/>
    <w:rsid w:val="008951B2"/>
    <w:rsid w:val="008952A3"/>
    <w:rsid w:val="00897315"/>
    <w:rsid w:val="008C31F9"/>
    <w:rsid w:val="008C6F76"/>
    <w:rsid w:val="008E347C"/>
    <w:rsid w:val="00923C89"/>
    <w:rsid w:val="009320AC"/>
    <w:rsid w:val="0093573E"/>
    <w:rsid w:val="009510B5"/>
    <w:rsid w:val="00953886"/>
    <w:rsid w:val="009821EF"/>
    <w:rsid w:val="00985822"/>
    <w:rsid w:val="0099088A"/>
    <w:rsid w:val="00991091"/>
    <w:rsid w:val="00991941"/>
    <w:rsid w:val="00992AB9"/>
    <w:rsid w:val="009C4689"/>
    <w:rsid w:val="009C7A72"/>
    <w:rsid w:val="009E7DAC"/>
    <w:rsid w:val="009F074B"/>
    <w:rsid w:val="00A04196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31F81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53F0"/>
    <w:rsid w:val="00BD770C"/>
    <w:rsid w:val="00C0683E"/>
    <w:rsid w:val="00C0747E"/>
    <w:rsid w:val="00C209AE"/>
    <w:rsid w:val="00C219A9"/>
    <w:rsid w:val="00C34A1F"/>
    <w:rsid w:val="00C35567"/>
    <w:rsid w:val="00C43F55"/>
    <w:rsid w:val="00C52079"/>
    <w:rsid w:val="00C5701A"/>
    <w:rsid w:val="00C7411E"/>
    <w:rsid w:val="00C74CCB"/>
    <w:rsid w:val="00C801EC"/>
    <w:rsid w:val="00C82070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5855"/>
    <w:rsid w:val="00D07148"/>
    <w:rsid w:val="00D15A42"/>
    <w:rsid w:val="00D3600C"/>
    <w:rsid w:val="00D60782"/>
    <w:rsid w:val="00D660AD"/>
    <w:rsid w:val="00DB5C86"/>
    <w:rsid w:val="00DE1289"/>
    <w:rsid w:val="00DE1C4F"/>
    <w:rsid w:val="00DE2253"/>
    <w:rsid w:val="00DE69EE"/>
    <w:rsid w:val="00DF5702"/>
    <w:rsid w:val="00E057E6"/>
    <w:rsid w:val="00E149BD"/>
    <w:rsid w:val="00E14BD5"/>
    <w:rsid w:val="00E253EA"/>
    <w:rsid w:val="00E30D50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16662"/>
    <w:rsid w:val="00F372A0"/>
    <w:rsid w:val="00F44F99"/>
    <w:rsid w:val="00F5593B"/>
    <w:rsid w:val="00F57E22"/>
    <w:rsid w:val="00F66FC5"/>
    <w:rsid w:val="00F73B99"/>
    <w:rsid w:val="00F73EA5"/>
    <w:rsid w:val="00F80068"/>
    <w:rsid w:val="00F819D0"/>
    <w:rsid w:val="00F9145F"/>
    <w:rsid w:val="00F93E33"/>
    <w:rsid w:val="00FA04FB"/>
    <w:rsid w:val="00FA6DF9"/>
    <w:rsid w:val="00FD4E51"/>
    <w:rsid w:val="00FE1D51"/>
    <w:rsid w:val="00FF2E70"/>
    <w:rsid w:val="00FF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0D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D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0D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D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629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Daniel</cp:lastModifiedBy>
  <cp:revision>7</cp:revision>
  <dcterms:created xsi:type="dcterms:W3CDTF">2015-04-01T12:30:00Z</dcterms:created>
  <dcterms:modified xsi:type="dcterms:W3CDTF">2015-04-08T15:41:00Z</dcterms:modified>
</cp:coreProperties>
</file>