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BF4E3C8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r w:rsidR="004C04CA" w:rsidRPr="006D02A8">
        <w:rPr>
          <w:rFonts w:ascii="Arial" w:hAnsi="Arial"/>
          <w:sz w:val="18"/>
          <w:szCs w:val="18"/>
          <w:highlight w:val="green"/>
          <w:lang w:val="es-ES_tradnl"/>
        </w:rPr>
        <w:t>guion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18BEC999" w14:textId="77777777" w:rsidR="00D546FD" w:rsidRDefault="00D546FD" w:rsidP="00D546FD">
      <w:pPr>
        <w:rPr>
          <w:rFonts w:ascii="Arial" w:hAnsi="Arial"/>
          <w:sz w:val="18"/>
          <w:szCs w:val="18"/>
          <w:lang w:val="es-ES_tradnl"/>
        </w:rPr>
      </w:pPr>
    </w:p>
    <w:p w14:paraId="5E4E33C7" w14:textId="77777777" w:rsidR="008B2B1D" w:rsidRDefault="008B2B1D" w:rsidP="008B2B1D">
      <w:pPr>
        <w:rPr>
          <w:rFonts w:ascii="Arial" w:hAnsi="Arial"/>
          <w:sz w:val="18"/>
          <w:szCs w:val="18"/>
          <w:lang w:val="es-ES_tradnl"/>
        </w:rPr>
      </w:pPr>
    </w:p>
    <w:p w14:paraId="4609FE27" w14:textId="72974E19" w:rsidR="00D546FD" w:rsidRPr="006D02A8" w:rsidRDefault="008B2B1D" w:rsidP="008B2B1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carbono y la química orgánica</w:t>
      </w:r>
      <w:r w:rsidR="00485D6C">
        <w:rPr>
          <w:rFonts w:ascii="Arial" w:hAnsi="Arial"/>
          <w:sz w:val="18"/>
          <w:szCs w:val="18"/>
          <w:lang w:val="es-ES_tradnl"/>
        </w:rPr>
        <w:t>_CN_11_10</w:t>
      </w:r>
      <w:r w:rsidR="00560F50">
        <w:rPr>
          <w:rFonts w:ascii="Arial" w:hAnsi="Arial"/>
          <w:sz w:val="18"/>
          <w:szCs w:val="18"/>
          <w:lang w:val="es-ES_tradnl"/>
        </w:rPr>
        <w:t>_CO</w:t>
      </w:r>
    </w:p>
    <w:p w14:paraId="0867FF6E" w14:textId="77777777" w:rsidR="00D546FD" w:rsidRDefault="00D546FD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25700BEF" w14:textId="0E4F71D2" w:rsidR="00CF3B43" w:rsidRDefault="006B70A6" w:rsidP="000719EE">
      <w:pPr>
        <w:rPr>
          <w:rFonts w:ascii="Arial" w:hAnsi="Arial"/>
          <w:sz w:val="18"/>
          <w:szCs w:val="18"/>
          <w:lang w:val="es-ES_tradnl"/>
        </w:rPr>
      </w:pPr>
      <w:r w:rsidRPr="006B70A6">
        <w:rPr>
          <w:rFonts w:ascii="Arial" w:hAnsi="Arial"/>
          <w:sz w:val="18"/>
          <w:szCs w:val="18"/>
          <w:lang w:val="es-ES_tradnl"/>
        </w:rPr>
        <w:t>Refuerza tu aprendizaje: El carbono</w:t>
      </w:r>
    </w:p>
    <w:p w14:paraId="18CE2D4E" w14:textId="77777777" w:rsidR="006B70A6" w:rsidRPr="000719EE" w:rsidRDefault="006B70A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099D19F5" w14:textId="77777777" w:rsidR="006B70A6" w:rsidRPr="006D02A8" w:rsidRDefault="006B70A6" w:rsidP="00CB02D2">
      <w:pPr>
        <w:rPr>
          <w:rFonts w:ascii="Arial" w:hAnsi="Arial"/>
          <w:sz w:val="18"/>
          <w:szCs w:val="18"/>
          <w:lang w:val="es-ES_tradnl"/>
        </w:rPr>
      </w:pPr>
    </w:p>
    <w:p w14:paraId="5301DD8C" w14:textId="64ABC17C" w:rsidR="006B70A6" w:rsidRDefault="00152F06" w:rsidP="000719EE">
      <w:pPr>
        <w:rPr>
          <w:rFonts w:ascii="Arial" w:hAnsi="Arial" w:cs="Arial"/>
          <w:sz w:val="18"/>
          <w:szCs w:val="18"/>
          <w:lang w:val="es-ES_tradnl"/>
        </w:rPr>
      </w:pPr>
      <w:r w:rsidRPr="00152F06">
        <w:rPr>
          <w:rFonts w:ascii="Arial" w:hAnsi="Arial" w:cs="Arial"/>
          <w:sz w:val="18"/>
          <w:szCs w:val="18"/>
          <w:lang w:val="es-ES_tradnl"/>
        </w:rPr>
        <w:t>Actividades sobre El carbono</w:t>
      </w:r>
    </w:p>
    <w:p w14:paraId="2C2AACDB" w14:textId="77777777" w:rsidR="00152F06" w:rsidRPr="000719EE" w:rsidRDefault="00152F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BE5850" w14:textId="18009732" w:rsidR="00D546FD" w:rsidRPr="006D02A8" w:rsidRDefault="00C71A90" w:rsidP="00D546F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</w:t>
      </w:r>
      <w:r w:rsidR="00D546FD" w:rsidRPr="000F00AE">
        <w:rPr>
          <w:rFonts w:ascii="Arial" w:hAnsi="Arial"/>
          <w:sz w:val="18"/>
          <w:szCs w:val="18"/>
          <w:lang w:val="es-ES_tradnl"/>
        </w:rPr>
        <w:t>arbono,</w:t>
      </w:r>
      <w:r w:rsidR="00B62614">
        <w:rPr>
          <w:rFonts w:ascii="Arial" w:hAnsi="Arial"/>
          <w:sz w:val="18"/>
          <w:szCs w:val="18"/>
          <w:lang w:val="es-ES_tradnl"/>
        </w:rPr>
        <w:t xml:space="preserve"> </w:t>
      </w:r>
      <w:r w:rsidR="00217F2F">
        <w:rPr>
          <w:rFonts w:ascii="Arial" w:hAnsi="Arial"/>
          <w:sz w:val="18"/>
          <w:szCs w:val="18"/>
          <w:lang w:val="es-ES_tradnl"/>
        </w:rPr>
        <w:t xml:space="preserve">alótropos, </w:t>
      </w:r>
      <w:r>
        <w:rPr>
          <w:rFonts w:ascii="Arial" w:hAnsi="Arial"/>
          <w:sz w:val="18"/>
          <w:szCs w:val="18"/>
          <w:lang w:val="es-ES_tradnl"/>
        </w:rPr>
        <w:t>estructura química</w:t>
      </w:r>
      <w:r w:rsidR="00217F2F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propiedades físicas,</w:t>
      </w:r>
      <w:r w:rsidR="00217F2F">
        <w:rPr>
          <w:rFonts w:ascii="Arial" w:hAnsi="Arial"/>
          <w:sz w:val="18"/>
          <w:szCs w:val="18"/>
          <w:lang w:val="es-ES_tradnl"/>
        </w:rPr>
        <w:t xml:space="preserve"> </w:t>
      </w:r>
      <w:r w:rsidR="007F1F42">
        <w:rPr>
          <w:rFonts w:ascii="Arial" w:hAnsi="Arial"/>
          <w:sz w:val="18"/>
          <w:szCs w:val="18"/>
          <w:lang w:val="es-ES_tradnl"/>
        </w:rPr>
        <w:t>diamante, grafito</w:t>
      </w:r>
      <w:r w:rsidR="00425D60">
        <w:rPr>
          <w:rFonts w:ascii="Arial" w:hAnsi="Arial"/>
          <w:sz w:val="18"/>
          <w:szCs w:val="18"/>
          <w:lang w:val="es-ES_tradnl"/>
        </w:rPr>
        <w:t>.</w:t>
      </w:r>
      <w:r w:rsidR="00217F2F">
        <w:rPr>
          <w:rFonts w:ascii="Arial" w:hAnsi="Arial"/>
          <w:sz w:val="18"/>
          <w:szCs w:val="18"/>
          <w:lang w:val="es-ES_tradnl"/>
        </w:rPr>
        <w:t xml:space="preserve"> </w:t>
      </w:r>
    </w:p>
    <w:p w14:paraId="2CC13D88" w14:textId="77777777" w:rsidR="00D546FD" w:rsidRPr="000719EE" w:rsidRDefault="00D546F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751A16" w14:textId="6A768AA4" w:rsidR="00D546FD" w:rsidRPr="000719EE" w:rsidRDefault="00D546F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60B1AECF" w:rsidR="005F4C68" w:rsidRPr="005F4C68" w:rsidRDefault="00D546F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25D6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B8C375C" w:rsidR="002E4EE6" w:rsidRPr="00AC7496" w:rsidRDefault="00D546F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6D347712" w:rsidR="00712769" w:rsidRPr="005F4C68" w:rsidRDefault="00D546F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0C8E5A7" w14:textId="14860B85" w:rsidR="00D546FD" w:rsidRDefault="00D546F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0F5186C" w14:textId="77777777" w:rsidR="00D546FD" w:rsidRPr="000719EE" w:rsidRDefault="00D546F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77047BB8" w14:textId="77777777" w:rsidR="003660DE" w:rsidRPr="00125D25" w:rsidRDefault="003660DE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29A203D" w14:textId="77777777" w:rsidR="006B70A6" w:rsidRDefault="006B70A6" w:rsidP="006B70A6">
      <w:pPr>
        <w:rPr>
          <w:rFonts w:ascii="Arial" w:hAnsi="Arial"/>
          <w:sz w:val="18"/>
          <w:szCs w:val="18"/>
          <w:lang w:val="es-ES_tradnl"/>
        </w:rPr>
      </w:pPr>
      <w:r w:rsidRPr="006B70A6">
        <w:rPr>
          <w:rFonts w:ascii="Arial" w:hAnsi="Arial"/>
          <w:sz w:val="18"/>
          <w:szCs w:val="18"/>
          <w:lang w:val="es-ES_tradnl"/>
        </w:rPr>
        <w:t>Refuerza tu aprendizaje: El carbono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6FB46011" w:rsidR="000719EE" w:rsidRDefault="00C84E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FB0763A" w14:textId="77777777" w:rsidR="00C84E2B" w:rsidRPr="000719EE" w:rsidRDefault="00C84E2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54DAE55D" w:rsidR="000719EE" w:rsidRDefault="003660DE" w:rsidP="000719E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Realiza la siguiente actividad. </w:t>
      </w:r>
      <w:r w:rsidR="00C84E2B" w:rsidRPr="00C84E2B">
        <w:rPr>
          <w:rFonts w:ascii="Arial" w:hAnsi="Arial"/>
          <w:sz w:val="18"/>
          <w:szCs w:val="18"/>
          <w:lang w:val="es-ES_tradnl"/>
        </w:rPr>
        <w:t xml:space="preserve">Cuando termines haz clic en enviar. Si es necesario, entrega las respuestas en </w:t>
      </w:r>
      <w:r w:rsidR="006B70A6">
        <w:rPr>
          <w:rFonts w:ascii="Arial" w:hAnsi="Arial"/>
          <w:sz w:val="18"/>
          <w:szCs w:val="18"/>
          <w:lang w:val="es-ES_tradnl"/>
        </w:rPr>
        <w:t>físico</w:t>
      </w:r>
      <w:r w:rsidR="00C84E2B" w:rsidRPr="00C84E2B">
        <w:rPr>
          <w:rFonts w:ascii="Arial" w:hAnsi="Arial"/>
          <w:sz w:val="18"/>
          <w:szCs w:val="18"/>
          <w:lang w:val="es-ES_tradnl"/>
        </w:rPr>
        <w:t xml:space="preserve"> o por </w:t>
      </w:r>
      <w:r w:rsidR="00C84E2B" w:rsidRPr="000E64E9">
        <w:rPr>
          <w:rFonts w:ascii="Arial" w:hAnsi="Arial"/>
          <w:i/>
          <w:sz w:val="18"/>
          <w:szCs w:val="18"/>
          <w:lang w:val="es-ES_tradnl"/>
        </w:rPr>
        <w:t>e-mail</w:t>
      </w:r>
      <w:r w:rsidR="00C84E2B" w:rsidRPr="00C84E2B">
        <w:rPr>
          <w:rFonts w:ascii="Arial" w:hAnsi="Arial"/>
          <w:sz w:val="18"/>
          <w:szCs w:val="18"/>
          <w:lang w:val="es-ES_tradnl"/>
        </w:rPr>
        <w:t xml:space="preserve"> a tu profesor para que </w:t>
      </w:r>
      <w:r w:rsidR="006B70A6">
        <w:rPr>
          <w:rFonts w:ascii="Arial" w:hAnsi="Arial"/>
          <w:sz w:val="18"/>
          <w:szCs w:val="18"/>
          <w:lang w:val="es-ES_tradnl"/>
        </w:rPr>
        <w:t>pueda revisar la actividad.</w:t>
      </w:r>
    </w:p>
    <w:p w14:paraId="28CCD382" w14:textId="77777777" w:rsidR="006B70A6" w:rsidRPr="000719EE" w:rsidRDefault="006B70A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4CE0F70F" w:rsidR="00F8006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C84E2B" w:rsidRPr="00C84E2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C84E2B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249AADB9" w14:textId="77777777" w:rsidR="00C84E2B" w:rsidRDefault="00C84E2B" w:rsidP="00CB02D2">
      <w:pPr>
        <w:rPr>
          <w:rFonts w:ascii="Arial" w:hAnsi="Arial"/>
          <w:sz w:val="18"/>
          <w:szCs w:val="18"/>
          <w:lang w:val="es-ES_tradnl"/>
        </w:rPr>
      </w:pPr>
    </w:p>
    <w:p w14:paraId="07378790" w14:textId="6ADF1A30" w:rsidR="000719EE" w:rsidRPr="000719EE" w:rsidRDefault="00C84E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BFC9974" w14:textId="7497ADE9" w:rsidR="00C84E2B" w:rsidRPr="000E64E9" w:rsidRDefault="00C84E2B" w:rsidP="000719EE">
      <w:pPr>
        <w:rPr>
          <w:rFonts w:ascii="Arial" w:hAnsi="Arial" w:cs="Arial"/>
          <w:sz w:val="18"/>
          <w:szCs w:val="18"/>
          <w:lang w:val="pt-BR"/>
        </w:rPr>
      </w:pPr>
      <w:r w:rsidRPr="000E64E9">
        <w:rPr>
          <w:rFonts w:ascii="Arial" w:hAnsi="Arial" w:cs="Arial"/>
          <w:sz w:val="18"/>
          <w:szCs w:val="18"/>
          <w:lang w:val="pt-BR"/>
        </w:rPr>
        <w:t>S</w:t>
      </w:r>
    </w:p>
    <w:p w14:paraId="47BED343" w14:textId="77777777" w:rsidR="00584F8B" w:rsidRPr="000E64E9" w:rsidRDefault="00584F8B" w:rsidP="000719EE">
      <w:pPr>
        <w:rPr>
          <w:rFonts w:ascii="Arial" w:hAnsi="Arial" w:cs="Arial"/>
          <w:sz w:val="18"/>
          <w:szCs w:val="18"/>
          <w:lang w:val="pt-BR"/>
        </w:rPr>
      </w:pPr>
    </w:p>
    <w:p w14:paraId="753D63E8" w14:textId="15411661" w:rsidR="006907A4" w:rsidRPr="000E64E9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0E64E9">
        <w:rPr>
          <w:rFonts w:ascii="Arial" w:hAnsi="Arial"/>
          <w:sz w:val="18"/>
          <w:szCs w:val="18"/>
          <w:highlight w:val="green"/>
          <w:lang w:val="pt-BR"/>
        </w:rPr>
        <w:lastRenderedPageBreak/>
        <w:t>Mostrar calculadora (S/N)</w:t>
      </w:r>
    </w:p>
    <w:p w14:paraId="72847A08" w14:textId="77777777" w:rsidR="009C4689" w:rsidRPr="000E64E9" w:rsidRDefault="009C4689" w:rsidP="00CB02D2">
      <w:pPr>
        <w:rPr>
          <w:rFonts w:ascii="Arial" w:hAnsi="Arial" w:cs="Arial"/>
          <w:sz w:val="18"/>
          <w:szCs w:val="18"/>
          <w:lang w:val="pt-BR"/>
        </w:rPr>
      </w:pPr>
    </w:p>
    <w:p w14:paraId="2CD6EC98" w14:textId="2FDC5C45" w:rsidR="00EB633B" w:rsidRDefault="00C84E2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9F7BB60" w14:textId="77777777" w:rsidR="00C84E2B" w:rsidRDefault="00C84E2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E39046F" w14:textId="77777777" w:rsidR="00D75DBE" w:rsidRDefault="00D75DBE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8753BDB" w14:textId="71A0AA20" w:rsidR="00F70E70" w:rsidRPr="00C70ED8" w:rsidRDefault="00152F06" w:rsidP="00C70ED8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s-CO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s-CO"/>
        </w:rPr>
        <w:t xml:space="preserve">Investiga </w:t>
      </w:r>
      <w:r w:rsidR="004319B6">
        <w:rPr>
          <w:rFonts w:ascii="Arial" w:hAnsi="Arial" w:cs="Arial"/>
          <w:color w:val="222222"/>
          <w:sz w:val="19"/>
          <w:szCs w:val="19"/>
          <w:shd w:val="clear" w:color="auto" w:fill="FFFFFF"/>
          <w:lang w:val="es-CO"/>
        </w:rPr>
        <w:t>las propi</w:t>
      </w:r>
      <w:r w:rsidR="00762BF3">
        <w:rPr>
          <w:rFonts w:ascii="Arial" w:hAnsi="Arial" w:cs="Arial"/>
          <w:color w:val="222222"/>
          <w:sz w:val="19"/>
          <w:szCs w:val="19"/>
          <w:shd w:val="clear" w:color="auto" w:fill="FFFFFF"/>
          <w:lang w:val="es-CO"/>
        </w:rPr>
        <w:t>edades físicas del</w:t>
      </w:r>
      <w:r w:rsidR="004319B6">
        <w:rPr>
          <w:rFonts w:ascii="Arial" w:hAnsi="Arial" w:cs="Arial"/>
          <w:color w:val="222222"/>
          <w:sz w:val="19"/>
          <w:szCs w:val="19"/>
          <w:shd w:val="clear" w:color="auto" w:fill="FFFFFF"/>
          <w:lang w:val="es-CO"/>
        </w:rPr>
        <w:t xml:space="preserve"> grafito y</w:t>
      </w:r>
      <w:r w:rsidR="00762BF3">
        <w:rPr>
          <w:rFonts w:ascii="Arial" w:hAnsi="Arial" w:cs="Arial"/>
          <w:color w:val="222222"/>
          <w:sz w:val="19"/>
          <w:szCs w:val="19"/>
          <w:shd w:val="clear" w:color="auto" w:fill="FFFFFF"/>
          <w:lang w:val="es-CO"/>
        </w:rPr>
        <w:t xml:space="preserve"> el</w:t>
      </w:r>
      <w:r w:rsidR="004319B6">
        <w:rPr>
          <w:rFonts w:ascii="Arial" w:hAnsi="Arial" w:cs="Arial"/>
          <w:color w:val="222222"/>
          <w:sz w:val="19"/>
          <w:szCs w:val="19"/>
          <w:shd w:val="clear" w:color="auto" w:fill="FFFFFF"/>
          <w:lang w:val="es-CO"/>
        </w:rPr>
        <w:t xml:space="preserve"> diamante</w:t>
      </w:r>
      <w:r w:rsidR="00762BF3">
        <w:rPr>
          <w:rFonts w:ascii="Arial" w:hAnsi="Arial" w:cs="Arial"/>
          <w:color w:val="222222"/>
          <w:sz w:val="19"/>
          <w:szCs w:val="19"/>
          <w:shd w:val="clear" w:color="auto" w:fill="FFFFFF"/>
          <w:lang w:val="es-CO"/>
        </w:rPr>
        <w:t>.</w:t>
      </w:r>
      <w:r w:rsidRPr="00152F06">
        <w:rPr>
          <w:rFonts w:ascii="Arial" w:hAnsi="Arial" w:cs="Arial"/>
          <w:color w:val="222222"/>
          <w:sz w:val="19"/>
          <w:szCs w:val="19"/>
          <w:shd w:val="clear" w:color="auto" w:fill="FFFFFF"/>
          <w:lang w:val="es-CO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s-CO"/>
        </w:rPr>
        <w:t>Realiza un cuadro comparativo.</w:t>
      </w:r>
    </w:p>
    <w:p w14:paraId="2C51B4A9" w14:textId="77777777" w:rsidR="00C70ED8" w:rsidRDefault="00C70ED8" w:rsidP="00C70ED8">
      <w:pPr>
        <w:rPr>
          <w:rFonts w:ascii="Arial" w:hAnsi="Arial" w:cs="Arial"/>
          <w:sz w:val="18"/>
          <w:szCs w:val="18"/>
          <w:lang w:val="es-CO"/>
        </w:rPr>
      </w:pPr>
    </w:p>
    <w:tbl>
      <w:tblPr>
        <w:tblStyle w:val="Tablaconcuadrcula"/>
        <w:tblpPr w:leftFromText="141" w:rightFromText="141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3146"/>
        <w:gridCol w:w="1498"/>
        <w:gridCol w:w="1559"/>
      </w:tblGrid>
      <w:tr w:rsidR="000E64E9" w14:paraId="7C288D18" w14:textId="77777777" w:rsidTr="000E64E9">
        <w:tc>
          <w:tcPr>
            <w:tcW w:w="3146" w:type="dxa"/>
          </w:tcPr>
          <w:p w14:paraId="34E5EC9D" w14:textId="77777777" w:rsidR="000E64E9" w:rsidRPr="004D6883" w:rsidRDefault="000E64E9" w:rsidP="000E64E9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4D6883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Propiedad</w:t>
            </w:r>
          </w:p>
        </w:tc>
        <w:tc>
          <w:tcPr>
            <w:tcW w:w="1498" w:type="dxa"/>
          </w:tcPr>
          <w:p w14:paraId="73B3221E" w14:textId="77777777" w:rsidR="000E64E9" w:rsidRPr="004D6883" w:rsidRDefault="000E64E9" w:rsidP="000E64E9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4D6883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Grafito</w:t>
            </w:r>
          </w:p>
        </w:tc>
        <w:tc>
          <w:tcPr>
            <w:tcW w:w="1559" w:type="dxa"/>
          </w:tcPr>
          <w:p w14:paraId="3A30C5FF" w14:textId="77777777" w:rsidR="000E64E9" w:rsidRPr="004D6883" w:rsidRDefault="000E64E9" w:rsidP="000E64E9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4D6883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Diamante</w:t>
            </w:r>
          </w:p>
        </w:tc>
      </w:tr>
      <w:tr w:rsidR="000E64E9" w14:paraId="046038B8" w14:textId="77777777" w:rsidTr="000E64E9">
        <w:tc>
          <w:tcPr>
            <w:tcW w:w="3146" w:type="dxa"/>
          </w:tcPr>
          <w:p w14:paraId="3AB9BA2B" w14:textId="77777777" w:rsidR="000E64E9" w:rsidRPr="004D6883" w:rsidRDefault="000E64E9" w:rsidP="000E64E9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4D6883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Punto de fusión °C</w:t>
            </w:r>
          </w:p>
        </w:tc>
        <w:tc>
          <w:tcPr>
            <w:tcW w:w="1498" w:type="dxa"/>
          </w:tcPr>
          <w:p w14:paraId="0227E58E" w14:textId="77777777" w:rsidR="000E64E9" w:rsidRDefault="000E64E9" w:rsidP="000E64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4F9E3B92" w14:textId="77777777" w:rsidR="000E64E9" w:rsidRDefault="000E64E9" w:rsidP="000E64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0E64E9" w14:paraId="3D408771" w14:textId="77777777" w:rsidTr="000E64E9">
        <w:tc>
          <w:tcPr>
            <w:tcW w:w="3146" w:type="dxa"/>
          </w:tcPr>
          <w:p w14:paraId="7A6CABCE" w14:textId="77777777" w:rsidR="000E64E9" w:rsidRPr="004D6883" w:rsidRDefault="000E64E9" w:rsidP="000E64E9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4D6883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Punto de ebullición °C</w:t>
            </w:r>
          </w:p>
        </w:tc>
        <w:tc>
          <w:tcPr>
            <w:tcW w:w="1498" w:type="dxa"/>
          </w:tcPr>
          <w:p w14:paraId="3607EA2F" w14:textId="77777777" w:rsidR="000E64E9" w:rsidRDefault="000E64E9" w:rsidP="000E64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68AFD9B9" w14:textId="77777777" w:rsidR="000E64E9" w:rsidRDefault="000E64E9" w:rsidP="000E64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0E64E9" w14:paraId="0C86941B" w14:textId="77777777" w:rsidTr="000E64E9">
        <w:tc>
          <w:tcPr>
            <w:tcW w:w="3146" w:type="dxa"/>
          </w:tcPr>
          <w:p w14:paraId="6F98CFD7" w14:textId="77777777" w:rsidR="000E64E9" w:rsidRPr="004D6883" w:rsidRDefault="000E64E9" w:rsidP="000E64E9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4D6883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Densidad (g/m</w:t>
            </w: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l</w:t>
            </w:r>
            <w:r w:rsidRPr="004D6883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)</w:t>
            </w:r>
          </w:p>
        </w:tc>
        <w:tc>
          <w:tcPr>
            <w:tcW w:w="1498" w:type="dxa"/>
          </w:tcPr>
          <w:p w14:paraId="546A6A7C" w14:textId="77777777" w:rsidR="000E64E9" w:rsidRDefault="000E64E9" w:rsidP="000E64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1183E8CC" w14:textId="77777777" w:rsidR="000E64E9" w:rsidRDefault="000E64E9" w:rsidP="000E64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0E64E9" w14:paraId="4B8E7143" w14:textId="77777777" w:rsidTr="000E64E9">
        <w:tc>
          <w:tcPr>
            <w:tcW w:w="3146" w:type="dxa"/>
          </w:tcPr>
          <w:p w14:paraId="21EC99EA" w14:textId="77777777" w:rsidR="000E64E9" w:rsidRPr="004D6883" w:rsidRDefault="000E64E9" w:rsidP="000E64E9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4D6883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Dureza (escala de Mohs)</w:t>
            </w:r>
          </w:p>
        </w:tc>
        <w:tc>
          <w:tcPr>
            <w:tcW w:w="1498" w:type="dxa"/>
          </w:tcPr>
          <w:p w14:paraId="0CD97223" w14:textId="77777777" w:rsidR="000E64E9" w:rsidRDefault="000E64E9" w:rsidP="000E64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0CFC712D" w14:textId="77777777" w:rsidR="000E64E9" w:rsidRDefault="000E64E9" w:rsidP="000E64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0E64E9" w14:paraId="00D8782D" w14:textId="77777777" w:rsidTr="000E64E9">
        <w:tc>
          <w:tcPr>
            <w:tcW w:w="3146" w:type="dxa"/>
          </w:tcPr>
          <w:p w14:paraId="329BEDBC" w14:textId="77777777" w:rsidR="000E64E9" w:rsidRPr="004D6883" w:rsidRDefault="000E64E9" w:rsidP="000E64E9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4D6883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Conductividad eléctrica</w:t>
            </w:r>
          </w:p>
        </w:tc>
        <w:tc>
          <w:tcPr>
            <w:tcW w:w="1498" w:type="dxa"/>
          </w:tcPr>
          <w:p w14:paraId="22FC0955" w14:textId="77777777" w:rsidR="000E64E9" w:rsidRDefault="000E64E9" w:rsidP="000E64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39FED905" w14:textId="77777777" w:rsidR="000E64E9" w:rsidRDefault="000E64E9" w:rsidP="000E64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A3CC20B" w14:textId="77777777" w:rsidR="000E64E9" w:rsidRDefault="000E64E9" w:rsidP="00C70ED8">
      <w:pPr>
        <w:rPr>
          <w:rFonts w:ascii="Arial" w:hAnsi="Arial" w:cs="Arial"/>
          <w:sz w:val="18"/>
          <w:szCs w:val="18"/>
          <w:lang w:val="es-CO"/>
        </w:rPr>
      </w:pPr>
    </w:p>
    <w:p w14:paraId="67ED09DE" w14:textId="77777777" w:rsidR="000E64E9" w:rsidRDefault="000E64E9" w:rsidP="00C70ED8">
      <w:pPr>
        <w:rPr>
          <w:rFonts w:ascii="Arial" w:hAnsi="Arial" w:cs="Arial"/>
          <w:sz w:val="18"/>
          <w:szCs w:val="18"/>
          <w:lang w:val="es-CO"/>
        </w:rPr>
      </w:pPr>
    </w:p>
    <w:p w14:paraId="35CE36B4" w14:textId="77777777" w:rsidR="000E64E9" w:rsidRDefault="000E64E9" w:rsidP="00C70ED8">
      <w:pPr>
        <w:rPr>
          <w:rFonts w:ascii="Arial" w:hAnsi="Arial" w:cs="Arial"/>
          <w:sz w:val="18"/>
          <w:szCs w:val="18"/>
          <w:lang w:val="es-CO"/>
        </w:rPr>
      </w:pPr>
    </w:p>
    <w:p w14:paraId="43156039" w14:textId="77777777" w:rsidR="000E64E9" w:rsidRDefault="000E64E9" w:rsidP="00C70ED8">
      <w:pPr>
        <w:rPr>
          <w:rFonts w:ascii="Arial" w:hAnsi="Arial" w:cs="Arial"/>
          <w:sz w:val="18"/>
          <w:szCs w:val="18"/>
          <w:lang w:val="es-CO"/>
        </w:rPr>
      </w:pPr>
    </w:p>
    <w:p w14:paraId="26193377" w14:textId="77777777" w:rsidR="000E64E9" w:rsidRDefault="000E64E9" w:rsidP="00C70ED8">
      <w:pPr>
        <w:rPr>
          <w:rFonts w:ascii="Arial" w:hAnsi="Arial" w:cs="Arial"/>
          <w:sz w:val="18"/>
          <w:szCs w:val="18"/>
          <w:lang w:val="es-CO"/>
        </w:rPr>
      </w:pPr>
    </w:p>
    <w:p w14:paraId="2FD81E05" w14:textId="77777777" w:rsidR="000E64E9" w:rsidRDefault="000E64E9" w:rsidP="00C70ED8">
      <w:pPr>
        <w:rPr>
          <w:rFonts w:ascii="Arial" w:hAnsi="Arial" w:cs="Arial"/>
          <w:sz w:val="18"/>
          <w:szCs w:val="18"/>
          <w:lang w:val="es-CO"/>
        </w:rPr>
      </w:pPr>
    </w:p>
    <w:p w14:paraId="7A4036A5" w14:textId="77777777" w:rsidR="000E64E9" w:rsidRDefault="000E64E9" w:rsidP="00C70ED8">
      <w:pPr>
        <w:rPr>
          <w:rFonts w:ascii="Arial" w:hAnsi="Arial" w:cs="Arial"/>
          <w:sz w:val="18"/>
          <w:szCs w:val="18"/>
          <w:lang w:val="es-CO"/>
        </w:rPr>
      </w:pPr>
    </w:p>
    <w:p w14:paraId="0C7D4830" w14:textId="77777777" w:rsidR="000E64E9" w:rsidRPr="00C70ED8" w:rsidRDefault="000E64E9" w:rsidP="00C70ED8">
      <w:pPr>
        <w:rPr>
          <w:rFonts w:ascii="Arial" w:hAnsi="Arial" w:cs="Arial"/>
          <w:sz w:val="18"/>
          <w:szCs w:val="18"/>
          <w:lang w:val="es-CO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B6793A0" w14:textId="77777777" w:rsidR="00D75DBE" w:rsidRDefault="00D75DBE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3F9737D1" w14:textId="27452CD6" w:rsidR="00D75DBE" w:rsidRDefault="00D75DBE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E71D5EC" w14:textId="77777777" w:rsidR="00D75DBE" w:rsidRPr="008035C5" w:rsidRDefault="00D75DBE" w:rsidP="001F52D4">
      <w:pPr>
        <w:rPr>
          <w:rFonts w:ascii="Arial" w:hAnsi="Arial" w:cs="Arial"/>
          <w:color w:val="FF0000"/>
          <w:sz w:val="18"/>
          <w:szCs w:val="18"/>
          <w:lang w:val="es-ES_tradnl"/>
        </w:rPr>
      </w:pPr>
    </w:p>
    <w:p w14:paraId="370F3239" w14:textId="77777777" w:rsidR="00B955FF" w:rsidRDefault="00B955FF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05B68C05" w14:textId="4FBA3EFC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3F6EF48" w14:textId="77777777" w:rsidR="008805C6" w:rsidRDefault="008805C6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78DEE758" w14:textId="347A8022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C8346F">
        <w:rPr>
          <w:rFonts w:ascii="Arial" w:hAnsi="Arial" w:cs="Arial"/>
          <w:sz w:val="18"/>
          <w:szCs w:val="18"/>
          <w:highlight w:val="yellow"/>
          <w:lang w:val="es-ES_tradnl"/>
        </w:rPr>
        <w:t>CN_07_04_REC10_IMG01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BEF9FFE" w14:textId="77777777" w:rsidR="00C8346F" w:rsidRPr="00C8346F" w:rsidRDefault="00C8346F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2D99057" w14:textId="7F8334DD" w:rsidR="00C8346F" w:rsidRPr="00C8346F" w:rsidRDefault="00C8346F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C8346F">
        <w:rPr>
          <w:rFonts w:ascii="Arial" w:hAnsi="Arial" w:cs="Arial"/>
          <w:sz w:val="18"/>
          <w:szCs w:val="18"/>
          <w:lang w:val="es-ES_tradnl"/>
        </w:rPr>
        <w:t>CN_11_10_REC60_IMG01n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0AD99005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8B6725" w14:textId="77777777" w:rsidR="00B135DA" w:rsidRDefault="00B135DA" w:rsidP="00B135DA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4068A25" w14:textId="7678744B" w:rsidR="00B955FF" w:rsidRPr="00762BF3" w:rsidRDefault="00762BF3" w:rsidP="005B1760">
      <w:pPr>
        <w:rPr>
          <w:rFonts w:ascii="Arial" w:hAnsi="Arial"/>
          <w:b/>
          <w:sz w:val="18"/>
          <w:szCs w:val="18"/>
          <w:lang w:val="es-ES_tradnl"/>
        </w:rPr>
      </w:pPr>
      <w:r w:rsidRPr="00762BF3">
        <w:rPr>
          <w:rFonts w:ascii="Arial" w:hAnsi="Arial" w:cs="Arial"/>
          <w:sz w:val="19"/>
          <w:szCs w:val="19"/>
          <w:shd w:val="clear" w:color="auto" w:fill="FFFFFF"/>
          <w:lang w:val="es-CO"/>
        </w:rPr>
        <w:t xml:space="preserve">Investiga cómo se encuentran distribuidos los átomos de carbono en el grafito y </w:t>
      </w:r>
      <w:r w:rsidR="00152F06">
        <w:rPr>
          <w:rFonts w:ascii="Arial" w:hAnsi="Arial" w:cs="Arial"/>
          <w:sz w:val="19"/>
          <w:szCs w:val="19"/>
          <w:shd w:val="clear" w:color="auto" w:fill="FFFFFF"/>
          <w:lang w:val="es-CO"/>
        </w:rPr>
        <w:t xml:space="preserve">en </w:t>
      </w:r>
      <w:r w:rsidRPr="00762BF3">
        <w:rPr>
          <w:rFonts w:ascii="Arial" w:hAnsi="Arial" w:cs="Arial"/>
          <w:sz w:val="19"/>
          <w:szCs w:val="19"/>
          <w:shd w:val="clear" w:color="auto" w:fill="FFFFFF"/>
          <w:lang w:val="es-CO"/>
        </w:rPr>
        <w:t>el d</w:t>
      </w:r>
      <w:r w:rsidR="00BC4809">
        <w:rPr>
          <w:rFonts w:ascii="Arial" w:hAnsi="Arial" w:cs="Arial"/>
          <w:sz w:val="19"/>
          <w:szCs w:val="19"/>
          <w:shd w:val="clear" w:color="auto" w:fill="FFFFFF"/>
          <w:lang w:val="es-CO"/>
        </w:rPr>
        <w:t>iamante. Dibuja las estructuras de cada sustancia.</w:t>
      </w:r>
    </w:p>
    <w:p w14:paraId="02497E7C" w14:textId="77777777" w:rsidR="00B955FF" w:rsidRDefault="00B955FF" w:rsidP="005B176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D47D39B" w14:textId="69EE9EA8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BF1F75B" w14:textId="3D6FDC8A" w:rsidR="00B135DA" w:rsidRDefault="00B135D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2CAB29D0" w14:textId="77777777" w:rsidR="00B135DA" w:rsidRDefault="00B135D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3740AC" w14:textId="77777777" w:rsidR="003C2E26" w:rsidRDefault="003C2E2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53FEED3" w14:textId="4A1B4857" w:rsidR="00406BDC" w:rsidRPr="00406BDC" w:rsidRDefault="00406BDC" w:rsidP="00762BF3">
      <w:pPr>
        <w:rPr>
          <w:rFonts w:ascii="Arial" w:hAnsi="Arial"/>
          <w:b/>
          <w:sz w:val="18"/>
          <w:szCs w:val="18"/>
          <w:lang w:val="es-ES_tradnl"/>
        </w:rPr>
      </w:pPr>
    </w:p>
    <w:p w14:paraId="49FBF28E" w14:textId="77777777" w:rsidR="00406BDC" w:rsidRPr="00406BDC" w:rsidRDefault="00406BDC" w:rsidP="00F70E70">
      <w:pPr>
        <w:ind w:left="426"/>
        <w:rPr>
          <w:rFonts w:ascii="Arial" w:hAnsi="Arial"/>
          <w:b/>
          <w:sz w:val="18"/>
          <w:szCs w:val="18"/>
          <w:lang w:val="es-ES_tradnl"/>
        </w:rPr>
      </w:pPr>
    </w:p>
    <w:p w14:paraId="50834B56" w14:textId="10B9FBC2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01E42949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9227ECB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2202234" w14:textId="201919C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6E26EA56" w14:textId="77777777" w:rsidR="0074018B" w:rsidRPr="007F74EA" w:rsidRDefault="0074018B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EE57D16" w14:textId="77777777" w:rsidR="00762BF3" w:rsidRDefault="00762BF3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E82C70F" w14:textId="7F22E5CD" w:rsidR="00762BF3" w:rsidRPr="00C71A90" w:rsidRDefault="00762BF3" w:rsidP="005B1760">
      <w:pPr>
        <w:rPr>
          <w:rFonts w:ascii="Arial" w:hAnsi="Arial" w:cs="Arial"/>
          <w:sz w:val="19"/>
          <w:szCs w:val="19"/>
          <w:shd w:val="clear" w:color="auto" w:fill="FFFFFF"/>
          <w:lang w:val="es-CO"/>
        </w:rPr>
      </w:pPr>
      <w:r w:rsidRPr="00C71A90">
        <w:rPr>
          <w:rFonts w:ascii="Arial" w:hAnsi="Arial" w:cs="Arial"/>
          <w:sz w:val="19"/>
          <w:szCs w:val="19"/>
          <w:shd w:val="clear" w:color="auto" w:fill="FFFFFF"/>
          <w:lang w:val="es-CO"/>
        </w:rPr>
        <w:t>¿Cómo influye la distribución de los átomos (estructura) en las propiedades físicas del grafito y el diamante?</w:t>
      </w:r>
      <w:r w:rsidR="00C71A90">
        <w:rPr>
          <w:rFonts w:ascii="Arial" w:hAnsi="Arial" w:cs="Arial"/>
          <w:sz w:val="19"/>
          <w:szCs w:val="19"/>
          <w:shd w:val="clear" w:color="auto" w:fill="FFFFFF"/>
          <w:lang w:val="es-CO"/>
        </w:rPr>
        <w:t xml:space="preserve"> Justifica tu respuesta.</w:t>
      </w:r>
      <w:r w:rsidRPr="00C71A90">
        <w:rPr>
          <w:rFonts w:ascii="Arial" w:hAnsi="Arial" w:cs="Arial"/>
          <w:sz w:val="19"/>
          <w:szCs w:val="19"/>
          <w:shd w:val="clear" w:color="auto" w:fill="FFFFFF"/>
          <w:lang w:val="es-CO"/>
        </w:rPr>
        <w:t xml:space="preserve"> </w:t>
      </w:r>
    </w:p>
    <w:p w14:paraId="281BB30A" w14:textId="77777777" w:rsidR="00466024" w:rsidRPr="00762BF3" w:rsidRDefault="00466024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98A5CB2" w14:textId="77777777" w:rsidR="0048116E" w:rsidRDefault="0048116E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C1319D6" w14:textId="03D32CA5" w:rsidR="0048116E" w:rsidRDefault="0048116E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E4721B9" w14:textId="77777777" w:rsidR="00466024" w:rsidRDefault="00466024" w:rsidP="00466024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5F8E572" w14:textId="77777777" w:rsidR="0074018B" w:rsidRDefault="0074018B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188723B4" w14:textId="61AEEDCB" w:rsidR="0074018B" w:rsidDel="00425D60" w:rsidRDefault="0074018B" w:rsidP="00F70E70">
      <w:pPr>
        <w:ind w:left="426"/>
        <w:rPr>
          <w:del w:id="0" w:author="Daniel" w:date="2015-04-08T07:43:00Z"/>
          <w:rFonts w:ascii="Arial" w:hAnsi="Arial" w:cs="Arial"/>
          <w:sz w:val="18"/>
          <w:szCs w:val="18"/>
          <w:lang w:val="es-ES_tradnl"/>
        </w:rPr>
      </w:pPr>
      <w:bookmarkStart w:id="1" w:name="_GoBack"/>
    </w:p>
    <w:p w14:paraId="6CDBAE3B" w14:textId="58185231" w:rsidR="001D36AE" w:rsidDel="00425D60" w:rsidRDefault="001D36AE" w:rsidP="00F70E70">
      <w:pPr>
        <w:ind w:left="426"/>
        <w:rPr>
          <w:del w:id="2" w:author="Daniel" w:date="2015-04-08T07:43:00Z"/>
          <w:rFonts w:ascii="Arial" w:hAnsi="Arial" w:cs="Arial"/>
          <w:sz w:val="18"/>
          <w:szCs w:val="18"/>
          <w:lang w:val="es-ES_tradnl"/>
        </w:rPr>
      </w:pPr>
    </w:p>
    <w:bookmarkEnd w:id="1"/>
    <w:p w14:paraId="42B7FF40" w14:textId="36B1BBAC" w:rsidR="001D36AE" w:rsidRPr="001D36AE" w:rsidRDefault="001D36AE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633AA23" w14:textId="7EC3822A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2A5EF5F5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62D38"/>
    <w:multiLevelType w:val="hybridMultilevel"/>
    <w:tmpl w:val="8DBCEB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1AAA"/>
    <w:rsid w:val="00025642"/>
    <w:rsid w:val="00031561"/>
    <w:rsid w:val="00046B74"/>
    <w:rsid w:val="00051C59"/>
    <w:rsid w:val="0005228B"/>
    <w:rsid w:val="000537AE"/>
    <w:rsid w:val="00054002"/>
    <w:rsid w:val="00055F0E"/>
    <w:rsid w:val="000719EE"/>
    <w:rsid w:val="00082944"/>
    <w:rsid w:val="000A7260"/>
    <w:rsid w:val="000B20BA"/>
    <w:rsid w:val="000D2B40"/>
    <w:rsid w:val="000D352C"/>
    <w:rsid w:val="000E64E9"/>
    <w:rsid w:val="000F23F5"/>
    <w:rsid w:val="00104E5C"/>
    <w:rsid w:val="00125D25"/>
    <w:rsid w:val="00141A76"/>
    <w:rsid w:val="00152F06"/>
    <w:rsid w:val="001B092E"/>
    <w:rsid w:val="001B3983"/>
    <w:rsid w:val="001C39B4"/>
    <w:rsid w:val="001D2148"/>
    <w:rsid w:val="001D36AE"/>
    <w:rsid w:val="001E2043"/>
    <w:rsid w:val="001F52D4"/>
    <w:rsid w:val="00217F2F"/>
    <w:rsid w:val="002233BF"/>
    <w:rsid w:val="00227850"/>
    <w:rsid w:val="00230D9B"/>
    <w:rsid w:val="00230D9D"/>
    <w:rsid w:val="00254D62"/>
    <w:rsid w:val="00254FDB"/>
    <w:rsid w:val="002568BE"/>
    <w:rsid w:val="0025789D"/>
    <w:rsid w:val="0028286D"/>
    <w:rsid w:val="0028518B"/>
    <w:rsid w:val="002B2F09"/>
    <w:rsid w:val="002B7E96"/>
    <w:rsid w:val="002C0D4E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660DE"/>
    <w:rsid w:val="00367100"/>
    <w:rsid w:val="003A458C"/>
    <w:rsid w:val="003B49B4"/>
    <w:rsid w:val="003C2E26"/>
    <w:rsid w:val="003D72B3"/>
    <w:rsid w:val="004024BA"/>
    <w:rsid w:val="00403AEF"/>
    <w:rsid w:val="00406BDC"/>
    <w:rsid w:val="00411F22"/>
    <w:rsid w:val="00417B06"/>
    <w:rsid w:val="00425D60"/>
    <w:rsid w:val="004319B6"/>
    <w:rsid w:val="004375B6"/>
    <w:rsid w:val="0045712C"/>
    <w:rsid w:val="00466024"/>
    <w:rsid w:val="0048116E"/>
    <w:rsid w:val="00485C72"/>
    <w:rsid w:val="00485D6C"/>
    <w:rsid w:val="00495119"/>
    <w:rsid w:val="004A4A9C"/>
    <w:rsid w:val="004C04CA"/>
    <w:rsid w:val="004D3E90"/>
    <w:rsid w:val="004D6883"/>
    <w:rsid w:val="00510FE7"/>
    <w:rsid w:val="0052013C"/>
    <w:rsid w:val="005513FA"/>
    <w:rsid w:val="00551D6E"/>
    <w:rsid w:val="00552D7C"/>
    <w:rsid w:val="00560F50"/>
    <w:rsid w:val="0057162A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715AD"/>
    <w:rsid w:val="006907A4"/>
    <w:rsid w:val="0069150C"/>
    <w:rsid w:val="006A32CE"/>
    <w:rsid w:val="006A3851"/>
    <w:rsid w:val="006B1C75"/>
    <w:rsid w:val="006B70A6"/>
    <w:rsid w:val="006C5EF2"/>
    <w:rsid w:val="006D02A8"/>
    <w:rsid w:val="006D730B"/>
    <w:rsid w:val="006E0D3D"/>
    <w:rsid w:val="006E1C59"/>
    <w:rsid w:val="006E32EF"/>
    <w:rsid w:val="00712769"/>
    <w:rsid w:val="00713B23"/>
    <w:rsid w:val="0072270A"/>
    <w:rsid w:val="0074018B"/>
    <w:rsid w:val="00742D83"/>
    <w:rsid w:val="00742E65"/>
    <w:rsid w:val="00747112"/>
    <w:rsid w:val="0074775C"/>
    <w:rsid w:val="0075526B"/>
    <w:rsid w:val="00762BF3"/>
    <w:rsid w:val="00792588"/>
    <w:rsid w:val="007A2B2C"/>
    <w:rsid w:val="007B25C8"/>
    <w:rsid w:val="007B4809"/>
    <w:rsid w:val="007B521F"/>
    <w:rsid w:val="007B7770"/>
    <w:rsid w:val="007C28CE"/>
    <w:rsid w:val="007C2BFD"/>
    <w:rsid w:val="007D0493"/>
    <w:rsid w:val="007D2825"/>
    <w:rsid w:val="007F1F42"/>
    <w:rsid w:val="007F74EA"/>
    <w:rsid w:val="008035C5"/>
    <w:rsid w:val="008752D9"/>
    <w:rsid w:val="008805C6"/>
    <w:rsid w:val="00881754"/>
    <w:rsid w:val="0089063A"/>
    <w:rsid w:val="008932B9"/>
    <w:rsid w:val="008B2B1D"/>
    <w:rsid w:val="008C6F76"/>
    <w:rsid w:val="008E3A98"/>
    <w:rsid w:val="00905DC7"/>
    <w:rsid w:val="00923C89"/>
    <w:rsid w:val="00927BDF"/>
    <w:rsid w:val="009320AC"/>
    <w:rsid w:val="009510B5"/>
    <w:rsid w:val="00953886"/>
    <w:rsid w:val="0099088A"/>
    <w:rsid w:val="00991941"/>
    <w:rsid w:val="00992AB9"/>
    <w:rsid w:val="009C2E06"/>
    <w:rsid w:val="009C4689"/>
    <w:rsid w:val="009D67BC"/>
    <w:rsid w:val="009E7DAC"/>
    <w:rsid w:val="009F074B"/>
    <w:rsid w:val="00A22796"/>
    <w:rsid w:val="00A40969"/>
    <w:rsid w:val="00A55C63"/>
    <w:rsid w:val="00A61B6D"/>
    <w:rsid w:val="00A714C4"/>
    <w:rsid w:val="00A74CE5"/>
    <w:rsid w:val="00A925B6"/>
    <w:rsid w:val="00A930E0"/>
    <w:rsid w:val="00A96ADF"/>
    <w:rsid w:val="00A974E1"/>
    <w:rsid w:val="00AA0FF1"/>
    <w:rsid w:val="00AA45D5"/>
    <w:rsid w:val="00AC165F"/>
    <w:rsid w:val="00AC45C1"/>
    <w:rsid w:val="00AC7496"/>
    <w:rsid w:val="00AC7FAC"/>
    <w:rsid w:val="00AE458C"/>
    <w:rsid w:val="00AF23DF"/>
    <w:rsid w:val="00B0282E"/>
    <w:rsid w:val="00B135DA"/>
    <w:rsid w:val="00B22127"/>
    <w:rsid w:val="00B236B7"/>
    <w:rsid w:val="00B45E78"/>
    <w:rsid w:val="00B45ECD"/>
    <w:rsid w:val="00B51D60"/>
    <w:rsid w:val="00B5250C"/>
    <w:rsid w:val="00B5420C"/>
    <w:rsid w:val="00B55138"/>
    <w:rsid w:val="00B62614"/>
    <w:rsid w:val="00B822FE"/>
    <w:rsid w:val="00B860F0"/>
    <w:rsid w:val="00B92165"/>
    <w:rsid w:val="00B955FF"/>
    <w:rsid w:val="00BA5E40"/>
    <w:rsid w:val="00BC129D"/>
    <w:rsid w:val="00BC2254"/>
    <w:rsid w:val="00BC4809"/>
    <w:rsid w:val="00BC6681"/>
    <w:rsid w:val="00BD0BF7"/>
    <w:rsid w:val="00BD1FFA"/>
    <w:rsid w:val="00BD770C"/>
    <w:rsid w:val="00BF0626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0ED8"/>
    <w:rsid w:val="00C71A90"/>
    <w:rsid w:val="00C7411E"/>
    <w:rsid w:val="00C801EC"/>
    <w:rsid w:val="00C82D30"/>
    <w:rsid w:val="00C8346F"/>
    <w:rsid w:val="00C84826"/>
    <w:rsid w:val="00C84E2B"/>
    <w:rsid w:val="00C92E0A"/>
    <w:rsid w:val="00CA5658"/>
    <w:rsid w:val="00CA6A1A"/>
    <w:rsid w:val="00CB02D2"/>
    <w:rsid w:val="00CD0B3B"/>
    <w:rsid w:val="00CD2245"/>
    <w:rsid w:val="00CD7C29"/>
    <w:rsid w:val="00CE0A01"/>
    <w:rsid w:val="00CE7115"/>
    <w:rsid w:val="00CF3B43"/>
    <w:rsid w:val="00D15A42"/>
    <w:rsid w:val="00D23698"/>
    <w:rsid w:val="00D3600C"/>
    <w:rsid w:val="00D44D51"/>
    <w:rsid w:val="00D546FD"/>
    <w:rsid w:val="00D660AD"/>
    <w:rsid w:val="00D75DBE"/>
    <w:rsid w:val="00D86ACA"/>
    <w:rsid w:val="00DE1B90"/>
    <w:rsid w:val="00DE1C4F"/>
    <w:rsid w:val="00DE2253"/>
    <w:rsid w:val="00DE69EE"/>
    <w:rsid w:val="00DF5702"/>
    <w:rsid w:val="00E04A30"/>
    <w:rsid w:val="00E057E6"/>
    <w:rsid w:val="00E14BD5"/>
    <w:rsid w:val="00E21102"/>
    <w:rsid w:val="00E32F4B"/>
    <w:rsid w:val="00E41DA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5473"/>
    <w:rsid w:val="00F157B9"/>
    <w:rsid w:val="00F44F99"/>
    <w:rsid w:val="00F52984"/>
    <w:rsid w:val="00F57E22"/>
    <w:rsid w:val="00F61244"/>
    <w:rsid w:val="00F70E70"/>
    <w:rsid w:val="00F73B99"/>
    <w:rsid w:val="00F80068"/>
    <w:rsid w:val="00F819D0"/>
    <w:rsid w:val="00F84F42"/>
    <w:rsid w:val="00F93C82"/>
    <w:rsid w:val="00F93E33"/>
    <w:rsid w:val="00FA04FB"/>
    <w:rsid w:val="00FA6DF9"/>
    <w:rsid w:val="00FB1524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16C4167-6C9D-423E-A37D-E936ECF5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955FF"/>
  </w:style>
  <w:style w:type="character" w:styleId="Refdecomentario">
    <w:name w:val="annotation reference"/>
    <w:basedOn w:val="Fuentedeprrafopredeter"/>
    <w:uiPriority w:val="99"/>
    <w:semiHidden/>
    <w:unhideWhenUsed/>
    <w:rsid w:val="00425D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5D6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5D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5D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5D6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5D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5D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596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ANNC</dc:creator>
  <cp:keywords/>
  <dc:description/>
  <cp:lastModifiedBy>Lyz Marcela Bernal Gómez</cp:lastModifiedBy>
  <cp:revision>50</cp:revision>
  <dcterms:created xsi:type="dcterms:W3CDTF">2015-03-20T03:03:00Z</dcterms:created>
  <dcterms:modified xsi:type="dcterms:W3CDTF">2015-04-10T19:23:00Z</dcterms:modified>
</cp:coreProperties>
</file>