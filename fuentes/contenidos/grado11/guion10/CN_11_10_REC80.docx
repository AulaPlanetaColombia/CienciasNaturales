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099C3C2" w14:textId="77777777" w:rsidR="00BF6314" w:rsidRPr="006D02A8" w:rsidRDefault="00BF6314" w:rsidP="00CD652E">
      <w:pPr>
        <w:rPr>
          <w:rFonts w:ascii="Arial" w:hAnsi="Arial"/>
          <w:sz w:val="18"/>
          <w:szCs w:val="18"/>
          <w:lang w:val="es-ES_tradnl"/>
        </w:rPr>
      </w:pPr>
    </w:p>
    <w:p w14:paraId="2E8D35D0" w14:textId="77777777" w:rsidR="00F44F7B" w:rsidRDefault="00F44F7B" w:rsidP="00F44F7B">
      <w:pPr>
        <w:rPr>
          <w:rFonts w:ascii="Arial" w:hAnsi="Arial"/>
          <w:sz w:val="18"/>
          <w:szCs w:val="18"/>
          <w:lang w:val="es-ES_tradnl"/>
        </w:rPr>
      </w:pPr>
    </w:p>
    <w:p w14:paraId="37721D29" w14:textId="36D483CB" w:rsidR="00CD652E" w:rsidRPr="006D02A8" w:rsidRDefault="00F44F7B" w:rsidP="00F44F7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carbono y la química orgánica</w:t>
      </w:r>
      <w:r w:rsidR="00BF6314">
        <w:rPr>
          <w:rFonts w:ascii="Arial" w:hAnsi="Arial"/>
          <w:sz w:val="18"/>
          <w:szCs w:val="18"/>
          <w:lang w:val="es-ES_tradnl"/>
        </w:rPr>
        <w:t>_</w:t>
      </w:r>
      <w:r w:rsidR="00E35680">
        <w:rPr>
          <w:rFonts w:ascii="Arial" w:hAnsi="Arial"/>
          <w:sz w:val="18"/>
          <w:szCs w:val="18"/>
          <w:lang w:val="es-ES_tradnl"/>
        </w:rPr>
        <w:t>CN_11_10</w:t>
      </w:r>
      <w:r w:rsidR="006F0D05">
        <w:rPr>
          <w:rFonts w:ascii="Arial" w:hAnsi="Arial"/>
          <w:sz w:val="18"/>
          <w:szCs w:val="18"/>
          <w:lang w:val="es-ES_tradnl"/>
        </w:rPr>
        <w:t>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F34F7AD" w14:textId="77777777" w:rsidR="008A02D7" w:rsidRPr="006D02A8" w:rsidRDefault="008A02D7" w:rsidP="00355254">
      <w:pPr>
        <w:rPr>
          <w:rFonts w:ascii="Arial" w:hAnsi="Arial"/>
          <w:sz w:val="18"/>
          <w:szCs w:val="18"/>
          <w:lang w:val="es-ES_tradnl"/>
        </w:rPr>
      </w:pPr>
    </w:p>
    <w:p w14:paraId="18D6202A" w14:textId="2AF04933" w:rsidR="00CD652E" w:rsidRDefault="008A02D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</w:t>
      </w:r>
      <w:r w:rsidR="00095240" w:rsidRPr="00095240">
        <w:rPr>
          <w:rFonts w:ascii="Arial" w:hAnsi="Arial" w:cs="Arial"/>
          <w:sz w:val="18"/>
          <w:szCs w:val="18"/>
          <w:lang w:val="es-ES_tradnl"/>
        </w:rPr>
        <w:t xml:space="preserve"> los tipos de hibridación del carbono</w:t>
      </w:r>
    </w:p>
    <w:p w14:paraId="79A2DEB0" w14:textId="77777777" w:rsidR="00095240" w:rsidRPr="000719EE" w:rsidRDefault="0009524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F4777E6" w:rsidR="00CD652E" w:rsidRDefault="008A02D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reconocer l</w:t>
      </w:r>
      <w:r w:rsidR="003F7048" w:rsidRPr="003F7048">
        <w:rPr>
          <w:rFonts w:ascii="Arial" w:hAnsi="Arial" w:cs="Arial"/>
          <w:sz w:val="18"/>
          <w:szCs w:val="18"/>
          <w:lang w:val="es-ES_tradnl"/>
        </w:rPr>
        <w:t>os tipos de hibridación del carbono</w:t>
      </w:r>
    </w:p>
    <w:p w14:paraId="6A799C46" w14:textId="77777777" w:rsidR="003F7048" w:rsidRPr="000719EE" w:rsidRDefault="003F7048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37376F6" w14:textId="388F6A2B" w:rsidR="003F7048" w:rsidRPr="00B9371B" w:rsidRDefault="003F704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Hibridación, orbitales, ángulos, carbono, enlace</w:t>
      </w:r>
      <w:bookmarkStart w:id="0" w:name="_GoBack"/>
      <w:del w:id="1" w:author="Daniel" w:date="2015-04-08T09:52:00Z">
        <w:r w:rsidDel="00A86F47">
          <w:rPr>
            <w:rFonts w:ascii="Arial" w:hAnsi="Arial"/>
            <w:sz w:val="18"/>
            <w:szCs w:val="18"/>
            <w:lang w:val="es-ES_tradnl"/>
          </w:rPr>
          <w:delText>,</w:delText>
        </w:r>
      </w:del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96D8D">
        <w:rPr>
          <w:rFonts w:ascii="Arial" w:hAnsi="Arial" w:cs="Arial"/>
          <w:i/>
          <w:sz w:val="18"/>
          <w:szCs w:val="18"/>
          <w:lang w:val="es-ES_tradnl"/>
        </w:rPr>
        <w:t>sp</w:t>
      </w:r>
      <w:r w:rsidRPr="003F7048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096D8D">
        <w:rPr>
          <w:rFonts w:ascii="Arial" w:hAnsi="Arial" w:cs="Arial"/>
          <w:i/>
          <w:sz w:val="18"/>
          <w:szCs w:val="18"/>
          <w:lang w:val="es-ES_tradnl"/>
        </w:rPr>
        <w:t>sp</w:t>
      </w:r>
      <w:r w:rsidRPr="003F7048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096D8D">
        <w:rPr>
          <w:rFonts w:ascii="Arial" w:hAnsi="Arial" w:cs="Arial"/>
          <w:i/>
          <w:sz w:val="18"/>
          <w:szCs w:val="18"/>
          <w:lang w:val="es-ES_tradnl"/>
        </w:rPr>
        <w:t>sp</w:t>
      </w:r>
      <w:r w:rsidR="00B9371B">
        <w:rPr>
          <w:rFonts w:ascii="Arial" w:hAnsi="Arial" w:cs="Arial"/>
          <w:sz w:val="18"/>
          <w:szCs w:val="18"/>
          <w:lang w:val="es-ES_tradnl"/>
        </w:rPr>
        <w:t>.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73AC90" w14:textId="4D4E5B5A" w:rsidR="003F7048" w:rsidRPr="000719EE" w:rsidRDefault="00ED23F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3F7048">
        <w:rPr>
          <w:rFonts w:ascii="Arial" w:hAnsi="Arial" w:cs="Arial"/>
          <w:sz w:val="18"/>
          <w:szCs w:val="18"/>
          <w:lang w:val="es-ES_tradnl"/>
        </w:rPr>
        <w:t>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1143B2DC" w:rsidR="00CD652E" w:rsidRPr="005F4C68" w:rsidRDefault="008A02D7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6D31680D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86F47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02483137" w:rsidR="00CD652E" w:rsidRPr="00AC7496" w:rsidRDefault="003F7048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2694AEF3" w:rsidR="00D43F4E" w:rsidRPr="005F4C68" w:rsidRDefault="003F704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1A03C832" w:rsidR="00CD652E" w:rsidRDefault="003F7048" w:rsidP="003F70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18815DBE" w14:textId="77777777" w:rsidR="003F7048" w:rsidRPr="003F7048" w:rsidRDefault="003F7048" w:rsidP="003F7048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F6EF5E4" w14:textId="77777777" w:rsidR="008A02D7" w:rsidRDefault="008A02D7" w:rsidP="008A02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</w:t>
      </w:r>
      <w:r w:rsidRPr="00095240">
        <w:rPr>
          <w:rFonts w:ascii="Arial" w:hAnsi="Arial" w:cs="Arial"/>
          <w:sz w:val="18"/>
          <w:szCs w:val="18"/>
          <w:lang w:val="es-ES_tradnl"/>
        </w:rPr>
        <w:t xml:space="preserve"> los tipos de hibridación del carbono</w:t>
      </w:r>
    </w:p>
    <w:p w14:paraId="24D63578" w14:textId="77777777" w:rsidR="00095240" w:rsidRPr="000719EE" w:rsidRDefault="00095240" w:rsidP="003F7048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CAE1899" w:rsidR="00CD652E" w:rsidRPr="000719EE" w:rsidRDefault="003F704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E8B542" w14:textId="67EBADEC" w:rsidR="001727FD" w:rsidRDefault="001727FD" w:rsidP="00131202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Asocia </w:t>
      </w:r>
      <w:r w:rsidR="008A02D7">
        <w:rPr>
          <w:rFonts w:ascii="Arial" w:hAnsi="Arial"/>
          <w:sz w:val="18"/>
          <w:szCs w:val="18"/>
          <w:lang w:val="es-ES_tradnl"/>
        </w:rPr>
        <w:t xml:space="preserve">el tipo de hibridación con su representación correspondiente </w:t>
      </w:r>
    </w:p>
    <w:p w14:paraId="591EA63C" w14:textId="77777777" w:rsidR="001727FD" w:rsidRDefault="001727FD" w:rsidP="00131202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91D1934" w14:textId="77777777" w:rsidR="00110968" w:rsidRDefault="00110968" w:rsidP="00CD652E">
      <w:pPr>
        <w:rPr>
          <w:rFonts w:ascii="Arial" w:hAnsi="Arial"/>
          <w:sz w:val="18"/>
          <w:szCs w:val="18"/>
          <w:lang w:val="es-ES_tradnl"/>
        </w:rPr>
      </w:pPr>
    </w:p>
    <w:p w14:paraId="6C5CDB5F" w14:textId="4D18C9DC" w:rsidR="00110968" w:rsidRPr="00792588" w:rsidRDefault="0001020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4B04D244" w14:textId="77777777" w:rsidR="0001020D" w:rsidRDefault="0001020D" w:rsidP="00CD652E">
      <w:pPr>
        <w:rPr>
          <w:rFonts w:ascii="Arial" w:hAnsi="Arial"/>
          <w:sz w:val="18"/>
          <w:szCs w:val="18"/>
          <w:lang w:val="es-ES_tradnl"/>
        </w:rPr>
      </w:pPr>
    </w:p>
    <w:p w14:paraId="13036747" w14:textId="049DC9D7" w:rsidR="0001020D" w:rsidRDefault="0001020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454F5AD" w14:textId="77777777" w:rsidR="0001020D" w:rsidRDefault="0001020D" w:rsidP="00CD652E">
      <w:pPr>
        <w:rPr>
          <w:rFonts w:ascii="Arial" w:hAnsi="Arial"/>
          <w:sz w:val="18"/>
          <w:szCs w:val="18"/>
          <w:lang w:val="es-ES_tradnl"/>
        </w:rPr>
      </w:pPr>
    </w:p>
    <w:p w14:paraId="3A61CD02" w14:textId="5502936D" w:rsidR="0001020D" w:rsidRPr="00FD1045" w:rsidRDefault="0001020D" w:rsidP="00CD652E">
      <w:pPr>
        <w:rPr>
          <w:rFonts w:ascii="Arial" w:hAnsi="Arial"/>
          <w:sz w:val="18"/>
          <w:szCs w:val="18"/>
          <w:lang w:val="pt-BR"/>
        </w:rPr>
      </w:pPr>
      <w:r w:rsidRPr="00FD1045">
        <w:rPr>
          <w:rFonts w:ascii="Arial" w:hAnsi="Arial"/>
          <w:sz w:val="18"/>
          <w:szCs w:val="18"/>
          <w:lang w:val="pt-BR"/>
        </w:rPr>
        <w:t>N</w:t>
      </w:r>
    </w:p>
    <w:p w14:paraId="31F7E98C" w14:textId="77777777" w:rsidR="00CD652E" w:rsidRPr="00FD1045" w:rsidRDefault="00CD652E" w:rsidP="00CD652E">
      <w:pPr>
        <w:rPr>
          <w:rFonts w:ascii="Arial" w:hAnsi="Arial" w:cs="Arial"/>
          <w:sz w:val="18"/>
          <w:szCs w:val="18"/>
          <w:lang w:val="pt-BR"/>
        </w:rPr>
      </w:pPr>
    </w:p>
    <w:p w14:paraId="1F3EAE79" w14:textId="77777777" w:rsidR="00CD652E" w:rsidRPr="00FD1045" w:rsidRDefault="00CD652E" w:rsidP="00CD652E">
      <w:pPr>
        <w:rPr>
          <w:rFonts w:ascii="Arial" w:hAnsi="Arial"/>
          <w:sz w:val="18"/>
          <w:szCs w:val="18"/>
          <w:lang w:val="pt-BR"/>
        </w:rPr>
      </w:pPr>
      <w:r w:rsidRPr="00FD1045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42B814E0" w14:textId="77777777" w:rsidR="00CD652E" w:rsidRPr="00FD1045" w:rsidRDefault="00CD652E" w:rsidP="00CB02D2">
      <w:pPr>
        <w:rPr>
          <w:rFonts w:ascii="Arial" w:hAnsi="Arial" w:cs="Arial"/>
          <w:sz w:val="18"/>
          <w:szCs w:val="18"/>
          <w:lang w:val="pt-BR"/>
        </w:rPr>
      </w:pPr>
    </w:p>
    <w:p w14:paraId="5EDEA44C" w14:textId="461BE095" w:rsidR="0001020D" w:rsidRDefault="0001020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E51E070" w14:textId="77777777" w:rsidR="0001020D" w:rsidRPr="00CD652E" w:rsidRDefault="0001020D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5C91ED08" w:rsidR="00AC1847" w:rsidRDefault="008A02D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CB4EAB4" w14:textId="77777777" w:rsidR="00226F03" w:rsidRDefault="00226F03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9CE4E4" w14:textId="7D3CEBA4" w:rsidR="00226F03" w:rsidRDefault="00226F03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Código </w:t>
      </w:r>
      <w:proofErr w:type="spellStart"/>
      <w:r w:rsidRPr="00226F03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208096033</w:t>
      </w:r>
    </w:p>
    <w:p w14:paraId="6B1BD213" w14:textId="77777777" w:rsidR="00ED23F9" w:rsidRDefault="00ED23F9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5570296" w14:textId="160B0CB0" w:rsidR="00ED23F9" w:rsidRDefault="00ED23F9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0F26765" wp14:editId="2E757505">
            <wp:extent cx="4291330" cy="1634490"/>
            <wp:effectExtent l="0" t="0" r="0" b="3810"/>
            <wp:docPr id="1" name="Imagen 1" descr="http://thumb101.shutterstock.com/display_pic_with_logo/2016437/208096033/stock-vector-triple-bond-orbitals-208096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01.shutterstock.com/display_pic_with_logo/2016437/208096033/stock-vector-triple-bond-orbitals-20809603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0CBC4742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0F59087" w14:textId="52691CEC" w:rsidR="00233EEF" w:rsidRDefault="006D235B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CN_11_10_REC8</w:t>
      </w:r>
      <w:r w:rsidR="00AF2248">
        <w:rPr>
          <w:rFonts w:ascii="Arial" w:hAnsi="Arial" w:cs="Arial"/>
          <w:sz w:val="18"/>
          <w:szCs w:val="18"/>
          <w:lang w:val="es-ES_tradnl"/>
        </w:rPr>
        <w:t>0_IMG01</w:t>
      </w: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50E782CB" w14:textId="77777777" w:rsidR="008A02D7" w:rsidRDefault="008A02D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6DB1EB4" w14:textId="33BD355C" w:rsidR="00AC1847" w:rsidRDefault="008A02D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Hibridación </w:t>
      </w:r>
      <w:r w:rsidRPr="00096D8D">
        <w:rPr>
          <w:rFonts w:ascii="Arial" w:hAnsi="Arial" w:cs="Arial"/>
          <w:i/>
          <w:sz w:val="18"/>
          <w:szCs w:val="18"/>
          <w:lang w:val="es-ES_tradnl"/>
        </w:rPr>
        <w:t>sp</w:t>
      </w: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1706CC" w14:textId="77777777" w:rsidR="00ED23F9" w:rsidRDefault="00ED23F9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6D6CB2F9" w14:textId="4026F85F" w:rsidR="00ED23F9" w:rsidRDefault="00226F03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2132B81" w14:textId="77777777" w:rsidR="00226F03" w:rsidRDefault="00226F03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478C949" w14:textId="47BD2710" w:rsidR="00226F03" w:rsidRDefault="00226F03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Código </w:t>
      </w:r>
      <w:proofErr w:type="spellStart"/>
      <w:r w:rsidRPr="00226F03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131939336</w:t>
      </w:r>
    </w:p>
    <w:p w14:paraId="746A4215" w14:textId="77777777" w:rsidR="00ED23F9" w:rsidRDefault="00ED23F9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761EB5" w14:textId="6D84E1FD" w:rsidR="00ED23F9" w:rsidRDefault="00ED23F9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1DDE97C1" wp14:editId="098829ED">
            <wp:extent cx="3057525" cy="2087704"/>
            <wp:effectExtent l="0" t="0" r="0" b="8255"/>
            <wp:docPr id="3" name="Imagen 3" descr="http://thumb9.shutterstock.com/display_pic_with_logo/930136/131939336/stock-photo-ethylene-ethene-plant-hormone-and-polyethylene-pe-building-block-molecular-model-atoms-are-131939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9.shutterstock.com/display_pic_with_logo/930136/131939336/stock-photo-ethylene-ethene-plant-hormone-and-polyethylene-pe-building-block-molecular-model-atoms-are-13193933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550" cy="212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F19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36D3549" w14:textId="477FDC5A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140CF7" w14:textId="568AE9FF" w:rsidR="00AF2248" w:rsidRDefault="00AF2248" w:rsidP="00AF224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CN_11_10_REC</w:t>
      </w:r>
      <w:r w:rsidR="006D235B">
        <w:rPr>
          <w:rFonts w:ascii="Arial" w:hAnsi="Arial" w:cs="Arial"/>
          <w:sz w:val="18"/>
          <w:szCs w:val="18"/>
          <w:lang w:val="es-ES_tradnl"/>
        </w:rPr>
        <w:t>8</w:t>
      </w:r>
      <w:r>
        <w:rPr>
          <w:rFonts w:ascii="Arial" w:hAnsi="Arial" w:cs="Arial"/>
          <w:sz w:val="18"/>
          <w:szCs w:val="18"/>
          <w:lang w:val="es-ES_tradnl"/>
        </w:rPr>
        <w:t>0_IMG02</w:t>
      </w:r>
    </w:p>
    <w:p w14:paraId="0A0A6D69" w14:textId="77777777" w:rsidR="00AF2248" w:rsidRPr="000719EE" w:rsidRDefault="00AF224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35D059BC" w14:textId="77777777" w:rsidR="00226F03" w:rsidRDefault="00226F03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00463A25" w14:textId="3A167EDC" w:rsidR="00501930" w:rsidRDefault="00226F03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Hibridación </w:t>
      </w:r>
      <w:r w:rsidRPr="00096D8D">
        <w:rPr>
          <w:rFonts w:ascii="Arial" w:hAnsi="Arial" w:cs="Arial"/>
          <w:i/>
          <w:sz w:val="18"/>
          <w:szCs w:val="18"/>
          <w:lang w:val="es-ES_tradnl"/>
        </w:rPr>
        <w:t>sp</w:t>
      </w:r>
      <w:r w:rsidRPr="00ED23F9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C4C1FCD" w14:textId="77777777" w:rsidR="00ED23F9" w:rsidRDefault="00ED23F9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F6CC188" w14:textId="522954B8" w:rsidR="00ED23F9" w:rsidRDefault="006D235B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7F2A33" w14:textId="77777777" w:rsidR="009A5B9E" w:rsidRDefault="009A5B9E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3E5DD1" w14:textId="77777777" w:rsidR="009A5B9E" w:rsidRDefault="009A5B9E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buscada con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creative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commons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087FA4F" w14:textId="77777777" w:rsidR="009A5B9E" w:rsidRDefault="009A5B9E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82B415" w14:textId="46A20433" w:rsidR="009A5B9E" w:rsidRDefault="009A5B9E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9A5B9E">
        <w:rPr>
          <w:rFonts w:ascii="Arial" w:hAnsi="Arial" w:cs="Arial"/>
          <w:sz w:val="18"/>
          <w:szCs w:val="18"/>
          <w:lang w:val="es-ES_tradnl"/>
        </w:rPr>
        <w:t>https://www.google.com/search?site=imghp&amp;tbm=isch&amp;q=hibridaci%C3%B3n%20del%20carbono&amp;tbs=sur:fc#imgdii=_&amp;imgrc=K8Mu5BqmNXIr8M%253A%3BV0sRLFMFu_WvlM%3Bhttp%253A%252F%252Fupload.wikimedia.org%252Fwikipedia%252Fcommons%252Fe%252Fe8%252FTetrahedral-angle-3D-balls.png%3Bhttp%253A%252F%252Fde.wikipedia.org%252Fwiki%252FHybridorbital%3B1091%3B1100</w:t>
      </w:r>
    </w:p>
    <w:p w14:paraId="743130B4" w14:textId="77777777" w:rsidR="00ED23F9" w:rsidRDefault="00ED23F9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266B78" w14:textId="41970127" w:rsidR="00ED23F9" w:rsidRDefault="00226F03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A363759" wp14:editId="347549BF">
            <wp:extent cx="1156237" cy="1165775"/>
            <wp:effectExtent l="0" t="0" r="6350" b="0"/>
            <wp:docPr id="4" name="Imagen 4" descr="http://upload.wikimedia.org/wikipedia/commons/e/e8/Tetrahedral-angle-3D-ba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e/e8/Tetrahedral-angle-3D-bal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721" cy="11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BF3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0C12133E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8A3DD7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577B5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F81CE8" w14:textId="68C8BF00" w:rsidR="00AF2248" w:rsidRDefault="006D235B" w:rsidP="00AF224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CN_11_10_REC8</w:t>
      </w:r>
      <w:r w:rsidR="00AF2248">
        <w:rPr>
          <w:rFonts w:ascii="Arial" w:hAnsi="Arial" w:cs="Arial"/>
          <w:sz w:val="18"/>
          <w:szCs w:val="18"/>
          <w:lang w:val="es-ES_tradnl"/>
        </w:rPr>
        <w:t>0_IMG03</w:t>
      </w:r>
    </w:p>
    <w:p w14:paraId="4CA4CA77" w14:textId="77777777" w:rsidR="00AF2248" w:rsidRPr="000719EE" w:rsidRDefault="00AF224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548360B2" w14:textId="77777777" w:rsidR="006D235B" w:rsidRDefault="006D235B" w:rsidP="006D23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Hibridación </w:t>
      </w:r>
      <w:r w:rsidRPr="00096D8D">
        <w:rPr>
          <w:rFonts w:ascii="Arial" w:hAnsi="Arial" w:cs="Arial"/>
          <w:i/>
          <w:sz w:val="18"/>
          <w:szCs w:val="18"/>
          <w:lang w:val="es-ES_tradnl"/>
        </w:rPr>
        <w:t>sp</w:t>
      </w:r>
      <w:r w:rsidRPr="00ED23F9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</w:p>
    <w:p w14:paraId="72072AE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sectPr w:rsidR="0079139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C5BE6"/>
    <w:multiLevelType w:val="hybridMultilevel"/>
    <w:tmpl w:val="DD583B90"/>
    <w:lvl w:ilvl="0" w:tplc="06BEF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5D40"/>
    <w:rsid w:val="0001020D"/>
    <w:rsid w:val="00025642"/>
    <w:rsid w:val="0005228B"/>
    <w:rsid w:val="00054002"/>
    <w:rsid w:val="00055497"/>
    <w:rsid w:val="00095240"/>
    <w:rsid w:val="00096D8D"/>
    <w:rsid w:val="00104E5C"/>
    <w:rsid w:val="00110968"/>
    <w:rsid w:val="00126C7F"/>
    <w:rsid w:val="00131202"/>
    <w:rsid w:val="00153A43"/>
    <w:rsid w:val="001727FD"/>
    <w:rsid w:val="001A1560"/>
    <w:rsid w:val="001B3983"/>
    <w:rsid w:val="001D2246"/>
    <w:rsid w:val="001E2043"/>
    <w:rsid w:val="00226F03"/>
    <w:rsid w:val="00233EEF"/>
    <w:rsid w:val="00237868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3F7048"/>
    <w:rsid w:val="004375B6"/>
    <w:rsid w:val="0045712C"/>
    <w:rsid w:val="00475E5F"/>
    <w:rsid w:val="00501930"/>
    <w:rsid w:val="00551D6E"/>
    <w:rsid w:val="00552D7C"/>
    <w:rsid w:val="00577B5D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235B"/>
    <w:rsid w:val="006E1C59"/>
    <w:rsid w:val="006E32EF"/>
    <w:rsid w:val="006F0D05"/>
    <w:rsid w:val="007374A2"/>
    <w:rsid w:val="007444ED"/>
    <w:rsid w:val="0074775C"/>
    <w:rsid w:val="00771228"/>
    <w:rsid w:val="0079139B"/>
    <w:rsid w:val="007C28CE"/>
    <w:rsid w:val="00870466"/>
    <w:rsid w:val="008A02D7"/>
    <w:rsid w:val="008A3DD7"/>
    <w:rsid w:val="00933BF9"/>
    <w:rsid w:val="009677A8"/>
    <w:rsid w:val="009A5B9E"/>
    <w:rsid w:val="009D1963"/>
    <w:rsid w:val="00A22796"/>
    <w:rsid w:val="00A50688"/>
    <w:rsid w:val="00A61B6D"/>
    <w:rsid w:val="00A86F47"/>
    <w:rsid w:val="00A925B6"/>
    <w:rsid w:val="00AC1847"/>
    <w:rsid w:val="00AC45C1"/>
    <w:rsid w:val="00AC7496"/>
    <w:rsid w:val="00AC7FAC"/>
    <w:rsid w:val="00AE458C"/>
    <w:rsid w:val="00AF2248"/>
    <w:rsid w:val="00AF23DF"/>
    <w:rsid w:val="00B0282E"/>
    <w:rsid w:val="00B16990"/>
    <w:rsid w:val="00B550E8"/>
    <w:rsid w:val="00B85233"/>
    <w:rsid w:val="00B92165"/>
    <w:rsid w:val="00B9371B"/>
    <w:rsid w:val="00BA4232"/>
    <w:rsid w:val="00BC129D"/>
    <w:rsid w:val="00BD1FFA"/>
    <w:rsid w:val="00BF6314"/>
    <w:rsid w:val="00C0414E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C50AB"/>
    <w:rsid w:val="00CD2245"/>
    <w:rsid w:val="00CD652E"/>
    <w:rsid w:val="00D15A42"/>
    <w:rsid w:val="00D43F4E"/>
    <w:rsid w:val="00D660AD"/>
    <w:rsid w:val="00D91713"/>
    <w:rsid w:val="00DE1C4F"/>
    <w:rsid w:val="00E11B9B"/>
    <w:rsid w:val="00E35680"/>
    <w:rsid w:val="00E54DA3"/>
    <w:rsid w:val="00E61A4B"/>
    <w:rsid w:val="00E7707B"/>
    <w:rsid w:val="00E84C33"/>
    <w:rsid w:val="00EA3E65"/>
    <w:rsid w:val="00EB0CCB"/>
    <w:rsid w:val="00EC398E"/>
    <w:rsid w:val="00ED23F9"/>
    <w:rsid w:val="00F157B9"/>
    <w:rsid w:val="00F44F7B"/>
    <w:rsid w:val="00F44F99"/>
    <w:rsid w:val="00F80068"/>
    <w:rsid w:val="00F819D0"/>
    <w:rsid w:val="00FA04FB"/>
    <w:rsid w:val="00FD104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5D7823F-9CD8-4B5A-A2F6-63386A4A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10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0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BB181-1834-4297-8596-C599A03F1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Lyz Marcela Bernal Gómez</cp:lastModifiedBy>
  <cp:revision>33</cp:revision>
  <dcterms:created xsi:type="dcterms:W3CDTF">2015-03-20T13:31:00Z</dcterms:created>
  <dcterms:modified xsi:type="dcterms:W3CDTF">2015-04-10T20:06:00Z</dcterms:modified>
</cp:coreProperties>
</file>