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8"/>
        <w:gridCol w:w="6890"/>
      </w:tblGrid>
      <w:tr w:rsidR="00466293" w:rsidRPr="00345123" w:rsidTr="00832FBB">
        <w:tc>
          <w:tcPr>
            <w:tcW w:w="1951" w:type="dxa"/>
            <w:shd w:val="clear" w:color="auto" w:fill="000000" w:themeFill="text1"/>
          </w:tcPr>
          <w:p w:rsidR="00466293" w:rsidRPr="00345123" w:rsidRDefault="00466293" w:rsidP="00832FBB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</w:rPr>
            </w:pPr>
            <w:r w:rsidRPr="00345123">
              <w:rPr>
                <w:rFonts w:ascii="Arial Unicode MS" w:eastAsia="Arial Unicode MS" w:hAnsi="Arial Unicode MS" w:cs="Arial Unicode MS"/>
              </w:rPr>
              <w:t>Título del guion</w:t>
            </w:r>
          </w:p>
        </w:tc>
        <w:tc>
          <w:tcPr>
            <w:tcW w:w="7027" w:type="dxa"/>
          </w:tcPr>
          <w:p w:rsidR="00466293" w:rsidRPr="00345123" w:rsidRDefault="00466293" w:rsidP="00832FBB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highlight w:val="yellow"/>
              </w:rPr>
              <w:t>Fenómenos ondulatorios</w:t>
            </w:r>
          </w:p>
        </w:tc>
      </w:tr>
      <w:tr w:rsidR="00466293" w:rsidRPr="00345123" w:rsidTr="00832FBB">
        <w:tc>
          <w:tcPr>
            <w:tcW w:w="1951" w:type="dxa"/>
            <w:shd w:val="clear" w:color="auto" w:fill="000000" w:themeFill="text1"/>
          </w:tcPr>
          <w:p w:rsidR="00466293" w:rsidRPr="00345123" w:rsidRDefault="00466293" w:rsidP="00832FBB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</w:rPr>
            </w:pPr>
            <w:r w:rsidRPr="00345123">
              <w:rPr>
                <w:rFonts w:ascii="Arial Unicode MS" w:eastAsia="Arial Unicode MS" w:hAnsi="Arial Unicode MS" w:cs="Arial Unicode MS"/>
              </w:rPr>
              <w:t>Código del guion</w:t>
            </w:r>
          </w:p>
        </w:tc>
        <w:tc>
          <w:tcPr>
            <w:tcW w:w="7027" w:type="dxa"/>
          </w:tcPr>
          <w:p w:rsidR="00466293" w:rsidRPr="00345123" w:rsidRDefault="00466293" w:rsidP="00832FBB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highlight w:val="yellow"/>
              </w:rPr>
              <w:t>CN_11_04</w:t>
            </w:r>
            <w:r>
              <w:rPr>
                <w:rFonts w:ascii="Arial Unicode MS" w:eastAsia="Arial Unicode MS" w:hAnsi="Arial Unicode MS" w:cs="Arial Unicode MS"/>
                <w:highlight w:val="yellow"/>
              </w:rPr>
              <w:t>_CO</w:t>
            </w:r>
          </w:p>
        </w:tc>
      </w:tr>
      <w:tr w:rsidR="00466293" w:rsidRPr="00345123" w:rsidTr="00832FBB">
        <w:tc>
          <w:tcPr>
            <w:tcW w:w="1951" w:type="dxa"/>
            <w:shd w:val="clear" w:color="auto" w:fill="000000" w:themeFill="text1"/>
          </w:tcPr>
          <w:p w:rsidR="00466293" w:rsidRPr="00345123" w:rsidRDefault="00466293" w:rsidP="00832FBB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</w:rPr>
            </w:pPr>
            <w:r w:rsidRPr="00345123">
              <w:rPr>
                <w:rFonts w:ascii="Arial Unicode MS" w:eastAsia="Arial Unicode MS" w:hAnsi="Arial Unicode MS" w:cs="Arial Unicode MS"/>
              </w:rPr>
              <w:t>Descripción</w:t>
            </w:r>
          </w:p>
        </w:tc>
        <w:tc>
          <w:tcPr>
            <w:tcW w:w="7027" w:type="dxa"/>
          </w:tcPr>
          <w:p w:rsidR="00466293" w:rsidRPr="00345123" w:rsidRDefault="00466293" w:rsidP="00832FBB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highlight w:val="yellow"/>
              </w:rPr>
            </w:pPr>
          </w:p>
        </w:tc>
      </w:tr>
    </w:tbl>
    <w:p w:rsidR="00466293" w:rsidRDefault="00466293" w:rsidP="00466293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466293" w:rsidRDefault="00466293" w:rsidP="00466293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Prácticamente todos los temas del cap</w:t>
      </w:r>
      <w:r w:rsidR="00DB619C">
        <w:rPr>
          <w:rFonts w:ascii="Arial Unicode MS" w:eastAsia="Arial Unicode MS" w:hAnsi="Arial Unicode MS" w:cs="Arial Unicode MS"/>
          <w:sz w:val="22"/>
          <w:szCs w:val="22"/>
          <w:highlight w:val="yellow"/>
        </w:rPr>
        <w:t>í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tulo son  nuevos  </w:t>
      </w:r>
    </w:p>
    <w:p w:rsidR="00466293" w:rsidRDefault="00466293" w:rsidP="00466293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404861" w:rsidRDefault="00404861" w:rsidP="000C102F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Crear 1 recurso F de reflexión 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y refracción</w:t>
      </w:r>
    </w:p>
    <w:p w:rsidR="00404861" w:rsidRDefault="00466293" w:rsidP="000C102F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Crear 1 recurso F </w:t>
      </w:r>
      <w:r w:rsidR="000C102F"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de reflexión total interna </w:t>
      </w:r>
    </w:p>
    <w:p w:rsidR="009A07EB" w:rsidRDefault="009A07EB" w:rsidP="000C102F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Crear 1 recurso F 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del C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olor y la visión humana </w:t>
      </w:r>
    </w:p>
    <w:p w:rsidR="00512C88" w:rsidRDefault="006B0C87" w:rsidP="000C102F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Crear 1 recurso de aplicacione</w:t>
      </w:r>
      <w:r w:rsidR="00C532EB">
        <w:rPr>
          <w:rFonts w:ascii="Arial Unicode MS" w:eastAsia="Arial Unicode MS" w:hAnsi="Arial Unicode MS" w:cs="Arial Unicode MS"/>
          <w:sz w:val="22"/>
          <w:szCs w:val="22"/>
          <w:highlight w:val="yellow"/>
        </w:rPr>
        <w:t>s de los fenómenos ondulatorios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 </w:t>
      </w:r>
    </w:p>
    <w:p w:rsidR="00466293" w:rsidRDefault="00466293" w:rsidP="00466293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1 Recurso F de laboratorio final </w:t>
      </w:r>
      <w:r w:rsidR="00820302"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de fenómenos ondulatorios </w:t>
      </w:r>
    </w:p>
    <w:p w:rsidR="009A07EB" w:rsidRDefault="009A07EB" w:rsidP="00466293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466293" w:rsidRDefault="00466293" w:rsidP="00466293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466293" w:rsidRDefault="00466293" w:rsidP="00466293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466293" w:rsidRPr="000C102F" w:rsidRDefault="00466293" w:rsidP="00466293">
      <w:pPr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="000C102F" w:rsidRPr="000C102F">
        <w:rPr>
          <w:rFonts w:ascii="Arial Unicode MS" w:eastAsia="Arial Unicode MS" w:hAnsi="Arial Unicode MS" w:cs="Arial Unicode MS"/>
          <w:b/>
          <w:sz w:val="32"/>
          <w:szCs w:val="32"/>
        </w:rPr>
        <w:t xml:space="preserve">Reflexión </w:t>
      </w:r>
    </w:p>
    <w:p w:rsidR="00466293" w:rsidRPr="00345123" w:rsidRDefault="00466293" w:rsidP="00466293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:rsidR="00466293" w:rsidRPr="00345123" w:rsidRDefault="00466293" w:rsidP="00466293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46629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466293" w:rsidRDefault="00466293" w:rsidP="00466293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.1 </w:t>
      </w:r>
      <w:r w:rsidR="000C102F">
        <w:rPr>
          <w:rFonts w:ascii="Arial Unicode MS" w:eastAsia="Arial Unicode MS" w:hAnsi="Arial Unicode MS" w:cs="Arial Unicode MS"/>
          <w:b/>
          <w:sz w:val="28"/>
          <w:szCs w:val="28"/>
        </w:rPr>
        <w:t>Reflexión del sonido</w:t>
      </w:r>
    </w:p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466293" w:rsidRDefault="00466293" w:rsidP="00466293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1.2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0C102F">
        <w:rPr>
          <w:rFonts w:ascii="Arial Unicode MS" w:eastAsia="Arial Unicode MS" w:hAnsi="Arial Unicode MS" w:cs="Arial Unicode MS"/>
          <w:b/>
          <w:sz w:val="28"/>
          <w:szCs w:val="28"/>
        </w:rPr>
        <w:t>Reflexión de la luz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0C102F" w:rsidRDefault="000C102F" w:rsidP="00466293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C102F" w:rsidRDefault="000C102F" w:rsidP="000C102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1.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844B71" w:rsidRDefault="00844B71" w:rsidP="000C102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44B71" w:rsidRDefault="00844B71" w:rsidP="00844B71">
      <w:pPr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Refracción </w:t>
      </w:r>
    </w:p>
    <w:p w:rsidR="00476DFA" w:rsidRPr="00345123" w:rsidRDefault="00476DFA" w:rsidP="00476DF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:rsidR="00476DFA" w:rsidRPr="00345123" w:rsidRDefault="00476DFA" w:rsidP="00476DF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844B71" w:rsidRDefault="00844B71" w:rsidP="00844B71">
      <w:pPr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844B71" w:rsidRDefault="00844B71" w:rsidP="00844B71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lastRenderedPageBreak/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2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.1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Refracción de la luz </w:t>
      </w:r>
    </w:p>
    <w:p w:rsidR="00844B71" w:rsidRPr="00345123" w:rsidRDefault="00844B71" w:rsidP="00844B71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844B71" w:rsidRDefault="00844B71" w:rsidP="00844B71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2.2 </w:t>
      </w:r>
      <w:r w:rsidR="00174AF8">
        <w:rPr>
          <w:rFonts w:ascii="Arial Unicode MS" w:eastAsia="Arial Unicode MS" w:hAnsi="Arial Unicode MS" w:cs="Arial Unicode MS"/>
          <w:b/>
          <w:sz w:val="28"/>
          <w:szCs w:val="28"/>
        </w:rPr>
        <w:t>Reflexión total interna</w:t>
      </w:r>
    </w:p>
    <w:p w:rsidR="00844B71" w:rsidRDefault="00844B71" w:rsidP="00844B71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44B71" w:rsidRDefault="00844B71" w:rsidP="00844B71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174AF8">
        <w:rPr>
          <w:rFonts w:ascii="Arial Unicode MS" w:eastAsia="Arial Unicode MS" w:hAnsi="Arial Unicode MS" w:cs="Arial Unicode MS"/>
          <w:b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 </w:t>
      </w:r>
    </w:p>
    <w:p w:rsidR="00844B71" w:rsidRPr="000C102F" w:rsidRDefault="00844B71" w:rsidP="00844B71">
      <w:pPr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476DFA" w:rsidRDefault="00476DFA" w:rsidP="00476DFA">
      <w:pPr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Interferencia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476DFA" w:rsidRPr="00345123" w:rsidRDefault="00476DFA" w:rsidP="00476DF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:rsidR="00476DFA" w:rsidRPr="00345123" w:rsidRDefault="00476DFA" w:rsidP="00476DF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476DFA" w:rsidRDefault="00476DFA" w:rsidP="00476DFA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  <w:r w:rsidRPr="00476DFA">
        <w:rPr>
          <w:rFonts w:ascii="Arial Unicode MS" w:eastAsia="Arial Unicode MS" w:hAnsi="Arial Unicode MS" w:cs="Arial Unicode MS"/>
          <w:sz w:val="22"/>
          <w:szCs w:val="22"/>
        </w:rPr>
        <w:t xml:space="preserve">(Principio de superposición) </w:t>
      </w:r>
    </w:p>
    <w:p w:rsidR="00476DFA" w:rsidRPr="00476DFA" w:rsidRDefault="00476DFA" w:rsidP="00476DFA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476DFA" w:rsidRPr="00345123" w:rsidRDefault="00476DFA" w:rsidP="00476DFA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.1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Interferencia del sonido</w:t>
      </w:r>
    </w:p>
    <w:p w:rsidR="00476DFA" w:rsidRDefault="00476DFA" w:rsidP="00476DF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946928">
        <w:rPr>
          <w:rFonts w:ascii="Arial Unicode MS" w:eastAsia="Arial Unicode MS" w:hAnsi="Arial Unicode MS" w:cs="Arial Unicode MS"/>
          <w:b/>
          <w:sz w:val="28"/>
          <w:szCs w:val="28"/>
        </w:rPr>
        <w:t>3</w:t>
      </w:r>
      <w:r w:rsidRPr="00946928">
        <w:rPr>
          <w:rFonts w:ascii="Arial Unicode MS" w:eastAsia="Arial Unicode MS" w:hAnsi="Arial Unicode MS" w:cs="Arial Unicode MS"/>
          <w:b/>
          <w:sz w:val="28"/>
          <w:szCs w:val="28"/>
        </w:rPr>
        <w:t xml:space="preserve">.2 </w:t>
      </w:r>
      <w:r w:rsidRPr="00946928">
        <w:rPr>
          <w:rFonts w:ascii="Arial Unicode MS" w:eastAsia="Arial Unicode MS" w:hAnsi="Arial Unicode MS" w:cs="Arial Unicode MS"/>
          <w:b/>
          <w:sz w:val="28"/>
          <w:szCs w:val="28"/>
        </w:rPr>
        <w:t>Interferencia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de la luz </w:t>
      </w:r>
    </w:p>
    <w:p w:rsidR="00476DFA" w:rsidRDefault="00476DFA" w:rsidP="00476DF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946928">
        <w:rPr>
          <w:rFonts w:ascii="Arial Unicode MS" w:eastAsia="Arial Unicode MS" w:hAnsi="Arial Unicode MS" w:cs="Arial Unicode MS"/>
          <w:b/>
          <w:sz w:val="28"/>
          <w:szCs w:val="28"/>
        </w:rPr>
        <w:t>3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 </w:t>
      </w:r>
    </w:p>
    <w:p w:rsidR="00844B71" w:rsidRDefault="00844B71" w:rsidP="000C102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946928" w:rsidRDefault="00946928" w:rsidP="00946928">
      <w:pPr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Difracción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946928" w:rsidRPr="00345123" w:rsidRDefault="00946928" w:rsidP="00946928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:rsidR="00946928" w:rsidRPr="00345123" w:rsidRDefault="00946928" w:rsidP="00946928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946928" w:rsidRDefault="00946928" w:rsidP="00946928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  <w:r w:rsidRPr="00476DFA">
        <w:rPr>
          <w:rFonts w:ascii="Arial Unicode MS" w:eastAsia="Arial Unicode MS" w:hAnsi="Arial Unicode MS" w:cs="Arial Unicode MS"/>
          <w:sz w:val="22"/>
          <w:szCs w:val="22"/>
        </w:rPr>
        <w:t xml:space="preserve">(Principio de superposición) </w:t>
      </w:r>
    </w:p>
    <w:p w:rsidR="00946928" w:rsidRPr="00476DFA" w:rsidRDefault="00946928" w:rsidP="00946928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946928" w:rsidRPr="00345123" w:rsidRDefault="00946928" w:rsidP="00946928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4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.1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Difracción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del sonido</w:t>
      </w:r>
    </w:p>
    <w:p w:rsidR="00946928" w:rsidRDefault="00946928" w:rsidP="00946928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4</w:t>
      </w:r>
      <w:r w:rsidRPr="00946928">
        <w:rPr>
          <w:rFonts w:ascii="Arial Unicode MS" w:eastAsia="Arial Unicode MS" w:hAnsi="Arial Unicode MS" w:cs="Arial Unicode MS"/>
          <w:b/>
          <w:sz w:val="28"/>
          <w:szCs w:val="28"/>
        </w:rPr>
        <w:t xml:space="preserve">.2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Difracción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de la luz </w:t>
      </w:r>
    </w:p>
    <w:p w:rsidR="00946928" w:rsidRDefault="00946928" w:rsidP="00946928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4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 </w:t>
      </w:r>
    </w:p>
    <w:p w:rsidR="00946928" w:rsidRDefault="00946928" w:rsidP="000C102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3255AC" w:rsidRDefault="003255AC" w:rsidP="003255AC">
      <w:pPr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Dispersión y polarización de la luz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 </w:t>
      </w:r>
    </w:p>
    <w:p w:rsidR="003255AC" w:rsidRPr="00345123" w:rsidRDefault="003255AC" w:rsidP="003255AC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:rsidR="003255AC" w:rsidRPr="00345123" w:rsidRDefault="003255AC" w:rsidP="003255AC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3255AC" w:rsidRDefault="003255AC" w:rsidP="003255AC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  <w:r w:rsidRPr="00476DFA">
        <w:rPr>
          <w:rFonts w:ascii="Arial Unicode MS" w:eastAsia="Arial Unicode MS" w:hAnsi="Arial Unicode MS" w:cs="Arial Unicode MS"/>
          <w:sz w:val="22"/>
          <w:szCs w:val="22"/>
        </w:rPr>
        <w:t xml:space="preserve">(Principio de superposición) </w:t>
      </w:r>
    </w:p>
    <w:p w:rsidR="003255AC" w:rsidRPr="00476DFA" w:rsidRDefault="003255AC" w:rsidP="003255AC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3255AC" w:rsidRPr="00345123" w:rsidRDefault="003255AC" w:rsidP="003255AC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5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.1 </w:t>
      </w:r>
      <w:r w:rsidR="00077717">
        <w:rPr>
          <w:rFonts w:ascii="Arial Unicode MS" w:eastAsia="Arial Unicode MS" w:hAnsi="Arial Unicode MS" w:cs="Arial Unicode MS"/>
          <w:b/>
          <w:sz w:val="28"/>
          <w:szCs w:val="28"/>
        </w:rPr>
        <w:t xml:space="preserve">Dispersión de la luz </w:t>
      </w:r>
    </w:p>
    <w:p w:rsidR="003255AC" w:rsidRDefault="003255AC" w:rsidP="000C102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77717" w:rsidRDefault="00077717" w:rsidP="00077717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5</w:t>
      </w:r>
      <w:r w:rsidRPr="00946928">
        <w:rPr>
          <w:rFonts w:ascii="Arial Unicode MS" w:eastAsia="Arial Unicode MS" w:hAnsi="Arial Unicode MS" w:cs="Arial Unicode MS"/>
          <w:b/>
          <w:sz w:val="28"/>
          <w:szCs w:val="28"/>
        </w:rPr>
        <w:t xml:space="preserve">.2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Polarización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de la luz </w:t>
      </w:r>
    </w:p>
    <w:p w:rsidR="00077717" w:rsidRDefault="00077717" w:rsidP="00077717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5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 </w:t>
      </w:r>
    </w:p>
    <w:p w:rsidR="00077717" w:rsidRDefault="00077717" w:rsidP="000C102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sz w:val="32"/>
          <w:szCs w:val="32"/>
          <w:highlight w:val="yellow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b/>
          <w:sz w:val="32"/>
          <w:szCs w:val="32"/>
        </w:rPr>
        <w:t>Fin de unidad</w:t>
      </w:r>
    </w:p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sz w:val="26"/>
          <w:szCs w:val="26"/>
          <w:highlight w:val="yellow"/>
        </w:rPr>
      </w:pPr>
    </w:p>
    <w:p w:rsidR="00466293" w:rsidRDefault="00466293" w:rsidP="00466293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  <w:highlight w:val="red"/>
        </w:rPr>
        <w:t>2.1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</w:p>
    <w:p w:rsidR="00466293" w:rsidRDefault="00466293" w:rsidP="00466293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466293" w:rsidRPr="00345123" w:rsidRDefault="00466293" w:rsidP="00466293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466293" w:rsidRDefault="00466293" w:rsidP="00466293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466293" w:rsidRPr="00345123" w:rsidTr="00832FBB">
        <w:tc>
          <w:tcPr>
            <w:tcW w:w="8828" w:type="dxa"/>
            <w:gridSpan w:val="2"/>
            <w:shd w:val="clear" w:color="auto" w:fill="0D0D0D" w:themeFill="text1" w:themeFillTint="F2"/>
          </w:tcPr>
          <w:p w:rsidR="00466293" w:rsidRPr="00345123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66293" w:rsidRPr="00345123" w:rsidTr="00832FBB">
        <w:tc>
          <w:tcPr>
            <w:tcW w:w="2480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34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XX_00_00_IMG00</w:t>
            </w:r>
          </w:p>
        </w:tc>
      </w:tr>
      <w:tr w:rsidR="00466293" w:rsidRPr="00345123" w:rsidTr="00832FBB">
        <w:tc>
          <w:tcPr>
            <w:tcW w:w="2480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34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466293" w:rsidRPr="00345123" w:rsidTr="00832FBB">
        <w:tc>
          <w:tcPr>
            <w:tcW w:w="2480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34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466293" w:rsidRPr="00345123" w:rsidTr="00832FBB">
        <w:tc>
          <w:tcPr>
            <w:tcW w:w="2480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Pie de imagen</w:t>
            </w:r>
          </w:p>
        </w:tc>
        <w:tc>
          <w:tcPr>
            <w:tcW w:w="634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466293" w:rsidRPr="00345123" w:rsidTr="00832FBB">
        <w:tc>
          <w:tcPr>
            <w:tcW w:w="2480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Ubicación del pie de imagen</w:t>
            </w:r>
          </w:p>
        </w:tc>
        <w:tc>
          <w:tcPr>
            <w:tcW w:w="634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Inferior o lateral</w:t>
            </w:r>
          </w:p>
        </w:tc>
      </w:tr>
    </w:tbl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466293" w:rsidRPr="00345123" w:rsidTr="00832FBB">
        <w:tc>
          <w:tcPr>
            <w:tcW w:w="9033" w:type="dxa"/>
            <w:gridSpan w:val="2"/>
            <w:shd w:val="clear" w:color="auto" w:fill="000000" w:themeFill="text1"/>
          </w:tcPr>
          <w:p w:rsidR="00466293" w:rsidRPr="00345123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Profundiza (recurso de exposición)</w:t>
            </w: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 (Se numeran de 10 en 10)</w:t>
            </w: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lastRenderedPageBreak/>
              <w:t>Título</w:t>
            </w:r>
          </w:p>
        </w:tc>
        <w:tc>
          <w:tcPr>
            <w:tcW w:w="6515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</w:tbl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466293" w:rsidRPr="00345123" w:rsidTr="00832FBB">
        <w:tc>
          <w:tcPr>
            <w:tcW w:w="9033" w:type="dxa"/>
            <w:gridSpan w:val="2"/>
            <w:shd w:val="clear" w:color="auto" w:fill="000000" w:themeFill="text1"/>
          </w:tcPr>
          <w:p w:rsidR="00466293" w:rsidRPr="00345123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Practica (recurso de ejercitación)</w:t>
            </w: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</w:t>
            </w: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</w:tbl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4"/>
        <w:gridCol w:w="6334"/>
      </w:tblGrid>
      <w:tr w:rsidR="00466293" w:rsidRPr="00345123" w:rsidTr="00832FBB">
        <w:tc>
          <w:tcPr>
            <w:tcW w:w="8978" w:type="dxa"/>
            <w:gridSpan w:val="2"/>
            <w:shd w:val="clear" w:color="auto" w:fill="000000" w:themeFill="text1"/>
          </w:tcPr>
          <w:p w:rsidR="00466293" w:rsidRPr="00345123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Recuerda</w:t>
            </w: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b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</w:rPr>
              <w:t>Contenido</w:t>
            </w:r>
          </w:p>
        </w:tc>
        <w:tc>
          <w:tcPr>
            <w:tcW w:w="6460" w:type="dxa"/>
          </w:tcPr>
          <w:p w:rsidR="00466293" w:rsidRPr="00345123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</w:tbl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4"/>
        <w:gridCol w:w="6334"/>
      </w:tblGrid>
      <w:tr w:rsidR="00466293" w:rsidRPr="00345123" w:rsidTr="00832FBB">
        <w:tc>
          <w:tcPr>
            <w:tcW w:w="8978" w:type="dxa"/>
            <w:gridSpan w:val="2"/>
            <w:shd w:val="clear" w:color="auto" w:fill="000000" w:themeFill="text1"/>
          </w:tcPr>
          <w:p w:rsidR="00466293" w:rsidRPr="00345123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Destacado</w:t>
            </w: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b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</w:rPr>
              <w:t>Título</w:t>
            </w:r>
          </w:p>
        </w:tc>
        <w:tc>
          <w:tcPr>
            <w:tcW w:w="6460" w:type="dxa"/>
          </w:tcPr>
          <w:p w:rsidR="00466293" w:rsidRPr="00345123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</w:rPr>
              <w:t>Contenido</w:t>
            </w:r>
          </w:p>
        </w:tc>
        <w:tc>
          <w:tcPr>
            <w:tcW w:w="6460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1.1 Subtítulo sección</w:t>
      </w:r>
    </w:p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2 Título</w:t>
      </w:r>
    </w:p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2.1 Subtítulo sección</w:t>
      </w:r>
    </w:p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3]</w:t>
      </w:r>
      <w:r w:rsidRPr="0034512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2.1.1 Sub-subtítulo sección</w:t>
      </w:r>
    </w:p>
    <w:p w:rsidR="00466293" w:rsidRPr="00345123" w:rsidRDefault="00466293" w:rsidP="00466293">
      <w:pPr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466293" w:rsidRPr="00345123" w:rsidRDefault="00466293" w:rsidP="00466293">
      <w:pPr>
        <w:rPr>
          <w:rFonts w:ascii="Arial Unicode MS" w:eastAsia="Arial Unicode MS" w:hAnsi="Arial Unicode MS" w:cs="Arial Unicode MS"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</w:rPr>
        <w:t>(No es posible tener una Sección 4)</w:t>
      </w:r>
    </w:p>
    <w:p w:rsidR="00466293" w:rsidRPr="00345123" w:rsidRDefault="00466293" w:rsidP="00466293">
      <w:pPr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466293" w:rsidRPr="00345123" w:rsidTr="00832FBB">
        <w:tc>
          <w:tcPr>
            <w:tcW w:w="9033" w:type="dxa"/>
            <w:gridSpan w:val="2"/>
            <w:shd w:val="clear" w:color="auto" w:fill="000000" w:themeFill="text1"/>
          </w:tcPr>
          <w:p w:rsidR="00466293" w:rsidRPr="00345123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lastRenderedPageBreak/>
              <w:t>Mapa conceptual</w:t>
            </w: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</w:t>
            </w: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Mapa conceptual</w:t>
            </w: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Mapa conceptual del tema Título del guión (Mayus primera letra)</w:t>
            </w:r>
          </w:p>
        </w:tc>
      </w:tr>
    </w:tbl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466293" w:rsidRPr="00345123" w:rsidTr="00832FBB">
        <w:tc>
          <w:tcPr>
            <w:tcW w:w="9033" w:type="dxa"/>
            <w:gridSpan w:val="2"/>
            <w:shd w:val="clear" w:color="auto" w:fill="000000" w:themeFill="text1"/>
          </w:tcPr>
          <w:p w:rsidR="00466293" w:rsidRPr="00345123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Evaluación: recurso nuevo</w:t>
            </w: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</w:t>
            </w: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Competencias: nombre del recurso (minúscula la primera)</w:t>
            </w: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Evalúa tus conocimientos sobre el tema Título del guión (Mayus primera letra)</w:t>
            </w:r>
          </w:p>
        </w:tc>
      </w:tr>
    </w:tbl>
    <w:p w:rsidR="0046629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466293" w:rsidRPr="00CD16FC" w:rsidTr="00832FBB">
        <w:tc>
          <w:tcPr>
            <w:tcW w:w="9033" w:type="dxa"/>
            <w:gridSpan w:val="2"/>
            <w:shd w:val="clear" w:color="auto" w:fill="000000" w:themeFill="text1"/>
          </w:tcPr>
          <w:p w:rsidR="00466293" w:rsidRPr="00CD16FC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Evaluación: recurso nuevo</w:t>
            </w:r>
          </w:p>
        </w:tc>
      </w:tr>
      <w:tr w:rsidR="00466293" w:rsidRPr="00CD16FC" w:rsidTr="00832FBB">
        <w:tc>
          <w:tcPr>
            <w:tcW w:w="2518" w:type="dxa"/>
          </w:tcPr>
          <w:p w:rsidR="00466293" w:rsidRPr="00CD16FC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466293" w:rsidRPr="00CD16FC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</w:rPr>
              <w:t>CN_10_01</w:t>
            </w:r>
            <w:r>
              <w:rPr>
                <w:rFonts w:ascii="Arial Unicode MS" w:eastAsia="Arial Unicode MS" w:hAnsi="Arial Unicode MS" w:cs="Arial Unicode MS"/>
              </w:rPr>
              <w:t>_REC00</w:t>
            </w:r>
          </w:p>
        </w:tc>
      </w:tr>
      <w:tr w:rsidR="00466293" w:rsidRPr="00CD16FC" w:rsidTr="00832FBB">
        <w:tc>
          <w:tcPr>
            <w:tcW w:w="2518" w:type="dxa"/>
          </w:tcPr>
          <w:p w:rsidR="00466293" w:rsidRPr="00CD16FC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466293" w:rsidRPr="00CD16FC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Competencias: nombre del recurso (minúscula la primera)</w:t>
            </w:r>
          </w:p>
        </w:tc>
      </w:tr>
      <w:tr w:rsidR="00466293" w:rsidRPr="00CD16FC" w:rsidTr="00832FBB">
        <w:tc>
          <w:tcPr>
            <w:tcW w:w="2518" w:type="dxa"/>
          </w:tcPr>
          <w:p w:rsidR="00466293" w:rsidRPr="00CD16FC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46629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Evalúa tus conocimientos sobre el tema Título del guión (Mayus primera letra)</w:t>
            </w:r>
          </w:p>
          <w:p w:rsidR="00466293" w:rsidRPr="00CD16FC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Oculto al estudiante</w:t>
            </w:r>
          </w:p>
        </w:tc>
      </w:tr>
    </w:tbl>
    <w:p w:rsidR="0046629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466293" w:rsidRPr="00CD16FC" w:rsidTr="00832FBB">
        <w:tc>
          <w:tcPr>
            <w:tcW w:w="8828" w:type="dxa"/>
            <w:gridSpan w:val="2"/>
            <w:shd w:val="clear" w:color="auto" w:fill="000000" w:themeFill="text1"/>
          </w:tcPr>
          <w:p w:rsidR="00466293" w:rsidRPr="00CD16FC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Evaluación: recurso nuevo</w:t>
            </w:r>
          </w:p>
        </w:tc>
      </w:tr>
      <w:tr w:rsidR="00466293" w:rsidRPr="00CD16FC" w:rsidTr="00832FBB">
        <w:tc>
          <w:tcPr>
            <w:tcW w:w="2518" w:type="dxa"/>
          </w:tcPr>
          <w:p w:rsidR="00466293" w:rsidRPr="00CD16FC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466293" w:rsidRPr="00CD16FC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</w:rPr>
              <w:t>CN_10_01</w:t>
            </w:r>
            <w:r>
              <w:rPr>
                <w:rFonts w:ascii="Arial Unicode MS" w:eastAsia="Arial Unicode MS" w:hAnsi="Arial Unicode MS" w:cs="Arial Unicode MS"/>
              </w:rPr>
              <w:t>_REC0</w:t>
            </w:r>
            <w:r w:rsidRPr="00CD16FC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466293" w:rsidRPr="00CD16FC" w:rsidTr="00832FBB">
        <w:tc>
          <w:tcPr>
            <w:tcW w:w="2518" w:type="dxa"/>
          </w:tcPr>
          <w:p w:rsidR="00466293" w:rsidRPr="00CD16FC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lastRenderedPageBreak/>
              <w:t>Título</w:t>
            </w:r>
          </w:p>
        </w:tc>
        <w:tc>
          <w:tcPr>
            <w:tcW w:w="6515" w:type="dxa"/>
          </w:tcPr>
          <w:p w:rsidR="00466293" w:rsidRPr="00CD16FC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Competencias: nombre del recurso (minúscula la primera)</w:t>
            </w:r>
          </w:p>
        </w:tc>
      </w:tr>
      <w:tr w:rsidR="00466293" w:rsidRPr="00CD16FC" w:rsidTr="00832FBB">
        <w:tc>
          <w:tcPr>
            <w:tcW w:w="2518" w:type="dxa"/>
          </w:tcPr>
          <w:p w:rsidR="00466293" w:rsidRPr="00CD16FC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46629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color w:val="000000"/>
              </w:rPr>
              <w:t>Evalúa tus competencias sobre el tema de la ciencia</w:t>
            </w:r>
          </w:p>
          <w:p w:rsidR="00466293" w:rsidRPr="00CD16FC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Oculto al estudiante</w:t>
            </w:r>
          </w:p>
        </w:tc>
      </w:tr>
    </w:tbl>
    <w:p w:rsidR="0046629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3187"/>
        <w:gridCol w:w="3177"/>
      </w:tblGrid>
      <w:tr w:rsidR="00466293" w:rsidRPr="00345123" w:rsidTr="00832FBB">
        <w:tc>
          <w:tcPr>
            <w:tcW w:w="9033" w:type="dxa"/>
            <w:gridSpan w:val="3"/>
            <w:shd w:val="clear" w:color="auto" w:fill="000000" w:themeFill="text1"/>
          </w:tcPr>
          <w:p w:rsidR="00466293" w:rsidRPr="00345123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Webs de referencia</w:t>
            </w: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  <w:gridSpan w:val="2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</w:t>
            </w: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Web 01</w:t>
            </w:r>
          </w:p>
        </w:tc>
        <w:tc>
          <w:tcPr>
            <w:tcW w:w="3257" w:type="dxa"/>
          </w:tcPr>
          <w:p w:rsidR="00466293" w:rsidRPr="00345123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466293" w:rsidRPr="00345123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URL</w:t>
            </w: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Web 02</w:t>
            </w:r>
          </w:p>
        </w:tc>
        <w:tc>
          <w:tcPr>
            <w:tcW w:w="3257" w:type="dxa"/>
          </w:tcPr>
          <w:p w:rsidR="00466293" w:rsidRPr="00345123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466293" w:rsidRPr="00345123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URL</w:t>
            </w:r>
          </w:p>
        </w:tc>
      </w:tr>
      <w:tr w:rsidR="00466293" w:rsidRPr="00345123" w:rsidTr="00832FBB">
        <w:tc>
          <w:tcPr>
            <w:tcW w:w="2518" w:type="dxa"/>
          </w:tcPr>
          <w:p w:rsidR="00466293" w:rsidRPr="00345123" w:rsidRDefault="00466293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Web 03</w:t>
            </w:r>
          </w:p>
        </w:tc>
        <w:tc>
          <w:tcPr>
            <w:tcW w:w="3257" w:type="dxa"/>
          </w:tcPr>
          <w:p w:rsidR="00466293" w:rsidRPr="00345123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466293" w:rsidRPr="00345123" w:rsidRDefault="00466293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URL</w:t>
            </w:r>
          </w:p>
        </w:tc>
      </w:tr>
    </w:tbl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466293" w:rsidRPr="00345123" w:rsidRDefault="00466293" w:rsidP="00466293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466293" w:rsidRDefault="00466293" w:rsidP="00466293"/>
    <w:p w:rsidR="00466293" w:rsidRDefault="00466293" w:rsidP="00466293"/>
    <w:p w:rsidR="00466293" w:rsidRDefault="00466293" w:rsidP="00466293"/>
    <w:p w:rsidR="0038523B" w:rsidRDefault="0038523B"/>
    <w:sectPr w:rsidR="0038523B" w:rsidSect="00FC30C2">
      <w:headerReference w:type="even" r:id="rId6"/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BF3" w:rsidRDefault="00CE2BF3" w:rsidP="00466293">
      <w:pPr>
        <w:spacing w:after="0"/>
      </w:pPr>
      <w:r>
        <w:separator/>
      </w:r>
    </w:p>
  </w:endnote>
  <w:endnote w:type="continuationSeparator" w:id="0">
    <w:p w:rsidR="00CE2BF3" w:rsidRDefault="00CE2BF3" w:rsidP="004662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0811701"/>
      <w:docPartObj>
        <w:docPartGallery w:val="Page Numbers (Bottom of Page)"/>
        <w:docPartUnique/>
      </w:docPartObj>
    </w:sdtPr>
    <w:sdtEndPr/>
    <w:sdtContent>
      <w:p w:rsidR="0088313E" w:rsidRDefault="00CE2BF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7EB" w:rsidRPr="009A07EB">
          <w:rPr>
            <w:noProof/>
            <w:lang w:val="es-ES"/>
          </w:rPr>
          <w:t>6</w:t>
        </w:r>
        <w:r>
          <w:fldChar w:fldCharType="end"/>
        </w:r>
      </w:p>
    </w:sdtContent>
  </w:sdt>
  <w:p w:rsidR="0088313E" w:rsidRDefault="00CE2B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BF3" w:rsidRDefault="00CE2BF3" w:rsidP="00466293">
      <w:pPr>
        <w:spacing w:after="0"/>
      </w:pPr>
      <w:r>
        <w:separator/>
      </w:r>
    </w:p>
  </w:footnote>
  <w:footnote w:type="continuationSeparator" w:id="0">
    <w:p w:rsidR="00CE2BF3" w:rsidRDefault="00CE2BF3" w:rsidP="004662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744" w:rsidRDefault="00CE2BF3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53744" w:rsidRDefault="00CE2BF3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744" w:rsidRPr="0088313E" w:rsidRDefault="00CE2BF3" w:rsidP="0004489C">
    <w:pPr>
      <w:pStyle w:val="Encabezado"/>
      <w:ind w:right="360"/>
      <w:rPr>
        <w:rFonts w:ascii="Arial Unicode MS" w:eastAsia="Arial Unicode MS" w:hAnsi="Arial Unicode MS" w:cs="Arial Unicode MS"/>
        <w:sz w:val="20"/>
        <w:szCs w:val="20"/>
      </w:rPr>
    </w:pP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 xml:space="preserve"> [GUION </w:t>
    </w:r>
    <w:r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CN</w:t>
    </w: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_</w:t>
    </w:r>
    <w:r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11_0</w:t>
    </w:r>
    <w:r w:rsidR="00466293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4</w:t>
    </w: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_CO]</w:t>
    </w:r>
    <w:r>
      <w:rPr>
        <w:rFonts w:ascii="Arial Unicode MS" w:eastAsia="Arial Unicode MS" w:hAnsi="Arial Unicode MS" w:cs="Arial Unicode MS"/>
        <w:sz w:val="20"/>
        <w:szCs w:val="20"/>
        <w:lang w:val="es-ES"/>
      </w:rPr>
      <w:t xml:space="preserve"> Guion </w:t>
    </w:r>
    <w:r w:rsidR="00466293">
      <w:rPr>
        <w:rFonts w:ascii="Arial Unicode MS" w:eastAsia="Arial Unicode MS" w:hAnsi="Arial Unicode MS" w:cs="Arial Unicode MS"/>
        <w:sz w:val="20"/>
        <w:szCs w:val="20"/>
        <w:lang w:val="es-ES"/>
      </w:rPr>
      <w:t>4</w:t>
    </w:r>
    <w:r w:rsidRPr="0088313E">
      <w:rPr>
        <w:rFonts w:ascii="Arial Unicode MS" w:eastAsia="Arial Unicode MS" w:hAnsi="Arial Unicode MS" w:cs="Arial Unicode MS"/>
        <w:sz w:val="20"/>
        <w:szCs w:val="20"/>
        <w:lang w:val="es-ES"/>
      </w:rPr>
      <w:t xml:space="preserve">. </w:t>
    </w:r>
    <w:r w:rsidR="00466293">
      <w:rPr>
        <w:rFonts w:ascii="Arial Unicode MS" w:eastAsia="Arial Unicode MS" w:hAnsi="Arial Unicode MS" w:cs="Arial Unicode MS"/>
        <w:sz w:val="20"/>
        <w:szCs w:val="20"/>
        <w:lang w:val="es-ES"/>
      </w:rPr>
      <w:t xml:space="preserve">Fenómenos ondulatorios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93"/>
    <w:rsid w:val="00077717"/>
    <w:rsid w:val="000C102F"/>
    <w:rsid w:val="00174AF8"/>
    <w:rsid w:val="003255AC"/>
    <w:rsid w:val="0038523B"/>
    <w:rsid w:val="00404861"/>
    <w:rsid w:val="00466293"/>
    <w:rsid w:val="00476DFA"/>
    <w:rsid w:val="00486A85"/>
    <w:rsid w:val="00512C88"/>
    <w:rsid w:val="006A512C"/>
    <w:rsid w:val="006B0C87"/>
    <w:rsid w:val="00820302"/>
    <w:rsid w:val="00844B71"/>
    <w:rsid w:val="00946928"/>
    <w:rsid w:val="009A07EB"/>
    <w:rsid w:val="00C532EB"/>
    <w:rsid w:val="00CE2BF3"/>
    <w:rsid w:val="00D54A21"/>
    <w:rsid w:val="00DB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192DFA-7F25-4096-BCA1-278843C7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293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29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66293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6629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293"/>
    <w:rPr>
      <w:sz w:val="24"/>
      <w:szCs w:val="24"/>
      <w:lang w:val="es-ES_tradnl"/>
    </w:rPr>
  </w:style>
  <w:style w:type="table" w:styleId="Tablaconcuadrcula">
    <w:name w:val="Table Grid"/>
    <w:basedOn w:val="Tablanormal"/>
    <w:rsid w:val="00466293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46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453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21</cp:revision>
  <dcterms:created xsi:type="dcterms:W3CDTF">2015-07-18T00:11:00Z</dcterms:created>
  <dcterms:modified xsi:type="dcterms:W3CDTF">2015-07-18T00:31:00Z</dcterms:modified>
</cp:coreProperties>
</file>