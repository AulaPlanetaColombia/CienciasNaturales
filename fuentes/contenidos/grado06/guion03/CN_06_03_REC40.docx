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E335C" w:rsidRDefault="006E335C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6E335C" w:rsidP="00CD652E">
      <w:pPr>
        <w:rPr>
          <w:rFonts w:ascii="Arial" w:hAnsi="Arial"/>
          <w:sz w:val="18"/>
          <w:szCs w:val="18"/>
          <w:lang w:val="es-ES_tradnl"/>
        </w:rPr>
      </w:pPr>
      <w:r w:rsidRPr="006E335C">
        <w:rPr>
          <w:rFonts w:ascii="Arial" w:hAnsi="Arial"/>
          <w:sz w:val="18"/>
          <w:szCs w:val="18"/>
          <w:lang w:val="es-ES_tradnl"/>
        </w:rPr>
        <w:t>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E335C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  <w:r w:rsidRPr="006E335C">
        <w:rPr>
          <w:rFonts w:ascii="Arial" w:hAnsi="Arial" w:cs="Arial"/>
          <w:sz w:val="18"/>
          <w:szCs w:val="18"/>
          <w:lang w:val="es-ES_tradnl"/>
        </w:rPr>
        <w:t>Características de los seres vivos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  <w:r w:rsidRPr="006E335C">
        <w:rPr>
          <w:rFonts w:ascii="Arial" w:hAnsi="Arial" w:cs="Arial"/>
          <w:sz w:val="18"/>
          <w:szCs w:val="18"/>
          <w:lang w:val="es-ES_tradnl"/>
        </w:rPr>
        <w:t>Imágenes que explican las características princ</w:t>
      </w:r>
      <w:r w:rsidR="00332ED4">
        <w:rPr>
          <w:rFonts w:ascii="Arial" w:hAnsi="Arial" w:cs="Arial"/>
          <w:sz w:val="18"/>
          <w:szCs w:val="18"/>
          <w:lang w:val="es-ES_tradnl"/>
        </w:rPr>
        <w:t xml:space="preserve">ipales de los seres vivos y las diferencias con </w:t>
      </w:r>
      <w:r w:rsidRPr="006E335C">
        <w:rPr>
          <w:rFonts w:ascii="Arial" w:hAnsi="Arial" w:cs="Arial"/>
          <w:sz w:val="18"/>
          <w:szCs w:val="18"/>
          <w:lang w:val="es-ES_tradnl"/>
        </w:rPr>
        <w:t>los inertes.</w:t>
      </w:r>
    </w:p>
    <w:p w:rsidR="006E335C" w:rsidRPr="000719E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E335C" w:rsidRPr="000719EE" w:rsidRDefault="006E335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Composición, célula, crecimiento, metabolismo, equilibrio, nutrición, reproducción, relación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7832" w:rsidRPr="000719EE" w:rsidRDefault="004878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4878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0121C3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48783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7B5078">
        <w:tc>
          <w:tcPr>
            <w:tcW w:w="212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7B5078">
        <w:tc>
          <w:tcPr>
            <w:tcW w:w="212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48783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4878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487832" w:rsidRPr="000719EE" w:rsidRDefault="00487832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487832" w:rsidRPr="00C36274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/>
          <w:sz w:val="18"/>
          <w:szCs w:val="18"/>
          <w:lang w:val="es-ES_tradnl"/>
        </w:rPr>
        <w:t>Características de los seres vivos</w:t>
      </w: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>Secuencia de imágenes para mostrar a los estudiantes las características de los seres vivos.</w:t>
      </w: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proofErr w:type="spellStart"/>
      <w:r w:rsidRPr="00064978">
        <w:rPr>
          <w:rFonts w:ascii="Arial" w:hAnsi="Arial"/>
          <w:sz w:val="18"/>
          <w:szCs w:val="18"/>
          <w:lang w:val="es-ES_tradnl"/>
        </w:rPr>
        <w:t>Temporalización</w:t>
      </w:r>
      <w:proofErr w:type="spellEnd"/>
      <w:r w:rsidRPr="00064978">
        <w:rPr>
          <w:rFonts w:ascii="Arial" w:hAnsi="Arial"/>
          <w:sz w:val="18"/>
          <w:szCs w:val="18"/>
          <w:lang w:val="es-ES_tradnl"/>
        </w:rPr>
        <w:t xml:space="preserve">: </w:t>
      </w:r>
      <w:r w:rsidR="009A07F3">
        <w:rPr>
          <w:rFonts w:ascii="Arial" w:hAnsi="Arial"/>
          <w:sz w:val="18"/>
          <w:szCs w:val="18"/>
          <w:lang w:val="es-ES_tradnl"/>
        </w:rPr>
        <w:t>25</w:t>
      </w:r>
      <w:r>
        <w:rPr>
          <w:rFonts w:ascii="Arial" w:hAnsi="Arial"/>
          <w:sz w:val="18"/>
          <w:szCs w:val="18"/>
          <w:lang w:val="es-ES_tradnl"/>
        </w:rPr>
        <w:t xml:space="preserve"> minutos</w:t>
      </w:r>
    </w:p>
    <w:p w:rsidR="00487832" w:rsidRPr="00064978" w:rsidRDefault="00487832" w:rsidP="00487832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Tipo de recurso: </w:t>
      </w:r>
      <w:r w:rsidR="00441184">
        <w:rPr>
          <w:rFonts w:ascii="Arial" w:hAnsi="Arial"/>
          <w:sz w:val="18"/>
          <w:szCs w:val="18"/>
          <w:lang w:val="es-ES_tradnl"/>
        </w:rPr>
        <w:t>M</w:t>
      </w:r>
      <w:r>
        <w:rPr>
          <w:rFonts w:ascii="Arial" w:hAnsi="Arial"/>
          <w:sz w:val="18"/>
          <w:szCs w:val="18"/>
          <w:lang w:val="es-ES_tradnl"/>
        </w:rPr>
        <w:t>enú con fichas</w:t>
      </w:r>
    </w:p>
    <w:p w:rsidR="00A03DC8" w:rsidRPr="00A03DC8" w:rsidRDefault="00487832" w:rsidP="00A03DC8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A03DC8">
        <w:rPr>
          <w:rFonts w:ascii="Arial" w:hAnsi="Arial"/>
          <w:sz w:val="18"/>
          <w:szCs w:val="18"/>
          <w:lang w:val="es-ES_tradnl"/>
        </w:rPr>
        <w:t xml:space="preserve">Competencia relacionada con el recurso: Conocimiento y la interacción con el mundo físico / </w:t>
      </w:r>
      <w:r w:rsidR="00A03DC8" w:rsidRPr="00A03DC8">
        <w:rPr>
          <w:rFonts w:ascii="Arial" w:hAnsi="Arial"/>
          <w:sz w:val="18"/>
          <w:szCs w:val="18"/>
          <w:lang w:val="es-ES_tradnl"/>
        </w:rPr>
        <w:t>Explico las funciones de los seres vivos a partir de las relaciones entre diferentes sistemas de órganos.</w:t>
      </w:r>
    </w:p>
    <w:p w:rsidR="00487832" w:rsidRPr="00A03DC8" w:rsidRDefault="00487832" w:rsidP="00A03DC8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487832" w:rsidRPr="00C36274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487832" w:rsidRDefault="00487832" w:rsidP="0048783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Objetivo del recurso: Mostrar a los estudiantes las características principales de </w:t>
      </w:r>
      <w:r w:rsidR="00A03DC8">
        <w:rPr>
          <w:rFonts w:ascii="Arial" w:hAnsi="Arial"/>
          <w:sz w:val="18"/>
          <w:szCs w:val="18"/>
          <w:lang w:val="es-ES_tradnl"/>
        </w:rPr>
        <w:t>los seres vivos</w:t>
      </w:r>
      <w:r w:rsidRPr="00064978">
        <w:rPr>
          <w:rFonts w:ascii="Arial" w:hAnsi="Arial"/>
          <w:sz w:val="18"/>
          <w:szCs w:val="18"/>
          <w:lang w:val="es-ES_tradnl"/>
        </w:rPr>
        <w:t>.</w:t>
      </w:r>
    </w:p>
    <w:p w:rsidR="00487832" w:rsidRPr="00064978" w:rsidRDefault="00487832" w:rsidP="0048783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8177AA">
        <w:rPr>
          <w:rFonts w:ascii="Arial" w:hAnsi="Arial"/>
          <w:sz w:val="18"/>
          <w:szCs w:val="18"/>
          <w:lang w:val="es-ES_tradnl"/>
        </w:rPr>
        <w:t>C</w:t>
      </w:r>
      <w:r w:rsidR="00A03DC8">
        <w:rPr>
          <w:rFonts w:ascii="Arial" w:hAnsi="Arial"/>
          <w:sz w:val="18"/>
          <w:szCs w:val="18"/>
          <w:lang w:val="es-ES_tradnl"/>
        </w:rPr>
        <w:t>on el fin de identificar preconceptos, pregunte a los estudiantes sobre las funciones que realizan todos los seres vivos y como pueden diferenciar un ser inerte de otro que tiene vida. Pídales que caractericen un ser vivo, puede ser una planta o un animal, por ser más cercanos a los estudiantes y que lo comparen con una roca o con el agua</w:t>
      </w:r>
      <w:r w:rsidR="008177AA">
        <w:rPr>
          <w:rFonts w:ascii="Arial" w:hAnsi="Arial"/>
          <w:sz w:val="18"/>
          <w:szCs w:val="18"/>
          <w:lang w:val="es-ES_tradnl"/>
        </w:rPr>
        <w:t>, establezca con ellos de forma clara las diferencias encontradas.</w:t>
      </w:r>
    </w:p>
    <w:p w:rsidR="00487832" w:rsidRPr="00064978" w:rsidRDefault="00487832" w:rsidP="0048783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8177AA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8177AA">
        <w:rPr>
          <w:rFonts w:ascii="Arial" w:hAnsi="Arial"/>
          <w:sz w:val="18"/>
          <w:szCs w:val="18"/>
          <w:lang w:val="es-ES_tradnl"/>
        </w:rPr>
        <w:t>Muestre a los estudiantes la página principal y permita que mencionen sus expectativas de acuerdo a las imágenes presentadas</w:t>
      </w:r>
      <w:r w:rsidR="00514D6F">
        <w:rPr>
          <w:rFonts w:ascii="Arial" w:hAnsi="Arial"/>
          <w:sz w:val="18"/>
          <w:szCs w:val="18"/>
          <w:lang w:val="es-ES_tradnl"/>
        </w:rPr>
        <w:t>.</w:t>
      </w:r>
    </w:p>
    <w:p w:rsidR="00514D6F" w:rsidRPr="00514D6F" w:rsidRDefault="00514D6F" w:rsidP="00514D6F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14D6F" w:rsidRDefault="00514D6F" w:rsidP="00514D6F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Realice la explicación de cada una de las características de los seres vivos de acuerdo con las fichas presentadas, apóyese en la información contenida en cada una de las fichas y mencione ejemplos para facilitar la recordación y el aprendizaje</w:t>
      </w:r>
    </w:p>
    <w:p w:rsidR="008177AA" w:rsidRPr="008177AA" w:rsidRDefault="008177AA" w:rsidP="008177AA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80377E" w:rsidRPr="0080377E" w:rsidRDefault="00487832" w:rsidP="007C6C9C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80377E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 w:rsidR="0080377E" w:rsidRPr="0080377E">
        <w:rPr>
          <w:rFonts w:ascii="Arial" w:hAnsi="Arial"/>
          <w:sz w:val="18"/>
          <w:szCs w:val="18"/>
          <w:lang w:val="es-ES_tradnl"/>
        </w:rPr>
        <w:t>Pídales que de acuerdo con la información</w:t>
      </w:r>
      <w:r w:rsidR="0080377E">
        <w:rPr>
          <w:rFonts w:ascii="Arial" w:hAnsi="Arial"/>
          <w:sz w:val="18"/>
          <w:szCs w:val="18"/>
          <w:lang w:val="es-ES_tradnl"/>
        </w:rPr>
        <w:t xml:space="preserve"> dada</w:t>
      </w:r>
      <w:r w:rsidR="0080377E" w:rsidRPr="0080377E">
        <w:rPr>
          <w:rFonts w:ascii="Arial" w:hAnsi="Arial"/>
          <w:sz w:val="18"/>
          <w:szCs w:val="18"/>
          <w:lang w:val="es-ES_tradnl"/>
        </w:rPr>
        <w:t xml:space="preserve">, realicen un folleto o </w:t>
      </w:r>
      <w:proofErr w:type="spellStart"/>
      <w:r w:rsidR="0080377E" w:rsidRPr="0080377E">
        <w:rPr>
          <w:rFonts w:ascii="Arial" w:hAnsi="Arial"/>
          <w:sz w:val="18"/>
          <w:szCs w:val="18"/>
          <w:lang w:val="es-ES_tradnl"/>
        </w:rPr>
        <w:t>frizo</w:t>
      </w:r>
      <w:proofErr w:type="spellEnd"/>
      <w:r w:rsidR="0080377E" w:rsidRPr="0080377E">
        <w:rPr>
          <w:rFonts w:ascii="Arial" w:hAnsi="Arial"/>
          <w:sz w:val="18"/>
          <w:szCs w:val="18"/>
          <w:lang w:val="es-ES_tradnl"/>
        </w:rPr>
        <w:t xml:space="preserve"> sobre las características mencionadas, empleando dibujos para explicarlas.</w:t>
      </w:r>
    </w:p>
    <w:p w:rsidR="00487832" w:rsidRPr="0080377E" w:rsidRDefault="00487832" w:rsidP="007C6C9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7C6C9C" w:rsidRDefault="00487832" w:rsidP="007C6C9C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22F05">
        <w:rPr>
          <w:rFonts w:ascii="Arial" w:hAnsi="Arial"/>
          <w:sz w:val="18"/>
          <w:szCs w:val="18"/>
          <w:lang w:val="es-ES_tradnl"/>
        </w:rPr>
        <w:t>Remisión a d</w:t>
      </w:r>
      <w:r w:rsidR="007C6C9C">
        <w:rPr>
          <w:rFonts w:ascii="Arial" w:hAnsi="Arial"/>
          <w:sz w:val="18"/>
          <w:szCs w:val="18"/>
          <w:lang w:val="es-ES_tradnl"/>
        </w:rPr>
        <w:t>ocumentos</w:t>
      </w:r>
      <w:r w:rsidRPr="00B22F05">
        <w:rPr>
          <w:rFonts w:ascii="Arial" w:hAnsi="Arial"/>
          <w:sz w:val="18"/>
          <w:szCs w:val="18"/>
          <w:lang w:val="es-ES_tradnl"/>
        </w:rPr>
        <w:t xml:space="preserve">: </w:t>
      </w:r>
      <w:r>
        <w:rPr>
          <w:rFonts w:ascii="Arial" w:hAnsi="Arial"/>
          <w:sz w:val="18"/>
          <w:szCs w:val="18"/>
          <w:lang w:val="es-ES_tradnl"/>
        </w:rPr>
        <w:t xml:space="preserve">Invite a los estudiantes a que visiten el siguiente enlace con el fin de </w:t>
      </w:r>
      <w:r w:rsidR="007C6C9C">
        <w:rPr>
          <w:rFonts w:ascii="Arial" w:hAnsi="Arial"/>
          <w:sz w:val="18"/>
          <w:szCs w:val="18"/>
          <w:lang w:val="es-ES_tradnl"/>
        </w:rPr>
        <w:t>repasar</w:t>
      </w:r>
      <w:r>
        <w:rPr>
          <w:rFonts w:ascii="Arial" w:hAnsi="Arial"/>
          <w:sz w:val="18"/>
          <w:szCs w:val="18"/>
          <w:lang w:val="es-ES_tradnl"/>
        </w:rPr>
        <w:t xml:space="preserve"> algunas </w:t>
      </w:r>
      <w:r w:rsidR="00A173E8">
        <w:rPr>
          <w:rFonts w:ascii="Arial" w:hAnsi="Arial"/>
          <w:sz w:val="18"/>
          <w:szCs w:val="18"/>
          <w:lang w:val="es-ES_tradnl"/>
        </w:rPr>
        <w:t>características de los seres vivos</w:t>
      </w:r>
    </w:p>
    <w:p w:rsidR="00487832" w:rsidRDefault="006D3960" w:rsidP="007C6C9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  <w:hyperlink r:id="rId5" w:history="1">
        <w:r w:rsidR="007C6C9C" w:rsidRPr="0053007A">
          <w:rPr>
            <w:rStyle w:val="Hipervnculo"/>
            <w:rFonts w:ascii="Arial" w:hAnsi="Arial"/>
            <w:sz w:val="18"/>
            <w:szCs w:val="18"/>
            <w:lang w:val="es-ES_tradnl"/>
          </w:rPr>
          <w:t>http://contenidosdigitales.ulp.edu.ar/exe/biologia/caractersticas_de_los_seres_vivos.html</w:t>
        </w:r>
      </w:hyperlink>
    </w:p>
    <w:p w:rsidR="007C6C9C" w:rsidRPr="007C6C9C" w:rsidRDefault="007C6C9C" w:rsidP="007C6C9C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487832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487832" w:rsidRDefault="00487832" w:rsidP="00487832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7C6C9C" w:rsidRPr="00064978" w:rsidRDefault="007C6C9C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/>
          <w:sz w:val="18"/>
          <w:szCs w:val="18"/>
          <w:lang w:val="es-ES_tradnl"/>
        </w:rPr>
        <w:t>Características de los seres vivos</w:t>
      </w:r>
    </w:p>
    <w:p w:rsidR="007C6C9C" w:rsidRPr="00064978" w:rsidRDefault="007C6C9C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Descripción: </w:t>
      </w:r>
      <w:r>
        <w:rPr>
          <w:rFonts w:ascii="Arial" w:hAnsi="Arial"/>
          <w:sz w:val="18"/>
          <w:szCs w:val="18"/>
          <w:lang w:val="es-ES_tradnl"/>
        </w:rPr>
        <w:t>Secuencia de imágenes para mostrar a los estudiantes las características de los seres vivos.</w:t>
      </w:r>
    </w:p>
    <w:p w:rsidR="007C6C9C" w:rsidRPr="007C6C9C" w:rsidRDefault="00487832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7C6C9C">
        <w:rPr>
          <w:rFonts w:ascii="Arial" w:hAnsi="Arial"/>
          <w:sz w:val="18"/>
          <w:szCs w:val="18"/>
          <w:lang w:val="es-ES_tradnl"/>
        </w:rPr>
        <w:t>Remisión a documento</w:t>
      </w:r>
      <w:r w:rsidR="007C6C9C">
        <w:rPr>
          <w:rFonts w:ascii="Arial" w:hAnsi="Arial"/>
          <w:sz w:val="18"/>
          <w:szCs w:val="18"/>
          <w:lang w:val="es-ES_tradnl"/>
        </w:rPr>
        <w:t>s</w:t>
      </w:r>
      <w:r w:rsidRPr="007C6C9C">
        <w:rPr>
          <w:rFonts w:ascii="Arial" w:hAnsi="Arial"/>
          <w:sz w:val="18"/>
          <w:szCs w:val="18"/>
          <w:lang w:val="es-ES_tradnl"/>
        </w:rPr>
        <w:t>: Puedes visitar el siguiente enlace con el fin de</w:t>
      </w:r>
      <w:r w:rsidR="007C6C9C" w:rsidRPr="007C6C9C">
        <w:rPr>
          <w:rFonts w:ascii="Arial" w:hAnsi="Arial"/>
          <w:sz w:val="18"/>
          <w:szCs w:val="18"/>
          <w:lang w:val="es-ES_tradnl"/>
        </w:rPr>
        <w:t xml:space="preserve"> repasar algunas características de los seres vivos http://contenidosdigitales.ulp.edu.ar/exe/biologia/caractersticas_de_los_seres_vivos.html</w:t>
      </w:r>
    </w:p>
    <w:p w:rsidR="007C6C9C" w:rsidRPr="007C6C9C" w:rsidRDefault="007C6C9C" w:rsidP="007C6C9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487832" w:rsidP="007C6C9C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81995">
        <w:rPr>
          <w:rFonts w:ascii="Arial" w:hAnsi="Arial"/>
          <w:sz w:val="18"/>
          <w:szCs w:val="18"/>
          <w:lang w:val="es-ES_tradnl"/>
        </w:rPr>
        <w:t>Contextualización: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487832" w:rsidRDefault="00487832" w:rsidP="00487832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487832" w:rsidRDefault="00FC3B57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se diferencian de los inertes porque presentan las siguientes características:</w:t>
      </w:r>
    </w:p>
    <w:p w:rsidR="00FC3B57" w:rsidRDefault="00FC3B57" w:rsidP="00CD652E">
      <w:pPr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Están constituidos por el mismo tipo de elementos, entre los que se incluyen como primarios el carbono, hidrógeno, oxígeno y nitrógeno, estos elementos son llamados bioelementos y cuando se asocian pueden llegar a formar las biomoléculas, encargadas de producir y almacenar energía y formar estructuras principalmente.</w:t>
      </w:r>
    </w:p>
    <w:p w:rsidR="00FC3B57" w:rsidRDefault="00FC3B57" w:rsidP="00FC3B57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Todos presentan como unidad estructural y funcional a las células, de acuerdo con su organización interna, las células pueden clasificarse en procariotas (sin núcleo definido) y eucariotas (con núcleo definido) y los organismos puedes ser unicelulares, multicelulares o pluricelulares de acuerdo con la canti</w:t>
      </w:r>
      <w:r w:rsidR="00673CC1">
        <w:rPr>
          <w:rFonts w:ascii="Arial" w:hAnsi="Arial"/>
          <w:sz w:val="18"/>
          <w:szCs w:val="18"/>
          <w:lang w:val="es-ES_tradnl"/>
        </w:rPr>
        <w:t xml:space="preserve">dad de células que posean y lo </w:t>
      </w:r>
      <w:r>
        <w:rPr>
          <w:rFonts w:ascii="Arial" w:hAnsi="Arial"/>
          <w:sz w:val="18"/>
          <w:szCs w:val="18"/>
          <w:lang w:val="es-ES_tradnl"/>
        </w:rPr>
        <w:t>especializadas que se encuentren.</w:t>
      </w:r>
    </w:p>
    <w:p w:rsidR="00FC3B57" w:rsidRPr="00FC3B57" w:rsidRDefault="00FC3B57" w:rsidP="00FC3B5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Presentan una serie de reacciones químicas que les permiten mantenerse vivos y conservar el equilibrio de sustancias en su organismo.</w:t>
      </w:r>
    </w:p>
    <w:p w:rsidR="00FC3B57" w:rsidRPr="00FC3B57" w:rsidRDefault="00FC3B57" w:rsidP="00FC3B5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FC3B57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Tienen la capacidad de crecer en alguna etapa de su vida, esto se ve reflejado principalmente en el aumento en la cantidad de células que poseen.</w:t>
      </w:r>
    </w:p>
    <w:p w:rsidR="00673CC1" w:rsidRPr="00673CC1" w:rsidRDefault="00673CC1" w:rsidP="00673CC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673CC1" w:rsidRDefault="00673CC1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Cambian a través del tiempo, esta característica ha permitido a los organismos mantenerse en el ambiente y adaptarse satisfactoriamente a las exigencias del medio.</w:t>
      </w:r>
    </w:p>
    <w:p w:rsidR="00FC3B57" w:rsidRPr="00FC3B57" w:rsidRDefault="00FC3B57" w:rsidP="00FC3B5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673CC1" w:rsidRDefault="00FC3B57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nutren, </w:t>
      </w:r>
      <w:r w:rsidR="00673CC1">
        <w:rPr>
          <w:rFonts w:ascii="Arial" w:hAnsi="Arial"/>
          <w:sz w:val="18"/>
          <w:szCs w:val="18"/>
          <w:lang w:val="es-ES_tradnl"/>
        </w:rPr>
        <w:t xml:space="preserve">es decir que, </w:t>
      </w:r>
      <w:r>
        <w:rPr>
          <w:rFonts w:ascii="Arial" w:hAnsi="Arial"/>
          <w:sz w:val="18"/>
          <w:szCs w:val="18"/>
          <w:lang w:val="es-ES_tradnl"/>
        </w:rPr>
        <w:t xml:space="preserve">son capaces de incorporar o producir alimento, transformarlo y </w:t>
      </w:r>
      <w:r w:rsidR="00673CC1">
        <w:rPr>
          <w:rFonts w:ascii="Arial" w:hAnsi="Arial"/>
          <w:sz w:val="18"/>
          <w:szCs w:val="18"/>
          <w:lang w:val="es-ES_tradnl"/>
        </w:rPr>
        <w:t>obtener de él los nutrientes y la energía necesarios para  desempeñar sus funciones normalmente.</w:t>
      </w:r>
    </w:p>
    <w:p w:rsidR="00673CC1" w:rsidRPr="00673CC1" w:rsidRDefault="00673CC1" w:rsidP="00673CC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FC3B57" w:rsidRDefault="00673CC1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tienen la capacidad de reproducirse y por medio de este mecanismo, dar origen a otros organismos con características similares a ellos mismos.</w:t>
      </w:r>
    </w:p>
    <w:p w:rsidR="00673CC1" w:rsidRPr="00673CC1" w:rsidRDefault="00673CC1" w:rsidP="00673CC1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673CC1" w:rsidRDefault="00673CC1" w:rsidP="00FC3B57">
      <w:pPr>
        <w:pStyle w:val="Prrafodelista"/>
        <w:numPr>
          <w:ilvl w:val="0"/>
          <w:numId w:val="5"/>
        </w:num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 relacionan, por medio de esta característica, interactúan con el ambiente físico en el que se encuentran, respondiendo a los cambios que se presentan, lo que les permite mantenerse en el ambiente.</w:t>
      </w:r>
    </w:p>
    <w:p w:rsidR="00FC3B57" w:rsidRPr="00FC3B57" w:rsidRDefault="00FC3B57" w:rsidP="00FC3B57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7C6C9C" w:rsidRDefault="007C6C9C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C6C9C" w:rsidRPr="000719EE" w:rsidRDefault="009A07F3" w:rsidP="00F431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7C6C9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8183F">
        <w:rPr>
          <w:rFonts w:ascii="Arial" w:hAnsi="Arial" w:cs="Arial"/>
          <w:sz w:val="18"/>
          <w:szCs w:val="18"/>
          <w:lang w:val="es-ES_tradnl"/>
        </w:rPr>
        <w:t>imágenes</w:t>
      </w:r>
      <w:r>
        <w:rPr>
          <w:rFonts w:ascii="Arial" w:hAnsi="Arial" w:cs="Arial"/>
          <w:sz w:val="18"/>
          <w:szCs w:val="18"/>
          <w:lang w:val="es-ES_tradnl"/>
        </w:rPr>
        <w:t xml:space="preserve"> y 4 fichas con imagen</w:t>
      </w:r>
    </w:p>
    <w:p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7C6C9C" w:rsidRPr="00F4317E" w:rsidRDefault="007C6C9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seres vivos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7C6C9C" w:rsidRPr="000719EE" w:rsidRDefault="007C6C9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imagen que desees para obtener información acerca de esta característica</w:t>
      </w:r>
    </w:p>
    <w:p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673CC1" w:rsidRDefault="00673CC1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82F78" w:rsidRDefault="00CD562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198081809</w:t>
      </w:r>
    </w:p>
    <w:p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D652E" w:rsidRPr="000719EE" w:rsidRDefault="000121C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</w:t>
      </w:r>
      <w:r w:rsidR="00CD5625">
        <w:rPr>
          <w:rFonts w:ascii="Arial" w:hAnsi="Arial" w:cs="Arial"/>
          <w:sz w:val="18"/>
          <w:szCs w:val="18"/>
          <w:lang w:val="es-ES_tradnl"/>
        </w:rPr>
        <w:t>1</w:t>
      </w:r>
    </w:p>
    <w:p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lastRenderedPageBreak/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73CC1" w:rsidRPr="00CD652E" w:rsidRDefault="00673CC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Composición 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183F" w:rsidRDefault="0088183F" w:rsidP="00CD652E">
      <w:pPr>
        <w:rPr>
          <w:rFonts w:ascii="Arial" w:hAnsi="Arial"/>
          <w:sz w:val="18"/>
          <w:szCs w:val="18"/>
          <w:lang w:val="es-ES_tradnl"/>
        </w:rPr>
      </w:pPr>
    </w:p>
    <w:p w:rsidR="00E31CAA" w:rsidRPr="00CD652E" w:rsidRDefault="0088183F" w:rsidP="00E31C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Todos los seres vivos se encuentran constituidos por cinco elementos químicos primarios: carbono, hidrógeno, oxígeno y nitrógeno, estos a su vez constituyen biomoléculas</w:t>
      </w:r>
    </w:p>
    <w:p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3961D2" w:rsidRDefault="003961D2" w:rsidP="00DB585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243535078</w:t>
      </w:r>
    </w:p>
    <w:p w:rsidR="00DB585B" w:rsidRDefault="00DB585B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3474B9" w:rsidRDefault="003474B9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3934FD" w:rsidRPr="000719EE" w:rsidRDefault="003934F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CN_06_03_REC40_IMG02</w:t>
      </w:r>
    </w:p>
    <w:p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DF6F53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Biomoléculas constituidas por bioelementos</w:t>
      </w:r>
      <w:r w:rsidR="003474B9">
        <w:rPr>
          <w:rFonts w:ascii="Arial" w:hAnsi="Arial"/>
          <w:sz w:val="18"/>
          <w:szCs w:val="18"/>
          <w:lang w:val="es-ES_tradnl"/>
        </w:rPr>
        <w:t xml:space="preserve"> (proteínas)</w:t>
      </w:r>
    </w:p>
    <w:p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183F" w:rsidRPr="00F4317E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3474B9" w:rsidRDefault="00741AB4" w:rsidP="0088183F">
      <w:pPr>
        <w:rPr>
          <w:lang w:val="es-CO"/>
        </w:rPr>
      </w:pPr>
      <w:r w:rsidRPr="00741AB4">
        <w:rPr>
          <w:lang w:val="es-CO"/>
        </w:rPr>
        <w:t>111437642</w:t>
      </w:r>
    </w:p>
    <w:p w:rsidR="00741AB4" w:rsidRPr="00741AB4" w:rsidRDefault="00741AB4" w:rsidP="0088183F">
      <w:pPr>
        <w:rPr>
          <w:rFonts w:ascii="Arial" w:hAnsi="Arial" w:cs="Arial"/>
          <w:sz w:val="18"/>
          <w:szCs w:val="18"/>
          <w:lang w:val="es-CO"/>
        </w:rPr>
      </w:pP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41AB4" w:rsidRPr="000719EE" w:rsidRDefault="00741AB4" w:rsidP="00741A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CN_06_03_REC40_IMG03</w:t>
      </w: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:rsidR="0088183F" w:rsidRPr="00792588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CD652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Compuestos por células</w:t>
      </w:r>
    </w:p>
    <w:p w:rsidR="0088183F" w:rsidRPr="00CD652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célula constituye la unidad estructural y funcional del ser vivo, puede ser de dos tipos.</w:t>
      </w: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Procariota: sin núcleo definido</w:t>
      </w:r>
    </w:p>
    <w:p w:rsidR="0088183F" w:rsidRPr="00CD652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Eucariota: con núcleo definido</w:t>
      </w:r>
    </w:p>
    <w:p w:rsidR="0088183F" w:rsidRPr="00E31CAA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F4317E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6D3960" w:rsidP="0088183F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892B71">
          <w:rPr>
            <w:rStyle w:val="Hipervnculo"/>
            <w:rFonts w:ascii="Arial" w:hAnsi="Arial" w:cs="Arial"/>
            <w:sz w:val="18"/>
            <w:szCs w:val="18"/>
            <w:lang w:val="es-ES_tradnl"/>
          </w:rPr>
          <w:t>69633034</w:t>
        </w:r>
      </w:hyperlink>
    </w:p>
    <w:p w:rsidR="003474B9" w:rsidRDefault="003474B9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92B71" w:rsidRPr="000719EE" w:rsidRDefault="00892B71" w:rsidP="00892B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CN_06_03_REC40_IMG04</w:t>
      </w: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Tipos celulares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88183F" w:rsidRPr="00F4317E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FA799F" w:rsidP="0088183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96426923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83E23" w:rsidRPr="000719EE" w:rsidRDefault="00B83E23" w:rsidP="00B83E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CN_06_03_REC40_IMG05</w:t>
      </w:r>
    </w:p>
    <w:p w:rsidR="00B83E23" w:rsidRPr="000719EE" w:rsidRDefault="00B83E23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0719EE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88183F">
      <w:pPr>
        <w:rPr>
          <w:rFonts w:ascii="Arial" w:hAnsi="Arial" w:cs="Arial"/>
          <w:sz w:val="18"/>
          <w:szCs w:val="18"/>
          <w:lang w:val="es-ES_tradnl"/>
        </w:rPr>
      </w:pPr>
    </w:p>
    <w:p w:rsidR="0088183F" w:rsidRPr="00E928AA" w:rsidRDefault="0088183F" w:rsidP="0088183F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 w:rsidR="00D16681">
        <w:rPr>
          <w:rFonts w:ascii="Arial" w:hAnsi="Arial"/>
          <w:sz w:val="16"/>
          <w:szCs w:val="16"/>
          <w:lang w:val="es-ES_tradnl"/>
        </w:rPr>
        <w:t>3</w:t>
      </w:r>
    </w:p>
    <w:p w:rsidR="0088183F" w:rsidRPr="00792588" w:rsidRDefault="0088183F" w:rsidP="0088183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Metabolismo y equilibrio</w:t>
      </w:r>
    </w:p>
    <w:p w:rsidR="0088183F" w:rsidRPr="00CD652E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88183F" w:rsidRPr="00CD652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realizan una serie de reacciones químicas en sus células que les permiten permanecer con vida, desempeñar todas sus funciones y mantener el equilibrio de las sustancias en el interior de su cuerpo.</w:t>
      </w:r>
    </w:p>
    <w:p w:rsidR="0088183F" w:rsidRPr="00E31CAA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Pr="00F4317E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88183F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8183F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B83E23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231592996</w:t>
      </w:r>
    </w:p>
    <w:p w:rsidR="0088183F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Pr="000719EE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D25A7" w:rsidRPr="000719EE" w:rsidRDefault="005D25A7" w:rsidP="005D25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CN_06_03_REC40_IMG06</w:t>
      </w:r>
    </w:p>
    <w:p w:rsidR="0088183F" w:rsidRPr="000719EE" w:rsidRDefault="0088183F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88183F" w:rsidRDefault="0088183F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88183F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Proceso de almacenamiento de grasas en el cuerpo</w:t>
      </w:r>
    </w:p>
    <w:p w:rsidR="00E31CAA" w:rsidRPr="00E31CAA" w:rsidRDefault="00E31CAA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Pr="00E928AA" w:rsidRDefault="00D16681" w:rsidP="00D1668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4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D16681" w:rsidRPr="00F4317E" w:rsidRDefault="00D16681" w:rsidP="00D166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Pr="005D25A7" w:rsidRDefault="006D3960" w:rsidP="00D16681">
      <w:pPr>
        <w:rPr>
          <w:rFonts w:ascii="Arial" w:hAnsi="Arial" w:cs="Arial"/>
          <w:sz w:val="18"/>
          <w:szCs w:val="18"/>
        </w:rPr>
      </w:pPr>
      <w:hyperlink r:id="rId7" w:history="1">
        <w:r w:rsidR="003474B9" w:rsidRPr="005D25A7">
          <w:rPr>
            <w:rStyle w:val="Hipervnculo"/>
            <w:rFonts w:ascii="Arial" w:hAnsi="Arial" w:cs="Arial"/>
            <w:color w:val="auto"/>
            <w:sz w:val="18"/>
            <w:szCs w:val="18"/>
          </w:rPr>
          <w:t>208457527</w:t>
        </w:r>
      </w:hyperlink>
    </w:p>
    <w:p w:rsidR="003474B9" w:rsidRPr="005D25A7" w:rsidRDefault="003474B9" w:rsidP="00D16681">
      <w:pPr>
        <w:rPr>
          <w:rFonts w:ascii="Arial" w:hAnsi="Arial" w:cs="Arial"/>
          <w:sz w:val="18"/>
          <w:szCs w:val="18"/>
        </w:rPr>
      </w:pPr>
    </w:p>
    <w:p w:rsidR="00D16681" w:rsidRPr="000719EE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10780" w:rsidRPr="000719EE" w:rsidRDefault="00A10780" w:rsidP="00A1078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CN_06_03_REC40_IMG07</w:t>
      </w:r>
    </w:p>
    <w:p w:rsidR="00D16681" w:rsidRPr="000719EE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16681" w:rsidRDefault="00D16681" w:rsidP="00D16681">
      <w:pPr>
        <w:rPr>
          <w:rFonts w:ascii="Arial" w:hAnsi="Arial" w:cs="Arial"/>
          <w:sz w:val="18"/>
          <w:szCs w:val="18"/>
          <w:lang w:val="es-ES_tradnl"/>
        </w:rPr>
      </w:pPr>
    </w:p>
    <w:p w:rsidR="00D16681" w:rsidRPr="00E928AA" w:rsidRDefault="00D16681" w:rsidP="00D1668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4</w:t>
      </w:r>
    </w:p>
    <w:p w:rsidR="00D16681" w:rsidRPr="00792588" w:rsidRDefault="00D16681" w:rsidP="00D1668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Crecimiento</w:t>
      </w:r>
    </w:p>
    <w:p w:rsidR="00D16681" w:rsidRPr="00CD652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seres vivos tienen la capacidad de crecer en alguna etapa de su vida, esto se caracteriza por el aumento en la cantidad de células</w:t>
      </w:r>
    </w:p>
    <w:p w:rsidR="00D16681" w:rsidRPr="00E31CAA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Pr="00F4317E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D16681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D16681" w:rsidRDefault="009A07F3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9A07F3">
        <w:rPr>
          <w:rFonts w:ascii="Arial" w:hAnsi="Arial" w:cs="Arial"/>
          <w:sz w:val="18"/>
          <w:szCs w:val="18"/>
          <w:lang w:val="es-ES_tradnl"/>
        </w:rPr>
        <w:t>132976766</w:t>
      </w:r>
    </w:p>
    <w:p w:rsidR="00D16681" w:rsidRPr="000719E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A07F3" w:rsidRPr="000719EE" w:rsidRDefault="009A07F3" w:rsidP="009A07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CN_06_03_REC40_IMG06</w:t>
      </w:r>
    </w:p>
    <w:p w:rsidR="00D16681" w:rsidRPr="000719EE" w:rsidRDefault="00D16681" w:rsidP="00D16681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D16681" w:rsidRDefault="00D16681" w:rsidP="00D16681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1626B"/>
    <w:multiLevelType w:val="hybridMultilevel"/>
    <w:tmpl w:val="BEF8ACF6"/>
    <w:lvl w:ilvl="0" w:tplc="430EBD0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DB0DCC"/>
    <w:multiLevelType w:val="hybridMultilevel"/>
    <w:tmpl w:val="81B219D2"/>
    <w:lvl w:ilvl="0" w:tplc="430EBD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21C3"/>
    <w:rsid w:val="00025642"/>
    <w:rsid w:val="0005228B"/>
    <w:rsid w:val="00054002"/>
    <w:rsid w:val="00104E5C"/>
    <w:rsid w:val="0014528A"/>
    <w:rsid w:val="001B3983"/>
    <w:rsid w:val="001E1243"/>
    <w:rsid w:val="001E2043"/>
    <w:rsid w:val="002023FC"/>
    <w:rsid w:val="0025146C"/>
    <w:rsid w:val="00254FDB"/>
    <w:rsid w:val="002A563F"/>
    <w:rsid w:val="002B7E96"/>
    <w:rsid w:val="002E4EE6"/>
    <w:rsid w:val="002F6267"/>
    <w:rsid w:val="003244D9"/>
    <w:rsid w:val="00326C60"/>
    <w:rsid w:val="00332ED4"/>
    <w:rsid w:val="00340C3A"/>
    <w:rsid w:val="00345260"/>
    <w:rsid w:val="003474B9"/>
    <w:rsid w:val="00353644"/>
    <w:rsid w:val="003934FD"/>
    <w:rsid w:val="003961D2"/>
    <w:rsid w:val="003D72B3"/>
    <w:rsid w:val="003F1EB9"/>
    <w:rsid w:val="004375B6"/>
    <w:rsid w:val="00441184"/>
    <w:rsid w:val="0045712C"/>
    <w:rsid w:val="00457FD2"/>
    <w:rsid w:val="004735BF"/>
    <w:rsid w:val="00487832"/>
    <w:rsid w:val="004A0080"/>
    <w:rsid w:val="004A2B92"/>
    <w:rsid w:val="004B42B6"/>
    <w:rsid w:val="00514D6F"/>
    <w:rsid w:val="00551D6E"/>
    <w:rsid w:val="00552D7C"/>
    <w:rsid w:val="005C209B"/>
    <w:rsid w:val="005D25A7"/>
    <w:rsid w:val="005F4C68"/>
    <w:rsid w:val="00611072"/>
    <w:rsid w:val="00616529"/>
    <w:rsid w:val="0063490D"/>
    <w:rsid w:val="00647430"/>
    <w:rsid w:val="006559E5"/>
    <w:rsid w:val="00673CC1"/>
    <w:rsid w:val="006907A4"/>
    <w:rsid w:val="006A32CE"/>
    <w:rsid w:val="006A3851"/>
    <w:rsid w:val="006B1C75"/>
    <w:rsid w:val="006D3960"/>
    <w:rsid w:val="006E1C59"/>
    <w:rsid w:val="006E32EF"/>
    <w:rsid w:val="006E335C"/>
    <w:rsid w:val="00705DE0"/>
    <w:rsid w:val="00741AB4"/>
    <w:rsid w:val="0074775C"/>
    <w:rsid w:val="00771228"/>
    <w:rsid w:val="007B25A6"/>
    <w:rsid w:val="007C28CE"/>
    <w:rsid w:val="007C6C9C"/>
    <w:rsid w:val="0080377E"/>
    <w:rsid w:val="008177AA"/>
    <w:rsid w:val="0084009B"/>
    <w:rsid w:val="008404BC"/>
    <w:rsid w:val="00850453"/>
    <w:rsid w:val="00870466"/>
    <w:rsid w:val="0088183F"/>
    <w:rsid w:val="00882F78"/>
    <w:rsid w:val="00892B71"/>
    <w:rsid w:val="008A7040"/>
    <w:rsid w:val="00911FAF"/>
    <w:rsid w:val="0091337F"/>
    <w:rsid w:val="009A07F3"/>
    <w:rsid w:val="00A03DC8"/>
    <w:rsid w:val="00A10780"/>
    <w:rsid w:val="00A173E8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83E23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56B5F"/>
    <w:rsid w:val="00C7411E"/>
    <w:rsid w:val="00C82D30"/>
    <w:rsid w:val="00C84826"/>
    <w:rsid w:val="00C92E0A"/>
    <w:rsid w:val="00CA5658"/>
    <w:rsid w:val="00CB02D2"/>
    <w:rsid w:val="00CD2245"/>
    <w:rsid w:val="00CD5625"/>
    <w:rsid w:val="00CD652E"/>
    <w:rsid w:val="00CF535A"/>
    <w:rsid w:val="00D15A42"/>
    <w:rsid w:val="00D16681"/>
    <w:rsid w:val="00D660AD"/>
    <w:rsid w:val="00DB585B"/>
    <w:rsid w:val="00DE1C4F"/>
    <w:rsid w:val="00DF6F53"/>
    <w:rsid w:val="00E26F46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A799F"/>
    <w:rsid w:val="00FC3B57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D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783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783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3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es/pic-208457527/stock-photo-plant-growth-new-life.html?src=csl_recent_image-10&amp;w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es/pic-69633034/stock-vector-plant-animal-and-bacteria-cells-with-organelles-each-cell-on-it-s-own-layer.html?src=csl_recent_image-14&amp;ws=1" TargetMode="External"/><Relationship Id="rId5" Type="http://schemas.openxmlformats.org/officeDocument/2006/relationships/hyperlink" Target="http://contenidosdigitales.ulp.edu.ar/exe/biologia/caractersticas_de_los_seres_vivos.html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1446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3</cp:revision>
  <dcterms:created xsi:type="dcterms:W3CDTF">2015-03-17T12:51:00Z</dcterms:created>
  <dcterms:modified xsi:type="dcterms:W3CDTF">2015-03-17T14:54:00Z</dcterms:modified>
</cp:coreProperties>
</file>