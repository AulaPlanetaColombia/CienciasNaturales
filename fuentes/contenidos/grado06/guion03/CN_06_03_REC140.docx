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195E6D" w:rsidRPr="006D02A8" w:rsidRDefault="00195E6D" w:rsidP="00CB02D2">
      <w:pPr>
        <w:rPr>
          <w:rFonts w:ascii="Arial" w:hAnsi="Arial"/>
          <w:sz w:val="18"/>
          <w:szCs w:val="18"/>
          <w:lang w:val="es-ES_tradnl"/>
        </w:rPr>
      </w:pPr>
    </w:p>
    <w:p w:rsidR="00E61A4B" w:rsidRPr="006D02A8" w:rsidRDefault="00195E6D" w:rsidP="00CB02D2">
      <w:pPr>
        <w:rPr>
          <w:rFonts w:ascii="Arial" w:hAnsi="Arial"/>
          <w:sz w:val="18"/>
          <w:szCs w:val="18"/>
          <w:lang w:val="es-ES_tradnl"/>
        </w:rPr>
      </w:pPr>
      <w:r w:rsidRPr="00195E6D">
        <w:rPr>
          <w:rFonts w:ascii="Arial" w:hAnsi="Arial"/>
          <w:sz w:val="18"/>
          <w:szCs w:val="18"/>
          <w:lang w:val="es-ES_tradnl"/>
        </w:rPr>
        <w:t>CN_06_03_CO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C7DBA" w:rsidRDefault="00CC7DBA" w:rsidP="00CC7DBA">
      <w:pPr>
        <w:rPr>
          <w:rFonts w:ascii="Arial" w:hAnsi="Arial" w:cs="Arial"/>
          <w:sz w:val="18"/>
          <w:szCs w:val="18"/>
          <w:lang w:val="es-ES_tradnl"/>
        </w:rPr>
      </w:pPr>
    </w:p>
    <w:p w:rsidR="00CC7DBA" w:rsidRPr="00CC7DBA" w:rsidRDefault="00CC7DBA" w:rsidP="00CC7DBA">
      <w:pPr>
        <w:rPr>
          <w:rFonts w:ascii="Arial" w:hAnsi="Arial" w:cs="Arial"/>
          <w:sz w:val="18"/>
          <w:szCs w:val="18"/>
          <w:lang w:val="es-ES_tradnl"/>
        </w:rPr>
      </w:pPr>
      <w:r w:rsidRPr="00CC7DBA">
        <w:rPr>
          <w:rFonts w:ascii="Arial" w:hAnsi="Arial" w:cs="Arial"/>
          <w:sz w:val="18"/>
          <w:szCs w:val="18"/>
          <w:lang w:val="es-ES_tradnl"/>
        </w:rPr>
        <w:t>Características de las plantas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CC7DBA" w:rsidRDefault="00CC7DBA" w:rsidP="00CC7DBA">
      <w:pPr>
        <w:rPr>
          <w:rFonts w:ascii="Arial" w:hAnsi="Arial" w:cs="Arial"/>
          <w:sz w:val="18"/>
          <w:szCs w:val="18"/>
          <w:lang w:val="es-ES_tradnl"/>
        </w:rPr>
      </w:pPr>
    </w:p>
    <w:p w:rsidR="00CC7DBA" w:rsidRPr="000719EE" w:rsidRDefault="00CC7DBA" w:rsidP="00CC7DBA">
      <w:pPr>
        <w:rPr>
          <w:rFonts w:ascii="Arial" w:hAnsi="Arial" w:cs="Arial"/>
          <w:sz w:val="18"/>
          <w:szCs w:val="18"/>
          <w:lang w:val="es-ES_tradnl"/>
        </w:rPr>
      </w:pPr>
      <w:r w:rsidRPr="00CC7DBA">
        <w:rPr>
          <w:rFonts w:ascii="Arial" w:hAnsi="Arial" w:cs="Arial"/>
          <w:sz w:val="18"/>
          <w:szCs w:val="18"/>
          <w:lang w:val="es-ES_tradnl"/>
        </w:rPr>
        <w:t>Actividad que permite reforzar las características principales de las plantas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CC7DB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Eucariotas, autótrofas, tejidos, acuáticas, pared celular, celulosa, alimento, fotosíntesis, semillas, flores, soros, helechos, musgos, angiospermas, gimnospermas.</w:t>
      </w:r>
    </w:p>
    <w:p w:rsidR="00CC7DBA" w:rsidRPr="000719EE" w:rsidRDefault="00CC7DBA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CC7DBA" w:rsidRPr="000719EE" w:rsidRDefault="003C7DF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  <w:bookmarkStart w:id="0" w:name="_GoBack"/>
      <w:bookmarkEnd w:id="0"/>
      <w:r w:rsidR="00CC7DBA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CC7DB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132E2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CC7DB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CC7D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C24617" w:rsidRPr="000719EE" w:rsidRDefault="00C2461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C24617" w:rsidRPr="00CC7DBA" w:rsidRDefault="00C24617" w:rsidP="00C24617">
      <w:pPr>
        <w:rPr>
          <w:rFonts w:ascii="Arial" w:hAnsi="Arial" w:cs="Arial"/>
          <w:sz w:val="18"/>
          <w:szCs w:val="18"/>
          <w:lang w:val="es-ES_tradnl"/>
        </w:rPr>
      </w:pPr>
      <w:r w:rsidRPr="00CC7DBA">
        <w:rPr>
          <w:rFonts w:ascii="Arial" w:hAnsi="Arial" w:cs="Arial"/>
          <w:sz w:val="18"/>
          <w:szCs w:val="18"/>
          <w:lang w:val="es-ES_tradnl"/>
        </w:rPr>
        <w:t>Características de las plantas</w:t>
      </w:r>
    </w:p>
    <w:p w:rsidR="00C24617" w:rsidRPr="000719EE" w:rsidRDefault="00C24617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C24617" w:rsidRDefault="00C24617" w:rsidP="00CB02D2">
      <w:pPr>
        <w:rPr>
          <w:rFonts w:ascii="Arial" w:hAnsi="Arial"/>
          <w:sz w:val="18"/>
          <w:szCs w:val="18"/>
          <w:lang w:val="es-ES_tradnl"/>
        </w:rPr>
      </w:pPr>
    </w:p>
    <w:p w:rsidR="00C24617" w:rsidRDefault="00C24617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“S” Secundaria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BD029B" w:rsidRPr="000719EE" w:rsidRDefault="00BD029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correcta, de acuerdo con la información del enunciado. (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única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respuesta)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Default="00BD029B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BD029B" w:rsidRPr="000719EE" w:rsidRDefault="00BD029B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BD029B" w:rsidRDefault="00BD029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BD029B" w:rsidRPr="000719EE" w:rsidRDefault="00BD029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Default="00BD029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plantas son organismos constituidos por células de tipo</w:t>
      </w:r>
    </w:p>
    <w:p w:rsidR="00BD029B" w:rsidRPr="009510B5" w:rsidRDefault="00BD029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BD029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Procariota</w:t>
      </w:r>
    </w:p>
    <w:p w:rsidR="00BD029B" w:rsidRPr="00BD029B" w:rsidRDefault="00BD029B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BD029B">
        <w:rPr>
          <w:rFonts w:ascii="Arial" w:hAnsi="Arial" w:cs="Arial"/>
          <w:b/>
          <w:sz w:val="18"/>
          <w:szCs w:val="18"/>
          <w:lang w:val="es-ES_tradnl"/>
        </w:rPr>
        <w:t>Eucariota</w:t>
      </w:r>
    </w:p>
    <w:p w:rsidR="00BD029B" w:rsidRDefault="00BD029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Unicelular </w:t>
      </w: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BD029B" w:rsidRDefault="00BD029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organización celular que les permite a las plantas formar tejidos especiales se denomina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D029B" w:rsidRDefault="00BD029B" w:rsidP="002B0B2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D029B" w:rsidRDefault="00BD029B" w:rsidP="00BD029B">
      <w:pPr>
        <w:rPr>
          <w:rFonts w:ascii="Arial" w:hAnsi="Arial" w:cs="Arial"/>
          <w:sz w:val="18"/>
          <w:szCs w:val="18"/>
          <w:lang w:val="es-ES_tradnl"/>
        </w:rPr>
      </w:pPr>
    </w:p>
    <w:p w:rsidR="00BD029B" w:rsidRDefault="00BD029B" w:rsidP="00BD02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Unicelular</w:t>
      </w:r>
    </w:p>
    <w:p w:rsidR="00BD029B" w:rsidRDefault="00BD029B" w:rsidP="00BD02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Multicelular</w:t>
      </w:r>
    </w:p>
    <w:p w:rsidR="00BD029B" w:rsidRPr="00BD029B" w:rsidRDefault="00BD029B" w:rsidP="00BD029B">
      <w:pPr>
        <w:rPr>
          <w:rFonts w:ascii="Arial" w:hAnsi="Arial" w:cs="Arial"/>
          <w:b/>
          <w:sz w:val="18"/>
          <w:szCs w:val="18"/>
          <w:lang w:val="es-ES_tradnl"/>
        </w:rPr>
      </w:pPr>
      <w:r w:rsidRPr="00BD029B">
        <w:rPr>
          <w:rFonts w:ascii="Arial" w:hAnsi="Arial" w:cs="Arial"/>
          <w:b/>
          <w:sz w:val="18"/>
          <w:szCs w:val="18"/>
          <w:lang w:val="es-ES_tradnl"/>
        </w:rPr>
        <w:t xml:space="preserve">Pluricelular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BD029B" w:rsidRDefault="00BD029B" w:rsidP="007D2825">
      <w:pPr>
        <w:rPr>
          <w:rFonts w:ascii="Arial" w:hAnsi="Arial"/>
          <w:sz w:val="18"/>
          <w:szCs w:val="18"/>
          <w:lang w:val="es-ES_tradnl"/>
        </w:rPr>
      </w:pPr>
    </w:p>
    <w:p w:rsidR="00BD029B" w:rsidRDefault="001D61C0" w:rsidP="00BD02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plantas son capaces de fabricar su propio alimento, por lo tanto</w:t>
      </w:r>
      <w:r w:rsidR="00DA1533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puede afirmarse que son organismos 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BD029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Heterótrofo</w:t>
      </w:r>
      <w:r w:rsidR="001D61C0">
        <w:rPr>
          <w:rFonts w:ascii="Arial" w:hAnsi="Arial" w:cs="Arial"/>
          <w:sz w:val="18"/>
          <w:szCs w:val="18"/>
          <w:lang w:val="es-ES_tradnl"/>
        </w:rPr>
        <w:t>s</w:t>
      </w:r>
    </w:p>
    <w:p w:rsidR="00BD029B" w:rsidRPr="00BD029B" w:rsidRDefault="00BD029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BD029B">
        <w:rPr>
          <w:rFonts w:ascii="Arial" w:hAnsi="Arial" w:cs="Arial"/>
          <w:b/>
          <w:sz w:val="18"/>
          <w:szCs w:val="18"/>
          <w:lang w:val="es-ES_tradnl"/>
        </w:rPr>
        <w:t>Autótrofo</w:t>
      </w:r>
      <w:r w:rsidR="001D61C0">
        <w:rPr>
          <w:rFonts w:ascii="Arial" w:hAnsi="Arial" w:cs="Arial"/>
          <w:b/>
          <w:sz w:val="18"/>
          <w:szCs w:val="18"/>
          <w:lang w:val="es-ES_tradnl"/>
        </w:rPr>
        <w:t>s</w:t>
      </w:r>
    </w:p>
    <w:p w:rsidR="00BD029B" w:rsidRDefault="00BD029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Parásito</w:t>
      </w:r>
      <w:r w:rsidR="001D61C0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BD029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característica principal de os musgos y las hepáticas es que estas no presentan</w:t>
      </w:r>
    </w:p>
    <w:p w:rsidR="00BD029B" w:rsidRPr="009510B5" w:rsidRDefault="00BD029B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BD029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Mecanismo de reproducción</w:t>
      </w:r>
    </w:p>
    <w:p w:rsidR="00BD029B" w:rsidRPr="00BD029B" w:rsidRDefault="00BD029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BD029B">
        <w:rPr>
          <w:rFonts w:ascii="Arial" w:hAnsi="Arial" w:cs="Arial"/>
          <w:b/>
          <w:sz w:val="18"/>
          <w:szCs w:val="18"/>
          <w:lang w:val="es-ES_tradnl"/>
        </w:rPr>
        <w:t>Tejidos de transporte de sustancias</w:t>
      </w:r>
    </w:p>
    <w:p w:rsidR="00BD029B" w:rsidRDefault="00BD029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Fotosíntesis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BD029B" w:rsidRDefault="00BD029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helechos utilizan unas estructuras especiales para realizar el proceso de reproducción, dichas estructuras reciben el nombre de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D029B" w:rsidRDefault="00BD029B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BD029B" w:rsidRPr="006B344F" w:rsidRDefault="00BD029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B344F">
        <w:rPr>
          <w:rFonts w:ascii="Arial" w:hAnsi="Arial" w:cs="Arial"/>
          <w:b/>
          <w:sz w:val="18"/>
          <w:szCs w:val="18"/>
          <w:lang w:val="es-ES_tradnl"/>
        </w:rPr>
        <w:t>Esporas</w:t>
      </w:r>
    </w:p>
    <w:p w:rsidR="00BD029B" w:rsidRDefault="00BD029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Semillas</w:t>
      </w:r>
    </w:p>
    <w:p w:rsidR="00BD029B" w:rsidRPr="00F27343" w:rsidRDefault="006B344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Hojas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6B344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espermatofitas son un grupo de plantas que se reproduce por medio de semillas, ¿cuáles de las siguientes plantas pertenece</w:t>
      </w:r>
      <w:r w:rsidR="00DA1533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a este grupo?</w:t>
      </w:r>
    </w:p>
    <w:p w:rsidR="006B344F" w:rsidRPr="009510B5" w:rsidRDefault="006B344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6B344F" w:rsidRDefault="00DA1533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La </w:t>
      </w:r>
      <w:r w:rsidR="006B344F" w:rsidRPr="006B344F">
        <w:rPr>
          <w:rFonts w:ascii="Arial" w:hAnsi="Arial" w:cs="Arial"/>
          <w:b/>
          <w:sz w:val="18"/>
          <w:szCs w:val="18"/>
          <w:lang w:val="es-ES_tradnl"/>
        </w:rPr>
        <w:t>Rosa</w:t>
      </w:r>
    </w:p>
    <w:p w:rsidR="006B344F" w:rsidRDefault="00DA153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6B344F">
        <w:rPr>
          <w:rFonts w:ascii="Arial" w:hAnsi="Arial" w:cs="Arial"/>
          <w:sz w:val="18"/>
          <w:szCs w:val="18"/>
          <w:lang w:val="es-ES_tradnl"/>
        </w:rPr>
        <w:t>Musgo</w:t>
      </w:r>
    </w:p>
    <w:p w:rsidR="006B344F" w:rsidRDefault="00DA153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6B344F">
        <w:rPr>
          <w:rFonts w:ascii="Arial" w:hAnsi="Arial" w:cs="Arial"/>
          <w:sz w:val="18"/>
          <w:szCs w:val="18"/>
          <w:lang w:val="es-ES_tradnl"/>
        </w:rPr>
        <w:t xml:space="preserve">Helecho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6B344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nombre recibe el organelo celular encargado de realizar el proceso de fotosíntesis en las plantas?</w:t>
      </w:r>
    </w:p>
    <w:p w:rsidR="006B344F" w:rsidRPr="009510B5" w:rsidRDefault="006B344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3444A" w:rsidRDefault="007D1BE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Vacuola</w:t>
      </w:r>
    </w:p>
    <w:p w:rsidR="007D1BE7" w:rsidRDefault="007D1BE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Ribosoma</w:t>
      </w:r>
    </w:p>
    <w:p w:rsidR="007D1BE7" w:rsidRPr="007D1BE7" w:rsidRDefault="007D1BE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7D1BE7">
        <w:rPr>
          <w:rFonts w:ascii="Arial" w:hAnsi="Arial" w:cs="Arial"/>
          <w:b/>
          <w:sz w:val="18"/>
          <w:szCs w:val="18"/>
          <w:lang w:val="es-ES_tradnl"/>
        </w:rPr>
        <w:t xml:space="preserve">Cloroplasto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1BE7" w:rsidRDefault="001D61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¿A qué tipo de tejido corresponde la corteza presente en los troncos de los árboles? </w:t>
      </w:r>
    </w:p>
    <w:p w:rsidR="001D61C0" w:rsidRPr="009510B5" w:rsidRDefault="001D61C0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D61C0" w:rsidRDefault="001D61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Conductor</w:t>
      </w:r>
    </w:p>
    <w:p w:rsidR="001D61C0" w:rsidRPr="001D61C0" w:rsidRDefault="001D61C0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D61C0">
        <w:rPr>
          <w:rFonts w:ascii="Arial" w:hAnsi="Arial" w:cs="Arial"/>
          <w:b/>
          <w:sz w:val="18"/>
          <w:szCs w:val="18"/>
          <w:lang w:val="es-ES_tradnl"/>
        </w:rPr>
        <w:t>Protector</w:t>
      </w:r>
    </w:p>
    <w:p w:rsidR="001D61C0" w:rsidRDefault="001D61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Fundamental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D61C0" w:rsidRDefault="001D61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papa es un tubérculo que almacena almidón y por esto es empleada por el hombre como alimento, de acuerdo con lo anterior, ¿cuál es el tipo de tejido que constituye la papa?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F11A8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Embrionario</w:t>
      </w:r>
    </w:p>
    <w:p w:rsidR="00F11A81" w:rsidRDefault="00F11A8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Protector</w:t>
      </w:r>
    </w:p>
    <w:p w:rsidR="00F11A81" w:rsidRPr="00F11A81" w:rsidRDefault="00F11A8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F11A81">
        <w:rPr>
          <w:rFonts w:ascii="Arial" w:hAnsi="Arial" w:cs="Arial"/>
          <w:b/>
          <w:sz w:val="18"/>
          <w:szCs w:val="18"/>
          <w:lang w:val="es-ES_tradnl"/>
        </w:rPr>
        <w:t xml:space="preserve">Fundamental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F11A81" w:rsidRDefault="00F11A81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Default="009B662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proceso de fotosíntesis puede resumirse de la siguiente manera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B662F" w:rsidRDefault="009B66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34721" w:rsidRPr="00234721" w:rsidRDefault="00F57869" w:rsidP="002B0B2F">
      <w:pPr>
        <w:rPr>
          <w:rFonts w:ascii="Arial" w:hAnsi="Arial" w:cs="Arial"/>
          <w:sz w:val="14"/>
          <w:szCs w:val="14"/>
          <w:lang w:val="es-ES_tradnl"/>
        </w:rPr>
      </w:pPr>
      <w:r w:rsidRPr="00F57869">
        <w:rPr>
          <w:rFonts w:ascii="Arial" w:hAnsi="Arial" w:cs="Arial"/>
          <w:noProof/>
          <w:sz w:val="18"/>
          <w:szCs w:val="18"/>
          <w:lang w:val="es-CO" w:eastAsia="es-C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margin-left:107.8pt;margin-top:2.35pt;width:53pt;height:18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">
            <v:textbox>
              <w:txbxContent>
                <w:p w:rsidR="00234721" w:rsidRPr="0034649D" w:rsidRDefault="00234721">
                  <w:pPr>
                    <w:rPr>
                      <w:b/>
                      <w:sz w:val="12"/>
                      <w:szCs w:val="12"/>
                      <w:lang w:val="es-CO"/>
                    </w:rPr>
                  </w:pPr>
                  <w:r w:rsidRPr="0034649D">
                    <w:rPr>
                      <w:b/>
                      <w:sz w:val="12"/>
                      <w:szCs w:val="12"/>
                    </w:rPr>
                    <w:t>Energía solar</w:t>
                  </w:r>
                </w:p>
              </w:txbxContent>
            </v:textbox>
          </v:shape>
        </w:pict>
      </w:r>
    </w:p>
    <w:p w:rsidR="002B0B2F" w:rsidRDefault="00F57869" w:rsidP="002B0B2F">
      <w:pPr>
        <w:rPr>
          <w:rFonts w:ascii="Arial" w:hAnsi="Arial" w:cs="Arial"/>
          <w:sz w:val="18"/>
          <w:szCs w:val="18"/>
          <w:lang w:val="es-ES_tradnl"/>
        </w:rPr>
      </w:pPr>
      <w:r w:rsidRPr="00F57869">
        <w:rPr>
          <w:rFonts w:ascii="Arial" w:hAnsi="Arial" w:cs="Arial"/>
          <w:b/>
          <w:noProof/>
          <w:sz w:val="18"/>
          <w:szCs w:val="18"/>
          <w:lang w:val="es-CO" w:eastAsia="es-CO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2 Flecha derecha" o:spid="_x0000_s1031" type="#_x0000_t13" style="position:absolute;margin-left:116.8pt;margin-top:6.2pt;width:33pt;height:5.4pt;z-index:2516623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" adj="19833" fillcolor="#4f81bd [3204]" strokecolor="#4579b8 [3044]">
            <v:fill color2="#a7bfde [1620]" rotate="t" angle="180" focus="100%" type="gradient">
              <o:fill v:ext="view" type="gradientUnscaled"/>
            </v:fill>
            <v:shadow on="t" color="black" opacity="22937f" origin=",.5" offset="0,.63889mm"/>
          </v:shape>
        </w:pict>
      </w:r>
      <w:r w:rsidR="00234721" w:rsidRPr="0034649D">
        <w:rPr>
          <w:rFonts w:ascii="Arial" w:hAnsi="Arial" w:cs="Arial"/>
          <w:b/>
          <w:sz w:val="18"/>
          <w:szCs w:val="18"/>
          <w:lang w:val="es-ES_tradnl"/>
        </w:rPr>
        <w:t>G</w:t>
      </w:r>
      <w:r w:rsidR="009B662F" w:rsidRPr="0034649D">
        <w:rPr>
          <w:rFonts w:ascii="Arial" w:hAnsi="Arial" w:cs="Arial"/>
          <w:b/>
          <w:sz w:val="18"/>
          <w:szCs w:val="18"/>
          <w:lang w:val="es-ES_tradnl"/>
        </w:rPr>
        <w:t>as carbónico</w:t>
      </w:r>
      <w:r w:rsidR="00234721" w:rsidRPr="0034649D">
        <w:rPr>
          <w:rFonts w:ascii="Arial" w:hAnsi="Arial" w:cs="Arial"/>
          <w:b/>
          <w:sz w:val="18"/>
          <w:szCs w:val="18"/>
          <w:lang w:val="es-ES_tradnl"/>
        </w:rPr>
        <w:t xml:space="preserve"> + agua</w:t>
      </w:r>
      <w:r w:rsidR="009B662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34721">
        <w:rPr>
          <w:rFonts w:ascii="Arial" w:hAnsi="Arial" w:cs="Arial"/>
          <w:sz w:val="18"/>
          <w:szCs w:val="18"/>
          <w:lang w:val="es-ES_tradnl"/>
        </w:rPr>
        <w:t xml:space="preserve">    </w:t>
      </w:r>
      <w:r w:rsidR="00234721">
        <w:rPr>
          <w:rFonts w:ascii="Arial" w:hAnsi="Arial" w:cs="Arial"/>
          <w:sz w:val="18"/>
          <w:szCs w:val="18"/>
          <w:lang w:val="es-ES_tradnl"/>
        </w:rPr>
        <w:tab/>
        <w:t xml:space="preserve">         </w:t>
      </w:r>
      <w:r w:rsidR="009B662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34721">
        <w:rPr>
          <w:rFonts w:ascii="Arial" w:hAnsi="Arial" w:cs="Arial"/>
          <w:sz w:val="18"/>
          <w:szCs w:val="18"/>
          <w:lang w:val="es-ES_tradnl"/>
        </w:rPr>
        <w:t xml:space="preserve">                   </w:t>
      </w:r>
      <w:r w:rsidR="009B662F" w:rsidRPr="0034649D">
        <w:rPr>
          <w:rFonts w:ascii="Arial" w:hAnsi="Arial" w:cs="Arial"/>
          <w:b/>
          <w:sz w:val="18"/>
          <w:szCs w:val="18"/>
          <w:lang w:val="es-ES_tradnl"/>
        </w:rPr>
        <w:t>alimento</w:t>
      </w:r>
      <w:r w:rsidR="00234721" w:rsidRPr="0034649D">
        <w:rPr>
          <w:rFonts w:ascii="Arial" w:hAnsi="Arial" w:cs="Arial"/>
          <w:b/>
          <w:sz w:val="18"/>
          <w:szCs w:val="18"/>
          <w:lang w:val="es-ES_tradnl"/>
        </w:rPr>
        <w:t xml:space="preserve"> + oxígeno</w:t>
      </w:r>
    </w:p>
    <w:p w:rsidR="00FA2442" w:rsidRDefault="00FA2442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F57869" w:rsidP="002B0B2F">
      <w:pPr>
        <w:rPr>
          <w:rFonts w:ascii="Arial" w:hAnsi="Arial" w:cs="Arial"/>
          <w:sz w:val="18"/>
          <w:szCs w:val="18"/>
          <w:lang w:val="es-ES_tradnl"/>
        </w:rPr>
      </w:pPr>
      <w:r w:rsidRPr="00F57869">
        <w:rPr>
          <w:rFonts w:ascii="Arial" w:hAnsi="Arial"/>
          <w:noProof/>
          <w:sz w:val="18"/>
          <w:szCs w:val="18"/>
          <w:highlight w:val="green"/>
          <w:lang w:val="es-CO" w:eastAsia="es-CO"/>
        </w:rPr>
        <w:pict>
          <v:shape id="_x0000_s1027" type="#_x0000_t202" style="position:absolute;margin-left:107.8pt;margin-top:8.1pt;width:53pt;height:18pt;z-index:-2516480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">
            <v:textbox>
              <w:txbxContent>
                <w:p w:rsidR="00FA2442" w:rsidRPr="00FA2442" w:rsidRDefault="00FA2442">
                  <w:pPr>
                    <w:rPr>
                      <w:sz w:val="12"/>
                      <w:szCs w:val="12"/>
                      <w:lang w:val="es-CO"/>
                    </w:rPr>
                  </w:pPr>
                  <w:r w:rsidRPr="00FA2442">
                    <w:rPr>
                      <w:sz w:val="12"/>
                      <w:szCs w:val="12"/>
                      <w:lang w:val="es-CO"/>
                    </w:rPr>
                    <w:t>Energía solar</w:t>
                  </w:r>
                </w:p>
              </w:txbxContent>
            </v:textbox>
          </v:shape>
        </w:pict>
      </w:r>
    </w:p>
    <w:p w:rsidR="007D2825" w:rsidRDefault="00F5786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pict>
          <v:shape id="3 Flecha derecha" o:spid="_x0000_s1030" type="#_x0000_t13" style="position:absolute;margin-left:116.8pt;margin-top:8.8pt;width:33pt;height:5.4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" adj="19833" fillcolor="#3f80cd" strokecolor="#4a7ebb">
            <v:fill color2="#9bc1ff" rotate="t" angle="180" focus="100%" type="gradient">
              <o:fill v:ext="view" type="gradientUnscaled"/>
            </v:fill>
            <v:shadow on="t" color="black" opacity="22937f" origin=",.5" offset="0,.63889mm"/>
          </v:shape>
        </w:pict>
      </w:r>
      <w:r w:rsidR="00234721">
        <w:rPr>
          <w:rFonts w:ascii="Arial" w:hAnsi="Arial" w:cs="Arial"/>
          <w:sz w:val="18"/>
          <w:szCs w:val="18"/>
          <w:lang w:val="es-ES_tradnl"/>
        </w:rPr>
        <w:t>Alimento + oxígeno</w:t>
      </w:r>
      <w:r w:rsidR="00234721">
        <w:rPr>
          <w:rFonts w:ascii="Arial" w:hAnsi="Arial" w:cs="Arial"/>
          <w:sz w:val="18"/>
          <w:szCs w:val="18"/>
          <w:lang w:val="es-ES_tradnl"/>
        </w:rPr>
        <w:tab/>
      </w:r>
      <w:r w:rsidR="00234721">
        <w:rPr>
          <w:rFonts w:ascii="Arial" w:hAnsi="Arial" w:cs="Arial"/>
          <w:sz w:val="18"/>
          <w:szCs w:val="18"/>
          <w:lang w:val="es-ES_tradnl"/>
        </w:rPr>
        <w:tab/>
      </w:r>
      <w:r w:rsidR="00234721">
        <w:rPr>
          <w:rFonts w:ascii="Arial" w:hAnsi="Arial" w:cs="Arial"/>
          <w:sz w:val="18"/>
          <w:szCs w:val="18"/>
          <w:lang w:val="es-ES_tradnl"/>
        </w:rPr>
        <w:tab/>
        <w:t>gas carbónico + agua</w:t>
      </w:r>
      <w:r w:rsidR="00234721">
        <w:rPr>
          <w:rFonts w:ascii="Arial" w:hAnsi="Arial" w:cs="Arial"/>
          <w:sz w:val="18"/>
          <w:szCs w:val="18"/>
          <w:lang w:val="es-ES_tradnl"/>
        </w:rPr>
        <w:tab/>
      </w:r>
    </w:p>
    <w:p w:rsidR="00234721" w:rsidRDefault="0023472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4D6A1A" w:rsidRDefault="004D6A1A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A2442" w:rsidRDefault="00F5786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pict>
          <v:shape id="_x0000_s1028" type="#_x0000_t202" style="position:absolute;margin-left:128.3pt;margin-top:4.2pt;width:45.5pt;height:23pt;z-index:-2516459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">
            <v:textbox>
              <w:txbxContent>
                <w:p w:rsidR="00FA2442" w:rsidRPr="00FA2442" w:rsidRDefault="00FA2442">
                  <w:pPr>
                    <w:rPr>
                      <w:sz w:val="12"/>
                      <w:szCs w:val="12"/>
                      <w:lang w:val="es-CO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O</w:t>
                  </w:r>
                  <w:r w:rsidRPr="00FA2442">
                    <w:rPr>
                      <w:sz w:val="12"/>
                      <w:szCs w:val="12"/>
                    </w:rPr>
                    <w:t>xígeno</w:t>
                  </w:r>
                  <w:proofErr w:type="spellEnd"/>
                </w:p>
              </w:txbxContent>
            </v:textbox>
          </v:shape>
        </w:pict>
      </w:r>
    </w:p>
    <w:p w:rsidR="00234721" w:rsidRPr="0072270A" w:rsidRDefault="00F5786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pict>
          <v:shape id="4 Flecha derecha" o:spid="_x0000_s1029" type="#_x0000_t13" style="position:absolute;margin-left:133.3pt;margin-top:6.8pt;width:33pt;height:5.4pt;z-index:251666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" adj="19833" fillcolor="#3f80cd" strokecolor="#4a7ebb">
            <v:fill color2="#9bc1ff" rotate="t" angle="180" focus="100%" type="gradient">
              <o:fill v:ext="view" type="gradientUnscaled"/>
            </v:fill>
            <v:shadow on="t" color="black" opacity="22937f" origin=",.5" offset="0,.63889mm"/>
          </v:shape>
        </w:pict>
      </w:r>
      <w:r w:rsidR="00234721">
        <w:rPr>
          <w:rFonts w:ascii="Arial" w:hAnsi="Arial" w:cs="Arial"/>
          <w:sz w:val="18"/>
          <w:szCs w:val="18"/>
          <w:lang w:val="es-ES_tradnl"/>
        </w:rPr>
        <w:t>Energía solar + gas carbónico</w:t>
      </w:r>
      <w:r w:rsidR="00234721">
        <w:rPr>
          <w:rFonts w:ascii="Arial" w:hAnsi="Arial" w:cs="Arial"/>
          <w:sz w:val="18"/>
          <w:szCs w:val="18"/>
          <w:lang w:val="es-ES_tradnl"/>
        </w:rPr>
        <w:tab/>
      </w:r>
      <w:r w:rsidR="00234721">
        <w:rPr>
          <w:rFonts w:ascii="Arial" w:hAnsi="Arial" w:cs="Arial"/>
          <w:sz w:val="18"/>
          <w:szCs w:val="18"/>
          <w:lang w:val="es-ES_tradnl"/>
        </w:rPr>
        <w:tab/>
        <w:t>agua + alimento</w:t>
      </w:r>
    </w:p>
    <w:sectPr w:rsidR="00234721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95E6D"/>
    <w:rsid w:val="001B092E"/>
    <w:rsid w:val="001B3983"/>
    <w:rsid w:val="001D2148"/>
    <w:rsid w:val="001D61C0"/>
    <w:rsid w:val="001E2043"/>
    <w:rsid w:val="002233BF"/>
    <w:rsid w:val="00227850"/>
    <w:rsid w:val="00230D9D"/>
    <w:rsid w:val="00234721"/>
    <w:rsid w:val="00254FDB"/>
    <w:rsid w:val="0025789D"/>
    <w:rsid w:val="002B0B2F"/>
    <w:rsid w:val="002B2F09"/>
    <w:rsid w:val="002B7E96"/>
    <w:rsid w:val="002E30A7"/>
    <w:rsid w:val="002E4EE6"/>
    <w:rsid w:val="002F1696"/>
    <w:rsid w:val="002F3F12"/>
    <w:rsid w:val="00317F44"/>
    <w:rsid w:val="00326C60"/>
    <w:rsid w:val="00340C3A"/>
    <w:rsid w:val="00342E6F"/>
    <w:rsid w:val="00345260"/>
    <w:rsid w:val="0034649D"/>
    <w:rsid w:val="00353644"/>
    <w:rsid w:val="0036258A"/>
    <w:rsid w:val="003A458C"/>
    <w:rsid w:val="003C7DF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6A1A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44A"/>
    <w:rsid w:val="0063490D"/>
    <w:rsid w:val="00647430"/>
    <w:rsid w:val="006907A4"/>
    <w:rsid w:val="006A32CE"/>
    <w:rsid w:val="006A3851"/>
    <w:rsid w:val="006B1C75"/>
    <w:rsid w:val="006B344F"/>
    <w:rsid w:val="006C5EF2"/>
    <w:rsid w:val="006D02A8"/>
    <w:rsid w:val="006E1C59"/>
    <w:rsid w:val="006E32EF"/>
    <w:rsid w:val="007132E2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1BE7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B662F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5F6"/>
    <w:rsid w:val="00B92165"/>
    <w:rsid w:val="00BC129D"/>
    <w:rsid w:val="00BC2254"/>
    <w:rsid w:val="00BD029B"/>
    <w:rsid w:val="00BD1FFA"/>
    <w:rsid w:val="00C0683E"/>
    <w:rsid w:val="00C209AE"/>
    <w:rsid w:val="00C219A9"/>
    <w:rsid w:val="00C24617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C7DBA"/>
    <w:rsid w:val="00CD0B3B"/>
    <w:rsid w:val="00CD2245"/>
    <w:rsid w:val="00CE7115"/>
    <w:rsid w:val="00D15A42"/>
    <w:rsid w:val="00D3600C"/>
    <w:rsid w:val="00D660AD"/>
    <w:rsid w:val="00DA1533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1A81"/>
    <w:rsid w:val="00F157B9"/>
    <w:rsid w:val="00F27343"/>
    <w:rsid w:val="00F44F99"/>
    <w:rsid w:val="00F57869"/>
    <w:rsid w:val="00F57E22"/>
    <w:rsid w:val="00F73B99"/>
    <w:rsid w:val="00F80068"/>
    <w:rsid w:val="00F819D0"/>
    <w:rsid w:val="00F93E33"/>
    <w:rsid w:val="00FA04FB"/>
    <w:rsid w:val="00FA2442"/>
    <w:rsid w:val="00FA6DF9"/>
    <w:rsid w:val="00FD4E51"/>
    <w:rsid w:val="00FF6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8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347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7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347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7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805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camipama</cp:lastModifiedBy>
  <cp:revision>2</cp:revision>
  <dcterms:created xsi:type="dcterms:W3CDTF">2015-03-17T15:12:00Z</dcterms:created>
  <dcterms:modified xsi:type="dcterms:W3CDTF">2015-03-17T15:12:00Z</dcterms:modified>
</cp:coreProperties>
</file>