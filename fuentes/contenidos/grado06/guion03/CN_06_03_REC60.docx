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22B75" w:rsidRDefault="00522B75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AF1C83" w:rsidP="00CD652E">
      <w:pPr>
        <w:rPr>
          <w:rFonts w:ascii="Arial" w:hAnsi="Arial"/>
          <w:sz w:val="18"/>
          <w:szCs w:val="18"/>
          <w:lang w:val="es-ES_tradnl"/>
        </w:rPr>
      </w:pPr>
      <w:r w:rsidRPr="00AF1C83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E5BD3" w:rsidRDefault="00EE5BD3" w:rsidP="00EE5BD3">
      <w:pPr>
        <w:rPr>
          <w:rFonts w:ascii="Arial" w:hAnsi="Arial" w:cs="Arial"/>
          <w:sz w:val="18"/>
          <w:szCs w:val="18"/>
          <w:lang w:val="es-ES_tradnl"/>
        </w:rPr>
      </w:pPr>
    </w:p>
    <w:p w:rsidR="00EE5BD3" w:rsidRPr="00EE5BD3" w:rsidRDefault="00EE5BD3" w:rsidP="00EE5BD3">
      <w:pPr>
        <w:rPr>
          <w:rFonts w:ascii="Arial" w:hAnsi="Arial" w:cs="Arial"/>
          <w:sz w:val="18"/>
          <w:szCs w:val="18"/>
          <w:lang w:val="es-ES_tradnl"/>
        </w:rPr>
      </w:pPr>
      <w:r w:rsidRPr="00EE5BD3">
        <w:rPr>
          <w:rFonts w:ascii="Arial" w:hAnsi="Arial" w:cs="Arial"/>
          <w:sz w:val="18"/>
          <w:szCs w:val="18"/>
          <w:lang w:val="es-ES_tradnl"/>
        </w:rPr>
        <w:t xml:space="preserve">Características de las arqueas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E5BD3" w:rsidRDefault="00EE5BD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EE5BD3" w:rsidP="00CD652E">
      <w:pPr>
        <w:rPr>
          <w:rFonts w:ascii="Arial" w:hAnsi="Arial" w:cs="Arial"/>
          <w:sz w:val="18"/>
          <w:szCs w:val="18"/>
          <w:lang w:val="es-ES_tradnl"/>
        </w:rPr>
      </w:pP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49F3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Arqueas, unicelulares, procariotas, ambientes extremos, reproducción sexual y asexual, nutrición autótrofa y heterótrofa.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849F3" w:rsidRDefault="004849F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4849F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042ED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849F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4849F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49F3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4849F3" w:rsidRPr="000719EE" w:rsidRDefault="004849F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849F3" w:rsidRDefault="004849F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EE5BD3">
        <w:rPr>
          <w:rFonts w:ascii="Arial" w:hAnsi="Arial" w:cs="Arial"/>
          <w:sz w:val="18"/>
          <w:szCs w:val="18"/>
          <w:lang w:val="es-ES_tradnl"/>
        </w:rPr>
        <w:t>Características de las arqueas</w:t>
      </w:r>
    </w:p>
    <w:p w:rsid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4849F3">
        <w:rPr>
          <w:rFonts w:ascii="Arial" w:hAnsi="Arial"/>
          <w:sz w:val="18"/>
          <w:szCs w:val="18"/>
          <w:lang w:val="es-ES_tradnl"/>
        </w:rPr>
        <w:t xml:space="preserve"> </w:t>
      </w:r>
    </w:p>
    <w:p w:rsidR="004849F3" w:rsidRP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Temporalización: Veinte minutos (20)</w:t>
      </w:r>
    </w:p>
    <w:p w:rsidR="004849F3" w:rsidRDefault="004849F3" w:rsidP="004849F3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</w:t>
      </w:r>
    </w:p>
    <w:p w:rsidR="004849F3" w:rsidRPr="004849F3" w:rsidRDefault="004849F3" w:rsidP="004849F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4849F3" w:rsidRPr="004849F3" w:rsidRDefault="004849F3" w:rsidP="004849F3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849F3" w:rsidRPr="00F12BD6" w:rsidRDefault="004849F3" w:rsidP="004849F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Objetivo del recurso: Reforzar las </w:t>
      </w:r>
      <w:r>
        <w:rPr>
          <w:rFonts w:ascii="Arial" w:hAnsi="Arial"/>
          <w:sz w:val="18"/>
          <w:szCs w:val="18"/>
          <w:lang w:val="es-ES_tradnl"/>
        </w:rPr>
        <w:t>características de las arqueobacterias</w:t>
      </w:r>
    </w:p>
    <w:p w:rsidR="004849F3" w:rsidRPr="004849F3" w:rsidRDefault="004849F3" w:rsidP="004849F3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750CF4">
        <w:rPr>
          <w:rFonts w:ascii="Arial" w:hAnsi="Arial"/>
          <w:sz w:val="18"/>
          <w:szCs w:val="18"/>
          <w:lang w:val="es-ES_tradnl"/>
        </w:rPr>
        <w:t xml:space="preserve">Repase y prepare el tema con anterioridad con el fin de complementar el contenido que aparece en las imágenes. </w:t>
      </w:r>
      <w:r>
        <w:rPr>
          <w:rFonts w:ascii="Arial" w:hAnsi="Arial"/>
          <w:sz w:val="18"/>
          <w:szCs w:val="18"/>
          <w:lang w:val="es-ES_tradnl"/>
        </w:rPr>
        <w:t>El tema es denso y presenta dificultad para el estudiante debido a la imposibilidad de observar fácilmente a las arqueas, repase con ellos las características vistas sobre estos organismos, indague sobre lo que ellos saben del tema y aproveche para resolver inquietudes de ser necesario y enfatizar en aspectos importantes.</w:t>
      </w:r>
    </w:p>
    <w:p w:rsidR="004849F3" w:rsidRPr="004849F3" w:rsidRDefault="004849F3" w:rsidP="004849F3">
      <w:pPr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F06ED2">
        <w:rPr>
          <w:rFonts w:ascii="Arial" w:hAnsi="Arial"/>
          <w:sz w:val="18"/>
          <w:szCs w:val="18"/>
          <w:lang w:val="es-ES_tradnl"/>
        </w:rPr>
        <w:t xml:space="preserve">Muestre la primera diapositiva en la que se presentan </w:t>
      </w:r>
      <w:r w:rsidR="00750CF4">
        <w:rPr>
          <w:rFonts w:ascii="Arial" w:hAnsi="Arial"/>
          <w:sz w:val="18"/>
          <w:szCs w:val="18"/>
          <w:lang w:val="es-ES_tradnl"/>
        </w:rPr>
        <w:t>algunas</w:t>
      </w:r>
      <w:r w:rsidR="00F06ED2">
        <w:rPr>
          <w:rFonts w:ascii="Arial" w:hAnsi="Arial"/>
          <w:sz w:val="18"/>
          <w:szCs w:val="18"/>
          <w:lang w:val="es-ES_tradnl"/>
        </w:rPr>
        <w:t xml:space="preserve"> características generales de las arqueas y explique claramente en que consiste cada una de ellas. </w:t>
      </w:r>
      <w:r w:rsidR="00750CF4">
        <w:rPr>
          <w:rFonts w:ascii="Arial" w:hAnsi="Arial"/>
          <w:sz w:val="18"/>
          <w:szCs w:val="18"/>
          <w:lang w:val="es-ES_tradnl"/>
        </w:rPr>
        <w:t>Continúe</w:t>
      </w:r>
      <w:r w:rsidR="00F06ED2">
        <w:rPr>
          <w:rFonts w:ascii="Arial" w:hAnsi="Arial"/>
          <w:sz w:val="18"/>
          <w:szCs w:val="18"/>
          <w:lang w:val="es-ES_tradnl"/>
        </w:rPr>
        <w:t xml:space="preserve"> con la diapositiva de formas celulares y aproveche la </w:t>
      </w:r>
      <w:r w:rsidR="00F834DB">
        <w:rPr>
          <w:rFonts w:ascii="Arial" w:hAnsi="Arial"/>
          <w:sz w:val="18"/>
          <w:szCs w:val="18"/>
          <w:lang w:val="es-ES_tradnl"/>
        </w:rPr>
        <w:t>imagen</w:t>
      </w:r>
      <w:r w:rsidR="00F06ED2">
        <w:rPr>
          <w:rFonts w:ascii="Arial" w:hAnsi="Arial"/>
          <w:sz w:val="18"/>
          <w:szCs w:val="18"/>
          <w:lang w:val="es-ES_tradnl"/>
        </w:rPr>
        <w:t xml:space="preserve"> para explicar los tipos de arqueas que existen y como pueden clasificarse según su forma</w:t>
      </w:r>
      <w:r w:rsidR="00B27931">
        <w:rPr>
          <w:rFonts w:ascii="Arial" w:hAnsi="Arial"/>
          <w:sz w:val="18"/>
          <w:szCs w:val="18"/>
          <w:lang w:val="es-ES_tradnl"/>
        </w:rPr>
        <w:t>.</w:t>
      </w:r>
    </w:p>
    <w:p w:rsidR="00B27931" w:rsidRDefault="00B27931" w:rsidP="00B2793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B27931" w:rsidRDefault="00B27931" w:rsidP="00B27931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En la tercera diapositiva se presenta la forma de reproducción de las arqueas, aproveche para explicar los tipos de reproducción asexual que allí se presentan.</w:t>
      </w:r>
    </w:p>
    <w:p w:rsidR="00B27931" w:rsidRDefault="00B27931" w:rsidP="00565628">
      <w:pPr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B27931" w:rsidRDefault="00B27931" w:rsidP="00B27931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Finalice con los usos que presentan las arqueas, resalte la importancia de estas para el desarrollo de los demás organismo</w:t>
      </w:r>
      <w:r w:rsidR="00AD31E2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y la utilidad para el hombre.</w:t>
      </w:r>
    </w:p>
    <w:p w:rsidR="004849F3" w:rsidRDefault="004849F3" w:rsidP="004849F3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 w:rsidR="00361C68">
        <w:rPr>
          <w:rFonts w:ascii="Arial" w:hAnsi="Arial"/>
          <w:sz w:val="18"/>
          <w:szCs w:val="18"/>
          <w:lang w:val="es-ES_tradnl"/>
        </w:rPr>
        <w:t>Pida a los estudiantes que busquen cinco imágenes de arqueas que pertenezcan a diferentes grupos y que mencionen sus principales características, actividad para realizar en su cuaderno de clase.</w:t>
      </w:r>
    </w:p>
    <w:p w:rsidR="004849F3" w:rsidRPr="00F12BD6" w:rsidRDefault="004849F3" w:rsidP="004849F3">
      <w:pPr>
        <w:ind w:left="360"/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</w:p>
    <w:p w:rsidR="004849F3" w:rsidRDefault="004849F3" w:rsidP="004849F3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E4792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4849F3" w:rsidRPr="00BE4792" w:rsidRDefault="004849F3" w:rsidP="004849F3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4849F3" w:rsidRPr="00F12BD6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EE5BD3">
        <w:rPr>
          <w:rFonts w:ascii="Arial" w:hAnsi="Arial" w:cs="Arial"/>
          <w:sz w:val="18"/>
          <w:szCs w:val="18"/>
          <w:lang w:val="es-ES_tradnl"/>
        </w:rPr>
        <w:t>Características de las arqueas</w:t>
      </w:r>
    </w:p>
    <w:p w:rsidR="004849F3" w:rsidRPr="004849F3" w:rsidRDefault="004849F3" w:rsidP="004849F3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Descripción</w:t>
      </w:r>
      <w:r w:rsidRPr="004849F3"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EE5BD3">
        <w:rPr>
          <w:rFonts w:ascii="Arial" w:hAnsi="Arial" w:cs="Arial"/>
          <w:sz w:val="18"/>
          <w:szCs w:val="18"/>
          <w:lang w:val="es-ES_tradnl"/>
        </w:rPr>
        <w:t>Secuencia de imágenes que describe las principales características de las arqueas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849F3" w:rsidRPr="00F12BD6" w:rsidRDefault="004849F3" w:rsidP="004849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12BD6">
        <w:rPr>
          <w:rFonts w:ascii="Arial" w:hAnsi="Arial" w:cs="Arial"/>
          <w:sz w:val="18"/>
          <w:szCs w:val="18"/>
          <w:lang w:val="es-ES_tradnl"/>
        </w:rPr>
        <w:t xml:space="preserve">Contextualización: </w:t>
      </w:r>
    </w:p>
    <w:p w:rsidR="004849F3" w:rsidRPr="00F12BD6" w:rsidRDefault="004849F3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849F3" w:rsidRDefault="00361C68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Dominio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Archaea</w:t>
      </w:r>
      <w:proofErr w:type="spellEnd"/>
    </w:p>
    <w:p w:rsidR="00B42E54" w:rsidRDefault="00B42E54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42E54" w:rsidRDefault="00B42E54" w:rsidP="004849F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principales: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Inicialmente detectadas en medios extremos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Unicelulares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Procariotas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Carecen de mitocondrias y retículo </w:t>
      </w:r>
      <w:proofErr w:type="spellStart"/>
      <w:r w:rsidRPr="00361C68">
        <w:rPr>
          <w:rFonts w:ascii="Arial" w:hAnsi="Arial" w:cs="Arial"/>
          <w:sz w:val="18"/>
          <w:szCs w:val="18"/>
          <w:lang w:val="es-CO"/>
        </w:rPr>
        <w:t>endoplasmático</w:t>
      </w:r>
      <w:proofErr w:type="spellEnd"/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Ritmo rápido de reproducción.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Tamaño entre 01-15 </w:t>
      </w:r>
      <w:proofErr w:type="spellStart"/>
      <w:r w:rsidRPr="00361C68">
        <w:rPr>
          <w:rFonts w:ascii="Arial" w:hAnsi="Arial" w:cs="Arial"/>
          <w:i/>
          <w:iCs/>
          <w:sz w:val="18"/>
          <w:szCs w:val="18"/>
          <w:lang w:val="es-CO"/>
        </w:rPr>
        <w:t>um</w:t>
      </w:r>
      <w:proofErr w:type="spellEnd"/>
      <w:r w:rsidRPr="00361C68">
        <w:rPr>
          <w:rFonts w:ascii="Arial" w:hAnsi="Arial" w:cs="Arial"/>
          <w:i/>
          <w:iCs/>
          <w:sz w:val="18"/>
          <w:szCs w:val="18"/>
          <w:lang w:val="es-CO"/>
        </w:rPr>
        <w:t>.</w:t>
      </w:r>
    </w:p>
    <w:p w:rsidR="003C5A14" w:rsidRPr="00D91F84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D91F84">
        <w:rPr>
          <w:rFonts w:ascii="Arial" w:hAnsi="Arial" w:cs="Arial"/>
          <w:iCs/>
          <w:sz w:val="18"/>
          <w:szCs w:val="18"/>
          <w:lang w:val="es-CO"/>
        </w:rPr>
        <w:t>Formas variadas.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D91F84">
        <w:rPr>
          <w:rFonts w:ascii="Arial" w:hAnsi="Arial" w:cs="Arial"/>
          <w:sz w:val="18"/>
          <w:szCs w:val="18"/>
          <w:lang w:val="es-CO"/>
        </w:rPr>
        <w:t>Ribosomas</w:t>
      </w:r>
      <w:r w:rsidRPr="00361C68">
        <w:rPr>
          <w:rFonts w:ascii="Arial" w:hAnsi="Arial" w:cs="Arial"/>
          <w:sz w:val="18"/>
          <w:szCs w:val="18"/>
          <w:lang w:val="es-CO"/>
        </w:rPr>
        <w:t xml:space="preserve"> resistentes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Aerobias, aerobias facultativas o anaerobias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Autótrofas o heterótrofas</w:t>
      </w:r>
    </w:p>
    <w:p w:rsidR="003C5A14" w:rsidRPr="00361C68" w:rsidRDefault="001C0CFD" w:rsidP="00361C68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Gran resistencia a antibióticos</w:t>
      </w:r>
    </w:p>
    <w:p w:rsidR="00B42E54" w:rsidRDefault="00B42E54" w:rsidP="00361C6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Default="00B42E54" w:rsidP="00361C68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Formas celulares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Esferas, barras, espirales y placas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Cuadrada y plana</w:t>
      </w:r>
    </w:p>
    <w:p w:rsidR="003C5A14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Algunas presentan flagelos para la movilidad</w:t>
      </w:r>
    </w:p>
    <w:p w:rsidR="00B42E54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Pr="00361C68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Reproducción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Gemación</w:t>
      </w:r>
    </w:p>
    <w:p w:rsidR="003C5A14" w:rsidRPr="00361C68" w:rsidRDefault="001C0CFD" w:rsidP="00361C68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Fisión Binaria</w:t>
      </w:r>
    </w:p>
    <w:p w:rsidR="00B42E54" w:rsidRDefault="00B42E54" w:rsidP="0056562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B42E54" w:rsidRDefault="00B42E54" w:rsidP="00B42E54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Utilidad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Producción de enzimas – clonación ADN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Elaboración de alimentos (Leche baja en lactosa y suero de leche)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 xml:space="preserve">Tratamiento de aguas </w:t>
      </w:r>
      <w:r w:rsidR="00B42E54">
        <w:rPr>
          <w:rFonts w:ascii="Arial" w:hAnsi="Arial" w:cs="Arial"/>
          <w:sz w:val="18"/>
          <w:szCs w:val="18"/>
          <w:lang w:val="es-CO"/>
        </w:rPr>
        <w:t>de origen doméstico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Extracción de metales</w:t>
      </w:r>
    </w:p>
    <w:p w:rsidR="003C5A14" w:rsidRPr="00361C68" w:rsidRDefault="001C0CFD" w:rsidP="00361C6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361C68">
        <w:rPr>
          <w:rFonts w:ascii="Arial" w:hAnsi="Arial" w:cs="Arial"/>
          <w:sz w:val="18"/>
          <w:szCs w:val="18"/>
          <w:lang w:val="es-CO"/>
        </w:rPr>
        <w:t>Nuevas clases de antibióticos</w:t>
      </w:r>
    </w:p>
    <w:p w:rsidR="00361C68" w:rsidRPr="00361C68" w:rsidRDefault="00361C68" w:rsidP="00361C68">
      <w:pPr>
        <w:jc w:val="both"/>
        <w:rPr>
          <w:rFonts w:ascii="Arial" w:hAnsi="Arial" w:cs="Arial"/>
          <w:sz w:val="18"/>
          <w:szCs w:val="18"/>
          <w:lang w:val="es-CO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361C68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361C68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361C68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</w:t>
            </w:r>
            <w:r w:rsidR="00565628"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D91F84" w:rsidRDefault="00D91F84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D91F84" w:rsidRDefault="00D91F84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D91DA4" w:rsidRDefault="00D91DA4" w:rsidP="00D91DA4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http://upload.wikimedia.org/wikipedia/commons/thumb/6/6b/Morning-Glory_Hotspring.jpg/250px-Morning-Glory_Hotspring.jpg</w:t>
      </w:r>
    </w:p>
    <w:p w:rsidR="00D91DA4" w:rsidRDefault="00D91DA4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91F84" w:rsidRDefault="00D91F84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552120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lastRenderedPageBreak/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Características de las Arqueobacterias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Procariotas, unicelulares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D91F84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Ambientes extremos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D91F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4042ED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AD31E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D91DA4" w:rsidRDefault="00D91DA4" w:rsidP="00D91DA4">
      <w:pPr>
        <w:rPr>
          <w:rFonts w:ascii="Arial" w:hAnsi="Arial" w:cs="Arial"/>
          <w:sz w:val="18"/>
          <w:szCs w:val="18"/>
          <w:lang w:val="es-ES_tradnl"/>
        </w:rPr>
      </w:pPr>
      <w:r w:rsidRPr="003028AE">
        <w:rPr>
          <w:rFonts w:ascii="Arial" w:hAnsi="Arial" w:cs="Arial"/>
          <w:sz w:val="18"/>
          <w:szCs w:val="18"/>
          <w:lang w:val="es-ES_tradnl"/>
        </w:rPr>
        <w:t>http://mexico.cnn.com/tecnologia/2012/03/12/la-arquea-el-microorganismo-mas-rapido-del-mundo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F11289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D91F84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Formas 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D91DA4">
        <w:trPr>
          <w:trHeight w:val="268"/>
        </w:trPr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>Esferas, barras, espirales y placas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DA4" w:rsidRPr="00D91DA4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>Cuadrada y plana</w:t>
            </w:r>
          </w:p>
          <w:p w:rsidR="00F11289" w:rsidRDefault="00D91DA4" w:rsidP="00D91D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91DA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Algunas presentan flagelos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D91DA4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</w:tbl>
    <w:p w:rsidR="00E31CAA" w:rsidRDefault="00E31CAA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Pr="00E928AA" w:rsidRDefault="00D91F84" w:rsidP="00D91F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D91DA4">
        <w:rPr>
          <w:rFonts w:ascii="Arial" w:hAnsi="Arial"/>
          <w:b/>
          <w:sz w:val="16"/>
          <w:szCs w:val="16"/>
          <w:lang w:val="es-ES_tradnl"/>
        </w:rPr>
        <w:t>3</w:t>
      </w:r>
    </w:p>
    <w:p w:rsidR="00D91F84" w:rsidRDefault="00D91F8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91F84" w:rsidRDefault="00D91F8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196A59" w:rsidRDefault="004042ED" w:rsidP="00196A59">
      <w:pPr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 w:rsidRPr="004042ED">
        <w:rPr>
          <w:lang w:val="es-ES_tradnl"/>
          <w:rPrChange w:id="1" w:author="Usuario" w:date="2015-03-30T07:59:00Z">
            <w:rPr/>
          </w:rPrChange>
        </w:rPr>
        <w:instrText xml:space="preserve"> HYPERLINK "http://image.slidesharecdn.com/tiposderepro-asexual-100826183009-phpapp01/95/tipos-de-reproasexual-4-728.jpg?cb=1282865510" </w:instrText>
      </w:r>
      <w:r>
        <w:fldChar w:fldCharType="separate"/>
      </w:r>
      <w:r w:rsidR="00196A59" w:rsidRPr="0053007A">
        <w:rPr>
          <w:rStyle w:val="Hipervnculo"/>
          <w:rFonts w:ascii="Arial" w:hAnsi="Arial" w:cs="Arial"/>
          <w:sz w:val="18"/>
          <w:szCs w:val="18"/>
          <w:lang w:val="es-ES_tradnl"/>
        </w:rPr>
        <w:t>http://image.slidesharecdn.com/tiposderepro-asexual-100826183009-phpapp01/95/tipos-de-reproasexual-4-728.jpg?cb=1282865510</w:t>
      </w:r>
      <w:r>
        <w:rPr>
          <w:rStyle w:val="Hipervnculo"/>
          <w:rFonts w:ascii="Arial" w:hAnsi="Arial" w:cs="Arial"/>
          <w:sz w:val="18"/>
          <w:szCs w:val="18"/>
          <w:lang w:val="es-ES_tradnl"/>
        </w:rPr>
        <w:fldChar w:fldCharType="end"/>
      </w:r>
    </w:p>
    <w:p w:rsidR="00D91DA4" w:rsidRDefault="00D91DA4" w:rsidP="00D91F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1F84" w:rsidRPr="000719EE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_IMG03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91F84" w:rsidTr="00585C6D">
        <w:tc>
          <w:tcPr>
            <w:tcW w:w="9622" w:type="dxa"/>
            <w:gridSpan w:val="3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91F84" w:rsidTr="00585C6D">
        <w:tc>
          <w:tcPr>
            <w:tcW w:w="1129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91F84" w:rsidRPr="009A38AE" w:rsidRDefault="00D91F84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Reproducción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9555339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91F84" w:rsidRDefault="00D91DA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Gemación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046080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D91F84" w:rsidTr="00585C6D">
        <w:tc>
          <w:tcPr>
            <w:tcW w:w="1129" w:type="dxa"/>
          </w:tcPr>
          <w:p w:rsidR="00D91F84" w:rsidRDefault="00D91F8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F84" w:rsidRDefault="00D91DA4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Fisión binaria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9076688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Default="00D91DA4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D91F84" w:rsidRPr="00E928AA" w:rsidRDefault="00D91F84" w:rsidP="00D91F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D91DA4">
        <w:rPr>
          <w:rFonts w:ascii="Arial" w:hAnsi="Arial"/>
          <w:b/>
          <w:sz w:val="16"/>
          <w:szCs w:val="16"/>
          <w:lang w:val="es-ES_tradnl"/>
        </w:rPr>
        <w:t>4</w:t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1F84" w:rsidRDefault="00D91F84" w:rsidP="00D91F84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4042ED" w:rsidP="00565628">
      <w:pPr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 w:rsidRPr="004042ED">
        <w:rPr>
          <w:lang w:val="es-ES_tradnl"/>
          <w:rPrChange w:id="2" w:author="Usuario" w:date="2015-03-30T07:59:00Z">
            <w:rPr/>
          </w:rPrChange>
        </w:rPr>
        <w:instrText xml:space="preserve"> HYPERLINK "http://3.bp.blogspot.com/-kop9dHkTn8k/TtEiqWBS1jI/AAAAAAAAAAg/BFKtesJTR3Q/s1600/BACT.png" </w:instrText>
      </w:r>
      <w:r>
        <w:fldChar w:fldCharType="separate"/>
      </w:r>
      <w:r w:rsidR="00565628" w:rsidRPr="0053007A">
        <w:rPr>
          <w:rStyle w:val="Hipervnculo"/>
          <w:rFonts w:ascii="Arial" w:hAnsi="Arial" w:cs="Arial"/>
          <w:sz w:val="18"/>
          <w:szCs w:val="18"/>
          <w:lang w:val="es-ES_tradnl"/>
        </w:rPr>
        <w:t>http://3.bp.blogspot.com/-kop9dHkTn8k/TtEiqWBS1jI/AAAAAAAAAAg/BFKtesJTR3Q/s1600/BACT.png</w:t>
      </w:r>
      <w:r>
        <w:rPr>
          <w:rStyle w:val="Hipervnculo"/>
          <w:rFonts w:ascii="Arial" w:hAnsi="Arial" w:cs="Arial"/>
          <w:sz w:val="18"/>
          <w:szCs w:val="18"/>
          <w:lang w:val="es-ES_tradnl"/>
        </w:rPr>
        <w:fldChar w:fldCharType="end"/>
      </w:r>
    </w:p>
    <w:p w:rsidR="00565628" w:rsidRDefault="00565628" w:rsidP="0056562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5628" w:rsidRPr="000719EE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  <w:r w:rsidRPr="00D91F84">
        <w:rPr>
          <w:rFonts w:ascii="Arial" w:hAnsi="Arial" w:cs="Arial"/>
          <w:sz w:val="18"/>
          <w:szCs w:val="18"/>
          <w:lang w:val="es-ES_tradnl"/>
        </w:rPr>
        <w:t>CN_06_03_REC70</w:t>
      </w:r>
      <w:r w:rsidR="007E4637">
        <w:rPr>
          <w:rFonts w:ascii="Arial" w:hAnsi="Arial" w:cs="Arial"/>
          <w:sz w:val="18"/>
          <w:szCs w:val="18"/>
          <w:lang w:val="es-ES_tradnl"/>
        </w:rPr>
        <w:t>_IMG04</w:t>
      </w:r>
    </w:p>
    <w:p w:rsidR="00565628" w:rsidRDefault="00565628" w:rsidP="0056562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65628" w:rsidTr="002447ED">
        <w:tc>
          <w:tcPr>
            <w:tcW w:w="9622" w:type="dxa"/>
            <w:gridSpan w:val="3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65628" w:rsidTr="002447ED">
        <w:tc>
          <w:tcPr>
            <w:tcW w:w="1129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565628" w:rsidRPr="009A38AE" w:rsidRDefault="00565628" w:rsidP="002447E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Utilidad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6847359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Producción de medicamentos y antibióticos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2430264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65628" w:rsidTr="002447ED">
        <w:tc>
          <w:tcPr>
            <w:tcW w:w="1129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65628" w:rsidRDefault="00565628" w:rsidP="0024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Tratamiento de aguas y extracción de metales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560311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Default="00565628" w:rsidP="002447E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D91F84" w:rsidRDefault="00D91F84" w:rsidP="00565628">
      <w:pPr>
        <w:rPr>
          <w:rFonts w:ascii="Arial" w:hAnsi="Arial" w:cs="Arial"/>
          <w:sz w:val="18"/>
          <w:szCs w:val="18"/>
          <w:lang w:val="es-ES_tradnl"/>
        </w:rPr>
      </w:pPr>
    </w:p>
    <w:sectPr w:rsidR="00D91F8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4E2"/>
    <w:multiLevelType w:val="hybridMultilevel"/>
    <w:tmpl w:val="EAAC7D2A"/>
    <w:lvl w:ilvl="0" w:tplc="4E7C66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6A73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43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E95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7204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A21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CE83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2CAF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9CB4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B9719D"/>
    <w:multiLevelType w:val="hybridMultilevel"/>
    <w:tmpl w:val="E5FEE30A"/>
    <w:lvl w:ilvl="0" w:tplc="83FAA0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26BB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E91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82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8402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7283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E0F0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E69B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88B9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84B0932"/>
    <w:multiLevelType w:val="hybridMultilevel"/>
    <w:tmpl w:val="D422C81A"/>
    <w:lvl w:ilvl="0" w:tplc="13D40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44E3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480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989F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E49D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D85D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5A1E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A63A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6D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58C6C6E"/>
    <w:multiLevelType w:val="hybridMultilevel"/>
    <w:tmpl w:val="FF0ACA0C"/>
    <w:lvl w:ilvl="0" w:tplc="DD2A1B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BEB3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4C13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FE2C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91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EECA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A05F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E69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942C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FBA1117"/>
    <w:multiLevelType w:val="hybridMultilevel"/>
    <w:tmpl w:val="BE2E8A26"/>
    <w:lvl w:ilvl="0" w:tplc="3D66E0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D298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862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86A7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30A5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26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263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144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421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3DD4E46"/>
    <w:multiLevelType w:val="hybridMultilevel"/>
    <w:tmpl w:val="368024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4F6D8C"/>
    <w:multiLevelType w:val="hybridMultilevel"/>
    <w:tmpl w:val="DEC262C0"/>
    <w:lvl w:ilvl="0" w:tplc="F9724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5245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9A7C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C21C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741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82EB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4682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FA5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45A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BFC0006"/>
    <w:multiLevelType w:val="hybridMultilevel"/>
    <w:tmpl w:val="049065F6"/>
    <w:lvl w:ilvl="0" w:tplc="E57C73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8E4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C16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C47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6E4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AEB3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EE78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562B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A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4637E"/>
    <w:rsid w:val="0005228B"/>
    <w:rsid w:val="00054002"/>
    <w:rsid w:val="00055E09"/>
    <w:rsid w:val="00072995"/>
    <w:rsid w:val="00104E5C"/>
    <w:rsid w:val="0014528A"/>
    <w:rsid w:val="00196A59"/>
    <w:rsid w:val="001B3983"/>
    <w:rsid w:val="001B7FD3"/>
    <w:rsid w:val="001C0CFD"/>
    <w:rsid w:val="001E1243"/>
    <w:rsid w:val="001E2043"/>
    <w:rsid w:val="002166A3"/>
    <w:rsid w:val="00254FDB"/>
    <w:rsid w:val="002A563F"/>
    <w:rsid w:val="002B7E96"/>
    <w:rsid w:val="002E4EE6"/>
    <w:rsid w:val="002F6267"/>
    <w:rsid w:val="003028AE"/>
    <w:rsid w:val="00316720"/>
    <w:rsid w:val="00326C60"/>
    <w:rsid w:val="00340C3A"/>
    <w:rsid w:val="00345260"/>
    <w:rsid w:val="00353644"/>
    <w:rsid w:val="00361C68"/>
    <w:rsid w:val="003B7018"/>
    <w:rsid w:val="003C5A14"/>
    <w:rsid w:val="003D72B3"/>
    <w:rsid w:val="004042ED"/>
    <w:rsid w:val="004375B6"/>
    <w:rsid w:val="0045712C"/>
    <w:rsid w:val="004735BF"/>
    <w:rsid w:val="004849F3"/>
    <w:rsid w:val="00485F4E"/>
    <w:rsid w:val="004A0080"/>
    <w:rsid w:val="004A2B92"/>
    <w:rsid w:val="00522B75"/>
    <w:rsid w:val="00525D77"/>
    <w:rsid w:val="00551D6E"/>
    <w:rsid w:val="00552120"/>
    <w:rsid w:val="00552D7C"/>
    <w:rsid w:val="00565628"/>
    <w:rsid w:val="0057225E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50CF4"/>
    <w:rsid w:val="00771228"/>
    <w:rsid w:val="007B25A6"/>
    <w:rsid w:val="007C28CE"/>
    <w:rsid w:val="007E4637"/>
    <w:rsid w:val="0084009B"/>
    <w:rsid w:val="008404BC"/>
    <w:rsid w:val="00870466"/>
    <w:rsid w:val="008A0DE3"/>
    <w:rsid w:val="008B3F81"/>
    <w:rsid w:val="008B7207"/>
    <w:rsid w:val="008F6F15"/>
    <w:rsid w:val="0091337F"/>
    <w:rsid w:val="009A38AE"/>
    <w:rsid w:val="009E19DB"/>
    <w:rsid w:val="00A22796"/>
    <w:rsid w:val="00A23E06"/>
    <w:rsid w:val="00A61B6D"/>
    <w:rsid w:val="00A86ABC"/>
    <w:rsid w:val="00A925B6"/>
    <w:rsid w:val="00AC44A0"/>
    <w:rsid w:val="00AC45C1"/>
    <w:rsid w:val="00AC7496"/>
    <w:rsid w:val="00AC7FAC"/>
    <w:rsid w:val="00AD31E2"/>
    <w:rsid w:val="00AD7044"/>
    <w:rsid w:val="00AE458C"/>
    <w:rsid w:val="00AF1C83"/>
    <w:rsid w:val="00AF23DF"/>
    <w:rsid w:val="00B0282E"/>
    <w:rsid w:val="00B1142A"/>
    <w:rsid w:val="00B16990"/>
    <w:rsid w:val="00B207FD"/>
    <w:rsid w:val="00B27931"/>
    <w:rsid w:val="00B42E54"/>
    <w:rsid w:val="00B561C3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91DA4"/>
    <w:rsid w:val="00D91F84"/>
    <w:rsid w:val="00DA782C"/>
    <w:rsid w:val="00DB0C40"/>
    <w:rsid w:val="00DC044F"/>
    <w:rsid w:val="00DE1C4F"/>
    <w:rsid w:val="00DE3F8F"/>
    <w:rsid w:val="00DF0217"/>
    <w:rsid w:val="00DF6F53"/>
    <w:rsid w:val="00E2207D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E5BD3"/>
    <w:rsid w:val="00F06ED2"/>
    <w:rsid w:val="00F11289"/>
    <w:rsid w:val="00F157B9"/>
    <w:rsid w:val="00F4317E"/>
    <w:rsid w:val="00F44F99"/>
    <w:rsid w:val="00F566C6"/>
    <w:rsid w:val="00F80068"/>
    <w:rsid w:val="00F819D0"/>
    <w:rsid w:val="00F834DB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1E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5D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1E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5D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6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9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6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9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4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3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1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7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7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9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2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D1136"/>
    <w:rsid w:val="002E3F94"/>
    <w:rsid w:val="00410232"/>
    <w:rsid w:val="00417F69"/>
    <w:rsid w:val="00491FDC"/>
    <w:rsid w:val="00D3274A"/>
    <w:rsid w:val="00D7610C"/>
    <w:rsid w:val="00F54295"/>
    <w:rsid w:val="00FE4960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7F69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944993F088B745B6AC4161B1B50E1DC5">
    <w:name w:val="944993F088B745B6AC4161B1B50E1DC5"/>
    <w:rsid w:val="00FF48CA"/>
    <w:pPr>
      <w:spacing w:after="200" w:line="276" w:lineRule="auto"/>
    </w:pPr>
    <w:rPr>
      <w:lang w:val="es-CO" w:eastAsia="es-CO"/>
    </w:rPr>
  </w:style>
  <w:style w:type="paragraph" w:customStyle="1" w:styleId="F61AB17318EC48FAB10C08C7AAF2AF33">
    <w:name w:val="F61AB17318EC48FAB10C08C7AAF2AF33"/>
    <w:rsid w:val="00FF48CA"/>
    <w:pPr>
      <w:spacing w:after="200" w:line="276" w:lineRule="auto"/>
    </w:pPr>
    <w:rPr>
      <w:lang w:val="es-CO" w:eastAsia="es-CO"/>
    </w:rPr>
  </w:style>
  <w:style w:type="paragraph" w:customStyle="1" w:styleId="16BB18E127C84AC38F204262F7A6C73E">
    <w:name w:val="16BB18E127C84AC38F204262F7A6C73E"/>
    <w:rsid w:val="00FF48CA"/>
    <w:pPr>
      <w:spacing w:after="200" w:line="276" w:lineRule="auto"/>
    </w:pPr>
    <w:rPr>
      <w:lang w:val="es-CO" w:eastAsia="es-CO"/>
    </w:rPr>
  </w:style>
  <w:style w:type="paragraph" w:customStyle="1" w:styleId="4DF3666129334B41AF58776D5D4BE49C">
    <w:name w:val="4DF3666129334B41AF58776D5D4BE49C"/>
    <w:rsid w:val="00FF48CA"/>
    <w:pPr>
      <w:spacing w:after="200" w:line="276" w:lineRule="auto"/>
    </w:pPr>
    <w:rPr>
      <w:lang w:val="es-CO" w:eastAsia="es-CO"/>
    </w:rPr>
  </w:style>
  <w:style w:type="paragraph" w:customStyle="1" w:styleId="E883A17D5DBD424E8A0064D2FA88A04D">
    <w:name w:val="E883A17D5DBD424E8A0064D2FA88A04D"/>
    <w:rsid w:val="00FF48CA"/>
    <w:pPr>
      <w:spacing w:after="200" w:line="276" w:lineRule="auto"/>
    </w:pPr>
    <w:rPr>
      <w:lang w:val="es-CO" w:eastAsia="es-CO"/>
    </w:rPr>
  </w:style>
  <w:style w:type="paragraph" w:customStyle="1" w:styleId="64BBDAFFBFCC4D3D8D96CA9663FDB428">
    <w:name w:val="64BBDAFFBFCC4D3D8D96CA9663FDB428"/>
    <w:rsid w:val="00FF48CA"/>
    <w:pPr>
      <w:spacing w:after="200" w:line="276" w:lineRule="auto"/>
    </w:pPr>
    <w:rPr>
      <w:lang w:val="es-CO" w:eastAsia="es-CO"/>
    </w:rPr>
  </w:style>
  <w:style w:type="paragraph" w:customStyle="1" w:styleId="1636CB68C502494F92C59EAE4619856D">
    <w:name w:val="1636CB68C502494F92C59EAE4619856D"/>
    <w:rsid w:val="00FF48CA"/>
    <w:pPr>
      <w:spacing w:after="200" w:line="276" w:lineRule="auto"/>
    </w:pPr>
    <w:rPr>
      <w:lang w:val="es-CO" w:eastAsia="es-CO"/>
    </w:rPr>
  </w:style>
  <w:style w:type="paragraph" w:customStyle="1" w:styleId="863F6332E0BF44B5A458A6F3C1085957">
    <w:name w:val="863F6332E0BF44B5A458A6F3C1085957"/>
    <w:rsid w:val="00FF48CA"/>
    <w:pPr>
      <w:spacing w:after="200" w:line="276" w:lineRule="auto"/>
    </w:pPr>
    <w:rPr>
      <w:lang w:val="es-CO" w:eastAsia="es-CO"/>
    </w:rPr>
  </w:style>
  <w:style w:type="paragraph" w:customStyle="1" w:styleId="6378C337CC564A5888A2372B8E1CB4F5">
    <w:name w:val="6378C337CC564A5888A2372B8E1CB4F5"/>
    <w:rsid w:val="00FF48CA"/>
    <w:pPr>
      <w:spacing w:after="200" w:line="276" w:lineRule="auto"/>
    </w:pPr>
    <w:rPr>
      <w:lang w:val="es-CO" w:eastAsia="es-CO"/>
    </w:rPr>
  </w:style>
  <w:style w:type="paragraph" w:customStyle="1" w:styleId="2C26FFDB2C244EBCA043EC35DF3DBCBF">
    <w:name w:val="2C26FFDB2C244EBCA043EC35DF3DBCBF"/>
    <w:rsid w:val="00417F69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USER</cp:lastModifiedBy>
  <cp:revision>2</cp:revision>
  <dcterms:created xsi:type="dcterms:W3CDTF">2015-04-06T14:27:00Z</dcterms:created>
  <dcterms:modified xsi:type="dcterms:W3CDTF">2015-04-06T14:27:00Z</dcterms:modified>
</cp:coreProperties>
</file>