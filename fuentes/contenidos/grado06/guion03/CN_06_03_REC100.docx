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12C" w:rsidRPr="00254FDB" w:rsidRDefault="0014528A" w:rsidP="00CB02D2">
      <w:pPr>
        <w:jc w:val="center"/>
        <w:rPr>
          <w:rFonts w:ascii="Arial" w:hAnsi="Arial"/>
          <w:b/>
          <w:lang w:val="es-ES_tradnl"/>
        </w:rPr>
      </w:pPr>
      <w:r>
        <w:rPr>
          <w:rFonts w:ascii="Arial" w:hAnsi="Arial"/>
          <w:b/>
          <w:lang w:val="es-ES_tradnl"/>
        </w:rPr>
        <w:t>Interactivo F6</w:t>
      </w:r>
      <w:r w:rsidR="0045712C" w:rsidRPr="00254FDB">
        <w:rPr>
          <w:rFonts w:ascii="Arial" w:hAnsi="Arial"/>
          <w:b/>
          <w:lang w:val="es-ES_tradnl"/>
        </w:rPr>
        <w:t xml:space="preserve">: </w:t>
      </w:r>
      <w:r>
        <w:rPr>
          <w:rFonts w:ascii="Arial" w:hAnsi="Arial"/>
          <w:b/>
          <w:lang w:val="es-ES_tradnl"/>
        </w:rPr>
        <w:t>Menú con fichas</w:t>
      </w:r>
    </w:p>
    <w:p w:rsidR="0045712C" w:rsidRPr="00254FDB" w:rsidRDefault="0045712C" w:rsidP="00CB02D2">
      <w:pPr>
        <w:rPr>
          <w:rFonts w:ascii="Arial" w:hAnsi="Arial"/>
          <w:lang w:val="es-ES_tradnl"/>
        </w:rPr>
      </w:pPr>
    </w:p>
    <w:p w:rsidR="00CD652E"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rsidR="00624E60" w:rsidRPr="006D02A8" w:rsidRDefault="00624E60" w:rsidP="00CD652E">
      <w:pPr>
        <w:rPr>
          <w:rFonts w:ascii="Arial" w:hAnsi="Arial"/>
          <w:sz w:val="18"/>
          <w:szCs w:val="18"/>
          <w:lang w:val="es-ES_tradnl"/>
        </w:rPr>
      </w:pPr>
    </w:p>
    <w:p w:rsidR="00CD652E" w:rsidRPr="006D02A8" w:rsidRDefault="00624E60" w:rsidP="00CD652E">
      <w:pPr>
        <w:rPr>
          <w:rFonts w:ascii="Arial" w:hAnsi="Arial"/>
          <w:sz w:val="18"/>
          <w:szCs w:val="18"/>
          <w:lang w:val="es-ES_tradnl"/>
        </w:rPr>
      </w:pPr>
      <w:r w:rsidRPr="00624E60">
        <w:rPr>
          <w:rFonts w:ascii="Arial" w:hAnsi="Arial"/>
          <w:sz w:val="18"/>
          <w:szCs w:val="18"/>
          <w:lang w:val="es-ES_tradnl"/>
        </w:rPr>
        <w:t>CN_06_03_CO</w:t>
      </w:r>
    </w:p>
    <w:p w:rsidR="00CD652E" w:rsidRPr="006D02A8" w:rsidRDefault="00CD652E" w:rsidP="00CD652E">
      <w:pPr>
        <w:rPr>
          <w:rFonts w:ascii="Arial" w:hAnsi="Arial"/>
          <w:sz w:val="18"/>
          <w:szCs w:val="18"/>
          <w:lang w:val="es-ES_tradnl"/>
        </w:rPr>
      </w:pPr>
    </w:p>
    <w:p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rsidR="00CD652E" w:rsidRPr="009320AC"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rsidR="00CD652E" w:rsidRPr="000719EE" w:rsidRDefault="00CD652E" w:rsidP="00CD652E">
      <w:pPr>
        <w:rPr>
          <w:rFonts w:ascii="Arial" w:hAnsi="Arial" w:cs="Arial"/>
          <w:sz w:val="18"/>
          <w:szCs w:val="18"/>
          <w:lang w:val="es-ES_tradnl"/>
        </w:rPr>
      </w:pPr>
    </w:p>
    <w:p w:rsidR="0097260B" w:rsidRDefault="0097260B" w:rsidP="006E2CC6">
      <w:pPr>
        <w:jc w:val="both"/>
        <w:rPr>
          <w:rFonts w:ascii="Arial" w:hAnsi="Arial" w:cs="Arial"/>
          <w:sz w:val="18"/>
          <w:szCs w:val="18"/>
          <w:lang w:val="es-ES_tradnl"/>
        </w:rPr>
      </w:pPr>
      <w:r w:rsidRPr="0097260B">
        <w:rPr>
          <w:rFonts w:ascii="Arial" w:hAnsi="Arial" w:cs="Arial"/>
          <w:sz w:val="18"/>
          <w:szCs w:val="18"/>
          <w:lang w:val="es-ES_tradnl"/>
        </w:rPr>
        <w:t>Diferencias y similitudes entre protozoos y algas</w:t>
      </w:r>
    </w:p>
    <w:p w:rsidR="0097260B" w:rsidRPr="0097260B" w:rsidRDefault="0097260B" w:rsidP="0097260B">
      <w:pPr>
        <w:rPr>
          <w:rFonts w:ascii="Arial" w:hAnsi="Arial" w:cs="Arial"/>
          <w:sz w:val="18"/>
          <w:szCs w:val="18"/>
          <w:lang w:val="es-ES_tradnl"/>
        </w:rPr>
      </w:pPr>
    </w:p>
    <w:p w:rsidR="00CD652E"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rsidR="0097260B" w:rsidRPr="006D02A8" w:rsidRDefault="0097260B" w:rsidP="00CD652E">
      <w:pPr>
        <w:rPr>
          <w:rFonts w:ascii="Arial" w:hAnsi="Arial"/>
          <w:sz w:val="18"/>
          <w:szCs w:val="18"/>
          <w:lang w:val="es-ES_tradnl"/>
        </w:rPr>
      </w:pPr>
    </w:p>
    <w:p w:rsidR="0097260B" w:rsidRPr="000719EE" w:rsidRDefault="0097260B" w:rsidP="006E2CC6">
      <w:pPr>
        <w:jc w:val="both"/>
        <w:rPr>
          <w:rFonts w:ascii="Arial" w:hAnsi="Arial" w:cs="Arial"/>
          <w:sz w:val="18"/>
          <w:szCs w:val="18"/>
          <w:lang w:val="es-ES_tradnl"/>
        </w:rPr>
      </w:pPr>
      <w:r w:rsidRPr="0097260B">
        <w:rPr>
          <w:rFonts w:ascii="Arial" w:hAnsi="Arial" w:cs="Arial"/>
          <w:sz w:val="18"/>
          <w:szCs w:val="18"/>
          <w:lang w:val="es-ES_tradnl"/>
        </w:rPr>
        <w:t xml:space="preserve">Actividad </w:t>
      </w:r>
      <w:r w:rsidR="00BE01C5">
        <w:rPr>
          <w:rFonts w:ascii="Arial" w:hAnsi="Arial" w:cs="Arial"/>
          <w:sz w:val="18"/>
          <w:szCs w:val="18"/>
          <w:lang w:val="es-ES_tradnl"/>
        </w:rPr>
        <w:t>que</w:t>
      </w:r>
      <w:r w:rsidRPr="0097260B">
        <w:rPr>
          <w:rFonts w:ascii="Arial" w:hAnsi="Arial" w:cs="Arial"/>
          <w:sz w:val="18"/>
          <w:szCs w:val="18"/>
          <w:lang w:val="es-ES_tradnl"/>
        </w:rPr>
        <w:t xml:space="preserve"> resalta las principales características de los protozoos y las algas y permite encontrar similitudes y diferencias</w:t>
      </w:r>
    </w:p>
    <w:p w:rsidR="00CD652E" w:rsidRPr="000719EE"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rsidR="00CD652E" w:rsidRPr="000719EE" w:rsidRDefault="00CD652E" w:rsidP="00CD652E">
      <w:pPr>
        <w:rPr>
          <w:rFonts w:ascii="Arial" w:hAnsi="Arial" w:cs="Arial"/>
          <w:sz w:val="18"/>
          <w:szCs w:val="18"/>
          <w:lang w:val="es-ES_tradnl"/>
        </w:rPr>
      </w:pPr>
    </w:p>
    <w:p w:rsidR="00CD652E" w:rsidRDefault="006E2CC6" w:rsidP="00CD652E">
      <w:pPr>
        <w:rPr>
          <w:rFonts w:ascii="Arial" w:hAnsi="Arial" w:cs="Arial"/>
          <w:sz w:val="18"/>
          <w:szCs w:val="18"/>
          <w:lang w:val="es-ES_tradnl"/>
        </w:rPr>
      </w:pPr>
      <w:r>
        <w:rPr>
          <w:rFonts w:ascii="Arial" w:hAnsi="Arial" w:cs="Arial"/>
          <w:sz w:val="18"/>
          <w:szCs w:val="18"/>
          <w:lang w:val="es-ES_tradnl"/>
        </w:rPr>
        <w:t>Algas, protozoos, unicelulares, eucariotas, autótrofos, heterótrofos, multicelulares</w:t>
      </w:r>
    </w:p>
    <w:p w:rsidR="006E2CC6" w:rsidRPr="000719EE" w:rsidRDefault="006E2CC6"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rsidR="00CD652E" w:rsidRPr="000719EE" w:rsidRDefault="00CD652E" w:rsidP="00CD652E">
      <w:pPr>
        <w:rPr>
          <w:rFonts w:ascii="Arial" w:hAnsi="Arial" w:cs="Arial"/>
          <w:sz w:val="18"/>
          <w:szCs w:val="18"/>
          <w:lang w:val="es-ES_tradnl"/>
        </w:rPr>
      </w:pPr>
    </w:p>
    <w:p w:rsidR="00CD652E" w:rsidRDefault="006E2CC6" w:rsidP="00CD652E">
      <w:pPr>
        <w:rPr>
          <w:rFonts w:ascii="Arial" w:hAnsi="Arial" w:cs="Arial"/>
          <w:sz w:val="18"/>
          <w:szCs w:val="18"/>
          <w:lang w:val="es-ES_tradnl"/>
        </w:rPr>
      </w:pPr>
      <w:r>
        <w:rPr>
          <w:rFonts w:ascii="Arial" w:hAnsi="Arial" w:cs="Arial"/>
          <w:sz w:val="18"/>
          <w:szCs w:val="18"/>
          <w:lang w:val="es-ES_tradnl"/>
        </w:rPr>
        <w:t>15 minutos</w:t>
      </w:r>
    </w:p>
    <w:p w:rsidR="006E2CC6" w:rsidRPr="000719EE" w:rsidRDefault="006E2CC6"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CD652E" w:rsidRPr="005F4C68" w:rsidRDefault="006E2CC6" w:rsidP="00F4317E">
            <w:pPr>
              <w:rPr>
                <w:rFonts w:ascii="Arial" w:hAnsi="Arial"/>
                <w:sz w:val="16"/>
                <w:szCs w:val="16"/>
                <w:lang w:val="es-ES_tradnl"/>
              </w:rPr>
            </w:pPr>
            <w:r>
              <w:rPr>
                <w:rFonts w:ascii="Arial" w:hAnsi="Arial"/>
                <w:sz w:val="16"/>
                <w:szCs w:val="16"/>
                <w:lang w:val="es-ES_tradnl"/>
              </w:rPr>
              <w:t>X</w:t>
            </w: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rsidR="00CD652E" w:rsidRPr="005F4C68" w:rsidRDefault="00CD652E" w:rsidP="00F4317E">
            <w:pPr>
              <w:rPr>
                <w:rFonts w:ascii="Arial" w:hAnsi="Arial"/>
                <w:sz w:val="16"/>
                <w:szCs w:val="16"/>
                <w:lang w:val="es-ES_tradnl"/>
              </w:rPr>
            </w:pPr>
          </w:p>
        </w:tc>
      </w:tr>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rsidR="00CD652E" w:rsidRPr="005F4C68" w:rsidRDefault="00CD652E" w:rsidP="00F4317E">
            <w:pPr>
              <w:rPr>
                <w:rFonts w:ascii="Arial" w:hAnsi="Arial"/>
                <w:sz w:val="16"/>
                <w:szCs w:val="16"/>
                <w:lang w:val="es-ES_tradnl"/>
              </w:rPr>
            </w:pP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CD652E" w:rsidRPr="005F4C68"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CD652E" w:rsidRPr="00AC7496" w:rsidRDefault="00CD652E" w:rsidP="00F4317E">
            <w:pPr>
              <w:rPr>
                <w:rFonts w:ascii="Arial" w:hAnsi="Arial"/>
                <w:sz w:val="16"/>
                <w:szCs w:val="16"/>
                <w:lang w:val="es-ES_tradnl"/>
              </w:rPr>
            </w:pPr>
          </w:p>
        </w:tc>
      </w:tr>
      <w:tr w:rsidR="00CD652E" w:rsidRPr="00F150AC"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CD652E" w:rsidRPr="00AC7496" w:rsidRDefault="006E2CC6" w:rsidP="00F4317E">
            <w:pPr>
              <w:rPr>
                <w:rFonts w:ascii="Arial" w:hAnsi="Arial"/>
                <w:sz w:val="16"/>
                <w:szCs w:val="16"/>
                <w:lang w:val="es-ES_tradnl"/>
              </w:rPr>
            </w:pPr>
            <w:r>
              <w:rPr>
                <w:rFonts w:ascii="Arial" w:hAnsi="Arial"/>
                <w:sz w:val="16"/>
                <w:szCs w:val="16"/>
                <w:lang w:val="es-ES_tradnl"/>
              </w:rPr>
              <w:t>X</w:t>
            </w: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CD652E" w:rsidRPr="00AC7496"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rsidTr="007B5078">
        <w:tc>
          <w:tcPr>
            <w:tcW w:w="2126" w:type="dxa"/>
          </w:tcPr>
          <w:p w:rsidR="00E920E6" w:rsidRPr="005F4C68" w:rsidRDefault="00E920E6"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rsidR="00E920E6" w:rsidRPr="005F4C68" w:rsidRDefault="00E920E6" w:rsidP="007B5078">
            <w:pPr>
              <w:rPr>
                <w:rFonts w:ascii="Arial" w:hAnsi="Arial"/>
                <w:sz w:val="16"/>
                <w:szCs w:val="16"/>
                <w:lang w:val="es-ES_tradnl"/>
              </w:rPr>
            </w:pPr>
          </w:p>
        </w:tc>
        <w:tc>
          <w:tcPr>
            <w:tcW w:w="1156" w:type="dxa"/>
          </w:tcPr>
          <w:p w:rsidR="00E920E6" w:rsidRPr="005F4C68" w:rsidRDefault="00E920E6" w:rsidP="007B5078">
            <w:pPr>
              <w:rPr>
                <w:rFonts w:ascii="Arial" w:hAnsi="Arial"/>
                <w:sz w:val="16"/>
                <w:szCs w:val="16"/>
                <w:lang w:val="es-ES_tradnl"/>
              </w:rPr>
            </w:pPr>
            <w:r>
              <w:rPr>
                <w:rFonts w:ascii="Arial" w:hAnsi="Arial"/>
                <w:sz w:val="16"/>
                <w:szCs w:val="16"/>
                <w:lang w:val="es-ES_tradnl"/>
              </w:rPr>
              <w:t>Video</w:t>
            </w:r>
          </w:p>
        </w:tc>
        <w:tc>
          <w:tcPr>
            <w:tcW w:w="425" w:type="dxa"/>
          </w:tcPr>
          <w:p w:rsidR="00E920E6" w:rsidRPr="005F4C68" w:rsidRDefault="00E920E6" w:rsidP="007B5078">
            <w:pPr>
              <w:rPr>
                <w:rFonts w:ascii="Arial" w:hAnsi="Arial"/>
                <w:sz w:val="16"/>
                <w:szCs w:val="16"/>
                <w:lang w:val="es-ES_tradnl"/>
              </w:rPr>
            </w:pPr>
          </w:p>
        </w:tc>
        <w:tc>
          <w:tcPr>
            <w:tcW w:w="1843" w:type="dxa"/>
          </w:tcPr>
          <w:p w:rsidR="00E920E6" w:rsidRPr="005F4C68" w:rsidRDefault="00E920E6" w:rsidP="007B5078">
            <w:pPr>
              <w:rPr>
                <w:rFonts w:ascii="Arial" w:hAnsi="Arial"/>
                <w:sz w:val="16"/>
                <w:szCs w:val="16"/>
                <w:lang w:val="es-ES_tradnl"/>
              </w:rPr>
            </w:pPr>
            <w:r>
              <w:rPr>
                <w:rFonts w:ascii="Arial" w:hAnsi="Arial"/>
                <w:sz w:val="16"/>
                <w:szCs w:val="16"/>
                <w:lang w:val="es-ES_tradnl"/>
              </w:rPr>
              <w:t>Animación</w:t>
            </w:r>
          </w:p>
        </w:tc>
        <w:tc>
          <w:tcPr>
            <w:tcW w:w="425" w:type="dxa"/>
          </w:tcPr>
          <w:p w:rsidR="00E920E6" w:rsidRPr="005F4C68" w:rsidRDefault="00E920E6" w:rsidP="007B5078">
            <w:pPr>
              <w:rPr>
                <w:rFonts w:ascii="Arial" w:hAnsi="Arial"/>
                <w:sz w:val="16"/>
                <w:szCs w:val="16"/>
                <w:lang w:val="es-ES_tradnl"/>
              </w:rPr>
            </w:pPr>
          </w:p>
        </w:tc>
        <w:tc>
          <w:tcPr>
            <w:tcW w:w="1559" w:type="dxa"/>
          </w:tcPr>
          <w:p w:rsidR="00E920E6" w:rsidRPr="005F4C68" w:rsidRDefault="00E920E6" w:rsidP="007B5078">
            <w:pPr>
              <w:rPr>
                <w:rFonts w:ascii="Arial" w:hAnsi="Arial"/>
                <w:sz w:val="16"/>
                <w:szCs w:val="16"/>
                <w:lang w:val="es-ES_tradnl"/>
              </w:rPr>
            </w:pPr>
            <w:r>
              <w:rPr>
                <w:rFonts w:ascii="Arial" w:hAnsi="Arial"/>
                <w:sz w:val="16"/>
                <w:szCs w:val="16"/>
                <w:lang w:val="es-ES_tradnl"/>
              </w:rPr>
              <w:t>Interactivo</w:t>
            </w:r>
          </w:p>
        </w:tc>
        <w:tc>
          <w:tcPr>
            <w:tcW w:w="425" w:type="dxa"/>
          </w:tcPr>
          <w:p w:rsidR="00E920E6" w:rsidRPr="005F4C68" w:rsidRDefault="006E2CC6" w:rsidP="007B5078">
            <w:pPr>
              <w:rPr>
                <w:rFonts w:ascii="Arial" w:hAnsi="Arial"/>
                <w:sz w:val="16"/>
                <w:szCs w:val="16"/>
                <w:lang w:val="es-ES_tradnl"/>
              </w:rPr>
            </w:pPr>
            <w:r>
              <w:rPr>
                <w:rFonts w:ascii="Arial" w:hAnsi="Arial"/>
                <w:sz w:val="16"/>
                <w:szCs w:val="16"/>
                <w:lang w:val="es-ES_tradnl"/>
              </w:rPr>
              <w:t>X</w:t>
            </w:r>
          </w:p>
        </w:tc>
      </w:tr>
      <w:tr w:rsidR="00E920E6" w:rsidRPr="005F4C68" w:rsidTr="007B5078">
        <w:tc>
          <w:tcPr>
            <w:tcW w:w="2126" w:type="dxa"/>
          </w:tcPr>
          <w:p w:rsidR="00E920E6" w:rsidRPr="005F4C68" w:rsidRDefault="00E920E6" w:rsidP="007B5078">
            <w:pPr>
              <w:rPr>
                <w:rFonts w:ascii="Arial" w:hAnsi="Arial"/>
                <w:sz w:val="16"/>
                <w:szCs w:val="16"/>
                <w:lang w:val="es-ES_tradnl"/>
              </w:rPr>
            </w:pPr>
            <w:r>
              <w:rPr>
                <w:rFonts w:ascii="Arial" w:hAnsi="Arial"/>
                <w:sz w:val="16"/>
                <w:szCs w:val="16"/>
                <w:lang w:val="es-ES_tradnl"/>
              </w:rPr>
              <w:t>Actividad</w:t>
            </w:r>
          </w:p>
        </w:tc>
        <w:tc>
          <w:tcPr>
            <w:tcW w:w="404" w:type="dxa"/>
          </w:tcPr>
          <w:p w:rsidR="00E920E6" w:rsidRPr="005F4C68" w:rsidRDefault="00E920E6" w:rsidP="007B5078">
            <w:pPr>
              <w:rPr>
                <w:rFonts w:ascii="Arial" w:hAnsi="Arial"/>
                <w:sz w:val="16"/>
                <w:szCs w:val="16"/>
                <w:lang w:val="es-ES_tradnl"/>
              </w:rPr>
            </w:pPr>
          </w:p>
        </w:tc>
        <w:tc>
          <w:tcPr>
            <w:tcW w:w="1156" w:type="dxa"/>
          </w:tcPr>
          <w:p w:rsidR="00E920E6" w:rsidRPr="005F4C68" w:rsidRDefault="00E920E6" w:rsidP="007B5078">
            <w:pPr>
              <w:rPr>
                <w:rFonts w:ascii="Arial" w:hAnsi="Arial"/>
                <w:sz w:val="16"/>
                <w:szCs w:val="16"/>
                <w:lang w:val="es-ES_tradnl"/>
              </w:rPr>
            </w:pPr>
            <w:r>
              <w:rPr>
                <w:rFonts w:ascii="Arial" w:hAnsi="Arial"/>
                <w:sz w:val="16"/>
                <w:szCs w:val="16"/>
                <w:lang w:val="es-ES_tradnl"/>
              </w:rPr>
              <w:t>Web</w:t>
            </w:r>
          </w:p>
        </w:tc>
        <w:tc>
          <w:tcPr>
            <w:tcW w:w="425" w:type="dxa"/>
          </w:tcPr>
          <w:p w:rsidR="00E920E6" w:rsidRPr="005F4C68" w:rsidRDefault="00E920E6" w:rsidP="007B5078">
            <w:pPr>
              <w:rPr>
                <w:rFonts w:ascii="Arial" w:hAnsi="Arial"/>
                <w:sz w:val="16"/>
                <w:szCs w:val="16"/>
                <w:lang w:val="es-ES_tradnl"/>
              </w:rPr>
            </w:pPr>
          </w:p>
        </w:tc>
        <w:tc>
          <w:tcPr>
            <w:tcW w:w="1843" w:type="dxa"/>
          </w:tcPr>
          <w:p w:rsidR="00E920E6" w:rsidRPr="005F4C68" w:rsidRDefault="00E920E6" w:rsidP="007B5078">
            <w:pPr>
              <w:rPr>
                <w:rFonts w:ascii="Arial" w:hAnsi="Arial"/>
                <w:sz w:val="16"/>
                <w:szCs w:val="16"/>
                <w:lang w:val="es-ES_tradnl"/>
              </w:rPr>
            </w:pPr>
            <w:r>
              <w:rPr>
                <w:rFonts w:ascii="Arial" w:hAnsi="Arial"/>
                <w:sz w:val="16"/>
                <w:szCs w:val="16"/>
                <w:lang w:val="es-ES_tradnl"/>
              </w:rPr>
              <w:t>Mapa conceptual</w:t>
            </w:r>
          </w:p>
        </w:tc>
        <w:tc>
          <w:tcPr>
            <w:tcW w:w="425" w:type="dxa"/>
          </w:tcPr>
          <w:p w:rsidR="00E920E6" w:rsidRPr="005F4C68" w:rsidRDefault="00E920E6" w:rsidP="007B5078">
            <w:pPr>
              <w:rPr>
                <w:rFonts w:ascii="Arial" w:hAnsi="Arial"/>
                <w:sz w:val="16"/>
                <w:szCs w:val="16"/>
                <w:lang w:val="es-ES_tradnl"/>
              </w:rPr>
            </w:pPr>
          </w:p>
        </w:tc>
        <w:tc>
          <w:tcPr>
            <w:tcW w:w="1559" w:type="dxa"/>
            <w:tcBorders>
              <w:bottom w:val="single" w:sz="4" w:space="0" w:color="auto"/>
            </w:tcBorders>
          </w:tcPr>
          <w:p w:rsidR="00E920E6" w:rsidRPr="005F4C68" w:rsidRDefault="00E920E6"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E920E6" w:rsidRPr="005F4C68" w:rsidRDefault="00E920E6" w:rsidP="007B5078">
            <w:pPr>
              <w:rPr>
                <w:rFonts w:ascii="Arial" w:hAnsi="Arial"/>
                <w:sz w:val="16"/>
                <w:szCs w:val="16"/>
                <w:lang w:val="es-ES_tradnl"/>
              </w:rPr>
            </w:pPr>
          </w:p>
        </w:tc>
      </w:tr>
      <w:tr w:rsidR="00E920E6" w:rsidRPr="005F4C68" w:rsidTr="007B5078">
        <w:tc>
          <w:tcPr>
            <w:tcW w:w="2126" w:type="dxa"/>
          </w:tcPr>
          <w:p w:rsidR="00E920E6" w:rsidRDefault="00E920E6" w:rsidP="007B5078">
            <w:pPr>
              <w:rPr>
                <w:rFonts w:ascii="Arial" w:hAnsi="Arial"/>
                <w:sz w:val="16"/>
                <w:szCs w:val="16"/>
                <w:lang w:val="es-ES_tradnl"/>
              </w:rPr>
            </w:pPr>
            <w:r>
              <w:rPr>
                <w:rFonts w:ascii="Arial" w:hAnsi="Arial"/>
                <w:sz w:val="16"/>
                <w:szCs w:val="16"/>
                <w:lang w:val="es-ES_tradnl"/>
              </w:rPr>
              <w:t>Texto</w:t>
            </w:r>
          </w:p>
        </w:tc>
        <w:tc>
          <w:tcPr>
            <w:tcW w:w="404" w:type="dxa"/>
          </w:tcPr>
          <w:p w:rsidR="00E920E6" w:rsidRPr="005F4C68" w:rsidRDefault="00E920E6" w:rsidP="007B5078">
            <w:pPr>
              <w:rPr>
                <w:rFonts w:ascii="Arial" w:hAnsi="Arial"/>
                <w:sz w:val="16"/>
                <w:szCs w:val="16"/>
                <w:lang w:val="es-ES_tradnl"/>
              </w:rPr>
            </w:pPr>
          </w:p>
        </w:tc>
        <w:tc>
          <w:tcPr>
            <w:tcW w:w="1156" w:type="dxa"/>
          </w:tcPr>
          <w:p w:rsidR="00E920E6" w:rsidRDefault="00E920E6" w:rsidP="007B5078">
            <w:pPr>
              <w:rPr>
                <w:rFonts w:ascii="Arial" w:hAnsi="Arial"/>
                <w:sz w:val="16"/>
                <w:szCs w:val="16"/>
                <w:lang w:val="es-ES_tradnl"/>
              </w:rPr>
            </w:pPr>
            <w:r>
              <w:rPr>
                <w:rFonts w:ascii="Arial" w:hAnsi="Arial"/>
                <w:sz w:val="16"/>
                <w:szCs w:val="16"/>
                <w:lang w:val="es-ES_tradnl"/>
              </w:rPr>
              <w:t>Imagen</w:t>
            </w:r>
          </w:p>
        </w:tc>
        <w:tc>
          <w:tcPr>
            <w:tcW w:w="425" w:type="dxa"/>
          </w:tcPr>
          <w:p w:rsidR="00E920E6" w:rsidRPr="005F4C68" w:rsidRDefault="00E920E6" w:rsidP="007B5078">
            <w:pPr>
              <w:rPr>
                <w:rFonts w:ascii="Arial" w:hAnsi="Arial"/>
                <w:sz w:val="16"/>
                <w:szCs w:val="16"/>
                <w:lang w:val="es-ES_tradnl"/>
              </w:rPr>
            </w:pPr>
          </w:p>
        </w:tc>
        <w:tc>
          <w:tcPr>
            <w:tcW w:w="1843" w:type="dxa"/>
          </w:tcPr>
          <w:p w:rsidR="00E920E6" w:rsidRDefault="00E920E6" w:rsidP="007B5078">
            <w:pPr>
              <w:rPr>
                <w:rFonts w:ascii="Arial" w:hAnsi="Arial"/>
                <w:sz w:val="16"/>
                <w:szCs w:val="16"/>
                <w:lang w:val="es-ES_tradnl"/>
              </w:rPr>
            </w:pPr>
            <w:r>
              <w:rPr>
                <w:rFonts w:ascii="Arial" w:hAnsi="Arial"/>
                <w:sz w:val="16"/>
                <w:szCs w:val="16"/>
                <w:lang w:val="es-ES_tradnl"/>
              </w:rPr>
              <w:t>Documento</w:t>
            </w:r>
          </w:p>
        </w:tc>
        <w:tc>
          <w:tcPr>
            <w:tcW w:w="425" w:type="dxa"/>
          </w:tcPr>
          <w:p w:rsidR="00E920E6" w:rsidRPr="005F4C68" w:rsidRDefault="00E920E6" w:rsidP="007B5078">
            <w:pPr>
              <w:rPr>
                <w:rFonts w:ascii="Arial" w:hAnsi="Arial"/>
                <w:sz w:val="16"/>
                <w:szCs w:val="16"/>
                <w:lang w:val="es-ES_tradnl"/>
              </w:rPr>
            </w:pPr>
          </w:p>
        </w:tc>
        <w:tc>
          <w:tcPr>
            <w:tcW w:w="1559" w:type="dxa"/>
            <w:tcBorders>
              <w:bottom w:val="nil"/>
              <w:right w:val="nil"/>
            </w:tcBorders>
          </w:tcPr>
          <w:p w:rsidR="00E920E6" w:rsidRDefault="00E920E6" w:rsidP="007B5078">
            <w:pPr>
              <w:rPr>
                <w:rFonts w:ascii="Arial" w:hAnsi="Arial"/>
                <w:sz w:val="16"/>
                <w:szCs w:val="16"/>
                <w:lang w:val="es-ES_tradnl"/>
              </w:rPr>
            </w:pPr>
          </w:p>
        </w:tc>
        <w:tc>
          <w:tcPr>
            <w:tcW w:w="425" w:type="dxa"/>
            <w:tcBorders>
              <w:left w:val="nil"/>
              <w:bottom w:val="nil"/>
              <w:right w:val="nil"/>
            </w:tcBorders>
          </w:tcPr>
          <w:p w:rsidR="00E920E6" w:rsidRPr="005F4C68" w:rsidRDefault="00E920E6" w:rsidP="007B5078">
            <w:pPr>
              <w:rPr>
                <w:rFonts w:ascii="Arial" w:hAnsi="Arial"/>
                <w:sz w:val="16"/>
                <w:szCs w:val="16"/>
                <w:lang w:val="es-ES_tradnl"/>
              </w:rPr>
            </w:pPr>
          </w:p>
        </w:tc>
      </w:tr>
    </w:tbl>
    <w:p w:rsidR="00E920E6" w:rsidRPr="000719EE" w:rsidRDefault="00E920E6" w:rsidP="00E920E6">
      <w:pPr>
        <w:rPr>
          <w:rFonts w:ascii="Arial" w:hAnsi="Arial" w:cs="Arial"/>
          <w:sz w:val="18"/>
          <w:szCs w:val="18"/>
          <w:lang w:val="es-ES_tradnl"/>
        </w:rPr>
      </w:pPr>
    </w:p>
    <w:p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rsidR="00CD652E" w:rsidRPr="000719EE" w:rsidRDefault="00CD652E" w:rsidP="00CD652E">
      <w:pPr>
        <w:rPr>
          <w:rFonts w:ascii="Arial" w:hAnsi="Arial" w:cs="Arial"/>
          <w:sz w:val="18"/>
          <w:szCs w:val="18"/>
          <w:lang w:val="es-ES_tradnl"/>
        </w:rPr>
      </w:pPr>
    </w:p>
    <w:p w:rsidR="00CD652E" w:rsidRDefault="006E2CC6" w:rsidP="00CD652E">
      <w:pPr>
        <w:rPr>
          <w:rFonts w:ascii="Arial" w:hAnsi="Arial" w:cs="Arial"/>
          <w:sz w:val="18"/>
          <w:szCs w:val="18"/>
          <w:lang w:val="es-ES_tradnl"/>
        </w:rPr>
      </w:pPr>
      <w:r>
        <w:rPr>
          <w:rFonts w:ascii="Arial" w:hAnsi="Arial" w:cs="Arial"/>
          <w:sz w:val="18"/>
          <w:szCs w:val="18"/>
          <w:lang w:val="es-ES_tradnl"/>
        </w:rPr>
        <w:t>2-Medio</w:t>
      </w:r>
    </w:p>
    <w:p w:rsidR="006E2CC6" w:rsidRPr="000719EE" w:rsidRDefault="006E2CC6" w:rsidP="00CD652E">
      <w:pPr>
        <w:rPr>
          <w:rFonts w:ascii="Arial" w:hAnsi="Arial" w:cs="Arial"/>
          <w:sz w:val="18"/>
          <w:szCs w:val="18"/>
          <w:lang w:val="es-ES_tradnl"/>
        </w:rPr>
      </w:pPr>
    </w:p>
    <w:p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rsidR="006E2CC6" w:rsidRDefault="006E2CC6" w:rsidP="006E2CC6">
      <w:pPr>
        <w:jc w:val="both"/>
        <w:rPr>
          <w:rFonts w:ascii="Arial" w:hAnsi="Arial"/>
          <w:b/>
          <w:sz w:val="18"/>
          <w:szCs w:val="18"/>
          <w:lang w:val="es-ES_tradnl"/>
        </w:rPr>
      </w:pPr>
    </w:p>
    <w:p w:rsidR="006E2CC6" w:rsidRDefault="006E2CC6" w:rsidP="006E2CC6">
      <w:pPr>
        <w:jc w:val="both"/>
        <w:rPr>
          <w:rFonts w:ascii="Arial" w:hAnsi="Arial"/>
          <w:b/>
          <w:sz w:val="18"/>
          <w:szCs w:val="18"/>
          <w:lang w:val="es-ES_tradnl"/>
        </w:rPr>
      </w:pPr>
      <w:r w:rsidRPr="00C36274">
        <w:rPr>
          <w:rFonts w:ascii="Arial" w:hAnsi="Arial"/>
          <w:b/>
          <w:sz w:val="18"/>
          <w:szCs w:val="18"/>
          <w:lang w:val="es-ES_tradnl"/>
        </w:rPr>
        <w:t>En el ladillo</w:t>
      </w:r>
    </w:p>
    <w:p w:rsidR="006E2CC6" w:rsidRPr="00C36274" w:rsidRDefault="006E2CC6" w:rsidP="006E2CC6">
      <w:pPr>
        <w:jc w:val="both"/>
        <w:rPr>
          <w:rFonts w:ascii="Arial" w:hAnsi="Arial"/>
          <w:b/>
          <w:sz w:val="18"/>
          <w:szCs w:val="18"/>
          <w:lang w:val="es-ES_tradnl"/>
        </w:rPr>
      </w:pPr>
    </w:p>
    <w:p w:rsidR="006E2CC6" w:rsidRPr="006E2CC6" w:rsidRDefault="006E2CC6" w:rsidP="006E2CC6">
      <w:pPr>
        <w:pStyle w:val="Prrafodelista"/>
        <w:numPr>
          <w:ilvl w:val="0"/>
          <w:numId w:val="4"/>
        </w:numPr>
        <w:jc w:val="both"/>
        <w:rPr>
          <w:rFonts w:ascii="Arial" w:hAnsi="Arial" w:cs="Arial"/>
          <w:sz w:val="18"/>
          <w:szCs w:val="18"/>
          <w:lang w:val="es-ES_tradnl"/>
        </w:rPr>
      </w:pPr>
      <w:r w:rsidRPr="006E2CC6">
        <w:rPr>
          <w:rFonts w:ascii="Arial" w:hAnsi="Arial"/>
          <w:sz w:val="18"/>
          <w:szCs w:val="18"/>
          <w:lang w:val="es-ES_tradnl"/>
        </w:rPr>
        <w:t xml:space="preserve">Título: </w:t>
      </w:r>
      <w:r w:rsidRPr="006E2CC6">
        <w:rPr>
          <w:rFonts w:ascii="Arial" w:hAnsi="Arial" w:cs="Arial"/>
          <w:sz w:val="18"/>
          <w:szCs w:val="18"/>
          <w:lang w:val="es-ES_tradnl"/>
        </w:rPr>
        <w:t>Diferencias y similitudes entre protozoos y algas</w:t>
      </w:r>
    </w:p>
    <w:p w:rsidR="006E2CC6" w:rsidRPr="006E2CC6" w:rsidRDefault="006E2CC6" w:rsidP="006E2CC6">
      <w:pPr>
        <w:pStyle w:val="Prrafodelista"/>
        <w:numPr>
          <w:ilvl w:val="0"/>
          <w:numId w:val="4"/>
        </w:numPr>
        <w:jc w:val="both"/>
        <w:rPr>
          <w:rFonts w:ascii="Arial" w:hAnsi="Arial" w:cs="Arial"/>
          <w:sz w:val="18"/>
          <w:szCs w:val="18"/>
          <w:lang w:val="es-ES_tradnl"/>
        </w:rPr>
      </w:pPr>
      <w:r w:rsidRPr="006E2CC6">
        <w:rPr>
          <w:rFonts w:ascii="Arial" w:hAnsi="Arial"/>
          <w:sz w:val="18"/>
          <w:szCs w:val="18"/>
          <w:lang w:val="es-ES_tradnl"/>
        </w:rPr>
        <w:t xml:space="preserve">Descripción: </w:t>
      </w:r>
      <w:r w:rsidRPr="006E2CC6">
        <w:rPr>
          <w:rFonts w:ascii="Arial" w:hAnsi="Arial" w:cs="Arial"/>
          <w:sz w:val="18"/>
          <w:szCs w:val="18"/>
          <w:lang w:val="es-ES_tradnl"/>
        </w:rPr>
        <w:t xml:space="preserve">Actividad </w:t>
      </w:r>
      <w:r w:rsidR="000B5C27">
        <w:rPr>
          <w:rFonts w:ascii="Arial" w:hAnsi="Arial" w:cs="Arial"/>
          <w:sz w:val="18"/>
          <w:szCs w:val="18"/>
          <w:lang w:val="es-ES_tradnl"/>
        </w:rPr>
        <w:t>que</w:t>
      </w:r>
      <w:r w:rsidR="000B5C27" w:rsidRPr="006E2CC6">
        <w:rPr>
          <w:rFonts w:ascii="Arial" w:hAnsi="Arial" w:cs="Arial"/>
          <w:sz w:val="18"/>
          <w:szCs w:val="18"/>
          <w:lang w:val="es-ES_tradnl"/>
        </w:rPr>
        <w:t xml:space="preserve"> </w:t>
      </w:r>
      <w:r w:rsidRPr="006E2CC6">
        <w:rPr>
          <w:rFonts w:ascii="Arial" w:hAnsi="Arial" w:cs="Arial"/>
          <w:sz w:val="18"/>
          <w:szCs w:val="18"/>
          <w:lang w:val="es-ES_tradnl"/>
        </w:rPr>
        <w:t>resalta las principales características de los protozoos y las algas y permite encontrar similitudes y diferencias</w:t>
      </w:r>
      <w:r>
        <w:rPr>
          <w:rFonts w:ascii="Arial" w:hAnsi="Arial" w:cs="Arial"/>
          <w:sz w:val="18"/>
          <w:szCs w:val="18"/>
          <w:lang w:val="es-ES_tradnl"/>
        </w:rPr>
        <w:t>.</w:t>
      </w:r>
    </w:p>
    <w:p w:rsidR="006E2CC6" w:rsidRPr="00064978" w:rsidRDefault="006E2CC6" w:rsidP="006E2CC6">
      <w:pPr>
        <w:pStyle w:val="Prrafodelista"/>
        <w:numPr>
          <w:ilvl w:val="0"/>
          <w:numId w:val="4"/>
        </w:numPr>
        <w:jc w:val="both"/>
        <w:rPr>
          <w:rFonts w:ascii="Arial" w:hAnsi="Arial"/>
          <w:sz w:val="18"/>
          <w:szCs w:val="18"/>
          <w:lang w:val="es-ES_tradnl"/>
        </w:rPr>
      </w:pPr>
      <w:r w:rsidRPr="00064978">
        <w:rPr>
          <w:rFonts w:ascii="Arial" w:hAnsi="Arial"/>
          <w:sz w:val="18"/>
          <w:szCs w:val="18"/>
          <w:lang w:val="es-ES_tradnl"/>
        </w:rPr>
        <w:t xml:space="preserve">Temporalización: </w:t>
      </w:r>
      <w:r>
        <w:rPr>
          <w:rFonts w:ascii="Arial" w:hAnsi="Arial"/>
          <w:sz w:val="18"/>
          <w:szCs w:val="18"/>
          <w:lang w:val="es-ES_tradnl"/>
        </w:rPr>
        <w:t>15 minutos</w:t>
      </w:r>
    </w:p>
    <w:p w:rsidR="006E2CC6" w:rsidRPr="00064978" w:rsidRDefault="006E2CC6" w:rsidP="006E2CC6">
      <w:pPr>
        <w:pStyle w:val="Prrafodelista"/>
        <w:numPr>
          <w:ilvl w:val="0"/>
          <w:numId w:val="4"/>
        </w:numPr>
        <w:jc w:val="both"/>
        <w:rPr>
          <w:rFonts w:ascii="Arial" w:hAnsi="Arial"/>
          <w:sz w:val="18"/>
          <w:szCs w:val="18"/>
          <w:lang w:val="es-ES_tradnl"/>
        </w:rPr>
      </w:pPr>
      <w:r w:rsidRPr="00064978">
        <w:rPr>
          <w:rFonts w:ascii="Arial" w:hAnsi="Arial"/>
          <w:sz w:val="18"/>
          <w:szCs w:val="18"/>
          <w:lang w:val="es-ES_tradnl"/>
        </w:rPr>
        <w:t xml:space="preserve">Tipo de recurso: </w:t>
      </w:r>
      <w:r>
        <w:rPr>
          <w:rFonts w:ascii="Arial" w:hAnsi="Arial"/>
          <w:sz w:val="18"/>
          <w:szCs w:val="18"/>
          <w:lang w:val="es-ES_tradnl"/>
        </w:rPr>
        <w:t>Menú con fichas</w:t>
      </w:r>
    </w:p>
    <w:p w:rsidR="006E2CC6" w:rsidRPr="006E2CC6" w:rsidRDefault="006E2CC6" w:rsidP="006E2CC6">
      <w:pPr>
        <w:pStyle w:val="Prrafodelista"/>
        <w:numPr>
          <w:ilvl w:val="0"/>
          <w:numId w:val="4"/>
        </w:numPr>
        <w:rPr>
          <w:rFonts w:ascii="Arial" w:hAnsi="Arial"/>
          <w:sz w:val="18"/>
          <w:szCs w:val="18"/>
          <w:lang w:val="es-ES_tradnl"/>
        </w:rPr>
      </w:pPr>
      <w:r w:rsidRPr="006E2CC6">
        <w:rPr>
          <w:rFonts w:ascii="Arial" w:hAnsi="Arial"/>
          <w:sz w:val="18"/>
          <w:szCs w:val="18"/>
          <w:lang w:val="es-ES_tradnl"/>
        </w:rPr>
        <w:t>Competencia relacionada con el recurso: Conocimiento y la interacción con el mundo físico / Caracterizo los organismos que constituyen cada uno de los reinos actuales.</w:t>
      </w:r>
    </w:p>
    <w:p w:rsidR="006E2CC6" w:rsidRPr="006E2CC6" w:rsidRDefault="006E2CC6" w:rsidP="006E2CC6">
      <w:pPr>
        <w:pStyle w:val="Prrafodelista"/>
        <w:ind w:left="360"/>
        <w:jc w:val="both"/>
        <w:rPr>
          <w:rFonts w:ascii="Arial" w:hAnsi="Arial"/>
          <w:sz w:val="18"/>
          <w:szCs w:val="18"/>
          <w:lang w:val="es-ES_tradnl"/>
        </w:rPr>
      </w:pPr>
    </w:p>
    <w:p w:rsidR="006E2CC6" w:rsidRDefault="006E2CC6" w:rsidP="006E2CC6">
      <w:pPr>
        <w:jc w:val="both"/>
        <w:rPr>
          <w:rFonts w:ascii="Arial" w:hAnsi="Arial"/>
          <w:b/>
          <w:sz w:val="18"/>
          <w:szCs w:val="18"/>
          <w:lang w:val="es-ES_tradnl"/>
        </w:rPr>
      </w:pPr>
      <w:r w:rsidRPr="00C36274">
        <w:rPr>
          <w:rFonts w:ascii="Arial" w:hAnsi="Arial"/>
          <w:b/>
          <w:sz w:val="18"/>
          <w:szCs w:val="18"/>
          <w:lang w:val="es-ES_tradnl"/>
        </w:rPr>
        <w:t>En el contenido</w:t>
      </w:r>
    </w:p>
    <w:p w:rsidR="006E2CC6" w:rsidRPr="00C36274" w:rsidRDefault="006E2CC6" w:rsidP="006E2CC6">
      <w:pPr>
        <w:jc w:val="both"/>
        <w:rPr>
          <w:rFonts w:ascii="Arial" w:hAnsi="Arial"/>
          <w:b/>
          <w:sz w:val="18"/>
          <w:szCs w:val="18"/>
          <w:lang w:val="es-ES_tradnl"/>
        </w:rPr>
      </w:pPr>
    </w:p>
    <w:p w:rsidR="006E2CC6" w:rsidRDefault="006E2CC6" w:rsidP="006E2CC6">
      <w:pPr>
        <w:pStyle w:val="Prrafodelista"/>
        <w:numPr>
          <w:ilvl w:val="0"/>
          <w:numId w:val="1"/>
        </w:numPr>
        <w:jc w:val="both"/>
        <w:rPr>
          <w:rFonts w:ascii="Arial" w:hAnsi="Arial"/>
          <w:sz w:val="18"/>
          <w:szCs w:val="18"/>
          <w:lang w:val="es-ES_tradnl"/>
        </w:rPr>
      </w:pPr>
      <w:r w:rsidRPr="00064978">
        <w:rPr>
          <w:rFonts w:ascii="Arial" w:hAnsi="Arial"/>
          <w:sz w:val="18"/>
          <w:szCs w:val="18"/>
          <w:lang w:val="es-ES_tradnl"/>
        </w:rPr>
        <w:t xml:space="preserve">Objetivo del recurso: Mostrar a los estudiantes las características principales de </w:t>
      </w:r>
      <w:r>
        <w:rPr>
          <w:rFonts w:ascii="Arial" w:hAnsi="Arial"/>
          <w:sz w:val="18"/>
          <w:szCs w:val="18"/>
          <w:lang w:val="es-ES_tradnl"/>
        </w:rPr>
        <w:t>los protozoos y las algas</w:t>
      </w:r>
    </w:p>
    <w:p w:rsidR="006E2CC6" w:rsidRPr="00064978" w:rsidRDefault="006E2CC6" w:rsidP="006E2CC6">
      <w:pPr>
        <w:pStyle w:val="Prrafodelista"/>
        <w:ind w:left="360"/>
        <w:jc w:val="both"/>
        <w:rPr>
          <w:rFonts w:ascii="Arial" w:hAnsi="Arial"/>
          <w:sz w:val="18"/>
          <w:szCs w:val="18"/>
          <w:lang w:val="es-ES_tradnl"/>
        </w:rPr>
      </w:pPr>
    </w:p>
    <w:p w:rsidR="006E2CC6" w:rsidRDefault="006E2CC6" w:rsidP="006E2CC6">
      <w:pPr>
        <w:pStyle w:val="Prrafodelista"/>
        <w:numPr>
          <w:ilvl w:val="0"/>
          <w:numId w:val="1"/>
        </w:numPr>
        <w:jc w:val="both"/>
        <w:rPr>
          <w:rFonts w:ascii="Arial" w:hAnsi="Arial"/>
          <w:sz w:val="18"/>
          <w:szCs w:val="18"/>
          <w:lang w:val="es-ES_tradnl"/>
        </w:rPr>
      </w:pPr>
      <w:r w:rsidRPr="00064978">
        <w:rPr>
          <w:rFonts w:ascii="Arial" w:hAnsi="Arial"/>
          <w:sz w:val="18"/>
          <w:szCs w:val="18"/>
          <w:lang w:val="es-ES_tradnl"/>
        </w:rPr>
        <w:t xml:space="preserve">Antes de la presentación: </w:t>
      </w:r>
      <w:r>
        <w:rPr>
          <w:rFonts w:ascii="Arial" w:hAnsi="Arial"/>
          <w:sz w:val="18"/>
          <w:szCs w:val="18"/>
          <w:lang w:val="es-ES_tradnl"/>
        </w:rPr>
        <w:t>Identifique preconceptos en los estudiantes, pregunte qué saben acerca de los protistas, que organismos pertenecen a este grupo, en donde los podemos encontrar, que función cumplen en el ecosistema, tome nota de las respuestas de los estudiantes para después comparar con la información brindada en la actividad.</w:t>
      </w:r>
    </w:p>
    <w:p w:rsidR="006E2CC6" w:rsidRPr="00064978" w:rsidRDefault="006E2CC6" w:rsidP="006E2CC6">
      <w:pPr>
        <w:pStyle w:val="Prrafodelista"/>
        <w:ind w:left="360"/>
        <w:jc w:val="both"/>
        <w:rPr>
          <w:rFonts w:ascii="Arial" w:hAnsi="Arial"/>
          <w:sz w:val="18"/>
          <w:szCs w:val="18"/>
          <w:lang w:val="es-ES_tradnl"/>
        </w:rPr>
      </w:pPr>
    </w:p>
    <w:p w:rsidR="006E2CC6" w:rsidRDefault="006E2CC6" w:rsidP="009821A9">
      <w:pPr>
        <w:pStyle w:val="Prrafodelista"/>
        <w:numPr>
          <w:ilvl w:val="0"/>
          <w:numId w:val="1"/>
        </w:numPr>
        <w:jc w:val="both"/>
        <w:rPr>
          <w:rFonts w:ascii="Arial" w:hAnsi="Arial"/>
          <w:sz w:val="18"/>
          <w:szCs w:val="18"/>
          <w:lang w:val="es-ES_tradnl"/>
        </w:rPr>
      </w:pPr>
      <w:r w:rsidRPr="008177AA">
        <w:rPr>
          <w:rFonts w:ascii="Arial" w:hAnsi="Arial"/>
          <w:sz w:val="18"/>
          <w:szCs w:val="18"/>
          <w:lang w:val="es-ES_tradnl"/>
        </w:rPr>
        <w:t xml:space="preserve">Durante la presentación: </w:t>
      </w:r>
      <w:r w:rsidR="009821A9">
        <w:rPr>
          <w:rFonts w:ascii="Arial" w:hAnsi="Arial"/>
          <w:sz w:val="18"/>
          <w:szCs w:val="18"/>
          <w:lang w:val="es-ES_tradnl"/>
        </w:rPr>
        <w:t>Muestre a los estudiantes el menú general y pídales que describan los organismos que se encuentran en las imágenes, que similitudes y diferencias encuentran.</w:t>
      </w:r>
    </w:p>
    <w:p w:rsidR="009821A9" w:rsidRPr="009821A9" w:rsidRDefault="009821A9" w:rsidP="009821A9">
      <w:pPr>
        <w:pStyle w:val="Prrafodelista"/>
        <w:rPr>
          <w:rFonts w:ascii="Arial" w:hAnsi="Arial"/>
          <w:sz w:val="18"/>
          <w:szCs w:val="18"/>
          <w:lang w:val="es-ES_tradnl"/>
        </w:rPr>
      </w:pPr>
    </w:p>
    <w:p w:rsidR="009821A9" w:rsidRPr="008177AA" w:rsidRDefault="009821A9" w:rsidP="009821A9">
      <w:pPr>
        <w:pStyle w:val="Prrafodelista"/>
        <w:ind w:left="360"/>
        <w:jc w:val="both"/>
        <w:rPr>
          <w:rFonts w:ascii="Arial" w:hAnsi="Arial"/>
          <w:sz w:val="18"/>
          <w:szCs w:val="18"/>
          <w:lang w:val="es-ES_tradnl"/>
        </w:rPr>
      </w:pPr>
      <w:r>
        <w:rPr>
          <w:rFonts w:ascii="Arial" w:hAnsi="Arial"/>
          <w:sz w:val="18"/>
          <w:szCs w:val="18"/>
          <w:lang w:val="es-ES_tradnl"/>
        </w:rPr>
        <w:t>Muestre la ficha que corresponde a las algas y explique cada una de las características, luego ha</w:t>
      </w:r>
      <w:ins w:id="0" w:author="USER" w:date="2015-03-29T18:35:00Z">
        <w:r w:rsidR="000B5C27">
          <w:rPr>
            <w:rFonts w:ascii="Arial" w:hAnsi="Arial"/>
            <w:sz w:val="18"/>
            <w:szCs w:val="18"/>
            <w:lang w:val="es-ES_tradnl"/>
          </w:rPr>
          <w:t>g</w:t>
        </w:r>
      </w:ins>
      <w:del w:id="1" w:author="USER" w:date="2015-03-29T18:35:00Z">
        <w:r w:rsidDel="000B5C27">
          <w:rPr>
            <w:rFonts w:ascii="Arial" w:hAnsi="Arial"/>
            <w:sz w:val="18"/>
            <w:szCs w:val="18"/>
            <w:lang w:val="es-ES_tradnl"/>
          </w:rPr>
          <w:delText>r</w:delText>
        </w:r>
      </w:del>
      <w:r>
        <w:rPr>
          <w:rFonts w:ascii="Arial" w:hAnsi="Arial"/>
          <w:sz w:val="18"/>
          <w:szCs w:val="18"/>
          <w:lang w:val="es-ES_tradnl"/>
        </w:rPr>
        <w:t>a lo mismos con la ficha que corresponde a los protozoos.</w:t>
      </w:r>
    </w:p>
    <w:p w:rsidR="006E2CC6" w:rsidRDefault="006E2CC6" w:rsidP="006E2CC6">
      <w:pPr>
        <w:pStyle w:val="Prrafodelista"/>
        <w:numPr>
          <w:ilvl w:val="0"/>
          <w:numId w:val="1"/>
        </w:numPr>
        <w:jc w:val="both"/>
        <w:rPr>
          <w:rFonts w:ascii="Arial" w:hAnsi="Arial"/>
          <w:sz w:val="18"/>
          <w:szCs w:val="18"/>
          <w:lang w:val="es-ES_tradnl"/>
        </w:rPr>
      </w:pPr>
      <w:r w:rsidRPr="009821A9">
        <w:rPr>
          <w:rFonts w:ascii="Arial" w:hAnsi="Arial"/>
          <w:sz w:val="18"/>
          <w:szCs w:val="18"/>
          <w:lang w:val="es-ES_tradnl"/>
        </w:rPr>
        <w:lastRenderedPageBreak/>
        <w:t xml:space="preserve">Después de la presentación: </w:t>
      </w:r>
      <w:r w:rsidR="009821A9">
        <w:rPr>
          <w:rFonts w:ascii="Arial" w:hAnsi="Arial"/>
          <w:sz w:val="18"/>
          <w:szCs w:val="18"/>
          <w:lang w:val="es-ES_tradnl"/>
        </w:rPr>
        <w:t>pida a los estudiantes que</w:t>
      </w:r>
      <w:r w:rsidR="001C720D">
        <w:rPr>
          <w:rFonts w:ascii="Arial" w:hAnsi="Arial"/>
          <w:sz w:val="18"/>
          <w:szCs w:val="18"/>
          <w:lang w:val="es-ES_tradnl"/>
        </w:rPr>
        <w:t xml:space="preserve"> por parejas realicen un cuadro comparativo para establecer semejanzas y diferencias entre los protozoos y las algas</w:t>
      </w:r>
    </w:p>
    <w:p w:rsidR="009821A9" w:rsidRPr="009821A9" w:rsidRDefault="009821A9" w:rsidP="009821A9">
      <w:pPr>
        <w:pStyle w:val="Prrafodelista"/>
        <w:ind w:left="360"/>
        <w:jc w:val="both"/>
        <w:rPr>
          <w:rFonts w:ascii="Arial" w:hAnsi="Arial"/>
          <w:sz w:val="18"/>
          <w:szCs w:val="18"/>
          <w:lang w:val="es-ES_tradnl"/>
        </w:rPr>
      </w:pPr>
    </w:p>
    <w:p w:rsidR="006E2CC6" w:rsidRDefault="006E2CC6" w:rsidP="006E2CC6">
      <w:pPr>
        <w:jc w:val="both"/>
        <w:rPr>
          <w:rFonts w:ascii="Arial" w:hAnsi="Arial"/>
          <w:b/>
          <w:sz w:val="18"/>
          <w:szCs w:val="18"/>
          <w:lang w:val="es-ES_tradnl"/>
        </w:rPr>
      </w:pPr>
      <w:r>
        <w:rPr>
          <w:rFonts w:ascii="Arial" w:hAnsi="Arial"/>
          <w:b/>
          <w:sz w:val="18"/>
          <w:szCs w:val="18"/>
          <w:lang w:val="es-ES_tradnl"/>
        </w:rPr>
        <w:t>FICHA DEL ALUMNO</w:t>
      </w:r>
    </w:p>
    <w:p w:rsidR="006E2CC6" w:rsidRDefault="006E2CC6" w:rsidP="006E2CC6">
      <w:pPr>
        <w:jc w:val="both"/>
        <w:rPr>
          <w:rFonts w:ascii="Arial" w:hAnsi="Arial"/>
          <w:sz w:val="18"/>
          <w:szCs w:val="18"/>
          <w:lang w:val="es-ES_tradnl"/>
        </w:rPr>
      </w:pPr>
    </w:p>
    <w:p w:rsidR="001C720D" w:rsidRPr="006E2CC6" w:rsidRDefault="001C720D" w:rsidP="001C720D">
      <w:pPr>
        <w:pStyle w:val="Prrafodelista"/>
        <w:numPr>
          <w:ilvl w:val="0"/>
          <w:numId w:val="3"/>
        </w:numPr>
        <w:jc w:val="both"/>
        <w:rPr>
          <w:rFonts w:ascii="Arial" w:hAnsi="Arial" w:cs="Arial"/>
          <w:sz w:val="18"/>
          <w:szCs w:val="18"/>
          <w:lang w:val="es-ES_tradnl"/>
        </w:rPr>
      </w:pPr>
      <w:r w:rsidRPr="006E2CC6">
        <w:rPr>
          <w:rFonts w:ascii="Arial" w:hAnsi="Arial"/>
          <w:sz w:val="18"/>
          <w:szCs w:val="18"/>
          <w:lang w:val="es-ES_tradnl"/>
        </w:rPr>
        <w:t xml:space="preserve">Título: </w:t>
      </w:r>
      <w:r w:rsidRPr="006E2CC6">
        <w:rPr>
          <w:rFonts w:ascii="Arial" w:hAnsi="Arial" w:cs="Arial"/>
          <w:sz w:val="18"/>
          <w:szCs w:val="18"/>
          <w:lang w:val="es-ES_tradnl"/>
        </w:rPr>
        <w:t>Diferencias y similitudes entre protozoos y algas</w:t>
      </w:r>
    </w:p>
    <w:p w:rsidR="001C720D" w:rsidRPr="006E2CC6" w:rsidRDefault="001C720D" w:rsidP="001C720D">
      <w:pPr>
        <w:pStyle w:val="Prrafodelista"/>
        <w:numPr>
          <w:ilvl w:val="0"/>
          <w:numId w:val="3"/>
        </w:numPr>
        <w:jc w:val="both"/>
        <w:rPr>
          <w:rFonts w:ascii="Arial" w:hAnsi="Arial" w:cs="Arial"/>
          <w:sz w:val="18"/>
          <w:szCs w:val="18"/>
          <w:lang w:val="es-ES_tradnl"/>
        </w:rPr>
      </w:pPr>
      <w:r w:rsidRPr="006E2CC6">
        <w:rPr>
          <w:rFonts w:ascii="Arial" w:hAnsi="Arial"/>
          <w:sz w:val="18"/>
          <w:szCs w:val="18"/>
          <w:lang w:val="es-ES_tradnl"/>
        </w:rPr>
        <w:t xml:space="preserve">Descripción: </w:t>
      </w:r>
      <w:r w:rsidRPr="006E2CC6">
        <w:rPr>
          <w:rFonts w:ascii="Arial" w:hAnsi="Arial" w:cs="Arial"/>
          <w:sz w:val="18"/>
          <w:szCs w:val="18"/>
          <w:lang w:val="es-ES_tradnl"/>
        </w:rPr>
        <w:t>Actividad de resalta las principales características de los protozoos y las algas y permite encontrar similitudes y diferencias</w:t>
      </w:r>
      <w:r>
        <w:rPr>
          <w:rFonts w:ascii="Arial" w:hAnsi="Arial" w:cs="Arial"/>
          <w:sz w:val="18"/>
          <w:szCs w:val="18"/>
          <w:lang w:val="es-ES_tradnl"/>
        </w:rPr>
        <w:t>.</w:t>
      </w:r>
    </w:p>
    <w:p w:rsidR="006E2CC6" w:rsidRPr="007C6C9C" w:rsidRDefault="006E2CC6" w:rsidP="006E2CC6">
      <w:pPr>
        <w:pStyle w:val="Prrafodelista"/>
        <w:ind w:left="360"/>
        <w:jc w:val="both"/>
        <w:rPr>
          <w:rFonts w:ascii="Arial" w:hAnsi="Arial"/>
          <w:sz w:val="18"/>
          <w:szCs w:val="18"/>
          <w:lang w:val="es-ES_tradnl"/>
        </w:rPr>
      </w:pPr>
    </w:p>
    <w:p w:rsidR="006E2CC6" w:rsidRDefault="006E2CC6" w:rsidP="006E2CC6">
      <w:pPr>
        <w:pStyle w:val="Prrafodelista"/>
        <w:numPr>
          <w:ilvl w:val="0"/>
          <w:numId w:val="3"/>
        </w:numPr>
        <w:jc w:val="both"/>
        <w:rPr>
          <w:rFonts w:ascii="Arial" w:hAnsi="Arial"/>
          <w:sz w:val="18"/>
          <w:szCs w:val="18"/>
          <w:lang w:val="es-ES_tradnl"/>
        </w:rPr>
      </w:pPr>
      <w:r w:rsidRPr="00C81995">
        <w:rPr>
          <w:rFonts w:ascii="Arial" w:hAnsi="Arial"/>
          <w:sz w:val="18"/>
          <w:szCs w:val="18"/>
          <w:lang w:val="es-ES_tradnl"/>
        </w:rPr>
        <w:t>Contextualización:</w:t>
      </w:r>
      <w:r>
        <w:rPr>
          <w:rFonts w:ascii="Arial" w:hAnsi="Arial"/>
          <w:sz w:val="18"/>
          <w:szCs w:val="18"/>
          <w:lang w:val="es-ES_tradnl"/>
        </w:rPr>
        <w:t xml:space="preserve"> </w:t>
      </w:r>
    </w:p>
    <w:p w:rsidR="001C720D" w:rsidRPr="001C720D" w:rsidRDefault="001C720D" w:rsidP="001C720D">
      <w:pPr>
        <w:pStyle w:val="Prrafodelista"/>
        <w:rPr>
          <w:rFonts w:ascii="Arial" w:hAnsi="Arial"/>
          <w:sz w:val="18"/>
          <w:szCs w:val="18"/>
          <w:lang w:val="es-ES_tradnl"/>
        </w:rPr>
      </w:pPr>
    </w:p>
    <w:p w:rsidR="001C720D" w:rsidRDefault="001C720D" w:rsidP="001C720D">
      <w:pPr>
        <w:jc w:val="both"/>
        <w:rPr>
          <w:rFonts w:ascii="Arial" w:hAnsi="Arial"/>
          <w:sz w:val="18"/>
          <w:szCs w:val="18"/>
          <w:lang w:val="es-ES_tradnl"/>
        </w:rPr>
      </w:pPr>
      <w:r>
        <w:rPr>
          <w:rFonts w:ascii="Arial" w:hAnsi="Arial"/>
          <w:sz w:val="18"/>
          <w:szCs w:val="18"/>
          <w:lang w:val="es-ES_tradnl"/>
        </w:rPr>
        <w:t>Características del reino protista</w:t>
      </w:r>
    </w:p>
    <w:p w:rsidR="001C720D" w:rsidRDefault="001C720D" w:rsidP="001C720D">
      <w:pPr>
        <w:jc w:val="both"/>
        <w:rPr>
          <w:rFonts w:ascii="Arial" w:hAnsi="Arial"/>
          <w:sz w:val="18"/>
          <w:szCs w:val="18"/>
          <w:lang w:val="es-ES_tradnl"/>
        </w:rPr>
      </w:pPr>
    </w:p>
    <w:p w:rsidR="00195182" w:rsidRPr="001C720D" w:rsidRDefault="007B6D6C" w:rsidP="001C720D">
      <w:pPr>
        <w:numPr>
          <w:ilvl w:val="0"/>
          <w:numId w:val="5"/>
        </w:numPr>
        <w:jc w:val="both"/>
        <w:rPr>
          <w:rFonts w:ascii="Arial" w:hAnsi="Arial"/>
          <w:sz w:val="18"/>
          <w:szCs w:val="18"/>
          <w:lang w:val="es-CO"/>
        </w:rPr>
      </w:pPr>
      <w:r w:rsidRPr="001C720D">
        <w:rPr>
          <w:rFonts w:ascii="Arial" w:hAnsi="Arial"/>
          <w:sz w:val="18"/>
          <w:szCs w:val="18"/>
          <w:lang w:val="es-CO"/>
        </w:rPr>
        <w:t>Eucariotas</w:t>
      </w:r>
    </w:p>
    <w:p w:rsidR="00195182" w:rsidRPr="001C720D" w:rsidRDefault="007B6D6C" w:rsidP="001C720D">
      <w:pPr>
        <w:numPr>
          <w:ilvl w:val="0"/>
          <w:numId w:val="5"/>
        </w:numPr>
        <w:jc w:val="both"/>
        <w:rPr>
          <w:rFonts w:ascii="Arial" w:hAnsi="Arial"/>
          <w:sz w:val="18"/>
          <w:szCs w:val="18"/>
          <w:lang w:val="es-CO"/>
        </w:rPr>
      </w:pPr>
      <w:r w:rsidRPr="001C720D">
        <w:rPr>
          <w:rFonts w:ascii="Arial" w:hAnsi="Arial"/>
          <w:sz w:val="18"/>
          <w:szCs w:val="18"/>
          <w:lang w:val="es-CO"/>
        </w:rPr>
        <w:t>Unicelulares, tamaños variados</w:t>
      </w:r>
    </w:p>
    <w:p w:rsidR="00195182" w:rsidRPr="001C720D" w:rsidRDefault="007B6D6C" w:rsidP="001C720D">
      <w:pPr>
        <w:numPr>
          <w:ilvl w:val="0"/>
          <w:numId w:val="5"/>
        </w:numPr>
        <w:jc w:val="both"/>
        <w:rPr>
          <w:rFonts w:ascii="Arial" w:hAnsi="Arial"/>
          <w:sz w:val="18"/>
          <w:szCs w:val="18"/>
          <w:lang w:val="es-CO"/>
        </w:rPr>
      </w:pPr>
      <w:r w:rsidRPr="001C720D">
        <w:rPr>
          <w:rFonts w:ascii="Arial" w:hAnsi="Arial"/>
          <w:sz w:val="18"/>
          <w:szCs w:val="18"/>
          <w:lang w:val="es-CO"/>
        </w:rPr>
        <w:t xml:space="preserve">Aerobios </w:t>
      </w:r>
    </w:p>
    <w:p w:rsidR="00195182" w:rsidRPr="001C720D" w:rsidRDefault="007B6D6C" w:rsidP="001C720D">
      <w:pPr>
        <w:numPr>
          <w:ilvl w:val="0"/>
          <w:numId w:val="5"/>
        </w:numPr>
        <w:jc w:val="both"/>
        <w:rPr>
          <w:rFonts w:ascii="Arial" w:hAnsi="Arial"/>
          <w:sz w:val="18"/>
          <w:szCs w:val="18"/>
          <w:lang w:val="es-CO"/>
        </w:rPr>
      </w:pPr>
      <w:r w:rsidRPr="001C720D">
        <w:rPr>
          <w:rFonts w:ascii="Arial" w:hAnsi="Arial"/>
          <w:sz w:val="18"/>
          <w:szCs w:val="18"/>
          <w:lang w:val="es-CO"/>
        </w:rPr>
        <w:t>No forman tejidos</w:t>
      </w:r>
    </w:p>
    <w:p w:rsidR="00195182" w:rsidRPr="001C720D" w:rsidRDefault="007B6D6C" w:rsidP="001C720D">
      <w:pPr>
        <w:numPr>
          <w:ilvl w:val="0"/>
          <w:numId w:val="5"/>
        </w:numPr>
        <w:jc w:val="both"/>
        <w:rPr>
          <w:rFonts w:ascii="Arial" w:hAnsi="Arial"/>
          <w:sz w:val="18"/>
          <w:szCs w:val="18"/>
          <w:lang w:val="es-CO"/>
        </w:rPr>
      </w:pPr>
      <w:r w:rsidRPr="001C720D">
        <w:rPr>
          <w:rFonts w:ascii="Arial" w:hAnsi="Arial"/>
          <w:sz w:val="18"/>
          <w:szCs w:val="18"/>
          <w:lang w:val="es-CO"/>
        </w:rPr>
        <w:t>Incluyen Algas y Protozoos</w:t>
      </w:r>
    </w:p>
    <w:p w:rsidR="00195182" w:rsidRPr="001C720D" w:rsidRDefault="007B6D6C" w:rsidP="001C720D">
      <w:pPr>
        <w:numPr>
          <w:ilvl w:val="0"/>
          <w:numId w:val="5"/>
        </w:numPr>
        <w:jc w:val="both"/>
        <w:rPr>
          <w:rFonts w:ascii="Arial" w:hAnsi="Arial"/>
          <w:sz w:val="18"/>
          <w:szCs w:val="18"/>
          <w:lang w:val="es-CO"/>
        </w:rPr>
      </w:pPr>
      <w:r w:rsidRPr="001C720D">
        <w:rPr>
          <w:rFonts w:ascii="Arial" w:hAnsi="Arial"/>
          <w:sz w:val="18"/>
          <w:szCs w:val="18"/>
          <w:lang w:val="es-CO"/>
        </w:rPr>
        <w:t>Autótrofos (fotosíntesis) y heterótrofos (absorción)</w:t>
      </w:r>
    </w:p>
    <w:p w:rsidR="00195182" w:rsidRPr="001C720D" w:rsidRDefault="007B6D6C" w:rsidP="001C720D">
      <w:pPr>
        <w:numPr>
          <w:ilvl w:val="0"/>
          <w:numId w:val="5"/>
        </w:numPr>
        <w:jc w:val="both"/>
        <w:rPr>
          <w:rFonts w:ascii="Arial" w:hAnsi="Arial"/>
          <w:sz w:val="18"/>
          <w:szCs w:val="18"/>
          <w:lang w:val="es-CO"/>
        </w:rPr>
      </w:pPr>
      <w:r w:rsidRPr="001C720D">
        <w:rPr>
          <w:rFonts w:ascii="Arial" w:hAnsi="Arial"/>
          <w:sz w:val="18"/>
          <w:szCs w:val="18"/>
          <w:lang w:val="es-CO"/>
        </w:rPr>
        <w:t>Acuáticos y ambientes húmedos</w:t>
      </w:r>
    </w:p>
    <w:p w:rsidR="00195182" w:rsidRPr="001C720D" w:rsidRDefault="007B6D6C" w:rsidP="001C720D">
      <w:pPr>
        <w:numPr>
          <w:ilvl w:val="0"/>
          <w:numId w:val="5"/>
        </w:numPr>
        <w:jc w:val="both"/>
        <w:rPr>
          <w:rFonts w:ascii="Arial" w:hAnsi="Arial"/>
          <w:sz w:val="18"/>
          <w:szCs w:val="18"/>
          <w:lang w:val="es-CO"/>
        </w:rPr>
      </w:pPr>
      <w:r w:rsidRPr="001C720D">
        <w:rPr>
          <w:rFonts w:ascii="Arial" w:hAnsi="Arial"/>
          <w:sz w:val="18"/>
          <w:szCs w:val="18"/>
          <w:lang w:val="es-CO"/>
        </w:rPr>
        <w:t>Alternancia de generaciones, sexual y asexual</w:t>
      </w:r>
    </w:p>
    <w:p w:rsidR="00195182" w:rsidRPr="001C720D" w:rsidRDefault="007B6D6C" w:rsidP="001C720D">
      <w:pPr>
        <w:numPr>
          <w:ilvl w:val="0"/>
          <w:numId w:val="5"/>
        </w:numPr>
        <w:jc w:val="both"/>
        <w:rPr>
          <w:rFonts w:ascii="Arial" w:hAnsi="Arial"/>
          <w:sz w:val="18"/>
          <w:szCs w:val="18"/>
          <w:lang w:val="es-CO"/>
        </w:rPr>
      </w:pPr>
      <w:r w:rsidRPr="001C720D">
        <w:rPr>
          <w:rFonts w:ascii="Arial" w:hAnsi="Arial"/>
          <w:sz w:val="18"/>
          <w:szCs w:val="18"/>
          <w:lang w:val="es-CO"/>
        </w:rPr>
        <w:t>Fitoplancton y zooplancton</w:t>
      </w:r>
    </w:p>
    <w:p w:rsidR="001C720D" w:rsidRDefault="007B6D6C" w:rsidP="001C720D">
      <w:pPr>
        <w:numPr>
          <w:ilvl w:val="0"/>
          <w:numId w:val="5"/>
        </w:numPr>
        <w:jc w:val="both"/>
        <w:rPr>
          <w:rFonts w:ascii="Arial" w:hAnsi="Arial"/>
          <w:sz w:val="18"/>
          <w:szCs w:val="18"/>
          <w:lang w:val="es-CO"/>
        </w:rPr>
      </w:pPr>
      <w:r w:rsidRPr="001C720D">
        <w:rPr>
          <w:rFonts w:ascii="Arial" w:hAnsi="Arial"/>
          <w:sz w:val="18"/>
          <w:szCs w:val="18"/>
          <w:lang w:val="es-CO"/>
        </w:rPr>
        <w:t>Parásitos, simbiontes</w:t>
      </w:r>
    </w:p>
    <w:p w:rsidR="00195182" w:rsidRPr="001C720D" w:rsidRDefault="007B6D6C" w:rsidP="001C720D">
      <w:pPr>
        <w:ind w:left="720"/>
        <w:jc w:val="both"/>
        <w:rPr>
          <w:rFonts w:ascii="Arial" w:hAnsi="Arial"/>
          <w:sz w:val="18"/>
          <w:szCs w:val="18"/>
          <w:lang w:val="es-CO"/>
        </w:rPr>
      </w:pPr>
      <w:r w:rsidRPr="001C720D">
        <w:rPr>
          <w:rFonts w:ascii="Arial" w:hAnsi="Arial"/>
          <w:sz w:val="18"/>
          <w:szCs w:val="18"/>
          <w:lang w:val="es-CO"/>
        </w:rPr>
        <w:t xml:space="preserve"> </w:t>
      </w:r>
    </w:p>
    <w:p w:rsidR="001C720D" w:rsidRDefault="001C720D" w:rsidP="001C720D">
      <w:pPr>
        <w:jc w:val="both"/>
        <w:rPr>
          <w:rFonts w:ascii="Arial" w:hAnsi="Arial"/>
          <w:sz w:val="18"/>
          <w:szCs w:val="18"/>
          <w:lang w:val="es-ES_tradnl"/>
        </w:rPr>
      </w:pPr>
      <w:r>
        <w:rPr>
          <w:rFonts w:ascii="Arial" w:hAnsi="Arial"/>
          <w:sz w:val="18"/>
          <w:szCs w:val="18"/>
          <w:lang w:val="es-ES_tradnl"/>
        </w:rPr>
        <w:t>Clasificación general de los protozoos</w:t>
      </w:r>
    </w:p>
    <w:p w:rsidR="001C720D" w:rsidRDefault="001C720D" w:rsidP="001C720D">
      <w:pPr>
        <w:jc w:val="both"/>
        <w:rPr>
          <w:rFonts w:ascii="Arial" w:hAnsi="Arial"/>
          <w:sz w:val="18"/>
          <w:szCs w:val="18"/>
          <w:lang w:val="es-ES_tradnl"/>
        </w:rPr>
      </w:pPr>
    </w:p>
    <w:p w:rsidR="00195182" w:rsidRPr="007C628A" w:rsidRDefault="007B6D6C" w:rsidP="001C720D">
      <w:pPr>
        <w:numPr>
          <w:ilvl w:val="0"/>
          <w:numId w:val="6"/>
        </w:numPr>
        <w:jc w:val="both"/>
        <w:rPr>
          <w:rFonts w:ascii="Arial" w:hAnsi="Arial"/>
          <w:sz w:val="18"/>
          <w:szCs w:val="18"/>
          <w:lang w:val="es-CO"/>
        </w:rPr>
      </w:pPr>
      <w:proofErr w:type="spellStart"/>
      <w:r w:rsidRPr="007C628A">
        <w:rPr>
          <w:rFonts w:ascii="Arial" w:hAnsi="Arial"/>
          <w:b/>
          <w:bCs/>
          <w:sz w:val="18"/>
          <w:szCs w:val="18"/>
          <w:lang w:val="es-CO"/>
        </w:rPr>
        <w:t>Phylum</w:t>
      </w:r>
      <w:proofErr w:type="spellEnd"/>
      <w:r w:rsidRPr="007C628A">
        <w:rPr>
          <w:rFonts w:ascii="Arial" w:hAnsi="Arial"/>
          <w:b/>
          <w:bCs/>
          <w:sz w:val="18"/>
          <w:szCs w:val="18"/>
          <w:lang w:val="es-CO"/>
        </w:rPr>
        <w:t xml:space="preserve"> </w:t>
      </w:r>
      <w:proofErr w:type="spellStart"/>
      <w:r w:rsidRPr="007C628A">
        <w:rPr>
          <w:rFonts w:ascii="Arial" w:hAnsi="Arial"/>
          <w:b/>
          <w:bCs/>
          <w:sz w:val="18"/>
          <w:szCs w:val="18"/>
          <w:lang w:val="es-CO"/>
        </w:rPr>
        <w:t>Zoomastigina</w:t>
      </w:r>
      <w:proofErr w:type="spellEnd"/>
      <w:r w:rsidRPr="007C628A">
        <w:rPr>
          <w:rFonts w:ascii="Arial" w:hAnsi="Arial"/>
          <w:b/>
          <w:bCs/>
          <w:sz w:val="18"/>
          <w:szCs w:val="18"/>
          <w:lang w:val="es-CO"/>
        </w:rPr>
        <w:t xml:space="preserve">, </w:t>
      </w:r>
      <w:r w:rsidRPr="007C628A">
        <w:rPr>
          <w:rFonts w:ascii="Arial" w:hAnsi="Arial"/>
          <w:b/>
          <w:bCs/>
          <w:iCs/>
          <w:sz w:val="18"/>
          <w:szCs w:val="18"/>
          <w:lang w:val="es-CO"/>
        </w:rPr>
        <w:t xml:space="preserve">Flagelados. </w:t>
      </w:r>
      <w:r w:rsidRPr="007C628A">
        <w:rPr>
          <w:rFonts w:ascii="Arial" w:hAnsi="Arial"/>
          <w:sz w:val="18"/>
          <w:szCs w:val="18"/>
          <w:lang w:val="es-CO"/>
        </w:rPr>
        <w:t xml:space="preserve">Los </w:t>
      </w:r>
      <w:proofErr w:type="spellStart"/>
      <w:r w:rsidRPr="007C628A">
        <w:rPr>
          <w:rFonts w:ascii="Arial" w:hAnsi="Arial"/>
          <w:sz w:val="18"/>
          <w:szCs w:val="18"/>
          <w:lang w:val="es-CO"/>
        </w:rPr>
        <w:t>zoomastiginos</w:t>
      </w:r>
      <w:proofErr w:type="spellEnd"/>
      <w:r w:rsidRPr="007C628A">
        <w:rPr>
          <w:rFonts w:ascii="Arial" w:hAnsi="Arial"/>
          <w:sz w:val="18"/>
          <w:szCs w:val="18"/>
          <w:lang w:val="es-CO"/>
        </w:rPr>
        <w:t xml:space="preserve"> son organismos unicelulares </w:t>
      </w:r>
      <w:r w:rsidRPr="007C628A">
        <w:rPr>
          <w:rFonts w:ascii="Arial" w:hAnsi="Arial"/>
          <w:iCs/>
          <w:sz w:val="18"/>
          <w:szCs w:val="18"/>
          <w:lang w:val="es-CO"/>
        </w:rPr>
        <w:t xml:space="preserve">que </w:t>
      </w:r>
      <w:r w:rsidRPr="007C628A">
        <w:rPr>
          <w:rFonts w:ascii="Arial" w:hAnsi="Arial"/>
          <w:sz w:val="18"/>
          <w:szCs w:val="18"/>
          <w:lang w:val="es-CO"/>
        </w:rPr>
        <w:t>se mueven con flagelos. Algunos viven libremente, muchos son simbióticos, y otros, patógenos. La reproducción es asexual, por fisión binaria.</w:t>
      </w:r>
    </w:p>
    <w:p w:rsidR="00195182" w:rsidRPr="007C628A" w:rsidRDefault="007B6D6C" w:rsidP="001C720D">
      <w:pPr>
        <w:numPr>
          <w:ilvl w:val="0"/>
          <w:numId w:val="6"/>
        </w:numPr>
        <w:jc w:val="both"/>
        <w:rPr>
          <w:rFonts w:ascii="Arial" w:hAnsi="Arial"/>
          <w:sz w:val="18"/>
          <w:szCs w:val="18"/>
          <w:lang w:val="es-CO"/>
        </w:rPr>
      </w:pPr>
      <w:proofErr w:type="spellStart"/>
      <w:r w:rsidRPr="007C628A">
        <w:rPr>
          <w:rFonts w:ascii="Arial" w:hAnsi="Arial"/>
          <w:b/>
          <w:bCs/>
          <w:sz w:val="18"/>
          <w:szCs w:val="18"/>
          <w:lang w:val="es-CO"/>
        </w:rPr>
        <w:t>Phylum</w:t>
      </w:r>
      <w:proofErr w:type="spellEnd"/>
      <w:r w:rsidRPr="007C628A">
        <w:rPr>
          <w:rFonts w:ascii="Arial" w:hAnsi="Arial"/>
          <w:b/>
          <w:bCs/>
          <w:sz w:val="18"/>
          <w:szCs w:val="18"/>
          <w:lang w:val="es-CO"/>
        </w:rPr>
        <w:t xml:space="preserve"> </w:t>
      </w:r>
      <w:proofErr w:type="spellStart"/>
      <w:r w:rsidRPr="007C628A">
        <w:rPr>
          <w:rFonts w:ascii="Arial" w:hAnsi="Arial"/>
          <w:b/>
          <w:bCs/>
          <w:sz w:val="18"/>
          <w:szCs w:val="18"/>
          <w:lang w:val="es-CO"/>
        </w:rPr>
        <w:t>Rhizopoda</w:t>
      </w:r>
      <w:proofErr w:type="spellEnd"/>
      <w:r w:rsidRPr="007C628A">
        <w:rPr>
          <w:rFonts w:ascii="Arial" w:hAnsi="Arial"/>
          <w:b/>
          <w:bCs/>
          <w:sz w:val="18"/>
          <w:szCs w:val="18"/>
          <w:lang w:val="es-CO"/>
        </w:rPr>
        <w:t xml:space="preserve">. </w:t>
      </w:r>
      <w:r w:rsidRPr="007C628A">
        <w:rPr>
          <w:rFonts w:ascii="Arial" w:hAnsi="Arial"/>
          <w:b/>
          <w:bCs/>
          <w:iCs/>
          <w:sz w:val="18"/>
          <w:szCs w:val="18"/>
          <w:lang w:val="es-CO"/>
        </w:rPr>
        <w:t xml:space="preserve">Amebas. </w:t>
      </w:r>
      <w:r w:rsidRPr="007C628A">
        <w:rPr>
          <w:rFonts w:ascii="Arial" w:hAnsi="Arial"/>
          <w:sz w:val="18"/>
          <w:szCs w:val="18"/>
          <w:lang w:val="es-CO"/>
        </w:rPr>
        <w:t>Los rizópodos son unicelulares provistos o no de una envoltura, sus movimientos dependen de pseudópodos.</w:t>
      </w:r>
    </w:p>
    <w:p w:rsidR="00195182" w:rsidRPr="007C628A" w:rsidRDefault="007B6D6C" w:rsidP="001C720D">
      <w:pPr>
        <w:numPr>
          <w:ilvl w:val="0"/>
          <w:numId w:val="6"/>
        </w:numPr>
        <w:jc w:val="both"/>
        <w:rPr>
          <w:rFonts w:ascii="Arial" w:hAnsi="Arial"/>
          <w:sz w:val="18"/>
          <w:szCs w:val="18"/>
          <w:lang w:val="es-CO"/>
        </w:rPr>
      </w:pPr>
      <w:proofErr w:type="spellStart"/>
      <w:r w:rsidRPr="007C628A">
        <w:rPr>
          <w:rFonts w:ascii="Arial" w:hAnsi="Arial"/>
          <w:b/>
          <w:bCs/>
          <w:sz w:val="18"/>
          <w:szCs w:val="18"/>
          <w:lang w:val="es-CO"/>
        </w:rPr>
        <w:t>Phylum</w:t>
      </w:r>
      <w:proofErr w:type="spellEnd"/>
      <w:r w:rsidRPr="007C628A">
        <w:rPr>
          <w:rFonts w:ascii="Arial" w:hAnsi="Arial"/>
          <w:b/>
          <w:bCs/>
          <w:sz w:val="18"/>
          <w:szCs w:val="18"/>
          <w:lang w:val="es-CO"/>
        </w:rPr>
        <w:t xml:space="preserve"> </w:t>
      </w:r>
      <w:proofErr w:type="spellStart"/>
      <w:r w:rsidRPr="007C628A">
        <w:rPr>
          <w:rFonts w:ascii="Arial" w:hAnsi="Arial"/>
          <w:b/>
          <w:bCs/>
          <w:sz w:val="18"/>
          <w:szCs w:val="18"/>
          <w:lang w:val="es-CO"/>
        </w:rPr>
        <w:t>Ciliophora</w:t>
      </w:r>
      <w:proofErr w:type="spellEnd"/>
      <w:r w:rsidRPr="007C628A">
        <w:rPr>
          <w:rFonts w:ascii="Arial" w:hAnsi="Arial"/>
          <w:b/>
          <w:bCs/>
          <w:sz w:val="18"/>
          <w:szCs w:val="18"/>
          <w:lang w:val="es-CO"/>
        </w:rPr>
        <w:t xml:space="preserve">. </w:t>
      </w:r>
      <w:r w:rsidRPr="007C628A">
        <w:rPr>
          <w:rFonts w:ascii="Arial" w:hAnsi="Arial"/>
          <w:b/>
          <w:bCs/>
          <w:iCs/>
          <w:sz w:val="18"/>
          <w:szCs w:val="18"/>
          <w:lang w:val="es-CO"/>
        </w:rPr>
        <w:t xml:space="preserve">Ciliados. </w:t>
      </w:r>
      <w:r w:rsidRPr="007C628A">
        <w:rPr>
          <w:rFonts w:ascii="Arial" w:hAnsi="Arial"/>
          <w:sz w:val="18"/>
          <w:szCs w:val="18"/>
          <w:lang w:val="es-CO"/>
        </w:rPr>
        <w:t xml:space="preserve">Los </w:t>
      </w:r>
      <w:proofErr w:type="spellStart"/>
      <w:r w:rsidRPr="007C628A">
        <w:rPr>
          <w:rFonts w:ascii="Arial" w:hAnsi="Arial"/>
          <w:sz w:val="18"/>
          <w:szCs w:val="18"/>
          <w:lang w:val="es-CO"/>
        </w:rPr>
        <w:t>cilióforos</w:t>
      </w:r>
      <w:proofErr w:type="spellEnd"/>
      <w:r w:rsidRPr="007C628A">
        <w:rPr>
          <w:rFonts w:ascii="Arial" w:hAnsi="Arial"/>
          <w:sz w:val="18"/>
          <w:szCs w:val="18"/>
          <w:lang w:val="es-CO"/>
        </w:rPr>
        <w:t xml:space="preserve"> son organismos unicelulares que se mueven con cilios. La reproducción es asexual por fisión binaria o sexual por conjugación.</w:t>
      </w:r>
    </w:p>
    <w:p w:rsidR="00195182" w:rsidRPr="007C628A" w:rsidRDefault="007B6D6C" w:rsidP="001C720D">
      <w:pPr>
        <w:numPr>
          <w:ilvl w:val="0"/>
          <w:numId w:val="6"/>
        </w:numPr>
        <w:jc w:val="both"/>
        <w:rPr>
          <w:rFonts w:ascii="Arial" w:hAnsi="Arial"/>
          <w:sz w:val="18"/>
          <w:szCs w:val="18"/>
          <w:lang w:val="es-CO"/>
        </w:rPr>
      </w:pPr>
      <w:proofErr w:type="spellStart"/>
      <w:r w:rsidRPr="007C628A">
        <w:rPr>
          <w:rFonts w:ascii="Arial" w:hAnsi="Arial"/>
          <w:b/>
          <w:bCs/>
          <w:sz w:val="18"/>
          <w:szCs w:val="18"/>
          <w:lang w:val="es-CO"/>
        </w:rPr>
        <w:t>Phylum</w:t>
      </w:r>
      <w:proofErr w:type="spellEnd"/>
      <w:r w:rsidRPr="007C628A">
        <w:rPr>
          <w:rFonts w:ascii="Arial" w:hAnsi="Arial"/>
          <w:b/>
          <w:bCs/>
          <w:sz w:val="18"/>
          <w:szCs w:val="18"/>
          <w:lang w:val="es-CO"/>
        </w:rPr>
        <w:t xml:space="preserve"> </w:t>
      </w:r>
      <w:proofErr w:type="spellStart"/>
      <w:r w:rsidRPr="007C628A">
        <w:rPr>
          <w:rFonts w:ascii="Arial" w:hAnsi="Arial"/>
          <w:b/>
          <w:bCs/>
          <w:sz w:val="18"/>
          <w:szCs w:val="18"/>
          <w:lang w:val="es-CO"/>
        </w:rPr>
        <w:t>Apicomplexa</w:t>
      </w:r>
      <w:proofErr w:type="spellEnd"/>
      <w:r w:rsidRPr="007C628A">
        <w:rPr>
          <w:rFonts w:ascii="Arial" w:hAnsi="Arial"/>
          <w:b/>
          <w:bCs/>
          <w:sz w:val="18"/>
          <w:szCs w:val="18"/>
          <w:lang w:val="es-CO"/>
        </w:rPr>
        <w:t xml:space="preserve">. </w:t>
      </w:r>
      <w:r w:rsidRPr="007C628A">
        <w:rPr>
          <w:rFonts w:ascii="Arial" w:hAnsi="Arial"/>
          <w:b/>
          <w:bCs/>
          <w:iCs/>
          <w:sz w:val="18"/>
          <w:szCs w:val="18"/>
          <w:lang w:val="es-CO"/>
        </w:rPr>
        <w:t xml:space="preserve">Esporozoos. </w:t>
      </w:r>
      <w:r w:rsidRPr="007C628A">
        <w:rPr>
          <w:rFonts w:ascii="Arial" w:hAnsi="Arial"/>
          <w:sz w:val="18"/>
          <w:szCs w:val="18"/>
          <w:lang w:val="es-CO"/>
        </w:rPr>
        <w:t xml:space="preserve">Los </w:t>
      </w:r>
      <w:proofErr w:type="spellStart"/>
      <w:r w:rsidRPr="007C628A">
        <w:rPr>
          <w:rFonts w:ascii="Arial" w:hAnsi="Arial"/>
          <w:sz w:val="18"/>
          <w:szCs w:val="18"/>
          <w:lang w:val="es-CO"/>
        </w:rPr>
        <w:t>apicomplejos</w:t>
      </w:r>
      <w:proofErr w:type="spellEnd"/>
      <w:r w:rsidRPr="007C628A">
        <w:rPr>
          <w:rFonts w:ascii="Arial" w:hAnsi="Arial"/>
          <w:sz w:val="18"/>
          <w:szCs w:val="18"/>
          <w:lang w:val="es-CO"/>
        </w:rPr>
        <w:t xml:space="preserve"> son seres unicelulares parasitarios, que se reproducen por esporas. Carecen de medios de locomoción. La reproducción depende de un tipo de fisión múltiple. Algunos son patógenos.</w:t>
      </w:r>
    </w:p>
    <w:p w:rsidR="001C720D" w:rsidRDefault="001C720D" w:rsidP="001C720D">
      <w:pPr>
        <w:jc w:val="both"/>
        <w:rPr>
          <w:rFonts w:ascii="Arial" w:hAnsi="Arial"/>
          <w:sz w:val="18"/>
          <w:szCs w:val="18"/>
          <w:lang w:val="es-ES_tradnl"/>
        </w:rPr>
      </w:pPr>
    </w:p>
    <w:p w:rsidR="001C720D" w:rsidRDefault="001C720D" w:rsidP="001C720D">
      <w:pPr>
        <w:jc w:val="both"/>
        <w:rPr>
          <w:rFonts w:ascii="Arial" w:hAnsi="Arial"/>
          <w:sz w:val="18"/>
          <w:szCs w:val="18"/>
          <w:lang w:val="es-ES_tradnl"/>
        </w:rPr>
      </w:pPr>
      <w:r>
        <w:rPr>
          <w:rFonts w:ascii="Arial" w:hAnsi="Arial"/>
          <w:sz w:val="18"/>
          <w:szCs w:val="18"/>
          <w:lang w:val="es-ES_tradnl"/>
        </w:rPr>
        <w:t>Clasificación general de las algas</w:t>
      </w:r>
    </w:p>
    <w:p w:rsidR="001C720D" w:rsidRPr="001C720D" w:rsidRDefault="001C720D" w:rsidP="001C720D">
      <w:pPr>
        <w:jc w:val="both"/>
        <w:rPr>
          <w:rFonts w:ascii="Arial" w:hAnsi="Arial"/>
          <w:sz w:val="18"/>
          <w:szCs w:val="18"/>
          <w:lang w:val="es-ES_tradnl"/>
        </w:rPr>
      </w:pPr>
    </w:p>
    <w:p w:rsidR="00195182" w:rsidRPr="007C628A" w:rsidRDefault="007B6D6C" w:rsidP="001C720D">
      <w:pPr>
        <w:numPr>
          <w:ilvl w:val="0"/>
          <w:numId w:val="7"/>
        </w:numPr>
        <w:rPr>
          <w:rFonts w:ascii="Arial" w:hAnsi="Arial"/>
          <w:sz w:val="18"/>
          <w:szCs w:val="18"/>
          <w:lang w:val="es-CO"/>
        </w:rPr>
      </w:pPr>
      <w:r w:rsidRPr="007C628A">
        <w:rPr>
          <w:rFonts w:ascii="Arial" w:hAnsi="Arial"/>
          <w:sz w:val="18"/>
          <w:szCs w:val="18"/>
          <w:lang w:val="es-ES"/>
        </w:rPr>
        <w:t xml:space="preserve">Filo </w:t>
      </w:r>
      <w:r w:rsidRPr="007C628A">
        <w:rPr>
          <w:rFonts w:ascii="Arial" w:hAnsi="Arial"/>
          <w:b/>
          <w:bCs/>
          <w:sz w:val="18"/>
          <w:szCs w:val="18"/>
          <w:lang w:val="es-ES"/>
        </w:rPr>
        <w:t>Euglenófitos</w:t>
      </w:r>
      <w:r w:rsidRPr="007C628A">
        <w:rPr>
          <w:rFonts w:ascii="Arial" w:hAnsi="Arial"/>
          <w:sz w:val="18"/>
          <w:szCs w:val="18"/>
          <w:lang w:val="es-ES"/>
        </w:rPr>
        <w:t>. Formas unicelulares de agua dulce dotadas de plastos verdes.</w:t>
      </w:r>
    </w:p>
    <w:p w:rsidR="00195182" w:rsidRPr="007C628A" w:rsidRDefault="007B6D6C" w:rsidP="001C720D">
      <w:pPr>
        <w:numPr>
          <w:ilvl w:val="0"/>
          <w:numId w:val="7"/>
        </w:numPr>
        <w:rPr>
          <w:rFonts w:ascii="Arial" w:hAnsi="Arial"/>
          <w:sz w:val="18"/>
          <w:szCs w:val="18"/>
          <w:lang w:val="es-CO"/>
        </w:rPr>
      </w:pPr>
      <w:r w:rsidRPr="007C628A">
        <w:rPr>
          <w:rFonts w:ascii="Arial" w:hAnsi="Arial"/>
          <w:sz w:val="18"/>
          <w:szCs w:val="18"/>
          <w:lang w:val="es-ES"/>
        </w:rPr>
        <w:t xml:space="preserve">Filo </w:t>
      </w:r>
      <w:proofErr w:type="spellStart"/>
      <w:r w:rsidRPr="007C628A">
        <w:rPr>
          <w:rFonts w:ascii="Arial" w:hAnsi="Arial"/>
          <w:b/>
          <w:bCs/>
          <w:sz w:val="18"/>
          <w:szCs w:val="18"/>
          <w:lang w:val="es-ES"/>
        </w:rPr>
        <w:t>Cromófitos</w:t>
      </w:r>
      <w:proofErr w:type="spellEnd"/>
      <w:r w:rsidRPr="007C628A">
        <w:rPr>
          <w:rFonts w:ascii="Arial" w:hAnsi="Arial"/>
          <w:sz w:val="18"/>
          <w:szCs w:val="18"/>
          <w:lang w:val="es-ES"/>
        </w:rPr>
        <w:t xml:space="preserve"> o </w:t>
      </w:r>
      <w:proofErr w:type="spellStart"/>
      <w:r w:rsidRPr="007C628A">
        <w:rPr>
          <w:rFonts w:ascii="Arial" w:hAnsi="Arial"/>
          <w:sz w:val="18"/>
          <w:szCs w:val="18"/>
          <w:lang w:val="es-ES"/>
        </w:rPr>
        <w:t>Heterokontófitos</w:t>
      </w:r>
      <w:proofErr w:type="spellEnd"/>
      <w:proofErr w:type="gramStart"/>
      <w:r w:rsidRPr="007C628A">
        <w:rPr>
          <w:rFonts w:ascii="Arial" w:hAnsi="Arial"/>
          <w:sz w:val="18"/>
          <w:szCs w:val="18"/>
          <w:lang w:val="es-ES"/>
        </w:rPr>
        <w:t xml:space="preserve">:  </w:t>
      </w:r>
      <w:proofErr w:type="spellStart"/>
      <w:r w:rsidRPr="007C628A">
        <w:rPr>
          <w:rFonts w:ascii="Arial" w:hAnsi="Arial"/>
          <w:sz w:val="18"/>
          <w:szCs w:val="18"/>
          <w:lang w:val="es-ES"/>
        </w:rPr>
        <w:t>Fotosintetizadores</w:t>
      </w:r>
      <w:proofErr w:type="spellEnd"/>
      <w:proofErr w:type="gramEnd"/>
      <w:r w:rsidRPr="007C628A">
        <w:rPr>
          <w:rFonts w:ascii="Arial" w:hAnsi="Arial"/>
          <w:sz w:val="18"/>
          <w:szCs w:val="18"/>
          <w:lang w:val="es-ES"/>
        </w:rPr>
        <w:t xml:space="preserve"> acuáticos, como las algas doradas (</w:t>
      </w:r>
      <w:proofErr w:type="spellStart"/>
      <w:r w:rsidRPr="007C628A">
        <w:rPr>
          <w:rFonts w:ascii="Arial" w:hAnsi="Arial"/>
          <w:iCs/>
          <w:sz w:val="18"/>
          <w:szCs w:val="18"/>
          <w:lang w:val="es-ES"/>
        </w:rPr>
        <w:t>Chrysophyta</w:t>
      </w:r>
      <w:proofErr w:type="spellEnd"/>
      <w:r w:rsidRPr="007C628A">
        <w:rPr>
          <w:rFonts w:ascii="Arial" w:hAnsi="Arial"/>
          <w:iCs/>
          <w:sz w:val="18"/>
          <w:szCs w:val="18"/>
          <w:lang w:val="es-ES"/>
        </w:rPr>
        <w:t>)</w:t>
      </w:r>
      <w:r w:rsidRPr="007C628A">
        <w:rPr>
          <w:rFonts w:ascii="Arial" w:hAnsi="Arial"/>
          <w:sz w:val="18"/>
          <w:szCs w:val="18"/>
          <w:lang w:val="es-ES"/>
        </w:rPr>
        <w:t>, las algas pardas (Feófitos) o las diatomeas (</w:t>
      </w:r>
      <w:proofErr w:type="spellStart"/>
      <w:r w:rsidRPr="007C628A">
        <w:rPr>
          <w:rFonts w:ascii="Arial" w:hAnsi="Arial"/>
          <w:sz w:val="18"/>
          <w:szCs w:val="18"/>
          <w:lang w:val="es-ES"/>
        </w:rPr>
        <w:t>Bacilariófitos</w:t>
      </w:r>
      <w:proofErr w:type="spellEnd"/>
      <w:r w:rsidRPr="007C628A">
        <w:rPr>
          <w:rFonts w:ascii="Arial" w:hAnsi="Arial"/>
          <w:sz w:val="18"/>
          <w:szCs w:val="18"/>
          <w:lang w:val="es-ES"/>
        </w:rPr>
        <w:t xml:space="preserve"> o </w:t>
      </w:r>
      <w:proofErr w:type="spellStart"/>
      <w:r w:rsidRPr="007C628A">
        <w:rPr>
          <w:rFonts w:ascii="Arial" w:hAnsi="Arial"/>
          <w:iCs/>
          <w:sz w:val="18"/>
          <w:szCs w:val="18"/>
          <w:lang w:val="es-ES"/>
        </w:rPr>
        <w:t>Diatoma</w:t>
      </w:r>
      <w:proofErr w:type="spellEnd"/>
      <w:r w:rsidRPr="007C628A">
        <w:rPr>
          <w:rFonts w:ascii="Arial" w:hAnsi="Arial"/>
          <w:sz w:val="18"/>
          <w:szCs w:val="18"/>
          <w:lang w:val="es-ES"/>
        </w:rPr>
        <w:t xml:space="preserve">). </w:t>
      </w:r>
    </w:p>
    <w:p w:rsidR="00195182" w:rsidRPr="007C628A" w:rsidRDefault="007B6D6C" w:rsidP="001C720D">
      <w:pPr>
        <w:numPr>
          <w:ilvl w:val="0"/>
          <w:numId w:val="7"/>
        </w:numPr>
        <w:rPr>
          <w:rFonts w:ascii="Arial" w:hAnsi="Arial"/>
          <w:sz w:val="18"/>
          <w:szCs w:val="18"/>
          <w:lang w:val="es-CO"/>
        </w:rPr>
      </w:pPr>
      <w:r w:rsidRPr="007C628A">
        <w:rPr>
          <w:rFonts w:ascii="Arial" w:hAnsi="Arial"/>
          <w:sz w:val="18"/>
          <w:szCs w:val="18"/>
          <w:lang w:val="es-ES"/>
        </w:rPr>
        <w:t xml:space="preserve">Filo </w:t>
      </w:r>
      <w:proofErr w:type="spellStart"/>
      <w:r w:rsidRPr="007C628A">
        <w:rPr>
          <w:rFonts w:ascii="Arial" w:hAnsi="Arial"/>
          <w:b/>
          <w:bCs/>
          <w:sz w:val="18"/>
          <w:szCs w:val="18"/>
          <w:lang w:val="es-ES"/>
        </w:rPr>
        <w:t>Haptófitos</w:t>
      </w:r>
      <w:proofErr w:type="spellEnd"/>
      <w:r w:rsidRPr="007C628A">
        <w:rPr>
          <w:rFonts w:ascii="Arial" w:hAnsi="Arial"/>
          <w:sz w:val="18"/>
          <w:szCs w:val="18"/>
          <w:lang w:val="es-ES"/>
        </w:rPr>
        <w:t xml:space="preserve">: llamados a veces </w:t>
      </w:r>
      <w:proofErr w:type="spellStart"/>
      <w:r w:rsidRPr="007C628A">
        <w:rPr>
          <w:rFonts w:ascii="Arial" w:hAnsi="Arial"/>
          <w:iCs/>
          <w:sz w:val="18"/>
          <w:szCs w:val="18"/>
          <w:lang w:val="es-ES"/>
        </w:rPr>
        <w:t>Prymnesiophyta</w:t>
      </w:r>
      <w:proofErr w:type="spellEnd"/>
      <w:r w:rsidRPr="007C628A">
        <w:rPr>
          <w:rFonts w:ascii="Arial" w:hAnsi="Arial"/>
          <w:sz w:val="18"/>
          <w:szCs w:val="18"/>
          <w:lang w:val="es-ES"/>
        </w:rPr>
        <w:t>. Unicelulares cuyas escamas carbonatadas (</w:t>
      </w:r>
      <w:proofErr w:type="spellStart"/>
      <w:r w:rsidRPr="007C628A">
        <w:rPr>
          <w:rFonts w:ascii="Arial" w:hAnsi="Arial"/>
          <w:sz w:val="18"/>
          <w:szCs w:val="18"/>
          <w:lang w:val="es-ES"/>
        </w:rPr>
        <w:t>cocolitos</w:t>
      </w:r>
      <w:proofErr w:type="spellEnd"/>
      <w:r w:rsidRPr="007C628A">
        <w:rPr>
          <w:rFonts w:ascii="Arial" w:hAnsi="Arial"/>
          <w:sz w:val="18"/>
          <w:szCs w:val="18"/>
          <w:lang w:val="es-ES"/>
        </w:rPr>
        <w:t>) contribuyen de forma importante a los sedimentos oceánicos.</w:t>
      </w:r>
    </w:p>
    <w:p w:rsidR="00195182" w:rsidRPr="007C628A" w:rsidRDefault="007B6D6C" w:rsidP="001C720D">
      <w:pPr>
        <w:numPr>
          <w:ilvl w:val="0"/>
          <w:numId w:val="7"/>
        </w:numPr>
        <w:rPr>
          <w:rFonts w:ascii="Arial" w:hAnsi="Arial"/>
          <w:sz w:val="18"/>
          <w:szCs w:val="18"/>
          <w:lang w:val="es-CO"/>
        </w:rPr>
      </w:pPr>
      <w:r w:rsidRPr="007C628A">
        <w:rPr>
          <w:rFonts w:ascii="Arial" w:hAnsi="Arial"/>
          <w:sz w:val="18"/>
          <w:szCs w:val="18"/>
          <w:lang w:val="es-ES"/>
        </w:rPr>
        <w:t xml:space="preserve">Filo </w:t>
      </w:r>
      <w:proofErr w:type="spellStart"/>
      <w:r w:rsidRPr="007C628A">
        <w:rPr>
          <w:rFonts w:ascii="Arial" w:hAnsi="Arial"/>
          <w:b/>
          <w:bCs/>
          <w:sz w:val="18"/>
          <w:szCs w:val="18"/>
          <w:lang w:val="es-ES"/>
        </w:rPr>
        <w:t>Criptófitos</w:t>
      </w:r>
      <w:proofErr w:type="spellEnd"/>
      <w:r w:rsidRPr="007C628A">
        <w:rPr>
          <w:rFonts w:ascii="Arial" w:hAnsi="Arial"/>
          <w:sz w:val="18"/>
          <w:szCs w:val="18"/>
          <w:lang w:val="es-ES"/>
        </w:rPr>
        <w:t>: Formas unicelulares flageladas de aguas frías, sobre todo marinos.</w:t>
      </w:r>
    </w:p>
    <w:p w:rsidR="00195182" w:rsidRPr="007C628A" w:rsidRDefault="007B6D6C" w:rsidP="001C720D">
      <w:pPr>
        <w:numPr>
          <w:ilvl w:val="0"/>
          <w:numId w:val="7"/>
        </w:numPr>
        <w:rPr>
          <w:rFonts w:ascii="Arial" w:hAnsi="Arial"/>
          <w:sz w:val="18"/>
          <w:szCs w:val="18"/>
          <w:lang w:val="es-CO"/>
        </w:rPr>
      </w:pPr>
      <w:r w:rsidRPr="007C628A">
        <w:rPr>
          <w:rFonts w:ascii="Arial" w:hAnsi="Arial"/>
          <w:sz w:val="18"/>
          <w:szCs w:val="18"/>
          <w:lang w:val="es-ES"/>
        </w:rPr>
        <w:t xml:space="preserve">Filo </w:t>
      </w:r>
      <w:proofErr w:type="spellStart"/>
      <w:r w:rsidRPr="007C628A">
        <w:rPr>
          <w:rFonts w:ascii="Arial" w:hAnsi="Arial"/>
          <w:b/>
          <w:bCs/>
          <w:sz w:val="18"/>
          <w:szCs w:val="18"/>
          <w:lang w:val="es-ES"/>
        </w:rPr>
        <w:t>Glaucófitos</w:t>
      </w:r>
      <w:proofErr w:type="spellEnd"/>
      <w:r w:rsidRPr="007C628A">
        <w:rPr>
          <w:rFonts w:ascii="Arial" w:hAnsi="Arial"/>
          <w:sz w:val="18"/>
          <w:szCs w:val="18"/>
          <w:lang w:val="es-ES"/>
        </w:rPr>
        <w:t xml:space="preserve">: Son protistas unicelulares de agua dulce que se caracterizan por contener </w:t>
      </w:r>
      <w:hyperlink r:id="rId6" w:history="1">
        <w:proofErr w:type="spellStart"/>
        <w:r w:rsidRPr="007C628A">
          <w:rPr>
            <w:rStyle w:val="Hipervnculo"/>
            <w:rFonts w:ascii="Arial" w:hAnsi="Arial"/>
            <w:iCs/>
            <w:color w:val="auto"/>
            <w:sz w:val="18"/>
            <w:szCs w:val="18"/>
            <w:u w:val="none"/>
            <w:lang w:val="es-ES"/>
          </w:rPr>
          <w:t>cianelas</w:t>
        </w:r>
        <w:proofErr w:type="spellEnd"/>
      </w:hyperlink>
      <w:r w:rsidRPr="007C628A">
        <w:rPr>
          <w:rFonts w:ascii="Arial" w:hAnsi="Arial"/>
          <w:sz w:val="18"/>
          <w:szCs w:val="18"/>
          <w:lang w:val="es-ES"/>
        </w:rPr>
        <w:t xml:space="preserve">, que son plastos con características típicas de las </w:t>
      </w:r>
      <w:hyperlink r:id="rId7" w:history="1">
        <w:r w:rsidRPr="007C628A">
          <w:rPr>
            <w:rStyle w:val="Hipervnculo"/>
            <w:rFonts w:ascii="Arial" w:hAnsi="Arial"/>
            <w:iCs/>
            <w:color w:val="auto"/>
            <w:sz w:val="18"/>
            <w:szCs w:val="18"/>
            <w:u w:val="none"/>
            <w:lang w:val="es-ES"/>
          </w:rPr>
          <w:t>cianobacterias</w:t>
        </w:r>
      </w:hyperlink>
      <w:r w:rsidRPr="007C628A">
        <w:rPr>
          <w:rFonts w:ascii="Arial" w:hAnsi="Arial"/>
          <w:sz w:val="18"/>
          <w:szCs w:val="18"/>
          <w:lang w:val="es-ES"/>
        </w:rPr>
        <w:t xml:space="preserve"> y ausentes de los plastos del resto de las algas y plantas.</w:t>
      </w:r>
    </w:p>
    <w:p w:rsidR="00195182" w:rsidRPr="007C628A" w:rsidRDefault="007B6D6C" w:rsidP="001C720D">
      <w:pPr>
        <w:numPr>
          <w:ilvl w:val="0"/>
          <w:numId w:val="7"/>
        </w:numPr>
        <w:rPr>
          <w:rFonts w:ascii="Arial" w:hAnsi="Arial"/>
          <w:sz w:val="18"/>
          <w:szCs w:val="18"/>
          <w:lang w:val="es-CO"/>
        </w:rPr>
      </w:pPr>
      <w:r w:rsidRPr="007C628A">
        <w:rPr>
          <w:rFonts w:ascii="Arial" w:hAnsi="Arial"/>
          <w:sz w:val="18"/>
          <w:szCs w:val="18"/>
          <w:lang w:val="es-ES"/>
        </w:rPr>
        <w:t xml:space="preserve">Filo </w:t>
      </w:r>
      <w:r w:rsidRPr="007C628A">
        <w:rPr>
          <w:rFonts w:ascii="Arial" w:hAnsi="Arial"/>
          <w:b/>
          <w:bCs/>
          <w:sz w:val="18"/>
          <w:szCs w:val="18"/>
          <w:lang w:val="es-ES"/>
        </w:rPr>
        <w:t>Rodófitos</w:t>
      </w:r>
      <w:r w:rsidRPr="007C628A">
        <w:rPr>
          <w:rFonts w:ascii="Arial" w:hAnsi="Arial"/>
          <w:sz w:val="18"/>
          <w:szCs w:val="18"/>
          <w:lang w:val="es-ES"/>
        </w:rPr>
        <w:t xml:space="preserve">: Son las algas rojas. </w:t>
      </w:r>
    </w:p>
    <w:p w:rsidR="00195182" w:rsidRPr="001C720D" w:rsidRDefault="007B6D6C" w:rsidP="001C720D">
      <w:pPr>
        <w:numPr>
          <w:ilvl w:val="0"/>
          <w:numId w:val="7"/>
        </w:numPr>
        <w:rPr>
          <w:rFonts w:ascii="Arial" w:hAnsi="Arial"/>
          <w:sz w:val="18"/>
          <w:szCs w:val="18"/>
          <w:lang w:val="es-CO"/>
        </w:rPr>
      </w:pPr>
      <w:r w:rsidRPr="007C628A">
        <w:rPr>
          <w:rFonts w:ascii="Arial" w:hAnsi="Arial"/>
          <w:sz w:val="18"/>
          <w:szCs w:val="18"/>
          <w:lang w:val="es-ES"/>
        </w:rPr>
        <w:t xml:space="preserve">Filo </w:t>
      </w:r>
      <w:r w:rsidRPr="007C628A">
        <w:rPr>
          <w:rFonts w:ascii="Arial" w:hAnsi="Arial"/>
          <w:b/>
          <w:bCs/>
          <w:sz w:val="18"/>
          <w:szCs w:val="18"/>
          <w:lang w:val="es-ES"/>
        </w:rPr>
        <w:t>Clorófitos</w:t>
      </w:r>
      <w:r w:rsidRPr="007C628A">
        <w:rPr>
          <w:rFonts w:ascii="Arial" w:hAnsi="Arial"/>
          <w:sz w:val="18"/>
          <w:szCs w:val="18"/>
          <w:lang w:val="es-ES"/>
        </w:rPr>
        <w:t>: Son las algas verdes, de una de cuyas ramas evolutivas evolucionaron las plantas terrestres</w:t>
      </w:r>
      <w:r w:rsidRPr="001C720D">
        <w:rPr>
          <w:rFonts w:ascii="Arial" w:hAnsi="Arial"/>
          <w:sz w:val="18"/>
          <w:szCs w:val="18"/>
          <w:lang w:val="es-ES"/>
        </w:rPr>
        <w:t xml:space="preserve">. </w:t>
      </w:r>
    </w:p>
    <w:p w:rsidR="00F4317E" w:rsidRPr="001C720D" w:rsidRDefault="00F4317E" w:rsidP="00CD652E">
      <w:pPr>
        <w:rPr>
          <w:rFonts w:ascii="Arial" w:hAnsi="Arial"/>
          <w:sz w:val="18"/>
          <w:szCs w:val="18"/>
          <w:lang w:val="es-CO"/>
        </w:rPr>
      </w:pPr>
    </w:p>
    <w:p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rsidR="008404BC" w:rsidRDefault="008404BC" w:rsidP="00CD652E">
      <w:pPr>
        <w:rPr>
          <w:rFonts w:ascii="Arial" w:hAnsi="Arial"/>
          <w:sz w:val="18"/>
          <w:szCs w:val="18"/>
          <w:lang w:val="es-ES_tradnl"/>
        </w:rPr>
      </w:pPr>
    </w:p>
    <w:p w:rsidR="00F4317E" w:rsidRPr="00E928AA" w:rsidRDefault="006559E5" w:rsidP="00F4317E">
      <w:pPr>
        <w:shd w:val="clear" w:color="auto" w:fill="E0E0E0"/>
        <w:jc w:val="center"/>
        <w:rPr>
          <w:rFonts w:ascii="Arial" w:hAnsi="Arial"/>
          <w:b/>
          <w:sz w:val="16"/>
          <w:szCs w:val="16"/>
          <w:lang w:val="es-ES_tradnl"/>
        </w:rPr>
      </w:pPr>
      <w:r w:rsidRPr="00E928AA">
        <w:rPr>
          <w:rFonts w:ascii="Arial" w:hAnsi="Arial"/>
          <w:b/>
          <w:sz w:val="16"/>
          <w:szCs w:val="16"/>
          <w:lang w:val="es-ES_tradnl"/>
        </w:rPr>
        <w:t>MENÚ</w:t>
      </w:r>
    </w:p>
    <w:p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imágenes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IMAGEN DE ESTE INCISO COPIA LOS SIGUIENTES DOS BLOQUES </w:t>
      </w:r>
      <w:r w:rsidR="007B25A6" w:rsidRPr="007B25A6">
        <w:rPr>
          <w:rFonts w:ascii="Arial" w:hAnsi="Arial"/>
          <w:i/>
          <w:color w:val="0000FF"/>
          <w:sz w:val="16"/>
          <w:szCs w:val="16"/>
          <w:lang w:val="es-ES_tradnl"/>
        </w:rPr>
        <w:t>IMAGEN #</w:t>
      </w:r>
      <w:r w:rsidR="00CF535A">
        <w:rPr>
          <w:rFonts w:ascii="Arial" w:hAnsi="Arial"/>
          <w:i/>
          <w:color w:val="0000FF"/>
          <w:sz w:val="16"/>
          <w:szCs w:val="16"/>
          <w:lang w:val="es-ES_tradnl"/>
        </w:rPr>
        <w:t>...</w:t>
      </w:r>
      <w:r w:rsidR="00CF535A" w:rsidRPr="00CF535A">
        <w:rPr>
          <w:rFonts w:ascii="Arial" w:hAnsi="Arial"/>
          <w:color w:val="0000FF"/>
          <w:sz w:val="16"/>
          <w:szCs w:val="16"/>
          <w:lang w:val="es-ES_tradnl"/>
        </w:rPr>
        <w:t xml:space="preserve"> </w:t>
      </w:r>
      <w:r w:rsidR="007B25A6" w:rsidRPr="007B25A6">
        <w:rPr>
          <w:rFonts w:ascii="Arial" w:hAnsi="Arial"/>
          <w:color w:val="0000FF"/>
          <w:sz w:val="16"/>
          <w:szCs w:val="16"/>
          <w:lang w:val="es-ES_tradnl"/>
        </w:rPr>
        <w:t xml:space="preserve">Y </w:t>
      </w:r>
      <w:r w:rsidR="007B25A6" w:rsidRPr="007B25A6">
        <w:rPr>
          <w:rFonts w:ascii="Arial" w:hAnsi="Arial"/>
          <w:i/>
          <w:color w:val="0000FF"/>
          <w:sz w:val="16"/>
          <w:szCs w:val="16"/>
          <w:lang w:val="es-ES_tradnl"/>
        </w:rPr>
        <w:t>FICHA #</w:t>
      </w:r>
      <w:r w:rsidR="00CF535A">
        <w:rPr>
          <w:rFonts w:ascii="Arial" w:hAnsi="Arial"/>
          <w:i/>
          <w:color w:val="0000FF"/>
          <w:sz w:val="16"/>
          <w:szCs w:val="16"/>
          <w:lang w:val="es-ES_tradnl"/>
        </w:rPr>
        <w:t>...</w:t>
      </w:r>
    </w:p>
    <w:p w:rsidR="00F4317E" w:rsidRPr="000719EE" w:rsidRDefault="009C0AE3" w:rsidP="00F4317E">
      <w:pPr>
        <w:rPr>
          <w:rFonts w:ascii="Arial" w:hAnsi="Arial" w:cs="Arial"/>
          <w:sz w:val="18"/>
          <w:szCs w:val="18"/>
          <w:lang w:val="es-ES_tradnl"/>
        </w:rPr>
      </w:pPr>
      <w:r>
        <w:rPr>
          <w:rFonts w:ascii="Arial" w:hAnsi="Arial" w:cs="Arial"/>
          <w:sz w:val="18"/>
          <w:szCs w:val="18"/>
          <w:lang w:val="es-ES_tradnl"/>
        </w:rPr>
        <w:t>2</w:t>
      </w:r>
    </w:p>
    <w:p w:rsidR="00F4317E" w:rsidRPr="000719EE" w:rsidRDefault="00F4317E" w:rsidP="00F4317E">
      <w:pPr>
        <w:rPr>
          <w:rFonts w:ascii="Arial" w:hAnsi="Arial" w:cs="Arial"/>
          <w:sz w:val="18"/>
          <w:szCs w:val="18"/>
          <w:lang w:val="es-ES_tradnl"/>
        </w:rPr>
      </w:pPr>
    </w:p>
    <w:p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rsidR="00CD652E" w:rsidRDefault="00CD652E" w:rsidP="00CD652E">
      <w:pPr>
        <w:rPr>
          <w:rFonts w:ascii="Arial" w:hAnsi="Arial" w:cs="Arial"/>
          <w:sz w:val="18"/>
          <w:szCs w:val="18"/>
          <w:lang w:val="es-ES_tradnl"/>
        </w:rPr>
      </w:pPr>
    </w:p>
    <w:p w:rsidR="009C0AE3" w:rsidRPr="00F4317E" w:rsidRDefault="009C0AE3" w:rsidP="00CD652E">
      <w:pPr>
        <w:rPr>
          <w:rFonts w:ascii="Arial" w:hAnsi="Arial" w:cs="Arial"/>
          <w:sz w:val="18"/>
          <w:szCs w:val="18"/>
          <w:lang w:val="es-ES_tradnl"/>
        </w:rPr>
      </w:pPr>
      <w:r w:rsidRPr="006E2CC6">
        <w:rPr>
          <w:rFonts w:ascii="Arial" w:hAnsi="Arial" w:cs="Arial"/>
          <w:sz w:val="18"/>
          <w:szCs w:val="18"/>
          <w:lang w:val="es-ES_tradnl"/>
        </w:rPr>
        <w:t>Diferencias y similitudes entre protozoos y algas</w:t>
      </w:r>
    </w:p>
    <w:p w:rsidR="00CD652E" w:rsidRPr="00F4317E" w:rsidRDefault="00CD652E" w:rsidP="00CD652E">
      <w:pPr>
        <w:rPr>
          <w:rFonts w:ascii="Arial" w:hAnsi="Arial" w:cs="Arial"/>
          <w:sz w:val="18"/>
          <w:szCs w:val="18"/>
          <w:lang w:val="es-ES_tradnl"/>
        </w:rPr>
      </w:pPr>
    </w:p>
    <w:p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rsidR="00CD652E" w:rsidRPr="000719EE" w:rsidRDefault="00CD652E" w:rsidP="00CD652E">
      <w:pPr>
        <w:rPr>
          <w:rFonts w:ascii="Arial" w:hAnsi="Arial" w:cs="Arial"/>
          <w:sz w:val="18"/>
          <w:szCs w:val="18"/>
          <w:lang w:val="es-ES_tradnl"/>
        </w:rPr>
      </w:pPr>
    </w:p>
    <w:p w:rsidR="006559E5" w:rsidRDefault="009C0AE3" w:rsidP="00CD652E">
      <w:pPr>
        <w:rPr>
          <w:rFonts w:ascii="Arial" w:hAnsi="Arial" w:cs="Arial"/>
          <w:sz w:val="18"/>
          <w:szCs w:val="18"/>
          <w:lang w:val="es-ES_tradnl"/>
        </w:rPr>
      </w:pPr>
      <w:r>
        <w:rPr>
          <w:rFonts w:ascii="Arial" w:hAnsi="Arial" w:cs="Arial"/>
          <w:sz w:val="18"/>
          <w:szCs w:val="18"/>
          <w:lang w:val="es-ES_tradnl"/>
        </w:rPr>
        <w:t>Selecciona una de las imágenes y encontrarás las características generales del organismo seleccionado</w:t>
      </w:r>
    </w:p>
    <w:p w:rsidR="009C0AE3" w:rsidRDefault="009C0AE3" w:rsidP="00CD652E">
      <w:pPr>
        <w:rPr>
          <w:rFonts w:ascii="Arial" w:hAnsi="Arial" w:cs="Arial"/>
          <w:sz w:val="18"/>
          <w:szCs w:val="18"/>
          <w:lang w:val="es-ES_tradnl"/>
        </w:rPr>
      </w:pPr>
    </w:p>
    <w:p w:rsidR="006559E5" w:rsidRPr="00E928AA" w:rsidRDefault="006559E5" w:rsidP="00705DE0">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1 DEL MENÚ</w:t>
      </w:r>
    </w:p>
    <w:p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E928AA">
        <w:rPr>
          <w:rFonts w:ascii="Arial" w:hAnsi="Arial"/>
          <w:sz w:val="18"/>
          <w:szCs w:val="18"/>
          <w:highlight w:val="green"/>
          <w:lang w:val="es-ES_tradnl"/>
        </w:rPr>
        <w:t xml:space="preserve">Imagen </w:t>
      </w:r>
      <w:r w:rsidR="004A2B92" w:rsidRPr="004A2B92">
        <w:rPr>
          <w:rFonts w:ascii="Arial" w:hAnsi="Arial"/>
          <w:sz w:val="18"/>
          <w:szCs w:val="18"/>
          <w:highlight w:val="green"/>
          <w:lang w:val="es-ES_tradnl"/>
        </w:rPr>
        <w:t>del menú</w:t>
      </w:r>
      <w:r w:rsidR="0025146C" w:rsidRPr="0025146C">
        <w:rPr>
          <w:rFonts w:ascii="Arial" w:hAnsi="Arial"/>
          <w:sz w:val="18"/>
          <w:szCs w:val="18"/>
          <w:highlight w:val="green"/>
          <w:lang w:val="es-ES_tradnl"/>
        </w:rPr>
        <w:t>:</w:t>
      </w:r>
    </w:p>
    <w:p w:rsidR="00CD652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rsidR="00F25774" w:rsidRDefault="005A2851" w:rsidP="00CD652E">
      <w:pPr>
        <w:rPr>
          <w:rFonts w:ascii="Arial" w:hAnsi="Arial" w:cs="Arial"/>
          <w:sz w:val="18"/>
          <w:szCs w:val="18"/>
          <w:lang w:val="es-ES_tradnl"/>
        </w:rPr>
      </w:pPr>
      <w:hyperlink r:id="rId8" w:history="1">
        <w:r w:rsidR="00BE01C5">
          <w:rPr>
            <w:rStyle w:val="Hipervnculo"/>
            <w:rFonts w:ascii="Arial" w:hAnsi="Arial" w:cs="Arial"/>
            <w:sz w:val="18"/>
            <w:szCs w:val="18"/>
            <w:lang w:val="es-ES_tradnl"/>
          </w:rPr>
          <w:t>66644698</w:t>
        </w:r>
      </w:hyperlink>
    </w:p>
    <w:p w:rsidR="001E1243" w:rsidRDefault="001E1243" w:rsidP="00CD652E">
      <w:pPr>
        <w:rPr>
          <w:rFonts w:ascii="Arial" w:hAnsi="Arial" w:cs="Arial"/>
          <w:sz w:val="18"/>
          <w:szCs w:val="18"/>
          <w:lang w:val="es-ES_tradnl"/>
        </w:rPr>
      </w:pPr>
    </w:p>
    <w:p w:rsidR="001E1243" w:rsidRPr="000719E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rsidR="00CD652E" w:rsidRDefault="00CD652E" w:rsidP="00CD652E">
      <w:pPr>
        <w:rPr>
          <w:rFonts w:ascii="Arial" w:hAnsi="Arial" w:cs="Arial"/>
          <w:sz w:val="18"/>
          <w:szCs w:val="18"/>
          <w:lang w:val="es-ES_tradnl"/>
        </w:rPr>
      </w:pPr>
    </w:p>
    <w:p w:rsidR="00BE01C5" w:rsidRPr="000719EE" w:rsidRDefault="006F42DE" w:rsidP="00CD652E">
      <w:pPr>
        <w:rPr>
          <w:rFonts w:ascii="Arial" w:hAnsi="Arial" w:cs="Arial"/>
          <w:sz w:val="18"/>
          <w:szCs w:val="18"/>
          <w:lang w:val="es-ES_tradnl"/>
        </w:rPr>
      </w:pPr>
      <w:r>
        <w:rPr>
          <w:rFonts w:ascii="Arial" w:hAnsi="Arial" w:cs="Arial"/>
          <w:sz w:val="18"/>
          <w:szCs w:val="18"/>
          <w:lang w:val="es-ES_tradnl"/>
        </w:rPr>
        <w:t>CN_06_03_CO_REC1</w:t>
      </w:r>
      <w:del w:id="2" w:author="USER" w:date="2015-04-15T18:36:00Z">
        <w:r w:rsidDel="005A2851">
          <w:rPr>
            <w:rFonts w:ascii="Arial" w:hAnsi="Arial" w:cs="Arial"/>
            <w:sz w:val="18"/>
            <w:szCs w:val="18"/>
            <w:lang w:val="es-ES_tradnl"/>
          </w:rPr>
          <w:delText>1</w:delText>
        </w:r>
      </w:del>
      <w:ins w:id="3" w:author="USER" w:date="2015-04-15T18:36:00Z">
        <w:r w:rsidR="005A2851">
          <w:rPr>
            <w:rFonts w:ascii="Arial" w:hAnsi="Arial" w:cs="Arial"/>
            <w:sz w:val="18"/>
            <w:szCs w:val="18"/>
            <w:lang w:val="es-ES_tradnl"/>
          </w:rPr>
          <w:t>0</w:t>
        </w:r>
      </w:ins>
      <w:r>
        <w:rPr>
          <w:rFonts w:ascii="Arial" w:hAnsi="Arial" w:cs="Arial"/>
          <w:sz w:val="18"/>
          <w:szCs w:val="18"/>
          <w:lang w:val="es-ES_tradnl"/>
        </w:rPr>
        <w:t>0_IMG0</w:t>
      </w:r>
      <w:r w:rsidR="00BE01C5">
        <w:rPr>
          <w:rFonts w:ascii="Arial" w:hAnsi="Arial" w:cs="Arial"/>
          <w:sz w:val="18"/>
          <w:szCs w:val="18"/>
          <w:lang w:val="es-ES_tradnl"/>
        </w:rPr>
        <w:t>1</w:t>
      </w:r>
    </w:p>
    <w:p w:rsidR="00CD652E" w:rsidRDefault="00E928AA" w:rsidP="00CD652E">
      <w:pPr>
        <w:rPr>
          <w:rFonts w:ascii="Arial" w:hAnsi="Arial"/>
          <w:sz w:val="18"/>
          <w:szCs w:val="18"/>
          <w:lang w:val="es-ES_tradnl"/>
        </w:rPr>
      </w:pPr>
      <w:r w:rsidRPr="004A2B92">
        <w:rPr>
          <w:rFonts w:ascii="Arial" w:hAnsi="Arial"/>
          <w:sz w:val="18"/>
          <w:szCs w:val="18"/>
          <w:highlight w:val="yellow"/>
          <w:lang w:val="es-ES_tradnl"/>
        </w:rPr>
        <w:t xml:space="preserve">OPCIONAL </w:t>
      </w:r>
      <w:r w:rsidR="00CF535A">
        <w:rPr>
          <w:rFonts w:ascii="Arial" w:hAnsi="Arial"/>
          <w:sz w:val="18"/>
          <w:szCs w:val="18"/>
          <w:highlight w:val="yellow"/>
          <w:lang w:val="es-ES_tradnl"/>
        </w:rPr>
        <w:t>Pie de imagen</w:t>
      </w:r>
      <w:r w:rsidR="006559E5" w:rsidRPr="004A2B92">
        <w:rPr>
          <w:rFonts w:ascii="Arial" w:hAnsi="Arial"/>
          <w:sz w:val="18"/>
          <w:szCs w:val="18"/>
          <w:highlight w:val="yellow"/>
          <w:lang w:val="es-ES_tradnl"/>
        </w:rPr>
        <w:t xml:space="preserve"> (</w:t>
      </w:r>
      <w:r w:rsidR="006559E5" w:rsidRPr="004A2B92">
        <w:rPr>
          <w:rFonts w:ascii="Arial" w:hAnsi="Arial"/>
          <w:b/>
          <w:sz w:val="18"/>
          <w:szCs w:val="18"/>
          <w:highlight w:val="yellow"/>
          <w:lang w:val="es-ES_tradnl"/>
        </w:rPr>
        <w:t>48</w:t>
      </w:r>
      <w:r w:rsidR="006559E5" w:rsidRPr="004A2B92">
        <w:rPr>
          <w:rFonts w:ascii="Arial" w:hAnsi="Arial"/>
          <w:sz w:val="18"/>
          <w:szCs w:val="18"/>
          <w:highlight w:val="yellow"/>
          <w:lang w:val="es-ES_tradnl"/>
        </w:rPr>
        <w:t xml:space="preserve"> caracteres máx., se puede usar cursivas</w:t>
      </w:r>
      <w:r w:rsidR="00CD652E" w:rsidRPr="004A2B92">
        <w:rPr>
          <w:rFonts w:ascii="Arial" w:hAnsi="Arial"/>
          <w:sz w:val="18"/>
          <w:szCs w:val="18"/>
          <w:highlight w:val="yellow"/>
          <w:lang w:val="es-ES_tradnl"/>
        </w:rPr>
        <w:t>)</w:t>
      </w:r>
    </w:p>
    <w:p w:rsidR="00CD652E" w:rsidRDefault="00CD652E" w:rsidP="00CD652E">
      <w:pPr>
        <w:rPr>
          <w:rFonts w:ascii="Arial" w:hAnsi="Arial" w:cs="Arial"/>
          <w:sz w:val="18"/>
          <w:szCs w:val="18"/>
          <w:lang w:val="es-ES_tradnl"/>
        </w:rPr>
      </w:pPr>
    </w:p>
    <w:p w:rsidR="006559E5" w:rsidRPr="00E928AA" w:rsidRDefault="003F1EB9" w:rsidP="00705DE0">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E928AA">
        <w:rPr>
          <w:rFonts w:ascii="Arial" w:hAnsi="Arial"/>
          <w:sz w:val="18"/>
          <w:szCs w:val="18"/>
          <w:highlight w:val="green"/>
          <w:lang w:val="es-ES_tradnl"/>
        </w:rPr>
        <w:t xml:space="preserve"> caracteres máximo)</w:t>
      </w:r>
    </w:p>
    <w:p w:rsidR="00CD652E" w:rsidRPr="00CD652E" w:rsidRDefault="00CD652E" w:rsidP="00CD652E">
      <w:pPr>
        <w:rPr>
          <w:rFonts w:ascii="Arial" w:hAnsi="Arial" w:cs="Arial"/>
          <w:sz w:val="18"/>
          <w:szCs w:val="18"/>
          <w:lang w:val="es-ES_tradnl"/>
        </w:rPr>
      </w:pPr>
    </w:p>
    <w:p w:rsidR="00CD652E" w:rsidRDefault="00F25774" w:rsidP="00CD652E">
      <w:pPr>
        <w:rPr>
          <w:rFonts w:ascii="Arial" w:hAnsi="Arial" w:cs="Arial"/>
          <w:sz w:val="18"/>
          <w:szCs w:val="18"/>
          <w:lang w:val="es-ES_tradnl"/>
        </w:rPr>
      </w:pPr>
      <w:r>
        <w:rPr>
          <w:rFonts w:ascii="Arial" w:hAnsi="Arial" w:cs="Arial"/>
          <w:sz w:val="18"/>
          <w:szCs w:val="18"/>
          <w:lang w:val="es-ES_tradnl"/>
        </w:rPr>
        <w:t>Protozoos</w:t>
      </w:r>
    </w:p>
    <w:p w:rsidR="00F25774" w:rsidRPr="00CD652E" w:rsidRDefault="00F25774" w:rsidP="00CD652E">
      <w:pPr>
        <w:rPr>
          <w:rFonts w:ascii="Arial" w:hAnsi="Arial" w:cs="Arial"/>
          <w:sz w:val="18"/>
          <w:szCs w:val="18"/>
          <w:lang w:val="es-ES_tradnl"/>
        </w:rPr>
      </w:pPr>
    </w:p>
    <w:p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rsidR="00E31CAA" w:rsidRDefault="00E31CAA" w:rsidP="00E31CAA">
      <w:pPr>
        <w:rPr>
          <w:rFonts w:ascii="Arial" w:hAnsi="Arial" w:cs="Arial"/>
          <w:sz w:val="18"/>
          <w:szCs w:val="18"/>
          <w:lang w:val="es-ES_tradnl"/>
        </w:rPr>
      </w:pPr>
    </w:p>
    <w:p w:rsidR="00F25774" w:rsidRPr="00F25774" w:rsidRDefault="00F25774" w:rsidP="00F25774">
      <w:pPr>
        <w:pStyle w:val="Prrafodelista"/>
        <w:numPr>
          <w:ilvl w:val="0"/>
          <w:numId w:val="8"/>
        </w:numPr>
        <w:rPr>
          <w:rFonts w:ascii="Arial" w:hAnsi="Arial" w:cs="Arial"/>
          <w:sz w:val="18"/>
          <w:szCs w:val="18"/>
          <w:lang w:val="es-ES_tradnl"/>
        </w:rPr>
      </w:pPr>
      <w:r w:rsidRPr="00F25774">
        <w:rPr>
          <w:rFonts w:ascii="Arial" w:hAnsi="Arial" w:cs="Arial"/>
          <w:sz w:val="18"/>
          <w:szCs w:val="18"/>
          <w:lang w:val="es-ES_tradnl"/>
        </w:rPr>
        <w:t>Organismos eucariotas</w:t>
      </w:r>
    </w:p>
    <w:p w:rsidR="00F25774" w:rsidRPr="00F25774" w:rsidRDefault="00F25774" w:rsidP="00F25774">
      <w:pPr>
        <w:pStyle w:val="Prrafodelista"/>
        <w:numPr>
          <w:ilvl w:val="0"/>
          <w:numId w:val="8"/>
        </w:numPr>
        <w:rPr>
          <w:rFonts w:ascii="Arial" w:hAnsi="Arial" w:cs="Arial"/>
          <w:sz w:val="18"/>
          <w:szCs w:val="18"/>
          <w:lang w:val="es-ES_tradnl"/>
        </w:rPr>
      </w:pPr>
      <w:r w:rsidRPr="00F25774">
        <w:rPr>
          <w:rFonts w:ascii="Arial" w:hAnsi="Arial" w:cs="Arial"/>
          <w:sz w:val="18"/>
          <w:szCs w:val="18"/>
          <w:lang w:val="es-ES_tradnl"/>
        </w:rPr>
        <w:t>Presentan nivel de organización unicelular</w:t>
      </w:r>
    </w:p>
    <w:p w:rsidR="00F25774" w:rsidRPr="00F25774" w:rsidRDefault="00F25774" w:rsidP="00F25774">
      <w:pPr>
        <w:pStyle w:val="Prrafodelista"/>
        <w:numPr>
          <w:ilvl w:val="0"/>
          <w:numId w:val="8"/>
        </w:numPr>
        <w:rPr>
          <w:rFonts w:ascii="Arial" w:hAnsi="Arial" w:cs="Arial"/>
          <w:sz w:val="18"/>
          <w:szCs w:val="18"/>
          <w:lang w:val="es-ES_tradnl"/>
        </w:rPr>
      </w:pPr>
      <w:r w:rsidRPr="00F25774">
        <w:rPr>
          <w:rFonts w:ascii="Arial" w:hAnsi="Arial" w:cs="Arial"/>
          <w:sz w:val="18"/>
          <w:szCs w:val="18"/>
          <w:lang w:val="es-ES_tradnl"/>
        </w:rPr>
        <w:t>Su nutrición es heterótrofa</w:t>
      </w:r>
    </w:p>
    <w:p w:rsidR="00F25774" w:rsidRPr="00F25774" w:rsidRDefault="00F25774" w:rsidP="00F25774">
      <w:pPr>
        <w:pStyle w:val="Prrafodelista"/>
        <w:numPr>
          <w:ilvl w:val="0"/>
          <w:numId w:val="8"/>
        </w:numPr>
        <w:rPr>
          <w:rFonts w:ascii="Arial" w:hAnsi="Arial" w:cs="Arial"/>
          <w:sz w:val="18"/>
          <w:szCs w:val="18"/>
          <w:lang w:val="es-ES_tradnl"/>
        </w:rPr>
      </w:pPr>
      <w:r w:rsidRPr="00F25774">
        <w:rPr>
          <w:rFonts w:ascii="Arial" w:hAnsi="Arial" w:cs="Arial"/>
          <w:sz w:val="18"/>
          <w:szCs w:val="18"/>
          <w:lang w:val="es-ES_tradnl"/>
        </w:rPr>
        <w:t xml:space="preserve">Se reproducen asexualmente y por </w:t>
      </w:r>
      <w:proofErr w:type="spellStart"/>
      <w:r w:rsidRPr="00F25774">
        <w:rPr>
          <w:rFonts w:ascii="Arial" w:hAnsi="Arial" w:cs="Arial"/>
          <w:sz w:val="18"/>
          <w:szCs w:val="18"/>
          <w:lang w:val="es-ES_tradnl"/>
        </w:rPr>
        <w:t>alternacia</w:t>
      </w:r>
      <w:proofErr w:type="spellEnd"/>
      <w:r w:rsidRPr="00F25774">
        <w:rPr>
          <w:rFonts w:ascii="Arial" w:hAnsi="Arial" w:cs="Arial"/>
          <w:sz w:val="18"/>
          <w:szCs w:val="18"/>
          <w:lang w:val="es-ES_tradnl"/>
        </w:rPr>
        <w:t xml:space="preserve"> de generaciones</w:t>
      </w:r>
    </w:p>
    <w:p w:rsidR="00F25774" w:rsidRPr="00F25774" w:rsidRDefault="00F25774" w:rsidP="00F25774">
      <w:pPr>
        <w:pStyle w:val="Prrafodelista"/>
        <w:numPr>
          <w:ilvl w:val="0"/>
          <w:numId w:val="8"/>
        </w:numPr>
        <w:rPr>
          <w:rFonts w:ascii="Arial" w:hAnsi="Arial" w:cs="Arial"/>
          <w:sz w:val="18"/>
          <w:szCs w:val="18"/>
          <w:lang w:val="es-ES_tradnl"/>
        </w:rPr>
      </w:pPr>
      <w:r w:rsidRPr="00F25774">
        <w:rPr>
          <w:rFonts w:ascii="Arial" w:hAnsi="Arial" w:cs="Arial"/>
          <w:sz w:val="18"/>
          <w:szCs w:val="18"/>
          <w:lang w:val="es-ES_tradnl"/>
        </w:rPr>
        <w:t>Sus células puedes presentar cilio, flagelos o falsos pies (pseudópodos) para movilizarse</w:t>
      </w:r>
    </w:p>
    <w:p w:rsidR="00F25774" w:rsidRPr="00F25774" w:rsidRDefault="00F25774" w:rsidP="00F25774">
      <w:pPr>
        <w:pStyle w:val="Prrafodelista"/>
        <w:numPr>
          <w:ilvl w:val="0"/>
          <w:numId w:val="8"/>
        </w:numPr>
        <w:rPr>
          <w:rFonts w:ascii="Arial" w:hAnsi="Arial" w:cs="Arial"/>
          <w:sz w:val="18"/>
          <w:szCs w:val="18"/>
          <w:lang w:val="es-ES_tradnl"/>
        </w:rPr>
      </w:pPr>
      <w:r w:rsidRPr="00F25774">
        <w:rPr>
          <w:rFonts w:ascii="Arial" w:hAnsi="Arial" w:cs="Arial"/>
          <w:sz w:val="18"/>
          <w:szCs w:val="18"/>
          <w:lang w:val="es-ES_tradnl"/>
        </w:rPr>
        <w:t xml:space="preserve">Habitan en ambientes </w:t>
      </w:r>
      <w:proofErr w:type="spellStart"/>
      <w:r w:rsidRPr="00F25774">
        <w:rPr>
          <w:rFonts w:ascii="Arial" w:hAnsi="Arial" w:cs="Arial"/>
          <w:sz w:val="18"/>
          <w:szCs w:val="18"/>
          <w:lang w:val="es-ES_tradnl"/>
        </w:rPr>
        <w:t>auáticos</w:t>
      </w:r>
      <w:proofErr w:type="spellEnd"/>
    </w:p>
    <w:p w:rsidR="00F25774" w:rsidRDefault="00F25774" w:rsidP="00F25774">
      <w:pPr>
        <w:pStyle w:val="Prrafodelista"/>
        <w:numPr>
          <w:ilvl w:val="0"/>
          <w:numId w:val="8"/>
        </w:numPr>
        <w:rPr>
          <w:rFonts w:ascii="Arial" w:hAnsi="Arial" w:cs="Arial"/>
          <w:sz w:val="18"/>
          <w:szCs w:val="18"/>
          <w:lang w:val="es-ES_tradnl"/>
        </w:rPr>
      </w:pPr>
      <w:r w:rsidRPr="00F25774">
        <w:rPr>
          <w:rFonts w:ascii="Arial" w:hAnsi="Arial" w:cs="Arial"/>
          <w:sz w:val="18"/>
          <w:szCs w:val="18"/>
          <w:lang w:val="es-ES_tradnl"/>
        </w:rPr>
        <w:t>Son llamados zooplancton</w:t>
      </w:r>
    </w:p>
    <w:p w:rsidR="00814844" w:rsidRPr="00F25774" w:rsidRDefault="00814844" w:rsidP="00F25774">
      <w:pPr>
        <w:pStyle w:val="Prrafodelista"/>
        <w:numPr>
          <w:ilvl w:val="0"/>
          <w:numId w:val="8"/>
        </w:numPr>
        <w:rPr>
          <w:rFonts w:ascii="Arial" w:hAnsi="Arial" w:cs="Arial"/>
          <w:sz w:val="18"/>
          <w:szCs w:val="18"/>
          <w:lang w:val="es-ES_tradnl"/>
        </w:rPr>
      </w:pPr>
      <w:r>
        <w:rPr>
          <w:rFonts w:ascii="Arial" w:hAnsi="Arial" w:cs="Arial"/>
          <w:sz w:val="18"/>
          <w:szCs w:val="18"/>
          <w:lang w:val="es-ES_tradnl"/>
        </w:rPr>
        <w:t>Son consumidores en el ecosistema</w:t>
      </w:r>
    </w:p>
    <w:p w:rsidR="00616529" w:rsidRPr="00E31CAA" w:rsidRDefault="00616529" w:rsidP="00E31CAA">
      <w:pPr>
        <w:rPr>
          <w:rFonts w:ascii="Arial" w:hAnsi="Arial" w:cs="Arial"/>
          <w:sz w:val="18"/>
          <w:szCs w:val="18"/>
          <w:lang w:val="es-ES_tradnl"/>
        </w:rPr>
      </w:pPr>
    </w:p>
    <w:p w:rsidR="00DF6F53" w:rsidRPr="00F4317E" w:rsidRDefault="00DF6F53" w:rsidP="00DF6F5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0025146C" w:rsidRPr="0025146C">
        <w:rPr>
          <w:rFonts w:ascii="Arial" w:hAnsi="Arial"/>
          <w:sz w:val="18"/>
          <w:szCs w:val="18"/>
          <w:highlight w:val="green"/>
          <w:lang w:val="es-ES_tradnl"/>
        </w:rPr>
        <w:t>:</w:t>
      </w:r>
    </w:p>
    <w:p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rsidR="00F25774" w:rsidRDefault="00F25774" w:rsidP="00DF6F53">
      <w:pPr>
        <w:rPr>
          <w:rFonts w:ascii="Arial" w:hAnsi="Arial" w:cs="Arial"/>
          <w:sz w:val="18"/>
          <w:szCs w:val="18"/>
          <w:lang w:val="es-ES_tradnl"/>
        </w:rPr>
      </w:pPr>
    </w:p>
    <w:p w:rsidR="00DF6F53" w:rsidRDefault="006F42DE" w:rsidP="00DF6F53">
      <w:pPr>
        <w:rPr>
          <w:rFonts w:ascii="Arial" w:hAnsi="Arial" w:cs="Arial"/>
          <w:sz w:val="18"/>
          <w:szCs w:val="18"/>
          <w:lang w:val="es-ES_tradnl"/>
        </w:rPr>
      </w:pPr>
      <w:r>
        <w:rPr>
          <w:rFonts w:ascii="Arial" w:hAnsi="Arial" w:cs="Arial"/>
          <w:sz w:val="18"/>
          <w:szCs w:val="18"/>
          <w:lang w:val="es-ES_tradnl"/>
        </w:rPr>
        <w:t>101601943</w:t>
      </w:r>
    </w:p>
    <w:p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rsidR="006F42DE" w:rsidRPr="000719EE" w:rsidRDefault="006F42DE" w:rsidP="00DF6F53">
      <w:pPr>
        <w:rPr>
          <w:rFonts w:ascii="Arial" w:hAnsi="Arial" w:cs="Arial"/>
          <w:sz w:val="18"/>
          <w:szCs w:val="18"/>
          <w:lang w:val="es-ES_tradnl"/>
        </w:rPr>
      </w:pPr>
    </w:p>
    <w:p w:rsidR="006F42DE" w:rsidRPr="000719EE" w:rsidRDefault="006F42DE" w:rsidP="006F42DE">
      <w:pPr>
        <w:rPr>
          <w:rFonts w:ascii="Arial" w:hAnsi="Arial" w:cs="Arial"/>
          <w:sz w:val="18"/>
          <w:szCs w:val="18"/>
          <w:lang w:val="es-ES_tradnl"/>
        </w:rPr>
      </w:pPr>
      <w:r>
        <w:rPr>
          <w:rFonts w:ascii="Arial" w:hAnsi="Arial" w:cs="Arial"/>
          <w:sz w:val="18"/>
          <w:szCs w:val="18"/>
          <w:lang w:val="es-ES_tradnl"/>
        </w:rPr>
        <w:t>CN_06_03_CO_REC1</w:t>
      </w:r>
      <w:ins w:id="4" w:author="USER" w:date="2015-04-15T18:37:00Z">
        <w:r w:rsidR="005A2851">
          <w:rPr>
            <w:rFonts w:ascii="Arial" w:hAnsi="Arial" w:cs="Arial"/>
            <w:sz w:val="18"/>
            <w:szCs w:val="18"/>
            <w:lang w:val="es-ES_tradnl"/>
          </w:rPr>
          <w:t>0</w:t>
        </w:r>
      </w:ins>
      <w:del w:id="5" w:author="USER" w:date="2015-04-15T18:37:00Z">
        <w:r w:rsidDel="005A2851">
          <w:rPr>
            <w:rFonts w:ascii="Arial" w:hAnsi="Arial" w:cs="Arial"/>
            <w:sz w:val="18"/>
            <w:szCs w:val="18"/>
            <w:lang w:val="es-ES_tradnl"/>
          </w:rPr>
          <w:delText>1</w:delText>
        </w:r>
      </w:del>
      <w:r>
        <w:rPr>
          <w:rFonts w:ascii="Arial" w:hAnsi="Arial" w:cs="Arial"/>
          <w:sz w:val="18"/>
          <w:szCs w:val="18"/>
          <w:lang w:val="es-ES_tradnl"/>
        </w:rPr>
        <w:t>0_IMG02</w:t>
      </w:r>
    </w:p>
    <w:p w:rsidR="00DF6F53" w:rsidRPr="000719EE" w:rsidRDefault="00DF6F53" w:rsidP="00DF6F53">
      <w:pPr>
        <w:rPr>
          <w:rFonts w:ascii="Arial" w:hAnsi="Arial" w:cs="Arial"/>
          <w:sz w:val="18"/>
          <w:szCs w:val="18"/>
          <w:lang w:val="es-ES_tradnl"/>
        </w:rPr>
      </w:pPr>
    </w:p>
    <w:p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rsidR="00DF6F53" w:rsidRDefault="00DF6F53" w:rsidP="00DF6F53">
      <w:pPr>
        <w:rPr>
          <w:rFonts w:ascii="Arial" w:hAnsi="Arial" w:cs="Arial"/>
          <w:sz w:val="18"/>
          <w:szCs w:val="18"/>
          <w:lang w:val="es-ES_tradnl"/>
        </w:rPr>
      </w:pPr>
    </w:p>
    <w:p w:rsidR="00F25774" w:rsidRDefault="00F25774" w:rsidP="00DF6F53">
      <w:pPr>
        <w:rPr>
          <w:rFonts w:ascii="Arial" w:hAnsi="Arial" w:cs="Arial"/>
          <w:sz w:val="18"/>
          <w:szCs w:val="18"/>
          <w:lang w:val="es-ES_tradnl"/>
        </w:rPr>
      </w:pPr>
      <w:r>
        <w:rPr>
          <w:rFonts w:ascii="Arial" w:hAnsi="Arial" w:cs="Arial"/>
          <w:sz w:val="18"/>
          <w:szCs w:val="18"/>
          <w:lang w:val="es-ES_tradnl"/>
        </w:rPr>
        <w:t>Ameba</w:t>
      </w:r>
    </w:p>
    <w:p w:rsidR="00F25774" w:rsidRDefault="00F25774" w:rsidP="00F25774">
      <w:pPr>
        <w:rPr>
          <w:rFonts w:ascii="Arial" w:hAnsi="Arial" w:cs="Arial"/>
          <w:sz w:val="18"/>
          <w:szCs w:val="18"/>
          <w:lang w:val="es-ES_tradnl"/>
        </w:rPr>
      </w:pPr>
    </w:p>
    <w:p w:rsidR="00F25774" w:rsidRPr="00E928AA" w:rsidRDefault="00F25774" w:rsidP="00F25774">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w:t>
      </w:r>
      <w:r>
        <w:rPr>
          <w:rFonts w:ascii="Arial" w:hAnsi="Arial"/>
          <w:sz w:val="16"/>
          <w:szCs w:val="16"/>
          <w:lang w:val="es-ES_tradnl"/>
        </w:rPr>
        <w:t>2</w:t>
      </w:r>
      <w:r w:rsidRPr="003F1EB9">
        <w:rPr>
          <w:rFonts w:ascii="Arial" w:hAnsi="Arial"/>
          <w:sz w:val="16"/>
          <w:szCs w:val="16"/>
          <w:lang w:val="es-ES_tradnl"/>
        </w:rPr>
        <w:t xml:space="preserve"> DEL MENÚ</w:t>
      </w:r>
    </w:p>
    <w:p w:rsidR="00F25774" w:rsidRPr="00F4317E" w:rsidRDefault="00F25774" w:rsidP="00F2577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rsidR="00F25774" w:rsidRDefault="00F25774" w:rsidP="00F2577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rsidR="00F25774" w:rsidRDefault="00F25774" w:rsidP="00F25774">
      <w:pPr>
        <w:rPr>
          <w:rFonts w:ascii="Arial" w:hAnsi="Arial" w:cs="Arial"/>
          <w:sz w:val="18"/>
          <w:szCs w:val="18"/>
          <w:lang w:val="es-ES_tradnl"/>
        </w:rPr>
      </w:pPr>
    </w:p>
    <w:p w:rsidR="00F25774" w:rsidRDefault="006F42DE" w:rsidP="00F25774">
      <w:pPr>
        <w:rPr>
          <w:rFonts w:ascii="Arial" w:hAnsi="Arial" w:cs="Arial"/>
          <w:sz w:val="18"/>
          <w:szCs w:val="18"/>
          <w:lang w:val="es-ES_tradnl"/>
        </w:rPr>
      </w:pPr>
      <w:r>
        <w:rPr>
          <w:rFonts w:ascii="Arial" w:hAnsi="Arial" w:cs="Arial"/>
          <w:sz w:val="18"/>
          <w:szCs w:val="18"/>
          <w:lang w:val="es-ES_tradnl"/>
        </w:rPr>
        <w:t>6</w:t>
      </w:r>
      <w:r w:rsidR="007B1259">
        <w:rPr>
          <w:rFonts w:ascii="Arial" w:hAnsi="Arial" w:cs="Arial"/>
          <w:sz w:val="18"/>
          <w:szCs w:val="18"/>
          <w:lang w:val="es-ES_tradnl"/>
        </w:rPr>
        <w:t>3950956</w:t>
      </w:r>
    </w:p>
    <w:p w:rsidR="00F25774" w:rsidRPr="000719EE" w:rsidRDefault="00F25774" w:rsidP="00F2577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rsidR="007B1259" w:rsidRPr="000719EE" w:rsidRDefault="007B1259" w:rsidP="007B1259">
      <w:pPr>
        <w:rPr>
          <w:rFonts w:ascii="Arial" w:hAnsi="Arial" w:cs="Arial"/>
          <w:sz w:val="18"/>
          <w:szCs w:val="18"/>
          <w:lang w:val="es-ES_tradnl"/>
        </w:rPr>
      </w:pPr>
      <w:bookmarkStart w:id="6" w:name="_GoBack"/>
      <w:bookmarkEnd w:id="6"/>
      <w:r>
        <w:rPr>
          <w:rFonts w:ascii="Arial" w:hAnsi="Arial" w:cs="Arial"/>
          <w:sz w:val="18"/>
          <w:szCs w:val="18"/>
          <w:lang w:val="es-ES_tradnl"/>
        </w:rPr>
        <w:t>CN_06_03_CO_REC1</w:t>
      </w:r>
      <w:ins w:id="7" w:author="USER" w:date="2015-04-15T18:37:00Z">
        <w:r w:rsidR="005A2851">
          <w:rPr>
            <w:rFonts w:ascii="Arial" w:hAnsi="Arial" w:cs="Arial"/>
            <w:sz w:val="18"/>
            <w:szCs w:val="18"/>
            <w:lang w:val="es-ES_tradnl"/>
          </w:rPr>
          <w:t>0</w:t>
        </w:r>
      </w:ins>
      <w:del w:id="8" w:author="USER" w:date="2015-04-15T18:37:00Z">
        <w:r w:rsidDel="005A2851">
          <w:rPr>
            <w:rFonts w:ascii="Arial" w:hAnsi="Arial" w:cs="Arial"/>
            <w:sz w:val="18"/>
            <w:szCs w:val="18"/>
            <w:lang w:val="es-ES_tradnl"/>
          </w:rPr>
          <w:delText>1</w:delText>
        </w:r>
      </w:del>
      <w:r>
        <w:rPr>
          <w:rFonts w:ascii="Arial" w:hAnsi="Arial" w:cs="Arial"/>
          <w:sz w:val="18"/>
          <w:szCs w:val="18"/>
          <w:lang w:val="es-ES_tradnl"/>
        </w:rPr>
        <w:t>0_IMG03</w:t>
      </w:r>
    </w:p>
    <w:p w:rsidR="00F25774" w:rsidRDefault="00F25774" w:rsidP="00F25774">
      <w:pPr>
        <w:rPr>
          <w:rFonts w:ascii="Arial" w:hAnsi="Arial" w:cs="Arial"/>
          <w:sz w:val="18"/>
          <w:szCs w:val="18"/>
          <w:lang w:val="es-ES_tradnl"/>
        </w:rPr>
      </w:pPr>
    </w:p>
    <w:p w:rsidR="007B1259" w:rsidRPr="000719EE" w:rsidRDefault="007B1259" w:rsidP="00F25774">
      <w:pPr>
        <w:rPr>
          <w:rFonts w:ascii="Arial" w:hAnsi="Arial" w:cs="Arial"/>
          <w:sz w:val="18"/>
          <w:szCs w:val="18"/>
          <w:lang w:val="es-ES_tradnl"/>
        </w:rPr>
      </w:pPr>
    </w:p>
    <w:p w:rsidR="00F25774" w:rsidRDefault="00F25774" w:rsidP="00F25774">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rsidR="00F25774" w:rsidRDefault="00F25774" w:rsidP="00F25774">
      <w:pPr>
        <w:rPr>
          <w:rFonts w:ascii="Arial" w:hAnsi="Arial" w:cs="Arial"/>
          <w:sz w:val="18"/>
          <w:szCs w:val="18"/>
          <w:lang w:val="es-ES_tradnl"/>
        </w:rPr>
      </w:pPr>
    </w:p>
    <w:p w:rsidR="00F25774" w:rsidRPr="00E928AA" w:rsidRDefault="00F25774" w:rsidP="00F25774">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w:t>
      </w:r>
      <w:r>
        <w:rPr>
          <w:rFonts w:ascii="Arial" w:hAnsi="Arial"/>
          <w:sz w:val="16"/>
          <w:szCs w:val="16"/>
          <w:lang w:val="es-ES_tradnl"/>
        </w:rPr>
        <w:t>2</w:t>
      </w:r>
    </w:p>
    <w:p w:rsidR="00F25774" w:rsidRPr="00792588" w:rsidRDefault="00F25774" w:rsidP="00F2577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rsidR="00F25774" w:rsidRPr="00CD652E" w:rsidRDefault="00F25774" w:rsidP="00F25774">
      <w:pPr>
        <w:rPr>
          <w:rFonts w:ascii="Arial" w:hAnsi="Arial" w:cs="Arial"/>
          <w:sz w:val="18"/>
          <w:szCs w:val="18"/>
          <w:lang w:val="es-ES_tradnl"/>
        </w:rPr>
      </w:pPr>
    </w:p>
    <w:p w:rsidR="00F25774" w:rsidRDefault="00814844" w:rsidP="00F25774">
      <w:pPr>
        <w:rPr>
          <w:rFonts w:ascii="Arial" w:hAnsi="Arial" w:cs="Arial"/>
          <w:sz w:val="18"/>
          <w:szCs w:val="18"/>
          <w:lang w:val="es-ES_tradnl"/>
        </w:rPr>
      </w:pPr>
      <w:r>
        <w:rPr>
          <w:rFonts w:ascii="Arial" w:hAnsi="Arial" w:cs="Arial"/>
          <w:sz w:val="18"/>
          <w:szCs w:val="18"/>
          <w:lang w:val="es-ES_tradnl"/>
        </w:rPr>
        <w:t>Algas</w:t>
      </w:r>
    </w:p>
    <w:p w:rsidR="00F25774" w:rsidRPr="00CD652E" w:rsidRDefault="00F25774" w:rsidP="00F25774">
      <w:pPr>
        <w:rPr>
          <w:rFonts w:ascii="Arial" w:hAnsi="Arial" w:cs="Arial"/>
          <w:sz w:val="18"/>
          <w:szCs w:val="18"/>
          <w:lang w:val="es-ES_tradnl"/>
        </w:rPr>
      </w:pPr>
    </w:p>
    <w:p w:rsidR="00F25774" w:rsidRPr="00792588" w:rsidRDefault="00F25774" w:rsidP="00F2577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rsidR="00F25774" w:rsidRDefault="00F25774" w:rsidP="00F25774">
      <w:pPr>
        <w:rPr>
          <w:rFonts w:ascii="Arial" w:hAnsi="Arial" w:cs="Arial"/>
          <w:sz w:val="18"/>
          <w:szCs w:val="18"/>
          <w:lang w:val="es-ES_tradnl"/>
        </w:rPr>
      </w:pPr>
    </w:p>
    <w:p w:rsidR="00814844" w:rsidRPr="00F25774" w:rsidRDefault="00814844" w:rsidP="00814844">
      <w:pPr>
        <w:pStyle w:val="Prrafodelista"/>
        <w:numPr>
          <w:ilvl w:val="0"/>
          <w:numId w:val="8"/>
        </w:numPr>
        <w:rPr>
          <w:rFonts w:ascii="Arial" w:hAnsi="Arial" w:cs="Arial"/>
          <w:sz w:val="18"/>
          <w:szCs w:val="18"/>
          <w:lang w:val="es-ES_tradnl"/>
        </w:rPr>
      </w:pPr>
      <w:r w:rsidRPr="00F25774">
        <w:rPr>
          <w:rFonts w:ascii="Arial" w:hAnsi="Arial" w:cs="Arial"/>
          <w:sz w:val="18"/>
          <w:szCs w:val="18"/>
          <w:lang w:val="es-ES_tradnl"/>
        </w:rPr>
        <w:t>Organismos eucariotas</w:t>
      </w:r>
    </w:p>
    <w:p w:rsidR="00814844" w:rsidRPr="00F25774" w:rsidRDefault="00814844" w:rsidP="00814844">
      <w:pPr>
        <w:pStyle w:val="Prrafodelista"/>
        <w:numPr>
          <w:ilvl w:val="0"/>
          <w:numId w:val="8"/>
        </w:numPr>
        <w:rPr>
          <w:rFonts w:ascii="Arial" w:hAnsi="Arial" w:cs="Arial"/>
          <w:sz w:val="18"/>
          <w:szCs w:val="18"/>
          <w:lang w:val="es-ES_tradnl"/>
        </w:rPr>
      </w:pPr>
      <w:r w:rsidRPr="00F25774">
        <w:rPr>
          <w:rFonts w:ascii="Arial" w:hAnsi="Arial" w:cs="Arial"/>
          <w:sz w:val="18"/>
          <w:szCs w:val="18"/>
          <w:lang w:val="es-ES_tradnl"/>
        </w:rPr>
        <w:t>Presentan nivel de organización unicelular</w:t>
      </w:r>
      <w:r>
        <w:rPr>
          <w:rFonts w:ascii="Arial" w:hAnsi="Arial" w:cs="Arial"/>
          <w:sz w:val="18"/>
          <w:szCs w:val="18"/>
          <w:lang w:val="es-ES_tradnl"/>
        </w:rPr>
        <w:t xml:space="preserve"> o multicelular</w:t>
      </w:r>
    </w:p>
    <w:p w:rsidR="00814844" w:rsidRPr="00F25774" w:rsidRDefault="00814844" w:rsidP="00814844">
      <w:pPr>
        <w:pStyle w:val="Prrafodelista"/>
        <w:numPr>
          <w:ilvl w:val="0"/>
          <w:numId w:val="8"/>
        </w:numPr>
        <w:rPr>
          <w:rFonts w:ascii="Arial" w:hAnsi="Arial" w:cs="Arial"/>
          <w:sz w:val="18"/>
          <w:szCs w:val="18"/>
          <w:lang w:val="es-ES_tradnl"/>
        </w:rPr>
      </w:pPr>
      <w:r w:rsidRPr="00F25774">
        <w:rPr>
          <w:rFonts w:ascii="Arial" w:hAnsi="Arial" w:cs="Arial"/>
          <w:sz w:val="18"/>
          <w:szCs w:val="18"/>
          <w:lang w:val="es-ES_tradnl"/>
        </w:rPr>
        <w:t xml:space="preserve">Su nutrición es </w:t>
      </w:r>
      <w:r>
        <w:rPr>
          <w:rFonts w:ascii="Arial" w:hAnsi="Arial" w:cs="Arial"/>
          <w:sz w:val="18"/>
          <w:szCs w:val="18"/>
          <w:lang w:val="es-ES_tradnl"/>
        </w:rPr>
        <w:t>autótrofa</w:t>
      </w:r>
    </w:p>
    <w:p w:rsidR="00814844" w:rsidRPr="00F25774" w:rsidRDefault="00814844" w:rsidP="00814844">
      <w:pPr>
        <w:pStyle w:val="Prrafodelista"/>
        <w:numPr>
          <w:ilvl w:val="0"/>
          <w:numId w:val="8"/>
        </w:numPr>
        <w:rPr>
          <w:rFonts w:ascii="Arial" w:hAnsi="Arial" w:cs="Arial"/>
          <w:sz w:val="18"/>
          <w:szCs w:val="18"/>
          <w:lang w:val="es-ES_tradnl"/>
        </w:rPr>
      </w:pPr>
      <w:r w:rsidRPr="00F25774">
        <w:rPr>
          <w:rFonts w:ascii="Arial" w:hAnsi="Arial" w:cs="Arial"/>
          <w:sz w:val="18"/>
          <w:szCs w:val="18"/>
          <w:lang w:val="es-ES_tradnl"/>
        </w:rPr>
        <w:t xml:space="preserve">Se reproducen asexualmente y por </w:t>
      </w:r>
      <w:proofErr w:type="spellStart"/>
      <w:r w:rsidRPr="00F25774">
        <w:rPr>
          <w:rFonts w:ascii="Arial" w:hAnsi="Arial" w:cs="Arial"/>
          <w:sz w:val="18"/>
          <w:szCs w:val="18"/>
          <w:lang w:val="es-ES_tradnl"/>
        </w:rPr>
        <w:t>alternacia</w:t>
      </w:r>
      <w:proofErr w:type="spellEnd"/>
      <w:r w:rsidRPr="00F25774">
        <w:rPr>
          <w:rFonts w:ascii="Arial" w:hAnsi="Arial" w:cs="Arial"/>
          <w:sz w:val="18"/>
          <w:szCs w:val="18"/>
          <w:lang w:val="es-ES_tradnl"/>
        </w:rPr>
        <w:t xml:space="preserve"> de generaciones</w:t>
      </w:r>
    </w:p>
    <w:p w:rsidR="00814844" w:rsidRPr="00F25774" w:rsidRDefault="00814844" w:rsidP="00814844">
      <w:pPr>
        <w:pStyle w:val="Prrafodelista"/>
        <w:numPr>
          <w:ilvl w:val="0"/>
          <w:numId w:val="8"/>
        </w:numPr>
        <w:rPr>
          <w:rFonts w:ascii="Arial" w:hAnsi="Arial" w:cs="Arial"/>
          <w:sz w:val="18"/>
          <w:szCs w:val="18"/>
          <w:lang w:val="es-ES_tradnl"/>
        </w:rPr>
      </w:pPr>
      <w:r w:rsidRPr="00F25774">
        <w:rPr>
          <w:rFonts w:ascii="Arial" w:hAnsi="Arial" w:cs="Arial"/>
          <w:sz w:val="18"/>
          <w:szCs w:val="18"/>
          <w:lang w:val="es-ES_tradnl"/>
        </w:rPr>
        <w:t xml:space="preserve">Sus células puedes presentar </w:t>
      </w:r>
      <w:r>
        <w:rPr>
          <w:rFonts w:ascii="Arial" w:hAnsi="Arial" w:cs="Arial"/>
          <w:sz w:val="18"/>
          <w:szCs w:val="18"/>
          <w:lang w:val="es-ES_tradnl"/>
        </w:rPr>
        <w:t>cilio o flagelos para movilizarse</w:t>
      </w:r>
    </w:p>
    <w:p w:rsidR="00814844" w:rsidRPr="00F25774" w:rsidRDefault="00814844" w:rsidP="00814844">
      <w:pPr>
        <w:pStyle w:val="Prrafodelista"/>
        <w:numPr>
          <w:ilvl w:val="0"/>
          <w:numId w:val="8"/>
        </w:numPr>
        <w:rPr>
          <w:rFonts w:ascii="Arial" w:hAnsi="Arial" w:cs="Arial"/>
          <w:sz w:val="18"/>
          <w:szCs w:val="18"/>
          <w:lang w:val="es-ES_tradnl"/>
        </w:rPr>
      </w:pPr>
      <w:r w:rsidRPr="00F25774">
        <w:rPr>
          <w:rFonts w:ascii="Arial" w:hAnsi="Arial" w:cs="Arial"/>
          <w:sz w:val="18"/>
          <w:szCs w:val="18"/>
          <w:lang w:val="es-ES_tradnl"/>
        </w:rPr>
        <w:t xml:space="preserve">Habitan en ambientes </w:t>
      </w:r>
      <w:proofErr w:type="spellStart"/>
      <w:r w:rsidRPr="00F25774">
        <w:rPr>
          <w:rFonts w:ascii="Arial" w:hAnsi="Arial" w:cs="Arial"/>
          <w:sz w:val="18"/>
          <w:szCs w:val="18"/>
          <w:lang w:val="es-ES_tradnl"/>
        </w:rPr>
        <w:t>auáticos</w:t>
      </w:r>
      <w:proofErr w:type="spellEnd"/>
    </w:p>
    <w:p w:rsidR="00814844" w:rsidRDefault="00814844" w:rsidP="00814844">
      <w:pPr>
        <w:pStyle w:val="Prrafodelista"/>
        <w:numPr>
          <w:ilvl w:val="0"/>
          <w:numId w:val="8"/>
        </w:numPr>
        <w:rPr>
          <w:rFonts w:ascii="Arial" w:hAnsi="Arial" w:cs="Arial"/>
          <w:sz w:val="18"/>
          <w:szCs w:val="18"/>
          <w:lang w:val="es-ES_tradnl"/>
        </w:rPr>
      </w:pPr>
      <w:r w:rsidRPr="00F25774">
        <w:rPr>
          <w:rFonts w:ascii="Arial" w:hAnsi="Arial" w:cs="Arial"/>
          <w:sz w:val="18"/>
          <w:szCs w:val="18"/>
          <w:lang w:val="es-ES_tradnl"/>
        </w:rPr>
        <w:t xml:space="preserve">Son llamados </w:t>
      </w:r>
      <w:r>
        <w:rPr>
          <w:rFonts w:ascii="Arial" w:hAnsi="Arial" w:cs="Arial"/>
          <w:sz w:val="18"/>
          <w:szCs w:val="18"/>
          <w:lang w:val="es-ES_tradnl"/>
        </w:rPr>
        <w:t>fitoplancton</w:t>
      </w:r>
    </w:p>
    <w:p w:rsidR="00814844" w:rsidRPr="00F25774" w:rsidRDefault="00814844" w:rsidP="00814844">
      <w:pPr>
        <w:pStyle w:val="Prrafodelista"/>
        <w:numPr>
          <w:ilvl w:val="0"/>
          <w:numId w:val="8"/>
        </w:numPr>
        <w:rPr>
          <w:rFonts w:ascii="Arial" w:hAnsi="Arial" w:cs="Arial"/>
          <w:sz w:val="18"/>
          <w:szCs w:val="18"/>
          <w:lang w:val="es-ES_tradnl"/>
        </w:rPr>
      </w:pPr>
      <w:r>
        <w:rPr>
          <w:rFonts w:ascii="Arial" w:hAnsi="Arial" w:cs="Arial"/>
          <w:sz w:val="18"/>
          <w:szCs w:val="18"/>
          <w:lang w:val="es-ES_tradnl"/>
        </w:rPr>
        <w:t>Son productores en el ecosistema</w:t>
      </w:r>
    </w:p>
    <w:p w:rsidR="00F25774" w:rsidRPr="00E31CAA" w:rsidRDefault="00F25774" w:rsidP="00F25774">
      <w:pPr>
        <w:rPr>
          <w:rFonts w:ascii="Arial" w:hAnsi="Arial" w:cs="Arial"/>
          <w:sz w:val="18"/>
          <w:szCs w:val="18"/>
          <w:lang w:val="es-ES_tradnl"/>
        </w:rPr>
      </w:pPr>
    </w:p>
    <w:p w:rsidR="00F25774" w:rsidRPr="00F4317E" w:rsidRDefault="00F25774" w:rsidP="00F2577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rsidR="00F25774" w:rsidRDefault="00F25774" w:rsidP="00F2577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rsidR="00F25774" w:rsidRDefault="00F25774" w:rsidP="00F25774">
      <w:pPr>
        <w:rPr>
          <w:rFonts w:ascii="Arial" w:hAnsi="Arial" w:cs="Arial"/>
          <w:sz w:val="18"/>
          <w:szCs w:val="18"/>
          <w:lang w:val="es-ES_tradnl"/>
        </w:rPr>
      </w:pPr>
    </w:p>
    <w:p w:rsidR="00814844" w:rsidRDefault="007B1259" w:rsidP="00F25774">
      <w:pPr>
        <w:rPr>
          <w:rFonts w:ascii="Arial" w:hAnsi="Arial" w:cs="Arial"/>
          <w:sz w:val="18"/>
          <w:szCs w:val="18"/>
          <w:lang w:val="es-ES_tradnl"/>
        </w:rPr>
      </w:pPr>
      <w:r>
        <w:rPr>
          <w:rFonts w:ascii="Arial" w:hAnsi="Arial" w:cs="Arial"/>
          <w:sz w:val="18"/>
          <w:szCs w:val="18"/>
          <w:lang w:val="es-ES_tradnl"/>
        </w:rPr>
        <w:t>77900752</w:t>
      </w:r>
    </w:p>
    <w:p w:rsidR="00F25774" w:rsidRPr="000719EE" w:rsidRDefault="00F25774" w:rsidP="00F2577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rsidR="007B1259" w:rsidRPr="000719EE" w:rsidRDefault="007B1259" w:rsidP="007B1259">
      <w:pPr>
        <w:rPr>
          <w:rFonts w:ascii="Arial" w:hAnsi="Arial" w:cs="Arial"/>
          <w:sz w:val="18"/>
          <w:szCs w:val="18"/>
          <w:lang w:val="es-ES_tradnl"/>
        </w:rPr>
      </w:pPr>
      <w:r>
        <w:rPr>
          <w:rFonts w:ascii="Arial" w:hAnsi="Arial" w:cs="Arial"/>
          <w:sz w:val="18"/>
          <w:szCs w:val="18"/>
          <w:lang w:val="es-ES_tradnl"/>
        </w:rPr>
        <w:t>CN_06_03_CO_REC1</w:t>
      </w:r>
      <w:ins w:id="9" w:author="USER" w:date="2015-04-15T18:37:00Z">
        <w:r w:rsidR="005A2851">
          <w:rPr>
            <w:rFonts w:ascii="Arial" w:hAnsi="Arial" w:cs="Arial"/>
            <w:sz w:val="18"/>
            <w:szCs w:val="18"/>
            <w:lang w:val="es-ES_tradnl"/>
          </w:rPr>
          <w:t>0</w:t>
        </w:r>
      </w:ins>
      <w:del w:id="10" w:author="USER" w:date="2015-04-15T18:37:00Z">
        <w:r w:rsidDel="005A2851">
          <w:rPr>
            <w:rFonts w:ascii="Arial" w:hAnsi="Arial" w:cs="Arial"/>
            <w:sz w:val="18"/>
            <w:szCs w:val="18"/>
            <w:lang w:val="es-ES_tradnl"/>
          </w:rPr>
          <w:delText>1</w:delText>
        </w:r>
      </w:del>
      <w:r>
        <w:rPr>
          <w:rFonts w:ascii="Arial" w:hAnsi="Arial" w:cs="Arial"/>
          <w:sz w:val="18"/>
          <w:szCs w:val="18"/>
          <w:lang w:val="es-ES_tradnl"/>
        </w:rPr>
        <w:t>0_IMG0</w:t>
      </w:r>
      <w:r w:rsidR="00A01651">
        <w:rPr>
          <w:rFonts w:ascii="Arial" w:hAnsi="Arial" w:cs="Arial"/>
          <w:sz w:val="18"/>
          <w:szCs w:val="18"/>
          <w:lang w:val="es-ES_tradnl"/>
        </w:rPr>
        <w:t>4</w:t>
      </w:r>
    </w:p>
    <w:p w:rsidR="00F25774" w:rsidRPr="000719EE" w:rsidRDefault="00F25774" w:rsidP="00F25774">
      <w:pPr>
        <w:rPr>
          <w:rFonts w:ascii="Arial" w:hAnsi="Arial" w:cs="Arial"/>
          <w:sz w:val="18"/>
          <w:szCs w:val="18"/>
          <w:lang w:val="es-ES_tradnl"/>
        </w:rPr>
      </w:pPr>
    </w:p>
    <w:p w:rsidR="00F25774" w:rsidRDefault="00F25774" w:rsidP="00F25774">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rsidR="00DF6F53" w:rsidRDefault="00DF6F53" w:rsidP="00DF6F53">
      <w:pPr>
        <w:rPr>
          <w:rFonts w:ascii="Arial" w:hAnsi="Arial" w:cs="Arial"/>
          <w:sz w:val="18"/>
          <w:szCs w:val="18"/>
          <w:lang w:val="es-ES_tradnl"/>
        </w:rPr>
      </w:pPr>
    </w:p>
    <w:p w:rsidR="00814844" w:rsidRDefault="00814844" w:rsidP="00DF6F53">
      <w:pPr>
        <w:rPr>
          <w:rFonts w:ascii="Arial" w:hAnsi="Arial" w:cs="Arial"/>
          <w:sz w:val="18"/>
          <w:szCs w:val="18"/>
          <w:lang w:val="es-ES_tradnl"/>
        </w:rPr>
      </w:pPr>
      <w:r>
        <w:rPr>
          <w:rFonts w:ascii="Arial" w:hAnsi="Arial" w:cs="Arial"/>
          <w:sz w:val="18"/>
          <w:szCs w:val="18"/>
          <w:lang w:val="es-ES_tradnl"/>
        </w:rPr>
        <w:t>Algas microscópicas</w:t>
      </w:r>
    </w:p>
    <w:p w:rsidR="00E31CAA" w:rsidRPr="00E31CAA" w:rsidRDefault="00E31CAA"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sectPr w:rsidR="00E31CAA" w:rsidRPr="00E31CA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82288"/>
    <w:multiLevelType w:val="hybridMultilevel"/>
    <w:tmpl w:val="D7B4A86A"/>
    <w:lvl w:ilvl="0" w:tplc="430EBD02">
      <w:numFmt w:val="bullet"/>
      <w:lvlText w:val="-"/>
      <w:lvlJc w:val="left"/>
      <w:pPr>
        <w:ind w:left="360" w:hanging="360"/>
      </w:pPr>
      <w:rPr>
        <w:rFonts w:ascii="Arial" w:eastAsiaTheme="minorEastAsia"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2BCB5092"/>
    <w:multiLevelType w:val="hybridMultilevel"/>
    <w:tmpl w:val="78AAAB18"/>
    <w:lvl w:ilvl="0" w:tplc="5E149484">
      <w:start w:val="1"/>
      <w:numFmt w:val="bullet"/>
      <w:lvlText w:val="•"/>
      <w:lvlJc w:val="left"/>
      <w:pPr>
        <w:tabs>
          <w:tab w:val="num" w:pos="720"/>
        </w:tabs>
        <w:ind w:left="720" w:hanging="360"/>
      </w:pPr>
      <w:rPr>
        <w:rFonts w:ascii="Arial" w:hAnsi="Arial" w:hint="default"/>
      </w:rPr>
    </w:lvl>
    <w:lvl w:ilvl="1" w:tplc="2B942F9E" w:tentative="1">
      <w:start w:val="1"/>
      <w:numFmt w:val="bullet"/>
      <w:lvlText w:val="•"/>
      <w:lvlJc w:val="left"/>
      <w:pPr>
        <w:tabs>
          <w:tab w:val="num" w:pos="1440"/>
        </w:tabs>
        <w:ind w:left="1440" w:hanging="360"/>
      </w:pPr>
      <w:rPr>
        <w:rFonts w:ascii="Arial" w:hAnsi="Arial" w:hint="default"/>
      </w:rPr>
    </w:lvl>
    <w:lvl w:ilvl="2" w:tplc="06CC1C30" w:tentative="1">
      <w:start w:val="1"/>
      <w:numFmt w:val="bullet"/>
      <w:lvlText w:val="•"/>
      <w:lvlJc w:val="left"/>
      <w:pPr>
        <w:tabs>
          <w:tab w:val="num" w:pos="2160"/>
        </w:tabs>
        <w:ind w:left="2160" w:hanging="360"/>
      </w:pPr>
      <w:rPr>
        <w:rFonts w:ascii="Arial" w:hAnsi="Arial" w:hint="default"/>
      </w:rPr>
    </w:lvl>
    <w:lvl w:ilvl="3" w:tplc="C9CC0CD0" w:tentative="1">
      <w:start w:val="1"/>
      <w:numFmt w:val="bullet"/>
      <w:lvlText w:val="•"/>
      <w:lvlJc w:val="left"/>
      <w:pPr>
        <w:tabs>
          <w:tab w:val="num" w:pos="2880"/>
        </w:tabs>
        <w:ind w:left="2880" w:hanging="360"/>
      </w:pPr>
      <w:rPr>
        <w:rFonts w:ascii="Arial" w:hAnsi="Arial" w:hint="default"/>
      </w:rPr>
    </w:lvl>
    <w:lvl w:ilvl="4" w:tplc="D2580222" w:tentative="1">
      <w:start w:val="1"/>
      <w:numFmt w:val="bullet"/>
      <w:lvlText w:val="•"/>
      <w:lvlJc w:val="left"/>
      <w:pPr>
        <w:tabs>
          <w:tab w:val="num" w:pos="3600"/>
        </w:tabs>
        <w:ind w:left="3600" w:hanging="360"/>
      </w:pPr>
      <w:rPr>
        <w:rFonts w:ascii="Arial" w:hAnsi="Arial" w:hint="default"/>
      </w:rPr>
    </w:lvl>
    <w:lvl w:ilvl="5" w:tplc="4FF61EA6" w:tentative="1">
      <w:start w:val="1"/>
      <w:numFmt w:val="bullet"/>
      <w:lvlText w:val="•"/>
      <w:lvlJc w:val="left"/>
      <w:pPr>
        <w:tabs>
          <w:tab w:val="num" w:pos="4320"/>
        </w:tabs>
        <w:ind w:left="4320" w:hanging="360"/>
      </w:pPr>
      <w:rPr>
        <w:rFonts w:ascii="Arial" w:hAnsi="Arial" w:hint="default"/>
      </w:rPr>
    </w:lvl>
    <w:lvl w:ilvl="6" w:tplc="0D363E00" w:tentative="1">
      <w:start w:val="1"/>
      <w:numFmt w:val="bullet"/>
      <w:lvlText w:val="•"/>
      <w:lvlJc w:val="left"/>
      <w:pPr>
        <w:tabs>
          <w:tab w:val="num" w:pos="5040"/>
        </w:tabs>
        <w:ind w:left="5040" w:hanging="360"/>
      </w:pPr>
      <w:rPr>
        <w:rFonts w:ascii="Arial" w:hAnsi="Arial" w:hint="default"/>
      </w:rPr>
    </w:lvl>
    <w:lvl w:ilvl="7" w:tplc="DDEAF1AC" w:tentative="1">
      <w:start w:val="1"/>
      <w:numFmt w:val="bullet"/>
      <w:lvlText w:val="•"/>
      <w:lvlJc w:val="left"/>
      <w:pPr>
        <w:tabs>
          <w:tab w:val="num" w:pos="5760"/>
        </w:tabs>
        <w:ind w:left="5760" w:hanging="360"/>
      </w:pPr>
      <w:rPr>
        <w:rFonts w:ascii="Arial" w:hAnsi="Arial" w:hint="default"/>
      </w:rPr>
    </w:lvl>
    <w:lvl w:ilvl="8" w:tplc="E950282A" w:tentative="1">
      <w:start w:val="1"/>
      <w:numFmt w:val="bullet"/>
      <w:lvlText w:val="•"/>
      <w:lvlJc w:val="left"/>
      <w:pPr>
        <w:tabs>
          <w:tab w:val="num" w:pos="6480"/>
        </w:tabs>
        <w:ind w:left="6480" w:hanging="360"/>
      </w:pPr>
      <w:rPr>
        <w:rFonts w:ascii="Arial" w:hAnsi="Arial" w:hint="default"/>
      </w:rPr>
    </w:lvl>
  </w:abstractNum>
  <w:abstractNum w:abstractNumId="2">
    <w:nsid w:val="63DD4E46"/>
    <w:multiLevelType w:val="hybridMultilevel"/>
    <w:tmpl w:val="544EA5E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64456E29"/>
    <w:multiLevelType w:val="hybridMultilevel"/>
    <w:tmpl w:val="C4267B5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64E27FC5"/>
    <w:multiLevelType w:val="hybridMultilevel"/>
    <w:tmpl w:val="0E529F9C"/>
    <w:lvl w:ilvl="0" w:tplc="99CE1FA2">
      <w:start w:val="1"/>
      <w:numFmt w:val="bullet"/>
      <w:lvlText w:val="•"/>
      <w:lvlJc w:val="left"/>
      <w:pPr>
        <w:tabs>
          <w:tab w:val="num" w:pos="720"/>
        </w:tabs>
        <w:ind w:left="720" w:hanging="360"/>
      </w:pPr>
      <w:rPr>
        <w:rFonts w:ascii="Arial" w:hAnsi="Arial" w:hint="default"/>
      </w:rPr>
    </w:lvl>
    <w:lvl w:ilvl="1" w:tplc="FFD2B5A0" w:tentative="1">
      <w:start w:val="1"/>
      <w:numFmt w:val="bullet"/>
      <w:lvlText w:val="•"/>
      <w:lvlJc w:val="left"/>
      <w:pPr>
        <w:tabs>
          <w:tab w:val="num" w:pos="1440"/>
        </w:tabs>
        <w:ind w:left="1440" w:hanging="360"/>
      </w:pPr>
      <w:rPr>
        <w:rFonts w:ascii="Arial" w:hAnsi="Arial" w:hint="default"/>
      </w:rPr>
    </w:lvl>
    <w:lvl w:ilvl="2" w:tplc="4EEAE8B8" w:tentative="1">
      <w:start w:val="1"/>
      <w:numFmt w:val="bullet"/>
      <w:lvlText w:val="•"/>
      <w:lvlJc w:val="left"/>
      <w:pPr>
        <w:tabs>
          <w:tab w:val="num" w:pos="2160"/>
        </w:tabs>
        <w:ind w:left="2160" w:hanging="360"/>
      </w:pPr>
      <w:rPr>
        <w:rFonts w:ascii="Arial" w:hAnsi="Arial" w:hint="default"/>
      </w:rPr>
    </w:lvl>
    <w:lvl w:ilvl="3" w:tplc="72D619A4" w:tentative="1">
      <w:start w:val="1"/>
      <w:numFmt w:val="bullet"/>
      <w:lvlText w:val="•"/>
      <w:lvlJc w:val="left"/>
      <w:pPr>
        <w:tabs>
          <w:tab w:val="num" w:pos="2880"/>
        </w:tabs>
        <w:ind w:left="2880" w:hanging="360"/>
      </w:pPr>
      <w:rPr>
        <w:rFonts w:ascii="Arial" w:hAnsi="Arial" w:hint="default"/>
      </w:rPr>
    </w:lvl>
    <w:lvl w:ilvl="4" w:tplc="1C94AE4A" w:tentative="1">
      <w:start w:val="1"/>
      <w:numFmt w:val="bullet"/>
      <w:lvlText w:val="•"/>
      <w:lvlJc w:val="left"/>
      <w:pPr>
        <w:tabs>
          <w:tab w:val="num" w:pos="3600"/>
        </w:tabs>
        <w:ind w:left="3600" w:hanging="360"/>
      </w:pPr>
      <w:rPr>
        <w:rFonts w:ascii="Arial" w:hAnsi="Arial" w:hint="default"/>
      </w:rPr>
    </w:lvl>
    <w:lvl w:ilvl="5" w:tplc="E24E48C2" w:tentative="1">
      <w:start w:val="1"/>
      <w:numFmt w:val="bullet"/>
      <w:lvlText w:val="•"/>
      <w:lvlJc w:val="left"/>
      <w:pPr>
        <w:tabs>
          <w:tab w:val="num" w:pos="4320"/>
        </w:tabs>
        <w:ind w:left="4320" w:hanging="360"/>
      </w:pPr>
      <w:rPr>
        <w:rFonts w:ascii="Arial" w:hAnsi="Arial" w:hint="default"/>
      </w:rPr>
    </w:lvl>
    <w:lvl w:ilvl="6" w:tplc="CFDCBBA0" w:tentative="1">
      <w:start w:val="1"/>
      <w:numFmt w:val="bullet"/>
      <w:lvlText w:val="•"/>
      <w:lvlJc w:val="left"/>
      <w:pPr>
        <w:tabs>
          <w:tab w:val="num" w:pos="5040"/>
        </w:tabs>
        <w:ind w:left="5040" w:hanging="360"/>
      </w:pPr>
      <w:rPr>
        <w:rFonts w:ascii="Arial" w:hAnsi="Arial" w:hint="default"/>
      </w:rPr>
    </w:lvl>
    <w:lvl w:ilvl="7" w:tplc="7286EE08" w:tentative="1">
      <w:start w:val="1"/>
      <w:numFmt w:val="bullet"/>
      <w:lvlText w:val="•"/>
      <w:lvlJc w:val="left"/>
      <w:pPr>
        <w:tabs>
          <w:tab w:val="num" w:pos="5760"/>
        </w:tabs>
        <w:ind w:left="5760" w:hanging="360"/>
      </w:pPr>
      <w:rPr>
        <w:rFonts w:ascii="Arial" w:hAnsi="Arial" w:hint="default"/>
      </w:rPr>
    </w:lvl>
    <w:lvl w:ilvl="8" w:tplc="3FE46794" w:tentative="1">
      <w:start w:val="1"/>
      <w:numFmt w:val="bullet"/>
      <w:lvlText w:val="•"/>
      <w:lvlJc w:val="left"/>
      <w:pPr>
        <w:tabs>
          <w:tab w:val="num" w:pos="6480"/>
        </w:tabs>
        <w:ind w:left="6480" w:hanging="360"/>
      </w:pPr>
      <w:rPr>
        <w:rFonts w:ascii="Arial" w:hAnsi="Arial" w:hint="default"/>
      </w:rPr>
    </w:lvl>
  </w:abstractNum>
  <w:abstractNum w:abstractNumId="5">
    <w:nsid w:val="650E0655"/>
    <w:multiLevelType w:val="hybridMultilevel"/>
    <w:tmpl w:val="46BAC94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nsid w:val="73B65451"/>
    <w:multiLevelType w:val="hybridMultilevel"/>
    <w:tmpl w:val="C8CCDAA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nsid w:val="7A682BE7"/>
    <w:multiLevelType w:val="hybridMultilevel"/>
    <w:tmpl w:val="04965BC8"/>
    <w:lvl w:ilvl="0" w:tplc="9ABED7FC">
      <w:start w:val="1"/>
      <w:numFmt w:val="bullet"/>
      <w:lvlText w:val="•"/>
      <w:lvlJc w:val="left"/>
      <w:pPr>
        <w:tabs>
          <w:tab w:val="num" w:pos="720"/>
        </w:tabs>
        <w:ind w:left="720" w:hanging="360"/>
      </w:pPr>
      <w:rPr>
        <w:rFonts w:ascii="Arial" w:hAnsi="Arial" w:hint="default"/>
      </w:rPr>
    </w:lvl>
    <w:lvl w:ilvl="1" w:tplc="81C2831C" w:tentative="1">
      <w:start w:val="1"/>
      <w:numFmt w:val="bullet"/>
      <w:lvlText w:val="•"/>
      <w:lvlJc w:val="left"/>
      <w:pPr>
        <w:tabs>
          <w:tab w:val="num" w:pos="1440"/>
        </w:tabs>
        <w:ind w:left="1440" w:hanging="360"/>
      </w:pPr>
      <w:rPr>
        <w:rFonts w:ascii="Arial" w:hAnsi="Arial" w:hint="default"/>
      </w:rPr>
    </w:lvl>
    <w:lvl w:ilvl="2" w:tplc="43128A30" w:tentative="1">
      <w:start w:val="1"/>
      <w:numFmt w:val="bullet"/>
      <w:lvlText w:val="•"/>
      <w:lvlJc w:val="left"/>
      <w:pPr>
        <w:tabs>
          <w:tab w:val="num" w:pos="2160"/>
        </w:tabs>
        <w:ind w:left="2160" w:hanging="360"/>
      </w:pPr>
      <w:rPr>
        <w:rFonts w:ascii="Arial" w:hAnsi="Arial" w:hint="default"/>
      </w:rPr>
    </w:lvl>
    <w:lvl w:ilvl="3" w:tplc="CC8C92A0" w:tentative="1">
      <w:start w:val="1"/>
      <w:numFmt w:val="bullet"/>
      <w:lvlText w:val="•"/>
      <w:lvlJc w:val="left"/>
      <w:pPr>
        <w:tabs>
          <w:tab w:val="num" w:pos="2880"/>
        </w:tabs>
        <w:ind w:left="2880" w:hanging="360"/>
      </w:pPr>
      <w:rPr>
        <w:rFonts w:ascii="Arial" w:hAnsi="Arial" w:hint="default"/>
      </w:rPr>
    </w:lvl>
    <w:lvl w:ilvl="4" w:tplc="8B746A80" w:tentative="1">
      <w:start w:val="1"/>
      <w:numFmt w:val="bullet"/>
      <w:lvlText w:val="•"/>
      <w:lvlJc w:val="left"/>
      <w:pPr>
        <w:tabs>
          <w:tab w:val="num" w:pos="3600"/>
        </w:tabs>
        <w:ind w:left="3600" w:hanging="360"/>
      </w:pPr>
      <w:rPr>
        <w:rFonts w:ascii="Arial" w:hAnsi="Arial" w:hint="default"/>
      </w:rPr>
    </w:lvl>
    <w:lvl w:ilvl="5" w:tplc="4204E644" w:tentative="1">
      <w:start w:val="1"/>
      <w:numFmt w:val="bullet"/>
      <w:lvlText w:val="•"/>
      <w:lvlJc w:val="left"/>
      <w:pPr>
        <w:tabs>
          <w:tab w:val="num" w:pos="4320"/>
        </w:tabs>
        <w:ind w:left="4320" w:hanging="360"/>
      </w:pPr>
      <w:rPr>
        <w:rFonts w:ascii="Arial" w:hAnsi="Arial" w:hint="default"/>
      </w:rPr>
    </w:lvl>
    <w:lvl w:ilvl="6" w:tplc="65A25786" w:tentative="1">
      <w:start w:val="1"/>
      <w:numFmt w:val="bullet"/>
      <w:lvlText w:val="•"/>
      <w:lvlJc w:val="left"/>
      <w:pPr>
        <w:tabs>
          <w:tab w:val="num" w:pos="5040"/>
        </w:tabs>
        <w:ind w:left="5040" w:hanging="360"/>
      </w:pPr>
      <w:rPr>
        <w:rFonts w:ascii="Arial" w:hAnsi="Arial" w:hint="default"/>
      </w:rPr>
    </w:lvl>
    <w:lvl w:ilvl="7" w:tplc="30E07CB4" w:tentative="1">
      <w:start w:val="1"/>
      <w:numFmt w:val="bullet"/>
      <w:lvlText w:val="•"/>
      <w:lvlJc w:val="left"/>
      <w:pPr>
        <w:tabs>
          <w:tab w:val="num" w:pos="5760"/>
        </w:tabs>
        <w:ind w:left="5760" w:hanging="360"/>
      </w:pPr>
      <w:rPr>
        <w:rFonts w:ascii="Arial" w:hAnsi="Arial" w:hint="default"/>
      </w:rPr>
    </w:lvl>
    <w:lvl w:ilvl="8" w:tplc="A7EECEF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6"/>
  </w:num>
  <w:num w:numId="4">
    <w:abstractNumId w:val="5"/>
  </w:num>
  <w:num w:numId="5">
    <w:abstractNumId w:val="7"/>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5228B"/>
    <w:rsid w:val="00054002"/>
    <w:rsid w:val="000B5C27"/>
    <w:rsid w:val="00104E5C"/>
    <w:rsid w:val="0014528A"/>
    <w:rsid w:val="00195182"/>
    <w:rsid w:val="001B3983"/>
    <w:rsid w:val="001C720D"/>
    <w:rsid w:val="001E1243"/>
    <w:rsid w:val="001E2043"/>
    <w:rsid w:val="0025146C"/>
    <w:rsid w:val="00254FDB"/>
    <w:rsid w:val="0028424C"/>
    <w:rsid w:val="002A563F"/>
    <w:rsid w:val="002B7E96"/>
    <w:rsid w:val="002E4EE6"/>
    <w:rsid w:val="002F6267"/>
    <w:rsid w:val="00326C60"/>
    <w:rsid w:val="00340C3A"/>
    <w:rsid w:val="00345260"/>
    <w:rsid w:val="00353644"/>
    <w:rsid w:val="003D72B3"/>
    <w:rsid w:val="003F1EB9"/>
    <w:rsid w:val="004375B6"/>
    <w:rsid w:val="0045712C"/>
    <w:rsid w:val="004735BF"/>
    <w:rsid w:val="004A0080"/>
    <w:rsid w:val="004A2B92"/>
    <w:rsid w:val="00551D6E"/>
    <w:rsid w:val="00552D7C"/>
    <w:rsid w:val="005A2851"/>
    <w:rsid w:val="005C209B"/>
    <w:rsid w:val="005F4C68"/>
    <w:rsid w:val="00611072"/>
    <w:rsid w:val="00616529"/>
    <w:rsid w:val="00624E60"/>
    <w:rsid w:val="0063490D"/>
    <w:rsid w:val="00647430"/>
    <w:rsid w:val="006559E5"/>
    <w:rsid w:val="006907A4"/>
    <w:rsid w:val="006A32CE"/>
    <w:rsid w:val="006A3851"/>
    <w:rsid w:val="006B1C75"/>
    <w:rsid w:val="006E1C59"/>
    <w:rsid w:val="006E2CC6"/>
    <w:rsid w:val="006E32EF"/>
    <w:rsid w:val="006F42DE"/>
    <w:rsid w:val="00705DE0"/>
    <w:rsid w:val="0074775C"/>
    <w:rsid w:val="00771228"/>
    <w:rsid w:val="007B1259"/>
    <w:rsid w:val="007B25A6"/>
    <w:rsid w:val="007B6D6C"/>
    <w:rsid w:val="007C28CE"/>
    <w:rsid w:val="007C628A"/>
    <w:rsid w:val="00814844"/>
    <w:rsid w:val="0084009B"/>
    <w:rsid w:val="008404BC"/>
    <w:rsid w:val="00870466"/>
    <w:rsid w:val="0091337F"/>
    <w:rsid w:val="00916A2C"/>
    <w:rsid w:val="0097260B"/>
    <w:rsid w:val="009821A9"/>
    <w:rsid w:val="009C0AE3"/>
    <w:rsid w:val="00A01651"/>
    <w:rsid w:val="00A22796"/>
    <w:rsid w:val="00A61B6D"/>
    <w:rsid w:val="00A925B6"/>
    <w:rsid w:val="00AC45C1"/>
    <w:rsid w:val="00AC7496"/>
    <w:rsid w:val="00AC7FAC"/>
    <w:rsid w:val="00AD7044"/>
    <w:rsid w:val="00AE458C"/>
    <w:rsid w:val="00AF23DF"/>
    <w:rsid w:val="00B0282E"/>
    <w:rsid w:val="00B16990"/>
    <w:rsid w:val="00B72CE0"/>
    <w:rsid w:val="00B92165"/>
    <w:rsid w:val="00BA4232"/>
    <w:rsid w:val="00BB18F2"/>
    <w:rsid w:val="00BC129D"/>
    <w:rsid w:val="00BD1FFA"/>
    <w:rsid w:val="00BE01C5"/>
    <w:rsid w:val="00C0683E"/>
    <w:rsid w:val="00C209AE"/>
    <w:rsid w:val="00C34A1F"/>
    <w:rsid w:val="00C35567"/>
    <w:rsid w:val="00C7411E"/>
    <w:rsid w:val="00C82D30"/>
    <w:rsid w:val="00C84826"/>
    <w:rsid w:val="00C92E0A"/>
    <w:rsid w:val="00CA5658"/>
    <w:rsid w:val="00CB02D2"/>
    <w:rsid w:val="00CD2245"/>
    <w:rsid w:val="00CD652E"/>
    <w:rsid w:val="00CF535A"/>
    <w:rsid w:val="00D15A42"/>
    <w:rsid w:val="00D660AD"/>
    <w:rsid w:val="00DE1C4F"/>
    <w:rsid w:val="00DF6F53"/>
    <w:rsid w:val="00E31CAA"/>
    <w:rsid w:val="00E54DA3"/>
    <w:rsid w:val="00E61A4B"/>
    <w:rsid w:val="00E7707B"/>
    <w:rsid w:val="00E84C33"/>
    <w:rsid w:val="00E920E6"/>
    <w:rsid w:val="00E928AA"/>
    <w:rsid w:val="00EA3E65"/>
    <w:rsid w:val="00EB0CCB"/>
    <w:rsid w:val="00EC398E"/>
    <w:rsid w:val="00F150AC"/>
    <w:rsid w:val="00F157B9"/>
    <w:rsid w:val="00F25774"/>
    <w:rsid w:val="00F4317E"/>
    <w:rsid w:val="00F44F99"/>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6E2CC6"/>
    <w:rPr>
      <w:color w:val="0000FF" w:themeColor="hyperlink"/>
      <w:u w:val="single"/>
    </w:rPr>
  </w:style>
  <w:style w:type="character" w:styleId="Hipervnculovisitado">
    <w:name w:val="FollowedHyperlink"/>
    <w:basedOn w:val="Fuentedeprrafopredeter"/>
    <w:uiPriority w:val="99"/>
    <w:semiHidden/>
    <w:unhideWhenUsed/>
    <w:rsid w:val="00F25774"/>
    <w:rPr>
      <w:color w:val="800080" w:themeColor="followedHyperlink"/>
      <w:u w:val="single"/>
    </w:rPr>
  </w:style>
  <w:style w:type="paragraph" w:styleId="Textodeglobo">
    <w:name w:val="Balloon Text"/>
    <w:basedOn w:val="Normal"/>
    <w:link w:val="TextodegloboCar"/>
    <w:uiPriority w:val="99"/>
    <w:semiHidden/>
    <w:unhideWhenUsed/>
    <w:rsid w:val="00F150AC"/>
    <w:rPr>
      <w:rFonts w:ascii="Tahoma" w:hAnsi="Tahoma" w:cs="Tahoma"/>
      <w:sz w:val="16"/>
      <w:szCs w:val="16"/>
    </w:rPr>
  </w:style>
  <w:style w:type="character" w:customStyle="1" w:styleId="TextodegloboCar">
    <w:name w:val="Texto de globo Car"/>
    <w:basedOn w:val="Fuentedeprrafopredeter"/>
    <w:link w:val="Textodeglobo"/>
    <w:uiPriority w:val="99"/>
    <w:semiHidden/>
    <w:rsid w:val="00F150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6E2CC6"/>
    <w:rPr>
      <w:color w:val="0000FF" w:themeColor="hyperlink"/>
      <w:u w:val="single"/>
    </w:rPr>
  </w:style>
  <w:style w:type="character" w:styleId="Hipervnculovisitado">
    <w:name w:val="FollowedHyperlink"/>
    <w:basedOn w:val="Fuentedeprrafopredeter"/>
    <w:uiPriority w:val="99"/>
    <w:semiHidden/>
    <w:unhideWhenUsed/>
    <w:rsid w:val="00F25774"/>
    <w:rPr>
      <w:color w:val="800080" w:themeColor="followedHyperlink"/>
      <w:u w:val="single"/>
    </w:rPr>
  </w:style>
  <w:style w:type="paragraph" w:styleId="Textodeglobo">
    <w:name w:val="Balloon Text"/>
    <w:basedOn w:val="Normal"/>
    <w:link w:val="TextodegloboCar"/>
    <w:uiPriority w:val="99"/>
    <w:semiHidden/>
    <w:unhideWhenUsed/>
    <w:rsid w:val="00F150AC"/>
    <w:rPr>
      <w:rFonts w:ascii="Tahoma" w:hAnsi="Tahoma" w:cs="Tahoma"/>
      <w:sz w:val="16"/>
      <w:szCs w:val="16"/>
    </w:rPr>
  </w:style>
  <w:style w:type="character" w:customStyle="1" w:styleId="TextodegloboCar">
    <w:name w:val="Texto de globo Car"/>
    <w:basedOn w:val="Fuentedeprrafopredeter"/>
    <w:link w:val="Textodeglobo"/>
    <w:uiPriority w:val="99"/>
    <w:semiHidden/>
    <w:rsid w:val="00F150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22297">
      <w:bodyDiv w:val="1"/>
      <w:marLeft w:val="0"/>
      <w:marRight w:val="0"/>
      <w:marTop w:val="0"/>
      <w:marBottom w:val="0"/>
      <w:divBdr>
        <w:top w:val="none" w:sz="0" w:space="0" w:color="auto"/>
        <w:left w:val="none" w:sz="0" w:space="0" w:color="auto"/>
        <w:bottom w:val="none" w:sz="0" w:space="0" w:color="auto"/>
        <w:right w:val="none" w:sz="0" w:space="0" w:color="auto"/>
      </w:divBdr>
      <w:divsChild>
        <w:div w:id="1099333228">
          <w:marLeft w:val="547"/>
          <w:marRight w:val="0"/>
          <w:marTop w:val="96"/>
          <w:marBottom w:val="0"/>
          <w:divBdr>
            <w:top w:val="none" w:sz="0" w:space="0" w:color="auto"/>
            <w:left w:val="none" w:sz="0" w:space="0" w:color="auto"/>
            <w:bottom w:val="none" w:sz="0" w:space="0" w:color="auto"/>
            <w:right w:val="none" w:sz="0" w:space="0" w:color="auto"/>
          </w:divBdr>
        </w:div>
        <w:div w:id="2108773405">
          <w:marLeft w:val="547"/>
          <w:marRight w:val="0"/>
          <w:marTop w:val="96"/>
          <w:marBottom w:val="0"/>
          <w:divBdr>
            <w:top w:val="none" w:sz="0" w:space="0" w:color="auto"/>
            <w:left w:val="none" w:sz="0" w:space="0" w:color="auto"/>
            <w:bottom w:val="none" w:sz="0" w:space="0" w:color="auto"/>
            <w:right w:val="none" w:sz="0" w:space="0" w:color="auto"/>
          </w:divBdr>
        </w:div>
        <w:div w:id="364213093">
          <w:marLeft w:val="547"/>
          <w:marRight w:val="0"/>
          <w:marTop w:val="96"/>
          <w:marBottom w:val="0"/>
          <w:divBdr>
            <w:top w:val="none" w:sz="0" w:space="0" w:color="auto"/>
            <w:left w:val="none" w:sz="0" w:space="0" w:color="auto"/>
            <w:bottom w:val="none" w:sz="0" w:space="0" w:color="auto"/>
            <w:right w:val="none" w:sz="0" w:space="0" w:color="auto"/>
          </w:divBdr>
        </w:div>
        <w:div w:id="528186173">
          <w:marLeft w:val="547"/>
          <w:marRight w:val="0"/>
          <w:marTop w:val="96"/>
          <w:marBottom w:val="0"/>
          <w:divBdr>
            <w:top w:val="none" w:sz="0" w:space="0" w:color="auto"/>
            <w:left w:val="none" w:sz="0" w:space="0" w:color="auto"/>
            <w:bottom w:val="none" w:sz="0" w:space="0" w:color="auto"/>
            <w:right w:val="none" w:sz="0" w:space="0" w:color="auto"/>
          </w:divBdr>
        </w:div>
      </w:divsChild>
    </w:div>
    <w:div w:id="380859456">
      <w:bodyDiv w:val="1"/>
      <w:marLeft w:val="0"/>
      <w:marRight w:val="0"/>
      <w:marTop w:val="0"/>
      <w:marBottom w:val="0"/>
      <w:divBdr>
        <w:top w:val="none" w:sz="0" w:space="0" w:color="auto"/>
        <w:left w:val="none" w:sz="0" w:space="0" w:color="auto"/>
        <w:bottom w:val="none" w:sz="0" w:space="0" w:color="auto"/>
        <w:right w:val="none" w:sz="0" w:space="0" w:color="auto"/>
      </w:divBdr>
      <w:divsChild>
        <w:div w:id="1255045494">
          <w:marLeft w:val="547"/>
          <w:marRight w:val="0"/>
          <w:marTop w:val="115"/>
          <w:marBottom w:val="0"/>
          <w:divBdr>
            <w:top w:val="none" w:sz="0" w:space="0" w:color="auto"/>
            <w:left w:val="none" w:sz="0" w:space="0" w:color="auto"/>
            <w:bottom w:val="none" w:sz="0" w:space="0" w:color="auto"/>
            <w:right w:val="none" w:sz="0" w:space="0" w:color="auto"/>
          </w:divBdr>
        </w:div>
        <w:div w:id="1384061398">
          <w:marLeft w:val="547"/>
          <w:marRight w:val="0"/>
          <w:marTop w:val="115"/>
          <w:marBottom w:val="0"/>
          <w:divBdr>
            <w:top w:val="none" w:sz="0" w:space="0" w:color="auto"/>
            <w:left w:val="none" w:sz="0" w:space="0" w:color="auto"/>
            <w:bottom w:val="none" w:sz="0" w:space="0" w:color="auto"/>
            <w:right w:val="none" w:sz="0" w:space="0" w:color="auto"/>
          </w:divBdr>
        </w:div>
        <w:div w:id="1519808368">
          <w:marLeft w:val="547"/>
          <w:marRight w:val="0"/>
          <w:marTop w:val="115"/>
          <w:marBottom w:val="0"/>
          <w:divBdr>
            <w:top w:val="none" w:sz="0" w:space="0" w:color="auto"/>
            <w:left w:val="none" w:sz="0" w:space="0" w:color="auto"/>
            <w:bottom w:val="none" w:sz="0" w:space="0" w:color="auto"/>
            <w:right w:val="none" w:sz="0" w:space="0" w:color="auto"/>
          </w:divBdr>
        </w:div>
        <w:div w:id="552231127">
          <w:marLeft w:val="547"/>
          <w:marRight w:val="0"/>
          <w:marTop w:val="115"/>
          <w:marBottom w:val="0"/>
          <w:divBdr>
            <w:top w:val="none" w:sz="0" w:space="0" w:color="auto"/>
            <w:left w:val="none" w:sz="0" w:space="0" w:color="auto"/>
            <w:bottom w:val="none" w:sz="0" w:space="0" w:color="auto"/>
            <w:right w:val="none" w:sz="0" w:space="0" w:color="auto"/>
          </w:divBdr>
        </w:div>
        <w:div w:id="507214611">
          <w:marLeft w:val="547"/>
          <w:marRight w:val="0"/>
          <w:marTop w:val="115"/>
          <w:marBottom w:val="0"/>
          <w:divBdr>
            <w:top w:val="none" w:sz="0" w:space="0" w:color="auto"/>
            <w:left w:val="none" w:sz="0" w:space="0" w:color="auto"/>
            <w:bottom w:val="none" w:sz="0" w:space="0" w:color="auto"/>
            <w:right w:val="none" w:sz="0" w:space="0" w:color="auto"/>
          </w:divBdr>
        </w:div>
        <w:div w:id="1045174759">
          <w:marLeft w:val="547"/>
          <w:marRight w:val="0"/>
          <w:marTop w:val="115"/>
          <w:marBottom w:val="0"/>
          <w:divBdr>
            <w:top w:val="none" w:sz="0" w:space="0" w:color="auto"/>
            <w:left w:val="none" w:sz="0" w:space="0" w:color="auto"/>
            <w:bottom w:val="none" w:sz="0" w:space="0" w:color="auto"/>
            <w:right w:val="none" w:sz="0" w:space="0" w:color="auto"/>
          </w:divBdr>
        </w:div>
        <w:div w:id="507839084">
          <w:marLeft w:val="547"/>
          <w:marRight w:val="0"/>
          <w:marTop w:val="115"/>
          <w:marBottom w:val="0"/>
          <w:divBdr>
            <w:top w:val="none" w:sz="0" w:space="0" w:color="auto"/>
            <w:left w:val="none" w:sz="0" w:space="0" w:color="auto"/>
            <w:bottom w:val="none" w:sz="0" w:space="0" w:color="auto"/>
            <w:right w:val="none" w:sz="0" w:space="0" w:color="auto"/>
          </w:divBdr>
        </w:div>
        <w:div w:id="1175728685">
          <w:marLeft w:val="547"/>
          <w:marRight w:val="0"/>
          <w:marTop w:val="115"/>
          <w:marBottom w:val="0"/>
          <w:divBdr>
            <w:top w:val="none" w:sz="0" w:space="0" w:color="auto"/>
            <w:left w:val="none" w:sz="0" w:space="0" w:color="auto"/>
            <w:bottom w:val="none" w:sz="0" w:space="0" w:color="auto"/>
            <w:right w:val="none" w:sz="0" w:space="0" w:color="auto"/>
          </w:divBdr>
        </w:div>
        <w:div w:id="1900938493">
          <w:marLeft w:val="547"/>
          <w:marRight w:val="0"/>
          <w:marTop w:val="115"/>
          <w:marBottom w:val="0"/>
          <w:divBdr>
            <w:top w:val="none" w:sz="0" w:space="0" w:color="auto"/>
            <w:left w:val="none" w:sz="0" w:space="0" w:color="auto"/>
            <w:bottom w:val="none" w:sz="0" w:space="0" w:color="auto"/>
            <w:right w:val="none" w:sz="0" w:space="0" w:color="auto"/>
          </w:divBdr>
        </w:div>
        <w:div w:id="146745207">
          <w:marLeft w:val="547"/>
          <w:marRight w:val="0"/>
          <w:marTop w:val="115"/>
          <w:marBottom w:val="0"/>
          <w:divBdr>
            <w:top w:val="none" w:sz="0" w:space="0" w:color="auto"/>
            <w:left w:val="none" w:sz="0" w:space="0" w:color="auto"/>
            <w:bottom w:val="none" w:sz="0" w:space="0" w:color="auto"/>
            <w:right w:val="none" w:sz="0" w:space="0" w:color="auto"/>
          </w:divBdr>
        </w:div>
      </w:divsChild>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409575199">
      <w:bodyDiv w:val="1"/>
      <w:marLeft w:val="0"/>
      <w:marRight w:val="0"/>
      <w:marTop w:val="0"/>
      <w:marBottom w:val="0"/>
      <w:divBdr>
        <w:top w:val="none" w:sz="0" w:space="0" w:color="auto"/>
        <w:left w:val="none" w:sz="0" w:space="0" w:color="auto"/>
        <w:bottom w:val="none" w:sz="0" w:space="0" w:color="auto"/>
        <w:right w:val="none" w:sz="0" w:space="0" w:color="auto"/>
      </w:divBdr>
      <w:divsChild>
        <w:div w:id="1891333259">
          <w:marLeft w:val="547"/>
          <w:marRight w:val="0"/>
          <w:marTop w:val="86"/>
          <w:marBottom w:val="0"/>
          <w:divBdr>
            <w:top w:val="none" w:sz="0" w:space="0" w:color="auto"/>
            <w:left w:val="none" w:sz="0" w:space="0" w:color="auto"/>
            <w:bottom w:val="none" w:sz="0" w:space="0" w:color="auto"/>
            <w:right w:val="none" w:sz="0" w:space="0" w:color="auto"/>
          </w:divBdr>
        </w:div>
        <w:div w:id="782963542">
          <w:marLeft w:val="547"/>
          <w:marRight w:val="0"/>
          <w:marTop w:val="86"/>
          <w:marBottom w:val="0"/>
          <w:divBdr>
            <w:top w:val="none" w:sz="0" w:space="0" w:color="auto"/>
            <w:left w:val="none" w:sz="0" w:space="0" w:color="auto"/>
            <w:bottom w:val="none" w:sz="0" w:space="0" w:color="auto"/>
            <w:right w:val="none" w:sz="0" w:space="0" w:color="auto"/>
          </w:divBdr>
        </w:div>
        <w:div w:id="477723717">
          <w:marLeft w:val="547"/>
          <w:marRight w:val="0"/>
          <w:marTop w:val="86"/>
          <w:marBottom w:val="0"/>
          <w:divBdr>
            <w:top w:val="none" w:sz="0" w:space="0" w:color="auto"/>
            <w:left w:val="none" w:sz="0" w:space="0" w:color="auto"/>
            <w:bottom w:val="none" w:sz="0" w:space="0" w:color="auto"/>
            <w:right w:val="none" w:sz="0" w:space="0" w:color="auto"/>
          </w:divBdr>
        </w:div>
        <w:div w:id="743381414">
          <w:marLeft w:val="547"/>
          <w:marRight w:val="0"/>
          <w:marTop w:val="86"/>
          <w:marBottom w:val="0"/>
          <w:divBdr>
            <w:top w:val="none" w:sz="0" w:space="0" w:color="auto"/>
            <w:left w:val="none" w:sz="0" w:space="0" w:color="auto"/>
            <w:bottom w:val="none" w:sz="0" w:space="0" w:color="auto"/>
            <w:right w:val="none" w:sz="0" w:space="0" w:color="auto"/>
          </w:divBdr>
        </w:div>
        <w:div w:id="536116911">
          <w:marLeft w:val="547"/>
          <w:marRight w:val="0"/>
          <w:marTop w:val="86"/>
          <w:marBottom w:val="0"/>
          <w:divBdr>
            <w:top w:val="none" w:sz="0" w:space="0" w:color="auto"/>
            <w:left w:val="none" w:sz="0" w:space="0" w:color="auto"/>
            <w:bottom w:val="none" w:sz="0" w:space="0" w:color="auto"/>
            <w:right w:val="none" w:sz="0" w:space="0" w:color="auto"/>
          </w:divBdr>
        </w:div>
        <w:div w:id="1969125570">
          <w:marLeft w:val="547"/>
          <w:marRight w:val="0"/>
          <w:marTop w:val="86"/>
          <w:marBottom w:val="0"/>
          <w:divBdr>
            <w:top w:val="none" w:sz="0" w:space="0" w:color="auto"/>
            <w:left w:val="none" w:sz="0" w:space="0" w:color="auto"/>
            <w:bottom w:val="none" w:sz="0" w:space="0" w:color="auto"/>
            <w:right w:val="none" w:sz="0" w:space="0" w:color="auto"/>
          </w:divBdr>
        </w:div>
        <w:div w:id="993140363">
          <w:marLeft w:val="547"/>
          <w:marRight w:val="0"/>
          <w:marTop w:val="86"/>
          <w:marBottom w:val="0"/>
          <w:divBdr>
            <w:top w:val="none" w:sz="0" w:space="0" w:color="auto"/>
            <w:left w:val="none" w:sz="0" w:space="0" w:color="auto"/>
            <w:bottom w:val="none" w:sz="0" w:space="0" w:color="auto"/>
            <w:right w:val="none" w:sz="0" w:space="0" w:color="auto"/>
          </w:divBdr>
        </w:div>
      </w:divsChild>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thumb7.shutterstock.com/display_pic_with_logo/613699/613699,1291482393,1/stock-photo-microscopic-of-paramecium-and-amoeba-66644698.jpg" TargetMode="External"/><Relationship Id="rId3" Type="http://schemas.microsoft.com/office/2007/relationships/stylesWithEffects" Target="stylesWithEffects.xml"/><Relationship Id="rId7" Type="http://schemas.openxmlformats.org/officeDocument/2006/relationships/hyperlink" Target="http://es.wikipedia.org/wiki/Cyanobacter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ndex.php?title=Cianela&amp;action=edit&amp;redlink=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1183</Words>
  <Characters>6511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USER</cp:lastModifiedBy>
  <cp:revision>3</cp:revision>
  <dcterms:created xsi:type="dcterms:W3CDTF">2015-04-06T14:29:00Z</dcterms:created>
  <dcterms:modified xsi:type="dcterms:W3CDTF">2015-04-15T23:37:00Z</dcterms:modified>
</cp:coreProperties>
</file>