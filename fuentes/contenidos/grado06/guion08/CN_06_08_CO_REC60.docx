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D2" w:rsidRPr="00090E06" w:rsidRDefault="00A65FD2" w:rsidP="00A65FD2">
      <w:pPr>
        <w:jc w:val="center"/>
        <w:rPr>
          <w:rFonts w:ascii="Arial" w:hAnsi="Arial" w:cs="Arial"/>
          <w:b/>
          <w:lang w:val="es-ES_tradnl"/>
        </w:rPr>
      </w:pPr>
      <w:r w:rsidRPr="00090E06">
        <w:rPr>
          <w:rFonts w:ascii="Arial" w:hAnsi="Arial" w:cs="Arial"/>
          <w:b/>
          <w:lang w:val="es-ES_tradnl"/>
        </w:rPr>
        <w:t>Ejercicio Genérico M1A: Texto a texto (palabras)</w:t>
      </w:r>
    </w:p>
    <w:p w:rsidR="00A65FD2" w:rsidRPr="00090E06" w:rsidRDefault="00A65FD2" w:rsidP="00A65FD2">
      <w:pPr>
        <w:rPr>
          <w:rFonts w:ascii="Arial" w:hAnsi="Arial" w:cs="Arial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lang w:val="es-ES_tradnl"/>
        </w:rPr>
      </w:pPr>
    </w:p>
    <w:p w:rsidR="003D0F2C" w:rsidRPr="00000558" w:rsidRDefault="003D0F2C" w:rsidP="003D0F2C">
      <w:pPr>
        <w:rPr>
          <w:rFonts w:ascii="Arial" w:hAnsi="Arial" w:cs="Arial"/>
          <w:sz w:val="18"/>
          <w:szCs w:val="18"/>
          <w:lang w:val="es-CO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0558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b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90E06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530C7" w:rsidRPr="00F530C7">
        <w:rPr>
          <w:rFonts w:ascii="Arial" w:hAnsi="Arial" w:cs="Arial"/>
          <w:sz w:val="18"/>
          <w:szCs w:val="18"/>
          <w:lang w:val="es-ES_tradnl"/>
        </w:rPr>
        <w:t>Los ecosistemas en las regiones naturales de Colombia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530C7" w:rsidRPr="00F530C7">
        <w:rPr>
          <w:rFonts w:ascii="Arial" w:hAnsi="Arial" w:cs="Arial"/>
          <w:color w:val="000000"/>
          <w:sz w:val="18"/>
          <w:szCs w:val="18"/>
          <w:lang w:val="es-CO"/>
        </w:rPr>
        <w:t>Ejercicio en el que se relacionan las regiones naturales de Colombia con algunos de sus ecosistemas asociados.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A129CC" w:rsidRPr="00090E06">
        <w:rPr>
          <w:rFonts w:ascii="Arial" w:hAnsi="Arial" w:cs="Arial"/>
          <w:sz w:val="18"/>
          <w:szCs w:val="18"/>
          <w:lang w:val="es-ES_tradnl"/>
        </w:rPr>
        <w:t>Ecosistemas</w:t>
      </w:r>
      <w:proofErr w:type="gramStart"/>
      <w:r w:rsidR="00FC2A47">
        <w:rPr>
          <w:rFonts w:ascii="Arial" w:hAnsi="Arial" w:cs="Arial"/>
          <w:sz w:val="18"/>
          <w:szCs w:val="18"/>
          <w:lang w:val="es-ES_tradnl"/>
        </w:rPr>
        <w:t>,</w:t>
      </w:r>
      <w:r w:rsidRPr="00090E06">
        <w:rPr>
          <w:rFonts w:ascii="Arial" w:hAnsi="Arial" w:cs="Arial"/>
          <w:sz w:val="18"/>
          <w:szCs w:val="18"/>
          <w:lang w:val="es-ES_tradnl"/>
        </w:rPr>
        <w:t>Colombia</w:t>
      </w:r>
      <w:r w:rsidR="00FC2A47">
        <w:rPr>
          <w:rFonts w:ascii="Arial" w:hAnsi="Arial" w:cs="Arial"/>
          <w:sz w:val="18"/>
          <w:szCs w:val="18"/>
          <w:lang w:val="es-ES_tradnl"/>
        </w:rPr>
        <w:t>,regiones</w:t>
      </w:r>
      <w:proofErr w:type="spellEnd"/>
      <w:proofErr w:type="gramEnd"/>
      <w:r w:rsidR="00FC2A47">
        <w:rPr>
          <w:rFonts w:ascii="Arial" w:hAnsi="Arial" w:cs="Arial"/>
          <w:sz w:val="18"/>
          <w:szCs w:val="18"/>
          <w:lang w:val="es-ES_tradnl"/>
        </w:rPr>
        <w:t xml:space="preserve"> naturales.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="00FC2A47">
        <w:rPr>
          <w:rFonts w:ascii="Arial" w:hAnsi="Arial" w:cs="Arial"/>
          <w:sz w:val="18"/>
          <w:szCs w:val="18"/>
          <w:lang w:val="es-ES_tradnl"/>
        </w:rPr>
        <w:t xml:space="preserve"> 15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D0F2C" w:rsidRPr="00090E06" w:rsidTr="002165EB">
        <w:tc>
          <w:tcPr>
            <w:tcW w:w="1248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0F2C" w:rsidRPr="00090E06" w:rsidTr="002165EB">
        <w:tc>
          <w:tcPr>
            <w:tcW w:w="1248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D0F2C" w:rsidRPr="00090E06" w:rsidTr="002165EB">
        <w:tc>
          <w:tcPr>
            <w:tcW w:w="453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0F2C" w:rsidRPr="00F12F9F" w:rsidTr="002165EB">
        <w:tc>
          <w:tcPr>
            <w:tcW w:w="453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0F2C" w:rsidRPr="00090E06" w:rsidTr="002165EB">
        <w:tc>
          <w:tcPr>
            <w:tcW w:w="453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0F2C" w:rsidRPr="00090E06" w:rsidTr="002165EB">
        <w:tc>
          <w:tcPr>
            <w:tcW w:w="453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D0F2C" w:rsidRPr="00090E06" w:rsidTr="002165EB">
        <w:tc>
          <w:tcPr>
            <w:tcW w:w="212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D0F2C" w:rsidRPr="00090E06" w:rsidRDefault="00FC2A47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3D0F2C" w:rsidRPr="00090E06" w:rsidTr="002165EB">
        <w:tc>
          <w:tcPr>
            <w:tcW w:w="212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0F2C" w:rsidRPr="00090E06" w:rsidTr="002165EB">
        <w:tc>
          <w:tcPr>
            <w:tcW w:w="212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90E06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D0F2C" w:rsidRPr="00090E06" w:rsidRDefault="003D0F2C" w:rsidP="002165EB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CO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 2-Medio</w:t>
      </w:r>
    </w:p>
    <w:p w:rsidR="003D0F2C" w:rsidRPr="00090E06" w:rsidRDefault="003D0F2C" w:rsidP="003D0F2C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b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90E06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530C7" w:rsidRPr="00090E06" w:rsidRDefault="00A65FD2" w:rsidP="00F530C7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90E06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530C7" w:rsidRPr="00F530C7">
        <w:rPr>
          <w:rFonts w:ascii="Arial" w:hAnsi="Arial" w:cs="Arial"/>
          <w:sz w:val="18"/>
          <w:szCs w:val="18"/>
          <w:lang w:val="es-ES_tradnl"/>
        </w:rPr>
        <w:t>Los ecosistemas en las regiones naturales de Colombia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FC2A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0E06">
        <w:rPr>
          <w:rFonts w:ascii="Arial" w:hAnsi="Arial" w:cs="Arial"/>
          <w:sz w:val="18"/>
          <w:szCs w:val="18"/>
          <w:lang w:val="es-ES_tradnl"/>
        </w:rPr>
        <w:t>S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90E06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="00090E06">
        <w:rPr>
          <w:rFonts w:ascii="Arial" w:hAnsi="Arial" w:cs="Arial"/>
          <w:sz w:val="18"/>
          <w:szCs w:val="18"/>
          <w:lang w:val="es-ES_tradnl"/>
        </w:rPr>
        <w:t xml:space="preserve"> Relaciona </w:t>
      </w:r>
      <w:r w:rsidR="00FC2A47">
        <w:rPr>
          <w:rFonts w:ascii="Arial" w:hAnsi="Arial" w:cs="Arial"/>
          <w:sz w:val="18"/>
          <w:szCs w:val="18"/>
          <w:lang w:val="es-ES_tradnl"/>
        </w:rPr>
        <w:t>cada una de las regiones naturales de Colombia con</w:t>
      </w:r>
      <w:r w:rsidR="009D31EB">
        <w:rPr>
          <w:rFonts w:ascii="Arial" w:hAnsi="Arial" w:cs="Arial"/>
          <w:sz w:val="18"/>
          <w:szCs w:val="18"/>
          <w:lang w:val="es-ES_tradnl"/>
        </w:rPr>
        <w:t xml:space="preserve"> algunos de</w:t>
      </w:r>
      <w:bookmarkStart w:id="0" w:name="_GoBack"/>
      <w:bookmarkEnd w:id="0"/>
      <w:r w:rsidR="00FC2A47">
        <w:rPr>
          <w:rFonts w:ascii="Arial" w:hAnsi="Arial" w:cs="Arial"/>
          <w:sz w:val="18"/>
          <w:szCs w:val="18"/>
          <w:lang w:val="es-ES_tradnl"/>
        </w:rPr>
        <w:t xml:space="preserve"> sus ecosistemas asociados.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  <w:r w:rsidR="00FC2A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0E06">
        <w:rPr>
          <w:rFonts w:ascii="Arial" w:hAnsi="Arial" w:cs="Arial"/>
          <w:sz w:val="18"/>
          <w:szCs w:val="18"/>
          <w:lang w:val="es-ES_tradnl"/>
        </w:rPr>
        <w:t>N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90E0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="00FC2A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0E06">
        <w:rPr>
          <w:rFonts w:ascii="Arial" w:hAnsi="Arial" w:cs="Arial"/>
          <w:sz w:val="18"/>
          <w:szCs w:val="18"/>
          <w:lang w:val="es-ES_tradnl"/>
        </w:rPr>
        <w:t>N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90E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C2A47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</w:t>
      </w: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FC2A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0E06">
        <w:rPr>
          <w:rFonts w:ascii="Arial" w:hAnsi="Arial" w:cs="Arial"/>
          <w:sz w:val="18"/>
          <w:szCs w:val="18"/>
          <w:lang w:val="es-ES_tradnl"/>
        </w:rPr>
        <w:t>N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  <w:r w:rsidRPr="00090E06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="00FC2A4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90E06">
        <w:rPr>
          <w:rFonts w:ascii="Arial" w:hAnsi="Arial" w:cs="Arial"/>
          <w:sz w:val="18"/>
          <w:szCs w:val="18"/>
          <w:lang w:val="es-ES_tradnl"/>
        </w:rPr>
        <w:t>N</w:t>
      </w: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sz w:val="18"/>
          <w:szCs w:val="18"/>
          <w:lang w:val="es-ES_tradnl"/>
        </w:rPr>
      </w:pPr>
    </w:p>
    <w:p w:rsidR="00A65FD2" w:rsidRPr="00090E06" w:rsidRDefault="00A65FD2" w:rsidP="00A65F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90E06">
        <w:rPr>
          <w:rFonts w:ascii="Arial" w:hAnsi="Arial" w:cs="Arial"/>
          <w:color w:val="0000FF"/>
          <w:sz w:val="16"/>
          <w:szCs w:val="16"/>
          <w:lang w:val="es-ES_tradnl"/>
        </w:rPr>
        <w:t>MÍN. 2  MÁX. 8. MATCH: PALABRA A PALABRA</w:t>
      </w:r>
    </w:p>
    <w:p w:rsidR="00A65FD2" w:rsidRPr="00090E06" w:rsidRDefault="00A65FD2" w:rsidP="00A65FD2">
      <w:pPr>
        <w:tabs>
          <w:tab w:val="left" w:pos="426"/>
          <w:tab w:val="left" w:pos="5103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1 (</w:t>
      </w: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27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ab/>
        <w:t>Palabra – bloque 2 (</w:t>
      </w:r>
      <w:r w:rsidRPr="00090E06">
        <w:rPr>
          <w:rFonts w:ascii="Arial" w:hAnsi="Arial" w:cs="Arial"/>
          <w:b/>
          <w:color w:val="FF0000"/>
          <w:sz w:val="18"/>
          <w:szCs w:val="18"/>
          <w:lang w:val="es-ES_tradnl"/>
        </w:rPr>
        <w:t>28</w:t>
      </w:r>
      <w:r w:rsidRPr="00090E06">
        <w:rPr>
          <w:rFonts w:ascii="Arial" w:hAnsi="Arial" w:cs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A65FD2" w:rsidRPr="00F12F9F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A65FD2" w:rsidRPr="00090E06" w:rsidRDefault="004C25D8" w:rsidP="004C25D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Bosque seco y </w:t>
            </w:r>
            <w:r w:rsidR="00F12F9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sabanas </w:t>
            </w:r>
          </w:p>
        </w:tc>
        <w:tc>
          <w:tcPr>
            <w:tcW w:w="4650" w:type="dxa"/>
            <w:vAlign w:val="center"/>
          </w:tcPr>
          <w:p w:rsidR="00A65FD2" w:rsidRPr="00090E06" w:rsidRDefault="004C25D8" w:rsidP="00A65F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Región Caribe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A65FD2" w:rsidRPr="00090E06" w:rsidRDefault="004C25D8" w:rsidP="004C25D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Selvas y arrecifes de coral</w:t>
            </w:r>
          </w:p>
        </w:tc>
        <w:tc>
          <w:tcPr>
            <w:tcW w:w="4650" w:type="dxa"/>
            <w:vAlign w:val="center"/>
          </w:tcPr>
          <w:p w:rsidR="00A65FD2" w:rsidRPr="00090E06" w:rsidRDefault="00F12F9F" w:rsidP="00A65FD2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Región Pacífica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A65FD2" w:rsidRPr="00090E06" w:rsidRDefault="004C25D8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Selva Andina y Sub-andina</w:t>
            </w:r>
          </w:p>
        </w:tc>
        <w:tc>
          <w:tcPr>
            <w:tcW w:w="4650" w:type="dxa"/>
            <w:vAlign w:val="center"/>
          </w:tcPr>
          <w:p w:rsidR="00A65FD2" w:rsidRPr="00090E06" w:rsidRDefault="00F12F9F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Región Andina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A65FD2" w:rsidRPr="00090E06" w:rsidRDefault="004C25D8" w:rsidP="004C25D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Sabanas y pastizales</w:t>
            </w:r>
          </w:p>
        </w:tc>
        <w:tc>
          <w:tcPr>
            <w:tcW w:w="4650" w:type="dxa"/>
            <w:vAlign w:val="center"/>
          </w:tcPr>
          <w:p w:rsidR="00A65FD2" w:rsidRPr="00090E06" w:rsidRDefault="00F12F9F" w:rsidP="002165E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Región</w:t>
            </w:r>
            <w:r w:rsidR="00090E06" w:rsidRPr="00090E06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F260E9">
              <w:rPr>
                <w:rFonts w:ascii="Arial" w:hAnsi="Arial" w:cs="Arial"/>
                <w:sz w:val="18"/>
                <w:szCs w:val="18"/>
                <w:lang w:val="es-CO"/>
              </w:rPr>
              <w:t xml:space="preserve">de la </w:t>
            </w:r>
            <w:r w:rsidR="00090E06" w:rsidRPr="00090E06">
              <w:rPr>
                <w:rFonts w:ascii="Arial" w:hAnsi="Arial" w:cs="Arial"/>
                <w:sz w:val="18"/>
                <w:szCs w:val="18"/>
                <w:lang w:val="es-CO"/>
              </w:rPr>
              <w:t>Orinoquía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A65FD2" w:rsidRPr="00090E06" w:rsidRDefault="004C25D8" w:rsidP="00090E06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Ecosistemas mar abierto</w:t>
            </w:r>
            <w:r w:rsidR="00090E06" w:rsidRPr="00090E0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</w:t>
            </w:r>
          </w:p>
        </w:tc>
        <w:tc>
          <w:tcPr>
            <w:tcW w:w="4650" w:type="dxa"/>
            <w:vAlign w:val="center"/>
          </w:tcPr>
          <w:p w:rsidR="00A65FD2" w:rsidRPr="00090E06" w:rsidRDefault="00F12F9F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Región Insular</w:t>
            </w:r>
          </w:p>
        </w:tc>
      </w:tr>
      <w:tr w:rsidR="00A65FD2" w:rsidRPr="00090E06" w:rsidTr="002165EB">
        <w:tc>
          <w:tcPr>
            <w:tcW w:w="549" w:type="dxa"/>
            <w:shd w:val="clear" w:color="auto" w:fill="E6E6E6"/>
            <w:vAlign w:val="center"/>
          </w:tcPr>
          <w:p w:rsidR="00A65FD2" w:rsidRPr="00090E06" w:rsidRDefault="00A65FD2" w:rsidP="002165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0E06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6</w:t>
            </w:r>
          </w:p>
        </w:tc>
        <w:tc>
          <w:tcPr>
            <w:tcW w:w="4649" w:type="dxa"/>
            <w:vAlign w:val="center"/>
          </w:tcPr>
          <w:p w:rsidR="00A65FD2" w:rsidRPr="00090E06" w:rsidRDefault="004C25D8" w:rsidP="002165E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Selva húmedas</w:t>
            </w:r>
          </w:p>
        </w:tc>
        <w:tc>
          <w:tcPr>
            <w:tcW w:w="4650" w:type="dxa"/>
            <w:vAlign w:val="center"/>
          </w:tcPr>
          <w:p w:rsidR="00A65FD2" w:rsidRPr="00090E06" w:rsidRDefault="004C25D8" w:rsidP="00090E0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Región </w:t>
            </w:r>
            <w:r w:rsidR="00F260E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 la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Amazonia</w:t>
            </w:r>
          </w:p>
        </w:tc>
      </w:tr>
    </w:tbl>
    <w:p w:rsidR="00090E06" w:rsidRDefault="00090E06" w:rsidP="004C25D8">
      <w:pPr>
        <w:rPr>
          <w:rFonts w:ascii="Arial" w:hAnsi="Arial" w:cs="Arial"/>
          <w:sz w:val="18"/>
          <w:szCs w:val="18"/>
          <w:lang w:val="es-ES_tradnl"/>
        </w:rPr>
      </w:pPr>
    </w:p>
    <w:p w:rsidR="00F260E9" w:rsidRPr="00090E06" w:rsidRDefault="00F260E9" w:rsidP="004C25D8">
      <w:pPr>
        <w:rPr>
          <w:rFonts w:ascii="Arial" w:hAnsi="Arial" w:cs="Arial"/>
          <w:sz w:val="18"/>
          <w:szCs w:val="18"/>
          <w:lang w:val="es-ES_tradnl"/>
        </w:rPr>
      </w:pPr>
    </w:p>
    <w:sectPr w:rsidR="00F260E9" w:rsidRPr="00090E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D0F2C"/>
    <w:rsid w:val="00000558"/>
    <w:rsid w:val="000547F8"/>
    <w:rsid w:val="000677D5"/>
    <w:rsid w:val="00090E06"/>
    <w:rsid w:val="003C7149"/>
    <w:rsid w:val="003D0F2C"/>
    <w:rsid w:val="00467AAA"/>
    <w:rsid w:val="004C25D8"/>
    <w:rsid w:val="00692FF7"/>
    <w:rsid w:val="008B3E74"/>
    <w:rsid w:val="008E73B5"/>
    <w:rsid w:val="009D31EB"/>
    <w:rsid w:val="00A129CC"/>
    <w:rsid w:val="00A65FD2"/>
    <w:rsid w:val="00A6644C"/>
    <w:rsid w:val="00AE6D3C"/>
    <w:rsid w:val="00AF3484"/>
    <w:rsid w:val="00CB2565"/>
    <w:rsid w:val="00D24FBF"/>
    <w:rsid w:val="00D365B5"/>
    <w:rsid w:val="00F12F9F"/>
    <w:rsid w:val="00F260E9"/>
    <w:rsid w:val="00F530C7"/>
    <w:rsid w:val="00FC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50C070D-1F1A-4A2C-BD5C-3F5814E3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F2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0F2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131F9FA-470B-44E3-8D5D-F74F9A131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14</cp:revision>
  <dcterms:created xsi:type="dcterms:W3CDTF">2015-03-18T16:57:00Z</dcterms:created>
  <dcterms:modified xsi:type="dcterms:W3CDTF">2015-04-20T21:14:00Z</dcterms:modified>
</cp:coreProperties>
</file>