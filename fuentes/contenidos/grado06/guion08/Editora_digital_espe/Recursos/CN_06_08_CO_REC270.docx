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18CF" w:rsidRPr="008418CF" w:rsidRDefault="008418CF" w:rsidP="008418CF">
      <w:pPr>
        <w:spacing w:line="360" w:lineRule="auto"/>
        <w:rPr>
          <w:rFonts w:ascii="Arial" w:hAnsi="Arial" w:cs="Arial"/>
          <w:b/>
          <w:color w:val="FF0000"/>
          <w:lang w:val="es-ES_tradnl"/>
        </w:rPr>
      </w:pPr>
      <w:r w:rsidRPr="008418CF">
        <w:rPr>
          <w:rFonts w:ascii="Arial" w:hAnsi="Arial" w:cs="Arial"/>
          <w:b/>
          <w:color w:val="FF0000"/>
          <w:lang w:val="es-ES_tradnl"/>
        </w:rPr>
        <w:t>CN_06_08_CO_REC270 V</w:t>
      </w:r>
    </w:p>
    <w:p w:rsidR="008418CF" w:rsidRPr="008418CF" w:rsidRDefault="008418CF" w:rsidP="008418CF">
      <w:pPr>
        <w:spacing w:line="360" w:lineRule="auto"/>
        <w:rPr>
          <w:rFonts w:ascii="Arial" w:hAnsi="Arial" w:cs="Arial"/>
          <w:b/>
          <w:color w:val="FF0000"/>
          <w:lang w:val="es-ES_tradnl"/>
        </w:rPr>
      </w:pPr>
      <w:r w:rsidRPr="008418CF">
        <w:rPr>
          <w:rFonts w:ascii="Arial" w:hAnsi="Arial" w:cs="Arial"/>
          <w:b/>
          <w:color w:val="FF0000"/>
          <w:lang w:val="es-ES_tradnl"/>
        </w:rPr>
        <w:t>Autoevaluación</w:t>
      </w:r>
      <w:r w:rsidRPr="008418CF">
        <w:rPr>
          <w:rFonts w:ascii="Arial" w:hAnsi="Arial" w:cs="Arial"/>
          <w:b/>
          <w:color w:val="FF0000"/>
          <w:lang w:val="es-ES_tradnl"/>
        </w:rPr>
        <w:tab/>
      </w:r>
    </w:p>
    <w:p w:rsidR="008418CF" w:rsidRPr="008418CF" w:rsidRDefault="008418CF" w:rsidP="008418CF">
      <w:pPr>
        <w:spacing w:line="360" w:lineRule="auto"/>
        <w:rPr>
          <w:rFonts w:ascii="Arial" w:hAnsi="Arial" w:cs="Arial"/>
          <w:b/>
          <w:color w:val="FF0000"/>
          <w:lang w:val="es-ES_tradnl"/>
        </w:rPr>
      </w:pPr>
      <w:r w:rsidRPr="008418CF">
        <w:rPr>
          <w:rFonts w:ascii="Arial" w:hAnsi="Arial" w:cs="Arial"/>
          <w:b/>
          <w:color w:val="FF0000"/>
          <w:lang w:val="es-ES_tradnl"/>
        </w:rPr>
        <w:t>Evalúa tus conocimientos sobre el tema Los ecosistemas de Colombia y su conservación</w:t>
      </w:r>
      <w:r w:rsidRPr="008418CF">
        <w:rPr>
          <w:rFonts w:ascii="Arial" w:hAnsi="Arial" w:cs="Arial"/>
          <w:b/>
          <w:color w:val="FF0000"/>
          <w:lang w:val="es-ES_tradnl"/>
        </w:rPr>
        <w:tab/>
      </w:r>
    </w:p>
    <w:p w:rsidR="008418CF" w:rsidRPr="008418CF" w:rsidRDefault="008418CF" w:rsidP="008418CF">
      <w:pPr>
        <w:spacing w:line="360" w:lineRule="auto"/>
        <w:rPr>
          <w:rFonts w:ascii="Arial" w:hAnsi="Arial" w:cs="Arial"/>
          <w:b/>
          <w:color w:val="FF0000"/>
          <w:lang w:val="es-ES_tradnl"/>
        </w:rPr>
      </w:pPr>
      <w:r w:rsidRPr="008418CF">
        <w:rPr>
          <w:rFonts w:ascii="Arial" w:hAnsi="Arial" w:cs="Arial"/>
          <w:b/>
          <w:color w:val="FF0000"/>
          <w:lang w:val="es-ES_tradnl"/>
        </w:rPr>
        <w:t>NUEVO</w:t>
      </w:r>
      <w:r w:rsidRPr="008418CF">
        <w:rPr>
          <w:rFonts w:ascii="Arial" w:hAnsi="Arial" w:cs="Arial"/>
          <w:b/>
          <w:color w:val="FF0000"/>
          <w:lang w:val="es-ES_tradnl"/>
        </w:rPr>
        <w:tab/>
        <w:t>INTERACTIVO</w:t>
      </w:r>
      <w:r w:rsidRPr="008418CF">
        <w:rPr>
          <w:rFonts w:ascii="Arial" w:hAnsi="Arial" w:cs="Arial"/>
          <w:b/>
          <w:color w:val="FF0000"/>
          <w:lang w:val="es-ES_tradnl"/>
        </w:rPr>
        <w:tab/>
        <w:t>M4A</w:t>
      </w:r>
    </w:p>
    <w:p w:rsidR="008418CF" w:rsidRDefault="008418CF" w:rsidP="00634ED6">
      <w:pPr>
        <w:spacing w:line="360" w:lineRule="auto"/>
        <w:jc w:val="center"/>
        <w:rPr>
          <w:rFonts w:ascii="Arial" w:hAnsi="Arial" w:cs="Arial"/>
          <w:b/>
          <w:lang w:val="es-ES_tradnl"/>
        </w:rPr>
      </w:pPr>
    </w:p>
    <w:p w:rsidR="00820110" w:rsidRPr="00634ED6" w:rsidRDefault="00820110" w:rsidP="00634ED6">
      <w:pPr>
        <w:spacing w:line="360" w:lineRule="auto"/>
        <w:rPr>
          <w:rFonts w:ascii="Arial" w:hAnsi="Arial" w:cs="Arial"/>
          <w:lang w:val="es-ES_tradnl"/>
        </w:rPr>
      </w:pPr>
      <w:r w:rsidRPr="00634ED6">
        <w:rPr>
          <w:rFonts w:ascii="Arial" w:hAnsi="Arial" w:cs="Arial"/>
          <w:b/>
          <w:color w:val="FF0000"/>
          <w:lang w:val="es-ES_tradnl"/>
        </w:rPr>
        <w:t>*</w:t>
      </w:r>
      <w:r w:rsidRPr="00634ED6">
        <w:rPr>
          <w:rFonts w:ascii="Arial" w:hAnsi="Arial" w:cs="Arial"/>
          <w:lang w:val="es-ES_tradnl"/>
        </w:rPr>
        <w:t xml:space="preserve"> </w:t>
      </w:r>
      <w:r w:rsidRPr="00634ED6">
        <w:rPr>
          <w:rFonts w:ascii="Arial" w:hAnsi="Arial" w:cs="Arial"/>
          <w:highlight w:val="green"/>
          <w:lang w:val="es-ES_tradnl"/>
        </w:rPr>
        <w:t>Palabras clave del recurso (separadas por comas ",")</w:t>
      </w:r>
      <w:r w:rsidR="00C92297" w:rsidRPr="00634ED6">
        <w:rPr>
          <w:rFonts w:ascii="Arial" w:hAnsi="Arial" w:cs="Arial"/>
          <w:lang w:val="es-ES_tradnl"/>
        </w:rPr>
        <w:t xml:space="preserve"> Ecosistemas,</w:t>
      </w:r>
      <w:r w:rsidR="00244F02">
        <w:rPr>
          <w:rFonts w:ascii="Arial" w:hAnsi="Arial" w:cs="Arial"/>
          <w:lang w:val="es-ES_tradnl"/>
        </w:rPr>
        <w:t xml:space="preserve"> </w:t>
      </w:r>
      <w:r w:rsidR="00165738" w:rsidRPr="00634ED6">
        <w:rPr>
          <w:rFonts w:ascii="Arial" w:hAnsi="Arial" w:cs="Arial"/>
          <w:lang w:val="es-ES_tradnl"/>
        </w:rPr>
        <w:t>Colombia</w:t>
      </w:r>
      <w:r w:rsidR="00C92297" w:rsidRPr="00634ED6">
        <w:rPr>
          <w:rFonts w:ascii="Arial" w:hAnsi="Arial" w:cs="Arial"/>
          <w:lang w:val="es-ES_tradnl"/>
        </w:rPr>
        <w:t>,</w:t>
      </w:r>
      <w:r w:rsidR="00244F02">
        <w:rPr>
          <w:rFonts w:ascii="Arial" w:hAnsi="Arial" w:cs="Arial"/>
          <w:lang w:val="es-ES_tradnl"/>
        </w:rPr>
        <w:t xml:space="preserve"> </w:t>
      </w:r>
      <w:r w:rsidR="00C92297" w:rsidRPr="00634ED6">
        <w:rPr>
          <w:rFonts w:ascii="Arial" w:hAnsi="Arial" w:cs="Arial"/>
          <w:lang w:val="es-ES_tradnl"/>
        </w:rPr>
        <w:t>autoevalu</w:t>
      </w:r>
      <w:r w:rsidR="00244F02">
        <w:rPr>
          <w:rFonts w:ascii="Arial" w:hAnsi="Arial" w:cs="Arial"/>
          <w:lang w:val="es-ES_tradnl"/>
        </w:rPr>
        <w:t>a</w:t>
      </w:r>
      <w:r w:rsidR="00C92297" w:rsidRPr="00634ED6">
        <w:rPr>
          <w:rFonts w:ascii="Arial" w:hAnsi="Arial" w:cs="Arial"/>
          <w:lang w:val="es-ES_tradnl"/>
        </w:rPr>
        <w:t>ción</w:t>
      </w:r>
    </w:p>
    <w:p w:rsidR="00820110" w:rsidRPr="00634ED6" w:rsidRDefault="00820110" w:rsidP="00634ED6">
      <w:pPr>
        <w:spacing w:line="360" w:lineRule="auto"/>
        <w:rPr>
          <w:rFonts w:ascii="Arial" w:hAnsi="Arial" w:cs="Arial"/>
          <w:lang w:val="es-ES_tradnl"/>
        </w:rPr>
      </w:pPr>
    </w:p>
    <w:p w:rsidR="00820110" w:rsidRPr="00634ED6" w:rsidRDefault="00820110" w:rsidP="00634ED6">
      <w:pPr>
        <w:spacing w:line="360" w:lineRule="auto"/>
        <w:rPr>
          <w:rFonts w:ascii="Arial" w:hAnsi="Arial" w:cs="Arial"/>
          <w:lang w:val="es-ES_tradnl"/>
        </w:rPr>
      </w:pPr>
      <w:r w:rsidRPr="00634ED6">
        <w:rPr>
          <w:rFonts w:ascii="Arial" w:hAnsi="Arial" w:cs="Arial"/>
          <w:b/>
          <w:color w:val="FF0000"/>
          <w:lang w:val="es-ES_tradnl"/>
        </w:rPr>
        <w:t>*</w:t>
      </w:r>
      <w:r w:rsidRPr="00634ED6">
        <w:rPr>
          <w:rFonts w:ascii="Arial" w:hAnsi="Arial" w:cs="Arial"/>
          <w:color w:val="FF0000"/>
          <w:lang w:val="es-ES_tradnl"/>
        </w:rPr>
        <w:t xml:space="preserve"> </w:t>
      </w:r>
      <w:r w:rsidRPr="00634ED6">
        <w:rPr>
          <w:rFonts w:ascii="Arial" w:hAnsi="Arial" w:cs="Arial"/>
          <w:highlight w:val="green"/>
          <w:lang w:val="es-ES_tradnl"/>
        </w:rPr>
        <w:t>Tiempo estimado (minutos)</w:t>
      </w:r>
      <w:r w:rsidR="00165738" w:rsidRPr="00634ED6">
        <w:rPr>
          <w:rFonts w:ascii="Arial" w:hAnsi="Arial" w:cs="Arial"/>
          <w:lang w:val="es-ES_tradnl"/>
        </w:rPr>
        <w:t xml:space="preserve"> </w:t>
      </w:r>
      <w:r w:rsidR="007A2AC3" w:rsidRPr="00634ED6">
        <w:rPr>
          <w:rFonts w:ascii="Arial" w:hAnsi="Arial" w:cs="Arial"/>
          <w:lang w:val="es-ES_tradnl"/>
        </w:rPr>
        <w:t>2</w:t>
      </w:r>
      <w:r w:rsidR="00C92297" w:rsidRPr="00634ED6">
        <w:rPr>
          <w:rFonts w:ascii="Arial" w:hAnsi="Arial" w:cs="Arial"/>
          <w:lang w:val="es-ES_tradnl"/>
        </w:rPr>
        <w:t>0</w:t>
      </w:r>
    </w:p>
    <w:p w:rsidR="00820110" w:rsidRPr="00634ED6" w:rsidRDefault="00820110" w:rsidP="00634ED6">
      <w:pPr>
        <w:spacing w:line="360" w:lineRule="auto"/>
        <w:rPr>
          <w:rFonts w:ascii="Arial" w:hAnsi="Arial" w:cs="Arial"/>
          <w:lang w:val="es-ES_tradnl"/>
        </w:rPr>
      </w:pPr>
    </w:p>
    <w:p w:rsidR="00820110" w:rsidRPr="00634ED6" w:rsidRDefault="00820110" w:rsidP="00634ED6">
      <w:pPr>
        <w:spacing w:line="360" w:lineRule="auto"/>
        <w:rPr>
          <w:rFonts w:ascii="Arial" w:hAnsi="Arial" w:cs="Arial"/>
          <w:lang w:val="es-ES_tradnl"/>
        </w:rPr>
      </w:pPr>
      <w:r w:rsidRPr="00634ED6">
        <w:rPr>
          <w:rFonts w:ascii="Arial" w:hAnsi="Arial" w:cs="Arial"/>
          <w:b/>
          <w:color w:val="FF0000"/>
          <w:lang w:val="es-ES_tradnl"/>
        </w:rPr>
        <w:t>*</w:t>
      </w:r>
      <w:r w:rsidRPr="00634ED6">
        <w:rPr>
          <w:rFonts w:ascii="Arial" w:hAnsi="Arial" w:cs="Arial"/>
          <w:color w:val="FF0000"/>
          <w:lang w:val="es-ES_tradnl"/>
        </w:rPr>
        <w:t xml:space="preserve"> </w:t>
      </w:r>
      <w:r w:rsidRPr="00634ED6">
        <w:rPr>
          <w:rFonts w:ascii="Arial" w:hAnsi="Arial" w:cs="Arial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377"/>
        <w:gridCol w:w="383"/>
        <w:gridCol w:w="1457"/>
        <w:gridCol w:w="350"/>
        <w:gridCol w:w="2376"/>
        <w:gridCol w:w="415"/>
        <w:gridCol w:w="2170"/>
        <w:gridCol w:w="402"/>
      </w:tblGrid>
      <w:tr w:rsidR="00820110" w:rsidRPr="00634ED6" w:rsidTr="00C92297">
        <w:tc>
          <w:tcPr>
            <w:tcW w:w="1248" w:type="dxa"/>
          </w:tcPr>
          <w:p w:rsidR="00820110" w:rsidRPr="00634ED6" w:rsidRDefault="00820110" w:rsidP="00634ED6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634ED6">
              <w:rPr>
                <w:rFonts w:ascii="Arial" w:hAnsi="Arial" w:cs="Arial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820110" w:rsidRPr="00634ED6" w:rsidRDefault="00820110" w:rsidP="00634ED6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89" w:type="dxa"/>
          </w:tcPr>
          <w:p w:rsidR="00820110" w:rsidRPr="00634ED6" w:rsidRDefault="00820110" w:rsidP="00634ED6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634ED6">
              <w:rPr>
                <w:rFonts w:ascii="Arial" w:hAnsi="Arial" w:cs="Arial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820110" w:rsidRPr="00634ED6" w:rsidRDefault="00820110" w:rsidP="00634ED6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504" w:type="dxa"/>
          </w:tcPr>
          <w:p w:rsidR="00820110" w:rsidRPr="00634ED6" w:rsidRDefault="00820110" w:rsidP="00634ED6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634ED6">
              <w:rPr>
                <w:rFonts w:ascii="Arial" w:hAnsi="Arial" w:cs="Arial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820110" w:rsidRPr="00634ED6" w:rsidRDefault="00820110" w:rsidP="00634ED6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68" w:type="dxa"/>
          </w:tcPr>
          <w:p w:rsidR="00820110" w:rsidRPr="00634ED6" w:rsidRDefault="00820110" w:rsidP="00634ED6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634ED6">
              <w:rPr>
                <w:rFonts w:ascii="Arial" w:hAnsi="Arial" w:cs="Arial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820110" w:rsidRPr="00634ED6" w:rsidRDefault="00820110" w:rsidP="00634ED6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  <w:tr w:rsidR="00820110" w:rsidRPr="00634ED6" w:rsidTr="00C92297">
        <w:tc>
          <w:tcPr>
            <w:tcW w:w="1248" w:type="dxa"/>
          </w:tcPr>
          <w:p w:rsidR="00820110" w:rsidRPr="00634ED6" w:rsidRDefault="00820110" w:rsidP="00634ED6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634ED6">
              <w:rPr>
                <w:rFonts w:ascii="Arial" w:hAnsi="Arial" w:cs="Arial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820110" w:rsidRPr="00634ED6" w:rsidRDefault="00820110" w:rsidP="00634ED6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89" w:type="dxa"/>
          </w:tcPr>
          <w:p w:rsidR="00820110" w:rsidRPr="00634ED6" w:rsidRDefault="00820110" w:rsidP="00634ED6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634ED6">
              <w:rPr>
                <w:rFonts w:ascii="Arial" w:hAnsi="Arial" w:cs="Arial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820110" w:rsidRPr="00634ED6" w:rsidRDefault="00820110" w:rsidP="00634ED6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504" w:type="dxa"/>
          </w:tcPr>
          <w:p w:rsidR="00820110" w:rsidRPr="00634ED6" w:rsidRDefault="00820110" w:rsidP="00634ED6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634ED6">
              <w:rPr>
                <w:rFonts w:ascii="Arial" w:hAnsi="Arial" w:cs="Arial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820110" w:rsidRPr="00634ED6" w:rsidRDefault="00165738" w:rsidP="00634ED6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634ED6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2268" w:type="dxa"/>
          </w:tcPr>
          <w:p w:rsidR="00820110" w:rsidRPr="00634ED6" w:rsidRDefault="00820110" w:rsidP="00634ED6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634ED6">
              <w:rPr>
                <w:rFonts w:ascii="Arial" w:hAnsi="Arial" w:cs="Arial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820110" w:rsidRPr="00634ED6" w:rsidRDefault="00820110" w:rsidP="00634ED6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</w:tbl>
    <w:p w:rsidR="00820110" w:rsidRPr="00634ED6" w:rsidRDefault="00820110" w:rsidP="00634ED6">
      <w:pPr>
        <w:spacing w:line="360" w:lineRule="auto"/>
        <w:rPr>
          <w:rFonts w:ascii="Arial" w:hAnsi="Arial" w:cs="Arial"/>
          <w:lang w:val="es-ES_tradnl"/>
        </w:rPr>
      </w:pPr>
    </w:p>
    <w:p w:rsidR="00820110" w:rsidRPr="00634ED6" w:rsidRDefault="00820110" w:rsidP="00634ED6">
      <w:pPr>
        <w:spacing w:line="360" w:lineRule="auto"/>
        <w:rPr>
          <w:rFonts w:ascii="Arial" w:hAnsi="Arial" w:cs="Arial"/>
          <w:lang w:val="es-ES_tradnl"/>
        </w:rPr>
      </w:pPr>
      <w:r w:rsidRPr="00634ED6">
        <w:rPr>
          <w:rFonts w:ascii="Arial" w:hAnsi="Arial" w:cs="Arial"/>
          <w:b/>
          <w:color w:val="FF0000"/>
          <w:lang w:val="es-ES_tradnl"/>
        </w:rPr>
        <w:t>*</w:t>
      </w:r>
      <w:r w:rsidRPr="00634ED6">
        <w:rPr>
          <w:rFonts w:ascii="Arial" w:hAnsi="Arial" w:cs="Arial"/>
          <w:color w:val="FF0000"/>
          <w:lang w:val="es-ES_tradnl"/>
        </w:rPr>
        <w:t xml:space="preserve"> </w:t>
      </w:r>
      <w:r w:rsidRPr="00634ED6">
        <w:rPr>
          <w:rFonts w:ascii="Arial" w:hAnsi="Arial" w:cs="Arial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820110" w:rsidRPr="00634ED6" w:rsidTr="00C92297">
        <w:tc>
          <w:tcPr>
            <w:tcW w:w="4536" w:type="dxa"/>
          </w:tcPr>
          <w:p w:rsidR="00820110" w:rsidRPr="00634ED6" w:rsidRDefault="00820110" w:rsidP="00634ED6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634ED6">
              <w:rPr>
                <w:rFonts w:ascii="Arial" w:hAnsi="Arial" w:cs="Arial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:rsidR="00820110" w:rsidRPr="00634ED6" w:rsidRDefault="00820110" w:rsidP="00634ED6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:rsidR="00820110" w:rsidRPr="00634ED6" w:rsidRDefault="00820110" w:rsidP="00634ED6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634ED6">
              <w:rPr>
                <w:rFonts w:ascii="Arial" w:hAnsi="Arial" w:cs="Arial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:rsidR="00820110" w:rsidRPr="00634ED6" w:rsidRDefault="00820110" w:rsidP="00634ED6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  <w:tr w:rsidR="00820110" w:rsidRPr="00634ED6" w:rsidTr="00C92297">
        <w:tc>
          <w:tcPr>
            <w:tcW w:w="4536" w:type="dxa"/>
          </w:tcPr>
          <w:p w:rsidR="00820110" w:rsidRPr="00634ED6" w:rsidRDefault="00820110" w:rsidP="00634ED6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634ED6">
              <w:rPr>
                <w:rFonts w:ascii="Arial" w:hAnsi="Arial" w:cs="Arial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:rsidR="00820110" w:rsidRPr="00634ED6" w:rsidRDefault="00165738" w:rsidP="00634ED6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634ED6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111" w:type="dxa"/>
          </w:tcPr>
          <w:p w:rsidR="00820110" w:rsidRPr="00634ED6" w:rsidRDefault="00820110" w:rsidP="00634ED6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634ED6">
              <w:rPr>
                <w:rFonts w:ascii="Arial" w:hAnsi="Arial" w:cs="Arial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820110" w:rsidRPr="00634ED6" w:rsidRDefault="00820110" w:rsidP="00634ED6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  <w:tr w:rsidR="00820110" w:rsidRPr="00634ED6" w:rsidTr="00C92297">
        <w:tc>
          <w:tcPr>
            <w:tcW w:w="4536" w:type="dxa"/>
          </w:tcPr>
          <w:p w:rsidR="00820110" w:rsidRPr="00634ED6" w:rsidRDefault="00820110" w:rsidP="00634ED6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634ED6">
              <w:rPr>
                <w:rFonts w:ascii="Arial" w:hAnsi="Arial" w:cs="Arial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:rsidR="00820110" w:rsidRPr="00634ED6" w:rsidRDefault="00820110" w:rsidP="00634ED6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:rsidR="00820110" w:rsidRPr="00634ED6" w:rsidRDefault="00820110" w:rsidP="00634ED6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634ED6">
              <w:rPr>
                <w:rFonts w:ascii="Arial" w:hAnsi="Arial" w:cs="Arial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:rsidR="00820110" w:rsidRPr="00634ED6" w:rsidRDefault="00820110" w:rsidP="00634ED6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  <w:tr w:rsidR="00820110" w:rsidRPr="00634ED6" w:rsidTr="00C92297">
        <w:tc>
          <w:tcPr>
            <w:tcW w:w="4536" w:type="dxa"/>
          </w:tcPr>
          <w:p w:rsidR="00820110" w:rsidRPr="00634ED6" w:rsidRDefault="00820110" w:rsidP="00634ED6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634ED6">
              <w:rPr>
                <w:rFonts w:ascii="Arial" w:hAnsi="Arial" w:cs="Arial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:rsidR="00820110" w:rsidRPr="00634ED6" w:rsidRDefault="00820110" w:rsidP="00634ED6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:rsidR="00820110" w:rsidRPr="00634ED6" w:rsidRDefault="00820110" w:rsidP="00634ED6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634ED6">
              <w:rPr>
                <w:rFonts w:ascii="Arial" w:hAnsi="Arial" w:cs="Arial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820110" w:rsidRPr="00634ED6" w:rsidRDefault="00820110" w:rsidP="00634ED6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</w:tbl>
    <w:p w:rsidR="00820110" w:rsidRPr="00634ED6" w:rsidRDefault="00820110" w:rsidP="00634ED6">
      <w:pPr>
        <w:spacing w:line="360" w:lineRule="auto"/>
        <w:rPr>
          <w:rFonts w:ascii="Arial" w:hAnsi="Arial" w:cs="Arial"/>
          <w:lang w:val="es-ES_tradnl"/>
        </w:rPr>
      </w:pPr>
    </w:p>
    <w:p w:rsidR="00820110" w:rsidRPr="00634ED6" w:rsidRDefault="00820110" w:rsidP="00634ED6">
      <w:pPr>
        <w:spacing w:line="360" w:lineRule="auto"/>
        <w:rPr>
          <w:rFonts w:ascii="Arial" w:hAnsi="Arial" w:cs="Arial"/>
          <w:lang w:val="es-ES_tradnl"/>
        </w:rPr>
      </w:pPr>
      <w:r w:rsidRPr="00634ED6">
        <w:rPr>
          <w:rFonts w:ascii="Arial" w:hAnsi="Arial" w:cs="Arial"/>
          <w:b/>
          <w:color w:val="FF0000"/>
          <w:lang w:val="es-ES_tradnl"/>
        </w:rPr>
        <w:t>*</w:t>
      </w:r>
      <w:r w:rsidRPr="00634ED6">
        <w:rPr>
          <w:rFonts w:ascii="Arial" w:hAnsi="Arial" w:cs="Arial"/>
          <w:color w:val="FF0000"/>
          <w:lang w:val="es-ES_tradnl"/>
        </w:rPr>
        <w:t xml:space="preserve"> </w:t>
      </w:r>
      <w:r w:rsidRPr="00634ED6">
        <w:rPr>
          <w:rFonts w:ascii="Arial" w:hAnsi="Arial" w:cs="Arial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820110" w:rsidRPr="00634ED6" w:rsidTr="00C92297">
        <w:tc>
          <w:tcPr>
            <w:tcW w:w="2126" w:type="dxa"/>
          </w:tcPr>
          <w:p w:rsidR="00820110" w:rsidRPr="00634ED6" w:rsidRDefault="00820110" w:rsidP="00634ED6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634ED6">
              <w:rPr>
                <w:rFonts w:ascii="Arial" w:hAnsi="Arial" w:cs="Arial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820110" w:rsidRPr="00634ED6" w:rsidRDefault="00820110" w:rsidP="00634ED6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:rsidR="00820110" w:rsidRPr="00634ED6" w:rsidRDefault="00820110" w:rsidP="00634ED6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634ED6">
              <w:rPr>
                <w:rFonts w:ascii="Arial" w:hAnsi="Arial" w:cs="Arial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820110" w:rsidRPr="00634ED6" w:rsidRDefault="00820110" w:rsidP="00634ED6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:rsidR="00820110" w:rsidRPr="00634ED6" w:rsidRDefault="00820110" w:rsidP="00634ED6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634ED6">
              <w:rPr>
                <w:rFonts w:ascii="Arial" w:hAnsi="Arial" w:cs="Arial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820110" w:rsidRPr="00634ED6" w:rsidRDefault="00820110" w:rsidP="00634ED6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</w:tcPr>
          <w:p w:rsidR="00820110" w:rsidRPr="00634ED6" w:rsidRDefault="00820110" w:rsidP="00634ED6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634ED6">
              <w:rPr>
                <w:rFonts w:ascii="Arial" w:hAnsi="Arial" w:cs="Arial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820110" w:rsidRPr="00634ED6" w:rsidRDefault="00820110" w:rsidP="00634ED6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  <w:tr w:rsidR="00820110" w:rsidRPr="00634ED6" w:rsidTr="00C92297">
        <w:tc>
          <w:tcPr>
            <w:tcW w:w="2126" w:type="dxa"/>
          </w:tcPr>
          <w:p w:rsidR="00820110" w:rsidRPr="00634ED6" w:rsidRDefault="00820110" w:rsidP="00634ED6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634ED6">
              <w:rPr>
                <w:rFonts w:ascii="Arial" w:hAnsi="Arial" w:cs="Arial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820110" w:rsidRPr="00634ED6" w:rsidRDefault="00165738" w:rsidP="00634ED6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634ED6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1156" w:type="dxa"/>
          </w:tcPr>
          <w:p w:rsidR="00820110" w:rsidRPr="00634ED6" w:rsidRDefault="00820110" w:rsidP="00634ED6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634ED6">
              <w:rPr>
                <w:rFonts w:ascii="Arial" w:hAnsi="Arial" w:cs="Arial"/>
                <w:lang w:val="es-ES_tradnl"/>
              </w:rPr>
              <w:t>Web</w:t>
            </w:r>
          </w:p>
        </w:tc>
        <w:tc>
          <w:tcPr>
            <w:tcW w:w="425" w:type="dxa"/>
          </w:tcPr>
          <w:p w:rsidR="00820110" w:rsidRPr="00634ED6" w:rsidRDefault="00820110" w:rsidP="00634ED6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:rsidR="00820110" w:rsidRPr="00634ED6" w:rsidRDefault="00820110" w:rsidP="00634ED6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634ED6">
              <w:rPr>
                <w:rFonts w:ascii="Arial" w:hAnsi="Arial" w:cs="Arial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820110" w:rsidRPr="00634ED6" w:rsidRDefault="00820110" w:rsidP="00634ED6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820110" w:rsidRPr="00634ED6" w:rsidRDefault="00820110" w:rsidP="00634ED6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634ED6">
              <w:rPr>
                <w:rFonts w:ascii="Arial" w:hAnsi="Arial" w:cs="Arial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820110" w:rsidRPr="00634ED6" w:rsidRDefault="00820110" w:rsidP="00634ED6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  <w:tr w:rsidR="00820110" w:rsidRPr="00634ED6" w:rsidTr="00C92297">
        <w:tc>
          <w:tcPr>
            <w:tcW w:w="2126" w:type="dxa"/>
          </w:tcPr>
          <w:p w:rsidR="00820110" w:rsidRPr="00634ED6" w:rsidRDefault="00820110" w:rsidP="00634ED6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634ED6">
              <w:rPr>
                <w:rFonts w:ascii="Arial" w:hAnsi="Arial" w:cs="Arial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820110" w:rsidRPr="00634ED6" w:rsidRDefault="00820110" w:rsidP="00634ED6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:rsidR="00820110" w:rsidRPr="00634ED6" w:rsidRDefault="00820110" w:rsidP="00634ED6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634ED6">
              <w:rPr>
                <w:rFonts w:ascii="Arial" w:hAnsi="Arial" w:cs="Arial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820110" w:rsidRPr="00634ED6" w:rsidRDefault="00820110" w:rsidP="00634ED6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:rsidR="00820110" w:rsidRPr="00634ED6" w:rsidRDefault="00820110" w:rsidP="00634ED6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634ED6">
              <w:rPr>
                <w:rFonts w:ascii="Arial" w:hAnsi="Arial" w:cs="Arial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820110" w:rsidRPr="00634ED6" w:rsidRDefault="00820110" w:rsidP="00634ED6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820110" w:rsidRPr="00634ED6" w:rsidRDefault="00820110" w:rsidP="00634ED6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820110" w:rsidRPr="00634ED6" w:rsidRDefault="00820110" w:rsidP="00634ED6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</w:tbl>
    <w:p w:rsidR="00820110" w:rsidRPr="00634ED6" w:rsidRDefault="00820110" w:rsidP="00634ED6">
      <w:pPr>
        <w:spacing w:line="360" w:lineRule="auto"/>
        <w:rPr>
          <w:rFonts w:ascii="Arial" w:hAnsi="Arial" w:cs="Arial"/>
          <w:lang w:val="es-ES_tradnl"/>
        </w:rPr>
      </w:pPr>
    </w:p>
    <w:p w:rsidR="00820110" w:rsidRPr="00634ED6" w:rsidRDefault="00820110" w:rsidP="00634ED6">
      <w:pPr>
        <w:spacing w:line="360" w:lineRule="auto"/>
        <w:rPr>
          <w:rFonts w:ascii="Arial" w:hAnsi="Arial" w:cs="Arial"/>
          <w:lang w:val="es-ES_tradnl"/>
        </w:rPr>
      </w:pPr>
      <w:r w:rsidRPr="00634ED6">
        <w:rPr>
          <w:rFonts w:ascii="Arial" w:hAnsi="Arial" w:cs="Arial"/>
          <w:b/>
          <w:color w:val="FF0000"/>
          <w:lang w:val="es-ES_tradnl"/>
        </w:rPr>
        <w:t>*</w:t>
      </w:r>
      <w:r w:rsidRPr="00634ED6">
        <w:rPr>
          <w:rFonts w:ascii="Arial" w:hAnsi="Arial" w:cs="Arial"/>
          <w:color w:val="FF0000"/>
          <w:lang w:val="es-ES_tradnl"/>
        </w:rPr>
        <w:t xml:space="preserve"> </w:t>
      </w:r>
      <w:r w:rsidRPr="00634ED6">
        <w:rPr>
          <w:rFonts w:ascii="Arial" w:hAnsi="Arial" w:cs="Arial"/>
          <w:highlight w:val="green"/>
          <w:lang w:val="es-ES_tradnl"/>
        </w:rPr>
        <w:t xml:space="preserve">Nivel del ejercicio, 1-Fácil, 2-Medio </w:t>
      </w:r>
      <w:proofErr w:type="spellStart"/>
      <w:r w:rsidRPr="00634ED6">
        <w:rPr>
          <w:rFonts w:ascii="Arial" w:hAnsi="Arial" w:cs="Arial"/>
          <w:highlight w:val="green"/>
          <w:lang w:val="es-ES_tradnl"/>
        </w:rPr>
        <w:t>ó</w:t>
      </w:r>
      <w:proofErr w:type="spellEnd"/>
      <w:r w:rsidRPr="00634ED6">
        <w:rPr>
          <w:rFonts w:ascii="Arial" w:hAnsi="Arial" w:cs="Arial"/>
          <w:highlight w:val="green"/>
          <w:lang w:val="es-ES_tradnl"/>
        </w:rPr>
        <w:t xml:space="preserve"> 3-</w:t>
      </w:r>
      <w:proofErr w:type="gramStart"/>
      <w:r w:rsidRPr="00634ED6">
        <w:rPr>
          <w:rFonts w:ascii="Arial" w:hAnsi="Arial" w:cs="Arial"/>
          <w:highlight w:val="green"/>
          <w:lang w:val="es-ES_tradnl"/>
        </w:rPr>
        <w:t>Difícil</w:t>
      </w:r>
      <w:r w:rsidR="00165738" w:rsidRPr="00634ED6">
        <w:rPr>
          <w:rFonts w:ascii="Arial" w:hAnsi="Arial" w:cs="Arial"/>
          <w:lang w:val="es-ES_tradnl"/>
        </w:rPr>
        <w:t xml:space="preserve"> ,</w:t>
      </w:r>
      <w:proofErr w:type="gramEnd"/>
      <w:r w:rsidR="00165738" w:rsidRPr="00634ED6">
        <w:rPr>
          <w:rFonts w:ascii="Arial" w:hAnsi="Arial" w:cs="Arial"/>
          <w:lang w:val="es-ES_tradnl"/>
        </w:rPr>
        <w:t xml:space="preserve"> 2-Medio</w:t>
      </w:r>
    </w:p>
    <w:p w:rsidR="00820110" w:rsidRPr="00634ED6" w:rsidRDefault="00820110" w:rsidP="00634ED6">
      <w:pPr>
        <w:spacing w:line="360" w:lineRule="auto"/>
        <w:rPr>
          <w:rFonts w:ascii="Arial" w:hAnsi="Arial" w:cs="Arial"/>
          <w:lang w:val="es-ES_tradnl"/>
        </w:rPr>
      </w:pPr>
    </w:p>
    <w:p w:rsidR="00820110" w:rsidRPr="00634ED6" w:rsidRDefault="00820110" w:rsidP="00634ED6">
      <w:pPr>
        <w:spacing w:line="360" w:lineRule="auto"/>
        <w:rPr>
          <w:rFonts w:ascii="Arial" w:hAnsi="Arial" w:cs="Arial"/>
          <w:b/>
          <w:lang w:val="es-ES_tradnl"/>
        </w:rPr>
      </w:pPr>
      <w:r w:rsidRPr="00634ED6">
        <w:rPr>
          <w:rFonts w:ascii="Arial" w:hAnsi="Arial" w:cs="Arial"/>
          <w:b/>
          <w:lang w:val="es-ES_tradnl"/>
        </w:rPr>
        <w:t>DATOS DEL EJERCICIO</w:t>
      </w:r>
    </w:p>
    <w:p w:rsidR="00C92297" w:rsidRPr="00634ED6" w:rsidRDefault="00C92297" w:rsidP="00634ED6">
      <w:pPr>
        <w:spacing w:line="360" w:lineRule="auto"/>
        <w:jc w:val="both"/>
        <w:rPr>
          <w:rFonts w:ascii="Arial" w:hAnsi="Arial" w:cs="Arial"/>
          <w:color w:val="0000FF"/>
          <w:lang w:val="es-ES_tradnl"/>
        </w:rPr>
      </w:pPr>
    </w:p>
    <w:p w:rsidR="00165738" w:rsidRPr="00634ED6" w:rsidRDefault="00820110" w:rsidP="00634ED6">
      <w:pPr>
        <w:spacing w:line="360" w:lineRule="auto"/>
        <w:rPr>
          <w:rFonts w:ascii="Arial" w:hAnsi="Arial" w:cs="Arial"/>
          <w:lang w:val="es-ES_tradnl"/>
        </w:rPr>
      </w:pPr>
      <w:r w:rsidRPr="00634ED6">
        <w:rPr>
          <w:rFonts w:ascii="Arial" w:hAnsi="Arial" w:cs="Arial"/>
          <w:b/>
          <w:color w:val="FF0000"/>
          <w:lang w:val="es-ES_tradnl"/>
        </w:rPr>
        <w:lastRenderedPageBreak/>
        <w:t>*</w:t>
      </w:r>
      <w:r w:rsidRPr="00634ED6">
        <w:rPr>
          <w:rFonts w:ascii="Arial" w:hAnsi="Arial" w:cs="Arial"/>
          <w:color w:val="FF0000"/>
          <w:lang w:val="es-ES_tradnl"/>
        </w:rPr>
        <w:t xml:space="preserve"> </w:t>
      </w:r>
      <w:r w:rsidRPr="00634ED6">
        <w:rPr>
          <w:rFonts w:ascii="Arial" w:hAnsi="Arial" w:cs="Arial"/>
          <w:highlight w:val="green"/>
          <w:lang w:val="es-ES_tradnl"/>
        </w:rPr>
        <w:t>Título del ejercicio (</w:t>
      </w:r>
      <w:r w:rsidRPr="00634ED6">
        <w:rPr>
          <w:rFonts w:ascii="Arial" w:hAnsi="Arial" w:cs="Arial"/>
          <w:b/>
          <w:highlight w:val="green"/>
          <w:lang w:val="es-ES_tradnl"/>
        </w:rPr>
        <w:t>86</w:t>
      </w:r>
      <w:r w:rsidRPr="00634ED6">
        <w:rPr>
          <w:rFonts w:ascii="Arial" w:hAnsi="Arial" w:cs="Arial"/>
          <w:highlight w:val="green"/>
          <w:lang w:val="es-ES_tradnl"/>
        </w:rPr>
        <w:t xml:space="preserve"> caracteres máx.)</w:t>
      </w:r>
      <w:r w:rsidR="00165738" w:rsidRPr="00634ED6">
        <w:rPr>
          <w:rFonts w:ascii="Arial" w:hAnsi="Arial" w:cs="Arial"/>
          <w:lang w:val="es-ES_tradnl"/>
        </w:rPr>
        <w:t xml:space="preserve"> </w:t>
      </w:r>
      <w:r w:rsidR="00C92297" w:rsidRPr="00634ED6">
        <w:rPr>
          <w:rFonts w:ascii="Arial" w:hAnsi="Arial" w:cs="Arial"/>
          <w:lang w:val="es-ES_tradnl"/>
        </w:rPr>
        <w:t>Autoevaluación sobre los ecosistemas de Colombia y su conservación</w:t>
      </w:r>
    </w:p>
    <w:p w:rsidR="00820110" w:rsidRPr="00634ED6" w:rsidRDefault="00820110" w:rsidP="00634ED6">
      <w:pPr>
        <w:spacing w:line="360" w:lineRule="auto"/>
        <w:rPr>
          <w:rFonts w:ascii="Arial" w:hAnsi="Arial" w:cs="Arial"/>
          <w:lang w:val="es-ES_tradnl"/>
        </w:rPr>
      </w:pPr>
    </w:p>
    <w:p w:rsidR="00820110" w:rsidRPr="00634ED6" w:rsidRDefault="00820110" w:rsidP="00634ED6">
      <w:pPr>
        <w:spacing w:line="360" w:lineRule="auto"/>
        <w:rPr>
          <w:rFonts w:ascii="Arial" w:hAnsi="Arial" w:cs="Arial"/>
          <w:lang w:val="es-ES_tradnl"/>
        </w:rPr>
      </w:pPr>
      <w:r w:rsidRPr="00634ED6">
        <w:rPr>
          <w:rFonts w:ascii="Arial" w:hAnsi="Arial" w:cs="Arial"/>
          <w:b/>
          <w:color w:val="FF0000"/>
          <w:lang w:val="es-ES_tradnl"/>
        </w:rPr>
        <w:t>*</w:t>
      </w:r>
      <w:r w:rsidRPr="00634ED6">
        <w:rPr>
          <w:rFonts w:ascii="Arial" w:hAnsi="Arial" w:cs="Arial"/>
          <w:color w:val="FF0000"/>
          <w:lang w:val="es-ES_tradnl"/>
        </w:rPr>
        <w:t xml:space="preserve"> </w:t>
      </w:r>
      <w:r w:rsidRPr="00634ED6">
        <w:rPr>
          <w:rFonts w:ascii="Arial" w:hAnsi="Arial" w:cs="Arial"/>
          <w:highlight w:val="green"/>
          <w:lang w:val="es-ES_tradnl"/>
        </w:rPr>
        <w:t>Grado del ejercicio (Primaria o Secundaria); “P” o “S”</w:t>
      </w:r>
      <w:r w:rsidR="00C92297" w:rsidRPr="00634ED6">
        <w:rPr>
          <w:rFonts w:ascii="Arial" w:hAnsi="Arial" w:cs="Arial"/>
          <w:lang w:val="es-ES_tradnl"/>
        </w:rPr>
        <w:t xml:space="preserve"> </w:t>
      </w:r>
      <w:r w:rsidR="00165738" w:rsidRPr="00634ED6">
        <w:rPr>
          <w:rFonts w:ascii="Arial" w:hAnsi="Arial" w:cs="Arial"/>
          <w:lang w:val="es-ES_tradnl"/>
        </w:rPr>
        <w:t>S</w:t>
      </w:r>
    </w:p>
    <w:p w:rsidR="00820110" w:rsidRPr="00634ED6" w:rsidRDefault="00820110" w:rsidP="00634ED6">
      <w:pPr>
        <w:spacing w:line="360" w:lineRule="auto"/>
        <w:rPr>
          <w:rFonts w:ascii="Arial" w:hAnsi="Arial" w:cs="Arial"/>
          <w:lang w:val="es-ES_tradnl"/>
        </w:rPr>
      </w:pPr>
    </w:p>
    <w:p w:rsidR="00820110" w:rsidRPr="00634ED6" w:rsidRDefault="00820110" w:rsidP="00244F02">
      <w:pPr>
        <w:spacing w:line="360" w:lineRule="auto"/>
        <w:rPr>
          <w:rFonts w:ascii="Arial" w:hAnsi="Arial" w:cs="Arial"/>
          <w:lang w:val="es-ES_tradnl"/>
        </w:rPr>
      </w:pPr>
      <w:r w:rsidRPr="00634ED6">
        <w:rPr>
          <w:rFonts w:ascii="Arial" w:hAnsi="Arial" w:cs="Arial"/>
          <w:b/>
          <w:color w:val="FF0000"/>
          <w:lang w:val="es-ES_tradnl"/>
        </w:rPr>
        <w:t>*</w:t>
      </w:r>
      <w:r w:rsidRPr="00634ED6">
        <w:rPr>
          <w:rFonts w:ascii="Arial" w:hAnsi="Arial" w:cs="Arial"/>
          <w:lang w:val="es-ES_tradnl"/>
        </w:rPr>
        <w:t xml:space="preserve"> </w:t>
      </w:r>
      <w:r w:rsidRPr="00634ED6">
        <w:rPr>
          <w:rFonts w:ascii="Arial" w:hAnsi="Arial" w:cs="Arial"/>
          <w:highlight w:val="green"/>
          <w:lang w:val="es-ES_tradnl"/>
        </w:rPr>
        <w:t xml:space="preserve">Enunciado (Instrucción </w:t>
      </w:r>
      <w:r w:rsidRPr="00634ED6">
        <w:rPr>
          <w:rFonts w:ascii="Arial" w:hAnsi="Arial" w:cs="Arial"/>
          <w:b/>
          <w:highlight w:val="green"/>
          <w:lang w:val="es-ES_tradnl"/>
        </w:rPr>
        <w:t>193</w:t>
      </w:r>
      <w:r w:rsidRPr="00634ED6">
        <w:rPr>
          <w:rFonts w:ascii="Arial" w:hAnsi="Arial" w:cs="Arial"/>
          <w:highlight w:val="green"/>
          <w:lang w:val="es-ES_tradnl"/>
        </w:rPr>
        <w:t xml:space="preserve"> caracteres máximo)</w:t>
      </w:r>
      <w:r w:rsidR="00165738" w:rsidRPr="00634ED6">
        <w:rPr>
          <w:rFonts w:ascii="Arial" w:hAnsi="Arial" w:cs="Arial"/>
          <w:lang w:val="es-ES_tradnl"/>
        </w:rPr>
        <w:t xml:space="preserve"> </w:t>
      </w:r>
      <w:r w:rsidR="00244F02">
        <w:rPr>
          <w:rFonts w:ascii="Arial" w:hAnsi="Arial" w:cs="Arial"/>
          <w:lang w:val="es-ES_tradnl"/>
        </w:rPr>
        <w:t>Lee cada</w:t>
      </w:r>
      <w:r w:rsidR="00C92297" w:rsidRPr="00634ED6">
        <w:rPr>
          <w:rFonts w:ascii="Arial" w:hAnsi="Arial" w:cs="Arial"/>
          <w:lang w:val="es-ES_tradnl"/>
        </w:rPr>
        <w:t xml:space="preserve"> la pregunta o afirmación. Luego escoge la repuesta o afirmación correcta. </w:t>
      </w:r>
      <w:r w:rsidR="001E44B6" w:rsidRPr="00634ED6">
        <w:rPr>
          <w:rFonts w:ascii="Arial" w:hAnsi="Arial" w:cs="Arial"/>
          <w:lang w:val="es-ES_tradnl"/>
        </w:rPr>
        <w:t xml:space="preserve">Puede haber </w:t>
      </w:r>
      <w:r w:rsidR="00425C88" w:rsidRPr="00634ED6">
        <w:rPr>
          <w:rFonts w:ascii="Arial" w:hAnsi="Arial" w:cs="Arial"/>
          <w:lang w:val="es-ES_tradnl"/>
        </w:rPr>
        <w:t xml:space="preserve">más de una </w:t>
      </w:r>
      <w:r w:rsidR="00E46B72">
        <w:rPr>
          <w:rFonts w:ascii="Arial" w:hAnsi="Arial" w:cs="Arial"/>
          <w:lang w:val="es-ES_tradnl"/>
        </w:rPr>
        <w:t>respuesta</w:t>
      </w:r>
      <w:r w:rsidR="00C92297" w:rsidRPr="00634ED6">
        <w:rPr>
          <w:rFonts w:ascii="Arial" w:hAnsi="Arial" w:cs="Arial"/>
          <w:lang w:val="es-ES_tradnl"/>
        </w:rPr>
        <w:t>.</w:t>
      </w:r>
    </w:p>
    <w:p w:rsidR="00820110" w:rsidRPr="00634ED6" w:rsidRDefault="00820110" w:rsidP="00634ED6">
      <w:pPr>
        <w:spacing w:line="360" w:lineRule="auto"/>
        <w:rPr>
          <w:rFonts w:ascii="Arial" w:hAnsi="Arial" w:cs="Arial"/>
          <w:lang w:val="es-ES_tradnl"/>
        </w:rPr>
      </w:pPr>
    </w:p>
    <w:p w:rsidR="00820110" w:rsidRPr="00634ED6" w:rsidRDefault="00820110" w:rsidP="00634ED6">
      <w:pPr>
        <w:spacing w:line="360" w:lineRule="auto"/>
        <w:rPr>
          <w:rFonts w:ascii="Arial" w:hAnsi="Arial" w:cs="Arial"/>
          <w:lang w:val="es-ES_tradnl"/>
        </w:rPr>
      </w:pPr>
      <w:r w:rsidRPr="00634ED6">
        <w:rPr>
          <w:rFonts w:ascii="Arial" w:hAnsi="Arial" w:cs="Arial"/>
          <w:highlight w:val="green"/>
          <w:u w:val="single"/>
          <w:lang w:val="es-ES_tradnl"/>
        </w:rPr>
        <w:t>Más información</w:t>
      </w:r>
      <w:r w:rsidRPr="00634ED6">
        <w:rPr>
          <w:rFonts w:ascii="Arial" w:hAnsi="Arial" w:cs="Arial"/>
          <w:highlight w:val="green"/>
          <w:lang w:val="es-ES_tradnl"/>
        </w:rPr>
        <w:t xml:space="preserve"> (ventana flotante)</w:t>
      </w:r>
      <w:r w:rsidR="00C92297" w:rsidRPr="00634ED6">
        <w:rPr>
          <w:rFonts w:ascii="Arial" w:hAnsi="Arial" w:cs="Arial"/>
          <w:lang w:val="es-ES_tradnl"/>
        </w:rPr>
        <w:t xml:space="preserve"> </w:t>
      </w:r>
      <w:r w:rsidR="00165738" w:rsidRPr="00634ED6">
        <w:rPr>
          <w:rFonts w:ascii="Arial" w:hAnsi="Arial" w:cs="Arial"/>
          <w:lang w:val="es-ES_tradnl"/>
        </w:rPr>
        <w:t>N</w:t>
      </w:r>
    </w:p>
    <w:p w:rsidR="00820110" w:rsidRPr="00634ED6" w:rsidRDefault="00820110" w:rsidP="00634ED6">
      <w:pPr>
        <w:spacing w:line="360" w:lineRule="auto"/>
        <w:rPr>
          <w:rFonts w:ascii="Arial" w:hAnsi="Arial" w:cs="Arial"/>
          <w:lang w:val="es-ES_tradnl"/>
        </w:rPr>
      </w:pPr>
    </w:p>
    <w:p w:rsidR="00820110" w:rsidRPr="00634ED6" w:rsidRDefault="00820110" w:rsidP="00634ED6">
      <w:pPr>
        <w:spacing w:line="360" w:lineRule="auto"/>
        <w:rPr>
          <w:rFonts w:ascii="Arial" w:hAnsi="Arial" w:cs="Arial"/>
          <w:lang w:val="es-ES_tradnl"/>
        </w:rPr>
      </w:pPr>
      <w:r w:rsidRPr="00634ED6">
        <w:rPr>
          <w:rFonts w:ascii="Arial" w:hAnsi="Arial" w:cs="Arial"/>
          <w:highlight w:val="green"/>
          <w:lang w:val="es-ES_tradnl"/>
        </w:rPr>
        <w:t xml:space="preserve">Mostrar al inicio del ejercicio ventana </w:t>
      </w:r>
      <w:r w:rsidRPr="00634ED6">
        <w:rPr>
          <w:rFonts w:ascii="Arial" w:hAnsi="Arial" w:cs="Arial"/>
          <w:highlight w:val="green"/>
          <w:u w:val="single"/>
          <w:lang w:val="es-ES_tradnl"/>
        </w:rPr>
        <w:t>Más información</w:t>
      </w:r>
      <w:r w:rsidRPr="00634ED6">
        <w:rPr>
          <w:rFonts w:ascii="Arial" w:hAnsi="Arial" w:cs="Arial"/>
          <w:highlight w:val="green"/>
          <w:lang w:val="es-ES_tradnl"/>
        </w:rPr>
        <w:t xml:space="preserve"> (S/N)</w:t>
      </w:r>
      <w:r w:rsidR="00C92297" w:rsidRPr="00634ED6">
        <w:rPr>
          <w:rFonts w:ascii="Arial" w:hAnsi="Arial" w:cs="Arial"/>
          <w:lang w:val="es-ES_tradnl"/>
        </w:rPr>
        <w:t xml:space="preserve"> </w:t>
      </w:r>
      <w:r w:rsidR="00165738" w:rsidRPr="00634ED6">
        <w:rPr>
          <w:rFonts w:ascii="Arial" w:hAnsi="Arial" w:cs="Arial"/>
          <w:lang w:val="es-ES_tradnl"/>
        </w:rPr>
        <w:t>N</w:t>
      </w:r>
    </w:p>
    <w:p w:rsidR="00820110" w:rsidRPr="00634ED6" w:rsidRDefault="00820110" w:rsidP="00634ED6">
      <w:pPr>
        <w:spacing w:line="360" w:lineRule="auto"/>
        <w:rPr>
          <w:rFonts w:ascii="Arial" w:hAnsi="Arial" w:cs="Arial"/>
          <w:lang w:val="es-ES_tradnl"/>
        </w:rPr>
      </w:pPr>
    </w:p>
    <w:p w:rsidR="00820110" w:rsidRPr="00634ED6" w:rsidRDefault="00820110" w:rsidP="00634ED6">
      <w:pPr>
        <w:spacing w:line="360" w:lineRule="auto"/>
        <w:rPr>
          <w:rFonts w:ascii="Arial" w:hAnsi="Arial" w:cs="Arial"/>
          <w:lang w:val="es-ES_tradnl"/>
        </w:rPr>
      </w:pPr>
      <w:r w:rsidRPr="00634ED6">
        <w:rPr>
          <w:rFonts w:ascii="Arial" w:hAnsi="Arial" w:cs="Arial"/>
          <w:b/>
          <w:color w:val="FF0000"/>
          <w:lang w:val="es-ES_tradnl"/>
        </w:rPr>
        <w:t>*</w:t>
      </w:r>
      <w:r w:rsidRPr="00634ED6">
        <w:rPr>
          <w:rFonts w:ascii="Arial" w:hAnsi="Arial" w:cs="Arial"/>
          <w:lang w:val="es-ES_tradnl"/>
        </w:rPr>
        <w:t xml:space="preserve"> </w:t>
      </w:r>
      <w:r w:rsidRPr="00634ED6">
        <w:rPr>
          <w:rFonts w:ascii="Arial" w:hAnsi="Arial" w:cs="Arial"/>
          <w:highlight w:val="green"/>
          <w:lang w:val="es-ES_tradnl"/>
        </w:rPr>
        <w:t>Sin ordenación aleatoria (S/N</w:t>
      </w:r>
      <w:proofErr w:type="gramStart"/>
      <w:r w:rsidRPr="00634ED6">
        <w:rPr>
          <w:rFonts w:ascii="Arial" w:hAnsi="Arial" w:cs="Arial"/>
          <w:highlight w:val="green"/>
          <w:lang w:val="es-ES_tradnl"/>
        </w:rPr>
        <w:t>):</w:t>
      </w:r>
      <w:proofErr w:type="gramEnd"/>
      <w:r w:rsidRPr="00634ED6">
        <w:rPr>
          <w:rFonts w:ascii="Arial" w:hAnsi="Arial" w:cs="Arial"/>
          <w:highlight w:val="green"/>
          <w:lang w:val="es-ES_tradnl"/>
        </w:rPr>
        <w:t>)</w:t>
      </w:r>
      <w:r w:rsidR="00165738" w:rsidRPr="00634ED6">
        <w:rPr>
          <w:rFonts w:ascii="Arial" w:hAnsi="Arial" w:cs="Arial"/>
          <w:lang w:val="es-ES_tradnl"/>
        </w:rPr>
        <w:t>N</w:t>
      </w:r>
    </w:p>
    <w:p w:rsidR="00820110" w:rsidRPr="00634ED6" w:rsidRDefault="00BC2E2D" w:rsidP="00634ED6">
      <w:pPr>
        <w:spacing w:line="360" w:lineRule="auto"/>
        <w:rPr>
          <w:rFonts w:ascii="Arial" w:hAnsi="Arial" w:cs="Arial"/>
          <w:lang w:val="es-ES_tradnl"/>
        </w:rPr>
      </w:pPr>
      <w:r w:rsidRPr="00634ED6">
        <w:rPr>
          <w:rFonts w:ascii="Arial" w:hAnsi="Arial" w:cs="Arial"/>
          <w:lang w:val="es-ES_tradnl"/>
        </w:rPr>
        <w:t xml:space="preserve"> </w:t>
      </w:r>
    </w:p>
    <w:p w:rsidR="00820110" w:rsidRPr="00634ED6" w:rsidRDefault="00820110" w:rsidP="00634ED6">
      <w:pPr>
        <w:spacing w:line="360" w:lineRule="auto"/>
        <w:rPr>
          <w:rFonts w:ascii="Arial" w:hAnsi="Arial" w:cs="Arial"/>
          <w:lang w:val="es-ES_tradnl"/>
        </w:rPr>
      </w:pPr>
      <w:r w:rsidRPr="00634ED6">
        <w:rPr>
          <w:rFonts w:ascii="Arial" w:hAnsi="Arial" w:cs="Arial"/>
          <w:highlight w:val="green"/>
          <w:lang w:val="es-ES_tradnl"/>
        </w:rPr>
        <w:t>Mostrar calculadora (S/N)</w:t>
      </w:r>
      <w:r w:rsidR="00BC2E2D" w:rsidRPr="00634ED6">
        <w:rPr>
          <w:rFonts w:ascii="Arial" w:hAnsi="Arial" w:cs="Arial"/>
          <w:lang w:val="es-ES_tradnl"/>
        </w:rPr>
        <w:t xml:space="preserve"> </w:t>
      </w:r>
      <w:r w:rsidR="00165738" w:rsidRPr="00634ED6">
        <w:rPr>
          <w:rFonts w:ascii="Arial" w:hAnsi="Arial" w:cs="Arial"/>
          <w:lang w:val="es-ES_tradnl"/>
        </w:rPr>
        <w:t>N</w:t>
      </w:r>
    </w:p>
    <w:p w:rsidR="00820110" w:rsidRPr="00634ED6" w:rsidRDefault="00820110" w:rsidP="00634ED6">
      <w:pPr>
        <w:spacing w:line="360" w:lineRule="auto"/>
        <w:rPr>
          <w:rFonts w:ascii="Arial" w:hAnsi="Arial" w:cs="Arial"/>
          <w:lang w:val="es-ES_tradnl"/>
        </w:rPr>
      </w:pPr>
    </w:p>
    <w:p w:rsidR="00820110" w:rsidRDefault="008F5D3B" w:rsidP="008F5D3B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lang w:val="es-CO"/>
        </w:rPr>
      </w:pPr>
      <w:r>
        <w:rPr>
          <w:rFonts w:ascii="Arial" w:hAnsi="Arial" w:cs="Arial"/>
          <w:lang w:val="es-ES_tradnl"/>
        </w:rPr>
        <w:t xml:space="preserve">La </w:t>
      </w:r>
      <w:r w:rsidR="00244F02">
        <w:rPr>
          <w:rFonts w:ascii="Arial" w:hAnsi="Arial" w:cs="Arial"/>
          <w:lang w:val="es-ES_tradnl"/>
        </w:rPr>
        <w:t>humedad</w:t>
      </w:r>
      <w:r>
        <w:rPr>
          <w:rFonts w:ascii="Arial" w:hAnsi="Arial" w:cs="Arial"/>
          <w:lang w:val="es-ES_tradnl"/>
        </w:rPr>
        <w:t xml:space="preserve"> constituye un factor limitante en</w:t>
      </w:r>
      <w:r w:rsidR="00244F02">
        <w:rPr>
          <w:rFonts w:ascii="Arial" w:hAnsi="Arial" w:cs="Arial"/>
          <w:lang w:val="es-ES_tradnl"/>
        </w:rPr>
        <w:t xml:space="preserve"> los </w:t>
      </w:r>
      <w:r w:rsidR="00787AE2">
        <w:rPr>
          <w:rFonts w:ascii="Arial" w:hAnsi="Arial" w:cs="Arial"/>
          <w:lang w:val="es-CO"/>
        </w:rPr>
        <w:t>…</w:t>
      </w:r>
      <w:r w:rsidR="00820110" w:rsidRPr="00244F02">
        <w:rPr>
          <w:rFonts w:ascii="Arial" w:hAnsi="Arial" w:cs="Arial"/>
          <w:lang w:val="es-CO"/>
        </w:rPr>
        <w:t xml:space="preserve"> </w:t>
      </w:r>
    </w:p>
    <w:p w:rsidR="00820110" w:rsidRPr="008F5D3B" w:rsidRDefault="00787AE2" w:rsidP="008F5D3B">
      <w:pPr>
        <w:shd w:val="clear" w:color="auto" w:fill="F2F2F2" w:themeFill="background1" w:themeFillShade="F2"/>
        <w:spacing w:line="360" w:lineRule="auto"/>
        <w:rPr>
          <w:rFonts w:ascii="Arial" w:hAnsi="Arial" w:cs="Arial"/>
          <w:bCs/>
          <w:color w:val="000000" w:themeColor="text1"/>
          <w:lang w:val="es-CO"/>
        </w:rPr>
      </w:pPr>
      <w:r w:rsidRPr="008F5D3B">
        <w:rPr>
          <w:rFonts w:ascii="Arial" w:hAnsi="Arial" w:cs="Arial"/>
          <w:bCs/>
          <w:color w:val="000000" w:themeColor="text1"/>
          <w:lang w:val="es-ES_tradnl"/>
        </w:rPr>
        <w:t>…</w:t>
      </w:r>
      <w:r w:rsidR="008F5D3B">
        <w:rPr>
          <w:rFonts w:ascii="Arial" w:hAnsi="Arial" w:cs="Arial"/>
          <w:bCs/>
          <w:color w:val="000000" w:themeColor="text1"/>
          <w:lang w:val="es-ES_tradnl"/>
        </w:rPr>
        <w:t>ecosistemas lóticos</w:t>
      </w:r>
      <w:r w:rsidR="00820110" w:rsidRPr="008F5D3B">
        <w:rPr>
          <w:rFonts w:ascii="Arial" w:hAnsi="Arial" w:cs="Arial"/>
          <w:bCs/>
          <w:color w:val="000000" w:themeColor="text1"/>
          <w:lang w:val="es-CO"/>
        </w:rPr>
        <w:t>.</w:t>
      </w:r>
    </w:p>
    <w:p w:rsidR="008F5D3B" w:rsidRPr="008F5D3B" w:rsidRDefault="008F5D3B" w:rsidP="008F5D3B">
      <w:pPr>
        <w:shd w:val="clear" w:color="auto" w:fill="F2F2F2" w:themeFill="background1" w:themeFillShade="F2"/>
        <w:spacing w:line="360" w:lineRule="auto"/>
        <w:rPr>
          <w:rFonts w:ascii="Arial" w:hAnsi="Arial" w:cs="Arial"/>
          <w:bCs/>
          <w:color w:val="000000" w:themeColor="text1"/>
          <w:lang w:val="es-CO"/>
        </w:rPr>
      </w:pPr>
      <w:r w:rsidRPr="008F5D3B">
        <w:rPr>
          <w:rFonts w:ascii="Arial" w:hAnsi="Arial" w:cs="Arial"/>
          <w:bCs/>
          <w:color w:val="000000" w:themeColor="text1"/>
          <w:lang w:val="es-ES_tradnl"/>
        </w:rPr>
        <w:t xml:space="preserve">…ecosistemas </w:t>
      </w:r>
      <w:r w:rsidRPr="008F5D3B">
        <w:rPr>
          <w:rFonts w:ascii="Arial" w:hAnsi="Arial" w:cs="Arial"/>
          <w:bCs/>
          <w:color w:val="000000" w:themeColor="text1"/>
          <w:lang w:val="es-CO"/>
        </w:rPr>
        <w:t>acuáticos.</w:t>
      </w:r>
    </w:p>
    <w:p w:rsidR="008F5D3B" w:rsidRDefault="008F5D3B" w:rsidP="008F5D3B">
      <w:pPr>
        <w:shd w:val="clear" w:color="auto" w:fill="F2F2F2" w:themeFill="background1" w:themeFillShade="F2"/>
        <w:spacing w:line="360" w:lineRule="auto"/>
        <w:rPr>
          <w:rFonts w:ascii="Arial" w:hAnsi="Arial" w:cs="Arial"/>
          <w:b/>
          <w:color w:val="000000" w:themeColor="text1"/>
          <w:lang w:val="es-CO"/>
        </w:rPr>
      </w:pPr>
      <w:r w:rsidRPr="008F5D3B">
        <w:rPr>
          <w:rFonts w:ascii="Arial" w:hAnsi="Arial" w:cs="Arial"/>
          <w:b/>
          <w:color w:val="000000" w:themeColor="text1"/>
          <w:lang w:val="es-ES_tradnl"/>
        </w:rPr>
        <w:t xml:space="preserve">…ecosistemas </w:t>
      </w:r>
      <w:r w:rsidRPr="008F5D3B">
        <w:rPr>
          <w:rFonts w:ascii="Arial" w:hAnsi="Arial" w:cs="Arial"/>
          <w:b/>
          <w:color w:val="000000" w:themeColor="text1"/>
          <w:lang w:val="es-CO"/>
        </w:rPr>
        <w:t>terrestres.</w:t>
      </w:r>
    </w:p>
    <w:p w:rsidR="008F5D3B" w:rsidRPr="008F5D3B" w:rsidRDefault="008F5D3B" w:rsidP="008F5D3B">
      <w:pPr>
        <w:shd w:val="clear" w:color="auto" w:fill="F2F2F2" w:themeFill="background1" w:themeFillShade="F2"/>
        <w:spacing w:line="360" w:lineRule="auto"/>
        <w:rPr>
          <w:rFonts w:ascii="Arial" w:hAnsi="Arial" w:cs="Arial"/>
          <w:b/>
          <w:color w:val="000000" w:themeColor="text1"/>
          <w:lang w:val="es-CO"/>
        </w:rPr>
      </w:pPr>
      <w:r w:rsidRPr="008F5D3B">
        <w:rPr>
          <w:rFonts w:ascii="Arial" w:hAnsi="Arial" w:cs="Arial"/>
          <w:b/>
          <w:color w:val="000000" w:themeColor="text1"/>
          <w:lang w:val="es-ES_tradnl"/>
        </w:rPr>
        <w:t>…</w:t>
      </w:r>
      <w:r>
        <w:rPr>
          <w:rFonts w:ascii="Arial" w:hAnsi="Arial" w:cs="Arial"/>
          <w:b/>
          <w:color w:val="000000" w:themeColor="text1"/>
          <w:lang w:val="es-ES_tradnl"/>
        </w:rPr>
        <w:t>páramos</w:t>
      </w:r>
      <w:r w:rsidRPr="008F5D3B">
        <w:rPr>
          <w:rFonts w:ascii="Arial" w:hAnsi="Arial" w:cs="Arial"/>
          <w:b/>
          <w:color w:val="000000" w:themeColor="text1"/>
          <w:lang w:val="es-CO"/>
        </w:rPr>
        <w:t>.</w:t>
      </w:r>
    </w:p>
    <w:p w:rsidR="00820110" w:rsidRPr="00634ED6" w:rsidRDefault="00820110" w:rsidP="00634ED6">
      <w:pPr>
        <w:spacing w:line="360" w:lineRule="auto"/>
        <w:rPr>
          <w:rFonts w:ascii="Arial" w:hAnsi="Arial" w:cs="Arial"/>
          <w:lang w:val="es-ES_tradnl"/>
        </w:rPr>
      </w:pPr>
      <w:bookmarkStart w:id="0" w:name="_GoBack"/>
      <w:bookmarkEnd w:id="0"/>
    </w:p>
    <w:p w:rsidR="00820110" w:rsidRPr="00787AE2" w:rsidRDefault="00787AE2" w:rsidP="00787AE2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Según la salinidad de sus</w:t>
      </w:r>
      <w:r w:rsidR="008F01F8" w:rsidRPr="00787AE2">
        <w:rPr>
          <w:rFonts w:ascii="Arial" w:hAnsi="Arial" w:cs="Arial"/>
          <w:lang w:val="es-ES_tradnl"/>
        </w:rPr>
        <w:t xml:space="preserve"> agua</w:t>
      </w:r>
      <w:r>
        <w:rPr>
          <w:rFonts w:ascii="Arial" w:hAnsi="Arial" w:cs="Arial"/>
          <w:lang w:val="es-ES_tradnl"/>
        </w:rPr>
        <w:t>s</w:t>
      </w:r>
      <w:r w:rsidR="008F01F8" w:rsidRPr="00787AE2">
        <w:rPr>
          <w:rFonts w:ascii="Arial" w:hAnsi="Arial" w:cs="Arial"/>
          <w:lang w:val="es-ES_tradnl"/>
        </w:rPr>
        <w:t>, l</w:t>
      </w:r>
      <w:r w:rsidR="00820110" w:rsidRPr="00787AE2">
        <w:rPr>
          <w:rFonts w:ascii="Arial" w:hAnsi="Arial" w:cs="Arial"/>
          <w:lang w:val="es-ES_tradnl"/>
        </w:rPr>
        <w:t>os ecosis</w:t>
      </w:r>
      <w:r w:rsidR="008F01F8" w:rsidRPr="00787AE2">
        <w:rPr>
          <w:rFonts w:ascii="Arial" w:hAnsi="Arial" w:cs="Arial"/>
          <w:lang w:val="es-ES_tradnl"/>
        </w:rPr>
        <w:t>t</w:t>
      </w:r>
      <w:r>
        <w:rPr>
          <w:rFonts w:ascii="Arial" w:hAnsi="Arial" w:cs="Arial"/>
          <w:lang w:val="es-ES_tradnl"/>
        </w:rPr>
        <w:t>emas acuáticos se clasifican en…</w:t>
      </w:r>
      <w:r w:rsidR="00820110" w:rsidRPr="00787AE2">
        <w:rPr>
          <w:rFonts w:ascii="Arial" w:hAnsi="Arial" w:cs="Arial"/>
          <w:lang w:val="es-ES_tradnl"/>
        </w:rPr>
        <w:t xml:space="preserve"> </w:t>
      </w:r>
    </w:p>
    <w:p w:rsidR="00820110" w:rsidRPr="00634ED6" w:rsidRDefault="008F01F8" w:rsidP="00634ED6">
      <w:pPr>
        <w:shd w:val="clear" w:color="auto" w:fill="F2F2F2" w:themeFill="background1" w:themeFillShade="F2"/>
        <w:spacing w:line="360" w:lineRule="auto"/>
        <w:rPr>
          <w:rFonts w:ascii="Arial" w:hAnsi="Arial" w:cs="Arial"/>
          <w:lang w:val="es-ES_tradnl"/>
        </w:rPr>
      </w:pPr>
      <w:r w:rsidRPr="00634ED6">
        <w:rPr>
          <w:rFonts w:ascii="Arial" w:hAnsi="Arial" w:cs="Arial"/>
          <w:b/>
          <w:color w:val="FF0000"/>
          <w:lang w:val="es-ES_tradnl"/>
        </w:rPr>
        <w:t>*</w:t>
      </w:r>
      <w:r w:rsidR="00787AE2">
        <w:rPr>
          <w:rFonts w:ascii="Arial" w:hAnsi="Arial" w:cs="Arial"/>
          <w:b/>
          <w:color w:val="FF0000"/>
          <w:lang w:val="es-ES_tradnl"/>
        </w:rPr>
        <w:t>…</w:t>
      </w:r>
      <w:r w:rsidRPr="00634ED6">
        <w:rPr>
          <w:rFonts w:ascii="Arial" w:hAnsi="Arial" w:cs="Arial"/>
          <w:lang w:val="es-ES_tradnl"/>
        </w:rPr>
        <w:t xml:space="preserve">ecosistemas de agua dulce y </w:t>
      </w:r>
      <w:r w:rsidR="00316AE2">
        <w:rPr>
          <w:rFonts w:ascii="Arial" w:hAnsi="Arial" w:cs="Arial"/>
          <w:lang w:val="es-ES_tradnl"/>
        </w:rPr>
        <w:t xml:space="preserve">de </w:t>
      </w:r>
      <w:r w:rsidRPr="00634ED6">
        <w:rPr>
          <w:rFonts w:ascii="Arial" w:hAnsi="Arial" w:cs="Arial"/>
          <w:lang w:val="es-ES_tradnl"/>
        </w:rPr>
        <w:t>agua subterránea</w:t>
      </w:r>
    </w:p>
    <w:p w:rsidR="008F01F8" w:rsidRPr="00634ED6" w:rsidRDefault="008F01F8" w:rsidP="00634ED6">
      <w:pPr>
        <w:shd w:val="clear" w:color="auto" w:fill="F2F2F2" w:themeFill="background1" w:themeFillShade="F2"/>
        <w:spacing w:line="360" w:lineRule="auto"/>
        <w:rPr>
          <w:rFonts w:ascii="Arial" w:hAnsi="Arial" w:cs="Arial"/>
          <w:lang w:val="es-ES_tradnl"/>
        </w:rPr>
      </w:pPr>
      <w:r w:rsidRPr="00634ED6">
        <w:rPr>
          <w:rFonts w:ascii="Arial" w:hAnsi="Arial" w:cs="Arial"/>
          <w:color w:val="FF0000"/>
          <w:lang w:val="es-ES_tradnl"/>
        </w:rPr>
        <w:t>*</w:t>
      </w:r>
      <w:r w:rsidR="00787AE2">
        <w:rPr>
          <w:rFonts w:ascii="Arial" w:hAnsi="Arial" w:cs="Arial"/>
          <w:color w:val="FF0000"/>
          <w:lang w:val="es-ES_tradnl"/>
        </w:rPr>
        <w:t>…</w:t>
      </w:r>
      <w:r w:rsidRPr="00634ED6">
        <w:rPr>
          <w:rFonts w:ascii="Arial" w:hAnsi="Arial" w:cs="Arial"/>
          <w:lang w:val="es-ES_tradnl"/>
        </w:rPr>
        <w:t>ecosistem</w:t>
      </w:r>
      <w:r w:rsidR="002C4C78" w:rsidRPr="00634ED6">
        <w:rPr>
          <w:rFonts w:ascii="Arial" w:hAnsi="Arial" w:cs="Arial"/>
          <w:lang w:val="es-ES_tradnl"/>
        </w:rPr>
        <w:t xml:space="preserve">as de agua dulce y </w:t>
      </w:r>
      <w:r w:rsidR="00316AE2">
        <w:rPr>
          <w:rFonts w:ascii="Arial" w:hAnsi="Arial" w:cs="Arial"/>
          <w:lang w:val="es-ES_tradnl"/>
        </w:rPr>
        <w:t xml:space="preserve">de </w:t>
      </w:r>
      <w:r w:rsidR="002C4C78" w:rsidRPr="00634ED6">
        <w:rPr>
          <w:rFonts w:ascii="Arial" w:hAnsi="Arial" w:cs="Arial"/>
          <w:lang w:val="es-ES_tradnl"/>
        </w:rPr>
        <w:t>agua potable</w:t>
      </w:r>
    </w:p>
    <w:p w:rsidR="008F01F8" w:rsidRPr="00634ED6" w:rsidRDefault="008F01F8" w:rsidP="00634ED6">
      <w:pPr>
        <w:shd w:val="clear" w:color="auto" w:fill="F2F2F2" w:themeFill="background1" w:themeFillShade="F2"/>
        <w:spacing w:line="360" w:lineRule="auto"/>
        <w:rPr>
          <w:rFonts w:ascii="Arial" w:hAnsi="Arial" w:cs="Arial"/>
          <w:b/>
          <w:lang w:val="es-ES_tradnl"/>
        </w:rPr>
      </w:pPr>
      <w:r w:rsidRPr="00634ED6">
        <w:rPr>
          <w:rFonts w:ascii="Arial" w:hAnsi="Arial" w:cs="Arial"/>
          <w:b/>
          <w:color w:val="FF0000"/>
          <w:lang w:val="es-ES_tradnl"/>
        </w:rPr>
        <w:t>*</w:t>
      </w:r>
      <w:r w:rsidR="00787AE2">
        <w:rPr>
          <w:rFonts w:ascii="Arial" w:hAnsi="Arial" w:cs="Arial"/>
          <w:b/>
          <w:color w:val="FF0000"/>
          <w:lang w:val="es-ES_tradnl"/>
        </w:rPr>
        <w:t>…</w:t>
      </w:r>
      <w:r w:rsidRPr="00634ED6">
        <w:rPr>
          <w:rFonts w:ascii="Arial" w:hAnsi="Arial" w:cs="Arial"/>
          <w:b/>
          <w:lang w:val="es-ES_tradnl"/>
        </w:rPr>
        <w:t xml:space="preserve">ecosistemas de agua dulce y </w:t>
      </w:r>
      <w:r w:rsidR="00316AE2">
        <w:rPr>
          <w:rFonts w:ascii="Arial" w:hAnsi="Arial" w:cs="Arial"/>
          <w:b/>
          <w:lang w:val="es-ES_tradnl"/>
        </w:rPr>
        <w:t xml:space="preserve">de </w:t>
      </w:r>
      <w:r w:rsidRPr="00634ED6">
        <w:rPr>
          <w:rFonts w:ascii="Arial" w:hAnsi="Arial" w:cs="Arial"/>
          <w:b/>
          <w:lang w:val="es-ES_tradnl"/>
        </w:rPr>
        <w:t>agua salada</w:t>
      </w:r>
    </w:p>
    <w:p w:rsidR="008F01F8" w:rsidRPr="00634ED6" w:rsidRDefault="008F01F8" w:rsidP="00634ED6">
      <w:pPr>
        <w:shd w:val="clear" w:color="auto" w:fill="F2F2F2" w:themeFill="background1" w:themeFillShade="F2"/>
        <w:spacing w:line="360" w:lineRule="auto"/>
        <w:rPr>
          <w:rFonts w:ascii="Arial" w:hAnsi="Arial" w:cs="Arial"/>
          <w:b/>
          <w:lang w:val="es-ES_tradnl"/>
        </w:rPr>
      </w:pPr>
      <w:r w:rsidRPr="00634ED6">
        <w:rPr>
          <w:rFonts w:ascii="Arial" w:hAnsi="Arial" w:cs="Arial"/>
          <w:b/>
          <w:color w:val="FF0000"/>
          <w:lang w:val="es-ES_tradnl"/>
        </w:rPr>
        <w:t>*</w:t>
      </w:r>
      <w:r w:rsidR="00787AE2">
        <w:rPr>
          <w:rFonts w:ascii="Arial" w:hAnsi="Arial" w:cs="Arial"/>
          <w:b/>
          <w:color w:val="FF0000"/>
          <w:lang w:val="es-ES_tradnl"/>
        </w:rPr>
        <w:t>…</w:t>
      </w:r>
      <w:r w:rsidRPr="00634ED6">
        <w:rPr>
          <w:rFonts w:ascii="Arial" w:hAnsi="Arial" w:cs="Arial"/>
          <w:lang w:val="es-ES_tradnl"/>
        </w:rPr>
        <w:t xml:space="preserve">ecosistemas de agua </w:t>
      </w:r>
      <w:r w:rsidR="002C4C78" w:rsidRPr="00634ED6">
        <w:rPr>
          <w:rFonts w:ascii="Arial" w:hAnsi="Arial" w:cs="Arial"/>
          <w:lang w:val="es-ES_tradnl"/>
        </w:rPr>
        <w:t>salada</w:t>
      </w:r>
      <w:r w:rsidRPr="00634ED6">
        <w:rPr>
          <w:rFonts w:ascii="Arial" w:hAnsi="Arial" w:cs="Arial"/>
          <w:lang w:val="es-ES_tradnl"/>
        </w:rPr>
        <w:t xml:space="preserve"> y</w:t>
      </w:r>
      <w:r w:rsidR="00316AE2">
        <w:rPr>
          <w:rFonts w:ascii="Arial" w:hAnsi="Arial" w:cs="Arial"/>
          <w:lang w:val="es-ES_tradnl"/>
        </w:rPr>
        <w:t xml:space="preserve"> de</w:t>
      </w:r>
      <w:r w:rsidRPr="00634ED6">
        <w:rPr>
          <w:rFonts w:ascii="Arial" w:hAnsi="Arial" w:cs="Arial"/>
          <w:lang w:val="es-ES_tradnl"/>
        </w:rPr>
        <w:t xml:space="preserve"> agua subterránea</w:t>
      </w:r>
    </w:p>
    <w:p w:rsidR="00820110" w:rsidRPr="00634ED6" w:rsidRDefault="00820110" w:rsidP="00634ED6">
      <w:pPr>
        <w:spacing w:line="360" w:lineRule="auto"/>
        <w:rPr>
          <w:rFonts w:ascii="Arial" w:hAnsi="Arial" w:cs="Arial"/>
          <w:lang w:val="es-ES_tradnl"/>
        </w:rPr>
      </w:pPr>
    </w:p>
    <w:p w:rsidR="00820110" w:rsidRPr="00121C13" w:rsidRDefault="00B01101" w:rsidP="00121C13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color w:val="000000"/>
          <w:lang w:val="es-CO"/>
        </w:rPr>
      </w:pPr>
      <w:r w:rsidRPr="00121C13">
        <w:rPr>
          <w:rFonts w:ascii="Arial" w:hAnsi="Arial" w:cs="Arial"/>
          <w:color w:val="000000"/>
          <w:lang w:val="es-CO"/>
        </w:rPr>
        <w:t>A diferencia de los ecosistemas acuáticos, en los terrestres…</w:t>
      </w:r>
    </w:p>
    <w:p w:rsidR="00B01101" w:rsidRPr="00E46B72" w:rsidRDefault="00B01101" w:rsidP="00634ED6">
      <w:pPr>
        <w:shd w:val="clear" w:color="auto" w:fill="F2F2F2" w:themeFill="background1" w:themeFillShade="F2"/>
        <w:spacing w:line="360" w:lineRule="auto"/>
        <w:rPr>
          <w:rFonts w:ascii="Arial" w:hAnsi="Arial" w:cs="Arial"/>
          <w:lang w:val="es-ES_tradnl"/>
        </w:rPr>
      </w:pPr>
    </w:p>
    <w:p w:rsidR="005B18D4" w:rsidRPr="00E46B72" w:rsidRDefault="00B01101" w:rsidP="00634ED6">
      <w:pPr>
        <w:shd w:val="clear" w:color="auto" w:fill="F2F2F2" w:themeFill="background1" w:themeFillShade="F2"/>
        <w:spacing w:line="360" w:lineRule="auto"/>
        <w:rPr>
          <w:rFonts w:ascii="Arial" w:hAnsi="Arial" w:cs="Arial"/>
          <w:b/>
          <w:lang w:val="es-CO"/>
        </w:rPr>
      </w:pPr>
      <w:r w:rsidRPr="00E46B72">
        <w:rPr>
          <w:rFonts w:ascii="Arial" w:hAnsi="Arial" w:cs="Arial"/>
          <w:b/>
          <w:color w:val="FF0000"/>
          <w:lang w:val="es-ES_tradnl"/>
        </w:rPr>
        <w:t>*</w:t>
      </w:r>
      <w:r w:rsidRPr="00E46B72">
        <w:rPr>
          <w:rFonts w:ascii="Arial" w:hAnsi="Arial" w:cs="Arial"/>
          <w:b/>
          <w:lang w:val="es-CO"/>
        </w:rPr>
        <w:t>…las temperaturas son extremas y variables</w:t>
      </w:r>
      <w:r w:rsidR="005B18D4" w:rsidRPr="00E46B72">
        <w:rPr>
          <w:rFonts w:ascii="Arial" w:hAnsi="Arial" w:cs="Arial"/>
          <w:b/>
          <w:lang w:val="es-CO"/>
        </w:rPr>
        <w:t>.</w:t>
      </w:r>
      <w:r w:rsidRPr="00E46B72">
        <w:rPr>
          <w:rFonts w:ascii="Arial" w:hAnsi="Arial" w:cs="Arial"/>
          <w:b/>
          <w:lang w:val="es-CO"/>
        </w:rPr>
        <w:t xml:space="preserve"> </w:t>
      </w:r>
    </w:p>
    <w:p w:rsidR="005B18D4" w:rsidRPr="00E46B72" w:rsidRDefault="005B18D4" w:rsidP="00634ED6">
      <w:pPr>
        <w:shd w:val="clear" w:color="auto" w:fill="F2F2F2" w:themeFill="background1" w:themeFillShade="F2"/>
        <w:spacing w:line="360" w:lineRule="auto"/>
        <w:rPr>
          <w:rFonts w:ascii="Arial" w:hAnsi="Arial" w:cs="Arial"/>
          <w:b/>
          <w:lang w:val="es-CO"/>
        </w:rPr>
      </w:pPr>
      <w:r w:rsidRPr="00E46B72">
        <w:rPr>
          <w:rFonts w:ascii="Arial" w:hAnsi="Arial" w:cs="Arial"/>
          <w:b/>
          <w:color w:val="FF0000"/>
          <w:lang w:val="es-ES_tradnl"/>
        </w:rPr>
        <w:t>*</w:t>
      </w:r>
      <w:r w:rsidRPr="00E46B72">
        <w:rPr>
          <w:rFonts w:ascii="Arial" w:hAnsi="Arial" w:cs="Arial"/>
          <w:b/>
          <w:lang w:val="es-CO"/>
        </w:rPr>
        <w:t>…</w:t>
      </w:r>
      <w:r w:rsidR="00B01101" w:rsidRPr="00E46B72">
        <w:rPr>
          <w:rFonts w:ascii="Arial" w:hAnsi="Arial" w:cs="Arial"/>
          <w:b/>
          <w:lang w:val="es-CO"/>
        </w:rPr>
        <w:t>la disponibilidad de agua es el factor limitante principal</w:t>
      </w:r>
      <w:r w:rsidRPr="00E46B72">
        <w:rPr>
          <w:rFonts w:ascii="Arial" w:hAnsi="Arial" w:cs="Arial"/>
          <w:b/>
          <w:lang w:val="es-CO"/>
        </w:rPr>
        <w:t>.</w:t>
      </w:r>
    </w:p>
    <w:p w:rsidR="00B01101" w:rsidRPr="00E46B72" w:rsidRDefault="005B18D4" w:rsidP="00634ED6">
      <w:pPr>
        <w:shd w:val="clear" w:color="auto" w:fill="F2F2F2" w:themeFill="background1" w:themeFillShade="F2"/>
        <w:spacing w:line="360" w:lineRule="auto"/>
        <w:rPr>
          <w:rFonts w:ascii="Arial" w:hAnsi="Arial" w:cs="Arial"/>
          <w:lang w:val="es-ES_tradnl"/>
        </w:rPr>
      </w:pPr>
      <w:r w:rsidRPr="00E46B72">
        <w:rPr>
          <w:rFonts w:ascii="Arial" w:hAnsi="Arial" w:cs="Arial"/>
          <w:color w:val="FF0000"/>
          <w:lang w:val="es-ES_tradnl"/>
        </w:rPr>
        <w:t>*</w:t>
      </w:r>
      <w:r w:rsidRPr="00E46B72">
        <w:rPr>
          <w:rFonts w:ascii="Arial" w:hAnsi="Arial" w:cs="Arial"/>
          <w:color w:val="000000" w:themeColor="text1"/>
          <w:lang w:val="es-ES_tradnl"/>
        </w:rPr>
        <w:t>…</w:t>
      </w:r>
      <w:r w:rsidRPr="00E46B72">
        <w:rPr>
          <w:rFonts w:ascii="Arial" w:hAnsi="Arial" w:cs="Arial"/>
          <w:lang w:val="es-CO"/>
        </w:rPr>
        <w:t>las temperaturas son muy estables.</w:t>
      </w:r>
    </w:p>
    <w:p w:rsidR="00B01101" w:rsidRPr="00E46B72" w:rsidRDefault="00B01101" w:rsidP="00121C13">
      <w:pPr>
        <w:shd w:val="clear" w:color="auto" w:fill="F2F2F2" w:themeFill="background1" w:themeFillShade="F2"/>
        <w:spacing w:line="360" w:lineRule="auto"/>
        <w:rPr>
          <w:rFonts w:ascii="Arial" w:hAnsi="Arial" w:cs="Arial"/>
          <w:lang w:val="es-ES_tradnl"/>
        </w:rPr>
      </w:pPr>
      <w:r w:rsidRPr="00E46B72">
        <w:rPr>
          <w:rFonts w:ascii="Arial" w:hAnsi="Arial" w:cs="Arial"/>
          <w:color w:val="FF0000"/>
          <w:lang w:val="es-ES_tradnl"/>
        </w:rPr>
        <w:t>*</w:t>
      </w:r>
      <w:r w:rsidRPr="00E46B72">
        <w:rPr>
          <w:rFonts w:ascii="Arial" w:hAnsi="Arial" w:cs="Arial"/>
          <w:lang w:val="es-ES_tradnl"/>
        </w:rPr>
        <w:t>…</w:t>
      </w:r>
      <w:r w:rsidR="005B18D4" w:rsidRPr="00E46B72">
        <w:rPr>
          <w:rFonts w:ascii="Arial" w:hAnsi="Arial" w:cs="Arial"/>
          <w:lang w:val="es-ES_tradnl"/>
        </w:rPr>
        <w:t xml:space="preserve">el agua es abundante y no </w:t>
      </w:r>
      <w:r w:rsidR="00121C13">
        <w:rPr>
          <w:rFonts w:ascii="Arial" w:hAnsi="Arial" w:cs="Arial"/>
          <w:lang w:val="es-ES_tradnl"/>
        </w:rPr>
        <w:t>constituye</w:t>
      </w:r>
      <w:r w:rsidR="005B18D4" w:rsidRPr="00E46B72">
        <w:rPr>
          <w:rFonts w:ascii="Arial" w:hAnsi="Arial" w:cs="Arial"/>
          <w:lang w:val="es-ES_tradnl"/>
        </w:rPr>
        <w:t xml:space="preserve"> un factor limitante.</w:t>
      </w:r>
    </w:p>
    <w:p w:rsidR="00820110" w:rsidRPr="00E46B72" w:rsidRDefault="00820110" w:rsidP="00634ED6">
      <w:pPr>
        <w:spacing w:line="360" w:lineRule="auto"/>
        <w:rPr>
          <w:rFonts w:ascii="Arial" w:hAnsi="Arial" w:cs="Arial"/>
          <w:lang w:val="es-ES_tradnl"/>
        </w:rPr>
      </w:pPr>
    </w:p>
    <w:p w:rsidR="00C800A1" w:rsidRPr="00634ED6" w:rsidRDefault="00C800A1" w:rsidP="00634ED6">
      <w:pPr>
        <w:spacing w:line="360" w:lineRule="auto"/>
        <w:rPr>
          <w:rFonts w:ascii="Arial" w:hAnsi="Arial" w:cs="Arial"/>
          <w:lang w:val="es-CO"/>
        </w:rPr>
      </w:pPr>
    </w:p>
    <w:p w:rsidR="00C800A1" w:rsidRDefault="00C800A1" w:rsidP="00121C13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lang w:val="es-CO"/>
        </w:rPr>
      </w:pPr>
      <w:r w:rsidRPr="00121C13">
        <w:rPr>
          <w:rFonts w:ascii="Arial" w:hAnsi="Arial" w:cs="Arial"/>
          <w:lang w:val="es-CO"/>
        </w:rPr>
        <w:t xml:space="preserve">Los biomas… </w:t>
      </w:r>
    </w:p>
    <w:p w:rsidR="00121C13" w:rsidRPr="00121C13" w:rsidRDefault="00121C13" w:rsidP="00121C13">
      <w:pPr>
        <w:spacing w:line="360" w:lineRule="auto"/>
        <w:rPr>
          <w:rFonts w:ascii="Arial" w:hAnsi="Arial" w:cs="Arial"/>
          <w:lang w:val="es-CO"/>
        </w:rPr>
      </w:pPr>
    </w:p>
    <w:p w:rsidR="00C800A1" w:rsidRPr="00634ED6" w:rsidRDefault="00C800A1" w:rsidP="00634ED6">
      <w:pPr>
        <w:shd w:val="clear" w:color="auto" w:fill="F2F2F2" w:themeFill="background1" w:themeFillShade="F2"/>
        <w:spacing w:line="360" w:lineRule="auto"/>
        <w:rPr>
          <w:rFonts w:ascii="Arial" w:hAnsi="Arial" w:cs="Arial"/>
          <w:b/>
          <w:lang w:val="es-CO"/>
        </w:rPr>
      </w:pPr>
      <w:r w:rsidRPr="00634ED6">
        <w:rPr>
          <w:rFonts w:ascii="Arial" w:hAnsi="Arial" w:cs="Arial"/>
          <w:b/>
          <w:color w:val="FF0000"/>
          <w:lang w:val="es-ES_tradnl"/>
        </w:rPr>
        <w:t>*…</w:t>
      </w:r>
      <w:r w:rsidRPr="00634ED6">
        <w:rPr>
          <w:rFonts w:ascii="Arial" w:hAnsi="Arial" w:cs="Arial"/>
          <w:b/>
          <w:lang w:val="es-CO"/>
        </w:rPr>
        <w:t>agrupan ecosistemas.</w:t>
      </w:r>
    </w:p>
    <w:p w:rsidR="00C800A1" w:rsidRPr="00634ED6" w:rsidRDefault="00C800A1" w:rsidP="00634ED6">
      <w:pPr>
        <w:spacing w:line="360" w:lineRule="auto"/>
        <w:rPr>
          <w:rFonts w:ascii="Arial" w:hAnsi="Arial" w:cs="Arial"/>
          <w:lang w:val="es-ES_tradnl"/>
        </w:rPr>
      </w:pPr>
      <w:r w:rsidRPr="00634ED6">
        <w:rPr>
          <w:rFonts w:ascii="Arial" w:hAnsi="Arial" w:cs="Arial"/>
          <w:color w:val="FF0000"/>
          <w:lang w:val="es-ES_tradnl"/>
        </w:rPr>
        <w:t>*…</w:t>
      </w:r>
      <w:r w:rsidRPr="00634ED6">
        <w:rPr>
          <w:rFonts w:ascii="Arial" w:hAnsi="Arial" w:cs="Arial"/>
          <w:lang w:val="es-CO"/>
        </w:rPr>
        <w:t>agrupan comunidades.</w:t>
      </w:r>
    </w:p>
    <w:p w:rsidR="00C800A1" w:rsidRDefault="00C800A1" w:rsidP="00634ED6">
      <w:pPr>
        <w:spacing w:line="360" w:lineRule="auto"/>
        <w:rPr>
          <w:rFonts w:ascii="Arial" w:hAnsi="Arial" w:cs="Arial"/>
          <w:lang w:val="es-CO"/>
        </w:rPr>
      </w:pPr>
      <w:r w:rsidRPr="00634ED6">
        <w:rPr>
          <w:rFonts w:ascii="Arial" w:hAnsi="Arial" w:cs="Arial"/>
          <w:color w:val="FF0000"/>
          <w:lang w:val="es-ES_tradnl"/>
        </w:rPr>
        <w:t>*…</w:t>
      </w:r>
      <w:r w:rsidRPr="00634ED6">
        <w:rPr>
          <w:rFonts w:ascii="Arial" w:hAnsi="Arial" w:cs="Arial"/>
          <w:lang w:val="es-CO"/>
        </w:rPr>
        <w:t>agrupan poblaciones.</w:t>
      </w:r>
    </w:p>
    <w:p w:rsidR="00DF674E" w:rsidRDefault="00DF674E" w:rsidP="00DF674E">
      <w:pPr>
        <w:spacing w:line="360" w:lineRule="auto"/>
        <w:rPr>
          <w:rFonts w:ascii="Arial" w:hAnsi="Arial" w:cs="Arial"/>
          <w:lang w:val="es-CO"/>
        </w:rPr>
      </w:pPr>
      <w:r w:rsidRPr="00634ED6">
        <w:rPr>
          <w:rFonts w:ascii="Arial" w:hAnsi="Arial" w:cs="Arial"/>
          <w:color w:val="FF0000"/>
          <w:lang w:val="es-ES_tradnl"/>
        </w:rPr>
        <w:t>*…</w:t>
      </w:r>
      <w:r w:rsidRPr="00634ED6">
        <w:rPr>
          <w:rFonts w:ascii="Arial" w:hAnsi="Arial" w:cs="Arial"/>
          <w:lang w:val="es-CO"/>
        </w:rPr>
        <w:t xml:space="preserve">agrupan </w:t>
      </w:r>
      <w:r>
        <w:rPr>
          <w:rFonts w:ascii="Arial" w:hAnsi="Arial" w:cs="Arial"/>
          <w:lang w:val="es-CO"/>
        </w:rPr>
        <w:t>individuos</w:t>
      </w:r>
      <w:r w:rsidRPr="00634ED6">
        <w:rPr>
          <w:rFonts w:ascii="Arial" w:hAnsi="Arial" w:cs="Arial"/>
          <w:lang w:val="es-CO"/>
        </w:rPr>
        <w:t>.</w:t>
      </w:r>
    </w:p>
    <w:p w:rsidR="00736122" w:rsidRPr="00634ED6" w:rsidRDefault="00736122" w:rsidP="00634ED6">
      <w:pPr>
        <w:spacing w:line="360" w:lineRule="auto"/>
        <w:rPr>
          <w:rFonts w:ascii="Arial" w:hAnsi="Arial" w:cs="Arial"/>
          <w:lang w:val="es-CO"/>
        </w:rPr>
      </w:pPr>
    </w:p>
    <w:p w:rsidR="00736122" w:rsidRPr="0071787C" w:rsidRDefault="00736122" w:rsidP="0071787C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lang w:val="es-CO"/>
        </w:rPr>
      </w:pPr>
      <w:r w:rsidRPr="0071787C">
        <w:rPr>
          <w:rFonts w:ascii="Arial" w:hAnsi="Arial" w:cs="Arial"/>
          <w:lang w:val="es-CO"/>
        </w:rPr>
        <w:t xml:space="preserve">La megadiversidad de Colombia se debe </w:t>
      </w:r>
      <w:r w:rsidR="0071787C" w:rsidRPr="0071787C">
        <w:rPr>
          <w:rFonts w:ascii="Arial" w:hAnsi="Arial" w:cs="Arial"/>
          <w:lang w:val="es-CO"/>
        </w:rPr>
        <w:t xml:space="preserve">en parte </w:t>
      </w:r>
      <w:r w:rsidRPr="0071787C">
        <w:rPr>
          <w:rFonts w:ascii="Arial" w:hAnsi="Arial" w:cs="Arial"/>
          <w:lang w:val="es-CO"/>
        </w:rPr>
        <w:t>a…</w:t>
      </w:r>
    </w:p>
    <w:p w:rsidR="00736122" w:rsidRPr="00634ED6" w:rsidRDefault="00736122" w:rsidP="00634ED6">
      <w:pPr>
        <w:spacing w:line="360" w:lineRule="auto"/>
        <w:rPr>
          <w:rFonts w:ascii="Arial" w:hAnsi="Arial" w:cs="Arial"/>
          <w:lang w:val="es-ES_tradnl"/>
        </w:rPr>
      </w:pPr>
    </w:p>
    <w:p w:rsidR="00686D8B" w:rsidRPr="00634ED6" w:rsidRDefault="00736122" w:rsidP="00634ED6">
      <w:pPr>
        <w:shd w:val="clear" w:color="auto" w:fill="F2F2F2" w:themeFill="background1" w:themeFillShade="F2"/>
        <w:spacing w:line="360" w:lineRule="auto"/>
        <w:rPr>
          <w:rFonts w:ascii="Arial" w:hAnsi="Arial" w:cs="Arial"/>
          <w:b/>
          <w:color w:val="000000" w:themeColor="text1"/>
          <w:lang w:val="es-ES_tradnl"/>
        </w:rPr>
      </w:pPr>
      <w:r w:rsidRPr="00634ED6">
        <w:rPr>
          <w:rFonts w:ascii="Arial" w:hAnsi="Arial" w:cs="Arial"/>
          <w:b/>
          <w:color w:val="FF0000"/>
          <w:lang w:val="es-ES_tradnl"/>
        </w:rPr>
        <w:t>*</w:t>
      </w:r>
      <w:r w:rsidRPr="00634ED6">
        <w:rPr>
          <w:rFonts w:ascii="Arial" w:hAnsi="Arial" w:cs="Arial"/>
          <w:b/>
          <w:color w:val="000000" w:themeColor="text1"/>
          <w:lang w:val="es-ES_tradnl"/>
        </w:rPr>
        <w:t>…</w:t>
      </w:r>
      <w:r w:rsidR="001944FA" w:rsidRPr="00634ED6">
        <w:rPr>
          <w:rFonts w:ascii="Arial" w:hAnsi="Arial" w:cs="Arial"/>
          <w:b/>
          <w:color w:val="000000" w:themeColor="text1"/>
          <w:lang w:val="es-ES_tradnl"/>
        </w:rPr>
        <w:t>su topografía</w:t>
      </w:r>
      <w:r w:rsidR="00686D8B" w:rsidRPr="00634ED6">
        <w:rPr>
          <w:rFonts w:ascii="Arial" w:hAnsi="Arial" w:cs="Arial"/>
          <w:b/>
          <w:color w:val="000000" w:themeColor="text1"/>
          <w:lang w:val="es-ES_tradnl"/>
        </w:rPr>
        <w:t>,</w:t>
      </w:r>
      <w:r w:rsidR="001944FA" w:rsidRPr="00634ED6">
        <w:rPr>
          <w:rFonts w:ascii="Arial" w:hAnsi="Arial" w:cs="Arial"/>
          <w:b/>
          <w:color w:val="000000" w:themeColor="text1"/>
          <w:lang w:val="es-ES_tradnl"/>
        </w:rPr>
        <w:t xml:space="preserve"> </w:t>
      </w:r>
      <w:r w:rsidR="00686D8B" w:rsidRPr="00634ED6">
        <w:rPr>
          <w:rFonts w:ascii="Arial" w:hAnsi="Arial" w:cs="Arial"/>
          <w:b/>
          <w:color w:val="000000" w:themeColor="text1"/>
          <w:lang w:val="es-ES_tradnl"/>
        </w:rPr>
        <w:t>la cual presenta múltiples zonas planas y montañosas.</w:t>
      </w:r>
    </w:p>
    <w:p w:rsidR="00736122" w:rsidRPr="00634ED6" w:rsidRDefault="00686D8B" w:rsidP="00634ED6">
      <w:pPr>
        <w:shd w:val="clear" w:color="auto" w:fill="F2F2F2" w:themeFill="background1" w:themeFillShade="F2"/>
        <w:spacing w:line="360" w:lineRule="auto"/>
        <w:rPr>
          <w:rFonts w:ascii="Arial" w:hAnsi="Arial" w:cs="Arial"/>
          <w:b/>
          <w:color w:val="000000" w:themeColor="text1"/>
          <w:lang w:val="es-ES_tradnl"/>
        </w:rPr>
      </w:pPr>
      <w:r w:rsidRPr="00634ED6">
        <w:rPr>
          <w:rFonts w:ascii="Arial" w:hAnsi="Arial" w:cs="Arial"/>
          <w:b/>
          <w:color w:val="FF0000"/>
          <w:lang w:val="es-ES_tradnl"/>
        </w:rPr>
        <w:t>*</w:t>
      </w:r>
      <w:r w:rsidRPr="00634ED6">
        <w:rPr>
          <w:rFonts w:ascii="Arial" w:hAnsi="Arial" w:cs="Arial"/>
          <w:b/>
          <w:color w:val="000000" w:themeColor="text1"/>
          <w:lang w:val="es-ES_tradnl"/>
        </w:rPr>
        <w:t>… su ubicación en la zona tropical.</w:t>
      </w:r>
    </w:p>
    <w:p w:rsidR="00736122" w:rsidRPr="0001744C" w:rsidRDefault="00736122" w:rsidP="0071787C">
      <w:pPr>
        <w:spacing w:line="360" w:lineRule="auto"/>
        <w:rPr>
          <w:rFonts w:ascii="Arial" w:hAnsi="Arial" w:cs="Arial"/>
          <w:b/>
          <w:bCs/>
          <w:lang w:val="es-ES_tradnl"/>
        </w:rPr>
      </w:pPr>
      <w:r w:rsidRPr="0001744C">
        <w:rPr>
          <w:rFonts w:ascii="Arial" w:hAnsi="Arial" w:cs="Arial"/>
          <w:b/>
          <w:bCs/>
          <w:color w:val="FF0000"/>
          <w:lang w:val="es-ES_tradnl"/>
        </w:rPr>
        <w:t>*…</w:t>
      </w:r>
      <w:r w:rsidR="00686D8B" w:rsidRPr="0001744C">
        <w:rPr>
          <w:rFonts w:ascii="Arial" w:hAnsi="Arial" w:cs="Arial"/>
          <w:b/>
          <w:bCs/>
          <w:lang w:val="es-CO"/>
        </w:rPr>
        <w:t xml:space="preserve">que </w:t>
      </w:r>
      <w:r w:rsidR="0071787C" w:rsidRPr="0001744C">
        <w:rPr>
          <w:rFonts w:ascii="Arial" w:hAnsi="Arial" w:cs="Arial"/>
          <w:b/>
          <w:bCs/>
          <w:lang w:val="es-CO"/>
        </w:rPr>
        <w:t>llueve poco</w:t>
      </w:r>
      <w:r w:rsidR="0001744C" w:rsidRPr="0001744C">
        <w:rPr>
          <w:rFonts w:ascii="Arial" w:hAnsi="Arial" w:cs="Arial"/>
          <w:b/>
          <w:bCs/>
          <w:lang w:val="es-CO"/>
        </w:rPr>
        <w:t xml:space="preserve"> en algunas regiones</w:t>
      </w:r>
      <w:r w:rsidR="00686D8B" w:rsidRPr="0001744C">
        <w:rPr>
          <w:rFonts w:ascii="Arial" w:hAnsi="Arial" w:cs="Arial"/>
          <w:b/>
          <w:bCs/>
          <w:lang w:val="es-CO"/>
        </w:rPr>
        <w:t>.</w:t>
      </w:r>
    </w:p>
    <w:p w:rsidR="0001744C" w:rsidRPr="0001744C" w:rsidRDefault="0001744C" w:rsidP="0001744C">
      <w:pPr>
        <w:spacing w:line="360" w:lineRule="auto"/>
        <w:rPr>
          <w:rFonts w:ascii="Arial" w:hAnsi="Arial" w:cs="Arial"/>
          <w:b/>
          <w:bCs/>
          <w:lang w:val="es-ES_tradnl"/>
        </w:rPr>
      </w:pPr>
      <w:r w:rsidRPr="0001744C">
        <w:rPr>
          <w:rFonts w:ascii="Arial" w:hAnsi="Arial" w:cs="Arial"/>
          <w:b/>
          <w:bCs/>
          <w:color w:val="FF0000"/>
          <w:lang w:val="es-ES_tradnl"/>
        </w:rPr>
        <w:t>*…</w:t>
      </w:r>
      <w:r w:rsidRPr="0001744C">
        <w:rPr>
          <w:rFonts w:ascii="Arial" w:hAnsi="Arial" w:cs="Arial"/>
          <w:b/>
          <w:bCs/>
          <w:lang w:val="es-CO"/>
        </w:rPr>
        <w:t xml:space="preserve">que llueve </w:t>
      </w:r>
      <w:r>
        <w:rPr>
          <w:rFonts w:ascii="Arial" w:hAnsi="Arial" w:cs="Arial"/>
          <w:b/>
          <w:bCs/>
          <w:lang w:val="es-CO"/>
        </w:rPr>
        <w:t>mucho</w:t>
      </w:r>
      <w:r w:rsidRPr="0001744C">
        <w:rPr>
          <w:rFonts w:ascii="Arial" w:hAnsi="Arial" w:cs="Arial"/>
          <w:b/>
          <w:bCs/>
          <w:lang w:val="es-CO"/>
        </w:rPr>
        <w:t xml:space="preserve"> en algunas regiones.</w:t>
      </w:r>
    </w:p>
    <w:p w:rsidR="00FC4312" w:rsidRPr="00634ED6" w:rsidRDefault="00FC4312" w:rsidP="00634ED6">
      <w:pPr>
        <w:spacing w:line="360" w:lineRule="auto"/>
        <w:rPr>
          <w:rFonts w:ascii="Arial" w:hAnsi="Arial" w:cs="Arial"/>
          <w:lang w:val="es-ES_tradnl"/>
        </w:rPr>
      </w:pPr>
    </w:p>
    <w:p w:rsidR="00820110" w:rsidRPr="00801E7E" w:rsidRDefault="00FC4312" w:rsidP="00801E7E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b/>
          <w:lang w:val="es-CO"/>
        </w:rPr>
      </w:pPr>
      <w:r w:rsidRPr="00801E7E">
        <w:rPr>
          <w:rFonts w:ascii="Arial" w:hAnsi="Arial" w:cs="Arial"/>
          <w:lang w:val="es-CO"/>
        </w:rPr>
        <w:t>Señala solamente las afirmaciones verdaderas.</w:t>
      </w:r>
    </w:p>
    <w:p w:rsidR="00820110" w:rsidRPr="00634ED6" w:rsidRDefault="00820110" w:rsidP="00634ED6">
      <w:pPr>
        <w:spacing w:line="360" w:lineRule="auto"/>
        <w:rPr>
          <w:rFonts w:ascii="Arial" w:hAnsi="Arial" w:cs="Arial"/>
          <w:lang w:val="es-ES_tradnl"/>
        </w:rPr>
      </w:pPr>
    </w:p>
    <w:p w:rsidR="00FC4312" w:rsidRPr="00634ED6" w:rsidRDefault="00FC4312" w:rsidP="00527239">
      <w:pPr>
        <w:shd w:val="clear" w:color="auto" w:fill="F2F2F2" w:themeFill="background1" w:themeFillShade="F2"/>
        <w:spacing w:line="360" w:lineRule="auto"/>
        <w:rPr>
          <w:rFonts w:ascii="Arial" w:hAnsi="Arial" w:cs="Arial"/>
          <w:b/>
          <w:color w:val="000000" w:themeColor="text1"/>
          <w:lang w:val="es-ES_tradnl"/>
        </w:rPr>
      </w:pPr>
      <w:r w:rsidRPr="00634ED6">
        <w:rPr>
          <w:rFonts w:ascii="Arial" w:hAnsi="Arial" w:cs="Arial"/>
          <w:b/>
          <w:color w:val="FF0000"/>
          <w:lang w:val="es-ES_tradnl"/>
        </w:rPr>
        <w:t>*</w:t>
      </w:r>
      <w:r w:rsidR="00801E7E">
        <w:rPr>
          <w:rFonts w:ascii="Arial" w:hAnsi="Arial" w:cs="Arial"/>
          <w:b/>
          <w:color w:val="000000" w:themeColor="text1"/>
          <w:lang w:val="es-ES_tradnl"/>
        </w:rPr>
        <w:t>L</w:t>
      </w:r>
      <w:r w:rsidR="004645B0" w:rsidRPr="00634ED6">
        <w:rPr>
          <w:rFonts w:ascii="Arial" w:hAnsi="Arial" w:cs="Arial"/>
          <w:b/>
          <w:color w:val="000000" w:themeColor="text1"/>
          <w:lang w:val="es-ES_tradnl"/>
        </w:rPr>
        <w:t xml:space="preserve">as </w:t>
      </w:r>
      <w:r w:rsidRPr="00634ED6">
        <w:rPr>
          <w:rFonts w:ascii="Arial" w:hAnsi="Arial" w:cs="Arial"/>
          <w:b/>
          <w:color w:val="000000" w:themeColor="text1"/>
          <w:lang w:val="es-ES_tradnl"/>
        </w:rPr>
        <w:t>zonas áridas se caracterizan por ser secas y cálidas.</w:t>
      </w:r>
    </w:p>
    <w:p w:rsidR="00FC4312" w:rsidRPr="00634ED6" w:rsidRDefault="00801E7E" w:rsidP="00801E7E">
      <w:pPr>
        <w:shd w:val="clear" w:color="auto" w:fill="F2F2F2" w:themeFill="background1" w:themeFillShade="F2"/>
        <w:spacing w:line="360" w:lineRule="auto"/>
        <w:rPr>
          <w:rFonts w:ascii="Arial" w:hAnsi="Arial" w:cs="Arial"/>
          <w:color w:val="000000" w:themeColor="text1"/>
          <w:lang w:val="es-ES_tradnl"/>
        </w:rPr>
      </w:pPr>
      <w:r>
        <w:rPr>
          <w:rFonts w:ascii="Arial" w:hAnsi="Arial" w:cs="Arial"/>
          <w:color w:val="FF0000"/>
          <w:lang w:val="es-ES_tradnl"/>
        </w:rPr>
        <w:t>*L</w:t>
      </w:r>
      <w:r w:rsidR="004645B0" w:rsidRPr="00634ED6">
        <w:rPr>
          <w:rFonts w:ascii="Arial" w:hAnsi="Arial" w:cs="Arial"/>
          <w:color w:val="000000" w:themeColor="text1"/>
          <w:lang w:val="es-ES_tradnl"/>
        </w:rPr>
        <w:t xml:space="preserve">as </w:t>
      </w:r>
      <w:r w:rsidR="00FC4312" w:rsidRPr="00634ED6">
        <w:rPr>
          <w:rFonts w:ascii="Arial" w:hAnsi="Arial" w:cs="Arial"/>
          <w:color w:val="000000" w:themeColor="text1"/>
          <w:lang w:val="es-ES_tradnl"/>
        </w:rPr>
        <w:t xml:space="preserve">sabanas son planicies </w:t>
      </w:r>
      <w:r>
        <w:rPr>
          <w:rFonts w:ascii="Arial" w:hAnsi="Arial" w:cs="Arial"/>
          <w:color w:val="000000" w:themeColor="text1"/>
          <w:lang w:val="es-ES_tradnl"/>
        </w:rPr>
        <w:t>frías</w:t>
      </w:r>
      <w:r w:rsidR="00FC4312" w:rsidRPr="00634ED6">
        <w:rPr>
          <w:rFonts w:ascii="Arial" w:hAnsi="Arial" w:cs="Arial"/>
          <w:color w:val="000000" w:themeColor="text1"/>
          <w:lang w:val="es-ES_tradnl"/>
        </w:rPr>
        <w:t xml:space="preserve"> </w:t>
      </w:r>
      <w:r w:rsidR="00A35BC7" w:rsidRPr="00634ED6">
        <w:rPr>
          <w:rFonts w:ascii="Arial" w:hAnsi="Arial" w:cs="Arial"/>
          <w:color w:val="000000" w:themeColor="text1"/>
          <w:lang w:val="es-ES_tradnl"/>
        </w:rPr>
        <w:t>cubiertas por</w:t>
      </w:r>
      <w:r w:rsidR="00FC4312" w:rsidRPr="00634ED6">
        <w:rPr>
          <w:rFonts w:ascii="Arial" w:hAnsi="Arial" w:cs="Arial"/>
          <w:color w:val="000000" w:themeColor="text1"/>
          <w:lang w:val="es-ES_tradnl"/>
        </w:rPr>
        <w:t xml:space="preserve"> </w:t>
      </w:r>
      <w:r>
        <w:rPr>
          <w:rFonts w:ascii="Arial" w:hAnsi="Arial" w:cs="Arial"/>
          <w:color w:val="000000" w:themeColor="text1"/>
          <w:lang w:val="es-ES_tradnl"/>
        </w:rPr>
        <w:t xml:space="preserve">pastos y </w:t>
      </w:r>
      <w:r w:rsidR="00FC4312" w:rsidRPr="00634ED6">
        <w:rPr>
          <w:rFonts w:ascii="Arial" w:hAnsi="Arial" w:cs="Arial"/>
          <w:color w:val="000000" w:themeColor="text1"/>
          <w:lang w:val="es-ES_tradnl"/>
        </w:rPr>
        <w:t>arbustos.</w:t>
      </w:r>
    </w:p>
    <w:p w:rsidR="00FC4312" w:rsidRPr="00634ED6" w:rsidRDefault="00FC4312" w:rsidP="00527239">
      <w:pPr>
        <w:spacing w:line="360" w:lineRule="auto"/>
        <w:rPr>
          <w:rFonts w:ascii="Arial" w:hAnsi="Arial" w:cs="Arial"/>
          <w:b/>
          <w:lang w:val="es-ES_tradnl"/>
        </w:rPr>
      </w:pPr>
      <w:r w:rsidRPr="00634ED6">
        <w:rPr>
          <w:rFonts w:ascii="Arial" w:hAnsi="Arial" w:cs="Arial"/>
          <w:b/>
          <w:color w:val="FF0000"/>
          <w:lang w:val="es-ES_tradnl"/>
        </w:rPr>
        <w:t>*</w:t>
      </w:r>
      <w:r w:rsidR="00801E7E">
        <w:rPr>
          <w:rFonts w:ascii="Arial" w:hAnsi="Arial" w:cs="Arial"/>
          <w:b/>
          <w:color w:val="000000" w:themeColor="text1"/>
          <w:lang w:val="es-CO"/>
        </w:rPr>
        <w:t>En l</w:t>
      </w:r>
      <w:r w:rsidR="00A35BC7" w:rsidRPr="00E46B72">
        <w:rPr>
          <w:rFonts w:ascii="Arial" w:hAnsi="Arial" w:cs="Arial"/>
          <w:b/>
          <w:color w:val="000000" w:themeColor="text1"/>
          <w:lang w:val="es-CO"/>
        </w:rPr>
        <w:t>os bosques secos</w:t>
      </w:r>
      <w:r w:rsidR="00801E7E">
        <w:rPr>
          <w:rFonts w:ascii="Arial" w:hAnsi="Arial" w:cs="Arial"/>
          <w:b/>
          <w:color w:val="000000" w:themeColor="text1"/>
          <w:lang w:val="es-CO"/>
        </w:rPr>
        <w:t xml:space="preserve"> tropicales</w:t>
      </w:r>
      <w:r w:rsidR="004645B0" w:rsidRPr="00E46B72">
        <w:rPr>
          <w:rFonts w:ascii="Arial" w:hAnsi="Arial" w:cs="Arial"/>
          <w:b/>
          <w:color w:val="000000" w:themeColor="text1"/>
          <w:lang w:val="es-CO"/>
        </w:rPr>
        <w:t xml:space="preserve"> </w:t>
      </w:r>
      <w:r w:rsidR="00A35BC7" w:rsidRPr="00E46B72">
        <w:rPr>
          <w:rFonts w:ascii="Arial" w:hAnsi="Arial" w:cs="Arial"/>
          <w:b/>
          <w:color w:val="000000" w:themeColor="text1"/>
          <w:lang w:val="es-CO"/>
        </w:rPr>
        <w:t>los</w:t>
      </w:r>
      <w:r w:rsidR="00F157A4" w:rsidRPr="00E46B72">
        <w:rPr>
          <w:rFonts w:ascii="Arial" w:hAnsi="Arial" w:cs="Arial"/>
          <w:b/>
          <w:color w:val="000000" w:themeColor="text1"/>
          <w:lang w:val="es-CO"/>
        </w:rPr>
        <w:t xml:space="preserve"> árboles pierden </w:t>
      </w:r>
      <w:r w:rsidR="00527239">
        <w:rPr>
          <w:rFonts w:ascii="Arial" w:hAnsi="Arial" w:cs="Arial"/>
          <w:b/>
          <w:color w:val="000000" w:themeColor="text1"/>
          <w:lang w:val="es-CO"/>
        </w:rPr>
        <w:t>sus</w:t>
      </w:r>
      <w:r w:rsidR="00A35BC7" w:rsidRPr="00E46B72">
        <w:rPr>
          <w:rFonts w:ascii="Arial" w:hAnsi="Arial" w:cs="Arial"/>
          <w:b/>
          <w:color w:val="000000" w:themeColor="text1"/>
          <w:lang w:val="es-CO"/>
        </w:rPr>
        <w:t xml:space="preserve"> hojas.</w:t>
      </w:r>
    </w:p>
    <w:p w:rsidR="00FC4312" w:rsidRPr="00527239" w:rsidRDefault="00FC4312" w:rsidP="00801E7E">
      <w:pPr>
        <w:spacing w:line="360" w:lineRule="auto"/>
        <w:rPr>
          <w:rFonts w:ascii="Arial" w:hAnsi="Arial" w:cs="Arial"/>
          <w:color w:val="000000" w:themeColor="text1"/>
          <w:lang w:val="es-CO"/>
        </w:rPr>
      </w:pPr>
      <w:r w:rsidRPr="00527239">
        <w:rPr>
          <w:rFonts w:ascii="Arial" w:hAnsi="Arial" w:cs="Arial"/>
          <w:color w:val="FF0000"/>
          <w:lang w:val="es-ES_tradnl"/>
        </w:rPr>
        <w:t>*</w:t>
      </w:r>
      <w:r w:rsidR="00801E7E" w:rsidRPr="00527239">
        <w:rPr>
          <w:rFonts w:ascii="Arial" w:hAnsi="Arial" w:cs="Arial"/>
          <w:color w:val="FF0000"/>
          <w:lang w:val="es-ES_tradnl"/>
        </w:rPr>
        <w:t>L</w:t>
      </w:r>
      <w:r w:rsidR="004645B0" w:rsidRPr="00527239">
        <w:rPr>
          <w:rFonts w:ascii="Arial" w:hAnsi="Arial" w:cs="Arial"/>
          <w:color w:val="000000" w:themeColor="text1"/>
          <w:lang w:val="es-CO"/>
        </w:rPr>
        <w:t>a selva sub</w:t>
      </w:r>
      <w:del w:id="1" w:author="María" w:date="2015-05-10T16:26:00Z">
        <w:r w:rsidR="004645B0" w:rsidRPr="00527239" w:rsidDel="004645B0">
          <w:rPr>
            <w:rFonts w:ascii="Arial" w:hAnsi="Arial" w:cs="Arial"/>
            <w:color w:val="000000" w:themeColor="text1"/>
            <w:lang w:val="es-CO"/>
          </w:rPr>
          <w:delText>-</w:delText>
        </w:r>
      </w:del>
      <w:r w:rsidR="004645B0" w:rsidRPr="00527239">
        <w:rPr>
          <w:rFonts w:ascii="Arial" w:hAnsi="Arial" w:cs="Arial"/>
          <w:color w:val="000000" w:themeColor="text1"/>
          <w:lang w:val="es-CO"/>
        </w:rPr>
        <w:t xml:space="preserve">andina </w:t>
      </w:r>
      <w:r w:rsidR="00A35BC7" w:rsidRPr="00527239">
        <w:rPr>
          <w:rFonts w:ascii="Arial" w:hAnsi="Arial" w:cs="Arial"/>
          <w:color w:val="000000" w:themeColor="text1"/>
          <w:lang w:val="es-CO"/>
        </w:rPr>
        <w:t xml:space="preserve">ha sido en parte reemplazada por </w:t>
      </w:r>
      <w:r w:rsidR="00527239" w:rsidRPr="00527239">
        <w:rPr>
          <w:rFonts w:ascii="Arial" w:hAnsi="Arial" w:cs="Arial"/>
          <w:color w:val="000000" w:themeColor="text1"/>
          <w:lang w:val="es-CO"/>
        </w:rPr>
        <w:t>cañadulzales</w:t>
      </w:r>
      <w:r w:rsidR="00A35BC7" w:rsidRPr="00527239">
        <w:rPr>
          <w:rFonts w:ascii="Arial" w:hAnsi="Arial" w:cs="Arial"/>
          <w:color w:val="000000" w:themeColor="text1"/>
          <w:lang w:val="es-CO"/>
        </w:rPr>
        <w:t>.</w:t>
      </w:r>
    </w:p>
    <w:p w:rsidR="00506E96" w:rsidRPr="00634ED6" w:rsidRDefault="00506E96" w:rsidP="00634ED6">
      <w:pPr>
        <w:spacing w:line="360" w:lineRule="auto"/>
        <w:rPr>
          <w:rFonts w:ascii="Arial" w:hAnsi="Arial" w:cs="Arial"/>
          <w:b/>
          <w:color w:val="000000" w:themeColor="text1"/>
          <w:lang w:val="es-CO"/>
        </w:rPr>
      </w:pPr>
    </w:p>
    <w:p w:rsidR="00820110" w:rsidRPr="00527239" w:rsidRDefault="00A2587C" w:rsidP="00527239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lang w:val="es-ES_tradnl"/>
        </w:rPr>
      </w:pPr>
      <w:r w:rsidRPr="00527239">
        <w:rPr>
          <w:rFonts w:ascii="Arial" w:hAnsi="Arial" w:cs="Arial"/>
          <w:lang w:val="es-ES_tradnl"/>
        </w:rPr>
        <w:t>¿Qué ecosistema</w:t>
      </w:r>
      <w:r w:rsidR="00527239">
        <w:rPr>
          <w:rFonts w:ascii="Arial" w:hAnsi="Arial" w:cs="Arial"/>
          <w:lang w:val="es-ES_tradnl"/>
        </w:rPr>
        <w:t xml:space="preserve">s, completamente </w:t>
      </w:r>
      <w:r w:rsidR="00506E96" w:rsidRPr="00527239">
        <w:rPr>
          <w:rFonts w:ascii="Arial" w:hAnsi="Arial" w:cs="Arial"/>
          <w:lang w:val="es-ES_tradnl"/>
        </w:rPr>
        <w:t>diferentes a las selvas</w:t>
      </w:r>
      <w:r w:rsidR="00527239">
        <w:rPr>
          <w:rFonts w:ascii="Arial" w:hAnsi="Arial" w:cs="Arial"/>
          <w:lang w:val="es-ES_tradnl"/>
        </w:rPr>
        <w:t xml:space="preserve"> tropicales</w:t>
      </w:r>
      <w:r w:rsidR="00506E96" w:rsidRPr="00527239">
        <w:rPr>
          <w:rFonts w:ascii="Arial" w:hAnsi="Arial" w:cs="Arial"/>
          <w:lang w:val="es-ES_tradnl"/>
        </w:rPr>
        <w:t xml:space="preserve">, se </w:t>
      </w:r>
      <w:r w:rsidR="00527239">
        <w:rPr>
          <w:rFonts w:ascii="Arial" w:hAnsi="Arial" w:cs="Arial"/>
          <w:lang w:val="es-ES_tradnl"/>
        </w:rPr>
        <w:t>con</w:t>
      </w:r>
      <w:r w:rsidR="00506E96" w:rsidRPr="00527239">
        <w:rPr>
          <w:rFonts w:ascii="Arial" w:hAnsi="Arial" w:cs="Arial"/>
          <w:lang w:val="es-ES_tradnl"/>
        </w:rPr>
        <w:t xml:space="preserve">formaron </w:t>
      </w:r>
      <w:r w:rsidR="00C75D5F" w:rsidRPr="00527239">
        <w:rPr>
          <w:rFonts w:ascii="Arial" w:hAnsi="Arial" w:cs="Arial"/>
          <w:lang w:val="es-ES_tradnl"/>
        </w:rPr>
        <w:t>debido al</w:t>
      </w:r>
      <w:r w:rsidR="00506E96" w:rsidRPr="00527239">
        <w:rPr>
          <w:rFonts w:ascii="Arial" w:hAnsi="Arial" w:cs="Arial"/>
          <w:lang w:val="es-ES_tradnl"/>
        </w:rPr>
        <w:t xml:space="preserve"> levantamiento de </w:t>
      </w:r>
      <w:r w:rsidRPr="00527239">
        <w:rPr>
          <w:rFonts w:ascii="Arial" w:hAnsi="Arial" w:cs="Arial"/>
          <w:lang w:val="es-ES_tradnl"/>
        </w:rPr>
        <w:t>la cordillera de los Andes?</w:t>
      </w:r>
    </w:p>
    <w:p w:rsidR="00820110" w:rsidRPr="00634ED6" w:rsidRDefault="00820110" w:rsidP="00634ED6">
      <w:pPr>
        <w:spacing w:line="360" w:lineRule="auto"/>
        <w:rPr>
          <w:rFonts w:ascii="Arial" w:hAnsi="Arial" w:cs="Arial"/>
          <w:lang w:val="es-ES_tradnl"/>
        </w:rPr>
      </w:pPr>
    </w:p>
    <w:p w:rsidR="00A2587C" w:rsidRPr="00634ED6" w:rsidRDefault="00506E96" w:rsidP="00527239">
      <w:pPr>
        <w:spacing w:line="360" w:lineRule="auto"/>
        <w:rPr>
          <w:rFonts w:ascii="Arial" w:hAnsi="Arial" w:cs="Arial"/>
          <w:lang w:val="es-ES_tradnl"/>
        </w:rPr>
      </w:pPr>
      <w:r w:rsidRPr="00634ED6">
        <w:rPr>
          <w:rFonts w:ascii="Arial" w:hAnsi="Arial" w:cs="Arial"/>
          <w:b/>
          <w:color w:val="FF0000"/>
          <w:lang w:val="es-ES_tradnl"/>
        </w:rPr>
        <w:t>*</w:t>
      </w:r>
      <w:r w:rsidR="00527239">
        <w:rPr>
          <w:rFonts w:ascii="Arial" w:hAnsi="Arial" w:cs="Arial"/>
          <w:lang w:val="es-ES_tradnl"/>
        </w:rPr>
        <w:t>Selvas subandinas</w:t>
      </w:r>
      <w:r w:rsidRPr="00634ED6">
        <w:rPr>
          <w:rFonts w:ascii="Arial" w:hAnsi="Arial" w:cs="Arial"/>
          <w:lang w:val="es-ES_tradnl"/>
        </w:rPr>
        <w:t>.</w:t>
      </w:r>
    </w:p>
    <w:p w:rsidR="00A2587C" w:rsidRPr="00634ED6" w:rsidRDefault="00506E96" w:rsidP="00527239">
      <w:pPr>
        <w:spacing w:line="360" w:lineRule="auto"/>
        <w:rPr>
          <w:rFonts w:ascii="Arial" w:hAnsi="Arial" w:cs="Arial"/>
          <w:lang w:val="es-ES_tradnl"/>
        </w:rPr>
      </w:pPr>
      <w:r w:rsidRPr="00634ED6">
        <w:rPr>
          <w:rFonts w:ascii="Arial" w:hAnsi="Arial" w:cs="Arial"/>
          <w:b/>
          <w:color w:val="FF0000"/>
          <w:lang w:val="es-ES_tradnl"/>
        </w:rPr>
        <w:t>*</w:t>
      </w:r>
      <w:r w:rsidR="00527239">
        <w:rPr>
          <w:rFonts w:ascii="Arial" w:hAnsi="Arial" w:cs="Arial"/>
          <w:lang w:val="es-ES_tradnl"/>
        </w:rPr>
        <w:t>Selvas andinas</w:t>
      </w:r>
      <w:r w:rsidRPr="00634ED6">
        <w:rPr>
          <w:rFonts w:ascii="Arial" w:hAnsi="Arial" w:cs="Arial"/>
          <w:lang w:val="es-ES_tradnl"/>
        </w:rPr>
        <w:t>.</w:t>
      </w:r>
    </w:p>
    <w:p w:rsidR="00A2587C" w:rsidRPr="00634ED6" w:rsidRDefault="00506E96" w:rsidP="00634ED6">
      <w:pPr>
        <w:shd w:val="clear" w:color="auto" w:fill="F2F2F2" w:themeFill="background1" w:themeFillShade="F2"/>
        <w:spacing w:line="360" w:lineRule="auto"/>
        <w:rPr>
          <w:rFonts w:ascii="Arial" w:hAnsi="Arial" w:cs="Arial"/>
          <w:b/>
          <w:lang w:val="es-ES_tradnl"/>
        </w:rPr>
      </w:pPr>
      <w:r w:rsidRPr="00634ED6">
        <w:rPr>
          <w:rFonts w:ascii="Arial" w:hAnsi="Arial" w:cs="Arial"/>
          <w:b/>
          <w:color w:val="FF0000"/>
          <w:lang w:val="es-ES_tradnl"/>
        </w:rPr>
        <w:t>*</w:t>
      </w:r>
      <w:r w:rsidR="004645B0" w:rsidRPr="00634ED6">
        <w:rPr>
          <w:rFonts w:ascii="Arial" w:hAnsi="Arial" w:cs="Arial"/>
          <w:b/>
          <w:lang w:val="es-ES_tradnl"/>
        </w:rPr>
        <w:t>P</w:t>
      </w:r>
      <w:r w:rsidR="004645B0">
        <w:rPr>
          <w:rFonts w:ascii="Arial" w:hAnsi="Arial" w:cs="Arial"/>
          <w:b/>
          <w:lang w:val="es-ES_tradnl"/>
        </w:rPr>
        <w:t>á</w:t>
      </w:r>
      <w:r w:rsidR="004645B0" w:rsidRPr="00634ED6">
        <w:rPr>
          <w:rFonts w:ascii="Arial" w:hAnsi="Arial" w:cs="Arial"/>
          <w:b/>
          <w:lang w:val="es-ES_tradnl"/>
        </w:rPr>
        <w:t>ramos</w:t>
      </w:r>
      <w:r w:rsidRPr="00634ED6">
        <w:rPr>
          <w:rFonts w:ascii="Arial" w:hAnsi="Arial" w:cs="Arial"/>
          <w:b/>
          <w:lang w:val="es-ES_tradnl"/>
        </w:rPr>
        <w:t>.</w:t>
      </w:r>
    </w:p>
    <w:p w:rsidR="00A2587C" w:rsidRDefault="00506E96" w:rsidP="00634ED6">
      <w:pPr>
        <w:spacing w:line="360" w:lineRule="auto"/>
        <w:rPr>
          <w:rFonts w:ascii="Arial" w:hAnsi="Arial" w:cs="Arial"/>
          <w:b/>
          <w:lang w:val="es-ES_tradnl"/>
        </w:rPr>
      </w:pPr>
      <w:r w:rsidRPr="00634ED6">
        <w:rPr>
          <w:rFonts w:ascii="Arial" w:hAnsi="Arial" w:cs="Arial"/>
          <w:b/>
          <w:color w:val="FF0000"/>
          <w:lang w:val="es-ES_tradnl"/>
        </w:rPr>
        <w:t>*</w:t>
      </w:r>
      <w:r w:rsidRPr="00634ED6">
        <w:rPr>
          <w:rFonts w:ascii="Arial" w:hAnsi="Arial" w:cs="Arial"/>
          <w:b/>
          <w:lang w:val="es-ES_tradnl"/>
        </w:rPr>
        <w:t>Nevados.</w:t>
      </w:r>
    </w:p>
    <w:p w:rsidR="00820110" w:rsidRPr="00634ED6" w:rsidRDefault="00820110" w:rsidP="00634ED6">
      <w:pPr>
        <w:spacing w:line="360" w:lineRule="auto"/>
        <w:rPr>
          <w:rFonts w:ascii="Arial" w:hAnsi="Arial" w:cs="Arial"/>
          <w:lang w:val="es-ES_tradnl"/>
        </w:rPr>
      </w:pPr>
    </w:p>
    <w:p w:rsidR="00945781" w:rsidRPr="006146E2" w:rsidRDefault="005F4CC9" w:rsidP="006146E2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Los ríos de</w:t>
      </w:r>
      <w:r w:rsidR="00945781" w:rsidRPr="006146E2">
        <w:rPr>
          <w:rFonts w:ascii="Arial" w:hAnsi="Arial" w:cs="Arial"/>
          <w:lang w:val="es-ES_tradnl"/>
        </w:rPr>
        <w:t xml:space="preserve"> Colombia se caracterizan principalmente por…</w:t>
      </w:r>
    </w:p>
    <w:p w:rsidR="00945781" w:rsidRPr="00634ED6" w:rsidRDefault="00945781" w:rsidP="00634ED6">
      <w:pPr>
        <w:spacing w:line="360" w:lineRule="auto"/>
        <w:rPr>
          <w:rFonts w:ascii="Arial" w:hAnsi="Arial" w:cs="Arial"/>
          <w:lang w:val="es-ES_tradnl"/>
        </w:rPr>
      </w:pPr>
    </w:p>
    <w:p w:rsidR="00945781" w:rsidRPr="00634ED6" w:rsidRDefault="00945781" w:rsidP="00634ED6">
      <w:pPr>
        <w:shd w:val="clear" w:color="auto" w:fill="F2F2F2" w:themeFill="background1" w:themeFillShade="F2"/>
        <w:spacing w:line="360" w:lineRule="auto"/>
        <w:rPr>
          <w:rFonts w:ascii="Arial" w:hAnsi="Arial" w:cs="Arial"/>
          <w:color w:val="000000" w:themeColor="text1"/>
          <w:lang w:val="es-ES_tradnl"/>
        </w:rPr>
      </w:pPr>
      <w:r w:rsidRPr="00634ED6">
        <w:rPr>
          <w:rFonts w:ascii="Arial" w:hAnsi="Arial" w:cs="Arial"/>
          <w:b/>
          <w:color w:val="FF0000"/>
          <w:lang w:val="es-ES_tradnl"/>
        </w:rPr>
        <w:t>*</w:t>
      </w:r>
      <w:r w:rsidRPr="00634ED6">
        <w:rPr>
          <w:rFonts w:ascii="Arial" w:hAnsi="Arial" w:cs="Arial"/>
          <w:b/>
          <w:color w:val="000000" w:themeColor="text1"/>
          <w:lang w:val="es-ES_tradnl"/>
        </w:rPr>
        <w:t>…</w:t>
      </w:r>
      <w:r w:rsidR="001F3C35">
        <w:rPr>
          <w:rFonts w:ascii="Arial" w:hAnsi="Arial" w:cs="Arial"/>
          <w:b/>
          <w:lang w:val="es-ES_tradnl"/>
        </w:rPr>
        <w:t xml:space="preserve"> </w:t>
      </w:r>
      <w:r w:rsidR="00DF641D" w:rsidRPr="00634ED6">
        <w:rPr>
          <w:rFonts w:ascii="Arial" w:hAnsi="Arial" w:cs="Arial"/>
          <w:b/>
          <w:color w:val="000000" w:themeColor="text1"/>
          <w:lang w:val="es-ES_tradnl"/>
        </w:rPr>
        <w:t>nacer en las zonas altas de las montañas.</w:t>
      </w:r>
    </w:p>
    <w:p w:rsidR="00945781" w:rsidRPr="00634ED6" w:rsidRDefault="00945781" w:rsidP="00634ED6">
      <w:pPr>
        <w:spacing w:line="360" w:lineRule="auto"/>
        <w:rPr>
          <w:rFonts w:ascii="Arial" w:hAnsi="Arial" w:cs="Arial"/>
          <w:lang w:val="es-ES_tradnl"/>
        </w:rPr>
      </w:pPr>
      <w:r w:rsidRPr="00634ED6">
        <w:rPr>
          <w:rFonts w:ascii="Arial" w:hAnsi="Arial" w:cs="Arial"/>
          <w:color w:val="FF0000"/>
          <w:lang w:val="es-ES_tradnl"/>
        </w:rPr>
        <w:t>*</w:t>
      </w:r>
      <w:r w:rsidR="00DF641D" w:rsidRPr="00634ED6">
        <w:rPr>
          <w:rFonts w:ascii="Arial" w:hAnsi="Arial" w:cs="Arial"/>
          <w:color w:val="000000" w:themeColor="text1"/>
          <w:lang w:val="es-ES_tradnl"/>
        </w:rPr>
        <w:t>…nacer en los valles.</w:t>
      </w:r>
    </w:p>
    <w:p w:rsidR="00945781" w:rsidRPr="00634ED6" w:rsidRDefault="00945781" w:rsidP="00634ED6">
      <w:pPr>
        <w:shd w:val="clear" w:color="auto" w:fill="F2F2F2" w:themeFill="background1" w:themeFillShade="F2"/>
        <w:spacing w:line="360" w:lineRule="auto"/>
        <w:rPr>
          <w:rFonts w:ascii="Arial" w:hAnsi="Arial" w:cs="Arial"/>
          <w:color w:val="000000" w:themeColor="text1"/>
          <w:lang w:val="es-ES_tradnl"/>
        </w:rPr>
      </w:pPr>
      <w:r w:rsidRPr="00634ED6">
        <w:rPr>
          <w:rFonts w:ascii="Arial" w:hAnsi="Arial" w:cs="Arial"/>
          <w:color w:val="FF0000"/>
          <w:lang w:val="es-ES_tradnl"/>
        </w:rPr>
        <w:t>*</w:t>
      </w:r>
      <w:r w:rsidRPr="00634ED6">
        <w:rPr>
          <w:rFonts w:ascii="Arial" w:hAnsi="Arial" w:cs="Arial"/>
          <w:color w:val="000000" w:themeColor="text1"/>
          <w:lang w:val="es-ES_tradnl"/>
        </w:rPr>
        <w:t>…</w:t>
      </w:r>
      <w:r w:rsidR="00DF641D" w:rsidRPr="00634ED6">
        <w:rPr>
          <w:rFonts w:ascii="Arial" w:hAnsi="Arial" w:cs="Arial"/>
          <w:color w:val="000000" w:themeColor="text1"/>
          <w:lang w:val="es-ES_tradnl"/>
        </w:rPr>
        <w:t>ser muy cortos.</w:t>
      </w:r>
    </w:p>
    <w:p w:rsidR="00945781" w:rsidRPr="00634ED6" w:rsidRDefault="00945781" w:rsidP="00634ED6">
      <w:pPr>
        <w:spacing w:line="360" w:lineRule="auto"/>
        <w:rPr>
          <w:rFonts w:ascii="Arial" w:hAnsi="Arial" w:cs="Arial"/>
          <w:lang w:val="es-ES_tradnl"/>
        </w:rPr>
      </w:pPr>
      <w:r w:rsidRPr="00634ED6">
        <w:rPr>
          <w:rFonts w:ascii="Arial" w:hAnsi="Arial" w:cs="Arial"/>
          <w:color w:val="FF0000"/>
          <w:lang w:val="es-ES_tradnl"/>
        </w:rPr>
        <w:lastRenderedPageBreak/>
        <w:t>*</w:t>
      </w:r>
      <w:r w:rsidRPr="00634ED6">
        <w:rPr>
          <w:rFonts w:ascii="Arial" w:hAnsi="Arial" w:cs="Arial"/>
          <w:color w:val="000000" w:themeColor="text1"/>
          <w:lang w:val="es-ES_tradnl"/>
        </w:rPr>
        <w:t>…</w:t>
      </w:r>
      <w:r w:rsidR="00DF641D" w:rsidRPr="00634ED6">
        <w:rPr>
          <w:rFonts w:ascii="Arial" w:hAnsi="Arial" w:cs="Arial"/>
          <w:color w:val="000000" w:themeColor="text1"/>
          <w:lang w:val="es-ES_tradnl"/>
        </w:rPr>
        <w:t>nacer en la selva.</w:t>
      </w:r>
    </w:p>
    <w:p w:rsidR="00945781" w:rsidRPr="00634ED6" w:rsidRDefault="00945781" w:rsidP="00634ED6">
      <w:pPr>
        <w:spacing w:line="360" w:lineRule="auto"/>
        <w:rPr>
          <w:rFonts w:ascii="Arial" w:hAnsi="Arial" w:cs="Arial"/>
          <w:lang w:val="es-ES_tradnl"/>
        </w:rPr>
      </w:pPr>
    </w:p>
    <w:p w:rsidR="00A2587C" w:rsidRPr="00634ED6" w:rsidRDefault="00517069" w:rsidP="005F4CC9">
      <w:pPr>
        <w:pStyle w:val="NormalWeb"/>
        <w:numPr>
          <w:ilvl w:val="0"/>
          <w:numId w:val="1"/>
        </w:numPr>
        <w:spacing w:before="2" w:after="2" w:line="36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634ED6">
        <w:rPr>
          <w:rFonts w:ascii="Arial" w:eastAsia="Times New Roman" w:hAnsi="Arial" w:cs="Arial"/>
          <w:sz w:val="24"/>
          <w:szCs w:val="24"/>
          <w:lang w:val="es-CO" w:eastAsia="es-CO"/>
        </w:rPr>
        <w:t xml:space="preserve">En los ecosistemas </w:t>
      </w:r>
      <w:r w:rsidR="0035285A" w:rsidRPr="00634ED6">
        <w:rPr>
          <w:rFonts w:ascii="Arial" w:eastAsia="Times New Roman" w:hAnsi="Arial" w:cs="Arial"/>
          <w:sz w:val="24"/>
          <w:szCs w:val="24"/>
          <w:lang w:val="es-CO" w:eastAsia="es-CO"/>
        </w:rPr>
        <w:t xml:space="preserve">marinos </w:t>
      </w:r>
      <w:r w:rsidRPr="00634ED6">
        <w:rPr>
          <w:rFonts w:ascii="Arial" w:eastAsia="Times New Roman" w:hAnsi="Arial" w:cs="Arial"/>
          <w:sz w:val="24"/>
          <w:szCs w:val="24"/>
          <w:lang w:val="es-CO" w:eastAsia="es-CO"/>
        </w:rPr>
        <w:t>se des</w:t>
      </w:r>
      <w:r w:rsidR="0017721D" w:rsidRPr="00634ED6">
        <w:rPr>
          <w:rFonts w:ascii="Arial" w:eastAsia="Times New Roman" w:hAnsi="Arial" w:cs="Arial"/>
          <w:sz w:val="24"/>
          <w:szCs w:val="24"/>
          <w:lang w:val="es-CO" w:eastAsia="es-CO"/>
        </w:rPr>
        <w:t>tacan tres zonas,</w:t>
      </w:r>
      <w:r w:rsidR="00DB1A78" w:rsidRPr="00634ED6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una de ellas es</w:t>
      </w:r>
      <w:r w:rsidR="004645B0">
        <w:rPr>
          <w:rFonts w:ascii="Arial" w:eastAsia="Times New Roman" w:hAnsi="Arial" w:cs="Arial"/>
          <w:sz w:val="24"/>
          <w:szCs w:val="24"/>
          <w:lang w:val="es-CO" w:eastAsia="es-CO"/>
        </w:rPr>
        <w:t>…</w:t>
      </w:r>
    </w:p>
    <w:p w:rsidR="00820110" w:rsidRPr="00634ED6" w:rsidRDefault="00820110" w:rsidP="00634ED6">
      <w:pPr>
        <w:spacing w:line="360" w:lineRule="auto"/>
        <w:rPr>
          <w:rFonts w:ascii="Arial" w:hAnsi="Arial" w:cs="Arial"/>
          <w:lang w:val="es-ES_tradnl"/>
        </w:rPr>
      </w:pPr>
    </w:p>
    <w:p w:rsidR="00517069" w:rsidRPr="00634ED6" w:rsidRDefault="00517069" w:rsidP="00634ED6">
      <w:pPr>
        <w:shd w:val="clear" w:color="auto" w:fill="F2F2F2" w:themeFill="background1" w:themeFillShade="F2"/>
        <w:spacing w:line="360" w:lineRule="auto"/>
        <w:rPr>
          <w:rFonts w:ascii="Arial" w:hAnsi="Arial" w:cs="Arial"/>
          <w:color w:val="000000" w:themeColor="text1"/>
          <w:lang w:val="es-ES_tradnl"/>
        </w:rPr>
      </w:pPr>
      <w:r w:rsidRPr="00634ED6">
        <w:rPr>
          <w:rFonts w:ascii="Arial" w:hAnsi="Arial" w:cs="Arial"/>
          <w:b/>
          <w:color w:val="FF0000"/>
          <w:lang w:val="es-ES_tradnl"/>
        </w:rPr>
        <w:t>*</w:t>
      </w:r>
      <w:r w:rsidR="007C11C2">
        <w:rPr>
          <w:rFonts w:ascii="Arial" w:hAnsi="Arial" w:cs="Arial"/>
          <w:b/>
          <w:color w:val="FF0000"/>
          <w:lang w:val="es-ES_tradnl"/>
        </w:rPr>
        <w:t>…</w:t>
      </w:r>
      <w:r w:rsidR="00DB1A78" w:rsidRPr="00634ED6">
        <w:rPr>
          <w:rFonts w:ascii="Arial" w:hAnsi="Arial" w:cs="Arial"/>
          <w:b/>
          <w:color w:val="000000" w:themeColor="text1"/>
          <w:lang w:val="es-ES_tradnl"/>
        </w:rPr>
        <w:t>l</w:t>
      </w:r>
      <w:r w:rsidR="0017721D" w:rsidRPr="00634ED6">
        <w:rPr>
          <w:rFonts w:ascii="Arial" w:hAnsi="Arial" w:cs="Arial"/>
          <w:b/>
          <w:color w:val="000000" w:themeColor="text1"/>
          <w:lang w:val="es-ES_tradnl"/>
        </w:rPr>
        <w:t xml:space="preserve">a zona </w:t>
      </w:r>
      <w:r w:rsidRPr="00634ED6">
        <w:rPr>
          <w:rFonts w:ascii="Arial" w:hAnsi="Arial" w:cs="Arial"/>
          <w:b/>
          <w:color w:val="000000" w:themeColor="text1"/>
          <w:lang w:val="es-ES_tradnl"/>
        </w:rPr>
        <w:t>bentónica que se relaciona con el fondo oceánico.</w:t>
      </w:r>
    </w:p>
    <w:p w:rsidR="00517069" w:rsidRPr="00634ED6" w:rsidRDefault="00517069" w:rsidP="005F4CC9">
      <w:pPr>
        <w:spacing w:line="360" w:lineRule="auto"/>
        <w:rPr>
          <w:rFonts w:ascii="Arial" w:hAnsi="Arial" w:cs="Arial"/>
          <w:lang w:val="es-ES_tradnl"/>
        </w:rPr>
      </w:pPr>
      <w:r w:rsidRPr="00634ED6">
        <w:rPr>
          <w:rFonts w:ascii="Arial" w:hAnsi="Arial" w:cs="Arial"/>
          <w:color w:val="FF0000"/>
          <w:lang w:val="es-ES_tradnl"/>
        </w:rPr>
        <w:t>*</w:t>
      </w:r>
      <w:r w:rsidR="007C11C2">
        <w:rPr>
          <w:rFonts w:ascii="Arial" w:hAnsi="Arial" w:cs="Arial"/>
          <w:color w:val="FF0000"/>
          <w:lang w:val="es-ES_tradnl"/>
        </w:rPr>
        <w:t>…</w:t>
      </w:r>
      <w:r w:rsidR="00DB1A78" w:rsidRPr="00634ED6">
        <w:rPr>
          <w:rFonts w:ascii="Arial" w:hAnsi="Arial" w:cs="Arial"/>
          <w:color w:val="000000" w:themeColor="text1"/>
          <w:lang w:val="es-ES_tradnl"/>
        </w:rPr>
        <w:t>l</w:t>
      </w:r>
      <w:r w:rsidR="0017721D" w:rsidRPr="00634ED6">
        <w:rPr>
          <w:rFonts w:ascii="Arial" w:hAnsi="Arial" w:cs="Arial"/>
          <w:color w:val="000000" w:themeColor="text1"/>
          <w:lang w:val="es-ES_tradnl"/>
        </w:rPr>
        <w:t xml:space="preserve">a zona </w:t>
      </w:r>
      <w:r w:rsidRPr="00634ED6">
        <w:rPr>
          <w:rFonts w:ascii="Arial" w:hAnsi="Arial" w:cs="Arial"/>
          <w:color w:val="000000" w:themeColor="text1"/>
          <w:lang w:val="es-ES_tradnl"/>
        </w:rPr>
        <w:t xml:space="preserve">pelágica que se relaciona con </w:t>
      </w:r>
      <w:r w:rsidR="005F4CC9">
        <w:rPr>
          <w:rFonts w:ascii="Arial" w:hAnsi="Arial" w:cs="Arial"/>
          <w:color w:val="000000" w:themeColor="text1"/>
          <w:lang w:val="es-ES_tradnl"/>
        </w:rPr>
        <w:t>la zona costera</w:t>
      </w:r>
      <w:r w:rsidRPr="00634ED6">
        <w:rPr>
          <w:rFonts w:ascii="Arial" w:hAnsi="Arial" w:cs="Arial"/>
          <w:color w:val="000000" w:themeColor="text1"/>
          <w:lang w:val="es-ES_tradnl"/>
        </w:rPr>
        <w:t>.</w:t>
      </w:r>
    </w:p>
    <w:p w:rsidR="00517069" w:rsidRPr="00634ED6" w:rsidRDefault="00517069" w:rsidP="00634ED6">
      <w:pPr>
        <w:spacing w:line="360" w:lineRule="auto"/>
        <w:rPr>
          <w:rFonts w:ascii="Arial" w:hAnsi="Arial" w:cs="Arial"/>
          <w:b/>
          <w:lang w:val="es-ES_tradnl"/>
        </w:rPr>
      </w:pPr>
      <w:r w:rsidRPr="00634ED6">
        <w:rPr>
          <w:rFonts w:ascii="Arial" w:hAnsi="Arial" w:cs="Arial"/>
          <w:b/>
          <w:color w:val="FF0000"/>
          <w:lang w:val="es-ES_tradnl"/>
        </w:rPr>
        <w:t>*</w:t>
      </w:r>
      <w:r w:rsidR="007C11C2">
        <w:rPr>
          <w:rFonts w:ascii="Arial" w:hAnsi="Arial" w:cs="Arial"/>
          <w:b/>
          <w:color w:val="FF0000"/>
          <w:lang w:val="es-ES_tradnl"/>
        </w:rPr>
        <w:t>…</w:t>
      </w:r>
      <w:r w:rsidR="00DB1A78" w:rsidRPr="00634ED6">
        <w:rPr>
          <w:rFonts w:ascii="Arial" w:hAnsi="Arial" w:cs="Arial"/>
          <w:b/>
          <w:color w:val="000000" w:themeColor="text1"/>
          <w:lang w:val="es-ES_tradnl"/>
        </w:rPr>
        <w:t>l</w:t>
      </w:r>
      <w:r w:rsidR="0017721D" w:rsidRPr="00634ED6">
        <w:rPr>
          <w:rFonts w:ascii="Arial" w:hAnsi="Arial" w:cs="Arial"/>
          <w:b/>
          <w:color w:val="000000" w:themeColor="text1"/>
          <w:lang w:val="es-ES_tradnl"/>
        </w:rPr>
        <w:t xml:space="preserve">a zona </w:t>
      </w:r>
      <w:r w:rsidRPr="00634ED6">
        <w:rPr>
          <w:rFonts w:ascii="Arial" w:hAnsi="Arial" w:cs="Arial"/>
          <w:b/>
          <w:color w:val="000000" w:themeColor="text1"/>
          <w:lang w:val="es-ES_tradnl"/>
        </w:rPr>
        <w:t>pelágica que se relaciona con el mar abierto.</w:t>
      </w:r>
    </w:p>
    <w:p w:rsidR="00517069" w:rsidRPr="005F4CC9" w:rsidRDefault="00517069" w:rsidP="008E02C3">
      <w:pPr>
        <w:spacing w:line="360" w:lineRule="auto"/>
        <w:rPr>
          <w:rFonts w:ascii="Arial" w:hAnsi="Arial" w:cs="Arial"/>
          <w:color w:val="000000" w:themeColor="text1"/>
          <w:lang w:val="es-ES_tradnl"/>
        </w:rPr>
      </w:pPr>
      <w:r w:rsidRPr="005F4CC9">
        <w:rPr>
          <w:rFonts w:ascii="Arial" w:hAnsi="Arial" w:cs="Arial"/>
          <w:color w:val="FF0000"/>
          <w:lang w:val="es-ES_tradnl"/>
        </w:rPr>
        <w:t>*</w:t>
      </w:r>
      <w:r w:rsidR="007C11C2">
        <w:rPr>
          <w:rFonts w:ascii="Arial" w:hAnsi="Arial" w:cs="Arial"/>
          <w:color w:val="000000" w:themeColor="text1"/>
          <w:lang w:val="es-ES_tradnl"/>
        </w:rPr>
        <w:t>…</w:t>
      </w:r>
      <w:r w:rsidR="005F4CC9" w:rsidRPr="005F4CC9">
        <w:rPr>
          <w:rFonts w:ascii="Arial" w:hAnsi="Arial" w:cs="Arial"/>
          <w:color w:val="000000" w:themeColor="text1"/>
          <w:lang w:val="es-ES_tradnl"/>
        </w:rPr>
        <w:t xml:space="preserve">la zona bentónica que se relaciona </w:t>
      </w:r>
      <w:r w:rsidR="007C11C2">
        <w:rPr>
          <w:rFonts w:ascii="Arial" w:hAnsi="Arial" w:cs="Arial"/>
          <w:color w:val="000000" w:themeColor="text1"/>
          <w:lang w:val="es-ES_tradnl"/>
        </w:rPr>
        <w:t>con el mar abierto</w:t>
      </w:r>
      <w:r w:rsidR="005F4CC9" w:rsidRPr="005F4CC9">
        <w:rPr>
          <w:rFonts w:ascii="Arial" w:hAnsi="Arial" w:cs="Arial"/>
          <w:color w:val="000000" w:themeColor="text1"/>
          <w:lang w:val="es-ES_tradnl"/>
        </w:rPr>
        <w:t>.</w:t>
      </w:r>
    </w:p>
    <w:p w:rsidR="004A0D5D" w:rsidRPr="00634ED6" w:rsidRDefault="004A0D5D" w:rsidP="00634ED6">
      <w:pPr>
        <w:spacing w:line="360" w:lineRule="auto"/>
        <w:rPr>
          <w:rFonts w:ascii="Arial" w:hAnsi="Arial" w:cs="Arial"/>
          <w:lang w:val="es-ES_tradnl"/>
        </w:rPr>
      </w:pPr>
    </w:p>
    <w:p w:rsidR="00DC44E4" w:rsidRPr="007C11C2" w:rsidRDefault="007C11C2" w:rsidP="007C11C2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b/>
          <w:lang w:val="es-CO"/>
        </w:rPr>
      </w:pPr>
      <w:r>
        <w:rPr>
          <w:rFonts w:ascii="Arial" w:hAnsi="Arial" w:cs="Arial"/>
          <w:lang w:val="es-CO"/>
        </w:rPr>
        <w:t xml:space="preserve"> </w:t>
      </w:r>
      <w:r w:rsidR="00DC44E4" w:rsidRPr="007C11C2">
        <w:rPr>
          <w:rFonts w:ascii="Arial" w:hAnsi="Arial" w:cs="Arial"/>
          <w:lang w:val="es-CO"/>
        </w:rPr>
        <w:t>Los Parques Nacionales Naturales son:</w:t>
      </w:r>
    </w:p>
    <w:p w:rsidR="00DC44E4" w:rsidRPr="00634ED6" w:rsidRDefault="00DC44E4" w:rsidP="00634ED6">
      <w:pPr>
        <w:spacing w:line="360" w:lineRule="auto"/>
        <w:rPr>
          <w:rFonts w:ascii="Arial" w:hAnsi="Arial" w:cs="Arial"/>
          <w:lang w:val="es-ES_tradnl"/>
        </w:rPr>
      </w:pPr>
    </w:p>
    <w:p w:rsidR="00DC44E4" w:rsidRPr="00634ED6" w:rsidRDefault="00DC44E4" w:rsidP="00634ED6">
      <w:pPr>
        <w:shd w:val="clear" w:color="auto" w:fill="F2F2F2" w:themeFill="background1" w:themeFillShade="F2"/>
        <w:spacing w:line="360" w:lineRule="auto"/>
        <w:rPr>
          <w:rFonts w:ascii="Arial" w:hAnsi="Arial" w:cs="Arial"/>
          <w:b/>
          <w:color w:val="000000" w:themeColor="text1"/>
          <w:lang w:val="es-ES_tradnl"/>
        </w:rPr>
      </w:pPr>
      <w:r w:rsidRPr="00634ED6">
        <w:rPr>
          <w:rFonts w:ascii="Arial" w:hAnsi="Arial" w:cs="Arial"/>
          <w:b/>
          <w:color w:val="FF0000"/>
          <w:lang w:val="es-ES_tradnl"/>
        </w:rPr>
        <w:t>*</w:t>
      </w:r>
      <w:r w:rsidR="004645B0">
        <w:rPr>
          <w:rFonts w:ascii="Arial" w:hAnsi="Arial" w:cs="Arial"/>
          <w:b/>
          <w:color w:val="000000" w:themeColor="text1"/>
          <w:lang w:val="es-ES_tradnl"/>
        </w:rPr>
        <w:t>u</w:t>
      </w:r>
      <w:r w:rsidR="004645B0" w:rsidRPr="00634ED6">
        <w:rPr>
          <w:rFonts w:ascii="Arial" w:hAnsi="Arial" w:cs="Arial"/>
          <w:b/>
          <w:color w:val="000000" w:themeColor="text1"/>
          <w:lang w:val="es-ES_tradnl"/>
        </w:rPr>
        <w:t xml:space="preserve">na </w:t>
      </w:r>
      <w:r w:rsidRPr="00634ED6">
        <w:rPr>
          <w:rFonts w:ascii="Arial" w:hAnsi="Arial" w:cs="Arial"/>
          <w:b/>
          <w:color w:val="000000" w:themeColor="text1"/>
          <w:lang w:val="es-ES_tradnl"/>
        </w:rPr>
        <w:t xml:space="preserve">iniciativa del </w:t>
      </w:r>
      <w:r w:rsidR="004645B0">
        <w:rPr>
          <w:rFonts w:ascii="Arial" w:hAnsi="Arial" w:cs="Arial"/>
          <w:b/>
          <w:color w:val="000000" w:themeColor="text1"/>
          <w:lang w:val="es-ES_tradnl"/>
        </w:rPr>
        <w:t>E</w:t>
      </w:r>
      <w:r w:rsidR="004645B0" w:rsidRPr="00634ED6">
        <w:rPr>
          <w:rFonts w:ascii="Arial" w:hAnsi="Arial" w:cs="Arial"/>
          <w:b/>
          <w:color w:val="000000" w:themeColor="text1"/>
          <w:lang w:val="es-ES_tradnl"/>
        </w:rPr>
        <w:t>stado</w:t>
      </w:r>
      <w:r w:rsidRPr="00634ED6">
        <w:rPr>
          <w:rFonts w:ascii="Arial" w:hAnsi="Arial" w:cs="Arial"/>
          <w:b/>
          <w:color w:val="000000" w:themeColor="text1"/>
          <w:lang w:val="es-ES_tradnl"/>
        </w:rPr>
        <w:t>.</w:t>
      </w:r>
    </w:p>
    <w:p w:rsidR="00DC44E4" w:rsidRPr="00634ED6" w:rsidRDefault="00DC44E4" w:rsidP="00634ED6">
      <w:pPr>
        <w:shd w:val="clear" w:color="auto" w:fill="F2F2F2" w:themeFill="background1" w:themeFillShade="F2"/>
        <w:spacing w:line="360" w:lineRule="auto"/>
        <w:rPr>
          <w:rFonts w:ascii="Arial" w:hAnsi="Arial" w:cs="Arial"/>
          <w:color w:val="000000" w:themeColor="text1"/>
          <w:lang w:val="es-ES_tradnl"/>
        </w:rPr>
      </w:pPr>
      <w:r w:rsidRPr="00634ED6">
        <w:rPr>
          <w:rFonts w:ascii="Arial" w:hAnsi="Arial" w:cs="Arial"/>
          <w:color w:val="FF0000"/>
          <w:lang w:val="es-ES_tradnl"/>
        </w:rPr>
        <w:t>*</w:t>
      </w:r>
      <w:r w:rsidR="004645B0">
        <w:rPr>
          <w:rFonts w:ascii="Arial" w:hAnsi="Arial" w:cs="Arial"/>
          <w:color w:val="000000" w:themeColor="text1"/>
          <w:lang w:val="es-ES_tradnl"/>
        </w:rPr>
        <w:t>u</w:t>
      </w:r>
      <w:r w:rsidR="004645B0" w:rsidRPr="00634ED6">
        <w:rPr>
          <w:rFonts w:ascii="Arial" w:hAnsi="Arial" w:cs="Arial"/>
          <w:color w:val="000000" w:themeColor="text1"/>
          <w:lang w:val="es-ES_tradnl"/>
        </w:rPr>
        <w:t xml:space="preserve">na </w:t>
      </w:r>
      <w:r w:rsidRPr="00634ED6">
        <w:rPr>
          <w:rFonts w:ascii="Arial" w:hAnsi="Arial" w:cs="Arial"/>
          <w:color w:val="000000" w:themeColor="text1"/>
          <w:lang w:val="es-ES_tradnl"/>
        </w:rPr>
        <w:t>iniciativa de la sociedad civil.</w:t>
      </w:r>
    </w:p>
    <w:p w:rsidR="00DC44E4" w:rsidRPr="00634ED6" w:rsidRDefault="00DC44E4" w:rsidP="00634ED6">
      <w:pPr>
        <w:spacing w:line="360" w:lineRule="auto"/>
        <w:rPr>
          <w:rFonts w:ascii="Arial" w:hAnsi="Arial" w:cs="Arial"/>
          <w:color w:val="000000" w:themeColor="text1"/>
          <w:lang w:val="es-ES_tradnl"/>
        </w:rPr>
      </w:pPr>
      <w:r w:rsidRPr="00634ED6">
        <w:rPr>
          <w:rFonts w:ascii="Arial" w:hAnsi="Arial" w:cs="Arial"/>
          <w:b/>
          <w:color w:val="FF0000"/>
          <w:lang w:val="es-ES_tradnl"/>
        </w:rPr>
        <w:t>*</w:t>
      </w:r>
      <w:r w:rsidR="004645B0">
        <w:rPr>
          <w:rFonts w:ascii="Arial" w:hAnsi="Arial" w:cs="Arial"/>
          <w:b/>
          <w:color w:val="000000" w:themeColor="text1"/>
          <w:lang w:val="es-ES_tradnl"/>
        </w:rPr>
        <w:t>z</w:t>
      </w:r>
      <w:r w:rsidR="004645B0" w:rsidRPr="00634ED6">
        <w:rPr>
          <w:rFonts w:ascii="Arial" w:hAnsi="Arial" w:cs="Arial"/>
          <w:b/>
          <w:color w:val="000000" w:themeColor="text1"/>
          <w:lang w:val="es-ES_tradnl"/>
        </w:rPr>
        <w:t xml:space="preserve">onas </w:t>
      </w:r>
      <w:r w:rsidRPr="00634ED6">
        <w:rPr>
          <w:rFonts w:ascii="Arial" w:hAnsi="Arial" w:cs="Arial"/>
          <w:b/>
          <w:color w:val="000000" w:themeColor="text1"/>
          <w:lang w:val="es-ES_tradnl"/>
        </w:rPr>
        <w:t>en las que se protegen especies en peligro de extinción</w:t>
      </w:r>
      <w:r w:rsidRPr="00634ED6">
        <w:rPr>
          <w:rFonts w:ascii="Arial" w:hAnsi="Arial" w:cs="Arial"/>
          <w:color w:val="000000" w:themeColor="text1"/>
          <w:lang w:val="es-ES_tradnl"/>
        </w:rPr>
        <w:t>.</w:t>
      </w:r>
    </w:p>
    <w:p w:rsidR="00DC44E4" w:rsidRPr="00634ED6" w:rsidRDefault="00DC44E4" w:rsidP="00634ED6">
      <w:pPr>
        <w:spacing w:line="360" w:lineRule="auto"/>
        <w:rPr>
          <w:rFonts w:ascii="Arial" w:hAnsi="Arial" w:cs="Arial"/>
          <w:color w:val="000000" w:themeColor="text1"/>
          <w:lang w:val="es-ES_tradnl"/>
        </w:rPr>
      </w:pPr>
      <w:r w:rsidRPr="00634ED6">
        <w:rPr>
          <w:rFonts w:ascii="Arial" w:hAnsi="Arial" w:cs="Arial"/>
          <w:b/>
          <w:color w:val="FF0000"/>
          <w:lang w:val="es-ES_tradnl"/>
        </w:rPr>
        <w:t>*</w:t>
      </w:r>
      <w:r w:rsidR="004645B0">
        <w:rPr>
          <w:rFonts w:ascii="Arial" w:hAnsi="Arial" w:cs="Arial"/>
          <w:color w:val="000000" w:themeColor="text1"/>
          <w:lang w:val="es-ES_tradnl"/>
        </w:rPr>
        <w:t>z</w:t>
      </w:r>
      <w:r w:rsidR="004645B0" w:rsidRPr="00634ED6">
        <w:rPr>
          <w:rFonts w:ascii="Arial" w:hAnsi="Arial" w:cs="Arial"/>
          <w:color w:val="000000" w:themeColor="text1"/>
          <w:lang w:val="es-ES_tradnl"/>
        </w:rPr>
        <w:t xml:space="preserve">onas </w:t>
      </w:r>
      <w:r w:rsidRPr="00634ED6">
        <w:rPr>
          <w:rFonts w:ascii="Arial" w:hAnsi="Arial" w:cs="Arial"/>
          <w:color w:val="000000" w:themeColor="text1"/>
          <w:lang w:val="es-ES_tradnl"/>
        </w:rPr>
        <w:t xml:space="preserve">en </w:t>
      </w:r>
      <w:r w:rsidR="001F3C35">
        <w:rPr>
          <w:rFonts w:ascii="Arial" w:hAnsi="Arial" w:cs="Arial"/>
          <w:color w:val="000000" w:themeColor="text1"/>
          <w:lang w:val="es-ES_tradnl"/>
        </w:rPr>
        <w:t xml:space="preserve">las </w:t>
      </w:r>
      <w:r w:rsidRPr="00634ED6">
        <w:rPr>
          <w:rFonts w:ascii="Arial" w:hAnsi="Arial" w:cs="Arial"/>
          <w:color w:val="000000" w:themeColor="text1"/>
          <w:lang w:val="es-ES_tradnl"/>
        </w:rPr>
        <w:t>que se promueve la minería ilegal.</w:t>
      </w:r>
    </w:p>
    <w:p w:rsidR="00DC44E4" w:rsidRPr="00634ED6" w:rsidRDefault="00DC44E4" w:rsidP="00634ED6">
      <w:pPr>
        <w:spacing w:line="360" w:lineRule="auto"/>
        <w:rPr>
          <w:rFonts w:ascii="Arial" w:hAnsi="Arial" w:cs="Arial"/>
          <w:b/>
          <w:color w:val="000000" w:themeColor="text1"/>
          <w:lang w:val="es-ES_tradnl"/>
        </w:rPr>
      </w:pPr>
    </w:p>
    <w:p w:rsidR="003778CF" w:rsidRPr="00634ED6" w:rsidRDefault="003778CF" w:rsidP="00634ED6">
      <w:pPr>
        <w:spacing w:line="360" w:lineRule="auto"/>
        <w:rPr>
          <w:rFonts w:ascii="Arial" w:hAnsi="Arial" w:cs="Arial"/>
          <w:b/>
          <w:lang w:val="es-ES_tradnl"/>
        </w:rPr>
      </w:pPr>
    </w:p>
    <w:p w:rsidR="003778CF" w:rsidRPr="00634ED6" w:rsidRDefault="003778CF" w:rsidP="00634ED6">
      <w:pPr>
        <w:spacing w:line="360" w:lineRule="auto"/>
        <w:rPr>
          <w:rFonts w:ascii="Arial" w:hAnsi="Arial" w:cs="Arial"/>
          <w:color w:val="000000" w:themeColor="text1"/>
          <w:lang w:val="es-ES_tradnl"/>
        </w:rPr>
      </w:pPr>
    </w:p>
    <w:p w:rsidR="00692FF7" w:rsidRPr="00634ED6" w:rsidRDefault="00692FF7" w:rsidP="00634ED6">
      <w:pPr>
        <w:spacing w:line="360" w:lineRule="auto"/>
        <w:rPr>
          <w:rFonts w:ascii="Arial" w:hAnsi="Arial" w:cs="Arial"/>
          <w:lang w:val="es-CO"/>
        </w:rPr>
      </w:pPr>
    </w:p>
    <w:sectPr w:rsidR="00692FF7" w:rsidRPr="00634ED6" w:rsidSect="00C92297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1A16C3"/>
    <w:multiLevelType w:val="hybridMultilevel"/>
    <w:tmpl w:val="D9540D3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987DD5"/>
    <w:multiLevelType w:val="hybridMultilevel"/>
    <w:tmpl w:val="63288456"/>
    <w:lvl w:ilvl="0" w:tplc="C67658C8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  <w:b/>
        <w:color w:val="FF000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20110"/>
    <w:rsid w:val="0001744C"/>
    <w:rsid w:val="00043EC5"/>
    <w:rsid w:val="000809AF"/>
    <w:rsid w:val="000A0F1C"/>
    <w:rsid w:val="000A2ECF"/>
    <w:rsid w:val="000E5293"/>
    <w:rsid w:val="00121C13"/>
    <w:rsid w:val="00135DB5"/>
    <w:rsid w:val="00165738"/>
    <w:rsid w:val="0017721D"/>
    <w:rsid w:val="00182315"/>
    <w:rsid w:val="001944FA"/>
    <w:rsid w:val="001E1446"/>
    <w:rsid w:val="001E44B6"/>
    <w:rsid w:val="001F3C35"/>
    <w:rsid w:val="00200E84"/>
    <w:rsid w:val="002228EC"/>
    <w:rsid w:val="00236B18"/>
    <w:rsid w:val="00244F02"/>
    <w:rsid w:val="002C4C78"/>
    <w:rsid w:val="002C6088"/>
    <w:rsid w:val="00316AE2"/>
    <w:rsid w:val="0032318F"/>
    <w:rsid w:val="0035285A"/>
    <w:rsid w:val="003778CF"/>
    <w:rsid w:val="004006BB"/>
    <w:rsid w:val="00416275"/>
    <w:rsid w:val="00425C88"/>
    <w:rsid w:val="00455916"/>
    <w:rsid w:val="004645B0"/>
    <w:rsid w:val="004A0D5D"/>
    <w:rsid w:val="004F133E"/>
    <w:rsid w:val="00501CA1"/>
    <w:rsid w:val="00506E96"/>
    <w:rsid w:val="00517069"/>
    <w:rsid w:val="00527239"/>
    <w:rsid w:val="005B18D4"/>
    <w:rsid w:val="005C797B"/>
    <w:rsid w:val="005F4CC9"/>
    <w:rsid w:val="00605CD7"/>
    <w:rsid w:val="006146E2"/>
    <w:rsid w:val="00634ED6"/>
    <w:rsid w:val="00686D8B"/>
    <w:rsid w:val="00692FF7"/>
    <w:rsid w:val="00694381"/>
    <w:rsid w:val="006F40A9"/>
    <w:rsid w:val="0071787C"/>
    <w:rsid w:val="00722F16"/>
    <w:rsid w:val="00736122"/>
    <w:rsid w:val="00760BA9"/>
    <w:rsid w:val="00771F28"/>
    <w:rsid w:val="00787AE2"/>
    <w:rsid w:val="007A2AC3"/>
    <w:rsid w:val="007C11C2"/>
    <w:rsid w:val="00801E7E"/>
    <w:rsid w:val="00812408"/>
    <w:rsid w:val="00820110"/>
    <w:rsid w:val="008418CF"/>
    <w:rsid w:val="0085226C"/>
    <w:rsid w:val="008A52FE"/>
    <w:rsid w:val="008B3E74"/>
    <w:rsid w:val="008E02C3"/>
    <w:rsid w:val="008F01F8"/>
    <w:rsid w:val="008F5D3B"/>
    <w:rsid w:val="00927868"/>
    <w:rsid w:val="00945781"/>
    <w:rsid w:val="009F4BD6"/>
    <w:rsid w:val="00A2587C"/>
    <w:rsid w:val="00A32918"/>
    <w:rsid w:val="00A35BC7"/>
    <w:rsid w:val="00B01101"/>
    <w:rsid w:val="00BC2E2D"/>
    <w:rsid w:val="00BE388D"/>
    <w:rsid w:val="00BF2115"/>
    <w:rsid w:val="00C26145"/>
    <w:rsid w:val="00C30274"/>
    <w:rsid w:val="00C75D5F"/>
    <w:rsid w:val="00C800A1"/>
    <w:rsid w:val="00C92297"/>
    <w:rsid w:val="00CB6D35"/>
    <w:rsid w:val="00CE3AA7"/>
    <w:rsid w:val="00D2044B"/>
    <w:rsid w:val="00D63C1E"/>
    <w:rsid w:val="00DB1A78"/>
    <w:rsid w:val="00DC44E4"/>
    <w:rsid w:val="00DD37A3"/>
    <w:rsid w:val="00DF641D"/>
    <w:rsid w:val="00DF674E"/>
    <w:rsid w:val="00E46B72"/>
    <w:rsid w:val="00E602F8"/>
    <w:rsid w:val="00E96D6B"/>
    <w:rsid w:val="00F157A4"/>
    <w:rsid w:val="00FA76D9"/>
    <w:rsid w:val="00FB1B02"/>
    <w:rsid w:val="00FC4312"/>
    <w:rsid w:val="00FF6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97793C2B-0E2A-458B-A0C9-705088D43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0110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20110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A2587C"/>
    <w:pPr>
      <w:spacing w:beforeLines="1" w:afterLines="1"/>
    </w:pPr>
    <w:rPr>
      <w:rFonts w:ascii="Times" w:eastAsiaTheme="minorHAnsi" w:hAnsi="Times" w:cs="Times New Roman"/>
      <w:sz w:val="20"/>
      <w:szCs w:val="20"/>
      <w:lang w:val="es-ES_tradnl" w:eastAsia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645B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45B0"/>
    <w:rPr>
      <w:rFonts w:ascii="Tahoma" w:eastAsiaTheme="minorEastAsia" w:hAnsi="Tahoma" w:cs="Tahoma"/>
      <w:sz w:val="16"/>
      <w:szCs w:val="16"/>
      <w:lang w:val="en-US"/>
    </w:rPr>
  </w:style>
  <w:style w:type="paragraph" w:styleId="Prrafodelista">
    <w:name w:val="List Paragraph"/>
    <w:basedOn w:val="Normal"/>
    <w:uiPriority w:val="34"/>
    <w:qFormat/>
    <w:rsid w:val="00244F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4</Pages>
  <Words>569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</dc:creator>
  <cp:keywords/>
  <dc:description/>
  <cp:lastModifiedBy>Germán Cuervo</cp:lastModifiedBy>
  <cp:revision>80</cp:revision>
  <dcterms:created xsi:type="dcterms:W3CDTF">2015-03-25T05:50:00Z</dcterms:created>
  <dcterms:modified xsi:type="dcterms:W3CDTF">2015-08-13T16:56:00Z</dcterms:modified>
</cp:coreProperties>
</file>