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110" w:rsidRPr="00634ED6" w:rsidRDefault="00820110" w:rsidP="00634ED6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634ED6">
        <w:rPr>
          <w:rFonts w:ascii="Arial" w:hAnsi="Arial" w:cs="Arial"/>
          <w:b/>
          <w:lang w:val="es-ES_tradnl"/>
        </w:rPr>
        <w:t>Ejercicio Genérico M4A: Test - solo texto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 xml:space="preserve">Nombre del </w:t>
      </w:r>
      <w:proofErr w:type="spellStart"/>
      <w:r w:rsidRPr="00634ED6">
        <w:rPr>
          <w:rFonts w:ascii="Arial" w:hAnsi="Arial" w:cs="Arial"/>
          <w:highlight w:val="green"/>
          <w:lang w:val="es-ES_tradnl"/>
        </w:rPr>
        <w:t>guión</w:t>
      </w:r>
      <w:proofErr w:type="spellEnd"/>
      <w:r w:rsidRPr="00634ED6">
        <w:rPr>
          <w:rFonts w:ascii="Arial" w:hAnsi="Arial" w:cs="Arial"/>
          <w:highlight w:val="green"/>
          <w:lang w:val="es-ES_tradnl"/>
        </w:rPr>
        <w:t xml:space="preserve"> a que corresponde el ejercicio</w:t>
      </w:r>
      <w:r w:rsidR="00165738" w:rsidRPr="00634ED6">
        <w:rPr>
          <w:rFonts w:ascii="Arial" w:hAnsi="Arial" w:cs="Arial"/>
          <w:lang w:val="es-ES_tradnl"/>
        </w:rPr>
        <w:t xml:space="preserve"> </w:t>
      </w:r>
      <w:r w:rsidR="00501CA1" w:rsidRPr="00634ED6">
        <w:rPr>
          <w:rFonts w:ascii="Arial" w:hAnsi="Arial" w:cs="Arial"/>
          <w:color w:val="000000"/>
          <w:lang w:val="es-CO"/>
        </w:rPr>
        <w:t>CN_06_08_CO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bookmarkStart w:id="0" w:name="_GoBack"/>
      <w:bookmarkEnd w:id="0"/>
    </w:p>
    <w:p w:rsidR="00820110" w:rsidRPr="00634ED6" w:rsidRDefault="00820110" w:rsidP="00634ED6">
      <w:pPr>
        <w:spacing w:line="360" w:lineRule="auto"/>
        <w:rPr>
          <w:rFonts w:ascii="Arial" w:hAnsi="Arial" w:cs="Arial"/>
          <w:b/>
          <w:lang w:val="es-ES_tradnl"/>
        </w:rPr>
      </w:pPr>
      <w:r w:rsidRPr="00634ED6">
        <w:rPr>
          <w:rFonts w:ascii="Arial" w:hAnsi="Arial" w:cs="Arial"/>
          <w:b/>
          <w:lang w:val="es-ES_tradnl"/>
        </w:rPr>
        <w:t>DATOS DEL RECURSO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>Título del recurso (</w:t>
      </w:r>
      <w:r w:rsidRPr="00634ED6">
        <w:rPr>
          <w:rFonts w:ascii="Arial" w:hAnsi="Arial" w:cs="Arial"/>
          <w:b/>
          <w:highlight w:val="green"/>
          <w:lang w:val="es-ES_tradnl"/>
        </w:rPr>
        <w:t>65</w:t>
      </w:r>
      <w:r w:rsidRPr="00634ED6">
        <w:rPr>
          <w:rFonts w:ascii="Arial" w:hAnsi="Arial" w:cs="Arial"/>
          <w:highlight w:val="green"/>
          <w:lang w:val="es-ES_tradnl"/>
        </w:rPr>
        <w:t xml:space="preserve"> caracteres máx.)</w:t>
      </w:r>
      <w:r w:rsidR="001E1446" w:rsidRPr="00634ED6">
        <w:rPr>
          <w:rFonts w:ascii="Arial" w:hAnsi="Arial" w:cs="Arial"/>
          <w:lang w:val="es-ES_tradnl"/>
        </w:rPr>
        <w:t xml:space="preserve"> Autoevaluación sobre los</w:t>
      </w:r>
      <w:r w:rsidR="00165738" w:rsidRPr="00634ED6">
        <w:rPr>
          <w:rFonts w:ascii="Arial" w:hAnsi="Arial" w:cs="Arial"/>
          <w:lang w:val="es-ES_tradnl"/>
        </w:rPr>
        <w:t xml:space="preserve"> ecosistemas de Colombia y su conservación 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>Descripción del recurso</w:t>
      </w:r>
      <w:r w:rsidR="00165738" w:rsidRPr="00634ED6">
        <w:rPr>
          <w:rFonts w:ascii="Arial" w:hAnsi="Arial" w:cs="Arial"/>
          <w:lang w:val="es-ES_tradnl"/>
        </w:rPr>
        <w:t xml:space="preserve"> Test de selección múltiple</w:t>
      </w:r>
      <w:r w:rsidR="001E1446" w:rsidRPr="00634ED6">
        <w:rPr>
          <w:rFonts w:ascii="Arial" w:hAnsi="Arial" w:cs="Arial"/>
          <w:lang w:val="es-ES_tradnl"/>
        </w:rPr>
        <w:t xml:space="preserve"> que evalúa los conocimientos de los alumnos sobre los ecosistemas de Colombia y su conservación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C92297" w:rsidRPr="00634ED6">
        <w:rPr>
          <w:rFonts w:ascii="Arial" w:hAnsi="Arial" w:cs="Arial"/>
          <w:lang w:val="es-ES_tradnl"/>
        </w:rPr>
        <w:t xml:space="preserve"> </w:t>
      </w:r>
      <w:proofErr w:type="spellStart"/>
      <w:r w:rsidR="00C92297" w:rsidRPr="00634ED6">
        <w:rPr>
          <w:rFonts w:ascii="Arial" w:hAnsi="Arial" w:cs="Arial"/>
          <w:lang w:val="es-ES_tradnl"/>
        </w:rPr>
        <w:t>Ecosistemas</w:t>
      </w:r>
      <w:proofErr w:type="gramStart"/>
      <w:r w:rsidR="00C92297" w:rsidRPr="00634ED6">
        <w:rPr>
          <w:rFonts w:ascii="Arial" w:hAnsi="Arial" w:cs="Arial"/>
          <w:lang w:val="es-ES_tradnl"/>
        </w:rPr>
        <w:t>,</w:t>
      </w:r>
      <w:r w:rsidR="00165738" w:rsidRPr="00634ED6">
        <w:rPr>
          <w:rFonts w:ascii="Arial" w:hAnsi="Arial" w:cs="Arial"/>
          <w:lang w:val="es-ES_tradnl"/>
        </w:rPr>
        <w:t>Colombia</w:t>
      </w:r>
      <w:r w:rsidR="00C92297" w:rsidRPr="00634ED6">
        <w:rPr>
          <w:rFonts w:ascii="Arial" w:hAnsi="Arial" w:cs="Arial"/>
          <w:lang w:val="es-ES_tradnl"/>
        </w:rPr>
        <w:t>,autoevalución</w:t>
      </w:r>
      <w:proofErr w:type="spellEnd"/>
      <w:proofErr w:type="gramEnd"/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>Tiempo estimado (minutos)</w:t>
      </w:r>
      <w:r w:rsidR="00165738" w:rsidRPr="00634ED6">
        <w:rPr>
          <w:rFonts w:ascii="Arial" w:hAnsi="Arial" w:cs="Arial"/>
          <w:lang w:val="es-ES_tradnl"/>
        </w:rPr>
        <w:t xml:space="preserve"> </w:t>
      </w:r>
      <w:r w:rsidR="007A2AC3" w:rsidRPr="00634ED6">
        <w:rPr>
          <w:rFonts w:ascii="Arial" w:hAnsi="Arial" w:cs="Arial"/>
          <w:lang w:val="es-ES_tradnl"/>
        </w:rPr>
        <w:t>2</w:t>
      </w:r>
      <w:r w:rsidR="00C92297" w:rsidRPr="00634ED6">
        <w:rPr>
          <w:rFonts w:ascii="Arial" w:hAnsi="Arial" w:cs="Arial"/>
          <w:lang w:val="es-ES_tradnl"/>
        </w:rPr>
        <w:t>0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6"/>
        <w:gridCol w:w="415"/>
        <w:gridCol w:w="2170"/>
        <w:gridCol w:w="402"/>
      </w:tblGrid>
      <w:tr w:rsidR="00820110" w:rsidRPr="00634ED6" w:rsidTr="00C92297">
        <w:tc>
          <w:tcPr>
            <w:tcW w:w="1248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820110" w:rsidRPr="00634ED6" w:rsidTr="00C92297">
        <w:tc>
          <w:tcPr>
            <w:tcW w:w="1248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20110" w:rsidRPr="00634ED6" w:rsidRDefault="00165738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20110" w:rsidRPr="00634ED6" w:rsidTr="00C92297">
        <w:tc>
          <w:tcPr>
            <w:tcW w:w="4536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820110" w:rsidRPr="00634ED6" w:rsidTr="00C92297">
        <w:tc>
          <w:tcPr>
            <w:tcW w:w="4536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820110" w:rsidRPr="00634ED6" w:rsidRDefault="00165738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820110" w:rsidRPr="00634ED6" w:rsidTr="00C92297">
        <w:tc>
          <w:tcPr>
            <w:tcW w:w="4536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820110" w:rsidRPr="00634ED6" w:rsidTr="00C92297">
        <w:tc>
          <w:tcPr>
            <w:tcW w:w="4536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20110" w:rsidRPr="00634ED6" w:rsidTr="00C92297">
        <w:tc>
          <w:tcPr>
            <w:tcW w:w="2126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820110" w:rsidRPr="00634ED6" w:rsidTr="00C92297">
        <w:tc>
          <w:tcPr>
            <w:tcW w:w="2126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20110" w:rsidRPr="00634ED6" w:rsidRDefault="00165738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820110" w:rsidRPr="00634ED6" w:rsidTr="00C92297">
        <w:tc>
          <w:tcPr>
            <w:tcW w:w="2126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 xml:space="preserve">Nivel del ejercicio, 1-Fácil, 2-Medio </w:t>
      </w:r>
      <w:proofErr w:type="spellStart"/>
      <w:r w:rsidRPr="00634ED6">
        <w:rPr>
          <w:rFonts w:ascii="Arial" w:hAnsi="Arial" w:cs="Arial"/>
          <w:highlight w:val="green"/>
          <w:lang w:val="es-ES_tradnl"/>
        </w:rPr>
        <w:t>ó</w:t>
      </w:r>
      <w:proofErr w:type="spellEnd"/>
      <w:r w:rsidRPr="00634ED6">
        <w:rPr>
          <w:rFonts w:ascii="Arial" w:hAnsi="Arial" w:cs="Arial"/>
          <w:highlight w:val="green"/>
          <w:lang w:val="es-ES_tradnl"/>
        </w:rPr>
        <w:t xml:space="preserve"> 3-</w:t>
      </w:r>
      <w:proofErr w:type="gramStart"/>
      <w:r w:rsidRPr="00634ED6">
        <w:rPr>
          <w:rFonts w:ascii="Arial" w:hAnsi="Arial" w:cs="Arial"/>
          <w:highlight w:val="green"/>
          <w:lang w:val="es-ES_tradnl"/>
        </w:rPr>
        <w:t>Difícil</w:t>
      </w:r>
      <w:r w:rsidR="00165738" w:rsidRPr="00634ED6">
        <w:rPr>
          <w:rFonts w:ascii="Arial" w:hAnsi="Arial" w:cs="Arial"/>
          <w:lang w:val="es-ES_tradnl"/>
        </w:rPr>
        <w:t xml:space="preserve"> ,</w:t>
      </w:r>
      <w:proofErr w:type="gramEnd"/>
      <w:r w:rsidR="00165738" w:rsidRPr="00634ED6">
        <w:rPr>
          <w:rFonts w:ascii="Arial" w:hAnsi="Arial" w:cs="Arial"/>
          <w:lang w:val="es-ES_tradnl"/>
        </w:rPr>
        <w:t xml:space="preserve"> 2-Medio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b/>
          <w:lang w:val="es-ES_tradnl"/>
        </w:rPr>
      </w:pPr>
      <w:r w:rsidRPr="00634ED6">
        <w:rPr>
          <w:rFonts w:ascii="Arial" w:hAnsi="Arial" w:cs="Arial"/>
          <w:b/>
          <w:lang w:val="es-ES_tradnl"/>
        </w:rPr>
        <w:t>DATOS DEL EJERCICIO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634ED6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92297" w:rsidRPr="00634ED6" w:rsidRDefault="00C92297" w:rsidP="00634ED6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</w:p>
    <w:p w:rsidR="00165738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>Título del ejercicio (</w:t>
      </w:r>
      <w:r w:rsidRPr="00634ED6">
        <w:rPr>
          <w:rFonts w:ascii="Arial" w:hAnsi="Arial" w:cs="Arial"/>
          <w:b/>
          <w:highlight w:val="green"/>
          <w:lang w:val="es-ES_tradnl"/>
        </w:rPr>
        <w:t>86</w:t>
      </w:r>
      <w:r w:rsidRPr="00634ED6">
        <w:rPr>
          <w:rFonts w:ascii="Arial" w:hAnsi="Arial" w:cs="Arial"/>
          <w:highlight w:val="green"/>
          <w:lang w:val="es-ES_tradnl"/>
        </w:rPr>
        <w:t xml:space="preserve"> caracteres máx.)</w:t>
      </w:r>
      <w:r w:rsidR="00165738" w:rsidRPr="00634ED6">
        <w:rPr>
          <w:rFonts w:ascii="Arial" w:hAnsi="Arial" w:cs="Arial"/>
          <w:lang w:val="es-ES_tradnl"/>
        </w:rPr>
        <w:t xml:space="preserve"> </w:t>
      </w:r>
      <w:r w:rsidR="00C92297" w:rsidRPr="00634ED6">
        <w:rPr>
          <w:rFonts w:ascii="Arial" w:hAnsi="Arial" w:cs="Arial"/>
          <w:lang w:val="es-ES_tradnl"/>
        </w:rPr>
        <w:t>Autoevaluación sobre los ecosistemas de Colombia y su conservación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  <w:r w:rsidR="00C92297" w:rsidRPr="00634ED6">
        <w:rPr>
          <w:rFonts w:ascii="Arial" w:hAnsi="Arial" w:cs="Arial"/>
          <w:lang w:val="es-ES_tradnl"/>
        </w:rPr>
        <w:t xml:space="preserve"> </w:t>
      </w:r>
      <w:r w:rsidR="00165738" w:rsidRPr="00634ED6">
        <w:rPr>
          <w:rFonts w:ascii="Arial" w:hAnsi="Arial" w:cs="Arial"/>
          <w:lang w:val="es-ES_tradnl"/>
        </w:rPr>
        <w:t>S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634ED6">
        <w:rPr>
          <w:rFonts w:ascii="Arial" w:hAnsi="Arial" w:cs="Arial"/>
          <w:b/>
          <w:highlight w:val="green"/>
          <w:lang w:val="es-ES_tradnl"/>
        </w:rPr>
        <w:t>193</w:t>
      </w:r>
      <w:r w:rsidRPr="00634ED6">
        <w:rPr>
          <w:rFonts w:ascii="Arial" w:hAnsi="Arial" w:cs="Arial"/>
          <w:highlight w:val="green"/>
          <w:lang w:val="es-ES_tradnl"/>
        </w:rPr>
        <w:t xml:space="preserve"> caracteres máximo)</w:t>
      </w:r>
      <w:r w:rsidR="00165738" w:rsidRPr="00634ED6">
        <w:rPr>
          <w:rFonts w:ascii="Arial" w:hAnsi="Arial" w:cs="Arial"/>
          <w:lang w:val="es-ES_tradnl"/>
        </w:rPr>
        <w:t xml:space="preserve"> </w:t>
      </w:r>
      <w:r w:rsidR="00C92297" w:rsidRPr="00634ED6">
        <w:rPr>
          <w:rFonts w:ascii="Arial" w:hAnsi="Arial" w:cs="Arial"/>
          <w:lang w:val="es-ES_tradnl"/>
        </w:rPr>
        <w:t xml:space="preserve">Lee cuidadosamente la pregunta o afirmación. Luego escoge la repuesta </w:t>
      </w:r>
      <w:r w:rsidR="00C92297" w:rsidRPr="00634ED6">
        <w:rPr>
          <w:rFonts w:ascii="Arial" w:hAnsi="Arial" w:cs="Arial"/>
          <w:lang w:val="es-ES_tradnl"/>
        </w:rPr>
        <w:t xml:space="preserve">o afirmación </w:t>
      </w:r>
      <w:r w:rsidR="00C92297" w:rsidRPr="00634ED6">
        <w:rPr>
          <w:rFonts w:ascii="Arial" w:hAnsi="Arial" w:cs="Arial"/>
          <w:lang w:val="es-ES_tradnl"/>
        </w:rPr>
        <w:t xml:space="preserve">correcta. </w:t>
      </w:r>
      <w:r w:rsidR="001E44B6" w:rsidRPr="00634ED6">
        <w:rPr>
          <w:rFonts w:ascii="Arial" w:hAnsi="Arial" w:cs="Arial"/>
          <w:lang w:val="es-ES_tradnl"/>
        </w:rPr>
        <w:t xml:space="preserve">Puede haber </w:t>
      </w:r>
      <w:r w:rsidR="00425C88" w:rsidRPr="00634ED6">
        <w:rPr>
          <w:rFonts w:ascii="Arial" w:hAnsi="Arial" w:cs="Arial"/>
          <w:lang w:val="es-ES_tradnl"/>
        </w:rPr>
        <w:t xml:space="preserve">más de una </w:t>
      </w:r>
      <w:r w:rsidR="00E46B72">
        <w:rPr>
          <w:rFonts w:ascii="Arial" w:hAnsi="Arial" w:cs="Arial"/>
          <w:lang w:val="es-ES_tradnl"/>
        </w:rPr>
        <w:t>respuesta</w:t>
      </w:r>
      <w:r w:rsidR="00C92297" w:rsidRPr="00634ED6">
        <w:rPr>
          <w:rFonts w:ascii="Arial" w:hAnsi="Arial" w:cs="Arial"/>
          <w:lang w:val="es-ES_tradnl"/>
        </w:rPr>
        <w:t>.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634ED6">
        <w:rPr>
          <w:rFonts w:ascii="Arial" w:hAnsi="Arial" w:cs="Arial"/>
          <w:highlight w:val="green"/>
          <w:lang w:val="es-ES_tradnl"/>
        </w:rPr>
        <w:t xml:space="preserve"> (ventana flotante)</w:t>
      </w:r>
      <w:r w:rsidR="00C92297" w:rsidRPr="00634ED6">
        <w:rPr>
          <w:rFonts w:ascii="Arial" w:hAnsi="Arial" w:cs="Arial"/>
          <w:lang w:val="es-ES_tradnl"/>
        </w:rPr>
        <w:t xml:space="preserve"> </w:t>
      </w:r>
      <w:r w:rsidR="00165738" w:rsidRPr="00634ED6">
        <w:rPr>
          <w:rFonts w:ascii="Arial" w:hAnsi="Arial" w:cs="Arial"/>
          <w:lang w:val="es-ES_tradnl"/>
        </w:rPr>
        <w:t>N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634ED6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634ED6">
        <w:rPr>
          <w:rFonts w:ascii="Arial" w:hAnsi="Arial" w:cs="Arial"/>
          <w:highlight w:val="green"/>
          <w:lang w:val="es-ES_tradnl"/>
        </w:rPr>
        <w:t xml:space="preserve"> (S/N)</w:t>
      </w:r>
      <w:r w:rsidR="00C92297" w:rsidRPr="00634ED6">
        <w:rPr>
          <w:rFonts w:ascii="Arial" w:hAnsi="Arial" w:cs="Arial"/>
          <w:lang w:val="es-ES_tradnl"/>
        </w:rPr>
        <w:t xml:space="preserve"> </w:t>
      </w:r>
      <w:r w:rsidR="00165738" w:rsidRPr="00634ED6">
        <w:rPr>
          <w:rFonts w:ascii="Arial" w:hAnsi="Arial" w:cs="Arial"/>
          <w:lang w:val="es-ES_tradnl"/>
        </w:rPr>
        <w:t>N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634ED6">
        <w:rPr>
          <w:rFonts w:ascii="Arial" w:hAnsi="Arial" w:cs="Arial"/>
          <w:highlight w:val="green"/>
          <w:lang w:val="es-ES_tradnl"/>
        </w:rPr>
        <w:t>):</w:t>
      </w:r>
      <w:proofErr w:type="gramEnd"/>
      <w:r w:rsidRPr="00634ED6">
        <w:rPr>
          <w:rFonts w:ascii="Arial" w:hAnsi="Arial" w:cs="Arial"/>
          <w:highlight w:val="green"/>
          <w:lang w:val="es-ES_tradnl"/>
        </w:rPr>
        <w:t>)</w:t>
      </w:r>
      <w:r w:rsidR="00165738" w:rsidRPr="00634ED6">
        <w:rPr>
          <w:rFonts w:ascii="Arial" w:hAnsi="Arial" w:cs="Arial"/>
          <w:lang w:val="es-ES_tradnl"/>
        </w:rPr>
        <w:t>N</w:t>
      </w:r>
    </w:p>
    <w:p w:rsidR="00820110" w:rsidRPr="00634ED6" w:rsidRDefault="00BC2E2D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lang w:val="es-ES_tradnl"/>
        </w:rPr>
        <w:t xml:space="preserve"> 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highlight w:val="green"/>
          <w:lang w:val="es-ES_tradnl"/>
        </w:rPr>
        <w:t>Mostrar calculadora (S/N)</w:t>
      </w:r>
      <w:r w:rsidR="00BC2E2D" w:rsidRPr="00634ED6">
        <w:rPr>
          <w:rFonts w:ascii="Arial" w:hAnsi="Arial" w:cs="Arial"/>
          <w:lang w:val="es-ES_tradnl"/>
        </w:rPr>
        <w:t xml:space="preserve"> </w:t>
      </w:r>
      <w:r w:rsidR="00165738" w:rsidRPr="00634ED6">
        <w:rPr>
          <w:rFonts w:ascii="Arial" w:hAnsi="Arial" w:cs="Arial"/>
          <w:lang w:val="es-ES_tradnl"/>
        </w:rPr>
        <w:t>N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634ED6">
        <w:rPr>
          <w:rFonts w:ascii="Arial" w:hAnsi="Arial" w:cs="Arial"/>
          <w:b/>
          <w:color w:val="0000FF"/>
          <w:lang w:val="es-ES_tradnl"/>
        </w:rPr>
        <w:t>NO</w:t>
      </w:r>
      <w:r w:rsidRPr="00634ED6">
        <w:rPr>
          <w:rFonts w:ascii="Arial" w:hAnsi="Arial" w:cs="Arial"/>
          <w:color w:val="0000FF"/>
          <w:lang w:val="es-ES_tradnl"/>
        </w:rPr>
        <w:t>: PERMITE SELECCIONAR MÁS DE UNA OPCIÓN, APLICA A TODAS LAS PREGUNTAS DEL EJERCICIO.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>Respuesta única (S/N)</w:t>
      </w:r>
      <w:r w:rsidR="00165738" w:rsidRPr="00634ED6">
        <w:rPr>
          <w:rFonts w:ascii="Arial" w:hAnsi="Arial" w:cs="Arial"/>
          <w:lang w:val="es-ES_tradnl"/>
        </w:rPr>
        <w:t xml:space="preserve"> N </w:t>
      </w:r>
    </w:p>
    <w:p w:rsidR="00165738" w:rsidRPr="00634ED6" w:rsidRDefault="00165738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634ED6">
        <w:rPr>
          <w:rFonts w:ascii="Arial" w:hAnsi="Arial" w:cs="Arial"/>
          <w:color w:val="0000FF"/>
          <w:lang w:val="es-ES_tradnl"/>
        </w:rPr>
        <w:t>MÍN. 1</w:t>
      </w:r>
      <w:r w:rsidR="004645B0">
        <w:rPr>
          <w:rFonts w:ascii="Arial" w:hAnsi="Arial" w:cs="Arial"/>
          <w:color w:val="0000FF"/>
          <w:lang w:val="es-ES_tradnl"/>
        </w:rPr>
        <w:t xml:space="preserve"> </w:t>
      </w:r>
      <w:r w:rsidRPr="00634ED6">
        <w:rPr>
          <w:rFonts w:ascii="Arial" w:hAnsi="Arial" w:cs="Arial"/>
          <w:color w:val="0000FF"/>
          <w:lang w:val="es-ES_tradnl"/>
        </w:rPr>
        <w:t>MÁX. 10. TEST-TEXTO (OPCIÓN MÚLTIPLE). EL TEXTO DE LA EXPLICACIÓN SE MUESTRA AL MOMENTO DE PEDIR LA SOLUCIÓN. POR LO MENOS UNA O TODAS LAS RESPUESTAS DE UNA PREGUNTA PUEDEN SER CORRECTAS, MARQUE ÉSTAS CON NEGRITA.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color w:val="0000FF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CO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>Pregunta 1 (</w:t>
      </w:r>
      <w:r w:rsidRPr="00634ED6">
        <w:rPr>
          <w:rFonts w:ascii="Arial" w:hAnsi="Arial" w:cs="Arial"/>
          <w:b/>
          <w:highlight w:val="green"/>
          <w:lang w:val="es-ES_tradnl"/>
        </w:rPr>
        <w:t>173</w:t>
      </w:r>
      <w:r w:rsidRPr="00634ED6">
        <w:rPr>
          <w:rFonts w:ascii="Arial" w:hAnsi="Arial" w:cs="Arial"/>
          <w:highlight w:val="green"/>
          <w:lang w:val="es-ES_tradnl"/>
        </w:rPr>
        <w:t xml:space="preserve"> caracteres máximo)</w:t>
      </w:r>
      <w:r w:rsidRPr="00634ED6">
        <w:rPr>
          <w:rFonts w:ascii="Arial" w:hAnsi="Arial" w:cs="Arial"/>
          <w:lang w:val="es-ES_tradnl"/>
        </w:rPr>
        <w:t xml:space="preserve"> Dependiendo del medio en el que se de</w:t>
      </w:r>
      <w:r w:rsidR="001E44B6" w:rsidRPr="00634ED6">
        <w:rPr>
          <w:rFonts w:ascii="Arial" w:hAnsi="Arial" w:cs="Arial"/>
          <w:lang w:val="es-ES_tradnl"/>
        </w:rPr>
        <w:t>sarrolla</w:t>
      </w:r>
      <w:r w:rsidRPr="00634ED6">
        <w:rPr>
          <w:rFonts w:ascii="Arial" w:hAnsi="Arial" w:cs="Arial"/>
          <w:lang w:val="es-ES_tradnl"/>
        </w:rPr>
        <w:t xml:space="preserve">n los ecosistemas, </w:t>
      </w:r>
      <w:r w:rsidR="004645B0">
        <w:rPr>
          <w:rFonts w:ascii="Arial" w:hAnsi="Arial" w:cs="Arial"/>
          <w:lang w:val="es-ES_tradnl"/>
        </w:rPr>
        <w:t>e</w:t>
      </w:r>
      <w:r w:rsidR="004645B0" w:rsidRPr="00634ED6">
        <w:rPr>
          <w:rFonts w:ascii="Arial" w:hAnsi="Arial" w:cs="Arial"/>
          <w:lang w:val="es-ES_tradnl"/>
        </w:rPr>
        <w:t xml:space="preserve">stos </w:t>
      </w:r>
      <w:r w:rsidRPr="00634ED6">
        <w:rPr>
          <w:rFonts w:ascii="Arial" w:hAnsi="Arial" w:cs="Arial"/>
          <w:lang w:val="es-ES_tradnl"/>
        </w:rPr>
        <w:t>se pueden clasificar como</w:t>
      </w:r>
      <w:r w:rsidRPr="00634ED6">
        <w:rPr>
          <w:rFonts w:ascii="Arial" w:hAnsi="Arial" w:cs="Arial"/>
          <w:lang w:val="es-CO"/>
        </w:rPr>
        <w:t xml:space="preserve">: 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highlight w:val="yellow"/>
          <w:lang w:val="es-ES_tradnl"/>
        </w:rPr>
      </w:pPr>
      <w:r w:rsidRPr="00634ED6">
        <w:rPr>
          <w:rFonts w:ascii="Arial" w:hAnsi="Arial" w:cs="Arial"/>
          <w:highlight w:val="yellow"/>
          <w:lang w:val="es-ES_tradnl"/>
        </w:rPr>
        <w:t>Explicación (</w:t>
      </w:r>
      <w:r w:rsidRPr="00634ED6">
        <w:rPr>
          <w:rFonts w:ascii="Arial" w:hAnsi="Arial" w:cs="Arial"/>
          <w:b/>
          <w:highlight w:val="yellow"/>
          <w:lang w:val="es-ES_tradnl"/>
        </w:rPr>
        <w:t>173</w:t>
      </w:r>
      <w:r w:rsidRPr="00634ED6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highlight w:val="yellow"/>
          <w:lang w:val="es-ES_tradnl"/>
        </w:rPr>
      </w:pPr>
    </w:p>
    <w:p w:rsidR="00820110" w:rsidRPr="00634ED6" w:rsidRDefault="008F01F8" w:rsidP="00634ED6">
      <w:pPr>
        <w:spacing w:line="360" w:lineRule="auto"/>
        <w:rPr>
          <w:rFonts w:ascii="Arial" w:hAnsi="Arial" w:cs="Arial"/>
          <w:b/>
          <w:lang w:val="es-ES_tradnl"/>
        </w:rPr>
      </w:pPr>
      <w:r w:rsidRPr="00634ED6">
        <w:rPr>
          <w:rFonts w:ascii="Arial" w:hAnsi="Arial" w:cs="Arial"/>
          <w:b/>
          <w:lang w:val="es-ES_tradnl"/>
        </w:rPr>
        <w:t xml:space="preserve">Ecosistemas </w:t>
      </w:r>
      <w:r w:rsidR="004645B0">
        <w:rPr>
          <w:rFonts w:ascii="Arial" w:hAnsi="Arial" w:cs="Arial"/>
          <w:b/>
          <w:lang w:val="es-ES_tradnl"/>
        </w:rPr>
        <w:t>e</w:t>
      </w:r>
      <w:r w:rsidR="004645B0" w:rsidRPr="00634ED6">
        <w:rPr>
          <w:rFonts w:ascii="Arial" w:hAnsi="Arial" w:cs="Arial"/>
          <w:b/>
          <w:lang w:val="es-ES_tradnl"/>
        </w:rPr>
        <w:t xml:space="preserve">cosistemas </w:t>
      </w:r>
      <w:r w:rsidRPr="00634ED6">
        <w:rPr>
          <w:rFonts w:ascii="Arial" w:hAnsi="Arial" w:cs="Arial"/>
          <w:b/>
          <w:lang w:val="es-ES_tradnl"/>
        </w:rPr>
        <w:t>acuáticos y</w:t>
      </w:r>
      <w:r w:rsidR="00A2587C" w:rsidRPr="00634ED6">
        <w:rPr>
          <w:rFonts w:ascii="Arial" w:hAnsi="Arial" w:cs="Arial"/>
          <w:b/>
          <w:lang w:val="es-ES_tradnl"/>
        </w:rPr>
        <w:t xml:space="preserve"> terrestres</w:t>
      </w:r>
    </w:p>
    <w:p w:rsidR="00A2587C" w:rsidRPr="00634ED6" w:rsidRDefault="00A2587C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634ED6">
        <w:rPr>
          <w:rFonts w:ascii="Arial" w:hAnsi="Arial" w:cs="Arial"/>
          <w:b/>
          <w:highlight w:val="yellow"/>
          <w:lang w:val="es-ES_tradnl"/>
        </w:rPr>
        <w:t>73</w:t>
      </w:r>
      <w:r w:rsidRPr="00634ED6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634ED6">
        <w:rPr>
          <w:rFonts w:ascii="Arial" w:hAnsi="Arial" w:cs="Arial"/>
          <w:lang w:val="es-ES_tradnl"/>
        </w:rPr>
        <w:t xml:space="preserve"> 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b/>
          <w:lang w:val="es-CO"/>
        </w:rPr>
      </w:pPr>
    </w:p>
    <w:p w:rsidR="00820110" w:rsidRPr="00634ED6" w:rsidRDefault="008F01F8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lang w:val="es-CO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416275" w:rsidRPr="00634ED6">
        <w:rPr>
          <w:rFonts w:ascii="Arial" w:hAnsi="Arial" w:cs="Arial"/>
          <w:b/>
          <w:lang w:val="es-CO"/>
        </w:rPr>
        <w:t>e</w:t>
      </w:r>
      <w:r w:rsidRPr="00634ED6">
        <w:rPr>
          <w:rFonts w:ascii="Arial" w:hAnsi="Arial" w:cs="Arial"/>
          <w:b/>
          <w:lang w:val="es-CO"/>
        </w:rPr>
        <w:t>cosistemas acuáticos y</w:t>
      </w:r>
      <w:r w:rsidR="00820110" w:rsidRPr="00634ED6">
        <w:rPr>
          <w:rFonts w:ascii="Arial" w:hAnsi="Arial" w:cs="Arial"/>
          <w:b/>
          <w:lang w:val="es-CO"/>
        </w:rPr>
        <w:t xml:space="preserve"> terrestres.</w:t>
      </w:r>
    </w:p>
    <w:p w:rsidR="00820110" w:rsidRPr="00634ED6" w:rsidRDefault="008F01F8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416275" w:rsidRPr="00634ED6">
        <w:rPr>
          <w:rFonts w:ascii="Arial" w:hAnsi="Arial" w:cs="Arial"/>
          <w:lang w:val="es-ES_tradnl"/>
        </w:rPr>
        <w:t>e</w:t>
      </w:r>
      <w:r w:rsidR="00820110" w:rsidRPr="00634ED6">
        <w:rPr>
          <w:rFonts w:ascii="Arial" w:hAnsi="Arial" w:cs="Arial"/>
          <w:lang w:val="es-ES_tradnl"/>
        </w:rPr>
        <w:t>cosistemas marinos</w:t>
      </w:r>
      <w:r w:rsidRPr="00634ED6">
        <w:rPr>
          <w:rFonts w:ascii="Arial" w:hAnsi="Arial" w:cs="Arial"/>
          <w:lang w:val="es-ES_tradnl"/>
        </w:rPr>
        <w:t xml:space="preserve"> y terrestres.</w:t>
      </w:r>
    </w:p>
    <w:p w:rsidR="00820110" w:rsidRPr="00634ED6" w:rsidRDefault="008F01F8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416275" w:rsidRPr="00634ED6">
        <w:rPr>
          <w:rFonts w:ascii="Arial" w:hAnsi="Arial" w:cs="Arial"/>
          <w:lang w:val="es-ES_tradnl"/>
        </w:rPr>
        <w:t>e</w:t>
      </w:r>
      <w:r w:rsidR="00820110" w:rsidRPr="00634ED6">
        <w:rPr>
          <w:rFonts w:ascii="Arial" w:hAnsi="Arial" w:cs="Arial"/>
          <w:lang w:val="es-ES_tradnl"/>
        </w:rPr>
        <w:t>cosistemas de agua dulce</w:t>
      </w:r>
      <w:r w:rsidRPr="00634ED6">
        <w:rPr>
          <w:rFonts w:ascii="Arial" w:hAnsi="Arial" w:cs="Arial"/>
          <w:lang w:val="es-ES_tradnl"/>
        </w:rPr>
        <w:t xml:space="preserve"> y terrestres.</w:t>
      </w:r>
    </w:p>
    <w:p w:rsidR="00820110" w:rsidRPr="00634ED6" w:rsidRDefault="008F01F8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416275" w:rsidRPr="00634ED6">
        <w:rPr>
          <w:rFonts w:ascii="Arial" w:hAnsi="Arial" w:cs="Arial"/>
          <w:lang w:val="es-ES_tradnl"/>
        </w:rPr>
        <w:t>e</w:t>
      </w:r>
      <w:r w:rsidR="00820110" w:rsidRPr="00634ED6">
        <w:rPr>
          <w:rFonts w:ascii="Arial" w:hAnsi="Arial" w:cs="Arial"/>
          <w:lang w:val="es-ES_tradnl"/>
        </w:rPr>
        <w:t>cosistemas protegidos</w:t>
      </w:r>
      <w:r w:rsidRPr="00634ED6">
        <w:rPr>
          <w:rFonts w:ascii="Arial" w:hAnsi="Arial" w:cs="Arial"/>
          <w:lang w:val="es-ES_tradnl"/>
        </w:rPr>
        <w:t xml:space="preserve"> y de agua dulce.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highlight w:val="green"/>
          <w:lang w:val="es-ES_tradnl"/>
        </w:rPr>
        <w:t>Pregunta 2 (</w:t>
      </w:r>
      <w:r w:rsidRPr="00634ED6">
        <w:rPr>
          <w:rFonts w:ascii="Arial" w:hAnsi="Arial" w:cs="Arial"/>
          <w:b/>
          <w:highlight w:val="green"/>
          <w:lang w:val="es-ES_tradnl"/>
        </w:rPr>
        <w:t>173</w:t>
      </w:r>
      <w:r w:rsidRPr="00634ED6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8F01F8" w:rsidRPr="00634ED6" w:rsidRDefault="008F01F8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lang w:val="es-ES_tradnl"/>
        </w:rPr>
        <w:t xml:space="preserve"> </w:t>
      </w:r>
    </w:p>
    <w:p w:rsidR="00820110" w:rsidRPr="00634ED6" w:rsidRDefault="008F01F8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lang w:val="es-ES_tradnl"/>
        </w:rPr>
        <w:t>Según la salinidad del agua, l</w:t>
      </w:r>
      <w:r w:rsidR="00820110" w:rsidRPr="00634ED6">
        <w:rPr>
          <w:rFonts w:ascii="Arial" w:hAnsi="Arial" w:cs="Arial"/>
          <w:lang w:val="es-ES_tradnl"/>
        </w:rPr>
        <w:t>os ecosis</w:t>
      </w:r>
      <w:r w:rsidRPr="00634ED6">
        <w:rPr>
          <w:rFonts w:ascii="Arial" w:hAnsi="Arial" w:cs="Arial"/>
          <w:lang w:val="es-ES_tradnl"/>
        </w:rPr>
        <w:t>temas acuáticos se clasifican en:</w:t>
      </w:r>
      <w:r w:rsidR="00820110" w:rsidRPr="00634ED6">
        <w:rPr>
          <w:rFonts w:ascii="Arial" w:hAnsi="Arial" w:cs="Arial"/>
          <w:lang w:val="es-ES_tradnl"/>
        </w:rPr>
        <w:t xml:space="preserve"> 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416275" w:rsidRPr="00634ED6" w:rsidRDefault="00820110" w:rsidP="00634ED6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634ED6">
        <w:rPr>
          <w:rFonts w:ascii="Arial" w:hAnsi="Arial" w:cs="Arial"/>
          <w:highlight w:val="yellow"/>
          <w:lang w:val="es-ES_tradnl"/>
        </w:rPr>
        <w:t>Explicación (</w:t>
      </w:r>
      <w:r w:rsidRPr="00634ED6">
        <w:rPr>
          <w:rFonts w:ascii="Arial" w:hAnsi="Arial" w:cs="Arial"/>
          <w:b/>
          <w:highlight w:val="yellow"/>
          <w:lang w:val="es-ES_tradnl"/>
        </w:rPr>
        <w:t>173</w:t>
      </w:r>
      <w:r w:rsidRPr="00634ED6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416275" w:rsidRPr="00634ED6">
        <w:rPr>
          <w:rFonts w:ascii="Arial" w:hAnsi="Arial" w:cs="Arial"/>
          <w:lang w:val="es-ES_tradnl"/>
        </w:rPr>
        <w:t xml:space="preserve"> </w:t>
      </w:r>
      <w:r w:rsidR="004645B0" w:rsidRPr="00E46B72">
        <w:rPr>
          <w:rFonts w:ascii="Arial" w:hAnsi="Arial" w:cs="Arial"/>
          <w:lang w:val="es-ES_tradnl"/>
        </w:rPr>
        <w:t xml:space="preserve">ecosistemas </w:t>
      </w:r>
      <w:r w:rsidR="00416275" w:rsidRPr="00E46B72">
        <w:rPr>
          <w:rFonts w:ascii="Arial" w:hAnsi="Arial" w:cs="Arial"/>
          <w:lang w:val="es-ES_tradnl"/>
        </w:rPr>
        <w:t>de agua dulce y agua salada</w:t>
      </w:r>
      <w:r w:rsidR="0035285A" w:rsidRPr="00E46B72">
        <w:rPr>
          <w:rFonts w:ascii="Arial" w:hAnsi="Arial" w:cs="Arial"/>
          <w:lang w:val="es-ES_tradnl"/>
        </w:rPr>
        <w:t>.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634ED6">
        <w:rPr>
          <w:rFonts w:ascii="Arial" w:hAnsi="Arial" w:cs="Arial"/>
          <w:b/>
          <w:highlight w:val="yellow"/>
          <w:lang w:val="es-ES_tradnl"/>
        </w:rPr>
        <w:t>73</w:t>
      </w:r>
      <w:r w:rsidRPr="00634ED6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634ED6">
        <w:rPr>
          <w:rFonts w:ascii="Arial" w:hAnsi="Arial" w:cs="Arial"/>
          <w:lang w:val="es-ES_tradnl"/>
        </w:rPr>
        <w:t xml:space="preserve"> 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F01F8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lang w:val="es-ES_tradnl"/>
        </w:rPr>
        <w:t>ecosistemas de agua dulce y agua subterránea</w:t>
      </w:r>
    </w:p>
    <w:p w:rsidR="008F01F8" w:rsidRPr="00634ED6" w:rsidRDefault="008F01F8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color w:val="FF0000"/>
          <w:lang w:val="es-ES_tradnl"/>
        </w:rPr>
        <w:t>*</w:t>
      </w:r>
      <w:r w:rsidRPr="00634ED6">
        <w:rPr>
          <w:rFonts w:ascii="Arial" w:hAnsi="Arial" w:cs="Arial"/>
          <w:lang w:val="es-ES_tradnl"/>
        </w:rPr>
        <w:t>ecosistem</w:t>
      </w:r>
      <w:r w:rsidR="002C4C78" w:rsidRPr="00634ED6">
        <w:rPr>
          <w:rFonts w:ascii="Arial" w:hAnsi="Arial" w:cs="Arial"/>
          <w:lang w:val="es-ES_tradnl"/>
        </w:rPr>
        <w:t>as de agua dulce y agua potable</w:t>
      </w:r>
    </w:p>
    <w:p w:rsidR="008F01F8" w:rsidRPr="00634ED6" w:rsidRDefault="008F01F8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b/>
          <w:lang w:val="es-ES_tradnl"/>
        </w:rPr>
        <w:t>ecosistemas de agua dulce y agua salada</w:t>
      </w:r>
    </w:p>
    <w:p w:rsidR="008F01F8" w:rsidRPr="00634ED6" w:rsidRDefault="008F01F8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lang w:val="es-ES_tradnl"/>
        </w:rPr>
        <w:t xml:space="preserve">ecosistemas de agua </w:t>
      </w:r>
      <w:r w:rsidR="002C4C78" w:rsidRPr="00634ED6">
        <w:rPr>
          <w:rFonts w:ascii="Arial" w:hAnsi="Arial" w:cs="Arial"/>
          <w:lang w:val="es-ES_tradnl"/>
        </w:rPr>
        <w:t>salada</w:t>
      </w:r>
      <w:r w:rsidRPr="00634ED6">
        <w:rPr>
          <w:rFonts w:ascii="Arial" w:hAnsi="Arial" w:cs="Arial"/>
          <w:lang w:val="es-ES_tradnl"/>
        </w:rPr>
        <w:t xml:space="preserve"> y agua subterránea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color w:val="000000"/>
          <w:lang w:val="es-CO"/>
        </w:rPr>
      </w:pPr>
      <w:r w:rsidRPr="00634ED6">
        <w:rPr>
          <w:rFonts w:ascii="Arial" w:hAnsi="Arial" w:cs="Arial"/>
          <w:highlight w:val="green"/>
          <w:lang w:val="es-ES_tradnl"/>
        </w:rPr>
        <w:t xml:space="preserve">Pregunta </w:t>
      </w:r>
      <w:r w:rsidR="00E602F8" w:rsidRPr="00634ED6">
        <w:rPr>
          <w:rFonts w:ascii="Arial" w:hAnsi="Arial" w:cs="Arial"/>
          <w:highlight w:val="green"/>
          <w:lang w:val="es-ES_tradnl"/>
        </w:rPr>
        <w:t>3</w:t>
      </w:r>
      <w:r w:rsidRPr="00634ED6">
        <w:rPr>
          <w:rFonts w:ascii="Arial" w:hAnsi="Arial" w:cs="Arial"/>
          <w:highlight w:val="green"/>
          <w:lang w:val="es-ES_tradnl"/>
        </w:rPr>
        <w:t xml:space="preserve"> (</w:t>
      </w:r>
      <w:r w:rsidRPr="00634ED6">
        <w:rPr>
          <w:rFonts w:ascii="Arial" w:hAnsi="Arial" w:cs="Arial"/>
          <w:b/>
          <w:highlight w:val="green"/>
          <w:lang w:val="es-ES_tradnl"/>
        </w:rPr>
        <w:t>173</w:t>
      </w:r>
      <w:r w:rsidRPr="00634ED6">
        <w:rPr>
          <w:rFonts w:ascii="Arial" w:hAnsi="Arial" w:cs="Arial"/>
          <w:highlight w:val="green"/>
          <w:lang w:val="es-ES_tradnl"/>
        </w:rPr>
        <w:t xml:space="preserve"> caracteres máximo)</w:t>
      </w:r>
      <w:r w:rsidRPr="00634ED6">
        <w:rPr>
          <w:rFonts w:ascii="Arial" w:hAnsi="Arial" w:cs="Arial"/>
          <w:lang w:val="es-ES_tradnl"/>
        </w:rPr>
        <w:t xml:space="preserve"> </w:t>
      </w:r>
      <w:r w:rsidR="00B01101" w:rsidRPr="00634ED6">
        <w:rPr>
          <w:rFonts w:ascii="Arial" w:hAnsi="Arial" w:cs="Arial"/>
          <w:color w:val="000000"/>
          <w:lang w:val="es-CO"/>
        </w:rPr>
        <w:t>A diferencia de los ecosistemas acuáticos, en los ecosistemas terrestres…</w:t>
      </w:r>
    </w:p>
    <w:p w:rsidR="00820110" w:rsidRPr="00E46B72" w:rsidRDefault="00820110" w:rsidP="00634ED6">
      <w:pPr>
        <w:spacing w:line="360" w:lineRule="auto"/>
        <w:rPr>
          <w:rFonts w:ascii="Arial" w:hAnsi="Arial" w:cs="Arial"/>
          <w:color w:val="000000"/>
          <w:lang w:val="es-CO"/>
        </w:rPr>
      </w:pPr>
    </w:p>
    <w:p w:rsidR="00820110" w:rsidRPr="00E46B72" w:rsidRDefault="00820110" w:rsidP="00634ED6">
      <w:pPr>
        <w:spacing w:line="360" w:lineRule="auto"/>
        <w:rPr>
          <w:rFonts w:ascii="Arial" w:hAnsi="Arial" w:cs="Arial"/>
          <w:highlight w:val="yellow"/>
          <w:lang w:val="es-ES_tradnl"/>
        </w:rPr>
      </w:pPr>
      <w:r w:rsidRPr="00E46B72">
        <w:rPr>
          <w:rFonts w:ascii="Arial" w:hAnsi="Arial" w:cs="Arial"/>
          <w:highlight w:val="yellow"/>
          <w:lang w:val="es-ES_tradnl"/>
        </w:rPr>
        <w:t>Explicación (</w:t>
      </w:r>
      <w:r w:rsidRPr="00E46B72">
        <w:rPr>
          <w:rFonts w:ascii="Arial" w:hAnsi="Arial" w:cs="Arial"/>
          <w:b/>
          <w:highlight w:val="yellow"/>
          <w:lang w:val="es-ES_tradnl"/>
        </w:rPr>
        <w:t>173</w:t>
      </w:r>
      <w:r w:rsidRPr="00E46B72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5B18D4" w:rsidRPr="00E46B72">
        <w:rPr>
          <w:rFonts w:ascii="Arial" w:hAnsi="Arial" w:cs="Arial"/>
          <w:highlight w:val="yellow"/>
          <w:lang w:val="es-ES_tradnl"/>
        </w:rPr>
        <w:t xml:space="preserve"> </w:t>
      </w:r>
      <w:r w:rsidR="004645B0" w:rsidRPr="00E46B72">
        <w:rPr>
          <w:rFonts w:ascii="Arial" w:hAnsi="Arial" w:cs="Arial"/>
          <w:lang w:val="es-CO"/>
        </w:rPr>
        <w:t xml:space="preserve">las </w:t>
      </w:r>
      <w:r w:rsidR="005B18D4" w:rsidRPr="00E46B72">
        <w:rPr>
          <w:rFonts w:ascii="Arial" w:hAnsi="Arial" w:cs="Arial"/>
          <w:lang w:val="es-CO"/>
        </w:rPr>
        <w:t>temperaturas son extremas y variables</w:t>
      </w:r>
      <w:r w:rsidR="0035285A" w:rsidRPr="00E46B72">
        <w:rPr>
          <w:rFonts w:ascii="Arial" w:hAnsi="Arial" w:cs="Arial"/>
          <w:lang w:val="es-CO"/>
        </w:rPr>
        <w:t>;</w:t>
      </w:r>
      <w:r w:rsidR="005B18D4" w:rsidRPr="00E46B72">
        <w:rPr>
          <w:rFonts w:ascii="Arial" w:hAnsi="Arial" w:cs="Arial"/>
          <w:lang w:val="es-CO"/>
        </w:rPr>
        <w:t xml:space="preserve"> la disponibilidad de agua es el factor limitante principal.</w:t>
      </w:r>
    </w:p>
    <w:p w:rsidR="00820110" w:rsidRPr="00E46B72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E46B72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E46B72">
        <w:rPr>
          <w:rFonts w:ascii="Arial" w:hAnsi="Arial" w:cs="Arial"/>
          <w:b/>
          <w:color w:val="FF0000"/>
          <w:lang w:val="es-ES_tradnl"/>
        </w:rPr>
        <w:t>*</w:t>
      </w:r>
      <w:r w:rsidRPr="00E46B72">
        <w:rPr>
          <w:rFonts w:ascii="Arial" w:hAnsi="Arial" w:cs="Arial"/>
          <w:color w:val="FF0000"/>
          <w:lang w:val="es-ES_tradnl"/>
        </w:rPr>
        <w:t xml:space="preserve"> </w:t>
      </w:r>
      <w:r w:rsidRPr="00E46B72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E46B72">
        <w:rPr>
          <w:rFonts w:ascii="Arial" w:hAnsi="Arial" w:cs="Arial"/>
          <w:b/>
          <w:highlight w:val="yellow"/>
          <w:lang w:val="es-ES_tradnl"/>
        </w:rPr>
        <w:t>73</w:t>
      </w:r>
      <w:r w:rsidRPr="00E46B72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E46B72">
        <w:rPr>
          <w:rFonts w:ascii="Arial" w:hAnsi="Arial" w:cs="Arial"/>
          <w:lang w:val="es-ES_tradnl"/>
        </w:rPr>
        <w:t xml:space="preserve"> </w:t>
      </w:r>
    </w:p>
    <w:p w:rsidR="00B01101" w:rsidRPr="00E46B72" w:rsidRDefault="00B01101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lang w:val="es-ES_tradnl"/>
        </w:rPr>
      </w:pPr>
    </w:p>
    <w:p w:rsidR="005B18D4" w:rsidRPr="00E46B72" w:rsidRDefault="00B01101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lang w:val="es-CO"/>
        </w:rPr>
      </w:pPr>
      <w:r w:rsidRPr="00E46B72">
        <w:rPr>
          <w:rFonts w:ascii="Arial" w:hAnsi="Arial" w:cs="Arial"/>
          <w:b/>
          <w:color w:val="FF0000"/>
          <w:lang w:val="es-ES_tradnl"/>
        </w:rPr>
        <w:t>*</w:t>
      </w:r>
      <w:r w:rsidRPr="00E46B72">
        <w:rPr>
          <w:rFonts w:ascii="Arial" w:hAnsi="Arial" w:cs="Arial"/>
          <w:b/>
          <w:lang w:val="es-CO"/>
        </w:rPr>
        <w:t>…las temperaturas son extremas y variables</w:t>
      </w:r>
      <w:r w:rsidR="005B18D4" w:rsidRPr="00E46B72">
        <w:rPr>
          <w:rFonts w:ascii="Arial" w:hAnsi="Arial" w:cs="Arial"/>
          <w:b/>
          <w:lang w:val="es-CO"/>
        </w:rPr>
        <w:t>.</w:t>
      </w:r>
      <w:r w:rsidRPr="00E46B72">
        <w:rPr>
          <w:rFonts w:ascii="Arial" w:hAnsi="Arial" w:cs="Arial"/>
          <w:b/>
          <w:lang w:val="es-CO"/>
        </w:rPr>
        <w:t xml:space="preserve"> </w:t>
      </w:r>
    </w:p>
    <w:p w:rsidR="005B18D4" w:rsidRPr="00E46B72" w:rsidRDefault="005B18D4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lang w:val="es-CO"/>
        </w:rPr>
      </w:pPr>
      <w:r w:rsidRPr="00E46B72">
        <w:rPr>
          <w:rFonts w:ascii="Arial" w:hAnsi="Arial" w:cs="Arial"/>
          <w:b/>
          <w:color w:val="FF0000"/>
          <w:lang w:val="es-ES_tradnl"/>
        </w:rPr>
        <w:t>*</w:t>
      </w:r>
      <w:r w:rsidRPr="00E46B72">
        <w:rPr>
          <w:rFonts w:ascii="Arial" w:hAnsi="Arial" w:cs="Arial"/>
          <w:b/>
          <w:lang w:val="es-CO"/>
        </w:rPr>
        <w:t>…</w:t>
      </w:r>
      <w:r w:rsidR="00B01101" w:rsidRPr="00E46B72">
        <w:rPr>
          <w:rFonts w:ascii="Arial" w:hAnsi="Arial" w:cs="Arial"/>
          <w:b/>
          <w:lang w:val="es-CO"/>
        </w:rPr>
        <w:t>la disponibilidad de agua es el factor limitante principal</w:t>
      </w:r>
      <w:r w:rsidRPr="00E46B72">
        <w:rPr>
          <w:rFonts w:ascii="Arial" w:hAnsi="Arial" w:cs="Arial"/>
          <w:b/>
          <w:lang w:val="es-CO"/>
        </w:rPr>
        <w:t>.</w:t>
      </w:r>
    </w:p>
    <w:p w:rsidR="00B01101" w:rsidRPr="00E46B72" w:rsidRDefault="005B18D4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lang w:val="es-ES_tradnl"/>
        </w:rPr>
      </w:pPr>
      <w:r w:rsidRPr="00E46B72">
        <w:rPr>
          <w:rFonts w:ascii="Arial" w:hAnsi="Arial" w:cs="Arial"/>
          <w:color w:val="FF0000"/>
          <w:lang w:val="es-ES_tradnl"/>
        </w:rPr>
        <w:t>*</w:t>
      </w:r>
      <w:r w:rsidRPr="00E46B72">
        <w:rPr>
          <w:rFonts w:ascii="Arial" w:hAnsi="Arial" w:cs="Arial"/>
          <w:color w:val="000000" w:themeColor="text1"/>
          <w:lang w:val="es-ES_tradnl"/>
        </w:rPr>
        <w:t>…</w:t>
      </w:r>
      <w:r w:rsidRPr="00E46B72">
        <w:rPr>
          <w:rFonts w:ascii="Arial" w:hAnsi="Arial" w:cs="Arial"/>
          <w:lang w:val="es-CO"/>
        </w:rPr>
        <w:t>las temperaturas son muy estables.</w:t>
      </w:r>
    </w:p>
    <w:p w:rsidR="00B01101" w:rsidRPr="00E46B72" w:rsidRDefault="00B01101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lang w:val="es-ES_tradnl"/>
        </w:rPr>
      </w:pPr>
      <w:r w:rsidRPr="00E46B72">
        <w:rPr>
          <w:rFonts w:ascii="Arial" w:hAnsi="Arial" w:cs="Arial"/>
          <w:color w:val="FF0000"/>
          <w:lang w:val="es-ES_tradnl"/>
        </w:rPr>
        <w:t>*</w:t>
      </w:r>
      <w:r w:rsidRPr="00E46B72">
        <w:rPr>
          <w:rFonts w:ascii="Arial" w:hAnsi="Arial" w:cs="Arial"/>
          <w:lang w:val="es-ES_tradnl"/>
        </w:rPr>
        <w:t>…</w:t>
      </w:r>
      <w:r w:rsidR="005B18D4" w:rsidRPr="00E46B72">
        <w:rPr>
          <w:rFonts w:ascii="Arial" w:hAnsi="Arial" w:cs="Arial"/>
          <w:lang w:val="es-ES_tradnl"/>
        </w:rPr>
        <w:t>el agua es abundante y no es un factor limitante.</w:t>
      </w:r>
    </w:p>
    <w:p w:rsidR="00820110" w:rsidRPr="00E46B72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C800A1" w:rsidRPr="00634ED6" w:rsidRDefault="00C800A1" w:rsidP="00634ED6">
      <w:pPr>
        <w:spacing w:line="360" w:lineRule="auto"/>
        <w:rPr>
          <w:rFonts w:ascii="Arial" w:hAnsi="Arial" w:cs="Arial"/>
          <w:lang w:val="es-CO"/>
        </w:rPr>
      </w:pPr>
    </w:p>
    <w:p w:rsidR="00C800A1" w:rsidRPr="00634ED6" w:rsidRDefault="00CB6D35" w:rsidP="00634ED6">
      <w:pPr>
        <w:spacing w:line="360" w:lineRule="auto"/>
        <w:rPr>
          <w:rFonts w:ascii="Arial" w:hAnsi="Arial" w:cs="Arial"/>
          <w:lang w:val="es-CO"/>
        </w:rPr>
      </w:pPr>
      <w:r w:rsidRPr="00634ED6">
        <w:rPr>
          <w:rFonts w:ascii="Arial" w:hAnsi="Arial" w:cs="Arial"/>
          <w:highlight w:val="green"/>
          <w:lang w:val="es-ES_tradnl"/>
        </w:rPr>
        <w:t>Pregunta 4</w:t>
      </w:r>
      <w:r w:rsidR="00C800A1" w:rsidRPr="00634ED6">
        <w:rPr>
          <w:rFonts w:ascii="Arial" w:hAnsi="Arial" w:cs="Arial"/>
          <w:highlight w:val="green"/>
          <w:lang w:val="es-ES_tradnl"/>
        </w:rPr>
        <w:t xml:space="preserve"> (</w:t>
      </w:r>
      <w:r w:rsidR="00C800A1" w:rsidRPr="00634ED6">
        <w:rPr>
          <w:rFonts w:ascii="Arial" w:hAnsi="Arial" w:cs="Arial"/>
          <w:b/>
          <w:highlight w:val="green"/>
          <w:lang w:val="es-ES_tradnl"/>
        </w:rPr>
        <w:t>173</w:t>
      </w:r>
      <w:r w:rsidR="00C800A1" w:rsidRPr="00634ED6">
        <w:rPr>
          <w:rFonts w:ascii="Arial" w:hAnsi="Arial" w:cs="Arial"/>
          <w:highlight w:val="green"/>
          <w:lang w:val="es-ES_tradnl"/>
        </w:rPr>
        <w:t xml:space="preserve"> caracteres máximo)</w:t>
      </w:r>
      <w:r w:rsidR="00C800A1" w:rsidRPr="00634ED6">
        <w:rPr>
          <w:rFonts w:ascii="Arial" w:hAnsi="Arial" w:cs="Arial"/>
          <w:lang w:val="es-CO"/>
        </w:rPr>
        <w:t xml:space="preserve"> Los biomas… </w:t>
      </w:r>
    </w:p>
    <w:p w:rsidR="00C800A1" w:rsidRPr="00634ED6" w:rsidRDefault="00C800A1" w:rsidP="00634ED6">
      <w:pPr>
        <w:spacing w:line="360" w:lineRule="auto"/>
        <w:rPr>
          <w:rFonts w:ascii="Arial" w:hAnsi="Arial" w:cs="Arial"/>
          <w:lang w:val="es-ES_tradnl"/>
        </w:rPr>
      </w:pPr>
    </w:p>
    <w:p w:rsidR="00C800A1" w:rsidRPr="00634ED6" w:rsidRDefault="00C800A1" w:rsidP="00634ED6">
      <w:pPr>
        <w:spacing w:line="360" w:lineRule="auto"/>
        <w:rPr>
          <w:rFonts w:ascii="Arial" w:hAnsi="Arial" w:cs="Arial"/>
          <w:lang w:val="es-CO"/>
        </w:rPr>
      </w:pPr>
      <w:r w:rsidRPr="00634ED6">
        <w:rPr>
          <w:rFonts w:ascii="Arial" w:hAnsi="Arial" w:cs="Arial"/>
          <w:highlight w:val="yellow"/>
          <w:lang w:val="es-ES_tradnl"/>
        </w:rPr>
        <w:t>Explicación (</w:t>
      </w:r>
      <w:r w:rsidRPr="00634ED6">
        <w:rPr>
          <w:rFonts w:ascii="Arial" w:hAnsi="Arial" w:cs="Arial"/>
          <w:b/>
          <w:highlight w:val="yellow"/>
          <w:lang w:val="es-ES_tradnl"/>
        </w:rPr>
        <w:t>173</w:t>
      </w:r>
      <w:r w:rsidRPr="00634ED6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4645B0">
        <w:rPr>
          <w:rFonts w:ascii="Arial" w:hAnsi="Arial" w:cs="Arial"/>
          <w:highlight w:val="yellow"/>
          <w:lang w:val="es-ES_tradnl"/>
        </w:rPr>
        <w:t xml:space="preserve"> </w:t>
      </w:r>
      <w:r w:rsidR="00E46B72">
        <w:rPr>
          <w:rFonts w:ascii="Arial" w:hAnsi="Arial" w:cs="Arial"/>
          <w:lang w:val="es-ES_tradnl"/>
        </w:rPr>
        <w:t xml:space="preserve">agrupan </w:t>
      </w:r>
      <w:r w:rsidR="00E46B72">
        <w:rPr>
          <w:rFonts w:ascii="Arial" w:hAnsi="Arial" w:cs="Arial"/>
          <w:lang w:val="es-CO"/>
        </w:rPr>
        <w:t>ecosistemas.</w:t>
      </w:r>
    </w:p>
    <w:p w:rsidR="00C800A1" w:rsidRPr="00634ED6" w:rsidRDefault="00C800A1" w:rsidP="00634ED6">
      <w:pPr>
        <w:spacing w:line="360" w:lineRule="auto"/>
        <w:rPr>
          <w:rFonts w:ascii="Arial" w:hAnsi="Arial" w:cs="Arial"/>
          <w:lang w:val="es-CO"/>
        </w:rPr>
      </w:pPr>
    </w:p>
    <w:p w:rsidR="00C800A1" w:rsidRPr="00634ED6" w:rsidRDefault="00C800A1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634ED6">
        <w:rPr>
          <w:rFonts w:ascii="Arial" w:hAnsi="Arial" w:cs="Arial"/>
          <w:b/>
          <w:highlight w:val="yellow"/>
          <w:lang w:val="es-ES_tradnl"/>
        </w:rPr>
        <w:t>73</w:t>
      </w:r>
      <w:r w:rsidRPr="00634ED6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634ED6">
        <w:rPr>
          <w:rFonts w:ascii="Arial" w:hAnsi="Arial" w:cs="Arial"/>
          <w:lang w:val="es-ES_tradnl"/>
        </w:rPr>
        <w:t xml:space="preserve"> </w:t>
      </w:r>
    </w:p>
    <w:p w:rsidR="00C800A1" w:rsidRPr="00634ED6" w:rsidRDefault="00C800A1" w:rsidP="00634ED6">
      <w:pPr>
        <w:spacing w:line="360" w:lineRule="auto"/>
        <w:rPr>
          <w:rFonts w:ascii="Arial" w:hAnsi="Arial" w:cs="Arial"/>
          <w:lang w:val="es-ES_tradnl"/>
        </w:rPr>
      </w:pPr>
    </w:p>
    <w:p w:rsidR="00C800A1" w:rsidRPr="00634ED6" w:rsidRDefault="00C800A1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lang w:val="es-CO"/>
        </w:rPr>
      </w:pPr>
      <w:r w:rsidRPr="00634ED6">
        <w:rPr>
          <w:rFonts w:ascii="Arial" w:hAnsi="Arial" w:cs="Arial"/>
          <w:b/>
          <w:color w:val="FF0000"/>
          <w:lang w:val="es-ES_tradnl"/>
        </w:rPr>
        <w:t>*…</w:t>
      </w:r>
      <w:r w:rsidRPr="00634ED6">
        <w:rPr>
          <w:rFonts w:ascii="Arial" w:hAnsi="Arial" w:cs="Arial"/>
          <w:b/>
          <w:lang w:val="es-CO"/>
        </w:rPr>
        <w:t>agrupan ecosistemas.</w:t>
      </w:r>
    </w:p>
    <w:p w:rsidR="00C800A1" w:rsidRPr="00634ED6" w:rsidRDefault="00C800A1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color w:val="FF0000"/>
          <w:lang w:val="es-ES_tradnl"/>
        </w:rPr>
        <w:t>*…</w:t>
      </w:r>
      <w:r w:rsidRPr="00634ED6">
        <w:rPr>
          <w:rFonts w:ascii="Arial" w:hAnsi="Arial" w:cs="Arial"/>
          <w:lang w:val="es-CO"/>
        </w:rPr>
        <w:t>agrupan comunidades.</w:t>
      </w:r>
    </w:p>
    <w:p w:rsidR="00C800A1" w:rsidRPr="00634ED6" w:rsidRDefault="00C800A1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color w:val="FF0000"/>
          <w:lang w:val="es-ES_tradnl"/>
        </w:rPr>
        <w:t>*…</w:t>
      </w:r>
      <w:r w:rsidRPr="00634ED6">
        <w:rPr>
          <w:rFonts w:ascii="Arial" w:hAnsi="Arial" w:cs="Arial"/>
          <w:lang w:val="es-CO"/>
        </w:rPr>
        <w:t>agrupan poblaciones.</w:t>
      </w:r>
    </w:p>
    <w:p w:rsidR="00C800A1" w:rsidRPr="00634ED6" w:rsidRDefault="00C800A1" w:rsidP="00634ED6">
      <w:pPr>
        <w:spacing w:line="360" w:lineRule="auto"/>
        <w:rPr>
          <w:rFonts w:ascii="Arial" w:hAnsi="Arial" w:cs="Arial"/>
          <w:lang w:val="es-CO"/>
        </w:rPr>
      </w:pPr>
      <w:r w:rsidRPr="00634ED6">
        <w:rPr>
          <w:rFonts w:ascii="Arial" w:hAnsi="Arial" w:cs="Arial"/>
          <w:color w:val="FF0000"/>
          <w:lang w:val="es-ES_tradnl"/>
        </w:rPr>
        <w:t>*…</w:t>
      </w:r>
      <w:r w:rsidRPr="00634ED6">
        <w:rPr>
          <w:rFonts w:ascii="Arial" w:hAnsi="Arial" w:cs="Arial"/>
          <w:lang w:val="es-CO"/>
        </w:rPr>
        <w:t xml:space="preserve">son equivalentes a la </w:t>
      </w:r>
      <w:r w:rsidR="004645B0" w:rsidRPr="00634ED6">
        <w:rPr>
          <w:rFonts w:ascii="Arial" w:hAnsi="Arial" w:cs="Arial"/>
          <w:lang w:val="es-CO"/>
        </w:rPr>
        <w:t>bi</w:t>
      </w:r>
      <w:r w:rsidR="004645B0">
        <w:rPr>
          <w:rFonts w:ascii="Arial" w:hAnsi="Arial" w:cs="Arial"/>
          <w:lang w:val="es-CO"/>
        </w:rPr>
        <w:t>o</w:t>
      </w:r>
      <w:r w:rsidR="004645B0" w:rsidRPr="00634ED6">
        <w:rPr>
          <w:rFonts w:ascii="Arial" w:hAnsi="Arial" w:cs="Arial"/>
          <w:lang w:val="es-CO"/>
        </w:rPr>
        <w:t>sfera</w:t>
      </w:r>
      <w:r w:rsidRPr="00634ED6">
        <w:rPr>
          <w:rFonts w:ascii="Arial" w:hAnsi="Arial" w:cs="Arial"/>
          <w:lang w:val="es-CO"/>
        </w:rPr>
        <w:t>.</w:t>
      </w:r>
    </w:p>
    <w:p w:rsidR="00736122" w:rsidRPr="00634ED6" w:rsidRDefault="00736122" w:rsidP="00634ED6">
      <w:pPr>
        <w:spacing w:line="360" w:lineRule="auto"/>
        <w:rPr>
          <w:rFonts w:ascii="Arial" w:hAnsi="Arial" w:cs="Arial"/>
          <w:lang w:val="es-CO"/>
        </w:rPr>
      </w:pPr>
    </w:p>
    <w:p w:rsidR="00736122" w:rsidRPr="00634ED6" w:rsidRDefault="00CB6D35" w:rsidP="00634ED6">
      <w:pPr>
        <w:spacing w:line="360" w:lineRule="auto"/>
        <w:rPr>
          <w:rFonts w:ascii="Arial" w:hAnsi="Arial" w:cs="Arial"/>
          <w:lang w:val="es-CO"/>
        </w:rPr>
      </w:pPr>
      <w:r w:rsidRPr="00634ED6">
        <w:rPr>
          <w:rFonts w:ascii="Arial" w:hAnsi="Arial" w:cs="Arial"/>
          <w:highlight w:val="green"/>
          <w:lang w:val="es-ES_tradnl"/>
        </w:rPr>
        <w:t>Pregunta 5</w:t>
      </w:r>
      <w:r w:rsidR="00736122" w:rsidRPr="00634ED6">
        <w:rPr>
          <w:rFonts w:ascii="Arial" w:hAnsi="Arial" w:cs="Arial"/>
          <w:highlight w:val="green"/>
          <w:lang w:val="es-ES_tradnl"/>
        </w:rPr>
        <w:t xml:space="preserve"> (</w:t>
      </w:r>
      <w:r w:rsidR="00736122" w:rsidRPr="00634ED6">
        <w:rPr>
          <w:rFonts w:ascii="Arial" w:hAnsi="Arial" w:cs="Arial"/>
          <w:b/>
          <w:highlight w:val="green"/>
          <w:lang w:val="es-ES_tradnl"/>
        </w:rPr>
        <w:t>173</w:t>
      </w:r>
      <w:r w:rsidR="00736122" w:rsidRPr="00634ED6">
        <w:rPr>
          <w:rFonts w:ascii="Arial" w:hAnsi="Arial" w:cs="Arial"/>
          <w:highlight w:val="green"/>
          <w:lang w:val="es-ES_tradnl"/>
        </w:rPr>
        <w:t xml:space="preserve"> caracteres máximo)</w:t>
      </w:r>
      <w:r w:rsidR="00736122" w:rsidRPr="00634ED6">
        <w:rPr>
          <w:rFonts w:ascii="Arial" w:hAnsi="Arial" w:cs="Arial"/>
          <w:lang w:val="es-CO"/>
        </w:rPr>
        <w:t xml:space="preserve"> La megadiversidad de Colombia se debe principalmente a…</w:t>
      </w:r>
    </w:p>
    <w:p w:rsidR="00736122" w:rsidRPr="00634ED6" w:rsidRDefault="00736122" w:rsidP="00634ED6">
      <w:pPr>
        <w:spacing w:line="360" w:lineRule="auto"/>
        <w:rPr>
          <w:rFonts w:ascii="Arial" w:hAnsi="Arial" w:cs="Arial"/>
          <w:lang w:val="es-ES_tradnl"/>
        </w:rPr>
      </w:pPr>
    </w:p>
    <w:p w:rsidR="00736122" w:rsidRPr="00634ED6" w:rsidRDefault="00736122" w:rsidP="00634ED6">
      <w:pPr>
        <w:spacing w:line="360" w:lineRule="auto"/>
        <w:rPr>
          <w:rFonts w:ascii="Arial" w:hAnsi="Arial" w:cs="Arial"/>
          <w:lang w:val="es-CO"/>
        </w:rPr>
      </w:pPr>
      <w:r w:rsidRPr="00634ED6">
        <w:rPr>
          <w:rFonts w:ascii="Arial" w:hAnsi="Arial" w:cs="Arial"/>
          <w:highlight w:val="yellow"/>
          <w:lang w:val="es-ES_tradnl"/>
        </w:rPr>
        <w:t>Explicación (</w:t>
      </w:r>
      <w:r w:rsidRPr="00634ED6">
        <w:rPr>
          <w:rFonts w:ascii="Arial" w:hAnsi="Arial" w:cs="Arial"/>
          <w:b/>
          <w:highlight w:val="yellow"/>
          <w:lang w:val="es-ES_tradnl"/>
        </w:rPr>
        <w:t>173</w:t>
      </w:r>
      <w:r w:rsidRPr="00634ED6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4645B0">
        <w:rPr>
          <w:rFonts w:ascii="Arial" w:hAnsi="Arial" w:cs="Arial"/>
          <w:highlight w:val="yellow"/>
          <w:lang w:val="es-ES_tradnl"/>
        </w:rPr>
        <w:t xml:space="preserve"> </w:t>
      </w:r>
      <w:r w:rsidR="0032318F" w:rsidRPr="00E46B72">
        <w:rPr>
          <w:rFonts w:ascii="Arial" w:hAnsi="Arial" w:cs="Arial"/>
          <w:color w:val="000000" w:themeColor="text1"/>
          <w:lang w:val="es-ES_tradnl"/>
        </w:rPr>
        <w:t>su topografía, la cual presenta múltiples zonas planas y montañosas</w:t>
      </w:r>
      <w:r w:rsidR="004645B0" w:rsidRPr="00E46B72">
        <w:rPr>
          <w:rFonts w:ascii="Arial" w:hAnsi="Arial" w:cs="Arial"/>
          <w:color w:val="000000" w:themeColor="text1"/>
          <w:lang w:val="es-ES_tradnl"/>
        </w:rPr>
        <w:t>,</w:t>
      </w:r>
      <w:r w:rsidR="0032318F" w:rsidRPr="00E46B72">
        <w:rPr>
          <w:rFonts w:ascii="Arial" w:hAnsi="Arial" w:cs="Arial"/>
          <w:color w:val="000000" w:themeColor="text1"/>
          <w:lang w:val="es-ES_tradnl"/>
        </w:rPr>
        <w:t xml:space="preserve"> y a su ubicación en la zona tropical.</w:t>
      </w:r>
    </w:p>
    <w:p w:rsidR="00736122" w:rsidRPr="00634ED6" w:rsidRDefault="00736122" w:rsidP="00634ED6">
      <w:pPr>
        <w:spacing w:line="360" w:lineRule="auto"/>
        <w:rPr>
          <w:rFonts w:ascii="Arial" w:hAnsi="Arial" w:cs="Arial"/>
          <w:lang w:val="es-CO"/>
        </w:rPr>
      </w:pPr>
    </w:p>
    <w:p w:rsidR="00736122" w:rsidRPr="00634ED6" w:rsidRDefault="00736122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634ED6">
        <w:rPr>
          <w:rFonts w:ascii="Arial" w:hAnsi="Arial" w:cs="Arial"/>
          <w:b/>
          <w:highlight w:val="yellow"/>
          <w:lang w:val="es-ES_tradnl"/>
        </w:rPr>
        <w:t>73</w:t>
      </w:r>
      <w:r w:rsidRPr="00634ED6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634ED6">
        <w:rPr>
          <w:rFonts w:ascii="Arial" w:hAnsi="Arial" w:cs="Arial"/>
          <w:lang w:val="es-ES_tradnl"/>
        </w:rPr>
        <w:t xml:space="preserve"> </w:t>
      </w:r>
    </w:p>
    <w:p w:rsidR="00736122" w:rsidRPr="00634ED6" w:rsidRDefault="00736122" w:rsidP="00634ED6">
      <w:pPr>
        <w:spacing w:line="360" w:lineRule="auto"/>
        <w:rPr>
          <w:rFonts w:ascii="Arial" w:hAnsi="Arial" w:cs="Arial"/>
          <w:lang w:val="es-ES_tradnl"/>
        </w:rPr>
      </w:pPr>
    </w:p>
    <w:p w:rsidR="00686D8B" w:rsidRPr="00634ED6" w:rsidRDefault="00736122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color w:val="000000" w:themeColor="text1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>…</w:t>
      </w:r>
      <w:r w:rsidR="001944FA" w:rsidRPr="00634ED6">
        <w:rPr>
          <w:rFonts w:ascii="Arial" w:hAnsi="Arial" w:cs="Arial"/>
          <w:b/>
          <w:color w:val="000000" w:themeColor="text1"/>
          <w:lang w:val="es-ES_tradnl"/>
        </w:rPr>
        <w:t>su topografía</w:t>
      </w:r>
      <w:r w:rsidR="00686D8B" w:rsidRPr="00634ED6">
        <w:rPr>
          <w:rFonts w:ascii="Arial" w:hAnsi="Arial" w:cs="Arial"/>
          <w:b/>
          <w:color w:val="000000" w:themeColor="text1"/>
          <w:lang w:val="es-ES_tradnl"/>
        </w:rPr>
        <w:t>,</w:t>
      </w:r>
      <w:r w:rsidR="001944FA" w:rsidRPr="00634ED6">
        <w:rPr>
          <w:rFonts w:ascii="Arial" w:hAnsi="Arial" w:cs="Arial"/>
          <w:b/>
          <w:color w:val="000000" w:themeColor="text1"/>
          <w:lang w:val="es-ES_tradnl"/>
        </w:rPr>
        <w:t xml:space="preserve"> </w:t>
      </w:r>
      <w:r w:rsidR="00686D8B" w:rsidRPr="00634ED6">
        <w:rPr>
          <w:rFonts w:ascii="Arial" w:hAnsi="Arial" w:cs="Arial"/>
          <w:b/>
          <w:color w:val="000000" w:themeColor="text1"/>
          <w:lang w:val="es-ES_tradnl"/>
        </w:rPr>
        <w:t>la cual presenta múltiples zonas planas y montañosas.</w:t>
      </w:r>
    </w:p>
    <w:p w:rsidR="00736122" w:rsidRPr="00634ED6" w:rsidRDefault="00686D8B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color w:val="000000" w:themeColor="text1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>… su ubicación en la zona tropical.</w:t>
      </w:r>
    </w:p>
    <w:p w:rsidR="00736122" w:rsidRPr="00634ED6" w:rsidRDefault="00736122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color w:val="FF0000"/>
          <w:lang w:val="es-ES_tradnl"/>
        </w:rPr>
        <w:t>*…</w:t>
      </w:r>
      <w:r w:rsidR="00686D8B" w:rsidRPr="00634ED6">
        <w:rPr>
          <w:rFonts w:ascii="Arial" w:hAnsi="Arial" w:cs="Arial"/>
          <w:lang w:val="es-CO"/>
        </w:rPr>
        <w:t>a que posee dos mares.</w:t>
      </w:r>
    </w:p>
    <w:p w:rsidR="009F4BD6" w:rsidRPr="00634ED6" w:rsidRDefault="00736122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color w:val="FF0000"/>
          <w:lang w:val="es-ES_tradnl"/>
        </w:rPr>
        <w:t>*…</w:t>
      </w:r>
      <w:r w:rsidR="00686D8B" w:rsidRPr="00634ED6">
        <w:rPr>
          <w:rFonts w:ascii="Arial" w:hAnsi="Arial" w:cs="Arial"/>
          <w:lang w:val="es-CO"/>
        </w:rPr>
        <w:t>a que posee dos</w:t>
      </w:r>
      <w:r w:rsidR="00FC4312" w:rsidRPr="00634ED6">
        <w:rPr>
          <w:rFonts w:ascii="Arial" w:hAnsi="Arial" w:cs="Arial"/>
          <w:lang w:val="es-CO"/>
        </w:rPr>
        <w:t xml:space="preserve"> valles interandino.</w:t>
      </w:r>
      <w:r w:rsidR="00FC4312" w:rsidRPr="00634ED6">
        <w:rPr>
          <w:rFonts w:ascii="Arial" w:hAnsi="Arial" w:cs="Arial"/>
          <w:lang w:val="es-ES_tradnl"/>
        </w:rPr>
        <w:t xml:space="preserve"> </w:t>
      </w:r>
    </w:p>
    <w:p w:rsidR="00FC4312" w:rsidRPr="00634ED6" w:rsidRDefault="00FC4312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b/>
          <w:lang w:val="es-CO"/>
        </w:rPr>
      </w:pPr>
      <w:r w:rsidRPr="00634ED6">
        <w:rPr>
          <w:rFonts w:ascii="Arial" w:hAnsi="Arial" w:cs="Arial"/>
          <w:highlight w:val="green"/>
          <w:lang w:val="es-ES_tradnl"/>
        </w:rPr>
        <w:t>P</w:t>
      </w:r>
      <w:r w:rsidR="00CB6D35" w:rsidRPr="00634ED6">
        <w:rPr>
          <w:rFonts w:ascii="Arial" w:hAnsi="Arial" w:cs="Arial"/>
          <w:highlight w:val="green"/>
          <w:lang w:val="es-ES_tradnl"/>
        </w:rPr>
        <w:t>regunta 6</w:t>
      </w:r>
      <w:r w:rsidRPr="00634ED6">
        <w:rPr>
          <w:rFonts w:ascii="Arial" w:hAnsi="Arial" w:cs="Arial"/>
          <w:highlight w:val="green"/>
          <w:lang w:val="es-ES_tradnl"/>
        </w:rPr>
        <w:t xml:space="preserve"> (</w:t>
      </w:r>
      <w:r w:rsidRPr="00634ED6">
        <w:rPr>
          <w:rFonts w:ascii="Arial" w:hAnsi="Arial" w:cs="Arial"/>
          <w:b/>
          <w:highlight w:val="green"/>
          <w:lang w:val="es-ES_tradnl"/>
        </w:rPr>
        <w:t>173</w:t>
      </w:r>
      <w:r w:rsidRPr="00634ED6">
        <w:rPr>
          <w:rFonts w:ascii="Arial" w:hAnsi="Arial" w:cs="Arial"/>
          <w:highlight w:val="green"/>
          <w:lang w:val="es-ES_tradnl"/>
        </w:rPr>
        <w:t xml:space="preserve"> caracteres máximo)</w:t>
      </w:r>
      <w:r w:rsidRPr="00634ED6">
        <w:rPr>
          <w:rFonts w:ascii="Arial" w:hAnsi="Arial" w:cs="Arial"/>
          <w:lang w:val="es-CO"/>
        </w:rPr>
        <w:t xml:space="preserve"> </w:t>
      </w:r>
      <w:r w:rsidR="00FC4312" w:rsidRPr="00634ED6">
        <w:rPr>
          <w:rFonts w:ascii="Arial" w:hAnsi="Arial" w:cs="Arial"/>
          <w:lang w:val="es-CO"/>
        </w:rPr>
        <w:t>Señala solamente las afirmaciones verdaderas.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F157A4" w:rsidRPr="00E46B72" w:rsidRDefault="00820110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color w:val="000000" w:themeColor="text1"/>
          <w:lang w:val="es-ES_tradnl"/>
        </w:rPr>
      </w:pPr>
      <w:r w:rsidRPr="00E46B72">
        <w:rPr>
          <w:rFonts w:ascii="Arial" w:hAnsi="Arial" w:cs="Arial"/>
          <w:highlight w:val="yellow"/>
          <w:lang w:val="es-ES_tradnl"/>
        </w:rPr>
        <w:t>Explicación (</w:t>
      </w:r>
      <w:r w:rsidRPr="00E46B72">
        <w:rPr>
          <w:rFonts w:ascii="Arial" w:hAnsi="Arial" w:cs="Arial"/>
          <w:b/>
          <w:highlight w:val="yellow"/>
          <w:lang w:val="es-ES_tradnl"/>
        </w:rPr>
        <w:t>173</w:t>
      </w:r>
      <w:r w:rsidRPr="00E46B72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4645B0" w:rsidRPr="00E46B72">
        <w:rPr>
          <w:rFonts w:ascii="Arial" w:hAnsi="Arial" w:cs="Arial"/>
          <w:highlight w:val="yellow"/>
          <w:lang w:val="es-ES_tradnl"/>
        </w:rPr>
        <w:t xml:space="preserve"> </w:t>
      </w:r>
      <w:r w:rsidR="00F157A4" w:rsidRPr="00E46B72">
        <w:rPr>
          <w:rFonts w:ascii="Arial" w:hAnsi="Arial" w:cs="Arial"/>
          <w:color w:val="000000" w:themeColor="text1"/>
          <w:lang w:val="es-ES_tradnl"/>
        </w:rPr>
        <w:t xml:space="preserve">Las zonas áridas se caracterizan por ser muy secas y cálidas; en </w:t>
      </w:r>
      <w:r w:rsidR="004645B0" w:rsidRPr="00E46B72">
        <w:rPr>
          <w:rFonts w:ascii="Arial" w:hAnsi="Arial" w:cs="Arial"/>
          <w:color w:val="000000" w:themeColor="text1"/>
          <w:lang w:val="es-CO"/>
        </w:rPr>
        <w:t xml:space="preserve">los </w:t>
      </w:r>
      <w:r w:rsidR="00F157A4" w:rsidRPr="00E46B72">
        <w:rPr>
          <w:rFonts w:ascii="Arial" w:hAnsi="Arial" w:cs="Arial"/>
          <w:color w:val="000000" w:themeColor="text1"/>
          <w:lang w:val="es-CO"/>
        </w:rPr>
        <w:t>bosques secos</w:t>
      </w:r>
      <w:r w:rsidR="004645B0" w:rsidRPr="00E46B72">
        <w:rPr>
          <w:rFonts w:ascii="Arial" w:hAnsi="Arial" w:cs="Arial"/>
          <w:color w:val="000000" w:themeColor="text1"/>
          <w:lang w:val="es-CO"/>
        </w:rPr>
        <w:t xml:space="preserve"> </w:t>
      </w:r>
      <w:r w:rsidR="00F157A4" w:rsidRPr="00E46B72">
        <w:rPr>
          <w:rFonts w:ascii="Arial" w:hAnsi="Arial" w:cs="Arial"/>
          <w:color w:val="000000" w:themeColor="text1"/>
          <w:lang w:val="es-CO"/>
        </w:rPr>
        <w:t xml:space="preserve">los árboles pierden las hojas; la </w:t>
      </w:r>
      <w:r w:rsidR="004645B0" w:rsidRPr="00E46B72">
        <w:rPr>
          <w:rFonts w:ascii="Arial" w:hAnsi="Arial" w:cs="Arial"/>
          <w:color w:val="000000" w:themeColor="text1"/>
          <w:lang w:val="es-CO"/>
        </w:rPr>
        <w:t>selva sub</w:t>
      </w:r>
      <w:r w:rsidR="00F157A4" w:rsidRPr="00E46B72">
        <w:rPr>
          <w:rFonts w:ascii="Arial" w:hAnsi="Arial" w:cs="Arial"/>
          <w:color w:val="000000" w:themeColor="text1"/>
          <w:lang w:val="es-CO"/>
        </w:rPr>
        <w:t>andina ha sido en parte reemplazada por cafetales.</w:t>
      </w:r>
    </w:p>
    <w:p w:rsidR="00501CA1" w:rsidRPr="00634ED6" w:rsidRDefault="00501CA1" w:rsidP="00634ED6">
      <w:pPr>
        <w:spacing w:line="360" w:lineRule="auto"/>
        <w:rPr>
          <w:rFonts w:ascii="Arial" w:hAnsi="Arial" w:cs="Arial"/>
          <w:lang w:val="es-CO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634ED6">
        <w:rPr>
          <w:rFonts w:ascii="Arial" w:hAnsi="Arial" w:cs="Arial"/>
          <w:b/>
          <w:highlight w:val="yellow"/>
          <w:lang w:val="es-ES_tradnl"/>
        </w:rPr>
        <w:t>73</w:t>
      </w:r>
      <w:r w:rsidRPr="00634ED6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634ED6">
        <w:rPr>
          <w:rFonts w:ascii="Arial" w:hAnsi="Arial" w:cs="Arial"/>
          <w:lang w:val="es-ES_tradnl"/>
        </w:rPr>
        <w:t xml:space="preserve"> 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FC4312" w:rsidRPr="00634ED6" w:rsidRDefault="00FC4312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color w:val="000000" w:themeColor="text1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>…</w:t>
      </w:r>
      <w:r w:rsidR="004645B0">
        <w:rPr>
          <w:rFonts w:ascii="Arial" w:hAnsi="Arial" w:cs="Arial"/>
          <w:b/>
          <w:color w:val="000000" w:themeColor="text1"/>
          <w:lang w:val="es-ES_tradnl"/>
        </w:rPr>
        <w:t>l</w:t>
      </w:r>
      <w:r w:rsidR="004645B0" w:rsidRPr="00634ED6">
        <w:rPr>
          <w:rFonts w:ascii="Arial" w:hAnsi="Arial" w:cs="Arial"/>
          <w:b/>
          <w:color w:val="000000" w:themeColor="text1"/>
          <w:lang w:val="es-ES_tradnl"/>
        </w:rPr>
        <w:t xml:space="preserve">as 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>zonas áridas se caracterizan por ser muy secas y cálidas.</w:t>
      </w:r>
    </w:p>
    <w:p w:rsidR="00FC4312" w:rsidRPr="00634ED6" w:rsidRDefault="00FC4312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color w:val="000000" w:themeColor="text1"/>
          <w:lang w:val="es-ES_tradnl"/>
        </w:rPr>
      </w:pPr>
      <w:r w:rsidRPr="00634ED6">
        <w:rPr>
          <w:rFonts w:ascii="Arial" w:hAnsi="Arial" w:cs="Arial"/>
          <w:color w:val="FF0000"/>
          <w:lang w:val="es-ES_tradnl"/>
        </w:rPr>
        <w:t>*</w:t>
      </w:r>
      <w:r w:rsidRPr="00634ED6">
        <w:rPr>
          <w:rFonts w:ascii="Arial" w:hAnsi="Arial" w:cs="Arial"/>
          <w:color w:val="000000" w:themeColor="text1"/>
          <w:lang w:val="es-ES_tradnl"/>
        </w:rPr>
        <w:t>…</w:t>
      </w:r>
      <w:r w:rsidR="004645B0">
        <w:rPr>
          <w:rFonts w:ascii="Arial" w:hAnsi="Arial" w:cs="Arial"/>
          <w:color w:val="000000" w:themeColor="text1"/>
          <w:lang w:val="es-ES_tradnl"/>
        </w:rPr>
        <w:t>l</w:t>
      </w:r>
      <w:r w:rsidR="004645B0" w:rsidRPr="00634ED6">
        <w:rPr>
          <w:rFonts w:ascii="Arial" w:hAnsi="Arial" w:cs="Arial"/>
          <w:color w:val="000000" w:themeColor="text1"/>
          <w:lang w:val="es-ES_tradnl"/>
        </w:rPr>
        <w:t xml:space="preserve">as </w:t>
      </w:r>
      <w:r w:rsidRPr="00634ED6">
        <w:rPr>
          <w:rFonts w:ascii="Arial" w:hAnsi="Arial" w:cs="Arial"/>
          <w:color w:val="000000" w:themeColor="text1"/>
          <w:lang w:val="es-ES_tradnl"/>
        </w:rPr>
        <w:t xml:space="preserve">sabanas son planicies cálidas </w:t>
      </w:r>
      <w:r w:rsidR="00A35BC7" w:rsidRPr="00634ED6">
        <w:rPr>
          <w:rFonts w:ascii="Arial" w:hAnsi="Arial" w:cs="Arial"/>
          <w:color w:val="000000" w:themeColor="text1"/>
          <w:lang w:val="es-ES_tradnl"/>
        </w:rPr>
        <w:t>cubiertas por</w:t>
      </w:r>
      <w:r w:rsidRPr="00634ED6">
        <w:rPr>
          <w:rFonts w:ascii="Arial" w:hAnsi="Arial" w:cs="Arial"/>
          <w:color w:val="000000" w:themeColor="text1"/>
          <w:lang w:val="es-ES_tradnl"/>
        </w:rPr>
        <w:t xml:space="preserve"> arbustos.</w:t>
      </w:r>
    </w:p>
    <w:p w:rsidR="00FC4312" w:rsidRPr="00634ED6" w:rsidRDefault="00FC4312" w:rsidP="00634ED6">
      <w:pPr>
        <w:spacing w:line="360" w:lineRule="auto"/>
        <w:rPr>
          <w:rFonts w:ascii="Arial" w:hAnsi="Arial" w:cs="Arial"/>
          <w:b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>…</w:t>
      </w:r>
      <w:r w:rsidR="004645B0" w:rsidRPr="00E46B72">
        <w:rPr>
          <w:rFonts w:ascii="Arial" w:hAnsi="Arial" w:cs="Arial"/>
          <w:b/>
          <w:color w:val="000000" w:themeColor="text1"/>
          <w:lang w:val="es-ES_tradnl"/>
        </w:rPr>
        <w:t xml:space="preserve">en </w:t>
      </w:r>
      <w:r w:rsidR="00A35BC7" w:rsidRPr="00E46B72">
        <w:rPr>
          <w:rFonts w:ascii="Arial" w:hAnsi="Arial" w:cs="Arial"/>
          <w:b/>
          <w:color w:val="000000" w:themeColor="text1"/>
          <w:lang w:val="es-CO"/>
        </w:rPr>
        <w:t>Los bosques secos</w:t>
      </w:r>
      <w:r w:rsidR="004645B0" w:rsidRPr="00E46B72">
        <w:rPr>
          <w:rFonts w:ascii="Arial" w:hAnsi="Arial" w:cs="Arial"/>
          <w:b/>
          <w:color w:val="000000" w:themeColor="text1"/>
          <w:lang w:val="es-CO"/>
        </w:rPr>
        <w:t xml:space="preserve"> </w:t>
      </w:r>
      <w:r w:rsidR="00A35BC7" w:rsidRPr="00E46B72">
        <w:rPr>
          <w:rFonts w:ascii="Arial" w:hAnsi="Arial" w:cs="Arial"/>
          <w:b/>
          <w:color w:val="000000" w:themeColor="text1"/>
          <w:lang w:val="es-CO"/>
        </w:rPr>
        <w:t>los</w:t>
      </w:r>
      <w:r w:rsidR="00F157A4" w:rsidRPr="00E46B72">
        <w:rPr>
          <w:rFonts w:ascii="Arial" w:hAnsi="Arial" w:cs="Arial"/>
          <w:b/>
          <w:color w:val="000000" w:themeColor="text1"/>
          <w:lang w:val="es-CO"/>
        </w:rPr>
        <w:t xml:space="preserve"> árboles pierden las</w:t>
      </w:r>
      <w:r w:rsidR="00A35BC7" w:rsidRPr="00E46B72">
        <w:rPr>
          <w:rFonts w:ascii="Arial" w:hAnsi="Arial" w:cs="Arial"/>
          <w:b/>
          <w:color w:val="000000" w:themeColor="text1"/>
          <w:lang w:val="es-CO"/>
        </w:rPr>
        <w:t xml:space="preserve"> hojas.</w:t>
      </w:r>
    </w:p>
    <w:p w:rsidR="00FC4312" w:rsidRPr="00634ED6" w:rsidRDefault="00FC4312" w:rsidP="00634ED6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634ED6">
        <w:rPr>
          <w:rFonts w:ascii="Arial" w:hAnsi="Arial" w:cs="Arial"/>
          <w:color w:val="FF0000"/>
          <w:lang w:val="es-ES_tradnl"/>
        </w:rPr>
        <w:t>*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>…</w:t>
      </w:r>
      <w:r w:rsidR="004645B0">
        <w:rPr>
          <w:rFonts w:ascii="Arial" w:hAnsi="Arial" w:cs="Arial"/>
          <w:b/>
          <w:color w:val="000000" w:themeColor="text1"/>
          <w:lang w:val="es-CO"/>
        </w:rPr>
        <w:t>l</w:t>
      </w:r>
      <w:r w:rsidR="004645B0" w:rsidRPr="00634ED6">
        <w:rPr>
          <w:rFonts w:ascii="Arial" w:hAnsi="Arial" w:cs="Arial"/>
          <w:b/>
          <w:color w:val="000000" w:themeColor="text1"/>
          <w:lang w:val="es-CO"/>
        </w:rPr>
        <w:t xml:space="preserve">a </w:t>
      </w:r>
      <w:r w:rsidR="004645B0" w:rsidRPr="00634ED6">
        <w:rPr>
          <w:rFonts w:ascii="Arial" w:hAnsi="Arial" w:cs="Arial"/>
          <w:b/>
          <w:color w:val="000000" w:themeColor="text1"/>
          <w:lang w:val="es-CO"/>
        </w:rPr>
        <w:t>selva sub</w:t>
      </w:r>
      <w:del w:id="1" w:author="María" w:date="2015-05-10T16:26:00Z">
        <w:r w:rsidR="004645B0" w:rsidRPr="00634ED6" w:rsidDel="004645B0">
          <w:rPr>
            <w:rFonts w:ascii="Arial" w:hAnsi="Arial" w:cs="Arial"/>
            <w:b/>
            <w:color w:val="000000" w:themeColor="text1"/>
            <w:lang w:val="es-CO"/>
          </w:rPr>
          <w:delText>-</w:delText>
        </w:r>
      </w:del>
      <w:r w:rsidR="004645B0" w:rsidRPr="00634ED6">
        <w:rPr>
          <w:rFonts w:ascii="Arial" w:hAnsi="Arial" w:cs="Arial"/>
          <w:b/>
          <w:color w:val="000000" w:themeColor="text1"/>
          <w:lang w:val="es-CO"/>
        </w:rPr>
        <w:t xml:space="preserve">andina </w:t>
      </w:r>
      <w:r w:rsidR="00A35BC7" w:rsidRPr="00634ED6">
        <w:rPr>
          <w:rFonts w:ascii="Arial" w:hAnsi="Arial" w:cs="Arial"/>
          <w:b/>
          <w:color w:val="000000" w:themeColor="text1"/>
          <w:lang w:val="es-CO"/>
        </w:rPr>
        <w:t>ha sido en parte reemplazada por cafetales.</w:t>
      </w:r>
    </w:p>
    <w:p w:rsidR="00506E96" w:rsidRPr="00634ED6" w:rsidRDefault="00506E96" w:rsidP="00634ED6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820110" w:rsidRPr="00634ED6" w:rsidRDefault="00CB6D35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highlight w:val="green"/>
          <w:lang w:val="es-ES_tradnl"/>
        </w:rPr>
        <w:t>Pregunta 7</w:t>
      </w:r>
      <w:r w:rsidR="00820110" w:rsidRPr="00634ED6">
        <w:rPr>
          <w:rFonts w:ascii="Arial" w:hAnsi="Arial" w:cs="Arial"/>
          <w:highlight w:val="green"/>
          <w:lang w:val="es-ES_tradnl"/>
        </w:rPr>
        <w:t xml:space="preserve"> (</w:t>
      </w:r>
      <w:r w:rsidR="00820110" w:rsidRPr="00634ED6">
        <w:rPr>
          <w:rFonts w:ascii="Arial" w:hAnsi="Arial" w:cs="Arial"/>
          <w:b/>
          <w:highlight w:val="green"/>
          <w:lang w:val="es-ES_tradnl"/>
        </w:rPr>
        <w:t>173</w:t>
      </w:r>
      <w:r w:rsidR="00820110" w:rsidRPr="00634ED6">
        <w:rPr>
          <w:rFonts w:ascii="Arial" w:hAnsi="Arial" w:cs="Arial"/>
          <w:highlight w:val="green"/>
          <w:lang w:val="es-ES_tradnl"/>
        </w:rPr>
        <w:t xml:space="preserve"> caracteres máximo)</w:t>
      </w:r>
      <w:r w:rsidR="004645B0">
        <w:rPr>
          <w:rFonts w:ascii="Arial" w:hAnsi="Arial" w:cs="Arial"/>
          <w:lang w:val="es-ES_tradnl"/>
        </w:rPr>
        <w:t xml:space="preserve"> </w:t>
      </w:r>
      <w:r w:rsidR="00A2587C" w:rsidRPr="00634ED6">
        <w:rPr>
          <w:rFonts w:ascii="Arial" w:hAnsi="Arial" w:cs="Arial"/>
          <w:lang w:val="es-ES_tradnl"/>
        </w:rPr>
        <w:t>¿Qué ecosistema</w:t>
      </w:r>
      <w:r w:rsidR="00506E96" w:rsidRPr="00634ED6">
        <w:rPr>
          <w:rFonts w:ascii="Arial" w:hAnsi="Arial" w:cs="Arial"/>
          <w:lang w:val="es-ES_tradnl"/>
        </w:rPr>
        <w:t xml:space="preserve">s, muy diferentes a las selvas, se formaron </w:t>
      </w:r>
      <w:r w:rsidR="00C75D5F" w:rsidRPr="00634ED6">
        <w:rPr>
          <w:rFonts w:ascii="Arial" w:hAnsi="Arial" w:cs="Arial"/>
          <w:lang w:val="es-ES_tradnl"/>
        </w:rPr>
        <w:t>debido al</w:t>
      </w:r>
      <w:r w:rsidR="00506E96" w:rsidRPr="00634ED6">
        <w:rPr>
          <w:rFonts w:ascii="Arial" w:hAnsi="Arial" w:cs="Arial"/>
          <w:lang w:val="es-ES_tradnl"/>
        </w:rPr>
        <w:t xml:space="preserve"> levantamiento de </w:t>
      </w:r>
      <w:r w:rsidR="00A2587C" w:rsidRPr="00634ED6">
        <w:rPr>
          <w:rFonts w:ascii="Arial" w:hAnsi="Arial" w:cs="Arial"/>
          <w:lang w:val="es-ES_tradnl"/>
        </w:rPr>
        <w:t>la cordillera de los Andes?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A52FE" w:rsidRPr="00634ED6" w:rsidRDefault="00820110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color w:val="000000" w:themeColor="text1"/>
          <w:lang w:val="es-ES_tradnl"/>
        </w:rPr>
      </w:pPr>
      <w:r w:rsidRPr="00634ED6">
        <w:rPr>
          <w:rFonts w:ascii="Arial" w:hAnsi="Arial" w:cs="Arial"/>
          <w:highlight w:val="yellow"/>
          <w:lang w:val="es-ES_tradnl"/>
        </w:rPr>
        <w:t>Explicación (</w:t>
      </w:r>
      <w:r w:rsidRPr="00634ED6">
        <w:rPr>
          <w:rFonts w:ascii="Arial" w:hAnsi="Arial" w:cs="Arial"/>
          <w:b/>
          <w:highlight w:val="yellow"/>
          <w:lang w:val="es-ES_tradnl"/>
        </w:rPr>
        <w:t>173</w:t>
      </w:r>
      <w:r w:rsidRPr="00634ED6">
        <w:rPr>
          <w:rFonts w:ascii="Arial" w:hAnsi="Arial" w:cs="Arial"/>
          <w:highlight w:val="yellow"/>
          <w:lang w:val="es-ES_tradnl"/>
        </w:rPr>
        <w:t xml:space="preserve"> caracteres máximo</w:t>
      </w:r>
      <w:r w:rsidRPr="00E46B72">
        <w:rPr>
          <w:rFonts w:ascii="Arial" w:hAnsi="Arial" w:cs="Arial"/>
          <w:highlight w:val="yellow"/>
          <w:lang w:val="es-ES_tradnl"/>
        </w:rPr>
        <w:t>)</w:t>
      </w:r>
      <w:r w:rsidR="004645B0" w:rsidRPr="00E46B72">
        <w:rPr>
          <w:rFonts w:ascii="Arial" w:hAnsi="Arial" w:cs="Arial"/>
          <w:highlight w:val="yellow"/>
          <w:lang w:val="es-ES_tradnl"/>
        </w:rPr>
        <w:t xml:space="preserve"> </w:t>
      </w:r>
      <w:r w:rsidR="008A52FE" w:rsidRPr="00E46B72">
        <w:rPr>
          <w:rFonts w:ascii="Arial" w:hAnsi="Arial" w:cs="Arial"/>
          <w:color w:val="000000" w:themeColor="text1"/>
          <w:lang w:val="es-ES_tradnl"/>
        </w:rPr>
        <w:t xml:space="preserve">Los </w:t>
      </w:r>
      <w:r w:rsidR="004645B0" w:rsidRPr="00E46B72">
        <w:rPr>
          <w:rFonts w:ascii="Arial" w:hAnsi="Arial" w:cs="Arial"/>
          <w:color w:val="000000" w:themeColor="text1"/>
          <w:lang w:val="es-ES_tradnl"/>
        </w:rPr>
        <w:t xml:space="preserve">páramos </w:t>
      </w:r>
      <w:r w:rsidR="008A52FE" w:rsidRPr="00E46B72">
        <w:rPr>
          <w:rFonts w:ascii="Arial" w:hAnsi="Arial" w:cs="Arial"/>
          <w:color w:val="000000" w:themeColor="text1"/>
          <w:lang w:val="es-ES_tradnl"/>
        </w:rPr>
        <w:t xml:space="preserve">y los </w:t>
      </w:r>
      <w:r w:rsidR="004645B0" w:rsidRPr="00E46B72">
        <w:rPr>
          <w:rFonts w:ascii="Arial" w:hAnsi="Arial" w:cs="Arial"/>
          <w:color w:val="000000" w:themeColor="text1"/>
          <w:lang w:val="es-ES_tradnl"/>
        </w:rPr>
        <w:t>nevados</w:t>
      </w:r>
      <w:r w:rsidR="008A52FE" w:rsidRPr="00E46B72">
        <w:rPr>
          <w:rFonts w:ascii="Arial" w:hAnsi="Arial" w:cs="Arial"/>
          <w:color w:val="000000" w:themeColor="text1"/>
          <w:lang w:val="es-ES_tradnl"/>
        </w:rPr>
        <w:t>.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634ED6">
        <w:rPr>
          <w:rFonts w:ascii="Arial" w:hAnsi="Arial" w:cs="Arial"/>
          <w:b/>
          <w:highlight w:val="yellow"/>
          <w:lang w:val="es-ES_tradnl"/>
        </w:rPr>
        <w:t>73</w:t>
      </w:r>
      <w:r w:rsidRPr="00634ED6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634ED6">
        <w:rPr>
          <w:rFonts w:ascii="Arial" w:hAnsi="Arial" w:cs="Arial"/>
          <w:lang w:val="es-ES_tradnl"/>
        </w:rPr>
        <w:t xml:space="preserve"> 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A2587C" w:rsidRPr="00634ED6" w:rsidRDefault="00506E96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A2587C" w:rsidRPr="00634ED6">
        <w:rPr>
          <w:rFonts w:ascii="Arial" w:hAnsi="Arial" w:cs="Arial"/>
          <w:lang w:val="es-ES_tradnl"/>
        </w:rPr>
        <w:t>Bosque</w:t>
      </w:r>
      <w:r w:rsidRPr="00634ED6">
        <w:rPr>
          <w:rFonts w:ascii="Arial" w:hAnsi="Arial" w:cs="Arial"/>
          <w:lang w:val="es-ES_tradnl"/>
        </w:rPr>
        <w:t>s</w:t>
      </w:r>
      <w:r w:rsidR="00A2587C" w:rsidRPr="00634ED6">
        <w:rPr>
          <w:rFonts w:ascii="Arial" w:hAnsi="Arial" w:cs="Arial"/>
          <w:lang w:val="es-ES_tradnl"/>
        </w:rPr>
        <w:t xml:space="preserve"> seco</w:t>
      </w:r>
      <w:r w:rsidRPr="00634ED6">
        <w:rPr>
          <w:rFonts w:ascii="Arial" w:hAnsi="Arial" w:cs="Arial"/>
          <w:lang w:val="es-ES_tradnl"/>
        </w:rPr>
        <w:t>s.</w:t>
      </w:r>
    </w:p>
    <w:p w:rsidR="00A2587C" w:rsidRPr="00634ED6" w:rsidRDefault="00506E96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A2587C" w:rsidRPr="00634ED6">
        <w:rPr>
          <w:rFonts w:ascii="Arial" w:hAnsi="Arial" w:cs="Arial"/>
          <w:lang w:val="es-ES_tradnl"/>
        </w:rPr>
        <w:t>Mangla</w:t>
      </w:r>
      <w:r w:rsidRPr="00634ED6">
        <w:rPr>
          <w:rFonts w:ascii="Arial" w:hAnsi="Arial" w:cs="Arial"/>
          <w:lang w:val="es-ES_tradnl"/>
        </w:rPr>
        <w:t>res.</w:t>
      </w:r>
    </w:p>
    <w:p w:rsidR="00A2587C" w:rsidRPr="00634ED6" w:rsidRDefault="00506E96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4645B0" w:rsidRPr="00634ED6">
        <w:rPr>
          <w:rFonts w:ascii="Arial" w:hAnsi="Arial" w:cs="Arial"/>
          <w:b/>
          <w:lang w:val="es-ES_tradnl"/>
        </w:rPr>
        <w:t>P</w:t>
      </w:r>
      <w:r w:rsidR="004645B0">
        <w:rPr>
          <w:rFonts w:ascii="Arial" w:hAnsi="Arial" w:cs="Arial"/>
          <w:b/>
          <w:lang w:val="es-ES_tradnl"/>
        </w:rPr>
        <w:t>á</w:t>
      </w:r>
      <w:r w:rsidR="004645B0" w:rsidRPr="00634ED6">
        <w:rPr>
          <w:rFonts w:ascii="Arial" w:hAnsi="Arial" w:cs="Arial"/>
          <w:b/>
          <w:lang w:val="es-ES_tradnl"/>
        </w:rPr>
        <w:t>ramos</w:t>
      </w:r>
      <w:r w:rsidRPr="00634ED6">
        <w:rPr>
          <w:rFonts w:ascii="Arial" w:hAnsi="Arial" w:cs="Arial"/>
          <w:b/>
          <w:lang w:val="es-ES_tradnl"/>
        </w:rPr>
        <w:t>.</w:t>
      </w:r>
    </w:p>
    <w:p w:rsidR="00A2587C" w:rsidRPr="00634ED6" w:rsidRDefault="00506E96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b/>
          <w:lang w:val="es-ES_tradnl"/>
        </w:rPr>
        <w:t>Nevados.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945781" w:rsidRPr="00634ED6" w:rsidRDefault="00CB6D35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highlight w:val="green"/>
          <w:lang w:val="es-ES_tradnl"/>
        </w:rPr>
        <w:t>Pregunta 8</w:t>
      </w:r>
      <w:r w:rsidR="00945781" w:rsidRPr="00634ED6">
        <w:rPr>
          <w:rFonts w:ascii="Arial" w:hAnsi="Arial" w:cs="Arial"/>
          <w:highlight w:val="green"/>
          <w:lang w:val="es-ES_tradnl"/>
        </w:rPr>
        <w:t xml:space="preserve"> (</w:t>
      </w:r>
      <w:r w:rsidR="00945781" w:rsidRPr="00634ED6">
        <w:rPr>
          <w:rFonts w:ascii="Arial" w:hAnsi="Arial" w:cs="Arial"/>
          <w:b/>
          <w:highlight w:val="green"/>
          <w:lang w:val="es-ES_tradnl"/>
        </w:rPr>
        <w:t>173</w:t>
      </w:r>
      <w:r w:rsidR="00945781" w:rsidRPr="00634ED6">
        <w:rPr>
          <w:rFonts w:ascii="Arial" w:hAnsi="Arial" w:cs="Arial"/>
          <w:highlight w:val="green"/>
          <w:lang w:val="es-ES_tradnl"/>
        </w:rPr>
        <w:t xml:space="preserve"> caracteres máximo)</w:t>
      </w:r>
      <w:r w:rsidR="00945781" w:rsidRPr="00634ED6">
        <w:rPr>
          <w:rFonts w:ascii="Arial" w:hAnsi="Arial" w:cs="Arial"/>
          <w:lang w:val="es-ES_tradnl"/>
        </w:rPr>
        <w:t xml:space="preserve"> Los ríos en Colombia se caracterizan principalmente por…</w:t>
      </w:r>
    </w:p>
    <w:p w:rsidR="00945781" w:rsidRPr="00634ED6" w:rsidRDefault="00945781" w:rsidP="00634ED6">
      <w:pPr>
        <w:spacing w:line="360" w:lineRule="auto"/>
        <w:rPr>
          <w:rFonts w:ascii="Arial" w:hAnsi="Arial" w:cs="Arial"/>
          <w:lang w:val="es-ES_tradnl"/>
        </w:rPr>
      </w:pPr>
    </w:p>
    <w:p w:rsidR="00945781" w:rsidRPr="00634ED6" w:rsidRDefault="00945781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color w:val="000000" w:themeColor="text1"/>
          <w:lang w:val="es-ES_tradnl"/>
        </w:rPr>
      </w:pPr>
      <w:r w:rsidRPr="00634ED6">
        <w:rPr>
          <w:rFonts w:ascii="Arial" w:hAnsi="Arial" w:cs="Arial"/>
          <w:highlight w:val="yellow"/>
          <w:lang w:val="es-ES_tradnl"/>
        </w:rPr>
        <w:t>Explicación (</w:t>
      </w:r>
      <w:r w:rsidRPr="00634ED6">
        <w:rPr>
          <w:rFonts w:ascii="Arial" w:hAnsi="Arial" w:cs="Arial"/>
          <w:b/>
          <w:highlight w:val="yellow"/>
          <w:lang w:val="es-ES_tradnl"/>
        </w:rPr>
        <w:t>173</w:t>
      </w:r>
      <w:r w:rsidRPr="00634ED6">
        <w:rPr>
          <w:rFonts w:ascii="Arial" w:hAnsi="Arial" w:cs="Arial"/>
          <w:highlight w:val="yellow"/>
          <w:lang w:val="es-ES_tradnl"/>
        </w:rPr>
        <w:t xml:space="preserve"> caracteres máximo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 xml:space="preserve"> </w:t>
      </w:r>
    </w:p>
    <w:p w:rsidR="00945781" w:rsidRPr="00634ED6" w:rsidRDefault="00945781" w:rsidP="00634ED6">
      <w:pPr>
        <w:spacing w:line="360" w:lineRule="auto"/>
        <w:rPr>
          <w:rFonts w:ascii="Arial" w:hAnsi="Arial" w:cs="Arial"/>
          <w:lang w:val="es-ES_tradnl"/>
        </w:rPr>
      </w:pPr>
    </w:p>
    <w:p w:rsidR="00945781" w:rsidRPr="00634ED6" w:rsidRDefault="00945781" w:rsidP="00634ED6">
      <w:pPr>
        <w:spacing w:line="360" w:lineRule="auto"/>
        <w:rPr>
          <w:rFonts w:ascii="Arial" w:hAnsi="Arial" w:cs="Arial"/>
          <w:b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634ED6">
        <w:rPr>
          <w:rFonts w:ascii="Arial" w:hAnsi="Arial" w:cs="Arial"/>
          <w:b/>
          <w:highlight w:val="yellow"/>
          <w:lang w:val="es-ES_tradnl"/>
        </w:rPr>
        <w:t>73</w:t>
      </w:r>
      <w:r w:rsidRPr="00634ED6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634ED6">
        <w:rPr>
          <w:rFonts w:ascii="Arial" w:hAnsi="Arial" w:cs="Arial"/>
          <w:lang w:val="es-ES_tradnl"/>
        </w:rPr>
        <w:t xml:space="preserve"> </w:t>
      </w:r>
      <w:r w:rsidRPr="00BE388D">
        <w:rPr>
          <w:rFonts w:ascii="Arial" w:hAnsi="Arial" w:cs="Arial"/>
          <w:lang w:val="es-ES_tradnl"/>
        </w:rPr>
        <w:t>Los ríos en Colombia se caracterizan principalmente por</w:t>
      </w:r>
      <w:r w:rsidRPr="00BE388D">
        <w:rPr>
          <w:rFonts w:ascii="Arial" w:hAnsi="Arial" w:cs="Arial"/>
          <w:color w:val="000000" w:themeColor="text1"/>
          <w:lang w:val="es-ES_tradnl"/>
        </w:rPr>
        <w:t xml:space="preserve"> nacer en las zonas altas de las montañas.</w:t>
      </w:r>
    </w:p>
    <w:p w:rsidR="00945781" w:rsidRPr="00634ED6" w:rsidRDefault="00945781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lang w:val="es-ES_tradnl"/>
        </w:rPr>
        <w:t xml:space="preserve"> </w:t>
      </w:r>
    </w:p>
    <w:p w:rsidR="00945781" w:rsidRPr="00634ED6" w:rsidRDefault="00945781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color w:val="000000" w:themeColor="text1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>…</w:t>
      </w:r>
      <w:r w:rsidR="00DF641D" w:rsidRPr="00634ED6">
        <w:rPr>
          <w:rFonts w:ascii="Arial" w:hAnsi="Arial" w:cs="Arial"/>
          <w:b/>
          <w:lang w:val="es-ES_tradnl"/>
        </w:rPr>
        <w:t xml:space="preserve"> por</w:t>
      </w:r>
      <w:r w:rsidR="00DF641D" w:rsidRPr="00634ED6">
        <w:rPr>
          <w:rFonts w:ascii="Arial" w:hAnsi="Arial" w:cs="Arial"/>
          <w:b/>
          <w:color w:val="000000" w:themeColor="text1"/>
          <w:lang w:val="es-ES_tradnl"/>
        </w:rPr>
        <w:t xml:space="preserve"> nacer en las zonas altas de las montañas.</w:t>
      </w:r>
    </w:p>
    <w:p w:rsidR="00945781" w:rsidRPr="00634ED6" w:rsidRDefault="00945781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color w:val="FF0000"/>
          <w:lang w:val="es-ES_tradnl"/>
        </w:rPr>
        <w:t>*</w:t>
      </w:r>
      <w:r w:rsidR="00DF641D" w:rsidRPr="00634ED6">
        <w:rPr>
          <w:rFonts w:ascii="Arial" w:hAnsi="Arial" w:cs="Arial"/>
          <w:color w:val="000000" w:themeColor="text1"/>
          <w:lang w:val="es-ES_tradnl"/>
        </w:rPr>
        <w:t>…</w:t>
      </w:r>
      <w:r w:rsidR="004645B0">
        <w:rPr>
          <w:rFonts w:ascii="Arial" w:hAnsi="Arial" w:cs="Arial"/>
          <w:color w:val="000000" w:themeColor="text1"/>
          <w:lang w:val="es-ES_tradnl"/>
        </w:rPr>
        <w:t>p</w:t>
      </w:r>
      <w:r w:rsidR="004645B0" w:rsidRPr="00634ED6">
        <w:rPr>
          <w:rFonts w:ascii="Arial" w:hAnsi="Arial" w:cs="Arial"/>
          <w:color w:val="000000" w:themeColor="text1"/>
          <w:lang w:val="es-ES_tradnl"/>
        </w:rPr>
        <w:t xml:space="preserve">or </w:t>
      </w:r>
      <w:r w:rsidR="00DF641D" w:rsidRPr="00634ED6">
        <w:rPr>
          <w:rFonts w:ascii="Arial" w:hAnsi="Arial" w:cs="Arial"/>
          <w:color w:val="000000" w:themeColor="text1"/>
          <w:lang w:val="es-ES_tradnl"/>
        </w:rPr>
        <w:t>nacer en los valles.</w:t>
      </w:r>
    </w:p>
    <w:p w:rsidR="00945781" w:rsidRPr="00634ED6" w:rsidRDefault="00945781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color w:val="000000" w:themeColor="text1"/>
          <w:lang w:val="es-ES_tradnl"/>
        </w:rPr>
      </w:pPr>
      <w:r w:rsidRPr="00634ED6">
        <w:rPr>
          <w:rFonts w:ascii="Arial" w:hAnsi="Arial" w:cs="Arial"/>
          <w:color w:val="FF0000"/>
          <w:lang w:val="es-ES_tradnl"/>
        </w:rPr>
        <w:t>*</w:t>
      </w:r>
      <w:r w:rsidRPr="00634ED6">
        <w:rPr>
          <w:rFonts w:ascii="Arial" w:hAnsi="Arial" w:cs="Arial"/>
          <w:color w:val="000000" w:themeColor="text1"/>
          <w:lang w:val="es-ES_tradnl"/>
        </w:rPr>
        <w:t>…</w:t>
      </w:r>
      <w:r w:rsidR="00DF641D" w:rsidRPr="00634ED6">
        <w:rPr>
          <w:rFonts w:ascii="Arial" w:hAnsi="Arial" w:cs="Arial"/>
          <w:color w:val="000000" w:themeColor="text1"/>
          <w:lang w:val="es-ES_tradnl"/>
        </w:rPr>
        <w:t>por ser muy cortos.</w:t>
      </w:r>
    </w:p>
    <w:p w:rsidR="00945781" w:rsidRPr="00634ED6" w:rsidRDefault="00945781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color w:val="FF0000"/>
          <w:lang w:val="es-ES_tradnl"/>
        </w:rPr>
        <w:t>*</w:t>
      </w:r>
      <w:r w:rsidRPr="00634ED6">
        <w:rPr>
          <w:rFonts w:ascii="Arial" w:hAnsi="Arial" w:cs="Arial"/>
          <w:color w:val="000000" w:themeColor="text1"/>
          <w:lang w:val="es-ES_tradnl"/>
        </w:rPr>
        <w:t>…</w:t>
      </w:r>
      <w:r w:rsidR="004645B0">
        <w:rPr>
          <w:rFonts w:ascii="Arial" w:hAnsi="Arial" w:cs="Arial"/>
          <w:color w:val="000000" w:themeColor="text1"/>
          <w:lang w:val="es-ES_tradnl"/>
        </w:rPr>
        <w:t>p</w:t>
      </w:r>
      <w:r w:rsidR="004645B0" w:rsidRPr="00634ED6">
        <w:rPr>
          <w:rFonts w:ascii="Arial" w:hAnsi="Arial" w:cs="Arial"/>
          <w:color w:val="000000" w:themeColor="text1"/>
          <w:lang w:val="es-ES_tradnl"/>
        </w:rPr>
        <w:t xml:space="preserve">or </w:t>
      </w:r>
      <w:r w:rsidR="00DF641D" w:rsidRPr="00634ED6">
        <w:rPr>
          <w:rFonts w:ascii="Arial" w:hAnsi="Arial" w:cs="Arial"/>
          <w:color w:val="000000" w:themeColor="text1"/>
          <w:lang w:val="es-ES_tradnl"/>
        </w:rPr>
        <w:t>nacer en la selva.</w:t>
      </w:r>
    </w:p>
    <w:p w:rsidR="00945781" w:rsidRPr="00634ED6" w:rsidRDefault="00945781" w:rsidP="00634ED6">
      <w:pPr>
        <w:spacing w:line="360" w:lineRule="auto"/>
        <w:rPr>
          <w:rFonts w:ascii="Arial" w:hAnsi="Arial" w:cs="Arial"/>
          <w:lang w:val="es-ES_tradnl"/>
        </w:rPr>
      </w:pPr>
    </w:p>
    <w:p w:rsidR="00A2587C" w:rsidRPr="00634ED6" w:rsidRDefault="00CB6D35" w:rsidP="00634ED6">
      <w:pPr>
        <w:pStyle w:val="NormalWeb"/>
        <w:spacing w:before="2" w:after="2" w:line="36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634ED6">
        <w:rPr>
          <w:rFonts w:ascii="Arial" w:hAnsi="Arial" w:cs="Arial"/>
          <w:sz w:val="24"/>
          <w:szCs w:val="24"/>
          <w:highlight w:val="green"/>
        </w:rPr>
        <w:t>Pregunta 9</w:t>
      </w:r>
      <w:r w:rsidR="00820110" w:rsidRPr="00634ED6">
        <w:rPr>
          <w:rFonts w:ascii="Arial" w:hAnsi="Arial" w:cs="Arial"/>
          <w:sz w:val="24"/>
          <w:szCs w:val="24"/>
          <w:highlight w:val="green"/>
        </w:rPr>
        <w:t xml:space="preserve"> (</w:t>
      </w:r>
      <w:r w:rsidR="00820110" w:rsidRPr="00634ED6">
        <w:rPr>
          <w:rFonts w:ascii="Arial" w:hAnsi="Arial" w:cs="Arial"/>
          <w:b/>
          <w:sz w:val="24"/>
          <w:szCs w:val="24"/>
          <w:highlight w:val="green"/>
        </w:rPr>
        <w:t>173</w:t>
      </w:r>
      <w:r w:rsidR="00820110" w:rsidRPr="00634ED6">
        <w:rPr>
          <w:rFonts w:ascii="Arial" w:hAnsi="Arial" w:cs="Arial"/>
          <w:sz w:val="24"/>
          <w:szCs w:val="24"/>
          <w:highlight w:val="green"/>
        </w:rPr>
        <w:t xml:space="preserve"> caracteres máximo)</w:t>
      </w:r>
      <w:r w:rsidR="00A2587C" w:rsidRPr="00634ED6">
        <w:rPr>
          <w:rFonts w:ascii="Arial" w:hAnsi="Arial" w:cs="Arial"/>
          <w:sz w:val="24"/>
          <w:szCs w:val="24"/>
        </w:rPr>
        <w:t xml:space="preserve"> </w:t>
      </w:r>
      <w:r w:rsidR="00517069" w:rsidRPr="00634ED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En los ecosistemas </w:t>
      </w:r>
      <w:r w:rsidR="0035285A" w:rsidRPr="00634ED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marinos </w:t>
      </w:r>
      <w:r w:rsidR="00517069" w:rsidRPr="00634ED6">
        <w:rPr>
          <w:rFonts w:ascii="Arial" w:eastAsia="Times New Roman" w:hAnsi="Arial" w:cs="Arial"/>
          <w:sz w:val="24"/>
          <w:szCs w:val="24"/>
          <w:lang w:val="es-CO" w:eastAsia="es-CO"/>
        </w:rPr>
        <w:t>se des</w:t>
      </w:r>
      <w:r w:rsidR="0017721D" w:rsidRPr="00634ED6">
        <w:rPr>
          <w:rFonts w:ascii="Arial" w:eastAsia="Times New Roman" w:hAnsi="Arial" w:cs="Arial"/>
          <w:sz w:val="24"/>
          <w:szCs w:val="24"/>
          <w:lang w:val="es-CO" w:eastAsia="es-CO"/>
        </w:rPr>
        <w:t>tacan tres zonas,</w:t>
      </w:r>
      <w:r w:rsidR="00DB1A78" w:rsidRPr="00634ED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una de ellas es</w:t>
      </w:r>
      <w:r w:rsidR="004645B0">
        <w:rPr>
          <w:rFonts w:ascii="Arial" w:eastAsia="Times New Roman" w:hAnsi="Arial" w:cs="Arial"/>
          <w:sz w:val="24"/>
          <w:szCs w:val="24"/>
          <w:lang w:val="es-CO" w:eastAsia="es-CO"/>
        </w:rPr>
        <w:t>…</w:t>
      </w:r>
    </w:p>
    <w:p w:rsidR="0017721D" w:rsidRPr="00634ED6" w:rsidRDefault="0017721D" w:rsidP="00634ED6">
      <w:pPr>
        <w:pStyle w:val="NormalWeb"/>
        <w:spacing w:before="2" w:after="2" w:line="36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highlight w:val="green"/>
          <w:lang w:val="es-ES_tradnl"/>
        </w:rPr>
      </w:pPr>
      <w:r w:rsidRPr="00634ED6">
        <w:rPr>
          <w:rFonts w:ascii="Arial" w:hAnsi="Arial" w:cs="Arial"/>
          <w:highlight w:val="yellow"/>
          <w:lang w:val="es-ES_tradnl"/>
        </w:rPr>
        <w:t>Explicación (</w:t>
      </w:r>
      <w:r w:rsidRPr="00634ED6">
        <w:rPr>
          <w:rFonts w:ascii="Arial" w:hAnsi="Arial" w:cs="Arial"/>
          <w:b/>
          <w:highlight w:val="yellow"/>
          <w:lang w:val="es-ES_tradnl"/>
        </w:rPr>
        <w:t>173</w:t>
      </w:r>
      <w:r w:rsidRPr="00634ED6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17721D" w:rsidRPr="00634ED6">
        <w:rPr>
          <w:rFonts w:ascii="Arial" w:hAnsi="Arial" w:cs="Arial"/>
          <w:b/>
          <w:color w:val="000000" w:themeColor="text1"/>
          <w:lang w:val="es-ES_tradnl"/>
        </w:rPr>
        <w:t xml:space="preserve"> </w:t>
      </w:r>
      <w:r w:rsidR="00C26145" w:rsidRPr="00BE388D">
        <w:rPr>
          <w:rFonts w:ascii="Arial" w:hAnsi="Arial" w:cs="Arial"/>
          <w:color w:val="000000" w:themeColor="text1"/>
          <w:lang w:val="es-ES_tradnl"/>
        </w:rPr>
        <w:t>L</w:t>
      </w:r>
      <w:r w:rsidR="0017721D" w:rsidRPr="00BE388D">
        <w:rPr>
          <w:rFonts w:ascii="Arial" w:eastAsia="Times New Roman" w:hAnsi="Arial" w:cs="Arial"/>
          <w:lang w:val="es-CO" w:eastAsia="es-CO"/>
        </w:rPr>
        <w:t xml:space="preserve">a </w:t>
      </w:r>
      <w:r w:rsidR="0017721D" w:rsidRPr="00BE388D">
        <w:rPr>
          <w:rFonts w:ascii="Arial" w:hAnsi="Arial" w:cs="Arial"/>
          <w:color w:val="000000" w:themeColor="text1"/>
          <w:lang w:val="es-ES_tradnl"/>
        </w:rPr>
        <w:t>bentónica que se relaciona con el fondo oceánico</w:t>
      </w:r>
      <w:r w:rsidR="00C26145" w:rsidRPr="00BE388D">
        <w:rPr>
          <w:rFonts w:ascii="Arial" w:hAnsi="Arial" w:cs="Arial"/>
          <w:color w:val="000000" w:themeColor="text1"/>
          <w:lang w:val="es-ES_tradnl"/>
        </w:rPr>
        <w:t xml:space="preserve">; </w:t>
      </w:r>
      <w:r w:rsidR="0017721D" w:rsidRPr="00BE388D">
        <w:rPr>
          <w:rFonts w:ascii="Arial" w:hAnsi="Arial" w:cs="Arial"/>
          <w:color w:val="000000" w:themeColor="text1"/>
          <w:lang w:val="es-ES_tradnl"/>
        </w:rPr>
        <w:t>la zona pelágica que se relaciona con el mar abierto y la zona costera que es la más biodiversa de las tres.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634ED6">
        <w:rPr>
          <w:rFonts w:ascii="Arial" w:hAnsi="Arial" w:cs="Arial"/>
          <w:b/>
          <w:highlight w:val="yellow"/>
          <w:lang w:val="es-ES_tradnl"/>
        </w:rPr>
        <w:t>73</w:t>
      </w:r>
      <w:r w:rsidRPr="00634ED6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634ED6">
        <w:rPr>
          <w:rFonts w:ascii="Arial" w:hAnsi="Arial" w:cs="Arial"/>
          <w:lang w:val="es-ES_tradnl"/>
        </w:rPr>
        <w:t xml:space="preserve"> 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517069" w:rsidRPr="00634ED6" w:rsidRDefault="00517069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color w:val="000000" w:themeColor="text1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DB1A78" w:rsidRPr="00634ED6">
        <w:rPr>
          <w:rFonts w:ascii="Arial" w:hAnsi="Arial" w:cs="Arial"/>
          <w:b/>
          <w:color w:val="000000" w:themeColor="text1"/>
          <w:lang w:val="es-ES_tradnl"/>
        </w:rPr>
        <w:t>l</w:t>
      </w:r>
      <w:r w:rsidR="0017721D" w:rsidRPr="00634ED6">
        <w:rPr>
          <w:rFonts w:ascii="Arial" w:hAnsi="Arial" w:cs="Arial"/>
          <w:b/>
          <w:color w:val="000000" w:themeColor="text1"/>
          <w:lang w:val="es-ES_tradnl"/>
        </w:rPr>
        <w:t xml:space="preserve">a zona 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>bentónica que se relaciona con el fondo oceánico.</w:t>
      </w:r>
    </w:p>
    <w:p w:rsidR="00517069" w:rsidRPr="00634ED6" w:rsidRDefault="00517069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color w:val="FF0000"/>
          <w:lang w:val="es-ES_tradnl"/>
        </w:rPr>
        <w:t>*</w:t>
      </w:r>
      <w:r w:rsidR="00DB1A78" w:rsidRPr="00634ED6">
        <w:rPr>
          <w:rFonts w:ascii="Arial" w:hAnsi="Arial" w:cs="Arial"/>
          <w:color w:val="000000" w:themeColor="text1"/>
          <w:lang w:val="es-ES_tradnl"/>
        </w:rPr>
        <w:t>l</w:t>
      </w:r>
      <w:r w:rsidR="0017721D" w:rsidRPr="00634ED6">
        <w:rPr>
          <w:rFonts w:ascii="Arial" w:hAnsi="Arial" w:cs="Arial"/>
          <w:color w:val="000000" w:themeColor="text1"/>
          <w:lang w:val="es-ES_tradnl"/>
        </w:rPr>
        <w:t xml:space="preserve">a zona </w:t>
      </w:r>
      <w:r w:rsidRPr="00634ED6">
        <w:rPr>
          <w:rFonts w:ascii="Arial" w:hAnsi="Arial" w:cs="Arial"/>
          <w:color w:val="000000" w:themeColor="text1"/>
          <w:lang w:val="es-ES_tradnl"/>
        </w:rPr>
        <w:t>pelágica que se relaciona con el mar costero.</w:t>
      </w:r>
    </w:p>
    <w:p w:rsidR="00517069" w:rsidRPr="00634ED6" w:rsidRDefault="00517069" w:rsidP="00634ED6">
      <w:pPr>
        <w:spacing w:line="360" w:lineRule="auto"/>
        <w:rPr>
          <w:rFonts w:ascii="Arial" w:hAnsi="Arial" w:cs="Arial"/>
          <w:b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DB1A78" w:rsidRPr="00634ED6">
        <w:rPr>
          <w:rFonts w:ascii="Arial" w:hAnsi="Arial" w:cs="Arial"/>
          <w:b/>
          <w:color w:val="000000" w:themeColor="text1"/>
          <w:lang w:val="es-ES_tradnl"/>
        </w:rPr>
        <w:t>l</w:t>
      </w:r>
      <w:r w:rsidR="0017721D" w:rsidRPr="00634ED6">
        <w:rPr>
          <w:rFonts w:ascii="Arial" w:hAnsi="Arial" w:cs="Arial"/>
          <w:b/>
          <w:color w:val="000000" w:themeColor="text1"/>
          <w:lang w:val="es-ES_tradnl"/>
        </w:rPr>
        <w:t xml:space="preserve">a zona 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>pelágica que se relaciona con el mar abierto.</w:t>
      </w:r>
    </w:p>
    <w:p w:rsidR="00517069" w:rsidRPr="00634ED6" w:rsidRDefault="00517069" w:rsidP="00634ED6">
      <w:pPr>
        <w:spacing w:line="360" w:lineRule="auto"/>
        <w:rPr>
          <w:rFonts w:ascii="Arial" w:hAnsi="Arial" w:cs="Arial"/>
          <w:color w:val="000000" w:themeColor="text1"/>
          <w:lang w:val="es-ES_tradnl"/>
        </w:rPr>
      </w:pPr>
      <w:r w:rsidRPr="00634ED6">
        <w:rPr>
          <w:rFonts w:ascii="Arial" w:hAnsi="Arial" w:cs="Arial"/>
          <w:color w:val="FF0000"/>
          <w:lang w:val="es-ES_tradnl"/>
        </w:rPr>
        <w:t>*</w:t>
      </w:r>
      <w:r w:rsidR="00DB1A78" w:rsidRPr="00634ED6">
        <w:rPr>
          <w:rFonts w:ascii="Arial" w:hAnsi="Arial" w:cs="Arial"/>
          <w:color w:val="000000" w:themeColor="text1"/>
          <w:lang w:val="es-ES_tradnl"/>
        </w:rPr>
        <w:t>l</w:t>
      </w:r>
      <w:r w:rsidR="0017721D" w:rsidRPr="00634ED6">
        <w:rPr>
          <w:rFonts w:ascii="Arial" w:hAnsi="Arial" w:cs="Arial"/>
          <w:color w:val="000000" w:themeColor="text1"/>
          <w:lang w:val="es-ES_tradnl"/>
        </w:rPr>
        <w:t xml:space="preserve">a zona </w:t>
      </w:r>
      <w:r w:rsidRPr="00634ED6">
        <w:rPr>
          <w:rFonts w:ascii="Arial" w:hAnsi="Arial" w:cs="Arial"/>
          <w:color w:val="000000" w:themeColor="text1"/>
          <w:lang w:val="es-ES_tradnl"/>
        </w:rPr>
        <w:t>costera que es la menos biodiversa de las tres.</w:t>
      </w:r>
    </w:p>
    <w:p w:rsidR="004A0D5D" w:rsidRPr="00634ED6" w:rsidRDefault="004A0D5D" w:rsidP="00634ED6">
      <w:pPr>
        <w:spacing w:line="360" w:lineRule="auto"/>
        <w:rPr>
          <w:rFonts w:ascii="Arial" w:hAnsi="Arial" w:cs="Arial"/>
          <w:lang w:val="es-ES_tradnl"/>
        </w:rPr>
      </w:pPr>
    </w:p>
    <w:p w:rsidR="00DC44E4" w:rsidRPr="00634ED6" w:rsidRDefault="00DC44E4" w:rsidP="00634ED6">
      <w:pPr>
        <w:spacing w:line="360" w:lineRule="auto"/>
        <w:rPr>
          <w:rFonts w:ascii="Arial" w:hAnsi="Arial" w:cs="Arial"/>
          <w:b/>
          <w:lang w:val="es-CO"/>
        </w:rPr>
      </w:pPr>
      <w:r w:rsidRPr="00634ED6">
        <w:rPr>
          <w:rFonts w:ascii="Arial" w:hAnsi="Arial" w:cs="Arial"/>
          <w:highlight w:val="green"/>
          <w:lang w:val="es-ES_tradnl"/>
        </w:rPr>
        <w:t>P</w:t>
      </w:r>
      <w:r w:rsidR="00CB6D35" w:rsidRPr="00634ED6">
        <w:rPr>
          <w:rFonts w:ascii="Arial" w:hAnsi="Arial" w:cs="Arial"/>
          <w:highlight w:val="green"/>
          <w:lang w:val="es-ES_tradnl"/>
        </w:rPr>
        <w:t>regunta 10</w:t>
      </w:r>
      <w:r w:rsidRPr="00634ED6">
        <w:rPr>
          <w:rFonts w:ascii="Arial" w:hAnsi="Arial" w:cs="Arial"/>
          <w:highlight w:val="green"/>
          <w:lang w:val="es-ES_tradnl"/>
        </w:rPr>
        <w:t xml:space="preserve"> (</w:t>
      </w:r>
      <w:r w:rsidRPr="00634ED6">
        <w:rPr>
          <w:rFonts w:ascii="Arial" w:hAnsi="Arial" w:cs="Arial"/>
          <w:b/>
          <w:highlight w:val="green"/>
          <w:lang w:val="es-ES_tradnl"/>
        </w:rPr>
        <w:t>173</w:t>
      </w:r>
      <w:r w:rsidRPr="00634ED6">
        <w:rPr>
          <w:rFonts w:ascii="Arial" w:hAnsi="Arial" w:cs="Arial"/>
          <w:highlight w:val="green"/>
          <w:lang w:val="es-ES_tradnl"/>
        </w:rPr>
        <w:t xml:space="preserve"> caracteres máximo)</w:t>
      </w:r>
      <w:r w:rsidRPr="00634ED6">
        <w:rPr>
          <w:rFonts w:ascii="Arial" w:hAnsi="Arial" w:cs="Arial"/>
          <w:lang w:val="es-CO"/>
        </w:rPr>
        <w:t xml:space="preserve"> Los Parques Nacionales Naturales son:</w:t>
      </w:r>
    </w:p>
    <w:p w:rsidR="00DC44E4" w:rsidRPr="00634ED6" w:rsidRDefault="00DC44E4" w:rsidP="00634ED6">
      <w:pPr>
        <w:spacing w:line="360" w:lineRule="auto"/>
        <w:rPr>
          <w:rFonts w:ascii="Arial" w:hAnsi="Arial" w:cs="Arial"/>
          <w:lang w:val="es-ES_tradnl"/>
        </w:rPr>
      </w:pPr>
    </w:p>
    <w:p w:rsidR="00DC44E4" w:rsidRPr="00634ED6" w:rsidRDefault="00DC44E4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color w:val="000000" w:themeColor="text1"/>
          <w:lang w:val="es-ES_tradnl"/>
        </w:rPr>
      </w:pPr>
      <w:r w:rsidRPr="00634ED6">
        <w:rPr>
          <w:rFonts w:ascii="Arial" w:hAnsi="Arial" w:cs="Arial"/>
          <w:highlight w:val="yellow"/>
          <w:lang w:val="es-ES_tradnl"/>
        </w:rPr>
        <w:t>Explicación (</w:t>
      </w:r>
      <w:r w:rsidRPr="00634ED6">
        <w:rPr>
          <w:rFonts w:ascii="Arial" w:hAnsi="Arial" w:cs="Arial"/>
          <w:b/>
          <w:highlight w:val="yellow"/>
          <w:lang w:val="es-ES_tradnl"/>
        </w:rPr>
        <w:t>173</w:t>
      </w:r>
      <w:r w:rsidRPr="00634ED6">
        <w:rPr>
          <w:rFonts w:ascii="Arial" w:hAnsi="Arial" w:cs="Arial"/>
          <w:highlight w:val="yellow"/>
          <w:lang w:val="es-ES_tradnl"/>
        </w:rPr>
        <w:t xml:space="preserve"> caracteres máximo</w:t>
      </w:r>
      <w:r w:rsidR="004645B0">
        <w:rPr>
          <w:rFonts w:ascii="Arial" w:hAnsi="Arial" w:cs="Arial"/>
          <w:lang w:val="es-ES_tradnl"/>
        </w:rPr>
        <w:t xml:space="preserve"> </w:t>
      </w:r>
      <w:r w:rsidR="00C30274" w:rsidRPr="00771F28">
        <w:rPr>
          <w:rFonts w:ascii="Arial" w:hAnsi="Arial" w:cs="Arial"/>
          <w:color w:val="000000" w:themeColor="text1"/>
          <w:lang w:val="es-ES_tradnl"/>
        </w:rPr>
        <w:t xml:space="preserve">Una iniciativa del </w:t>
      </w:r>
      <w:r w:rsidR="004645B0" w:rsidRPr="00771F28">
        <w:rPr>
          <w:rFonts w:ascii="Arial" w:hAnsi="Arial" w:cs="Arial"/>
          <w:color w:val="000000" w:themeColor="text1"/>
          <w:lang w:val="es-ES_tradnl"/>
        </w:rPr>
        <w:t>Estado</w:t>
      </w:r>
      <w:r w:rsidR="00C30274" w:rsidRPr="00771F28">
        <w:rPr>
          <w:rFonts w:ascii="Arial" w:hAnsi="Arial" w:cs="Arial"/>
          <w:color w:val="000000" w:themeColor="text1"/>
          <w:lang w:val="es-ES_tradnl"/>
        </w:rPr>
        <w:t>; zonas en las que se protegen especies en peligro de extinción</w:t>
      </w:r>
      <w:r w:rsidR="00771F28">
        <w:rPr>
          <w:rFonts w:ascii="Arial" w:hAnsi="Arial" w:cs="Arial"/>
          <w:color w:val="000000" w:themeColor="text1"/>
          <w:lang w:val="es-ES_tradnl"/>
        </w:rPr>
        <w:t>.</w:t>
      </w:r>
    </w:p>
    <w:p w:rsidR="00DC44E4" w:rsidRPr="00634ED6" w:rsidRDefault="00DC44E4" w:rsidP="00634ED6">
      <w:pPr>
        <w:spacing w:line="360" w:lineRule="auto"/>
        <w:rPr>
          <w:rFonts w:ascii="Arial" w:hAnsi="Arial" w:cs="Arial"/>
          <w:lang w:val="es-CO"/>
        </w:rPr>
      </w:pPr>
    </w:p>
    <w:p w:rsidR="00DC44E4" w:rsidRPr="00634ED6" w:rsidRDefault="00DC44E4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yellow"/>
          <w:lang w:val="es-ES_tradnl"/>
        </w:rPr>
        <w:t xml:space="preserve">Respuestas (mín. 2 – máx. 5, </w:t>
      </w:r>
      <w:r w:rsidRPr="00634ED6">
        <w:rPr>
          <w:rFonts w:ascii="Arial" w:hAnsi="Arial" w:cs="Arial"/>
          <w:b/>
          <w:highlight w:val="yellow"/>
          <w:lang w:val="es-ES_tradnl"/>
        </w:rPr>
        <w:t>73</w:t>
      </w:r>
      <w:r w:rsidRPr="00634ED6">
        <w:rPr>
          <w:rFonts w:ascii="Arial" w:hAnsi="Arial" w:cs="Arial"/>
          <w:highlight w:val="yellow"/>
          <w:lang w:val="es-ES_tradnl"/>
        </w:rPr>
        <w:t xml:space="preserve"> caracteres máximo cada respuesta)</w:t>
      </w:r>
      <w:r w:rsidRPr="00634ED6">
        <w:rPr>
          <w:rFonts w:ascii="Arial" w:hAnsi="Arial" w:cs="Arial"/>
          <w:lang w:val="es-ES_tradnl"/>
        </w:rPr>
        <w:t xml:space="preserve"> </w:t>
      </w:r>
    </w:p>
    <w:p w:rsidR="00DC44E4" w:rsidRPr="00634ED6" w:rsidRDefault="00DC44E4" w:rsidP="00634ED6">
      <w:pPr>
        <w:spacing w:line="360" w:lineRule="auto"/>
        <w:rPr>
          <w:rFonts w:ascii="Arial" w:hAnsi="Arial" w:cs="Arial"/>
          <w:lang w:val="es-ES_tradnl"/>
        </w:rPr>
      </w:pPr>
    </w:p>
    <w:p w:rsidR="00DC44E4" w:rsidRPr="00634ED6" w:rsidRDefault="00DC44E4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color w:val="000000" w:themeColor="text1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4645B0">
        <w:rPr>
          <w:rFonts w:ascii="Arial" w:hAnsi="Arial" w:cs="Arial"/>
          <w:b/>
          <w:color w:val="000000" w:themeColor="text1"/>
          <w:lang w:val="es-ES_tradnl"/>
        </w:rPr>
        <w:t>u</w:t>
      </w:r>
      <w:r w:rsidR="004645B0" w:rsidRPr="00634ED6">
        <w:rPr>
          <w:rFonts w:ascii="Arial" w:hAnsi="Arial" w:cs="Arial"/>
          <w:b/>
          <w:color w:val="000000" w:themeColor="text1"/>
          <w:lang w:val="es-ES_tradnl"/>
        </w:rPr>
        <w:t xml:space="preserve">na 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 xml:space="preserve">iniciativa del </w:t>
      </w:r>
      <w:r w:rsidR="004645B0">
        <w:rPr>
          <w:rFonts w:ascii="Arial" w:hAnsi="Arial" w:cs="Arial"/>
          <w:b/>
          <w:color w:val="000000" w:themeColor="text1"/>
          <w:lang w:val="es-ES_tradnl"/>
        </w:rPr>
        <w:t>E</w:t>
      </w:r>
      <w:r w:rsidR="004645B0" w:rsidRPr="00634ED6">
        <w:rPr>
          <w:rFonts w:ascii="Arial" w:hAnsi="Arial" w:cs="Arial"/>
          <w:b/>
          <w:color w:val="000000" w:themeColor="text1"/>
          <w:lang w:val="es-ES_tradnl"/>
        </w:rPr>
        <w:t>stado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>.</w:t>
      </w:r>
    </w:p>
    <w:p w:rsidR="00DC44E4" w:rsidRPr="00634ED6" w:rsidRDefault="00DC44E4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color w:val="000000" w:themeColor="text1"/>
          <w:lang w:val="es-ES_tradnl"/>
        </w:rPr>
      </w:pPr>
      <w:r w:rsidRPr="00634ED6">
        <w:rPr>
          <w:rFonts w:ascii="Arial" w:hAnsi="Arial" w:cs="Arial"/>
          <w:color w:val="FF0000"/>
          <w:lang w:val="es-ES_tradnl"/>
        </w:rPr>
        <w:t>*</w:t>
      </w:r>
      <w:r w:rsidR="004645B0">
        <w:rPr>
          <w:rFonts w:ascii="Arial" w:hAnsi="Arial" w:cs="Arial"/>
          <w:color w:val="000000" w:themeColor="text1"/>
          <w:lang w:val="es-ES_tradnl"/>
        </w:rPr>
        <w:t>u</w:t>
      </w:r>
      <w:r w:rsidR="004645B0" w:rsidRPr="00634ED6">
        <w:rPr>
          <w:rFonts w:ascii="Arial" w:hAnsi="Arial" w:cs="Arial"/>
          <w:color w:val="000000" w:themeColor="text1"/>
          <w:lang w:val="es-ES_tradnl"/>
        </w:rPr>
        <w:t xml:space="preserve">na </w:t>
      </w:r>
      <w:r w:rsidRPr="00634ED6">
        <w:rPr>
          <w:rFonts w:ascii="Arial" w:hAnsi="Arial" w:cs="Arial"/>
          <w:color w:val="000000" w:themeColor="text1"/>
          <w:lang w:val="es-ES_tradnl"/>
        </w:rPr>
        <w:t>iniciativa de la sociedad civil.</w:t>
      </w:r>
    </w:p>
    <w:p w:rsidR="00DC44E4" w:rsidRPr="00634ED6" w:rsidRDefault="00DC44E4" w:rsidP="00634ED6">
      <w:pPr>
        <w:spacing w:line="360" w:lineRule="auto"/>
        <w:rPr>
          <w:rFonts w:ascii="Arial" w:hAnsi="Arial" w:cs="Arial"/>
          <w:color w:val="000000" w:themeColor="text1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4645B0">
        <w:rPr>
          <w:rFonts w:ascii="Arial" w:hAnsi="Arial" w:cs="Arial"/>
          <w:b/>
          <w:color w:val="000000" w:themeColor="text1"/>
          <w:lang w:val="es-ES_tradnl"/>
        </w:rPr>
        <w:t>z</w:t>
      </w:r>
      <w:r w:rsidR="004645B0" w:rsidRPr="00634ED6">
        <w:rPr>
          <w:rFonts w:ascii="Arial" w:hAnsi="Arial" w:cs="Arial"/>
          <w:b/>
          <w:color w:val="000000" w:themeColor="text1"/>
          <w:lang w:val="es-ES_tradnl"/>
        </w:rPr>
        <w:t xml:space="preserve">onas 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>en las que se protegen especies en peligro de extinción</w:t>
      </w:r>
      <w:r w:rsidRPr="00634ED6">
        <w:rPr>
          <w:rFonts w:ascii="Arial" w:hAnsi="Arial" w:cs="Arial"/>
          <w:color w:val="000000" w:themeColor="text1"/>
          <w:lang w:val="es-ES_tradnl"/>
        </w:rPr>
        <w:t>.</w:t>
      </w:r>
    </w:p>
    <w:p w:rsidR="00DC44E4" w:rsidRPr="00634ED6" w:rsidRDefault="00DC44E4" w:rsidP="00634ED6">
      <w:pPr>
        <w:spacing w:line="360" w:lineRule="auto"/>
        <w:rPr>
          <w:rFonts w:ascii="Arial" w:hAnsi="Arial" w:cs="Arial"/>
          <w:color w:val="000000" w:themeColor="text1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4645B0">
        <w:rPr>
          <w:rFonts w:ascii="Arial" w:hAnsi="Arial" w:cs="Arial"/>
          <w:color w:val="000000" w:themeColor="text1"/>
          <w:lang w:val="es-ES_tradnl"/>
        </w:rPr>
        <w:t>z</w:t>
      </w:r>
      <w:r w:rsidR="004645B0" w:rsidRPr="00634ED6">
        <w:rPr>
          <w:rFonts w:ascii="Arial" w:hAnsi="Arial" w:cs="Arial"/>
          <w:color w:val="000000" w:themeColor="text1"/>
          <w:lang w:val="es-ES_tradnl"/>
        </w:rPr>
        <w:t xml:space="preserve">onas </w:t>
      </w:r>
      <w:r w:rsidRPr="00634ED6">
        <w:rPr>
          <w:rFonts w:ascii="Arial" w:hAnsi="Arial" w:cs="Arial"/>
          <w:color w:val="000000" w:themeColor="text1"/>
          <w:lang w:val="es-ES_tradnl"/>
        </w:rPr>
        <w:t>en que se promueve la minería ilegal.</w:t>
      </w:r>
    </w:p>
    <w:p w:rsidR="00DC44E4" w:rsidRPr="00634ED6" w:rsidRDefault="00DC44E4" w:rsidP="00634ED6">
      <w:pPr>
        <w:spacing w:line="360" w:lineRule="auto"/>
        <w:rPr>
          <w:rFonts w:ascii="Arial" w:hAnsi="Arial" w:cs="Arial"/>
          <w:b/>
          <w:color w:val="000000" w:themeColor="text1"/>
          <w:lang w:val="es-ES_tradnl"/>
        </w:rPr>
      </w:pPr>
    </w:p>
    <w:p w:rsidR="003778CF" w:rsidRPr="00634ED6" w:rsidRDefault="003778CF" w:rsidP="00634ED6">
      <w:pPr>
        <w:spacing w:line="360" w:lineRule="auto"/>
        <w:rPr>
          <w:rFonts w:ascii="Arial" w:hAnsi="Arial" w:cs="Arial"/>
          <w:b/>
          <w:lang w:val="es-ES_tradnl"/>
        </w:rPr>
      </w:pPr>
    </w:p>
    <w:p w:rsidR="003778CF" w:rsidRPr="00634ED6" w:rsidRDefault="003778CF" w:rsidP="00634ED6">
      <w:pPr>
        <w:spacing w:line="360" w:lineRule="auto"/>
        <w:rPr>
          <w:rFonts w:ascii="Arial" w:hAnsi="Arial" w:cs="Arial"/>
          <w:color w:val="000000" w:themeColor="text1"/>
          <w:lang w:val="es-ES_tradnl"/>
        </w:rPr>
      </w:pPr>
    </w:p>
    <w:p w:rsidR="00692FF7" w:rsidRPr="00634ED6" w:rsidRDefault="00692FF7" w:rsidP="00634ED6">
      <w:pPr>
        <w:spacing w:line="360" w:lineRule="auto"/>
        <w:rPr>
          <w:rFonts w:ascii="Arial" w:hAnsi="Arial" w:cs="Arial"/>
          <w:lang w:val="es-CO"/>
        </w:rPr>
      </w:pPr>
    </w:p>
    <w:sectPr w:rsidR="00692FF7" w:rsidRPr="00634ED6" w:rsidSect="00C92297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0110"/>
    <w:rsid w:val="00043EC5"/>
    <w:rsid w:val="000809AF"/>
    <w:rsid w:val="000A0F1C"/>
    <w:rsid w:val="000A2ECF"/>
    <w:rsid w:val="000E5293"/>
    <w:rsid w:val="00135DB5"/>
    <w:rsid w:val="00165738"/>
    <w:rsid w:val="0017721D"/>
    <w:rsid w:val="00182315"/>
    <w:rsid w:val="001944FA"/>
    <w:rsid w:val="001E1446"/>
    <w:rsid w:val="001E44B6"/>
    <w:rsid w:val="00200E84"/>
    <w:rsid w:val="002228EC"/>
    <w:rsid w:val="00236B18"/>
    <w:rsid w:val="002C4C78"/>
    <w:rsid w:val="002C6088"/>
    <w:rsid w:val="0032318F"/>
    <w:rsid w:val="0035285A"/>
    <w:rsid w:val="003778CF"/>
    <w:rsid w:val="004006BB"/>
    <w:rsid w:val="00416275"/>
    <w:rsid w:val="00425C88"/>
    <w:rsid w:val="00455916"/>
    <w:rsid w:val="004645B0"/>
    <w:rsid w:val="004A0D5D"/>
    <w:rsid w:val="004F133E"/>
    <w:rsid w:val="00501CA1"/>
    <w:rsid w:val="00506E96"/>
    <w:rsid w:val="00517069"/>
    <w:rsid w:val="005B18D4"/>
    <w:rsid w:val="005C797B"/>
    <w:rsid w:val="00605CD7"/>
    <w:rsid w:val="00634ED6"/>
    <w:rsid w:val="00686D8B"/>
    <w:rsid w:val="00692FF7"/>
    <w:rsid w:val="00694381"/>
    <w:rsid w:val="006F40A9"/>
    <w:rsid w:val="00722F16"/>
    <w:rsid w:val="00736122"/>
    <w:rsid w:val="00771F28"/>
    <w:rsid w:val="007A2AC3"/>
    <w:rsid w:val="00820110"/>
    <w:rsid w:val="0085226C"/>
    <w:rsid w:val="008A52FE"/>
    <w:rsid w:val="008B3E74"/>
    <w:rsid w:val="008F01F8"/>
    <w:rsid w:val="00927868"/>
    <w:rsid w:val="00945781"/>
    <w:rsid w:val="009F4BD6"/>
    <w:rsid w:val="00A2587C"/>
    <w:rsid w:val="00A35BC7"/>
    <w:rsid w:val="00B01101"/>
    <w:rsid w:val="00BC2E2D"/>
    <w:rsid w:val="00BE388D"/>
    <w:rsid w:val="00BF2115"/>
    <w:rsid w:val="00C26145"/>
    <w:rsid w:val="00C30274"/>
    <w:rsid w:val="00C75D5F"/>
    <w:rsid w:val="00C800A1"/>
    <w:rsid w:val="00C92297"/>
    <w:rsid w:val="00CB6D35"/>
    <w:rsid w:val="00CE3AA7"/>
    <w:rsid w:val="00D2044B"/>
    <w:rsid w:val="00DB1A78"/>
    <w:rsid w:val="00DC44E4"/>
    <w:rsid w:val="00DD37A3"/>
    <w:rsid w:val="00DF641D"/>
    <w:rsid w:val="00E46B72"/>
    <w:rsid w:val="00E602F8"/>
    <w:rsid w:val="00E96D6B"/>
    <w:rsid w:val="00F157A4"/>
    <w:rsid w:val="00FA76D9"/>
    <w:rsid w:val="00FB1B02"/>
    <w:rsid w:val="00FC4312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7793C2B-0E2A-458B-A0C9-705088D4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11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011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A2587C"/>
    <w:pPr>
      <w:spacing w:beforeLines="1" w:afterLines="1"/>
    </w:pPr>
    <w:rPr>
      <w:rFonts w:ascii="Times" w:eastAsiaTheme="minorHAnsi" w:hAnsi="Times" w:cs="Times New Roman"/>
      <w:sz w:val="20"/>
      <w:szCs w:val="20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45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5B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1045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59</cp:revision>
  <dcterms:created xsi:type="dcterms:W3CDTF">2015-03-25T05:50:00Z</dcterms:created>
  <dcterms:modified xsi:type="dcterms:W3CDTF">2015-05-12T18:40:00Z</dcterms:modified>
</cp:coreProperties>
</file>