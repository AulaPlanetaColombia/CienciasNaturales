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39" w:rsidRPr="000C4171" w:rsidRDefault="00874FA9" w:rsidP="000C4171">
      <w:pPr>
        <w:jc w:val="center"/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Ejercicio Genérico M16</w:t>
      </w:r>
      <w:r w:rsidR="00F14B39" w:rsidRPr="000C4171">
        <w:rPr>
          <w:rFonts w:ascii="Arial" w:hAnsi="Arial" w:cs="Arial"/>
          <w:b/>
          <w:color w:val="000000" w:themeColor="text1"/>
          <w:sz w:val="20"/>
          <w:szCs w:val="20"/>
          <w:lang w:val="es-ES_tradnl"/>
        </w:rPr>
        <w:t>A: Sopa de letras</w:t>
      </w: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</w:p>
    <w:p w:rsidR="00C92BCD" w:rsidRPr="000C4171" w:rsidRDefault="00C92BCD" w:rsidP="000C4171">
      <w:pPr>
        <w:rPr>
          <w:rFonts w:ascii="Arial" w:hAnsi="Arial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C4171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="00E43A55">
        <w:rPr>
          <w:rFonts w:ascii="Arial" w:hAnsi="Arial"/>
          <w:sz w:val="20"/>
          <w:szCs w:val="20"/>
          <w:lang w:val="es-ES_tradnl"/>
        </w:rPr>
        <w:t xml:space="preserve"> </w:t>
      </w:r>
      <w:r w:rsidR="00423742" w:rsidRPr="000C4171">
        <w:rPr>
          <w:rFonts w:ascii="Arial" w:hAnsi="Arial"/>
          <w:sz w:val="20"/>
          <w:szCs w:val="20"/>
          <w:lang w:val="es-ES_tradnl"/>
        </w:rPr>
        <w:t>CN_06_07_CO</w:t>
      </w: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b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lang w:val="es-ES_tradnl"/>
        </w:rPr>
        <w:t>DATOS DEL RECURSO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C92BCD" w:rsidP="000C4171">
      <w:pPr>
        <w:rPr>
          <w:rFonts w:ascii="Arial" w:hAnsi="Arial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C4171">
        <w:rPr>
          <w:rFonts w:ascii="Arial" w:hAnsi="Arial"/>
          <w:sz w:val="20"/>
          <w:szCs w:val="20"/>
          <w:highlight w:val="green"/>
          <w:lang w:val="es-ES_tradnl"/>
        </w:rPr>
        <w:t xml:space="preserve">Título del </w:t>
      </w:r>
      <w:proofErr w:type="gramStart"/>
      <w:r w:rsidRPr="000C4171">
        <w:rPr>
          <w:rFonts w:ascii="Arial" w:hAnsi="Arial"/>
          <w:sz w:val="20"/>
          <w:szCs w:val="20"/>
          <w:highlight w:val="green"/>
          <w:lang w:val="es-ES_tradnl"/>
        </w:rPr>
        <w:t>recurso(</w:t>
      </w:r>
      <w:proofErr w:type="gramEnd"/>
      <w:r w:rsidRPr="000C4171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0C4171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E43A55">
        <w:rPr>
          <w:rFonts w:ascii="Arial" w:hAnsi="Arial"/>
          <w:sz w:val="20"/>
          <w:szCs w:val="20"/>
          <w:lang w:val="es-ES_tradnl"/>
        </w:rPr>
        <w:t xml:space="preserve"> </w:t>
      </w:r>
      <w:r w:rsidR="00423742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Los niveles de organización biológic</w:t>
      </w:r>
      <w:r w:rsidR="000147F3">
        <w:rPr>
          <w:rFonts w:ascii="Arial" w:hAnsi="Arial"/>
          <w:color w:val="000000" w:themeColor="text1"/>
          <w:sz w:val="20"/>
          <w:szCs w:val="20"/>
          <w:lang w:val="es-ES_tradnl"/>
        </w:rPr>
        <w:t>os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Del="00B12383" w:rsidRDefault="00C92BCD" w:rsidP="000C4171">
      <w:pPr>
        <w:rPr>
          <w:del w:id="0" w:author="German" w:date="2015-04-01T20:09:00Z"/>
          <w:rFonts w:ascii="Arial" w:hAnsi="Arial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C4171">
        <w:rPr>
          <w:rFonts w:ascii="Arial" w:hAnsi="Arial"/>
          <w:sz w:val="20"/>
          <w:szCs w:val="20"/>
          <w:highlight w:val="green"/>
          <w:lang w:val="es-ES_tradnl"/>
        </w:rPr>
        <w:t>Descripción del recurso</w:t>
      </w:r>
      <w:r w:rsidR="008A74F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ins w:id="1" w:author="German" w:date="2015-04-01T20:09:00Z">
        <w:r w:rsidR="00B12383" w:rsidRPr="00B12383">
          <w:rPr>
            <w:rFonts w:ascii="Arial" w:hAnsi="Arial"/>
            <w:color w:val="000000" w:themeColor="text1"/>
            <w:sz w:val="20"/>
            <w:szCs w:val="20"/>
            <w:lang w:val="es-ES_tradnl"/>
          </w:rPr>
          <w:t>Sopa de letras en la que se utilizan términos relacionados con los niveles de organización biológicos.</w:t>
        </w:r>
      </w:ins>
      <w:bookmarkStart w:id="2" w:name="_GoBack"/>
      <w:bookmarkEnd w:id="2"/>
      <w:del w:id="3" w:author="German" w:date="2015-04-01T20:09:00Z">
        <w:r w:rsidR="001D5288" w:rsidRPr="000C4171" w:rsidDel="00B12383">
          <w:rPr>
            <w:rFonts w:ascii="Arial" w:hAnsi="Arial"/>
            <w:color w:val="000000" w:themeColor="text1"/>
            <w:sz w:val="20"/>
            <w:szCs w:val="20"/>
            <w:lang w:val="es-ES_tradnl"/>
          </w:rPr>
          <w:delText>S</w:delText>
        </w:r>
        <w:r w:rsidR="00423742" w:rsidRPr="000C4171" w:rsidDel="00B12383">
          <w:rPr>
            <w:rFonts w:ascii="Arial" w:hAnsi="Arial"/>
            <w:color w:val="000000" w:themeColor="text1"/>
            <w:sz w:val="20"/>
            <w:szCs w:val="20"/>
            <w:lang w:val="es-ES_tradnl"/>
          </w:rPr>
          <w:delText>opa de letras sobre los n</w:delText>
        </w:r>
        <w:r w:rsidR="00357806" w:rsidDel="00B12383">
          <w:rPr>
            <w:rFonts w:ascii="Arial" w:hAnsi="Arial"/>
            <w:color w:val="000000" w:themeColor="text1"/>
            <w:sz w:val="20"/>
            <w:szCs w:val="20"/>
            <w:lang w:val="es-ES_tradnl"/>
          </w:rPr>
          <w:delText>iveles de organización biológicos</w:delText>
        </w:r>
        <w:r w:rsidR="00423742" w:rsidRPr="000C4171" w:rsidDel="00B12383">
          <w:rPr>
            <w:rFonts w:ascii="Arial" w:hAnsi="Arial"/>
            <w:color w:val="000000" w:themeColor="text1"/>
            <w:sz w:val="20"/>
            <w:szCs w:val="20"/>
            <w:lang w:val="es-ES_tradnl"/>
          </w:rPr>
          <w:delText>.</w:delText>
        </w:r>
      </w:del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C92BCD" w:rsidP="000C4171">
      <w:pPr>
        <w:rPr>
          <w:rFonts w:ascii="Arial" w:hAnsi="Arial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C4171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 comas ",")</w:t>
      </w:r>
      <w:r w:rsidR="00E314D5">
        <w:rPr>
          <w:rFonts w:ascii="Arial" w:hAnsi="Arial"/>
          <w:sz w:val="20"/>
          <w:szCs w:val="20"/>
          <w:lang w:val="es-ES_tradnl"/>
        </w:rPr>
        <w:t xml:space="preserve"> </w:t>
      </w:r>
      <w:r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Niveles, organización</w:t>
      </w:r>
      <w:r w:rsidR="00357806">
        <w:rPr>
          <w:rFonts w:ascii="Arial" w:hAnsi="Arial"/>
          <w:color w:val="000000" w:themeColor="text1"/>
          <w:sz w:val="20"/>
          <w:szCs w:val="20"/>
          <w:lang w:val="es-ES_tradnl"/>
        </w:rPr>
        <w:t>, biológicos</w:t>
      </w:r>
      <w:r w:rsidR="00874FA9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.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C92BCD" w:rsidP="000C4171">
      <w:pPr>
        <w:rPr>
          <w:rFonts w:ascii="Arial" w:hAnsi="Arial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C4171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E43A55">
        <w:rPr>
          <w:rFonts w:ascii="Arial" w:hAnsi="Arial"/>
          <w:sz w:val="20"/>
          <w:szCs w:val="20"/>
          <w:lang w:val="es-ES_tradnl"/>
        </w:rPr>
        <w:t xml:space="preserve"> </w:t>
      </w:r>
      <w:r w:rsidRPr="000C4171">
        <w:rPr>
          <w:rFonts w:ascii="Arial" w:hAnsi="Arial"/>
          <w:sz w:val="20"/>
          <w:szCs w:val="20"/>
          <w:lang w:val="es-ES_tradnl"/>
        </w:rPr>
        <w:t xml:space="preserve">15 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14B39" w:rsidRPr="000C4171" w:rsidTr="000C4171">
        <w:tc>
          <w:tcPr>
            <w:tcW w:w="1248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c>
          <w:tcPr>
            <w:tcW w:w="1248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14B39" w:rsidRPr="000C4171" w:rsidTr="000C4171">
        <w:tc>
          <w:tcPr>
            <w:tcW w:w="453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F14B39" w:rsidRPr="00357806" w:rsidTr="000C4171">
        <w:tc>
          <w:tcPr>
            <w:tcW w:w="453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c>
          <w:tcPr>
            <w:tcW w:w="453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c>
          <w:tcPr>
            <w:tcW w:w="453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14B39" w:rsidRPr="000C4171" w:rsidTr="000C4171">
        <w:tc>
          <w:tcPr>
            <w:tcW w:w="212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14B39" w:rsidRPr="000C4171" w:rsidRDefault="00423742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</w:tr>
      <w:tr w:rsidR="00F14B39" w:rsidRPr="000C4171" w:rsidTr="000C4171">
        <w:tc>
          <w:tcPr>
            <w:tcW w:w="212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c>
          <w:tcPr>
            <w:tcW w:w="212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14B39" w:rsidRPr="000C4171" w:rsidRDefault="00F14B39" w:rsidP="000C4171">
            <w:pPr>
              <w:rPr>
                <w:rFonts w:ascii="Arial" w:hAnsi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lang w:val="es-ES_tradnl"/>
        </w:rPr>
        <w:t>*</w:t>
      </w:r>
      <w:r w:rsidR="00C92BCD" w:rsidRPr="000C4171">
        <w:rPr>
          <w:rFonts w:ascii="Arial" w:hAnsi="Arial"/>
          <w:sz w:val="20"/>
          <w:szCs w:val="20"/>
          <w:highlight w:val="green"/>
          <w:lang w:val="es-ES_tradnl"/>
        </w:rPr>
        <w:t>Nivel del ejercicio</w:t>
      </w:r>
      <w:r w:rsidR="00E43A55">
        <w:rPr>
          <w:rFonts w:ascii="Arial" w:hAnsi="Arial"/>
          <w:sz w:val="20"/>
          <w:szCs w:val="20"/>
          <w:lang w:val="es-ES_tradnl"/>
        </w:rPr>
        <w:t xml:space="preserve"> </w:t>
      </w:r>
      <w:r w:rsidR="00C92BCD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2-Medio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b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lang w:val="es-ES_tradnl"/>
        </w:rPr>
        <w:t>DATOS DEL EJERCICIO</w:t>
      </w: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jc w:val="both"/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. </w:t>
      </w:r>
    </w:p>
    <w:p w:rsidR="00F14B39" w:rsidRPr="000C4171" w:rsidRDefault="00C92BCD" w:rsidP="000C4171">
      <w:pPr>
        <w:rPr>
          <w:rFonts w:ascii="Arial" w:hAnsi="Arial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C4171">
        <w:rPr>
          <w:rFonts w:ascii="Arial" w:hAnsi="Arial"/>
          <w:sz w:val="20"/>
          <w:szCs w:val="20"/>
          <w:highlight w:val="green"/>
          <w:lang w:val="es-ES_tradnl"/>
        </w:rPr>
        <w:t>Título del ejercicio (</w:t>
      </w:r>
      <w:r w:rsidRPr="000C4171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0C4171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E43A55">
        <w:rPr>
          <w:rFonts w:ascii="Arial" w:hAnsi="Arial"/>
          <w:sz w:val="20"/>
          <w:szCs w:val="20"/>
          <w:lang w:val="es-ES_tradnl"/>
        </w:rPr>
        <w:t xml:space="preserve"> </w:t>
      </w:r>
      <w:r w:rsidR="00423742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Los niveles de organización biológic</w:t>
      </w:r>
      <w:r w:rsidR="000147F3">
        <w:rPr>
          <w:rFonts w:ascii="Arial" w:hAnsi="Arial"/>
          <w:color w:val="000000" w:themeColor="text1"/>
          <w:sz w:val="20"/>
          <w:szCs w:val="20"/>
          <w:lang w:val="es-ES_tradnl"/>
        </w:rPr>
        <w:t>os</w:t>
      </w: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Grado del ejercicio (Secundaria) o</w:t>
      </w:r>
      <w:r w:rsidR="00423742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S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Enunciado (Instrucción </w:t>
      </w: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193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caracteres máxim</w:t>
      </w:r>
      <w:r w:rsidRPr="00E43A55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>o)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423742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Encuentra en esta sopa de letras las palabras relacionadas con los n</w:t>
      </w:r>
      <w:r w:rsidR="00357806">
        <w:rPr>
          <w:rFonts w:ascii="Arial" w:hAnsi="Arial"/>
          <w:color w:val="000000" w:themeColor="text1"/>
          <w:sz w:val="20"/>
          <w:szCs w:val="20"/>
          <w:lang w:val="es-ES_tradnl"/>
        </w:rPr>
        <w:t>iveles de organización biológicos</w:t>
      </w:r>
      <w:r w:rsidR="00423742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.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u w:val="single"/>
          <w:lang w:val="es-ES_tradnl"/>
        </w:rPr>
        <w:t>Más información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(ventana flotante)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N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Mostrar al inicio del ejercicio ventana 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u w:val="single"/>
          <w:lang w:val="es-ES_tradnl"/>
        </w:rPr>
        <w:t>Más información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(S/N)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N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>Mostrar calculadora (S/N)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N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4B39" w:rsidRPr="000C4171" w:rsidTr="000C4171">
        <w:tc>
          <w:tcPr>
            <w:tcW w:w="1668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2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c>
          <w:tcPr>
            <w:tcW w:w="1668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2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c>
          <w:tcPr>
            <w:tcW w:w="1668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x</w:t>
            </w:r>
          </w:p>
        </w:tc>
      </w:tr>
      <w:tr w:rsidR="00F14B39" w:rsidRPr="000C4171" w:rsidTr="000C4171">
        <w:tc>
          <w:tcPr>
            <w:tcW w:w="1668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Mostrar lista de palabras (S/N)</w:t>
      </w:r>
      <w:proofErr w:type="gramStart"/>
      <w:r w:rsidRPr="000C4171">
        <w:rPr>
          <w:rFonts w:ascii="Arial" w:hAnsi="Arial" w:cs="Arial"/>
          <w:color w:val="000000" w:themeColor="text1"/>
          <w:sz w:val="20"/>
          <w:szCs w:val="20"/>
          <w:highlight w:val="green"/>
          <w:lang w:val="es-ES_tradnl"/>
        </w:rPr>
        <w:t>:</w:t>
      </w:r>
      <w:r w:rsidRPr="000C4171">
        <w:rPr>
          <w:rFonts w:ascii="Arial" w:hAnsi="Arial" w:cs="Arial"/>
          <w:color w:val="000000" w:themeColor="text1"/>
          <w:sz w:val="20"/>
          <w:szCs w:val="20"/>
          <w:lang w:val="es-ES_tradnl"/>
        </w:rPr>
        <w:t>N</w:t>
      </w:r>
      <w:proofErr w:type="gramEnd"/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Palabra 1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463144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Tejidos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5"/>
        <w:gridCol w:w="481"/>
        <w:gridCol w:w="1134"/>
        <w:gridCol w:w="2587"/>
      </w:tblGrid>
      <w:tr w:rsidR="00F14B39" w:rsidRPr="000C4171" w:rsidTr="000C417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Fi</w:t>
            </w:r>
            <w:r w:rsidR="001D5288"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l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</w:t>
            </w:r>
          </w:p>
        </w:tc>
        <w:tc>
          <w:tcPr>
            <w:tcW w:w="567" w:type="dxa"/>
          </w:tcPr>
          <w:p w:rsidR="00F14B39" w:rsidRPr="000C4171" w:rsidRDefault="00F421E5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F14B39" w:rsidRPr="000C4171" w:rsidRDefault="00463144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F14B39" w:rsidRPr="000C4171" w:rsidRDefault="00F14B39" w:rsidP="000C417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 xml:space="preserve">Hacia </w:t>
            </w:r>
            <w:r w:rsidR="00F421E5"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abajo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b/>
          <w:color w:val="000000" w:themeColor="text1"/>
          <w:sz w:val="20"/>
          <w:szCs w:val="20"/>
          <w:highlight w:val="green"/>
          <w:lang w:val="es-ES_tradnl"/>
        </w:rPr>
        <w:t>*</w:t>
      </w: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 xml:space="preserve"> Palabra 2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463144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Organismos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5"/>
        <w:gridCol w:w="481"/>
        <w:gridCol w:w="1134"/>
        <w:gridCol w:w="2587"/>
      </w:tblGrid>
      <w:tr w:rsidR="00F14B39" w:rsidRPr="000C4171" w:rsidTr="000C417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F14B39" w:rsidRPr="000C4171" w:rsidRDefault="00463144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</w:t>
            </w:r>
            <w:r w:rsidR="00F14B39"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F14B39" w:rsidRPr="000C4171" w:rsidRDefault="00F14B39" w:rsidP="000C417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Hacia</w:t>
            </w:r>
            <w:r w:rsidR="008A74F5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 xml:space="preserve"> </w:t>
            </w:r>
            <w:r w:rsidR="00463144"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arriba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>Palabra 3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463144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Población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5"/>
        <w:gridCol w:w="481"/>
        <w:gridCol w:w="1134"/>
        <w:gridCol w:w="2587"/>
      </w:tblGrid>
      <w:tr w:rsidR="00F14B39" w:rsidRPr="000C4171" w:rsidTr="000C417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B76CD" w:rsidRDefault="004631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B76CD" w:rsidRDefault="0046314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Hacia abajo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>Palabra 4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463144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Individuos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5"/>
        <w:gridCol w:w="481"/>
        <w:gridCol w:w="1134"/>
        <w:gridCol w:w="2587"/>
      </w:tblGrid>
      <w:tr w:rsidR="00F14B39" w:rsidRPr="000C4171" w:rsidTr="000C417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B76CD" w:rsidRDefault="004631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B76CD" w:rsidRDefault="0046314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B76CD" w:rsidRDefault="00F14B39">
            <w:pPr>
              <w:rPr>
                <w:rFonts w:ascii="Arial" w:hAnsi="Arial" w:cs="Arial"/>
                <w:color w:val="000000" w:themeColor="text1"/>
                <w:sz w:val="20"/>
                <w:szCs w:val="20"/>
                <w:highlight w:val="magenta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 xml:space="preserve">Hacia la </w:t>
            </w:r>
            <w:r w:rsidR="00463144"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derecha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>Palabra 5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B817C1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Interacción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5"/>
        <w:gridCol w:w="481"/>
        <w:gridCol w:w="1134"/>
        <w:gridCol w:w="2587"/>
      </w:tblGrid>
      <w:tr w:rsidR="00F14B39" w:rsidRPr="000C4171" w:rsidTr="000C417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B76CD" w:rsidRDefault="00B817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B76CD" w:rsidRDefault="00B817C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Hacia la derecha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>Palabra 6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B817C1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Comunidad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5"/>
        <w:gridCol w:w="481"/>
        <w:gridCol w:w="1134"/>
        <w:gridCol w:w="2587"/>
      </w:tblGrid>
      <w:tr w:rsidR="00F14B39" w:rsidRPr="000C4171" w:rsidTr="000C417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B76CD" w:rsidRDefault="00B817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B76CD" w:rsidRDefault="00B817C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B76CD" w:rsidRDefault="00EC756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Hacia la derecha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>Palabra 7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EC756A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Célula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5"/>
        <w:gridCol w:w="481"/>
        <w:gridCol w:w="1134"/>
        <w:gridCol w:w="2587"/>
      </w:tblGrid>
      <w:tr w:rsidR="00F14B39" w:rsidRPr="00357806" w:rsidTr="000C417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B76CD" w:rsidRDefault="00EC756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B76CD" w:rsidRDefault="00EC756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B76CD" w:rsidRDefault="00F14B39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B76CD" w:rsidRDefault="00EC756A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Hacia arriba a la derecha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/>
          <w:color w:val="000000" w:themeColor="text1"/>
          <w:sz w:val="20"/>
          <w:szCs w:val="20"/>
          <w:lang w:val="es-ES_tradnl"/>
        </w:rPr>
      </w:pPr>
      <w:r w:rsidRPr="000C4171">
        <w:rPr>
          <w:rFonts w:ascii="Arial" w:hAnsi="Arial"/>
          <w:color w:val="000000" w:themeColor="text1"/>
          <w:sz w:val="20"/>
          <w:szCs w:val="20"/>
          <w:highlight w:val="green"/>
          <w:lang w:val="es-ES_tradnl"/>
        </w:rPr>
        <w:t>Palabra 8</w:t>
      </w:r>
      <w:r w:rsidR="00E43A55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="00EC756A" w:rsidRPr="000C4171">
        <w:rPr>
          <w:rFonts w:ascii="Arial" w:hAnsi="Arial"/>
          <w:color w:val="000000" w:themeColor="text1"/>
          <w:sz w:val="20"/>
          <w:szCs w:val="20"/>
          <w:lang w:val="es-ES_tradnl"/>
        </w:rPr>
        <w:t>Biótico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95"/>
        <w:gridCol w:w="481"/>
        <w:gridCol w:w="1134"/>
        <w:gridCol w:w="2587"/>
      </w:tblGrid>
      <w:tr w:rsidR="00F14B39" w:rsidRPr="00357806" w:rsidTr="000C4171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F14B39" w:rsidRPr="000C4171" w:rsidRDefault="00EC756A" w:rsidP="000C41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F14B39" w:rsidRPr="000C4171" w:rsidRDefault="00F14B39" w:rsidP="000C4171">
            <w:pPr>
              <w:jc w:val="right"/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/>
                <w:b/>
                <w:color w:val="000000" w:themeColor="text1"/>
                <w:sz w:val="20"/>
                <w:szCs w:val="20"/>
                <w:lang w:val="es-ES_tradnl"/>
              </w:rPr>
              <w:t>*</w:t>
            </w: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F14B39" w:rsidRPr="000C4171" w:rsidRDefault="00EC756A" w:rsidP="000C4171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00" w:themeColor="text1"/>
                <w:sz w:val="20"/>
                <w:szCs w:val="20"/>
                <w:lang w:val="es-ES_tradnl"/>
              </w:rPr>
              <w:t>Hacia arriba a la derecha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548DD4" w:themeColor="text2" w:themeTint="99"/>
          <w:sz w:val="20"/>
          <w:szCs w:val="20"/>
          <w:lang w:val="es-ES_tradnl"/>
        </w:rPr>
      </w:pPr>
      <w:r w:rsidRPr="000C4171">
        <w:rPr>
          <w:rFonts w:ascii="Arial" w:hAnsi="Arial" w:cs="Arial"/>
          <w:color w:val="548DD4" w:themeColor="text2" w:themeTint="99"/>
          <w:sz w:val="20"/>
          <w:szCs w:val="20"/>
          <w:lang w:val="es-ES_tradnl"/>
        </w:rPr>
        <w:t>EJEMPLO:</w:t>
      </w: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4"/>
        <w:gridCol w:w="1490"/>
        <w:gridCol w:w="1608"/>
        <w:gridCol w:w="3456"/>
      </w:tblGrid>
      <w:tr w:rsidR="00F14B39" w:rsidRPr="000C4171" w:rsidTr="00F421E5">
        <w:tc>
          <w:tcPr>
            <w:tcW w:w="3294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PALABRA</w:t>
            </w:r>
          </w:p>
        </w:tc>
        <w:tc>
          <w:tcPr>
            <w:tcW w:w="1490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1608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COLUMNA</w:t>
            </w:r>
          </w:p>
        </w:tc>
        <w:tc>
          <w:tcPr>
            <w:tcW w:w="3456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DIRECCIÓN</w:t>
            </w:r>
          </w:p>
        </w:tc>
      </w:tr>
      <w:tr w:rsidR="00F421E5" w:rsidRPr="000C4171" w:rsidTr="00F421E5">
        <w:tc>
          <w:tcPr>
            <w:tcW w:w="3294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  <w:t>CARRO</w:t>
            </w:r>
          </w:p>
        </w:tc>
        <w:tc>
          <w:tcPr>
            <w:tcW w:w="1490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12</w:t>
            </w:r>
          </w:p>
        </w:tc>
        <w:tc>
          <w:tcPr>
            <w:tcW w:w="1608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456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Hacia arriba</w:t>
            </w:r>
          </w:p>
        </w:tc>
      </w:tr>
      <w:tr w:rsidR="00F421E5" w:rsidRPr="000C4171" w:rsidTr="00F421E5">
        <w:tc>
          <w:tcPr>
            <w:tcW w:w="3294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  <w:t>LLANTA</w:t>
            </w:r>
          </w:p>
        </w:tc>
        <w:tc>
          <w:tcPr>
            <w:tcW w:w="1490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608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456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Hacia la derecha</w:t>
            </w:r>
          </w:p>
        </w:tc>
      </w:tr>
      <w:tr w:rsidR="00F421E5" w:rsidRPr="000C4171" w:rsidTr="00F421E5">
        <w:tc>
          <w:tcPr>
            <w:tcW w:w="3294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  <w:t>INTERIOR</w:t>
            </w:r>
          </w:p>
        </w:tc>
        <w:tc>
          <w:tcPr>
            <w:tcW w:w="1490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608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3456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Hacia abajo</w:t>
            </w:r>
          </w:p>
        </w:tc>
      </w:tr>
      <w:tr w:rsidR="00F421E5" w:rsidRPr="000C4171" w:rsidTr="00F421E5">
        <w:tc>
          <w:tcPr>
            <w:tcW w:w="3294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  <w:t>RUEDAS</w:t>
            </w:r>
          </w:p>
        </w:tc>
        <w:tc>
          <w:tcPr>
            <w:tcW w:w="1490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12</w:t>
            </w:r>
          </w:p>
        </w:tc>
        <w:tc>
          <w:tcPr>
            <w:tcW w:w="1608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456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Hacia la derecha</w:t>
            </w:r>
          </w:p>
        </w:tc>
      </w:tr>
      <w:tr w:rsidR="00F421E5" w:rsidRPr="000C4171" w:rsidTr="00F421E5">
        <w:tc>
          <w:tcPr>
            <w:tcW w:w="3294" w:type="dxa"/>
          </w:tcPr>
          <w:p w:rsidR="00F421E5" w:rsidRPr="000C4171" w:rsidRDefault="001D5288" w:rsidP="000C4171">
            <w:pPr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</w:pPr>
            <w:ins w:id="4" w:author="María" w:date="2015-03-13T09:04:00Z">
              <w:r w:rsidRPr="000C4171">
                <w:rPr>
                  <w:rFonts w:ascii="Arial" w:hAnsi="Arial" w:cs="Arial"/>
                  <w:color w:val="0000FF"/>
                  <w:sz w:val="20"/>
                  <w:szCs w:val="20"/>
                  <w:lang w:val="es-ES_tradnl"/>
                </w:rPr>
                <w:t>PISTÓN</w:t>
              </w:r>
            </w:ins>
          </w:p>
        </w:tc>
        <w:tc>
          <w:tcPr>
            <w:tcW w:w="1490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1608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456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Hacia la derecha</w:t>
            </w:r>
          </w:p>
        </w:tc>
      </w:tr>
      <w:tr w:rsidR="00F421E5" w:rsidRPr="00357806" w:rsidTr="00F421E5">
        <w:tc>
          <w:tcPr>
            <w:tcW w:w="3294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  <w:t>PRUEBA</w:t>
            </w:r>
          </w:p>
        </w:tc>
        <w:tc>
          <w:tcPr>
            <w:tcW w:w="1490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11</w:t>
            </w:r>
          </w:p>
        </w:tc>
        <w:tc>
          <w:tcPr>
            <w:tcW w:w="1608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3456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Hacia arriba a la derecha</w:t>
            </w:r>
          </w:p>
        </w:tc>
      </w:tr>
      <w:tr w:rsidR="00F421E5" w:rsidRPr="00357806" w:rsidTr="00F421E5">
        <w:tc>
          <w:tcPr>
            <w:tcW w:w="3294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  <w:t>VIAJE</w:t>
            </w:r>
          </w:p>
        </w:tc>
        <w:tc>
          <w:tcPr>
            <w:tcW w:w="1490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1608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456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Hacia arriba a la derecha</w:t>
            </w:r>
          </w:p>
        </w:tc>
      </w:tr>
      <w:tr w:rsidR="00F421E5" w:rsidRPr="000C4171" w:rsidTr="00F421E5">
        <w:tc>
          <w:tcPr>
            <w:tcW w:w="3294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00FF"/>
                <w:sz w:val="20"/>
                <w:szCs w:val="20"/>
                <w:lang w:val="es-ES_tradnl"/>
              </w:rPr>
              <w:t>ROJO</w:t>
            </w:r>
          </w:p>
        </w:tc>
        <w:tc>
          <w:tcPr>
            <w:tcW w:w="1490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608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456" w:type="dxa"/>
          </w:tcPr>
          <w:p w:rsidR="00F421E5" w:rsidRPr="000C4171" w:rsidRDefault="00F421E5" w:rsidP="000C4171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Hacia abajo</w:t>
            </w: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3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39"/>
        <w:gridCol w:w="439"/>
        <w:gridCol w:w="439"/>
      </w:tblGrid>
      <w:tr w:rsidR="00F14B39" w:rsidRPr="000C4171" w:rsidTr="000C4171">
        <w:trPr>
          <w:jc w:val="center"/>
        </w:trPr>
        <w:tc>
          <w:tcPr>
            <w:tcW w:w="892" w:type="dxa"/>
            <w:gridSpan w:val="2"/>
            <w:vMerge w:val="restart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COLUMNA</w:t>
            </w:r>
          </w:p>
        </w:tc>
      </w:tr>
      <w:tr w:rsidR="00F14B39" w:rsidRPr="000C4171" w:rsidTr="000C4171">
        <w:trPr>
          <w:jc w:val="center"/>
        </w:trPr>
        <w:tc>
          <w:tcPr>
            <w:tcW w:w="892" w:type="dxa"/>
            <w:gridSpan w:val="2"/>
            <w:vMerge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12</w:t>
            </w: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 w:val="restart"/>
            <w:textDirection w:val="btLr"/>
          </w:tcPr>
          <w:p w:rsidR="00F14B39" w:rsidRPr="000C4171" w:rsidRDefault="00F14B39" w:rsidP="000C4171">
            <w:pPr>
              <w:ind w:left="113" w:right="113"/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P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25" w:type="dxa"/>
          </w:tcPr>
          <w:p w:rsidR="00F14B39" w:rsidRPr="000C4171" w:rsidRDefault="00DD1790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T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I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N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D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I</w:t>
            </w:r>
          </w:p>
        </w:tc>
        <w:tc>
          <w:tcPr>
            <w:tcW w:w="425" w:type="dxa"/>
          </w:tcPr>
          <w:p w:rsidR="00F14B39" w:rsidRPr="000C4171" w:rsidRDefault="00F14B39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V</w:t>
            </w:r>
          </w:p>
        </w:tc>
        <w:tc>
          <w:tcPr>
            <w:tcW w:w="425" w:type="dxa"/>
          </w:tcPr>
          <w:p w:rsidR="00F14B39" w:rsidRPr="000C4171" w:rsidRDefault="001D5288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I</w:t>
            </w:r>
          </w:p>
        </w:tc>
        <w:tc>
          <w:tcPr>
            <w:tcW w:w="425" w:type="dxa"/>
          </w:tcPr>
          <w:p w:rsidR="00F14B39" w:rsidRPr="000C4171" w:rsidRDefault="001D5288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D</w:t>
            </w:r>
          </w:p>
        </w:tc>
        <w:tc>
          <w:tcPr>
            <w:tcW w:w="425" w:type="dxa"/>
          </w:tcPr>
          <w:p w:rsidR="00F14B39" w:rsidRPr="000C4171" w:rsidRDefault="001D5288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U</w:t>
            </w:r>
          </w:p>
        </w:tc>
        <w:tc>
          <w:tcPr>
            <w:tcW w:w="425" w:type="dxa"/>
          </w:tcPr>
          <w:p w:rsidR="00F14B39" w:rsidRPr="000C4171" w:rsidRDefault="001D5288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425" w:type="dxa"/>
          </w:tcPr>
          <w:p w:rsidR="00F14B39" w:rsidRPr="000C4171" w:rsidRDefault="001D5288" w:rsidP="000C4171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S</w:t>
            </w: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5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E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S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A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B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6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J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L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L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7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I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M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U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A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O</w:t>
            </w: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8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D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S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L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9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7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I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N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T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E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R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A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425" w:type="dxa"/>
          </w:tcPr>
          <w:p w:rsidR="004B76CD" w:rsidRDefault="00DD1790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I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N</w:t>
            </w: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10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8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S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N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T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11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9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A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N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12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G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I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</w:tr>
      <w:tr w:rsidR="00F14B39" w:rsidRPr="000C4171" w:rsidTr="00DD1790">
        <w:trPr>
          <w:trHeight w:val="265"/>
          <w:jc w:val="center"/>
        </w:trPr>
        <w:tc>
          <w:tcPr>
            <w:tcW w:w="467" w:type="dxa"/>
            <w:vMerge/>
          </w:tcPr>
          <w:p w:rsidR="004B76CD" w:rsidRDefault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  <w:pPrChange w:id="13" w:author="ggcv" w:date="2015-03-14T16:40:00Z">
                <w:pPr>
                  <w:keepNext/>
                  <w:keepLines/>
                  <w:spacing w:before="480"/>
                  <w:jc w:val="center"/>
                  <w:outlineLvl w:val="0"/>
                </w:pPr>
              </w:pPrChange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11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R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DD1790">
            <w:pPr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B</w:t>
            </w:r>
          </w:p>
        </w:tc>
        <w:tc>
          <w:tcPr>
            <w:tcW w:w="425" w:type="dxa"/>
          </w:tcPr>
          <w:p w:rsidR="004B76CD" w:rsidRDefault="004B76CD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</w:tr>
      <w:tr w:rsidR="00F14B39" w:rsidRPr="000C4171" w:rsidTr="000C4171">
        <w:trPr>
          <w:jc w:val="center"/>
        </w:trPr>
        <w:tc>
          <w:tcPr>
            <w:tcW w:w="467" w:type="dxa"/>
            <w:vMerge/>
          </w:tcPr>
          <w:p w:rsidR="004B76CD" w:rsidRDefault="004B76CD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12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C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O</w:t>
            </w:r>
          </w:p>
        </w:tc>
        <w:tc>
          <w:tcPr>
            <w:tcW w:w="425" w:type="dxa"/>
          </w:tcPr>
          <w:p w:rsidR="004B76CD" w:rsidRDefault="00F14B3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M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U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N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I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D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A</w:t>
            </w:r>
          </w:p>
        </w:tc>
        <w:tc>
          <w:tcPr>
            <w:tcW w:w="425" w:type="dxa"/>
          </w:tcPr>
          <w:p w:rsidR="004B76CD" w:rsidRDefault="00DD179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</w:pPr>
            <w:r w:rsidRPr="000C4171">
              <w:rPr>
                <w:rFonts w:ascii="Arial" w:hAnsi="Arial" w:cs="Arial"/>
                <w:color w:val="0070C0"/>
                <w:sz w:val="20"/>
                <w:szCs w:val="20"/>
                <w:lang w:val="es-ES_tradnl"/>
              </w:rPr>
              <w:t>D</w:t>
            </w: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</w:tcPr>
          <w:p w:rsidR="004B76CD" w:rsidRDefault="004B76CD" w:rsidP="004B76CD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es-ES_tradnl"/>
              </w:rPr>
            </w:pPr>
          </w:p>
        </w:tc>
      </w:tr>
    </w:tbl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F14B39" w:rsidRPr="000C4171" w:rsidRDefault="00F14B39" w:rsidP="000C4171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p w:rsidR="00692FF7" w:rsidRPr="000C4171" w:rsidRDefault="00692FF7" w:rsidP="000C4171">
      <w:pPr>
        <w:rPr>
          <w:color w:val="000000" w:themeColor="text1"/>
          <w:sz w:val="20"/>
          <w:szCs w:val="20"/>
        </w:rPr>
      </w:pPr>
    </w:p>
    <w:sectPr w:rsidR="00692FF7" w:rsidRPr="000C4171" w:rsidSect="000C417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man">
    <w15:presenceInfo w15:providerId="None" w15:userId="Ger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4B39"/>
    <w:rsid w:val="000147F3"/>
    <w:rsid w:val="000C4171"/>
    <w:rsid w:val="000E44FA"/>
    <w:rsid w:val="001D5288"/>
    <w:rsid w:val="001F03B2"/>
    <w:rsid w:val="00286824"/>
    <w:rsid w:val="00357806"/>
    <w:rsid w:val="003E5774"/>
    <w:rsid w:val="00423742"/>
    <w:rsid w:val="00463144"/>
    <w:rsid w:val="004B76CD"/>
    <w:rsid w:val="005A7A13"/>
    <w:rsid w:val="00692FF7"/>
    <w:rsid w:val="00801FAD"/>
    <w:rsid w:val="00812816"/>
    <w:rsid w:val="00815242"/>
    <w:rsid w:val="0084624B"/>
    <w:rsid w:val="00874FA9"/>
    <w:rsid w:val="008A74F5"/>
    <w:rsid w:val="008B3E74"/>
    <w:rsid w:val="00953D03"/>
    <w:rsid w:val="00974BFA"/>
    <w:rsid w:val="00AA4E11"/>
    <w:rsid w:val="00AD279E"/>
    <w:rsid w:val="00B12383"/>
    <w:rsid w:val="00B817C1"/>
    <w:rsid w:val="00C92BCD"/>
    <w:rsid w:val="00DD1790"/>
    <w:rsid w:val="00E314D5"/>
    <w:rsid w:val="00E43A55"/>
    <w:rsid w:val="00EA2D14"/>
    <w:rsid w:val="00EC756A"/>
    <w:rsid w:val="00F14B39"/>
    <w:rsid w:val="00F42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6582ED5-BF5E-4C76-B26C-DE663489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B3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B3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52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528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</dc:creator>
  <cp:lastModifiedBy>German</cp:lastModifiedBy>
  <cp:revision>18</cp:revision>
  <dcterms:created xsi:type="dcterms:W3CDTF">2015-02-25T02:38:00Z</dcterms:created>
  <dcterms:modified xsi:type="dcterms:W3CDTF">2015-04-02T01:09:00Z</dcterms:modified>
</cp:coreProperties>
</file>