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C6" w:rsidRDefault="00F82EC6" w:rsidP="00F82EC6">
      <w:pPr>
        <w:spacing w:line="360" w:lineRule="auto"/>
        <w:rPr>
          <w:rFonts w:ascii="Arial" w:hAnsi="Arial" w:cs="Arial"/>
          <w:b/>
          <w:sz w:val="24"/>
          <w:szCs w:val="24"/>
        </w:rPr>
      </w:pPr>
    </w:p>
    <w:p w:rsidR="00F82EC6" w:rsidRDefault="00B81064" w:rsidP="00F82EC6">
      <w:pPr>
        <w:spacing w:line="360" w:lineRule="auto"/>
        <w:rPr>
          <w:rFonts w:ascii="Arial" w:hAnsi="Arial" w:cs="Arial"/>
          <w:b/>
          <w:color w:val="FF0000"/>
          <w:sz w:val="24"/>
          <w:szCs w:val="24"/>
        </w:rPr>
      </w:pPr>
      <w:r>
        <w:rPr>
          <w:rFonts w:ascii="Arial" w:hAnsi="Arial" w:cs="Arial"/>
          <w:b/>
          <w:color w:val="FF0000"/>
          <w:sz w:val="24"/>
          <w:szCs w:val="24"/>
        </w:rPr>
        <w:t>Borrador CN_06_07_CO_REC24</w:t>
      </w:r>
      <w:r w:rsidR="00F82EC6">
        <w:rPr>
          <w:rFonts w:ascii="Arial" w:hAnsi="Arial" w:cs="Arial"/>
          <w:b/>
          <w:color w:val="FF0000"/>
          <w:sz w:val="24"/>
          <w:szCs w:val="24"/>
        </w:rPr>
        <w:t>0</w:t>
      </w:r>
    </w:p>
    <w:p w:rsidR="00F82EC6" w:rsidRPr="00F82EC6" w:rsidRDefault="00F82EC6" w:rsidP="00F82EC6">
      <w:pPr>
        <w:spacing w:line="360" w:lineRule="auto"/>
        <w:rPr>
          <w:rFonts w:ascii="Arial" w:hAnsi="Arial" w:cs="Arial"/>
          <w:b/>
          <w:color w:val="FF0000"/>
          <w:sz w:val="24"/>
          <w:szCs w:val="24"/>
        </w:rPr>
      </w:pPr>
      <w:r w:rsidRPr="00F82EC6">
        <w:rPr>
          <w:rFonts w:ascii="Arial" w:hAnsi="Arial" w:cs="Arial"/>
          <w:b/>
          <w:color w:val="FF0000"/>
          <w:sz w:val="24"/>
          <w:szCs w:val="24"/>
        </w:rPr>
        <w:t>¿Qué papel desempeñan las bacterias en la transformación del amonio en un ecosistema de acuario?</w:t>
      </w:r>
      <w:r w:rsidRPr="00F82EC6">
        <w:rPr>
          <w:rFonts w:ascii="Arial" w:hAnsi="Arial" w:cs="Arial"/>
          <w:b/>
          <w:color w:val="FF0000"/>
          <w:sz w:val="24"/>
          <w:szCs w:val="24"/>
        </w:rPr>
        <w:tab/>
      </w:r>
    </w:p>
    <w:p w:rsidR="00F82EC6" w:rsidRPr="00F82EC6" w:rsidRDefault="00F82EC6" w:rsidP="00F82EC6">
      <w:pPr>
        <w:spacing w:line="360" w:lineRule="auto"/>
        <w:rPr>
          <w:rFonts w:ascii="Arial" w:hAnsi="Arial" w:cs="Arial"/>
          <w:b/>
          <w:color w:val="FF0000"/>
          <w:sz w:val="24"/>
          <w:szCs w:val="24"/>
        </w:rPr>
      </w:pPr>
      <w:r w:rsidRPr="00F82EC6">
        <w:rPr>
          <w:rFonts w:ascii="Arial" w:hAnsi="Arial" w:cs="Arial"/>
          <w:b/>
          <w:color w:val="FF0000"/>
          <w:sz w:val="24"/>
          <w:szCs w:val="24"/>
        </w:rPr>
        <w:t xml:space="preserve">Proyecto en el que se comprueba el papel que desempeñan las bacterias en la transformación del amonio en un ecosistema de acuario </w:t>
      </w:r>
      <w:r w:rsidRPr="00F82EC6">
        <w:rPr>
          <w:rFonts w:ascii="Arial" w:hAnsi="Arial" w:cs="Arial"/>
          <w:b/>
          <w:color w:val="FF0000"/>
          <w:sz w:val="24"/>
          <w:szCs w:val="24"/>
        </w:rPr>
        <w:tab/>
      </w:r>
    </w:p>
    <w:p w:rsidR="00F82EC6" w:rsidRDefault="00F82EC6" w:rsidP="00F82EC6">
      <w:pPr>
        <w:spacing w:line="360" w:lineRule="auto"/>
        <w:rPr>
          <w:rFonts w:ascii="Arial" w:hAnsi="Arial" w:cs="Arial"/>
          <w:b/>
          <w:sz w:val="24"/>
          <w:szCs w:val="24"/>
          <w:highlight w:val="yellow"/>
        </w:rPr>
      </w:pPr>
      <w:r w:rsidRPr="00F82EC6">
        <w:rPr>
          <w:rFonts w:ascii="Arial" w:hAnsi="Arial" w:cs="Arial"/>
          <w:b/>
          <w:color w:val="FF0000"/>
          <w:sz w:val="24"/>
          <w:szCs w:val="24"/>
        </w:rPr>
        <w:t>NO</w:t>
      </w:r>
      <w:r w:rsidRPr="00F82EC6">
        <w:rPr>
          <w:rFonts w:ascii="Arial" w:hAnsi="Arial" w:cs="Arial"/>
          <w:b/>
          <w:color w:val="FF0000"/>
          <w:sz w:val="24"/>
          <w:szCs w:val="24"/>
        </w:rPr>
        <w:tab/>
        <w:t>Interactivo</w:t>
      </w:r>
      <w:r w:rsidRPr="00F82EC6">
        <w:rPr>
          <w:rFonts w:ascii="Arial" w:hAnsi="Arial" w:cs="Arial"/>
          <w:b/>
          <w:color w:val="FF0000"/>
          <w:sz w:val="24"/>
          <w:szCs w:val="24"/>
        </w:rPr>
        <w:tab/>
        <w:t>f13</w:t>
      </w:r>
      <w:r w:rsidRPr="00F82EC6">
        <w:rPr>
          <w:rFonts w:ascii="Arial" w:hAnsi="Arial" w:cs="Arial"/>
          <w:b/>
          <w:sz w:val="24"/>
          <w:szCs w:val="24"/>
        </w:rPr>
        <w:tab/>
      </w:r>
    </w:p>
    <w:p w:rsidR="00F82EC6" w:rsidRPr="00F82EC6" w:rsidRDefault="00F82EC6" w:rsidP="00F82EC6">
      <w:pPr>
        <w:pStyle w:val="Prrafodelista"/>
        <w:spacing w:line="360" w:lineRule="auto"/>
        <w:rPr>
          <w:rFonts w:ascii="Arial" w:hAnsi="Arial" w:cs="Arial"/>
          <w:b/>
          <w:sz w:val="24"/>
          <w:szCs w:val="24"/>
        </w:rPr>
      </w:pPr>
    </w:p>
    <w:p w:rsidR="006676F8" w:rsidRDefault="006676F8"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Imagen presentación</w:t>
      </w:r>
    </w:p>
    <w:p w:rsidR="00712D83" w:rsidRDefault="00712D83" w:rsidP="00712D83">
      <w:pPr>
        <w:spacing w:line="360" w:lineRule="auto"/>
        <w:rPr>
          <w:rFonts w:ascii="Arial" w:hAnsi="Arial" w:cs="Arial"/>
          <w:b/>
          <w:sz w:val="24"/>
          <w:szCs w:val="24"/>
        </w:rPr>
      </w:pPr>
      <w:r w:rsidRPr="00712D83">
        <w:rPr>
          <w:rFonts w:ascii="Arial" w:hAnsi="Arial" w:cs="Arial"/>
          <w:b/>
          <w:sz w:val="24"/>
          <w:szCs w:val="24"/>
        </w:rPr>
        <w:t>¿Qué papel desempeñan las bacterias en la transformación del amonio en un ecosistema de acuario?</w:t>
      </w:r>
    </w:p>
    <w:p w:rsidR="006676F8" w:rsidRPr="00A42E4E" w:rsidRDefault="00712D83" w:rsidP="00A42E4E">
      <w:pPr>
        <w:spacing w:line="360" w:lineRule="auto"/>
        <w:rPr>
          <w:rFonts w:ascii="Arial" w:hAnsi="Arial" w:cs="Arial"/>
          <w:b/>
          <w:sz w:val="24"/>
          <w:szCs w:val="24"/>
        </w:rPr>
      </w:pPr>
      <w:r w:rsidRPr="00712D83">
        <w:rPr>
          <w:rFonts w:ascii="Arial" w:hAnsi="Arial" w:cs="Arial"/>
          <w:b/>
          <w:sz w:val="24"/>
          <w:szCs w:val="24"/>
        </w:rPr>
        <w:t xml:space="preserve">Proyecto en el que se </w:t>
      </w:r>
      <w:r w:rsidR="00815314">
        <w:rPr>
          <w:rFonts w:ascii="Arial" w:hAnsi="Arial" w:cs="Arial"/>
          <w:b/>
          <w:sz w:val="24"/>
          <w:szCs w:val="24"/>
        </w:rPr>
        <w:t>comprueba</w:t>
      </w:r>
      <w:r w:rsidRPr="00712D83">
        <w:rPr>
          <w:rFonts w:ascii="Arial" w:hAnsi="Arial" w:cs="Arial"/>
          <w:b/>
          <w:sz w:val="24"/>
          <w:szCs w:val="24"/>
        </w:rPr>
        <w:t xml:space="preserve"> el papel que </w:t>
      </w:r>
      <w:r w:rsidR="00815314" w:rsidRPr="00712D83">
        <w:rPr>
          <w:rFonts w:ascii="Arial" w:hAnsi="Arial" w:cs="Arial"/>
          <w:b/>
          <w:sz w:val="24"/>
          <w:szCs w:val="24"/>
        </w:rPr>
        <w:t>desempeñan las bacterias en la transformación del amonio en un ecosistema de acuario</w:t>
      </w:r>
      <w:r w:rsidR="00815314" w:rsidRPr="00A42E4E">
        <w:rPr>
          <w:rFonts w:ascii="Arial" w:hAnsi="Arial" w:cs="Arial"/>
          <w:noProof/>
          <w:sz w:val="24"/>
          <w:szCs w:val="24"/>
          <w:lang w:eastAsia="es-CO"/>
        </w:rPr>
        <w:t xml:space="preserve"> </w:t>
      </w:r>
      <w:r w:rsidR="006676F8" w:rsidRPr="00A42E4E">
        <w:rPr>
          <w:rFonts w:ascii="Arial" w:hAnsi="Arial" w:cs="Arial"/>
          <w:noProof/>
          <w:sz w:val="24"/>
          <w:szCs w:val="24"/>
          <w:lang w:eastAsia="es-CO" w:bidi="he-IL"/>
        </w:rPr>
        <w:drawing>
          <wp:inline distT="0" distB="0" distL="0" distR="0" wp14:anchorId="7B877C83" wp14:editId="17C0B5E3">
            <wp:extent cx="2171700" cy="1544320"/>
            <wp:effectExtent l="0" t="0" r="0" b="0"/>
            <wp:docPr id="16" name="Imagen 16" descr="Little happy boy holding a plastic bag with new fishes he bought at the zoo store for his home room aquarium feeding and taking care of pets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tle happy boy holding a plastic bag with new fishes he bought at the zoo store for his home room aquarium feeding and taking care of pets -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310" cy="1550443"/>
                    </a:xfrm>
                    <a:prstGeom prst="rect">
                      <a:avLst/>
                    </a:prstGeom>
                    <a:noFill/>
                    <a:ln>
                      <a:noFill/>
                    </a:ln>
                  </pic:spPr>
                </pic:pic>
              </a:graphicData>
            </a:graphic>
          </wp:inline>
        </w:drawing>
      </w:r>
      <w:r w:rsidR="006676F8" w:rsidRPr="00A42E4E">
        <w:rPr>
          <w:rFonts w:ascii="Arial" w:hAnsi="Arial" w:cs="Arial"/>
          <w:b/>
          <w:sz w:val="24"/>
          <w:szCs w:val="24"/>
        </w:rPr>
        <w:t xml:space="preserve">   Imagen 1  </w:t>
      </w:r>
      <w:hyperlink r:id="rId6" w:history="1">
        <w:r w:rsidR="006676F8" w:rsidRPr="00A42E4E">
          <w:rPr>
            <w:rStyle w:val="Hipervnculo"/>
            <w:rFonts w:ascii="Arial" w:hAnsi="Arial" w:cs="Arial"/>
            <w:sz w:val="24"/>
            <w:szCs w:val="24"/>
          </w:rPr>
          <w:t>215884435</w:t>
        </w:r>
      </w:hyperlink>
    </w:p>
    <w:p w:rsidR="00C50029" w:rsidRPr="00712D83" w:rsidRDefault="00FD5FFC"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Objetivo</w:t>
      </w:r>
    </w:p>
    <w:p w:rsidR="00FD5FFC" w:rsidRPr="00A42E4E" w:rsidRDefault="00FD5FFC" w:rsidP="00A42E4E">
      <w:pPr>
        <w:spacing w:line="360" w:lineRule="auto"/>
        <w:rPr>
          <w:rFonts w:ascii="Arial" w:hAnsi="Arial" w:cs="Arial"/>
          <w:sz w:val="24"/>
          <w:szCs w:val="24"/>
        </w:rPr>
      </w:pPr>
      <w:r w:rsidRPr="00A42E4E">
        <w:rPr>
          <w:rFonts w:ascii="Arial" w:hAnsi="Arial" w:cs="Arial"/>
          <w:sz w:val="24"/>
          <w:szCs w:val="24"/>
        </w:rPr>
        <w:t>Comprobar el papel de las bacterias en la transformación del amonio en un ecosistema de acuario</w:t>
      </w:r>
      <w:r w:rsidR="00B93CDB">
        <w:rPr>
          <w:rFonts w:ascii="Arial" w:hAnsi="Arial" w:cs="Arial"/>
          <w:sz w:val="24"/>
          <w:szCs w:val="24"/>
        </w:rPr>
        <w:t>.</w:t>
      </w:r>
    </w:p>
    <w:p w:rsidR="00C50029" w:rsidRPr="00712D83" w:rsidRDefault="00FD5FFC"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Marco teórico</w:t>
      </w:r>
    </w:p>
    <w:p w:rsidR="00FC570D" w:rsidRPr="00A42E4E" w:rsidRDefault="00FC570D" w:rsidP="00A42E4E">
      <w:pPr>
        <w:spacing w:line="360" w:lineRule="auto"/>
        <w:rPr>
          <w:rFonts w:ascii="Arial" w:hAnsi="Arial" w:cs="Arial"/>
          <w:sz w:val="24"/>
          <w:szCs w:val="24"/>
        </w:rPr>
      </w:pPr>
      <w:r w:rsidRPr="00A42E4E">
        <w:rPr>
          <w:rFonts w:ascii="Arial" w:hAnsi="Arial" w:cs="Arial"/>
          <w:sz w:val="24"/>
          <w:szCs w:val="24"/>
        </w:rPr>
        <w:t>Los acuarios son ecosistemas artificiales que se mantienen gracias a un sumi</w:t>
      </w:r>
      <w:r w:rsidR="00AB7582" w:rsidRPr="00A42E4E">
        <w:rPr>
          <w:rFonts w:ascii="Arial" w:hAnsi="Arial" w:cs="Arial"/>
          <w:sz w:val="24"/>
          <w:szCs w:val="24"/>
        </w:rPr>
        <w:t>nistro continuo</w:t>
      </w:r>
      <w:r w:rsidRPr="00A42E4E">
        <w:rPr>
          <w:rFonts w:ascii="Arial" w:hAnsi="Arial" w:cs="Arial"/>
          <w:sz w:val="24"/>
          <w:szCs w:val="24"/>
        </w:rPr>
        <w:t xml:space="preserve"> de alimento a sus habitantes más habituales, los peces</w:t>
      </w:r>
      <w:r w:rsidR="00B93CDB">
        <w:rPr>
          <w:rFonts w:ascii="Arial" w:hAnsi="Arial" w:cs="Arial"/>
          <w:sz w:val="24"/>
          <w:szCs w:val="24"/>
        </w:rPr>
        <w:t>,</w:t>
      </w:r>
      <w:r w:rsidR="00B93CDB" w:rsidRPr="00A42E4E">
        <w:rPr>
          <w:rFonts w:ascii="Arial" w:hAnsi="Arial" w:cs="Arial"/>
          <w:sz w:val="24"/>
          <w:szCs w:val="24"/>
        </w:rPr>
        <w:t xml:space="preserve"> </w:t>
      </w:r>
      <w:r w:rsidRPr="00A42E4E">
        <w:rPr>
          <w:rFonts w:ascii="Arial" w:hAnsi="Arial" w:cs="Arial"/>
          <w:sz w:val="24"/>
          <w:szCs w:val="24"/>
        </w:rPr>
        <w:t xml:space="preserve">y </w:t>
      </w:r>
      <w:r w:rsidR="00096BA8" w:rsidRPr="00A42E4E">
        <w:rPr>
          <w:rFonts w:ascii="Arial" w:hAnsi="Arial" w:cs="Arial"/>
          <w:sz w:val="24"/>
          <w:szCs w:val="24"/>
        </w:rPr>
        <w:t xml:space="preserve">a una limpieza y recambio de agua periódicos. </w:t>
      </w:r>
    </w:p>
    <w:p w:rsidR="00537276" w:rsidRPr="00A42E4E" w:rsidRDefault="00096BA8" w:rsidP="00A42E4E">
      <w:pPr>
        <w:spacing w:line="360" w:lineRule="auto"/>
        <w:rPr>
          <w:rFonts w:ascii="Arial" w:hAnsi="Arial" w:cs="Arial"/>
          <w:sz w:val="24"/>
          <w:szCs w:val="24"/>
        </w:rPr>
      </w:pPr>
      <w:r w:rsidRPr="00A42E4E">
        <w:rPr>
          <w:rFonts w:ascii="Arial" w:hAnsi="Arial" w:cs="Arial"/>
          <w:sz w:val="24"/>
          <w:szCs w:val="24"/>
        </w:rPr>
        <w:lastRenderedPageBreak/>
        <w:t>Como todos los ecosistemas, el acuario está constituido por compone</w:t>
      </w:r>
      <w:r w:rsidR="00FB4DFB" w:rsidRPr="00A42E4E">
        <w:rPr>
          <w:rFonts w:ascii="Arial" w:hAnsi="Arial" w:cs="Arial"/>
          <w:sz w:val="24"/>
          <w:szCs w:val="24"/>
        </w:rPr>
        <w:t>ntes bióticos y</w:t>
      </w:r>
      <w:r w:rsidRPr="00A42E4E">
        <w:rPr>
          <w:rFonts w:ascii="Arial" w:hAnsi="Arial" w:cs="Arial"/>
          <w:sz w:val="24"/>
          <w:szCs w:val="24"/>
        </w:rPr>
        <w:t xml:space="preserve"> abióticos</w:t>
      </w:r>
      <w:r w:rsidR="003124C0" w:rsidRPr="00A42E4E">
        <w:rPr>
          <w:rFonts w:ascii="Arial" w:hAnsi="Arial" w:cs="Arial"/>
          <w:sz w:val="24"/>
          <w:szCs w:val="24"/>
        </w:rPr>
        <w:t>,</w:t>
      </w:r>
      <w:r w:rsidR="000A7D13" w:rsidRPr="00A42E4E">
        <w:rPr>
          <w:rFonts w:ascii="Arial" w:hAnsi="Arial" w:cs="Arial"/>
          <w:sz w:val="24"/>
          <w:szCs w:val="24"/>
        </w:rPr>
        <w:t xml:space="preserve"> y las</w:t>
      </w:r>
      <w:r w:rsidRPr="00A42E4E">
        <w:rPr>
          <w:rFonts w:ascii="Arial" w:hAnsi="Arial" w:cs="Arial"/>
          <w:sz w:val="24"/>
          <w:szCs w:val="24"/>
        </w:rPr>
        <w:t xml:space="preserve"> interacciones</w:t>
      </w:r>
      <w:r w:rsidR="000A7D13" w:rsidRPr="00A42E4E">
        <w:rPr>
          <w:rFonts w:ascii="Arial" w:hAnsi="Arial" w:cs="Arial"/>
          <w:sz w:val="24"/>
          <w:szCs w:val="24"/>
        </w:rPr>
        <w:t xml:space="preserve"> entre </w:t>
      </w:r>
      <w:r w:rsidR="00B93CDB">
        <w:rPr>
          <w:rFonts w:ascii="Arial" w:hAnsi="Arial" w:cs="Arial"/>
          <w:sz w:val="24"/>
          <w:szCs w:val="24"/>
        </w:rPr>
        <w:t>e</w:t>
      </w:r>
      <w:r w:rsidR="00B93CDB" w:rsidRPr="00A42E4E">
        <w:rPr>
          <w:rFonts w:ascii="Arial" w:hAnsi="Arial" w:cs="Arial"/>
          <w:sz w:val="24"/>
          <w:szCs w:val="24"/>
        </w:rPr>
        <w:t>stos</w:t>
      </w:r>
      <w:r w:rsidRPr="00A42E4E">
        <w:rPr>
          <w:rFonts w:ascii="Arial" w:hAnsi="Arial" w:cs="Arial"/>
          <w:sz w:val="24"/>
          <w:szCs w:val="24"/>
        </w:rPr>
        <w:t xml:space="preserve">. Observa </w:t>
      </w:r>
      <w:r w:rsidR="00FB4DFB" w:rsidRPr="00A42E4E">
        <w:rPr>
          <w:rFonts w:ascii="Arial" w:hAnsi="Arial" w:cs="Arial"/>
          <w:sz w:val="24"/>
          <w:szCs w:val="24"/>
        </w:rPr>
        <w:t>la imagen</w:t>
      </w:r>
      <w:r w:rsidRPr="00A42E4E">
        <w:rPr>
          <w:rFonts w:ascii="Arial" w:hAnsi="Arial" w:cs="Arial"/>
          <w:sz w:val="24"/>
          <w:szCs w:val="24"/>
        </w:rPr>
        <w:t xml:space="preserve"> de la derecha</w:t>
      </w:r>
      <w:r w:rsidR="000A7D13" w:rsidRPr="00A42E4E">
        <w:rPr>
          <w:rFonts w:ascii="Arial" w:hAnsi="Arial" w:cs="Arial"/>
          <w:sz w:val="24"/>
          <w:szCs w:val="24"/>
        </w:rPr>
        <w:t xml:space="preserve"> en la que se muestran esos componentes y sus interacciones.</w:t>
      </w:r>
    </w:p>
    <w:p w:rsidR="00706B62" w:rsidRPr="00A42E4E" w:rsidRDefault="00706B62"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570E8886" wp14:editId="63986C52">
            <wp:extent cx="2809875" cy="174541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53" cy="1751483"/>
                    </a:xfrm>
                    <a:prstGeom prst="rect">
                      <a:avLst/>
                    </a:prstGeom>
                    <a:noFill/>
                    <a:ln>
                      <a:noFill/>
                    </a:ln>
                  </pic:spPr>
                </pic:pic>
              </a:graphicData>
            </a:graphic>
          </wp:inline>
        </w:drawing>
      </w:r>
      <w:r w:rsidR="006676F8" w:rsidRPr="00A42E4E">
        <w:rPr>
          <w:rFonts w:ascii="Arial" w:hAnsi="Arial" w:cs="Arial"/>
          <w:b/>
          <w:sz w:val="24"/>
          <w:szCs w:val="24"/>
        </w:rPr>
        <w:t>Imagen 2. Una ilustración como esta</w:t>
      </w:r>
    </w:p>
    <w:p w:rsidR="00096BA8" w:rsidRPr="00A42E4E" w:rsidRDefault="00537276" w:rsidP="00A42E4E">
      <w:pPr>
        <w:spacing w:line="360" w:lineRule="auto"/>
        <w:rPr>
          <w:rFonts w:ascii="Arial" w:hAnsi="Arial" w:cs="Arial"/>
          <w:b/>
          <w:sz w:val="24"/>
          <w:szCs w:val="24"/>
        </w:rPr>
      </w:pPr>
      <w:r w:rsidRPr="00A42E4E">
        <w:rPr>
          <w:rFonts w:ascii="Arial" w:hAnsi="Arial" w:cs="Arial"/>
          <w:b/>
          <w:sz w:val="24"/>
          <w:szCs w:val="24"/>
        </w:rPr>
        <w:t>Componentes e inter</w:t>
      </w:r>
      <w:r w:rsidR="004F2E70" w:rsidRPr="00A42E4E">
        <w:rPr>
          <w:rFonts w:ascii="Arial" w:hAnsi="Arial" w:cs="Arial"/>
          <w:b/>
          <w:sz w:val="24"/>
          <w:szCs w:val="24"/>
        </w:rPr>
        <w:t>acciones</w:t>
      </w:r>
    </w:p>
    <w:p w:rsidR="00096BA8" w:rsidRPr="00A42E4E" w:rsidRDefault="00096BA8"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Componentes bióticos: los más importantes son los peces</w:t>
      </w:r>
      <w:r w:rsidR="004F2E70" w:rsidRPr="00A42E4E">
        <w:rPr>
          <w:rFonts w:ascii="Arial" w:hAnsi="Arial" w:cs="Arial"/>
          <w:sz w:val="24"/>
          <w:szCs w:val="24"/>
        </w:rPr>
        <w:t xml:space="preserve"> (10)</w:t>
      </w:r>
      <w:r w:rsidRPr="00A42E4E">
        <w:rPr>
          <w:rFonts w:ascii="Arial" w:hAnsi="Arial" w:cs="Arial"/>
          <w:sz w:val="24"/>
          <w:szCs w:val="24"/>
        </w:rPr>
        <w:t>, las plantas</w:t>
      </w:r>
      <w:r w:rsidR="004F2E70" w:rsidRPr="00A42E4E">
        <w:rPr>
          <w:rFonts w:ascii="Arial" w:hAnsi="Arial" w:cs="Arial"/>
          <w:sz w:val="24"/>
          <w:szCs w:val="24"/>
        </w:rPr>
        <w:t xml:space="preserve"> (11)</w:t>
      </w:r>
      <w:r w:rsidRPr="00A42E4E">
        <w:rPr>
          <w:rFonts w:ascii="Arial" w:hAnsi="Arial" w:cs="Arial"/>
          <w:sz w:val="24"/>
          <w:szCs w:val="24"/>
        </w:rPr>
        <w:t xml:space="preserve"> y </w:t>
      </w:r>
      <w:r w:rsidR="00FB4DFB" w:rsidRPr="00A42E4E">
        <w:rPr>
          <w:rFonts w:ascii="Arial" w:hAnsi="Arial" w:cs="Arial"/>
          <w:sz w:val="24"/>
          <w:szCs w:val="24"/>
        </w:rPr>
        <w:t>las bacterias (</w:t>
      </w:r>
      <w:r w:rsidR="004F2E70" w:rsidRPr="00A42E4E">
        <w:rPr>
          <w:rFonts w:ascii="Arial" w:hAnsi="Arial" w:cs="Arial"/>
          <w:sz w:val="24"/>
          <w:szCs w:val="24"/>
        </w:rPr>
        <w:t xml:space="preserve">3, </w:t>
      </w:r>
      <w:r w:rsidRPr="00A42E4E">
        <w:rPr>
          <w:rFonts w:ascii="Arial" w:hAnsi="Arial" w:cs="Arial"/>
          <w:sz w:val="24"/>
          <w:szCs w:val="24"/>
        </w:rPr>
        <w:t>4</w:t>
      </w:r>
      <w:r w:rsidR="004F2E70" w:rsidRPr="00A42E4E">
        <w:rPr>
          <w:rFonts w:ascii="Arial" w:hAnsi="Arial" w:cs="Arial"/>
          <w:sz w:val="24"/>
          <w:szCs w:val="24"/>
        </w:rPr>
        <w:t xml:space="preserve"> y 7</w:t>
      </w:r>
      <w:r w:rsidRPr="00A42E4E">
        <w:rPr>
          <w:rFonts w:ascii="Arial" w:hAnsi="Arial" w:cs="Arial"/>
          <w:sz w:val="24"/>
          <w:szCs w:val="24"/>
        </w:rPr>
        <w:t>).</w:t>
      </w:r>
    </w:p>
    <w:p w:rsidR="00706B62" w:rsidRPr="00A42E4E" w:rsidRDefault="00706B62" w:rsidP="00A42E4E">
      <w:pPr>
        <w:pStyle w:val="Prrafodelista"/>
        <w:spacing w:line="360" w:lineRule="auto"/>
        <w:rPr>
          <w:rFonts w:ascii="Arial" w:hAnsi="Arial" w:cs="Arial"/>
          <w:sz w:val="24"/>
          <w:szCs w:val="24"/>
        </w:rPr>
      </w:pPr>
    </w:p>
    <w:p w:rsidR="00096BA8" w:rsidRPr="00A42E4E" w:rsidRDefault="00096BA8"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Componentes abióticos</w:t>
      </w:r>
      <w:r w:rsidR="00FB4DFB" w:rsidRPr="00A42E4E">
        <w:rPr>
          <w:rFonts w:ascii="Arial" w:hAnsi="Arial" w:cs="Arial"/>
          <w:sz w:val="24"/>
          <w:szCs w:val="24"/>
        </w:rPr>
        <w:t xml:space="preserve">: </w:t>
      </w:r>
      <w:r w:rsidR="00706B62" w:rsidRPr="00A42E4E">
        <w:rPr>
          <w:rFonts w:ascii="Arial" w:hAnsi="Arial" w:cs="Arial"/>
          <w:sz w:val="24"/>
          <w:szCs w:val="24"/>
        </w:rPr>
        <w:t>los más importantes son</w:t>
      </w:r>
      <w:r w:rsidR="00FB4DFB" w:rsidRPr="00A42E4E">
        <w:rPr>
          <w:rFonts w:ascii="Arial" w:hAnsi="Arial" w:cs="Arial"/>
          <w:sz w:val="24"/>
          <w:szCs w:val="24"/>
        </w:rPr>
        <w:t xml:space="preserve"> el suelo (7)</w:t>
      </w:r>
      <w:r w:rsidR="003124C0" w:rsidRPr="00A42E4E">
        <w:rPr>
          <w:rFonts w:ascii="Arial" w:hAnsi="Arial" w:cs="Arial"/>
          <w:sz w:val="24"/>
          <w:szCs w:val="24"/>
        </w:rPr>
        <w:t>,</w:t>
      </w:r>
      <w:r w:rsidR="00FB4DFB" w:rsidRPr="00A42E4E">
        <w:rPr>
          <w:rFonts w:ascii="Arial" w:hAnsi="Arial" w:cs="Arial"/>
          <w:sz w:val="24"/>
          <w:szCs w:val="24"/>
        </w:rPr>
        <w:t xml:space="preserve"> la luz (6), el agua (5), los gases como el oxígeno (8) y el dióxido de carbono (9), el amoniaco (NH</w:t>
      </w:r>
      <w:r w:rsidR="00FB4DFB" w:rsidRPr="00A42E4E">
        <w:rPr>
          <w:rFonts w:ascii="Arial" w:hAnsi="Arial" w:cs="Arial"/>
          <w:sz w:val="24"/>
          <w:szCs w:val="24"/>
          <w:vertAlign w:val="subscript"/>
        </w:rPr>
        <w:t>3</w:t>
      </w:r>
      <w:r w:rsidR="00FB4DFB" w:rsidRPr="00A42E4E">
        <w:rPr>
          <w:rFonts w:ascii="Arial" w:hAnsi="Arial" w:cs="Arial"/>
          <w:sz w:val="24"/>
          <w:szCs w:val="24"/>
        </w:rPr>
        <w:t>) (2), los nitritos (NO</w:t>
      </w:r>
      <w:r w:rsidR="00FB4DFB" w:rsidRPr="00A42E4E">
        <w:rPr>
          <w:rFonts w:ascii="Arial" w:hAnsi="Arial" w:cs="Arial"/>
          <w:sz w:val="24"/>
          <w:szCs w:val="24"/>
          <w:vertAlign w:val="subscript"/>
        </w:rPr>
        <w:t>2</w:t>
      </w:r>
      <w:r w:rsidR="00706B62" w:rsidRPr="00A42E4E">
        <w:rPr>
          <w:rFonts w:ascii="Arial" w:hAnsi="Arial" w:cs="Arial"/>
          <w:sz w:val="24"/>
          <w:szCs w:val="24"/>
        </w:rPr>
        <w:t>) (12</w:t>
      </w:r>
      <w:r w:rsidR="00FB4DFB" w:rsidRPr="00A42E4E">
        <w:rPr>
          <w:rFonts w:ascii="Arial" w:hAnsi="Arial" w:cs="Arial"/>
          <w:sz w:val="24"/>
          <w:szCs w:val="24"/>
        </w:rPr>
        <w:t>) y los nitratos (NO</w:t>
      </w:r>
      <w:r w:rsidR="00FB4DFB" w:rsidRPr="00A42E4E">
        <w:rPr>
          <w:rFonts w:ascii="Arial" w:hAnsi="Arial" w:cs="Arial"/>
          <w:sz w:val="24"/>
          <w:szCs w:val="24"/>
          <w:vertAlign w:val="subscript"/>
        </w:rPr>
        <w:t>3</w:t>
      </w:r>
      <w:r w:rsidR="00706B62" w:rsidRPr="00A42E4E">
        <w:rPr>
          <w:rFonts w:ascii="Arial" w:hAnsi="Arial" w:cs="Arial"/>
          <w:sz w:val="24"/>
          <w:szCs w:val="24"/>
        </w:rPr>
        <w:t>) (13</w:t>
      </w:r>
      <w:r w:rsidR="00FB4DFB" w:rsidRPr="00A42E4E">
        <w:rPr>
          <w:rFonts w:ascii="Arial" w:hAnsi="Arial" w:cs="Arial"/>
          <w:sz w:val="24"/>
          <w:szCs w:val="24"/>
        </w:rPr>
        <w:t xml:space="preserve">). </w:t>
      </w:r>
    </w:p>
    <w:p w:rsidR="00706B62" w:rsidRPr="00A42E4E" w:rsidRDefault="00706B62" w:rsidP="00A42E4E">
      <w:pPr>
        <w:pStyle w:val="Prrafodelista"/>
        <w:spacing w:line="360" w:lineRule="auto"/>
        <w:rPr>
          <w:rFonts w:ascii="Arial" w:hAnsi="Arial" w:cs="Arial"/>
          <w:sz w:val="24"/>
          <w:szCs w:val="24"/>
        </w:rPr>
      </w:pPr>
    </w:p>
    <w:p w:rsidR="000A7D13" w:rsidRPr="00A42E4E" w:rsidRDefault="00706B62"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Interacciones. L</w:t>
      </w:r>
      <w:r w:rsidR="003124C0" w:rsidRPr="00A42E4E">
        <w:rPr>
          <w:rFonts w:ascii="Arial" w:hAnsi="Arial" w:cs="Arial"/>
          <w:sz w:val="24"/>
          <w:szCs w:val="24"/>
        </w:rPr>
        <w:t>as más importantes son</w:t>
      </w:r>
      <w:r w:rsidR="0040502C" w:rsidRPr="00A42E4E">
        <w:rPr>
          <w:rFonts w:ascii="Arial" w:hAnsi="Arial" w:cs="Arial"/>
          <w:sz w:val="24"/>
          <w:szCs w:val="24"/>
        </w:rPr>
        <w:t xml:space="preserve"> las siguientes:</w:t>
      </w:r>
    </w:p>
    <w:p w:rsidR="0040502C" w:rsidRPr="00A42E4E" w:rsidRDefault="0040502C" w:rsidP="00A42E4E">
      <w:pPr>
        <w:pStyle w:val="Prrafodelista"/>
        <w:spacing w:line="360" w:lineRule="auto"/>
        <w:rPr>
          <w:rFonts w:ascii="Arial" w:hAnsi="Arial" w:cs="Arial"/>
          <w:sz w:val="24"/>
          <w:szCs w:val="24"/>
        </w:rPr>
      </w:pP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ser humano y los peces.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los peces y las bacterias.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plantas y los peces.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bacterias mismas (existen varias especies bacterias).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 luz y las plantas.</w:t>
      </w:r>
    </w:p>
    <w:p w:rsidR="003124C0"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 xml:space="preserve">Entre el suelo y </w:t>
      </w:r>
      <w:r w:rsidR="003124C0" w:rsidRPr="00A42E4E">
        <w:rPr>
          <w:rFonts w:ascii="Arial" w:hAnsi="Arial" w:cs="Arial"/>
          <w:sz w:val="24"/>
          <w:szCs w:val="24"/>
        </w:rPr>
        <w:t>los demás componentes bióticos del acuario.</w:t>
      </w:r>
    </w:p>
    <w:p w:rsidR="003124C0" w:rsidRPr="00A42E4E" w:rsidRDefault="003124C0" w:rsidP="00A42E4E">
      <w:pPr>
        <w:pStyle w:val="Prrafodelista"/>
        <w:spacing w:line="360" w:lineRule="auto"/>
        <w:ind w:left="1440"/>
        <w:rPr>
          <w:rFonts w:ascii="Arial" w:hAnsi="Arial" w:cs="Arial"/>
          <w:sz w:val="24"/>
          <w:szCs w:val="24"/>
        </w:rPr>
      </w:pPr>
    </w:p>
    <w:p w:rsidR="003124C0" w:rsidRPr="00A42E4E" w:rsidRDefault="00C50029"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Organismos del acuario</w:t>
      </w:r>
      <w:r w:rsidR="003124C0" w:rsidRPr="00A42E4E">
        <w:rPr>
          <w:rFonts w:ascii="Arial" w:hAnsi="Arial" w:cs="Arial"/>
          <w:sz w:val="24"/>
          <w:szCs w:val="24"/>
        </w:rPr>
        <w:t xml:space="preserve"> según su </w:t>
      </w:r>
      <w:r w:rsidR="00E654C5" w:rsidRPr="00A42E4E">
        <w:rPr>
          <w:rFonts w:ascii="Arial" w:hAnsi="Arial" w:cs="Arial"/>
          <w:sz w:val="24"/>
          <w:szCs w:val="24"/>
        </w:rPr>
        <w:t xml:space="preserve">forma de obtener </w:t>
      </w:r>
      <w:r w:rsidR="00624F62" w:rsidRPr="00A42E4E">
        <w:rPr>
          <w:rFonts w:ascii="Arial" w:hAnsi="Arial" w:cs="Arial"/>
          <w:sz w:val="24"/>
          <w:szCs w:val="24"/>
        </w:rPr>
        <w:t>alimento</w:t>
      </w:r>
      <w:r w:rsidR="003124C0" w:rsidRPr="00A42E4E">
        <w:rPr>
          <w:rFonts w:ascii="Arial" w:hAnsi="Arial" w:cs="Arial"/>
          <w:sz w:val="24"/>
          <w:szCs w:val="24"/>
        </w:rPr>
        <w:t xml:space="preserve">: </w:t>
      </w:r>
    </w:p>
    <w:p w:rsidR="003124C0" w:rsidRPr="00A42E4E" w:rsidRDefault="003124C0" w:rsidP="00A42E4E">
      <w:pPr>
        <w:pStyle w:val="Prrafodelista"/>
        <w:spacing w:line="360" w:lineRule="auto"/>
        <w:rPr>
          <w:rFonts w:ascii="Arial" w:hAnsi="Arial" w:cs="Arial"/>
          <w:sz w:val="24"/>
          <w:szCs w:val="24"/>
        </w:rPr>
      </w:pP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Autótrofos: plantas.</w:t>
      </w: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Heterótrofos: peces.</w:t>
      </w: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lastRenderedPageBreak/>
        <w:t>Descomponedores: bacterias.</w:t>
      </w:r>
    </w:p>
    <w:p w:rsidR="005319CD" w:rsidRPr="00A42E4E" w:rsidRDefault="005319CD" w:rsidP="00A42E4E">
      <w:pPr>
        <w:spacing w:line="360" w:lineRule="auto"/>
        <w:rPr>
          <w:rFonts w:ascii="Arial" w:hAnsi="Arial" w:cs="Arial"/>
          <w:sz w:val="24"/>
          <w:szCs w:val="24"/>
        </w:rPr>
      </w:pPr>
    </w:p>
    <w:p w:rsidR="005319CD" w:rsidRPr="00A42E4E" w:rsidRDefault="005319CD" w:rsidP="00A42E4E">
      <w:pPr>
        <w:spacing w:line="360" w:lineRule="auto"/>
        <w:rPr>
          <w:rFonts w:ascii="Arial" w:hAnsi="Arial" w:cs="Arial"/>
          <w:b/>
          <w:sz w:val="24"/>
          <w:szCs w:val="24"/>
        </w:rPr>
      </w:pPr>
      <w:r w:rsidRPr="00A42E4E">
        <w:rPr>
          <w:rFonts w:ascii="Arial" w:hAnsi="Arial" w:cs="Arial"/>
          <w:b/>
          <w:sz w:val="24"/>
          <w:szCs w:val="24"/>
        </w:rPr>
        <w:t>Las bacterias</w:t>
      </w:r>
      <w:r w:rsidR="00AC039A" w:rsidRPr="00A42E4E">
        <w:rPr>
          <w:rFonts w:ascii="Arial" w:hAnsi="Arial" w:cs="Arial"/>
          <w:b/>
          <w:sz w:val="24"/>
          <w:szCs w:val="24"/>
        </w:rPr>
        <w:t xml:space="preserve"> en el ciclo del nitrógeno de un</w:t>
      </w:r>
      <w:r w:rsidRPr="00A42E4E">
        <w:rPr>
          <w:rFonts w:ascii="Arial" w:hAnsi="Arial" w:cs="Arial"/>
          <w:b/>
          <w:sz w:val="24"/>
          <w:szCs w:val="24"/>
        </w:rPr>
        <w:t xml:space="preserve"> acuario</w:t>
      </w:r>
    </w:p>
    <w:p w:rsidR="00171AF5" w:rsidRPr="00A42E4E" w:rsidRDefault="003124C0" w:rsidP="00A42E4E">
      <w:pPr>
        <w:spacing w:line="360" w:lineRule="auto"/>
        <w:rPr>
          <w:rFonts w:ascii="Arial" w:hAnsi="Arial" w:cs="Arial"/>
          <w:sz w:val="24"/>
          <w:szCs w:val="24"/>
        </w:rPr>
      </w:pPr>
      <w:r w:rsidRPr="00A42E4E">
        <w:rPr>
          <w:rFonts w:ascii="Arial" w:hAnsi="Arial" w:cs="Arial"/>
          <w:sz w:val="24"/>
          <w:szCs w:val="24"/>
        </w:rPr>
        <w:t xml:space="preserve">Para la realización de </w:t>
      </w:r>
      <w:r w:rsidR="00706B62" w:rsidRPr="00A42E4E">
        <w:rPr>
          <w:rFonts w:ascii="Arial" w:hAnsi="Arial" w:cs="Arial"/>
          <w:sz w:val="24"/>
          <w:szCs w:val="24"/>
        </w:rPr>
        <w:t>este proyecto</w:t>
      </w:r>
      <w:r w:rsidR="00E654C5" w:rsidRPr="00A42E4E">
        <w:rPr>
          <w:rFonts w:ascii="Arial" w:hAnsi="Arial" w:cs="Arial"/>
          <w:sz w:val="24"/>
          <w:szCs w:val="24"/>
        </w:rPr>
        <w:t xml:space="preserve"> vamos a centrarnos en</w:t>
      </w:r>
      <w:r w:rsidR="00171AF5" w:rsidRPr="00A42E4E">
        <w:rPr>
          <w:rFonts w:ascii="Arial" w:hAnsi="Arial" w:cs="Arial"/>
          <w:sz w:val="24"/>
          <w:szCs w:val="24"/>
        </w:rPr>
        <w:t xml:space="preserve"> el papel que desempeñan</w:t>
      </w:r>
      <w:r w:rsidR="00E654C5" w:rsidRPr="00A42E4E">
        <w:rPr>
          <w:rFonts w:ascii="Arial" w:hAnsi="Arial" w:cs="Arial"/>
          <w:sz w:val="24"/>
          <w:szCs w:val="24"/>
        </w:rPr>
        <w:t xml:space="preserve"> las bacterias </w:t>
      </w:r>
      <w:r w:rsidR="00B93CDB">
        <w:rPr>
          <w:rFonts w:ascii="Arial" w:hAnsi="Arial" w:cs="Arial"/>
          <w:sz w:val="24"/>
          <w:szCs w:val="24"/>
        </w:rPr>
        <w:t>—</w:t>
      </w:r>
      <w:r w:rsidR="00E654C5" w:rsidRPr="00A42E4E">
        <w:rPr>
          <w:rFonts w:ascii="Arial" w:hAnsi="Arial" w:cs="Arial"/>
          <w:sz w:val="24"/>
          <w:szCs w:val="24"/>
        </w:rPr>
        <w:t>los organismos descomponedore</w:t>
      </w:r>
      <w:r w:rsidRPr="00A42E4E">
        <w:rPr>
          <w:rFonts w:ascii="Arial" w:hAnsi="Arial" w:cs="Arial"/>
          <w:sz w:val="24"/>
          <w:szCs w:val="24"/>
        </w:rPr>
        <w:t xml:space="preserve">s </w:t>
      </w:r>
      <w:r w:rsidR="00E654C5" w:rsidRPr="00A42E4E">
        <w:rPr>
          <w:rFonts w:ascii="Arial" w:hAnsi="Arial" w:cs="Arial"/>
          <w:sz w:val="24"/>
          <w:szCs w:val="24"/>
        </w:rPr>
        <w:t>del acuario</w:t>
      </w:r>
      <w:r w:rsidR="00171AF5" w:rsidRPr="00A42E4E">
        <w:rPr>
          <w:rFonts w:ascii="Arial" w:hAnsi="Arial" w:cs="Arial"/>
          <w:sz w:val="24"/>
          <w:szCs w:val="24"/>
        </w:rPr>
        <w:t>, en el ciclo del nitrógeno</w:t>
      </w:r>
      <w:r w:rsidR="00B93CDB">
        <w:rPr>
          <w:rFonts w:ascii="Arial" w:hAnsi="Arial" w:cs="Arial"/>
          <w:sz w:val="24"/>
          <w:szCs w:val="24"/>
        </w:rPr>
        <w:t>—</w:t>
      </w:r>
      <w:r w:rsidR="00E654C5" w:rsidRPr="00A42E4E">
        <w:rPr>
          <w:rFonts w:ascii="Arial" w:hAnsi="Arial" w:cs="Arial"/>
          <w:sz w:val="24"/>
          <w:szCs w:val="24"/>
        </w:rPr>
        <w:t>.</w:t>
      </w:r>
      <w:r w:rsidRPr="00A42E4E">
        <w:rPr>
          <w:rFonts w:ascii="Arial" w:hAnsi="Arial" w:cs="Arial"/>
          <w:sz w:val="24"/>
          <w:szCs w:val="24"/>
        </w:rPr>
        <w:t xml:space="preserve"> </w:t>
      </w:r>
      <w:r w:rsidR="00E654C5" w:rsidRPr="00A42E4E">
        <w:rPr>
          <w:rFonts w:ascii="Arial" w:hAnsi="Arial" w:cs="Arial"/>
          <w:sz w:val="24"/>
          <w:szCs w:val="24"/>
        </w:rPr>
        <w:t>Como sabes, los descomponedores se encargan de transformar todo tipo materiales orgánicos como animales y plantas muertos, restos de comida, orina y materias fecales.</w:t>
      </w:r>
      <w:r w:rsidR="00171AF5" w:rsidRPr="00A42E4E">
        <w:rPr>
          <w:rFonts w:ascii="Arial" w:hAnsi="Arial" w:cs="Arial"/>
          <w:sz w:val="24"/>
          <w:szCs w:val="24"/>
        </w:rPr>
        <w:t xml:space="preserve"> </w:t>
      </w:r>
    </w:p>
    <w:p w:rsidR="00E654C5" w:rsidRPr="00A42E4E" w:rsidRDefault="00E654C5" w:rsidP="00A42E4E">
      <w:pPr>
        <w:spacing w:line="360" w:lineRule="auto"/>
        <w:rPr>
          <w:rFonts w:ascii="Arial" w:hAnsi="Arial" w:cs="Arial"/>
          <w:sz w:val="24"/>
          <w:szCs w:val="24"/>
        </w:rPr>
      </w:pPr>
      <w:r w:rsidRPr="00A42E4E">
        <w:rPr>
          <w:rFonts w:ascii="Arial" w:hAnsi="Arial" w:cs="Arial"/>
          <w:sz w:val="24"/>
          <w:szCs w:val="24"/>
        </w:rPr>
        <w:t xml:space="preserve">A diferencia de los mamíferos, </w:t>
      </w:r>
      <w:r w:rsidR="005B1A3A" w:rsidRPr="00A42E4E">
        <w:rPr>
          <w:rFonts w:ascii="Arial" w:hAnsi="Arial" w:cs="Arial"/>
          <w:sz w:val="24"/>
          <w:szCs w:val="24"/>
        </w:rPr>
        <w:t>cuya</w:t>
      </w:r>
      <w:r w:rsidRPr="00A42E4E">
        <w:rPr>
          <w:rFonts w:ascii="Arial" w:hAnsi="Arial" w:cs="Arial"/>
          <w:sz w:val="24"/>
          <w:szCs w:val="24"/>
        </w:rPr>
        <w:t xml:space="preserve"> orina </w:t>
      </w:r>
      <w:r w:rsidR="005B1A3A" w:rsidRPr="00A42E4E">
        <w:rPr>
          <w:rFonts w:ascii="Arial" w:hAnsi="Arial" w:cs="Arial"/>
          <w:sz w:val="24"/>
          <w:szCs w:val="24"/>
        </w:rPr>
        <w:t xml:space="preserve">está </w:t>
      </w:r>
      <w:r w:rsidRPr="00A42E4E">
        <w:rPr>
          <w:rFonts w:ascii="Arial" w:hAnsi="Arial" w:cs="Arial"/>
          <w:sz w:val="24"/>
          <w:szCs w:val="24"/>
        </w:rPr>
        <w:t xml:space="preserve">compuesta </w:t>
      </w:r>
      <w:r w:rsidR="005B1A3A" w:rsidRPr="00A42E4E">
        <w:rPr>
          <w:rFonts w:ascii="Arial" w:hAnsi="Arial" w:cs="Arial"/>
          <w:sz w:val="24"/>
          <w:szCs w:val="24"/>
        </w:rPr>
        <w:t xml:space="preserve">principalmente </w:t>
      </w:r>
      <w:r w:rsidRPr="00A42E4E">
        <w:rPr>
          <w:rFonts w:ascii="Arial" w:hAnsi="Arial" w:cs="Arial"/>
          <w:sz w:val="24"/>
          <w:szCs w:val="24"/>
        </w:rPr>
        <w:t xml:space="preserve">por </w:t>
      </w:r>
      <w:r w:rsidR="005B1A3A" w:rsidRPr="00A42E4E">
        <w:rPr>
          <w:rFonts w:ascii="Arial" w:hAnsi="Arial" w:cs="Arial"/>
          <w:sz w:val="24"/>
          <w:szCs w:val="24"/>
        </w:rPr>
        <w:t>urea, los peces excretan orina compuesta</w:t>
      </w:r>
      <w:r w:rsidR="00624F62" w:rsidRPr="00A42E4E">
        <w:rPr>
          <w:rFonts w:ascii="Arial" w:hAnsi="Arial" w:cs="Arial"/>
          <w:sz w:val="24"/>
          <w:szCs w:val="24"/>
        </w:rPr>
        <w:t xml:space="preserve"> </w:t>
      </w:r>
      <w:r w:rsidR="00B93CDB">
        <w:rPr>
          <w:rFonts w:ascii="Arial" w:hAnsi="Arial" w:cs="Arial"/>
          <w:sz w:val="24"/>
          <w:szCs w:val="24"/>
        </w:rPr>
        <w:t>sobre todo</w:t>
      </w:r>
      <w:r w:rsidR="00B93CDB" w:rsidRPr="00A42E4E">
        <w:rPr>
          <w:rFonts w:ascii="Arial" w:hAnsi="Arial" w:cs="Arial"/>
          <w:sz w:val="24"/>
          <w:szCs w:val="24"/>
        </w:rPr>
        <w:t xml:space="preserve"> </w:t>
      </w:r>
      <w:r w:rsidR="005B1A3A" w:rsidRPr="00A42E4E">
        <w:rPr>
          <w:rFonts w:ascii="Arial" w:hAnsi="Arial" w:cs="Arial"/>
          <w:sz w:val="24"/>
          <w:szCs w:val="24"/>
        </w:rPr>
        <w:t xml:space="preserve">por amoniaco; </w:t>
      </w:r>
      <w:r w:rsidR="00B93CDB">
        <w:rPr>
          <w:rFonts w:ascii="Arial" w:hAnsi="Arial" w:cs="Arial"/>
          <w:sz w:val="24"/>
          <w:szCs w:val="24"/>
        </w:rPr>
        <w:t>este compuesto</w:t>
      </w:r>
      <w:r w:rsidR="00624F62" w:rsidRPr="00A42E4E">
        <w:rPr>
          <w:rFonts w:ascii="Arial" w:hAnsi="Arial" w:cs="Arial"/>
          <w:sz w:val="24"/>
          <w:szCs w:val="24"/>
        </w:rPr>
        <w:t>,</w:t>
      </w:r>
      <w:r w:rsidR="005B1A3A" w:rsidRPr="00A42E4E">
        <w:rPr>
          <w:rFonts w:ascii="Arial" w:hAnsi="Arial" w:cs="Arial"/>
          <w:sz w:val="24"/>
          <w:szCs w:val="24"/>
        </w:rPr>
        <w:t xml:space="preserve"> </w:t>
      </w:r>
      <w:r w:rsidR="00624F62" w:rsidRPr="00A42E4E">
        <w:rPr>
          <w:rFonts w:ascii="Arial" w:hAnsi="Arial" w:cs="Arial"/>
          <w:sz w:val="24"/>
          <w:szCs w:val="24"/>
        </w:rPr>
        <w:t xml:space="preserve">al </w:t>
      </w:r>
      <w:r w:rsidR="00E21569" w:rsidRPr="00A42E4E">
        <w:rPr>
          <w:rFonts w:ascii="Arial" w:hAnsi="Arial" w:cs="Arial"/>
          <w:sz w:val="24"/>
          <w:szCs w:val="24"/>
        </w:rPr>
        <w:t>forma</w:t>
      </w:r>
      <w:r w:rsidR="00624F62" w:rsidRPr="00A42E4E">
        <w:rPr>
          <w:rFonts w:ascii="Arial" w:hAnsi="Arial" w:cs="Arial"/>
          <w:sz w:val="24"/>
          <w:szCs w:val="24"/>
        </w:rPr>
        <w:t>r</w:t>
      </w:r>
      <w:r w:rsidR="00E21569" w:rsidRPr="00A42E4E">
        <w:rPr>
          <w:rFonts w:ascii="Arial" w:hAnsi="Arial" w:cs="Arial"/>
          <w:sz w:val="24"/>
          <w:szCs w:val="24"/>
        </w:rPr>
        <w:t xml:space="preserve"> amonio </w:t>
      </w:r>
      <w:r w:rsidR="00624F62" w:rsidRPr="00A42E4E">
        <w:rPr>
          <w:rFonts w:ascii="Arial" w:hAnsi="Arial" w:cs="Arial"/>
          <w:sz w:val="24"/>
          <w:szCs w:val="24"/>
        </w:rPr>
        <w:t>(</w:t>
      </w:r>
      <w:r w:rsidR="00E21569" w:rsidRPr="00A42E4E">
        <w:rPr>
          <w:rFonts w:ascii="Arial" w:hAnsi="Arial" w:cs="Arial"/>
          <w:sz w:val="24"/>
          <w:szCs w:val="24"/>
        </w:rPr>
        <w:t>NH</w:t>
      </w:r>
      <w:r w:rsidR="00E21569" w:rsidRPr="00A42E4E">
        <w:rPr>
          <w:rFonts w:ascii="Arial" w:hAnsi="Arial" w:cs="Arial"/>
          <w:sz w:val="24"/>
          <w:szCs w:val="24"/>
          <w:vertAlign w:val="subscript"/>
        </w:rPr>
        <w:t>3</w:t>
      </w:r>
      <w:r w:rsidR="00624F62" w:rsidRPr="00A42E4E">
        <w:rPr>
          <w:rFonts w:ascii="Arial" w:hAnsi="Arial" w:cs="Arial"/>
          <w:sz w:val="24"/>
          <w:szCs w:val="24"/>
        </w:rPr>
        <w:t>) e</w:t>
      </w:r>
      <w:r w:rsidR="00E21569" w:rsidRPr="00A42E4E">
        <w:rPr>
          <w:rFonts w:ascii="Arial" w:hAnsi="Arial" w:cs="Arial"/>
          <w:sz w:val="24"/>
          <w:szCs w:val="24"/>
        </w:rPr>
        <w:t>n solución con el agua,</w:t>
      </w:r>
      <w:r w:rsidR="00624F62" w:rsidRPr="00A42E4E">
        <w:rPr>
          <w:rFonts w:ascii="Arial" w:hAnsi="Arial" w:cs="Arial"/>
          <w:sz w:val="24"/>
          <w:szCs w:val="24"/>
        </w:rPr>
        <w:t xml:space="preserve"> </w:t>
      </w:r>
      <w:r w:rsidR="005B1A3A" w:rsidRPr="00A42E4E">
        <w:rPr>
          <w:rFonts w:ascii="Arial" w:hAnsi="Arial" w:cs="Arial"/>
          <w:sz w:val="24"/>
          <w:szCs w:val="24"/>
        </w:rPr>
        <w:t xml:space="preserve">es </w:t>
      </w:r>
      <w:r w:rsidR="00C50029" w:rsidRPr="00A42E4E">
        <w:rPr>
          <w:rFonts w:ascii="Arial" w:hAnsi="Arial" w:cs="Arial"/>
          <w:sz w:val="24"/>
          <w:szCs w:val="24"/>
        </w:rPr>
        <w:t>altamente tóxico</w:t>
      </w:r>
      <w:r w:rsidR="005B1A3A" w:rsidRPr="00A42E4E">
        <w:rPr>
          <w:rFonts w:ascii="Arial" w:hAnsi="Arial" w:cs="Arial"/>
          <w:sz w:val="24"/>
          <w:szCs w:val="24"/>
        </w:rPr>
        <w:t xml:space="preserve"> para</w:t>
      </w:r>
      <w:r w:rsidR="00706B62" w:rsidRPr="00A42E4E">
        <w:rPr>
          <w:rFonts w:ascii="Arial" w:hAnsi="Arial" w:cs="Arial"/>
          <w:sz w:val="24"/>
          <w:szCs w:val="24"/>
        </w:rPr>
        <w:t xml:space="preserve"> los </w:t>
      </w:r>
      <w:r w:rsidR="00624F62" w:rsidRPr="00A42E4E">
        <w:rPr>
          <w:rFonts w:ascii="Arial" w:hAnsi="Arial" w:cs="Arial"/>
          <w:sz w:val="24"/>
          <w:szCs w:val="24"/>
        </w:rPr>
        <w:t xml:space="preserve">peces y </w:t>
      </w:r>
      <w:r w:rsidR="00706B62" w:rsidRPr="00A42E4E">
        <w:rPr>
          <w:rFonts w:ascii="Arial" w:hAnsi="Arial" w:cs="Arial"/>
          <w:sz w:val="24"/>
          <w:szCs w:val="24"/>
        </w:rPr>
        <w:t xml:space="preserve">las </w:t>
      </w:r>
      <w:r w:rsidR="005B1A3A" w:rsidRPr="00A42E4E">
        <w:rPr>
          <w:rFonts w:ascii="Arial" w:hAnsi="Arial" w:cs="Arial"/>
          <w:sz w:val="24"/>
          <w:szCs w:val="24"/>
        </w:rPr>
        <w:t>plantas.</w:t>
      </w:r>
      <w:r w:rsidR="00C50029" w:rsidRPr="00A42E4E">
        <w:rPr>
          <w:rFonts w:ascii="Arial" w:hAnsi="Arial" w:cs="Arial"/>
          <w:sz w:val="24"/>
          <w:szCs w:val="24"/>
        </w:rPr>
        <w:t xml:space="preserve"> Además de la orina de los peces, el amo</w:t>
      </w:r>
      <w:r w:rsidR="00E21569" w:rsidRPr="00A42E4E">
        <w:rPr>
          <w:rFonts w:ascii="Arial" w:hAnsi="Arial" w:cs="Arial"/>
          <w:sz w:val="24"/>
          <w:szCs w:val="24"/>
        </w:rPr>
        <w:t>nio</w:t>
      </w:r>
      <w:r w:rsidR="00C50029" w:rsidRPr="00A42E4E">
        <w:rPr>
          <w:rFonts w:ascii="Arial" w:hAnsi="Arial" w:cs="Arial"/>
          <w:sz w:val="24"/>
          <w:szCs w:val="24"/>
        </w:rPr>
        <w:t xml:space="preserve"> también procede de la descomposición de los </w:t>
      </w:r>
      <w:r w:rsidR="00171AF5" w:rsidRPr="00A42E4E">
        <w:rPr>
          <w:rFonts w:ascii="Arial" w:hAnsi="Arial" w:cs="Arial"/>
          <w:sz w:val="24"/>
          <w:szCs w:val="24"/>
        </w:rPr>
        <w:t>sobrantes de</w:t>
      </w:r>
      <w:r w:rsidR="00C50029" w:rsidRPr="00A42E4E">
        <w:rPr>
          <w:rFonts w:ascii="Arial" w:hAnsi="Arial" w:cs="Arial"/>
          <w:sz w:val="24"/>
          <w:szCs w:val="24"/>
        </w:rPr>
        <w:t xml:space="preserve"> alimento </w:t>
      </w:r>
      <w:r w:rsidR="00171AF5" w:rsidRPr="00A42E4E">
        <w:rPr>
          <w:rFonts w:ascii="Arial" w:hAnsi="Arial" w:cs="Arial"/>
          <w:sz w:val="24"/>
          <w:szCs w:val="24"/>
        </w:rPr>
        <w:t xml:space="preserve">para peces </w:t>
      </w:r>
      <w:r w:rsidR="00E21569" w:rsidRPr="00A42E4E">
        <w:rPr>
          <w:rFonts w:ascii="Arial" w:hAnsi="Arial" w:cs="Arial"/>
          <w:sz w:val="24"/>
          <w:szCs w:val="24"/>
        </w:rPr>
        <w:t xml:space="preserve">y </w:t>
      </w:r>
      <w:r w:rsidR="00624F62" w:rsidRPr="00A42E4E">
        <w:rPr>
          <w:rFonts w:ascii="Arial" w:hAnsi="Arial" w:cs="Arial"/>
          <w:sz w:val="24"/>
          <w:szCs w:val="24"/>
        </w:rPr>
        <w:t>de las plantas muertas</w:t>
      </w:r>
      <w:r w:rsidR="00E21569" w:rsidRPr="00A42E4E">
        <w:rPr>
          <w:rFonts w:ascii="Arial" w:hAnsi="Arial" w:cs="Arial"/>
          <w:sz w:val="24"/>
          <w:szCs w:val="24"/>
        </w:rPr>
        <w:t>.</w:t>
      </w:r>
    </w:p>
    <w:p w:rsidR="00706B62" w:rsidRPr="00A42E4E" w:rsidRDefault="00E21569" w:rsidP="00A42E4E">
      <w:pPr>
        <w:spacing w:line="360" w:lineRule="auto"/>
        <w:rPr>
          <w:rFonts w:ascii="Arial" w:hAnsi="Arial" w:cs="Arial"/>
          <w:sz w:val="24"/>
          <w:szCs w:val="24"/>
        </w:rPr>
      </w:pPr>
      <w:r w:rsidRPr="00A42E4E">
        <w:rPr>
          <w:rFonts w:ascii="Arial" w:hAnsi="Arial" w:cs="Arial"/>
          <w:sz w:val="24"/>
          <w:szCs w:val="24"/>
        </w:rPr>
        <w:t xml:space="preserve">En un acuario maduro (esto quiere decir que </w:t>
      </w:r>
      <w:r w:rsidR="00171AF5" w:rsidRPr="00A42E4E">
        <w:rPr>
          <w:rFonts w:ascii="Arial" w:hAnsi="Arial" w:cs="Arial"/>
          <w:sz w:val="24"/>
          <w:szCs w:val="24"/>
        </w:rPr>
        <w:t>funciona hace</w:t>
      </w:r>
      <w:r w:rsidRPr="00A42E4E">
        <w:rPr>
          <w:rFonts w:ascii="Arial" w:hAnsi="Arial" w:cs="Arial"/>
          <w:sz w:val="24"/>
          <w:szCs w:val="24"/>
        </w:rPr>
        <w:t xml:space="preserve"> bastante tiempo), el amoniaco es transform</w:t>
      </w:r>
      <w:r w:rsidR="00706B62" w:rsidRPr="00A42E4E">
        <w:rPr>
          <w:rFonts w:ascii="Arial" w:hAnsi="Arial" w:cs="Arial"/>
          <w:sz w:val="24"/>
          <w:szCs w:val="24"/>
        </w:rPr>
        <w:t xml:space="preserve">ado </w:t>
      </w:r>
      <w:r w:rsidR="00815314">
        <w:rPr>
          <w:rFonts w:ascii="Arial" w:hAnsi="Arial" w:cs="Arial"/>
          <w:sz w:val="24"/>
          <w:szCs w:val="24"/>
        </w:rPr>
        <w:t xml:space="preserve">en sales </w:t>
      </w:r>
      <w:r w:rsidR="00706B62" w:rsidRPr="00A42E4E">
        <w:rPr>
          <w:rFonts w:ascii="Arial" w:hAnsi="Arial" w:cs="Arial"/>
          <w:sz w:val="24"/>
          <w:szCs w:val="24"/>
        </w:rPr>
        <w:t xml:space="preserve">por dos tipos de bacterias: </w:t>
      </w:r>
      <w:r w:rsidRPr="00A42E4E">
        <w:rPr>
          <w:rFonts w:ascii="Arial" w:hAnsi="Arial" w:cs="Arial"/>
          <w:sz w:val="24"/>
          <w:szCs w:val="24"/>
        </w:rPr>
        <w:t xml:space="preserve">la </w:t>
      </w:r>
      <w:r w:rsidR="00DC4364">
        <w:rPr>
          <w:rFonts w:ascii="Arial" w:hAnsi="Arial" w:cs="Arial"/>
          <w:sz w:val="24"/>
          <w:szCs w:val="24"/>
        </w:rPr>
        <w:t>ni</w:t>
      </w:r>
      <w:r w:rsidRPr="00DC4364">
        <w:rPr>
          <w:rFonts w:ascii="Arial" w:hAnsi="Arial" w:cs="Arial"/>
          <w:sz w:val="24"/>
          <w:szCs w:val="24"/>
        </w:rPr>
        <w:t xml:space="preserve">trosomona </w:t>
      </w:r>
      <w:r w:rsidRPr="000E1E8D">
        <w:rPr>
          <w:rFonts w:ascii="Arial" w:hAnsi="Arial" w:cs="Arial"/>
          <w:sz w:val="24"/>
          <w:szCs w:val="24"/>
        </w:rPr>
        <w:t>y la</w:t>
      </w:r>
      <w:r w:rsidRPr="00DC4364">
        <w:rPr>
          <w:rFonts w:ascii="Arial" w:hAnsi="Arial" w:cs="Arial"/>
          <w:sz w:val="24"/>
          <w:szCs w:val="24"/>
        </w:rPr>
        <w:t xml:space="preserve"> </w:t>
      </w:r>
      <w:r w:rsidR="00DC4364">
        <w:rPr>
          <w:rFonts w:ascii="Arial" w:hAnsi="Arial" w:cs="Arial"/>
          <w:sz w:val="24"/>
          <w:szCs w:val="24"/>
        </w:rPr>
        <w:t>n</w:t>
      </w:r>
      <w:r w:rsidRPr="00DC4364">
        <w:rPr>
          <w:rFonts w:ascii="Arial" w:hAnsi="Arial" w:cs="Arial"/>
          <w:sz w:val="24"/>
          <w:szCs w:val="24"/>
        </w:rPr>
        <w:t>itrospira</w:t>
      </w:r>
      <w:r w:rsidR="00B93CDB" w:rsidRPr="000E1E8D">
        <w:rPr>
          <w:rFonts w:ascii="Arial" w:hAnsi="Arial" w:cs="Arial"/>
          <w:sz w:val="24"/>
          <w:szCs w:val="24"/>
        </w:rPr>
        <w:t>, l</w:t>
      </w:r>
      <w:r w:rsidR="00706B62" w:rsidRPr="000E1E8D">
        <w:rPr>
          <w:rFonts w:ascii="Arial" w:hAnsi="Arial" w:cs="Arial"/>
          <w:sz w:val="24"/>
          <w:szCs w:val="24"/>
        </w:rPr>
        <w:t xml:space="preserve">as cuales actúan de la siguiente manera: las </w:t>
      </w:r>
      <w:r w:rsidR="00DC4364">
        <w:rPr>
          <w:rFonts w:ascii="Arial" w:hAnsi="Arial" w:cs="Arial"/>
          <w:sz w:val="24"/>
          <w:szCs w:val="24"/>
        </w:rPr>
        <w:t xml:space="preserve">nitrosomona transforma </w:t>
      </w:r>
      <w:r w:rsidR="00706B62" w:rsidRPr="000E1E8D">
        <w:rPr>
          <w:rFonts w:ascii="Arial" w:hAnsi="Arial" w:cs="Arial"/>
          <w:sz w:val="24"/>
          <w:szCs w:val="24"/>
        </w:rPr>
        <w:t xml:space="preserve">el amonio en </w:t>
      </w:r>
      <w:r w:rsidR="00B93CDB" w:rsidRPr="000E1E8D">
        <w:rPr>
          <w:rFonts w:ascii="Arial" w:hAnsi="Arial" w:cs="Arial"/>
          <w:sz w:val="24"/>
          <w:szCs w:val="24"/>
        </w:rPr>
        <w:t>n</w:t>
      </w:r>
      <w:r w:rsidR="00706B62" w:rsidRPr="000E1E8D">
        <w:rPr>
          <w:rFonts w:ascii="Arial" w:hAnsi="Arial" w:cs="Arial"/>
          <w:sz w:val="24"/>
          <w:szCs w:val="24"/>
        </w:rPr>
        <w:t xml:space="preserve">itritos, que son </w:t>
      </w:r>
      <w:r w:rsidR="00815314">
        <w:rPr>
          <w:rFonts w:ascii="Arial" w:hAnsi="Arial" w:cs="Arial"/>
          <w:sz w:val="24"/>
          <w:szCs w:val="24"/>
        </w:rPr>
        <w:t>sales tóxica</w:t>
      </w:r>
      <w:r w:rsidR="00706B62" w:rsidRPr="000E1E8D">
        <w:rPr>
          <w:rFonts w:ascii="Arial" w:hAnsi="Arial" w:cs="Arial"/>
          <w:sz w:val="24"/>
          <w:szCs w:val="24"/>
        </w:rPr>
        <w:t>s</w:t>
      </w:r>
      <w:r w:rsidR="00B93CDB" w:rsidRPr="000E1E8D">
        <w:rPr>
          <w:rFonts w:ascii="Arial" w:hAnsi="Arial" w:cs="Arial"/>
          <w:sz w:val="24"/>
          <w:szCs w:val="24"/>
        </w:rPr>
        <w:t xml:space="preserve">, </w:t>
      </w:r>
      <w:r w:rsidR="00706B62" w:rsidRPr="000E1E8D">
        <w:rPr>
          <w:rFonts w:ascii="Arial" w:hAnsi="Arial" w:cs="Arial"/>
          <w:sz w:val="24"/>
          <w:szCs w:val="24"/>
        </w:rPr>
        <w:t xml:space="preserve">y estos a su vez son transformados por la </w:t>
      </w:r>
      <w:r w:rsidR="00DC4364">
        <w:rPr>
          <w:rFonts w:ascii="Arial" w:hAnsi="Arial" w:cs="Arial"/>
          <w:sz w:val="24"/>
          <w:szCs w:val="24"/>
        </w:rPr>
        <w:t>n</w:t>
      </w:r>
      <w:r w:rsidR="00706B62" w:rsidRPr="00DC4364">
        <w:rPr>
          <w:rFonts w:ascii="Arial" w:hAnsi="Arial" w:cs="Arial"/>
          <w:sz w:val="24"/>
          <w:szCs w:val="24"/>
        </w:rPr>
        <w:t>itrospira</w:t>
      </w:r>
      <w:r w:rsidR="00706B62" w:rsidRPr="000E1E8D">
        <w:rPr>
          <w:rFonts w:ascii="Arial" w:hAnsi="Arial" w:cs="Arial"/>
          <w:sz w:val="24"/>
          <w:szCs w:val="24"/>
        </w:rPr>
        <w:t xml:space="preserve"> </w:t>
      </w:r>
      <w:r w:rsidR="00706B62" w:rsidRPr="00A42E4E">
        <w:rPr>
          <w:rFonts w:ascii="Arial" w:hAnsi="Arial" w:cs="Arial"/>
          <w:sz w:val="24"/>
          <w:szCs w:val="24"/>
        </w:rPr>
        <w:t xml:space="preserve">en nitratos, </w:t>
      </w:r>
      <w:r w:rsidR="000A3066">
        <w:rPr>
          <w:rFonts w:ascii="Arial" w:hAnsi="Arial" w:cs="Arial"/>
          <w:sz w:val="24"/>
          <w:szCs w:val="24"/>
        </w:rPr>
        <w:t>que son</w:t>
      </w:r>
      <w:r w:rsidR="00815314">
        <w:rPr>
          <w:rFonts w:ascii="Arial" w:hAnsi="Arial" w:cs="Arial"/>
          <w:sz w:val="24"/>
          <w:szCs w:val="24"/>
        </w:rPr>
        <w:t xml:space="preserve"> sales tóxica</w:t>
      </w:r>
      <w:r w:rsidR="000A3066">
        <w:rPr>
          <w:rFonts w:ascii="Arial" w:hAnsi="Arial" w:cs="Arial"/>
          <w:sz w:val="24"/>
          <w:szCs w:val="24"/>
        </w:rPr>
        <w:t>s</w:t>
      </w:r>
      <w:r w:rsidR="00706B62" w:rsidRPr="00A42E4E">
        <w:rPr>
          <w:rFonts w:ascii="Arial" w:hAnsi="Arial" w:cs="Arial"/>
          <w:sz w:val="24"/>
          <w:szCs w:val="24"/>
        </w:rPr>
        <w:t xml:space="preserve"> </w:t>
      </w:r>
      <w:r w:rsidR="00B93CDB" w:rsidRPr="00A42E4E">
        <w:rPr>
          <w:rFonts w:ascii="Arial" w:hAnsi="Arial" w:cs="Arial"/>
          <w:sz w:val="24"/>
          <w:szCs w:val="24"/>
        </w:rPr>
        <w:t>sol</w:t>
      </w:r>
      <w:r w:rsidR="00B93CDB">
        <w:rPr>
          <w:rFonts w:ascii="Arial" w:hAnsi="Arial" w:cs="Arial"/>
          <w:sz w:val="24"/>
          <w:szCs w:val="24"/>
        </w:rPr>
        <w:t>o</w:t>
      </w:r>
      <w:r w:rsidR="00B93CDB" w:rsidRPr="00A42E4E">
        <w:rPr>
          <w:rFonts w:ascii="Arial" w:hAnsi="Arial" w:cs="Arial"/>
          <w:sz w:val="24"/>
          <w:szCs w:val="24"/>
        </w:rPr>
        <w:t xml:space="preserve"> </w:t>
      </w:r>
      <w:r w:rsidR="00706B62" w:rsidRPr="00A42E4E">
        <w:rPr>
          <w:rFonts w:ascii="Arial" w:hAnsi="Arial" w:cs="Arial"/>
          <w:sz w:val="24"/>
          <w:szCs w:val="24"/>
        </w:rPr>
        <w:t>en cantidades muy elevadas. Debido a esto, cada cierto tiempo hay que sustituir parte del agua del acuario, para eliminar los nitratos acumulados en exceso. Por esta razón</w:t>
      </w:r>
      <w:r w:rsidR="006676F8" w:rsidRPr="00A42E4E">
        <w:rPr>
          <w:rFonts w:ascii="Arial" w:hAnsi="Arial" w:cs="Arial"/>
          <w:sz w:val="24"/>
          <w:szCs w:val="24"/>
        </w:rPr>
        <w:t>,</w:t>
      </w:r>
      <w:r w:rsidR="00706B62" w:rsidRPr="00A42E4E">
        <w:rPr>
          <w:rFonts w:ascii="Arial" w:hAnsi="Arial" w:cs="Arial"/>
          <w:sz w:val="24"/>
          <w:szCs w:val="24"/>
        </w:rPr>
        <w:t xml:space="preserve"> los peces y las plantas en un acuario maduro no se intoxican.</w:t>
      </w:r>
    </w:p>
    <w:p w:rsidR="00E21569" w:rsidRPr="00A42E4E" w:rsidRDefault="00E21569" w:rsidP="00A42E4E">
      <w:pPr>
        <w:spacing w:line="360" w:lineRule="auto"/>
        <w:rPr>
          <w:rFonts w:ascii="Arial" w:hAnsi="Arial" w:cs="Arial"/>
          <w:sz w:val="24"/>
          <w:szCs w:val="24"/>
        </w:rPr>
      </w:pPr>
    </w:p>
    <w:p w:rsidR="00E21569" w:rsidRPr="00A42E4E" w:rsidRDefault="00E21569"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6980785A" wp14:editId="00960A7D">
            <wp:extent cx="2819400" cy="16613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222" cy="1669452"/>
                    </a:xfrm>
                    <a:prstGeom prst="rect">
                      <a:avLst/>
                    </a:prstGeom>
                    <a:noFill/>
                    <a:ln>
                      <a:noFill/>
                    </a:ln>
                  </pic:spPr>
                </pic:pic>
              </a:graphicData>
            </a:graphic>
          </wp:inline>
        </w:drawing>
      </w:r>
      <w:r w:rsidR="006676F8" w:rsidRPr="00A42E4E">
        <w:rPr>
          <w:rFonts w:ascii="Arial" w:hAnsi="Arial" w:cs="Arial"/>
          <w:sz w:val="24"/>
          <w:szCs w:val="24"/>
        </w:rPr>
        <w:t xml:space="preserve"> </w:t>
      </w:r>
      <w:r w:rsidR="006676F8" w:rsidRPr="00A42E4E">
        <w:rPr>
          <w:rFonts w:ascii="Arial" w:hAnsi="Arial" w:cs="Arial"/>
          <w:b/>
          <w:sz w:val="24"/>
          <w:szCs w:val="24"/>
        </w:rPr>
        <w:t>Imagen 3. Una ilustración como esta</w:t>
      </w:r>
      <w:r w:rsidR="00541839" w:rsidRPr="00A42E4E">
        <w:rPr>
          <w:rFonts w:ascii="Arial" w:hAnsi="Arial" w:cs="Arial"/>
          <w:b/>
          <w:sz w:val="24"/>
          <w:szCs w:val="24"/>
        </w:rPr>
        <w:t>.</w:t>
      </w:r>
    </w:p>
    <w:p w:rsidR="00C50029" w:rsidRPr="00A42E4E" w:rsidRDefault="00922C34" w:rsidP="00A42E4E">
      <w:pPr>
        <w:spacing w:line="360" w:lineRule="auto"/>
        <w:rPr>
          <w:rFonts w:ascii="Arial" w:hAnsi="Arial" w:cs="Arial"/>
          <w:sz w:val="24"/>
          <w:szCs w:val="24"/>
        </w:rPr>
      </w:pPr>
      <w:r w:rsidRPr="00A42E4E">
        <w:rPr>
          <w:rFonts w:ascii="Arial" w:hAnsi="Arial" w:cs="Arial"/>
          <w:sz w:val="24"/>
          <w:szCs w:val="24"/>
        </w:rPr>
        <w:lastRenderedPageBreak/>
        <w:t xml:space="preserve">Sin embargo, en un acuario recién establecido esta situación no se </w:t>
      </w:r>
      <w:r w:rsidRPr="008043C9">
        <w:rPr>
          <w:rFonts w:ascii="Arial" w:hAnsi="Arial" w:cs="Arial"/>
          <w:sz w:val="24"/>
          <w:szCs w:val="24"/>
        </w:rPr>
        <w:t>presenta</w:t>
      </w:r>
      <w:r w:rsidRPr="00A42E4E">
        <w:rPr>
          <w:rFonts w:ascii="Arial" w:hAnsi="Arial" w:cs="Arial"/>
          <w:sz w:val="24"/>
          <w:szCs w:val="24"/>
        </w:rPr>
        <w:t>, debido a que las bacteri</w:t>
      </w:r>
      <w:r w:rsidR="00107C65" w:rsidRPr="00A42E4E">
        <w:rPr>
          <w:rFonts w:ascii="Arial" w:hAnsi="Arial" w:cs="Arial"/>
          <w:sz w:val="24"/>
          <w:szCs w:val="24"/>
        </w:rPr>
        <w:t xml:space="preserve">as mencionadas no </w:t>
      </w:r>
      <w:r w:rsidR="00DA3F42">
        <w:rPr>
          <w:rFonts w:ascii="Arial" w:hAnsi="Arial" w:cs="Arial"/>
          <w:sz w:val="24"/>
          <w:szCs w:val="24"/>
        </w:rPr>
        <w:t>se encuentran</w:t>
      </w:r>
      <w:r w:rsidRPr="00A42E4E">
        <w:rPr>
          <w:rFonts w:ascii="Arial" w:hAnsi="Arial" w:cs="Arial"/>
          <w:sz w:val="24"/>
          <w:szCs w:val="24"/>
        </w:rPr>
        <w:t xml:space="preserve"> en suficiente número como para llevar a cabo una transformación eficiente del amoni</w:t>
      </w:r>
      <w:r w:rsidR="002637A3" w:rsidRPr="00A42E4E">
        <w:rPr>
          <w:rFonts w:ascii="Arial" w:hAnsi="Arial" w:cs="Arial"/>
          <w:sz w:val="24"/>
          <w:szCs w:val="24"/>
        </w:rPr>
        <w:t>o.</w:t>
      </w:r>
      <w:r w:rsidR="00D138A4" w:rsidRPr="00A42E4E">
        <w:rPr>
          <w:rFonts w:ascii="Arial" w:hAnsi="Arial" w:cs="Arial"/>
          <w:sz w:val="24"/>
          <w:szCs w:val="24"/>
        </w:rPr>
        <w:t xml:space="preserve"> Por esto, a un acuario recién </w:t>
      </w:r>
      <w:r w:rsidR="006C6DE1" w:rsidRPr="00A42E4E">
        <w:rPr>
          <w:rFonts w:ascii="Arial" w:hAnsi="Arial" w:cs="Arial"/>
          <w:sz w:val="24"/>
          <w:szCs w:val="24"/>
        </w:rPr>
        <w:t>establecido</w:t>
      </w:r>
      <w:r w:rsidR="00D138A4" w:rsidRPr="00A42E4E">
        <w:rPr>
          <w:rFonts w:ascii="Arial" w:hAnsi="Arial" w:cs="Arial"/>
          <w:sz w:val="24"/>
          <w:szCs w:val="24"/>
        </w:rPr>
        <w:t xml:space="preserve"> hay que someterlo a un proceso de maduración de unos dos meses, agregando </w:t>
      </w:r>
      <w:r w:rsidR="00624F62" w:rsidRPr="00A42E4E">
        <w:rPr>
          <w:rFonts w:ascii="Arial" w:hAnsi="Arial" w:cs="Arial"/>
          <w:sz w:val="24"/>
          <w:szCs w:val="24"/>
        </w:rPr>
        <w:t xml:space="preserve">a diario pequeñas cantidades de </w:t>
      </w:r>
      <w:r w:rsidR="00D138A4" w:rsidRPr="00A42E4E">
        <w:rPr>
          <w:rFonts w:ascii="Arial" w:hAnsi="Arial" w:cs="Arial"/>
          <w:sz w:val="24"/>
          <w:szCs w:val="24"/>
        </w:rPr>
        <w:t>materia orgá</w:t>
      </w:r>
      <w:r w:rsidR="00624F62" w:rsidRPr="00A42E4E">
        <w:rPr>
          <w:rFonts w:ascii="Arial" w:hAnsi="Arial" w:cs="Arial"/>
          <w:sz w:val="24"/>
          <w:szCs w:val="24"/>
        </w:rPr>
        <w:t>nica</w:t>
      </w:r>
      <w:r w:rsidR="00D138A4" w:rsidRPr="00A42E4E">
        <w:rPr>
          <w:rFonts w:ascii="Arial" w:hAnsi="Arial" w:cs="Arial"/>
          <w:sz w:val="24"/>
          <w:szCs w:val="24"/>
        </w:rPr>
        <w:t xml:space="preserve"> </w:t>
      </w:r>
      <w:r w:rsidR="000036FE" w:rsidRPr="00A42E4E">
        <w:rPr>
          <w:rFonts w:ascii="Arial" w:hAnsi="Arial" w:cs="Arial"/>
          <w:sz w:val="24"/>
          <w:szCs w:val="24"/>
        </w:rPr>
        <w:t>que</w:t>
      </w:r>
      <w:r w:rsidR="008043C9">
        <w:rPr>
          <w:rFonts w:ascii="Arial" w:hAnsi="Arial" w:cs="Arial"/>
          <w:sz w:val="24"/>
          <w:szCs w:val="24"/>
        </w:rPr>
        <w:t>,</w:t>
      </w:r>
      <w:r w:rsidR="000036FE" w:rsidRPr="00A42E4E">
        <w:rPr>
          <w:rFonts w:ascii="Arial" w:hAnsi="Arial" w:cs="Arial"/>
          <w:sz w:val="24"/>
          <w:szCs w:val="24"/>
        </w:rPr>
        <w:t xml:space="preserve"> al descomponerse</w:t>
      </w:r>
      <w:r w:rsidR="008043C9">
        <w:rPr>
          <w:rFonts w:ascii="Arial" w:hAnsi="Arial" w:cs="Arial"/>
          <w:sz w:val="24"/>
          <w:szCs w:val="24"/>
        </w:rPr>
        <w:t>,</w:t>
      </w:r>
      <w:r w:rsidR="000036FE" w:rsidRPr="00A42E4E">
        <w:rPr>
          <w:rFonts w:ascii="Arial" w:hAnsi="Arial" w:cs="Arial"/>
          <w:sz w:val="24"/>
          <w:szCs w:val="24"/>
        </w:rPr>
        <w:t xml:space="preserve"> estimule el crecimiento de las poblaciones bacterianas</w:t>
      </w:r>
      <w:r w:rsidR="00DA3F42">
        <w:rPr>
          <w:rFonts w:ascii="Arial" w:hAnsi="Arial" w:cs="Arial"/>
          <w:sz w:val="24"/>
          <w:szCs w:val="24"/>
        </w:rPr>
        <w:t xml:space="preserve">, </w:t>
      </w:r>
      <w:r w:rsidR="000036FE" w:rsidRPr="00A42E4E">
        <w:rPr>
          <w:rFonts w:ascii="Arial" w:hAnsi="Arial" w:cs="Arial"/>
          <w:sz w:val="24"/>
          <w:szCs w:val="24"/>
        </w:rPr>
        <w:t xml:space="preserve">de tal manera que </w:t>
      </w:r>
      <w:r w:rsidR="00624F62" w:rsidRPr="00A42E4E">
        <w:rPr>
          <w:rFonts w:ascii="Arial" w:hAnsi="Arial" w:cs="Arial"/>
          <w:sz w:val="24"/>
          <w:szCs w:val="24"/>
        </w:rPr>
        <w:t>posteriormente</w:t>
      </w:r>
      <w:r w:rsidR="006676F8" w:rsidRPr="00A42E4E">
        <w:rPr>
          <w:rFonts w:ascii="Arial" w:hAnsi="Arial" w:cs="Arial"/>
          <w:sz w:val="24"/>
          <w:szCs w:val="24"/>
        </w:rPr>
        <w:t xml:space="preserve"> </w:t>
      </w:r>
      <w:r w:rsidR="00DA3F42">
        <w:rPr>
          <w:rFonts w:ascii="Arial" w:hAnsi="Arial" w:cs="Arial"/>
          <w:sz w:val="24"/>
          <w:szCs w:val="24"/>
        </w:rPr>
        <w:t>e</w:t>
      </w:r>
      <w:r w:rsidR="00DA3F42" w:rsidRPr="00A42E4E">
        <w:rPr>
          <w:rFonts w:ascii="Arial" w:hAnsi="Arial" w:cs="Arial"/>
          <w:sz w:val="24"/>
          <w:szCs w:val="24"/>
        </w:rPr>
        <w:t xml:space="preserve">stas </w:t>
      </w:r>
      <w:r w:rsidR="00624F62" w:rsidRPr="00A42E4E">
        <w:rPr>
          <w:rFonts w:ascii="Arial" w:hAnsi="Arial" w:cs="Arial"/>
          <w:sz w:val="24"/>
          <w:szCs w:val="24"/>
        </w:rPr>
        <w:t>sean capaces de transformar el amoniaco que se produzca por parte de los peces</w:t>
      </w:r>
      <w:r w:rsidR="00171AF5" w:rsidRPr="00A42E4E">
        <w:rPr>
          <w:rFonts w:ascii="Arial" w:hAnsi="Arial" w:cs="Arial"/>
          <w:sz w:val="24"/>
          <w:szCs w:val="24"/>
        </w:rPr>
        <w:t xml:space="preserve">, </w:t>
      </w:r>
      <w:r w:rsidR="00DA3F42">
        <w:rPr>
          <w:rFonts w:ascii="Arial" w:hAnsi="Arial" w:cs="Arial"/>
          <w:sz w:val="24"/>
          <w:szCs w:val="24"/>
        </w:rPr>
        <w:t xml:space="preserve">y </w:t>
      </w:r>
      <w:r w:rsidR="008043C9">
        <w:rPr>
          <w:rFonts w:ascii="Arial" w:hAnsi="Arial" w:cs="Arial"/>
          <w:sz w:val="24"/>
          <w:szCs w:val="24"/>
        </w:rPr>
        <w:t xml:space="preserve">de </w:t>
      </w:r>
      <w:r w:rsidR="00171AF5" w:rsidRPr="00A42E4E">
        <w:rPr>
          <w:rFonts w:ascii="Arial" w:hAnsi="Arial" w:cs="Arial"/>
          <w:sz w:val="24"/>
          <w:szCs w:val="24"/>
        </w:rPr>
        <w:t>la descomposición de los restos de comida</w:t>
      </w:r>
      <w:r w:rsidR="00624F62" w:rsidRPr="00A42E4E">
        <w:rPr>
          <w:rFonts w:ascii="Arial" w:hAnsi="Arial" w:cs="Arial"/>
          <w:sz w:val="24"/>
          <w:szCs w:val="24"/>
        </w:rPr>
        <w:t xml:space="preserve"> y </w:t>
      </w:r>
      <w:r w:rsidR="00171AF5" w:rsidRPr="00A42E4E">
        <w:rPr>
          <w:rFonts w:ascii="Arial" w:hAnsi="Arial" w:cs="Arial"/>
          <w:sz w:val="24"/>
          <w:szCs w:val="24"/>
        </w:rPr>
        <w:t xml:space="preserve">de </w:t>
      </w:r>
      <w:r w:rsidR="00624F62" w:rsidRPr="00A42E4E">
        <w:rPr>
          <w:rFonts w:ascii="Arial" w:hAnsi="Arial" w:cs="Arial"/>
          <w:sz w:val="24"/>
          <w:szCs w:val="24"/>
        </w:rPr>
        <w:t xml:space="preserve">las plantas </w:t>
      </w:r>
      <w:r w:rsidR="006676F8" w:rsidRPr="00A42E4E">
        <w:rPr>
          <w:rFonts w:ascii="Arial" w:hAnsi="Arial" w:cs="Arial"/>
          <w:sz w:val="24"/>
          <w:szCs w:val="24"/>
        </w:rPr>
        <w:t>sembradas</w:t>
      </w:r>
      <w:r w:rsidR="00624F62" w:rsidRPr="00A42E4E">
        <w:rPr>
          <w:rFonts w:ascii="Arial" w:hAnsi="Arial" w:cs="Arial"/>
          <w:sz w:val="24"/>
          <w:szCs w:val="24"/>
        </w:rPr>
        <w:t xml:space="preserve"> en el acuario.</w:t>
      </w:r>
      <w:r w:rsidR="000036FE" w:rsidRPr="00A42E4E">
        <w:rPr>
          <w:rFonts w:ascii="Arial" w:hAnsi="Arial" w:cs="Arial"/>
          <w:sz w:val="24"/>
          <w:szCs w:val="24"/>
        </w:rPr>
        <w:t xml:space="preserve"> </w:t>
      </w:r>
    </w:p>
    <w:p w:rsidR="000036FE" w:rsidRPr="00A42E4E" w:rsidRDefault="000036FE" w:rsidP="00A42E4E">
      <w:pPr>
        <w:spacing w:line="360" w:lineRule="auto"/>
        <w:rPr>
          <w:rFonts w:ascii="Arial" w:hAnsi="Arial" w:cs="Arial"/>
          <w:sz w:val="24"/>
          <w:szCs w:val="24"/>
        </w:rPr>
      </w:pPr>
      <w:r w:rsidRPr="00A42E4E">
        <w:rPr>
          <w:rFonts w:ascii="Arial" w:hAnsi="Arial" w:cs="Arial"/>
          <w:sz w:val="24"/>
          <w:szCs w:val="24"/>
        </w:rPr>
        <w:t>Si introducimos pe</w:t>
      </w:r>
      <w:r w:rsidR="006C6DE1" w:rsidRPr="00A42E4E">
        <w:rPr>
          <w:rFonts w:ascii="Arial" w:hAnsi="Arial" w:cs="Arial"/>
          <w:sz w:val="24"/>
          <w:szCs w:val="24"/>
        </w:rPr>
        <w:t>ces en un acuario no maduro, lo más posible</w:t>
      </w:r>
      <w:r w:rsidRPr="00A42E4E">
        <w:rPr>
          <w:rFonts w:ascii="Arial" w:hAnsi="Arial" w:cs="Arial"/>
          <w:sz w:val="24"/>
          <w:szCs w:val="24"/>
        </w:rPr>
        <w:t xml:space="preserve"> es que mueran a los pocos días, intoxicados por el amonio procedente de sus desechos y de los res</w:t>
      </w:r>
      <w:r w:rsidR="00FD5FFC" w:rsidRPr="00A42E4E">
        <w:rPr>
          <w:rFonts w:ascii="Arial" w:hAnsi="Arial" w:cs="Arial"/>
          <w:sz w:val="24"/>
          <w:szCs w:val="24"/>
        </w:rPr>
        <w:t xml:space="preserve">tos </w:t>
      </w:r>
      <w:r w:rsidR="00354FE7" w:rsidRPr="00A42E4E">
        <w:rPr>
          <w:rFonts w:ascii="Arial" w:hAnsi="Arial" w:cs="Arial"/>
          <w:sz w:val="24"/>
          <w:szCs w:val="24"/>
        </w:rPr>
        <w:t xml:space="preserve">en descomposición </w:t>
      </w:r>
      <w:r w:rsidR="00FD5FFC" w:rsidRPr="00A42E4E">
        <w:rPr>
          <w:rFonts w:ascii="Arial" w:hAnsi="Arial" w:cs="Arial"/>
          <w:sz w:val="24"/>
          <w:szCs w:val="24"/>
        </w:rPr>
        <w:t>de</w:t>
      </w:r>
      <w:r w:rsidR="00171AF5" w:rsidRPr="00A42E4E">
        <w:rPr>
          <w:rFonts w:ascii="Arial" w:hAnsi="Arial" w:cs="Arial"/>
          <w:sz w:val="24"/>
          <w:szCs w:val="24"/>
        </w:rPr>
        <w:t xml:space="preserve"> </w:t>
      </w:r>
      <w:r w:rsidR="00354FE7" w:rsidRPr="00A42E4E">
        <w:rPr>
          <w:rFonts w:ascii="Arial" w:hAnsi="Arial" w:cs="Arial"/>
          <w:sz w:val="24"/>
          <w:szCs w:val="24"/>
        </w:rPr>
        <w:t>las plantas y del alimento suministrado.</w:t>
      </w:r>
    </w:p>
    <w:p w:rsidR="002637A3" w:rsidRPr="00A42E4E" w:rsidRDefault="00B55E02" w:rsidP="00A42E4E">
      <w:pPr>
        <w:spacing w:line="360" w:lineRule="auto"/>
        <w:rPr>
          <w:rFonts w:ascii="Arial" w:hAnsi="Arial" w:cs="Arial"/>
          <w:b/>
          <w:sz w:val="24"/>
          <w:szCs w:val="24"/>
        </w:rPr>
      </w:pPr>
      <w:r w:rsidRPr="00712D83">
        <w:rPr>
          <w:rFonts w:ascii="Arial" w:hAnsi="Arial" w:cs="Arial"/>
          <w:b/>
          <w:sz w:val="24"/>
          <w:szCs w:val="24"/>
          <w:highlight w:val="yellow"/>
        </w:rPr>
        <w:t>Materiales</w:t>
      </w:r>
    </w:p>
    <w:p w:rsidR="00B55E02" w:rsidRPr="00A42E4E" w:rsidRDefault="00B55E02"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acuario de vidrio. Dimensiones: 60 cm x 40 cm x 40 cm. </w:t>
      </w:r>
      <w:r w:rsidR="00D5438F" w:rsidRPr="00A42E4E">
        <w:rPr>
          <w:rFonts w:ascii="Arial" w:hAnsi="Arial" w:cs="Arial"/>
          <w:sz w:val="24"/>
          <w:szCs w:val="24"/>
        </w:rPr>
        <w:t>(1)</w:t>
      </w:r>
    </w:p>
    <w:p w:rsidR="00B55E02" w:rsidRPr="00A42E4E" w:rsidRDefault="00BF55B1"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4</w:t>
      </w:r>
      <w:r w:rsidR="00B55E02" w:rsidRPr="00A42E4E">
        <w:rPr>
          <w:rFonts w:ascii="Arial" w:hAnsi="Arial" w:cs="Arial"/>
          <w:sz w:val="24"/>
          <w:szCs w:val="24"/>
        </w:rPr>
        <w:t xml:space="preserve"> </w:t>
      </w:r>
      <w:r w:rsidR="008043C9">
        <w:rPr>
          <w:rFonts w:ascii="Arial" w:hAnsi="Arial" w:cs="Arial"/>
          <w:sz w:val="24"/>
          <w:szCs w:val="24"/>
        </w:rPr>
        <w:t>k</w:t>
      </w:r>
      <w:r w:rsidR="008043C9" w:rsidRPr="00A42E4E">
        <w:rPr>
          <w:rFonts w:ascii="Arial" w:hAnsi="Arial" w:cs="Arial"/>
          <w:sz w:val="24"/>
          <w:szCs w:val="24"/>
        </w:rPr>
        <w:t xml:space="preserve">g </w:t>
      </w:r>
      <w:r w:rsidR="00B55E02" w:rsidRPr="00A42E4E">
        <w:rPr>
          <w:rFonts w:ascii="Arial" w:hAnsi="Arial" w:cs="Arial"/>
          <w:sz w:val="24"/>
          <w:szCs w:val="24"/>
        </w:rPr>
        <w:t>de grava fina.</w:t>
      </w:r>
      <w:r w:rsidR="00D5438F" w:rsidRPr="00A42E4E">
        <w:rPr>
          <w:rFonts w:ascii="Arial" w:hAnsi="Arial" w:cs="Arial"/>
          <w:sz w:val="24"/>
          <w:szCs w:val="24"/>
        </w:rPr>
        <w:t xml:space="preserve"> (2)</w:t>
      </w:r>
    </w:p>
    <w:p w:rsidR="00D5438F" w:rsidRPr="00A42E4E" w:rsidRDefault="00D5438F"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w:t>
      </w:r>
      <w:r w:rsidR="00AB12DE" w:rsidRPr="00A42E4E">
        <w:rPr>
          <w:rFonts w:ascii="Arial" w:hAnsi="Arial" w:cs="Arial"/>
          <w:sz w:val="24"/>
          <w:szCs w:val="24"/>
        </w:rPr>
        <w:t>bomba</w:t>
      </w:r>
      <w:r w:rsidRPr="00A42E4E">
        <w:rPr>
          <w:rFonts w:ascii="Arial" w:hAnsi="Arial" w:cs="Arial"/>
          <w:sz w:val="24"/>
          <w:szCs w:val="24"/>
        </w:rPr>
        <w:t xml:space="preserve"> de aire</w:t>
      </w:r>
      <w:r w:rsidR="00AB12DE" w:rsidRPr="00A42E4E">
        <w:rPr>
          <w:rFonts w:ascii="Arial" w:hAnsi="Arial" w:cs="Arial"/>
          <w:sz w:val="24"/>
          <w:szCs w:val="24"/>
        </w:rPr>
        <w:t>.</w:t>
      </w:r>
      <w:r w:rsidRPr="00A42E4E">
        <w:rPr>
          <w:rFonts w:ascii="Arial" w:hAnsi="Arial" w:cs="Arial"/>
          <w:sz w:val="24"/>
          <w:szCs w:val="24"/>
        </w:rPr>
        <w:t xml:space="preserve"> (3)</w:t>
      </w:r>
    </w:p>
    <w:p w:rsidR="00B55E02" w:rsidRPr="00A42E4E" w:rsidRDefault="00D5438F"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filtro.</w:t>
      </w:r>
      <w:r w:rsidR="00B55E02" w:rsidRPr="00A42E4E">
        <w:rPr>
          <w:rFonts w:ascii="Arial" w:hAnsi="Arial" w:cs="Arial"/>
          <w:sz w:val="24"/>
          <w:szCs w:val="24"/>
        </w:rPr>
        <w:t xml:space="preserve"> </w:t>
      </w:r>
      <w:r w:rsidRPr="00A42E4E">
        <w:rPr>
          <w:rFonts w:ascii="Arial" w:hAnsi="Arial" w:cs="Arial"/>
          <w:sz w:val="24"/>
          <w:szCs w:val="24"/>
        </w:rPr>
        <w:t>(4)</w:t>
      </w:r>
      <w:r w:rsidRPr="00A42E4E">
        <w:rPr>
          <w:rFonts w:ascii="Arial" w:hAnsi="Arial" w:cs="Arial"/>
          <w:noProof/>
          <w:sz w:val="24"/>
          <w:szCs w:val="24"/>
          <w:lang w:eastAsia="es-CO"/>
        </w:rPr>
        <w:t xml:space="preserve"> </w:t>
      </w:r>
    </w:p>
    <w:p w:rsidR="0036122C" w:rsidRPr="00A42E4E" w:rsidRDefault="0036122C"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lámpara para acuario</w:t>
      </w:r>
      <w:r w:rsidR="006676F8" w:rsidRPr="00A42E4E">
        <w:rPr>
          <w:rFonts w:ascii="Arial" w:hAnsi="Arial" w:cs="Arial"/>
          <w:sz w:val="24"/>
          <w:szCs w:val="24"/>
        </w:rPr>
        <w:t>.</w:t>
      </w:r>
      <w:r w:rsidR="00D5438F" w:rsidRPr="00A42E4E">
        <w:rPr>
          <w:rFonts w:ascii="Arial" w:hAnsi="Arial" w:cs="Arial"/>
          <w:sz w:val="24"/>
          <w:szCs w:val="24"/>
        </w:rPr>
        <w:t xml:space="preserve"> (5)</w:t>
      </w:r>
    </w:p>
    <w:p w:rsidR="00B55E02" w:rsidRPr="00A42E4E" w:rsidRDefault="00B55E02"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4 plantas de elodea.</w:t>
      </w:r>
      <w:r w:rsidR="00D5438F" w:rsidRPr="00A42E4E">
        <w:rPr>
          <w:rFonts w:ascii="Arial" w:hAnsi="Arial" w:cs="Arial"/>
          <w:sz w:val="24"/>
          <w:szCs w:val="24"/>
        </w:rPr>
        <w:t xml:space="preserve"> (6)</w:t>
      </w:r>
      <w:r w:rsidR="00D5438F" w:rsidRPr="00A42E4E">
        <w:rPr>
          <w:rFonts w:ascii="Arial" w:hAnsi="Arial" w:cs="Arial"/>
          <w:noProof/>
          <w:sz w:val="24"/>
          <w:szCs w:val="24"/>
          <w:lang w:eastAsia="es-CO"/>
        </w:rPr>
        <w:t xml:space="preserve"> </w:t>
      </w:r>
    </w:p>
    <w:p w:rsidR="0020330B" w:rsidRPr="00A42E4E" w:rsidRDefault="0020330B"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171CFF35" wp14:editId="4E7744A8">
            <wp:extent cx="4295238" cy="253333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2533333"/>
                    </a:xfrm>
                    <a:prstGeom prst="rect">
                      <a:avLst/>
                    </a:prstGeom>
                  </pic:spPr>
                </pic:pic>
              </a:graphicData>
            </a:graphic>
          </wp:inline>
        </w:drawing>
      </w:r>
    </w:p>
    <w:p w:rsidR="006676F8" w:rsidRPr="00A42E4E" w:rsidRDefault="0020330B" w:rsidP="00A42E4E">
      <w:pPr>
        <w:spacing w:line="360" w:lineRule="auto"/>
        <w:rPr>
          <w:rFonts w:ascii="Arial" w:hAnsi="Arial" w:cs="Arial"/>
          <w:sz w:val="24"/>
          <w:szCs w:val="24"/>
        </w:rPr>
      </w:pPr>
      <w:r w:rsidRPr="00A42E4E">
        <w:rPr>
          <w:rFonts w:ascii="Arial" w:hAnsi="Arial" w:cs="Arial"/>
          <w:b/>
          <w:sz w:val="24"/>
          <w:szCs w:val="24"/>
        </w:rPr>
        <w:lastRenderedPageBreak/>
        <w:t>I</w:t>
      </w:r>
      <w:r w:rsidR="00D5438F" w:rsidRPr="00A42E4E">
        <w:rPr>
          <w:rFonts w:ascii="Arial" w:hAnsi="Arial" w:cs="Arial"/>
          <w:b/>
          <w:sz w:val="24"/>
          <w:szCs w:val="24"/>
        </w:rPr>
        <w:t>magen</w:t>
      </w:r>
      <w:r w:rsidR="00541839" w:rsidRPr="00A42E4E">
        <w:rPr>
          <w:rFonts w:ascii="Arial" w:hAnsi="Arial" w:cs="Arial"/>
          <w:b/>
          <w:sz w:val="24"/>
          <w:szCs w:val="24"/>
        </w:rPr>
        <w:t xml:space="preserve"> 4. </w:t>
      </w:r>
      <w:r w:rsidR="00D5438F" w:rsidRPr="00A42E4E">
        <w:rPr>
          <w:rFonts w:ascii="Arial" w:hAnsi="Arial" w:cs="Arial"/>
          <w:sz w:val="24"/>
          <w:szCs w:val="24"/>
        </w:rPr>
        <w:t xml:space="preserve"> </w:t>
      </w:r>
      <w:hyperlink r:id="rId10" w:history="1">
        <w:r w:rsidR="00D5438F" w:rsidRPr="00A42E4E">
          <w:rPr>
            <w:rStyle w:val="Hipervnculo"/>
            <w:rFonts w:ascii="Arial" w:hAnsi="Arial" w:cs="Arial"/>
            <w:sz w:val="24"/>
            <w:szCs w:val="24"/>
          </w:rPr>
          <w:t>243837340</w:t>
        </w:r>
      </w:hyperlink>
      <w:r w:rsidR="00D5438F" w:rsidRPr="00A42E4E">
        <w:rPr>
          <w:rFonts w:ascii="Arial" w:hAnsi="Arial" w:cs="Arial"/>
          <w:sz w:val="24"/>
          <w:szCs w:val="24"/>
        </w:rPr>
        <w:t xml:space="preserve"> modificada como aparece en el ejemplo.</w:t>
      </w:r>
      <w:r w:rsidRPr="00A42E4E">
        <w:rPr>
          <w:rFonts w:ascii="Arial" w:hAnsi="Arial" w:cs="Arial"/>
          <w:sz w:val="24"/>
          <w:szCs w:val="24"/>
        </w:rPr>
        <w:t xml:space="preserve"> </w:t>
      </w:r>
      <w:r w:rsidR="00C74ED4" w:rsidRPr="00A42E4E">
        <w:rPr>
          <w:rFonts w:ascii="Arial" w:hAnsi="Arial" w:cs="Arial"/>
          <w:sz w:val="24"/>
          <w:szCs w:val="24"/>
        </w:rPr>
        <w:t>Eliminar los peces.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3 Goldfish - bailarinas (peces de unos 5 cm</w:t>
      </w:r>
      <w:del w:id="0" w:author="María" w:date="2015-07-18T22:36:00Z">
        <w:r w:rsidRPr="00A42E4E" w:rsidDel="008043C9">
          <w:rPr>
            <w:rFonts w:ascii="Arial" w:hAnsi="Arial" w:cs="Arial"/>
            <w:sz w:val="24"/>
            <w:szCs w:val="24"/>
          </w:rPr>
          <w:delText>.</w:delText>
        </w:r>
      </w:del>
      <w:r w:rsidRPr="00A42E4E">
        <w:rPr>
          <w:rFonts w:ascii="Arial" w:hAnsi="Arial" w:cs="Arial"/>
          <w:sz w:val="24"/>
          <w:szCs w:val="24"/>
        </w:rPr>
        <w:t>). (7)</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w:t>
      </w:r>
      <w:r w:rsidR="008043C9">
        <w:rPr>
          <w:rFonts w:ascii="Arial" w:hAnsi="Arial" w:cs="Arial"/>
          <w:sz w:val="24"/>
          <w:szCs w:val="24"/>
        </w:rPr>
        <w:t>l</w:t>
      </w:r>
      <w:r w:rsidR="008043C9" w:rsidRPr="00A42E4E">
        <w:rPr>
          <w:rFonts w:ascii="Arial" w:hAnsi="Arial" w:cs="Arial"/>
          <w:sz w:val="24"/>
          <w:szCs w:val="24"/>
        </w:rPr>
        <w:t xml:space="preserve">b </w:t>
      </w:r>
      <w:r w:rsidR="008043C9">
        <w:rPr>
          <w:rFonts w:ascii="Arial" w:hAnsi="Arial" w:cs="Arial"/>
          <w:sz w:val="24"/>
          <w:szCs w:val="24"/>
        </w:rPr>
        <w:t xml:space="preserve">de </w:t>
      </w:r>
      <w:r w:rsidRPr="00A42E4E">
        <w:rPr>
          <w:rFonts w:ascii="Arial" w:hAnsi="Arial" w:cs="Arial"/>
          <w:sz w:val="24"/>
          <w:szCs w:val="24"/>
        </w:rPr>
        <w:t>alimento para peces.</w:t>
      </w:r>
    </w:p>
    <w:p w:rsidR="002615EC" w:rsidRPr="00A42E4E" w:rsidRDefault="001A0829"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5091D369" wp14:editId="0568345F">
            <wp:extent cx="1680661" cy="1419225"/>
            <wp:effectExtent l="0" t="0" r="0" b="0"/>
            <wp:docPr id="42" name="Imagen 42" descr="http://thumb7.shutterstock.com/display_pic_with_logo/734992/97696625/stock-photo-gold-fish-on-white-background-97696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734992/97696625/stock-photo-gold-fish-on-white-background-9769662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4890" cy="1422796"/>
                    </a:xfrm>
                    <a:prstGeom prst="rect">
                      <a:avLst/>
                    </a:prstGeom>
                    <a:noFill/>
                    <a:ln>
                      <a:noFill/>
                    </a:ln>
                  </pic:spPr>
                </pic:pic>
              </a:graphicData>
            </a:graphic>
          </wp:inline>
        </w:drawing>
      </w:r>
      <w:r w:rsidR="00E82B6A" w:rsidRPr="00A42E4E">
        <w:rPr>
          <w:rFonts w:ascii="Arial" w:hAnsi="Arial" w:cs="Arial"/>
          <w:sz w:val="24"/>
          <w:szCs w:val="24"/>
        </w:rPr>
        <w:t xml:space="preserve">  </w:t>
      </w:r>
      <w:hyperlink r:id="rId12" w:history="1">
        <w:r w:rsidR="00E82B6A" w:rsidRPr="00A42E4E">
          <w:rPr>
            <w:rStyle w:val="Hipervnculo"/>
            <w:rFonts w:ascii="Arial" w:hAnsi="Arial" w:cs="Arial"/>
            <w:sz w:val="24"/>
            <w:szCs w:val="24"/>
          </w:rPr>
          <w:t>97696625</w:t>
        </w:r>
      </w:hyperlink>
      <w:r w:rsidR="00D7414E" w:rsidRPr="00A42E4E">
        <w:rPr>
          <w:rFonts w:ascii="Arial" w:hAnsi="Arial" w:cs="Arial"/>
          <w:noProof/>
          <w:sz w:val="24"/>
          <w:szCs w:val="24"/>
          <w:lang w:eastAsia="es-CO" w:bidi="he-IL"/>
        </w:rPr>
        <w:drawing>
          <wp:inline distT="0" distB="0" distL="0" distR="0" wp14:anchorId="09ADD018" wp14:editId="6C14E94E">
            <wp:extent cx="1743075" cy="1044251"/>
            <wp:effectExtent l="0" t="0" r="0" b="3810"/>
            <wp:docPr id="38" name="Imagen 38" descr="http://static.hogarmania.com/archivos/201105/alimento-peces-xl-668x400x80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hogarmania.com/archivos/201105/alimento-peces-xl-668x400x80xX.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3075" cy="1044251"/>
                    </a:xfrm>
                    <a:prstGeom prst="rect">
                      <a:avLst/>
                    </a:prstGeom>
                    <a:noFill/>
                    <a:ln>
                      <a:noFill/>
                    </a:ln>
                  </pic:spPr>
                </pic:pic>
              </a:graphicData>
            </a:graphic>
          </wp:inline>
        </w:drawing>
      </w:r>
    </w:p>
    <w:p w:rsidR="001A0829" w:rsidRPr="00A42E4E" w:rsidRDefault="00541839" w:rsidP="00A42E4E">
      <w:pPr>
        <w:spacing w:line="360" w:lineRule="auto"/>
        <w:rPr>
          <w:rFonts w:ascii="Arial" w:hAnsi="Arial" w:cs="Arial"/>
          <w:sz w:val="24"/>
          <w:szCs w:val="24"/>
        </w:rPr>
      </w:pPr>
      <w:r w:rsidRPr="00A42E4E">
        <w:rPr>
          <w:rFonts w:ascii="Arial" w:hAnsi="Arial" w:cs="Arial"/>
          <w:b/>
          <w:sz w:val="24"/>
          <w:szCs w:val="24"/>
        </w:rPr>
        <w:t xml:space="preserve">Imagen 5. </w:t>
      </w:r>
      <w:r w:rsidR="001A0829" w:rsidRPr="00A42E4E">
        <w:rPr>
          <w:rFonts w:ascii="Arial" w:hAnsi="Arial" w:cs="Arial"/>
          <w:sz w:val="24"/>
          <w:szCs w:val="24"/>
        </w:rPr>
        <w:t>De estas dos imágenes hacer una sola.</w:t>
      </w:r>
    </w:p>
    <w:p w:rsidR="00541839" w:rsidRPr="00A42E4E" w:rsidRDefault="00541839" w:rsidP="00A42E4E">
      <w:pPr>
        <w:spacing w:line="360" w:lineRule="auto"/>
        <w:rPr>
          <w:rFonts w:ascii="Arial" w:hAnsi="Arial" w:cs="Arial"/>
          <w:sz w:val="24"/>
          <w:szCs w:val="24"/>
        </w:rPr>
      </w:pP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amonio.</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nitritos.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nitratos.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Papel milimetrado, regla, escuadra, lápiz, esfero.</w:t>
      </w:r>
    </w:p>
    <w:p w:rsidR="00D7414E" w:rsidRPr="00A42E4E" w:rsidRDefault="00D7414E" w:rsidP="00A42E4E">
      <w:pPr>
        <w:spacing w:line="360" w:lineRule="auto"/>
        <w:jc w:val="center"/>
        <w:rPr>
          <w:rFonts w:ascii="Arial" w:hAnsi="Arial" w:cs="Arial"/>
          <w:b/>
          <w:noProof/>
          <w:sz w:val="24"/>
          <w:szCs w:val="24"/>
          <w:lang w:eastAsia="es-CO"/>
        </w:rPr>
      </w:pPr>
      <w:r w:rsidRPr="00A42E4E">
        <w:rPr>
          <w:rFonts w:ascii="Arial" w:hAnsi="Arial" w:cs="Arial"/>
          <w:b/>
          <w:noProof/>
          <w:sz w:val="24"/>
          <w:szCs w:val="24"/>
          <w:lang w:eastAsia="es-CO" w:bidi="he-IL"/>
        </w:rPr>
        <w:drawing>
          <wp:inline distT="0" distB="0" distL="0" distR="0" wp14:anchorId="79474533" wp14:editId="3E36BD13">
            <wp:extent cx="781050" cy="1571625"/>
            <wp:effectExtent l="209550" t="95250" r="209550" b="857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976325">
                      <a:off x="0" y="0"/>
                      <a:ext cx="781050" cy="1571625"/>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55004C01" wp14:editId="0770B4DC">
            <wp:extent cx="866775" cy="1524000"/>
            <wp:effectExtent l="114300" t="57150" r="104775" b="571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111059">
                      <a:off x="0" y="0"/>
                      <a:ext cx="866775" cy="1524000"/>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09D6FE05" wp14:editId="17DBABBC">
            <wp:extent cx="786986" cy="1527127"/>
            <wp:effectExtent l="171450" t="76200" r="184785" b="7366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829718">
                      <a:off x="0" y="0"/>
                      <a:ext cx="803626" cy="1559417"/>
                    </a:xfrm>
                    <a:prstGeom prst="rect">
                      <a:avLst/>
                    </a:prstGeom>
                    <a:noFill/>
                    <a:ln>
                      <a:noFill/>
                    </a:ln>
                  </pic:spPr>
                </pic:pic>
              </a:graphicData>
            </a:graphic>
          </wp:inline>
        </w:drawing>
      </w:r>
      <w:r w:rsidR="00541839" w:rsidRPr="00A42E4E">
        <w:rPr>
          <w:rFonts w:ascii="Arial" w:hAnsi="Arial" w:cs="Arial"/>
          <w:b/>
          <w:noProof/>
          <w:sz w:val="24"/>
          <w:szCs w:val="24"/>
          <w:lang w:eastAsia="es-CO"/>
        </w:rPr>
        <w:t>Imagen 6.</w:t>
      </w:r>
      <w:bookmarkStart w:id="1" w:name="_GoBack"/>
      <w:bookmarkEnd w:id="1"/>
      <w:r w:rsidR="00541839" w:rsidRPr="00A42E4E">
        <w:rPr>
          <w:rFonts w:ascii="Arial" w:hAnsi="Arial" w:cs="Arial"/>
          <w:b/>
          <w:noProof/>
          <w:sz w:val="24"/>
          <w:szCs w:val="24"/>
          <w:lang w:eastAsia="es-CO"/>
        </w:rPr>
        <w:t xml:space="preserve"> </w:t>
      </w:r>
      <w:r w:rsidRPr="00A42E4E">
        <w:rPr>
          <w:rFonts w:ascii="Arial" w:hAnsi="Arial" w:cs="Arial"/>
          <w:noProof/>
          <w:sz w:val="24"/>
          <w:szCs w:val="24"/>
          <w:lang w:eastAsia="es-CO"/>
        </w:rPr>
        <w:t>Eliminar todo lo que esta de los borde</w:t>
      </w:r>
      <w:r w:rsidR="00E82B6A" w:rsidRPr="00A42E4E">
        <w:rPr>
          <w:rFonts w:ascii="Arial" w:hAnsi="Arial" w:cs="Arial"/>
          <w:noProof/>
          <w:sz w:val="24"/>
          <w:szCs w:val="24"/>
          <w:lang w:eastAsia="es-CO"/>
        </w:rPr>
        <w:t>s</w:t>
      </w:r>
      <w:r w:rsidRPr="00A42E4E">
        <w:rPr>
          <w:rFonts w:ascii="Arial" w:hAnsi="Arial" w:cs="Arial"/>
          <w:noProof/>
          <w:sz w:val="24"/>
          <w:szCs w:val="24"/>
          <w:lang w:eastAsia="es-CO"/>
        </w:rPr>
        <w:t xml:space="preserve"> de las figuras hacia afuera. No tengo </w:t>
      </w:r>
      <w:r w:rsidR="001A0829" w:rsidRPr="00A42E4E">
        <w:rPr>
          <w:rFonts w:ascii="Arial" w:hAnsi="Arial" w:cs="Arial"/>
          <w:noProof/>
          <w:sz w:val="24"/>
          <w:szCs w:val="24"/>
          <w:lang w:eastAsia="es-CO"/>
        </w:rPr>
        <w:t>otra foto.</w:t>
      </w:r>
    </w:p>
    <w:p w:rsidR="0036122C" w:rsidRPr="00A42E4E" w:rsidRDefault="00712D83" w:rsidP="00A42E4E">
      <w:pPr>
        <w:spacing w:line="360" w:lineRule="auto"/>
        <w:rPr>
          <w:rFonts w:ascii="Arial" w:hAnsi="Arial" w:cs="Arial"/>
          <w:b/>
          <w:sz w:val="24"/>
          <w:szCs w:val="24"/>
        </w:rPr>
      </w:pPr>
      <w:r w:rsidRPr="00712D83">
        <w:rPr>
          <w:rFonts w:ascii="Arial" w:hAnsi="Arial" w:cs="Arial"/>
          <w:b/>
          <w:sz w:val="24"/>
          <w:szCs w:val="24"/>
          <w:highlight w:val="yellow"/>
        </w:rPr>
        <w:t>P</w:t>
      </w:r>
      <w:r w:rsidR="0057162C" w:rsidRPr="00712D83">
        <w:rPr>
          <w:rFonts w:ascii="Arial" w:hAnsi="Arial" w:cs="Arial"/>
          <w:b/>
          <w:sz w:val="24"/>
          <w:szCs w:val="24"/>
          <w:highlight w:val="yellow"/>
        </w:rPr>
        <w:t>rocedimiento</w:t>
      </w:r>
    </w:p>
    <w:p w:rsidR="006C5C5B" w:rsidRPr="00A42E4E" w:rsidRDefault="00A223EA" w:rsidP="00A42E4E">
      <w:pPr>
        <w:pStyle w:val="Prrafodelista"/>
        <w:numPr>
          <w:ilvl w:val="0"/>
          <w:numId w:val="11"/>
        </w:numPr>
        <w:spacing w:line="360" w:lineRule="auto"/>
        <w:rPr>
          <w:rFonts w:ascii="Arial" w:hAnsi="Arial" w:cs="Arial"/>
          <w:b/>
          <w:sz w:val="24"/>
          <w:szCs w:val="24"/>
        </w:rPr>
      </w:pPr>
      <w:r>
        <w:rPr>
          <w:rFonts w:ascii="Arial" w:hAnsi="Arial" w:cs="Arial"/>
          <w:b/>
          <w:sz w:val="24"/>
          <w:szCs w:val="24"/>
        </w:rPr>
        <w:t>El e</w:t>
      </w:r>
      <w:r w:rsidRPr="00A42E4E">
        <w:rPr>
          <w:rFonts w:ascii="Arial" w:hAnsi="Arial" w:cs="Arial"/>
          <w:b/>
          <w:sz w:val="24"/>
          <w:szCs w:val="24"/>
        </w:rPr>
        <w:t xml:space="preserve">stablecimiento </w:t>
      </w:r>
      <w:r w:rsidR="0036122C" w:rsidRPr="00A42E4E">
        <w:rPr>
          <w:rFonts w:ascii="Arial" w:hAnsi="Arial" w:cs="Arial"/>
          <w:b/>
          <w:sz w:val="24"/>
          <w:szCs w:val="24"/>
        </w:rPr>
        <w:t xml:space="preserve">del acuario </w:t>
      </w:r>
    </w:p>
    <w:p w:rsidR="0036122C" w:rsidRPr="00A42E4E" w:rsidRDefault="0036122C" w:rsidP="00A42E4E">
      <w:pPr>
        <w:pStyle w:val="Prrafodelista"/>
        <w:spacing w:line="360" w:lineRule="auto"/>
        <w:ind w:left="862"/>
        <w:rPr>
          <w:rFonts w:ascii="Arial" w:hAnsi="Arial" w:cs="Arial"/>
          <w:sz w:val="24"/>
          <w:szCs w:val="24"/>
        </w:rPr>
      </w:pP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 xml:space="preserve">Escoge un lugar firme para ubicar el acuario, debido a </w:t>
      </w:r>
      <w:r w:rsidR="000E56EC" w:rsidRPr="00A42E4E">
        <w:rPr>
          <w:rFonts w:ascii="Arial" w:hAnsi="Arial" w:cs="Arial"/>
          <w:sz w:val="24"/>
          <w:szCs w:val="24"/>
        </w:rPr>
        <w:t>su peso</w:t>
      </w:r>
      <w:r w:rsidRPr="00A42E4E">
        <w:rPr>
          <w:rFonts w:ascii="Arial" w:hAnsi="Arial" w:cs="Arial"/>
          <w:sz w:val="24"/>
          <w:szCs w:val="24"/>
        </w:rPr>
        <w:t>.</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El lugar escogido debe recibir luz indirecta del Sol.</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lastRenderedPageBreak/>
        <w:t xml:space="preserve">Lava la grava y luego espárcela sobre el fondo del acuario, hasta que </w:t>
      </w:r>
      <w:r w:rsidR="008043C9">
        <w:rPr>
          <w:rFonts w:ascii="Arial" w:hAnsi="Arial" w:cs="Arial"/>
          <w:sz w:val="24"/>
          <w:szCs w:val="24"/>
        </w:rPr>
        <w:t>e</w:t>
      </w:r>
      <w:r w:rsidR="008043C9" w:rsidRPr="00A42E4E">
        <w:rPr>
          <w:rFonts w:ascii="Arial" w:hAnsi="Arial" w:cs="Arial"/>
          <w:sz w:val="24"/>
          <w:szCs w:val="24"/>
        </w:rPr>
        <w:t xml:space="preserve">sta </w:t>
      </w:r>
      <w:r w:rsidRPr="00A42E4E">
        <w:rPr>
          <w:rFonts w:ascii="Arial" w:hAnsi="Arial" w:cs="Arial"/>
          <w:sz w:val="24"/>
          <w:szCs w:val="24"/>
        </w:rPr>
        <w:t>alcance una altura aproximada</w:t>
      </w:r>
      <w:r w:rsidR="000E56EC" w:rsidRPr="00A42E4E">
        <w:rPr>
          <w:rFonts w:ascii="Arial" w:hAnsi="Arial" w:cs="Arial"/>
          <w:sz w:val="24"/>
          <w:szCs w:val="24"/>
        </w:rPr>
        <w:t xml:space="preserve"> de</w:t>
      </w:r>
      <w:r w:rsidRPr="00A42E4E">
        <w:rPr>
          <w:rFonts w:ascii="Arial" w:hAnsi="Arial" w:cs="Arial"/>
          <w:sz w:val="24"/>
          <w:szCs w:val="24"/>
        </w:rPr>
        <w:t xml:space="preserve"> 3 cm. </w:t>
      </w:r>
    </w:p>
    <w:p w:rsidR="00BF55B1" w:rsidRPr="00A42E4E" w:rsidRDefault="00A223EA" w:rsidP="00A42E4E">
      <w:pPr>
        <w:pStyle w:val="Prrafodelista"/>
        <w:numPr>
          <w:ilvl w:val="0"/>
          <w:numId w:val="12"/>
        </w:numPr>
        <w:spacing w:line="360" w:lineRule="auto"/>
        <w:rPr>
          <w:rFonts w:ascii="Arial" w:hAnsi="Arial" w:cs="Arial"/>
          <w:sz w:val="24"/>
          <w:szCs w:val="24"/>
        </w:rPr>
      </w:pPr>
      <w:r>
        <w:rPr>
          <w:rFonts w:ascii="Arial" w:hAnsi="Arial" w:cs="Arial"/>
          <w:sz w:val="24"/>
          <w:szCs w:val="24"/>
        </w:rPr>
        <w:t>Vierte</w:t>
      </w:r>
      <w:r w:rsidR="00BF55B1" w:rsidRPr="00A42E4E">
        <w:rPr>
          <w:rFonts w:ascii="Arial" w:hAnsi="Arial" w:cs="Arial"/>
          <w:sz w:val="24"/>
          <w:szCs w:val="24"/>
        </w:rPr>
        <w:t xml:space="preserve"> agua lentamente hasta que el nivel de esta quede 5 cm</w:t>
      </w:r>
      <w:r w:rsidR="000E56EC" w:rsidRPr="00A42E4E">
        <w:rPr>
          <w:rFonts w:ascii="Arial" w:hAnsi="Arial" w:cs="Arial"/>
          <w:sz w:val="24"/>
          <w:szCs w:val="24"/>
        </w:rPr>
        <w:t xml:space="preserve"> </w:t>
      </w:r>
      <w:r w:rsidR="00BF55B1" w:rsidRPr="00A42E4E">
        <w:rPr>
          <w:rFonts w:ascii="Arial" w:hAnsi="Arial" w:cs="Arial"/>
          <w:sz w:val="24"/>
          <w:szCs w:val="24"/>
        </w:rPr>
        <w:t>por debajo del borde superior del acuario.</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Deja reposar el agua por dos días, para que e</w:t>
      </w:r>
      <w:r w:rsidR="000E56EC" w:rsidRPr="00A42E4E">
        <w:rPr>
          <w:rFonts w:ascii="Arial" w:hAnsi="Arial" w:cs="Arial"/>
          <w:sz w:val="24"/>
          <w:szCs w:val="24"/>
        </w:rPr>
        <w:t>l cloro contenido en ella se evapore.</w:t>
      </w:r>
    </w:p>
    <w:p w:rsidR="00166F02" w:rsidRPr="00A42E4E" w:rsidRDefault="00166F02"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 xml:space="preserve">Transcurridos los </w:t>
      </w:r>
      <w:r w:rsidR="00A223EA">
        <w:rPr>
          <w:rFonts w:ascii="Arial" w:hAnsi="Arial" w:cs="Arial"/>
          <w:sz w:val="24"/>
          <w:szCs w:val="24"/>
        </w:rPr>
        <w:t>dos</w:t>
      </w:r>
      <w:r w:rsidR="00A223EA" w:rsidRPr="00A42E4E">
        <w:rPr>
          <w:rFonts w:ascii="Arial" w:hAnsi="Arial" w:cs="Arial"/>
          <w:sz w:val="24"/>
          <w:szCs w:val="24"/>
        </w:rPr>
        <w:t xml:space="preserve"> </w:t>
      </w:r>
      <w:r w:rsidRPr="00A42E4E">
        <w:rPr>
          <w:rFonts w:ascii="Arial" w:hAnsi="Arial" w:cs="Arial"/>
          <w:sz w:val="24"/>
          <w:szCs w:val="24"/>
        </w:rPr>
        <w:t>días planta los ejemplares de elodea enraizándolos en el fondo del acuario.</w:t>
      </w:r>
    </w:p>
    <w:p w:rsidR="00166F02" w:rsidRPr="00A42E4E" w:rsidRDefault="00166F02"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Luego i</w:t>
      </w:r>
      <w:r w:rsidR="00AB12DE" w:rsidRPr="00A42E4E">
        <w:rPr>
          <w:rFonts w:ascii="Arial" w:hAnsi="Arial" w:cs="Arial"/>
          <w:sz w:val="24"/>
          <w:szCs w:val="24"/>
        </w:rPr>
        <w:t>nstala el filtro</w:t>
      </w:r>
      <w:r w:rsidR="000E73D1" w:rsidRPr="00A42E4E">
        <w:rPr>
          <w:rFonts w:ascii="Arial" w:hAnsi="Arial" w:cs="Arial"/>
          <w:sz w:val="24"/>
          <w:szCs w:val="24"/>
        </w:rPr>
        <w:t xml:space="preserve"> </w:t>
      </w:r>
      <w:r w:rsidR="009B080F">
        <w:rPr>
          <w:rFonts w:ascii="Arial" w:hAnsi="Arial" w:cs="Arial"/>
          <w:sz w:val="24"/>
          <w:szCs w:val="24"/>
        </w:rPr>
        <w:t xml:space="preserve">y la </w:t>
      </w:r>
      <w:r w:rsidR="000E73D1" w:rsidRPr="00A42E4E">
        <w:rPr>
          <w:rFonts w:ascii="Arial" w:hAnsi="Arial" w:cs="Arial"/>
          <w:sz w:val="24"/>
          <w:szCs w:val="24"/>
        </w:rPr>
        <w:t>bomba</w:t>
      </w:r>
      <w:r w:rsidRPr="00A42E4E">
        <w:rPr>
          <w:rFonts w:ascii="Arial" w:hAnsi="Arial" w:cs="Arial"/>
          <w:sz w:val="24"/>
          <w:szCs w:val="24"/>
        </w:rPr>
        <w:t xml:space="preserve"> y</w:t>
      </w:r>
      <w:r w:rsidR="000E73D1" w:rsidRPr="00A42E4E">
        <w:rPr>
          <w:rFonts w:ascii="Arial" w:hAnsi="Arial" w:cs="Arial"/>
          <w:sz w:val="24"/>
          <w:szCs w:val="24"/>
        </w:rPr>
        <w:t xml:space="preserve"> tapa el acuario. </w:t>
      </w:r>
    </w:p>
    <w:p w:rsidR="000E56EC" w:rsidRPr="00A42E4E" w:rsidRDefault="00AB12DE"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Finalmente</w:t>
      </w:r>
      <w:r w:rsidR="00A223EA">
        <w:rPr>
          <w:rFonts w:ascii="Arial" w:hAnsi="Arial" w:cs="Arial"/>
          <w:sz w:val="24"/>
          <w:szCs w:val="24"/>
        </w:rPr>
        <w:t>,</w:t>
      </w:r>
      <w:r w:rsidR="000E73D1" w:rsidRPr="00A42E4E">
        <w:rPr>
          <w:rFonts w:ascii="Arial" w:hAnsi="Arial" w:cs="Arial"/>
          <w:sz w:val="24"/>
          <w:szCs w:val="24"/>
        </w:rPr>
        <w:t xml:space="preserve"> enciende </w:t>
      </w:r>
      <w:r w:rsidR="009B080F">
        <w:rPr>
          <w:rFonts w:ascii="Arial" w:hAnsi="Arial" w:cs="Arial"/>
          <w:sz w:val="24"/>
          <w:szCs w:val="24"/>
        </w:rPr>
        <w:t>la</w:t>
      </w:r>
      <w:r w:rsidRPr="00A42E4E">
        <w:rPr>
          <w:rFonts w:ascii="Arial" w:hAnsi="Arial" w:cs="Arial"/>
          <w:sz w:val="24"/>
          <w:szCs w:val="24"/>
        </w:rPr>
        <w:t xml:space="preserve"> </w:t>
      </w:r>
      <w:r w:rsidR="000E73D1" w:rsidRPr="00A42E4E">
        <w:rPr>
          <w:rFonts w:ascii="Arial" w:hAnsi="Arial" w:cs="Arial"/>
          <w:sz w:val="24"/>
          <w:szCs w:val="24"/>
        </w:rPr>
        <w:t>bomba para que el agua comience a circular</w:t>
      </w:r>
      <w:r w:rsidRPr="00A42E4E">
        <w:rPr>
          <w:rFonts w:ascii="Arial" w:hAnsi="Arial" w:cs="Arial"/>
          <w:sz w:val="24"/>
          <w:szCs w:val="24"/>
        </w:rPr>
        <w:t xml:space="preserve"> y a airearse</w:t>
      </w:r>
      <w:r w:rsidR="000E73D1" w:rsidRPr="00A42E4E">
        <w:rPr>
          <w:rFonts w:ascii="Arial" w:hAnsi="Arial" w:cs="Arial"/>
          <w:sz w:val="24"/>
          <w:szCs w:val="24"/>
        </w:rPr>
        <w:t>.</w:t>
      </w:r>
    </w:p>
    <w:p w:rsidR="00541839" w:rsidRPr="00A42E4E" w:rsidRDefault="00541839" w:rsidP="00A42E4E">
      <w:pPr>
        <w:spacing w:line="360" w:lineRule="auto"/>
        <w:rPr>
          <w:rFonts w:ascii="Arial" w:hAnsi="Arial" w:cs="Arial"/>
          <w:sz w:val="24"/>
          <w:szCs w:val="24"/>
        </w:rPr>
      </w:pPr>
      <w:r w:rsidRPr="00A42E4E">
        <w:rPr>
          <w:rFonts w:ascii="Arial" w:hAnsi="Arial" w:cs="Arial"/>
          <w:b/>
          <w:sz w:val="24"/>
          <w:szCs w:val="24"/>
        </w:rPr>
        <w:t>Nota:</w:t>
      </w:r>
      <w:r w:rsidRPr="00A42E4E">
        <w:rPr>
          <w:rFonts w:ascii="Arial" w:hAnsi="Arial" w:cs="Arial"/>
          <w:sz w:val="24"/>
          <w:szCs w:val="24"/>
        </w:rPr>
        <w:t xml:space="preserve"> </w:t>
      </w:r>
      <w:r w:rsidR="00A223EA" w:rsidRPr="00A42E4E">
        <w:rPr>
          <w:rFonts w:ascii="Arial" w:hAnsi="Arial" w:cs="Arial"/>
          <w:sz w:val="24"/>
          <w:szCs w:val="24"/>
        </w:rPr>
        <w:t>s</w:t>
      </w:r>
      <w:r w:rsidR="00A223EA">
        <w:rPr>
          <w:rFonts w:ascii="Arial" w:hAnsi="Arial" w:cs="Arial"/>
          <w:sz w:val="24"/>
          <w:szCs w:val="24"/>
        </w:rPr>
        <w:t>o</w:t>
      </w:r>
      <w:r w:rsidR="00A223EA" w:rsidRPr="00A42E4E">
        <w:rPr>
          <w:rFonts w:ascii="Arial" w:hAnsi="Arial" w:cs="Arial"/>
          <w:sz w:val="24"/>
          <w:szCs w:val="24"/>
        </w:rPr>
        <w:t xml:space="preserve">lo </w:t>
      </w:r>
      <w:r w:rsidRPr="00A42E4E">
        <w:rPr>
          <w:rFonts w:ascii="Arial" w:hAnsi="Arial" w:cs="Arial"/>
          <w:sz w:val="24"/>
          <w:szCs w:val="24"/>
        </w:rPr>
        <w:t>podrás introducir</w:t>
      </w:r>
      <w:r w:rsidR="00A223EA" w:rsidRPr="00A223EA">
        <w:rPr>
          <w:rFonts w:ascii="Arial" w:hAnsi="Arial" w:cs="Arial"/>
          <w:sz w:val="24"/>
          <w:szCs w:val="24"/>
        </w:rPr>
        <w:t xml:space="preserve"> </w:t>
      </w:r>
      <w:r w:rsidR="00A223EA" w:rsidRPr="00A42E4E">
        <w:rPr>
          <w:rFonts w:ascii="Arial" w:hAnsi="Arial" w:cs="Arial"/>
          <w:sz w:val="24"/>
          <w:szCs w:val="24"/>
        </w:rPr>
        <w:t>los peces</w:t>
      </w:r>
      <w:r w:rsidRPr="00A42E4E">
        <w:rPr>
          <w:rFonts w:ascii="Arial" w:hAnsi="Arial" w:cs="Arial"/>
          <w:sz w:val="24"/>
          <w:szCs w:val="24"/>
        </w:rPr>
        <w:t xml:space="preserve">, una </w:t>
      </w:r>
      <w:r w:rsidR="00A223EA" w:rsidRPr="00A42E4E">
        <w:rPr>
          <w:rFonts w:ascii="Arial" w:hAnsi="Arial" w:cs="Arial"/>
          <w:sz w:val="24"/>
          <w:szCs w:val="24"/>
        </w:rPr>
        <w:t>ve</w:t>
      </w:r>
      <w:r w:rsidR="00A223EA">
        <w:rPr>
          <w:rFonts w:ascii="Arial" w:hAnsi="Arial" w:cs="Arial"/>
          <w:sz w:val="24"/>
          <w:szCs w:val="24"/>
        </w:rPr>
        <w:t>z</w:t>
      </w:r>
      <w:r w:rsidR="00A223EA" w:rsidRPr="00A42E4E">
        <w:rPr>
          <w:rFonts w:ascii="Arial" w:hAnsi="Arial" w:cs="Arial"/>
          <w:sz w:val="24"/>
          <w:szCs w:val="24"/>
        </w:rPr>
        <w:t xml:space="preserve"> </w:t>
      </w:r>
      <w:r w:rsidRPr="00A42E4E">
        <w:rPr>
          <w:rFonts w:ascii="Arial" w:hAnsi="Arial" w:cs="Arial"/>
          <w:sz w:val="24"/>
          <w:szCs w:val="24"/>
        </w:rPr>
        <w:t>el acuario esté maduro.</w:t>
      </w:r>
    </w:p>
    <w:p w:rsidR="000E56EC" w:rsidRPr="00A42E4E" w:rsidRDefault="000E56EC" w:rsidP="00A42E4E">
      <w:pPr>
        <w:pStyle w:val="Prrafodelista"/>
        <w:spacing w:line="360" w:lineRule="auto"/>
        <w:ind w:left="502"/>
        <w:rPr>
          <w:rFonts w:ascii="Arial" w:hAnsi="Arial" w:cs="Arial"/>
          <w:sz w:val="24"/>
          <w:szCs w:val="24"/>
        </w:rPr>
      </w:pPr>
    </w:p>
    <w:p w:rsidR="0020330B" w:rsidRPr="00A42E4E" w:rsidRDefault="00C74ED4" w:rsidP="00A42E4E">
      <w:pPr>
        <w:pStyle w:val="Prrafodelista"/>
        <w:spacing w:line="360" w:lineRule="auto"/>
        <w:ind w:left="502"/>
        <w:rPr>
          <w:rFonts w:ascii="Arial" w:hAnsi="Arial" w:cs="Arial"/>
          <w:sz w:val="24"/>
          <w:szCs w:val="24"/>
        </w:rPr>
      </w:pPr>
      <w:r w:rsidRPr="00A42E4E">
        <w:rPr>
          <w:rFonts w:ascii="Arial" w:hAnsi="Arial" w:cs="Arial"/>
          <w:noProof/>
          <w:sz w:val="24"/>
          <w:szCs w:val="24"/>
          <w:lang w:eastAsia="es-CO" w:bidi="he-IL"/>
        </w:rPr>
        <w:drawing>
          <wp:inline distT="0" distB="0" distL="0" distR="0" wp14:anchorId="6157FB53" wp14:editId="0751898E">
            <wp:extent cx="4286250" cy="2762250"/>
            <wp:effectExtent l="0" t="0" r="0" b="0"/>
            <wp:docPr id="28" name="Imagen 28" descr="Aquarium. Schematic representation of the aquarium. Aquarium equipment. Vector illustratio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quarium. Schematic representation of the aquarium. Aquarium equipment. Vector illustration.  - stock ve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a:ln>
                      <a:noFill/>
                    </a:ln>
                  </pic:spPr>
                </pic:pic>
              </a:graphicData>
            </a:graphic>
          </wp:inline>
        </w:drawing>
      </w:r>
    </w:p>
    <w:p w:rsidR="00C74ED4" w:rsidRPr="00A42E4E" w:rsidRDefault="00C74ED4" w:rsidP="00A42E4E">
      <w:pPr>
        <w:spacing w:line="360" w:lineRule="auto"/>
        <w:rPr>
          <w:rFonts w:ascii="Arial" w:hAnsi="Arial" w:cs="Arial"/>
          <w:sz w:val="24"/>
          <w:szCs w:val="24"/>
        </w:rPr>
      </w:pPr>
      <w:r w:rsidRPr="00A42E4E">
        <w:rPr>
          <w:rFonts w:ascii="Arial" w:hAnsi="Arial" w:cs="Arial"/>
          <w:b/>
          <w:sz w:val="24"/>
          <w:szCs w:val="24"/>
        </w:rPr>
        <w:t>Imagen</w:t>
      </w:r>
      <w:r w:rsidR="00541839" w:rsidRPr="00A42E4E">
        <w:rPr>
          <w:rFonts w:ascii="Arial" w:hAnsi="Arial" w:cs="Arial"/>
          <w:b/>
          <w:sz w:val="24"/>
          <w:szCs w:val="24"/>
        </w:rPr>
        <w:t xml:space="preserve"> 7.</w:t>
      </w:r>
      <w:r w:rsidRPr="00A42E4E">
        <w:rPr>
          <w:rFonts w:ascii="Arial" w:hAnsi="Arial" w:cs="Arial"/>
          <w:sz w:val="24"/>
          <w:szCs w:val="24"/>
        </w:rPr>
        <w:t xml:space="preserve"> </w:t>
      </w:r>
      <w:hyperlink r:id="rId18" w:history="1">
        <w:r w:rsidRPr="00A42E4E">
          <w:rPr>
            <w:rStyle w:val="Hipervnculo"/>
            <w:rFonts w:ascii="Arial" w:hAnsi="Arial" w:cs="Arial"/>
            <w:sz w:val="24"/>
            <w:szCs w:val="24"/>
          </w:rPr>
          <w:t>243837340</w:t>
        </w:r>
      </w:hyperlink>
      <w:r w:rsidRPr="00A42E4E">
        <w:rPr>
          <w:rFonts w:ascii="Arial" w:hAnsi="Arial" w:cs="Arial"/>
          <w:sz w:val="24"/>
          <w:szCs w:val="24"/>
        </w:rPr>
        <w:t>.  Modificación: eliminar los peces.</w:t>
      </w:r>
    </w:p>
    <w:p w:rsidR="00C74ED4" w:rsidRPr="00A42E4E" w:rsidRDefault="00C74ED4" w:rsidP="00A42E4E">
      <w:pPr>
        <w:pStyle w:val="Prrafodelista"/>
        <w:spacing w:line="360" w:lineRule="auto"/>
        <w:ind w:left="502"/>
        <w:rPr>
          <w:rFonts w:ascii="Arial" w:hAnsi="Arial" w:cs="Arial"/>
          <w:sz w:val="24"/>
          <w:szCs w:val="24"/>
        </w:rPr>
      </w:pPr>
    </w:p>
    <w:p w:rsidR="0020330B" w:rsidRPr="00A42E4E" w:rsidRDefault="0020330B" w:rsidP="00A42E4E">
      <w:pPr>
        <w:pStyle w:val="Prrafodelista"/>
        <w:spacing w:line="360" w:lineRule="auto"/>
        <w:ind w:left="502"/>
        <w:rPr>
          <w:rFonts w:ascii="Arial" w:hAnsi="Arial" w:cs="Arial"/>
          <w:sz w:val="24"/>
          <w:szCs w:val="24"/>
        </w:rPr>
      </w:pPr>
    </w:p>
    <w:p w:rsidR="000E56EC" w:rsidRPr="00A42E4E" w:rsidRDefault="000E56EC" w:rsidP="00A42E4E">
      <w:pPr>
        <w:pStyle w:val="Prrafodelista"/>
        <w:numPr>
          <w:ilvl w:val="0"/>
          <w:numId w:val="11"/>
        </w:numPr>
        <w:spacing w:line="360" w:lineRule="auto"/>
        <w:rPr>
          <w:rFonts w:ascii="Arial" w:hAnsi="Arial" w:cs="Arial"/>
          <w:b/>
          <w:sz w:val="24"/>
          <w:szCs w:val="24"/>
        </w:rPr>
      </w:pPr>
      <w:r w:rsidRPr="00A42E4E">
        <w:rPr>
          <w:rFonts w:ascii="Arial" w:hAnsi="Arial" w:cs="Arial"/>
          <w:b/>
          <w:sz w:val="24"/>
          <w:szCs w:val="24"/>
        </w:rPr>
        <w:t xml:space="preserve">Los kits para </w:t>
      </w:r>
      <w:r w:rsidR="00166F02" w:rsidRPr="00A42E4E">
        <w:rPr>
          <w:rFonts w:ascii="Arial" w:hAnsi="Arial" w:cs="Arial"/>
          <w:b/>
          <w:sz w:val="24"/>
          <w:szCs w:val="24"/>
        </w:rPr>
        <w:t xml:space="preserve">medir </w:t>
      </w:r>
      <w:r w:rsidRPr="00A42E4E">
        <w:rPr>
          <w:rFonts w:ascii="Arial" w:hAnsi="Arial" w:cs="Arial"/>
          <w:b/>
          <w:sz w:val="24"/>
          <w:szCs w:val="24"/>
        </w:rPr>
        <w:t>concentraciones de amonio, nitritos y nitrato</w:t>
      </w:r>
    </w:p>
    <w:p w:rsidR="000E56EC" w:rsidRPr="00A42E4E" w:rsidRDefault="000E56EC" w:rsidP="00A42E4E">
      <w:pPr>
        <w:pStyle w:val="Prrafodelista"/>
        <w:spacing w:line="360" w:lineRule="auto"/>
        <w:ind w:left="502"/>
        <w:rPr>
          <w:rFonts w:ascii="Arial" w:hAnsi="Arial" w:cs="Arial"/>
          <w:sz w:val="24"/>
          <w:szCs w:val="24"/>
        </w:rPr>
      </w:pPr>
    </w:p>
    <w:p w:rsidR="000E56EC" w:rsidRPr="00A42E4E" w:rsidRDefault="000E56EC" w:rsidP="00A42E4E">
      <w:pPr>
        <w:pStyle w:val="Prrafodelista"/>
        <w:numPr>
          <w:ilvl w:val="0"/>
          <w:numId w:val="13"/>
        </w:numPr>
        <w:spacing w:line="360" w:lineRule="auto"/>
        <w:rPr>
          <w:rFonts w:ascii="Arial" w:hAnsi="Arial" w:cs="Arial"/>
          <w:sz w:val="24"/>
          <w:szCs w:val="24"/>
        </w:rPr>
      </w:pPr>
      <w:r w:rsidRPr="00A42E4E">
        <w:rPr>
          <w:rFonts w:ascii="Arial" w:hAnsi="Arial" w:cs="Arial"/>
          <w:sz w:val="24"/>
          <w:szCs w:val="24"/>
        </w:rPr>
        <w:lastRenderedPageBreak/>
        <w:t>Familiarízate con cada uno de los kits. Observa en ellos los recipientes para las pruebas, los reactivos químicos y las tablas de colores para determinar concentraciones.</w:t>
      </w:r>
    </w:p>
    <w:p w:rsidR="000E56EC" w:rsidRPr="00A42E4E" w:rsidRDefault="00A223EA" w:rsidP="00A42E4E">
      <w:pPr>
        <w:pStyle w:val="Prrafodelista"/>
        <w:numPr>
          <w:ilvl w:val="0"/>
          <w:numId w:val="13"/>
        </w:numPr>
        <w:spacing w:line="360" w:lineRule="auto"/>
        <w:rPr>
          <w:rFonts w:ascii="Arial" w:hAnsi="Arial" w:cs="Arial"/>
          <w:sz w:val="24"/>
          <w:szCs w:val="24"/>
        </w:rPr>
      </w:pPr>
      <w:r w:rsidRPr="009B080F">
        <w:rPr>
          <w:rFonts w:ascii="Arial" w:hAnsi="Arial" w:cs="Arial"/>
          <w:sz w:val="24"/>
          <w:szCs w:val="24"/>
        </w:rPr>
        <w:t>Es importante</w:t>
      </w:r>
      <w:r w:rsidR="000E56EC" w:rsidRPr="00A42E4E">
        <w:rPr>
          <w:rFonts w:ascii="Arial" w:hAnsi="Arial" w:cs="Arial"/>
          <w:sz w:val="24"/>
          <w:szCs w:val="24"/>
        </w:rPr>
        <w:t xml:space="preserve"> </w:t>
      </w:r>
      <w:r>
        <w:rPr>
          <w:rFonts w:ascii="Arial" w:hAnsi="Arial" w:cs="Arial"/>
          <w:sz w:val="24"/>
          <w:szCs w:val="24"/>
        </w:rPr>
        <w:t>que leas</w:t>
      </w:r>
      <w:r w:rsidRPr="00A42E4E">
        <w:rPr>
          <w:rFonts w:ascii="Arial" w:hAnsi="Arial" w:cs="Arial"/>
          <w:sz w:val="24"/>
          <w:szCs w:val="24"/>
        </w:rPr>
        <w:t xml:space="preserve"> </w:t>
      </w:r>
      <w:r w:rsidR="000E56EC" w:rsidRPr="00A42E4E">
        <w:rPr>
          <w:rFonts w:ascii="Arial" w:hAnsi="Arial" w:cs="Arial"/>
          <w:sz w:val="24"/>
          <w:szCs w:val="24"/>
        </w:rPr>
        <w:t xml:space="preserve">las instrucciones que vienen con cada kit, antes de realizar cualquier </w:t>
      </w:r>
      <w:r w:rsidR="00166F02" w:rsidRPr="00A42E4E">
        <w:rPr>
          <w:rFonts w:ascii="Arial" w:hAnsi="Arial" w:cs="Arial"/>
          <w:sz w:val="24"/>
          <w:szCs w:val="24"/>
        </w:rPr>
        <w:t>medición</w:t>
      </w:r>
      <w:r w:rsidR="000E56EC" w:rsidRPr="00A42E4E">
        <w:rPr>
          <w:rFonts w:ascii="Arial" w:hAnsi="Arial" w:cs="Arial"/>
          <w:sz w:val="24"/>
          <w:szCs w:val="24"/>
        </w:rPr>
        <w:t>. De esto depende el éxito de la experiencia.</w:t>
      </w:r>
    </w:p>
    <w:p w:rsidR="00D737C4" w:rsidRPr="00A42E4E" w:rsidRDefault="00D737C4" w:rsidP="00A42E4E">
      <w:pPr>
        <w:spacing w:line="360" w:lineRule="auto"/>
        <w:jc w:val="center"/>
        <w:rPr>
          <w:rFonts w:ascii="Arial" w:hAnsi="Arial" w:cs="Arial"/>
          <w:b/>
          <w:noProof/>
          <w:sz w:val="24"/>
          <w:szCs w:val="24"/>
          <w:lang w:eastAsia="es-CO"/>
        </w:rPr>
      </w:pPr>
      <w:r w:rsidRPr="00A42E4E">
        <w:rPr>
          <w:rFonts w:ascii="Arial" w:hAnsi="Arial" w:cs="Arial"/>
          <w:b/>
          <w:noProof/>
          <w:sz w:val="24"/>
          <w:szCs w:val="24"/>
          <w:lang w:eastAsia="es-CO" w:bidi="he-IL"/>
        </w:rPr>
        <w:drawing>
          <wp:inline distT="0" distB="0" distL="0" distR="0" wp14:anchorId="5E16BD5D" wp14:editId="296B7C24">
            <wp:extent cx="781050" cy="1571625"/>
            <wp:effectExtent l="209550" t="95250" r="209550" b="857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976325">
                      <a:off x="0" y="0"/>
                      <a:ext cx="781050" cy="1571625"/>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1B864560" wp14:editId="0920349E">
            <wp:extent cx="866775" cy="1524000"/>
            <wp:effectExtent l="114300" t="57150" r="104775" b="571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111059">
                      <a:off x="0" y="0"/>
                      <a:ext cx="866775" cy="1524000"/>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338F427A" wp14:editId="19F61B30">
            <wp:extent cx="800100" cy="1552575"/>
            <wp:effectExtent l="190500" t="76200" r="190500" b="857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829718">
                      <a:off x="0" y="0"/>
                      <a:ext cx="800100" cy="1552575"/>
                    </a:xfrm>
                    <a:prstGeom prst="rect">
                      <a:avLst/>
                    </a:prstGeom>
                    <a:noFill/>
                    <a:ln>
                      <a:noFill/>
                    </a:ln>
                  </pic:spPr>
                </pic:pic>
              </a:graphicData>
            </a:graphic>
          </wp:inline>
        </w:drawing>
      </w:r>
      <w:r w:rsidR="00541839" w:rsidRPr="00A42E4E">
        <w:rPr>
          <w:rFonts w:ascii="Arial" w:hAnsi="Arial" w:cs="Arial"/>
          <w:b/>
          <w:noProof/>
          <w:sz w:val="24"/>
          <w:szCs w:val="24"/>
          <w:lang w:eastAsia="es-CO"/>
        </w:rPr>
        <w:t xml:space="preserve">Imagen 8. </w:t>
      </w:r>
      <w:r w:rsidRPr="00A42E4E">
        <w:rPr>
          <w:rFonts w:ascii="Arial" w:hAnsi="Arial" w:cs="Arial"/>
          <w:noProof/>
          <w:sz w:val="24"/>
          <w:szCs w:val="24"/>
          <w:lang w:eastAsia="es-CO"/>
        </w:rPr>
        <w:t>Eliminar todo lo que esta de los bordes de las figuras hacia afuera. No tengo otra</w:t>
      </w:r>
      <w:r w:rsidR="00541839" w:rsidRPr="00A42E4E">
        <w:rPr>
          <w:rFonts w:ascii="Arial" w:hAnsi="Arial" w:cs="Arial"/>
          <w:noProof/>
          <w:sz w:val="24"/>
          <w:szCs w:val="24"/>
          <w:lang w:eastAsia="es-CO"/>
        </w:rPr>
        <w:t>s</w:t>
      </w:r>
      <w:r w:rsidRPr="00A42E4E">
        <w:rPr>
          <w:rFonts w:ascii="Arial" w:hAnsi="Arial" w:cs="Arial"/>
          <w:noProof/>
          <w:sz w:val="24"/>
          <w:szCs w:val="24"/>
          <w:lang w:eastAsia="es-CO"/>
        </w:rPr>
        <w:t xml:space="preserve"> foto</w:t>
      </w:r>
      <w:r w:rsidR="00541839" w:rsidRPr="00A42E4E">
        <w:rPr>
          <w:rFonts w:ascii="Arial" w:hAnsi="Arial" w:cs="Arial"/>
          <w:noProof/>
          <w:sz w:val="24"/>
          <w:szCs w:val="24"/>
          <w:lang w:eastAsia="es-CO"/>
        </w:rPr>
        <w:t>s</w:t>
      </w:r>
      <w:r w:rsidRPr="00A42E4E">
        <w:rPr>
          <w:rFonts w:ascii="Arial" w:hAnsi="Arial" w:cs="Arial"/>
          <w:noProof/>
          <w:sz w:val="24"/>
          <w:szCs w:val="24"/>
          <w:lang w:eastAsia="es-CO"/>
        </w:rPr>
        <w:t>.</w:t>
      </w:r>
      <w:r w:rsidR="009B080F">
        <w:rPr>
          <w:rFonts w:ascii="Arial" w:hAnsi="Arial" w:cs="Arial"/>
          <w:noProof/>
          <w:sz w:val="24"/>
          <w:szCs w:val="24"/>
          <w:lang w:eastAsia="es-CO"/>
        </w:rPr>
        <w:t xml:space="preserve"> (es igual </w:t>
      </w:r>
      <w:r w:rsidR="00541839" w:rsidRPr="00A42E4E">
        <w:rPr>
          <w:rFonts w:ascii="Arial" w:hAnsi="Arial" w:cs="Arial"/>
          <w:noProof/>
          <w:sz w:val="24"/>
          <w:szCs w:val="24"/>
          <w:lang w:eastAsia="es-CO"/>
        </w:rPr>
        <w:t>a la 6)</w:t>
      </w:r>
    </w:p>
    <w:p w:rsidR="001F44BF" w:rsidRPr="00A42E4E" w:rsidRDefault="001F44BF" w:rsidP="00A42E4E">
      <w:pPr>
        <w:pStyle w:val="Prrafodelista"/>
        <w:spacing w:line="360" w:lineRule="auto"/>
        <w:ind w:left="502"/>
        <w:rPr>
          <w:rFonts w:ascii="Arial" w:hAnsi="Arial" w:cs="Arial"/>
          <w:sz w:val="24"/>
          <w:szCs w:val="24"/>
        </w:rPr>
      </w:pPr>
    </w:p>
    <w:p w:rsidR="00166F02" w:rsidRPr="00A42E4E" w:rsidRDefault="00144F96" w:rsidP="00A42E4E">
      <w:pPr>
        <w:pStyle w:val="Prrafodelista"/>
        <w:numPr>
          <w:ilvl w:val="0"/>
          <w:numId w:val="11"/>
        </w:numPr>
        <w:spacing w:line="360" w:lineRule="auto"/>
        <w:rPr>
          <w:rFonts w:ascii="Arial" w:hAnsi="Arial" w:cs="Arial"/>
          <w:b/>
          <w:sz w:val="24"/>
          <w:szCs w:val="24"/>
        </w:rPr>
      </w:pPr>
      <w:r w:rsidRPr="00A42E4E">
        <w:rPr>
          <w:rFonts w:ascii="Arial" w:hAnsi="Arial" w:cs="Arial"/>
          <w:b/>
          <w:sz w:val="24"/>
          <w:szCs w:val="24"/>
        </w:rPr>
        <w:t>Las mediciones</w:t>
      </w:r>
    </w:p>
    <w:p w:rsidR="00166F02" w:rsidRPr="00A42E4E" w:rsidRDefault="00166F02" w:rsidP="00A42E4E">
      <w:pPr>
        <w:pStyle w:val="Prrafodelista"/>
        <w:spacing w:line="360" w:lineRule="auto"/>
        <w:rPr>
          <w:rFonts w:ascii="Arial" w:hAnsi="Arial" w:cs="Arial"/>
          <w:sz w:val="24"/>
          <w:szCs w:val="24"/>
        </w:rPr>
      </w:pPr>
    </w:p>
    <w:p w:rsidR="00166F02" w:rsidRPr="00A42E4E" w:rsidRDefault="00166F02"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El experimento tiene una duración de 60 días</w:t>
      </w:r>
      <w:r w:rsidR="009A5C45" w:rsidRPr="00A42E4E">
        <w:rPr>
          <w:rFonts w:ascii="Arial" w:hAnsi="Arial" w:cs="Arial"/>
          <w:sz w:val="24"/>
          <w:szCs w:val="24"/>
        </w:rPr>
        <w:t xml:space="preserve">. </w:t>
      </w:r>
    </w:p>
    <w:p w:rsidR="009A5C45" w:rsidRPr="00A42E4E" w:rsidRDefault="009A5C45"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 xml:space="preserve">Diariamente deberás agregar </w:t>
      </w:r>
      <w:r w:rsidR="003C49B3" w:rsidRPr="00A42E4E">
        <w:rPr>
          <w:rFonts w:ascii="Arial" w:hAnsi="Arial" w:cs="Arial"/>
          <w:sz w:val="24"/>
          <w:szCs w:val="24"/>
        </w:rPr>
        <w:t>al acuario</w:t>
      </w:r>
      <w:r w:rsidR="003C49B3" w:rsidRPr="00A42E4E">
        <w:rPr>
          <w:rFonts w:ascii="Arial" w:hAnsi="Arial" w:cs="Arial"/>
          <w:b/>
          <w:sz w:val="24"/>
          <w:szCs w:val="24"/>
        </w:rPr>
        <w:t xml:space="preserve"> </w:t>
      </w:r>
      <w:r w:rsidRPr="00A42E4E">
        <w:rPr>
          <w:rFonts w:ascii="Arial" w:hAnsi="Arial" w:cs="Arial"/>
          <w:b/>
          <w:sz w:val="24"/>
          <w:szCs w:val="24"/>
        </w:rPr>
        <w:t xml:space="preserve">1/3 de cucharadita </w:t>
      </w:r>
      <w:r w:rsidR="003C49B3" w:rsidRPr="00A42E4E">
        <w:rPr>
          <w:rFonts w:ascii="Arial" w:hAnsi="Arial" w:cs="Arial"/>
          <w:sz w:val="24"/>
          <w:szCs w:val="24"/>
        </w:rPr>
        <w:t>de</w:t>
      </w:r>
      <w:r w:rsidRPr="00A42E4E">
        <w:rPr>
          <w:rFonts w:ascii="Arial" w:hAnsi="Arial" w:cs="Arial"/>
          <w:sz w:val="24"/>
          <w:szCs w:val="24"/>
        </w:rPr>
        <w:t xml:space="preserve"> alimento para peces. En total tendrás que hacerlo</w:t>
      </w:r>
      <w:r w:rsidR="003C49B3" w:rsidRPr="00A42E4E">
        <w:rPr>
          <w:rFonts w:ascii="Arial" w:hAnsi="Arial" w:cs="Arial"/>
          <w:sz w:val="24"/>
          <w:szCs w:val="24"/>
        </w:rPr>
        <w:t xml:space="preserve"> 6</w:t>
      </w:r>
      <w:r w:rsidRPr="00A42E4E">
        <w:rPr>
          <w:rFonts w:ascii="Arial" w:hAnsi="Arial" w:cs="Arial"/>
          <w:sz w:val="24"/>
          <w:szCs w:val="24"/>
        </w:rPr>
        <w:t>0 veces.</w:t>
      </w:r>
    </w:p>
    <w:p w:rsidR="009A5C45" w:rsidRPr="00A42E4E" w:rsidRDefault="009A5C45"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Para llevar el control del alimento suministrado al acuario, elabora una tabla de control de la siguiente manera:</w:t>
      </w:r>
    </w:p>
    <w:tbl>
      <w:tblPr>
        <w:tblStyle w:val="Tablaconcuadrcula"/>
        <w:tblW w:w="0" w:type="auto"/>
        <w:tblInd w:w="1413" w:type="dxa"/>
        <w:tblLook w:val="04A0" w:firstRow="1" w:lastRow="0" w:firstColumn="1" w:lastColumn="0" w:noHBand="0" w:noVBand="1"/>
      </w:tblPr>
      <w:tblGrid>
        <w:gridCol w:w="850"/>
        <w:gridCol w:w="1985"/>
        <w:gridCol w:w="2551"/>
        <w:gridCol w:w="2029"/>
      </w:tblGrid>
      <w:tr w:rsidR="00D35A05" w:rsidRPr="00A42E4E" w:rsidTr="004F7D9E">
        <w:tc>
          <w:tcPr>
            <w:tcW w:w="7415" w:type="dxa"/>
            <w:gridSpan w:val="4"/>
          </w:tcPr>
          <w:p w:rsidR="00D35A05" w:rsidRPr="00A42E4E" w:rsidRDefault="00D35A05" w:rsidP="00A42E4E">
            <w:pPr>
              <w:spacing w:line="360" w:lineRule="auto"/>
              <w:jc w:val="center"/>
              <w:rPr>
                <w:rFonts w:ascii="Arial" w:hAnsi="Arial" w:cs="Arial"/>
                <w:b/>
                <w:sz w:val="24"/>
                <w:szCs w:val="24"/>
              </w:rPr>
            </w:pPr>
          </w:p>
        </w:tc>
      </w:tr>
      <w:tr w:rsidR="00D35A05" w:rsidRPr="00A42E4E" w:rsidTr="004F7D9E">
        <w:tc>
          <w:tcPr>
            <w:tcW w:w="7415" w:type="dxa"/>
            <w:gridSpan w:val="4"/>
          </w:tcPr>
          <w:p w:rsidR="00D35A05" w:rsidRPr="00A42E4E" w:rsidRDefault="00D35A05" w:rsidP="00A42E4E">
            <w:pPr>
              <w:spacing w:line="360" w:lineRule="auto"/>
              <w:jc w:val="center"/>
              <w:rPr>
                <w:rFonts w:ascii="Arial" w:hAnsi="Arial" w:cs="Arial"/>
                <w:b/>
                <w:sz w:val="24"/>
                <w:szCs w:val="24"/>
              </w:rPr>
            </w:pPr>
            <w:r w:rsidRPr="00A42E4E">
              <w:rPr>
                <w:rFonts w:ascii="Arial" w:hAnsi="Arial" w:cs="Arial"/>
                <w:b/>
                <w:sz w:val="24"/>
                <w:szCs w:val="24"/>
              </w:rPr>
              <w:t>Tabla 1</w:t>
            </w:r>
            <w:r w:rsidR="00A223EA">
              <w:rPr>
                <w:rFonts w:ascii="Arial" w:hAnsi="Arial" w:cs="Arial"/>
                <w:b/>
                <w:sz w:val="24"/>
                <w:szCs w:val="24"/>
              </w:rPr>
              <w:t>.</w:t>
            </w:r>
            <w:r w:rsidR="00DF0B59" w:rsidRPr="00A42E4E">
              <w:rPr>
                <w:rFonts w:ascii="Arial" w:hAnsi="Arial" w:cs="Arial"/>
                <w:b/>
                <w:sz w:val="24"/>
                <w:szCs w:val="24"/>
              </w:rPr>
              <w:t xml:space="preserve"> Control del alimento suministrado</w:t>
            </w: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Día</w:t>
            </w:r>
          </w:p>
        </w:tc>
        <w:tc>
          <w:tcPr>
            <w:tcW w:w="1985"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Fecha</w:t>
            </w:r>
          </w:p>
        </w:tc>
        <w:tc>
          <w:tcPr>
            <w:tcW w:w="2551" w:type="dxa"/>
          </w:tcPr>
          <w:p w:rsidR="00C2104F" w:rsidRPr="00A42E4E" w:rsidRDefault="00C2104F" w:rsidP="00A223EA">
            <w:pPr>
              <w:spacing w:line="360" w:lineRule="auto"/>
              <w:jc w:val="center"/>
              <w:rPr>
                <w:rFonts w:ascii="Arial" w:hAnsi="Arial" w:cs="Arial"/>
                <w:sz w:val="24"/>
                <w:szCs w:val="24"/>
              </w:rPr>
            </w:pPr>
            <w:r w:rsidRPr="00A42E4E">
              <w:rPr>
                <w:rFonts w:ascii="Arial" w:hAnsi="Arial" w:cs="Arial"/>
                <w:sz w:val="24"/>
                <w:szCs w:val="24"/>
              </w:rPr>
              <w:t>Se agregó alimento (</w:t>
            </w:r>
            <w:r w:rsidR="00A223EA" w:rsidRPr="00A42E4E">
              <w:rPr>
                <w:rFonts w:ascii="Arial" w:hAnsi="Arial" w:cs="Arial"/>
                <w:sz w:val="24"/>
                <w:szCs w:val="24"/>
              </w:rPr>
              <w:t>s</w:t>
            </w:r>
            <w:r w:rsidR="00A223EA">
              <w:rPr>
                <w:rFonts w:ascii="Arial" w:hAnsi="Arial" w:cs="Arial"/>
                <w:sz w:val="24"/>
                <w:szCs w:val="24"/>
              </w:rPr>
              <w:t>í</w:t>
            </w:r>
            <w:r w:rsidRPr="00A42E4E">
              <w:rPr>
                <w:rFonts w:ascii="Arial" w:hAnsi="Arial" w:cs="Arial"/>
                <w:sz w:val="24"/>
                <w:szCs w:val="24"/>
              </w:rPr>
              <w:t>/no)</w:t>
            </w:r>
          </w:p>
        </w:tc>
        <w:tc>
          <w:tcPr>
            <w:tcW w:w="2029"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Cantidad</w:t>
            </w: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1</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2</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60</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bl>
    <w:p w:rsidR="009A5C45" w:rsidRPr="00A42E4E" w:rsidRDefault="009A5C45" w:rsidP="00A42E4E">
      <w:pPr>
        <w:spacing w:line="360" w:lineRule="auto"/>
        <w:rPr>
          <w:rFonts w:ascii="Arial" w:hAnsi="Arial" w:cs="Arial"/>
          <w:sz w:val="24"/>
          <w:szCs w:val="24"/>
        </w:rPr>
      </w:pPr>
    </w:p>
    <w:p w:rsidR="00CF4D24" w:rsidRPr="00A42E4E" w:rsidRDefault="00CF4D24" w:rsidP="00A42E4E">
      <w:pPr>
        <w:pStyle w:val="Prrafodelista"/>
        <w:numPr>
          <w:ilvl w:val="0"/>
          <w:numId w:val="17"/>
        </w:numPr>
        <w:spacing w:line="360" w:lineRule="auto"/>
        <w:rPr>
          <w:rFonts w:ascii="Arial" w:hAnsi="Arial" w:cs="Arial"/>
          <w:sz w:val="24"/>
          <w:szCs w:val="24"/>
        </w:rPr>
      </w:pPr>
      <w:r w:rsidRPr="00A42E4E">
        <w:rPr>
          <w:rFonts w:ascii="Arial" w:hAnsi="Arial" w:cs="Arial"/>
          <w:sz w:val="24"/>
          <w:szCs w:val="24"/>
        </w:rPr>
        <w:t xml:space="preserve">Al mismo tiempo que vayas agregando alimento al acuario, deberás medir la concentración de amonio, nitritos y nitratos. Esto deberás hacerlo cada tercer día (un día sí, un día no) a partir del día en que empieces a agregar el alimento.  </w:t>
      </w:r>
      <w:r w:rsidR="00144F96" w:rsidRPr="00A42E4E">
        <w:rPr>
          <w:rFonts w:ascii="Arial" w:hAnsi="Arial" w:cs="Arial"/>
          <w:sz w:val="24"/>
          <w:szCs w:val="24"/>
        </w:rPr>
        <w:t xml:space="preserve">Durante el tiempo que dure el experimento, </w:t>
      </w:r>
      <w:r w:rsidRPr="00A42E4E">
        <w:rPr>
          <w:rFonts w:ascii="Arial" w:hAnsi="Arial" w:cs="Arial"/>
          <w:sz w:val="24"/>
          <w:szCs w:val="24"/>
        </w:rPr>
        <w:t xml:space="preserve">deberás hacer </w:t>
      </w:r>
      <w:r w:rsidR="00144F96" w:rsidRPr="00A42E4E">
        <w:rPr>
          <w:rFonts w:ascii="Arial" w:hAnsi="Arial" w:cs="Arial"/>
          <w:sz w:val="24"/>
          <w:szCs w:val="24"/>
        </w:rPr>
        <w:t xml:space="preserve">en total </w:t>
      </w:r>
      <w:r w:rsidR="003C49B3" w:rsidRPr="00A42E4E">
        <w:rPr>
          <w:rFonts w:ascii="Arial" w:hAnsi="Arial" w:cs="Arial"/>
          <w:sz w:val="24"/>
          <w:szCs w:val="24"/>
        </w:rPr>
        <w:t>3</w:t>
      </w:r>
      <w:r w:rsidRPr="00A42E4E">
        <w:rPr>
          <w:rFonts w:ascii="Arial" w:hAnsi="Arial" w:cs="Arial"/>
          <w:sz w:val="24"/>
          <w:szCs w:val="24"/>
        </w:rPr>
        <w:t>0 mediciones de concentración para cada uno de los tres compuestos.</w:t>
      </w:r>
    </w:p>
    <w:p w:rsidR="009C7B19" w:rsidRPr="00A42E4E" w:rsidRDefault="009C7B19" w:rsidP="00A42E4E">
      <w:pPr>
        <w:pStyle w:val="Prrafodelista"/>
        <w:numPr>
          <w:ilvl w:val="0"/>
          <w:numId w:val="17"/>
        </w:numPr>
        <w:spacing w:line="360" w:lineRule="auto"/>
        <w:rPr>
          <w:rFonts w:ascii="Arial" w:hAnsi="Arial" w:cs="Arial"/>
          <w:sz w:val="24"/>
          <w:szCs w:val="24"/>
        </w:rPr>
      </w:pPr>
      <w:r w:rsidRPr="00A42E4E">
        <w:rPr>
          <w:rFonts w:ascii="Arial" w:hAnsi="Arial" w:cs="Arial"/>
          <w:sz w:val="24"/>
          <w:szCs w:val="24"/>
        </w:rPr>
        <w:t xml:space="preserve">Ten presente que las mediciones de concentración de los tres compuestos se determinan en miligramos por </w:t>
      </w:r>
      <w:r w:rsidR="00EF03B5">
        <w:rPr>
          <w:rFonts w:ascii="Arial" w:hAnsi="Arial" w:cs="Arial"/>
          <w:sz w:val="24"/>
          <w:szCs w:val="24"/>
        </w:rPr>
        <w:t>l</w:t>
      </w:r>
      <w:r w:rsidR="00EF03B5" w:rsidRPr="00A42E4E">
        <w:rPr>
          <w:rFonts w:ascii="Arial" w:hAnsi="Arial" w:cs="Arial"/>
          <w:sz w:val="24"/>
          <w:szCs w:val="24"/>
        </w:rPr>
        <w:t>itro</w:t>
      </w:r>
      <w:r w:rsidR="00EF03B5" w:rsidRPr="00EF03B5">
        <w:rPr>
          <w:rFonts w:ascii="Arial" w:hAnsi="Arial" w:cs="Arial"/>
          <w:sz w:val="24"/>
          <w:szCs w:val="24"/>
        </w:rPr>
        <w:t xml:space="preserve"> </w:t>
      </w:r>
      <w:r w:rsidR="00EF03B5">
        <w:rPr>
          <w:rFonts w:ascii="Arial" w:hAnsi="Arial" w:cs="Arial"/>
          <w:sz w:val="24"/>
          <w:szCs w:val="24"/>
        </w:rPr>
        <w:t>(</w:t>
      </w:r>
      <w:r w:rsidR="00EF03B5" w:rsidRPr="00A42E4E">
        <w:rPr>
          <w:rFonts w:ascii="Arial" w:hAnsi="Arial" w:cs="Arial"/>
          <w:sz w:val="24"/>
          <w:szCs w:val="24"/>
        </w:rPr>
        <w:t>mg/L</w:t>
      </w:r>
      <w:r w:rsidR="00EF03B5">
        <w:rPr>
          <w:rFonts w:ascii="Arial" w:hAnsi="Arial" w:cs="Arial"/>
          <w:sz w:val="24"/>
          <w:szCs w:val="24"/>
        </w:rPr>
        <w:t>)</w:t>
      </w:r>
      <w:r w:rsidRPr="00A42E4E">
        <w:rPr>
          <w:rFonts w:ascii="Arial" w:hAnsi="Arial" w:cs="Arial"/>
          <w:sz w:val="24"/>
          <w:szCs w:val="24"/>
        </w:rPr>
        <w:t xml:space="preserve">. Acuérdate que un gramo tiene mil </w:t>
      </w:r>
      <w:r w:rsidR="003C49B3" w:rsidRPr="00A42E4E">
        <w:rPr>
          <w:rFonts w:ascii="Arial" w:hAnsi="Arial" w:cs="Arial"/>
          <w:sz w:val="24"/>
          <w:szCs w:val="24"/>
        </w:rPr>
        <w:t>mili</w:t>
      </w:r>
      <w:r w:rsidRPr="00A42E4E">
        <w:rPr>
          <w:rFonts w:ascii="Arial" w:hAnsi="Arial" w:cs="Arial"/>
          <w:sz w:val="24"/>
          <w:szCs w:val="24"/>
        </w:rPr>
        <w:t>gramos y un litro mil mililitros.</w:t>
      </w:r>
    </w:p>
    <w:p w:rsidR="009A5C45" w:rsidRPr="00A42E4E" w:rsidRDefault="00EF03B5" w:rsidP="00A42E4E">
      <w:pPr>
        <w:pStyle w:val="Prrafodelista"/>
        <w:numPr>
          <w:ilvl w:val="0"/>
          <w:numId w:val="17"/>
        </w:numPr>
        <w:spacing w:line="360" w:lineRule="auto"/>
        <w:rPr>
          <w:rFonts w:ascii="Arial" w:hAnsi="Arial" w:cs="Arial"/>
          <w:sz w:val="24"/>
          <w:szCs w:val="24"/>
        </w:rPr>
      </w:pPr>
      <w:r>
        <w:rPr>
          <w:rFonts w:ascii="Arial" w:hAnsi="Arial" w:cs="Arial"/>
          <w:sz w:val="24"/>
          <w:szCs w:val="24"/>
        </w:rPr>
        <w:t>Para</w:t>
      </w:r>
      <w:r w:rsidR="00CF4D24" w:rsidRPr="00A42E4E">
        <w:rPr>
          <w:rFonts w:ascii="Arial" w:hAnsi="Arial" w:cs="Arial"/>
          <w:sz w:val="24"/>
          <w:szCs w:val="24"/>
        </w:rPr>
        <w:t xml:space="preserve"> </w:t>
      </w:r>
      <w:r w:rsidRPr="00A42E4E">
        <w:rPr>
          <w:rFonts w:ascii="Arial" w:hAnsi="Arial" w:cs="Arial"/>
          <w:sz w:val="24"/>
          <w:szCs w:val="24"/>
        </w:rPr>
        <w:t>contro</w:t>
      </w:r>
      <w:r>
        <w:rPr>
          <w:rFonts w:ascii="Arial" w:hAnsi="Arial" w:cs="Arial"/>
          <w:sz w:val="24"/>
          <w:szCs w:val="24"/>
        </w:rPr>
        <w:t>lar</w:t>
      </w:r>
      <w:r w:rsidRPr="00A42E4E">
        <w:rPr>
          <w:rFonts w:ascii="Arial" w:hAnsi="Arial" w:cs="Arial"/>
          <w:sz w:val="24"/>
          <w:szCs w:val="24"/>
        </w:rPr>
        <w:t xml:space="preserve"> </w:t>
      </w:r>
      <w:r w:rsidR="00CF4D24" w:rsidRPr="00A42E4E">
        <w:rPr>
          <w:rFonts w:ascii="Arial" w:hAnsi="Arial" w:cs="Arial"/>
          <w:sz w:val="24"/>
          <w:szCs w:val="24"/>
        </w:rPr>
        <w:t xml:space="preserve">la medición de las </w:t>
      </w:r>
      <w:r w:rsidRPr="00A42E4E">
        <w:rPr>
          <w:rFonts w:ascii="Arial" w:hAnsi="Arial" w:cs="Arial"/>
          <w:sz w:val="24"/>
          <w:szCs w:val="24"/>
        </w:rPr>
        <w:t>concentraci</w:t>
      </w:r>
      <w:r>
        <w:rPr>
          <w:rFonts w:ascii="Arial" w:hAnsi="Arial" w:cs="Arial"/>
          <w:sz w:val="24"/>
          <w:szCs w:val="24"/>
        </w:rPr>
        <w:t>ones</w:t>
      </w:r>
      <w:r w:rsidRPr="00A42E4E">
        <w:rPr>
          <w:rFonts w:ascii="Arial" w:hAnsi="Arial" w:cs="Arial"/>
          <w:sz w:val="24"/>
          <w:szCs w:val="24"/>
        </w:rPr>
        <w:t xml:space="preserve"> </w:t>
      </w:r>
      <w:r w:rsidR="00CF4D24" w:rsidRPr="00A42E4E">
        <w:rPr>
          <w:rFonts w:ascii="Arial" w:hAnsi="Arial" w:cs="Arial"/>
          <w:sz w:val="24"/>
          <w:szCs w:val="24"/>
        </w:rPr>
        <w:t>de los tres compuestos</w:t>
      </w:r>
      <w:r w:rsidR="009C7B19" w:rsidRPr="00A42E4E">
        <w:rPr>
          <w:rFonts w:ascii="Arial" w:hAnsi="Arial" w:cs="Arial"/>
          <w:sz w:val="24"/>
          <w:szCs w:val="24"/>
        </w:rPr>
        <w:t>, debes hacer</w:t>
      </w:r>
      <w:r w:rsidR="00CF4D24" w:rsidRPr="00A42E4E">
        <w:rPr>
          <w:rFonts w:ascii="Arial" w:hAnsi="Arial" w:cs="Arial"/>
          <w:sz w:val="24"/>
          <w:szCs w:val="24"/>
        </w:rPr>
        <w:t xml:space="preserve"> </w:t>
      </w:r>
      <w:r w:rsidR="00144F96" w:rsidRPr="00A42E4E">
        <w:rPr>
          <w:rFonts w:ascii="Arial" w:hAnsi="Arial" w:cs="Arial"/>
          <w:sz w:val="24"/>
          <w:szCs w:val="24"/>
        </w:rPr>
        <w:t>en una</w:t>
      </w:r>
      <w:r w:rsidR="00CF4D24" w:rsidRPr="00A42E4E">
        <w:rPr>
          <w:rFonts w:ascii="Arial" w:hAnsi="Arial" w:cs="Arial"/>
          <w:sz w:val="24"/>
          <w:szCs w:val="24"/>
        </w:rPr>
        <w:t xml:space="preserve"> tabla como la que se muestra a continuación:</w:t>
      </w:r>
    </w:p>
    <w:p w:rsidR="00C2104F" w:rsidRPr="00A42E4E" w:rsidRDefault="00C2104F" w:rsidP="00A42E4E">
      <w:pPr>
        <w:pStyle w:val="Prrafodelista"/>
        <w:spacing w:line="360" w:lineRule="auto"/>
        <w:ind w:left="927"/>
        <w:rPr>
          <w:rFonts w:ascii="Arial" w:hAnsi="Arial" w:cs="Arial"/>
          <w:sz w:val="24"/>
          <w:szCs w:val="24"/>
        </w:rPr>
      </w:pPr>
    </w:p>
    <w:tbl>
      <w:tblPr>
        <w:tblStyle w:val="Tablaconcuadrcula"/>
        <w:tblW w:w="0" w:type="auto"/>
        <w:tblInd w:w="988" w:type="dxa"/>
        <w:tblLook w:val="04A0" w:firstRow="1" w:lastRow="0" w:firstColumn="1" w:lastColumn="0" w:noHBand="0" w:noVBand="1"/>
      </w:tblPr>
      <w:tblGrid>
        <w:gridCol w:w="832"/>
        <w:gridCol w:w="1511"/>
        <w:gridCol w:w="1764"/>
        <w:gridCol w:w="1764"/>
        <w:gridCol w:w="1969"/>
      </w:tblGrid>
      <w:tr w:rsidR="00D35A05" w:rsidRPr="00A42E4E" w:rsidTr="007C25CC">
        <w:tc>
          <w:tcPr>
            <w:tcW w:w="7796" w:type="dxa"/>
            <w:gridSpan w:val="5"/>
          </w:tcPr>
          <w:p w:rsidR="00D35A05" w:rsidRPr="00A42E4E" w:rsidRDefault="00D35A05" w:rsidP="00EF03B5">
            <w:pPr>
              <w:spacing w:line="360" w:lineRule="auto"/>
              <w:jc w:val="center"/>
              <w:rPr>
                <w:rFonts w:ascii="Arial" w:hAnsi="Arial" w:cs="Arial"/>
                <w:b/>
                <w:sz w:val="24"/>
                <w:szCs w:val="24"/>
              </w:rPr>
            </w:pPr>
            <w:r w:rsidRPr="00A42E4E">
              <w:rPr>
                <w:rFonts w:ascii="Arial" w:hAnsi="Arial" w:cs="Arial"/>
                <w:b/>
                <w:sz w:val="24"/>
                <w:szCs w:val="24"/>
              </w:rPr>
              <w:t>Tabla 2</w:t>
            </w:r>
            <w:r w:rsidR="00EF03B5">
              <w:rPr>
                <w:rFonts w:ascii="Arial" w:hAnsi="Arial" w:cs="Arial"/>
                <w:b/>
                <w:sz w:val="24"/>
                <w:szCs w:val="24"/>
              </w:rPr>
              <w:t>.</w:t>
            </w:r>
            <w:r w:rsidR="00DF0B59" w:rsidRPr="00A42E4E">
              <w:rPr>
                <w:rFonts w:ascii="Arial" w:hAnsi="Arial" w:cs="Arial"/>
                <w:b/>
                <w:sz w:val="24"/>
                <w:szCs w:val="24"/>
              </w:rPr>
              <w:t xml:space="preserve"> </w:t>
            </w:r>
            <w:r w:rsidR="00EF03B5">
              <w:rPr>
                <w:rFonts w:ascii="Arial" w:hAnsi="Arial" w:cs="Arial"/>
                <w:b/>
                <w:sz w:val="24"/>
                <w:szCs w:val="24"/>
              </w:rPr>
              <w:t>C</w:t>
            </w:r>
            <w:r w:rsidR="00EF03B5" w:rsidRPr="00A42E4E">
              <w:rPr>
                <w:rFonts w:ascii="Arial" w:hAnsi="Arial" w:cs="Arial"/>
                <w:b/>
                <w:sz w:val="24"/>
                <w:szCs w:val="24"/>
              </w:rPr>
              <w:t xml:space="preserve">ontrol </w:t>
            </w:r>
            <w:r w:rsidR="00DF0B59" w:rsidRPr="00A42E4E">
              <w:rPr>
                <w:rFonts w:ascii="Arial" w:hAnsi="Arial" w:cs="Arial"/>
                <w:b/>
                <w:sz w:val="24"/>
                <w:szCs w:val="24"/>
              </w:rPr>
              <w:t>de medición de las concentraciones de amonio, nitritos y nitratos</w:t>
            </w: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Día</w:t>
            </w:r>
          </w:p>
        </w:tc>
        <w:tc>
          <w:tcPr>
            <w:tcW w:w="1559"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Fecha</w:t>
            </w:r>
          </w:p>
        </w:tc>
        <w:tc>
          <w:tcPr>
            <w:tcW w:w="1701"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a</w:t>
            </w:r>
            <w:r w:rsidR="00EF03B5" w:rsidRPr="00A42E4E">
              <w:rPr>
                <w:rFonts w:ascii="Arial" w:hAnsi="Arial" w:cs="Arial"/>
                <w:sz w:val="24"/>
                <w:szCs w:val="24"/>
              </w:rPr>
              <w:t xml:space="preserve">monio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c>
          <w:tcPr>
            <w:tcW w:w="1701"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n</w:t>
            </w:r>
            <w:r w:rsidR="00EF03B5" w:rsidRPr="00A42E4E">
              <w:rPr>
                <w:rFonts w:ascii="Arial" w:hAnsi="Arial" w:cs="Arial"/>
                <w:sz w:val="24"/>
                <w:szCs w:val="24"/>
              </w:rPr>
              <w:t xml:space="preserve">itrito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c>
          <w:tcPr>
            <w:tcW w:w="1985"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n</w:t>
            </w:r>
            <w:r w:rsidR="00EF03B5" w:rsidRPr="00A42E4E">
              <w:rPr>
                <w:rFonts w:ascii="Arial" w:hAnsi="Arial" w:cs="Arial"/>
                <w:sz w:val="24"/>
                <w:szCs w:val="24"/>
              </w:rPr>
              <w:t xml:space="preserve">itrato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1</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3</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59</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5319CD" w:rsidRPr="00A42E4E" w:rsidTr="007C25CC">
        <w:tc>
          <w:tcPr>
            <w:tcW w:w="850" w:type="dxa"/>
          </w:tcPr>
          <w:p w:rsidR="005319CD"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60</w:t>
            </w:r>
          </w:p>
        </w:tc>
        <w:tc>
          <w:tcPr>
            <w:tcW w:w="1559" w:type="dxa"/>
          </w:tcPr>
          <w:p w:rsidR="005319CD" w:rsidRPr="00A42E4E" w:rsidRDefault="005319CD" w:rsidP="00A42E4E">
            <w:pPr>
              <w:spacing w:line="360" w:lineRule="auto"/>
              <w:jc w:val="center"/>
              <w:rPr>
                <w:rFonts w:ascii="Arial" w:hAnsi="Arial" w:cs="Arial"/>
                <w:sz w:val="24"/>
                <w:szCs w:val="24"/>
              </w:rPr>
            </w:pPr>
          </w:p>
        </w:tc>
        <w:tc>
          <w:tcPr>
            <w:tcW w:w="1701" w:type="dxa"/>
          </w:tcPr>
          <w:p w:rsidR="005319CD" w:rsidRPr="00A42E4E" w:rsidRDefault="005319CD" w:rsidP="00A42E4E">
            <w:pPr>
              <w:spacing w:line="360" w:lineRule="auto"/>
              <w:jc w:val="center"/>
              <w:rPr>
                <w:rFonts w:ascii="Arial" w:hAnsi="Arial" w:cs="Arial"/>
                <w:sz w:val="24"/>
                <w:szCs w:val="24"/>
              </w:rPr>
            </w:pPr>
          </w:p>
        </w:tc>
        <w:tc>
          <w:tcPr>
            <w:tcW w:w="1701" w:type="dxa"/>
          </w:tcPr>
          <w:p w:rsidR="005319CD" w:rsidRPr="00A42E4E" w:rsidRDefault="005319CD" w:rsidP="00A42E4E">
            <w:pPr>
              <w:spacing w:line="360" w:lineRule="auto"/>
              <w:jc w:val="center"/>
              <w:rPr>
                <w:rFonts w:ascii="Arial" w:hAnsi="Arial" w:cs="Arial"/>
                <w:sz w:val="24"/>
                <w:szCs w:val="24"/>
              </w:rPr>
            </w:pPr>
          </w:p>
        </w:tc>
        <w:tc>
          <w:tcPr>
            <w:tcW w:w="1985" w:type="dxa"/>
          </w:tcPr>
          <w:p w:rsidR="005319CD" w:rsidRPr="00A42E4E" w:rsidRDefault="005319CD" w:rsidP="00A42E4E">
            <w:pPr>
              <w:spacing w:line="360" w:lineRule="auto"/>
              <w:jc w:val="center"/>
              <w:rPr>
                <w:rFonts w:ascii="Arial" w:hAnsi="Arial" w:cs="Arial"/>
                <w:sz w:val="24"/>
                <w:szCs w:val="24"/>
              </w:rPr>
            </w:pPr>
          </w:p>
        </w:tc>
      </w:tr>
    </w:tbl>
    <w:p w:rsidR="00C2104F" w:rsidRPr="00A42E4E" w:rsidRDefault="00C2104F" w:rsidP="00A42E4E">
      <w:pPr>
        <w:spacing w:line="360" w:lineRule="auto"/>
        <w:rPr>
          <w:rFonts w:ascii="Arial" w:hAnsi="Arial" w:cs="Arial"/>
          <w:sz w:val="24"/>
          <w:szCs w:val="24"/>
        </w:rPr>
      </w:pPr>
    </w:p>
    <w:p w:rsidR="00D737C4" w:rsidRPr="00A42E4E" w:rsidRDefault="00D737C4"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117DC440" wp14:editId="20DE8D7D">
            <wp:extent cx="2314575" cy="1738501"/>
            <wp:effectExtent l="0" t="0" r="0" b="0"/>
            <wp:docPr id="46" name="Imagen 46" descr="http://thumb1.shutterstock.com/display_pic_with_logo/2142107/231344704/stock-photo-a-work-desk-clerk-s-office-23134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2142107/231344704/stock-photo-a-work-desk-clerk-s-office-2313447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506" cy="1760231"/>
                    </a:xfrm>
                    <a:prstGeom prst="rect">
                      <a:avLst/>
                    </a:prstGeom>
                    <a:noFill/>
                    <a:ln>
                      <a:noFill/>
                    </a:ln>
                  </pic:spPr>
                </pic:pic>
              </a:graphicData>
            </a:graphic>
          </wp:inline>
        </w:drawing>
      </w:r>
      <w:r w:rsidRPr="00A42E4E">
        <w:rPr>
          <w:rFonts w:ascii="Arial" w:hAnsi="Arial" w:cs="Arial"/>
          <w:sz w:val="24"/>
          <w:szCs w:val="24"/>
        </w:rPr>
        <w:t xml:space="preserve">  </w:t>
      </w:r>
      <w:r w:rsidR="00541839" w:rsidRPr="00A42E4E">
        <w:rPr>
          <w:rFonts w:ascii="Arial" w:hAnsi="Arial" w:cs="Arial"/>
          <w:b/>
          <w:sz w:val="24"/>
          <w:szCs w:val="24"/>
        </w:rPr>
        <w:t xml:space="preserve">Imagen 9. </w:t>
      </w:r>
      <w:r w:rsidRPr="00A42E4E">
        <w:rPr>
          <w:rFonts w:ascii="Arial" w:hAnsi="Arial" w:cs="Arial"/>
          <w:sz w:val="24"/>
          <w:szCs w:val="24"/>
        </w:rPr>
        <w:t xml:space="preserve"> </w:t>
      </w:r>
      <w:hyperlink r:id="rId20" w:history="1">
        <w:r w:rsidRPr="00A42E4E">
          <w:rPr>
            <w:rStyle w:val="Hipervnculo"/>
            <w:rFonts w:ascii="Arial" w:hAnsi="Arial" w:cs="Arial"/>
            <w:sz w:val="24"/>
            <w:szCs w:val="24"/>
          </w:rPr>
          <w:t>231344704</w:t>
        </w:r>
      </w:hyperlink>
    </w:p>
    <w:p w:rsidR="00144F96" w:rsidRPr="00BE67A6" w:rsidRDefault="00144F96" w:rsidP="00A42E4E">
      <w:pPr>
        <w:pStyle w:val="Prrafodelista"/>
        <w:numPr>
          <w:ilvl w:val="0"/>
          <w:numId w:val="11"/>
        </w:numPr>
        <w:spacing w:line="360" w:lineRule="auto"/>
        <w:rPr>
          <w:rFonts w:ascii="Arial" w:hAnsi="Arial" w:cs="Arial"/>
          <w:b/>
          <w:sz w:val="24"/>
          <w:szCs w:val="24"/>
          <w:highlight w:val="cyan"/>
        </w:rPr>
      </w:pPr>
      <w:r w:rsidRPr="00BE67A6">
        <w:rPr>
          <w:rFonts w:ascii="Arial" w:hAnsi="Arial" w:cs="Arial"/>
          <w:b/>
          <w:sz w:val="24"/>
          <w:szCs w:val="24"/>
          <w:highlight w:val="cyan"/>
        </w:rPr>
        <w:t>Los resultados</w:t>
      </w:r>
    </w:p>
    <w:p w:rsidR="00144F96" w:rsidRPr="00A42E4E" w:rsidRDefault="00144F96" w:rsidP="00A42E4E">
      <w:pPr>
        <w:pStyle w:val="Prrafodelista"/>
        <w:spacing w:line="360" w:lineRule="auto"/>
        <w:rPr>
          <w:rFonts w:ascii="Arial" w:hAnsi="Arial" w:cs="Arial"/>
          <w:b/>
          <w:sz w:val="24"/>
          <w:szCs w:val="24"/>
        </w:rPr>
      </w:pPr>
    </w:p>
    <w:p w:rsidR="0029159F" w:rsidRPr="00A42E4E" w:rsidRDefault="00EF03B5"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Tra</w:t>
      </w:r>
      <w:r>
        <w:rPr>
          <w:rFonts w:ascii="Arial" w:hAnsi="Arial" w:cs="Arial"/>
          <w:sz w:val="24"/>
          <w:szCs w:val="24"/>
        </w:rPr>
        <w:t>ns</w:t>
      </w:r>
      <w:r w:rsidRPr="00A42E4E">
        <w:rPr>
          <w:rFonts w:ascii="Arial" w:hAnsi="Arial" w:cs="Arial"/>
          <w:sz w:val="24"/>
          <w:szCs w:val="24"/>
        </w:rPr>
        <w:t xml:space="preserve">curridos </w:t>
      </w:r>
      <w:r w:rsidR="00D35A05" w:rsidRPr="00A42E4E">
        <w:rPr>
          <w:rFonts w:ascii="Arial" w:hAnsi="Arial" w:cs="Arial"/>
          <w:sz w:val="24"/>
          <w:szCs w:val="24"/>
        </w:rPr>
        <w:t xml:space="preserve">los 60 días y tomadas las </w:t>
      </w:r>
      <w:r w:rsidR="003C49B3" w:rsidRPr="00A42E4E">
        <w:rPr>
          <w:rFonts w:ascii="Arial" w:hAnsi="Arial" w:cs="Arial"/>
          <w:sz w:val="24"/>
          <w:szCs w:val="24"/>
        </w:rPr>
        <w:t xml:space="preserve">30 </w:t>
      </w:r>
      <w:r w:rsidR="00D35A05" w:rsidRPr="00A42E4E">
        <w:rPr>
          <w:rFonts w:ascii="Arial" w:hAnsi="Arial" w:cs="Arial"/>
          <w:sz w:val="24"/>
          <w:szCs w:val="24"/>
        </w:rPr>
        <w:t xml:space="preserve">mediciones, deberás elaborar, en papel milimetrado, un gráfico con los datos registrados en la tabla 2. </w:t>
      </w:r>
      <w:r w:rsidR="0029159F" w:rsidRPr="00A42E4E">
        <w:rPr>
          <w:rFonts w:ascii="Arial" w:hAnsi="Arial" w:cs="Arial"/>
          <w:sz w:val="24"/>
          <w:szCs w:val="24"/>
        </w:rPr>
        <w:t xml:space="preserve"> En el eje X de la g</w:t>
      </w:r>
      <w:r w:rsidR="00F475E5" w:rsidRPr="00A42E4E">
        <w:rPr>
          <w:rFonts w:ascii="Arial" w:hAnsi="Arial" w:cs="Arial"/>
          <w:sz w:val="24"/>
          <w:szCs w:val="24"/>
        </w:rPr>
        <w:t>ráfica pondrás los días de 1 a 6</w:t>
      </w:r>
      <w:r w:rsidR="0029159F" w:rsidRPr="00A42E4E">
        <w:rPr>
          <w:rFonts w:ascii="Arial" w:hAnsi="Arial" w:cs="Arial"/>
          <w:sz w:val="24"/>
          <w:szCs w:val="24"/>
        </w:rPr>
        <w:t>0 y en el eje Y pondrás las concentraciones de cada compuesto:</w:t>
      </w:r>
    </w:p>
    <w:p w:rsidR="0029159F" w:rsidRPr="00A42E4E" w:rsidRDefault="0029159F" w:rsidP="00A42E4E">
      <w:pPr>
        <w:pStyle w:val="Prrafodelista"/>
        <w:spacing w:line="360" w:lineRule="auto"/>
        <w:ind w:left="927"/>
        <w:rPr>
          <w:rFonts w:ascii="Arial" w:hAnsi="Arial" w:cs="Arial"/>
          <w:sz w:val="24"/>
          <w:szCs w:val="24"/>
        </w:rPr>
      </w:pPr>
    </w:p>
    <w:p w:rsidR="004B00DC" w:rsidRDefault="0016602B" w:rsidP="009B080F">
      <w:pPr>
        <w:spacing w:line="360" w:lineRule="auto"/>
        <w:jc w:val="center"/>
        <w:rPr>
          <w:rFonts w:ascii="Arial" w:hAnsi="Arial" w:cs="Arial"/>
          <w:b/>
          <w:sz w:val="24"/>
          <w:szCs w:val="24"/>
        </w:rPr>
      </w:pPr>
      <w:r w:rsidRPr="00A42E4E">
        <w:rPr>
          <w:rFonts w:ascii="Arial" w:hAnsi="Arial" w:cs="Arial"/>
          <w:noProof/>
          <w:sz w:val="24"/>
          <w:szCs w:val="24"/>
          <w:lang w:eastAsia="es-CO" w:bidi="he-IL"/>
        </w:rPr>
        <w:drawing>
          <wp:inline distT="0" distB="0" distL="0" distR="0" wp14:anchorId="14E6BDC5" wp14:editId="730ADB5F">
            <wp:extent cx="5181600" cy="23312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057" cy="2374227"/>
                    </a:xfrm>
                    <a:prstGeom prst="rect">
                      <a:avLst/>
                    </a:prstGeom>
                    <a:noFill/>
                    <a:ln>
                      <a:noFill/>
                    </a:ln>
                  </pic:spPr>
                </pic:pic>
              </a:graphicData>
            </a:graphic>
          </wp:inline>
        </w:drawing>
      </w:r>
    </w:p>
    <w:p w:rsidR="00F475E5" w:rsidRPr="00A42E4E" w:rsidRDefault="00541839" w:rsidP="009B080F">
      <w:pPr>
        <w:spacing w:line="360" w:lineRule="auto"/>
        <w:jc w:val="center"/>
        <w:rPr>
          <w:rFonts w:ascii="Arial" w:hAnsi="Arial" w:cs="Arial"/>
          <w:sz w:val="24"/>
          <w:szCs w:val="24"/>
        </w:rPr>
      </w:pPr>
      <w:r w:rsidRPr="00A42E4E">
        <w:rPr>
          <w:rFonts w:ascii="Arial" w:hAnsi="Arial" w:cs="Arial"/>
          <w:b/>
          <w:sz w:val="24"/>
          <w:szCs w:val="24"/>
        </w:rPr>
        <w:t>Imagen 10.</w:t>
      </w:r>
      <w:r w:rsidRPr="00A42E4E">
        <w:rPr>
          <w:rFonts w:ascii="Arial" w:hAnsi="Arial" w:cs="Arial"/>
          <w:sz w:val="24"/>
          <w:szCs w:val="24"/>
        </w:rPr>
        <w:t xml:space="preserve"> </w:t>
      </w:r>
      <w:r w:rsidR="00DE5FD4" w:rsidRPr="00A42E4E">
        <w:rPr>
          <w:rFonts w:ascii="Arial" w:hAnsi="Arial" w:cs="Arial"/>
          <w:sz w:val="24"/>
          <w:szCs w:val="24"/>
        </w:rPr>
        <w:t>Arreglar esta imagen lo mejor que se pueda. No tengo otra.</w:t>
      </w:r>
    </w:p>
    <w:p w:rsidR="000D31D5" w:rsidRPr="00A42E4E" w:rsidRDefault="000D31D5"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Después de los 60 días, tu gráfica</w:t>
      </w:r>
      <w:r w:rsidR="00D35A05" w:rsidRPr="00A42E4E">
        <w:rPr>
          <w:rFonts w:ascii="Arial" w:hAnsi="Arial" w:cs="Arial"/>
          <w:sz w:val="24"/>
          <w:szCs w:val="24"/>
        </w:rPr>
        <w:t xml:space="preserve"> probablemente se parecerá</w:t>
      </w:r>
      <w:r w:rsidRPr="00A42E4E">
        <w:rPr>
          <w:rFonts w:ascii="Arial" w:hAnsi="Arial" w:cs="Arial"/>
          <w:sz w:val="24"/>
          <w:szCs w:val="24"/>
        </w:rPr>
        <w:t xml:space="preserve"> </w:t>
      </w:r>
      <w:r w:rsidR="00EF03B5">
        <w:rPr>
          <w:rFonts w:ascii="Arial" w:hAnsi="Arial" w:cs="Arial"/>
          <w:sz w:val="24"/>
          <w:szCs w:val="24"/>
        </w:rPr>
        <w:t>a la</w:t>
      </w:r>
      <w:r w:rsidRPr="00A42E4E">
        <w:rPr>
          <w:rFonts w:ascii="Arial" w:hAnsi="Arial" w:cs="Arial"/>
          <w:sz w:val="24"/>
          <w:szCs w:val="24"/>
        </w:rPr>
        <w:t xml:space="preserve"> que se </w:t>
      </w:r>
      <w:r w:rsidR="00D35A05" w:rsidRPr="00A42E4E">
        <w:rPr>
          <w:rFonts w:ascii="Arial" w:hAnsi="Arial" w:cs="Arial"/>
          <w:sz w:val="24"/>
          <w:szCs w:val="24"/>
        </w:rPr>
        <w:t>muestra a continuación</w:t>
      </w:r>
      <w:r w:rsidRPr="00A42E4E">
        <w:rPr>
          <w:rFonts w:ascii="Arial" w:hAnsi="Arial" w:cs="Arial"/>
          <w:sz w:val="24"/>
          <w:szCs w:val="24"/>
        </w:rPr>
        <w:t>. Lo importante es llevar cabo la práctica, y tener la experiencia y la satisfacción de haberla realizado. Los investigadores se caracterizan por su persistencia, y cuando las cosas no salen bien, las repiten una y otra vez, hasta obtener buenos resultados</w:t>
      </w:r>
    </w:p>
    <w:p w:rsidR="0016602B" w:rsidRPr="00A42E4E" w:rsidRDefault="0016602B"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028EBD2F" wp14:editId="38FC5651">
            <wp:extent cx="5164932" cy="2295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614" cy="2305606"/>
                    </a:xfrm>
                    <a:prstGeom prst="rect">
                      <a:avLst/>
                    </a:prstGeom>
                    <a:noFill/>
                    <a:ln>
                      <a:noFill/>
                    </a:ln>
                  </pic:spPr>
                </pic:pic>
              </a:graphicData>
            </a:graphic>
          </wp:inline>
        </w:drawing>
      </w:r>
      <w:r w:rsidR="00DE5FD4" w:rsidRPr="00A42E4E">
        <w:rPr>
          <w:rFonts w:ascii="Arial" w:hAnsi="Arial" w:cs="Arial"/>
          <w:sz w:val="24"/>
          <w:szCs w:val="24"/>
        </w:rPr>
        <w:t xml:space="preserve"> </w:t>
      </w:r>
      <w:r w:rsidR="00541839" w:rsidRPr="00A42E4E">
        <w:rPr>
          <w:rFonts w:ascii="Arial" w:hAnsi="Arial" w:cs="Arial"/>
          <w:b/>
          <w:sz w:val="24"/>
          <w:szCs w:val="24"/>
        </w:rPr>
        <w:t xml:space="preserve">Imagen 11. </w:t>
      </w:r>
      <w:r w:rsidR="00DE5FD4" w:rsidRPr="00A42E4E">
        <w:rPr>
          <w:rFonts w:ascii="Arial" w:hAnsi="Arial" w:cs="Arial"/>
          <w:sz w:val="24"/>
          <w:szCs w:val="24"/>
        </w:rPr>
        <w:t>Arreglar esta imagen lo mejor que se pueda. No tengo otra.</w:t>
      </w:r>
    </w:p>
    <w:p w:rsidR="00DE5FD4" w:rsidRPr="00A42E4E" w:rsidRDefault="00DE5FD4" w:rsidP="00A42E4E">
      <w:pPr>
        <w:spacing w:line="360" w:lineRule="auto"/>
        <w:jc w:val="center"/>
        <w:rPr>
          <w:rFonts w:ascii="Arial" w:hAnsi="Arial" w:cs="Arial"/>
          <w:sz w:val="24"/>
          <w:szCs w:val="24"/>
        </w:rPr>
      </w:pPr>
    </w:p>
    <w:p w:rsidR="000D31D5" w:rsidRPr="00BE67A6" w:rsidRDefault="000D31D5" w:rsidP="00A42E4E">
      <w:pPr>
        <w:pStyle w:val="Prrafodelista"/>
        <w:numPr>
          <w:ilvl w:val="0"/>
          <w:numId w:val="11"/>
        </w:numPr>
        <w:spacing w:line="360" w:lineRule="auto"/>
        <w:rPr>
          <w:rFonts w:ascii="Arial" w:hAnsi="Arial" w:cs="Arial"/>
          <w:b/>
          <w:sz w:val="24"/>
          <w:szCs w:val="24"/>
          <w:highlight w:val="cyan"/>
        </w:rPr>
      </w:pPr>
      <w:r w:rsidRPr="00BE67A6">
        <w:rPr>
          <w:rFonts w:ascii="Arial" w:hAnsi="Arial" w:cs="Arial"/>
          <w:b/>
          <w:sz w:val="24"/>
          <w:szCs w:val="24"/>
          <w:highlight w:val="cyan"/>
        </w:rPr>
        <w:t>Preguntas</w:t>
      </w:r>
    </w:p>
    <w:p w:rsidR="000D31D5" w:rsidRPr="00A42E4E" w:rsidRDefault="000D31D5" w:rsidP="00A42E4E">
      <w:pPr>
        <w:pStyle w:val="Prrafodelista"/>
        <w:spacing w:line="360" w:lineRule="auto"/>
        <w:ind w:left="502"/>
        <w:rPr>
          <w:rFonts w:ascii="Arial" w:hAnsi="Arial" w:cs="Arial"/>
          <w:b/>
          <w:sz w:val="24"/>
          <w:szCs w:val="24"/>
        </w:rPr>
      </w:pPr>
    </w:p>
    <w:p w:rsidR="000D31D5" w:rsidRPr="00A42E4E" w:rsidRDefault="000D31D5"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Según la gráfica, ¿</w:t>
      </w:r>
      <w:r w:rsidR="00EF03B5">
        <w:rPr>
          <w:rFonts w:ascii="Arial" w:hAnsi="Arial" w:cs="Arial"/>
          <w:sz w:val="24"/>
          <w:szCs w:val="24"/>
        </w:rPr>
        <w:t>e</w:t>
      </w:r>
      <w:r w:rsidR="00EF03B5" w:rsidRPr="00A42E4E">
        <w:rPr>
          <w:rFonts w:ascii="Arial" w:hAnsi="Arial" w:cs="Arial"/>
          <w:sz w:val="24"/>
          <w:szCs w:val="24"/>
        </w:rPr>
        <w:t xml:space="preserve">n </w:t>
      </w:r>
      <w:r w:rsidRPr="00A42E4E">
        <w:rPr>
          <w:rFonts w:ascii="Arial" w:hAnsi="Arial" w:cs="Arial"/>
          <w:sz w:val="24"/>
          <w:szCs w:val="24"/>
        </w:rPr>
        <w:t>qué día llega el amonio a su máximo nivel y comienza a disminuir?</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los nitritos y comienzan a subir?</w:t>
      </w:r>
    </w:p>
    <w:p w:rsidR="00B431B3"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el amonio baja y los nitritos comienzan a subir?</w:t>
      </w:r>
    </w:p>
    <w:p w:rsidR="00B431B3" w:rsidRPr="00A42E4E" w:rsidRDefault="00B431B3"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 xml:space="preserve">¿En qué día llegan </w:t>
      </w:r>
      <w:r w:rsidR="006C6EEE" w:rsidRPr="00A42E4E">
        <w:rPr>
          <w:rFonts w:ascii="Arial" w:hAnsi="Arial" w:cs="Arial"/>
          <w:sz w:val="24"/>
          <w:szCs w:val="24"/>
        </w:rPr>
        <w:t>l</w:t>
      </w:r>
      <w:r w:rsidR="006C6EEE">
        <w:rPr>
          <w:rFonts w:ascii="Arial" w:hAnsi="Arial" w:cs="Arial"/>
          <w:sz w:val="24"/>
          <w:szCs w:val="24"/>
        </w:rPr>
        <w:t>os</w:t>
      </w:r>
      <w:r w:rsidR="006C6EEE" w:rsidRPr="00A42E4E">
        <w:rPr>
          <w:rFonts w:ascii="Arial" w:hAnsi="Arial" w:cs="Arial"/>
          <w:sz w:val="24"/>
          <w:szCs w:val="24"/>
        </w:rPr>
        <w:t xml:space="preserve"> </w:t>
      </w:r>
      <w:r w:rsidRPr="00A42E4E">
        <w:rPr>
          <w:rFonts w:ascii="Arial" w:hAnsi="Arial" w:cs="Arial"/>
          <w:sz w:val="24"/>
          <w:szCs w:val="24"/>
        </w:rPr>
        <w:t>nitritos a su máximo nivel y comienza</w:t>
      </w:r>
      <w:r w:rsidR="006C6EEE">
        <w:rPr>
          <w:rFonts w:ascii="Arial" w:hAnsi="Arial" w:cs="Arial"/>
          <w:sz w:val="24"/>
          <w:szCs w:val="24"/>
        </w:rPr>
        <w:t>n</w:t>
      </w:r>
      <w:r w:rsidRPr="00A42E4E">
        <w:rPr>
          <w:rFonts w:ascii="Arial" w:hAnsi="Arial" w:cs="Arial"/>
          <w:sz w:val="24"/>
          <w:szCs w:val="24"/>
        </w:rPr>
        <w:t xml:space="preserve"> a disminuir?</w:t>
      </w:r>
    </w:p>
    <w:p w:rsidR="00B431B3" w:rsidRPr="00A42E4E" w:rsidRDefault="00B431B3"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w:t>
      </w:r>
      <w:r w:rsidR="004B00DC">
        <w:rPr>
          <w:rFonts w:ascii="Arial" w:hAnsi="Arial" w:cs="Arial"/>
          <w:sz w:val="24"/>
          <w:szCs w:val="24"/>
        </w:rPr>
        <w:t>s</w:t>
      </w:r>
      <w:r w:rsidRPr="00A42E4E">
        <w:rPr>
          <w:rFonts w:ascii="Arial" w:hAnsi="Arial" w:cs="Arial"/>
          <w:sz w:val="24"/>
          <w:szCs w:val="24"/>
        </w:rPr>
        <w:t xml:space="preserve"> nitratos y comienzan a subir?</w:t>
      </w:r>
    </w:p>
    <w:p w:rsidR="00B431B3"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nitritos bajan y los nitratos comienzan a subir?</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 xml:space="preserve">¿En qué día llegan </w:t>
      </w:r>
      <w:r w:rsidR="006C6EEE" w:rsidRPr="00A42E4E">
        <w:rPr>
          <w:rFonts w:ascii="Arial" w:hAnsi="Arial" w:cs="Arial"/>
          <w:sz w:val="24"/>
          <w:szCs w:val="24"/>
        </w:rPr>
        <w:t>l</w:t>
      </w:r>
      <w:r w:rsidR="006C6EEE">
        <w:rPr>
          <w:rFonts w:ascii="Arial" w:hAnsi="Arial" w:cs="Arial"/>
          <w:sz w:val="24"/>
          <w:szCs w:val="24"/>
        </w:rPr>
        <w:t>os</w:t>
      </w:r>
      <w:r w:rsidR="006C6EEE" w:rsidRPr="00A42E4E">
        <w:rPr>
          <w:rFonts w:ascii="Arial" w:hAnsi="Arial" w:cs="Arial"/>
          <w:sz w:val="24"/>
          <w:szCs w:val="24"/>
        </w:rPr>
        <w:t xml:space="preserve"> </w:t>
      </w:r>
      <w:r w:rsidRPr="00A42E4E">
        <w:rPr>
          <w:rFonts w:ascii="Arial" w:hAnsi="Arial" w:cs="Arial"/>
          <w:sz w:val="24"/>
          <w:szCs w:val="24"/>
        </w:rPr>
        <w:t>nitritos a su máximo nivel?</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4B00DC">
        <w:rPr>
          <w:rFonts w:ascii="Arial" w:hAnsi="Arial" w:cs="Arial"/>
          <w:sz w:val="24"/>
          <w:szCs w:val="24"/>
        </w:rPr>
        <w:t>¿Por qué crees que los nitratos se mantienen en un nivel alto y no bajan como el amonio o los nitritos?</w:t>
      </w:r>
      <w:r w:rsidR="004B00DC" w:rsidRPr="004B00DC">
        <w:rPr>
          <w:rFonts w:ascii="Arial" w:hAnsi="Arial" w:cs="Arial"/>
          <w:sz w:val="24"/>
          <w:szCs w:val="24"/>
        </w:rPr>
        <w:t xml:space="preserve"> </w:t>
      </w:r>
    </w:p>
    <w:p w:rsidR="00FE38E4" w:rsidRPr="004B00DC" w:rsidRDefault="00B431B3" w:rsidP="004B00DC">
      <w:pPr>
        <w:pStyle w:val="Prrafodelista"/>
        <w:numPr>
          <w:ilvl w:val="0"/>
          <w:numId w:val="19"/>
        </w:numPr>
        <w:spacing w:line="360" w:lineRule="auto"/>
        <w:rPr>
          <w:rFonts w:ascii="Arial" w:hAnsi="Arial" w:cs="Arial"/>
          <w:b/>
          <w:sz w:val="24"/>
          <w:szCs w:val="24"/>
        </w:rPr>
      </w:pPr>
      <w:r w:rsidRPr="004B00DC">
        <w:rPr>
          <w:rFonts w:ascii="Arial" w:hAnsi="Arial" w:cs="Arial"/>
          <w:sz w:val="24"/>
          <w:szCs w:val="24"/>
        </w:rPr>
        <w:t>¿En qué día podrás introducir los peces sin peligro?  ¿</w:t>
      </w:r>
      <w:r w:rsidR="006C6EEE" w:rsidRPr="004B00DC">
        <w:rPr>
          <w:rFonts w:ascii="Arial" w:hAnsi="Arial" w:cs="Arial"/>
          <w:sz w:val="24"/>
          <w:szCs w:val="24"/>
        </w:rPr>
        <w:t xml:space="preserve">Por </w:t>
      </w:r>
      <w:r w:rsidRPr="004B00DC">
        <w:rPr>
          <w:rFonts w:ascii="Arial" w:hAnsi="Arial" w:cs="Arial"/>
          <w:sz w:val="24"/>
          <w:szCs w:val="24"/>
        </w:rPr>
        <w:t>qué no lo puedes hacer antes?</w:t>
      </w:r>
    </w:p>
    <w:p w:rsidR="00FE38E4" w:rsidRPr="00A42E4E" w:rsidRDefault="00FE38E4"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 xml:space="preserve">¿Por qué crees que las </w:t>
      </w:r>
      <w:r w:rsidR="006C6EEE" w:rsidRPr="000E1E8D">
        <w:rPr>
          <w:rFonts w:ascii="Arial" w:hAnsi="Arial" w:cs="Arial"/>
          <w:sz w:val="24"/>
          <w:szCs w:val="24"/>
        </w:rPr>
        <w:t>n</w:t>
      </w:r>
      <w:r w:rsidRPr="004B00DC">
        <w:rPr>
          <w:rFonts w:ascii="Arial" w:hAnsi="Arial" w:cs="Arial"/>
          <w:sz w:val="24"/>
          <w:szCs w:val="24"/>
        </w:rPr>
        <w:t>itrosomonas</w:t>
      </w:r>
      <w:r w:rsidRPr="000E1E8D">
        <w:rPr>
          <w:rFonts w:ascii="Arial" w:hAnsi="Arial" w:cs="Arial"/>
          <w:sz w:val="24"/>
          <w:szCs w:val="24"/>
        </w:rPr>
        <w:t xml:space="preserve"> y las </w:t>
      </w:r>
      <w:r w:rsidR="004B00DC">
        <w:rPr>
          <w:rFonts w:ascii="Arial" w:hAnsi="Arial" w:cs="Arial"/>
          <w:sz w:val="24"/>
          <w:szCs w:val="24"/>
        </w:rPr>
        <w:t>n</w:t>
      </w:r>
      <w:r w:rsidRPr="004B00DC">
        <w:rPr>
          <w:rFonts w:ascii="Arial" w:hAnsi="Arial" w:cs="Arial"/>
          <w:sz w:val="24"/>
          <w:szCs w:val="24"/>
        </w:rPr>
        <w:t>itrospira</w:t>
      </w:r>
      <w:r w:rsidR="004B00DC">
        <w:rPr>
          <w:rFonts w:ascii="Arial" w:hAnsi="Arial" w:cs="Arial"/>
          <w:sz w:val="24"/>
          <w:szCs w:val="24"/>
        </w:rPr>
        <w:t>s</w:t>
      </w:r>
      <w:r w:rsidRPr="00A42E4E">
        <w:rPr>
          <w:rFonts w:ascii="Arial" w:hAnsi="Arial" w:cs="Arial"/>
          <w:sz w:val="24"/>
          <w:szCs w:val="24"/>
        </w:rPr>
        <w:t xml:space="preserve"> son benéficas para mantener funcional un ecosistema de acuario?</w:t>
      </w:r>
    </w:p>
    <w:p w:rsidR="00DE5FD4" w:rsidRPr="00A42E4E" w:rsidRDefault="00DE5FD4" w:rsidP="00A42E4E">
      <w:pPr>
        <w:pStyle w:val="Prrafodelista"/>
        <w:spacing w:line="360" w:lineRule="auto"/>
        <w:rPr>
          <w:rFonts w:ascii="Arial" w:hAnsi="Arial" w:cs="Arial"/>
          <w:sz w:val="24"/>
          <w:szCs w:val="24"/>
        </w:rPr>
      </w:pPr>
    </w:p>
    <w:p w:rsidR="00DE5FD4" w:rsidRPr="00A42E4E" w:rsidRDefault="00DE5FD4" w:rsidP="00A42E4E">
      <w:pPr>
        <w:pStyle w:val="Prrafodelista"/>
        <w:spacing w:line="360" w:lineRule="auto"/>
        <w:ind w:left="927"/>
        <w:rPr>
          <w:rFonts w:ascii="Arial" w:hAnsi="Arial" w:cs="Arial"/>
          <w:sz w:val="24"/>
          <w:szCs w:val="24"/>
        </w:rPr>
      </w:pPr>
      <w:r w:rsidRPr="00A42E4E">
        <w:rPr>
          <w:rFonts w:ascii="Arial" w:hAnsi="Arial" w:cs="Arial"/>
          <w:noProof/>
          <w:sz w:val="24"/>
          <w:szCs w:val="24"/>
          <w:lang w:eastAsia="es-CO" w:bidi="he-IL"/>
        </w:rPr>
        <w:drawing>
          <wp:inline distT="0" distB="0" distL="0" distR="0" wp14:anchorId="43883BA4" wp14:editId="5C64E7BB">
            <wp:extent cx="1768078" cy="1257300"/>
            <wp:effectExtent l="0" t="0" r="3810" b="0"/>
            <wp:docPr id="47" name="Imagen 47" descr="http://thumb9.shutterstock.com/display_pic_with_logo/2084267/271078706/stock-photo-high-school-hispanic-teacher-calls-on-student-271078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2084267/271078706/stock-photo-high-school-hispanic-teacher-calls-on-student-27107870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2780" cy="1260643"/>
                    </a:xfrm>
                    <a:prstGeom prst="rect">
                      <a:avLst/>
                    </a:prstGeom>
                    <a:noFill/>
                    <a:ln>
                      <a:noFill/>
                    </a:ln>
                  </pic:spPr>
                </pic:pic>
              </a:graphicData>
            </a:graphic>
          </wp:inline>
        </w:drawing>
      </w:r>
      <w:r w:rsidRPr="00A42E4E">
        <w:rPr>
          <w:rFonts w:ascii="Arial" w:hAnsi="Arial" w:cs="Arial"/>
          <w:sz w:val="24"/>
          <w:szCs w:val="24"/>
        </w:rPr>
        <w:t xml:space="preserve"> </w:t>
      </w:r>
      <w:r w:rsidR="00541839" w:rsidRPr="00A42E4E">
        <w:rPr>
          <w:rFonts w:ascii="Arial" w:hAnsi="Arial" w:cs="Arial"/>
          <w:sz w:val="24"/>
          <w:szCs w:val="24"/>
        </w:rPr>
        <w:t xml:space="preserve"> </w:t>
      </w:r>
      <w:r w:rsidR="00541839" w:rsidRPr="00A42E4E">
        <w:rPr>
          <w:rFonts w:ascii="Arial" w:hAnsi="Arial" w:cs="Arial"/>
          <w:b/>
          <w:sz w:val="24"/>
          <w:szCs w:val="24"/>
        </w:rPr>
        <w:t xml:space="preserve">Imagen 12. </w:t>
      </w:r>
      <w:r w:rsidRPr="00A42E4E">
        <w:rPr>
          <w:rFonts w:ascii="Arial" w:hAnsi="Arial" w:cs="Arial"/>
          <w:sz w:val="24"/>
          <w:szCs w:val="24"/>
        </w:rPr>
        <w:t xml:space="preserve"> </w:t>
      </w:r>
      <w:hyperlink r:id="rId24" w:history="1">
        <w:r w:rsidRPr="00A42E4E">
          <w:rPr>
            <w:rStyle w:val="Hipervnculo"/>
            <w:rFonts w:ascii="Arial" w:hAnsi="Arial" w:cs="Arial"/>
            <w:sz w:val="24"/>
            <w:szCs w:val="24"/>
          </w:rPr>
          <w:t>271078706</w:t>
        </w:r>
      </w:hyperlink>
    </w:p>
    <w:p w:rsidR="00B431B3" w:rsidRPr="00A42E4E" w:rsidRDefault="006C6EEE" w:rsidP="00A42E4E">
      <w:pPr>
        <w:spacing w:line="360" w:lineRule="auto"/>
        <w:jc w:val="center"/>
        <w:rPr>
          <w:rFonts w:ascii="Arial" w:hAnsi="Arial" w:cs="Arial"/>
          <w:b/>
          <w:sz w:val="24"/>
          <w:szCs w:val="24"/>
        </w:rPr>
      </w:pPr>
      <w:r w:rsidRPr="00A42E4E">
        <w:rPr>
          <w:rFonts w:ascii="Arial" w:hAnsi="Arial" w:cs="Arial"/>
          <w:b/>
          <w:sz w:val="24"/>
          <w:szCs w:val="24"/>
        </w:rPr>
        <w:t>Anímate a continuar con el acuario, despu</w:t>
      </w:r>
      <w:r>
        <w:rPr>
          <w:rFonts w:ascii="Arial" w:hAnsi="Arial" w:cs="Arial"/>
          <w:b/>
          <w:sz w:val="24"/>
          <w:szCs w:val="24"/>
        </w:rPr>
        <w:t>é</w:t>
      </w:r>
      <w:r w:rsidRPr="00A42E4E">
        <w:rPr>
          <w:rFonts w:ascii="Arial" w:hAnsi="Arial" w:cs="Arial"/>
          <w:b/>
          <w:sz w:val="24"/>
          <w:szCs w:val="24"/>
        </w:rPr>
        <w:t>s de madur</w:t>
      </w:r>
      <w:r>
        <w:rPr>
          <w:rFonts w:ascii="Arial" w:hAnsi="Arial" w:cs="Arial"/>
          <w:b/>
          <w:sz w:val="24"/>
          <w:szCs w:val="24"/>
        </w:rPr>
        <w:t>ar</w:t>
      </w:r>
      <w:r w:rsidRPr="00A42E4E">
        <w:rPr>
          <w:rFonts w:ascii="Arial" w:hAnsi="Arial" w:cs="Arial"/>
          <w:b/>
          <w:sz w:val="24"/>
          <w:szCs w:val="24"/>
        </w:rPr>
        <w:t>lo introduce los peces, ser</w:t>
      </w:r>
      <w:r>
        <w:rPr>
          <w:rFonts w:ascii="Arial" w:hAnsi="Arial" w:cs="Arial"/>
          <w:b/>
          <w:sz w:val="24"/>
          <w:szCs w:val="24"/>
        </w:rPr>
        <w:t>á</w:t>
      </w:r>
      <w:r w:rsidRPr="00A42E4E">
        <w:rPr>
          <w:rFonts w:ascii="Arial" w:hAnsi="Arial" w:cs="Arial"/>
          <w:b/>
          <w:sz w:val="24"/>
          <w:szCs w:val="24"/>
        </w:rPr>
        <w:t xml:space="preserve"> una maravillosa experiencia</w:t>
      </w:r>
      <w:r w:rsidR="00DE5FD4" w:rsidRPr="00A42E4E">
        <w:rPr>
          <w:rFonts w:ascii="Arial" w:hAnsi="Arial" w:cs="Arial"/>
          <w:b/>
          <w:sz w:val="24"/>
          <w:szCs w:val="24"/>
        </w:rPr>
        <w:t>.</w:t>
      </w:r>
    </w:p>
    <w:p w:rsidR="00DE5FD4" w:rsidRPr="00A42E4E" w:rsidRDefault="00573E55" w:rsidP="00A42E4E">
      <w:pPr>
        <w:spacing w:line="360" w:lineRule="auto"/>
        <w:jc w:val="center"/>
        <w:rPr>
          <w:rFonts w:ascii="Arial" w:hAnsi="Arial" w:cs="Arial"/>
          <w:b/>
          <w:sz w:val="24"/>
          <w:szCs w:val="24"/>
        </w:rPr>
      </w:pPr>
      <w:r w:rsidRPr="00A42E4E">
        <w:rPr>
          <w:rFonts w:ascii="Arial" w:hAnsi="Arial" w:cs="Arial"/>
          <w:noProof/>
          <w:sz w:val="24"/>
          <w:szCs w:val="24"/>
          <w:lang w:eastAsia="es-CO" w:bidi="he-IL"/>
        </w:rPr>
        <w:lastRenderedPageBreak/>
        <w:drawing>
          <wp:inline distT="0" distB="0" distL="0" distR="0" wp14:anchorId="261AD304" wp14:editId="6E1E1160">
            <wp:extent cx="2371725" cy="1649667"/>
            <wp:effectExtent l="0" t="0" r="0" b="8255"/>
            <wp:docPr id="48" name="Imagen 48" descr="http://thumb101.shutterstock.com/display_pic_with_logo/480532/480532,1289057300,3/stock-photo-gold-fish-in-aquarium-on-a-white-background-6467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humb101.shutterstock.com/display_pic_with_logo/480532/480532,1289057300,3/stock-photo-gold-fish-in-aquarium-on-a-white-background-646728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39" cy="1653641"/>
                    </a:xfrm>
                    <a:prstGeom prst="rect">
                      <a:avLst/>
                    </a:prstGeom>
                    <a:noFill/>
                    <a:ln>
                      <a:noFill/>
                    </a:ln>
                  </pic:spPr>
                </pic:pic>
              </a:graphicData>
            </a:graphic>
          </wp:inline>
        </w:drawing>
      </w:r>
      <w:r w:rsidRPr="00A42E4E">
        <w:rPr>
          <w:rFonts w:ascii="Arial" w:hAnsi="Arial" w:cs="Arial"/>
          <w:b/>
          <w:sz w:val="24"/>
          <w:szCs w:val="24"/>
        </w:rPr>
        <w:t xml:space="preserve">   </w:t>
      </w:r>
      <w:r w:rsidR="00541839" w:rsidRPr="00A42E4E">
        <w:rPr>
          <w:rFonts w:ascii="Arial" w:hAnsi="Arial" w:cs="Arial"/>
          <w:b/>
          <w:sz w:val="24"/>
          <w:szCs w:val="24"/>
        </w:rPr>
        <w:t xml:space="preserve">Imagen 13. </w:t>
      </w:r>
      <w:r w:rsidRPr="00A42E4E">
        <w:rPr>
          <w:rFonts w:ascii="Arial" w:hAnsi="Arial" w:cs="Arial"/>
          <w:b/>
          <w:sz w:val="24"/>
          <w:szCs w:val="24"/>
        </w:rPr>
        <w:t xml:space="preserve"> </w:t>
      </w:r>
      <w:hyperlink r:id="rId26" w:history="1">
        <w:r w:rsidRPr="00A42E4E">
          <w:rPr>
            <w:rStyle w:val="Hipervnculo"/>
            <w:rFonts w:ascii="Arial" w:hAnsi="Arial" w:cs="Arial"/>
            <w:sz w:val="24"/>
            <w:szCs w:val="24"/>
          </w:rPr>
          <w:t>64672819</w:t>
        </w:r>
      </w:hyperlink>
    </w:p>
    <w:p w:rsidR="000D31D5" w:rsidRPr="00A42E4E" w:rsidRDefault="000D31D5" w:rsidP="00A42E4E">
      <w:pPr>
        <w:spacing w:line="360" w:lineRule="auto"/>
        <w:rPr>
          <w:rFonts w:ascii="Arial" w:hAnsi="Arial" w:cs="Arial"/>
          <w:sz w:val="24"/>
          <w:szCs w:val="24"/>
        </w:rPr>
      </w:pP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 xml:space="preserve">Ficha </w:t>
      </w:r>
      <w:r w:rsidR="006C6EEE">
        <w:rPr>
          <w:rFonts w:ascii="Arial" w:hAnsi="Arial" w:cs="Arial"/>
          <w:b/>
          <w:sz w:val="24"/>
          <w:szCs w:val="24"/>
        </w:rPr>
        <w:t xml:space="preserve">del </w:t>
      </w:r>
      <w:r w:rsidRPr="00A42E4E">
        <w:rPr>
          <w:rFonts w:ascii="Arial" w:hAnsi="Arial" w:cs="Arial"/>
          <w:b/>
          <w:sz w:val="24"/>
          <w:szCs w:val="24"/>
        </w:rPr>
        <w:t>profesor</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El papel de las bacterias en la vida de un acuario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Proyecto que permite establecer la importancia de las bacterias en la vida de un acuario.</w:t>
      </w:r>
    </w:p>
    <w:p w:rsidR="008043C9" w:rsidRPr="00A42E4E" w:rsidRDefault="006C6EEE" w:rsidP="008043C9">
      <w:pPr>
        <w:spacing w:line="360" w:lineRule="auto"/>
        <w:rPr>
          <w:rFonts w:ascii="Arial" w:hAnsi="Arial" w:cs="Arial"/>
          <w:sz w:val="24"/>
          <w:szCs w:val="24"/>
        </w:rPr>
      </w:pPr>
      <w:r>
        <w:rPr>
          <w:rFonts w:ascii="Arial" w:hAnsi="Arial" w:cs="Arial"/>
          <w:sz w:val="24"/>
          <w:szCs w:val="24"/>
        </w:rPr>
        <w:t>Tiempo: dos</w:t>
      </w:r>
      <w:r w:rsidRPr="00A42E4E">
        <w:rPr>
          <w:rFonts w:ascii="Arial" w:hAnsi="Arial" w:cs="Arial"/>
          <w:sz w:val="24"/>
          <w:szCs w:val="24"/>
        </w:rPr>
        <w:t xml:space="preserve"> </w:t>
      </w:r>
      <w:r w:rsidR="008043C9" w:rsidRPr="00A42E4E">
        <w:rPr>
          <w:rFonts w:ascii="Arial" w:hAnsi="Arial" w:cs="Arial"/>
          <w:sz w:val="24"/>
          <w:szCs w:val="24"/>
        </w:rPr>
        <w:t>meses</w:t>
      </w:r>
      <w:r>
        <w:rPr>
          <w:rFonts w:ascii="Arial" w:hAnsi="Arial" w:cs="Arial"/>
          <w:sz w:val="24"/>
          <w:szCs w:val="24"/>
        </w:rPr>
        <w:t>.</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Proyecto</w:t>
      </w:r>
    </w:p>
    <w:p w:rsidR="008043C9" w:rsidRPr="00A42E4E" w:rsidRDefault="008043C9" w:rsidP="008043C9">
      <w:pPr>
        <w:pStyle w:val="Prrafodelista"/>
        <w:numPr>
          <w:ilvl w:val="0"/>
          <w:numId w:val="23"/>
        </w:numPr>
        <w:spacing w:line="360" w:lineRule="auto"/>
        <w:rPr>
          <w:rFonts w:ascii="Arial" w:hAnsi="Arial" w:cs="Arial"/>
          <w:sz w:val="24"/>
          <w:szCs w:val="24"/>
        </w:rPr>
      </w:pPr>
      <w:r w:rsidRPr="00A42E4E">
        <w:rPr>
          <w:rFonts w:ascii="Arial" w:hAnsi="Arial" w:cs="Arial"/>
          <w:sz w:val="24"/>
          <w:szCs w:val="24"/>
        </w:rPr>
        <w:t>Caracterizar ecosistemas y analizar el equilibrio dinámico entre sus poblaciones.</w:t>
      </w:r>
    </w:p>
    <w:p w:rsidR="008043C9" w:rsidRPr="00A42E4E" w:rsidRDefault="008043C9" w:rsidP="008043C9">
      <w:pPr>
        <w:pStyle w:val="Prrafodelista"/>
        <w:numPr>
          <w:ilvl w:val="0"/>
          <w:numId w:val="23"/>
        </w:numPr>
        <w:spacing w:line="360" w:lineRule="auto"/>
        <w:rPr>
          <w:rFonts w:ascii="Arial" w:hAnsi="Arial" w:cs="Arial"/>
          <w:sz w:val="24"/>
          <w:szCs w:val="24"/>
        </w:rPr>
      </w:pPr>
      <w:r w:rsidRPr="00A42E4E">
        <w:rPr>
          <w:rFonts w:ascii="Arial" w:hAnsi="Arial" w:cs="Arial"/>
          <w:sz w:val="24"/>
          <w:szCs w:val="24"/>
        </w:rPr>
        <w:t>Describir y relacionar los ciclos del agua</w:t>
      </w:r>
      <w:r w:rsidR="004B00DC">
        <w:rPr>
          <w:rFonts w:ascii="Arial" w:hAnsi="Arial" w:cs="Arial"/>
          <w:sz w:val="24"/>
          <w:szCs w:val="24"/>
        </w:rPr>
        <w:t>,</w:t>
      </w:r>
      <w:r w:rsidRPr="00A42E4E">
        <w:rPr>
          <w:rFonts w:ascii="Arial" w:hAnsi="Arial" w:cs="Arial"/>
          <w:sz w:val="24"/>
          <w:szCs w:val="24"/>
        </w:rPr>
        <w:t xml:space="preserve"> de algunos elementos y de la energía en los ecosistemas.</w:t>
      </w:r>
    </w:p>
    <w:p w:rsidR="008043C9" w:rsidRPr="00A42E4E" w:rsidRDefault="008043C9" w:rsidP="008043C9">
      <w:pPr>
        <w:spacing w:line="360" w:lineRule="auto"/>
        <w:rPr>
          <w:rFonts w:ascii="Arial" w:hAnsi="Arial" w:cs="Arial"/>
          <w:sz w:val="24"/>
          <w:szCs w:val="24"/>
        </w:rPr>
      </w:pPr>
      <w:r w:rsidRPr="00A42E4E">
        <w:rPr>
          <w:rFonts w:ascii="Arial" w:hAnsi="Arial" w:cs="Arial"/>
          <w:b/>
          <w:sz w:val="24"/>
          <w:szCs w:val="24"/>
        </w:rPr>
        <w:t>Objetivo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Comprobar el papel de las bacterias en la transformación del amonio en un ecosistema de acuario</w:t>
      </w:r>
      <w:r w:rsidR="006C6EEE">
        <w:rPr>
          <w:rFonts w:ascii="Arial" w:hAnsi="Arial" w:cs="Arial"/>
          <w:sz w:val="24"/>
          <w:szCs w:val="24"/>
        </w:rPr>
        <w:t>.</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Propuesta</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Antes de iniciar el proyecto</w:t>
      </w:r>
    </w:p>
    <w:p w:rsidR="008043C9" w:rsidRPr="00A42E4E" w:rsidRDefault="006C6EEE" w:rsidP="008043C9">
      <w:pPr>
        <w:spacing w:line="360" w:lineRule="auto"/>
        <w:rPr>
          <w:rFonts w:ascii="Arial" w:hAnsi="Arial" w:cs="Arial"/>
          <w:sz w:val="24"/>
          <w:szCs w:val="24"/>
        </w:rPr>
      </w:pPr>
      <w:r>
        <w:rPr>
          <w:rFonts w:ascii="Arial" w:hAnsi="Arial" w:cs="Arial"/>
          <w:sz w:val="24"/>
          <w:szCs w:val="24"/>
        </w:rPr>
        <w:t>E</w:t>
      </w:r>
      <w:r w:rsidR="008043C9" w:rsidRPr="00A42E4E">
        <w:rPr>
          <w:rFonts w:ascii="Arial" w:hAnsi="Arial" w:cs="Arial"/>
          <w:sz w:val="24"/>
          <w:szCs w:val="24"/>
        </w:rPr>
        <w:t>ste proyecto está diseñado para desarrollarse en grupo.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Acuda siempre a los conocimientos previos adquiridos por los </w:t>
      </w:r>
      <w:r w:rsidR="000E1E8D">
        <w:rPr>
          <w:rFonts w:ascii="Arial" w:hAnsi="Arial" w:cs="Arial"/>
          <w:sz w:val="24"/>
          <w:szCs w:val="24"/>
        </w:rPr>
        <w:t>estudiantes</w:t>
      </w:r>
      <w:r w:rsidRPr="00A42E4E">
        <w:rPr>
          <w:rFonts w:ascii="Arial" w:hAnsi="Arial" w:cs="Arial"/>
          <w:sz w:val="24"/>
          <w:szCs w:val="24"/>
        </w:rPr>
        <w:t xml:space="preserve"> durante su vida cotidiana, </w:t>
      </w:r>
      <w:r w:rsidR="00033BE5">
        <w:rPr>
          <w:rFonts w:ascii="Arial" w:hAnsi="Arial" w:cs="Arial"/>
          <w:sz w:val="24"/>
          <w:szCs w:val="24"/>
        </w:rPr>
        <w:t>en</w:t>
      </w:r>
      <w:r w:rsidR="00033BE5" w:rsidRPr="00A42E4E">
        <w:rPr>
          <w:rFonts w:ascii="Arial" w:hAnsi="Arial" w:cs="Arial"/>
          <w:sz w:val="24"/>
          <w:szCs w:val="24"/>
        </w:rPr>
        <w:t xml:space="preserve"> </w:t>
      </w:r>
      <w:r w:rsidRPr="00A42E4E">
        <w:rPr>
          <w:rFonts w:ascii="Arial" w:hAnsi="Arial" w:cs="Arial"/>
          <w:sz w:val="24"/>
          <w:szCs w:val="24"/>
        </w:rPr>
        <w:t xml:space="preserve">relación </w:t>
      </w:r>
      <w:r w:rsidR="00033BE5">
        <w:rPr>
          <w:rFonts w:ascii="Arial" w:hAnsi="Arial" w:cs="Arial"/>
          <w:sz w:val="24"/>
          <w:szCs w:val="24"/>
        </w:rPr>
        <w:t>con</w:t>
      </w:r>
      <w:r w:rsidR="00033BE5" w:rsidRPr="00A42E4E">
        <w:rPr>
          <w:rFonts w:ascii="Arial" w:hAnsi="Arial" w:cs="Arial"/>
          <w:sz w:val="24"/>
          <w:szCs w:val="24"/>
        </w:rPr>
        <w:t xml:space="preserve"> </w:t>
      </w:r>
      <w:r w:rsidRPr="00A42E4E">
        <w:rPr>
          <w:rFonts w:ascii="Arial" w:hAnsi="Arial" w:cs="Arial"/>
          <w:sz w:val="24"/>
          <w:szCs w:val="24"/>
        </w:rPr>
        <w:t>los acuarios. Es posible que alguno de ellos tenga un acuario y experiencia en su cuidado y mantenimiento.  Para comenzar</w:t>
      </w:r>
      <w:ins w:id="2" w:author="María" w:date="2015-07-18T23:14:00Z">
        <w:r w:rsidR="00033BE5">
          <w:rPr>
            <w:rFonts w:ascii="Arial" w:hAnsi="Arial" w:cs="Arial"/>
            <w:sz w:val="24"/>
            <w:szCs w:val="24"/>
          </w:rPr>
          <w:t>,</w:t>
        </w:r>
      </w:ins>
      <w:r w:rsidRPr="00A42E4E">
        <w:rPr>
          <w:rFonts w:ascii="Arial" w:hAnsi="Arial" w:cs="Arial"/>
          <w:sz w:val="24"/>
          <w:szCs w:val="24"/>
        </w:rPr>
        <w:t xml:space="preserve"> </w:t>
      </w:r>
      <w:r w:rsidRPr="00A42E4E">
        <w:rPr>
          <w:rFonts w:ascii="Arial" w:hAnsi="Arial" w:cs="Arial"/>
          <w:sz w:val="24"/>
          <w:szCs w:val="24"/>
        </w:rPr>
        <w:lastRenderedPageBreak/>
        <w:t xml:space="preserve">pida a sus estudiantes que hagan una pequeña investigación </w:t>
      </w:r>
      <w:r w:rsidR="00033BE5">
        <w:rPr>
          <w:rFonts w:ascii="Arial" w:hAnsi="Arial" w:cs="Arial"/>
          <w:sz w:val="24"/>
          <w:szCs w:val="24"/>
        </w:rPr>
        <w:t>para</w:t>
      </w:r>
      <w:r w:rsidR="00033BE5" w:rsidRPr="00A42E4E">
        <w:rPr>
          <w:rFonts w:ascii="Arial" w:hAnsi="Arial" w:cs="Arial"/>
          <w:sz w:val="24"/>
          <w:szCs w:val="24"/>
        </w:rPr>
        <w:t xml:space="preserve"> respond</w:t>
      </w:r>
      <w:r w:rsidR="00033BE5">
        <w:rPr>
          <w:rFonts w:ascii="Arial" w:hAnsi="Arial" w:cs="Arial"/>
          <w:sz w:val="24"/>
          <w:szCs w:val="24"/>
        </w:rPr>
        <w:t>er</w:t>
      </w:r>
      <w:r w:rsidRPr="00A42E4E">
        <w:rPr>
          <w:rFonts w:ascii="Arial" w:hAnsi="Arial" w:cs="Arial"/>
          <w:sz w:val="24"/>
          <w:szCs w:val="24"/>
        </w:rPr>
        <w:t xml:space="preserve"> las siguientes preguntas: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es un acuario?</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 xml:space="preserve">¿De qué elementos está conformado un acuario? </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es la elodea?</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son los peces ornamentales?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¿Cómo es el sistema excretor de los peces y su orina?</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 xml:space="preserve">¿Qué son las bacterias </w:t>
      </w:r>
      <w:r w:rsidR="00033BE5" w:rsidRPr="004B00DC">
        <w:rPr>
          <w:rFonts w:ascii="Arial" w:hAnsi="Arial" w:cs="Arial"/>
          <w:sz w:val="24"/>
          <w:szCs w:val="24"/>
        </w:rPr>
        <w:t>nitrosomonas</w:t>
      </w:r>
      <w:r w:rsidR="00033BE5" w:rsidRPr="000E1E8D">
        <w:rPr>
          <w:rFonts w:ascii="Arial" w:hAnsi="Arial" w:cs="Arial"/>
          <w:sz w:val="24"/>
          <w:szCs w:val="24"/>
        </w:rPr>
        <w:t xml:space="preserve"> </w:t>
      </w:r>
      <w:r w:rsidRPr="000E1E8D">
        <w:rPr>
          <w:rFonts w:ascii="Arial" w:hAnsi="Arial" w:cs="Arial"/>
          <w:sz w:val="24"/>
          <w:szCs w:val="24"/>
        </w:rPr>
        <w:t xml:space="preserve">y las </w:t>
      </w:r>
      <w:r w:rsidR="00033BE5" w:rsidRPr="004B00DC">
        <w:rPr>
          <w:rFonts w:ascii="Arial" w:hAnsi="Arial" w:cs="Arial"/>
          <w:sz w:val="24"/>
          <w:szCs w:val="24"/>
        </w:rPr>
        <w:t>nitrospiras</w:t>
      </w:r>
      <w:r w:rsidRPr="00A42E4E">
        <w:rPr>
          <w:rFonts w:ascii="Arial" w:hAnsi="Arial" w:cs="Arial"/>
          <w:sz w:val="24"/>
          <w:szCs w:val="24"/>
        </w:rPr>
        <w:t>?</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son el amoniaco, el amonio, los nitritos y los nitratos?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papel juegan las bacterias mencionadas en la trasformación del amonio y los nitritos?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¿Cómo se debe mantener un acuario?</w:t>
      </w:r>
    </w:p>
    <w:p w:rsidR="008043C9" w:rsidRPr="00A42E4E" w:rsidRDefault="008043C9" w:rsidP="008043C9">
      <w:pPr>
        <w:pStyle w:val="Prrafodelista"/>
        <w:spacing w:after="0" w:line="360" w:lineRule="auto"/>
        <w:ind w:left="502"/>
        <w:jc w:val="both"/>
        <w:rPr>
          <w:rFonts w:ascii="Arial" w:hAnsi="Arial" w:cs="Arial"/>
          <w:sz w:val="24"/>
          <w:szCs w:val="24"/>
        </w:rPr>
      </w:pPr>
    </w:p>
    <w:p w:rsidR="008043C9" w:rsidRPr="00A42E4E" w:rsidRDefault="008043C9" w:rsidP="008043C9">
      <w:pPr>
        <w:spacing w:after="0" w:line="360" w:lineRule="auto"/>
        <w:jc w:val="both"/>
        <w:rPr>
          <w:rFonts w:ascii="Arial" w:hAnsi="Arial" w:cs="Arial"/>
          <w:sz w:val="24"/>
          <w:szCs w:val="24"/>
        </w:rPr>
      </w:pPr>
      <w:r w:rsidRPr="000E1E8D">
        <w:rPr>
          <w:rFonts w:ascii="Arial" w:hAnsi="Arial" w:cs="Arial"/>
          <w:sz w:val="24"/>
          <w:szCs w:val="24"/>
        </w:rPr>
        <w:t>Luego de la investigación</w:t>
      </w:r>
      <w:r w:rsidRPr="00A42E4E">
        <w:rPr>
          <w:rFonts w:ascii="Arial" w:hAnsi="Arial" w:cs="Arial"/>
          <w:sz w:val="24"/>
          <w:szCs w:val="24"/>
        </w:rPr>
        <w:t xml:space="preserve">, organice una reunión preliminar en la que explique a sus </w:t>
      </w:r>
      <w:r w:rsidR="000E1E8D">
        <w:rPr>
          <w:rFonts w:ascii="Arial" w:hAnsi="Arial" w:cs="Arial"/>
          <w:sz w:val="24"/>
          <w:szCs w:val="24"/>
        </w:rPr>
        <w:t>estudiantes</w:t>
      </w:r>
      <w:r w:rsidR="000E1E8D" w:rsidRPr="00A42E4E">
        <w:rPr>
          <w:rFonts w:ascii="Arial" w:hAnsi="Arial" w:cs="Arial"/>
          <w:sz w:val="24"/>
          <w:szCs w:val="24"/>
        </w:rPr>
        <w:t xml:space="preserve"> </w:t>
      </w:r>
      <w:r w:rsidRPr="00A42E4E">
        <w:rPr>
          <w:rFonts w:ascii="Arial" w:hAnsi="Arial" w:cs="Arial"/>
          <w:sz w:val="24"/>
          <w:szCs w:val="24"/>
        </w:rPr>
        <w:t>el proyecto en detalle. Es importante que les ayude a comprender la información que se encuentra en la pestaña “marco teórico” de este recurso; es fundamental para el desarrollo del proyecto.</w:t>
      </w:r>
    </w:p>
    <w:p w:rsidR="008043C9" w:rsidRPr="00A42E4E" w:rsidRDefault="008043C9" w:rsidP="008043C9">
      <w:pPr>
        <w:spacing w:after="0" w:line="360" w:lineRule="auto"/>
        <w:jc w:val="both"/>
        <w:rPr>
          <w:rFonts w:ascii="Arial" w:hAnsi="Arial" w:cs="Arial"/>
          <w:sz w:val="24"/>
          <w:szCs w:val="24"/>
        </w:rPr>
      </w:pPr>
    </w:p>
    <w:p w:rsidR="008043C9" w:rsidRPr="00A42E4E" w:rsidRDefault="008043C9" w:rsidP="008043C9">
      <w:pPr>
        <w:spacing w:after="0" w:line="360" w:lineRule="auto"/>
        <w:jc w:val="both"/>
        <w:rPr>
          <w:rFonts w:ascii="Arial" w:hAnsi="Arial" w:cs="Arial"/>
          <w:sz w:val="24"/>
          <w:szCs w:val="24"/>
        </w:rPr>
      </w:pPr>
      <w:r w:rsidRPr="00A42E4E">
        <w:rPr>
          <w:rFonts w:ascii="Arial" w:hAnsi="Arial" w:cs="Arial"/>
          <w:sz w:val="24"/>
          <w:szCs w:val="24"/>
        </w:rPr>
        <w:t xml:space="preserve">Asesore a sus </w:t>
      </w:r>
      <w:r w:rsidR="000E1E8D">
        <w:rPr>
          <w:rFonts w:ascii="Arial" w:hAnsi="Arial" w:cs="Arial"/>
          <w:sz w:val="24"/>
          <w:szCs w:val="24"/>
        </w:rPr>
        <w:t>estudiantes</w:t>
      </w:r>
      <w:r w:rsidRPr="00A42E4E">
        <w:rPr>
          <w:rFonts w:ascii="Arial" w:hAnsi="Arial" w:cs="Arial"/>
          <w:sz w:val="24"/>
          <w:szCs w:val="24"/>
        </w:rPr>
        <w:t xml:space="preserve"> en todo lo relacionado con la adquisición de los elementos y materiales relacionados con el proyecto. Ayúdelos a instalar el acuario en las condiciones y en el lugar apropiado, de tal manera que se pueda dar inicio al experimento.</w:t>
      </w:r>
    </w:p>
    <w:p w:rsidR="008043C9" w:rsidRPr="00A42E4E" w:rsidRDefault="008043C9" w:rsidP="008043C9">
      <w:pPr>
        <w:spacing w:after="0" w:line="360" w:lineRule="auto"/>
        <w:jc w:val="both"/>
        <w:rPr>
          <w:rFonts w:ascii="Arial" w:hAnsi="Arial" w:cs="Arial"/>
          <w:sz w:val="24"/>
          <w:szCs w:val="24"/>
        </w:rPr>
      </w:pP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Durante el proyecto</w:t>
      </w:r>
    </w:p>
    <w:p w:rsidR="008043C9" w:rsidRPr="00A42E4E" w:rsidRDefault="000E1E8D" w:rsidP="008043C9">
      <w:pPr>
        <w:spacing w:line="360" w:lineRule="auto"/>
        <w:rPr>
          <w:rFonts w:ascii="Arial" w:hAnsi="Arial" w:cs="Arial"/>
          <w:sz w:val="24"/>
          <w:szCs w:val="24"/>
        </w:rPr>
      </w:pPr>
      <w:r>
        <w:rPr>
          <w:rFonts w:ascii="Arial" w:hAnsi="Arial" w:cs="Arial"/>
          <w:sz w:val="24"/>
          <w:szCs w:val="24"/>
        </w:rPr>
        <w:t>Para dar</w:t>
      </w:r>
      <w:r w:rsidRPr="00A42E4E">
        <w:rPr>
          <w:rFonts w:ascii="Arial" w:hAnsi="Arial" w:cs="Arial"/>
          <w:sz w:val="24"/>
          <w:szCs w:val="24"/>
        </w:rPr>
        <w:t xml:space="preserve"> </w:t>
      </w:r>
      <w:r w:rsidR="008043C9" w:rsidRPr="00A42E4E">
        <w:rPr>
          <w:rFonts w:ascii="Arial" w:hAnsi="Arial" w:cs="Arial"/>
          <w:sz w:val="24"/>
          <w:szCs w:val="24"/>
        </w:rPr>
        <w:t xml:space="preserve">inicio a la parte experimental, instruya a sus estudiantes sobre el uso de los kits para amonio, nitratos y nitritos; aunque su uso es sencillo, debe hacerse con cuidado, debido a que contienen sustancias tóxicas. Ponga mucha atención a las escalas de colores y a su equivalencia en mg/L, con el fin de que las concentraciones de los tres compuestos se determinen </w:t>
      </w:r>
      <w:r>
        <w:rPr>
          <w:rFonts w:ascii="Arial" w:hAnsi="Arial" w:cs="Arial"/>
          <w:sz w:val="24"/>
          <w:szCs w:val="24"/>
        </w:rPr>
        <w:t xml:space="preserve">de manera </w:t>
      </w:r>
      <w:r w:rsidR="008043C9" w:rsidRPr="00A42E4E">
        <w:rPr>
          <w:rFonts w:ascii="Arial" w:hAnsi="Arial" w:cs="Arial"/>
          <w:sz w:val="24"/>
          <w:szCs w:val="24"/>
        </w:rPr>
        <w:t>adecuada.</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Elabore</w:t>
      </w:r>
      <w:r w:rsidR="000E1E8D">
        <w:rPr>
          <w:rFonts w:ascii="Arial" w:hAnsi="Arial" w:cs="Arial"/>
          <w:sz w:val="24"/>
          <w:szCs w:val="24"/>
        </w:rPr>
        <w:t>,</w:t>
      </w:r>
      <w:r w:rsidRPr="00A42E4E">
        <w:rPr>
          <w:rFonts w:ascii="Arial" w:hAnsi="Arial" w:cs="Arial"/>
          <w:sz w:val="24"/>
          <w:szCs w:val="24"/>
        </w:rPr>
        <w:t xml:space="preserve"> conjuntamente con sus </w:t>
      </w:r>
      <w:r w:rsidR="000E1E8D">
        <w:rPr>
          <w:rFonts w:ascii="Arial" w:hAnsi="Arial" w:cs="Arial"/>
          <w:sz w:val="24"/>
          <w:szCs w:val="24"/>
        </w:rPr>
        <w:t>estudiantes,</w:t>
      </w:r>
      <w:r w:rsidRPr="00A42E4E">
        <w:rPr>
          <w:rFonts w:ascii="Arial" w:hAnsi="Arial" w:cs="Arial"/>
          <w:sz w:val="24"/>
          <w:szCs w:val="24"/>
        </w:rPr>
        <w:t xml:space="preserve"> las tablas de control 1 y 2, </w:t>
      </w:r>
      <w:r w:rsidR="000E1E8D">
        <w:rPr>
          <w:rFonts w:ascii="Arial" w:hAnsi="Arial" w:cs="Arial"/>
          <w:sz w:val="24"/>
          <w:szCs w:val="24"/>
        </w:rPr>
        <w:t>para</w:t>
      </w:r>
      <w:r w:rsidRPr="00A42E4E">
        <w:rPr>
          <w:rFonts w:ascii="Arial" w:hAnsi="Arial" w:cs="Arial"/>
          <w:sz w:val="24"/>
          <w:szCs w:val="24"/>
        </w:rPr>
        <w:t xml:space="preserve"> que cada uno las pueda diligenciar de manera individual.</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lastRenderedPageBreak/>
        <w:t xml:space="preserve">Determine un lugar seco y oscuro para guardar el alimento que se va a agregar al acuario durante los 60 días. Controle que el alimento agregado no supere la cantidad sugerida, ya que si se acumula en demasía, el agua se puede podrir. Si nota algún cambio de olor anormal en el agua, reduzca la cantidad de alimento. El agua </w:t>
      </w:r>
      <w:r w:rsidR="000E1E8D" w:rsidRPr="00A42E4E">
        <w:rPr>
          <w:rFonts w:ascii="Arial" w:hAnsi="Arial" w:cs="Arial"/>
          <w:sz w:val="24"/>
          <w:szCs w:val="24"/>
        </w:rPr>
        <w:t xml:space="preserve">siempre </w:t>
      </w:r>
      <w:r w:rsidRPr="00A42E4E">
        <w:rPr>
          <w:rFonts w:ascii="Arial" w:hAnsi="Arial" w:cs="Arial"/>
          <w:sz w:val="24"/>
          <w:szCs w:val="24"/>
        </w:rPr>
        <w:t>debe oler a moho.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Programe a sus </w:t>
      </w:r>
      <w:r w:rsidR="000E1E8D">
        <w:rPr>
          <w:rFonts w:ascii="Arial" w:hAnsi="Arial" w:cs="Arial"/>
          <w:sz w:val="24"/>
          <w:szCs w:val="24"/>
        </w:rPr>
        <w:t>estudiantes</w:t>
      </w:r>
      <w:r w:rsidRPr="00A42E4E">
        <w:rPr>
          <w:rFonts w:ascii="Arial" w:hAnsi="Arial" w:cs="Arial"/>
          <w:sz w:val="24"/>
          <w:szCs w:val="24"/>
        </w:rPr>
        <w:t xml:space="preserve"> para que cada uno de ellos se encargue, uno o dos días, de agregar alimento al acuario. Lleve un control estricto de esta actividad. Genere un compromiso de grupo. </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Designe grupos de tres o cuatro </w:t>
      </w:r>
      <w:r w:rsidR="000E1E8D">
        <w:rPr>
          <w:rFonts w:ascii="Arial" w:hAnsi="Arial" w:cs="Arial"/>
          <w:sz w:val="24"/>
          <w:szCs w:val="24"/>
        </w:rPr>
        <w:t>estudiantes</w:t>
      </w:r>
      <w:r w:rsidRPr="00A42E4E">
        <w:rPr>
          <w:rFonts w:ascii="Arial" w:hAnsi="Arial" w:cs="Arial"/>
          <w:sz w:val="24"/>
          <w:szCs w:val="24"/>
        </w:rPr>
        <w:t xml:space="preserve"> para que lleven a cabo, sin excepción, las mediciones de concentración de los tres compuestos</w:t>
      </w:r>
      <w:r w:rsidR="000E1E8D">
        <w:rPr>
          <w:rFonts w:ascii="Arial" w:hAnsi="Arial" w:cs="Arial"/>
          <w:sz w:val="24"/>
          <w:szCs w:val="24"/>
        </w:rPr>
        <w:t>; e</w:t>
      </w:r>
      <w:r w:rsidRPr="00A42E4E">
        <w:rPr>
          <w:rFonts w:ascii="Arial" w:hAnsi="Arial" w:cs="Arial"/>
          <w:sz w:val="24"/>
          <w:szCs w:val="24"/>
        </w:rPr>
        <w:t>sto se debe hacer cada tercer día. Cada grupo debe compartir</w:t>
      </w:r>
      <w:r w:rsidR="000E1E8D">
        <w:rPr>
          <w:rFonts w:ascii="Arial" w:hAnsi="Arial" w:cs="Arial"/>
          <w:sz w:val="24"/>
          <w:szCs w:val="24"/>
        </w:rPr>
        <w:t>,</w:t>
      </w:r>
      <w:r w:rsidRPr="00A42E4E">
        <w:rPr>
          <w:rFonts w:ascii="Arial" w:hAnsi="Arial" w:cs="Arial"/>
          <w:sz w:val="24"/>
          <w:szCs w:val="24"/>
        </w:rPr>
        <w:t xml:space="preserve"> los datos de concentración medidos de tal manera que todos mantengan al día la tabla 2.</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Después del proyecto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Pasados los 60 días elabore, conjuntamente con sus estudiantes, la gráfica de concentraciones de amonio, nitratos y nitritos del experimento. Esta será de gran utilidad para contestar a las preguntas que aparecen al final del proyecto en la pestaña </w:t>
      </w:r>
      <w:r w:rsidR="000E1E8D">
        <w:rPr>
          <w:rFonts w:ascii="Arial" w:hAnsi="Arial" w:cs="Arial"/>
          <w:sz w:val="24"/>
          <w:szCs w:val="24"/>
        </w:rPr>
        <w:t>“</w:t>
      </w:r>
      <w:r w:rsidRPr="00A42E4E">
        <w:rPr>
          <w:rFonts w:ascii="Arial" w:hAnsi="Arial" w:cs="Arial"/>
          <w:sz w:val="24"/>
          <w:szCs w:val="24"/>
        </w:rPr>
        <w:t>resultados / preguntas</w:t>
      </w:r>
      <w:r w:rsidR="000E1E8D">
        <w:rPr>
          <w:rFonts w:ascii="Arial" w:hAnsi="Arial" w:cs="Arial"/>
          <w:sz w:val="24"/>
          <w:szCs w:val="24"/>
        </w:rPr>
        <w:t>”</w:t>
      </w:r>
      <w:r w:rsidRPr="00A42E4E">
        <w:rPr>
          <w:rFonts w:ascii="Arial" w:hAnsi="Arial" w:cs="Arial"/>
          <w:sz w:val="24"/>
          <w:szCs w:val="24"/>
        </w:rPr>
        <w:t>.</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Según la gráfica, ¿</w:t>
      </w:r>
      <w:r w:rsidR="000E1E8D">
        <w:rPr>
          <w:rFonts w:ascii="Arial" w:hAnsi="Arial" w:cs="Arial"/>
          <w:sz w:val="24"/>
          <w:szCs w:val="24"/>
        </w:rPr>
        <w:t>e</w:t>
      </w:r>
      <w:r w:rsidR="000E1E8D" w:rsidRPr="00A42E4E">
        <w:rPr>
          <w:rFonts w:ascii="Arial" w:hAnsi="Arial" w:cs="Arial"/>
          <w:sz w:val="24"/>
          <w:szCs w:val="24"/>
        </w:rPr>
        <w:t xml:space="preserve">n </w:t>
      </w:r>
      <w:r w:rsidRPr="00A42E4E">
        <w:rPr>
          <w:rFonts w:ascii="Arial" w:hAnsi="Arial" w:cs="Arial"/>
          <w:sz w:val="24"/>
          <w:szCs w:val="24"/>
        </w:rPr>
        <w:t>qué día llega el amonio a su máximo nivel y comienza a disminuir?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los nitritos y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el amonio baja y los nitritos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CC54AC">
        <w:rPr>
          <w:rFonts w:ascii="Arial" w:hAnsi="Arial" w:cs="Arial"/>
          <w:sz w:val="24"/>
          <w:szCs w:val="24"/>
        </w:rPr>
        <w:t>¿En qué día llegan lo nitritos</w:t>
      </w:r>
      <w:r w:rsidRPr="00A42E4E">
        <w:rPr>
          <w:rFonts w:ascii="Arial" w:hAnsi="Arial" w:cs="Arial"/>
          <w:sz w:val="24"/>
          <w:szCs w:val="24"/>
        </w:rPr>
        <w:t xml:space="preserve"> a su máximo nivel y comienza a disminuir?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 nitratos y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nitritos bajan y los nitratos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llegan lo nitritos a su máximo nivel?</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nitratos se mantienen en un nivel alto y no bajan como el amonio o los nitritos?</w:t>
      </w:r>
    </w:p>
    <w:p w:rsidR="008043C9" w:rsidRPr="00A42E4E" w:rsidRDefault="008043C9" w:rsidP="008043C9">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¿En qué día podrás introducir los peces sin peligro?  ¿</w:t>
      </w:r>
      <w:r w:rsidR="00CC54AC">
        <w:rPr>
          <w:rFonts w:ascii="Arial" w:hAnsi="Arial" w:cs="Arial"/>
          <w:sz w:val="24"/>
          <w:szCs w:val="24"/>
        </w:rPr>
        <w:t>P</w:t>
      </w:r>
      <w:r w:rsidR="00CC54AC" w:rsidRPr="00A42E4E">
        <w:rPr>
          <w:rFonts w:ascii="Arial" w:hAnsi="Arial" w:cs="Arial"/>
          <w:sz w:val="24"/>
          <w:szCs w:val="24"/>
        </w:rPr>
        <w:t xml:space="preserve">or </w:t>
      </w:r>
      <w:r w:rsidRPr="00A42E4E">
        <w:rPr>
          <w:rFonts w:ascii="Arial" w:hAnsi="Arial" w:cs="Arial"/>
          <w:sz w:val="24"/>
          <w:szCs w:val="24"/>
        </w:rPr>
        <w:t>qué no lo puedes hacer antes?</w:t>
      </w:r>
    </w:p>
    <w:p w:rsidR="008043C9" w:rsidRPr="008043C9" w:rsidRDefault="008043C9" w:rsidP="008043C9">
      <w:pPr>
        <w:pStyle w:val="Prrafodelista"/>
        <w:numPr>
          <w:ilvl w:val="0"/>
          <w:numId w:val="19"/>
        </w:numPr>
        <w:spacing w:line="360" w:lineRule="auto"/>
        <w:rPr>
          <w:rFonts w:ascii="Arial" w:hAnsi="Arial" w:cs="Arial"/>
          <w:sz w:val="24"/>
          <w:szCs w:val="24"/>
        </w:rPr>
      </w:pPr>
      <w:r w:rsidRPr="008043C9">
        <w:rPr>
          <w:rFonts w:ascii="Arial" w:hAnsi="Arial" w:cs="Arial"/>
          <w:sz w:val="24"/>
          <w:szCs w:val="24"/>
        </w:rPr>
        <w:lastRenderedPageBreak/>
        <w:t xml:space="preserve">¿Por qué crees que las </w:t>
      </w:r>
      <w:r w:rsidR="00CC54AC" w:rsidRPr="00CC54AC">
        <w:rPr>
          <w:rFonts w:ascii="Arial" w:hAnsi="Arial" w:cs="Arial"/>
          <w:sz w:val="24"/>
          <w:szCs w:val="24"/>
        </w:rPr>
        <w:t>nitrosomonas y las nitrospira</w:t>
      </w:r>
      <w:r w:rsidR="00CC54AC">
        <w:rPr>
          <w:rFonts w:ascii="Arial" w:hAnsi="Arial" w:cs="Arial"/>
          <w:sz w:val="24"/>
          <w:szCs w:val="24"/>
        </w:rPr>
        <w:t>s</w:t>
      </w:r>
      <w:r w:rsidR="00CC54AC" w:rsidRPr="008043C9">
        <w:rPr>
          <w:rFonts w:ascii="Arial" w:hAnsi="Arial" w:cs="Arial"/>
          <w:sz w:val="24"/>
          <w:szCs w:val="24"/>
        </w:rPr>
        <w:t xml:space="preserve"> </w:t>
      </w:r>
      <w:r w:rsidRPr="008043C9">
        <w:rPr>
          <w:rFonts w:ascii="Arial" w:hAnsi="Arial" w:cs="Arial"/>
          <w:sz w:val="24"/>
          <w:szCs w:val="24"/>
        </w:rPr>
        <w:t>son benéficas para mantener funcional un ecosistema de acuario?</w:t>
      </w:r>
    </w:p>
    <w:p w:rsidR="008043C9" w:rsidRDefault="008043C9" w:rsidP="008043C9">
      <w:pPr>
        <w:spacing w:line="360" w:lineRule="auto"/>
        <w:rPr>
          <w:rFonts w:ascii="Arial" w:hAnsi="Arial" w:cs="Arial"/>
          <w:sz w:val="24"/>
          <w:szCs w:val="24"/>
        </w:rPr>
      </w:pPr>
    </w:p>
    <w:p w:rsidR="006477BB" w:rsidRPr="00A42E4E" w:rsidRDefault="006477BB" w:rsidP="008043C9">
      <w:pPr>
        <w:spacing w:line="360" w:lineRule="auto"/>
        <w:rPr>
          <w:rFonts w:ascii="Arial" w:hAnsi="Arial" w:cs="Arial"/>
          <w:b/>
          <w:sz w:val="24"/>
          <w:szCs w:val="24"/>
        </w:rPr>
      </w:pPr>
      <w:r w:rsidRPr="00A42E4E">
        <w:rPr>
          <w:rFonts w:ascii="Arial" w:hAnsi="Arial" w:cs="Arial"/>
          <w:b/>
          <w:sz w:val="24"/>
          <w:szCs w:val="24"/>
        </w:rPr>
        <w:t>Ficha del alumno</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Los acuarios son ecosistemas artificiales que se mantienen gracias a un suministro continuo de alimento a sus habitantes más habituales, los peces</w:t>
      </w:r>
      <w:r w:rsidR="00CC54AC">
        <w:rPr>
          <w:rFonts w:ascii="Arial" w:hAnsi="Arial" w:cs="Arial"/>
          <w:sz w:val="24"/>
          <w:szCs w:val="24"/>
        </w:rPr>
        <w:t>,</w:t>
      </w:r>
      <w:r w:rsidR="00CC54AC" w:rsidRPr="00A42E4E">
        <w:rPr>
          <w:rFonts w:ascii="Arial" w:hAnsi="Arial" w:cs="Arial"/>
          <w:sz w:val="24"/>
          <w:szCs w:val="24"/>
        </w:rPr>
        <w:t xml:space="preserve"> </w:t>
      </w:r>
      <w:r w:rsidRPr="00A42E4E">
        <w:rPr>
          <w:rFonts w:ascii="Arial" w:hAnsi="Arial" w:cs="Arial"/>
          <w:sz w:val="24"/>
          <w:szCs w:val="24"/>
        </w:rPr>
        <w:t xml:space="preserve">y a una limpieza y recambio de agua periódicos.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 xml:space="preserve">Como todos los ecosistemas, el acuario está constituido por componentes bióticos y abióticos, y las interacciones entre </w:t>
      </w:r>
      <w:r w:rsidR="00CC54AC">
        <w:rPr>
          <w:rFonts w:ascii="Arial" w:hAnsi="Arial" w:cs="Arial"/>
          <w:sz w:val="24"/>
          <w:szCs w:val="24"/>
        </w:rPr>
        <w:t>e</w:t>
      </w:r>
      <w:r w:rsidR="00CC54AC" w:rsidRPr="00A42E4E">
        <w:rPr>
          <w:rFonts w:ascii="Arial" w:hAnsi="Arial" w:cs="Arial"/>
          <w:sz w:val="24"/>
          <w:szCs w:val="24"/>
        </w:rPr>
        <w:t>stos</w:t>
      </w:r>
      <w:r w:rsidRPr="00A42E4E">
        <w:rPr>
          <w:rFonts w:ascii="Arial" w:hAnsi="Arial" w:cs="Arial"/>
          <w:sz w:val="24"/>
          <w:szCs w:val="24"/>
        </w:rPr>
        <w:t xml:space="preserve">. </w:t>
      </w:r>
    </w:p>
    <w:p w:rsidR="006477BB" w:rsidRPr="00A42E4E" w:rsidRDefault="00CC54AC" w:rsidP="00A42E4E">
      <w:pPr>
        <w:spacing w:line="360" w:lineRule="auto"/>
        <w:rPr>
          <w:rFonts w:ascii="Arial" w:hAnsi="Arial" w:cs="Arial"/>
          <w:b/>
          <w:sz w:val="24"/>
          <w:szCs w:val="24"/>
        </w:rPr>
      </w:pPr>
      <w:r>
        <w:rPr>
          <w:rFonts w:ascii="Arial" w:hAnsi="Arial" w:cs="Arial"/>
          <w:b/>
          <w:sz w:val="24"/>
          <w:szCs w:val="24"/>
        </w:rPr>
        <w:t>Los c</w:t>
      </w:r>
      <w:r w:rsidRPr="00A42E4E">
        <w:rPr>
          <w:rFonts w:ascii="Arial" w:hAnsi="Arial" w:cs="Arial"/>
          <w:b/>
          <w:sz w:val="24"/>
          <w:szCs w:val="24"/>
        </w:rPr>
        <w:t xml:space="preserve">omponentes </w:t>
      </w:r>
      <w:r>
        <w:rPr>
          <w:rFonts w:ascii="Arial" w:hAnsi="Arial" w:cs="Arial"/>
          <w:b/>
          <w:sz w:val="24"/>
          <w:szCs w:val="24"/>
        </w:rPr>
        <w:t>y las</w:t>
      </w:r>
      <w:r w:rsidRPr="00A42E4E">
        <w:rPr>
          <w:rFonts w:ascii="Arial" w:hAnsi="Arial" w:cs="Arial"/>
          <w:b/>
          <w:sz w:val="24"/>
          <w:szCs w:val="24"/>
        </w:rPr>
        <w:t xml:space="preserve"> </w:t>
      </w:r>
      <w:r w:rsidR="006477BB" w:rsidRPr="00A42E4E">
        <w:rPr>
          <w:rFonts w:ascii="Arial" w:hAnsi="Arial" w:cs="Arial"/>
          <w:b/>
          <w:sz w:val="24"/>
          <w:szCs w:val="24"/>
        </w:rPr>
        <w:t>interrelaciones</w:t>
      </w: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Componentes bióticos: entre otros, los más importantes son los peces, las plantas y las bacterias.</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Componentes abióticos: entre otros</w:t>
      </w:r>
      <w:r w:rsidR="00CC54AC">
        <w:rPr>
          <w:rFonts w:ascii="Arial" w:hAnsi="Arial" w:cs="Arial"/>
          <w:sz w:val="24"/>
          <w:szCs w:val="24"/>
        </w:rPr>
        <w:t>,</w:t>
      </w:r>
      <w:r w:rsidRPr="00A42E4E">
        <w:rPr>
          <w:rFonts w:ascii="Arial" w:hAnsi="Arial" w:cs="Arial"/>
          <w:sz w:val="24"/>
          <w:szCs w:val="24"/>
        </w:rPr>
        <w:t xml:space="preserve"> están el suelo, la luz, el agua, los gases como el oxígeno y el dióxido de carbono, el amoniaco (NH</w:t>
      </w:r>
      <w:r w:rsidRPr="00A42E4E">
        <w:rPr>
          <w:rFonts w:ascii="Arial" w:hAnsi="Arial" w:cs="Arial"/>
          <w:sz w:val="24"/>
          <w:szCs w:val="24"/>
          <w:vertAlign w:val="subscript"/>
        </w:rPr>
        <w:t>3</w:t>
      </w:r>
      <w:r w:rsidRPr="00A42E4E">
        <w:rPr>
          <w:rFonts w:ascii="Arial" w:hAnsi="Arial" w:cs="Arial"/>
          <w:sz w:val="24"/>
          <w:szCs w:val="24"/>
        </w:rPr>
        <w:t>), los nitritos (NO</w:t>
      </w:r>
      <w:r w:rsidRPr="00A42E4E">
        <w:rPr>
          <w:rFonts w:ascii="Arial" w:hAnsi="Arial" w:cs="Arial"/>
          <w:sz w:val="24"/>
          <w:szCs w:val="24"/>
          <w:vertAlign w:val="subscript"/>
        </w:rPr>
        <w:t>2</w:t>
      </w:r>
      <w:r w:rsidRPr="00A42E4E">
        <w:rPr>
          <w:rFonts w:ascii="Arial" w:hAnsi="Arial" w:cs="Arial"/>
          <w:sz w:val="24"/>
          <w:szCs w:val="24"/>
        </w:rPr>
        <w:t>) y los nitratos (NO</w:t>
      </w:r>
      <w:r w:rsidRPr="00A42E4E">
        <w:rPr>
          <w:rFonts w:ascii="Arial" w:hAnsi="Arial" w:cs="Arial"/>
          <w:sz w:val="24"/>
          <w:szCs w:val="24"/>
          <w:vertAlign w:val="subscript"/>
        </w:rPr>
        <w:t>3</w:t>
      </w:r>
      <w:r w:rsidRPr="00A42E4E">
        <w:rPr>
          <w:rFonts w:ascii="Arial" w:hAnsi="Arial" w:cs="Arial"/>
          <w:sz w:val="24"/>
          <w:szCs w:val="24"/>
        </w:rPr>
        <w:t xml:space="preserve">). </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Interacciones</w:t>
      </w:r>
      <w:r w:rsidR="00CC54AC">
        <w:rPr>
          <w:rFonts w:ascii="Arial" w:hAnsi="Arial" w:cs="Arial"/>
          <w:sz w:val="24"/>
          <w:szCs w:val="24"/>
        </w:rPr>
        <w:t>:</w:t>
      </w:r>
      <w:r w:rsidR="00CC54AC" w:rsidRPr="00A42E4E">
        <w:rPr>
          <w:rFonts w:ascii="Arial" w:hAnsi="Arial" w:cs="Arial"/>
          <w:sz w:val="24"/>
          <w:szCs w:val="24"/>
        </w:rPr>
        <w:t xml:space="preserve"> </w:t>
      </w:r>
      <w:r w:rsidRPr="00A42E4E">
        <w:rPr>
          <w:rFonts w:ascii="Arial" w:hAnsi="Arial" w:cs="Arial"/>
          <w:sz w:val="24"/>
          <w:szCs w:val="24"/>
        </w:rPr>
        <w:t>aunque existen otras, las más importantes son las siguientes:</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ser humano y los peces.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los peces y las bacterias.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plantas y los peces.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bacterias mismas (existen varias especies bacterias).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 luz y las plantas.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suelo y los demás componentes bióticos del acuario.</w:t>
      </w:r>
    </w:p>
    <w:p w:rsidR="006477BB" w:rsidRPr="00A42E4E" w:rsidRDefault="006477BB" w:rsidP="00A42E4E">
      <w:pPr>
        <w:pStyle w:val="Prrafodelista"/>
        <w:spacing w:line="360" w:lineRule="auto"/>
        <w:ind w:left="1440"/>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 xml:space="preserve">Organismos del acuario según su forma de obtener alimento: </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Autótrofos: plantas.</w:t>
      </w: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Heterótrofos: peces.</w:t>
      </w: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lastRenderedPageBreak/>
        <w:t>Descomponedores: bacterias.</w:t>
      </w:r>
    </w:p>
    <w:p w:rsidR="006477BB" w:rsidRPr="00A42E4E" w:rsidRDefault="006477BB" w:rsidP="00A42E4E">
      <w:pPr>
        <w:spacing w:line="360" w:lineRule="auto"/>
        <w:rPr>
          <w:rFonts w:ascii="Arial" w:hAnsi="Arial" w:cs="Arial"/>
          <w:b/>
          <w:sz w:val="24"/>
          <w:szCs w:val="24"/>
        </w:rPr>
      </w:pPr>
      <w:r w:rsidRPr="00A42E4E">
        <w:rPr>
          <w:rFonts w:ascii="Arial" w:hAnsi="Arial" w:cs="Arial"/>
          <w:b/>
          <w:sz w:val="24"/>
          <w:szCs w:val="24"/>
        </w:rPr>
        <w:t>Las bacterias en el ciclo del nitrógeno del acuario</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Como sabes, los descomponedores se encargan de transformar todo tipo materiales orgánicos</w:t>
      </w:r>
      <w:r w:rsidR="00CC54AC">
        <w:rPr>
          <w:rFonts w:ascii="Arial" w:hAnsi="Arial" w:cs="Arial"/>
          <w:sz w:val="24"/>
          <w:szCs w:val="24"/>
        </w:rPr>
        <w:t>,</w:t>
      </w:r>
      <w:r w:rsidRPr="00A42E4E">
        <w:rPr>
          <w:rFonts w:ascii="Arial" w:hAnsi="Arial" w:cs="Arial"/>
          <w:sz w:val="24"/>
          <w:szCs w:val="24"/>
        </w:rPr>
        <w:t xml:space="preserve"> como animales y plantas muertos, restos de comida, orina y materias fecales.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 xml:space="preserve">A diferencia de los mamíferos, cuya orina está compuesta principalmente por urea, los peces excretan orina compuesta </w:t>
      </w:r>
      <w:r w:rsidR="00CC54AC">
        <w:rPr>
          <w:rFonts w:ascii="Arial" w:hAnsi="Arial" w:cs="Arial"/>
          <w:sz w:val="24"/>
          <w:szCs w:val="24"/>
        </w:rPr>
        <w:t>sobre todo</w:t>
      </w:r>
      <w:r w:rsidR="00CC54AC" w:rsidRPr="00A42E4E">
        <w:rPr>
          <w:rFonts w:ascii="Arial" w:hAnsi="Arial" w:cs="Arial"/>
          <w:sz w:val="24"/>
          <w:szCs w:val="24"/>
        </w:rPr>
        <w:t xml:space="preserve"> </w:t>
      </w:r>
      <w:r w:rsidRPr="00A42E4E">
        <w:rPr>
          <w:rFonts w:ascii="Arial" w:hAnsi="Arial" w:cs="Arial"/>
          <w:sz w:val="24"/>
          <w:szCs w:val="24"/>
        </w:rPr>
        <w:t>por amoniaco el cual, al formar amonio (NH</w:t>
      </w:r>
      <w:r w:rsidRPr="00A42E4E">
        <w:rPr>
          <w:rFonts w:ascii="Arial" w:hAnsi="Arial" w:cs="Arial"/>
          <w:sz w:val="24"/>
          <w:szCs w:val="24"/>
          <w:vertAlign w:val="subscript"/>
        </w:rPr>
        <w:t>3</w:t>
      </w:r>
      <w:r w:rsidRPr="00A42E4E">
        <w:rPr>
          <w:rFonts w:ascii="Arial" w:hAnsi="Arial" w:cs="Arial"/>
          <w:sz w:val="24"/>
          <w:szCs w:val="24"/>
        </w:rPr>
        <w:t>) en solución con el agua, es altamente tóxico para</w:t>
      </w:r>
      <w:r w:rsidR="00CC54AC">
        <w:rPr>
          <w:rFonts w:ascii="Arial" w:hAnsi="Arial" w:cs="Arial"/>
          <w:sz w:val="24"/>
          <w:szCs w:val="24"/>
        </w:rPr>
        <w:t xml:space="preserve"> los</w:t>
      </w:r>
      <w:r w:rsidRPr="00A42E4E">
        <w:rPr>
          <w:rFonts w:ascii="Arial" w:hAnsi="Arial" w:cs="Arial"/>
          <w:sz w:val="24"/>
          <w:szCs w:val="24"/>
        </w:rPr>
        <w:t xml:space="preserve"> peces y </w:t>
      </w:r>
      <w:r w:rsidR="00CC54AC">
        <w:rPr>
          <w:rFonts w:ascii="Arial" w:hAnsi="Arial" w:cs="Arial"/>
          <w:sz w:val="24"/>
          <w:szCs w:val="24"/>
        </w:rPr>
        <w:t xml:space="preserve">las </w:t>
      </w:r>
      <w:r w:rsidRPr="00A42E4E">
        <w:rPr>
          <w:rFonts w:ascii="Arial" w:hAnsi="Arial" w:cs="Arial"/>
          <w:sz w:val="24"/>
          <w:szCs w:val="24"/>
        </w:rPr>
        <w:t>plantas. En el acuario, el amonio también procede de la descomposición de los sobrantes de alimento para peces y de las plantas muertas.</w:t>
      </w:r>
    </w:p>
    <w:p w:rsidR="006676F8" w:rsidRPr="00A42E4E" w:rsidRDefault="006676F8" w:rsidP="00A42E4E">
      <w:pPr>
        <w:spacing w:line="360" w:lineRule="auto"/>
        <w:rPr>
          <w:rFonts w:ascii="Arial" w:hAnsi="Arial" w:cs="Arial"/>
          <w:sz w:val="24"/>
          <w:szCs w:val="24"/>
        </w:rPr>
      </w:pPr>
      <w:r w:rsidRPr="00CC54AC">
        <w:rPr>
          <w:rFonts w:ascii="Arial" w:hAnsi="Arial" w:cs="Arial"/>
          <w:sz w:val="24"/>
          <w:szCs w:val="24"/>
        </w:rPr>
        <w:t xml:space="preserve">En un </w:t>
      </w:r>
      <w:r w:rsidRPr="00CC54AC">
        <w:rPr>
          <w:rFonts w:ascii="Arial" w:hAnsi="Arial" w:cs="Arial"/>
          <w:b/>
          <w:sz w:val="24"/>
          <w:szCs w:val="24"/>
        </w:rPr>
        <w:t>acuario</w:t>
      </w:r>
      <w:r w:rsidRPr="00A42E4E">
        <w:rPr>
          <w:rFonts w:ascii="Arial" w:hAnsi="Arial" w:cs="Arial"/>
          <w:b/>
          <w:sz w:val="24"/>
          <w:szCs w:val="24"/>
        </w:rPr>
        <w:t xml:space="preserve"> maduro</w:t>
      </w:r>
      <w:r w:rsidRPr="00A42E4E">
        <w:rPr>
          <w:rFonts w:ascii="Arial" w:hAnsi="Arial" w:cs="Arial"/>
          <w:sz w:val="24"/>
          <w:szCs w:val="24"/>
        </w:rPr>
        <w:t xml:space="preserve"> (esto quiere decir que funciona hace bastante tiempo), el amoniaco es transformado por dos tipos de bacterias: la </w:t>
      </w:r>
      <w:r w:rsidR="00CC54AC" w:rsidRPr="00CC54AC">
        <w:rPr>
          <w:rFonts w:ascii="Arial" w:hAnsi="Arial" w:cs="Arial"/>
          <w:sz w:val="24"/>
          <w:szCs w:val="24"/>
        </w:rPr>
        <w:t>nitrosomona y la nitrospir</w:t>
      </w:r>
      <w:r w:rsidRPr="00226ECA">
        <w:rPr>
          <w:rFonts w:ascii="Arial" w:hAnsi="Arial" w:cs="Arial"/>
          <w:sz w:val="24"/>
          <w:szCs w:val="24"/>
        </w:rPr>
        <w:t>a</w:t>
      </w:r>
      <w:r w:rsidR="000A3066">
        <w:rPr>
          <w:rFonts w:ascii="Arial" w:hAnsi="Arial" w:cs="Arial"/>
          <w:sz w:val="24"/>
          <w:szCs w:val="24"/>
        </w:rPr>
        <w:t>, las cuales</w:t>
      </w:r>
      <w:r w:rsidRPr="00CC54AC">
        <w:rPr>
          <w:rFonts w:ascii="Arial" w:hAnsi="Arial" w:cs="Arial"/>
          <w:sz w:val="24"/>
          <w:szCs w:val="24"/>
        </w:rPr>
        <w:t xml:space="preserve"> actúan de la siguiente manera: las </w:t>
      </w:r>
      <w:r w:rsidR="00CC54AC" w:rsidRPr="00CC54AC">
        <w:rPr>
          <w:rFonts w:ascii="Arial" w:hAnsi="Arial" w:cs="Arial"/>
          <w:sz w:val="24"/>
          <w:szCs w:val="24"/>
        </w:rPr>
        <w:t>nitrosomonas transforman el amonio en nitritos, que son compuestos tóxicos</w:t>
      </w:r>
      <w:r w:rsidR="00CC54AC">
        <w:rPr>
          <w:rFonts w:ascii="Arial" w:hAnsi="Arial" w:cs="Arial"/>
          <w:sz w:val="24"/>
          <w:szCs w:val="24"/>
        </w:rPr>
        <w:t>,</w:t>
      </w:r>
      <w:r w:rsidR="00CC54AC" w:rsidRPr="00CC54AC">
        <w:rPr>
          <w:rFonts w:ascii="Arial" w:hAnsi="Arial" w:cs="Arial"/>
          <w:sz w:val="24"/>
          <w:szCs w:val="24"/>
        </w:rPr>
        <w:t xml:space="preserve"> y estos a su vez son transformados por la</w:t>
      </w:r>
      <w:r w:rsidR="00CC54AC">
        <w:rPr>
          <w:rFonts w:ascii="Arial" w:hAnsi="Arial" w:cs="Arial"/>
          <w:sz w:val="24"/>
          <w:szCs w:val="24"/>
        </w:rPr>
        <w:t>s</w:t>
      </w:r>
      <w:r w:rsidR="00CC54AC" w:rsidRPr="00CC54AC">
        <w:rPr>
          <w:rFonts w:ascii="Arial" w:hAnsi="Arial" w:cs="Arial"/>
          <w:sz w:val="24"/>
          <w:szCs w:val="24"/>
        </w:rPr>
        <w:t xml:space="preserve"> nitrospira</w:t>
      </w:r>
      <w:r w:rsidR="00CC54AC">
        <w:rPr>
          <w:rFonts w:ascii="Arial" w:hAnsi="Arial" w:cs="Arial"/>
          <w:sz w:val="24"/>
          <w:szCs w:val="24"/>
        </w:rPr>
        <w:t>s</w:t>
      </w:r>
      <w:r w:rsidR="00CC54AC" w:rsidRPr="00A42E4E">
        <w:rPr>
          <w:rFonts w:ascii="Arial" w:hAnsi="Arial" w:cs="Arial"/>
          <w:sz w:val="24"/>
          <w:szCs w:val="24"/>
        </w:rPr>
        <w:t xml:space="preserve"> </w:t>
      </w:r>
      <w:r w:rsidRPr="00A42E4E">
        <w:rPr>
          <w:rFonts w:ascii="Arial" w:hAnsi="Arial" w:cs="Arial"/>
          <w:sz w:val="24"/>
          <w:szCs w:val="24"/>
        </w:rPr>
        <w:t>en nitratos</w:t>
      </w:r>
      <w:r w:rsidR="000A3066">
        <w:rPr>
          <w:rFonts w:ascii="Arial" w:hAnsi="Arial" w:cs="Arial"/>
          <w:sz w:val="24"/>
          <w:szCs w:val="24"/>
        </w:rPr>
        <w:t>, que son</w:t>
      </w:r>
      <w:r w:rsidRPr="00A42E4E">
        <w:rPr>
          <w:rFonts w:ascii="Arial" w:hAnsi="Arial" w:cs="Arial"/>
          <w:sz w:val="24"/>
          <w:szCs w:val="24"/>
        </w:rPr>
        <w:t xml:space="preserve"> tóxico</w:t>
      </w:r>
      <w:r w:rsidR="000A3066">
        <w:rPr>
          <w:rFonts w:ascii="Arial" w:hAnsi="Arial" w:cs="Arial"/>
          <w:sz w:val="24"/>
          <w:szCs w:val="24"/>
        </w:rPr>
        <w:t>s</w:t>
      </w:r>
      <w:r w:rsidRPr="00A42E4E">
        <w:rPr>
          <w:rFonts w:ascii="Arial" w:hAnsi="Arial" w:cs="Arial"/>
          <w:sz w:val="24"/>
          <w:szCs w:val="24"/>
        </w:rPr>
        <w:t xml:space="preserve"> </w:t>
      </w:r>
      <w:r w:rsidR="00CC54AC" w:rsidRPr="00A42E4E">
        <w:rPr>
          <w:rFonts w:ascii="Arial" w:hAnsi="Arial" w:cs="Arial"/>
          <w:sz w:val="24"/>
          <w:szCs w:val="24"/>
        </w:rPr>
        <w:t>sol</w:t>
      </w:r>
      <w:r w:rsidR="00CC54AC">
        <w:rPr>
          <w:rFonts w:ascii="Arial" w:hAnsi="Arial" w:cs="Arial"/>
          <w:sz w:val="24"/>
          <w:szCs w:val="24"/>
        </w:rPr>
        <w:t>o</w:t>
      </w:r>
      <w:r w:rsidR="00CC54AC" w:rsidRPr="00A42E4E">
        <w:rPr>
          <w:rFonts w:ascii="Arial" w:hAnsi="Arial" w:cs="Arial"/>
          <w:sz w:val="24"/>
          <w:szCs w:val="24"/>
        </w:rPr>
        <w:t xml:space="preserve"> </w:t>
      </w:r>
      <w:r w:rsidRPr="00A42E4E">
        <w:rPr>
          <w:rFonts w:ascii="Arial" w:hAnsi="Arial" w:cs="Arial"/>
          <w:sz w:val="24"/>
          <w:szCs w:val="24"/>
        </w:rPr>
        <w:t>en cantidades muy elevadas. Debido a esto, cada cierto tiempo hay que sustituir parte del agua del acuario, para eliminar los nitratos acumulados en exceso. Por esta razón, los peces y las plantas en un acuario maduro no se intoxican.</w:t>
      </w:r>
    </w:p>
    <w:p w:rsidR="006477BB" w:rsidRPr="00A42E4E" w:rsidRDefault="005319CD" w:rsidP="00A42E4E">
      <w:pPr>
        <w:spacing w:line="360" w:lineRule="auto"/>
        <w:rPr>
          <w:rFonts w:ascii="Arial" w:hAnsi="Arial" w:cs="Arial"/>
          <w:sz w:val="24"/>
          <w:szCs w:val="24"/>
        </w:rPr>
      </w:pPr>
      <w:r w:rsidRPr="00A42E4E">
        <w:rPr>
          <w:rFonts w:ascii="Arial" w:hAnsi="Arial" w:cs="Arial"/>
          <w:sz w:val="24"/>
          <w:szCs w:val="24"/>
        </w:rPr>
        <w:t>En</w:t>
      </w:r>
      <w:r w:rsidR="006477BB" w:rsidRPr="00A42E4E">
        <w:rPr>
          <w:rFonts w:ascii="Arial" w:hAnsi="Arial" w:cs="Arial"/>
          <w:sz w:val="24"/>
          <w:szCs w:val="24"/>
        </w:rPr>
        <w:t xml:space="preserve"> un </w:t>
      </w:r>
      <w:r w:rsidR="006477BB" w:rsidRPr="00A42E4E">
        <w:rPr>
          <w:rFonts w:ascii="Arial" w:hAnsi="Arial" w:cs="Arial"/>
          <w:b/>
          <w:sz w:val="24"/>
          <w:szCs w:val="24"/>
        </w:rPr>
        <w:t>acuario recién establecido</w:t>
      </w:r>
      <w:r w:rsidR="000A3066">
        <w:rPr>
          <w:rFonts w:ascii="Arial" w:hAnsi="Arial" w:cs="Arial"/>
          <w:b/>
          <w:sz w:val="24"/>
          <w:szCs w:val="24"/>
        </w:rPr>
        <w:t>,</w:t>
      </w:r>
      <w:r w:rsidR="006477BB" w:rsidRPr="00A42E4E">
        <w:rPr>
          <w:rFonts w:ascii="Arial" w:hAnsi="Arial" w:cs="Arial"/>
          <w:sz w:val="24"/>
          <w:szCs w:val="24"/>
        </w:rPr>
        <w:t xml:space="preserve"> esta situación no se presenta debido a que las bacterias mencionadas no están presentes en número </w:t>
      </w:r>
      <w:r w:rsidR="000A3066" w:rsidRPr="00A42E4E">
        <w:rPr>
          <w:rFonts w:ascii="Arial" w:hAnsi="Arial" w:cs="Arial"/>
          <w:sz w:val="24"/>
          <w:szCs w:val="24"/>
        </w:rPr>
        <w:t xml:space="preserve">suficiente </w:t>
      </w:r>
      <w:r w:rsidR="006477BB" w:rsidRPr="00A42E4E">
        <w:rPr>
          <w:rFonts w:ascii="Arial" w:hAnsi="Arial" w:cs="Arial"/>
          <w:sz w:val="24"/>
          <w:szCs w:val="24"/>
        </w:rPr>
        <w:t xml:space="preserve">como para llevar a cabo una transformación </w:t>
      </w:r>
      <w:r w:rsidRPr="00A42E4E">
        <w:rPr>
          <w:rFonts w:ascii="Arial" w:hAnsi="Arial" w:cs="Arial"/>
          <w:sz w:val="24"/>
          <w:szCs w:val="24"/>
        </w:rPr>
        <w:t>completa</w:t>
      </w:r>
      <w:r w:rsidR="006477BB" w:rsidRPr="00A42E4E">
        <w:rPr>
          <w:rFonts w:ascii="Arial" w:hAnsi="Arial" w:cs="Arial"/>
          <w:sz w:val="24"/>
          <w:szCs w:val="24"/>
        </w:rPr>
        <w:t xml:space="preserve"> del amonio.</w:t>
      </w:r>
      <w:r w:rsidR="00640022" w:rsidRPr="00A42E4E">
        <w:rPr>
          <w:rFonts w:ascii="Arial" w:hAnsi="Arial" w:cs="Arial"/>
          <w:sz w:val="24"/>
          <w:szCs w:val="24"/>
        </w:rPr>
        <w:t xml:space="preserve"> Por esto</w:t>
      </w:r>
      <w:r w:rsidR="000A3066">
        <w:rPr>
          <w:rFonts w:ascii="Arial" w:hAnsi="Arial" w:cs="Arial"/>
          <w:sz w:val="24"/>
          <w:szCs w:val="24"/>
        </w:rPr>
        <w:t>,</w:t>
      </w:r>
      <w:r w:rsidR="006477BB" w:rsidRPr="00A42E4E">
        <w:rPr>
          <w:rFonts w:ascii="Arial" w:hAnsi="Arial" w:cs="Arial"/>
          <w:sz w:val="24"/>
          <w:szCs w:val="24"/>
        </w:rPr>
        <w:t xml:space="preserve"> a un acuario recién establecido hay que someterlo a un proceso de maduración de unos dos meses, agregando a diario pequeñas cantidades de materia orgánica que</w:t>
      </w:r>
      <w:r w:rsidR="000A3066">
        <w:rPr>
          <w:rFonts w:ascii="Arial" w:hAnsi="Arial" w:cs="Arial"/>
          <w:sz w:val="24"/>
          <w:szCs w:val="24"/>
        </w:rPr>
        <w:t>,</w:t>
      </w:r>
      <w:r w:rsidR="006477BB" w:rsidRPr="00A42E4E">
        <w:rPr>
          <w:rFonts w:ascii="Arial" w:hAnsi="Arial" w:cs="Arial"/>
          <w:sz w:val="24"/>
          <w:szCs w:val="24"/>
        </w:rPr>
        <w:t xml:space="preserve"> al descomponerse</w:t>
      </w:r>
      <w:r w:rsidR="000A3066">
        <w:rPr>
          <w:rFonts w:ascii="Arial" w:hAnsi="Arial" w:cs="Arial"/>
          <w:sz w:val="24"/>
          <w:szCs w:val="24"/>
        </w:rPr>
        <w:t>,</w:t>
      </w:r>
      <w:r w:rsidR="006477BB" w:rsidRPr="00A42E4E">
        <w:rPr>
          <w:rFonts w:ascii="Arial" w:hAnsi="Arial" w:cs="Arial"/>
          <w:sz w:val="24"/>
          <w:szCs w:val="24"/>
        </w:rPr>
        <w:t xml:space="preserve"> estimule el crecimiento de las poblaciones bacterianas</w:t>
      </w:r>
      <w:r w:rsidR="000A3066">
        <w:rPr>
          <w:rFonts w:ascii="Arial" w:hAnsi="Arial" w:cs="Arial"/>
          <w:sz w:val="24"/>
          <w:szCs w:val="24"/>
        </w:rPr>
        <w:t>,</w:t>
      </w:r>
      <w:r w:rsidR="000A3066" w:rsidRPr="00A42E4E">
        <w:rPr>
          <w:rFonts w:ascii="Arial" w:hAnsi="Arial" w:cs="Arial"/>
          <w:sz w:val="24"/>
          <w:szCs w:val="24"/>
        </w:rPr>
        <w:t xml:space="preserve"> </w:t>
      </w:r>
      <w:r w:rsidR="006477BB" w:rsidRPr="00A42E4E">
        <w:rPr>
          <w:rFonts w:ascii="Arial" w:hAnsi="Arial" w:cs="Arial"/>
          <w:sz w:val="24"/>
          <w:szCs w:val="24"/>
        </w:rPr>
        <w:t xml:space="preserve">de tal manera que </w:t>
      </w:r>
      <w:r w:rsidR="000A3066">
        <w:rPr>
          <w:rFonts w:ascii="Arial" w:hAnsi="Arial" w:cs="Arial"/>
          <w:sz w:val="24"/>
          <w:szCs w:val="24"/>
        </w:rPr>
        <w:t>e</w:t>
      </w:r>
      <w:r w:rsidR="000A3066" w:rsidRPr="00A42E4E">
        <w:rPr>
          <w:rFonts w:ascii="Arial" w:hAnsi="Arial" w:cs="Arial"/>
          <w:sz w:val="24"/>
          <w:szCs w:val="24"/>
        </w:rPr>
        <w:t>stas</w:t>
      </w:r>
      <w:r w:rsidR="006477BB" w:rsidRPr="00A42E4E">
        <w:rPr>
          <w:rFonts w:ascii="Arial" w:hAnsi="Arial" w:cs="Arial"/>
          <w:sz w:val="24"/>
          <w:szCs w:val="24"/>
        </w:rPr>
        <w:t xml:space="preserve">, posteriormente, sean capaces de transformar el amoniaco que se produzca por parte de los peces, </w:t>
      </w:r>
      <w:r w:rsidR="000A3066">
        <w:rPr>
          <w:rFonts w:ascii="Arial" w:hAnsi="Arial" w:cs="Arial"/>
          <w:sz w:val="24"/>
          <w:szCs w:val="24"/>
        </w:rPr>
        <w:t>y de</w:t>
      </w:r>
      <w:r w:rsidR="000A3066" w:rsidRPr="00A42E4E">
        <w:rPr>
          <w:rFonts w:ascii="Arial" w:hAnsi="Arial" w:cs="Arial"/>
          <w:sz w:val="24"/>
          <w:szCs w:val="24"/>
        </w:rPr>
        <w:t xml:space="preserve"> </w:t>
      </w:r>
      <w:r w:rsidR="006477BB" w:rsidRPr="00A42E4E">
        <w:rPr>
          <w:rFonts w:ascii="Arial" w:hAnsi="Arial" w:cs="Arial"/>
          <w:sz w:val="24"/>
          <w:szCs w:val="24"/>
        </w:rPr>
        <w:t xml:space="preserve">la descomposición de los restos de comida y de las plantas introducidos en el acuario.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Si introducimos peces en un acuario no maduro, lo más posible es que mueran a los pocos días, intoxicados por el amonio procedente de sus desechos y de los restos en descomposición de las plantas y del alimento suministrado.</w:t>
      </w:r>
    </w:p>
    <w:p w:rsidR="00890356" w:rsidRPr="00A42E4E" w:rsidRDefault="00890356" w:rsidP="00A42E4E">
      <w:pPr>
        <w:spacing w:line="360" w:lineRule="auto"/>
        <w:rPr>
          <w:rFonts w:ascii="Arial" w:hAnsi="Arial" w:cs="Arial"/>
          <w:b/>
          <w:sz w:val="24"/>
          <w:szCs w:val="24"/>
        </w:rPr>
      </w:pPr>
    </w:p>
    <w:p w:rsidR="004B09C3" w:rsidRPr="00A42E4E" w:rsidRDefault="004B09C3" w:rsidP="008043C9">
      <w:pPr>
        <w:pStyle w:val="Prrafodelista"/>
        <w:spacing w:line="360" w:lineRule="auto"/>
        <w:ind w:left="927"/>
        <w:rPr>
          <w:rFonts w:ascii="Arial" w:hAnsi="Arial" w:cs="Arial"/>
          <w:sz w:val="24"/>
          <w:szCs w:val="24"/>
        </w:rPr>
      </w:pPr>
    </w:p>
    <w:p w:rsidR="005319CD" w:rsidRPr="00A42E4E" w:rsidRDefault="005319CD" w:rsidP="00A42E4E">
      <w:pPr>
        <w:spacing w:line="360" w:lineRule="auto"/>
        <w:rPr>
          <w:rFonts w:ascii="Arial" w:hAnsi="Arial" w:cs="Arial"/>
          <w:sz w:val="24"/>
          <w:szCs w:val="24"/>
        </w:rPr>
      </w:pPr>
    </w:p>
    <w:sectPr w:rsidR="005319CD" w:rsidRPr="00A42E4E" w:rsidSect="00C50029">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289"/>
    <w:multiLevelType w:val="hybridMultilevel"/>
    <w:tmpl w:val="1BB0B6F6"/>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nsid w:val="04DB723B"/>
    <w:multiLevelType w:val="hybridMultilevel"/>
    <w:tmpl w:val="7846A862"/>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0C984CD8"/>
    <w:multiLevelType w:val="hybridMultilevel"/>
    <w:tmpl w:val="9402BEB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nsid w:val="11244730"/>
    <w:multiLevelType w:val="hybridMultilevel"/>
    <w:tmpl w:val="A0428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EC43CE"/>
    <w:multiLevelType w:val="hybridMultilevel"/>
    <w:tmpl w:val="E8A23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B11416"/>
    <w:multiLevelType w:val="hybridMultilevel"/>
    <w:tmpl w:val="8EB2A5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809223A"/>
    <w:multiLevelType w:val="hybridMultilevel"/>
    <w:tmpl w:val="EA22BE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FE550D"/>
    <w:multiLevelType w:val="hybridMultilevel"/>
    <w:tmpl w:val="54524C9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9">
    <w:nsid w:val="2D75294F"/>
    <w:multiLevelType w:val="hybridMultilevel"/>
    <w:tmpl w:val="7B74A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FFE5F76"/>
    <w:multiLevelType w:val="hybridMultilevel"/>
    <w:tmpl w:val="08B8FDA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1">
    <w:nsid w:val="3AEC2847"/>
    <w:multiLevelType w:val="hybridMultilevel"/>
    <w:tmpl w:val="3692FE8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nsid w:val="3D0816A5"/>
    <w:multiLevelType w:val="hybridMultilevel"/>
    <w:tmpl w:val="C4AA4F2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3">
    <w:nsid w:val="3EF465F3"/>
    <w:multiLevelType w:val="hybridMultilevel"/>
    <w:tmpl w:val="CEE6F998"/>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4">
    <w:nsid w:val="3F240628"/>
    <w:multiLevelType w:val="hybridMultilevel"/>
    <w:tmpl w:val="1A8A65BE"/>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5">
    <w:nsid w:val="40F35967"/>
    <w:multiLevelType w:val="hybridMultilevel"/>
    <w:tmpl w:val="270EA0FC"/>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16">
    <w:nsid w:val="434C768B"/>
    <w:multiLevelType w:val="hybridMultilevel"/>
    <w:tmpl w:val="FFD2D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3756437"/>
    <w:multiLevelType w:val="hybridMultilevel"/>
    <w:tmpl w:val="AFD067FE"/>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8">
    <w:nsid w:val="57CF6CD3"/>
    <w:multiLevelType w:val="hybridMultilevel"/>
    <w:tmpl w:val="7250D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1B4BA8"/>
    <w:multiLevelType w:val="hybridMultilevel"/>
    <w:tmpl w:val="812A9E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nsid w:val="65606ADA"/>
    <w:multiLevelType w:val="hybridMultilevel"/>
    <w:tmpl w:val="EA22BE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4559FD"/>
    <w:multiLevelType w:val="hybridMultilevel"/>
    <w:tmpl w:val="28D033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790225C"/>
    <w:multiLevelType w:val="hybridMultilevel"/>
    <w:tmpl w:val="B010F132"/>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3">
    <w:nsid w:val="7C255A33"/>
    <w:multiLevelType w:val="hybridMultilevel"/>
    <w:tmpl w:val="2BA6CB3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0"/>
  </w:num>
  <w:num w:numId="2">
    <w:abstractNumId w:val="5"/>
  </w:num>
  <w:num w:numId="3">
    <w:abstractNumId w:val="15"/>
  </w:num>
  <w:num w:numId="4">
    <w:abstractNumId w:val="23"/>
  </w:num>
  <w:num w:numId="5">
    <w:abstractNumId w:val="16"/>
  </w:num>
  <w:num w:numId="6">
    <w:abstractNumId w:val="7"/>
  </w:num>
  <w:num w:numId="7">
    <w:abstractNumId w:val="0"/>
  </w:num>
  <w:num w:numId="8">
    <w:abstractNumId w:val="21"/>
  </w:num>
  <w:num w:numId="9">
    <w:abstractNumId w:val="19"/>
  </w:num>
  <w:num w:numId="10">
    <w:abstractNumId w:val="18"/>
  </w:num>
  <w:num w:numId="11">
    <w:abstractNumId w:val="1"/>
  </w:num>
  <w:num w:numId="12">
    <w:abstractNumId w:val="12"/>
  </w:num>
  <w:num w:numId="13">
    <w:abstractNumId w:val="13"/>
  </w:num>
  <w:num w:numId="14">
    <w:abstractNumId w:val="4"/>
  </w:num>
  <w:num w:numId="15">
    <w:abstractNumId w:val="3"/>
  </w:num>
  <w:num w:numId="16">
    <w:abstractNumId w:val="10"/>
  </w:num>
  <w:num w:numId="17">
    <w:abstractNumId w:val="22"/>
  </w:num>
  <w:num w:numId="18">
    <w:abstractNumId w:val="14"/>
  </w:num>
  <w:num w:numId="19">
    <w:abstractNumId w:val="11"/>
  </w:num>
  <w:num w:numId="20">
    <w:abstractNumId w:val="17"/>
  </w:num>
  <w:num w:numId="21">
    <w:abstractNumId w:val="6"/>
  </w:num>
  <w:num w:numId="22">
    <w:abstractNumId w:val="8"/>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0B"/>
    <w:rsid w:val="000036FE"/>
    <w:rsid w:val="00033BE5"/>
    <w:rsid w:val="00096BA8"/>
    <w:rsid w:val="000A130B"/>
    <w:rsid w:val="000A3066"/>
    <w:rsid w:val="000A7D13"/>
    <w:rsid w:val="000D31D5"/>
    <w:rsid w:val="000E1E8D"/>
    <w:rsid w:val="000E56EC"/>
    <w:rsid w:val="000E73D1"/>
    <w:rsid w:val="00107C65"/>
    <w:rsid w:val="00144F96"/>
    <w:rsid w:val="00147D1C"/>
    <w:rsid w:val="0016602B"/>
    <w:rsid w:val="00166F02"/>
    <w:rsid w:val="00171AF5"/>
    <w:rsid w:val="00190309"/>
    <w:rsid w:val="001A0829"/>
    <w:rsid w:val="001F44BF"/>
    <w:rsid w:val="0020330B"/>
    <w:rsid w:val="00226ECA"/>
    <w:rsid w:val="002615EC"/>
    <w:rsid w:val="002637A3"/>
    <w:rsid w:val="002657F3"/>
    <w:rsid w:val="0029159F"/>
    <w:rsid w:val="002C4B85"/>
    <w:rsid w:val="003124C0"/>
    <w:rsid w:val="00340679"/>
    <w:rsid w:val="00354FE7"/>
    <w:rsid w:val="0036122C"/>
    <w:rsid w:val="003C49B3"/>
    <w:rsid w:val="0040502C"/>
    <w:rsid w:val="004460B8"/>
    <w:rsid w:val="00463F52"/>
    <w:rsid w:val="004A50BD"/>
    <w:rsid w:val="004B00DC"/>
    <w:rsid w:val="004B09C3"/>
    <w:rsid w:val="004F2E70"/>
    <w:rsid w:val="005319CD"/>
    <w:rsid w:val="00537276"/>
    <w:rsid w:val="005378F9"/>
    <w:rsid w:val="00541839"/>
    <w:rsid w:val="005556CD"/>
    <w:rsid w:val="0057162C"/>
    <w:rsid w:val="00571B2A"/>
    <w:rsid w:val="00573E55"/>
    <w:rsid w:val="00591CE4"/>
    <w:rsid w:val="005B1A3A"/>
    <w:rsid w:val="005B6C51"/>
    <w:rsid w:val="005B7EE2"/>
    <w:rsid w:val="00624F62"/>
    <w:rsid w:val="00640022"/>
    <w:rsid w:val="006477BB"/>
    <w:rsid w:val="006676F8"/>
    <w:rsid w:val="006A0D41"/>
    <w:rsid w:val="006C5C5B"/>
    <w:rsid w:val="006C6DE1"/>
    <w:rsid w:val="006C6EEE"/>
    <w:rsid w:val="00706B62"/>
    <w:rsid w:val="00712D83"/>
    <w:rsid w:val="007C25CC"/>
    <w:rsid w:val="007C4A09"/>
    <w:rsid w:val="008043C9"/>
    <w:rsid w:val="00815314"/>
    <w:rsid w:val="008416B0"/>
    <w:rsid w:val="00872C8E"/>
    <w:rsid w:val="00890356"/>
    <w:rsid w:val="00922C34"/>
    <w:rsid w:val="009A5C45"/>
    <w:rsid w:val="009B080F"/>
    <w:rsid w:val="009C7B19"/>
    <w:rsid w:val="00A223EA"/>
    <w:rsid w:val="00A42E4E"/>
    <w:rsid w:val="00A874D2"/>
    <w:rsid w:val="00AB0940"/>
    <w:rsid w:val="00AB12DE"/>
    <w:rsid w:val="00AB7582"/>
    <w:rsid w:val="00AC039A"/>
    <w:rsid w:val="00B20728"/>
    <w:rsid w:val="00B431B3"/>
    <w:rsid w:val="00B55E02"/>
    <w:rsid w:val="00B81064"/>
    <w:rsid w:val="00B93CDB"/>
    <w:rsid w:val="00BD3EA4"/>
    <w:rsid w:val="00BE67A6"/>
    <w:rsid w:val="00BF55B1"/>
    <w:rsid w:val="00C2104F"/>
    <w:rsid w:val="00C50029"/>
    <w:rsid w:val="00C7070F"/>
    <w:rsid w:val="00C74ED4"/>
    <w:rsid w:val="00CC54AC"/>
    <w:rsid w:val="00CD7D3E"/>
    <w:rsid w:val="00CF04F4"/>
    <w:rsid w:val="00CF4D24"/>
    <w:rsid w:val="00D138A4"/>
    <w:rsid w:val="00D35A05"/>
    <w:rsid w:val="00D5438F"/>
    <w:rsid w:val="00D737C4"/>
    <w:rsid w:val="00D7414E"/>
    <w:rsid w:val="00D758AF"/>
    <w:rsid w:val="00DA3F42"/>
    <w:rsid w:val="00DC4364"/>
    <w:rsid w:val="00DE5FD4"/>
    <w:rsid w:val="00DF0B59"/>
    <w:rsid w:val="00E21569"/>
    <w:rsid w:val="00E654C5"/>
    <w:rsid w:val="00E82B6A"/>
    <w:rsid w:val="00EF03B5"/>
    <w:rsid w:val="00F475E5"/>
    <w:rsid w:val="00F82EC6"/>
    <w:rsid w:val="00FA2DEB"/>
    <w:rsid w:val="00FB4DFB"/>
    <w:rsid w:val="00FC570D"/>
    <w:rsid w:val="00FD5FFC"/>
    <w:rsid w:val="00FE38E4"/>
    <w:rsid w:val="00FF32F6"/>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CC10F-EB92-44CD-9D09-96F7B246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BA8"/>
    <w:pPr>
      <w:ind w:left="720"/>
      <w:contextualSpacing/>
    </w:pPr>
  </w:style>
  <w:style w:type="table" w:styleId="Tablaconcuadrcula">
    <w:name w:val="Table Grid"/>
    <w:basedOn w:val="Tablanormal"/>
    <w:uiPriority w:val="39"/>
    <w:rsid w:val="009A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319CD"/>
    <w:rPr>
      <w:color w:val="0000FF"/>
      <w:u w:val="single"/>
    </w:rPr>
  </w:style>
  <w:style w:type="paragraph" w:styleId="Textodeglobo">
    <w:name w:val="Balloon Text"/>
    <w:basedOn w:val="Normal"/>
    <w:link w:val="TextodegloboCar"/>
    <w:uiPriority w:val="99"/>
    <w:semiHidden/>
    <w:unhideWhenUsed/>
    <w:rsid w:val="00A42E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E4E"/>
    <w:rPr>
      <w:rFonts w:ascii="Tahoma" w:hAnsi="Tahoma" w:cs="Tahoma"/>
      <w:sz w:val="16"/>
      <w:szCs w:val="16"/>
    </w:rPr>
  </w:style>
  <w:style w:type="character" w:styleId="Refdecomentario">
    <w:name w:val="annotation reference"/>
    <w:basedOn w:val="Fuentedeprrafopredeter"/>
    <w:uiPriority w:val="99"/>
    <w:semiHidden/>
    <w:unhideWhenUsed/>
    <w:rsid w:val="008043C9"/>
    <w:rPr>
      <w:sz w:val="16"/>
      <w:szCs w:val="16"/>
    </w:rPr>
  </w:style>
  <w:style w:type="paragraph" w:styleId="Textocomentario">
    <w:name w:val="annotation text"/>
    <w:basedOn w:val="Normal"/>
    <w:link w:val="TextocomentarioCar"/>
    <w:uiPriority w:val="99"/>
    <w:semiHidden/>
    <w:unhideWhenUsed/>
    <w:rsid w:val="008043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43C9"/>
    <w:rPr>
      <w:sz w:val="20"/>
      <w:szCs w:val="20"/>
    </w:rPr>
  </w:style>
  <w:style w:type="paragraph" w:styleId="Asuntodelcomentario">
    <w:name w:val="annotation subject"/>
    <w:basedOn w:val="Textocomentario"/>
    <w:next w:val="Textocomentario"/>
    <w:link w:val="AsuntodelcomentarioCar"/>
    <w:uiPriority w:val="99"/>
    <w:semiHidden/>
    <w:unhideWhenUsed/>
    <w:rsid w:val="008043C9"/>
    <w:rPr>
      <w:b/>
      <w:bCs/>
    </w:rPr>
  </w:style>
  <w:style w:type="character" w:customStyle="1" w:styleId="AsuntodelcomentarioCar">
    <w:name w:val="Asunto del comentario Car"/>
    <w:basedOn w:val="TextocomentarioCar"/>
    <w:link w:val="Asuntodelcomentario"/>
    <w:uiPriority w:val="99"/>
    <w:semiHidden/>
    <w:rsid w:val="008043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hyperlink" Target="http://www.shutterstock.com/pic-243837340/stock-vector-aquarium-schematic-representation-of-the-aquarium-aquarium-equipment-vector-illustration.html?src=6xsqkAVQBsQAzNWyOuw-Pw-1-17" TargetMode="External"/><Relationship Id="rId26" Type="http://schemas.openxmlformats.org/officeDocument/2006/relationships/hyperlink" Target="http://www.shutterstock.com/pic-64672819/stock-photo-gold-fish-in-aquarium-on-a-white-background.html?src=fvgxKmrLGdLwB9Z2Q2NCEg-1-37"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shutterstock.com/pic-97696625/stock-photo-gold-fish-on-white-background.html?src=GsTM01CLpRV-o5qukKry2g-2-52" TargetMode="External"/><Relationship Id="rId17" Type="http://schemas.openxmlformats.org/officeDocument/2006/relationships/image" Target="media/image10.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shutterstock.com/pic-231344704/stock-photo-a-work-desk-clerk-s-office.html?src=iPRusL5JZmt2s7iuLGpgLQ-3-18" TargetMode="External"/><Relationship Id="rId1" Type="http://schemas.openxmlformats.org/officeDocument/2006/relationships/numbering" Target="numbering.xml"/><Relationship Id="rId6" Type="http://schemas.openxmlformats.org/officeDocument/2006/relationships/hyperlink" Target="http://www.shutterstock.com/pic-215884435/stock-photo-little-happy-boy-holding-a-plastic-bag-with-new-fishes-he-bought-at-the-zoo-store-for-his-home-room.html?src=ScW06Jg81kBKHTuMfBbWNA-1-41" TargetMode="External"/><Relationship Id="rId11" Type="http://schemas.openxmlformats.org/officeDocument/2006/relationships/image" Target="media/image5.jpeg"/><Relationship Id="rId24" Type="http://schemas.openxmlformats.org/officeDocument/2006/relationships/hyperlink" Target="http://www.shutterstock.com/pic-271078706/stock-photo-high-school-hispanic-teacher-calls-on-student.html?src=xq43MjEeO9ciLCxXV3Hisg-1-90"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www.shutterstock.com/pic-243837340/stock-vector-aquarium-schematic-representation-of-the-aquarium-aquarium-equipment-vector-illustration.html?src=6xsqkAVQBsQAzNWyOuw-Pw-1-17"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2791</Words>
  <Characters>15354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9</cp:revision>
  <dcterms:created xsi:type="dcterms:W3CDTF">2015-07-20T17:01:00Z</dcterms:created>
  <dcterms:modified xsi:type="dcterms:W3CDTF">2015-09-17T00:57:00Z</dcterms:modified>
</cp:coreProperties>
</file>