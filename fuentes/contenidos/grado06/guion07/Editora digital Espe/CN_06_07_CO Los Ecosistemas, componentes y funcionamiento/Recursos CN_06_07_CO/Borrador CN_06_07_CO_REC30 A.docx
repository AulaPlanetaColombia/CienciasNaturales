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20" w:rsidRPr="005C0B11" w:rsidRDefault="00873B20" w:rsidP="00873B20">
      <w:pPr>
        <w:jc w:val="both"/>
        <w:rPr>
          <w:rFonts w:ascii="Arial" w:hAnsi="Arial" w:cs="Arial"/>
          <w:b/>
          <w:color w:val="FF0000"/>
          <w:lang w:val="es-ES_tradnl"/>
        </w:rPr>
      </w:pPr>
      <w:r w:rsidRPr="005C0B11">
        <w:rPr>
          <w:rFonts w:ascii="Arial" w:hAnsi="Arial" w:cs="Arial"/>
          <w:b/>
          <w:color w:val="FF0000"/>
          <w:lang w:val="es-ES_tradnl"/>
        </w:rPr>
        <w:t>Borrador CN_06_07_CO_REC30 A</w:t>
      </w:r>
    </w:p>
    <w:p w:rsidR="000704F1" w:rsidRPr="005C0B11" w:rsidRDefault="000704F1" w:rsidP="00873B20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873B20" w:rsidRPr="005C0B11" w:rsidRDefault="00873B20" w:rsidP="00873B20">
      <w:pPr>
        <w:jc w:val="both"/>
        <w:rPr>
          <w:rFonts w:ascii="Arial" w:hAnsi="Arial" w:cs="Arial"/>
          <w:b/>
          <w:color w:val="FF0000"/>
          <w:lang w:val="es-ES_tradnl"/>
        </w:rPr>
      </w:pPr>
      <w:r w:rsidRPr="005C0B11">
        <w:rPr>
          <w:rFonts w:ascii="Arial" w:hAnsi="Arial" w:cs="Arial"/>
          <w:b/>
          <w:color w:val="FF0000"/>
          <w:lang w:val="es-ES_tradnl"/>
        </w:rPr>
        <w:t>Los factores abióticos de los ecosistemas</w:t>
      </w:r>
      <w:r w:rsidRPr="005C0B11">
        <w:rPr>
          <w:rFonts w:ascii="Arial" w:hAnsi="Arial" w:cs="Arial"/>
          <w:b/>
          <w:color w:val="FF0000"/>
          <w:lang w:val="es-ES_tradnl"/>
        </w:rPr>
        <w:tab/>
      </w:r>
    </w:p>
    <w:p w:rsidR="005C0B11" w:rsidRPr="005C0B11" w:rsidRDefault="005C0B11" w:rsidP="00873B20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873B20" w:rsidRPr="005C0B11" w:rsidRDefault="00873B20" w:rsidP="00873B20">
      <w:pPr>
        <w:jc w:val="both"/>
        <w:rPr>
          <w:rFonts w:ascii="Arial" w:hAnsi="Arial" w:cs="Arial"/>
          <w:b/>
          <w:color w:val="FF0000"/>
          <w:lang w:val="es-ES_tradnl"/>
        </w:rPr>
      </w:pPr>
      <w:r w:rsidRPr="005C0B11">
        <w:rPr>
          <w:rFonts w:ascii="Arial" w:hAnsi="Arial" w:cs="Arial"/>
          <w:b/>
          <w:color w:val="FF0000"/>
          <w:lang w:val="es-ES_tradnl"/>
        </w:rPr>
        <w:t>Interactivo sobre los factores abióticos de los ecosistemas</w:t>
      </w:r>
      <w:r w:rsidRPr="005C0B11">
        <w:rPr>
          <w:rFonts w:ascii="Arial" w:hAnsi="Arial" w:cs="Arial"/>
          <w:b/>
          <w:color w:val="FF0000"/>
          <w:lang w:val="es-ES_tradnl"/>
        </w:rPr>
        <w:tab/>
      </w:r>
    </w:p>
    <w:p w:rsidR="00873B20" w:rsidRPr="005C0B11" w:rsidRDefault="00873B20" w:rsidP="00873B20">
      <w:pPr>
        <w:jc w:val="both"/>
        <w:rPr>
          <w:rFonts w:ascii="Arial" w:hAnsi="Arial" w:cs="Arial"/>
          <w:b/>
          <w:color w:val="FF0000"/>
          <w:lang w:val="es-ES_tradnl"/>
        </w:rPr>
      </w:pPr>
      <w:r w:rsidRPr="005C0B11">
        <w:rPr>
          <w:rFonts w:ascii="Arial" w:hAnsi="Arial" w:cs="Arial"/>
          <w:b/>
          <w:color w:val="FF0000"/>
          <w:lang w:val="es-ES_tradnl"/>
        </w:rPr>
        <w:t>NO</w:t>
      </w:r>
      <w:r w:rsidRPr="005C0B11">
        <w:rPr>
          <w:rFonts w:ascii="Arial" w:hAnsi="Arial" w:cs="Arial"/>
          <w:b/>
          <w:color w:val="FF0000"/>
          <w:lang w:val="es-ES_tradnl"/>
        </w:rPr>
        <w:tab/>
        <w:t>Secuencia de imágenes</w:t>
      </w:r>
      <w:r w:rsidRPr="005C0B11">
        <w:rPr>
          <w:rFonts w:ascii="Arial" w:hAnsi="Arial" w:cs="Arial"/>
          <w:b/>
          <w:color w:val="FF0000"/>
          <w:lang w:val="es-ES_tradnl"/>
        </w:rPr>
        <w:tab/>
        <w:t>DIAP f1</w:t>
      </w:r>
    </w:p>
    <w:p w:rsidR="00873B20" w:rsidRDefault="00873B20" w:rsidP="009D55EE">
      <w:pPr>
        <w:jc w:val="both"/>
        <w:rPr>
          <w:rFonts w:ascii="Arial" w:hAnsi="Arial" w:cs="Arial"/>
          <w:b/>
          <w:lang w:val="es-ES_tradnl"/>
        </w:rPr>
      </w:pPr>
    </w:p>
    <w:p w:rsidR="00AC7094" w:rsidRPr="009D55EE" w:rsidRDefault="00F01947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Palabras clave del recurso (separadas por comas ","</w:t>
      </w:r>
      <w:r w:rsidR="00AC7094" w:rsidRPr="009D55EE">
        <w:rPr>
          <w:rFonts w:ascii="Arial" w:hAnsi="Arial" w:cs="Arial"/>
          <w:lang w:val="es-ES_tradnl"/>
        </w:rPr>
        <w:t xml:space="preserve">Luz solar, </w:t>
      </w:r>
      <w:r w:rsidR="000520F2" w:rsidRPr="009D55EE">
        <w:rPr>
          <w:rFonts w:ascii="Arial" w:hAnsi="Arial" w:cs="Arial"/>
          <w:lang w:val="es-ES_tradnl"/>
        </w:rPr>
        <w:t>temperatura, suelo, agua, ecosistemas</w:t>
      </w:r>
      <w:r w:rsidR="00A21515" w:rsidRPr="009D55EE">
        <w:rPr>
          <w:rFonts w:ascii="Arial" w:hAnsi="Arial" w:cs="Arial"/>
          <w:lang w:val="es-ES_tradnl"/>
        </w:rPr>
        <w:t>.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  <w:bookmarkStart w:id="0" w:name="_GoBack"/>
      <w:bookmarkEnd w:id="0"/>
    </w:p>
    <w:p w:rsidR="00AC7094" w:rsidRPr="009D55EE" w:rsidRDefault="00F01947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Tiempo estimado (minutos)</w:t>
      </w:r>
      <w:r w:rsidR="009D55EE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lang w:val="es-ES_tradnl"/>
        </w:rPr>
        <w:t>4</w:t>
      </w:r>
      <w:r w:rsidR="00AC7094" w:rsidRPr="009D55EE">
        <w:rPr>
          <w:rFonts w:ascii="Arial" w:hAnsi="Arial" w:cs="Arial"/>
          <w:lang w:val="es-ES_tradnl"/>
        </w:rPr>
        <w:t>0 minutos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96"/>
        <w:gridCol w:w="1457"/>
        <w:gridCol w:w="350"/>
        <w:gridCol w:w="2376"/>
        <w:gridCol w:w="402"/>
        <w:gridCol w:w="2170"/>
        <w:gridCol w:w="402"/>
      </w:tblGrid>
      <w:tr w:rsidR="00AC7094" w:rsidRPr="009D55EE" w:rsidTr="004C1799">
        <w:tc>
          <w:tcPr>
            <w:tcW w:w="1248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9D55EE" w:rsidTr="004C1799">
        <w:tc>
          <w:tcPr>
            <w:tcW w:w="1248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C7094" w:rsidRPr="009D55EE" w:rsidTr="004C1799">
        <w:tc>
          <w:tcPr>
            <w:tcW w:w="453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E26490" w:rsidTr="004C1799">
        <w:tc>
          <w:tcPr>
            <w:tcW w:w="453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9D55EE" w:rsidTr="004C1799">
        <w:tc>
          <w:tcPr>
            <w:tcW w:w="453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9D55EE" w:rsidTr="004C1799">
        <w:tc>
          <w:tcPr>
            <w:tcW w:w="453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C7094" w:rsidRPr="009D55EE" w:rsidTr="004C1799">
        <w:tc>
          <w:tcPr>
            <w:tcW w:w="212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9D55EE" w:rsidTr="004C1799">
        <w:tc>
          <w:tcPr>
            <w:tcW w:w="212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9D55EE" w:rsidTr="004C1799">
        <w:tc>
          <w:tcPr>
            <w:tcW w:w="212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Nivel del ejercicio, 1-Fácil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FC5E1B" w:rsidRPr="009D55EE" w:rsidRDefault="00FC5E1B" w:rsidP="009D55EE">
      <w:pPr>
        <w:jc w:val="both"/>
        <w:rPr>
          <w:rFonts w:ascii="Arial" w:hAnsi="Arial" w:cs="Arial"/>
          <w:b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FICHA DEL PROFESOR</w:t>
      </w:r>
    </w:p>
    <w:p w:rsidR="004C1799" w:rsidRPr="009D55EE" w:rsidRDefault="004C1799" w:rsidP="009D55EE">
      <w:pPr>
        <w:jc w:val="both"/>
        <w:rPr>
          <w:rFonts w:ascii="Arial" w:hAnsi="Arial" w:cs="Arial"/>
          <w:b/>
          <w:lang w:val="es-ES_tradnl"/>
        </w:rPr>
      </w:pPr>
    </w:p>
    <w:p w:rsidR="004C1799" w:rsidRPr="009D55EE" w:rsidRDefault="00D3186D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Objetivo</w:t>
      </w:r>
    </w:p>
    <w:p w:rsidR="0027611D" w:rsidRPr="009D55EE" w:rsidRDefault="0027611D" w:rsidP="009D55EE">
      <w:pPr>
        <w:jc w:val="both"/>
        <w:rPr>
          <w:rFonts w:ascii="Arial" w:hAnsi="Arial" w:cs="Arial"/>
          <w:b/>
          <w:lang w:val="es-ES_tradnl"/>
        </w:rPr>
      </w:pPr>
    </w:p>
    <w:p w:rsidR="00D3186D" w:rsidRPr="009D55EE" w:rsidRDefault="00D3186D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Identificar la importancia de los factores abióticos en los ecosistemas</w:t>
      </w:r>
      <w:r w:rsidR="00D26C86" w:rsidRPr="009D55EE">
        <w:rPr>
          <w:rFonts w:ascii="Arial" w:hAnsi="Arial" w:cs="Arial"/>
          <w:lang w:val="es-ES_tradnl"/>
        </w:rPr>
        <w:t>.</w:t>
      </w:r>
    </w:p>
    <w:p w:rsidR="00D3186D" w:rsidRPr="009D55EE" w:rsidRDefault="00D3186D" w:rsidP="009D55EE">
      <w:pPr>
        <w:jc w:val="both"/>
        <w:rPr>
          <w:rFonts w:ascii="Arial" w:hAnsi="Arial" w:cs="Arial"/>
          <w:b/>
          <w:lang w:val="es-ES_tradnl"/>
        </w:rPr>
      </w:pPr>
    </w:p>
    <w:p w:rsidR="00D3186D" w:rsidRPr="009D55EE" w:rsidRDefault="00D3186D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Propuesta</w:t>
      </w:r>
    </w:p>
    <w:p w:rsidR="00D3186D" w:rsidRPr="009D55EE" w:rsidRDefault="00D3186D" w:rsidP="009D55EE">
      <w:pPr>
        <w:jc w:val="both"/>
        <w:rPr>
          <w:rFonts w:ascii="Arial" w:hAnsi="Arial" w:cs="Arial"/>
          <w:b/>
          <w:lang w:val="es-ES_tradnl"/>
        </w:rPr>
      </w:pPr>
    </w:p>
    <w:p w:rsidR="00D3186D" w:rsidRPr="009D55EE" w:rsidRDefault="00D3186D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 xml:space="preserve">Se propone visualizar las siguientes </w:t>
      </w:r>
      <w:r w:rsidR="00D26C86" w:rsidRPr="009D55EE">
        <w:rPr>
          <w:rFonts w:ascii="Arial" w:hAnsi="Arial" w:cs="Arial"/>
          <w:lang w:val="es-ES_tradnl"/>
        </w:rPr>
        <w:t>imágenes</w:t>
      </w:r>
      <w:r w:rsidR="009D55EE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lang w:val="es-ES_tradnl"/>
        </w:rPr>
        <w:t xml:space="preserve">sobre los factores abióticos </w:t>
      </w:r>
      <w:r w:rsidR="000520F2" w:rsidRPr="009D55EE">
        <w:rPr>
          <w:rFonts w:ascii="Arial" w:hAnsi="Arial" w:cs="Arial"/>
          <w:lang w:val="es-ES_tradnl"/>
        </w:rPr>
        <w:t>y profundizar en el tema a</w:t>
      </w:r>
      <w:r w:rsidRPr="009D55EE">
        <w:rPr>
          <w:rFonts w:ascii="Arial" w:hAnsi="Arial" w:cs="Arial"/>
          <w:lang w:val="es-ES_tradnl"/>
        </w:rPr>
        <w:t xml:space="preserve"> partir de preguntas y ejemplos.</w:t>
      </w:r>
    </w:p>
    <w:p w:rsidR="00D3186D" w:rsidRPr="009D55EE" w:rsidRDefault="00D3186D" w:rsidP="009D55EE">
      <w:pPr>
        <w:jc w:val="both"/>
        <w:rPr>
          <w:rFonts w:ascii="Arial" w:hAnsi="Arial" w:cs="Arial"/>
          <w:lang w:val="es-ES_tradnl"/>
        </w:rPr>
      </w:pPr>
    </w:p>
    <w:p w:rsidR="00247524" w:rsidRPr="009D55EE" w:rsidRDefault="00D3186D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Antes </w:t>
      </w:r>
      <w:r w:rsidR="008C0511" w:rsidRPr="009D55EE">
        <w:rPr>
          <w:rFonts w:ascii="Arial" w:hAnsi="Arial" w:cs="Arial"/>
          <w:b/>
          <w:lang w:val="es-ES_tradnl"/>
        </w:rPr>
        <w:t>de la presentación</w:t>
      </w:r>
    </w:p>
    <w:p w:rsidR="00247524" w:rsidRPr="009D55EE" w:rsidRDefault="00247524" w:rsidP="009D55EE">
      <w:pPr>
        <w:jc w:val="both"/>
        <w:rPr>
          <w:rFonts w:ascii="Arial" w:hAnsi="Arial" w:cs="Arial"/>
          <w:lang w:val="es-ES_tradnl"/>
        </w:rPr>
      </w:pPr>
    </w:p>
    <w:p w:rsidR="000520F2" w:rsidRPr="009D55EE" w:rsidRDefault="0024752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P</w:t>
      </w:r>
      <w:r w:rsidR="00D3186D" w:rsidRPr="009D55EE">
        <w:rPr>
          <w:rFonts w:ascii="Arial" w:hAnsi="Arial" w:cs="Arial"/>
          <w:lang w:val="es-ES_tradnl"/>
        </w:rPr>
        <w:t xml:space="preserve">regunte a los estudiantes </w:t>
      </w:r>
      <w:r w:rsidR="00D26C86" w:rsidRPr="009D55EE">
        <w:rPr>
          <w:rFonts w:ascii="Arial" w:hAnsi="Arial" w:cs="Arial"/>
          <w:lang w:val="es-ES_tradnl"/>
        </w:rPr>
        <w:t>qué</w:t>
      </w:r>
      <w:r w:rsidR="009D55EE">
        <w:rPr>
          <w:rFonts w:ascii="Arial" w:hAnsi="Arial" w:cs="Arial"/>
          <w:lang w:val="es-ES_tradnl"/>
        </w:rPr>
        <w:t xml:space="preserve"> </w:t>
      </w:r>
      <w:r w:rsidR="00D3186D" w:rsidRPr="009D55EE">
        <w:rPr>
          <w:rFonts w:ascii="Arial" w:hAnsi="Arial" w:cs="Arial"/>
          <w:lang w:val="es-ES_tradnl"/>
        </w:rPr>
        <w:t xml:space="preserve">factores abióticos influenciaron en el día de hoy su </w:t>
      </w:r>
      <w:proofErr w:type="spellStart"/>
      <w:r w:rsidR="00D3186D" w:rsidRPr="009D55EE">
        <w:rPr>
          <w:rFonts w:ascii="Arial" w:hAnsi="Arial" w:cs="Arial"/>
          <w:lang w:val="es-ES_tradnl"/>
        </w:rPr>
        <w:t>comportamiento</w:t>
      </w:r>
      <w:proofErr w:type="gramStart"/>
      <w:r w:rsidR="00967C1D" w:rsidRPr="009D55EE">
        <w:rPr>
          <w:rFonts w:ascii="Arial" w:hAnsi="Arial" w:cs="Arial"/>
          <w:lang w:val="es-ES_tradnl"/>
        </w:rPr>
        <w:t>,</w:t>
      </w:r>
      <w:r w:rsidR="00D3186D" w:rsidRPr="009D55EE">
        <w:rPr>
          <w:rFonts w:ascii="Arial" w:hAnsi="Arial" w:cs="Arial"/>
          <w:lang w:val="es-ES_tradnl"/>
        </w:rPr>
        <w:t>antes</w:t>
      </w:r>
      <w:proofErr w:type="spellEnd"/>
      <w:proofErr w:type="gramEnd"/>
      <w:r w:rsidR="00D3186D" w:rsidRPr="009D55EE">
        <w:rPr>
          <w:rFonts w:ascii="Arial" w:hAnsi="Arial" w:cs="Arial"/>
          <w:lang w:val="es-ES_tradnl"/>
        </w:rPr>
        <w:t xml:space="preserve"> de entrar a clase, en sus casas o en el colegio. </w:t>
      </w:r>
    </w:p>
    <w:p w:rsidR="000520F2" w:rsidRPr="009D55EE" w:rsidRDefault="000520F2" w:rsidP="009D55EE">
      <w:pPr>
        <w:jc w:val="both"/>
        <w:rPr>
          <w:rFonts w:ascii="Arial" w:hAnsi="Arial" w:cs="Arial"/>
          <w:lang w:val="es-ES_tradnl"/>
        </w:rPr>
      </w:pPr>
    </w:p>
    <w:p w:rsidR="0027611D" w:rsidRPr="009D55EE" w:rsidRDefault="0027611D" w:rsidP="009D55E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>¿</w:t>
      </w:r>
      <w:r w:rsidR="00D3186D" w:rsidRPr="009D55EE">
        <w:rPr>
          <w:rFonts w:ascii="Arial" w:hAnsi="Arial" w:cs="Arial"/>
          <w:sz w:val="24"/>
          <w:szCs w:val="24"/>
          <w:lang w:val="es-ES_tradnl"/>
        </w:rPr>
        <w:t>Qué pasaría si no tuvieran alguno de estos</w:t>
      </w:r>
      <w:r w:rsidR="00247524" w:rsidRPr="009D55EE">
        <w:rPr>
          <w:rFonts w:ascii="Arial" w:hAnsi="Arial" w:cs="Arial"/>
          <w:sz w:val="24"/>
          <w:szCs w:val="24"/>
          <w:lang w:val="es-ES_tradnl"/>
        </w:rPr>
        <w:t xml:space="preserve"> factores abióticos a disposición</w:t>
      </w:r>
      <w:r w:rsidR="00D3186D" w:rsidRPr="009D55EE">
        <w:rPr>
          <w:rFonts w:ascii="Arial" w:hAnsi="Arial" w:cs="Arial"/>
          <w:sz w:val="24"/>
          <w:szCs w:val="24"/>
          <w:lang w:val="es-ES_tradnl"/>
        </w:rPr>
        <w:t>?</w:t>
      </w:r>
    </w:p>
    <w:p w:rsidR="0027611D" w:rsidRPr="009D55EE" w:rsidRDefault="0027611D" w:rsidP="009D55E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>¿</w:t>
      </w:r>
      <w:r w:rsidR="00247524" w:rsidRPr="009D55EE">
        <w:rPr>
          <w:rFonts w:ascii="Arial" w:hAnsi="Arial" w:cs="Arial"/>
          <w:sz w:val="24"/>
          <w:szCs w:val="24"/>
          <w:lang w:val="es-ES_tradnl"/>
        </w:rPr>
        <w:t xml:space="preserve">Qué pasaría si no </w:t>
      </w:r>
      <w:r w:rsidRPr="009D55EE">
        <w:rPr>
          <w:rFonts w:ascii="Arial" w:hAnsi="Arial" w:cs="Arial"/>
          <w:sz w:val="24"/>
          <w:szCs w:val="24"/>
          <w:lang w:val="es-ES_tradnl"/>
        </w:rPr>
        <w:t xml:space="preserve">hubiera </w:t>
      </w:r>
      <w:r w:rsidR="00247524" w:rsidRPr="009D55EE">
        <w:rPr>
          <w:rFonts w:ascii="Arial" w:hAnsi="Arial" w:cs="Arial"/>
          <w:sz w:val="24"/>
          <w:szCs w:val="24"/>
          <w:lang w:val="es-ES_tradnl"/>
        </w:rPr>
        <w:t xml:space="preserve">agua en sus casas? </w:t>
      </w:r>
    </w:p>
    <w:p w:rsidR="0027611D" w:rsidRPr="009D55EE" w:rsidRDefault="0027611D" w:rsidP="009D55E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>¿Qué pasaría si fuera</w:t>
      </w:r>
      <w:r w:rsidR="00247524" w:rsidRPr="009D55EE">
        <w:rPr>
          <w:rFonts w:ascii="Arial" w:hAnsi="Arial" w:cs="Arial"/>
          <w:sz w:val="24"/>
          <w:szCs w:val="24"/>
          <w:lang w:val="es-ES_tradnl"/>
        </w:rPr>
        <w:t xml:space="preserve"> siempre</w:t>
      </w:r>
      <w:r w:rsidRPr="009D55EE">
        <w:rPr>
          <w:rFonts w:ascii="Arial" w:hAnsi="Arial" w:cs="Arial"/>
          <w:sz w:val="24"/>
          <w:szCs w:val="24"/>
          <w:lang w:val="es-ES_tradnl"/>
        </w:rPr>
        <w:t xml:space="preserve"> de noche</w:t>
      </w:r>
      <w:r w:rsidR="00247524" w:rsidRPr="009D55EE">
        <w:rPr>
          <w:rFonts w:ascii="Arial" w:hAnsi="Arial" w:cs="Arial"/>
          <w:sz w:val="24"/>
          <w:szCs w:val="24"/>
          <w:lang w:val="es-ES_tradnl"/>
        </w:rPr>
        <w:t xml:space="preserve">? </w:t>
      </w:r>
    </w:p>
    <w:p w:rsidR="00D3186D" w:rsidRPr="009D55EE" w:rsidRDefault="0027611D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P</w:t>
      </w:r>
      <w:r w:rsidR="00D3186D" w:rsidRPr="009D55EE">
        <w:rPr>
          <w:rFonts w:ascii="Arial" w:hAnsi="Arial" w:cs="Arial"/>
          <w:lang w:val="es-ES_tradnl"/>
        </w:rPr>
        <w:t>ermita que los estudiantes planteen respuestas hipotéticas o extravagantes, como usar trajes especiales, ser mutantes</w:t>
      </w:r>
      <w:r w:rsidR="00247524" w:rsidRPr="009D55EE">
        <w:rPr>
          <w:rFonts w:ascii="Arial" w:hAnsi="Arial" w:cs="Arial"/>
          <w:lang w:val="es-ES_tradnl"/>
        </w:rPr>
        <w:t xml:space="preserve"> o</w:t>
      </w:r>
      <w:r w:rsidR="00D3186D" w:rsidRPr="009D55EE">
        <w:rPr>
          <w:rFonts w:ascii="Arial" w:hAnsi="Arial" w:cs="Arial"/>
          <w:lang w:val="es-ES_tradnl"/>
        </w:rPr>
        <w:t xml:space="preserve"> usar un producto inventado que</w:t>
      </w:r>
      <w:r w:rsidR="009D55EE">
        <w:rPr>
          <w:rFonts w:ascii="Arial" w:hAnsi="Arial" w:cs="Arial"/>
          <w:lang w:val="es-ES_tradnl"/>
        </w:rPr>
        <w:t xml:space="preserve"> </w:t>
      </w:r>
      <w:r w:rsidR="00D26C86" w:rsidRPr="009D55EE">
        <w:rPr>
          <w:rFonts w:ascii="Arial" w:hAnsi="Arial" w:cs="Arial"/>
          <w:lang w:val="es-ES_tradnl"/>
        </w:rPr>
        <w:t>permita</w:t>
      </w:r>
      <w:r w:rsidR="009D55EE">
        <w:rPr>
          <w:rFonts w:ascii="Arial" w:hAnsi="Arial" w:cs="Arial"/>
          <w:lang w:val="es-ES_tradnl"/>
        </w:rPr>
        <w:t xml:space="preserve"> </w:t>
      </w:r>
      <w:r w:rsidR="00247524" w:rsidRPr="009D55EE">
        <w:rPr>
          <w:rFonts w:ascii="Arial" w:hAnsi="Arial" w:cs="Arial"/>
          <w:lang w:val="es-ES_tradnl"/>
        </w:rPr>
        <w:t>no bañarse cada día. Haga énfasis en que la res</w:t>
      </w:r>
      <w:r w:rsidR="000520F2" w:rsidRPr="009D55EE">
        <w:rPr>
          <w:rFonts w:ascii="Arial" w:hAnsi="Arial" w:cs="Arial"/>
          <w:lang w:val="es-ES_tradnl"/>
        </w:rPr>
        <w:t xml:space="preserve">puesta no puede ser morirse. </w:t>
      </w:r>
      <w:r w:rsidR="00247524" w:rsidRPr="009D55EE">
        <w:rPr>
          <w:rFonts w:ascii="Arial" w:hAnsi="Arial" w:cs="Arial"/>
          <w:lang w:val="es-ES_tradnl"/>
        </w:rPr>
        <w:t>La idea es que intenten imaginar la vida sin uno de estos elementos. C</w:t>
      </w:r>
      <w:r w:rsidR="00D3186D" w:rsidRPr="009D55EE">
        <w:rPr>
          <w:rFonts w:ascii="Arial" w:hAnsi="Arial" w:cs="Arial"/>
          <w:lang w:val="es-ES_tradnl"/>
        </w:rPr>
        <w:t xml:space="preserve">ualquier </w:t>
      </w:r>
      <w:r w:rsidR="00247524" w:rsidRPr="009D55EE">
        <w:rPr>
          <w:rFonts w:ascii="Arial" w:hAnsi="Arial" w:cs="Arial"/>
          <w:lang w:val="es-ES_tradnl"/>
        </w:rPr>
        <w:t>planteamiento es importante</w:t>
      </w:r>
      <w:r w:rsidR="00D3186D" w:rsidRPr="009D55EE">
        <w:rPr>
          <w:rFonts w:ascii="Arial" w:hAnsi="Arial" w:cs="Arial"/>
          <w:lang w:val="es-ES_tradnl"/>
        </w:rPr>
        <w:t>.</w:t>
      </w:r>
      <w:r w:rsidR="000520F2" w:rsidRPr="009D55EE">
        <w:rPr>
          <w:rFonts w:ascii="Arial" w:hAnsi="Arial" w:cs="Arial"/>
          <w:lang w:val="es-ES_tradnl"/>
        </w:rPr>
        <w:t xml:space="preserve"> Se sugiere tomar nota de estas ideas en el tablero para poder </w:t>
      </w:r>
      <w:r w:rsidR="004D25A0" w:rsidRPr="009D55EE">
        <w:rPr>
          <w:rFonts w:ascii="Arial" w:hAnsi="Arial" w:cs="Arial"/>
          <w:lang w:val="es-ES_tradnl"/>
        </w:rPr>
        <w:t>retomarlas</w:t>
      </w:r>
      <w:r w:rsidR="009D55EE">
        <w:rPr>
          <w:rFonts w:ascii="Arial" w:hAnsi="Arial" w:cs="Arial"/>
          <w:lang w:val="es-ES_tradnl"/>
        </w:rPr>
        <w:t xml:space="preserve"> </w:t>
      </w:r>
      <w:r w:rsidR="000520F2" w:rsidRPr="009D55EE">
        <w:rPr>
          <w:rFonts w:ascii="Arial" w:hAnsi="Arial" w:cs="Arial"/>
          <w:lang w:val="es-ES_tradnl"/>
        </w:rPr>
        <w:t>al final de la exposición</w:t>
      </w:r>
      <w:r w:rsidR="004D25A0" w:rsidRPr="009D55EE">
        <w:rPr>
          <w:rFonts w:ascii="Arial" w:hAnsi="Arial" w:cs="Arial"/>
          <w:lang w:val="es-ES_tradnl"/>
        </w:rPr>
        <w:t>.</w:t>
      </w:r>
    </w:p>
    <w:p w:rsidR="00782C1B" w:rsidRPr="009D55EE" w:rsidRDefault="00782C1B" w:rsidP="009D55EE">
      <w:pPr>
        <w:jc w:val="both"/>
        <w:rPr>
          <w:rFonts w:ascii="Arial" w:hAnsi="Arial" w:cs="Arial"/>
          <w:lang w:val="es-ES_tradnl"/>
        </w:rPr>
      </w:pPr>
    </w:p>
    <w:p w:rsidR="00996004" w:rsidRPr="009D55EE" w:rsidRDefault="00996004" w:rsidP="009D55EE">
      <w:pPr>
        <w:jc w:val="both"/>
        <w:rPr>
          <w:rFonts w:ascii="Arial" w:hAnsi="Arial" w:cs="Arial"/>
          <w:b/>
          <w:lang w:val="es-ES_tradnl"/>
        </w:rPr>
      </w:pPr>
    </w:p>
    <w:p w:rsidR="00247524" w:rsidRPr="009D55EE" w:rsidRDefault="00247524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Durante la </w:t>
      </w:r>
      <w:r w:rsidR="008C0511" w:rsidRPr="009D55EE">
        <w:rPr>
          <w:rFonts w:ascii="Arial" w:hAnsi="Arial" w:cs="Arial"/>
          <w:b/>
          <w:lang w:val="es-ES_tradnl"/>
        </w:rPr>
        <w:t>presentación</w:t>
      </w:r>
    </w:p>
    <w:p w:rsidR="0027611D" w:rsidRPr="009D55EE" w:rsidRDefault="0027611D" w:rsidP="009D55EE">
      <w:pPr>
        <w:jc w:val="both"/>
        <w:rPr>
          <w:rFonts w:ascii="Arial" w:hAnsi="Arial" w:cs="Arial"/>
          <w:b/>
          <w:lang w:val="es-ES_tradnl"/>
        </w:rPr>
      </w:pPr>
    </w:p>
    <w:p w:rsidR="0027611D" w:rsidRPr="009D55EE" w:rsidRDefault="0027611D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 xml:space="preserve">Durante la secuencia de imágenes realice las siguientes preguntas relacionadas con cada </w:t>
      </w:r>
      <w:r w:rsidR="004D25A0" w:rsidRPr="009D55EE">
        <w:rPr>
          <w:rFonts w:ascii="Arial" w:hAnsi="Arial" w:cs="Arial"/>
          <w:lang w:val="es-ES_tradnl"/>
        </w:rPr>
        <w:t>una</w:t>
      </w:r>
      <w:r w:rsidRPr="009D55EE">
        <w:rPr>
          <w:rFonts w:ascii="Arial" w:hAnsi="Arial" w:cs="Arial"/>
          <w:lang w:val="es-ES_tradnl"/>
        </w:rPr>
        <w:t>:</w:t>
      </w:r>
    </w:p>
    <w:p w:rsidR="00D3186D" w:rsidRPr="009D55EE" w:rsidRDefault="00D3186D" w:rsidP="009D55EE">
      <w:pPr>
        <w:jc w:val="both"/>
        <w:rPr>
          <w:rFonts w:ascii="Arial" w:hAnsi="Arial" w:cs="Arial"/>
          <w:lang w:val="es-ES_tradnl"/>
        </w:rPr>
      </w:pPr>
    </w:p>
    <w:p w:rsidR="0027611D" w:rsidRPr="009D55EE" w:rsidRDefault="00247524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 xml:space="preserve">La imagen introductoria es la del </w:t>
      </w:r>
      <w:r w:rsidR="004D25A0" w:rsidRPr="009D55EE">
        <w:rPr>
          <w:rFonts w:ascii="Arial" w:hAnsi="Arial" w:cs="Arial"/>
          <w:sz w:val="24"/>
          <w:szCs w:val="24"/>
          <w:lang w:val="es-ES_tradnl"/>
        </w:rPr>
        <w:t>Sol</w:t>
      </w:r>
      <w:r w:rsidR="0027611D" w:rsidRPr="009D55EE">
        <w:rPr>
          <w:rFonts w:ascii="Arial" w:hAnsi="Arial" w:cs="Arial"/>
          <w:sz w:val="24"/>
          <w:szCs w:val="24"/>
          <w:lang w:val="es-ES_tradnl"/>
        </w:rPr>
        <w:t xml:space="preserve">, pregunte a los estudiantes </w:t>
      </w:r>
      <w:r w:rsidR="004D25A0" w:rsidRPr="009D55EE">
        <w:rPr>
          <w:rFonts w:ascii="Arial" w:hAnsi="Arial" w:cs="Arial"/>
          <w:sz w:val="24"/>
          <w:szCs w:val="24"/>
          <w:lang w:val="es-ES_tradnl"/>
        </w:rPr>
        <w:t>d</w:t>
      </w:r>
      <w:r w:rsidRPr="009D55EE">
        <w:rPr>
          <w:rFonts w:ascii="Arial" w:hAnsi="Arial" w:cs="Arial"/>
          <w:sz w:val="24"/>
          <w:szCs w:val="24"/>
          <w:lang w:val="es-ES_tradnl"/>
        </w:rPr>
        <w:t>e dónde proviene la luz</w:t>
      </w:r>
      <w:r w:rsidR="004D25A0" w:rsidRPr="009D55EE">
        <w:rPr>
          <w:rFonts w:ascii="Arial" w:hAnsi="Arial" w:cs="Arial"/>
          <w:sz w:val="24"/>
          <w:szCs w:val="24"/>
          <w:lang w:val="es-ES_tradnl"/>
        </w:rPr>
        <w:t>.</w:t>
      </w:r>
    </w:p>
    <w:p w:rsidR="0027611D" w:rsidRPr="009D55EE" w:rsidRDefault="00782C1B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>Posterior a esto, pregunte si h</w:t>
      </w:r>
      <w:r w:rsidRPr="009D55EE">
        <w:rPr>
          <w:rFonts w:ascii="Arial" w:hAnsi="Arial" w:cs="Arial"/>
          <w:sz w:val="24"/>
          <w:szCs w:val="24"/>
        </w:rPr>
        <w:t>ay diferencias entre la cantidad de luz que hay entre el día y la noche</w:t>
      </w:r>
      <w:r w:rsidR="004D25A0" w:rsidRPr="009D55EE">
        <w:rPr>
          <w:rFonts w:ascii="Arial" w:hAnsi="Arial" w:cs="Arial"/>
          <w:sz w:val="24"/>
          <w:szCs w:val="24"/>
        </w:rPr>
        <w:t xml:space="preserve">; </w:t>
      </w:r>
      <w:r w:rsidRPr="009D55E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profundice sobre el reloj biológico que es determinado por la incidencia de luz en la </w:t>
      </w:r>
      <w:r w:rsidR="004D25A0" w:rsidRPr="009D55E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  <w:t>Tierra</w:t>
      </w:r>
      <w:r w:rsidRPr="009D55E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  <w:t>.</w:t>
      </w:r>
    </w:p>
    <w:p w:rsidR="00197BD6" w:rsidRPr="009D55EE" w:rsidRDefault="004C1799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color w:val="000000"/>
          <w:sz w:val="24"/>
          <w:szCs w:val="24"/>
        </w:rPr>
        <w:t xml:space="preserve">La distancia del </w:t>
      </w:r>
      <w:r w:rsidR="004D25A0" w:rsidRPr="009D55EE">
        <w:rPr>
          <w:rFonts w:ascii="Arial" w:hAnsi="Arial" w:cs="Arial"/>
          <w:color w:val="000000"/>
          <w:sz w:val="24"/>
          <w:szCs w:val="24"/>
        </w:rPr>
        <w:t xml:space="preserve">Sol </w:t>
      </w:r>
      <w:r w:rsidRPr="009D55EE">
        <w:rPr>
          <w:rFonts w:ascii="Arial" w:hAnsi="Arial" w:cs="Arial"/>
          <w:color w:val="000000"/>
          <w:sz w:val="24"/>
          <w:szCs w:val="24"/>
        </w:rPr>
        <w:t xml:space="preserve">a la Tierra ha sido fundamental para la vida en </w:t>
      </w:r>
      <w:r w:rsidR="004D25A0" w:rsidRPr="009D55EE">
        <w:rPr>
          <w:rFonts w:ascii="Arial" w:hAnsi="Arial" w:cs="Arial"/>
          <w:color w:val="000000"/>
          <w:sz w:val="24"/>
          <w:szCs w:val="24"/>
        </w:rPr>
        <w:t>nuestro planeta.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="004D25A0" w:rsidRPr="009D55EE">
        <w:rPr>
          <w:rFonts w:ascii="Arial" w:hAnsi="Arial" w:cs="Arial"/>
          <w:color w:val="000000"/>
          <w:sz w:val="24"/>
          <w:szCs w:val="24"/>
        </w:rPr>
        <w:t>Explore con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="0027611D" w:rsidRPr="009D55EE">
        <w:rPr>
          <w:rFonts w:ascii="Arial" w:hAnsi="Arial" w:cs="Arial"/>
          <w:color w:val="000000"/>
          <w:sz w:val="24"/>
          <w:szCs w:val="24"/>
        </w:rPr>
        <w:t xml:space="preserve">los 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estudiantes </w:t>
      </w:r>
      <w:r w:rsidR="00197BD6" w:rsidRPr="009D55EE">
        <w:rPr>
          <w:rFonts w:ascii="Arial" w:hAnsi="Arial" w:cs="Arial"/>
          <w:color w:val="000000"/>
          <w:sz w:val="24"/>
          <w:szCs w:val="24"/>
        </w:rPr>
        <w:t xml:space="preserve">i </w:t>
      </w:r>
      <w:r w:rsidR="00782C1B" w:rsidRPr="009D55EE">
        <w:rPr>
          <w:rFonts w:ascii="Arial" w:hAnsi="Arial" w:cs="Arial"/>
          <w:color w:val="000000"/>
          <w:sz w:val="24"/>
          <w:szCs w:val="24"/>
        </w:rPr>
        <w:t>pod</w:t>
      </w:r>
      <w:r w:rsidR="0027611D" w:rsidRPr="009D55EE">
        <w:rPr>
          <w:rFonts w:ascii="Arial" w:hAnsi="Arial" w:cs="Arial"/>
          <w:color w:val="000000"/>
          <w:sz w:val="24"/>
          <w:szCs w:val="24"/>
        </w:rPr>
        <w:t xml:space="preserve">ría </w:t>
      </w:r>
      <w:r w:rsidR="004D25A0" w:rsidRPr="009D55EE">
        <w:rPr>
          <w:rFonts w:ascii="Arial" w:hAnsi="Arial" w:cs="Arial"/>
          <w:color w:val="000000"/>
          <w:sz w:val="24"/>
          <w:szCs w:val="24"/>
        </w:rPr>
        <w:t>haber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="0027611D" w:rsidRPr="009D55EE">
        <w:rPr>
          <w:rFonts w:ascii="Arial" w:hAnsi="Arial" w:cs="Arial"/>
          <w:color w:val="000000"/>
          <w:sz w:val="24"/>
          <w:szCs w:val="24"/>
        </w:rPr>
        <w:t>vida en otro planeta</w:t>
      </w:r>
      <w:r w:rsidR="00197BD6" w:rsidRPr="009D55EE">
        <w:rPr>
          <w:rFonts w:ascii="Arial" w:hAnsi="Arial" w:cs="Arial"/>
          <w:color w:val="000000"/>
          <w:sz w:val="24"/>
          <w:szCs w:val="24"/>
        </w:rPr>
        <w:t xml:space="preserve"> del sistema</w:t>
      </w:r>
      <w:r w:rsidR="0027611D" w:rsidRPr="009D55EE">
        <w:rPr>
          <w:rFonts w:ascii="Arial" w:hAnsi="Arial" w:cs="Arial"/>
          <w:color w:val="000000"/>
          <w:sz w:val="24"/>
          <w:szCs w:val="24"/>
        </w:rPr>
        <w:t>.</w:t>
      </w:r>
      <w:r w:rsidR="00197BD6" w:rsidRPr="009D55EE">
        <w:rPr>
          <w:rFonts w:ascii="Arial" w:hAnsi="Arial" w:cs="Arial"/>
          <w:color w:val="000000"/>
          <w:sz w:val="24"/>
          <w:szCs w:val="24"/>
        </w:rPr>
        <w:t xml:space="preserve"> Para esto es importante que investigue sus condiciones, distancia</w:t>
      </w:r>
      <w:r w:rsidR="004D25A0" w:rsidRPr="009D55EE">
        <w:rPr>
          <w:rFonts w:ascii="Arial" w:hAnsi="Arial" w:cs="Arial"/>
          <w:color w:val="000000"/>
          <w:sz w:val="24"/>
          <w:szCs w:val="24"/>
        </w:rPr>
        <w:t>,</w:t>
      </w:r>
      <w:r w:rsidR="00197BD6" w:rsidRPr="009D55EE">
        <w:rPr>
          <w:rFonts w:ascii="Arial" w:hAnsi="Arial" w:cs="Arial"/>
          <w:color w:val="000000"/>
          <w:sz w:val="24"/>
          <w:szCs w:val="24"/>
        </w:rPr>
        <w:t xml:space="preserve"> clima, agua o duración del día y la noche.</w:t>
      </w:r>
    </w:p>
    <w:p w:rsidR="00197BD6" w:rsidRPr="009D55EE" w:rsidRDefault="00782C1B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color w:val="000000"/>
          <w:sz w:val="24"/>
          <w:szCs w:val="24"/>
        </w:rPr>
        <w:t>P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 xml:space="preserve">regunte qué cantidad de luz </w:t>
      </w:r>
      <w:proofErr w:type="spellStart"/>
      <w:r w:rsidR="006C475A" w:rsidRPr="009D55EE">
        <w:rPr>
          <w:rFonts w:ascii="Arial" w:hAnsi="Arial" w:cs="Arial"/>
          <w:color w:val="000000"/>
          <w:sz w:val="24"/>
          <w:szCs w:val="24"/>
        </w:rPr>
        <w:t>y</w:t>
      </w:r>
      <w:r w:rsidRPr="009D55EE">
        <w:rPr>
          <w:rFonts w:ascii="Arial" w:hAnsi="Arial" w:cs="Arial"/>
          <w:color w:val="000000"/>
          <w:sz w:val="24"/>
          <w:szCs w:val="24"/>
        </w:rPr>
        <w:t>calor</w:t>
      </w:r>
      <w:proofErr w:type="spellEnd"/>
      <w:r w:rsidRPr="009D55EE">
        <w:rPr>
          <w:rFonts w:ascii="Arial" w:hAnsi="Arial" w:cs="Arial"/>
          <w:color w:val="000000"/>
          <w:sz w:val="24"/>
          <w:szCs w:val="24"/>
        </w:rPr>
        <w:t xml:space="preserve"> llega </w:t>
      </w:r>
      <w:proofErr w:type="spellStart"/>
      <w:r w:rsidRPr="009D55EE">
        <w:rPr>
          <w:rFonts w:ascii="Arial" w:hAnsi="Arial" w:cs="Arial"/>
          <w:color w:val="000000"/>
          <w:sz w:val="24"/>
          <w:szCs w:val="24"/>
        </w:rPr>
        <w:t>alos</w:t>
      </w:r>
      <w:proofErr w:type="spellEnd"/>
      <w:r w:rsidRPr="009D55EE">
        <w:rPr>
          <w:rFonts w:ascii="Arial" w:hAnsi="Arial" w:cs="Arial"/>
          <w:color w:val="000000"/>
          <w:sz w:val="24"/>
          <w:szCs w:val="24"/>
        </w:rPr>
        <w:t xml:space="preserve"> polos en contraposición con los ecosistemas colombianos.</w:t>
      </w:r>
    </w:p>
    <w:p w:rsidR="006C475A" w:rsidRPr="009D55EE" w:rsidRDefault="006C475A" w:rsidP="009D55EE">
      <w:pPr>
        <w:pStyle w:val="Prrafode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197BD6" w:rsidRPr="009D55EE" w:rsidRDefault="00782C1B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Pregunte por</w:t>
      </w:r>
      <w:r w:rsidR="00197BD6" w:rsidRPr="009D55EE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 xml:space="preserve"> los </w:t>
      </w:r>
      <w:proofErr w:type="spellStart"/>
      <w:r w:rsidR="00197BD6" w:rsidRPr="009D55EE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estadosd</w:t>
      </w:r>
      <w:r w:rsidRPr="009D55EE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el</w:t>
      </w:r>
      <w:proofErr w:type="spellEnd"/>
      <w:r w:rsidRPr="009D55EE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 xml:space="preserve"> agua que </w:t>
      </w:r>
      <w:r w:rsidR="00197BD6" w:rsidRPr="009D55EE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aparecen en la imagen (</w:t>
      </w:r>
      <w:r w:rsidR="00197BD6" w:rsidRPr="009D55EE">
        <w:rPr>
          <w:rFonts w:ascii="Arial" w:hAnsi="Arial" w:cs="Arial"/>
          <w:sz w:val="24"/>
          <w:szCs w:val="24"/>
        </w:rPr>
        <w:t>líquido, sólido y gaseoso</w:t>
      </w:r>
      <w:r w:rsidR="006C475A" w:rsidRPr="009D55EE">
        <w:rPr>
          <w:rFonts w:ascii="Arial" w:hAnsi="Arial" w:cs="Arial"/>
          <w:sz w:val="24"/>
          <w:szCs w:val="24"/>
        </w:rPr>
        <w:t>)</w:t>
      </w:r>
      <w:r w:rsidR="00197BD6" w:rsidRPr="009D55EE">
        <w:rPr>
          <w:rFonts w:ascii="Arial" w:hAnsi="Arial" w:cs="Arial"/>
          <w:sz w:val="24"/>
          <w:szCs w:val="24"/>
        </w:rPr>
        <w:t>. E</w:t>
      </w:r>
      <w:r w:rsidR="00B41F5B" w:rsidRPr="009D55EE">
        <w:rPr>
          <w:rFonts w:ascii="Arial" w:hAnsi="Arial" w:cs="Arial"/>
          <w:sz w:val="24"/>
          <w:szCs w:val="24"/>
        </w:rPr>
        <w:t xml:space="preserve">n la imagen 6se </w:t>
      </w:r>
      <w:r w:rsidR="00197BD6" w:rsidRPr="009D55EE">
        <w:rPr>
          <w:rFonts w:ascii="Arial" w:hAnsi="Arial" w:cs="Arial"/>
          <w:sz w:val="24"/>
          <w:szCs w:val="24"/>
        </w:rPr>
        <w:t>muestra</w:t>
      </w:r>
      <w:r w:rsidR="00B41F5B" w:rsidRPr="009D55EE">
        <w:rPr>
          <w:rFonts w:ascii="Arial" w:hAnsi="Arial" w:cs="Arial"/>
          <w:sz w:val="24"/>
          <w:szCs w:val="24"/>
        </w:rPr>
        <w:t xml:space="preserve"> el esquema del ciclo del agua sin nombres, la idea es que </w:t>
      </w:r>
      <w:r w:rsidR="006C475A" w:rsidRPr="009D55EE">
        <w:rPr>
          <w:rFonts w:ascii="Arial" w:hAnsi="Arial" w:cs="Arial"/>
          <w:sz w:val="24"/>
          <w:szCs w:val="24"/>
        </w:rPr>
        <w:t xml:space="preserve">los estudiantes </w:t>
      </w:r>
      <w:r w:rsidR="00B41F5B" w:rsidRPr="009D55EE">
        <w:rPr>
          <w:rFonts w:ascii="Arial" w:hAnsi="Arial" w:cs="Arial"/>
          <w:sz w:val="24"/>
          <w:szCs w:val="24"/>
        </w:rPr>
        <w:t xml:space="preserve">puedan socializar las </w:t>
      </w:r>
      <w:r w:rsidR="0087649D" w:rsidRPr="009D55EE">
        <w:rPr>
          <w:rFonts w:ascii="Arial" w:hAnsi="Arial" w:cs="Arial"/>
          <w:sz w:val="24"/>
          <w:szCs w:val="24"/>
        </w:rPr>
        <w:t>múltiples</w:t>
      </w:r>
      <w:r w:rsidR="00B41F5B" w:rsidRPr="009D55EE">
        <w:rPr>
          <w:rFonts w:ascii="Arial" w:hAnsi="Arial" w:cs="Arial"/>
          <w:sz w:val="24"/>
          <w:szCs w:val="24"/>
        </w:rPr>
        <w:t xml:space="preserve"> formas que ti</w:t>
      </w:r>
      <w:r w:rsidR="007355AF" w:rsidRPr="009D55EE">
        <w:rPr>
          <w:rFonts w:ascii="Arial" w:hAnsi="Arial" w:cs="Arial"/>
          <w:sz w:val="24"/>
          <w:szCs w:val="24"/>
        </w:rPr>
        <w:t xml:space="preserve">ene el agua en los ecosistemas y </w:t>
      </w:r>
      <w:r w:rsidR="00197BD6" w:rsidRPr="009D55EE">
        <w:rPr>
          <w:rFonts w:ascii="Arial" w:hAnsi="Arial" w:cs="Arial"/>
          <w:sz w:val="24"/>
          <w:szCs w:val="24"/>
        </w:rPr>
        <w:t>que repasen las etapas</w:t>
      </w:r>
      <w:r w:rsidR="00312AE0">
        <w:rPr>
          <w:rFonts w:ascii="Arial" w:hAnsi="Arial" w:cs="Arial"/>
          <w:sz w:val="24"/>
          <w:szCs w:val="24"/>
        </w:rPr>
        <w:t xml:space="preserve"> </w:t>
      </w:r>
      <w:r w:rsidR="00A66647" w:rsidRPr="009D55EE">
        <w:rPr>
          <w:rFonts w:ascii="Arial" w:hAnsi="Arial" w:cs="Arial"/>
          <w:sz w:val="24"/>
          <w:szCs w:val="24"/>
        </w:rPr>
        <w:t>de su</w:t>
      </w:r>
      <w:r w:rsidR="00312AE0">
        <w:rPr>
          <w:rFonts w:ascii="Arial" w:hAnsi="Arial" w:cs="Arial"/>
          <w:sz w:val="24"/>
          <w:szCs w:val="24"/>
        </w:rPr>
        <w:t xml:space="preserve"> </w:t>
      </w:r>
      <w:r w:rsidR="007355AF" w:rsidRPr="009D55EE">
        <w:rPr>
          <w:rFonts w:ascii="Arial" w:hAnsi="Arial" w:cs="Arial"/>
          <w:sz w:val="24"/>
          <w:szCs w:val="24"/>
        </w:rPr>
        <w:t>ciclo.</w:t>
      </w:r>
    </w:p>
    <w:p w:rsidR="006C475A" w:rsidRPr="009D55EE" w:rsidRDefault="006C475A" w:rsidP="009D55EE">
      <w:pPr>
        <w:pStyle w:val="Prrafode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6C475A" w:rsidRPr="009D55EE" w:rsidRDefault="00197BD6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color w:val="000000"/>
          <w:sz w:val="24"/>
          <w:szCs w:val="24"/>
        </w:rPr>
        <w:t>Indague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D55EE">
        <w:rPr>
          <w:rFonts w:ascii="Arial" w:hAnsi="Arial" w:cs="Arial"/>
          <w:color w:val="000000"/>
          <w:sz w:val="24"/>
          <w:szCs w:val="24"/>
        </w:rPr>
        <w:t xml:space="preserve">con sus </w:t>
      </w:r>
      <w:r w:rsidR="00A66647" w:rsidRPr="009D55EE">
        <w:rPr>
          <w:rFonts w:ascii="Arial" w:hAnsi="Arial" w:cs="Arial"/>
          <w:color w:val="000000"/>
          <w:sz w:val="24"/>
          <w:szCs w:val="24"/>
        </w:rPr>
        <w:t>alumnos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D55EE">
        <w:rPr>
          <w:rFonts w:ascii="Arial" w:hAnsi="Arial" w:cs="Arial"/>
          <w:color w:val="000000"/>
          <w:sz w:val="24"/>
          <w:szCs w:val="24"/>
        </w:rPr>
        <w:t>acerca de</w:t>
      </w:r>
      <w:r w:rsidR="00782C1B" w:rsidRPr="009D55EE">
        <w:rPr>
          <w:rFonts w:ascii="Arial" w:hAnsi="Arial" w:cs="Arial"/>
          <w:color w:val="000000"/>
          <w:sz w:val="24"/>
          <w:szCs w:val="24"/>
        </w:rPr>
        <w:t xml:space="preserve"> la composición d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 xml:space="preserve">el suelo y si </w:t>
      </w:r>
      <w:r w:rsidR="00A66647" w:rsidRPr="009D55EE">
        <w:rPr>
          <w:rFonts w:ascii="Arial" w:hAnsi="Arial" w:cs="Arial"/>
          <w:color w:val="000000"/>
          <w:sz w:val="24"/>
          <w:szCs w:val="24"/>
        </w:rPr>
        <w:t>esta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>influye en</w:t>
      </w:r>
      <w:r w:rsidR="00782C1B" w:rsidRPr="009D55EE">
        <w:rPr>
          <w:rFonts w:ascii="Arial" w:hAnsi="Arial" w:cs="Arial"/>
          <w:color w:val="000000"/>
          <w:sz w:val="24"/>
          <w:szCs w:val="24"/>
        </w:rPr>
        <w:t xml:space="preserve"> la distribución 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 xml:space="preserve">de </w:t>
      </w:r>
      <w:r w:rsidR="00782C1B" w:rsidRPr="009D55EE">
        <w:rPr>
          <w:rFonts w:ascii="Arial" w:hAnsi="Arial" w:cs="Arial"/>
          <w:color w:val="000000"/>
          <w:sz w:val="24"/>
          <w:szCs w:val="24"/>
        </w:rPr>
        <w:t xml:space="preserve">plantas 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 xml:space="preserve">y otros </w:t>
      </w:r>
      <w:r w:rsidR="00782C1B" w:rsidRPr="009D55EE">
        <w:rPr>
          <w:rFonts w:ascii="Arial" w:hAnsi="Arial" w:cs="Arial"/>
          <w:color w:val="000000"/>
          <w:sz w:val="24"/>
          <w:szCs w:val="24"/>
        </w:rPr>
        <w:t>organismos como hongos, bacterias e insectos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>.</w:t>
      </w:r>
    </w:p>
    <w:p w:rsidR="006C475A" w:rsidRPr="009D55EE" w:rsidRDefault="006C475A" w:rsidP="009D55EE">
      <w:pPr>
        <w:pStyle w:val="Prrafode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6C475A" w:rsidRPr="009D55EE" w:rsidRDefault="00A66647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>Investigue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 xml:space="preserve"> sobre la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 xml:space="preserve"> influencia de la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 xml:space="preserve"> luz en lo</w:t>
      </w:r>
      <w:r w:rsidR="00B41F5B" w:rsidRPr="009D55EE">
        <w:rPr>
          <w:rFonts w:ascii="Arial" w:hAnsi="Arial" w:cs="Arial"/>
          <w:sz w:val="24"/>
          <w:szCs w:val="24"/>
          <w:lang w:val="es-ES_tradnl"/>
        </w:rPr>
        <w:t>s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 xml:space="preserve"> organismos que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 xml:space="preserve"> viven en los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>ecosistemas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>;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>pregunte por las posibles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>a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>daptaciones de los organismos a las condiciones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 xml:space="preserve"> lumínicas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 xml:space="preserve"> de cada ecosistema.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 xml:space="preserve"> Para esto puede comparar un ecosistema tropical con </w:t>
      </w:r>
      <w:r w:rsidRPr="009D55EE">
        <w:rPr>
          <w:rFonts w:ascii="Arial" w:hAnsi="Arial" w:cs="Arial"/>
          <w:sz w:val="24"/>
          <w:szCs w:val="24"/>
          <w:lang w:val="es-ES_tradnl"/>
        </w:rPr>
        <w:t>otro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A10E18" w:rsidRPr="009D55EE">
        <w:rPr>
          <w:rFonts w:ascii="Arial" w:hAnsi="Arial" w:cs="Arial"/>
          <w:sz w:val="24"/>
          <w:szCs w:val="24"/>
          <w:lang w:val="es-ES_tradnl"/>
        </w:rPr>
        <w:t>localizado muy al norte o</w:t>
      </w:r>
      <w:r w:rsidRPr="009D55EE">
        <w:rPr>
          <w:rFonts w:ascii="Arial" w:hAnsi="Arial" w:cs="Arial"/>
          <w:sz w:val="24"/>
          <w:szCs w:val="24"/>
          <w:lang w:val="es-ES_tradnl"/>
        </w:rPr>
        <w:t xml:space="preserve"> muy</w:t>
      </w:r>
      <w:r w:rsidR="00A10E18" w:rsidRPr="009D55EE">
        <w:rPr>
          <w:rFonts w:ascii="Arial" w:hAnsi="Arial" w:cs="Arial"/>
          <w:sz w:val="24"/>
          <w:szCs w:val="24"/>
          <w:lang w:val="es-ES_tradnl"/>
        </w:rPr>
        <w:t xml:space="preserve"> al sur, en el que </w:t>
      </w:r>
      <w:r w:rsidRPr="009D55EE">
        <w:rPr>
          <w:rFonts w:ascii="Arial" w:hAnsi="Arial" w:cs="Arial"/>
          <w:sz w:val="24"/>
          <w:szCs w:val="24"/>
          <w:lang w:val="es-ES_tradnl"/>
        </w:rPr>
        <w:t>las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A10E18" w:rsidRPr="009D55EE">
        <w:rPr>
          <w:rFonts w:ascii="Arial" w:hAnsi="Arial" w:cs="Arial"/>
          <w:sz w:val="24"/>
          <w:szCs w:val="24"/>
          <w:lang w:val="es-ES_tradnl"/>
        </w:rPr>
        <w:t>condiciones lumínicas varían a lo largo del año.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8C0511" w:rsidRPr="009D55EE" w:rsidRDefault="008C0511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b/>
          <w:lang w:val="es-ES_tradnl"/>
        </w:rPr>
        <w:t>Después de la presentación</w:t>
      </w:r>
    </w:p>
    <w:p w:rsidR="008C0511" w:rsidRPr="009D55EE" w:rsidRDefault="008C0511" w:rsidP="009D55EE">
      <w:pPr>
        <w:jc w:val="both"/>
        <w:rPr>
          <w:rFonts w:ascii="Arial" w:hAnsi="Arial" w:cs="Arial"/>
          <w:lang w:val="es-CO"/>
        </w:rPr>
      </w:pPr>
    </w:p>
    <w:p w:rsidR="00967C1D" w:rsidRPr="009D55EE" w:rsidRDefault="00967C1D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t xml:space="preserve">Para finalizar, se propone que todas las ideas que sugirieron al inicio de la clase son ejemplos de cómo los seres vivos requieren adaptarse </w:t>
      </w:r>
      <w:r w:rsidR="00A10E18" w:rsidRPr="009D55EE">
        <w:rPr>
          <w:rFonts w:ascii="Arial" w:hAnsi="Arial" w:cs="Arial"/>
          <w:lang w:val="es-CO"/>
        </w:rPr>
        <w:t>al medio</w:t>
      </w:r>
      <w:r w:rsidR="00A66647" w:rsidRPr="009D55EE">
        <w:rPr>
          <w:rFonts w:ascii="Arial" w:hAnsi="Arial" w:cs="Arial"/>
          <w:lang w:val="es-CO"/>
        </w:rPr>
        <w:t>,</w:t>
      </w:r>
      <w:r w:rsidR="00045E09">
        <w:rPr>
          <w:rFonts w:ascii="Arial" w:hAnsi="Arial" w:cs="Arial"/>
          <w:lang w:val="es-CO"/>
        </w:rPr>
        <w:t xml:space="preserve"> </w:t>
      </w:r>
      <w:r w:rsidRPr="009D55EE">
        <w:rPr>
          <w:rFonts w:ascii="Arial" w:hAnsi="Arial" w:cs="Arial"/>
          <w:lang w:val="es-CO"/>
        </w:rPr>
        <w:t xml:space="preserve">y </w:t>
      </w:r>
      <w:r w:rsidR="00A10E18" w:rsidRPr="009D55EE">
        <w:rPr>
          <w:rFonts w:ascii="Arial" w:hAnsi="Arial" w:cs="Arial"/>
          <w:lang w:val="es-CO"/>
        </w:rPr>
        <w:t>de có</w:t>
      </w:r>
      <w:r w:rsidRPr="009D55EE">
        <w:rPr>
          <w:rFonts w:ascii="Arial" w:hAnsi="Arial" w:cs="Arial"/>
          <w:lang w:val="es-CO"/>
        </w:rPr>
        <w:t xml:space="preserve">mo los factores físicos son </w:t>
      </w:r>
      <w:r w:rsidRPr="009D55EE">
        <w:rPr>
          <w:rFonts w:ascii="Arial" w:hAnsi="Arial" w:cs="Arial"/>
          <w:b/>
          <w:lang w:val="es-CO"/>
        </w:rPr>
        <w:t xml:space="preserve">limitantes </w:t>
      </w:r>
      <w:r w:rsidRPr="009D55EE">
        <w:rPr>
          <w:rFonts w:ascii="Arial" w:hAnsi="Arial" w:cs="Arial"/>
          <w:lang w:val="es-CO"/>
        </w:rPr>
        <w:t>en algunos casos para el funcionamiento de los ecosistemas.</w:t>
      </w:r>
    </w:p>
    <w:p w:rsidR="006C475A" w:rsidRPr="009D55EE" w:rsidRDefault="006C475A" w:rsidP="009D55EE">
      <w:pPr>
        <w:jc w:val="both"/>
        <w:rPr>
          <w:rFonts w:ascii="Arial" w:hAnsi="Arial" w:cs="Arial"/>
          <w:lang w:val="es-CO"/>
        </w:rPr>
      </w:pPr>
    </w:p>
    <w:p w:rsidR="006C475A" w:rsidRPr="009D55EE" w:rsidRDefault="00A10E18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 xml:space="preserve">Puede investigar conjuntamente con sus estudiantes acerca de </w:t>
      </w:r>
      <w:r w:rsidR="00A66647" w:rsidRPr="009D55EE">
        <w:rPr>
          <w:rFonts w:ascii="Arial" w:hAnsi="Arial" w:cs="Arial"/>
          <w:lang w:val="es-ES_tradnl"/>
        </w:rPr>
        <w:t>c</w:t>
      </w:r>
      <w:r w:rsidRPr="009D55EE">
        <w:rPr>
          <w:rFonts w:ascii="Arial" w:hAnsi="Arial" w:cs="Arial"/>
          <w:lang w:val="es-ES_tradnl"/>
        </w:rPr>
        <w:t>ómo actúan</w:t>
      </w:r>
      <w:r w:rsidR="006C475A" w:rsidRPr="009D55EE">
        <w:rPr>
          <w:rFonts w:ascii="Arial" w:hAnsi="Arial" w:cs="Arial"/>
          <w:lang w:val="es-ES_tradnl"/>
        </w:rPr>
        <w:t xml:space="preserve"> los animales migratorios </w:t>
      </w:r>
      <w:r w:rsidRPr="009D55EE">
        <w:rPr>
          <w:rFonts w:ascii="Arial" w:hAnsi="Arial" w:cs="Arial"/>
          <w:lang w:val="es-ES_tradnl"/>
        </w:rPr>
        <w:t xml:space="preserve">de acuerdo </w:t>
      </w:r>
      <w:r w:rsidR="006C475A" w:rsidRPr="009D55EE">
        <w:rPr>
          <w:rFonts w:ascii="Arial" w:hAnsi="Arial" w:cs="Arial"/>
          <w:lang w:val="es-ES_tradnl"/>
        </w:rPr>
        <w:t>con los cambios de clima y temperatura</w:t>
      </w:r>
      <w:r w:rsidRPr="009D55EE">
        <w:rPr>
          <w:rFonts w:ascii="Arial" w:hAnsi="Arial" w:cs="Arial"/>
          <w:lang w:val="es-ES_tradnl"/>
        </w:rPr>
        <w:t xml:space="preserve"> a lo largo del año</w:t>
      </w:r>
      <w:r w:rsidR="00A66647" w:rsidRPr="009D55EE">
        <w:rPr>
          <w:rFonts w:ascii="Arial" w:hAnsi="Arial" w:cs="Arial"/>
          <w:lang w:val="es-ES_tradnl"/>
        </w:rPr>
        <w:t>.</w:t>
      </w:r>
    </w:p>
    <w:p w:rsidR="006C475A" w:rsidRPr="009D55EE" w:rsidRDefault="006C475A" w:rsidP="009D55EE">
      <w:pPr>
        <w:jc w:val="both"/>
        <w:rPr>
          <w:rFonts w:ascii="Arial" w:hAnsi="Arial" w:cs="Arial"/>
          <w:lang w:val="es-ES_tradnl"/>
        </w:rPr>
      </w:pPr>
    </w:p>
    <w:p w:rsidR="004C1799" w:rsidRPr="009D55EE" w:rsidRDefault="004C1799" w:rsidP="009D55EE">
      <w:pPr>
        <w:jc w:val="both"/>
        <w:rPr>
          <w:rFonts w:ascii="Arial" w:hAnsi="Arial" w:cs="Arial"/>
          <w:b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FICHA DEL ALUMNO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7355AF" w:rsidRPr="009D55EE" w:rsidRDefault="007355AF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t xml:space="preserve">Los factores abióticos como </w:t>
      </w:r>
      <w:proofErr w:type="spellStart"/>
      <w:r w:rsidRPr="009D55EE">
        <w:rPr>
          <w:rFonts w:ascii="Arial" w:hAnsi="Arial" w:cs="Arial"/>
          <w:lang w:val="es-CO"/>
        </w:rPr>
        <w:t>eltipo</w:t>
      </w:r>
      <w:proofErr w:type="spellEnd"/>
      <w:r w:rsidRPr="009D55EE">
        <w:rPr>
          <w:rFonts w:ascii="Arial" w:hAnsi="Arial" w:cs="Arial"/>
          <w:lang w:val="es-CO"/>
        </w:rPr>
        <w:t xml:space="preserve"> de suelo, la cantidad de agua, la cantidad de luz y la temperatura determinan las características de los ecosistemas y las adaptaciones de los organismos para poder habitar estos lugares.</w:t>
      </w:r>
    </w:p>
    <w:p w:rsidR="007355AF" w:rsidRPr="009D55EE" w:rsidRDefault="007355AF" w:rsidP="009D55EE">
      <w:pPr>
        <w:jc w:val="both"/>
        <w:rPr>
          <w:rFonts w:ascii="Arial" w:hAnsi="Arial" w:cs="Arial"/>
          <w:b/>
          <w:lang w:val="es-CO"/>
        </w:rPr>
      </w:pPr>
    </w:p>
    <w:p w:rsidR="00086F09" w:rsidRPr="009D55EE" w:rsidRDefault="00086F09" w:rsidP="009D55EE">
      <w:pPr>
        <w:jc w:val="both"/>
        <w:rPr>
          <w:rFonts w:ascii="Arial" w:hAnsi="Arial" w:cs="Arial"/>
          <w:b/>
          <w:lang w:val="es-CO"/>
        </w:rPr>
      </w:pPr>
      <w:r w:rsidRPr="009D55EE">
        <w:rPr>
          <w:rFonts w:ascii="Arial" w:hAnsi="Arial" w:cs="Arial"/>
          <w:b/>
          <w:lang w:val="es-CO"/>
        </w:rPr>
        <w:t>El suelo</w:t>
      </w:r>
    </w:p>
    <w:p w:rsidR="00086F09" w:rsidRPr="009D55EE" w:rsidRDefault="00086F09" w:rsidP="009D55EE">
      <w:pPr>
        <w:jc w:val="both"/>
        <w:rPr>
          <w:rFonts w:ascii="Arial" w:hAnsi="Arial" w:cs="Arial"/>
          <w:lang w:val="es-CO"/>
        </w:rPr>
      </w:pPr>
    </w:p>
    <w:p w:rsidR="007355AF" w:rsidRPr="009D55EE" w:rsidRDefault="00A66647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t>El</w:t>
      </w:r>
      <w:r w:rsidR="00045E09">
        <w:rPr>
          <w:rFonts w:ascii="Arial" w:hAnsi="Arial" w:cs="Arial"/>
          <w:lang w:val="es-CO"/>
        </w:rPr>
        <w:t xml:space="preserve"> </w:t>
      </w:r>
      <w:r w:rsidR="007355AF" w:rsidRPr="009D55EE">
        <w:rPr>
          <w:rFonts w:ascii="Arial" w:hAnsi="Arial" w:cs="Arial"/>
          <w:lang w:val="es-CO"/>
        </w:rPr>
        <w:t>suelo</w:t>
      </w:r>
      <w:r w:rsidR="00045E09">
        <w:rPr>
          <w:rFonts w:ascii="Arial" w:hAnsi="Arial" w:cs="Arial"/>
          <w:lang w:val="es-CO"/>
        </w:rPr>
        <w:t xml:space="preserve"> </w:t>
      </w:r>
      <w:r w:rsidRPr="009D55EE">
        <w:rPr>
          <w:rFonts w:ascii="Arial" w:hAnsi="Arial" w:cs="Arial"/>
          <w:lang w:val="es-CO"/>
        </w:rPr>
        <w:t>es</w:t>
      </w:r>
      <w:r w:rsidR="00045E09">
        <w:rPr>
          <w:rFonts w:ascii="Arial" w:hAnsi="Arial" w:cs="Arial"/>
          <w:lang w:val="es-CO"/>
        </w:rPr>
        <w:t xml:space="preserve"> </w:t>
      </w:r>
      <w:r w:rsidR="007355AF" w:rsidRPr="009D55EE">
        <w:rPr>
          <w:rFonts w:ascii="Arial" w:hAnsi="Arial" w:cs="Arial"/>
          <w:lang w:val="es-CO"/>
        </w:rPr>
        <w:t>el sustrato que nutre y soporta a las plantas. Los suelos están compuestos por minerales, materia orgánica y agua. Las diferencias de los suelos se deben a los elementos químicos que hay en ellos como calcio, nitrógeno, magnesio, fósforo</w:t>
      </w:r>
      <w:r w:rsidRPr="009D55EE">
        <w:rPr>
          <w:rFonts w:ascii="Arial" w:hAnsi="Arial" w:cs="Arial"/>
          <w:lang w:val="es-CO"/>
        </w:rPr>
        <w:t>,</w:t>
      </w:r>
      <w:r w:rsidR="00086F09" w:rsidRPr="009D55EE">
        <w:rPr>
          <w:rFonts w:ascii="Arial" w:hAnsi="Arial" w:cs="Arial"/>
          <w:lang w:val="es-CO"/>
        </w:rPr>
        <w:t xml:space="preserve"> entre otros. El tipo de suelos</w:t>
      </w:r>
      <w:r w:rsidRPr="009D55EE">
        <w:rPr>
          <w:rFonts w:ascii="Arial" w:hAnsi="Arial" w:cs="Arial"/>
          <w:lang w:val="es-CO"/>
        </w:rPr>
        <w:t>,</w:t>
      </w:r>
      <w:r w:rsidR="00045E09">
        <w:rPr>
          <w:rFonts w:ascii="Arial" w:hAnsi="Arial" w:cs="Arial"/>
          <w:lang w:val="es-CO"/>
        </w:rPr>
        <w:t xml:space="preserve"> </w:t>
      </w:r>
      <w:r w:rsidRPr="009D55EE">
        <w:rPr>
          <w:rFonts w:ascii="Arial" w:hAnsi="Arial" w:cs="Arial"/>
          <w:lang w:val="es-CO"/>
        </w:rPr>
        <w:t>junto</w:t>
      </w:r>
      <w:r w:rsidR="00045E09">
        <w:rPr>
          <w:rFonts w:ascii="Arial" w:hAnsi="Arial" w:cs="Arial"/>
          <w:lang w:val="es-CO"/>
        </w:rPr>
        <w:t xml:space="preserve"> </w:t>
      </w:r>
      <w:r w:rsidR="00086F09" w:rsidRPr="009D55EE">
        <w:rPr>
          <w:rFonts w:ascii="Arial" w:hAnsi="Arial" w:cs="Arial"/>
          <w:lang w:val="es-CO"/>
        </w:rPr>
        <w:t>con</w:t>
      </w:r>
      <w:r w:rsidR="007355AF" w:rsidRPr="009D55EE">
        <w:rPr>
          <w:rFonts w:ascii="Arial" w:hAnsi="Arial" w:cs="Arial"/>
          <w:lang w:val="es-CO"/>
        </w:rPr>
        <w:t xml:space="preserve"> la cantidad de agua, de energía solar y la temperatura determinan el tipo de seres vivos que pueden desarrollarse en las diferentes regiones y ecosistemas </w:t>
      </w:r>
      <w:r w:rsidR="00086F09" w:rsidRPr="009D55EE">
        <w:rPr>
          <w:rFonts w:ascii="Arial" w:hAnsi="Arial" w:cs="Arial"/>
          <w:lang w:val="es-CO"/>
        </w:rPr>
        <w:t>de</w:t>
      </w:r>
      <w:r w:rsidR="007355AF" w:rsidRPr="009D55EE">
        <w:rPr>
          <w:rFonts w:ascii="Arial" w:hAnsi="Arial" w:cs="Arial"/>
          <w:lang w:val="es-CO"/>
        </w:rPr>
        <w:t xml:space="preserve"> nuestro planeta.</w:t>
      </w:r>
    </w:p>
    <w:p w:rsidR="007355AF" w:rsidRPr="009D55EE" w:rsidRDefault="007355AF" w:rsidP="009D55EE">
      <w:pPr>
        <w:jc w:val="both"/>
        <w:rPr>
          <w:rFonts w:ascii="Arial" w:hAnsi="Arial" w:cs="Arial"/>
          <w:lang w:val="es-CO"/>
        </w:rPr>
      </w:pPr>
    </w:p>
    <w:p w:rsidR="007355AF" w:rsidRPr="009D55EE" w:rsidRDefault="007355AF" w:rsidP="009D55EE">
      <w:pPr>
        <w:jc w:val="both"/>
        <w:rPr>
          <w:rFonts w:ascii="Arial" w:hAnsi="Arial" w:cs="Arial"/>
          <w:b/>
          <w:lang w:val="es-CO"/>
        </w:rPr>
      </w:pPr>
    </w:p>
    <w:p w:rsidR="00086F09" w:rsidRPr="009D55EE" w:rsidRDefault="00086F09" w:rsidP="009D55EE">
      <w:pPr>
        <w:jc w:val="both"/>
        <w:rPr>
          <w:rFonts w:ascii="Arial" w:hAnsi="Arial" w:cs="Arial"/>
          <w:b/>
          <w:lang w:val="es-CO"/>
        </w:rPr>
      </w:pPr>
      <w:r w:rsidRPr="009D55EE">
        <w:rPr>
          <w:rFonts w:ascii="Arial" w:hAnsi="Arial" w:cs="Arial"/>
          <w:b/>
          <w:lang w:val="es-CO"/>
        </w:rPr>
        <w:t>El agua</w:t>
      </w:r>
    </w:p>
    <w:p w:rsidR="00086F09" w:rsidRPr="009D55EE" w:rsidRDefault="00086F09" w:rsidP="009D55EE">
      <w:pPr>
        <w:jc w:val="both"/>
        <w:rPr>
          <w:rFonts w:ascii="Arial" w:hAnsi="Arial" w:cs="Arial"/>
          <w:lang w:val="es-CO"/>
        </w:rPr>
      </w:pPr>
    </w:p>
    <w:p w:rsidR="007355AF" w:rsidRPr="009D55EE" w:rsidRDefault="00A66647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t xml:space="preserve">El agua es </w:t>
      </w:r>
      <w:r w:rsidR="00086F09" w:rsidRPr="009D55EE">
        <w:rPr>
          <w:rFonts w:ascii="Arial" w:hAnsi="Arial" w:cs="Arial"/>
          <w:lang w:val="es-CO"/>
        </w:rPr>
        <w:t>el f</w:t>
      </w:r>
      <w:r w:rsidR="007355AF" w:rsidRPr="009D55EE">
        <w:rPr>
          <w:rFonts w:ascii="Arial" w:hAnsi="Arial" w:cs="Arial"/>
          <w:lang w:val="es-CO"/>
        </w:rPr>
        <w:t xml:space="preserve">actor abiótico fundamental para el funcionamiento de los ecosistemas. Sirve de hábitat </w:t>
      </w:r>
      <w:r w:rsidR="00086F09" w:rsidRPr="009D55EE">
        <w:rPr>
          <w:rFonts w:ascii="Arial" w:hAnsi="Arial" w:cs="Arial"/>
          <w:lang w:val="es-CO"/>
        </w:rPr>
        <w:t>a</w:t>
      </w:r>
      <w:r w:rsidR="007355AF" w:rsidRPr="009D55EE">
        <w:rPr>
          <w:rFonts w:ascii="Arial" w:hAnsi="Arial" w:cs="Arial"/>
          <w:lang w:val="es-CO"/>
        </w:rPr>
        <w:t xml:space="preserve"> innumerables organismos, los cuales a su vez están compuestos por una importante proporción de agua </w:t>
      </w:r>
      <w:r w:rsidRPr="009D55EE">
        <w:rPr>
          <w:rFonts w:ascii="Arial" w:hAnsi="Arial" w:cs="Arial"/>
          <w:lang w:val="es-CO"/>
        </w:rPr>
        <w:t>que</w:t>
      </w:r>
      <w:r w:rsidR="007355AF" w:rsidRPr="009D55EE">
        <w:rPr>
          <w:rFonts w:ascii="Arial" w:hAnsi="Arial" w:cs="Arial"/>
          <w:lang w:val="es-CO"/>
        </w:rPr>
        <w:t xml:space="preserve"> se encuentra en</w:t>
      </w:r>
      <w:r w:rsidR="00086F09" w:rsidRPr="009D55EE">
        <w:rPr>
          <w:rFonts w:ascii="Arial" w:hAnsi="Arial" w:cs="Arial"/>
          <w:lang w:val="es-CO"/>
        </w:rPr>
        <w:t xml:space="preserve"> sus</w:t>
      </w:r>
      <w:r w:rsidR="007355AF" w:rsidRPr="009D55EE">
        <w:rPr>
          <w:rFonts w:ascii="Arial" w:hAnsi="Arial" w:cs="Arial"/>
          <w:lang w:val="es-CO"/>
        </w:rPr>
        <w:t xml:space="preserve"> células, tejidos y órganos. El </w:t>
      </w:r>
      <w:r w:rsidR="00086F09" w:rsidRPr="009D55EE">
        <w:rPr>
          <w:rFonts w:ascii="Arial" w:hAnsi="Arial" w:cs="Arial"/>
          <w:lang w:val="es-CO"/>
        </w:rPr>
        <w:t xml:space="preserve">agua es el solvente universal; </w:t>
      </w:r>
      <w:r w:rsidR="007355AF" w:rsidRPr="009D55EE">
        <w:rPr>
          <w:rFonts w:ascii="Arial" w:hAnsi="Arial" w:cs="Arial"/>
          <w:lang w:val="es-CO"/>
        </w:rPr>
        <w:t>en ella se encuentran disueltos nutrientes esenciales y otras moléculas que son uti</w:t>
      </w:r>
      <w:r w:rsidR="00086F09" w:rsidRPr="009D55EE">
        <w:rPr>
          <w:rFonts w:ascii="Arial" w:hAnsi="Arial" w:cs="Arial"/>
          <w:lang w:val="es-CO"/>
        </w:rPr>
        <w:t>lizadas por todos los seres vivos</w:t>
      </w:r>
      <w:r w:rsidR="007355AF" w:rsidRPr="009D55EE">
        <w:rPr>
          <w:rFonts w:ascii="Arial" w:hAnsi="Arial" w:cs="Arial"/>
          <w:lang w:val="es-CO"/>
        </w:rPr>
        <w:t xml:space="preserve"> en múltiples procesos biológicos</w:t>
      </w:r>
      <w:r w:rsidR="002850A1" w:rsidRPr="009D55EE">
        <w:rPr>
          <w:rFonts w:ascii="Arial" w:hAnsi="Arial" w:cs="Arial"/>
          <w:lang w:val="es-CO"/>
        </w:rPr>
        <w:t>,</w:t>
      </w:r>
      <w:r w:rsidR="00045E09">
        <w:rPr>
          <w:rFonts w:ascii="Arial" w:hAnsi="Arial" w:cs="Arial"/>
          <w:lang w:val="es-CO"/>
        </w:rPr>
        <w:t xml:space="preserve"> </w:t>
      </w:r>
      <w:r w:rsidR="008D0A6B" w:rsidRPr="009D55EE">
        <w:rPr>
          <w:rFonts w:ascii="Arial" w:hAnsi="Arial" w:cs="Arial"/>
          <w:lang w:val="es-CO"/>
        </w:rPr>
        <w:t>los cuales incluyen</w:t>
      </w:r>
      <w:r w:rsidR="007355AF" w:rsidRPr="009D55EE">
        <w:rPr>
          <w:rFonts w:ascii="Arial" w:hAnsi="Arial" w:cs="Arial"/>
          <w:lang w:val="es-CO"/>
        </w:rPr>
        <w:t xml:space="preserve"> su alimentación, crecimiento y </w:t>
      </w:r>
      <w:r w:rsidR="008D0A6B" w:rsidRPr="009D55EE">
        <w:rPr>
          <w:rFonts w:ascii="Arial" w:hAnsi="Arial" w:cs="Arial"/>
          <w:lang w:val="es-CO"/>
        </w:rPr>
        <w:t xml:space="preserve">la </w:t>
      </w:r>
      <w:r w:rsidR="007355AF" w:rsidRPr="009D55EE">
        <w:rPr>
          <w:rFonts w:ascii="Arial" w:hAnsi="Arial" w:cs="Arial"/>
          <w:lang w:val="es-CO"/>
        </w:rPr>
        <w:t>eliminación de desechos</w:t>
      </w:r>
      <w:r w:rsidR="002850A1" w:rsidRPr="009D55EE">
        <w:rPr>
          <w:rFonts w:ascii="Arial" w:hAnsi="Arial" w:cs="Arial"/>
          <w:lang w:val="es-CO"/>
        </w:rPr>
        <w:t>,</w:t>
      </w:r>
      <w:r w:rsidR="007355AF" w:rsidRPr="009D55EE">
        <w:rPr>
          <w:rFonts w:ascii="Arial" w:hAnsi="Arial" w:cs="Arial"/>
          <w:lang w:val="es-CO"/>
        </w:rPr>
        <w:t xml:space="preserve"> entre otros.</w:t>
      </w:r>
    </w:p>
    <w:p w:rsidR="007355AF" w:rsidRPr="009D55EE" w:rsidRDefault="007355AF" w:rsidP="009D55EE">
      <w:pPr>
        <w:jc w:val="both"/>
        <w:rPr>
          <w:rFonts w:ascii="Arial" w:hAnsi="Arial" w:cs="Arial"/>
          <w:lang w:val="es-CO"/>
        </w:rPr>
      </w:pPr>
    </w:p>
    <w:p w:rsidR="008D0A6B" w:rsidRPr="009D55EE" w:rsidRDefault="008D0A6B" w:rsidP="009D55EE">
      <w:pPr>
        <w:jc w:val="both"/>
        <w:rPr>
          <w:rFonts w:ascii="Arial" w:hAnsi="Arial" w:cs="Arial"/>
          <w:b/>
          <w:lang w:val="es-CO"/>
        </w:rPr>
      </w:pPr>
      <w:r w:rsidRPr="009D55EE">
        <w:rPr>
          <w:rFonts w:ascii="Arial" w:hAnsi="Arial" w:cs="Arial"/>
          <w:b/>
          <w:lang w:val="es-CO"/>
        </w:rPr>
        <w:t>Luz</w:t>
      </w:r>
    </w:p>
    <w:p w:rsidR="008D0A6B" w:rsidRPr="009D55EE" w:rsidRDefault="008D0A6B" w:rsidP="009D55EE">
      <w:pPr>
        <w:jc w:val="both"/>
        <w:rPr>
          <w:rFonts w:ascii="Arial" w:hAnsi="Arial" w:cs="Arial"/>
          <w:lang w:val="es-CO"/>
        </w:rPr>
      </w:pPr>
    </w:p>
    <w:p w:rsidR="007355AF" w:rsidRPr="009D55EE" w:rsidRDefault="007355AF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t xml:space="preserve">La luz solar es también un factor abiótico importante para </w:t>
      </w:r>
      <w:r w:rsidR="002850A1" w:rsidRPr="009D55EE">
        <w:rPr>
          <w:rFonts w:ascii="Arial" w:hAnsi="Arial" w:cs="Arial"/>
          <w:lang w:val="es-CO"/>
        </w:rPr>
        <w:t>el funcionamiento</w:t>
      </w:r>
      <w:r w:rsidR="008D0A6B" w:rsidRPr="009D55EE">
        <w:rPr>
          <w:rFonts w:ascii="Arial" w:hAnsi="Arial" w:cs="Arial"/>
          <w:lang w:val="es-CO"/>
        </w:rPr>
        <w:t xml:space="preserve"> de los organismos de cualquier ecosistema: p</w:t>
      </w:r>
      <w:r w:rsidRPr="009D55EE">
        <w:rPr>
          <w:rFonts w:ascii="Arial" w:hAnsi="Arial" w:cs="Arial"/>
          <w:lang w:val="es-CO"/>
        </w:rPr>
        <w:t xml:space="preserve">rincipalmente </w:t>
      </w:r>
      <w:r w:rsidR="008D0A6B" w:rsidRPr="009D55EE">
        <w:rPr>
          <w:rFonts w:ascii="Arial" w:hAnsi="Arial" w:cs="Arial"/>
          <w:lang w:val="es-CO"/>
        </w:rPr>
        <w:t>para las</w:t>
      </w:r>
      <w:r w:rsidRPr="009D55EE">
        <w:rPr>
          <w:rFonts w:ascii="Arial" w:hAnsi="Arial" w:cs="Arial"/>
          <w:lang w:val="es-CO"/>
        </w:rPr>
        <w:t xml:space="preserve"> plantas y </w:t>
      </w:r>
      <w:r w:rsidR="008D0A6B" w:rsidRPr="009D55EE">
        <w:rPr>
          <w:rFonts w:ascii="Arial" w:hAnsi="Arial" w:cs="Arial"/>
          <w:lang w:val="es-CO"/>
        </w:rPr>
        <w:t xml:space="preserve">demás </w:t>
      </w:r>
      <w:r w:rsidRPr="009D55EE">
        <w:rPr>
          <w:rFonts w:ascii="Arial" w:hAnsi="Arial" w:cs="Arial"/>
          <w:lang w:val="es-CO"/>
        </w:rPr>
        <w:t>organismos fotosintéticos</w:t>
      </w:r>
      <w:r w:rsidR="008D0A6B" w:rsidRPr="009D55EE">
        <w:rPr>
          <w:rFonts w:ascii="Arial" w:hAnsi="Arial" w:cs="Arial"/>
          <w:lang w:val="es-CO"/>
        </w:rPr>
        <w:t>,</w:t>
      </w:r>
      <w:r w:rsidRPr="009D55EE">
        <w:rPr>
          <w:rFonts w:ascii="Arial" w:hAnsi="Arial" w:cs="Arial"/>
          <w:lang w:val="es-CO"/>
        </w:rPr>
        <w:t xml:space="preserve"> ya que es un factor físico indispensable para la producción de energía. También es fundamental en los ritmos orgánicos, porque nos permite distinguir </w:t>
      </w:r>
      <w:r w:rsidR="008D0A6B" w:rsidRPr="009D55EE">
        <w:rPr>
          <w:rFonts w:ascii="Arial" w:hAnsi="Arial" w:cs="Arial"/>
          <w:lang w:val="es-CO"/>
        </w:rPr>
        <w:t xml:space="preserve">entre </w:t>
      </w:r>
      <w:r w:rsidRPr="009D55EE">
        <w:rPr>
          <w:rFonts w:ascii="Arial" w:hAnsi="Arial" w:cs="Arial"/>
          <w:lang w:val="es-CO"/>
        </w:rPr>
        <w:t xml:space="preserve">la noche y el </w:t>
      </w:r>
      <w:proofErr w:type="spellStart"/>
      <w:r w:rsidRPr="009D55EE">
        <w:rPr>
          <w:rFonts w:ascii="Arial" w:hAnsi="Arial" w:cs="Arial"/>
          <w:lang w:val="es-CO"/>
        </w:rPr>
        <w:t>día</w:t>
      </w:r>
      <w:proofErr w:type="gramStart"/>
      <w:r w:rsidR="002850A1" w:rsidRPr="009D55EE">
        <w:rPr>
          <w:rFonts w:ascii="Arial" w:hAnsi="Arial" w:cs="Arial"/>
          <w:lang w:val="es-CO"/>
        </w:rPr>
        <w:t>;</w:t>
      </w:r>
      <w:r w:rsidRPr="009D55EE">
        <w:rPr>
          <w:rFonts w:ascii="Arial" w:hAnsi="Arial" w:cs="Arial"/>
          <w:lang w:val="es-CO"/>
        </w:rPr>
        <w:t>es</w:t>
      </w:r>
      <w:proofErr w:type="spellEnd"/>
      <w:proofErr w:type="gramEnd"/>
      <w:r w:rsidRPr="009D55EE">
        <w:rPr>
          <w:rFonts w:ascii="Arial" w:hAnsi="Arial" w:cs="Arial"/>
          <w:lang w:val="es-CO"/>
        </w:rPr>
        <w:t xml:space="preserve"> decir, la luz regula el reloj biológico de la mayor parte de las especies y de los procesos e interacciones que ocurren en los ecosistemas.</w:t>
      </w:r>
    </w:p>
    <w:p w:rsidR="007355AF" w:rsidRPr="009D55EE" w:rsidRDefault="007355AF" w:rsidP="009D55EE">
      <w:pPr>
        <w:jc w:val="both"/>
        <w:rPr>
          <w:rFonts w:ascii="Arial" w:hAnsi="Arial" w:cs="Arial"/>
          <w:b/>
          <w:lang w:val="es-CO"/>
        </w:rPr>
      </w:pPr>
    </w:p>
    <w:p w:rsidR="008D0A6B" w:rsidRPr="009D55EE" w:rsidRDefault="008D0A6B" w:rsidP="009D55EE">
      <w:pPr>
        <w:jc w:val="both"/>
        <w:rPr>
          <w:rFonts w:ascii="Arial" w:hAnsi="Arial" w:cs="Arial"/>
          <w:b/>
          <w:lang w:val="es-CO"/>
        </w:rPr>
      </w:pPr>
      <w:r w:rsidRPr="009D55EE">
        <w:rPr>
          <w:rFonts w:ascii="Arial" w:hAnsi="Arial" w:cs="Arial"/>
          <w:b/>
          <w:lang w:val="es-CO"/>
        </w:rPr>
        <w:t>Temperatura</w:t>
      </w:r>
    </w:p>
    <w:p w:rsidR="008D0A6B" w:rsidRPr="009D55EE" w:rsidRDefault="008D0A6B" w:rsidP="009D55EE">
      <w:pPr>
        <w:jc w:val="both"/>
        <w:rPr>
          <w:rFonts w:ascii="Arial" w:hAnsi="Arial" w:cs="Arial"/>
          <w:lang w:val="es-CO"/>
        </w:rPr>
      </w:pPr>
    </w:p>
    <w:p w:rsidR="007355AF" w:rsidRPr="009D55EE" w:rsidRDefault="007355AF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t>Los rayos del Sol no llegan de igual manera a la superficie terrestre. Estos llegan con más fuerza y constantemente a las regiones ecuatoriales y tropicales, las cuales se caracterizan por su temperatura cálida. Por el contrario</w:t>
      </w:r>
      <w:r w:rsidR="005B4CAD" w:rsidRPr="009D55EE">
        <w:rPr>
          <w:rFonts w:ascii="Arial" w:hAnsi="Arial" w:cs="Arial"/>
          <w:lang w:val="es-CO"/>
        </w:rPr>
        <w:t>,</w:t>
      </w:r>
      <w:r w:rsidRPr="009D55EE">
        <w:rPr>
          <w:rFonts w:ascii="Arial" w:hAnsi="Arial" w:cs="Arial"/>
          <w:lang w:val="es-CO"/>
        </w:rPr>
        <w:t xml:space="preserve"> en las zonas alejadas del ecuador la </w:t>
      </w:r>
      <w:r w:rsidR="008D0A6B" w:rsidRPr="009D55EE">
        <w:rPr>
          <w:rFonts w:ascii="Arial" w:hAnsi="Arial" w:cs="Arial"/>
          <w:lang w:val="es-CO"/>
        </w:rPr>
        <w:t>forma</w:t>
      </w:r>
      <w:r w:rsidRPr="009D55EE">
        <w:rPr>
          <w:rFonts w:ascii="Arial" w:hAnsi="Arial" w:cs="Arial"/>
          <w:lang w:val="es-CO"/>
        </w:rPr>
        <w:t xml:space="preserve"> en que llegan los rayos solare</w:t>
      </w:r>
      <w:r w:rsidR="008D0A6B" w:rsidRPr="009D55EE">
        <w:rPr>
          <w:rFonts w:ascii="Arial" w:hAnsi="Arial" w:cs="Arial"/>
          <w:lang w:val="es-CO"/>
        </w:rPr>
        <w:t>s depende de la época del año;</w:t>
      </w:r>
      <w:r w:rsidRPr="009D55EE">
        <w:rPr>
          <w:rFonts w:ascii="Arial" w:hAnsi="Arial" w:cs="Arial"/>
          <w:lang w:val="es-CO"/>
        </w:rPr>
        <w:t xml:space="preserve"> es por esto que allí hay estaciones como el invierno, el verano, la primavera y el otoño. La temper</w:t>
      </w:r>
      <w:r w:rsidR="008D0A6B" w:rsidRPr="009D55EE">
        <w:rPr>
          <w:rFonts w:ascii="Arial" w:hAnsi="Arial" w:cs="Arial"/>
          <w:lang w:val="es-CO"/>
        </w:rPr>
        <w:t>atura también varía de acuerdo con</w:t>
      </w:r>
      <w:r w:rsidRPr="009D55EE">
        <w:rPr>
          <w:rFonts w:ascii="Arial" w:hAnsi="Arial" w:cs="Arial"/>
          <w:lang w:val="es-CO"/>
        </w:rPr>
        <w:t xml:space="preserve"> la altura sobre el nivel del mar.</w:t>
      </w:r>
    </w:p>
    <w:p w:rsidR="007355AF" w:rsidRPr="009D55EE" w:rsidRDefault="007355AF" w:rsidP="009D55EE">
      <w:pPr>
        <w:jc w:val="both"/>
        <w:rPr>
          <w:rFonts w:ascii="Arial" w:hAnsi="Arial" w:cs="Arial"/>
          <w:color w:val="000000" w:themeColor="text1"/>
          <w:lang w:val="es-CO"/>
        </w:rPr>
      </w:pPr>
    </w:p>
    <w:p w:rsidR="007355AF" w:rsidRPr="009D55EE" w:rsidRDefault="007355AF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DATOS DEL INTERACTIVO</w:t>
      </w:r>
    </w:p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AC7094" w:rsidRPr="009D55EE" w:rsidTr="004C1799">
        <w:tc>
          <w:tcPr>
            <w:tcW w:w="3964" w:type="dxa"/>
            <w:gridSpan w:val="2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Color de fondo de la presentación</w:t>
            </w: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(Marque solo una)</w:t>
            </w:r>
          </w:p>
        </w:tc>
      </w:tr>
      <w:tr w:rsidR="00AC7094" w:rsidRPr="009D55EE" w:rsidTr="004C1799">
        <w:tc>
          <w:tcPr>
            <w:tcW w:w="3256" w:type="dxa"/>
            <w:vAlign w:val="center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lastRenderedPageBreak/>
              <w:t>Fondo blanco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AC7094" w:rsidRPr="009D55EE" w:rsidRDefault="00AC7094" w:rsidP="009D55EE">
                <w:pPr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9D55EE">
                  <w:rPr>
                    <w:rFonts w:ascii="Arial" w:eastAsia="MS Mincho" w:hAnsi="MS Mincho" w:cs="Arial"/>
                    <w:b/>
                    <w:lang w:val="es-ES_tradnl"/>
                  </w:rPr>
                  <w:t>☐</w:t>
                </w:r>
              </w:p>
            </w:tc>
          </w:sdtContent>
        </w:sdt>
      </w:tr>
      <w:tr w:rsidR="00AC7094" w:rsidRPr="009D55EE" w:rsidTr="004C1799">
        <w:tc>
          <w:tcPr>
            <w:tcW w:w="3256" w:type="dxa"/>
            <w:vAlign w:val="center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AC7094" w:rsidRPr="009D55EE" w:rsidRDefault="00033495" w:rsidP="009D55EE">
                <w:pPr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9D55EE">
                  <w:rPr>
                    <w:rFonts w:ascii="Arial" w:eastAsia="MS Gothic" w:hAnsi="Arial" w:cs="Arial"/>
                    <w:b/>
                    <w:lang w:val="es-ES_tradnl"/>
                  </w:rPr>
                  <w:t>x</w:t>
                </w:r>
              </w:p>
            </w:tc>
          </w:sdtContent>
        </w:sdt>
      </w:tr>
    </w:tbl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AC7094" w:rsidRPr="009D55EE" w:rsidTr="004C1799">
        <w:tc>
          <w:tcPr>
            <w:tcW w:w="325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AC7094" w:rsidRPr="009D55EE" w:rsidRDefault="004C1799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1</w:t>
            </w:r>
            <w:r w:rsidR="00033495" w:rsidRPr="009D55EE">
              <w:rPr>
                <w:rFonts w:ascii="Arial" w:hAnsi="Arial" w:cs="Arial"/>
                <w:b/>
                <w:lang w:val="es-ES_tradnl"/>
              </w:rPr>
              <w:t>0</w:t>
            </w: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DIAPOSITIVA 1</w:t>
      </w:r>
    </w:p>
    <w:p w:rsidR="00AC7094" w:rsidRPr="009D55EE" w:rsidRDefault="00AC7094" w:rsidP="009D55EE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="002679C9" w:rsidRPr="009D55EE">
        <w:rPr>
          <w:rFonts w:ascii="Arial" w:hAnsi="Arial" w:cs="Arial"/>
          <w:highlight w:val="yellow"/>
          <w:lang w:val="es-ES_tradnl"/>
        </w:rPr>
        <w:t>Nombre de archivo Shutterstock</w:t>
      </w:r>
      <w:r w:rsidR="002679C9" w:rsidRPr="009D55EE">
        <w:rPr>
          <w:rFonts w:ascii="Arial" w:hAnsi="Arial" w:cs="Arial"/>
          <w:lang w:val="es-ES_tradnl"/>
        </w:rPr>
        <w:t>:</w:t>
      </w:r>
      <w:r w:rsidR="00045E09">
        <w:rPr>
          <w:rFonts w:ascii="Arial" w:hAnsi="Arial" w:cs="Arial"/>
          <w:lang w:val="es-ES_tradnl"/>
        </w:rPr>
        <w:t xml:space="preserve"> </w:t>
      </w:r>
      <w:r w:rsidR="002679C9" w:rsidRPr="009D55EE">
        <w:rPr>
          <w:rFonts w:ascii="Arial" w:hAnsi="Arial" w:cs="Arial"/>
          <w:lang w:val="es-ES_tradnl"/>
        </w:rPr>
        <w:t>93387163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3495" w:rsidRPr="009D55EE" w:rsidRDefault="00E26490" w:rsidP="009D55EE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CN_06_07_CO_REC30_</w:t>
      </w:r>
      <w:r w:rsidR="00033495" w:rsidRPr="009D55EE">
        <w:rPr>
          <w:rFonts w:ascii="Arial" w:hAnsi="Arial" w:cs="Arial"/>
          <w:lang w:val="es-ES_tradnl"/>
        </w:rPr>
        <w:t>F1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C7094" w:rsidRPr="009D55EE" w:rsidTr="004C1799">
        <w:tc>
          <w:tcPr>
            <w:tcW w:w="9622" w:type="dxa"/>
            <w:gridSpan w:val="3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AC7094" w:rsidRPr="009D55EE" w:rsidRDefault="00FC5E1B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¿</w:t>
            </w:r>
            <w:r w:rsidR="00033495" w:rsidRPr="009D55EE">
              <w:rPr>
                <w:rFonts w:ascii="Arial" w:hAnsi="Arial" w:cs="Arial"/>
                <w:lang w:val="es-ES_tradnl"/>
              </w:rPr>
              <w:t xml:space="preserve">De dónde </w:t>
            </w:r>
            <w:r w:rsidR="00DB237E" w:rsidRPr="009D55EE">
              <w:rPr>
                <w:rFonts w:ascii="Arial" w:hAnsi="Arial" w:cs="Arial"/>
                <w:lang w:val="es-ES_tradnl"/>
              </w:rPr>
              <w:t>viene la luz?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placeholder>
              <w:docPart w:val="94731C4864474F47AF3375BE339AAEB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AC7094" w:rsidRPr="009D55EE" w:rsidRDefault="00175A5A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color w:val="808080"/>
            </w:rPr>
            <w:id w:val="832033152"/>
            <w:placeholder>
              <w:docPart w:val="8BE242CD8018445BB897FCB1BCFB0E7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B237E" w:rsidRPr="009D55EE" w:rsidRDefault="00175A5A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color w:val="808080"/>
                  </w:rPr>
                  <w:t>Elija</w:t>
                </w:r>
                <w:proofErr w:type="spellEnd"/>
                <w:r w:rsidRPr="009D55EE">
                  <w:rPr>
                    <w:rFonts w:ascii="Arial" w:hAnsi="Arial" w:cs="Arial"/>
                    <w:color w:val="808080"/>
                  </w:rPr>
                  <w:t xml:space="preserve"> un </w:t>
                </w:r>
                <w:proofErr w:type="spellStart"/>
                <w:r w:rsidRPr="009D55EE">
                  <w:rPr>
                    <w:rFonts w:ascii="Arial" w:hAnsi="Arial" w:cs="Arial"/>
                    <w:color w:val="808080"/>
                  </w:rPr>
                  <w:t>elemento</w:t>
                </w:r>
                <w:proofErr w:type="spellEnd"/>
                <w:r w:rsidRPr="009D55EE">
                  <w:rPr>
                    <w:rFonts w:ascii="Arial" w:hAnsi="Arial" w:cs="Arial"/>
                    <w:color w:val="808080"/>
                  </w:rPr>
                  <w:t>.</w:t>
                </w:r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B237E" w:rsidRPr="009D55EE" w:rsidRDefault="00DB237E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D55EE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DB237E" w:rsidRPr="00E26490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5C0B11" w:rsidP="009D55EE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1" o:spid="_x0000_s1092" style="position:absolute;left:0;text-align:left;margin-left:63.15pt;margin-top:1.1pt;width:351.75pt;height:103.2pt;z-index:25167155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9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9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9D55EE" w:rsidRDefault="009D55EE"/>
                      </w:txbxContent>
                    </v:textbox>
                  </v:shape>
                  <v:shape id="Cuadro de texto 2" o:spid="_x0000_s109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C84A41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DIAPOSITIVA 2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2679C9" w:rsidP="009D55EE">
      <w:pPr>
        <w:jc w:val="both"/>
        <w:rPr>
          <w:rFonts w:ascii="Arial" w:hAnsi="Arial" w:cs="Arial"/>
          <w:color w:val="333333"/>
          <w:shd w:val="clear" w:color="auto" w:fill="FFFFFF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 xml:space="preserve"> Nombre de archivo </w:t>
      </w:r>
      <w:proofErr w:type="gramStart"/>
      <w:r w:rsidRPr="009D55EE">
        <w:rPr>
          <w:rFonts w:ascii="Arial" w:hAnsi="Arial" w:cs="Arial"/>
          <w:highlight w:val="yellow"/>
          <w:lang w:val="es-ES_tradnl"/>
        </w:rPr>
        <w:t>Shutterstock :</w:t>
      </w:r>
      <w:proofErr w:type="gramEnd"/>
      <w:r w:rsidR="00045E09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color w:val="333333"/>
          <w:shd w:val="clear" w:color="auto" w:fill="FFFFFF"/>
          <w:lang w:val="es-CO"/>
        </w:rPr>
        <w:t>130250237</w:t>
      </w:r>
    </w:p>
    <w:p w:rsidR="00033495" w:rsidRPr="009D55EE" w:rsidRDefault="00033495" w:rsidP="009D55EE">
      <w:pPr>
        <w:jc w:val="both"/>
        <w:rPr>
          <w:rFonts w:ascii="Arial" w:hAnsi="Arial" w:cs="Arial"/>
          <w:color w:val="333333"/>
          <w:shd w:val="clear" w:color="auto" w:fill="FFFFFF"/>
          <w:lang w:val="es-CO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AC7094" w:rsidRPr="009D55EE" w:rsidRDefault="00E26490" w:rsidP="009D55EE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CN_06_07_CO_REC30_F2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C7094" w:rsidRPr="009D55EE" w:rsidTr="004C1799">
        <w:tc>
          <w:tcPr>
            <w:tcW w:w="9622" w:type="dxa"/>
            <w:gridSpan w:val="3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AC7094" w:rsidRPr="009D55EE" w:rsidRDefault="00175A5A" w:rsidP="009D55EE">
            <w:pPr>
              <w:shd w:val="clear" w:color="auto" w:fill="FFFFFF"/>
              <w:spacing w:before="167" w:after="167"/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lang w:val="es-CO"/>
              </w:rPr>
              <w:t xml:space="preserve">La luz de día y </w:t>
            </w:r>
            <w:r w:rsidR="00A21515" w:rsidRPr="009D55EE">
              <w:rPr>
                <w:rFonts w:ascii="Arial" w:hAnsi="Arial" w:cs="Arial"/>
                <w:lang w:val="es-CO"/>
              </w:rPr>
              <w:t>de</w:t>
            </w:r>
            <w:r w:rsidRPr="009D55EE">
              <w:rPr>
                <w:rFonts w:ascii="Arial" w:hAnsi="Arial" w:cs="Arial"/>
                <w:lang w:val="es-CO"/>
              </w:rPr>
              <w:t xml:space="preserve"> noche</w:t>
            </w:r>
            <w:r w:rsidR="00A21515" w:rsidRPr="009D55EE">
              <w:rPr>
                <w:rFonts w:ascii="Arial" w:hAnsi="Arial" w:cs="Arial"/>
                <w:lang w:val="es-CO"/>
              </w:rPr>
              <w:t>: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AC7094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A21515" w:rsidRPr="009D55EE" w:rsidRDefault="00A21515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¿Qué influencia tiene sobre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AC7094" w:rsidRPr="009D55EE" w:rsidRDefault="00A21515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AC7094" w:rsidRPr="009D55EE" w:rsidRDefault="00A21515" w:rsidP="009D55EE">
            <w:pPr>
              <w:jc w:val="both"/>
              <w:rPr>
                <w:rFonts w:ascii="Arial" w:hAnsi="Arial" w:cs="Arial"/>
                <w:lang w:val="es-ES_tradnl"/>
              </w:rPr>
            </w:pPr>
            <w:proofErr w:type="gramStart"/>
            <w:r w:rsidRPr="009D55EE">
              <w:rPr>
                <w:rFonts w:ascii="Arial" w:hAnsi="Arial" w:cs="Arial"/>
                <w:lang w:val="es-ES_tradnl"/>
              </w:rPr>
              <w:t>los</w:t>
            </w:r>
            <w:proofErr w:type="gramEnd"/>
            <w:r w:rsidRPr="009D55EE">
              <w:rPr>
                <w:rFonts w:ascii="Arial" w:hAnsi="Arial" w:cs="Arial"/>
                <w:lang w:val="es-ES_tradnl"/>
              </w:rPr>
              <w:t xml:space="preserve"> seres vivos?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AC7094" w:rsidRPr="009D55EE" w:rsidRDefault="00A21515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AC7094" w:rsidRPr="00E26490" w:rsidTr="004C1799">
        <w:tc>
          <w:tcPr>
            <w:tcW w:w="9622" w:type="dxa"/>
            <w:gridSpan w:val="3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5C0B11" w:rsidP="009D55EE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lastRenderedPageBreak/>
              <w:pict>
                <v:group id="Grupo 12" o:spid="_x0000_s1037" style="position:absolute;left:0;text-align:left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C84A41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DIAPOSITIVA 3</w:t>
      </w:r>
    </w:p>
    <w:p w:rsidR="00325543" w:rsidRPr="009D55EE" w:rsidRDefault="00325543" w:rsidP="009D55EE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CO"/>
        </w:rPr>
        <w:t>*</w:t>
      </w:r>
      <w:r w:rsidRPr="009D55EE">
        <w:rPr>
          <w:rFonts w:ascii="Arial" w:hAnsi="Arial" w:cs="Arial"/>
          <w:highlight w:val="yellow"/>
          <w:lang w:val="es-CO"/>
        </w:rPr>
        <w:t>Nombre de archivo</w:t>
      </w:r>
      <w:r w:rsidR="00C84A41">
        <w:rPr>
          <w:rFonts w:ascii="Arial" w:hAnsi="Arial" w:cs="Arial"/>
          <w:highlight w:val="yellow"/>
          <w:lang w:val="es-CO"/>
        </w:rPr>
        <w:t xml:space="preserve"> </w:t>
      </w:r>
      <w:r w:rsidRPr="009D55EE">
        <w:rPr>
          <w:rFonts w:ascii="Arial" w:hAnsi="Arial" w:cs="Arial"/>
          <w:highlight w:val="yellow"/>
          <w:lang w:val="es-CO"/>
        </w:rPr>
        <w:t>Shutterstock</w:t>
      </w:r>
      <w:r w:rsidRPr="009D55EE">
        <w:rPr>
          <w:rFonts w:ascii="Arial" w:hAnsi="Arial" w:cs="Arial"/>
          <w:lang w:val="es-CO"/>
        </w:rPr>
        <w:t>:</w:t>
      </w:r>
      <w:r w:rsidR="00C84A41">
        <w:rPr>
          <w:rFonts w:ascii="Arial" w:hAnsi="Arial" w:cs="Arial"/>
          <w:lang w:val="es-CO"/>
        </w:rPr>
        <w:t xml:space="preserve"> </w:t>
      </w:r>
      <w:r w:rsidRPr="009D55EE">
        <w:rPr>
          <w:rFonts w:ascii="Arial" w:hAnsi="Arial" w:cs="Arial"/>
          <w:lang w:val="es-CO"/>
        </w:rPr>
        <w:t>133931138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CO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E26490" w:rsidRPr="009D55EE" w:rsidRDefault="00E26490" w:rsidP="00E2649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CN_06_07_CO_REC30_F3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25543" w:rsidRPr="009D55EE" w:rsidTr="004C1799">
        <w:tc>
          <w:tcPr>
            <w:tcW w:w="9622" w:type="dxa"/>
            <w:gridSpan w:val="3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325543" w:rsidRPr="009D55EE" w:rsidRDefault="003D0057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color w:val="000000"/>
                <w:lang w:val="es-CO"/>
              </w:rPr>
              <w:t xml:space="preserve">La distancia del </w:t>
            </w:r>
            <w:r w:rsidR="005B4CAD" w:rsidRPr="009D55EE">
              <w:rPr>
                <w:rFonts w:ascii="Arial" w:hAnsi="Arial" w:cs="Arial"/>
                <w:color w:val="000000"/>
                <w:lang w:val="es-CO"/>
              </w:rPr>
              <w:t>Sol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8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25543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325543" w:rsidRPr="009D55EE" w:rsidRDefault="003D0057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color w:val="000000"/>
                <w:lang w:val="es-CO"/>
              </w:rPr>
              <w:t xml:space="preserve">a la </w:t>
            </w:r>
            <w:r w:rsidR="005B4CAD" w:rsidRPr="009D55EE">
              <w:rPr>
                <w:rFonts w:ascii="Arial" w:hAnsi="Arial" w:cs="Arial"/>
                <w:color w:val="000000"/>
                <w:lang w:val="es-CO"/>
              </w:rPr>
              <w:t xml:space="preserve">Tierra </w:t>
            </w:r>
            <w:r w:rsidRPr="009D55EE">
              <w:rPr>
                <w:rFonts w:ascii="Arial" w:hAnsi="Arial" w:cs="Arial"/>
                <w:color w:val="000000"/>
                <w:lang w:val="es-CO"/>
              </w:rPr>
              <w:t>es importante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8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25543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25543" w:rsidRPr="009D55EE" w:rsidRDefault="00A21515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p</w:t>
            </w:r>
            <w:r w:rsidR="003D0057" w:rsidRPr="009D55EE">
              <w:rPr>
                <w:rFonts w:ascii="Arial" w:hAnsi="Arial" w:cs="Arial"/>
                <w:lang w:val="es-ES_tradnl"/>
              </w:rPr>
              <w:t>ara la vida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8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25543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25543" w:rsidRPr="00E26490" w:rsidTr="004C1799">
        <w:tc>
          <w:tcPr>
            <w:tcW w:w="9622" w:type="dxa"/>
            <w:gridSpan w:val="3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5C0B11" w:rsidP="009D55EE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115" style="position:absolute;left:0;text-align:left;margin-left:63.15pt;margin-top:1.1pt;width:351.75pt;height:103.2pt;z-index:25167564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16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17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8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9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0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1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2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3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4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5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B237E" w:rsidRPr="009D55EE" w:rsidRDefault="00DB237E" w:rsidP="009D55EE">
      <w:pPr>
        <w:jc w:val="both"/>
        <w:rPr>
          <w:rFonts w:ascii="Arial" w:hAnsi="Arial" w:cs="Arial"/>
          <w:lang w:val="es-CO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4</w:t>
      </w:r>
    </w:p>
    <w:p w:rsidR="00DB237E" w:rsidRPr="009D55EE" w:rsidRDefault="00DB237E" w:rsidP="009D55EE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DB237E" w:rsidRPr="009D55EE" w:rsidRDefault="00DB237E" w:rsidP="00045E09">
      <w:pPr>
        <w:rPr>
          <w:rFonts w:ascii="Arial" w:hAnsi="Arial" w:cs="Arial"/>
          <w:color w:val="000000" w:themeColor="text1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CO"/>
        </w:rPr>
        <w:t>*</w:t>
      </w:r>
      <w:r w:rsidR="002679C9" w:rsidRPr="009D55EE">
        <w:rPr>
          <w:rFonts w:ascii="Arial" w:hAnsi="Arial" w:cs="Arial"/>
          <w:highlight w:val="yellow"/>
          <w:lang w:val="es-CO"/>
        </w:rPr>
        <w:t>Nombre de archivo</w:t>
      </w:r>
      <w:r w:rsidR="00045E09">
        <w:rPr>
          <w:rFonts w:ascii="Arial" w:hAnsi="Arial" w:cs="Arial"/>
          <w:highlight w:val="yellow"/>
          <w:lang w:val="es-CO"/>
        </w:rPr>
        <w:t xml:space="preserve"> </w:t>
      </w:r>
      <w:r w:rsidR="002679C9" w:rsidRPr="009D55EE">
        <w:rPr>
          <w:rFonts w:ascii="Arial" w:hAnsi="Arial" w:cs="Arial"/>
          <w:highlight w:val="yellow"/>
          <w:lang w:val="es-CO"/>
        </w:rPr>
        <w:t>Shutterstock</w:t>
      </w:r>
      <w:r w:rsidR="002679C9" w:rsidRPr="009D55EE">
        <w:rPr>
          <w:rFonts w:ascii="Arial" w:hAnsi="Arial" w:cs="Arial"/>
          <w:lang w:val="es-CO"/>
        </w:rPr>
        <w:t>:</w:t>
      </w:r>
      <w:r w:rsidR="00045E09">
        <w:rPr>
          <w:rFonts w:ascii="Arial" w:hAnsi="Arial" w:cs="Arial"/>
          <w:lang w:val="es-CO"/>
        </w:rPr>
        <w:t xml:space="preserve"> </w:t>
      </w:r>
      <w:r w:rsidR="00325543" w:rsidRPr="009D55EE">
        <w:rPr>
          <w:rFonts w:ascii="Arial" w:hAnsi="Arial" w:cs="Arial"/>
          <w:color w:val="000000" w:themeColor="text1"/>
          <w:lang w:val="es-CO"/>
        </w:rPr>
        <w:t>17668504</w:t>
      </w:r>
    </w:p>
    <w:p w:rsidR="00033495" w:rsidRPr="009D55EE" w:rsidRDefault="00033495" w:rsidP="00045E09">
      <w:pPr>
        <w:rPr>
          <w:rFonts w:ascii="Arial" w:hAnsi="Arial" w:cs="Arial"/>
          <w:color w:val="000000" w:themeColor="text1"/>
          <w:lang w:val="es-CO"/>
        </w:rPr>
      </w:pPr>
    </w:p>
    <w:p w:rsidR="00E26490" w:rsidRPr="009D55EE" w:rsidRDefault="00033495" w:rsidP="00E26490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9D55EE">
        <w:rPr>
          <w:rFonts w:ascii="Arial" w:hAnsi="Arial" w:cs="Arial"/>
          <w:lang w:val="es-ES_tradnl"/>
        </w:rPr>
        <w:t xml:space="preserve"> </w:t>
      </w:r>
      <w:r w:rsidR="00E26490">
        <w:rPr>
          <w:rFonts w:ascii="Arial" w:hAnsi="Arial" w:cs="Arial"/>
          <w:lang w:val="es-ES_tradnl"/>
        </w:rPr>
        <w:t>CN_06_07_CO_REC30_F4</w:t>
      </w:r>
    </w:p>
    <w:p w:rsidR="00033495" w:rsidRPr="009D55EE" w:rsidRDefault="00033495" w:rsidP="00045E09">
      <w:pPr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B237E" w:rsidRPr="009D55EE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lastRenderedPageBreak/>
              <w:t>Líneas de texto (opcionales)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B237E" w:rsidRPr="009D55EE" w:rsidRDefault="00325543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t>La temperatura varía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49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B237E" w:rsidRPr="009D55EE" w:rsidRDefault="001A66D3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B237E" w:rsidRPr="009D55EE" w:rsidRDefault="003D0057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t xml:space="preserve">según la localización 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49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B237E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B237E" w:rsidRPr="009D55EE" w:rsidRDefault="00A21515" w:rsidP="009D55EE">
            <w:pPr>
              <w:jc w:val="both"/>
              <w:rPr>
                <w:rFonts w:ascii="Arial" w:hAnsi="Arial" w:cs="Arial"/>
                <w:lang w:val="es-ES_tradnl"/>
              </w:rPr>
            </w:pPr>
            <w:proofErr w:type="gramStart"/>
            <w:r w:rsidRPr="009D55EE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t>g</w:t>
            </w:r>
            <w:r w:rsidR="003D0057" w:rsidRPr="009D55EE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t>eográfica</w:t>
            </w:r>
            <w:proofErr w:type="gramEnd"/>
            <w:r w:rsidR="003D0057" w:rsidRPr="009D55EE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t>.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49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B237E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B237E" w:rsidRPr="00E26490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5C0B11" w:rsidP="009D55EE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48" style="position:absolute;left:0;text-align:left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5</w:t>
      </w:r>
    </w:p>
    <w:p w:rsidR="002679C9" w:rsidRPr="009D55EE" w:rsidRDefault="002679C9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="00045E09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Pr="009D55EE">
        <w:rPr>
          <w:rFonts w:ascii="Arial" w:hAnsi="Arial" w:cs="Arial"/>
          <w:highlight w:val="yellow"/>
          <w:lang w:val="es-ES_tradnl"/>
        </w:rPr>
        <w:t>:</w:t>
      </w:r>
      <w:r w:rsidR="00045E09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lang w:val="es-ES_tradnl"/>
        </w:rPr>
        <w:t>128451140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_F5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B237E" w:rsidRPr="009D55EE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B237E" w:rsidRPr="009D55EE" w:rsidRDefault="00A21515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lang w:val="es-CO"/>
              </w:rPr>
              <w:t xml:space="preserve">En la </w:t>
            </w:r>
            <w:r w:rsidR="005B4CAD" w:rsidRPr="009D55EE">
              <w:rPr>
                <w:rFonts w:ascii="Arial" w:hAnsi="Arial" w:cs="Arial"/>
                <w:lang w:val="es-CO"/>
              </w:rPr>
              <w:t xml:space="preserve">Tierra </w:t>
            </w:r>
            <w:r w:rsidRPr="009D55EE">
              <w:rPr>
                <w:rFonts w:ascii="Arial" w:hAnsi="Arial" w:cs="Arial"/>
                <w:lang w:val="es-CO"/>
              </w:rPr>
              <w:t xml:space="preserve">el agua se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9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B237E" w:rsidRPr="009D55EE" w:rsidRDefault="00A21515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B237E" w:rsidRPr="009D55EE" w:rsidRDefault="00A21515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lang w:val="es-CO"/>
              </w:rPr>
              <w:t xml:space="preserve">encuentra en </w:t>
            </w:r>
            <w:r w:rsidR="00325543" w:rsidRPr="009D55EE">
              <w:rPr>
                <w:rFonts w:ascii="Arial" w:hAnsi="Arial" w:cs="Arial"/>
                <w:lang w:val="es-CO"/>
              </w:rPr>
              <w:t xml:space="preserve">forma líquida, 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49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B237E" w:rsidRPr="009D55EE" w:rsidRDefault="00A21515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B237E" w:rsidRPr="009D55EE" w:rsidRDefault="00A21515" w:rsidP="009D55EE">
            <w:pPr>
              <w:jc w:val="both"/>
              <w:rPr>
                <w:rFonts w:ascii="Arial" w:hAnsi="Arial" w:cs="Arial"/>
                <w:lang w:val="es-ES_tradnl"/>
              </w:rPr>
            </w:pPr>
            <w:proofErr w:type="gramStart"/>
            <w:r w:rsidRPr="009D55EE">
              <w:rPr>
                <w:rFonts w:ascii="Arial" w:hAnsi="Arial" w:cs="Arial"/>
                <w:lang w:val="es-CO"/>
              </w:rPr>
              <w:t>sólida</w:t>
            </w:r>
            <w:proofErr w:type="gramEnd"/>
            <w:r w:rsidRPr="009D55EE">
              <w:rPr>
                <w:rFonts w:ascii="Arial" w:hAnsi="Arial" w:cs="Arial"/>
                <w:lang w:val="es-CO"/>
              </w:rPr>
              <w:t xml:space="preserve"> y gaseosa.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50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B237E" w:rsidRPr="009D55EE" w:rsidRDefault="00A21515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DB237E" w:rsidRPr="00E26490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5C0B11" w:rsidP="009D55EE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59" style="position:absolute;left:0;text-align:left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6</w:t>
      </w:r>
    </w:p>
    <w:p w:rsidR="00325543" w:rsidRPr="009D55EE" w:rsidRDefault="00325543" w:rsidP="009D55EE">
      <w:pPr>
        <w:jc w:val="both"/>
        <w:rPr>
          <w:rFonts w:ascii="Arial" w:hAnsi="Arial" w:cs="Arial"/>
          <w:color w:val="333333"/>
          <w:shd w:val="clear" w:color="auto" w:fill="FFFFFF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lastRenderedPageBreak/>
        <w:t>*</w:t>
      </w:r>
      <w:r w:rsidR="00045E09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Pr="009D55EE">
        <w:rPr>
          <w:rFonts w:ascii="Arial" w:hAnsi="Arial" w:cs="Arial"/>
          <w:highlight w:val="yellow"/>
          <w:lang w:val="es-ES_tradnl"/>
        </w:rPr>
        <w:t>:</w:t>
      </w:r>
      <w:r w:rsidR="00045E09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color w:val="333333"/>
          <w:shd w:val="clear" w:color="auto" w:fill="FFFFFF"/>
          <w:lang w:val="es-CO"/>
        </w:rPr>
        <w:t>156725546</w:t>
      </w:r>
    </w:p>
    <w:p w:rsidR="00033495" w:rsidRPr="009D55EE" w:rsidRDefault="00033495" w:rsidP="009D55EE">
      <w:pPr>
        <w:jc w:val="both"/>
        <w:rPr>
          <w:rFonts w:ascii="Arial" w:hAnsi="Arial" w:cs="Arial"/>
          <w:color w:val="333333"/>
          <w:shd w:val="clear" w:color="auto" w:fill="FFFFFF"/>
          <w:lang w:val="es-CO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_F6</w:t>
      </w: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25543" w:rsidRPr="009D55EE" w:rsidTr="004C1799">
        <w:tc>
          <w:tcPr>
            <w:tcW w:w="9622" w:type="dxa"/>
            <w:gridSpan w:val="3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325543" w:rsidRPr="009D55EE" w:rsidRDefault="005F29B7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El ciclo del agua.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9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25543" w:rsidRPr="009D55EE" w:rsidRDefault="00325543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325543" w:rsidRPr="009D55EE" w:rsidRDefault="005F29B7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¡Ponle nombres!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9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25543" w:rsidRPr="009D55EE" w:rsidRDefault="00C84A41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6970979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25543" w:rsidRPr="009D55EE" w:rsidRDefault="00325543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D55EE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325543" w:rsidRPr="00E26490" w:rsidTr="004C1799">
        <w:tc>
          <w:tcPr>
            <w:tcW w:w="9622" w:type="dxa"/>
            <w:gridSpan w:val="3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5C0B11" w:rsidP="009D55EE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126" style="position:absolute;left:0;text-align:left;margin-left:63.15pt;margin-top:1.1pt;width:351.75pt;height:103.2pt;z-index:25167769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7</w:t>
      </w:r>
    </w:p>
    <w:p w:rsidR="002679C9" w:rsidRPr="009D55EE" w:rsidRDefault="002679C9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Pr="009D55EE">
        <w:rPr>
          <w:rFonts w:ascii="Arial" w:hAnsi="Arial" w:cs="Arial"/>
          <w:lang w:val="es-ES_tradnl"/>
        </w:rPr>
        <w:t>:</w:t>
      </w:r>
      <w:r w:rsidR="00045E09">
        <w:rPr>
          <w:rFonts w:ascii="Arial" w:hAnsi="Arial" w:cs="Arial"/>
          <w:lang w:val="es-ES_tradnl"/>
        </w:rPr>
        <w:t xml:space="preserve"> </w:t>
      </w:r>
      <w:r w:rsidR="00B14DD8" w:rsidRPr="009D55EE">
        <w:rPr>
          <w:rFonts w:ascii="Arial" w:hAnsi="Arial" w:cs="Arial"/>
          <w:lang w:val="es-CO"/>
        </w:rPr>
        <w:t>94272958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CO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_F7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B237E" w:rsidRPr="009D55EE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B237E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color w:val="000000"/>
                <w:lang w:val="es-CO"/>
              </w:rPr>
              <w:t xml:space="preserve">La composición del suelo 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50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B237E" w:rsidRPr="009D55EE" w:rsidRDefault="00113DDF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F29B7" w:rsidRPr="009D55EE" w:rsidRDefault="005F29B7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lang w:val="es-CO"/>
              </w:rPr>
              <w:t>también influye sobre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50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B237E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B237E" w:rsidRPr="009D55EE" w:rsidRDefault="0079108A" w:rsidP="009D55EE">
            <w:pPr>
              <w:jc w:val="both"/>
              <w:rPr>
                <w:rFonts w:ascii="Arial" w:hAnsi="Arial" w:cs="Arial"/>
                <w:lang w:val="es-ES_tradnl"/>
              </w:rPr>
            </w:pPr>
            <w:proofErr w:type="gramStart"/>
            <w:r w:rsidRPr="009D55EE">
              <w:rPr>
                <w:rFonts w:ascii="Arial" w:hAnsi="Arial" w:cs="Arial"/>
                <w:lang w:val="es-ES_tradnl"/>
              </w:rPr>
              <w:t>los</w:t>
            </w:r>
            <w:proofErr w:type="gramEnd"/>
            <w:r w:rsidRPr="009D55EE">
              <w:rPr>
                <w:rFonts w:ascii="Arial" w:hAnsi="Arial" w:cs="Arial"/>
                <w:lang w:val="es-ES_tradnl"/>
              </w:rPr>
              <w:t xml:space="preserve"> seres vivos.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50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B237E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DB237E" w:rsidRPr="00E26490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5C0B11" w:rsidP="009D55EE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70" style="position:absolute;left:0;text-align:left;margin-left:63.15pt;margin-top:1.1pt;width:351.75pt;height:103.2pt;z-index:2516674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7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7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lang w:val="es-ES_tradnl"/>
        </w:rPr>
      </w:pPr>
    </w:p>
    <w:p w:rsidR="00B14DD8" w:rsidRPr="009D55EE" w:rsidRDefault="00B14DD8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8</w:t>
      </w:r>
    </w:p>
    <w:p w:rsidR="00B14DD8" w:rsidRPr="009D55EE" w:rsidRDefault="00B14DD8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Pr="009D55EE">
        <w:rPr>
          <w:rFonts w:ascii="Arial" w:hAnsi="Arial" w:cs="Arial"/>
          <w:lang w:val="es-ES_tradnl"/>
        </w:rPr>
        <w:t>:</w:t>
      </w:r>
      <w:r w:rsidR="00045E09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lang w:val="es-CO"/>
        </w:rPr>
        <w:t>215535847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CO"/>
        </w:rPr>
      </w:pPr>
    </w:p>
    <w:p w:rsidR="00C84A41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_F8</w:t>
      </w:r>
    </w:p>
    <w:p w:rsidR="00B14DD8" w:rsidRPr="009D55EE" w:rsidRDefault="00B14DD8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14DD8" w:rsidRPr="009D55EE" w:rsidTr="004C1799">
        <w:tc>
          <w:tcPr>
            <w:tcW w:w="9622" w:type="dxa"/>
            <w:gridSpan w:val="3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23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2823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23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14DD8" w:rsidRPr="00E26490" w:rsidTr="004C1799">
        <w:tc>
          <w:tcPr>
            <w:tcW w:w="9622" w:type="dxa"/>
            <w:gridSpan w:val="3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5C0B11" w:rsidP="009D55EE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137" style="position:absolute;left:0;text-align:left;margin-left:63.15pt;margin-top:1.1pt;width:351.75pt;height:103.2pt;z-index:25167974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C84A41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113DDF" w:rsidRPr="009D55EE" w:rsidRDefault="00113DDF" w:rsidP="009D55EE">
      <w:pPr>
        <w:jc w:val="both"/>
        <w:rPr>
          <w:rFonts w:ascii="Arial" w:hAnsi="Arial" w:cs="Arial"/>
          <w:lang w:val="es-ES_tradnl"/>
        </w:rPr>
      </w:pPr>
    </w:p>
    <w:p w:rsidR="00113DDF" w:rsidRPr="009D55EE" w:rsidRDefault="00113DDF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DB0003" w:rsidRPr="009D55EE">
        <w:rPr>
          <w:rFonts w:ascii="Arial" w:hAnsi="Arial" w:cs="Arial"/>
          <w:b/>
          <w:lang w:val="es-ES_tradnl"/>
        </w:rPr>
        <w:t>9</w:t>
      </w:r>
    </w:p>
    <w:p w:rsidR="00113DDF" w:rsidRPr="009D55EE" w:rsidRDefault="00113DDF" w:rsidP="009D55EE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113DDF" w:rsidRPr="009D55EE" w:rsidRDefault="00113DDF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="002679C9" w:rsidRPr="009D55EE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="002679C9" w:rsidRPr="009D55EE">
        <w:rPr>
          <w:rFonts w:ascii="Arial" w:hAnsi="Arial" w:cs="Arial"/>
          <w:lang w:val="es-ES_tradnl"/>
        </w:rPr>
        <w:t>:</w:t>
      </w:r>
      <w:r w:rsidR="00C84A41">
        <w:rPr>
          <w:rFonts w:ascii="Arial" w:hAnsi="Arial" w:cs="Arial"/>
          <w:lang w:val="es-ES_tradnl"/>
        </w:rPr>
        <w:t xml:space="preserve"> </w:t>
      </w:r>
      <w:r w:rsidR="002679C9" w:rsidRPr="009D55EE">
        <w:rPr>
          <w:rFonts w:ascii="Arial" w:hAnsi="Arial" w:cs="Arial"/>
          <w:lang w:val="es-CO"/>
        </w:rPr>
        <w:t>72399934</w:t>
      </w:r>
    </w:p>
    <w:p w:rsidR="00033495" w:rsidRPr="009D55EE" w:rsidRDefault="00033495" w:rsidP="00C84A41">
      <w:pPr>
        <w:rPr>
          <w:rFonts w:ascii="Arial" w:hAnsi="Arial" w:cs="Arial"/>
          <w:lang w:val="es-CO"/>
        </w:rPr>
      </w:pPr>
    </w:p>
    <w:p w:rsidR="00033495" w:rsidRPr="009D55EE" w:rsidRDefault="00033495" w:rsidP="00C84A41">
      <w:pPr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9D55EE">
        <w:rPr>
          <w:rFonts w:ascii="Arial" w:hAnsi="Arial" w:cs="Arial"/>
          <w:lang w:val="es-ES_tradnl"/>
        </w:rPr>
        <w:t xml:space="preserve"> 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_F9</w:t>
      </w:r>
    </w:p>
    <w:p w:rsidR="00113DDF" w:rsidRPr="009D55EE" w:rsidRDefault="00113DDF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3DDF" w:rsidRPr="009D55EE" w:rsidTr="004C1799">
        <w:tc>
          <w:tcPr>
            <w:tcW w:w="9622" w:type="dxa"/>
            <w:gridSpan w:val="3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13DDF" w:rsidRPr="009D55EE" w:rsidTr="004C1799">
        <w:tc>
          <w:tcPr>
            <w:tcW w:w="1129" w:type="dxa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80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:rsidR="00B14DD8" w:rsidRPr="009D55EE" w:rsidRDefault="00B14DD8" w:rsidP="009D55EE">
                <w:pPr>
                  <w:jc w:val="both"/>
                  <w:rPr>
                    <w:rFonts w:ascii="Arial" w:hAnsi="Arial" w:cs="Arial"/>
                    <w:lang w:val="es-CO"/>
                  </w:rPr>
                </w:pPr>
                <w:r w:rsidRPr="009D55EE">
                  <w:rPr>
                    <w:rFonts w:ascii="Arial" w:hAnsi="Arial" w:cs="Arial"/>
                    <w:lang w:val="es-ES_tradnl"/>
                  </w:rPr>
                  <w:t xml:space="preserve">La aves migratorias responden </w:t>
                </w:r>
              </w:p>
            </w:tc>
          </w:sdtContent>
        </w:sdt>
        <w:sdt>
          <w:sdtPr>
            <w:rPr>
              <w:rFonts w:ascii="Arial" w:hAnsi="Arial" w:cs="Arial"/>
              <w:lang w:val="es-ES_tradnl"/>
            </w:rPr>
            <w:id w:val="16970979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14DD8" w:rsidRPr="009D55EE" w:rsidRDefault="00B14DD8" w:rsidP="009D55EE">
                <w:pPr>
                  <w:jc w:val="both"/>
                  <w:rPr>
                    <w:rFonts w:ascii="Arial" w:hAnsi="Arial" w:cs="Aria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113DDF" w:rsidRPr="009D55EE" w:rsidTr="004C1799">
        <w:tc>
          <w:tcPr>
            <w:tcW w:w="1129" w:type="dxa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13DDF" w:rsidRPr="009D55EE" w:rsidRDefault="0079108A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 xml:space="preserve">a factores abióticos como la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80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3DDF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113DDF" w:rsidRPr="009D55EE" w:rsidTr="004C1799">
        <w:tc>
          <w:tcPr>
            <w:tcW w:w="1129" w:type="dxa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13DDF" w:rsidRPr="009D55EE" w:rsidRDefault="0079108A" w:rsidP="009D55EE">
            <w:pPr>
              <w:jc w:val="both"/>
              <w:rPr>
                <w:rFonts w:ascii="Arial" w:hAnsi="Arial" w:cs="Arial"/>
                <w:lang w:val="es-ES_tradnl"/>
              </w:rPr>
            </w:pPr>
            <w:proofErr w:type="gramStart"/>
            <w:r w:rsidRPr="009D55EE">
              <w:rPr>
                <w:rFonts w:ascii="Arial" w:hAnsi="Arial" w:cs="Arial"/>
                <w:lang w:val="es-ES_tradnl"/>
              </w:rPr>
              <w:t>luz</w:t>
            </w:r>
            <w:proofErr w:type="gramEnd"/>
            <w:r w:rsidRPr="009D55EE">
              <w:rPr>
                <w:rFonts w:ascii="Arial" w:hAnsi="Arial" w:cs="Arial"/>
                <w:lang w:val="es-ES_tradnl"/>
              </w:rPr>
              <w:t xml:space="preserve"> y la temperatura</w:t>
            </w:r>
            <w:ins w:id="1" w:author="María" w:date="2015-03-13T01:49:00Z">
              <w:r w:rsidR="005B4CAD" w:rsidRPr="009D55EE">
                <w:rPr>
                  <w:rFonts w:ascii="Arial" w:hAnsi="Arial" w:cs="Arial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lang w:val="es-ES_tradnl"/>
            </w:rPr>
            <w:id w:val="17913151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3DDF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113DDF" w:rsidRPr="00E26490" w:rsidTr="004C1799">
        <w:tc>
          <w:tcPr>
            <w:tcW w:w="9622" w:type="dxa"/>
            <w:gridSpan w:val="3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5C0B11" w:rsidP="009D55EE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103" style="position:absolute;left:0;text-align:left;margin-left:63.15pt;margin-top:1.1pt;width:351.75pt;height:103.2pt;z-index:25167360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04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05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6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7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8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9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0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1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2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3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C84A41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692FF7" w:rsidRPr="009D55EE" w:rsidRDefault="00692FF7" w:rsidP="009D55EE">
      <w:pPr>
        <w:jc w:val="both"/>
        <w:rPr>
          <w:rFonts w:ascii="Arial" w:hAnsi="Arial" w:cs="Arial"/>
          <w:lang w:val="es-CO"/>
        </w:rPr>
      </w:pPr>
    </w:p>
    <w:p w:rsidR="00113DDF" w:rsidRPr="009D55EE" w:rsidRDefault="00113DDF" w:rsidP="009D55EE">
      <w:pPr>
        <w:jc w:val="both"/>
        <w:rPr>
          <w:rFonts w:ascii="Arial" w:hAnsi="Arial" w:cs="Arial"/>
          <w:lang w:val="es-CO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lang w:val="es-ES_tradnl"/>
        </w:rPr>
      </w:pPr>
    </w:p>
    <w:p w:rsidR="00B14DD8" w:rsidRPr="009D55EE" w:rsidRDefault="00B14DD8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1</w:t>
      </w:r>
      <w:r w:rsidR="00DB0003" w:rsidRPr="009D55EE">
        <w:rPr>
          <w:rFonts w:ascii="Arial" w:hAnsi="Arial" w:cs="Arial"/>
          <w:b/>
          <w:lang w:val="es-ES_tradnl"/>
        </w:rPr>
        <w:t>0</w:t>
      </w:r>
    </w:p>
    <w:p w:rsidR="00B14DD8" w:rsidRPr="009D55EE" w:rsidRDefault="00B14DD8" w:rsidP="009D55EE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color w:val="000000" w:themeColor="text1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Pr="009D55EE">
        <w:rPr>
          <w:rFonts w:ascii="Arial" w:hAnsi="Arial" w:cs="Arial"/>
          <w:lang w:val="es-ES_tradnl"/>
        </w:rPr>
        <w:t>:</w:t>
      </w:r>
      <w:r w:rsidR="00C84A41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color w:val="000000" w:themeColor="text1"/>
          <w:lang w:val="es-CO"/>
        </w:rPr>
        <w:t>124992644</w:t>
      </w:r>
    </w:p>
    <w:p w:rsidR="00033495" w:rsidRPr="009D55EE" w:rsidRDefault="00033495" w:rsidP="009D55EE">
      <w:pPr>
        <w:jc w:val="both"/>
        <w:rPr>
          <w:rFonts w:ascii="Arial" w:hAnsi="Arial" w:cs="Arial"/>
          <w:color w:val="000000" w:themeColor="text1"/>
          <w:lang w:val="es-CO"/>
        </w:rPr>
      </w:pPr>
    </w:p>
    <w:p w:rsidR="00033495" w:rsidRPr="009D55EE" w:rsidRDefault="00033495" w:rsidP="00C84A41">
      <w:pPr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9D55EE">
        <w:rPr>
          <w:rFonts w:ascii="Arial" w:hAnsi="Arial" w:cs="Arial"/>
          <w:lang w:val="es-ES_tradnl"/>
        </w:rPr>
        <w:t xml:space="preserve"> 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_F10</w:t>
      </w:r>
    </w:p>
    <w:p w:rsidR="00B14DD8" w:rsidRPr="009D55EE" w:rsidRDefault="00B14DD8" w:rsidP="009D55EE">
      <w:pPr>
        <w:jc w:val="both"/>
        <w:rPr>
          <w:rFonts w:ascii="Arial" w:hAnsi="Arial" w:cs="Arial"/>
          <w:lang w:val="es-ES_tradnl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14DD8" w:rsidRPr="009D55EE" w:rsidTr="004C1799">
        <w:tc>
          <w:tcPr>
            <w:tcW w:w="9622" w:type="dxa"/>
            <w:gridSpan w:val="3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14DD8" w:rsidRPr="009D55EE" w:rsidRDefault="005B4CAD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lang w:val="es-CO"/>
              </w:rPr>
              <w:t>Todos</w:t>
            </w:r>
            <w:r w:rsidR="00C84A41">
              <w:rPr>
                <w:rFonts w:ascii="Arial" w:hAnsi="Arial" w:cs="Arial"/>
                <w:lang w:val="es-CO"/>
              </w:rPr>
              <w:t xml:space="preserve"> </w:t>
            </w:r>
            <w:r w:rsidR="00B14DD8" w:rsidRPr="009D55EE">
              <w:rPr>
                <w:rFonts w:ascii="Arial" w:hAnsi="Arial" w:cs="Arial"/>
                <w:lang w:val="es-CO"/>
              </w:rPr>
              <w:t xml:space="preserve">estos factores influyen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83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14DD8" w:rsidRPr="009D55EE" w:rsidRDefault="00B14DD8" w:rsidP="009D55EE">
                <w:pPr>
                  <w:jc w:val="both"/>
                  <w:rPr>
                    <w:rFonts w:ascii="Arial" w:hAnsi="Arial" w:cs="Aria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14DD8" w:rsidRPr="009D55EE" w:rsidRDefault="0079108A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CO"/>
              </w:rPr>
              <w:t xml:space="preserve">en las dinámicas de nuestro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83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14DD8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14DD8" w:rsidRPr="009D55EE" w:rsidRDefault="0079108A" w:rsidP="009D55EE">
            <w:pPr>
              <w:jc w:val="both"/>
              <w:rPr>
                <w:rFonts w:ascii="Arial" w:hAnsi="Arial" w:cs="Arial"/>
                <w:lang w:val="es-ES_tradnl"/>
              </w:rPr>
            </w:pPr>
            <w:proofErr w:type="gramStart"/>
            <w:r w:rsidRPr="009D55EE">
              <w:rPr>
                <w:rFonts w:ascii="Arial" w:hAnsi="Arial" w:cs="Arial"/>
                <w:lang w:val="es-CO"/>
              </w:rPr>
              <w:t>planeta</w:t>
            </w:r>
            <w:proofErr w:type="gramEnd"/>
            <w:ins w:id="2" w:author="María" w:date="2015-03-13T01:49:00Z">
              <w:r w:rsidR="005B4CAD" w:rsidRPr="009D55EE">
                <w:rPr>
                  <w:rFonts w:ascii="Arial" w:hAnsi="Arial" w:cs="Arial"/>
                  <w:lang w:val="es-CO"/>
                </w:rPr>
                <w:t>.</w:t>
              </w:r>
            </w:ins>
          </w:p>
        </w:tc>
        <w:sdt>
          <w:sdtPr>
            <w:rPr>
              <w:rFonts w:ascii="Arial" w:hAnsi="Arial" w:cs="Arial"/>
              <w:lang w:val="es-ES_tradnl"/>
            </w:rPr>
            <w:id w:val="16970983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14DD8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14DD8" w:rsidRPr="00E26490" w:rsidTr="004C1799">
        <w:tc>
          <w:tcPr>
            <w:tcW w:w="9622" w:type="dxa"/>
            <w:gridSpan w:val="3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5C0B11" w:rsidP="009D55E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148" style="position:absolute;left:0;text-align:left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C84A41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B14DD8" w:rsidRPr="009D55EE" w:rsidRDefault="00B14DD8" w:rsidP="009D55EE">
      <w:pPr>
        <w:jc w:val="both"/>
        <w:rPr>
          <w:rFonts w:ascii="Arial" w:hAnsi="Arial" w:cs="Arial"/>
          <w:lang w:val="es-CO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lang w:val="es-CO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lang w:val="es-CO"/>
        </w:rPr>
      </w:pPr>
    </w:p>
    <w:p w:rsidR="00113DDF" w:rsidRPr="009D55EE" w:rsidRDefault="00113DDF" w:rsidP="009D55EE">
      <w:pPr>
        <w:jc w:val="both"/>
        <w:rPr>
          <w:rFonts w:ascii="Arial" w:hAnsi="Arial" w:cs="Arial"/>
          <w:lang w:val="es-CO"/>
        </w:rPr>
      </w:pPr>
    </w:p>
    <w:sectPr w:rsidR="00113DDF" w:rsidRPr="009D55EE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704F1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312AE0"/>
    <w:rsid w:val="00325543"/>
    <w:rsid w:val="003B3F0B"/>
    <w:rsid w:val="003D0057"/>
    <w:rsid w:val="004C1799"/>
    <w:rsid w:val="004C3C55"/>
    <w:rsid w:val="004D25A0"/>
    <w:rsid w:val="00541C04"/>
    <w:rsid w:val="0057476C"/>
    <w:rsid w:val="00584CA3"/>
    <w:rsid w:val="005B4CAD"/>
    <w:rsid w:val="005C0B11"/>
    <w:rsid w:val="005F29B7"/>
    <w:rsid w:val="00614FF3"/>
    <w:rsid w:val="00692FF7"/>
    <w:rsid w:val="006A0AE7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3B20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D55EE"/>
    <w:rsid w:val="009D68CF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82A39"/>
    <w:rsid w:val="00BD0617"/>
    <w:rsid w:val="00C50960"/>
    <w:rsid w:val="00C84A41"/>
    <w:rsid w:val="00CC02FB"/>
    <w:rsid w:val="00CC4046"/>
    <w:rsid w:val="00CE271C"/>
    <w:rsid w:val="00D26C86"/>
    <w:rsid w:val="00D3186D"/>
    <w:rsid w:val="00DB0003"/>
    <w:rsid w:val="00DB237E"/>
    <w:rsid w:val="00E0258C"/>
    <w:rsid w:val="00E217DC"/>
    <w:rsid w:val="00E26490"/>
    <w:rsid w:val="00EA618C"/>
    <w:rsid w:val="00EB1145"/>
    <w:rsid w:val="00F0194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,"/>
  <w:listSeparator w:val=","/>
  <w15:docId w15:val="{E8086800-FE18-4A33-AE4E-36743CF6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731C4864474F47AF3375BE339AA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F216C-043D-4A5C-857E-30AB574D46C9}"/>
      </w:docPartPr>
      <w:docPartBody>
        <w:p w:rsidR="00145B16" w:rsidRDefault="00D5547F" w:rsidP="00D5547F">
          <w:pPr>
            <w:pStyle w:val="94731C4864474F47AF3375BE339AAEB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BE242CD8018445BB897FCB1BCFB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4A406-45B0-4044-BE9C-C2DCB0E2A475}"/>
      </w:docPartPr>
      <w:docPartBody>
        <w:p w:rsidR="00145B16" w:rsidRDefault="00D5547F" w:rsidP="00D5547F">
          <w:pPr>
            <w:pStyle w:val="8BE242CD8018445BB897FCB1BCFB0E72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5547F"/>
    <w:rsid w:val="001115A2"/>
    <w:rsid w:val="00145B16"/>
    <w:rsid w:val="001F4D07"/>
    <w:rsid w:val="0022511F"/>
    <w:rsid w:val="004035C6"/>
    <w:rsid w:val="004F5240"/>
    <w:rsid w:val="00592265"/>
    <w:rsid w:val="0059364C"/>
    <w:rsid w:val="005D08E3"/>
    <w:rsid w:val="007B77B4"/>
    <w:rsid w:val="008C6886"/>
    <w:rsid w:val="0093268B"/>
    <w:rsid w:val="009934F8"/>
    <w:rsid w:val="00AA34C9"/>
    <w:rsid w:val="00D4563C"/>
    <w:rsid w:val="00D5547F"/>
    <w:rsid w:val="00D806A6"/>
    <w:rsid w:val="00E64363"/>
    <w:rsid w:val="00EC38F6"/>
    <w:rsid w:val="00FC6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B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C600E"/>
    <w:rPr>
      <w:color w:val="808080"/>
    </w:rPr>
  </w:style>
  <w:style w:type="paragraph" w:customStyle="1" w:styleId="94731C4864474F47AF3375BE339AAEB5">
    <w:name w:val="94731C4864474F47AF3375BE339AAEB5"/>
    <w:rsid w:val="00D5547F"/>
  </w:style>
  <w:style w:type="paragraph" w:customStyle="1" w:styleId="373D1B8A4AA945339952EF083630A436">
    <w:name w:val="373D1B8A4AA945339952EF083630A436"/>
    <w:rsid w:val="00D5547F"/>
  </w:style>
  <w:style w:type="paragraph" w:customStyle="1" w:styleId="AACFF5177EC54DA5A42265529FC891A8">
    <w:name w:val="AACFF5177EC54DA5A42265529FC891A8"/>
    <w:rsid w:val="00D5547F"/>
  </w:style>
  <w:style w:type="paragraph" w:customStyle="1" w:styleId="82205C67E9F547C6BBA13606726605E8">
    <w:name w:val="82205C67E9F547C6BBA13606726605E8"/>
    <w:rsid w:val="00D5547F"/>
  </w:style>
  <w:style w:type="paragraph" w:customStyle="1" w:styleId="FA82AFC8933A4BD69BF028E746D8E7CB">
    <w:name w:val="FA82AFC8933A4BD69BF028E746D8E7CB"/>
    <w:rsid w:val="00D5547F"/>
  </w:style>
  <w:style w:type="paragraph" w:customStyle="1" w:styleId="618C7D0E139048B090C6A655D655ED61">
    <w:name w:val="618C7D0E139048B090C6A655D655ED61"/>
    <w:rsid w:val="00D5547F"/>
  </w:style>
  <w:style w:type="paragraph" w:customStyle="1" w:styleId="3A9D5EA3AA7046E78F280ABD953A3FBC">
    <w:name w:val="3A9D5EA3AA7046E78F280ABD953A3FBC"/>
    <w:rsid w:val="00D5547F"/>
  </w:style>
  <w:style w:type="paragraph" w:customStyle="1" w:styleId="39B134D42DF14556AF4480312A685AC8">
    <w:name w:val="39B134D42DF14556AF4480312A685AC8"/>
    <w:rsid w:val="00D5547F"/>
  </w:style>
  <w:style w:type="paragraph" w:customStyle="1" w:styleId="9CC67060592A405DA833A8A97BC57E26">
    <w:name w:val="9CC67060592A405DA833A8A97BC57E26"/>
    <w:rsid w:val="00D5547F"/>
  </w:style>
  <w:style w:type="paragraph" w:customStyle="1" w:styleId="CEDB83E18EF04AA3A33D5689FCD4D233">
    <w:name w:val="CEDB83E18EF04AA3A33D5689FCD4D233"/>
    <w:rsid w:val="00D5547F"/>
  </w:style>
  <w:style w:type="paragraph" w:customStyle="1" w:styleId="B2F5AB47DD2E41118693EDF54F28B92B">
    <w:name w:val="B2F5AB47DD2E41118693EDF54F28B92B"/>
    <w:rsid w:val="00D5547F"/>
  </w:style>
  <w:style w:type="paragraph" w:customStyle="1" w:styleId="FFA7D438EE63477280CB56B5CC9CFCCE">
    <w:name w:val="FFA7D438EE63477280CB56B5CC9CFCCE"/>
    <w:rsid w:val="00D5547F"/>
  </w:style>
  <w:style w:type="paragraph" w:customStyle="1" w:styleId="86A39EE902D64E0FA6A1C22F157BDDFD">
    <w:name w:val="86A39EE902D64E0FA6A1C22F157BDDFD"/>
    <w:rsid w:val="00D5547F"/>
  </w:style>
  <w:style w:type="paragraph" w:customStyle="1" w:styleId="72198EB8FC484518801674C36ECE7C24">
    <w:name w:val="72198EB8FC484518801674C36ECE7C24"/>
    <w:rsid w:val="00D5547F"/>
  </w:style>
  <w:style w:type="paragraph" w:customStyle="1" w:styleId="B329551F77434F23830E6CDF11D21050">
    <w:name w:val="B329551F77434F23830E6CDF11D21050"/>
    <w:rsid w:val="00D5547F"/>
  </w:style>
  <w:style w:type="paragraph" w:customStyle="1" w:styleId="A25E8E7B21CF4A5E90D3C1E164714CF7">
    <w:name w:val="A25E8E7B21CF4A5E90D3C1E164714CF7"/>
    <w:rsid w:val="00D5547F"/>
  </w:style>
  <w:style w:type="paragraph" w:customStyle="1" w:styleId="385B06ED0D14447EB663AC36CBA67591">
    <w:name w:val="385B06ED0D14447EB663AC36CBA67591"/>
    <w:rsid w:val="00D5547F"/>
  </w:style>
  <w:style w:type="paragraph" w:customStyle="1" w:styleId="7CB477BBF5464002B5798F3FDBC0E9EA">
    <w:name w:val="7CB477BBF5464002B5798F3FDBC0E9EA"/>
    <w:rsid w:val="00D5547F"/>
  </w:style>
  <w:style w:type="paragraph" w:customStyle="1" w:styleId="8BE242CD8018445BB897FCB1BCFB0E72">
    <w:name w:val="8BE242CD8018445BB897FCB1BCFB0E72"/>
    <w:rsid w:val="00D5547F"/>
  </w:style>
  <w:style w:type="paragraph" w:customStyle="1" w:styleId="F5117DB1199544F8B1C406D2B8AE33A8">
    <w:name w:val="F5117DB1199544F8B1C406D2B8AE33A8"/>
    <w:rsid w:val="00D5547F"/>
  </w:style>
  <w:style w:type="paragraph" w:customStyle="1" w:styleId="A746DE216ED7495C9E0DA1A639EA97A7">
    <w:name w:val="A746DE216ED7495C9E0DA1A639EA97A7"/>
    <w:rsid w:val="00D5547F"/>
  </w:style>
  <w:style w:type="paragraph" w:customStyle="1" w:styleId="726D4E0608EF41859A7A4074AA84B5DD">
    <w:name w:val="726D4E0608EF41859A7A4074AA84B5DD"/>
    <w:rsid w:val="00D5547F"/>
  </w:style>
  <w:style w:type="paragraph" w:customStyle="1" w:styleId="4A92DBFD2CD14CE88DC17BFD9AFBE8CE">
    <w:name w:val="4A92DBFD2CD14CE88DC17BFD9AFBE8CE"/>
    <w:rsid w:val="00D5547F"/>
  </w:style>
  <w:style w:type="paragraph" w:customStyle="1" w:styleId="B8A49309C4A74453BC66FD359DE2989A">
    <w:name w:val="B8A49309C4A74453BC66FD359DE2989A"/>
    <w:rsid w:val="00D5547F"/>
  </w:style>
  <w:style w:type="paragraph" w:customStyle="1" w:styleId="9760C20E81B74214A359FF9F47BAFC9B">
    <w:name w:val="9760C20E81B74214A359FF9F47BAFC9B"/>
    <w:rsid w:val="00D5547F"/>
  </w:style>
  <w:style w:type="paragraph" w:customStyle="1" w:styleId="20053D6A96E7421386274B3EA13D3603">
    <w:name w:val="20053D6A96E7421386274B3EA13D3603"/>
    <w:rsid w:val="00D5547F"/>
  </w:style>
  <w:style w:type="paragraph" w:customStyle="1" w:styleId="A32622D2950D41088D9C385CEEDE4594">
    <w:name w:val="A32622D2950D41088D9C385CEEDE4594"/>
    <w:rsid w:val="00D5547F"/>
  </w:style>
  <w:style w:type="paragraph" w:customStyle="1" w:styleId="08D913919DAE43A6B2C8D17372570254">
    <w:name w:val="08D913919DAE43A6B2C8D17372570254"/>
    <w:rsid w:val="00D5547F"/>
  </w:style>
  <w:style w:type="paragraph" w:customStyle="1" w:styleId="64BC141832B44CBAA57B7547DEC6A566">
    <w:name w:val="64BC141832B44CBAA57B7547DEC6A566"/>
    <w:rsid w:val="00FC600E"/>
  </w:style>
  <w:style w:type="paragraph" w:customStyle="1" w:styleId="5E5DEA71969D4A74BDC4BA5852DC4056">
    <w:name w:val="5E5DEA71969D4A74BDC4BA5852DC4056"/>
    <w:rsid w:val="00FC600E"/>
  </w:style>
  <w:style w:type="paragraph" w:customStyle="1" w:styleId="A955AF564CB5411A8803AF2D7F499FF2">
    <w:name w:val="A955AF564CB5411A8803AF2D7F499FF2"/>
    <w:rsid w:val="00FC600E"/>
  </w:style>
  <w:style w:type="paragraph" w:customStyle="1" w:styleId="54C334851C5F4EAFAFF6FC6B925EB6F3">
    <w:name w:val="54C334851C5F4EAFAFF6FC6B925EB6F3"/>
    <w:rsid w:val="00FC600E"/>
  </w:style>
  <w:style w:type="paragraph" w:customStyle="1" w:styleId="9189989D65A64185AF5CCD1D05957545">
    <w:name w:val="9189989D65A64185AF5CCD1D05957545"/>
    <w:rsid w:val="00FC600E"/>
  </w:style>
  <w:style w:type="paragraph" w:customStyle="1" w:styleId="B49CA45953AF4F61BD64637FB514C10D">
    <w:name w:val="B49CA45953AF4F61BD64637FB514C10D"/>
    <w:rsid w:val="00FC600E"/>
  </w:style>
  <w:style w:type="paragraph" w:customStyle="1" w:styleId="C061A856BE3A41AAAC3FA207A88A4F18">
    <w:name w:val="C061A856BE3A41AAAC3FA207A88A4F18"/>
    <w:rsid w:val="00FC600E"/>
  </w:style>
  <w:style w:type="paragraph" w:customStyle="1" w:styleId="928F5FAB1AFF49808C060D5745CAB49D">
    <w:name w:val="928F5FAB1AFF49808C060D5745CAB49D"/>
    <w:rsid w:val="00FC600E"/>
  </w:style>
  <w:style w:type="paragraph" w:customStyle="1" w:styleId="20EE69144FFB48AAB3523182DB023F90">
    <w:name w:val="20EE69144FFB48AAB3523182DB023F90"/>
    <w:rsid w:val="00FC600E"/>
  </w:style>
  <w:style w:type="paragraph" w:customStyle="1" w:styleId="0A89C806B38D4C58817C0538914D6DC2">
    <w:name w:val="0A89C806B38D4C58817C0538914D6DC2"/>
    <w:rsid w:val="00FC600E"/>
  </w:style>
  <w:style w:type="paragraph" w:customStyle="1" w:styleId="49F147E316A14352BEBFDE9E14551CED">
    <w:name w:val="49F147E316A14352BEBFDE9E14551CED"/>
    <w:rsid w:val="00FC6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FCD38-8661-492D-82BE-F7BD4680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1664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51</cp:revision>
  <dcterms:created xsi:type="dcterms:W3CDTF">2015-02-21T18:57:00Z</dcterms:created>
  <dcterms:modified xsi:type="dcterms:W3CDTF">2015-08-11T15:10:00Z</dcterms:modified>
</cp:coreProperties>
</file>