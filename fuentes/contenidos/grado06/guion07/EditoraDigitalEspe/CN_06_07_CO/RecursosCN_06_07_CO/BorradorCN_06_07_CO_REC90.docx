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DF7" w:rsidRPr="00D77DF7" w:rsidRDefault="00464EC3" w:rsidP="005B7EBB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Borrador CN_06_07_CO_REC9</w:t>
      </w:r>
      <w:r w:rsidR="00D77DF7" w:rsidRPr="00D77DF7">
        <w:rPr>
          <w:rFonts w:ascii="Arial" w:hAnsi="Arial" w:cs="Arial"/>
          <w:color w:val="FF0000"/>
        </w:rPr>
        <w:t>0 V</w:t>
      </w:r>
    </w:p>
    <w:p w:rsidR="00D77DF7" w:rsidRPr="00D77DF7" w:rsidRDefault="00D77DF7" w:rsidP="005B7EBB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FF0000"/>
        </w:rPr>
      </w:pPr>
    </w:p>
    <w:p w:rsidR="00D77DF7" w:rsidRPr="00D77DF7" w:rsidRDefault="00D77DF7" w:rsidP="00D77DF7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FF0000"/>
        </w:rPr>
      </w:pPr>
      <w:r w:rsidRPr="00D77DF7">
        <w:rPr>
          <w:rFonts w:ascii="Arial" w:hAnsi="Arial" w:cs="Arial"/>
          <w:color w:val="FF0000"/>
        </w:rPr>
        <w:t>Los factores abióticos</w:t>
      </w:r>
      <w:r w:rsidRPr="00D77DF7">
        <w:rPr>
          <w:rFonts w:ascii="Arial" w:hAnsi="Arial" w:cs="Arial"/>
          <w:color w:val="FF0000"/>
        </w:rPr>
        <w:tab/>
      </w:r>
    </w:p>
    <w:p w:rsidR="00D77DF7" w:rsidRPr="00D77DF7" w:rsidRDefault="00D77DF7" w:rsidP="00D77DF7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FF0000"/>
        </w:rPr>
      </w:pPr>
    </w:p>
    <w:p w:rsidR="00D77DF7" w:rsidRPr="00D77DF7" w:rsidRDefault="00D77DF7" w:rsidP="00D77DF7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FF0000"/>
        </w:rPr>
      </w:pPr>
      <w:r w:rsidRPr="00D77DF7">
        <w:rPr>
          <w:rFonts w:ascii="Arial" w:hAnsi="Arial" w:cs="Arial"/>
          <w:color w:val="FF0000"/>
        </w:rPr>
        <w:t xml:space="preserve">Actividad en la que se relacionan los factores abióticos con sus definiciones </w:t>
      </w:r>
      <w:r w:rsidRPr="00D77DF7">
        <w:rPr>
          <w:rFonts w:ascii="Arial" w:hAnsi="Arial" w:cs="Arial"/>
          <w:color w:val="FF0000"/>
        </w:rPr>
        <w:tab/>
      </w:r>
    </w:p>
    <w:p w:rsidR="00D77DF7" w:rsidRPr="00D77DF7" w:rsidRDefault="00D77DF7" w:rsidP="00D77DF7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FF0000"/>
        </w:rPr>
      </w:pPr>
    </w:p>
    <w:p w:rsidR="005B7EBB" w:rsidRPr="00D77DF7" w:rsidRDefault="00D77DF7" w:rsidP="00D77DF7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FF0000"/>
        </w:rPr>
      </w:pPr>
      <w:r w:rsidRPr="00D77DF7">
        <w:rPr>
          <w:rFonts w:ascii="Arial" w:hAnsi="Arial" w:cs="Arial"/>
          <w:color w:val="FF0000"/>
        </w:rPr>
        <w:t>SI</w:t>
      </w:r>
      <w:r w:rsidRPr="00D77DF7">
        <w:rPr>
          <w:rFonts w:ascii="Arial" w:hAnsi="Arial" w:cs="Arial"/>
          <w:color w:val="FF0000"/>
        </w:rPr>
        <w:tab/>
        <w:t>Interactivo</w:t>
      </w:r>
      <w:r w:rsidRPr="00D77DF7">
        <w:rPr>
          <w:rFonts w:ascii="Arial" w:hAnsi="Arial" w:cs="Arial"/>
          <w:color w:val="FF0000"/>
        </w:rPr>
        <w:tab/>
      </w:r>
      <w:r w:rsidRPr="00D77DF7">
        <w:rPr>
          <w:rFonts w:ascii="Arial" w:hAnsi="Arial" w:cs="Arial"/>
          <w:color w:val="FF0000"/>
        </w:rPr>
        <w:tab/>
        <w:t>m1b</w:t>
      </w:r>
    </w:p>
    <w:p w:rsidR="00D77DF7" w:rsidRDefault="00D77DF7" w:rsidP="005B7EBB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000000"/>
        </w:rPr>
      </w:pPr>
    </w:p>
    <w:p w:rsidR="00D77DF7" w:rsidRDefault="00D77DF7" w:rsidP="005B7EBB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000000"/>
        </w:rPr>
      </w:pPr>
      <w:bookmarkStart w:id="0" w:name="_GoBack"/>
      <w:bookmarkEnd w:id="0"/>
    </w:p>
    <w:p w:rsidR="00D77DF7" w:rsidRDefault="00D77DF7" w:rsidP="005B7EBB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8"/>
        <w:gridCol w:w="6440"/>
      </w:tblGrid>
      <w:tr w:rsidR="005B7EBB" w:rsidRPr="003B630F" w:rsidTr="0063562A">
        <w:tc>
          <w:tcPr>
            <w:tcW w:w="8897" w:type="dxa"/>
            <w:gridSpan w:val="2"/>
            <w:shd w:val="clear" w:color="auto" w:fill="000000"/>
          </w:tcPr>
          <w:p w:rsidR="005B7EBB" w:rsidRPr="003B630F" w:rsidRDefault="005B7EBB" w:rsidP="0063562A">
            <w:pPr>
              <w:spacing w:after="0" w:line="276" w:lineRule="auto"/>
              <w:jc w:val="both"/>
              <w:rPr>
                <w:rFonts w:ascii="Arial" w:hAnsi="Arial" w:cs="Arial"/>
                <w:b/>
                <w:color w:val="FFFFFF"/>
                <w:lang w:val="es-MX"/>
              </w:rPr>
            </w:pPr>
            <w:r w:rsidRPr="003B630F">
              <w:rPr>
                <w:rFonts w:ascii="Arial" w:hAnsi="Arial" w:cs="Arial"/>
                <w:b/>
                <w:color w:val="FFFFFF"/>
                <w:lang w:val="es-MX"/>
              </w:rPr>
              <w:t>Practica: recurso aprovechado</w:t>
            </w:r>
          </w:p>
        </w:tc>
      </w:tr>
      <w:tr w:rsidR="005B7EBB" w:rsidRPr="003B630F" w:rsidTr="0063562A">
        <w:tc>
          <w:tcPr>
            <w:tcW w:w="2418" w:type="dxa"/>
          </w:tcPr>
          <w:p w:rsidR="005B7EBB" w:rsidRPr="003B630F" w:rsidRDefault="005B7EBB" w:rsidP="0063562A">
            <w:pPr>
              <w:spacing w:after="0" w:line="276" w:lineRule="auto"/>
              <w:jc w:val="both"/>
              <w:rPr>
                <w:rFonts w:ascii="Arial" w:hAnsi="Arial" w:cs="Arial"/>
                <w:b/>
                <w:color w:val="000000"/>
                <w:lang w:val="es-MX"/>
              </w:rPr>
            </w:pPr>
            <w:r w:rsidRPr="003B630F">
              <w:rPr>
                <w:rFonts w:ascii="Arial" w:hAnsi="Arial" w:cs="Arial"/>
                <w:b/>
                <w:color w:val="000000"/>
                <w:lang w:val="es-MX"/>
              </w:rPr>
              <w:t>Código</w:t>
            </w:r>
          </w:p>
        </w:tc>
        <w:tc>
          <w:tcPr>
            <w:tcW w:w="6479" w:type="dxa"/>
          </w:tcPr>
          <w:p w:rsidR="005B7EBB" w:rsidRPr="003B630F" w:rsidRDefault="005B7EBB" w:rsidP="0063562A">
            <w:pPr>
              <w:spacing w:after="0" w:line="276" w:lineRule="auto"/>
              <w:jc w:val="both"/>
              <w:rPr>
                <w:rFonts w:ascii="Arial" w:hAnsi="Arial" w:cs="Arial"/>
                <w:b/>
                <w:color w:val="000000"/>
                <w:lang w:val="es-MX"/>
              </w:rPr>
            </w:pPr>
            <w:r w:rsidRPr="003B630F">
              <w:rPr>
                <w:rFonts w:ascii="Arial" w:hAnsi="Arial" w:cs="Arial"/>
                <w:color w:val="000000"/>
                <w:highlight w:val="cyan"/>
                <w:lang w:val="es-MX"/>
              </w:rPr>
              <w:t>CN_06_07</w:t>
            </w:r>
            <w:r>
              <w:rPr>
                <w:rFonts w:ascii="Arial" w:hAnsi="Arial" w:cs="Arial"/>
                <w:color w:val="000000"/>
                <w:highlight w:val="cyan"/>
                <w:lang w:val="es-MX"/>
              </w:rPr>
              <w:t>_REC8</w:t>
            </w:r>
            <w:r w:rsidRPr="003B630F">
              <w:rPr>
                <w:rFonts w:ascii="Arial" w:hAnsi="Arial" w:cs="Arial"/>
                <w:color w:val="000000"/>
                <w:highlight w:val="cyan"/>
                <w:lang w:val="es-MX"/>
              </w:rPr>
              <w:t>0</w:t>
            </w:r>
            <w:r>
              <w:rPr>
                <w:rFonts w:ascii="Arial" w:hAnsi="Arial" w:cs="Arial"/>
                <w:color w:val="000000"/>
                <w:lang w:val="es-MX"/>
              </w:rPr>
              <w:t xml:space="preserve"> </w:t>
            </w:r>
          </w:p>
        </w:tc>
      </w:tr>
      <w:tr w:rsidR="005B7EBB" w:rsidRPr="003B630F" w:rsidTr="0063562A">
        <w:tc>
          <w:tcPr>
            <w:tcW w:w="2418" w:type="dxa"/>
          </w:tcPr>
          <w:p w:rsidR="005B7EBB" w:rsidRPr="003B630F" w:rsidRDefault="005B7EBB" w:rsidP="0063562A">
            <w:pPr>
              <w:spacing w:after="0" w:line="276" w:lineRule="auto"/>
              <w:jc w:val="both"/>
              <w:rPr>
                <w:rFonts w:ascii="Arial" w:hAnsi="Arial" w:cs="Arial"/>
                <w:color w:val="000000"/>
                <w:lang w:val="es-MX"/>
              </w:rPr>
            </w:pPr>
            <w:r w:rsidRPr="003B630F">
              <w:rPr>
                <w:rFonts w:ascii="Arial" w:hAnsi="Arial" w:cs="Arial"/>
                <w:b/>
                <w:color w:val="000000"/>
                <w:lang w:val="es-MX"/>
              </w:rPr>
              <w:t>Ubicación en Aula Planeta</w:t>
            </w:r>
          </w:p>
        </w:tc>
        <w:tc>
          <w:tcPr>
            <w:tcW w:w="6479" w:type="dxa"/>
          </w:tcPr>
          <w:p w:rsidR="005B7EBB" w:rsidRPr="009F501D" w:rsidRDefault="005B7EBB" w:rsidP="0063562A">
            <w:pPr>
              <w:pStyle w:val="Ttulo5"/>
              <w:shd w:val="clear" w:color="auto" w:fill="FFFFFF"/>
              <w:spacing w:before="0" w:line="276" w:lineRule="auto"/>
              <w:jc w:val="both"/>
              <w:rPr>
                <w:rFonts w:ascii="Arial" w:hAnsi="Arial" w:cs="Arial"/>
                <w:color w:val="97BF0D"/>
                <w:sz w:val="24"/>
                <w:szCs w:val="24"/>
                <w:lang w:val="es-MX" w:eastAsia="en-US"/>
              </w:rPr>
            </w:pPr>
            <w:r w:rsidRPr="009F501D">
              <w:rPr>
                <w:rFonts w:ascii="Arial" w:hAnsi="Arial" w:cs="Arial"/>
                <w:color w:val="000000"/>
                <w:sz w:val="24"/>
                <w:szCs w:val="24"/>
                <w:lang w:val="es-MX" w:eastAsia="en-US"/>
              </w:rPr>
              <w:t>2ESO/</w:t>
            </w:r>
            <w:r w:rsidRPr="009F501D">
              <w:rPr>
                <w:rFonts w:ascii="Arial" w:hAnsi="Arial" w:cs="Arial"/>
                <w:color w:val="auto"/>
                <w:sz w:val="24"/>
                <w:szCs w:val="24"/>
                <w:lang w:val="es-MX" w:eastAsia="en-US"/>
              </w:rPr>
              <w:t xml:space="preserve">Ciencias Naturales/Los </w:t>
            </w:r>
            <w:ins w:id="1" w:author="María" w:date="2015-03-12T19:48:00Z">
              <w:r w:rsidRPr="009F501D">
                <w:rPr>
                  <w:rFonts w:ascii="Arial" w:hAnsi="Arial" w:cs="Arial"/>
                  <w:color w:val="auto"/>
                  <w:sz w:val="24"/>
                  <w:szCs w:val="24"/>
                  <w:lang w:val="es-MX" w:eastAsia="en-US"/>
                </w:rPr>
                <w:t xml:space="preserve">ecosistemas </w:t>
              </w:r>
            </w:ins>
            <w:r w:rsidRPr="009F501D">
              <w:rPr>
                <w:rFonts w:ascii="Arial" w:hAnsi="Arial" w:cs="Arial"/>
                <w:color w:val="auto"/>
                <w:sz w:val="24"/>
                <w:szCs w:val="24"/>
                <w:lang w:val="es-MX" w:eastAsia="en-US"/>
              </w:rPr>
              <w:t>/ Conoce los factores abióticos</w:t>
            </w:r>
          </w:p>
          <w:p w:rsidR="005B7EBB" w:rsidRPr="003B630F" w:rsidRDefault="005B7EBB" w:rsidP="0063562A">
            <w:pPr>
              <w:spacing w:after="0" w:line="276" w:lineRule="auto"/>
              <w:jc w:val="both"/>
              <w:rPr>
                <w:rFonts w:ascii="Arial" w:hAnsi="Arial" w:cs="Arial"/>
                <w:color w:val="000000"/>
                <w:lang w:val="es-MX"/>
              </w:rPr>
            </w:pPr>
          </w:p>
        </w:tc>
      </w:tr>
      <w:tr w:rsidR="005B7EBB" w:rsidRPr="003B630F" w:rsidTr="0063562A">
        <w:tc>
          <w:tcPr>
            <w:tcW w:w="2418" w:type="dxa"/>
          </w:tcPr>
          <w:p w:rsidR="005B7EBB" w:rsidRPr="003B630F" w:rsidRDefault="005B7EBB" w:rsidP="0063562A">
            <w:pPr>
              <w:spacing w:after="0" w:line="276" w:lineRule="auto"/>
              <w:jc w:val="both"/>
              <w:rPr>
                <w:rFonts w:ascii="Arial" w:hAnsi="Arial" w:cs="Arial"/>
                <w:color w:val="000000"/>
                <w:lang w:val="es-MX"/>
              </w:rPr>
            </w:pPr>
            <w:r w:rsidRPr="003B630F">
              <w:rPr>
                <w:rFonts w:ascii="Arial" w:hAnsi="Arial" w:cs="Arial"/>
                <w:b/>
                <w:color w:val="000000"/>
                <w:lang w:val="es-MX"/>
              </w:rPr>
              <w:t>Cambio (descripción o capturas de pantallas)</w:t>
            </w:r>
          </w:p>
        </w:tc>
        <w:tc>
          <w:tcPr>
            <w:tcW w:w="6479" w:type="dxa"/>
          </w:tcPr>
          <w:p w:rsidR="005B7EBB" w:rsidRPr="003B630F" w:rsidRDefault="005B7EBB" w:rsidP="0063562A">
            <w:pPr>
              <w:spacing w:after="0" w:line="276" w:lineRule="auto"/>
              <w:jc w:val="both"/>
              <w:rPr>
                <w:rFonts w:ascii="Arial" w:hAnsi="Arial" w:cs="Arial"/>
                <w:b/>
                <w:lang w:val="es-MX"/>
              </w:rPr>
            </w:pPr>
            <w:r w:rsidRPr="003B630F">
              <w:rPr>
                <w:rFonts w:ascii="Arial" w:hAnsi="Arial" w:cs="Arial"/>
                <w:b/>
                <w:noProof/>
                <w:lang w:val="es-CO" w:eastAsia="es-CO"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2465705</wp:posOffset>
                      </wp:positionH>
                      <wp:positionV relativeFrom="paragraph">
                        <wp:posOffset>1937385</wp:posOffset>
                      </wp:positionV>
                      <wp:extent cx="60325" cy="362585"/>
                      <wp:effectExtent l="55880" t="13335" r="7620" b="24130"/>
                      <wp:wrapNone/>
                      <wp:docPr id="5" name="Conector recto de flecha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0325" cy="3625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97E0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5" o:spid="_x0000_s1026" type="#_x0000_t32" style="position:absolute;margin-left:194.15pt;margin-top:152.55pt;width:4.75pt;height:28.5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" strokecolor="red">
                      <v:stroke endarrow="block"/>
                    </v:shape>
                  </w:pict>
                </mc:Fallback>
              </mc:AlternateContent>
            </w:r>
            <w:r w:rsidRPr="003B630F">
              <w:rPr>
                <w:rFonts w:ascii="Arial" w:hAnsi="Arial" w:cs="Arial"/>
                <w:b/>
                <w:noProof/>
                <w:lang w:val="es-CO" w:eastAsia="es-CO"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1892300</wp:posOffset>
                      </wp:positionV>
                      <wp:extent cx="26035" cy="252095"/>
                      <wp:effectExtent l="55245" t="6350" r="33020" b="27305"/>
                      <wp:wrapNone/>
                      <wp:docPr id="4" name="Conector recto de flecha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6035" cy="2520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A4159" id="Conector recto de flecha 4" o:spid="_x0000_s1026" type="#_x0000_t32" style="position:absolute;margin-left:21.6pt;margin-top:149pt;width:2.05pt;height:19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" strokecolor="red">
                      <v:stroke endarrow="block"/>
                    </v:shape>
                  </w:pict>
                </mc:Fallback>
              </mc:AlternateContent>
            </w:r>
            <w:r w:rsidRPr="003B630F">
              <w:rPr>
                <w:rFonts w:ascii="Arial" w:hAnsi="Arial" w:cs="Arial"/>
                <w:b/>
                <w:noProof/>
                <w:lang w:val="es-CO" w:eastAsia="es-CO"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2385060</wp:posOffset>
                      </wp:positionH>
                      <wp:positionV relativeFrom="paragraph">
                        <wp:posOffset>1623060</wp:posOffset>
                      </wp:positionV>
                      <wp:extent cx="1296670" cy="399415"/>
                      <wp:effectExtent l="13335" t="13335" r="13970" b="6350"/>
                      <wp:wrapNone/>
                      <wp:docPr id="3" name="Elips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6670" cy="39941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1FE201" id="Elipse 3" o:spid="_x0000_s1026" style="position:absolute;margin-left:187.8pt;margin-top:127.8pt;width:102.1pt;height:3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" filled="f" strokecolor="red"/>
                  </w:pict>
                </mc:Fallback>
              </mc:AlternateContent>
            </w:r>
            <w:r w:rsidRPr="003B630F">
              <w:rPr>
                <w:rFonts w:ascii="Arial" w:hAnsi="Arial" w:cs="Arial"/>
                <w:b/>
                <w:noProof/>
                <w:lang w:val="es-CO" w:eastAsia="es-CO" w:bidi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1711325</wp:posOffset>
                      </wp:positionV>
                      <wp:extent cx="871220" cy="180975"/>
                      <wp:effectExtent l="13335" t="6350" r="10795" b="12700"/>
                      <wp:wrapNone/>
                      <wp:docPr id="2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1220" cy="1809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D53307" id="Elipse 2" o:spid="_x0000_s1026" style="position:absolute;margin-left:10.05pt;margin-top:134.75pt;width:68.6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" filled="f" strokecolor="red"/>
                  </w:pict>
                </mc:Fallback>
              </mc:AlternateContent>
            </w:r>
            <w:r w:rsidRPr="003B630F">
              <w:rPr>
                <w:rFonts w:ascii="Arial" w:hAnsi="Arial" w:cs="Arial"/>
                <w:b/>
                <w:noProof/>
                <w:lang w:val="es-CO" w:eastAsia="es-CO" w:bidi="he-IL"/>
              </w:rPr>
              <w:drawing>
                <wp:inline distT="0" distB="0" distL="0" distR="0">
                  <wp:extent cx="3352800" cy="2143125"/>
                  <wp:effectExtent l="0" t="0" r="0" b="9525"/>
                  <wp:docPr id="1" name="Imagen 1" descr="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72 Imagen" descr="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7EBB" w:rsidRPr="003B630F" w:rsidRDefault="005B7EBB" w:rsidP="0063562A">
            <w:pPr>
              <w:spacing w:after="0" w:line="276" w:lineRule="auto"/>
              <w:jc w:val="both"/>
              <w:rPr>
                <w:rFonts w:ascii="Arial" w:hAnsi="Arial" w:cs="Arial"/>
                <w:b/>
                <w:lang w:val="es-MX"/>
              </w:rPr>
            </w:pPr>
            <w:r w:rsidRPr="003B630F">
              <w:rPr>
                <w:rFonts w:ascii="Arial" w:hAnsi="Arial" w:cs="Arial"/>
                <w:b/>
                <w:lang w:val="es-MX"/>
              </w:rPr>
              <w:t>Cambiar sustrato por suelo</w:t>
            </w:r>
          </w:p>
          <w:p w:rsidR="005B7EBB" w:rsidRPr="00F415CA" w:rsidRDefault="005B7EBB" w:rsidP="0063562A">
            <w:pPr>
              <w:spacing w:after="0" w:line="276" w:lineRule="auto"/>
              <w:jc w:val="both"/>
              <w:rPr>
                <w:rFonts w:ascii="Arial" w:hAnsi="Arial" w:cs="Arial"/>
                <w:color w:val="FF0000"/>
                <w:lang w:val="es-MX"/>
              </w:rPr>
            </w:pPr>
            <w:r w:rsidRPr="00F415CA">
              <w:rPr>
                <w:rFonts w:ascii="Arial" w:hAnsi="Arial" w:cs="Arial"/>
                <w:color w:val="FF0000"/>
                <w:lang w:val="es-MX"/>
              </w:rPr>
              <w:t>Cambiar la definición en donde dice “Factor edafológico…”</w:t>
            </w:r>
          </w:p>
          <w:p w:rsidR="005B7EBB" w:rsidRPr="00F415CA" w:rsidRDefault="005B7EBB" w:rsidP="0063562A">
            <w:pPr>
              <w:spacing w:after="0" w:line="276" w:lineRule="auto"/>
              <w:jc w:val="both"/>
              <w:rPr>
                <w:rFonts w:ascii="Arial" w:hAnsi="Arial" w:cs="Arial"/>
                <w:color w:val="FF0000"/>
                <w:lang w:val="es-MX"/>
              </w:rPr>
            </w:pPr>
            <w:r w:rsidRPr="00F415CA">
              <w:rPr>
                <w:rFonts w:ascii="Arial" w:hAnsi="Arial" w:cs="Arial"/>
                <w:color w:val="FF0000"/>
                <w:lang w:val="es-MX"/>
              </w:rPr>
              <w:t>Por: Sustrato que nutre y soporta a las plantas.</w:t>
            </w:r>
          </w:p>
          <w:p w:rsidR="005B7EBB" w:rsidRPr="003B630F" w:rsidRDefault="005B7EBB" w:rsidP="0063562A">
            <w:pPr>
              <w:spacing w:after="0" w:line="276" w:lineRule="auto"/>
              <w:jc w:val="both"/>
              <w:rPr>
                <w:rFonts w:ascii="Arial" w:hAnsi="Arial" w:cs="Arial"/>
                <w:b/>
                <w:lang w:val="es-MX"/>
              </w:rPr>
            </w:pPr>
            <w:r w:rsidRPr="00F415CA">
              <w:rPr>
                <w:rFonts w:ascii="Arial" w:hAnsi="Arial" w:cs="Arial"/>
                <w:color w:val="FF0000"/>
                <w:lang w:val="es-MX"/>
              </w:rPr>
              <w:t>Los suelos están compuestos por minerales, materia orgánica y agua.</w:t>
            </w:r>
            <w:r w:rsidRPr="003B630F"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</w:tr>
      <w:tr w:rsidR="005B7EBB" w:rsidRPr="003B630F" w:rsidTr="0063562A">
        <w:tc>
          <w:tcPr>
            <w:tcW w:w="2418" w:type="dxa"/>
          </w:tcPr>
          <w:p w:rsidR="005B7EBB" w:rsidRPr="003B630F" w:rsidRDefault="005B7EBB" w:rsidP="0063562A">
            <w:pPr>
              <w:spacing w:after="0" w:line="276" w:lineRule="auto"/>
              <w:jc w:val="both"/>
              <w:rPr>
                <w:rFonts w:ascii="Arial" w:hAnsi="Arial" w:cs="Arial"/>
                <w:b/>
                <w:color w:val="000000"/>
                <w:lang w:val="es-MX"/>
              </w:rPr>
            </w:pPr>
            <w:r w:rsidRPr="003B630F">
              <w:rPr>
                <w:rFonts w:ascii="Arial" w:hAnsi="Arial" w:cs="Arial"/>
                <w:b/>
                <w:color w:val="000000"/>
                <w:lang w:val="es-MX"/>
              </w:rPr>
              <w:t>Título</w:t>
            </w:r>
          </w:p>
        </w:tc>
        <w:tc>
          <w:tcPr>
            <w:tcW w:w="6479" w:type="dxa"/>
          </w:tcPr>
          <w:p w:rsidR="005B7EBB" w:rsidRPr="00A44E3E" w:rsidRDefault="005B7EBB" w:rsidP="0063562A">
            <w:pPr>
              <w:spacing w:after="0" w:line="276" w:lineRule="auto"/>
              <w:jc w:val="both"/>
              <w:rPr>
                <w:rFonts w:ascii="Arial" w:hAnsi="Arial" w:cs="Arial"/>
                <w:lang w:val="es-MX"/>
              </w:rPr>
            </w:pPr>
            <w:r w:rsidRPr="00A44E3E">
              <w:rPr>
                <w:rFonts w:ascii="Arial" w:hAnsi="Arial" w:cs="Arial"/>
                <w:lang w:val="es-MX"/>
              </w:rPr>
              <w:t>Los factores abióticos</w:t>
            </w:r>
          </w:p>
        </w:tc>
      </w:tr>
      <w:tr w:rsidR="005B7EBB" w:rsidRPr="003B630F" w:rsidTr="0063562A">
        <w:trPr>
          <w:trHeight w:val="83"/>
        </w:trPr>
        <w:tc>
          <w:tcPr>
            <w:tcW w:w="2418" w:type="dxa"/>
          </w:tcPr>
          <w:p w:rsidR="005B7EBB" w:rsidRPr="003B630F" w:rsidRDefault="005B7EBB" w:rsidP="0063562A">
            <w:pPr>
              <w:spacing w:after="0" w:line="276" w:lineRule="auto"/>
              <w:jc w:val="both"/>
              <w:rPr>
                <w:rFonts w:ascii="Arial" w:hAnsi="Arial" w:cs="Arial"/>
                <w:b/>
                <w:color w:val="000000"/>
                <w:lang w:val="es-MX"/>
              </w:rPr>
            </w:pPr>
            <w:r w:rsidRPr="003B630F">
              <w:rPr>
                <w:rFonts w:ascii="Arial" w:hAnsi="Arial" w:cs="Arial"/>
                <w:b/>
                <w:color w:val="000000"/>
                <w:lang w:val="es-MX"/>
              </w:rPr>
              <w:t>Descripción</w:t>
            </w:r>
          </w:p>
        </w:tc>
        <w:tc>
          <w:tcPr>
            <w:tcW w:w="6479" w:type="dxa"/>
          </w:tcPr>
          <w:p w:rsidR="005B7EBB" w:rsidRPr="00A44E3E" w:rsidRDefault="005B7EBB" w:rsidP="0063562A">
            <w:pPr>
              <w:spacing w:after="0" w:line="276" w:lineRule="auto"/>
              <w:jc w:val="both"/>
              <w:rPr>
                <w:rFonts w:ascii="Arial" w:hAnsi="Arial" w:cs="Arial"/>
                <w:color w:val="000000"/>
                <w:lang w:val="es-MX"/>
              </w:rPr>
            </w:pPr>
            <w:r w:rsidRPr="00A44E3E">
              <w:rPr>
                <w:rFonts w:ascii="Arial" w:hAnsi="Arial" w:cs="Arial"/>
                <w:color w:val="000000"/>
                <w:lang w:val="es-MX"/>
              </w:rPr>
              <w:t xml:space="preserve">Actividad en la que se relacionan los factores abióticos con sus definiciones </w:t>
            </w:r>
          </w:p>
        </w:tc>
      </w:tr>
    </w:tbl>
    <w:p w:rsidR="005B7EBB" w:rsidRPr="003B630F" w:rsidRDefault="005B7EBB" w:rsidP="005B7EBB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000000"/>
        </w:rPr>
      </w:pPr>
    </w:p>
    <w:p w:rsidR="00FD6FF2" w:rsidRPr="00BD3F8D" w:rsidRDefault="008D53DC" w:rsidP="006A07D2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731F4" w:rsidRDefault="007731F4" w:rsidP="00F54E48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sectPr w:rsidR="00773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26BE1"/>
    <w:multiLevelType w:val="hybridMultilevel"/>
    <w:tmpl w:val="322415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D7EAF"/>
    <w:multiLevelType w:val="hybridMultilevel"/>
    <w:tmpl w:val="AC500C5E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E4475"/>
    <w:multiLevelType w:val="hybridMultilevel"/>
    <w:tmpl w:val="B1AEE3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169D1"/>
    <w:multiLevelType w:val="hybridMultilevel"/>
    <w:tmpl w:val="A65CA7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48"/>
    <w:rsid w:val="00002C76"/>
    <w:rsid w:val="000D26B4"/>
    <w:rsid w:val="002C6E9E"/>
    <w:rsid w:val="00355A70"/>
    <w:rsid w:val="0037085D"/>
    <w:rsid w:val="004460B8"/>
    <w:rsid w:val="00464EC3"/>
    <w:rsid w:val="0057483C"/>
    <w:rsid w:val="005B7EBB"/>
    <w:rsid w:val="00651ED0"/>
    <w:rsid w:val="00663BF8"/>
    <w:rsid w:val="006A07D2"/>
    <w:rsid w:val="00753C3D"/>
    <w:rsid w:val="00770843"/>
    <w:rsid w:val="007731F4"/>
    <w:rsid w:val="008D0D50"/>
    <w:rsid w:val="008D53DC"/>
    <w:rsid w:val="009831C0"/>
    <w:rsid w:val="009E79EA"/>
    <w:rsid w:val="00A503E1"/>
    <w:rsid w:val="00A77048"/>
    <w:rsid w:val="00AA25C1"/>
    <w:rsid w:val="00B125BF"/>
    <w:rsid w:val="00B45744"/>
    <w:rsid w:val="00BB5CBB"/>
    <w:rsid w:val="00BD3F8D"/>
    <w:rsid w:val="00C54C3F"/>
    <w:rsid w:val="00D77DF7"/>
    <w:rsid w:val="00DE5A9B"/>
    <w:rsid w:val="00E544B9"/>
    <w:rsid w:val="00F01BB8"/>
    <w:rsid w:val="00F54E48"/>
    <w:rsid w:val="00F97349"/>
    <w:rsid w:val="00FD6FF2"/>
    <w:rsid w:val="00F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B429E2-3A0E-443E-A343-9467B1A8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E48"/>
    <w:pPr>
      <w:spacing w:after="20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paragraph" w:styleId="Ttulo5">
    <w:name w:val="heading 5"/>
    <w:basedOn w:val="Normal"/>
    <w:next w:val="Normal"/>
    <w:link w:val="Ttulo5Car"/>
    <w:rsid w:val="00F54E48"/>
    <w:pPr>
      <w:keepNext/>
      <w:keepLines/>
      <w:spacing w:before="200" w:after="0"/>
      <w:outlineLvl w:val="4"/>
    </w:pPr>
    <w:rPr>
      <w:rFonts w:ascii="Calibri" w:eastAsia="Times New Roman" w:hAnsi="Calibri"/>
      <w:color w:val="243F60"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F54E48"/>
    <w:rPr>
      <w:rFonts w:ascii="Calibri" w:eastAsia="Times New Roman" w:hAnsi="Calibri" w:cs="Times New Roman"/>
      <w:color w:val="243F60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F54E48"/>
    <w:pPr>
      <w:spacing w:beforeLines="1" w:afterLines="1"/>
    </w:pPr>
    <w:rPr>
      <w:rFonts w:ascii="Times" w:hAnsi="Times"/>
      <w:sz w:val="20"/>
      <w:szCs w:val="20"/>
      <w:lang w:eastAsia="es-ES_tradnl"/>
    </w:rPr>
  </w:style>
  <w:style w:type="paragraph" w:styleId="Prrafodelista">
    <w:name w:val="List Paragraph"/>
    <w:basedOn w:val="Normal"/>
    <w:rsid w:val="00F5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16</cp:revision>
  <dcterms:created xsi:type="dcterms:W3CDTF">2015-07-15T14:11:00Z</dcterms:created>
  <dcterms:modified xsi:type="dcterms:W3CDTF">2015-10-04T02:10:00Z</dcterms:modified>
</cp:coreProperties>
</file>