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3FB" w:rsidRPr="00254FDB" w:rsidRDefault="003003FB" w:rsidP="00FA3259">
      <w:pPr>
        <w:jc w:val="center"/>
        <w:rPr>
          <w:rFonts w:ascii="Arial" w:hAnsi="Arial"/>
          <w:b/>
          <w:lang w:val="es-ES_tradnl"/>
        </w:rPr>
      </w:pPr>
      <w:r>
        <w:rPr>
          <w:rFonts w:ascii="Arial" w:hAnsi="Arial"/>
          <w:b/>
          <w:lang w:val="es-ES_tradnl"/>
        </w:rPr>
        <w:t>Interactivo F12</w:t>
      </w:r>
      <w:r w:rsidRPr="00254FDB">
        <w:rPr>
          <w:rFonts w:ascii="Arial" w:hAnsi="Arial"/>
          <w:b/>
          <w:lang w:val="es-ES_tradnl"/>
        </w:rPr>
        <w:t xml:space="preserve">: </w:t>
      </w:r>
      <w:r>
        <w:rPr>
          <w:rFonts w:ascii="Arial" w:hAnsi="Arial"/>
          <w:b/>
          <w:lang w:val="es-ES_tradnl"/>
        </w:rPr>
        <w:t>Trabajar un video</w:t>
      </w:r>
    </w:p>
    <w:p w:rsidR="003003FB" w:rsidRPr="00254FDB" w:rsidRDefault="003003FB" w:rsidP="00FA3259">
      <w:pPr>
        <w:jc w:val="both"/>
        <w:rPr>
          <w:rFonts w:ascii="Arial" w:hAnsi="Arial"/>
          <w:lang w:val="es-ES_tradnl"/>
        </w:rPr>
      </w:pPr>
    </w:p>
    <w:p w:rsidR="003003FB"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61004D" w:rsidRDefault="0061004D" w:rsidP="00FA3259">
      <w:pPr>
        <w:jc w:val="both"/>
        <w:rPr>
          <w:rFonts w:ascii="Arial" w:hAnsi="Arial"/>
          <w:sz w:val="18"/>
          <w:szCs w:val="18"/>
          <w:lang w:val="es-ES_tradnl"/>
        </w:rPr>
      </w:pPr>
    </w:p>
    <w:p w:rsidR="0061004D" w:rsidRPr="006D02A8" w:rsidRDefault="0061004D" w:rsidP="00FA3259">
      <w:pPr>
        <w:jc w:val="both"/>
        <w:rPr>
          <w:rFonts w:ascii="Arial" w:hAnsi="Arial"/>
          <w:sz w:val="18"/>
          <w:szCs w:val="18"/>
          <w:lang w:val="es-ES_tradnl"/>
        </w:rPr>
      </w:pPr>
      <w:r>
        <w:rPr>
          <w:rFonts w:ascii="Arial" w:hAnsi="Arial"/>
          <w:sz w:val="18"/>
          <w:szCs w:val="18"/>
          <w:lang w:val="es-ES_tradnl"/>
        </w:rPr>
        <w:t>LA CÉLULA</w:t>
      </w:r>
    </w:p>
    <w:p w:rsidR="003003FB" w:rsidRPr="006D02A8" w:rsidRDefault="003003FB" w:rsidP="00FA3259">
      <w:pPr>
        <w:jc w:val="both"/>
        <w:rPr>
          <w:rFonts w:ascii="Arial" w:hAnsi="Arial"/>
          <w:sz w:val="18"/>
          <w:szCs w:val="18"/>
          <w:lang w:val="es-ES_tradnl"/>
        </w:rPr>
      </w:pPr>
    </w:p>
    <w:p w:rsidR="003003FB" w:rsidRPr="0063490D" w:rsidRDefault="003003FB" w:rsidP="00FA3259">
      <w:pPr>
        <w:jc w:val="both"/>
        <w:rPr>
          <w:rFonts w:ascii="Arial" w:hAnsi="Arial"/>
          <w:b/>
          <w:sz w:val="18"/>
          <w:szCs w:val="18"/>
          <w:lang w:val="es-ES_tradnl"/>
        </w:rPr>
      </w:pPr>
      <w:r w:rsidRPr="00254FDB">
        <w:rPr>
          <w:rFonts w:ascii="Arial" w:hAnsi="Arial"/>
          <w:b/>
          <w:sz w:val="18"/>
          <w:szCs w:val="18"/>
          <w:lang w:val="es-ES_tradnl"/>
        </w:rPr>
        <w:t>DATOS DEL RECURSO</w:t>
      </w:r>
    </w:p>
    <w:p w:rsidR="003003FB" w:rsidRPr="009320AC" w:rsidRDefault="003003FB" w:rsidP="00FA3259">
      <w:pPr>
        <w:jc w:val="both"/>
        <w:rPr>
          <w:rFonts w:ascii="Arial" w:hAnsi="Arial" w:cs="Arial"/>
          <w:sz w:val="18"/>
          <w:szCs w:val="18"/>
          <w:lang w:val="es-ES_tradnl"/>
        </w:rPr>
      </w:pPr>
    </w:p>
    <w:p w:rsidR="003003FB"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61004D" w:rsidRDefault="0061004D" w:rsidP="00FA3259">
      <w:pPr>
        <w:jc w:val="both"/>
        <w:rPr>
          <w:rFonts w:ascii="Arial" w:hAnsi="Arial"/>
          <w:sz w:val="18"/>
          <w:szCs w:val="18"/>
          <w:lang w:val="es-ES_tradnl"/>
        </w:rPr>
      </w:pPr>
    </w:p>
    <w:p w:rsidR="003003FB" w:rsidRDefault="00C81995" w:rsidP="00FA3259">
      <w:pPr>
        <w:jc w:val="both"/>
        <w:rPr>
          <w:rFonts w:ascii="Arial" w:hAnsi="Arial"/>
          <w:sz w:val="18"/>
          <w:szCs w:val="18"/>
          <w:lang w:val="es-ES_tradnl"/>
        </w:rPr>
      </w:pPr>
      <w:r w:rsidRPr="00C81995">
        <w:rPr>
          <w:rFonts w:ascii="Arial" w:hAnsi="Arial"/>
          <w:sz w:val="18"/>
          <w:szCs w:val="18"/>
          <w:lang w:val="es-ES_tradnl"/>
        </w:rPr>
        <w:t>La célula</w:t>
      </w:r>
    </w:p>
    <w:p w:rsidR="00C81995" w:rsidRPr="000719EE" w:rsidRDefault="00C81995" w:rsidP="00FA3259">
      <w:pPr>
        <w:jc w:val="both"/>
        <w:rPr>
          <w:rFonts w:ascii="Arial" w:hAnsi="Arial" w:cs="Arial"/>
          <w:sz w:val="18"/>
          <w:szCs w:val="18"/>
          <w:lang w:val="es-ES_tradnl"/>
        </w:rPr>
      </w:pPr>
    </w:p>
    <w:p w:rsidR="003003FB" w:rsidRPr="006D02A8"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3003FB" w:rsidRDefault="003003FB" w:rsidP="00FA3259">
      <w:pPr>
        <w:jc w:val="both"/>
        <w:rPr>
          <w:rFonts w:ascii="Arial" w:hAnsi="Arial" w:cs="Arial"/>
          <w:sz w:val="18"/>
          <w:szCs w:val="18"/>
          <w:lang w:val="es-ES_tradnl"/>
        </w:rPr>
      </w:pPr>
    </w:p>
    <w:p w:rsidR="003003FB" w:rsidRDefault="00C81995" w:rsidP="00FA3259">
      <w:pPr>
        <w:jc w:val="both"/>
        <w:rPr>
          <w:rFonts w:ascii="Arial" w:hAnsi="Arial" w:cs="Arial"/>
          <w:sz w:val="18"/>
          <w:szCs w:val="18"/>
          <w:lang w:val="es-ES_tradnl"/>
        </w:rPr>
      </w:pPr>
      <w:r w:rsidRPr="00C81995">
        <w:rPr>
          <w:rFonts w:ascii="Arial" w:hAnsi="Arial" w:cs="Arial"/>
          <w:sz w:val="18"/>
          <w:szCs w:val="18"/>
          <w:lang w:val="es-ES_tradnl"/>
        </w:rPr>
        <w:t>Video descriptivo sobre los tipos de célula existentes, las formas celulares y algunas funciones</w:t>
      </w:r>
      <w:r w:rsidR="00C769C3">
        <w:rPr>
          <w:rFonts w:ascii="Arial" w:hAnsi="Arial" w:cs="Arial"/>
          <w:sz w:val="18"/>
          <w:szCs w:val="18"/>
          <w:lang w:val="es-ES_tradnl"/>
        </w:rPr>
        <w:t xml:space="preserve"> de la célula</w:t>
      </w:r>
      <w:r w:rsidRPr="00C81995">
        <w:rPr>
          <w:rFonts w:ascii="Arial" w:hAnsi="Arial" w:cs="Arial"/>
          <w:sz w:val="18"/>
          <w:szCs w:val="18"/>
          <w:lang w:val="es-ES_tradnl"/>
        </w:rPr>
        <w:t xml:space="preserve"> en los seres vivos</w:t>
      </w:r>
      <w:r>
        <w:rPr>
          <w:rFonts w:ascii="Arial" w:hAnsi="Arial" w:cs="Arial"/>
          <w:sz w:val="18"/>
          <w:szCs w:val="18"/>
          <w:lang w:val="es-ES_tradnl"/>
        </w:rPr>
        <w:t>.</w:t>
      </w:r>
    </w:p>
    <w:p w:rsidR="00C81995" w:rsidRPr="000719EE" w:rsidRDefault="00C81995" w:rsidP="00FA3259">
      <w:pPr>
        <w:jc w:val="both"/>
        <w:rPr>
          <w:rFonts w:ascii="Arial" w:hAnsi="Arial" w:cs="Arial"/>
          <w:sz w:val="18"/>
          <w:szCs w:val="18"/>
          <w:lang w:val="es-ES_tradnl"/>
        </w:rPr>
      </w:pPr>
    </w:p>
    <w:p w:rsidR="003003FB"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61004D" w:rsidRDefault="0061004D" w:rsidP="00FA3259">
      <w:pPr>
        <w:jc w:val="both"/>
        <w:rPr>
          <w:rFonts w:ascii="Arial" w:hAnsi="Arial"/>
          <w:sz w:val="18"/>
          <w:szCs w:val="18"/>
          <w:lang w:val="es-ES_tradnl"/>
        </w:rPr>
      </w:pPr>
    </w:p>
    <w:p w:rsidR="0061004D" w:rsidRPr="006D02A8" w:rsidRDefault="0061004D" w:rsidP="00FA3259">
      <w:pPr>
        <w:jc w:val="both"/>
        <w:rPr>
          <w:rFonts w:ascii="Arial" w:hAnsi="Arial"/>
          <w:sz w:val="18"/>
          <w:szCs w:val="18"/>
          <w:lang w:val="es-ES_tradnl"/>
        </w:rPr>
      </w:pPr>
      <w:r>
        <w:rPr>
          <w:rFonts w:ascii="Arial" w:hAnsi="Arial"/>
          <w:sz w:val="18"/>
          <w:szCs w:val="18"/>
          <w:lang w:val="es-ES_tradnl"/>
        </w:rPr>
        <w:t xml:space="preserve">Procariota, </w:t>
      </w:r>
      <w:r w:rsidR="004007D0">
        <w:rPr>
          <w:rFonts w:ascii="Arial" w:hAnsi="Arial"/>
          <w:sz w:val="18"/>
          <w:szCs w:val="18"/>
          <w:lang w:val="es-ES_tradnl"/>
        </w:rPr>
        <w:t>e</w:t>
      </w:r>
      <w:r>
        <w:rPr>
          <w:rFonts w:ascii="Arial" w:hAnsi="Arial"/>
          <w:sz w:val="18"/>
          <w:szCs w:val="18"/>
          <w:lang w:val="es-ES_tradnl"/>
        </w:rPr>
        <w:t xml:space="preserve">ucariota, </w:t>
      </w:r>
      <w:r w:rsidR="004007D0">
        <w:rPr>
          <w:rFonts w:ascii="Arial" w:hAnsi="Arial"/>
          <w:sz w:val="18"/>
          <w:szCs w:val="18"/>
          <w:lang w:val="es-ES_tradnl"/>
        </w:rPr>
        <w:t>b</w:t>
      </w:r>
      <w:r>
        <w:rPr>
          <w:rFonts w:ascii="Arial" w:hAnsi="Arial"/>
          <w:sz w:val="18"/>
          <w:szCs w:val="18"/>
          <w:lang w:val="es-ES_tradnl"/>
        </w:rPr>
        <w:t xml:space="preserve">acterias, </w:t>
      </w:r>
      <w:r w:rsidR="004007D0">
        <w:rPr>
          <w:rFonts w:ascii="Arial" w:hAnsi="Arial"/>
          <w:sz w:val="18"/>
          <w:szCs w:val="18"/>
          <w:lang w:val="es-ES_tradnl"/>
        </w:rPr>
        <w:t>p</w:t>
      </w:r>
      <w:r>
        <w:rPr>
          <w:rFonts w:ascii="Arial" w:hAnsi="Arial"/>
          <w:sz w:val="18"/>
          <w:szCs w:val="18"/>
          <w:lang w:val="es-ES_tradnl"/>
        </w:rPr>
        <w:t xml:space="preserve">rotozoos, </w:t>
      </w:r>
      <w:r w:rsidR="004007D0">
        <w:rPr>
          <w:rFonts w:ascii="Arial" w:hAnsi="Arial"/>
          <w:sz w:val="18"/>
          <w:szCs w:val="18"/>
          <w:lang w:val="es-ES_tradnl"/>
        </w:rPr>
        <w:t>al</w:t>
      </w:r>
      <w:r>
        <w:rPr>
          <w:rFonts w:ascii="Arial" w:hAnsi="Arial"/>
          <w:sz w:val="18"/>
          <w:szCs w:val="18"/>
          <w:lang w:val="es-ES_tradnl"/>
        </w:rPr>
        <w:t xml:space="preserve">gas, </w:t>
      </w:r>
      <w:r w:rsidR="004007D0">
        <w:rPr>
          <w:rFonts w:ascii="Arial" w:hAnsi="Arial"/>
          <w:sz w:val="18"/>
          <w:szCs w:val="18"/>
          <w:lang w:val="es-ES_tradnl"/>
        </w:rPr>
        <w:t>h</w:t>
      </w:r>
      <w:r>
        <w:rPr>
          <w:rFonts w:ascii="Arial" w:hAnsi="Arial"/>
          <w:sz w:val="18"/>
          <w:szCs w:val="18"/>
          <w:lang w:val="es-ES_tradnl"/>
        </w:rPr>
        <w:t xml:space="preserve">ongos, </w:t>
      </w:r>
      <w:r w:rsidR="004007D0">
        <w:rPr>
          <w:rFonts w:ascii="Arial" w:hAnsi="Arial"/>
          <w:sz w:val="18"/>
          <w:szCs w:val="18"/>
          <w:lang w:val="es-ES_tradnl"/>
        </w:rPr>
        <w:t>a</w:t>
      </w:r>
      <w:r>
        <w:rPr>
          <w:rFonts w:ascii="Arial" w:hAnsi="Arial"/>
          <w:sz w:val="18"/>
          <w:szCs w:val="18"/>
          <w:lang w:val="es-ES_tradnl"/>
        </w:rPr>
        <w:t xml:space="preserve">nimales, </w:t>
      </w:r>
      <w:r w:rsidR="004007D0">
        <w:rPr>
          <w:rFonts w:ascii="Arial" w:hAnsi="Arial"/>
          <w:sz w:val="18"/>
          <w:szCs w:val="18"/>
          <w:lang w:val="es-ES_tradnl"/>
        </w:rPr>
        <w:t>v</w:t>
      </w:r>
      <w:r>
        <w:rPr>
          <w:rFonts w:ascii="Arial" w:hAnsi="Arial"/>
          <w:sz w:val="18"/>
          <w:szCs w:val="18"/>
          <w:lang w:val="es-ES_tradnl"/>
        </w:rPr>
        <w:t xml:space="preserve">egetales, </w:t>
      </w:r>
      <w:r w:rsidR="004007D0">
        <w:rPr>
          <w:rFonts w:ascii="Arial" w:hAnsi="Arial"/>
          <w:sz w:val="18"/>
          <w:szCs w:val="18"/>
          <w:lang w:val="es-ES_tradnl"/>
        </w:rPr>
        <w:t>m</w:t>
      </w:r>
      <w:r>
        <w:rPr>
          <w:rFonts w:ascii="Arial" w:hAnsi="Arial"/>
          <w:sz w:val="18"/>
          <w:szCs w:val="18"/>
          <w:lang w:val="es-ES_tradnl"/>
        </w:rPr>
        <w:t xml:space="preserve">embrana nuclear, </w:t>
      </w:r>
      <w:r w:rsidR="004007D0">
        <w:rPr>
          <w:rFonts w:ascii="Arial" w:hAnsi="Arial"/>
          <w:sz w:val="18"/>
          <w:szCs w:val="18"/>
          <w:lang w:val="es-ES_tradnl"/>
        </w:rPr>
        <w:t>o</w:t>
      </w:r>
      <w:r>
        <w:rPr>
          <w:rFonts w:ascii="Arial" w:hAnsi="Arial"/>
          <w:sz w:val="18"/>
          <w:szCs w:val="18"/>
          <w:lang w:val="es-ES_tradnl"/>
        </w:rPr>
        <w:t>rganelos celulares.</w:t>
      </w:r>
    </w:p>
    <w:p w:rsidR="003003FB" w:rsidRPr="000719EE" w:rsidRDefault="003003FB" w:rsidP="00FA3259">
      <w:pPr>
        <w:jc w:val="both"/>
        <w:rPr>
          <w:rFonts w:ascii="Arial" w:hAnsi="Arial" w:cs="Arial"/>
          <w:sz w:val="18"/>
          <w:szCs w:val="18"/>
          <w:lang w:val="es-ES_tradnl"/>
        </w:rPr>
      </w:pPr>
    </w:p>
    <w:p w:rsidR="003003FB" w:rsidRDefault="003003FB" w:rsidP="00FA3259">
      <w:pPr>
        <w:jc w:val="both"/>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61004D" w:rsidRDefault="0061004D" w:rsidP="00FA3259">
      <w:pPr>
        <w:jc w:val="both"/>
        <w:rPr>
          <w:rFonts w:ascii="Arial" w:hAnsi="Arial"/>
          <w:sz w:val="18"/>
          <w:szCs w:val="18"/>
          <w:lang w:val="es-ES_tradnl"/>
        </w:rPr>
      </w:pPr>
    </w:p>
    <w:p w:rsidR="0061004D" w:rsidRPr="006D02A8" w:rsidRDefault="00357D78" w:rsidP="00FA3259">
      <w:pPr>
        <w:jc w:val="both"/>
        <w:rPr>
          <w:rFonts w:ascii="Arial" w:hAnsi="Arial"/>
          <w:sz w:val="18"/>
          <w:szCs w:val="18"/>
          <w:lang w:val="es-ES_tradnl"/>
        </w:rPr>
      </w:pPr>
      <w:r>
        <w:rPr>
          <w:rFonts w:ascii="Arial" w:hAnsi="Arial"/>
          <w:sz w:val="18"/>
          <w:szCs w:val="18"/>
          <w:lang w:val="es-ES_tradnl"/>
        </w:rPr>
        <w:t>Doce</w:t>
      </w:r>
      <w:r w:rsidR="0061004D">
        <w:rPr>
          <w:rFonts w:ascii="Arial" w:hAnsi="Arial"/>
          <w:sz w:val="18"/>
          <w:szCs w:val="18"/>
          <w:lang w:val="es-ES_tradnl"/>
        </w:rPr>
        <w:t xml:space="preserve"> minutos</w:t>
      </w:r>
      <w:r w:rsidR="00C36274">
        <w:rPr>
          <w:rFonts w:ascii="Arial" w:hAnsi="Arial"/>
          <w:sz w:val="18"/>
          <w:szCs w:val="18"/>
          <w:lang w:val="es-ES_tradnl"/>
        </w:rPr>
        <w:t xml:space="preserve"> (</w:t>
      </w:r>
      <w:r>
        <w:rPr>
          <w:rFonts w:ascii="Arial" w:hAnsi="Arial"/>
          <w:sz w:val="18"/>
          <w:szCs w:val="18"/>
          <w:lang w:val="es-ES_tradnl"/>
        </w:rPr>
        <w:t>12</w:t>
      </w:r>
      <w:r w:rsidR="00C36274">
        <w:rPr>
          <w:rFonts w:ascii="Arial" w:hAnsi="Arial"/>
          <w:sz w:val="18"/>
          <w:szCs w:val="18"/>
          <w:lang w:val="es-ES_tradnl"/>
        </w:rPr>
        <w:t>)</w:t>
      </w:r>
    </w:p>
    <w:p w:rsidR="003003FB" w:rsidRPr="000719EE" w:rsidRDefault="003003FB" w:rsidP="00FA3259">
      <w:pPr>
        <w:jc w:val="both"/>
        <w:rPr>
          <w:rFonts w:ascii="Arial" w:hAnsi="Arial" w:cs="Arial"/>
          <w:sz w:val="18"/>
          <w:szCs w:val="18"/>
          <w:lang w:val="es-ES_tradnl"/>
        </w:rPr>
      </w:pPr>
    </w:p>
    <w:p w:rsidR="003003FB" w:rsidRPr="00B55138" w:rsidRDefault="003003FB" w:rsidP="00FA325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3003FB" w:rsidRPr="005F4C68" w:rsidTr="00681CDF">
        <w:tc>
          <w:tcPr>
            <w:tcW w:w="1248"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Exposición</w:t>
            </w:r>
          </w:p>
        </w:tc>
        <w:tc>
          <w:tcPr>
            <w:tcW w:w="404" w:type="dxa"/>
          </w:tcPr>
          <w:p w:rsidR="003003FB" w:rsidRPr="005F4C68" w:rsidRDefault="0061004D" w:rsidP="00FA3259">
            <w:pPr>
              <w:jc w:val="both"/>
              <w:rPr>
                <w:rFonts w:ascii="Arial" w:hAnsi="Arial"/>
                <w:sz w:val="16"/>
                <w:szCs w:val="16"/>
                <w:lang w:val="es-ES_tradnl"/>
              </w:rPr>
            </w:pPr>
            <w:r>
              <w:rPr>
                <w:rFonts w:ascii="Arial" w:hAnsi="Arial"/>
                <w:sz w:val="16"/>
                <w:szCs w:val="16"/>
                <w:lang w:val="es-ES_tradnl"/>
              </w:rPr>
              <w:t>X</w:t>
            </w:r>
          </w:p>
        </w:tc>
        <w:tc>
          <w:tcPr>
            <w:tcW w:w="1289"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Ejercitación</w:t>
            </w:r>
          </w:p>
        </w:tc>
        <w:tc>
          <w:tcPr>
            <w:tcW w:w="367" w:type="dxa"/>
          </w:tcPr>
          <w:p w:rsidR="003003FB" w:rsidRPr="005F4C68" w:rsidRDefault="003003FB" w:rsidP="00FA3259">
            <w:pPr>
              <w:jc w:val="both"/>
              <w:rPr>
                <w:rFonts w:ascii="Arial" w:hAnsi="Arial"/>
                <w:sz w:val="16"/>
                <w:szCs w:val="16"/>
                <w:lang w:val="es-ES_tradnl"/>
              </w:rPr>
            </w:pPr>
          </w:p>
        </w:tc>
        <w:tc>
          <w:tcPr>
            <w:tcW w:w="2504"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3003FB" w:rsidRPr="005F4C68" w:rsidRDefault="003003FB" w:rsidP="00FA3259">
            <w:pPr>
              <w:jc w:val="both"/>
              <w:rPr>
                <w:rFonts w:ascii="Arial" w:hAnsi="Arial"/>
                <w:sz w:val="16"/>
                <w:szCs w:val="16"/>
                <w:lang w:val="es-ES_tradnl"/>
              </w:rPr>
            </w:pPr>
          </w:p>
        </w:tc>
        <w:tc>
          <w:tcPr>
            <w:tcW w:w="2268"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Juegos</w:t>
            </w:r>
          </w:p>
        </w:tc>
        <w:tc>
          <w:tcPr>
            <w:tcW w:w="425" w:type="dxa"/>
          </w:tcPr>
          <w:p w:rsidR="003003FB" w:rsidRPr="005F4C68" w:rsidRDefault="003003FB" w:rsidP="00FA3259">
            <w:pPr>
              <w:jc w:val="both"/>
              <w:rPr>
                <w:rFonts w:ascii="Arial" w:hAnsi="Arial"/>
                <w:sz w:val="16"/>
                <w:szCs w:val="16"/>
                <w:lang w:val="es-ES_tradnl"/>
              </w:rPr>
            </w:pPr>
          </w:p>
        </w:tc>
      </w:tr>
      <w:tr w:rsidR="003003FB" w:rsidRPr="005F4C68" w:rsidTr="00681CDF">
        <w:tc>
          <w:tcPr>
            <w:tcW w:w="1248"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Estudio</w:t>
            </w:r>
          </w:p>
        </w:tc>
        <w:tc>
          <w:tcPr>
            <w:tcW w:w="404" w:type="dxa"/>
          </w:tcPr>
          <w:p w:rsidR="003003FB" w:rsidRPr="005F4C68" w:rsidRDefault="003003FB" w:rsidP="00FA3259">
            <w:pPr>
              <w:jc w:val="both"/>
              <w:rPr>
                <w:rFonts w:ascii="Arial" w:hAnsi="Arial"/>
                <w:sz w:val="16"/>
                <w:szCs w:val="16"/>
                <w:lang w:val="es-ES_tradnl"/>
              </w:rPr>
            </w:pPr>
          </w:p>
        </w:tc>
        <w:tc>
          <w:tcPr>
            <w:tcW w:w="1289"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Proyecto</w:t>
            </w:r>
          </w:p>
        </w:tc>
        <w:tc>
          <w:tcPr>
            <w:tcW w:w="367" w:type="dxa"/>
          </w:tcPr>
          <w:p w:rsidR="003003FB" w:rsidRPr="005F4C68" w:rsidRDefault="003003FB" w:rsidP="00FA3259">
            <w:pPr>
              <w:jc w:val="both"/>
              <w:rPr>
                <w:rFonts w:ascii="Arial" w:hAnsi="Arial"/>
                <w:sz w:val="16"/>
                <w:szCs w:val="16"/>
                <w:lang w:val="es-ES_tradnl"/>
              </w:rPr>
            </w:pPr>
          </w:p>
        </w:tc>
        <w:tc>
          <w:tcPr>
            <w:tcW w:w="2504"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Evaluación</w:t>
            </w:r>
          </w:p>
        </w:tc>
        <w:tc>
          <w:tcPr>
            <w:tcW w:w="425" w:type="dxa"/>
          </w:tcPr>
          <w:p w:rsidR="003003FB" w:rsidRPr="005F4C68" w:rsidRDefault="003003FB" w:rsidP="00FA3259">
            <w:pPr>
              <w:jc w:val="both"/>
              <w:rPr>
                <w:rFonts w:ascii="Arial" w:hAnsi="Arial"/>
                <w:sz w:val="16"/>
                <w:szCs w:val="16"/>
                <w:lang w:val="es-ES_tradnl"/>
              </w:rPr>
            </w:pPr>
          </w:p>
        </w:tc>
        <w:tc>
          <w:tcPr>
            <w:tcW w:w="2268" w:type="dxa"/>
          </w:tcPr>
          <w:p w:rsidR="003003FB" w:rsidRPr="005F4C68" w:rsidRDefault="003003FB" w:rsidP="00FA3259">
            <w:pPr>
              <w:jc w:val="both"/>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3003FB" w:rsidRPr="005F4C68" w:rsidRDefault="003003FB" w:rsidP="00FA3259">
            <w:pPr>
              <w:jc w:val="both"/>
              <w:rPr>
                <w:rFonts w:ascii="Arial" w:hAnsi="Arial"/>
                <w:sz w:val="16"/>
                <w:szCs w:val="16"/>
                <w:lang w:val="es-ES_tradnl"/>
              </w:rPr>
            </w:pPr>
          </w:p>
        </w:tc>
      </w:tr>
    </w:tbl>
    <w:p w:rsidR="003003FB" w:rsidRPr="000719EE" w:rsidRDefault="003003FB" w:rsidP="00FA3259">
      <w:pPr>
        <w:jc w:val="both"/>
        <w:rPr>
          <w:rFonts w:ascii="Arial" w:hAnsi="Arial" w:cs="Arial"/>
          <w:sz w:val="18"/>
          <w:szCs w:val="18"/>
          <w:lang w:val="es-ES_tradnl"/>
        </w:rPr>
      </w:pPr>
    </w:p>
    <w:p w:rsidR="003003FB" w:rsidRPr="00B55138" w:rsidRDefault="003003FB" w:rsidP="00FA325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3003FB" w:rsidRPr="00AC7496" w:rsidTr="00681CDF">
        <w:tc>
          <w:tcPr>
            <w:tcW w:w="4536"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3003FB" w:rsidRPr="00AC7496" w:rsidRDefault="003003FB" w:rsidP="00FA3259">
            <w:pPr>
              <w:jc w:val="both"/>
              <w:rPr>
                <w:rFonts w:ascii="Arial" w:hAnsi="Arial"/>
                <w:sz w:val="16"/>
                <w:szCs w:val="16"/>
                <w:lang w:val="es-ES_tradnl"/>
              </w:rPr>
            </w:pPr>
          </w:p>
        </w:tc>
        <w:tc>
          <w:tcPr>
            <w:tcW w:w="4111"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3003FB" w:rsidRPr="00AC7496" w:rsidRDefault="003003FB" w:rsidP="00FA3259">
            <w:pPr>
              <w:jc w:val="both"/>
              <w:rPr>
                <w:rFonts w:ascii="Arial" w:hAnsi="Arial"/>
                <w:sz w:val="16"/>
                <w:szCs w:val="16"/>
                <w:lang w:val="es-ES_tradnl"/>
              </w:rPr>
            </w:pPr>
          </w:p>
        </w:tc>
      </w:tr>
      <w:tr w:rsidR="003003FB" w:rsidRPr="004007D0" w:rsidTr="00681CDF">
        <w:tc>
          <w:tcPr>
            <w:tcW w:w="4536"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3003FB" w:rsidRPr="00AC7496" w:rsidRDefault="0061004D" w:rsidP="00FA3259">
            <w:pPr>
              <w:jc w:val="both"/>
              <w:rPr>
                <w:rFonts w:ascii="Arial" w:hAnsi="Arial"/>
                <w:sz w:val="16"/>
                <w:szCs w:val="16"/>
                <w:lang w:val="es-ES_tradnl"/>
              </w:rPr>
            </w:pPr>
            <w:r>
              <w:rPr>
                <w:rFonts w:ascii="Arial" w:hAnsi="Arial"/>
                <w:sz w:val="16"/>
                <w:szCs w:val="16"/>
                <w:lang w:val="es-ES_tradnl"/>
              </w:rPr>
              <w:t>X</w:t>
            </w:r>
          </w:p>
        </w:tc>
        <w:tc>
          <w:tcPr>
            <w:tcW w:w="4111" w:type="dxa"/>
          </w:tcPr>
          <w:p w:rsidR="003003FB" w:rsidRPr="00AC7496" w:rsidRDefault="003003FB" w:rsidP="00FA3259">
            <w:pPr>
              <w:jc w:val="both"/>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3003FB" w:rsidRPr="00AC7496" w:rsidRDefault="003003FB" w:rsidP="00FA3259">
            <w:pPr>
              <w:jc w:val="both"/>
              <w:rPr>
                <w:rFonts w:ascii="Arial" w:hAnsi="Arial"/>
                <w:sz w:val="16"/>
                <w:szCs w:val="16"/>
                <w:lang w:val="es-ES_tradnl"/>
              </w:rPr>
            </w:pPr>
          </w:p>
        </w:tc>
      </w:tr>
      <w:tr w:rsidR="003003FB" w:rsidRPr="00AC7496" w:rsidTr="00681CDF">
        <w:tc>
          <w:tcPr>
            <w:tcW w:w="4536"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3003FB" w:rsidRPr="00AC7496" w:rsidRDefault="003003FB" w:rsidP="00FA3259">
            <w:pPr>
              <w:jc w:val="both"/>
              <w:rPr>
                <w:rFonts w:ascii="Arial" w:hAnsi="Arial"/>
                <w:sz w:val="16"/>
                <w:szCs w:val="16"/>
                <w:lang w:val="es-ES_tradnl"/>
              </w:rPr>
            </w:pPr>
          </w:p>
        </w:tc>
        <w:tc>
          <w:tcPr>
            <w:tcW w:w="4111"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3003FB" w:rsidRPr="00AC7496" w:rsidRDefault="003003FB" w:rsidP="00FA3259">
            <w:pPr>
              <w:jc w:val="both"/>
              <w:rPr>
                <w:rFonts w:ascii="Arial" w:hAnsi="Arial"/>
                <w:sz w:val="16"/>
                <w:szCs w:val="16"/>
                <w:lang w:val="es-ES_tradnl"/>
              </w:rPr>
            </w:pPr>
          </w:p>
        </w:tc>
      </w:tr>
      <w:tr w:rsidR="003003FB" w:rsidRPr="00AC7496" w:rsidTr="00681CDF">
        <w:tc>
          <w:tcPr>
            <w:tcW w:w="4536" w:type="dxa"/>
          </w:tcPr>
          <w:p w:rsidR="003003FB" w:rsidRPr="00AC7496" w:rsidRDefault="003003FB" w:rsidP="00FA3259">
            <w:pPr>
              <w:jc w:val="both"/>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3003FB" w:rsidRPr="00AC7496" w:rsidRDefault="003003FB" w:rsidP="00FA3259">
            <w:pPr>
              <w:jc w:val="both"/>
              <w:rPr>
                <w:rFonts w:ascii="Arial" w:hAnsi="Arial"/>
                <w:sz w:val="16"/>
                <w:szCs w:val="16"/>
                <w:lang w:val="es-ES_tradnl"/>
              </w:rPr>
            </w:pPr>
          </w:p>
        </w:tc>
        <w:tc>
          <w:tcPr>
            <w:tcW w:w="4111" w:type="dxa"/>
          </w:tcPr>
          <w:p w:rsidR="003003FB" w:rsidRPr="00AC7496" w:rsidRDefault="003003FB" w:rsidP="00FA3259">
            <w:pPr>
              <w:jc w:val="both"/>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3003FB" w:rsidRPr="00AC7496" w:rsidRDefault="003003FB" w:rsidP="00FA3259">
            <w:pPr>
              <w:jc w:val="both"/>
              <w:rPr>
                <w:rFonts w:ascii="Arial" w:hAnsi="Arial"/>
                <w:sz w:val="16"/>
                <w:szCs w:val="16"/>
                <w:lang w:val="es-ES_tradnl"/>
              </w:rPr>
            </w:pPr>
          </w:p>
        </w:tc>
      </w:tr>
    </w:tbl>
    <w:p w:rsidR="003003FB" w:rsidRPr="000719EE" w:rsidRDefault="003003FB" w:rsidP="00FA3259">
      <w:pPr>
        <w:jc w:val="both"/>
        <w:rPr>
          <w:rFonts w:ascii="Arial" w:hAnsi="Arial" w:cs="Arial"/>
          <w:sz w:val="18"/>
          <w:szCs w:val="18"/>
          <w:lang w:val="es-ES_tradnl"/>
        </w:rPr>
      </w:pPr>
    </w:p>
    <w:p w:rsidR="003003FB" w:rsidRPr="00B55138" w:rsidRDefault="003003FB" w:rsidP="00FA325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3003FB" w:rsidRPr="005F4C68" w:rsidTr="00681CDF">
        <w:tc>
          <w:tcPr>
            <w:tcW w:w="2126"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Secuencia de imágenes</w:t>
            </w:r>
          </w:p>
        </w:tc>
        <w:tc>
          <w:tcPr>
            <w:tcW w:w="404" w:type="dxa"/>
          </w:tcPr>
          <w:p w:rsidR="003003FB" w:rsidRPr="005F4C68" w:rsidRDefault="003003FB" w:rsidP="00FA3259">
            <w:pPr>
              <w:jc w:val="both"/>
              <w:rPr>
                <w:rFonts w:ascii="Arial" w:hAnsi="Arial"/>
                <w:sz w:val="16"/>
                <w:szCs w:val="16"/>
                <w:lang w:val="es-ES_tradnl"/>
              </w:rPr>
            </w:pPr>
          </w:p>
        </w:tc>
        <w:tc>
          <w:tcPr>
            <w:tcW w:w="1156"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Video</w:t>
            </w:r>
          </w:p>
        </w:tc>
        <w:tc>
          <w:tcPr>
            <w:tcW w:w="425" w:type="dxa"/>
          </w:tcPr>
          <w:p w:rsidR="003003FB" w:rsidRPr="005F4C68" w:rsidRDefault="0061004D" w:rsidP="00FA3259">
            <w:pPr>
              <w:jc w:val="both"/>
              <w:rPr>
                <w:rFonts w:ascii="Arial" w:hAnsi="Arial"/>
                <w:sz w:val="16"/>
                <w:szCs w:val="16"/>
                <w:lang w:val="es-ES_tradnl"/>
              </w:rPr>
            </w:pPr>
            <w:r>
              <w:rPr>
                <w:rFonts w:ascii="Arial" w:hAnsi="Arial"/>
                <w:sz w:val="16"/>
                <w:szCs w:val="16"/>
                <w:lang w:val="es-ES_tradnl"/>
              </w:rPr>
              <w:t>X</w:t>
            </w:r>
          </w:p>
        </w:tc>
        <w:tc>
          <w:tcPr>
            <w:tcW w:w="1843"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Animación</w:t>
            </w:r>
          </w:p>
        </w:tc>
        <w:tc>
          <w:tcPr>
            <w:tcW w:w="425" w:type="dxa"/>
          </w:tcPr>
          <w:p w:rsidR="003003FB" w:rsidRPr="005F4C68" w:rsidRDefault="003003FB" w:rsidP="00FA3259">
            <w:pPr>
              <w:jc w:val="both"/>
              <w:rPr>
                <w:rFonts w:ascii="Arial" w:hAnsi="Arial"/>
                <w:sz w:val="16"/>
                <w:szCs w:val="16"/>
                <w:lang w:val="es-ES_tradnl"/>
              </w:rPr>
            </w:pPr>
          </w:p>
        </w:tc>
        <w:tc>
          <w:tcPr>
            <w:tcW w:w="1559"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Interactivo</w:t>
            </w:r>
          </w:p>
        </w:tc>
        <w:tc>
          <w:tcPr>
            <w:tcW w:w="425" w:type="dxa"/>
          </w:tcPr>
          <w:p w:rsidR="003003FB" w:rsidRPr="005F4C68" w:rsidRDefault="003003FB" w:rsidP="00FA3259">
            <w:pPr>
              <w:jc w:val="both"/>
              <w:rPr>
                <w:rFonts w:ascii="Arial" w:hAnsi="Arial"/>
                <w:sz w:val="16"/>
                <w:szCs w:val="16"/>
                <w:lang w:val="es-ES_tradnl"/>
              </w:rPr>
            </w:pPr>
          </w:p>
        </w:tc>
      </w:tr>
      <w:tr w:rsidR="003003FB" w:rsidRPr="005F4C68" w:rsidTr="00681CDF">
        <w:tc>
          <w:tcPr>
            <w:tcW w:w="2126"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Actividad</w:t>
            </w:r>
          </w:p>
        </w:tc>
        <w:tc>
          <w:tcPr>
            <w:tcW w:w="404" w:type="dxa"/>
          </w:tcPr>
          <w:p w:rsidR="003003FB" w:rsidRPr="005F4C68" w:rsidRDefault="003003FB" w:rsidP="00FA3259">
            <w:pPr>
              <w:jc w:val="both"/>
              <w:rPr>
                <w:rFonts w:ascii="Arial" w:hAnsi="Arial"/>
                <w:sz w:val="16"/>
                <w:szCs w:val="16"/>
                <w:lang w:val="es-ES_tradnl"/>
              </w:rPr>
            </w:pPr>
          </w:p>
        </w:tc>
        <w:tc>
          <w:tcPr>
            <w:tcW w:w="1156"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Web</w:t>
            </w:r>
          </w:p>
        </w:tc>
        <w:tc>
          <w:tcPr>
            <w:tcW w:w="425" w:type="dxa"/>
          </w:tcPr>
          <w:p w:rsidR="003003FB" w:rsidRPr="005F4C68" w:rsidRDefault="003003FB" w:rsidP="00FA3259">
            <w:pPr>
              <w:jc w:val="both"/>
              <w:rPr>
                <w:rFonts w:ascii="Arial" w:hAnsi="Arial"/>
                <w:sz w:val="16"/>
                <w:szCs w:val="16"/>
                <w:lang w:val="es-ES_tradnl"/>
              </w:rPr>
            </w:pPr>
          </w:p>
        </w:tc>
        <w:tc>
          <w:tcPr>
            <w:tcW w:w="1843" w:type="dxa"/>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Mapa conceptual</w:t>
            </w:r>
          </w:p>
        </w:tc>
        <w:tc>
          <w:tcPr>
            <w:tcW w:w="425" w:type="dxa"/>
          </w:tcPr>
          <w:p w:rsidR="003003FB" w:rsidRPr="005F4C68" w:rsidRDefault="003003FB" w:rsidP="00FA3259">
            <w:pPr>
              <w:jc w:val="both"/>
              <w:rPr>
                <w:rFonts w:ascii="Arial" w:hAnsi="Arial"/>
                <w:sz w:val="16"/>
                <w:szCs w:val="16"/>
                <w:lang w:val="es-ES_tradnl"/>
              </w:rPr>
            </w:pPr>
          </w:p>
        </w:tc>
        <w:tc>
          <w:tcPr>
            <w:tcW w:w="1559" w:type="dxa"/>
            <w:tcBorders>
              <w:bottom w:val="single" w:sz="4" w:space="0" w:color="auto"/>
            </w:tcBorders>
          </w:tcPr>
          <w:p w:rsidR="003003FB" w:rsidRPr="005F4C68" w:rsidRDefault="003003FB" w:rsidP="00FA3259">
            <w:pPr>
              <w:jc w:val="both"/>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3003FB" w:rsidRPr="005F4C68" w:rsidRDefault="003003FB" w:rsidP="00FA3259">
            <w:pPr>
              <w:jc w:val="both"/>
              <w:rPr>
                <w:rFonts w:ascii="Arial" w:hAnsi="Arial"/>
                <w:sz w:val="16"/>
                <w:szCs w:val="16"/>
                <w:lang w:val="es-ES_tradnl"/>
              </w:rPr>
            </w:pPr>
          </w:p>
        </w:tc>
      </w:tr>
      <w:tr w:rsidR="003003FB" w:rsidRPr="005F4C68" w:rsidTr="00681CDF">
        <w:tc>
          <w:tcPr>
            <w:tcW w:w="2126" w:type="dxa"/>
          </w:tcPr>
          <w:p w:rsidR="003003FB" w:rsidRDefault="003003FB" w:rsidP="00FA3259">
            <w:pPr>
              <w:jc w:val="both"/>
              <w:rPr>
                <w:rFonts w:ascii="Arial" w:hAnsi="Arial"/>
                <w:sz w:val="16"/>
                <w:szCs w:val="16"/>
                <w:lang w:val="es-ES_tradnl"/>
              </w:rPr>
            </w:pPr>
            <w:r>
              <w:rPr>
                <w:rFonts w:ascii="Arial" w:hAnsi="Arial"/>
                <w:sz w:val="16"/>
                <w:szCs w:val="16"/>
                <w:lang w:val="es-ES_tradnl"/>
              </w:rPr>
              <w:t>Texto</w:t>
            </w:r>
          </w:p>
        </w:tc>
        <w:tc>
          <w:tcPr>
            <w:tcW w:w="404" w:type="dxa"/>
          </w:tcPr>
          <w:p w:rsidR="003003FB" w:rsidRPr="005F4C68" w:rsidRDefault="003003FB" w:rsidP="00FA3259">
            <w:pPr>
              <w:jc w:val="both"/>
              <w:rPr>
                <w:rFonts w:ascii="Arial" w:hAnsi="Arial"/>
                <w:sz w:val="16"/>
                <w:szCs w:val="16"/>
                <w:lang w:val="es-ES_tradnl"/>
              </w:rPr>
            </w:pPr>
          </w:p>
        </w:tc>
        <w:tc>
          <w:tcPr>
            <w:tcW w:w="1156" w:type="dxa"/>
          </w:tcPr>
          <w:p w:rsidR="003003FB" w:rsidRDefault="003003FB" w:rsidP="00FA3259">
            <w:pPr>
              <w:jc w:val="both"/>
              <w:rPr>
                <w:rFonts w:ascii="Arial" w:hAnsi="Arial"/>
                <w:sz w:val="16"/>
                <w:szCs w:val="16"/>
                <w:lang w:val="es-ES_tradnl"/>
              </w:rPr>
            </w:pPr>
            <w:r>
              <w:rPr>
                <w:rFonts w:ascii="Arial" w:hAnsi="Arial"/>
                <w:sz w:val="16"/>
                <w:szCs w:val="16"/>
                <w:lang w:val="es-ES_tradnl"/>
              </w:rPr>
              <w:t>Imagen</w:t>
            </w:r>
          </w:p>
        </w:tc>
        <w:tc>
          <w:tcPr>
            <w:tcW w:w="425" w:type="dxa"/>
          </w:tcPr>
          <w:p w:rsidR="003003FB" w:rsidRPr="005F4C68" w:rsidRDefault="003003FB" w:rsidP="00FA3259">
            <w:pPr>
              <w:jc w:val="both"/>
              <w:rPr>
                <w:rFonts w:ascii="Arial" w:hAnsi="Arial"/>
                <w:sz w:val="16"/>
                <w:szCs w:val="16"/>
                <w:lang w:val="es-ES_tradnl"/>
              </w:rPr>
            </w:pPr>
          </w:p>
        </w:tc>
        <w:tc>
          <w:tcPr>
            <w:tcW w:w="1843" w:type="dxa"/>
          </w:tcPr>
          <w:p w:rsidR="003003FB" w:rsidRDefault="003003FB" w:rsidP="00FA3259">
            <w:pPr>
              <w:jc w:val="both"/>
              <w:rPr>
                <w:rFonts w:ascii="Arial" w:hAnsi="Arial"/>
                <w:sz w:val="16"/>
                <w:szCs w:val="16"/>
                <w:lang w:val="es-ES_tradnl"/>
              </w:rPr>
            </w:pPr>
            <w:r>
              <w:rPr>
                <w:rFonts w:ascii="Arial" w:hAnsi="Arial"/>
                <w:sz w:val="16"/>
                <w:szCs w:val="16"/>
                <w:lang w:val="es-ES_tradnl"/>
              </w:rPr>
              <w:t>Documento</w:t>
            </w:r>
          </w:p>
        </w:tc>
        <w:tc>
          <w:tcPr>
            <w:tcW w:w="425" w:type="dxa"/>
          </w:tcPr>
          <w:p w:rsidR="003003FB" w:rsidRPr="005F4C68" w:rsidRDefault="003003FB" w:rsidP="00FA3259">
            <w:pPr>
              <w:jc w:val="both"/>
              <w:rPr>
                <w:rFonts w:ascii="Arial" w:hAnsi="Arial"/>
                <w:sz w:val="16"/>
                <w:szCs w:val="16"/>
                <w:lang w:val="es-ES_tradnl"/>
              </w:rPr>
            </w:pPr>
          </w:p>
        </w:tc>
        <w:tc>
          <w:tcPr>
            <w:tcW w:w="1559" w:type="dxa"/>
            <w:tcBorders>
              <w:bottom w:val="nil"/>
              <w:right w:val="nil"/>
            </w:tcBorders>
          </w:tcPr>
          <w:p w:rsidR="003003FB" w:rsidRDefault="003003FB" w:rsidP="00FA3259">
            <w:pPr>
              <w:jc w:val="both"/>
              <w:rPr>
                <w:rFonts w:ascii="Arial" w:hAnsi="Arial"/>
                <w:sz w:val="16"/>
                <w:szCs w:val="16"/>
                <w:lang w:val="es-ES_tradnl"/>
              </w:rPr>
            </w:pPr>
          </w:p>
        </w:tc>
        <w:tc>
          <w:tcPr>
            <w:tcW w:w="425" w:type="dxa"/>
            <w:tcBorders>
              <w:left w:val="nil"/>
              <w:bottom w:val="nil"/>
              <w:right w:val="nil"/>
            </w:tcBorders>
          </w:tcPr>
          <w:p w:rsidR="003003FB" w:rsidRPr="005F4C68" w:rsidRDefault="003003FB" w:rsidP="00FA3259">
            <w:pPr>
              <w:jc w:val="both"/>
              <w:rPr>
                <w:rFonts w:ascii="Arial" w:hAnsi="Arial"/>
                <w:sz w:val="16"/>
                <w:szCs w:val="16"/>
                <w:lang w:val="es-ES_tradnl"/>
              </w:rPr>
            </w:pPr>
          </w:p>
        </w:tc>
      </w:tr>
    </w:tbl>
    <w:p w:rsidR="003003FB" w:rsidRPr="000719EE" w:rsidRDefault="003003FB" w:rsidP="00FA3259">
      <w:pPr>
        <w:jc w:val="both"/>
        <w:rPr>
          <w:rFonts w:ascii="Arial" w:hAnsi="Arial" w:cs="Arial"/>
          <w:sz w:val="18"/>
          <w:szCs w:val="18"/>
          <w:lang w:val="es-ES_tradnl"/>
        </w:rPr>
      </w:pPr>
    </w:p>
    <w:p w:rsidR="003003FB" w:rsidRDefault="003003FB" w:rsidP="00FA3259">
      <w:pPr>
        <w:jc w:val="both"/>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3003FB" w:rsidRPr="000719EE" w:rsidRDefault="003003FB" w:rsidP="00FA3259">
      <w:pPr>
        <w:jc w:val="both"/>
        <w:rPr>
          <w:rFonts w:ascii="Arial" w:hAnsi="Arial" w:cs="Arial"/>
          <w:sz w:val="18"/>
          <w:szCs w:val="18"/>
          <w:lang w:val="es-ES_tradnl"/>
        </w:rPr>
      </w:pPr>
    </w:p>
    <w:p w:rsidR="003003FB" w:rsidRDefault="0061004D" w:rsidP="00FA3259">
      <w:pPr>
        <w:jc w:val="both"/>
        <w:rPr>
          <w:rFonts w:ascii="Arial" w:hAnsi="Arial" w:cs="Arial"/>
          <w:sz w:val="18"/>
          <w:szCs w:val="18"/>
          <w:lang w:val="es-ES_tradnl"/>
        </w:rPr>
      </w:pPr>
      <w:r>
        <w:rPr>
          <w:rFonts w:ascii="Arial" w:hAnsi="Arial" w:cs="Arial"/>
          <w:sz w:val="18"/>
          <w:szCs w:val="18"/>
          <w:lang w:val="es-ES_tradnl"/>
        </w:rPr>
        <w:t>2 (Medio)</w:t>
      </w:r>
    </w:p>
    <w:p w:rsidR="0061004D" w:rsidRPr="000719EE" w:rsidRDefault="0061004D" w:rsidP="00FA3259">
      <w:pPr>
        <w:jc w:val="both"/>
        <w:rPr>
          <w:rFonts w:ascii="Arial" w:hAnsi="Arial" w:cs="Arial"/>
          <w:sz w:val="18"/>
          <w:szCs w:val="18"/>
          <w:lang w:val="es-ES_tradnl"/>
        </w:rPr>
      </w:pPr>
    </w:p>
    <w:p w:rsidR="003003FB" w:rsidRDefault="003003FB" w:rsidP="00FA3259">
      <w:pPr>
        <w:jc w:val="both"/>
        <w:rPr>
          <w:rFonts w:ascii="Arial" w:hAnsi="Arial"/>
          <w:b/>
          <w:sz w:val="18"/>
          <w:szCs w:val="18"/>
          <w:lang w:val="es-ES_tradnl"/>
        </w:rPr>
      </w:pPr>
      <w:r>
        <w:rPr>
          <w:rFonts w:ascii="Arial" w:hAnsi="Arial"/>
          <w:b/>
          <w:sz w:val="18"/>
          <w:szCs w:val="18"/>
          <w:lang w:val="es-ES_tradnl"/>
        </w:rPr>
        <w:t>FICHA DEL PROFESOR</w:t>
      </w:r>
    </w:p>
    <w:p w:rsidR="003003FB" w:rsidRDefault="003003FB" w:rsidP="00FA3259">
      <w:pPr>
        <w:jc w:val="both"/>
        <w:rPr>
          <w:rFonts w:ascii="Arial" w:hAnsi="Arial"/>
          <w:sz w:val="18"/>
          <w:szCs w:val="18"/>
          <w:lang w:val="es-ES_tradnl"/>
        </w:rPr>
      </w:pPr>
    </w:p>
    <w:p w:rsidR="004070C8" w:rsidRDefault="004070C8" w:rsidP="00FA3259">
      <w:pPr>
        <w:jc w:val="both"/>
        <w:rPr>
          <w:rFonts w:ascii="Arial" w:hAnsi="Arial"/>
          <w:b/>
          <w:sz w:val="18"/>
          <w:szCs w:val="18"/>
          <w:lang w:val="es-ES_tradnl"/>
        </w:rPr>
      </w:pPr>
      <w:r w:rsidRPr="00C36274">
        <w:rPr>
          <w:rFonts w:ascii="Arial" w:hAnsi="Arial"/>
          <w:b/>
          <w:sz w:val="18"/>
          <w:szCs w:val="18"/>
          <w:lang w:val="es-ES_tradnl"/>
        </w:rPr>
        <w:t>En el ladillo</w:t>
      </w:r>
    </w:p>
    <w:p w:rsidR="00064978" w:rsidRPr="00C36274" w:rsidRDefault="00064978" w:rsidP="00FA3259">
      <w:pPr>
        <w:jc w:val="both"/>
        <w:rPr>
          <w:rFonts w:ascii="Arial" w:hAnsi="Arial"/>
          <w:b/>
          <w:sz w:val="18"/>
          <w:szCs w:val="18"/>
          <w:lang w:val="es-ES_tradnl"/>
        </w:rPr>
      </w:pPr>
    </w:p>
    <w:p w:rsidR="004070C8" w:rsidRPr="00064978" w:rsidRDefault="004070C8" w:rsidP="00C81995">
      <w:pPr>
        <w:pStyle w:val="Prrafodelista"/>
        <w:numPr>
          <w:ilvl w:val="0"/>
          <w:numId w:val="2"/>
        </w:numPr>
        <w:jc w:val="both"/>
        <w:rPr>
          <w:rFonts w:ascii="Arial" w:hAnsi="Arial"/>
          <w:sz w:val="18"/>
          <w:szCs w:val="18"/>
          <w:lang w:val="es-ES_tradnl"/>
        </w:rPr>
      </w:pPr>
      <w:r w:rsidRPr="00064978">
        <w:rPr>
          <w:rFonts w:ascii="Arial" w:hAnsi="Arial"/>
          <w:sz w:val="18"/>
          <w:szCs w:val="18"/>
          <w:lang w:val="es-ES_tradnl"/>
        </w:rPr>
        <w:t>Título:</w:t>
      </w:r>
      <w:r w:rsidR="00C36274" w:rsidRPr="00064978">
        <w:rPr>
          <w:rFonts w:ascii="Arial" w:hAnsi="Arial"/>
          <w:sz w:val="18"/>
          <w:szCs w:val="18"/>
          <w:lang w:val="es-ES_tradnl"/>
        </w:rPr>
        <w:t xml:space="preserve"> </w:t>
      </w:r>
      <w:r w:rsidR="00C81995" w:rsidRPr="00C81995">
        <w:rPr>
          <w:rFonts w:ascii="Arial" w:hAnsi="Arial"/>
          <w:sz w:val="18"/>
          <w:szCs w:val="18"/>
          <w:lang w:val="es-ES_tradnl"/>
        </w:rPr>
        <w:t>La célula</w:t>
      </w:r>
    </w:p>
    <w:p w:rsidR="004070C8" w:rsidRPr="00064978" w:rsidRDefault="004070C8" w:rsidP="00C81995">
      <w:pPr>
        <w:pStyle w:val="Prrafodelista"/>
        <w:numPr>
          <w:ilvl w:val="0"/>
          <w:numId w:val="2"/>
        </w:numPr>
        <w:jc w:val="both"/>
        <w:rPr>
          <w:rFonts w:ascii="Arial" w:hAnsi="Arial"/>
          <w:sz w:val="18"/>
          <w:szCs w:val="18"/>
          <w:lang w:val="es-ES_tradnl"/>
        </w:rPr>
      </w:pPr>
      <w:r w:rsidRPr="00064978">
        <w:rPr>
          <w:rFonts w:ascii="Arial" w:hAnsi="Arial"/>
          <w:sz w:val="18"/>
          <w:szCs w:val="18"/>
          <w:lang w:val="es-ES_tradnl"/>
        </w:rPr>
        <w:t>Descripción:</w:t>
      </w:r>
      <w:r w:rsidR="00C36274" w:rsidRPr="00064978">
        <w:rPr>
          <w:rFonts w:ascii="Arial" w:hAnsi="Arial"/>
          <w:sz w:val="18"/>
          <w:szCs w:val="18"/>
          <w:lang w:val="es-ES_tradnl"/>
        </w:rPr>
        <w:t xml:space="preserve"> </w:t>
      </w:r>
      <w:r w:rsidR="00C81995" w:rsidRPr="00C81995">
        <w:rPr>
          <w:rFonts w:ascii="Arial" w:hAnsi="Arial"/>
          <w:sz w:val="18"/>
          <w:szCs w:val="18"/>
          <w:lang w:val="es-ES_tradnl"/>
        </w:rPr>
        <w:t>Video descriptivo sobre los tipos de célula existentes, las formas celulares y algunas funciones</w:t>
      </w:r>
      <w:r w:rsidR="00C769C3">
        <w:rPr>
          <w:rFonts w:ascii="Arial" w:hAnsi="Arial"/>
          <w:sz w:val="18"/>
          <w:szCs w:val="18"/>
          <w:lang w:val="es-ES_tradnl"/>
        </w:rPr>
        <w:t xml:space="preserve"> de la célula</w:t>
      </w:r>
      <w:r w:rsidR="00C81995" w:rsidRPr="00C81995">
        <w:rPr>
          <w:rFonts w:ascii="Arial" w:hAnsi="Arial"/>
          <w:sz w:val="18"/>
          <w:szCs w:val="18"/>
          <w:lang w:val="es-ES_tradnl"/>
        </w:rPr>
        <w:t xml:space="preserve"> en los seres vivos</w:t>
      </w:r>
      <w:r w:rsidR="00C81995">
        <w:rPr>
          <w:rFonts w:ascii="Arial" w:hAnsi="Arial"/>
          <w:sz w:val="18"/>
          <w:szCs w:val="18"/>
          <w:lang w:val="es-ES_tradnl"/>
        </w:rPr>
        <w:t>.</w:t>
      </w:r>
    </w:p>
    <w:p w:rsidR="004070C8" w:rsidRPr="00064978" w:rsidRDefault="004007D0" w:rsidP="00064978">
      <w:pPr>
        <w:pStyle w:val="Prrafodelista"/>
        <w:numPr>
          <w:ilvl w:val="0"/>
          <w:numId w:val="2"/>
        </w:numPr>
        <w:jc w:val="both"/>
        <w:rPr>
          <w:rFonts w:ascii="Arial" w:hAnsi="Arial"/>
          <w:sz w:val="18"/>
          <w:szCs w:val="18"/>
          <w:lang w:val="es-ES_tradnl"/>
        </w:rPr>
      </w:pPr>
      <w:r>
        <w:rPr>
          <w:rFonts w:ascii="Arial" w:hAnsi="Arial"/>
          <w:sz w:val="18"/>
          <w:szCs w:val="18"/>
          <w:lang w:val="es-ES_tradnl"/>
        </w:rPr>
        <w:t>Tiempo estimado:</w:t>
      </w:r>
      <w:r w:rsidR="00C36274" w:rsidRPr="00064978">
        <w:rPr>
          <w:rFonts w:ascii="Arial" w:hAnsi="Arial"/>
          <w:sz w:val="18"/>
          <w:szCs w:val="18"/>
          <w:lang w:val="es-ES_tradnl"/>
        </w:rPr>
        <w:t xml:space="preserve"> </w:t>
      </w:r>
      <w:r w:rsidR="00C948DD">
        <w:rPr>
          <w:rFonts w:ascii="Arial" w:hAnsi="Arial"/>
          <w:sz w:val="18"/>
          <w:szCs w:val="18"/>
          <w:lang w:val="es-ES_tradnl"/>
        </w:rPr>
        <w:t>Diez</w:t>
      </w:r>
      <w:r w:rsidR="00C36274" w:rsidRPr="00064978">
        <w:rPr>
          <w:rFonts w:ascii="Arial" w:hAnsi="Arial"/>
          <w:sz w:val="18"/>
          <w:szCs w:val="18"/>
          <w:lang w:val="es-ES_tradnl"/>
        </w:rPr>
        <w:t xml:space="preserve"> minutos (</w:t>
      </w:r>
      <w:r w:rsidR="002055EB">
        <w:rPr>
          <w:rFonts w:ascii="Arial" w:hAnsi="Arial"/>
          <w:sz w:val="18"/>
          <w:szCs w:val="18"/>
          <w:lang w:val="es-ES_tradnl"/>
        </w:rPr>
        <w:t>12</w:t>
      </w:r>
      <w:r w:rsidR="00C36274" w:rsidRPr="00064978">
        <w:rPr>
          <w:rFonts w:ascii="Arial" w:hAnsi="Arial"/>
          <w:sz w:val="18"/>
          <w:szCs w:val="18"/>
          <w:lang w:val="es-ES_tradnl"/>
        </w:rPr>
        <w:t>)</w:t>
      </w:r>
    </w:p>
    <w:p w:rsidR="004070C8" w:rsidRPr="00064978" w:rsidRDefault="004070C8" w:rsidP="00064978">
      <w:pPr>
        <w:pStyle w:val="Prrafodelista"/>
        <w:numPr>
          <w:ilvl w:val="0"/>
          <w:numId w:val="2"/>
        </w:numPr>
        <w:jc w:val="both"/>
        <w:rPr>
          <w:rFonts w:ascii="Arial" w:hAnsi="Arial"/>
          <w:sz w:val="18"/>
          <w:szCs w:val="18"/>
          <w:lang w:val="es-ES_tradnl"/>
        </w:rPr>
      </w:pPr>
      <w:r w:rsidRPr="00064978">
        <w:rPr>
          <w:rFonts w:ascii="Arial" w:hAnsi="Arial"/>
          <w:sz w:val="18"/>
          <w:szCs w:val="18"/>
          <w:lang w:val="es-ES_tradnl"/>
        </w:rPr>
        <w:t>Tipo de recurso:</w:t>
      </w:r>
      <w:r w:rsidR="00C36274" w:rsidRPr="00064978">
        <w:rPr>
          <w:rFonts w:ascii="Arial" w:hAnsi="Arial"/>
          <w:sz w:val="18"/>
          <w:szCs w:val="18"/>
          <w:lang w:val="es-ES_tradnl"/>
        </w:rPr>
        <w:t xml:space="preserve"> Video</w:t>
      </w:r>
    </w:p>
    <w:p w:rsidR="004070C8" w:rsidRDefault="004070C8" w:rsidP="00064978">
      <w:pPr>
        <w:pStyle w:val="Prrafodelista"/>
        <w:numPr>
          <w:ilvl w:val="0"/>
          <w:numId w:val="2"/>
        </w:numPr>
        <w:jc w:val="both"/>
        <w:rPr>
          <w:rFonts w:ascii="Arial" w:hAnsi="Arial"/>
          <w:sz w:val="18"/>
          <w:szCs w:val="18"/>
          <w:lang w:val="es-ES_tradnl"/>
        </w:rPr>
      </w:pPr>
      <w:r w:rsidRPr="00064978">
        <w:rPr>
          <w:rFonts w:ascii="Arial" w:hAnsi="Arial"/>
          <w:sz w:val="18"/>
          <w:szCs w:val="18"/>
          <w:lang w:val="es-ES_tradnl"/>
        </w:rPr>
        <w:t>Competencia relacionada con el recurso:</w:t>
      </w:r>
      <w:r w:rsidR="00C36274" w:rsidRPr="00064978">
        <w:rPr>
          <w:rFonts w:ascii="Arial" w:hAnsi="Arial"/>
          <w:sz w:val="18"/>
          <w:szCs w:val="18"/>
          <w:lang w:val="es-ES_tradnl"/>
        </w:rPr>
        <w:t xml:space="preserve"> Conocimiento y la interacción con el mundo físico / Reconozco las diferencias entre los principales tipos celulares.</w:t>
      </w:r>
    </w:p>
    <w:p w:rsidR="003003FB" w:rsidRDefault="003003FB" w:rsidP="00FA3259">
      <w:pPr>
        <w:jc w:val="both"/>
        <w:rPr>
          <w:rFonts w:ascii="Arial" w:hAnsi="Arial"/>
          <w:sz w:val="18"/>
          <w:szCs w:val="18"/>
          <w:lang w:val="es-ES_tradnl"/>
        </w:rPr>
      </w:pPr>
    </w:p>
    <w:p w:rsidR="00C36274" w:rsidRDefault="00C36274" w:rsidP="00FA3259">
      <w:pPr>
        <w:jc w:val="both"/>
        <w:rPr>
          <w:rFonts w:ascii="Arial" w:hAnsi="Arial"/>
          <w:b/>
          <w:sz w:val="18"/>
          <w:szCs w:val="18"/>
          <w:lang w:val="es-ES_tradnl"/>
        </w:rPr>
      </w:pPr>
      <w:r w:rsidRPr="00C36274">
        <w:rPr>
          <w:rFonts w:ascii="Arial" w:hAnsi="Arial"/>
          <w:b/>
          <w:sz w:val="18"/>
          <w:szCs w:val="18"/>
          <w:lang w:val="es-ES_tradnl"/>
        </w:rPr>
        <w:t>En el contenido</w:t>
      </w:r>
    </w:p>
    <w:p w:rsidR="00064978" w:rsidRPr="00C36274" w:rsidRDefault="00064978" w:rsidP="00FA3259">
      <w:pPr>
        <w:jc w:val="both"/>
        <w:rPr>
          <w:rFonts w:ascii="Arial" w:hAnsi="Arial"/>
          <w:b/>
          <w:sz w:val="18"/>
          <w:szCs w:val="18"/>
          <w:lang w:val="es-ES_tradnl"/>
        </w:rPr>
      </w:pPr>
    </w:p>
    <w:p w:rsidR="003003FB" w:rsidRDefault="00C36274" w:rsidP="00064978">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Objetivo del recurso:</w:t>
      </w:r>
      <w:r w:rsidR="00FA3259" w:rsidRPr="00064978">
        <w:rPr>
          <w:rFonts w:ascii="Arial" w:hAnsi="Arial"/>
          <w:sz w:val="18"/>
          <w:szCs w:val="18"/>
          <w:lang w:val="es-ES_tradnl"/>
        </w:rPr>
        <w:t xml:space="preserve"> Mostrar a los estudiantes las características principales de las células procariotas y eucariotas.</w:t>
      </w:r>
    </w:p>
    <w:p w:rsidR="00CF36E0" w:rsidRPr="00064978" w:rsidRDefault="00CF36E0" w:rsidP="00CF36E0">
      <w:pPr>
        <w:pStyle w:val="Prrafodelista"/>
        <w:ind w:left="360"/>
        <w:jc w:val="both"/>
        <w:rPr>
          <w:rFonts w:ascii="Arial" w:hAnsi="Arial"/>
          <w:sz w:val="18"/>
          <w:szCs w:val="18"/>
          <w:lang w:val="es-ES_tradnl"/>
        </w:rPr>
      </w:pPr>
    </w:p>
    <w:p w:rsidR="00C36274" w:rsidRDefault="00C36274" w:rsidP="00064978">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Antes de la presentación:</w:t>
      </w:r>
      <w:r w:rsidR="00FA3259" w:rsidRPr="00064978">
        <w:rPr>
          <w:rFonts w:ascii="Arial" w:hAnsi="Arial"/>
          <w:sz w:val="18"/>
          <w:szCs w:val="18"/>
          <w:lang w:val="es-ES_tradnl"/>
        </w:rPr>
        <w:t xml:space="preserve"> </w:t>
      </w:r>
      <w:r w:rsidR="00AF05AB">
        <w:rPr>
          <w:rFonts w:ascii="Arial" w:hAnsi="Arial"/>
          <w:sz w:val="18"/>
          <w:szCs w:val="18"/>
          <w:lang w:val="es-ES_tradnl"/>
        </w:rPr>
        <w:t>Con el fin de identificar conceptos</w:t>
      </w:r>
      <w:r w:rsidR="004007D0">
        <w:rPr>
          <w:rFonts w:ascii="Arial" w:hAnsi="Arial"/>
          <w:sz w:val="18"/>
          <w:szCs w:val="18"/>
          <w:lang w:val="es-ES_tradnl"/>
        </w:rPr>
        <w:t xml:space="preserve"> previos, pr</w:t>
      </w:r>
      <w:r w:rsidR="00FA3259" w:rsidRPr="00064978">
        <w:rPr>
          <w:rFonts w:ascii="Arial" w:hAnsi="Arial"/>
          <w:sz w:val="18"/>
          <w:szCs w:val="18"/>
          <w:lang w:val="es-ES_tradnl"/>
        </w:rPr>
        <w:t>egunte a los estudiantes si han escuchado hablar de los tipos celulares existentes</w:t>
      </w:r>
      <w:r w:rsidR="004007D0">
        <w:rPr>
          <w:rFonts w:ascii="Arial" w:hAnsi="Arial"/>
          <w:sz w:val="18"/>
          <w:szCs w:val="18"/>
          <w:lang w:val="es-ES_tradnl"/>
        </w:rPr>
        <w:t xml:space="preserve"> </w:t>
      </w:r>
      <w:r w:rsidR="00FA3259" w:rsidRPr="00064978">
        <w:rPr>
          <w:rFonts w:ascii="Arial" w:hAnsi="Arial"/>
          <w:sz w:val="18"/>
          <w:szCs w:val="18"/>
          <w:lang w:val="es-ES_tradnl"/>
        </w:rPr>
        <w:t>o</w:t>
      </w:r>
      <w:r w:rsidR="004007D0">
        <w:rPr>
          <w:rFonts w:ascii="Arial" w:hAnsi="Arial"/>
          <w:sz w:val="18"/>
          <w:szCs w:val="18"/>
          <w:lang w:val="es-ES_tradnl"/>
        </w:rPr>
        <w:t xml:space="preserve"> cuáles </w:t>
      </w:r>
      <w:r w:rsidR="00FA3259" w:rsidRPr="00064978">
        <w:rPr>
          <w:rFonts w:ascii="Arial" w:hAnsi="Arial"/>
          <w:sz w:val="18"/>
          <w:szCs w:val="18"/>
          <w:lang w:val="es-ES_tradnl"/>
        </w:rPr>
        <w:t>tipos de célula conocen</w:t>
      </w:r>
      <w:r w:rsidR="004007D0">
        <w:rPr>
          <w:rFonts w:ascii="Arial" w:hAnsi="Arial"/>
          <w:sz w:val="18"/>
          <w:szCs w:val="18"/>
          <w:lang w:val="es-ES_tradnl"/>
        </w:rPr>
        <w:t>. R</w:t>
      </w:r>
      <w:r w:rsidR="00FA3259" w:rsidRPr="00064978">
        <w:rPr>
          <w:rFonts w:ascii="Arial" w:hAnsi="Arial"/>
          <w:sz w:val="18"/>
          <w:szCs w:val="18"/>
          <w:lang w:val="es-ES_tradnl"/>
        </w:rPr>
        <w:t>ealice una lluvia de ideas y escr</w:t>
      </w:r>
      <w:r w:rsidR="004007D0">
        <w:rPr>
          <w:rFonts w:ascii="Arial" w:hAnsi="Arial"/>
          <w:sz w:val="18"/>
          <w:szCs w:val="18"/>
          <w:lang w:val="es-ES_tradnl"/>
        </w:rPr>
        <w:t>i</w:t>
      </w:r>
      <w:r w:rsidR="00FA3259" w:rsidRPr="00064978">
        <w:rPr>
          <w:rFonts w:ascii="Arial" w:hAnsi="Arial"/>
          <w:sz w:val="18"/>
          <w:szCs w:val="18"/>
          <w:lang w:val="es-ES_tradnl"/>
        </w:rPr>
        <w:t>ba algunas opiniones en el tablero.</w:t>
      </w:r>
    </w:p>
    <w:p w:rsidR="00CF36E0" w:rsidRPr="00064978" w:rsidRDefault="00CF36E0" w:rsidP="00CF36E0">
      <w:pPr>
        <w:pStyle w:val="Prrafodelista"/>
        <w:ind w:left="360"/>
        <w:jc w:val="both"/>
        <w:rPr>
          <w:rFonts w:ascii="Arial" w:hAnsi="Arial"/>
          <w:sz w:val="18"/>
          <w:szCs w:val="18"/>
          <w:lang w:val="es-ES_tradnl"/>
        </w:rPr>
      </w:pPr>
    </w:p>
    <w:p w:rsidR="00C36274" w:rsidRDefault="00C36274" w:rsidP="00064978">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Durante la presentación:</w:t>
      </w:r>
      <w:r w:rsidR="00FA3259" w:rsidRPr="00064978">
        <w:rPr>
          <w:rFonts w:ascii="Arial" w:hAnsi="Arial"/>
          <w:sz w:val="18"/>
          <w:szCs w:val="18"/>
          <w:lang w:val="es-ES_tradnl"/>
        </w:rPr>
        <w:t xml:space="preserve"> Pause el video cuando mencionen los dos tipos de célula existentes y compare con las respuestas de los estudiantes que escribió en el tablero</w:t>
      </w:r>
      <w:r w:rsidR="00C948DD">
        <w:rPr>
          <w:rFonts w:ascii="Arial" w:hAnsi="Arial"/>
          <w:sz w:val="18"/>
          <w:szCs w:val="18"/>
          <w:lang w:val="es-ES_tradnl"/>
        </w:rPr>
        <w:t>, enfatice en los tipos de célula aceptados</w:t>
      </w:r>
      <w:r w:rsidR="00FA3259" w:rsidRPr="00064978">
        <w:rPr>
          <w:rFonts w:ascii="Arial" w:hAnsi="Arial"/>
          <w:sz w:val="18"/>
          <w:szCs w:val="18"/>
          <w:lang w:val="es-ES_tradnl"/>
        </w:rPr>
        <w:t>.</w:t>
      </w:r>
      <w:r w:rsidR="00C06459" w:rsidRPr="00064978">
        <w:rPr>
          <w:rFonts w:ascii="Arial" w:hAnsi="Arial"/>
          <w:sz w:val="18"/>
          <w:szCs w:val="18"/>
          <w:lang w:val="es-ES_tradnl"/>
        </w:rPr>
        <w:t xml:space="preserve"> Pause el video cuando se mencione la principal diferencia entre células procariota</w:t>
      </w:r>
      <w:r w:rsidR="004007D0">
        <w:rPr>
          <w:rFonts w:ascii="Arial" w:hAnsi="Arial"/>
          <w:sz w:val="18"/>
          <w:szCs w:val="18"/>
          <w:lang w:val="es-ES_tradnl"/>
        </w:rPr>
        <w:t>s</w:t>
      </w:r>
      <w:r w:rsidR="00C06459" w:rsidRPr="00064978">
        <w:rPr>
          <w:rFonts w:ascii="Arial" w:hAnsi="Arial"/>
          <w:sz w:val="18"/>
          <w:szCs w:val="18"/>
          <w:lang w:val="es-ES_tradnl"/>
        </w:rPr>
        <w:t xml:space="preserve"> y eucariotas y repásela con los estudiantes. </w:t>
      </w:r>
      <w:r w:rsidR="00C948DD">
        <w:rPr>
          <w:rFonts w:ascii="Arial" w:hAnsi="Arial"/>
          <w:sz w:val="18"/>
          <w:szCs w:val="18"/>
          <w:lang w:val="es-ES_tradnl"/>
        </w:rPr>
        <w:t xml:space="preserve">Detenga el video cuando se habla de tejido y explique este concepto de forma clara a los estudiantes, sin </w:t>
      </w:r>
      <w:r w:rsidR="00C948DD">
        <w:rPr>
          <w:rFonts w:ascii="Arial" w:hAnsi="Arial"/>
          <w:sz w:val="18"/>
          <w:szCs w:val="18"/>
          <w:lang w:val="es-ES_tradnl"/>
        </w:rPr>
        <w:lastRenderedPageBreak/>
        <w:t>profundizar, recuerde que más adelante se hablará de los niveles de organización de los seres vivos. Resalte la importancia de la célula para la realización de las funciones vitales en los seres vivos.</w:t>
      </w:r>
    </w:p>
    <w:p w:rsidR="00CF36E0" w:rsidRPr="00CF36E0" w:rsidRDefault="00CF36E0" w:rsidP="00CF36E0">
      <w:pPr>
        <w:pStyle w:val="Prrafodelista"/>
        <w:rPr>
          <w:rFonts w:ascii="Arial" w:hAnsi="Arial"/>
          <w:sz w:val="18"/>
          <w:szCs w:val="18"/>
          <w:lang w:val="es-ES_tradnl"/>
        </w:rPr>
      </w:pPr>
    </w:p>
    <w:p w:rsidR="00C36274" w:rsidRDefault="00C36274" w:rsidP="00064978">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Después de la presentación:</w:t>
      </w:r>
      <w:r w:rsidR="00C948DD">
        <w:rPr>
          <w:rFonts w:ascii="Arial" w:hAnsi="Arial"/>
          <w:sz w:val="18"/>
          <w:szCs w:val="18"/>
          <w:lang w:val="es-ES_tradnl"/>
        </w:rPr>
        <w:t xml:space="preserve"> Pida a los estudiantes que mencionen y expliquen 3 funciones</w:t>
      </w:r>
      <w:r w:rsidR="00537FE1">
        <w:rPr>
          <w:rFonts w:ascii="Arial" w:hAnsi="Arial"/>
          <w:sz w:val="18"/>
          <w:szCs w:val="18"/>
          <w:lang w:val="es-ES_tradnl"/>
        </w:rPr>
        <w:t xml:space="preserve"> de las</w:t>
      </w:r>
      <w:r w:rsidR="00C948DD">
        <w:rPr>
          <w:rFonts w:ascii="Arial" w:hAnsi="Arial"/>
          <w:sz w:val="18"/>
          <w:szCs w:val="18"/>
          <w:lang w:val="es-ES_tradnl"/>
        </w:rPr>
        <w:t xml:space="preserve"> </w:t>
      </w:r>
      <w:r w:rsidR="00537FE1">
        <w:rPr>
          <w:rFonts w:ascii="Arial" w:hAnsi="Arial"/>
          <w:sz w:val="18"/>
          <w:szCs w:val="18"/>
          <w:lang w:val="es-ES_tradnl"/>
        </w:rPr>
        <w:t xml:space="preserve">células en el cuerpo humano, de las que fueron </w:t>
      </w:r>
      <w:r w:rsidR="00C948DD">
        <w:rPr>
          <w:rFonts w:ascii="Arial" w:hAnsi="Arial"/>
          <w:sz w:val="18"/>
          <w:szCs w:val="18"/>
          <w:lang w:val="es-ES_tradnl"/>
        </w:rPr>
        <w:t>descritas en el video</w:t>
      </w:r>
      <w:r w:rsidR="00A5695E">
        <w:rPr>
          <w:rFonts w:ascii="Arial" w:hAnsi="Arial"/>
          <w:sz w:val="18"/>
          <w:szCs w:val="18"/>
          <w:lang w:val="es-ES_tradnl"/>
        </w:rPr>
        <w:t>.</w:t>
      </w:r>
      <w:r w:rsidR="00C948DD">
        <w:rPr>
          <w:rFonts w:ascii="Arial" w:hAnsi="Arial"/>
          <w:sz w:val="18"/>
          <w:szCs w:val="18"/>
          <w:lang w:val="es-ES_tradnl"/>
        </w:rPr>
        <w:t xml:space="preserve"> S</w:t>
      </w:r>
      <w:r w:rsidR="00C06459" w:rsidRPr="00064978">
        <w:rPr>
          <w:rFonts w:ascii="Arial" w:hAnsi="Arial"/>
          <w:sz w:val="18"/>
          <w:szCs w:val="18"/>
          <w:lang w:val="es-ES_tradnl"/>
        </w:rPr>
        <w:t xml:space="preserve">olicite a los estudiantes que consulten y realicen un dibujo en su cuaderno sobre los dos tipos celulares </w:t>
      </w:r>
      <w:r w:rsidR="00A5695E">
        <w:rPr>
          <w:rFonts w:ascii="Arial" w:hAnsi="Arial"/>
          <w:sz w:val="18"/>
          <w:szCs w:val="18"/>
          <w:lang w:val="es-ES_tradnl"/>
        </w:rPr>
        <w:t xml:space="preserve">descritos en el video </w:t>
      </w:r>
      <w:r w:rsidR="00C06459" w:rsidRPr="00064978">
        <w:rPr>
          <w:rFonts w:ascii="Arial" w:hAnsi="Arial"/>
          <w:sz w:val="18"/>
          <w:szCs w:val="18"/>
          <w:lang w:val="es-ES_tradnl"/>
        </w:rPr>
        <w:t>y que resalten sus principales estructuras.</w:t>
      </w:r>
    </w:p>
    <w:p w:rsidR="00CF36E0" w:rsidRPr="00CF36E0" w:rsidRDefault="00CF36E0" w:rsidP="00CF36E0">
      <w:pPr>
        <w:pStyle w:val="Prrafodelista"/>
        <w:rPr>
          <w:rFonts w:ascii="Arial" w:hAnsi="Arial"/>
          <w:sz w:val="18"/>
          <w:szCs w:val="18"/>
          <w:lang w:val="es-ES_tradnl"/>
        </w:rPr>
      </w:pPr>
    </w:p>
    <w:p w:rsidR="00B22F05" w:rsidRDefault="00B22F05" w:rsidP="00B22F05">
      <w:pPr>
        <w:pStyle w:val="Prrafodelista"/>
        <w:numPr>
          <w:ilvl w:val="0"/>
          <w:numId w:val="1"/>
        </w:numPr>
        <w:rPr>
          <w:rFonts w:ascii="Arial" w:hAnsi="Arial"/>
          <w:sz w:val="18"/>
          <w:szCs w:val="18"/>
          <w:lang w:val="es-ES_tradnl"/>
        </w:rPr>
      </w:pPr>
      <w:r w:rsidRPr="00B22F05">
        <w:rPr>
          <w:rFonts w:ascii="Arial" w:hAnsi="Arial"/>
          <w:sz w:val="18"/>
          <w:szCs w:val="18"/>
          <w:lang w:val="es-ES_tradnl"/>
        </w:rPr>
        <w:t xml:space="preserve">Remisión a documentos asociados de editorial Planeta: </w:t>
      </w:r>
      <w:r w:rsidR="00D50AAA">
        <w:rPr>
          <w:rFonts w:ascii="Arial" w:hAnsi="Arial"/>
          <w:sz w:val="18"/>
          <w:szCs w:val="18"/>
          <w:lang w:val="es-ES_tradnl"/>
        </w:rPr>
        <w:t xml:space="preserve">Invite a los estudiantes a que visiten el siguiente enlace con el fin de identificar algunas formas celulares y la función que cumplen en el organismo </w:t>
      </w:r>
      <w:hyperlink r:id="rId5" w:history="1">
        <w:r w:rsidR="00D50AAA" w:rsidRPr="00937F28">
          <w:rPr>
            <w:rStyle w:val="Hipervnculo"/>
            <w:rFonts w:ascii="Arial" w:hAnsi="Arial"/>
            <w:sz w:val="18"/>
            <w:szCs w:val="18"/>
            <w:lang w:val="es-ES_tradnl"/>
          </w:rPr>
          <w:t>http://recursostic.educacion.es/ciencias/biosfera/web/alumno/4ESO/seruni-pluricelulares/actividad24.htm</w:t>
        </w:r>
      </w:hyperlink>
    </w:p>
    <w:p w:rsidR="00C81995" w:rsidRDefault="00C81995" w:rsidP="00FA3259">
      <w:pPr>
        <w:jc w:val="both"/>
        <w:rPr>
          <w:rFonts w:ascii="Arial" w:hAnsi="Arial"/>
          <w:b/>
          <w:sz w:val="18"/>
          <w:szCs w:val="18"/>
          <w:lang w:val="es-ES_tradnl"/>
        </w:rPr>
      </w:pPr>
    </w:p>
    <w:p w:rsidR="003003FB" w:rsidRDefault="003003FB" w:rsidP="00FA3259">
      <w:pPr>
        <w:jc w:val="both"/>
        <w:rPr>
          <w:rFonts w:ascii="Arial" w:hAnsi="Arial"/>
          <w:b/>
          <w:sz w:val="18"/>
          <w:szCs w:val="18"/>
          <w:lang w:val="es-ES_tradnl"/>
        </w:rPr>
      </w:pPr>
      <w:r>
        <w:rPr>
          <w:rFonts w:ascii="Arial" w:hAnsi="Arial"/>
          <w:b/>
          <w:sz w:val="18"/>
          <w:szCs w:val="18"/>
          <w:lang w:val="es-ES_tradnl"/>
        </w:rPr>
        <w:t>FICHA DEL ALUMNO</w:t>
      </w:r>
    </w:p>
    <w:p w:rsidR="003003FB" w:rsidRDefault="003003FB" w:rsidP="00FA3259">
      <w:pPr>
        <w:jc w:val="both"/>
        <w:rPr>
          <w:rFonts w:ascii="Arial" w:hAnsi="Arial"/>
          <w:sz w:val="18"/>
          <w:szCs w:val="18"/>
          <w:lang w:val="es-ES_tradnl"/>
        </w:rPr>
      </w:pPr>
    </w:p>
    <w:p w:rsidR="003003FB" w:rsidRPr="00C81995" w:rsidRDefault="00C81995" w:rsidP="00D50AAA">
      <w:pPr>
        <w:pStyle w:val="Prrafodelista"/>
        <w:numPr>
          <w:ilvl w:val="0"/>
          <w:numId w:val="3"/>
        </w:numPr>
        <w:jc w:val="both"/>
        <w:rPr>
          <w:rFonts w:ascii="Arial" w:hAnsi="Arial"/>
          <w:sz w:val="18"/>
          <w:szCs w:val="18"/>
          <w:lang w:val="es-ES_tradnl"/>
        </w:rPr>
      </w:pPr>
      <w:r>
        <w:rPr>
          <w:rFonts w:ascii="Arial" w:hAnsi="Arial"/>
          <w:sz w:val="18"/>
          <w:szCs w:val="18"/>
          <w:lang w:val="es-ES_tradnl"/>
        </w:rPr>
        <w:t>Título:</w:t>
      </w:r>
      <w:r w:rsidRPr="00C81995">
        <w:rPr>
          <w:lang w:val="es-CO"/>
        </w:rPr>
        <w:t xml:space="preserve"> </w:t>
      </w:r>
      <w:r w:rsidRPr="00C81995">
        <w:rPr>
          <w:rFonts w:ascii="Arial" w:hAnsi="Arial"/>
          <w:sz w:val="18"/>
          <w:szCs w:val="18"/>
          <w:lang w:val="es-ES_tradnl"/>
        </w:rPr>
        <w:t>La célula: clasificación</w:t>
      </w:r>
      <w:r w:rsidR="004007D0">
        <w:rPr>
          <w:rFonts w:ascii="Arial" w:hAnsi="Arial"/>
          <w:sz w:val="18"/>
          <w:szCs w:val="18"/>
          <w:lang w:val="es-ES_tradnl"/>
        </w:rPr>
        <w:t xml:space="preserve">, </w:t>
      </w:r>
      <w:r w:rsidRPr="00C81995">
        <w:rPr>
          <w:rFonts w:ascii="Arial" w:hAnsi="Arial"/>
          <w:sz w:val="18"/>
          <w:szCs w:val="18"/>
          <w:lang w:val="es-ES_tradnl"/>
        </w:rPr>
        <w:t>características</w:t>
      </w:r>
      <w:r w:rsidR="004007D0">
        <w:rPr>
          <w:rFonts w:ascii="Arial" w:hAnsi="Arial"/>
          <w:sz w:val="18"/>
          <w:szCs w:val="18"/>
          <w:lang w:val="es-ES_tradnl"/>
        </w:rPr>
        <w:t xml:space="preserve"> y </w:t>
      </w:r>
      <w:r w:rsidRPr="00C81995">
        <w:rPr>
          <w:rFonts w:ascii="Arial" w:hAnsi="Arial"/>
          <w:sz w:val="18"/>
          <w:szCs w:val="18"/>
          <w:lang w:val="es-ES_tradnl"/>
        </w:rPr>
        <w:t>propiedades</w:t>
      </w:r>
    </w:p>
    <w:p w:rsidR="00C36274" w:rsidRDefault="00C36274" w:rsidP="00D50AAA">
      <w:pPr>
        <w:pStyle w:val="Prrafodelista"/>
        <w:numPr>
          <w:ilvl w:val="0"/>
          <w:numId w:val="3"/>
        </w:numPr>
        <w:jc w:val="both"/>
        <w:rPr>
          <w:rFonts w:ascii="Arial" w:hAnsi="Arial"/>
          <w:sz w:val="18"/>
          <w:szCs w:val="18"/>
          <w:lang w:val="es-ES_tradnl"/>
        </w:rPr>
      </w:pPr>
      <w:r w:rsidRPr="00C81995">
        <w:rPr>
          <w:rFonts w:ascii="Arial" w:hAnsi="Arial"/>
          <w:sz w:val="18"/>
          <w:szCs w:val="18"/>
          <w:lang w:val="es-ES_tradnl"/>
        </w:rPr>
        <w:t>Descripción:</w:t>
      </w:r>
      <w:r w:rsidR="00C81995" w:rsidRPr="00C81995">
        <w:rPr>
          <w:lang w:val="es-CO"/>
        </w:rPr>
        <w:t xml:space="preserve"> </w:t>
      </w:r>
      <w:r w:rsidR="00C81995" w:rsidRPr="00C81995">
        <w:rPr>
          <w:rFonts w:ascii="Arial" w:hAnsi="Arial"/>
          <w:sz w:val="18"/>
          <w:szCs w:val="18"/>
          <w:lang w:val="es-ES_tradnl"/>
        </w:rPr>
        <w:t xml:space="preserve">Video descriptivo sobre los tipos de célula existentes, las formas celulares y algunas funciones </w:t>
      </w:r>
      <w:r w:rsidR="00C769C3">
        <w:rPr>
          <w:rFonts w:ascii="Arial" w:hAnsi="Arial"/>
          <w:sz w:val="18"/>
          <w:szCs w:val="18"/>
          <w:lang w:val="es-ES_tradnl"/>
        </w:rPr>
        <w:t xml:space="preserve">de la célula </w:t>
      </w:r>
      <w:r w:rsidR="00C81995" w:rsidRPr="00C81995">
        <w:rPr>
          <w:rFonts w:ascii="Arial" w:hAnsi="Arial"/>
          <w:sz w:val="18"/>
          <w:szCs w:val="18"/>
          <w:lang w:val="es-ES_tradnl"/>
        </w:rPr>
        <w:t>en los seres vivos</w:t>
      </w:r>
      <w:r w:rsidR="00C81995">
        <w:rPr>
          <w:rFonts w:ascii="Arial" w:hAnsi="Arial"/>
          <w:sz w:val="18"/>
          <w:szCs w:val="18"/>
          <w:lang w:val="es-ES_tradnl"/>
        </w:rPr>
        <w:t>.</w:t>
      </w:r>
    </w:p>
    <w:p w:rsidR="00B6444A" w:rsidRPr="004007D0" w:rsidRDefault="00B46965" w:rsidP="004007D0">
      <w:pPr>
        <w:pStyle w:val="Prrafodelista"/>
        <w:numPr>
          <w:ilvl w:val="0"/>
          <w:numId w:val="3"/>
        </w:numPr>
        <w:jc w:val="both"/>
        <w:rPr>
          <w:ins w:id="0" w:author="Alejandra" w:date="2015-03-11T16:55:00Z"/>
          <w:rFonts w:ascii="Arial" w:hAnsi="Arial"/>
          <w:sz w:val="18"/>
          <w:szCs w:val="18"/>
          <w:lang w:val="es-ES_tradnl"/>
        </w:rPr>
      </w:pPr>
      <w:r w:rsidRPr="004007D0">
        <w:rPr>
          <w:rFonts w:ascii="Arial" w:hAnsi="Arial"/>
          <w:sz w:val="18"/>
          <w:szCs w:val="18"/>
          <w:lang w:val="es-ES_tradnl"/>
        </w:rPr>
        <w:t xml:space="preserve">Remisión a documentos asociados de editorial Planeta: </w:t>
      </w:r>
      <w:r w:rsidR="00D50AAA" w:rsidRPr="004007D0">
        <w:rPr>
          <w:rFonts w:ascii="Arial" w:hAnsi="Arial"/>
          <w:sz w:val="18"/>
          <w:szCs w:val="18"/>
          <w:lang w:val="es-ES_tradnl"/>
        </w:rPr>
        <w:t>Puedes visitar el siguiente enlace con el fin de identificar algunas formas celulares y la función que cumplen en el organismo</w:t>
      </w:r>
      <w:ins w:id="1" w:author="Alejandra" w:date="2015-03-11T16:55:00Z">
        <w:r w:rsidR="00B6444A" w:rsidRPr="004007D0">
          <w:rPr>
            <w:rFonts w:ascii="Arial" w:hAnsi="Arial"/>
            <w:sz w:val="18"/>
            <w:szCs w:val="18"/>
            <w:lang w:val="es-ES_tradnl"/>
          </w:rPr>
          <w:t>:</w:t>
        </w:r>
      </w:ins>
    </w:p>
    <w:p w:rsidR="00B46965" w:rsidRPr="000038A5" w:rsidRDefault="00D50AAA" w:rsidP="00D50AAA">
      <w:pPr>
        <w:pStyle w:val="Prrafodelista"/>
        <w:numPr>
          <w:ilvl w:val="0"/>
          <w:numId w:val="3"/>
        </w:numPr>
        <w:jc w:val="both"/>
        <w:rPr>
          <w:rStyle w:val="Hipervnculo"/>
          <w:rFonts w:ascii="Arial" w:hAnsi="Arial"/>
          <w:color w:val="auto"/>
          <w:sz w:val="18"/>
          <w:szCs w:val="18"/>
          <w:u w:val="none"/>
          <w:lang w:val="es-ES_tradnl"/>
        </w:rPr>
      </w:pPr>
      <w:r w:rsidRPr="00D50AAA">
        <w:rPr>
          <w:rFonts w:ascii="Arial" w:hAnsi="Arial"/>
          <w:sz w:val="18"/>
          <w:szCs w:val="18"/>
          <w:lang w:val="es-ES_tradnl"/>
        </w:rPr>
        <w:t xml:space="preserve"> </w:t>
      </w:r>
      <w:hyperlink r:id="rId6" w:history="1">
        <w:r w:rsidRPr="00937F28">
          <w:rPr>
            <w:rStyle w:val="Hipervnculo"/>
            <w:rFonts w:ascii="Arial" w:hAnsi="Arial"/>
            <w:sz w:val="18"/>
            <w:szCs w:val="18"/>
            <w:lang w:val="es-ES_tradnl"/>
          </w:rPr>
          <w:t>http://recursostic.educacion.es/ciencias/biosfera/web/alumno/4ESO/seruni-pluricelulares/actividad24.htm</w:t>
        </w:r>
      </w:hyperlink>
    </w:p>
    <w:p w:rsidR="000038A5" w:rsidRDefault="000038A5" w:rsidP="000038A5">
      <w:pPr>
        <w:pStyle w:val="Prrafodelista"/>
        <w:ind w:left="360"/>
        <w:jc w:val="both"/>
        <w:rPr>
          <w:rFonts w:ascii="Arial" w:hAnsi="Arial"/>
          <w:sz w:val="18"/>
          <w:szCs w:val="18"/>
          <w:lang w:val="es-ES_tradnl"/>
        </w:rPr>
      </w:pPr>
      <w:bookmarkStart w:id="2" w:name="_GoBack"/>
      <w:bookmarkEnd w:id="2"/>
    </w:p>
    <w:p w:rsidR="00E71DAE" w:rsidRDefault="00C36274" w:rsidP="00D50AAA">
      <w:pPr>
        <w:pStyle w:val="Prrafodelista"/>
        <w:numPr>
          <w:ilvl w:val="0"/>
          <w:numId w:val="3"/>
        </w:numPr>
        <w:jc w:val="both"/>
        <w:rPr>
          <w:rFonts w:ascii="Arial" w:hAnsi="Arial"/>
          <w:sz w:val="18"/>
          <w:szCs w:val="18"/>
          <w:lang w:val="es-ES_tradnl"/>
        </w:rPr>
      </w:pPr>
      <w:r w:rsidRPr="00C81995">
        <w:rPr>
          <w:rFonts w:ascii="Arial" w:hAnsi="Arial"/>
          <w:sz w:val="18"/>
          <w:szCs w:val="18"/>
          <w:lang w:val="es-ES_tradnl"/>
        </w:rPr>
        <w:t>Contextualización:</w:t>
      </w:r>
      <w:r w:rsidR="00EB52EB">
        <w:rPr>
          <w:rFonts w:ascii="Arial" w:hAnsi="Arial"/>
          <w:sz w:val="18"/>
          <w:szCs w:val="18"/>
          <w:lang w:val="es-ES_tradnl"/>
        </w:rPr>
        <w:t xml:space="preserve"> </w:t>
      </w:r>
    </w:p>
    <w:p w:rsidR="006F20E6" w:rsidRDefault="006F20E6" w:rsidP="006F20E6">
      <w:pPr>
        <w:pStyle w:val="Prrafodelista"/>
        <w:ind w:left="360"/>
        <w:jc w:val="both"/>
        <w:rPr>
          <w:rFonts w:ascii="Arial" w:hAnsi="Arial"/>
          <w:sz w:val="18"/>
          <w:szCs w:val="18"/>
          <w:lang w:val="es-ES_tradnl"/>
        </w:rPr>
      </w:pPr>
    </w:p>
    <w:p w:rsidR="006F20E6" w:rsidRDefault="006F20E6" w:rsidP="006F20E6">
      <w:pPr>
        <w:pStyle w:val="Prrafodelista"/>
        <w:ind w:left="360"/>
        <w:jc w:val="both"/>
        <w:rPr>
          <w:rFonts w:ascii="Arial" w:hAnsi="Arial"/>
          <w:sz w:val="18"/>
          <w:szCs w:val="18"/>
          <w:lang w:val="es-ES_tradnl"/>
        </w:rPr>
      </w:pPr>
      <w:r>
        <w:rPr>
          <w:rFonts w:ascii="Arial" w:hAnsi="Arial"/>
          <w:sz w:val="18"/>
          <w:szCs w:val="18"/>
          <w:lang w:val="es-ES_tradnl"/>
        </w:rPr>
        <w:t>TIPOS DE C</w:t>
      </w:r>
      <w:r w:rsidR="004007D0">
        <w:rPr>
          <w:rFonts w:ascii="Arial" w:hAnsi="Arial"/>
          <w:sz w:val="18"/>
          <w:szCs w:val="18"/>
          <w:lang w:val="es-ES_tradnl"/>
        </w:rPr>
        <w:t>É</w:t>
      </w:r>
      <w:r>
        <w:rPr>
          <w:rFonts w:ascii="Arial" w:hAnsi="Arial"/>
          <w:sz w:val="18"/>
          <w:szCs w:val="18"/>
          <w:lang w:val="es-ES_tradnl"/>
        </w:rPr>
        <w:t>LULA</w:t>
      </w:r>
    </w:p>
    <w:p w:rsidR="00E71DAE" w:rsidRDefault="00E71DAE" w:rsidP="00E71DAE">
      <w:pPr>
        <w:pStyle w:val="Prrafodelista"/>
        <w:ind w:left="360"/>
        <w:jc w:val="both"/>
        <w:rPr>
          <w:rFonts w:ascii="Arial" w:hAnsi="Arial"/>
          <w:sz w:val="18"/>
          <w:szCs w:val="18"/>
          <w:lang w:val="es-ES_tradnl"/>
        </w:rPr>
      </w:pPr>
    </w:p>
    <w:p w:rsidR="00C36274" w:rsidRDefault="00EB52EB" w:rsidP="00E71DAE">
      <w:pPr>
        <w:pStyle w:val="Prrafodelista"/>
        <w:ind w:left="360"/>
        <w:jc w:val="both"/>
        <w:rPr>
          <w:rFonts w:ascii="Arial" w:hAnsi="Arial"/>
          <w:sz w:val="18"/>
          <w:szCs w:val="18"/>
          <w:lang w:val="es-ES_tradnl"/>
        </w:rPr>
      </w:pPr>
      <w:r>
        <w:rPr>
          <w:rFonts w:ascii="Arial" w:hAnsi="Arial"/>
          <w:sz w:val="18"/>
          <w:szCs w:val="18"/>
          <w:lang w:val="es-ES_tradnl"/>
        </w:rPr>
        <w:t>La célula es la unidad funcional y estructural de los seres vivos. En la naturaleza podemos encontrar dos tipos de célula, diferenciadas principalmente por su estructura y contenido, estas son:</w:t>
      </w:r>
    </w:p>
    <w:p w:rsidR="00EB52EB" w:rsidRDefault="00EB52EB" w:rsidP="004F0431">
      <w:pPr>
        <w:pStyle w:val="Prrafodelista"/>
        <w:ind w:left="360"/>
        <w:jc w:val="both"/>
        <w:rPr>
          <w:rFonts w:ascii="Arial" w:hAnsi="Arial"/>
          <w:sz w:val="18"/>
          <w:szCs w:val="18"/>
          <w:lang w:val="es-ES_tradnl"/>
        </w:rPr>
      </w:pPr>
    </w:p>
    <w:p w:rsidR="00EB52EB" w:rsidRDefault="00EB52EB" w:rsidP="00EB52EB">
      <w:pPr>
        <w:pStyle w:val="Prrafodelista"/>
        <w:numPr>
          <w:ilvl w:val="0"/>
          <w:numId w:val="4"/>
        </w:numPr>
        <w:jc w:val="both"/>
        <w:rPr>
          <w:rFonts w:ascii="Arial" w:hAnsi="Arial"/>
          <w:sz w:val="18"/>
          <w:szCs w:val="18"/>
          <w:lang w:val="es-ES_tradnl"/>
        </w:rPr>
      </w:pPr>
      <w:r>
        <w:rPr>
          <w:rFonts w:ascii="Arial" w:hAnsi="Arial"/>
          <w:sz w:val="18"/>
          <w:szCs w:val="18"/>
          <w:lang w:val="es-ES_tradnl"/>
        </w:rPr>
        <w:t xml:space="preserve">Procariota: </w:t>
      </w:r>
      <w:r w:rsidR="00B66E88">
        <w:rPr>
          <w:rFonts w:ascii="Arial" w:hAnsi="Arial"/>
          <w:sz w:val="18"/>
          <w:szCs w:val="18"/>
          <w:lang w:val="es-ES_tradnl"/>
        </w:rPr>
        <w:t>s</w:t>
      </w:r>
      <w:r>
        <w:rPr>
          <w:rFonts w:ascii="Arial" w:hAnsi="Arial"/>
          <w:sz w:val="18"/>
          <w:szCs w:val="18"/>
          <w:lang w:val="es-ES_tradnl"/>
        </w:rPr>
        <w:t>on las células más antiguas y sencillas que existen, se caracterizan porque no presentan un núcleo definido por una membrana, por lo tanto, su material genético se encuentra disperso en el citoplasma</w:t>
      </w:r>
      <w:r w:rsidR="00B66E88">
        <w:rPr>
          <w:rFonts w:ascii="Arial" w:hAnsi="Arial"/>
          <w:sz w:val="18"/>
          <w:szCs w:val="18"/>
          <w:lang w:val="es-ES_tradnl"/>
        </w:rPr>
        <w:t xml:space="preserve">. Las células procariotas no contienen otros </w:t>
      </w:r>
      <w:r>
        <w:rPr>
          <w:rFonts w:ascii="Arial" w:hAnsi="Arial"/>
          <w:sz w:val="18"/>
          <w:szCs w:val="18"/>
          <w:lang w:val="es-ES_tradnl"/>
        </w:rPr>
        <w:t xml:space="preserve">organelos celulares además de los ribosomas, </w:t>
      </w:r>
      <w:r w:rsidR="00E71DAE">
        <w:rPr>
          <w:rFonts w:ascii="Arial" w:hAnsi="Arial"/>
          <w:sz w:val="18"/>
          <w:szCs w:val="18"/>
          <w:lang w:val="es-ES_tradnl"/>
        </w:rPr>
        <w:t>entonces, las funciones celulares son realizadas en el citoplasma. P</w:t>
      </w:r>
      <w:r>
        <w:rPr>
          <w:rFonts w:ascii="Arial" w:hAnsi="Arial"/>
          <w:sz w:val="18"/>
          <w:szCs w:val="18"/>
          <w:lang w:val="es-ES_tradnl"/>
        </w:rPr>
        <w:t>resentan pared celular, membrana celular y en ocasiones una cápsula que las recubre. Este tipo de célula es característico de las bacterias y las cianobacterias.</w:t>
      </w:r>
      <w:r w:rsidR="005667EF">
        <w:rPr>
          <w:rFonts w:ascii="Arial" w:hAnsi="Arial"/>
          <w:sz w:val="18"/>
          <w:szCs w:val="18"/>
          <w:lang w:val="es-ES_tradnl"/>
        </w:rPr>
        <w:t xml:space="preserve"> Las células procariotas pueden unirse y formar colonias</w:t>
      </w:r>
      <w:del w:id="3" w:author="Alejandra" w:date="2015-03-11T16:59:00Z">
        <w:r w:rsidR="005667EF" w:rsidDel="00530E15">
          <w:rPr>
            <w:rFonts w:ascii="Arial" w:hAnsi="Arial"/>
            <w:sz w:val="18"/>
            <w:szCs w:val="18"/>
            <w:lang w:val="es-ES_tradnl"/>
          </w:rPr>
          <w:delText>,</w:delText>
        </w:r>
      </w:del>
      <w:r w:rsidR="005667EF">
        <w:rPr>
          <w:rFonts w:ascii="Arial" w:hAnsi="Arial"/>
          <w:sz w:val="18"/>
          <w:szCs w:val="18"/>
          <w:lang w:val="es-ES_tradnl"/>
        </w:rPr>
        <w:t xml:space="preserve"> sin perder su individualidad</w:t>
      </w:r>
      <w:ins w:id="4" w:author="Alejandra" w:date="2015-03-11T16:59:00Z">
        <w:r w:rsidR="00530E15">
          <w:rPr>
            <w:rFonts w:ascii="Arial" w:hAnsi="Arial"/>
            <w:sz w:val="18"/>
            <w:szCs w:val="18"/>
            <w:lang w:val="es-ES_tradnl"/>
          </w:rPr>
          <w:t>:</w:t>
        </w:r>
      </w:ins>
      <w:del w:id="5" w:author="Alejandra" w:date="2015-03-11T16:59:00Z">
        <w:r w:rsidR="005667EF" w:rsidDel="00530E15">
          <w:rPr>
            <w:rFonts w:ascii="Arial" w:hAnsi="Arial"/>
            <w:sz w:val="18"/>
            <w:szCs w:val="18"/>
            <w:lang w:val="es-ES_tradnl"/>
          </w:rPr>
          <w:delText>,</w:delText>
        </w:r>
      </w:del>
      <w:r w:rsidR="005667EF">
        <w:rPr>
          <w:rFonts w:ascii="Arial" w:hAnsi="Arial"/>
          <w:sz w:val="18"/>
          <w:szCs w:val="18"/>
          <w:lang w:val="es-ES_tradnl"/>
        </w:rPr>
        <w:t xml:space="preserve"> cada célula continúa desempeñando sus funciones </w:t>
      </w:r>
      <w:r w:rsidR="00024095">
        <w:rPr>
          <w:rFonts w:ascii="Arial" w:hAnsi="Arial"/>
          <w:sz w:val="18"/>
          <w:szCs w:val="18"/>
          <w:lang w:val="es-ES_tradnl"/>
        </w:rPr>
        <w:t xml:space="preserve">de forma </w:t>
      </w:r>
      <w:r w:rsidR="005667EF">
        <w:rPr>
          <w:rFonts w:ascii="Arial" w:hAnsi="Arial"/>
          <w:sz w:val="18"/>
          <w:szCs w:val="18"/>
          <w:lang w:val="es-ES_tradnl"/>
        </w:rPr>
        <w:t>independiente de las demás.</w:t>
      </w:r>
    </w:p>
    <w:p w:rsidR="00EB52EB" w:rsidRDefault="00EB52EB" w:rsidP="00EB52EB">
      <w:pPr>
        <w:pStyle w:val="Prrafodelista"/>
        <w:numPr>
          <w:ilvl w:val="0"/>
          <w:numId w:val="4"/>
        </w:numPr>
        <w:jc w:val="both"/>
        <w:rPr>
          <w:rFonts w:ascii="Arial" w:hAnsi="Arial"/>
          <w:sz w:val="18"/>
          <w:szCs w:val="18"/>
          <w:lang w:val="es-ES_tradnl"/>
        </w:rPr>
      </w:pPr>
      <w:r>
        <w:rPr>
          <w:rFonts w:ascii="Arial" w:hAnsi="Arial"/>
          <w:sz w:val="18"/>
          <w:szCs w:val="18"/>
          <w:lang w:val="es-ES_tradnl"/>
        </w:rPr>
        <w:t>Eucariota: son células más modernas y estructuradas, se caracterizan por presentar un núcleo rodeado por una membrana que lo aísla del citoplasma, además presenta su material genético organizado y empaquetado en unas estructuras llamadas cromosomas. Estas células contienen todos los organelos celulares</w:t>
      </w:r>
      <w:r w:rsidR="00E71DAE">
        <w:rPr>
          <w:rFonts w:ascii="Arial" w:hAnsi="Arial"/>
          <w:sz w:val="18"/>
          <w:szCs w:val="18"/>
          <w:lang w:val="es-ES_tradnl"/>
        </w:rPr>
        <w:t xml:space="preserve"> que se especializan en realizar funciones determinadas dentro de la célula. </w:t>
      </w:r>
      <w:r w:rsidR="00B66E88">
        <w:rPr>
          <w:rFonts w:ascii="Arial" w:hAnsi="Arial"/>
          <w:sz w:val="18"/>
          <w:szCs w:val="18"/>
          <w:lang w:val="es-ES_tradnl"/>
        </w:rPr>
        <w:t>L</w:t>
      </w:r>
      <w:r w:rsidR="00E71DAE">
        <w:rPr>
          <w:rFonts w:ascii="Arial" w:hAnsi="Arial"/>
          <w:sz w:val="18"/>
          <w:szCs w:val="18"/>
          <w:lang w:val="es-ES_tradnl"/>
        </w:rPr>
        <w:t xml:space="preserve">as células eucariotas </w:t>
      </w:r>
      <w:r>
        <w:rPr>
          <w:rFonts w:ascii="Arial" w:hAnsi="Arial"/>
          <w:sz w:val="18"/>
          <w:szCs w:val="18"/>
          <w:lang w:val="es-ES_tradnl"/>
        </w:rPr>
        <w:t>constituyen organismo</w:t>
      </w:r>
      <w:r w:rsidR="00E71DAE">
        <w:rPr>
          <w:rFonts w:ascii="Arial" w:hAnsi="Arial"/>
          <w:sz w:val="18"/>
          <w:szCs w:val="18"/>
          <w:lang w:val="es-ES_tradnl"/>
        </w:rPr>
        <w:t>s</w:t>
      </w:r>
      <w:r>
        <w:rPr>
          <w:rFonts w:ascii="Arial" w:hAnsi="Arial"/>
          <w:sz w:val="18"/>
          <w:szCs w:val="18"/>
          <w:lang w:val="es-ES_tradnl"/>
        </w:rPr>
        <w:t xml:space="preserve"> más complejos como los protozoos, las algas, los hongos, las plantas y los animales</w:t>
      </w:r>
      <w:r w:rsidR="00E71DAE">
        <w:rPr>
          <w:rFonts w:ascii="Arial" w:hAnsi="Arial"/>
          <w:sz w:val="18"/>
          <w:szCs w:val="18"/>
          <w:lang w:val="es-ES_tradnl"/>
        </w:rPr>
        <w:t>.</w:t>
      </w:r>
      <w:r>
        <w:rPr>
          <w:rFonts w:ascii="Arial" w:hAnsi="Arial"/>
          <w:sz w:val="18"/>
          <w:szCs w:val="18"/>
          <w:lang w:val="es-ES_tradnl"/>
        </w:rPr>
        <w:t xml:space="preserve"> </w:t>
      </w:r>
      <w:r w:rsidR="005667EF">
        <w:rPr>
          <w:rFonts w:ascii="Arial" w:hAnsi="Arial"/>
          <w:sz w:val="18"/>
          <w:szCs w:val="18"/>
          <w:lang w:val="es-ES_tradnl"/>
        </w:rPr>
        <w:t>Las células eucariotas pueden asociarse y constituir diferentes tejidos</w:t>
      </w:r>
      <w:r w:rsidR="009923E3">
        <w:rPr>
          <w:rFonts w:ascii="Arial" w:hAnsi="Arial"/>
          <w:sz w:val="18"/>
          <w:szCs w:val="18"/>
          <w:lang w:val="es-ES_tradnl"/>
        </w:rPr>
        <w:t xml:space="preserve"> especializados</w:t>
      </w:r>
      <w:r w:rsidR="005667EF">
        <w:rPr>
          <w:rFonts w:ascii="Arial" w:hAnsi="Arial"/>
          <w:sz w:val="18"/>
          <w:szCs w:val="18"/>
          <w:lang w:val="es-ES_tradnl"/>
        </w:rPr>
        <w:t xml:space="preserve"> en una función determinada en el organismo, </w:t>
      </w:r>
      <w:r w:rsidR="009923E3">
        <w:rPr>
          <w:rFonts w:ascii="Arial" w:hAnsi="Arial"/>
          <w:sz w:val="18"/>
          <w:szCs w:val="18"/>
          <w:lang w:val="es-ES_tradnl"/>
        </w:rPr>
        <w:t xml:space="preserve">de esta manera se </w:t>
      </w:r>
      <w:r w:rsidR="005667EF">
        <w:rPr>
          <w:rFonts w:ascii="Arial" w:hAnsi="Arial"/>
          <w:sz w:val="18"/>
          <w:szCs w:val="18"/>
          <w:lang w:val="es-ES_tradnl"/>
        </w:rPr>
        <w:t>constitu</w:t>
      </w:r>
      <w:r w:rsidR="009923E3">
        <w:rPr>
          <w:rFonts w:ascii="Arial" w:hAnsi="Arial"/>
          <w:sz w:val="18"/>
          <w:szCs w:val="18"/>
          <w:lang w:val="es-ES_tradnl"/>
        </w:rPr>
        <w:t>yen</w:t>
      </w:r>
      <w:r w:rsidR="005667EF">
        <w:rPr>
          <w:rFonts w:ascii="Arial" w:hAnsi="Arial"/>
          <w:sz w:val="18"/>
          <w:szCs w:val="18"/>
          <w:lang w:val="es-ES_tradnl"/>
        </w:rPr>
        <w:t xml:space="preserve"> seres más complejos como las plantas y los animales.</w:t>
      </w:r>
    </w:p>
    <w:p w:rsidR="00E71DAE" w:rsidRDefault="00E71DAE" w:rsidP="00E71DAE">
      <w:pPr>
        <w:ind w:left="360"/>
        <w:jc w:val="both"/>
        <w:rPr>
          <w:rFonts w:ascii="Arial" w:hAnsi="Arial"/>
          <w:sz w:val="18"/>
          <w:szCs w:val="18"/>
          <w:lang w:val="es-ES_tradnl"/>
        </w:rPr>
      </w:pPr>
    </w:p>
    <w:p w:rsidR="00E71DAE" w:rsidRPr="00E71DAE" w:rsidRDefault="00E71DAE" w:rsidP="00E71DAE">
      <w:pPr>
        <w:ind w:left="360"/>
        <w:jc w:val="both"/>
        <w:rPr>
          <w:rFonts w:ascii="Arial" w:hAnsi="Arial"/>
          <w:sz w:val="18"/>
          <w:szCs w:val="18"/>
          <w:lang w:val="es-ES_tradnl"/>
        </w:rPr>
      </w:pPr>
      <w:r>
        <w:rPr>
          <w:rFonts w:ascii="Arial" w:hAnsi="Arial"/>
          <w:sz w:val="18"/>
          <w:szCs w:val="18"/>
          <w:lang w:val="es-ES_tradnl"/>
        </w:rPr>
        <w:t>Las células en general pueden presentar diferentes formas</w:t>
      </w:r>
      <w:r w:rsidR="009923E3">
        <w:rPr>
          <w:rFonts w:ascii="Arial" w:hAnsi="Arial"/>
          <w:sz w:val="18"/>
          <w:szCs w:val="18"/>
          <w:lang w:val="es-ES_tradnl"/>
        </w:rPr>
        <w:t xml:space="preserve"> (</w:t>
      </w:r>
      <w:r>
        <w:rPr>
          <w:rFonts w:ascii="Arial" w:hAnsi="Arial"/>
          <w:sz w:val="18"/>
          <w:szCs w:val="18"/>
          <w:lang w:val="es-ES_tradnl"/>
        </w:rPr>
        <w:t xml:space="preserve">alargadas, redondas, ovoides, estrelladas, fusiformes, </w:t>
      </w:r>
      <w:proofErr w:type="spellStart"/>
      <w:r>
        <w:rPr>
          <w:rFonts w:ascii="Arial" w:hAnsi="Arial"/>
          <w:sz w:val="18"/>
          <w:szCs w:val="18"/>
          <w:lang w:val="es-ES_tradnl"/>
        </w:rPr>
        <w:t>espiraladas</w:t>
      </w:r>
      <w:proofErr w:type="spellEnd"/>
      <w:r w:rsidR="009923E3">
        <w:rPr>
          <w:rFonts w:ascii="Arial" w:hAnsi="Arial"/>
          <w:sz w:val="18"/>
          <w:szCs w:val="18"/>
          <w:lang w:val="es-ES_tradnl"/>
        </w:rPr>
        <w:t>)</w:t>
      </w:r>
      <w:r w:rsidR="005667EF">
        <w:rPr>
          <w:rFonts w:ascii="Arial" w:hAnsi="Arial"/>
          <w:sz w:val="18"/>
          <w:szCs w:val="18"/>
          <w:lang w:val="es-ES_tradnl"/>
        </w:rPr>
        <w:t xml:space="preserve"> adecuadas a la función y al organismo que constituyen. La diversidad de las células se debe a su estructura, forma y tamaño principalmente.</w:t>
      </w:r>
    </w:p>
    <w:p w:rsidR="003003FB" w:rsidRPr="00F4317E" w:rsidRDefault="003003FB" w:rsidP="00FA3259">
      <w:pPr>
        <w:jc w:val="both"/>
        <w:rPr>
          <w:rFonts w:ascii="Arial" w:hAnsi="Arial"/>
          <w:sz w:val="18"/>
          <w:szCs w:val="18"/>
          <w:lang w:val="es-ES_tradnl"/>
        </w:rPr>
      </w:pPr>
    </w:p>
    <w:p w:rsidR="003003FB" w:rsidRPr="007B25A6" w:rsidRDefault="003003FB" w:rsidP="00FA3259">
      <w:pPr>
        <w:jc w:val="both"/>
        <w:rPr>
          <w:rFonts w:ascii="Arial" w:hAnsi="Arial"/>
          <w:b/>
          <w:sz w:val="18"/>
          <w:szCs w:val="18"/>
          <w:lang w:val="es-ES_tradnl"/>
        </w:rPr>
      </w:pPr>
      <w:r w:rsidRPr="00254FDB">
        <w:rPr>
          <w:rFonts w:ascii="Arial" w:hAnsi="Arial"/>
          <w:b/>
          <w:sz w:val="18"/>
          <w:szCs w:val="18"/>
          <w:lang w:val="es-ES_tradnl"/>
        </w:rPr>
        <w:t xml:space="preserve">DATOS DEL </w:t>
      </w:r>
      <w:r>
        <w:rPr>
          <w:rFonts w:ascii="Arial" w:hAnsi="Arial"/>
          <w:b/>
          <w:sz w:val="18"/>
          <w:szCs w:val="18"/>
          <w:lang w:val="es-ES_tradnl"/>
        </w:rPr>
        <w:t>INTERACTIVO</w:t>
      </w:r>
    </w:p>
    <w:p w:rsidR="003003FB" w:rsidRDefault="003003FB" w:rsidP="00FA3259">
      <w:pPr>
        <w:jc w:val="both"/>
        <w:rPr>
          <w:rFonts w:ascii="Arial" w:hAnsi="Arial"/>
          <w:sz w:val="18"/>
          <w:szCs w:val="18"/>
          <w:lang w:val="es-ES_tradnl"/>
        </w:rPr>
      </w:pPr>
    </w:p>
    <w:p w:rsidR="003003FB" w:rsidRPr="00E928AA" w:rsidRDefault="003003FB" w:rsidP="00FA3259">
      <w:pPr>
        <w:shd w:val="clear" w:color="auto" w:fill="E0E0E0"/>
        <w:jc w:val="both"/>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rsidR="003003FB" w:rsidRPr="00157C50" w:rsidRDefault="003003FB" w:rsidP="00FA325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3003FB" w:rsidRPr="00F4317E" w:rsidRDefault="003003FB" w:rsidP="00FA3259">
      <w:pPr>
        <w:jc w:val="both"/>
        <w:rPr>
          <w:rFonts w:ascii="Arial" w:hAnsi="Arial" w:cs="Arial"/>
          <w:sz w:val="18"/>
          <w:szCs w:val="18"/>
          <w:lang w:val="es-ES_tradnl"/>
        </w:rPr>
      </w:pPr>
    </w:p>
    <w:p w:rsidR="003003FB" w:rsidRPr="00F4317E" w:rsidRDefault="003003FB" w:rsidP="00FA3259">
      <w:pPr>
        <w:jc w:val="both"/>
        <w:rPr>
          <w:rFonts w:ascii="Arial" w:hAnsi="Arial" w:cs="Arial"/>
          <w:sz w:val="18"/>
          <w:szCs w:val="18"/>
          <w:lang w:val="es-ES_tradnl"/>
        </w:rPr>
      </w:pPr>
    </w:p>
    <w:p w:rsidR="004128AD" w:rsidRDefault="003003FB" w:rsidP="00FA3259">
      <w:pPr>
        <w:jc w:val="both"/>
        <w:rPr>
          <w:lang w:val="es-CO"/>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 xml:space="preserve">(nombre del archivo </w:t>
      </w:r>
      <w:proofErr w:type="spellStart"/>
      <w:r>
        <w:rPr>
          <w:rFonts w:ascii="Arial" w:hAnsi="Arial"/>
          <w:sz w:val="18"/>
          <w:szCs w:val="18"/>
          <w:highlight w:val="green"/>
          <w:lang w:val="es-ES_tradnl"/>
        </w:rPr>
        <w:t>flv</w:t>
      </w:r>
      <w:proofErr w:type="spellEnd"/>
      <w:r w:rsidRPr="00F50E48">
        <w:rPr>
          <w:rFonts w:ascii="Arial" w:hAnsi="Arial"/>
          <w:sz w:val="18"/>
          <w:szCs w:val="18"/>
          <w:highlight w:val="green"/>
          <w:lang w:val="es-ES_tradnl"/>
        </w:rPr>
        <w:t>)</w:t>
      </w:r>
      <w:r w:rsidR="004128AD" w:rsidRPr="004128AD">
        <w:rPr>
          <w:lang w:val="es-CO"/>
        </w:rPr>
        <w:t xml:space="preserve"> </w:t>
      </w:r>
    </w:p>
    <w:p w:rsidR="004128AD" w:rsidRDefault="004128AD" w:rsidP="00FA3259">
      <w:pPr>
        <w:jc w:val="both"/>
        <w:rPr>
          <w:lang w:val="es-CO"/>
        </w:rPr>
      </w:pPr>
    </w:p>
    <w:p w:rsidR="003003FB" w:rsidRDefault="00357D78" w:rsidP="00FA3259">
      <w:pPr>
        <w:jc w:val="both"/>
        <w:rPr>
          <w:rFonts w:ascii="Arial" w:hAnsi="Arial"/>
          <w:sz w:val="18"/>
          <w:szCs w:val="18"/>
          <w:lang w:val="es-ES_tradnl"/>
        </w:rPr>
      </w:pPr>
      <w:r w:rsidRPr="00357D78">
        <w:rPr>
          <w:rFonts w:ascii="Arial" w:hAnsi="Arial"/>
          <w:sz w:val="18"/>
          <w:szCs w:val="18"/>
          <w:lang w:val="es-ES_tradnl"/>
        </w:rPr>
        <w:t>https://vimeo.com/37757609</w:t>
      </w:r>
    </w:p>
    <w:p w:rsidR="003003FB" w:rsidRPr="000719EE" w:rsidRDefault="003003FB" w:rsidP="00FA3259">
      <w:pPr>
        <w:jc w:val="both"/>
        <w:rPr>
          <w:rFonts w:ascii="Arial" w:hAnsi="Arial" w:cs="Arial"/>
          <w:sz w:val="18"/>
          <w:szCs w:val="18"/>
          <w:lang w:val="es-ES_tradnl"/>
        </w:rPr>
      </w:pPr>
    </w:p>
    <w:p w:rsidR="003003FB" w:rsidRDefault="003003FB" w:rsidP="00FA3259">
      <w:pPr>
        <w:jc w:val="both"/>
        <w:rPr>
          <w:rFonts w:ascii="Arial" w:hAnsi="Arial" w:cs="Arial"/>
          <w:sz w:val="18"/>
          <w:szCs w:val="18"/>
          <w:lang w:val="es-ES_tradnl"/>
        </w:rPr>
      </w:pPr>
    </w:p>
    <w:p w:rsidR="003003FB" w:rsidRPr="00E31CAA" w:rsidRDefault="003003FB" w:rsidP="00FA3259">
      <w:pPr>
        <w:jc w:val="both"/>
        <w:rPr>
          <w:rFonts w:ascii="Arial" w:hAnsi="Arial" w:cs="Arial"/>
          <w:sz w:val="18"/>
          <w:szCs w:val="18"/>
          <w:lang w:val="es-ES_tradnl"/>
        </w:rPr>
      </w:pPr>
    </w:p>
    <w:p w:rsidR="00227CA6" w:rsidRPr="00B46965" w:rsidRDefault="009923E3" w:rsidP="00FA3259">
      <w:pPr>
        <w:jc w:val="both"/>
        <w:rPr>
          <w:lang w:val="es-CO"/>
        </w:rPr>
      </w:pPr>
    </w:p>
    <w:sectPr w:rsidR="00227CA6" w:rsidRPr="00B46965"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B0DCC"/>
    <w:multiLevelType w:val="hybridMultilevel"/>
    <w:tmpl w:val="81B219D2"/>
    <w:lvl w:ilvl="0" w:tplc="430EBD02">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3DD4E46"/>
    <w:multiLevelType w:val="hybridMultilevel"/>
    <w:tmpl w:val="544EA5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73B65451"/>
    <w:multiLevelType w:val="hybridMultilevel"/>
    <w:tmpl w:val="C8CCDA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3003FB"/>
    <w:rsid w:val="000038A5"/>
    <w:rsid w:val="00024095"/>
    <w:rsid w:val="00064978"/>
    <w:rsid w:val="00104E9C"/>
    <w:rsid w:val="002055EB"/>
    <w:rsid w:val="00252D35"/>
    <w:rsid w:val="002B07CE"/>
    <w:rsid w:val="002C74B5"/>
    <w:rsid w:val="002C7D73"/>
    <w:rsid w:val="002E035F"/>
    <w:rsid w:val="003003FB"/>
    <w:rsid w:val="00357D78"/>
    <w:rsid w:val="003F0E59"/>
    <w:rsid w:val="003F7624"/>
    <w:rsid w:val="004007D0"/>
    <w:rsid w:val="004070C8"/>
    <w:rsid w:val="004128AD"/>
    <w:rsid w:val="00414BEB"/>
    <w:rsid w:val="004F0431"/>
    <w:rsid w:val="00530E15"/>
    <w:rsid w:val="00535688"/>
    <w:rsid w:val="00537FE1"/>
    <w:rsid w:val="005667EF"/>
    <w:rsid w:val="005A22ED"/>
    <w:rsid w:val="0061004D"/>
    <w:rsid w:val="006D2D5A"/>
    <w:rsid w:val="006F20E6"/>
    <w:rsid w:val="007458B1"/>
    <w:rsid w:val="00927EE1"/>
    <w:rsid w:val="009923E3"/>
    <w:rsid w:val="00A5695E"/>
    <w:rsid w:val="00A85615"/>
    <w:rsid w:val="00AB7A3F"/>
    <w:rsid w:val="00AF05AB"/>
    <w:rsid w:val="00B22F05"/>
    <w:rsid w:val="00B46965"/>
    <w:rsid w:val="00B6444A"/>
    <w:rsid w:val="00B66E88"/>
    <w:rsid w:val="00C06459"/>
    <w:rsid w:val="00C36274"/>
    <w:rsid w:val="00C769C3"/>
    <w:rsid w:val="00C81995"/>
    <w:rsid w:val="00C948DD"/>
    <w:rsid w:val="00CE7A4B"/>
    <w:rsid w:val="00CF36E0"/>
    <w:rsid w:val="00D50AAA"/>
    <w:rsid w:val="00DA63AA"/>
    <w:rsid w:val="00DC1C6C"/>
    <w:rsid w:val="00E71DAE"/>
    <w:rsid w:val="00EA19DE"/>
    <w:rsid w:val="00EB52EB"/>
    <w:rsid w:val="00F06566"/>
    <w:rsid w:val="00FA3259"/>
    <w:rsid w:val="00FC63F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F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003F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64978"/>
    <w:pPr>
      <w:ind w:left="720"/>
      <w:contextualSpacing/>
    </w:pPr>
  </w:style>
  <w:style w:type="character" w:styleId="Hipervnculo">
    <w:name w:val="Hyperlink"/>
    <w:basedOn w:val="Fuentedeprrafopredeter"/>
    <w:uiPriority w:val="99"/>
    <w:unhideWhenUsed/>
    <w:rsid w:val="00D50AAA"/>
    <w:rPr>
      <w:color w:val="0000FF" w:themeColor="hyperlink"/>
      <w:u w:val="single"/>
    </w:rPr>
  </w:style>
  <w:style w:type="character" w:styleId="Hipervnculovisitado">
    <w:name w:val="FollowedHyperlink"/>
    <w:basedOn w:val="Fuentedeprrafopredeter"/>
    <w:uiPriority w:val="99"/>
    <w:semiHidden/>
    <w:unhideWhenUsed/>
    <w:rsid w:val="00D50AAA"/>
    <w:rPr>
      <w:color w:val="800080" w:themeColor="followedHyperlink"/>
      <w:u w:val="single"/>
    </w:rPr>
  </w:style>
  <w:style w:type="paragraph" w:styleId="Textodeglobo">
    <w:name w:val="Balloon Text"/>
    <w:basedOn w:val="Normal"/>
    <w:link w:val="TextodegloboCar"/>
    <w:uiPriority w:val="99"/>
    <w:semiHidden/>
    <w:unhideWhenUsed/>
    <w:rsid w:val="00414BEB"/>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BEB"/>
    <w:rPr>
      <w:rFonts w:ascii="Tahoma" w:eastAsiaTheme="minorEastAsia" w:hAnsi="Tahoma" w:cs="Tahoma"/>
      <w:sz w:val="16"/>
      <w:szCs w:val="16"/>
      <w:lang w:val="en-US"/>
    </w:rPr>
  </w:style>
  <w:style w:type="character" w:styleId="Refdecomentario">
    <w:name w:val="annotation reference"/>
    <w:basedOn w:val="Fuentedeprrafopredeter"/>
    <w:uiPriority w:val="99"/>
    <w:semiHidden/>
    <w:unhideWhenUsed/>
    <w:rsid w:val="00B6444A"/>
    <w:rPr>
      <w:sz w:val="16"/>
      <w:szCs w:val="16"/>
    </w:rPr>
  </w:style>
  <w:style w:type="paragraph" w:styleId="Textocomentario">
    <w:name w:val="annotation text"/>
    <w:basedOn w:val="Normal"/>
    <w:link w:val="TextocomentarioCar"/>
    <w:uiPriority w:val="99"/>
    <w:semiHidden/>
    <w:unhideWhenUsed/>
    <w:rsid w:val="00B6444A"/>
    <w:rPr>
      <w:sz w:val="20"/>
      <w:szCs w:val="20"/>
    </w:rPr>
  </w:style>
  <w:style w:type="character" w:customStyle="1" w:styleId="TextocomentarioCar">
    <w:name w:val="Texto comentario Car"/>
    <w:basedOn w:val="Fuentedeprrafopredeter"/>
    <w:link w:val="Textocomentario"/>
    <w:uiPriority w:val="99"/>
    <w:semiHidden/>
    <w:rsid w:val="00B6444A"/>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6444A"/>
    <w:rPr>
      <w:b/>
      <w:bCs/>
    </w:rPr>
  </w:style>
  <w:style w:type="character" w:customStyle="1" w:styleId="AsuntodelcomentarioCar">
    <w:name w:val="Asunto del comentario Car"/>
    <w:basedOn w:val="TextocomentarioCar"/>
    <w:link w:val="Asuntodelcomentario"/>
    <w:uiPriority w:val="99"/>
    <w:semiHidden/>
    <w:rsid w:val="00B644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F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003FB"/>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4978"/>
    <w:pPr>
      <w:ind w:left="720"/>
      <w:contextualSpacing/>
    </w:pPr>
  </w:style>
  <w:style w:type="character" w:styleId="Hipervnculo">
    <w:name w:val="Hyperlink"/>
    <w:basedOn w:val="Fuentedeprrafopredeter"/>
    <w:uiPriority w:val="99"/>
    <w:unhideWhenUsed/>
    <w:rsid w:val="00D50AAA"/>
    <w:rPr>
      <w:color w:val="0000FF" w:themeColor="hyperlink"/>
      <w:u w:val="single"/>
    </w:rPr>
  </w:style>
  <w:style w:type="character" w:styleId="Hipervnculovisitado">
    <w:name w:val="FollowedHyperlink"/>
    <w:basedOn w:val="Fuentedeprrafopredeter"/>
    <w:uiPriority w:val="99"/>
    <w:semiHidden/>
    <w:unhideWhenUsed/>
    <w:rsid w:val="00D50AA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ursostic.educacion.es/ciencias/biosfera/web/alumno/4ESO/seruni-pluricelulares/actividad24.htm" TargetMode="External"/><Relationship Id="rId5" Type="http://schemas.openxmlformats.org/officeDocument/2006/relationships/hyperlink" Target="http://recursostic.educacion.es/ciencias/biosfera/web/alumno/4ESO/seruni-pluricelulares/actividad24.ht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950</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camipama</cp:lastModifiedBy>
  <cp:revision>34</cp:revision>
  <dcterms:created xsi:type="dcterms:W3CDTF">2015-02-16T18:24:00Z</dcterms:created>
  <dcterms:modified xsi:type="dcterms:W3CDTF">2015-03-14T22:01:00Z</dcterms:modified>
</cp:coreProperties>
</file>